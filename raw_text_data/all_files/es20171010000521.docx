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B71278" w14:textId="77777777" w:rsidR="007A2F43" w:rsidRPr="007A2F43" w:rsidRDefault="007A2F43" w:rsidP="007A2F43">
      <w:pPr>
        <w:spacing w:after="200" w:line="360" w:lineRule="auto"/>
        <w:rPr>
          <w:ins w:id="0" w:author="Φλούδα Χριστίνα" w:date="2017-10-16T11:33:00Z"/>
          <w:rFonts w:eastAsia="Times New Roman"/>
          <w:szCs w:val="24"/>
          <w:lang w:eastAsia="en-US"/>
        </w:rPr>
      </w:pPr>
      <w:bookmarkStart w:id="1" w:name="_GoBack"/>
      <w:bookmarkEnd w:id="1"/>
      <w:ins w:id="2" w:author="Φλούδα Χριστίνα" w:date="2017-10-16T11:33:00Z">
        <w:r w:rsidRPr="007A2F4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44C7C22" w14:textId="77777777" w:rsidR="007A2F43" w:rsidRPr="007A2F43" w:rsidRDefault="007A2F43" w:rsidP="007A2F43">
      <w:pPr>
        <w:spacing w:after="200" w:line="360" w:lineRule="auto"/>
        <w:rPr>
          <w:ins w:id="3" w:author="Φλούδα Χριστίνα" w:date="2017-10-16T11:33:00Z"/>
          <w:rFonts w:eastAsia="Times New Roman"/>
          <w:szCs w:val="24"/>
          <w:lang w:eastAsia="en-US"/>
        </w:rPr>
      </w:pPr>
    </w:p>
    <w:p w14:paraId="2542E577" w14:textId="77777777" w:rsidR="007A2F43" w:rsidRPr="007A2F43" w:rsidRDefault="007A2F43" w:rsidP="007A2F43">
      <w:pPr>
        <w:spacing w:after="200" w:line="360" w:lineRule="auto"/>
        <w:rPr>
          <w:ins w:id="4" w:author="Φλούδα Χριστίνα" w:date="2017-10-16T11:33:00Z"/>
          <w:rFonts w:eastAsia="Times New Roman"/>
          <w:szCs w:val="24"/>
          <w:lang w:eastAsia="en-US"/>
        </w:rPr>
      </w:pPr>
      <w:ins w:id="5" w:author="Φλούδα Χριστίνα" w:date="2017-10-16T11:33:00Z">
        <w:r w:rsidRPr="007A2F43">
          <w:rPr>
            <w:rFonts w:eastAsia="Times New Roman"/>
            <w:szCs w:val="24"/>
            <w:lang w:eastAsia="en-US"/>
          </w:rPr>
          <w:t>ΠΙΝΑΚΑΣ ΠΕΡΙΕΧΟΜΕΝΩΝ</w:t>
        </w:r>
      </w:ins>
    </w:p>
    <w:p w14:paraId="1269DA27" w14:textId="77777777" w:rsidR="007A2F43" w:rsidRPr="007A2F43" w:rsidRDefault="007A2F43" w:rsidP="007A2F43">
      <w:pPr>
        <w:spacing w:after="200" w:line="360" w:lineRule="auto"/>
        <w:rPr>
          <w:ins w:id="6" w:author="Φλούδα Χριστίνα" w:date="2017-10-16T11:33:00Z"/>
          <w:rFonts w:eastAsia="Times New Roman"/>
          <w:szCs w:val="24"/>
          <w:lang w:eastAsia="en-US"/>
        </w:rPr>
      </w:pPr>
      <w:ins w:id="7" w:author="Φλούδα Χριστίνα" w:date="2017-10-16T11:33:00Z">
        <w:r w:rsidRPr="007A2F43">
          <w:rPr>
            <w:rFonts w:eastAsia="Times New Roman"/>
            <w:szCs w:val="24"/>
            <w:lang w:eastAsia="en-US"/>
          </w:rPr>
          <w:t xml:space="preserve">ΙΖ’ ΠΕΡΙΟΔΟΣ </w:t>
        </w:r>
      </w:ins>
    </w:p>
    <w:p w14:paraId="01E2CE6F" w14:textId="77777777" w:rsidR="007A2F43" w:rsidRPr="007A2F43" w:rsidRDefault="007A2F43" w:rsidP="007A2F43">
      <w:pPr>
        <w:spacing w:after="200" w:line="360" w:lineRule="auto"/>
        <w:rPr>
          <w:ins w:id="8" w:author="Φλούδα Χριστίνα" w:date="2017-10-16T11:33:00Z"/>
          <w:rFonts w:eastAsia="Times New Roman"/>
          <w:szCs w:val="24"/>
          <w:lang w:eastAsia="en-US"/>
        </w:rPr>
      </w:pPr>
      <w:ins w:id="9" w:author="Φλούδα Χριστίνα" w:date="2017-10-16T11:33:00Z">
        <w:r w:rsidRPr="007A2F43">
          <w:rPr>
            <w:rFonts w:eastAsia="Times New Roman"/>
            <w:szCs w:val="24"/>
            <w:lang w:eastAsia="en-US"/>
          </w:rPr>
          <w:t>ΠΡΟΕΔΡΕΥΟΜΕΝΗΣ ΚΟΙΝΟΒΟΥΛΕΥΤΙΚΗΣ ΔΗΜΟΚΡΑΤΙΑΣ</w:t>
        </w:r>
      </w:ins>
    </w:p>
    <w:p w14:paraId="751617A4" w14:textId="77777777" w:rsidR="007A2F43" w:rsidRPr="007A2F43" w:rsidRDefault="007A2F43" w:rsidP="007A2F43">
      <w:pPr>
        <w:spacing w:after="200" w:line="360" w:lineRule="auto"/>
        <w:rPr>
          <w:ins w:id="10" w:author="Φλούδα Χριστίνα" w:date="2017-10-16T11:33:00Z"/>
          <w:rFonts w:eastAsia="Times New Roman"/>
          <w:szCs w:val="24"/>
          <w:lang w:eastAsia="en-US"/>
        </w:rPr>
      </w:pPr>
      <w:ins w:id="11" w:author="Φλούδα Χριστίνα" w:date="2017-10-16T11:33:00Z">
        <w:r w:rsidRPr="007A2F43">
          <w:rPr>
            <w:rFonts w:eastAsia="Times New Roman"/>
            <w:szCs w:val="24"/>
            <w:lang w:eastAsia="en-US"/>
          </w:rPr>
          <w:t>ΣΥΝΟΔΟΣ Γ΄</w:t>
        </w:r>
      </w:ins>
    </w:p>
    <w:p w14:paraId="6B95EBEF" w14:textId="77777777" w:rsidR="007A2F43" w:rsidRPr="007A2F43" w:rsidRDefault="007A2F43" w:rsidP="007A2F43">
      <w:pPr>
        <w:spacing w:after="200" w:line="360" w:lineRule="auto"/>
        <w:rPr>
          <w:ins w:id="12" w:author="Φλούδα Χριστίνα" w:date="2017-10-16T11:33:00Z"/>
          <w:rFonts w:eastAsia="Times New Roman"/>
          <w:szCs w:val="24"/>
          <w:lang w:eastAsia="en-US"/>
        </w:rPr>
      </w:pPr>
    </w:p>
    <w:p w14:paraId="71891C3E" w14:textId="77777777" w:rsidR="007A2F43" w:rsidRPr="007A2F43" w:rsidRDefault="007A2F43" w:rsidP="007A2F43">
      <w:pPr>
        <w:spacing w:after="200" w:line="360" w:lineRule="auto"/>
        <w:rPr>
          <w:ins w:id="13" w:author="Φλούδα Χριστίνα" w:date="2017-10-16T11:33:00Z"/>
          <w:rFonts w:eastAsia="Times New Roman"/>
          <w:szCs w:val="24"/>
          <w:lang w:eastAsia="en-US"/>
        </w:rPr>
      </w:pPr>
      <w:ins w:id="14" w:author="Φλούδα Χριστίνα" w:date="2017-10-16T11:33:00Z">
        <w:r w:rsidRPr="007A2F43">
          <w:rPr>
            <w:rFonts w:eastAsia="Times New Roman"/>
            <w:szCs w:val="24"/>
            <w:lang w:eastAsia="en-US"/>
          </w:rPr>
          <w:t>ΣΥΝΕΔΡΙΑΣΗ Ζ΄</w:t>
        </w:r>
      </w:ins>
    </w:p>
    <w:p w14:paraId="340D706F" w14:textId="77777777" w:rsidR="007A2F43" w:rsidRPr="007A2F43" w:rsidRDefault="007A2F43" w:rsidP="007A2F43">
      <w:pPr>
        <w:spacing w:after="200" w:line="360" w:lineRule="auto"/>
        <w:rPr>
          <w:ins w:id="15" w:author="Φλούδα Χριστίνα" w:date="2017-10-16T11:33:00Z"/>
          <w:rFonts w:eastAsia="Times New Roman"/>
          <w:szCs w:val="24"/>
          <w:lang w:eastAsia="en-US"/>
        </w:rPr>
      </w:pPr>
      <w:ins w:id="16" w:author="Φλούδα Χριστίνα" w:date="2017-10-16T11:33:00Z">
        <w:r w:rsidRPr="007A2F43">
          <w:rPr>
            <w:rFonts w:eastAsia="Times New Roman"/>
            <w:szCs w:val="24"/>
            <w:lang w:eastAsia="en-US"/>
          </w:rPr>
          <w:t>Τρίτη  10 Οκτωβρίου 2017</w:t>
        </w:r>
      </w:ins>
    </w:p>
    <w:p w14:paraId="029F1A2F" w14:textId="77777777" w:rsidR="007A2F43" w:rsidRPr="007A2F43" w:rsidRDefault="007A2F43" w:rsidP="007A2F43">
      <w:pPr>
        <w:spacing w:after="200" w:line="360" w:lineRule="auto"/>
        <w:rPr>
          <w:ins w:id="17" w:author="Φλούδα Χριστίνα" w:date="2017-10-16T11:33:00Z"/>
          <w:rFonts w:eastAsia="Times New Roman"/>
          <w:szCs w:val="24"/>
          <w:lang w:eastAsia="en-US"/>
        </w:rPr>
      </w:pPr>
    </w:p>
    <w:p w14:paraId="2CBC37F8" w14:textId="77777777" w:rsidR="007A2F43" w:rsidRPr="007A2F43" w:rsidRDefault="007A2F43" w:rsidP="007A2F43">
      <w:pPr>
        <w:spacing w:after="200" w:line="360" w:lineRule="auto"/>
        <w:rPr>
          <w:ins w:id="18" w:author="Φλούδα Χριστίνα" w:date="2017-10-16T11:33:00Z"/>
          <w:rFonts w:eastAsia="Times New Roman"/>
          <w:szCs w:val="24"/>
          <w:lang w:eastAsia="en-US"/>
        </w:rPr>
      </w:pPr>
      <w:ins w:id="19" w:author="Φλούδα Χριστίνα" w:date="2017-10-16T11:33:00Z">
        <w:r w:rsidRPr="007A2F43">
          <w:rPr>
            <w:rFonts w:eastAsia="Times New Roman"/>
            <w:szCs w:val="24"/>
            <w:lang w:eastAsia="en-US"/>
          </w:rPr>
          <w:t>ΘΕΜΑΤΑ</w:t>
        </w:r>
      </w:ins>
    </w:p>
    <w:p w14:paraId="4BBBF618" w14:textId="77777777" w:rsidR="007A2F43" w:rsidRPr="007A2F43" w:rsidRDefault="007A2F43" w:rsidP="007A2F43">
      <w:pPr>
        <w:spacing w:after="200" w:line="360" w:lineRule="auto"/>
        <w:rPr>
          <w:ins w:id="20" w:author="Φλούδα Χριστίνα" w:date="2017-10-16T11:33:00Z"/>
          <w:rFonts w:eastAsia="Times New Roman"/>
          <w:szCs w:val="24"/>
          <w:lang w:eastAsia="en-US"/>
        </w:rPr>
      </w:pPr>
      <w:ins w:id="21" w:author="Φλούδα Χριστίνα" w:date="2017-10-16T11:33:00Z">
        <w:r w:rsidRPr="007A2F43">
          <w:rPr>
            <w:rFonts w:eastAsia="Times New Roman"/>
            <w:szCs w:val="24"/>
            <w:lang w:eastAsia="en-US"/>
          </w:rPr>
          <w:t xml:space="preserve"> </w:t>
        </w:r>
        <w:r w:rsidRPr="007A2F43">
          <w:rPr>
            <w:rFonts w:eastAsia="Times New Roman"/>
            <w:szCs w:val="24"/>
            <w:lang w:eastAsia="en-US"/>
          </w:rPr>
          <w:br/>
          <w:t xml:space="preserve">Α. ΕΙΔΙΚΑ ΘΕΜΑΤΑ </w:t>
        </w:r>
        <w:r w:rsidRPr="007A2F43">
          <w:rPr>
            <w:rFonts w:eastAsia="Times New Roman"/>
            <w:szCs w:val="24"/>
            <w:lang w:eastAsia="en-US"/>
          </w:rPr>
          <w:br/>
          <w:t xml:space="preserve">1. Επικύρωση Πρακτικών, σελ. </w:t>
        </w:r>
        <w:r w:rsidRPr="007A2F43">
          <w:rPr>
            <w:rFonts w:eastAsia="Times New Roman"/>
            <w:szCs w:val="24"/>
            <w:lang w:eastAsia="en-US"/>
          </w:rPr>
          <w:br/>
          <w:t xml:space="preserve">2. Επί διαδικαστικού θέματος, σελ. </w:t>
        </w:r>
        <w:r w:rsidRPr="007A2F43">
          <w:rPr>
            <w:rFonts w:eastAsia="Times New Roman"/>
            <w:szCs w:val="24"/>
            <w:lang w:eastAsia="en-US"/>
          </w:rPr>
          <w:br/>
          <w:t xml:space="preserve">3. Επί προσωπικού θέματος, σελ. </w:t>
        </w:r>
        <w:r w:rsidRPr="007A2F43">
          <w:rPr>
            <w:rFonts w:eastAsia="Times New Roman"/>
            <w:szCs w:val="24"/>
            <w:lang w:eastAsia="en-US"/>
          </w:rPr>
          <w:br/>
          <w:t xml:space="preserve"> </w:t>
        </w:r>
        <w:r w:rsidRPr="007A2F43">
          <w:rPr>
            <w:rFonts w:eastAsia="Times New Roman"/>
            <w:szCs w:val="24"/>
            <w:lang w:eastAsia="en-US"/>
          </w:rPr>
          <w:br/>
          <w:t xml:space="preserve">Β. ΝΟΜΟΘΕΤΙΚΗ ΕΡΓΑΣΙΑ </w:t>
        </w:r>
        <w:r w:rsidRPr="007A2F43">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Δικαιοσύνης, Διαφάνειας και Ανθρωπίνων Δικαιωμάτων με τίτλο: «Νομική αναγνώριση της ταυτότητας φύλου - Εθνικός Μηχανισμός Εκπόνησης, Παρακολούθησης και Αξιολόγησης των Σχεδίων Δράσης για τα Δικαιώματα του Παιδιού και άλλες διατάξεις», σελ. </w:t>
        </w:r>
        <w:r w:rsidRPr="007A2F43">
          <w:rPr>
            <w:rFonts w:eastAsia="Times New Roman"/>
            <w:szCs w:val="24"/>
            <w:lang w:eastAsia="en-US"/>
          </w:rPr>
          <w:br/>
          <w:t xml:space="preserve">2. Αιτήσεις ονομαστικής ψηφοφορίας επί του σχεδίου νόμου του Υπουργείου Δικαιοσύνης, Διαφάνειας και Ανθρωπίνων Δικαιωμάτων:                                  α) Βουλευτών της Νέας Δημοκρατίας επί του άρθρου 3 του σχεδίου νόμου, σελ.                                                                                                                                            β) Βουλευτών του Λαϊκού Συνδέσμου - Χρυσή Αυγή επί της αρχής και επί των άρθρων 1, 2, 3, 4, 5, 6 και 7 καθώς και επί της υπ' αριθμόν 1276/113 υπουργικής τροπολογίας του σχεδίου νόμου, σελ. </w:t>
        </w:r>
        <w:r w:rsidRPr="007A2F43">
          <w:rPr>
            <w:rFonts w:eastAsia="Times New Roman"/>
            <w:szCs w:val="24"/>
            <w:lang w:eastAsia="en-US"/>
          </w:rPr>
          <w:br/>
          <w:t xml:space="preserve">3. Ονομαστική ψηφοφορία επί της αρχής και επί των άρθρων 1, 2, 3, 4, 5, 6 και 7, καθώς και επί της υπ’ αριθμόν 1276/113 υπουργικής τροπολογίας του σχεδίου νόμου του Υπουργείου Δικαιοσύνης, Διαφάνειας και Ανθρωπίνων Δικαιωμάτων, σελ. </w:t>
        </w:r>
        <w:r w:rsidRPr="007A2F43">
          <w:rPr>
            <w:rFonts w:eastAsia="Times New Roman"/>
            <w:szCs w:val="24"/>
            <w:lang w:eastAsia="en-US"/>
          </w:rPr>
          <w:br/>
          <w:t xml:space="preserve">4. Επιστολικές ψήφοι επί της ονομαστικής ψηφοφορίας, σελ. </w:t>
        </w:r>
        <w:r w:rsidRPr="007A2F43">
          <w:rPr>
            <w:rFonts w:eastAsia="Times New Roman"/>
            <w:szCs w:val="24"/>
            <w:lang w:eastAsia="en-US"/>
          </w:rPr>
          <w:br/>
        </w:r>
        <w:r w:rsidRPr="007A2F43">
          <w:rPr>
            <w:rFonts w:eastAsia="Times New Roman"/>
            <w:szCs w:val="24"/>
            <w:lang w:eastAsia="en-US"/>
          </w:rPr>
          <w:br/>
        </w:r>
      </w:ins>
    </w:p>
    <w:p w14:paraId="04DCCEC3" w14:textId="77777777" w:rsidR="007A2F43" w:rsidRPr="007A2F43" w:rsidRDefault="007A2F43" w:rsidP="007A2F43">
      <w:pPr>
        <w:spacing w:after="200" w:line="360" w:lineRule="auto"/>
        <w:rPr>
          <w:ins w:id="22" w:author="Φλούδα Χριστίνα" w:date="2017-10-16T11:33:00Z"/>
          <w:rFonts w:eastAsia="Times New Roman"/>
          <w:szCs w:val="24"/>
          <w:lang w:eastAsia="en-US"/>
        </w:rPr>
      </w:pPr>
      <w:ins w:id="23" w:author="Φλούδα Χριστίνα" w:date="2017-10-16T11:33:00Z">
        <w:r w:rsidRPr="007A2F43">
          <w:rPr>
            <w:rFonts w:eastAsia="Times New Roman"/>
            <w:szCs w:val="24"/>
            <w:lang w:eastAsia="en-US"/>
          </w:rPr>
          <w:t>ΠΡΟΕΔΡΕΥΟΝΤΕΣ                                                                                            ΒΑΡΕΜΕΝΟΣ Γ. , σελ.                                                                ΚΑΚΛΑΜΑΝΗΣ Ν. , σελ.                                                                      ΛΥΚΟΥΔΗΣ Σ. , σελ.</w:t>
        </w:r>
        <w:r w:rsidRPr="007A2F43">
          <w:rPr>
            <w:rFonts w:eastAsia="Times New Roman"/>
            <w:szCs w:val="24"/>
            <w:lang w:eastAsia="en-US"/>
          </w:rPr>
          <w:br/>
        </w:r>
        <w:r w:rsidRPr="007A2F43">
          <w:rPr>
            <w:rFonts w:eastAsia="Times New Roman"/>
            <w:szCs w:val="24"/>
            <w:lang w:eastAsia="en-US"/>
          </w:rPr>
          <w:br/>
        </w:r>
        <w:r w:rsidRPr="007A2F43">
          <w:rPr>
            <w:rFonts w:eastAsia="Times New Roman"/>
            <w:szCs w:val="24"/>
            <w:lang w:eastAsia="en-US"/>
          </w:rPr>
          <w:br/>
          <w:t>ΟΜΙΛΗΤΕΣ</w:t>
        </w:r>
      </w:ins>
    </w:p>
    <w:p w14:paraId="15E73A5F" w14:textId="25F4D2BA" w:rsidR="007A2F43" w:rsidRDefault="007A2F43" w:rsidP="007A2F43">
      <w:pPr>
        <w:spacing w:line="600" w:lineRule="auto"/>
        <w:ind w:firstLine="720"/>
        <w:jc w:val="center"/>
        <w:rPr>
          <w:ins w:id="24" w:author="Φλούδα Χριστίνα" w:date="2017-10-16T11:33:00Z"/>
          <w:rFonts w:eastAsia="Times New Roman" w:cs="Times New Roman"/>
          <w:szCs w:val="24"/>
        </w:rPr>
      </w:pPr>
      <w:ins w:id="25" w:author="Φλούδα Χριστίνα" w:date="2017-10-16T11:33:00Z">
        <w:r w:rsidRPr="007A2F43">
          <w:rPr>
            <w:rFonts w:eastAsia="Times New Roman"/>
            <w:szCs w:val="24"/>
            <w:lang w:eastAsia="en-US"/>
          </w:rPr>
          <w:br/>
          <w:t>Α. Επί διαδικαστικού θέματος:</w:t>
        </w:r>
        <w:r w:rsidRPr="007A2F43">
          <w:rPr>
            <w:rFonts w:eastAsia="Times New Roman"/>
            <w:szCs w:val="24"/>
            <w:lang w:eastAsia="en-US"/>
          </w:rPr>
          <w:br/>
          <w:t>ΒΑΡΕΜΕΝΟΣ Γ. , σελ.</w:t>
        </w:r>
        <w:r w:rsidRPr="007A2F43">
          <w:rPr>
            <w:rFonts w:eastAsia="Times New Roman"/>
            <w:szCs w:val="24"/>
            <w:lang w:eastAsia="en-US"/>
          </w:rPr>
          <w:br/>
          <w:t>ΒΕΣΥΡΟΠΟΥΛΟΣ Α. , σελ.</w:t>
        </w:r>
        <w:r w:rsidRPr="007A2F43">
          <w:rPr>
            <w:rFonts w:eastAsia="Times New Roman"/>
            <w:szCs w:val="24"/>
            <w:lang w:eastAsia="en-US"/>
          </w:rPr>
          <w:br/>
          <w:t>ΚΑΚΛΑΜΑΝΗΣ Ν. , σελ.</w:t>
        </w:r>
        <w:r w:rsidRPr="007A2F43">
          <w:rPr>
            <w:rFonts w:eastAsia="Times New Roman"/>
            <w:szCs w:val="24"/>
            <w:lang w:eastAsia="en-US"/>
          </w:rPr>
          <w:br/>
          <w:t>ΚΑΣΙΜΑΤΗ Ε. , σελ.</w:t>
        </w:r>
        <w:r w:rsidRPr="007A2F43">
          <w:rPr>
            <w:rFonts w:eastAsia="Times New Roman"/>
            <w:szCs w:val="24"/>
            <w:lang w:eastAsia="en-US"/>
          </w:rPr>
          <w:br/>
          <w:t>ΚΟΥΜΟΥΤΣΑΚΟΣ Γ. , σελ.</w:t>
        </w:r>
        <w:r w:rsidRPr="007A2F43">
          <w:rPr>
            <w:rFonts w:eastAsia="Times New Roman"/>
            <w:szCs w:val="24"/>
            <w:lang w:eastAsia="en-US"/>
          </w:rPr>
          <w:br/>
          <w:t>ΛΑΓΟΣ Ι. , σελ.</w:t>
        </w:r>
        <w:r w:rsidRPr="007A2F43">
          <w:rPr>
            <w:rFonts w:eastAsia="Times New Roman"/>
            <w:szCs w:val="24"/>
            <w:lang w:eastAsia="en-US"/>
          </w:rPr>
          <w:br/>
          <w:t>ΛΑΖΑΡΙΔΗΣ Γ. , σελ.</w:t>
        </w:r>
        <w:r w:rsidRPr="007A2F43">
          <w:rPr>
            <w:rFonts w:eastAsia="Times New Roman"/>
            <w:szCs w:val="24"/>
            <w:lang w:eastAsia="en-US"/>
          </w:rPr>
          <w:br/>
          <w:t>ΛΥΚΟΥΔΗΣ Σ. , σελ.</w:t>
        </w:r>
        <w:r w:rsidRPr="007A2F43">
          <w:rPr>
            <w:rFonts w:eastAsia="Times New Roman"/>
            <w:szCs w:val="24"/>
            <w:lang w:eastAsia="en-US"/>
          </w:rPr>
          <w:br/>
          <w:t>ΠΑΠΠΑΣ Χ. , σελ.</w:t>
        </w:r>
        <w:r w:rsidRPr="007A2F43">
          <w:rPr>
            <w:rFonts w:eastAsia="Times New Roman"/>
            <w:szCs w:val="24"/>
            <w:lang w:eastAsia="en-US"/>
          </w:rPr>
          <w:br/>
        </w:r>
        <w:r w:rsidRPr="007A2F43">
          <w:rPr>
            <w:rFonts w:eastAsia="Times New Roman"/>
            <w:szCs w:val="24"/>
            <w:lang w:eastAsia="en-US"/>
          </w:rPr>
          <w:br/>
          <w:t>Β. Επί προσωπικού θέματος:</w:t>
        </w:r>
        <w:r w:rsidRPr="007A2F43">
          <w:rPr>
            <w:rFonts w:eastAsia="Times New Roman"/>
            <w:szCs w:val="24"/>
            <w:lang w:eastAsia="en-US"/>
          </w:rPr>
          <w:br/>
          <w:t>ΚΑΣΙΜΑΤΗ Ε. , σελ.</w:t>
        </w:r>
        <w:r w:rsidRPr="007A2F43">
          <w:rPr>
            <w:rFonts w:eastAsia="Times New Roman"/>
            <w:szCs w:val="24"/>
            <w:lang w:eastAsia="en-US"/>
          </w:rPr>
          <w:br/>
        </w:r>
        <w:r w:rsidRPr="007A2F43">
          <w:rPr>
            <w:rFonts w:eastAsia="Times New Roman"/>
            <w:szCs w:val="24"/>
            <w:lang w:eastAsia="en-US"/>
          </w:rPr>
          <w:br/>
          <w:t>Γ. Επί του σχεδίου νόμου του Υπουργείου Δικαιοσύνης, Διαφάνειας και Ανθρωπίνων Δικαιωμάτων:</w:t>
        </w:r>
        <w:r w:rsidRPr="007A2F43">
          <w:rPr>
            <w:rFonts w:eastAsia="Times New Roman"/>
            <w:szCs w:val="24"/>
            <w:lang w:eastAsia="en-US"/>
          </w:rPr>
          <w:br/>
          <w:t>ΒΑΓΙΩΝΑΚΗ Ε. , σελ.</w:t>
        </w:r>
        <w:r w:rsidRPr="007A2F43">
          <w:rPr>
            <w:rFonts w:eastAsia="Times New Roman"/>
            <w:szCs w:val="24"/>
            <w:lang w:eastAsia="en-US"/>
          </w:rPr>
          <w:br/>
          <w:t>ΔΕΛΗΣ Ι. , σελ.</w:t>
        </w:r>
        <w:r w:rsidRPr="007A2F43">
          <w:rPr>
            <w:rFonts w:eastAsia="Times New Roman"/>
            <w:szCs w:val="24"/>
            <w:lang w:eastAsia="en-US"/>
          </w:rPr>
          <w:br/>
          <w:t>ΔΗΜΑΣ Χ. , σελ.</w:t>
        </w:r>
        <w:r w:rsidRPr="007A2F43">
          <w:rPr>
            <w:rFonts w:eastAsia="Times New Roman"/>
            <w:szCs w:val="24"/>
            <w:lang w:eastAsia="en-US"/>
          </w:rPr>
          <w:br/>
          <w:t>ΔΗΜΟΣΧΑΚΗΣ Α. , σελ.</w:t>
        </w:r>
        <w:r w:rsidRPr="007A2F43">
          <w:rPr>
            <w:rFonts w:eastAsia="Times New Roman"/>
            <w:szCs w:val="24"/>
            <w:lang w:eastAsia="en-US"/>
          </w:rPr>
          <w:br/>
          <w:t>ΘΕΟΔΩΡΑΚΗΣ Σ. , σελ.</w:t>
        </w:r>
        <w:r w:rsidRPr="007A2F43">
          <w:rPr>
            <w:rFonts w:eastAsia="Times New Roman"/>
            <w:szCs w:val="24"/>
            <w:lang w:eastAsia="en-US"/>
          </w:rPr>
          <w:br/>
          <w:t>ΚΑΒΒΑΔΙΑ Ι. , σελ.</w:t>
        </w:r>
        <w:r w:rsidRPr="007A2F43">
          <w:rPr>
            <w:rFonts w:eastAsia="Times New Roman"/>
            <w:szCs w:val="24"/>
            <w:lang w:eastAsia="en-US"/>
          </w:rPr>
          <w:br/>
          <w:t>ΚΑΡΑΓΚΟΥΝΗΣ Κ. , σελ.</w:t>
        </w:r>
        <w:r w:rsidRPr="007A2F43">
          <w:rPr>
            <w:rFonts w:eastAsia="Times New Roman"/>
            <w:szCs w:val="24"/>
            <w:lang w:eastAsia="en-US"/>
          </w:rPr>
          <w:br/>
          <w:t>ΚΑΣΙΜΑΤΗ Ε. , σελ.</w:t>
        </w:r>
        <w:r w:rsidRPr="007A2F43">
          <w:rPr>
            <w:rFonts w:eastAsia="Times New Roman"/>
            <w:szCs w:val="24"/>
            <w:lang w:eastAsia="en-US"/>
          </w:rPr>
          <w:br/>
          <w:t>ΚΕΓΚΕΡΟΓΛΟΥ Β. , σελ.</w:t>
        </w:r>
        <w:r w:rsidRPr="007A2F43">
          <w:rPr>
            <w:rFonts w:eastAsia="Times New Roman"/>
            <w:szCs w:val="24"/>
            <w:lang w:eastAsia="en-US"/>
          </w:rPr>
          <w:br/>
          <w:t>ΚΕΔΙΚΟΓΛΟΥ Σ. , σελ.</w:t>
        </w:r>
        <w:r w:rsidRPr="007A2F43">
          <w:rPr>
            <w:rFonts w:eastAsia="Times New Roman"/>
            <w:szCs w:val="24"/>
            <w:lang w:eastAsia="en-US"/>
          </w:rPr>
          <w:br/>
          <w:t>ΚΟΝΤΟΝΗΣ Χ. , σελ.</w:t>
        </w:r>
        <w:r w:rsidRPr="007A2F43">
          <w:rPr>
            <w:rFonts w:eastAsia="Times New Roman"/>
            <w:szCs w:val="24"/>
            <w:lang w:eastAsia="en-US"/>
          </w:rPr>
          <w:br/>
          <w:t>ΚΟΥΚΟΥΤΣΗΣ Δ. , σελ.</w:t>
        </w:r>
        <w:r w:rsidRPr="007A2F43">
          <w:rPr>
            <w:rFonts w:eastAsia="Times New Roman"/>
            <w:szCs w:val="24"/>
            <w:lang w:eastAsia="en-US"/>
          </w:rPr>
          <w:br/>
          <w:t>ΛΑΓΟΣ Ι. , σελ.</w:t>
        </w:r>
        <w:r w:rsidRPr="007A2F43">
          <w:rPr>
            <w:rFonts w:eastAsia="Times New Roman"/>
            <w:szCs w:val="24"/>
            <w:lang w:eastAsia="en-US"/>
          </w:rPr>
          <w:br/>
          <w:t>ΛΑΖΑΡΙΔΗΣ Γ. , σελ.</w:t>
        </w:r>
        <w:r w:rsidRPr="007A2F43">
          <w:rPr>
            <w:rFonts w:eastAsia="Times New Roman"/>
            <w:szCs w:val="24"/>
            <w:lang w:eastAsia="en-US"/>
          </w:rPr>
          <w:br/>
          <w:t>ΛΕΒΕΝΤΗΣ Β. , σελ.</w:t>
        </w:r>
        <w:r w:rsidRPr="007A2F43">
          <w:rPr>
            <w:rFonts w:eastAsia="Times New Roman"/>
            <w:szCs w:val="24"/>
            <w:lang w:eastAsia="en-US"/>
          </w:rPr>
          <w:br/>
          <w:t>ΜΑΝΩΛΑΚΟΥ Δ. , σελ.</w:t>
        </w:r>
        <w:r w:rsidRPr="007A2F43">
          <w:rPr>
            <w:rFonts w:eastAsia="Times New Roman"/>
            <w:szCs w:val="24"/>
            <w:lang w:eastAsia="en-US"/>
          </w:rPr>
          <w:br/>
          <w:t>ΜΑΥΡΩΤΑΣ Γ. , σελ.</w:t>
        </w:r>
        <w:r w:rsidRPr="007A2F43">
          <w:rPr>
            <w:rFonts w:eastAsia="Times New Roman"/>
            <w:szCs w:val="24"/>
            <w:lang w:eastAsia="en-US"/>
          </w:rPr>
          <w:br/>
          <w:t>ΜΗΤΣΟΤΑΚΗΣ Κ. , σελ.</w:t>
        </w:r>
        <w:r w:rsidRPr="007A2F43">
          <w:rPr>
            <w:rFonts w:eastAsia="Times New Roman"/>
            <w:szCs w:val="24"/>
            <w:lang w:eastAsia="en-US"/>
          </w:rPr>
          <w:br/>
          <w:t>ΜΠΑΡΓΙΩΤΑΣ Κ. , σελ.</w:t>
        </w:r>
        <w:r w:rsidRPr="007A2F43">
          <w:rPr>
            <w:rFonts w:eastAsia="Times New Roman"/>
            <w:szCs w:val="24"/>
            <w:lang w:eastAsia="en-US"/>
          </w:rPr>
          <w:br/>
          <w:t>ΝΙΚΟΛΟΠΟΥΛΟΣ Ν. , σελ.</w:t>
        </w:r>
        <w:r w:rsidRPr="007A2F43">
          <w:rPr>
            <w:rFonts w:eastAsia="Times New Roman"/>
            <w:szCs w:val="24"/>
            <w:lang w:eastAsia="en-US"/>
          </w:rPr>
          <w:br/>
          <w:t>ΞΥΔΑΚΗΣ Ν. , σελ.</w:t>
        </w:r>
        <w:r w:rsidRPr="007A2F43">
          <w:rPr>
            <w:rFonts w:eastAsia="Times New Roman"/>
            <w:szCs w:val="24"/>
            <w:lang w:eastAsia="en-US"/>
          </w:rPr>
          <w:br/>
          <w:t>ΠΑΝΑΓΙΩΤΟΠΟΥΛΟΣ Ν. , σελ.</w:t>
        </w:r>
        <w:r w:rsidRPr="007A2F43">
          <w:rPr>
            <w:rFonts w:eastAsia="Times New Roman"/>
            <w:szCs w:val="24"/>
            <w:lang w:eastAsia="en-US"/>
          </w:rPr>
          <w:br/>
          <w:t>ΠΑΠΑΧΡΙΣΤΟΠΟΥΛΟΣ Α. , σελ.</w:t>
        </w:r>
        <w:r w:rsidRPr="007A2F43">
          <w:rPr>
            <w:rFonts w:eastAsia="Times New Roman"/>
            <w:szCs w:val="24"/>
            <w:lang w:eastAsia="en-US"/>
          </w:rPr>
          <w:br/>
          <w:t>ΠΑΠΠΑΣ Χ. , σελ.</w:t>
        </w:r>
        <w:r w:rsidRPr="007A2F43">
          <w:rPr>
            <w:rFonts w:eastAsia="Times New Roman"/>
            <w:szCs w:val="24"/>
            <w:lang w:eastAsia="en-US"/>
          </w:rPr>
          <w:br/>
          <w:t>ΠΑΦΙΛΗΣ Α. , σελ.</w:t>
        </w:r>
        <w:r w:rsidRPr="007A2F43">
          <w:rPr>
            <w:rFonts w:eastAsia="Times New Roman"/>
            <w:szCs w:val="24"/>
            <w:lang w:eastAsia="en-US"/>
          </w:rPr>
          <w:br/>
          <w:t>ΣΑΡΙΔΗΣ Ι. , σελ.</w:t>
        </w:r>
        <w:r w:rsidRPr="007A2F43">
          <w:rPr>
            <w:rFonts w:eastAsia="Times New Roman"/>
            <w:szCs w:val="24"/>
            <w:lang w:eastAsia="en-US"/>
          </w:rPr>
          <w:br/>
          <w:t>ΣΤΑΜΑΤΗΣ Δ. , σελ.</w:t>
        </w:r>
        <w:r w:rsidRPr="007A2F43">
          <w:rPr>
            <w:rFonts w:eastAsia="Times New Roman"/>
            <w:szCs w:val="24"/>
            <w:lang w:eastAsia="en-US"/>
          </w:rPr>
          <w:br/>
          <w:t>ΤΣΙΠΡΑΣ Α. , σελ.</w:t>
        </w:r>
        <w:r w:rsidRPr="007A2F43">
          <w:rPr>
            <w:rFonts w:eastAsia="Times New Roman"/>
            <w:szCs w:val="24"/>
            <w:lang w:eastAsia="en-US"/>
          </w:rPr>
          <w:br/>
          <w:t>ΧΑΤΖΗΔΑΚΗΣ Κ. , σελ.</w:t>
        </w:r>
        <w:r w:rsidRPr="007A2F43">
          <w:rPr>
            <w:rFonts w:eastAsia="Times New Roman"/>
            <w:szCs w:val="24"/>
            <w:lang w:eastAsia="en-US"/>
          </w:rPr>
          <w:br/>
          <w:t>ΧΡΙΣΤΟΔΟΥΛΟΠΟΥΛΟΥ Α. , σελ.</w:t>
        </w:r>
        <w:r w:rsidRPr="007A2F43">
          <w:rPr>
            <w:rFonts w:eastAsia="Times New Roman"/>
            <w:szCs w:val="24"/>
            <w:lang w:eastAsia="en-US"/>
          </w:rPr>
          <w:br/>
        </w:r>
        <w:r w:rsidRPr="007A2F43">
          <w:rPr>
            <w:rFonts w:eastAsia="Times New Roman"/>
            <w:szCs w:val="24"/>
            <w:lang w:eastAsia="en-US"/>
          </w:rPr>
          <w:br/>
          <w:t>Δ. ΠΑΡΕΜΒΑΣΕΙΣ:</w:t>
        </w:r>
        <w:r w:rsidRPr="007A2F43">
          <w:rPr>
            <w:rFonts w:eastAsia="Times New Roman"/>
            <w:szCs w:val="24"/>
            <w:lang w:eastAsia="en-US"/>
          </w:rPr>
          <w:br/>
          <w:t>ΑΝΤΩΝΙΟΥ Χ. , σελ.</w:t>
        </w:r>
        <w:r w:rsidRPr="007A2F43">
          <w:rPr>
            <w:rFonts w:eastAsia="Times New Roman"/>
            <w:szCs w:val="24"/>
            <w:lang w:eastAsia="en-US"/>
          </w:rPr>
          <w:br/>
          <w:t>ΒΑΚΗ Φ. , σελ.</w:t>
        </w:r>
        <w:r w:rsidRPr="007A2F43">
          <w:rPr>
            <w:rFonts w:eastAsia="Times New Roman"/>
            <w:szCs w:val="24"/>
            <w:lang w:eastAsia="en-US"/>
          </w:rPr>
          <w:br/>
          <w:t>ΒΟΥΤΣΗΣ Ν. , σελ.</w:t>
        </w:r>
        <w:r w:rsidRPr="007A2F43">
          <w:rPr>
            <w:rFonts w:eastAsia="Times New Roman"/>
            <w:szCs w:val="24"/>
            <w:lang w:eastAsia="en-US"/>
          </w:rPr>
          <w:br/>
          <w:t>ΓΚΙΟΛΑΣ Ι. , σελ.</w:t>
        </w:r>
        <w:r w:rsidRPr="007A2F43">
          <w:rPr>
            <w:rFonts w:eastAsia="Times New Roman"/>
            <w:szCs w:val="24"/>
            <w:lang w:eastAsia="en-US"/>
          </w:rPr>
          <w:br/>
          <w:t>ΚΑΡΑΓΙΑΝΝΙΔΗΣ Χ. , σελ.</w:t>
        </w:r>
        <w:r w:rsidRPr="007A2F43">
          <w:rPr>
            <w:rFonts w:eastAsia="Times New Roman"/>
            <w:szCs w:val="24"/>
            <w:lang w:eastAsia="en-US"/>
          </w:rPr>
          <w:br/>
          <w:t>ΚΑΣΙΔΙΑΡΗΣ Η. , σελ.</w:t>
        </w:r>
        <w:r w:rsidRPr="007A2F43">
          <w:rPr>
            <w:rFonts w:eastAsia="Times New Roman"/>
            <w:szCs w:val="24"/>
            <w:lang w:eastAsia="en-US"/>
          </w:rPr>
          <w:br/>
          <w:t>ΚΟΥΜΟΥΤΣΑΚΟΣ Γ. , σελ.</w:t>
        </w:r>
        <w:r w:rsidRPr="007A2F43">
          <w:rPr>
            <w:rFonts w:eastAsia="Times New Roman"/>
            <w:szCs w:val="24"/>
            <w:lang w:eastAsia="en-US"/>
          </w:rPr>
          <w:br/>
          <w:t>ΛΑΠΠΑΣ Σ. , σελ.</w:t>
        </w:r>
        <w:r w:rsidRPr="007A2F43">
          <w:rPr>
            <w:rFonts w:eastAsia="Times New Roman"/>
            <w:szCs w:val="24"/>
            <w:lang w:eastAsia="en-US"/>
          </w:rPr>
          <w:br/>
          <w:t>ΜΑΝΤΑΣ Χ. , σελ.</w:t>
        </w:r>
        <w:r w:rsidRPr="007A2F43">
          <w:rPr>
            <w:rFonts w:eastAsia="Times New Roman"/>
            <w:szCs w:val="24"/>
            <w:lang w:eastAsia="en-US"/>
          </w:rPr>
          <w:br/>
          <w:t>ΜΙΧΑΛΟΛΙΑΚΟΣ Ν. , σελ.</w:t>
        </w:r>
        <w:r w:rsidRPr="007A2F43">
          <w:rPr>
            <w:rFonts w:eastAsia="Times New Roman"/>
            <w:szCs w:val="24"/>
            <w:lang w:eastAsia="en-US"/>
          </w:rPr>
          <w:br/>
        </w:r>
      </w:ins>
    </w:p>
    <w:p w14:paraId="3A32DB4E"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3A32DB4F"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ΙΖ΄ ΠΕΡΙΟΔΟΣ</w:t>
      </w:r>
    </w:p>
    <w:p w14:paraId="3A32DB50"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3A32DB51"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 xml:space="preserve">ΣΥΝΟΔΟΣ Γ΄ </w:t>
      </w:r>
    </w:p>
    <w:p w14:paraId="3A32DB52"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 xml:space="preserve">ΣΥΝΕΔΡΙΑΣΗ Ζ΄ </w:t>
      </w:r>
    </w:p>
    <w:p w14:paraId="3A32DB53"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Τρίτη 10 Οκτωβρίου 2017</w:t>
      </w:r>
    </w:p>
    <w:p w14:paraId="3A32DB5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Αθήνα, σήμερα στις 10 Οκτωβρίου 2017, ημέρα Τρίτη και ώρα 9.15΄</w:t>
      </w:r>
      <w:r w:rsidRPr="00C44E68">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9736AC">
        <w:rPr>
          <w:rFonts w:eastAsia="Times New Roman" w:cs="Times New Roman"/>
          <w:b/>
          <w:szCs w:val="24"/>
        </w:rPr>
        <w:t>ΝΙΚΗΤΑ ΚΑΚΛΑΜΑΝΗ</w:t>
      </w:r>
      <w:r>
        <w:rPr>
          <w:rFonts w:eastAsia="Times New Roman" w:cs="Times New Roman"/>
          <w:szCs w:val="24"/>
        </w:rPr>
        <w:t>.</w:t>
      </w:r>
    </w:p>
    <w:p w14:paraId="3A32DB55"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αρχίζει η συνεδρίαση. </w:t>
      </w:r>
    </w:p>
    <w:p w14:paraId="3A32DB56"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w:t>
      </w:r>
      <w:r>
        <w:rPr>
          <w:rFonts w:eastAsia="Times New Roman" w:cs="Times New Roman"/>
          <w:szCs w:val="24"/>
        </w:rPr>
        <w:t>τε</w:t>
      </w:r>
      <w:r>
        <w:rPr>
          <w:rFonts w:eastAsia="Times New Roman" w:cs="Times New Roman"/>
          <w:szCs w:val="24"/>
        </w:rPr>
        <w:t xml:space="preserve"> στην ημερήσια διάταξη της </w:t>
      </w:r>
    </w:p>
    <w:p w14:paraId="3A32DB57" w14:textId="77777777" w:rsidR="00133975" w:rsidRDefault="007A2F43">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3A32DB5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Συνέχιση της συζήτησης και ψήφιση επί της αρχής, των άρθρων και του συνόλου του σχεδίου νόμου του Υπουργείου Δικαιοσύνης, Διαφάνειας και Ανθρωπίνων Δικαιωμάτων με τίτλο: «Νομική αναγνώριση της ταυτότητας φ</w:t>
      </w:r>
      <w:r>
        <w:rPr>
          <w:rFonts w:eastAsia="Times New Roman" w:cs="Times New Roman"/>
          <w:szCs w:val="24"/>
        </w:rPr>
        <w:t xml:space="preserve">ύλου - Εθνικός </w:t>
      </w:r>
      <w:r>
        <w:rPr>
          <w:rFonts w:eastAsia="Times New Roman" w:cs="Times New Roman"/>
          <w:szCs w:val="24"/>
        </w:rPr>
        <w:lastRenderedPageBreak/>
        <w:t xml:space="preserve">Μηχανισμός Εκπόνησης, Παρακολούθησης και Αξιολόγησης των Σχεδίων Δράσης για τα Δικαιώματα του Παιδιού και άλλες διατάξεις». </w:t>
      </w:r>
    </w:p>
    <w:p w14:paraId="3A32DB5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Κύριοι συνάδελφοι, για να μιλήσουν όλοι οι συνάδελφοι, θα ξεκινήσω τη συνεδρίαση με τους υπάρχοντες, που είναι και ε</w:t>
      </w:r>
      <w:r>
        <w:rPr>
          <w:rFonts w:eastAsia="Times New Roman" w:cs="Times New Roman"/>
          <w:szCs w:val="24"/>
        </w:rPr>
        <w:t xml:space="preserve">γγεγραμμένοι ομιλητές. Όπως γνωρίζετε, στις 13.00΄ θα τελειώσει η συνεδρίαση. Εάν τηρηθούν οι χρόνοι, με έναν υπολογισμό που έκανε η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Περιφάνου</w:t>
      </w:r>
      <w:proofErr w:type="spellEnd"/>
      <w:r>
        <w:rPr>
          <w:rFonts w:eastAsia="Times New Roman" w:cs="Times New Roman"/>
          <w:szCs w:val="24"/>
        </w:rPr>
        <w:t xml:space="preserve">, λογικά θα μιλήσουν όλοι. </w:t>
      </w:r>
      <w:r>
        <w:rPr>
          <w:rFonts w:eastAsia="Times New Roman" w:cs="Times New Roman"/>
          <w:szCs w:val="24"/>
        </w:rPr>
        <w:t>Ο</w:t>
      </w:r>
      <w:r>
        <w:rPr>
          <w:rFonts w:eastAsia="Times New Roman" w:cs="Times New Roman"/>
          <w:szCs w:val="24"/>
        </w:rPr>
        <w:t xml:space="preserve">ι εισηγητές θα έχουν και μια σύντομη δευτερολογία, όπως υποσχεθήκαμε από χθες. </w:t>
      </w:r>
    </w:p>
    <w:p w14:paraId="3A32DB5A"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Μετ</w:t>
      </w:r>
      <w:r>
        <w:rPr>
          <w:rFonts w:eastAsia="Times New Roman" w:cs="Times New Roman"/>
          <w:szCs w:val="24"/>
        </w:rPr>
        <w:t>ά τον πρώτο ομιλητή, ο κύριος Υπουργός ενδεχομένως να θέλει μια σύντομη παρέμβαση</w:t>
      </w:r>
      <w:r>
        <w:rPr>
          <w:rFonts w:eastAsia="Times New Roman" w:cs="Times New Roman"/>
          <w:szCs w:val="24"/>
        </w:rPr>
        <w:t>,</w:t>
      </w:r>
      <w:r>
        <w:rPr>
          <w:rFonts w:eastAsia="Times New Roman" w:cs="Times New Roman"/>
          <w:szCs w:val="24"/>
        </w:rPr>
        <w:t xml:space="preserve"> για να πει ποιες υπουργικές τροπολογίες γίνονται αποδεκτές. Και θα συνεχίσουμε με τον κατάλογο. </w:t>
      </w:r>
    </w:p>
    <w:p w14:paraId="3A32DB5B"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Κύριε Παππά, έχετε τον λόγο. </w:t>
      </w:r>
    </w:p>
    <w:p w14:paraId="3A32DB5C"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Καλημέρα, κύριοι συνάδελφοι. </w:t>
      </w:r>
    </w:p>
    <w:p w14:paraId="3A32DB5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Οι θέσεις της Χρυσής Αυγής ως προς το συζητούμενο σχέδιο νόμου, αυτό το ανθελληνικό, αντισυνταγματικό και ενάντια σε κάθε λογική νομοσχέδιο, </w:t>
      </w:r>
      <w:proofErr w:type="spellStart"/>
      <w:r>
        <w:rPr>
          <w:rFonts w:eastAsia="Times New Roman" w:cs="Times New Roman"/>
          <w:szCs w:val="24"/>
        </w:rPr>
        <w:t>ανεπτύχθησαν</w:t>
      </w:r>
      <w:proofErr w:type="spellEnd"/>
      <w:r>
        <w:rPr>
          <w:rFonts w:eastAsia="Times New Roman" w:cs="Times New Roman"/>
          <w:szCs w:val="24"/>
        </w:rPr>
        <w:t xml:space="preserve"> επαρκώς</w:t>
      </w:r>
      <w:r>
        <w:rPr>
          <w:rFonts w:eastAsia="Times New Roman" w:cs="Times New Roman"/>
          <w:szCs w:val="24"/>
        </w:rPr>
        <w:t>,</w:t>
      </w:r>
      <w:r>
        <w:rPr>
          <w:rFonts w:eastAsia="Times New Roman" w:cs="Times New Roman"/>
          <w:szCs w:val="24"/>
        </w:rPr>
        <w:t xml:space="preserve"> τόσο από τον Αρχηγό</w:t>
      </w:r>
      <w:r>
        <w:rPr>
          <w:rFonts w:eastAsia="Times New Roman" w:cs="Times New Roman"/>
          <w:szCs w:val="24"/>
        </w:rPr>
        <w:t>,</w:t>
      </w:r>
      <w:r>
        <w:rPr>
          <w:rFonts w:eastAsia="Times New Roman" w:cs="Times New Roman"/>
          <w:szCs w:val="24"/>
        </w:rPr>
        <w:t xml:space="preserve"> όσο και από όλους τους ομιλητές της Χρυσής Αυγής. </w:t>
      </w:r>
    </w:p>
    <w:p w14:paraId="3A32DB5E"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Η Χρυσή Αυγή φανατικά</w:t>
      </w:r>
      <w:r>
        <w:rPr>
          <w:rFonts w:eastAsia="Times New Roman" w:cs="Times New Roman"/>
          <w:szCs w:val="24"/>
        </w:rPr>
        <w:t xml:space="preserve">, με απόλυτη συναίσθηση της </w:t>
      </w:r>
      <w:proofErr w:type="spellStart"/>
      <w:r>
        <w:rPr>
          <w:rFonts w:eastAsia="Times New Roman" w:cs="Times New Roman"/>
          <w:szCs w:val="24"/>
        </w:rPr>
        <w:t>θέσεώς</w:t>
      </w:r>
      <w:proofErr w:type="spellEnd"/>
      <w:r>
        <w:rPr>
          <w:rFonts w:eastAsia="Times New Roman" w:cs="Times New Roman"/>
          <w:szCs w:val="24"/>
        </w:rPr>
        <w:t xml:space="preserve"> της και της ευθύνης της απέναντι στον ελληνικό λαό, καταψηφίζει τους </w:t>
      </w:r>
      <w:proofErr w:type="spellStart"/>
      <w:r>
        <w:rPr>
          <w:rFonts w:eastAsia="Times New Roman" w:cs="Times New Roman"/>
          <w:szCs w:val="24"/>
        </w:rPr>
        <w:t>νεοεποχίτικους</w:t>
      </w:r>
      <w:proofErr w:type="spellEnd"/>
      <w:r>
        <w:rPr>
          <w:rFonts w:eastAsia="Times New Roman" w:cs="Times New Roman"/>
          <w:szCs w:val="24"/>
        </w:rPr>
        <w:t xml:space="preserve"> ακροβατι</w:t>
      </w:r>
      <w:r>
        <w:rPr>
          <w:rFonts w:eastAsia="Times New Roman" w:cs="Times New Roman"/>
          <w:szCs w:val="24"/>
        </w:rPr>
        <w:lastRenderedPageBreak/>
        <w:t xml:space="preserve">σμούς της </w:t>
      </w:r>
      <w:r>
        <w:rPr>
          <w:rFonts w:eastAsia="Times New Roman" w:cs="Times New Roman"/>
          <w:szCs w:val="24"/>
        </w:rPr>
        <w:t>συγκυβέρνησης</w:t>
      </w:r>
      <w:r>
        <w:rPr>
          <w:rFonts w:eastAsia="Times New Roman" w:cs="Times New Roman"/>
          <w:szCs w:val="24"/>
        </w:rPr>
        <w:t>, η οποία διά τοιούτων νομοσχεδίων δυναμιτίζει τα θεμέλια του ελληνικού έθνους, θεμέλια στα οποία δηλώνουμ</w:t>
      </w:r>
      <w:r>
        <w:rPr>
          <w:rFonts w:eastAsia="Times New Roman" w:cs="Times New Roman"/>
          <w:szCs w:val="24"/>
        </w:rPr>
        <w:t>ε απόλυτη προσήλωση, αποτελούν τους πυλώνες της εθνικής μας ζωής και εκφράζονται ειδικά στο τρίπτυχο</w:t>
      </w:r>
      <w:r>
        <w:rPr>
          <w:rFonts w:eastAsia="Times New Roman" w:cs="Times New Roman"/>
          <w:szCs w:val="24"/>
        </w:rPr>
        <w:t>:</w:t>
      </w:r>
      <w:r>
        <w:rPr>
          <w:rFonts w:eastAsia="Times New Roman" w:cs="Times New Roman"/>
          <w:szCs w:val="24"/>
        </w:rPr>
        <w:t xml:space="preserve"> πατρίδα, θρησκεία, οικογένεια. Αυτά είναι που μας στήριξαν χιλιάδες χρόνια και δεν τα αποποιούμεθα χάριν οιασδήποτε ιδεοληψίας ή προσαρμογής στην </w:t>
      </w:r>
      <w:proofErr w:type="spellStart"/>
      <w:r>
        <w:rPr>
          <w:rFonts w:eastAsia="Times New Roman" w:cs="Times New Roman"/>
          <w:szCs w:val="24"/>
        </w:rPr>
        <w:t>νεοταξίτ</w:t>
      </w:r>
      <w:r>
        <w:rPr>
          <w:rFonts w:eastAsia="Times New Roman" w:cs="Times New Roman"/>
          <w:szCs w:val="24"/>
        </w:rPr>
        <w:t>ικη</w:t>
      </w:r>
      <w:proofErr w:type="spellEnd"/>
      <w:r>
        <w:rPr>
          <w:rFonts w:eastAsia="Times New Roman" w:cs="Times New Roman"/>
          <w:szCs w:val="24"/>
        </w:rPr>
        <w:t xml:space="preserve"> Ευρωπαϊκή Ένωση. Πάνω από τον Θεό, την πατρίδα και τη φαμίλια </w:t>
      </w:r>
      <w:r>
        <w:rPr>
          <w:rFonts w:eastAsia="Times New Roman" w:cs="Times New Roman"/>
          <w:szCs w:val="24"/>
        </w:rPr>
        <w:t>μας,</w:t>
      </w:r>
      <w:r>
        <w:rPr>
          <w:rFonts w:eastAsia="Times New Roman" w:cs="Times New Roman"/>
          <w:szCs w:val="24"/>
        </w:rPr>
        <w:t xml:space="preserve"> εμείς οι εθνικιστές δεν βάζουμε κανένα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Δ</w:t>
      </w:r>
      <w:r>
        <w:rPr>
          <w:rFonts w:eastAsia="Times New Roman" w:cs="Times New Roman"/>
          <w:szCs w:val="24"/>
        </w:rPr>
        <w:t xml:space="preserve">ικαστήριο </w:t>
      </w:r>
      <w:r>
        <w:rPr>
          <w:rFonts w:eastAsia="Times New Roman" w:cs="Times New Roman"/>
          <w:szCs w:val="24"/>
        </w:rPr>
        <w:t>-</w:t>
      </w:r>
      <w:r>
        <w:rPr>
          <w:rFonts w:eastAsia="Times New Roman" w:cs="Times New Roman"/>
          <w:szCs w:val="24"/>
        </w:rPr>
        <w:t>δήθεν</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ικαιωμάτων του ανθρώπου. Δεν βάζουμε κανέναν τοκογλύφο. Δεν βάζουμε καμ</w:t>
      </w:r>
      <w:r>
        <w:rPr>
          <w:rFonts w:eastAsia="Times New Roman" w:cs="Times New Roman"/>
          <w:szCs w:val="24"/>
        </w:rPr>
        <w:t>μ</w:t>
      </w:r>
      <w:r>
        <w:rPr>
          <w:rFonts w:eastAsia="Times New Roman" w:cs="Times New Roman"/>
          <w:szCs w:val="24"/>
        </w:rPr>
        <w:t xml:space="preserve">ία εφήμερη εξουσία. </w:t>
      </w:r>
    </w:p>
    <w:p w14:paraId="3A32DB5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Θαυμάσαμε χθες τον </w:t>
      </w:r>
      <w:r>
        <w:rPr>
          <w:rFonts w:eastAsia="Times New Roman" w:cs="Times New Roman"/>
          <w:szCs w:val="24"/>
        </w:rPr>
        <w:t>εκτός Αιθούσης ενδοοικογενειακό καυγά των μπολσεβίκων: το φραστικό επεισόδιο μεταξύ του Υπουργού Δικαιοσύνης, κ. Κοντονή, και της πρώην Γραμματέως του Κομμουνιστικού Κόμματος, κ</w:t>
      </w:r>
      <w:r>
        <w:rPr>
          <w:rFonts w:eastAsia="Times New Roman" w:cs="Times New Roman"/>
          <w:szCs w:val="24"/>
        </w:rPr>
        <w:t>.</w:t>
      </w:r>
      <w:r>
        <w:rPr>
          <w:rFonts w:eastAsia="Times New Roman" w:cs="Times New Roman"/>
          <w:szCs w:val="24"/>
        </w:rPr>
        <w:t xml:space="preserve"> Παπαρήγα. Οι κόκκινοι μπολσεβίκοι κατηγορούν τους ροζ μπολσεβίκους και υπερασ</w:t>
      </w:r>
      <w:r>
        <w:rPr>
          <w:rFonts w:eastAsia="Times New Roman" w:cs="Times New Roman"/>
          <w:szCs w:val="24"/>
        </w:rPr>
        <w:t xml:space="preserve">πίζονται την αιματηρή αιωνόβια μούχλα της Οκτωβριανής Επανάστασης. Εδώ εντοπίζεται και η σαφής διαφορά των Ελλήνων εθνικιστών έναντι </w:t>
      </w:r>
      <w:r>
        <w:rPr>
          <w:rFonts w:eastAsia="Times New Roman" w:cs="Times New Roman"/>
          <w:szCs w:val="24"/>
        </w:rPr>
        <w:t>η</w:t>
      </w:r>
      <w:r>
        <w:rPr>
          <w:rFonts w:eastAsia="Times New Roman" w:cs="Times New Roman"/>
          <w:szCs w:val="24"/>
        </w:rPr>
        <w:t xml:space="preserve">μών όλων των υπολοίπων. </w:t>
      </w:r>
    </w:p>
    <w:p w14:paraId="3A32DB6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Πολύ σωστά</w:t>
      </w:r>
      <w:r>
        <w:rPr>
          <w:rFonts w:eastAsia="Times New Roman" w:cs="Times New Roman"/>
          <w:szCs w:val="24"/>
        </w:rPr>
        <w:t>,</w:t>
      </w:r>
      <w:r>
        <w:rPr>
          <w:rFonts w:eastAsia="Times New Roman" w:cs="Times New Roman"/>
          <w:szCs w:val="24"/>
        </w:rPr>
        <w:t xml:space="preserve"> ο Γενικός Γραμματέας του Λαϊκού Συνδέσμου - Χρυσή Αυγή σας επεσήμανε χθες για άλλη μι</w:t>
      </w:r>
      <w:r>
        <w:rPr>
          <w:rFonts w:eastAsia="Times New Roman" w:cs="Times New Roman"/>
          <w:szCs w:val="24"/>
        </w:rPr>
        <w:t>α φορά ότι στην Αίθουσα αυτή βρίσκονται δύο κόμματα: Από τη μία βρίσκεται το κόμμα των πολιτικών κομμάτων, όλοι εσείς, και από την άλλη το κόμμα του ελληνικού λαού, η Χρυσή Αυγή, το κίνημα της εθνικής αντίστασης. Και όσο εσείς τσακώνεστε για τις ψεύτικες ε</w:t>
      </w:r>
      <w:r>
        <w:rPr>
          <w:rFonts w:eastAsia="Times New Roman" w:cs="Times New Roman"/>
          <w:szCs w:val="24"/>
        </w:rPr>
        <w:t xml:space="preserve">παναστάσεις σας -την Οκτωβριανή οι αριστεροί και τη Γαλλική οι δεξιοί- εμείς οι Έλληνες προσβλέπουμε σε μία επανάσταση: την </w:t>
      </w:r>
      <w:r>
        <w:rPr>
          <w:rFonts w:eastAsia="Times New Roman" w:cs="Times New Roman"/>
          <w:szCs w:val="24"/>
        </w:rPr>
        <w:lastRenderedPageBreak/>
        <w:t>ελληνική επανάσταση, την εθνική επανάσταση του 1821, τη μοναδική εθνικιστική επανάσταση στην παγκόσμια ιστορία, την επανάσταση που έ</w:t>
      </w:r>
      <w:r>
        <w:rPr>
          <w:rFonts w:eastAsia="Times New Roman" w:cs="Times New Roman"/>
          <w:szCs w:val="24"/>
        </w:rPr>
        <w:t xml:space="preserve">γινε για του Χριστού την πίστη την αγία και της </w:t>
      </w:r>
      <w:proofErr w:type="spellStart"/>
      <w:r>
        <w:rPr>
          <w:rFonts w:eastAsia="Times New Roman" w:cs="Times New Roman"/>
          <w:szCs w:val="24"/>
        </w:rPr>
        <w:t>πατρίδος</w:t>
      </w:r>
      <w:proofErr w:type="spellEnd"/>
      <w:r>
        <w:rPr>
          <w:rFonts w:eastAsia="Times New Roman" w:cs="Times New Roman"/>
          <w:szCs w:val="24"/>
        </w:rPr>
        <w:t xml:space="preserve"> την ελευθερία. Η ξενομανία, ο ραγιαδισμός, η προσφυγή σε ξένα πρότυπα οδήγησαν το νεοελληνικό κράτος και τον ελληνικό λαό στη σύγχρονη κατοχή, στη θρασεία πολιτική των δήθεν προοδευτικών να φέρνουν π</w:t>
      </w:r>
      <w:r>
        <w:rPr>
          <w:rFonts w:eastAsia="Times New Roman" w:cs="Times New Roman"/>
          <w:szCs w:val="24"/>
        </w:rPr>
        <w:t xml:space="preserve">ρος ψήφιση τέτοια κατάπτυστα νομοσχέδια. </w:t>
      </w:r>
    </w:p>
    <w:p w14:paraId="3A32DB61" w14:textId="77777777" w:rsidR="00133975" w:rsidRDefault="007A2F43">
      <w:pPr>
        <w:spacing w:line="600" w:lineRule="auto"/>
        <w:ind w:firstLine="720"/>
        <w:jc w:val="both"/>
        <w:rPr>
          <w:rFonts w:eastAsia="Times New Roman"/>
          <w:szCs w:val="24"/>
        </w:rPr>
      </w:pPr>
      <w:r>
        <w:rPr>
          <w:rFonts w:eastAsia="Times New Roman"/>
          <w:szCs w:val="24"/>
        </w:rPr>
        <w:t>Πραγματικά</w:t>
      </w:r>
      <w:r w:rsidRPr="00ED11F4">
        <w:rPr>
          <w:rFonts w:eastAsia="Times New Roman"/>
          <w:szCs w:val="24"/>
        </w:rPr>
        <w:t>,</w:t>
      </w:r>
      <w:r>
        <w:rPr>
          <w:rFonts w:eastAsia="Times New Roman"/>
          <w:szCs w:val="24"/>
        </w:rPr>
        <w:t xml:space="preserve"> δεν βρίσκω λόγια να εκφράσω</w:t>
      </w:r>
      <w:r>
        <w:rPr>
          <w:rFonts w:eastAsia="Times New Roman"/>
          <w:szCs w:val="24"/>
        </w:rPr>
        <w:t>,</w:t>
      </w:r>
      <w:r>
        <w:rPr>
          <w:rFonts w:eastAsia="Times New Roman"/>
          <w:szCs w:val="24"/>
        </w:rPr>
        <w:t xml:space="preserve"> ως αντιπρόσωπος του έθνους, αντιπρόσωπος του ελληνικού λαού, τη δυσφορία αυτού του λαού, αλλά και τη δική μου. Δεν μου αρκεί, κυρίες και κύριοι, ένα απλό «σα δεν ντρέπεστε»,</w:t>
      </w:r>
      <w:r>
        <w:rPr>
          <w:rFonts w:eastAsia="Times New Roman"/>
          <w:szCs w:val="24"/>
        </w:rPr>
        <w:t xml:space="preserve"> γιατί πραγματικά</w:t>
      </w:r>
      <w:r>
        <w:rPr>
          <w:rFonts w:eastAsia="Times New Roman"/>
          <w:szCs w:val="24"/>
        </w:rPr>
        <w:t>,</w:t>
      </w:r>
      <w:r>
        <w:rPr>
          <w:rFonts w:eastAsia="Times New Roman"/>
          <w:szCs w:val="24"/>
        </w:rPr>
        <w:t xml:space="preserve"> δεν ντρέπεστε. Έχει χαθεί από εσάς κάθε συναίσθημα αιδούς. Δεν ντρέπεστε που οδηγείτε έναν ολόκληρο λαό στην απόγνωση</w:t>
      </w:r>
      <w:r>
        <w:rPr>
          <w:rFonts w:eastAsia="Times New Roman"/>
          <w:szCs w:val="24"/>
        </w:rPr>
        <w:t>,</w:t>
      </w:r>
      <w:r>
        <w:rPr>
          <w:rFonts w:eastAsia="Times New Roman"/>
          <w:szCs w:val="24"/>
        </w:rPr>
        <w:t xml:space="preserve"> λόγω των πολιτικών σας και δεν ντρέπεστε που λοιδορείτε το θρησκευτικό αίσθημα αυτού του λαού, τον οποίο θέλετε να αντ</w:t>
      </w:r>
      <w:r>
        <w:rPr>
          <w:rFonts w:eastAsia="Times New Roman"/>
          <w:szCs w:val="24"/>
        </w:rPr>
        <w:t>ικαταστήσετε με ένα συνονθύλευμα αλλοδαπών και Ελλήνων μαζί, προάγοντας το πολυπολιτισμικό πρότυπο της παγκοσμιοποίησης και της ισοπεδωτικής Νέας Τάξης.</w:t>
      </w:r>
    </w:p>
    <w:p w14:paraId="3A32DB62" w14:textId="77777777" w:rsidR="00133975" w:rsidRDefault="007A2F43">
      <w:pPr>
        <w:spacing w:line="600" w:lineRule="auto"/>
        <w:ind w:firstLine="720"/>
        <w:jc w:val="both"/>
        <w:rPr>
          <w:rFonts w:eastAsia="Times New Roman"/>
          <w:szCs w:val="24"/>
        </w:rPr>
      </w:pPr>
      <w:r>
        <w:rPr>
          <w:rFonts w:eastAsia="Times New Roman"/>
          <w:szCs w:val="24"/>
        </w:rPr>
        <w:t xml:space="preserve">Τονίστηκε από τους ομιλητές μας εχθές πως οι ομοφυλόφιλοι σε κομμουνιστικό καθεστώς θα </w:t>
      </w:r>
      <w:proofErr w:type="spellStart"/>
      <w:r>
        <w:rPr>
          <w:rFonts w:eastAsia="Times New Roman"/>
          <w:szCs w:val="24"/>
        </w:rPr>
        <w:t>ήσαν</w:t>
      </w:r>
      <w:proofErr w:type="spellEnd"/>
      <w:r>
        <w:rPr>
          <w:rFonts w:eastAsia="Times New Roman"/>
          <w:szCs w:val="24"/>
        </w:rPr>
        <w:t xml:space="preserve"> σε </w:t>
      </w:r>
      <w:proofErr w:type="spellStart"/>
      <w:r>
        <w:rPr>
          <w:rFonts w:eastAsia="Times New Roman"/>
          <w:szCs w:val="24"/>
        </w:rPr>
        <w:t>γκουλάγκ</w:t>
      </w:r>
      <w:proofErr w:type="spellEnd"/>
      <w:r>
        <w:rPr>
          <w:rFonts w:eastAsia="Times New Roman"/>
          <w:szCs w:val="24"/>
        </w:rPr>
        <w:t xml:space="preserve">. Εσείς, βεβαίως, αντί να είστε σε </w:t>
      </w:r>
      <w:proofErr w:type="spellStart"/>
      <w:r>
        <w:rPr>
          <w:rFonts w:eastAsia="Times New Roman"/>
          <w:szCs w:val="24"/>
        </w:rPr>
        <w:t>γκουλάγκ</w:t>
      </w:r>
      <w:proofErr w:type="spellEnd"/>
      <w:r>
        <w:rPr>
          <w:rFonts w:eastAsia="Times New Roman"/>
          <w:szCs w:val="24"/>
        </w:rPr>
        <w:t>, βρίσκεστε στα οβάλ γραφεία, προδίδοντας την όποια ιδεολογία σας. Βεβαίως</w:t>
      </w:r>
      <w:r>
        <w:rPr>
          <w:rFonts w:eastAsia="Times New Roman"/>
          <w:szCs w:val="24"/>
        </w:rPr>
        <w:t>,</w:t>
      </w:r>
      <w:r>
        <w:rPr>
          <w:rFonts w:eastAsia="Times New Roman"/>
          <w:szCs w:val="24"/>
        </w:rPr>
        <w:t xml:space="preserve"> δεν μας εκπλήσσει αυτό, διότι αυτή </w:t>
      </w:r>
      <w:proofErr w:type="spellStart"/>
      <w:r>
        <w:rPr>
          <w:rFonts w:eastAsia="Times New Roman"/>
          <w:szCs w:val="24"/>
        </w:rPr>
        <w:t>καθ</w:t>
      </w:r>
      <w:r>
        <w:rPr>
          <w:rFonts w:eastAsia="Times New Roman"/>
          <w:szCs w:val="24"/>
        </w:rPr>
        <w:t>’</w:t>
      </w:r>
      <w:r>
        <w:rPr>
          <w:rFonts w:eastAsia="Times New Roman"/>
          <w:szCs w:val="24"/>
        </w:rPr>
        <w:t>αυτή</w:t>
      </w:r>
      <w:proofErr w:type="spellEnd"/>
      <w:r>
        <w:rPr>
          <w:rFonts w:eastAsia="Times New Roman"/>
          <w:szCs w:val="24"/>
        </w:rPr>
        <w:t xml:space="preserve"> η ιστορία της Αριστεράς στην Ελλάδα είναι μια προδοσία. Και για να μην γίνομαι άδικος και η ι</w:t>
      </w:r>
      <w:r>
        <w:rPr>
          <w:rFonts w:eastAsia="Times New Roman"/>
          <w:szCs w:val="24"/>
        </w:rPr>
        <w:t xml:space="preserve">στορία της Δεξιάς στην Ελλάδα </w:t>
      </w:r>
      <w:r>
        <w:rPr>
          <w:rFonts w:eastAsia="Times New Roman"/>
          <w:szCs w:val="24"/>
        </w:rPr>
        <w:lastRenderedPageBreak/>
        <w:t xml:space="preserve">είναι μια προδοσία. Εσείς εφαρμόζετε την τακτική «κομμάτι-κομμάτι». Λίγο-λίγο </w:t>
      </w:r>
      <w:proofErr w:type="spellStart"/>
      <w:r>
        <w:rPr>
          <w:rFonts w:eastAsia="Times New Roman"/>
          <w:szCs w:val="24"/>
        </w:rPr>
        <w:t>αποδομείτε</w:t>
      </w:r>
      <w:proofErr w:type="spellEnd"/>
      <w:r>
        <w:rPr>
          <w:rFonts w:eastAsia="Times New Roman"/>
          <w:szCs w:val="24"/>
        </w:rPr>
        <w:t xml:space="preserve"> την εθνική ζωή των Ελλήνων, παραβιάζοντας κατάφωρα το Σύνταγμα. </w:t>
      </w:r>
      <w:proofErr w:type="spellStart"/>
      <w:r>
        <w:rPr>
          <w:rFonts w:eastAsia="Times New Roman"/>
          <w:szCs w:val="24"/>
        </w:rPr>
        <w:t>Αποδομείτε</w:t>
      </w:r>
      <w:proofErr w:type="spellEnd"/>
      <w:r>
        <w:rPr>
          <w:rFonts w:eastAsia="Times New Roman"/>
          <w:szCs w:val="24"/>
        </w:rPr>
        <w:t xml:space="preserve"> κομμάτι-κομμάτι την εθνική παιδεία, τις Ένοπλες Δυνάμεις, τον </w:t>
      </w:r>
      <w:r>
        <w:rPr>
          <w:rFonts w:eastAsia="Times New Roman"/>
          <w:szCs w:val="24"/>
        </w:rPr>
        <w:t xml:space="preserve">ελληνικό πολιτισμό και τις αξίες του, την αξία της ελληνικής οικογένειας και την αξία αυτού του ίδιου του ανθρώπου, τον οποίο εξευτελίζετε με τα διάφορα </w:t>
      </w:r>
      <w:r>
        <w:rPr>
          <w:rFonts w:eastAsia="Times New Roman"/>
          <w:szCs w:val="24"/>
          <w:lang w:val="en-US"/>
        </w:rPr>
        <w:t>gay</w:t>
      </w:r>
      <w:r>
        <w:rPr>
          <w:rFonts w:eastAsia="Times New Roman"/>
          <w:szCs w:val="24"/>
        </w:rPr>
        <w:t xml:space="preserve"> </w:t>
      </w:r>
      <w:r>
        <w:rPr>
          <w:rFonts w:eastAsia="Times New Roman"/>
          <w:szCs w:val="24"/>
          <w:lang w:val="en-US"/>
        </w:rPr>
        <w:t>parade</w:t>
      </w:r>
      <w:r>
        <w:rPr>
          <w:rFonts w:eastAsia="Times New Roman"/>
          <w:szCs w:val="24"/>
        </w:rPr>
        <w:t>, τα οποία</w:t>
      </w:r>
      <w:r>
        <w:rPr>
          <w:rFonts w:eastAsia="Times New Roman"/>
          <w:szCs w:val="24"/>
        </w:rPr>
        <w:t>,</w:t>
      </w:r>
      <w:r>
        <w:rPr>
          <w:rFonts w:eastAsia="Times New Roman"/>
          <w:szCs w:val="24"/>
        </w:rPr>
        <w:t xml:space="preserve"> ο οποιοσδήποτε, ακόμη και ομοφυλόφιλος, που θέλει να κρατήσει μια ανθρώπινη αξιοπ</w:t>
      </w:r>
      <w:r>
        <w:rPr>
          <w:rFonts w:eastAsia="Times New Roman"/>
          <w:szCs w:val="24"/>
        </w:rPr>
        <w:t>ρέπεια, απεχθάνεται.</w:t>
      </w:r>
    </w:p>
    <w:p w14:paraId="3A32DB63" w14:textId="77777777" w:rsidR="00133975" w:rsidRDefault="007A2F43">
      <w:pPr>
        <w:spacing w:line="600" w:lineRule="auto"/>
        <w:ind w:firstLine="720"/>
        <w:jc w:val="both"/>
        <w:rPr>
          <w:rFonts w:eastAsia="Times New Roman"/>
          <w:szCs w:val="24"/>
        </w:rPr>
      </w:pPr>
      <w:r>
        <w:rPr>
          <w:rFonts w:eastAsia="Times New Roman"/>
          <w:szCs w:val="24"/>
        </w:rPr>
        <w:t xml:space="preserve">Όμως δεν είστε μόνο </w:t>
      </w:r>
      <w:r>
        <w:rPr>
          <w:rFonts w:eastAsia="Times New Roman"/>
          <w:szCs w:val="24"/>
        </w:rPr>
        <w:t>εσείς,</w:t>
      </w:r>
      <w:r>
        <w:rPr>
          <w:rFonts w:eastAsia="Times New Roman"/>
          <w:szCs w:val="24"/>
        </w:rPr>
        <w:t xml:space="preserve"> που εφαρμόζετε τις λενι</w:t>
      </w:r>
      <w:r>
        <w:rPr>
          <w:rFonts w:eastAsia="Times New Roman"/>
          <w:szCs w:val="24"/>
        </w:rPr>
        <w:t>νι</w:t>
      </w:r>
      <w:r>
        <w:rPr>
          <w:rFonts w:eastAsia="Times New Roman"/>
          <w:szCs w:val="24"/>
        </w:rPr>
        <w:t xml:space="preserve">στικές αρχές. Κομμάτι-κομμάτι </w:t>
      </w:r>
      <w:proofErr w:type="spellStart"/>
      <w:r>
        <w:rPr>
          <w:rFonts w:eastAsia="Times New Roman"/>
          <w:szCs w:val="24"/>
        </w:rPr>
        <w:t>αποδομήθηκε</w:t>
      </w:r>
      <w:proofErr w:type="spellEnd"/>
      <w:r>
        <w:rPr>
          <w:rFonts w:eastAsia="Times New Roman"/>
          <w:szCs w:val="24"/>
        </w:rPr>
        <w:t xml:space="preserve"> η ελληνική οικογένεια από τον Ιούλιο του 1974 έως σήμερα. Από την εποχή εκείνη ενθυμούμαι τους </w:t>
      </w:r>
      <w:proofErr w:type="spellStart"/>
      <w:r>
        <w:rPr>
          <w:rFonts w:eastAsia="Times New Roman"/>
          <w:szCs w:val="24"/>
        </w:rPr>
        <w:t>θολοκουλτουριάρηδες</w:t>
      </w:r>
      <w:proofErr w:type="spellEnd"/>
      <w:r>
        <w:rPr>
          <w:rFonts w:eastAsia="Times New Roman"/>
          <w:szCs w:val="24"/>
        </w:rPr>
        <w:t>, τους δήθεν πνευματικούς α</w:t>
      </w:r>
      <w:r>
        <w:rPr>
          <w:rFonts w:eastAsia="Times New Roman"/>
          <w:szCs w:val="24"/>
        </w:rPr>
        <w:t>νθρώπους, τους καλλιτέχνες και τα πολιτικά κόμματα, τα οποία σε αγαστή συνεργασία όλοι μαζί έβαλαν στο στόχαστρό τους τον βασικό πυρήνα της ελληνικής εθνικής ιδιοσυστασίας, τον ιερό θεσμό της οικογένειας</w:t>
      </w:r>
      <w:r>
        <w:rPr>
          <w:rFonts w:eastAsia="Times New Roman"/>
          <w:szCs w:val="24"/>
        </w:rPr>
        <w:t>,</w:t>
      </w:r>
      <w:r>
        <w:rPr>
          <w:rFonts w:eastAsia="Times New Roman"/>
          <w:szCs w:val="24"/>
        </w:rPr>
        <w:t xml:space="preserve"> που </w:t>
      </w:r>
      <w:proofErr w:type="spellStart"/>
      <w:r>
        <w:rPr>
          <w:rFonts w:eastAsia="Times New Roman"/>
          <w:szCs w:val="24"/>
        </w:rPr>
        <w:t>πολεμήθηκε</w:t>
      </w:r>
      <w:proofErr w:type="spellEnd"/>
      <w:r>
        <w:rPr>
          <w:rFonts w:eastAsia="Times New Roman"/>
          <w:szCs w:val="24"/>
        </w:rPr>
        <w:t xml:space="preserve"> και </w:t>
      </w:r>
      <w:proofErr w:type="spellStart"/>
      <w:r>
        <w:rPr>
          <w:rFonts w:eastAsia="Times New Roman"/>
          <w:szCs w:val="24"/>
        </w:rPr>
        <w:t>πολεμιέται</w:t>
      </w:r>
      <w:proofErr w:type="spellEnd"/>
      <w:r>
        <w:rPr>
          <w:rFonts w:eastAsia="Times New Roman"/>
          <w:szCs w:val="24"/>
        </w:rPr>
        <w:t xml:space="preserve"> από τους </w:t>
      </w:r>
      <w:proofErr w:type="spellStart"/>
      <w:r>
        <w:rPr>
          <w:rFonts w:eastAsia="Times New Roman"/>
          <w:szCs w:val="24"/>
        </w:rPr>
        <w:t>εθνομηδενιστ</w:t>
      </w:r>
      <w:r>
        <w:rPr>
          <w:rFonts w:eastAsia="Times New Roman"/>
          <w:szCs w:val="24"/>
        </w:rPr>
        <w:t>ές</w:t>
      </w:r>
      <w:proofErr w:type="spellEnd"/>
      <w:r>
        <w:rPr>
          <w:rFonts w:eastAsia="Times New Roman"/>
          <w:szCs w:val="24"/>
        </w:rPr>
        <w:t xml:space="preserve"> και </w:t>
      </w:r>
      <w:proofErr w:type="spellStart"/>
      <w:r>
        <w:rPr>
          <w:rFonts w:eastAsia="Times New Roman"/>
          <w:szCs w:val="24"/>
        </w:rPr>
        <w:t>εθνοαρνητές</w:t>
      </w:r>
      <w:proofErr w:type="spellEnd"/>
      <w:r>
        <w:rPr>
          <w:rFonts w:eastAsia="Times New Roman"/>
          <w:szCs w:val="24"/>
        </w:rPr>
        <w:t xml:space="preserve"> της Αριστεράς</w:t>
      </w:r>
      <w:r>
        <w:rPr>
          <w:rFonts w:eastAsia="Times New Roman"/>
          <w:szCs w:val="24"/>
        </w:rPr>
        <w:t>,</w:t>
      </w:r>
      <w:r>
        <w:rPr>
          <w:rFonts w:eastAsia="Times New Roman"/>
          <w:szCs w:val="24"/>
        </w:rPr>
        <w:t xml:space="preserve"> </w:t>
      </w:r>
      <w:r>
        <w:rPr>
          <w:rFonts w:eastAsia="Times New Roman"/>
          <w:szCs w:val="24"/>
        </w:rPr>
        <w:t>λ</w:t>
      </w:r>
      <w:r>
        <w:rPr>
          <w:rFonts w:eastAsia="Times New Roman"/>
          <w:szCs w:val="24"/>
        </w:rPr>
        <w:t>υσσαλέα.</w:t>
      </w:r>
    </w:p>
    <w:p w14:paraId="3A32DB64" w14:textId="77777777" w:rsidR="00133975" w:rsidRDefault="007A2F43">
      <w:pPr>
        <w:spacing w:line="600" w:lineRule="auto"/>
        <w:ind w:firstLine="720"/>
        <w:jc w:val="both"/>
        <w:rPr>
          <w:rFonts w:eastAsia="Times New Roman"/>
          <w:szCs w:val="24"/>
        </w:rPr>
      </w:pPr>
      <w:r>
        <w:rPr>
          <w:rFonts w:eastAsia="Times New Roman"/>
          <w:szCs w:val="24"/>
        </w:rPr>
        <w:t xml:space="preserve">Κυρίες και κύριοι, οικογένεια σημαίνει άνδρας και γυναίκα. Οικογένεια σημαίνει ένωση με το ιερό μυστήριο του γάμου, που ισχύει για την πλειοψηφία του ορθόδοξου ελληνικού λαού. Τελεία και παύλα. Οτιδήποτε άλλο </w:t>
      </w:r>
      <w:r>
        <w:rPr>
          <w:rFonts w:eastAsia="Times New Roman"/>
          <w:szCs w:val="24"/>
        </w:rPr>
        <w:t xml:space="preserve">είναι </w:t>
      </w:r>
      <w:proofErr w:type="spellStart"/>
      <w:r>
        <w:rPr>
          <w:rFonts w:eastAsia="Times New Roman"/>
          <w:szCs w:val="24"/>
        </w:rPr>
        <w:t>αντιφυσικό</w:t>
      </w:r>
      <w:proofErr w:type="spellEnd"/>
      <w:r>
        <w:rPr>
          <w:rFonts w:eastAsia="Times New Roman"/>
          <w:szCs w:val="24"/>
        </w:rPr>
        <w:t>, βλακώδες και πρωτίστως αντεθνικό.</w:t>
      </w:r>
    </w:p>
    <w:p w14:paraId="3A32DB65" w14:textId="77777777" w:rsidR="00133975" w:rsidRDefault="007A2F43">
      <w:pPr>
        <w:spacing w:line="600" w:lineRule="auto"/>
        <w:ind w:firstLine="720"/>
        <w:jc w:val="both"/>
        <w:rPr>
          <w:rFonts w:eastAsia="Times New Roman"/>
          <w:szCs w:val="24"/>
        </w:rPr>
      </w:pPr>
      <w:r>
        <w:rPr>
          <w:rFonts w:eastAsia="Times New Roman"/>
          <w:szCs w:val="24"/>
        </w:rPr>
        <w:t xml:space="preserve">Οι συνομήλικοί μου, αλλά και οι μικρότεροι, θα ενθυμούνται τις εικόνες από το αναγνωστικό της Α΄ Δημοτικού της δεκαετίας ’60 - ‘70. </w:t>
      </w:r>
    </w:p>
    <w:p w14:paraId="3A32DB66" w14:textId="77777777" w:rsidR="00133975" w:rsidRDefault="007A2F43">
      <w:pPr>
        <w:spacing w:line="600" w:lineRule="auto"/>
        <w:ind w:firstLine="720"/>
        <w:jc w:val="both"/>
        <w:rPr>
          <w:rFonts w:eastAsia="Times New Roman"/>
          <w:szCs w:val="24"/>
        </w:rPr>
      </w:pPr>
      <w:r>
        <w:rPr>
          <w:rFonts w:eastAsia="Times New Roman"/>
          <w:szCs w:val="24"/>
        </w:rPr>
        <w:lastRenderedPageBreak/>
        <w:t>Την καταθέτω για Πρακτικά για να υπάρχει και να τη θυμηθείτε.</w:t>
      </w:r>
    </w:p>
    <w:p w14:paraId="3A32DB67" w14:textId="77777777" w:rsidR="00133975" w:rsidRDefault="007A2F43">
      <w:pPr>
        <w:spacing w:line="600" w:lineRule="auto"/>
        <w:ind w:firstLine="720"/>
        <w:jc w:val="both"/>
        <w:rPr>
          <w:rFonts w:eastAsia="Times New Roman"/>
          <w:szCs w:val="24"/>
        </w:rPr>
      </w:pPr>
      <w:r>
        <w:rPr>
          <w:rFonts w:eastAsia="Times New Roman"/>
          <w:szCs w:val="24"/>
        </w:rPr>
        <w:t>(Στο σημε</w:t>
      </w:r>
      <w:r>
        <w:rPr>
          <w:rFonts w:eastAsia="Times New Roman"/>
          <w:szCs w:val="24"/>
        </w:rPr>
        <w:t>ίο αυτό ο Βουλευτής κ. Χρήστος Παππάς καταθέτει για τα Πρακτικά την προαναφερθείσα εικόνα, η οποία βρίσκεται στο αρχείο του Τμήματος Γραμματείας της Διεύθυνσης Στενογραφίας και Πρακτικών της Βουλής)</w:t>
      </w:r>
    </w:p>
    <w:p w14:paraId="3A32DB68" w14:textId="77777777" w:rsidR="00133975" w:rsidRDefault="007A2F43">
      <w:pPr>
        <w:spacing w:line="600" w:lineRule="auto"/>
        <w:ind w:firstLine="720"/>
        <w:jc w:val="both"/>
        <w:rPr>
          <w:rFonts w:eastAsia="Times New Roman"/>
          <w:szCs w:val="24"/>
        </w:rPr>
      </w:pPr>
      <w:r>
        <w:rPr>
          <w:rFonts w:eastAsia="Times New Roman"/>
          <w:szCs w:val="24"/>
        </w:rPr>
        <w:t xml:space="preserve">Θυμάμαι, λοιπόν, κι εγώ την εικόνα με την ελληνική </w:t>
      </w:r>
      <w:r>
        <w:rPr>
          <w:rFonts w:eastAsia="Times New Roman"/>
          <w:szCs w:val="24"/>
        </w:rPr>
        <w:t>οικογένεια στο μεσημεριανό τραπέζι και τη σημειολογία</w:t>
      </w:r>
      <w:r>
        <w:rPr>
          <w:rFonts w:eastAsia="Times New Roman"/>
          <w:szCs w:val="24"/>
        </w:rPr>
        <w:t>,</w:t>
      </w:r>
      <w:r>
        <w:rPr>
          <w:rFonts w:eastAsia="Times New Roman"/>
          <w:szCs w:val="24"/>
        </w:rPr>
        <w:t xml:space="preserve"> που προσέφερε ο δημιουργός του αναγνωστικού στα μικρά παιδιά. Ο πατέρας, θα δείτε, φοράει γραβάτα στο τραπέζι, δείγμα ότι το σέβεται. Η οικογένεια είναι πολύτεκνη, ενώ σήμερα η πολυτεκνία θεωρείται κάτ</w:t>
      </w:r>
      <w:r>
        <w:rPr>
          <w:rFonts w:eastAsia="Times New Roman"/>
          <w:szCs w:val="24"/>
        </w:rPr>
        <w:t>ι σαν έγκλημα, θεωρείται αναχρονισμός και τα παιδιά φορολογούνται. Η γιαγιά είναι κι αυτή στο τραπέζι, είναι στο σπίτι κι όχι πεταμένη σε κάποιο γηροκομείο. Η μητέρα σερβίρει, για να ξεκινήσουν να τρώνε, αφού προηγηθεί φυσικά πρώτα η προσευχή. Ο ζωγράφος δ</w:t>
      </w:r>
      <w:r>
        <w:rPr>
          <w:rFonts w:eastAsia="Times New Roman"/>
          <w:szCs w:val="24"/>
        </w:rPr>
        <w:t>ε, έχει βάλει στο τραπέζι ψάρια, που παραπέμπει στο ιχθύς, κι όχι χάμπουργκερ. Αυτή ήταν η έννοια της οικογένειας τότε και αυτή πρέπει να είναι πάντα. Και αυτές οι αξίες περνούσαν τότε στα βιβλία, περνούσαν στα μικρά παιδιά.</w:t>
      </w:r>
    </w:p>
    <w:p w14:paraId="3A32DB69" w14:textId="77777777" w:rsidR="00133975" w:rsidRDefault="007A2F43">
      <w:pPr>
        <w:spacing w:line="600" w:lineRule="auto"/>
        <w:ind w:firstLine="720"/>
        <w:jc w:val="both"/>
        <w:rPr>
          <w:rFonts w:eastAsia="Times New Roman"/>
          <w:szCs w:val="24"/>
        </w:rPr>
      </w:pPr>
      <w:r>
        <w:rPr>
          <w:rFonts w:eastAsia="Times New Roman"/>
          <w:szCs w:val="24"/>
        </w:rPr>
        <w:t>(Στο σημείο αυτό κτυπάει το κου</w:t>
      </w:r>
      <w:r>
        <w:rPr>
          <w:rFonts w:eastAsia="Times New Roman"/>
          <w:szCs w:val="24"/>
        </w:rPr>
        <w:t>δούνι λήξεως του χρόνου ομιλίας του κυρίου Βουλευτή)</w:t>
      </w:r>
    </w:p>
    <w:p w14:paraId="3A32DB6A" w14:textId="77777777" w:rsidR="00133975" w:rsidRDefault="007A2F43">
      <w:pPr>
        <w:spacing w:line="600" w:lineRule="auto"/>
        <w:ind w:firstLine="720"/>
        <w:jc w:val="both"/>
        <w:rPr>
          <w:rFonts w:eastAsia="Times New Roman"/>
          <w:szCs w:val="24"/>
        </w:rPr>
      </w:pPr>
      <w:r>
        <w:rPr>
          <w:rFonts w:eastAsia="Times New Roman"/>
          <w:szCs w:val="24"/>
        </w:rPr>
        <w:t>Τελειώνω, κύριε Πρόεδρε.</w:t>
      </w:r>
    </w:p>
    <w:p w14:paraId="3A32DB6B" w14:textId="77777777" w:rsidR="00133975" w:rsidRDefault="007A2F43">
      <w:pPr>
        <w:spacing w:line="600" w:lineRule="auto"/>
        <w:ind w:firstLine="720"/>
        <w:jc w:val="both"/>
        <w:rPr>
          <w:rFonts w:eastAsia="Times New Roman"/>
          <w:szCs w:val="24"/>
        </w:rPr>
      </w:pPr>
      <w:r>
        <w:rPr>
          <w:rFonts w:eastAsia="Times New Roman"/>
          <w:szCs w:val="24"/>
        </w:rPr>
        <w:t xml:space="preserve">Η Χρυσή Αυγή δεν είναι κίνημα αναχρονιστικό. Ο εθνικισμός ως κοσμοθεωρία συνάδει απόλυτα με αυτήν την ίδια τη ζωή. Το σύνθημα από το βιβλίο του στοχαστή </w:t>
      </w:r>
      <w:r>
        <w:rPr>
          <w:rFonts w:eastAsia="Times New Roman"/>
          <w:szCs w:val="24"/>
        </w:rPr>
        <w:lastRenderedPageBreak/>
        <w:t xml:space="preserve">Ιουλίου </w:t>
      </w:r>
      <w:proofErr w:type="spellStart"/>
      <w:r>
        <w:rPr>
          <w:rFonts w:eastAsia="Times New Roman"/>
          <w:szCs w:val="24"/>
        </w:rPr>
        <w:t>Έβολα</w:t>
      </w:r>
      <w:proofErr w:type="spellEnd"/>
      <w:r>
        <w:rPr>
          <w:rFonts w:eastAsia="Times New Roman"/>
          <w:szCs w:val="24"/>
        </w:rPr>
        <w:t xml:space="preserve"> «Επανάσταση</w:t>
      </w:r>
      <w:r>
        <w:rPr>
          <w:rFonts w:eastAsia="Times New Roman"/>
          <w:szCs w:val="24"/>
        </w:rPr>
        <w:t xml:space="preserve"> ενάντια στον μοντέρνο κόσμο» είναι σήμερα πιο επίκαιρο και πιο αναγκαίο από ποτέ.</w:t>
      </w:r>
    </w:p>
    <w:p w14:paraId="3A32DB6C" w14:textId="77777777" w:rsidR="00133975" w:rsidRDefault="007A2F43">
      <w:pPr>
        <w:spacing w:line="600" w:lineRule="auto"/>
        <w:ind w:firstLine="720"/>
        <w:jc w:val="both"/>
        <w:rPr>
          <w:rFonts w:eastAsia="Times New Roman"/>
          <w:szCs w:val="24"/>
        </w:rPr>
      </w:pPr>
      <w:r>
        <w:rPr>
          <w:rFonts w:eastAsia="Times New Roman"/>
          <w:szCs w:val="24"/>
        </w:rPr>
        <w:t>Ναι, είναι αλήθεια, κυρίες και κύριοι, στα θέματα πατρίδας, θρησκείας και οικογένειας δεν είμαστε συντηρητικοί. Γιατί η πιο επαναστατική πράξη σήμερα ενάντια στην παγκοσμιοπ</w:t>
      </w:r>
      <w:r>
        <w:rPr>
          <w:rFonts w:eastAsia="Times New Roman"/>
          <w:szCs w:val="24"/>
        </w:rPr>
        <w:t>οίηση είναι η προστασία των παραδόσεων. Δεν βάζουμε νερό στο κρασί μας, όπως κάνουν οι ψευδοπατριώτες ΛΟΑΤΚΙ της Νέας Δημοκρατίας, οι οποίοι και στο παρόν νομοσχέδιο εξέφρασαν την «τραβεστί» πολιτική τους, πολιτική του «ναι μεν</w:t>
      </w:r>
      <w:r>
        <w:rPr>
          <w:rFonts w:eastAsia="Times New Roman"/>
          <w:szCs w:val="24"/>
        </w:rPr>
        <w:t>,</w:t>
      </w:r>
      <w:r>
        <w:rPr>
          <w:rFonts w:eastAsia="Times New Roman"/>
          <w:szCs w:val="24"/>
        </w:rPr>
        <w:t xml:space="preserve"> αλλά». Δηλαδή συμφώνησαν με</w:t>
      </w:r>
      <w:r>
        <w:rPr>
          <w:rFonts w:eastAsia="Times New Roman"/>
          <w:szCs w:val="24"/>
        </w:rPr>
        <w:t xml:space="preserve"> την αλλαγή φύλου, αλλά διαφώνησαν στην ηλικία. Είπαν «όχι στα 15, αλλά στα 17».                        </w:t>
      </w:r>
    </w:p>
    <w:p w14:paraId="3A32DB6D" w14:textId="77777777" w:rsidR="00133975" w:rsidRDefault="007A2F43">
      <w:pPr>
        <w:spacing w:line="600" w:lineRule="auto"/>
        <w:ind w:firstLine="720"/>
        <w:jc w:val="both"/>
        <w:rPr>
          <w:rFonts w:eastAsia="Times New Roman"/>
          <w:szCs w:val="24"/>
        </w:rPr>
      </w:pPr>
      <w:r>
        <w:rPr>
          <w:rFonts w:eastAsia="Times New Roman"/>
          <w:szCs w:val="24"/>
        </w:rPr>
        <w:t xml:space="preserve">Εντελώς υποκριτικά </w:t>
      </w:r>
      <w:proofErr w:type="spellStart"/>
      <w:r>
        <w:rPr>
          <w:rFonts w:eastAsia="Times New Roman"/>
          <w:szCs w:val="24"/>
        </w:rPr>
        <w:t>ανεφέρθη</w:t>
      </w:r>
      <w:proofErr w:type="spellEnd"/>
      <w:r>
        <w:rPr>
          <w:rFonts w:eastAsia="Times New Roman"/>
          <w:szCs w:val="24"/>
        </w:rPr>
        <w:t xml:space="preserve"> ένας εκ των ομιλητών λέγοντας ότι «εμείς…», δηλαδή η Νέα Δημοκρατία, «…είμαστε στο πλευρό της Εκκλησίας».</w:t>
      </w:r>
    </w:p>
    <w:p w14:paraId="3A32DB6E" w14:textId="77777777" w:rsidR="00133975" w:rsidRDefault="007A2F43">
      <w:pPr>
        <w:spacing w:line="600" w:lineRule="auto"/>
        <w:ind w:firstLine="720"/>
        <w:jc w:val="both"/>
        <w:rPr>
          <w:rFonts w:eastAsia="Times New Roman"/>
          <w:szCs w:val="24"/>
        </w:rPr>
      </w:pPr>
      <w:r>
        <w:rPr>
          <w:rFonts w:eastAsia="Times New Roman"/>
          <w:b/>
          <w:szCs w:val="24"/>
        </w:rPr>
        <w:t>ΠΡΟΕΔΡΕΥΩΝ (Νικήτ</w:t>
      </w:r>
      <w:r>
        <w:rPr>
          <w:rFonts w:eastAsia="Times New Roman"/>
          <w:b/>
          <w:szCs w:val="24"/>
        </w:rPr>
        <w:t>ας Κακλαμάνης):</w:t>
      </w:r>
      <w:r>
        <w:rPr>
          <w:rFonts w:eastAsia="Times New Roman"/>
          <w:szCs w:val="24"/>
        </w:rPr>
        <w:t xml:space="preserve"> Κύριε Παππά, κλείστε. Δεν μπορείτε να πάρετε άλλο χρόνο. Σας παρακαλώ.</w:t>
      </w:r>
    </w:p>
    <w:p w14:paraId="3A32DB6F" w14:textId="77777777" w:rsidR="00133975" w:rsidRDefault="007A2F43">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Σας ευχαριστώ για το μισό λεπτό</w:t>
      </w:r>
      <w:r>
        <w:rPr>
          <w:rFonts w:eastAsia="Times New Roman"/>
          <w:szCs w:val="24"/>
        </w:rPr>
        <w:t>,</w:t>
      </w:r>
      <w:r>
        <w:rPr>
          <w:rFonts w:eastAsia="Times New Roman"/>
          <w:szCs w:val="24"/>
        </w:rPr>
        <w:t xml:space="preserve"> που θα μου δώσετε, κύριε Πρόεδρε.</w:t>
      </w:r>
    </w:p>
    <w:p w14:paraId="3A32DB70" w14:textId="77777777" w:rsidR="00133975" w:rsidRDefault="007A2F43">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w:t>
      </w:r>
    </w:p>
    <w:p w14:paraId="3A32DB71" w14:textId="77777777" w:rsidR="00133975" w:rsidRDefault="007A2F43">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Δηλαδή, η Νέα Δημοκρατία είνα</w:t>
      </w:r>
      <w:r>
        <w:rPr>
          <w:rFonts w:eastAsia="Times New Roman"/>
          <w:szCs w:val="24"/>
        </w:rPr>
        <w:t>ι στο πλευρό της Εκκλησίας. Είστε στο πλευρό της Εκκλησίας, προάγοντας, πουλώντας, πλασάροντας το Κοράνι</w:t>
      </w:r>
      <w:r>
        <w:rPr>
          <w:rFonts w:eastAsia="Times New Roman"/>
          <w:szCs w:val="24"/>
        </w:rPr>
        <w:t>,</w:t>
      </w:r>
      <w:r>
        <w:rPr>
          <w:rFonts w:eastAsia="Times New Roman"/>
          <w:szCs w:val="24"/>
        </w:rPr>
        <w:t xml:space="preserve"> μέσω </w:t>
      </w:r>
      <w:proofErr w:type="spellStart"/>
      <w:r>
        <w:rPr>
          <w:rFonts w:eastAsia="Times New Roman"/>
          <w:szCs w:val="24"/>
        </w:rPr>
        <w:t>τηλεπωλήσεων</w:t>
      </w:r>
      <w:proofErr w:type="spellEnd"/>
      <w:r>
        <w:rPr>
          <w:rFonts w:eastAsia="Times New Roman"/>
          <w:szCs w:val="24"/>
        </w:rPr>
        <w:t>.</w:t>
      </w:r>
    </w:p>
    <w:p w14:paraId="3A32DB72" w14:textId="77777777" w:rsidR="00133975" w:rsidRDefault="007A2F43">
      <w:pPr>
        <w:spacing w:line="600" w:lineRule="auto"/>
        <w:ind w:firstLine="720"/>
        <w:jc w:val="both"/>
        <w:rPr>
          <w:rFonts w:eastAsia="Times New Roman"/>
          <w:szCs w:val="24"/>
        </w:rPr>
      </w:pPr>
      <w:r>
        <w:rPr>
          <w:rFonts w:eastAsia="Times New Roman"/>
          <w:szCs w:val="24"/>
        </w:rPr>
        <w:lastRenderedPageBreak/>
        <w:t xml:space="preserve">Τέλος, ολοκληρώνετε το έργο της εθνικής αποδόμησης με το </w:t>
      </w:r>
      <w:proofErr w:type="spellStart"/>
      <w:r>
        <w:rPr>
          <w:rFonts w:eastAsia="Times New Roman"/>
          <w:szCs w:val="24"/>
        </w:rPr>
        <w:t>έμφυλο</w:t>
      </w:r>
      <w:proofErr w:type="spellEnd"/>
      <w:r>
        <w:rPr>
          <w:rFonts w:eastAsia="Times New Roman"/>
          <w:szCs w:val="24"/>
        </w:rPr>
        <w:t xml:space="preserve"> και έκφυλο νομοσχέδιό σας, βάζοντας τη γνωστή «</w:t>
      </w:r>
      <w:proofErr w:type="spellStart"/>
      <w:r>
        <w:rPr>
          <w:rFonts w:eastAsia="Times New Roman"/>
          <w:szCs w:val="24"/>
        </w:rPr>
        <w:t>τουρκοτροπολογία</w:t>
      </w:r>
      <w:proofErr w:type="spellEnd"/>
      <w:r>
        <w:rPr>
          <w:rFonts w:eastAsia="Times New Roman"/>
          <w:szCs w:val="24"/>
        </w:rPr>
        <w:t>», η</w:t>
      </w:r>
      <w:r>
        <w:rPr>
          <w:rFonts w:eastAsia="Times New Roman"/>
          <w:szCs w:val="24"/>
        </w:rPr>
        <w:t xml:space="preserve"> οποία ανοίγει τον ασκό του Αιόλου για τα εθνικά μας θέματα.</w:t>
      </w:r>
    </w:p>
    <w:p w14:paraId="3A32DB73" w14:textId="77777777" w:rsidR="00133975" w:rsidRDefault="007A2F43">
      <w:pPr>
        <w:spacing w:line="600" w:lineRule="auto"/>
        <w:ind w:firstLine="720"/>
        <w:jc w:val="both"/>
        <w:rPr>
          <w:rFonts w:eastAsia="Times New Roman"/>
          <w:szCs w:val="24"/>
        </w:rPr>
      </w:pPr>
      <w:r>
        <w:rPr>
          <w:rFonts w:eastAsia="Times New Roman"/>
          <w:szCs w:val="24"/>
        </w:rPr>
        <w:t xml:space="preserve">Κυρίες και κύριοι, οι Έλληνες εθνικιστές εκφράζουν τον ελληνικό λαό και αγωνίζονται για μια νέα Ελλάδα. Εμείς οι </w:t>
      </w:r>
      <w:proofErr w:type="spellStart"/>
      <w:r>
        <w:rPr>
          <w:rFonts w:eastAsia="Times New Roman"/>
          <w:szCs w:val="24"/>
        </w:rPr>
        <w:t>χρυσαυγίτες</w:t>
      </w:r>
      <w:proofErr w:type="spellEnd"/>
      <w:r>
        <w:rPr>
          <w:rFonts w:eastAsia="Times New Roman"/>
          <w:szCs w:val="24"/>
        </w:rPr>
        <w:t xml:space="preserve"> αγωνιζόμαστε για εθνική παιδεία, για εθνικό στρατό, για εθνική παραγωγ</w:t>
      </w:r>
      <w:r>
        <w:rPr>
          <w:rFonts w:eastAsia="Times New Roman"/>
          <w:szCs w:val="24"/>
        </w:rPr>
        <w:t xml:space="preserve">ή, για εθνική αναγέννηση. Η Χρυσή Αυγή αποτελεί την εθνική αντίσταση. Είναι η Χρυσή Αυγή του ελληνισμού και είναι παρούσα στους εθνικούς αγώνες, μέσα και έξω από τη Βουλή. Όπως παρούσα είναι και η πέμπτη φάλαγγα, όλοι εσείς που </w:t>
      </w:r>
      <w:proofErr w:type="spellStart"/>
      <w:r>
        <w:rPr>
          <w:rFonts w:eastAsia="Times New Roman"/>
          <w:szCs w:val="24"/>
        </w:rPr>
        <w:t>αποδομείτε</w:t>
      </w:r>
      <w:proofErr w:type="spellEnd"/>
      <w:r>
        <w:rPr>
          <w:rFonts w:eastAsia="Times New Roman"/>
          <w:szCs w:val="24"/>
        </w:rPr>
        <w:t xml:space="preserve"> το έθνος. Εσείς, </w:t>
      </w:r>
      <w:r>
        <w:rPr>
          <w:rFonts w:eastAsia="Times New Roman"/>
          <w:szCs w:val="24"/>
        </w:rPr>
        <w:t>το κόμμα των πολιτικών κομμάτων. Εσείς, λοιπόν, που θα ψηφίσετε το νομοσχέδιο σήμερα να είστε σίγουροι -και η Χρυσή Αυγή θα ζητήσει ονομαστική ψηφοφορία- πως η ιστορία θα σας κρίνει. Θα σας κρίνει και ως πολιτικά κόμματα και ως άτομα ξεχωριστά.</w:t>
      </w:r>
    </w:p>
    <w:p w14:paraId="3A32DB74" w14:textId="77777777" w:rsidR="00133975" w:rsidRDefault="007A2F43">
      <w:pPr>
        <w:spacing w:line="600" w:lineRule="auto"/>
        <w:ind w:firstLine="720"/>
        <w:jc w:val="both"/>
        <w:rPr>
          <w:rFonts w:eastAsia="Times New Roman"/>
          <w:szCs w:val="24"/>
        </w:rPr>
      </w:pPr>
      <w:r>
        <w:rPr>
          <w:rFonts w:eastAsia="Times New Roman"/>
          <w:szCs w:val="24"/>
        </w:rPr>
        <w:t>Μένουν λίγε</w:t>
      </w:r>
      <w:r>
        <w:rPr>
          <w:rFonts w:eastAsia="Times New Roman"/>
          <w:szCs w:val="24"/>
        </w:rPr>
        <w:t>ς ώρες λοιπόν, κύριε Πρόεδρε, για τη ψηφοφορία και όσοι έχουν πάρει μια στοιχειώδη αγωγή από το σπίτι τους ή σε όσους έχει μείνει ένα επαρκές υπόλοιπο εθνικής συνειδήσεως</w:t>
      </w:r>
      <w:r>
        <w:rPr>
          <w:rFonts w:eastAsia="Times New Roman"/>
          <w:szCs w:val="24"/>
        </w:rPr>
        <w:t>,</w:t>
      </w:r>
      <w:r>
        <w:rPr>
          <w:rFonts w:eastAsia="Times New Roman"/>
          <w:szCs w:val="24"/>
        </w:rPr>
        <w:t xml:space="preserve"> τούς καλώ να καταψηφίσουν το προς ψήφιση νομοσχέδιο.</w:t>
      </w:r>
    </w:p>
    <w:p w14:paraId="3A32DB75" w14:textId="77777777" w:rsidR="00133975" w:rsidRDefault="007A2F43">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επανει</w:t>
      </w:r>
      <w:r>
        <w:rPr>
          <w:rFonts w:eastAsia="Times New Roman"/>
          <w:szCs w:val="24"/>
        </w:rPr>
        <w:t>λημμένα το κουδούνι λήξεως του χρόνου ομιλίας του κυρίου Βουλευτή)</w:t>
      </w:r>
    </w:p>
    <w:p w14:paraId="3A32DB76" w14:textId="77777777" w:rsidR="00133975" w:rsidRDefault="007A2F43">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Κλείστε.</w:t>
      </w:r>
    </w:p>
    <w:p w14:paraId="3A32DB77" w14:textId="77777777" w:rsidR="00133975" w:rsidRDefault="007A2F43">
      <w:pPr>
        <w:spacing w:line="600" w:lineRule="auto"/>
        <w:ind w:firstLine="720"/>
        <w:jc w:val="both"/>
        <w:rPr>
          <w:rFonts w:eastAsia="Times New Roman"/>
          <w:szCs w:val="24"/>
        </w:rPr>
      </w:pPr>
      <w:r>
        <w:rPr>
          <w:rFonts w:eastAsia="Times New Roman"/>
          <w:b/>
          <w:szCs w:val="24"/>
        </w:rPr>
        <w:lastRenderedPageBreak/>
        <w:t>ΧΡΗΣΤΟΣ ΠΑΠΠΑΣ:</w:t>
      </w:r>
      <w:r>
        <w:rPr>
          <w:rFonts w:eastAsia="Times New Roman"/>
          <w:szCs w:val="24"/>
        </w:rPr>
        <w:t xml:space="preserve"> Όσοι όμως με τη στάση τους προάγουν ή συναινούν στο έγκλημα</w:t>
      </w:r>
      <w:r>
        <w:rPr>
          <w:rFonts w:eastAsia="Times New Roman"/>
          <w:szCs w:val="24"/>
        </w:rPr>
        <w:t>,</w:t>
      </w:r>
      <w:r>
        <w:rPr>
          <w:rFonts w:eastAsia="Times New Roman"/>
          <w:szCs w:val="24"/>
        </w:rPr>
        <w:t xml:space="preserve"> που διαπράττεται αυτή τη στιγμή στο ελληνικό Κοινοβούλιο, να είναι σίγ</w:t>
      </w:r>
      <w:r>
        <w:rPr>
          <w:rFonts w:eastAsia="Times New Roman"/>
          <w:szCs w:val="24"/>
        </w:rPr>
        <w:t>ουροι ότι στα χρόνια που έρχονται θα πληρώσουν. Θα πληρώσουν το σημερινό τους ανοσιούργημα, θα πληρώσουν για τις πράξεις τους, όπως το Σύνταγμα ορίζει.</w:t>
      </w:r>
    </w:p>
    <w:p w14:paraId="3A32DB78" w14:textId="77777777" w:rsidR="00133975" w:rsidRDefault="007A2F43">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Παππά, δεν θα υπάρξει άλλη προειδοποίηση. Θα κλείσει το μικρόφωνο</w:t>
      </w:r>
      <w:r>
        <w:rPr>
          <w:rFonts w:eastAsia="Times New Roman"/>
          <w:szCs w:val="24"/>
        </w:rPr>
        <w:t>. Παρακαλώ.</w:t>
      </w:r>
    </w:p>
    <w:p w14:paraId="3A32DB79" w14:textId="77777777" w:rsidR="00133975" w:rsidRDefault="007A2F43">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Κύριε Πρόεδρε,...</w:t>
      </w:r>
    </w:p>
    <w:p w14:paraId="3A32DB7A" w14:textId="77777777" w:rsidR="00133975" w:rsidRDefault="007A2F43">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Όχι. Πρέπει να μιλήσουν όλοι οι συνάδελφοι.</w:t>
      </w:r>
    </w:p>
    <w:p w14:paraId="3A32DB7B" w14:textId="77777777" w:rsidR="00133975" w:rsidRDefault="007A2F43">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Γιατί συγχύζεστε; </w:t>
      </w:r>
    </w:p>
    <w:p w14:paraId="3A32DB7C" w14:textId="77777777" w:rsidR="00133975" w:rsidRDefault="007A2F43">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Συγχύζομαι</w:t>
      </w:r>
      <w:r>
        <w:rPr>
          <w:rFonts w:eastAsia="Times New Roman"/>
          <w:szCs w:val="24"/>
        </w:rPr>
        <w:t>,</w:t>
      </w:r>
      <w:r>
        <w:rPr>
          <w:rFonts w:eastAsia="Times New Roman"/>
          <w:szCs w:val="24"/>
        </w:rPr>
        <w:t xml:space="preserve"> όταν είναι εις βάρος των συναδέλφων.</w:t>
      </w:r>
    </w:p>
    <w:p w14:paraId="3A32DB7D" w14:textId="77777777" w:rsidR="00133975" w:rsidRDefault="007A2F43">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Να φροντίζετε την υγεία σας, κύριε Πρόεδρε. Δεν πρέπει να συγχύζεστε.</w:t>
      </w:r>
    </w:p>
    <w:p w14:paraId="3A32DB7E" w14:textId="77777777" w:rsidR="00133975" w:rsidRDefault="007A2F43">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Ευχαριστώ πολύ. Είμαι γιατρός και δεν χρειάζομαι τη συμβουλή σας. Εσείς μπορεί να χρειαστείτε τη δική μου. Παρακαλώ τελειώστε.</w:t>
      </w:r>
    </w:p>
    <w:p w14:paraId="3A32DB7F" w14:textId="77777777" w:rsidR="00133975" w:rsidRDefault="007A2F43">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Σας παρακ</w:t>
      </w:r>
      <w:r>
        <w:rPr>
          <w:rFonts w:eastAsia="Times New Roman"/>
          <w:szCs w:val="24"/>
        </w:rPr>
        <w:t>αλώ.</w:t>
      </w:r>
    </w:p>
    <w:p w14:paraId="3A32DB80" w14:textId="77777777" w:rsidR="00133975" w:rsidRDefault="007A2F43">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Εγώ παρακαλώ. Εις βάρος των συναδέλφων</w:t>
      </w:r>
      <w:r>
        <w:rPr>
          <w:rFonts w:eastAsia="Times New Roman"/>
          <w:szCs w:val="24"/>
        </w:rPr>
        <w:t>,</w:t>
      </w:r>
      <w:r>
        <w:rPr>
          <w:rFonts w:eastAsia="Times New Roman"/>
          <w:szCs w:val="24"/>
        </w:rPr>
        <w:t xml:space="preserve"> δεν θα κάνετε κατάχρηση του χρόνου. Τελεία και παύλα.</w:t>
      </w:r>
    </w:p>
    <w:p w14:paraId="3A32DB81" w14:textId="77777777" w:rsidR="00133975" w:rsidRDefault="007A2F43">
      <w:pPr>
        <w:spacing w:line="600" w:lineRule="auto"/>
        <w:ind w:firstLine="720"/>
        <w:jc w:val="both"/>
        <w:rPr>
          <w:rFonts w:eastAsia="Times New Roman"/>
          <w:szCs w:val="24"/>
        </w:rPr>
      </w:pPr>
      <w:r>
        <w:rPr>
          <w:rFonts w:eastAsia="Times New Roman"/>
          <w:szCs w:val="24"/>
        </w:rPr>
        <w:t>Παρακαλώ τις γραμματείες των κομμάτων</w:t>
      </w:r>
      <w:r>
        <w:rPr>
          <w:rFonts w:eastAsia="Times New Roman"/>
          <w:szCs w:val="24"/>
        </w:rPr>
        <w:t>,</w:t>
      </w:r>
      <w:r>
        <w:rPr>
          <w:rFonts w:eastAsia="Times New Roman"/>
          <w:szCs w:val="24"/>
        </w:rPr>
        <w:t xml:space="preserve"> οι οποίες παρακολουθούν τη συνεδρίαση</w:t>
      </w:r>
      <w:r>
        <w:rPr>
          <w:rFonts w:eastAsia="Times New Roman"/>
          <w:szCs w:val="24"/>
        </w:rPr>
        <w:t>,</w:t>
      </w:r>
      <w:r>
        <w:rPr>
          <w:rFonts w:eastAsia="Times New Roman"/>
          <w:szCs w:val="24"/>
        </w:rPr>
        <w:t xml:space="preserve"> να ειδοποιηθεί ο κ. Καραγιαννίδης, ο κ. Χατζηδ</w:t>
      </w:r>
      <w:r>
        <w:rPr>
          <w:rFonts w:eastAsia="Times New Roman"/>
          <w:szCs w:val="24"/>
        </w:rPr>
        <w:t xml:space="preserve">άκης, ο κ. </w:t>
      </w:r>
      <w:proofErr w:type="spellStart"/>
      <w:r>
        <w:rPr>
          <w:rFonts w:eastAsia="Times New Roman"/>
          <w:szCs w:val="24"/>
        </w:rPr>
        <w:t>Ξυδάκης</w:t>
      </w:r>
      <w:proofErr w:type="spellEnd"/>
      <w:r>
        <w:rPr>
          <w:rFonts w:eastAsia="Times New Roman"/>
          <w:szCs w:val="24"/>
        </w:rPr>
        <w:t>, η κ. Κασιμάτη να προσέλθουν. Διότι περαιτέρω ανοχή δεν θα υπάρξει. Θα εκφωνηθούν και θα διαγραφούν.</w:t>
      </w:r>
    </w:p>
    <w:p w14:paraId="3A32DB82" w14:textId="77777777" w:rsidR="00133975" w:rsidRDefault="007A2F43">
      <w:pPr>
        <w:spacing w:line="600" w:lineRule="auto"/>
        <w:ind w:firstLine="720"/>
        <w:jc w:val="both"/>
        <w:rPr>
          <w:rFonts w:eastAsia="Times New Roman"/>
          <w:szCs w:val="24"/>
        </w:rPr>
      </w:pPr>
      <w:r>
        <w:rPr>
          <w:rFonts w:eastAsia="Times New Roman"/>
          <w:szCs w:val="24"/>
        </w:rPr>
        <w:t>Τον λόγο έχει ο κ. Σταμάτης.</w:t>
      </w:r>
    </w:p>
    <w:p w14:paraId="3A32DB83" w14:textId="77777777" w:rsidR="00133975" w:rsidRDefault="007A2F43">
      <w:pPr>
        <w:spacing w:line="600" w:lineRule="auto"/>
        <w:ind w:firstLine="720"/>
        <w:jc w:val="both"/>
        <w:rPr>
          <w:rFonts w:eastAsia="Times New Roman"/>
          <w:szCs w:val="24"/>
        </w:rPr>
      </w:pPr>
      <w:r>
        <w:rPr>
          <w:rFonts w:eastAsia="Times New Roman"/>
          <w:b/>
          <w:szCs w:val="24"/>
        </w:rPr>
        <w:t>ΔΗΜΗΤΡΙΟΣ ΣΤΑΜΑΤΗΣ:</w:t>
      </w:r>
      <w:r>
        <w:rPr>
          <w:rFonts w:eastAsia="Times New Roman"/>
          <w:szCs w:val="24"/>
        </w:rPr>
        <w:t xml:space="preserve"> Ευχαριστώ, κύριε Πρόεδρε.</w:t>
      </w:r>
    </w:p>
    <w:p w14:paraId="3A32DB84" w14:textId="77777777" w:rsidR="00133975" w:rsidRDefault="007A2F43">
      <w:pPr>
        <w:spacing w:line="600" w:lineRule="auto"/>
        <w:ind w:firstLine="720"/>
        <w:jc w:val="both"/>
        <w:rPr>
          <w:rFonts w:eastAsia="Times New Roman"/>
          <w:szCs w:val="24"/>
        </w:rPr>
      </w:pPr>
      <w:r>
        <w:rPr>
          <w:rFonts w:eastAsia="Times New Roman"/>
          <w:szCs w:val="24"/>
        </w:rPr>
        <w:t xml:space="preserve">Κύριε Υπουργέ, κύριοι συνάδελφοι, τι υποτίθεται ότι επιδιώκει να ρυθμίσει το παρόν νομοσχέδιο; Τη δυνατότητα αναγνώρισης της ταυτότητας φύλου από </w:t>
      </w:r>
      <w:proofErr w:type="spellStart"/>
      <w:r>
        <w:rPr>
          <w:rFonts w:eastAsia="Times New Roman"/>
          <w:szCs w:val="24"/>
        </w:rPr>
        <w:t>διεμφυλικά</w:t>
      </w:r>
      <w:proofErr w:type="spellEnd"/>
      <w:r>
        <w:rPr>
          <w:rFonts w:eastAsia="Times New Roman"/>
          <w:szCs w:val="24"/>
        </w:rPr>
        <w:t xml:space="preserve"> πρόσωπα, δηλαδή, από πρόσωπα που βιώνουν μια αφόρητη πίεση εξαιτίας ενός σφάλματος της φύσης. Και τ</w:t>
      </w:r>
      <w:r>
        <w:rPr>
          <w:rFonts w:eastAsia="Times New Roman"/>
          <w:szCs w:val="24"/>
        </w:rPr>
        <w:t xml:space="preserve">α άτομα αυτά πρέπει να προστατευθούν, πρέπει να απαλλαγούν, να λυτρωθούν από αυτήν την αφόρητη πίεση και να ενταχθούν ομαλά στην κοινωνία. </w:t>
      </w:r>
    </w:p>
    <w:p w14:paraId="3A32DB85" w14:textId="77777777" w:rsidR="00133975" w:rsidRDefault="007A2F43">
      <w:pPr>
        <w:spacing w:line="600" w:lineRule="auto"/>
        <w:ind w:firstLine="720"/>
        <w:jc w:val="both"/>
        <w:rPr>
          <w:rFonts w:eastAsia="Times New Roman"/>
          <w:szCs w:val="24"/>
        </w:rPr>
      </w:pPr>
      <w:r>
        <w:rPr>
          <w:rFonts w:eastAsia="Times New Roman"/>
          <w:szCs w:val="24"/>
        </w:rPr>
        <w:t>Αν δεχθούμε αυτή τη γενική αρχή, τότε θα πρέπει να αποδεχθείτε ότι αυτό μπορεί να πραγματοποιηθεί κάτω από δύο προϋπ</w:t>
      </w:r>
      <w:r>
        <w:rPr>
          <w:rFonts w:eastAsia="Times New Roman"/>
          <w:szCs w:val="24"/>
        </w:rPr>
        <w:t xml:space="preserve">οθέσεις: Ότι πρώτον, πρόκειται περί </w:t>
      </w:r>
      <w:proofErr w:type="spellStart"/>
      <w:r>
        <w:rPr>
          <w:rFonts w:eastAsia="Times New Roman"/>
          <w:szCs w:val="24"/>
        </w:rPr>
        <w:t>διεμφυλικών</w:t>
      </w:r>
      <w:proofErr w:type="spellEnd"/>
      <w:r>
        <w:rPr>
          <w:rFonts w:eastAsia="Times New Roman"/>
          <w:szCs w:val="24"/>
        </w:rPr>
        <w:t xml:space="preserve"> προσώπων</w:t>
      </w:r>
      <w:r>
        <w:rPr>
          <w:rFonts w:eastAsia="Times New Roman"/>
          <w:szCs w:val="24"/>
        </w:rPr>
        <w:t>,</w:t>
      </w:r>
      <w:r>
        <w:rPr>
          <w:rFonts w:eastAsia="Times New Roman"/>
          <w:szCs w:val="24"/>
        </w:rPr>
        <w:t xml:space="preserve"> αδιαμφισβήτητα. Και το δεύτερο, πως η βούλησή τους να κατευθυνθούν σε αυτήν την αλλαγή είναι σοβαρή και υπεύθυνη. Αν δεν υπάρχουν </w:t>
      </w:r>
      <w:r>
        <w:rPr>
          <w:rFonts w:eastAsia="Times New Roman"/>
          <w:szCs w:val="24"/>
        </w:rPr>
        <w:lastRenderedPageBreak/>
        <w:t>αυτά, δεν υπάρχει σοβαρό νομοθέτημα, δεν υπάρχει σοβαρή αντιμετώπιση</w:t>
      </w:r>
      <w:r>
        <w:rPr>
          <w:rFonts w:eastAsia="Times New Roman"/>
          <w:szCs w:val="24"/>
        </w:rPr>
        <w:t xml:space="preserve"> της κατάστασης. Αν αυτές, λοιπόν, είναι οι προϋποθέσεις</w:t>
      </w:r>
      <w:r>
        <w:rPr>
          <w:rFonts w:eastAsia="Times New Roman"/>
          <w:szCs w:val="24"/>
        </w:rPr>
        <w:t xml:space="preserve">, </w:t>
      </w:r>
      <w:r>
        <w:rPr>
          <w:rFonts w:eastAsia="Times New Roman"/>
          <w:szCs w:val="24"/>
        </w:rPr>
        <w:t>δεδομένου ότι η ρύθμιση που επιχειρούμε είναι ρύθμιση κανόνα δημόσιας τάξης</w:t>
      </w:r>
      <w:r>
        <w:rPr>
          <w:rFonts w:eastAsia="Times New Roman"/>
          <w:szCs w:val="24"/>
        </w:rPr>
        <w:t>, π</w:t>
      </w:r>
      <w:r>
        <w:rPr>
          <w:rFonts w:eastAsia="Times New Roman"/>
          <w:szCs w:val="24"/>
        </w:rPr>
        <w:t xml:space="preserve">ώς </w:t>
      </w:r>
      <w:r>
        <w:rPr>
          <w:rFonts w:eastAsia="Times New Roman"/>
          <w:szCs w:val="24"/>
        </w:rPr>
        <w:t xml:space="preserve">τις </w:t>
      </w:r>
      <w:r>
        <w:rPr>
          <w:rFonts w:eastAsia="Times New Roman"/>
          <w:szCs w:val="24"/>
        </w:rPr>
        <w:t>διακριβώνει η πολιτεία την ύπαρξη αυτών των δύο προϋποθέσεων; Προφανώς, ύστερα από μια τεκμηριωμένη, επιστημονική</w:t>
      </w:r>
      <w:r>
        <w:rPr>
          <w:rFonts w:eastAsia="Times New Roman"/>
          <w:szCs w:val="24"/>
        </w:rPr>
        <w:t xml:space="preserve"> διαπίστωση, αυτήν ακριβώς δηλαδή που λείπει από το παρόν νομοσχέδιο.</w:t>
      </w:r>
    </w:p>
    <w:p w14:paraId="3A32DB86" w14:textId="77777777" w:rsidR="00133975" w:rsidRDefault="007A2F43">
      <w:pPr>
        <w:spacing w:line="600" w:lineRule="auto"/>
        <w:ind w:firstLine="720"/>
        <w:jc w:val="both"/>
        <w:rPr>
          <w:rFonts w:eastAsia="Times New Roman"/>
          <w:szCs w:val="24"/>
        </w:rPr>
      </w:pPr>
      <w:r>
        <w:rPr>
          <w:rFonts w:eastAsia="Times New Roman"/>
          <w:szCs w:val="24"/>
        </w:rPr>
        <w:t>Σας θυμίζω ότι η απόφαση του Ευρωπαϊκού Δικαστηρίου των Ανθρωπίνων Δικαιωμάτων απορρίπτει την ιδέα στείρωσης ή εγχείρησης, αλλά ρητά αναφέρει, άρα θεωρεί θεμιτή την ύπαρξη προϋποθέσεων ε</w:t>
      </w:r>
      <w:r>
        <w:rPr>
          <w:rFonts w:eastAsia="Times New Roman"/>
          <w:szCs w:val="24"/>
        </w:rPr>
        <w:t>κ μέρους του κάθε κράτους-μέλους. Εσείς βγαίνετε πιο μπροστά και από την δικαιολογητική βάση της απόφασης του Ευρωπαϊκού Δικαστηρίου. Δεν ξέρω πόσα άλλα κράτη-μέλη εφαρμόζουν αυτή τη διαδικασία</w:t>
      </w:r>
      <w:r>
        <w:rPr>
          <w:rFonts w:eastAsia="Times New Roman"/>
          <w:szCs w:val="24"/>
        </w:rPr>
        <w:t>,</w:t>
      </w:r>
      <w:r>
        <w:rPr>
          <w:rFonts w:eastAsia="Times New Roman"/>
          <w:szCs w:val="24"/>
        </w:rPr>
        <w:t xml:space="preserve"> που εσείς σήμερα υιοθετείτε</w:t>
      </w:r>
      <w:r>
        <w:rPr>
          <w:rFonts w:eastAsia="Times New Roman"/>
          <w:szCs w:val="24"/>
        </w:rPr>
        <w:t>,</w:t>
      </w:r>
      <w:r>
        <w:rPr>
          <w:rFonts w:eastAsia="Times New Roman"/>
          <w:szCs w:val="24"/>
        </w:rPr>
        <w:t xml:space="preserve"> χωρίς καμμία επιστημονική τεκμηρ</w:t>
      </w:r>
      <w:r>
        <w:rPr>
          <w:rFonts w:eastAsia="Times New Roman"/>
          <w:szCs w:val="24"/>
        </w:rPr>
        <w:t xml:space="preserve">ίωση. </w:t>
      </w:r>
    </w:p>
    <w:p w14:paraId="3A32DB87" w14:textId="77777777" w:rsidR="00133975" w:rsidRDefault="007A2F43">
      <w:pPr>
        <w:spacing w:line="600" w:lineRule="auto"/>
        <w:ind w:firstLine="720"/>
        <w:jc w:val="both"/>
        <w:rPr>
          <w:rFonts w:eastAsia="Times New Roman"/>
          <w:szCs w:val="24"/>
        </w:rPr>
      </w:pPr>
      <w:r>
        <w:rPr>
          <w:rFonts w:eastAsia="Times New Roman"/>
          <w:szCs w:val="24"/>
        </w:rPr>
        <w:t>Γι’ αυτό</w:t>
      </w:r>
      <w:r>
        <w:rPr>
          <w:rFonts w:eastAsia="Times New Roman"/>
          <w:szCs w:val="24"/>
        </w:rPr>
        <w:t>,</w:t>
      </w:r>
      <w:r>
        <w:rPr>
          <w:rFonts w:eastAsia="Times New Roman"/>
          <w:szCs w:val="24"/>
        </w:rPr>
        <w:t xml:space="preserve"> δικαίως το νομοσχέδιο χαρακτηρίζεται πρόχειρο και </w:t>
      </w:r>
      <w:proofErr w:type="spellStart"/>
      <w:r>
        <w:rPr>
          <w:rFonts w:eastAsia="Times New Roman"/>
          <w:szCs w:val="24"/>
        </w:rPr>
        <w:t>ασόβαρο</w:t>
      </w:r>
      <w:proofErr w:type="spellEnd"/>
      <w:r>
        <w:rPr>
          <w:rFonts w:eastAsia="Times New Roman"/>
          <w:szCs w:val="24"/>
        </w:rPr>
        <w:t>, γιατί δεν έχει καμμία επιστημονική τεκμηρίωση. Φτάσατε στο σημείο να γράψετε στα παλιά σας τα παπούτσια και την Παιδοψυχιατρική Εταιρεία και την Ψυχιατρική Εταιρεία, η οποία διατύπ</w:t>
      </w:r>
      <w:r>
        <w:rPr>
          <w:rFonts w:eastAsia="Times New Roman"/>
          <w:szCs w:val="24"/>
        </w:rPr>
        <w:t xml:space="preserve">ωσε επίσης επιφυλάξεις επ’ αυτού. </w:t>
      </w:r>
    </w:p>
    <w:p w14:paraId="3A32DB88" w14:textId="77777777" w:rsidR="00133975" w:rsidRDefault="007A2F43">
      <w:pPr>
        <w:spacing w:line="600" w:lineRule="auto"/>
        <w:ind w:firstLine="720"/>
        <w:jc w:val="both"/>
        <w:rPr>
          <w:rFonts w:eastAsia="Times New Roman"/>
          <w:szCs w:val="24"/>
        </w:rPr>
      </w:pPr>
      <w:r>
        <w:rPr>
          <w:rFonts w:eastAsia="Times New Roman"/>
          <w:szCs w:val="24"/>
        </w:rPr>
        <w:t>Υπάρχουν, όμως, και δύο αποδείξεις της έλλειψης σοβαρότητας</w:t>
      </w:r>
      <w:r>
        <w:rPr>
          <w:rFonts w:eastAsia="Times New Roman"/>
          <w:szCs w:val="24"/>
        </w:rPr>
        <w:t>,</w:t>
      </w:r>
      <w:r>
        <w:rPr>
          <w:rFonts w:eastAsia="Times New Roman"/>
          <w:szCs w:val="24"/>
        </w:rPr>
        <w:t xml:space="preserve"> με την οποία νομοθετείτε σήμερα. Η πρώτη είναι πως αλλάξατε αιφνίδια γνώμη και κατεβάσατε το όριο άσκησης αυτού του δικαιώματος</w:t>
      </w:r>
      <w:r>
        <w:rPr>
          <w:rFonts w:eastAsia="Times New Roman"/>
          <w:szCs w:val="24"/>
        </w:rPr>
        <w:t>,</w:t>
      </w:r>
      <w:r>
        <w:rPr>
          <w:rFonts w:eastAsia="Times New Roman"/>
          <w:szCs w:val="24"/>
        </w:rPr>
        <w:t xml:space="preserve"> από τα </w:t>
      </w:r>
      <w:r>
        <w:rPr>
          <w:rFonts w:eastAsia="Times New Roman"/>
          <w:szCs w:val="24"/>
        </w:rPr>
        <w:t xml:space="preserve">δεκαεπτά, </w:t>
      </w:r>
      <w:r>
        <w:rPr>
          <w:rFonts w:eastAsia="Times New Roman"/>
          <w:szCs w:val="24"/>
        </w:rPr>
        <w:t xml:space="preserve">στα </w:t>
      </w:r>
      <w:r>
        <w:rPr>
          <w:rFonts w:eastAsia="Times New Roman"/>
          <w:szCs w:val="24"/>
        </w:rPr>
        <w:t>δεκαπέντε</w:t>
      </w:r>
      <w:r>
        <w:rPr>
          <w:rFonts w:eastAsia="Times New Roman"/>
          <w:szCs w:val="24"/>
        </w:rPr>
        <w:t xml:space="preserve"> </w:t>
      </w:r>
      <w:r>
        <w:rPr>
          <w:rFonts w:eastAsia="Times New Roman"/>
          <w:szCs w:val="24"/>
        </w:rPr>
        <w:t>χρόνια.</w:t>
      </w:r>
    </w:p>
    <w:p w14:paraId="3A32DB89" w14:textId="77777777" w:rsidR="00133975" w:rsidRDefault="007A2F43">
      <w:pPr>
        <w:spacing w:line="600" w:lineRule="auto"/>
        <w:ind w:firstLine="720"/>
        <w:jc w:val="both"/>
        <w:rPr>
          <w:rFonts w:eastAsia="Times New Roman"/>
          <w:szCs w:val="24"/>
        </w:rPr>
      </w:pPr>
      <w:r>
        <w:rPr>
          <w:rFonts w:eastAsia="Times New Roman"/>
          <w:szCs w:val="24"/>
        </w:rPr>
        <w:lastRenderedPageBreak/>
        <w:t xml:space="preserve">Σας ερωτώ, κύριε Υπουργέ: Πρώτα απ’ όλα, γιατί το πήγατε στα </w:t>
      </w:r>
      <w:r>
        <w:rPr>
          <w:rFonts w:eastAsia="Times New Roman"/>
          <w:szCs w:val="24"/>
        </w:rPr>
        <w:t>δεκαπέντε</w:t>
      </w:r>
      <w:r>
        <w:rPr>
          <w:rFonts w:eastAsia="Times New Roman"/>
          <w:szCs w:val="24"/>
        </w:rPr>
        <w:t xml:space="preserve"> και δεν το πήγατε στα </w:t>
      </w:r>
      <w:r>
        <w:rPr>
          <w:rFonts w:eastAsia="Times New Roman"/>
          <w:szCs w:val="24"/>
        </w:rPr>
        <w:t>δώδεκα</w:t>
      </w:r>
      <w:r>
        <w:rPr>
          <w:rFonts w:eastAsia="Times New Roman"/>
          <w:szCs w:val="24"/>
        </w:rPr>
        <w:t>; Με ποια τεκμηρίωση εισάγετε ένα όριο ηλικίας; Εσείς με ποιο δικαίωμα ασκείτε μονομερώς τη δυνατότητα μιας ρύθμισης</w:t>
      </w:r>
      <w:r>
        <w:rPr>
          <w:rFonts w:eastAsia="Times New Roman"/>
          <w:szCs w:val="24"/>
        </w:rPr>
        <w:t>,</w:t>
      </w:r>
      <w:r>
        <w:rPr>
          <w:rFonts w:eastAsia="Times New Roman"/>
          <w:szCs w:val="24"/>
        </w:rPr>
        <w:t xml:space="preserve"> η οποία είναι προφανές ότι </w:t>
      </w:r>
      <w:proofErr w:type="spellStart"/>
      <w:r>
        <w:rPr>
          <w:rFonts w:eastAsia="Times New Roman"/>
          <w:szCs w:val="24"/>
        </w:rPr>
        <w:t>εκφεύγει</w:t>
      </w:r>
      <w:proofErr w:type="spellEnd"/>
      <w:r>
        <w:rPr>
          <w:rFonts w:eastAsia="Times New Roman"/>
          <w:szCs w:val="24"/>
        </w:rPr>
        <w:t xml:space="preserve"> των επιστημονικών σας γνώσεων; Εν πάση </w:t>
      </w:r>
      <w:proofErr w:type="spellStart"/>
      <w:r>
        <w:rPr>
          <w:rFonts w:eastAsia="Times New Roman"/>
          <w:szCs w:val="24"/>
        </w:rPr>
        <w:t>περιπτώσει</w:t>
      </w:r>
      <w:proofErr w:type="spellEnd"/>
      <w:r>
        <w:rPr>
          <w:rFonts w:eastAsia="Times New Roman"/>
          <w:szCs w:val="24"/>
        </w:rPr>
        <w:t>, έτσι νομοθετεί το Σώμα, με βάση την κρίση ενός Υπουργού</w:t>
      </w:r>
      <w:r>
        <w:rPr>
          <w:rFonts w:eastAsia="Times New Roman"/>
          <w:szCs w:val="24"/>
        </w:rPr>
        <w:t>,</w:t>
      </w:r>
      <w:r>
        <w:rPr>
          <w:rFonts w:eastAsia="Times New Roman"/>
          <w:szCs w:val="24"/>
        </w:rPr>
        <w:t xml:space="preserve"> ο οποίος άκουσε έναν γονέα και άλλαξε γνώμη; Αυτό είναι σοβαρή αντιμετώπιση της ρύθμισης; Έχει σοβαρότητα αυτό;</w:t>
      </w:r>
      <w:r>
        <w:rPr>
          <w:rFonts w:eastAsia="Times New Roman"/>
          <w:szCs w:val="24"/>
        </w:rPr>
        <w:t xml:space="preserve"> Θα μπορούσατε να φέρετε και μία ρύθμιση -επαναλαμβάνω- που να λέει «από τα </w:t>
      </w:r>
      <w:r>
        <w:rPr>
          <w:rFonts w:eastAsia="Times New Roman"/>
          <w:szCs w:val="24"/>
        </w:rPr>
        <w:t>δώδεκα</w:t>
      </w:r>
      <w:r>
        <w:rPr>
          <w:rFonts w:eastAsia="Times New Roman"/>
          <w:szCs w:val="24"/>
        </w:rPr>
        <w:t xml:space="preserve"> χρόνια», επειδή έτσι εσείς το κρίνατε. Αυτός είναι ο τρόπος</w:t>
      </w:r>
      <w:r>
        <w:rPr>
          <w:rFonts w:eastAsia="Times New Roman"/>
          <w:szCs w:val="24"/>
        </w:rPr>
        <w:t>,</w:t>
      </w:r>
      <w:r>
        <w:rPr>
          <w:rFonts w:eastAsia="Times New Roman"/>
          <w:szCs w:val="24"/>
        </w:rPr>
        <w:t xml:space="preserve"> με τον οποίο νομοθετεί το Σώμα;</w:t>
      </w:r>
    </w:p>
    <w:p w14:paraId="3A32DB8A" w14:textId="77777777" w:rsidR="00133975" w:rsidRDefault="007A2F43">
      <w:pPr>
        <w:spacing w:line="600" w:lineRule="auto"/>
        <w:ind w:firstLine="720"/>
        <w:jc w:val="both"/>
        <w:rPr>
          <w:rFonts w:eastAsia="Times New Roman"/>
          <w:szCs w:val="24"/>
        </w:rPr>
      </w:pPr>
      <w:r>
        <w:rPr>
          <w:rFonts w:eastAsia="Times New Roman"/>
          <w:szCs w:val="24"/>
        </w:rPr>
        <w:t>Το δεύτερο: Συμφωνούμε όλοι ότι η βούληση του ατόμου που κατευθύνεται σε μια τέτ</w:t>
      </w:r>
      <w:r>
        <w:rPr>
          <w:rFonts w:eastAsia="Times New Roman"/>
          <w:szCs w:val="24"/>
        </w:rPr>
        <w:t>οια αλλαγή</w:t>
      </w:r>
      <w:r>
        <w:rPr>
          <w:rFonts w:eastAsia="Times New Roman"/>
          <w:szCs w:val="24"/>
        </w:rPr>
        <w:t>,</w:t>
      </w:r>
      <w:r>
        <w:rPr>
          <w:rFonts w:eastAsia="Times New Roman"/>
          <w:szCs w:val="24"/>
        </w:rPr>
        <w:t xml:space="preserve"> πρέπει να είναι σοβαρή. Εάν είναι σοβαρή, γιατί βάζετε το δικαίωμα δεύτερης αλλαγής αυτής της ταυτότητας; Αυτό σημαίνει ότι μόνοι σας αναγνωρίζετε ότι ο τρόπος και η διαδικασία</w:t>
      </w:r>
      <w:r>
        <w:rPr>
          <w:rFonts w:eastAsia="Times New Roman"/>
          <w:szCs w:val="24"/>
        </w:rPr>
        <w:t>,</w:t>
      </w:r>
      <w:r>
        <w:rPr>
          <w:rFonts w:eastAsia="Times New Roman"/>
          <w:szCs w:val="24"/>
        </w:rPr>
        <w:t xml:space="preserve"> την οποία επιλέγετε δεν διασφαλίζει τη σοβαρότητα της δήλωσης. Επα</w:t>
      </w:r>
      <w:r>
        <w:rPr>
          <w:rFonts w:eastAsia="Times New Roman"/>
          <w:szCs w:val="24"/>
        </w:rPr>
        <w:t>ναλαμβάνω στον Υπουργό Δικαιοσύνης πως αυτή η ρύθμιση είναι δημοσίας τάξεως και χρήζει διαφορετικής αντιμετώπισης</w:t>
      </w:r>
      <w:r>
        <w:rPr>
          <w:rFonts w:eastAsia="Times New Roman"/>
          <w:szCs w:val="24"/>
        </w:rPr>
        <w:t>,</w:t>
      </w:r>
      <w:r>
        <w:rPr>
          <w:rFonts w:eastAsia="Times New Roman"/>
          <w:szCs w:val="24"/>
        </w:rPr>
        <w:t xml:space="preserve"> από τον τρόπο με τον οποίο την αντιμετωπίζετε. </w:t>
      </w:r>
    </w:p>
    <w:p w14:paraId="3A32DB8B" w14:textId="77777777" w:rsidR="00133975" w:rsidRDefault="007A2F43">
      <w:pPr>
        <w:spacing w:line="600" w:lineRule="auto"/>
        <w:ind w:firstLine="720"/>
        <w:jc w:val="both"/>
        <w:rPr>
          <w:rFonts w:eastAsia="Times New Roman"/>
          <w:szCs w:val="24"/>
        </w:rPr>
      </w:pPr>
      <w:r>
        <w:rPr>
          <w:rFonts w:eastAsia="Times New Roman"/>
          <w:szCs w:val="24"/>
        </w:rPr>
        <w:t>Ας μη γελιόμαστε, κύριε Υπουργέ. Αυτήν τη ρύθμιση δεν τη φέρνετε γιατί την πιστεύετε ή επειδή</w:t>
      </w:r>
      <w:r>
        <w:rPr>
          <w:rFonts w:eastAsia="Times New Roman"/>
          <w:szCs w:val="24"/>
        </w:rPr>
        <w:t xml:space="preserve"> ξαφνικά σας έπιασε πόνος. Ο πραγματικός σκοπός αυτής της ρύθμισης είναι να χρησιμοποιηθεί ως ένα ακόμη άλλοθι </w:t>
      </w:r>
      <w:r>
        <w:rPr>
          <w:rFonts w:eastAsia="Times New Roman"/>
          <w:szCs w:val="24"/>
        </w:rPr>
        <w:t>«</w:t>
      </w:r>
      <w:r>
        <w:rPr>
          <w:rFonts w:eastAsia="Times New Roman"/>
          <w:szCs w:val="24"/>
        </w:rPr>
        <w:t>κοινωνικής ευαισθησίας</w:t>
      </w:r>
      <w:r>
        <w:rPr>
          <w:rFonts w:eastAsia="Times New Roman"/>
          <w:szCs w:val="24"/>
        </w:rPr>
        <w:t>»</w:t>
      </w:r>
      <w:r>
        <w:rPr>
          <w:rFonts w:eastAsia="Times New Roman"/>
          <w:szCs w:val="24"/>
        </w:rPr>
        <w:t xml:space="preserve"> </w:t>
      </w:r>
      <w:r>
        <w:rPr>
          <w:rFonts w:eastAsia="Times New Roman"/>
          <w:szCs w:val="24"/>
        </w:rPr>
        <w:lastRenderedPageBreak/>
        <w:t>απέναντι σε μια κυβερνητική πολιτική</w:t>
      </w:r>
      <w:r>
        <w:rPr>
          <w:rFonts w:eastAsia="Times New Roman"/>
          <w:szCs w:val="24"/>
        </w:rPr>
        <w:t>,</w:t>
      </w:r>
      <w:r>
        <w:rPr>
          <w:rFonts w:eastAsia="Times New Roman"/>
          <w:szCs w:val="24"/>
        </w:rPr>
        <w:t xml:space="preserve"> σκληρή και ανελέητη</w:t>
      </w:r>
      <w:r>
        <w:rPr>
          <w:rFonts w:eastAsia="Times New Roman"/>
          <w:szCs w:val="24"/>
        </w:rPr>
        <w:t>,</w:t>
      </w:r>
      <w:r>
        <w:rPr>
          <w:rFonts w:eastAsia="Times New Roman"/>
          <w:szCs w:val="24"/>
        </w:rPr>
        <w:t xml:space="preserve"> κυρίως εναντίον των πιο φτωχών στρωμάτων της κοινωνίας. </w:t>
      </w:r>
    </w:p>
    <w:p w14:paraId="3A32DB8C" w14:textId="77777777" w:rsidR="00133975" w:rsidRDefault="007A2F43">
      <w:pPr>
        <w:spacing w:line="600" w:lineRule="auto"/>
        <w:ind w:firstLine="720"/>
        <w:jc w:val="both"/>
        <w:rPr>
          <w:rFonts w:eastAsia="Times New Roman"/>
          <w:szCs w:val="24"/>
        </w:rPr>
      </w:pPr>
      <w:r>
        <w:rPr>
          <w:rFonts w:eastAsia="Times New Roman"/>
          <w:szCs w:val="24"/>
        </w:rPr>
        <w:t xml:space="preserve">Γι’ </w:t>
      </w:r>
      <w:r>
        <w:rPr>
          <w:rFonts w:eastAsia="Times New Roman"/>
          <w:szCs w:val="24"/>
        </w:rPr>
        <w:t xml:space="preserve">αυτό και αισθάνθηκε την ανάγκη ο κ. </w:t>
      </w:r>
      <w:proofErr w:type="spellStart"/>
      <w:r>
        <w:rPr>
          <w:rFonts w:eastAsia="Times New Roman"/>
          <w:szCs w:val="24"/>
        </w:rPr>
        <w:t>Τσακαλώτος</w:t>
      </w:r>
      <w:proofErr w:type="spellEnd"/>
      <w:r>
        <w:rPr>
          <w:rFonts w:eastAsia="Times New Roman"/>
          <w:szCs w:val="24"/>
        </w:rPr>
        <w:t xml:space="preserve"> να δώσει συνέντευξη και να ασχοληθεί -μας αιφνιδίασε- μ’ ένα θέμα έξω από το αντικείμενό του, λες κι έχει ρυθμίσει όλα τα υπόλοιπα και να μας κάνει μαθήματα φιλελευθερισμού. Εάν ήταν εδώ, θα του έλεγα την κριτ</w:t>
      </w:r>
      <w:r>
        <w:rPr>
          <w:rFonts w:eastAsia="Times New Roman"/>
          <w:szCs w:val="24"/>
        </w:rPr>
        <w:t xml:space="preserve">ική του Μαρξ πάνω στους αριστερούς αυτού του τύπου, αλλά λείπει. Θα κάνουμε μια άλλη φορά τη συζήτηση. </w:t>
      </w:r>
    </w:p>
    <w:p w14:paraId="3A32DB8D" w14:textId="77777777" w:rsidR="00133975" w:rsidRDefault="007A2F43">
      <w:pPr>
        <w:spacing w:line="600" w:lineRule="auto"/>
        <w:ind w:firstLine="720"/>
        <w:jc w:val="both"/>
        <w:rPr>
          <w:rFonts w:eastAsia="Times New Roman" w:cs="Times New Roman"/>
          <w:szCs w:val="24"/>
        </w:rPr>
      </w:pPr>
      <w:r>
        <w:rPr>
          <w:rFonts w:eastAsia="Times New Roman"/>
          <w:szCs w:val="24"/>
        </w:rPr>
        <w:t>Αυτός, λοιπόν, είναι ο πραγματικός σκοπός, ο οποίος αναδεικνύεται και από ένα άλλο θέμα</w:t>
      </w:r>
      <w:r>
        <w:rPr>
          <w:rFonts w:eastAsia="Times New Roman"/>
          <w:szCs w:val="24"/>
        </w:rPr>
        <w:t>: α</w:t>
      </w:r>
      <w:r>
        <w:rPr>
          <w:rFonts w:eastAsia="Times New Roman"/>
          <w:szCs w:val="24"/>
        </w:rPr>
        <w:t>πό την προσπάθεια να μην κάνετε ουσιαστικό διάλογο, να μην προ</w:t>
      </w:r>
      <w:r>
        <w:rPr>
          <w:rFonts w:eastAsia="Times New Roman"/>
          <w:szCs w:val="24"/>
        </w:rPr>
        <w:t>σπαθήσετε να αποσπάσετε την έγκριση των κομμάτων, αλλά να ορθώσετε αντιδράσεις</w:t>
      </w:r>
      <w:r>
        <w:rPr>
          <w:rFonts w:eastAsia="Times New Roman"/>
          <w:szCs w:val="24"/>
        </w:rPr>
        <w:t>,</w:t>
      </w:r>
      <w:r>
        <w:rPr>
          <w:rFonts w:eastAsia="Times New Roman"/>
          <w:szCs w:val="24"/>
        </w:rPr>
        <w:t xml:space="preserve"> προκειμένου εσείς μόνοι σας να το υπερασπιστείτε αυτό</w:t>
      </w:r>
      <w:r>
        <w:rPr>
          <w:rFonts w:eastAsia="Times New Roman"/>
          <w:szCs w:val="24"/>
        </w:rPr>
        <w:t>,</w:t>
      </w:r>
      <w:r>
        <w:rPr>
          <w:rFonts w:eastAsia="Times New Roman"/>
          <w:szCs w:val="24"/>
        </w:rPr>
        <w:t xml:space="preserve"> για να επιτύχετε τον πολιτικό σκοπό που </w:t>
      </w:r>
      <w:proofErr w:type="spellStart"/>
      <w:r>
        <w:rPr>
          <w:rFonts w:eastAsia="Times New Roman"/>
          <w:szCs w:val="24"/>
        </w:rPr>
        <w:t>προανέφερα.</w:t>
      </w:r>
      <w:r>
        <w:rPr>
          <w:rFonts w:eastAsia="Times New Roman" w:cs="Times New Roman"/>
          <w:szCs w:val="24"/>
        </w:rPr>
        <w:t>Αυτή</w:t>
      </w:r>
      <w:proofErr w:type="spellEnd"/>
      <w:r>
        <w:rPr>
          <w:rFonts w:eastAsia="Times New Roman" w:cs="Times New Roman"/>
          <w:szCs w:val="24"/>
        </w:rPr>
        <w:t xml:space="preserve"> είναι η πραγματική σας βούληση. Αυτό φαίνεται και από ένα άλλο στ</w:t>
      </w:r>
      <w:r>
        <w:rPr>
          <w:rFonts w:eastAsia="Times New Roman" w:cs="Times New Roman"/>
          <w:szCs w:val="24"/>
        </w:rPr>
        <w:t xml:space="preserve">οιχείο και εδώ θα κλείσω, κύριε Πρόεδρε. </w:t>
      </w:r>
    </w:p>
    <w:p w14:paraId="3A32DB8E" w14:textId="77777777" w:rsidR="00133975" w:rsidRDefault="007A2F43">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3A32DB8F" w14:textId="77777777" w:rsidR="00133975" w:rsidRDefault="007A2F43">
      <w:pPr>
        <w:spacing w:line="600" w:lineRule="auto"/>
        <w:ind w:firstLine="720"/>
        <w:jc w:val="both"/>
        <w:rPr>
          <w:rFonts w:eastAsia="Times New Roman"/>
          <w:szCs w:val="24"/>
        </w:rPr>
      </w:pPr>
      <w:r>
        <w:rPr>
          <w:rFonts w:eastAsia="Times New Roman"/>
          <w:szCs w:val="24"/>
        </w:rPr>
        <w:t>Μου προξένησε εντύπωση ο υποτιμητικός τρόπος</w:t>
      </w:r>
      <w:r>
        <w:rPr>
          <w:rFonts w:eastAsia="Times New Roman"/>
          <w:szCs w:val="24"/>
        </w:rPr>
        <w:t>,</w:t>
      </w:r>
      <w:r>
        <w:rPr>
          <w:rFonts w:eastAsia="Times New Roman"/>
          <w:szCs w:val="24"/>
        </w:rPr>
        <w:t xml:space="preserve"> με τον οποίον και η εισηγήτρια της Πλειοψηφίας, αλλά κυρίως ο Πρωθυπουργός, αναφέρθη</w:t>
      </w:r>
      <w:r>
        <w:rPr>
          <w:rFonts w:eastAsia="Times New Roman"/>
          <w:szCs w:val="24"/>
        </w:rPr>
        <w:t>καν στην Εκκλησία. Τι είπε χθες ο Πρωθυπουργός; «Κάποιοι κύκλοι που έχουν παλιές ιδέες και θέ</w:t>
      </w:r>
      <w:r>
        <w:rPr>
          <w:rFonts w:eastAsia="Times New Roman"/>
          <w:szCs w:val="24"/>
        </w:rPr>
        <w:lastRenderedPageBreak/>
        <w:t>λουν…»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«Κάποιοι κύκλοι». Αυτοί οι κύκλοι είναι η ελληνική Ορθόδοξη Εκκλησία, είναι το Άγιο Όρος. «Κύκλους» τους βαπτίζετε σήμερα; Αυτός ο υποτιμητικός, περι</w:t>
      </w:r>
      <w:r>
        <w:rPr>
          <w:rFonts w:eastAsia="Times New Roman"/>
          <w:szCs w:val="24"/>
        </w:rPr>
        <w:t>φρονητικός, καταφρονητικός χαρακτηρισμός σε βάρος της Εκκλησίας είναι πρωτοφανής.</w:t>
      </w:r>
    </w:p>
    <w:p w14:paraId="3A32DB90" w14:textId="77777777" w:rsidR="00133975" w:rsidRDefault="007A2F43">
      <w:pPr>
        <w:spacing w:line="600" w:lineRule="auto"/>
        <w:ind w:firstLine="720"/>
        <w:jc w:val="both"/>
        <w:rPr>
          <w:rFonts w:eastAsia="Times New Roman"/>
          <w:szCs w:val="24"/>
        </w:rPr>
      </w:pPr>
      <w:r>
        <w:rPr>
          <w:rFonts w:eastAsia="Times New Roman"/>
          <w:szCs w:val="24"/>
        </w:rPr>
        <w:t>Ασφαλώς, κύριοι συνάδελφοι, εδώ νομοθετούμε και η Βουλή έχει δείξει ότι πολλές φορές έχει πάρει αποφάσεις</w:t>
      </w:r>
      <w:r>
        <w:rPr>
          <w:rFonts w:eastAsia="Times New Roman"/>
          <w:szCs w:val="24"/>
        </w:rPr>
        <w:t>,</w:t>
      </w:r>
      <w:r>
        <w:rPr>
          <w:rFonts w:eastAsia="Times New Roman"/>
          <w:szCs w:val="24"/>
        </w:rPr>
        <w:t xml:space="preserve"> που ήταν κόντρα στις απόψεις της Εκκλησίας. Έτσι δεν είναι; Αυτό, ό</w:t>
      </w:r>
      <w:r>
        <w:rPr>
          <w:rFonts w:eastAsia="Times New Roman"/>
          <w:szCs w:val="24"/>
        </w:rPr>
        <w:t>μως, δεν σήμαινε ότι μιλούσαμε με τον καταφρονητικό τρόπο</w:t>
      </w:r>
      <w:r>
        <w:rPr>
          <w:rFonts w:eastAsia="Times New Roman"/>
          <w:szCs w:val="24"/>
        </w:rPr>
        <w:t>,</w:t>
      </w:r>
      <w:r>
        <w:rPr>
          <w:rFonts w:eastAsia="Times New Roman"/>
          <w:szCs w:val="24"/>
        </w:rPr>
        <w:t xml:space="preserve"> με τον οποίο μίλησε χθες ο συνομιλητής του προκαθήμενου της Εκκλησίας μας, ο Πρωθυπουργός, και -για να θυμίσω- ο ικέτης και προσκυνητής του Αγίου Όρους. </w:t>
      </w:r>
    </w:p>
    <w:p w14:paraId="3A32DB91" w14:textId="77777777" w:rsidR="00133975" w:rsidRDefault="007A2F43">
      <w:pPr>
        <w:spacing w:line="600" w:lineRule="auto"/>
        <w:ind w:firstLine="720"/>
        <w:jc w:val="both"/>
        <w:rPr>
          <w:rFonts w:eastAsia="Times New Roman"/>
          <w:szCs w:val="24"/>
        </w:rPr>
      </w:pPr>
      <w:r>
        <w:rPr>
          <w:rFonts w:eastAsia="Times New Roman"/>
          <w:szCs w:val="24"/>
        </w:rPr>
        <w:t>Άρα, εδώ έχουμε μια προσβολή προς την Εκκλη</w:t>
      </w:r>
      <w:r>
        <w:rPr>
          <w:rFonts w:eastAsia="Times New Roman"/>
          <w:szCs w:val="24"/>
        </w:rPr>
        <w:t xml:space="preserve">σία. </w:t>
      </w:r>
    </w:p>
    <w:p w14:paraId="3A32DB92"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Και κλείστε με αυτό, κύριε Σταμάτη. </w:t>
      </w:r>
    </w:p>
    <w:p w14:paraId="3A32DB93"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Ναι, κλείνω. </w:t>
      </w:r>
    </w:p>
    <w:p w14:paraId="3A32DB9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Και διερωτώμαι</w:t>
      </w:r>
      <w:r>
        <w:rPr>
          <w:rFonts w:eastAsia="Times New Roman" w:cs="Times New Roman"/>
          <w:szCs w:val="24"/>
        </w:rPr>
        <w:t>,</w:t>
      </w:r>
      <w:r>
        <w:rPr>
          <w:rFonts w:eastAsia="Times New Roman" w:cs="Times New Roman"/>
          <w:szCs w:val="24"/>
        </w:rPr>
        <w:t xml:space="preserve"> απευθυνόμενος σε όλους εσάς</w:t>
      </w:r>
      <w:r>
        <w:rPr>
          <w:rFonts w:eastAsia="Times New Roman" w:cs="Times New Roman"/>
          <w:szCs w:val="24"/>
        </w:rPr>
        <w:t>,</w:t>
      </w:r>
      <w:r>
        <w:rPr>
          <w:rFonts w:eastAsia="Times New Roman" w:cs="Times New Roman"/>
          <w:szCs w:val="24"/>
        </w:rPr>
        <w:t xml:space="preserve"> που επιτεθήκατε εναντίον της Εκκλησίας: Έχει ή δεν έχει δικαίωμα να εκφράσει την άποψή της επί ενός θ</w:t>
      </w:r>
      <w:r>
        <w:rPr>
          <w:rFonts w:eastAsia="Times New Roman" w:cs="Times New Roman"/>
          <w:szCs w:val="24"/>
        </w:rPr>
        <w:t>έματος</w:t>
      </w:r>
      <w:r>
        <w:rPr>
          <w:rFonts w:eastAsia="Times New Roman" w:cs="Times New Roman"/>
          <w:szCs w:val="24"/>
        </w:rPr>
        <w:t>,</w:t>
      </w:r>
      <w:r>
        <w:rPr>
          <w:rFonts w:eastAsia="Times New Roman" w:cs="Times New Roman"/>
          <w:szCs w:val="24"/>
        </w:rPr>
        <w:t xml:space="preserve"> που άπτεται σίγουρα του περιεχομένου της Εκκλησίας μας; </w:t>
      </w:r>
    </w:p>
    <w:p w14:paraId="3A32DB95"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ΙΩΑΝΝΕΤΑ (ΑΝΝΕΤΑ) ΚΑΒΒΑΔΙΑ: </w:t>
      </w:r>
      <w:r>
        <w:rPr>
          <w:rFonts w:eastAsia="Times New Roman" w:cs="Times New Roman"/>
          <w:szCs w:val="24"/>
        </w:rPr>
        <w:t xml:space="preserve">Την άποψή της, ναι. Αλλά κριτική… </w:t>
      </w:r>
    </w:p>
    <w:p w14:paraId="3A32DB96"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Ένα λεπτό, μη με διακόπτετε. Δεν σας διέκοψα.</w:t>
      </w:r>
    </w:p>
    <w:p w14:paraId="3A32DB9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Εσείς έχετε άλλη άποψη. Είστε άθεη. Με γει</w:t>
      </w:r>
      <w:r>
        <w:rPr>
          <w:rFonts w:eastAsia="Times New Roman" w:cs="Times New Roman"/>
          <w:szCs w:val="24"/>
        </w:rPr>
        <w:t>ά</w:t>
      </w:r>
      <w:r>
        <w:rPr>
          <w:rFonts w:eastAsia="Times New Roman" w:cs="Times New Roman"/>
          <w:szCs w:val="24"/>
        </w:rPr>
        <w:t xml:space="preserve"> σας, με χαρά σας. </w:t>
      </w:r>
    </w:p>
    <w:p w14:paraId="3A32DB98"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Σταμάτη, μην απαντάτε και κλείστε παρακαλώ. </w:t>
      </w:r>
    </w:p>
    <w:p w14:paraId="3A32DB99"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ΙΩΑΝΝΕΤΑ (ΑΝΝΕΤΑ) ΚΑΒΒΑΔΙΑ: </w:t>
      </w:r>
      <w:r>
        <w:rPr>
          <w:rFonts w:eastAsia="Times New Roman" w:cs="Times New Roman"/>
          <w:szCs w:val="24"/>
        </w:rPr>
        <w:t>Δεν θα δώσουμε εδώ διαπιστευτήρια.</w:t>
      </w:r>
    </w:p>
    <w:p w14:paraId="3A32DB9A"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Είδα το ύφος με το οποίο μιλήσατε για την Εκκλησία. </w:t>
      </w:r>
    </w:p>
    <w:p w14:paraId="3A32DB9B"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ΙΩΑΝΝΕΤΑ (ΑΝΝΕΤΑ) ΚΑΒΒΑΔΙΑ: </w:t>
      </w:r>
      <w:r>
        <w:rPr>
          <w:rFonts w:eastAsia="Times New Roman" w:cs="Times New Roman"/>
          <w:szCs w:val="24"/>
        </w:rPr>
        <w:t>Καλά, κ</w:t>
      </w:r>
      <w:r>
        <w:rPr>
          <w:rFonts w:eastAsia="Times New Roman" w:cs="Times New Roman"/>
          <w:szCs w:val="24"/>
        </w:rPr>
        <w:t>ύριε Σταμάτη, εντάξει.</w:t>
      </w:r>
    </w:p>
    <w:p w14:paraId="3A32DB9C"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Όμως, εδώ τίθεται ένα μεγάλο ζήτημα. Αυτή η τυφλή σύγκρουση είναι σκόπιμη και για ποιον λόγο; Θα μπορούσε με μια δήλωση ο Πρωθυπουργός να εκδηλώσει τον σεβασμό, έστω και αναφέροντας το όνομα της Εκκλησίας. </w:t>
      </w:r>
    </w:p>
    <w:p w14:paraId="3A32DB9D"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(Νικήτας Κακλαμάνης): </w:t>
      </w:r>
      <w:r>
        <w:rPr>
          <w:rFonts w:eastAsia="Times New Roman" w:cs="Times New Roman"/>
          <w:szCs w:val="24"/>
        </w:rPr>
        <w:t xml:space="preserve">Κύριε Σταμάτη, παρακαλώ ολοκληρώστε. </w:t>
      </w:r>
    </w:p>
    <w:p w14:paraId="3A32DB9E"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Ολοκληρώνω, κύριε Πρόεδρε. </w:t>
      </w:r>
    </w:p>
    <w:p w14:paraId="3A32DB9F"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 ναι, ολοκληρώνετε, αλλά είστε ήδη συν τρία λεπτά. </w:t>
      </w:r>
    </w:p>
    <w:p w14:paraId="3A32DBA0"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Κύριε Υπουργέ, εάν πράγματι επιθυμείτε να ρυθμίσετε αυτά τα θέματα με αυτό το νομοσχέδιο, πρέπει να τα αποσύρετε και να συζητήσουμε μαζί από κοινού, σε πνεύμα κατανόησης και στο πνεύμα της απόφασης του </w:t>
      </w:r>
      <w:r>
        <w:rPr>
          <w:rFonts w:eastAsia="Times New Roman" w:cs="Times New Roman"/>
          <w:szCs w:val="24"/>
        </w:rPr>
        <w:lastRenderedPageBreak/>
        <w:t>Ευρωπαϊκού Δικαστηρίου Ανθρωπίνων Δικαιωμάτων, την πρό</w:t>
      </w:r>
      <w:r>
        <w:rPr>
          <w:rFonts w:eastAsia="Times New Roman" w:cs="Times New Roman"/>
          <w:szCs w:val="24"/>
        </w:rPr>
        <w:t xml:space="preserve">ταση που κατέθεσε η Νέα Δημοκρατία. </w:t>
      </w:r>
    </w:p>
    <w:p w14:paraId="3A32DBA1" w14:textId="77777777" w:rsidR="00133975" w:rsidRDefault="007A2F43">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32DBA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εάν όποιος ανεβαίνει στο Βήμα δεν τηρεί τον χρόνο -επειδή παίρνει τον λόγο και άρα δεν τον νοιάζει γι</w:t>
      </w:r>
      <w:r>
        <w:rPr>
          <w:rFonts w:eastAsia="Times New Roman" w:cs="Times New Roman"/>
          <w:szCs w:val="24"/>
        </w:rPr>
        <w:t>α τους επόμενους- θέλω να είμαι ξεκάθαρος από τώρα ότι οι μισοί συνάδελφοι από αυτούς που αναμένουν να μιλήσουν</w:t>
      </w:r>
      <w:r>
        <w:rPr>
          <w:rFonts w:eastAsia="Times New Roman" w:cs="Times New Roman"/>
          <w:szCs w:val="24"/>
        </w:rPr>
        <w:t>,</w:t>
      </w:r>
      <w:r>
        <w:rPr>
          <w:rFonts w:eastAsia="Times New Roman" w:cs="Times New Roman"/>
          <w:szCs w:val="24"/>
        </w:rPr>
        <w:t xml:space="preserve"> δεν θα μιλήσουν. Εάν ο χρόνος τηρηθεί, θα μιλήσουν όλοι. Εγώ δεν θα γίνω κακός μαζί </w:t>
      </w:r>
      <w:r>
        <w:rPr>
          <w:rFonts w:eastAsia="Times New Roman" w:cs="Times New Roman"/>
          <w:szCs w:val="24"/>
        </w:rPr>
        <w:t>σας,</w:t>
      </w:r>
      <w:r>
        <w:rPr>
          <w:rFonts w:eastAsia="Times New Roman" w:cs="Times New Roman"/>
          <w:szCs w:val="24"/>
        </w:rPr>
        <w:t xml:space="preserve"> κάθε φορά να κάνω τον παιδονόμο. Σας παρακαλώ πολύ, πρ</w:t>
      </w:r>
      <w:r>
        <w:rPr>
          <w:rFonts w:eastAsia="Times New Roman" w:cs="Times New Roman"/>
          <w:szCs w:val="24"/>
        </w:rPr>
        <w:t>έπει ο καθένας που προσέρχεται στο Βήμα να σέβεται αυτούς που έπονται.</w:t>
      </w:r>
    </w:p>
    <w:p w14:paraId="3A32DBA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τις τροπολογίες.</w:t>
      </w:r>
    </w:p>
    <w:p w14:paraId="3A32DBA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Μετά είναι ο κ. Χατζηδάκης και μετά ο κ. </w:t>
      </w:r>
      <w:proofErr w:type="spellStart"/>
      <w:r>
        <w:rPr>
          <w:rFonts w:eastAsia="Times New Roman" w:cs="Times New Roman"/>
          <w:szCs w:val="24"/>
        </w:rPr>
        <w:t>Ξυδάκης</w:t>
      </w:r>
      <w:proofErr w:type="spellEnd"/>
      <w:r>
        <w:rPr>
          <w:rFonts w:eastAsia="Times New Roman" w:cs="Times New Roman"/>
          <w:szCs w:val="24"/>
        </w:rPr>
        <w:t xml:space="preserve">, δηλαδή πάμε με τη σειρά του καταλόγου. </w:t>
      </w:r>
    </w:p>
    <w:p w14:paraId="3A32DBA5"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w:t>
      </w:r>
      <w:r>
        <w:rPr>
          <w:rFonts w:eastAsia="Times New Roman" w:cs="Times New Roman"/>
          <w:b/>
          <w:szCs w:val="24"/>
        </w:rPr>
        <w:t>άνειας και Ανθρωπίνων Δικαιωμάτων):</w:t>
      </w:r>
      <w:r>
        <w:rPr>
          <w:rFonts w:eastAsia="Times New Roman" w:cs="Times New Roman"/>
          <w:szCs w:val="24"/>
        </w:rPr>
        <w:t xml:space="preserve"> Κύριε Πρόεδρε, παίρνω τον λόγο μόνο για να ανακοινώσω κάτι το οποίο είναι γνωστό στο Σώμα, ότι από το Υπουργείο Δικαιοσύνης γίνονται δεκτές όλες οι υπουργικές τροπολογίες. Άλλωστε</w:t>
      </w:r>
      <w:r>
        <w:rPr>
          <w:rFonts w:eastAsia="Times New Roman" w:cs="Times New Roman"/>
          <w:szCs w:val="24"/>
        </w:rPr>
        <w:t>,</w:t>
      </w:r>
      <w:r>
        <w:rPr>
          <w:rFonts w:eastAsia="Times New Roman" w:cs="Times New Roman"/>
          <w:szCs w:val="24"/>
        </w:rPr>
        <w:t xml:space="preserve"> οι περισσότερες είναι του δικού μας Υπο</w:t>
      </w:r>
      <w:r>
        <w:rPr>
          <w:rFonts w:eastAsia="Times New Roman" w:cs="Times New Roman"/>
          <w:szCs w:val="24"/>
        </w:rPr>
        <w:t>υργείου, εκτός από δύο</w:t>
      </w:r>
      <w:r>
        <w:rPr>
          <w:rFonts w:eastAsia="Times New Roman" w:cs="Times New Roman"/>
          <w:szCs w:val="24"/>
        </w:rPr>
        <w:t>,</w:t>
      </w:r>
      <w:r>
        <w:rPr>
          <w:rFonts w:eastAsia="Times New Roman" w:cs="Times New Roman"/>
          <w:szCs w:val="24"/>
        </w:rPr>
        <w:t xml:space="preserve"> που είναι του Υπουργείου Εργασίας. Το λέω προς γνώση όλων των εισηγητών και των συναδέλφων</w:t>
      </w:r>
      <w:r>
        <w:rPr>
          <w:rFonts w:eastAsia="Times New Roman" w:cs="Times New Roman"/>
          <w:szCs w:val="24"/>
        </w:rPr>
        <w:t>,</w:t>
      </w:r>
      <w:r>
        <w:rPr>
          <w:rFonts w:eastAsia="Times New Roman" w:cs="Times New Roman"/>
          <w:szCs w:val="24"/>
        </w:rPr>
        <w:t xml:space="preserve"> που θα μιλήσουν. </w:t>
      </w:r>
    </w:p>
    <w:p w14:paraId="3A32DBA6"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Εντάξει, κύριε Υπουργέ, ευχαριστούμε. </w:t>
      </w:r>
    </w:p>
    <w:p w14:paraId="3A32DBA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Κύριε Χατζηδάκη, έχετε τον λόγο.</w:t>
      </w:r>
    </w:p>
    <w:p w14:paraId="3A32DBA8"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ΚΩΝΣΤΑΝΤΙΝΟΣ ΧΑΤΖ</w:t>
      </w:r>
      <w:r>
        <w:rPr>
          <w:rFonts w:eastAsia="Times New Roman" w:cs="Times New Roman"/>
          <w:b/>
          <w:szCs w:val="24"/>
        </w:rPr>
        <w:t xml:space="preserve">ΗΔΑΚΗΣ: </w:t>
      </w:r>
      <w:r>
        <w:rPr>
          <w:rFonts w:eastAsia="Times New Roman" w:cs="Times New Roman"/>
          <w:szCs w:val="24"/>
        </w:rPr>
        <w:t xml:space="preserve">Κύριε Πρόεδρε, κυρίες και κύριοι συνάδελφοι, θέλω να ξεκινήσω με μια γενική τοποθέτηση. Θα ήμουν εναντίον της απομόνωσης κάθε συμπολίτη μας, κάθε συνανθρώπου </w:t>
      </w:r>
      <w:r>
        <w:rPr>
          <w:rFonts w:eastAsia="Times New Roman" w:cs="Times New Roman"/>
          <w:szCs w:val="24"/>
        </w:rPr>
        <w:t>μας,</w:t>
      </w:r>
      <w:r>
        <w:rPr>
          <w:rFonts w:eastAsia="Times New Roman" w:cs="Times New Roman"/>
          <w:szCs w:val="24"/>
        </w:rPr>
        <w:t xml:space="preserve"> από εμάς τους υπόλοιπους. Προφανώς</w:t>
      </w:r>
      <w:r>
        <w:rPr>
          <w:rFonts w:eastAsia="Times New Roman" w:cs="Times New Roman"/>
          <w:szCs w:val="24"/>
        </w:rPr>
        <w:t>,</w:t>
      </w:r>
      <w:r>
        <w:rPr>
          <w:rFonts w:eastAsia="Times New Roman" w:cs="Times New Roman"/>
          <w:szCs w:val="24"/>
        </w:rPr>
        <w:t xml:space="preserve"> σε αυτό το πνεύμα είμαι εναντίον και της απομόνωσ</w:t>
      </w:r>
      <w:r>
        <w:rPr>
          <w:rFonts w:eastAsia="Times New Roman" w:cs="Times New Roman"/>
          <w:szCs w:val="24"/>
        </w:rPr>
        <w:t xml:space="preserve">ης των </w:t>
      </w:r>
      <w:proofErr w:type="spellStart"/>
      <w:r>
        <w:rPr>
          <w:rFonts w:eastAsia="Times New Roman" w:cs="Times New Roman"/>
          <w:szCs w:val="24"/>
        </w:rPr>
        <w:t>διεμφυλικών</w:t>
      </w:r>
      <w:proofErr w:type="spellEnd"/>
      <w:r>
        <w:rPr>
          <w:rFonts w:eastAsia="Times New Roman" w:cs="Times New Roman"/>
          <w:szCs w:val="24"/>
        </w:rPr>
        <w:t>. Πραγματικά</w:t>
      </w:r>
      <w:r>
        <w:rPr>
          <w:rFonts w:eastAsia="Times New Roman" w:cs="Times New Roman"/>
          <w:szCs w:val="24"/>
        </w:rPr>
        <w:t>,</w:t>
      </w:r>
      <w:r>
        <w:rPr>
          <w:rFonts w:eastAsia="Times New Roman" w:cs="Times New Roman"/>
          <w:szCs w:val="24"/>
        </w:rPr>
        <w:t xml:space="preserve"> δεν μπορώ να αντιληφθώ τι έχουμε να κερδίσουμε όλοι εμείς οι υπόλοιποι από μια τέτοια πολιτική και κοινωνική συμπεριφορά. </w:t>
      </w:r>
    </w:p>
    <w:p w14:paraId="3A32DBA9" w14:textId="77777777" w:rsidR="00133975" w:rsidRDefault="007A2F43">
      <w:pPr>
        <w:spacing w:line="600" w:lineRule="auto"/>
        <w:ind w:firstLine="720"/>
        <w:jc w:val="both"/>
        <w:rPr>
          <w:rFonts w:eastAsia="Times New Roman"/>
          <w:szCs w:val="24"/>
        </w:rPr>
      </w:pPr>
      <w:r>
        <w:rPr>
          <w:rFonts w:eastAsia="Times New Roman"/>
          <w:szCs w:val="24"/>
        </w:rPr>
        <w:t>Επομένως, τα πράγματα ως προς τη γενική κατεύθυνση σε σχέση με τη Νέα Δημοκρατία</w:t>
      </w:r>
      <w:r>
        <w:rPr>
          <w:rFonts w:eastAsia="Times New Roman"/>
          <w:szCs w:val="24"/>
        </w:rPr>
        <w:t>,</w:t>
      </w:r>
      <w:r>
        <w:rPr>
          <w:rFonts w:eastAsia="Times New Roman"/>
          <w:szCs w:val="24"/>
        </w:rPr>
        <w:t xml:space="preserve"> είναι πάρα πολύ σαφή. Δεν είναι μόνο η διάσταση «δικαιώματα» είναι, ακόμη περισσότερο θα έλεγα εγώ, η παραδοσιακή ανθρωπιά των Ελλήνων</w:t>
      </w:r>
      <w:r>
        <w:rPr>
          <w:rFonts w:eastAsia="Times New Roman"/>
          <w:szCs w:val="24"/>
        </w:rPr>
        <w:t>,</w:t>
      </w:r>
      <w:r>
        <w:rPr>
          <w:rFonts w:eastAsia="Times New Roman"/>
          <w:szCs w:val="24"/>
        </w:rPr>
        <w:t xml:space="preserve"> που πρέπει να μας διακρίνει και σε αυτό το θέμα. </w:t>
      </w:r>
    </w:p>
    <w:p w14:paraId="3A32DBAA" w14:textId="77777777" w:rsidR="00133975" w:rsidRDefault="007A2F43">
      <w:pPr>
        <w:spacing w:line="600" w:lineRule="auto"/>
        <w:ind w:firstLine="720"/>
        <w:jc w:val="both"/>
        <w:rPr>
          <w:rFonts w:eastAsia="Times New Roman"/>
          <w:szCs w:val="24"/>
        </w:rPr>
      </w:pPr>
      <w:r>
        <w:rPr>
          <w:rFonts w:eastAsia="Times New Roman"/>
          <w:szCs w:val="24"/>
        </w:rPr>
        <w:t>Ο Πρωθυπουργός χθες διεκδίκησε το μονοπώλιο της ευαισθησίας. Μας μίλη</w:t>
      </w:r>
      <w:r>
        <w:rPr>
          <w:rFonts w:eastAsia="Times New Roman"/>
          <w:szCs w:val="24"/>
        </w:rPr>
        <w:t xml:space="preserve">σε για </w:t>
      </w:r>
      <w:r>
        <w:rPr>
          <w:rFonts w:eastAsia="Times New Roman"/>
          <w:szCs w:val="24"/>
        </w:rPr>
        <w:t>«</w:t>
      </w:r>
      <w:r>
        <w:rPr>
          <w:rFonts w:eastAsia="Times New Roman"/>
          <w:szCs w:val="24"/>
        </w:rPr>
        <w:t>ζέβρες και λιοντάρια</w:t>
      </w:r>
      <w:r>
        <w:rPr>
          <w:rFonts w:eastAsia="Times New Roman"/>
          <w:szCs w:val="24"/>
        </w:rPr>
        <w:t>»</w:t>
      </w:r>
      <w:r>
        <w:rPr>
          <w:rFonts w:eastAsia="Times New Roman"/>
          <w:szCs w:val="24"/>
        </w:rPr>
        <w:t xml:space="preserve">, ισχυριζόμενος ότι εκείνος είναι με τις </w:t>
      </w:r>
      <w:r>
        <w:rPr>
          <w:rFonts w:eastAsia="Times New Roman"/>
          <w:szCs w:val="24"/>
        </w:rPr>
        <w:t>«</w:t>
      </w:r>
      <w:r>
        <w:rPr>
          <w:rFonts w:eastAsia="Times New Roman"/>
          <w:szCs w:val="24"/>
        </w:rPr>
        <w:t>ζέβρες</w:t>
      </w:r>
      <w:r>
        <w:rPr>
          <w:rFonts w:eastAsia="Times New Roman"/>
          <w:szCs w:val="24"/>
        </w:rPr>
        <w:t>»</w:t>
      </w:r>
      <w:r>
        <w:rPr>
          <w:rFonts w:eastAsia="Times New Roman"/>
          <w:szCs w:val="24"/>
        </w:rPr>
        <w:t xml:space="preserve">. </w:t>
      </w:r>
    </w:p>
    <w:p w14:paraId="3A32DBAB" w14:textId="77777777" w:rsidR="00133975" w:rsidRDefault="007A2F43">
      <w:pPr>
        <w:spacing w:line="600" w:lineRule="auto"/>
        <w:ind w:firstLine="720"/>
        <w:jc w:val="both"/>
        <w:rPr>
          <w:rFonts w:eastAsia="Times New Roman"/>
          <w:szCs w:val="24"/>
        </w:rPr>
      </w:pPr>
      <w:r>
        <w:rPr>
          <w:rFonts w:eastAsia="Times New Roman"/>
          <w:szCs w:val="24"/>
        </w:rPr>
        <w:t xml:space="preserve">Κύριε Πρωθυπουργέ, είμαστε όλοι με τις ζέβρες. Όμως, ξέρετε, υπάρχουν και μερικές </w:t>
      </w:r>
      <w:r>
        <w:rPr>
          <w:rFonts w:eastAsia="Times New Roman"/>
          <w:szCs w:val="24"/>
        </w:rPr>
        <w:t>«</w:t>
      </w:r>
      <w:r>
        <w:rPr>
          <w:rFonts w:eastAsia="Times New Roman"/>
          <w:szCs w:val="24"/>
        </w:rPr>
        <w:t>ζέβρες</w:t>
      </w:r>
      <w:r>
        <w:rPr>
          <w:rFonts w:eastAsia="Times New Roman"/>
          <w:szCs w:val="24"/>
        </w:rPr>
        <w:t>»,</w:t>
      </w:r>
      <w:r>
        <w:rPr>
          <w:rFonts w:eastAsia="Times New Roman"/>
          <w:szCs w:val="24"/>
        </w:rPr>
        <w:t xml:space="preserve"> που λέγονται «φορολογούμενοι», οι οποίοι έχουν επιβαρυνθεί αυτά τα δυόμισι χρόνια τ</w:t>
      </w:r>
      <w:r>
        <w:rPr>
          <w:rFonts w:eastAsia="Times New Roman"/>
          <w:szCs w:val="24"/>
        </w:rPr>
        <w:t xml:space="preserve">ης δικής σας διακυβέρνησης με είκοσι επτά καινούργιους, </w:t>
      </w:r>
      <w:r>
        <w:rPr>
          <w:rFonts w:eastAsia="Times New Roman"/>
          <w:szCs w:val="24"/>
        </w:rPr>
        <w:lastRenderedPageBreak/>
        <w:t xml:space="preserve">πρόσθετους φόρους. Υπάρχουν μερικές άλλες </w:t>
      </w:r>
      <w:r>
        <w:rPr>
          <w:rFonts w:eastAsia="Times New Roman"/>
          <w:szCs w:val="24"/>
        </w:rPr>
        <w:t>«</w:t>
      </w:r>
      <w:r>
        <w:rPr>
          <w:rFonts w:eastAsia="Times New Roman"/>
          <w:szCs w:val="24"/>
        </w:rPr>
        <w:t>ζέβρες</w:t>
      </w:r>
      <w:r>
        <w:rPr>
          <w:rFonts w:eastAsia="Times New Roman"/>
          <w:szCs w:val="24"/>
        </w:rPr>
        <w:t>»,</w:t>
      </w:r>
      <w:r>
        <w:rPr>
          <w:rFonts w:eastAsia="Times New Roman"/>
          <w:szCs w:val="24"/>
        </w:rPr>
        <w:t xml:space="preserve"> που λέγονται «ασφαλισμένοι» και «συνταξιούχοι</w:t>
      </w:r>
      <w:r>
        <w:rPr>
          <w:rFonts w:eastAsia="Times New Roman"/>
          <w:szCs w:val="24"/>
        </w:rPr>
        <w:t>»</w:t>
      </w:r>
      <w:r>
        <w:rPr>
          <w:rFonts w:eastAsia="Times New Roman"/>
          <w:szCs w:val="24"/>
        </w:rPr>
        <w:t>, που έχουν δει να περικόπτονται οι συντάξεις τους τα τελευταία δυόμισι χρόνια με είκοσι έναν διαφορετ</w:t>
      </w:r>
      <w:r>
        <w:rPr>
          <w:rFonts w:eastAsia="Times New Roman"/>
          <w:szCs w:val="24"/>
        </w:rPr>
        <w:t xml:space="preserve">ικούς τρόπους και υπάρχουν μερικές άλλες </w:t>
      </w:r>
      <w:r>
        <w:rPr>
          <w:rFonts w:eastAsia="Times New Roman"/>
          <w:szCs w:val="24"/>
        </w:rPr>
        <w:t>«</w:t>
      </w:r>
      <w:r>
        <w:rPr>
          <w:rFonts w:eastAsia="Times New Roman"/>
          <w:szCs w:val="24"/>
        </w:rPr>
        <w:t>ζέβρες</w:t>
      </w:r>
      <w:r>
        <w:rPr>
          <w:rFonts w:eastAsia="Times New Roman"/>
          <w:szCs w:val="24"/>
        </w:rPr>
        <w:t>»,</w:t>
      </w:r>
      <w:r>
        <w:rPr>
          <w:rFonts w:eastAsia="Times New Roman"/>
          <w:szCs w:val="24"/>
        </w:rPr>
        <w:t xml:space="preserve"> που λέγονται «νέοι», οι οποίοι φεύγουν κατά δεκάδες χιλιάδες στο εξωτερικό και που έχουν χάσει ένα βασικό τους δικαίωμα</w:t>
      </w:r>
      <w:r>
        <w:rPr>
          <w:rFonts w:eastAsia="Times New Roman"/>
          <w:szCs w:val="24"/>
        </w:rPr>
        <w:t>:</w:t>
      </w:r>
      <w:r>
        <w:rPr>
          <w:rFonts w:eastAsia="Times New Roman"/>
          <w:szCs w:val="24"/>
        </w:rPr>
        <w:t xml:space="preserve"> το δικαίωμα να ονειρεύονται. </w:t>
      </w:r>
    </w:p>
    <w:p w14:paraId="3A32DBAC" w14:textId="77777777" w:rsidR="00133975" w:rsidRDefault="007A2F43">
      <w:pPr>
        <w:spacing w:line="600" w:lineRule="auto"/>
        <w:ind w:firstLine="720"/>
        <w:jc w:val="both"/>
        <w:rPr>
          <w:rFonts w:eastAsia="Times New Roman"/>
          <w:szCs w:val="24"/>
        </w:rPr>
      </w:pPr>
      <w:r>
        <w:rPr>
          <w:rFonts w:eastAsia="Times New Roman"/>
          <w:szCs w:val="24"/>
        </w:rPr>
        <w:t>Αυτά για τις ζέβρες και τα λιοντάρια</w:t>
      </w:r>
      <w:r>
        <w:rPr>
          <w:rFonts w:eastAsia="Times New Roman"/>
          <w:szCs w:val="24"/>
        </w:rPr>
        <w:t>,</w:t>
      </w:r>
      <w:r>
        <w:rPr>
          <w:rFonts w:eastAsia="Times New Roman"/>
          <w:szCs w:val="24"/>
        </w:rPr>
        <w:t xml:space="preserve"> για να έχουμε όλ</w:t>
      </w:r>
      <w:r>
        <w:rPr>
          <w:rFonts w:eastAsia="Times New Roman"/>
          <w:szCs w:val="24"/>
        </w:rPr>
        <w:t>η την εικόνα.</w:t>
      </w:r>
    </w:p>
    <w:p w14:paraId="3A32DBAD" w14:textId="77777777" w:rsidR="00133975" w:rsidRDefault="007A2F43">
      <w:pPr>
        <w:spacing w:line="600" w:lineRule="auto"/>
        <w:ind w:firstLine="720"/>
        <w:jc w:val="both"/>
        <w:rPr>
          <w:rFonts w:eastAsia="Times New Roman"/>
          <w:szCs w:val="24"/>
        </w:rPr>
      </w:pPr>
      <w:r>
        <w:rPr>
          <w:rFonts w:eastAsia="Times New Roman"/>
          <w:szCs w:val="24"/>
        </w:rPr>
        <w:t>Από κει και πέρα, έχοντας τοποθετηθεί με αυτόν τον τρόπο</w:t>
      </w:r>
      <w:r>
        <w:rPr>
          <w:rFonts w:eastAsia="Times New Roman"/>
          <w:szCs w:val="24"/>
        </w:rPr>
        <w:t>,</w:t>
      </w:r>
      <w:r>
        <w:rPr>
          <w:rFonts w:eastAsia="Times New Roman"/>
          <w:szCs w:val="24"/>
        </w:rPr>
        <w:t xml:space="preserve"> σε σχέση με την αντίληψη της Νέας Δημοκρατίας για τους </w:t>
      </w:r>
      <w:proofErr w:type="spellStart"/>
      <w:r>
        <w:rPr>
          <w:rFonts w:eastAsia="Times New Roman"/>
          <w:szCs w:val="24"/>
        </w:rPr>
        <w:t>διεμφυλικούς</w:t>
      </w:r>
      <w:proofErr w:type="spellEnd"/>
      <w:r>
        <w:rPr>
          <w:rFonts w:eastAsia="Times New Roman"/>
          <w:szCs w:val="24"/>
        </w:rPr>
        <w:t xml:space="preserve"> και τα ανθρώπινα δικαιώματα, θέλω να πω πως το νομοσχέδιο αυτό είναι πρόχειρο και καταφεύγει σε υπερβολές και ακρότη</w:t>
      </w:r>
      <w:r>
        <w:rPr>
          <w:rFonts w:eastAsia="Times New Roman"/>
          <w:szCs w:val="24"/>
        </w:rPr>
        <w:t xml:space="preserve">τες. </w:t>
      </w:r>
    </w:p>
    <w:p w14:paraId="3A32DBAE" w14:textId="77777777" w:rsidR="00133975" w:rsidRDefault="007A2F43">
      <w:pPr>
        <w:spacing w:line="600" w:lineRule="auto"/>
        <w:ind w:firstLine="720"/>
        <w:jc w:val="both"/>
        <w:rPr>
          <w:rFonts w:eastAsia="Times New Roman"/>
          <w:szCs w:val="24"/>
        </w:rPr>
      </w:pPr>
      <w:r>
        <w:rPr>
          <w:rFonts w:eastAsia="Times New Roman"/>
          <w:szCs w:val="24"/>
        </w:rPr>
        <w:t xml:space="preserve">Το ζήτημα, κυρίες και κύριοι συνάδελφοι, δεν </w:t>
      </w:r>
      <w:r>
        <w:rPr>
          <w:rFonts w:eastAsia="Times New Roman"/>
          <w:szCs w:val="24"/>
        </w:rPr>
        <w:t xml:space="preserve">αφορά </w:t>
      </w:r>
      <w:r>
        <w:rPr>
          <w:rFonts w:eastAsia="Times New Roman"/>
          <w:szCs w:val="24"/>
        </w:rPr>
        <w:t>μόνο δικαι</w:t>
      </w:r>
      <w:r>
        <w:rPr>
          <w:rFonts w:eastAsia="Times New Roman"/>
          <w:szCs w:val="24"/>
        </w:rPr>
        <w:t xml:space="preserve">ώματα. </w:t>
      </w:r>
      <w:r>
        <w:rPr>
          <w:rFonts w:eastAsia="Times New Roman"/>
          <w:szCs w:val="24"/>
        </w:rPr>
        <w:t>Είναι και ζήτημ</w:t>
      </w:r>
      <w:r>
        <w:rPr>
          <w:rFonts w:eastAsia="Times New Roman"/>
          <w:szCs w:val="24"/>
        </w:rPr>
        <w:t xml:space="preserve">α επιστημονικό. Και νομίζω ότι η Κυβέρνηση έχει υποβαθμίσει τη δεύτερη διάσταση του ζητήματος. </w:t>
      </w:r>
    </w:p>
    <w:p w14:paraId="3A32DBAF" w14:textId="77777777" w:rsidR="00133975" w:rsidRDefault="007A2F43">
      <w:pPr>
        <w:spacing w:line="600" w:lineRule="auto"/>
        <w:ind w:firstLine="720"/>
        <w:jc w:val="both"/>
        <w:rPr>
          <w:rFonts w:eastAsia="Times New Roman"/>
          <w:szCs w:val="24"/>
        </w:rPr>
      </w:pPr>
      <w:r>
        <w:rPr>
          <w:rFonts w:eastAsia="Times New Roman"/>
          <w:szCs w:val="24"/>
        </w:rPr>
        <w:t xml:space="preserve">Η Νέα Δημοκρατία δεν έχει μείνει στα συνθήματα. Καταθέτει συγκεκριμένη </w:t>
      </w:r>
      <w:r>
        <w:rPr>
          <w:rFonts w:eastAsia="Times New Roman"/>
          <w:szCs w:val="24"/>
        </w:rPr>
        <w:t>πρόταση νόμου</w:t>
      </w:r>
      <w:r>
        <w:rPr>
          <w:rFonts w:eastAsia="Times New Roman"/>
          <w:szCs w:val="24"/>
        </w:rPr>
        <w:t>,</w:t>
      </w:r>
      <w:r>
        <w:rPr>
          <w:rFonts w:eastAsia="Times New Roman"/>
          <w:szCs w:val="24"/>
        </w:rPr>
        <w:t xml:space="preserve"> για να είναι αποτυπωμένη η φιλοσοφία της, η θέση της, γενικά και σε λεπτομέρεια, πάνω στο συγκεκριμένο ζήτημα. </w:t>
      </w:r>
    </w:p>
    <w:p w14:paraId="3A32DBB0" w14:textId="77777777" w:rsidR="00133975" w:rsidRDefault="007A2F43">
      <w:pPr>
        <w:spacing w:line="600" w:lineRule="auto"/>
        <w:ind w:firstLine="720"/>
        <w:jc w:val="both"/>
        <w:rPr>
          <w:rFonts w:eastAsia="Times New Roman"/>
          <w:szCs w:val="24"/>
        </w:rPr>
      </w:pPr>
      <w:r>
        <w:rPr>
          <w:rFonts w:eastAsia="Times New Roman"/>
          <w:szCs w:val="24"/>
        </w:rPr>
        <w:lastRenderedPageBreak/>
        <w:t xml:space="preserve">Θέλω να σταθώ μόνο σε ένα θέμα, το οποίο είναι -νομίζω- ενδεικτικό της διαφοράς απόψεων που έχουμε. Εμείς, επειδή πιστεύουμε ότι </w:t>
      </w:r>
      <w:r>
        <w:rPr>
          <w:rFonts w:eastAsia="Times New Roman"/>
          <w:szCs w:val="24"/>
        </w:rPr>
        <w:t xml:space="preserve">το θέμα είναι και επιστημονικό, θεωρούμε ότι πρέπει να υπάρχει γνωμάτευση από ειδικά κέντρα του </w:t>
      </w:r>
      <w:r>
        <w:rPr>
          <w:rFonts w:eastAsia="Times New Roman"/>
          <w:szCs w:val="24"/>
        </w:rPr>
        <w:t>δ</w:t>
      </w:r>
      <w:r>
        <w:rPr>
          <w:rFonts w:eastAsia="Times New Roman"/>
          <w:szCs w:val="24"/>
        </w:rPr>
        <w:t>ημοσίου -αναφερόμαστε, ας πούμε, στο Κέντρο του «Αιγινητείου Νοσοκομείου»- όχι για άλλον λόγο, αλλά για να υπάρχει ασφάλεια δικαίου. Διότι πέρα από τη διάσταση</w:t>
      </w:r>
      <w:r>
        <w:rPr>
          <w:rFonts w:eastAsia="Times New Roman"/>
          <w:szCs w:val="24"/>
        </w:rPr>
        <w:t xml:space="preserve"> του δικαιώματος, υπάρχει και το θέμα της λειτουργίας του κράτους, υπάρχει το θέμα της βεβαιότητας</w:t>
      </w:r>
      <w:r>
        <w:rPr>
          <w:rFonts w:eastAsia="Times New Roman"/>
          <w:szCs w:val="24"/>
        </w:rPr>
        <w:t>,</w:t>
      </w:r>
      <w:r>
        <w:rPr>
          <w:rFonts w:eastAsia="Times New Roman"/>
          <w:szCs w:val="24"/>
        </w:rPr>
        <w:t xml:space="preserve"> σε σχέση με τη νομική διάσταση του συγκεκριμένου θέματος. </w:t>
      </w:r>
    </w:p>
    <w:p w14:paraId="3A32DBB1" w14:textId="77777777" w:rsidR="00133975" w:rsidRDefault="007A2F43">
      <w:pPr>
        <w:spacing w:line="600" w:lineRule="auto"/>
        <w:ind w:firstLine="720"/>
        <w:jc w:val="both"/>
        <w:rPr>
          <w:rFonts w:eastAsia="Times New Roman"/>
          <w:szCs w:val="24"/>
        </w:rPr>
      </w:pPr>
      <w:r>
        <w:rPr>
          <w:rFonts w:eastAsia="Times New Roman"/>
          <w:szCs w:val="24"/>
        </w:rPr>
        <w:t>Άρα, νομίζω πως η άποψη της Νέας Δημοκρατίας είναι σαφής. Είμαστε με την ανθρωπιά, είμαστε εναντί</w:t>
      </w:r>
      <w:r>
        <w:rPr>
          <w:rFonts w:eastAsia="Times New Roman"/>
          <w:szCs w:val="24"/>
        </w:rPr>
        <w:t>ον της απομόνωσης κάθε συμπολίτη μας. Δεν είμαστε με την προχειρότητα, δεν είμαστε με τις υπερβολές, δεν είμαστε με αυτόν τον λαϊκίστικο τρόπο</w:t>
      </w:r>
      <w:r>
        <w:rPr>
          <w:rFonts w:eastAsia="Times New Roman"/>
          <w:szCs w:val="24"/>
        </w:rPr>
        <w:t>,</w:t>
      </w:r>
      <w:r>
        <w:rPr>
          <w:rFonts w:eastAsia="Times New Roman"/>
          <w:szCs w:val="24"/>
        </w:rPr>
        <w:t xml:space="preserve"> που αντιμετωπίζει η Κυβέρνηση και το συγκεκριμένο ζήτημα. </w:t>
      </w:r>
    </w:p>
    <w:p w14:paraId="3A32DBB2" w14:textId="77777777" w:rsidR="00133975" w:rsidRDefault="007A2F43">
      <w:pPr>
        <w:spacing w:line="600" w:lineRule="auto"/>
        <w:ind w:firstLine="720"/>
        <w:jc w:val="both"/>
        <w:rPr>
          <w:rFonts w:eastAsia="Times New Roman"/>
          <w:szCs w:val="24"/>
        </w:rPr>
      </w:pPr>
      <w:r>
        <w:rPr>
          <w:rFonts w:eastAsia="Times New Roman"/>
          <w:szCs w:val="24"/>
        </w:rPr>
        <w:t>Έχω ζήσει αρκετά χρόνια στο εξωτερικό και ξέρω ότι τα</w:t>
      </w:r>
      <w:r>
        <w:rPr>
          <w:rFonts w:eastAsia="Times New Roman"/>
          <w:szCs w:val="24"/>
        </w:rPr>
        <w:t xml:space="preserve"> ζητήματα αυτά παντού προκαλούν αναταράξεις. Είναι εύλογο, γιατί είναι καινούργια ζητήματα, απασχολούν, ενδεχομένως, για πρώτη φορά τις κοινωνίες και δεν μπορούν όλοι να ακολουθήσουν τον ίδιο βηματισμό. Αυτός είναι ένας λόγος</w:t>
      </w:r>
      <w:r>
        <w:rPr>
          <w:rFonts w:eastAsia="Times New Roman"/>
          <w:szCs w:val="24"/>
        </w:rPr>
        <w:t>,</w:t>
      </w:r>
      <w:r>
        <w:rPr>
          <w:rFonts w:eastAsia="Times New Roman"/>
          <w:szCs w:val="24"/>
        </w:rPr>
        <w:t xml:space="preserve"> για τον οποίο η Κυβέρνηση, οι</w:t>
      </w:r>
      <w:r>
        <w:rPr>
          <w:rFonts w:eastAsia="Times New Roman"/>
          <w:szCs w:val="24"/>
        </w:rPr>
        <w:t xml:space="preserve"> όποιες κυβερνήσεις, πρέπει να αντιμετωπίζουν</w:t>
      </w:r>
      <w:r>
        <w:rPr>
          <w:rFonts w:eastAsia="Times New Roman"/>
          <w:szCs w:val="24"/>
        </w:rPr>
        <w:t>,</w:t>
      </w:r>
      <w:r>
        <w:rPr>
          <w:rFonts w:eastAsia="Times New Roman"/>
          <w:szCs w:val="24"/>
        </w:rPr>
        <w:t xml:space="preserve"> ειδικά αυτό το θέμα</w:t>
      </w:r>
      <w:r>
        <w:rPr>
          <w:rFonts w:eastAsia="Times New Roman"/>
          <w:szCs w:val="24"/>
        </w:rPr>
        <w:t>,</w:t>
      </w:r>
      <w:r>
        <w:rPr>
          <w:rFonts w:eastAsia="Times New Roman"/>
          <w:szCs w:val="24"/>
        </w:rPr>
        <w:t xml:space="preserve"> με περισσή ευαισθησία. </w:t>
      </w:r>
    </w:p>
    <w:p w14:paraId="3A32DBB3" w14:textId="77777777" w:rsidR="00133975" w:rsidRDefault="007A2F43">
      <w:pPr>
        <w:spacing w:line="600" w:lineRule="auto"/>
        <w:ind w:firstLine="720"/>
        <w:jc w:val="both"/>
        <w:rPr>
          <w:rFonts w:eastAsia="Times New Roman"/>
          <w:szCs w:val="24"/>
        </w:rPr>
      </w:pPr>
      <w:r>
        <w:rPr>
          <w:rFonts w:eastAsia="Times New Roman"/>
          <w:szCs w:val="24"/>
        </w:rPr>
        <w:t>Αντί γι’ αυτό, νομίζω πως η Κυβέρνηση επιχειρεί να λαϊκίσει και ακόμα περισσότερο να διχάσει την κοινωνία, προκειμένου να κερδίσει κάποιες ψήφους και να θυμίσει ότι</w:t>
      </w:r>
      <w:r>
        <w:rPr>
          <w:rFonts w:eastAsia="Times New Roman"/>
          <w:szCs w:val="24"/>
        </w:rPr>
        <w:t xml:space="preserve"> είναι </w:t>
      </w:r>
      <w:r>
        <w:rPr>
          <w:rFonts w:eastAsia="Times New Roman"/>
          <w:szCs w:val="24"/>
        </w:rPr>
        <w:t xml:space="preserve">δήθεν, </w:t>
      </w:r>
      <w:r>
        <w:rPr>
          <w:rFonts w:eastAsia="Times New Roman"/>
          <w:szCs w:val="24"/>
        </w:rPr>
        <w:t>μια προοδευτική Κυβέρνηση.</w:t>
      </w:r>
    </w:p>
    <w:p w14:paraId="3A32DBB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Όμως, εκείνο το οποίο τελικά πετυχαίνει δεν είναι να διχάσει την Αντιπολίτευση. Βλέπετε, η Νέα Δημοκρατία έχει πρόταση και κινείται ως μια συντεταγμένη κοινοβουλευτική δύναμη. Εκείνο που κατάφερε μέχρι στιγμής η Κυβ</w:t>
      </w:r>
      <w:r>
        <w:rPr>
          <w:rFonts w:eastAsia="Times New Roman" w:cs="Times New Roman"/>
          <w:szCs w:val="24"/>
        </w:rPr>
        <w:t>έρνηση είναι να διχάσει την κυβερνητική Πλειοψηφία. Ο ένας από τους δύο επικεφαλής των κομμάτων</w:t>
      </w:r>
      <w:r>
        <w:rPr>
          <w:rFonts w:eastAsia="Times New Roman" w:cs="Times New Roman"/>
          <w:szCs w:val="24"/>
        </w:rPr>
        <w:t>,</w:t>
      </w:r>
      <w:r>
        <w:rPr>
          <w:rFonts w:eastAsia="Times New Roman" w:cs="Times New Roman"/>
          <w:szCs w:val="24"/>
        </w:rPr>
        <w:t xml:space="preserve"> που την στηρίζουν</w:t>
      </w:r>
      <w:r>
        <w:rPr>
          <w:rFonts w:eastAsia="Times New Roman" w:cs="Times New Roman"/>
          <w:szCs w:val="24"/>
        </w:rPr>
        <w:t>,</w:t>
      </w:r>
      <w:r>
        <w:rPr>
          <w:rFonts w:eastAsia="Times New Roman" w:cs="Times New Roman"/>
          <w:szCs w:val="24"/>
        </w:rPr>
        <w:t xml:space="preserve"> έχει αποφασίσει να πάει ταξίδι στη Βραζιλία, για να μην είναι σήμερα εδώ στην ψηφοφορία και να μην τοποθετηθεί και κυβερνητικοί Βουλευτές εκ</w:t>
      </w:r>
      <w:r>
        <w:rPr>
          <w:rFonts w:eastAsia="Times New Roman" w:cs="Times New Roman"/>
          <w:szCs w:val="24"/>
        </w:rPr>
        <w:t xml:space="preserve">φράζουν αντιρρήσεις για το περιεχόμενο αυτού του νομοσχεδίου. </w:t>
      </w:r>
    </w:p>
    <w:p w14:paraId="3A32DBB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Θα ήταν, νομίζω, πολύ καλύτερο και για την Κυβέρνηση και για τη Βουλή και για τη χώρα </w:t>
      </w:r>
      <w:r>
        <w:rPr>
          <w:rFonts w:eastAsia="Times New Roman" w:cs="Times New Roman"/>
          <w:szCs w:val="24"/>
        </w:rPr>
        <w:t>μας,</w:t>
      </w:r>
      <w:r>
        <w:rPr>
          <w:rFonts w:eastAsia="Times New Roman" w:cs="Times New Roman"/>
          <w:szCs w:val="24"/>
        </w:rPr>
        <w:t xml:space="preserve"> αν αντί γι</w:t>
      </w:r>
      <w:r>
        <w:rPr>
          <w:rFonts w:eastAsia="Times New Roman" w:cs="Times New Roman"/>
          <w:szCs w:val="24"/>
        </w:rPr>
        <w:t>’</w:t>
      </w:r>
      <w:r>
        <w:rPr>
          <w:rFonts w:eastAsia="Times New Roman" w:cs="Times New Roman"/>
          <w:szCs w:val="24"/>
        </w:rPr>
        <w:t xml:space="preserve"> αυτήν την αντιμετώπιση από την πλευρά της κυβερνητικής Πλειοψηφίας υπήρχε μια άλλη, πραγμα</w:t>
      </w:r>
      <w:r>
        <w:rPr>
          <w:rFonts w:eastAsia="Times New Roman" w:cs="Times New Roman"/>
          <w:szCs w:val="24"/>
        </w:rPr>
        <w:t xml:space="preserve">τικά προοδευτική, με κοινωνική ευαισθησία και ουσιαστική αντιμετώπιση αυτού του ζητήματος. </w:t>
      </w:r>
    </w:p>
    <w:p w14:paraId="3A32DBB6"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Λέγοντας όλα αυτά, κυρίες και κύριοι συνάδελφοι, το μόνο που μπορούμε να κάνουμε πια</w:t>
      </w:r>
      <w:r>
        <w:rPr>
          <w:rFonts w:eastAsia="Times New Roman" w:cs="Times New Roman"/>
          <w:szCs w:val="24"/>
        </w:rPr>
        <w:t>,</w:t>
      </w:r>
      <w:r>
        <w:rPr>
          <w:rFonts w:eastAsia="Times New Roman" w:cs="Times New Roman"/>
          <w:szCs w:val="24"/>
        </w:rPr>
        <w:t xml:space="preserve"> είναι να περιμένουμε το μεσημέρι</w:t>
      </w:r>
      <w:r>
        <w:rPr>
          <w:rFonts w:eastAsia="Times New Roman" w:cs="Times New Roman"/>
          <w:szCs w:val="24"/>
        </w:rPr>
        <w:t>,</w:t>
      </w:r>
      <w:r>
        <w:rPr>
          <w:rFonts w:eastAsia="Times New Roman" w:cs="Times New Roman"/>
          <w:szCs w:val="24"/>
        </w:rPr>
        <w:t xml:space="preserve"> για να δούμε πώς θα τοποθετηθεί η κυβερνητικ</w:t>
      </w:r>
      <w:r>
        <w:rPr>
          <w:rFonts w:eastAsia="Times New Roman" w:cs="Times New Roman"/>
          <w:szCs w:val="24"/>
        </w:rPr>
        <w:t xml:space="preserve">ή Πλειοψηφία και τι θα γίνει με τη δεδηλωμένη της Κυβέρνησης Τσίπρα – Καμμένου. </w:t>
      </w:r>
    </w:p>
    <w:p w14:paraId="3A32DBB7"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32DBB8"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κ. Νικόλαος </w:t>
      </w:r>
      <w:proofErr w:type="spellStart"/>
      <w:r>
        <w:rPr>
          <w:rFonts w:eastAsia="Times New Roman" w:cs="Times New Roman"/>
          <w:szCs w:val="24"/>
        </w:rPr>
        <w:t>Ξυδάκης</w:t>
      </w:r>
      <w:proofErr w:type="spellEnd"/>
      <w:r>
        <w:rPr>
          <w:rFonts w:eastAsia="Times New Roman" w:cs="Times New Roman"/>
          <w:szCs w:val="24"/>
        </w:rPr>
        <w:t xml:space="preserve">. </w:t>
      </w:r>
    </w:p>
    <w:p w14:paraId="3A32DBB9"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Ευχαριστώ, κύριε Πρόεδρε. </w:t>
      </w:r>
    </w:p>
    <w:p w14:paraId="3A32DBBA"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έχω την εκτίμηση -δεν είμαι έμπειρος κοινοβουλευτικός, δεν έχω δεκαετίες σε αυτήν την Αίθουσα- ότι τέτοιες συνεδριάσεις, τέτοιες συζητήσεις, τέτοιες αποφάσεις είναι που δίνουν το πραγματικό περιεχόμενο και την ουσία τ</w:t>
      </w:r>
      <w:r>
        <w:rPr>
          <w:rFonts w:eastAsia="Times New Roman" w:cs="Times New Roman"/>
          <w:szCs w:val="24"/>
        </w:rPr>
        <w:t xml:space="preserve">ης </w:t>
      </w:r>
      <w:r>
        <w:rPr>
          <w:rFonts w:eastAsia="Times New Roman" w:cs="Times New Roman"/>
          <w:szCs w:val="24"/>
        </w:rPr>
        <w:t>δ</w:t>
      </w:r>
      <w:r>
        <w:rPr>
          <w:rFonts w:eastAsia="Times New Roman" w:cs="Times New Roman"/>
          <w:szCs w:val="24"/>
        </w:rPr>
        <w:t>ημοκρατίας και του Κοινοβουλευτισμού και φέρνουν κάθε Βουλευτή, κάθε εκλεγμένο Βουλευτή, ενώπιον του λαού, ενώπιον των συμπολιτών του, ενώπιον των συνανθρώπων του. Είναι η στιγμή κατά την οποία παίρνει το πραγματικό, το βαθύτερο περιεχόμενο η φράση «ψη</w:t>
      </w:r>
      <w:r>
        <w:rPr>
          <w:rFonts w:eastAsia="Times New Roman" w:cs="Times New Roman"/>
          <w:szCs w:val="24"/>
        </w:rPr>
        <w:t xml:space="preserve">φίζω κατά συνείδηση».  </w:t>
      </w:r>
    </w:p>
    <w:p w14:paraId="3A32DBBB"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Αυτό προϋποθέτει, όμως, ότι σεβόμαστε την εντολή που έχουμε, σεβόμαστε τον εαυτό μας, μπαίνουμε στον κόπο του συνανθρώπου και του συμπολίτη και μπαίνουμε στην ουσία της </w:t>
      </w:r>
      <w:r>
        <w:rPr>
          <w:rFonts w:eastAsia="Times New Roman" w:cs="Times New Roman"/>
          <w:szCs w:val="24"/>
        </w:rPr>
        <w:t>δ</w:t>
      </w:r>
      <w:r>
        <w:rPr>
          <w:rFonts w:eastAsia="Times New Roman" w:cs="Times New Roman"/>
          <w:szCs w:val="24"/>
        </w:rPr>
        <w:t>ημοκρατίας και στην ουσία των δικαιωμάτων. Το δικαίωμα το χρει</w:t>
      </w:r>
      <w:r>
        <w:rPr>
          <w:rFonts w:eastAsia="Times New Roman" w:cs="Times New Roman"/>
          <w:szCs w:val="24"/>
        </w:rPr>
        <w:t xml:space="preserve">άζεται ο ευάλωτος, ο αδύναμος, αυτός που δεν έχει φωνή, αυτός που δεν μπορεί να φτάσει στους διαδρόμους των πολιτικών γραφείων και να μπει μέσα στη Βουλή να ακουστεί η φωνή του, να κάνει το περίφημο </w:t>
      </w:r>
      <w:proofErr w:type="spellStart"/>
      <w:r>
        <w:rPr>
          <w:rFonts w:eastAsia="Times New Roman" w:cs="Times New Roman"/>
          <w:szCs w:val="24"/>
        </w:rPr>
        <w:t>λόμπινγκ</w:t>
      </w:r>
      <w:proofErr w:type="spellEnd"/>
      <w:r>
        <w:rPr>
          <w:rFonts w:eastAsia="Times New Roman" w:cs="Times New Roman"/>
          <w:szCs w:val="24"/>
        </w:rPr>
        <w:t xml:space="preserve">. Και μέρος του αυτοσεβασμού του δικού μας είναι </w:t>
      </w:r>
      <w:r>
        <w:rPr>
          <w:rFonts w:eastAsia="Times New Roman" w:cs="Times New Roman"/>
          <w:szCs w:val="24"/>
        </w:rPr>
        <w:t>να μπούμε στη ουσία ενός νομοθετήματος, να καταλάβουμε το πνεύμα του και να ακούσουμε τη φωνή της κοινωνίας και την ανάγκη</w:t>
      </w:r>
      <w:r>
        <w:rPr>
          <w:rFonts w:eastAsia="Times New Roman" w:cs="Times New Roman"/>
          <w:szCs w:val="24"/>
        </w:rPr>
        <w:t>,</w:t>
      </w:r>
      <w:r>
        <w:rPr>
          <w:rFonts w:eastAsia="Times New Roman" w:cs="Times New Roman"/>
          <w:szCs w:val="24"/>
        </w:rPr>
        <w:t xml:space="preserve"> την οποία καλείται να υπηρετήσει αυτό το νομοθέτημα. </w:t>
      </w:r>
    </w:p>
    <w:p w14:paraId="3A32DBBC"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Το νομοθέτημα αυτό</w:t>
      </w:r>
      <w:r>
        <w:rPr>
          <w:rFonts w:eastAsia="Times New Roman" w:cs="Times New Roman"/>
          <w:szCs w:val="24"/>
        </w:rPr>
        <w:t>,</w:t>
      </w:r>
      <w:r>
        <w:rPr>
          <w:rFonts w:eastAsia="Times New Roman" w:cs="Times New Roman"/>
          <w:szCs w:val="24"/>
        </w:rPr>
        <w:t xml:space="preserve"> που εισάγεται από το Υπουργείο Δικαιοσύνης, από την Κυβέρν</w:t>
      </w:r>
      <w:r>
        <w:rPr>
          <w:rFonts w:eastAsia="Times New Roman" w:cs="Times New Roman"/>
          <w:szCs w:val="24"/>
        </w:rPr>
        <w:t>ηση σε αυτήν την Αίθουσα</w:t>
      </w:r>
      <w:r>
        <w:rPr>
          <w:rFonts w:eastAsia="Times New Roman" w:cs="Times New Roman"/>
          <w:szCs w:val="24"/>
        </w:rPr>
        <w:t>,</w:t>
      </w:r>
      <w:r>
        <w:rPr>
          <w:rFonts w:eastAsia="Times New Roman" w:cs="Times New Roman"/>
          <w:szCs w:val="24"/>
        </w:rPr>
        <w:t xml:space="preserve"> έχει σκοπό ακριβώς</w:t>
      </w:r>
      <w:r>
        <w:rPr>
          <w:rFonts w:eastAsia="Times New Roman" w:cs="Times New Roman"/>
          <w:szCs w:val="24"/>
        </w:rPr>
        <w:t>,</w:t>
      </w:r>
      <w:r>
        <w:rPr>
          <w:rFonts w:eastAsia="Times New Roman" w:cs="Times New Roman"/>
          <w:szCs w:val="24"/>
        </w:rPr>
        <w:t xml:space="preserve"> να βοηθήσει</w:t>
      </w:r>
      <w:r>
        <w:rPr>
          <w:rFonts w:eastAsia="Times New Roman" w:cs="Times New Roman"/>
          <w:szCs w:val="24"/>
        </w:rPr>
        <w:t>,</w:t>
      </w:r>
      <w:r>
        <w:rPr>
          <w:rFonts w:eastAsia="Times New Roman" w:cs="Times New Roman"/>
          <w:szCs w:val="24"/>
        </w:rPr>
        <w:t xml:space="preserve"> ώστε κάποιοι άνθρωποι να πάψουν να είναι αόρατοι, να είναι ανύπαρκτοι, υποβαθμισμένοι, κρυμμένοι και από τον ίδιο τους τον εαυτό, άνθρωποι οι οποίοι γνωρίζουν τι είναι -όχι </w:t>
      </w:r>
      <w:r>
        <w:rPr>
          <w:rFonts w:eastAsia="Times New Roman" w:cs="Times New Roman"/>
          <w:szCs w:val="24"/>
        </w:rPr>
        <w:lastRenderedPageBreak/>
        <w:t>απλώς έχουν επιλέξει, αλ</w:t>
      </w:r>
      <w:r>
        <w:rPr>
          <w:rFonts w:eastAsia="Times New Roman" w:cs="Times New Roman"/>
          <w:szCs w:val="24"/>
        </w:rPr>
        <w:t>λά νιώθουν αυτό που είναι- και δεν τους επιτρέπεται να είναι</w:t>
      </w:r>
      <w:r>
        <w:rPr>
          <w:rFonts w:eastAsia="Times New Roman" w:cs="Times New Roman"/>
          <w:szCs w:val="24"/>
        </w:rPr>
        <w:t>,</w:t>
      </w:r>
      <w:r>
        <w:rPr>
          <w:rFonts w:eastAsia="Times New Roman" w:cs="Times New Roman"/>
          <w:szCs w:val="24"/>
        </w:rPr>
        <w:t xml:space="preserve"> αυτό που είναι. Κι έρχεται η πολιτεία να βοηθήσει τους δικαστές, οι οποίοι με σειρά αποφάσεων τα τελευταία χρόνια έκαναν το βήμα, προχώρησαν και αποφάσισαν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για την ισοπολιτεία και την ύπα</w:t>
      </w:r>
      <w:r>
        <w:rPr>
          <w:rFonts w:eastAsia="Times New Roman" w:cs="Times New Roman"/>
          <w:szCs w:val="24"/>
        </w:rPr>
        <w:t xml:space="preserve">ρξη αυτών των ανθρώπων. </w:t>
      </w:r>
    </w:p>
    <w:p w14:paraId="3A32DBB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Είναι αυτονόητο ότι τέτοια νομοθετήματα, τα οποία φιλοδοξούν να ρυθμίσουν αλλαγές στις κοινωνικές ανάγκες, αλλαγές στις κοινωνικές νοοτροπίες χρειάζονται μελέτη, χρειάζονται σκέψη, χρειάζονται κουράγιο και τόλμη από όσους θα νομοθε</w:t>
      </w:r>
      <w:r>
        <w:rPr>
          <w:rFonts w:eastAsia="Times New Roman" w:cs="Times New Roman"/>
          <w:szCs w:val="24"/>
        </w:rPr>
        <w:t>τήσουν. Πολλές φορές</w:t>
      </w:r>
      <w:r>
        <w:rPr>
          <w:rFonts w:eastAsia="Times New Roman" w:cs="Times New Roman"/>
          <w:szCs w:val="24"/>
        </w:rPr>
        <w:t>,</w:t>
      </w:r>
      <w:r>
        <w:rPr>
          <w:rFonts w:eastAsia="Times New Roman" w:cs="Times New Roman"/>
          <w:szCs w:val="24"/>
        </w:rPr>
        <w:t xml:space="preserve"> δεν έχει γίνει αυτή η απαραίτητη συζήτηση και ο συλλογισμός μέσα μας, στις ψυχές μας, στα μυαλά μας και φτάνουμε απαράσκευοι, απροετοίμαστοι στο Κοινοβούλιο. Και πολλές φορές</w:t>
      </w:r>
      <w:r>
        <w:rPr>
          <w:rFonts w:eastAsia="Times New Roman" w:cs="Times New Roman"/>
          <w:szCs w:val="24"/>
        </w:rPr>
        <w:t>,</w:t>
      </w:r>
      <w:r>
        <w:rPr>
          <w:rFonts w:eastAsia="Times New Roman" w:cs="Times New Roman"/>
          <w:szCs w:val="24"/>
        </w:rPr>
        <w:t xml:space="preserve"> αυτό που κουβαλάμε μέσα στην Αίθουσα του Κοινοβουλίου, είναι τα στερεότυπα και οι προκαταλήψεις μας. </w:t>
      </w:r>
    </w:p>
    <w:p w14:paraId="3A32DBBE" w14:textId="77777777" w:rsidR="00133975" w:rsidRDefault="007A2F43">
      <w:pPr>
        <w:spacing w:after="0" w:line="600" w:lineRule="auto"/>
        <w:jc w:val="both"/>
        <w:rPr>
          <w:rFonts w:eastAsia="Times New Roman" w:cs="Times New Roman"/>
          <w:szCs w:val="24"/>
        </w:rPr>
      </w:pPr>
      <w:r>
        <w:rPr>
          <w:rFonts w:eastAsia="Times New Roman" w:cs="Times New Roman"/>
          <w:szCs w:val="24"/>
        </w:rPr>
        <w:tab/>
        <w:t>Δεν ερχόμαστε με ανοιχτά αυτιά να αφουγκραστούμε την κοινωνία, να ακούσουμε τις ανάγκες της. Και πολλές φορές</w:t>
      </w:r>
      <w:r>
        <w:rPr>
          <w:rFonts w:eastAsia="Times New Roman" w:cs="Times New Roman"/>
          <w:szCs w:val="24"/>
        </w:rPr>
        <w:t>,</w:t>
      </w:r>
      <w:r>
        <w:rPr>
          <w:rFonts w:eastAsia="Times New Roman" w:cs="Times New Roman"/>
          <w:szCs w:val="24"/>
        </w:rPr>
        <w:t xml:space="preserve"> αυτό που πρυτανεύει δεν είναι η ευθύνη μα</w:t>
      </w:r>
      <w:r>
        <w:rPr>
          <w:rFonts w:eastAsia="Times New Roman" w:cs="Times New Roman"/>
          <w:szCs w:val="24"/>
        </w:rPr>
        <w:t>ς απέναντι στους συμπολίτες, τους συνανθρώπους και απέναντι στην ιστορία εντέλει, αλλά το πώς θα κρυφτούμε πίσω από «ράσα» ψηφοθηρίας, πίσω από προφάσεις, πίσω από τις δικές μας αδυναμίες, για να μην αναλάβουμε το ρόλο</w:t>
      </w:r>
      <w:r>
        <w:rPr>
          <w:rFonts w:eastAsia="Times New Roman" w:cs="Times New Roman"/>
          <w:szCs w:val="24"/>
        </w:rPr>
        <w:t>,</w:t>
      </w:r>
      <w:r>
        <w:rPr>
          <w:rFonts w:eastAsia="Times New Roman" w:cs="Times New Roman"/>
          <w:szCs w:val="24"/>
        </w:rPr>
        <w:t xml:space="preserve"> τον οποίο εμείς ζητήσαμε από τους πο</w:t>
      </w:r>
      <w:r>
        <w:rPr>
          <w:rFonts w:eastAsia="Times New Roman" w:cs="Times New Roman"/>
          <w:szCs w:val="24"/>
        </w:rPr>
        <w:t xml:space="preserve">λίτες, να έρθουμε εδώ σε αυτή την Αίθουσα. </w:t>
      </w:r>
    </w:p>
    <w:p w14:paraId="3A32DBBF"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Έγινε μεγάλη κουβέντα για τον ρόλο της Εκκλησίας. Θα ήθελα να κάνω δύο διευκρινήσεις. Για εμάς, για τη δική μας τη σκέψη, Εκκλησία δεν είναι η ιεραρχία. Εκκλησία είναι το σώμα των πιστών. Είμαστε όλοι εμείς οι βα</w:t>
      </w:r>
      <w:r>
        <w:rPr>
          <w:rFonts w:eastAsia="Times New Roman" w:cs="Times New Roman"/>
          <w:szCs w:val="24"/>
        </w:rPr>
        <w:t xml:space="preserve">πτισθέντες, εκουσίως ή </w:t>
      </w:r>
      <w:r>
        <w:rPr>
          <w:rFonts w:eastAsia="Times New Roman" w:cs="Times New Roman"/>
          <w:szCs w:val="24"/>
        </w:rPr>
        <w:lastRenderedPageBreak/>
        <w:t xml:space="preserve">ακουσίως. Όταν βαπτίζεσαι τριών ή έξι μηνών, δεν έχεις επιλέξεις να βαπτιστείς. Μπαίνεις, όμως, μέσα στο σώμα της Εκκλησίας, μπαίνεις μέσα στο σώμα της παράδοσης, μπαίνεις μέσα αργότερα ως ελευθέρως βουλόμενος. </w:t>
      </w:r>
    </w:p>
    <w:p w14:paraId="3A32DBC0"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Μιλάμε για την Εκκλησ</w:t>
      </w:r>
      <w:r>
        <w:rPr>
          <w:rFonts w:eastAsia="Times New Roman" w:cs="Times New Roman"/>
          <w:szCs w:val="24"/>
        </w:rPr>
        <w:t xml:space="preserve">ία. Έχουμε ακούσει όλους τους ιεράρχες ή </w:t>
      </w:r>
      <w:r>
        <w:rPr>
          <w:rFonts w:eastAsia="Times New Roman" w:cs="Times New Roman"/>
          <w:szCs w:val="24"/>
        </w:rPr>
        <w:t>αυτούς,</w:t>
      </w:r>
      <w:r>
        <w:rPr>
          <w:rFonts w:eastAsia="Times New Roman" w:cs="Times New Roman"/>
          <w:szCs w:val="24"/>
        </w:rPr>
        <w:t xml:space="preserve"> οι οποίοι συνηθίζουν από </w:t>
      </w:r>
      <w:proofErr w:type="spellStart"/>
      <w:r>
        <w:rPr>
          <w:rFonts w:eastAsia="Times New Roman" w:cs="Times New Roman"/>
          <w:szCs w:val="24"/>
        </w:rPr>
        <w:t>άμβωνος</w:t>
      </w:r>
      <w:proofErr w:type="spellEnd"/>
      <w:r>
        <w:rPr>
          <w:rFonts w:eastAsia="Times New Roman" w:cs="Times New Roman"/>
          <w:szCs w:val="24"/>
        </w:rPr>
        <w:t xml:space="preserve"> να απειλούν με αφορισμούς; Ακούμε τους ιεράρχες</w:t>
      </w:r>
      <w:r>
        <w:rPr>
          <w:rFonts w:eastAsia="Times New Roman" w:cs="Times New Roman"/>
          <w:szCs w:val="24"/>
        </w:rPr>
        <w:t>,</w:t>
      </w:r>
      <w:r>
        <w:rPr>
          <w:rFonts w:eastAsia="Times New Roman" w:cs="Times New Roman"/>
          <w:szCs w:val="24"/>
        </w:rPr>
        <w:t xml:space="preserve"> που κηρύσσουν την αγάπη, που κηρύσσουν την </w:t>
      </w:r>
      <w:proofErr w:type="spellStart"/>
      <w:r>
        <w:rPr>
          <w:rFonts w:eastAsia="Times New Roman" w:cs="Times New Roman"/>
          <w:szCs w:val="24"/>
        </w:rPr>
        <w:t>καταλαγή</w:t>
      </w:r>
      <w:proofErr w:type="spellEnd"/>
      <w:r>
        <w:rPr>
          <w:rFonts w:eastAsia="Times New Roman" w:cs="Times New Roman"/>
          <w:szCs w:val="24"/>
        </w:rPr>
        <w:t>, που κηρύσσουν την συμπερίληψη; Ακούμε τους ιεράρχες, τους ιερείς, τους π</w:t>
      </w:r>
      <w:r>
        <w:rPr>
          <w:rFonts w:eastAsia="Times New Roman" w:cs="Times New Roman"/>
          <w:szCs w:val="24"/>
        </w:rPr>
        <w:t>οιμένες, τους χριστιανούς</w:t>
      </w:r>
      <w:r>
        <w:rPr>
          <w:rFonts w:eastAsia="Times New Roman" w:cs="Times New Roman"/>
          <w:szCs w:val="24"/>
        </w:rPr>
        <w:t>,</w:t>
      </w:r>
      <w:r>
        <w:rPr>
          <w:rFonts w:eastAsia="Times New Roman" w:cs="Times New Roman"/>
          <w:szCs w:val="24"/>
        </w:rPr>
        <w:t xml:space="preserve"> που κηρύσσουν και ζουν με τη συμπερίληψη, τη φιλαλληλία και την αγάπη; </w:t>
      </w:r>
    </w:p>
    <w:p w14:paraId="3A32DBC1"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Η δημοκρατία και η ευαγγελική διδασκαλία μοιράζονται ίδιες αξίες: Τη φιλανθρωπία, τη φιλαλληλία, την αλληλεγγύη, την ισότητα, την αγάπη. Αυτά είναι στον πυρή</w:t>
      </w:r>
      <w:r>
        <w:rPr>
          <w:rFonts w:eastAsia="Times New Roman" w:cs="Times New Roman"/>
          <w:szCs w:val="24"/>
        </w:rPr>
        <w:t xml:space="preserve">να της χριστιανικής διδασκαλίας και δεν θα πρέπει να επιτρέψουμε σε κανένα χυδαίο ναζιστή, που αρνείται την ταυτότητά του, να μας κάνει κηρύγματα διαφωτισμού, ευαγγελίου και </w:t>
      </w:r>
      <w:proofErr w:type="spellStart"/>
      <w:r>
        <w:rPr>
          <w:rFonts w:eastAsia="Times New Roman" w:cs="Times New Roman"/>
          <w:szCs w:val="24"/>
        </w:rPr>
        <w:t>νεωτερικότητας</w:t>
      </w:r>
      <w:proofErr w:type="spellEnd"/>
      <w:r>
        <w:rPr>
          <w:rFonts w:eastAsia="Times New Roman" w:cs="Times New Roman"/>
          <w:szCs w:val="24"/>
        </w:rPr>
        <w:t>. Ας μείνουν στον σκοτεινό τους λάκκο, εκεί που ήταν και εκεί που θα</w:t>
      </w:r>
      <w:r>
        <w:rPr>
          <w:rFonts w:eastAsia="Times New Roman" w:cs="Times New Roman"/>
          <w:szCs w:val="24"/>
        </w:rPr>
        <w:t xml:space="preserve"> ξαναγυρίσουν. </w:t>
      </w:r>
    </w:p>
    <w:p w14:paraId="3A32DBC2"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 xml:space="preserve">Θέλω, όμως, να απευθυνθώ στους συναδέλφους Βουλευτές, αυτούς που είναι σε αυτή την Αίθουσα, αυτούς που μας ακούν και αυτούς που θα έρθουν αργότερα να ψηφίσουν: Θα κριθούμε από την ιστορία, όχι από τους </w:t>
      </w:r>
      <w:proofErr w:type="spellStart"/>
      <w:r>
        <w:rPr>
          <w:rFonts w:eastAsia="Times New Roman" w:cs="Times New Roman"/>
          <w:szCs w:val="24"/>
        </w:rPr>
        <w:t>διεμφυλικούς</w:t>
      </w:r>
      <w:proofErr w:type="spellEnd"/>
      <w:r>
        <w:rPr>
          <w:rFonts w:eastAsia="Times New Roman" w:cs="Times New Roman"/>
          <w:szCs w:val="24"/>
        </w:rPr>
        <w:t>, όχι από αυτή τη μικρή ομ</w:t>
      </w:r>
      <w:r>
        <w:rPr>
          <w:rFonts w:eastAsia="Times New Roman" w:cs="Times New Roman"/>
          <w:szCs w:val="24"/>
        </w:rPr>
        <w:t xml:space="preserve">άδα, που καλούμαστε να υπερασπιστούμε και να προστατεύσουμε. Θα κριθούμε για το αν προωθούμε τις πανανθρώπινες αξίες από την εποχή των μεγάλων επαναστάσεων, την εποχή του Διαφωτισμού, για το αν θα υπερασπιστούμε τον </w:t>
      </w:r>
      <w:proofErr w:type="spellStart"/>
      <w:r>
        <w:rPr>
          <w:rFonts w:eastAsia="Times New Roman" w:cs="Times New Roman"/>
          <w:szCs w:val="24"/>
        </w:rPr>
        <w:lastRenderedPageBreak/>
        <w:t>αξιακό</w:t>
      </w:r>
      <w:proofErr w:type="spellEnd"/>
      <w:r>
        <w:rPr>
          <w:rFonts w:eastAsia="Times New Roman" w:cs="Times New Roman"/>
          <w:szCs w:val="24"/>
        </w:rPr>
        <w:t xml:space="preserve"> πυρήνα και του πολιτικού φιλελευθ</w:t>
      </w:r>
      <w:r>
        <w:rPr>
          <w:rFonts w:eastAsia="Times New Roman" w:cs="Times New Roman"/>
          <w:szCs w:val="24"/>
        </w:rPr>
        <w:t>ερισμού και της Γαλλικής Επανάστασης και όλης της Αριστεράς από τον</w:t>
      </w:r>
      <w:r>
        <w:rPr>
          <w:rFonts w:eastAsia="Times New Roman" w:cs="Times New Roman"/>
          <w:szCs w:val="24"/>
          <w:vertAlign w:val="superscript"/>
        </w:rPr>
        <w:t xml:space="preserve"> </w:t>
      </w:r>
      <w:r>
        <w:rPr>
          <w:rFonts w:eastAsia="Times New Roman" w:cs="Times New Roman"/>
          <w:szCs w:val="24"/>
        </w:rPr>
        <w:t>δέκατο όγδοο</w:t>
      </w:r>
      <w:r>
        <w:rPr>
          <w:rFonts w:eastAsia="Times New Roman" w:cs="Times New Roman"/>
          <w:szCs w:val="24"/>
        </w:rPr>
        <w:t xml:space="preserve"> αιώνα και μετά. Θα κριθούμε για το αν αφουγκραζόμαστε την κοινωνία, τις αγωνίες της, τις λαχτάρες της, τις αναζητήσεις και τις αντινομίες της ακόμα. </w:t>
      </w:r>
    </w:p>
    <w:p w14:paraId="3A32DBC3"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Δεν θα ξεχάσω πώς μεταμορ</w:t>
      </w:r>
      <w:r>
        <w:rPr>
          <w:rFonts w:eastAsia="Times New Roman" w:cs="Times New Roman"/>
          <w:szCs w:val="24"/>
        </w:rPr>
        <w:t xml:space="preserve">φώθηκε η Αίθουσα της Γερουσίας </w:t>
      </w:r>
      <w:r>
        <w:rPr>
          <w:rFonts w:eastAsia="Times New Roman" w:cs="Times New Roman"/>
          <w:szCs w:val="24"/>
        </w:rPr>
        <w:t xml:space="preserve">κατά τη συζήτηση </w:t>
      </w: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w:t>
      </w:r>
      <w:r>
        <w:rPr>
          <w:rFonts w:eastAsia="Times New Roman" w:cs="Times New Roman"/>
          <w:szCs w:val="24"/>
        </w:rPr>
        <w:t xml:space="preserve">όταν μίλησαν οι ίδιοι άνθρωποι που τους αφορά, οι γονείς των ανθρώπων που τους αφορά. Είναι στιγμές που τιμάται ο κοινοβουλευτικός βίος, που τιμάται η </w:t>
      </w:r>
      <w:r>
        <w:rPr>
          <w:rFonts w:eastAsia="Times New Roman" w:cs="Times New Roman"/>
          <w:szCs w:val="24"/>
        </w:rPr>
        <w:t>δημοκρατία</w:t>
      </w:r>
      <w:r>
        <w:rPr>
          <w:rFonts w:eastAsia="Times New Roman" w:cs="Times New Roman"/>
          <w:szCs w:val="24"/>
        </w:rPr>
        <w:t>, όταν η ίδια η κοινωνία, η μόνη</w:t>
      </w:r>
      <w:r>
        <w:rPr>
          <w:rFonts w:eastAsia="Times New Roman" w:cs="Times New Roman"/>
          <w:szCs w:val="24"/>
        </w:rPr>
        <w:t xml:space="preserve"> κυρίαρχη, η μόνη για την οποία θα πρέπει να αγωνιζόμαστε, μπαίνει σε αυτή την Αίθουσα, σπάει τα στερεότυπα, σπάει τους ρόλους, σπάει την ψηφοθηρία. Μόνο τότε αποκτά νόημα και φως το Βουλευτήριο, όταν οι άνθρωποι θα μας δουν να σκεφτόμαστε, να </w:t>
      </w:r>
      <w:proofErr w:type="spellStart"/>
      <w:r>
        <w:rPr>
          <w:rFonts w:eastAsia="Times New Roman" w:cs="Times New Roman"/>
          <w:szCs w:val="24"/>
        </w:rPr>
        <w:t>βουλευόμεθα</w:t>
      </w:r>
      <w:proofErr w:type="spellEnd"/>
      <w:r>
        <w:rPr>
          <w:rFonts w:eastAsia="Times New Roman" w:cs="Times New Roman"/>
          <w:szCs w:val="24"/>
        </w:rPr>
        <w:t xml:space="preserve"> </w:t>
      </w:r>
      <w:r>
        <w:rPr>
          <w:rFonts w:eastAsia="Times New Roman" w:cs="Times New Roman"/>
          <w:szCs w:val="24"/>
        </w:rPr>
        <w:t xml:space="preserve">και να ψηφίζουμε, να αποφασίζουμε. </w:t>
      </w:r>
    </w:p>
    <w:p w14:paraId="3A32DBC4"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 xml:space="preserve">Θα κριθούμε -και κρινόμαστε- για το αν βοηθάμε την κοινωνία με το παράδειγμά μας και με το υπόδειγμά μας να προχωρήσει μπροστά, προς το φως. </w:t>
      </w:r>
    </w:p>
    <w:p w14:paraId="3A32DBC5"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 xml:space="preserve">Η σημερινή ψήφος είναι ψήφος για αξιοπρέπεια, για ισοπολιτεία, για </w:t>
      </w:r>
      <w:proofErr w:type="spellStart"/>
      <w:r>
        <w:rPr>
          <w:rFonts w:eastAsia="Times New Roman" w:cs="Times New Roman"/>
          <w:szCs w:val="24"/>
        </w:rPr>
        <w:t>ενσυναίσθησ</w:t>
      </w:r>
      <w:r>
        <w:rPr>
          <w:rFonts w:eastAsia="Times New Roman" w:cs="Times New Roman"/>
          <w:szCs w:val="24"/>
        </w:rPr>
        <w:t>η</w:t>
      </w:r>
      <w:proofErr w:type="spellEnd"/>
      <w:r>
        <w:rPr>
          <w:rFonts w:eastAsia="Times New Roman" w:cs="Times New Roman"/>
          <w:szCs w:val="24"/>
        </w:rPr>
        <w:t>, για ανθρωπιά. Και τέτοιες στιγμές κρίσεως και ευθύνης θα είναι που θα χαραχτούν στο μυαλό μας και θα μείνουν από το πέρασμά μας από αυτή την Αίθουσα. Όσοι δεν παραδοθούμε στον κυνισμό</w:t>
      </w:r>
      <w:r>
        <w:rPr>
          <w:rFonts w:eastAsia="Times New Roman" w:cs="Times New Roman"/>
          <w:szCs w:val="24"/>
        </w:rPr>
        <w:t>,</w:t>
      </w:r>
      <w:r>
        <w:rPr>
          <w:rFonts w:eastAsia="Times New Roman" w:cs="Times New Roman"/>
          <w:szCs w:val="24"/>
        </w:rPr>
        <w:t xml:space="preserve"> που εμπεριέχεται στην εξουσία και την άσκηση της εξουσίας, θα θυμόμα</w:t>
      </w:r>
      <w:r>
        <w:rPr>
          <w:rFonts w:eastAsia="Times New Roman" w:cs="Times New Roman"/>
          <w:szCs w:val="24"/>
        </w:rPr>
        <w:t xml:space="preserve">στε τέτοιες στιγμές πολιτικές. </w:t>
      </w:r>
    </w:p>
    <w:p w14:paraId="3A32DBC6"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lastRenderedPageBreak/>
        <w:t>Ας κάνουμε, λοιπόν, το χρέος μας απέναντι στους αδύναμους, τους ευάλωτους, τους αδικημένους, τους συνανθρώπους μας. Το χρωστάμε</w:t>
      </w:r>
      <w:r>
        <w:rPr>
          <w:rFonts w:eastAsia="Times New Roman" w:cs="Times New Roman"/>
          <w:szCs w:val="24"/>
        </w:rPr>
        <w:t>,</w:t>
      </w:r>
      <w:r>
        <w:rPr>
          <w:rFonts w:eastAsia="Times New Roman" w:cs="Times New Roman"/>
          <w:szCs w:val="24"/>
        </w:rPr>
        <w:t xml:space="preserve"> κυρίως στους εαυτούς μας. </w:t>
      </w:r>
    </w:p>
    <w:p w14:paraId="3A32DBC7"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A32DBC8" w14:textId="77777777" w:rsidR="00133975" w:rsidRDefault="007A2F43">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3A32DBC9" w14:textId="77777777" w:rsidR="00133975" w:rsidRDefault="007A2F43">
      <w:pPr>
        <w:spacing w:after="0"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 xml:space="preserve">ΩΝ (Νικήτας Κακλαμάνης): </w:t>
      </w:r>
      <w:r>
        <w:rPr>
          <w:rFonts w:eastAsia="Times New Roman" w:cs="Times New Roman"/>
          <w:szCs w:val="24"/>
        </w:rPr>
        <w:t xml:space="preserve">Και εμείς ευχαριστούμε. </w:t>
      </w:r>
    </w:p>
    <w:p w14:paraId="3A32DBCA"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 xml:space="preserve">Τον λόγο θα πάρει τώρα ο κ. Χρήστος Δήμας, μετά η κ. </w:t>
      </w:r>
      <w:proofErr w:type="spellStart"/>
      <w:r>
        <w:rPr>
          <w:rFonts w:eastAsia="Times New Roman" w:cs="Times New Roman"/>
          <w:szCs w:val="24"/>
        </w:rPr>
        <w:t>Βαγιωνάκη</w:t>
      </w:r>
      <w:proofErr w:type="spellEnd"/>
      <w:r>
        <w:rPr>
          <w:rFonts w:eastAsia="Times New Roman" w:cs="Times New Roman"/>
          <w:szCs w:val="24"/>
        </w:rPr>
        <w:t xml:space="preserve">, που δεν εκφωνήθηκε χτες και στη συνέχεια η Αντιπρόεδρος κ. Χριστοδουλοπούλου. </w:t>
      </w:r>
    </w:p>
    <w:p w14:paraId="3A32DBCB"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Ορίστε, κύριε Δήμα, έχετε τον λόγο.</w:t>
      </w:r>
    </w:p>
    <w:p w14:paraId="3A32DBCC"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Ευχαριστώ, κ</w:t>
      </w:r>
      <w:r>
        <w:rPr>
          <w:rFonts w:eastAsia="Times New Roman" w:cs="Times New Roman"/>
          <w:szCs w:val="24"/>
        </w:rPr>
        <w:t xml:space="preserve">ύριε Πρόεδρε. </w:t>
      </w:r>
    </w:p>
    <w:p w14:paraId="3A32DBC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Η Νέα Δημοκρατία θα καταψηφίσει το νομοσχέδιο της Κυβέρνησης. Η κυβερνητική Πλειοψηφία, για ακόμα μία φορά, χρησιμοποιεί μία κοινωνική ομάδα</w:t>
      </w:r>
      <w:r>
        <w:rPr>
          <w:rFonts w:eastAsia="Times New Roman" w:cs="Times New Roman"/>
          <w:szCs w:val="24"/>
        </w:rPr>
        <w:t>,</w:t>
      </w:r>
      <w:r>
        <w:rPr>
          <w:rFonts w:eastAsia="Times New Roman" w:cs="Times New Roman"/>
          <w:szCs w:val="24"/>
        </w:rPr>
        <w:t xml:space="preserve"> προκειμένου να μεταφέρει τη δημόσια συζήτηση μακριά από τα καθημερινά της προβλήματα</w:t>
      </w:r>
      <w:r>
        <w:rPr>
          <w:rFonts w:eastAsia="Times New Roman" w:cs="Times New Roman"/>
          <w:szCs w:val="24"/>
        </w:rPr>
        <w:t xml:space="preserve"> είτε αυτά είναι οι οφειλές των πολιτών προς το </w:t>
      </w:r>
      <w:r>
        <w:rPr>
          <w:rFonts w:eastAsia="Times New Roman" w:cs="Times New Roman"/>
          <w:szCs w:val="24"/>
        </w:rPr>
        <w:t>δ</w:t>
      </w:r>
      <w:r>
        <w:rPr>
          <w:rFonts w:eastAsia="Times New Roman" w:cs="Times New Roman"/>
          <w:szCs w:val="24"/>
        </w:rPr>
        <w:t xml:space="preserve">ημόσιο, οι κατασχέσεις, οι πλειστηριασμοί πρώτης κατοικίας, η </w:t>
      </w:r>
      <w:proofErr w:type="spellStart"/>
      <w:r>
        <w:rPr>
          <w:rFonts w:eastAsia="Times New Roman" w:cs="Times New Roman"/>
          <w:szCs w:val="24"/>
        </w:rPr>
        <w:t>υπεροφορολόγηση</w:t>
      </w:r>
      <w:proofErr w:type="spellEnd"/>
      <w:r>
        <w:rPr>
          <w:rFonts w:eastAsia="Times New Roman" w:cs="Times New Roman"/>
          <w:szCs w:val="24"/>
        </w:rPr>
        <w:t>, η περικοπή των συντάξεων, η ανεργία και η ολοκλήρωση της τρίτης αξιολόγησης. Την ίδια στιγμή</w:t>
      </w:r>
      <w:r>
        <w:rPr>
          <w:rFonts w:eastAsia="Times New Roman" w:cs="Times New Roman"/>
          <w:szCs w:val="24"/>
        </w:rPr>
        <w:t>,</w:t>
      </w:r>
      <w:r>
        <w:rPr>
          <w:rFonts w:eastAsia="Times New Roman" w:cs="Times New Roman"/>
          <w:szCs w:val="24"/>
        </w:rPr>
        <w:t xml:space="preserve"> αδιαφορεί για τις επιπτώσεις που έ</w:t>
      </w:r>
      <w:r>
        <w:rPr>
          <w:rFonts w:eastAsia="Times New Roman" w:cs="Times New Roman"/>
          <w:szCs w:val="24"/>
        </w:rPr>
        <w:t>χει το μέγεθος και το ύφος της συζήτησης αυτής σε εκείνους</w:t>
      </w:r>
      <w:r>
        <w:rPr>
          <w:rFonts w:eastAsia="Times New Roman" w:cs="Times New Roman"/>
          <w:szCs w:val="24"/>
        </w:rPr>
        <w:t>,</w:t>
      </w:r>
      <w:r>
        <w:rPr>
          <w:rFonts w:eastAsia="Times New Roman" w:cs="Times New Roman"/>
          <w:szCs w:val="24"/>
        </w:rPr>
        <w:t xml:space="preserve"> για τους οποίους υποτίθεται ότι ενδιαφέρεται. </w:t>
      </w:r>
    </w:p>
    <w:p w14:paraId="3A32DBCE"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Η συζήτηση για το νομοσχέδιο που συζητάμε σήμερα, είναι μία συζήτηση</w:t>
      </w:r>
      <w:r>
        <w:rPr>
          <w:rFonts w:eastAsia="Times New Roman" w:cs="Times New Roman"/>
          <w:szCs w:val="24"/>
        </w:rPr>
        <w:t>,</w:t>
      </w:r>
      <w:r>
        <w:rPr>
          <w:rFonts w:eastAsia="Times New Roman" w:cs="Times New Roman"/>
          <w:szCs w:val="24"/>
        </w:rPr>
        <w:t xml:space="preserve"> η οποία θα έπρεπε να γίνεται με άλλους όρους και προφανώς</w:t>
      </w:r>
      <w:r>
        <w:rPr>
          <w:rFonts w:eastAsia="Times New Roman" w:cs="Times New Roman"/>
          <w:szCs w:val="24"/>
        </w:rPr>
        <w:t>,</w:t>
      </w:r>
      <w:r>
        <w:rPr>
          <w:rFonts w:eastAsia="Times New Roman" w:cs="Times New Roman"/>
          <w:szCs w:val="24"/>
        </w:rPr>
        <w:t xml:space="preserve"> με άλλη στόχευση. Η </w:t>
      </w:r>
      <w:r>
        <w:rPr>
          <w:rFonts w:eastAsia="Times New Roman" w:cs="Times New Roman"/>
          <w:szCs w:val="24"/>
        </w:rPr>
        <w:lastRenderedPageBreak/>
        <w:t>πραγματικότητα είναι πως</w:t>
      </w:r>
      <w:r>
        <w:rPr>
          <w:rFonts w:eastAsia="Times New Roman" w:cs="Times New Roman"/>
          <w:szCs w:val="24"/>
        </w:rPr>
        <w:t>,</w:t>
      </w:r>
      <w:r>
        <w:rPr>
          <w:rFonts w:eastAsia="Times New Roman" w:cs="Times New Roman"/>
          <w:szCs w:val="24"/>
        </w:rPr>
        <w:t xml:space="preserve"> αυτό το νομοσχέδιο</w:t>
      </w:r>
      <w:r>
        <w:rPr>
          <w:rFonts w:eastAsia="Times New Roman" w:cs="Times New Roman"/>
          <w:szCs w:val="24"/>
        </w:rPr>
        <w:t>,</w:t>
      </w:r>
      <w:r>
        <w:rPr>
          <w:rFonts w:eastAsia="Times New Roman" w:cs="Times New Roman"/>
          <w:szCs w:val="24"/>
        </w:rPr>
        <w:t xml:space="preserve"> αντί να ρυθμίζει μία κατάσταση, δημιουργεί νέα ζητήματα και στοχεύει μόνο στον αποπροσανατολισμό της ελληνικής κοινωνίας από τα προβλήματα που αντιμετωπίζει. Με απλά λόγια, η Κυβέρνηση χρησιμοποιεί αυτούς τους </w:t>
      </w:r>
      <w:r>
        <w:rPr>
          <w:rFonts w:eastAsia="Times New Roman" w:cs="Times New Roman"/>
          <w:szCs w:val="24"/>
        </w:rPr>
        <w:t>ανθρώπους για να δημιουργήσει έναν αντιπερισπασμό από τη ζημιά</w:t>
      </w:r>
      <w:r>
        <w:rPr>
          <w:rFonts w:eastAsia="Times New Roman" w:cs="Times New Roman"/>
          <w:szCs w:val="24"/>
        </w:rPr>
        <w:t>,</w:t>
      </w:r>
      <w:r>
        <w:rPr>
          <w:rFonts w:eastAsia="Times New Roman" w:cs="Times New Roman"/>
          <w:szCs w:val="24"/>
        </w:rPr>
        <w:t xml:space="preserve"> που η ίδια έχει προκαλέσει στη χώρα. </w:t>
      </w:r>
    </w:p>
    <w:p w14:paraId="3A32DBC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Σε ό,τι αφορά στη Νέα Δημοκρατία συνολικά, προσπαθούμε να προσεγγίσουμε το θέμα με μεγάλη προσοχή και ευαισθησία και, ταυτόχρονα, να συμβάλουμε στην </w:t>
      </w:r>
      <w:r>
        <w:rPr>
          <w:rFonts w:eastAsia="Times New Roman" w:cs="Times New Roman"/>
          <w:szCs w:val="24"/>
        </w:rPr>
        <w:t>καθιέρωση μίας διαδικασίας</w:t>
      </w:r>
      <w:r>
        <w:rPr>
          <w:rFonts w:eastAsia="Times New Roman" w:cs="Times New Roman"/>
          <w:szCs w:val="24"/>
        </w:rPr>
        <w:t>,</w:t>
      </w:r>
      <w:r>
        <w:rPr>
          <w:rFonts w:eastAsia="Times New Roman" w:cs="Times New Roman"/>
          <w:szCs w:val="24"/>
        </w:rPr>
        <w:t xml:space="preserve"> η οποία δεν θα προσβάλει την προσωπικότητα των ανθρώπων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Pr>
          <w:rFonts w:eastAsia="Times New Roman" w:cs="Times New Roman"/>
          <w:szCs w:val="24"/>
        </w:rPr>
        <w:t xml:space="preserve">α αναγνωρίζει τα ατομικά τους δικαιώματα και, παράλληλα, θα είναι συμβατή με όσα ορίζει η επιστήμη σήμερα. </w:t>
      </w:r>
    </w:p>
    <w:p w14:paraId="3A32DBD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Δεν αμφιβάλει κανείς, λοιπόν, πως υπάρχει ανάγκη εκσυγχρονισμο</w:t>
      </w:r>
      <w:r>
        <w:rPr>
          <w:rFonts w:eastAsia="Times New Roman" w:cs="Times New Roman"/>
          <w:szCs w:val="24"/>
        </w:rPr>
        <w:t>ύ του πλαισίου προστασίας των ατομικών δικαιωμάτων. Αυτό που, όμως, δημιουργεί προβλήματα είναι οι μαξιμαλισμοί, ο τρόπος και η φιλοσοφία με την οποία η κυβερνητική Πλειοψηφία επιχειρεί να νομοθετήσει.</w:t>
      </w:r>
    </w:p>
    <w:p w14:paraId="3A32DBD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Είμαστε αντίθετοι, συνεπώς, σε αυτό το νομοσχέδιο και </w:t>
      </w:r>
      <w:r>
        <w:rPr>
          <w:rFonts w:eastAsia="Times New Roman" w:cs="Times New Roman"/>
          <w:szCs w:val="24"/>
        </w:rPr>
        <w:t>δεν πιστεύουμε ότι η πραγματικότητα αυτή πρέπει να αντιμετωπιστεί επιπόλαια, πρόχειρα και χωρίς να έχει προηγηθεί πραγματικός διάλογος. Στόχος όλων μας θα πρέπει να είναι ο εξής: Να υιοθετηθεί ένα αποτελεσματικό πλαίσιο, που θα εξασφαλίζει μεν την εξυπηρέτ</w:t>
      </w:r>
      <w:r>
        <w:rPr>
          <w:rFonts w:eastAsia="Times New Roman" w:cs="Times New Roman"/>
          <w:szCs w:val="24"/>
        </w:rPr>
        <w:t xml:space="preserve">ηση των ατομικών δικαιωμάτων των ενδιαφερόμενων κοινωνικών ομάδων, αλλά δεν θα </w:t>
      </w:r>
      <w:r>
        <w:rPr>
          <w:rFonts w:eastAsia="Times New Roman" w:cs="Times New Roman"/>
          <w:szCs w:val="24"/>
        </w:rPr>
        <w:lastRenderedPageBreak/>
        <w:t xml:space="preserve">γεννά νέα προβλήματα και δεν θα εκθέτει τους ανθρώπους αυτούς σε έναν ανεπίτρεπτο κοινωνικό στιγματισμό για επικοινωνιακούς και μόνο λόγους.   </w:t>
      </w:r>
    </w:p>
    <w:p w14:paraId="3A32DBD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Οι ενστάσεις μας, λοιπόν, στο παρ</w:t>
      </w:r>
      <w:r>
        <w:rPr>
          <w:rFonts w:eastAsia="Times New Roman" w:cs="Times New Roman"/>
          <w:szCs w:val="24"/>
        </w:rPr>
        <w:t xml:space="preserve">όν νομοσχέδιο είναι συγκεκριμένες. Θα εστιάσω σε δύο ζητήματα. </w:t>
      </w:r>
    </w:p>
    <w:p w14:paraId="3A32DBD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Αρχικά, θα εστιάσω στο ζήτημα του ηλικιακού ορίου, με βάση το οποίο θα μπορεί ένα παιδί να αλλάξει την νομική ταυτότητα του φύλου του. Θεωρείτε, πραγματικά, ένα παιδί δεκαπέντε χρονών ώριμο να</w:t>
      </w:r>
      <w:r>
        <w:rPr>
          <w:rFonts w:eastAsia="Times New Roman" w:cs="Times New Roman"/>
          <w:szCs w:val="24"/>
        </w:rPr>
        <w:t xml:space="preserve"> λάβει μία τέτοια απόφαση; Έχει ολοκληρωθεί η σωματική και ψυχική ανάπτυξη ενός δεκαπεντάχρονου παιδιού; Ακόμα κι αν δεχθούμε πως υπάρχει γονική συναίνεση, αυτό βελτιώνει το κρίσιμο καθεστώς μέσα στο οποίο λαμβάνεται μία τέτοια απόφαση;  </w:t>
      </w:r>
    </w:p>
    <w:p w14:paraId="3A32DBD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Διαφωνώ, λοιπόν, </w:t>
      </w:r>
      <w:r>
        <w:rPr>
          <w:rFonts w:eastAsia="Times New Roman" w:cs="Times New Roman"/>
          <w:szCs w:val="24"/>
        </w:rPr>
        <w:t>με το όριο των δεκαπέντε, όπως διαφωνούν άλλωστε και οι επιστήμονες. Δεν σας το λέει μόνο η Νέα Δημοκρατία. Σας το λέει η επιστημονική κοινότητα μέσω της Παιδοψυχιατρικής Εταιρείας Ελλάδ</w:t>
      </w:r>
      <w:r>
        <w:rPr>
          <w:rFonts w:eastAsia="Times New Roman" w:cs="Times New Roman"/>
          <w:szCs w:val="24"/>
        </w:rPr>
        <w:t>α</w:t>
      </w:r>
      <w:r>
        <w:rPr>
          <w:rFonts w:eastAsia="Times New Roman" w:cs="Times New Roman"/>
          <w:szCs w:val="24"/>
        </w:rPr>
        <w:t>ς. Με σημείωμά της, αφού διαμαρτύρεται ότι δεν κλήθηκε να καταθέσει τ</w:t>
      </w:r>
      <w:r>
        <w:rPr>
          <w:rFonts w:eastAsia="Times New Roman" w:cs="Times New Roman"/>
          <w:szCs w:val="24"/>
        </w:rPr>
        <w:t xml:space="preserve">ις απόψεις της στον διάλογο, δηλώνει την αντίθεσή της για το ηλικιακό όριο των δεκαπέντε. Σημειώνει, μάλιστα, πως πρόκειται για μία ηλικία η οποία χαρακτηρίζεται από ρευστότητα της διαμορφούμενης ταυτότητας φύλου, εκφράζοντας παράλληλα την ανησυχία ότι το </w:t>
      </w:r>
      <w:r>
        <w:rPr>
          <w:rFonts w:eastAsia="Times New Roman" w:cs="Times New Roman"/>
          <w:szCs w:val="24"/>
        </w:rPr>
        <w:t xml:space="preserve">να επιτρέπεις σε έφηβους να μπουν σε μία τέτοια διαδικασία, θα επιβαρύνει, παρά θα βελτιώσει, την ψυχική τους κατάσταση. Επαναλαμβάνω για όσους δεν ακούσανε: Θα επιβαρύνει, παρά θα βελτιώσει, την ψυχική τους κατάσταση.  </w:t>
      </w:r>
    </w:p>
    <w:p w14:paraId="3A32DBD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Θα πρέπει, λοιπόν, πέρα και πάνω απ</w:t>
      </w:r>
      <w:r>
        <w:rPr>
          <w:rFonts w:eastAsia="Times New Roman" w:cs="Times New Roman"/>
          <w:szCs w:val="24"/>
        </w:rPr>
        <w:t>’ όλα πριν νομοθετήσουμε, να ακούμε και τη γνώμη των ειδικών επιστημόνων,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 μεγάλη πολυπλοκότητα της «δυσφορίας φύλου» στην παιδική και εφηβική ηλικία και, επιπλέον, τους όρους με τους οποίους θα συμβεί αυτή η κοινωνική μετάβαση, καθώ</w:t>
      </w:r>
      <w:r>
        <w:rPr>
          <w:rFonts w:eastAsia="Times New Roman" w:cs="Times New Roman"/>
          <w:szCs w:val="24"/>
        </w:rPr>
        <w:t xml:space="preserve">ς απαιτούν ιδιαίτερη προσοχή σε κάθε τέτοιο στάδιο. Και δεν αρκεί μόνο ένας δικαστής, όσο καλά κι αν κάνει τη δουλειά του, για να αποφασίσει. </w:t>
      </w:r>
    </w:p>
    <w:p w14:paraId="3A32DBD6" w14:textId="77777777" w:rsidR="00133975" w:rsidRDefault="007A2F43">
      <w:pPr>
        <w:spacing w:line="720" w:lineRule="auto"/>
        <w:ind w:firstLine="720"/>
        <w:jc w:val="both"/>
        <w:rPr>
          <w:rFonts w:eastAsia="Times New Roman" w:cs="Times New Roman"/>
          <w:szCs w:val="24"/>
        </w:rPr>
      </w:pPr>
      <w:r>
        <w:rPr>
          <w:rFonts w:eastAsia="Times New Roman" w:cs="Times New Roman"/>
          <w:szCs w:val="24"/>
        </w:rPr>
        <w:t>Δυστυχώς, όμως, για το</w:t>
      </w:r>
      <w:r>
        <w:rPr>
          <w:rFonts w:eastAsia="Times New Roman" w:cs="Times New Roman"/>
          <w:szCs w:val="24"/>
        </w:rPr>
        <w:t>ν</w:t>
      </w:r>
      <w:r>
        <w:rPr>
          <w:rFonts w:eastAsia="Times New Roman" w:cs="Times New Roman"/>
          <w:szCs w:val="24"/>
        </w:rPr>
        <w:t xml:space="preserve"> ΣΥΡΙΖΑ το ζήτημα της νομικής αναγνώρισης ταυτότητας φύλου αρχίζει και τελειώνει στο στοιχ</w:t>
      </w:r>
      <w:r>
        <w:rPr>
          <w:rFonts w:eastAsia="Times New Roman" w:cs="Times New Roman"/>
          <w:szCs w:val="24"/>
        </w:rPr>
        <w:t>είο της βούλησης. Δηλαδή, ο επαναπροσδιορισμός του φύλου να γίνεται μεν μέσω δικαστικής απόφασης, αλλά με μία μόνο απλή δήλωση του ατόμου. Και τι θα συμβεί αν κάποια στιγμή το άτομο αυτό θελήσει να αλλάξει ξανά ταυτότητα; Κα</w:t>
      </w:r>
      <w:r>
        <w:rPr>
          <w:rFonts w:eastAsia="Times New Roman" w:cs="Times New Roman"/>
          <w:szCs w:val="24"/>
        </w:rPr>
        <w:t>μ</w:t>
      </w:r>
      <w:r>
        <w:rPr>
          <w:rFonts w:eastAsia="Times New Roman" w:cs="Times New Roman"/>
          <w:szCs w:val="24"/>
        </w:rPr>
        <w:t>μία πρόβλεψη. Τι θα συμβεί αν ε</w:t>
      </w:r>
      <w:r>
        <w:rPr>
          <w:rFonts w:eastAsia="Times New Roman" w:cs="Times New Roman"/>
          <w:szCs w:val="24"/>
        </w:rPr>
        <w:t>ίναι ήδη έγγαμο κάποιο άτομο και έχει παιδιά;  πρόβλεψη. Ποιες θα είναι οι συνέπειες για τον ίδιο αν η «δυσφορία φύλου» συνεχιστεί;  πρόβλεψη. Και , εφόσον η αλλαγή φύλου θα αποτελεί μια δικαστική πράξη, πώς μπορεί να θεωρεί κανείς ότι η ληξιαρχική πληροφο</w:t>
      </w:r>
      <w:r>
        <w:rPr>
          <w:rFonts w:eastAsia="Times New Roman" w:cs="Times New Roman"/>
          <w:szCs w:val="24"/>
        </w:rPr>
        <w:t xml:space="preserve">ρία δεν θα πρέπει να ενδιαφέρει την πολιτεία; </w:t>
      </w:r>
    </w:p>
    <w:p w14:paraId="3A32DBD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Αυτά είναι μια σειρά από ερωτήματα, στα οποία οι απαντήσεις θα έπρεπε να είναι πολύ προσεκτικές και σίγουρα προϊόν συναινέσεων, όχι μονομερών κυβερνητικών αποφάσεων και μικροκομματικών παιχνιδιών. </w:t>
      </w:r>
    </w:p>
    <w:p w14:paraId="3A32DBD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Πέρα από το</w:t>
      </w:r>
      <w:r>
        <w:rPr>
          <w:rFonts w:eastAsia="Times New Roman" w:cs="Times New Roman"/>
          <w:szCs w:val="24"/>
        </w:rPr>
        <w:t xml:space="preserve"> θεσμικό μας ρόλο σε αυτήν την Αίθουσα, προφανώς είμαστε και άνθρωποι. Και κανένας άνθρωπος δεν μπορεί να νιώθει καλά, γνωρίζοντας πως κάποιος συνάνθρωπός του δυσφορεί, πόσο μάλλον αν αυτή η δυσφορία προέρχεται από αδυναμίες του κράτους. </w:t>
      </w:r>
    </w:p>
    <w:p w14:paraId="3A32DBD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Σας καλώ, λοιπόν,</w:t>
      </w:r>
      <w:r>
        <w:rPr>
          <w:rFonts w:eastAsia="Times New Roman" w:cs="Times New Roman"/>
          <w:szCs w:val="24"/>
        </w:rPr>
        <w:t xml:space="preserve"> κύριε Υπουργέ, να πάρετε πίσω το νομοσχέδιο, να μην δημιουργήσετε επιπλέον προβλήματα και να συζητήσουμε από την αρχή, με διάθεση συναίνεσης, όλα αυτά τα ζητήματα.</w:t>
      </w:r>
    </w:p>
    <w:p w14:paraId="3A32DBDA"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3A32DBDB"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32DBDC"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ΠΡΟΕΔΡΕΥΩΝ (Νική</w:t>
      </w:r>
      <w:r>
        <w:rPr>
          <w:rFonts w:eastAsia="Times New Roman" w:cs="Times New Roman"/>
          <w:b/>
          <w:szCs w:val="24"/>
        </w:rPr>
        <w:t xml:space="preserve">τας Κακλαμάνης): </w:t>
      </w:r>
      <w:r>
        <w:rPr>
          <w:rFonts w:eastAsia="Times New Roman" w:cs="Times New Roman"/>
          <w:szCs w:val="24"/>
        </w:rPr>
        <w:t>Κι εγώ, κύριε Δήμα, για την αυστηρή τήρηση του χρόνου που κάνατε.</w:t>
      </w:r>
    </w:p>
    <w:p w14:paraId="3A32DBD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κ. </w:t>
      </w:r>
      <w:proofErr w:type="spellStart"/>
      <w:r>
        <w:rPr>
          <w:rFonts w:eastAsia="Times New Roman" w:cs="Times New Roman"/>
          <w:szCs w:val="24"/>
        </w:rPr>
        <w:t>Βαγιωνάκη</w:t>
      </w:r>
      <w:proofErr w:type="spellEnd"/>
      <w:r>
        <w:rPr>
          <w:rFonts w:eastAsia="Times New Roman" w:cs="Times New Roman"/>
          <w:szCs w:val="24"/>
        </w:rPr>
        <w:t xml:space="preserve"> έχει τον λόγο.</w:t>
      </w:r>
    </w:p>
    <w:p w14:paraId="3A32DBDE"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ΕΥΑΓΓΕΛΙΑ (ΒΑΛΙΑ) ΒΑΓΙΩΝΑΚΗ: </w:t>
      </w:r>
      <w:r>
        <w:rPr>
          <w:rFonts w:eastAsia="Times New Roman" w:cs="Times New Roman"/>
          <w:szCs w:val="24"/>
        </w:rPr>
        <w:t xml:space="preserve">Κύριε Πρόεδρε, θα ήθελα να κάνω μια παρατήρηση πριν μπω στο νομοσχέδιο. </w:t>
      </w:r>
    </w:p>
    <w:p w14:paraId="3A32DBD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Οι συνάδελφοι της Νέας Δημοκρατίας, </w:t>
      </w:r>
      <w:r>
        <w:rPr>
          <w:rFonts w:eastAsia="Times New Roman" w:cs="Times New Roman"/>
          <w:szCs w:val="24"/>
        </w:rPr>
        <w:t>προκειμένου να πετάξουν την μπάλα στην εξέδρα, κατηγορούν την Κυβέρνηση για όλα τα κακά και τα δεινά που συμβαίνουν στον τόπο, λες και δεν ήταν αυτοί, που κυβέρνησαν τόσα χρόνια την Ελλάδα, λες και η πολιτική τους δεν ήταν αυτή που δημιούργησε αυτά τα προβ</w:t>
      </w:r>
      <w:r>
        <w:rPr>
          <w:rFonts w:eastAsia="Times New Roman" w:cs="Times New Roman"/>
          <w:szCs w:val="24"/>
        </w:rPr>
        <w:t xml:space="preserve">λήματα. </w:t>
      </w:r>
    </w:p>
    <w:p w14:paraId="3A32DBE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αγαπητοί συνάδελφοι, το σχέδιο νόμου αναφορικά με τη νομική μετάβαση φύλου αποτελεί ένα ακόμα σημαντικό βήμα προς την κατεύθυνση σεβασμού βασικών ανθρώπινων δικαιωμάτων συνανθρώπων μας, που τα προβλήματά τους μέχρι σήμερ</w:t>
      </w:r>
      <w:r>
        <w:rPr>
          <w:rFonts w:eastAsia="Times New Roman" w:cs="Times New Roman"/>
          <w:szCs w:val="24"/>
        </w:rPr>
        <w:t xml:space="preserve">α πολλοί από εμάς είτε αγνοούσαν είτε για ψηφοθηρικούς λόγους </w:t>
      </w:r>
      <w:proofErr w:type="spellStart"/>
      <w:r>
        <w:rPr>
          <w:rFonts w:eastAsia="Times New Roman" w:cs="Times New Roman"/>
          <w:szCs w:val="24"/>
        </w:rPr>
        <w:t>παρέκαμπταν</w:t>
      </w:r>
      <w:proofErr w:type="spellEnd"/>
      <w:r>
        <w:rPr>
          <w:rFonts w:eastAsia="Times New Roman" w:cs="Times New Roman"/>
          <w:szCs w:val="24"/>
        </w:rPr>
        <w:t>.</w:t>
      </w:r>
    </w:p>
    <w:p w14:paraId="3A32DBE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Όμως έφτασε η στιγμή να μπει τέλος σε αυτή την ταλαιπωρία και τον εξευτελισμό συνανθρώπων μας. Με το παρόν νομοσχέδιο διευκολύνεται η διόρθωση φύλου για όσους συμπολίτες μας το επιθ</w:t>
      </w:r>
      <w:r>
        <w:rPr>
          <w:rFonts w:eastAsia="Times New Roman" w:cs="Times New Roman"/>
          <w:szCs w:val="24"/>
        </w:rPr>
        <w:t>υμούν, χωρίς να χρειάζεται να υποβάλλονται σε εξευτελιστικές ή βάναυσες διαδικασίες, χωρίς να απαιτείται χειρουργική επέμβαση ή η ύπαρξη προηγούμενης ιατρικής αγωγής, που να σχετίζεται με τη σωματική ή ψυχική υγεία. Η διόρθωση φύλου μετατρέπεται σε απλή κα</w:t>
      </w:r>
      <w:r>
        <w:rPr>
          <w:rFonts w:eastAsia="Times New Roman" w:cs="Times New Roman"/>
          <w:szCs w:val="24"/>
        </w:rPr>
        <w:t xml:space="preserve">ι διακριτική διαδικασία με εγγυήσεις ασφάλειας δικαίου για τον πολίτη, αλλά και για την έννομη τάξη και κατ’ επέκταση για το κράτος. </w:t>
      </w:r>
    </w:p>
    <w:p w14:paraId="3A32DBE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έρχεται να απαντήσει σε ώριμες ανάγκες των καιρών και εκσυγχρονισμού του θεσμικού πλαισίου, που αφορά </w:t>
      </w:r>
      <w:r>
        <w:rPr>
          <w:rFonts w:eastAsia="Times New Roman" w:cs="Times New Roman"/>
          <w:szCs w:val="24"/>
        </w:rPr>
        <w:t>μικρή μεν, αλλά σημαντική μερίδα συμπολιτών μας, θεσμικό πλαίσιο, που οι βάσεις του τέθηκαν, όπως λέχθηκε, το 1976, αλλά σήμερα χρειάζεται να εκσυγχρονιστεί με βάση τις αποφάσεις του Ευρωπαϊκού Δικαστηρίου των Ανθρωπίνων Δικαιωμάτων, των Ηνωμένων Εθνών, το</w:t>
      </w:r>
      <w:r>
        <w:rPr>
          <w:rFonts w:eastAsia="Times New Roman" w:cs="Times New Roman"/>
          <w:szCs w:val="24"/>
        </w:rPr>
        <w:t xml:space="preserve">υ Διεθνούς Οργανισμού Υγείας αλλά και της ελληνικής νομοθεσίας. Υπενθυμίζω ότι </w:t>
      </w:r>
      <w:r>
        <w:rPr>
          <w:rFonts w:eastAsia="Times New Roman" w:cs="Times New Roman"/>
          <w:szCs w:val="24"/>
        </w:rPr>
        <w:lastRenderedPageBreak/>
        <w:t xml:space="preserve">υπάρχουν δώδεκα τελεσίδικες αποφάσεις των ελληνικών δικαστηρίων, που μας ωθούν ακριβώς σε αυτή τη νομική ρύθμιση. </w:t>
      </w:r>
    </w:p>
    <w:p w14:paraId="3A32DBE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Αγαπητοί συνάδελφοι, για όσους ξεχνούν ή κάνουν πως ξεχνούν, η</w:t>
      </w:r>
      <w:r>
        <w:rPr>
          <w:rFonts w:eastAsia="Times New Roman" w:cs="Times New Roman"/>
          <w:szCs w:val="24"/>
        </w:rPr>
        <w:t xml:space="preserve"> υπεράσπιση των δικαιωμάτων των συνανθρώπων μας αποτελεί συνταγματική επιταγή. Όμως δεν είναι μόνο αυτό. Είναι μια μεγάλη προσπάθεια που γίνεται σε ένα προοδευτικό πλαίσιο για μια κοινωνία με λιγότερες διακρίσεις και τελικό στόχο την οριστική εξάλειψη για </w:t>
      </w:r>
      <w:r>
        <w:rPr>
          <w:rFonts w:eastAsia="Times New Roman" w:cs="Times New Roman"/>
          <w:szCs w:val="24"/>
        </w:rPr>
        <w:t xml:space="preserve">όλους. </w:t>
      </w:r>
    </w:p>
    <w:p w14:paraId="3A32DBE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Στην προσπάθειά μας αυτή επιδιώξαμε ευρεία διαβούλευση, ακούσαμε με σεβασμό όλες τις απόψεις, αφουγκραστήκαμε τις εισηγήσεις φορέων, συλλογικοτήτων, αλλά και της επιστημονικής κοινότητας, εξετάσαμε με ενδιαφέρον τις απόψεις μεγάλων διεθνών Οργανισμ</w:t>
      </w:r>
      <w:r>
        <w:rPr>
          <w:rFonts w:eastAsia="Times New Roman" w:cs="Times New Roman"/>
          <w:szCs w:val="24"/>
        </w:rPr>
        <w:t>ών, οι οποίοι έχουν ταχθεί θετικά όσον αφορά στην κατοχύρωση αυτού του δικαιώματος και αναζητήσαμε εμπειρία από δεκάδες ευρωπαϊκά -και όχι μόνο</w:t>
      </w:r>
      <w:r>
        <w:rPr>
          <w:rFonts w:eastAsia="Times New Roman" w:cs="Times New Roman"/>
          <w:szCs w:val="24"/>
        </w:rPr>
        <w:t>-</w:t>
      </w:r>
      <w:r>
        <w:rPr>
          <w:rFonts w:eastAsia="Times New Roman" w:cs="Times New Roman"/>
          <w:szCs w:val="24"/>
        </w:rPr>
        <w:t xml:space="preserve"> κράτη, τα οποία έχουν υιοθετήσει αντίστοιχη νομοθεσία. </w:t>
      </w:r>
    </w:p>
    <w:p w14:paraId="3A32DBE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Στη συνέχεια, προχωρήσαμε στις απαραίτητες διορθωτικές </w:t>
      </w:r>
      <w:r>
        <w:rPr>
          <w:rFonts w:eastAsia="Times New Roman" w:cs="Times New Roman"/>
          <w:szCs w:val="24"/>
        </w:rPr>
        <w:t>παρεμβάσεις - όπου αυτό χρειάστηκε- για να μπορούμε να είμαστε σίγουροι ότι είναι ώριμη η έλευση του νομοσχεδίου στη Βουλή, ξέροντας, όμως, παράλληλα ότι ακόμα και όταν αυτό ψηφιστεί, χρειάζεται δουλειά στην κοινωνία, στην εκπαίδευση, στους χώρους δουλειάς</w:t>
      </w:r>
      <w:r>
        <w:rPr>
          <w:rFonts w:eastAsia="Times New Roman" w:cs="Times New Roman"/>
          <w:szCs w:val="24"/>
        </w:rPr>
        <w:t xml:space="preserve">, αλλά και θεσμικά, για την περαιτέρω προστασία των συνανθρώπων μας, καθώς οι αλλαγές των κοινωνικών στάσεων απαιτούν χρόνο και </w:t>
      </w:r>
      <w:proofErr w:type="spellStart"/>
      <w:r>
        <w:rPr>
          <w:rFonts w:eastAsia="Times New Roman" w:cs="Times New Roman"/>
          <w:szCs w:val="24"/>
        </w:rPr>
        <w:t>πολυεπίπεδες</w:t>
      </w:r>
      <w:proofErr w:type="spellEnd"/>
      <w:r>
        <w:rPr>
          <w:rFonts w:eastAsia="Times New Roman" w:cs="Times New Roman"/>
          <w:szCs w:val="24"/>
        </w:rPr>
        <w:t xml:space="preserve"> παρεμβάσεις. </w:t>
      </w:r>
    </w:p>
    <w:p w14:paraId="3A32DBE6" w14:textId="77777777" w:rsidR="00133975" w:rsidRDefault="007A2F4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Την ίδια στιγμή, με αφορμή και τη στάση της ηγεσίας, αλλά και αρκετών Βουλευτών της Αξιωματικής </w:t>
      </w:r>
      <w:r>
        <w:rPr>
          <w:rFonts w:eastAsia="Times New Roman" w:cs="Times New Roman"/>
          <w:szCs w:val="24"/>
        </w:rPr>
        <w:t>Αντιπολίτευσης, αναπόφευκτα υπεισέρχονται ερωτήματα, σχετικά με τη λειτουργία της δημοκρατίας, την αξιοπιστία των κοινοβουλευτικών διαδικασιών και τις πρακτικές των κοινοβουλευτικών.</w:t>
      </w:r>
    </w:p>
    <w:p w14:paraId="3A32DBE7" w14:textId="77777777" w:rsidR="00133975" w:rsidRDefault="007A2F4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αλήθεια τι πιστεύετε; Ο πολιτικός θα πρέπει να τοποθετ</w:t>
      </w:r>
      <w:r>
        <w:rPr>
          <w:rFonts w:eastAsia="Times New Roman" w:cs="Times New Roman"/>
          <w:szCs w:val="24"/>
        </w:rPr>
        <w:t xml:space="preserve">είται νηφάλια και με βάση τη λογική, αλλά και την πραγματική του συνολική εικόνα ή θα πρέπει να αναπροσαρμόζει τις απόψεις του, ανάλογα με τη συγκυρία ή τις διαθέσεις της εκλογικής πελατείας; Πρέπει να μπορεί να εμπνέει και να συμπαρασύρει ή να άγεται και </w:t>
      </w:r>
      <w:r>
        <w:rPr>
          <w:rFonts w:eastAsia="Times New Roman" w:cs="Times New Roman"/>
          <w:szCs w:val="24"/>
        </w:rPr>
        <w:t xml:space="preserve">να φέρεται στο βωμό του εκλογικού οφέλους; Υπάρχει ευρωπαϊσμός </w:t>
      </w:r>
      <w:proofErr w:type="spellStart"/>
      <w:r>
        <w:rPr>
          <w:rFonts w:eastAsia="Times New Roman" w:cs="Times New Roman"/>
          <w:szCs w:val="24"/>
        </w:rPr>
        <w:t>αλ</w:t>
      </w:r>
      <w:r>
        <w:rPr>
          <w:rFonts w:eastAsia="Times New Roman" w:cs="Times New Roman"/>
          <w:szCs w:val="24"/>
        </w:rPr>
        <w:t>ά</w:t>
      </w:r>
      <w:proofErr w:type="spellEnd"/>
      <w:r>
        <w:rPr>
          <w:rFonts w:eastAsia="Times New Roman" w:cs="Times New Roman"/>
          <w:szCs w:val="24"/>
        </w:rPr>
        <w:t xml:space="preserve"> καρτ ή θα πρέπει να διασφαλίσουμε ότι ο Έλληνας πολίτης δεν θα απολαμβάνει λιγότερα δικαιώματα από τον αντίστοιχο Ευρωπαίο; </w:t>
      </w:r>
    </w:p>
    <w:p w14:paraId="3A32DBE8" w14:textId="77777777" w:rsidR="00133975" w:rsidRDefault="007A2F4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Αντίστοιχα, ένας κομματικός οργανισμός τόσων δεκαετιών όσο η Νέα</w:t>
      </w:r>
      <w:r>
        <w:rPr>
          <w:rFonts w:eastAsia="Times New Roman" w:cs="Times New Roman"/>
          <w:szCs w:val="24"/>
        </w:rPr>
        <w:t xml:space="preserve"> Δημοκρατία επιτρέπεται να παραπαίει ανάμεσα σε φιλελεύθερες και ακραία συντηρητικές διχαστικές απόψεις και να προσπαθεί στην ουσία να διαφύγει μέσα από την κατάθεση τελευταία στιγμή του δικού της σχεδίου νόμου; Γιατί δεν το έπραξε στο παρελθόν κατά τη διά</w:t>
      </w:r>
      <w:r>
        <w:rPr>
          <w:rFonts w:eastAsia="Times New Roman" w:cs="Times New Roman"/>
          <w:szCs w:val="24"/>
        </w:rPr>
        <w:t>ρκεια της διακυβέρνησής της ή έστω και κατά τη συζήτηση στις επιτροπές; Ίσως, όμως, έτσι να είναι καλύτερα, γιατί γίνονται ξεκάθαρες πάνω σε ένα άλλο νομοσχέδιο οι διαχωριστικές γραμμές που υπάρχουν μεταξύ των προοδευτικών και συντηρητικών δυνάμεων, των δυ</w:t>
      </w:r>
      <w:r>
        <w:rPr>
          <w:rFonts w:eastAsia="Times New Roman" w:cs="Times New Roman"/>
          <w:szCs w:val="24"/>
        </w:rPr>
        <w:t xml:space="preserve">νάμεων που θέλουν να πάνε τη χώρα μπροστά και των δυνάμεων που την κρατάνε πίσω. </w:t>
      </w:r>
    </w:p>
    <w:p w14:paraId="3A32DBE9" w14:textId="77777777" w:rsidR="00133975" w:rsidRDefault="007A2F4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Θα κλείσω με το εξής: Παρατηρείται στη δημόσια συζήτηση ένας πανικός για το ότι η νομική αναγνώριση αποτελεί προσπάθεια επιβολής ενός συγκεκριμένου προτύπου για το φύλο και τ</w:t>
      </w:r>
      <w:r>
        <w:rPr>
          <w:rFonts w:eastAsia="Times New Roman" w:cs="Times New Roman"/>
          <w:szCs w:val="24"/>
        </w:rPr>
        <w:t>ις ανθρώπινες σχέσεις. Νομίζω ότι πίσω από αυτήν τη θέση κρύβεται η έλλειψη εμπιστοσύνης στην κοινωνία και τους ανθρώπους που πηγαίνει πολύ πιο πέρα από τη σημερινή συζήτηση. Κρύβεται δηλαδή η αντίληψη ότι δεν μπορούν οι άνθρωποι να διαχειριστούν τις δυνατ</w:t>
      </w:r>
      <w:r>
        <w:rPr>
          <w:rFonts w:eastAsia="Times New Roman" w:cs="Times New Roman"/>
          <w:szCs w:val="24"/>
        </w:rPr>
        <w:t>ότητες που τους δίνονται, επομένως είναι προτιμότερο να τους περιθωριοποιούμε και να καταπιέζουμε μία μερίδα της κοινωνίας.</w:t>
      </w:r>
    </w:p>
    <w:p w14:paraId="3A32DBEA" w14:textId="77777777" w:rsidR="00133975" w:rsidRDefault="007A2F4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που δεν </w:t>
      </w:r>
      <w:proofErr w:type="spellStart"/>
      <w:r>
        <w:rPr>
          <w:rFonts w:eastAsia="Times New Roman" w:cs="Times New Roman"/>
          <w:szCs w:val="24"/>
        </w:rPr>
        <w:t>αυτοπροσδιοριζόμαστε</w:t>
      </w:r>
      <w:proofErr w:type="spellEnd"/>
      <w:r>
        <w:rPr>
          <w:rFonts w:eastAsia="Times New Roman" w:cs="Times New Roman"/>
          <w:szCs w:val="24"/>
        </w:rPr>
        <w:t xml:space="preserve"> κιόλας ως φιλελεύθερο κόμμα, θεωρούμε πως δεν μπορούμε να υιοθετούμε τον πατερναλισμό σαν κοινωνι</w:t>
      </w:r>
      <w:r>
        <w:rPr>
          <w:rFonts w:eastAsia="Times New Roman" w:cs="Times New Roman"/>
          <w:szCs w:val="24"/>
        </w:rPr>
        <w:t xml:space="preserve">κή και θεσμική πρακτική. Αντίθετα μπορούμε και είναι αναγκαίο να δείξουμε εμπιστοσύνη στην ικανότητα των ανθρώπων να κάνουν επιλογές για τη ζωή τους και τη ζωή της οικογένειάς τους, γιατί για μας η ελευθερία δεν εξαντλείται στην ατομική σφαίρα, αλλά περνά </w:t>
      </w:r>
      <w:r>
        <w:rPr>
          <w:rFonts w:eastAsia="Times New Roman" w:cs="Times New Roman"/>
          <w:szCs w:val="24"/>
        </w:rPr>
        <w:t>μέσα από όσα μπορεί και δεν μπορεί να κάνει ο διπλανός.</w:t>
      </w:r>
    </w:p>
    <w:p w14:paraId="3A32DBEB" w14:textId="77777777" w:rsidR="00133975" w:rsidRDefault="007A2F4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Ως εκ τούτου, με το σημερινό νομοσχέδιο, καλούμαστε και καλείστε να απαντήσετε σε πολλά περισσότερα από την υπεράσπιση ενός αυτονόητου δικαιώματος. Καλούμαστε και καλείστε να απαντήσετε για την υπεράσ</w:t>
      </w:r>
      <w:r>
        <w:rPr>
          <w:rFonts w:eastAsia="Times New Roman" w:cs="Times New Roman"/>
          <w:szCs w:val="24"/>
        </w:rPr>
        <w:t>πιση του πυρήνα της δημοκρατίας μας, για τον οποίο μπορούμε να συζητάμε μόνο για τη διεύρυνση και όχι για τη μετάλλαξη ή για τη μεταμόρφωσή του.</w:t>
      </w:r>
    </w:p>
    <w:p w14:paraId="3A32DBEC" w14:textId="77777777" w:rsidR="00133975" w:rsidRDefault="007A2F4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Με αυτές τις σκέψεις, σας καλώ να υπερψηφίσουμε το συγκεκριμένο νομοσχέδιο.</w:t>
      </w:r>
    </w:p>
    <w:p w14:paraId="3A32DBED" w14:textId="77777777" w:rsidR="00133975" w:rsidRDefault="007A2F43">
      <w:pPr>
        <w:spacing w:line="600" w:lineRule="auto"/>
        <w:ind w:firstLine="720"/>
        <w:jc w:val="center"/>
        <w:rPr>
          <w:rFonts w:eastAsia="Times New Roman"/>
          <w:bCs/>
        </w:rPr>
      </w:pPr>
      <w:r>
        <w:rPr>
          <w:rFonts w:eastAsia="Times New Roman"/>
          <w:bCs/>
        </w:rPr>
        <w:t>(Χειροκροτήματα από την πτέρυγα του</w:t>
      </w:r>
      <w:r>
        <w:rPr>
          <w:rFonts w:eastAsia="Times New Roman"/>
          <w:bCs/>
        </w:rPr>
        <w:t xml:space="preserve"> ΣΥΡΙΖΑ)</w:t>
      </w:r>
    </w:p>
    <w:p w14:paraId="3A32DBEE" w14:textId="77777777" w:rsidR="00133975" w:rsidRDefault="007A2F4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(Νικήτας Κακλαμάνης):</w:t>
      </w:r>
      <w:r>
        <w:rPr>
          <w:rFonts w:eastAsia="Times New Roman" w:cs="Times New Roman"/>
          <w:szCs w:val="24"/>
        </w:rPr>
        <w:t xml:space="preserve"> Τον λόγο έχει τώρα η Γ΄ Αντιπρόεδρος της Βουλής κ. Αναστασία Χριστοδουλοπούλου και μετά ο κ. Σίμος </w:t>
      </w:r>
      <w:proofErr w:type="spellStart"/>
      <w:r>
        <w:rPr>
          <w:rFonts w:eastAsia="Times New Roman" w:cs="Times New Roman"/>
          <w:szCs w:val="24"/>
        </w:rPr>
        <w:t>Κεδίκογλου</w:t>
      </w:r>
      <w:proofErr w:type="spellEnd"/>
      <w:r>
        <w:rPr>
          <w:rFonts w:eastAsia="Times New Roman" w:cs="Times New Roman"/>
          <w:szCs w:val="24"/>
        </w:rPr>
        <w:t>.</w:t>
      </w:r>
    </w:p>
    <w:p w14:paraId="3A32DBEF" w14:textId="77777777" w:rsidR="00133975" w:rsidRDefault="007A2F4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3A32DBF0" w14:textId="77777777" w:rsidR="00133975" w:rsidRDefault="007A2F4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ΑΝΑΣΤΑΣΙΑ ΧΡΙΣΤΟΔΟΥΛΟΠΟΥΛΟΥ (Γ΄ Αντιπρόεδρος της Βουλής):</w:t>
      </w:r>
      <w:r>
        <w:rPr>
          <w:rFonts w:eastAsia="Times New Roman" w:cs="Times New Roman"/>
          <w:szCs w:val="24"/>
        </w:rPr>
        <w:t xml:space="preserve"> Κυρίες και κύριοι συ</w:t>
      </w:r>
      <w:r>
        <w:rPr>
          <w:rFonts w:eastAsia="Times New Roman" w:cs="Times New Roman"/>
          <w:szCs w:val="24"/>
        </w:rPr>
        <w:t>νάδελφοι, καλημέρα. Κατ’ αρχάς</w:t>
      </w:r>
      <w:r>
        <w:rPr>
          <w:rFonts w:eastAsia="Times New Roman" w:cs="Times New Roman"/>
          <w:szCs w:val="24"/>
        </w:rPr>
        <w:t>,</w:t>
      </w:r>
      <w:r>
        <w:rPr>
          <w:rFonts w:eastAsia="Times New Roman" w:cs="Times New Roman"/>
          <w:szCs w:val="24"/>
        </w:rPr>
        <w:t xml:space="preserve"> ξεκινώντας</w:t>
      </w:r>
      <w:r>
        <w:rPr>
          <w:rFonts w:eastAsia="Times New Roman" w:cs="Times New Roman"/>
          <w:szCs w:val="24"/>
        </w:rPr>
        <w:t>,</w:t>
      </w:r>
      <w:r>
        <w:rPr>
          <w:rFonts w:eastAsia="Times New Roman" w:cs="Times New Roman"/>
          <w:szCs w:val="24"/>
        </w:rPr>
        <w:t xml:space="preserve"> θα ήθελα να πω ότι</w:t>
      </w:r>
      <w:r>
        <w:rPr>
          <w:rFonts w:eastAsia="Times New Roman" w:cs="Times New Roman"/>
          <w:szCs w:val="24"/>
        </w:rPr>
        <w:t>,</w:t>
      </w:r>
      <w:r>
        <w:rPr>
          <w:rFonts w:eastAsia="Times New Roman" w:cs="Times New Roman"/>
          <w:szCs w:val="24"/>
        </w:rPr>
        <w:t xml:space="preserve"> παρ’ όλο που φθάσαμε στην τελευταία μέρα της συζήτησης λίγο πριν από την ψηφοφορία, ο θόρυβος που έχει ξεκινήσει γι’ αυτό το νομοσχέδιο συνεχίζεται με αμείωτη ένταση. Διότι τελικά νομίζω ότι π</w:t>
      </w:r>
      <w:r>
        <w:rPr>
          <w:rFonts w:eastAsia="Times New Roman" w:cs="Times New Roman"/>
          <w:szCs w:val="24"/>
        </w:rPr>
        <w:t>ίσω από αυτόν τον θόρυβο κρύβεται μία μεγάλη πολιτική και ιδεολογική αναμέτρηση. Και θα εξηγήσω σε τι συνίσταται αυτή η αναμέτρηση.</w:t>
      </w:r>
    </w:p>
    <w:p w14:paraId="3A32DBF1" w14:textId="77777777" w:rsidR="00133975" w:rsidRDefault="007A2F4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ιδεολογική αναμέτρηση που υπάρχει ανάμεσα σε αυτούς που συμφωνούν και σε αυτούς που διαφωνούν με το νομοσχέδιο έχει να κάν</w:t>
      </w:r>
      <w:r>
        <w:rPr>
          <w:rFonts w:eastAsia="Times New Roman" w:cs="Times New Roman"/>
          <w:szCs w:val="24"/>
        </w:rPr>
        <w:t>ει με την οπτική που βλέπουν την κοινωνία, τις εξελίξεις και τη διαφορετικότητα των ανθρώπων. Αυτό είναι ένα ζήτημα το οποίο βλέπουμε να προκύπτει διαχρονικά, με αφορμή διάφορα νομοσχέδια, διάφορες συμπεριφορές, διάφορες πρακτικές ανθρώπων, διάφορα κινήματ</w:t>
      </w:r>
      <w:r>
        <w:rPr>
          <w:rFonts w:eastAsia="Times New Roman" w:cs="Times New Roman"/>
          <w:szCs w:val="24"/>
        </w:rPr>
        <w:t>α που προκύπτουν και τις στάσεις που κρατούν οι άνθρωποι απέναντι σε αυτό.</w:t>
      </w:r>
    </w:p>
    <w:p w14:paraId="3A32DBF2" w14:textId="77777777" w:rsidR="00133975" w:rsidRDefault="007A2F4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Η πολιτική αναμέτρηση έχει να κάνει με το πάθος των περισσ</w:t>
      </w:r>
      <w:r>
        <w:rPr>
          <w:rFonts w:eastAsia="Times New Roman" w:cs="Times New Roman"/>
          <w:szCs w:val="24"/>
        </w:rPr>
        <w:t>ότε</w:t>
      </w:r>
      <w:r>
        <w:rPr>
          <w:rFonts w:eastAsia="Times New Roman" w:cs="Times New Roman"/>
          <w:szCs w:val="24"/>
        </w:rPr>
        <w:t>ρων κομμάτων που διαφωνούν με το νομοσχέδιο ενάντια στον ΣΥΡΙΖΑ. Ψάχνουν συνεχώς να βρουν ευκαιρία, προκειμένου να στριμ</w:t>
      </w:r>
      <w:r>
        <w:rPr>
          <w:rFonts w:eastAsia="Times New Roman" w:cs="Times New Roman"/>
          <w:szCs w:val="24"/>
        </w:rPr>
        <w:t>ώξουν την Κυβέρνηση</w:t>
      </w:r>
      <w:r>
        <w:rPr>
          <w:rFonts w:eastAsia="Times New Roman" w:cs="Times New Roman"/>
          <w:szCs w:val="24"/>
        </w:rPr>
        <w:t>,</w:t>
      </w:r>
      <w:r>
        <w:rPr>
          <w:rFonts w:eastAsia="Times New Roman" w:cs="Times New Roman"/>
          <w:szCs w:val="24"/>
        </w:rPr>
        <w:t xml:space="preserve"> όπως νομίζουν, να δημιουργήσουν πολιτικό θόρυβο και να προκαλέσουν, αν μπορούν, πολιτική κρίση, προκειμένου να οδηγήσουν την Κυβέρνηση σε πτώση.</w:t>
      </w:r>
    </w:p>
    <w:p w14:paraId="3A32DBF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Θεωρούν δε</w:t>
      </w:r>
      <w:r>
        <w:rPr>
          <w:rFonts w:eastAsia="Times New Roman" w:cs="Times New Roman"/>
          <w:szCs w:val="24"/>
        </w:rPr>
        <w:t>,</w:t>
      </w:r>
      <w:r>
        <w:rPr>
          <w:rFonts w:eastAsia="Times New Roman" w:cs="Times New Roman"/>
          <w:szCs w:val="24"/>
        </w:rPr>
        <w:t xml:space="preserve"> ταυτόχρονα</w:t>
      </w:r>
      <w:r>
        <w:rPr>
          <w:rFonts w:eastAsia="Times New Roman" w:cs="Times New Roman"/>
          <w:szCs w:val="24"/>
        </w:rPr>
        <w:t>,</w:t>
      </w:r>
      <w:r>
        <w:rPr>
          <w:rFonts w:eastAsia="Times New Roman" w:cs="Times New Roman"/>
          <w:szCs w:val="24"/>
        </w:rPr>
        <w:t xml:space="preserve"> ότι η Κυβέρνηση είναι σε πολιτική αδυναμία. Έχουν φθάσει -πώς να τ</w:t>
      </w:r>
      <w:r>
        <w:rPr>
          <w:rFonts w:eastAsia="Times New Roman" w:cs="Times New Roman"/>
          <w:szCs w:val="24"/>
        </w:rPr>
        <w:t xml:space="preserve">ο πω;- σε κατάσταση αλαζονείας λόγω των δημοσκοπήσεων και νομίζουν ότι ίσως με αυτή την πίεση και τον θόρυβο εξωθήσουν την Κυβέρνηση να συμβιβαστεί. Λένε: «Να αποσυρθεί το νομοσχέδιο, να μειωθεί το όριο ηλικίας. Πώς τολμά η Κυβέρνηση του ΣΥΡΙΖΑ με τέτοιες </w:t>
      </w:r>
      <w:r>
        <w:rPr>
          <w:rFonts w:eastAsia="Times New Roman" w:cs="Times New Roman"/>
          <w:szCs w:val="24"/>
        </w:rPr>
        <w:t xml:space="preserve">δημοσκοπήσεις, με τέτοιες εσωτερικές αντιφάσεις στην Κυβέρνηση να επιμένει;». </w:t>
      </w:r>
    </w:p>
    <w:p w14:paraId="3A32DBF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Αυτή, λοιπόν, η πολιτική και ιδεολογική αναμέτρηση διεξάγεται σήμερα εδώ μέσα</w:t>
      </w:r>
      <w:r>
        <w:rPr>
          <w:rFonts w:eastAsia="Times New Roman" w:cs="Times New Roman"/>
          <w:szCs w:val="24"/>
        </w:rPr>
        <w:t>,</w:t>
      </w:r>
      <w:r>
        <w:rPr>
          <w:rFonts w:eastAsia="Times New Roman" w:cs="Times New Roman"/>
          <w:szCs w:val="24"/>
        </w:rPr>
        <w:t xml:space="preserve"> και βεβαίως και απ</w:t>
      </w:r>
      <w:r>
        <w:rPr>
          <w:rFonts w:eastAsia="Times New Roman" w:cs="Times New Roman"/>
          <w:szCs w:val="24"/>
        </w:rPr>
        <w:t xml:space="preserve">’ </w:t>
      </w:r>
      <w:r>
        <w:rPr>
          <w:rFonts w:eastAsia="Times New Roman" w:cs="Times New Roman"/>
          <w:szCs w:val="24"/>
        </w:rPr>
        <w:t>έξω από εδώ με τα μέσα μαζικής ενημέρωσης που το έχουν πρώτη είδηση. Εδώ και δ</w:t>
      </w:r>
      <w:r>
        <w:rPr>
          <w:rFonts w:eastAsia="Times New Roman" w:cs="Times New Roman"/>
          <w:szCs w:val="24"/>
        </w:rPr>
        <w:t xml:space="preserve">εκαπέντε ημέρες, η ταυτότητα φύλου έχει γίνει πρώτη είδηση, στην Εκκλησία και στους λοιπούς που έχουν αναμιχθεί σε όλη αυτή τη διαδικασία. </w:t>
      </w:r>
    </w:p>
    <w:p w14:paraId="3A32DBF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Ας δούμε, λοιπόν, πώς μπορούμε να το συζητήσουμε με ψυχραιμία λίγο πριν φτάσουμε στην ψηφοφορία. Είπα και στη συζήτη</w:t>
      </w:r>
      <w:r>
        <w:rPr>
          <w:rFonts w:eastAsia="Times New Roman" w:cs="Times New Roman"/>
          <w:szCs w:val="24"/>
        </w:rPr>
        <w:t xml:space="preserve">ση στην </w:t>
      </w:r>
      <w:r>
        <w:rPr>
          <w:rFonts w:eastAsia="Times New Roman" w:cs="Times New Roman"/>
          <w:szCs w:val="24"/>
        </w:rPr>
        <w:t>ε</w:t>
      </w:r>
      <w:r>
        <w:rPr>
          <w:rFonts w:eastAsia="Times New Roman" w:cs="Times New Roman"/>
          <w:szCs w:val="24"/>
        </w:rPr>
        <w:t xml:space="preserve">πιτροπή ότι ο ΣΥΡΙΖΑ δεν πιστεύει στον ανταγωνισμό των ατομικών και κοινωνικών δικαιωμάτων. Θεωρούμε ότι και τα δύο, και τα ατομικά και τα κοινωνικά δικαιώματα, είναι εξίσου σεβαστά, είναι </w:t>
      </w:r>
      <w:r>
        <w:rPr>
          <w:rFonts w:eastAsia="Times New Roman" w:cs="Times New Roman"/>
          <w:szCs w:val="24"/>
        </w:rPr>
        <w:lastRenderedPageBreak/>
        <w:t>δε αλληλένδετα. Άλλοι έχουν αντιφάσεις, όταν μιλάνε για τη</w:t>
      </w:r>
      <w:r>
        <w:rPr>
          <w:rFonts w:eastAsia="Times New Roman" w:cs="Times New Roman"/>
          <w:szCs w:val="24"/>
        </w:rPr>
        <w:t xml:space="preserve"> μεγαλύτερη σημασία των κοινωνικών δικαιωμάτων σε σχέση με τα ατομικά. Και ποιοι έχουν τέτοιες αντιφάσεις; Καταρχήν, αυτοί που είναι νεοφιλελεύθεροι, που έχουν ξεχάσει τη Θάτσερ, που έλεγε ότι «δεν υπάρχει κοινωνία, μόνο άτομα» και εμφανιζόταν ως οπαδός τω</w:t>
      </w:r>
      <w:r>
        <w:rPr>
          <w:rFonts w:eastAsia="Times New Roman" w:cs="Times New Roman"/>
          <w:szCs w:val="24"/>
        </w:rPr>
        <w:t xml:space="preserve">ν ατόμων που μπορούν να μεγαλουργήσουν μέσα στην αγορά και να γίνουν σπουδαίοι, πλούσιοι, μορφωμένοι κλπ., ενώ αντίθετα η κοινωνία, οι τάξεις, είναι άξιες χλευασμού και περιφρόνησης. </w:t>
      </w:r>
    </w:p>
    <w:p w14:paraId="3A32DBF6"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Εδώ, λοιπόν, βλέπουμε ότι ξαφνικά τα ατομικά δικαιώματα δεν είναι τίποτα</w:t>
      </w:r>
      <w:r>
        <w:rPr>
          <w:rFonts w:eastAsia="Times New Roman" w:cs="Times New Roman"/>
          <w:szCs w:val="24"/>
        </w:rPr>
        <w:t>, άρα αυτή η Κυβέρνηση δεν ικανοποιεί τα κοινωνικά δικαιώματα. Όμως τι βλέπουμε; Όταν η Κυβέρνηση ικανοποιεί τα κοινωνικά δικαιώματα, όταν θεσπίζει τη δωρεάν πρόσβαση στην υγεία, το καταψηφίζουν. Όταν ψηφίζει επιδόματα κοινωνικής αλληλεγγύης, τα καταψηφίζο</w:t>
      </w:r>
      <w:r>
        <w:rPr>
          <w:rFonts w:eastAsia="Times New Roman" w:cs="Times New Roman"/>
          <w:szCs w:val="24"/>
        </w:rPr>
        <w:t>υν. Δεν είδαμε καμία Ιερά Σύνοδο να βγει ποτέ να πει κάτι για όλα αυτά ή έστω να καταδικάσει μέτρα δυσμενή που έχουμε ψηφίσει ως Κυβέρνηση. Εμφανίστηκε ξαφνικά σ’ αυτό. Και σε ποιο αυτό; Σ’ αυτό που έχει θεσπιστεί από το 1976. Δηλαδή, σαράντα ένα χρόνια πρ</w:t>
      </w:r>
      <w:r>
        <w:rPr>
          <w:rFonts w:eastAsia="Times New Roman" w:cs="Times New Roman"/>
          <w:szCs w:val="24"/>
        </w:rPr>
        <w:t>ιν έχει θεσπιστεί η αλλαγή φύλου και ξαφνικά έχει γίνει ο μέγας θόρυβος για τη διόρθωση φύλου. Προσέξτε, υπήρχε αλλαγή φύλου χωρίς κα</w:t>
      </w:r>
      <w:r>
        <w:rPr>
          <w:rFonts w:eastAsia="Times New Roman" w:cs="Times New Roman"/>
          <w:szCs w:val="24"/>
        </w:rPr>
        <w:t>μ</w:t>
      </w:r>
      <w:r>
        <w:rPr>
          <w:rFonts w:eastAsia="Times New Roman" w:cs="Times New Roman"/>
          <w:szCs w:val="24"/>
        </w:rPr>
        <w:t>μία προϋπόθεση</w:t>
      </w:r>
      <w:r>
        <w:rPr>
          <w:rFonts w:eastAsia="Times New Roman" w:cs="Times New Roman"/>
          <w:szCs w:val="24"/>
        </w:rPr>
        <w:t>,</w:t>
      </w:r>
      <w:r>
        <w:rPr>
          <w:rFonts w:eastAsia="Times New Roman" w:cs="Times New Roman"/>
          <w:szCs w:val="24"/>
        </w:rPr>
        <w:t xml:space="preserve"> ούτε ηλικίας, ούτε αγαμίας, ούτε τίποτα. Και γίνεται όλος αυτός ο θόρυβος, ενώ εμφανίζεται ένα νομοσχέδιο το οποίο βάζει προϋποθέσεις, αλλά αποκρύπτεται αυτή η συζήτηση σκόπιμα, γιατί υπάρχει το άλλο που σας είπα, η πολιτική και η ιδεολογική αναμέτρηση πο</w:t>
      </w:r>
      <w:r>
        <w:rPr>
          <w:rFonts w:eastAsia="Times New Roman" w:cs="Times New Roman"/>
          <w:szCs w:val="24"/>
        </w:rPr>
        <w:t xml:space="preserve">υ γίνεται. </w:t>
      </w:r>
    </w:p>
    <w:p w14:paraId="3A32DBF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Εδώ, λοιπόν, πρέπει να αποκαλυφθούν όλες οι προθέσεις, για να ξέρει και η κοινωνία, η οποία παρακολουθεί</w:t>
      </w:r>
      <w:r>
        <w:rPr>
          <w:rFonts w:eastAsia="Times New Roman" w:cs="Times New Roman"/>
          <w:szCs w:val="24"/>
        </w:rPr>
        <w:t>,</w:t>
      </w:r>
      <w:r>
        <w:rPr>
          <w:rFonts w:eastAsia="Times New Roman" w:cs="Times New Roman"/>
          <w:szCs w:val="24"/>
        </w:rPr>
        <w:t xml:space="preserve"> άναυδη ενδεχομένως, έκπληκτη ή ίσως και μπερδεμένη, τι είναι αυτό το πράγμα για το οποίο γίνεται τόσος θόρυβος. Ας το βάλουμε, λοιπόν, στη</w:t>
      </w:r>
      <w:r>
        <w:rPr>
          <w:rFonts w:eastAsia="Times New Roman" w:cs="Times New Roman"/>
          <w:szCs w:val="24"/>
        </w:rPr>
        <w:t xml:space="preserve">ν πραγματική του διάσταση. </w:t>
      </w:r>
    </w:p>
    <w:p w14:paraId="3A32DBF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είμαστε εδώ όλοι </w:t>
      </w:r>
      <w:r>
        <w:rPr>
          <w:rFonts w:eastAsia="Times New Roman" w:cs="Times New Roman"/>
          <w:szCs w:val="24"/>
        </w:rPr>
        <w:t xml:space="preserve">εμείς </w:t>
      </w:r>
      <w:r>
        <w:rPr>
          <w:rFonts w:eastAsia="Times New Roman" w:cs="Times New Roman"/>
          <w:szCs w:val="24"/>
        </w:rPr>
        <w:t xml:space="preserve">και μιλάμε χάριν στο ατομικό δικαίωμα της ψήφου. Ειδάλλως, θα ήμασταν αλλού. Θα πρέπει, λοιπόν, να έχουμε ιδιαίτερο σεβασμό στα ατομικά δικαιώματα. </w:t>
      </w:r>
    </w:p>
    <w:p w14:paraId="3A32DBF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Επίσης, πρέπει να ξέρουμε </w:t>
      </w:r>
      <w:r>
        <w:rPr>
          <w:rFonts w:eastAsia="Times New Roman" w:cs="Times New Roman"/>
          <w:szCs w:val="24"/>
        </w:rPr>
        <w:t>ότι χωρίς το ατομικό δικαίωμα του «</w:t>
      </w:r>
      <w:proofErr w:type="spellStart"/>
      <w:r>
        <w:rPr>
          <w:rFonts w:eastAsia="Times New Roman" w:cs="Times New Roman"/>
          <w:szCs w:val="24"/>
        </w:rPr>
        <w:t>συνεταιρίζεσθαι</w:t>
      </w:r>
      <w:proofErr w:type="spellEnd"/>
      <w:r>
        <w:rPr>
          <w:rFonts w:eastAsia="Times New Roman" w:cs="Times New Roman"/>
          <w:szCs w:val="24"/>
        </w:rPr>
        <w:t>» που λέει το Σύνταγμα, δηλαδή της οργάνωσης των ανθρώπων σε κοινωνικές ομάδες, δεν θα μπορούσε κανείς να πετύχει καμία νίκη, διότι χωρίς αυτό δεν θα μπορούσε να ακουστεί η φωνή του. Άρα και το «</w:t>
      </w:r>
      <w:proofErr w:type="spellStart"/>
      <w:r>
        <w:rPr>
          <w:rFonts w:eastAsia="Times New Roman" w:cs="Times New Roman"/>
          <w:szCs w:val="24"/>
        </w:rPr>
        <w:t>συνεταιρίζε</w:t>
      </w:r>
      <w:r>
        <w:rPr>
          <w:rFonts w:eastAsia="Times New Roman" w:cs="Times New Roman"/>
          <w:szCs w:val="24"/>
        </w:rPr>
        <w:t>σθαι</w:t>
      </w:r>
      <w:proofErr w:type="spellEnd"/>
      <w:r>
        <w:rPr>
          <w:rFonts w:eastAsia="Times New Roman" w:cs="Times New Roman"/>
          <w:szCs w:val="24"/>
        </w:rPr>
        <w:t>» και το «</w:t>
      </w:r>
      <w:proofErr w:type="spellStart"/>
      <w:r>
        <w:rPr>
          <w:rFonts w:eastAsia="Times New Roman" w:cs="Times New Roman"/>
          <w:szCs w:val="24"/>
        </w:rPr>
        <w:t>συναθροίζεσθαι</w:t>
      </w:r>
      <w:proofErr w:type="spellEnd"/>
      <w:r>
        <w:rPr>
          <w:rFonts w:eastAsia="Times New Roman" w:cs="Times New Roman"/>
          <w:szCs w:val="24"/>
        </w:rPr>
        <w:t>» και όλες αυτές οι ατομικές ελευθερίες έχουν φτάσει την ιστορία εδώ που έχει φθάσει και τις κατακτήσεις εδώ που έχουν φτάσει. Άρα δεν υπάρχει θέμα διαγωνισμού ατομικών και κοινωνικών δικαιωμάτων, για να τελειώσει αυτή η δυσάρεσ</w:t>
      </w:r>
      <w:r>
        <w:rPr>
          <w:rFonts w:eastAsia="Times New Roman" w:cs="Times New Roman"/>
          <w:szCs w:val="24"/>
        </w:rPr>
        <w:t>τη και ανιστόρητη συζήτηση.</w:t>
      </w:r>
    </w:p>
    <w:p w14:paraId="3A32DBFA"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Όμως για να μην </w:t>
      </w:r>
      <w:r>
        <w:rPr>
          <w:rFonts w:eastAsia="Times New Roman" w:cs="Times New Roman"/>
          <w:szCs w:val="24"/>
        </w:rPr>
        <w:t>μακρηγορώ</w:t>
      </w:r>
      <w:r>
        <w:rPr>
          <w:rFonts w:eastAsia="Times New Roman" w:cs="Times New Roman"/>
          <w:szCs w:val="24"/>
        </w:rPr>
        <w:t>, θέλω να φθάσω στο εξής: Προβάλλονται τώρα αυτές οι απόψεις, οι συντηρητικές κατά τη γνώμη μου, οι φανατικές, οι οποίες, όταν σημειώνονται σε άλλες θρησκείες, μας ανατριχιάζουν. Όταν εμφανίζονται θρησκε</w:t>
      </w:r>
      <w:r>
        <w:rPr>
          <w:rFonts w:eastAsia="Times New Roman" w:cs="Times New Roman"/>
          <w:szCs w:val="24"/>
        </w:rPr>
        <w:t xml:space="preserve">ίες που θέλουν να </w:t>
      </w:r>
      <w:r>
        <w:rPr>
          <w:rFonts w:eastAsia="Times New Roman" w:cs="Times New Roman"/>
          <w:szCs w:val="24"/>
        </w:rPr>
        <w:t>πάνε</w:t>
      </w:r>
      <w:r>
        <w:rPr>
          <w:rFonts w:eastAsia="Times New Roman" w:cs="Times New Roman"/>
          <w:szCs w:val="24"/>
        </w:rPr>
        <w:t xml:space="preserve"> τα πράγματα προς τα πίσω, που ερμηνεύουν το Κοράνι με έναν φανατισμό, εκεί εμείς τρομάζουμε. Εδώ δεν τρομάζουμε. </w:t>
      </w:r>
    </w:p>
    <w:p w14:paraId="3A32DBFB" w14:textId="77777777" w:rsidR="00133975" w:rsidRDefault="007A2F43">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w:t>
      </w:r>
      <w:r>
        <w:rPr>
          <w:rFonts w:eastAsia="Times New Roman"/>
          <w:bCs/>
        </w:rPr>
        <w:t>είναι</w:t>
      </w:r>
      <w:r>
        <w:rPr>
          <w:rFonts w:eastAsia="Times New Roman"/>
          <w:szCs w:val="24"/>
        </w:rPr>
        <w:t xml:space="preserve"> πολύ επικίνδυνη εποχή για να ανεχόμαστε τέτοιες απόψεις, για να μπαίνει λογοκρισία </w:t>
      </w:r>
      <w:r>
        <w:rPr>
          <w:rFonts w:eastAsia="Times New Roman"/>
          <w:szCs w:val="24"/>
        </w:rPr>
        <w:t xml:space="preserve">στο τι θα προτείνει η </w:t>
      </w:r>
      <w:r>
        <w:rPr>
          <w:rFonts w:eastAsia="Times New Roman"/>
          <w:bCs/>
        </w:rPr>
        <w:t>Κυβέρνηση</w:t>
      </w:r>
      <w:r>
        <w:rPr>
          <w:rFonts w:eastAsia="Times New Roman"/>
          <w:szCs w:val="24"/>
        </w:rPr>
        <w:t xml:space="preserve"> σαν νομοθετική πρωτοβουλία. Δεν </w:t>
      </w:r>
      <w:r>
        <w:rPr>
          <w:rFonts w:eastAsia="Times New Roman"/>
          <w:bCs/>
        </w:rPr>
        <w:t>είναι</w:t>
      </w:r>
      <w:r>
        <w:rPr>
          <w:rFonts w:eastAsia="Times New Roman"/>
          <w:szCs w:val="24"/>
        </w:rPr>
        <w:t xml:space="preserve"> δυνατόν να ανεχόμαστε τέτοιο θεσμικό ρατσιστικό</w:t>
      </w:r>
      <w:r>
        <w:rPr>
          <w:rFonts w:eastAsia="Times New Roman"/>
          <w:szCs w:val="24"/>
        </w:rPr>
        <w:t>,</w:t>
      </w:r>
      <w:r>
        <w:rPr>
          <w:rFonts w:eastAsia="Times New Roman"/>
          <w:szCs w:val="24"/>
        </w:rPr>
        <w:t xml:space="preserve"> διχαστικό και σκοταδιστικό λόγο. </w:t>
      </w:r>
    </w:p>
    <w:p w14:paraId="3A32DBFC" w14:textId="77777777" w:rsidR="00133975" w:rsidRDefault="007A2F43">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της Γ΄ Αντιπροέδρου)</w:t>
      </w:r>
    </w:p>
    <w:p w14:paraId="3A32DBFD" w14:textId="77777777" w:rsidR="00133975" w:rsidRDefault="007A2F43">
      <w:pPr>
        <w:spacing w:line="600" w:lineRule="auto"/>
        <w:ind w:firstLine="720"/>
        <w:jc w:val="both"/>
        <w:rPr>
          <w:rFonts w:eastAsia="Times New Roman"/>
          <w:szCs w:val="24"/>
        </w:rPr>
      </w:pPr>
      <w:r>
        <w:rPr>
          <w:rFonts w:eastAsia="Times New Roman"/>
          <w:bCs/>
          <w:shd w:val="clear" w:color="auto" w:fill="FFFFFF"/>
        </w:rPr>
        <w:t>Υ</w:t>
      </w:r>
      <w:r>
        <w:rPr>
          <w:rFonts w:eastAsia="Times New Roman"/>
          <w:bCs/>
          <w:shd w:val="clear" w:color="auto" w:fill="FFFFFF"/>
        </w:rPr>
        <w:t>πάρχουν</w:t>
      </w:r>
      <w:r>
        <w:rPr>
          <w:rFonts w:eastAsia="Times New Roman"/>
          <w:szCs w:val="24"/>
        </w:rPr>
        <w:t xml:space="preserve"> και απόψει</w:t>
      </w:r>
      <w:r>
        <w:rPr>
          <w:rFonts w:eastAsia="Times New Roman"/>
          <w:szCs w:val="24"/>
        </w:rPr>
        <w:t xml:space="preserve">ς που θεωρούν λάθος την αγαμία ως προϋπόθεση που έχουμε βάλει εμείς. Υπάρχει το Ψήφισμα 2048/2015 του Συμβουλίου της Ευρώπης που λέει ότι το διαζύγιο ως προϋπόθεση προσβάλει την αρχή της ενότητας της οικογένειας και </w:t>
      </w:r>
      <w:r>
        <w:rPr>
          <w:rFonts w:eastAsia="Times New Roman"/>
          <w:bCs/>
        </w:rPr>
        <w:t>είναι</w:t>
      </w:r>
      <w:r>
        <w:rPr>
          <w:rFonts w:eastAsia="Times New Roman"/>
          <w:szCs w:val="24"/>
        </w:rPr>
        <w:t xml:space="preserve"> λάθος. </w:t>
      </w:r>
      <w:r>
        <w:rPr>
          <w:rFonts w:eastAsia="Times New Roman"/>
          <w:bCs/>
          <w:shd w:val="clear" w:color="auto" w:fill="FFFFFF"/>
        </w:rPr>
        <w:t>Υπάρχουν</w:t>
      </w:r>
      <w:r>
        <w:rPr>
          <w:rFonts w:eastAsia="Times New Roman"/>
          <w:szCs w:val="24"/>
        </w:rPr>
        <w:t xml:space="preserve"> απόψεις που δεν συ</w:t>
      </w:r>
      <w:r>
        <w:rPr>
          <w:rFonts w:eastAsia="Times New Roman"/>
          <w:szCs w:val="24"/>
        </w:rPr>
        <w:t xml:space="preserve">μφωνούν με το όριο της ηλικίας των δεκαπέντε ετών. Θέλουν και μικρότερη ηλικία, γιατί στις μικρότερες ηλικίες </w:t>
      </w:r>
      <w:r>
        <w:rPr>
          <w:rFonts w:eastAsia="Times New Roman"/>
          <w:bCs/>
        </w:rPr>
        <w:t>είναι</w:t>
      </w:r>
      <w:r>
        <w:rPr>
          <w:rFonts w:eastAsia="Times New Roman"/>
          <w:szCs w:val="24"/>
        </w:rPr>
        <w:t xml:space="preserve"> τα μεγάλα ψυχικά τραύματα. Και </w:t>
      </w:r>
      <w:r>
        <w:rPr>
          <w:rFonts w:eastAsia="Times New Roman"/>
          <w:bCs/>
          <w:shd w:val="clear" w:color="auto" w:fill="FFFFFF"/>
        </w:rPr>
        <w:t>όμως</w:t>
      </w:r>
      <w:r>
        <w:rPr>
          <w:rFonts w:eastAsia="Times New Roman"/>
          <w:szCs w:val="24"/>
        </w:rPr>
        <w:t xml:space="preserve"> αυτές οι απόψεις αποκρύπτονται για να πάμε στις πιο ακραίες και να γίνει ο διάλογος αλλού. </w:t>
      </w:r>
    </w:p>
    <w:p w14:paraId="3A32DBFE" w14:textId="77777777" w:rsidR="00133975" w:rsidRDefault="007A2F43">
      <w:pPr>
        <w:spacing w:line="600" w:lineRule="auto"/>
        <w:ind w:firstLine="720"/>
        <w:jc w:val="both"/>
        <w:rPr>
          <w:rFonts w:eastAsia="Times New Roman"/>
          <w:szCs w:val="24"/>
        </w:rPr>
      </w:pPr>
      <w:r>
        <w:rPr>
          <w:rFonts w:eastAsia="Times New Roman"/>
          <w:szCs w:val="24"/>
        </w:rPr>
        <w:t xml:space="preserve">Και </w:t>
      </w:r>
      <w:r>
        <w:rPr>
          <w:rFonts w:eastAsia="Times New Roman"/>
          <w:bCs/>
          <w:shd w:val="clear" w:color="auto" w:fill="FFFFFF"/>
        </w:rPr>
        <w:t>βεβαίως</w:t>
      </w:r>
      <w:r>
        <w:rPr>
          <w:rFonts w:eastAsia="Times New Roman"/>
          <w:szCs w:val="24"/>
        </w:rPr>
        <w:t xml:space="preserve"> παρουσιάζουμε εδώ τους γονείς σαν να </w:t>
      </w:r>
      <w:r>
        <w:rPr>
          <w:rFonts w:eastAsia="Times New Roman"/>
          <w:bCs/>
        </w:rPr>
        <w:t>είναι</w:t>
      </w:r>
      <w:r>
        <w:rPr>
          <w:rFonts w:eastAsia="Times New Roman"/>
          <w:szCs w:val="24"/>
        </w:rPr>
        <w:t xml:space="preserve"> ανεύθυνοι, σαν να μην ενδιαφέρονται για το συμφέρον του παιδιού τους. Και θα έρθει εδώ η Βουλή, οι προστάτες, να προστατεύσουν τα παιδιά από τους γονείς, οι οποίοι </w:t>
      </w:r>
      <w:r>
        <w:rPr>
          <w:rFonts w:eastAsia="Times New Roman"/>
          <w:bCs/>
        </w:rPr>
        <w:t>είναι</w:t>
      </w:r>
      <w:r>
        <w:rPr>
          <w:rFonts w:eastAsia="Times New Roman"/>
          <w:szCs w:val="24"/>
        </w:rPr>
        <w:t xml:space="preserve"> αυτοί που θα πάρουν την πρωτοβουλία για τη</w:t>
      </w:r>
      <w:r>
        <w:rPr>
          <w:rFonts w:eastAsia="Times New Roman"/>
          <w:szCs w:val="24"/>
        </w:rPr>
        <w:t xml:space="preserve"> νομική αναγνώριση της ταυτότητας φύλου του παιδιού τους. </w:t>
      </w:r>
    </w:p>
    <w:p w14:paraId="3A32DBFF" w14:textId="77777777" w:rsidR="00133975" w:rsidRDefault="007A2F43">
      <w:pPr>
        <w:spacing w:line="600" w:lineRule="auto"/>
        <w:ind w:firstLine="720"/>
        <w:jc w:val="both"/>
        <w:rPr>
          <w:rFonts w:eastAsia="Times New Roman"/>
          <w:szCs w:val="24"/>
        </w:rPr>
      </w:pPr>
      <w:r>
        <w:rPr>
          <w:rFonts w:eastAsia="Times New Roman"/>
          <w:szCs w:val="24"/>
        </w:rPr>
        <w:lastRenderedPageBreak/>
        <w:t xml:space="preserve">Ποιοι είμαστε εμείς; </w:t>
      </w:r>
      <w:r>
        <w:rPr>
          <w:rFonts w:eastAsia="Times New Roman"/>
          <w:bCs/>
        </w:rPr>
        <w:t>Είναι</w:t>
      </w:r>
      <w:r>
        <w:rPr>
          <w:rFonts w:eastAsia="Times New Roman"/>
          <w:szCs w:val="24"/>
        </w:rPr>
        <w:t xml:space="preserve"> δυνατόν στην ελληνική κοινωνία να λέμε ότι οι γονείς δεν μπορούν να καταλάβουν το συμφέρον του παιδιού τους; </w:t>
      </w:r>
      <w:r>
        <w:rPr>
          <w:rFonts w:eastAsia="Times New Roman"/>
          <w:bCs/>
        </w:rPr>
        <w:t>Είναι</w:t>
      </w:r>
      <w:r>
        <w:rPr>
          <w:rFonts w:eastAsia="Times New Roman"/>
          <w:szCs w:val="24"/>
        </w:rPr>
        <w:t xml:space="preserve"> δυνατόν να θεωρούμε ότι ένας γονέας, επειδή θα του πει </w:t>
      </w:r>
      <w:r>
        <w:rPr>
          <w:rFonts w:eastAsia="Times New Roman"/>
          <w:szCs w:val="24"/>
        </w:rPr>
        <w:t>το παιδί</w:t>
      </w:r>
      <w:r>
        <w:rPr>
          <w:rFonts w:eastAsia="Times New Roman"/>
          <w:szCs w:val="24"/>
        </w:rPr>
        <w:t>:</w:t>
      </w:r>
      <w:r>
        <w:rPr>
          <w:rFonts w:eastAsia="Times New Roman"/>
          <w:szCs w:val="24"/>
        </w:rPr>
        <w:t xml:space="preserve"> «Μπαμπά, μαμά, θέλω να γίνω κορίτσι», αμέσως θα σπεύσει στον δικηγόρο και θα πάει στα δικαστήρια; Έχετε καταλάβει που ζούμε; Τι </w:t>
      </w:r>
      <w:r>
        <w:rPr>
          <w:rFonts w:eastAsia="Times New Roman"/>
          <w:bCs/>
        </w:rPr>
        <w:t>είναι</w:t>
      </w:r>
      <w:r>
        <w:rPr>
          <w:rFonts w:eastAsia="Times New Roman"/>
          <w:szCs w:val="24"/>
        </w:rPr>
        <w:t xml:space="preserve"> αυτά τα πράγματα; Νομίζω ότι το επίπεδο αντιπαράθεσης </w:t>
      </w:r>
      <w:r>
        <w:rPr>
          <w:rFonts w:eastAsia="Times New Roman"/>
          <w:bCs/>
        </w:rPr>
        <w:t>έχει</w:t>
      </w:r>
      <w:r>
        <w:rPr>
          <w:rFonts w:eastAsia="Times New Roman"/>
          <w:szCs w:val="24"/>
        </w:rPr>
        <w:t xml:space="preserve"> πέσει στο ναδίρ. </w:t>
      </w:r>
    </w:p>
    <w:p w14:paraId="3A32DC00" w14:textId="77777777" w:rsidR="00133975" w:rsidRDefault="007A2F43">
      <w:pPr>
        <w:spacing w:line="600" w:lineRule="auto"/>
        <w:ind w:firstLine="720"/>
        <w:jc w:val="both"/>
        <w:rPr>
          <w:rFonts w:eastAsia="Times New Roman"/>
          <w:szCs w:val="24"/>
        </w:rPr>
      </w:pPr>
      <w:r>
        <w:rPr>
          <w:rFonts w:eastAsia="Times New Roman"/>
          <w:szCs w:val="24"/>
        </w:rPr>
        <w:t>Και κλείνω με το</w:t>
      </w:r>
      <w:r>
        <w:rPr>
          <w:rFonts w:eastAsia="Times New Roman"/>
          <w:szCs w:val="24"/>
        </w:rPr>
        <w:t xml:space="preserve"> ζήτημα της πολιτικής αντιπαράθεσης. </w:t>
      </w:r>
    </w:p>
    <w:p w14:paraId="3A32DC01" w14:textId="77777777" w:rsidR="00133975" w:rsidRDefault="007A2F43">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Μαζέψτε το όσο μπορείτε, κυρία Συμπρόεδρε. </w:t>
      </w:r>
    </w:p>
    <w:p w14:paraId="3A32DC02" w14:textId="77777777" w:rsidR="00133975" w:rsidRDefault="007A2F43">
      <w:pPr>
        <w:spacing w:line="600" w:lineRule="auto"/>
        <w:ind w:firstLine="720"/>
        <w:jc w:val="both"/>
        <w:rPr>
          <w:rFonts w:eastAsia="Times New Roman" w:cs="Times New Roman"/>
        </w:rPr>
      </w:pPr>
      <w:r>
        <w:rPr>
          <w:rFonts w:eastAsia="Times New Roman"/>
          <w:b/>
          <w:bCs/>
        </w:rPr>
        <w:t xml:space="preserve">ΑΝΑΣΤΑΣΙΑ ΧΡΙΣΤΟΔΟΥΛΟΠΟΥΛΟΥ (Γ΄ Αντιπρόεδρος της Βουλής): </w:t>
      </w:r>
      <w:r>
        <w:rPr>
          <w:rFonts w:eastAsia="Times New Roman" w:cs="Times New Roman"/>
        </w:rPr>
        <w:t xml:space="preserve">Θα ήθελα την ίδια μεταχείριση με κάποιους που προηγήθηκαν. </w:t>
      </w:r>
    </w:p>
    <w:p w14:paraId="3A32DC03" w14:textId="77777777" w:rsidR="00133975" w:rsidRDefault="007A2F43">
      <w:pPr>
        <w:spacing w:line="600" w:lineRule="auto"/>
        <w:ind w:firstLine="720"/>
        <w:jc w:val="both"/>
        <w:rPr>
          <w:rFonts w:eastAsia="Times New Roman" w:cs="Times New Roman"/>
          <w:szCs w:val="24"/>
        </w:rPr>
      </w:pPr>
      <w:r>
        <w:rPr>
          <w:rFonts w:eastAsia="Times New Roman"/>
          <w:b/>
          <w:bCs/>
        </w:rPr>
        <w:t>ΠΡΟΕΔΡΕΥΩΝ (Νικήτας Κακ</w:t>
      </w:r>
      <w:r>
        <w:rPr>
          <w:rFonts w:eastAsia="Times New Roman"/>
          <w:b/>
          <w:bCs/>
        </w:rPr>
        <w:t>λαμάνης):</w:t>
      </w:r>
      <w:r>
        <w:rPr>
          <w:rFonts w:eastAsia="Times New Roman" w:cs="Times New Roman"/>
          <w:szCs w:val="24"/>
        </w:rPr>
        <w:t xml:space="preserve"> Μην το πάμε «δάσκαλε που δίδασκες» οι δυο μας. Έτσι; </w:t>
      </w:r>
    </w:p>
    <w:p w14:paraId="3A32DC04" w14:textId="77777777" w:rsidR="00133975" w:rsidRDefault="007A2F43">
      <w:pPr>
        <w:spacing w:line="600" w:lineRule="auto"/>
        <w:ind w:firstLine="720"/>
        <w:jc w:val="both"/>
        <w:rPr>
          <w:rFonts w:eastAsia="Times New Roman" w:cs="Times New Roman"/>
        </w:rPr>
      </w:pPr>
      <w:r>
        <w:rPr>
          <w:rFonts w:eastAsia="Times New Roman"/>
          <w:b/>
          <w:bCs/>
        </w:rPr>
        <w:t xml:space="preserve">ΑΝΑΣΤΑΣΙΑ ΧΡΙΣΤΟΔΟΥΛΟΠΟΥΛΟΥ (Γ΄ Αντιπρόεδρος της Βουλής): </w:t>
      </w:r>
      <w:r>
        <w:rPr>
          <w:rFonts w:eastAsia="Times New Roman" w:cs="Times New Roman"/>
        </w:rPr>
        <w:t xml:space="preserve">Έχετε δίκιο. Τα κάνουμε κι εμείς αυτά. </w:t>
      </w:r>
    </w:p>
    <w:p w14:paraId="3A32DC05" w14:textId="77777777" w:rsidR="00133975" w:rsidRDefault="007A2F43">
      <w:pPr>
        <w:spacing w:line="600" w:lineRule="auto"/>
        <w:ind w:firstLine="720"/>
        <w:jc w:val="both"/>
        <w:rPr>
          <w:rFonts w:eastAsia="Times New Roman" w:cs="Times New Roman"/>
          <w:bCs/>
          <w:shd w:val="clear" w:color="auto" w:fill="FFFFFF"/>
        </w:rPr>
      </w:pPr>
      <w:r>
        <w:rPr>
          <w:rFonts w:eastAsia="Times New Roman" w:cs="Times New Roman"/>
        </w:rPr>
        <w:t xml:space="preserve">Φτάνω, λοιπόν, στο ζήτημα της δεδηλωμένης που </w:t>
      </w:r>
      <w:r>
        <w:rPr>
          <w:rFonts w:eastAsia="Times New Roman"/>
          <w:bCs/>
        </w:rPr>
        <w:t>έχει</w:t>
      </w:r>
      <w:r>
        <w:rPr>
          <w:rFonts w:eastAsia="Times New Roman" w:cs="Times New Roman"/>
        </w:rPr>
        <w:t xml:space="preserve"> γίνει πολλή </w:t>
      </w:r>
      <w:r>
        <w:rPr>
          <w:rFonts w:eastAsia="Times New Roman"/>
        </w:rPr>
        <w:t>συζήτηση</w:t>
      </w:r>
      <w:r>
        <w:rPr>
          <w:rFonts w:eastAsia="Times New Roman" w:cs="Times New Roman"/>
        </w:rPr>
        <w:t xml:space="preserve">. </w:t>
      </w:r>
      <w:r>
        <w:rPr>
          <w:rFonts w:eastAsia="Times New Roman"/>
        </w:rPr>
        <w:t>Κυρίες και κύριοι συν</w:t>
      </w:r>
      <w:r>
        <w:rPr>
          <w:rFonts w:eastAsia="Times New Roman"/>
        </w:rPr>
        <w:t>άδελφοι</w:t>
      </w:r>
      <w:r>
        <w:rPr>
          <w:rFonts w:eastAsia="Times New Roman" w:cs="Times New Roman"/>
        </w:rPr>
        <w:t xml:space="preserve">, </w:t>
      </w:r>
      <w:r>
        <w:rPr>
          <w:rFonts w:eastAsia="Times New Roman"/>
          <w:bCs/>
        </w:rPr>
        <w:t>είναι</w:t>
      </w:r>
      <w:r>
        <w:rPr>
          <w:rFonts w:eastAsia="Times New Roman" w:cs="Times New Roman"/>
        </w:rPr>
        <w:t xml:space="preserve"> γεγονός ότι το </w:t>
      </w:r>
      <w:r>
        <w:rPr>
          <w:rFonts w:eastAsia="Times New Roman" w:cs="Times New Roman"/>
          <w:bCs/>
          <w:shd w:val="clear" w:color="auto" w:fill="FFFFFF"/>
        </w:rPr>
        <w:t xml:space="preserve">Σύνταγμά μας βάζει τις προϋποθέσεις βάσει των οποίων γίνεται απώλεια της δεδηλωμένης. Και </w:t>
      </w:r>
      <w:r>
        <w:rPr>
          <w:rFonts w:eastAsia="Times New Roman"/>
          <w:bCs/>
          <w:shd w:val="clear" w:color="auto" w:fill="FFFFFF"/>
        </w:rPr>
        <w:t>είναι</w:t>
      </w:r>
      <w:r>
        <w:rPr>
          <w:rFonts w:eastAsia="Times New Roman" w:cs="Times New Roman"/>
          <w:bCs/>
          <w:shd w:val="clear" w:color="auto" w:fill="FFFFFF"/>
        </w:rPr>
        <w:t xml:space="preserve"> στις περιπτώσεις δυσπιστίας ή έλλειψης εμπιστοσύνης προς την </w:t>
      </w:r>
      <w:r>
        <w:rPr>
          <w:rFonts w:eastAsia="Times New Roman"/>
          <w:bCs/>
          <w:shd w:val="clear" w:color="auto" w:fill="FFFFFF"/>
        </w:rPr>
        <w:t>Κυβέρνηση</w:t>
      </w:r>
      <w:r>
        <w:rPr>
          <w:rFonts w:eastAsia="Times New Roman" w:cs="Times New Roman"/>
          <w:bCs/>
          <w:shd w:val="clear" w:color="auto" w:fill="FFFFFF"/>
        </w:rPr>
        <w:t xml:space="preserve"> στο </w:t>
      </w:r>
      <w:r>
        <w:rPr>
          <w:rFonts w:eastAsia="Times New Roman"/>
          <w:bCs/>
          <w:shd w:val="clear" w:color="auto" w:fill="FFFFFF"/>
        </w:rPr>
        <w:t>άρθρο</w:t>
      </w:r>
      <w:r>
        <w:rPr>
          <w:rFonts w:eastAsia="Times New Roman" w:cs="Times New Roman"/>
          <w:bCs/>
          <w:shd w:val="clear" w:color="auto" w:fill="FFFFFF"/>
        </w:rPr>
        <w:t xml:space="preserve"> 84 του </w:t>
      </w:r>
      <w:r>
        <w:rPr>
          <w:rFonts w:eastAsia="Times New Roman" w:cs="Times New Roman"/>
          <w:bCs/>
          <w:shd w:val="clear" w:color="auto" w:fill="FFFFFF"/>
        </w:rPr>
        <w:lastRenderedPageBreak/>
        <w:t>Συντάγματος. Όταν δεν ψηφίζεται ένας νόμος</w:t>
      </w:r>
      <w:r>
        <w:rPr>
          <w:rFonts w:eastAsia="Times New Roman" w:cs="Times New Roman"/>
          <w:bCs/>
          <w:shd w:val="clear" w:color="auto" w:fill="FFFFFF"/>
        </w:rPr>
        <w:t>, δεν υπάρχει κα</w:t>
      </w:r>
      <w:r>
        <w:rPr>
          <w:rFonts w:eastAsia="Times New Roman" w:cs="Times New Roman"/>
          <w:bCs/>
          <w:shd w:val="clear" w:color="auto" w:fill="FFFFFF"/>
        </w:rPr>
        <w:t>μ</w:t>
      </w:r>
      <w:r>
        <w:rPr>
          <w:rFonts w:eastAsia="Times New Roman" w:cs="Times New Roman"/>
          <w:bCs/>
          <w:shd w:val="clear" w:color="auto" w:fill="FFFFFF"/>
        </w:rPr>
        <w:t xml:space="preserve">μία περίπτωση να προκύπτει από το Σύνταγμα ή από άλλον νόμο ότι χάνει η </w:t>
      </w:r>
      <w:r>
        <w:rPr>
          <w:rFonts w:eastAsia="Times New Roman"/>
          <w:bCs/>
          <w:shd w:val="clear" w:color="auto" w:fill="FFFFFF"/>
        </w:rPr>
        <w:t>Κυβέρνηση</w:t>
      </w:r>
      <w:r>
        <w:rPr>
          <w:rFonts w:eastAsia="Times New Roman" w:cs="Times New Roman"/>
          <w:bCs/>
          <w:shd w:val="clear" w:color="auto" w:fill="FFFFFF"/>
        </w:rPr>
        <w:t xml:space="preserve"> τη δεδηλωμένη. </w:t>
      </w:r>
    </w:p>
    <w:p w14:paraId="3A32DC06" w14:textId="77777777" w:rsidR="00133975" w:rsidRDefault="007A2F4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Αντίθετα, από το </w:t>
      </w:r>
      <w:r>
        <w:rPr>
          <w:rFonts w:eastAsia="Times New Roman"/>
          <w:bCs/>
          <w:shd w:val="clear" w:color="auto" w:fill="FFFFFF"/>
        </w:rPr>
        <w:t>άρθρο</w:t>
      </w:r>
      <w:r>
        <w:rPr>
          <w:rFonts w:eastAsia="Times New Roman" w:cs="Times New Roman"/>
          <w:bCs/>
          <w:shd w:val="clear" w:color="auto" w:fill="FFFFFF"/>
        </w:rPr>
        <w:t xml:space="preserve"> 105 του Κανονισμού </w:t>
      </w:r>
      <w:r>
        <w:rPr>
          <w:rFonts w:eastAsia="Times New Roman"/>
          <w:bCs/>
          <w:shd w:val="clear" w:color="auto" w:fill="FFFFFF"/>
        </w:rPr>
        <w:t>της Βουλής</w:t>
      </w:r>
      <w:r>
        <w:rPr>
          <w:rFonts w:eastAsia="Times New Roman" w:cs="Times New Roman"/>
          <w:bCs/>
          <w:shd w:val="clear" w:color="auto" w:fill="FFFFFF"/>
        </w:rPr>
        <w:t xml:space="preserve"> προκύπτει ότι εάν κάποιος νόμος δεν ψηφιστεί από την </w:t>
      </w:r>
      <w:r>
        <w:rPr>
          <w:rFonts w:eastAsia="Times New Roman"/>
          <w:bCs/>
          <w:shd w:val="clear" w:color="auto" w:fill="FFFFFF"/>
        </w:rPr>
        <w:t>Κυβέρνηση</w:t>
      </w:r>
      <w:r>
        <w:rPr>
          <w:rFonts w:eastAsia="Times New Roman" w:cs="Times New Roman"/>
          <w:bCs/>
          <w:shd w:val="clear" w:color="auto" w:fill="FFFFFF"/>
        </w:rPr>
        <w:t xml:space="preserve"> που </w:t>
      </w:r>
      <w:r>
        <w:rPr>
          <w:rFonts w:eastAsia="Times New Roman"/>
          <w:bCs/>
          <w:shd w:val="clear" w:color="auto" w:fill="FFFFFF"/>
        </w:rPr>
        <w:t>έχει</w:t>
      </w:r>
      <w:r>
        <w:rPr>
          <w:rFonts w:eastAsia="Times New Roman" w:cs="Times New Roman"/>
          <w:bCs/>
          <w:shd w:val="clear" w:color="auto" w:fill="FFFFFF"/>
        </w:rPr>
        <w:t xml:space="preserve"> τη νομοθετική πρ</w:t>
      </w:r>
      <w:r>
        <w:rPr>
          <w:rFonts w:eastAsia="Times New Roman" w:cs="Times New Roman"/>
          <w:bCs/>
          <w:shd w:val="clear" w:color="auto" w:fill="FFFFFF"/>
        </w:rPr>
        <w:t xml:space="preserve">ωτοβουλία, τότε επαναφέρεται για να ξαναψηφιστεί σε άλλη </w:t>
      </w:r>
      <w:r>
        <w:rPr>
          <w:rFonts w:eastAsia="Times New Roman"/>
          <w:bCs/>
          <w:shd w:val="clear" w:color="auto" w:fill="FFFFFF"/>
        </w:rPr>
        <w:t>συνεδρίαση</w:t>
      </w:r>
      <w:r>
        <w:rPr>
          <w:rFonts w:eastAsia="Times New Roman" w:cs="Times New Roman"/>
          <w:bCs/>
          <w:shd w:val="clear" w:color="auto" w:fill="FFFFFF"/>
        </w:rPr>
        <w:t xml:space="preserve"> υπό μια προϋπόθεση: </w:t>
      </w:r>
      <w:r>
        <w:rPr>
          <w:rFonts w:eastAsia="Times New Roman" w:cs="Times New Roman"/>
          <w:bCs/>
          <w:shd w:val="clear" w:color="auto" w:fill="FFFFFF"/>
        </w:rPr>
        <w:t>α</w:t>
      </w:r>
      <w:r>
        <w:rPr>
          <w:rFonts w:eastAsia="Times New Roman" w:cs="Times New Roman"/>
          <w:bCs/>
          <w:shd w:val="clear" w:color="auto" w:fill="FFFFFF"/>
        </w:rPr>
        <w:t xml:space="preserve">ν οι θετικές ψήφοι που πήρε ήταν περισσότερες από τις αρνητικές. Δεν </w:t>
      </w:r>
      <w:r>
        <w:rPr>
          <w:rFonts w:eastAsia="Times New Roman"/>
          <w:bCs/>
          <w:shd w:val="clear" w:color="auto" w:fill="FFFFFF"/>
        </w:rPr>
        <w:t>έχει</w:t>
      </w:r>
      <w:r>
        <w:rPr>
          <w:rFonts w:eastAsia="Times New Roman" w:cs="Times New Roman"/>
          <w:bCs/>
          <w:shd w:val="clear" w:color="auto" w:fill="FFFFFF"/>
        </w:rPr>
        <w:t xml:space="preserve"> μπει, λοιπόν, σε καμ</w:t>
      </w:r>
      <w:r>
        <w:rPr>
          <w:rFonts w:eastAsia="Times New Roman" w:cs="Times New Roman"/>
          <w:bCs/>
          <w:shd w:val="clear" w:color="auto" w:fill="FFFFFF"/>
        </w:rPr>
        <w:t>μ</w:t>
      </w:r>
      <w:r>
        <w:rPr>
          <w:rFonts w:eastAsia="Times New Roman" w:cs="Times New Roman"/>
          <w:bCs/>
          <w:shd w:val="clear" w:color="auto" w:fill="FFFFFF"/>
        </w:rPr>
        <w:t xml:space="preserve">ία </w:t>
      </w:r>
      <w:r>
        <w:rPr>
          <w:rFonts w:eastAsia="Times New Roman"/>
          <w:bCs/>
          <w:shd w:val="clear" w:color="auto" w:fill="FFFFFF"/>
        </w:rPr>
        <w:t>διάταξη</w:t>
      </w:r>
      <w:r>
        <w:rPr>
          <w:rFonts w:eastAsia="Times New Roman" w:cs="Times New Roman"/>
          <w:bCs/>
          <w:shd w:val="clear" w:color="auto" w:fill="FFFFFF"/>
        </w:rPr>
        <w:t xml:space="preserve"> νόμου ότι εάν δεν ψηφιστεί ένας νόμος υπάρχει θέμα δεδηλωμένης. Αφήστε λοιπόν τις πολιτικές φαντασιώσεις ότι κάτι θα γίνει, θα υπάρχει πολιτική κρίση που κάποιοι θα την αξιοποιήσουν. </w:t>
      </w:r>
    </w:p>
    <w:p w14:paraId="3A32DC07" w14:textId="77777777" w:rsidR="00133975" w:rsidRDefault="007A2F4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Εξάλλου και αυτό </w:t>
      </w:r>
      <w:r>
        <w:rPr>
          <w:rFonts w:eastAsia="Times New Roman"/>
          <w:bCs/>
          <w:shd w:val="clear" w:color="auto" w:fill="FFFFFF"/>
        </w:rPr>
        <w:t>είναι</w:t>
      </w:r>
      <w:r>
        <w:rPr>
          <w:rFonts w:eastAsia="Times New Roman" w:cs="Times New Roman"/>
          <w:bCs/>
          <w:shd w:val="clear" w:color="auto" w:fill="FFFFFF"/>
        </w:rPr>
        <w:t xml:space="preserve"> άκρως υποκριτικό -και κλείνω με αυτό- θα σας θυμ</w:t>
      </w:r>
      <w:r>
        <w:rPr>
          <w:rFonts w:eastAsia="Times New Roman" w:cs="Times New Roman"/>
          <w:bCs/>
          <w:shd w:val="clear" w:color="auto" w:fill="FFFFFF"/>
        </w:rPr>
        <w:t xml:space="preserve">ίσω τι έγινε το 2015. Το 2015 ο ΣΥΡΙΖΑ έχασε τη δεδηλωμένη, όπως θα θυμόσαστε, γιατί μια σειρά από Βουλευτές, μέλη και στελέχη του διαφοροποιήθηκαν πολιτικά. Τότε λοιπόν η </w:t>
      </w:r>
      <w:r>
        <w:rPr>
          <w:rFonts w:eastAsia="Times New Roman"/>
          <w:bCs/>
          <w:shd w:val="clear" w:color="auto" w:fill="FFFFFF"/>
        </w:rPr>
        <w:t>κ</w:t>
      </w:r>
      <w:r>
        <w:rPr>
          <w:rFonts w:eastAsia="Times New Roman"/>
          <w:bCs/>
          <w:shd w:val="clear" w:color="auto" w:fill="FFFFFF"/>
        </w:rPr>
        <w:t>υβέρνηση</w:t>
      </w:r>
      <w:r>
        <w:rPr>
          <w:rFonts w:eastAsia="Times New Roman" w:cs="Times New Roman"/>
          <w:bCs/>
          <w:shd w:val="clear" w:color="auto" w:fill="FFFFFF"/>
        </w:rPr>
        <w:t xml:space="preserve"> θεώρησε υποχρέωσή της να κάνει εκλογές. Διότι δεν είχε δεδηλωμένη. </w:t>
      </w:r>
      <w:r>
        <w:rPr>
          <w:rFonts w:eastAsia="Times New Roman" w:cs="Times New Roman"/>
          <w:bCs/>
          <w:shd w:val="clear" w:color="auto" w:fill="FFFFFF"/>
        </w:rPr>
        <w:t>Θυμάστε</w:t>
      </w:r>
      <w:r>
        <w:rPr>
          <w:rFonts w:eastAsia="Times New Roman" w:cs="Times New Roman"/>
          <w:bCs/>
          <w:shd w:val="clear" w:color="auto" w:fill="FFFFFF"/>
        </w:rPr>
        <w:t xml:space="preserve"> τότε τις καταγγελίες όλων σας</w:t>
      </w:r>
      <w:r>
        <w:rPr>
          <w:rFonts w:eastAsia="Times New Roman" w:cs="Times New Roman"/>
          <w:bCs/>
          <w:shd w:val="clear" w:color="auto" w:fill="FFFFFF"/>
        </w:rPr>
        <w:t xml:space="preserve">. Γιατί κάνατε εκλογές; </w:t>
      </w:r>
      <w:r>
        <w:rPr>
          <w:rFonts w:eastAsia="Times New Roman" w:cs="Times New Roman"/>
          <w:bCs/>
          <w:shd w:val="clear" w:color="auto" w:fill="FFFFFF"/>
        </w:rPr>
        <w:t>Και</w:t>
      </w:r>
      <w:r>
        <w:rPr>
          <w:rFonts w:eastAsia="Times New Roman" w:cs="Times New Roman"/>
          <w:bCs/>
          <w:shd w:val="clear" w:color="auto" w:fill="FFFFFF"/>
        </w:rPr>
        <w:t xml:space="preserve"> το ΠΑΣΟΚ </w:t>
      </w:r>
      <w:r>
        <w:rPr>
          <w:rFonts w:eastAsia="Times New Roman" w:cs="Times New Roman"/>
          <w:bCs/>
          <w:shd w:val="clear" w:color="auto" w:fill="FFFFFF"/>
        </w:rPr>
        <w:t>και</w:t>
      </w:r>
      <w:r>
        <w:rPr>
          <w:rFonts w:eastAsia="Times New Roman" w:cs="Times New Roman"/>
          <w:bCs/>
          <w:shd w:val="clear" w:color="auto" w:fill="FFFFFF"/>
        </w:rPr>
        <w:t xml:space="preserve"> η Νέα Δημοκρατία</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w:t>
      </w:r>
      <w:r>
        <w:rPr>
          <w:rFonts w:eastAsia="Times New Roman" w:cs="Times New Roman"/>
          <w:bCs/>
          <w:shd w:val="clear" w:color="auto" w:fill="FFFFFF"/>
        </w:rPr>
        <w:t>μας γελάσατε, μας πήρατε την ψήφο στο μνημόνιο, μας κάνατε εκείνο, μας κάνατε το άλλο και κάνατε εκλογές</w:t>
      </w:r>
      <w:r>
        <w:rPr>
          <w:rFonts w:eastAsia="Times New Roman" w:cs="Times New Roman"/>
          <w:bCs/>
          <w:shd w:val="clear" w:color="auto" w:fill="FFFFFF"/>
        </w:rPr>
        <w:t>»</w:t>
      </w:r>
      <w:r>
        <w:rPr>
          <w:rFonts w:eastAsia="Times New Roman" w:cs="Times New Roman"/>
          <w:bCs/>
          <w:shd w:val="clear" w:color="auto" w:fill="FFFFFF"/>
        </w:rPr>
        <w:t>.</w:t>
      </w:r>
    </w:p>
    <w:p w14:paraId="3A32DC08" w14:textId="77777777" w:rsidR="00133975" w:rsidRDefault="007A2F43">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Κυρία Χριστοδουλοπούλου, π</w:t>
      </w:r>
      <w:r>
        <w:rPr>
          <w:rFonts w:eastAsia="Times New Roman" w:cs="Times New Roman"/>
          <w:szCs w:val="24"/>
        </w:rPr>
        <w:t xml:space="preserve">αρακαλώ κλείστε. </w:t>
      </w:r>
    </w:p>
    <w:p w14:paraId="3A32DC09" w14:textId="77777777" w:rsidR="00133975" w:rsidRDefault="007A2F43">
      <w:pPr>
        <w:spacing w:line="600" w:lineRule="auto"/>
        <w:ind w:firstLine="720"/>
        <w:jc w:val="both"/>
        <w:rPr>
          <w:rFonts w:eastAsia="Times New Roman" w:cs="Times New Roman"/>
        </w:rPr>
      </w:pPr>
      <w:r>
        <w:rPr>
          <w:rFonts w:eastAsia="Times New Roman"/>
          <w:b/>
          <w:bCs/>
        </w:rPr>
        <w:lastRenderedPageBreak/>
        <w:t xml:space="preserve">ΑΝΑΣΤΑΣΙΑ ΧΡΙΣΤΟΔΟΥΛΟΠΟΥΛΟΥ (Γ΄ Αντιπρόεδρος της Βουλής): </w:t>
      </w:r>
      <w:r>
        <w:rPr>
          <w:rFonts w:eastAsia="Times New Roman" w:cs="Times New Roman"/>
        </w:rPr>
        <w:t xml:space="preserve">Και η δεδηλωμένη λοιπόν, </w:t>
      </w:r>
      <w:proofErr w:type="spellStart"/>
      <w:r>
        <w:rPr>
          <w:rFonts w:eastAsia="Times New Roman" w:cs="Times New Roman"/>
        </w:rPr>
        <w:t>αλά</w:t>
      </w:r>
      <w:proofErr w:type="spellEnd"/>
      <w:r>
        <w:rPr>
          <w:rFonts w:eastAsia="Times New Roman" w:cs="Times New Roman"/>
        </w:rPr>
        <w:t xml:space="preserve"> καρτ</w:t>
      </w:r>
      <w:r>
        <w:rPr>
          <w:rFonts w:eastAsia="Times New Roman" w:cs="Times New Roman"/>
        </w:rPr>
        <w:t xml:space="preserve">. Κύριοι, δεν γίνεται έτσι πολιτική! Αυτή </w:t>
      </w:r>
      <w:r>
        <w:rPr>
          <w:rFonts w:eastAsia="Times New Roman"/>
          <w:bCs/>
        </w:rPr>
        <w:t>είναι</w:t>
      </w:r>
      <w:r>
        <w:rPr>
          <w:rFonts w:eastAsia="Times New Roman" w:cs="Times New Roman"/>
        </w:rPr>
        <w:t xml:space="preserve"> πολιτική αναξιοπιστία και ωφελεί κόμματα και απόψεις που </w:t>
      </w:r>
      <w:r>
        <w:rPr>
          <w:rFonts w:eastAsia="Times New Roman"/>
          <w:bCs/>
        </w:rPr>
        <w:t>είναι</w:t>
      </w:r>
      <w:r>
        <w:rPr>
          <w:rFonts w:eastAsia="Times New Roman" w:cs="Times New Roman"/>
        </w:rPr>
        <w:t xml:space="preserve"> εναντίον της δημοκρατίας και αυτό πρ</w:t>
      </w:r>
      <w:r>
        <w:rPr>
          <w:rFonts w:eastAsia="Times New Roman" w:cs="Times New Roman"/>
        </w:rPr>
        <w:t xml:space="preserve">έπει να το καταλάβουμε, όπως και ο ρατσιστικός και φανατικός λόγος που αναπτύχθηκε από πολλούς και πολλές εδώ μέσα. </w:t>
      </w:r>
    </w:p>
    <w:p w14:paraId="3A32DC0A" w14:textId="77777777" w:rsidR="00133975" w:rsidRDefault="007A2F43">
      <w:pPr>
        <w:spacing w:line="600" w:lineRule="auto"/>
        <w:ind w:firstLine="720"/>
        <w:jc w:val="both"/>
        <w:rPr>
          <w:rFonts w:eastAsia="Times New Roman" w:cs="Times New Roman"/>
        </w:rPr>
      </w:pPr>
      <w:r>
        <w:rPr>
          <w:rFonts w:eastAsia="Times New Roman" w:cs="Times New Roman"/>
        </w:rPr>
        <w:t xml:space="preserve">Σας ευχαριστώ. </w:t>
      </w:r>
    </w:p>
    <w:p w14:paraId="3A32DC0B" w14:textId="77777777" w:rsidR="00133975" w:rsidRDefault="007A2F43">
      <w:pPr>
        <w:spacing w:line="600" w:lineRule="auto"/>
        <w:ind w:firstLine="709"/>
        <w:jc w:val="center"/>
        <w:rPr>
          <w:rFonts w:eastAsia="Times New Roman"/>
          <w:szCs w:val="24"/>
        </w:rPr>
      </w:pPr>
      <w:r>
        <w:rPr>
          <w:rFonts w:eastAsia="Times New Roman" w:cs="Times New Roman"/>
        </w:rPr>
        <w:t>(Χειροκροτήματα από την πτέρυγα του ΣΥΡΙΖΑ)</w:t>
      </w:r>
      <w:r>
        <w:rPr>
          <w:rFonts w:eastAsia="Times New Roman"/>
          <w:szCs w:val="24"/>
        </w:rPr>
        <w:t xml:space="preserve"> </w:t>
      </w:r>
    </w:p>
    <w:p w14:paraId="3A32DC0C"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έχω εκφωνήσει μεν τον κ. </w:t>
      </w:r>
      <w:proofErr w:type="spellStart"/>
      <w:r>
        <w:rPr>
          <w:rFonts w:eastAsia="Times New Roman" w:cs="Times New Roman"/>
          <w:szCs w:val="24"/>
        </w:rPr>
        <w:t>Κεδίκογλου</w:t>
      </w:r>
      <w:proofErr w:type="spellEnd"/>
      <w:r>
        <w:rPr>
          <w:rFonts w:eastAsia="Times New Roman" w:cs="Times New Roman"/>
          <w:szCs w:val="24"/>
        </w:rPr>
        <w:t xml:space="preserve">, αλλά θα ήθελα να τον παρακαλέσω να πάρει τον λόγο ο τραυματίας κ. Καραγκούνης. </w:t>
      </w:r>
    </w:p>
    <w:p w14:paraId="3A32DC0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Αμέσως μετά θα πάρετε τον λόγο εσείς, κύριε </w:t>
      </w:r>
      <w:proofErr w:type="spellStart"/>
      <w:r>
        <w:rPr>
          <w:rFonts w:eastAsia="Times New Roman" w:cs="Times New Roman"/>
          <w:szCs w:val="24"/>
        </w:rPr>
        <w:t>Κεδίκογλου</w:t>
      </w:r>
      <w:proofErr w:type="spellEnd"/>
      <w:r>
        <w:rPr>
          <w:rFonts w:eastAsia="Times New Roman" w:cs="Times New Roman"/>
          <w:szCs w:val="24"/>
        </w:rPr>
        <w:t xml:space="preserve">, και ύστερα ο κ. </w:t>
      </w:r>
      <w:proofErr w:type="spellStart"/>
      <w:r>
        <w:rPr>
          <w:rFonts w:eastAsia="Times New Roman" w:cs="Times New Roman"/>
          <w:szCs w:val="24"/>
        </w:rPr>
        <w:t>Κουκούτσης</w:t>
      </w:r>
      <w:proofErr w:type="spellEnd"/>
      <w:r>
        <w:rPr>
          <w:rFonts w:eastAsia="Times New Roman" w:cs="Times New Roman"/>
          <w:szCs w:val="24"/>
        </w:rPr>
        <w:t>.</w:t>
      </w:r>
    </w:p>
    <w:p w14:paraId="3A32DC0E"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Καλώς,</w:t>
      </w:r>
      <w:r>
        <w:rPr>
          <w:rFonts w:eastAsia="Times New Roman" w:cs="Times New Roman"/>
          <w:szCs w:val="24"/>
        </w:rPr>
        <w:t xml:space="preserve"> κύριε Πρόεδρε.</w:t>
      </w:r>
    </w:p>
    <w:p w14:paraId="3A32DC0F" w14:textId="77777777" w:rsidR="00133975" w:rsidRDefault="007A2F43">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Το </w:t>
      </w:r>
      <w:r>
        <w:rPr>
          <w:rFonts w:eastAsia="Times New Roman" w:cs="Times New Roman"/>
          <w:szCs w:val="24"/>
        </w:rPr>
        <w:t xml:space="preserve">Προεδρείο εύχεται στον κ. Καραγκούνη περαστικά εκ μέρους των συναδέλφων. </w:t>
      </w:r>
    </w:p>
    <w:p w14:paraId="3A32DC1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Ορίστε, κύριε Καραγκούνη, έχετε τον λόγο.</w:t>
      </w:r>
    </w:p>
    <w:p w14:paraId="3A32DC11"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Ευχαριστώ πολύ, κύριε Πρόεδρε, για τις ευχές.</w:t>
      </w:r>
    </w:p>
    <w:p w14:paraId="3A32DC1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w:t>
      </w:r>
      <w:r>
        <w:rPr>
          <w:rFonts w:eastAsia="Times New Roman" w:cs="Times New Roman"/>
          <w:szCs w:val="24"/>
        </w:rPr>
        <w:t xml:space="preserve">ι συνάδελφοι, είχα την τιμή να εισηγηθώ αρχικώς το υπό συζήτηση νομοσχέδιο στην αρμόδια </w:t>
      </w:r>
      <w:r>
        <w:rPr>
          <w:rFonts w:eastAsia="Times New Roman" w:cs="Times New Roman"/>
          <w:szCs w:val="24"/>
        </w:rPr>
        <w:t>ε</w:t>
      </w:r>
      <w:r>
        <w:rPr>
          <w:rFonts w:eastAsia="Times New Roman" w:cs="Times New Roman"/>
          <w:szCs w:val="24"/>
        </w:rPr>
        <w:t xml:space="preserve">πιτροπή, αλλά λόγω του προφανούς προβλήματος υγείας δεν κατέστη δυνατό να είμαι παρών αδιάληπτα στις συνεδριάσεις της Ολομέλειας. </w:t>
      </w:r>
    </w:p>
    <w:p w14:paraId="3A32DC1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Όλο αυτό το διάστημα ως Νέα Δημοκρατ</w:t>
      </w:r>
      <w:r>
        <w:rPr>
          <w:rFonts w:eastAsia="Times New Roman" w:cs="Times New Roman"/>
          <w:szCs w:val="24"/>
        </w:rPr>
        <w:t>ία αναλύσαμε επαρκώς τη θέση μας για το νομοσχέδιο, αλλά βεβαίως επισημάναμε και τις ενστάσεις που είχαμε και έχουμε και για τις οποίες βεβαίως ποτέ δεν πήραμε απάντηση από τον κύριο Υπουργό. Ενστάσεις που, όπως φαίνεται, κάποιες από αυτές έχει και ο κυβερ</w:t>
      </w:r>
      <w:r>
        <w:rPr>
          <w:rFonts w:eastAsia="Times New Roman" w:cs="Times New Roman"/>
          <w:szCs w:val="24"/>
        </w:rPr>
        <w:t xml:space="preserve">νητικός σας εταίρος και όχι μόνο, αλλά και κάποιοι δικοί σας Βουλευτές του ΣΥΡΙΖΑ. Και, ξέρετε, γυρνάμε πάλι στο αρχικό ερώτημα που σας θέσαμε και στις </w:t>
      </w:r>
      <w:r>
        <w:rPr>
          <w:rFonts w:eastAsia="Times New Roman" w:cs="Times New Roman"/>
          <w:szCs w:val="24"/>
        </w:rPr>
        <w:t>ε</w:t>
      </w:r>
      <w:r>
        <w:rPr>
          <w:rFonts w:eastAsia="Times New Roman" w:cs="Times New Roman"/>
          <w:szCs w:val="24"/>
        </w:rPr>
        <w:t xml:space="preserve">πιτροπές: Τελικά, κυρίες και κύριοι συνάδελφοι του ΣΥΡΙΖΑ, έχετε πλειοψηφία για αυτό το νομοσχέδιο; </w:t>
      </w:r>
    </w:p>
    <w:p w14:paraId="3A32DC1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Έχ</w:t>
      </w:r>
      <w:r>
        <w:rPr>
          <w:rFonts w:eastAsia="Times New Roman" w:cs="Times New Roman"/>
          <w:szCs w:val="24"/>
        </w:rPr>
        <w:t xml:space="preserve">ετε, κύριε Υπουργέ; Ή πάλι ψάχνετε για δανεικές ψήφους; Ή λέτε να ψηφίσετε πάλι όπως σας βολεύει; </w:t>
      </w:r>
    </w:p>
    <w:p w14:paraId="3A32DC1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Ξέρετε τι δείχνει αυτή η πραγματικά φαιδρή εικόνα που παρουσιάζετε κοινοβουλευτικά; Καταδεικνύει το πόσο πρόχειρα νομοθετείτε σε ένα νομοσχέδιο ομολογουμένως</w:t>
      </w:r>
      <w:r>
        <w:rPr>
          <w:rFonts w:eastAsia="Times New Roman" w:cs="Times New Roman"/>
          <w:szCs w:val="24"/>
        </w:rPr>
        <w:t xml:space="preserve"> πολύ ευαίσθητο. Επικοινωνιακά φέρνετε το νομοσχέδιο χωρίς ουσιαστικό διάλογο, χωρίς κα</w:t>
      </w:r>
      <w:r>
        <w:rPr>
          <w:rFonts w:eastAsia="Times New Roman" w:cs="Times New Roman"/>
          <w:szCs w:val="24"/>
        </w:rPr>
        <w:t>μ</w:t>
      </w:r>
      <w:r>
        <w:rPr>
          <w:rFonts w:eastAsia="Times New Roman" w:cs="Times New Roman"/>
          <w:szCs w:val="24"/>
        </w:rPr>
        <w:t>μία συνεννόηση και γεμάτο αοριστολογίες -τις οποίες σας είχαμε επισημάνει- και τώρα βεβαίως τρέχετε να μαζέψετε τα ασυμμάζευτα. Ούτε μεταξύ σας δεν συνεννοείστε και γι’</w:t>
      </w:r>
      <w:r>
        <w:rPr>
          <w:rFonts w:eastAsia="Times New Roman" w:cs="Times New Roman"/>
          <w:szCs w:val="24"/>
        </w:rPr>
        <w:t xml:space="preserve"> αυτό παρουσιάζετε αυτήν την εικόνα.</w:t>
      </w:r>
    </w:p>
    <w:p w14:paraId="3A32DC16"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Δεν μπορώ επίσης, κυρίες και κύριοι συνάδελφοι, να μην κάνω ένα σχόλιο για όσα σουρεαλιστικά μας είπε χθες ο κ. Τσίπρας, αλλά και άλλοι από τον ΣΥΡΙΖΑ, ο οποίος βεβαίως -τον ακούσαμε προσεκτικά χθες- προσπάθησε να κάνει</w:t>
      </w:r>
      <w:r>
        <w:rPr>
          <w:rFonts w:eastAsia="Times New Roman" w:cs="Times New Roman"/>
          <w:szCs w:val="24"/>
        </w:rPr>
        <w:t xml:space="preserve"> φθηνή εκμετάλλευση για τα φιλελεύθερα ή μη πιστεύω της Νέας Δημοκρατίας. </w:t>
      </w:r>
    </w:p>
    <w:p w14:paraId="3A32DC1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Πρώτα απ’ όλα, να εξηγήσουμε στον Πρωθυπουργό ότι αν τα μνημόνια είναι φιλελεύθερα, που δυστυχώς δεν είναι, ο ίδιος θα πρέπει να είναι ο μεγαλύτερος φιλελεύθερος της Ελλάδας, γιατί </w:t>
      </w:r>
      <w:r>
        <w:rPr>
          <w:rFonts w:eastAsia="Times New Roman" w:cs="Times New Roman"/>
          <w:szCs w:val="24"/>
        </w:rPr>
        <w:t xml:space="preserve">πιο σκληρός εφαρμοστής των μνημονίων από τον κ. Τσίπρα δεν υπάρχει. Και βεβαίως δεν το λέω εγώ, δεν το λέει η Νέα Δημοκρατία, αλλά όσοι έχουν διαβάσει το βιβλίο του κ. </w:t>
      </w:r>
      <w:proofErr w:type="spellStart"/>
      <w:r>
        <w:rPr>
          <w:rFonts w:eastAsia="Times New Roman" w:cs="Times New Roman"/>
          <w:szCs w:val="24"/>
        </w:rPr>
        <w:t>Βαρουφάκη</w:t>
      </w:r>
      <w:proofErr w:type="spellEnd"/>
      <w:r>
        <w:rPr>
          <w:rFonts w:eastAsia="Times New Roman" w:cs="Times New Roman"/>
          <w:szCs w:val="24"/>
        </w:rPr>
        <w:t xml:space="preserve"> «Ενήλικες στο δωμάτιο» ξέρουν.</w:t>
      </w:r>
    </w:p>
    <w:p w14:paraId="3A32DC18"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Εσείς το διαβάσατε;</w:t>
      </w:r>
    </w:p>
    <w:p w14:paraId="3A32DC19"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Βεβαίως και το διάβασα, κύριε Μαντά.</w:t>
      </w:r>
    </w:p>
    <w:p w14:paraId="3A32DC1A"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Ξέρουν ότι ο πρώην Υπουργός του στην ουσία τον περιγράφει ως το παραπαίδι του Σόιμπλε στην Ευρώπη. Έτσι τον περιγράφει!</w:t>
      </w:r>
    </w:p>
    <w:p w14:paraId="3A32DC1B"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Δεύτερον, όσον αφορά τις ιδεολογικές επιθέσεις που δε</w:t>
      </w:r>
      <w:r>
        <w:rPr>
          <w:rFonts w:eastAsia="Times New Roman" w:cs="Times New Roman"/>
          <w:szCs w:val="24"/>
        </w:rPr>
        <w:t>χ</w:t>
      </w:r>
      <w:r>
        <w:rPr>
          <w:rFonts w:eastAsia="Times New Roman" w:cs="Times New Roman"/>
          <w:szCs w:val="24"/>
        </w:rPr>
        <w:t>θήκαμε χθες από τον</w:t>
      </w:r>
      <w:r>
        <w:rPr>
          <w:rFonts w:eastAsia="Times New Roman" w:cs="Times New Roman"/>
          <w:szCs w:val="24"/>
        </w:rPr>
        <w:t xml:space="preserve"> κ. Τσίπρα, να του υπενθυμίσουμε, όπως βεβαίως να υπενθυμίσουμε και σε εσάς, κυρίες και κύριοι συνάδελφοι, ότι οι ιδεολογικοί φίλοι, ο κ. </w:t>
      </w:r>
      <w:proofErr w:type="spellStart"/>
      <w:r>
        <w:rPr>
          <w:rFonts w:eastAsia="Times New Roman" w:cs="Times New Roman"/>
          <w:szCs w:val="24"/>
        </w:rPr>
        <w:t>Μαδούρο</w:t>
      </w:r>
      <w:proofErr w:type="spellEnd"/>
      <w:r>
        <w:rPr>
          <w:rFonts w:eastAsia="Times New Roman" w:cs="Times New Roman"/>
          <w:szCs w:val="24"/>
        </w:rPr>
        <w:t xml:space="preserve"> και ο κ. Κάστρο, τους οποίους έτρεχε να τους συναντήσει ως μόνος ηγέτης από την Ευρώπη, ως μό</w:t>
      </w:r>
      <w:r>
        <w:rPr>
          <w:rFonts w:eastAsia="Times New Roman" w:cs="Times New Roman"/>
          <w:szCs w:val="24"/>
        </w:rPr>
        <w:lastRenderedPageBreak/>
        <w:t>νος ηγέτης από το</w:t>
      </w:r>
      <w:r>
        <w:rPr>
          <w:rFonts w:eastAsia="Times New Roman" w:cs="Times New Roman"/>
          <w:szCs w:val="24"/>
        </w:rPr>
        <w:t xml:space="preserve">ν δυτικό κόσμο στην περιβόητη κηδεία, αλλά και οι άλλοι απανταχού συναγωνιστές στη Βόρεια Κορέα και αλλού, τους </w:t>
      </w:r>
      <w:proofErr w:type="spellStart"/>
      <w:r>
        <w:rPr>
          <w:rFonts w:eastAsia="Times New Roman" w:cs="Times New Roman"/>
          <w:szCs w:val="24"/>
        </w:rPr>
        <w:t>διεμφυλικούς</w:t>
      </w:r>
      <w:proofErr w:type="spellEnd"/>
      <w:r>
        <w:rPr>
          <w:rFonts w:eastAsia="Times New Roman" w:cs="Times New Roman"/>
          <w:szCs w:val="24"/>
        </w:rPr>
        <w:t>, κύριε Μπάρκα, και τους ομοφυλόφιλους τους βάζουν στα στρατόπεδα. Αυτή είναι η πραγματικότητα.</w:t>
      </w:r>
    </w:p>
    <w:p w14:paraId="3A32DC1C"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Προς ενημέρωσή σας -γιατί δεν θα το </w:t>
      </w:r>
      <w:r>
        <w:rPr>
          <w:rFonts w:eastAsia="Times New Roman" w:cs="Times New Roman"/>
          <w:szCs w:val="24"/>
        </w:rPr>
        <w:t xml:space="preserve">ξέρετε- να σας θυμίσω ότι το κίνημα της απελευθέρωσης λόγω σεξουαλικής ταυτότητας ενισχύθηκε πολύ στα τέλη της δεκαετίας του 1970 από μια περίφημη ταινία με πρωταγωνιστή τον Γουίλιαμ </w:t>
      </w:r>
      <w:proofErr w:type="spellStart"/>
      <w:r>
        <w:rPr>
          <w:rFonts w:eastAsia="Times New Roman" w:cs="Times New Roman"/>
          <w:szCs w:val="24"/>
        </w:rPr>
        <w:t>Χαρτ</w:t>
      </w:r>
      <w:proofErr w:type="spellEnd"/>
      <w:r>
        <w:rPr>
          <w:rFonts w:eastAsia="Times New Roman" w:cs="Times New Roman"/>
          <w:szCs w:val="24"/>
        </w:rPr>
        <w:t xml:space="preserve"> που παρουσίαζε με ανάγλυφο τρόπο το δράμα που περνούσαν οι ομοφυλόφι</w:t>
      </w:r>
      <w:r>
        <w:rPr>
          <w:rFonts w:eastAsia="Times New Roman" w:cs="Times New Roman"/>
          <w:szCs w:val="24"/>
        </w:rPr>
        <w:t>λοι στην Κούβα του Κάστρο. Σας το λέω απλά για να το ξέρετε.</w:t>
      </w:r>
    </w:p>
    <w:p w14:paraId="3A32DC1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Επομένως, σας αντιστρέφουμε εμείς αυτά που είπε ο κ. Τσίπρας χθες, κύριοι της Κυβέρνησης. Στη Νέα Δημοκρατία μη μιλάτε για φιλελευθερισμό </w:t>
      </w:r>
      <w:proofErr w:type="spellStart"/>
      <w:r>
        <w:rPr>
          <w:rFonts w:eastAsia="Times New Roman" w:cs="Times New Roman"/>
          <w:szCs w:val="24"/>
        </w:rPr>
        <w:t>αλ</w:t>
      </w:r>
      <w:r>
        <w:rPr>
          <w:rFonts w:eastAsia="Times New Roman" w:cs="Times New Roman"/>
          <w:szCs w:val="24"/>
        </w:rPr>
        <w:t>ά</w:t>
      </w:r>
      <w:proofErr w:type="spellEnd"/>
      <w:r>
        <w:rPr>
          <w:rFonts w:eastAsia="Times New Roman" w:cs="Times New Roman"/>
          <w:szCs w:val="24"/>
        </w:rPr>
        <w:t xml:space="preserve"> καρτ. Εσείς και η Κυβέρνησή σας είστε </w:t>
      </w:r>
      <w:proofErr w:type="spellStart"/>
      <w:r>
        <w:rPr>
          <w:rFonts w:eastAsia="Times New Roman" w:cs="Times New Roman"/>
          <w:szCs w:val="24"/>
        </w:rPr>
        <w:t>αλ</w:t>
      </w:r>
      <w:r>
        <w:rPr>
          <w:rFonts w:eastAsia="Times New Roman" w:cs="Times New Roman"/>
          <w:szCs w:val="24"/>
        </w:rPr>
        <w:t>ά</w:t>
      </w:r>
      <w:proofErr w:type="spellEnd"/>
      <w:r>
        <w:rPr>
          <w:rFonts w:eastAsia="Times New Roman" w:cs="Times New Roman"/>
          <w:szCs w:val="24"/>
        </w:rPr>
        <w:t xml:space="preserve"> καρτ και το</w:t>
      </w:r>
      <w:r>
        <w:rPr>
          <w:rFonts w:eastAsia="Times New Roman" w:cs="Times New Roman"/>
          <w:szCs w:val="24"/>
        </w:rPr>
        <w:t xml:space="preserve"> αποδεικνύετε καθημερινά σε όλα τα θέματα. Μαθήματα φιλελευθερισμού δεν δεχόμαστε από ανθρώπους που ανδρώθηκαν πολιτικά, εμπορευόμενοι τον πόλεμο κατά των ανοιχτών κοινωνιών της Δύσης και </w:t>
      </w:r>
      <w:proofErr w:type="spellStart"/>
      <w:r>
        <w:rPr>
          <w:rFonts w:eastAsia="Times New Roman" w:cs="Times New Roman"/>
          <w:szCs w:val="24"/>
        </w:rPr>
        <w:t>συστρατευόμενοι</w:t>
      </w:r>
      <w:proofErr w:type="spellEnd"/>
      <w:r>
        <w:rPr>
          <w:rFonts w:eastAsia="Times New Roman" w:cs="Times New Roman"/>
          <w:szCs w:val="24"/>
        </w:rPr>
        <w:t xml:space="preserve"> μόνιμα -πολλοί από εσάς από τη νεαρή σας ηλικία- με </w:t>
      </w:r>
      <w:r>
        <w:rPr>
          <w:rFonts w:eastAsia="Times New Roman" w:cs="Times New Roman"/>
          <w:szCs w:val="24"/>
        </w:rPr>
        <w:t>όλους όσοι τα δικαιώματα για τα οποία σήμερα συζητάμε αποτελούν παντοτινό ανάθεμα. Όσο λοιπόν ευαγγελίζεστε τέτοιες λογικές και όσο εναγκαλίζεσθε με τέτοιους ανθρώπους, μαθήματα για ανθρώπινα δικαιώματα, μαθήματα για φιλελευθερισμό και για κράτος δικαίου δ</w:t>
      </w:r>
      <w:r>
        <w:rPr>
          <w:rFonts w:eastAsia="Times New Roman" w:cs="Times New Roman"/>
          <w:szCs w:val="24"/>
        </w:rPr>
        <w:t xml:space="preserve">εν δεχόμαστε. </w:t>
      </w:r>
    </w:p>
    <w:p w14:paraId="3A32DC1E"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Η Νέα Δημοκρατία ήταν ξεκάθαρη από την αρχή. Ξεκαθαρίσαμε ότι είμαστε θετικοί στο να υπάρξει μια νομοθετική ρύθμιση του ζητήματος, όπως ισχύει παντού </w:t>
      </w:r>
      <w:r>
        <w:rPr>
          <w:rFonts w:eastAsia="Times New Roman" w:cs="Times New Roman"/>
          <w:szCs w:val="24"/>
        </w:rPr>
        <w:lastRenderedPageBreak/>
        <w:t xml:space="preserve">στην Ευρώπη. Είναι επίσης σαφές ότι σχεδόν σε όλες τις ευρωπαϊκές νομοθεσίες υπάρχουν όροι </w:t>
      </w:r>
      <w:r>
        <w:rPr>
          <w:rFonts w:eastAsia="Times New Roman" w:cs="Times New Roman"/>
          <w:szCs w:val="24"/>
        </w:rPr>
        <w:t>και προϋποθέσεις, που κατά μείζονα λόγο εδράζονται στις αποφάσεις του Ευρωπαϊκού Δικαστηρίου Ανθρωπίνων Δικαιωμάτων. Αναδείξαμε ότι έτσι όπως φέρνετε το νομοσχέδιο για ψήφιση θα δημιουργήσει μεγαλύτερα προβλήματα από αυτά που υποτίθεται ότι προσπαθεί να επ</w:t>
      </w:r>
      <w:r>
        <w:rPr>
          <w:rFonts w:eastAsia="Times New Roman" w:cs="Times New Roman"/>
          <w:szCs w:val="24"/>
        </w:rPr>
        <w:t xml:space="preserve">ιλύσει και επικεντρώσαμε την κριτική μας σε δύο ζητήματα: πρώτον, στην αοριστολογία του νομοσχεδίου ως προς τις προϋποθέσεις για τη διόρθωση καταχωρισμένου φύλου και δεύτερον, στη δυνατότητα, για μία φορά ακόμη, της βούλησης για διόρθωση. </w:t>
      </w:r>
    </w:p>
    <w:p w14:paraId="3A32DC1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Καταθέσαμε, όπως</w:t>
      </w:r>
      <w:r>
        <w:rPr>
          <w:rFonts w:eastAsia="Times New Roman" w:cs="Times New Roman"/>
          <w:szCs w:val="24"/>
        </w:rPr>
        <w:t xml:space="preserve"> είχαμε προαναγγείλει, μια ολοκληρωμένη πρόταση για τη ρύθμιση του ζητήματος, που θα επιλύει ουσιαστικά και με ασφάλεια δικαίου ένα πρόβλημα που αφορά όντως μια ευάλωτη και πολύ ευαίσθητη κοινωνική ομάδα, η οποία υφίσταται συνεχώς ρατσιστικές επιθέσεις και</w:t>
      </w:r>
      <w:r>
        <w:rPr>
          <w:rFonts w:eastAsia="Times New Roman" w:cs="Times New Roman"/>
          <w:szCs w:val="24"/>
        </w:rPr>
        <w:t xml:space="preserve"> επιθέσεις μίσους και βίας. Είναι ένα ζήτημα που αποτελεί χρέος μιας ευνομούμενης πολιτείας να το ρυθμίσει, με τρόπο όμως που θα σέβεται τα ανθρώπινα δικαιώματα, θα σέβεται το ατομικό, αλλά και δημόσιο συμφέρον και βεβαίως θα συμβαδίζει και θα εναρμονίζετα</w:t>
      </w:r>
      <w:r>
        <w:rPr>
          <w:rFonts w:eastAsia="Times New Roman" w:cs="Times New Roman"/>
          <w:szCs w:val="24"/>
        </w:rPr>
        <w:t xml:space="preserve">ι με τις αποφάσεις του Ευρωπαϊκού Δικαστηρίου Ανθρωπίνων Δικαιωμάτων. </w:t>
      </w:r>
    </w:p>
    <w:p w14:paraId="3A32DC2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Η δική μας πρόταση αυτά τα κενά έρχεται να καλύψει, δηλαδή ασφαλώς να σέβεται την επιλογή και τη βούληση του προσώπου να συμβαδίζει με τη διεθνή πραγματικότητα και την κοινοτική νομολογ</w:t>
      </w:r>
      <w:r>
        <w:rPr>
          <w:rFonts w:eastAsia="Times New Roman" w:cs="Times New Roman"/>
          <w:szCs w:val="24"/>
        </w:rPr>
        <w:t>ία και να λαμβάνει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τυχόν επιπτώσεις σε τρίτα πρόσωπα που συνδέονται άμεσα με τον αιτούντα. </w:t>
      </w:r>
    </w:p>
    <w:p w14:paraId="3A32DC2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3A32DC2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Όσον αφορά την αοριστία του νομοσχεδίου, για την οποία ήδη έκανα αναφορά, δεν την επισημάναμε μόνο εμείς, αλλά, όπως ξέρετε στις </w:t>
      </w:r>
      <w:r>
        <w:rPr>
          <w:rFonts w:eastAsia="Times New Roman" w:cs="Times New Roman"/>
          <w:szCs w:val="24"/>
        </w:rPr>
        <w:t>ε</w:t>
      </w:r>
      <w:r>
        <w:rPr>
          <w:rFonts w:eastAsia="Times New Roman" w:cs="Times New Roman"/>
          <w:szCs w:val="24"/>
        </w:rPr>
        <w:t>πιτροπές, τη σημείωσε και η Διεθνής Αμνηστία και η Εταιρεία Οικογενειακού Δικαίου, όπου ανέδειξαν την προβληματική του άρθρου,</w:t>
      </w:r>
      <w:r>
        <w:rPr>
          <w:rFonts w:eastAsia="Times New Roman" w:cs="Times New Roman"/>
          <w:szCs w:val="24"/>
        </w:rPr>
        <w:t xml:space="preserve"> αλλά και την πιθανότητα καταστρατηγήσεων του νόμου. Για εμάς, ο ρόλος του δικαστή θα πρέπει να είναι ουσιαστικός και όχι </w:t>
      </w:r>
      <w:proofErr w:type="spellStart"/>
      <w:r>
        <w:rPr>
          <w:rFonts w:eastAsia="Times New Roman" w:cs="Times New Roman"/>
          <w:szCs w:val="24"/>
        </w:rPr>
        <w:t>διεκπεραιωτικός</w:t>
      </w:r>
      <w:proofErr w:type="spellEnd"/>
      <w:r>
        <w:rPr>
          <w:rFonts w:eastAsia="Times New Roman" w:cs="Times New Roman"/>
          <w:szCs w:val="24"/>
        </w:rPr>
        <w:t xml:space="preserve"> και πρέπει κατά την άσκηση του λειτουργήματος να έχει συγκεκριμένα αποδεικτικά μέσα, τα οποία βεβαίως και εμείς ήδη σα</w:t>
      </w:r>
      <w:r>
        <w:rPr>
          <w:rFonts w:eastAsia="Times New Roman" w:cs="Times New Roman"/>
          <w:szCs w:val="24"/>
        </w:rPr>
        <w:t>ς καταθέσαμε με την τροπολογία. Πάντως, έτσι όπως έχετε συντάξει το άρθρο 3 -και αποδεικνύεται αυτό βεβαίως- περισσότερη ασάφεια δημιουργείται, περισσότερη αοριστία προκαλείται και εν τέλει μεγαλύτερα προβλήματα προστίθενται παρά λύσεις, όπως εσείς επαγγέλ</w:t>
      </w:r>
      <w:r>
        <w:rPr>
          <w:rFonts w:eastAsia="Times New Roman" w:cs="Times New Roman"/>
          <w:szCs w:val="24"/>
        </w:rPr>
        <w:t xml:space="preserve">λεστε. </w:t>
      </w:r>
    </w:p>
    <w:p w14:paraId="3A32DC23" w14:textId="77777777" w:rsidR="00133975" w:rsidRDefault="007A2F43">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Και με αυτό κλείστε, κύριε συνάδελφε. </w:t>
      </w:r>
    </w:p>
    <w:p w14:paraId="3A32DC24" w14:textId="77777777" w:rsidR="00133975" w:rsidRDefault="007A2F43">
      <w:pPr>
        <w:spacing w:line="600" w:lineRule="auto"/>
        <w:ind w:firstLine="720"/>
        <w:jc w:val="both"/>
        <w:rPr>
          <w:rFonts w:eastAsia="Times New Roman"/>
          <w:bCs/>
          <w:szCs w:val="24"/>
        </w:rPr>
      </w:pPr>
      <w:r>
        <w:rPr>
          <w:rFonts w:eastAsia="Times New Roman"/>
          <w:b/>
          <w:bCs/>
          <w:szCs w:val="24"/>
        </w:rPr>
        <w:t>ΚΩΝΣΤΑΝΤΙΝΟΣ ΚΑΡΑΓΚΟΥΝΗΣ:</w:t>
      </w:r>
      <w:r>
        <w:rPr>
          <w:rFonts w:eastAsia="Times New Roman"/>
          <w:bCs/>
          <w:szCs w:val="24"/>
        </w:rPr>
        <w:t xml:space="preserve"> Κλείνω, κύριε Πρόεδρε, σε μισό λεπτό.</w:t>
      </w:r>
    </w:p>
    <w:p w14:paraId="3A32DC2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Εμείς, λοιπόν, λέμε ξεκάθαρα όχι στο αυθαίρετο όριο ηλικίας των δεκαπέντε ετών, όχι στην αλλαγή της νέας ληξιαρχ</w:t>
      </w:r>
      <w:r>
        <w:rPr>
          <w:rFonts w:eastAsia="Times New Roman" w:cs="Times New Roman"/>
          <w:szCs w:val="24"/>
        </w:rPr>
        <w:t xml:space="preserve">ικής πράξης άλλη μια φορά, διότι έτσι καταστρατηγείται και το πνεύμα αλλά και η ουσία του νόμου, που στηρίζεται στο στοιχείο </w:t>
      </w:r>
      <w:r>
        <w:rPr>
          <w:rFonts w:eastAsia="Times New Roman" w:cs="Times New Roman"/>
          <w:szCs w:val="24"/>
        </w:rPr>
        <w:lastRenderedPageBreak/>
        <w:t>της σταθερής και αμετάκλητης βούλησης, στοιχείο που ούτως ή άλλως προϋποτίθεται στο σύνολο των αποφάσεων του Ευρωπαϊκού Δικαστηρίου</w:t>
      </w:r>
      <w:r>
        <w:rPr>
          <w:rFonts w:eastAsia="Times New Roman" w:cs="Times New Roman"/>
          <w:szCs w:val="24"/>
        </w:rPr>
        <w:t xml:space="preserve"> ως απαραίτητο για τη διόρθωση του καταχωρισμένου φύλου. Τελικά λέμε όχι σε ένα πρόχειρο νομοθέτημα, που το φέρατε στο πόδι και τελικά ψάχνετε τώρα τους δικούς σας Βουλευτές να το ψηφίσουν. </w:t>
      </w:r>
    </w:p>
    <w:p w14:paraId="3A32DC26"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Εμείς συγκροτημένα και εναρμονισμένα με την πλειοψηφία των ευρωπα</w:t>
      </w:r>
      <w:r>
        <w:rPr>
          <w:rFonts w:eastAsia="Times New Roman" w:cs="Times New Roman"/>
          <w:szCs w:val="24"/>
        </w:rPr>
        <w:t xml:space="preserve">ϊκών νομοθεσιών και της ευρωπαϊκής νομολογίας -το τονίζω- καταθέσαμε πρόταση που ικανοποιεί και το ατομικό, αλλά βεβαίως και το δημόσιο συμφέρον. </w:t>
      </w:r>
    </w:p>
    <w:p w14:paraId="3A32DC2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A32DC28"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32DC29" w14:textId="77777777" w:rsidR="00133975" w:rsidRDefault="007A2F43">
      <w:pPr>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Π</w:t>
      </w:r>
      <w:r>
        <w:rPr>
          <w:rFonts w:eastAsia="Times New Roman"/>
          <w:bCs/>
          <w:szCs w:val="24"/>
        </w:rPr>
        <w:t>αρακαλώ βοηθήστε τον κ. Καραγκούνη να εξέλθει της Αιθούσης.</w:t>
      </w:r>
    </w:p>
    <w:p w14:paraId="3A32DC2A" w14:textId="77777777" w:rsidR="00133975" w:rsidRDefault="007A2F43">
      <w:pPr>
        <w:spacing w:line="600" w:lineRule="auto"/>
        <w:ind w:firstLine="720"/>
        <w:jc w:val="both"/>
        <w:rPr>
          <w:rFonts w:eastAsia="Times New Roman"/>
          <w:bCs/>
          <w:szCs w:val="24"/>
        </w:rPr>
      </w:pPr>
      <w:r>
        <w:rPr>
          <w:rFonts w:eastAsia="Times New Roman"/>
          <w:bCs/>
          <w:szCs w:val="24"/>
        </w:rPr>
        <w:t xml:space="preserve">Με τη σειρά ακολουθούν ο κ. </w:t>
      </w:r>
      <w:proofErr w:type="spellStart"/>
      <w:r>
        <w:rPr>
          <w:rFonts w:eastAsia="Times New Roman"/>
          <w:bCs/>
          <w:szCs w:val="24"/>
        </w:rPr>
        <w:t>Κεδίκογλου</w:t>
      </w:r>
      <w:proofErr w:type="spellEnd"/>
      <w:r>
        <w:rPr>
          <w:rFonts w:eastAsia="Times New Roman"/>
          <w:bCs/>
          <w:szCs w:val="24"/>
        </w:rPr>
        <w:t xml:space="preserve">, ο κ. </w:t>
      </w:r>
      <w:proofErr w:type="spellStart"/>
      <w:r>
        <w:rPr>
          <w:rFonts w:eastAsia="Times New Roman"/>
          <w:bCs/>
          <w:szCs w:val="24"/>
        </w:rPr>
        <w:t>Κουκούτσης</w:t>
      </w:r>
      <w:proofErr w:type="spellEnd"/>
      <w:r>
        <w:rPr>
          <w:rFonts w:eastAsia="Times New Roman"/>
          <w:bCs/>
          <w:szCs w:val="24"/>
        </w:rPr>
        <w:t xml:space="preserve"> και μετά η κυρία </w:t>
      </w:r>
      <w:proofErr w:type="spellStart"/>
      <w:r>
        <w:rPr>
          <w:rFonts w:eastAsia="Times New Roman"/>
          <w:bCs/>
          <w:szCs w:val="24"/>
        </w:rPr>
        <w:t>Μανωλάκου</w:t>
      </w:r>
      <w:proofErr w:type="spellEnd"/>
      <w:r>
        <w:rPr>
          <w:rFonts w:eastAsia="Times New Roman"/>
          <w:bCs/>
          <w:szCs w:val="24"/>
        </w:rPr>
        <w:t xml:space="preserve">. </w:t>
      </w:r>
    </w:p>
    <w:p w14:paraId="3A32DC2B" w14:textId="77777777" w:rsidR="00133975" w:rsidRDefault="007A2F43">
      <w:pPr>
        <w:spacing w:line="600" w:lineRule="auto"/>
        <w:ind w:firstLine="720"/>
        <w:jc w:val="both"/>
        <w:rPr>
          <w:rFonts w:eastAsia="Times New Roman"/>
          <w:bCs/>
          <w:szCs w:val="24"/>
        </w:rPr>
      </w:pPr>
      <w:r>
        <w:rPr>
          <w:rFonts w:eastAsia="Times New Roman"/>
          <w:bCs/>
          <w:szCs w:val="24"/>
        </w:rPr>
        <w:t xml:space="preserve">Κύριε </w:t>
      </w:r>
      <w:proofErr w:type="spellStart"/>
      <w:r>
        <w:rPr>
          <w:rFonts w:eastAsia="Times New Roman"/>
          <w:bCs/>
          <w:szCs w:val="24"/>
        </w:rPr>
        <w:t>Κεδίκογλου</w:t>
      </w:r>
      <w:proofErr w:type="spellEnd"/>
      <w:r>
        <w:rPr>
          <w:rFonts w:eastAsia="Times New Roman"/>
          <w:bCs/>
          <w:szCs w:val="24"/>
        </w:rPr>
        <w:t>, έχετε τον λόγο.</w:t>
      </w:r>
    </w:p>
    <w:p w14:paraId="3A32DC2C"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Ευχαριστώ, κύριε Πρόεδρε. </w:t>
      </w:r>
    </w:p>
    <w:p w14:paraId="3A32DC2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Θα ήθελα να κάνω ένα πρώτο σχόλι</w:t>
      </w:r>
      <w:r>
        <w:rPr>
          <w:rFonts w:eastAsia="Times New Roman" w:cs="Times New Roman"/>
          <w:szCs w:val="24"/>
        </w:rPr>
        <w:t xml:space="preserve">ο για την </w:t>
      </w:r>
      <w:proofErr w:type="spellStart"/>
      <w:r>
        <w:rPr>
          <w:rFonts w:eastAsia="Times New Roman" w:cs="Times New Roman"/>
          <w:szCs w:val="24"/>
        </w:rPr>
        <w:t>προλαλήσασα</w:t>
      </w:r>
      <w:proofErr w:type="spellEnd"/>
      <w:r>
        <w:rPr>
          <w:rFonts w:eastAsia="Times New Roman" w:cs="Times New Roman"/>
          <w:szCs w:val="24"/>
        </w:rPr>
        <w:t xml:space="preserve"> Βουλευτή του ΣΥΡΙΖΑ: Η όποια πολιτική και κυβερνητική κρίση δεν μπορεί να οφείλεται στην Αντιπολίτευση. Ξέρετε, στα δημοκρατικά καθεστώτα δεν είναι χρέος της Αντιπολίτευσης να στηρίζει την Κυβέρνηση. Η όποια κυβερνητική κρίση οφείλετα</w:t>
      </w:r>
      <w:r>
        <w:rPr>
          <w:rFonts w:eastAsia="Times New Roman" w:cs="Times New Roman"/>
          <w:szCs w:val="24"/>
        </w:rPr>
        <w:t xml:space="preserve">ι στον κυβερνητικό σας εταίρο, ο οποίος παρά την κάλυψη που του δώσατε για τις ρουλέτες και τα καζίνο, προτίμησε να πάει στη Βραζιλία και να δημιουργεί ζητήματα δεδηλωμένης. </w:t>
      </w:r>
    </w:p>
    <w:p w14:paraId="3A32DC2E"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Επί της ουσίας τώρα, κυρίες και κύριοι της κυβερνητικής πλειοψηφίας, ο πολιτικός </w:t>
      </w:r>
      <w:r>
        <w:rPr>
          <w:rFonts w:eastAsia="Times New Roman" w:cs="Times New Roman"/>
          <w:szCs w:val="24"/>
        </w:rPr>
        <w:t>σας αμοραλισμός είναι γνωστός. Δεν έχετε διστάσει να πείτε ψέματα, να παραπλανήσετε, να εξαπατήσετε τη συντριπτική πλειονότητα των Ελλήνων για να εξυπηρετήσετε τα συμφέροντά σας. Το μόνο ιδεολόγημα που σας έχει απομείνει είναι ότι «ο σκοπός αγιάζει τα μέσα</w:t>
      </w:r>
      <w:r>
        <w:rPr>
          <w:rFonts w:eastAsia="Times New Roman" w:cs="Times New Roman"/>
          <w:szCs w:val="24"/>
        </w:rPr>
        <w:t xml:space="preserve">». Και ο μόνος σκοπός σας είναι η παραμονή στην εξουσία, η προσκόλληση στην καρέκλα με κάθε μέσο. </w:t>
      </w:r>
    </w:p>
    <w:p w14:paraId="3A32DC2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Θα πρέπει πάντως να αναγνωρίσουμε ότι έχετε ποικιλομορφία στις μεθόδους παραπλάνησης και αντιπερισπασμού, με τελευταία απόδειξη το παρόν νομοσχέδιο, το οποίο</w:t>
      </w:r>
      <w:r>
        <w:rPr>
          <w:rFonts w:eastAsia="Times New Roman" w:cs="Times New Roman"/>
          <w:szCs w:val="24"/>
        </w:rPr>
        <w:t xml:space="preserve"> αναδεικνύει και το απύθμενο του κυνισμού σας. Και είναι χαρακτηριστικό παράδειγμα του τι μπορεί να συμβεί όταν ένα υπαρκτό ζήτημα ατομικών δικαιωμάτων αντιμετωπίζεται με ευκαιριακό, τυχοδιωκτικό τρόπο, με προφανείς μικροκομματικές σκοπιμότητες, αδιαφορώντ</w:t>
      </w:r>
      <w:r>
        <w:rPr>
          <w:rFonts w:eastAsia="Times New Roman" w:cs="Times New Roman"/>
          <w:szCs w:val="24"/>
        </w:rPr>
        <w:t>ας για τις συνέπειες.</w:t>
      </w:r>
    </w:p>
    <w:p w14:paraId="3A32DC3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ενδιαφέρεστε πραγματικά για τα </w:t>
      </w:r>
      <w:proofErr w:type="spellStart"/>
      <w:r>
        <w:rPr>
          <w:rFonts w:eastAsia="Times New Roman" w:cs="Times New Roman"/>
          <w:szCs w:val="24"/>
        </w:rPr>
        <w:t>διεμφυλικά</w:t>
      </w:r>
      <w:proofErr w:type="spellEnd"/>
      <w:r>
        <w:rPr>
          <w:rFonts w:eastAsia="Times New Roman" w:cs="Times New Roman"/>
          <w:szCs w:val="24"/>
        </w:rPr>
        <w:t xml:space="preserve"> άτομα και αυτό φαίνεται από τον τρόπο που αντιμετωπίζετε το ζήτημα. Φαίνεται από την προχειρότητα, την ανεξήγητη ταχύτητα, την παντελή έλλειψη προηγούμενου διαλόγου. Το μόνο που θέλετε είν</w:t>
      </w:r>
      <w:r>
        <w:rPr>
          <w:rFonts w:eastAsia="Times New Roman" w:cs="Times New Roman"/>
          <w:szCs w:val="24"/>
        </w:rPr>
        <w:t xml:space="preserve">αι να πουλήσετε </w:t>
      </w:r>
      <w:proofErr w:type="spellStart"/>
      <w:r>
        <w:rPr>
          <w:rFonts w:eastAsia="Times New Roman" w:cs="Times New Roman"/>
          <w:szCs w:val="24"/>
        </w:rPr>
        <w:t>ψευτοπροοδευτισμό</w:t>
      </w:r>
      <w:proofErr w:type="spellEnd"/>
      <w:r>
        <w:rPr>
          <w:rFonts w:eastAsia="Times New Roman" w:cs="Times New Roman"/>
          <w:szCs w:val="24"/>
        </w:rPr>
        <w:t>, να πουλήσετε «</w:t>
      </w:r>
      <w:proofErr w:type="spellStart"/>
      <w:r>
        <w:rPr>
          <w:rFonts w:eastAsia="Times New Roman" w:cs="Times New Roman"/>
          <w:szCs w:val="24"/>
        </w:rPr>
        <w:t>αριστεριλίκι</w:t>
      </w:r>
      <w:proofErr w:type="spellEnd"/>
      <w:r>
        <w:rPr>
          <w:rFonts w:eastAsia="Times New Roman" w:cs="Times New Roman"/>
          <w:szCs w:val="24"/>
        </w:rPr>
        <w:t xml:space="preserve">» για να τονώσετε τις πεσμένες συνιστώσες σας. </w:t>
      </w:r>
    </w:p>
    <w:p w14:paraId="3A32DC3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Θέλετε να προκαλέσετε εντυπώσεις, να αποπροσανατολίσετε από τη νομική ισοπέδωση που βιώνουν οι περισσότεροι Έλληνες, ιδιαίτερα οι ασθενέστεροι. Θα </w:t>
      </w:r>
      <w:r>
        <w:rPr>
          <w:rFonts w:eastAsia="Times New Roman" w:cs="Times New Roman"/>
          <w:szCs w:val="24"/>
        </w:rPr>
        <w:t xml:space="preserve">έλεγα ότι είναι μια χαρακτηριστική περίπτωση προβοκάτσιας </w:t>
      </w:r>
      <w:proofErr w:type="spellStart"/>
      <w:r>
        <w:rPr>
          <w:rFonts w:eastAsia="Times New Roman" w:cs="Times New Roman"/>
          <w:szCs w:val="24"/>
        </w:rPr>
        <w:t>ψευδοπροοδευτικού</w:t>
      </w:r>
      <w:proofErr w:type="spellEnd"/>
      <w:r>
        <w:rPr>
          <w:rFonts w:eastAsia="Times New Roman" w:cs="Times New Roman"/>
          <w:szCs w:val="24"/>
        </w:rPr>
        <w:t xml:space="preserve"> τύπου. </w:t>
      </w:r>
    </w:p>
    <w:p w14:paraId="3A32DC3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Ενδεικτική είναι η ανεξήγητη προσθήκη την τελευταία στιγμή του ορίου ηλικίας στα δεκαπέντε έτη. Δεν είναι μόνο ότι εξεγέρθηκαν οι παιδοψυχολόγοι, επισημαίνοντας τον αυξημένο κίνδυνο, ακόμα και αυτοκτονιών σε τέτοιες περιπτώσεις. Είναι ότι ακούσαμε σε αυτήν</w:t>
      </w:r>
      <w:r>
        <w:rPr>
          <w:rFonts w:eastAsia="Times New Roman" w:cs="Times New Roman"/>
          <w:szCs w:val="24"/>
        </w:rPr>
        <w:t xml:space="preserve"> την Αίθουσα Βουλευτές του ΣΥΡΙΖΑ να λένε ότι το όριο θα μπορούσε να είναι στα δέκα ή και στα οκτώ έτη. </w:t>
      </w:r>
    </w:p>
    <w:p w14:paraId="3A32DC3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Μήπως θα θέλατε τα παιδιά να είναι άφυλα και να επιλέγουν φύλο μετά το δέκατο πέμπτο έτος της ηλικίας; Άλλωστε, αγγελούδια τα λέμε τα παιδιά και οι άγγ</w:t>
      </w:r>
      <w:r>
        <w:rPr>
          <w:rFonts w:eastAsia="Times New Roman" w:cs="Times New Roman"/>
          <w:szCs w:val="24"/>
        </w:rPr>
        <w:t xml:space="preserve">ελοι δεν έχουν φύλο. Μαύρο χιούμορ κάνω για να δείξω το βαθμό γελοιότητας του </w:t>
      </w:r>
      <w:proofErr w:type="spellStart"/>
      <w:r>
        <w:rPr>
          <w:rFonts w:eastAsia="Times New Roman" w:cs="Times New Roman"/>
          <w:szCs w:val="24"/>
        </w:rPr>
        <w:t>ψευτοπροοδευτισμού</w:t>
      </w:r>
      <w:proofErr w:type="spellEnd"/>
      <w:r>
        <w:rPr>
          <w:rFonts w:eastAsia="Times New Roman" w:cs="Times New Roman"/>
          <w:szCs w:val="24"/>
        </w:rPr>
        <w:t xml:space="preserve"> σας. </w:t>
      </w:r>
    </w:p>
    <w:p w14:paraId="3A32DC3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 xml:space="preserve">Αντίστοιχα και με πολλαπλή δυνατότητα αλλαγής φύλου. Από τη μία θεωρείτε τη βούληση του ατόμου τόσο σημαντική ώστε να αρκεί από μόνη της για την αλλαγή, </w:t>
      </w:r>
      <w:r>
        <w:rPr>
          <w:rFonts w:eastAsia="Times New Roman" w:cs="Times New Roman"/>
          <w:szCs w:val="24"/>
        </w:rPr>
        <w:t>από την άλλη θεωρείτε τη βούληση ασήμαντη γιατί μπορεί να αλλάξει. Πάλι καλά που δεν προτείνετε να μπορεί κάποιος να επιλέγει τις μονές ημέρες το ένα φύλο και τις ζυγές το άλλο. Είναι άλλη μια απόδειξη γελοιότητας. Στην προκειμένη όμως περίπτωση, υπονομεύε</w:t>
      </w:r>
      <w:r>
        <w:rPr>
          <w:rFonts w:eastAsia="Times New Roman" w:cs="Times New Roman"/>
          <w:szCs w:val="24"/>
        </w:rPr>
        <w:t xml:space="preserve">ται το όλο ζήτημα των </w:t>
      </w:r>
      <w:proofErr w:type="spellStart"/>
      <w:r>
        <w:rPr>
          <w:rFonts w:eastAsia="Times New Roman" w:cs="Times New Roman"/>
          <w:szCs w:val="24"/>
        </w:rPr>
        <w:t>διεμφυλικών</w:t>
      </w:r>
      <w:proofErr w:type="spellEnd"/>
      <w:r>
        <w:rPr>
          <w:rFonts w:eastAsia="Times New Roman" w:cs="Times New Roman"/>
          <w:szCs w:val="24"/>
        </w:rPr>
        <w:t xml:space="preserve">, γιατί αφήνετε περιθώρια εκμετάλλευσης από άσχετα άτομα για ιδιοτελείς σκοπούς. </w:t>
      </w:r>
    </w:p>
    <w:p w14:paraId="3A32DC3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Λέτε ότι ενδιαφέρεστε για τα </w:t>
      </w:r>
      <w:proofErr w:type="spellStart"/>
      <w:r>
        <w:rPr>
          <w:rFonts w:eastAsia="Times New Roman" w:cs="Times New Roman"/>
          <w:szCs w:val="24"/>
        </w:rPr>
        <w:t>διεμφυλικά</w:t>
      </w:r>
      <w:proofErr w:type="spellEnd"/>
      <w:r>
        <w:rPr>
          <w:rFonts w:eastAsia="Times New Roman" w:cs="Times New Roman"/>
          <w:szCs w:val="24"/>
        </w:rPr>
        <w:t xml:space="preserve"> άτομα. Με το νομοσχέδιο όμως αυτό τους προσφέρετε τη χειρότερη υπηρεσία. Δεν χρειάζεται να είναι κανε</w:t>
      </w:r>
      <w:r>
        <w:rPr>
          <w:rFonts w:eastAsia="Times New Roman" w:cs="Times New Roman"/>
          <w:szCs w:val="24"/>
        </w:rPr>
        <w:t xml:space="preserve">ίς ειδικός επιστήμονας. Αρκεί να έχει διαβάσει βιβλία, όπως το «Τρίτο Στεφάνι» του Κώστα </w:t>
      </w:r>
      <w:proofErr w:type="spellStart"/>
      <w:r>
        <w:rPr>
          <w:rFonts w:eastAsia="Times New Roman" w:cs="Times New Roman"/>
          <w:szCs w:val="24"/>
        </w:rPr>
        <w:t>Ταχτσή</w:t>
      </w:r>
      <w:proofErr w:type="spellEnd"/>
      <w:r>
        <w:rPr>
          <w:rFonts w:eastAsia="Times New Roman" w:cs="Times New Roman"/>
          <w:szCs w:val="24"/>
        </w:rPr>
        <w:t xml:space="preserve"> ή να έχει δει ταινίες, όπως «Ο Άγγελος», που ήταν κυριολεκτικά μια τραγωδία βγαλμένη από τη ζωή, για να καταλάβει ότι το μεγαλύτερο πρόβλημα για τα </w:t>
      </w:r>
      <w:proofErr w:type="spellStart"/>
      <w:r>
        <w:rPr>
          <w:rFonts w:eastAsia="Times New Roman" w:cs="Times New Roman"/>
          <w:szCs w:val="24"/>
        </w:rPr>
        <w:t>διεμφυλικά</w:t>
      </w:r>
      <w:proofErr w:type="spellEnd"/>
      <w:r>
        <w:rPr>
          <w:rFonts w:eastAsia="Times New Roman" w:cs="Times New Roman"/>
          <w:szCs w:val="24"/>
        </w:rPr>
        <w:t xml:space="preserve"> ά</w:t>
      </w:r>
      <w:r>
        <w:rPr>
          <w:rFonts w:eastAsia="Times New Roman" w:cs="Times New Roman"/>
          <w:szCs w:val="24"/>
        </w:rPr>
        <w:t xml:space="preserve">τομα είναι η έλλειψη κατανόησης, η αποξένωση, η περιθωριοποίηση, με συνεπαγόμενη την εκμετάλλευσή τους συχνά. </w:t>
      </w:r>
    </w:p>
    <w:p w14:paraId="3A32DC36"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Εάν πραγματικά ενδιαφερόσασταν για τα </w:t>
      </w:r>
      <w:proofErr w:type="spellStart"/>
      <w:r>
        <w:rPr>
          <w:rFonts w:eastAsia="Times New Roman" w:cs="Times New Roman"/>
          <w:szCs w:val="24"/>
        </w:rPr>
        <w:t>διεμφυλικά</w:t>
      </w:r>
      <w:proofErr w:type="spellEnd"/>
      <w:r>
        <w:rPr>
          <w:rFonts w:eastAsia="Times New Roman" w:cs="Times New Roman"/>
          <w:szCs w:val="24"/>
        </w:rPr>
        <w:t xml:space="preserve"> άτομα, θα έπρεπε να έχετε προτεραιότητα την κατανόησή τους και την ενσωμάτωσή τους στην κοινωνία</w:t>
      </w:r>
      <w:r>
        <w:rPr>
          <w:rFonts w:eastAsia="Times New Roman" w:cs="Times New Roman"/>
          <w:szCs w:val="24"/>
        </w:rPr>
        <w:t>. Καθοριστικός παράγοντας για αυτό είναι ο προηγούμενος διάλογος και με επιστημονικούς φορείς, η ενημέρωση της κοινωνίας για το ζήτημα. Αντίθετα, ο πρόχειρος, ευκαιριακός, τυχοδιωκτικός τρόπος που επιλέξατε στιγματίζει και απομονώνει περισσότερο τα άτομα α</w:t>
      </w:r>
      <w:r>
        <w:rPr>
          <w:rFonts w:eastAsia="Times New Roman" w:cs="Times New Roman"/>
          <w:szCs w:val="24"/>
        </w:rPr>
        <w:t xml:space="preserve">υτά. </w:t>
      </w:r>
    </w:p>
    <w:p w14:paraId="3A32DC3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τον πολύ κόσμο, η αιφνίδια και ευκαιριακή ενασχόληση με το θέμα είναι ανεξήγητη. Δεν γνωρίζουν καν τη διαφορά μεταξύ </w:t>
      </w:r>
      <w:proofErr w:type="spellStart"/>
      <w:r>
        <w:rPr>
          <w:rFonts w:eastAsia="Times New Roman" w:cs="Times New Roman"/>
          <w:szCs w:val="24"/>
        </w:rPr>
        <w:t>διεμφυλικών</w:t>
      </w:r>
      <w:proofErr w:type="spellEnd"/>
      <w:r>
        <w:rPr>
          <w:rFonts w:eastAsia="Times New Roman" w:cs="Times New Roman"/>
          <w:szCs w:val="24"/>
        </w:rPr>
        <w:t xml:space="preserve"> ατόμων και ομοφυλόφιλων.</w:t>
      </w:r>
    </w:p>
    <w:p w14:paraId="3A32DC3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Ξέρετε τι λένε στα καφενεία; Επειδή δεν καταλαβαίνουν και δεν γνωρίζουν το πρόβλημα –και είν</w:t>
      </w:r>
      <w:r>
        <w:rPr>
          <w:rFonts w:eastAsia="Times New Roman" w:cs="Times New Roman"/>
          <w:szCs w:val="24"/>
        </w:rPr>
        <w:t xml:space="preserve">αι φυσικό να το απαξιώνουν μπροστά στα οξύτατα προβλήματα επιβίωσης που αντιμετωπίζουν- φτάνουν να λένε, «εδώ ο κόσμος καίγεται και η Βουλή χτενίζεται». </w:t>
      </w:r>
    </w:p>
    <w:p w14:paraId="3A32DC39" w14:textId="77777777" w:rsidR="00133975" w:rsidRDefault="007A2F43">
      <w:pPr>
        <w:tabs>
          <w:tab w:val="left" w:pos="2820"/>
        </w:tabs>
        <w:spacing w:line="600" w:lineRule="auto"/>
        <w:ind w:firstLine="720"/>
        <w:jc w:val="both"/>
        <w:rPr>
          <w:rFonts w:eastAsia="Times New Roman"/>
          <w:szCs w:val="24"/>
        </w:rPr>
      </w:pPr>
      <w:r>
        <w:rPr>
          <w:rFonts w:eastAsia="Times New Roman"/>
          <w:szCs w:val="24"/>
        </w:rPr>
        <w:t>Α</w:t>
      </w:r>
      <w:r>
        <w:rPr>
          <w:rFonts w:eastAsia="Times New Roman"/>
          <w:szCs w:val="24"/>
        </w:rPr>
        <w:t xml:space="preserve">υτή είναι η χειρότερη υπηρεσία που μπορείτε να προσφέρετε στα </w:t>
      </w:r>
      <w:proofErr w:type="spellStart"/>
      <w:r>
        <w:rPr>
          <w:rFonts w:eastAsia="Times New Roman"/>
          <w:szCs w:val="24"/>
        </w:rPr>
        <w:t>διεμφυλικά</w:t>
      </w:r>
      <w:proofErr w:type="spellEnd"/>
      <w:r>
        <w:rPr>
          <w:rFonts w:eastAsia="Times New Roman"/>
          <w:szCs w:val="24"/>
        </w:rPr>
        <w:t xml:space="preserve"> άτομα. Αντί για ενσωμάτωση, </w:t>
      </w:r>
      <w:r>
        <w:rPr>
          <w:rFonts w:eastAsia="Times New Roman"/>
          <w:szCs w:val="24"/>
        </w:rPr>
        <w:t xml:space="preserve">προωθείτε την απομόνωσή τους. Αντί για την κατανόηση, προκαλείτε περισσότερες απορίες. </w:t>
      </w:r>
    </w:p>
    <w:p w14:paraId="3A32DC3A" w14:textId="77777777" w:rsidR="00133975" w:rsidRDefault="007A2F43">
      <w:pPr>
        <w:tabs>
          <w:tab w:val="left" w:pos="2820"/>
        </w:tabs>
        <w:spacing w:line="600" w:lineRule="auto"/>
        <w:ind w:firstLine="720"/>
        <w:jc w:val="both"/>
        <w:rPr>
          <w:rFonts w:eastAsia="Times New Roman"/>
          <w:szCs w:val="24"/>
        </w:rPr>
      </w:pPr>
      <w:r>
        <w:rPr>
          <w:rFonts w:eastAsia="Times New Roman"/>
          <w:szCs w:val="24"/>
        </w:rPr>
        <w:t>Κυρίες και κύριοι, η Νέα Δημοκρατία είναι ένα καθαρόαιμο, φιλελεύθερο κόμμα. Είμαστε μ</w:t>
      </w:r>
      <w:r>
        <w:rPr>
          <w:rFonts w:eastAsia="Times New Roman"/>
          <w:szCs w:val="24"/>
        </w:rPr>
        <w:t>ί</w:t>
      </w:r>
      <w:r>
        <w:rPr>
          <w:rFonts w:eastAsia="Times New Roman"/>
          <w:szCs w:val="24"/>
        </w:rPr>
        <w:t>α φιλελεύθερη πολιτική δύναμη που αναγνωρίζει την ανάγκη καθιέρωσης διαδικασίας γ</w:t>
      </w:r>
      <w:r>
        <w:rPr>
          <w:rFonts w:eastAsia="Times New Roman"/>
          <w:szCs w:val="24"/>
        </w:rPr>
        <w:t xml:space="preserve">ια τη διόρθωση του καταχωρημένου φύλου από εκείνους που επιθυμούν. </w:t>
      </w:r>
    </w:p>
    <w:p w14:paraId="3A32DC3B" w14:textId="77777777" w:rsidR="00133975" w:rsidRDefault="007A2F43">
      <w:pPr>
        <w:tabs>
          <w:tab w:val="left" w:pos="2820"/>
        </w:tabs>
        <w:spacing w:line="600" w:lineRule="auto"/>
        <w:ind w:firstLine="720"/>
        <w:jc w:val="both"/>
        <w:rPr>
          <w:rFonts w:eastAsia="Times New Roman"/>
          <w:szCs w:val="24"/>
        </w:rPr>
      </w:pPr>
      <w:r>
        <w:rPr>
          <w:rFonts w:eastAsia="Times New Roman"/>
          <w:szCs w:val="24"/>
        </w:rPr>
        <w:t>Αναγνωρίζουμε ότι υπάρχει ανάγκη εκσυγχρονισμού του πλαισίου και προστασίας των ατομικών δικαιωμάτων, όχι όμως έτσι, όχι τόσο επιπόλαια, όχι τόσο πρόχειρα. Πρέπει να προηγηθεί δημόσιος διά</w:t>
      </w:r>
      <w:r>
        <w:rPr>
          <w:rFonts w:eastAsia="Times New Roman"/>
          <w:szCs w:val="24"/>
        </w:rPr>
        <w:t xml:space="preserve">λογος. Πρέπει να υιοθετηθεί το πλέον αποτελεσματικό πλαίσιο που θα εξασφαλίζει την εξυπηρέτηση των ατομικών δικαιωμάτων των </w:t>
      </w:r>
      <w:proofErr w:type="spellStart"/>
      <w:r>
        <w:rPr>
          <w:rFonts w:eastAsia="Times New Roman"/>
          <w:szCs w:val="24"/>
        </w:rPr>
        <w:t>διεμφυλικών</w:t>
      </w:r>
      <w:proofErr w:type="spellEnd"/>
      <w:r>
        <w:rPr>
          <w:rFonts w:eastAsia="Times New Roman"/>
          <w:szCs w:val="24"/>
        </w:rPr>
        <w:t xml:space="preserve"> ατόμων και δεν θα γεννά νέα προβλήματα. </w:t>
      </w:r>
    </w:p>
    <w:p w14:paraId="3A32DC3C" w14:textId="77777777" w:rsidR="00133975" w:rsidRDefault="007A2F43">
      <w:pPr>
        <w:tabs>
          <w:tab w:val="left" w:pos="2820"/>
        </w:tabs>
        <w:spacing w:line="600" w:lineRule="auto"/>
        <w:ind w:firstLine="720"/>
        <w:jc w:val="both"/>
        <w:rPr>
          <w:rFonts w:eastAsia="Times New Roman"/>
          <w:szCs w:val="24"/>
        </w:rPr>
      </w:pPr>
      <w:r>
        <w:rPr>
          <w:rFonts w:eastAsia="Times New Roman"/>
          <w:szCs w:val="24"/>
        </w:rPr>
        <w:lastRenderedPageBreak/>
        <w:t>Η δική σας νομοθετική πρόταση είναι ο ορισμός της προχειρότητας και του καιροσκ</w:t>
      </w:r>
      <w:r>
        <w:rPr>
          <w:rFonts w:eastAsia="Times New Roman"/>
          <w:szCs w:val="24"/>
        </w:rPr>
        <w:t xml:space="preserve">οπισμού. Αντί να ρυθμίζετε ζητήματα, δημιουργείτε νέα προβλήματα. Στοχεύετε μόνο στον αποπροσανατολισμό της κοινωνίας. </w:t>
      </w:r>
      <w:r>
        <w:rPr>
          <w:rFonts w:eastAsia="Times New Roman"/>
          <w:szCs w:val="24"/>
        </w:rPr>
        <w:t>Α</w:t>
      </w:r>
      <w:r>
        <w:rPr>
          <w:rFonts w:eastAsia="Times New Roman"/>
          <w:szCs w:val="24"/>
        </w:rPr>
        <w:t xml:space="preserve">ντίθετα τα </w:t>
      </w:r>
      <w:proofErr w:type="spellStart"/>
      <w:r>
        <w:rPr>
          <w:rFonts w:eastAsia="Times New Roman"/>
          <w:szCs w:val="24"/>
        </w:rPr>
        <w:t>διεμφυλικά</w:t>
      </w:r>
      <w:proofErr w:type="spellEnd"/>
      <w:r>
        <w:rPr>
          <w:rFonts w:eastAsia="Times New Roman"/>
          <w:szCs w:val="24"/>
        </w:rPr>
        <w:t xml:space="preserve"> άτομα εκτίθενται σε έναν ανεπίτρεπτο κοινωνικό στιγματισμό για επικοινωνιακούς και μόνο λόγους. </w:t>
      </w:r>
    </w:p>
    <w:p w14:paraId="3A32DC3D" w14:textId="77777777" w:rsidR="00133975" w:rsidRDefault="007A2F43">
      <w:pPr>
        <w:tabs>
          <w:tab w:val="left" w:pos="2820"/>
        </w:tabs>
        <w:spacing w:line="600" w:lineRule="auto"/>
        <w:ind w:firstLine="720"/>
        <w:jc w:val="both"/>
        <w:rPr>
          <w:rFonts w:eastAsia="Times New Roman"/>
          <w:szCs w:val="24"/>
        </w:rPr>
      </w:pPr>
      <w:r>
        <w:rPr>
          <w:rFonts w:eastAsia="Times New Roman"/>
          <w:szCs w:val="24"/>
        </w:rPr>
        <w:t xml:space="preserve">Η Νέα Δημοκρατία </w:t>
      </w:r>
      <w:r>
        <w:rPr>
          <w:rFonts w:eastAsia="Times New Roman"/>
          <w:szCs w:val="24"/>
        </w:rPr>
        <w:t>έχει ολοκληρωμένη πρόταση που είναι συμβατή με την επιστημονική εμπειρία και τη σύγχρονη διεθνή πραγματικότητα. Η Κυβέρνηση πρέπει να αντιληφθεί τη σοβαρότητα του ζητήματος και να υιοθετήσει τη δική μας πρόταση που σέβεται την επιλογή του προσώπου, εγγυάτα</w:t>
      </w:r>
      <w:r>
        <w:rPr>
          <w:rFonts w:eastAsia="Times New Roman"/>
          <w:szCs w:val="24"/>
        </w:rPr>
        <w:t>ι συνθήκες εχεμύθειας, συμβαδίζει με τη διεθνή πραγματικότητα, διασφαλίζει τον ενσυνείδητο χαρακτήρα της βούλησης του ενδιαφερόμενου και τη σταθερή πρόθεσή του, λαμβάνει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τυχόν επιπτώσεις σε τρίτα πρόσωπα που συνδέονται άμεσα με τον αιτούντα και μεριμνά για τις απαιτούμενες κρατικές παρεμβάσεις και ενημερώσεις. </w:t>
      </w:r>
    </w:p>
    <w:p w14:paraId="3A32DC3E" w14:textId="77777777" w:rsidR="00133975" w:rsidRDefault="007A2F43">
      <w:pPr>
        <w:tabs>
          <w:tab w:val="left" w:pos="2820"/>
        </w:tabs>
        <w:spacing w:line="600" w:lineRule="auto"/>
        <w:ind w:firstLine="720"/>
        <w:jc w:val="both"/>
        <w:rPr>
          <w:rFonts w:eastAsia="Times New Roman"/>
          <w:szCs w:val="24"/>
        </w:rPr>
      </w:pPr>
      <w:r>
        <w:rPr>
          <w:rFonts w:eastAsia="Times New Roman"/>
          <w:szCs w:val="24"/>
        </w:rPr>
        <w:t>Η πρότασή μας έχει κατατεθεί αναλυτικά. Αυτή είναι η σωστή λύση, όχι ο δικός σας καιροσκοπισμός, όχι ο δικός σας</w:t>
      </w:r>
      <w:r>
        <w:rPr>
          <w:rFonts w:eastAsia="Times New Roman"/>
          <w:szCs w:val="24"/>
        </w:rPr>
        <w:t xml:space="preserve"> ευκαιριακός τρόπος αντιμετώπισης ενός σοβαρού ζητήματος που, όμως, αποξενώνει ακόμη περισσότερο τους ενδιαφερόμενους γι’ αυτό και φυσικά το καταψηφίζουμε. </w:t>
      </w:r>
    </w:p>
    <w:p w14:paraId="3A32DC3F" w14:textId="77777777" w:rsidR="00133975" w:rsidRDefault="007A2F43">
      <w:pPr>
        <w:tabs>
          <w:tab w:val="left" w:pos="2820"/>
        </w:tabs>
        <w:spacing w:line="600" w:lineRule="auto"/>
        <w:ind w:firstLine="720"/>
        <w:jc w:val="both"/>
        <w:rPr>
          <w:rFonts w:eastAsia="Times New Roman"/>
          <w:szCs w:val="24"/>
        </w:rPr>
      </w:pPr>
      <w:r>
        <w:rPr>
          <w:rFonts w:eastAsia="Times New Roman"/>
          <w:szCs w:val="24"/>
        </w:rPr>
        <w:t>Ευχαριστώ.</w:t>
      </w:r>
    </w:p>
    <w:p w14:paraId="3A32DC40" w14:textId="77777777" w:rsidR="00133975" w:rsidRDefault="007A2F43">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A32DC41"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w:t>
      </w:r>
      <w:r>
        <w:rPr>
          <w:rFonts w:eastAsia="Times New Roman"/>
          <w:szCs w:val="24"/>
        </w:rPr>
        <w:t xml:space="preserve">ύριε </w:t>
      </w:r>
      <w:proofErr w:type="spellStart"/>
      <w:r>
        <w:rPr>
          <w:rFonts w:eastAsia="Times New Roman"/>
          <w:szCs w:val="24"/>
        </w:rPr>
        <w:t>Κουκούτση</w:t>
      </w:r>
      <w:proofErr w:type="spellEnd"/>
      <w:r>
        <w:rPr>
          <w:rFonts w:eastAsia="Times New Roman"/>
          <w:szCs w:val="24"/>
        </w:rPr>
        <w:t>, έχετε τον λόγο.</w:t>
      </w:r>
    </w:p>
    <w:p w14:paraId="3A32DC42"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t xml:space="preserve">ΔΗΜΗΤΡΙΟΣ ΚΟΥΚΟΥΤΣΗΣ: </w:t>
      </w:r>
      <w:r>
        <w:rPr>
          <w:rFonts w:eastAsia="Times New Roman"/>
          <w:szCs w:val="24"/>
        </w:rPr>
        <w:t>Ευχαριστώ, κύριε Πρόεδρε.</w:t>
      </w:r>
    </w:p>
    <w:p w14:paraId="3A32DC43" w14:textId="77777777" w:rsidR="00133975" w:rsidRDefault="007A2F43">
      <w:pPr>
        <w:tabs>
          <w:tab w:val="left" w:pos="2820"/>
        </w:tabs>
        <w:spacing w:line="600" w:lineRule="auto"/>
        <w:ind w:firstLine="720"/>
        <w:jc w:val="both"/>
        <w:rPr>
          <w:rFonts w:eastAsia="Times New Roman"/>
          <w:szCs w:val="24"/>
        </w:rPr>
      </w:pPr>
      <w:r>
        <w:rPr>
          <w:rFonts w:eastAsia="Times New Roman"/>
          <w:szCs w:val="24"/>
        </w:rPr>
        <w:t>Δυστυχώς, σε αυτήν εδώ την Αίθουσα συνεχίζεται η υποκρισία από όλες τις πλευρές. Σε μ</w:t>
      </w:r>
      <w:r>
        <w:rPr>
          <w:rFonts w:eastAsia="Times New Roman"/>
          <w:szCs w:val="24"/>
        </w:rPr>
        <w:t>ί</w:t>
      </w:r>
      <w:r>
        <w:rPr>
          <w:rFonts w:eastAsia="Times New Roman"/>
          <w:szCs w:val="24"/>
        </w:rPr>
        <w:t>α περίοδο που ο λαός μας υποφέρει, όταν εκκρεμούν τόσο σημαντικά νομοσχέδια, εμείς καλούμα</w:t>
      </w:r>
      <w:r>
        <w:rPr>
          <w:rFonts w:eastAsia="Times New Roman"/>
          <w:szCs w:val="24"/>
        </w:rPr>
        <w:t>στε εδώ να συζητήσουμε ένα εκτιμητικό νομοσχέδιο, το οποίο είναι ήσσονος σημασίας. Από την άλλη, προσπαθούν να τηρηθούν οι κομματικές και οι πολιτικές ισορροπίες. Ας μην γελιόμαστε, να μιλάμε τη γλώσσα της αλήθειας και να λέμε τα πράγματα με το όνομά τους.</w:t>
      </w:r>
      <w:r>
        <w:rPr>
          <w:rFonts w:eastAsia="Times New Roman"/>
          <w:szCs w:val="24"/>
        </w:rPr>
        <w:t xml:space="preserve"> </w:t>
      </w:r>
    </w:p>
    <w:p w14:paraId="3A32DC44" w14:textId="77777777" w:rsidR="00133975" w:rsidRDefault="007A2F43">
      <w:pPr>
        <w:tabs>
          <w:tab w:val="left" w:pos="2820"/>
        </w:tabs>
        <w:spacing w:line="600" w:lineRule="auto"/>
        <w:ind w:firstLine="720"/>
        <w:jc w:val="both"/>
        <w:rPr>
          <w:rFonts w:eastAsia="Times New Roman"/>
          <w:szCs w:val="24"/>
        </w:rPr>
      </w:pPr>
      <w:r>
        <w:rPr>
          <w:rFonts w:eastAsia="Times New Roman"/>
          <w:szCs w:val="24"/>
        </w:rPr>
        <w:t>Σ’ αυτήν εδώ τη χώρα και στη γη ολόκληρη υπήρχε ομοφυλοφιλία, υπάρχει και θα υπάρξει. Η σημαντική διαφορά ποια είναι; Θα ανατρέξω λίγο στο παρελθόν. Έχω περάσει τα πενήντα. Πιστεύετε ότι μ’ αρέσει ή σας αρέσει η εικόνα που παρουσιάστηκε τις περασμένες δε</w:t>
      </w:r>
      <w:r>
        <w:rPr>
          <w:rFonts w:eastAsia="Times New Roman"/>
          <w:szCs w:val="24"/>
        </w:rPr>
        <w:t>καετίες του «</w:t>
      </w:r>
      <w:proofErr w:type="spellStart"/>
      <w:r>
        <w:rPr>
          <w:rFonts w:eastAsia="Times New Roman"/>
          <w:szCs w:val="24"/>
        </w:rPr>
        <w:t>Φίφη</w:t>
      </w:r>
      <w:proofErr w:type="spellEnd"/>
      <w:r>
        <w:rPr>
          <w:rFonts w:eastAsia="Times New Roman"/>
          <w:szCs w:val="24"/>
        </w:rPr>
        <w:t>» και του «</w:t>
      </w:r>
      <w:proofErr w:type="spellStart"/>
      <w:r>
        <w:rPr>
          <w:rFonts w:eastAsia="Times New Roman"/>
          <w:szCs w:val="24"/>
        </w:rPr>
        <w:t>Φλούφλη</w:t>
      </w:r>
      <w:proofErr w:type="spellEnd"/>
      <w:r>
        <w:rPr>
          <w:rFonts w:eastAsia="Times New Roman"/>
          <w:szCs w:val="24"/>
        </w:rPr>
        <w:t>» που τον έκραζε όλη η γειτονιά; Όχι βέβαια. Άνθρωπος είναι κι αυτός και πολύ σωστά να έχει τα δικαιώματά του. Όμως, δεν θα γίνει πρότυπο ένας άνθρωπος δυστυχισμένος για μένα και το παιδί μου.</w:t>
      </w:r>
    </w:p>
    <w:p w14:paraId="3A32DC45" w14:textId="77777777" w:rsidR="00133975" w:rsidRDefault="007A2F43">
      <w:pPr>
        <w:tabs>
          <w:tab w:val="left" w:pos="2820"/>
        </w:tabs>
        <w:spacing w:line="600" w:lineRule="auto"/>
        <w:ind w:firstLine="720"/>
        <w:jc w:val="both"/>
        <w:rPr>
          <w:rFonts w:eastAsia="Times New Roman"/>
          <w:szCs w:val="24"/>
        </w:rPr>
      </w:pPr>
      <w:r>
        <w:rPr>
          <w:rFonts w:eastAsia="Times New Roman"/>
          <w:szCs w:val="24"/>
        </w:rPr>
        <w:t>Λ</w:t>
      </w:r>
      <w:r>
        <w:rPr>
          <w:rFonts w:eastAsia="Times New Roman"/>
          <w:szCs w:val="24"/>
        </w:rPr>
        <w:t>έω δυστυχισμένος, γιατί χάν</w:t>
      </w:r>
      <w:r>
        <w:rPr>
          <w:rFonts w:eastAsia="Times New Roman"/>
          <w:szCs w:val="24"/>
        </w:rPr>
        <w:t>ει κάποια πράγματα που δεν μπορεί -πρακτικά να το δούμε- να τα χαρεί. Η μεγαλύτερη, για εμέ τουλάχιστον, στιγμή της ζωής μου ήταν όταν κάποια νοσοκόμα μού έφερε να αγκαλιάσω για πρώτη φορά το παιδί μου. Είναι μ</w:t>
      </w:r>
      <w:r>
        <w:rPr>
          <w:rFonts w:eastAsia="Times New Roman"/>
          <w:szCs w:val="24"/>
        </w:rPr>
        <w:t>ί</w:t>
      </w:r>
      <w:r>
        <w:rPr>
          <w:rFonts w:eastAsia="Times New Roman"/>
          <w:szCs w:val="24"/>
        </w:rPr>
        <w:t>α μεγάλη χαρά που οι άνθρωποι αυτοί δεν μπορο</w:t>
      </w:r>
      <w:r>
        <w:rPr>
          <w:rFonts w:eastAsia="Times New Roman"/>
          <w:szCs w:val="24"/>
        </w:rPr>
        <w:t xml:space="preserve">ύν να ζήσουν. Είναι ένα </w:t>
      </w:r>
      <w:r>
        <w:rPr>
          <w:rFonts w:eastAsia="Times New Roman"/>
          <w:szCs w:val="24"/>
        </w:rPr>
        <w:lastRenderedPageBreak/>
        <w:t>πλήγμα, είναι ένα πρόβλημα, είναι μ</w:t>
      </w:r>
      <w:r>
        <w:rPr>
          <w:rFonts w:eastAsia="Times New Roman"/>
          <w:szCs w:val="24"/>
        </w:rPr>
        <w:t>ί</w:t>
      </w:r>
      <w:r>
        <w:rPr>
          <w:rFonts w:eastAsia="Times New Roman"/>
          <w:szCs w:val="24"/>
        </w:rPr>
        <w:t>α δυστυχία. Αυτή τη δυστυχία, λοιπόν, δεν θέλω να την έχουμε πρότυπο. Θα σας πω στην πορεία πώς το λέω αυτό.</w:t>
      </w:r>
    </w:p>
    <w:p w14:paraId="3A32DC46" w14:textId="77777777" w:rsidR="00133975" w:rsidRDefault="007A2F43">
      <w:pPr>
        <w:tabs>
          <w:tab w:val="left" w:pos="2940"/>
        </w:tabs>
        <w:spacing w:line="600" w:lineRule="auto"/>
        <w:ind w:firstLine="720"/>
        <w:jc w:val="both"/>
        <w:rPr>
          <w:rFonts w:eastAsia="Times New Roman"/>
          <w:szCs w:val="24"/>
        </w:rPr>
      </w:pPr>
      <w:r>
        <w:rPr>
          <w:rFonts w:eastAsia="Times New Roman"/>
          <w:szCs w:val="24"/>
        </w:rPr>
        <w:t xml:space="preserve">Συνήθως τα </w:t>
      </w:r>
      <w:r>
        <w:rPr>
          <w:rFonts w:eastAsia="Times New Roman"/>
          <w:szCs w:val="24"/>
        </w:rPr>
        <w:t>κ</w:t>
      </w:r>
      <w:r>
        <w:rPr>
          <w:rFonts w:eastAsia="Times New Roman"/>
          <w:szCs w:val="24"/>
        </w:rPr>
        <w:t xml:space="preserve">όμματα και οι Βουλευτές ξέρουμε ότι ψηφίζουν σ’ αυτό εδώ το Κοινοβούλιο με </w:t>
      </w:r>
      <w:r>
        <w:rPr>
          <w:rFonts w:eastAsia="Times New Roman"/>
          <w:szCs w:val="24"/>
        </w:rPr>
        <w:t>γνώμονα την κομματική πειθαρχία. Υπάρχουν κάποια νομοσχέδια που φέρνει η εκάστοτε Κυβέρνηση και η Αντιπολίτευση τι κάνει; Ξέρουμε ότι έχει τόσους Βουλευτές, αρχίζουν τα «όχι», «ναι», «όχι», «ναι» και μια στείρα αντιπαράθεση. Τώρα αυτή η στείρα αντιπαράθεση</w:t>
      </w:r>
      <w:r>
        <w:rPr>
          <w:rFonts w:eastAsia="Times New Roman"/>
          <w:szCs w:val="24"/>
        </w:rPr>
        <w:t xml:space="preserve"> δεν υπάρχει. Γιατί; Γιατί πρέπει να περάσει αυτό το νομοσχέδιο με </w:t>
      </w:r>
      <w:r>
        <w:rPr>
          <w:rFonts w:eastAsia="Times New Roman"/>
          <w:szCs w:val="24"/>
        </w:rPr>
        <w:t>π</w:t>
      </w:r>
      <w:r>
        <w:rPr>
          <w:rFonts w:eastAsia="Times New Roman"/>
          <w:szCs w:val="24"/>
        </w:rPr>
        <w:t>λειοψηφία -και ευρύτατη μάλιστα- και θα περάσει.</w:t>
      </w:r>
    </w:p>
    <w:p w14:paraId="3A32DC47" w14:textId="77777777" w:rsidR="00133975" w:rsidRDefault="007A2F43">
      <w:pPr>
        <w:tabs>
          <w:tab w:val="left" w:pos="2940"/>
        </w:tabs>
        <w:spacing w:line="600" w:lineRule="auto"/>
        <w:ind w:firstLine="720"/>
        <w:jc w:val="both"/>
        <w:rPr>
          <w:rFonts w:eastAsia="Times New Roman"/>
          <w:szCs w:val="24"/>
        </w:rPr>
      </w:pPr>
      <w:r>
        <w:rPr>
          <w:rFonts w:eastAsia="Times New Roman"/>
          <w:szCs w:val="24"/>
        </w:rPr>
        <w:t>Αυτή η εξέλιξη, βέβαια, δεν αποτελεί έκπληξη για κανέναν, γιατί είναι ένας ακόμα κρίκος σε μια αλυσίδα δράσεων που στοχεύουν, πραγματικά στ</w:t>
      </w:r>
      <w:r>
        <w:rPr>
          <w:rFonts w:eastAsia="Times New Roman"/>
          <w:szCs w:val="24"/>
        </w:rPr>
        <w:t>οχεύουν, στην αποδόμηση της κανονικότητας -και θα πω μετά τι εννοώ κανονικότητα- της ελληνικής κοινωνίας.</w:t>
      </w:r>
    </w:p>
    <w:p w14:paraId="3A32DC48" w14:textId="77777777" w:rsidR="00133975" w:rsidRDefault="007A2F43">
      <w:pPr>
        <w:tabs>
          <w:tab w:val="left" w:pos="2940"/>
        </w:tabs>
        <w:spacing w:line="600" w:lineRule="auto"/>
        <w:ind w:firstLine="720"/>
        <w:jc w:val="both"/>
        <w:rPr>
          <w:rFonts w:eastAsia="Times New Roman"/>
          <w:szCs w:val="24"/>
        </w:rPr>
      </w:pPr>
      <w:r>
        <w:rPr>
          <w:rFonts w:eastAsia="Times New Roman"/>
          <w:szCs w:val="24"/>
        </w:rPr>
        <w:t xml:space="preserve">Κατηγορούνται κάποιοι για φασισμό, κατηγορούνται για φανατισμό και τα επιχειρήματα είναι το ίδιο φανατικά και το ίδιο ρατσιστικά απέναντι σ’ αυτούς </w:t>
      </w:r>
      <w:r>
        <w:rPr>
          <w:rFonts w:eastAsia="Times New Roman"/>
          <w:szCs w:val="24"/>
        </w:rPr>
        <w:t>που εκφέρουν μ</w:t>
      </w:r>
      <w:r>
        <w:rPr>
          <w:rFonts w:eastAsia="Times New Roman"/>
          <w:szCs w:val="24"/>
        </w:rPr>
        <w:t>ί</w:t>
      </w:r>
      <w:r>
        <w:rPr>
          <w:rFonts w:eastAsia="Times New Roman"/>
          <w:szCs w:val="24"/>
        </w:rPr>
        <w:t>α άλλη άποψη. Είναι έντονο το ρατσιστικό πρόσημο και κατηγορούνται όσοι είναι αντίθετοι σ’ αυτό το νομοσχέδιο για καθυστερημένες αντιλήψεις, για προβληματική στάση κ.λπ.. Κάθε φωνή που πάει κόντρα στη λογική σας χαρακτηρίζεται ως ακραία. Δυσ</w:t>
      </w:r>
      <w:r>
        <w:rPr>
          <w:rFonts w:eastAsia="Times New Roman"/>
          <w:szCs w:val="24"/>
        </w:rPr>
        <w:t xml:space="preserve">τυχώς, οι λαοί χάνουν την ταυτότητά τους. </w:t>
      </w:r>
    </w:p>
    <w:p w14:paraId="3A32DC49" w14:textId="77777777" w:rsidR="00133975" w:rsidRDefault="007A2F43">
      <w:pPr>
        <w:tabs>
          <w:tab w:val="left" w:pos="2940"/>
        </w:tabs>
        <w:spacing w:line="600" w:lineRule="auto"/>
        <w:ind w:firstLine="720"/>
        <w:jc w:val="both"/>
        <w:rPr>
          <w:rFonts w:eastAsia="Times New Roman"/>
          <w:szCs w:val="24"/>
        </w:rPr>
      </w:pPr>
      <w:r>
        <w:rPr>
          <w:rFonts w:eastAsia="Times New Roman"/>
          <w:szCs w:val="24"/>
        </w:rPr>
        <w:lastRenderedPageBreak/>
        <w:t xml:space="preserve">Θέλετε να πολιτικοποιήσετε μεταφορικά και κυριολεκτικά κάθε αντίρρηση γι’ αυτό το νομοσχέδιο και για την ομοφυλοφιλία γενικότερα και δείχνετε να απεχθάνεστε τη διάκριση των φύλων, την κατάργηση, όπως λέτε, των </w:t>
      </w:r>
      <w:proofErr w:type="spellStart"/>
      <w:r>
        <w:rPr>
          <w:rFonts w:eastAsia="Times New Roman"/>
          <w:szCs w:val="24"/>
        </w:rPr>
        <w:t>έμφ</w:t>
      </w:r>
      <w:r>
        <w:rPr>
          <w:rFonts w:eastAsia="Times New Roman"/>
          <w:szCs w:val="24"/>
        </w:rPr>
        <w:t>υλων</w:t>
      </w:r>
      <w:proofErr w:type="spellEnd"/>
      <w:r>
        <w:rPr>
          <w:rFonts w:eastAsia="Times New Roman"/>
          <w:szCs w:val="24"/>
        </w:rPr>
        <w:t xml:space="preserve"> στερεοτύπων.</w:t>
      </w:r>
    </w:p>
    <w:p w14:paraId="3A32DC4A" w14:textId="77777777" w:rsidR="00133975" w:rsidRDefault="007A2F43">
      <w:pPr>
        <w:tabs>
          <w:tab w:val="left" w:pos="2940"/>
        </w:tabs>
        <w:spacing w:line="600" w:lineRule="auto"/>
        <w:ind w:firstLine="720"/>
        <w:jc w:val="both"/>
        <w:rPr>
          <w:rFonts w:eastAsia="Times New Roman"/>
          <w:szCs w:val="24"/>
        </w:rPr>
      </w:pPr>
      <w:r>
        <w:rPr>
          <w:rFonts w:eastAsia="Times New Roman"/>
          <w:szCs w:val="24"/>
        </w:rPr>
        <w:t xml:space="preserve">Με τη θεωρία της δυνατότητας αυτοπροσδιορισμού του φύλου, που αποτελεί θεμελιώδες ανθρώπινο δικαίωμα, προωθείτε τη </w:t>
      </w:r>
      <w:proofErr w:type="spellStart"/>
      <w:r>
        <w:rPr>
          <w:rFonts w:eastAsia="Times New Roman"/>
          <w:szCs w:val="24"/>
        </w:rPr>
        <w:t>σχετικοποίηση</w:t>
      </w:r>
      <w:proofErr w:type="spellEnd"/>
      <w:r>
        <w:rPr>
          <w:rFonts w:eastAsia="Times New Roman"/>
          <w:szCs w:val="24"/>
        </w:rPr>
        <w:t xml:space="preserve"> του φύλου και νομοθετικά. </w:t>
      </w:r>
    </w:p>
    <w:p w14:paraId="3A32DC4B" w14:textId="77777777" w:rsidR="00133975" w:rsidRDefault="007A2F43">
      <w:pPr>
        <w:tabs>
          <w:tab w:val="left" w:pos="2940"/>
        </w:tabs>
        <w:spacing w:line="600" w:lineRule="auto"/>
        <w:ind w:firstLine="720"/>
        <w:jc w:val="both"/>
        <w:rPr>
          <w:rFonts w:eastAsia="Times New Roman"/>
          <w:szCs w:val="24"/>
        </w:rPr>
      </w:pPr>
      <w:r>
        <w:rPr>
          <w:rFonts w:eastAsia="Times New Roman"/>
          <w:szCs w:val="24"/>
        </w:rPr>
        <w:t>Πάντοτε σ’ αυτήν τη γη θα υπάρχουν αγόρια και κορίτσια. Πάντοτε θα παίζουν με διαφ</w:t>
      </w:r>
      <w:r>
        <w:rPr>
          <w:rFonts w:eastAsia="Times New Roman"/>
          <w:szCs w:val="24"/>
        </w:rPr>
        <w:t>ορετικά παιχνίδια και όχι μόνο γιατί έτσι τα εκπαιδεύει η κοινωνία. Είναι έγκλημα η εξάλειψη της διαφοράς των φύλων, γιατί είναι μια από τις θεμελιώδεις συνιστώσες του πολιτισμού μας. Είναι μ</w:t>
      </w:r>
      <w:r>
        <w:rPr>
          <w:rFonts w:eastAsia="Times New Roman"/>
          <w:szCs w:val="24"/>
        </w:rPr>
        <w:t>ί</w:t>
      </w:r>
      <w:r>
        <w:rPr>
          <w:rFonts w:eastAsia="Times New Roman"/>
          <w:szCs w:val="24"/>
        </w:rPr>
        <w:t>α εικόνα αρχέτυπη και είναι σημείο αναφοράς στον άνθρωπο και στη</w:t>
      </w:r>
      <w:r>
        <w:rPr>
          <w:rFonts w:eastAsia="Times New Roman"/>
          <w:szCs w:val="24"/>
        </w:rPr>
        <w:t xml:space="preserve">ν ανάπτυξή του ανά τους αιώνες. Είναι λογικό αυτό. Είναι απλό. </w:t>
      </w:r>
    </w:p>
    <w:p w14:paraId="3A32DC4C" w14:textId="77777777" w:rsidR="00133975" w:rsidRDefault="007A2F43">
      <w:pPr>
        <w:tabs>
          <w:tab w:val="left" w:pos="2940"/>
        </w:tabs>
        <w:spacing w:line="600" w:lineRule="auto"/>
        <w:ind w:firstLine="720"/>
        <w:jc w:val="both"/>
        <w:rPr>
          <w:rFonts w:eastAsia="Times New Roman"/>
          <w:szCs w:val="24"/>
        </w:rPr>
      </w:pPr>
      <w:r>
        <w:rPr>
          <w:rFonts w:eastAsia="Times New Roman"/>
          <w:szCs w:val="24"/>
        </w:rPr>
        <w:t>Πώς είναι δυνατόν να συγχέεται η δυστυχία, η διαταραχή κάποιου που θέλει να αλλάξει φύλο με όλα αυτά τα πράγματα; Πώς μπορούμε τα ψυχανεμίσματα μ</w:t>
      </w:r>
      <w:r>
        <w:rPr>
          <w:rFonts w:eastAsia="Times New Roman"/>
          <w:szCs w:val="24"/>
        </w:rPr>
        <w:t>ί</w:t>
      </w:r>
      <w:r>
        <w:rPr>
          <w:rFonts w:eastAsia="Times New Roman"/>
          <w:szCs w:val="24"/>
        </w:rPr>
        <w:t>ας ισχνής μειοψηφίας να τα αποδεχθούμε με μ</w:t>
      </w:r>
      <w:r>
        <w:rPr>
          <w:rFonts w:eastAsia="Times New Roman"/>
          <w:szCs w:val="24"/>
        </w:rPr>
        <w:t>ί</w:t>
      </w:r>
      <w:r>
        <w:rPr>
          <w:rFonts w:eastAsia="Times New Roman"/>
          <w:szCs w:val="24"/>
        </w:rPr>
        <w:t xml:space="preserve">α </w:t>
      </w:r>
      <w:r>
        <w:rPr>
          <w:rFonts w:eastAsia="Times New Roman"/>
          <w:szCs w:val="24"/>
        </w:rPr>
        <w:t xml:space="preserve">δήθεν επιστημονική πραγματικότητα; </w:t>
      </w:r>
    </w:p>
    <w:p w14:paraId="3A32DC4D" w14:textId="77777777" w:rsidR="00133975" w:rsidRDefault="007A2F43">
      <w:pPr>
        <w:tabs>
          <w:tab w:val="left" w:pos="2940"/>
        </w:tabs>
        <w:spacing w:line="600" w:lineRule="auto"/>
        <w:ind w:firstLine="720"/>
        <w:jc w:val="both"/>
        <w:rPr>
          <w:rFonts w:eastAsia="Times New Roman"/>
          <w:szCs w:val="24"/>
        </w:rPr>
      </w:pPr>
      <w:r>
        <w:rPr>
          <w:rFonts w:eastAsia="Times New Roman"/>
          <w:szCs w:val="24"/>
        </w:rPr>
        <w:t>Πράγματι, υπάρχουν επιστήμονες, οι οποίοι θεωρούν ότι είναι ένα φυσικό φαινόμενο -να το πω έτσι- μια φυσική εξέλιξη η ομοφυλοφιλία, αλλά είναι και άλλοι που λένε τα αντίθετα. Είναι η αυθαίρετη θέληση κάποιου, που επιθυμε</w:t>
      </w:r>
      <w:r>
        <w:rPr>
          <w:rFonts w:eastAsia="Times New Roman"/>
          <w:szCs w:val="24"/>
        </w:rPr>
        <w:t>ί να καταργήσει μ</w:t>
      </w:r>
      <w:r>
        <w:rPr>
          <w:rFonts w:eastAsia="Times New Roman"/>
          <w:szCs w:val="24"/>
        </w:rPr>
        <w:t>ί</w:t>
      </w:r>
      <w:r>
        <w:rPr>
          <w:rFonts w:eastAsia="Times New Roman"/>
          <w:szCs w:val="24"/>
        </w:rPr>
        <w:t xml:space="preserve">α </w:t>
      </w:r>
      <w:proofErr w:type="spellStart"/>
      <w:r>
        <w:rPr>
          <w:rFonts w:eastAsia="Times New Roman"/>
          <w:szCs w:val="24"/>
        </w:rPr>
        <w:lastRenderedPageBreak/>
        <w:t>κανονιστικότητα</w:t>
      </w:r>
      <w:proofErr w:type="spellEnd"/>
      <w:r>
        <w:rPr>
          <w:rFonts w:eastAsia="Times New Roman"/>
          <w:szCs w:val="24"/>
        </w:rPr>
        <w:t>, που αλλοιώνει τις αρχές του ίδιου μας του πολιτισμού μέχρι τώρα. Πώς θέλετε να την αποδεχθούμε αυτή;</w:t>
      </w:r>
    </w:p>
    <w:p w14:paraId="3A32DC4E" w14:textId="77777777" w:rsidR="00133975" w:rsidRDefault="007A2F43">
      <w:pPr>
        <w:tabs>
          <w:tab w:val="left" w:pos="2940"/>
        </w:tabs>
        <w:spacing w:line="600" w:lineRule="auto"/>
        <w:ind w:firstLine="720"/>
        <w:jc w:val="both"/>
        <w:rPr>
          <w:rFonts w:eastAsia="Times New Roman"/>
          <w:szCs w:val="24"/>
        </w:rPr>
      </w:pPr>
      <w:r>
        <w:rPr>
          <w:rFonts w:eastAsia="Times New Roman"/>
          <w:szCs w:val="24"/>
        </w:rPr>
        <w:t>Στο άρθρο 4 -ίσως γίνω γραφικός, θα μου πείτε- αναφέρεται ξεκάθαρα η διάκριση των φύλων. Αναφέρεται σε Ελληνίδες και Έ</w:t>
      </w:r>
      <w:r>
        <w:rPr>
          <w:rFonts w:eastAsia="Times New Roman"/>
          <w:szCs w:val="24"/>
        </w:rPr>
        <w:t xml:space="preserve">λληνες. Υπάρχει δόλος εκ μέρους της Κυβέρνησης, εκ μέρους του Κοινοβουλίου, των </w:t>
      </w:r>
      <w:r>
        <w:rPr>
          <w:rFonts w:eastAsia="Times New Roman"/>
          <w:szCs w:val="24"/>
        </w:rPr>
        <w:t>μ</w:t>
      </w:r>
      <w:r>
        <w:rPr>
          <w:rFonts w:eastAsia="Times New Roman"/>
          <w:szCs w:val="24"/>
        </w:rPr>
        <w:t xml:space="preserve">έσων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 xml:space="preserve">νημέρωσης και όλων αυτών των περισπούδαστων σοφών, που τις τελευταίες μέρες στα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νημέρωσης και στο γυαλί προσπαθούν να με πείσουν για το κοινωνικό μ</w:t>
      </w:r>
      <w:r>
        <w:rPr>
          <w:rFonts w:eastAsia="Times New Roman"/>
          <w:szCs w:val="24"/>
        </w:rPr>
        <w:t>ου φύλο.</w:t>
      </w:r>
    </w:p>
    <w:p w14:paraId="3A32DC4F" w14:textId="77777777" w:rsidR="00133975" w:rsidRDefault="007A2F43">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A32DC50" w14:textId="77777777" w:rsidR="00133975" w:rsidRDefault="007A2F43">
      <w:pPr>
        <w:tabs>
          <w:tab w:val="left" w:pos="2940"/>
        </w:tabs>
        <w:spacing w:line="600" w:lineRule="auto"/>
        <w:ind w:firstLine="720"/>
        <w:jc w:val="both"/>
        <w:rPr>
          <w:rFonts w:eastAsia="Times New Roman"/>
          <w:szCs w:val="24"/>
        </w:rPr>
      </w:pPr>
      <w:r>
        <w:rPr>
          <w:rFonts w:eastAsia="Times New Roman"/>
          <w:szCs w:val="24"/>
        </w:rPr>
        <w:t>Είναι ένα οργανωμένο σχέδιο αποδόμησης, το οποίο πραγματικά πηγαίνει σιγά</w:t>
      </w:r>
      <w:r>
        <w:rPr>
          <w:rFonts w:eastAsia="Times New Roman"/>
          <w:szCs w:val="24"/>
        </w:rPr>
        <w:t xml:space="preserve"> </w:t>
      </w:r>
      <w:r>
        <w:rPr>
          <w:rFonts w:eastAsia="Times New Roman"/>
          <w:szCs w:val="24"/>
        </w:rPr>
        <w:t>σιγά. Δυστυχώς, σ’ αυτήν εδώ τη χώρα είναι λίγοι αυτοί που πρέπει να παλέψουν ενάντια στον ηδονιστικό και υλιστικό χαρακτήρα της εποχής μας. Όμως, όσο και αν το επιθυμείτε, τα βιολογικά χαρακτηριστικά δεν είναι δυνατόν να αλλάξουν. Είναι ποτέ δυνατόν να δί</w:t>
      </w:r>
      <w:r>
        <w:rPr>
          <w:rFonts w:eastAsia="Times New Roman"/>
          <w:szCs w:val="24"/>
        </w:rPr>
        <w:t xml:space="preserve">νουμε, να προσδίδουμε μεταβολή και ρευστότητα στο ανθρώπινο φύλο; </w:t>
      </w:r>
    </w:p>
    <w:p w14:paraId="3A32DC51" w14:textId="77777777" w:rsidR="00133975" w:rsidRDefault="007A2F43">
      <w:pPr>
        <w:tabs>
          <w:tab w:val="left" w:pos="2940"/>
        </w:tabs>
        <w:spacing w:line="600" w:lineRule="auto"/>
        <w:ind w:firstLine="720"/>
        <w:jc w:val="both"/>
        <w:rPr>
          <w:rFonts w:eastAsia="Times New Roman"/>
          <w:szCs w:val="24"/>
        </w:rPr>
      </w:pPr>
      <w:r>
        <w:rPr>
          <w:rFonts w:eastAsia="Times New Roman"/>
          <w:szCs w:val="24"/>
        </w:rPr>
        <w:t xml:space="preserve">Μιλάτε όλοι για το τι γίνεται στην Ευρώπη. </w:t>
      </w:r>
      <w:r>
        <w:rPr>
          <w:rFonts w:eastAsia="Times New Roman"/>
          <w:szCs w:val="24"/>
        </w:rPr>
        <w:t>Π</w:t>
      </w:r>
      <w:r>
        <w:rPr>
          <w:rFonts w:eastAsia="Times New Roman"/>
          <w:szCs w:val="24"/>
        </w:rPr>
        <w:t xml:space="preserve">οιος σας είπε ότι αυτής της Ευρώπης, αυτών των αξιών που πρεσβεύει η Ευρώπη αυτήν τη στιγμή, είμαι εγώ ή κάποιοι άλλοι κοινωνός; Είναι αναγκαίο; </w:t>
      </w:r>
      <w:r>
        <w:rPr>
          <w:rFonts w:eastAsia="Times New Roman"/>
          <w:szCs w:val="24"/>
        </w:rPr>
        <w:t>Όχι, βέβαια.</w:t>
      </w:r>
    </w:p>
    <w:p w14:paraId="3A32DC52"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Να ξέρετε ότι η ιστορία διδάσκει και έχει καταδείξει ότι αυτές οι κοινωνίες που </w:t>
      </w:r>
      <w:proofErr w:type="spellStart"/>
      <w:r>
        <w:rPr>
          <w:rFonts w:eastAsia="Times New Roman" w:cs="Times New Roman"/>
          <w:szCs w:val="24"/>
        </w:rPr>
        <w:t>αποδομούνται</w:t>
      </w:r>
      <w:proofErr w:type="spellEnd"/>
      <w:r>
        <w:rPr>
          <w:rFonts w:eastAsia="Times New Roman" w:cs="Times New Roman"/>
          <w:szCs w:val="24"/>
        </w:rPr>
        <w:t xml:space="preserve"> σιγά σιγά και ολόκληρες αυτοκρατορίες, όταν έφθασαν στις τελευταίες τους μέρες, εξαλείφθηκαν και εξαλείφθηκαν απότομα, μπρούσκα. </w:t>
      </w:r>
    </w:p>
    <w:p w14:paraId="3A32DC53"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 xml:space="preserve">Κακλαμάνης): </w:t>
      </w:r>
      <w:r>
        <w:rPr>
          <w:rFonts w:eastAsia="Times New Roman" w:cs="Times New Roman"/>
          <w:szCs w:val="24"/>
        </w:rPr>
        <w:t xml:space="preserve">Με αυτό τελειώνετε, κύριε συνάδελφε. </w:t>
      </w:r>
    </w:p>
    <w:p w14:paraId="3A32DC54"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 xml:space="preserve">Ναι, κύριε Πρόεδρε. </w:t>
      </w:r>
    </w:p>
    <w:p w14:paraId="3A32DC55"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Ελπίζω και εύχομαι η πορεία αυτής της Ευρώπης να είναι διαφορετική, γιατί όπως ειπώθηκε σε αυτήν εδώ την Αίθουσα –και εγώ θα συμφωνήσω- η αποδόμηση έρχεται σιγά σ</w:t>
      </w:r>
      <w:r>
        <w:rPr>
          <w:rFonts w:eastAsia="Times New Roman" w:cs="Times New Roman"/>
          <w:szCs w:val="24"/>
        </w:rPr>
        <w:t xml:space="preserve">ιγά. </w:t>
      </w:r>
    </w:p>
    <w:p w14:paraId="3A32DC56"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Είναι πάρα πολύ επικίνδυνο αυτό που γίνεται. Μιλούν όλοι για κεκτημένα. Πραγματικά, υπάρχουν κεκτημένα, αλλά όλα αυτά </w:t>
      </w:r>
      <w:proofErr w:type="spellStart"/>
      <w:r>
        <w:rPr>
          <w:rFonts w:eastAsia="Times New Roman" w:cs="Times New Roman"/>
          <w:szCs w:val="24"/>
        </w:rPr>
        <w:t>αποδομούνται</w:t>
      </w:r>
      <w:proofErr w:type="spellEnd"/>
      <w:r>
        <w:rPr>
          <w:rFonts w:eastAsia="Times New Roman" w:cs="Times New Roman"/>
          <w:szCs w:val="24"/>
        </w:rPr>
        <w:t xml:space="preserve"> σήμερα σε όλους τους τομείς της ελληνικής κοινωνίας. Είναι πάρα πολύ επικίνδυνο.</w:t>
      </w:r>
    </w:p>
    <w:p w14:paraId="3A32DC57"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w:t>
      </w:r>
      <w:r>
        <w:rPr>
          <w:rFonts w:eastAsia="Times New Roman" w:cs="Times New Roman"/>
          <w:szCs w:val="24"/>
        </w:rPr>
        <w:t xml:space="preserve"> </w:t>
      </w:r>
      <w:proofErr w:type="spellStart"/>
      <w:r>
        <w:rPr>
          <w:rFonts w:eastAsia="Times New Roman" w:cs="Times New Roman"/>
          <w:szCs w:val="24"/>
        </w:rPr>
        <w:t>Κουκούτση</w:t>
      </w:r>
      <w:proofErr w:type="spellEnd"/>
      <w:r>
        <w:rPr>
          <w:rFonts w:eastAsia="Times New Roman" w:cs="Times New Roman"/>
          <w:szCs w:val="24"/>
        </w:rPr>
        <w:t xml:space="preserve">, σας παρακαλώ, τελειώνετε. </w:t>
      </w:r>
    </w:p>
    <w:p w14:paraId="3A32DC58"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 xml:space="preserve">Ευχαριστώ πολύ, κύριε Πρόεδρε. </w:t>
      </w:r>
    </w:p>
    <w:p w14:paraId="3A32DC59"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η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και μετά θα πάρει τον λόγο ως Κοινοβουλευτικός Εκπρόσωπος των ΑΝΕΛ ο κ. Λαζαρίδης και ύστερα</w:t>
      </w:r>
      <w:r>
        <w:rPr>
          <w:rFonts w:eastAsia="Times New Roman" w:cs="Times New Roman"/>
          <w:szCs w:val="24"/>
        </w:rPr>
        <w:t xml:space="preserve"> η κ. Κασιμάτη. </w:t>
      </w:r>
    </w:p>
    <w:p w14:paraId="3A32DC5A"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κυρία </w:t>
      </w:r>
      <w:proofErr w:type="spellStart"/>
      <w:r>
        <w:rPr>
          <w:rFonts w:eastAsia="Times New Roman" w:cs="Times New Roman"/>
          <w:szCs w:val="24"/>
        </w:rPr>
        <w:t>Μανωλάκου</w:t>
      </w:r>
      <w:proofErr w:type="spellEnd"/>
      <w:r>
        <w:rPr>
          <w:rFonts w:eastAsia="Times New Roman" w:cs="Times New Roman"/>
          <w:szCs w:val="24"/>
        </w:rPr>
        <w:t xml:space="preserve">, έχετε τον λόγο. </w:t>
      </w:r>
    </w:p>
    <w:p w14:paraId="3A32DC5B"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Μέχρι σήμερα δεν υπήρχε κάποιος νόμος αναγνώρισης ταυτότητας φύλου. Υπήρχαν αποφάσεις δικαστηρίων. Εξέταζαν μια σειρά από ιατρικές γνωματεύσεις για τη σωματική και ψυχική υγεία </w:t>
      </w:r>
      <w:r>
        <w:rPr>
          <w:rFonts w:eastAsia="Times New Roman" w:cs="Times New Roman"/>
          <w:szCs w:val="24"/>
        </w:rPr>
        <w:t>του ενδιαφερόμενου ατόμου.</w:t>
      </w:r>
    </w:p>
    <w:p w14:paraId="3A32DC5C"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γίνεται τώρα με αυτό το νομοσχέδιο; Η αίτηση στη δικαστική αρχή δεν απαιτεί ως κριτήριο την επιστημονική γνωμάτευση, δηλαδή αγνοείτε και περιφρονείτε το να διαθέτει το άτομο ολόπλευρη επιστημονική και κοινωνική στήριξη ως προϋ</w:t>
      </w:r>
      <w:r>
        <w:rPr>
          <w:rFonts w:eastAsia="Times New Roman" w:cs="Times New Roman"/>
          <w:szCs w:val="24"/>
        </w:rPr>
        <w:t xml:space="preserve">πόθεση για να προχωρήσει στην αλλαγή φύλου στα νομικά έγγραφα. </w:t>
      </w:r>
    </w:p>
    <w:p w14:paraId="3A32DC5D"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Βεβαίως, τα κοινωνικά και ψυχικά προβλήματα που αντιμετωπίζει το άτομο δεν λύνονται με μ</w:t>
      </w:r>
      <w:r>
        <w:rPr>
          <w:rFonts w:eastAsia="Times New Roman" w:cs="Times New Roman"/>
          <w:szCs w:val="24"/>
        </w:rPr>
        <w:t>ί</w:t>
      </w:r>
      <w:r>
        <w:rPr>
          <w:rFonts w:eastAsia="Times New Roman" w:cs="Times New Roman"/>
          <w:szCs w:val="24"/>
        </w:rPr>
        <w:t>α απλή διοικητική πράξη στα νομικά έγγραφα και πολύ περισσότερο αυτά δεν εξασφαλίζουν την ουσιαστική επ</w:t>
      </w:r>
      <w:r>
        <w:rPr>
          <w:rFonts w:eastAsia="Times New Roman" w:cs="Times New Roman"/>
          <w:szCs w:val="24"/>
        </w:rPr>
        <w:t xml:space="preserve">ίλυση της ασυμβατότητας και τη στήριξη από το οικογενειακό, συγγενικό, σχολικό, κοινωνικό περιβάλλον, την οποία χρειάζεται. </w:t>
      </w:r>
    </w:p>
    <w:p w14:paraId="3A32DC5E"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Τι κάνετε, όμως, με το συγκεκριμένο νομοσχέδιο; Υιοθετείτε τον πλήρη βιολογικό και κοινωνικό διαχωρισμό, πατώντας μ</w:t>
      </w:r>
      <w:r>
        <w:rPr>
          <w:rFonts w:eastAsia="Times New Roman" w:cs="Times New Roman"/>
          <w:szCs w:val="24"/>
        </w:rPr>
        <w:t>ί</w:t>
      </w:r>
      <w:r>
        <w:rPr>
          <w:rFonts w:eastAsia="Times New Roman" w:cs="Times New Roman"/>
          <w:szCs w:val="24"/>
        </w:rPr>
        <w:t>α βούλα του νόμ</w:t>
      </w:r>
      <w:r>
        <w:rPr>
          <w:rFonts w:eastAsia="Times New Roman" w:cs="Times New Roman"/>
          <w:szCs w:val="24"/>
        </w:rPr>
        <w:t xml:space="preserve">ου. Αποσπάτε πλήρως τα ανατομικά χαρακτηριστικά του φύλου, που προσδιορίζονται αντικειμενικά, από την αντίληψη που έχει το άτομο για το φύλο στο οποίο ανήκει. </w:t>
      </w:r>
    </w:p>
    <w:p w14:paraId="3A32DC5F"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Φυσικά, οι κοινωνικές αντιλήψεις για τα φύλα δεν διαμορφώνονται από το ατομικό βίωμα του καθενός και της καθεμιάς, αλλά σε συγκεκριμένο ιστορικό, κοινωνικό, οικονομικό, πολιτικό και πολιτιστικό περιβάλλον. </w:t>
      </w:r>
    </w:p>
    <w:p w14:paraId="3A32DC60"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Εσείς αμφισβητείτε τον φυλετικό διαχωρισμό άνδρα-</w:t>
      </w:r>
      <w:r>
        <w:rPr>
          <w:rFonts w:eastAsia="Times New Roman" w:cs="Times New Roman"/>
          <w:szCs w:val="24"/>
        </w:rPr>
        <w:t>γυναίκας ως αντικειμενικό γεγονός και παρουσιάζετε ότι το φύλο είναι κάτι το ρευστό και μεταβαλλόμενο, από τη στιγμή που δεν αποδέχεστε κανένα αντικειμενικό κοινωνικό υπόβαθρο. Για εσάς η διάκριση άνδρα-γυναίκας αποτελεί ψευδή διχοτόμηση που είναι κατασκευ</w:t>
      </w:r>
      <w:r>
        <w:rPr>
          <w:rFonts w:eastAsia="Times New Roman" w:cs="Times New Roman"/>
          <w:szCs w:val="24"/>
        </w:rPr>
        <w:t xml:space="preserve">ασμένη και όχι πραγματική. </w:t>
      </w:r>
    </w:p>
    <w:p w14:paraId="3A32DC61"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 όμως, είναι ανορθολογισμός καραμπινάτος και δυστυχώς, αυτή η αντίληψη, όσο και αν εμφανίζεται ότι αφορά μόνο τον φυλετικό προσδιορισμό, αναπαράγεται σε όλες τις πλευρές της κοινωνικής ζωής, αφού φθάνετε στο σημείο να λέτε </w:t>
      </w:r>
      <w:r>
        <w:rPr>
          <w:rFonts w:eastAsia="Times New Roman" w:cs="Times New Roman"/>
          <w:szCs w:val="24"/>
        </w:rPr>
        <w:t>ότι δεν υπάρχει κανένα αντικειμενικό κοινωνικό κριτήριο για τον προσδιορισμό της θέσης ενός ατόμου στην κοινωνία, παρά μόνο το κριτήριο της υποκειμενικής άποψης.</w:t>
      </w:r>
    </w:p>
    <w:p w14:paraId="3A32DC62"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α σας πω ότι παραδείγματα αυτοπροσδιορισμού υπάρχουν πολλά και μερικά είναι ιδιαίτερα ακραία.</w:t>
      </w:r>
      <w:r>
        <w:rPr>
          <w:rFonts w:eastAsia="Times New Roman" w:cs="Times New Roman"/>
          <w:szCs w:val="24"/>
        </w:rPr>
        <w:t xml:space="preserve"> Ας πούμε, </w:t>
      </w:r>
      <w:proofErr w:type="spellStart"/>
      <w:r>
        <w:rPr>
          <w:rFonts w:eastAsia="Times New Roman" w:cs="Times New Roman"/>
          <w:szCs w:val="24"/>
        </w:rPr>
        <w:t>εξηντάχρονος</w:t>
      </w:r>
      <w:proofErr w:type="spellEnd"/>
      <w:r>
        <w:rPr>
          <w:rFonts w:eastAsia="Times New Roman" w:cs="Times New Roman"/>
          <w:szCs w:val="24"/>
        </w:rPr>
        <w:t xml:space="preserve"> </w:t>
      </w:r>
      <w:proofErr w:type="spellStart"/>
      <w:r>
        <w:rPr>
          <w:rFonts w:eastAsia="Times New Roman" w:cs="Times New Roman"/>
          <w:szCs w:val="24"/>
        </w:rPr>
        <w:t>αυτοπροσδιοριζόταν</w:t>
      </w:r>
      <w:proofErr w:type="spellEnd"/>
      <w:r>
        <w:rPr>
          <w:rFonts w:eastAsia="Times New Roman" w:cs="Times New Roman"/>
          <w:szCs w:val="24"/>
        </w:rPr>
        <w:t xml:space="preserve"> ως εξάχρονο κορίτσι, πράγμα που δείχνει ότι δεν υπάρχει όριο στην πλήρη διαστρέβλωση της αντικειμενικής κοινωνικής πραγματικότητας. </w:t>
      </w:r>
      <w:r>
        <w:rPr>
          <w:rFonts w:eastAsia="Times New Roman" w:cs="Times New Roman"/>
          <w:szCs w:val="24"/>
        </w:rPr>
        <w:t>Μ</w:t>
      </w:r>
      <w:r>
        <w:rPr>
          <w:rFonts w:eastAsia="Times New Roman" w:cs="Times New Roman"/>
          <w:szCs w:val="24"/>
        </w:rPr>
        <w:t xml:space="preserve">άλιστα, αυτός ο ανορθολογισμός παρουσιάζεται ως προοδευτισμός. </w:t>
      </w:r>
    </w:p>
    <w:p w14:paraId="3A32DC63"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Εμείς τονίζουμε,</w:t>
      </w:r>
      <w:r>
        <w:rPr>
          <w:rFonts w:eastAsia="Times New Roman" w:cs="Times New Roman"/>
          <w:szCs w:val="24"/>
        </w:rPr>
        <w:t xml:space="preserve"> βεβαίως, ότι υπάρχουν περιπτώσεις που το άτομο βιώνει έντονη σύγκρουση ανάμεσα σε ορισμένα χαρακτηριστικά του φύλου του και στο φύλο στο οποίο νιώθει ότι ανήκει για βιολογικούς, κοινωνικούς ή για άλλους λόγους.</w:t>
      </w:r>
    </w:p>
    <w:p w14:paraId="3A32DC64" w14:textId="77777777" w:rsidR="00133975" w:rsidRDefault="007A2F43">
      <w:pPr>
        <w:spacing w:after="0" w:line="600" w:lineRule="auto"/>
        <w:ind w:firstLine="720"/>
        <w:jc w:val="both"/>
        <w:rPr>
          <w:rFonts w:eastAsia="Times New Roman"/>
          <w:szCs w:val="24"/>
        </w:rPr>
      </w:pPr>
      <w:r>
        <w:rPr>
          <w:rFonts w:eastAsia="Times New Roman"/>
          <w:szCs w:val="24"/>
        </w:rPr>
        <w:t>Όμως, η νομική αναγνώριση του ατομικού δικαι</w:t>
      </w:r>
      <w:r>
        <w:rPr>
          <w:rFonts w:eastAsia="Times New Roman"/>
          <w:szCs w:val="24"/>
        </w:rPr>
        <w:t xml:space="preserve">ώματος να αλλάξει φύλο χρειάζεται αντικειμενικά και μέτρα κοινωνικής προστασίας του ατόμου. Δηλαδή, η ατομική του απόφαση χρειάζεται να στηρίζεται σε μία διακριτική τεκμηριωμένη επιστημονικά και κοινωνικά θεσμοθετημένη γνωμοδότηση. </w:t>
      </w:r>
    </w:p>
    <w:p w14:paraId="3A32DC65" w14:textId="77777777" w:rsidR="00133975" w:rsidRDefault="007A2F43">
      <w:pPr>
        <w:spacing w:after="0" w:line="600" w:lineRule="auto"/>
        <w:ind w:firstLine="720"/>
        <w:jc w:val="both"/>
        <w:rPr>
          <w:rFonts w:eastAsia="Times New Roman"/>
          <w:szCs w:val="24"/>
        </w:rPr>
      </w:pPr>
      <w:r>
        <w:rPr>
          <w:rFonts w:eastAsia="Times New Roman"/>
          <w:szCs w:val="24"/>
        </w:rPr>
        <w:t>Θέτουμε αυτές τις προϋπ</w:t>
      </w:r>
      <w:r>
        <w:rPr>
          <w:rFonts w:eastAsia="Times New Roman"/>
          <w:szCs w:val="24"/>
        </w:rPr>
        <w:t xml:space="preserve">οθέσεις, ώστε να μπορέσει να ασκηθεί το ατομικό δικαίωμα με ουσιαστικό και όχι τυπικό τρόπο. Δεν το δέχεστε αυτό, γιατί έχει οικονομικό κόστος και δικαιολογείστε μέσα και από ανόμοιες συγκρίσεις, όπως το ζήτημα των αγώνων ενάντια στη γυναικεία ανισοτιμία, </w:t>
      </w:r>
      <w:r>
        <w:rPr>
          <w:rFonts w:eastAsia="Times New Roman"/>
          <w:szCs w:val="24"/>
        </w:rPr>
        <w:t xml:space="preserve">που φυσικά δεν αφορά την αναγνώριση κάποιων μεμονωμένων ατομικών δικαιωμάτων, αλλά μία βαθιά κοινωνική αλλαγή του κοινωνικού πλαισίου, μέσα στο οποίο διαμορφώνονται και τα ατομικά δικαιώματα. </w:t>
      </w:r>
    </w:p>
    <w:p w14:paraId="3A32DC66" w14:textId="77777777" w:rsidR="00133975" w:rsidRDefault="007A2F43">
      <w:pPr>
        <w:spacing w:after="0" w:line="600" w:lineRule="auto"/>
        <w:ind w:firstLine="720"/>
        <w:jc w:val="both"/>
        <w:rPr>
          <w:rFonts w:eastAsia="Times New Roman"/>
          <w:szCs w:val="24"/>
        </w:rPr>
      </w:pPr>
      <w:r>
        <w:rPr>
          <w:rFonts w:eastAsia="Times New Roman"/>
          <w:szCs w:val="24"/>
        </w:rPr>
        <w:t>Συγκρίνετε ανόμοια πράγματα, το ζήτημα του δικαιώματος ατομικού</w:t>
      </w:r>
      <w:r>
        <w:rPr>
          <w:rFonts w:eastAsia="Times New Roman"/>
          <w:szCs w:val="24"/>
        </w:rPr>
        <w:t xml:space="preserve"> αυτοπροσδιορισμού του φύλου με το γυναικείο ζήτημα, που διαμορφώθηκε μέσα στους αιώνες της ταξικής πάλης, αφού οι γυναίκες για αιώνες ήταν αποκλεισμένες από την κοινωνική παραγωγή και συνεπώς από κάθε κοινωνική δράση στο πλαίσιο της ταξικής κοινωνίας, καθ</w:t>
      </w:r>
      <w:r>
        <w:rPr>
          <w:rFonts w:eastAsia="Times New Roman"/>
          <w:szCs w:val="24"/>
        </w:rPr>
        <w:t>ώς η εργασία της πλειοψηφίας των γυναικών δεν είχε καμία ση</w:t>
      </w:r>
      <w:r>
        <w:rPr>
          <w:rFonts w:eastAsia="Times New Roman"/>
          <w:szCs w:val="24"/>
        </w:rPr>
        <w:lastRenderedPageBreak/>
        <w:t xml:space="preserve">μασία για την οικονομία. Γι’ αυτό και οι προσπάθειες ορισμένων μεμονωμένων γυναικών να διεκδικήσουν μία αναβαθμισμένη θέση στην κοινωνία πριν τη βιομηχανική επανάσταση δεν απέφεραν καρπούς. </w:t>
      </w:r>
    </w:p>
    <w:p w14:paraId="3A32DC67" w14:textId="77777777" w:rsidR="00133975" w:rsidRDefault="007A2F43">
      <w:pPr>
        <w:spacing w:after="0" w:line="600" w:lineRule="auto"/>
        <w:ind w:firstLine="720"/>
        <w:jc w:val="both"/>
        <w:rPr>
          <w:rFonts w:eastAsia="Times New Roman"/>
          <w:szCs w:val="24"/>
        </w:rPr>
      </w:pPr>
      <w:r>
        <w:rPr>
          <w:rFonts w:eastAsia="Times New Roman"/>
          <w:szCs w:val="24"/>
        </w:rPr>
        <w:t>Αργότε</w:t>
      </w:r>
      <w:r>
        <w:rPr>
          <w:rFonts w:eastAsia="Times New Roman"/>
          <w:szCs w:val="24"/>
        </w:rPr>
        <w:t>ρα, η μαζική ένταξη των γυναικών στην καπιταλιστική παραγωγή ως μισθωτές εργάτριες, αντικειμενικά ήρθε σε αντίφαση με τον αποκλεισμό τους από την κοινωνική και πολιτική δράση. Πάλευε, όχι μόνο ως προς τις οικονομικές και συνδικαλιστικές διεκδικήσεις, τις δ</w:t>
      </w:r>
      <w:r>
        <w:rPr>
          <w:rFonts w:eastAsia="Times New Roman"/>
          <w:szCs w:val="24"/>
        </w:rPr>
        <w:t xml:space="preserve">ιεκδικήσεις για την προστασία του γυναικείου οργανισμού, της μητρότητας, αλλά και ως προς την ταξική ρίζα της γυναικείας ανισοτιμίας, δηλαδή ενάντια στον ταξικό διαχωρισμό της κοινωνίας. </w:t>
      </w:r>
    </w:p>
    <w:p w14:paraId="3A32DC68" w14:textId="77777777" w:rsidR="00133975" w:rsidRDefault="007A2F43">
      <w:pPr>
        <w:spacing w:after="0" w:line="600" w:lineRule="auto"/>
        <w:ind w:firstLine="720"/>
        <w:jc w:val="both"/>
        <w:rPr>
          <w:rFonts w:eastAsia="Times New Roman"/>
          <w:szCs w:val="24"/>
        </w:rPr>
      </w:pPr>
      <w:r>
        <w:rPr>
          <w:rFonts w:eastAsia="Times New Roman"/>
          <w:szCs w:val="24"/>
        </w:rPr>
        <w:t xml:space="preserve">Πάλευε για την ενότητα της εργατικής τάξης, ανδρών και γυναικών. Οι </w:t>
      </w:r>
      <w:r>
        <w:rPr>
          <w:rFonts w:eastAsia="Times New Roman"/>
          <w:szCs w:val="24"/>
        </w:rPr>
        <w:t xml:space="preserve">αγώνες για τα δικαιώματα των γυναικών είχαν πολιτικό, ταξικό περιεχόμενο και προσπαθείτε σκόπιμα να το κρύψετε, προσπαθώντας να τα χωρέσετε όλα στις </w:t>
      </w:r>
      <w:proofErr w:type="spellStart"/>
      <w:r>
        <w:rPr>
          <w:rFonts w:eastAsia="Times New Roman"/>
          <w:szCs w:val="24"/>
        </w:rPr>
        <w:t>προπαγνανδιστικές</w:t>
      </w:r>
      <w:proofErr w:type="spellEnd"/>
      <w:r>
        <w:rPr>
          <w:rFonts w:eastAsia="Times New Roman"/>
          <w:szCs w:val="24"/>
        </w:rPr>
        <w:t xml:space="preserve"> ανάγκες ενός νομοσχεδίου. </w:t>
      </w:r>
    </w:p>
    <w:p w14:paraId="3A32DC69" w14:textId="77777777" w:rsidR="00133975" w:rsidRDefault="007A2F43">
      <w:pPr>
        <w:spacing w:after="0" w:line="600" w:lineRule="auto"/>
        <w:ind w:firstLine="720"/>
        <w:jc w:val="both"/>
        <w:rPr>
          <w:rFonts w:eastAsia="Times New Roman"/>
          <w:szCs w:val="24"/>
        </w:rPr>
      </w:pPr>
      <w:r>
        <w:rPr>
          <w:rFonts w:eastAsia="Times New Roman"/>
          <w:szCs w:val="24"/>
        </w:rPr>
        <w:t xml:space="preserve">Ωστόσο, η τυπική αναγνώριση και ορισμένων αστικών δικαιωμάτων </w:t>
      </w:r>
      <w:r>
        <w:rPr>
          <w:rFonts w:eastAsia="Times New Roman"/>
          <w:szCs w:val="24"/>
        </w:rPr>
        <w:t xml:space="preserve">της γυναίκας στην καπιταλιστική κοινωνία δεν την απαλλάσσει από την ανισοτιμία και τη ζωή «λάστιχο». Ο καπιταλισμός παράγει την ανισοτιμία γιατί αποτελεί πηγή κέρδους γι’ αυτούς. </w:t>
      </w:r>
    </w:p>
    <w:p w14:paraId="3A32DC6A" w14:textId="77777777" w:rsidR="00133975" w:rsidRDefault="007A2F43">
      <w:pPr>
        <w:spacing w:after="0" w:line="600" w:lineRule="auto"/>
        <w:ind w:firstLine="720"/>
        <w:jc w:val="both"/>
        <w:rPr>
          <w:rFonts w:eastAsia="Times New Roman"/>
          <w:szCs w:val="24"/>
        </w:rPr>
      </w:pPr>
      <w:r>
        <w:rPr>
          <w:rFonts w:eastAsia="Times New Roman"/>
          <w:szCs w:val="24"/>
        </w:rPr>
        <w:t>Μπορεί κανείς να αναφέρει και άλλα, πολλά παραδείγματα, όταν εργοδότες εδώ α</w:t>
      </w:r>
      <w:r>
        <w:rPr>
          <w:rFonts w:eastAsia="Times New Roman"/>
          <w:szCs w:val="24"/>
        </w:rPr>
        <w:t>παιτούν συμβόλαια από εργαζόμενες να μην τεκνοποιήσουν όσο είναι στη δού</w:t>
      </w:r>
      <w:r>
        <w:rPr>
          <w:rFonts w:eastAsia="Times New Roman"/>
          <w:szCs w:val="24"/>
        </w:rPr>
        <w:lastRenderedPageBreak/>
        <w:t>λεψή τους. Όμως, η ουσία είναι ότι εδώ παρουσιάζετε τα ατομικά δικαιώματα αποσπασμένα από τα κοινωνικά, από τις κοινωνικές, οικονομικές και πολιτικές συνθήκες, όμως κανένα ατομικό δικα</w:t>
      </w:r>
      <w:r>
        <w:rPr>
          <w:rFonts w:eastAsia="Times New Roman"/>
          <w:szCs w:val="24"/>
        </w:rPr>
        <w:t xml:space="preserve">ίωμα δεν παραμένει σίγουρο και ασφαλές έξω από συλλογικά κοινωνικά δικαιώματα. </w:t>
      </w:r>
    </w:p>
    <w:p w14:paraId="3A32DC6B" w14:textId="77777777" w:rsidR="00133975" w:rsidRDefault="007A2F43">
      <w:pPr>
        <w:spacing w:after="0" w:line="600" w:lineRule="auto"/>
        <w:ind w:firstLine="720"/>
        <w:jc w:val="both"/>
        <w:rPr>
          <w:rFonts w:eastAsia="Times New Roman"/>
          <w:szCs w:val="24"/>
        </w:rPr>
      </w:pPr>
      <w:r>
        <w:rPr>
          <w:rFonts w:eastAsia="Times New Roman"/>
          <w:szCs w:val="24"/>
        </w:rPr>
        <w:t>Γιατί, λοιπόν, το κάνετε; Γιατί το έχετε ανάγκη να πουλήσετε «</w:t>
      </w:r>
      <w:proofErr w:type="spellStart"/>
      <w:r>
        <w:rPr>
          <w:rFonts w:eastAsia="Times New Roman"/>
          <w:szCs w:val="24"/>
        </w:rPr>
        <w:t>αριστεροσύνη</w:t>
      </w:r>
      <w:proofErr w:type="spellEnd"/>
      <w:r>
        <w:rPr>
          <w:rFonts w:eastAsia="Times New Roman"/>
          <w:szCs w:val="24"/>
        </w:rPr>
        <w:t>» με ανέξοδα υλικά και να σηκώσετε αντιδραστικότερη, σκοταδιστική σκόνη, μπας και κρύψετε την αντιλαϊκ</w:t>
      </w:r>
      <w:r>
        <w:rPr>
          <w:rFonts w:eastAsia="Times New Roman"/>
          <w:szCs w:val="24"/>
        </w:rPr>
        <w:t xml:space="preserve">ή, ακραία φιλελεύθερη πολιτική σας. Πουλάτε ευαισθησία, ενώ τσακίζετε τα κοινωνικά δικαιώματα που κατακτήθηκαν από τον περασμένο αιώνα και επειδή το ΚΚΕ σας ξεσκεπάζει είναι και ο λόγος που διαστρεβλώθηκαν και </w:t>
      </w:r>
      <w:proofErr w:type="spellStart"/>
      <w:r>
        <w:rPr>
          <w:rFonts w:eastAsia="Times New Roman"/>
          <w:szCs w:val="24"/>
        </w:rPr>
        <w:t>συκοφαντήθηκαν</w:t>
      </w:r>
      <w:proofErr w:type="spellEnd"/>
      <w:r>
        <w:rPr>
          <w:rFonts w:eastAsia="Times New Roman"/>
          <w:szCs w:val="24"/>
        </w:rPr>
        <w:t xml:space="preserve"> με συστηματικό και χυδαίο τρόπο</w:t>
      </w:r>
      <w:r>
        <w:rPr>
          <w:rFonts w:eastAsia="Times New Roman"/>
          <w:szCs w:val="24"/>
        </w:rPr>
        <w:t xml:space="preserve"> οι θέσεις του. </w:t>
      </w:r>
    </w:p>
    <w:p w14:paraId="3A32DC6C" w14:textId="77777777" w:rsidR="00133975" w:rsidRDefault="007A2F43">
      <w:pPr>
        <w:spacing w:after="0" w:line="600" w:lineRule="auto"/>
        <w:ind w:firstLine="720"/>
        <w:jc w:val="both"/>
        <w:rPr>
          <w:rFonts w:eastAsia="Times New Roman"/>
          <w:szCs w:val="24"/>
        </w:rPr>
      </w:pPr>
      <w:r>
        <w:rPr>
          <w:rFonts w:eastAsia="Times New Roman"/>
          <w:szCs w:val="24"/>
        </w:rPr>
        <w:t xml:space="preserve">Τον </w:t>
      </w:r>
      <w:proofErr w:type="spellStart"/>
      <w:r>
        <w:rPr>
          <w:rFonts w:eastAsia="Times New Roman"/>
          <w:szCs w:val="24"/>
        </w:rPr>
        <w:t>αντικομμουνισμό</w:t>
      </w:r>
      <w:proofErr w:type="spellEnd"/>
      <w:r>
        <w:rPr>
          <w:rFonts w:eastAsia="Times New Roman"/>
          <w:szCs w:val="24"/>
        </w:rPr>
        <w:t xml:space="preserve"> και τα πυρά ενάντια στον σοσιαλισμό ξέρουμε καλά ότι θα τον συνεχίσετε, με αρκετές δόσεις «</w:t>
      </w:r>
      <w:proofErr w:type="spellStart"/>
      <w:r>
        <w:rPr>
          <w:rFonts w:eastAsia="Times New Roman"/>
          <w:szCs w:val="24"/>
        </w:rPr>
        <w:t>σταλινολογίας</w:t>
      </w:r>
      <w:proofErr w:type="spellEnd"/>
      <w:r>
        <w:rPr>
          <w:rFonts w:eastAsia="Times New Roman"/>
          <w:szCs w:val="24"/>
        </w:rPr>
        <w:t>» από όλους σας, γιατί ο λαϊκός κόσμος νιώθει τη σαπίλα του εκμεταλλευτικού συστήματος που υπηρετείτε και αυτό σας ανησυχεί βαθιά κα</w:t>
      </w:r>
      <w:r>
        <w:rPr>
          <w:rFonts w:eastAsia="Times New Roman"/>
          <w:szCs w:val="24"/>
        </w:rPr>
        <w:t xml:space="preserve">ι δίκαια. </w:t>
      </w:r>
    </w:p>
    <w:p w14:paraId="3A32DC6D"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lang w:val="en-US"/>
        </w:rPr>
        <w:t>O</w:t>
      </w:r>
      <w:r>
        <w:rPr>
          <w:rFonts w:eastAsia="Times New Roman" w:cs="Times New Roman"/>
          <w:szCs w:val="24"/>
        </w:rPr>
        <w:t xml:space="preserve"> κ. Λαζαρίδης έχει τον λόγο. </w:t>
      </w:r>
    </w:p>
    <w:p w14:paraId="3A32DC6E"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Σας ευχαριστώ, κύριε Πρόεδρε.</w:t>
      </w:r>
    </w:p>
    <w:p w14:paraId="3A32DC6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Δεν μπορώ να μην ξεκινήσω λέγοντας κάτι. Ακούσαμε πάλι σήμερα από κάποιον συνάδελφο να κάνει αναφορά σε </w:t>
      </w:r>
      <w:proofErr w:type="spellStart"/>
      <w:r>
        <w:rPr>
          <w:rFonts w:eastAsia="Times New Roman" w:cs="Times New Roman"/>
          <w:szCs w:val="24"/>
        </w:rPr>
        <w:t>Μαδούρο</w:t>
      </w:r>
      <w:proofErr w:type="spellEnd"/>
      <w:r>
        <w:rPr>
          <w:rFonts w:eastAsia="Times New Roman" w:cs="Times New Roman"/>
          <w:szCs w:val="24"/>
        </w:rPr>
        <w:t>,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A32DC7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Ξέρετε, κύ</w:t>
      </w:r>
      <w:r>
        <w:rPr>
          <w:rFonts w:eastAsia="Times New Roman" w:cs="Times New Roman"/>
          <w:szCs w:val="24"/>
        </w:rPr>
        <w:t xml:space="preserve">ριοι συνάδελφοι, εκεί στη γειτονιά του </w:t>
      </w:r>
      <w:proofErr w:type="spellStart"/>
      <w:r>
        <w:rPr>
          <w:rFonts w:eastAsia="Times New Roman" w:cs="Times New Roman"/>
          <w:szCs w:val="24"/>
        </w:rPr>
        <w:t>Μαδούρο</w:t>
      </w:r>
      <w:proofErr w:type="spellEnd"/>
      <w:r>
        <w:rPr>
          <w:rFonts w:eastAsia="Times New Roman" w:cs="Times New Roman"/>
          <w:szCs w:val="24"/>
        </w:rPr>
        <w:t xml:space="preserve"> υπάρχει και κάποιος </w:t>
      </w:r>
      <w:proofErr w:type="spellStart"/>
      <w:r>
        <w:rPr>
          <w:rFonts w:eastAsia="Times New Roman" w:cs="Times New Roman"/>
          <w:szCs w:val="24"/>
        </w:rPr>
        <w:t>Εσκομπάρ</w:t>
      </w:r>
      <w:proofErr w:type="spellEnd"/>
      <w:r>
        <w:rPr>
          <w:rFonts w:eastAsia="Times New Roman" w:cs="Times New Roman"/>
          <w:szCs w:val="24"/>
        </w:rPr>
        <w:t>, έμπορος ναρκωτικών, ο οποίος έχει αγοράσει ομάδες, δήμους, εφημερίδες και κανάλια, αλλά και κόμματα. Γι’ αυτό, λοιπόν, όταν κάνουμε αναφορά σε κάποιον, θα πρέπει να μην ξεχνάμε κα</w:t>
      </w:r>
      <w:r>
        <w:rPr>
          <w:rFonts w:eastAsia="Times New Roman" w:cs="Times New Roman"/>
          <w:szCs w:val="24"/>
        </w:rPr>
        <w:t>ι τον άλλον εκεί στη γειτονιά του που δραστηριοποιείται.</w:t>
      </w:r>
    </w:p>
    <w:p w14:paraId="3A32DC7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Θα ήθελα να κάνω μία αναφορά εδώ στους </w:t>
      </w:r>
      <w:proofErr w:type="spellStart"/>
      <w:r>
        <w:rPr>
          <w:rFonts w:eastAsia="Times New Roman" w:cs="Times New Roman"/>
          <w:szCs w:val="24"/>
        </w:rPr>
        <w:t>προλαλήσαντες</w:t>
      </w:r>
      <w:proofErr w:type="spellEnd"/>
      <w:r>
        <w:rPr>
          <w:rFonts w:eastAsia="Times New Roman" w:cs="Times New Roman"/>
          <w:szCs w:val="24"/>
        </w:rPr>
        <w:t xml:space="preserve"> συναδέλφους. Είχαμε δύο ειδών τοποθετήσεις ή, αν θέλετε, προσεγγίσεις πάνω στο νομοσχέδιο για το οποίο συζητάμε. Είχαμε συναδέλφους οι οποίοι έκαν</w:t>
      </w:r>
      <w:r>
        <w:rPr>
          <w:rFonts w:eastAsia="Times New Roman" w:cs="Times New Roman"/>
          <w:szCs w:val="24"/>
        </w:rPr>
        <w:t>αν μία ανθρώπινη προσέγγιση, αλλά είχαμε και συναδέλφους οι οποίοι προσέγγισαν καθαρά πολιτικά το παρόν νομοσχέδιο. Μάλιστα, είχαμε και κάποιους άλλους οι οποίοι όχι απλώς το προσέγγισαν πολιτικά, αλλά με έντονη διάθεση αντιπολίτευσης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3A32DC7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Εγώ θα ήθελα ν</w:t>
      </w:r>
      <w:r>
        <w:rPr>
          <w:rFonts w:eastAsia="Times New Roman" w:cs="Times New Roman"/>
          <w:szCs w:val="24"/>
        </w:rPr>
        <w:t xml:space="preserve">α συγχαρώ τους συναδέλφους οι οποίοι το προσέγγισαν με ανθρωπιά, δηλαδή από την ανθρωπιστική του πλευρά, αν και μπορεί να συμφωνώ ή να διαφωνώ με μερικούς. Εκείνο που έχει σημασία είναι ότι το προσέγγισαν με ευαισθησία και ακούσαμε πολλά πράγματα τα οποία </w:t>
      </w:r>
      <w:r>
        <w:rPr>
          <w:rFonts w:eastAsia="Times New Roman" w:cs="Times New Roman"/>
          <w:szCs w:val="24"/>
        </w:rPr>
        <w:t>ήταν ενδιαφέροντα.</w:t>
      </w:r>
    </w:p>
    <w:p w14:paraId="3A32DC7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Εμείς, οι Ανεξάρτητοι Έλληνες, ήδη από τις </w:t>
      </w:r>
      <w:r>
        <w:rPr>
          <w:rFonts w:eastAsia="Times New Roman" w:cs="Times New Roman"/>
          <w:szCs w:val="24"/>
        </w:rPr>
        <w:t>ε</w:t>
      </w:r>
      <w:r>
        <w:rPr>
          <w:rFonts w:eastAsia="Times New Roman" w:cs="Times New Roman"/>
          <w:szCs w:val="24"/>
        </w:rPr>
        <w:t>πιτροπές είχαμε τοποθετηθεί και είχαμε πει ότι ψηφίζουμε «</w:t>
      </w:r>
      <w:r>
        <w:rPr>
          <w:rFonts w:eastAsia="Times New Roman" w:cs="Times New Roman"/>
          <w:szCs w:val="24"/>
        </w:rPr>
        <w:t>ναι</w:t>
      </w:r>
      <w:r>
        <w:rPr>
          <w:rFonts w:eastAsia="Times New Roman" w:cs="Times New Roman"/>
          <w:szCs w:val="24"/>
        </w:rPr>
        <w:t xml:space="preserve">» επί της αρχής. Γιατί το κάναμε αυτό; Αυτό το κάναμε, γιατί το νομοσχέδιο έχει δύο σκέλη. Έχει το πρώτο σκέλος, από το άρθρο 1 έως </w:t>
      </w:r>
      <w:r>
        <w:rPr>
          <w:rFonts w:eastAsia="Times New Roman" w:cs="Times New Roman"/>
          <w:szCs w:val="24"/>
        </w:rPr>
        <w:t xml:space="preserve">το άρθρο 7, που έχει να κάνει με αυτό που γράφουν οι εφημερίδες και συζητούμε όλοι, δηλαδή με την επιλογή φύλου. Όμως, έχει και το δεύτερο σκέλος, το οποίο έχει να </w:t>
      </w:r>
      <w:r>
        <w:rPr>
          <w:rFonts w:eastAsia="Times New Roman" w:cs="Times New Roman"/>
          <w:szCs w:val="24"/>
        </w:rPr>
        <w:lastRenderedPageBreak/>
        <w:t>κάνει με την προστασία και τα δικαιώματα του παιδιού. Εμείς, λοιπόν, οι Ανεξάρτητοι Έλληνες,</w:t>
      </w:r>
      <w:r>
        <w:rPr>
          <w:rFonts w:eastAsia="Times New Roman" w:cs="Times New Roman"/>
          <w:szCs w:val="24"/>
        </w:rPr>
        <w:t xml:space="preserve"> είπαμε ότι ψηφίζουμε επί της αρχής, γιατί ακριβώς λαμβάνουμε υπ’ </w:t>
      </w:r>
      <w:proofErr w:type="spellStart"/>
      <w:r>
        <w:rPr>
          <w:rFonts w:eastAsia="Times New Roman" w:cs="Times New Roman"/>
          <w:szCs w:val="24"/>
        </w:rPr>
        <w:t>όψιν</w:t>
      </w:r>
      <w:proofErr w:type="spellEnd"/>
      <w:r>
        <w:rPr>
          <w:rFonts w:eastAsia="Times New Roman" w:cs="Times New Roman"/>
          <w:szCs w:val="24"/>
        </w:rPr>
        <w:t xml:space="preserve"> μας αυτά τα δύο σκέλη. </w:t>
      </w:r>
    </w:p>
    <w:p w14:paraId="3A32DC7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Επειδή τώρα ως προς το πρώτο σκέλος που αφορά την επιλογή φύλου τίθενται θέματα συνειδησιακά ή ηθικής, όπως την αντιλαμβάνεται ο καθένας προσωπικά –διότι την ηθι</w:t>
      </w:r>
      <w:r>
        <w:rPr>
          <w:rFonts w:eastAsia="Times New Roman" w:cs="Times New Roman"/>
          <w:szCs w:val="24"/>
        </w:rPr>
        <w:t xml:space="preserve">κή, αν θέλετε, την προσεγγίζει ο καθένας από τη δική του πλευρά, δεν μπορεί να αντιλαμβανόμαστε όλοι εδώ μέσα με τον ίδιο τρόπο την ηθική- γι’ αυτό εμείς είπαμε ότι για τέτοια ζητήματα εδώ και καιρό έχουμε επιλέξει να ψηφίζουμε κατά συνείδηση, ακριβώς για </w:t>
      </w:r>
      <w:r>
        <w:rPr>
          <w:rFonts w:eastAsia="Times New Roman" w:cs="Times New Roman"/>
          <w:szCs w:val="24"/>
        </w:rPr>
        <w:t>να έχει τη δυνατότητα ο καθένας μας να εκφραστεί με τον τρόπο αυτό, όπως το αντιλαμβάνεται ο καθένας, με τη δική του, την προσωπική του ηθική. Οπότε, έτσι, ικανοποιεί και το θέμα της προσωπικής του ηθικής, αλλά και της συνείδησής του.</w:t>
      </w:r>
    </w:p>
    <w:p w14:paraId="3A32DC7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w:t>
      </w:r>
      <w:r>
        <w:rPr>
          <w:rFonts w:eastAsia="Times New Roman" w:cs="Times New Roman"/>
          <w:szCs w:val="24"/>
        </w:rPr>
        <w:t>Προεδρική Έδρα καταλαμβάνει ο Ζ΄ Αντιπρόεδρος της Βουλής κ</w:t>
      </w:r>
      <w:r w:rsidRPr="008F763D">
        <w:rPr>
          <w:rFonts w:eastAsia="Times New Roman" w:cs="Times New Roman"/>
          <w:szCs w:val="24"/>
        </w:rPr>
        <w:t xml:space="preserve">. </w:t>
      </w:r>
      <w:r w:rsidRPr="001C3385">
        <w:rPr>
          <w:rFonts w:eastAsia="Times New Roman" w:cs="Times New Roman"/>
          <w:b/>
          <w:szCs w:val="24"/>
        </w:rPr>
        <w:t>ΣΠΥΡΙΔΩΝ ΛΥΚΟΥΔΗΣ</w:t>
      </w:r>
      <w:r>
        <w:rPr>
          <w:rFonts w:eastAsia="Times New Roman" w:cs="Times New Roman"/>
          <w:szCs w:val="24"/>
        </w:rPr>
        <w:t>)</w:t>
      </w:r>
    </w:p>
    <w:p w14:paraId="3A32DC76"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Όσον αφορά τώρα την τροπολογία, ακούσαμε εδώ σκληρά πράγματα. Έγινε, λέει, συναλλαγή με τη συζήτηση που είχε προηγηθεί εδώ για το αίτημα της Αξιωματικής Αντιπολίτευσης για </w:t>
      </w:r>
      <w:r>
        <w:rPr>
          <w:rFonts w:eastAsia="Times New Roman" w:cs="Times New Roman"/>
          <w:szCs w:val="24"/>
        </w:rPr>
        <w:t>ε</w:t>
      </w:r>
      <w:r>
        <w:rPr>
          <w:rFonts w:eastAsia="Times New Roman" w:cs="Times New Roman"/>
          <w:szCs w:val="24"/>
        </w:rPr>
        <w:t>ξετα</w:t>
      </w:r>
      <w:r>
        <w:rPr>
          <w:rFonts w:eastAsia="Times New Roman" w:cs="Times New Roman"/>
          <w:szCs w:val="24"/>
        </w:rPr>
        <w:t xml:space="preserve">στική </w:t>
      </w:r>
      <w:r>
        <w:rPr>
          <w:rFonts w:eastAsia="Times New Roman" w:cs="Times New Roman"/>
          <w:szCs w:val="24"/>
        </w:rPr>
        <w:t>ε</w:t>
      </w:r>
      <w:r>
        <w:rPr>
          <w:rFonts w:eastAsia="Times New Roman" w:cs="Times New Roman"/>
          <w:szCs w:val="24"/>
        </w:rPr>
        <w:t>πιτροπή. Έγινε, λέει, συναλλαγή και, επειδή στήριξε τότε ο ΣΥΡΙΖΑ τον Πρόεδρο των Ανεξ</w:t>
      </w:r>
      <w:r>
        <w:rPr>
          <w:rFonts w:eastAsia="Times New Roman" w:cs="Times New Roman"/>
          <w:szCs w:val="24"/>
        </w:rPr>
        <w:t>α</w:t>
      </w:r>
      <w:r>
        <w:rPr>
          <w:rFonts w:eastAsia="Times New Roman" w:cs="Times New Roman"/>
          <w:szCs w:val="24"/>
        </w:rPr>
        <w:t>ρτ</w:t>
      </w:r>
      <w:r>
        <w:rPr>
          <w:rFonts w:eastAsia="Times New Roman" w:cs="Times New Roman"/>
          <w:szCs w:val="24"/>
        </w:rPr>
        <w:t>ή</w:t>
      </w:r>
      <w:r>
        <w:rPr>
          <w:rFonts w:eastAsia="Times New Roman" w:cs="Times New Roman"/>
          <w:szCs w:val="24"/>
        </w:rPr>
        <w:t xml:space="preserve">των Ελλήνων, εμείς τώρα συμφωνήσαμε για την τροπολογία. Αν είναι δυνατόν! Αρκεί κανείς να διαβάσει την τροπολογία πώς ήρθε στο παρελθόν και πώς ήρθε τώρα. </w:t>
      </w:r>
    </w:p>
    <w:p w14:paraId="3A32DC7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 xml:space="preserve">Εγώ θέλω να σας συγχαρώ, κύριε Υπουργέ, γιατί με τον τρόπο αυτό θωρακίζετε πράγματι την εθνική ασφάλεια και δεν αφήνετε κανένα απολύτως περιθώριο σε κάποιον να αμφισβητήσει. Το είχαμε συζητήσει εδώ. Από το Βήμα της Ολομέλειας πάλι είχα τοποθετηθεί και σας </w:t>
      </w:r>
      <w:r>
        <w:rPr>
          <w:rFonts w:eastAsia="Times New Roman" w:cs="Times New Roman"/>
          <w:szCs w:val="24"/>
        </w:rPr>
        <w:t>είχα παρακαλέσει, κύριε Υπουργέ, να το δείτε με μεγαλύτερη προσοχή, γιατί ναι μεν η προηγούμενη έτσι όπως είχε έρθει στο παρελθόν ικανοποιούσε τις εντολές της Ευρωπαϊκής Ένωσης, αλλά τώρα με αυτόν τον τρόπο θωρακίζουμε την εθνική ασφάλεια και δεν υπάρχει κ</w:t>
      </w:r>
      <w:r>
        <w:rPr>
          <w:rFonts w:eastAsia="Times New Roman" w:cs="Times New Roman"/>
          <w:szCs w:val="24"/>
        </w:rPr>
        <w:t>ανένα περιθώριο αμφισβήτησης από κανέναν κακοπροαίρετο.</w:t>
      </w:r>
    </w:p>
    <w:p w14:paraId="3A32DC7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Συγκεκριμένα, κύριοι συνάδελφοι, θα ήθελα να σας διαβάσω ένα σημείο –διότι βλέπω ότι κανένας δεν μπήκε στον κόπο να το διαβάσει- που λέει: «Με την επιφύλαξη των όρων και περιορισμών που προβλέπονται σ</w:t>
      </w:r>
      <w:r>
        <w:rPr>
          <w:rFonts w:eastAsia="Times New Roman" w:cs="Times New Roman"/>
          <w:szCs w:val="24"/>
        </w:rPr>
        <w:t>τις επιμέρους διατάξεις της Ευρωπαϊκής Σύμβασης Δικαιωμάτων του Ανθρώπου περί προστασίας της εθνικής ασφάλειας, της δημόσιας τάξης, της πρόληψης του εγκλήματος κ.λπ.». Επομένως, πράγματι η τροπολογία έχει θωρακίσει την εθνική ασφάλεια.</w:t>
      </w:r>
    </w:p>
    <w:p w14:paraId="3A32DC7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Είμαστε θετικοί, κύρ</w:t>
      </w:r>
      <w:r>
        <w:rPr>
          <w:rFonts w:eastAsia="Times New Roman" w:cs="Times New Roman"/>
          <w:szCs w:val="24"/>
        </w:rPr>
        <w:t xml:space="preserve">ιε Υπουργέ. Έτσι θα κλείσω την τοποθέτησή μου. Όπως είπα και νωρίτερα, οι Ανεξάρτητοι Έλληνες θα ψηφίσουμε κατά συνείδηση. </w:t>
      </w:r>
    </w:p>
    <w:p w14:paraId="3A32DC7A"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Σας ευχαριστώ.</w:t>
      </w:r>
    </w:p>
    <w:p w14:paraId="3A32DC7B"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3A32DC7C"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Η συνάδελφος κ. </w:t>
      </w:r>
      <w:proofErr w:type="spellStart"/>
      <w:r>
        <w:rPr>
          <w:rFonts w:eastAsia="Times New Roman" w:cs="Times New Roman"/>
          <w:szCs w:val="24"/>
        </w:rPr>
        <w:t>Νίνα</w:t>
      </w:r>
      <w:proofErr w:type="spellEnd"/>
      <w:r>
        <w:rPr>
          <w:rFonts w:eastAsia="Times New Roman" w:cs="Times New Roman"/>
          <w:szCs w:val="24"/>
        </w:rPr>
        <w:t xml:space="preserve"> Κασιμάτη έχει τον λόγο.</w:t>
      </w:r>
    </w:p>
    <w:p w14:paraId="3A32DC7D"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lastRenderedPageBreak/>
        <w:t>ΝΙΝΑ ΚΑΣΙ</w:t>
      </w:r>
      <w:r>
        <w:rPr>
          <w:rFonts w:eastAsia="Times New Roman" w:cs="Times New Roman"/>
          <w:b/>
          <w:szCs w:val="24"/>
        </w:rPr>
        <w:t xml:space="preserve">ΜΑΤΗ: </w:t>
      </w:r>
      <w:r>
        <w:rPr>
          <w:rFonts w:eastAsia="Times New Roman"/>
          <w:color w:val="000000"/>
          <w:szCs w:val="24"/>
        </w:rPr>
        <w:t>Ευχαριστώ, κύριε Πρόεδρε.</w:t>
      </w:r>
      <w:r>
        <w:rPr>
          <w:rFonts w:eastAsia="Times New Roman" w:cs="Times New Roman"/>
          <w:szCs w:val="24"/>
        </w:rPr>
        <w:t xml:space="preserve"> </w:t>
      </w:r>
    </w:p>
    <w:p w14:paraId="3A32DC7E"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κύριε Υπουργέ, θα ξεκινήσω από το ζήτημα της </w:t>
      </w:r>
      <w:r>
        <w:rPr>
          <w:rFonts w:eastAsia="Times New Roman" w:cs="Times New Roman"/>
          <w:bCs/>
          <w:szCs w:val="24"/>
        </w:rPr>
        <w:t>τροπολογία</w:t>
      </w:r>
      <w:r>
        <w:rPr>
          <w:rFonts w:eastAsia="Times New Roman" w:cs="Times New Roman"/>
          <w:szCs w:val="24"/>
        </w:rPr>
        <w:t xml:space="preserve">ς περί Τουρκικής Ένωσης Ξάνθης, λέγεται και έτσι, της αλλαγής του Κώδικα Πολιτικής Δικονομίας. </w:t>
      </w:r>
    </w:p>
    <w:p w14:paraId="3A32DC7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Είχαμε ζητήσει το προηγούμενο διάστημα, όταν είχε αποσυρθεί η </w:t>
      </w:r>
      <w:r>
        <w:rPr>
          <w:rFonts w:eastAsia="Times New Roman" w:cs="Times New Roman"/>
          <w:bCs/>
          <w:szCs w:val="24"/>
        </w:rPr>
        <w:t>τροπολογία,</w:t>
      </w:r>
      <w:r>
        <w:rPr>
          <w:rFonts w:eastAsia="Times New Roman" w:cs="Times New Roman"/>
          <w:szCs w:val="24"/>
        </w:rPr>
        <w:t xml:space="preserve"> να μην υπάρξει νέα νομοθετική </w:t>
      </w:r>
      <w:r>
        <w:rPr>
          <w:rFonts w:eastAsia="Times New Roman" w:cs="Times New Roman"/>
          <w:bCs/>
          <w:szCs w:val="24"/>
        </w:rPr>
        <w:t>τροπολογία,</w:t>
      </w:r>
      <w:r>
        <w:rPr>
          <w:rFonts w:eastAsia="Times New Roman" w:cs="Times New Roman"/>
          <w:szCs w:val="24"/>
        </w:rPr>
        <w:t xml:space="preserve"> σχετικά με την τροποποίηση του άρθρου του Κώδικα Πολιτικής Δικονομίας, όπως έχει προταθεί στην Επιτροπή Υπουργών του Συμβουλίου της Ευρώπης,</w:t>
      </w:r>
      <w:r>
        <w:rPr>
          <w:rFonts w:eastAsia="Times New Roman" w:cs="Times New Roman"/>
          <w:szCs w:val="24"/>
        </w:rPr>
        <w:t xml:space="preserve"> μέχρι να υπάρξει μ</w:t>
      </w:r>
      <w:r>
        <w:rPr>
          <w:rFonts w:eastAsia="Times New Roman" w:cs="Times New Roman"/>
          <w:szCs w:val="24"/>
        </w:rPr>
        <w:t>ί</w:t>
      </w:r>
      <w:r>
        <w:rPr>
          <w:rFonts w:eastAsia="Times New Roman" w:cs="Times New Roman"/>
          <w:szCs w:val="24"/>
        </w:rPr>
        <w:t xml:space="preserve">α εκτενής και πολυμερής συζήτηση για τον βέλτιστο δυνατό χειρισμό των τριών αποφάσεων του Ευρωπαϊκού Δικαστηρίου Δικαιωμάτων του Ανθρώπου με διακριτικό τίτλο </w:t>
      </w:r>
      <w:proofErr w:type="spellStart"/>
      <w:r>
        <w:rPr>
          <w:rFonts w:eastAsia="Times New Roman" w:cs="Times New Roman"/>
          <w:szCs w:val="24"/>
        </w:rPr>
        <w:t>Bekir</w:t>
      </w:r>
      <w:proofErr w:type="spellEnd"/>
      <w:r>
        <w:rPr>
          <w:rFonts w:eastAsia="Times New Roman" w:cs="Times New Roman"/>
          <w:szCs w:val="24"/>
        </w:rPr>
        <w:t xml:space="preserve"> </w:t>
      </w:r>
      <w:proofErr w:type="spellStart"/>
      <w:r>
        <w:rPr>
          <w:rFonts w:eastAsia="Times New Roman" w:cs="Times New Roman"/>
          <w:szCs w:val="24"/>
        </w:rPr>
        <w:t>Ousta</w:t>
      </w:r>
      <w:proofErr w:type="spellEnd"/>
      <w:r>
        <w:rPr>
          <w:rFonts w:eastAsia="Times New Roman" w:cs="Times New Roman"/>
          <w:szCs w:val="24"/>
        </w:rPr>
        <w:t xml:space="preserve">, το οποίο αφορά και τη λεγόμενη «Τουρκική Ένωση Ξάνθης», αλλά και </w:t>
      </w:r>
      <w:r>
        <w:rPr>
          <w:rFonts w:eastAsia="Times New Roman" w:cs="Times New Roman"/>
          <w:szCs w:val="24"/>
        </w:rPr>
        <w:t xml:space="preserve">άλλες αποφάσεις υπέρ άλλων σωματείων που δύνανται να επωφεληθούν από αυτή την τροποποίηση του </w:t>
      </w:r>
      <w:r>
        <w:rPr>
          <w:rFonts w:eastAsia="Times New Roman" w:cs="Times New Roman"/>
          <w:szCs w:val="24"/>
        </w:rPr>
        <w:t>κ</w:t>
      </w:r>
      <w:r>
        <w:rPr>
          <w:rFonts w:eastAsia="Times New Roman" w:cs="Times New Roman"/>
          <w:szCs w:val="24"/>
        </w:rPr>
        <w:t xml:space="preserve">ώδικα, όπως είναι αυτή της Στέγης Μακεδονικού Πολιτισμού, που επίσης έχει δικαιωθεί στο ΕΔΔΑ και αναμένεται και από τις ελληνικές αρχές η ίδια νομική δίοδος, </w:t>
      </w:r>
      <w:r>
        <w:rPr>
          <w:rFonts w:eastAsia="Times New Roman"/>
          <w:bCs/>
        </w:rPr>
        <w:t>προ</w:t>
      </w:r>
      <w:r>
        <w:rPr>
          <w:rFonts w:eastAsia="Times New Roman"/>
          <w:bCs/>
        </w:rPr>
        <w:t>κειμένου να</w:t>
      </w:r>
      <w:r>
        <w:rPr>
          <w:rFonts w:eastAsia="Times New Roman" w:cs="Times New Roman"/>
          <w:szCs w:val="24"/>
        </w:rPr>
        <w:t xml:space="preserve"> εκτελεστούν στην εσωτερική έννομη τάξη. Θα επωφεληθεί από την ίδια ρύθμιση, αν ψηφιστεί.</w:t>
      </w:r>
    </w:p>
    <w:p w14:paraId="3A32DC8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Θα προσπαθήσω σε αυτό τον λίγο χρόνο που έχω για ένα τόσο σοβαρό ζήτημα -που θα έπρεπε να έχει γίνει συζήτηση μόνο γι’ αυτό και στην Ολομέλεια, αλλά και στ</w:t>
      </w:r>
      <w:r>
        <w:rPr>
          <w:rFonts w:eastAsia="Times New Roman" w:cs="Times New Roman"/>
          <w:szCs w:val="24"/>
        </w:rPr>
        <w:t xml:space="preserve">ην Ειδική Μόνιμη Επιτροπή παρακολούθησης των αποφάσεων του Ευρωπαϊκού Δικαστηρίου- να σας θέσω επιγραμματικά κάποια ζητήματα. </w:t>
      </w:r>
    </w:p>
    <w:p w14:paraId="3A32DC8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Πρώτα από όλα, θα θέσω κάποια δεδομένα, γιατί θεωρώ ότι στον δημόσιο λόγο έχει επικρατήσει μ</w:t>
      </w:r>
      <w:r>
        <w:rPr>
          <w:rFonts w:eastAsia="Times New Roman" w:cs="Times New Roman"/>
          <w:szCs w:val="24"/>
        </w:rPr>
        <w:t>ί</w:t>
      </w:r>
      <w:r>
        <w:rPr>
          <w:rFonts w:eastAsia="Times New Roman" w:cs="Times New Roman"/>
          <w:szCs w:val="24"/>
        </w:rPr>
        <w:t>α κυρίαρχη αντίληψη, ότι αυτό που πρ</w:t>
      </w:r>
      <w:r>
        <w:rPr>
          <w:rFonts w:eastAsia="Times New Roman" w:cs="Times New Roman"/>
          <w:szCs w:val="24"/>
        </w:rPr>
        <w:t xml:space="preserve">έπει να γίνει είναι κάτι το αναπόδραστο. Η Συνθήκης της </w:t>
      </w:r>
      <w:proofErr w:type="spellStart"/>
      <w:r>
        <w:rPr>
          <w:rFonts w:eastAsia="Times New Roman" w:cs="Times New Roman"/>
          <w:szCs w:val="24"/>
        </w:rPr>
        <w:t>Λωζάνης</w:t>
      </w:r>
      <w:proofErr w:type="spellEnd"/>
      <w:r>
        <w:rPr>
          <w:rFonts w:eastAsia="Times New Roman" w:cs="Times New Roman"/>
          <w:szCs w:val="24"/>
        </w:rPr>
        <w:t xml:space="preserve"> για αυτές τις αποφάσεις δεν αποτελεί εφαρμοστέο δίκαιο για την εκδίκασή τους. Το ΕΔΔΑ έκρινε αυτό αναρμόδιο και προχώρησε άνευ άλλου.</w:t>
      </w:r>
    </w:p>
    <w:p w14:paraId="3A32DC8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Το δεύτερο είναι ότι υπάρχει μείζων λόγος να είμαστε διπλά</w:t>
      </w:r>
      <w:r>
        <w:rPr>
          <w:rFonts w:eastAsia="Times New Roman" w:cs="Times New Roman"/>
          <w:szCs w:val="24"/>
        </w:rPr>
        <w:t xml:space="preserve"> και τριπλά προσεκτικοί, γιατί οι προτεινόμενες διατάξεις που θα επιτρέψουν την επανεξέταση αυτών των συγκεκριμένων αποφάσεων συνοδεύονται από την εξής ανάλυση της Επιτροπής Υπουργών και της Διεύθυνσης Εκτέλεσης των Αποφάσεων, όπου μεταξύ άλλων, αναφέρει κ</w:t>
      </w:r>
      <w:r>
        <w:rPr>
          <w:rFonts w:eastAsia="Times New Roman" w:cs="Times New Roman"/>
          <w:szCs w:val="24"/>
        </w:rPr>
        <w:t>αι το εξής: «Περαιτέρω πρέπει να σημειωθεί ότι τα μέτρα γενικής φύσεως συνδέονται με τα ατομικά μέτρα σε αυτές τις υποθέσεις, καθώς αναμένεται ότι η επανεξέταση των δικαστικών υποθέσεων επί τη βάσει των αποφάσεων του ΕΔΔΑ, όπως προβλέπεται από το σχέδιο νό</w:t>
      </w:r>
      <w:r>
        <w:rPr>
          <w:rFonts w:eastAsia="Times New Roman" w:cs="Times New Roman"/>
          <w:szCs w:val="24"/>
        </w:rPr>
        <w:t xml:space="preserve">μου, θα έχει επίδραση στις αρχικές διαδικασίες σε παρόμοιες υποθέσεις.» </w:t>
      </w:r>
    </w:p>
    <w:p w14:paraId="3A32DC8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ληφθεί υπ’ </w:t>
      </w:r>
      <w:proofErr w:type="spellStart"/>
      <w:r>
        <w:rPr>
          <w:rFonts w:eastAsia="Times New Roman" w:cs="Times New Roman"/>
          <w:szCs w:val="24"/>
        </w:rPr>
        <w:t>όψιν</w:t>
      </w:r>
      <w:proofErr w:type="spellEnd"/>
      <w:r>
        <w:rPr>
          <w:rFonts w:eastAsia="Times New Roman" w:cs="Times New Roman"/>
          <w:szCs w:val="24"/>
        </w:rPr>
        <w:t xml:space="preserve"> ότι για την Ελλάδα, σύμφωνα με την τελευταία απόφαση της Επιτροπής Υπουργών του Συμβουλίου της Ευρώπης, έχει ήδη επισημανθεί από την τρέχουσα νομολ</w:t>
      </w:r>
      <w:r>
        <w:rPr>
          <w:rFonts w:eastAsia="Times New Roman" w:cs="Times New Roman"/>
          <w:szCs w:val="24"/>
        </w:rPr>
        <w:t xml:space="preserve">ογία της χώρας η συμμόρφωσή μας στο πνεύμα του ΕΔΔΑ στις διαδικασίες εγγραφής σωματείων. </w:t>
      </w:r>
    </w:p>
    <w:p w14:paraId="3A32DC84" w14:textId="77777777" w:rsidR="00133975" w:rsidRDefault="007A2F43">
      <w:pPr>
        <w:spacing w:line="600" w:lineRule="auto"/>
        <w:ind w:firstLine="720"/>
        <w:jc w:val="both"/>
        <w:rPr>
          <w:rFonts w:eastAsia="Times New Roman"/>
          <w:bCs/>
        </w:rPr>
      </w:pPr>
      <w:r>
        <w:rPr>
          <w:rFonts w:eastAsia="Times New Roman" w:cs="Times New Roman"/>
          <w:szCs w:val="24"/>
        </w:rPr>
        <w:t xml:space="preserve">Να καταθέσω εδώ ότι η χώρα μας έχει καταδικαστεί στις συγκεκριμένες αποφάσεις μόνο για την παραβίαση του δικαιώματος του </w:t>
      </w:r>
      <w:proofErr w:type="spellStart"/>
      <w:r>
        <w:rPr>
          <w:rFonts w:eastAsia="Times New Roman" w:cs="Times New Roman"/>
          <w:szCs w:val="24"/>
        </w:rPr>
        <w:t>συνεταιρίζεσθαι</w:t>
      </w:r>
      <w:proofErr w:type="spellEnd"/>
      <w:r>
        <w:rPr>
          <w:rFonts w:eastAsia="Times New Roman" w:cs="Times New Roman"/>
          <w:szCs w:val="24"/>
        </w:rPr>
        <w:t xml:space="preserve"> εν </w:t>
      </w:r>
      <w:r>
        <w:rPr>
          <w:rFonts w:eastAsia="Times New Roman"/>
          <w:bCs/>
        </w:rPr>
        <w:t xml:space="preserve">προκειμένω </w:t>
      </w:r>
      <w:r>
        <w:rPr>
          <w:rFonts w:eastAsia="Times New Roman"/>
          <w:bCs/>
        </w:rPr>
        <w:lastRenderedPageBreak/>
        <w:t xml:space="preserve">και όχι για το </w:t>
      </w:r>
      <w:r>
        <w:rPr>
          <w:rFonts w:eastAsia="Times New Roman"/>
          <w:bCs/>
        </w:rPr>
        <w:t>άρθρο εκείνο που λέει για φυλή, εθνική καταγωγή κ.λπ.</w:t>
      </w:r>
      <w:r>
        <w:rPr>
          <w:rFonts w:eastAsia="Times New Roman"/>
          <w:bCs/>
        </w:rPr>
        <w:t>.</w:t>
      </w:r>
      <w:r>
        <w:rPr>
          <w:rFonts w:eastAsia="Times New Roman"/>
          <w:bCs/>
        </w:rPr>
        <w:t xml:space="preserve"> Δεν αναγνωρίζει, δηλαδή, το δικαστήριο ότι έχει υπάρξει μ</w:t>
      </w:r>
      <w:r>
        <w:rPr>
          <w:rFonts w:eastAsia="Times New Roman"/>
          <w:bCs/>
        </w:rPr>
        <w:t>ί</w:t>
      </w:r>
      <w:r>
        <w:rPr>
          <w:rFonts w:eastAsia="Times New Roman"/>
          <w:bCs/>
        </w:rPr>
        <w:t xml:space="preserve">α ρατσιστική, εν πάση </w:t>
      </w:r>
      <w:proofErr w:type="spellStart"/>
      <w:r>
        <w:rPr>
          <w:rFonts w:eastAsia="Times New Roman"/>
          <w:bCs/>
        </w:rPr>
        <w:t>περιπτώσει</w:t>
      </w:r>
      <w:proofErr w:type="spellEnd"/>
      <w:r>
        <w:rPr>
          <w:rFonts w:eastAsia="Times New Roman"/>
          <w:bCs/>
        </w:rPr>
        <w:t xml:space="preserve">, μεροληπτική από την Ελλάδα στάση σε σχέση με αυτά τα σωματεία, αλλά ότι υπάρχει παραβίαση μόνο του </w:t>
      </w:r>
      <w:proofErr w:type="spellStart"/>
      <w:r>
        <w:rPr>
          <w:rFonts w:eastAsia="Times New Roman"/>
          <w:bCs/>
        </w:rPr>
        <w:t>συνεταιρίζ</w:t>
      </w:r>
      <w:r>
        <w:rPr>
          <w:rFonts w:eastAsia="Times New Roman"/>
          <w:bCs/>
        </w:rPr>
        <w:t>εσθαι</w:t>
      </w:r>
      <w:proofErr w:type="spellEnd"/>
      <w:r>
        <w:rPr>
          <w:rFonts w:eastAsia="Times New Roman"/>
          <w:bCs/>
        </w:rPr>
        <w:t xml:space="preserve">. Γι’ αυτό άλλωστε έχουν </w:t>
      </w:r>
      <w:proofErr w:type="spellStart"/>
      <w:r>
        <w:rPr>
          <w:rFonts w:eastAsia="Times New Roman"/>
          <w:bCs/>
        </w:rPr>
        <w:t>αδειοδοτηθεί</w:t>
      </w:r>
      <w:proofErr w:type="spellEnd"/>
      <w:r>
        <w:rPr>
          <w:rFonts w:eastAsia="Times New Roman"/>
          <w:bCs/>
        </w:rPr>
        <w:t xml:space="preserve"> από την Ελλάδα πενήντα ένα τέτοια σωματεία που πληρούν τις προϋποθέσεις του Αστικού Κώδικα και του Συντάγματος, αλλά και του ΕΔΔΑ.</w:t>
      </w:r>
    </w:p>
    <w:p w14:paraId="3A32DC85" w14:textId="77777777" w:rsidR="00133975" w:rsidRDefault="007A2F43">
      <w:pPr>
        <w:spacing w:line="600" w:lineRule="auto"/>
        <w:ind w:firstLine="720"/>
        <w:jc w:val="both"/>
        <w:rPr>
          <w:rFonts w:eastAsia="Times New Roman"/>
          <w:bCs/>
        </w:rPr>
      </w:pPr>
      <w:r>
        <w:rPr>
          <w:rFonts w:eastAsia="Times New Roman"/>
          <w:bCs/>
        </w:rPr>
        <w:t>Συνεπώς, οι αμετάκλητες αποφάσεις της Ολομέλειας του Αρείου Πάγου για τα συγκεκριμ</w:t>
      </w:r>
      <w:r>
        <w:rPr>
          <w:rFonts w:eastAsia="Times New Roman"/>
          <w:bCs/>
        </w:rPr>
        <w:t xml:space="preserve">ένα σωματεία, όπως η λεγόμενη «Τουρκική Ένωση Ξάνθης», με τους λόγους που επικαλείται η Ολομέλεια του Αρείου Πάγου, δεν συνιστούν για τη χώρα γενική αρχή συμμόρφωσης. </w:t>
      </w:r>
    </w:p>
    <w:p w14:paraId="3A32DC86" w14:textId="77777777" w:rsidR="00133975" w:rsidRDefault="007A2F43">
      <w:pPr>
        <w:spacing w:line="600" w:lineRule="auto"/>
        <w:ind w:firstLine="720"/>
        <w:jc w:val="both"/>
        <w:rPr>
          <w:rFonts w:eastAsia="Times New Roman" w:cs="Times New Roman"/>
          <w:szCs w:val="24"/>
        </w:rPr>
      </w:pPr>
      <w:r>
        <w:rPr>
          <w:rFonts w:eastAsia="Times New Roman"/>
          <w:bCs/>
        </w:rPr>
        <w:t>Θα ήθελα, επίσης, να γνωρίζετε κάτι άλλο. Υπάρχει μ</w:t>
      </w:r>
      <w:r>
        <w:rPr>
          <w:rFonts w:eastAsia="Times New Roman"/>
          <w:bCs/>
        </w:rPr>
        <w:t>ί</w:t>
      </w:r>
      <w:r>
        <w:rPr>
          <w:rFonts w:eastAsia="Times New Roman"/>
          <w:bCs/>
        </w:rPr>
        <w:t>α αντίληψη και στάση στο Συμβούλιο τ</w:t>
      </w:r>
      <w:r>
        <w:rPr>
          <w:rFonts w:eastAsia="Times New Roman"/>
          <w:bCs/>
        </w:rPr>
        <w:t>ης Ευρώπης, σε σχέση με τη μουσουλμανική μειονότητα. Πολύ πρόσφατα τον Ιούνιο του 2017 πέρασε ψήφισμα το οποίο έχει τον τίτλο: «Προασπίζοντας τα θεμελιώδη δικαιώματα και ελευθερίες της τουρκικής μουσουλμανικής μειονότητας». Αυτό, ενώ έπρεπε να θεωρηθεί απα</w:t>
      </w:r>
      <w:r>
        <w:rPr>
          <w:rFonts w:eastAsia="Times New Roman"/>
          <w:bCs/>
        </w:rPr>
        <w:t>ράδεκτο μέσα στο προεδρείο του Συμβουλίου της Κοινοβουλευτικής Συνέλευσης, παραπέμφθηκε, δυστυχώς, στην Επιτροπή Ισότητας.</w:t>
      </w:r>
    </w:p>
    <w:p w14:paraId="3A32DC87"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ΙΩΑΝΝΕΤΑ (ΑΝΝΕΤΑ) ΚΑΒΒΑΔΙΑ: </w:t>
      </w:r>
      <w:r>
        <w:rPr>
          <w:rFonts w:eastAsia="Times New Roman" w:cs="Times New Roman"/>
          <w:szCs w:val="24"/>
        </w:rPr>
        <w:t xml:space="preserve">Δεν έχει περάσει. </w:t>
      </w:r>
    </w:p>
    <w:p w14:paraId="3A32DC88"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ΝΙΝΑ ΚΑΣΙΜΑΤΗ: </w:t>
      </w:r>
      <w:r>
        <w:rPr>
          <w:rFonts w:eastAsia="Times New Roman" w:cs="Times New Roman"/>
          <w:szCs w:val="24"/>
        </w:rPr>
        <w:t>Μη με διακόπτετε παρακαλώ, γιατί έχω τα έγγραφα εδώ.</w:t>
      </w:r>
    </w:p>
    <w:p w14:paraId="3A32DC8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Δυστυχώς, το ψήφισ</w:t>
      </w:r>
      <w:r>
        <w:rPr>
          <w:rFonts w:eastAsia="Times New Roman" w:cs="Times New Roman"/>
          <w:szCs w:val="24"/>
        </w:rPr>
        <w:t xml:space="preserve">μα αυτό παραπέμφθηκε στην Επιτροπή Ισότητας, για να ληφθεί υπ’ </w:t>
      </w:r>
      <w:proofErr w:type="spellStart"/>
      <w:r>
        <w:rPr>
          <w:rFonts w:eastAsia="Times New Roman" w:cs="Times New Roman"/>
          <w:szCs w:val="24"/>
        </w:rPr>
        <w:t>όψιν</w:t>
      </w:r>
      <w:proofErr w:type="spellEnd"/>
      <w:r>
        <w:rPr>
          <w:rFonts w:eastAsia="Times New Roman" w:cs="Times New Roman"/>
          <w:szCs w:val="24"/>
        </w:rPr>
        <w:t xml:space="preserve"> για την κατάρτιση ερωτηματολογίων σχετικά με τα δικαιώματα των εθνικών μειονοτήτων στις χώρες. Εάν θέλετε να επαναλάβω τον τίτλο του ψηφίσματος είναι: «Προασπίζοντας τα θεμελιώδη δικαιώματ</w:t>
      </w:r>
      <w:r>
        <w:rPr>
          <w:rFonts w:eastAsia="Times New Roman" w:cs="Times New Roman"/>
          <w:szCs w:val="24"/>
        </w:rPr>
        <w:t xml:space="preserve">α και ελευθερίες της τουρκικής μουσουλμανικής μειονότητας στη δυτική Θράκη». </w:t>
      </w:r>
    </w:p>
    <w:p w14:paraId="3A32DC8A"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Η αξιολόγηση των σχετικών αποφάσεων όσο και ο χρόνος και ο τρόπος εκτέλεσής τους, πιστεύω ότι θα πρέπει να επιλέγονται με γνώμονα την προστασία των ατομικών δικαιωμάτων, όπως αυτ</w:t>
      </w:r>
      <w:r>
        <w:rPr>
          <w:rFonts w:eastAsia="Times New Roman" w:cs="Times New Roman"/>
          <w:szCs w:val="24"/>
        </w:rPr>
        <w:t>ά σταθμίζονται για όλους τους πολίτες ανεξαιρέτως υπό το πρίσμα του υπέρτερου δημοσίου συμφέροντος του Συντάγματος των νόμων και των διεθνών συμβάσεων της χώρας. Εν προκειμένω, υπακούοντας σε μία ολοκληρωμένη και συνεκτική μειονοτική πολιτική στη Θράκη για</w:t>
      </w:r>
      <w:r>
        <w:rPr>
          <w:rFonts w:eastAsia="Times New Roman" w:cs="Times New Roman"/>
          <w:szCs w:val="24"/>
        </w:rPr>
        <w:t xml:space="preserve"> την προάσπιση των δικαιωμάτων και των τριών συνιστωσών της μουσουλμανικής μειονότητας οι οποίες καταπιέζονται από την κυρίαρχη. Η δική μας κυρίαρχη πολιτική, που θα πρέπει να εμβαθύνει και θα πρέπει να υπαγορεύει τη διαχείριση των σχετικών αποφάσεών μας ε</w:t>
      </w:r>
      <w:r>
        <w:rPr>
          <w:rFonts w:eastAsia="Times New Roman" w:cs="Times New Roman"/>
          <w:szCs w:val="24"/>
        </w:rPr>
        <w:t>νώπιον της Επιτροπής Υπουργών του Συμβουλίου της Ευρώπης, είναι αυτή που θα πρέπει να παίζει τον ρόλο της και όχι να συμβαίνει το αντίστροφο.</w:t>
      </w:r>
    </w:p>
    <w:p w14:paraId="3A32DC8B"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Θα ήθελα λίγο να μπω στην ίδια την τροπολογία. Κύριε Υπουργέ, θεωρώ ότι η τροπολογία, με την τροποποίηση που φέρατ</w:t>
      </w:r>
      <w:r>
        <w:rPr>
          <w:rFonts w:eastAsia="Times New Roman" w:cs="Times New Roman"/>
          <w:szCs w:val="24"/>
        </w:rPr>
        <w:t xml:space="preserve">ε, έχει γίνει ακόμη χειρότερη. Υπήρχε το επιχείρημα ότι πρέπει να αλλάξουμε τον Κώδικα Πολιτικής Δικονομίας, γιατί αυτό </w:t>
      </w:r>
      <w:r>
        <w:rPr>
          <w:rFonts w:eastAsia="Times New Roman" w:cs="Times New Roman"/>
          <w:szCs w:val="24"/>
        </w:rPr>
        <w:lastRenderedPageBreak/>
        <w:t>έχει συμβεί και στον Κώδικα Ποινικής Δικονομίας και στον Κώδικα Διοικητικής Οικονομίας. Κα</w:t>
      </w:r>
      <w:r>
        <w:rPr>
          <w:rFonts w:eastAsia="Times New Roman" w:cs="Times New Roman"/>
          <w:szCs w:val="24"/>
        </w:rPr>
        <w:t>μ</w:t>
      </w:r>
      <w:r>
        <w:rPr>
          <w:rFonts w:eastAsia="Times New Roman" w:cs="Times New Roman"/>
          <w:szCs w:val="24"/>
        </w:rPr>
        <w:t xml:space="preserve">μία αντίρρηση. Συμφωνούμε απόλυτα σε αυτό. Η </w:t>
      </w:r>
      <w:r>
        <w:rPr>
          <w:rFonts w:eastAsia="Times New Roman" w:cs="Times New Roman"/>
          <w:szCs w:val="24"/>
        </w:rPr>
        <w:t xml:space="preserve">Ελλάδα είναι πυλώνας και η ίδια του ευρωπαϊκού νομικού πολιτισμού, δεν </w:t>
      </w:r>
      <w:proofErr w:type="spellStart"/>
      <w:r>
        <w:rPr>
          <w:rFonts w:eastAsia="Times New Roman" w:cs="Times New Roman"/>
          <w:szCs w:val="24"/>
        </w:rPr>
        <w:t>αφίσταται</w:t>
      </w:r>
      <w:proofErr w:type="spellEnd"/>
      <w:r>
        <w:rPr>
          <w:rFonts w:eastAsia="Times New Roman" w:cs="Times New Roman"/>
          <w:szCs w:val="24"/>
        </w:rPr>
        <w:t xml:space="preserve">, </w:t>
      </w:r>
      <w:proofErr w:type="spellStart"/>
      <w:r>
        <w:rPr>
          <w:rFonts w:eastAsia="Times New Roman" w:cs="Times New Roman"/>
          <w:szCs w:val="24"/>
        </w:rPr>
        <w:t>πόσω</w:t>
      </w:r>
      <w:proofErr w:type="spellEnd"/>
      <w:r>
        <w:rPr>
          <w:rFonts w:eastAsia="Times New Roman" w:cs="Times New Roman"/>
          <w:szCs w:val="24"/>
        </w:rPr>
        <w:t xml:space="preserve"> μάλλον. Όμως, εδώ πέρα υπάρχουν κάποια πράγματα, τα οποία δεν θα έπρεπε να είναι έτσι. </w:t>
      </w:r>
    </w:p>
    <w:p w14:paraId="3A32DC8C"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Κατ’ αρχάς, στο κύριο άρθρο έχει ενταχθεί η επιφύλαξη του περιορισμού του δικαιώμ</w:t>
      </w:r>
      <w:r>
        <w:rPr>
          <w:rFonts w:eastAsia="Times New Roman" w:cs="Times New Roman"/>
          <w:szCs w:val="24"/>
        </w:rPr>
        <w:t>ατος, όπως αυτό περιγράφεται στο 11.2. Κατατίθεται, μπαίνει μέσα, γίνεται ουσιαστικό μέρος της διάταξης και με αυτόν τον τρόπο εξαιρούνται όλα τα υπόλοιπα. Στην προηγούμενη διάταξη αυτό δεν υπήρχε.</w:t>
      </w:r>
    </w:p>
    <w:p w14:paraId="3A32DC8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w:t>
      </w:r>
      <w:r>
        <w:rPr>
          <w:rFonts w:eastAsia="Times New Roman" w:cs="Times New Roman"/>
          <w:szCs w:val="24"/>
        </w:rPr>
        <w:t>λίας της κυρίας Βουλευτού)</w:t>
      </w:r>
    </w:p>
    <w:p w14:paraId="3A32DC8E"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3A32DC8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Επίσης, υπάρχει το ζήτημα της μεταβατικής διάταξης, στο οποίο ναι μεν επικαλούμαστε τις διεθνείς συνθήκες, αλλά τώρα το κάνουμε στο κύριο μέρος της διάταξης.</w:t>
      </w:r>
    </w:p>
    <w:p w14:paraId="3A32DC9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Επίσης, σε όλες τις προηγούμενες περιπτώσεις</w:t>
      </w:r>
      <w:r>
        <w:rPr>
          <w:rFonts w:eastAsia="Times New Roman" w:cs="Times New Roman"/>
          <w:szCs w:val="24"/>
        </w:rPr>
        <w:t>, όπου εισάχθηκε στις υπόλοιπες δικονομίες μας, δόθηκε η προθεσμία των ενενήντα ημερών. Εδώ δίδεται η προθεσμία των ενενήντα ημερών για όσες υποθέσεις έρθουν στο μέλλον, αλλά για τις υποθέσεις που αφορούν τώρα το δικαστήριο, που έχουν ληφθεί αποφάσεις, δίδ</w:t>
      </w:r>
      <w:r>
        <w:rPr>
          <w:rFonts w:eastAsia="Times New Roman" w:cs="Times New Roman"/>
          <w:szCs w:val="24"/>
        </w:rPr>
        <w:t xml:space="preserve">εται και μία άδεια ενός χρόνου. Ο ένας χρόνος προθεσμία εμένα μου φαίνεται άπειρος, </w:t>
      </w:r>
      <w:r>
        <w:rPr>
          <w:rFonts w:eastAsia="Times New Roman" w:cs="Times New Roman"/>
          <w:szCs w:val="24"/>
        </w:rPr>
        <w:lastRenderedPageBreak/>
        <w:t xml:space="preserve">δηλαδή δεν ξέρω εάν μέσα στη νομική μας τάξη υπάρχει άλλη τέτοια προθεσμία ενός χρόνου. </w:t>
      </w:r>
    </w:p>
    <w:p w14:paraId="3A32DC91"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Κυρία συνάδελφε, παρακαλώ ολοκληρώστε.</w:t>
      </w:r>
    </w:p>
    <w:p w14:paraId="3A32DC92"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ΝΙΝΑ ΚΑΣΙΜΑΤ</w:t>
      </w:r>
      <w:r>
        <w:rPr>
          <w:rFonts w:eastAsia="Times New Roman" w:cs="Times New Roman"/>
          <w:b/>
          <w:szCs w:val="24"/>
        </w:rPr>
        <w:t xml:space="preserve">Η: </w:t>
      </w:r>
      <w:r>
        <w:rPr>
          <w:rFonts w:eastAsia="Times New Roman" w:cs="Times New Roman"/>
          <w:szCs w:val="24"/>
        </w:rPr>
        <w:t xml:space="preserve">Πιστεύω ότι θα μπορούσαν να γίνουν περαιτέρω διορθώσεις, εάν μη τι άλλο να αξιολογήσουμε από την αρχή την υπόθεση, να προχωρήσουμε στα ζητήματα της εναρμόνισης. </w:t>
      </w:r>
    </w:p>
    <w:p w14:paraId="3A32DC9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Παρ’ όλα αυτά να κρατηθεί στην άκρη η μεταβατική διάταξη που αφορά αυτές τις υποθέσεις, γιατί μπορούν να καταστούν </w:t>
      </w:r>
      <w:proofErr w:type="spellStart"/>
      <w:r>
        <w:rPr>
          <w:rFonts w:eastAsia="Times New Roman" w:cs="Times New Roman"/>
          <w:szCs w:val="24"/>
        </w:rPr>
        <w:t>κερκόπορτα</w:t>
      </w:r>
      <w:proofErr w:type="spellEnd"/>
      <w:r>
        <w:rPr>
          <w:rFonts w:eastAsia="Times New Roman" w:cs="Times New Roman"/>
          <w:szCs w:val="24"/>
        </w:rPr>
        <w:t xml:space="preserve">. </w:t>
      </w:r>
      <w:r>
        <w:rPr>
          <w:rFonts w:eastAsia="Times New Roman" w:cs="Times New Roman"/>
          <w:szCs w:val="24"/>
        </w:rPr>
        <w:t>Ν</w:t>
      </w:r>
      <w:r>
        <w:rPr>
          <w:rFonts w:eastAsia="Times New Roman" w:cs="Times New Roman"/>
          <w:szCs w:val="24"/>
        </w:rPr>
        <w:t>α μην αγνοούμε καθόλου -κλείνω με αυτό- ότι οι δικαστές μας, που έχουν βγάλει τις αμετάκλητες αποφάσεις τους, θα είναι υποχρεωμέ</w:t>
      </w:r>
      <w:r>
        <w:rPr>
          <w:rFonts w:eastAsia="Times New Roman" w:cs="Times New Roman"/>
          <w:szCs w:val="24"/>
        </w:rPr>
        <w:t xml:space="preserve">νοι να τις λάβουν υπ’ </w:t>
      </w:r>
      <w:proofErr w:type="spellStart"/>
      <w:r>
        <w:rPr>
          <w:rFonts w:eastAsia="Times New Roman" w:cs="Times New Roman"/>
          <w:szCs w:val="24"/>
        </w:rPr>
        <w:t>όψιν</w:t>
      </w:r>
      <w:proofErr w:type="spellEnd"/>
      <w:r>
        <w:rPr>
          <w:rFonts w:eastAsia="Times New Roman" w:cs="Times New Roman"/>
          <w:szCs w:val="24"/>
        </w:rPr>
        <w:t xml:space="preserve"> τους φυσικά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θα πειθαναγκάζονται με κάποιον τρόπο, αφού μόνο αυτό περιγράφεται, να δεχθούν την παραβίαση του δικαιώματος του </w:t>
      </w:r>
      <w:proofErr w:type="spellStart"/>
      <w:r>
        <w:rPr>
          <w:rFonts w:eastAsia="Times New Roman" w:cs="Times New Roman"/>
          <w:szCs w:val="24"/>
        </w:rPr>
        <w:t>συνεταιρίζεσθαι</w:t>
      </w:r>
      <w:proofErr w:type="spellEnd"/>
      <w:r>
        <w:rPr>
          <w:rFonts w:eastAsia="Times New Roman" w:cs="Times New Roman"/>
          <w:szCs w:val="24"/>
        </w:rPr>
        <w:t>. Νομίζω ότι τους πετάμε το μπαλάκι για μία υπόθεση που είναι καθαρ</w:t>
      </w:r>
      <w:r>
        <w:rPr>
          <w:rFonts w:eastAsia="Times New Roman" w:cs="Times New Roman"/>
          <w:szCs w:val="24"/>
        </w:rPr>
        <w:t xml:space="preserve">ά πολιτική και δεν γίνονται ζητήματα τόσο μεγάλης εποπτείας, όπως έχουν </w:t>
      </w:r>
      <w:proofErr w:type="spellStart"/>
      <w:r>
        <w:rPr>
          <w:rFonts w:eastAsia="Times New Roman" w:cs="Times New Roman"/>
          <w:szCs w:val="24"/>
        </w:rPr>
        <w:t>περιγραφεί</w:t>
      </w:r>
      <w:proofErr w:type="spellEnd"/>
      <w:r>
        <w:rPr>
          <w:rFonts w:eastAsia="Times New Roman" w:cs="Times New Roman"/>
          <w:szCs w:val="24"/>
        </w:rPr>
        <w:t xml:space="preserve">. Πάρα πολλές χώρες, για συγκεκριμένες αποφάσεις, είναι υπό τη λεγόμενη «επιτήρηση» για τις λεγόμενες αποφάσεις. </w:t>
      </w:r>
    </w:p>
    <w:p w14:paraId="3A32DC9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 xml:space="preserve">Γενικά η Ελλάδα έχει πολύ καλή επίδοση σε πάρα πολλά άρθρα. </w:t>
      </w:r>
      <w:r>
        <w:rPr>
          <w:rFonts w:eastAsia="Times New Roman" w:cs="Times New Roman"/>
          <w:szCs w:val="24"/>
        </w:rPr>
        <w:t xml:space="preserve">Εκεί που πάσχει είναι κυρίως στο μάκρος που κρατούν οι διαδικασίες. Εκεί πιστεύω ότι ως ελληνική πολιτεία μπορούμε να κάνουμε πάρα πολλά. </w:t>
      </w:r>
    </w:p>
    <w:p w14:paraId="3A32DC95"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Κυρία συνάδελφε, παρακαλώ να τελειώσετε.</w:t>
      </w:r>
    </w:p>
    <w:p w14:paraId="3A32DC96"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ΝΙΝΑ ΚΑΣΙΜΑΤΗ:</w:t>
      </w:r>
      <w:r>
        <w:rPr>
          <w:rFonts w:eastAsia="Times New Roman" w:cs="Times New Roman"/>
          <w:szCs w:val="24"/>
        </w:rPr>
        <w:t xml:space="preserve"> Με αυτόν τον τρόπο να διορθώσ</w:t>
      </w:r>
      <w:r>
        <w:rPr>
          <w:rFonts w:eastAsia="Times New Roman" w:cs="Times New Roman"/>
          <w:szCs w:val="24"/>
        </w:rPr>
        <w:t>ουμε και τις επιδόσεις μας σε σχέση με τη συμμόρφωση με το Συμβούλιο της Ευρώπης.</w:t>
      </w:r>
    </w:p>
    <w:p w14:paraId="3A32DC9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Ευχαριστώ.</w:t>
      </w:r>
    </w:p>
    <w:p w14:paraId="3A32DC98"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Κι εγώ ευχαριστώ.</w:t>
      </w:r>
    </w:p>
    <w:p w14:paraId="3A32DC9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Ο συνάδελφος κ. Νικόλαος Νικολόπουλος έχει τον λόγο.</w:t>
      </w:r>
    </w:p>
    <w:p w14:paraId="3A32DC9A"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Ευχαριστώ, κύριε Πρόεδρε.</w:t>
      </w:r>
    </w:p>
    <w:p w14:paraId="3A32DC9B"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κύριοι συνάδελφοι, επί δύο ημέρες ειπώθηκαν και ακούστηκαν πολλά. Δεν ακούστηκαν, όμως, και δεν ειπώθηκαν αυτά που αισθάνεται, αυτά που λέει η συντριπτική πλειοψηφία της ελληνικής κοινωνίας. Μ</w:t>
      </w:r>
      <w:r>
        <w:rPr>
          <w:rFonts w:eastAsia="Times New Roman" w:cs="Times New Roman"/>
          <w:szCs w:val="24"/>
        </w:rPr>
        <w:t>ί</w:t>
      </w:r>
      <w:r>
        <w:rPr>
          <w:rFonts w:eastAsia="Times New Roman" w:cs="Times New Roman"/>
          <w:szCs w:val="24"/>
        </w:rPr>
        <w:t xml:space="preserve">α κοινωνία που διανύει τον όγδοο χρόνο μιας σκληρής κρίσης και </w:t>
      </w:r>
      <w:r>
        <w:rPr>
          <w:rFonts w:eastAsia="Times New Roman" w:cs="Times New Roman"/>
          <w:szCs w:val="24"/>
        </w:rPr>
        <w:t xml:space="preserve">η οποία αισθάνεται να βάλλονται ευθέως πλέον όχι μόνο το οικονομικό και βιοτικό της επίπεδο, αλλά ακόμα και αυτά τα ιερά και όσια, αρχές και αξίες που ως πυλώνες στήριξαν επί αιώνες τον ελληνισμό. </w:t>
      </w:r>
    </w:p>
    <w:p w14:paraId="3A32DC9C"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Γνωρίζω και αποδέχομαι ότι κάποιοι δεν αποδέχονται ούτε κα</w:t>
      </w:r>
      <w:r>
        <w:rPr>
          <w:rFonts w:eastAsia="Times New Roman" w:cs="Times New Roman"/>
          <w:szCs w:val="24"/>
        </w:rPr>
        <w:t>ν τη λέξη «έθνος». Θεωρούν τις παραδόσεις και τις αρχές αιώνων ως ξεπερασμένα πράγματα και αξίες, που η μόνη τους θέση στην καλύτερη των περιπτώσεων να είναι η περίπτωση του μουσείου. Ας γνωρίζουν, όμως, ότι όσοι πρεσβεύουν αυτά αποτελούν μ</w:t>
      </w:r>
      <w:r>
        <w:rPr>
          <w:rFonts w:eastAsia="Times New Roman" w:cs="Times New Roman"/>
          <w:szCs w:val="24"/>
        </w:rPr>
        <w:t>ί</w:t>
      </w:r>
      <w:r>
        <w:rPr>
          <w:rFonts w:eastAsia="Times New Roman" w:cs="Times New Roman"/>
          <w:szCs w:val="24"/>
        </w:rPr>
        <w:t>α ισχνή μειοψηφ</w:t>
      </w:r>
      <w:r>
        <w:rPr>
          <w:rFonts w:eastAsia="Times New Roman" w:cs="Times New Roman"/>
          <w:szCs w:val="24"/>
        </w:rPr>
        <w:t xml:space="preserve">ία. </w:t>
      </w:r>
      <w:r>
        <w:rPr>
          <w:rFonts w:eastAsia="Times New Roman" w:cs="Times New Roman"/>
          <w:szCs w:val="24"/>
        </w:rPr>
        <w:t>Α</w:t>
      </w:r>
      <w:r>
        <w:rPr>
          <w:rFonts w:eastAsia="Times New Roman" w:cs="Times New Roman"/>
          <w:szCs w:val="24"/>
        </w:rPr>
        <w:t xml:space="preserve">υτό ισχύει όχι μόνο με το παρόν νομοσχέδιο, αλλά και με τα άλλα θέματα που αφορούν το φύλο, το σύμφωνο συμβίωσης των ομόφυλων ζευγαριών, τη δυνατότητα να υιοθετούν παιδιά, ακόμα και την αναγραφή του θρησκεύματος στις ταυτότητες, ακόμα και τον χωρισμό </w:t>
      </w:r>
      <w:r>
        <w:rPr>
          <w:rFonts w:eastAsia="Times New Roman" w:cs="Times New Roman"/>
          <w:szCs w:val="24"/>
        </w:rPr>
        <w:t xml:space="preserve">κράτους και Εκκλησίας. </w:t>
      </w:r>
      <w:r>
        <w:rPr>
          <w:rFonts w:eastAsia="Times New Roman" w:cs="Times New Roman"/>
          <w:szCs w:val="24"/>
        </w:rPr>
        <w:t>Ε</w:t>
      </w:r>
      <w:r>
        <w:rPr>
          <w:rFonts w:eastAsia="Times New Roman" w:cs="Times New Roman"/>
          <w:szCs w:val="24"/>
        </w:rPr>
        <w:t>πειδή είναι όντως σημαντικά θέματα, ευχής έργον θα ήταν η διενέργεια ενός δημοψηφίσματος χωρίς την ασφάλεια της κομματικής πειθαρχίας των Βουλευτών.</w:t>
      </w:r>
    </w:p>
    <w:p w14:paraId="3A32DC9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μεγάλη προσήλωση άκουσα χθες την παρέμβαση του Πρω</w:t>
      </w:r>
      <w:r>
        <w:rPr>
          <w:rFonts w:eastAsia="Times New Roman" w:cs="Times New Roman"/>
          <w:szCs w:val="24"/>
        </w:rPr>
        <w:t>θυπουργού επί του συγκεκριμένου νομοσχεδίου, η οποία εστιάστηκε στην ανάγκη υπεράσπισης και διεύρυνσης των ατομικών ελευθεριών και δικαιωμάτων, αλλά και στην ανάγκη η σημερινή Κυβέρνηση να στηρίξει τα δικαιώματα των πιο αδύναμων και μικρών κοινωνικών ομάδω</w:t>
      </w:r>
      <w:r>
        <w:rPr>
          <w:rFonts w:eastAsia="Times New Roman" w:cs="Times New Roman"/>
          <w:szCs w:val="24"/>
        </w:rPr>
        <w:t xml:space="preserve">ν που επί χρόνια υπόκεινται καταπίεση. </w:t>
      </w:r>
    </w:p>
    <w:p w14:paraId="3A32DC9E"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Θα συμφωνήσω μέχρι κεραίας με τον Πρωθυπουργό. Και γι’ αυτό, λοιπόν, θα τον ρωτήσω: Πότε θα μιλήσουμε και θα ξιφουλκήσουμε σε αυτήν την Αίθουσα για τα δικαιώματα των νέων ανέργων ή των εργαζόμενων με μισθούς πείνας; </w:t>
      </w:r>
      <w:r>
        <w:rPr>
          <w:rFonts w:eastAsia="Times New Roman" w:cs="Times New Roman"/>
          <w:szCs w:val="24"/>
        </w:rPr>
        <w:t xml:space="preserve">Πότε θα μιλήσουμε για τα δικαιώματα των απολυμένων, των ΑΜΕΑ, των συνταξιούχων και των </w:t>
      </w:r>
      <w:r>
        <w:rPr>
          <w:rFonts w:eastAsia="Times New Roman" w:cs="Times New Roman"/>
          <w:szCs w:val="24"/>
        </w:rPr>
        <w:lastRenderedPageBreak/>
        <w:t>πολυτέκνων; Πότε θα υπερασπιστούμε το δικαίωμα σε αξιοπρεπή αμοιβή, αξιοπρεπή ασφάλιση και ιατροφαρμακευτική κάλυψη; Και πότε θα σταθούμε όρθιοι, υπερασπιζόμενοι, για πα</w:t>
      </w:r>
      <w:r>
        <w:rPr>
          <w:rFonts w:eastAsia="Times New Roman" w:cs="Times New Roman"/>
          <w:szCs w:val="24"/>
        </w:rPr>
        <w:t xml:space="preserve">ράδειγμα, την ανάγκη αύξησης του κατώτατου μισθού και μεροκάματου; </w:t>
      </w:r>
    </w:p>
    <w:p w14:paraId="3A32DC9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Όλοι αυτοί που ανέφερα, κύριοι εκπρόσωποι της Κυβέρνησης, τι είναι, κατά τη γνώμη σας; Είναι λιοντάρια ή ζέβρες; Φυσικά και είναι ζέβρες. Είναι οι πολλοί ηττημένοι σε μ</w:t>
      </w:r>
      <w:r>
        <w:rPr>
          <w:rFonts w:eastAsia="Times New Roman" w:cs="Times New Roman"/>
          <w:szCs w:val="24"/>
        </w:rPr>
        <w:t>ί</w:t>
      </w:r>
      <w:r>
        <w:rPr>
          <w:rFonts w:eastAsia="Times New Roman" w:cs="Times New Roman"/>
          <w:szCs w:val="24"/>
        </w:rPr>
        <w:t>α Ελλάδα της οποίας</w:t>
      </w:r>
      <w:r>
        <w:rPr>
          <w:rFonts w:eastAsia="Times New Roman" w:cs="Times New Roman"/>
          <w:szCs w:val="24"/>
        </w:rPr>
        <w:t xml:space="preserve"> το κράτος ακόμα δεν αναγνώρισε τα δικαιώματά τους. </w:t>
      </w:r>
    </w:p>
    <w:p w14:paraId="3A32DCA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άλι, όμως, προσπερνώντας αυτό, ας προσπαθήσω να ακολουθήσω το σκεπτικό των συναδέλφων εισηγητών. </w:t>
      </w:r>
      <w:r>
        <w:rPr>
          <w:rFonts w:eastAsia="Times New Roman" w:cs="Times New Roman"/>
          <w:szCs w:val="24"/>
        </w:rPr>
        <w:t>Θ</w:t>
      </w:r>
      <w:r>
        <w:rPr>
          <w:rFonts w:eastAsia="Times New Roman" w:cs="Times New Roman"/>
          <w:szCs w:val="24"/>
        </w:rPr>
        <w:t xml:space="preserve">έτω το ρητορικό ερώτημα: Αφού έχω το δικαίωμα να </w:t>
      </w:r>
      <w:proofErr w:type="spellStart"/>
      <w:r>
        <w:rPr>
          <w:rFonts w:eastAsia="Times New Roman" w:cs="Times New Roman"/>
          <w:szCs w:val="24"/>
        </w:rPr>
        <w:t>αυτοπροσδιορίζω</w:t>
      </w:r>
      <w:proofErr w:type="spellEnd"/>
      <w:r>
        <w:rPr>
          <w:rFonts w:eastAsia="Times New Roman" w:cs="Times New Roman"/>
          <w:szCs w:val="24"/>
        </w:rPr>
        <w:t xml:space="preserve"> το φύλο μου, γιατί δεν έχω το δικαίωμα </w:t>
      </w:r>
      <w:r>
        <w:rPr>
          <w:rFonts w:eastAsia="Times New Roman" w:cs="Times New Roman"/>
          <w:szCs w:val="24"/>
        </w:rPr>
        <w:t xml:space="preserve">να </w:t>
      </w:r>
      <w:proofErr w:type="spellStart"/>
      <w:r>
        <w:rPr>
          <w:rFonts w:eastAsia="Times New Roman" w:cs="Times New Roman"/>
          <w:szCs w:val="24"/>
        </w:rPr>
        <w:t>αυτοπροσδιορίζω</w:t>
      </w:r>
      <w:proofErr w:type="spellEnd"/>
      <w:r>
        <w:rPr>
          <w:rFonts w:eastAsia="Times New Roman" w:cs="Times New Roman"/>
          <w:szCs w:val="24"/>
        </w:rPr>
        <w:t xml:space="preserve"> το ύψος και το χρώμα των ματιών μου; Γιατί να μην μπορώ με μ</w:t>
      </w:r>
      <w:r>
        <w:rPr>
          <w:rFonts w:eastAsia="Times New Roman" w:cs="Times New Roman"/>
          <w:szCs w:val="24"/>
        </w:rPr>
        <w:t>ί</w:t>
      </w:r>
      <w:r>
        <w:rPr>
          <w:rFonts w:eastAsia="Times New Roman" w:cs="Times New Roman"/>
          <w:szCs w:val="24"/>
        </w:rPr>
        <w:t xml:space="preserve">α αίτησή μου να αλλάξω και άλλα βιολογικά ή </w:t>
      </w:r>
      <w:proofErr w:type="spellStart"/>
      <w:r>
        <w:rPr>
          <w:rFonts w:eastAsia="Times New Roman" w:cs="Times New Roman"/>
          <w:szCs w:val="24"/>
        </w:rPr>
        <w:t>εθνοτικά</w:t>
      </w:r>
      <w:proofErr w:type="spellEnd"/>
      <w:r>
        <w:rPr>
          <w:rFonts w:eastAsia="Times New Roman" w:cs="Times New Roman"/>
          <w:szCs w:val="24"/>
        </w:rPr>
        <w:t xml:space="preserve"> ή φυλετικά δεδομένα μου, όπως θα μπορώ να αλλάξω το φύλο μου; Εν τέλει είναι όλα ζήτημα προσωπικών επιλογών ή μήπως υπάρχει</w:t>
      </w:r>
      <w:r>
        <w:rPr>
          <w:rFonts w:eastAsia="Times New Roman" w:cs="Times New Roman"/>
          <w:szCs w:val="24"/>
        </w:rPr>
        <w:t xml:space="preserve"> μ</w:t>
      </w:r>
      <w:r>
        <w:rPr>
          <w:rFonts w:eastAsia="Times New Roman" w:cs="Times New Roman"/>
          <w:szCs w:val="24"/>
        </w:rPr>
        <w:t>ί</w:t>
      </w:r>
      <w:r>
        <w:rPr>
          <w:rFonts w:eastAsia="Times New Roman" w:cs="Times New Roman"/>
          <w:szCs w:val="24"/>
        </w:rPr>
        <w:t xml:space="preserve">α λεπτή διαχωριστική γραμμή και αυτή είναι η ιδεολογική και πνευματική αφετηρία του ανθρώπου, αγαπητοί συνάδελφοι της Αξιωματικής Αντιπολίτευσης; </w:t>
      </w:r>
    </w:p>
    <w:p w14:paraId="3A32DCA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δική μου ιδεολογική και πνευματική αφετηρία, όπως και των περισσοτέρων, υποδεικνύει ότι δεν είναι δυνατό</w:t>
      </w:r>
      <w:r>
        <w:rPr>
          <w:rFonts w:eastAsia="Times New Roman" w:cs="Times New Roman"/>
          <w:szCs w:val="24"/>
        </w:rPr>
        <w:t xml:space="preserve">ν να αλλάζουν βιολογικά δεδομένα με βάση τα «θέλω» ή τις συναισθηματικές και ψυχικές μεταπτώσεις του ατόμου και το κράτος να </w:t>
      </w:r>
      <w:r>
        <w:rPr>
          <w:rFonts w:eastAsia="Times New Roman" w:cs="Times New Roman"/>
          <w:szCs w:val="24"/>
        </w:rPr>
        <w:lastRenderedPageBreak/>
        <w:t>σπεύδει να τα κατοχυρώνει. Δεν μπορεί να φτάνουμε σε σημείο η οργανωμένη κοινωνία να αποδέχεται την παραμόρφωση της βιολογίας, επει</w:t>
      </w:r>
      <w:r>
        <w:rPr>
          <w:rFonts w:eastAsia="Times New Roman" w:cs="Times New Roman"/>
          <w:szCs w:val="24"/>
        </w:rPr>
        <w:t>δή έτσι αισθάνεται κάποιος.</w:t>
      </w:r>
    </w:p>
    <w:p w14:paraId="3A32DCA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Δεν ψηφίζω το νομοσχέδιο ως πολιτικός, ως δημοκράτης και ως χριστιανός που θεωρεί την πατρίδα του και τη θρησκεία του τις πιο ανθρωποκεντρικές, δημοκρατικές και φιλελεύθερες.</w:t>
      </w:r>
    </w:p>
    <w:p w14:paraId="3A32DCA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αλλοίμονο, ούτε είμαι ο</w:t>
      </w:r>
      <w:r>
        <w:rPr>
          <w:rFonts w:eastAsia="Times New Roman" w:cs="Times New Roman"/>
          <w:szCs w:val="24"/>
        </w:rPr>
        <w:t xml:space="preserve">ύτε θέλω να </w:t>
      </w:r>
      <w:proofErr w:type="spellStart"/>
      <w:r>
        <w:rPr>
          <w:rFonts w:eastAsia="Times New Roman" w:cs="Times New Roman"/>
          <w:szCs w:val="24"/>
        </w:rPr>
        <w:t>παραστήσω</w:t>
      </w:r>
      <w:proofErr w:type="spellEnd"/>
      <w:r>
        <w:rPr>
          <w:rFonts w:eastAsia="Times New Roman" w:cs="Times New Roman"/>
          <w:szCs w:val="24"/>
        </w:rPr>
        <w:t xml:space="preserve"> τον κύριο τέλειο. Όμως, μπορώ να ισχυριστώ ότι σε όλη μου τη ζωή και σε όλη μου την πολιτική διαδρομή προσπάθησα να ακολουθώ έναν καθαρό </w:t>
      </w:r>
      <w:proofErr w:type="spellStart"/>
      <w:r>
        <w:rPr>
          <w:rFonts w:eastAsia="Times New Roman" w:cs="Times New Roman"/>
          <w:szCs w:val="24"/>
        </w:rPr>
        <w:t>αξιακό</w:t>
      </w:r>
      <w:proofErr w:type="spellEnd"/>
      <w:r>
        <w:rPr>
          <w:rFonts w:eastAsia="Times New Roman" w:cs="Times New Roman"/>
          <w:szCs w:val="24"/>
        </w:rPr>
        <w:t xml:space="preserve"> κώδικα που δεν μπαίνει σε κανένα άλλο ζύγι, πέρα από το συνειδησιακό μου, καθώς και το ζύγ</w:t>
      </w:r>
      <w:r>
        <w:rPr>
          <w:rFonts w:eastAsia="Times New Roman" w:cs="Times New Roman"/>
          <w:szCs w:val="24"/>
        </w:rPr>
        <w:t>ι της ευθύνης μου απέναντι του Θεού και των συμπολιτών μου χριστιανών ορθοδόξων πολιτών, τους οποίους εκπροσωπώ.</w:t>
      </w:r>
    </w:p>
    <w:p w14:paraId="3A32DCA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Και τόσο για μένα όσο και για το Χριστιανοδημοκρατικό Κόμμα Ελλάδος που εκπροσωπώ, η ελευθερία του ατόμου να χρησιμοποιεί το σώμα και το μυαλό </w:t>
      </w:r>
      <w:r>
        <w:rPr>
          <w:rFonts w:eastAsia="Times New Roman" w:cs="Times New Roman"/>
          <w:szCs w:val="24"/>
        </w:rPr>
        <w:t>του κατά βούληση είναι αναμφισβήτητη και κατοχυρωμένη και απολύτως σεβαστή. Όμως, περαιτέρω πρωτοβουλίες που έμμεσα μετατρέπουν την ιδιαιτερότητα σε κανόνα και τη μειοψηφία σε πλειοψηφία παντού και πάντοτε θα με βρίσκουν αντίθετο με οποιοδήποτε τίμημα.</w:t>
      </w:r>
    </w:p>
    <w:p w14:paraId="3A32DCA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Κάπ</w:t>
      </w:r>
      <w:r>
        <w:rPr>
          <w:rFonts w:eastAsia="Times New Roman" w:cs="Times New Roman"/>
          <w:szCs w:val="24"/>
        </w:rPr>
        <w:t xml:space="preserve">οιοι έχουν τις δικές τους </w:t>
      </w:r>
      <w:r>
        <w:rPr>
          <w:rFonts w:eastAsia="Times New Roman" w:cs="Times New Roman"/>
          <w:szCs w:val="24"/>
          <w:lang w:val="en-US"/>
        </w:rPr>
        <w:t>extra</w:t>
      </w:r>
      <w:r>
        <w:rPr>
          <w:rFonts w:eastAsia="Times New Roman" w:cs="Times New Roman"/>
          <w:szCs w:val="24"/>
        </w:rPr>
        <w:t xml:space="preserve"> </w:t>
      </w:r>
      <w:r>
        <w:rPr>
          <w:rFonts w:eastAsia="Times New Roman" w:cs="Times New Roman"/>
          <w:szCs w:val="24"/>
          <w:lang w:val="en-US"/>
        </w:rPr>
        <w:t>large</w:t>
      </w:r>
      <w:r>
        <w:rPr>
          <w:rFonts w:eastAsia="Times New Roman" w:cs="Times New Roman"/>
          <w:szCs w:val="24"/>
        </w:rPr>
        <w:t xml:space="preserve"> πεποιθήσεις για το συζητούμενο νομοσχέδιο, που απέχουν προφανώς από τις δικές μου όσο το φως από το σκότος. </w:t>
      </w:r>
      <w:r>
        <w:rPr>
          <w:rFonts w:eastAsia="Times New Roman" w:cs="Times New Roman"/>
          <w:szCs w:val="24"/>
        </w:rPr>
        <w:t>Ε</w:t>
      </w:r>
      <w:r>
        <w:rPr>
          <w:rFonts w:eastAsia="Times New Roman" w:cs="Times New Roman"/>
          <w:szCs w:val="24"/>
        </w:rPr>
        <w:t xml:space="preserve">πειδή κάποιοι συνάδελφοι ένιωσαν την υποχρέωση να μεταφέρουν στη Βουλή τη φωνή της κοινότητος των </w:t>
      </w:r>
      <w:proofErr w:type="spellStart"/>
      <w:r>
        <w:rPr>
          <w:rFonts w:eastAsia="Times New Roman" w:cs="Times New Roman"/>
          <w:szCs w:val="24"/>
        </w:rPr>
        <w:t>διεμφυλικών</w:t>
      </w:r>
      <w:proofErr w:type="spellEnd"/>
      <w:r>
        <w:rPr>
          <w:rFonts w:eastAsia="Times New Roman" w:cs="Times New Roman"/>
          <w:szCs w:val="24"/>
        </w:rPr>
        <w:t xml:space="preserve"> ατόμων, προσωπικά αισθάνομαι και εγώ, λοιπόν, την ανάγκη να μεταφέρω τη φωνή της ελλαδικής ορθοδόξου χριστιανικής Εκκλησίας. </w:t>
      </w:r>
      <w:r>
        <w:rPr>
          <w:rFonts w:eastAsia="Times New Roman" w:cs="Times New Roman"/>
          <w:szCs w:val="24"/>
        </w:rPr>
        <w:t>Η</w:t>
      </w:r>
      <w:r>
        <w:rPr>
          <w:rFonts w:eastAsia="Times New Roman" w:cs="Times New Roman"/>
          <w:szCs w:val="24"/>
        </w:rPr>
        <w:t xml:space="preserve"> ελλαδική Εκκλησία αναφέρει επί λέξει: «Το φύλο στον άνθρωπο αποτελεί ιερή παρακαταθήκη και υπηρετεί, στη βάση της ψυχοσωματικής </w:t>
      </w:r>
      <w:r>
        <w:rPr>
          <w:rFonts w:eastAsia="Times New Roman" w:cs="Times New Roman"/>
          <w:szCs w:val="24"/>
        </w:rPr>
        <w:t>συμπληρωματικότητας, το μυστήριο της ζωής και της αγάπης. Υπό την έννοια αυτή, δεν είναι επιλέξιμο, αλλά ως δώρο αποτελεί θείο χάρισμα στον άνθρωπο. Δεν επιλέγεται ούτε και μεταβάλλεται κατά βούληση, αλλά επί τη βάσει των ανατομικών, φυσιολογικών και βιολο</w:t>
      </w:r>
      <w:r>
        <w:rPr>
          <w:rFonts w:eastAsia="Times New Roman" w:cs="Times New Roman"/>
          <w:szCs w:val="24"/>
        </w:rPr>
        <w:t>γικών χαρακτηριστικών που ορίζουν την ταυτότητά του». Καταθέτω την ανακοίνωση της Ιεράς Συνόδου ακριβώς για να υπάρχει στα Πρακτικά.</w:t>
      </w:r>
    </w:p>
    <w:p w14:paraId="3A32DCA6"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Επιπλέον, ας ακουστεί από το Βήμα αυτό και η φωνή των Αγιορειτών Πατέρων, που μεταξύ άλλων διερωτώνται: «Ποιος ορθόδοξος Βο</w:t>
      </w:r>
      <w:r>
        <w:rPr>
          <w:rFonts w:eastAsia="Times New Roman" w:cs="Times New Roman"/>
          <w:szCs w:val="24"/>
        </w:rPr>
        <w:t>υλευτής της Βουλής των Ελλήνων θα ψηφίσει αυτό το άνομο νομοσχέδιο;». Στη συνέχεια, παρακαλούν για την απόσυρση του νομοσχεδίου.</w:t>
      </w:r>
    </w:p>
    <w:p w14:paraId="3A32DCA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Εγώ, λοιπόν, δεν είμαι εκείνος ο ορθόδοξος Βουλευτής που θα ψηφίσει αυτό το νομοσχέδιο. Επί τριάντα χρόνια περίπου έχω την τιμή</w:t>
      </w:r>
      <w:r>
        <w:rPr>
          <w:rFonts w:eastAsia="Times New Roman" w:cs="Times New Roman"/>
          <w:szCs w:val="24"/>
        </w:rPr>
        <w:t xml:space="preserve"> και την ευθύνη να εκπροσωπώ στη Βουλή πολίτες που έχουν φόβο Θεού, αγάπη στην πατρίδα και αφοσίωση </w:t>
      </w:r>
      <w:r>
        <w:rPr>
          <w:rFonts w:eastAsia="Times New Roman" w:cs="Times New Roman"/>
          <w:szCs w:val="24"/>
        </w:rPr>
        <w:lastRenderedPageBreak/>
        <w:t>στην οικογένεια. Αυτούς εκπροσωπώ και αυτών εντολοδόχος είμαι. Υπάρχουν στιγμές που ο καθένας μας σε αυτή την Αίθουσα αναμετριέται μόνο με τις αρχές του και</w:t>
      </w:r>
      <w:r>
        <w:rPr>
          <w:rFonts w:eastAsia="Times New Roman" w:cs="Times New Roman"/>
          <w:szCs w:val="24"/>
        </w:rPr>
        <w:t xml:space="preserve"> τη συνείδησή του.</w:t>
      </w:r>
    </w:p>
    <w:p w14:paraId="3A32DCA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Κοιτάζοντας, μάλιστα, ιδιαίτερα προς την πλευρά της Αξιωματικής Αντιπολίτευσης, διερωτώμαι για ακόμα μια φορά: Ποιους εκπροσωπούν και ποιους εκφράζουν σήμερα; Ο Κυριάκος Μητσοτάκης, αφού ταλαντεύτηκε αρκετά, τελικά αποφάσισε να στρίψει δ</w:t>
      </w:r>
      <w:r>
        <w:rPr>
          <w:rFonts w:eastAsia="Times New Roman" w:cs="Times New Roman"/>
          <w:szCs w:val="24"/>
        </w:rPr>
        <w:t xml:space="preserve">ιά του αρραβώνος, βλέποντας προφανώς τα δύσκολα και κατανοώντας μάλλον ότι ναι μεν έχει αναλάβει δεσμεύσεις έναντι των </w:t>
      </w:r>
      <w:proofErr w:type="spellStart"/>
      <w:r>
        <w:rPr>
          <w:rFonts w:eastAsia="Times New Roman" w:cs="Times New Roman"/>
          <w:szCs w:val="24"/>
        </w:rPr>
        <w:t>διεμφυλικών</w:t>
      </w:r>
      <w:proofErr w:type="spellEnd"/>
      <w:r>
        <w:rPr>
          <w:rFonts w:eastAsia="Times New Roman" w:cs="Times New Roman"/>
          <w:szCs w:val="24"/>
        </w:rPr>
        <w:t xml:space="preserve"> ατόμων, όπως διάβασα προ καιρού σε ρεπορτάζ της κεντροδεξιάς εφημερίδας «ΔΗΜΟΚΡΑΤΙΑ» -που θα σας καταθέσω το σχετικό αντίγραφ</w:t>
      </w:r>
      <w:r>
        <w:rPr>
          <w:rFonts w:eastAsia="Times New Roman" w:cs="Times New Roman"/>
          <w:szCs w:val="24"/>
        </w:rPr>
        <w:t>ο- αλλά αυτές οι δεσμεύσεις τον φέρνουν ευθέως απέναντι στη μεγάλη πλειοψηφία της κοινωνίας και στη βάση του κόμματός του. Έτσι αποφάσισε να καταθέσει τη δική του πατέντα στη νομική αναγνώριση της αλλαγής φύλου, νομίζοντας πως μπορεί να πατάει σε δυο βάρκε</w:t>
      </w:r>
      <w:r>
        <w:rPr>
          <w:rFonts w:eastAsia="Times New Roman" w:cs="Times New Roman"/>
          <w:szCs w:val="24"/>
        </w:rPr>
        <w:t>ς: Και το νομοσχέδιο της Κυβέρνησης να μην ψηφίσει, αλλά και να μην εμφανίζεται αντίθετος στη νομική κατοχύρωση του φύλου.</w:t>
      </w:r>
    </w:p>
    <w:p w14:paraId="3A32DCA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Τα θέματα, όμως, αυτά δεν είναι για μικροπολιτικές </w:t>
      </w:r>
      <w:proofErr w:type="spellStart"/>
      <w:r>
        <w:rPr>
          <w:rFonts w:eastAsia="Times New Roman" w:cs="Times New Roman"/>
          <w:szCs w:val="24"/>
        </w:rPr>
        <w:t>τρίπλες</w:t>
      </w:r>
      <w:proofErr w:type="spellEnd"/>
      <w:r>
        <w:rPr>
          <w:rFonts w:eastAsia="Times New Roman" w:cs="Times New Roman"/>
          <w:szCs w:val="24"/>
        </w:rPr>
        <w:t>. Ο λαός καταλαβαίνει και ο Κυριάκος Μητσοτάκης, επιτέλους, ας αποφασίσει π</w:t>
      </w:r>
      <w:r>
        <w:rPr>
          <w:rFonts w:eastAsia="Times New Roman" w:cs="Times New Roman"/>
          <w:szCs w:val="24"/>
        </w:rPr>
        <w:t xml:space="preserve">οιους εκπροσωπεί. Τα μέλη της ΛΟΑΤ ή της ορθόδοξης κοινότητας; Πρέπει να επιλέξει. Οι Ελληνίδες και οι Έλληνες μας παρακολουθούν όλους και περιμένουν τη δική μας απάντηση. Όμως, </w:t>
      </w:r>
      <w:r>
        <w:rPr>
          <w:rFonts w:eastAsia="Times New Roman" w:cs="Times New Roman"/>
          <w:szCs w:val="24"/>
        </w:rPr>
        <w:lastRenderedPageBreak/>
        <w:t>εδώ που φτάσαμε, είπαμε ότι ο καθένας αναμετριέται με τη συνείδησή του και η κ</w:t>
      </w:r>
      <w:r>
        <w:rPr>
          <w:rFonts w:eastAsia="Times New Roman" w:cs="Times New Roman"/>
          <w:szCs w:val="24"/>
        </w:rPr>
        <w:t>οινωνία είναι εκεί έξω και μας κρίνει όλους.</w:t>
      </w:r>
    </w:p>
    <w:p w14:paraId="3A32DCAA"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Προσωπικά, πάντως -και τελειώνω- προτιμώ να εκφράσω τη σιωπηλή πλειοψηφία που μπορεί να μη διοργανώνει παρελάσεις περηφάνειας, γιατί τιμά το φύλο, την πατρίδα, τη θρησκεία της, αλλά υπάρχει και εκφράζεται μια κα</w:t>
      </w:r>
      <w:r>
        <w:rPr>
          <w:rFonts w:eastAsia="Times New Roman" w:cs="Times New Roman"/>
          <w:szCs w:val="24"/>
        </w:rPr>
        <w:t>ι καλή για όλους μας.</w:t>
      </w:r>
    </w:p>
    <w:p w14:paraId="3A32DCAB"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Σας ευχαριστώ.</w:t>
      </w:r>
    </w:p>
    <w:p w14:paraId="3A32DCAC" w14:textId="77777777" w:rsidR="00133975" w:rsidRDefault="007A2F43">
      <w:pPr>
        <w:spacing w:line="600" w:lineRule="auto"/>
        <w:ind w:firstLine="720"/>
        <w:jc w:val="both"/>
        <w:rPr>
          <w:rFonts w:eastAsia="Times New Roman" w:cs="Times New Roman"/>
        </w:rPr>
      </w:pPr>
      <w:r>
        <w:rPr>
          <w:rFonts w:eastAsia="Times New Roman" w:cs="Times New Roman"/>
        </w:rPr>
        <w:t>(Στο σημείο αυτό ο Βουλευτής κ. Νικόλαος Νικολόπουλος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A32DCAD"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 (Σπυρίδων Λυκούδης):</w:t>
      </w:r>
      <w:r>
        <w:rPr>
          <w:rFonts w:eastAsia="Times New Roman" w:cs="Times New Roman"/>
          <w:szCs w:val="24"/>
        </w:rPr>
        <w:t xml:space="preserve"> Ευχαριστούμε, κύριε συνάδελφε.</w:t>
      </w:r>
    </w:p>
    <w:p w14:paraId="3A32DCAE"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Κομμουνιστικού Κόμματος Ελλάδας, ο συνάδελφος κ. Αθανάσιος </w:t>
      </w:r>
      <w:proofErr w:type="spellStart"/>
      <w:r>
        <w:rPr>
          <w:rFonts w:eastAsia="Times New Roman" w:cs="Times New Roman"/>
          <w:szCs w:val="24"/>
        </w:rPr>
        <w:t>Παφίλης</w:t>
      </w:r>
      <w:proofErr w:type="spellEnd"/>
      <w:r>
        <w:rPr>
          <w:rFonts w:eastAsia="Times New Roman" w:cs="Times New Roman"/>
          <w:szCs w:val="24"/>
        </w:rPr>
        <w:t>.</w:t>
      </w:r>
    </w:p>
    <w:p w14:paraId="3A32DCAF"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Ο εισηγητής μας και οι ομιλητές του κόμματός μας, του ΚΚΕ, ανέπτυξαν με πληρότητα την επιστημονικά τεκμηριωμένη και βαθιά ανθρώπινη αντίληψη του ΚΚΕ για το θέμα που συζητούμε αυτές τις δυο μέρες και εδώ και αρκετό διάστημα.</w:t>
      </w:r>
    </w:p>
    <w:p w14:paraId="3A32DCB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Ορισμένους άξονες θα τους επανα</w:t>
      </w:r>
      <w:r>
        <w:rPr>
          <w:rFonts w:eastAsia="Times New Roman" w:cs="Times New Roman"/>
          <w:szCs w:val="24"/>
        </w:rPr>
        <w:t>λάβω και πάλι. Το Κομμουνιστικό Κόμμα Ελλάδας αναγνωρίζει το δικαίωμα στην αλλαγή του φύλου στα νόμιμα έγγραφα, στις περιπτώσεις που το άτομο βιώνει έντονη σύγκρουση ανάμεσα σε χαρακτηριστικά του φύλου του και στο φύλο που νιώθει ότι ανήκει για βιολογικούς</w:t>
      </w:r>
      <w:r>
        <w:rPr>
          <w:rFonts w:eastAsia="Times New Roman" w:cs="Times New Roman"/>
          <w:szCs w:val="24"/>
        </w:rPr>
        <w:t xml:space="preserve">, κοινωνικούς και άλλους λόγους. «Αυτό είναι </w:t>
      </w:r>
      <w:proofErr w:type="spellStart"/>
      <w:r>
        <w:rPr>
          <w:rFonts w:eastAsia="Times New Roman" w:cs="Times New Roman"/>
          <w:szCs w:val="24"/>
        </w:rPr>
        <w:t>ομοφοβία</w:t>
      </w:r>
      <w:proofErr w:type="spellEnd"/>
      <w:r>
        <w:rPr>
          <w:rFonts w:eastAsia="Times New Roman" w:cs="Times New Roman"/>
          <w:szCs w:val="24"/>
        </w:rPr>
        <w:t xml:space="preserve">;», όπως είπε η κ. </w:t>
      </w:r>
      <w:proofErr w:type="spellStart"/>
      <w:r>
        <w:rPr>
          <w:rFonts w:eastAsia="Times New Roman" w:cs="Times New Roman"/>
          <w:szCs w:val="24"/>
        </w:rPr>
        <w:t>Θελερίτη</w:t>
      </w:r>
      <w:proofErr w:type="spellEnd"/>
      <w:r>
        <w:rPr>
          <w:rFonts w:eastAsia="Times New Roman" w:cs="Times New Roman"/>
          <w:szCs w:val="24"/>
        </w:rPr>
        <w:t xml:space="preserve"> με ένα απίστευτο θράσος χθες αργά το βράδυ.</w:t>
      </w:r>
    </w:p>
    <w:p w14:paraId="3A32DCB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Δεύτερον, λέμε ότι η νόμιμη αναγνώριση χρειάζεται να βασίζεται σε ορισμένα αντικειμενικά κριτήρια και σε μέτρα προστασίας του ατόμο</w:t>
      </w:r>
      <w:r>
        <w:rPr>
          <w:rFonts w:eastAsia="Times New Roman" w:cs="Times New Roman"/>
          <w:szCs w:val="24"/>
        </w:rPr>
        <w:t>υ.</w:t>
      </w:r>
    </w:p>
    <w:p w14:paraId="3A32DCB2" w14:textId="77777777" w:rsidR="00133975" w:rsidRDefault="007A2F43">
      <w:pPr>
        <w:spacing w:line="600" w:lineRule="auto"/>
        <w:ind w:firstLine="720"/>
        <w:jc w:val="both"/>
        <w:rPr>
          <w:rFonts w:eastAsia="Times New Roman"/>
          <w:szCs w:val="24"/>
        </w:rPr>
      </w:pPr>
      <w:r>
        <w:rPr>
          <w:rFonts w:eastAsia="Times New Roman"/>
          <w:szCs w:val="24"/>
        </w:rPr>
        <w:t>Δεν συζητάμε φυσικά για ακρωτηριασμό, που είναι βάρβαρο μέτρο. Αυτό είναι σωστό ή λάθος; Υπάρχουν αντικειμενικά κριτήρια, ναι ή όχι; Ο ΣΥΡΙΖΑ λέει ότι δεν υπάρχουν ή τουλάχιστον πολλοί από τον ΣΥΡΙΖΑ. Δεν υπάρχει τίποτα αντικειμενικό. Είναι ό,τι πιστεύε</w:t>
      </w:r>
      <w:r>
        <w:rPr>
          <w:rFonts w:eastAsia="Times New Roman"/>
          <w:szCs w:val="24"/>
        </w:rPr>
        <w:t>ις. Ιδεαλισμός στο απόγειο. Αντιδραστική θεωρία που έχει καταρριφθεί εδώ και εκατοντάδες χρόνια. Και δεύτερον σε μέτρα προστασίας του ατόμου. Θα επανέλθω.</w:t>
      </w:r>
    </w:p>
    <w:p w14:paraId="3A32DCB3" w14:textId="77777777" w:rsidR="00133975" w:rsidRDefault="007A2F43">
      <w:pPr>
        <w:spacing w:line="600" w:lineRule="auto"/>
        <w:ind w:firstLine="720"/>
        <w:jc w:val="both"/>
        <w:rPr>
          <w:rFonts w:eastAsia="Times New Roman"/>
          <w:szCs w:val="24"/>
        </w:rPr>
      </w:pPr>
      <w:r>
        <w:rPr>
          <w:rFonts w:eastAsia="Times New Roman"/>
          <w:szCs w:val="24"/>
        </w:rPr>
        <w:t>Τρίτον, εμείς λέμε ότι η ατομική απόφαση χρειάζεται να στηρίζεται σε μια διακριτική –επαναλαμβάνω δια</w:t>
      </w:r>
      <w:r>
        <w:rPr>
          <w:rFonts w:eastAsia="Times New Roman"/>
          <w:szCs w:val="24"/>
        </w:rPr>
        <w:t xml:space="preserve">κριτική- τεκμηριωμένη επιστημονικά και κοινωνικά γνωμοδότηση. Για ποιον λόγο; Ώστε να βοηθηθεί το άτομο να επιλύσει αυτήν την ασυμβατότητα που έχει και να έχει και αντίστοιχη υποστήριξη και του οικογενειακού και του φιλικού και του συγγενικού, αλλά κυρίως </w:t>
      </w:r>
      <w:r>
        <w:rPr>
          <w:rFonts w:eastAsia="Times New Roman"/>
          <w:szCs w:val="24"/>
        </w:rPr>
        <w:t xml:space="preserve">και ευρύτερα του κοινωνικού περιβάλλοντος. Είναι </w:t>
      </w:r>
      <w:proofErr w:type="spellStart"/>
      <w:r>
        <w:rPr>
          <w:rFonts w:eastAsia="Times New Roman"/>
          <w:szCs w:val="24"/>
        </w:rPr>
        <w:t>ομοφοβία</w:t>
      </w:r>
      <w:proofErr w:type="spellEnd"/>
      <w:r>
        <w:rPr>
          <w:rFonts w:eastAsia="Times New Roman"/>
          <w:szCs w:val="24"/>
        </w:rPr>
        <w:t xml:space="preserve"> αυτή; Είναι αντιδραστική αντίληψη αυτή; Σκοταδιστική;</w:t>
      </w:r>
    </w:p>
    <w:p w14:paraId="3A32DCB4" w14:textId="77777777" w:rsidR="00133975" w:rsidRDefault="007A2F43">
      <w:pPr>
        <w:spacing w:line="600" w:lineRule="auto"/>
        <w:ind w:firstLine="720"/>
        <w:jc w:val="both"/>
        <w:rPr>
          <w:rFonts w:eastAsia="Times New Roman"/>
          <w:szCs w:val="24"/>
        </w:rPr>
      </w:pPr>
      <w:r>
        <w:rPr>
          <w:rFonts w:eastAsia="Times New Roman"/>
          <w:szCs w:val="24"/>
        </w:rPr>
        <w:lastRenderedPageBreak/>
        <w:t>Τέταρτον, το ατομικό δικαίωμα, λέμε, για να ασκείται με ουσιαστικό και όχι τυπικό τρόπο προϋποθέτει ορισμένους κοινωνικά καθορισμένους παράγοντε</w:t>
      </w:r>
      <w:r>
        <w:rPr>
          <w:rFonts w:eastAsia="Times New Roman"/>
          <w:szCs w:val="24"/>
        </w:rPr>
        <w:t>ς. Δηλαδή δεν φτάνει μια δήλωση και μια απόφαση και να το αφήνεις βορά σε μια κοινωνία, αλλά χρειάζεται πολύπλευρη στήριξη αυτό το άτομο. Και μάλιστα, η απόφαση λέμε ότι πρέπει να είναι αποτέλεσμα ώριμης σκέψης και η ουσιαστική, ατομική επιλογή στην αλλαγή</w:t>
      </w:r>
      <w:r>
        <w:rPr>
          <w:rFonts w:eastAsia="Times New Roman"/>
          <w:szCs w:val="24"/>
        </w:rPr>
        <w:t xml:space="preserve"> της ταυτότητας φύλου και χρειάζεται να βασίζεται στη γνώση μιας σειράς παραγόντων και συνεπειών από αυτή την επιλογή. Αυτή η γνώση δεν μπορεί να στηρίζεται στην υποκειμενική εμπειρία. Τι είναι αυτά; Τι θεωρίες είναι αυτές; Δεν υπάρχει τίποτα, δεν υπάρχει </w:t>
      </w:r>
      <w:r>
        <w:rPr>
          <w:rFonts w:eastAsia="Times New Roman"/>
          <w:szCs w:val="24"/>
        </w:rPr>
        <w:t>αντικειμενικότητα, δεν υπάρχει κοινωνία, δεν υπάρχει επιστήμη; Δεν μιλάμε βέβαια για ψυχιατρικά και τέτοια. Αυτά είναι στη σφαίρα της φαντασίας και άλλοι τα έκαναν κι όχι αυτοί που κατηγορούνε και θα πω ότι πού και πού τους αθωώνετε.</w:t>
      </w:r>
    </w:p>
    <w:p w14:paraId="3A32DCB5" w14:textId="77777777" w:rsidR="00133975" w:rsidRDefault="007A2F43">
      <w:pPr>
        <w:spacing w:line="600" w:lineRule="auto"/>
        <w:ind w:firstLine="720"/>
        <w:jc w:val="both"/>
        <w:rPr>
          <w:rFonts w:eastAsia="Times New Roman"/>
          <w:szCs w:val="24"/>
        </w:rPr>
      </w:pPr>
      <w:r>
        <w:rPr>
          <w:rFonts w:eastAsia="Times New Roman"/>
          <w:szCs w:val="24"/>
        </w:rPr>
        <w:t>Άρα</w:t>
      </w:r>
      <w:r>
        <w:rPr>
          <w:rFonts w:eastAsia="Times New Roman"/>
          <w:szCs w:val="24"/>
        </w:rPr>
        <w:t xml:space="preserve"> </w:t>
      </w:r>
      <w:r>
        <w:rPr>
          <w:rFonts w:eastAsia="Times New Roman"/>
          <w:szCs w:val="24"/>
        </w:rPr>
        <w:t>λέμε ότι δεν λύνετ</w:t>
      </w:r>
      <w:r>
        <w:rPr>
          <w:rFonts w:eastAsia="Times New Roman"/>
          <w:szCs w:val="24"/>
        </w:rPr>
        <w:t>αι αυτόματα. Χρειάζεται και κάτι άλλο. Χρειάζεται κοινωνικές δομές, χρειάζεται χρήμα, χρειάζεται προσωπικό, χρειάζεται συλλογικότητα. Λέει μία κουβέντα το νομοσχέδιο για αυτά; Παίρνει ένα μέτρο για να στηρίξει όλους αυτούς τους ανθρώπους; Κανένα, μα κανένα</w:t>
      </w:r>
      <w:r>
        <w:rPr>
          <w:rFonts w:eastAsia="Times New Roman"/>
          <w:szCs w:val="24"/>
        </w:rPr>
        <w:t>.</w:t>
      </w:r>
    </w:p>
    <w:p w14:paraId="3A32DCB6" w14:textId="77777777" w:rsidR="00133975" w:rsidRDefault="007A2F43">
      <w:pPr>
        <w:spacing w:line="600" w:lineRule="auto"/>
        <w:ind w:firstLine="720"/>
        <w:jc w:val="both"/>
        <w:rPr>
          <w:rFonts w:eastAsia="Times New Roman"/>
          <w:szCs w:val="24"/>
        </w:rPr>
      </w:pPr>
      <w:r>
        <w:rPr>
          <w:rFonts w:eastAsia="Times New Roman"/>
          <w:szCs w:val="24"/>
        </w:rPr>
        <w:t xml:space="preserve">Και σ’ αυτή τη θέση μας, που λέω ότι είναι βαθιά ανθρώπινη και επιστημονικά επεξεργασμένη, αντί να υπάρξει αντιπαράθεση -δεν έχουμε κανέναν πρόβλημα-, πολεμική, δεχθήκαμε συκοφαντίες, διαστρέβλωση της θέσης του ΚΚΕ, ιδιαίτερα στη συζήτηση στις </w:t>
      </w:r>
      <w:r>
        <w:rPr>
          <w:rFonts w:eastAsia="Times New Roman"/>
          <w:szCs w:val="24"/>
        </w:rPr>
        <w:t>ε</w:t>
      </w:r>
      <w:r>
        <w:rPr>
          <w:rFonts w:eastAsia="Times New Roman"/>
          <w:szCs w:val="24"/>
        </w:rPr>
        <w:t>πιτροπές.</w:t>
      </w:r>
      <w:r>
        <w:rPr>
          <w:rFonts w:eastAsia="Times New Roman"/>
          <w:szCs w:val="24"/>
        </w:rPr>
        <w:t xml:space="preserve"> Εδώ ήταν πιο χαμηλοί οι τόνοι χθες -εκτός από εξαιρέσεις-, </w:t>
      </w:r>
      <w:r>
        <w:rPr>
          <w:rFonts w:eastAsia="Times New Roman"/>
          <w:szCs w:val="24"/>
        </w:rPr>
        <w:lastRenderedPageBreak/>
        <w:t xml:space="preserve">πιο προσεκτικοί. Κι αυτό κάτι δείχνει για τα μηνύματα που ήρθαν, σε σχέση με τις δικές μας τις θέσεις. Μάλιστα μέχρι χθες και οι </w:t>
      </w:r>
      <w:proofErr w:type="spellStart"/>
      <w:r>
        <w:rPr>
          <w:rFonts w:eastAsia="Times New Roman"/>
          <w:szCs w:val="24"/>
        </w:rPr>
        <w:t>χρυσαυγίτες</w:t>
      </w:r>
      <w:proofErr w:type="spellEnd"/>
      <w:r>
        <w:rPr>
          <w:rFonts w:eastAsia="Times New Roman"/>
          <w:szCs w:val="24"/>
        </w:rPr>
        <w:t xml:space="preserve"> τα ίδια λέγατε και οι νεοδημοκράτες και άλλοι σε μερικά</w:t>
      </w:r>
      <w:r>
        <w:rPr>
          <w:rFonts w:eastAsia="Times New Roman"/>
          <w:szCs w:val="24"/>
        </w:rPr>
        <w:t xml:space="preserve">, </w:t>
      </w:r>
      <w:proofErr w:type="spellStart"/>
      <w:r>
        <w:rPr>
          <w:rFonts w:eastAsia="Times New Roman"/>
          <w:szCs w:val="24"/>
        </w:rPr>
        <w:t>Γκούλαγκ</w:t>
      </w:r>
      <w:proofErr w:type="spellEnd"/>
      <w:r>
        <w:rPr>
          <w:rFonts w:eastAsia="Times New Roman"/>
          <w:szCs w:val="24"/>
        </w:rPr>
        <w:t xml:space="preserve">, ψυχιατρεία κ.λπ. και μάλιστα με χυδαίο </w:t>
      </w:r>
      <w:proofErr w:type="spellStart"/>
      <w:r>
        <w:rPr>
          <w:rFonts w:eastAsia="Times New Roman"/>
          <w:szCs w:val="24"/>
        </w:rPr>
        <w:t>αντικομμουνισμό</w:t>
      </w:r>
      <w:proofErr w:type="spellEnd"/>
      <w:r>
        <w:rPr>
          <w:rFonts w:eastAsia="Times New Roman"/>
          <w:szCs w:val="24"/>
        </w:rPr>
        <w:t>, που βασίζεται σε στοιχεία που δεν υπάρχουν. Για να δούμε, λοιπόν.</w:t>
      </w:r>
    </w:p>
    <w:p w14:paraId="3A32DCB7" w14:textId="77777777" w:rsidR="00133975" w:rsidRDefault="007A2F43">
      <w:pPr>
        <w:spacing w:line="600" w:lineRule="auto"/>
        <w:ind w:firstLine="720"/>
        <w:jc w:val="both"/>
        <w:rPr>
          <w:rFonts w:eastAsia="Times New Roman"/>
          <w:szCs w:val="24"/>
        </w:rPr>
      </w:pPr>
      <w:r>
        <w:rPr>
          <w:rFonts w:eastAsia="Times New Roman"/>
          <w:szCs w:val="24"/>
        </w:rPr>
        <w:t>Σκοταδισμός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πρόοδος. Επανήλθε το δίλημμα. Αλήθεια, για πέστε μας εσείς, λοιπόν, ότι είναι προοδευτικοί όσοι στηρίζουν αυ</w:t>
      </w:r>
      <w:r>
        <w:rPr>
          <w:rFonts w:eastAsia="Times New Roman"/>
          <w:szCs w:val="24"/>
        </w:rPr>
        <w:t>τές τις δικές σας απόψεις και σκοταδιστές οι άλλοι και αφορά εμάς, γιατί οι άλλοι μπορεί να είναι. Δηλαδή, οι Ηνωμένες Πολιτείες της Αμερικής που έχουν τέτοια νομοσχέδιο, κατατάσσονται στις δυνάμεις της προόδου της ανθρωπότητας; Η καπιταλιστική βαρβαρότητα</w:t>
      </w:r>
      <w:r>
        <w:rPr>
          <w:rFonts w:eastAsia="Times New Roman"/>
          <w:szCs w:val="24"/>
        </w:rPr>
        <w:t xml:space="preserve"> που συντρίβει τον άνθρωπο, ο μεσαίωνας που ζούμε σήμερα παίρνει πιστοποιητικό προόδου από εσάς με αυτά τα νομοσχέδια; Τι είναι αυτά; Τι διαχωρισμοί είναι αυτοί; Σκοταδισμός είναι να επανέρχεσαι -θα το πω έτσι </w:t>
      </w:r>
      <w:proofErr w:type="spellStart"/>
      <w:r>
        <w:rPr>
          <w:rFonts w:eastAsia="Times New Roman"/>
          <w:szCs w:val="24"/>
        </w:rPr>
        <w:t>αντεπιθετικά</w:t>
      </w:r>
      <w:proofErr w:type="spellEnd"/>
      <w:r>
        <w:rPr>
          <w:rFonts w:eastAsia="Times New Roman"/>
          <w:szCs w:val="24"/>
        </w:rPr>
        <w:t xml:space="preserve">- σε θεωρίες ξεπερασμένες από την </w:t>
      </w:r>
      <w:r>
        <w:rPr>
          <w:rFonts w:eastAsia="Times New Roman"/>
          <w:szCs w:val="24"/>
        </w:rPr>
        <w:t>ίδια την ανθρωπότητα, ότι δεν υπάρχει αντικειμενική αλήθεια.</w:t>
      </w:r>
    </w:p>
    <w:p w14:paraId="3A32DCB8" w14:textId="77777777" w:rsidR="00133975" w:rsidRDefault="007A2F43">
      <w:pPr>
        <w:spacing w:line="600" w:lineRule="auto"/>
        <w:ind w:firstLine="720"/>
        <w:jc w:val="both"/>
        <w:rPr>
          <w:rFonts w:eastAsia="Times New Roman"/>
          <w:szCs w:val="24"/>
        </w:rPr>
      </w:pPr>
      <w:r>
        <w:rPr>
          <w:rFonts w:eastAsia="Times New Roman"/>
          <w:szCs w:val="24"/>
        </w:rPr>
        <w:t xml:space="preserve">Για να δούμε, λοιπόν. Ατομικά δικαιώματα. Λέει ότι το ΚΚΕ δεν αναγνωρίζει τα ατομικά δικαιώματα. Πού το βρήκατε γραμμένο; Τι είναι αυτά που λέτε ότι το ΚΚΕ δεν αναγνωρίζει τα ατομικά δικαιώματα; </w:t>
      </w:r>
      <w:r>
        <w:rPr>
          <w:rFonts w:eastAsia="Times New Roman"/>
          <w:szCs w:val="24"/>
        </w:rPr>
        <w:t>Εμείς τι λέμε; Λέμε ότι δεν ασκούνται ερήμην της κοινωνίας, αλλά συνδέονται με τα κοινωνικά δικαιώματα. Αυτά δεν λένε όλοι στις θέσεις του ΚΚΕ;</w:t>
      </w:r>
    </w:p>
    <w:p w14:paraId="3A32DCB9" w14:textId="77777777" w:rsidR="00133975" w:rsidRDefault="007A2F43">
      <w:pPr>
        <w:spacing w:line="600" w:lineRule="auto"/>
        <w:ind w:firstLine="720"/>
        <w:jc w:val="both"/>
        <w:rPr>
          <w:rFonts w:eastAsia="Times New Roman"/>
          <w:szCs w:val="24"/>
        </w:rPr>
      </w:pPr>
      <w:r>
        <w:rPr>
          <w:rFonts w:eastAsia="Times New Roman"/>
          <w:szCs w:val="24"/>
        </w:rPr>
        <w:lastRenderedPageBreak/>
        <w:t>Άρα εσείς έχετε καταπιεί και υιοθετήσει τη στρατηγική προπαγάνδα του καπιταλιστικού συστήματος και του ιμπεριαλι</w:t>
      </w:r>
      <w:r>
        <w:rPr>
          <w:rFonts w:eastAsia="Times New Roman"/>
          <w:szCs w:val="24"/>
        </w:rPr>
        <w:t xml:space="preserve">σμού, που αφορά τα ατομικά δικαιώματα και τις ελευθερίες. Τα έχετε υιοθετήσει κι αυτό φαίνεται και για το τι κάνετε. Είναι διαφορετικό πράγμα. </w:t>
      </w:r>
    </w:p>
    <w:p w14:paraId="3A32DCBA" w14:textId="77777777" w:rsidR="00133975" w:rsidRDefault="007A2F43">
      <w:pPr>
        <w:spacing w:line="600" w:lineRule="auto"/>
        <w:ind w:firstLine="720"/>
        <w:jc w:val="both"/>
        <w:rPr>
          <w:rFonts w:eastAsia="Times New Roman"/>
          <w:szCs w:val="24"/>
        </w:rPr>
      </w:pPr>
      <w:r>
        <w:rPr>
          <w:rFonts w:eastAsia="Times New Roman"/>
          <w:szCs w:val="24"/>
        </w:rPr>
        <w:t xml:space="preserve">Και τι ειρωνεία αλήθεια. Πόσο θράσος χρειάζεται μια </w:t>
      </w:r>
      <w:r>
        <w:rPr>
          <w:rFonts w:eastAsia="Times New Roman"/>
          <w:szCs w:val="24"/>
        </w:rPr>
        <w:t>κ</w:t>
      </w:r>
      <w:r>
        <w:rPr>
          <w:rFonts w:eastAsia="Times New Roman"/>
          <w:szCs w:val="24"/>
        </w:rPr>
        <w:t>υβέρνηση που εμφανίζεται ως αριστερή, να εφαρμόζει μνημόνια</w:t>
      </w:r>
      <w:r>
        <w:rPr>
          <w:rFonts w:eastAsia="Times New Roman"/>
          <w:szCs w:val="24"/>
        </w:rPr>
        <w:t>, να συντρίβει τον λαό, να τον γυρίζει χρόνια πίσω, πείνα, δυστυχία, φτώχεια, να δίνει απλόχερα στο κεφάλαιο, στην πλουτοκρατία, να προσκυνάει το ΝΑΤΟ, τον δολοφόνο των λαών με εκατομμύρια θύματα, να προσκυνάει τις Ηνωμένες Πολιτείες της Αμερικής και να μα</w:t>
      </w:r>
      <w:r>
        <w:rPr>
          <w:rFonts w:eastAsia="Times New Roman"/>
          <w:szCs w:val="24"/>
        </w:rPr>
        <w:t xml:space="preserve">ς εμφανίζεται με τη σημαία των ατομικών δικαιωμάτων. Και αφού, λοιπόν, τα υποστηρίζετε, καταργήστε τον τρομοκρατικό νόμο. Θα το κάνετε; Φέρτε τον, αφού διαφωνείτε. Δεν θα το κάνετε, γιατί δεν σας αφήνει η Ευρωπαϊκή Ένωση. Ό,τι σας επιτρέπει το σύστημα και </w:t>
      </w:r>
      <w:r>
        <w:rPr>
          <w:rFonts w:eastAsia="Times New Roman"/>
          <w:szCs w:val="24"/>
        </w:rPr>
        <w:t>η Ευρωπαϊκή Ένωση, τα φέρνετε και μάλιστα τα παρουσιάζετε και σαν προοδευτικά. Τι θα κάνετε με το</w:t>
      </w:r>
      <w:r>
        <w:rPr>
          <w:rFonts w:eastAsia="Times New Roman"/>
          <w:szCs w:val="24"/>
        </w:rPr>
        <w:t>ν</w:t>
      </w:r>
      <w:r>
        <w:rPr>
          <w:rFonts w:eastAsia="Times New Roman"/>
          <w:szCs w:val="24"/>
        </w:rPr>
        <w:t xml:space="preserve"> συνδικαλιστικό νόμο; Αυτό δεν είναι ατομικό δικαίωμα; Έρχεται. Και μπορεί να είναι και αντιπερισπασμός όλο αυτό το νομοσχέδιο.</w:t>
      </w:r>
    </w:p>
    <w:p w14:paraId="3A32DCBB" w14:textId="77777777" w:rsidR="00133975" w:rsidRDefault="007A2F43">
      <w:pPr>
        <w:spacing w:line="600" w:lineRule="auto"/>
        <w:ind w:firstLine="720"/>
        <w:jc w:val="both"/>
        <w:rPr>
          <w:rFonts w:eastAsia="Times New Roman"/>
          <w:szCs w:val="24"/>
        </w:rPr>
      </w:pPr>
      <w:r>
        <w:rPr>
          <w:rFonts w:eastAsia="Times New Roman"/>
          <w:szCs w:val="24"/>
        </w:rPr>
        <w:t>Διαχωριστικές γραμμές, λοιπόν.</w:t>
      </w:r>
      <w:r>
        <w:rPr>
          <w:rFonts w:eastAsia="Times New Roman"/>
          <w:szCs w:val="24"/>
        </w:rPr>
        <w:t xml:space="preserve"> Ποιες είναι οι διαχωριστικές γραμμές και που τις τοποθετείτε σήμερα; Ξανάρχομαι σε αυτό το θέμα. Δηλαδή, η Μάλτα ας πούμε, που έχει το δικό σας νομοσχέδιο, το έχει υιοθετήσει, είναι μια προοδευτική χώρα; Την ίδια στιγμή απαγορεύει τις αμβλώσεις. Η Αργεντι</w:t>
      </w:r>
      <w:r>
        <w:rPr>
          <w:rFonts w:eastAsia="Times New Roman"/>
          <w:szCs w:val="24"/>
        </w:rPr>
        <w:t xml:space="preserve">νή το ίδιο. Τι πάτε να στήσετε στο </w:t>
      </w:r>
      <w:r>
        <w:rPr>
          <w:rFonts w:eastAsia="Times New Roman"/>
          <w:szCs w:val="24"/>
        </w:rPr>
        <w:lastRenderedPageBreak/>
        <w:t xml:space="preserve">λαό; Ψεύτικα; Τα έκανε το ΠΑΣΟΚ παλαιότερα. Το σκότος και το φως. Τα επαναφέρετε από άλλη πλευρά και μάλιστα, επικίνδυνα αν συνδυαστούν και μια σειρά άλλα πράγματα. </w:t>
      </w:r>
    </w:p>
    <w:p w14:paraId="3A32DCBC" w14:textId="77777777" w:rsidR="00133975" w:rsidRDefault="007A2F43">
      <w:pPr>
        <w:spacing w:line="600" w:lineRule="auto"/>
        <w:ind w:firstLine="720"/>
        <w:jc w:val="both"/>
        <w:rPr>
          <w:rFonts w:eastAsia="Times New Roman"/>
          <w:szCs w:val="24"/>
        </w:rPr>
      </w:pPr>
      <w:r>
        <w:rPr>
          <w:rFonts w:eastAsia="Times New Roman"/>
          <w:szCs w:val="24"/>
        </w:rPr>
        <w:t>Και λέει ο κύριος Πρωθυπουργός -είναι απόγειος, χρειάζε</w:t>
      </w:r>
      <w:r>
        <w:rPr>
          <w:rFonts w:eastAsia="Times New Roman"/>
          <w:szCs w:val="24"/>
        </w:rPr>
        <w:t>ται να δούμε αυτή την ομιλία-, ότι η κοινωνία εξελίσσεται. Κάποτε, λέει, θεωρείτο δεδομένη η εκμετάλλευση ανθρώπου από άνθρωπο. Σήμερα; Δεν υπάρχει. Έχουμε ταξική κοινωνία. Αυτό δεν έχουμε; Έτσι είπε. Κάποτε, λέει, θεωρείτο φυσιολογικό να δουλεύουν οι εργά</w:t>
      </w:r>
      <w:r>
        <w:rPr>
          <w:rFonts w:eastAsia="Times New Roman"/>
          <w:szCs w:val="24"/>
        </w:rPr>
        <w:t xml:space="preserve">τες δεκαέξι ώρες. Ενώ σήμερα δουλεύουν πεντάωρο, διότι έχει εξελιχθεί η επιστήμη, η τεχνολογία. Δουλεύουν, είναι σύγχρονοι σκλάβοι σήμερα. </w:t>
      </w:r>
    </w:p>
    <w:p w14:paraId="3A32DCBD" w14:textId="77777777" w:rsidR="00133975" w:rsidRDefault="007A2F43">
      <w:pPr>
        <w:spacing w:line="600" w:lineRule="auto"/>
        <w:ind w:firstLine="720"/>
        <w:jc w:val="both"/>
        <w:rPr>
          <w:rFonts w:eastAsia="Times New Roman"/>
          <w:szCs w:val="24"/>
        </w:rPr>
      </w:pPr>
      <w:r>
        <w:rPr>
          <w:rFonts w:eastAsia="Times New Roman"/>
          <w:szCs w:val="24"/>
        </w:rPr>
        <w:t>Άλλαξε η ουσία του ίδιου του καπιταλιστικού συστήματος και εξελίσσονται οι κοινωνίες; Φυσικά, η επιστήμη εξελίσσεται</w:t>
      </w:r>
      <w:r>
        <w:rPr>
          <w:rFonts w:eastAsia="Times New Roman"/>
          <w:szCs w:val="24"/>
        </w:rPr>
        <w:t>, μια σειρά από πράγματα εξελίσσονται, αλλά η ταξική καταπίεση, η ταξική εκμετάλλευση, αυτή η βαρβαρότητα στο μεγαλείο της έχει ενταθεί ακόμα περισσότερο. Γιατί και αδυνάτισε το κίνημα για υποχώρηση και έπεσε ο σοσιαλισμός στο οποίον σπεύσατε να επιτεθείτε</w:t>
      </w:r>
      <w:r>
        <w:rPr>
          <w:rFonts w:eastAsia="Times New Roman"/>
          <w:szCs w:val="24"/>
        </w:rPr>
        <w:t xml:space="preserve"> όλοι μαζί. Είπατε μια κουβέντα για τον καπιταλιστικό κόσμο τι έκανε σε σχέση με αυτά τα θέματα όλα τα προηγούμενα χρόνια; Ποιος μίλησε από εσάς; Όλοι εστιάσατε στο σοσιαλισμό. Συκοφαντία και το κατανοούμε. Παίρνεις και πιστοποιητικά νομιμοφροσύνης γι’ αυτ</w:t>
      </w:r>
      <w:r>
        <w:rPr>
          <w:rFonts w:eastAsia="Times New Roman"/>
          <w:szCs w:val="24"/>
        </w:rPr>
        <w:t xml:space="preserve">ά. Πού είναι ο Καραγιαννίδης. Στο ΝΑΤΟ φαίνεται του έκανε καλό το φροντιστήριο. Επίθεση για </w:t>
      </w:r>
      <w:proofErr w:type="spellStart"/>
      <w:r>
        <w:rPr>
          <w:rFonts w:eastAsia="Times New Roman"/>
          <w:szCs w:val="24"/>
        </w:rPr>
        <w:t>Γκούλαγκ</w:t>
      </w:r>
      <w:proofErr w:type="spellEnd"/>
      <w:r>
        <w:rPr>
          <w:rFonts w:eastAsia="Times New Roman"/>
          <w:szCs w:val="24"/>
        </w:rPr>
        <w:t xml:space="preserve"> και αντικομουνισμός στο ΚΚΕ; Ότι είναι απάνθρωπα κ.λπ.; Με όλα αυτά που σας είπαμε;</w:t>
      </w:r>
    </w:p>
    <w:p w14:paraId="3A32DCBE" w14:textId="77777777" w:rsidR="00133975" w:rsidRDefault="007A2F43">
      <w:pPr>
        <w:spacing w:line="600" w:lineRule="auto"/>
        <w:ind w:firstLine="720"/>
        <w:jc w:val="center"/>
        <w:rPr>
          <w:rFonts w:eastAsia="Times New Roman"/>
          <w:szCs w:val="24"/>
        </w:rPr>
      </w:pPr>
      <w:r>
        <w:rPr>
          <w:rFonts w:eastAsia="Times New Roman"/>
          <w:szCs w:val="24"/>
        </w:rPr>
        <w:lastRenderedPageBreak/>
        <w:t>(Θόρυβος στην Αίθουσα)</w:t>
      </w:r>
    </w:p>
    <w:p w14:paraId="3A32DCBF" w14:textId="77777777" w:rsidR="00133975" w:rsidRDefault="007A2F43">
      <w:pPr>
        <w:spacing w:line="600" w:lineRule="auto"/>
        <w:ind w:firstLine="720"/>
        <w:jc w:val="both"/>
        <w:rPr>
          <w:rFonts w:eastAsia="Times New Roman"/>
          <w:szCs w:val="24"/>
        </w:rPr>
      </w:pPr>
      <w:r>
        <w:rPr>
          <w:rFonts w:eastAsia="Times New Roman"/>
          <w:szCs w:val="24"/>
        </w:rPr>
        <w:t>Ποια είναι η θέση μας; Πού τα βρίσκει αυτά τα πρ</w:t>
      </w:r>
      <w:r>
        <w:rPr>
          <w:rFonts w:eastAsia="Times New Roman"/>
          <w:szCs w:val="24"/>
        </w:rPr>
        <w:t>άγματα; Γιατί το κάνετε; Για να δικαιολογήσετε τις επιλογές σας. Για να δούμε, λοιπόν, τι είπατε για το σοσιαλισμό. Και από πού τα βρήκατε τα στοιχεία που είπατε; Εμείς δεν λέμε ότι όλα ήταν άγια, αλλά δεν γίνεται να κάνεις συγκρίσεις. Αυτός είναι ιστορικό</w:t>
      </w:r>
      <w:r>
        <w:rPr>
          <w:rFonts w:eastAsia="Times New Roman"/>
          <w:szCs w:val="24"/>
        </w:rPr>
        <w:t>ς ακροβατισμός και αντιεπιστημονικό να συγκρίνεις το σήμερα, το 2017 με το</w:t>
      </w:r>
      <w:r>
        <w:rPr>
          <w:rFonts w:eastAsia="Times New Roman"/>
          <w:szCs w:val="24"/>
        </w:rPr>
        <w:t>’2</w:t>
      </w:r>
      <w:r>
        <w:rPr>
          <w:rFonts w:eastAsia="Times New Roman"/>
          <w:szCs w:val="24"/>
        </w:rPr>
        <w:t>0 και το</w:t>
      </w:r>
      <w:r>
        <w:rPr>
          <w:rFonts w:eastAsia="Times New Roman"/>
          <w:szCs w:val="24"/>
        </w:rPr>
        <w:t xml:space="preserve"> ’</w:t>
      </w:r>
      <w:r>
        <w:rPr>
          <w:rFonts w:eastAsia="Times New Roman"/>
          <w:szCs w:val="24"/>
        </w:rPr>
        <w:t>30. Θέλετε να το συγκρίνουμε; Να το συγκρίνουμε. Τι συνέβαινε στον καπιταλιστικό κόσμο το</w:t>
      </w:r>
      <w:r>
        <w:rPr>
          <w:rFonts w:eastAsia="Times New Roman"/>
          <w:szCs w:val="24"/>
        </w:rPr>
        <w:t xml:space="preserve"> ’</w:t>
      </w:r>
      <w:r>
        <w:rPr>
          <w:rFonts w:eastAsia="Times New Roman"/>
          <w:szCs w:val="24"/>
        </w:rPr>
        <w:t xml:space="preserve">20, το </w:t>
      </w:r>
      <w:r>
        <w:rPr>
          <w:rFonts w:eastAsia="Times New Roman"/>
          <w:szCs w:val="24"/>
        </w:rPr>
        <w:t xml:space="preserve">’30 και μέχρι τη δεκαετία του ’70; Λοβοτομές στις Ηνωμένες Πολιτείες Αμερικής και πολλά άλλα χειρότερα. </w:t>
      </w:r>
    </w:p>
    <w:p w14:paraId="3A32DCC0" w14:textId="77777777" w:rsidR="00133975" w:rsidRDefault="007A2F43">
      <w:pPr>
        <w:spacing w:line="600" w:lineRule="auto"/>
        <w:ind w:firstLine="720"/>
        <w:jc w:val="both"/>
        <w:rPr>
          <w:rFonts w:eastAsia="Times New Roman"/>
          <w:szCs w:val="24"/>
        </w:rPr>
      </w:pPr>
      <w:r>
        <w:rPr>
          <w:rFonts w:eastAsia="Times New Roman"/>
          <w:szCs w:val="24"/>
        </w:rPr>
        <w:t xml:space="preserve">Τι στοιχεία έχετε εσείς που μιλάτε τόσο ανεύθυνα για </w:t>
      </w:r>
      <w:proofErr w:type="spellStart"/>
      <w:r>
        <w:rPr>
          <w:rFonts w:eastAsia="Times New Roman"/>
          <w:szCs w:val="24"/>
        </w:rPr>
        <w:t>Γκούλαγκ</w:t>
      </w:r>
      <w:proofErr w:type="spellEnd"/>
      <w:r>
        <w:rPr>
          <w:rFonts w:eastAsia="Times New Roman"/>
          <w:szCs w:val="24"/>
        </w:rPr>
        <w:t xml:space="preserve"> και τέτοια; Από πού τα πήρατε; Από τη </w:t>
      </w:r>
      <w:r>
        <w:rPr>
          <w:rFonts w:eastAsia="Times New Roman"/>
          <w:szCs w:val="24"/>
          <w:lang w:val="en-US"/>
        </w:rPr>
        <w:t>CIA</w:t>
      </w:r>
      <w:r>
        <w:rPr>
          <w:rFonts w:eastAsia="Times New Roman"/>
          <w:szCs w:val="24"/>
        </w:rPr>
        <w:t>; Φέρτε μας ένα στοιχείο που να λέει ότι τόσοι φ</w:t>
      </w:r>
      <w:r>
        <w:rPr>
          <w:rFonts w:eastAsia="Times New Roman"/>
          <w:szCs w:val="24"/>
        </w:rPr>
        <w:t xml:space="preserve">υλακίστηκαν, τόσοι εξορίστηκαν, τόσοι έκαναν εκείνο επειδή ήταν ομοφυλόφιλοι. Ή μήπως επειδή θεωρείτο η παιδεραστία έγκλημα, ενώ στην Ολλανδία της προχωρημένης Ευρωπαϊκής Ένωσης που όλοι υποστηρίζετε, είναι πολύ φυσιολογικό και νομιμοποιείται, όπως και το </w:t>
      </w:r>
      <w:r>
        <w:rPr>
          <w:rFonts w:eastAsia="Times New Roman"/>
          <w:szCs w:val="24"/>
        </w:rPr>
        <w:t>κόμμα των κτηνοβατών, όπως και όλα αυτά που συμβαίνουν στη σαπίλα του καπιταλιστικού κόσμου και που δεν έχει σχέση με αυτούς τους ανθρώπους που έχουν αυτά τα προβλήματα.</w:t>
      </w:r>
    </w:p>
    <w:p w14:paraId="3A32DCC1" w14:textId="77777777" w:rsidR="00133975" w:rsidRDefault="007A2F43">
      <w:pPr>
        <w:spacing w:line="600" w:lineRule="auto"/>
        <w:ind w:firstLine="720"/>
        <w:jc w:val="both"/>
        <w:rPr>
          <w:rFonts w:eastAsia="Times New Roman"/>
          <w:szCs w:val="24"/>
        </w:rPr>
      </w:pPr>
      <w:r>
        <w:rPr>
          <w:rFonts w:eastAsia="Times New Roman"/>
          <w:szCs w:val="24"/>
        </w:rPr>
        <w:t xml:space="preserve">Θα μου πεις πως τα υιοθετείτε εδώ; Έχετε καταπιεί το </w:t>
      </w:r>
      <w:proofErr w:type="spellStart"/>
      <w:r>
        <w:rPr>
          <w:rFonts w:eastAsia="Times New Roman"/>
          <w:szCs w:val="24"/>
        </w:rPr>
        <w:t>Κατύν</w:t>
      </w:r>
      <w:proofErr w:type="spellEnd"/>
      <w:r>
        <w:rPr>
          <w:rFonts w:eastAsia="Times New Roman"/>
          <w:szCs w:val="24"/>
        </w:rPr>
        <w:t xml:space="preserve"> μαζί με τους </w:t>
      </w:r>
      <w:proofErr w:type="spellStart"/>
      <w:r>
        <w:rPr>
          <w:rFonts w:eastAsia="Times New Roman"/>
          <w:szCs w:val="24"/>
        </w:rPr>
        <w:t>χρυσαυγίτες</w:t>
      </w:r>
      <w:proofErr w:type="spellEnd"/>
      <w:r>
        <w:rPr>
          <w:rFonts w:eastAsia="Times New Roman"/>
          <w:szCs w:val="24"/>
        </w:rPr>
        <w:t xml:space="preserve"> κα</w:t>
      </w:r>
      <w:r>
        <w:rPr>
          <w:rFonts w:eastAsia="Times New Roman"/>
          <w:szCs w:val="24"/>
        </w:rPr>
        <w:t xml:space="preserve">ι όλους τους άλλους. Μια κατασκευασμένη, βρώμικη υπόθεση, απίστευτη </w:t>
      </w:r>
      <w:r>
        <w:rPr>
          <w:rFonts w:eastAsia="Times New Roman"/>
          <w:szCs w:val="24"/>
        </w:rPr>
        <w:lastRenderedPageBreak/>
        <w:t>υπόθεση που γράφουν «απόφαση του κομμουνιστικού κόμματος της Σοβιετικής Ένωσης να εκτελεστούν δέκα χιλιάδες αξιωματικοί». Και δεν υπήρχε κόμμα Σοβιετικής Ένωσης, ΚΚΣ τότε, λεγόταν αλλιώς τ</w:t>
      </w:r>
      <w:r>
        <w:rPr>
          <w:rFonts w:eastAsia="Times New Roman"/>
          <w:szCs w:val="24"/>
        </w:rPr>
        <w:t>ο μπολσεβίκικο. Αυτή την πλαστογραφία του Γιέλτσιν την έχετε καταπιεί. Έχετε καταπιεί όλη τη σοσιαλιστική προπαγάνδα.</w:t>
      </w:r>
    </w:p>
    <w:p w14:paraId="3A32DCC2" w14:textId="77777777" w:rsidR="00133975" w:rsidRDefault="007A2F43">
      <w:pPr>
        <w:spacing w:line="600" w:lineRule="auto"/>
        <w:ind w:firstLine="720"/>
        <w:jc w:val="both"/>
        <w:rPr>
          <w:rFonts w:eastAsia="Times New Roman"/>
          <w:szCs w:val="24"/>
        </w:rPr>
      </w:pPr>
      <w:r>
        <w:rPr>
          <w:rFonts w:eastAsia="Times New Roman"/>
          <w:szCs w:val="24"/>
        </w:rPr>
        <w:t>Εμείς δεν λέμε ότι όλα έγιναν άγια, ότι δεν υπήρχαν προβλήματα και σ’ αυτούς τους τομείς. Ο σοσιαλισμός κλήθηκε να ανοίξει νέους δρόμους ε</w:t>
      </w:r>
      <w:r>
        <w:rPr>
          <w:rFonts w:eastAsia="Times New Roman"/>
          <w:szCs w:val="24"/>
        </w:rPr>
        <w:t xml:space="preserve">κεί που δεν υπήρχαν ούτε μονοπάτια και απέδειξε την ανωτερότητά του. </w:t>
      </w:r>
    </w:p>
    <w:p w14:paraId="3A32DCC3" w14:textId="77777777" w:rsidR="00133975" w:rsidRDefault="007A2F43">
      <w:pPr>
        <w:spacing w:line="600" w:lineRule="auto"/>
        <w:ind w:firstLine="720"/>
        <w:jc w:val="both"/>
        <w:rPr>
          <w:rFonts w:eastAsia="Times New Roman"/>
          <w:szCs w:val="24"/>
        </w:rPr>
      </w:pPr>
      <w:r>
        <w:rPr>
          <w:rFonts w:eastAsia="Times New Roman"/>
          <w:szCs w:val="24"/>
        </w:rPr>
        <w:t>Ξέρετε, επειδή μιλάτε για την Οκτωβριανή Επανάσταση –και τελειώνω, κύριε Πρόεδρε- η Οκτωβριανή Επανάσταση έγινε για να ανατρέψει τον καπιταλισμό και έγινε απ’ αυτούς που ήθελαν να τον αν</w:t>
      </w:r>
      <w:r>
        <w:rPr>
          <w:rFonts w:eastAsia="Times New Roman"/>
          <w:szCs w:val="24"/>
        </w:rPr>
        <w:t>ατρέψουν, όχι απ’ αυτούς που τον υπηρετούν και μάλιστα τον υποστηρίζουν κιόλας και καλλιεργούν και την αίσθηση ότι ο καπιταλισμός μπορεί να γίνει καλύτερος και πιο ανθρώπινος. Ε, αυτοί δεν μπορούν να μιλάνε για τον Οκτωβριανή Επανάσταση.</w:t>
      </w:r>
    </w:p>
    <w:p w14:paraId="3A32DCC4" w14:textId="77777777" w:rsidR="00133975" w:rsidRDefault="007A2F43">
      <w:pPr>
        <w:spacing w:line="600" w:lineRule="auto"/>
        <w:ind w:firstLine="720"/>
        <w:jc w:val="both"/>
        <w:rPr>
          <w:rFonts w:eastAsia="Times New Roman"/>
          <w:szCs w:val="24"/>
        </w:rPr>
      </w:pPr>
      <w:r>
        <w:rPr>
          <w:rFonts w:eastAsia="Times New Roman"/>
          <w:b/>
          <w:szCs w:val="24"/>
        </w:rPr>
        <w:t>ΠΡΟΕΔΡΕΥΩΝ (Σπυρίδ</w:t>
      </w:r>
      <w:r>
        <w:rPr>
          <w:rFonts w:eastAsia="Times New Roman"/>
          <w:b/>
          <w:szCs w:val="24"/>
        </w:rPr>
        <w:t xml:space="preserve">ων Λυκούδης): </w:t>
      </w:r>
      <w:r>
        <w:rPr>
          <w:rFonts w:eastAsia="Times New Roman"/>
          <w:szCs w:val="24"/>
        </w:rPr>
        <w:t>Ευχαριστώ, κύριε συνάδελφε.</w:t>
      </w:r>
    </w:p>
    <w:p w14:paraId="3A32DCC5" w14:textId="77777777" w:rsidR="00133975" w:rsidRDefault="007A2F43">
      <w:pPr>
        <w:spacing w:line="600" w:lineRule="auto"/>
        <w:ind w:firstLine="720"/>
        <w:jc w:val="both"/>
        <w:rPr>
          <w:rFonts w:eastAsia="Times New Roman"/>
          <w:szCs w:val="24"/>
        </w:rPr>
      </w:pPr>
      <w:r>
        <w:rPr>
          <w:rFonts w:eastAsia="Times New Roman"/>
          <w:szCs w:val="24"/>
        </w:rPr>
        <w:t>Ο Πρόεδρος της Ένωσης Κεντρώων κ. Βασίλης Λεβέντης έχει τον λόγο.</w:t>
      </w:r>
    </w:p>
    <w:p w14:paraId="3A32DCC6" w14:textId="77777777" w:rsidR="00133975" w:rsidRDefault="007A2F43">
      <w:pPr>
        <w:spacing w:line="600" w:lineRule="auto"/>
        <w:ind w:firstLine="720"/>
        <w:jc w:val="both"/>
        <w:rPr>
          <w:rFonts w:eastAsia="Times New Roman"/>
          <w:szCs w:val="24"/>
        </w:rPr>
      </w:pPr>
      <w:r>
        <w:rPr>
          <w:rFonts w:eastAsia="Times New Roman"/>
          <w:b/>
          <w:szCs w:val="24"/>
        </w:rPr>
        <w:t xml:space="preserve">ΒΑΣΙΛΗΣ ΛΕΒΕΝΤΗΣ (Πρόεδρος της Ένωσης Κεντρώων): </w:t>
      </w:r>
      <w:r>
        <w:rPr>
          <w:rFonts w:eastAsia="Times New Roman"/>
          <w:szCs w:val="24"/>
        </w:rPr>
        <w:t>Κύριε Πρόεδρε, κυρίες και κύριοι Υπουργοί, κυρίες και κύριοι Βουλευτές, το νομοσχέδιο επί του οποίο</w:t>
      </w:r>
      <w:r>
        <w:rPr>
          <w:rFonts w:eastAsia="Times New Roman"/>
          <w:szCs w:val="24"/>
        </w:rPr>
        <w:t xml:space="preserve">υ θα κληθούμε να ψηφίσουμε σε λίγη ώρα παρουσιάζεται από κάποιους ως </w:t>
      </w:r>
      <w:r>
        <w:rPr>
          <w:rFonts w:eastAsia="Times New Roman"/>
          <w:szCs w:val="24"/>
        </w:rPr>
        <w:lastRenderedPageBreak/>
        <w:t>ανθρωπιστικό, δηλαδή ότι επιλύει προβλήματα που απασχολούν μία τάξη, μικρή έστω, αλλά τάξη. Λένε: «Δεν θα το ψηφίσετε, αφού είναι ανθρωπιστικό;». Είναι σα να λένε ότι είναι απάνθρωποι όσο</w:t>
      </w:r>
      <w:r>
        <w:rPr>
          <w:rFonts w:eastAsia="Times New Roman"/>
          <w:szCs w:val="24"/>
        </w:rPr>
        <w:t xml:space="preserve">ι δεν θα το ψηφίσουν. Αυτό μένει σαν συμπέρασμα. </w:t>
      </w:r>
    </w:p>
    <w:p w14:paraId="3A32DCC7" w14:textId="77777777" w:rsidR="00133975" w:rsidRDefault="007A2F43">
      <w:pPr>
        <w:spacing w:line="600" w:lineRule="auto"/>
        <w:ind w:firstLine="720"/>
        <w:jc w:val="both"/>
        <w:rPr>
          <w:rFonts w:eastAsia="Times New Roman"/>
          <w:szCs w:val="24"/>
        </w:rPr>
      </w:pPr>
      <w:r>
        <w:rPr>
          <w:rFonts w:eastAsia="Times New Roman"/>
          <w:szCs w:val="24"/>
        </w:rPr>
        <w:t xml:space="preserve">Εγώ νομίζω ότι τέτοια νομοσχέδια πρέπει να υπόκεινται σε μεγαλύτερη βάσανο </w:t>
      </w:r>
      <w:proofErr w:type="spellStart"/>
      <w:r>
        <w:rPr>
          <w:rFonts w:eastAsia="Times New Roman"/>
          <w:szCs w:val="24"/>
        </w:rPr>
        <w:t>προσυνεννόησης</w:t>
      </w:r>
      <w:proofErr w:type="spellEnd"/>
      <w:r>
        <w:rPr>
          <w:rFonts w:eastAsia="Times New Roman"/>
          <w:szCs w:val="24"/>
        </w:rPr>
        <w:t>. Δεν πάει μία γυναίκα στο κομμωτήριο και απλά κάνει έναν κότσο. Είναι σοβαρά ζητήματα, τα οποία έπρεπε να συζητηθούν</w:t>
      </w:r>
      <w:r>
        <w:rPr>
          <w:rFonts w:eastAsia="Times New Roman"/>
          <w:szCs w:val="24"/>
        </w:rPr>
        <w:t xml:space="preserve"> μεταξύ των κομμάτων σε δημόσια διαβούλευση. Η Κυβέρνηση σαν κάτι να φοβάται, σαν κάτι πονηρό να επιδιώκει. Θέλει να το περάσει «στο άψε-σβήσε», που λέει ο λαός. Όσα νομοσχέδια περνούν έτσι, θα ακυρωθούν από μία άλλη Βουλή αύριο. </w:t>
      </w:r>
    </w:p>
    <w:p w14:paraId="3A32DCC8" w14:textId="77777777" w:rsidR="00133975" w:rsidRDefault="007A2F43">
      <w:pPr>
        <w:spacing w:line="600" w:lineRule="auto"/>
        <w:ind w:firstLine="720"/>
        <w:jc w:val="both"/>
        <w:rPr>
          <w:rFonts w:eastAsia="Times New Roman"/>
          <w:szCs w:val="24"/>
        </w:rPr>
      </w:pPr>
      <w:r>
        <w:rPr>
          <w:rFonts w:eastAsia="Times New Roman"/>
          <w:szCs w:val="24"/>
        </w:rPr>
        <w:t>Εγώ δηλώνω σαν Ένωση Κεντ</w:t>
      </w:r>
      <w:r>
        <w:rPr>
          <w:rFonts w:eastAsia="Times New Roman"/>
          <w:szCs w:val="24"/>
        </w:rPr>
        <w:t>ρώων και σαν Βασίλης Λεβέντης ότι στον βαθμό που εγώ έχω δύναμη –τώρα έχω τόσους Βουλευτές, αύριο μπορεί να έχω τριπλάσιους- δεν θα στηρίξω καμ</w:t>
      </w:r>
      <w:r>
        <w:rPr>
          <w:rFonts w:eastAsia="Times New Roman"/>
          <w:szCs w:val="24"/>
        </w:rPr>
        <w:t>μ</w:t>
      </w:r>
      <w:r>
        <w:rPr>
          <w:rFonts w:eastAsia="Times New Roman"/>
          <w:szCs w:val="24"/>
        </w:rPr>
        <w:t>ία κυβέρνηση αν δεν ακυρωθεί αυτός ο νόμος, γιατί ακριβώς δεν έγινε καμ</w:t>
      </w:r>
      <w:r>
        <w:rPr>
          <w:rFonts w:eastAsia="Times New Roman"/>
          <w:szCs w:val="24"/>
        </w:rPr>
        <w:t>μ</w:t>
      </w:r>
      <w:r>
        <w:rPr>
          <w:rFonts w:eastAsia="Times New Roman"/>
          <w:szCs w:val="24"/>
        </w:rPr>
        <w:t xml:space="preserve">ία </w:t>
      </w:r>
      <w:proofErr w:type="spellStart"/>
      <w:r>
        <w:rPr>
          <w:rFonts w:eastAsia="Times New Roman"/>
          <w:szCs w:val="24"/>
        </w:rPr>
        <w:t>προσυνεννόηση</w:t>
      </w:r>
      <w:proofErr w:type="spellEnd"/>
      <w:r>
        <w:rPr>
          <w:rFonts w:eastAsia="Times New Roman"/>
          <w:szCs w:val="24"/>
        </w:rPr>
        <w:t>.</w:t>
      </w:r>
    </w:p>
    <w:p w14:paraId="3A32DCC9" w14:textId="77777777" w:rsidR="00133975" w:rsidRDefault="007A2F43">
      <w:pPr>
        <w:spacing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 xml:space="preserve">αρχάς, κάτι το οποίο δεν είναι τίμιο, μιλάνε οι Βουλευτές της Πλειοψηφίας με </w:t>
      </w:r>
      <w:proofErr w:type="spellStart"/>
      <w:r>
        <w:rPr>
          <w:rFonts w:eastAsia="Times New Roman"/>
          <w:szCs w:val="24"/>
        </w:rPr>
        <w:t>απαξιωτικό</w:t>
      </w:r>
      <w:proofErr w:type="spellEnd"/>
      <w:r>
        <w:rPr>
          <w:rFonts w:eastAsia="Times New Roman"/>
          <w:szCs w:val="24"/>
        </w:rPr>
        <w:t xml:space="preserve"> τρόπο για την Εκκλησία, ότι θέλει να αναμειχθεί η Εκκλησία, ότι θέλει να νομοθετεί η Εκκλησία. Η Εκκλησία δεν θέλει να νομοθετεί. Η Εκκλησία θέλει να σέβεσαι τις αρχές </w:t>
      </w:r>
      <w:r>
        <w:rPr>
          <w:rFonts w:eastAsia="Times New Roman"/>
          <w:szCs w:val="24"/>
        </w:rPr>
        <w:t xml:space="preserve">της, τις αξίες που πρεσβεύει. Ποτέ δεν </w:t>
      </w:r>
      <w:proofErr w:type="spellStart"/>
      <w:r>
        <w:rPr>
          <w:rFonts w:eastAsia="Times New Roman"/>
          <w:szCs w:val="24"/>
        </w:rPr>
        <w:t>ανεμείχθη</w:t>
      </w:r>
      <w:proofErr w:type="spellEnd"/>
      <w:r>
        <w:rPr>
          <w:rFonts w:eastAsia="Times New Roman"/>
          <w:szCs w:val="24"/>
        </w:rPr>
        <w:t xml:space="preserve"> η Εκκλησία σε κάτι. Έστειλε σε κανέναν επιστολή η Εκκλησία να του λέει τι να ψηφίσει; Σε κανέναν δεν έστειλε. Υπάρχουν αξίες, υπάρχουν αρχές. </w:t>
      </w:r>
    </w:p>
    <w:p w14:paraId="3A32DCCA" w14:textId="77777777" w:rsidR="00133975" w:rsidRDefault="007A2F43">
      <w:pPr>
        <w:spacing w:line="600" w:lineRule="auto"/>
        <w:ind w:firstLine="720"/>
        <w:jc w:val="both"/>
        <w:rPr>
          <w:rFonts w:eastAsia="Times New Roman"/>
          <w:szCs w:val="24"/>
        </w:rPr>
      </w:pPr>
      <w:r>
        <w:rPr>
          <w:rFonts w:eastAsia="Times New Roman"/>
          <w:szCs w:val="24"/>
        </w:rPr>
        <w:lastRenderedPageBreak/>
        <w:t xml:space="preserve">Ένα επιχείρημα που άκουσα χθες από Βουλευτές του ΣΥΡΙΖΑ ήταν το </w:t>
      </w:r>
      <w:r>
        <w:rPr>
          <w:rFonts w:eastAsia="Times New Roman"/>
          <w:szCs w:val="24"/>
        </w:rPr>
        <w:t xml:space="preserve">εξής: «Η Εκκλησία» –λέει- «δέχεται και τον ληστή. Τους δέχεται όλους ο Χριστός». Αφού, όμως, μετανοήσουν. Δεν τους δέχεται, εφόσον εμμένουν εις την </w:t>
      </w:r>
      <w:proofErr w:type="spellStart"/>
      <w:r>
        <w:rPr>
          <w:rFonts w:eastAsia="Times New Roman"/>
          <w:szCs w:val="24"/>
        </w:rPr>
        <w:t>αμαρτίαν</w:t>
      </w:r>
      <w:proofErr w:type="spellEnd"/>
      <w:r>
        <w:rPr>
          <w:rFonts w:eastAsia="Times New Roman"/>
          <w:szCs w:val="24"/>
        </w:rPr>
        <w:t xml:space="preserve"> τους. Η Εκκλησία δέχεται τους πάντες εάν δηλώσουν μετάνοια, εκτός αν κάποιοι πάμε στην Εκκλησία μηχ</w:t>
      </w:r>
      <w:r>
        <w:rPr>
          <w:rFonts w:eastAsia="Times New Roman"/>
          <w:szCs w:val="24"/>
        </w:rPr>
        <w:t>ανικά, για να πάρουμε κα</w:t>
      </w:r>
      <w:r>
        <w:rPr>
          <w:rFonts w:eastAsia="Times New Roman"/>
          <w:szCs w:val="24"/>
        </w:rPr>
        <w:t>μ</w:t>
      </w:r>
      <w:r>
        <w:rPr>
          <w:rFonts w:eastAsia="Times New Roman"/>
          <w:szCs w:val="24"/>
        </w:rPr>
        <w:t xml:space="preserve">μιά ψήφο ή επειδή είναι του Αγίου Γεωργίου ή του Αγίου Νικολάου. Η Εκκλησία δέχεται όλους, αφού μετανοήσουν, και την ομοφυλοφιλία και τη </w:t>
      </w:r>
      <w:proofErr w:type="spellStart"/>
      <w:r>
        <w:rPr>
          <w:rFonts w:eastAsia="Times New Roman"/>
          <w:szCs w:val="24"/>
        </w:rPr>
        <w:t>διεμφυλικότητα</w:t>
      </w:r>
      <w:proofErr w:type="spellEnd"/>
      <w:r>
        <w:rPr>
          <w:rFonts w:eastAsia="Times New Roman"/>
          <w:szCs w:val="24"/>
        </w:rPr>
        <w:t xml:space="preserve"> –πώς τη λένε- τα θεωρεί αμαρτήματα. </w:t>
      </w:r>
    </w:p>
    <w:p w14:paraId="3A32DCCB" w14:textId="77777777" w:rsidR="00133975" w:rsidRDefault="007A2F43">
      <w:pPr>
        <w:spacing w:line="600" w:lineRule="auto"/>
        <w:ind w:firstLine="720"/>
        <w:jc w:val="both"/>
        <w:rPr>
          <w:rFonts w:eastAsia="Times New Roman"/>
          <w:szCs w:val="24"/>
        </w:rPr>
      </w:pPr>
      <w:r>
        <w:rPr>
          <w:rFonts w:eastAsia="Times New Roman"/>
          <w:szCs w:val="24"/>
        </w:rPr>
        <w:t>Ένα άλλο που είπε η κ. Σπυράκη χθες βγαίνο</w:t>
      </w:r>
      <w:r>
        <w:rPr>
          <w:rFonts w:eastAsia="Times New Roman"/>
          <w:szCs w:val="24"/>
        </w:rPr>
        <w:t xml:space="preserve">ντας σε ένα κανάλι το πρωί, είναι ότι πρόκειται για «άτομα εγκλωβισμένα σε ένα ξένο σώμα». Δεν είναι ξένο σώμα αυτό που έδωσε ο </w:t>
      </w:r>
      <w:r>
        <w:rPr>
          <w:rFonts w:eastAsia="Times New Roman"/>
          <w:szCs w:val="24"/>
        </w:rPr>
        <w:t>θ</w:t>
      </w:r>
      <w:r>
        <w:rPr>
          <w:rFonts w:eastAsia="Times New Roman"/>
          <w:szCs w:val="24"/>
        </w:rPr>
        <w:t xml:space="preserve">εός. Ο </w:t>
      </w:r>
      <w:r>
        <w:rPr>
          <w:rFonts w:eastAsia="Times New Roman"/>
          <w:szCs w:val="24"/>
        </w:rPr>
        <w:t>θ</w:t>
      </w:r>
      <w:r>
        <w:rPr>
          <w:rFonts w:eastAsia="Times New Roman"/>
          <w:szCs w:val="24"/>
        </w:rPr>
        <w:t>εός όποιο σώμα δίνει χαρακτηρίζει το κάθε άτομο. Είναι παράνοια αυτό. Είναι ψυχιατρική ασθένεια αυτό που θεωρούν κάποια</w:t>
      </w:r>
      <w:r>
        <w:rPr>
          <w:rFonts w:eastAsia="Times New Roman"/>
          <w:szCs w:val="24"/>
        </w:rPr>
        <w:t xml:space="preserve"> άτομα. Αυτό πιστεύω εγώ. </w:t>
      </w:r>
    </w:p>
    <w:p w14:paraId="3A32DCCC" w14:textId="77777777" w:rsidR="00133975" w:rsidRDefault="007A2F43">
      <w:pPr>
        <w:spacing w:line="600" w:lineRule="auto"/>
        <w:ind w:firstLine="720"/>
        <w:jc w:val="both"/>
        <w:rPr>
          <w:rFonts w:eastAsia="Times New Roman"/>
          <w:szCs w:val="24"/>
        </w:rPr>
      </w:pPr>
      <w:r>
        <w:rPr>
          <w:rFonts w:eastAsia="Times New Roman"/>
          <w:szCs w:val="24"/>
        </w:rPr>
        <w:t>Δεν θα νομοθετούμε εδώ όπως επιδιώκουν κάποιοι. Και αν το πάρουν αυτό που ζητούν και τους το δώσουμε, πάλι στον περίγυρό τους δεν θα έχουν πρόβλημα;</w:t>
      </w:r>
    </w:p>
    <w:p w14:paraId="3A32DCCD" w14:textId="77777777" w:rsidR="00133975" w:rsidRDefault="007A2F43">
      <w:pPr>
        <w:spacing w:line="600" w:lineRule="auto"/>
        <w:ind w:firstLine="720"/>
        <w:jc w:val="both"/>
        <w:rPr>
          <w:rFonts w:eastAsia="Times New Roman"/>
          <w:szCs w:val="24"/>
        </w:rPr>
      </w:pPr>
      <w:r>
        <w:rPr>
          <w:rFonts w:eastAsia="Times New Roman"/>
          <w:szCs w:val="24"/>
        </w:rPr>
        <w:t xml:space="preserve">Πείτε μου, κύριε Υπουργέ, ένας που είναι δεκαπέντε, δεκαέξι χρονών και τον λέμε </w:t>
      </w:r>
      <w:r>
        <w:rPr>
          <w:rFonts w:eastAsia="Times New Roman"/>
          <w:szCs w:val="24"/>
        </w:rPr>
        <w:t xml:space="preserve">Χριστίνα από Χρήστο, πιστεύετε ότι θα πείθει; Θα πείθει αυτή η Χριστίνα στη γειτονιά της; Θα μπορεί να κάνει ομαλές σχέσεις; </w:t>
      </w:r>
    </w:p>
    <w:p w14:paraId="3A32DCCE" w14:textId="77777777" w:rsidR="00133975" w:rsidRDefault="007A2F43">
      <w:pPr>
        <w:spacing w:line="600" w:lineRule="auto"/>
        <w:ind w:firstLine="720"/>
        <w:jc w:val="center"/>
        <w:rPr>
          <w:rFonts w:eastAsia="Times New Roman"/>
          <w:szCs w:val="24"/>
        </w:rPr>
      </w:pPr>
      <w:r>
        <w:rPr>
          <w:rFonts w:eastAsia="Times New Roman"/>
          <w:szCs w:val="24"/>
        </w:rPr>
        <w:t>(Διαμαρτυρίες από την πτέρυγα του ΣΥΡΙΖΑ)</w:t>
      </w:r>
    </w:p>
    <w:p w14:paraId="3A32DCCF" w14:textId="77777777" w:rsidR="00133975" w:rsidRDefault="007A2F43">
      <w:pPr>
        <w:spacing w:line="600" w:lineRule="auto"/>
        <w:ind w:firstLine="720"/>
        <w:jc w:val="both"/>
        <w:rPr>
          <w:rFonts w:eastAsia="Times New Roman"/>
          <w:szCs w:val="24"/>
        </w:rPr>
      </w:pPr>
      <w:r>
        <w:rPr>
          <w:rFonts w:eastAsia="Times New Roman"/>
          <w:szCs w:val="24"/>
        </w:rPr>
        <w:lastRenderedPageBreak/>
        <w:t>Έτσι είναι. Είναι η ζωή που το αρνείται αυτό. Δεν είναι ότι υπάρχει διάθεση ρατσισμού. Ε</w:t>
      </w:r>
      <w:r>
        <w:rPr>
          <w:rFonts w:eastAsia="Times New Roman"/>
          <w:szCs w:val="24"/>
        </w:rPr>
        <w:t xml:space="preserve">σείς μπορείτε ένα άτομο το οποίο μέχρι χθες το λέγατε Χρήστο, από σήμερα να το λέτε Χριστίνα; Πάντα μέσα σας θα έχετε κάποιες αναστολές. Έτσι είναι. Η ζωή το έχει. </w:t>
      </w:r>
    </w:p>
    <w:p w14:paraId="3A32DCD0" w14:textId="77777777" w:rsidR="00133975" w:rsidRDefault="007A2F43">
      <w:pPr>
        <w:spacing w:line="600" w:lineRule="auto"/>
        <w:ind w:firstLine="720"/>
        <w:jc w:val="both"/>
        <w:rPr>
          <w:rFonts w:eastAsia="Times New Roman"/>
          <w:szCs w:val="24"/>
        </w:rPr>
      </w:pPr>
      <w:r>
        <w:rPr>
          <w:rFonts w:eastAsia="Times New Roman"/>
          <w:szCs w:val="24"/>
        </w:rPr>
        <w:t>Εγώ θεωρώ ότι περισσότερο πρόβλημα θα δημιουργηθεί εάν τους δώσουμε αυτό το πράγμα, γιατί τ</w:t>
      </w:r>
      <w:r>
        <w:rPr>
          <w:rFonts w:eastAsia="Times New Roman"/>
          <w:szCs w:val="24"/>
        </w:rPr>
        <w:t xml:space="preserve">ους δίνουμε κάτι ψευδεπίγραφο, δίνουμε κάτι που πάει κόντρα στη φύση. Ο </w:t>
      </w:r>
      <w:r>
        <w:rPr>
          <w:rFonts w:eastAsia="Times New Roman"/>
          <w:szCs w:val="24"/>
        </w:rPr>
        <w:t>θ</w:t>
      </w:r>
      <w:r>
        <w:rPr>
          <w:rFonts w:eastAsia="Times New Roman"/>
          <w:szCs w:val="24"/>
        </w:rPr>
        <w:t>εός όταν τους έδωσε τον χαρακτηρισμό «άρρεν» με χρωμοσώματα και με τη βιολογική εξήγηση που εκείνος γνωρίζει ως δημιουργός, καθόρισε ότι είναι άντρας, άρρεν ή θήλυ. Το να αλλάζει ο άν</w:t>
      </w:r>
      <w:r>
        <w:rPr>
          <w:rFonts w:eastAsia="Times New Roman"/>
          <w:szCs w:val="24"/>
        </w:rPr>
        <w:t xml:space="preserve">θρωπος τη φύση του είναι ανώμαλο πράγμα. </w:t>
      </w:r>
    </w:p>
    <w:p w14:paraId="3A32DCD1" w14:textId="77777777" w:rsidR="00133975" w:rsidRDefault="007A2F43">
      <w:pPr>
        <w:spacing w:line="600" w:lineRule="auto"/>
        <w:ind w:firstLine="720"/>
        <w:jc w:val="both"/>
        <w:rPr>
          <w:rFonts w:eastAsia="Times New Roman"/>
          <w:szCs w:val="24"/>
        </w:rPr>
      </w:pPr>
      <w:r>
        <w:rPr>
          <w:rFonts w:eastAsia="Times New Roman"/>
          <w:szCs w:val="24"/>
        </w:rPr>
        <w:t>Δεν είναι πράγματα ωραία, κύριε Πρόεδρε της Βουλής.</w:t>
      </w:r>
    </w:p>
    <w:p w14:paraId="3A32DCD2" w14:textId="77777777" w:rsidR="00133975" w:rsidRDefault="007A2F43">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Πολύ ωραία είναι!</w:t>
      </w:r>
    </w:p>
    <w:p w14:paraId="3A32DCD3" w14:textId="77777777" w:rsidR="00133975" w:rsidRDefault="007A2F43">
      <w:pPr>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Ωραία είναι; Να τα χαίρεστε!</w:t>
      </w:r>
    </w:p>
    <w:p w14:paraId="3A32DCD4" w14:textId="77777777" w:rsidR="00133975" w:rsidRDefault="007A2F43">
      <w:pPr>
        <w:spacing w:line="600" w:lineRule="auto"/>
        <w:ind w:firstLine="720"/>
        <w:jc w:val="both"/>
        <w:rPr>
          <w:rFonts w:eastAsia="Times New Roman"/>
          <w:szCs w:val="24"/>
        </w:rPr>
      </w:pPr>
      <w:r>
        <w:rPr>
          <w:rFonts w:eastAsia="Times New Roman"/>
          <w:b/>
          <w:szCs w:val="24"/>
        </w:rPr>
        <w:t>ΝΙΚΟΛΑΟΣ ΒΟΥΤΣΗΣ (Πρόεδρος</w:t>
      </w:r>
      <w:r>
        <w:rPr>
          <w:rFonts w:eastAsia="Times New Roman"/>
          <w:b/>
          <w:szCs w:val="24"/>
        </w:rPr>
        <w:t xml:space="preserve"> της Βουλής):</w:t>
      </w:r>
      <w:r>
        <w:rPr>
          <w:rFonts w:eastAsia="Times New Roman"/>
          <w:szCs w:val="24"/>
        </w:rPr>
        <w:t xml:space="preserve"> Πολύ ωραία είναι. Τα χαιρόμαστε.</w:t>
      </w:r>
    </w:p>
    <w:p w14:paraId="3A32DCD5" w14:textId="77777777" w:rsidR="00133975" w:rsidRDefault="007A2F43">
      <w:pPr>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Ντροπή σας!</w:t>
      </w:r>
    </w:p>
    <w:p w14:paraId="3A32DCD6" w14:textId="77777777" w:rsidR="00133975" w:rsidRDefault="007A2F43">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Παρακαλώ. Κύριε Πρόεδρε, μιλάτε στην Ολομέλεια!</w:t>
      </w:r>
    </w:p>
    <w:p w14:paraId="3A32DCD7" w14:textId="77777777" w:rsidR="00133975" w:rsidRDefault="007A2F43">
      <w:pPr>
        <w:spacing w:line="600" w:lineRule="auto"/>
        <w:ind w:firstLine="720"/>
        <w:jc w:val="both"/>
        <w:rPr>
          <w:rFonts w:eastAsia="Times New Roman"/>
          <w:szCs w:val="24"/>
        </w:rPr>
      </w:pPr>
      <w:r>
        <w:rPr>
          <w:rFonts w:eastAsia="Times New Roman"/>
          <w:b/>
          <w:szCs w:val="24"/>
        </w:rPr>
        <w:lastRenderedPageBreak/>
        <w:t>ΒΑΣΙΛΗΣ ΛΕΒΕΝΤΗΣ (Πρόεδρος της Ένωσης Κεντρώων):</w:t>
      </w:r>
      <w:r>
        <w:rPr>
          <w:rFonts w:eastAsia="Times New Roman"/>
          <w:szCs w:val="24"/>
        </w:rPr>
        <w:t xml:space="preserve"> Αν θέλετε να τα κάν</w:t>
      </w:r>
      <w:r>
        <w:rPr>
          <w:rFonts w:eastAsia="Times New Roman"/>
          <w:szCs w:val="24"/>
        </w:rPr>
        <w:t>ετε έτσι, στον περίγυρό σας!</w:t>
      </w:r>
    </w:p>
    <w:p w14:paraId="3A32DCD8" w14:textId="77777777" w:rsidR="00133975" w:rsidRDefault="007A2F43">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Σας παρακαλώ!</w:t>
      </w:r>
    </w:p>
    <w:p w14:paraId="3A32DCD9" w14:textId="77777777" w:rsidR="00133975" w:rsidRDefault="007A2F43">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Πρόεδρε, μιλάτε στην Ολομέλεια!</w:t>
      </w:r>
    </w:p>
    <w:p w14:paraId="3A32DCDA" w14:textId="77777777" w:rsidR="00133975" w:rsidRDefault="007A2F43">
      <w:pPr>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Πήρατε την εξουσία με 35%. Τι είστε; Δικτάτορες;</w:t>
      </w:r>
    </w:p>
    <w:p w14:paraId="3A32DCDB" w14:textId="77777777" w:rsidR="00133975" w:rsidRDefault="007A2F43">
      <w:pPr>
        <w:spacing w:line="600" w:lineRule="auto"/>
        <w:ind w:firstLine="720"/>
        <w:jc w:val="both"/>
        <w:rPr>
          <w:rFonts w:eastAsia="Times New Roman"/>
          <w:szCs w:val="24"/>
        </w:rPr>
      </w:pPr>
      <w:r>
        <w:rPr>
          <w:rFonts w:eastAsia="Times New Roman"/>
          <w:b/>
          <w:szCs w:val="24"/>
        </w:rPr>
        <w:t>ΝΙΚΟΛΑΟΣ ΒΟΥΤΣΗΣ (Πρόεδρος της Βουλής):</w:t>
      </w:r>
      <w:r>
        <w:rPr>
          <w:rFonts w:eastAsia="Times New Roman"/>
          <w:szCs w:val="24"/>
        </w:rPr>
        <w:t xml:space="preserve"> Ελάτε τώρα!</w:t>
      </w:r>
    </w:p>
    <w:p w14:paraId="3A32DCDC" w14:textId="77777777" w:rsidR="00133975" w:rsidRDefault="007A2F43">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Κύριε Πρόεδρε, μιλάτε στην Ολομέλεια, δεν κάνετε διάλογο! </w:t>
      </w:r>
    </w:p>
    <w:p w14:paraId="3A32DCDD" w14:textId="77777777" w:rsidR="00133975" w:rsidRDefault="007A2F43">
      <w:pPr>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Να αγνοείτε την Εκκλησία; Να αγνοείτε τους πάντες; Εσείς ξέρετε </w:t>
      </w:r>
      <w:r>
        <w:rPr>
          <w:rFonts w:eastAsia="Times New Roman"/>
          <w:szCs w:val="24"/>
        </w:rPr>
        <w:t xml:space="preserve">τα πάντα; </w:t>
      </w:r>
    </w:p>
    <w:p w14:paraId="3A32DCDE" w14:textId="77777777" w:rsidR="00133975" w:rsidRDefault="007A2F43">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Πρόεδρε, μιλάτε στην Ολομέλεια. Σας παρακαλώ!</w:t>
      </w:r>
    </w:p>
    <w:p w14:paraId="3A32DCDF" w14:textId="77777777" w:rsidR="00133975" w:rsidRDefault="007A2F43">
      <w:pPr>
        <w:spacing w:line="600" w:lineRule="auto"/>
        <w:ind w:firstLine="720"/>
        <w:jc w:val="center"/>
        <w:rPr>
          <w:rFonts w:eastAsia="Times New Roman"/>
          <w:szCs w:val="24"/>
        </w:rPr>
      </w:pPr>
      <w:r>
        <w:rPr>
          <w:rFonts w:eastAsia="Times New Roman"/>
          <w:szCs w:val="24"/>
        </w:rPr>
        <w:t xml:space="preserve">(Θόρυβος - </w:t>
      </w:r>
      <w:r>
        <w:rPr>
          <w:rFonts w:eastAsia="Times New Roman"/>
          <w:szCs w:val="24"/>
        </w:rPr>
        <w:t>δ</w:t>
      </w:r>
      <w:r>
        <w:rPr>
          <w:rFonts w:eastAsia="Times New Roman"/>
          <w:szCs w:val="24"/>
        </w:rPr>
        <w:t>ιαμαρτυρίες στην Αίθουσα)</w:t>
      </w:r>
    </w:p>
    <w:p w14:paraId="3A32DCE0" w14:textId="77777777" w:rsidR="00133975" w:rsidRDefault="007A2F43">
      <w:pPr>
        <w:spacing w:line="600" w:lineRule="auto"/>
        <w:ind w:firstLine="720"/>
        <w:jc w:val="both"/>
        <w:rPr>
          <w:rFonts w:eastAsia="Times New Roman"/>
          <w:szCs w:val="24"/>
        </w:rPr>
      </w:pPr>
      <w:r>
        <w:rPr>
          <w:rFonts w:eastAsia="Times New Roman"/>
          <w:b/>
          <w:szCs w:val="24"/>
        </w:rPr>
        <w:lastRenderedPageBreak/>
        <w:t>ΒΑΣΙΛΗΣ ΛΕΒΕΝΤΗΣ (Πρόεδρος της Ένωσης Κεντρώων):</w:t>
      </w:r>
      <w:r>
        <w:rPr>
          <w:rFonts w:eastAsia="Times New Roman"/>
          <w:szCs w:val="24"/>
        </w:rPr>
        <w:t xml:space="preserve"> …ο </w:t>
      </w:r>
      <w:proofErr w:type="spellStart"/>
      <w:r>
        <w:rPr>
          <w:rFonts w:eastAsia="Times New Roman"/>
          <w:szCs w:val="24"/>
        </w:rPr>
        <w:t>Μιχαλολιάκος</w:t>
      </w:r>
      <w:proofErr w:type="spellEnd"/>
      <w:r>
        <w:rPr>
          <w:rFonts w:eastAsia="Times New Roman"/>
          <w:szCs w:val="24"/>
        </w:rPr>
        <w:t xml:space="preserve"> είναι ακροδεξιός. Εμείς είμαστε δημοκρατικοί. Ενιστάμεθα γ</w:t>
      </w:r>
      <w:r>
        <w:rPr>
          <w:rFonts w:eastAsia="Times New Roman"/>
          <w:szCs w:val="24"/>
        </w:rPr>
        <w:t>ιατί θέλουμε δημοκρατία και θέλουμε και μια θέση της Εκκλησίας. Διότι ο Παπαφλέσσας πολέμησε, όχι ο Τσίπρας! Ο Παπαφλέσσας πολέμησε. Όχι ο Τσίπρας ούτε ο Μητσοτάκης!</w:t>
      </w:r>
    </w:p>
    <w:p w14:paraId="3A32DCE1" w14:textId="77777777" w:rsidR="00133975" w:rsidRDefault="007A2F43">
      <w:pPr>
        <w:spacing w:line="600" w:lineRule="auto"/>
        <w:ind w:firstLine="720"/>
        <w:jc w:val="both"/>
        <w:rPr>
          <w:rFonts w:eastAsia="Times New Roman"/>
          <w:szCs w:val="24"/>
        </w:rPr>
      </w:pPr>
      <w:r>
        <w:rPr>
          <w:rFonts w:eastAsia="Times New Roman"/>
          <w:b/>
          <w:szCs w:val="24"/>
        </w:rPr>
        <w:t>ΙΩΑΝΝΕΤΑ (ΑΝΝΕΤΑ) ΚΑΒΒΑΔΙΑ:</w:t>
      </w:r>
      <w:r>
        <w:rPr>
          <w:rFonts w:eastAsia="Times New Roman"/>
          <w:szCs w:val="24"/>
        </w:rPr>
        <w:t xml:space="preserve"> Άλλα λέγατε, όταν ερχόσασταν…</w:t>
      </w:r>
    </w:p>
    <w:p w14:paraId="3A32DCE2" w14:textId="77777777" w:rsidR="00133975" w:rsidRDefault="007A2F43">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Κυρία συνάδελφε, σας παρακαλώ, αφήστε τον Πρόεδρο να εκφραστεί. Ό,τι θέλει το λέει.</w:t>
      </w:r>
    </w:p>
    <w:p w14:paraId="3A32DCE3" w14:textId="77777777" w:rsidR="00133975" w:rsidRDefault="007A2F43">
      <w:pPr>
        <w:spacing w:line="600" w:lineRule="auto"/>
        <w:ind w:firstLine="720"/>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Για να λέει η κ. Σπυράκη ότι είναι «εγκλωβισμένοι στο ξένο σώμα» που έχουν. Ακούστε εξήγηση! Είναι εγκλωβισμένοι στο ξένο σώμα που έχουν. Το έκαναν κάποια κράτη της Ευρώπης, λέει. </w:t>
      </w:r>
    </w:p>
    <w:p w14:paraId="3A32DCE4" w14:textId="77777777" w:rsidR="00133975" w:rsidRDefault="007A2F43">
      <w:pPr>
        <w:spacing w:line="600" w:lineRule="auto"/>
        <w:ind w:firstLine="720"/>
        <w:jc w:val="both"/>
        <w:rPr>
          <w:rFonts w:eastAsia="Times New Roman"/>
          <w:szCs w:val="24"/>
        </w:rPr>
      </w:pPr>
      <w:r>
        <w:rPr>
          <w:rFonts w:eastAsia="Times New Roman"/>
          <w:szCs w:val="24"/>
        </w:rPr>
        <w:t>Ακούστε, κύριοι, Έλληνες είμαστε ή φραγκολεβαντίνοι; Αν είναι να αντιγράφο</w:t>
      </w:r>
      <w:r>
        <w:rPr>
          <w:rFonts w:eastAsia="Times New Roman"/>
          <w:szCs w:val="24"/>
        </w:rPr>
        <w:t>υμε τα πάντα της Ευρώπης, να πάμε να φύγουμε από δω μέσα και να φέρουμε κανέναν Ευρωπαίο έπαρχο να μας κυβερνάει. Εγώ από την Ευρώπη παίρνω τα καλά της, την οργάνωση του κράτους, την παραγωγική της μηχανή, τις συντάξεις της, τους μισθούς της…</w:t>
      </w:r>
    </w:p>
    <w:p w14:paraId="3A32DCE5" w14:textId="77777777" w:rsidR="00133975" w:rsidRDefault="007A2F43">
      <w:pPr>
        <w:spacing w:line="600" w:lineRule="auto"/>
        <w:ind w:firstLine="720"/>
        <w:jc w:val="both"/>
        <w:rPr>
          <w:rFonts w:eastAsia="Times New Roman"/>
          <w:szCs w:val="24"/>
        </w:rPr>
      </w:pPr>
      <w:r>
        <w:rPr>
          <w:rFonts w:eastAsia="Times New Roman"/>
          <w:b/>
          <w:szCs w:val="24"/>
        </w:rPr>
        <w:t>ΙΩΑΝΝΗΣ ΓΚΙΟΛ</w:t>
      </w:r>
      <w:r>
        <w:rPr>
          <w:rFonts w:eastAsia="Times New Roman"/>
          <w:b/>
          <w:szCs w:val="24"/>
        </w:rPr>
        <w:t xml:space="preserve">ΑΣ: </w:t>
      </w:r>
      <w:r>
        <w:rPr>
          <w:rFonts w:eastAsia="Times New Roman"/>
          <w:szCs w:val="24"/>
        </w:rPr>
        <w:t>Να νομοθετεί ανεξάρτητα…</w:t>
      </w:r>
    </w:p>
    <w:p w14:paraId="3A32DCE6" w14:textId="77777777" w:rsidR="00133975" w:rsidRDefault="007A2F43">
      <w:pPr>
        <w:spacing w:line="600" w:lineRule="auto"/>
        <w:ind w:firstLine="720"/>
        <w:jc w:val="both"/>
        <w:rPr>
          <w:rFonts w:eastAsia="Times New Roman"/>
          <w:szCs w:val="24"/>
        </w:rPr>
      </w:pPr>
      <w:r>
        <w:rPr>
          <w:rFonts w:eastAsia="Times New Roman"/>
          <w:b/>
          <w:szCs w:val="24"/>
        </w:rPr>
        <w:lastRenderedPageBreak/>
        <w:t>ΒΑΣΙΛΗΣ ΛΕΒΕΝΤΗΣ (Πρόεδρος της Ένωσης Κεντρώων):</w:t>
      </w:r>
      <w:r>
        <w:rPr>
          <w:rFonts w:eastAsia="Times New Roman"/>
          <w:szCs w:val="24"/>
        </w:rPr>
        <w:t xml:space="preserve"> Αυτά παίρνω από την Ευρώπη, δεν παίρνω αξίες. Η Ελλάδα έπρεπε να δίνει αξίες στην Ευρώπη, όχι να παίρνει. Η Ευρώπη έπρεπε να παίρνει από την Ελλάδα αξίες και ήθη και όχι το ανάπο</w:t>
      </w:r>
      <w:r>
        <w:rPr>
          <w:rFonts w:eastAsia="Times New Roman"/>
          <w:szCs w:val="24"/>
        </w:rPr>
        <w:t xml:space="preserve">δο. </w:t>
      </w:r>
    </w:p>
    <w:p w14:paraId="3A32DCE7" w14:textId="77777777" w:rsidR="00133975" w:rsidRDefault="007A2F43">
      <w:pPr>
        <w:spacing w:line="600" w:lineRule="auto"/>
        <w:ind w:firstLine="720"/>
        <w:jc w:val="both"/>
        <w:rPr>
          <w:rFonts w:eastAsia="Times New Roman"/>
          <w:szCs w:val="24"/>
        </w:rPr>
      </w:pPr>
      <w:r>
        <w:rPr>
          <w:rFonts w:eastAsia="Times New Roman"/>
          <w:szCs w:val="24"/>
        </w:rPr>
        <w:t xml:space="preserve">Όταν έγινε η Αναγέννηση μετά την πτώση του Βυζαντίου, μια ηττημένη χώρα, το Βυζάντιο, κατέκτησε την Ευρώπη, νίκησε την Ευρώπη, δεν πήγε να αντιγράψει τα παρηκμασμένα ήθη. Το νόημα της εισόδου της Ελλάδας στην Ευρώπη ξέρετε πόσο το υπερασπίστηκα, όπως </w:t>
      </w:r>
      <w:r>
        <w:rPr>
          <w:rFonts w:eastAsia="Times New Roman"/>
          <w:szCs w:val="24"/>
        </w:rPr>
        <w:t>και την παραμονή μας στο ευρώ. Το μόνο κόμμα που υπερασπίστηκε αυτά τα δύο πράγματα είναι η Ένωση Κεντρώων, γιατί και η Νέα Δημοκρατία έκανε τα «</w:t>
      </w:r>
      <w:proofErr w:type="spellStart"/>
      <w:r>
        <w:rPr>
          <w:rFonts w:eastAsia="Times New Roman"/>
          <w:szCs w:val="24"/>
        </w:rPr>
        <w:t>Ζάππεια</w:t>
      </w:r>
      <w:proofErr w:type="spellEnd"/>
      <w:r>
        <w:rPr>
          <w:rFonts w:eastAsia="Times New Roman"/>
          <w:szCs w:val="24"/>
        </w:rPr>
        <w:t>», ο ΣΥΡΙΖΑ έσκιζε μνημόνια, κ.λπ.</w:t>
      </w:r>
      <w:r>
        <w:rPr>
          <w:rFonts w:eastAsia="Times New Roman"/>
          <w:szCs w:val="24"/>
        </w:rPr>
        <w:t>.</w:t>
      </w:r>
      <w:r>
        <w:rPr>
          <w:rFonts w:eastAsia="Times New Roman"/>
          <w:szCs w:val="24"/>
        </w:rPr>
        <w:t xml:space="preserve"> Το μόνο κόμμα που σταθερά πιστεύει στην Ευρώπη είναι η Ένωση Κεντρώω</w:t>
      </w:r>
      <w:r>
        <w:rPr>
          <w:rFonts w:eastAsia="Times New Roman"/>
          <w:szCs w:val="24"/>
        </w:rPr>
        <w:t xml:space="preserve">ν. </w:t>
      </w:r>
    </w:p>
    <w:p w14:paraId="3A32DCE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Στην Ευρώπη, όμως, με το δικαίωμα να πούμε «όχι» σε κάτι. Αν είναι να υποταχθούμε απόλυτα, τότε δεν καταλαβαίνω τι είδους πρόοδος είναι αυτή που </w:t>
      </w:r>
      <w:proofErr w:type="spellStart"/>
      <w:r>
        <w:rPr>
          <w:rFonts w:eastAsia="Times New Roman" w:cs="Times New Roman"/>
          <w:szCs w:val="24"/>
        </w:rPr>
        <w:t>συνετελέσθη</w:t>
      </w:r>
      <w:proofErr w:type="spellEnd"/>
      <w:r>
        <w:rPr>
          <w:rFonts w:eastAsia="Times New Roman" w:cs="Times New Roman"/>
          <w:szCs w:val="24"/>
        </w:rPr>
        <w:t xml:space="preserve"> εντασσόμενη στην Ευρώπη; Την αγαπώ την Ευρώπη, αλλά κρατώντας τις ελληνικές αξίες, τα ήθη. Είνα</w:t>
      </w:r>
      <w:r>
        <w:rPr>
          <w:rFonts w:eastAsia="Times New Roman" w:cs="Times New Roman"/>
          <w:szCs w:val="24"/>
        </w:rPr>
        <w:t>ι ορθόδοξο κράτος η Ελλάδα. Πολέμησε ο Παπαφλέσσας, δεν πολέμησε ο Τσίπρας ούτε ο Μητσοτάκης. Ο Παπαφλέσσας πολέμησε για να είστε εδώ και να παίρνετε τους μισθούς σας. Για να εξηγούμαστε.</w:t>
      </w:r>
    </w:p>
    <w:p w14:paraId="3A32DCE9"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A32DCEA"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Τι ιστορικές ακροβασίες είνα</w:t>
      </w:r>
      <w:r>
        <w:rPr>
          <w:rFonts w:eastAsia="Times New Roman" w:cs="Times New Roman"/>
          <w:szCs w:val="24"/>
        </w:rPr>
        <w:t>ι αυτές;</w:t>
      </w:r>
    </w:p>
    <w:p w14:paraId="3A32DCEB"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lastRenderedPageBreak/>
        <w:t>ΒΑΣΙΛΗΣ ΛΕΒΕΝΤΗΣ (Πρόεδρος της Ένωσης Κεντρώων):</w:t>
      </w:r>
      <w:r>
        <w:rPr>
          <w:rFonts w:eastAsia="Times New Roman" w:cs="Times New Roman"/>
          <w:szCs w:val="24"/>
        </w:rPr>
        <w:t xml:space="preserve"> Και όσον αφορά αυτό το οποίο λέτε ότι η Εκκλησία θέλει να αναμιγνύεται στα πολιτικά και ότι η Εκκλησία θέλει να νομοθετεί, να το ξαναπώ: Τίποτε δεν θέλει η Εκκλησία. Σεβασμό θέλει, αν είστε ορθόδοξο</w:t>
      </w:r>
      <w:r>
        <w:rPr>
          <w:rFonts w:eastAsia="Times New Roman" w:cs="Times New Roman"/>
          <w:szCs w:val="24"/>
        </w:rPr>
        <w:t>ι. Εάν πάτε στις εκκλησίες μηχανικά για ψηφοθηρία, αυτό θα βγει σαν συμπέρασμα, αν αγνοείτε εντελώς τις απόψεις της. Ερωτήσατε καθόλου την Εκκλησία πριν συντάξετε το νομοσχέδιο; Είναι τόσο ασήμαντη η Εκκλησία που μπορεί αυτή η Αίθουσα να αγνοεί τις απόψεις</w:t>
      </w:r>
      <w:r>
        <w:rPr>
          <w:rFonts w:eastAsia="Times New Roman" w:cs="Times New Roman"/>
          <w:szCs w:val="24"/>
        </w:rPr>
        <w:t xml:space="preserve"> της;</w:t>
      </w:r>
    </w:p>
    <w:p w14:paraId="3A32DCEC"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Δεν είμαστε Ιράν. Δημοκρατία έχουμε.</w:t>
      </w:r>
    </w:p>
    <w:p w14:paraId="3A32DCED"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Ακούστε κάτι, θέλω να πω και κάτι άλλο. Σε όλα τα κανάλια όπου στέλνουμε εμείς ανακοινώσεις βγάζουν πέντε λέξεις. Τα δεξιά κανάλια παίρνουν λέξεις</w:t>
      </w:r>
      <w:r>
        <w:rPr>
          <w:rFonts w:eastAsia="Times New Roman" w:cs="Times New Roman"/>
          <w:szCs w:val="24"/>
        </w:rPr>
        <w:t xml:space="preserve"> ότι είμαστε δήθεν με τη Νέα Δημοκρατία. Τα αριστερά κανάλια –μη εξαιρουμένης και της ΕΡΤ- βάζουν ότι είμαστε υπέρ του ΣΥΡΙΖΑ. Δεν μεταδίδουν τις ανακοινώσεις και δεν είναι μεγάλες, είναι τρεις σειρές, αλλά τις κόβουν, έτσι ώστε να χαράσσουν το νόημα.</w:t>
      </w:r>
    </w:p>
    <w:p w14:paraId="3A32DCEE"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Γι’ </w:t>
      </w:r>
      <w:r>
        <w:rPr>
          <w:rFonts w:eastAsia="Times New Roman" w:cs="Times New Roman"/>
          <w:szCs w:val="24"/>
        </w:rPr>
        <w:t>αυτό προτείνω σε αυτήν την Αίθουσα τις ανακοινώσεις των κομμάτων να τις μεταδίδει αυτούσιες το κανάλι της Βουλής. Το κανάλι της Βουλής δεν είναι για να μεταδίδει την κυρία τάδε και την κυρία τάδε. Τουλάχιστον ένα δίωρο κάθε μέρα να μεταδίδει τις ανακοινώσε</w:t>
      </w:r>
      <w:r>
        <w:rPr>
          <w:rFonts w:eastAsia="Times New Roman" w:cs="Times New Roman"/>
          <w:szCs w:val="24"/>
        </w:rPr>
        <w:t xml:space="preserve">ις των κομμάτων αυτούσιες, γιατί ούτε ο </w:t>
      </w:r>
      <w:r>
        <w:rPr>
          <w:rFonts w:eastAsia="Times New Roman" w:cs="Times New Roman"/>
          <w:szCs w:val="24"/>
        </w:rPr>
        <w:t>«</w:t>
      </w:r>
      <w:r>
        <w:rPr>
          <w:rFonts w:eastAsia="Times New Roman" w:cs="Times New Roman"/>
          <w:szCs w:val="24"/>
          <w:lang w:val="en-US"/>
        </w:rPr>
        <w:t>ANT</w:t>
      </w:r>
      <w:r>
        <w:rPr>
          <w:rFonts w:eastAsia="Times New Roman" w:cs="Times New Roman"/>
          <w:szCs w:val="24"/>
        </w:rPr>
        <w:t xml:space="preserve"> </w:t>
      </w:r>
      <w:r>
        <w:rPr>
          <w:rFonts w:eastAsia="Times New Roman" w:cs="Times New Roman"/>
          <w:szCs w:val="24"/>
        </w:rPr>
        <w:t>1»</w:t>
      </w:r>
      <w:r>
        <w:rPr>
          <w:rFonts w:eastAsia="Times New Roman" w:cs="Times New Roman"/>
          <w:szCs w:val="24"/>
        </w:rPr>
        <w:t xml:space="preserve">, ούτε ο </w:t>
      </w:r>
      <w:r>
        <w:rPr>
          <w:rFonts w:eastAsia="Times New Roman" w:cs="Times New Roman"/>
          <w:szCs w:val="24"/>
        </w:rPr>
        <w:lastRenderedPageBreak/>
        <w:t>«</w:t>
      </w:r>
      <w:r>
        <w:rPr>
          <w:rFonts w:eastAsia="Times New Roman" w:cs="Times New Roman"/>
          <w:szCs w:val="24"/>
        </w:rPr>
        <w:t>ΣΚΑΪ</w:t>
      </w:r>
      <w:r>
        <w:rPr>
          <w:rFonts w:eastAsia="Times New Roman" w:cs="Times New Roman"/>
          <w:szCs w:val="24"/>
        </w:rPr>
        <w:t>»</w:t>
      </w:r>
      <w:r>
        <w:rPr>
          <w:rFonts w:eastAsia="Times New Roman" w:cs="Times New Roman"/>
          <w:szCs w:val="24"/>
        </w:rPr>
        <w:t>, ούτε η ΕΡΤ δεν μεταδίδουν τις ανακοινώσεις της Ένωσης Κεντρώων. Πού θα πάμε για να επικοινωνήσουμε με τον λαό;</w:t>
      </w:r>
    </w:p>
    <w:p w14:paraId="3A32DCE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Το κανάλι της Βουλής πρέπει να διαθέσει ένα δίωρο για τις ανακοινώσεις όλων των κομμάτων, διαφορετικά κλείστε το. Εάν είναι απλά να μεταδίδει τα της Αιθούσης. Την ανακοίνωση του κάθε κόμματος σε καθημερινή βάση για να ξέρει ο λαός ποια είναι η θέση της Ένω</w:t>
      </w:r>
      <w:r>
        <w:rPr>
          <w:rFonts w:eastAsia="Times New Roman" w:cs="Times New Roman"/>
          <w:szCs w:val="24"/>
        </w:rPr>
        <w:t xml:space="preserve">σης Κεντρώων για την αλλαγή φύλου, ποια είναι η θέση για την Τουρκική Ένωση Ξάνθης, για το ένα και για το άλλο. Δεν γνωρίζει. Βγέστε να δείτε. </w:t>
      </w:r>
    </w:p>
    <w:p w14:paraId="3A32DCF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Εσείς, ΣΥΡΙΖΑ και Νέα Δημοκρατία, στήνετε ένα νέο δικομματισμό και τρώτε στα δελτία ειδήσεων το 90% του χρόνου. </w:t>
      </w:r>
      <w:r>
        <w:rPr>
          <w:rFonts w:eastAsia="Times New Roman" w:cs="Times New Roman"/>
          <w:szCs w:val="24"/>
        </w:rPr>
        <w:t xml:space="preserve">Εσείς δεν έχετε πρόβλημα, αλλά τα νεότερα κόμματα έχουν πρόβλημα. Με επισκέφτηκε η κ. </w:t>
      </w:r>
      <w:proofErr w:type="spellStart"/>
      <w:r>
        <w:rPr>
          <w:rFonts w:eastAsia="Times New Roman" w:cs="Times New Roman"/>
          <w:szCs w:val="24"/>
        </w:rPr>
        <w:t>Αγάτσα</w:t>
      </w:r>
      <w:proofErr w:type="spellEnd"/>
      <w:r>
        <w:rPr>
          <w:rFonts w:eastAsia="Times New Roman" w:cs="Times New Roman"/>
          <w:szCs w:val="24"/>
        </w:rPr>
        <w:t xml:space="preserve"> και ο κ. </w:t>
      </w:r>
      <w:proofErr w:type="spellStart"/>
      <w:r>
        <w:rPr>
          <w:rFonts w:eastAsia="Times New Roman" w:cs="Times New Roman"/>
          <w:szCs w:val="24"/>
        </w:rPr>
        <w:t>Καπάκος</w:t>
      </w:r>
      <w:proofErr w:type="spellEnd"/>
      <w:r>
        <w:rPr>
          <w:rFonts w:eastAsia="Times New Roman" w:cs="Times New Roman"/>
          <w:szCs w:val="24"/>
        </w:rPr>
        <w:t xml:space="preserve"> για κάτι θέματα του ΕΔΟΕΑΠ και λέει: «Έχετε κανένα πρόβλημα;» Και λέω ότι έχουμε το εξής πρόβλημα, στέλνουμε μια ανακοίνωση και βάζουν μόνο τρεις </w:t>
      </w:r>
      <w:r>
        <w:rPr>
          <w:rFonts w:eastAsia="Times New Roman" w:cs="Times New Roman"/>
          <w:szCs w:val="24"/>
        </w:rPr>
        <w:t xml:space="preserve">λέξεις μη αποδίδουσες αυτό που θέλουμε να δηλώσουμε. Και είπε ο κ. </w:t>
      </w:r>
      <w:proofErr w:type="spellStart"/>
      <w:r>
        <w:rPr>
          <w:rFonts w:eastAsia="Times New Roman" w:cs="Times New Roman"/>
          <w:szCs w:val="24"/>
        </w:rPr>
        <w:t>Καπάκος</w:t>
      </w:r>
      <w:proofErr w:type="spellEnd"/>
      <w:r>
        <w:rPr>
          <w:rFonts w:eastAsia="Times New Roman" w:cs="Times New Roman"/>
          <w:szCs w:val="24"/>
        </w:rPr>
        <w:t xml:space="preserve"> ότι επί των ημερών του –ήταν προφανώς στην ΕΡΤ- υπήρχε ένας αλγόριθμος, που έπρεπε, με βάση τη δύναμη των κομμάτων, να έχουν αντίστοιχο χρόνο τα κόμματα. Σταμάτησε και αυτό να τηρεί</w:t>
      </w:r>
      <w:r>
        <w:rPr>
          <w:rFonts w:eastAsia="Times New Roman" w:cs="Times New Roman"/>
          <w:szCs w:val="24"/>
        </w:rPr>
        <w:t xml:space="preserve">ται. Κάτι καλό που είχε ξεκινήσει στην ΕΡΤ σταμάτησε κι αυτό να τηρείται, κύριε </w:t>
      </w:r>
      <w:proofErr w:type="spellStart"/>
      <w:r>
        <w:rPr>
          <w:rFonts w:eastAsia="Times New Roman" w:cs="Times New Roman"/>
          <w:szCs w:val="24"/>
        </w:rPr>
        <w:t>Βούτση</w:t>
      </w:r>
      <w:proofErr w:type="spellEnd"/>
      <w:r>
        <w:rPr>
          <w:rFonts w:eastAsia="Times New Roman" w:cs="Times New Roman"/>
          <w:szCs w:val="24"/>
        </w:rPr>
        <w:t xml:space="preserve">. Σταμάτησε ο αλγόριθμος, να υπάρχει δηλαδή ανάλογα με τη δύναμη του κόμματος κάποιος στοιχειώδης χρόνος εις τα ΜΜΕ. Σας μιλάω για θέματα </w:t>
      </w:r>
      <w:r>
        <w:rPr>
          <w:rFonts w:eastAsia="Times New Roman" w:cs="Times New Roman"/>
          <w:szCs w:val="24"/>
        </w:rPr>
        <w:t>δ</w:t>
      </w:r>
      <w:r>
        <w:rPr>
          <w:rFonts w:eastAsia="Times New Roman" w:cs="Times New Roman"/>
          <w:szCs w:val="24"/>
        </w:rPr>
        <w:t>ημοκρατίας.</w:t>
      </w:r>
    </w:p>
    <w:p w14:paraId="3A32DCF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Θα σας πω δύο περιπ</w:t>
      </w:r>
      <w:r>
        <w:rPr>
          <w:rFonts w:eastAsia="Times New Roman" w:cs="Times New Roman"/>
          <w:szCs w:val="24"/>
        </w:rPr>
        <w:t xml:space="preserve">έτειες που αισθάνθηκα εγώ. Πήγα να δω εγώ για την πετρελαιοκηλίδα στον Πειραιά. Ήταν μαζί μου και ο κ. </w:t>
      </w:r>
      <w:proofErr w:type="spellStart"/>
      <w:r>
        <w:rPr>
          <w:rFonts w:eastAsia="Times New Roman" w:cs="Times New Roman"/>
          <w:szCs w:val="24"/>
        </w:rPr>
        <w:t>Κουρουμπλής</w:t>
      </w:r>
      <w:proofErr w:type="spellEnd"/>
      <w:r>
        <w:rPr>
          <w:rFonts w:eastAsia="Times New Roman" w:cs="Times New Roman"/>
          <w:szCs w:val="24"/>
        </w:rPr>
        <w:t>. Βγαίνοντας στο λιμάνι εκεί απ’ έξω είπα ότι ζητώ ξήλωμα των υπηρεσιών που δίνουν τα πιστοποιητικά αξιοπλοΐας, γιατί θεωρώ ότι όλοι αυτοί εκε</w:t>
      </w:r>
      <w:r>
        <w:rPr>
          <w:rFonts w:eastAsia="Times New Roman" w:cs="Times New Roman"/>
          <w:szCs w:val="24"/>
        </w:rPr>
        <w:t>ί πρέπει να είναι σε κύκλο διαφθοράς, πρώτον.</w:t>
      </w:r>
    </w:p>
    <w:p w14:paraId="3A32DCF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Δεύτερον, είπα ότι ζητώ συνεδρίαση της Ολομέλειας γιατί κρίνω το θέμα της πετρελαιοκηλίδας μέγα θέμα. Ο κύριος Υπουργός μου δήλωσε ότι κάνει το ανθρωπίνως δυνατό, αλλά το ανθρωπίνως δυνατό δεν επαρκεί. Τι βάλαν</w:t>
      </w:r>
      <w:r>
        <w:rPr>
          <w:rFonts w:eastAsia="Times New Roman" w:cs="Times New Roman"/>
          <w:szCs w:val="24"/>
        </w:rPr>
        <w:t xml:space="preserve">ε αυτοί; Βάλανε μόνο ότι ο κύριος Υπουργός κάνει το ανθρωπίνως δυνατό και με παρουσιάζανε ότι υποστηρίζω τον κ. </w:t>
      </w:r>
      <w:proofErr w:type="spellStart"/>
      <w:r>
        <w:rPr>
          <w:rFonts w:eastAsia="Times New Roman" w:cs="Times New Roman"/>
          <w:szCs w:val="24"/>
        </w:rPr>
        <w:t>Κουρουμπλή</w:t>
      </w:r>
      <w:proofErr w:type="spellEnd"/>
      <w:r>
        <w:rPr>
          <w:rFonts w:eastAsia="Times New Roman" w:cs="Times New Roman"/>
          <w:szCs w:val="24"/>
        </w:rPr>
        <w:t>. Πλαστογράφησαν τη δήλωσή μου.</w:t>
      </w:r>
    </w:p>
    <w:p w14:paraId="3A32DCF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προχθές, την Κυριακή, είπα ότι όταν εγώ ψηφίζω στη Βουλή, θέλω να μπορώ να πείσω και τη γυν</w:t>
      </w:r>
      <w:r>
        <w:rPr>
          <w:rFonts w:eastAsia="Times New Roman" w:cs="Times New Roman"/>
          <w:szCs w:val="24"/>
        </w:rPr>
        <w:t>αίκα μου και τον διπλανό μου και τον γείτονα. Αυτός είναι ο Λεβέντης. Είμαι ένας άνθρωπος που θέλω να βγαίνω στο καφενείο και να μπορώ να εξηγήσω γιατί σήμερα θα ψηφίσω «όχι», γιατί αύριο θα ψηφίσω «ναι». Θέλω να είμαι πάντα ανάμεσα στον λαό και να εξηγώ τ</w:t>
      </w:r>
      <w:r>
        <w:rPr>
          <w:rFonts w:eastAsia="Times New Roman" w:cs="Times New Roman"/>
          <w:szCs w:val="24"/>
        </w:rPr>
        <w:t xml:space="preserve">ην ψήφο μου. </w:t>
      </w:r>
    </w:p>
    <w:p w14:paraId="3A32DCF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Και έγραψαν αυτοί: «Τον Λεβέντη τον διατάζει η γυναίκα του τι θα ψηφίσει». Για να αντιληφθείτε τι αίσχη γίνονται στον χώρο της δημοσιογραφίας! Τίποτα άλλο. Και  μιλάω και για τον χώρο της φιλικής σας δημοσιογραφίας -προσέξτε το αυτό- στον χώρ</w:t>
      </w:r>
      <w:r>
        <w:rPr>
          <w:rFonts w:eastAsia="Times New Roman" w:cs="Times New Roman"/>
          <w:szCs w:val="24"/>
        </w:rPr>
        <w:t xml:space="preserve">ο της κολλητής σας –καλή λέξη χρησιμοποιώ- δημοσιογραφίας. </w:t>
      </w:r>
    </w:p>
    <w:p w14:paraId="3A32DCF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ζητήσει να γίνει ανεξάρτητη αρχή για τις δημοσκοπήσεις. Πριν ανακοινώσει το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το αποτέλεσμα μιας δημοσκόπησης, η ανεξάρτητη αρχή να παίρνει -είτε κάλπη είναι είτε τηλέφωνα είναι- τα ευ</w:t>
      </w:r>
      <w:r>
        <w:rPr>
          <w:rFonts w:eastAsia="Times New Roman" w:cs="Times New Roman"/>
          <w:szCs w:val="24"/>
        </w:rPr>
        <w:t xml:space="preserve">ρήματα όλα, να τα ελέγχει και μετά να δίδεται η άδεια στο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στο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στον </w:t>
      </w:r>
      <w:r>
        <w:rPr>
          <w:rFonts w:eastAsia="Times New Roman" w:cs="Times New Roman"/>
          <w:szCs w:val="24"/>
        </w:rPr>
        <w:t>«</w:t>
      </w:r>
      <w:r>
        <w:rPr>
          <w:rFonts w:eastAsia="Times New Roman" w:cs="Times New Roman"/>
          <w:szCs w:val="24"/>
        </w:rPr>
        <w:t>ΑΝΤ</w:t>
      </w:r>
      <w:r>
        <w:rPr>
          <w:rFonts w:eastAsia="Times New Roman" w:cs="Times New Roman"/>
          <w:szCs w:val="24"/>
        </w:rPr>
        <w:t xml:space="preserve"> </w:t>
      </w:r>
      <w:r>
        <w:rPr>
          <w:rFonts w:eastAsia="Times New Roman" w:cs="Times New Roman"/>
          <w:szCs w:val="24"/>
        </w:rPr>
        <w:t>1</w:t>
      </w:r>
      <w:r>
        <w:rPr>
          <w:rFonts w:eastAsia="Times New Roman" w:cs="Times New Roman"/>
          <w:szCs w:val="24"/>
        </w:rPr>
        <w:t>»</w:t>
      </w:r>
      <w:r>
        <w:rPr>
          <w:rFonts w:eastAsia="Times New Roman" w:cs="Times New Roman"/>
          <w:szCs w:val="24"/>
        </w:rPr>
        <w:t xml:space="preserve"> να βγάζουν τις ανακοινώσεις, προς αξιοπιστία του τομέα αυτού. Ο κ. Τσίπρας δύο φορές μου το υποσχέθηκε, προσωπικά. Όμως, φαίνεται ότι τον βολεύει, γιατί σκέπτεται ότ</w:t>
      </w:r>
      <w:r>
        <w:rPr>
          <w:rFonts w:eastAsia="Times New Roman" w:cs="Times New Roman"/>
          <w:szCs w:val="24"/>
        </w:rPr>
        <w:t>ι και να πέσει τώρα ο ΣΥΡΙΖΑ, μεθαύριο θα θέλει να ξανάρθει είτε με τον ίδιο Αρχηγό είτε με κάποιον άλλο. Άρα, το συμφέρον των δύο Κομμάτων, Νέας Δημοκρατίας και ΣΥΡΙΖΑ, είναι να διατηρείται ένα χάος. Πίσω από το χάος μπορούν να βγάζουν ό,τι θέλουν στις δη</w:t>
      </w:r>
      <w:r>
        <w:rPr>
          <w:rFonts w:eastAsia="Times New Roman" w:cs="Times New Roman"/>
          <w:szCs w:val="24"/>
        </w:rPr>
        <w:t xml:space="preserve">μοσκοπήσεις. </w:t>
      </w:r>
    </w:p>
    <w:p w14:paraId="3A32DCF6"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Για τις δημοσκοπήσεις που μας παρουσιάζουν έξω από τη Βουλή, τους λέω ότι και τον Σεπτέμβριο του 2015 στην Ένωση Κεντρώων έδιναν 2% και στον Λαφαζάνη 6,5%. Αυτούς που κάνουν τέτοια στις δημοσκοπήσεις θα τους κάνω να σκίσουν τα πτυχία τους, πο</w:t>
      </w:r>
      <w:r>
        <w:rPr>
          <w:rFonts w:eastAsia="Times New Roman" w:cs="Times New Roman"/>
          <w:szCs w:val="24"/>
        </w:rPr>
        <w:t xml:space="preserve">υ αμφιβάλω αν έχουν. </w:t>
      </w:r>
    </w:p>
    <w:p w14:paraId="3A32DCF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Ρωτάω κάτι άλλο. Με δεδομένη την αντίθεση της Εκκλησίας -διότι αντιτίθεται εντελώς σε αυτό που πάτε να ψηφίσετε σήμερα- ο κύριος Πρόεδρος της Δημοκρατίας -που όταν μπήκε γονάτισε στην </w:t>
      </w:r>
      <w:proofErr w:type="spellStart"/>
      <w:r>
        <w:rPr>
          <w:rFonts w:eastAsia="Times New Roman" w:cs="Times New Roman"/>
          <w:szCs w:val="24"/>
        </w:rPr>
        <w:t>Πανορθόδοξη</w:t>
      </w:r>
      <w:proofErr w:type="spellEnd"/>
      <w:r>
        <w:rPr>
          <w:rFonts w:eastAsia="Times New Roman" w:cs="Times New Roman"/>
          <w:szCs w:val="24"/>
        </w:rPr>
        <w:t xml:space="preserve"> Σύναξη στο Ηράκλειο ενώπιον του Πατριά</w:t>
      </w:r>
      <w:r>
        <w:rPr>
          <w:rFonts w:eastAsia="Times New Roman" w:cs="Times New Roman"/>
          <w:szCs w:val="24"/>
        </w:rPr>
        <w:t xml:space="preserve">ρχη- θα το υπογράψει; Και πώς θα ξαναδεί τον Πατριάρχη; Έχουμε μια Εκκλησία τόσο στη γωνία που πιο πολύ μπορεί να μιλάει ένας σύλλογος καταναλωτών από την Εκκλησία. Εκεί καταντήσαμε. Και το θεωρούμε ανάμειξη. </w:t>
      </w:r>
    </w:p>
    <w:p w14:paraId="3A32DCF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Δηλαδή μπορεί ο κύριος Πρόεδρος της Δημοκρατία</w:t>
      </w:r>
      <w:r>
        <w:rPr>
          <w:rFonts w:eastAsia="Times New Roman" w:cs="Times New Roman"/>
          <w:szCs w:val="24"/>
        </w:rPr>
        <w:t xml:space="preserve">ς να γονατίζει πιστεύοντας στην ορθοδοξία κι από την άλλη μεριά η Αίθουσα αυτή να αγνοεί παντελώς τη θέληση της Εκκλησίας; Αυτό δικό σας θέμα είναι. Πράξατε όπως νομίζετε. </w:t>
      </w:r>
    </w:p>
    <w:p w14:paraId="3A32DCF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Την άλλη Δευτέρα στη Θεσσαλονίκη θα μιλήσω στο Ξενοδοχείο </w:t>
      </w:r>
      <w:r>
        <w:rPr>
          <w:rFonts w:eastAsia="Times New Roman" w:cs="Times New Roman"/>
          <w:szCs w:val="24"/>
        </w:rPr>
        <w:t>«</w:t>
      </w:r>
      <w:proofErr w:type="spellStart"/>
      <w:r>
        <w:rPr>
          <w:rFonts w:eastAsia="Times New Roman" w:cs="Times New Roman"/>
          <w:szCs w:val="24"/>
          <w:lang w:val="en-US"/>
        </w:rPr>
        <w:t>C</w:t>
      </w:r>
      <w:r>
        <w:rPr>
          <w:rFonts w:eastAsia="Times New Roman" w:cs="Times New Roman"/>
          <w:szCs w:val="24"/>
          <w:lang w:val="en-US"/>
        </w:rPr>
        <w:t>apsis</w:t>
      </w:r>
      <w:proofErr w:type="spellEnd"/>
      <w:r>
        <w:rPr>
          <w:rFonts w:eastAsia="Times New Roman" w:cs="Times New Roman"/>
          <w:szCs w:val="24"/>
        </w:rPr>
        <w:t>»</w:t>
      </w:r>
      <w:r>
        <w:rPr>
          <w:rFonts w:eastAsia="Times New Roman" w:cs="Times New Roman"/>
          <w:szCs w:val="24"/>
        </w:rPr>
        <w:t xml:space="preserve"> στη 19.00΄ η ώρα</w:t>
      </w:r>
      <w:r>
        <w:rPr>
          <w:rFonts w:eastAsia="Times New Roman" w:cs="Times New Roman"/>
          <w:szCs w:val="24"/>
        </w:rPr>
        <w:t xml:space="preserve"> το βράδυ, στις 16 του μηνός. Και το λέω εδώ, γιατί τα κανάλια δεν το μεταδίδουν. Για να αναγκάζεται </w:t>
      </w:r>
      <w:r>
        <w:rPr>
          <w:rFonts w:eastAsia="Times New Roman" w:cs="Times New Roman"/>
          <w:szCs w:val="24"/>
        </w:rPr>
        <w:t>α</w:t>
      </w:r>
      <w:r>
        <w:rPr>
          <w:rFonts w:eastAsia="Times New Roman" w:cs="Times New Roman"/>
          <w:szCs w:val="24"/>
        </w:rPr>
        <w:t xml:space="preserve">ρχηγός </w:t>
      </w:r>
      <w:r>
        <w:rPr>
          <w:rFonts w:eastAsia="Times New Roman" w:cs="Times New Roman"/>
          <w:szCs w:val="24"/>
        </w:rPr>
        <w:t>κ</w:t>
      </w:r>
      <w:r>
        <w:rPr>
          <w:rFonts w:eastAsia="Times New Roman" w:cs="Times New Roman"/>
          <w:szCs w:val="24"/>
        </w:rPr>
        <w:t xml:space="preserve">όμματος, κύριε </w:t>
      </w:r>
      <w:proofErr w:type="spellStart"/>
      <w:r>
        <w:rPr>
          <w:rFonts w:eastAsia="Times New Roman" w:cs="Times New Roman"/>
          <w:szCs w:val="24"/>
        </w:rPr>
        <w:t>Βούτση</w:t>
      </w:r>
      <w:proofErr w:type="spellEnd"/>
      <w:r>
        <w:rPr>
          <w:rFonts w:eastAsia="Times New Roman" w:cs="Times New Roman"/>
          <w:szCs w:val="24"/>
        </w:rPr>
        <w:t xml:space="preserve">, να δηλώνει εδώ την ημέρα και ώρα που μιλάει στη Θεσσαλονίκη, αντιλαμβάνεστε πόση </w:t>
      </w:r>
      <w:r>
        <w:rPr>
          <w:rFonts w:eastAsia="Times New Roman" w:cs="Times New Roman"/>
          <w:szCs w:val="24"/>
        </w:rPr>
        <w:t>δ</w:t>
      </w:r>
      <w:r>
        <w:rPr>
          <w:rFonts w:eastAsia="Times New Roman" w:cs="Times New Roman"/>
          <w:szCs w:val="24"/>
        </w:rPr>
        <w:t>ημοκρατία έχουμε. Αυτό μόνο. Την άλλη Δευ</w:t>
      </w:r>
      <w:r>
        <w:rPr>
          <w:rFonts w:eastAsia="Times New Roman" w:cs="Times New Roman"/>
          <w:szCs w:val="24"/>
        </w:rPr>
        <w:t xml:space="preserve">τέρα, 16 του μηνός, ώρα 19.00΄ το απόγευμα στο Ξενοδοχείο </w:t>
      </w:r>
      <w:r>
        <w:rPr>
          <w:rFonts w:eastAsia="Times New Roman" w:cs="Times New Roman"/>
          <w:szCs w:val="24"/>
        </w:rPr>
        <w:t>«</w:t>
      </w:r>
      <w:proofErr w:type="spellStart"/>
      <w:r>
        <w:rPr>
          <w:rFonts w:eastAsia="Times New Roman" w:cs="Times New Roman"/>
          <w:szCs w:val="24"/>
          <w:lang w:val="en-US"/>
        </w:rPr>
        <w:t>C</w:t>
      </w:r>
      <w:r>
        <w:rPr>
          <w:rFonts w:eastAsia="Times New Roman" w:cs="Times New Roman"/>
          <w:szCs w:val="24"/>
          <w:lang w:val="en-US"/>
        </w:rPr>
        <w:t>apsis</w:t>
      </w:r>
      <w:proofErr w:type="spellEnd"/>
      <w:r>
        <w:rPr>
          <w:rFonts w:eastAsia="Times New Roman" w:cs="Times New Roman"/>
          <w:szCs w:val="24"/>
        </w:rPr>
        <w:t>»</w:t>
      </w:r>
      <w:r>
        <w:rPr>
          <w:rFonts w:eastAsia="Times New Roman" w:cs="Times New Roman"/>
          <w:szCs w:val="24"/>
        </w:rPr>
        <w:t xml:space="preserve"> στη Θεσσαλονίκη, θα μιλήσουμε. Θα πούμε ευθέως ότι αυτή η χώρα μπαίνει σε περίοδο ανωμαλίας. Για εμάς ο κ. Τσίπρας τα κάνει όλα τάκα</w:t>
      </w:r>
      <w:r>
        <w:rPr>
          <w:rFonts w:eastAsia="Times New Roman" w:cs="Times New Roman"/>
          <w:szCs w:val="24"/>
        </w:rPr>
        <w:t>-</w:t>
      </w:r>
      <w:r>
        <w:rPr>
          <w:rFonts w:eastAsia="Times New Roman" w:cs="Times New Roman"/>
          <w:szCs w:val="24"/>
        </w:rPr>
        <w:t>τάκα, χωρίς διαβουλεύσεις. Προωθεί τα συμφέροντα μιας ασ</w:t>
      </w:r>
      <w:r>
        <w:rPr>
          <w:rFonts w:eastAsia="Times New Roman" w:cs="Times New Roman"/>
          <w:szCs w:val="24"/>
        </w:rPr>
        <w:t xml:space="preserve">ήμαντης ομάδας ανθρώπων. Και τι είναι αυτοί; Εγώ νομίζω ότι είναι ψυχασθένεια αυτό που έχουν. </w:t>
      </w:r>
    </w:p>
    <w:p w14:paraId="3A32DCFA"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3A32DCFB"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ΙΩΑΝΝΕΤΑ </w:t>
      </w:r>
      <w:r>
        <w:rPr>
          <w:rFonts w:eastAsia="Times New Roman" w:cs="Times New Roman"/>
          <w:b/>
          <w:szCs w:val="24"/>
        </w:rPr>
        <w:t xml:space="preserve">(ΑΝΝΕΤΑ) </w:t>
      </w:r>
      <w:r>
        <w:rPr>
          <w:rFonts w:eastAsia="Times New Roman" w:cs="Times New Roman"/>
          <w:b/>
          <w:szCs w:val="24"/>
        </w:rPr>
        <w:t xml:space="preserve">ΚΑΒΒΑΔΙΑ: </w:t>
      </w:r>
      <w:r>
        <w:rPr>
          <w:rFonts w:eastAsia="Times New Roman" w:cs="Times New Roman"/>
          <w:szCs w:val="24"/>
        </w:rPr>
        <w:t xml:space="preserve">Τι είναι αυτά τώρα; Άρρωστοι είναι οι άνθρωποι; Ψυχασθενείς τους λέτε; </w:t>
      </w:r>
    </w:p>
    <w:p w14:paraId="3A32DCFC"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w:t>
      </w:r>
      <w:r>
        <w:rPr>
          <w:rFonts w:eastAsia="Times New Roman" w:cs="Times New Roman"/>
          <w:b/>
          <w:szCs w:val="24"/>
        </w:rPr>
        <w:t>Κεντρώων):</w:t>
      </w:r>
      <w:r>
        <w:rPr>
          <w:rFonts w:eastAsia="Times New Roman" w:cs="Times New Roman"/>
          <w:szCs w:val="24"/>
        </w:rPr>
        <w:t xml:space="preserve"> Αυτή είναι η άποψή μου. Εσείς δηλώστε ότι είναι οι καλύτεροι και βάλτε τους και υποψηφίους. Κάντε ό,τι νομίζετε. Έχετε δικαίωμα. Κι εγώ μπορεί να βάλω. Άλλο λέω όμως. Εγώ </w:t>
      </w:r>
      <w:r>
        <w:rPr>
          <w:rFonts w:eastAsia="Times New Roman" w:cs="Times New Roman"/>
          <w:szCs w:val="24"/>
        </w:rPr>
        <w:lastRenderedPageBreak/>
        <w:t xml:space="preserve">είμαι υπέρ του να τους δώσουμε συντάξεις, εργασία, να </w:t>
      </w:r>
      <w:proofErr w:type="spellStart"/>
      <w:r>
        <w:rPr>
          <w:rFonts w:eastAsia="Times New Roman" w:cs="Times New Roman"/>
          <w:szCs w:val="24"/>
        </w:rPr>
        <w:t>αυστηροποιήσουμε</w:t>
      </w:r>
      <w:proofErr w:type="spellEnd"/>
      <w:r>
        <w:rPr>
          <w:rFonts w:eastAsia="Times New Roman" w:cs="Times New Roman"/>
          <w:szCs w:val="24"/>
        </w:rPr>
        <w:t xml:space="preserve"> το </w:t>
      </w:r>
      <w:r>
        <w:rPr>
          <w:rFonts w:eastAsia="Times New Roman" w:cs="Times New Roman"/>
          <w:szCs w:val="24"/>
        </w:rPr>
        <w:t xml:space="preserve">θεσμικό πλαίσιο αν κάποιος τους κάνει </w:t>
      </w:r>
      <w:proofErr w:type="spellStart"/>
      <w:r>
        <w:rPr>
          <w:rFonts w:eastAsia="Times New Roman" w:cs="Times New Roman"/>
          <w:szCs w:val="24"/>
        </w:rPr>
        <w:t>μπούλινγκ</w:t>
      </w:r>
      <w:proofErr w:type="spellEnd"/>
      <w:r>
        <w:rPr>
          <w:rFonts w:eastAsia="Times New Roman" w:cs="Times New Roman"/>
          <w:szCs w:val="24"/>
        </w:rPr>
        <w:t>, να κάνουμε όλα αυτά, να τους στηρίξουμε, αλλά αυτό να μην τους το δώσουμε. Διότι η Ελλάδα δεν πρέπει να αντιγράφει οτιδήποτε από την Ευρώπη. Πρέπει να έχει και άμυνες.</w:t>
      </w:r>
    </w:p>
    <w:p w14:paraId="3A32DCFD"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 xml:space="preserve">Εγώ έτσι μπήκα στην Ευρώπη και έτσι </w:t>
      </w:r>
      <w:r>
        <w:rPr>
          <w:rFonts w:eastAsia="Times New Roman" w:cs="Times New Roman"/>
          <w:szCs w:val="24"/>
        </w:rPr>
        <w:t>στηρίζω ως Λεβέντης. Θα πάρω τα καλά, δηλαδή να σταματήσουμε τα ρουσφέτια, τα χάλια, τις πελατειακές σχέσεις, τις κλεψιές, τις απατεωνιές, αυτά να τα σταματήσουμε, να φτιάξουμε κράτος, αλλά για τις ηθικές αξίες δεν αντιγράφω από κα</w:t>
      </w:r>
      <w:r>
        <w:rPr>
          <w:rFonts w:eastAsia="Times New Roman" w:cs="Times New Roman"/>
          <w:szCs w:val="24"/>
        </w:rPr>
        <w:t>μ</w:t>
      </w:r>
      <w:r>
        <w:rPr>
          <w:rFonts w:eastAsia="Times New Roman" w:cs="Times New Roman"/>
          <w:szCs w:val="24"/>
        </w:rPr>
        <w:t xml:space="preserve">μία Ευρώπη τίποτα. </w:t>
      </w:r>
    </w:p>
    <w:p w14:paraId="3A32DCFE"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Η Ελ</w:t>
      </w:r>
      <w:r>
        <w:rPr>
          <w:rFonts w:eastAsia="Times New Roman" w:cs="Times New Roman"/>
          <w:szCs w:val="24"/>
        </w:rPr>
        <w:t xml:space="preserve">λάδα διδάσκει την Ευρώπη ηθικές αξίες. Διότι το έχετε πάρει κάποιοι ότι αφού το έκαναν οι ξένοι πρέπει να το κάνουμε και εμείς. Και αν οι ξένοι θελήσουν να ξεβρακωθούμε, θα κυκλοφορούμε στην Αθήνα ξεβράκωτοι, γιατί είναι θέλημα των ξένων. </w:t>
      </w:r>
    </w:p>
    <w:p w14:paraId="3A32DCFF" w14:textId="77777777" w:rsidR="00133975" w:rsidRDefault="007A2F43">
      <w:pPr>
        <w:spacing w:after="0" w:line="600" w:lineRule="auto"/>
        <w:ind w:firstLine="720"/>
        <w:jc w:val="both"/>
        <w:rPr>
          <w:rFonts w:eastAsia="Times New Roman" w:cs="Times New Roman"/>
          <w:szCs w:val="24"/>
        </w:rPr>
      </w:pPr>
      <w:r>
        <w:rPr>
          <w:rFonts w:eastAsia="Times New Roman" w:cs="Times New Roman"/>
          <w:b/>
          <w:szCs w:val="24"/>
        </w:rPr>
        <w:t>ΠΡΟΕΔΡΕΥΩΝ (Σπυρ</w:t>
      </w:r>
      <w:r>
        <w:rPr>
          <w:rFonts w:eastAsia="Times New Roman" w:cs="Times New Roman"/>
          <w:b/>
          <w:szCs w:val="24"/>
        </w:rPr>
        <w:t xml:space="preserve">ίδων Λυκούδης): </w:t>
      </w:r>
      <w:r>
        <w:rPr>
          <w:rFonts w:eastAsia="Times New Roman" w:cs="Times New Roman"/>
          <w:szCs w:val="24"/>
        </w:rPr>
        <w:t xml:space="preserve">Κύριε Πρόεδρε, ολοκληρώστε. </w:t>
      </w:r>
    </w:p>
    <w:p w14:paraId="3A32DD00"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 xml:space="preserve">Μας πιέζει ο χρόνος. </w:t>
      </w:r>
    </w:p>
    <w:p w14:paraId="3A32DD01" w14:textId="77777777" w:rsidR="00133975" w:rsidRDefault="007A2F43">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 xml:space="preserve">Σας πιέζει ο χρόνος για να πάτε να κάνετε τη δουλειά που έχετε. </w:t>
      </w:r>
    </w:p>
    <w:p w14:paraId="3A32DD02"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Ο κ. Μητσοτάκης στην ομιλία του στη Νίκαια –για να πω δύο λέξεις και για το</w:t>
      </w:r>
      <w:r>
        <w:rPr>
          <w:rFonts w:eastAsia="Times New Roman" w:cs="Times New Roman"/>
          <w:szCs w:val="24"/>
        </w:rPr>
        <w:t xml:space="preserve">ν κ. Μητσοτάκη- είπε ότι «η Νέα Δημοκρατία είναι υπέρ των επιχειρηματιών και όχι υπέρ αυτών που είναι στην Ελβετία με λεφτά, που είναι με κότερα στο Αιγαίο». </w:t>
      </w:r>
    </w:p>
    <w:p w14:paraId="3A32DD03"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lastRenderedPageBreak/>
        <w:t>Ποιος τους έκανε αυτούς, κύριε Μητσοτάκη, με κότερα και με λεφτά; Δεν είναι και δικά σας γεννήματ</w:t>
      </w:r>
      <w:r>
        <w:rPr>
          <w:rFonts w:eastAsia="Times New Roman" w:cs="Times New Roman"/>
          <w:szCs w:val="24"/>
        </w:rPr>
        <w:t>α; Το διεφθαρμένο καθεστώς των τελευταίων πενήντα ετών δεν έκανε κάποιους με χρήματα στην Ελβετία και με κότερα στο Αιγαίο; Ώρες είναι να μας πείτε ότι τους κάναμε εμείς, η Ένωση Κεντρώων, με έναν χρόνο που είμαστε στη Βουλή. Δηλαδή ο κ. Μητσοτάκης τα έβαλ</w:t>
      </w:r>
      <w:r>
        <w:rPr>
          <w:rFonts w:eastAsia="Times New Roman" w:cs="Times New Roman"/>
          <w:szCs w:val="24"/>
        </w:rPr>
        <w:t xml:space="preserve">ε με τη Νέα Δημοκρατία του κ. Καραμανλή, των προηγουμένων, του πατέρα του; </w:t>
      </w:r>
    </w:p>
    <w:p w14:paraId="3A32DD04"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 xml:space="preserve">Αν το πολιτικό σύστημα εξέθρεψε φοροκλέπτες και απατεώνες, είναι το πολιτικό σύστημα στο οποίο είχατε μεγάλο μερίδιο χρονικής συμμετοχής, κύριοι της Νέας Δημοκρατίας. Διότι μιλάτε </w:t>
      </w:r>
      <w:r>
        <w:rPr>
          <w:rFonts w:eastAsia="Times New Roman" w:cs="Times New Roman"/>
          <w:szCs w:val="24"/>
        </w:rPr>
        <w:t xml:space="preserve">πολλές φορές σαν να είναι ο άλλος ανόητος και να πιστεύει ό,τι λέτε. </w:t>
      </w:r>
    </w:p>
    <w:p w14:paraId="3A32DD05"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 xml:space="preserve">Αυτή η φράση της κ. Σπυράκη ότι αυτά τα άτομα τα </w:t>
      </w:r>
      <w:proofErr w:type="spellStart"/>
      <w:r>
        <w:rPr>
          <w:rFonts w:eastAsia="Times New Roman" w:cs="Times New Roman"/>
          <w:szCs w:val="24"/>
        </w:rPr>
        <w:t>διεμφυλικά</w:t>
      </w:r>
      <w:proofErr w:type="spellEnd"/>
      <w:r>
        <w:rPr>
          <w:rFonts w:eastAsia="Times New Roman" w:cs="Times New Roman"/>
          <w:szCs w:val="24"/>
        </w:rPr>
        <w:t xml:space="preserve"> είναι εγκλωβισμένα σε ένα ξένο σώμα είναι αμαρτία. Να το ξέρετε. </w:t>
      </w:r>
    </w:p>
    <w:p w14:paraId="3A32DD06" w14:textId="77777777" w:rsidR="00133975" w:rsidRDefault="007A2F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Πρόεδρε, παρακαλώ, ολο</w:t>
      </w:r>
      <w:r>
        <w:rPr>
          <w:rFonts w:eastAsia="Times New Roman" w:cs="Times New Roman"/>
          <w:szCs w:val="24"/>
        </w:rPr>
        <w:t xml:space="preserve">κληρώστε. Έχουμε περάσει τα είκοσι ένα λεπτά. </w:t>
      </w:r>
    </w:p>
    <w:p w14:paraId="3A32DD07" w14:textId="77777777" w:rsidR="00133975" w:rsidRDefault="007A2F43">
      <w:pPr>
        <w:spacing w:after="0" w:line="600" w:lineRule="auto"/>
        <w:ind w:firstLine="720"/>
        <w:jc w:val="both"/>
        <w:rPr>
          <w:rFonts w:eastAsia="Times New Roman" w:cs="Times New Roman"/>
          <w:szCs w:val="24"/>
        </w:rPr>
      </w:pPr>
      <w:r>
        <w:rPr>
          <w:rFonts w:eastAsia="Times New Roman" w:cs="Times New Roman"/>
          <w:b/>
          <w:szCs w:val="24"/>
        </w:rPr>
        <w:t xml:space="preserve">ΒΑΣΙΛΗΣ ΛΕΒΕΝΤΗΣ (Πρόεδρος της Ένωσης Κεντρώων): </w:t>
      </w:r>
      <w:r>
        <w:rPr>
          <w:rFonts w:eastAsia="Times New Roman" w:cs="Times New Roman"/>
          <w:szCs w:val="24"/>
        </w:rPr>
        <w:t>Ένα λεπτό ακόμα, κύριε Πρόεδρε.</w:t>
      </w:r>
    </w:p>
    <w:p w14:paraId="3A32DD08"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 xml:space="preserve">Ο Σεραφείμ δεν εννοούσε ότι δεν δέχεται, όλους τους δέχεται στην Εκκλησία, αλλά </w:t>
      </w:r>
      <w:proofErr w:type="spellStart"/>
      <w:r>
        <w:rPr>
          <w:rFonts w:eastAsia="Times New Roman" w:cs="Times New Roman"/>
          <w:szCs w:val="24"/>
        </w:rPr>
        <w:t>μετανοούντες</w:t>
      </w:r>
      <w:proofErr w:type="spellEnd"/>
      <w:r>
        <w:rPr>
          <w:rFonts w:eastAsia="Times New Roman" w:cs="Times New Roman"/>
          <w:szCs w:val="24"/>
        </w:rPr>
        <w:t>, όχι παραμένοντας κτήνη. Κτήνος δεν</w:t>
      </w:r>
      <w:r>
        <w:rPr>
          <w:rFonts w:eastAsia="Times New Roman" w:cs="Times New Roman"/>
          <w:szCs w:val="24"/>
        </w:rPr>
        <w:t xml:space="preserve"> μπορεί να σε δεχθεί η Εκκλησία. </w:t>
      </w:r>
    </w:p>
    <w:p w14:paraId="3A32DD09"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Γεια σας.</w:t>
      </w:r>
    </w:p>
    <w:p w14:paraId="3A32DD0A" w14:textId="77777777" w:rsidR="00133975" w:rsidRDefault="007A2F43">
      <w:pPr>
        <w:spacing w:after="0" w:line="600" w:lineRule="auto"/>
        <w:ind w:firstLine="709"/>
        <w:jc w:val="center"/>
        <w:rPr>
          <w:rFonts w:eastAsia="Times New Roman" w:cs="Times New Roman"/>
          <w:szCs w:val="24"/>
        </w:rPr>
      </w:pPr>
      <w:r>
        <w:rPr>
          <w:rFonts w:eastAsia="Times New Roman" w:cs="Times New Roman"/>
          <w:szCs w:val="24"/>
        </w:rPr>
        <w:lastRenderedPageBreak/>
        <w:t>(Χειροκροτήματα από την πτέρυγα της Ένωσης Κεντρώων)</w:t>
      </w:r>
    </w:p>
    <w:p w14:paraId="3A32DD0B" w14:textId="77777777" w:rsidR="00133975" w:rsidRDefault="007A2F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w:t>
      </w:r>
    </w:p>
    <w:p w14:paraId="3A32DD0C"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 xml:space="preserve">Ακολουθεί ο Πρόεδρος του Ποταμιού κ. Θεοδωράκης, αλλά προηγουμένως ο κ. </w:t>
      </w:r>
      <w:proofErr w:type="spellStart"/>
      <w:r>
        <w:rPr>
          <w:rFonts w:eastAsia="Times New Roman" w:cs="Times New Roman"/>
          <w:szCs w:val="24"/>
        </w:rPr>
        <w:t>Κεγκέρογλου</w:t>
      </w:r>
      <w:proofErr w:type="spellEnd"/>
      <w:r>
        <w:rPr>
          <w:rFonts w:eastAsia="Times New Roman" w:cs="Times New Roman"/>
          <w:szCs w:val="24"/>
        </w:rPr>
        <w:t xml:space="preserve"> ως Γραμματέας της Κοινοβουλε</w:t>
      </w:r>
      <w:r>
        <w:rPr>
          <w:rFonts w:eastAsia="Times New Roman" w:cs="Times New Roman"/>
          <w:szCs w:val="24"/>
        </w:rPr>
        <w:t xml:space="preserve">υτικής Ομάδας της Δημοκρατικής Συμπαράταξης θέλει να κάνει μία δήλωση.   </w:t>
      </w:r>
    </w:p>
    <w:p w14:paraId="3A32DD0D" w14:textId="77777777" w:rsidR="00133975" w:rsidRDefault="007A2F43">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Κύριε Πρόεδρε, θα ήθελα να ευχαριστήσω και εσάς και τον Πρόεδρο του Ποταμιού για το λεπτό που ζήτησα να μιλήσω. Θα μπω αμέσως στο περιεχόμενο της δήλωσης. </w:t>
      </w:r>
    </w:p>
    <w:p w14:paraId="3A32DD0E"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Είν</w:t>
      </w:r>
      <w:r>
        <w:rPr>
          <w:rFonts w:eastAsia="Times New Roman" w:cs="Times New Roman"/>
          <w:szCs w:val="24"/>
        </w:rPr>
        <w:t xml:space="preserve">αι γνωστό ότι στη Διάσκεψη Προέδρων, όταν ήρθε δεύτερη φορά η αλλαγή του προγράμματος για τις ημέρες συζήτησης του νομοσχεδίου, διαφώνησα για συγκεκριμένους λόγους. </w:t>
      </w:r>
    </w:p>
    <w:p w14:paraId="3A32DD0F"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Με βάση τον αρχικό προγραμματισμό της Βουλής κάναμε τον προγραμματισμό μας για τις συνεδρι</w:t>
      </w:r>
      <w:r>
        <w:rPr>
          <w:rFonts w:eastAsia="Times New Roman" w:cs="Times New Roman"/>
          <w:szCs w:val="24"/>
        </w:rPr>
        <w:t xml:space="preserve">άσεις θεσμικών οργάνων, όπως για το κεντρικό συμβούλιο της Δημοκρατικής Συμπαράταξης, και για τις περιοδείες. Ξέρετε ότι βρισκόμαστε σε περίοδο εκλογών. </w:t>
      </w:r>
    </w:p>
    <w:p w14:paraId="3A32DD10"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Με αυτή την έννοια θα υπάρξει για όσους λείπουν, όπως εγώ που πρέπει να φύγω τώρα αμέσως για το αεροδρ</w:t>
      </w:r>
      <w:r>
        <w:rPr>
          <w:rFonts w:eastAsia="Times New Roman" w:cs="Times New Roman"/>
          <w:szCs w:val="24"/>
        </w:rPr>
        <w:t xml:space="preserve">όμιο, για την Πρόεδρο και άλλους, επιστολή με την πρόθεση ψήφου, όπου σαφώς θα στηρίζουμε τη συλλογική απόφαση που πήραμε ως Δημοκρατική Συμπαράταξη. </w:t>
      </w:r>
    </w:p>
    <w:p w14:paraId="3A32DD11"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 xml:space="preserve">Ευχαριστώ που μου δώσατε το δικαίωμα να μιλήσω. </w:t>
      </w:r>
    </w:p>
    <w:p w14:paraId="3A32DD12" w14:textId="77777777" w:rsidR="00133975" w:rsidRDefault="007A2F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Κύριε Θεοδωράκη, έχετε τ</w:t>
      </w:r>
      <w:r>
        <w:rPr>
          <w:rFonts w:eastAsia="Times New Roman" w:cs="Times New Roman"/>
          <w:szCs w:val="24"/>
        </w:rPr>
        <w:t xml:space="preserve">ον λόγο. </w:t>
      </w:r>
    </w:p>
    <w:p w14:paraId="3A32DD13" w14:textId="77777777" w:rsidR="00133975" w:rsidRDefault="007A2F43">
      <w:pPr>
        <w:spacing w:after="0" w:line="600" w:lineRule="auto"/>
        <w:ind w:firstLine="720"/>
        <w:jc w:val="both"/>
        <w:rPr>
          <w:rFonts w:eastAsia="Times New Roman" w:cs="Times New Roman"/>
          <w:szCs w:val="24"/>
        </w:rPr>
      </w:pPr>
      <w:r>
        <w:rPr>
          <w:rFonts w:eastAsia="Times New Roman" w:cs="Times New Roman"/>
          <w:b/>
          <w:szCs w:val="24"/>
        </w:rPr>
        <w:t xml:space="preserve">ΣΤΑΥΡΟΣ ΘΕΟΔΩΡΑΚΗΣ: </w:t>
      </w:r>
      <w:r>
        <w:rPr>
          <w:rFonts w:eastAsia="Times New Roman" w:cs="Times New Roman"/>
          <w:szCs w:val="24"/>
        </w:rPr>
        <w:t>Κυρίες και κύριοι, πριν από χρόνια είχα κάνει μια εκπομπή που είχε τίτλο «Η Αγγελική που έγινε Άγγελος». Ήταν η ιστορία ενός αγοριού που γεννήθηκε κορίτσι. Για να ήταν άντρας, θα έπρεπε να είχε χρωμοσώματα ΧΥ. Για να ήταν γυνα</w:t>
      </w:r>
      <w:r>
        <w:rPr>
          <w:rFonts w:eastAsia="Times New Roman" w:cs="Times New Roman"/>
          <w:szCs w:val="24"/>
        </w:rPr>
        <w:t xml:space="preserve">ίκα, θα έπρεπε να είχε χρωμοσώματα ΧΧ. Η Αγγελική, όμως, γεννήθηκε με χρωμοσώματα ΧΧΥ και ήταν γυναίκα όσο ήταν και άντρας. </w:t>
      </w:r>
    </w:p>
    <w:p w14:paraId="3A32DD14"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Οι αρχαίοι Έλληνες είχαν βρει μία πολύ γλυκιά λέξη για αυτό το παιδί: Ερμαφρόδιτος. Δημιούργημα, δηλαδή του Ερμή και της Αφροδίτης.</w:t>
      </w:r>
      <w:r>
        <w:rPr>
          <w:rFonts w:eastAsia="Times New Roman" w:cs="Times New Roman"/>
          <w:szCs w:val="24"/>
        </w:rPr>
        <w:t xml:space="preserve"> </w:t>
      </w:r>
    </w:p>
    <w:p w14:paraId="3A32DD1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Η ζωή, όμως, δεν είναι τόσο ποιητική. Παρακολούθησα για μέρες τη ζωή του Άγγελου. Μίλησα με φίλους του, συζήτησα με τους γονείς του, τον κ. Παναγιώτη, ξυλουργό, και την κ. Αριστέα, οικιακά, γιατί είχε τρία παιδιά να θρέψει. Και σε μια μεγάλη γωνιά του μι</w:t>
      </w:r>
      <w:r>
        <w:rPr>
          <w:rFonts w:eastAsia="Times New Roman" w:cs="Times New Roman"/>
          <w:szCs w:val="24"/>
        </w:rPr>
        <w:t xml:space="preserve">κρού διαμερίσματος της Δραπετσώνας ήταν μαζεμένοι όλοι οι άγιοι, γιατί η κ. Αριστέα στις τρεις κινήσεις που έκανε, η μία ήταν ο σταυρός. Ξέρετε ποια ήταν η εξομολόγηση της μητέρας, αλλά και όλων των φίλων και των συγγενών του Άγγελου; «Πριν τον Άγγελο δεν </w:t>
      </w:r>
      <w:r>
        <w:rPr>
          <w:rFonts w:eastAsia="Times New Roman" w:cs="Times New Roman"/>
          <w:szCs w:val="24"/>
        </w:rPr>
        <w:t xml:space="preserve">ξέραμε».  </w:t>
      </w:r>
    </w:p>
    <w:p w14:paraId="3A32DD16"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Θέλω, λοιπόν, σήμερα που συζητάμε για τη νομική αναγνώριση ταυτότητας φύλου να μην σκεφτόμαστε απρόσωπες διατάξεις και στατιστικά στοιχεία. Να σκεφτόμαστε τις ζωές συγκεκριμένων ανθρώπων που ζουν ανάμεσά μας, όσο και αν κάποιοι από εδώ μέσα δεν θέλουν να τ</w:t>
      </w:r>
      <w:r>
        <w:rPr>
          <w:rFonts w:eastAsia="Times New Roman" w:cs="Times New Roman"/>
          <w:szCs w:val="24"/>
        </w:rPr>
        <w:t xml:space="preserve">ους βλέπουν. Είναι </w:t>
      </w:r>
      <w:proofErr w:type="spellStart"/>
      <w:r>
        <w:rPr>
          <w:rFonts w:eastAsia="Times New Roman" w:cs="Times New Roman"/>
          <w:szCs w:val="24"/>
        </w:rPr>
        <w:t>μειοψηφίες</w:t>
      </w:r>
      <w:proofErr w:type="spellEnd"/>
      <w:r>
        <w:rPr>
          <w:rFonts w:eastAsia="Times New Roman" w:cs="Times New Roman"/>
          <w:szCs w:val="24"/>
        </w:rPr>
        <w:t xml:space="preserve">; Προφανώς είναι </w:t>
      </w:r>
      <w:proofErr w:type="spellStart"/>
      <w:r>
        <w:rPr>
          <w:rFonts w:eastAsia="Times New Roman" w:cs="Times New Roman"/>
          <w:szCs w:val="24"/>
        </w:rPr>
        <w:t>μειοψηφίες</w:t>
      </w:r>
      <w:proofErr w:type="spellEnd"/>
      <w:r>
        <w:rPr>
          <w:rFonts w:eastAsia="Times New Roman" w:cs="Times New Roman"/>
          <w:szCs w:val="24"/>
        </w:rPr>
        <w:t xml:space="preserve">.  Ίσως είναι και </w:t>
      </w:r>
      <w:proofErr w:type="spellStart"/>
      <w:r>
        <w:rPr>
          <w:rFonts w:eastAsia="Times New Roman" w:cs="Times New Roman"/>
          <w:szCs w:val="24"/>
        </w:rPr>
        <w:t>μειοψηφίες</w:t>
      </w:r>
      <w:proofErr w:type="spellEnd"/>
      <w:r>
        <w:rPr>
          <w:rFonts w:eastAsia="Times New Roman" w:cs="Times New Roman"/>
          <w:szCs w:val="24"/>
        </w:rPr>
        <w:t xml:space="preserve"> μέσα στις </w:t>
      </w:r>
      <w:proofErr w:type="spellStart"/>
      <w:r>
        <w:rPr>
          <w:rFonts w:eastAsia="Times New Roman" w:cs="Times New Roman"/>
          <w:szCs w:val="24"/>
        </w:rPr>
        <w:t>μειοψηφίες</w:t>
      </w:r>
      <w:proofErr w:type="spellEnd"/>
      <w:r>
        <w:rPr>
          <w:rFonts w:eastAsia="Times New Roman" w:cs="Times New Roman"/>
          <w:szCs w:val="24"/>
        </w:rPr>
        <w:t xml:space="preserve">. Αυτό, όμως, είναι </w:t>
      </w:r>
      <w:r>
        <w:rPr>
          <w:rFonts w:eastAsia="Times New Roman" w:cs="Times New Roman"/>
          <w:szCs w:val="24"/>
        </w:rPr>
        <w:lastRenderedPageBreak/>
        <w:t xml:space="preserve">μια ευκαιρία να θυμηθούμε ότι βασική αξία της </w:t>
      </w:r>
      <w:r>
        <w:rPr>
          <w:rFonts w:eastAsia="Times New Roman" w:cs="Times New Roman"/>
          <w:szCs w:val="24"/>
        </w:rPr>
        <w:t>δ</w:t>
      </w:r>
      <w:r>
        <w:rPr>
          <w:rFonts w:eastAsia="Times New Roman" w:cs="Times New Roman"/>
          <w:szCs w:val="24"/>
        </w:rPr>
        <w:t xml:space="preserve">ημοκρατίας, η βασικότερη αξία της </w:t>
      </w:r>
      <w:r>
        <w:rPr>
          <w:rFonts w:eastAsia="Times New Roman" w:cs="Times New Roman"/>
          <w:szCs w:val="24"/>
        </w:rPr>
        <w:t>δ</w:t>
      </w:r>
      <w:r>
        <w:rPr>
          <w:rFonts w:eastAsia="Times New Roman" w:cs="Times New Roman"/>
          <w:szCs w:val="24"/>
        </w:rPr>
        <w:t>ημοκρατίας, είναι η προάσπιση και η υπεράσπιση τω</w:t>
      </w:r>
      <w:r>
        <w:rPr>
          <w:rFonts w:eastAsia="Times New Roman" w:cs="Times New Roman"/>
          <w:szCs w:val="24"/>
        </w:rPr>
        <w:t xml:space="preserve">ν δικαιωμάτων των </w:t>
      </w:r>
      <w:proofErr w:type="spellStart"/>
      <w:r>
        <w:rPr>
          <w:rFonts w:eastAsia="Times New Roman" w:cs="Times New Roman"/>
          <w:szCs w:val="24"/>
        </w:rPr>
        <w:t>μειοψηφιών</w:t>
      </w:r>
      <w:proofErr w:type="spellEnd"/>
      <w:r>
        <w:rPr>
          <w:rFonts w:eastAsia="Times New Roman" w:cs="Times New Roman"/>
          <w:szCs w:val="24"/>
        </w:rPr>
        <w:t xml:space="preserve">. </w:t>
      </w:r>
    </w:p>
    <w:p w14:paraId="3A32DD1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Όλες οι έρευνες και στην Ελλάδα και στο εξωτερικό δείχνουν ότι η ομάδα των πολιτών που προσδιορίζονται ως </w:t>
      </w:r>
      <w:proofErr w:type="spellStart"/>
      <w:r>
        <w:rPr>
          <w:rFonts w:eastAsia="Times New Roman" w:cs="Times New Roman"/>
          <w:szCs w:val="24"/>
        </w:rPr>
        <w:t>τρανς</w:t>
      </w:r>
      <w:proofErr w:type="spellEnd"/>
      <w:r>
        <w:rPr>
          <w:rFonts w:eastAsia="Times New Roman" w:cs="Times New Roman"/>
          <w:szCs w:val="24"/>
        </w:rPr>
        <w:t xml:space="preserve"> ταπεινώνονται, στιγματίζονται, περιθωριοποιούνται. Έχουμε καθήκον να κατοχυρώσουμε τα δικαιώματά τους. Η αλλαγή φ</w:t>
      </w:r>
      <w:r>
        <w:rPr>
          <w:rFonts w:eastAsia="Times New Roman" w:cs="Times New Roman"/>
          <w:szCs w:val="24"/>
        </w:rPr>
        <w:t xml:space="preserve">ύλου, όπως και η αλλαγή του καταχωρημένου φύλου δεν είναι μια </w:t>
      </w:r>
      <w:proofErr w:type="spellStart"/>
      <w:r>
        <w:rPr>
          <w:rFonts w:eastAsia="Times New Roman" w:cs="Times New Roman"/>
          <w:szCs w:val="24"/>
        </w:rPr>
        <w:t>χομπίστικη</w:t>
      </w:r>
      <w:proofErr w:type="spellEnd"/>
      <w:r>
        <w:rPr>
          <w:rFonts w:eastAsia="Times New Roman" w:cs="Times New Roman"/>
          <w:szCs w:val="24"/>
        </w:rPr>
        <w:t xml:space="preserve"> επιλογή, όπως όπως το παρουσιάζουν κάποιοι. Δεν είναι ένα καπρίτσιο. Δεν είναι κάτι που κάποιος κάνει γιατί είναι της μόδας αυτή τη χρονιά και την άλλη δεν είναι και θα το πάρει πίσω.</w:t>
      </w:r>
      <w:r>
        <w:rPr>
          <w:rFonts w:eastAsia="Times New Roman" w:cs="Times New Roman"/>
          <w:szCs w:val="24"/>
        </w:rPr>
        <w:t xml:space="preserve"> Είναι μια περιπέτεια που πολλές φορές έχει μέσα της και πολύ πόνο. Είναι ένας μονόδρομος για τη συντριπτική πλειοψηφία αυτών των ανθρώπων.</w:t>
      </w:r>
    </w:p>
    <w:p w14:paraId="3A32DD1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Διαβάζω και ακούω αυτές τις μέρες λέξεις και τίτλους τρομακτικούς όπως: «Σόδομα και Γόμορρα, η απόλυτη ισοπέδωση στη</w:t>
      </w:r>
      <w:r>
        <w:rPr>
          <w:rFonts w:eastAsia="Times New Roman" w:cs="Times New Roman"/>
          <w:szCs w:val="24"/>
        </w:rPr>
        <w:t xml:space="preserve"> Βουλή», «Ο </w:t>
      </w:r>
      <w:proofErr w:type="spellStart"/>
      <w:r>
        <w:rPr>
          <w:rFonts w:eastAsia="Times New Roman" w:cs="Times New Roman"/>
          <w:szCs w:val="24"/>
        </w:rPr>
        <w:t>Μπάμπης</w:t>
      </w:r>
      <w:proofErr w:type="spellEnd"/>
      <w:r>
        <w:rPr>
          <w:rFonts w:eastAsia="Times New Roman" w:cs="Times New Roman"/>
          <w:szCs w:val="24"/>
        </w:rPr>
        <w:t xml:space="preserve"> γίνεται Χαρούλα με μια δήλωση στο ΚΕΠ», «</w:t>
      </w:r>
      <w:proofErr w:type="spellStart"/>
      <w:r>
        <w:rPr>
          <w:rFonts w:eastAsia="Times New Roman" w:cs="Times New Roman"/>
          <w:szCs w:val="24"/>
        </w:rPr>
        <w:t>Ν</w:t>
      </w:r>
      <w:r>
        <w:rPr>
          <w:rFonts w:eastAsia="Times New Roman" w:cs="Times New Roman"/>
          <w:szCs w:val="24"/>
        </w:rPr>
        <w:t>εογενίτσαροι</w:t>
      </w:r>
      <w:proofErr w:type="spellEnd"/>
      <w:r>
        <w:rPr>
          <w:rFonts w:eastAsia="Times New Roman" w:cs="Times New Roman"/>
          <w:szCs w:val="24"/>
        </w:rPr>
        <w:t xml:space="preserve"> που πολεμούν το έθνος». Αντί να προσπαθήσουμε να καταλάβουμε τι ακριβώς νομοθετούμε, τι επιτάσσουν οι σύγχρονες αντιλήψεις, μπήκαμε στα χαρακώματα και πολεμάμε με συνθήματα τα επιχειρήματα. </w:t>
      </w:r>
    </w:p>
    <w:p w14:paraId="3A32DD1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Θα ήθελα εδώ να πω δυο λόγια για τη στάση ορισμένων </w:t>
      </w:r>
      <w:r>
        <w:rPr>
          <w:rFonts w:eastAsia="Times New Roman" w:cs="Times New Roman"/>
          <w:szCs w:val="24"/>
        </w:rPr>
        <w:t xml:space="preserve">ακραίων της Εκκλησίας, της ιεραρχίας, οι οποίοι τη μια μέρα εκθειάζουν τη Χρυσή Αυγή και την άλλη επιτίθενται στους πολιτικούς που δεν υπερασπίζονται, τάχα, τα ιερά και τα όσια της </w:t>
      </w:r>
      <w:r>
        <w:rPr>
          <w:rFonts w:eastAsia="Times New Roman" w:cs="Times New Roman"/>
          <w:szCs w:val="24"/>
        </w:rPr>
        <w:lastRenderedPageBreak/>
        <w:t>πατρίδας, όπως αυτοί τα θεωρούν. Γιατί και για μένα</w:t>
      </w:r>
      <w:r>
        <w:rPr>
          <w:rFonts w:eastAsia="Times New Roman" w:cs="Times New Roman"/>
          <w:szCs w:val="24"/>
        </w:rPr>
        <w:t>,</w:t>
      </w:r>
      <w:r>
        <w:rPr>
          <w:rFonts w:eastAsia="Times New Roman" w:cs="Times New Roman"/>
          <w:szCs w:val="24"/>
        </w:rPr>
        <w:t xml:space="preserve"> και ελπίζω και για πολ</w:t>
      </w:r>
      <w:r>
        <w:rPr>
          <w:rFonts w:eastAsia="Times New Roman" w:cs="Times New Roman"/>
          <w:szCs w:val="24"/>
        </w:rPr>
        <w:t>λούς από εδώ μέσα, τα ιερά και τα όσια της πατρίδας είναι και να μην έχεις παιδιά και αποπαίδια. Η αγάπη και η αλληλεγγύη στους συνανθρώπους είναι η βάση των χριστιανικών διδαχών. Το κέντρο είναι ο άνθρωπος κι όχι οι προκαταλήψεις, τα στερεότυπα και ο φόβο</w:t>
      </w:r>
      <w:r>
        <w:rPr>
          <w:rFonts w:eastAsia="Times New Roman" w:cs="Times New Roman"/>
          <w:szCs w:val="24"/>
        </w:rPr>
        <w:t xml:space="preserve">ς που προσπαθούν να δημιουργήσουν στην ελληνική κοινωνία κάποιοι ιεράρχες. Αυτό πρέπει να το αντιληφθούμε όλοι μας, ότι δηλαδή δεν υπάρχουν παιδιά ενός κατώτερου </w:t>
      </w:r>
      <w:r>
        <w:rPr>
          <w:rFonts w:eastAsia="Times New Roman" w:cs="Times New Roman"/>
          <w:szCs w:val="24"/>
        </w:rPr>
        <w:t>θ</w:t>
      </w:r>
      <w:r>
        <w:rPr>
          <w:rFonts w:eastAsia="Times New Roman" w:cs="Times New Roman"/>
          <w:szCs w:val="24"/>
        </w:rPr>
        <w:t xml:space="preserve">εού. </w:t>
      </w:r>
    </w:p>
    <w:p w14:paraId="3A32DD1A"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ρέπει να μάθει η κοινωνία ποιους αφορά το σημερινό νομοσχέδιο. Η σύμπτωση βιολογικού κ</w:t>
      </w:r>
      <w:r>
        <w:rPr>
          <w:rFonts w:eastAsia="Times New Roman" w:cs="Times New Roman"/>
          <w:szCs w:val="24"/>
        </w:rPr>
        <w:t xml:space="preserve">αι ψυχολογικού φύλου δεν είναι πάντα δεδομένη για όλους. Υπάρχουν άνθρωποι σήμερα στη χώρα μας που δεν μπορούν να σπουδάσουν, να βρουν δουλειά, να βρουν σπίτι, άνθρωποι που υφίστανται </w:t>
      </w:r>
      <w:proofErr w:type="spellStart"/>
      <w:r>
        <w:rPr>
          <w:rFonts w:eastAsia="Times New Roman" w:cs="Times New Roman"/>
          <w:szCs w:val="24"/>
        </w:rPr>
        <w:t>μπούλινγκ</w:t>
      </w:r>
      <w:proofErr w:type="spellEnd"/>
      <w:r>
        <w:rPr>
          <w:rFonts w:eastAsia="Times New Roman" w:cs="Times New Roman"/>
          <w:szCs w:val="24"/>
        </w:rPr>
        <w:t xml:space="preserve">, άνθρωποι που ζουν μόνο σε ένα πλαίσιο μίσους και εισπράττουν </w:t>
      </w:r>
      <w:r>
        <w:rPr>
          <w:rFonts w:eastAsia="Times New Roman" w:cs="Times New Roman"/>
          <w:szCs w:val="24"/>
        </w:rPr>
        <w:t xml:space="preserve">μόνο μίσος. </w:t>
      </w:r>
    </w:p>
    <w:p w14:paraId="3A32DD1B"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Το νομοσχέδιο, λοιπόν, επιτρέπει σε αυτούς τους πολίτες να αλλάξουν το καταχωρ</w:t>
      </w:r>
      <w:r>
        <w:rPr>
          <w:rFonts w:eastAsia="Times New Roman" w:cs="Times New Roman"/>
          <w:szCs w:val="24"/>
        </w:rPr>
        <w:t>ισ</w:t>
      </w:r>
      <w:r>
        <w:rPr>
          <w:rFonts w:eastAsia="Times New Roman" w:cs="Times New Roman"/>
          <w:szCs w:val="24"/>
        </w:rPr>
        <w:t>μένο φύλο τους, ώστε η ταυτότητα τους να συμφωνεί με αυτό που τελικά είναι, χωρίς να χρειάζεται να κάνουν χειρουργική επέμβαση. Η νομική αναγνώριση αλλαγής φύλου ή</w:t>
      </w:r>
      <w:r>
        <w:rPr>
          <w:rFonts w:eastAsia="Times New Roman" w:cs="Times New Roman"/>
          <w:szCs w:val="24"/>
        </w:rPr>
        <w:t xml:space="preserve">ταν δυνατή μέχρι πρόσφατα μόνο με χειρουργική επέμβαση, </w:t>
      </w:r>
      <w:r>
        <w:rPr>
          <w:rFonts w:eastAsia="Times New Roman" w:cs="Times New Roman"/>
          <w:szCs w:val="24"/>
        </w:rPr>
        <w:t>την οποία</w:t>
      </w:r>
      <w:r>
        <w:rPr>
          <w:rFonts w:eastAsia="Times New Roman" w:cs="Times New Roman"/>
          <w:szCs w:val="24"/>
        </w:rPr>
        <w:t xml:space="preserve"> ο Οργανισμός Ηνωμένων Εθνών, όταν γίνεται καταναγκαστικά, χαρακτηρίζει βασανιστήριο</w:t>
      </w:r>
      <w:r>
        <w:rPr>
          <w:rFonts w:eastAsia="Times New Roman" w:cs="Times New Roman"/>
          <w:szCs w:val="24"/>
        </w:rPr>
        <w:t xml:space="preserve"> κ</w:t>
      </w:r>
      <w:r>
        <w:rPr>
          <w:rFonts w:eastAsia="Times New Roman" w:cs="Times New Roman"/>
          <w:szCs w:val="24"/>
        </w:rPr>
        <w:t>αι καλεί ο ΟΗΕ τα κράτη</w:t>
      </w:r>
      <w:r>
        <w:rPr>
          <w:rFonts w:eastAsia="Times New Roman" w:cs="Times New Roman"/>
          <w:szCs w:val="24"/>
        </w:rPr>
        <w:t xml:space="preserve"> </w:t>
      </w:r>
      <w:r>
        <w:rPr>
          <w:rFonts w:eastAsia="Times New Roman" w:cs="Times New Roman"/>
          <w:szCs w:val="24"/>
        </w:rPr>
        <w:t>μέλη να καταργήσουν όλες τις διατάξεις που θεωρούν απαραίτητη την επέμβαση για τη</w:t>
      </w:r>
      <w:r>
        <w:rPr>
          <w:rFonts w:eastAsia="Times New Roman" w:cs="Times New Roman"/>
          <w:szCs w:val="24"/>
        </w:rPr>
        <w:t xml:space="preserve">ν αλλαγή ταυτότητας. </w:t>
      </w:r>
    </w:p>
    <w:p w14:paraId="3A32DD1C"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Υπάρχει, κυρίες και κύριοι, πολλή συζήτηση για το πότε πρέπει να δίνουμε αυτή τη δυνατότητα. Μόνο στα ενήλικα άτομα, λένε κάποιοι. Μα, αυτή η σύγκρουση, αν δεχθούμε ότι υπάρχει στα ενήλικα άτομα, η σύγκρουση αρσενικού</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θηλυκού ή θηλυ</w:t>
      </w:r>
      <w:r>
        <w:rPr>
          <w:rFonts w:eastAsia="Times New Roman" w:cs="Times New Roman"/>
          <w:szCs w:val="24"/>
        </w:rPr>
        <w:t>κού</w:t>
      </w:r>
      <w:r>
        <w:rPr>
          <w:rFonts w:eastAsia="Times New Roman" w:cs="Times New Roman"/>
          <w:szCs w:val="24"/>
        </w:rPr>
        <w:t xml:space="preserve"> – </w:t>
      </w:r>
      <w:r>
        <w:rPr>
          <w:rFonts w:eastAsia="Times New Roman" w:cs="Times New Roman"/>
          <w:szCs w:val="24"/>
        </w:rPr>
        <w:t>αρσενικού</w:t>
      </w:r>
      <w:r>
        <w:rPr>
          <w:rFonts w:eastAsia="Times New Roman" w:cs="Times New Roman"/>
          <w:szCs w:val="24"/>
        </w:rPr>
        <w:t>,</w:t>
      </w:r>
      <w:r>
        <w:rPr>
          <w:rFonts w:eastAsia="Times New Roman" w:cs="Times New Roman"/>
          <w:szCs w:val="24"/>
        </w:rPr>
        <w:t xml:space="preserve"> δεν εμφανίζεται ξαφνικά στα δεκαοκτώ σου. Γιατί ένα παιδί να περάσει, είναι ο αντίλογος, τα σχολικά του χρόνια με μια διπλή ταυτότητα, ενώ γονείς και ιατροί μπορούν να βεβαιώσουν ποια είναι η πραγματική, κυρίαρχη επιλογή του; </w:t>
      </w:r>
    </w:p>
    <w:p w14:paraId="3A32DD1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Όμως, εγώ να</w:t>
      </w:r>
      <w:r>
        <w:rPr>
          <w:rFonts w:eastAsia="Times New Roman" w:cs="Times New Roman"/>
          <w:szCs w:val="24"/>
        </w:rPr>
        <w:t xml:space="preserve"> δεχθώ ότι αυτή η συζήτηση δεν είναι για τα μπαλκόνια. Είναι μια συζήτηση που πρέπει να γίνει με τους πολιτικούς και τους επιστήμονες μαζί, με εξειδικευμένους επιστήμονες, που οι απόψεις τους και αυτή τη φορά παραμερίστηκαν γιατί πήραν τις θέσεις τους οι α</w:t>
      </w:r>
      <w:r>
        <w:rPr>
          <w:rFonts w:eastAsia="Times New Roman" w:cs="Times New Roman"/>
          <w:szCs w:val="24"/>
        </w:rPr>
        <w:t xml:space="preserve">κραίες φωνές. </w:t>
      </w:r>
    </w:p>
    <w:p w14:paraId="3A32DD1E"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Τι λένε</w:t>
      </w:r>
      <w:r>
        <w:rPr>
          <w:rFonts w:eastAsia="Times New Roman" w:cs="Times New Roman"/>
          <w:szCs w:val="24"/>
        </w:rPr>
        <w:t>,</w:t>
      </w:r>
      <w:r>
        <w:rPr>
          <w:rFonts w:eastAsia="Times New Roman" w:cs="Times New Roman"/>
          <w:szCs w:val="24"/>
        </w:rPr>
        <w:t xml:space="preserve"> ας πούμε οι ψυχίατροι</w:t>
      </w:r>
      <w:r>
        <w:rPr>
          <w:rFonts w:eastAsia="Times New Roman" w:cs="Times New Roman"/>
          <w:szCs w:val="24"/>
        </w:rPr>
        <w:t>,</w:t>
      </w:r>
      <w:r>
        <w:rPr>
          <w:rFonts w:eastAsia="Times New Roman" w:cs="Times New Roman"/>
          <w:szCs w:val="24"/>
        </w:rPr>
        <w:t xml:space="preserve"> στο </w:t>
      </w:r>
      <w:r>
        <w:rPr>
          <w:rFonts w:eastAsia="Times New Roman" w:cs="Times New Roman"/>
          <w:szCs w:val="24"/>
        </w:rPr>
        <w:t>«</w:t>
      </w:r>
      <w:r>
        <w:rPr>
          <w:rFonts w:eastAsia="Times New Roman" w:cs="Times New Roman"/>
          <w:szCs w:val="24"/>
        </w:rPr>
        <w:t>Αιγινήτειο</w:t>
      </w:r>
      <w:r>
        <w:rPr>
          <w:rFonts w:eastAsia="Times New Roman" w:cs="Times New Roman"/>
          <w:szCs w:val="24"/>
        </w:rPr>
        <w:t>»</w:t>
      </w:r>
      <w:r>
        <w:rPr>
          <w:rFonts w:eastAsia="Times New Roman" w:cs="Times New Roman"/>
          <w:szCs w:val="24"/>
        </w:rPr>
        <w:t xml:space="preserve"> και στα άλλα δημόσια νοσοκομεία; «Η αντιμετώπιση της δυσφορίας φύλου αποτελεί ένα σύγχρονο επιστημονικό πρόβλημα και η διόρθωση του δελτίου ταυτότητας διευκολύνει την κοινωνική ένταξη του ατόμ</w:t>
      </w:r>
      <w:r>
        <w:rPr>
          <w:rFonts w:eastAsia="Times New Roman" w:cs="Times New Roman"/>
          <w:szCs w:val="24"/>
        </w:rPr>
        <w:t>ου</w:t>
      </w:r>
      <w:r>
        <w:rPr>
          <w:rFonts w:eastAsia="Times New Roman" w:cs="Times New Roman"/>
          <w:szCs w:val="24"/>
        </w:rPr>
        <w:t>.</w:t>
      </w:r>
      <w:r>
        <w:rPr>
          <w:rFonts w:eastAsia="Times New Roman" w:cs="Times New Roman"/>
          <w:szCs w:val="24"/>
        </w:rPr>
        <w:t xml:space="preserve">». Αυτή είναι η άποψη των ψυχιάτρων. </w:t>
      </w:r>
    </w:p>
    <w:p w14:paraId="3A32DD1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μπορούσα να σας αραδιάσω εδώ μια σειρά από αποφάσεις ελληνικών αλλά και ευρωπαϊκών δικαστηρίων. Άλλωστε, θα το έχετε πληροφορηθεί ότι την Πέμπτη το Συμβούλιο της Ευρώπης θα ζητήσει να υπάρχει και μια κενή καταχώρ</w:t>
      </w:r>
      <w:r>
        <w:rPr>
          <w:rFonts w:eastAsia="Times New Roman" w:cs="Times New Roman"/>
          <w:szCs w:val="24"/>
        </w:rPr>
        <w:t xml:space="preserve">ιση στα έγγραφα για τους </w:t>
      </w:r>
      <w:r>
        <w:rPr>
          <w:rFonts w:eastAsia="Times New Roman" w:cs="Times New Roman"/>
          <w:szCs w:val="24"/>
          <w:lang w:val="en-US"/>
        </w:rPr>
        <w:t>intersex</w:t>
      </w:r>
      <w:r>
        <w:rPr>
          <w:rFonts w:eastAsia="Times New Roman" w:cs="Times New Roman"/>
          <w:szCs w:val="24"/>
        </w:rPr>
        <w:t xml:space="preserve"> πολίτες, για αυτούς που δεν προσδιορίζονται από τη μέχρι τώρα καταχώριση αρσενικού και θηλυκού. </w:t>
      </w:r>
      <w:r>
        <w:rPr>
          <w:rFonts w:eastAsia="Times New Roman" w:cs="Times New Roman"/>
          <w:szCs w:val="24"/>
        </w:rPr>
        <w:t>Ε</w:t>
      </w:r>
      <w:r>
        <w:rPr>
          <w:rFonts w:eastAsia="Times New Roman" w:cs="Times New Roman"/>
          <w:szCs w:val="24"/>
        </w:rPr>
        <w:t>μείς καταθέτουμε σχετική τροπολογία να δεχθούμε από τώρα τη σύσταση του Συμβουλίου της Ευρώπης.</w:t>
      </w:r>
    </w:p>
    <w:p w14:paraId="3A32DD2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πίσω, λοιπ</w:t>
      </w:r>
      <w:r>
        <w:rPr>
          <w:rFonts w:eastAsia="Times New Roman" w:cs="Times New Roman"/>
          <w:szCs w:val="24"/>
        </w:rPr>
        <w:t>όν, απ’ όλα αυτά τα υποτίθεται κραυγαλέα, τα υποτίθεται παράλογα, τα υποτίθεται παρά φύση κρύβονται ιστορίες που πάντα υπήρχαν στις πόλεις και στα χωριά μας, απλώς σήμερα εκφράζονται πιο εύκολα δημοσίως. Άλλωστε, υπάρχουν πολλές δικαστικές αποφάσεις που δε</w:t>
      </w:r>
      <w:r>
        <w:rPr>
          <w:rFonts w:eastAsia="Times New Roman" w:cs="Times New Roman"/>
          <w:szCs w:val="24"/>
        </w:rPr>
        <w:t>ν θεωρούσαν απαραίτητη τη χειρουργική επέμβαση για να αλλάξει το καταχωρ</w:t>
      </w:r>
      <w:r>
        <w:rPr>
          <w:rFonts w:eastAsia="Times New Roman" w:cs="Times New Roman"/>
          <w:szCs w:val="24"/>
        </w:rPr>
        <w:t>ισ</w:t>
      </w:r>
      <w:r>
        <w:rPr>
          <w:rFonts w:eastAsia="Times New Roman" w:cs="Times New Roman"/>
          <w:szCs w:val="24"/>
        </w:rPr>
        <w:t xml:space="preserve">μένο φύλο </w:t>
      </w:r>
      <w:r>
        <w:rPr>
          <w:rFonts w:eastAsia="Times New Roman" w:cs="Times New Roman"/>
          <w:szCs w:val="24"/>
        </w:rPr>
        <w:t>κ</w:t>
      </w:r>
      <w:r>
        <w:rPr>
          <w:rFonts w:eastAsia="Times New Roman" w:cs="Times New Roman"/>
          <w:szCs w:val="24"/>
        </w:rPr>
        <w:t xml:space="preserve">αι οι δικαστές αρκέστηκαν σε πολλές περιπτώσεις σε γνωματεύσεις ή σε αυτό που έβλεπαν μπροστά τους, δηλαδή έναν άνθρωπο που ζητούσε να του αναγνωρίσουν αυτό που είναι και </w:t>
      </w:r>
      <w:r>
        <w:rPr>
          <w:rFonts w:eastAsia="Times New Roman" w:cs="Times New Roman"/>
          <w:szCs w:val="24"/>
        </w:rPr>
        <w:t xml:space="preserve">όχι αυτό που γράφει ένα έγγραφο. </w:t>
      </w:r>
    </w:p>
    <w:p w14:paraId="3A32DD2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Μάλιστα, θα το γνωρίζετε ότι το Ειρηνοδικείο Αθηνών σε πρόσφατη απόφασή του αποφάνθηκε ότι η χειρουργική αλλαγή φύλου ως απαραίτητη προϋπόθεση για την αλλαγή της ταυτότητας παραβιάζει την Ευρωπαϊκή Σύμβαση για τα Δικαιώματ</w:t>
      </w:r>
      <w:r>
        <w:rPr>
          <w:rFonts w:eastAsia="Times New Roman" w:cs="Times New Roman"/>
          <w:szCs w:val="24"/>
        </w:rPr>
        <w:t xml:space="preserve">α του Ανθρώπου. Ο Έλληνας δικαστής, και προς τιμήν του, προηγήθηκε του Έλληνα νομοθέτη. </w:t>
      </w:r>
    </w:p>
    <w:p w14:paraId="3A32DD2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Ας κάνουμε, λοιπόν, και εμείς το καθήκον μας. Ας νομοθετήσουμε χωρίς φόβο, χωρίς να κρυβόμαστε και χωρίς το βλέμμα στην κάλπη. </w:t>
      </w:r>
    </w:p>
    <w:p w14:paraId="3A32DD2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Θέλω να απαντήσω, όμως, κυρίες και </w:t>
      </w:r>
      <w:r>
        <w:rPr>
          <w:rFonts w:eastAsia="Times New Roman" w:cs="Times New Roman"/>
          <w:szCs w:val="24"/>
        </w:rPr>
        <w:t>κύριοι, και σε ένα σύνθημα που διατυπώνουν πολλά στελέχη της Αντιπολίτευσης. Λένε: «Να μην ψηφίζουμε τίποτα που δεν ψηφίζουν οι ΣΥΡΙΖΑ και ΑΝΕΛ</w:t>
      </w:r>
      <w:r>
        <w:rPr>
          <w:rFonts w:eastAsia="Times New Roman" w:cs="Times New Roman"/>
          <w:szCs w:val="24"/>
        </w:rPr>
        <w:t>.</w:t>
      </w:r>
      <w:r>
        <w:rPr>
          <w:rFonts w:eastAsia="Times New Roman" w:cs="Times New Roman"/>
          <w:szCs w:val="24"/>
        </w:rPr>
        <w:t>». Υπάρχει ένα πρόβλημα, κυρίες και κύριοι συνάδελφοι. Γιατί ο κόσμος τότε να ψηφίζει εμάς, αν εμείς είναι να ψη</w:t>
      </w:r>
      <w:r>
        <w:rPr>
          <w:rFonts w:eastAsia="Times New Roman" w:cs="Times New Roman"/>
          <w:szCs w:val="24"/>
        </w:rPr>
        <w:t xml:space="preserve">φίζουμε ό,τι ψηφίζουν οι ΑΝΕΛ; </w:t>
      </w:r>
    </w:p>
    <w:p w14:paraId="3A32DD24"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Ποταμιού)</w:t>
      </w:r>
    </w:p>
    <w:p w14:paraId="3A32DD2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Να το ξεκαθαρίσω, λοιπόν, ποια είναι η δική μας τοποθέτηση και σήμερα και χθες και αύριο.</w:t>
      </w:r>
    </w:p>
    <w:p w14:paraId="3A32DD26"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Όταν κινδυνεύει η χώρα, όπως το καλοκαίρι του 2015, και όταν μιλάμε για τα ανθρώπινα δικ</w:t>
      </w:r>
      <w:r>
        <w:rPr>
          <w:rFonts w:eastAsia="Times New Roman" w:cs="Times New Roman"/>
          <w:szCs w:val="24"/>
        </w:rPr>
        <w:t>αιώματα, όπως σήμερα, εμείς δεν κρυβόμαστε. Ψηφίζουμε αυτό που επιτάσσει το πατριωτικό καθήκον για την περίπτωση των μεγάλων προβλημάτων της χώρας και ό,τι λέει η συνείδησή μας για το θέμα των ανθρωπίνων δικαιωμάτων</w:t>
      </w:r>
      <w:r>
        <w:rPr>
          <w:rFonts w:eastAsia="Times New Roman" w:cs="Times New Roman"/>
          <w:szCs w:val="24"/>
        </w:rPr>
        <w:t>,</w:t>
      </w:r>
      <w:r>
        <w:rPr>
          <w:rFonts w:eastAsia="Times New Roman" w:cs="Times New Roman"/>
          <w:szCs w:val="24"/>
        </w:rPr>
        <w:t xml:space="preserve"> χωρίς μικροκομματικούς υπολογισμούς, χω</w:t>
      </w:r>
      <w:r>
        <w:rPr>
          <w:rFonts w:eastAsia="Times New Roman" w:cs="Times New Roman"/>
          <w:szCs w:val="24"/>
        </w:rPr>
        <w:t xml:space="preserve">ρίς παζάρια. </w:t>
      </w:r>
    </w:p>
    <w:p w14:paraId="3A32DD2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Εμείς δεν είμαστε και δεν θα ακολουθήσουμε τη λογική του παρελθόντος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Δεν θέλουμε να γίνουμε αυτό που πάντα απεχθανόμασταν, δηλαδή πολιτικοί που πιστεύουν ότι ο σκοπός κάθε φορά αγιάζει τα μέσα. Η νέα προοδευτική παράταξη, π</w:t>
      </w:r>
      <w:r>
        <w:rPr>
          <w:rFonts w:eastAsia="Times New Roman" w:cs="Times New Roman"/>
          <w:szCs w:val="24"/>
        </w:rPr>
        <w:t>ου όπως γνωρίζετε προσπαθούμε αυτή την εποχή να δημιουργήσουμε, η νέα προοδευτική παράταξη που έχει ανάγκη η χώρα, αυτό θα κάνει, θα είναι παρούσα και στη Βουλή και στην κοινωνία και στα κινήματα. Δεν θα κλείνει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τα μάτια στην πραγματικότητα, στην </w:t>
      </w:r>
      <w:r>
        <w:rPr>
          <w:rFonts w:eastAsia="Times New Roman" w:cs="Times New Roman"/>
          <w:szCs w:val="24"/>
        </w:rPr>
        <w:t xml:space="preserve">εξέλιξη, στη λογική, στα δικαιώματα. </w:t>
      </w:r>
    </w:p>
    <w:p w14:paraId="3A32DD2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A32DD29"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3A32DD2A" w14:textId="77777777" w:rsidR="00133975" w:rsidRDefault="007A2F43">
      <w:pPr>
        <w:spacing w:line="600" w:lineRule="auto"/>
        <w:ind w:firstLine="720"/>
        <w:jc w:val="both"/>
        <w:rPr>
          <w:rFonts w:eastAsia="Times New Roman" w:cs="Times New Roman"/>
          <w:szCs w:val="24"/>
        </w:rPr>
      </w:pPr>
      <w:r>
        <w:rPr>
          <w:rFonts w:eastAsia="Times New Roman"/>
          <w:b/>
          <w:bCs/>
          <w:szCs w:val="24"/>
        </w:rPr>
        <w:t xml:space="preserve">ΠΡΟΕΔΡΕΥΩΝ (Σπυρίδων Λυκούδης): </w:t>
      </w:r>
      <w:r>
        <w:rPr>
          <w:rFonts w:eastAsia="Times New Roman"/>
          <w:bCs/>
          <w:szCs w:val="24"/>
        </w:rPr>
        <w:t>Ε</w:t>
      </w:r>
      <w:r>
        <w:rPr>
          <w:rFonts w:eastAsia="Times New Roman" w:cs="Times New Roman"/>
          <w:szCs w:val="24"/>
        </w:rPr>
        <w:t xml:space="preserve">υχαριστώ, κύριε Πρόεδρε. </w:t>
      </w:r>
    </w:p>
    <w:p w14:paraId="3A32DD2B"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Τον λόγο έχει ο Πρόεδρος της Νέας Δημοκρατίας κ. Κυριάκος Μητσοτάκης. </w:t>
      </w:r>
    </w:p>
    <w:p w14:paraId="3A32DD2C"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lastRenderedPageBreak/>
        <w:t>ΚΥΡΙΑΚΟΣ ΜΗΤΣΟΤΑΚΗΣ (Πρόεδ</w:t>
      </w:r>
      <w:r>
        <w:rPr>
          <w:rFonts w:eastAsia="Times New Roman" w:cs="Times New Roman"/>
          <w:b/>
          <w:szCs w:val="24"/>
        </w:rPr>
        <w:t xml:space="preserve">ρος της Νέας Δημοκρατίας): </w:t>
      </w:r>
      <w:r>
        <w:rPr>
          <w:rFonts w:eastAsia="Times New Roman" w:cs="Times New Roman"/>
          <w:szCs w:val="24"/>
        </w:rPr>
        <w:t xml:space="preserve">Κυρίες και κύριοι Βουλευτές, βρισκόμαστε σήμερα εδώ για μια υπόθεση που είναι πάνω από όλα ανθρώπινη. Είμαστε εδώ γιατί συμφωνούμε όλοι ότι δεν υπάρχουν παιδιά ενός κατώτερου </w:t>
      </w:r>
      <w:r>
        <w:rPr>
          <w:rFonts w:eastAsia="Times New Roman" w:cs="Times New Roman"/>
          <w:szCs w:val="24"/>
        </w:rPr>
        <w:t>Θ</w:t>
      </w:r>
      <w:r>
        <w:rPr>
          <w:rFonts w:eastAsia="Times New Roman" w:cs="Times New Roman"/>
          <w:szCs w:val="24"/>
        </w:rPr>
        <w:t>εού. Βρισκόμαστε εδώ για να προστατεύσουμε με τον καλ</w:t>
      </w:r>
      <w:r>
        <w:rPr>
          <w:rFonts w:eastAsia="Times New Roman" w:cs="Times New Roman"/>
          <w:szCs w:val="24"/>
        </w:rPr>
        <w:t>ύτερο δυνατό τρόπο ένα ανθρώπινο δικαίωμα, αλλά και για να αναγνωρίσουμε μια κοινωνική πραγματικότητα, όπως έχουν κάνει πριν από εμάς πολλά ευρωπαϊκά κράτη. Το ζήτημα της νομικής αναγνώρισης της ταυτότητας φύλου αποτελεί μια αυτονόητη αναγκαιότητα σε ένα σ</w:t>
      </w:r>
      <w:r>
        <w:rPr>
          <w:rFonts w:eastAsia="Times New Roman" w:cs="Times New Roman"/>
          <w:szCs w:val="24"/>
        </w:rPr>
        <w:t>ύγχρονο κράτος δικαίου. Συνιστά αποτύπωση της αρχής που ενσωματώνεται στην Οικουμενική Διακήρυξη των Δικαιωμάτων του Ανθρώπου: «Όλοι οι άνθρωποι γεννιούνται ελεύθεροι και ίσοι στην αξιοπρέπεια και στα δικαιώματα</w:t>
      </w:r>
      <w:r>
        <w:rPr>
          <w:rFonts w:eastAsia="Times New Roman" w:cs="Times New Roman"/>
          <w:szCs w:val="24"/>
        </w:rPr>
        <w:t>.</w:t>
      </w:r>
      <w:r>
        <w:rPr>
          <w:rFonts w:eastAsia="Times New Roman" w:cs="Times New Roman"/>
          <w:szCs w:val="24"/>
        </w:rPr>
        <w:t xml:space="preserve">». </w:t>
      </w:r>
    </w:p>
    <w:p w14:paraId="3A32DD2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Η προοδευτική παράταξη, της οποίας έχω τ</w:t>
      </w:r>
      <w:r>
        <w:rPr>
          <w:rFonts w:eastAsia="Times New Roman" w:cs="Times New Roman"/>
          <w:szCs w:val="24"/>
        </w:rPr>
        <w:t>ην τιμή να ηγούμαι, έχει αποδείξει έμπρακτα την ευαισθησία της στα θέματα των ανθρωπίνων δικαιωμάτων. Σας θυμίζω ότι η Νέα Δημοκρατία ήταν εκείνη που πρώτη έφερε ρύθμιση για τη δυνατότητα διόρθωσης του καταχωρισμένου φύλου ήδη από το 1976, με τον ν.344, άρ</w:t>
      </w:r>
      <w:r>
        <w:rPr>
          <w:rFonts w:eastAsia="Times New Roman" w:cs="Times New Roman"/>
          <w:szCs w:val="24"/>
        </w:rPr>
        <w:t xml:space="preserve">θρο 14 αν δεν κάνω λάθος, περί μεταβολής της αστικής κατάστασης. Ήταν ο Κωνσταντίνος Καραμανλής τότε πολύ μπροστά από την εποχή του και σε ευρωπαϊκό επίπεδο. </w:t>
      </w:r>
    </w:p>
    <w:p w14:paraId="3A32DD2E"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Εμείς είμαστε η παράταξη που με διαρκείς νομοθετικές παρεμβάσεις έχουμε διαμορφώσει ένα πλαίσιο ί</w:t>
      </w:r>
      <w:r>
        <w:rPr>
          <w:rFonts w:eastAsia="Times New Roman" w:cs="Times New Roman"/>
          <w:szCs w:val="24"/>
        </w:rPr>
        <w:t>σης ελευθερίας για όλους τους ανθρώπους</w:t>
      </w:r>
      <w:r>
        <w:rPr>
          <w:rFonts w:eastAsia="Times New Roman" w:cs="Times New Roman"/>
          <w:szCs w:val="24"/>
        </w:rPr>
        <w:t>,</w:t>
      </w:r>
      <w:r>
        <w:rPr>
          <w:rFonts w:eastAsia="Times New Roman" w:cs="Times New Roman"/>
          <w:szCs w:val="24"/>
        </w:rPr>
        <w:t xml:space="preserve"> ανεξαρτήτως σεξουαλικού προσανατολισμού, ιδίως με έναν σημαντικό νόμο που ψηφίσαμε το 2005, τον ν.3304, για την εφαρμογή της ίσης μεταχείρισης ανεξαρτήτως φυλετικής, </w:t>
      </w:r>
      <w:proofErr w:type="spellStart"/>
      <w:r>
        <w:rPr>
          <w:rFonts w:eastAsia="Times New Roman" w:cs="Times New Roman"/>
          <w:szCs w:val="24"/>
        </w:rPr>
        <w:lastRenderedPageBreak/>
        <w:t>εθνοτικής</w:t>
      </w:r>
      <w:proofErr w:type="spellEnd"/>
      <w:r>
        <w:rPr>
          <w:rFonts w:eastAsia="Times New Roman" w:cs="Times New Roman"/>
          <w:szCs w:val="24"/>
        </w:rPr>
        <w:t xml:space="preserve"> καταγωγής, θρησκευτικών ή άλλων πεποιθή</w:t>
      </w:r>
      <w:r>
        <w:rPr>
          <w:rFonts w:eastAsia="Times New Roman" w:cs="Times New Roman"/>
          <w:szCs w:val="24"/>
        </w:rPr>
        <w:t xml:space="preserve">σεων, αναπηρίας, ηλικίας ή γενετήσιου προσανατολισμού. Νόμος της Νέας Δημοκρατίας ήταν και αυτός. </w:t>
      </w:r>
    </w:p>
    <w:p w14:paraId="3A32DD2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Συνεπώς, κυρίες και κύριοι του ΣΥΡΙΖΑ, είναι τουλάχιστον κωμικό να έρχεστε σε αυτή την Αίθουσα και να μας παραδίδετε μαθήματα φιλελευθερισμού, με πρώτο τον κ</w:t>
      </w:r>
      <w:r>
        <w:rPr>
          <w:rFonts w:eastAsia="Times New Roman" w:cs="Times New Roman"/>
          <w:szCs w:val="24"/>
        </w:rPr>
        <w:t>. Τσίπρα, ο οποίος αγόρευε χθες μπροστά στα κενά έδρανα της Κοινοβουλευτικής του Ομάδας.</w:t>
      </w:r>
    </w:p>
    <w:p w14:paraId="3A32DD30"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32DD3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Αυτά τα </w:t>
      </w:r>
      <w:proofErr w:type="spellStart"/>
      <w:r>
        <w:rPr>
          <w:rFonts w:eastAsia="Times New Roman" w:cs="Times New Roman"/>
          <w:szCs w:val="24"/>
        </w:rPr>
        <w:t>ψευτομαθήματα</w:t>
      </w:r>
      <w:proofErr w:type="spellEnd"/>
      <w:r>
        <w:rPr>
          <w:rFonts w:eastAsia="Times New Roman" w:cs="Times New Roman"/>
          <w:szCs w:val="24"/>
        </w:rPr>
        <w:t xml:space="preserve"> να τα πείτε στους ΑΝΕΛ, τον κυβερνητικό σας εταίρο</w:t>
      </w:r>
      <w:r>
        <w:rPr>
          <w:rFonts w:eastAsia="Times New Roman" w:cs="Times New Roman"/>
          <w:szCs w:val="24"/>
        </w:rPr>
        <w:t>,</w:t>
      </w:r>
      <w:r>
        <w:rPr>
          <w:rFonts w:eastAsia="Times New Roman" w:cs="Times New Roman"/>
          <w:szCs w:val="24"/>
        </w:rPr>
        <w:t xml:space="preserve"> ή μάλλον τον παρτενέρ σας</w:t>
      </w:r>
      <w:r>
        <w:rPr>
          <w:rFonts w:eastAsia="Times New Roman" w:cs="Times New Roman"/>
          <w:szCs w:val="24"/>
        </w:rPr>
        <w:t>,</w:t>
      </w:r>
      <w:r>
        <w:rPr>
          <w:rFonts w:eastAsia="Times New Roman" w:cs="Times New Roman"/>
          <w:szCs w:val="24"/>
        </w:rPr>
        <w:t xml:space="preserve"> σε αυτόν τον αλλοπρόσαλλο θίασο που έχετε δημιουργήσει και παριστάνει εδώ και δύο χρόνια ότι τάχα είναι ομοιογενής Κυβέρνηση. Αν και από ό,τι βλέπω, κύριε Υπουργέ, δεν έχετε καταφέρει να τους πείσετε όλους, θα αναμένω με ιδιαίτερο ενδιαφέρον το αποτέλεσμα</w:t>
      </w:r>
      <w:r>
        <w:rPr>
          <w:rFonts w:eastAsia="Times New Roman" w:cs="Times New Roman"/>
          <w:szCs w:val="24"/>
        </w:rPr>
        <w:t xml:space="preserve"> της ονομαστικής ψηφοφορίας για το άρθρο 3</w:t>
      </w:r>
      <w:r>
        <w:rPr>
          <w:rFonts w:eastAsia="Times New Roman" w:cs="Times New Roman"/>
          <w:szCs w:val="24"/>
        </w:rPr>
        <w:t>,</w:t>
      </w:r>
      <w:r>
        <w:rPr>
          <w:rFonts w:eastAsia="Times New Roman" w:cs="Times New Roman"/>
          <w:szCs w:val="24"/>
        </w:rPr>
        <w:t xml:space="preserve"> για να δούμε αν τελικά υπάρχει αρραγής κοινοβουλευτική </w:t>
      </w:r>
      <w:r>
        <w:rPr>
          <w:rFonts w:eastAsia="Times New Roman" w:cs="Times New Roman"/>
          <w:szCs w:val="24"/>
        </w:rPr>
        <w:t>Π</w:t>
      </w:r>
      <w:r>
        <w:rPr>
          <w:rFonts w:eastAsia="Times New Roman" w:cs="Times New Roman"/>
          <w:szCs w:val="24"/>
        </w:rPr>
        <w:t>λειοψηφία και δεδηλωμένη στο ελληνικό Κοινοβούλιο!</w:t>
      </w:r>
    </w:p>
    <w:p w14:paraId="3A32DD32"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32DD3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Θα μου ήταν εύκολο να μείνω μόνο σε αυτό το θέμα, γ</w:t>
      </w:r>
      <w:r>
        <w:rPr>
          <w:rFonts w:eastAsia="Times New Roman" w:cs="Times New Roman"/>
          <w:szCs w:val="24"/>
        </w:rPr>
        <w:t xml:space="preserve">ιατί από μόνο του είναι επαρκώς σημαντικό. Δεν θα το κάνω, γιατί ο πυρήνας του θέματος που συζητάμε σήμερα είναι εξαιρετικά σημαντικός και ας είναι σε όλους προφανές ότι φέρατε ένα </w:t>
      </w:r>
      <w:r>
        <w:rPr>
          <w:rFonts w:eastAsia="Times New Roman" w:cs="Times New Roman"/>
          <w:szCs w:val="24"/>
        </w:rPr>
        <w:lastRenderedPageBreak/>
        <w:t xml:space="preserve">νομοσχέδιο άρον-άρον στη Βουλή λίγο πριν </w:t>
      </w:r>
      <w:r>
        <w:rPr>
          <w:rFonts w:eastAsia="Times New Roman" w:cs="Times New Roman"/>
          <w:szCs w:val="24"/>
        </w:rPr>
        <w:t xml:space="preserve">από </w:t>
      </w:r>
      <w:r>
        <w:rPr>
          <w:rFonts w:eastAsia="Times New Roman" w:cs="Times New Roman"/>
          <w:szCs w:val="24"/>
        </w:rPr>
        <w:t xml:space="preserve">τον </w:t>
      </w:r>
      <w:r>
        <w:rPr>
          <w:rFonts w:eastAsia="Times New Roman" w:cs="Times New Roman"/>
          <w:szCs w:val="24"/>
        </w:rPr>
        <w:t>π</w:t>
      </w:r>
      <w:r>
        <w:rPr>
          <w:rFonts w:eastAsia="Times New Roman" w:cs="Times New Roman"/>
          <w:szCs w:val="24"/>
        </w:rPr>
        <w:t xml:space="preserve">ροϋπολογισμό σε μια απεγνωσμένη προσπάθεια να κρύψετε την αποτυχία σας, την καθολική σας αποτυχία, σε όλους τους τομείς. </w:t>
      </w:r>
    </w:p>
    <w:p w14:paraId="3A32DD3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Ορισμένοι ισχυρίζονται ότι το θέμα της ταυτότητας φύλου δεν θα έπρεπε να αποτελεί αντικείμενο νομοθετικής ρύθμισης, διότι αφορά πολύ λ</w:t>
      </w:r>
      <w:r>
        <w:rPr>
          <w:rFonts w:eastAsia="Times New Roman" w:cs="Times New Roman"/>
          <w:szCs w:val="24"/>
        </w:rPr>
        <w:t xml:space="preserve">ίγους συμπολίτες μας. Κάνουν λάθος. Είναι λανθασμένη αυτή η προσέγγιση. Μια ανοικτή δημοκρατική πολιτεία οφείλει να νομοθετεί και να φροντίζει για όλους και να προστατεύει πάνω απ’ όλα αυτούς που αισθάνονται και είναι μειοψηφία. </w:t>
      </w:r>
    </w:p>
    <w:p w14:paraId="3A32DD3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Το είπα από την αρχή: Δεν </w:t>
      </w:r>
      <w:r>
        <w:rPr>
          <w:rFonts w:eastAsia="Times New Roman" w:cs="Times New Roman"/>
          <w:szCs w:val="24"/>
        </w:rPr>
        <w:t xml:space="preserve">υπάρχουν παιδιά ενός κατώτερου Θεού και για εμάς δεν υπάρχουν πολίτες δεύτερης κατηγορίας, πολίτες με μειωμένα δικαιώματα. </w:t>
      </w:r>
    </w:p>
    <w:p w14:paraId="3A32DD36"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32DD3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Στη Νέα Δημοκρατία δεν μας απασχολεί εάν αυτή η ομάδα είναι αριθμητικά μικρή. </w:t>
      </w:r>
      <w:r>
        <w:rPr>
          <w:rFonts w:eastAsia="Times New Roman" w:cs="Times New Roman"/>
          <w:szCs w:val="24"/>
        </w:rPr>
        <w:t xml:space="preserve">Μας είναι αδιάφορο εάν είναι ένας ή ένα εκατομμύριο και αυτό γιατί τα ατομικά δικαιώματα εκφράζουν τον ακρογωνιαίο λίθο κάθε φιλελεύθερης παράταξης. Μην μπερδεύεστε. Δεν μιλάω για εσάς. </w:t>
      </w:r>
    </w:p>
    <w:p w14:paraId="3A32DD3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σας παραδώσω τώρα εγώ ένα αυτονόητο μάθημα </w:t>
      </w:r>
      <w:r>
        <w:rPr>
          <w:rFonts w:eastAsia="Times New Roman" w:cs="Times New Roman"/>
          <w:szCs w:val="24"/>
        </w:rPr>
        <w:t>δ</w:t>
      </w:r>
      <w:r>
        <w:rPr>
          <w:rFonts w:eastAsia="Times New Roman" w:cs="Times New Roman"/>
          <w:szCs w:val="24"/>
        </w:rPr>
        <w:t>ημοκρατίας</w:t>
      </w:r>
      <w:r>
        <w:rPr>
          <w:rFonts w:eastAsia="Times New Roman" w:cs="Times New Roman"/>
          <w:szCs w:val="24"/>
        </w:rPr>
        <w:t>.</w:t>
      </w:r>
      <w:r>
        <w:rPr>
          <w:rFonts w:eastAsia="Times New Roman" w:cs="Times New Roman"/>
          <w:szCs w:val="24"/>
        </w:rPr>
        <w:t xml:space="preserve"> Εν αντιθέσ</w:t>
      </w:r>
      <w:r>
        <w:rPr>
          <w:rFonts w:eastAsia="Times New Roman" w:cs="Times New Roman"/>
          <w:szCs w:val="24"/>
        </w:rPr>
        <w:t>ει με αυτά τα οποία εσείς ανέκαθεν πρεσβεύατε, πάγια και αυτονόητη αξίωση της Νέας Δημοκρατίας, ήδη από την ίδρυσή της, είναι ότι η πολιτεία οφείλει να προστα</w:t>
      </w:r>
      <w:r>
        <w:rPr>
          <w:rFonts w:eastAsia="Times New Roman" w:cs="Times New Roman"/>
          <w:szCs w:val="24"/>
        </w:rPr>
        <w:lastRenderedPageBreak/>
        <w:t xml:space="preserve">τεύει το δικαίωμα της μειοψηφίας. </w:t>
      </w:r>
      <w:r>
        <w:rPr>
          <w:rFonts w:eastAsia="Times New Roman" w:cs="Times New Roman"/>
          <w:szCs w:val="24"/>
        </w:rPr>
        <w:t>Δ</w:t>
      </w:r>
      <w:r>
        <w:rPr>
          <w:rFonts w:eastAsia="Times New Roman" w:cs="Times New Roman"/>
          <w:szCs w:val="24"/>
        </w:rPr>
        <w:t>εν αναφέρομαι μόνο στην κοινοβουλευτική νομιμοποίηση κάθε μειοψ</w:t>
      </w:r>
      <w:r>
        <w:rPr>
          <w:rFonts w:eastAsia="Times New Roman" w:cs="Times New Roman"/>
          <w:szCs w:val="24"/>
        </w:rPr>
        <w:t>ηφούσας άποψης, που εμείς πρώτοι επιβάλαμε, μιλάω για τα αυτονόητα δικαιώματα, που οφείλει κάθε σύγχρονη κοινωνία να διασφαλίζει σε κάθε πολίτη, ακόμη και εάν αυτός αισθάνεται την πλειοψηφία ως τυραννική για τον ίδιο.</w:t>
      </w:r>
    </w:p>
    <w:p w14:paraId="3A32DD3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Προσωπικά θέλω να πιστεύω, κοιτώντας π</w:t>
      </w:r>
      <w:r>
        <w:rPr>
          <w:rFonts w:eastAsia="Times New Roman" w:cs="Times New Roman"/>
          <w:szCs w:val="24"/>
        </w:rPr>
        <w:t>ρος όλα τα έδρανα του Κοινοβουλίου, ότι δεν υπάρχει κανείς σε αυτή την Αίθουσα που να μην αναγνωρίζει την ανάγκη να εκσυγχρονίσουμε το πλαίσιο για τη νομική αναγνώριση της ταυτότητας φύλου. Το έχει αυτό καταστήσει απαραίτητο, αυτονόητο το Ευρωπαϊκό Δικαστή</w:t>
      </w:r>
      <w:r>
        <w:rPr>
          <w:rFonts w:eastAsia="Times New Roman" w:cs="Times New Roman"/>
          <w:szCs w:val="24"/>
        </w:rPr>
        <w:t>ριο των Ανθρωπίνων Δικαιωμάτων. Όμως, το έχει καταστήσει και υποχρεωτικό η ίδια η πρόοδος των κοινωνιών και η αποδοχή, την οποία οφείλουμε να δείχνουμε απέναντι στη διαφορετικότητα. Όλες οι ευρωπαϊκές χώρες έχουν κάνει κινήσεις σε αυτή την κατεύθυνση εδώ κ</w:t>
      </w:r>
      <w:r>
        <w:rPr>
          <w:rFonts w:eastAsia="Times New Roman" w:cs="Times New Roman"/>
          <w:szCs w:val="24"/>
        </w:rPr>
        <w:t xml:space="preserve">αι χρόνια. </w:t>
      </w:r>
    </w:p>
    <w:p w14:paraId="3A32DD3A"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Όμως, δεν θέλω σήμερα να σταθώ μόνο στις νομικές διατάξεις και στον αυτονόητο σεβασμό στα ατομικά δικαιώματα, που είναι το θεμέλιο του νομικού μας πολιτισμού. Επαναλαμβάνω ότι πάνω απ’ όλα μιλάμε σήμερα για ένα ζήτημα εξαιρετικά ευαίσθητο. Αφορ</w:t>
      </w:r>
      <w:r>
        <w:rPr>
          <w:rFonts w:eastAsia="Times New Roman" w:cs="Times New Roman"/>
          <w:szCs w:val="24"/>
        </w:rPr>
        <w:t>ά βαθιά προσωπικά κάποιους συνανθρώπους μας και δεν νοείται να εξακολουθούμε να αφήνουμε σήμερα στο περιθώριο ανθρώπους που παλεύουν, συχνά από μικρή ηλικία, με μια κατάσταση δύσκολη, ιδιαίτερα δύσκολη για τους ίδιους και τ</w:t>
      </w:r>
      <w:r>
        <w:rPr>
          <w:rFonts w:eastAsia="Times New Roman" w:cs="Times New Roman"/>
          <w:szCs w:val="24"/>
        </w:rPr>
        <w:t>ι</w:t>
      </w:r>
      <w:r>
        <w:rPr>
          <w:rFonts w:eastAsia="Times New Roman" w:cs="Times New Roman"/>
          <w:szCs w:val="24"/>
        </w:rPr>
        <w:t xml:space="preserve">ς οικογένειές τους. </w:t>
      </w:r>
    </w:p>
    <w:p w14:paraId="3A32DD3B"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 xml:space="preserve">Η πολιτεία </w:t>
      </w:r>
      <w:r>
        <w:rPr>
          <w:rFonts w:eastAsia="Times New Roman" w:cs="Times New Roman"/>
          <w:szCs w:val="24"/>
        </w:rPr>
        <w:t>οφείλει να δώσει σε αυτούς τους συμπολίτες μας τη δυνατότητα να διαχειριστούν τη ζωή τους όπως οι ίδιοι νομίζουν καλύτερα. Να τους δώσει το δικαίωμα του αυτοπροσδιορισμού, παρέχοντας σημαντική ανακούφιση στους ίδιους και στις οικογένειές τους και ταυτόχρον</w:t>
      </w:r>
      <w:r>
        <w:rPr>
          <w:rFonts w:eastAsia="Times New Roman" w:cs="Times New Roman"/>
          <w:szCs w:val="24"/>
        </w:rPr>
        <w:t>α να καταργήσει αναχρονιστικές διατάξεις, όπως</w:t>
      </w:r>
      <w:r>
        <w:rPr>
          <w:rFonts w:eastAsia="Times New Roman" w:cs="Times New Roman"/>
          <w:szCs w:val="24"/>
        </w:rPr>
        <w:t xml:space="preserve">, για </w:t>
      </w:r>
      <w:r>
        <w:rPr>
          <w:rFonts w:eastAsia="Times New Roman" w:cs="Times New Roman"/>
          <w:szCs w:val="24"/>
        </w:rPr>
        <w:t>παράδειγμα</w:t>
      </w:r>
      <w:r>
        <w:rPr>
          <w:rFonts w:eastAsia="Times New Roman" w:cs="Times New Roman"/>
          <w:szCs w:val="24"/>
        </w:rPr>
        <w:t>,</w:t>
      </w:r>
      <w:r>
        <w:rPr>
          <w:rFonts w:eastAsia="Times New Roman" w:cs="Times New Roman"/>
          <w:szCs w:val="24"/>
        </w:rPr>
        <w:t xml:space="preserve"> ότι η αλλαγή ταυτότητας φύλου προϋποθέτει χειρουργική επέμβαση, κάτι που δεν μπορεί να γίνει αποδεκτό σε καμ</w:t>
      </w:r>
      <w:r>
        <w:rPr>
          <w:rFonts w:eastAsia="Times New Roman" w:cs="Times New Roman"/>
          <w:szCs w:val="24"/>
        </w:rPr>
        <w:t>μ</w:t>
      </w:r>
      <w:r>
        <w:rPr>
          <w:rFonts w:eastAsia="Times New Roman" w:cs="Times New Roman"/>
          <w:szCs w:val="24"/>
        </w:rPr>
        <w:t>ία σύγχρονη κοινωνία.</w:t>
      </w:r>
    </w:p>
    <w:p w14:paraId="3A32DD3C"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32DD3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Παρεμπι</w:t>
      </w:r>
      <w:r>
        <w:rPr>
          <w:rFonts w:eastAsia="Times New Roman" w:cs="Times New Roman"/>
          <w:szCs w:val="24"/>
        </w:rPr>
        <w:t xml:space="preserve">πτόντως, σημειώνω –το ανέφερε και ο κ. Θεοδωράκης- ότι η διάταξη αυτή ευτυχώς παρακάμπτεται ήδη από τα ελληνικά δικαστήρια. </w:t>
      </w:r>
    </w:p>
    <w:p w14:paraId="3A32DD3E"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Όμως, θέλω να θέσω και ένα ερώτημα σε όσους αντέδρασαν στη διεξαγωγή της σημερινής συζήτησης, ακόμα και με τον ανεύθυνο τρόπο που τ</w:t>
      </w:r>
      <w:r>
        <w:rPr>
          <w:rFonts w:eastAsia="Times New Roman" w:cs="Times New Roman"/>
          <w:szCs w:val="24"/>
        </w:rPr>
        <w:t xml:space="preserve">ην προκάλεσε η Κυβέρνηση του κ. Τσίπρα. Ειλικρινά αναρωτιέμαι τι θα κερδίσουν αυτοί που δογματικά απορρίπτουν κάθε συζήτηση γύρω από αυτό το θέμα. Θα πάψουν να υπάρχουν </w:t>
      </w:r>
      <w:proofErr w:type="spellStart"/>
      <w:r>
        <w:rPr>
          <w:rFonts w:eastAsia="Times New Roman" w:cs="Times New Roman"/>
          <w:szCs w:val="24"/>
        </w:rPr>
        <w:t>διεμφυλικά</w:t>
      </w:r>
      <w:proofErr w:type="spellEnd"/>
      <w:r>
        <w:rPr>
          <w:rFonts w:eastAsia="Times New Roman" w:cs="Times New Roman"/>
          <w:szCs w:val="24"/>
        </w:rPr>
        <w:t xml:space="preserve"> άτομα; Θα πάψουν να υπάρχουν οικογένειες που αντιμετωπίζουν αυτά τα ζητήματα</w:t>
      </w:r>
      <w:r>
        <w:rPr>
          <w:rFonts w:eastAsia="Times New Roman" w:cs="Times New Roman"/>
          <w:szCs w:val="24"/>
        </w:rPr>
        <w:t xml:space="preserve">; Θα πάψουν να υπάρχουν παιδιά που υφίστανται </w:t>
      </w:r>
      <w:proofErr w:type="spellStart"/>
      <w:r>
        <w:rPr>
          <w:rFonts w:eastAsia="Times New Roman" w:cs="Times New Roman"/>
          <w:szCs w:val="24"/>
        </w:rPr>
        <w:t>μπούλινγκ</w:t>
      </w:r>
      <w:proofErr w:type="spellEnd"/>
      <w:r>
        <w:rPr>
          <w:rFonts w:eastAsia="Times New Roman" w:cs="Times New Roman"/>
          <w:szCs w:val="24"/>
        </w:rPr>
        <w:t xml:space="preserve"> στο σχολείο; Θα πάψουν να υπάρχουν άνθρωποι που αισθάνονται φυλακισμένοι μέσα στο ίδιο τους το σώμα; Όσοι αρνούνται έστω και να συζητήσουν αυτό το θέμα απλά υπεκφεύγουν. </w:t>
      </w:r>
    </w:p>
    <w:p w14:paraId="3A32DD3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Πιστεύω συνεπώς ότι</w:t>
      </w:r>
      <w:r>
        <w:rPr>
          <w:rFonts w:eastAsia="Times New Roman" w:cs="Times New Roman"/>
          <w:szCs w:val="24"/>
        </w:rPr>
        <w:t>,</w:t>
      </w:r>
      <w:r>
        <w:rPr>
          <w:rFonts w:eastAsia="Times New Roman" w:cs="Times New Roman"/>
          <w:szCs w:val="24"/>
        </w:rPr>
        <w:t xml:space="preserve"> αν η Κυβ</w:t>
      </w:r>
      <w:r>
        <w:rPr>
          <w:rFonts w:eastAsia="Times New Roman" w:cs="Times New Roman"/>
          <w:szCs w:val="24"/>
        </w:rPr>
        <w:t>έρνηση εξηγούσε με ψυχραιμία το όλο θέμα, τι οφείλει να κάνει η πολιτεία, τι πρέπει να αλλάξει, ποιους αφορά, η πλειοψηφία των Ελλήνων όχι απλά θα συναινούσε</w:t>
      </w:r>
      <w:r>
        <w:rPr>
          <w:rFonts w:eastAsia="Times New Roman" w:cs="Times New Roman"/>
          <w:szCs w:val="24"/>
        </w:rPr>
        <w:t>,</w:t>
      </w:r>
      <w:r>
        <w:rPr>
          <w:rFonts w:eastAsia="Times New Roman" w:cs="Times New Roman"/>
          <w:szCs w:val="24"/>
        </w:rPr>
        <w:t xml:space="preserve"> αλλά θα στήριζε ανεπιφύλακτα αυτή τη θεσμική αλλαγή. Μια αλλαγή που επί της ουσίας θα χάριζε ξανά</w:t>
      </w:r>
      <w:r>
        <w:rPr>
          <w:rFonts w:eastAsia="Times New Roman" w:cs="Times New Roman"/>
          <w:szCs w:val="24"/>
        </w:rPr>
        <w:t xml:space="preserve"> σε κάποιους συνανθρώπους μας την κρυμμένη τους ζωή. </w:t>
      </w:r>
    </w:p>
    <w:p w14:paraId="3A32DD4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Η Κυβέρνηση, όμως, αντί να κινηθεί σε αυτή την κατεύθυνση, αντί να συνεννοηθεί με όλα τα κόμματα, τους φορείς της ελληνικής κοινωνίας, αντί να ενημερώσει υπεύθυνα την κοινή γνώμη, αντί να ζητήσει τεκμηρ</w:t>
      </w:r>
      <w:r>
        <w:rPr>
          <w:rFonts w:eastAsia="Times New Roman" w:cs="Times New Roman"/>
          <w:szCs w:val="24"/>
        </w:rPr>
        <w:t xml:space="preserve">ιωμένα την άποψη της επιστημονικής κοινότητας, επέλεξε για άλλη μια φορά την επικοινωνιακή διαχείριση, κάνοντας πολιτικό παιχνίδι εν ου </w:t>
      </w:r>
      <w:proofErr w:type="spellStart"/>
      <w:r>
        <w:rPr>
          <w:rFonts w:eastAsia="Times New Roman" w:cs="Times New Roman"/>
          <w:szCs w:val="24"/>
        </w:rPr>
        <w:t>παικτοίς</w:t>
      </w:r>
      <w:proofErr w:type="spellEnd"/>
      <w:r>
        <w:rPr>
          <w:rFonts w:eastAsia="Times New Roman" w:cs="Times New Roman"/>
          <w:szCs w:val="24"/>
        </w:rPr>
        <w:t xml:space="preserve">, ενώ θα όφειλε να κάνει πολύ προσεκτικά και καλά μελετημένα βήματα. </w:t>
      </w:r>
    </w:p>
    <w:p w14:paraId="3A32DD4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Καλούμαστε να αποφανθούμε σήμερα για ένα ν</w:t>
      </w:r>
      <w:r>
        <w:rPr>
          <w:rFonts w:eastAsia="Times New Roman" w:cs="Times New Roman"/>
          <w:szCs w:val="24"/>
        </w:rPr>
        <w:t>ομοσχέδιο, το οποίο είναι πρόχειρο και</w:t>
      </w:r>
      <w:r>
        <w:rPr>
          <w:rFonts w:eastAsia="Times New Roman" w:cs="Times New Roman"/>
          <w:szCs w:val="24"/>
        </w:rPr>
        <w:t>,</w:t>
      </w:r>
      <w:r>
        <w:rPr>
          <w:rFonts w:eastAsia="Times New Roman" w:cs="Times New Roman"/>
          <w:szCs w:val="24"/>
        </w:rPr>
        <w:t xml:space="preserve"> κατά την άποψή μας</w:t>
      </w:r>
      <w:r>
        <w:rPr>
          <w:rFonts w:eastAsia="Times New Roman" w:cs="Times New Roman"/>
          <w:szCs w:val="24"/>
        </w:rPr>
        <w:t>,</w:t>
      </w:r>
      <w:r>
        <w:rPr>
          <w:rFonts w:eastAsia="Times New Roman" w:cs="Times New Roman"/>
          <w:szCs w:val="24"/>
        </w:rPr>
        <w:t xml:space="preserve"> είναι και ανεύθυνο. Η Κυβέρνηση –λυπάμαι ειλικρινά που το λέω- επιδιώκει να νομοθετήσει και πάλι, χωρίς να επιδιώξει τις αναγκαίες συναινέσεις, αδιαφορώντας για τις απόψεις της επιστημονικής κοινό</w:t>
      </w:r>
      <w:r>
        <w:rPr>
          <w:rFonts w:eastAsia="Times New Roman" w:cs="Times New Roman"/>
          <w:szCs w:val="24"/>
        </w:rPr>
        <w:t>τητας και</w:t>
      </w:r>
      <w:r>
        <w:rPr>
          <w:rFonts w:eastAsia="Times New Roman" w:cs="Times New Roman"/>
          <w:szCs w:val="24"/>
        </w:rPr>
        <w:t>,</w:t>
      </w:r>
      <w:r>
        <w:rPr>
          <w:rFonts w:eastAsia="Times New Roman" w:cs="Times New Roman"/>
          <w:szCs w:val="24"/>
        </w:rPr>
        <w:t xml:space="preserve"> κυρίως, επιδιώκοντας να προβοκάρει και την Εκκλησία της Ελλάδος, για να αποδείξει τον δήθεν προοδευτισμό της. </w:t>
      </w:r>
    </w:p>
    <w:p w14:paraId="3A32DD4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Η Κυβέρνηση εισηγήθηκε κατά τη δήλωση του Υπουργού κ. Κοντονή ένα νομοσχέδιο ακόμη πιο προωθημένο από αυτά των υπολοίπων κρατών της Ευ</w:t>
      </w:r>
      <w:r>
        <w:rPr>
          <w:rFonts w:eastAsia="Times New Roman" w:cs="Times New Roman"/>
          <w:szCs w:val="24"/>
        </w:rPr>
        <w:t>ρωπαϊ</w:t>
      </w:r>
      <w:r>
        <w:rPr>
          <w:rFonts w:eastAsia="Times New Roman" w:cs="Times New Roman"/>
          <w:szCs w:val="24"/>
        </w:rPr>
        <w:lastRenderedPageBreak/>
        <w:t xml:space="preserve">κής Ένωσης. Μοιάζει ο κ. Τσίπρας να ψάχνει απεγνωσμένα ένα παρελκυστικό άλλοθι για την πολιτική της άγριας λιτότητας που έχει χωρίς λόγο επιβάλει στους Έλληνες πολίτες εδώ και δυόμισι χρόνια. </w:t>
      </w:r>
    </w:p>
    <w:p w14:paraId="3A32DD4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ιστέψτε με, όλοι οι Έλληνες έχουν καταλάβει ποιο είναι το</w:t>
      </w:r>
      <w:r>
        <w:rPr>
          <w:rFonts w:eastAsia="Times New Roman" w:cs="Times New Roman"/>
          <w:szCs w:val="24"/>
        </w:rPr>
        <w:t xml:space="preserve"> πραγματικό σας κίνητρο. Φέρατε με ανεύθυνο τρόπο ένα ευαίσθητο θέμα</w:t>
      </w:r>
      <w:r>
        <w:rPr>
          <w:rFonts w:eastAsia="Times New Roman" w:cs="Times New Roman"/>
          <w:szCs w:val="24"/>
        </w:rPr>
        <w:t>,</w:t>
      </w:r>
      <w:r>
        <w:rPr>
          <w:rFonts w:eastAsia="Times New Roman" w:cs="Times New Roman"/>
          <w:szCs w:val="24"/>
        </w:rPr>
        <w:t xml:space="preserve"> για να ξεφύγετε από τα αδιέξοδά σας και σας καλώ να το αντιληφθείτε, κύριε Υπουργέ, έστω και τώρα. Να υιοθετήσετε τη δική μας πρόταση για το νομοσχέδιο, ένα νομοσχέδιο το οποίο πάει να ρ</w:t>
      </w:r>
      <w:r>
        <w:rPr>
          <w:rFonts w:eastAsia="Times New Roman" w:cs="Times New Roman"/>
          <w:szCs w:val="24"/>
        </w:rPr>
        <w:t xml:space="preserve">υθμίσει ένα υπαρκτό ζήτημα με τελείως λάθος τρόπο. </w:t>
      </w:r>
    </w:p>
    <w:p w14:paraId="3A32DD4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πειδή είναι προφανές ότι ίσως κάποιοι δεν καταλαβαίνετε τι εννοώ, θα σας το εξηγήσω με απλά λόγια. </w:t>
      </w:r>
    </w:p>
    <w:p w14:paraId="3A32DD4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Πάμε, λοιπόν, να δούμε λίγο, κυρίες και κύριοι του ΣΥΡΙΖΑ, τα πραγματικά δεδομένα. Η ταυτότητα φύλου απ</w:t>
      </w:r>
      <w:r>
        <w:rPr>
          <w:rFonts w:eastAsia="Times New Roman" w:cs="Times New Roman"/>
          <w:szCs w:val="24"/>
        </w:rPr>
        <w:t xml:space="preserve">οτελεί διεθνώς και με αναμφισβήτητο τρόπο ένα ζήτημα αυτοπροσδιορισμού και περιλαμβάνει την προσωπική αίσθηση που έχουν τα </w:t>
      </w:r>
      <w:proofErr w:type="spellStart"/>
      <w:r>
        <w:rPr>
          <w:rFonts w:eastAsia="Times New Roman" w:cs="Times New Roman"/>
          <w:szCs w:val="24"/>
        </w:rPr>
        <w:t>διεμφυλικά</w:t>
      </w:r>
      <w:proofErr w:type="spellEnd"/>
      <w:r>
        <w:rPr>
          <w:rFonts w:eastAsia="Times New Roman" w:cs="Times New Roman"/>
          <w:szCs w:val="24"/>
        </w:rPr>
        <w:t xml:space="preserve"> άτομα για το ίδιο τους το σώμα. Ταυτόχρονα, όμως, δεν μπορούμε να παραγνωρίσουμε ότι η διεθνής επιστημονική κοινότητα αναγ</w:t>
      </w:r>
      <w:r>
        <w:rPr>
          <w:rFonts w:eastAsia="Times New Roman" w:cs="Times New Roman"/>
          <w:szCs w:val="24"/>
        </w:rPr>
        <w:t>νωρίζει τη λεγόμενη δυσφορία φύλου. Το ίδιο κάνει και ο Παγκόσμιος Οργανισμός Υγείας. Για αυτό, όμως, ακόμη και το Ευρωπαϊκό Δικαστήριο των Ανθρωπίνων Δικαιωμάτων σε πρόσφατη απόφασή του δέχεται ότι κάποιας μορφής ψυχική διάγνωση επιτρέπεται να είναι μεταξ</w:t>
      </w:r>
      <w:r>
        <w:rPr>
          <w:rFonts w:eastAsia="Times New Roman" w:cs="Times New Roman"/>
          <w:szCs w:val="24"/>
        </w:rPr>
        <w:t xml:space="preserve">ύ των προϋποθέσεων για τη νομική αναγνώριση της ταυτότητας φύλου των </w:t>
      </w:r>
      <w:proofErr w:type="spellStart"/>
      <w:r>
        <w:rPr>
          <w:rFonts w:eastAsia="Times New Roman" w:cs="Times New Roman"/>
          <w:szCs w:val="24"/>
        </w:rPr>
        <w:t>διεμφυλικών</w:t>
      </w:r>
      <w:proofErr w:type="spellEnd"/>
      <w:r>
        <w:rPr>
          <w:rFonts w:eastAsia="Times New Roman" w:cs="Times New Roman"/>
          <w:szCs w:val="24"/>
        </w:rPr>
        <w:t xml:space="preserve">. </w:t>
      </w:r>
    </w:p>
    <w:p w14:paraId="3A32DD46"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Προσέξτε. Από τις σαράντα τρεις χώρες του Συμβουλίου της Ευρώπης –έχω εδώ τον σχετικό χάρτη- στις τριάντα οκτώ –δηλαδή σχεδόν σε όλες- η διαδικασία προϋποθέτει –θέτει δηλαδή</w:t>
      </w:r>
      <w:r>
        <w:rPr>
          <w:rFonts w:eastAsia="Times New Roman" w:cs="Times New Roman"/>
          <w:szCs w:val="24"/>
        </w:rPr>
        <w:t xml:space="preserve"> ως απαράβατο όρο- να υπάρχει κάποιου είδους ιατρική διάγνωση.</w:t>
      </w:r>
    </w:p>
    <w:p w14:paraId="3A32DD47"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Δυνατότητα δίνει. </w:t>
      </w:r>
    </w:p>
    <w:p w14:paraId="3A32DD48"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Μισό λεπτό! Προϋπόθεση.</w:t>
      </w:r>
    </w:p>
    <w:p w14:paraId="3A32DD4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Χώρες όπως η Σουηδία, η Γαλλία, το Βέλγιο, η Ισπανία, η Πορτογαλία, δηλαδή με </w:t>
      </w:r>
      <w:r>
        <w:rPr>
          <w:rFonts w:eastAsia="Times New Roman" w:cs="Times New Roman"/>
          <w:szCs w:val="24"/>
        </w:rPr>
        <w:t>απλά λόγια σχεδόν όλες οι προηγμένες χώρες, έχουν καταλήξει στο συμπέρασμα ότι το θέμα το οποίο συζητάμε σήμερα δεν είναι μόνο ένα ζήτημα ανθρωπίνων δικαιωμάτων, κύριε Υπουργέ, όπως προσπαθεί με ψευδεπίγραφο τρόπο να το παρουσιάσει η αλλοπρόσαλλη Κυβέρνησή</w:t>
      </w:r>
      <w:r>
        <w:rPr>
          <w:rFonts w:eastAsia="Times New Roman" w:cs="Times New Roman"/>
          <w:szCs w:val="24"/>
        </w:rPr>
        <w:t xml:space="preserve"> σας, αλλά</w:t>
      </w:r>
      <w:r>
        <w:rPr>
          <w:rFonts w:eastAsia="Times New Roman" w:cs="Times New Roman"/>
          <w:szCs w:val="24"/>
        </w:rPr>
        <w:t>,</w:t>
      </w:r>
      <w:r>
        <w:rPr>
          <w:rFonts w:eastAsia="Times New Roman" w:cs="Times New Roman"/>
          <w:szCs w:val="24"/>
        </w:rPr>
        <w:t xml:space="preserve"> ναι, έχει –και, κύριε Θεοδωράκη- μια αναμφισβήτητη ιατρική διάσταση. </w:t>
      </w:r>
    </w:p>
    <w:p w14:paraId="3A32DD4A"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Καταθέτω το σχετικό απόσπασμα για τα Πρακτικά.</w:t>
      </w:r>
    </w:p>
    <w:p w14:paraId="3A32DD4B" w14:textId="77777777" w:rsidR="00133975" w:rsidRDefault="007A2F43">
      <w:pPr>
        <w:spacing w:line="600" w:lineRule="auto"/>
        <w:ind w:firstLine="720"/>
        <w:jc w:val="both"/>
        <w:rPr>
          <w:rFonts w:eastAsia="Times New Roman" w:cs="Times New Roman"/>
        </w:rPr>
      </w:pPr>
      <w:r>
        <w:rPr>
          <w:rFonts w:eastAsia="Times New Roman" w:cs="Times New Roman"/>
        </w:rPr>
        <w:t xml:space="preserve">(Στο σημείο αυτό ο Πρόεδρος της Νέας Δημοκρατίας κ. Κυριάκος Μητσοτάκης </w:t>
      </w:r>
      <w:r>
        <w:rPr>
          <w:rFonts w:eastAsia="Times New Roman" w:cs="Times New Roman"/>
        </w:rPr>
        <w:t>καταθέτει για τα Πρακτικά τον προαναφερθέντα χάρτη, ο οποίος  βρίσκεται στο αρχείο του Τμήματος Γραμματείας της Διεύθυνσης Στενογραφίας και Πρακτικών της Βουλής)</w:t>
      </w:r>
    </w:p>
    <w:p w14:paraId="3A32DD4C"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Η νομική διόρθωση του καταχωρισμένου φύλου είναι ένα μόνο στάδιο, σε μια μακρά και επίπονη δια</w:t>
      </w:r>
      <w:r>
        <w:rPr>
          <w:rFonts w:eastAsia="Times New Roman" w:cs="Times New Roman"/>
          <w:szCs w:val="24"/>
        </w:rPr>
        <w:t xml:space="preserve">δικασία, που σε όλα της τα στάδια –ας μην </w:t>
      </w:r>
      <w:proofErr w:type="spellStart"/>
      <w:r>
        <w:rPr>
          <w:rFonts w:eastAsia="Times New Roman" w:cs="Times New Roman"/>
          <w:szCs w:val="24"/>
        </w:rPr>
        <w:t>κοροϊδευόμαστε</w:t>
      </w:r>
      <w:proofErr w:type="spellEnd"/>
      <w:r>
        <w:rPr>
          <w:rFonts w:eastAsia="Times New Roman" w:cs="Times New Roman"/>
          <w:szCs w:val="24"/>
        </w:rPr>
        <w:t xml:space="preserve">- απαιτεί ουσιαστική ψυχολογική υποστήριξη. </w:t>
      </w:r>
    </w:p>
    <w:p w14:paraId="3A32DD4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Για τη Νέα Δημοκρατία η διαδικασία για τη διόρθωση του καταχωρισμένου φύλου δεν είναι και δεν πρέπει να είναι μια στιγμιαία πράξη ούτε μια σύμβαση που μπορ</w:t>
      </w:r>
      <w:r>
        <w:rPr>
          <w:rFonts w:eastAsia="Times New Roman" w:cs="Times New Roman"/>
          <w:szCs w:val="24"/>
        </w:rPr>
        <w:t>εί να συνταχθεί με απλή δήλωση. Προφανώς πρέπει να σέβεται την επιλογή του προσώπου και να εγγυάται συνθήκες απόλυτης εχεμύθειας. Πρέπει, όμως, ταυτόχρονα να εγγυάται τον ενσυνείδητο χαρακτήρα της βούλησης του ενδιαφερόμενου, να παρέχει την απαραίτητη στήρ</w:t>
      </w:r>
      <w:r>
        <w:rPr>
          <w:rFonts w:eastAsia="Times New Roman" w:cs="Times New Roman"/>
          <w:szCs w:val="24"/>
        </w:rPr>
        <w:t>ιξη και να λαμβάνει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τυχόν επιπτώσεις σε τρίτα πρόσωπα που συνδέονται άμεσα με τον αιτούντα. </w:t>
      </w:r>
    </w:p>
    <w:p w14:paraId="3A32DD4E"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Πρώτα απ’ όλα, κατά την άποψή μας, για να </w:t>
      </w:r>
      <w:proofErr w:type="spellStart"/>
      <w:r>
        <w:rPr>
          <w:rFonts w:eastAsia="Times New Roman" w:cs="Times New Roman"/>
          <w:szCs w:val="24"/>
        </w:rPr>
        <w:t>εκκινηθεί</w:t>
      </w:r>
      <w:proofErr w:type="spellEnd"/>
      <w:r>
        <w:rPr>
          <w:rFonts w:eastAsia="Times New Roman" w:cs="Times New Roman"/>
          <w:szCs w:val="24"/>
        </w:rPr>
        <w:t xml:space="preserve"> αυτή η διαδικασία, ο ενδιαφερόμενος, ναι, πρέπει να είναι ενήλικος. Για μια τέτοια μείζονα απόφαση ζωή</w:t>
      </w:r>
      <w:r>
        <w:rPr>
          <w:rFonts w:eastAsia="Times New Roman" w:cs="Times New Roman"/>
          <w:szCs w:val="24"/>
        </w:rPr>
        <w:t>ς απαιτείται ωριμότητα, την οποία μόνο η ηλικία μπορεί να εξασφαλίσει. Κατά την άποψή μας, είναι λάθος, είναι αδιανόητο</w:t>
      </w:r>
      <w:r>
        <w:rPr>
          <w:rFonts w:eastAsia="Times New Roman" w:cs="Times New Roman"/>
          <w:szCs w:val="24"/>
        </w:rPr>
        <w:t>,</w:t>
      </w:r>
      <w:r>
        <w:rPr>
          <w:rFonts w:eastAsia="Times New Roman" w:cs="Times New Roman"/>
          <w:szCs w:val="24"/>
        </w:rPr>
        <w:t xml:space="preserve"> κάποιος στα δεκαπέντε του χρόνια να μην μπορεί κατά τον νόμο να πιει αλκοόλ ή να οδηγήσει ένα δίκυκλο, αλλά να του επιτρέπεται να προβα</w:t>
      </w:r>
      <w:r>
        <w:rPr>
          <w:rFonts w:eastAsia="Times New Roman" w:cs="Times New Roman"/>
          <w:szCs w:val="24"/>
        </w:rPr>
        <w:t xml:space="preserve">ίνει σε μια τόσο κρίσιμη για τη ζωή του απόφαση, όπως είναι  η αλλαγή της ταυτότητας φύλου. </w:t>
      </w:r>
    </w:p>
    <w:p w14:paraId="3A32DD4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Ούτε είναι δυνατόν, επίσης, να επιτρέπεται η διαρκής και απεριόριστη δυνατότητα δήλωσης αλλαγής φύλου. Η δυνατότητα αυτή θα πρέπει να παρέχεται μια </w:t>
      </w:r>
      <w:r>
        <w:rPr>
          <w:rFonts w:eastAsia="Times New Roman" w:cs="Times New Roman"/>
          <w:szCs w:val="24"/>
        </w:rPr>
        <w:lastRenderedPageBreak/>
        <w:t>φορά και για το</w:t>
      </w:r>
      <w:r>
        <w:rPr>
          <w:rFonts w:eastAsia="Times New Roman" w:cs="Times New Roman"/>
          <w:szCs w:val="24"/>
        </w:rPr>
        <w:t xml:space="preserve">ν λόγο αυτόν σε ηλικία που θα διασφαλίζει την ωριμότητα στη λήψη της απόφασης. </w:t>
      </w:r>
    </w:p>
    <w:p w14:paraId="3A32DD5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Το πιο σημαντικό, όμως, για εμάς είναι άλλο. Δεν είναι δυνατόν, κύριε Υπουργέ, να λαμβάνεται αυτή η απόφαση από τον ενδιαφερόμενο, χωρίς να έχει διασφαλιστεί κάποιου είδους εξε</w:t>
      </w:r>
      <w:r>
        <w:rPr>
          <w:rFonts w:eastAsia="Times New Roman" w:cs="Times New Roman"/>
          <w:szCs w:val="24"/>
        </w:rPr>
        <w:t>ιδικευμένη ιατρική γνωμάτευση και</w:t>
      </w:r>
      <w:r>
        <w:rPr>
          <w:rFonts w:eastAsia="Times New Roman" w:cs="Times New Roman"/>
          <w:szCs w:val="24"/>
        </w:rPr>
        <w:t>,</w:t>
      </w:r>
      <w:r>
        <w:rPr>
          <w:rFonts w:eastAsia="Times New Roman" w:cs="Times New Roman"/>
          <w:szCs w:val="24"/>
        </w:rPr>
        <w:t xml:space="preserve"> κυρίως, η μέριμνα, η φροντίδα, μέσω της οποίας θα βεβαιώνεται ότι η επιλογή του προσώπου είναι ενσυνείδητη, ότι το πρόσωπο έλαβε όλη την απαραίτητη πληροφόρηση σχετικά με τις επιπτώσεις αυτής της απόφασής του και από τη δ</w:t>
      </w:r>
      <w:r>
        <w:rPr>
          <w:rFonts w:eastAsia="Times New Roman" w:cs="Times New Roman"/>
          <w:szCs w:val="24"/>
        </w:rPr>
        <w:t xml:space="preserve">ιόρθωση δεν προκύπτουν αρνητικές συνέπειες για ανήλικα τέκνα, εφόσον αυτά υπάρχουν. </w:t>
      </w:r>
    </w:p>
    <w:p w14:paraId="3A32DD5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Η εντελώς ανεύθυνη πρόταση την οποία καταθέσατε δεν προβλέπει τίποτα σ’ αυτή την κατεύθυνση. Παραγνωρίζετε, κύριε Υπουργέ και κύριοι της κυβερνητικής </w:t>
      </w:r>
      <w:r>
        <w:rPr>
          <w:rFonts w:eastAsia="Times New Roman" w:cs="Times New Roman"/>
          <w:szCs w:val="24"/>
        </w:rPr>
        <w:t>π</w:t>
      </w:r>
      <w:r>
        <w:rPr>
          <w:rFonts w:eastAsia="Times New Roman" w:cs="Times New Roman"/>
          <w:szCs w:val="24"/>
        </w:rPr>
        <w:t xml:space="preserve">λειοψηφίας, ότι εδώ </w:t>
      </w:r>
      <w:r>
        <w:rPr>
          <w:rFonts w:eastAsia="Times New Roman" w:cs="Times New Roman"/>
          <w:szCs w:val="24"/>
        </w:rPr>
        <w:t xml:space="preserve">και πολλά χρόνια υπάρχει στο </w:t>
      </w:r>
      <w:r>
        <w:rPr>
          <w:rFonts w:eastAsia="Times New Roman" w:cs="Times New Roman"/>
          <w:szCs w:val="24"/>
        </w:rPr>
        <w:t>«ΑΙΓΙΝΗΤΕΙΟ ΝΟΣΟΚΟΜΕΙΟ»</w:t>
      </w:r>
      <w:r>
        <w:rPr>
          <w:rFonts w:eastAsia="Times New Roman" w:cs="Times New Roman"/>
          <w:szCs w:val="24"/>
        </w:rPr>
        <w:t xml:space="preserve"> μια εξαιρετική υποστηρικτική δομή, που χειρίζεται τα θέματα των </w:t>
      </w:r>
      <w:proofErr w:type="spellStart"/>
      <w:r>
        <w:rPr>
          <w:rFonts w:eastAsia="Times New Roman" w:cs="Times New Roman"/>
          <w:szCs w:val="24"/>
        </w:rPr>
        <w:t>διεμφυλικών</w:t>
      </w:r>
      <w:proofErr w:type="spellEnd"/>
      <w:r>
        <w:rPr>
          <w:rFonts w:eastAsia="Times New Roman" w:cs="Times New Roman"/>
          <w:szCs w:val="24"/>
        </w:rPr>
        <w:t xml:space="preserve"> συμπολιτών μας με απόλυτη επιστημονική επάρκεια, με αφοσίωση και με εχεμύθεια. Αυτή τη δομή εμείς προτείνουμε να την ενισχύσουμ</w:t>
      </w:r>
      <w:r>
        <w:rPr>
          <w:rFonts w:eastAsia="Times New Roman" w:cs="Times New Roman"/>
          <w:szCs w:val="24"/>
        </w:rPr>
        <w:t xml:space="preserve">ε ακόμη περισσότερο. Θεωρούμε απαραίτητο να ζητείται η γνώμη κάποιου, προκειμένου κάποιος να προχωρήσει στη νομική επικύρωση μιας απόφασης που θα τον συνοδεύει για μια ζωή. </w:t>
      </w:r>
    </w:p>
    <w:p w14:paraId="3A32DD5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Αυτή τη διαδικασία, κύριε Υπουργέ, σας την υποδεικνύει ως απαραίτητη όλη η επιστημ</w:t>
      </w:r>
      <w:r>
        <w:rPr>
          <w:rFonts w:eastAsia="Times New Roman" w:cs="Times New Roman"/>
          <w:szCs w:val="24"/>
        </w:rPr>
        <w:t xml:space="preserve">ονική κοινότητα. Επιλέγετε να μην την ακούσετε και το κάνετε, γιατί αντιμετωπίζετε αυτό το ζήτημα με ανευθυνότητα. </w:t>
      </w:r>
    </w:p>
    <w:p w14:paraId="3A32DD5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Κύριε Θεοδωράκη, διαβάσατε ένα απόσπασμα από ένα άρθρο, το οποίο έγραψαν τρεις σημαντικοί ψυχίατροι</w:t>
      </w:r>
      <w:r>
        <w:rPr>
          <w:rFonts w:eastAsia="Times New Roman" w:cs="Times New Roman"/>
          <w:szCs w:val="24"/>
        </w:rPr>
        <w:t>,</w:t>
      </w:r>
      <w:r>
        <w:rPr>
          <w:rFonts w:eastAsia="Times New Roman" w:cs="Times New Roman"/>
          <w:szCs w:val="24"/>
        </w:rPr>
        <w:t xml:space="preserve"> με πολύ μεγάλη εμπειρία πάνω στο ζήτημα</w:t>
      </w:r>
      <w:r>
        <w:rPr>
          <w:rFonts w:eastAsia="Times New Roman" w:cs="Times New Roman"/>
          <w:szCs w:val="24"/>
        </w:rPr>
        <w:t xml:space="preserve"> αυτό. Μόνο που διαβάσατε ένα απόσπασμά του. Επιτρέψτε μου να διαβάσω όλη την παράγραφο στην οποία αναφερθήκατε. </w:t>
      </w:r>
    </w:p>
    <w:p w14:paraId="3A32DD5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«Η αντιμετώπιση της δυσφορίας φύλου»</w:t>
      </w:r>
      <w:r>
        <w:rPr>
          <w:rFonts w:eastAsia="Times New Roman" w:cs="Times New Roman"/>
          <w:szCs w:val="24"/>
        </w:rPr>
        <w:t>,</w:t>
      </w:r>
      <w:r>
        <w:rPr>
          <w:rFonts w:eastAsia="Times New Roman" w:cs="Times New Roman"/>
          <w:szCs w:val="24"/>
        </w:rPr>
        <w:t xml:space="preserve"> γράφουν οι τρεις ψυχίατροι, ένας εκ των οποίων είναι ο κ. Παπαγεωργίου, Διευθυντής της Α΄ Ψυχιατρικής Κλ</w:t>
      </w:r>
      <w:r>
        <w:rPr>
          <w:rFonts w:eastAsia="Times New Roman" w:cs="Times New Roman"/>
          <w:szCs w:val="24"/>
        </w:rPr>
        <w:t xml:space="preserve">ινικής του </w:t>
      </w:r>
      <w:r>
        <w:rPr>
          <w:rFonts w:eastAsia="Times New Roman" w:cs="Times New Roman"/>
          <w:szCs w:val="24"/>
        </w:rPr>
        <w:t>«</w:t>
      </w:r>
      <w:r>
        <w:rPr>
          <w:rFonts w:eastAsia="Times New Roman" w:cs="Times New Roman"/>
          <w:szCs w:val="24"/>
        </w:rPr>
        <w:t>Αιγινητείου</w:t>
      </w:r>
      <w:r>
        <w:rPr>
          <w:rFonts w:eastAsia="Times New Roman" w:cs="Times New Roman"/>
          <w:szCs w:val="24"/>
        </w:rPr>
        <w:t>»,</w:t>
      </w:r>
      <w:r>
        <w:rPr>
          <w:rFonts w:eastAsia="Times New Roman" w:cs="Times New Roman"/>
          <w:szCs w:val="24"/>
        </w:rPr>
        <w:t xml:space="preserve"> «αποτελεί ένα σύγχρονο επιστημονικό πρόβλημα και συχνά εκτιμάται ότι προσφέρει όφελος, όταν προτάσσεται ο ιατρικός έλεγχος και έπεται η νομική αναγνώριση στη φάση που είναι απαραίτητη για την καλύτερη προσαρμογή του προσώπου. Σε α</w:t>
      </w:r>
      <w:r>
        <w:rPr>
          <w:rFonts w:eastAsia="Times New Roman" w:cs="Times New Roman"/>
          <w:szCs w:val="24"/>
        </w:rPr>
        <w:t>ρκετές περιπτώσεις»</w:t>
      </w:r>
      <w:r>
        <w:rPr>
          <w:rFonts w:eastAsia="Times New Roman" w:cs="Times New Roman"/>
          <w:szCs w:val="24"/>
        </w:rPr>
        <w:t>,</w:t>
      </w:r>
      <w:r>
        <w:rPr>
          <w:rFonts w:eastAsia="Times New Roman" w:cs="Times New Roman"/>
          <w:szCs w:val="24"/>
        </w:rPr>
        <w:t xml:space="preserve"> λένε οι ειδικοί</w:t>
      </w:r>
      <w:r>
        <w:rPr>
          <w:rFonts w:eastAsia="Times New Roman" w:cs="Times New Roman"/>
          <w:szCs w:val="24"/>
        </w:rPr>
        <w:t xml:space="preserve"> -</w:t>
      </w:r>
      <w:r>
        <w:rPr>
          <w:rFonts w:eastAsia="Times New Roman" w:cs="Times New Roman"/>
          <w:szCs w:val="24"/>
        </w:rPr>
        <w:t>δεν το λέω εγώ, αλλά οι ειδικοί που χειρίζονται αυτές τις περιπτώσεις</w:t>
      </w:r>
      <w:r>
        <w:rPr>
          <w:rFonts w:eastAsia="Times New Roman" w:cs="Times New Roman"/>
          <w:szCs w:val="24"/>
        </w:rPr>
        <w:t>-</w:t>
      </w:r>
      <w:r>
        <w:rPr>
          <w:rFonts w:eastAsia="Times New Roman" w:cs="Times New Roman"/>
          <w:szCs w:val="24"/>
        </w:rPr>
        <w:t xml:space="preserve"> «χρειάζεται προσεκτικός αποκλεισμός καταστάσεων που δεν εμπίπτουν στη δυσφορία φύλου και μερικές περιπτώσεις απαιτούν»</w:t>
      </w:r>
      <w:r>
        <w:rPr>
          <w:rFonts w:eastAsia="Times New Roman" w:cs="Times New Roman"/>
          <w:szCs w:val="24"/>
        </w:rPr>
        <w:t>,</w:t>
      </w:r>
      <w:r>
        <w:rPr>
          <w:rFonts w:eastAsia="Times New Roman" w:cs="Times New Roman"/>
          <w:szCs w:val="24"/>
        </w:rPr>
        <w:t xml:space="preserve"> προσέξτε</w:t>
      </w:r>
      <w:r>
        <w:rPr>
          <w:rFonts w:eastAsia="Times New Roman" w:cs="Times New Roman"/>
          <w:szCs w:val="24"/>
        </w:rPr>
        <w:t>,</w:t>
      </w:r>
      <w:r>
        <w:rPr>
          <w:rFonts w:eastAsia="Times New Roman" w:cs="Times New Roman"/>
          <w:szCs w:val="24"/>
        </w:rPr>
        <w:t xml:space="preserve"> «πολύμηνη τακτική παρακολούθηση</w:t>
      </w:r>
      <w:r>
        <w:rPr>
          <w:rFonts w:eastAsia="Times New Roman" w:cs="Times New Roman"/>
          <w:szCs w:val="24"/>
        </w:rPr>
        <w:t>,</w:t>
      </w:r>
      <w:r>
        <w:rPr>
          <w:rFonts w:eastAsia="Times New Roman" w:cs="Times New Roman"/>
          <w:szCs w:val="24"/>
        </w:rPr>
        <w:t xml:space="preserve"> με διαβίωση στον ρόλο του επιθυμητού φύλου, πριν από τη λήψη μη αντιστρέψιμων αποφάσεων</w:t>
      </w:r>
      <w:r>
        <w:rPr>
          <w:rFonts w:eastAsia="Times New Roman" w:cs="Times New Roman"/>
          <w:szCs w:val="24"/>
        </w:rPr>
        <w:t>.</w:t>
      </w:r>
      <w:r>
        <w:rPr>
          <w:rFonts w:eastAsia="Times New Roman" w:cs="Times New Roman"/>
          <w:szCs w:val="24"/>
        </w:rPr>
        <w:t xml:space="preserve">». </w:t>
      </w:r>
    </w:p>
    <w:p w14:paraId="3A32DD5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Το καταθέτω </w:t>
      </w:r>
      <w:r>
        <w:rPr>
          <w:rFonts w:eastAsia="Times New Roman" w:cs="Times New Roman"/>
          <w:szCs w:val="24"/>
        </w:rPr>
        <w:t xml:space="preserve">για </w:t>
      </w:r>
      <w:r>
        <w:rPr>
          <w:rFonts w:eastAsia="Times New Roman" w:cs="Times New Roman"/>
          <w:szCs w:val="24"/>
        </w:rPr>
        <w:t>τα Πρακτικά.</w:t>
      </w:r>
    </w:p>
    <w:p w14:paraId="3A32DD56" w14:textId="77777777" w:rsidR="00133975" w:rsidRDefault="007A2F43">
      <w:pPr>
        <w:spacing w:line="600" w:lineRule="auto"/>
        <w:ind w:firstLine="720"/>
        <w:jc w:val="both"/>
        <w:rPr>
          <w:rFonts w:eastAsia="Times New Roman" w:cs="Times New Roman"/>
          <w:szCs w:val="24"/>
        </w:rPr>
      </w:pPr>
      <w:r>
        <w:rPr>
          <w:rFonts w:eastAsia="Times New Roman" w:cs="Times New Roman"/>
        </w:rPr>
        <w:t xml:space="preserve">(Στο σημείο αυτό ο Πρόεδρος της Νέας Δημοκρατίας κ. Κυριάκος Μητσοτάκης καταθέτει για τα Πρακτικά το </w:t>
      </w:r>
      <w:r>
        <w:rPr>
          <w:rFonts w:eastAsia="Times New Roman" w:cs="Times New Roman"/>
        </w:rPr>
        <w:t>προαναφερθέν άρθρο, το οποίο βρίσκεται στο αρχείο του Τμήματος Γραμματείας της Διεύθυνσης Στενογραφίας και Πρακτικών της Βουλής)</w:t>
      </w:r>
    </w:p>
    <w:p w14:paraId="3A32DD5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Αυτά μας λένε οι ειδικοί. Μπήκα στον κόπο να μιλήσω με έναν απ’ αυτούς, για να πληροφορηθώ καλύτερα για την ουσία του προβλήματ</w:t>
      </w:r>
      <w:r>
        <w:rPr>
          <w:rFonts w:eastAsia="Times New Roman" w:cs="Times New Roman"/>
          <w:szCs w:val="24"/>
        </w:rPr>
        <w:t xml:space="preserve">ος, κάτι που πολύ αμφιβάλλω εάν εσείς ή ο κύριος Πρωθυπουργός έχετε κάνει. Μου διηγήθηκε, λοιπόν, μια ιστορία για ένα νέο παιδί, ο οποίος τον βρήκε και του ζήτησε να συνηγορήσει στην αλλαγή φύλου, επειδή ανέβηκε στον Υμηττό και του το είπε ένας εξωγήινος. </w:t>
      </w:r>
    </w:p>
    <w:p w14:paraId="3A32DD5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Είναι πραγματική ιστορία, κύριε Υπουργέ, και μου λέτε ότι είναι προοδευτικό να αδιαφορείτε για την πιθανότητα ενός παιδιού δεκαοκτώ χρονών να πάρει μια τέτοια απόφαση, χωρίς να υπάρχει μια ιατρική δικλίδα ασφαλείας; </w:t>
      </w:r>
    </w:p>
    <w:p w14:paraId="3A32DD59" w14:textId="77777777" w:rsidR="00133975" w:rsidRDefault="007A2F43">
      <w:pPr>
        <w:spacing w:line="600" w:lineRule="auto"/>
        <w:ind w:firstLine="720"/>
        <w:jc w:val="center"/>
        <w:rPr>
          <w:rFonts w:eastAsia="Times New Roman"/>
          <w:bCs/>
        </w:rPr>
      </w:pPr>
      <w:r>
        <w:rPr>
          <w:rFonts w:eastAsia="Times New Roman"/>
          <w:bCs/>
        </w:rPr>
        <w:t>(Χειροκροτήματα από την πτέρυγα της Νέ</w:t>
      </w:r>
      <w:r>
        <w:rPr>
          <w:rFonts w:eastAsia="Times New Roman"/>
          <w:bCs/>
        </w:rPr>
        <w:t>ας Δημοκρατίας)</w:t>
      </w:r>
    </w:p>
    <w:p w14:paraId="3A32DD5A"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Αυτή είναι πραγματική ιστορία, κύριε Υπουργέ.</w:t>
      </w:r>
    </w:p>
    <w:p w14:paraId="3A32DD5B"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p>
    <w:p w14:paraId="3A32DD5C"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Γελάτε; Το βρίσκετε αστείο; Λυπάμαι πραγματικά! </w:t>
      </w:r>
    </w:p>
    <w:p w14:paraId="3A32DD5D" w14:textId="77777777" w:rsidR="00133975" w:rsidRDefault="007A2F43">
      <w:pPr>
        <w:spacing w:line="600" w:lineRule="auto"/>
        <w:ind w:firstLine="851"/>
        <w:jc w:val="both"/>
        <w:rPr>
          <w:rFonts w:eastAsia="Times New Roman"/>
          <w:szCs w:val="24"/>
        </w:rPr>
      </w:pPr>
      <w:r>
        <w:rPr>
          <w:rFonts w:eastAsia="Times New Roman"/>
          <w:b/>
          <w:bCs/>
          <w:shd w:val="clear" w:color="auto" w:fill="FFFFFF"/>
        </w:rPr>
        <w:t xml:space="preserve">ΠΡΟΕΔΡΕΥΩΝ (Σπυρίδων Λυκούδης): </w:t>
      </w:r>
      <w:r>
        <w:rPr>
          <w:rFonts w:eastAsia="Times New Roman"/>
          <w:szCs w:val="24"/>
        </w:rPr>
        <w:t xml:space="preserve">Κύριοι συνάδελφοι, παρακαλώ. </w:t>
      </w:r>
    </w:p>
    <w:p w14:paraId="3A32DD5E" w14:textId="77777777" w:rsidR="00133975" w:rsidRDefault="007A2F43">
      <w:pPr>
        <w:spacing w:line="600" w:lineRule="auto"/>
        <w:ind w:firstLine="851"/>
        <w:jc w:val="both"/>
        <w:rPr>
          <w:rFonts w:eastAsia="Times New Roman"/>
        </w:rPr>
      </w:pPr>
      <w:r>
        <w:rPr>
          <w:rFonts w:eastAsia="Times New Roman"/>
          <w:b/>
          <w:szCs w:val="24"/>
        </w:rPr>
        <w:t xml:space="preserve">ΚΥΡΙΑΚΟΣ ΜΗΤΣΟΤΑΚΗΣ (Πρόεδρος της </w:t>
      </w:r>
      <w:r>
        <w:rPr>
          <w:rFonts w:eastAsia="Times New Roman"/>
          <w:b/>
        </w:rPr>
        <w:t>Νέας Δημοκρα</w:t>
      </w:r>
      <w:r>
        <w:rPr>
          <w:rFonts w:eastAsia="Times New Roman"/>
          <w:b/>
        </w:rPr>
        <w:t>τίας):</w:t>
      </w:r>
      <w:r>
        <w:rPr>
          <w:rFonts w:eastAsia="Times New Roman"/>
        </w:rPr>
        <w:t xml:space="preserve"> Λυπάμαι, πραγματικά, διότι με το νομοσχέδι</w:t>
      </w:r>
      <w:r>
        <w:rPr>
          <w:rFonts w:eastAsia="Times New Roman"/>
        </w:rPr>
        <w:t>ό</w:t>
      </w:r>
      <w:r>
        <w:rPr>
          <w:rFonts w:eastAsia="Times New Roman"/>
        </w:rPr>
        <w:t xml:space="preserve"> σας αυτός ο άνθρωπος</w:t>
      </w:r>
      <w:r>
        <w:rPr>
          <w:rFonts w:eastAsia="Times New Roman"/>
        </w:rPr>
        <w:t>,</w:t>
      </w:r>
      <w:r>
        <w:rPr>
          <w:rFonts w:eastAsia="Times New Roman"/>
        </w:rPr>
        <w:t xml:space="preserve"> ναι, μπορεί να προβεί σε αλλαγή φύλου και να το βρει μπροστά του αυτό το πρόβλημα για μια ζωή. Μπορούν να προβούν σε αλλαγή φύλου, χωρίς να έχουν αυτοί οι άνθρωποι πλήρη </w:t>
      </w:r>
      <w:r>
        <w:rPr>
          <w:rFonts w:eastAsia="Times New Roman"/>
        </w:rPr>
        <w:lastRenderedPageBreak/>
        <w:t>συναίσθηση τω</w:t>
      </w:r>
      <w:r>
        <w:rPr>
          <w:rFonts w:eastAsia="Times New Roman"/>
        </w:rPr>
        <w:t xml:space="preserve">ν συνεπειών που μια τέτοια απόφαση μπορεί να προκαλέσει σε ολόκληρή τους τη ζωή. </w:t>
      </w:r>
    </w:p>
    <w:p w14:paraId="3A32DD5F" w14:textId="77777777" w:rsidR="00133975" w:rsidRDefault="007A2F43">
      <w:pPr>
        <w:spacing w:line="600" w:lineRule="auto"/>
        <w:ind w:firstLine="851"/>
        <w:jc w:val="both"/>
        <w:rPr>
          <w:rFonts w:eastAsia="Times New Roman"/>
        </w:rPr>
      </w:pPr>
      <w:r>
        <w:rPr>
          <w:rFonts w:eastAsia="Times New Roman"/>
        </w:rPr>
        <w:t xml:space="preserve">Ήρθε ο κ. Τσίπρας χθες ενώπιον μόλις του 1/3 της Κοινοβουλευτικής του </w:t>
      </w:r>
      <w:proofErr w:type="spellStart"/>
      <w:r>
        <w:rPr>
          <w:rFonts w:eastAsia="Times New Roman"/>
        </w:rPr>
        <w:t>Ομάδος</w:t>
      </w:r>
      <w:proofErr w:type="spellEnd"/>
      <w:r>
        <w:rPr>
          <w:rFonts w:eastAsia="Times New Roman"/>
        </w:rPr>
        <w:t xml:space="preserve"> να μας κάνει μια διάλεξη περί φιλελευθερισμού, αλλά για όλα τα ουσιαστικά ζητήματα στα οποία αναφ</w:t>
      </w:r>
      <w:r>
        <w:rPr>
          <w:rFonts w:eastAsia="Times New Roman"/>
        </w:rPr>
        <w:t xml:space="preserve">έρθηκα, δεν είπε λέξη. Ίσως ο λογογράφος του το αμέλησε, ίσως δεν γνωρίζει το θέμα σε βάθος, ίσως δεν ενδιαφέρεται πραγματικά για τους ανθρώπους αυτούς. </w:t>
      </w:r>
    </w:p>
    <w:p w14:paraId="3A32DD60" w14:textId="77777777" w:rsidR="00133975" w:rsidRDefault="007A2F43">
      <w:pPr>
        <w:spacing w:line="600" w:lineRule="auto"/>
        <w:ind w:firstLine="851"/>
        <w:jc w:val="both"/>
        <w:rPr>
          <w:rFonts w:eastAsia="Times New Roman"/>
        </w:rPr>
      </w:pPr>
      <w:r>
        <w:rPr>
          <w:rFonts w:eastAsia="Times New Roman"/>
        </w:rPr>
        <w:t>Νομίζω ότι το μόνο που σας ενδιαφέρει -και για αυτό σπεύσατε να φέρετε το νομοσχέδιο αυτό σε αυτή τη σ</w:t>
      </w:r>
      <w:r>
        <w:rPr>
          <w:rFonts w:eastAsia="Times New Roman"/>
        </w:rPr>
        <w:t xml:space="preserve">υγκυρία- </w:t>
      </w:r>
      <w:r>
        <w:rPr>
          <w:rFonts w:eastAsia="Times New Roman"/>
          <w:bCs/>
        </w:rPr>
        <w:t>είναι</w:t>
      </w:r>
      <w:r>
        <w:rPr>
          <w:rFonts w:eastAsia="Times New Roman"/>
        </w:rPr>
        <w:t xml:space="preserve"> να κάνετε άλλο ένα σόου αριστερού προοδευτισμού, την ώρα που ασκείτε την εξουσία με τον πιο συντηρητικό, τον πιο αναχρονιστικό τρόπο. </w:t>
      </w:r>
    </w:p>
    <w:p w14:paraId="3A32DD61" w14:textId="77777777" w:rsidR="00133975" w:rsidRDefault="007A2F43">
      <w:pPr>
        <w:spacing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3A32DD62" w14:textId="77777777" w:rsidR="00133975" w:rsidRDefault="007A2F43">
      <w:pPr>
        <w:spacing w:line="600" w:lineRule="auto"/>
        <w:ind w:firstLine="709"/>
        <w:jc w:val="both"/>
        <w:rPr>
          <w:rFonts w:eastAsia="Times New Roman"/>
        </w:rPr>
      </w:pPr>
      <w:r>
        <w:rPr>
          <w:rFonts w:eastAsia="Times New Roman"/>
        </w:rPr>
        <w:t xml:space="preserve">Εγώ, λοιπόν, κύριε Υπουργέ, σας ζητώ να σταθείτε στο ύψος της ευθύνης που συνεπάγεται η ιδιότητά σας και να συνειδητοποιήσετε ότι η μόνη υπεύθυνη πρόταση για ένα τόσο ευαίσθητο θέμα </w:t>
      </w:r>
      <w:r>
        <w:rPr>
          <w:rFonts w:eastAsia="Times New Roman"/>
          <w:bCs/>
        </w:rPr>
        <w:t>είναι</w:t>
      </w:r>
      <w:r>
        <w:rPr>
          <w:rFonts w:eastAsia="Times New Roman"/>
        </w:rPr>
        <w:t xml:space="preserve"> αυτή που σας </w:t>
      </w:r>
      <w:r>
        <w:rPr>
          <w:rFonts w:eastAsia="Times New Roman"/>
          <w:bCs/>
        </w:rPr>
        <w:t>έ</w:t>
      </w:r>
      <w:r>
        <w:rPr>
          <w:rFonts w:eastAsia="Times New Roman"/>
        </w:rPr>
        <w:t xml:space="preserve">χουμε καταθέσει. </w:t>
      </w:r>
    </w:p>
    <w:p w14:paraId="3A32DD63" w14:textId="77777777" w:rsidR="00133975" w:rsidRDefault="007A2F43">
      <w:pPr>
        <w:spacing w:line="600" w:lineRule="auto"/>
        <w:ind w:firstLine="720"/>
        <w:jc w:val="both"/>
        <w:rPr>
          <w:rFonts w:eastAsia="Times New Roman"/>
        </w:rPr>
      </w:pPr>
      <w:r>
        <w:rPr>
          <w:rFonts w:eastAsia="Times New Roman"/>
        </w:rPr>
        <w:t>Την καταθέτω για άλλη μια φορά στα Π</w:t>
      </w:r>
      <w:r>
        <w:rPr>
          <w:rFonts w:eastAsia="Times New Roman"/>
        </w:rPr>
        <w:t xml:space="preserve">ρακτικά της </w:t>
      </w:r>
      <w:r>
        <w:rPr>
          <w:rFonts w:eastAsia="Times New Roman"/>
          <w:bCs/>
        </w:rPr>
        <w:t>Βουλή</w:t>
      </w:r>
      <w:r>
        <w:rPr>
          <w:rFonts w:eastAsia="Times New Roman"/>
        </w:rPr>
        <w:t xml:space="preserve">ς. Σας προσφέρω τη δυνατότητα σήμερα να την ψηφίσουμε όλοι μαζί. </w:t>
      </w:r>
      <w:r>
        <w:rPr>
          <w:rFonts w:eastAsia="Times New Roman" w:cs="Times New Roman"/>
        </w:rPr>
        <w:t>Αν δεν το πράξετε, θα φέρετε ακέραιη την ευθύνη.</w:t>
      </w:r>
    </w:p>
    <w:p w14:paraId="3A32DD64" w14:textId="77777777" w:rsidR="00133975" w:rsidRDefault="007A2F43">
      <w:pPr>
        <w:spacing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3A32DD65" w14:textId="77777777" w:rsidR="00133975" w:rsidRDefault="007A2F43">
      <w:pPr>
        <w:spacing w:line="600" w:lineRule="auto"/>
        <w:ind w:firstLine="720"/>
        <w:jc w:val="both"/>
        <w:rPr>
          <w:rFonts w:eastAsia="Times New Roman" w:cs="Times New Roman"/>
        </w:rPr>
      </w:pPr>
      <w:r>
        <w:rPr>
          <w:rFonts w:eastAsia="Times New Roman" w:cs="Times New Roman"/>
        </w:rPr>
        <w:lastRenderedPageBreak/>
        <w:t>(Στο σημείο αυτό ο Πρόεδρος της Νέας Δημοκρατίας κ. Κυριάκος Μητσοτάκης καταθέτει για τα Πρακτικά το προαναφερθέν έγγραφο, το οποίο βρίσκεσαι στο αρχείο του Τμήματος Γραμματείας της Διεύθυνσης Στενογραφίας και Πρακτικών της Βουλής)</w:t>
      </w:r>
    </w:p>
    <w:p w14:paraId="3A32DD66" w14:textId="77777777" w:rsidR="00133975" w:rsidRDefault="007A2F43">
      <w:pPr>
        <w:spacing w:line="600" w:lineRule="auto"/>
        <w:ind w:firstLine="720"/>
        <w:jc w:val="both"/>
        <w:rPr>
          <w:rFonts w:eastAsia="Times New Roman"/>
          <w:bCs/>
        </w:rPr>
      </w:pPr>
      <w:r>
        <w:rPr>
          <w:rFonts w:eastAsia="Times New Roman" w:cs="Times New Roman"/>
        </w:rPr>
        <w:t>Η Νέα Δημοκρατία</w:t>
      </w:r>
      <w:r>
        <w:rPr>
          <w:rFonts w:eastAsia="Times New Roman" w:cs="Times New Roman"/>
        </w:rPr>
        <w:t>,</w:t>
      </w:r>
      <w:r>
        <w:rPr>
          <w:rFonts w:eastAsia="Times New Roman" w:cs="Times New Roman"/>
        </w:rPr>
        <w:t xml:space="preserve"> για λό</w:t>
      </w:r>
      <w:r>
        <w:rPr>
          <w:rFonts w:eastAsia="Times New Roman" w:cs="Times New Roman"/>
        </w:rPr>
        <w:t xml:space="preserve">γους που αντιλαμβάνεστε και που αντιλαμβάνονται και όλοι οι πολίτες που μπήκαν στον κόπο να παρακολουθήσουν τη σημερινή </w:t>
      </w:r>
      <w:r>
        <w:rPr>
          <w:rFonts w:eastAsia="Times New Roman"/>
        </w:rPr>
        <w:t>συζήτηση</w:t>
      </w:r>
      <w:r>
        <w:rPr>
          <w:rFonts w:eastAsia="Times New Roman" w:cs="Times New Roman"/>
        </w:rPr>
        <w:t xml:space="preserve">, δεν θα ψηφίσει το ανεύθυνο νομοσχέδιο της </w:t>
      </w:r>
      <w:r>
        <w:rPr>
          <w:rFonts w:eastAsia="Times New Roman"/>
          <w:bCs/>
        </w:rPr>
        <w:t>Κυβέρνησής σας.</w:t>
      </w:r>
      <w:r>
        <w:rPr>
          <w:rFonts w:eastAsia="Times New Roman"/>
          <w:bCs/>
        </w:rPr>
        <w:t xml:space="preserve"> Ότ</w:t>
      </w:r>
      <w:r>
        <w:rPr>
          <w:rFonts w:eastAsia="Times New Roman"/>
          <w:bCs/>
        </w:rPr>
        <w:t>αν γίνουμε κυβέρνηση, θα ψηφίσουμε τη δική μας πρόταση νόμου για τ</w:t>
      </w:r>
      <w:r>
        <w:rPr>
          <w:rFonts w:eastAsia="Times New Roman"/>
          <w:bCs/>
        </w:rPr>
        <w:t xml:space="preserve">ον τρόπο </w:t>
      </w:r>
      <w:r>
        <w:rPr>
          <w:rFonts w:eastAsia="Times New Roman"/>
          <w:bCs/>
        </w:rPr>
        <w:t>με τον οποίο</w:t>
      </w:r>
      <w:r>
        <w:rPr>
          <w:rFonts w:eastAsia="Times New Roman"/>
          <w:bCs/>
        </w:rPr>
        <w:t xml:space="preserve"> αντιλαμβανόμαστε τον χειρισμό αυτής της υπόθεσης. </w:t>
      </w:r>
    </w:p>
    <w:p w14:paraId="3A32DD67" w14:textId="77777777" w:rsidR="00133975" w:rsidRDefault="007A2F43">
      <w:pPr>
        <w:spacing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3A32DD68" w14:textId="77777777" w:rsidR="00133975" w:rsidRDefault="007A2F43">
      <w:pPr>
        <w:spacing w:line="600" w:lineRule="auto"/>
        <w:ind w:firstLine="720"/>
        <w:jc w:val="both"/>
        <w:rPr>
          <w:rFonts w:eastAsia="Times New Roman"/>
          <w:bCs/>
        </w:rPr>
      </w:pPr>
      <w:r>
        <w:rPr>
          <w:rFonts w:eastAsia="Times New Roman"/>
          <w:bCs/>
        </w:rPr>
        <w:t xml:space="preserve">Υπάρχει μια διαφορά. Εσείς δεν διστάζετε να χρησιμοποιήσετε ακόμη και τα </w:t>
      </w:r>
      <w:proofErr w:type="spellStart"/>
      <w:r>
        <w:rPr>
          <w:rFonts w:eastAsia="Times New Roman"/>
          <w:bCs/>
        </w:rPr>
        <w:t>διεμφυλικά</w:t>
      </w:r>
      <w:proofErr w:type="spellEnd"/>
      <w:r>
        <w:rPr>
          <w:rFonts w:eastAsia="Times New Roman"/>
          <w:bCs/>
        </w:rPr>
        <w:t xml:space="preserve"> άτομα, για να ξεφύγετε από τα αδιέξοδα στα οπ</w:t>
      </w:r>
      <w:r>
        <w:rPr>
          <w:rFonts w:eastAsia="Times New Roman"/>
          <w:bCs/>
        </w:rPr>
        <w:t xml:space="preserve">οία έχετε βάλει τη χώρα. </w:t>
      </w:r>
    </w:p>
    <w:p w14:paraId="3A32DD69" w14:textId="77777777" w:rsidR="00133975" w:rsidRDefault="007A2F43">
      <w:pPr>
        <w:spacing w:line="600" w:lineRule="auto"/>
        <w:ind w:firstLine="720"/>
        <w:jc w:val="center"/>
        <w:rPr>
          <w:rFonts w:eastAsia="Times New Roman"/>
          <w:bCs/>
        </w:rPr>
      </w:pPr>
      <w:r>
        <w:rPr>
          <w:rFonts w:eastAsia="Times New Roman"/>
          <w:bCs/>
        </w:rPr>
        <w:t>(Θόρυβος από την πτέρυγα του ΣΥΡΙΖΑ)</w:t>
      </w:r>
    </w:p>
    <w:p w14:paraId="3A32DD6A" w14:textId="77777777" w:rsidR="00133975" w:rsidRDefault="007A2F43">
      <w:pPr>
        <w:spacing w:line="600" w:lineRule="auto"/>
        <w:ind w:firstLine="709"/>
        <w:jc w:val="center"/>
        <w:rPr>
          <w:rFonts w:eastAsia="Times New Roman" w:cs="Times New Roman"/>
        </w:rPr>
      </w:pPr>
      <w:r>
        <w:rPr>
          <w:rFonts w:eastAsia="Times New Roman" w:cs="Times New Roman"/>
        </w:rPr>
        <w:t>(Χειροκροτήματα από την πτέρυγα της Νέας Δημοκρατίας)</w:t>
      </w:r>
    </w:p>
    <w:p w14:paraId="3A32DD6B" w14:textId="77777777" w:rsidR="00133975" w:rsidRDefault="007A2F43">
      <w:pPr>
        <w:spacing w:line="600" w:lineRule="auto"/>
        <w:ind w:firstLine="720"/>
        <w:jc w:val="both"/>
        <w:rPr>
          <w:rFonts w:eastAsia="Times New Roman"/>
          <w:bCs/>
        </w:rPr>
      </w:pPr>
      <w:r>
        <w:rPr>
          <w:rFonts w:eastAsia="Times New Roman"/>
          <w:bCs/>
        </w:rPr>
        <w:t>Εμείς έχουμε τη δική μας άποψη για το πώς πρέπει να τους υποστηρίξουμε και αυτό λέμε στην πρότασή μας, αν μπήκατε στον κόπο να τη διαβάσετε</w:t>
      </w:r>
      <w:r>
        <w:rPr>
          <w:rFonts w:eastAsia="Times New Roman"/>
          <w:bCs/>
        </w:rPr>
        <w:t xml:space="preserve">, να ακολουθήσουν τον δρόμο που οι ίδιοι διάλεξαν, έστω και αν είναι δύσβατος. </w:t>
      </w:r>
      <w:r>
        <w:rPr>
          <w:rFonts w:eastAsia="Times New Roman"/>
          <w:bCs/>
          <w:shd w:val="clear" w:color="auto" w:fill="FFFFFF"/>
        </w:rPr>
        <w:t>Όμως</w:t>
      </w:r>
      <w:r>
        <w:rPr>
          <w:rFonts w:eastAsia="Times New Roman"/>
          <w:bCs/>
        </w:rPr>
        <w:t>, αφού είμαστε σίγουροι ότι πήραν την απόφασ</w:t>
      </w:r>
      <w:r>
        <w:rPr>
          <w:rFonts w:eastAsia="Times New Roman"/>
          <w:bCs/>
        </w:rPr>
        <w:t>ή</w:t>
      </w:r>
      <w:r>
        <w:rPr>
          <w:rFonts w:eastAsia="Times New Roman"/>
          <w:bCs/>
        </w:rPr>
        <w:t xml:space="preserve"> τους συνειδητοποιημένα και όχι ασυνείδητα και ανεύθυνα, όπως δηλαδή εσείς κυβερνάτε αυτόν τον τόπο. </w:t>
      </w:r>
    </w:p>
    <w:p w14:paraId="3A32DD6C" w14:textId="77777777" w:rsidR="00133975" w:rsidRDefault="007A2F43">
      <w:pPr>
        <w:spacing w:line="600" w:lineRule="auto"/>
        <w:ind w:firstLine="720"/>
        <w:jc w:val="both"/>
        <w:rPr>
          <w:rFonts w:eastAsia="Times New Roman"/>
          <w:bCs/>
        </w:rPr>
      </w:pPr>
      <w:r>
        <w:rPr>
          <w:rFonts w:eastAsia="Times New Roman"/>
          <w:bCs/>
        </w:rPr>
        <w:lastRenderedPageBreak/>
        <w:t>Σας ευχαριστώ πολύ.</w:t>
      </w:r>
    </w:p>
    <w:p w14:paraId="3A32DD6D" w14:textId="77777777" w:rsidR="00133975" w:rsidRDefault="007A2F43">
      <w:pPr>
        <w:spacing w:line="600" w:lineRule="auto"/>
        <w:ind w:firstLine="709"/>
        <w:jc w:val="both"/>
        <w:rPr>
          <w:rFonts w:eastAsia="Times New Roman" w:cs="Times New Roman"/>
        </w:rPr>
      </w:pPr>
      <w:r>
        <w:rPr>
          <w:rFonts w:eastAsia="Times New Roman" w:cs="Times New Roman"/>
        </w:rPr>
        <w:t>(Όρθιο</w:t>
      </w:r>
      <w:r>
        <w:rPr>
          <w:rFonts w:eastAsia="Times New Roman" w:cs="Times New Roman"/>
        </w:rPr>
        <w:t>ι οι Βουλευτές της Νέας Δημοκρατίας χειροκροτούν ζωηρά και παρατεταμένα)</w:t>
      </w:r>
    </w:p>
    <w:p w14:paraId="3A32DD6E" w14:textId="77777777" w:rsidR="00133975" w:rsidRDefault="007A2F43">
      <w:pPr>
        <w:spacing w:line="600" w:lineRule="auto"/>
        <w:ind w:firstLine="720"/>
        <w:jc w:val="both"/>
        <w:rPr>
          <w:rFonts w:eastAsia="Times New Roman" w:cs="Times New Roman"/>
        </w:rPr>
      </w:pPr>
      <w:r>
        <w:rPr>
          <w:rFonts w:eastAsia="Times New Roman"/>
          <w:b/>
          <w:bCs/>
          <w:shd w:val="clear" w:color="auto" w:fill="FFFFFF"/>
        </w:rPr>
        <w:t xml:space="preserve">ΠΡΟΕΔΡΕΥΩΝ (Σπυρίδων Λυκούδης): </w:t>
      </w:r>
      <w:r>
        <w:rPr>
          <w:rFonts w:eastAsia="Times New Roman" w:cs="Times New Roman"/>
        </w:rPr>
        <w:t xml:space="preserve">Ευχαριστώ, κύριε Μητσοτάκη. </w:t>
      </w:r>
    </w:p>
    <w:p w14:paraId="3A32DD6F" w14:textId="77777777" w:rsidR="00133975" w:rsidRDefault="007A2F43">
      <w:pPr>
        <w:spacing w:line="600" w:lineRule="auto"/>
        <w:ind w:firstLine="720"/>
        <w:jc w:val="both"/>
        <w:rPr>
          <w:rFonts w:eastAsia="Times New Roman" w:cs="Times New Roman"/>
        </w:rPr>
      </w:pPr>
      <w:r>
        <w:rPr>
          <w:rFonts w:eastAsia="Times New Roman"/>
        </w:rPr>
        <w:t>Κυρίες και κύριοι συνάδελφοι</w:t>
      </w:r>
      <w:r>
        <w:rPr>
          <w:rFonts w:eastAsia="Times New Roman" w:cs="Times New Roman"/>
        </w:rPr>
        <w:t xml:space="preserve">, να σας ενημερώσω για την εξέλιξη της </w:t>
      </w:r>
      <w:r>
        <w:rPr>
          <w:rFonts w:eastAsia="Times New Roman"/>
        </w:rPr>
        <w:t>συζήτηση</w:t>
      </w:r>
      <w:r>
        <w:rPr>
          <w:rFonts w:eastAsia="Times New Roman" w:cs="Times New Roman"/>
        </w:rPr>
        <w:t xml:space="preserve">ς, επειδή </w:t>
      </w:r>
      <w:r>
        <w:rPr>
          <w:rFonts w:eastAsia="Times New Roman"/>
          <w:bCs/>
        </w:rPr>
        <w:t>είναι</w:t>
      </w:r>
      <w:r>
        <w:rPr>
          <w:rFonts w:eastAsia="Times New Roman" w:cs="Times New Roman"/>
        </w:rPr>
        <w:t xml:space="preserve"> ο χρόνος ασφυκτικός. Έχουμε όλο</w:t>
      </w:r>
      <w:r>
        <w:rPr>
          <w:rFonts w:eastAsia="Times New Roman" w:cs="Times New Roman"/>
        </w:rPr>
        <w:t xml:space="preserve">ι συνεννοηθεί ότι η </w:t>
      </w:r>
      <w:r>
        <w:rPr>
          <w:rFonts w:eastAsia="Times New Roman"/>
        </w:rPr>
        <w:t>διαδικασία</w:t>
      </w:r>
      <w:r>
        <w:rPr>
          <w:rFonts w:eastAsia="Times New Roman" w:cs="Times New Roman"/>
        </w:rPr>
        <w:t xml:space="preserve"> λήγει στις 13.00΄ η ώρα και ότι στις 13.15΄ </w:t>
      </w:r>
      <w:r>
        <w:rPr>
          <w:rFonts w:eastAsia="Times New Roman" w:cs="Times New Roman"/>
        </w:rPr>
        <w:t>ξεκινάμε την ψηφοφορία.</w:t>
      </w:r>
      <w:r>
        <w:rPr>
          <w:rFonts w:eastAsia="Times New Roman" w:cs="Times New Roman"/>
        </w:rPr>
        <w:t xml:space="preserve"> Ακολουθεί μια παρέμβαση του Υπουργού, ο οποίος </w:t>
      </w:r>
      <w:r>
        <w:rPr>
          <w:rFonts w:eastAsia="Times New Roman"/>
          <w:bCs/>
        </w:rPr>
        <w:t>έχει</w:t>
      </w:r>
      <w:r>
        <w:rPr>
          <w:rFonts w:eastAsia="Times New Roman" w:cs="Times New Roman"/>
        </w:rPr>
        <w:t xml:space="preserve"> ζητήσει τον λόγο για επτά λεπτά. Ακολουθούν</w:t>
      </w:r>
      <w:r>
        <w:rPr>
          <w:rFonts w:eastAsia="Times New Roman" w:cs="Times New Roman"/>
        </w:rPr>
        <w:t>,</w:t>
      </w:r>
      <w:r>
        <w:rPr>
          <w:rFonts w:eastAsia="Times New Roman" w:cs="Times New Roman"/>
        </w:rPr>
        <w:t xml:space="preserve"> στον βαθμό που μπορούμε να συμπτύξουμε τον χρόνο, ολιγόλεπτε</w:t>
      </w:r>
      <w:r>
        <w:rPr>
          <w:rFonts w:eastAsia="Times New Roman" w:cs="Times New Roman"/>
        </w:rPr>
        <w:t xml:space="preserve">ς παρεμβάσεις των </w:t>
      </w:r>
      <w:r>
        <w:rPr>
          <w:rFonts w:eastAsia="Times New Roman" w:cs="Times New Roman"/>
        </w:rPr>
        <w:t>ε</w:t>
      </w:r>
      <w:r>
        <w:rPr>
          <w:rFonts w:eastAsia="Times New Roman" w:cs="Times New Roman"/>
        </w:rPr>
        <w:t>ισηγητών</w:t>
      </w:r>
      <w:r>
        <w:rPr>
          <w:rFonts w:eastAsia="Times New Roman" w:cs="Times New Roman"/>
        </w:rPr>
        <w:t>,</w:t>
      </w:r>
      <w:r>
        <w:rPr>
          <w:rFonts w:eastAsia="Times New Roman" w:cs="Times New Roman"/>
        </w:rPr>
        <w:t xml:space="preserve"> της τάξεως των τριών λεπτών. Δεν μπορεί να </w:t>
      </w:r>
      <w:r>
        <w:rPr>
          <w:rFonts w:eastAsia="Times New Roman"/>
          <w:bCs/>
        </w:rPr>
        <w:t>είναι</w:t>
      </w:r>
      <w:r>
        <w:rPr>
          <w:rFonts w:eastAsia="Times New Roman" w:cs="Times New Roman"/>
        </w:rPr>
        <w:t xml:space="preserve"> παραπάνω. Αφού προηγηθεί ο κύριος…</w:t>
      </w:r>
    </w:p>
    <w:p w14:paraId="3A32DD70" w14:textId="77777777" w:rsidR="00133975" w:rsidRDefault="007A2F43">
      <w:pPr>
        <w:spacing w:line="600" w:lineRule="auto"/>
        <w:ind w:firstLine="720"/>
        <w:jc w:val="both"/>
        <w:rPr>
          <w:rFonts w:eastAsia="Times New Roman" w:cs="Times New Roman"/>
        </w:rPr>
      </w:pPr>
      <w:r>
        <w:rPr>
          <w:rFonts w:eastAsia="Times New Roman" w:cs="Times New Roman"/>
          <w:b/>
        </w:rPr>
        <w:t>ΑΠΟΣΤΟΛΟΣ ΒΕΣΥΡΟΠΟΥΛΟΣ:</w:t>
      </w:r>
      <w:r>
        <w:rPr>
          <w:rFonts w:eastAsia="Times New Roman" w:cs="Times New Roman"/>
        </w:rPr>
        <w:t xml:space="preserve"> Μόνο τρία λεπτά, κύριε Πρόεδρε;</w:t>
      </w:r>
    </w:p>
    <w:p w14:paraId="3A32DD71" w14:textId="77777777" w:rsidR="00133975" w:rsidRDefault="007A2F43">
      <w:pPr>
        <w:spacing w:line="600" w:lineRule="auto"/>
        <w:ind w:firstLine="720"/>
        <w:jc w:val="both"/>
        <w:rPr>
          <w:rFonts w:eastAsia="Times New Roman" w:cs="Times New Roman"/>
        </w:rPr>
      </w:pPr>
      <w:r>
        <w:rPr>
          <w:rFonts w:eastAsia="Times New Roman" w:cs="Times New Roman"/>
          <w:b/>
        </w:rPr>
        <w:t>ΝΙΚΟΛΑΟΣ ΠΑΝΑΓΙΩΤΟΠΟΥΛΟΣ:</w:t>
      </w:r>
      <w:r>
        <w:rPr>
          <w:rFonts w:eastAsia="Times New Roman" w:cs="Times New Roman"/>
        </w:rPr>
        <w:t xml:space="preserve"> Κύριε Πρόεδρε, δεν λέμε να </w:t>
      </w:r>
      <w:r>
        <w:rPr>
          <w:rFonts w:eastAsia="Times New Roman"/>
          <w:bCs/>
        </w:rPr>
        <w:t>είναι</w:t>
      </w:r>
      <w:r>
        <w:rPr>
          <w:rFonts w:eastAsia="Times New Roman" w:cs="Times New Roman"/>
        </w:rPr>
        <w:t xml:space="preserve"> δεκαπέντε τα λεπτά, αλλά όχι και τρία. Έχουμε θέμα και επί των άρθρων. </w:t>
      </w:r>
    </w:p>
    <w:p w14:paraId="3A32DD72" w14:textId="77777777" w:rsidR="00133975" w:rsidRDefault="007A2F43">
      <w:pPr>
        <w:spacing w:line="600" w:lineRule="auto"/>
        <w:ind w:firstLine="720"/>
        <w:jc w:val="both"/>
        <w:rPr>
          <w:rFonts w:eastAsia="Times New Roman" w:cs="Times New Roman"/>
        </w:rPr>
      </w:pPr>
      <w:r>
        <w:rPr>
          <w:rFonts w:eastAsia="Times New Roman"/>
          <w:b/>
          <w:bCs/>
          <w:shd w:val="clear" w:color="auto" w:fill="FFFFFF"/>
        </w:rPr>
        <w:t xml:space="preserve">ΠΡΟΕΔΡΕΥΩΝ (Σπυρίδων Λυκούδης): </w:t>
      </w:r>
      <w:r>
        <w:rPr>
          <w:rFonts w:eastAsia="Times New Roman" w:cs="Times New Roman"/>
        </w:rPr>
        <w:t>Μα τι να κάνουμε; Θέλετε να κάνουμε μια άλλου τύπου συνεννόηση και να πάμε μέχρι το βράδυ</w:t>
      </w:r>
      <w:r>
        <w:rPr>
          <w:rFonts w:eastAsia="Times New Roman" w:cs="Times New Roman"/>
        </w:rPr>
        <w:t>,</w:t>
      </w:r>
      <w:r>
        <w:rPr>
          <w:rFonts w:eastAsia="Times New Roman" w:cs="Times New Roman"/>
        </w:rPr>
        <w:t xml:space="preserve"> για να μιλήσουμε όσο θέλουμε; Να κλείσουμε τη </w:t>
      </w:r>
      <w:r>
        <w:rPr>
          <w:rFonts w:eastAsia="Times New Roman"/>
        </w:rPr>
        <w:t>διαδικασία</w:t>
      </w:r>
      <w:r>
        <w:rPr>
          <w:rFonts w:eastAsia="Times New Roman" w:cs="Times New Roman"/>
        </w:rPr>
        <w:t xml:space="preserve"> στι</w:t>
      </w:r>
      <w:r>
        <w:rPr>
          <w:rFonts w:eastAsia="Times New Roman" w:cs="Times New Roman"/>
        </w:rPr>
        <w:t xml:space="preserve">ς 13.00΄-13.15΄ η ώρα ήταν η συνεννόηση μέχρι τώρα, παρακαλώ. Δεν θα κάνει ό,τι θέλει το Προεδρείο. Δεν </w:t>
      </w:r>
      <w:r>
        <w:rPr>
          <w:rFonts w:eastAsia="Times New Roman"/>
          <w:bCs/>
        </w:rPr>
        <w:t>είναι</w:t>
      </w:r>
      <w:r>
        <w:rPr>
          <w:rFonts w:eastAsia="Times New Roman" w:cs="Times New Roman"/>
        </w:rPr>
        <w:t xml:space="preserve"> δική μου απόφαση. Η απόφαση </w:t>
      </w:r>
      <w:r>
        <w:rPr>
          <w:rFonts w:eastAsia="Times New Roman"/>
          <w:bCs/>
        </w:rPr>
        <w:t>είναι</w:t>
      </w:r>
      <w:r>
        <w:rPr>
          <w:rFonts w:eastAsia="Times New Roman" w:cs="Times New Roman"/>
        </w:rPr>
        <w:t xml:space="preserve"> δική σας</w:t>
      </w:r>
      <w:r>
        <w:rPr>
          <w:rFonts w:eastAsia="Times New Roman" w:cs="Times New Roman"/>
        </w:rPr>
        <w:t>,</w:t>
      </w:r>
      <w:r>
        <w:rPr>
          <w:rFonts w:eastAsia="Times New Roman" w:cs="Times New Roman"/>
        </w:rPr>
        <w:t xml:space="preserve"> ότι θα κλείσουμε τη </w:t>
      </w:r>
      <w:r>
        <w:rPr>
          <w:rFonts w:eastAsia="Times New Roman"/>
        </w:rPr>
        <w:t>διαδικασία</w:t>
      </w:r>
      <w:r>
        <w:rPr>
          <w:rFonts w:eastAsia="Times New Roman" w:cs="Times New Roman"/>
        </w:rPr>
        <w:t xml:space="preserve"> στις 13.00΄ το </w:t>
      </w:r>
      <w:r>
        <w:rPr>
          <w:rFonts w:eastAsia="Times New Roman" w:cs="Times New Roman"/>
        </w:rPr>
        <w:lastRenderedPageBreak/>
        <w:t xml:space="preserve">μεσημέρι. Αν θέλετε να την αλλάξουμε, να την αλλάξουμε, </w:t>
      </w:r>
      <w:r>
        <w:rPr>
          <w:rFonts w:eastAsia="Times New Roman" w:cs="Times New Roman"/>
        </w:rPr>
        <w:t xml:space="preserve">αλλά να συμπιέσουμε τον χρόνο δεν γίνεται. Πώς θα γίνει; </w:t>
      </w:r>
    </w:p>
    <w:p w14:paraId="3A32DD73" w14:textId="77777777" w:rsidR="00133975" w:rsidRDefault="007A2F43">
      <w:pPr>
        <w:spacing w:line="600" w:lineRule="auto"/>
        <w:ind w:firstLine="720"/>
        <w:jc w:val="both"/>
        <w:rPr>
          <w:rFonts w:eastAsia="Times New Roman" w:cs="Times New Roman"/>
        </w:rPr>
      </w:pPr>
      <w:r>
        <w:rPr>
          <w:rFonts w:eastAsia="Times New Roman" w:cs="Times New Roman"/>
        </w:rPr>
        <w:t xml:space="preserve">Κύριε </w:t>
      </w:r>
      <w:proofErr w:type="spellStart"/>
      <w:r>
        <w:rPr>
          <w:rFonts w:eastAsia="Times New Roman" w:cs="Times New Roman"/>
        </w:rPr>
        <w:t>Δημοσχάκη</w:t>
      </w:r>
      <w:proofErr w:type="spellEnd"/>
      <w:r>
        <w:rPr>
          <w:rFonts w:eastAsia="Times New Roman" w:cs="Times New Roman"/>
        </w:rPr>
        <w:t xml:space="preserve">, έχετε ζητήσει τον λόγο για τρία λεπτά. Θα μιλήσετε πριν από τους </w:t>
      </w:r>
      <w:r>
        <w:rPr>
          <w:rFonts w:eastAsia="Times New Roman" w:cs="Times New Roman"/>
        </w:rPr>
        <w:t>ε</w:t>
      </w:r>
      <w:r>
        <w:rPr>
          <w:rFonts w:eastAsia="Times New Roman" w:cs="Times New Roman"/>
        </w:rPr>
        <w:t xml:space="preserve">ισηγητές, αν και είστε εκτός καταλόγου, επειδή κατανοούμε το θέμα. </w:t>
      </w:r>
    </w:p>
    <w:p w14:paraId="3A32DD74" w14:textId="77777777" w:rsidR="00133975" w:rsidRDefault="007A2F43">
      <w:pPr>
        <w:spacing w:line="600" w:lineRule="auto"/>
        <w:ind w:firstLine="720"/>
        <w:jc w:val="both"/>
        <w:rPr>
          <w:rFonts w:eastAsia="Times New Roman" w:cs="Times New Roman"/>
        </w:rPr>
      </w:pPr>
      <w:r>
        <w:rPr>
          <w:rFonts w:eastAsia="Times New Roman" w:cs="Times New Roman"/>
          <w:b/>
        </w:rPr>
        <w:t>ΣΤΑΥΡΟΣ ΚΟΝΤΟΝΗΣ (Υπουργός Δικαιοσύνης, Διαφάνε</w:t>
      </w:r>
      <w:r>
        <w:rPr>
          <w:rFonts w:eastAsia="Times New Roman" w:cs="Times New Roman"/>
          <w:b/>
        </w:rPr>
        <w:t>ιας και Ανθρωπίνων Δικαιωμάτων):</w:t>
      </w:r>
      <w:r>
        <w:rPr>
          <w:rFonts w:eastAsia="Times New Roman" w:cs="Times New Roman"/>
        </w:rPr>
        <w:t xml:space="preserve"> </w:t>
      </w:r>
      <w:r>
        <w:rPr>
          <w:rFonts w:eastAsia="Times New Roman"/>
          <w:bCs/>
        </w:rPr>
        <w:t xml:space="preserve">Κύριε Πρόεδρε, θα ήθελα τον λόγο για επτά, οκτώ λεπτά, παρακαλώ. </w:t>
      </w:r>
    </w:p>
    <w:p w14:paraId="3A32DD75" w14:textId="77777777" w:rsidR="00133975" w:rsidRDefault="007A2F43">
      <w:pPr>
        <w:spacing w:line="600" w:lineRule="auto"/>
        <w:ind w:firstLine="720"/>
        <w:jc w:val="both"/>
        <w:rPr>
          <w:rFonts w:eastAsia="Times New Roman" w:cs="Times New Roman"/>
        </w:rPr>
      </w:pPr>
      <w:r>
        <w:rPr>
          <w:rFonts w:eastAsia="Times New Roman"/>
          <w:b/>
          <w:bCs/>
          <w:shd w:val="clear" w:color="auto" w:fill="FFFFFF"/>
        </w:rPr>
        <w:t xml:space="preserve">ΠΡΟΕΔΡΕΥΩΝ (Σπυρίδων Λυκούδης): </w:t>
      </w:r>
      <w:r>
        <w:rPr>
          <w:rFonts w:eastAsia="Times New Roman" w:cs="Times New Roman"/>
        </w:rPr>
        <w:t xml:space="preserve">Ο κύριος Υπουργός </w:t>
      </w:r>
      <w:r>
        <w:rPr>
          <w:rFonts w:eastAsia="Times New Roman"/>
          <w:bCs/>
        </w:rPr>
        <w:t>έχει</w:t>
      </w:r>
      <w:r>
        <w:rPr>
          <w:rFonts w:eastAsia="Times New Roman" w:cs="Times New Roman"/>
        </w:rPr>
        <w:t xml:space="preserve"> τον λόγο.</w:t>
      </w:r>
    </w:p>
    <w:p w14:paraId="3A32DD76" w14:textId="77777777" w:rsidR="00133975" w:rsidRDefault="007A2F43">
      <w:pPr>
        <w:spacing w:line="600" w:lineRule="auto"/>
        <w:ind w:firstLine="709"/>
        <w:jc w:val="both"/>
        <w:rPr>
          <w:rFonts w:eastAsia="Times New Roman" w:cs="Times New Roman"/>
          <w:szCs w:val="24"/>
        </w:rPr>
      </w:pPr>
      <w:r>
        <w:rPr>
          <w:rFonts w:eastAsia="Times New Roman" w:cs="Times New Roman"/>
          <w:b/>
        </w:rPr>
        <w:t>ΣΤΑΥΡΟΣ ΚΟΝΤΟΝΗΣ (Υπουργός Δικαιοσύνης, Διαφάνειας και Ανθρωπίνων Δικαιωμάτων):</w:t>
      </w:r>
      <w:r>
        <w:rPr>
          <w:rFonts w:eastAsia="Times New Roman" w:cs="Times New Roman"/>
        </w:rPr>
        <w:t xml:space="preserve"> </w:t>
      </w:r>
      <w:r>
        <w:rPr>
          <w:rFonts w:eastAsia="Times New Roman"/>
          <w:bCs/>
        </w:rPr>
        <w:t>Ευχαριστώ, κ</w:t>
      </w:r>
      <w:r>
        <w:rPr>
          <w:rFonts w:eastAsia="Times New Roman"/>
          <w:bCs/>
        </w:rPr>
        <w:t>ύριε Πρόεδρε. Προηγήθηκε η ομιλία του Προέδρου της Νέας Δημοκρατίας.</w:t>
      </w:r>
      <w:r>
        <w:rPr>
          <w:rFonts w:eastAsia="Times New Roman"/>
          <w:bCs/>
        </w:rPr>
        <w:t xml:space="preserve"> </w:t>
      </w:r>
      <w:r>
        <w:rPr>
          <w:rFonts w:eastAsia="Times New Roman" w:cs="Times New Roman"/>
          <w:szCs w:val="24"/>
        </w:rPr>
        <w:t>Περιμέναμε κάτι ουσιαστικό να ακούσουμε για την άρνησή του, για την άρνηση της Νέας Δημοκρατίας</w:t>
      </w:r>
      <w:r>
        <w:rPr>
          <w:rFonts w:eastAsia="Times New Roman" w:cs="Times New Roman"/>
          <w:szCs w:val="24"/>
        </w:rPr>
        <w:t>,</w:t>
      </w:r>
      <w:r>
        <w:rPr>
          <w:rFonts w:eastAsia="Times New Roman" w:cs="Times New Roman"/>
          <w:szCs w:val="24"/>
        </w:rPr>
        <w:t xml:space="preserve"> να υπερψηφίσει τουλάχιστον επί της αρχής το νομοσχέδιο</w:t>
      </w:r>
      <w:r>
        <w:rPr>
          <w:rFonts w:eastAsia="Times New Roman" w:cs="Times New Roman"/>
          <w:szCs w:val="24"/>
        </w:rPr>
        <w:t>,</w:t>
      </w:r>
      <w:r>
        <w:rPr>
          <w:rFonts w:eastAsia="Times New Roman" w:cs="Times New Roman"/>
          <w:szCs w:val="24"/>
        </w:rPr>
        <w:t xml:space="preserve"> για το οποίο είπε ότι πραγματεύετα</w:t>
      </w:r>
      <w:r>
        <w:rPr>
          <w:rFonts w:eastAsia="Times New Roman" w:cs="Times New Roman"/>
          <w:szCs w:val="24"/>
        </w:rPr>
        <w:t xml:space="preserve">ι ατομικά δικαιώματα, αλλά δεν το ψηφίζει, ότι προσπαθεί να δώσει μια λύση, αλλά δεν το ψηφίζει. Η αιτιολογία σε όλα αυτά ήταν ότι είναι μια πρόχειρη νομοθετική δουλειά της Κυβέρνησης. </w:t>
      </w:r>
    </w:p>
    <w:p w14:paraId="3A32DD7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Να ξεκαθαρίσουμε πρώ</w:t>
      </w:r>
      <w:r>
        <w:rPr>
          <w:rFonts w:eastAsia="Times New Roman" w:cs="Times New Roman"/>
          <w:szCs w:val="24"/>
        </w:rPr>
        <w:t>τ</w:t>
      </w:r>
      <w:r>
        <w:rPr>
          <w:rFonts w:eastAsia="Times New Roman" w:cs="Times New Roman"/>
          <w:szCs w:val="24"/>
        </w:rPr>
        <w:t>α και κύρια ότι</w:t>
      </w:r>
      <w:r>
        <w:rPr>
          <w:rFonts w:eastAsia="Times New Roman" w:cs="Times New Roman"/>
          <w:szCs w:val="24"/>
        </w:rPr>
        <w:t>,</w:t>
      </w:r>
      <w:r>
        <w:rPr>
          <w:rFonts w:eastAsia="Times New Roman" w:cs="Times New Roman"/>
          <w:szCs w:val="24"/>
        </w:rPr>
        <w:t xml:space="preserve"> απ’ όταν ανέλαβε η Κυβέρνηση</w:t>
      </w:r>
      <w:r>
        <w:rPr>
          <w:rFonts w:eastAsia="Times New Roman" w:cs="Times New Roman"/>
          <w:szCs w:val="24"/>
        </w:rPr>
        <w:t>,</w:t>
      </w:r>
      <w:r>
        <w:rPr>
          <w:rFonts w:eastAsia="Times New Roman" w:cs="Times New Roman"/>
          <w:szCs w:val="24"/>
        </w:rPr>
        <w:t xml:space="preserve"> συ</w:t>
      </w:r>
      <w:r>
        <w:rPr>
          <w:rFonts w:eastAsia="Times New Roman" w:cs="Times New Roman"/>
          <w:szCs w:val="24"/>
        </w:rPr>
        <w:t xml:space="preserve">νέστησε νομοπαρασκευαστική </w:t>
      </w:r>
      <w:r>
        <w:rPr>
          <w:rFonts w:eastAsia="Times New Roman" w:cs="Times New Roman"/>
          <w:szCs w:val="24"/>
        </w:rPr>
        <w:t>ε</w:t>
      </w:r>
      <w:r>
        <w:rPr>
          <w:rFonts w:eastAsia="Times New Roman" w:cs="Times New Roman"/>
          <w:szCs w:val="24"/>
        </w:rPr>
        <w:t xml:space="preserve">πιτροπή με τη συμμετοχή όλων των </w:t>
      </w:r>
      <w:r>
        <w:rPr>
          <w:rFonts w:eastAsia="Times New Roman" w:cs="Times New Roman"/>
          <w:szCs w:val="24"/>
        </w:rPr>
        <w:t xml:space="preserve">εμπλεκομένων με το θέμα </w:t>
      </w:r>
      <w:r>
        <w:rPr>
          <w:rFonts w:eastAsia="Times New Roman" w:cs="Times New Roman"/>
          <w:szCs w:val="24"/>
        </w:rPr>
        <w:t xml:space="preserve">ειδικοτήτων, παρέδωσε το σχέδιο, τέθηκε σε διαβούλευση από τον Μάιο </w:t>
      </w:r>
      <w:r>
        <w:rPr>
          <w:rFonts w:eastAsia="Times New Roman" w:cs="Times New Roman"/>
          <w:szCs w:val="24"/>
        </w:rPr>
        <w:lastRenderedPageBreak/>
        <w:t xml:space="preserve">μήνα και ήρθε στη Βουλή για ψήφιση. Πού είναι, λοιπόν, το γρήγορο και το εσπευσμένο της ψηφοφορίας; </w:t>
      </w:r>
    </w:p>
    <w:p w14:paraId="3A32DD7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Αν</w:t>
      </w:r>
      <w:r>
        <w:rPr>
          <w:rFonts w:eastAsia="Times New Roman" w:cs="Times New Roman"/>
          <w:szCs w:val="24"/>
        </w:rPr>
        <w:t>τίθετα, η Νέα Δημοκρατία, που δεκαετίες κυβερνάει αυτόν τον τόπο και δεν έφερε κανένα νομοσχέδιο –προφανώς, τότε δεν τα ήξερε τα ατομικά δικαιώματα, δεν ήξερε γι’ αυτούς τους αόρατους ανθρώπου</w:t>
      </w:r>
      <w:r>
        <w:rPr>
          <w:rFonts w:eastAsia="Times New Roman" w:cs="Times New Roman"/>
          <w:szCs w:val="24"/>
        </w:rPr>
        <w:t>ς</w:t>
      </w:r>
      <w:r>
        <w:rPr>
          <w:rFonts w:eastAsia="Times New Roman" w:cs="Times New Roman"/>
          <w:szCs w:val="24"/>
        </w:rPr>
        <w:t>-</w:t>
      </w:r>
      <w:r>
        <w:rPr>
          <w:rFonts w:eastAsia="Times New Roman" w:cs="Times New Roman"/>
          <w:szCs w:val="24"/>
        </w:rPr>
        <w:t>,</w:t>
      </w:r>
      <w:r>
        <w:rPr>
          <w:rFonts w:eastAsia="Times New Roman" w:cs="Times New Roman"/>
          <w:szCs w:val="24"/>
        </w:rPr>
        <w:t xml:space="preserve"> ήρθε σήμερα να μας κάνει κριτική και να μας πει, ούτε λίγο ο</w:t>
      </w:r>
      <w:r>
        <w:rPr>
          <w:rFonts w:eastAsia="Times New Roman" w:cs="Times New Roman"/>
          <w:szCs w:val="24"/>
        </w:rPr>
        <w:t xml:space="preserve">ύτε πολύ, ότι αυτό γίνεται για ψηφοθηρικούς λόγους, όταν η ίδια έχει μεταβάλει στάση και όταν η ίδια ήρθε σήμερα για να μας πει εδώ ότι δεν ψηφίζει </w:t>
      </w:r>
      <w:r>
        <w:rPr>
          <w:rFonts w:eastAsia="Times New Roman" w:cs="Times New Roman"/>
          <w:szCs w:val="24"/>
        </w:rPr>
        <w:t>ένα νομοσχέδιο</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δίνει διέξοδο σε μια μεγάλη κατηγορία συνανθρώπων μας</w:t>
      </w:r>
      <w:r>
        <w:rPr>
          <w:rFonts w:eastAsia="Times New Roman" w:cs="Times New Roman"/>
          <w:szCs w:val="24"/>
        </w:rPr>
        <w:t>,</w:t>
      </w:r>
      <w:r>
        <w:rPr>
          <w:rFonts w:eastAsia="Times New Roman" w:cs="Times New Roman"/>
          <w:szCs w:val="24"/>
        </w:rPr>
        <w:t xml:space="preserve"> μειοψηφική</w:t>
      </w:r>
      <w:r>
        <w:rPr>
          <w:rFonts w:eastAsia="Times New Roman" w:cs="Times New Roman"/>
          <w:szCs w:val="24"/>
        </w:rPr>
        <w:t xml:space="preserve"> αλλά ικανοποιητική σε αριθμό</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σε τελευταία ανάλυση, τόσα χρόνια βρισκόταν στο περιθώριο. </w:t>
      </w:r>
    </w:p>
    <w:p w14:paraId="3A32DD7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Αφού, λοιπόν, από την τελευταία συνεδρίαση της </w:t>
      </w:r>
      <w:r>
        <w:rPr>
          <w:rFonts w:eastAsia="Times New Roman" w:cs="Times New Roman"/>
          <w:szCs w:val="24"/>
        </w:rPr>
        <w:t>ε</w:t>
      </w:r>
      <w:r>
        <w:rPr>
          <w:rFonts w:eastAsia="Times New Roman" w:cs="Times New Roman"/>
          <w:szCs w:val="24"/>
        </w:rPr>
        <w:t>πιτροπής μέχρι την Ολομέλεια η Νέα Δημοκρατία είχε τη φαεινή έμπνευση να καταστρώσει σχέδιο νόμου, προφανώς το κ</w:t>
      </w:r>
      <w:r>
        <w:rPr>
          <w:rFonts w:eastAsia="Times New Roman" w:cs="Times New Roman"/>
          <w:szCs w:val="24"/>
        </w:rPr>
        <w:t xml:space="preserve">ατέστρωσε στο πόδι και προφανώς έχει αυτές τις ατέλειες και τις αδυναμίες. Καταλαβαίνουμε όλοι γιατί έγινε αυτό. Έγινε για να μην ψηφιστεί το νομοσχέδιο που φέρνει η Κυβέρνηση επί της αρχής και λύνει το πρόβλημα. Διότι η Νέα Δημοκρατία έχει αλλεργία </w:t>
      </w:r>
      <w:r>
        <w:rPr>
          <w:rFonts w:eastAsia="Times New Roman" w:cs="Times New Roman"/>
          <w:szCs w:val="24"/>
        </w:rPr>
        <w:t>σ</w:t>
      </w:r>
      <w:r>
        <w:rPr>
          <w:rFonts w:eastAsia="Times New Roman" w:cs="Times New Roman"/>
          <w:szCs w:val="24"/>
        </w:rPr>
        <w:t>τα ατ</w:t>
      </w:r>
      <w:r>
        <w:rPr>
          <w:rFonts w:eastAsia="Times New Roman" w:cs="Times New Roman"/>
          <w:szCs w:val="24"/>
        </w:rPr>
        <w:t xml:space="preserve">ομικά δικαιώματα. </w:t>
      </w:r>
    </w:p>
    <w:p w14:paraId="3A32DD7A"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32DD7B"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Δεν είναι τυχαίο ότι αγόρευε είκοσι λεπτά ο Αρχηγός της Νέας Δημοκρατίας </w:t>
      </w:r>
      <w:r>
        <w:rPr>
          <w:rFonts w:eastAsia="Times New Roman" w:cs="Times New Roman"/>
          <w:szCs w:val="24"/>
        </w:rPr>
        <w:t>κ</w:t>
      </w:r>
      <w:r>
        <w:rPr>
          <w:rFonts w:eastAsia="Times New Roman" w:cs="Times New Roman"/>
          <w:szCs w:val="24"/>
        </w:rPr>
        <w:t>αι τι παραδείγματα είχε να μας πει; Το</w:t>
      </w:r>
      <w:r>
        <w:rPr>
          <w:rFonts w:eastAsia="Times New Roman" w:cs="Times New Roman"/>
          <w:szCs w:val="24"/>
        </w:rPr>
        <w:t>ν</w:t>
      </w:r>
      <w:r>
        <w:rPr>
          <w:rFonts w:eastAsia="Times New Roman" w:cs="Times New Roman"/>
          <w:szCs w:val="24"/>
        </w:rPr>
        <w:t xml:space="preserve"> νόμο του ’76</w:t>
      </w:r>
      <w:r>
        <w:rPr>
          <w:rFonts w:eastAsia="Times New Roman" w:cs="Times New Roman"/>
          <w:szCs w:val="24"/>
        </w:rPr>
        <w:t>,</w:t>
      </w:r>
      <w:r>
        <w:rPr>
          <w:rFonts w:eastAsia="Times New Roman" w:cs="Times New Roman"/>
          <w:szCs w:val="24"/>
        </w:rPr>
        <w:t xml:space="preserve"> του Κωνσταντίνου Καραμανλή</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και άλλον έναν του 2005. Αυτή ήταν, κυρίες και κύριοι συνάδελφοι, η νομοθετική παρέμβαση ενός κόμματος που εναλλάσσεται στην κυβέρνηση από το 1974. Δύο νομοθετήματα. Μπράβο! Συγχαρητήρια! Να περάσουν άλλα σαράντα χρόνια</w:t>
      </w:r>
      <w:r>
        <w:rPr>
          <w:rFonts w:eastAsia="Times New Roman" w:cs="Times New Roman"/>
          <w:szCs w:val="24"/>
        </w:rPr>
        <w:t>,</w:t>
      </w:r>
      <w:r>
        <w:rPr>
          <w:rFonts w:eastAsia="Times New Roman" w:cs="Times New Roman"/>
          <w:szCs w:val="24"/>
        </w:rPr>
        <w:t xml:space="preserve"> για να φέρετε άλλα δύο. </w:t>
      </w:r>
    </w:p>
    <w:p w14:paraId="3A32DD7C"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Εκεί</w:t>
      </w:r>
      <w:r>
        <w:rPr>
          <w:rFonts w:eastAsia="Times New Roman" w:cs="Times New Roman"/>
          <w:szCs w:val="24"/>
        </w:rPr>
        <w:t>,</w:t>
      </w:r>
      <w:r>
        <w:rPr>
          <w:rFonts w:eastAsia="Times New Roman" w:cs="Times New Roman"/>
          <w:szCs w:val="24"/>
        </w:rPr>
        <w:t xml:space="preserve"> όμω</w:t>
      </w:r>
      <w:r>
        <w:rPr>
          <w:rFonts w:eastAsia="Times New Roman" w:cs="Times New Roman"/>
          <w:szCs w:val="24"/>
        </w:rPr>
        <w:t xml:space="preserve">ς, που έχουμε κάτι να πούμε είναι το εξής: Λέει ο Πρόεδρος της Νέας Δημοκρατίας ότι πρέπει να εμφιλοχωρεί οπωσδήποτε ιατρική κρίση για έναν συνάνθρωπό μας ο οποίος θέλει να κάνει τη </w:t>
      </w:r>
      <w:proofErr w:type="spellStart"/>
      <w:r>
        <w:rPr>
          <w:rFonts w:eastAsia="Times New Roman" w:cs="Times New Roman"/>
          <w:szCs w:val="24"/>
        </w:rPr>
        <w:t>φυλομετάβαση</w:t>
      </w:r>
      <w:proofErr w:type="spellEnd"/>
      <w:r>
        <w:rPr>
          <w:rFonts w:eastAsia="Times New Roman" w:cs="Times New Roman"/>
          <w:szCs w:val="24"/>
        </w:rPr>
        <w:t xml:space="preserve">. Εάν το ζητάει ως </w:t>
      </w:r>
      <w:proofErr w:type="spellStart"/>
      <w:r>
        <w:rPr>
          <w:rFonts w:eastAsia="Times New Roman" w:cs="Times New Roman"/>
          <w:szCs w:val="24"/>
        </w:rPr>
        <w:t>προαπαιτούμενο</w:t>
      </w:r>
      <w:proofErr w:type="spellEnd"/>
      <w:r>
        <w:rPr>
          <w:rFonts w:eastAsia="Times New Roman" w:cs="Times New Roman"/>
          <w:szCs w:val="24"/>
        </w:rPr>
        <w:t>, το παρέχει ο νόμος για τους</w:t>
      </w:r>
      <w:r>
        <w:rPr>
          <w:rFonts w:eastAsia="Times New Roman" w:cs="Times New Roman"/>
          <w:szCs w:val="24"/>
        </w:rPr>
        <w:t xml:space="preserve"> ηλικίας δεκαπέντε έως δ</w:t>
      </w:r>
      <w:r>
        <w:rPr>
          <w:rFonts w:eastAsia="Times New Roman" w:cs="Times New Roman"/>
          <w:szCs w:val="24"/>
        </w:rPr>
        <w:t>ε</w:t>
      </w:r>
      <w:r>
        <w:rPr>
          <w:rFonts w:eastAsia="Times New Roman" w:cs="Times New Roman"/>
          <w:szCs w:val="24"/>
        </w:rPr>
        <w:t>καεπτά ετών. Γιατί δεν το ψηφίζει; Λέει «</w:t>
      </w:r>
      <w:r>
        <w:rPr>
          <w:rFonts w:eastAsia="Times New Roman" w:cs="Times New Roman"/>
          <w:szCs w:val="24"/>
        </w:rPr>
        <w:t>α,</w:t>
      </w:r>
      <w:r>
        <w:rPr>
          <w:rFonts w:eastAsia="Times New Roman" w:cs="Times New Roman"/>
          <w:szCs w:val="24"/>
        </w:rPr>
        <w:t xml:space="preserve"> εκεί δεν το ψηφίζω, διότι πρέπει να είναι ενήλικας για να παίρνει </w:t>
      </w:r>
      <w:r>
        <w:rPr>
          <w:rFonts w:eastAsia="Times New Roman" w:cs="Times New Roman"/>
          <w:szCs w:val="24"/>
        </w:rPr>
        <w:t xml:space="preserve">κάποιος </w:t>
      </w:r>
      <w:r>
        <w:rPr>
          <w:rFonts w:eastAsia="Times New Roman" w:cs="Times New Roman"/>
          <w:szCs w:val="24"/>
        </w:rPr>
        <w:t>τέτοιες αποφάσεις». Μα, αυτό λέει το νομοσχέδιο, ότι ο ενήλικας έχει τη βούλησή του, την εκφράζει και</w:t>
      </w:r>
      <w:r>
        <w:rPr>
          <w:rFonts w:eastAsia="Times New Roman" w:cs="Times New Roman"/>
          <w:szCs w:val="24"/>
        </w:rPr>
        <w:t>,</w:t>
      </w:r>
      <w:r>
        <w:rPr>
          <w:rFonts w:eastAsia="Times New Roman" w:cs="Times New Roman"/>
          <w:szCs w:val="24"/>
        </w:rPr>
        <w:t xml:space="preserve"> υπό τις πρ</w:t>
      </w:r>
      <w:r>
        <w:rPr>
          <w:rFonts w:eastAsia="Times New Roman" w:cs="Times New Roman"/>
          <w:szCs w:val="24"/>
        </w:rPr>
        <w:t xml:space="preserve">οϋποθέσεις που διαλαμβάνονται στον νόμο, εκδίδεται η δικαστική απόφαση. </w:t>
      </w:r>
    </w:p>
    <w:p w14:paraId="3A32DD7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Εδώ, λοιπόν, τι έχουμε; Βάζουμε την επιστημονική κοινότητα, όπως τη βάζει το νομοσχέδιο, για τους δεκαπέντε έως δ</w:t>
      </w:r>
      <w:r>
        <w:rPr>
          <w:rFonts w:eastAsia="Times New Roman" w:cs="Times New Roman"/>
          <w:szCs w:val="24"/>
        </w:rPr>
        <w:t>ε</w:t>
      </w:r>
      <w:r>
        <w:rPr>
          <w:rFonts w:eastAsia="Times New Roman" w:cs="Times New Roman"/>
          <w:szCs w:val="24"/>
        </w:rPr>
        <w:t>καεπτά ετών, αλλά εκεί που τη βάζει, η Νέα Δημοκρατία δεν το ψηφίζει,</w:t>
      </w:r>
      <w:r>
        <w:rPr>
          <w:rFonts w:eastAsia="Times New Roman" w:cs="Times New Roman"/>
          <w:szCs w:val="24"/>
        </w:rPr>
        <w:t xml:space="preserve"> διότι–λέει- εμείς δεν το δεχόμαστε και αυτό πρέπει να είναι προϋπόθεση μόνο για τους ενήλικους. Αν, όμως, είναι μόνο για τους ενήλικους, γιατί αποκλείετε τη γνώμη της ιατρικής κοινότητας και όλων των σχετικών επιστημόνων από τους δεκαπέντε έως τους δ</w:t>
      </w:r>
      <w:r>
        <w:rPr>
          <w:rFonts w:eastAsia="Times New Roman" w:cs="Times New Roman"/>
          <w:szCs w:val="24"/>
        </w:rPr>
        <w:t>ε</w:t>
      </w:r>
      <w:r>
        <w:rPr>
          <w:rFonts w:eastAsia="Times New Roman" w:cs="Times New Roman"/>
          <w:szCs w:val="24"/>
        </w:rPr>
        <w:t>καεπ</w:t>
      </w:r>
      <w:r>
        <w:rPr>
          <w:rFonts w:eastAsia="Times New Roman" w:cs="Times New Roman"/>
          <w:szCs w:val="24"/>
        </w:rPr>
        <w:t xml:space="preserve">τά ετών; Βρίσκεστε σε πλήρη αντίθεση με αυτά που προτείνετε. </w:t>
      </w:r>
    </w:p>
    <w:p w14:paraId="3A32DD7E" w14:textId="77777777" w:rsidR="00133975" w:rsidRDefault="007A2F43">
      <w:pPr>
        <w:tabs>
          <w:tab w:val="left" w:pos="2820"/>
        </w:tabs>
        <w:spacing w:line="600" w:lineRule="auto"/>
        <w:ind w:firstLine="720"/>
        <w:jc w:val="both"/>
        <w:rPr>
          <w:rFonts w:eastAsia="Times New Roman"/>
          <w:szCs w:val="24"/>
        </w:rPr>
      </w:pPr>
      <w:r>
        <w:rPr>
          <w:rFonts w:eastAsia="Times New Roman" w:cs="Times New Roman"/>
          <w:szCs w:val="24"/>
        </w:rPr>
        <w:lastRenderedPageBreak/>
        <w:t>Είπατε και το άλλο, το οποίο ξεπερνάει κάθε όριο και αποδεικνύει ότι δεν έχετε διαβάσει ούτε τον νόμο. Λέει ο Πρόεδρος της Νέας Δημοκρατίας να υπάρξει προστασία για τους ανήλικους. Μα, εδώ, ο νό</w:t>
      </w:r>
      <w:r>
        <w:rPr>
          <w:rFonts w:eastAsia="Times New Roman" w:cs="Times New Roman"/>
          <w:szCs w:val="24"/>
        </w:rPr>
        <w:t xml:space="preserve">μος λέει κάτι άλλο: Υπάρχει απαγόρευση γι’ αυτούς που είναι παντρεμένοι. Άρα αυτό σε πολύ μεγαλύτερο βαθμό υπερκαλύπτει την αγωνία της Νέας Δημοκρατίας. </w:t>
      </w:r>
      <w:r>
        <w:rPr>
          <w:rFonts w:eastAsia="Times New Roman"/>
          <w:szCs w:val="24"/>
        </w:rPr>
        <w:t>Ξ</w:t>
      </w:r>
      <w:r>
        <w:rPr>
          <w:rFonts w:eastAsia="Times New Roman"/>
          <w:szCs w:val="24"/>
        </w:rPr>
        <w:t>έρετε πολύ καλά ότι γι’ αυτή τη ρύθμιση υπήρξε κριτική στο συγκεκριμένο άρθρο από μέλη  ΛΟΑΤΚΙ κοινότη</w:t>
      </w:r>
      <w:r>
        <w:rPr>
          <w:rFonts w:eastAsia="Times New Roman"/>
          <w:szCs w:val="24"/>
        </w:rPr>
        <w:t xml:space="preserve">τας. </w:t>
      </w:r>
    </w:p>
    <w:p w14:paraId="3A32DD7F" w14:textId="77777777" w:rsidR="00133975" w:rsidRDefault="007A2F43">
      <w:pPr>
        <w:tabs>
          <w:tab w:val="left" w:pos="2820"/>
        </w:tabs>
        <w:spacing w:line="600" w:lineRule="auto"/>
        <w:ind w:firstLine="720"/>
        <w:jc w:val="both"/>
        <w:rPr>
          <w:rFonts w:eastAsia="Times New Roman"/>
          <w:szCs w:val="24"/>
        </w:rPr>
      </w:pPr>
      <w:r>
        <w:rPr>
          <w:rFonts w:eastAsia="Times New Roman"/>
          <w:szCs w:val="24"/>
        </w:rPr>
        <w:t>Είναι, λοιπόν, κυρίες και κύριοι συνάδελφοι, πολύ εύκολο να έρχεστε στην Αίθουσα του Κοινοβουλίου, να επικαλείστε τους ειδικούς επιστήμονες και</w:t>
      </w:r>
      <w:r>
        <w:rPr>
          <w:rFonts w:eastAsia="Times New Roman"/>
          <w:szCs w:val="24"/>
        </w:rPr>
        <w:t>,</w:t>
      </w:r>
      <w:r>
        <w:rPr>
          <w:rFonts w:eastAsia="Times New Roman"/>
          <w:szCs w:val="24"/>
        </w:rPr>
        <w:t xml:space="preserve"> όταν διαλαμβάνεται η γνώμη τους ως </w:t>
      </w:r>
      <w:r>
        <w:rPr>
          <w:rFonts w:eastAsia="Times New Roman"/>
          <w:szCs w:val="24"/>
        </w:rPr>
        <w:t xml:space="preserve">αποφασιστική </w:t>
      </w:r>
      <w:r>
        <w:rPr>
          <w:rFonts w:eastAsia="Times New Roman"/>
          <w:szCs w:val="24"/>
        </w:rPr>
        <w:t>προϋπόθεση για την έκδοση απόφασης να λέτε «</w:t>
      </w:r>
      <w:r>
        <w:rPr>
          <w:rFonts w:eastAsia="Times New Roman"/>
          <w:szCs w:val="24"/>
        </w:rPr>
        <w:t>α</w:t>
      </w:r>
      <w:r>
        <w:rPr>
          <w:rFonts w:eastAsia="Times New Roman"/>
          <w:szCs w:val="24"/>
        </w:rPr>
        <w:t>, εκεί εμείς</w:t>
      </w:r>
      <w:r>
        <w:rPr>
          <w:rFonts w:eastAsia="Times New Roman"/>
          <w:szCs w:val="24"/>
        </w:rPr>
        <w:t xml:space="preserve"> δεν το δεχόμαστε</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 xml:space="preserve">κεί εμείς πάμε στην ενηλικίωση». </w:t>
      </w:r>
    </w:p>
    <w:p w14:paraId="3A32DD80" w14:textId="77777777" w:rsidR="00133975" w:rsidRDefault="007A2F43">
      <w:pPr>
        <w:tabs>
          <w:tab w:val="left" w:pos="2820"/>
        </w:tabs>
        <w:spacing w:line="600" w:lineRule="auto"/>
        <w:ind w:firstLine="720"/>
        <w:jc w:val="both"/>
        <w:rPr>
          <w:rFonts w:eastAsia="Times New Roman"/>
          <w:szCs w:val="24"/>
        </w:rPr>
      </w:pPr>
      <w:r>
        <w:rPr>
          <w:rFonts w:eastAsia="Times New Roman"/>
          <w:szCs w:val="24"/>
        </w:rPr>
        <w:t>Η ενηλικίωση, όμως, έχει ως θεμέλιό της ακριβώς αυτό, ότι ο καθένας μπορεί να αποφασίζει για τον εαυτό του</w:t>
      </w:r>
      <w:r>
        <w:rPr>
          <w:rFonts w:eastAsia="Times New Roman"/>
          <w:szCs w:val="24"/>
        </w:rPr>
        <w:t>,</w:t>
      </w:r>
      <w:r>
        <w:rPr>
          <w:rFonts w:eastAsia="Times New Roman"/>
          <w:szCs w:val="24"/>
        </w:rPr>
        <w:t xml:space="preserve"> χωρίς τη διαμεσολάβηση τρίτων παραγόντων. Εκεί που δεν χρειάζεται το θέλετε κι εκεί που το δίν</w:t>
      </w:r>
      <w:r>
        <w:rPr>
          <w:rFonts w:eastAsia="Times New Roman"/>
          <w:szCs w:val="24"/>
        </w:rPr>
        <w:t xml:space="preserve">ει το νομοσχέδιο, λέτε </w:t>
      </w:r>
      <w:r>
        <w:rPr>
          <w:rFonts w:eastAsia="Times New Roman"/>
          <w:szCs w:val="24"/>
        </w:rPr>
        <w:t>«δ</w:t>
      </w:r>
      <w:r>
        <w:rPr>
          <w:rFonts w:eastAsia="Times New Roman"/>
          <w:szCs w:val="24"/>
        </w:rPr>
        <w:t>εν μας χρειάζεται, δεν θα το πάρουμε». Υποκρισία! Υποκρισία και φτηνός μικροκομματικός λόγος</w:t>
      </w:r>
      <w:r>
        <w:rPr>
          <w:rFonts w:eastAsia="Times New Roman"/>
          <w:szCs w:val="24"/>
        </w:rPr>
        <w:t>,</w:t>
      </w:r>
      <w:r>
        <w:rPr>
          <w:rFonts w:eastAsia="Times New Roman"/>
          <w:szCs w:val="24"/>
        </w:rPr>
        <w:t xml:space="preserve"> μόνο και μόνο για να βρεθείτε σε αντιστοίχιση με ορισμένους ακραίους συντηρητικούς κύκλους, οι οποίοι αυτή την ώρα έχουν ξεσπαθώσει κατά </w:t>
      </w:r>
      <w:r>
        <w:rPr>
          <w:rFonts w:eastAsia="Times New Roman"/>
          <w:szCs w:val="24"/>
        </w:rPr>
        <w:t>της ρύθμισης που αφορά συνανθρώπους μας.</w:t>
      </w:r>
    </w:p>
    <w:p w14:paraId="3A32DD81" w14:textId="77777777" w:rsidR="00133975" w:rsidRDefault="007A2F43">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δεν θα ασχοληθώ με όσα έχουν ειπωθεί. Όμως, θέλω να αναφέρω κάτι. Υπήρξαν ακραίες φωνές από την πλευρά της Εκκλησίας περί αποκλεισμού </w:t>
      </w:r>
      <w:r>
        <w:rPr>
          <w:rFonts w:eastAsia="Times New Roman"/>
          <w:szCs w:val="24"/>
        </w:rPr>
        <w:t xml:space="preserve">από τις εκκλησίες </w:t>
      </w:r>
      <w:r>
        <w:rPr>
          <w:rFonts w:eastAsia="Times New Roman"/>
          <w:szCs w:val="24"/>
        </w:rPr>
        <w:t>Βουλευτών που θα ψηφίσουν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Δεν ξέρω τι </w:t>
      </w:r>
      <w:r>
        <w:rPr>
          <w:rFonts w:eastAsia="Times New Roman"/>
          <w:szCs w:val="24"/>
        </w:rPr>
        <w:lastRenderedPageBreak/>
        <w:t xml:space="preserve">θα κάνει ο συγκεκριμένος </w:t>
      </w:r>
      <w:r>
        <w:rPr>
          <w:rFonts w:eastAsia="Times New Roman"/>
          <w:szCs w:val="24"/>
        </w:rPr>
        <w:t>μ</w:t>
      </w:r>
      <w:r>
        <w:rPr>
          <w:rFonts w:eastAsia="Times New Roman"/>
          <w:szCs w:val="24"/>
        </w:rPr>
        <w:t xml:space="preserve">ητροπολίτης –και εύχομαι να έχουν μεταφερθεί </w:t>
      </w:r>
      <w:r>
        <w:rPr>
          <w:rFonts w:eastAsia="Times New Roman"/>
          <w:szCs w:val="24"/>
        </w:rPr>
        <w:t>λανθασμένα</w:t>
      </w:r>
      <w:r>
        <w:rPr>
          <w:rFonts w:eastAsia="Times New Roman"/>
          <w:szCs w:val="24"/>
        </w:rPr>
        <w:t xml:space="preserve"> οι δηλώσεις του- με τους Έλληνες δικαστές</w:t>
      </w:r>
      <w:r>
        <w:rPr>
          <w:rFonts w:eastAsia="Times New Roman"/>
          <w:szCs w:val="24"/>
        </w:rPr>
        <w:t>,</w:t>
      </w:r>
      <w:r>
        <w:rPr>
          <w:rFonts w:eastAsia="Times New Roman"/>
          <w:szCs w:val="24"/>
        </w:rPr>
        <w:t xml:space="preserve"> οι οποίοι είχαν προηγηθεί του νόμου. Θα κλείσει και σε αυτούς την πόρτα της </w:t>
      </w:r>
      <w:r>
        <w:rPr>
          <w:rFonts w:eastAsia="Times New Roman"/>
          <w:szCs w:val="24"/>
        </w:rPr>
        <w:t>ε</w:t>
      </w:r>
      <w:r>
        <w:rPr>
          <w:rFonts w:eastAsia="Times New Roman"/>
          <w:szCs w:val="24"/>
        </w:rPr>
        <w:t>κκλησίας; Τι θα κάνει με το σύνολο της</w:t>
      </w:r>
      <w:r>
        <w:rPr>
          <w:rFonts w:eastAsia="Times New Roman"/>
          <w:szCs w:val="24"/>
        </w:rPr>
        <w:t xml:space="preserve"> κοινωνίας</w:t>
      </w:r>
      <w:r>
        <w:rPr>
          <w:rFonts w:eastAsia="Times New Roman"/>
          <w:szCs w:val="24"/>
        </w:rPr>
        <w:t>,</w:t>
      </w:r>
      <w:r>
        <w:rPr>
          <w:rFonts w:eastAsia="Times New Roman"/>
          <w:szCs w:val="24"/>
        </w:rPr>
        <w:t xml:space="preserve"> η οποία θέλει επιτέλους μία ρύθμιση γι’ αυτά τα ζητήματα, γιατί είναι καθήκον της πολιτείας και καθήκον οποιουδήποτε δημοκρατικά σκεπτόμενου ανθρώπου να αντιμετωπίζει τον συνάνθρωπό του με αίσθημα αλληλεγγύης και φιλαλληλίας; </w:t>
      </w:r>
    </w:p>
    <w:p w14:paraId="3A32DD8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κτυπάει το κουδούνι λήξεως του χρόνου ομιλίας του κυρίου Υπουργού)</w:t>
      </w:r>
    </w:p>
    <w:p w14:paraId="3A32DD83" w14:textId="77777777" w:rsidR="00133975" w:rsidRDefault="007A2F43">
      <w:pPr>
        <w:tabs>
          <w:tab w:val="left" w:pos="2820"/>
        </w:tabs>
        <w:spacing w:line="600" w:lineRule="auto"/>
        <w:ind w:firstLine="720"/>
        <w:jc w:val="both"/>
        <w:rPr>
          <w:rFonts w:eastAsia="Times New Roman"/>
          <w:szCs w:val="24"/>
        </w:rPr>
      </w:pPr>
      <w:r>
        <w:rPr>
          <w:rFonts w:eastAsia="Times New Roman"/>
          <w:szCs w:val="24"/>
        </w:rPr>
        <w:t>Τελειώνω, κύριε Υπουργέ, με αυτό. Ο εκπρόσωπος της Χρυσής Αυγής τελείωσε την ομιλία του λέγοντας ότι το κόμμα αυτό αγωνίζεται για του Χριστού την πίστη την αγία και της πατρίδας την ελευθερ</w:t>
      </w:r>
      <w:r>
        <w:rPr>
          <w:rFonts w:eastAsia="Times New Roman"/>
          <w:szCs w:val="24"/>
        </w:rPr>
        <w:t xml:space="preserve">ία. </w:t>
      </w:r>
    </w:p>
    <w:p w14:paraId="3A32DD84" w14:textId="77777777" w:rsidR="00133975" w:rsidRDefault="007A2F43">
      <w:pPr>
        <w:tabs>
          <w:tab w:val="left" w:pos="2820"/>
        </w:tabs>
        <w:spacing w:line="600" w:lineRule="auto"/>
        <w:ind w:firstLine="720"/>
        <w:jc w:val="both"/>
        <w:rPr>
          <w:rFonts w:eastAsia="Times New Roman"/>
          <w:szCs w:val="24"/>
        </w:rPr>
      </w:pPr>
      <w:r>
        <w:rPr>
          <w:rFonts w:eastAsia="Times New Roman"/>
          <w:szCs w:val="24"/>
        </w:rPr>
        <w:t>Για του Χριστού την πίστη την αγία σκοτώσατε τον Φύσσα;</w:t>
      </w:r>
    </w:p>
    <w:p w14:paraId="3A32DD85" w14:textId="77777777" w:rsidR="00133975" w:rsidRDefault="007A2F43">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3A32DD86" w14:textId="77777777" w:rsidR="00133975" w:rsidRDefault="007A2F43">
      <w:pPr>
        <w:tabs>
          <w:tab w:val="left" w:pos="2820"/>
        </w:tabs>
        <w:spacing w:line="600" w:lineRule="auto"/>
        <w:ind w:firstLine="720"/>
        <w:jc w:val="both"/>
        <w:rPr>
          <w:rFonts w:eastAsia="Times New Roman"/>
          <w:szCs w:val="24"/>
        </w:rPr>
      </w:pPr>
      <w:r>
        <w:rPr>
          <w:rFonts w:eastAsia="Times New Roman"/>
          <w:szCs w:val="24"/>
        </w:rPr>
        <w:t>Α</w:t>
      </w:r>
      <w:r>
        <w:rPr>
          <w:rFonts w:eastAsia="Times New Roman"/>
          <w:szCs w:val="24"/>
        </w:rPr>
        <w:t>ν δεν πάμε για του Χριστού την πίστη την αγία, για τον Φύσσα…</w:t>
      </w:r>
    </w:p>
    <w:p w14:paraId="3A32DD87" w14:textId="77777777" w:rsidR="00133975" w:rsidRDefault="007A2F43">
      <w:pPr>
        <w:tabs>
          <w:tab w:val="left" w:pos="2820"/>
        </w:tabs>
        <w:spacing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έντονες διαμαρτυρίες από την πτέρυγα τ</w:t>
      </w:r>
      <w:r>
        <w:rPr>
          <w:rFonts w:eastAsia="Times New Roman"/>
          <w:szCs w:val="24"/>
        </w:rPr>
        <w:t xml:space="preserve">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3A32DD88"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t xml:space="preserve">ΝΙΚΟΛΑΟΣ ΜΙΧΑΛΟΛΙΑΚΟΣ </w:t>
      </w:r>
      <w:r>
        <w:rPr>
          <w:rFonts w:eastAsia="Times New Roman"/>
          <w:b/>
          <w:szCs w:val="24"/>
        </w:rPr>
        <w:t>(Γενικός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Χρυσή Αυγή):</w:t>
      </w:r>
      <w:r>
        <w:rPr>
          <w:rFonts w:eastAsia="Times New Roman"/>
          <w:szCs w:val="24"/>
        </w:rPr>
        <w:t xml:space="preserve"> Παρεμβαίνεις στη δικαιοσύνη…</w:t>
      </w:r>
    </w:p>
    <w:p w14:paraId="3A32DD89"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lastRenderedPageBreak/>
        <w:t xml:space="preserve">ΗΛΙΑΣ ΚΑΣΙΔΙΑΡΗΣ: </w:t>
      </w:r>
      <w:r>
        <w:rPr>
          <w:rFonts w:eastAsia="Times New Roman"/>
          <w:szCs w:val="24"/>
        </w:rPr>
        <w:t>Ψεύτη, συκοφάντη!</w:t>
      </w:r>
    </w:p>
    <w:p w14:paraId="3A32DD8A"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Για του Χριστού την πίστη την αγία κυνηγάτε τους μετανάστες και υπάρχουν αμετάκλητες καταδίκες των ελληνικών δικαστηρίων;</w:t>
      </w:r>
    </w:p>
    <w:p w14:paraId="3A32DD8B"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t>ΝΙΚΟΛΑΟΣ ΜΙΧΑΛΟΛΙΑΚΟΣ (Γενικός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Χρυσή Αυγή): </w:t>
      </w:r>
      <w:r>
        <w:rPr>
          <w:rFonts w:eastAsia="Times New Roman"/>
          <w:szCs w:val="24"/>
        </w:rPr>
        <w:t>Ψεύτη…(δεν ακούστηκε)</w:t>
      </w:r>
    </w:p>
    <w:p w14:paraId="3A32DD8C"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w:t>
      </w:r>
      <w:r>
        <w:rPr>
          <w:rFonts w:eastAsia="Times New Roman"/>
          <w:szCs w:val="24"/>
        </w:rPr>
        <w:t xml:space="preserve">ύριε Πρόεδρε… </w:t>
      </w:r>
    </w:p>
    <w:p w14:paraId="3A32DD8D"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Αυτά για του Χριστού την πίστη την αγία; Αυτά, λοιπόν, να μας πείτε και να μην εμπλέκετε ούτε τη θρησκεία ούτε τον </w:t>
      </w:r>
      <w:r>
        <w:rPr>
          <w:rFonts w:eastAsia="Times New Roman"/>
          <w:szCs w:val="24"/>
        </w:rPr>
        <w:t>χ</w:t>
      </w:r>
      <w:r>
        <w:rPr>
          <w:rFonts w:eastAsia="Times New Roman"/>
          <w:szCs w:val="24"/>
        </w:rPr>
        <w:t>ριστιανισμό με τις αθλιότητές σας και τη δολο</w:t>
      </w:r>
      <w:r>
        <w:rPr>
          <w:rFonts w:eastAsia="Times New Roman"/>
          <w:szCs w:val="24"/>
        </w:rPr>
        <w:t>φονική σας δράση!</w:t>
      </w:r>
    </w:p>
    <w:p w14:paraId="3A32DD8E" w14:textId="77777777" w:rsidR="00133975" w:rsidRDefault="007A2F43">
      <w:pPr>
        <w:tabs>
          <w:tab w:val="left" w:pos="2820"/>
        </w:tabs>
        <w:spacing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έντονες διαμαρτυρίες από την πτέρυγα τ</w:t>
      </w:r>
      <w:r>
        <w:rPr>
          <w:rFonts w:eastAsia="Times New Roman"/>
          <w:szCs w:val="24"/>
        </w:rPr>
        <w:t>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3A32DD8F"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t>ΝΙΚΟΛΑΟΣ ΜΙΧΑΛΟΛΙΑΚΟΣ (Γενικός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Χρυσή Αυγή): </w:t>
      </w:r>
      <w:r>
        <w:rPr>
          <w:rFonts w:eastAsia="Times New Roman"/>
          <w:szCs w:val="24"/>
        </w:rPr>
        <w:t xml:space="preserve">Ψεύτη, υποκριτή, μπολσεβίκε! </w:t>
      </w:r>
    </w:p>
    <w:p w14:paraId="3A32DD90"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w:t>
      </w:r>
      <w:r>
        <w:rPr>
          <w:rFonts w:eastAsia="Times New Roman"/>
          <w:b/>
          <w:szCs w:val="24"/>
        </w:rPr>
        <w:t xml:space="preserve">ν Δικαιωμάτων): </w:t>
      </w:r>
      <w:r>
        <w:rPr>
          <w:rFonts w:eastAsia="Times New Roman"/>
          <w:szCs w:val="24"/>
        </w:rPr>
        <w:t xml:space="preserve">Διότι ο </w:t>
      </w:r>
      <w:r>
        <w:rPr>
          <w:rFonts w:eastAsia="Times New Roman"/>
          <w:szCs w:val="24"/>
        </w:rPr>
        <w:t>χ</w:t>
      </w:r>
      <w:r>
        <w:rPr>
          <w:rFonts w:eastAsia="Times New Roman"/>
          <w:szCs w:val="24"/>
        </w:rPr>
        <w:t>ριστιανισμός είναι η θρησκεία της αγάπης και εσείς είσαστε η πολιτική παράταξη του μίσους και της μισαλλοδοξίας!</w:t>
      </w:r>
    </w:p>
    <w:p w14:paraId="3A32DD91" w14:textId="77777777" w:rsidR="00133975" w:rsidRDefault="007A2F43">
      <w:pPr>
        <w:tabs>
          <w:tab w:val="left" w:pos="2820"/>
        </w:tabs>
        <w:spacing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έντονες διαμαρτυρίες από την πτέρυγα τ</w:t>
      </w:r>
      <w:r>
        <w:rPr>
          <w:rFonts w:eastAsia="Times New Roman"/>
          <w:szCs w:val="24"/>
        </w:rPr>
        <w:t>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3A32DD92"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lastRenderedPageBreak/>
        <w:t>ΝΙΚΟΛΑΟΣ ΜΙΧΑΛΟΛΙΑΚΟΣ (Γενικός Γραμματέας του Λαϊκού</w:t>
      </w:r>
      <w:r>
        <w:rPr>
          <w:rFonts w:eastAsia="Times New Roman"/>
          <w:b/>
          <w:szCs w:val="24"/>
        </w:rPr>
        <w:t xml:space="preserve">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Χρυσή Αυγή):</w:t>
      </w:r>
      <w:r>
        <w:rPr>
          <w:rFonts w:eastAsia="Times New Roman"/>
          <w:szCs w:val="24"/>
        </w:rPr>
        <w:t xml:space="preserve"> Ψεύτη, υποκριτή!</w:t>
      </w:r>
    </w:p>
    <w:p w14:paraId="3A32DD93"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t xml:space="preserve">ΗΛΙΑΣ ΚΑΣΙΔΙΑΡΗΣ: </w:t>
      </w:r>
      <w:r>
        <w:rPr>
          <w:rFonts w:eastAsia="Times New Roman"/>
          <w:szCs w:val="24"/>
        </w:rPr>
        <w:t>...(δεν ακούστηκε)</w:t>
      </w:r>
    </w:p>
    <w:p w14:paraId="3A32DD94"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Πρόεδρε, καθίστε και ησυχάστε σας παρακαλώ, για να προχωρήσουμε. </w:t>
      </w:r>
    </w:p>
    <w:p w14:paraId="3A32DD95"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Κύριε Πρόεδρε, θέλω τον λόγο.</w:t>
      </w:r>
    </w:p>
    <w:p w14:paraId="3A32DD96"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t>ΠΡΟΕΔΡΕΥΩΝ (Σπυρίδων Λυκούδ</w:t>
      </w:r>
      <w:r>
        <w:rPr>
          <w:rFonts w:eastAsia="Times New Roman"/>
          <w:b/>
          <w:szCs w:val="24"/>
        </w:rPr>
        <w:t xml:space="preserve">ης): </w:t>
      </w:r>
      <w:r>
        <w:rPr>
          <w:rFonts w:eastAsia="Times New Roman"/>
          <w:szCs w:val="24"/>
        </w:rPr>
        <w:t xml:space="preserve">Τι θέλετε, κύριε Λαγέ; </w:t>
      </w:r>
    </w:p>
    <w:p w14:paraId="3A32DD97"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Τον λόγο θέλω.</w:t>
      </w:r>
    </w:p>
    <w:p w14:paraId="3A32DD98"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Για ποιον λόγο;</w:t>
      </w:r>
    </w:p>
    <w:p w14:paraId="3A32DD99"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Γιατί θέλουμε τον λόγο; Για να μιλήσουμε.</w:t>
      </w:r>
    </w:p>
    <w:p w14:paraId="3A32DD9A"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Για τι να μιλήσετε; Πώς να μιλήσετε; </w:t>
      </w:r>
    </w:p>
    <w:p w14:paraId="3A32DD9B"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Απευθύνθηκε σε εμάς και πρέπει να απαντήσουμε.</w:t>
      </w:r>
    </w:p>
    <w:p w14:paraId="3A32DD9C"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Θέλετε να απαντήσετε, δηλαδή. Μη μου λέτε πώς! Ρωτάω τι θέλετε!</w:t>
      </w:r>
    </w:p>
    <w:p w14:paraId="3A32DD9D"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Να απαντήσουμε, κύριε Πρόεδρε!</w:t>
      </w:r>
    </w:p>
    <w:p w14:paraId="3A32DD9E"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Αντιλαμβάνεστε ότι είμαστε σε μια δ</w:t>
      </w:r>
      <w:r>
        <w:rPr>
          <w:rFonts w:eastAsia="Times New Roman"/>
          <w:szCs w:val="24"/>
        </w:rPr>
        <w:t>ιαδικασία; Εάν υπήρχε προσωπικό θέμα που συνίσταται σε επίθεση κατά προσώπου</w:t>
      </w:r>
      <w:r w:rsidRPr="00301A51">
        <w:rPr>
          <w:rFonts w:eastAsia="Times New Roman"/>
          <w:szCs w:val="24"/>
        </w:rPr>
        <w:t xml:space="preserve">, θα σας έδινα τον λόγο. </w:t>
      </w:r>
    </w:p>
    <w:p w14:paraId="3A32DD9F"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t>ΝΙΚΟΛΑΟΣ ΜΙΧΑΛΟΛΙΑΚΟΣ (Γενικός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Χρυσή Αυγή):</w:t>
      </w:r>
      <w:r>
        <w:rPr>
          <w:rFonts w:eastAsia="Times New Roman"/>
          <w:szCs w:val="24"/>
        </w:rPr>
        <w:t xml:space="preserve"> Είναι Υπουργός Δικαιοσύνης….(δεν ακούστηκε)</w:t>
      </w:r>
    </w:p>
    <w:p w14:paraId="3A32DDA0"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Πρόεδρε, έχετε την ευθύνη του κόμματός σας. Σας παρακαλώ πάρα πολύ βοηθήστε το Προεδρείο. Είμαστε στη λήξη της διαδικασίας.</w:t>
      </w:r>
    </w:p>
    <w:p w14:paraId="3A32DDA1"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t>ΝΙΚΟΛΑΟΣ ΜΙΧΑΛΟΛΙΑΚΟΣ (Γενικός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Χρυσή Αυγή):</w:t>
      </w:r>
      <w:r>
        <w:rPr>
          <w:rFonts w:eastAsia="Times New Roman"/>
          <w:szCs w:val="24"/>
        </w:rPr>
        <w:t xml:space="preserve"> Κύριε Πρόεδρε, είναι Υπουργός Δικαιοσύνης και βγ</w:t>
      </w:r>
      <w:r>
        <w:rPr>
          <w:rFonts w:eastAsia="Times New Roman"/>
          <w:szCs w:val="24"/>
        </w:rPr>
        <w:t>άζει δικαστική απόφαση!</w:t>
      </w:r>
    </w:p>
    <w:p w14:paraId="3A32DDA2" w14:textId="77777777" w:rsidR="00133975" w:rsidRDefault="007A2F43">
      <w:pPr>
        <w:tabs>
          <w:tab w:val="left" w:pos="2820"/>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Κύριε Πρόεδρε, με </w:t>
      </w:r>
      <w:proofErr w:type="spellStart"/>
      <w:r>
        <w:rPr>
          <w:rFonts w:eastAsia="Times New Roman"/>
          <w:szCs w:val="24"/>
        </w:rPr>
        <w:t>συγχωρείτε</w:t>
      </w:r>
      <w:proofErr w:type="spellEnd"/>
      <w:r>
        <w:rPr>
          <w:rFonts w:eastAsia="Times New Roman"/>
          <w:szCs w:val="24"/>
        </w:rPr>
        <w:t xml:space="preserve"> πολύ. Θέλετε να σας δώσω τον λόγο για ένα λεπτό για να δώσετε μια απάντηση;</w:t>
      </w:r>
    </w:p>
    <w:p w14:paraId="3A32DDA3" w14:textId="77777777" w:rsidR="00133975" w:rsidRDefault="007A2F43">
      <w:pPr>
        <w:tabs>
          <w:tab w:val="left" w:pos="2608"/>
        </w:tabs>
        <w:spacing w:line="600" w:lineRule="auto"/>
        <w:ind w:firstLine="720"/>
        <w:jc w:val="both"/>
        <w:rPr>
          <w:rFonts w:eastAsia="Times New Roman"/>
          <w:szCs w:val="24"/>
        </w:rPr>
      </w:pPr>
      <w:r>
        <w:rPr>
          <w:rFonts w:eastAsia="Times New Roman"/>
          <w:b/>
          <w:szCs w:val="24"/>
        </w:rPr>
        <w:t>ΝΙΚΟΛΑΟΣ ΜΙΧΑΛΟΛΙΑΚΟΣ (Γενικός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Χρυσή Αυγή): </w:t>
      </w:r>
      <w:r>
        <w:rPr>
          <w:rFonts w:eastAsia="Times New Roman"/>
          <w:szCs w:val="24"/>
        </w:rPr>
        <w:t>Βεβαίως!</w:t>
      </w:r>
    </w:p>
    <w:p w14:paraId="3A32DDA4" w14:textId="77777777" w:rsidR="00133975" w:rsidRDefault="007A2F43">
      <w:pPr>
        <w:tabs>
          <w:tab w:val="left" w:pos="2940"/>
        </w:tabs>
        <w:spacing w:line="600" w:lineRule="auto"/>
        <w:ind w:firstLine="720"/>
        <w:jc w:val="both"/>
        <w:rPr>
          <w:rFonts w:eastAsia="Times New Roman"/>
          <w:szCs w:val="24"/>
        </w:rPr>
      </w:pPr>
      <w:r>
        <w:rPr>
          <w:rFonts w:eastAsia="Times New Roman"/>
          <w:b/>
          <w:szCs w:val="24"/>
        </w:rPr>
        <w:t>ΠΡΟΕΔΡΕΥ</w:t>
      </w:r>
      <w:r>
        <w:rPr>
          <w:rFonts w:eastAsia="Times New Roman"/>
          <w:b/>
          <w:szCs w:val="24"/>
        </w:rPr>
        <w:t xml:space="preserve">ΩΝ (Σπυρίδων Λυκούδης): </w:t>
      </w:r>
      <w:r>
        <w:rPr>
          <w:rFonts w:eastAsia="Times New Roman"/>
          <w:szCs w:val="24"/>
        </w:rPr>
        <w:t>Όμως, σας παρακαλώ πάρα πολύ βοηθήστε τη διαδικασία στο τέλος.</w:t>
      </w:r>
    </w:p>
    <w:p w14:paraId="3A32DDA5" w14:textId="77777777" w:rsidR="00133975" w:rsidRDefault="007A2F43">
      <w:pPr>
        <w:tabs>
          <w:tab w:val="left" w:pos="2940"/>
        </w:tabs>
        <w:spacing w:line="600" w:lineRule="auto"/>
        <w:ind w:firstLine="720"/>
        <w:jc w:val="both"/>
        <w:rPr>
          <w:rFonts w:eastAsia="Times New Roman"/>
          <w:szCs w:val="24"/>
        </w:rPr>
      </w:pPr>
      <w:r>
        <w:rPr>
          <w:rFonts w:eastAsia="Times New Roman"/>
          <w:b/>
          <w:szCs w:val="24"/>
        </w:rPr>
        <w:lastRenderedPageBreak/>
        <w:t>ΝΙΚΟΛΑΟΣ ΜΙΧΑΛΟΛΙΑΚΟΣ (Γενικός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Χρυσή Αυγή): </w:t>
      </w:r>
      <w:r>
        <w:rPr>
          <w:rFonts w:eastAsia="Times New Roman"/>
          <w:szCs w:val="24"/>
        </w:rPr>
        <w:t xml:space="preserve">Ο Υπουργός Δικαιοσύνης έκανε μια ακόμη ωμή παρέμβαση στη </w:t>
      </w:r>
      <w:r>
        <w:rPr>
          <w:rFonts w:eastAsia="Times New Roman"/>
          <w:szCs w:val="24"/>
        </w:rPr>
        <w:t>δ</w:t>
      </w:r>
      <w:r>
        <w:rPr>
          <w:rFonts w:eastAsia="Times New Roman"/>
          <w:szCs w:val="24"/>
        </w:rPr>
        <w:t>ικαιοσύνη.</w:t>
      </w:r>
    </w:p>
    <w:p w14:paraId="3A32DDA6" w14:textId="77777777" w:rsidR="00133975" w:rsidRDefault="007A2F43">
      <w:pPr>
        <w:tabs>
          <w:tab w:val="left" w:pos="2940"/>
        </w:tabs>
        <w:spacing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από την πτέρυγα του ΣΥΡΙΖΑ)</w:t>
      </w:r>
    </w:p>
    <w:p w14:paraId="3A32DDA7" w14:textId="77777777" w:rsidR="00133975" w:rsidRDefault="007A2F43">
      <w:pPr>
        <w:tabs>
          <w:tab w:val="left" w:pos="2940"/>
        </w:tabs>
        <w:spacing w:line="600" w:lineRule="auto"/>
        <w:ind w:firstLine="720"/>
        <w:jc w:val="both"/>
        <w:rPr>
          <w:rFonts w:eastAsia="Times New Roman"/>
          <w:szCs w:val="24"/>
        </w:rPr>
      </w:pPr>
      <w:r>
        <w:rPr>
          <w:rFonts w:eastAsia="Times New Roman"/>
          <w:szCs w:val="24"/>
        </w:rPr>
        <w:t>Λέτε «σώπα»;</w:t>
      </w:r>
    </w:p>
    <w:p w14:paraId="3A32DDA8" w14:textId="77777777" w:rsidR="00133975" w:rsidRDefault="007A2F43">
      <w:pPr>
        <w:tabs>
          <w:tab w:val="left" w:pos="2940"/>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Έτσι δεν θα τελειώσουμε, συνάδελφοι!</w:t>
      </w:r>
    </w:p>
    <w:p w14:paraId="3A32DDA9" w14:textId="77777777" w:rsidR="00133975" w:rsidRDefault="007A2F43">
      <w:pPr>
        <w:tabs>
          <w:tab w:val="left" w:pos="2940"/>
        </w:tabs>
        <w:spacing w:line="600" w:lineRule="auto"/>
        <w:ind w:firstLine="720"/>
        <w:jc w:val="both"/>
        <w:rPr>
          <w:rFonts w:eastAsia="Times New Roman"/>
          <w:szCs w:val="24"/>
        </w:rPr>
      </w:pPr>
      <w:r>
        <w:rPr>
          <w:rFonts w:eastAsia="Times New Roman"/>
          <w:b/>
          <w:szCs w:val="24"/>
        </w:rPr>
        <w:t>ΗΛΙΑΣ ΚΑΣΙΔΙΑΡΗΣ:</w:t>
      </w:r>
      <w:r>
        <w:rPr>
          <w:rFonts w:eastAsia="Times New Roman"/>
          <w:szCs w:val="24"/>
        </w:rPr>
        <w:t xml:space="preserve"> Σκάστε, ρε </w:t>
      </w:r>
      <w:proofErr w:type="spellStart"/>
      <w:r>
        <w:rPr>
          <w:rFonts w:eastAsia="Times New Roman"/>
          <w:szCs w:val="24"/>
        </w:rPr>
        <w:t>λαμόγια</w:t>
      </w:r>
      <w:proofErr w:type="spellEnd"/>
      <w:r>
        <w:rPr>
          <w:rFonts w:eastAsia="Times New Roman"/>
          <w:szCs w:val="24"/>
        </w:rPr>
        <w:t>!</w:t>
      </w:r>
    </w:p>
    <w:p w14:paraId="3A32DDAA" w14:textId="77777777" w:rsidR="00133975" w:rsidRDefault="007A2F43">
      <w:pPr>
        <w:tabs>
          <w:tab w:val="left" w:pos="2940"/>
        </w:tabs>
        <w:spacing w:line="600" w:lineRule="auto"/>
        <w:ind w:firstLine="720"/>
        <w:jc w:val="center"/>
        <w:rPr>
          <w:rFonts w:eastAsia="Times New Roman"/>
          <w:szCs w:val="24"/>
        </w:rPr>
      </w:pPr>
      <w:r>
        <w:rPr>
          <w:rFonts w:eastAsia="Times New Roman"/>
          <w:szCs w:val="24"/>
        </w:rPr>
        <w:t xml:space="preserve">(Θόρυβος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3A32DDAB" w14:textId="77777777" w:rsidR="00133975" w:rsidRDefault="007A2F43">
      <w:pPr>
        <w:tabs>
          <w:tab w:val="left" w:pos="2940"/>
        </w:tabs>
        <w:spacing w:line="600" w:lineRule="auto"/>
        <w:ind w:firstLine="720"/>
        <w:jc w:val="both"/>
        <w:rPr>
          <w:rFonts w:eastAsia="Times New Roman"/>
          <w:szCs w:val="24"/>
        </w:rPr>
      </w:pPr>
      <w:r>
        <w:rPr>
          <w:rFonts w:eastAsia="Times New Roman"/>
          <w:b/>
          <w:szCs w:val="24"/>
        </w:rPr>
        <w:t>ΝΙΚΟΛΑΟΣ ΜΙΧΑΛΟΛΙΑΚΟΣ (Γενικός Γραμματέας του Λαϊκού</w:t>
      </w:r>
      <w:r>
        <w:rPr>
          <w:rFonts w:eastAsia="Times New Roman"/>
          <w:b/>
          <w:szCs w:val="24"/>
        </w:rPr>
        <w:t xml:space="preserve">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Χρυσή Αυγή): </w:t>
      </w:r>
      <w:r>
        <w:rPr>
          <w:rFonts w:eastAsia="Times New Roman"/>
          <w:szCs w:val="24"/>
        </w:rPr>
        <w:t xml:space="preserve">Μετά την παρέμβαση του να </w:t>
      </w:r>
      <w:proofErr w:type="spellStart"/>
      <w:r>
        <w:rPr>
          <w:rFonts w:eastAsia="Times New Roman"/>
          <w:szCs w:val="24"/>
        </w:rPr>
        <w:t>καθαρογραφεί</w:t>
      </w:r>
      <w:proofErr w:type="spellEnd"/>
      <w:r>
        <w:rPr>
          <w:rFonts w:eastAsia="Times New Roman"/>
          <w:szCs w:val="24"/>
        </w:rPr>
        <w:t xml:space="preserve"> αμέσως η απόφαση για την </w:t>
      </w:r>
      <w:proofErr w:type="spellStart"/>
      <w:r>
        <w:rPr>
          <w:rFonts w:eastAsia="Times New Roman"/>
          <w:szCs w:val="24"/>
        </w:rPr>
        <w:t>Ηριάννα</w:t>
      </w:r>
      <w:proofErr w:type="spellEnd"/>
      <w:r>
        <w:rPr>
          <w:rFonts w:eastAsia="Times New Roman"/>
          <w:szCs w:val="24"/>
        </w:rPr>
        <w:t xml:space="preserve">, που δεν ήταν δουλειά σας. Γιατί ήταν δουλειά σας να </w:t>
      </w:r>
      <w:proofErr w:type="spellStart"/>
      <w:r>
        <w:rPr>
          <w:rFonts w:eastAsia="Times New Roman"/>
          <w:szCs w:val="24"/>
        </w:rPr>
        <w:t>καθαρογραφεί</w:t>
      </w:r>
      <w:proofErr w:type="spellEnd"/>
      <w:r>
        <w:rPr>
          <w:rFonts w:eastAsia="Times New Roman"/>
          <w:szCs w:val="24"/>
        </w:rPr>
        <w:t xml:space="preserve"> αμέσως η απόφαση; Γίνεται αυτό για τον φτωχό μεροκαματιάρη που καταδικάζεται; Όχι. Για τους </w:t>
      </w:r>
      <w:r>
        <w:rPr>
          <w:rFonts w:eastAsia="Times New Roman"/>
          <w:szCs w:val="24"/>
        </w:rPr>
        <w:t>συντρόφους σας γίνεται! Προστατεύετε τρομοκράτες και εγκληματίες. Να μη μιλάτε για εγκληματίες!</w:t>
      </w:r>
    </w:p>
    <w:p w14:paraId="3A32DDAC" w14:textId="77777777" w:rsidR="00133975" w:rsidRDefault="007A2F43">
      <w:pPr>
        <w:tabs>
          <w:tab w:val="left" w:pos="2940"/>
        </w:tabs>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 xml:space="preserve">) </w:t>
      </w:r>
    </w:p>
    <w:p w14:paraId="3A32DDAD" w14:textId="77777777" w:rsidR="00133975" w:rsidRDefault="007A2F43">
      <w:pPr>
        <w:tabs>
          <w:tab w:val="left" w:pos="2940"/>
        </w:tabs>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Τον λόγο, κύριε Πρόεδρε, για δύο λεπτά.</w:t>
      </w:r>
    </w:p>
    <w:p w14:paraId="3A32DDAE" w14:textId="77777777" w:rsidR="00133975" w:rsidRDefault="007A2F43">
      <w:pPr>
        <w:tabs>
          <w:tab w:val="left" w:pos="2940"/>
        </w:tabs>
        <w:spacing w:line="600" w:lineRule="auto"/>
        <w:ind w:firstLine="720"/>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Μα, δεν μίλησε ο Πρόεδ</w:t>
      </w:r>
      <w:r>
        <w:rPr>
          <w:rFonts w:eastAsia="Times New Roman"/>
          <w:szCs w:val="24"/>
        </w:rPr>
        <w:t xml:space="preserve">ρός σας; Με </w:t>
      </w:r>
      <w:proofErr w:type="spellStart"/>
      <w:r>
        <w:rPr>
          <w:rFonts w:eastAsia="Times New Roman"/>
          <w:szCs w:val="24"/>
        </w:rPr>
        <w:t>συγχωρείτε</w:t>
      </w:r>
      <w:proofErr w:type="spellEnd"/>
      <w:r>
        <w:rPr>
          <w:rFonts w:eastAsia="Times New Roman"/>
          <w:szCs w:val="24"/>
        </w:rPr>
        <w:t xml:space="preserve"> πάρα πολύ, κύριε συνάδελφε.</w:t>
      </w:r>
    </w:p>
    <w:p w14:paraId="3A32DDAF" w14:textId="77777777" w:rsidR="00133975" w:rsidRDefault="007A2F43">
      <w:pPr>
        <w:tabs>
          <w:tab w:val="left" w:pos="2940"/>
        </w:tabs>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Έχω ζητήσει έτσι κι αλλιώς τον λόγο!</w:t>
      </w:r>
    </w:p>
    <w:p w14:paraId="3A32DDB0" w14:textId="77777777" w:rsidR="00133975" w:rsidRDefault="007A2F43">
      <w:pPr>
        <w:tabs>
          <w:tab w:val="left" w:pos="2940"/>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Μα, μίλησε ο Πρόεδρός σας. Έδωσε μια απάντηση. Έκανε ένα σχόλιο. Σας παρακαλώ πάρα πολύ!</w:t>
      </w:r>
    </w:p>
    <w:p w14:paraId="3A32DDB1" w14:textId="77777777" w:rsidR="00133975" w:rsidRDefault="007A2F43">
      <w:pPr>
        <w:tabs>
          <w:tab w:val="left" w:pos="2940"/>
        </w:tabs>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Δείτε τον κατάλογ</w:t>
      </w:r>
      <w:r>
        <w:rPr>
          <w:rFonts w:eastAsia="Times New Roman"/>
          <w:szCs w:val="24"/>
        </w:rPr>
        <w:t>ο. Έτσι κι αλλιώς έχω ζητήσει τον λόγο. Είμαι Κοινοβουλευτικός Εκπρόσωπος.</w:t>
      </w:r>
    </w:p>
    <w:p w14:paraId="3A32DDB2" w14:textId="77777777" w:rsidR="00133975" w:rsidRDefault="007A2F43">
      <w:pPr>
        <w:tabs>
          <w:tab w:val="left" w:pos="2940"/>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Το ξέρω.</w:t>
      </w:r>
      <w:r>
        <w:rPr>
          <w:rFonts w:eastAsia="Times New Roman"/>
          <w:b/>
          <w:szCs w:val="24"/>
        </w:rPr>
        <w:t xml:space="preserve"> </w:t>
      </w:r>
      <w:r>
        <w:rPr>
          <w:rFonts w:eastAsia="Times New Roman"/>
          <w:szCs w:val="24"/>
        </w:rPr>
        <w:t>Απλώς, κάναμε μια συνεννόηση πριν για να κλείσουμε τη διαδικασία.</w:t>
      </w:r>
    </w:p>
    <w:p w14:paraId="3A32DDB3" w14:textId="77777777" w:rsidR="00133975" w:rsidRDefault="007A2F43">
      <w:pPr>
        <w:tabs>
          <w:tab w:val="left" w:pos="2940"/>
        </w:tabs>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Κύριε Πρόεδρε…</w:t>
      </w:r>
    </w:p>
    <w:p w14:paraId="3A32DDB4" w14:textId="77777777" w:rsidR="00133975" w:rsidRDefault="007A2F43">
      <w:pPr>
        <w:tabs>
          <w:tab w:val="left" w:pos="2940"/>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Σας παρακαλώ</w:t>
      </w:r>
      <w:r>
        <w:rPr>
          <w:rFonts w:eastAsia="Times New Roman"/>
          <w:szCs w:val="24"/>
        </w:rPr>
        <w:t>. Αφήστε με να διαχειριστώ τον χρόνο.</w:t>
      </w:r>
    </w:p>
    <w:p w14:paraId="3A32DDB5" w14:textId="77777777" w:rsidR="00133975" w:rsidRDefault="007A2F43">
      <w:pPr>
        <w:tabs>
          <w:tab w:val="left" w:pos="2940"/>
        </w:tabs>
        <w:spacing w:line="600" w:lineRule="auto"/>
        <w:ind w:firstLine="720"/>
        <w:jc w:val="both"/>
        <w:rPr>
          <w:rFonts w:eastAsia="Times New Roman"/>
          <w:szCs w:val="24"/>
        </w:rPr>
      </w:pPr>
      <w:r>
        <w:rPr>
          <w:rFonts w:eastAsia="Times New Roman"/>
          <w:szCs w:val="24"/>
        </w:rPr>
        <w:t>Συνεννοηθήκαμε να μιλήσουν με ολιγόλεπτες παρεμβάσεις οι ειδικοί αγορητές και οι εισηγητές.</w:t>
      </w:r>
    </w:p>
    <w:p w14:paraId="3A32DDB6" w14:textId="77777777" w:rsidR="00133975" w:rsidRDefault="007A2F43">
      <w:pPr>
        <w:tabs>
          <w:tab w:val="left" w:pos="2940"/>
        </w:tabs>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Δεν θα μιλήσει ο δικός μας ειδικός αγορητής.</w:t>
      </w:r>
    </w:p>
    <w:p w14:paraId="3A32DDB7" w14:textId="77777777" w:rsidR="00133975" w:rsidRDefault="007A2F43">
      <w:pPr>
        <w:tabs>
          <w:tab w:val="left" w:pos="2940"/>
        </w:tabs>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Άλλο αυτό. Αυτό θα γίνει και με το</w:t>
      </w:r>
      <w:r>
        <w:rPr>
          <w:rFonts w:eastAsia="Times New Roman"/>
          <w:szCs w:val="24"/>
        </w:rPr>
        <w:t>ν κ. Λαζαρίδη από τους Ανεξάρτητους Έλληνες. Γι’ αυτό σας λέω να ησυχάσετε για να συνεννοηθούμε. Ωραία.</w:t>
      </w:r>
    </w:p>
    <w:p w14:paraId="3A32DDB8" w14:textId="77777777" w:rsidR="00133975" w:rsidRDefault="007A2F43">
      <w:pPr>
        <w:tabs>
          <w:tab w:val="left" w:pos="2940"/>
        </w:tabs>
        <w:spacing w:line="600" w:lineRule="auto"/>
        <w:ind w:firstLine="720"/>
        <w:jc w:val="both"/>
        <w:rPr>
          <w:rFonts w:eastAsia="Times New Roman"/>
          <w:szCs w:val="24"/>
        </w:rPr>
      </w:pPr>
      <w:r>
        <w:rPr>
          <w:rFonts w:eastAsia="Times New Roman"/>
          <w:szCs w:val="24"/>
        </w:rPr>
        <w:lastRenderedPageBreak/>
        <w:t xml:space="preserve">Πριν περάσουμε στη διαδικασία με τους εισηγητές, έχει ζητήσει τον λόγο ο κ. </w:t>
      </w:r>
      <w:proofErr w:type="spellStart"/>
      <w:r>
        <w:rPr>
          <w:rFonts w:eastAsia="Times New Roman"/>
          <w:szCs w:val="24"/>
        </w:rPr>
        <w:t>Δημοσχάκης</w:t>
      </w:r>
      <w:proofErr w:type="spellEnd"/>
      <w:r>
        <w:rPr>
          <w:rFonts w:eastAsia="Times New Roman"/>
          <w:szCs w:val="24"/>
        </w:rPr>
        <w:t>.</w:t>
      </w:r>
    </w:p>
    <w:p w14:paraId="3A32DDB9" w14:textId="77777777" w:rsidR="00133975" w:rsidRDefault="007A2F43">
      <w:pPr>
        <w:tabs>
          <w:tab w:val="left" w:pos="2940"/>
        </w:tabs>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Δημοσχάκη</w:t>
      </w:r>
      <w:proofErr w:type="spellEnd"/>
      <w:r>
        <w:rPr>
          <w:rFonts w:eastAsia="Times New Roman"/>
          <w:szCs w:val="24"/>
        </w:rPr>
        <w:t>, σας επαναλαμβάνω κάτι που σας είπα με όλο</w:t>
      </w:r>
      <w:r>
        <w:rPr>
          <w:rFonts w:eastAsia="Times New Roman"/>
          <w:szCs w:val="24"/>
        </w:rPr>
        <w:t>ν</w:t>
      </w:r>
      <w:r>
        <w:rPr>
          <w:rFonts w:eastAsia="Times New Roman"/>
          <w:szCs w:val="24"/>
        </w:rPr>
        <w:t xml:space="preserve"> τον </w:t>
      </w:r>
      <w:r>
        <w:rPr>
          <w:rFonts w:eastAsia="Times New Roman"/>
          <w:szCs w:val="24"/>
        </w:rPr>
        <w:t>σεβασμό. Έχετε μπει εκτός καταλόγου. Χειριστείτε τον χρόνο με ακρίβεια, γιατί είναι αργά. Σας παρακαλώ πάρα πολύ!</w:t>
      </w:r>
    </w:p>
    <w:p w14:paraId="3A32DDBA" w14:textId="77777777" w:rsidR="00133975" w:rsidRDefault="007A2F43">
      <w:pPr>
        <w:tabs>
          <w:tab w:val="left" w:pos="2940"/>
        </w:tabs>
        <w:spacing w:line="600" w:lineRule="auto"/>
        <w:ind w:firstLine="720"/>
        <w:jc w:val="both"/>
        <w:rPr>
          <w:rFonts w:eastAsia="Times New Roman"/>
          <w:szCs w:val="24"/>
        </w:rPr>
      </w:pPr>
      <w:r>
        <w:rPr>
          <w:rFonts w:eastAsia="Times New Roman"/>
          <w:szCs w:val="24"/>
        </w:rPr>
        <w:t>Ορίστε, έχετε τον λόγο.</w:t>
      </w:r>
    </w:p>
    <w:p w14:paraId="3A32DDBB" w14:textId="77777777" w:rsidR="00133975" w:rsidRDefault="007A2F43">
      <w:pPr>
        <w:tabs>
          <w:tab w:val="left" w:pos="2940"/>
        </w:tabs>
        <w:spacing w:line="600" w:lineRule="auto"/>
        <w:ind w:firstLine="720"/>
        <w:jc w:val="both"/>
        <w:rPr>
          <w:rFonts w:eastAsia="Times New Roman"/>
          <w:szCs w:val="24"/>
        </w:rPr>
      </w:pPr>
      <w:r>
        <w:rPr>
          <w:rFonts w:eastAsia="Times New Roman"/>
          <w:b/>
          <w:szCs w:val="24"/>
        </w:rPr>
        <w:t>ΑΝΑΣΤΑΣΙΟΣ (ΤΑΣΟΣ) ΔΗΜΟΣΧΑΚΗΣ:</w:t>
      </w:r>
      <w:r>
        <w:rPr>
          <w:rFonts w:eastAsia="Times New Roman"/>
          <w:szCs w:val="24"/>
        </w:rPr>
        <w:t xml:space="preserve"> Κύριε Πρόεδρε, σας ευχαριστώ πολύ.</w:t>
      </w:r>
    </w:p>
    <w:p w14:paraId="3A32DDBC" w14:textId="77777777" w:rsidR="00133975" w:rsidRDefault="007A2F43">
      <w:pPr>
        <w:tabs>
          <w:tab w:val="left" w:pos="2940"/>
        </w:tabs>
        <w:spacing w:line="600" w:lineRule="auto"/>
        <w:ind w:firstLine="720"/>
        <w:jc w:val="both"/>
        <w:rPr>
          <w:rFonts w:eastAsia="Times New Roman"/>
          <w:szCs w:val="24"/>
        </w:rPr>
      </w:pPr>
      <w:r>
        <w:rPr>
          <w:rFonts w:eastAsia="Times New Roman"/>
          <w:szCs w:val="24"/>
        </w:rPr>
        <w:t>Κύριε Υπουργέ, δεν θα αναφερθώ στον νόμο που συζητεί</w:t>
      </w:r>
      <w:r>
        <w:rPr>
          <w:rFonts w:eastAsia="Times New Roman"/>
          <w:szCs w:val="24"/>
        </w:rPr>
        <w:t>ται σήμερα. Ήδη οι συνάδελφοί μου της Νέας Δημοκρατίας αναφέρθηκαν διεξοδικά και τεκμηριωμένα και, μάλιστα, νοικοκυρεμένα κατέθεσαν σχετικό νόμο.</w:t>
      </w:r>
    </w:p>
    <w:p w14:paraId="3A32DDBD" w14:textId="77777777" w:rsidR="00133975" w:rsidRDefault="007A2F43">
      <w:pPr>
        <w:tabs>
          <w:tab w:val="left" w:pos="2940"/>
        </w:tabs>
        <w:spacing w:line="600" w:lineRule="auto"/>
        <w:ind w:firstLine="720"/>
        <w:jc w:val="both"/>
        <w:rPr>
          <w:rFonts w:eastAsia="Times New Roman"/>
          <w:szCs w:val="24"/>
        </w:rPr>
      </w:pPr>
      <w:r>
        <w:rPr>
          <w:rFonts w:eastAsia="Times New Roman"/>
          <w:szCs w:val="24"/>
        </w:rPr>
        <w:t>Στις 20 Σεπτεμβρίου είχατε αποσύρει τη συγκεκριμένη τροπολογία υπό την πίεση τη δική μας. Σε ό,τι αφορά την τρ</w:t>
      </w:r>
      <w:r>
        <w:rPr>
          <w:rFonts w:eastAsia="Times New Roman"/>
          <w:szCs w:val="24"/>
        </w:rPr>
        <w:t>οποποίηση του άρθρου 758 του Κώδικα Πολιτικής Δικονομίας, θέσατε σε μια άλλη διάσταση το ζήτημα της «Τουρκικής Ένωσης Ξάνθης» και τη φέρατε ξανά χθες κινούμενος στον δρόμο που σας είχε υποδείξει με την ομιλία του στην Ολομέλεια ο εισηγητής της Νέας Δημοκρα</w:t>
      </w:r>
      <w:r>
        <w:rPr>
          <w:rFonts w:eastAsia="Times New Roman"/>
          <w:szCs w:val="24"/>
        </w:rPr>
        <w:t>τίας κ. Παναγιωτόπουλος. Εύχομαι να είστε καλός και πιστός αντιγραφέας και, μάλιστα, με την τελευταία πρόταση που σε λίγο θα σας υποβάλει, μ</w:t>
      </w:r>
      <w:r>
        <w:rPr>
          <w:rFonts w:eastAsia="Times New Roman"/>
          <w:szCs w:val="24"/>
        </w:rPr>
        <w:t>ί</w:t>
      </w:r>
      <w:r>
        <w:rPr>
          <w:rFonts w:eastAsia="Times New Roman"/>
          <w:szCs w:val="24"/>
        </w:rPr>
        <w:t xml:space="preserve">α τροπολογία η οποία σαφώς είναι πιο </w:t>
      </w:r>
      <w:r>
        <w:rPr>
          <w:rFonts w:eastAsia="Times New Roman"/>
          <w:szCs w:val="24"/>
        </w:rPr>
        <w:lastRenderedPageBreak/>
        <w:t>νομικά τεκμηριωμένη για το συγκεκριμένο ζήτημα σε σχέση με την προηγούμενη, χω</w:t>
      </w:r>
      <w:r>
        <w:rPr>
          <w:rFonts w:eastAsia="Times New Roman"/>
          <w:szCs w:val="24"/>
        </w:rPr>
        <w:t xml:space="preserve">ρίς όμως να αποφεύγονται τα </w:t>
      </w:r>
      <w:proofErr w:type="spellStart"/>
      <w:r>
        <w:rPr>
          <w:rFonts w:eastAsia="Times New Roman"/>
          <w:szCs w:val="24"/>
        </w:rPr>
        <w:t>απόνερα</w:t>
      </w:r>
      <w:proofErr w:type="spellEnd"/>
      <w:r>
        <w:rPr>
          <w:rFonts w:eastAsia="Times New Roman"/>
          <w:szCs w:val="24"/>
        </w:rPr>
        <w:t xml:space="preserve"> από τη νομική αναμόχλευση αυτής της υπόθεσης, όπως υποστήριξε η συνάδελφός σας </w:t>
      </w:r>
      <w:r>
        <w:rPr>
          <w:rFonts w:eastAsia="Times New Roman"/>
          <w:szCs w:val="24"/>
        </w:rPr>
        <w:t xml:space="preserve">κ. </w:t>
      </w:r>
      <w:r>
        <w:rPr>
          <w:rFonts w:eastAsia="Times New Roman"/>
          <w:szCs w:val="24"/>
        </w:rPr>
        <w:t>Ειρήνη Κασιμάτη.</w:t>
      </w:r>
    </w:p>
    <w:p w14:paraId="3A32DDBE" w14:textId="77777777" w:rsidR="00133975" w:rsidRDefault="007A2F43">
      <w:pPr>
        <w:tabs>
          <w:tab w:val="left" w:pos="2940"/>
        </w:tabs>
        <w:spacing w:line="600" w:lineRule="auto"/>
        <w:ind w:firstLine="720"/>
        <w:jc w:val="both"/>
        <w:rPr>
          <w:rFonts w:eastAsia="Times New Roman"/>
          <w:szCs w:val="24"/>
        </w:rPr>
      </w:pPr>
      <w:r>
        <w:rPr>
          <w:rFonts w:eastAsia="Times New Roman"/>
          <w:szCs w:val="24"/>
        </w:rPr>
        <w:t xml:space="preserve">Το 1927 το Πρωτοδικείο Ξάνθης έκανε δεκτή την αίτηση ίδρυσης του σωματείου με την επωνυμία «Στέγη της Τουρκικής Νεολαίας </w:t>
      </w:r>
      <w:r>
        <w:rPr>
          <w:rFonts w:eastAsia="Times New Roman"/>
          <w:szCs w:val="24"/>
        </w:rPr>
        <w:t>Ξάνθης», που μετονομάστηκε το 1936 σε «Τουρκική Ένωση Ξάνθης». Το 1983 και το 1984, όμως, το Πρωτοδικείο Ξάνθης έκανε δεκτές τις δύο αιτήσεις του τοπικού νομάρχη ως εντολοδόχου του ελληνικού κράτους για την απαγόρευση του όρου «τουρκικός», καθώς και για τη</w:t>
      </w:r>
      <w:r>
        <w:rPr>
          <w:rFonts w:eastAsia="Times New Roman"/>
          <w:szCs w:val="24"/>
        </w:rPr>
        <w:t xml:space="preserve"> διάλυση του συλλόγου, καθώς τα μέλη του είχαν δράση και αποτελούσαν κίνδυνο για τη δημόσια ασφάλεια και τάξη της περιοχής και ό,τι η λειτουργία του ήταν σε πλήρη αντίθεση με τη Συνθήκη της </w:t>
      </w:r>
      <w:proofErr w:type="spellStart"/>
      <w:r>
        <w:rPr>
          <w:rFonts w:eastAsia="Times New Roman"/>
          <w:szCs w:val="24"/>
        </w:rPr>
        <w:t>Λωζάν</w:t>
      </w:r>
      <w:r>
        <w:rPr>
          <w:rFonts w:eastAsia="Times New Roman"/>
          <w:szCs w:val="24"/>
        </w:rPr>
        <w:t>ν</w:t>
      </w:r>
      <w:r>
        <w:rPr>
          <w:rFonts w:eastAsia="Times New Roman"/>
          <w:szCs w:val="24"/>
        </w:rPr>
        <w:t>ης</w:t>
      </w:r>
      <w:proofErr w:type="spellEnd"/>
      <w:r>
        <w:rPr>
          <w:rFonts w:eastAsia="Times New Roman"/>
          <w:szCs w:val="24"/>
        </w:rPr>
        <w:t>.</w:t>
      </w:r>
    </w:p>
    <w:p w14:paraId="3A32DDBF" w14:textId="77777777" w:rsidR="00133975" w:rsidRDefault="007A2F43">
      <w:pPr>
        <w:tabs>
          <w:tab w:val="left" w:pos="2940"/>
        </w:tabs>
        <w:spacing w:line="600" w:lineRule="auto"/>
        <w:ind w:firstLine="720"/>
        <w:jc w:val="both"/>
        <w:rPr>
          <w:rFonts w:eastAsia="Times New Roman"/>
          <w:szCs w:val="24"/>
        </w:rPr>
      </w:pPr>
      <w:r>
        <w:rPr>
          <w:rFonts w:eastAsia="Times New Roman"/>
          <w:szCs w:val="24"/>
        </w:rPr>
        <w:t xml:space="preserve">Τα δικαστήρια επικαλέστηκαν τη Συνθήκη της </w:t>
      </w:r>
      <w:proofErr w:type="spellStart"/>
      <w:r>
        <w:rPr>
          <w:rFonts w:eastAsia="Times New Roman"/>
          <w:szCs w:val="24"/>
        </w:rPr>
        <w:t>Λωζάν</w:t>
      </w:r>
      <w:r>
        <w:rPr>
          <w:rFonts w:eastAsia="Times New Roman"/>
          <w:szCs w:val="24"/>
        </w:rPr>
        <w:t>ν</w:t>
      </w:r>
      <w:r>
        <w:rPr>
          <w:rFonts w:eastAsia="Times New Roman"/>
          <w:szCs w:val="24"/>
        </w:rPr>
        <w:t>ης</w:t>
      </w:r>
      <w:proofErr w:type="spellEnd"/>
      <w:r>
        <w:rPr>
          <w:rFonts w:eastAsia="Times New Roman"/>
          <w:szCs w:val="24"/>
        </w:rPr>
        <w:t>, για</w:t>
      </w:r>
      <w:r>
        <w:rPr>
          <w:rFonts w:eastAsia="Times New Roman"/>
          <w:szCs w:val="24"/>
        </w:rPr>
        <w:t>τί ρητώς αναγνωρίζει θρησκευτική και όχι εθνική μειονότητα και πάνω απ’ όλα το σωματείο παράνομα επεδίωκε να διαδώσει την ιδέα της ύπαρξης μιας τουρκικής μειονότητας και να εξυπηρετήσει έτσι συμφέροντα της γειτονικής χώρας.</w:t>
      </w:r>
    </w:p>
    <w:p w14:paraId="3A32DDC0" w14:textId="77777777" w:rsidR="00133975" w:rsidRDefault="007A2F43">
      <w:pPr>
        <w:tabs>
          <w:tab w:val="left" w:pos="2940"/>
        </w:tabs>
        <w:spacing w:line="600" w:lineRule="auto"/>
        <w:ind w:firstLine="720"/>
        <w:jc w:val="both"/>
        <w:rPr>
          <w:rFonts w:eastAsia="Times New Roman"/>
          <w:szCs w:val="24"/>
        </w:rPr>
      </w:pPr>
      <w:r>
        <w:rPr>
          <w:rFonts w:eastAsia="Times New Roman"/>
          <w:szCs w:val="24"/>
        </w:rPr>
        <w:t xml:space="preserve">Με την απόφαση διάλυσης του </w:t>
      </w:r>
      <w:r>
        <w:rPr>
          <w:rFonts w:eastAsia="Times New Roman"/>
          <w:szCs w:val="24"/>
        </w:rPr>
        <w:t>σωματείου αυτού, η υπόθεση έφτασε ενώπιον του Ευρωπαϊκού Δικαστηρίου Δικαιωμάτων του Ανθρώπου μετά από προσφυγή κατά της Ελληνικής Δημοκρατίας. Καταδικάστηκε η Ελλάδα για παραβίαση του άρθρου 11 και 14 της Ευρωπαϊκής Σύμβασης για τα Δικαιώματα του Ανθρώπου</w:t>
      </w:r>
      <w:r>
        <w:rPr>
          <w:rFonts w:eastAsia="Times New Roman"/>
          <w:szCs w:val="24"/>
        </w:rPr>
        <w:t>.</w:t>
      </w:r>
    </w:p>
    <w:p w14:paraId="3A32DDC1" w14:textId="77777777" w:rsidR="00133975" w:rsidRDefault="007A2F43">
      <w:pPr>
        <w:tabs>
          <w:tab w:val="left" w:pos="2940"/>
        </w:tabs>
        <w:spacing w:line="600" w:lineRule="auto"/>
        <w:ind w:firstLine="720"/>
        <w:jc w:val="both"/>
        <w:rPr>
          <w:rFonts w:eastAsia="Times New Roman"/>
          <w:szCs w:val="24"/>
        </w:rPr>
      </w:pPr>
      <w:r>
        <w:rPr>
          <w:rFonts w:eastAsia="Times New Roman"/>
          <w:szCs w:val="24"/>
        </w:rPr>
        <w:lastRenderedPageBreak/>
        <w:t>Ο Άρειος Πάγος με την ελληνική νομολογία ότι οι αποφάσεις του Ευρωπαϊκού Δικαστηρίου Δικαιωμάτων του Ανθρώπου δεν είναι δεσμευτικές για την Ελλάδα απέρριψε το αίτημα της «Τουρκικής Ένωσης Ξάνθης».</w:t>
      </w:r>
    </w:p>
    <w:p w14:paraId="3A32DDC2" w14:textId="77777777" w:rsidR="00133975" w:rsidRDefault="007A2F43">
      <w:pPr>
        <w:spacing w:after="0" w:line="600" w:lineRule="auto"/>
        <w:ind w:firstLine="720"/>
        <w:jc w:val="both"/>
        <w:rPr>
          <w:rFonts w:eastAsia="Times New Roman"/>
          <w:szCs w:val="24"/>
        </w:rPr>
      </w:pPr>
      <w:r>
        <w:rPr>
          <w:rFonts w:eastAsia="Times New Roman"/>
          <w:szCs w:val="24"/>
        </w:rPr>
        <w:t>Στη συνέχεια, το Ευρωπαϊκό Δικαστήριο των Δικαιωμάτων του</w:t>
      </w:r>
      <w:r>
        <w:rPr>
          <w:rFonts w:eastAsia="Times New Roman"/>
          <w:szCs w:val="24"/>
        </w:rPr>
        <w:t xml:space="preserve"> Ανθρώπου γνωστοποίησε άλλες τρεις συσχετισμένες προσφυγές και έτσι η Ελλάδα, με κοινοποίηση που έλαβε, ξαναδικάζεται γιατί δήθεν περιφρόνησε τις τρεις καταδικαστικές αποφάσεις από το Ευρωπαϊκό Δικαστήριο των Δικαιωμάτων του Ανθρώπου για διάλυση ισαρίθμων </w:t>
      </w:r>
      <w:r>
        <w:rPr>
          <w:rFonts w:eastAsia="Times New Roman"/>
          <w:szCs w:val="24"/>
        </w:rPr>
        <w:t>παρομοίων συλλόγων.</w:t>
      </w:r>
    </w:p>
    <w:p w14:paraId="3A32DDC3" w14:textId="77777777" w:rsidR="00133975" w:rsidRDefault="007A2F43">
      <w:pPr>
        <w:spacing w:after="0" w:line="600" w:lineRule="auto"/>
        <w:ind w:firstLine="720"/>
        <w:jc w:val="both"/>
        <w:rPr>
          <w:rFonts w:eastAsia="Times New Roman"/>
          <w:szCs w:val="24"/>
        </w:rPr>
      </w:pPr>
      <w:r>
        <w:rPr>
          <w:rFonts w:eastAsia="Times New Roman"/>
          <w:szCs w:val="24"/>
        </w:rPr>
        <w:t>Κύριε Υπουργέ, το πρόβλημα είναι μέγιστο. Είναι ότι οι αποφάσεις του Ευρωπαϊκού Δικαστηρίου των Δικαιωμάτων του Ανθρώπου είναι αποστεωμένες από πολιτικά και διπλωματικά χαρακτηριστικά, τα οποία είναι χρήσιμα εργαλεία για όλους μας. Αυτά</w:t>
      </w:r>
      <w:r>
        <w:rPr>
          <w:rFonts w:eastAsia="Times New Roman"/>
          <w:szCs w:val="24"/>
        </w:rPr>
        <w:t xml:space="preserve"> θα πρέπει να χρησιμοποιήσετε, όπως οφείλετε, ως Κυβέρνηση. Δεν λαμβάνει υπ’ </w:t>
      </w:r>
      <w:proofErr w:type="spellStart"/>
      <w:r>
        <w:rPr>
          <w:rFonts w:eastAsia="Times New Roman"/>
          <w:szCs w:val="24"/>
        </w:rPr>
        <w:t>όψιν</w:t>
      </w:r>
      <w:proofErr w:type="spellEnd"/>
      <w:r>
        <w:rPr>
          <w:rFonts w:eastAsia="Times New Roman"/>
          <w:szCs w:val="24"/>
        </w:rPr>
        <w:t xml:space="preserve"> του τις εθνικές ιδιαιτερότητες, που έχουν τέτοια ζητήματα, κυρίως σε μια εποχή που αρθρώνεται επιθετική ρητορική, τόσο από την πλευρά του αρχηγού του γειτονικού κράτους, όσο </w:t>
      </w:r>
      <w:r>
        <w:rPr>
          <w:rFonts w:eastAsia="Times New Roman"/>
          <w:szCs w:val="24"/>
        </w:rPr>
        <w:t>και από την πλευρά των λοιπών κυβερνητικών αξιωματούχων.</w:t>
      </w:r>
    </w:p>
    <w:p w14:paraId="3A32DDC4" w14:textId="77777777" w:rsidR="00133975" w:rsidRDefault="007A2F43">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3A32DDC5" w14:textId="77777777" w:rsidR="00133975" w:rsidRDefault="007A2F43">
      <w:pPr>
        <w:spacing w:after="0" w:line="600" w:lineRule="auto"/>
        <w:ind w:firstLine="720"/>
        <w:jc w:val="both"/>
        <w:rPr>
          <w:rFonts w:eastAsia="Times New Roman"/>
          <w:szCs w:val="24"/>
        </w:rPr>
      </w:pPr>
      <w:r>
        <w:rPr>
          <w:rFonts w:eastAsia="Times New Roman"/>
          <w:szCs w:val="24"/>
        </w:rPr>
        <w:t>Εσείς αδικαιολόγητα ανοίξατε ένα τέτοιο σοβαρό θέμα με την προηγούμενη τροπολογία σας και ευτυχώς ύστερα από πιέσει</w:t>
      </w:r>
      <w:r>
        <w:rPr>
          <w:rFonts w:eastAsia="Times New Roman"/>
          <w:szCs w:val="24"/>
        </w:rPr>
        <w:t xml:space="preserve">ς της Νέας Δημοκρατίας και μάλιστα </w:t>
      </w:r>
      <w:r>
        <w:rPr>
          <w:rFonts w:eastAsia="Times New Roman"/>
          <w:szCs w:val="24"/>
        </w:rPr>
        <w:lastRenderedPageBreak/>
        <w:t xml:space="preserve">μέσω του εισηγητή μας, Βουλευτή Καβάλας </w:t>
      </w:r>
      <w:r>
        <w:rPr>
          <w:rFonts w:eastAsia="Times New Roman"/>
          <w:szCs w:val="24"/>
        </w:rPr>
        <w:t xml:space="preserve">κ. </w:t>
      </w:r>
      <w:r>
        <w:rPr>
          <w:rFonts w:eastAsia="Times New Roman"/>
          <w:szCs w:val="24"/>
        </w:rPr>
        <w:t>Νικολάου Παναγιωτόπουλου, το συμμαζέψατε και πιστεύω να δεχθείτε σε λίγο και την τελική πρότασή του.</w:t>
      </w:r>
    </w:p>
    <w:p w14:paraId="3A32DDC6" w14:textId="77777777" w:rsidR="00133975" w:rsidRDefault="007A2F43">
      <w:pPr>
        <w:spacing w:after="0" w:line="600" w:lineRule="auto"/>
        <w:ind w:firstLine="720"/>
        <w:jc w:val="both"/>
        <w:rPr>
          <w:rFonts w:eastAsia="Times New Roman"/>
          <w:szCs w:val="24"/>
        </w:rPr>
      </w:pPr>
      <w:r>
        <w:rPr>
          <w:rFonts w:eastAsia="Times New Roman"/>
          <w:szCs w:val="24"/>
        </w:rPr>
        <w:t>Όμως, η ουσία είναι εάν θα πρέπει να θυμόμαστε τη Θράκη όταν μας εγκαλούν για</w:t>
      </w:r>
      <w:r>
        <w:rPr>
          <w:rFonts w:eastAsia="Times New Roman"/>
          <w:szCs w:val="24"/>
        </w:rPr>
        <w:t xml:space="preserve"> τέτοιες υποθέσεις οι διεθνείς οργανισμοί. Πότε θα δούμε με σοβαρότητα τα παιχνίδια που παίζει στην ευρύτερη περιοχή το τουρκικό προξενείο και μάλιστα χωρίς να τηρεί τη Διεθνή Συνθήκη της Βιέννης του 1963, που προβλέπει τις προξενικές σχέσεις και τις δραστ</w:t>
      </w:r>
      <w:r>
        <w:rPr>
          <w:rFonts w:eastAsia="Times New Roman"/>
          <w:szCs w:val="24"/>
        </w:rPr>
        <w:t xml:space="preserve">ηριότητες, όπως αυτές περιγράφονται; </w:t>
      </w:r>
    </w:p>
    <w:p w14:paraId="3A32DDC7" w14:textId="77777777" w:rsidR="00133975" w:rsidRDefault="007A2F43">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w:t>
      </w:r>
      <w:proofErr w:type="spellStart"/>
      <w:r>
        <w:rPr>
          <w:rFonts w:eastAsia="Times New Roman"/>
          <w:szCs w:val="24"/>
        </w:rPr>
        <w:t>Δημοσχάκη</w:t>
      </w:r>
      <w:proofErr w:type="spellEnd"/>
      <w:r>
        <w:rPr>
          <w:rFonts w:eastAsia="Times New Roman"/>
          <w:szCs w:val="24"/>
        </w:rPr>
        <w:t xml:space="preserve">, ολοκληρώστε σας παρακαλώ. </w:t>
      </w:r>
    </w:p>
    <w:p w14:paraId="3A32DDC8" w14:textId="77777777" w:rsidR="00133975" w:rsidRDefault="007A2F43">
      <w:pPr>
        <w:spacing w:after="0" w:line="600" w:lineRule="auto"/>
        <w:ind w:firstLine="720"/>
        <w:jc w:val="both"/>
        <w:rPr>
          <w:rFonts w:eastAsia="Times New Roman"/>
          <w:szCs w:val="24"/>
        </w:rPr>
      </w:pPr>
      <w:r>
        <w:rPr>
          <w:rFonts w:eastAsia="Times New Roman"/>
          <w:b/>
          <w:szCs w:val="24"/>
        </w:rPr>
        <w:t xml:space="preserve">ΑΝΑΣΤΑΣΙΟΣ </w:t>
      </w:r>
      <w:r>
        <w:rPr>
          <w:rFonts w:eastAsia="Times New Roman"/>
          <w:b/>
          <w:szCs w:val="24"/>
        </w:rPr>
        <w:t xml:space="preserve">(ΤΑΣΟΣ) </w:t>
      </w:r>
      <w:r>
        <w:rPr>
          <w:rFonts w:eastAsia="Times New Roman"/>
          <w:b/>
          <w:szCs w:val="24"/>
        </w:rPr>
        <w:t>ΔΗΜΟΣΧΑΚΗΣ:</w:t>
      </w:r>
      <w:r>
        <w:rPr>
          <w:rFonts w:eastAsia="Times New Roman"/>
          <w:szCs w:val="24"/>
        </w:rPr>
        <w:t xml:space="preserve"> Κλείνω, κύριε Πρόεδρε. </w:t>
      </w:r>
    </w:p>
    <w:p w14:paraId="3A32DDC9" w14:textId="77777777" w:rsidR="00133975" w:rsidRDefault="007A2F43">
      <w:pPr>
        <w:spacing w:after="0" w:line="600" w:lineRule="auto"/>
        <w:ind w:firstLine="720"/>
        <w:jc w:val="both"/>
        <w:rPr>
          <w:rFonts w:eastAsia="Times New Roman"/>
          <w:szCs w:val="24"/>
        </w:rPr>
      </w:pPr>
      <w:r>
        <w:rPr>
          <w:rFonts w:eastAsia="Times New Roman"/>
          <w:szCs w:val="24"/>
        </w:rPr>
        <w:t xml:space="preserve">Θα ήθελα εδώ να επισημάνω ότι οι Έλληνες μουσουλμάνοι της Θράκης είναι στη μεγάλη τους </w:t>
      </w:r>
      <w:r>
        <w:rPr>
          <w:rFonts w:eastAsia="Times New Roman"/>
          <w:szCs w:val="24"/>
        </w:rPr>
        <w:t>πλειοψηφία φιλήσυχοι, εργατικοί και προκομένοι. Δεν δημιουργούν προβλήματα, εκτός από ένα ποσοστό, το οποίο, όμως, θα πρέπει και αυτό να ελέγχεται.</w:t>
      </w:r>
    </w:p>
    <w:p w14:paraId="3A32DDCA" w14:textId="77777777" w:rsidR="00133975" w:rsidRDefault="007A2F43">
      <w:pPr>
        <w:spacing w:after="0" w:line="600" w:lineRule="auto"/>
        <w:ind w:firstLine="720"/>
        <w:jc w:val="both"/>
        <w:rPr>
          <w:rFonts w:eastAsia="Times New Roman"/>
          <w:szCs w:val="24"/>
        </w:rPr>
      </w:pPr>
      <w:r>
        <w:rPr>
          <w:rFonts w:eastAsia="Times New Roman"/>
          <w:szCs w:val="24"/>
        </w:rPr>
        <w:t>Στην αρχή της δεκαετίας του 1990…</w:t>
      </w:r>
    </w:p>
    <w:p w14:paraId="3A32DDCB" w14:textId="77777777" w:rsidR="00133975" w:rsidRDefault="007A2F43">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συνάδελφε, δεν με βοηθάτε. Αρχίσαμε </w:t>
      </w:r>
      <w:r>
        <w:rPr>
          <w:rFonts w:eastAsia="Times New Roman"/>
          <w:szCs w:val="24"/>
        </w:rPr>
        <w:t>με τη δεκαετία και δεν θα βγάλουμε άκρη.</w:t>
      </w:r>
    </w:p>
    <w:p w14:paraId="3A32DDCC" w14:textId="77777777" w:rsidR="00133975" w:rsidRDefault="007A2F43">
      <w:pPr>
        <w:spacing w:after="0" w:line="600" w:lineRule="auto"/>
        <w:ind w:firstLine="720"/>
        <w:jc w:val="both"/>
        <w:rPr>
          <w:rFonts w:eastAsia="Times New Roman"/>
          <w:szCs w:val="24"/>
        </w:rPr>
      </w:pPr>
      <w:r>
        <w:rPr>
          <w:rFonts w:eastAsia="Times New Roman"/>
          <w:b/>
          <w:szCs w:val="24"/>
        </w:rPr>
        <w:t xml:space="preserve">ΑΝΑΣΤΑΣΙΟΣ </w:t>
      </w:r>
      <w:r>
        <w:rPr>
          <w:rFonts w:eastAsia="Times New Roman"/>
          <w:b/>
          <w:szCs w:val="24"/>
        </w:rPr>
        <w:t>(ΤΑΣΟΣ)</w:t>
      </w:r>
      <w:r>
        <w:rPr>
          <w:rFonts w:eastAsia="Times New Roman"/>
          <w:b/>
          <w:szCs w:val="24"/>
        </w:rPr>
        <w:t xml:space="preserve"> ΔΗΜΟΣΧΑΚΗΣ:</w:t>
      </w:r>
      <w:r>
        <w:rPr>
          <w:rFonts w:eastAsia="Times New Roman"/>
          <w:szCs w:val="24"/>
        </w:rPr>
        <w:t xml:space="preserve"> Κυρίες και κύριοι συνάδελφοι, κλείνοντας, θα ήθελα να συντελέσουμε όλοι μας στον βαθμό που μας αναλογεί η ευθύνη. </w:t>
      </w:r>
      <w:r>
        <w:rPr>
          <w:rFonts w:eastAsia="Times New Roman"/>
          <w:szCs w:val="24"/>
        </w:rPr>
        <w:lastRenderedPageBreak/>
        <w:t>Το 1990 με απόφαση της Κυβέρνησης του αειμνήστου Κωνσταντίνου Μητσοτάκ</w:t>
      </w:r>
      <w:r>
        <w:rPr>
          <w:rFonts w:eastAsia="Times New Roman"/>
          <w:szCs w:val="24"/>
        </w:rPr>
        <w:t xml:space="preserve">η ιδρύθηκε η </w:t>
      </w:r>
      <w:r>
        <w:rPr>
          <w:rFonts w:eastAsia="Times New Roman"/>
          <w:szCs w:val="24"/>
        </w:rPr>
        <w:t>δ</w:t>
      </w:r>
      <w:r>
        <w:rPr>
          <w:rFonts w:eastAsia="Times New Roman"/>
          <w:szCs w:val="24"/>
        </w:rPr>
        <w:t xml:space="preserve">ιακομματική </w:t>
      </w:r>
      <w:r>
        <w:rPr>
          <w:rFonts w:eastAsia="Times New Roman"/>
          <w:szCs w:val="24"/>
        </w:rPr>
        <w:t>ε</w:t>
      </w:r>
      <w:r>
        <w:rPr>
          <w:rFonts w:eastAsia="Times New Roman"/>
          <w:szCs w:val="24"/>
        </w:rPr>
        <w:t>πιτροπή της Βουλής, η οποία εξέτασε όλα τα θέματα που αντιμετώπιζε η ακριτική περιοχή, βγήκε μία συνισταμένη πολιτικών και όλες αυτές τις πολιτικές τις εφάρμοσαν οι προηγούμενες και οι μετέπειτα Κυβερνήσεις.</w:t>
      </w:r>
    </w:p>
    <w:p w14:paraId="3A32DDCD" w14:textId="77777777" w:rsidR="00133975" w:rsidRDefault="007A2F43">
      <w:pPr>
        <w:spacing w:after="0" w:line="600" w:lineRule="auto"/>
        <w:ind w:firstLine="720"/>
        <w:jc w:val="both"/>
        <w:rPr>
          <w:rFonts w:eastAsia="Times New Roman"/>
          <w:szCs w:val="24"/>
        </w:rPr>
      </w:pPr>
      <w:r>
        <w:rPr>
          <w:rFonts w:eastAsia="Times New Roman"/>
          <w:b/>
          <w:szCs w:val="24"/>
        </w:rPr>
        <w:t xml:space="preserve">ΠΡΟΕΔΡΕΥΩΝ (Σπυρίδων </w:t>
      </w:r>
      <w:r>
        <w:rPr>
          <w:rFonts w:eastAsia="Times New Roman"/>
          <w:b/>
          <w:szCs w:val="24"/>
        </w:rPr>
        <w:t>Λυκούδης):</w:t>
      </w:r>
      <w:r>
        <w:rPr>
          <w:rFonts w:eastAsia="Times New Roman"/>
          <w:szCs w:val="24"/>
        </w:rPr>
        <w:t xml:space="preserve"> Κύριε συνάδελφε, είστε στα έξι λεπτά. Δεν μπορείτε να συνεχίσετε! </w:t>
      </w:r>
    </w:p>
    <w:p w14:paraId="3A32DDCE" w14:textId="77777777" w:rsidR="00133975" w:rsidRDefault="007A2F43">
      <w:pPr>
        <w:spacing w:after="0" w:line="600" w:lineRule="auto"/>
        <w:ind w:firstLine="720"/>
        <w:jc w:val="both"/>
        <w:rPr>
          <w:rFonts w:eastAsia="Times New Roman"/>
          <w:szCs w:val="24"/>
        </w:rPr>
      </w:pPr>
      <w:r>
        <w:rPr>
          <w:rFonts w:eastAsia="Times New Roman"/>
          <w:szCs w:val="24"/>
        </w:rPr>
        <w:t>Ευχαριστούμε πολύ!</w:t>
      </w:r>
    </w:p>
    <w:p w14:paraId="3A32DDCF" w14:textId="77777777" w:rsidR="00133975" w:rsidRDefault="007A2F43">
      <w:pPr>
        <w:spacing w:after="0" w:line="600" w:lineRule="auto"/>
        <w:ind w:firstLine="720"/>
        <w:jc w:val="both"/>
        <w:rPr>
          <w:rFonts w:eastAsia="Times New Roman"/>
          <w:szCs w:val="24"/>
        </w:rPr>
      </w:pPr>
      <w:r>
        <w:rPr>
          <w:rFonts w:eastAsia="Times New Roman"/>
          <w:b/>
          <w:szCs w:val="24"/>
        </w:rPr>
        <w:t xml:space="preserve">ΑΝΑΣΤΑΣΙΟΣ </w:t>
      </w:r>
      <w:r>
        <w:rPr>
          <w:rFonts w:eastAsia="Times New Roman"/>
          <w:b/>
          <w:szCs w:val="24"/>
        </w:rPr>
        <w:t xml:space="preserve">(ΤΑΣΟΣ) </w:t>
      </w:r>
      <w:r>
        <w:rPr>
          <w:rFonts w:eastAsia="Times New Roman"/>
          <w:b/>
          <w:szCs w:val="24"/>
        </w:rPr>
        <w:t>ΔΗΜΟΣΧΑΚΗΣ:</w:t>
      </w:r>
      <w:r>
        <w:rPr>
          <w:rFonts w:eastAsia="Times New Roman"/>
          <w:szCs w:val="24"/>
        </w:rPr>
        <w:t xml:space="preserve"> Ευχαριστώ πολύ. </w:t>
      </w:r>
    </w:p>
    <w:p w14:paraId="3A32DDD0" w14:textId="77777777" w:rsidR="00133975" w:rsidRDefault="007A2F43">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A32DDD1" w14:textId="77777777" w:rsidR="00133975" w:rsidRDefault="007A2F43">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Κυρίες και κύριοι συνάδελ</w:t>
      </w:r>
      <w:r>
        <w:rPr>
          <w:rFonts w:eastAsia="Times New Roman"/>
          <w:szCs w:val="24"/>
        </w:rPr>
        <w:t xml:space="preserve">φοι, θα ακολουθήσουν οι ειδικοί αγορητές και οι εισηγητές για ένα τρίλεπτο. Θα είμαι αυστηρός στον χρόνο, γιατί αλλιώς δεν βγαίνει. </w:t>
      </w:r>
    </w:p>
    <w:p w14:paraId="3A32DDD2" w14:textId="77777777" w:rsidR="00133975" w:rsidRDefault="007A2F43">
      <w:pPr>
        <w:spacing w:after="0" w:line="600" w:lineRule="auto"/>
        <w:ind w:firstLine="720"/>
        <w:jc w:val="both"/>
        <w:rPr>
          <w:rFonts w:eastAsia="Times New Roman"/>
          <w:szCs w:val="24"/>
        </w:rPr>
      </w:pPr>
      <w:r>
        <w:rPr>
          <w:rFonts w:eastAsia="Times New Roman"/>
          <w:szCs w:val="24"/>
        </w:rPr>
        <w:t xml:space="preserve">Ευχαριστώ πολύ. </w:t>
      </w:r>
    </w:p>
    <w:p w14:paraId="3A32DDD3" w14:textId="77777777" w:rsidR="00133975" w:rsidRDefault="007A2F43">
      <w:pPr>
        <w:spacing w:after="0" w:line="600" w:lineRule="auto"/>
        <w:ind w:firstLine="720"/>
        <w:jc w:val="both"/>
        <w:rPr>
          <w:rFonts w:eastAsia="Times New Roman"/>
          <w:szCs w:val="24"/>
        </w:rPr>
      </w:pPr>
      <w:r>
        <w:rPr>
          <w:rFonts w:eastAsia="Times New Roman"/>
          <w:szCs w:val="24"/>
        </w:rPr>
        <w:t xml:space="preserve">Η κ. Καββαδία έχει πρώτη τον λόγο. </w:t>
      </w:r>
    </w:p>
    <w:p w14:paraId="3A32DDD4" w14:textId="77777777" w:rsidR="00133975" w:rsidRDefault="007A2F43">
      <w:pPr>
        <w:spacing w:after="0"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Κύριε Πρόεδρε, είχα ζητήσει τον λόγο για ένα λεπτό</w:t>
      </w:r>
      <w:r>
        <w:rPr>
          <w:rFonts w:eastAsia="Times New Roman"/>
          <w:szCs w:val="24"/>
        </w:rPr>
        <w:t xml:space="preserve">. </w:t>
      </w:r>
    </w:p>
    <w:p w14:paraId="3A32DDD5" w14:textId="77777777" w:rsidR="00133975" w:rsidRDefault="007A2F43">
      <w:pPr>
        <w:spacing w:after="0"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Λαζαρίδη, θα σας δώσω τον λόγο την ώρα που θα έπαιρνε τον λόγο ο ειδικός αγορητής του κόμματός σας, δηλαδή στη σειρά σας. </w:t>
      </w:r>
    </w:p>
    <w:p w14:paraId="3A32DDD6" w14:textId="77777777" w:rsidR="00133975" w:rsidRDefault="007A2F43">
      <w:pPr>
        <w:spacing w:after="0" w:line="600" w:lineRule="auto"/>
        <w:ind w:firstLine="720"/>
        <w:jc w:val="both"/>
        <w:rPr>
          <w:rFonts w:eastAsia="Times New Roman"/>
          <w:szCs w:val="24"/>
        </w:rPr>
      </w:pPr>
      <w:r>
        <w:rPr>
          <w:rFonts w:eastAsia="Times New Roman"/>
          <w:b/>
          <w:szCs w:val="24"/>
        </w:rPr>
        <w:t xml:space="preserve">ΙΩΑΝΝΕΤΑ (ΑΝΝΕΤΑ) ΚΑΒΒΑΔΙΑ: </w:t>
      </w:r>
      <w:r>
        <w:rPr>
          <w:rFonts w:eastAsia="Times New Roman"/>
          <w:szCs w:val="24"/>
        </w:rPr>
        <w:t xml:space="preserve">Κυρίες και κύριοι συνάδελφοι, και τι δεν ακούσαμε, όχι μόνο </w:t>
      </w:r>
      <w:r>
        <w:rPr>
          <w:rFonts w:eastAsia="Times New Roman"/>
          <w:szCs w:val="24"/>
        </w:rPr>
        <w:t xml:space="preserve">αυτές τις δύο ημέρες, αλλά και τις προηγούμενες στις επιτροπές. </w:t>
      </w:r>
      <w:r>
        <w:rPr>
          <w:rFonts w:eastAsia="Times New Roman"/>
          <w:szCs w:val="24"/>
        </w:rPr>
        <w:lastRenderedPageBreak/>
        <w:t>Μέχρι και για εξωγήινους μάθαμε σήμερα! Φαντάζομαι ότι ο κ. Μητσοτάκης δεν μοιράστηκε αυτή του την εμπειρία με τους εκπροσώπους της ΛΟΑΤΚΙ κοινότητας, με τους οποίους συναντήθηκε και φωτογραφή</w:t>
      </w:r>
      <w:r>
        <w:rPr>
          <w:rFonts w:eastAsia="Times New Roman"/>
          <w:szCs w:val="24"/>
        </w:rPr>
        <w:t>θηκε πριν από λίγο καιρό. Ας είναι!</w:t>
      </w:r>
    </w:p>
    <w:p w14:paraId="3A32DDD7" w14:textId="77777777" w:rsidR="00133975" w:rsidRDefault="007A2F43">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3A32DDD8" w14:textId="77777777" w:rsidR="00133975" w:rsidRDefault="007A2F43">
      <w:pPr>
        <w:spacing w:after="0" w:line="600" w:lineRule="auto"/>
        <w:ind w:firstLine="720"/>
        <w:jc w:val="both"/>
        <w:rPr>
          <w:rFonts w:eastAsia="Times New Roman"/>
          <w:szCs w:val="24"/>
        </w:rPr>
      </w:pPr>
      <w:r>
        <w:rPr>
          <w:rFonts w:eastAsia="Times New Roman"/>
          <w:szCs w:val="24"/>
        </w:rPr>
        <w:t xml:space="preserve">Ορισμένα από αυτά που ακούστηκαν ήταν απλώς </w:t>
      </w:r>
      <w:proofErr w:type="spellStart"/>
      <w:r>
        <w:rPr>
          <w:rFonts w:eastAsia="Times New Roman"/>
          <w:szCs w:val="24"/>
        </w:rPr>
        <w:t>ομοφοβικά</w:t>
      </w:r>
      <w:proofErr w:type="spellEnd"/>
      <w:r>
        <w:rPr>
          <w:rFonts w:eastAsia="Times New Roman"/>
          <w:szCs w:val="24"/>
        </w:rPr>
        <w:t xml:space="preserve"> παραληρήματα, μισαλλόδοξες διακηρύξεις ενάντια στο διαφορετικό, ανερυθρίαστα ψεύδη, για τα οποία αρκεί μία απλή ανάγνωση </w:t>
      </w:r>
      <w:r>
        <w:rPr>
          <w:rFonts w:eastAsia="Times New Roman"/>
          <w:szCs w:val="24"/>
        </w:rPr>
        <w:t>του νομοσχεδίου, για να αποδειχθεί το αστείο και το διάτρητο.</w:t>
      </w:r>
    </w:p>
    <w:p w14:paraId="3A32DDD9" w14:textId="77777777" w:rsidR="00133975" w:rsidRDefault="007A2F43">
      <w:pPr>
        <w:spacing w:after="0" w:line="600" w:lineRule="auto"/>
        <w:ind w:firstLine="720"/>
        <w:jc w:val="both"/>
        <w:rPr>
          <w:rFonts w:eastAsia="Times New Roman"/>
          <w:szCs w:val="24"/>
        </w:rPr>
      </w:pPr>
      <w:r>
        <w:rPr>
          <w:rFonts w:eastAsia="Times New Roman"/>
          <w:szCs w:val="24"/>
        </w:rPr>
        <w:t xml:space="preserve">Για όλα αυτά δεν θα άξιζε ειλικρινά να πάρει </w:t>
      </w:r>
      <w:r>
        <w:rPr>
          <w:rFonts w:eastAsia="Times New Roman"/>
          <w:szCs w:val="24"/>
        </w:rPr>
        <w:t xml:space="preserve">κάποιος </w:t>
      </w:r>
      <w:r>
        <w:rPr>
          <w:rFonts w:eastAsia="Times New Roman"/>
          <w:szCs w:val="24"/>
        </w:rPr>
        <w:t xml:space="preserve">και </w:t>
      </w:r>
      <w:r>
        <w:rPr>
          <w:rFonts w:eastAsia="Times New Roman"/>
          <w:szCs w:val="24"/>
        </w:rPr>
        <w:t>κάποια</w:t>
      </w:r>
      <w:r>
        <w:rPr>
          <w:rFonts w:eastAsia="Times New Roman"/>
          <w:szCs w:val="24"/>
        </w:rPr>
        <w:t xml:space="preserve"> τον λόγο για δεύτερη φορά. Όμως, υπήρξαν και άλλες επιθέσεις στο νομοσχέδιο, επιθέσεις που εκκινούσαν από μία δήθεν υπεύθυνη αφετη</w:t>
      </w:r>
      <w:r>
        <w:rPr>
          <w:rFonts w:eastAsia="Times New Roman"/>
          <w:szCs w:val="24"/>
        </w:rPr>
        <w:t>ρία, επιθέσεις, στις οποίες δυστυχώς συνέκλιναν διαφορετικοί πολιτικοί χώροι.</w:t>
      </w:r>
    </w:p>
    <w:p w14:paraId="3A32DDDA" w14:textId="77777777" w:rsidR="00133975" w:rsidRDefault="007A2F43">
      <w:pPr>
        <w:spacing w:after="0" w:line="600" w:lineRule="auto"/>
        <w:ind w:firstLine="720"/>
        <w:jc w:val="both"/>
        <w:rPr>
          <w:rFonts w:eastAsia="Times New Roman"/>
          <w:szCs w:val="24"/>
        </w:rPr>
      </w:pPr>
      <w:r>
        <w:rPr>
          <w:rFonts w:eastAsia="Times New Roman"/>
          <w:szCs w:val="24"/>
        </w:rPr>
        <w:t xml:space="preserve">Ακούσαμε, λοιπόν, ότι δεν αρκεί το πώς βιώνει το άτομο την καθημερινότητά του, πως δεν αρκεί η προσωπική αίσθηση του σώματος, πως ο αυτοπροσδιορισμός είναι ανεπαρκής συνθήκη για </w:t>
      </w:r>
      <w:r>
        <w:rPr>
          <w:rFonts w:eastAsia="Times New Roman"/>
          <w:szCs w:val="24"/>
        </w:rPr>
        <w:t>να αποφασίσει κάποιος την ταυτότητα του φύλου του.</w:t>
      </w:r>
    </w:p>
    <w:p w14:paraId="3A32DDDB"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Χρειάζεται -είπαν- και η επιστημονική άποψη των ειδικών επιστημόνων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αραγνωρίζοντας και αποσιωπώντας έτσι πως η επιστήμη δεν είναι, δεν υπήρξε και ούτε θα είναι ποτέ κάτι ουδέτερο και υπερβατικά αντικειμε</w:t>
      </w:r>
      <w:r>
        <w:rPr>
          <w:rFonts w:eastAsia="Times New Roman" w:cs="Times New Roman"/>
          <w:szCs w:val="24"/>
        </w:rPr>
        <w:t>νικό, χωρίς βεβαίως αυτό να σημαίνει πως σε τέτοια λεπτά ζητήματα δεν πρέπει να υπάρχει ή να συμμετέχει η επιστημονική κοινότητα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κριβώς το αντίθετο. </w:t>
      </w:r>
    </w:p>
    <w:p w14:paraId="3A32DDDC"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Όμως, κυρίες και κύριοι της Αξιωματικής Αντιπολίτευσης, δεν είναι η έλλειψη της επιστημονικής γνωμάτευση</w:t>
      </w:r>
      <w:r>
        <w:rPr>
          <w:rFonts w:eastAsia="Times New Roman" w:cs="Times New Roman"/>
          <w:szCs w:val="24"/>
        </w:rPr>
        <w:t>ς που σας εμποδίζει να ψηφίσετε υπέρ του νομοσχεδίου. Έπρεπε να βρει η Νέα Δημοκρατία ένα πρόσχημα για να διαφοροποιηθεί. Δεν ήταν εύκολο να βρουν κάτι άλλο να πουν, χωρίς να κουρελιάσουν ό,τι έχει φτιασιδωθεί ως φιλελεύθερο προσωπείο της παράταξης. Δεν ήτ</w:t>
      </w:r>
      <w:r>
        <w:rPr>
          <w:rFonts w:eastAsia="Times New Roman" w:cs="Times New Roman"/>
          <w:szCs w:val="24"/>
        </w:rPr>
        <w:t>αν δυνατόν να υπερψηφίσουν, διακινδυνεύοντας να διαρρήξουν τους δεσμούς τους με ακροατήρια και δεξαμενές ψήφων του ακροδεξιού χώρου. Άλλωστε, κορυφαία στελέχη του κόμματος είναι ομογάλακτα με αυτά τα ακροατήρια.</w:t>
      </w:r>
    </w:p>
    <w:p w14:paraId="3A32DDDD"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Δεν είχαν προτείνει τίποτα στις επιτροπές. Έ</w:t>
      </w:r>
      <w:r>
        <w:rPr>
          <w:rFonts w:eastAsia="Times New Roman" w:cs="Times New Roman"/>
          <w:szCs w:val="24"/>
        </w:rPr>
        <w:t xml:space="preserve">καναν </w:t>
      </w:r>
      <w:r>
        <w:rPr>
          <w:rFonts w:eastAsia="Times New Roman" w:cs="Times New Roman"/>
          <w:szCs w:val="24"/>
        </w:rPr>
        <w:t xml:space="preserve">τώρα </w:t>
      </w:r>
      <w:r>
        <w:rPr>
          <w:rFonts w:eastAsia="Times New Roman" w:cs="Times New Roman"/>
          <w:szCs w:val="24"/>
        </w:rPr>
        <w:t>μια πρόταση. Ευτυχώς που δεν έφεραν μια τέτοια πρόταση όταν ήταν κυβέρνηση, γιατί αν κρίνουμε από το τι λέει αυτή η πρόταση, είχαμε να φοβηθούμε τα χειρότερα.</w:t>
      </w:r>
    </w:p>
    <w:p w14:paraId="3A32DDDE"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Πέρα, όμως, από τα νομικά επιχειρήματα, κυρίες και κύριοι, για τα οποία άλλοι συνάδελφ</w:t>
      </w:r>
      <w:r>
        <w:rPr>
          <w:rFonts w:eastAsia="Times New Roman" w:cs="Times New Roman"/>
          <w:szCs w:val="24"/>
        </w:rPr>
        <w:t>οι είναι ειδικότεροι, υπάρχουν τα επιχειρήματα που μας προσφέρει η ίδια η ζωή.</w:t>
      </w:r>
    </w:p>
    <w:p w14:paraId="3A32DDDF"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θα ήθελα να μου δώσετε ένα λεπτό ακόμη, κύριε Πρόεδρε.</w:t>
      </w:r>
    </w:p>
    <w:p w14:paraId="3A32DDE0"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Γιατί ποιος μπορεί να ισχυριστεί ότι δεν γνωρίζει την απελπισία, την ασφυξία, την ειρωνεία, την παρενόχληση, τον κακοπ</w:t>
      </w:r>
      <w:r>
        <w:rPr>
          <w:rFonts w:eastAsia="Times New Roman" w:cs="Times New Roman"/>
          <w:szCs w:val="24"/>
        </w:rPr>
        <w:t xml:space="preserve">οιητικό λόγο που υφίστανται οι </w:t>
      </w:r>
      <w:proofErr w:type="spellStart"/>
      <w:r>
        <w:rPr>
          <w:rFonts w:eastAsia="Times New Roman" w:cs="Times New Roman"/>
          <w:szCs w:val="24"/>
        </w:rPr>
        <w:t>διεμφυλικοί</w:t>
      </w:r>
      <w:proofErr w:type="spellEnd"/>
      <w:r>
        <w:rPr>
          <w:rFonts w:eastAsia="Times New Roman" w:cs="Times New Roman"/>
          <w:szCs w:val="24"/>
        </w:rPr>
        <w:t xml:space="preserve"> έφηβοι στο περιβάλλον τους και ειδικότερα στο σχολικό περιβάλλον; Πώς να κλείσει κανείς τα μάτια σε όσα καταγγέλλουν με τα προσωπικά τους βιώματα τα μέλη της </w:t>
      </w:r>
      <w:r>
        <w:rPr>
          <w:rFonts w:eastAsia="Times New Roman" w:cs="Times New Roman"/>
          <w:szCs w:val="24"/>
        </w:rPr>
        <w:lastRenderedPageBreak/>
        <w:t>ΛΟΑΤΚΙ κοινότητας; Πώς να κλείσει κανείς τα αυτιά, όταν</w:t>
      </w:r>
      <w:r>
        <w:rPr>
          <w:rFonts w:eastAsia="Times New Roman" w:cs="Times New Roman"/>
          <w:szCs w:val="24"/>
        </w:rPr>
        <w:t xml:space="preserve"> μιλούν οι γονείς των </w:t>
      </w:r>
      <w:proofErr w:type="spellStart"/>
      <w:r>
        <w:rPr>
          <w:rFonts w:eastAsia="Times New Roman" w:cs="Times New Roman"/>
          <w:szCs w:val="24"/>
        </w:rPr>
        <w:t>διεμφυλικών</w:t>
      </w:r>
      <w:proofErr w:type="spellEnd"/>
      <w:r>
        <w:rPr>
          <w:rFonts w:eastAsia="Times New Roman" w:cs="Times New Roman"/>
          <w:szCs w:val="24"/>
        </w:rPr>
        <w:t xml:space="preserve"> και των </w:t>
      </w:r>
      <w:proofErr w:type="spellStart"/>
      <w:r>
        <w:rPr>
          <w:rFonts w:eastAsia="Times New Roman" w:cs="Times New Roman"/>
          <w:szCs w:val="24"/>
        </w:rPr>
        <w:t>μεσοφυλικών</w:t>
      </w:r>
      <w:proofErr w:type="spellEnd"/>
      <w:r>
        <w:rPr>
          <w:rFonts w:eastAsia="Times New Roman" w:cs="Times New Roman"/>
          <w:szCs w:val="24"/>
        </w:rPr>
        <w:t xml:space="preserve"> εφήβων, όπως έκαναν στην </w:t>
      </w:r>
      <w:r>
        <w:rPr>
          <w:rFonts w:eastAsia="Times New Roman" w:cs="Times New Roman"/>
          <w:szCs w:val="24"/>
        </w:rPr>
        <w:t>ε</w:t>
      </w:r>
      <w:r>
        <w:rPr>
          <w:rFonts w:eastAsia="Times New Roman" w:cs="Times New Roman"/>
          <w:szCs w:val="24"/>
        </w:rPr>
        <w:t xml:space="preserve">πιτροπή της Βουλής; Πώς μπορεί να προσποιείται κάποιος τον αδιάφορο, όταν γνωμοδοτεί υπέρ του δικαιώματος των εφήβων στη </w:t>
      </w:r>
      <w:proofErr w:type="spellStart"/>
      <w:r>
        <w:rPr>
          <w:rFonts w:eastAsia="Times New Roman" w:cs="Times New Roman"/>
          <w:szCs w:val="24"/>
        </w:rPr>
        <w:t>φυλομετάβαση</w:t>
      </w:r>
      <w:proofErr w:type="spellEnd"/>
      <w:r>
        <w:rPr>
          <w:rFonts w:eastAsia="Times New Roman" w:cs="Times New Roman"/>
          <w:szCs w:val="24"/>
        </w:rPr>
        <w:t xml:space="preserve"> ως Συνήγορος του Πολίτη; </w:t>
      </w:r>
    </w:p>
    <w:p w14:paraId="3A32DDE1"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 xml:space="preserve">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3A32DDE2"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Υπάρχει και μια άλλη κατηγορία επιχειρημάτων ενάντια στο νομοσχέδιο, μια κατηγορία που, δυστυχώς, ευτύχησε να πάρει ευρεία δημοσιότητα από πολλά μέσα ενημέρωσης. Πρόκειται για επιχειρήματ</w:t>
      </w:r>
      <w:r>
        <w:rPr>
          <w:rFonts w:eastAsia="Times New Roman" w:cs="Times New Roman"/>
          <w:szCs w:val="24"/>
        </w:rPr>
        <w:t>α που</w:t>
      </w:r>
      <w:r>
        <w:rPr>
          <w:rFonts w:eastAsia="Times New Roman" w:cs="Times New Roman"/>
          <w:szCs w:val="24"/>
        </w:rPr>
        <w:t>,</w:t>
      </w:r>
      <w:r>
        <w:rPr>
          <w:rFonts w:eastAsia="Times New Roman" w:cs="Times New Roman"/>
          <w:szCs w:val="24"/>
        </w:rPr>
        <w:t xml:space="preserve"> σε συμπύκνωση</w:t>
      </w:r>
      <w:r>
        <w:rPr>
          <w:rFonts w:eastAsia="Times New Roman" w:cs="Times New Roman"/>
          <w:szCs w:val="24"/>
        </w:rPr>
        <w:t>,</w:t>
      </w:r>
      <w:r>
        <w:rPr>
          <w:rFonts w:eastAsia="Times New Roman" w:cs="Times New Roman"/>
          <w:szCs w:val="24"/>
        </w:rPr>
        <w:t xml:space="preserve"> λένε πως ένα τέτοιο σχέδιο νόμου βάζει βόμβα στα θεμέλια της οικογένειας, βλάπτει τα ήθη της κοινωνίας.</w:t>
      </w:r>
    </w:p>
    <w:p w14:paraId="3A32DDE3"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Αναρωτιέμαι, όμως, τι βλάπτει περισσότερο την οικογένεια, η στάση εκείνη που εξοβελίζει το ασυνήθιστο, το διαφορετικό παιδί, που τ</w:t>
      </w:r>
      <w:r>
        <w:rPr>
          <w:rFonts w:eastAsia="Times New Roman" w:cs="Times New Roman"/>
          <w:szCs w:val="24"/>
        </w:rPr>
        <w:t xml:space="preserve">ο περιθωριοποιεί πρώτα </w:t>
      </w:r>
      <w:proofErr w:type="spellStart"/>
      <w:r>
        <w:rPr>
          <w:rFonts w:eastAsia="Times New Roman" w:cs="Times New Roman"/>
          <w:szCs w:val="24"/>
        </w:rPr>
        <w:t>πρώτα</w:t>
      </w:r>
      <w:proofErr w:type="spellEnd"/>
      <w:r>
        <w:rPr>
          <w:rFonts w:eastAsia="Times New Roman" w:cs="Times New Roman"/>
          <w:szCs w:val="24"/>
        </w:rPr>
        <w:t xml:space="preserve"> ενδοοικογενειακά, που το σπρώχνει στην αυτοκτονία, που το καταπιέζει να αρνηθεί το τι νιώθει μέσα του, ή η στάση εκείνη η οικογενειακή που δείχνει αγάπη, αποδοχή και σεβασμό προς κάθε μέλος της, άνδρα, γυναίκα, </w:t>
      </w:r>
      <w:proofErr w:type="spellStart"/>
      <w:r>
        <w:rPr>
          <w:rFonts w:eastAsia="Times New Roman" w:cs="Times New Roman"/>
          <w:szCs w:val="24"/>
        </w:rPr>
        <w:t>διεμφυλικό</w:t>
      </w:r>
      <w:proofErr w:type="spellEnd"/>
      <w:r>
        <w:rPr>
          <w:rFonts w:eastAsia="Times New Roman" w:cs="Times New Roman"/>
          <w:szCs w:val="24"/>
        </w:rPr>
        <w:t xml:space="preserve">, </w:t>
      </w:r>
      <w:proofErr w:type="spellStart"/>
      <w:r>
        <w:rPr>
          <w:rFonts w:eastAsia="Times New Roman" w:cs="Times New Roman"/>
          <w:szCs w:val="24"/>
        </w:rPr>
        <w:t>μεσο</w:t>
      </w:r>
      <w:r>
        <w:rPr>
          <w:rFonts w:eastAsia="Times New Roman" w:cs="Times New Roman"/>
          <w:szCs w:val="24"/>
        </w:rPr>
        <w:t>φυλικό</w:t>
      </w:r>
      <w:proofErr w:type="spellEnd"/>
      <w:r>
        <w:rPr>
          <w:rFonts w:eastAsia="Times New Roman" w:cs="Times New Roman"/>
          <w:szCs w:val="24"/>
        </w:rPr>
        <w:t>;</w:t>
      </w:r>
    </w:p>
    <w:p w14:paraId="3A32DDE4"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Αναρωτιέμαι, επίσης, τι προωθεί την κοινωνική πρόοδο και την κοινωνική απελευθέρωση: η εμμονή σε στάσεις και σε ήθη που αδιαφορούν για τα δικαιώματα </w:t>
      </w:r>
      <w:r>
        <w:rPr>
          <w:rFonts w:eastAsia="Times New Roman" w:cs="Times New Roman"/>
          <w:szCs w:val="24"/>
        </w:rPr>
        <w:lastRenderedPageBreak/>
        <w:t>των λίγων, των ευάλωτων, ή η υπέρβαση των κοινωνικών αδικιών, ο κοινωνικός μετασχηματισμός στην κατ</w:t>
      </w:r>
      <w:r>
        <w:rPr>
          <w:rFonts w:eastAsia="Times New Roman" w:cs="Times New Roman"/>
          <w:szCs w:val="24"/>
        </w:rPr>
        <w:t>εύθυνση της ίσης μεταχείρισης;</w:t>
      </w:r>
    </w:p>
    <w:p w14:paraId="3A32DDE5"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αυτά τα λόγια, θέλω να κλείσω εδώ.</w:t>
      </w:r>
    </w:p>
    <w:p w14:paraId="3A32DDE6"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μου επιτρέψετε, όμως, κύριε Πρόεδρε, με την ιδιότητα της επικεφαλής της Ελληνικής Αντιπροσωπείας στο Συμβούλιο της Ευρώπης</w:t>
      </w:r>
      <w:r>
        <w:rPr>
          <w:rFonts w:eastAsia="Times New Roman" w:cs="Times New Roman"/>
          <w:szCs w:val="24"/>
        </w:rPr>
        <w:t>,</w:t>
      </w:r>
      <w:r>
        <w:rPr>
          <w:rFonts w:eastAsia="Times New Roman" w:cs="Times New Roman"/>
          <w:szCs w:val="24"/>
        </w:rPr>
        <w:t xml:space="preserve"> να προβώ σε μια απαραίτητη διευκρίνιση, γιατί ακούστηκε μια </w:t>
      </w:r>
      <w:r>
        <w:rPr>
          <w:rFonts w:eastAsia="Times New Roman" w:cs="Times New Roman"/>
          <w:szCs w:val="24"/>
        </w:rPr>
        <w:t>ανακρίβεια διά στόματος της συναδέλφου κ. Κασιμάτη, η οποία τόνισε ότι υπάρχει ένα ψήφισμα για τη Θράκη, το οποίο έχει περάσει από το Συμβούλιο της Ευρώπης.</w:t>
      </w:r>
    </w:p>
    <w:p w14:paraId="3A32DDE7"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Να κάνω μια διευκρίνιση, λοιπόν: Πρόκειται για πρόταση ψηφίσματος, η οποία δεν δεσμεύει παρά μόνο α</w:t>
      </w:r>
      <w:r>
        <w:rPr>
          <w:rFonts w:eastAsia="Times New Roman" w:cs="Times New Roman"/>
          <w:szCs w:val="24"/>
        </w:rPr>
        <w:t xml:space="preserve">υτούς που το υπογράφουν. Είναι στην </w:t>
      </w:r>
      <w:r>
        <w:rPr>
          <w:rFonts w:eastAsia="Times New Roman" w:cs="Times New Roman"/>
          <w:szCs w:val="24"/>
        </w:rPr>
        <w:t xml:space="preserve">πλειονότητά </w:t>
      </w:r>
      <w:r>
        <w:rPr>
          <w:rFonts w:eastAsia="Times New Roman" w:cs="Times New Roman"/>
          <w:szCs w:val="24"/>
        </w:rPr>
        <w:t xml:space="preserve">τους Τούρκοι συνάδελφοι. Αυτή η πρόταση ψηφίσματος έχει παραπεμφθεί για </w:t>
      </w:r>
      <w:r>
        <w:rPr>
          <w:rFonts w:eastAsia="Times New Roman" w:cs="Times New Roman"/>
          <w:szCs w:val="24"/>
          <w:lang w:val="en-US"/>
        </w:rPr>
        <w:t>consideration</w:t>
      </w:r>
      <w:r>
        <w:rPr>
          <w:rFonts w:eastAsia="Times New Roman" w:cs="Times New Roman"/>
          <w:szCs w:val="24"/>
        </w:rPr>
        <w:t xml:space="preserve">, όπως λέγεται, στο Συμβούλιο της Ευρώπης. Αυτό, για όσους γνωρίζουν τη συνήθη πρακτική, σημαίνει παραπομπή στις καλένδες </w:t>
      </w:r>
      <w:r>
        <w:rPr>
          <w:rFonts w:eastAsia="Times New Roman" w:cs="Times New Roman"/>
          <w:szCs w:val="24"/>
        </w:rPr>
        <w:t>τις περισσότερες φορές. Μέχρι να φτάσει, εάν φτάσει στο σημείο να αποτελεί κείμενο της κοινοβουλευτικής συνέλευσης του Συμβουλίου της Ευρώπης, υπάρχει πολύς δρόμος ακόμα και καλό είναι να μην δημιουργούμε εντυπώσεις.</w:t>
      </w:r>
    </w:p>
    <w:p w14:paraId="3A32DDE8"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ήθελα να πω, λοιπόν, πως και η υπερψ</w:t>
      </w:r>
      <w:r>
        <w:rPr>
          <w:rFonts w:eastAsia="Times New Roman" w:cs="Times New Roman"/>
          <w:szCs w:val="24"/>
        </w:rPr>
        <w:t>ήφιση της συγκεκριμένης τροπολογίας για την οποία γίνεται λόγος</w:t>
      </w:r>
      <w:r>
        <w:rPr>
          <w:rFonts w:eastAsia="Times New Roman" w:cs="Times New Roman"/>
          <w:szCs w:val="24"/>
        </w:rPr>
        <w:t>,</w:t>
      </w:r>
      <w:r>
        <w:rPr>
          <w:rFonts w:eastAsia="Times New Roman" w:cs="Times New Roman"/>
          <w:szCs w:val="24"/>
        </w:rPr>
        <w:t xml:space="preserve"> δίνει μια αποστομωτική απάντηση και βοηθάει στο να μην υπάρχουν και να μην εγείρονται τέτοιου είδους αιτιάσεις. </w:t>
      </w:r>
    </w:p>
    <w:p w14:paraId="3A32DDE9"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3A32DDEA" w14:textId="77777777" w:rsidR="00133975" w:rsidRDefault="007A2F43">
      <w:pPr>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3A32DDEB"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ΠΡΟΕΔΡΕΥΩΝ (Σπυρίδ</w:t>
      </w:r>
      <w:r>
        <w:rPr>
          <w:rFonts w:eastAsia="Times New Roman" w:cs="Times New Roman"/>
          <w:b/>
          <w:szCs w:val="24"/>
        </w:rPr>
        <w:t xml:space="preserve">ων Λυκούδης): </w:t>
      </w:r>
      <w:r>
        <w:rPr>
          <w:rFonts w:eastAsia="Times New Roman" w:cs="Times New Roman"/>
          <w:szCs w:val="24"/>
        </w:rPr>
        <w:t xml:space="preserve">Ευχαριστώ, κυρία συνάδελφε. </w:t>
      </w:r>
    </w:p>
    <w:p w14:paraId="3A32DDEC"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συνάδελφος κ. Παναγιωτόπουλος από τη Νέα Δημοκρατία έχει τον λόγο. </w:t>
      </w:r>
    </w:p>
    <w:p w14:paraId="3A32DDED"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ΝΙΝΑ ΚΑΣΙΜΑΤΗ: </w:t>
      </w:r>
      <w:r>
        <w:rPr>
          <w:rFonts w:eastAsia="Times New Roman" w:cs="Times New Roman"/>
          <w:szCs w:val="24"/>
        </w:rPr>
        <w:t xml:space="preserve">Κύριε Πρόεδρε, θα ήθελα τον λόγο επί προσωπικού. </w:t>
      </w:r>
    </w:p>
    <w:p w14:paraId="3A32DDEE"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Τι θέλετε, κυρία Κασιμάτη; Μα, δεν είναι προσω</w:t>
      </w:r>
      <w:r>
        <w:rPr>
          <w:rFonts w:eastAsia="Times New Roman" w:cs="Times New Roman"/>
          <w:szCs w:val="24"/>
        </w:rPr>
        <w:t xml:space="preserve">πικό. Μα, μην το ευτελίζουμε το θέμα του προσωπικού. Ο Κανονισμός ξέρετε τι λέει για το προσωπικό; Η κ. Καββαδία έκανε μια κρίση σε κάτι που είπατε. </w:t>
      </w:r>
    </w:p>
    <w:p w14:paraId="3A32DDEF"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ΝΙΝΑ ΚΑΣΙΜΑΤΗ: </w:t>
      </w:r>
      <w:r>
        <w:rPr>
          <w:rFonts w:eastAsia="Times New Roman" w:cs="Times New Roman"/>
          <w:szCs w:val="24"/>
        </w:rPr>
        <w:t>Ειπώθηκε κάτι για ανακρίβεια με το όνομά μου.</w:t>
      </w:r>
    </w:p>
    <w:p w14:paraId="3A32DDF0" w14:textId="77777777" w:rsidR="00133975" w:rsidRDefault="007A2F43">
      <w:pPr>
        <w:tabs>
          <w:tab w:val="left" w:pos="2738"/>
          <w:tab w:val="center" w:pos="4753"/>
          <w:tab w:val="left" w:pos="5723"/>
        </w:tabs>
        <w:spacing w:line="600" w:lineRule="auto"/>
        <w:ind w:firstLine="720"/>
        <w:jc w:val="both"/>
        <w:rPr>
          <w:rFonts w:eastAsia="Times New Roman" w:cs="Times New Roman"/>
          <w:b/>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Δεν είναι </w:t>
      </w:r>
      <w:r>
        <w:rPr>
          <w:rFonts w:eastAsia="Times New Roman" w:cs="Times New Roman"/>
          <w:szCs w:val="24"/>
        </w:rPr>
        <w:t>προσωπικό. Δεν σας επετέθη για τίποτα.</w:t>
      </w:r>
    </w:p>
    <w:p w14:paraId="3A32DDF1"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ΝΙΝΑ ΚΑΣΙΜΑΤΗ: </w:t>
      </w:r>
      <w:r>
        <w:rPr>
          <w:rFonts w:eastAsia="Times New Roman" w:cs="Times New Roman"/>
          <w:szCs w:val="24"/>
        </w:rPr>
        <w:t>Κύριε Πρόεδρε, παρακαλώ να με ακούσετε. Σας κάνω αίτημα να με ακούσετε επί προσωπικού.</w:t>
      </w:r>
    </w:p>
    <w:p w14:paraId="3A32DDF2"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ΙΩΑΝΝΕΤΑ (ΑΝΝΕΤΑ) ΚΑΒΒΑΔΙΑ: </w:t>
      </w:r>
      <w:r>
        <w:rPr>
          <w:rFonts w:eastAsia="Times New Roman" w:cs="Times New Roman"/>
          <w:szCs w:val="24"/>
        </w:rPr>
        <w:t>Κύριε Πρόεδρε, δεν είναι προσωπικό. Απάντηση δόθηκε.</w:t>
      </w:r>
    </w:p>
    <w:p w14:paraId="3A32DDF3"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Ορ</w:t>
      </w:r>
      <w:r>
        <w:rPr>
          <w:rFonts w:eastAsia="Times New Roman" w:cs="Times New Roman"/>
          <w:szCs w:val="24"/>
        </w:rPr>
        <w:t xml:space="preserve">ίστε, έχετε τον λόγο για ένα λεπτό, αλλά δεν βοηθάτε καθόλου. </w:t>
      </w:r>
    </w:p>
    <w:p w14:paraId="3A32DDF4" w14:textId="77777777" w:rsidR="00133975" w:rsidRDefault="007A2F43">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ΝΙΝΑ ΚΑΣΙΜΑΤΗ: </w:t>
      </w:r>
      <w:r>
        <w:rPr>
          <w:rFonts w:eastAsia="Times New Roman" w:cs="Times New Roman"/>
          <w:szCs w:val="24"/>
        </w:rPr>
        <w:t>Τα θέματα είναι αντικειμενικά. Αυτό που είπα στην ομιλία μου -και ισχύει απολύτως, δεν είναι καθόλου ανακρίβεια- είναι ότι υπάρχει ένα ψήφισμα ψηφισμένο από αυτούς που το ψήφισαν</w:t>
      </w:r>
      <w:r>
        <w:rPr>
          <w:rFonts w:eastAsia="Times New Roman" w:cs="Times New Roman"/>
          <w:szCs w:val="24"/>
        </w:rPr>
        <w:t xml:space="preserve"> -και είναι όντως Τούρκοι, </w:t>
      </w:r>
      <w:proofErr w:type="spellStart"/>
      <w:r>
        <w:rPr>
          <w:rFonts w:eastAsia="Times New Roman" w:cs="Times New Roman"/>
          <w:szCs w:val="24"/>
        </w:rPr>
        <w:t>Αζέριοι</w:t>
      </w:r>
      <w:proofErr w:type="spellEnd"/>
      <w:r>
        <w:rPr>
          <w:rFonts w:eastAsia="Times New Roman" w:cs="Times New Roman"/>
          <w:szCs w:val="24"/>
        </w:rPr>
        <w:t xml:space="preserve">, Εσθονοί και διάφοροι άλλοι- το οποίο έχει τίτλο «Προστατεύοντας τα θεμελιώδη δικαιώματα και ελευθερίες της τουρκικής μουσουλμανικής μειονότητας της </w:t>
      </w:r>
      <w:r>
        <w:rPr>
          <w:rFonts w:eastAsia="Times New Roman" w:cs="Times New Roman"/>
          <w:szCs w:val="24"/>
        </w:rPr>
        <w:t>δ</w:t>
      </w:r>
      <w:r>
        <w:rPr>
          <w:rFonts w:eastAsia="Times New Roman" w:cs="Times New Roman"/>
          <w:szCs w:val="24"/>
        </w:rPr>
        <w:t>υτικής Θράκης».</w:t>
      </w:r>
    </w:p>
    <w:p w14:paraId="3A32DDF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Με αυτό ήθελα να εξηγήσω ότι, δυστυχώς, στο Συμβούλιο τ</w:t>
      </w:r>
      <w:r>
        <w:rPr>
          <w:rFonts w:eastAsia="Times New Roman" w:cs="Times New Roman"/>
          <w:szCs w:val="24"/>
        </w:rPr>
        <w:t xml:space="preserve">ης Ευρώπης έχει κατ’ αυτόν τον τρόπο καθιερωθεί αυτή η ονομασία που εμείς γνωρίζουμε από τις διεθνείς συνθήκες και τη Συνθήκη της </w:t>
      </w:r>
      <w:proofErr w:type="spellStart"/>
      <w:r>
        <w:rPr>
          <w:rFonts w:eastAsia="Times New Roman" w:cs="Times New Roman"/>
          <w:szCs w:val="24"/>
        </w:rPr>
        <w:t>Λ</w:t>
      </w:r>
      <w:r>
        <w:rPr>
          <w:rFonts w:eastAsia="Times New Roman" w:cs="Times New Roman"/>
          <w:szCs w:val="24"/>
        </w:rPr>
        <w:t>ω</w:t>
      </w:r>
      <w:r>
        <w:rPr>
          <w:rFonts w:eastAsia="Times New Roman" w:cs="Times New Roman"/>
          <w:szCs w:val="24"/>
        </w:rPr>
        <w:t>ζά</w:t>
      </w:r>
      <w:r>
        <w:rPr>
          <w:rFonts w:eastAsia="Times New Roman" w:cs="Times New Roman"/>
          <w:szCs w:val="24"/>
        </w:rPr>
        <w:t>ν</w:t>
      </w:r>
      <w:r>
        <w:rPr>
          <w:rFonts w:eastAsia="Times New Roman" w:cs="Times New Roman"/>
          <w:szCs w:val="24"/>
        </w:rPr>
        <w:t>νης</w:t>
      </w:r>
      <w:proofErr w:type="spellEnd"/>
      <w:r>
        <w:rPr>
          <w:rFonts w:eastAsia="Times New Roman" w:cs="Times New Roman"/>
          <w:szCs w:val="24"/>
        </w:rPr>
        <w:t>, μουσουλμανική μειονότητα.</w:t>
      </w:r>
    </w:p>
    <w:p w14:paraId="3A32DDF6"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Δεν υπάρχει, λοιπόν, καμμία ανακρίβεια, διότι έχω εδώ το έγγραφο το οποίο θα σας καταθέσω.</w:t>
      </w:r>
      <w:r>
        <w:rPr>
          <w:rFonts w:eastAsia="Times New Roman" w:cs="Times New Roman"/>
          <w:szCs w:val="24"/>
        </w:rPr>
        <w:t xml:space="preserve"> Όντως στο </w:t>
      </w:r>
      <w:r>
        <w:rPr>
          <w:rFonts w:eastAsia="Times New Roman" w:cs="Times New Roman"/>
          <w:szCs w:val="24"/>
          <w:lang w:val="en-US"/>
        </w:rPr>
        <w:t>Bureau</w:t>
      </w:r>
      <w:r>
        <w:rPr>
          <w:rFonts w:eastAsia="Times New Roman" w:cs="Times New Roman"/>
          <w:szCs w:val="24"/>
        </w:rPr>
        <w:t xml:space="preserve"> συζητήθηκε και δεν ακολούθησε τη διαδικασία του </w:t>
      </w:r>
      <w:r>
        <w:rPr>
          <w:rFonts w:eastAsia="Times New Roman" w:cs="Times New Roman"/>
          <w:szCs w:val="24"/>
          <w:lang w:val="en-US"/>
        </w:rPr>
        <w:t>follow</w:t>
      </w:r>
      <w:r>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 που είναι κάτι το πιο ελαφρύ…</w:t>
      </w:r>
    </w:p>
    <w:p w14:paraId="3A32DDF7"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Σύμφωνοι. Καταθέστε το έγγραφο.</w:t>
      </w:r>
    </w:p>
    <w:p w14:paraId="3A32DDF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3A32DDF9"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ΝΙΝΑ ΚΑΣΙΜΑΤΗ:</w:t>
      </w:r>
      <w:r>
        <w:rPr>
          <w:rFonts w:eastAsia="Times New Roman" w:cs="Times New Roman"/>
          <w:szCs w:val="24"/>
        </w:rPr>
        <w:t xml:space="preserve"> Μισό λεπτό να ολοκληρώσω, κύριε Πρόεδρε.</w:t>
      </w:r>
    </w:p>
    <w:p w14:paraId="3A32DDFA"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Παραπέμφ</w:t>
      </w:r>
      <w:r>
        <w:rPr>
          <w:rFonts w:eastAsia="Times New Roman" w:cs="Times New Roman"/>
          <w:szCs w:val="24"/>
        </w:rPr>
        <w:t xml:space="preserve">θηκε στην </w:t>
      </w:r>
      <w:r>
        <w:rPr>
          <w:rFonts w:eastAsia="Times New Roman" w:cs="Times New Roman"/>
          <w:szCs w:val="24"/>
        </w:rPr>
        <w:t>ε</w:t>
      </w:r>
      <w:r>
        <w:rPr>
          <w:rFonts w:eastAsia="Times New Roman" w:cs="Times New Roman"/>
          <w:szCs w:val="24"/>
        </w:rPr>
        <w:t xml:space="preserve">πιτροπή για να ληφθεί υπ’ </w:t>
      </w:r>
      <w:proofErr w:type="spellStart"/>
      <w:r>
        <w:rPr>
          <w:rFonts w:eastAsia="Times New Roman" w:cs="Times New Roman"/>
          <w:szCs w:val="24"/>
        </w:rPr>
        <w:t>όψιν</w:t>
      </w:r>
      <w:proofErr w:type="spellEnd"/>
      <w:r>
        <w:rPr>
          <w:rFonts w:eastAsia="Times New Roman" w:cs="Times New Roman"/>
          <w:szCs w:val="24"/>
        </w:rPr>
        <w:t xml:space="preserve"> για την κατάρτιση ερωτηματολογίου για τα δικαιώματα των εθνικών μειονοτήτων.</w:t>
      </w:r>
    </w:p>
    <w:p w14:paraId="3A32DDFB"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lastRenderedPageBreak/>
        <w:t>ΓΕΩΡΓΙΟΣ ΚΟΥΜΟΥΤΣΑΚΟΣ:</w:t>
      </w:r>
      <w:r>
        <w:rPr>
          <w:rFonts w:eastAsia="Times New Roman" w:cs="Times New Roman"/>
          <w:szCs w:val="24"/>
        </w:rPr>
        <w:t xml:space="preserve"> Δεν είναι εθνική μειονότητα η μουσουλμανική. Είναι μουσουλμανικές, δεν είναι εθνικές μειονότητες.</w:t>
      </w:r>
    </w:p>
    <w:p w14:paraId="3A32DDFC"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ΝΙΝΑ ΚΑΣΙΜΑΤΗ:</w:t>
      </w:r>
      <w:r>
        <w:rPr>
          <w:rFonts w:eastAsia="Times New Roman" w:cs="Times New Roman"/>
          <w:szCs w:val="24"/>
        </w:rPr>
        <w:t xml:space="preserve"> Σας επαναλαμβάνω ότι στην Ελλάδα δεν αποδεχόμαστε εθνικές μειονότητες και επίσης, παρ</w:t>
      </w:r>
      <w:r>
        <w:rPr>
          <w:rFonts w:eastAsia="Times New Roman" w:cs="Times New Roman"/>
          <w:szCs w:val="24"/>
        </w:rPr>
        <w:t xml:space="preserve">’ </w:t>
      </w:r>
      <w:r>
        <w:rPr>
          <w:rFonts w:eastAsia="Times New Roman" w:cs="Times New Roman"/>
          <w:szCs w:val="24"/>
        </w:rPr>
        <w:t>όλο που υπάρχει σύμβαση-πλαίσιο για τις εθνικές μειονότητες, η Ελλάδα έχει υπογράψει, αλλά δεν έχει κυρώσει. Δεσμευόμαστε από αυτό και είναι απολύτως ακριβή τα όσα κατέ</w:t>
      </w:r>
      <w:r>
        <w:rPr>
          <w:rFonts w:eastAsia="Times New Roman" w:cs="Times New Roman"/>
          <w:szCs w:val="24"/>
        </w:rPr>
        <w:t>θεσα.</w:t>
      </w:r>
    </w:p>
    <w:p w14:paraId="3A32DDF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Νίνα</w:t>
      </w:r>
      <w:proofErr w:type="spellEnd"/>
      <w:r>
        <w:rPr>
          <w:rFonts w:eastAsia="Times New Roman" w:cs="Times New Roman"/>
          <w:szCs w:val="24"/>
        </w:rPr>
        <w:t xml:space="preserve"> Κασιμάτη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A32DDFE"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w:t>
      </w:r>
      <w:r>
        <w:rPr>
          <w:rFonts w:eastAsia="Times New Roman" w:cs="Times New Roman"/>
          <w:szCs w:val="24"/>
        </w:rPr>
        <w:t xml:space="preserve"> πολύ.</w:t>
      </w:r>
    </w:p>
    <w:p w14:paraId="3A32DDF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Κύριε Παναγιωτόπουλε, έχετε τον λόγο.</w:t>
      </w:r>
    </w:p>
    <w:p w14:paraId="3A32DE00"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Ευχαριστώ, κύριε Πρόεδρε.</w:t>
      </w:r>
    </w:p>
    <w:p w14:paraId="3A32DE0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Για να το κάνω σαφές, κυρίες και κύριοι συνάδελφοι, η Συνθήκη της </w:t>
      </w:r>
      <w:proofErr w:type="spellStart"/>
      <w:r>
        <w:rPr>
          <w:rFonts w:eastAsia="Times New Roman" w:cs="Times New Roman"/>
          <w:szCs w:val="24"/>
        </w:rPr>
        <w:t>Λωζάν</w:t>
      </w:r>
      <w:r>
        <w:rPr>
          <w:rFonts w:eastAsia="Times New Roman" w:cs="Times New Roman"/>
          <w:szCs w:val="24"/>
        </w:rPr>
        <w:t>ν</w:t>
      </w:r>
      <w:r>
        <w:rPr>
          <w:rFonts w:eastAsia="Times New Roman" w:cs="Times New Roman"/>
          <w:szCs w:val="24"/>
        </w:rPr>
        <w:t>ης</w:t>
      </w:r>
      <w:proofErr w:type="spellEnd"/>
      <w:r>
        <w:rPr>
          <w:rFonts w:eastAsia="Times New Roman" w:cs="Times New Roman"/>
          <w:szCs w:val="24"/>
        </w:rPr>
        <w:t xml:space="preserve"> κάνει λόγο για ύπαρξη θρησκευτικών και όχι εθνικών μειονοτήτων στην Ελλάδα. Τελεία κ</w:t>
      </w:r>
      <w:r>
        <w:rPr>
          <w:rFonts w:eastAsia="Times New Roman" w:cs="Times New Roman"/>
          <w:szCs w:val="24"/>
        </w:rPr>
        <w:t>αι παύλα.</w:t>
      </w:r>
    </w:p>
    <w:p w14:paraId="3A32DE02" w14:textId="77777777" w:rsidR="00133975" w:rsidRDefault="007A2F43">
      <w:pPr>
        <w:spacing w:line="600" w:lineRule="auto"/>
        <w:ind w:firstLine="709"/>
        <w:jc w:val="center"/>
        <w:rPr>
          <w:rFonts w:eastAsia="Times New Roman"/>
          <w:bCs/>
        </w:rPr>
      </w:pPr>
      <w:r>
        <w:rPr>
          <w:rFonts w:eastAsia="Times New Roman"/>
          <w:bCs/>
        </w:rPr>
        <w:t>(Χειροκροτήματα από την πτέρυγα της Νέας Δημοκρατίας)</w:t>
      </w:r>
    </w:p>
    <w:p w14:paraId="3A32DE0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Και η </w:t>
      </w:r>
      <w:r>
        <w:rPr>
          <w:rFonts w:eastAsia="Times New Roman" w:cs="Times New Roman"/>
          <w:szCs w:val="24"/>
        </w:rPr>
        <w:t>σ</w:t>
      </w:r>
      <w:r>
        <w:rPr>
          <w:rFonts w:eastAsia="Times New Roman" w:cs="Times New Roman"/>
          <w:szCs w:val="24"/>
        </w:rPr>
        <w:t>υνθήκη αυτή ρυθμίζει τις διμερείς σχέσεις σε μεγάλο βαθμό. Να το καταλάβουμε επιτέλους! Είναι εθνικά επικίνδυνο να μην το καταλαβαίνουμε.</w:t>
      </w:r>
    </w:p>
    <w:p w14:paraId="3A32DE0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Δεύτερον, δεδομένου ότι ο Πρόεδρός μας έχει καλ</w:t>
      </w:r>
      <w:r>
        <w:rPr>
          <w:rFonts w:eastAsia="Times New Roman" w:cs="Times New Roman"/>
          <w:szCs w:val="24"/>
        </w:rPr>
        <w:t>ύψει εκτενέστατα το θέμα ως προς το νομοσχέδιο -είχα αρκετά σχόλια να κάνω επί των άρθρων, αλλά λόγω οικονομίας χρόνου δεν θα τα κάνω- θα επικεντρωθώ στην επίμαχη τροπολογία υπ’ αριθμόν 1276 που έχει ήδη συζητηθεί μέχρι τώρα.</w:t>
      </w:r>
    </w:p>
    <w:p w14:paraId="3A32DE0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Παρατήρηση πρώτη προς τον κύρι</w:t>
      </w:r>
      <w:r>
        <w:rPr>
          <w:rFonts w:eastAsia="Times New Roman" w:cs="Times New Roman"/>
          <w:szCs w:val="24"/>
        </w:rPr>
        <w:t xml:space="preserve">ο Υπουργό: Κύριε Κοντονή, έχετε δύο μέτρα και δύο σταθμά. Για τα σωματεία, όπως η </w:t>
      </w:r>
      <w:r>
        <w:rPr>
          <w:rFonts w:eastAsia="Times New Roman" w:cs="Times New Roman"/>
          <w:szCs w:val="24"/>
        </w:rPr>
        <w:t>«</w:t>
      </w:r>
      <w:r>
        <w:rPr>
          <w:rFonts w:eastAsia="Times New Roman" w:cs="Times New Roman"/>
          <w:szCs w:val="24"/>
        </w:rPr>
        <w:t>Τουρκική Ένωση Θράκης</w:t>
      </w:r>
      <w:r>
        <w:rPr>
          <w:rFonts w:eastAsia="Times New Roman" w:cs="Times New Roman"/>
          <w:szCs w:val="24"/>
        </w:rPr>
        <w:t>»</w:t>
      </w:r>
      <w:r>
        <w:rPr>
          <w:rFonts w:eastAsia="Times New Roman" w:cs="Times New Roman"/>
          <w:szCs w:val="24"/>
        </w:rPr>
        <w:t xml:space="preserve"> -διότι δεν υπάρχει πλέον καμμία αμφιβολία ότι αυτή η τροπολογία αφορά εν τέλει το ζήτημα της </w:t>
      </w:r>
      <w:r>
        <w:rPr>
          <w:rFonts w:eastAsia="Times New Roman" w:cs="Times New Roman"/>
          <w:szCs w:val="24"/>
        </w:rPr>
        <w:t>«</w:t>
      </w:r>
      <w:r>
        <w:rPr>
          <w:rFonts w:eastAsia="Times New Roman" w:cs="Times New Roman"/>
          <w:szCs w:val="24"/>
        </w:rPr>
        <w:t>Τουρκικής Ένωσης Θράκης</w:t>
      </w:r>
      <w:r>
        <w:rPr>
          <w:rFonts w:eastAsia="Times New Roman" w:cs="Times New Roman"/>
          <w:szCs w:val="24"/>
        </w:rPr>
        <w:t>»</w:t>
      </w:r>
      <w:r>
        <w:rPr>
          <w:rFonts w:eastAsia="Times New Roman" w:cs="Times New Roman"/>
          <w:szCs w:val="24"/>
        </w:rPr>
        <w:t xml:space="preserve"> και των άλλων σωματείων που έχο</w:t>
      </w:r>
      <w:r>
        <w:rPr>
          <w:rFonts w:eastAsia="Times New Roman" w:cs="Times New Roman"/>
          <w:szCs w:val="24"/>
        </w:rPr>
        <w:t xml:space="preserve">υν ζητήσει αναγνώριση με την επωνυμία «τουρκικό» κ.λπ.- προτείνεται απόλυτη συμμόρφωση προς τις αποφάσεις του Ευρωπαϊκού Δικαστηρίου. Για τους </w:t>
      </w:r>
      <w:proofErr w:type="spellStart"/>
      <w:r>
        <w:rPr>
          <w:rFonts w:eastAsia="Times New Roman" w:cs="Times New Roman"/>
          <w:szCs w:val="24"/>
        </w:rPr>
        <w:t>διεμφυλικούς</w:t>
      </w:r>
      <w:proofErr w:type="spellEnd"/>
      <w:r>
        <w:rPr>
          <w:rFonts w:eastAsia="Times New Roman" w:cs="Times New Roman"/>
          <w:szCs w:val="24"/>
        </w:rPr>
        <w:t>, όμως, προτείνεται να συμμορφωθούμε εν μέρει προς την απόφαση του Ευρωπαϊκού Δικαστηρίου. Μάλιστα, α</w:t>
      </w:r>
      <w:r>
        <w:rPr>
          <w:rFonts w:eastAsia="Times New Roman" w:cs="Times New Roman"/>
          <w:szCs w:val="24"/>
        </w:rPr>
        <w:t>υτή δεν αναφέρεται καν στην αιτιολογική έκθεση του νομοσχεδίου.</w:t>
      </w:r>
    </w:p>
    <w:p w14:paraId="3A32DE06"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Αναφέρομαι στην υπόθεση </w:t>
      </w:r>
      <w:r>
        <w:rPr>
          <w:rFonts w:eastAsia="Times New Roman" w:cs="Times New Roman"/>
          <w:szCs w:val="24"/>
          <w:lang w:val="en-US"/>
        </w:rPr>
        <w:t>Gar</w:t>
      </w:r>
      <w:r>
        <w:rPr>
          <w:rFonts w:eastAsia="Times New Roman"/>
          <w:szCs w:val="24"/>
        </w:rPr>
        <w:t>ç</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lang w:val="en-US"/>
        </w:rPr>
        <w:t>Nicot</w:t>
      </w:r>
      <w:proofErr w:type="spellEnd"/>
      <w:r>
        <w:rPr>
          <w:rFonts w:eastAsia="Times New Roman" w:cs="Times New Roman"/>
          <w:szCs w:val="24"/>
        </w:rPr>
        <w:t>, που κρύβει μεταξύ άλλων ότι η προσκόμιση ιατρικής γνωμάτευσης επιτυγχάνει καθεστώς ασφάλειας δικαίου και αποτελεί την εγγύηση, όπως είχα πει χθες, ότι ο</w:t>
      </w:r>
      <w:r>
        <w:rPr>
          <w:rFonts w:eastAsia="Times New Roman" w:cs="Times New Roman"/>
          <w:szCs w:val="24"/>
        </w:rPr>
        <w:t>ι άνθρωποι δεν θα διορθώνουν εσφαλμένα το φύλο τους. Άλλο μέτρο στη μία, άλλο στην άλλη υπόθεση.</w:t>
      </w:r>
    </w:p>
    <w:p w14:paraId="3A32DE0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Δεύτερη παρατήρηση: Πραγματικά, δεν κατάλαβα τη σπουδή σας να προχωρήσετε τόσο γρήγορα στην </w:t>
      </w:r>
      <w:proofErr w:type="spellStart"/>
      <w:r>
        <w:rPr>
          <w:rFonts w:eastAsia="Times New Roman" w:cs="Times New Roman"/>
          <w:szCs w:val="24"/>
        </w:rPr>
        <w:t>επανακατάθεση</w:t>
      </w:r>
      <w:proofErr w:type="spellEnd"/>
      <w:r>
        <w:rPr>
          <w:rFonts w:eastAsia="Times New Roman" w:cs="Times New Roman"/>
          <w:szCs w:val="24"/>
        </w:rPr>
        <w:t xml:space="preserve"> της τροπολογίας για την </w:t>
      </w:r>
      <w:r>
        <w:rPr>
          <w:rFonts w:eastAsia="Times New Roman" w:cs="Times New Roman"/>
          <w:szCs w:val="24"/>
        </w:rPr>
        <w:t>«</w:t>
      </w:r>
      <w:r>
        <w:rPr>
          <w:rFonts w:eastAsia="Times New Roman" w:cs="Times New Roman"/>
          <w:szCs w:val="24"/>
        </w:rPr>
        <w:t>Τουρκική Έ</w:t>
      </w:r>
      <w:r>
        <w:rPr>
          <w:rFonts w:eastAsia="Times New Roman" w:cs="Times New Roman"/>
          <w:szCs w:val="24"/>
        </w:rPr>
        <w:lastRenderedPageBreak/>
        <w:t>νωση</w:t>
      </w:r>
      <w:r>
        <w:rPr>
          <w:rFonts w:eastAsia="Times New Roman" w:cs="Times New Roman"/>
          <w:szCs w:val="24"/>
        </w:rPr>
        <w:t xml:space="preserve"> Θράκης»</w:t>
      </w:r>
      <w:r>
        <w:rPr>
          <w:rFonts w:eastAsia="Times New Roman" w:cs="Times New Roman"/>
          <w:szCs w:val="24"/>
        </w:rPr>
        <w:t>. Είχα</w:t>
      </w:r>
      <w:r>
        <w:rPr>
          <w:rFonts w:eastAsia="Times New Roman" w:cs="Times New Roman"/>
          <w:szCs w:val="24"/>
        </w:rPr>
        <w:t>τε ήδη λειτουργήσει βιαστικά στην πρώτη σας απόπειρα και είχατε φέρει μια τροπολογία επικίνδυνη. Έχει ήδη γίνει, ξέρετε, ζημιά στη Θράκη, έχει αναστατωθεί η Θράκη. Φαντάζομαι ότι ξέρετε τι συμβαίνει εκεί πέρα. Δεν έχει σημασία μόνο η γνώση της νομολογίας τ</w:t>
      </w:r>
      <w:r>
        <w:rPr>
          <w:rFonts w:eastAsia="Times New Roman" w:cs="Times New Roman"/>
          <w:szCs w:val="24"/>
        </w:rPr>
        <w:t>ων ευρωπαϊκών δικαστηρίων. Έχει σημασία και η επίγνωση της ελληνικής πραγματικότητας.</w:t>
      </w:r>
    </w:p>
    <w:p w14:paraId="3A32DE0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Έχω να πω </w:t>
      </w:r>
      <w:r>
        <w:rPr>
          <w:rFonts w:eastAsia="Times New Roman" w:cs="Times New Roman"/>
          <w:szCs w:val="24"/>
        </w:rPr>
        <w:t>ότι ε</w:t>
      </w:r>
      <w:r>
        <w:rPr>
          <w:rFonts w:eastAsia="Times New Roman" w:cs="Times New Roman"/>
          <w:szCs w:val="24"/>
        </w:rPr>
        <w:t xml:space="preserve">υτυχώς ακούσατε αυτά που σας είχαμε πει την πρώτη φορά, αυτά που συζητήσαμε, αποσύρατε την τροπολογία και τώρα τη φέρνετε διορθωμένη. Ευτυχώς και </w:t>
      </w:r>
      <w:r>
        <w:rPr>
          <w:rFonts w:eastAsia="Times New Roman" w:cs="Times New Roman"/>
          <w:szCs w:val="24"/>
        </w:rPr>
        <w:t>επιτέλους, θα προσέθετα. Θα μπορούσατε, βέβαια, να κάνετε και το ίδιο με το παρόν νομοσχέδιο, να το αποσύρατε, να το φέρνατε βελτιωμένο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πρότασής μας. Άλλο θέμα αυτό, όμως.</w:t>
      </w:r>
    </w:p>
    <w:p w14:paraId="3A32DE0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Τι κάνετε τώρα με την τροπολογία; Αλλάζετε την αρχική διατύπωσή της </w:t>
      </w:r>
      <w:r>
        <w:rPr>
          <w:rFonts w:eastAsia="Times New Roman" w:cs="Times New Roman"/>
          <w:szCs w:val="24"/>
        </w:rPr>
        <w:t>και προσθέτετε ότι ανάκληση ή μεταρρύθμιση μιας απόφασης μπορεί να μην εφαρμοστεί στην ελληνική έννομη τάξη, αν υπάρχει θέμα εθνικής ασφάλειας. Είναι αυτό, δηλαδή, ακριβώς που σας είχαμε προτείνει στην πρώτη συζήτηση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εθνικά υπεύθυνης στάσης</w:t>
      </w:r>
      <w:r>
        <w:rPr>
          <w:rFonts w:eastAsia="Times New Roman" w:cs="Times New Roman"/>
          <w:szCs w:val="24"/>
        </w:rPr>
        <w:t xml:space="preserve"> που πάντα τηρούσε και τηρεί η Νέα Δημοκρατία. Με τη νέα διατύπωση, δηλαδή, δίνεται η ευχέρεια, η δυνατότητα στον Έλληνα δικαστή να μην αναγνωρίσει σωματεία με την επωνυμία «τουρκικός», «τουρκικό» ή οτιδήποτε, συνεκτιμώντας λόγους εθνικής ασφάλειας και διε</w:t>
      </w:r>
      <w:r>
        <w:rPr>
          <w:rFonts w:eastAsia="Times New Roman" w:cs="Times New Roman"/>
          <w:szCs w:val="24"/>
        </w:rPr>
        <w:t>θνείς συνθήκες.</w:t>
      </w:r>
    </w:p>
    <w:p w14:paraId="3A32DE0A" w14:textId="77777777" w:rsidR="00133975" w:rsidRDefault="007A2F43">
      <w:pPr>
        <w:spacing w:line="600" w:lineRule="auto"/>
        <w:ind w:firstLine="720"/>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τυπάει το κουδούνι λήξεως του χρόνου ομιλίας του κυρίου Βουλευτή)</w:t>
      </w:r>
    </w:p>
    <w:p w14:paraId="3A32DE0B"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Τελειώνω, κύριε Πρόεδρε, σε τριάντα δευτερόλεπτα.</w:t>
      </w:r>
    </w:p>
    <w:p w14:paraId="3A32DE0C"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Μια που είπα για τις διεθνείς συνθήκες, κύριε Υπουργέ, σας παρακαλώ να μας προσέξετε. Ακούστε μας άλλη μία</w:t>
      </w:r>
      <w:r>
        <w:rPr>
          <w:rFonts w:eastAsia="Times New Roman" w:cs="Times New Roman"/>
          <w:szCs w:val="24"/>
        </w:rPr>
        <w:t xml:space="preserve"> φορά και κάντε τώρα νομοτεχνική βελτίωση, προσθέτοντας τη φράση</w:t>
      </w:r>
      <w:r>
        <w:rPr>
          <w:rFonts w:eastAsia="Times New Roman" w:cs="Times New Roman"/>
          <w:szCs w:val="24"/>
        </w:rPr>
        <w:t>:</w:t>
      </w:r>
      <w:r>
        <w:rPr>
          <w:rFonts w:eastAsia="Times New Roman" w:cs="Times New Roman"/>
          <w:szCs w:val="24"/>
        </w:rPr>
        <w:t xml:space="preserve"> «Καθώς και τις διεθνείς συνθήκες…» -προφανώς, αυτό αναφέρεται στη Συνθήκη της </w:t>
      </w:r>
      <w:proofErr w:type="spellStart"/>
      <w:r>
        <w:rPr>
          <w:rFonts w:eastAsia="Times New Roman" w:cs="Times New Roman"/>
          <w:szCs w:val="24"/>
        </w:rPr>
        <w:t>Λωζάννης</w:t>
      </w:r>
      <w:proofErr w:type="spellEnd"/>
      <w:r>
        <w:rPr>
          <w:rFonts w:eastAsia="Times New Roman" w:cs="Times New Roman"/>
          <w:szCs w:val="24"/>
        </w:rPr>
        <w:t xml:space="preserve">- «… και στην αρχική διάταξη της τροπολογίας», όπως έχετε κάνει ήδη στη μεταβατική της διάταξη, ώστε να </w:t>
      </w:r>
      <w:r>
        <w:rPr>
          <w:rFonts w:eastAsia="Times New Roman" w:cs="Times New Roman"/>
          <w:szCs w:val="24"/>
        </w:rPr>
        <w:t>καλυφθεί πλήρως το ζήτημα και ως προς τις αποφάσεις που έχουν εκδοθεί μέχρι τώρα –μεταβατική διάταξη- αλλά και ως προς τις αποφάσεις που θα εκδοθούν από εδώ και πέρα στην αρχική διάταξη, όταν προκύψουν –και να είστε σίγουρος ότι θα προκύψουν- υποθέσεις αιτ</w:t>
      </w:r>
      <w:r>
        <w:rPr>
          <w:rFonts w:eastAsia="Times New Roman" w:cs="Times New Roman"/>
          <w:szCs w:val="24"/>
        </w:rPr>
        <w:t xml:space="preserve">ήσεων αναγνώρισης σωματείων. Σαν τα μανιτάρια θα φυτρώσουν στο προσεχές διάστημα στη Θράκη. </w:t>
      </w:r>
    </w:p>
    <w:p w14:paraId="3A32DE0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9D3E7C">
        <w:rPr>
          <w:rFonts w:eastAsia="Times New Roman" w:cs="Times New Roman"/>
          <w:b/>
          <w:szCs w:val="24"/>
        </w:rPr>
        <w:t>ΓΕΩΡΓΙΟΣ ΒΑΡΕΜΕΝΟΣ</w:t>
      </w:r>
      <w:r>
        <w:rPr>
          <w:rFonts w:eastAsia="Times New Roman" w:cs="Times New Roman"/>
          <w:szCs w:val="24"/>
        </w:rPr>
        <w:t>)</w:t>
      </w:r>
    </w:p>
    <w:p w14:paraId="3A32DE0E"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Καλύψτε το, λοιπόν. Κάντε το έτσι, ώστε να θωρακίσετε πλήρως τ</w:t>
      </w:r>
      <w:r>
        <w:rPr>
          <w:rFonts w:eastAsia="Times New Roman" w:cs="Times New Roman"/>
          <w:szCs w:val="24"/>
        </w:rPr>
        <w:t xml:space="preserve">η Θράκη, σφραγίζοντας κάθε «παραθυράκι», πριν αυτό μετατραπεί σε </w:t>
      </w:r>
      <w:proofErr w:type="spellStart"/>
      <w:r>
        <w:rPr>
          <w:rFonts w:eastAsia="Times New Roman" w:cs="Times New Roman"/>
          <w:szCs w:val="24"/>
        </w:rPr>
        <w:t>κερκόπορτα</w:t>
      </w:r>
      <w:proofErr w:type="spellEnd"/>
      <w:r>
        <w:rPr>
          <w:rFonts w:eastAsia="Times New Roman" w:cs="Times New Roman"/>
          <w:szCs w:val="24"/>
        </w:rPr>
        <w:t>.</w:t>
      </w:r>
    </w:p>
    <w:p w14:paraId="3A32DE0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Παρακαλώ, ακούστε μας. </w:t>
      </w:r>
    </w:p>
    <w:p w14:paraId="3A32DE1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Σας ευχαριστώ για την προσοχή.</w:t>
      </w:r>
    </w:p>
    <w:p w14:paraId="3A32DE11"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32DE12"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Ο κ. </w:t>
      </w:r>
      <w:proofErr w:type="spellStart"/>
      <w:r>
        <w:rPr>
          <w:rFonts w:eastAsia="Times New Roman" w:cs="Times New Roman"/>
          <w:szCs w:val="24"/>
        </w:rPr>
        <w:t>Μπαργιώτας</w:t>
      </w:r>
      <w:proofErr w:type="spellEnd"/>
      <w:r>
        <w:rPr>
          <w:rFonts w:eastAsia="Times New Roman" w:cs="Times New Roman"/>
          <w:szCs w:val="24"/>
        </w:rPr>
        <w:t xml:space="preserve"> έχει τον λόγο για τρί</w:t>
      </w:r>
      <w:r>
        <w:rPr>
          <w:rFonts w:eastAsia="Times New Roman" w:cs="Times New Roman"/>
          <w:szCs w:val="24"/>
        </w:rPr>
        <w:t>α λεπτά.</w:t>
      </w:r>
    </w:p>
    <w:p w14:paraId="3A32DE13"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Κύριε Πρόεδρε, θα ήθελα τον λόγο για δέκα δευτερόλεπτα, παρακαλώ.</w:t>
      </w:r>
    </w:p>
    <w:p w14:paraId="3A32DE14"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Δεν υπάρχει λόγος, κύριε συνάδελφε.</w:t>
      </w:r>
    </w:p>
    <w:p w14:paraId="3A32DE15"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Μη χάνετε λόγω διαδικασίας πολύ ουσιαστικά ζητήματα.</w:t>
      </w:r>
    </w:p>
    <w:p w14:paraId="3A32DE16"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ΠΡΟΕΔΡΕΥΩΝ (Γ</w:t>
      </w:r>
      <w:r>
        <w:rPr>
          <w:rFonts w:eastAsia="Times New Roman" w:cs="Times New Roman"/>
          <w:b/>
          <w:szCs w:val="24"/>
        </w:rPr>
        <w:t xml:space="preserve">εώργιος Βαρεμένος): </w:t>
      </w:r>
      <w:r>
        <w:rPr>
          <w:rFonts w:eastAsia="Times New Roman" w:cs="Times New Roman"/>
          <w:szCs w:val="24"/>
        </w:rPr>
        <w:t xml:space="preserve">Δεν γίνεται έτσι. Υπάρχει μία διαδικασία, κύριε Κουμουτσάκο. Σύμφωνα με τα </w:t>
      </w:r>
      <w:proofErr w:type="spellStart"/>
      <w:r>
        <w:rPr>
          <w:rFonts w:eastAsia="Times New Roman" w:cs="Times New Roman"/>
          <w:szCs w:val="24"/>
        </w:rPr>
        <w:t>ειωθότα</w:t>
      </w:r>
      <w:proofErr w:type="spellEnd"/>
      <w:r>
        <w:rPr>
          <w:rFonts w:eastAsia="Times New Roman" w:cs="Times New Roman"/>
          <w:szCs w:val="24"/>
        </w:rPr>
        <w:t>, η διαδικασία έχει και ουσία.</w:t>
      </w:r>
    </w:p>
    <w:p w14:paraId="3A32DE17"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Το θέμα είναι σοβαρό και πρέπει να κατανοήσετε ότι είναι σοβαρό.</w:t>
      </w:r>
    </w:p>
    <w:p w14:paraId="3A32DE18"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w:t>
      </w:r>
      <w:r>
        <w:rPr>
          <w:rFonts w:eastAsia="Times New Roman" w:cs="Times New Roman"/>
          <w:szCs w:val="24"/>
        </w:rPr>
        <w:t>ν έχετε τον λόγο. Σας παρακαλώ.</w:t>
      </w:r>
    </w:p>
    <w:p w14:paraId="3A32DE1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Μπαργιώτας</w:t>
      </w:r>
      <w:proofErr w:type="spellEnd"/>
      <w:r>
        <w:rPr>
          <w:rFonts w:eastAsia="Times New Roman" w:cs="Times New Roman"/>
          <w:szCs w:val="24"/>
        </w:rPr>
        <w:t xml:space="preserve"> έχει τον λόγο.</w:t>
      </w:r>
    </w:p>
    <w:p w14:paraId="3A32DE1A"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Κάνει λάθος η Βουλή να μη συζητά σοβαρά πράγματα με σοβαρό τρόπο.</w:t>
      </w:r>
    </w:p>
    <w:p w14:paraId="3A32DE1B"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Μ</w:t>
      </w:r>
      <w:r>
        <w:rPr>
          <w:rFonts w:eastAsia="Times New Roman" w:cs="Times New Roman"/>
          <w:szCs w:val="24"/>
        </w:rPr>
        <w:t>ε</w:t>
      </w:r>
      <w:r>
        <w:rPr>
          <w:rFonts w:eastAsia="Times New Roman" w:cs="Times New Roman"/>
          <w:szCs w:val="24"/>
        </w:rPr>
        <w:t xml:space="preserve"> αυτή τη διασταλτική έννοια δεν θα γίνει εδώ πέρα συζήτηση.</w:t>
      </w:r>
    </w:p>
    <w:p w14:paraId="3A32DE1C"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Ορίστε, κ</w:t>
      </w:r>
      <w:r>
        <w:rPr>
          <w:rFonts w:eastAsia="Times New Roman" w:cs="Times New Roman"/>
          <w:szCs w:val="24"/>
        </w:rPr>
        <w:t xml:space="preserve">ύριε </w:t>
      </w:r>
      <w:proofErr w:type="spellStart"/>
      <w:r>
        <w:rPr>
          <w:rFonts w:eastAsia="Times New Roman" w:cs="Times New Roman"/>
          <w:szCs w:val="24"/>
        </w:rPr>
        <w:t>Μπαργιώτα</w:t>
      </w:r>
      <w:proofErr w:type="spellEnd"/>
      <w:r>
        <w:rPr>
          <w:rFonts w:eastAsia="Times New Roman" w:cs="Times New Roman"/>
          <w:szCs w:val="24"/>
        </w:rPr>
        <w:t>, ξεκινήστε.</w:t>
      </w:r>
    </w:p>
    <w:p w14:paraId="3A32DE1D"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Ευχαριστώ, κύριε Πρόεδρε.</w:t>
      </w:r>
    </w:p>
    <w:p w14:paraId="3A32DE1E"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Όπως είπα και εχθές, νομίζω ότι η συζήτηση έχει αποκτήσει χαρακτηριστικά και ένταση τόσο εντός, όσο και εκτός του Κοινοβουλίου, τα οποία ούτε δικαιολογούνται από το θέμα ούτε </w:t>
      </w:r>
      <w:r>
        <w:rPr>
          <w:rFonts w:eastAsia="Times New Roman" w:cs="Times New Roman"/>
          <w:szCs w:val="24"/>
        </w:rPr>
        <w:t>βοηθούν τη συζήτηση ενός εξαιρετικά σημαντικού θέματος, κατά τη γνώμη μου. Επίσης, είναι χαρακτηριστική η βιασύνη της Κυβέρνησης και της Αντιπολίτευσης και η ευκολία με την οποία συζητάμε γι’ αυτά τα θέματα.</w:t>
      </w:r>
    </w:p>
    <w:p w14:paraId="3A32DE1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όλων των πτερύγων, </w:t>
      </w:r>
      <w:r>
        <w:rPr>
          <w:rFonts w:eastAsia="Times New Roman" w:cs="Times New Roman"/>
          <w:szCs w:val="24"/>
        </w:rPr>
        <w:t>κύριε Υπουργέ, κύριε Αρχηγέ της Αξιωματικής Αντιπολίτευσης, είναι καλά να μιλάμε υπεύθυνα και με στοιχεία. Δεν υπάρχει κα</w:t>
      </w:r>
      <w:r>
        <w:rPr>
          <w:rFonts w:eastAsia="Times New Roman" w:cs="Times New Roman"/>
          <w:szCs w:val="24"/>
        </w:rPr>
        <w:t>μ</w:t>
      </w:r>
      <w:r>
        <w:rPr>
          <w:rFonts w:eastAsia="Times New Roman" w:cs="Times New Roman"/>
          <w:szCs w:val="24"/>
        </w:rPr>
        <w:t>μία πρόβλεψη στον ν.344/1976 για την αλλαγή φύλου. Δεν υπήρξε κα</w:t>
      </w:r>
      <w:r>
        <w:rPr>
          <w:rFonts w:eastAsia="Times New Roman" w:cs="Times New Roman"/>
          <w:szCs w:val="24"/>
        </w:rPr>
        <w:t>μ</w:t>
      </w:r>
      <w:r>
        <w:rPr>
          <w:rFonts w:eastAsia="Times New Roman" w:cs="Times New Roman"/>
          <w:szCs w:val="24"/>
        </w:rPr>
        <w:t>μία κυβέρνηση της Νέας Δημοκρατίας ούτε του Κωνσταντίνου Καραμανλή ού</w:t>
      </w:r>
      <w:r>
        <w:rPr>
          <w:rFonts w:eastAsia="Times New Roman" w:cs="Times New Roman"/>
          <w:szCs w:val="24"/>
        </w:rPr>
        <w:t xml:space="preserve">τε κανενός άλλου που να πέρασε για πρώτη φορά στην Ελλάδα την αλλαγή φύλου. Η αλλαγή φύλου για πρώτη φορά εισάγεται στην ελληνική νομοθεσία με τον ν.2507/1997, ο οποίος τροποποιεί τον ν.344/1976. </w:t>
      </w:r>
    </w:p>
    <w:p w14:paraId="3A32DE2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Καταθέτω στα Πρακτικά της Βουλής τον αρχικό νόμο και τις δι</w:t>
      </w:r>
      <w:r>
        <w:rPr>
          <w:rFonts w:eastAsia="Times New Roman" w:cs="Times New Roman"/>
          <w:szCs w:val="24"/>
        </w:rPr>
        <w:t>ορθώσεις του και τον ν.2507/1997 ως απόδειξη.</w:t>
      </w:r>
    </w:p>
    <w:p w14:paraId="3A32DE21" w14:textId="77777777" w:rsidR="00133975" w:rsidRDefault="007A2F43">
      <w:pPr>
        <w:tabs>
          <w:tab w:val="left" w:pos="7371"/>
        </w:tabs>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Κωνσταντίνος </w:t>
      </w:r>
      <w:proofErr w:type="spellStart"/>
      <w:r>
        <w:rPr>
          <w:rFonts w:eastAsia="Times New Roman" w:cs="Times New Roman"/>
          <w:szCs w:val="24"/>
        </w:rPr>
        <w:t>Μπαργιώτας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w:t>
      </w:r>
      <w:r>
        <w:rPr>
          <w:rFonts w:eastAsia="Times New Roman" w:cs="Times New Roman"/>
          <w:szCs w:val="24"/>
        </w:rPr>
        <w:t xml:space="preserve"> Βουλής)</w:t>
      </w:r>
    </w:p>
    <w:p w14:paraId="3A32DE2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Είναι καλό, λοιπόν, να μιλάμε με στοιχεία. Είναι καλό να μιλάμε τεκμηριωμένα. Είναι καλό να μιλάμε διαβάζοντας την ιστορία και του Κοινοβουλίου και όχι μόνο. Δυστυχώς, αυτού του τύπου η ευκολία και η επιπολαιότητα έχουν οδηγήσει σήμερα σ</w:t>
      </w:r>
      <w:r>
        <w:rPr>
          <w:rFonts w:eastAsia="Times New Roman" w:cs="Times New Roman"/>
          <w:szCs w:val="24"/>
        </w:rPr>
        <w:t>ε</w:t>
      </w:r>
      <w:r>
        <w:rPr>
          <w:rFonts w:eastAsia="Times New Roman" w:cs="Times New Roman"/>
          <w:szCs w:val="24"/>
        </w:rPr>
        <w:t xml:space="preserve"> αυτό που</w:t>
      </w:r>
      <w:r>
        <w:rPr>
          <w:rFonts w:eastAsia="Times New Roman" w:cs="Times New Roman"/>
          <w:szCs w:val="24"/>
        </w:rPr>
        <w:t xml:space="preserve"> είπα στην αρχή, σε μία αχρείαστη ένταση και μία συζήτηση η οποία γίνεται σε δυσμενείς συνθήκες.</w:t>
      </w:r>
    </w:p>
    <w:p w14:paraId="3A32DE2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Από μία άποψη, βέβαια, η Κυβέρνηση τον πέτυχε τον σκοπό της. Προκάλεσε έναν τεράστιο και όντως αχρείαστο θόρυβο. Εξεγέρθηκε η Εκκλησία και η μισή κοινωνία. Πρα</w:t>
      </w:r>
      <w:r>
        <w:rPr>
          <w:rFonts w:eastAsia="Times New Roman" w:cs="Times New Roman"/>
          <w:szCs w:val="24"/>
        </w:rPr>
        <w:t>κτικά, είναι όλοι θύματα της παραπληροφόρησης.</w:t>
      </w:r>
    </w:p>
    <w:p w14:paraId="3A32DE2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Ταυτόχρονα, τις ημέρες που συζητάμε ένα κρίσιμο θέμα –όμως για μία μειοψηφία- κόπηκε το επίδομα του πετρελαίου θέρμανσης, αποχώρησε ακόμα μία επένδυση 300 εκατομμυρίων ευρώ από την Ελλάδα, ένα πεντάχρονο κοριτ</w:t>
      </w:r>
      <w:r>
        <w:rPr>
          <w:rFonts w:eastAsia="Times New Roman" w:cs="Times New Roman"/>
          <w:szCs w:val="24"/>
        </w:rPr>
        <w:t>σάκι βρέθηκε νεκρό σε προσφυγικό συνοικισμό και χιλιάδες άνθρωποι περιμένουν να πάρουν συντάξεις.</w:t>
      </w:r>
    </w:p>
    <w:p w14:paraId="3A32DE2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Αυτά τα λέω ενδεικτικά. Όλα αυτά, δυστυχώς, πέρασαν στο απυρόβλητο.</w:t>
      </w:r>
    </w:p>
    <w:p w14:paraId="3A32DE26"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Εχθές, απ’ αυτό το Βήμα ο κύριος Πρωθυπουργός ανέφερε ότι η Κυβέρνηση έκανε σημαντικές τομ</w:t>
      </w:r>
      <w:r>
        <w:rPr>
          <w:rFonts w:eastAsia="Times New Roman" w:cs="Times New Roman"/>
          <w:szCs w:val="24"/>
        </w:rPr>
        <w:t xml:space="preserve">ές, λέει, στα ανθρώπινα δικαιώματα και ανέφερε το </w:t>
      </w:r>
      <w:r>
        <w:rPr>
          <w:rFonts w:eastAsia="Times New Roman" w:cs="Times New Roman"/>
          <w:szCs w:val="24"/>
        </w:rPr>
        <w:t>σ</w:t>
      </w:r>
      <w:r>
        <w:rPr>
          <w:rFonts w:eastAsia="Times New Roman" w:cs="Times New Roman"/>
          <w:szCs w:val="24"/>
        </w:rPr>
        <w:t xml:space="preserve">ύμφωνο </w:t>
      </w:r>
      <w:r>
        <w:rPr>
          <w:rFonts w:eastAsia="Times New Roman" w:cs="Times New Roman"/>
          <w:szCs w:val="24"/>
        </w:rPr>
        <w:t>σ</w:t>
      </w:r>
      <w:r>
        <w:rPr>
          <w:rFonts w:eastAsia="Times New Roman" w:cs="Times New Roman"/>
          <w:szCs w:val="24"/>
        </w:rPr>
        <w:t>υμβίωσης και την ιθαγένεια.</w:t>
      </w:r>
    </w:p>
    <w:p w14:paraId="3A32DE2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Διόρθωση: Η Αντιπολίτευση –η Δημοκρατική Συμπαράταξη, το Ποτάμι, η Νέα Δημοκρατία- στήριξε τον ΣΥΡΙΖΑ για να κάνει τις τομές, γιατί η Κυβέρνηση του κυρίου Πρωθυπουργού δ</w:t>
      </w:r>
      <w:r>
        <w:rPr>
          <w:rFonts w:eastAsia="Times New Roman" w:cs="Times New Roman"/>
          <w:szCs w:val="24"/>
        </w:rPr>
        <w:t>ιαλύεται</w:t>
      </w:r>
      <w:r>
        <w:rPr>
          <w:rFonts w:eastAsia="Times New Roman" w:cs="Times New Roman"/>
          <w:szCs w:val="24"/>
        </w:rPr>
        <w:t>,</w:t>
      </w:r>
      <w:r>
        <w:rPr>
          <w:rFonts w:eastAsia="Times New Roman" w:cs="Times New Roman"/>
          <w:szCs w:val="24"/>
        </w:rPr>
        <w:t xml:space="preserve"> όταν φθάνει στα ζητήματα των ανθρώπινων δικαιωμάτων.</w:t>
      </w:r>
    </w:p>
    <w:p w14:paraId="3A32DE2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A32DE2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Για να σεβαστώ τον χρόνο, λοιπόν, ολοκληρώνω με το εξής. Δηλώνω ότι η εποχή που ήσασταν, κύριοι συνάδελφοι, κ</w:t>
      </w:r>
      <w:r>
        <w:rPr>
          <w:rFonts w:eastAsia="Times New Roman" w:cs="Times New Roman"/>
          <w:szCs w:val="24"/>
        </w:rPr>
        <w:t xml:space="preserve">αι με τον </w:t>
      </w:r>
      <w:proofErr w:type="spellStart"/>
      <w:r>
        <w:rPr>
          <w:rFonts w:eastAsia="Times New Roman" w:cs="Times New Roman"/>
          <w:szCs w:val="24"/>
        </w:rPr>
        <w:t>χωροφύλαξ</w:t>
      </w:r>
      <w:proofErr w:type="spellEnd"/>
      <w:r>
        <w:rPr>
          <w:rFonts w:eastAsia="Times New Roman" w:cs="Times New Roman"/>
          <w:szCs w:val="24"/>
        </w:rPr>
        <w:t xml:space="preserve"> και με τον </w:t>
      </w:r>
      <w:proofErr w:type="spellStart"/>
      <w:r>
        <w:rPr>
          <w:rFonts w:eastAsia="Times New Roman" w:cs="Times New Roman"/>
          <w:szCs w:val="24"/>
        </w:rPr>
        <w:t>αστυφύλαξ</w:t>
      </w:r>
      <w:proofErr w:type="spellEnd"/>
      <w:r>
        <w:rPr>
          <w:rFonts w:eastAsia="Times New Roman" w:cs="Times New Roman"/>
          <w:szCs w:val="24"/>
        </w:rPr>
        <w:t xml:space="preserve">, και Αριστεροί και προοδευτικοί τις Παρασκευές, και συντηρητικοί και φορομπήχτες τα Σάββατα εν πλήρη και αγαστή </w:t>
      </w:r>
      <w:proofErr w:type="spellStart"/>
      <w:r>
        <w:rPr>
          <w:rFonts w:eastAsia="Times New Roman" w:cs="Times New Roman"/>
          <w:szCs w:val="24"/>
        </w:rPr>
        <w:t>συμπνοία</w:t>
      </w:r>
      <w:proofErr w:type="spellEnd"/>
      <w:r>
        <w:rPr>
          <w:rFonts w:eastAsia="Times New Roman" w:cs="Times New Roman"/>
          <w:szCs w:val="24"/>
        </w:rPr>
        <w:t xml:space="preserve"> με τους συνεργάτες σας, πέρασε, τελείωσε.</w:t>
      </w:r>
    </w:p>
    <w:p w14:paraId="3A32DE2A"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Τελείωσε και ο χρόν</w:t>
      </w:r>
      <w:r>
        <w:rPr>
          <w:rFonts w:eastAsia="Times New Roman" w:cs="Times New Roman"/>
          <w:szCs w:val="24"/>
        </w:rPr>
        <w:t xml:space="preserve">ος σας, κύριε </w:t>
      </w:r>
      <w:proofErr w:type="spellStart"/>
      <w:r>
        <w:rPr>
          <w:rFonts w:eastAsia="Times New Roman" w:cs="Times New Roman"/>
          <w:szCs w:val="24"/>
        </w:rPr>
        <w:t>Μπαργιώτα</w:t>
      </w:r>
      <w:proofErr w:type="spellEnd"/>
      <w:r>
        <w:rPr>
          <w:rFonts w:eastAsia="Times New Roman" w:cs="Times New Roman"/>
          <w:szCs w:val="24"/>
        </w:rPr>
        <w:t>.</w:t>
      </w:r>
    </w:p>
    <w:p w14:paraId="3A32DE2B"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Θα μου δώσετε ένα λεπτό, αυτό που χάθηκε στην αρχή.</w:t>
      </w:r>
    </w:p>
    <w:p w14:paraId="3A32DE2C"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το έδωσα.</w:t>
      </w:r>
    </w:p>
    <w:p w14:paraId="3A32DE2D"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ΜΠΑΡΓΙΩΤΑΣ: </w:t>
      </w:r>
      <w:r>
        <w:rPr>
          <w:rFonts w:eastAsia="Times New Roman" w:cs="Times New Roman"/>
          <w:szCs w:val="24"/>
        </w:rPr>
        <w:t>Έχω να προτείνω κάτι πολύ σημαντικό.</w:t>
      </w:r>
    </w:p>
    <w:p w14:paraId="3A32DE2E"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άλλοι ση</w:t>
      </w:r>
      <w:r>
        <w:rPr>
          <w:rFonts w:eastAsia="Times New Roman" w:cs="Times New Roman"/>
          <w:szCs w:val="24"/>
        </w:rPr>
        <w:t>μαντικά θέλουν να πουν εδώ.</w:t>
      </w:r>
    </w:p>
    <w:p w14:paraId="3A32DE2F"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Είναι μια τροποποίηση σημαντική. Επιτρέψτε μου.</w:t>
      </w:r>
    </w:p>
    <w:p w14:paraId="3A32DE3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Η εποχή αυτή πέρασε, λοιπόν. Όπως είπα, είμαστε υπέρ του νομοσχέδιου. Το είπαμε χθες. Δεν θα επαναλάβω τους λόγους. Έχουν ακουστεί πολλά επιχειρήματα και υ</w:t>
      </w:r>
      <w:r>
        <w:rPr>
          <w:rFonts w:eastAsia="Times New Roman" w:cs="Times New Roman"/>
          <w:szCs w:val="24"/>
        </w:rPr>
        <w:t>πέρ και κατά.</w:t>
      </w:r>
    </w:p>
    <w:p w14:paraId="3A32DE3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Ήμασταν και εμείς που ευαισθητοποιηθήκαμε για την κατηγορία δεκαπέντε- δεκαεπτά. Δυστυχώς, όμως, για να το πω απλά, η μπάλα χάθηκε. Και η μπάλα χάθηκε λόγω επιπολαιότητας και ταχύτητας. Καμμιά συζήτηση δεν έγινε για το συγκεκριμένο. Δεν υπήρξ</w:t>
      </w:r>
      <w:r>
        <w:rPr>
          <w:rFonts w:eastAsia="Times New Roman" w:cs="Times New Roman"/>
          <w:szCs w:val="24"/>
        </w:rPr>
        <w:t xml:space="preserve">ε νομοπαρασκευαστική επιτροπή για το συγκεκριμένο και το ξέρετε, κύριε Υπουργέ. Δεν υπήρξε σοβαρή συζήτηση. </w:t>
      </w:r>
    </w:p>
    <w:p w14:paraId="3A32DE3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Και έχουμε μια κατάσταση στην οποία η κοινωνία </w:t>
      </w:r>
      <w:proofErr w:type="spellStart"/>
      <w:r>
        <w:rPr>
          <w:rFonts w:eastAsia="Times New Roman" w:cs="Times New Roman"/>
          <w:szCs w:val="24"/>
        </w:rPr>
        <w:t>παραπληροφορημένη</w:t>
      </w:r>
      <w:proofErr w:type="spellEnd"/>
      <w:r>
        <w:rPr>
          <w:rFonts w:eastAsia="Times New Roman" w:cs="Times New Roman"/>
          <w:szCs w:val="24"/>
        </w:rPr>
        <w:t xml:space="preserve">, η Βουλή </w:t>
      </w:r>
      <w:proofErr w:type="spellStart"/>
      <w:r>
        <w:rPr>
          <w:rFonts w:eastAsia="Times New Roman" w:cs="Times New Roman"/>
          <w:szCs w:val="24"/>
        </w:rPr>
        <w:t>παραπληροφορημένη</w:t>
      </w:r>
      <w:proofErr w:type="spellEnd"/>
      <w:r>
        <w:rPr>
          <w:rFonts w:eastAsia="Times New Roman" w:cs="Times New Roman"/>
          <w:szCs w:val="24"/>
        </w:rPr>
        <w:t>, από ό,τι καταλαβαίνω από αυτά που ακούω από το Βήμα κα</w:t>
      </w:r>
      <w:r>
        <w:rPr>
          <w:rFonts w:eastAsia="Times New Roman" w:cs="Times New Roman"/>
          <w:szCs w:val="24"/>
        </w:rPr>
        <w:t>ι στους διαδρόμους, προσπαθεί να πάρει θέση σε ένα εξαιρετικά –μα, εξαιρετικά- κρίσιμο και ευαίσθητο ζήτημα.</w:t>
      </w:r>
    </w:p>
    <w:p w14:paraId="3A32DE33"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Ωραία, κύριε </w:t>
      </w:r>
      <w:proofErr w:type="spellStart"/>
      <w:r>
        <w:rPr>
          <w:rFonts w:eastAsia="Times New Roman" w:cs="Times New Roman"/>
          <w:szCs w:val="24"/>
        </w:rPr>
        <w:t>Μπαργιώτα</w:t>
      </w:r>
      <w:proofErr w:type="spellEnd"/>
      <w:r>
        <w:rPr>
          <w:rFonts w:eastAsia="Times New Roman" w:cs="Times New Roman"/>
          <w:szCs w:val="24"/>
        </w:rPr>
        <w:t>, το είπατε το σημαντικό. Βάλτε μια τελεία.</w:t>
      </w:r>
    </w:p>
    <w:p w14:paraId="3A32DE34"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ΜΠΑΡΓΙΩΤΑΣ: </w:t>
      </w:r>
      <w:r>
        <w:rPr>
          <w:rFonts w:eastAsia="Times New Roman" w:cs="Times New Roman"/>
          <w:szCs w:val="24"/>
        </w:rPr>
        <w:t>Δεν είναι αυτό το σημαν</w:t>
      </w:r>
      <w:r>
        <w:rPr>
          <w:rFonts w:eastAsia="Times New Roman" w:cs="Times New Roman"/>
          <w:szCs w:val="24"/>
        </w:rPr>
        <w:t>τικό. Δώστε μου ένα λεπτό, κύριε Πρόεδρε.</w:t>
      </w:r>
    </w:p>
    <w:p w14:paraId="3A32DE3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Πραγματικά ζηλεύω τους ανθρώπους που δουλεύουν με βεβαιότητες. Άκουσα εδώ ότι όλοι οι </w:t>
      </w:r>
      <w:proofErr w:type="spellStart"/>
      <w:r>
        <w:rPr>
          <w:rFonts w:eastAsia="Times New Roman" w:cs="Times New Roman"/>
          <w:szCs w:val="24"/>
        </w:rPr>
        <w:t>διεμφυλικοί</w:t>
      </w:r>
      <w:proofErr w:type="spellEnd"/>
      <w:r>
        <w:rPr>
          <w:rFonts w:eastAsia="Times New Roman" w:cs="Times New Roman"/>
          <w:szCs w:val="24"/>
        </w:rPr>
        <w:t xml:space="preserve"> είναι «χ-χ-ψ», άρα θα κάνουμε ένα τεστ </w:t>
      </w:r>
      <w:r>
        <w:rPr>
          <w:rFonts w:eastAsia="Times New Roman" w:cs="Times New Roman"/>
          <w:szCs w:val="24"/>
          <w:lang w:val="en-US"/>
        </w:rPr>
        <w:t>DNA</w:t>
      </w:r>
      <w:r>
        <w:rPr>
          <w:rFonts w:eastAsia="Times New Roman" w:cs="Times New Roman"/>
          <w:szCs w:val="24"/>
        </w:rPr>
        <w:t xml:space="preserve"> και καθαρίσαμε, δεν χρειάζεται η κουβέντα. Άκουσα εδώ ότι όλοι οι </w:t>
      </w:r>
      <w:proofErr w:type="spellStart"/>
      <w:r>
        <w:rPr>
          <w:rFonts w:eastAsia="Times New Roman" w:cs="Times New Roman"/>
          <w:szCs w:val="24"/>
        </w:rPr>
        <w:t>διεμφυλ</w:t>
      </w:r>
      <w:r>
        <w:rPr>
          <w:rFonts w:eastAsia="Times New Roman" w:cs="Times New Roman"/>
          <w:szCs w:val="24"/>
        </w:rPr>
        <w:t>ικοί</w:t>
      </w:r>
      <w:proofErr w:type="spellEnd"/>
      <w:r>
        <w:rPr>
          <w:rFonts w:eastAsia="Times New Roman" w:cs="Times New Roman"/>
          <w:szCs w:val="24"/>
        </w:rPr>
        <w:t xml:space="preserve"> είναι ψυχοπαθείς με οργανικό </w:t>
      </w:r>
      <w:proofErr w:type="spellStart"/>
      <w:r>
        <w:rPr>
          <w:rFonts w:eastAsia="Times New Roman" w:cs="Times New Roman"/>
          <w:szCs w:val="24"/>
        </w:rPr>
        <w:t>ψυχοσύνδρομο</w:t>
      </w:r>
      <w:proofErr w:type="spellEnd"/>
      <w:r>
        <w:rPr>
          <w:rFonts w:eastAsia="Times New Roman" w:cs="Times New Roman"/>
          <w:szCs w:val="24"/>
        </w:rPr>
        <w:t xml:space="preserve"> που ανεβαίνουν στον Υμηττό και ακούνε φωνές. Δυστυχώς τα πράγματα είναι πολύ πιο πολύπλοκα. Είναι πολύ πολύπλοκα και πολύ δύσκολα.</w:t>
      </w:r>
    </w:p>
    <w:p w14:paraId="3A32DE36"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Κουβέντα για τα παιδιά της ηλικίας δεκαπέντε με δεκαεπτά, στην ουσία δεν έχει </w:t>
      </w:r>
      <w:r>
        <w:rPr>
          <w:rFonts w:eastAsia="Times New Roman" w:cs="Times New Roman"/>
          <w:szCs w:val="24"/>
        </w:rPr>
        <w:t>γίνει. Υπάρχουν δεκάδες προβλήματα και ηθικά και ιατρικά που υπάρχουν από πίσω.</w:t>
      </w:r>
    </w:p>
    <w:p w14:paraId="3A32DE37"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w:t>
      </w:r>
      <w:proofErr w:type="spellStart"/>
      <w:r>
        <w:rPr>
          <w:rFonts w:eastAsia="Times New Roman" w:cs="Times New Roman"/>
          <w:szCs w:val="24"/>
        </w:rPr>
        <w:t>Μπαργιώτα</w:t>
      </w:r>
      <w:proofErr w:type="spellEnd"/>
      <w:r>
        <w:rPr>
          <w:rFonts w:eastAsia="Times New Roman" w:cs="Times New Roman"/>
          <w:szCs w:val="24"/>
        </w:rPr>
        <w:t>, παρακαλώ μην αγνοείτε το Προεδρείο. Βάλτε μια τελεία. Αγνοείτε το Προεδρείο. Τελειώσατε.</w:t>
      </w:r>
    </w:p>
    <w:p w14:paraId="3A32DE38"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Τελειώνω. </w:t>
      </w:r>
      <w:r>
        <w:rPr>
          <w:rFonts w:eastAsia="Times New Roman" w:cs="Times New Roman"/>
          <w:szCs w:val="24"/>
        </w:rPr>
        <w:t xml:space="preserve">Έχετε δίκιο, με </w:t>
      </w:r>
      <w:proofErr w:type="spellStart"/>
      <w:r>
        <w:rPr>
          <w:rFonts w:eastAsia="Times New Roman" w:cs="Times New Roman"/>
          <w:szCs w:val="24"/>
        </w:rPr>
        <w:t>συγχωρείτε</w:t>
      </w:r>
      <w:proofErr w:type="spellEnd"/>
      <w:r>
        <w:rPr>
          <w:rFonts w:eastAsia="Times New Roman" w:cs="Times New Roman"/>
          <w:szCs w:val="24"/>
        </w:rPr>
        <w:t>.</w:t>
      </w:r>
    </w:p>
    <w:p w14:paraId="3A32DE3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Η πρόταση της Δημοκρατικής Συμπαράταξης είναι συγκεκριμένη. Θα διαβάσω μόνο αυτό και θα τελειώσω. Προτείνουμε, λοιπόν, το εξής: Αναγνωρίζοντας την ανάγκη να υπάρξει ρύθμιση για τα παιδιά από τα δεκαπέντε μέχρι τα δεκαεπτά, με πρ</w:t>
      </w:r>
      <w:r>
        <w:rPr>
          <w:rFonts w:eastAsia="Times New Roman" w:cs="Times New Roman"/>
          <w:szCs w:val="24"/>
        </w:rPr>
        <w:t>οεδρικό διάταγμα που εκδίδεται ύστερα από πρόταση των Υπουργών Δικαιο</w:t>
      </w:r>
      <w:r>
        <w:rPr>
          <w:rFonts w:eastAsia="Times New Roman" w:cs="Times New Roman"/>
          <w:szCs w:val="24"/>
        </w:rPr>
        <w:lastRenderedPageBreak/>
        <w:t xml:space="preserve">σύνης, Διαφάνειας και Ανθρωπίνων Δικαιωμάτων και Υγείας, να καθορίζονται οι όροι και οι προϋποθέσεις για τη διόρθωση του καταχωρισμένου φύλου σε ανήλικους που έχουν συμπληρώσει το δέκατο </w:t>
      </w:r>
      <w:r>
        <w:rPr>
          <w:rFonts w:eastAsia="Times New Roman" w:cs="Times New Roman"/>
          <w:szCs w:val="24"/>
        </w:rPr>
        <w:t>πέμπτο έτος της ηλικίας.</w:t>
      </w:r>
    </w:p>
    <w:p w14:paraId="3A32DE3A" w14:textId="77777777" w:rsidR="00133975" w:rsidRDefault="007A2F43">
      <w:pPr>
        <w:spacing w:line="600" w:lineRule="auto"/>
        <w:ind w:firstLine="720"/>
        <w:jc w:val="both"/>
        <w:rPr>
          <w:rFonts w:eastAsia="Times New Roman" w:cs="Times New Roman"/>
        </w:rPr>
      </w:pPr>
      <w:r>
        <w:rPr>
          <w:rFonts w:eastAsia="Times New Roman" w:cs="Times New Roman"/>
        </w:rPr>
        <w:t>(Στο σημείο αυτό ο Βουλευτής κ.</w:t>
      </w:r>
      <w:r>
        <w:rPr>
          <w:rFonts w:eastAsia="Times New Roman" w:cs="Times New Roman"/>
          <w:b/>
          <w:szCs w:val="24"/>
        </w:rPr>
        <w:t xml:space="preserve"> </w:t>
      </w:r>
      <w:r>
        <w:rPr>
          <w:rFonts w:eastAsia="Times New Roman" w:cs="Times New Roman"/>
          <w:szCs w:val="24"/>
        </w:rPr>
        <w:t xml:space="preserve">Κωνσταντίνος </w:t>
      </w:r>
      <w:proofErr w:type="spellStart"/>
      <w:r>
        <w:rPr>
          <w:rFonts w:eastAsia="Times New Roman" w:cs="Times New Roman"/>
          <w:szCs w:val="24"/>
        </w:rPr>
        <w:t>Μπαργιώτας</w:t>
      </w:r>
      <w:proofErr w:type="spellEnd"/>
      <w:r>
        <w:rPr>
          <w:rFonts w:eastAsia="Times New Roman" w:cs="Times New Roman"/>
        </w:rPr>
        <w:t xml:space="preserve"> καταθέτει για τα Πρακτικά την προαναφερθείσα πρόταση, η οποία βρίσκεται στο αρχείο του Τμήματος Γραμματείας της Διεύθυνσης Στενογραφίας και Πρακτικών της Βουλής)</w:t>
      </w:r>
    </w:p>
    <w:p w14:paraId="3A32DE3B"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Προτείνουμε, λοιπόν, ο διακανονισμός να γίνει με προεδρικό διάταγμα, το σχέδιο του οποίου θα έρθει εκ νέου στην </w:t>
      </w:r>
      <w:r>
        <w:rPr>
          <w:rFonts w:eastAsia="Times New Roman" w:cs="Times New Roman"/>
          <w:szCs w:val="24"/>
        </w:rPr>
        <w:t>ε</w:t>
      </w:r>
      <w:r>
        <w:rPr>
          <w:rFonts w:eastAsia="Times New Roman" w:cs="Times New Roman"/>
          <w:szCs w:val="24"/>
        </w:rPr>
        <w:t>πιτροπή, έτσι ώστε η κοινωνία και το Κοινοβούλιο να μπορέσει να συζητήσει ψύχραιμα και τεκμηριωμένα, κύριε Υπουργέ, το ζήτημα.</w:t>
      </w:r>
    </w:p>
    <w:p w14:paraId="3A32DE3C"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ΠΡΟΕΔΡΕΥΩΝ (Γεώρ</w:t>
      </w:r>
      <w:r>
        <w:rPr>
          <w:rFonts w:eastAsia="Times New Roman" w:cs="Times New Roman"/>
          <w:b/>
          <w:szCs w:val="24"/>
        </w:rPr>
        <w:t>γιος Βαρεμένος):</w:t>
      </w:r>
      <w:r>
        <w:rPr>
          <w:rFonts w:eastAsia="Times New Roman" w:cs="Times New Roman"/>
          <w:szCs w:val="24"/>
        </w:rPr>
        <w:t xml:space="preserve"> Τελεία, κύριε </w:t>
      </w:r>
      <w:proofErr w:type="spellStart"/>
      <w:r>
        <w:rPr>
          <w:rFonts w:eastAsia="Times New Roman" w:cs="Times New Roman"/>
          <w:szCs w:val="24"/>
        </w:rPr>
        <w:t>Μπαργιώτα</w:t>
      </w:r>
      <w:proofErr w:type="spellEnd"/>
      <w:r>
        <w:rPr>
          <w:rFonts w:eastAsia="Times New Roman" w:cs="Times New Roman"/>
          <w:szCs w:val="24"/>
        </w:rPr>
        <w:t>. Τα είπε ωραία εχθές ο εισηγητής σας.</w:t>
      </w:r>
    </w:p>
    <w:p w14:paraId="3A32DE3D"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Σας </w:t>
      </w:r>
      <w:r>
        <w:rPr>
          <w:rFonts w:eastAsia="Times New Roman"/>
          <w:color w:val="000000"/>
          <w:szCs w:val="24"/>
        </w:rPr>
        <w:t>ευχαριστώ, κύριε Πρόεδρε.</w:t>
      </w:r>
      <w:r>
        <w:rPr>
          <w:rFonts w:eastAsia="Times New Roman" w:cs="Times New Roman"/>
          <w:szCs w:val="24"/>
        </w:rPr>
        <w:t xml:space="preserve"> </w:t>
      </w:r>
    </w:p>
    <w:p w14:paraId="3A32DE3E" w14:textId="77777777" w:rsidR="00133975" w:rsidRDefault="007A2F43">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p>
    <w:p w14:paraId="3A32DE3F"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w:t>
      </w:r>
      <w:r>
        <w:rPr>
          <w:rFonts w:eastAsia="Times New Roman" w:cs="Times New Roman"/>
          <w:szCs w:val="24"/>
        </w:rPr>
        <w:t>ει ο κ. Λαγός για τρία λεπτά.</w:t>
      </w:r>
    </w:p>
    <w:p w14:paraId="3A32DE40"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ΛΑΓΟΣ: </w:t>
      </w: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να πούμε ότι προσωπικά συμπάσχω με τον κ. Κοντονή. Έχει φέρει ένα νομοσχέδιο σήμερα το οποίο μπάζει από παντού. Οι δικοί του οι Βουλευτές δεν το ψηφίζουν για τον </w:t>
      </w:r>
      <w:r>
        <w:rPr>
          <w:rFonts w:eastAsia="Times New Roman" w:cs="Times New Roman"/>
          <w:szCs w:val="24"/>
        </w:rPr>
        <w:t>άλφα</w:t>
      </w:r>
      <w:r>
        <w:rPr>
          <w:rFonts w:eastAsia="Times New Roman" w:cs="Times New Roman"/>
          <w:szCs w:val="24"/>
        </w:rPr>
        <w:t xml:space="preserve"> ή για τον </w:t>
      </w:r>
      <w:r>
        <w:rPr>
          <w:rFonts w:eastAsia="Times New Roman" w:cs="Times New Roman"/>
          <w:szCs w:val="24"/>
        </w:rPr>
        <w:t>βήτα</w:t>
      </w:r>
      <w:r>
        <w:rPr>
          <w:rFonts w:eastAsia="Times New Roman" w:cs="Times New Roman"/>
          <w:szCs w:val="24"/>
        </w:rPr>
        <w:t xml:space="preserve"> λόγο. Την </w:t>
      </w:r>
      <w:r>
        <w:rPr>
          <w:rFonts w:eastAsia="Times New Roman" w:cs="Times New Roman"/>
          <w:bCs/>
          <w:szCs w:val="24"/>
        </w:rPr>
        <w:t>τροπολο</w:t>
      </w:r>
      <w:r>
        <w:rPr>
          <w:rFonts w:eastAsia="Times New Roman" w:cs="Times New Roman"/>
          <w:bCs/>
          <w:szCs w:val="24"/>
        </w:rPr>
        <w:t>γία</w:t>
      </w:r>
      <w:r>
        <w:rPr>
          <w:rFonts w:eastAsia="Times New Roman" w:cs="Times New Roman"/>
          <w:szCs w:val="24"/>
        </w:rPr>
        <w:t xml:space="preserve"> για την </w:t>
      </w:r>
      <w:r>
        <w:rPr>
          <w:rFonts w:eastAsia="Times New Roman" w:cs="Times New Roman"/>
          <w:szCs w:val="24"/>
        </w:rPr>
        <w:t>«</w:t>
      </w:r>
      <w:r>
        <w:rPr>
          <w:rFonts w:eastAsia="Times New Roman" w:cs="Times New Roman"/>
          <w:szCs w:val="24"/>
        </w:rPr>
        <w:t>Τουρκική Ένωση Ξάνθης</w:t>
      </w:r>
      <w:r>
        <w:rPr>
          <w:rFonts w:eastAsia="Times New Roman" w:cs="Times New Roman"/>
          <w:szCs w:val="24"/>
        </w:rPr>
        <w:t>»</w:t>
      </w:r>
      <w:r>
        <w:rPr>
          <w:rFonts w:eastAsia="Times New Roman" w:cs="Times New Roman"/>
          <w:szCs w:val="24"/>
        </w:rPr>
        <w:t>, η οποία είχε απορριφθεί από όλο το Κοινοβούλιο, την έφερε σήμερα με εκδικητικό σχεδόν τρόπο. Άρα ο άνθρωπος, επειδή βλέπει ότι έχει χάσει το παιχνίδι, προσπαθεί να ρίξει τη μπάλα αλλού.</w:t>
      </w:r>
    </w:p>
    <w:p w14:paraId="3A32DE4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Βγήκε, λοιπόν, ο συγκεκριμένος, ο</w:t>
      </w:r>
      <w:r>
        <w:rPr>
          <w:rFonts w:eastAsia="Times New Roman" w:cs="Times New Roman"/>
          <w:szCs w:val="24"/>
        </w:rPr>
        <w:t xml:space="preserve"> Κοντονής, ο οποίος παριστάνει τον Υπουργό Δικαιοσύνης, αλλά δεν αναγνωρίζει τεκμήριο αθωότητας και μας μίλησε για μια δολοφονία η οποία έχει γίνει, για μία δολοφονία η οποία -εφόσον είναι Υπουργός Δικαιοσύνης, ψεύδεται συνειδητά γιατί είτε δεν ξέρει τη δι</w:t>
      </w:r>
      <w:r>
        <w:rPr>
          <w:rFonts w:eastAsia="Times New Roman" w:cs="Times New Roman"/>
          <w:szCs w:val="24"/>
        </w:rPr>
        <w:t>κογραφία, είτε την ξέρει και λέει ψέματα- δεν εμπλέκει κανέναν Βουλευτή ή τον Αρχηγό της Χρυσής Αυγής. Αυτός είναι ο ψεύτης και συκοφάντης Κοντονής.</w:t>
      </w:r>
    </w:p>
    <w:p w14:paraId="3A32DE42"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3A32DE4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Όπως επίσης ο Κοντονής, ο οποίος είναι πολύ ευαίσθητος επ</w:t>
      </w:r>
      <w:r>
        <w:rPr>
          <w:rFonts w:eastAsia="Times New Roman" w:cs="Times New Roman"/>
          <w:szCs w:val="24"/>
        </w:rPr>
        <w:t xml:space="preserve">ιλεκτικά για δολοφονίες, δεν λέει δίπλα, στη συνεργάτη που έχει, στην κ. </w:t>
      </w:r>
      <w:proofErr w:type="spellStart"/>
      <w:r>
        <w:rPr>
          <w:rFonts w:eastAsia="Times New Roman" w:cs="Times New Roman"/>
          <w:szCs w:val="24"/>
        </w:rPr>
        <w:t>Γιαννακάκη</w:t>
      </w:r>
      <w:proofErr w:type="spellEnd"/>
      <w:r>
        <w:rPr>
          <w:rFonts w:eastAsia="Times New Roman" w:cs="Times New Roman"/>
          <w:szCs w:val="24"/>
        </w:rPr>
        <w:t>, να ζητήσει συγγνώμη μετά από τέσσερα χρόνια, γιατί η συγκεκριμένη κυρία -που πρέπει να ντρέπεται, είναι ντροπή της- την ώρα που είχαν σκοτωθεί δύο νέοι άνθρωποι, ο Γιώργος</w:t>
      </w:r>
      <w:r>
        <w:rPr>
          <w:rFonts w:eastAsia="Times New Roman" w:cs="Times New Roman"/>
          <w:szCs w:val="24"/>
        </w:rPr>
        <w:t xml:space="preserve"> </w:t>
      </w:r>
      <w:proofErr w:type="spellStart"/>
      <w:r>
        <w:rPr>
          <w:rFonts w:eastAsia="Times New Roman" w:cs="Times New Roman"/>
          <w:szCs w:val="24"/>
        </w:rPr>
        <w:t>Φουντούλης</w:t>
      </w:r>
      <w:proofErr w:type="spellEnd"/>
      <w:r>
        <w:rPr>
          <w:rFonts w:eastAsia="Times New Roman" w:cs="Times New Roman"/>
          <w:szCs w:val="24"/>
        </w:rPr>
        <w:t xml:space="preserve"> και ο Μανώλης </w:t>
      </w:r>
      <w:proofErr w:type="spellStart"/>
      <w:r>
        <w:rPr>
          <w:rFonts w:eastAsia="Times New Roman" w:cs="Times New Roman"/>
          <w:szCs w:val="24"/>
        </w:rPr>
        <w:t>Καπελώνης</w:t>
      </w:r>
      <w:proofErr w:type="spellEnd"/>
      <w:r>
        <w:rPr>
          <w:rFonts w:eastAsia="Times New Roman" w:cs="Times New Roman"/>
          <w:szCs w:val="24"/>
        </w:rPr>
        <w:t xml:space="preserve">, έξω από τα γραφεία της Χρυσής Αυγής μόνο και μόνο γιατί ήταν </w:t>
      </w:r>
      <w:proofErr w:type="spellStart"/>
      <w:r>
        <w:rPr>
          <w:rFonts w:eastAsia="Times New Roman" w:cs="Times New Roman"/>
          <w:szCs w:val="24"/>
        </w:rPr>
        <w:t>χ</w:t>
      </w:r>
      <w:r>
        <w:rPr>
          <w:rFonts w:eastAsia="Times New Roman" w:cs="Times New Roman"/>
          <w:szCs w:val="24"/>
        </w:rPr>
        <w:t>ρυσαυγίτες</w:t>
      </w:r>
      <w:proofErr w:type="spellEnd"/>
      <w:r>
        <w:rPr>
          <w:rFonts w:eastAsia="Times New Roman" w:cs="Times New Roman"/>
          <w:szCs w:val="24"/>
        </w:rPr>
        <w:t xml:space="preserve">, έλεγε στα δελτία ειδήσεων εκείνη την ώρα, μετά </w:t>
      </w:r>
      <w:r>
        <w:rPr>
          <w:rFonts w:eastAsia="Times New Roman" w:cs="Times New Roman"/>
          <w:szCs w:val="24"/>
        </w:rPr>
        <w:lastRenderedPageBreak/>
        <w:t>από ένα τέταρτο, όταν το αίμα των νεκρών άχνιζε, ότι ήταν ξεκαθάρισμα λογαριασμών.</w:t>
      </w:r>
    </w:p>
    <w:p w14:paraId="3A32DE4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Είναι ντροπή </w:t>
      </w:r>
      <w:r>
        <w:rPr>
          <w:rFonts w:eastAsia="Times New Roman" w:cs="Times New Roman"/>
          <w:szCs w:val="24"/>
        </w:rPr>
        <w:t>σου και εσένα Κοντονή, που την έχεις δίπλα. Δεν θα κάνεις λοιπόν, επιλεκτικά τον ευαίσθητο!</w:t>
      </w:r>
    </w:p>
    <w:p w14:paraId="3A32DE45" w14:textId="77777777" w:rsidR="00133975" w:rsidRDefault="007A2F43">
      <w:pPr>
        <w:spacing w:line="600" w:lineRule="auto"/>
        <w:ind w:firstLine="720"/>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 xml:space="preserve">αρχάς μη φωνάζετε, ακούγεστε. </w:t>
      </w:r>
    </w:p>
    <w:p w14:paraId="3A32DE46" w14:textId="77777777" w:rsidR="00133975" w:rsidRDefault="007A2F43">
      <w:pPr>
        <w:spacing w:line="600" w:lineRule="auto"/>
        <w:ind w:firstLine="720"/>
        <w:jc w:val="center"/>
        <w:rPr>
          <w:rFonts w:eastAsia="Times New Roman"/>
          <w:bCs/>
        </w:rPr>
      </w:pPr>
      <w:r>
        <w:rPr>
          <w:rFonts w:eastAsia="Times New Roman"/>
          <w:bCs/>
        </w:rPr>
        <w:t>(Θόρυβος -</w:t>
      </w:r>
      <w:r>
        <w:rPr>
          <w:rFonts w:eastAsia="Times New Roman"/>
          <w:bCs/>
        </w:rPr>
        <w:t xml:space="preserve"> </w:t>
      </w:r>
      <w:r>
        <w:rPr>
          <w:rFonts w:eastAsia="Times New Roman"/>
          <w:bCs/>
        </w:rPr>
        <w:t>διαμαρτυρίες από την πτέρυγα του ΣΥΡΙΖΑ)</w:t>
      </w:r>
    </w:p>
    <w:p w14:paraId="3A32DE47"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Το ψέμα όλων μέσα στο Κοινοβ</w:t>
      </w:r>
      <w:r>
        <w:rPr>
          <w:rFonts w:eastAsia="Times New Roman" w:cs="Times New Roman"/>
          <w:szCs w:val="24"/>
        </w:rPr>
        <w:t xml:space="preserve">ούλιο φάνηκε -και επειδή το ψέμα έχει κοντά ποδάρια- και πριν από λίγες μέρες. Το Σάββατο το απόγευμα έγινε μια επίθεση σε κάποιους λαθρομετανάστες στην περιοχή του Ασπροπύργου. Βγήκαν εδώ τα κόμματα του Κοινοβουλίου, έβγαλαν ανακοινώσεις και καταδίκασαν, </w:t>
      </w:r>
      <w:r>
        <w:rPr>
          <w:rFonts w:eastAsia="Times New Roman" w:cs="Times New Roman"/>
          <w:szCs w:val="24"/>
        </w:rPr>
        <w:t>λέει, το γεγονός γιατί εμπλεκόταν η Χρυσή Αυγή. Έτσι λέγατε όλοι.</w:t>
      </w:r>
    </w:p>
    <w:p w14:paraId="3A32DE4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Και διαβάζουμε σήμερα εμείς: «Έναν δεκαεπτάχρονο ομογενή από τη Ρωσία αναγνώρισε ο σαραντάχρονος, ο οποίος </w:t>
      </w:r>
      <w:r>
        <w:rPr>
          <w:rFonts w:eastAsia="Times New Roman" w:cs="Times New Roman"/>
          <w:szCs w:val="24"/>
        </w:rPr>
        <w:t>κ</w:t>
      </w:r>
      <w:r>
        <w:rPr>
          <w:rFonts w:eastAsia="Times New Roman" w:cs="Times New Roman"/>
          <w:szCs w:val="24"/>
        </w:rPr>
        <w:t>τυπήθηκε». Ομογενή από τη Ρωσία! Ουδεμία σχέση με τη Χρυσή Αυγή. Ο συγκεκριμένος δ</w:t>
      </w:r>
      <w:r>
        <w:rPr>
          <w:rFonts w:eastAsia="Times New Roman" w:cs="Times New Roman"/>
          <w:szCs w:val="24"/>
        </w:rPr>
        <w:t>εκαεπτάχρονος, ομογενής από τη Ρωσία, συμμετείχε σε ομάδες ομογενών που κατοικούν στην περιοχή και βρίσκονται σε διαρκή αντιπαλότητα με Πακιστανούς εργάτες για την εργασία με χαμηλά μεροκάματα. Το ακούτε, εσείς δημοκράτες;</w:t>
      </w:r>
    </w:p>
    <w:p w14:paraId="3A32DE49" w14:textId="77777777" w:rsidR="00133975" w:rsidRDefault="007A2F43">
      <w:pPr>
        <w:spacing w:line="600" w:lineRule="auto"/>
        <w:ind w:firstLine="720"/>
        <w:jc w:val="both"/>
        <w:rPr>
          <w:rFonts w:eastAsia="Times New Roman"/>
        </w:rPr>
      </w:pPr>
      <w:r w:rsidRPr="007521E9">
        <w:rPr>
          <w:rFonts w:eastAsia="Times New Roman"/>
        </w:rPr>
        <w:lastRenderedPageBreak/>
        <w:t xml:space="preserve">Είδαμε, λοιπόν, προηγουμένως για </w:t>
      </w:r>
      <w:r w:rsidRPr="007521E9">
        <w:rPr>
          <w:rFonts w:eastAsia="Times New Roman"/>
        </w:rPr>
        <w:t xml:space="preserve">άλλη μια φορά, την επιλεκτική σας ευαισθησία, όταν αναφέρθηκε σε ένα </w:t>
      </w:r>
      <w:proofErr w:type="spellStart"/>
      <w:r w:rsidRPr="007521E9">
        <w:rPr>
          <w:rFonts w:eastAsia="Times New Roman"/>
        </w:rPr>
        <w:t>ατυχέστατο</w:t>
      </w:r>
      <w:proofErr w:type="spellEnd"/>
      <w:r w:rsidRPr="007521E9">
        <w:rPr>
          <w:rFonts w:eastAsia="Times New Roman"/>
        </w:rPr>
        <w:t xml:space="preserve"> περιστατικό, σε μια δολοφονία -που χίλιες φορές μακάρι να μην είχε συμβεί ποτέ- πριν από τέσσερα χρόνια και όλοι εδώ οι δημοκράτες</w:t>
      </w:r>
      <w:r w:rsidRPr="00FC759B">
        <w:rPr>
          <w:rFonts w:eastAsia="Times New Roman"/>
        </w:rPr>
        <w:t>, που κόπτονται για τα δικαιώματα του 0,01% κα</w:t>
      </w:r>
      <w:r w:rsidRPr="00FC759B">
        <w:rPr>
          <w:rFonts w:eastAsia="Times New Roman"/>
        </w:rPr>
        <w:t>ι τους δίνουν το δικαίωμα να κάνουν αυτό που θέλουν, για εμάς δεν αναγνωρίζουν το τεκμήριο αθωότητας, για εμάς</w:t>
      </w:r>
      <w:r w:rsidRPr="007521E9">
        <w:rPr>
          <w:rFonts w:eastAsia="Times New Roman"/>
        </w:rPr>
        <w:t xml:space="preserve"> που έμπαιναν μέσα στα σπίτια μας, εκλεγμένοι Βουλευτές, Αρχηγός </w:t>
      </w:r>
      <w:r w:rsidRPr="007521E9">
        <w:rPr>
          <w:rFonts w:eastAsia="Times New Roman"/>
        </w:rPr>
        <w:t>κ</w:t>
      </w:r>
      <w:r w:rsidRPr="007521E9">
        <w:rPr>
          <w:rFonts w:eastAsia="Times New Roman"/>
        </w:rPr>
        <w:t>όμματος και μας έπαιρναν δι</w:t>
      </w:r>
      <w:r w:rsidRPr="007521E9">
        <w:rPr>
          <w:rFonts w:eastAsia="Times New Roman"/>
        </w:rPr>
        <w:t>ά</w:t>
      </w:r>
      <w:r w:rsidRPr="007521E9">
        <w:rPr>
          <w:rFonts w:eastAsia="Times New Roman"/>
        </w:rPr>
        <w:t xml:space="preserve"> τη</w:t>
      </w:r>
      <w:r w:rsidRPr="00FC759B">
        <w:rPr>
          <w:rFonts w:eastAsia="Times New Roman"/>
        </w:rPr>
        <w:t xml:space="preserve">ς βίας από τα σπίτια μας. </w:t>
      </w:r>
    </w:p>
    <w:p w14:paraId="3A32DE4A" w14:textId="77777777" w:rsidR="00133975" w:rsidRDefault="007A2F43">
      <w:pPr>
        <w:spacing w:line="600" w:lineRule="auto"/>
        <w:ind w:firstLine="720"/>
        <w:jc w:val="both"/>
        <w:rPr>
          <w:rFonts w:eastAsia="Times New Roman"/>
          <w:bCs/>
        </w:rPr>
      </w:pPr>
      <w:r>
        <w:rPr>
          <w:rFonts w:eastAsia="Times New Roman"/>
          <w:bCs/>
        </w:rPr>
        <w:t>Α</w:t>
      </w:r>
      <w:r>
        <w:rPr>
          <w:rFonts w:eastAsia="Times New Roman"/>
          <w:bCs/>
        </w:rPr>
        <w:t>ποδείξαμε σε όλους σα</w:t>
      </w:r>
      <w:r>
        <w:rPr>
          <w:rFonts w:eastAsia="Times New Roman"/>
          <w:bCs/>
        </w:rPr>
        <w:t xml:space="preserve">ς ότι ήμασταν αθώοι </w:t>
      </w:r>
      <w:r>
        <w:rPr>
          <w:rFonts w:eastAsia="Times New Roman"/>
          <w:bCs/>
        </w:rPr>
        <w:t>κ</w:t>
      </w:r>
      <w:r>
        <w:rPr>
          <w:rFonts w:eastAsia="Times New Roman"/>
          <w:bCs/>
        </w:rPr>
        <w:t>αι το γεγονός ότι καταδιωκόμαστε όλο αυτό το χρονικό διάστημα</w:t>
      </w:r>
      <w:r>
        <w:rPr>
          <w:rFonts w:eastAsia="Times New Roman"/>
          <w:bCs/>
        </w:rPr>
        <w:t>,</w:t>
      </w:r>
      <w:r>
        <w:rPr>
          <w:rFonts w:eastAsia="Times New Roman"/>
          <w:bCs/>
        </w:rPr>
        <w:t xml:space="preserve"> έγκειται στο ότι εσείς, η ανθελληνική σας </w:t>
      </w:r>
      <w:r>
        <w:rPr>
          <w:rFonts w:eastAsia="Times New Roman"/>
          <w:bCs/>
        </w:rPr>
        <w:t>σ</w:t>
      </w:r>
      <w:r>
        <w:rPr>
          <w:rFonts w:eastAsia="Times New Roman"/>
          <w:bCs/>
        </w:rPr>
        <w:t xml:space="preserve">υγκυβέρνηση μάχεται εναντίον της Ορθοδοξίας και της </w:t>
      </w:r>
      <w:proofErr w:type="spellStart"/>
      <w:r>
        <w:rPr>
          <w:rFonts w:eastAsia="Times New Roman"/>
          <w:bCs/>
        </w:rPr>
        <w:t>πατρίδος</w:t>
      </w:r>
      <w:proofErr w:type="spellEnd"/>
      <w:r>
        <w:rPr>
          <w:rFonts w:eastAsia="Times New Roman"/>
          <w:bCs/>
        </w:rPr>
        <w:t>. Αυτό είναι το μοναδικό κίνητρο.</w:t>
      </w:r>
    </w:p>
    <w:p w14:paraId="3A32DE4B" w14:textId="77777777" w:rsidR="00133975" w:rsidRDefault="007A2F43">
      <w:pPr>
        <w:spacing w:line="600" w:lineRule="auto"/>
        <w:ind w:firstLine="720"/>
        <w:jc w:val="both"/>
        <w:rPr>
          <w:rFonts w:eastAsia="Times New Roman"/>
          <w:bCs/>
        </w:rPr>
      </w:pPr>
      <w:r>
        <w:rPr>
          <w:rFonts w:eastAsia="Times New Roman"/>
          <w:bCs/>
        </w:rPr>
        <w:t>Θ</w:t>
      </w:r>
      <w:r>
        <w:rPr>
          <w:rFonts w:eastAsia="Times New Roman"/>
          <w:bCs/>
        </w:rPr>
        <w:t>α ήθελα να τελειώσω τονίζοντας -αφ</w:t>
      </w:r>
      <w:r>
        <w:rPr>
          <w:rFonts w:eastAsia="Times New Roman"/>
          <w:bCs/>
        </w:rPr>
        <w:t>ού ο Κοντονής δεν μπορεί να πει τίποτε άλλο πλέον, έχει κάτσει στη γωνία του φρόνιμος και ήσυχος πλέον- την υποκριτική στάση όλων των υπολοίπων κομμάτων της Αντιπολίτευσης, γιατί βλέπουμε ότι σχεδόν κανείς δεν ψηφίζει το άρθρο 3 του νομοσχεδίου</w:t>
      </w:r>
      <w:r>
        <w:rPr>
          <w:rFonts w:eastAsia="Times New Roman"/>
          <w:bCs/>
        </w:rPr>
        <w:t>,</w:t>
      </w:r>
      <w:r>
        <w:rPr>
          <w:rFonts w:eastAsia="Times New Roman"/>
          <w:bCs/>
        </w:rPr>
        <w:t xml:space="preserve"> το οποίο μ</w:t>
      </w:r>
      <w:r>
        <w:rPr>
          <w:rFonts w:eastAsia="Times New Roman"/>
          <w:bCs/>
        </w:rPr>
        <w:t xml:space="preserve">ιλούσε για τα δεκαπεντάχρονα παιδιά. </w:t>
      </w:r>
    </w:p>
    <w:p w14:paraId="3A32DE4C" w14:textId="77777777" w:rsidR="00133975" w:rsidRDefault="007A2F43">
      <w:pPr>
        <w:spacing w:line="600" w:lineRule="auto"/>
        <w:ind w:firstLine="720"/>
        <w:jc w:val="both"/>
        <w:rPr>
          <w:rFonts w:eastAsia="Times New Roman"/>
          <w:bCs/>
        </w:rPr>
      </w:pPr>
      <w:r>
        <w:rPr>
          <w:rFonts w:eastAsia="Times New Roman"/>
          <w:bCs/>
        </w:rPr>
        <w:t xml:space="preserve">Εμείς το φέραμε χθες αυτό το ζήτημα και κάναμε ένσταση αντισυνταγματικότητας </w:t>
      </w:r>
      <w:r>
        <w:rPr>
          <w:rFonts w:eastAsia="Times New Roman"/>
          <w:bCs/>
        </w:rPr>
        <w:t>κ</w:t>
      </w:r>
      <w:r>
        <w:rPr>
          <w:rFonts w:eastAsia="Times New Roman"/>
          <w:bCs/>
        </w:rPr>
        <w:t>αι όλα τα κόμματα το αρνήθηκαν, γιατί το έφερε η Χρυσή Αυγή. Ψεύτες! Υποκριτές και Φαρισαίοι! Και σήμερα έρχεστε να πείτε ότι δεν το ψηφίζετ</w:t>
      </w:r>
      <w:r>
        <w:rPr>
          <w:rFonts w:eastAsia="Times New Roman"/>
          <w:bCs/>
        </w:rPr>
        <w:t>ε. Αυτοί είσαστε και για αυτό θα σας πολεμάμε μέχρι τέλους.</w:t>
      </w:r>
    </w:p>
    <w:p w14:paraId="3A32DE4D" w14:textId="77777777" w:rsidR="00133975" w:rsidRDefault="007A2F43">
      <w:pPr>
        <w:spacing w:line="600" w:lineRule="auto"/>
        <w:ind w:firstLine="720"/>
        <w:jc w:val="center"/>
        <w:rPr>
          <w:rFonts w:eastAsia="Times New Roman"/>
          <w:bCs/>
        </w:rPr>
      </w:pPr>
      <w:r>
        <w:rPr>
          <w:rFonts w:eastAsia="Times New Roman"/>
          <w:bCs/>
        </w:rPr>
        <w:lastRenderedPageBreak/>
        <w:t xml:space="preserve">(Χειροκροτήματα από την πτέρυγα </w:t>
      </w:r>
      <w:r>
        <w:rPr>
          <w:rFonts w:eastAsia="Times New Roman"/>
          <w:bCs/>
        </w:rPr>
        <w:t xml:space="preserve">της </w:t>
      </w:r>
      <w:r>
        <w:rPr>
          <w:rFonts w:eastAsia="Times New Roman"/>
          <w:bCs/>
        </w:rPr>
        <w:t>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3A32DE4E" w14:textId="77777777" w:rsidR="00133975" w:rsidRDefault="007A2F43">
      <w:pPr>
        <w:spacing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Τον λόγο έχει ο κ. Δελής από το Κομμουνιστικό Κόμμα </w:t>
      </w:r>
      <w:r>
        <w:rPr>
          <w:rFonts w:eastAsia="Times New Roman"/>
          <w:bCs/>
        </w:rPr>
        <w:t>Ελλάδας</w:t>
      </w:r>
      <w:r>
        <w:rPr>
          <w:rFonts w:eastAsia="Times New Roman"/>
          <w:bCs/>
        </w:rPr>
        <w:t xml:space="preserve">. </w:t>
      </w:r>
    </w:p>
    <w:p w14:paraId="3A32DE4F" w14:textId="77777777" w:rsidR="00133975" w:rsidRDefault="007A2F43">
      <w:pPr>
        <w:spacing w:line="600" w:lineRule="auto"/>
        <w:ind w:firstLine="720"/>
        <w:jc w:val="both"/>
        <w:rPr>
          <w:rFonts w:eastAsia="Times New Roman"/>
          <w:bCs/>
        </w:rPr>
      </w:pPr>
      <w:r>
        <w:rPr>
          <w:rFonts w:eastAsia="Times New Roman"/>
          <w:b/>
          <w:bCs/>
        </w:rPr>
        <w:t>ΙΩΑΝΝΗΣ ΔΕΛΗΣ:</w:t>
      </w:r>
      <w:r>
        <w:rPr>
          <w:rFonts w:eastAsia="Times New Roman"/>
          <w:bCs/>
        </w:rPr>
        <w:t xml:space="preserve"> Νομίζω ότι η θέση του Κομμουνιστικού Κόμματος Ελλάδος</w:t>
      </w:r>
      <w:r>
        <w:rPr>
          <w:rFonts w:eastAsia="Times New Roman"/>
          <w:bCs/>
        </w:rPr>
        <w:t>,</w:t>
      </w:r>
      <w:r>
        <w:rPr>
          <w:rFonts w:eastAsia="Times New Roman"/>
          <w:bCs/>
        </w:rPr>
        <w:t xml:space="preserve"> αναπτύχθηκε πλήρως σε όλη τη φάση της επεξεργασίας του νομοσχεδίου στην </w:t>
      </w:r>
      <w:r>
        <w:rPr>
          <w:rFonts w:eastAsia="Times New Roman"/>
          <w:bCs/>
        </w:rPr>
        <w:t>ε</w:t>
      </w:r>
      <w:r>
        <w:rPr>
          <w:rFonts w:eastAsia="Times New Roman"/>
          <w:bCs/>
        </w:rPr>
        <w:t>πιτροπή καθώς και στην Ολομέλεια από τους Βουλευτές του κόμματος και δεν υπάρχει</w:t>
      </w:r>
      <w:r>
        <w:rPr>
          <w:rFonts w:eastAsia="Times New Roman"/>
          <w:bCs/>
        </w:rPr>
        <w:t>,</w:t>
      </w:r>
      <w:r>
        <w:rPr>
          <w:rFonts w:eastAsia="Times New Roman"/>
          <w:bCs/>
        </w:rPr>
        <w:t xml:space="preserve"> βέβαια</w:t>
      </w:r>
      <w:r>
        <w:rPr>
          <w:rFonts w:eastAsia="Times New Roman"/>
          <w:bCs/>
        </w:rPr>
        <w:t>,</w:t>
      </w:r>
      <w:r>
        <w:rPr>
          <w:rFonts w:eastAsia="Times New Roman"/>
          <w:bCs/>
        </w:rPr>
        <w:t xml:space="preserve"> λόγος να την επαναλάβουμε. </w:t>
      </w:r>
    </w:p>
    <w:p w14:paraId="3A32DE50" w14:textId="77777777" w:rsidR="00133975" w:rsidRDefault="007A2F43">
      <w:pPr>
        <w:spacing w:line="600" w:lineRule="auto"/>
        <w:ind w:firstLine="720"/>
        <w:jc w:val="both"/>
        <w:rPr>
          <w:rFonts w:eastAsia="Times New Roman"/>
          <w:bCs/>
        </w:rPr>
      </w:pPr>
      <w:r>
        <w:rPr>
          <w:rFonts w:eastAsia="Times New Roman"/>
          <w:bCs/>
        </w:rPr>
        <w:t>Βέβαια το</w:t>
      </w:r>
      <w:r>
        <w:rPr>
          <w:rFonts w:eastAsia="Times New Roman"/>
          <w:bCs/>
        </w:rPr>
        <w:t xml:space="preserve"> ότι αυτή η θέση μας συγκέντρωσε τα συντονισμένα πυρά όλων των αστικών κομμάτων με μπόλικη ψευδολογία και περίσσεια διαστρέβλωση, δεν δείχνει μόνο ξέρετε την αδυναμία σας να αντιπαρατεθείτε επί της ουσίας στα επιχειρήματά μας, δείχνει ταυτόχρονα και τον εκ</w:t>
      </w:r>
      <w:r>
        <w:rPr>
          <w:rFonts w:eastAsia="Times New Roman"/>
          <w:bCs/>
        </w:rPr>
        <w:t xml:space="preserve">νευρισμό σας, γιατί αυτή η αυθαίρετη διαχωριστική γραμμή που πήγατε να βάλετε με αυτό το νομοσχέδιο, πολύ απλά δεν σας βγήκε. </w:t>
      </w:r>
    </w:p>
    <w:p w14:paraId="3A32DE51" w14:textId="77777777" w:rsidR="00133975" w:rsidRDefault="007A2F43">
      <w:pPr>
        <w:spacing w:line="600" w:lineRule="auto"/>
        <w:ind w:firstLine="720"/>
        <w:jc w:val="both"/>
        <w:rPr>
          <w:rFonts w:eastAsia="Times New Roman"/>
          <w:bCs/>
        </w:rPr>
      </w:pPr>
      <w:r>
        <w:rPr>
          <w:rFonts w:eastAsia="Times New Roman"/>
          <w:bCs/>
        </w:rPr>
        <w:t>Δ</w:t>
      </w:r>
      <w:r>
        <w:rPr>
          <w:rFonts w:eastAsia="Times New Roman"/>
          <w:bCs/>
        </w:rPr>
        <w:t>εν σας βγήκε</w:t>
      </w:r>
      <w:r>
        <w:rPr>
          <w:rFonts w:eastAsia="Times New Roman"/>
          <w:bCs/>
        </w:rPr>
        <w:t>,</w:t>
      </w:r>
      <w:r>
        <w:rPr>
          <w:rFonts w:eastAsia="Times New Roman"/>
          <w:bCs/>
        </w:rPr>
        <w:t xml:space="preserve"> γιατί κα</w:t>
      </w:r>
      <w:r>
        <w:rPr>
          <w:rFonts w:eastAsia="Times New Roman"/>
          <w:bCs/>
        </w:rPr>
        <w:t>μ</w:t>
      </w:r>
      <w:r>
        <w:rPr>
          <w:rFonts w:eastAsia="Times New Roman"/>
          <w:bCs/>
        </w:rPr>
        <w:t>μία διαχωριστική γραμμή όσο φανταχτερή και να είναι, όσο και να προσπαθήσετε, δεν θα μπορέσει ποτέ να σκε</w:t>
      </w:r>
      <w:r>
        <w:rPr>
          <w:rFonts w:eastAsia="Times New Roman"/>
          <w:bCs/>
        </w:rPr>
        <w:t>πάσει ή να ξεπεράσει τη βασική διαχωριστική γραμμή που υπάρχει στην καπιταλιστική κοινωνία που ζούμε, δηλαδή την ταξική γραμμή που ξεχωρίζει την εργατική τάξη και το λαό που συντρίβει η πολιτική σας, από το κεφάλαιο και την αστική τάξη που υπηρετεί η πολιτ</w:t>
      </w:r>
      <w:r>
        <w:rPr>
          <w:rFonts w:eastAsia="Times New Roman"/>
          <w:bCs/>
        </w:rPr>
        <w:t>ική σας.</w:t>
      </w:r>
    </w:p>
    <w:p w14:paraId="3A32DE52" w14:textId="77777777" w:rsidR="00133975" w:rsidRDefault="007A2F43">
      <w:pPr>
        <w:spacing w:line="600" w:lineRule="auto"/>
        <w:ind w:firstLine="720"/>
        <w:jc w:val="both"/>
        <w:rPr>
          <w:rFonts w:eastAsia="Times New Roman"/>
          <w:bCs/>
        </w:rPr>
      </w:pPr>
      <w:r>
        <w:rPr>
          <w:rFonts w:eastAsia="Times New Roman"/>
          <w:bCs/>
        </w:rPr>
        <w:lastRenderedPageBreak/>
        <w:t>Θα αναφερθώ τώρα σε δύο τροπολογίες. Θα μείνουμε σε αυτές, παρότι είναι οκτώ οι τροπολογίες. Στην τροπολογία σχετικά με την αύξηση των θέσεων του επιστημονικού προσωπικού του Ψυχιατρείου Κρατουμένων Κορυδαλλού το ερώτημα που μπαίνει στην Κυβέρνηση</w:t>
      </w:r>
      <w:r>
        <w:rPr>
          <w:rFonts w:eastAsia="Times New Roman"/>
          <w:bCs/>
        </w:rPr>
        <w:t xml:space="preserve">, είναι εάν θα καλυφθούν αυτές οι θέσεις. </w:t>
      </w:r>
    </w:p>
    <w:p w14:paraId="3A32DE53" w14:textId="77777777" w:rsidR="00133975" w:rsidRDefault="007A2F43">
      <w:pPr>
        <w:spacing w:line="600" w:lineRule="auto"/>
        <w:ind w:firstLine="720"/>
        <w:jc w:val="both"/>
        <w:rPr>
          <w:rFonts w:eastAsia="Times New Roman"/>
          <w:bCs/>
        </w:rPr>
      </w:pPr>
      <w:r>
        <w:rPr>
          <w:rFonts w:eastAsia="Times New Roman"/>
          <w:bCs/>
        </w:rPr>
        <w:t>Ε</w:t>
      </w:r>
      <w:r>
        <w:rPr>
          <w:rFonts w:eastAsia="Times New Roman"/>
          <w:bCs/>
        </w:rPr>
        <w:t>άν αποφασίσετε να καλυφθούν, με ποιο τρόπο θα καλυφθούν; Θα γίνουν με προσλήψεις; Θα γίνουν με την κινητικότητα; Με ποια κινητικότητα για να πάρει προσωπικό από πού, από δομές που ήδη λειτουργούν στα όρια της λει</w:t>
      </w:r>
      <w:r>
        <w:rPr>
          <w:rFonts w:eastAsia="Times New Roman"/>
          <w:bCs/>
        </w:rPr>
        <w:t xml:space="preserve">τουργίας τους; </w:t>
      </w:r>
      <w:r>
        <w:rPr>
          <w:rFonts w:eastAsia="Times New Roman"/>
          <w:bCs/>
        </w:rPr>
        <w:t>Ε</w:t>
      </w:r>
      <w:r>
        <w:rPr>
          <w:rFonts w:eastAsia="Times New Roman"/>
          <w:bCs/>
        </w:rPr>
        <w:t xml:space="preserve">παναλαμβάνω κάνουμε αυτά τα ερωτήματα, κάνοντας γνωστό εκ των προτέρων ότι θα την ψηφίσουμε αυτή την τροπολογία. </w:t>
      </w:r>
    </w:p>
    <w:p w14:paraId="3A32DE5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Τέλος, η γνωστή τροπολογία σχετικά με το Ευρωπαϊκό Δικαστήριο</w:t>
      </w:r>
      <w:r>
        <w:rPr>
          <w:rFonts w:eastAsia="Times New Roman" w:cs="Times New Roman"/>
          <w:szCs w:val="24"/>
        </w:rPr>
        <w:t xml:space="preserve"> επανέρχεται χωρίς να αλλάζει κάτι επί της ουσίας ως προς τις αποφάσεις του Ευρωπαϊκού Δικαστηρίου Δικαιωμάτων του Ανθρώπου τμήμα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του Συμβουλίου της Ευρώπης. </w:t>
      </w:r>
    </w:p>
    <w:p w14:paraId="3A32DE5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Παρ’ όλο που έχουν παρθεί κατά καιρούς κάποιες θετικές αποφάσεις από αυτό το Ευρωπαϊκό </w:t>
      </w:r>
      <w:r>
        <w:rPr>
          <w:rFonts w:eastAsia="Times New Roman" w:cs="Times New Roman"/>
          <w:szCs w:val="24"/>
        </w:rPr>
        <w:t>Δικαστήριο Δικαιωμάτων του Ανθρώπου, δεν μπορεί σε κα</w:t>
      </w:r>
      <w:r>
        <w:rPr>
          <w:rFonts w:eastAsia="Times New Roman" w:cs="Times New Roman"/>
          <w:szCs w:val="24"/>
        </w:rPr>
        <w:t>μ</w:t>
      </w:r>
      <w:r>
        <w:rPr>
          <w:rFonts w:eastAsia="Times New Roman" w:cs="Times New Roman"/>
          <w:szCs w:val="24"/>
        </w:rPr>
        <w:t xml:space="preserve">μία περίπτωση αυτό να επηρεάσει -και δεν επηρεάζει- τη συνολική αντιδραστική γραμμή, η οποία </w:t>
      </w:r>
      <w:proofErr w:type="spellStart"/>
      <w:r>
        <w:rPr>
          <w:rFonts w:eastAsia="Times New Roman" w:cs="Times New Roman"/>
          <w:szCs w:val="24"/>
        </w:rPr>
        <w:t>αντιδραστικοποιείται</w:t>
      </w:r>
      <w:proofErr w:type="spellEnd"/>
      <w:r>
        <w:rPr>
          <w:rFonts w:eastAsia="Times New Roman" w:cs="Times New Roman"/>
          <w:szCs w:val="24"/>
        </w:rPr>
        <w:t xml:space="preserve"> όλο και περισσότερο, του Συμβουλίου της Ευρώπης αλλά και της Ευρωπαϊκής Ένωσης. Άλλωστε </w:t>
      </w:r>
      <w:r>
        <w:rPr>
          <w:rFonts w:eastAsia="Times New Roman" w:cs="Times New Roman"/>
          <w:szCs w:val="24"/>
        </w:rPr>
        <w:t xml:space="preserve">συγγενικοί οργανισμοί είναι. </w:t>
      </w:r>
    </w:p>
    <w:p w14:paraId="3A32DE56"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 xml:space="preserve">υτό φαίνεται από μια σειρά αποφάσεις του Συμβουλίου της Ευρώπης -εκτός από τις θετικές όπως ήταν η απόφαση για τη </w:t>
      </w:r>
      <w:proofErr w:type="spellStart"/>
      <w:r>
        <w:rPr>
          <w:rFonts w:eastAsia="Times New Roman" w:cs="Times New Roman"/>
          <w:szCs w:val="24"/>
        </w:rPr>
        <w:t>Μανωλάδα</w:t>
      </w:r>
      <w:proofErr w:type="spellEnd"/>
      <w:r>
        <w:rPr>
          <w:rFonts w:eastAsia="Times New Roman" w:cs="Times New Roman"/>
          <w:szCs w:val="24"/>
        </w:rPr>
        <w:t>- μια σειρά σχετικά αρνητικές αποφάσεις του Συμβουλίου της Ευρώπης που αμφισβητούν δημοκρατικά, κοινωνι</w:t>
      </w:r>
      <w:r>
        <w:rPr>
          <w:rFonts w:eastAsia="Times New Roman" w:cs="Times New Roman"/>
          <w:szCs w:val="24"/>
        </w:rPr>
        <w:t xml:space="preserve">κά, εργατικά δικαιώματα. </w:t>
      </w:r>
      <w:r>
        <w:rPr>
          <w:rFonts w:eastAsia="Times New Roman" w:cs="Times New Roman"/>
          <w:szCs w:val="24"/>
        </w:rPr>
        <w:t>Θ</w:t>
      </w:r>
      <w:r>
        <w:rPr>
          <w:rFonts w:eastAsia="Times New Roman" w:cs="Times New Roman"/>
          <w:szCs w:val="24"/>
        </w:rPr>
        <w:t xml:space="preserve">υμίζουμε, βεβαίως, τη σχετική απόφασή του την κατάπτυστη, η οποία δεν συγκέντρωσε τότε την απαιτούμενη πλειοψηφία και η οποία τολμούσε να εξισώνει τον κομμουνισμό με τον φασισμό. </w:t>
      </w:r>
    </w:p>
    <w:p w14:paraId="3A32DE5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Από αυτή την άποψη, για τη συνολική, δηλαδή, αντιδ</w:t>
      </w:r>
      <w:r>
        <w:rPr>
          <w:rFonts w:eastAsia="Times New Roman" w:cs="Times New Roman"/>
          <w:szCs w:val="24"/>
        </w:rPr>
        <w:t xml:space="preserve">ραστική γραμμή που ακολουθεί το Συμβούλιο της Ευρώπης, εκφράζουμε και την ανησυχία μας για το πού μπορούν να οδηγηθούν τα πράγματα </w:t>
      </w:r>
      <w:r>
        <w:rPr>
          <w:rFonts w:eastAsia="Times New Roman" w:cs="Times New Roman"/>
          <w:szCs w:val="24"/>
        </w:rPr>
        <w:t>κ</w:t>
      </w:r>
      <w:r>
        <w:rPr>
          <w:rFonts w:eastAsia="Times New Roman" w:cs="Times New Roman"/>
          <w:szCs w:val="24"/>
        </w:rPr>
        <w:t xml:space="preserve">αι γι’ αυτό θα ψηφίσουμε «παρών» σ’ αυτή την τροπολογία. </w:t>
      </w:r>
    </w:p>
    <w:p w14:paraId="3A32DE5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να δηλώσουμε και από αυτό </w:t>
      </w:r>
      <w:r>
        <w:rPr>
          <w:rFonts w:eastAsia="Times New Roman" w:cs="Times New Roman"/>
          <w:szCs w:val="24"/>
        </w:rPr>
        <w:t xml:space="preserve">εδώ </w:t>
      </w:r>
      <w:r>
        <w:rPr>
          <w:rFonts w:eastAsia="Times New Roman" w:cs="Times New Roman"/>
          <w:szCs w:val="24"/>
        </w:rPr>
        <w:t>το Βήμα ότι το ζήτημα της μο</w:t>
      </w:r>
      <w:r>
        <w:rPr>
          <w:rFonts w:eastAsia="Times New Roman" w:cs="Times New Roman"/>
          <w:szCs w:val="24"/>
        </w:rPr>
        <w:t>υσουλμανικής μειονότητας στη Θράκη</w:t>
      </w:r>
      <w:r>
        <w:rPr>
          <w:rFonts w:eastAsia="Times New Roman" w:cs="Times New Roman"/>
          <w:szCs w:val="24"/>
        </w:rPr>
        <w:t>,</w:t>
      </w:r>
      <w:r>
        <w:rPr>
          <w:rFonts w:eastAsia="Times New Roman" w:cs="Times New Roman"/>
          <w:szCs w:val="24"/>
        </w:rPr>
        <w:t xml:space="preserve"> καθορίζεται από διεθνείς συνθήκες, από τη Συνθήκη της Λοζάνης</w:t>
      </w:r>
      <w:r>
        <w:rPr>
          <w:rFonts w:eastAsia="Times New Roman" w:cs="Times New Roman"/>
          <w:szCs w:val="24"/>
        </w:rPr>
        <w:t>,</w:t>
      </w:r>
      <w:r>
        <w:rPr>
          <w:rFonts w:eastAsia="Times New Roman" w:cs="Times New Roman"/>
          <w:szCs w:val="24"/>
        </w:rPr>
        <w:t xml:space="preserve"> και αυτό δεν μπορεί ν’ αλλάξει και δεν αλλάζει σε κα</w:t>
      </w:r>
      <w:r>
        <w:rPr>
          <w:rFonts w:eastAsia="Times New Roman" w:cs="Times New Roman"/>
          <w:szCs w:val="24"/>
        </w:rPr>
        <w:t>μ</w:t>
      </w:r>
      <w:r>
        <w:rPr>
          <w:rFonts w:eastAsia="Times New Roman" w:cs="Times New Roman"/>
          <w:szCs w:val="24"/>
        </w:rPr>
        <w:t>μία περίπτωση με δικαστικές αποφάσεις.</w:t>
      </w:r>
    </w:p>
    <w:p w14:paraId="3A32DE5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Σας ευχαριστώ.</w:t>
      </w:r>
    </w:p>
    <w:p w14:paraId="3A32DE5A"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Δελή, σας ε</w:t>
      </w:r>
      <w:r>
        <w:rPr>
          <w:rFonts w:eastAsia="Times New Roman" w:cs="Times New Roman"/>
          <w:szCs w:val="24"/>
        </w:rPr>
        <w:t>υχαριστούμε.</w:t>
      </w:r>
    </w:p>
    <w:p w14:paraId="3A32DE5B"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Κύριε Πρόεδρε, θα ήθελα τον λόγο για ένα λεπτό.</w:t>
      </w:r>
    </w:p>
    <w:p w14:paraId="3A32DE5C"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Μετά, κύριε Υπουργέ. </w:t>
      </w:r>
    </w:p>
    <w:p w14:paraId="3A32DE5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για τρία λεπτά. </w:t>
      </w:r>
    </w:p>
    <w:p w14:paraId="3A32DE5E"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Ευχαριστώ, κύριε Πρόεδρε. </w:t>
      </w:r>
    </w:p>
    <w:p w14:paraId="3A32DE5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Εμείς, </w:t>
      </w:r>
      <w:r>
        <w:rPr>
          <w:rFonts w:eastAsia="Times New Roman" w:cs="Times New Roman"/>
          <w:szCs w:val="24"/>
        </w:rPr>
        <w:t xml:space="preserve">ως </w:t>
      </w:r>
      <w:r>
        <w:rPr>
          <w:rFonts w:eastAsia="Times New Roman" w:cs="Times New Roman"/>
          <w:szCs w:val="24"/>
        </w:rPr>
        <w:t>Ανεξάρτητοι Έλληνες, έχουμε βρεθεί στο επίκεντρο τις τελευταίες ημέρες. Θα το ξαναπώ για πολλοστή φορά: Δεν είναι η πρώτη φορά</w:t>
      </w:r>
      <w:r>
        <w:rPr>
          <w:rFonts w:eastAsia="Times New Roman" w:cs="Times New Roman"/>
          <w:szCs w:val="24"/>
        </w:rPr>
        <w:t>,</w:t>
      </w:r>
      <w:r>
        <w:rPr>
          <w:rFonts w:eastAsia="Times New Roman" w:cs="Times New Roman"/>
          <w:szCs w:val="24"/>
        </w:rPr>
        <w:t xml:space="preserve"> που έχουμε αποδείξει στην πράξη ότι έχουμε κατακτήσει το δικαίω</w:t>
      </w:r>
      <w:r>
        <w:rPr>
          <w:rFonts w:eastAsia="Times New Roman" w:cs="Times New Roman"/>
          <w:szCs w:val="24"/>
        </w:rPr>
        <w:t>μα ψήφου κατά συνείδηση, κάτι που έχει γίνει σε αρκετά νομοσχέδια. Νομίζω ότι θα γίνει και σε αυτό με έναν όρο και μία δέσμευση ότι το άρθρο 3 το καταψηφίζουμε όπως έχει έρθει, διαφωνούντες στο θέμα της ηλικίας των</w:t>
      </w:r>
      <w:r>
        <w:rPr>
          <w:rFonts w:eastAsia="Times New Roman" w:cs="Times New Roman"/>
          <w:szCs w:val="24"/>
        </w:rPr>
        <w:t xml:space="preserve"> δεκαπέντε ετών.</w:t>
      </w:r>
      <w:r>
        <w:rPr>
          <w:rFonts w:eastAsia="Times New Roman" w:cs="Times New Roman"/>
          <w:szCs w:val="24"/>
        </w:rPr>
        <w:t xml:space="preserve"> </w:t>
      </w:r>
    </w:p>
    <w:p w14:paraId="3A32DE6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Παρ’ όλα αυτά, όμως, εγώ</w:t>
      </w:r>
      <w:r>
        <w:rPr>
          <w:rFonts w:eastAsia="Times New Roman" w:cs="Times New Roman"/>
          <w:szCs w:val="24"/>
        </w:rPr>
        <w:t xml:space="preserve"> θέλω να χαιρετίσω και να πω ότι είναι ένα βήμα θετικό, ένα βήμα που θα έπρεπε ίσως να έχει γίνει πολύ καιρό πριν. Θυμόμαστε όλοι ότι κάποτε μια γυναίκα σε μια κλειστή κοινωνία, όταν χώριζε, ήταν </w:t>
      </w:r>
      <w:proofErr w:type="spellStart"/>
      <w:r>
        <w:rPr>
          <w:rFonts w:eastAsia="Times New Roman" w:cs="Times New Roman"/>
          <w:szCs w:val="24"/>
        </w:rPr>
        <w:t>δακτυλοδεικτούμενη</w:t>
      </w:r>
      <w:proofErr w:type="spellEnd"/>
      <w:r>
        <w:rPr>
          <w:rFonts w:eastAsia="Times New Roman" w:cs="Times New Roman"/>
          <w:szCs w:val="24"/>
        </w:rPr>
        <w:t>. Αργότερα με το θέμα της υπογραφής με τις</w:t>
      </w:r>
      <w:r>
        <w:rPr>
          <w:rFonts w:eastAsia="Times New Roman" w:cs="Times New Roman"/>
          <w:szCs w:val="24"/>
        </w:rPr>
        <w:t xml:space="preserve"> ταυτότητες ακούσαμε ότι καταστρέφονται όλα. Ακούσαμε πάλι κινδυνολογία και καταστροφολογία με τον πολιτικό γάμο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3A32DE6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Ζήσαμε πολλές τέτοιου είδους καταστάσεις. Νομίζω ότι ήρθε η ώρα</w:t>
      </w:r>
      <w:r>
        <w:rPr>
          <w:rFonts w:eastAsia="Times New Roman" w:cs="Times New Roman"/>
          <w:szCs w:val="24"/>
        </w:rPr>
        <w:t>,</w:t>
      </w:r>
      <w:r>
        <w:rPr>
          <w:rFonts w:eastAsia="Times New Roman" w:cs="Times New Roman"/>
          <w:szCs w:val="24"/>
        </w:rPr>
        <w:t xml:space="preserve"> να προσαρμοστούμε στοιχειωδώς σε αυτά που έχει αποφασίσει ο ΟΗΕ, ο Οργ</w:t>
      </w:r>
      <w:r>
        <w:rPr>
          <w:rFonts w:eastAsia="Times New Roman" w:cs="Times New Roman"/>
          <w:szCs w:val="24"/>
        </w:rPr>
        <w:t xml:space="preserve">ανισμός Ηνωμένων Εθνών, ο Παγκόσμιος Οργανισμός Υγείας και το Ευρωπαϊκό Δικαστήριο σε ολομέλεια. </w:t>
      </w:r>
    </w:p>
    <w:p w14:paraId="3A32DE6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Ν</w:t>
      </w:r>
      <w:r>
        <w:rPr>
          <w:rFonts w:eastAsia="Times New Roman" w:cs="Times New Roman"/>
          <w:szCs w:val="24"/>
        </w:rPr>
        <w:t>α ξεκαθαρίσω κάτι για πολλοστή φορά, γιατί ακούω απίστευτα πράγματα, όπως ότι έχουν έρθει να τα αλλάξουν όλα, να κάνουν, να φτιάξουν,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Είναι θέμα στοιχ</w:t>
      </w:r>
      <w:r>
        <w:rPr>
          <w:rFonts w:eastAsia="Times New Roman" w:cs="Times New Roman"/>
          <w:szCs w:val="24"/>
        </w:rPr>
        <w:t xml:space="preserve">ειωδών ανθρωπίνων δικαιωμάτων κάποιων ατόμων, που η συμπεριφορά της υπόλοιπης κοινωνίας είναι ό,τι χειρότερο γι’ αυτούς και τις οικογένειές τους. </w:t>
      </w:r>
    </w:p>
    <w:p w14:paraId="3A32DE6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ομίζω ότι είναι ένα βήμα θετικό προς τα εμπρός</w:t>
      </w:r>
      <w:r>
        <w:rPr>
          <w:rFonts w:eastAsia="Times New Roman" w:cs="Times New Roman"/>
          <w:szCs w:val="24"/>
        </w:rPr>
        <w:t>,</w:t>
      </w:r>
      <w:r>
        <w:rPr>
          <w:rFonts w:eastAsia="Times New Roman" w:cs="Times New Roman"/>
          <w:szCs w:val="24"/>
        </w:rPr>
        <w:t xml:space="preserve"> αυτοί οι άνθρωποι να μη βάλλονται. Είναι μια μικρή μειονότητ</w:t>
      </w:r>
      <w:r>
        <w:rPr>
          <w:rFonts w:eastAsia="Times New Roman" w:cs="Times New Roman"/>
          <w:szCs w:val="24"/>
        </w:rPr>
        <w:t>α και νομίζω ότι είναι δείγμα της πραγματικής κοινοβουλευτικής δημοκρατίας</w:t>
      </w:r>
      <w:r>
        <w:rPr>
          <w:rFonts w:eastAsia="Times New Roman" w:cs="Times New Roman"/>
          <w:szCs w:val="24"/>
        </w:rPr>
        <w:t>,</w:t>
      </w:r>
      <w:r>
        <w:rPr>
          <w:rFonts w:eastAsia="Times New Roman" w:cs="Times New Roman"/>
          <w:szCs w:val="24"/>
        </w:rPr>
        <w:t xml:space="preserve"> να σέβεται ακόμη και τους λίγους, τους τρεις, τους δέκα, τους είκοσι, τους πενήντα. </w:t>
      </w:r>
    </w:p>
    <w:p w14:paraId="3A32DE64" w14:textId="77777777" w:rsidR="00133975" w:rsidRDefault="007A2F43">
      <w:pPr>
        <w:spacing w:line="600" w:lineRule="auto"/>
        <w:ind w:firstLine="720"/>
        <w:jc w:val="both"/>
        <w:rPr>
          <w:rFonts w:eastAsia="Times New Roman"/>
          <w:szCs w:val="24"/>
        </w:rPr>
      </w:pPr>
      <w:r>
        <w:rPr>
          <w:rFonts w:eastAsia="Times New Roman"/>
          <w:szCs w:val="24"/>
        </w:rPr>
        <w:t>Τίποτα λιγότερο και τίποτα περισσότερο γιατί έχει σηκωθεί τέτοιος θόρυβος</w:t>
      </w:r>
      <w:r>
        <w:rPr>
          <w:rFonts w:eastAsia="Times New Roman"/>
          <w:szCs w:val="24"/>
        </w:rPr>
        <w:t>,</w:t>
      </w:r>
      <w:r>
        <w:rPr>
          <w:rFonts w:eastAsia="Times New Roman"/>
          <w:szCs w:val="24"/>
        </w:rPr>
        <w:t xml:space="preserve"> που δεν αντιστοιχεί </w:t>
      </w:r>
      <w:r>
        <w:rPr>
          <w:rFonts w:eastAsia="Times New Roman"/>
          <w:szCs w:val="24"/>
        </w:rPr>
        <w:t>στο λόγο του θορύβου. Δεν έχω καταλάβει</w:t>
      </w:r>
      <w:r>
        <w:rPr>
          <w:rFonts w:eastAsia="Times New Roman"/>
          <w:szCs w:val="24"/>
        </w:rPr>
        <w:t>,</w:t>
      </w:r>
      <w:r>
        <w:rPr>
          <w:rFonts w:eastAsia="Times New Roman"/>
          <w:szCs w:val="24"/>
        </w:rPr>
        <w:t xml:space="preserve"> δηλαδή, για ποιον λόγο έχει γίνει όλο αυτό το πράγμα, για μια νομοθεσία, για ένα νομοθέτημα που θωρακίζει στοιχειώδη ανθρώπινα δικαιώματα. Δεν θέλω να πω περισσότερα.</w:t>
      </w:r>
    </w:p>
    <w:p w14:paraId="3A32DE65" w14:textId="77777777" w:rsidR="00133975" w:rsidRDefault="007A2F43">
      <w:pPr>
        <w:spacing w:line="600" w:lineRule="auto"/>
        <w:ind w:firstLine="720"/>
        <w:jc w:val="both"/>
        <w:rPr>
          <w:rFonts w:eastAsia="Times New Roman"/>
          <w:szCs w:val="24"/>
        </w:rPr>
      </w:pPr>
      <w:r>
        <w:rPr>
          <w:rFonts w:eastAsia="Times New Roman"/>
          <w:szCs w:val="24"/>
        </w:rPr>
        <w:t>Ευχαριστώ.</w:t>
      </w:r>
    </w:p>
    <w:p w14:paraId="3A32DE66" w14:textId="77777777" w:rsidR="00133975" w:rsidRDefault="007A2F43">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w:t>
      </w:r>
      <w:r>
        <w:rPr>
          <w:rFonts w:eastAsia="Times New Roman"/>
          <w:szCs w:val="24"/>
        </w:rPr>
        <w:t>ριστούμε για την τήρηση του χρόνου.</w:t>
      </w:r>
    </w:p>
    <w:p w14:paraId="3A32DE67" w14:textId="77777777" w:rsidR="00133975" w:rsidRDefault="007A2F43">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Σαρίδης</w:t>
      </w:r>
      <w:proofErr w:type="spellEnd"/>
      <w:r>
        <w:rPr>
          <w:rFonts w:eastAsia="Times New Roman"/>
          <w:szCs w:val="24"/>
        </w:rPr>
        <w:t xml:space="preserve"> έχει τον λόγο για τρία λεπτά.</w:t>
      </w:r>
    </w:p>
    <w:p w14:paraId="3A32DE68" w14:textId="77777777" w:rsidR="00133975" w:rsidRDefault="007A2F43">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Ευχαριστώ πάρα πολύ, κύριε Πρόεδρε.</w:t>
      </w:r>
    </w:p>
    <w:p w14:paraId="3A32DE69" w14:textId="77777777" w:rsidR="00133975" w:rsidRDefault="007A2F43">
      <w:pPr>
        <w:spacing w:line="600" w:lineRule="auto"/>
        <w:ind w:firstLine="720"/>
        <w:jc w:val="both"/>
        <w:rPr>
          <w:rFonts w:eastAsia="Times New Roman"/>
          <w:szCs w:val="24"/>
        </w:rPr>
      </w:pPr>
      <w:r>
        <w:rPr>
          <w:rFonts w:eastAsia="Times New Roman"/>
          <w:szCs w:val="24"/>
        </w:rPr>
        <w:lastRenderedPageBreak/>
        <w:t>Κύριοι Υπουργοί, κυρίες και κύριοι Βουλευτές, μια ανεύθυνη τροπολογία βρήκε από πολύ νωρίς τον δρόμο της για το ελληνικό Κοι</w:t>
      </w:r>
      <w:r>
        <w:rPr>
          <w:rFonts w:eastAsia="Times New Roman"/>
          <w:szCs w:val="24"/>
        </w:rPr>
        <w:t xml:space="preserve">νοβούλιο, πριν καν την πρώτη συνεδρίαση της αρμόδιας </w:t>
      </w:r>
      <w:r>
        <w:rPr>
          <w:rFonts w:eastAsia="Times New Roman"/>
          <w:szCs w:val="24"/>
        </w:rPr>
        <w:t>ε</w:t>
      </w:r>
      <w:r>
        <w:rPr>
          <w:rFonts w:eastAsia="Times New Roman"/>
          <w:szCs w:val="24"/>
        </w:rPr>
        <w:t xml:space="preserve">πιτροπής. </w:t>
      </w:r>
    </w:p>
    <w:p w14:paraId="3A32DE6A" w14:textId="77777777" w:rsidR="00133975" w:rsidRDefault="007A2F43">
      <w:pPr>
        <w:spacing w:line="600" w:lineRule="auto"/>
        <w:ind w:firstLine="720"/>
        <w:jc w:val="both"/>
        <w:rPr>
          <w:rFonts w:eastAsia="Times New Roman"/>
          <w:szCs w:val="24"/>
        </w:rPr>
      </w:pPr>
      <w:r>
        <w:rPr>
          <w:rFonts w:eastAsia="Times New Roman"/>
          <w:szCs w:val="24"/>
        </w:rPr>
        <w:t xml:space="preserve">Η αρμόδια </w:t>
      </w:r>
      <w:r>
        <w:rPr>
          <w:rFonts w:eastAsia="Times New Roman"/>
          <w:szCs w:val="24"/>
        </w:rPr>
        <w:t>ε</w:t>
      </w:r>
      <w:r>
        <w:rPr>
          <w:rFonts w:eastAsia="Times New Roman"/>
          <w:szCs w:val="24"/>
        </w:rPr>
        <w:t xml:space="preserve">πιτροπή συνεδρίασε τρεις φορές και με τη σύμφωνη γνώμη </w:t>
      </w:r>
      <w:r>
        <w:rPr>
          <w:rFonts w:eastAsia="Times New Roman"/>
          <w:szCs w:val="24"/>
        </w:rPr>
        <w:t xml:space="preserve">του </w:t>
      </w:r>
      <w:r>
        <w:rPr>
          <w:rFonts w:eastAsia="Times New Roman"/>
          <w:szCs w:val="24"/>
        </w:rPr>
        <w:t xml:space="preserve">ΣΥΡΙΖΑ και </w:t>
      </w:r>
      <w:r>
        <w:rPr>
          <w:rFonts w:eastAsia="Times New Roman"/>
          <w:szCs w:val="24"/>
        </w:rPr>
        <w:t xml:space="preserve">των </w:t>
      </w:r>
      <w:r>
        <w:rPr>
          <w:rFonts w:eastAsia="Times New Roman"/>
          <w:szCs w:val="24"/>
        </w:rPr>
        <w:t>ΑΝΕΛ η επικίνδυνη τροπολογία πήρε το δρόμο της προς την Ολομέλεια. Μια μέρα πριν φθάσει στην Ολομέλεια</w:t>
      </w:r>
      <w:r>
        <w:rPr>
          <w:rFonts w:eastAsia="Times New Roman"/>
          <w:szCs w:val="24"/>
        </w:rPr>
        <w:t>,</w:t>
      </w:r>
      <w:r>
        <w:rPr>
          <w:rFonts w:eastAsia="Times New Roman"/>
          <w:szCs w:val="24"/>
        </w:rPr>
        <w:t xml:space="preserve"> τη</w:t>
      </w:r>
      <w:r>
        <w:rPr>
          <w:rFonts w:eastAsia="Times New Roman"/>
          <w:szCs w:val="24"/>
        </w:rPr>
        <w:t xml:space="preserve">ν πήρε χαμπάρι ένας δημοσιογράφος. Ποιος ξέρει, ποιος του είπε τι και την ξεμπρόστιασε ουσιαστικά στο πανελλήνιο. </w:t>
      </w:r>
    </w:p>
    <w:p w14:paraId="3A32DE6B" w14:textId="77777777" w:rsidR="00133975" w:rsidRDefault="007A2F43">
      <w:pPr>
        <w:spacing w:line="600" w:lineRule="auto"/>
        <w:ind w:firstLine="720"/>
        <w:jc w:val="both"/>
        <w:rPr>
          <w:rFonts w:eastAsia="Times New Roman"/>
          <w:szCs w:val="24"/>
        </w:rPr>
      </w:pPr>
      <w:r>
        <w:rPr>
          <w:rFonts w:eastAsia="Times New Roman"/>
          <w:szCs w:val="24"/>
        </w:rPr>
        <w:t xml:space="preserve">Αμέσως μετά πρώτος-πρώτος αντέδρασε -ή έτσι φάνηκε </w:t>
      </w:r>
      <w:proofErr w:type="spellStart"/>
      <w:r>
        <w:rPr>
          <w:rFonts w:eastAsia="Times New Roman"/>
          <w:szCs w:val="24"/>
        </w:rPr>
        <w:t>τελοσπάντων</w:t>
      </w:r>
      <w:proofErr w:type="spellEnd"/>
      <w:r>
        <w:rPr>
          <w:rFonts w:eastAsia="Times New Roman"/>
          <w:szCs w:val="24"/>
        </w:rPr>
        <w:t xml:space="preserve"> ότι αντέδρασε- ο συνάδελφος κ. Δημήτριος Καμμένος. Οι αντιδράσεις του πολιτικο</w:t>
      </w:r>
      <w:r>
        <w:rPr>
          <w:rFonts w:eastAsia="Times New Roman"/>
          <w:szCs w:val="24"/>
        </w:rPr>
        <w:t>ύ κόσμου ήταν τέτοιες</w:t>
      </w:r>
      <w:r>
        <w:rPr>
          <w:rFonts w:eastAsia="Times New Roman"/>
          <w:szCs w:val="24"/>
        </w:rPr>
        <w:t>,</w:t>
      </w:r>
      <w:r>
        <w:rPr>
          <w:rFonts w:eastAsia="Times New Roman"/>
          <w:szCs w:val="24"/>
        </w:rPr>
        <w:t xml:space="preserve"> που τέθηκε θέμα δεδηλωμένης γι’ αυτή ακριβώς την τροπολογία κι αυτή η τροπολογία αποσύρθηκε. </w:t>
      </w:r>
    </w:p>
    <w:p w14:paraId="3A32DE6C" w14:textId="77777777" w:rsidR="00133975" w:rsidRDefault="007A2F43">
      <w:pPr>
        <w:spacing w:line="600" w:lineRule="auto"/>
        <w:ind w:firstLine="720"/>
        <w:jc w:val="both"/>
        <w:rPr>
          <w:rFonts w:eastAsia="Times New Roman"/>
          <w:szCs w:val="24"/>
        </w:rPr>
      </w:pPr>
      <w:r>
        <w:rPr>
          <w:rFonts w:eastAsia="Times New Roman"/>
          <w:szCs w:val="24"/>
        </w:rPr>
        <w:t>Επισήμως</w:t>
      </w:r>
      <w:r>
        <w:rPr>
          <w:rFonts w:eastAsia="Times New Roman"/>
          <w:szCs w:val="24"/>
        </w:rPr>
        <w:t xml:space="preserve"> από το Βήμα της Βουλής ο Υπουργός Δικαιοσύνης είπε ότι αποσύρει την τροπολογία, γιατί αναβλήθηκε μια συνεδρίαση κάπου στην Ευρώπη και έτσι η Ελλάδα είχε μια εβδομάδα επιπλέον χρόνο για να ενημερωθούν καλύτερα αυτοί που αντιδρούν. </w:t>
      </w:r>
    </w:p>
    <w:p w14:paraId="3A32DE6D" w14:textId="77777777" w:rsidR="00133975" w:rsidRDefault="007A2F43">
      <w:pPr>
        <w:spacing w:line="600" w:lineRule="auto"/>
        <w:ind w:firstLine="720"/>
        <w:jc w:val="both"/>
        <w:rPr>
          <w:rFonts w:eastAsia="Times New Roman"/>
          <w:szCs w:val="24"/>
        </w:rPr>
      </w:pPr>
      <w:r>
        <w:rPr>
          <w:rFonts w:eastAsia="Times New Roman"/>
          <w:szCs w:val="24"/>
        </w:rPr>
        <w:t>Επειδή</w:t>
      </w:r>
      <w:r>
        <w:rPr>
          <w:rFonts w:eastAsia="Times New Roman"/>
          <w:szCs w:val="24"/>
        </w:rPr>
        <w:t>,</w:t>
      </w:r>
      <w:r>
        <w:rPr>
          <w:rFonts w:eastAsia="Times New Roman"/>
          <w:szCs w:val="24"/>
        </w:rPr>
        <w:t xml:space="preserve"> όμως, την επόμεν</w:t>
      </w:r>
      <w:r>
        <w:rPr>
          <w:rFonts w:eastAsia="Times New Roman"/>
          <w:szCs w:val="24"/>
        </w:rPr>
        <w:t xml:space="preserve">η ημέρα αντέδρασαν και άλλοι Βουλευτές της Συμπολίτευσης, ο κ. Κοντονής βγήκε στο ραδιοφωνικό σταθμό </w:t>
      </w:r>
      <w:r>
        <w:rPr>
          <w:rFonts w:eastAsia="Times New Roman"/>
          <w:szCs w:val="24"/>
        </w:rPr>
        <w:t>«</w:t>
      </w:r>
      <w:r>
        <w:rPr>
          <w:rFonts w:eastAsia="Times New Roman"/>
          <w:szCs w:val="24"/>
          <w:lang w:val="en-US"/>
        </w:rPr>
        <w:t>R</w:t>
      </w:r>
      <w:r>
        <w:rPr>
          <w:rFonts w:eastAsia="Times New Roman"/>
          <w:szCs w:val="24"/>
          <w:lang w:val="en-US"/>
        </w:rPr>
        <w:t>EAL</w:t>
      </w:r>
      <w:r>
        <w:rPr>
          <w:rFonts w:eastAsia="Times New Roman"/>
          <w:szCs w:val="24"/>
        </w:rPr>
        <w:t xml:space="preserve"> </w:t>
      </w:r>
      <w:r>
        <w:rPr>
          <w:rFonts w:eastAsia="Times New Roman"/>
          <w:szCs w:val="24"/>
          <w:lang w:val="en-US"/>
        </w:rPr>
        <w:t>FM</w:t>
      </w:r>
      <w:r>
        <w:rPr>
          <w:rFonts w:eastAsia="Times New Roman"/>
          <w:szCs w:val="24"/>
        </w:rPr>
        <w:t>»</w:t>
      </w:r>
      <w:r>
        <w:rPr>
          <w:rFonts w:eastAsia="Times New Roman"/>
          <w:szCs w:val="24"/>
        </w:rPr>
        <w:t xml:space="preserve"> και αναρωτιόταν</w:t>
      </w:r>
      <w:r>
        <w:rPr>
          <w:rFonts w:eastAsia="Times New Roman"/>
          <w:szCs w:val="24"/>
        </w:rPr>
        <w:t>,</w:t>
      </w:r>
      <w:r>
        <w:rPr>
          <w:rFonts w:eastAsia="Times New Roman"/>
          <w:szCs w:val="24"/>
        </w:rPr>
        <w:t xml:space="preserve"> γιατί δεν έχει αντιδράσει κανένας εδώ και είκοσι πέντε ημέρες, που είχε αναρτηθεί η τροπολογία στο </w:t>
      </w:r>
      <w:r>
        <w:rPr>
          <w:rFonts w:eastAsia="Times New Roman"/>
          <w:szCs w:val="24"/>
          <w:lang w:val="en-US"/>
        </w:rPr>
        <w:t>site</w:t>
      </w:r>
      <w:r>
        <w:rPr>
          <w:rFonts w:eastAsia="Times New Roman"/>
          <w:szCs w:val="24"/>
        </w:rPr>
        <w:t xml:space="preserve"> της Βουλής. </w:t>
      </w:r>
    </w:p>
    <w:p w14:paraId="3A32DE6E" w14:textId="77777777" w:rsidR="00133975" w:rsidRDefault="007A2F43">
      <w:pPr>
        <w:spacing w:line="600" w:lineRule="auto"/>
        <w:ind w:firstLine="720"/>
        <w:jc w:val="both"/>
        <w:rPr>
          <w:rFonts w:eastAsia="Times New Roman"/>
          <w:szCs w:val="24"/>
        </w:rPr>
      </w:pPr>
      <w:r>
        <w:rPr>
          <w:rFonts w:eastAsia="Times New Roman"/>
          <w:szCs w:val="24"/>
        </w:rPr>
        <w:lastRenderedPageBreak/>
        <w:t>Δυστυχώς, ό</w:t>
      </w:r>
      <w:r>
        <w:rPr>
          <w:rFonts w:eastAsia="Times New Roman"/>
          <w:szCs w:val="24"/>
        </w:rPr>
        <w:t>μως, για τον κ. Κοντονή τα πράγματα δεν είναι καθόλου έτσι. Σας διαβάζω τι είπα από αυτό εδώ το Βήμα στις 19 Σεπτεμβρίου έναν μήνα πριν: «Για την εν λόγω τροπολογία και τους κινδύνους που αυτή περιέχει για την εθνική άμυνα, ενημέρωσα την Κυβέρνηση πριν από</w:t>
      </w:r>
      <w:r>
        <w:rPr>
          <w:rFonts w:eastAsia="Times New Roman"/>
          <w:szCs w:val="24"/>
        </w:rPr>
        <w:t xml:space="preserve"> μια εβδομάδα, ιδιαιτέρως, αρμοδίως και εμπιστευτικά, όπως έκρινα ότι επιβάλλει η ευθύνη που έχω ως μέλος της Επιτροπής Εξωτερικών Υποθέσεων και Άμυνας. Σας ενημέρωσα, κύριοι της Κυβέρνησης, πολύ πριν κάποιος από εσάς διαρρεύσει σε δημοσιογράφους το περιεχ</w:t>
      </w:r>
      <w:r>
        <w:rPr>
          <w:rFonts w:eastAsia="Times New Roman"/>
          <w:szCs w:val="24"/>
        </w:rPr>
        <w:t>όμενο της συγκεκριμένης τροπολογίας</w:t>
      </w:r>
      <w:r>
        <w:rPr>
          <w:rFonts w:eastAsia="Times New Roman"/>
          <w:szCs w:val="24"/>
        </w:rPr>
        <w:t>,</w:t>
      </w:r>
      <w:r>
        <w:rPr>
          <w:rFonts w:eastAsia="Times New Roman"/>
          <w:szCs w:val="24"/>
        </w:rPr>
        <w:t xml:space="preserve"> για να το αξιοποιήσει για δική του προβολή». </w:t>
      </w:r>
    </w:p>
    <w:p w14:paraId="3A32DE6F" w14:textId="77777777" w:rsidR="00133975" w:rsidRDefault="007A2F43">
      <w:pPr>
        <w:spacing w:line="600" w:lineRule="auto"/>
        <w:ind w:firstLine="720"/>
        <w:jc w:val="both"/>
        <w:rPr>
          <w:rFonts w:eastAsia="Times New Roman"/>
          <w:szCs w:val="24"/>
        </w:rPr>
      </w:pPr>
      <w:r>
        <w:rPr>
          <w:rFonts w:eastAsia="Times New Roman"/>
          <w:szCs w:val="24"/>
        </w:rPr>
        <w:t>Φθάνοντας στο σήμερα, θα αναφερθώ στην τροπολογία 1276 του Υπουργείου Δικαιοσύνης, τόσο επί της ουσίας όσο και σε σχέση με αυτά που ειπώθηκαν χθες σε αυτή εδώ την Αίθουσα. Α</w:t>
      </w:r>
      <w:r>
        <w:rPr>
          <w:rFonts w:eastAsia="Times New Roman"/>
          <w:szCs w:val="24"/>
        </w:rPr>
        <w:t>ν ο σεβαστός Πρόεδρος της Βουλής</w:t>
      </w:r>
      <w:r>
        <w:rPr>
          <w:rFonts w:eastAsia="Times New Roman"/>
          <w:szCs w:val="24"/>
        </w:rPr>
        <w:t>,</w:t>
      </w:r>
      <w:r>
        <w:rPr>
          <w:rFonts w:eastAsia="Times New Roman"/>
          <w:szCs w:val="24"/>
        </w:rPr>
        <w:t xml:space="preserve"> κ. </w:t>
      </w:r>
      <w:proofErr w:type="spellStart"/>
      <w:r>
        <w:rPr>
          <w:rFonts w:eastAsia="Times New Roman"/>
          <w:szCs w:val="24"/>
        </w:rPr>
        <w:t>Βούτσης</w:t>
      </w:r>
      <w:proofErr w:type="spellEnd"/>
      <w:r>
        <w:rPr>
          <w:rFonts w:eastAsia="Times New Roman"/>
          <w:szCs w:val="24"/>
        </w:rPr>
        <w:t>,</w:t>
      </w:r>
      <w:r>
        <w:rPr>
          <w:rFonts w:eastAsia="Times New Roman"/>
          <w:szCs w:val="24"/>
        </w:rPr>
        <w:t xml:space="preserve"> εννοεί πραγματικά το σχολιασμό του προς τα λεγόμενά μου ότι δηλαδή αποτέλεσαν ντροπή για τη Βουλή</w:t>
      </w:r>
      <w:r>
        <w:rPr>
          <w:rFonts w:eastAsia="Times New Roman"/>
          <w:szCs w:val="24"/>
        </w:rPr>
        <w:t>,</w:t>
      </w:r>
      <w:r>
        <w:rPr>
          <w:rFonts w:eastAsia="Times New Roman"/>
          <w:szCs w:val="24"/>
        </w:rPr>
        <w:t xml:space="preserve"> ας με παραπέμψει στην αρμόδια επιτροπή του Σώματος. Εκεί θα μπορέσω να υπερασπιστώ τον εαυτό μου και τις αρχές </w:t>
      </w:r>
      <w:r>
        <w:rPr>
          <w:rFonts w:eastAsia="Times New Roman"/>
          <w:szCs w:val="24"/>
        </w:rPr>
        <w:t xml:space="preserve">μου και δεν χρειάζεται να το κάνω από αυτό εδώ το Βήμα. Ανέξοδη όμως δημιουργία εντυπώσεων δεν μπορώ να δεχτώ. </w:t>
      </w:r>
    </w:p>
    <w:p w14:paraId="3A32DE70" w14:textId="77777777" w:rsidR="00133975" w:rsidRDefault="007A2F43">
      <w:pPr>
        <w:spacing w:line="600" w:lineRule="auto"/>
        <w:ind w:firstLine="720"/>
        <w:jc w:val="both"/>
        <w:rPr>
          <w:rFonts w:eastAsia="Times New Roman"/>
          <w:szCs w:val="24"/>
        </w:rPr>
      </w:pPr>
      <w:r>
        <w:rPr>
          <w:rFonts w:eastAsia="Times New Roman"/>
          <w:szCs w:val="24"/>
        </w:rPr>
        <w:t xml:space="preserve">Στην ουσία της τροπολογίας η ανάγκη </w:t>
      </w:r>
      <w:proofErr w:type="spellStart"/>
      <w:r>
        <w:rPr>
          <w:rFonts w:eastAsia="Times New Roman"/>
          <w:szCs w:val="24"/>
        </w:rPr>
        <w:t>επανακατάθεσής</w:t>
      </w:r>
      <w:proofErr w:type="spellEnd"/>
      <w:r>
        <w:rPr>
          <w:rFonts w:eastAsia="Times New Roman"/>
          <w:szCs w:val="24"/>
        </w:rPr>
        <w:t xml:space="preserve"> της</w:t>
      </w:r>
      <w:r>
        <w:rPr>
          <w:rFonts w:eastAsia="Times New Roman"/>
          <w:szCs w:val="24"/>
        </w:rPr>
        <w:t xml:space="preserve"> με υποτιθέμενες βελτιώσεις αποτελεί έμπρακτη παραδοχή -για να μην πω ομολογία- του Υπουργού Δικαιοσύνης ότι η προ ημερών εκδοχή της ήταν προβληματική. Δυστυχώς, όμως, </w:t>
      </w:r>
      <w:r>
        <w:rPr>
          <w:rFonts w:eastAsia="Times New Roman"/>
          <w:szCs w:val="24"/>
        </w:rPr>
        <w:lastRenderedPageBreak/>
        <w:t>ούτε το παρόν κείμενο είναι επαρκώς ασφαλές με τη μορφή με την οποία έρχεται σήμερα, καθ</w:t>
      </w:r>
      <w:r>
        <w:rPr>
          <w:rFonts w:eastAsia="Times New Roman"/>
          <w:szCs w:val="24"/>
        </w:rPr>
        <w:t>ώς η αναφορά του στην παράγραφο 2 του άρθρου 11 της Ευρωπαϊκής Σύμβασης Δικαιωμάτων του Ανθρώπου είναι χτύπημα σε ανοιχτή πόρτα, είναι κενή περιεχομένου, επειδή αυτή η συγκεκριμένη αναφορά έχει ήδη συμπεριληφθεί στην νομολογία του Ευρωπαϊκού Δικαστηρίου, σ</w:t>
      </w:r>
      <w:r>
        <w:rPr>
          <w:rFonts w:eastAsia="Times New Roman"/>
          <w:szCs w:val="24"/>
        </w:rPr>
        <w:t>χετικά με τα συγκεκριμένα σωματεία που προσέφυγαν σε αυτό.</w:t>
      </w:r>
    </w:p>
    <w:p w14:paraId="3A32DE71" w14:textId="77777777" w:rsidR="00133975" w:rsidRDefault="007A2F43">
      <w:pPr>
        <w:spacing w:line="600" w:lineRule="auto"/>
        <w:ind w:firstLine="720"/>
        <w:jc w:val="both"/>
        <w:rPr>
          <w:rFonts w:eastAsia="Times New Roman"/>
          <w:szCs w:val="24"/>
        </w:rPr>
      </w:pPr>
      <w:r>
        <w:rPr>
          <w:rFonts w:eastAsia="Times New Roman"/>
          <w:szCs w:val="24"/>
        </w:rPr>
        <w:t>Με δύο λόγια δεν προσθέσατε, κύριοι της Κυβέρνησης, κάτι περισσότερο από ένα προπέτασμα καπνού μέσα σε έναν πολιτικό ορυμαγδό του νομοσχεδίου για την ταυτότητα φύλου, ώστε να δοθεί ένα κράτημα, μια</w:t>
      </w:r>
      <w:r>
        <w:rPr>
          <w:rFonts w:eastAsia="Times New Roman"/>
          <w:szCs w:val="24"/>
        </w:rPr>
        <w:t xml:space="preserve"> μάσκα, μια δικαιολογία στους Βουλευτές των Ανεξαρτήτων Ελλήνων. </w:t>
      </w:r>
    </w:p>
    <w:p w14:paraId="3A32DE72" w14:textId="77777777" w:rsidR="00133975" w:rsidRDefault="007A2F43">
      <w:pPr>
        <w:spacing w:line="600" w:lineRule="auto"/>
        <w:ind w:firstLine="720"/>
        <w:jc w:val="both"/>
        <w:rPr>
          <w:rFonts w:eastAsia="Times New Roman"/>
          <w:szCs w:val="24"/>
        </w:rPr>
      </w:pPr>
      <w:r>
        <w:rPr>
          <w:rFonts w:eastAsia="Times New Roman"/>
          <w:szCs w:val="24"/>
        </w:rPr>
        <w:t>Καλώ, λοιπόν, όλους τους συνάδελφους Βουλευτές να μελετήσουν προσεκτικά την τροπολογία, έχοντας κατά νου ότι ανθέλληνες δεν είναι μόνο όσοι ενσυνείδητα δρουν ενάντια στα συμφέροντα της χώρας</w:t>
      </w:r>
      <w:r>
        <w:rPr>
          <w:rFonts w:eastAsia="Times New Roman"/>
          <w:szCs w:val="24"/>
        </w:rPr>
        <w:t xml:space="preserve"> αλλά και εκείνοι που με ανεπάρκεια, φόβο ή αδιαφορία προτίμησαν να μην την υπερασπιστούν από τη θέση ευθύνης που έχουν. Προσωπικά δεν έχω σκοπό να συμπεριληφθώ ούτε στη μία ούτε στη </w:t>
      </w:r>
      <w:r>
        <w:rPr>
          <w:rFonts w:eastAsia="Times New Roman"/>
          <w:szCs w:val="24"/>
        </w:rPr>
        <w:t>άλλ</w:t>
      </w:r>
      <w:r>
        <w:rPr>
          <w:rFonts w:eastAsia="Times New Roman"/>
          <w:szCs w:val="24"/>
        </w:rPr>
        <w:t>η κατηγορία.</w:t>
      </w:r>
    </w:p>
    <w:p w14:paraId="3A32DE73" w14:textId="77777777" w:rsidR="00133975" w:rsidRDefault="007A2F43">
      <w:pPr>
        <w:spacing w:line="600" w:lineRule="auto"/>
        <w:ind w:firstLine="720"/>
        <w:jc w:val="both"/>
        <w:rPr>
          <w:rFonts w:eastAsia="Times New Roman"/>
          <w:szCs w:val="24"/>
        </w:rPr>
      </w:pPr>
      <w:r>
        <w:rPr>
          <w:rFonts w:eastAsia="Times New Roman"/>
          <w:szCs w:val="24"/>
        </w:rPr>
        <w:t>Ευχαριστώ πολύ.</w:t>
      </w:r>
    </w:p>
    <w:p w14:paraId="3A32DE74" w14:textId="77777777" w:rsidR="00133975" w:rsidRDefault="007A2F43">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w:t>
      </w:r>
      <w:r>
        <w:rPr>
          <w:rFonts w:eastAsia="Times New Roman"/>
          <w:szCs w:val="24"/>
        </w:rPr>
        <w:t xml:space="preserve">ούμε. </w:t>
      </w:r>
    </w:p>
    <w:p w14:paraId="3A32DE75" w14:textId="77777777" w:rsidR="00133975" w:rsidRDefault="007A2F43">
      <w:pPr>
        <w:spacing w:line="600" w:lineRule="auto"/>
        <w:ind w:firstLine="720"/>
        <w:jc w:val="both"/>
        <w:rPr>
          <w:rFonts w:eastAsia="Times New Roman"/>
          <w:szCs w:val="24"/>
        </w:rPr>
      </w:pPr>
      <w:r>
        <w:rPr>
          <w:rFonts w:eastAsia="Times New Roman"/>
          <w:szCs w:val="24"/>
        </w:rPr>
        <w:lastRenderedPageBreak/>
        <w:t xml:space="preserve">Ο κ. </w:t>
      </w:r>
      <w:proofErr w:type="spellStart"/>
      <w:r>
        <w:rPr>
          <w:rFonts w:eastAsia="Times New Roman"/>
          <w:szCs w:val="24"/>
        </w:rPr>
        <w:t>Μαυρωτάς</w:t>
      </w:r>
      <w:proofErr w:type="spellEnd"/>
      <w:r>
        <w:rPr>
          <w:rFonts w:eastAsia="Times New Roman"/>
          <w:szCs w:val="24"/>
        </w:rPr>
        <w:t xml:space="preserve"> έχει τον λόγο για τρία λεπτά. Και έπειτα κλείνουμε με τον κύριο Υπουργό.</w:t>
      </w:r>
    </w:p>
    <w:p w14:paraId="3A32DE76" w14:textId="77777777" w:rsidR="00133975" w:rsidRDefault="007A2F43">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Ευχαριστώ, κύριε Πρόεδρε. Θα είμαι αρκετά σύντομος. </w:t>
      </w:r>
    </w:p>
    <w:p w14:paraId="3A32DE77" w14:textId="77777777" w:rsidR="00133975" w:rsidRDefault="007A2F43">
      <w:pPr>
        <w:spacing w:line="600" w:lineRule="auto"/>
        <w:ind w:firstLine="720"/>
        <w:jc w:val="both"/>
        <w:rPr>
          <w:rFonts w:eastAsia="Times New Roman"/>
          <w:szCs w:val="24"/>
        </w:rPr>
      </w:pPr>
      <w:r>
        <w:rPr>
          <w:rFonts w:eastAsia="Times New Roman"/>
          <w:szCs w:val="24"/>
        </w:rPr>
        <w:t>Γενικά η αλήθεια είναι ότι υπήρξε αρκετός χρόνος για διαβούλευση για το συγκεκριμένο νομοσ</w:t>
      </w:r>
      <w:r>
        <w:rPr>
          <w:rFonts w:eastAsia="Times New Roman"/>
          <w:szCs w:val="24"/>
        </w:rPr>
        <w:t>χέδιο, με τον χρόνο που δόθηκε για να συζητηθεί στην νομοπαρασκευαστική αλλά και στις επιτροπές. Ίσως υπήρξαν αστοχίες στην ακρόαση φορέων, στο ότι δεν κλήθηκαν κάποιοι φορείς, αλλά νομίζω ότι τελευταία στιγμή κάπως βελτιώθηκαν τα πράγματα.</w:t>
      </w:r>
    </w:p>
    <w:p w14:paraId="3A32DE78" w14:textId="77777777" w:rsidR="00133975" w:rsidRDefault="007A2F43">
      <w:pPr>
        <w:spacing w:line="600" w:lineRule="auto"/>
        <w:ind w:firstLine="720"/>
        <w:jc w:val="both"/>
        <w:rPr>
          <w:rFonts w:eastAsia="Times New Roman"/>
          <w:szCs w:val="24"/>
        </w:rPr>
      </w:pPr>
      <w:r>
        <w:rPr>
          <w:rFonts w:eastAsia="Times New Roman"/>
          <w:szCs w:val="24"/>
        </w:rPr>
        <w:t>Ούτως ή άλλως θ</w:t>
      </w:r>
      <w:r>
        <w:rPr>
          <w:rFonts w:eastAsia="Times New Roman"/>
          <w:szCs w:val="24"/>
        </w:rPr>
        <w:t>έλουμε την επιστημονική κοινότητα γενικά να είναι δίπλα σε όλες αυτές τις διαδικασίες δίπλα δηλαδή στην εφαρμογή του νόμου.</w:t>
      </w:r>
    </w:p>
    <w:p w14:paraId="3A32DE79" w14:textId="77777777" w:rsidR="00133975" w:rsidRDefault="007A2F43">
      <w:pPr>
        <w:spacing w:line="600" w:lineRule="auto"/>
        <w:ind w:firstLine="720"/>
        <w:jc w:val="both"/>
        <w:rPr>
          <w:rFonts w:eastAsia="Times New Roman"/>
          <w:szCs w:val="24"/>
        </w:rPr>
      </w:pPr>
      <w:r>
        <w:rPr>
          <w:rFonts w:eastAsia="Times New Roman"/>
          <w:szCs w:val="24"/>
        </w:rPr>
        <w:t xml:space="preserve">Καταθέσαμε μια τροπολογία που έχει να κάνει με τα </w:t>
      </w:r>
      <w:proofErr w:type="spellStart"/>
      <w:r>
        <w:rPr>
          <w:rFonts w:eastAsia="Times New Roman"/>
          <w:szCs w:val="24"/>
        </w:rPr>
        <w:t>μεσοφυλικά</w:t>
      </w:r>
      <w:proofErr w:type="spellEnd"/>
      <w:r>
        <w:rPr>
          <w:rFonts w:eastAsia="Times New Roman"/>
          <w:szCs w:val="24"/>
        </w:rPr>
        <w:t xml:space="preserve"> άτομα, μια τροπολογία που βασίζεται σε αυτό που θα συζητηθεί μεθαύριο σ</w:t>
      </w:r>
      <w:r>
        <w:rPr>
          <w:rFonts w:eastAsia="Times New Roman"/>
          <w:szCs w:val="24"/>
        </w:rPr>
        <w:t xml:space="preserve">την </w:t>
      </w:r>
      <w:r>
        <w:rPr>
          <w:rFonts w:eastAsia="Times New Roman"/>
          <w:szCs w:val="24"/>
        </w:rPr>
        <w:t>ο</w:t>
      </w:r>
      <w:r>
        <w:rPr>
          <w:rFonts w:eastAsia="Times New Roman"/>
          <w:szCs w:val="24"/>
        </w:rPr>
        <w:t xml:space="preserve">λομέλεια του Συμβουλίου της Ευρώπης, της ομόφωνης απόφασης της Επιτροπής Ισότητας του Συμβουλίου της Ευρώπης για τη δυνατότητα κενής καταχώρησης για τα </w:t>
      </w:r>
      <w:proofErr w:type="spellStart"/>
      <w:r>
        <w:rPr>
          <w:rFonts w:eastAsia="Times New Roman"/>
          <w:szCs w:val="24"/>
        </w:rPr>
        <w:t>μεσοφυλικά</w:t>
      </w:r>
      <w:proofErr w:type="spellEnd"/>
      <w:r>
        <w:rPr>
          <w:rFonts w:eastAsia="Times New Roman"/>
          <w:szCs w:val="24"/>
        </w:rPr>
        <w:t xml:space="preserve"> άτομα.</w:t>
      </w:r>
    </w:p>
    <w:p w14:paraId="3A32DE7A" w14:textId="77777777" w:rsidR="00133975" w:rsidRDefault="007A2F43">
      <w:pPr>
        <w:spacing w:line="600" w:lineRule="auto"/>
        <w:ind w:firstLine="720"/>
        <w:jc w:val="both"/>
        <w:rPr>
          <w:rFonts w:eastAsia="Times New Roman"/>
          <w:szCs w:val="24"/>
        </w:rPr>
      </w:pPr>
      <w:r>
        <w:rPr>
          <w:rFonts w:eastAsia="Times New Roman"/>
          <w:szCs w:val="24"/>
        </w:rPr>
        <w:t xml:space="preserve">Επειδή έγινε αρκετός λόγος για το άρθρο 3 και υπάρχει εδώ πέρα μια παρανόηση, το </w:t>
      </w:r>
      <w:r>
        <w:rPr>
          <w:rFonts w:eastAsia="Times New Roman"/>
          <w:szCs w:val="24"/>
        </w:rPr>
        <w:t xml:space="preserve">άρθρο 3 δεν αφορά μόνο τους ανηλίκους από </w:t>
      </w:r>
      <w:r>
        <w:rPr>
          <w:rFonts w:eastAsia="Times New Roman"/>
          <w:szCs w:val="24"/>
        </w:rPr>
        <w:t>δεκαπέντε</w:t>
      </w:r>
      <w:r>
        <w:rPr>
          <w:rFonts w:eastAsia="Times New Roman"/>
          <w:szCs w:val="24"/>
        </w:rPr>
        <w:t xml:space="preserve"> έως </w:t>
      </w:r>
      <w:r>
        <w:rPr>
          <w:rFonts w:eastAsia="Times New Roman"/>
          <w:szCs w:val="24"/>
        </w:rPr>
        <w:t>δεκαεπτά</w:t>
      </w:r>
      <w:r>
        <w:rPr>
          <w:rFonts w:eastAsia="Times New Roman"/>
          <w:szCs w:val="24"/>
        </w:rPr>
        <w:t xml:space="preserve"> ετών. Το άρθρο 3</w:t>
      </w:r>
      <w:r>
        <w:rPr>
          <w:rFonts w:eastAsia="Times New Roman"/>
          <w:szCs w:val="24"/>
        </w:rPr>
        <w:t>,</w:t>
      </w:r>
      <w:r>
        <w:rPr>
          <w:rFonts w:eastAsia="Times New Roman"/>
          <w:szCs w:val="24"/>
        </w:rPr>
        <w:t xml:space="preserve"> είναι ουσιαστικά η σπονδυλική στήλη του νομοσχεδίου, είναι ο </w:t>
      </w:r>
      <w:r>
        <w:rPr>
          <w:rFonts w:eastAsia="Times New Roman"/>
          <w:szCs w:val="24"/>
        </w:rPr>
        <w:lastRenderedPageBreak/>
        <w:t xml:space="preserve">πυρήνας του νομοσχεδίου και αφορά όλους τους </w:t>
      </w:r>
      <w:proofErr w:type="spellStart"/>
      <w:r>
        <w:rPr>
          <w:rFonts w:eastAsia="Times New Roman"/>
          <w:szCs w:val="24"/>
        </w:rPr>
        <w:t>διεμφυλικούς</w:t>
      </w:r>
      <w:proofErr w:type="spellEnd"/>
      <w:r>
        <w:rPr>
          <w:rFonts w:eastAsia="Times New Roman"/>
          <w:szCs w:val="24"/>
        </w:rPr>
        <w:t>,</w:t>
      </w:r>
      <w:r>
        <w:rPr>
          <w:rFonts w:eastAsia="Times New Roman"/>
          <w:szCs w:val="24"/>
        </w:rPr>
        <w:t xml:space="preserve"> που θέλουν να μπουν σε αυτή τη διαδικασία διόρθωσης φ</w:t>
      </w:r>
      <w:r>
        <w:rPr>
          <w:rFonts w:eastAsia="Times New Roman"/>
          <w:szCs w:val="24"/>
        </w:rPr>
        <w:t>ύλου στα στοιχεία της ταυτότητας. Αυτό το λέω</w:t>
      </w:r>
      <w:r>
        <w:rPr>
          <w:rFonts w:eastAsia="Times New Roman"/>
          <w:szCs w:val="24"/>
        </w:rPr>
        <w:t>,</w:t>
      </w:r>
      <w:r>
        <w:rPr>
          <w:rFonts w:eastAsia="Times New Roman"/>
          <w:szCs w:val="24"/>
        </w:rPr>
        <w:t xml:space="preserve"> γιατί ακούστηκε ότι «εμείς μόνο το άρθρο 3 δεν θα ψηφίσουμε». Το άρθρο 3</w:t>
      </w:r>
      <w:r>
        <w:rPr>
          <w:rFonts w:eastAsia="Times New Roman"/>
          <w:szCs w:val="24"/>
        </w:rPr>
        <w:t>,</w:t>
      </w:r>
      <w:r>
        <w:rPr>
          <w:rFonts w:eastAsia="Times New Roman"/>
          <w:szCs w:val="24"/>
        </w:rPr>
        <w:t xml:space="preserve"> είναι ουσιαστικά ο πυρήνας του νομοσχεδίου.</w:t>
      </w:r>
    </w:p>
    <w:p w14:paraId="3A32DE7B" w14:textId="77777777" w:rsidR="00133975" w:rsidRDefault="007A2F43">
      <w:pPr>
        <w:spacing w:line="600" w:lineRule="auto"/>
        <w:ind w:firstLine="720"/>
        <w:jc w:val="both"/>
        <w:rPr>
          <w:rFonts w:eastAsia="Times New Roman"/>
          <w:szCs w:val="24"/>
        </w:rPr>
      </w:pPr>
      <w:r>
        <w:rPr>
          <w:rFonts w:eastAsia="Times New Roman"/>
          <w:szCs w:val="24"/>
        </w:rPr>
        <w:t>Επειδή γίναμε δέκτες κάποιων συστάσεων γενικά να μην ψηφίσουμε είτε άρθρα είτε όλο το νομοσ</w:t>
      </w:r>
      <w:r>
        <w:rPr>
          <w:rFonts w:eastAsia="Times New Roman"/>
          <w:szCs w:val="24"/>
        </w:rPr>
        <w:t xml:space="preserve">χέδιο για να «πέσει η Κυβέρνηση», να πω ότι </w:t>
      </w:r>
      <w:r>
        <w:rPr>
          <w:rFonts w:eastAsia="Times New Roman"/>
          <w:szCs w:val="24"/>
        </w:rPr>
        <w:t>«</w:t>
      </w:r>
      <w:r>
        <w:rPr>
          <w:rFonts w:eastAsia="Times New Roman"/>
          <w:szCs w:val="24"/>
        </w:rPr>
        <w:t>δεν πέφτουν</w:t>
      </w:r>
      <w:r>
        <w:rPr>
          <w:rFonts w:eastAsia="Times New Roman"/>
          <w:szCs w:val="24"/>
        </w:rPr>
        <w:t>»</w:t>
      </w:r>
      <w:r>
        <w:rPr>
          <w:rFonts w:eastAsia="Times New Roman"/>
          <w:szCs w:val="24"/>
        </w:rPr>
        <w:t xml:space="preserve"> έτσι οι κυβερνήσεις, δεν χάνεται έτσι η δεδηλωμένη, άμα δεν ψηφιστεί ένα νομοσχέδιο. Θέλει πρόταση μομφής, κάτι το οποίο πιστεύουμε ότι ουσιαστικά συσπειρώνει τη Συμπολίτευση. Το να παραβιάσουμε τις</w:t>
      </w:r>
      <w:r>
        <w:rPr>
          <w:rFonts w:eastAsia="Times New Roman"/>
          <w:szCs w:val="24"/>
        </w:rPr>
        <w:t xml:space="preserve"> αρχές μας και τις αξίες μας για μια </w:t>
      </w:r>
      <w:r>
        <w:rPr>
          <w:rFonts w:eastAsia="Times New Roman"/>
          <w:szCs w:val="24"/>
        </w:rPr>
        <w:t>«</w:t>
      </w:r>
      <w:r>
        <w:rPr>
          <w:rFonts w:eastAsia="Times New Roman"/>
          <w:szCs w:val="24"/>
        </w:rPr>
        <w:t>τρύπα στο νερό</w:t>
      </w:r>
      <w:r>
        <w:rPr>
          <w:rFonts w:eastAsia="Times New Roman"/>
          <w:szCs w:val="24"/>
        </w:rPr>
        <w:t>»</w:t>
      </w:r>
      <w:r>
        <w:rPr>
          <w:rFonts w:eastAsia="Times New Roman"/>
          <w:szCs w:val="24"/>
        </w:rPr>
        <w:t>,</w:t>
      </w:r>
      <w:r>
        <w:rPr>
          <w:rFonts w:eastAsia="Times New Roman"/>
          <w:szCs w:val="24"/>
        </w:rPr>
        <w:t xml:space="preserve"> ουσιαστικά, δεν θα το κάνουμε.</w:t>
      </w:r>
    </w:p>
    <w:p w14:paraId="3A32DE7C" w14:textId="77777777" w:rsidR="00133975" w:rsidRDefault="007A2F43">
      <w:pPr>
        <w:spacing w:line="600" w:lineRule="auto"/>
        <w:ind w:firstLine="720"/>
        <w:jc w:val="both"/>
        <w:rPr>
          <w:rFonts w:eastAsia="Times New Roman"/>
          <w:szCs w:val="24"/>
        </w:rPr>
      </w:pPr>
      <w:r>
        <w:rPr>
          <w:rFonts w:eastAsia="Times New Roman"/>
          <w:szCs w:val="24"/>
        </w:rPr>
        <w:t>Επίσης</w:t>
      </w:r>
      <w:r>
        <w:rPr>
          <w:rFonts w:eastAsia="Times New Roman"/>
          <w:szCs w:val="24"/>
        </w:rPr>
        <w:t xml:space="preserve"> η άποψη να περιμένουμε τι θα κάνουν πρώτα οι ΑΝΕΛ και να ψηφίζουμε μετά, είναι επίσης αστεία. Τόσο μεγάλη αξία δεν θα τους δώσουμε. Αυτοακυρωνόμαστε αν το κάνουμε αυτό το πράγμα </w:t>
      </w:r>
      <w:r>
        <w:rPr>
          <w:rFonts w:eastAsia="Times New Roman"/>
          <w:szCs w:val="24"/>
        </w:rPr>
        <w:t>κ</w:t>
      </w:r>
      <w:r>
        <w:rPr>
          <w:rFonts w:eastAsia="Times New Roman"/>
          <w:szCs w:val="24"/>
        </w:rPr>
        <w:t>αι όπως είπε και προηγουμένως ο Πρόεδρός μας, ο Σταύρος Θεοδωράκης, γιατί κά</w:t>
      </w:r>
      <w:r>
        <w:rPr>
          <w:rFonts w:eastAsia="Times New Roman"/>
          <w:szCs w:val="24"/>
        </w:rPr>
        <w:t>ποιος να ψηφίσει Ποτάμι, άμα το Ποτάμι ψηφίζει ό,τι ψηφίζουν μόνο οι ΑΝΕΛ; Δεν θα είχε καμμία αξία.</w:t>
      </w:r>
    </w:p>
    <w:p w14:paraId="3A32DE7D" w14:textId="77777777" w:rsidR="00133975" w:rsidRDefault="007A2F43">
      <w:pPr>
        <w:spacing w:line="600" w:lineRule="auto"/>
        <w:ind w:firstLine="720"/>
        <w:jc w:val="both"/>
        <w:rPr>
          <w:rFonts w:eastAsia="Times New Roman"/>
          <w:szCs w:val="24"/>
        </w:rPr>
      </w:pPr>
      <w:r>
        <w:rPr>
          <w:rFonts w:eastAsia="Times New Roman"/>
          <w:szCs w:val="24"/>
        </w:rPr>
        <w:t>Έχουμε αρχές, έχουμε αξίες και ψηφίζουμε με βάση αυτές, αρχές οι οποίες είναι αταλάντευτα προοδευτικές και που δεν αλλάζουν ανάλογα με τον ήχο της καμπάνας,</w:t>
      </w:r>
      <w:r>
        <w:rPr>
          <w:rFonts w:eastAsia="Times New Roman"/>
          <w:szCs w:val="24"/>
        </w:rPr>
        <w:t xml:space="preserve"> αρχές ανθρωποκεντρικές, αρχές που δεν είναι ψηφοθηρικές.</w:t>
      </w:r>
    </w:p>
    <w:p w14:paraId="3A32DE7E" w14:textId="77777777" w:rsidR="00133975" w:rsidRDefault="007A2F43">
      <w:pPr>
        <w:spacing w:line="600" w:lineRule="auto"/>
        <w:ind w:firstLine="720"/>
        <w:jc w:val="both"/>
        <w:rPr>
          <w:rFonts w:eastAsia="Times New Roman"/>
          <w:szCs w:val="24"/>
        </w:rPr>
      </w:pPr>
      <w:r>
        <w:rPr>
          <w:rFonts w:eastAsia="Times New Roman"/>
          <w:szCs w:val="24"/>
        </w:rPr>
        <w:t>Ευχαριστώ.</w:t>
      </w:r>
    </w:p>
    <w:p w14:paraId="3A32DE7F" w14:textId="77777777" w:rsidR="00133975" w:rsidRDefault="007A2F43">
      <w:pPr>
        <w:spacing w:line="600" w:lineRule="auto"/>
        <w:ind w:firstLine="720"/>
        <w:jc w:val="center"/>
        <w:rPr>
          <w:rFonts w:eastAsia="Times New Roman"/>
          <w:szCs w:val="24"/>
        </w:rPr>
      </w:pPr>
      <w:r>
        <w:rPr>
          <w:rFonts w:eastAsia="Times New Roman"/>
          <w:szCs w:val="24"/>
        </w:rPr>
        <w:lastRenderedPageBreak/>
        <w:t>(Χειροκροτήματα από την πτέρυγα του Ποταμιού)</w:t>
      </w:r>
    </w:p>
    <w:p w14:paraId="3A32DE80" w14:textId="77777777" w:rsidR="00133975" w:rsidRDefault="007A2F43">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Κι εμείς ευχαριστούμε.</w:t>
      </w:r>
    </w:p>
    <w:p w14:paraId="3A32DE81" w14:textId="77777777" w:rsidR="00133975" w:rsidRDefault="007A2F43">
      <w:pPr>
        <w:spacing w:line="600" w:lineRule="auto"/>
        <w:ind w:firstLine="720"/>
        <w:jc w:val="both"/>
        <w:rPr>
          <w:rFonts w:eastAsia="Times New Roman"/>
          <w:szCs w:val="24"/>
        </w:rPr>
      </w:pPr>
      <w:r>
        <w:rPr>
          <w:rFonts w:eastAsia="Times New Roman"/>
          <w:szCs w:val="24"/>
        </w:rPr>
        <w:t>Κύριε Υπουργέ, έχετε τον λόγο.</w:t>
      </w:r>
    </w:p>
    <w:p w14:paraId="3A32DE82" w14:textId="77777777" w:rsidR="00133975" w:rsidRDefault="007A2F43">
      <w:pPr>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w:t>
      </w:r>
      <w:r>
        <w:rPr>
          <w:rFonts w:eastAsia="Times New Roman"/>
          <w:b/>
          <w:szCs w:val="24"/>
        </w:rPr>
        <w:t xml:space="preserve"> Ανθρωπίνων Δικαιωμάτων):</w:t>
      </w:r>
      <w:r>
        <w:rPr>
          <w:rFonts w:eastAsia="Times New Roman"/>
          <w:szCs w:val="24"/>
        </w:rPr>
        <w:t xml:space="preserve"> Κύριε Πρόεδρε, κατατέθηκε μια πρόταση από τη Δημοκρατική Συμπαράταξη. Η Κυβέρνηση πήρε αυτούσια την πρόταση </w:t>
      </w:r>
      <w:r>
        <w:rPr>
          <w:rFonts w:eastAsia="Times New Roman"/>
          <w:szCs w:val="24"/>
        </w:rPr>
        <w:t>π</w:t>
      </w:r>
      <w:r>
        <w:rPr>
          <w:rFonts w:eastAsia="Times New Roman"/>
          <w:szCs w:val="24"/>
        </w:rPr>
        <w:t xml:space="preserve">ου </w:t>
      </w:r>
      <w:r>
        <w:rPr>
          <w:rFonts w:eastAsia="Times New Roman"/>
          <w:szCs w:val="24"/>
        </w:rPr>
        <w:t>ο</w:t>
      </w:r>
      <w:r>
        <w:rPr>
          <w:rFonts w:eastAsia="Times New Roman"/>
          <w:szCs w:val="24"/>
        </w:rPr>
        <w:t xml:space="preserve"> κ. Παπαθεοδώρου υπέβαλε στην </w:t>
      </w:r>
      <w:r>
        <w:rPr>
          <w:rFonts w:eastAsia="Times New Roman"/>
          <w:szCs w:val="24"/>
        </w:rPr>
        <w:t>ε</w:t>
      </w:r>
      <w:r>
        <w:rPr>
          <w:rFonts w:eastAsia="Times New Roman"/>
          <w:szCs w:val="24"/>
        </w:rPr>
        <w:t>πιτροπή, σχετικά με την ύπαρξη επιστημονικής επιτροπής, τη συναίνεση των γονέων και τη</w:t>
      </w:r>
      <w:r>
        <w:rPr>
          <w:rFonts w:eastAsia="Times New Roman"/>
          <w:szCs w:val="24"/>
        </w:rPr>
        <w:t xml:space="preserve"> δικαστική, βεβαίως, απόφαση για τις ηλικίες </w:t>
      </w:r>
      <w:r>
        <w:rPr>
          <w:rFonts w:eastAsia="Times New Roman"/>
          <w:szCs w:val="24"/>
        </w:rPr>
        <w:t xml:space="preserve">δεκαπέντε </w:t>
      </w:r>
      <w:r>
        <w:rPr>
          <w:rFonts w:eastAsia="Times New Roman"/>
          <w:szCs w:val="24"/>
        </w:rPr>
        <w:t xml:space="preserve">μέχρι </w:t>
      </w:r>
      <w:r>
        <w:rPr>
          <w:rFonts w:eastAsia="Times New Roman"/>
          <w:szCs w:val="24"/>
        </w:rPr>
        <w:t>δεκαεπτά</w:t>
      </w:r>
      <w:r>
        <w:rPr>
          <w:rFonts w:eastAsia="Times New Roman"/>
          <w:szCs w:val="24"/>
        </w:rPr>
        <w:t xml:space="preserve"> και φέραμε αυτό στη Βουλή με νομοτεχνική βελτίωση, και στην </w:t>
      </w:r>
      <w:r>
        <w:rPr>
          <w:rFonts w:eastAsia="Times New Roman"/>
          <w:szCs w:val="24"/>
        </w:rPr>
        <w:t>ε</w:t>
      </w:r>
      <w:r>
        <w:rPr>
          <w:rFonts w:eastAsia="Times New Roman"/>
          <w:szCs w:val="24"/>
        </w:rPr>
        <w:t>πιτροπή και στην Ολομέλεια.</w:t>
      </w:r>
    </w:p>
    <w:p w14:paraId="3A32DE83" w14:textId="77777777" w:rsidR="00133975" w:rsidRDefault="007A2F43">
      <w:pPr>
        <w:spacing w:line="600" w:lineRule="auto"/>
        <w:ind w:firstLine="720"/>
        <w:jc w:val="both"/>
        <w:rPr>
          <w:rFonts w:eastAsia="Times New Roman"/>
          <w:szCs w:val="24"/>
        </w:rPr>
      </w:pPr>
      <w:r>
        <w:rPr>
          <w:rFonts w:eastAsia="Times New Roman"/>
          <w:szCs w:val="24"/>
        </w:rPr>
        <w:t>Άκουσα κάτι για έκδοση προεδρικού διατάγματος. Εγώ μπορώ να συναινέσω σε ένα σημείο, να αναφέρετα</w:t>
      </w:r>
      <w:r>
        <w:rPr>
          <w:rFonts w:eastAsia="Times New Roman"/>
          <w:szCs w:val="24"/>
        </w:rPr>
        <w:t>ι ότι η επιστημονική αυτή επιτροπή, την οποία εσείς είχατε προτείνει κι εμείς αποδεχτήκαμε, συστήνεται με προεδρικό διάταγμα, μετά από πρόταση των Υπουργών Δικαιοσύνης και Υγείας, η οποία θα εξετάζει εξατομικευμένα την κάθε περίπτωση. Εάν σε αυτό εσείς συμ</w:t>
      </w:r>
      <w:r>
        <w:rPr>
          <w:rFonts w:eastAsia="Times New Roman"/>
          <w:szCs w:val="24"/>
        </w:rPr>
        <w:t>φωνείτε, εγώ είμαι έτοιμος να δεχτώ την έκδοση προεδρικού διατάγματος για τη σύσταση της επιτροπής.</w:t>
      </w:r>
    </w:p>
    <w:p w14:paraId="3A32DE84" w14:textId="77777777" w:rsidR="00133975" w:rsidRDefault="007A2F43">
      <w:pPr>
        <w:spacing w:line="600" w:lineRule="auto"/>
        <w:ind w:firstLine="720"/>
        <w:jc w:val="both"/>
        <w:rPr>
          <w:rFonts w:eastAsia="Times New Roman"/>
          <w:szCs w:val="24"/>
        </w:rPr>
      </w:pPr>
      <w:r>
        <w:rPr>
          <w:rFonts w:eastAsia="Times New Roman"/>
          <w:b/>
          <w:szCs w:val="24"/>
        </w:rPr>
        <w:t>ΝΙΚΗΤΑΣ ΚΑΚΛΑΜΑΝΗΣ (Δ΄ Αντιπρόεδρος της Βουλής):</w:t>
      </w:r>
      <w:r>
        <w:rPr>
          <w:rFonts w:eastAsia="Times New Roman"/>
          <w:szCs w:val="24"/>
        </w:rPr>
        <w:t xml:space="preserve"> Προεδρικό διάταγμα για σύσταση επιτροπής;</w:t>
      </w:r>
    </w:p>
    <w:p w14:paraId="3A32DE85" w14:textId="77777777" w:rsidR="00133975" w:rsidRDefault="007A2F43">
      <w:pPr>
        <w:spacing w:line="600" w:lineRule="auto"/>
        <w:ind w:firstLine="720"/>
        <w:jc w:val="both"/>
        <w:rPr>
          <w:rFonts w:eastAsia="Times New Roman"/>
          <w:szCs w:val="24"/>
        </w:rPr>
      </w:pPr>
      <w:r>
        <w:rPr>
          <w:rFonts w:eastAsia="Times New Roman"/>
          <w:b/>
          <w:szCs w:val="24"/>
        </w:rPr>
        <w:lastRenderedPageBreak/>
        <w:t>ΣΤΑΥΡΟΣ ΚΟΝΤΟΝΗΣ (Υπουργός Δικαιοσύνης, Διαφάνειας και Ανθρωπίνων</w:t>
      </w:r>
      <w:r>
        <w:rPr>
          <w:rFonts w:eastAsia="Times New Roman"/>
          <w:b/>
          <w:szCs w:val="24"/>
        </w:rPr>
        <w:t xml:space="preserve"> Δικαιωμάτων):</w:t>
      </w:r>
      <w:r>
        <w:rPr>
          <w:rFonts w:eastAsia="Times New Roman"/>
          <w:szCs w:val="24"/>
        </w:rPr>
        <w:t xml:space="preserve"> Βεβαίως. Μετά από πρόταση των συναρμοδίων Υπουργών.</w:t>
      </w:r>
    </w:p>
    <w:p w14:paraId="3A32DE86" w14:textId="77777777" w:rsidR="00133975" w:rsidRDefault="007A2F43">
      <w:pPr>
        <w:spacing w:line="600" w:lineRule="auto"/>
        <w:ind w:firstLine="720"/>
        <w:jc w:val="both"/>
        <w:rPr>
          <w:rFonts w:eastAsia="Times New Roman"/>
          <w:szCs w:val="24"/>
        </w:rPr>
      </w:pPr>
      <w:r>
        <w:rPr>
          <w:rFonts w:eastAsia="Times New Roman"/>
          <w:b/>
          <w:szCs w:val="24"/>
        </w:rPr>
        <w:t>ΝΙΚΗΤΑΣ ΚΑΚΛΑΜΑΝΗΣ (Δ΄ Αντιπρόεδρος της Βουλής):</w:t>
      </w:r>
      <w:r>
        <w:rPr>
          <w:rFonts w:eastAsia="Times New Roman"/>
          <w:szCs w:val="24"/>
        </w:rPr>
        <w:t xml:space="preserve"> Πρώτη φορά γίνεται αυτό.</w:t>
      </w:r>
    </w:p>
    <w:p w14:paraId="3A32DE87" w14:textId="77777777" w:rsidR="00133975" w:rsidRDefault="007A2F43">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w:t>
      </w:r>
      <w:proofErr w:type="spellStart"/>
      <w:r>
        <w:rPr>
          <w:rFonts w:eastAsia="Times New Roman"/>
          <w:szCs w:val="24"/>
        </w:rPr>
        <w:t>Μπαργιώτα</w:t>
      </w:r>
      <w:proofErr w:type="spellEnd"/>
      <w:r>
        <w:rPr>
          <w:rFonts w:eastAsia="Times New Roman"/>
          <w:szCs w:val="24"/>
        </w:rPr>
        <w:t>, έχετε τον λόγο.</w:t>
      </w:r>
    </w:p>
    <w:p w14:paraId="3A32DE88" w14:textId="77777777" w:rsidR="00133975" w:rsidRDefault="007A2F43">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Διάβασα προηγουμένως από</w:t>
      </w:r>
      <w:r>
        <w:rPr>
          <w:rFonts w:eastAsia="Times New Roman"/>
          <w:szCs w:val="24"/>
        </w:rPr>
        <w:t xml:space="preserve"> του Βήματος την πρόταση της Δημοκρατικής Συμπαράταξης. Να μην τη διαβάσω ξανά. Την αιτιολόγησα κιόλας με δύο κουβέντες.</w:t>
      </w:r>
    </w:p>
    <w:p w14:paraId="3A32DE89" w14:textId="77777777" w:rsidR="00133975" w:rsidRDefault="007A2F43">
      <w:pPr>
        <w:spacing w:line="600" w:lineRule="auto"/>
        <w:ind w:firstLine="720"/>
        <w:jc w:val="both"/>
        <w:rPr>
          <w:rFonts w:eastAsia="Times New Roman"/>
          <w:szCs w:val="24"/>
        </w:rPr>
      </w:pPr>
      <w:r>
        <w:rPr>
          <w:rFonts w:eastAsia="Times New Roman"/>
          <w:szCs w:val="24"/>
        </w:rPr>
        <w:t xml:space="preserve">Από σεβασμό για τον χρόνο θέλω να πω με δυο κουβέντες ότι πέρα από τη σύνθεση της </w:t>
      </w:r>
      <w:r>
        <w:rPr>
          <w:rFonts w:eastAsia="Times New Roman"/>
          <w:szCs w:val="24"/>
        </w:rPr>
        <w:t>ε</w:t>
      </w:r>
      <w:r>
        <w:rPr>
          <w:rFonts w:eastAsia="Times New Roman"/>
          <w:szCs w:val="24"/>
        </w:rPr>
        <w:t xml:space="preserve">πιτροπής, εγώ αναγνώρισα ότι στην πρώτη της εκδοχή, </w:t>
      </w:r>
      <w:r>
        <w:rPr>
          <w:rFonts w:eastAsia="Times New Roman"/>
          <w:szCs w:val="24"/>
        </w:rPr>
        <w:t xml:space="preserve">έτσι όπως ήρθε στην </w:t>
      </w:r>
      <w:r>
        <w:rPr>
          <w:rFonts w:eastAsia="Times New Roman"/>
          <w:szCs w:val="24"/>
        </w:rPr>
        <w:t>ε</w:t>
      </w:r>
      <w:r>
        <w:rPr>
          <w:rFonts w:eastAsia="Times New Roman"/>
          <w:szCs w:val="24"/>
        </w:rPr>
        <w:t xml:space="preserve">πιτροπή όπου συμμετείχε κι η Δημοκρατική Συμπαράταξη -δεν είναι ούτε μυστικό ούτε λάθος, από ευαισθησία όλων έγινε, το αναγνωρίζω, από ενδιαφέρον γίνεται η κουβέντα, όλοι ενδιαφέρον έχουμε κι εσείς κι εμείς στο συγκεκριμένο θέμα- αυτή </w:t>
      </w:r>
      <w:r>
        <w:rPr>
          <w:rFonts w:eastAsia="Times New Roman"/>
          <w:szCs w:val="24"/>
        </w:rPr>
        <w:t xml:space="preserve">η πρώτη εκδοχή, λοιπόν, όσον αφορά την </w:t>
      </w:r>
      <w:r>
        <w:rPr>
          <w:rFonts w:eastAsia="Times New Roman"/>
          <w:szCs w:val="24"/>
        </w:rPr>
        <w:t>ε</w:t>
      </w:r>
      <w:r>
        <w:rPr>
          <w:rFonts w:eastAsia="Times New Roman"/>
          <w:szCs w:val="24"/>
        </w:rPr>
        <w:t>πιτροπή ήταν τελείως λάθος. Η δεύτερη νομοτεχνική της Κυβέρνησης που έγινε από τον κ. Κοντονή και το Υπουργείο, ήταν προς τη σωστή κατεύθυνση, βελτιώνει τα πράγματα. Δυστυχώς, όμως, το θέμα δεν είναι μόνο το αν θα εί</w:t>
      </w:r>
      <w:r>
        <w:rPr>
          <w:rFonts w:eastAsia="Times New Roman"/>
          <w:szCs w:val="24"/>
        </w:rPr>
        <w:t>ναι ένας παιδοψυχίατρος ή ένας ψυχίατρος ή ένας κοινωνι</w:t>
      </w:r>
      <w:r>
        <w:rPr>
          <w:rFonts w:eastAsia="Times New Roman"/>
          <w:szCs w:val="24"/>
        </w:rPr>
        <w:lastRenderedPageBreak/>
        <w:t xml:space="preserve">κός λειτουργός λιγότερος ή περισσότερος. Υπάρχουν επιστημονικά ζητήματα σοβαρότατα, υπάρχουν θέματα που έρχονται μαζί όπως, για παράδειγμα, το αν επιτρέπεται ή όχι στην Ελλάδα η επέμβαση αλλαγής φύλου </w:t>
      </w:r>
      <w:r>
        <w:rPr>
          <w:rFonts w:eastAsia="Times New Roman"/>
          <w:szCs w:val="24"/>
        </w:rPr>
        <w:t>πριν τα</w:t>
      </w:r>
      <w:r>
        <w:rPr>
          <w:rFonts w:eastAsia="Times New Roman"/>
          <w:szCs w:val="24"/>
        </w:rPr>
        <w:t xml:space="preserve"> δεκαεπτά</w:t>
      </w:r>
      <w:r>
        <w:rPr>
          <w:rFonts w:eastAsia="Times New Roman"/>
          <w:szCs w:val="24"/>
        </w:rPr>
        <w:t>.</w:t>
      </w:r>
    </w:p>
    <w:p w14:paraId="3A32DE8A" w14:textId="77777777" w:rsidR="00133975" w:rsidRDefault="007A2F43">
      <w:pPr>
        <w:spacing w:line="600" w:lineRule="auto"/>
        <w:ind w:firstLine="720"/>
        <w:jc w:val="both"/>
        <w:rPr>
          <w:rFonts w:eastAsia="Times New Roman"/>
          <w:szCs w:val="24"/>
        </w:rPr>
      </w:pPr>
      <w:r>
        <w:rPr>
          <w:rFonts w:eastAsia="Times New Roman"/>
          <w:szCs w:val="24"/>
        </w:rPr>
        <w:t>Οφείλουμε να το νομοθετήσουμε. Μέσα στις πέντε μέρες που έγινε όλη η διαδικασία, όχι απλώς δεν το συζητήσαμε</w:t>
      </w:r>
      <w:r>
        <w:rPr>
          <w:rFonts w:eastAsia="Times New Roman"/>
          <w:szCs w:val="24"/>
        </w:rPr>
        <w:t xml:space="preserve"> αλλά δεν το θίξαμε καν. Εγώ δεν έχω πρόταση και εσείς δεν έχετε πρόταση, γιατί δεν έχουμε ακούσει τους επιστημονικούς φορείς που έχουν άποψη και δεν έχουν μία αλλά έχουν πολλές. </w:t>
      </w:r>
    </w:p>
    <w:p w14:paraId="3A32DE8B" w14:textId="77777777" w:rsidR="00133975" w:rsidRDefault="007A2F43">
      <w:pPr>
        <w:spacing w:line="600" w:lineRule="auto"/>
        <w:ind w:firstLine="720"/>
        <w:jc w:val="both"/>
        <w:rPr>
          <w:rFonts w:eastAsia="Times New Roman"/>
          <w:szCs w:val="24"/>
        </w:rPr>
      </w:pPr>
      <w:r>
        <w:rPr>
          <w:rFonts w:eastAsia="Times New Roman"/>
          <w:szCs w:val="24"/>
        </w:rPr>
        <w:t>Αυτό, λοιπόν, που λέμε -και επιμένουμε σ’ αυτό- είναι ότι η συζήτηση συνολικ</w:t>
      </w:r>
      <w:r>
        <w:rPr>
          <w:rFonts w:eastAsia="Times New Roman"/>
          <w:szCs w:val="24"/>
        </w:rPr>
        <w:t xml:space="preserve">ά πρέπει να ξαναγίνει υπό την ευκαιρία ενός προεδρικού διατάγματος, το σχέδιο του οποίου μπορεί να συζητηθεί στην </w:t>
      </w:r>
      <w:r>
        <w:rPr>
          <w:rFonts w:eastAsia="Times New Roman"/>
          <w:szCs w:val="24"/>
        </w:rPr>
        <w:t>ε</w:t>
      </w:r>
      <w:r>
        <w:rPr>
          <w:rFonts w:eastAsia="Times New Roman"/>
          <w:szCs w:val="24"/>
        </w:rPr>
        <w:t xml:space="preserve">πιτροπή και το οποίο δεν αφορά μόνο τη σύνθεση μιας </w:t>
      </w:r>
      <w:r>
        <w:rPr>
          <w:rFonts w:eastAsia="Times New Roman"/>
          <w:szCs w:val="24"/>
        </w:rPr>
        <w:t>ε</w:t>
      </w:r>
      <w:r>
        <w:rPr>
          <w:rFonts w:eastAsia="Times New Roman"/>
          <w:szCs w:val="24"/>
        </w:rPr>
        <w:t>πιτροπής που βγάζει ένα χαρτί, αλλά βγάζει και πολλά άλλα πράγματα που πρέπει να συζητηθ</w:t>
      </w:r>
      <w:r>
        <w:rPr>
          <w:rFonts w:eastAsia="Times New Roman"/>
          <w:szCs w:val="24"/>
        </w:rPr>
        <w:t>ούν. Και αυτό γίνεται από καθαρό ενδιαφέρον.</w:t>
      </w:r>
    </w:p>
    <w:p w14:paraId="3A32DE8C" w14:textId="77777777" w:rsidR="00133975" w:rsidRDefault="007A2F43">
      <w:pPr>
        <w:spacing w:line="600" w:lineRule="auto"/>
        <w:ind w:firstLine="720"/>
        <w:jc w:val="both"/>
        <w:rPr>
          <w:rFonts w:eastAsia="Times New Roman"/>
          <w:szCs w:val="24"/>
        </w:rPr>
      </w:pPr>
      <w:r>
        <w:rPr>
          <w:rFonts w:eastAsia="Times New Roman"/>
          <w:szCs w:val="24"/>
        </w:rPr>
        <w:t>Μία τελευταία πρόταση</w:t>
      </w:r>
      <w:r>
        <w:rPr>
          <w:rFonts w:eastAsia="Times New Roman"/>
          <w:szCs w:val="24"/>
        </w:rPr>
        <w:t>.</w:t>
      </w:r>
      <w:r>
        <w:rPr>
          <w:rFonts w:eastAsia="Times New Roman"/>
          <w:szCs w:val="24"/>
        </w:rPr>
        <w:t xml:space="preserve"> Η συζήτηση είναι φορτισμένη, το είπα και προηγουμένως. Υπάρχει πλήρης παραπληροφόρηση σε όλα τα επίπεδα και μέσα στη Βουλή. Ακούσαμε απίθανα πράγματα από παντού. Δεν είναι ούτε η ώρα ούτε </w:t>
      </w:r>
      <w:r>
        <w:rPr>
          <w:rFonts w:eastAsia="Times New Roman"/>
          <w:szCs w:val="24"/>
        </w:rPr>
        <w:t>η χώρος για να γίνει μια τέτοια συζήτηση. Εμείς επιμένουμε σ’ αυτό που καταθέσαμε.</w:t>
      </w:r>
    </w:p>
    <w:p w14:paraId="3A32DE8D" w14:textId="77777777" w:rsidR="00133975" w:rsidRDefault="007A2F43">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Κοντονής έχει τον λόγο.</w:t>
      </w:r>
    </w:p>
    <w:p w14:paraId="3A32DE8E" w14:textId="77777777" w:rsidR="00133975" w:rsidRDefault="007A2F43">
      <w:pPr>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w:t>
      </w:r>
      <w:r>
        <w:rPr>
          <w:rFonts w:eastAsia="Times New Roman"/>
          <w:szCs w:val="24"/>
        </w:rPr>
        <w:t xml:space="preserve"> </w:t>
      </w:r>
      <w:r>
        <w:rPr>
          <w:rFonts w:eastAsia="Times New Roman"/>
          <w:b/>
          <w:szCs w:val="24"/>
        </w:rPr>
        <w:t>Ανθρωπίνων Δικαιωμάτων):</w:t>
      </w:r>
      <w:r>
        <w:rPr>
          <w:rFonts w:eastAsia="Times New Roman"/>
          <w:szCs w:val="24"/>
        </w:rPr>
        <w:t xml:space="preserve"> Θέλω να πω ότι κατατέθηκε μία π</w:t>
      </w:r>
      <w:r>
        <w:rPr>
          <w:rFonts w:eastAsia="Times New Roman"/>
          <w:szCs w:val="24"/>
        </w:rPr>
        <w:t xml:space="preserve">ρόταση στην </w:t>
      </w:r>
      <w:r>
        <w:rPr>
          <w:rFonts w:eastAsia="Times New Roman"/>
          <w:szCs w:val="24"/>
        </w:rPr>
        <w:t>ε</w:t>
      </w:r>
      <w:r>
        <w:rPr>
          <w:rFonts w:eastAsia="Times New Roman"/>
          <w:szCs w:val="24"/>
        </w:rPr>
        <w:t xml:space="preserve">πιτροπή. </w:t>
      </w:r>
      <w:r>
        <w:rPr>
          <w:rFonts w:eastAsia="Times New Roman"/>
          <w:szCs w:val="24"/>
        </w:rPr>
        <w:lastRenderedPageBreak/>
        <w:t>Αυτή την πρόταση εμείς την υιοθετήσαμε. Εάν εσείς δεν ήσασταν έτοιμοι να την καταθέσετε, κακώς την καταθέσατε. Εμείς τη δεχτήκαμε όπως ήταν και νομίζω ότι με τις κατάλληλες νομοθετικές ρυθμίσεις</w:t>
      </w:r>
      <w:r>
        <w:rPr>
          <w:rFonts w:eastAsia="Times New Roman"/>
          <w:szCs w:val="24"/>
        </w:rPr>
        <w:t>,</w:t>
      </w:r>
      <w:r>
        <w:rPr>
          <w:rFonts w:eastAsia="Times New Roman"/>
          <w:szCs w:val="24"/>
        </w:rPr>
        <w:t xml:space="preserve"> αυτή η πρόταση έχει καταστεί λειτουργι</w:t>
      </w:r>
      <w:r>
        <w:rPr>
          <w:rFonts w:eastAsia="Times New Roman"/>
          <w:szCs w:val="24"/>
        </w:rPr>
        <w:t xml:space="preserve">κή στο πλαίσιο του σχεδίου νόμου που συζητάμε. </w:t>
      </w:r>
    </w:p>
    <w:p w14:paraId="3A32DE8F" w14:textId="77777777" w:rsidR="00133975" w:rsidRDefault="007A2F43">
      <w:pPr>
        <w:spacing w:line="600" w:lineRule="auto"/>
        <w:ind w:firstLine="720"/>
        <w:jc w:val="both"/>
        <w:rPr>
          <w:rFonts w:eastAsia="Times New Roman"/>
          <w:szCs w:val="24"/>
        </w:rPr>
      </w:pPr>
      <w:r>
        <w:rPr>
          <w:rFonts w:eastAsia="Times New Roman"/>
          <w:szCs w:val="24"/>
        </w:rPr>
        <w:t>Επομένως, κύριε συνάδελφε, δεν είναι και πολύ τίμιο</w:t>
      </w:r>
      <w:r>
        <w:rPr>
          <w:rFonts w:eastAsia="Times New Roman"/>
          <w:szCs w:val="24"/>
        </w:rPr>
        <w:t>,</w:t>
      </w:r>
      <w:r>
        <w:rPr>
          <w:rFonts w:eastAsia="Times New Roman"/>
          <w:szCs w:val="24"/>
        </w:rPr>
        <w:t xml:space="preserve"> να φέρνετε προτάσεις στην </w:t>
      </w:r>
      <w:r>
        <w:rPr>
          <w:rFonts w:eastAsia="Times New Roman"/>
          <w:szCs w:val="24"/>
        </w:rPr>
        <w:t>ε</w:t>
      </w:r>
      <w:r>
        <w:rPr>
          <w:rFonts w:eastAsia="Times New Roman"/>
          <w:szCs w:val="24"/>
        </w:rPr>
        <w:t>πιτροπή, να γίνονται δεκτές από την Κυβέρνηση και όταν γίνονται δεκτές από την Κυβέρνηση να λέτε</w:t>
      </w:r>
      <w:r>
        <w:rPr>
          <w:rFonts w:eastAsia="Times New Roman"/>
          <w:szCs w:val="24"/>
        </w:rPr>
        <w:t>:</w:t>
      </w:r>
      <w:r>
        <w:rPr>
          <w:rFonts w:eastAsia="Times New Roman"/>
          <w:szCs w:val="24"/>
        </w:rPr>
        <w:t xml:space="preserve"> «α, έχουμε και κάτι άλλο». Αυτό είναι εκτός κοινοβουλευτικού πλαισίου, να το ξέρετε.</w:t>
      </w:r>
    </w:p>
    <w:p w14:paraId="3A32DE90" w14:textId="77777777" w:rsidR="00133975" w:rsidRDefault="007A2F43">
      <w:pPr>
        <w:spacing w:line="600" w:lineRule="auto"/>
        <w:ind w:firstLine="720"/>
        <w:jc w:val="both"/>
        <w:rPr>
          <w:rFonts w:eastAsia="Times New Roman"/>
          <w:szCs w:val="24"/>
        </w:rPr>
      </w:pPr>
      <w:r>
        <w:rPr>
          <w:rFonts w:eastAsia="Times New Roman"/>
          <w:szCs w:val="24"/>
        </w:rPr>
        <w:t xml:space="preserve">Κάτι τελευταίο, κύριε Πρόεδρε, επειδή αναφέρθηκε ο Πρόεδρος της Κοινοβουλευτικής Ομάδας της Χρυσής Αυγής. Δεν αναφέρομαι στα άλλα που είπε ο κ. Λαγός, αναφέρομαι σε σας, </w:t>
      </w:r>
      <w:r>
        <w:rPr>
          <w:rFonts w:eastAsia="Times New Roman"/>
          <w:szCs w:val="24"/>
        </w:rPr>
        <w:t>κύριε Πρόεδρε.</w:t>
      </w:r>
    </w:p>
    <w:p w14:paraId="3A32DE91" w14:textId="77777777" w:rsidR="00133975" w:rsidRDefault="007A2F43">
      <w:pPr>
        <w:spacing w:line="600" w:lineRule="auto"/>
        <w:ind w:firstLine="720"/>
        <w:jc w:val="both"/>
        <w:rPr>
          <w:rFonts w:eastAsia="Times New Roman"/>
          <w:szCs w:val="24"/>
        </w:rPr>
      </w:pPr>
      <w:r>
        <w:rPr>
          <w:rFonts w:eastAsia="Times New Roman"/>
          <w:szCs w:val="24"/>
        </w:rPr>
        <w:t>Ο Ρουπακιάς ήταν μέλος της Χρυσής Αυγής;</w:t>
      </w:r>
    </w:p>
    <w:p w14:paraId="3A32DE92" w14:textId="77777777" w:rsidR="00133975" w:rsidRDefault="007A2F43">
      <w:pPr>
        <w:spacing w:line="600" w:lineRule="auto"/>
        <w:ind w:firstLine="720"/>
        <w:jc w:val="both"/>
        <w:rPr>
          <w:rFonts w:eastAsia="Times New Roman"/>
          <w:szCs w:val="24"/>
        </w:rPr>
      </w:pPr>
      <w:r>
        <w:rPr>
          <w:rFonts w:eastAsia="Times New Roman"/>
          <w:b/>
          <w:szCs w:val="24"/>
        </w:rPr>
        <w:t xml:space="preserve">ΝΙΚΟΛΑΟΣ ΜΙΧΑΛΟΛΙΑΚΟΣ (Γενικός Γραμματέας του Λαϊκού Συνδέσμου - Χρυσή Αυγή): </w:t>
      </w:r>
      <w:r>
        <w:rPr>
          <w:rFonts w:eastAsia="Times New Roman"/>
          <w:szCs w:val="24"/>
        </w:rPr>
        <w:t>Όχι.</w:t>
      </w:r>
    </w:p>
    <w:p w14:paraId="3A32DE93" w14:textId="77777777" w:rsidR="00133975" w:rsidRDefault="007A2F43">
      <w:pPr>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w:t>
      </w:r>
      <w:r>
        <w:rPr>
          <w:rFonts w:eastAsia="Times New Roman"/>
          <w:szCs w:val="24"/>
        </w:rPr>
        <w:t xml:space="preserve"> </w:t>
      </w:r>
      <w:r>
        <w:rPr>
          <w:rFonts w:eastAsia="Times New Roman"/>
          <w:b/>
          <w:szCs w:val="24"/>
        </w:rPr>
        <w:t>Ανθρωπίνων Δικαιωμάτων):</w:t>
      </w:r>
      <w:r>
        <w:rPr>
          <w:rFonts w:eastAsia="Times New Roman"/>
          <w:szCs w:val="24"/>
        </w:rPr>
        <w:t xml:space="preserve"> Κύριε </w:t>
      </w:r>
      <w:proofErr w:type="spellStart"/>
      <w:r>
        <w:rPr>
          <w:rFonts w:eastAsia="Times New Roman"/>
          <w:szCs w:val="24"/>
        </w:rPr>
        <w:t>Μιχαλολιάκο</w:t>
      </w:r>
      <w:proofErr w:type="spellEnd"/>
      <w:r>
        <w:rPr>
          <w:rFonts w:eastAsia="Times New Roman"/>
          <w:szCs w:val="24"/>
        </w:rPr>
        <w:t>, το λέτε αυτή την ώ</w:t>
      </w:r>
      <w:r>
        <w:rPr>
          <w:rFonts w:eastAsia="Times New Roman"/>
          <w:szCs w:val="24"/>
        </w:rPr>
        <w:t xml:space="preserve">ρα </w:t>
      </w:r>
      <w:r>
        <w:rPr>
          <w:rFonts w:eastAsia="Times New Roman"/>
          <w:szCs w:val="24"/>
        </w:rPr>
        <w:t>εσείς,</w:t>
      </w:r>
      <w:r>
        <w:rPr>
          <w:rFonts w:eastAsia="Times New Roman"/>
          <w:szCs w:val="24"/>
        </w:rPr>
        <w:t xml:space="preserve"> που αναγνωρίσατε και αναλάβατε την πολιτική ευθύνη; Εσείς το λέτε αυτό;</w:t>
      </w:r>
    </w:p>
    <w:p w14:paraId="3A32DE94" w14:textId="77777777" w:rsidR="00133975" w:rsidRDefault="007A2F43">
      <w:pPr>
        <w:spacing w:line="600" w:lineRule="auto"/>
        <w:ind w:firstLine="720"/>
        <w:jc w:val="both"/>
        <w:rPr>
          <w:rFonts w:eastAsia="Times New Roman"/>
          <w:szCs w:val="24"/>
        </w:rPr>
      </w:pPr>
      <w:r>
        <w:rPr>
          <w:rFonts w:eastAsia="Times New Roman"/>
          <w:szCs w:val="24"/>
        </w:rPr>
        <w:t>Δεύτερον,…</w:t>
      </w:r>
    </w:p>
    <w:p w14:paraId="3A32DE95" w14:textId="77777777" w:rsidR="00133975" w:rsidRDefault="007A2F43">
      <w:pPr>
        <w:spacing w:line="600" w:lineRule="auto"/>
        <w:ind w:firstLine="720"/>
        <w:jc w:val="both"/>
        <w:rPr>
          <w:rFonts w:eastAsia="Times New Roman"/>
          <w:szCs w:val="24"/>
        </w:rPr>
      </w:pPr>
      <w:r>
        <w:rPr>
          <w:rFonts w:eastAsia="Times New Roman"/>
          <w:b/>
          <w:szCs w:val="24"/>
        </w:rPr>
        <w:lastRenderedPageBreak/>
        <w:t xml:space="preserve">ΝΙΚΟΛΑΟΣ ΜΙΧΑΛΟΛΙΑΚΟΣ (Γενικός Γραμματέας του Λαϊκού Συνδέσμου – Χρυσή Αυγή): </w:t>
      </w:r>
      <w:r>
        <w:rPr>
          <w:rFonts w:eastAsia="Times New Roman"/>
          <w:szCs w:val="24"/>
        </w:rPr>
        <w:t>Για τον Θεοφίλου που σκότωσε τον άλλο…</w:t>
      </w:r>
    </w:p>
    <w:p w14:paraId="3A32DE96" w14:textId="77777777" w:rsidR="00133975" w:rsidRDefault="007A2F43">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Καθίστε κάτω,</w:t>
      </w:r>
      <w:r>
        <w:rPr>
          <w:rFonts w:eastAsia="Times New Roman"/>
          <w:szCs w:val="24"/>
        </w:rPr>
        <w:t xml:space="preserve"> κύριε </w:t>
      </w:r>
      <w:proofErr w:type="spellStart"/>
      <w:r>
        <w:rPr>
          <w:rFonts w:eastAsia="Times New Roman"/>
          <w:szCs w:val="24"/>
        </w:rPr>
        <w:t>Μιχαλολιάκο</w:t>
      </w:r>
      <w:proofErr w:type="spellEnd"/>
      <w:r>
        <w:rPr>
          <w:rFonts w:eastAsia="Times New Roman"/>
          <w:szCs w:val="24"/>
        </w:rPr>
        <w:t>.</w:t>
      </w:r>
    </w:p>
    <w:p w14:paraId="3A32DE97" w14:textId="77777777" w:rsidR="00133975" w:rsidRDefault="007A2F43">
      <w:pPr>
        <w:spacing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w:t>
      </w:r>
      <w:r>
        <w:rPr>
          <w:rFonts w:eastAsia="Times New Roman"/>
          <w:szCs w:val="24"/>
        </w:rPr>
        <w:t xml:space="preserve"> </w:t>
      </w:r>
      <w:r>
        <w:rPr>
          <w:rFonts w:eastAsia="Times New Roman"/>
          <w:b/>
          <w:szCs w:val="24"/>
        </w:rPr>
        <w:t>Ανθρωπίνων Δικαιωμάτων):</w:t>
      </w:r>
      <w:r>
        <w:rPr>
          <w:rFonts w:eastAsia="Times New Roman"/>
          <w:szCs w:val="24"/>
        </w:rPr>
        <w:t xml:space="preserve"> Πείτε ό,τι θέλετε για οτιδήποτε. Γι’ αυτό, όμως, που σας λέω δεν λέει κανένας ψέματα ότι δηλαδή ο Ρουπακιάς ήταν μέλος της Χρυσής Αυγής, τελούσε εν κομματικ</w:t>
      </w:r>
      <w:r>
        <w:rPr>
          <w:rFonts w:eastAsia="Times New Roman"/>
          <w:szCs w:val="24"/>
        </w:rPr>
        <w:t>ή υπηρεσία εκείνο το βράδυ κι εσείς όλα αυτά τα αρνείστε, κόντρα σε φωτογραφίες του Ρουπακιά σε κάμπινγκ της Χρυσής Αυγής!</w:t>
      </w:r>
    </w:p>
    <w:p w14:paraId="3A32DE98" w14:textId="77777777" w:rsidR="00133975" w:rsidRDefault="007A2F43">
      <w:pPr>
        <w:spacing w:line="600" w:lineRule="auto"/>
        <w:ind w:firstLine="720"/>
        <w:jc w:val="both"/>
        <w:rPr>
          <w:rFonts w:eastAsia="Times New Roman"/>
          <w:szCs w:val="24"/>
        </w:rPr>
      </w:pPr>
      <w:r>
        <w:rPr>
          <w:rFonts w:eastAsia="Times New Roman"/>
          <w:b/>
          <w:szCs w:val="24"/>
        </w:rPr>
        <w:t>ΗΛΙΑΣ ΚΑΣΙΔΙΑΡΗΣ:</w:t>
      </w:r>
      <w:r>
        <w:rPr>
          <w:rFonts w:eastAsia="Times New Roman"/>
          <w:szCs w:val="24"/>
        </w:rPr>
        <w:t xml:space="preserve"> Όχι! Ψέματα!</w:t>
      </w:r>
    </w:p>
    <w:p w14:paraId="3A32DE99" w14:textId="77777777" w:rsidR="00133975" w:rsidRDefault="007A2F43">
      <w:pPr>
        <w:spacing w:line="600" w:lineRule="auto"/>
        <w:ind w:firstLine="720"/>
        <w:jc w:val="both"/>
        <w:rPr>
          <w:rFonts w:eastAsia="Times New Roman"/>
          <w:szCs w:val="24"/>
        </w:rPr>
      </w:pPr>
      <w:r>
        <w:rPr>
          <w:rFonts w:eastAsia="Times New Roman"/>
          <w:b/>
          <w:szCs w:val="24"/>
        </w:rPr>
        <w:t>ΧΡΗΣΤΟΣ ΠΑΠΠΑΣ:</w:t>
      </w:r>
      <w:r>
        <w:rPr>
          <w:rFonts w:eastAsia="Times New Roman"/>
          <w:szCs w:val="24"/>
        </w:rPr>
        <w:t xml:space="preserve"> Δεν ντρέπεσαι!</w:t>
      </w:r>
    </w:p>
    <w:p w14:paraId="3A32DE9A" w14:textId="77777777" w:rsidR="00133975" w:rsidRDefault="007A2F43">
      <w:pPr>
        <w:spacing w:line="600" w:lineRule="auto"/>
        <w:ind w:firstLine="720"/>
        <w:jc w:val="both"/>
        <w:rPr>
          <w:rFonts w:eastAsia="Times New Roman"/>
          <w:szCs w:val="24"/>
        </w:rPr>
      </w:pPr>
      <w:r>
        <w:rPr>
          <w:rFonts w:eastAsia="Times New Roman"/>
          <w:b/>
          <w:szCs w:val="24"/>
        </w:rPr>
        <w:t>ΗΛΙΑΣ ΚΑΣΙΔΙΑΡΗΣ:</w:t>
      </w:r>
      <w:r>
        <w:rPr>
          <w:rFonts w:eastAsia="Times New Roman"/>
          <w:szCs w:val="24"/>
        </w:rPr>
        <w:t xml:space="preserve"> Ο Θεοφίλου της Πάρου είχε ψηφίσει ΣΥΡΙΖΑ! ΣΥΡΙΖΑ ήταν</w:t>
      </w:r>
      <w:r>
        <w:rPr>
          <w:rFonts w:eastAsia="Times New Roman"/>
          <w:szCs w:val="24"/>
        </w:rPr>
        <w:t>!</w:t>
      </w:r>
    </w:p>
    <w:p w14:paraId="3A32DE9B" w14:textId="77777777" w:rsidR="00133975" w:rsidRDefault="007A2F43">
      <w:pPr>
        <w:spacing w:line="600" w:lineRule="auto"/>
        <w:ind w:firstLine="720"/>
        <w:jc w:val="both"/>
        <w:rPr>
          <w:rFonts w:eastAsia="Times New Roman"/>
          <w:szCs w:val="24"/>
        </w:rPr>
      </w:pPr>
      <w:r>
        <w:rPr>
          <w:rFonts w:eastAsia="Times New Roman"/>
          <w:b/>
          <w:szCs w:val="24"/>
        </w:rPr>
        <w:t xml:space="preserve">ΝΙΚΟΛΑΟΣ ΜΙΧΑΛΟΛΙΑΚΟΣ (Γενικός Γραμματέας του Λαϊκού Συνδέσμου – Χρυσή Αυγή): </w:t>
      </w:r>
      <w:r>
        <w:rPr>
          <w:rFonts w:eastAsia="Times New Roman"/>
          <w:szCs w:val="24"/>
        </w:rPr>
        <w:t>Κύριε Υπουργέ, δεν σέβεστε μία δίκη που είναι σε εξέλιξη…</w:t>
      </w:r>
    </w:p>
    <w:p w14:paraId="3A32DE9C" w14:textId="77777777" w:rsidR="00133975" w:rsidRDefault="007A2F43">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Καθίστε κάτω!</w:t>
      </w:r>
    </w:p>
    <w:p w14:paraId="3A32DE9D" w14:textId="77777777" w:rsidR="00133975" w:rsidRDefault="007A2F43">
      <w:pPr>
        <w:spacing w:line="600" w:lineRule="auto"/>
        <w:ind w:firstLine="709"/>
        <w:jc w:val="center"/>
        <w:rPr>
          <w:rFonts w:eastAsia="Times New Roman"/>
          <w:szCs w:val="24"/>
        </w:rPr>
      </w:pPr>
      <w:r>
        <w:rPr>
          <w:rFonts w:eastAsia="Times New Roman"/>
          <w:szCs w:val="24"/>
        </w:rPr>
        <w:t>(Θόρυβος από την πτέρυγα της Χρυσής Αυγής)</w:t>
      </w:r>
    </w:p>
    <w:p w14:paraId="3A32DE9E" w14:textId="77777777" w:rsidR="00133975" w:rsidRDefault="007A2F43">
      <w:pPr>
        <w:spacing w:line="600" w:lineRule="auto"/>
        <w:ind w:firstLine="720"/>
        <w:jc w:val="both"/>
        <w:rPr>
          <w:rFonts w:eastAsia="Times New Roman"/>
          <w:szCs w:val="24"/>
        </w:rPr>
      </w:pPr>
      <w:r>
        <w:rPr>
          <w:rFonts w:eastAsia="Times New Roman"/>
          <w:szCs w:val="24"/>
        </w:rPr>
        <w:t>Ο Πρωθυπουργός κύριος Τσίπρα</w:t>
      </w:r>
      <w:r>
        <w:rPr>
          <w:rFonts w:eastAsia="Times New Roman"/>
          <w:szCs w:val="24"/>
        </w:rPr>
        <w:t>ς έχει τον λόγο.</w:t>
      </w:r>
    </w:p>
    <w:p w14:paraId="3A32DE9F" w14:textId="77777777" w:rsidR="00133975" w:rsidRDefault="007A2F43">
      <w:pPr>
        <w:spacing w:line="600" w:lineRule="auto"/>
        <w:ind w:firstLine="720"/>
        <w:jc w:val="both"/>
        <w:rPr>
          <w:rFonts w:eastAsia="Times New Roman"/>
          <w:szCs w:val="24"/>
        </w:rPr>
      </w:pPr>
      <w:r>
        <w:rPr>
          <w:rFonts w:eastAsia="Times New Roman"/>
          <w:b/>
          <w:szCs w:val="24"/>
        </w:rPr>
        <w:lastRenderedPageBreak/>
        <w:t>ΑΛΕΞΗΣ ΤΣΙΠΡΑΣ (Πρόεδρος της Κυβέρνησης):</w:t>
      </w:r>
      <w:r>
        <w:rPr>
          <w:rFonts w:eastAsia="Times New Roman"/>
          <w:szCs w:val="24"/>
        </w:rPr>
        <w:t xml:space="preserve"> Κυρίες και κύριοι συνάδελφοι, δυστυχώς δεν μπορούσα να είμαι στην Αίθουσα για να ακούσω τον Αρχηγό της Αξιωματικής Αντιπολίτευσης</w:t>
      </w:r>
      <w:r>
        <w:rPr>
          <w:rFonts w:eastAsia="Times New Roman"/>
          <w:szCs w:val="24"/>
        </w:rPr>
        <w:t>,</w:t>
      </w:r>
      <w:r>
        <w:rPr>
          <w:rFonts w:eastAsia="Times New Roman"/>
          <w:szCs w:val="24"/>
        </w:rPr>
        <w:t xml:space="preserve"> διότι είχα ανειλημμένες υποχρεώσεις στο Μέγαρο Μαξίμου, όμως άνοιξ</w:t>
      </w:r>
      <w:r>
        <w:rPr>
          <w:rFonts w:eastAsia="Times New Roman"/>
          <w:szCs w:val="24"/>
        </w:rPr>
        <w:t xml:space="preserve">α την τηλεόραση την ώρα που μιλούσε και άκουσα τι είπε. </w:t>
      </w:r>
    </w:p>
    <w:p w14:paraId="3A32DEA0" w14:textId="77777777" w:rsidR="00133975" w:rsidRDefault="007A2F43">
      <w:pPr>
        <w:spacing w:line="600" w:lineRule="auto"/>
        <w:ind w:firstLine="720"/>
        <w:jc w:val="both"/>
        <w:rPr>
          <w:rFonts w:eastAsia="Times New Roman"/>
          <w:szCs w:val="24"/>
        </w:rPr>
      </w:pPr>
      <w:r>
        <w:rPr>
          <w:rFonts w:eastAsia="Times New Roman"/>
          <w:szCs w:val="24"/>
        </w:rPr>
        <w:t>Δεν θέλω να αναφερθώ -αναφέρθηκα χθες- σ’ ό,τι αφορά την ουσία της κριτικής μου απέναντι στη Νέα Δημοκρατία και στους λόγους που οδήγησαν τον Αρχηγό της Αξιωματικής Αντιπολίτευσης σε μια πολιτική κυβ</w:t>
      </w:r>
      <w:r>
        <w:rPr>
          <w:rFonts w:eastAsia="Times New Roman"/>
          <w:szCs w:val="24"/>
        </w:rPr>
        <w:t>ίστηση για την διατήρηση της συνοχής εντός του κόμματός του. Αυτά τα βλέπει η ελληνική κοινωνία, τα κρίνει, τα βλέπουν οι Έλληνες πολίτες. Ούτε</w:t>
      </w:r>
      <w:r>
        <w:rPr>
          <w:rFonts w:eastAsia="Times New Roman"/>
          <w:szCs w:val="24"/>
        </w:rPr>
        <w:t>,</w:t>
      </w:r>
      <w:r>
        <w:rPr>
          <w:rFonts w:eastAsia="Times New Roman"/>
          <w:szCs w:val="24"/>
        </w:rPr>
        <w:t xml:space="preserve"> </w:t>
      </w:r>
      <w:r>
        <w:rPr>
          <w:rFonts w:eastAsia="Times New Roman"/>
          <w:szCs w:val="24"/>
        </w:rPr>
        <w:t>επίσης,</w:t>
      </w:r>
      <w:r>
        <w:rPr>
          <w:rFonts w:eastAsia="Times New Roman"/>
          <w:szCs w:val="24"/>
        </w:rPr>
        <w:t xml:space="preserve"> θέλω να αναφερθώ -διότι δεν είναι σπάνιο να συμβαίνει στο </w:t>
      </w:r>
      <w:r>
        <w:rPr>
          <w:rFonts w:eastAsia="Times New Roman"/>
          <w:szCs w:val="24"/>
        </w:rPr>
        <w:t>ε</w:t>
      </w:r>
      <w:r>
        <w:rPr>
          <w:rFonts w:eastAsia="Times New Roman"/>
          <w:szCs w:val="24"/>
        </w:rPr>
        <w:t>λληνικό Κοινοβούλιο αυτό- στο ότι βλέπουμε έ</w:t>
      </w:r>
      <w:r>
        <w:rPr>
          <w:rFonts w:eastAsia="Times New Roman"/>
          <w:szCs w:val="24"/>
        </w:rPr>
        <w:t xml:space="preserve">ναν πολιτικό </w:t>
      </w:r>
      <w:r>
        <w:rPr>
          <w:rFonts w:eastAsia="Times New Roman"/>
          <w:szCs w:val="24"/>
        </w:rPr>
        <w:t>Α</w:t>
      </w:r>
      <w:r>
        <w:rPr>
          <w:rFonts w:eastAsia="Times New Roman"/>
          <w:szCs w:val="24"/>
        </w:rPr>
        <w:t>ρχηγό</w:t>
      </w:r>
      <w:r>
        <w:rPr>
          <w:rFonts w:eastAsia="Times New Roman"/>
          <w:szCs w:val="24"/>
        </w:rPr>
        <w:t>,</w:t>
      </w:r>
      <w:r>
        <w:rPr>
          <w:rFonts w:eastAsia="Times New Roman"/>
          <w:szCs w:val="24"/>
        </w:rPr>
        <w:t xml:space="preserve"> να λέει ότι έχει επί της ουσίας άλλη άποψη και να επικαλείται διαδικαστικά ζητήματα για να καταψηφίσει. Μας βλέπουν και μας κρίνουν, όπως έκριναν οι πολίτες που τους αφορά το θέμα -και όχι μόνο- όταν πριν από δύο μήνες συναντήθηκε μαζί</w:t>
      </w:r>
      <w:r>
        <w:rPr>
          <w:rFonts w:eastAsia="Times New Roman"/>
          <w:szCs w:val="24"/>
        </w:rPr>
        <w:t xml:space="preserve"> τους και τους υποσχέθηκε ότι θα ψηφίσει επί της αρχής αυτό το νομοσχέδιο και ήλθε σήμερα εδώ σ’ ένα κρεσέντο συσπείρωσης του κόμματός του και παραχώρησης χώρου -θα έλεγα εγώ- στην ακραία δεξιά πτέρυγα. Δικαίωμά σας είναι όλα αυτά. </w:t>
      </w:r>
    </w:p>
    <w:p w14:paraId="3A32DEA1" w14:textId="77777777" w:rsidR="00133975" w:rsidRDefault="007A2F43">
      <w:pPr>
        <w:spacing w:line="600" w:lineRule="auto"/>
        <w:ind w:firstLine="720"/>
        <w:jc w:val="both"/>
        <w:rPr>
          <w:rFonts w:eastAsia="Times New Roman"/>
          <w:szCs w:val="24"/>
        </w:rPr>
      </w:pPr>
      <w:r>
        <w:rPr>
          <w:rFonts w:eastAsia="Times New Roman"/>
          <w:szCs w:val="24"/>
        </w:rPr>
        <w:t xml:space="preserve">Εγώ ένα πράγμα θέλω να </w:t>
      </w:r>
      <w:r>
        <w:rPr>
          <w:rFonts w:eastAsia="Times New Roman"/>
          <w:szCs w:val="24"/>
        </w:rPr>
        <w:t xml:space="preserve">πω. Είναι και εν τη απουσία του. Θα ήθελα να είναι εδώ για να μου απαντήσει. Δεν θα έλθει να ψηφίσει; Εδώ είναι. Ας έλθει, ας μπει μέσα. </w:t>
      </w:r>
    </w:p>
    <w:p w14:paraId="3A32DEA2" w14:textId="77777777" w:rsidR="00133975" w:rsidRDefault="007A2F43">
      <w:pPr>
        <w:spacing w:line="600" w:lineRule="auto"/>
        <w:ind w:firstLine="720"/>
        <w:jc w:val="both"/>
        <w:rPr>
          <w:rFonts w:eastAsia="Times New Roman"/>
          <w:szCs w:val="24"/>
        </w:rPr>
      </w:pPr>
      <w:r>
        <w:rPr>
          <w:rFonts w:eastAsia="Times New Roman"/>
          <w:szCs w:val="24"/>
        </w:rPr>
        <w:lastRenderedPageBreak/>
        <w:t>Αυτή την επιλογή του να αναφερθεί σε αυτό το παράδειγμα, δεν την καταλαβαίνω. Άλλα παραδείγματα δεν υπήρχαν να αναφέρε</w:t>
      </w:r>
      <w:r>
        <w:rPr>
          <w:rFonts w:eastAsia="Times New Roman"/>
          <w:szCs w:val="24"/>
        </w:rPr>
        <w:t xml:space="preserve">ι; Ανέφερε ότι τάχα μου ένας ψυχίατρος τού είπε ότι δεν μπορεί να δίνουμε την επιλογή σε έναν άνθρωπο </w:t>
      </w:r>
      <w:r>
        <w:rPr>
          <w:rFonts w:eastAsia="Times New Roman"/>
          <w:szCs w:val="24"/>
        </w:rPr>
        <w:t>δεκαοκτώ</w:t>
      </w:r>
      <w:r>
        <w:rPr>
          <w:rFonts w:eastAsia="Times New Roman"/>
          <w:szCs w:val="24"/>
        </w:rPr>
        <w:t xml:space="preserve"> ετών -</w:t>
      </w:r>
      <w:r>
        <w:rPr>
          <w:rFonts w:eastAsia="Times New Roman"/>
          <w:szCs w:val="24"/>
        </w:rPr>
        <w:t>δεκαοκτώ</w:t>
      </w:r>
      <w:r>
        <w:rPr>
          <w:rFonts w:eastAsia="Times New Roman"/>
          <w:szCs w:val="24"/>
        </w:rPr>
        <w:t xml:space="preserve"> προσέξτε- χωρίς ιατρική γνωμάτευση. Διότι αναφέρθηκε στην περίπτωση ενός ατόμου</w:t>
      </w:r>
      <w:r>
        <w:rPr>
          <w:rFonts w:eastAsia="Times New Roman"/>
          <w:szCs w:val="24"/>
        </w:rPr>
        <w:t>,</w:t>
      </w:r>
      <w:r>
        <w:rPr>
          <w:rFonts w:eastAsia="Times New Roman"/>
          <w:szCs w:val="24"/>
        </w:rPr>
        <w:t xml:space="preserve"> το οποίο τον ρώτησε «για ποιον λόγο προβαίνεις στ</w:t>
      </w:r>
      <w:r>
        <w:rPr>
          <w:rFonts w:eastAsia="Times New Roman"/>
          <w:szCs w:val="24"/>
        </w:rPr>
        <w:t xml:space="preserve">ην επιλογή αλλαγής φύλου;» και απάντησε, λέει, διότι πήγε στον Υμηττό και του το είπαν οι εξωγήινοι. </w:t>
      </w:r>
    </w:p>
    <w:p w14:paraId="3A32DEA3" w14:textId="77777777" w:rsidR="00133975" w:rsidRDefault="007A2F43">
      <w:pPr>
        <w:spacing w:line="600" w:lineRule="auto"/>
        <w:ind w:firstLine="720"/>
        <w:jc w:val="both"/>
        <w:rPr>
          <w:rFonts w:eastAsia="Times New Roman"/>
          <w:szCs w:val="24"/>
        </w:rPr>
      </w:pPr>
      <w:r>
        <w:rPr>
          <w:rFonts w:eastAsia="Times New Roman"/>
          <w:szCs w:val="24"/>
        </w:rPr>
        <w:t>Αυτό είναι ντροπή! Γιατί είναι ντροπή να υβρίζει, να εξευτελίζει μια κοινωνική κατηγορία που έχει το δικαίωμα της επιλογής και να λέει ότι τάχα μου χρήζει</w:t>
      </w:r>
      <w:r>
        <w:rPr>
          <w:rFonts w:eastAsia="Times New Roman"/>
          <w:szCs w:val="24"/>
        </w:rPr>
        <w:t xml:space="preserve"> ιατρικής και ψυχιατρικής περίθαλψης</w:t>
      </w:r>
      <w:r>
        <w:rPr>
          <w:rFonts w:eastAsia="Times New Roman"/>
          <w:szCs w:val="24"/>
        </w:rPr>
        <w:t>,</w:t>
      </w:r>
      <w:r>
        <w:rPr>
          <w:rFonts w:eastAsia="Times New Roman"/>
          <w:szCs w:val="24"/>
        </w:rPr>
        <w:t xml:space="preserve"> διότι επιλέγει αυτό το δικαίωμα της επιλογής. </w:t>
      </w:r>
    </w:p>
    <w:p w14:paraId="3A32DEA4" w14:textId="77777777" w:rsidR="00133975" w:rsidRDefault="007A2F43">
      <w:pPr>
        <w:spacing w:line="600" w:lineRule="auto"/>
        <w:ind w:firstLine="720"/>
        <w:jc w:val="center"/>
        <w:rPr>
          <w:rFonts w:eastAsia="Times New Roman"/>
          <w:szCs w:val="24"/>
        </w:rPr>
      </w:pPr>
      <w:r>
        <w:rPr>
          <w:rFonts w:eastAsia="Times New Roman"/>
          <w:szCs w:val="24"/>
        </w:rPr>
        <w:t>(Χειροκροτήματα)</w:t>
      </w:r>
    </w:p>
    <w:p w14:paraId="3A32DEA5" w14:textId="77777777" w:rsidR="00133975" w:rsidRDefault="007A2F43">
      <w:pPr>
        <w:spacing w:line="600" w:lineRule="auto"/>
        <w:ind w:firstLine="720"/>
        <w:jc w:val="both"/>
        <w:rPr>
          <w:rFonts w:eastAsia="Times New Roman"/>
          <w:szCs w:val="24"/>
        </w:rPr>
      </w:pPr>
      <w:r>
        <w:rPr>
          <w:rFonts w:eastAsia="Times New Roman"/>
          <w:szCs w:val="24"/>
        </w:rPr>
        <w:t xml:space="preserve">Είναι ντροπή! Και εγώ αναμένω τον Αρχηγό της Αξιωματικής Αντιπολίτευσης, που έχει το δικαίωμα να κάνει όσες </w:t>
      </w:r>
      <w:proofErr w:type="spellStart"/>
      <w:r>
        <w:rPr>
          <w:rFonts w:eastAsia="Times New Roman"/>
          <w:szCs w:val="24"/>
        </w:rPr>
        <w:t>κωλοτούμπες</w:t>
      </w:r>
      <w:proofErr w:type="spellEnd"/>
      <w:r>
        <w:rPr>
          <w:rFonts w:eastAsia="Times New Roman"/>
          <w:szCs w:val="24"/>
        </w:rPr>
        <w:t xml:space="preserve">, όσες κυβιστήσεις… </w:t>
      </w:r>
    </w:p>
    <w:p w14:paraId="3A32DEA6" w14:textId="77777777" w:rsidR="00133975" w:rsidRDefault="007A2F43">
      <w:pPr>
        <w:spacing w:line="600" w:lineRule="auto"/>
        <w:ind w:firstLine="720"/>
        <w:jc w:val="center"/>
        <w:rPr>
          <w:rFonts w:eastAsia="Times New Roman"/>
          <w:szCs w:val="24"/>
        </w:rPr>
      </w:pPr>
      <w:r>
        <w:rPr>
          <w:rFonts w:eastAsia="Times New Roman"/>
          <w:szCs w:val="24"/>
        </w:rPr>
        <w:t xml:space="preserve">(Θόρυβος - </w:t>
      </w:r>
      <w:r>
        <w:rPr>
          <w:rFonts w:eastAsia="Times New Roman"/>
          <w:szCs w:val="24"/>
        </w:rPr>
        <w:t>διαμαρτυρίες από την πτέρυγα της Νέας Δημοκρατίας)</w:t>
      </w:r>
    </w:p>
    <w:p w14:paraId="3A32DEA7" w14:textId="77777777" w:rsidR="00133975" w:rsidRDefault="007A2F43">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Ησυχία, παρακαλώ!</w:t>
      </w:r>
    </w:p>
    <w:p w14:paraId="3A32DEA8" w14:textId="77777777" w:rsidR="00133975" w:rsidRDefault="007A2F43">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Καθίστε κάτω, καθίστε κάτω!</w:t>
      </w:r>
    </w:p>
    <w:p w14:paraId="3A32DEA9" w14:textId="77777777" w:rsidR="00133975" w:rsidRDefault="007A2F43">
      <w:pPr>
        <w:spacing w:line="600" w:lineRule="auto"/>
        <w:ind w:firstLine="720"/>
        <w:jc w:val="both"/>
        <w:rPr>
          <w:rFonts w:eastAsia="Times New Roman"/>
          <w:szCs w:val="24"/>
        </w:rPr>
      </w:pPr>
      <w:r>
        <w:rPr>
          <w:rFonts w:eastAsia="Times New Roman"/>
          <w:szCs w:val="24"/>
        </w:rPr>
        <w:lastRenderedPageBreak/>
        <w:t>Αναμένω, λοιπόν, να βγει από αυτό εδώ το Βήμα και να πάρει πίσω αυτή την υβριστική α</w:t>
      </w:r>
      <w:r>
        <w:rPr>
          <w:rFonts w:eastAsia="Times New Roman"/>
          <w:szCs w:val="24"/>
        </w:rPr>
        <w:t>ναφορά</w:t>
      </w:r>
      <w:r>
        <w:rPr>
          <w:rFonts w:eastAsia="Times New Roman"/>
          <w:szCs w:val="24"/>
        </w:rPr>
        <w:t>,</w:t>
      </w:r>
      <w:r>
        <w:rPr>
          <w:rFonts w:eastAsia="Times New Roman"/>
          <w:szCs w:val="24"/>
        </w:rPr>
        <w:t xml:space="preserve"> απέναντι σε συμπολίτες μας οι οποίοι διεκδικούν το δικαίωμα που και ο ίδιος, δήθεν ως φιλελεύθερος, δεν αρνείται ότι αποτελεί δικαίωμα. Είναι άστοχη και ταυτόχρονα ντροπιαστική απέναντι σε αυτή την κατηγορία των συμπολιτών </w:t>
      </w:r>
      <w:r>
        <w:rPr>
          <w:rFonts w:eastAsia="Times New Roman"/>
          <w:szCs w:val="24"/>
        </w:rPr>
        <w:t>μας,</w:t>
      </w:r>
      <w:r>
        <w:rPr>
          <w:rFonts w:eastAsia="Times New Roman"/>
          <w:szCs w:val="24"/>
        </w:rPr>
        <w:t xml:space="preserve"> η αναφορά που σηματο</w:t>
      </w:r>
      <w:r>
        <w:rPr>
          <w:rFonts w:eastAsia="Times New Roman"/>
          <w:szCs w:val="24"/>
        </w:rPr>
        <w:t>δοτεί ότι όσοι έχουν τη δυνατότητα αυτής της επιλογής</w:t>
      </w:r>
      <w:r>
        <w:rPr>
          <w:rFonts w:eastAsia="Times New Roman"/>
          <w:szCs w:val="24"/>
        </w:rPr>
        <w:t>,</w:t>
      </w:r>
      <w:r>
        <w:rPr>
          <w:rFonts w:eastAsia="Times New Roman"/>
          <w:szCs w:val="24"/>
        </w:rPr>
        <w:t xml:space="preserve"> πιθανώς να χρήζουν ψυχιατρικής παρακολούθησης. </w:t>
      </w:r>
    </w:p>
    <w:p w14:paraId="3A32DEAA" w14:textId="77777777" w:rsidR="00133975" w:rsidRDefault="007A2F43">
      <w:pPr>
        <w:spacing w:line="600" w:lineRule="auto"/>
        <w:ind w:firstLine="720"/>
        <w:contextualSpacing/>
        <w:jc w:val="both"/>
        <w:rPr>
          <w:rFonts w:eastAsia="Times New Roman"/>
          <w:szCs w:val="24"/>
        </w:rPr>
      </w:pPr>
      <w:r>
        <w:rPr>
          <w:rFonts w:eastAsia="Times New Roman"/>
          <w:szCs w:val="24"/>
        </w:rPr>
        <w:t>Δεύτερον, κυρίες και κύριοι συνάδελφοι, η συζήτηση που διεξάγεται σε αυτή εδώ την Αίθουσα έχει, θα έλεγα, μια υποκριτική διάσταση, βαθιά υποκριτική διάστ</w:t>
      </w:r>
      <w:r>
        <w:rPr>
          <w:rFonts w:eastAsia="Times New Roman"/>
          <w:szCs w:val="24"/>
        </w:rPr>
        <w:t>αση,…</w:t>
      </w:r>
    </w:p>
    <w:p w14:paraId="3A32DEAB" w14:textId="77777777" w:rsidR="00133975" w:rsidRDefault="007A2F43">
      <w:pPr>
        <w:spacing w:line="600" w:lineRule="auto"/>
        <w:ind w:firstLine="720"/>
        <w:contextualSpacing/>
        <w:jc w:val="both"/>
        <w:rPr>
          <w:rFonts w:eastAsia="Times New Roman"/>
          <w:szCs w:val="24"/>
        </w:rPr>
      </w:pPr>
      <w:r>
        <w:rPr>
          <w:rFonts w:eastAsia="Times New Roman"/>
          <w:szCs w:val="24"/>
        </w:rPr>
        <w:t>(Στο σημείο αυτό στην Αίθουσα εισέρχεται ο Πρόεδρος της Νέας Δημοκρατίας κ. Κυριάκος Μητσοτάκης)</w:t>
      </w:r>
    </w:p>
    <w:p w14:paraId="3A32DEAC" w14:textId="77777777" w:rsidR="00133975" w:rsidRDefault="007A2F43">
      <w:pPr>
        <w:spacing w:line="600" w:lineRule="auto"/>
        <w:ind w:firstLine="720"/>
        <w:contextualSpacing/>
        <w:jc w:val="both"/>
        <w:rPr>
          <w:rFonts w:eastAsia="Times New Roman"/>
          <w:szCs w:val="24"/>
        </w:rPr>
      </w:pPr>
      <w:r>
        <w:rPr>
          <w:rFonts w:eastAsia="Times New Roman"/>
          <w:szCs w:val="24"/>
        </w:rPr>
        <w:t>Καλώς ορίσατε, κύριε Μητσοτάκη. Εύχομαι να ακούσατε τι είπα</w:t>
      </w:r>
      <w:r>
        <w:rPr>
          <w:rFonts w:eastAsia="Times New Roman"/>
          <w:szCs w:val="24"/>
        </w:rPr>
        <w:t>,</w:t>
      </w:r>
      <w:r>
        <w:rPr>
          <w:rFonts w:eastAsia="Times New Roman"/>
          <w:szCs w:val="24"/>
        </w:rPr>
        <w:t xml:space="preserve"> για να μου απαντήσετε. </w:t>
      </w:r>
    </w:p>
    <w:p w14:paraId="3A32DEAD" w14:textId="77777777" w:rsidR="00133975" w:rsidRDefault="007A2F43">
      <w:pPr>
        <w:spacing w:line="600" w:lineRule="auto"/>
        <w:ind w:firstLine="720"/>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Σας άκουσα. Ανα</w:t>
      </w:r>
      <w:r>
        <w:rPr>
          <w:rFonts w:eastAsia="Times New Roman"/>
          <w:szCs w:val="24"/>
        </w:rPr>
        <w:t>ρωτιέμαι γιατί δεν ήσασταν εσείς εδώ όταν μιλούσα εγώ.</w:t>
      </w:r>
    </w:p>
    <w:p w14:paraId="3A32DEAE" w14:textId="77777777" w:rsidR="00133975" w:rsidRDefault="007A2F43">
      <w:pPr>
        <w:spacing w:line="600" w:lineRule="auto"/>
        <w:ind w:firstLine="720"/>
        <w:jc w:val="both"/>
        <w:rPr>
          <w:rFonts w:eastAsia="Times New Roman"/>
          <w:szCs w:val="24"/>
        </w:rPr>
      </w:pPr>
      <w:r>
        <w:rPr>
          <w:rFonts w:eastAsia="Times New Roman"/>
          <w:b/>
          <w:szCs w:val="24"/>
        </w:rPr>
        <w:t>ΑΛΕΞΗΣ ΤΣΙΠΡΑΣ (Πρόεδρος της Κυβέρνησης):</w:t>
      </w:r>
      <w:r>
        <w:rPr>
          <w:rFonts w:eastAsia="Times New Roman"/>
          <w:szCs w:val="24"/>
        </w:rPr>
        <w:t xml:space="preserve"> Να πάρετε τον λόγο να μου απαντήσετε. Είμαι εδώ για να πάρετε τον λόγο. Είμαι εδώ. Εγώ δεν ανέβηκα στον Υμηττό για να ρωτήσω τους εξωγήινους, για να αλλάξω γνώ</w:t>
      </w:r>
      <w:r>
        <w:rPr>
          <w:rFonts w:eastAsia="Times New Roman"/>
          <w:szCs w:val="24"/>
        </w:rPr>
        <w:t>μη. Έχω άποψη, έχω θέση, έχω ευθυκρισία και δεν κρύβομαι πίσω από το δάχτυλό μου.</w:t>
      </w:r>
    </w:p>
    <w:p w14:paraId="3A32DEAF" w14:textId="77777777" w:rsidR="00133975" w:rsidRDefault="007A2F43">
      <w:pPr>
        <w:spacing w:line="600" w:lineRule="auto"/>
        <w:ind w:firstLine="720"/>
        <w:jc w:val="center"/>
        <w:rPr>
          <w:rFonts w:eastAsia="Times New Roman"/>
          <w:szCs w:val="24"/>
        </w:rPr>
      </w:pPr>
      <w:r>
        <w:rPr>
          <w:rFonts w:eastAsia="Times New Roman"/>
          <w:szCs w:val="24"/>
        </w:rPr>
        <w:lastRenderedPageBreak/>
        <w:t>(Χειροκροτήματα από την πτέρυγα του ΣΥΡΙΖΑ)</w:t>
      </w:r>
    </w:p>
    <w:p w14:paraId="3A32DEB0" w14:textId="77777777" w:rsidR="00133975" w:rsidRDefault="007A2F43">
      <w:pPr>
        <w:spacing w:line="600" w:lineRule="auto"/>
        <w:ind w:firstLine="720"/>
        <w:jc w:val="both"/>
        <w:rPr>
          <w:rFonts w:eastAsia="Times New Roman"/>
          <w:szCs w:val="24"/>
        </w:rPr>
      </w:pPr>
      <w:r>
        <w:rPr>
          <w:rFonts w:eastAsia="Times New Roman"/>
          <w:szCs w:val="24"/>
        </w:rPr>
        <w:t>Διεξάγεται, λοιπόν, εδώ και δυο μέρες μια συζήτηση στο πλαίσιο μιας βαθιάς υποκρισίας, διότι αντί να συζητάμε για μια μεγάλη και ο</w:t>
      </w:r>
      <w:r>
        <w:rPr>
          <w:rFonts w:eastAsia="Times New Roman"/>
          <w:szCs w:val="24"/>
        </w:rPr>
        <w:t>υσιαστική τομή που αφορά -θα έλεγα- έναν στοιχειώδη εκσυγχρονισμό για τη χώρα που βρίσκεται στον πυρήνα της Ευρώπης, όπου δεκαεννιά χώρες της Ευρωπαϊκής Ένωσης έχουν εντάξει στο δίκαιό τους τη δυνατότητα στους πολίτες που το επιλέγουν</w:t>
      </w:r>
      <w:r>
        <w:rPr>
          <w:rFonts w:eastAsia="Times New Roman"/>
          <w:szCs w:val="24"/>
        </w:rPr>
        <w:t>,</w:t>
      </w:r>
      <w:r>
        <w:rPr>
          <w:rFonts w:eastAsia="Times New Roman"/>
          <w:szCs w:val="24"/>
        </w:rPr>
        <w:t xml:space="preserve"> να </w:t>
      </w:r>
      <w:proofErr w:type="spellStart"/>
      <w:r>
        <w:rPr>
          <w:rFonts w:eastAsia="Times New Roman"/>
          <w:szCs w:val="24"/>
        </w:rPr>
        <w:t>αυτοπροσδιοριστού</w:t>
      </w:r>
      <w:r>
        <w:rPr>
          <w:rFonts w:eastAsia="Times New Roman"/>
          <w:szCs w:val="24"/>
        </w:rPr>
        <w:t>ν</w:t>
      </w:r>
      <w:proofErr w:type="spellEnd"/>
      <w:r>
        <w:rPr>
          <w:rFonts w:eastAsia="Times New Roman"/>
          <w:szCs w:val="24"/>
        </w:rPr>
        <w:t xml:space="preserve"> ως προς την ταυτότητα φύλου, αντί</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να συζητάμε αυτό, την ουσία, -στην οποία κατά τα άλλα και η πτέρυγα της Αξιωματικής Αντιπολίτευσης δηλώνει ότι συμφωνεί, αλλά τάχα μου οι διαφορές και οι διαφωνίες είναι σε δευτερεύοντα διαδικαστικά ζητήματα- συ</w:t>
      </w:r>
      <w:r>
        <w:rPr>
          <w:rFonts w:eastAsia="Times New Roman"/>
          <w:szCs w:val="24"/>
        </w:rPr>
        <w:t xml:space="preserve">ζητάμε με περισσή υποκρισία την υπόθεση που αφορά την ηλικία των </w:t>
      </w:r>
      <w:r>
        <w:rPr>
          <w:rFonts w:eastAsia="Times New Roman"/>
          <w:szCs w:val="24"/>
        </w:rPr>
        <w:t>δεκαπέντε</w:t>
      </w:r>
      <w:r>
        <w:rPr>
          <w:rFonts w:eastAsia="Times New Roman"/>
          <w:szCs w:val="24"/>
        </w:rPr>
        <w:t xml:space="preserve"> ετών αντί </w:t>
      </w:r>
      <w:r>
        <w:rPr>
          <w:rFonts w:eastAsia="Times New Roman"/>
          <w:szCs w:val="24"/>
        </w:rPr>
        <w:t>των δεκαεπτά</w:t>
      </w:r>
      <w:r>
        <w:rPr>
          <w:rFonts w:eastAsia="Times New Roman"/>
          <w:szCs w:val="24"/>
        </w:rPr>
        <w:t xml:space="preserve">. </w:t>
      </w:r>
    </w:p>
    <w:p w14:paraId="3A32DEB1" w14:textId="77777777" w:rsidR="00133975" w:rsidRDefault="007A2F43">
      <w:pPr>
        <w:spacing w:line="600" w:lineRule="auto"/>
        <w:ind w:firstLine="720"/>
        <w:jc w:val="both"/>
        <w:rPr>
          <w:rFonts w:eastAsia="Times New Roman"/>
          <w:szCs w:val="24"/>
        </w:rPr>
      </w:pPr>
      <w:r>
        <w:rPr>
          <w:rFonts w:eastAsia="Times New Roman"/>
          <w:szCs w:val="24"/>
        </w:rPr>
        <w:t>Θ</w:t>
      </w:r>
      <w:r>
        <w:rPr>
          <w:rFonts w:eastAsia="Times New Roman"/>
          <w:szCs w:val="24"/>
        </w:rPr>
        <w:t>έλω να εξηγήσω τον λόγο</w:t>
      </w:r>
      <w:r>
        <w:rPr>
          <w:rFonts w:eastAsia="Times New Roman"/>
          <w:szCs w:val="24"/>
        </w:rPr>
        <w:t>,</w:t>
      </w:r>
      <w:r>
        <w:rPr>
          <w:rFonts w:eastAsia="Times New Roman"/>
          <w:szCs w:val="24"/>
        </w:rPr>
        <w:t xml:space="preserve"> για τον οποίο θεωρώ ότι πρόκειται για περισσή υποκρισία. Διότι, κυρίες και κύριοι συνάδελφοι, για τους </w:t>
      </w:r>
      <w:proofErr w:type="spellStart"/>
      <w:r>
        <w:rPr>
          <w:rFonts w:eastAsia="Times New Roman"/>
          <w:szCs w:val="24"/>
        </w:rPr>
        <w:t>διεμφυλικούς</w:t>
      </w:r>
      <w:proofErr w:type="spellEnd"/>
      <w:r>
        <w:rPr>
          <w:rFonts w:eastAsia="Times New Roman"/>
          <w:szCs w:val="24"/>
        </w:rPr>
        <w:t xml:space="preserve"> ανήλικους πολί</w:t>
      </w:r>
      <w:r>
        <w:rPr>
          <w:rFonts w:eastAsia="Times New Roman"/>
          <w:szCs w:val="24"/>
        </w:rPr>
        <w:t xml:space="preserve">τες των </w:t>
      </w:r>
      <w:r>
        <w:rPr>
          <w:rFonts w:eastAsia="Times New Roman"/>
          <w:szCs w:val="24"/>
        </w:rPr>
        <w:t>δεκαπέντε</w:t>
      </w:r>
      <w:r>
        <w:rPr>
          <w:rFonts w:eastAsia="Times New Roman"/>
          <w:szCs w:val="24"/>
        </w:rPr>
        <w:t xml:space="preserve"> ετών, τα </w:t>
      </w:r>
      <w:proofErr w:type="spellStart"/>
      <w:r>
        <w:rPr>
          <w:rFonts w:eastAsia="Times New Roman"/>
          <w:szCs w:val="24"/>
        </w:rPr>
        <w:t>διεμφυλικά</w:t>
      </w:r>
      <w:proofErr w:type="spellEnd"/>
      <w:r>
        <w:rPr>
          <w:rFonts w:eastAsia="Times New Roman"/>
          <w:szCs w:val="24"/>
        </w:rPr>
        <w:t xml:space="preserve"> αυτά παιδιά που υφίστανται τρομακτικό </w:t>
      </w:r>
      <w:proofErr w:type="spellStart"/>
      <w:r>
        <w:rPr>
          <w:rFonts w:eastAsia="Times New Roman"/>
          <w:szCs w:val="24"/>
        </w:rPr>
        <w:t>μπούλινγκ</w:t>
      </w:r>
      <w:proofErr w:type="spellEnd"/>
      <w:r>
        <w:rPr>
          <w:rFonts w:eastAsia="Times New Roman"/>
          <w:szCs w:val="24"/>
        </w:rPr>
        <w:t xml:space="preserve"> </w:t>
      </w:r>
      <w:r>
        <w:rPr>
          <w:rFonts w:eastAsia="Times New Roman"/>
          <w:szCs w:val="24"/>
        </w:rPr>
        <w:t xml:space="preserve">στα λύκεια εξαιτίας των στερεοτύπων και της κοινωνικής συμπεριφοράς, αυτό το οποίο θα έπρεπε πρωτίστως να βαραίνει στη συνείδησή </w:t>
      </w:r>
      <w:r>
        <w:rPr>
          <w:rFonts w:eastAsia="Times New Roman"/>
          <w:szCs w:val="24"/>
        </w:rPr>
        <w:t>μας,</w:t>
      </w:r>
      <w:r>
        <w:rPr>
          <w:rFonts w:eastAsia="Times New Roman"/>
          <w:szCs w:val="24"/>
        </w:rPr>
        <w:t xml:space="preserve"> είναι το αν θα τους δώσουμε τη νομικ</w:t>
      </w:r>
      <w:r>
        <w:rPr>
          <w:rFonts w:eastAsia="Times New Roman"/>
          <w:szCs w:val="24"/>
        </w:rPr>
        <w:t xml:space="preserve">ή δυνατότητα -ανεξαρτήτως τού αν είναι πολλά αυτά τα παιδιά ή λίγα, γιατί δεν έχει σημασία πόσοι είναι, και ένας να είναι- να σταματήσει αυτή η δραματική συμπεριφορά την οποία υφίστανται στην ευαίσθητη ηλικία των </w:t>
      </w:r>
      <w:r>
        <w:rPr>
          <w:rFonts w:eastAsia="Times New Roman"/>
          <w:szCs w:val="24"/>
        </w:rPr>
        <w:t>δεκαπέντε</w:t>
      </w:r>
      <w:r>
        <w:rPr>
          <w:rFonts w:eastAsia="Times New Roman"/>
          <w:szCs w:val="24"/>
        </w:rPr>
        <w:t xml:space="preserve"> </w:t>
      </w:r>
      <w:r>
        <w:rPr>
          <w:rFonts w:eastAsia="Times New Roman"/>
          <w:szCs w:val="24"/>
        </w:rPr>
        <w:lastRenderedPageBreak/>
        <w:t xml:space="preserve">και των </w:t>
      </w:r>
      <w:r>
        <w:rPr>
          <w:rFonts w:eastAsia="Times New Roman"/>
          <w:szCs w:val="24"/>
        </w:rPr>
        <w:t>δεκαέξι</w:t>
      </w:r>
      <w:r>
        <w:rPr>
          <w:rFonts w:eastAsia="Times New Roman"/>
          <w:szCs w:val="24"/>
        </w:rPr>
        <w:t xml:space="preserve"> χρόνων στους κοιν</w:t>
      </w:r>
      <w:r>
        <w:rPr>
          <w:rFonts w:eastAsia="Times New Roman"/>
          <w:szCs w:val="24"/>
        </w:rPr>
        <w:t>ωνικούς χώρους όπου βρίσκονται. Αυτό πρωτίστως θα έπρεπε να μας αφορά. Αναφερθήκατε σε ψυχιάτρους που σας λένε ότι πηγαίνουν στον Υμηττό και τους τα λένε οι εξωγήινοι, αλλά δεν αναφερθήκατε…</w:t>
      </w:r>
    </w:p>
    <w:p w14:paraId="3A32DEB2"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Τους μιλήσατ</w:t>
      </w:r>
      <w:r>
        <w:rPr>
          <w:rFonts w:eastAsia="Times New Roman" w:cs="Times New Roman"/>
          <w:szCs w:val="24"/>
        </w:rPr>
        <w:t>ε ποτέ;</w:t>
      </w:r>
    </w:p>
    <w:p w14:paraId="3A32DEB3"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Βεβαίως. Δεν μιλάτε μόνον εσείς με ψυχιάτρους, μιλάνε και άλλοι.</w:t>
      </w:r>
    </w:p>
    <w:p w14:paraId="3A32DEB4"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Το είδαμε από το πόσο καταλαβαίνετε το θέμα.</w:t>
      </w:r>
    </w:p>
    <w:p w14:paraId="3A32DEB5"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Δ</w:t>
      </w:r>
      <w:r>
        <w:rPr>
          <w:rFonts w:eastAsia="Times New Roman" w:cs="Times New Roman"/>
          <w:szCs w:val="24"/>
        </w:rPr>
        <w:t xml:space="preserve">εν αναφερθήκατε στο γεγονός ότι υπάρχουν δεκάδες απόπειρες αυτοκτονίας στα </w:t>
      </w:r>
      <w:proofErr w:type="spellStart"/>
      <w:r>
        <w:rPr>
          <w:rFonts w:eastAsia="Times New Roman" w:cs="Times New Roman"/>
          <w:szCs w:val="24"/>
        </w:rPr>
        <w:t>σχολειά</w:t>
      </w:r>
      <w:proofErr w:type="spellEnd"/>
      <w:r>
        <w:rPr>
          <w:rFonts w:eastAsia="Times New Roman" w:cs="Times New Roman"/>
          <w:szCs w:val="24"/>
        </w:rPr>
        <w:t xml:space="preserve"> μας και στην ελληνική επαρχία, που κρύβονται κάτω από το χαλί, εξαιτίας του γεγονότος ότι υπάρχει ένα θεσμικό πλαίσιο που δεν μπορεί να προσαρμοστεί</w:t>
      </w:r>
      <w:r>
        <w:rPr>
          <w:rFonts w:eastAsia="Times New Roman" w:cs="Times New Roman"/>
          <w:szCs w:val="24"/>
        </w:rPr>
        <w:t>,</w:t>
      </w:r>
      <w:r>
        <w:rPr>
          <w:rFonts w:eastAsia="Times New Roman" w:cs="Times New Roman"/>
          <w:szCs w:val="24"/>
        </w:rPr>
        <w:t xml:space="preserve"> ούτως ώστε να δώσει τη διέξοδο της κανονικότητας σε αυτά τα άτομα, σε αυτούς τους συμπολίτες </w:t>
      </w:r>
      <w:r>
        <w:rPr>
          <w:rFonts w:eastAsia="Times New Roman" w:cs="Times New Roman"/>
          <w:szCs w:val="24"/>
        </w:rPr>
        <w:t>μας,</w:t>
      </w:r>
      <w:r>
        <w:rPr>
          <w:rFonts w:eastAsia="Times New Roman" w:cs="Times New Roman"/>
          <w:szCs w:val="24"/>
        </w:rPr>
        <w:t xml:space="preserve"> που από αυτή τη νεαρή ηλικία βρίσκονται στη θέση εκείνη</w:t>
      </w:r>
      <w:r>
        <w:rPr>
          <w:rFonts w:eastAsia="Times New Roman" w:cs="Times New Roman"/>
          <w:szCs w:val="24"/>
        </w:rPr>
        <w:t>,</w:t>
      </w:r>
      <w:r>
        <w:rPr>
          <w:rFonts w:eastAsia="Times New Roman" w:cs="Times New Roman"/>
          <w:szCs w:val="24"/>
        </w:rPr>
        <w:t xml:space="preserve"> όπου πρέπει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να επιλέξουν. Ξέρετε, δεν μπορεί κανείς να περιμένει την ενηλικίωση των </w:t>
      </w:r>
      <w:r>
        <w:rPr>
          <w:rFonts w:eastAsia="Times New Roman" w:cs="Times New Roman"/>
          <w:szCs w:val="24"/>
        </w:rPr>
        <w:t>δεκαοκ</w:t>
      </w:r>
      <w:r>
        <w:rPr>
          <w:rFonts w:eastAsia="Times New Roman" w:cs="Times New Roman"/>
          <w:szCs w:val="24"/>
        </w:rPr>
        <w:t>τώ</w:t>
      </w:r>
      <w:r>
        <w:rPr>
          <w:rFonts w:eastAsia="Times New Roman" w:cs="Times New Roman"/>
          <w:szCs w:val="24"/>
        </w:rPr>
        <w:t xml:space="preserve"> για να ελέγξει την ορμονική του συμπεριφορά. Δεν μπορεί, πώς να το κάνουμε </w:t>
      </w:r>
      <w:r>
        <w:rPr>
          <w:rFonts w:eastAsia="Times New Roman" w:cs="Times New Roman"/>
          <w:szCs w:val="24"/>
        </w:rPr>
        <w:t>κ</w:t>
      </w:r>
      <w:r>
        <w:rPr>
          <w:rFonts w:eastAsia="Times New Roman" w:cs="Times New Roman"/>
          <w:szCs w:val="24"/>
        </w:rPr>
        <w:t>αι λαϊκίζετε</w:t>
      </w:r>
      <w:r>
        <w:rPr>
          <w:rFonts w:eastAsia="Times New Roman" w:cs="Times New Roman"/>
          <w:szCs w:val="24"/>
        </w:rPr>
        <w:t>,</w:t>
      </w:r>
      <w:r>
        <w:rPr>
          <w:rFonts w:eastAsia="Times New Roman" w:cs="Times New Roman"/>
          <w:szCs w:val="24"/>
        </w:rPr>
        <w:t xml:space="preserve"> λέγοντας ότι στα </w:t>
      </w:r>
      <w:r>
        <w:rPr>
          <w:rFonts w:eastAsia="Times New Roman" w:cs="Times New Roman"/>
          <w:szCs w:val="24"/>
        </w:rPr>
        <w:t>δεκαπέντε</w:t>
      </w:r>
      <w:r>
        <w:rPr>
          <w:rFonts w:eastAsia="Times New Roman" w:cs="Times New Roman"/>
          <w:szCs w:val="24"/>
        </w:rPr>
        <w:t xml:space="preserve"> δεν μπορούν να πάρουν αλκοόλ. Δεν ξέρουμε σε αυτή εδώ την Αίθουσα ότι με βάση το δίκαιό μας, καλό ή κακό, δίνουμε τη δυνατότητα σε </w:t>
      </w:r>
      <w:r>
        <w:rPr>
          <w:rFonts w:eastAsia="Times New Roman" w:cs="Times New Roman"/>
          <w:szCs w:val="24"/>
        </w:rPr>
        <w:lastRenderedPageBreak/>
        <w:t>σύναψ</w:t>
      </w:r>
      <w:r>
        <w:rPr>
          <w:rFonts w:eastAsia="Times New Roman" w:cs="Times New Roman"/>
          <w:szCs w:val="24"/>
        </w:rPr>
        <w:t xml:space="preserve">η γάμου στα </w:t>
      </w:r>
      <w:r>
        <w:rPr>
          <w:rFonts w:eastAsia="Times New Roman" w:cs="Times New Roman"/>
          <w:szCs w:val="24"/>
        </w:rPr>
        <w:t>δέκα</w:t>
      </w:r>
      <w:r>
        <w:rPr>
          <w:rFonts w:eastAsia="Times New Roman" w:cs="Times New Roman"/>
          <w:szCs w:val="24"/>
        </w:rPr>
        <w:t xml:space="preserve"> χρόνια, με δικαστική απόφαση; Δίνουμε τη δυνατότητα με δικαστική απόφαση στα </w:t>
      </w:r>
      <w:r>
        <w:rPr>
          <w:rFonts w:eastAsia="Times New Roman" w:cs="Times New Roman"/>
          <w:szCs w:val="24"/>
        </w:rPr>
        <w:t>δεκαπέντε</w:t>
      </w:r>
      <w:r>
        <w:rPr>
          <w:rFonts w:eastAsia="Times New Roman" w:cs="Times New Roman"/>
          <w:szCs w:val="24"/>
        </w:rPr>
        <w:t xml:space="preserve"> χρόνια να μπαίνουν φυλακή ανήλικοι </w:t>
      </w:r>
      <w:r>
        <w:rPr>
          <w:rFonts w:eastAsia="Times New Roman" w:cs="Times New Roman"/>
          <w:szCs w:val="24"/>
        </w:rPr>
        <w:t>κ</w:t>
      </w:r>
      <w:r>
        <w:rPr>
          <w:rFonts w:eastAsia="Times New Roman" w:cs="Times New Roman"/>
          <w:szCs w:val="24"/>
        </w:rPr>
        <w:t xml:space="preserve">αι βεβαίως στα </w:t>
      </w:r>
      <w:r>
        <w:rPr>
          <w:rFonts w:eastAsia="Times New Roman" w:cs="Times New Roman"/>
          <w:szCs w:val="24"/>
        </w:rPr>
        <w:t xml:space="preserve">δώδεκα </w:t>
      </w:r>
      <w:r>
        <w:rPr>
          <w:rFonts w:eastAsia="Times New Roman" w:cs="Times New Roman"/>
          <w:szCs w:val="24"/>
        </w:rPr>
        <w:t>δίνουμε την ταυτότητα στα παιδιά.</w:t>
      </w:r>
    </w:p>
    <w:p w14:paraId="3A32DEB6"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ι λέμε για τους δεκαπεντάχρονους; Λέμε ότι διαμορφώνουμε έν</w:t>
      </w:r>
      <w:r>
        <w:rPr>
          <w:rFonts w:eastAsia="Times New Roman" w:cs="Times New Roman"/>
          <w:szCs w:val="24"/>
        </w:rPr>
        <w:t>α θεσμικό πλαίσιο</w:t>
      </w:r>
      <w:r>
        <w:rPr>
          <w:rFonts w:eastAsia="Times New Roman" w:cs="Times New Roman"/>
          <w:szCs w:val="24"/>
        </w:rPr>
        <w:t>,</w:t>
      </w:r>
      <w:r>
        <w:rPr>
          <w:rFonts w:eastAsia="Times New Roman" w:cs="Times New Roman"/>
          <w:szCs w:val="24"/>
        </w:rPr>
        <w:t xml:space="preserve"> όπου με τη συναίνεση των γονέων και την ιατρική γνωμάτευση η οποία δίδεται από επιτροπή με ψυχιάτρους, </w:t>
      </w:r>
      <w:proofErr w:type="spellStart"/>
      <w:r>
        <w:rPr>
          <w:rFonts w:eastAsia="Times New Roman" w:cs="Times New Roman"/>
          <w:szCs w:val="24"/>
        </w:rPr>
        <w:t>παιδοψυχιάτρους</w:t>
      </w:r>
      <w:proofErr w:type="spellEnd"/>
      <w:r>
        <w:rPr>
          <w:rFonts w:eastAsia="Times New Roman" w:cs="Times New Roman"/>
          <w:szCs w:val="24"/>
        </w:rPr>
        <w:t>, κοινωνικούς λειτουργούς, θα έχουν τη δυνατότητα να πάνε στη δικαστική διαδικασία, την εκούσια διαδικασία χωρίς όλα τα</w:t>
      </w:r>
      <w:r>
        <w:rPr>
          <w:rFonts w:eastAsia="Times New Roman" w:cs="Times New Roman"/>
          <w:szCs w:val="24"/>
        </w:rPr>
        <w:t xml:space="preserve"> προηγούμενα τα επιβαρυντικά και τα άκρως προσβλητικά, προκειμένου να αποκτήσουν την ταυτότητα εκείνη</w:t>
      </w:r>
      <w:r>
        <w:rPr>
          <w:rFonts w:eastAsia="Times New Roman" w:cs="Times New Roman"/>
          <w:szCs w:val="24"/>
        </w:rPr>
        <w:t>,</w:t>
      </w:r>
      <w:r>
        <w:rPr>
          <w:rFonts w:eastAsia="Times New Roman" w:cs="Times New Roman"/>
          <w:szCs w:val="24"/>
        </w:rPr>
        <w:t xml:space="preserve"> που αρμόζει με τη συμπεριφορά τους, με την ύπαρξή τους, με αυτό το οποίο σημαίνει την αίσθηση που έχουν για τον αυτοπροσδιορισμό τους. Αυτό λέμε.</w:t>
      </w:r>
    </w:p>
    <w:p w14:paraId="3A32DEB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Ποια υπ</w:t>
      </w:r>
      <w:r>
        <w:rPr>
          <w:rFonts w:eastAsia="Times New Roman" w:cs="Times New Roman"/>
          <w:szCs w:val="24"/>
        </w:rPr>
        <w:t>οκρισία, λοιπόν, σε αυτές τις δύο μέρες</w:t>
      </w:r>
      <w:r>
        <w:rPr>
          <w:rFonts w:eastAsia="Times New Roman" w:cs="Times New Roman"/>
          <w:szCs w:val="24"/>
        </w:rPr>
        <w:t>,</w:t>
      </w:r>
      <w:r>
        <w:rPr>
          <w:rFonts w:eastAsia="Times New Roman" w:cs="Times New Roman"/>
          <w:szCs w:val="24"/>
        </w:rPr>
        <w:t xml:space="preserve"> μάς έχει οδηγήσει σε μια συζήτηση που διεξάγεται όχι με όρους 2017 αλλά με όρους </w:t>
      </w:r>
      <w:r>
        <w:rPr>
          <w:rFonts w:eastAsia="Times New Roman" w:cs="Times New Roman"/>
          <w:szCs w:val="24"/>
        </w:rPr>
        <w:t>Μ</w:t>
      </w:r>
      <w:r>
        <w:rPr>
          <w:rFonts w:eastAsia="Times New Roman" w:cs="Times New Roman"/>
          <w:szCs w:val="24"/>
        </w:rPr>
        <w:t>εσαίωνα, σκοταδισμού;</w:t>
      </w:r>
    </w:p>
    <w:p w14:paraId="3A32DEB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Εμείς, λοιπόν, βγαίνουμε μπροστά, κύριε Μητσοτάκη, έχουμε την ευθύνη της γνώμης μας, της άποψής μας, δεν κρυβόμ</w:t>
      </w:r>
      <w:r>
        <w:rPr>
          <w:rFonts w:eastAsia="Times New Roman" w:cs="Times New Roman"/>
          <w:szCs w:val="24"/>
        </w:rPr>
        <w:t>αστε πίσω από το δάχτυλό μας. Σας καλώ, λοιπόν, ξανά</w:t>
      </w:r>
      <w:r>
        <w:rPr>
          <w:rFonts w:eastAsia="Times New Roman" w:cs="Times New Roman"/>
          <w:szCs w:val="24"/>
        </w:rPr>
        <w:t>,</w:t>
      </w:r>
      <w:r>
        <w:rPr>
          <w:rFonts w:eastAsia="Times New Roman" w:cs="Times New Roman"/>
          <w:szCs w:val="24"/>
        </w:rPr>
        <w:t xml:space="preserve"> όποια άποψη και αν έχετε -όποια θέση και αν πάρετε, είναι δικαίωμά σας- να ανακαλέσετε αυτό το απαράδεκτο παράδειγμα το οποίο δώσατε, διότι είναι προσβλητικό απέναντι σε μια κοινωνική κατηγορία και δεν </w:t>
      </w:r>
      <w:r>
        <w:rPr>
          <w:rFonts w:eastAsia="Times New Roman" w:cs="Times New Roman"/>
          <w:szCs w:val="24"/>
        </w:rPr>
        <w:t>έχετε κανένα δικαίωμα</w:t>
      </w:r>
      <w:r>
        <w:rPr>
          <w:rFonts w:eastAsia="Times New Roman" w:cs="Times New Roman"/>
          <w:szCs w:val="24"/>
        </w:rPr>
        <w:t>,</w:t>
      </w:r>
      <w:r>
        <w:rPr>
          <w:rFonts w:eastAsia="Times New Roman" w:cs="Times New Roman"/>
          <w:szCs w:val="24"/>
        </w:rPr>
        <w:t xml:space="preserve"> να τους προσβάλλετε αυτούς τους ανθρώπους.</w:t>
      </w:r>
    </w:p>
    <w:p w14:paraId="3A32DEB9"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3A32DEBA"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Έχετε δικαίωμα να τους κοροϊδεύετε όταν τους συναντάτε και λέτε ότι θα ψηφίσετε και να μην ψηφίζετε. Δεν έχετε, όμως, δικαίωμα να τους εξευτελίζετ</w:t>
      </w:r>
      <w:r>
        <w:rPr>
          <w:rFonts w:eastAsia="Times New Roman" w:cs="Times New Roman"/>
          <w:szCs w:val="24"/>
        </w:rPr>
        <w:t xml:space="preserve">ε και να τους υβρίζετε. </w:t>
      </w:r>
    </w:p>
    <w:p w14:paraId="3A32DEBB"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32DEBC"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Πρόεδρος της Νέας Δημοκρατίας.</w:t>
      </w:r>
    </w:p>
    <w:p w14:paraId="3A32DEBD"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Θα σας συνιστούσα κατ’ αρχάς, κύριε Τσίπρα, να είστε λίγο πιο ψύχραιμος, όταν έρχεστε σε αυτή την Αίθουσα</w:t>
      </w:r>
      <w:r>
        <w:rPr>
          <w:rFonts w:eastAsia="Times New Roman" w:cs="Times New Roman"/>
          <w:szCs w:val="24"/>
        </w:rPr>
        <w:t>,</w:t>
      </w:r>
      <w:r>
        <w:rPr>
          <w:rFonts w:eastAsia="Times New Roman" w:cs="Times New Roman"/>
          <w:szCs w:val="24"/>
        </w:rPr>
        <w:t xml:space="preserve"> να μη δείχνετε τόσο πάθος</w:t>
      </w:r>
      <w:r>
        <w:rPr>
          <w:rFonts w:eastAsia="Times New Roman" w:cs="Times New Roman"/>
          <w:szCs w:val="24"/>
        </w:rPr>
        <w:t>,</w:t>
      </w:r>
      <w:r>
        <w:rPr>
          <w:rFonts w:eastAsia="Times New Roman" w:cs="Times New Roman"/>
          <w:szCs w:val="24"/>
        </w:rPr>
        <w:t xml:space="preserve"> για ζητήματα τα οποία καταλαβαίνω ότι σας δημιουργούν ένα μεγάλο πολιτικό πρόβλημα. Διότι φοβάμαι ότι και το ζήτημα αυτό,</w:t>
      </w:r>
      <w:r>
        <w:rPr>
          <w:rFonts w:eastAsia="Times New Roman" w:cs="Times New Roman"/>
          <w:szCs w:val="24"/>
        </w:rPr>
        <w:t xml:space="preserve"> το εξαιρετικά ευαίσθητο, το </w:t>
      </w:r>
      <w:proofErr w:type="spellStart"/>
      <w:r>
        <w:rPr>
          <w:rFonts w:eastAsia="Times New Roman" w:cs="Times New Roman"/>
          <w:szCs w:val="24"/>
        </w:rPr>
        <w:t>εργαλειοποιείτε</w:t>
      </w:r>
      <w:proofErr w:type="spellEnd"/>
      <w:r>
        <w:rPr>
          <w:rFonts w:eastAsia="Times New Roman" w:cs="Times New Roman"/>
          <w:szCs w:val="24"/>
        </w:rPr>
        <w:t xml:space="preserve"> για να συσπειρώσετε τη δική σας Κοινοβουλευτική Ομάδα. Γι’ αυτό το κάνετε και για κανέναν άλλον λόγο.</w:t>
      </w:r>
    </w:p>
    <w:p w14:paraId="3A32DEBE"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32DEB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ιας και μιλάμε για παρόντες και απόντες, για άλλη μια </w:t>
      </w:r>
      <w:r>
        <w:rPr>
          <w:rFonts w:eastAsia="Times New Roman" w:cs="Times New Roman"/>
          <w:szCs w:val="24"/>
        </w:rPr>
        <w:t>φορά δεν ήσασταν στην ομιλία μου, ενώ εγώ είμαι σε κάθε ομιλία σας. Αλλά αναρωτιέμαι...</w:t>
      </w:r>
    </w:p>
    <w:p w14:paraId="3A32DEC0"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Ήσασταν χθες στην ομιλία μου και δεν σας είδα;</w:t>
      </w:r>
    </w:p>
    <w:p w14:paraId="3A32DEC1"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lastRenderedPageBreak/>
        <w:t>ΚΥΡΙΑΚΟΣ ΜΗΤΣΟΤΑΚΗΣ (Πρόεδρος της Νέας Δημοκρατίας):</w:t>
      </w:r>
      <w:r>
        <w:rPr>
          <w:rFonts w:eastAsia="Times New Roman" w:cs="Times New Roman"/>
          <w:szCs w:val="24"/>
        </w:rPr>
        <w:t xml:space="preserve"> Μας είχατε ειδοποιήσει ότι</w:t>
      </w:r>
      <w:r>
        <w:rPr>
          <w:rFonts w:eastAsia="Times New Roman" w:cs="Times New Roman"/>
          <w:szCs w:val="24"/>
        </w:rPr>
        <w:t xml:space="preserve"> θα μιλούσατε σήμερα. </w:t>
      </w:r>
    </w:p>
    <w:p w14:paraId="3A32DEC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Εγώ, κύριε Τσίπρα, είμαι παρών. Ενημερώθηκα ότι μιλήσατε και ήρθα αμέσως να απαντήσω.</w:t>
      </w:r>
    </w:p>
    <w:p w14:paraId="3A32DEC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Αναρωτιέμαι, ο κ. Καμμένος πού είναι ακριβώς; Και στον Άρη θα πήγαινε</w:t>
      </w:r>
      <w:r>
        <w:rPr>
          <w:rFonts w:eastAsia="Times New Roman" w:cs="Times New Roman"/>
          <w:szCs w:val="24"/>
        </w:rPr>
        <w:t>,</w:t>
      </w:r>
      <w:r>
        <w:rPr>
          <w:rFonts w:eastAsia="Times New Roman" w:cs="Times New Roman"/>
          <w:szCs w:val="24"/>
        </w:rPr>
        <w:t xml:space="preserve"> για να μην είναι παρών! Μιας και μιλάτε για </w:t>
      </w:r>
      <w:proofErr w:type="spellStart"/>
      <w:r>
        <w:rPr>
          <w:rFonts w:eastAsia="Times New Roman" w:cs="Times New Roman"/>
          <w:szCs w:val="24"/>
        </w:rPr>
        <w:t>κωλοτούμπες</w:t>
      </w:r>
      <w:proofErr w:type="spellEnd"/>
      <w:r>
        <w:rPr>
          <w:rFonts w:eastAsia="Times New Roman" w:cs="Times New Roman"/>
          <w:szCs w:val="24"/>
        </w:rPr>
        <w:t>, αυτός ο οποίος πήγα</w:t>
      </w:r>
      <w:r>
        <w:rPr>
          <w:rFonts w:eastAsia="Times New Roman" w:cs="Times New Roman"/>
          <w:szCs w:val="24"/>
        </w:rPr>
        <w:t>ινε στον Αρχιεπίσκοπο και του έλεγε ότι θα ρίξει την Κυβέρνηση αν χρειάζεται, τώρα βάζει την ουρά στα σκέλια. Δεν τολμάει καν να είναι σε αυτή την Αίθουσα.</w:t>
      </w:r>
    </w:p>
    <w:p w14:paraId="3A32DEC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υσικά ο ίδιος για να κρατήσει την καρέκλα την οποία του έχετε υποσχεθεί</w:t>
      </w:r>
      <w:r>
        <w:rPr>
          <w:rFonts w:eastAsia="Times New Roman" w:cs="Times New Roman"/>
          <w:szCs w:val="24"/>
        </w:rPr>
        <w:t>,</w:t>
      </w:r>
      <w:r>
        <w:rPr>
          <w:rFonts w:eastAsia="Times New Roman" w:cs="Times New Roman"/>
          <w:szCs w:val="24"/>
        </w:rPr>
        <w:t xml:space="preserve"> ψηφίζει τα ακριβώς αντίθετα απ’ αυτά τα οποία πιστεύει. Αυτή είναι η υποκρισία αυτού του ετερόκλητου κυβερνητικού σχηματισμού</w:t>
      </w:r>
      <w:r>
        <w:rPr>
          <w:rFonts w:eastAsia="Times New Roman" w:cs="Times New Roman"/>
          <w:szCs w:val="24"/>
        </w:rPr>
        <w:t>,</w:t>
      </w:r>
      <w:r>
        <w:rPr>
          <w:rFonts w:eastAsia="Times New Roman" w:cs="Times New Roman"/>
          <w:szCs w:val="24"/>
        </w:rPr>
        <w:t xml:space="preserve"> που δυστυχώς μας κυβερνάει δυόμισι χρόνια τώρα. </w:t>
      </w:r>
    </w:p>
    <w:p w14:paraId="3A32DEC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Ας έρθουμε, λοιπόν, στην ουσία της υπόθεσης. Ξέρετε, είναι θλιβερό, κύριε Τσίπρ</w:t>
      </w:r>
      <w:r>
        <w:rPr>
          <w:rFonts w:eastAsia="Times New Roman" w:cs="Times New Roman"/>
          <w:szCs w:val="24"/>
        </w:rPr>
        <w:t>α, να ευτελίζετε με αυτόν τον τρόπο μια πραγματική ιστορία</w:t>
      </w:r>
      <w:r>
        <w:rPr>
          <w:rFonts w:eastAsia="Times New Roman" w:cs="Times New Roman"/>
          <w:szCs w:val="24"/>
        </w:rPr>
        <w:t>,</w:t>
      </w:r>
      <w:r>
        <w:rPr>
          <w:rFonts w:eastAsia="Times New Roman" w:cs="Times New Roman"/>
          <w:szCs w:val="24"/>
        </w:rPr>
        <w:t xml:space="preserve"> την οποία μου ανέφερε ένας άνθρωπος ο οποίος</w:t>
      </w:r>
      <w:r>
        <w:rPr>
          <w:rFonts w:eastAsia="Times New Roman" w:cs="Times New Roman"/>
          <w:szCs w:val="24"/>
        </w:rPr>
        <w:t>,</w:t>
      </w:r>
      <w:r>
        <w:rPr>
          <w:rFonts w:eastAsia="Times New Roman" w:cs="Times New Roman"/>
          <w:szCs w:val="24"/>
        </w:rPr>
        <w:t xml:space="preserve"> σαράντα χρόνια τώρα, με μεγάλη ευθύνη και με απίστευτο επαγγελματισμό χειρίζεται τα ζητήματα των </w:t>
      </w:r>
      <w:proofErr w:type="spellStart"/>
      <w:r>
        <w:rPr>
          <w:rFonts w:eastAsia="Times New Roman" w:cs="Times New Roman"/>
          <w:szCs w:val="24"/>
        </w:rPr>
        <w:t>διεμφυλικών</w:t>
      </w:r>
      <w:proofErr w:type="spellEnd"/>
      <w:r>
        <w:rPr>
          <w:rFonts w:eastAsia="Times New Roman" w:cs="Times New Roman"/>
          <w:szCs w:val="24"/>
        </w:rPr>
        <w:t>. Εσείς την ευτελίσατε, διότι εγώ χρησιμοπ</w:t>
      </w:r>
      <w:r>
        <w:rPr>
          <w:rFonts w:eastAsia="Times New Roman" w:cs="Times New Roman"/>
          <w:szCs w:val="24"/>
        </w:rPr>
        <w:t>οίησα ένα παράδειγμα</w:t>
      </w:r>
      <w:r>
        <w:rPr>
          <w:rFonts w:eastAsia="Times New Roman" w:cs="Times New Roman"/>
          <w:szCs w:val="24"/>
        </w:rPr>
        <w:t>,</w:t>
      </w:r>
      <w:r>
        <w:rPr>
          <w:rFonts w:eastAsia="Times New Roman" w:cs="Times New Roman"/>
          <w:szCs w:val="24"/>
        </w:rPr>
        <w:t xml:space="preserve"> για να δείξω ακριβώς ότι υπάρχουν περιπτώσεις ανθρώπων</w:t>
      </w:r>
      <w:r>
        <w:rPr>
          <w:rFonts w:eastAsia="Times New Roman" w:cs="Times New Roman"/>
          <w:szCs w:val="24"/>
        </w:rPr>
        <w:t>,</w:t>
      </w:r>
      <w:r>
        <w:rPr>
          <w:rFonts w:eastAsia="Times New Roman" w:cs="Times New Roman"/>
          <w:szCs w:val="24"/>
        </w:rPr>
        <w:t xml:space="preserve"> οι οποίοι πιστεύουν ή μπορεί να πιστεύουν ότι θέ</w:t>
      </w:r>
      <w:r>
        <w:rPr>
          <w:rFonts w:eastAsia="Times New Roman" w:cs="Times New Roman"/>
          <w:szCs w:val="24"/>
        </w:rPr>
        <w:lastRenderedPageBreak/>
        <w:t>λουν να αλλάξουν φύλο</w:t>
      </w:r>
      <w:r>
        <w:rPr>
          <w:rFonts w:eastAsia="Times New Roman" w:cs="Times New Roman"/>
          <w:szCs w:val="24"/>
        </w:rPr>
        <w:t>,</w:t>
      </w:r>
      <w:r>
        <w:rPr>
          <w:rFonts w:eastAsia="Times New Roman" w:cs="Times New Roman"/>
          <w:szCs w:val="24"/>
        </w:rPr>
        <w:t xml:space="preserve"> για λόγους που δεν έχουν σε τίποτα να κάνουν με το πραγματικό περιεχόμενο, το πώς οι ίδιοι βιώνουν την αίσθ</w:t>
      </w:r>
      <w:r>
        <w:rPr>
          <w:rFonts w:eastAsia="Times New Roman" w:cs="Times New Roman"/>
          <w:szCs w:val="24"/>
        </w:rPr>
        <w:t xml:space="preserve">ηση του φύλου τους, και ότι ναι γι’ αυτές τις περιπτώσεις μια υπεύθυνη πολιτεία, κύριε Τσίπρα, επιβάλλει να υπάρχει ένα φίλτρο ασφαλείας και μία διάγνωση. Μία διάγνωση ζητάμε! Τίποτα παραπάνω! Μία διάγνωση! </w:t>
      </w:r>
    </w:p>
    <w:p w14:paraId="3A32DEC6"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w:t>
      </w:r>
      <w:r>
        <w:rPr>
          <w:rFonts w:eastAsia="Times New Roman" w:cs="Times New Roman"/>
          <w:szCs w:val="24"/>
        </w:rPr>
        <w:t>τίας)</w:t>
      </w:r>
    </w:p>
    <w:p w14:paraId="3A32DEC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Είναι τόσο οπισθοδρομικό αυτό, κύριε Τσίπρα; Να πάει κάποιος σε έναν ειδικό </w:t>
      </w:r>
      <w:r>
        <w:rPr>
          <w:rFonts w:eastAsia="Times New Roman" w:cs="Times New Roman"/>
          <w:szCs w:val="24"/>
        </w:rPr>
        <w:t>κ</w:t>
      </w:r>
      <w:r>
        <w:rPr>
          <w:rFonts w:eastAsia="Times New Roman" w:cs="Times New Roman"/>
          <w:szCs w:val="24"/>
        </w:rPr>
        <w:t xml:space="preserve">αι δεν σας λέω να πάει οπουδήποτε. Διότι άκουσα ισχυρισμούς ότι υπάρχουν </w:t>
      </w:r>
      <w:proofErr w:type="spellStart"/>
      <w:r>
        <w:rPr>
          <w:rFonts w:eastAsia="Times New Roman" w:cs="Times New Roman"/>
          <w:szCs w:val="24"/>
        </w:rPr>
        <w:t>σκιντζήδες</w:t>
      </w:r>
      <w:proofErr w:type="spellEnd"/>
      <w:r>
        <w:rPr>
          <w:rFonts w:eastAsia="Times New Roman" w:cs="Times New Roman"/>
          <w:szCs w:val="24"/>
        </w:rPr>
        <w:t xml:space="preserve"> γιατροί κι όλα τα σχετικά. Σας λέμε να πάει στο πιστοποιημένο κέντρο στο </w:t>
      </w:r>
      <w:r>
        <w:rPr>
          <w:rFonts w:eastAsia="Times New Roman" w:cs="Times New Roman"/>
          <w:szCs w:val="24"/>
        </w:rPr>
        <w:t>«</w:t>
      </w:r>
      <w:r>
        <w:rPr>
          <w:rFonts w:eastAsia="Times New Roman" w:cs="Times New Roman"/>
          <w:szCs w:val="24"/>
        </w:rPr>
        <w:t>Αιγινήτειο</w:t>
      </w:r>
      <w:r>
        <w:rPr>
          <w:rFonts w:eastAsia="Times New Roman" w:cs="Times New Roman"/>
          <w:szCs w:val="24"/>
        </w:rPr>
        <w:t>»</w:t>
      </w:r>
      <w:r>
        <w:rPr>
          <w:rFonts w:eastAsia="Times New Roman" w:cs="Times New Roman"/>
          <w:szCs w:val="24"/>
        </w:rPr>
        <w:t>, να</w:t>
      </w:r>
      <w:r>
        <w:rPr>
          <w:rFonts w:eastAsia="Times New Roman" w:cs="Times New Roman"/>
          <w:szCs w:val="24"/>
        </w:rPr>
        <w:t xml:space="preserve"> τον δει ένας άνθρωπος, να τον διαβεβαιώσει, αν μη τι άλλο, για τις ευθύνες που αναλαμβάνει.</w:t>
      </w:r>
    </w:p>
    <w:p w14:paraId="3A32DEC8"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ΧΡΗΣΤΟΣ ΚΑΡΑΓΙΑΝΝΙΔΗΣ:</w:t>
      </w:r>
      <w:r>
        <w:rPr>
          <w:rFonts w:eastAsia="Times New Roman" w:cs="Times New Roman"/>
          <w:szCs w:val="24"/>
        </w:rPr>
        <w:t xml:space="preserve"> Να τον διαβεβαιώσει ότι δεν είναι ψυχοπαθής! </w:t>
      </w:r>
    </w:p>
    <w:p w14:paraId="3A32DEC9"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Τι είπατε; Δεν είναι ζήτημα ψυχοπάθειας, </w:t>
      </w:r>
      <w:r>
        <w:rPr>
          <w:rFonts w:eastAsia="Times New Roman" w:cs="Times New Roman"/>
          <w:szCs w:val="24"/>
        </w:rPr>
        <w:t>κύριέ μου. Είναι ζήτημα στοιχειώδους ευαισθησίας απέναντι σε ανθρώπους. Το γνωρίζουν και οι ίδιοι που μας ακούνε, το γνωρίζουν πολύ καλά, κύριε Τσίπρα, αν θέλετε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μπούμε στην ουσία αυτής της απόφασης, η δύσκολη απόφαση δεν είναι να αλλάξει η</w:t>
      </w:r>
      <w:r>
        <w:rPr>
          <w:rFonts w:eastAsia="Times New Roman" w:cs="Times New Roman"/>
          <w:szCs w:val="24"/>
        </w:rPr>
        <w:t xml:space="preserve"> ταυτότητα. Η δύσκολη απόφαση είναι πότε θα πάρει την απόφαση ένα παιδί, ένα αγόρι</w:t>
      </w:r>
      <w:r>
        <w:rPr>
          <w:rFonts w:eastAsia="Times New Roman" w:cs="Times New Roman"/>
          <w:szCs w:val="24"/>
        </w:rPr>
        <w:t>,</w:t>
      </w:r>
      <w:r>
        <w:rPr>
          <w:rFonts w:eastAsia="Times New Roman" w:cs="Times New Roman"/>
          <w:szCs w:val="24"/>
        </w:rPr>
        <w:t xml:space="preserve"> να βγει από το σπίτι </w:t>
      </w:r>
      <w:r>
        <w:rPr>
          <w:rFonts w:eastAsia="Times New Roman" w:cs="Times New Roman"/>
          <w:szCs w:val="24"/>
        </w:rPr>
        <w:lastRenderedPageBreak/>
        <w:t xml:space="preserve">ντυμένο κορίτσι. Αυτή είναι η δύσκολη απόφαση </w:t>
      </w:r>
      <w:r>
        <w:rPr>
          <w:rFonts w:eastAsia="Times New Roman" w:cs="Times New Roman"/>
          <w:szCs w:val="24"/>
        </w:rPr>
        <w:t>κ</w:t>
      </w:r>
      <w:r>
        <w:rPr>
          <w:rFonts w:eastAsia="Times New Roman" w:cs="Times New Roman"/>
          <w:szCs w:val="24"/>
        </w:rPr>
        <w:t xml:space="preserve">αι γι’ αυτό χρειάζεται βαριά ψυχολογική υποστήριξη. </w:t>
      </w:r>
    </w:p>
    <w:p w14:paraId="3A32DECA"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η μου μιλάτε εμένα για επιχειρηματολογίες περί δήθ</w:t>
      </w:r>
      <w:r>
        <w:rPr>
          <w:rFonts w:eastAsia="Times New Roman" w:cs="Times New Roman"/>
          <w:szCs w:val="24"/>
        </w:rPr>
        <w:t xml:space="preserve">εν </w:t>
      </w:r>
      <w:proofErr w:type="spellStart"/>
      <w:r>
        <w:rPr>
          <w:rFonts w:eastAsia="Times New Roman" w:cs="Times New Roman"/>
          <w:szCs w:val="24"/>
        </w:rPr>
        <w:t>ψυχιατρικοποίησης</w:t>
      </w:r>
      <w:proofErr w:type="spellEnd"/>
      <w:r>
        <w:rPr>
          <w:rFonts w:eastAsia="Times New Roman" w:cs="Times New Roman"/>
          <w:szCs w:val="24"/>
        </w:rPr>
        <w:t xml:space="preserve"> του προβλήματος. Το ζήτημα έχει και ιατρική διάσταση και εθελοτυφλείτε αν δεν το βλέπετε</w:t>
      </w:r>
      <w:r>
        <w:rPr>
          <w:rFonts w:eastAsia="Times New Roman" w:cs="Times New Roman"/>
          <w:szCs w:val="24"/>
        </w:rPr>
        <w:t>,</w:t>
      </w:r>
      <w:r>
        <w:rPr>
          <w:rFonts w:eastAsia="Times New Roman" w:cs="Times New Roman"/>
          <w:szCs w:val="24"/>
        </w:rPr>
        <w:t xml:space="preserve"> και είστε ανεύθυνος αν δεν το βλέπετε απέναντι στα νέα παιδιά. Μη μου κουνάτε εμένα το δάχτυλο, λοιπόν, για ένα θέμα το οποίο μάλλον δεν γνωρίζετ</w:t>
      </w:r>
      <w:r>
        <w:rPr>
          <w:rFonts w:eastAsia="Times New Roman" w:cs="Times New Roman"/>
          <w:szCs w:val="24"/>
        </w:rPr>
        <w:t xml:space="preserve">ε καλά. </w:t>
      </w:r>
    </w:p>
    <w:p w14:paraId="3A32DECB"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32DECC"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ρωτήσω και κάτι ακόμα. Επειδή με νοιάζει το θέμα</w:t>
      </w:r>
      <w:r>
        <w:rPr>
          <w:rFonts w:eastAsia="Times New Roman" w:cs="Times New Roman"/>
          <w:szCs w:val="24"/>
        </w:rPr>
        <w:t>,</w:t>
      </w:r>
      <w:r>
        <w:rPr>
          <w:rFonts w:eastAsia="Times New Roman" w:cs="Times New Roman"/>
          <w:szCs w:val="24"/>
        </w:rPr>
        <w:t xml:space="preserve"> μπήκα στον κόπο να ασχοληθώ προσωπικά και μίλησα με την κοινότητα. </w:t>
      </w:r>
      <w:r>
        <w:rPr>
          <w:rFonts w:eastAsia="Times New Roman" w:cs="Times New Roman"/>
          <w:szCs w:val="24"/>
        </w:rPr>
        <w:t>Α</w:t>
      </w:r>
      <w:r>
        <w:rPr>
          <w:rFonts w:eastAsia="Times New Roman" w:cs="Times New Roman"/>
          <w:szCs w:val="24"/>
        </w:rPr>
        <w:t xml:space="preserve">ναγνώρισα και αναγνωρίζω και σήμερα το δικαίωμα στον αυτοπροσδιορισμό. </w:t>
      </w:r>
      <w:r>
        <w:rPr>
          <w:rFonts w:eastAsia="Times New Roman" w:cs="Times New Roman"/>
          <w:szCs w:val="24"/>
        </w:rPr>
        <w:t>Α</w:t>
      </w:r>
      <w:r>
        <w:rPr>
          <w:rFonts w:eastAsia="Times New Roman" w:cs="Times New Roman"/>
          <w:szCs w:val="24"/>
        </w:rPr>
        <w:t>ναγνώρισα και αναγνωρίζω ότι οι παρωχημένες λογικές περί εγχειρήσεων και ορμονικών θεραπειών</w:t>
      </w:r>
      <w:r>
        <w:rPr>
          <w:rFonts w:eastAsia="Times New Roman" w:cs="Times New Roman"/>
          <w:szCs w:val="24"/>
        </w:rPr>
        <w:t>,</w:t>
      </w:r>
      <w:r>
        <w:rPr>
          <w:rFonts w:eastAsia="Times New Roman" w:cs="Times New Roman"/>
          <w:szCs w:val="24"/>
        </w:rPr>
        <w:t xml:space="preserve"> ανήκουν στο παρελθόν. Λέω, όμως, ξεκάθαρα ότι χρειαζόμαστε και μια δικλίδα ασφαλείας. Προσέξτε τώρα την ειρωνεία. Τη δικλίδα ασφαλείας αυτή, κύριε Τσίπρα, τη δέχε</w:t>
      </w:r>
      <w:r>
        <w:rPr>
          <w:rFonts w:eastAsia="Times New Roman" w:cs="Times New Roman"/>
          <w:szCs w:val="24"/>
        </w:rPr>
        <w:t xml:space="preserve">στε εσείς για τους δεκαπεντάχρονους, για τους δεκαεξάχρονους και τους δεκαεπτάχρονους. Όμως δεν τη δέχεστε για τον δεκαοχτάχρονο. Και ρωτώ γιατί. </w:t>
      </w:r>
    </w:p>
    <w:p w14:paraId="3A32DECD"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Είναι ενήλικος, γι’ αυτό. </w:t>
      </w:r>
    </w:p>
    <w:p w14:paraId="3A32DECE"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Δημοκρατίας):</w:t>
      </w:r>
      <w:r>
        <w:rPr>
          <w:rFonts w:eastAsia="Times New Roman" w:cs="Times New Roman"/>
          <w:szCs w:val="24"/>
        </w:rPr>
        <w:t xml:space="preserve"> Α, είναι ε</w:t>
      </w:r>
      <w:r>
        <w:rPr>
          <w:rFonts w:eastAsia="Times New Roman" w:cs="Times New Roman"/>
          <w:szCs w:val="24"/>
        </w:rPr>
        <w:t>νήλικος! Βέβαια! Είναι ενήλικος! Όμως αναγνωρίζετε ότι η υπόθεση αυτή και η δια</w:t>
      </w:r>
      <w:r>
        <w:rPr>
          <w:rFonts w:eastAsia="Times New Roman" w:cs="Times New Roman"/>
          <w:szCs w:val="24"/>
        </w:rPr>
        <w:lastRenderedPageBreak/>
        <w:t>δικασία αυτή ενέχει στοιχεία</w:t>
      </w:r>
      <w:r>
        <w:rPr>
          <w:rFonts w:eastAsia="Times New Roman" w:cs="Times New Roman"/>
          <w:szCs w:val="24"/>
        </w:rPr>
        <w:t>,</w:t>
      </w:r>
      <w:r>
        <w:rPr>
          <w:rFonts w:eastAsia="Times New Roman" w:cs="Times New Roman"/>
          <w:szCs w:val="24"/>
        </w:rPr>
        <w:t xml:space="preserve"> που απαιτούν την εμπλοκή ενός ψυχιάτρου. Το αναγνωρίζετε εσείς οι ίδιοι. Αυτό, λοιπόν, το οποίο αναγνωρίζετε -κακώς κατά την άποψή μας, το λέμε ξεκ</w:t>
      </w:r>
      <w:r>
        <w:rPr>
          <w:rFonts w:eastAsia="Times New Roman" w:cs="Times New Roman"/>
          <w:szCs w:val="24"/>
        </w:rPr>
        <w:t xml:space="preserve">άθαρα, διαφωνούμε σε αυτό, θεμιτή η διαφωνία- κύριε Τσίπρα, για το δεκαπεντάχρονο, δεκαεξάχρονο, δεκαεπτάχρονο, σας λέμε το ίδιο πράγμα ακριβώς να το κάνετε και για τον δεκαοχτάχρονο και για τον εικοσάχρονο. </w:t>
      </w:r>
    </w:p>
    <w:p w14:paraId="3A32DEC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α σας πω κάτι ακόμα; Εμείς διαφωνούμε σε αυτό </w:t>
      </w:r>
      <w:r>
        <w:rPr>
          <w:rFonts w:eastAsia="Times New Roman" w:cs="Times New Roman"/>
          <w:szCs w:val="24"/>
        </w:rPr>
        <w:t>και το ξέρετε πολύ καλά και σας το εξηγήσαμε. Είναι πολύ απλό, κύριε Τσίπρα, μπορούμε να συμφωνήσουμε εδώ. Αποσύρετε το νομοσχέδιο κι ελάτε να ψηφίσετε τη δική μας πρόταση νόμου, αν θέλετε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συμφωνήσουμε σε αυτό. </w:t>
      </w:r>
    </w:p>
    <w:p w14:paraId="3A32DED0"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w:t>
      </w:r>
      <w:r>
        <w:rPr>
          <w:rFonts w:eastAsia="Times New Roman" w:cs="Times New Roman"/>
          <w:szCs w:val="24"/>
        </w:rPr>
        <w:t>υγα της Νέας Δημοκρατίας)</w:t>
      </w:r>
    </w:p>
    <w:p w14:paraId="3A32DED1"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3A32DED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Εμείς δεν υπεκφεύγουμε, κύριε Τσίπρα. Θα διευκολύνετε με αυτόν τον τρόπο και κάποιους συνοφρυωμένους Βουλευτές των ΑΝΕΛ, οι οποίοι ετοιμάζονται να καταψηφίσουν το άρθρο 3. Θα διευκολύνετε με </w:t>
      </w:r>
      <w:r>
        <w:rPr>
          <w:rFonts w:eastAsia="Times New Roman" w:cs="Times New Roman"/>
          <w:szCs w:val="24"/>
        </w:rPr>
        <w:t xml:space="preserve">αυτόν τον τρόπο τον κυβερνητικό σας εταίρο, μπορείτε να τον φέρετε και πίσω από τη Βραζιλία ώστε να μην κρύβεται, να μην φεύγει από την Αίθουσα μπρος στο βάρος της απίστευτης δικής του προσωπικής ασυνέπειας. </w:t>
      </w:r>
    </w:p>
    <w:p w14:paraId="3A32DED3"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Ας είμαστε, λοιπόν, λίγο σοβαροί, κύριε Τσίπρα.</w:t>
      </w:r>
      <w:r>
        <w:rPr>
          <w:rFonts w:eastAsia="Times New Roman" w:cs="Times New Roman"/>
          <w:szCs w:val="24"/>
        </w:rPr>
        <w:t xml:space="preserve"> Ας είμαστε σοβαροί και ας κοιτάξουμε ένα πραγματικό πρόβλημα στην πραγματική του διάσταση.</w:t>
      </w:r>
    </w:p>
    <w:p w14:paraId="3A32DED4"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lastRenderedPageBreak/>
        <w:t>Εμείς, λοιπόν, είμαστε τελείως ξεκάθαροι και το λέμε χωρίς κα</w:t>
      </w:r>
      <w:r>
        <w:rPr>
          <w:rFonts w:eastAsia="Times New Roman" w:cs="Times New Roman"/>
          <w:szCs w:val="24"/>
        </w:rPr>
        <w:t>μ</w:t>
      </w:r>
      <w:r>
        <w:rPr>
          <w:rFonts w:eastAsia="Times New Roman" w:cs="Times New Roman"/>
          <w:szCs w:val="24"/>
        </w:rPr>
        <w:t xml:space="preserve">μία περιστροφή. Το λέμε </w:t>
      </w:r>
      <w:r>
        <w:rPr>
          <w:rFonts w:eastAsia="Times New Roman" w:cs="Times New Roman"/>
          <w:szCs w:val="24"/>
        </w:rPr>
        <w:t xml:space="preserve">ανοικτά </w:t>
      </w:r>
      <w:r>
        <w:rPr>
          <w:rFonts w:eastAsia="Times New Roman" w:cs="Times New Roman"/>
          <w:szCs w:val="24"/>
        </w:rPr>
        <w:t>και στην κοινότητα ΛΟΑΤΚΙ, με την οποία έχουμε έναν ειλικρινή δίαυλο ε</w:t>
      </w:r>
      <w:r>
        <w:rPr>
          <w:rFonts w:eastAsia="Times New Roman" w:cs="Times New Roman"/>
          <w:szCs w:val="24"/>
        </w:rPr>
        <w:t xml:space="preserve">πικοινωνίας, άσχετα αν συμφωνούμε σε όλα τα ζητήματα. </w:t>
      </w:r>
    </w:p>
    <w:p w14:paraId="3A32DED5" w14:textId="77777777" w:rsidR="00133975" w:rsidRDefault="007A2F43">
      <w:pPr>
        <w:spacing w:after="0" w:line="600" w:lineRule="auto"/>
        <w:ind w:firstLine="709"/>
        <w:jc w:val="center"/>
        <w:rPr>
          <w:rFonts w:eastAsia="Times New Roman" w:cs="Times New Roman"/>
          <w:szCs w:val="24"/>
        </w:rPr>
      </w:pPr>
      <w:r>
        <w:rPr>
          <w:rFonts w:eastAsia="Times New Roman" w:cs="Times New Roman"/>
          <w:szCs w:val="24"/>
        </w:rPr>
        <w:t>(Θόρυβος από την πτέρυγα του ΣΥΡΙΖΑ)</w:t>
      </w:r>
    </w:p>
    <w:p w14:paraId="3A32DED6"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 xml:space="preserve">Γιατί φωνάζετε; Συγκρατηθείτε. </w:t>
      </w:r>
    </w:p>
    <w:p w14:paraId="3A32DED7" w14:textId="77777777" w:rsidR="00133975" w:rsidRDefault="007A2F43">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(Γεώργιος Βαρεμένος): </w:t>
      </w:r>
      <w:r>
        <w:rPr>
          <w:rFonts w:eastAsia="Times New Roman" w:cs="Times New Roman"/>
          <w:szCs w:val="24"/>
        </w:rPr>
        <w:t>Παρακαλώ, ησυχία.</w:t>
      </w:r>
      <w:r>
        <w:rPr>
          <w:rFonts w:eastAsia="Times New Roman" w:cs="Times New Roman"/>
          <w:b/>
          <w:szCs w:val="24"/>
        </w:rPr>
        <w:t xml:space="preserve"> </w:t>
      </w:r>
    </w:p>
    <w:p w14:paraId="3A32DED8" w14:textId="77777777" w:rsidR="00133975" w:rsidRDefault="007A2F43">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Κύριε Πρόεδρε, νομίζω ότι μπορείτε να επιβάλετε την τάξη στην Κοινοβουλευτική Ομάδα του ΣΥΡΙΖΑ. </w:t>
      </w:r>
    </w:p>
    <w:p w14:paraId="3A32DED9"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Το λέμε ξεκάθαρα. Τα ζήτημα αυτό –το είπα και στην ομιλία μου- δεν είναι ζήτημα που αφορά μόνο τον κ. Κοντονή, με την ιδιότητά του ως Υπουργού Δικαιοσύνης. Δεν</w:t>
      </w:r>
      <w:r>
        <w:rPr>
          <w:rFonts w:eastAsia="Times New Roman" w:cs="Times New Roman"/>
          <w:szCs w:val="24"/>
        </w:rPr>
        <w:t xml:space="preserve"> είναι μόνο ζήτημα ατομικών δικαιωμάτων. </w:t>
      </w:r>
    </w:p>
    <w:p w14:paraId="3A32DEDA"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Εθελοτυφλείτε, αν πιστεύετε ότι δεν είναι ταυτόχρονα και ιατρικό ζήτημα. Αυτή είναι η άποψή μας. Την καταθέτουμε με παρρησία. Καταθέτουμε πρόταση νόμου. Σας ζητούμε να την ψηφίσετε. Δεν θα την ψηφίσετε; Θα την ψηφί</w:t>
      </w:r>
      <w:r>
        <w:rPr>
          <w:rFonts w:eastAsia="Times New Roman" w:cs="Times New Roman"/>
          <w:szCs w:val="24"/>
        </w:rPr>
        <w:t xml:space="preserve">σουμε εμείς, όταν θα γίνουμε κυβέρνηση. </w:t>
      </w:r>
    </w:p>
    <w:p w14:paraId="3A32DEDB" w14:textId="77777777" w:rsidR="00133975" w:rsidRDefault="007A2F43">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32DEDC" w14:textId="77777777" w:rsidR="00133975" w:rsidRDefault="007A2F4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Τον λόγο έχει ο Πρωθυπουργός κ. Τσίπρας. </w:t>
      </w:r>
    </w:p>
    <w:p w14:paraId="3A32DEDD" w14:textId="77777777" w:rsidR="00133975" w:rsidRDefault="007A2F4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ΑΛΕΞΗΣ ΤΣΙΠΡΑΣ (Πρόεδρος της Κυβέρνησης): </w:t>
      </w:r>
      <w:r>
        <w:rPr>
          <w:rFonts w:eastAsia="Times New Roman" w:cs="Times New Roman"/>
          <w:szCs w:val="24"/>
        </w:rPr>
        <w:t>Κύριε Μητσοτάκη, από όσα είπατε αυτό που κατ</w:t>
      </w:r>
      <w:r>
        <w:rPr>
          <w:rFonts w:eastAsia="Times New Roman" w:cs="Times New Roman"/>
          <w:szCs w:val="24"/>
        </w:rPr>
        <w:t xml:space="preserve">αλαβαίνω εγώ είναι ότι έχετε ένα πρόβλημα κατανόησης των επιχειρημάτων μου. Και αυτό ίσως είναι το χειρότερο, ότι δεν καταλαβαίνετε τι είπατε. </w:t>
      </w:r>
    </w:p>
    <w:p w14:paraId="3A32DEDE"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 xml:space="preserve">Λέτε «είμαστε υπέρ του δικαιώματος στον αυτοπροσδιορισμό», </w:t>
      </w:r>
      <w:r>
        <w:rPr>
          <w:rFonts w:eastAsia="Times New Roman" w:cs="Times New Roman"/>
          <w:szCs w:val="24"/>
        </w:rPr>
        <w:t xml:space="preserve">κάτι </w:t>
      </w:r>
      <w:r>
        <w:rPr>
          <w:rFonts w:eastAsia="Times New Roman" w:cs="Times New Roman"/>
          <w:szCs w:val="24"/>
        </w:rPr>
        <w:t>το οποίο θα ήταν απολύτως συνεπές σε κάποιον που</w:t>
      </w:r>
      <w:r>
        <w:rPr>
          <w:rFonts w:eastAsia="Times New Roman" w:cs="Times New Roman"/>
          <w:szCs w:val="24"/>
        </w:rPr>
        <w:t xml:space="preserve"> δηλώνει φιλελεύθερος. Και την ίδια στιγμή που λέτε «είμαστε υπέρ του δικαιώματος στον αυτοπροσδιορισμό» λέτε ότι οι ενήλικες πολίτες πρέπει να πηγαίνουν να παίρνουν γνωμάτευση πριν αποκτήσουν το δικαίωμα στον αυτοπροσδιορισμό. Δηλαδή, ετεροπροσδιορισμός τ</w:t>
      </w:r>
      <w:r>
        <w:rPr>
          <w:rFonts w:eastAsia="Times New Roman" w:cs="Times New Roman"/>
          <w:szCs w:val="24"/>
        </w:rPr>
        <w:t xml:space="preserve">ου δικαιώματος του αυτοπροσδιορισμού. </w:t>
      </w:r>
    </w:p>
    <w:p w14:paraId="3A32DEDF" w14:textId="77777777" w:rsidR="00133975" w:rsidRDefault="007A2F4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A32DEE0"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 xml:space="preserve">Έχετε χάσει την μπάλα! Δεν ξέρετε τι σας γίνεται και αποδεικνύετε, μέσα από την άγνοιά σας να διαχειριστείτε κρίσιμα και σοβαρά ζητήματα, ότι τελικά είστε </w:t>
      </w:r>
      <w:proofErr w:type="spellStart"/>
      <w:r>
        <w:rPr>
          <w:rFonts w:eastAsia="Times New Roman" w:cs="Times New Roman"/>
          <w:szCs w:val="24"/>
        </w:rPr>
        <w:t>γιαλαντζί</w:t>
      </w:r>
      <w:proofErr w:type="spellEnd"/>
      <w:r>
        <w:rPr>
          <w:rFonts w:eastAsia="Times New Roman" w:cs="Times New Roman"/>
          <w:szCs w:val="24"/>
        </w:rPr>
        <w:t xml:space="preserve"> φιλελεύθ</w:t>
      </w:r>
      <w:r>
        <w:rPr>
          <w:rFonts w:eastAsia="Times New Roman" w:cs="Times New Roman"/>
          <w:szCs w:val="24"/>
        </w:rPr>
        <w:t xml:space="preserve">ερος και ότι είστε βαθιά συντηρητικός. Ούτε καν φιλελεύθερος είστε. Είστε νεοφιλελεύθερος, σκληρά νεοφιλελεύθερος. </w:t>
      </w:r>
    </w:p>
    <w:p w14:paraId="3A32DEE1"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Όλα τα νομοθετήματα τα οποία καταργούν την κοινωνική συνοχή, την εργασία, τα δικαιώματα τα ψηφίζετε με πολύ μεγάλη ευχαρίστηση. Σε όσα ζητήμ</w:t>
      </w:r>
      <w:r>
        <w:rPr>
          <w:rFonts w:eastAsia="Times New Roman" w:cs="Times New Roman"/>
          <w:szCs w:val="24"/>
        </w:rPr>
        <w:t xml:space="preserve">ατα, όμως, έρχονται εδώ και αφορούν ζητήματα ταμπού για την ελληνική κοινωνία αναδιπλώνεστε. </w:t>
      </w:r>
    </w:p>
    <w:p w14:paraId="3A32DEE2"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 xml:space="preserve">Το δεύτερο που δεν καταλάβατε είναι ότι δώσατε ένα ατυχές παράδειγμα. Εγώ δεν σας εγκάλεσα διότι μπορεί να μην είναι αληθές το παράδειγμα το οποίο δώσατε. </w:t>
      </w:r>
    </w:p>
    <w:p w14:paraId="3A32DEE3" w14:textId="77777777" w:rsidR="00133975" w:rsidRDefault="007A2F43">
      <w:pPr>
        <w:spacing w:after="0" w:line="600" w:lineRule="auto"/>
        <w:ind w:firstLine="720"/>
        <w:jc w:val="both"/>
        <w:rPr>
          <w:rFonts w:eastAsia="Times New Roman" w:cs="Times New Roman"/>
          <w:szCs w:val="24"/>
        </w:rPr>
      </w:pPr>
      <w:r>
        <w:rPr>
          <w:rFonts w:eastAsia="Times New Roman" w:cs="Times New Roman"/>
          <w:b/>
          <w:szCs w:val="24"/>
        </w:rPr>
        <w:lastRenderedPageBreak/>
        <w:t>ΚΥΡΙΑΚ</w:t>
      </w:r>
      <w:r>
        <w:rPr>
          <w:rFonts w:eastAsia="Times New Roman" w:cs="Times New Roman"/>
          <w:b/>
          <w:szCs w:val="24"/>
        </w:rPr>
        <w:t xml:space="preserve">ΟΣ ΜΗΤΣΟΤΑΚΗΣ (Πρόεδρος της Νέας Δημοκρατίας): </w:t>
      </w:r>
      <w:r>
        <w:rPr>
          <w:rFonts w:eastAsia="Times New Roman" w:cs="Times New Roman"/>
          <w:szCs w:val="24"/>
        </w:rPr>
        <w:t xml:space="preserve">Αυτό είπατε. </w:t>
      </w:r>
    </w:p>
    <w:p w14:paraId="3A32DEE4" w14:textId="77777777" w:rsidR="00133975" w:rsidRDefault="007A2F43">
      <w:pPr>
        <w:spacing w:after="0"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της Κυβέρνησης): </w:t>
      </w:r>
      <w:r>
        <w:rPr>
          <w:rFonts w:eastAsia="Times New Roman" w:cs="Times New Roman"/>
          <w:szCs w:val="24"/>
        </w:rPr>
        <w:t xml:space="preserve">Καθίστε κάτω! Δεν είπα αυτό. </w:t>
      </w:r>
    </w:p>
    <w:p w14:paraId="3A32DEE5" w14:textId="77777777" w:rsidR="00133975" w:rsidRDefault="007A2F43">
      <w:pPr>
        <w:spacing w:after="0"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Είναι πραγματικό το παράδειγμα.</w:t>
      </w:r>
    </w:p>
    <w:p w14:paraId="3A32DEE6" w14:textId="77777777" w:rsidR="00133975" w:rsidRDefault="007A2F43">
      <w:pPr>
        <w:spacing w:after="0"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Κυβέρνηση</w:t>
      </w:r>
      <w:r>
        <w:rPr>
          <w:rFonts w:eastAsia="Times New Roman" w:cs="Times New Roman"/>
          <w:b/>
          <w:szCs w:val="24"/>
        </w:rPr>
        <w:t xml:space="preserve">ς): </w:t>
      </w:r>
      <w:r>
        <w:rPr>
          <w:rFonts w:eastAsia="Times New Roman" w:cs="Times New Roman"/>
          <w:szCs w:val="24"/>
        </w:rPr>
        <w:t xml:space="preserve">Σας εγκάλεσα για την επιλογή σας να δώσετε αυτό το παράδειγμα. Καταλαβαίνετε τι κάνετε; Δεν είχατε άλλο παράδειγμα να δώσετε; </w:t>
      </w:r>
    </w:p>
    <w:p w14:paraId="3A32DEE7"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Δηλαδή, ουσιαστικά τι μας λέτε, για τον κόσμο που μας ακούει, τους πολίτες, τους Βουλευτές; Ερχόμενος εδώ στη Βουλή για να δώ</w:t>
      </w:r>
      <w:r>
        <w:rPr>
          <w:rFonts w:eastAsia="Times New Roman" w:cs="Times New Roman"/>
          <w:szCs w:val="24"/>
        </w:rPr>
        <w:t>σετε το παράδειγμα ενός ανθρώπου που στα δεκαοχτώ του χρήζει ψυχιατρικής στήριξης και γι’ αυτό ήθελε να κάνει αλλαγή φύλου, δηλαδή να αποκτήσει το δικαίωμα στον αυτοπροσδιορισμό, δίνετε την αίσθηση ότι ταυτίζετε μία ολόκληρη κατηγορία συμπολιτών μας που έχ</w:t>
      </w:r>
      <w:r>
        <w:rPr>
          <w:rFonts w:eastAsia="Times New Roman" w:cs="Times New Roman"/>
          <w:szCs w:val="24"/>
        </w:rPr>
        <w:t>ουν αυτό το δικαίωμα με όσους, πιθανώς ελάχιστους, αντιμετωπίζουν ψυχολογικά προβλήματα. Και αυτό είπα ότι είναι ντροπή. Ούτε που το καταλάβατε αυτό!</w:t>
      </w:r>
    </w:p>
    <w:p w14:paraId="3A32DEE8"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Αντί, λοιπόν, να έρθετε και να πείτε «εντάξει, εκ παραδρομής έδωσα ένα παράδειγμα, αλλά προφανώς η πλειοψη</w:t>
      </w:r>
      <w:r>
        <w:rPr>
          <w:rFonts w:eastAsia="Times New Roman" w:cs="Times New Roman"/>
          <w:szCs w:val="24"/>
        </w:rPr>
        <w:t xml:space="preserve">φία των υποθέσεων δεν αφορά ανθρώπους που χρήζουν ψυχιατρικής στήριξης», επιμένετε σε αυτό. Το χειρότερο, λοιπόν, είναι ότι δεν καταλαβαίνετε, κύριε Μητσοτάκη. </w:t>
      </w:r>
    </w:p>
    <w:p w14:paraId="3A32DEE9"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lastRenderedPageBreak/>
        <w:t>Θέλω να ξεκαθαρίσω κάτι. Αν, λοιπόν, για εσάς το κρίσιμο θέμα είναι η γνωμοδότηση ή η γνωμάτευσ</w:t>
      </w:r>
      <w:r>
        <w:rPr>
          <w:rFonts w:eastAsia="Times New Roman" w:cs="Times New Roman"/>
          <w:szCs w:val="24"/>
        </w:rPr>
        <w:t xml:space="preserve">η των επιστημόνων του ιατρικού συμβουλίου, γιατί το αρνείστε αυτό και έχετε σηκώσει «κουρνιαχτό» για τους συμπολίτες μας εκείνους, για τα </w:t>
      </w:r>
      <w:proofErr w:type="spellStart"/>
      <w:r>
        <w:rPr>
          <w:rFonts w:eastAsia="Times New Roman" w:cs="Times New Roman"/>
          <w:szCs w:val="24"/>
        </w:rPr>
        <w:t>διεμφυλικά</w:t>
      </w:r>
      <w:proofErr w:type="spellEnd"/>
      <w:r>
        <w:rPr>
          <w:rFonts w:eastAsia="Times New Roman" w:cs="Times New Roman"/>
          <w:szCs w:val="24"/>
        </w:rPr>
        <w:t xml:space="preserve"> παιδιά, τα οποία υφίστανται απίστευτο </w:t>
      </w:r>
      <w:proofErr w:type="spellStart"/>
      <w:r>
        <w:rPr>
          <w:rFonts w:eastAsia="Times New Roman" w:cs="Times New Roman"/>
          <w:szCs w:val="24"/>
        </w:rPr>
        <w:t>μπούλινγκ</w:t>
      </w:r>
      <w:proofErr w:type="spellEnd"/>
      <w:r>
        <w:rPr>
          <w:rFonts w:eastAsia="Times New Roman" w:cs="Times New Roman"/>
          <w:szCs w:val="24"/>
        </w:rPr>
        <w:t xml:space="preserve"> και εξευτελισμό όταν πηγαίνουν στο λύκειο και των οποίων, β</w:t>
      </w:r>
      <w:r>
        <w:rPr>
          <w:rFonts w:eastAsia="Times New Roman" w:cs="Times New Roman"/>
          <w:szCs w:val="24"/>
        </w:rPr>
        <w:t xml:space="preserve">εβαίως, η εικόνα, η φυσική τους παρουσία δεν συνάδει με το όνομα που αναγράφεται στην ταυτότητα και που ο καθηγητής διαβάζει στον κατάλογο; </w:t>
      </w:r>
    </w:p>
    <w:p w14:paraId="3A32DEEA" w14:textId="77777777" w:rsidR="00133975" w:rsidRDefault="007A2F43">
      <w:pPr>
        <w:spacing w:after="0" w:line="600" w:lineRule="auto"/>
        <w:ind w:firstLine="720"/>
        <w:jc w:val="both"/>
        <w:rPr>
          <w:rFonts w:eastAsia="Times New Roman" w:cs="Times New Roman"/>
          <w:szCs w:val="24"/>
        </w:rPr>
      </w:pPr>
      <w:r>
        <w:rPr>
          <w:rFonts w:eastAsia="Times New Roman" w:cs="Times New Roman"/>
          <w:szCs w:val="24"/>
        </w:rPr>
        <w:t xml:space="preserve">Στο όνομα ποιας λογικής, επιστημονικής προσέγγισης, θρησκείας, θρησκευτικής προσήλωσης, που είναι απόλυτα σεβαστή, </w:t>
      </w:r>
      <w:r>
        <w:rPr>
          <w:rFonts w:eastAsia="Times New Roman" w:cs="Times New Roman"/>
          <w:szCs w:val="24"/>
        </w:rPr>
        <w:t xml:space="preserve">ποιος Θεός είναι αυτός, ο ελεήμων και φιλάνθρωπος, που μας οδηγεί στο να παίρνουμε αποφάσεις </w:t>
      </w:r>
      <w:r>
        <w:rPr>
          <w:rFonts w:eastAsia="Times New Roman" w:cs="Times New Roman"/>
          <w:szCs w:val="24"/>
        </w:rPr>
        <w:t xml:space="preserve">για </w:t>
      </w:r>
      <w:r>
        <w:rPr>
          <w:rFonts w:eastAsia="Times New Roman" w:cs="Times New Roman"/>
          <w:szCs w:val="24"/>
        </w:rPr>
        <w:t xml:space="preserve">αυτά τα παιδιά να τα οδηγούμε στο </w:t>
      </w:r>
      <w:proofErr w:type="spellStart"/>
      <w:r>
        <w:rPr>
          <w:rFonts w:eastAsia="Times New Roman" w:cs="Times New Roman"/>
          <w:szCs w:val="24"/>
        </w:rPr>
        <w:t>μπούλινγκ</w:t>
      </w:r>
      <w:proofErr w:type="spellEnd"/>
      <w:r>
        <w:rPr>
          <w:rFonts w:eastAsia="Times New Roman" w:cs="Times New Roman"/>
          <w:szCs w:val="24"/>
        </w:rPr>
        <w:t xml:space="preserve">, στον εξευτελισμό, στην αυτοκτονία; Ποιος; Πείτε μας. Πείτε μας. </w:t>
      </w:r>
    </w:p>
    <w:p w14:paraId="3A32DEEB" w14:textId="77777777" w:rsidR="00133975" w:rsidRDefault="007A2F43">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3A32DEEC"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Έρχεστε, λοιπόν, εδώ, κύριε Μητσοτάκη, για άλλη μια φορά, με την καραμέλα</w:t>
      </w:r>
      <w:r>
        <w:rPr>
          <w:rFonts w:eastAsia="Times New Roman" w:cs="Times New Roman"/>
          <w:szCs w:val="24"/>
        </w:rPr>
        <w:t xml:space="preserve"> </w:t>
      </w:r>
      <w:r>
        <w:rPr>
          <w:rFonts w:eastAsia="Times New Roman" w:cs="Times New Roman"/>
          <w:szCs w:val="24"/>
        </w:rPr>
        <w:t xml:space="preserve">των Ανεξαρτήτων Ελλήνων και του κ. Καμμένου. Ε, λοιπόν, η ίδια η ζωή αποδεικνύει ποιοι είναι οι Ανεξάρτητοι Έλληνες, με τη συμπεριφορά τους, με τις απόψεις τους, με </w:t>
      </w:r>
      <w:r>
        <w:rPr>
          <w:rFonts w:eastAsia="Times New Roman" w:cs="Times New Roman"/>
          <w:szCs w:val="24"/>
        </w:rPr>
        <w:t>τις ιδέες τους, με την ιδεολογία τους, που εσείς τους κατηγορείτε ότι είναι, δήθεν, ακροδεξιοί. Άλλοι είναι ακροδεξιοί. Είναι μέσα στο κόμμα σας, τους έχετε Αντιπροέ</w:t>
      </w:r>
      <w:r>
        <w:rPr>
          <w:rFonts w:eastAsia="Times New Roman" w:cs="Times New Roman"/>
          <w:szCs w:val="24"/>
        </w:rPr>
        <w:lastRenderedPageBreak/>
        <w:t>δρους. Τους κατηγορείτε ότι είναι οπισθοδρομικοί και από ενοχή, βεβαίως, που κάποιοι από τη</w:t>
      </w:r>
      <w:r>
        <w:rPr>
          <w:rFonts w:eastAsia="Times New Roman" w:cs="Times New Roman"/>
          <w:szCs w:val="24"/>
        </w:rPr>
        <w:t xml:space="preserve">ν Κεντροαριστερά συγκυβέρνησαν με αυτούς τους ακροδεξιούς που ήταν στο ΛΑΟΣ και τώρα είναι στο κόμμα σας, λένε τον Καμμένο ακροδεξιό. </w:t>
      </w:r>
    </w:p>
    <w:p w14:paraId="3A32DEE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Με τον Καμμένο στην Κυβέρνηση, όμως, πέρασε το σύμφωνο συμβίωσης, πέρασε το νομοσχέδιο για την ιθαγένεια, περνάει τώρα αυ</w:t>
      </w:r>
      <w:r>
        <w:rPr>
          <w:rFonts w:eastAsia="Times New Roman" w:cs="Times New Roman"/>
          <w:szCs w:val="24"/>
        </w:rPr>
        <w:t xml:space="preserve">τό το νομοσχέδιο για την ταυτότητα φύλου. </w:t>
      </w:r>
    </w:p>
    <w:p w14:paraId="3A32DEEE"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14:paraId="3A32DEE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Δεν σας αρέσει, αλλά έτσι είναι.</w:t>
      </w:r>
    </w:p>
    <w:p w14:paraId="3A32DEF0"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3A32DEF1"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ησυχία. </w:t>
      </w:r>
    </w:p>
    <w:p w14:paraId="3A32DEF2"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της Κυβέρνη</w:t>
      </w:r>
      <w:r>
        <w:rPr>
          <w:rFonts w:eastAsia="Times New Roman" w:cs="Times New Roman"/>
          <w:b/>
          <w:szCs w:val="24"/>
        </w:rPr>
        <w:t xml:space="preserve">σης): </w:t>
      </w:r>
      <w:r>
        <w:rPr>
          <w:rFonts w:eastAsia="Times New Roman" w:cs="Times New Roman"/>
          <w:szCs w:val="24"/>
        </w:rPr>
        <w:t>Κυρίες και κύριοι συνάδελφοι, αυτό το οποίο έχει σημασία είναι ότι σήμερα θα έχουμε μία πολύ σημαντική και μεγάλη τομή για τα ελληνικά πράγματα: Επί της αρχής, ένα νομοσχέδιο κρίσιμο για τη διεύρυνση των ατομικών και κοινωνικών δικαιωμάτων, ένα νομοσ</w:t>
      </w:r>
      <w:r>
        <w:rPr>
          <w:rFonts w:eastAsia="Times New Roman" w:cs="Times New Roman"/>
          <w:szCs w:val="24"/>
        </w:rPr>
        <w:t xml:space="preserve">χέδιο που είναι βήμα προς τα μπρος και που μας κάνει να πηγαίνουμε προς την Ευρώπη κι όχι να φεύγουμε από αυτήν, κύριε Μητσοτάκη, διότι κι αυτό δεν μπορεί να είναι α λα καρτ, θα ψηφιστεί. </w:t>
      </w:r>
    </w:p>
    <w:p w14:paraId="3A32DEF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Θέλω, λοιπόν, να σας διαβεβαιώσω ότι, ναι, υπάρχει επιστολική ψήφος</w:t>
      </w:r>
      <w:r>
        <w:rPr>
          <w:rFonts w:eastAsia="Times New Roman" w:cs="Times New Roman"/>
          <w:szCs w:val="24"/>
        </w:rPr>
        <w:t xml:space="preserve"> του Υπουργού που επί της αρχής ψηφίζει υπέρ του νομοσχεδίου. Διότι, ναι, αυτό είναι το κρίσιμο, κυρίες και κύριοι συνάδελφοι. Το νομοσχέδιο αυτό θα περάσει με μεγάλη πλειοψηφία επί της αρχής και θα περάσουν και τα κρίσιμα άρθρα του, είτε το θέλετε είτε δε</w:t>
      </w:r>
      <w:r>
        <w:rPr>
          <w:rFonts w:eastAsia="Times New Roman" w:cs="Times New Roman"/>
          <w:szCs w:val="24"/>
        </w:rPr>
        <w:t>ν το θέλετε, κύριε Μητσοτάκη.</w:t>
      </w:r>
    </w:p>
    <w:p w14:paraId="3A32DEF4"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Κύριε Πρόεδρε, θα ήθελα τον λόγο. </w:t>
      </w:r>
    </w:p>
    <w:p w14:paraId="3A32DEF5"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Πρόεδρε, δεν νομίζετε ότι ωρίμασε για ψηφοφορία το θέμα;</w:t>
      </w:r>
    </w:p>
    <w:p w14:paraId="3A32DEF6"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Νέας Δημ</w:t>
      </w:r>
      <w:r>
        <w:rPr>
          <w:rFonts w:eastAsia="Times New Roman" w:cs="Times New Roman"/>
          <w:b/>
          <w:szCs w:val="24"/>
        </w:rPr>
        <w:t xml:space="preserve">οκρατίας): </w:t>
      </w:r>
      <w:r>
        <w:rPr>
          <w:rFonts w:eastAsia="Times New Roman" w:cs="Times New Roman"/>
          <w:szCs w:val="24"/>
        </w:rPr>
        <w:t xml:space="preserve">Ένα λεπτό θα ήθελα. </w:t>
      </w:r>
    </w:p>
    <w:p w14:paraId="3A32DEF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Ο κ. Καμμένος δεν είναι βασικά ακροδεξιός. Τυχοδιώκτης είναι, κύριε Τσίπρα. Να το ξεκαθαρίσουμε αυτό. </w:t>
      </w:r>
    </w:p>
    <w:p w14:paraId="3A32DEF8"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32DEF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Κι ας με διορθώσουν οι πρακτικογράφοι, αλλά δεν θυμάμαι τους Ανεξάρ</w:t>
      </w:r>
      <w:r>
        <w:rPr>
          <w:rFonts w:eastAsia="Times New Roman" w:cs="Times New Roman"/>
          <w:szCs w:val="24"/>
        </w:rPr>
        <w:t xml:space="preserve">τητους Έλληνες και τον κ. Καμμένο να είχαν ψηφίσει το σύμφωνο συμβίωσης. </w:t>
      </w:r>
    </w:p>
    <w:p w14:paraId="3A32DEFA"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3A32DEFB"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Άλλο είπαμε. </w:t>
      </w:r>
    </w:p>
    <w:p w14:paraId="3A32DEFC"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 xml:space="preserve">Όχι, δεν είπατε άλλο. Με τον κ. Καμμένο στην Κυβέρνηση ψηφίσαμε </w:t>
      </w:r>
      <w:r>
        <w:rPr>
          <w:rFonts w:eastAsia="Times New Roman" w:cs="Times New Roman"/>
          <w:szCs w:val="24"/>
        </w:rPr>
        <w:t xml:space="preserve">το σύμφωνο συμβίωσης, </w:t>
      </w:r>
      <w:r>
        <w:rPr>
          <w:rFonts w:eastAsia="Times New Roman" w:cs="Times New Roman"/>
          <w:szCs w:val="24"/>
        </w:rPr>
        <w:t xml:space="preserve">κάτι το οποίο </w:t>
      </w:r>
      <w:r>
        <w:rPr>
          <w:rFonts w:eastAsia="Times New Roman" w:cs="Times New Roman"/>
          <w:szCs w:val="24"/>
        </w:rPr>
        <w:t xml:space="preserve">ο κ. Καμμένος δεν ψήφισε και το ψήφισα εγώ, κύριε Τσίπρα. Αυτή είναι η υποκρισία που σας διακρίνει! Το ψήφισα εγώ και άλλοι δεκαεπτά Βουλευτές μας, πράγματι, γιατί δεν θέσαμε κομματική πειθαρχία. </w:t>
      </w:r>
    </w:p>
    <w:p w14:paraId="3A32DEFD"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(Χειροκροτήματα από την</w:t>
      </w:r>
      <w:r>
        <w:rPr>
          <w:rFonts w:eastAsia="Times New Roman" w:cs="Times New Roman"/>
          <w:szCs w:val="24"/>
        </w:rPr>
        <w:t xml:space="preserve"> πτέρυγα της Νέας Δημοκρατίας)</w:t>
      </w:r>
    </w:p>
    <w:p w14:paraId="3A32DEFE"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Κοιτάξτε, κύριε Τσίπρα. Αυτός ο ετερόκλητος κυβερνητικός σχηματισμός θα έχει ημερομηνία λήξης. Για τον μεν κ. Καμμένο, προφανώς, θα καταδικαστεί στην πολιτική αφάνεια, διότι νομίζω κανείς να </w:t>
      </w:r>
      <w:proofErr w:type="spellStart"/>
      <w:r>
        <w:rPr>
          <w:rFonts w:eastAsia="Times New Roman" w:cs="Times New Roman"/>
          <w:szCs w:val="24"/>
        </w:rPr>
        <w:t>μηνμπορεί</w:t>
      </w:r>
      <w:proofErr w:type="spellEnd"/>
      <w:r>
        <w:rPr>
          <w:rFonts w:eastAsia="Times New Roman" w:cs="Times New Roman"/>
          <w:szCs w:val="24"/>
        </w:rPr>
        <w:t xml:space="preserve"> να αντιληφθεί τις απανωτ</w:t>
      </w:r>
      <w:r>
        <w:rPr>
          <w:rFonts w:eastAsia="Times New Roman" w:cs="Times New Roman"/>
          <w:szCs w:val="24"/>
        </w:rPr>
        <w:t>ές του πιρουέτες, οι οποίες δεν έχουν κα</w:t>
      </w:r>
      <w:r>
        <w:rPr>
          <w:rFonts w:eastAsia="Times New Roman" w:cs="Times New Roman"/>
          <w:szCs w:val="24"/>
        </w:rPr>
        <w:t>μ</w:t>
      </w:r>
      <w:r>
        <w:rPr>
          <w:rFonts w:eastAsia="Times New Roman" w:cs="Times New Roman"/>
          <w:szCs w:val="24"/>
        </w:rPr>
        <w:t>μία άλλη ερμηνεία, παρά μόνο την ανάγκη να κρατηθεί στην καρέκλα. Επομένως, ο κ. Καμμένος στη Βουλή δεν τον βλέπω να μπαίνει, εκτός αν του προσφέρετε διέξοδο και του δώσετε μια θέση στο δικό σας ψηφοδέλτιο Επικρατεί</w:t>
      </w:r>
      <w:r>
        <w:rPr>
          <w:rFonts w:eastAsia="Times New Roman" w:cs="Times New Roman"/>
          <w:szCs w:val="24"/>
        </w:rPr>
        <w:t xml:space="preserve">ας. </w:t>
      </w:r>
    </w:p>
    <w:p w14:paraId="3A32DEFF"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A32DF00"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Κύριε Πρόεδρε, μπορώ να έχω τον λόγο; </w:t>
      </w:r>
    </w:p>
    <w:p w14:paraId="3A32DF01"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Δεν προβλέπεται. Να ήταν ο κ. Καμμένος εδώ, να έπαιρνε τον λόγο. </w:t>
      </w:r>
    </w:p>
    <w:p w14:paraId="3A32DF02"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b/>
          <w:szCs w:val="24"/>
        </w:rPr>
        <w:t xml:space="preserve"> </w:t>
      </w:r>
      <w:r>
        <w:rPr>
          <w:rFonts w:eastAsia="Times New Roman" w:cs="Times New Roman"/>
          <w:szCs w:val="24"/>
        </w:rPr>
        <w:t>Κύριε Πρόεδρε, ένα λεπτό θέλω για να απαντήσω.</w:t>
      </w:r>
    </w:p>
    <w:p w14:paraId="3A32DF03"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lastRenderedPageBreak/>
        <w:t>(Θόρυβος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διαμαρτυρίες από την πτέρυγα της Νέας Δημοκρατίας)</w:t>
      </w:r>
    </w:p>
    <w:p w14:paraId="3A32DF04"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Έχετε ένα λεπτό και να τελειώσουμε. </w:t>
      </w:r>
    </w:p>
    <w:p w14:paraId="3A32DF05"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Σας ευχαριστώ. </w:t>
      </w:r>
    </w:p>
    <w:p w14:paraId="3A32DF06"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Κατ’ αρχάς, για το πού είναι ο Πρόεδρός </w:t>
      </w:r>
      <w:r>
        <w:rPr>
          <w:rFonts w:eastAsia="Times New Roman" w:cs="Times New Roman"/>
          <w:szCs w:val="24"/>
        </w:rPr>
        <w:t xml:space="preserve">μας, ο Πάνος Καμμένος, ρώτησε χθες, πριν από τον κ. Μητσοτάκη ο κ. Γεωργιάδης, ο Αντιπρόεδρος της Νέας Δημοκρατίας, και του απάντησα ότι λείπει σε προγραμματισμένο εδώ </w:t>
      </w:r>
      <w:r>
        <w:rPr>
          <w:rFonts w:eastAsia="Times New Roman" w:cs="Times New Roman"/>
          <w:szCs w:val="24"/>
        </w:rPr>
        <w:t xml:space="preserve">και </w:t>
      </w:r>
      <w:r>
        <w:rPr>
          <w:rFonts w:eastAsia="Times New Roman" w:cs="Times New Roman"/>
          <w:szCs w:val="24"/>
        </w:rPr>
        <w:t xml:space="preserve">καιρό ταξίδι στη Βραζιλία. </w:t>
      </w:r>
    </w:p>
    <w:p w14:paraId="3A32DF0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Πριν από μία εβδομάδα συζητήσαμε για την αίτηση που κατέθεσε ο κ. Μητσοτάκης για την Εξεταστική Επιτροπή για το </w:t>
      </w:r>
      <w:r>
        <w:rPr>
          <w:rFonts w:eastAsia="Times New Roman" w:cs="Times New Roman"/>
          <w:szCs w:val="24"/>
          <w:lang w:val="en-US"/>
        </w:rPr>
        <w:t>NOOR</w:t>
      </w:r>
      <w:r>
        <w:rPr>
          <w:rFonts w:eastAsia="Times New Roman" w:cs="Times New Roman"/>
          <w:szCs w:val="24"/>
        </w:rPr>
        <w:t xml:space="preserve"> 1 εδώ. Ο κ. Μητσοτάκης ούτε καν κ</w:t>
      </w:r>
      <w:r>
        <w:rPr>
          <w:rFonts w:eastAsia="Times New Roman" w:cs="Times New Roman"/>
          <w:szCs w:val="24"/>
        </w:rPr>
        <w:t>άθισ</w:t>
      </w:r>
      <w:r>
        <w:rPr>
          <w:rFonts w:eastAsia="Times New Roman" w:cs="Times New Roman"/>
          <w:szCs w:val="24"/>
        </w:rPr>
        <w:t>ε να συζητήσει ο ίδιος. Αυτός θα πρέπει να απολογηθεί.</w:t>
      </w:r>
    </w:p>
    <w:p w14:paraId="3A32DF08"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3A32DF0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A32DF0A"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ηρύσσεται περαιωμένη η συζήτηση επί της αρχής, των άρθρων </w:t>
      </w:r>
      <w:r>
        <w:rPr>
          <w:rFonts w:eastAsia="Times New Roman" w:cs="Times New Roman"/>
          <w:szCs w:val="24"/>
        </w:rPr>
        <w:t xml:space="preserve">και </w:t>
      </w:r>
      <w:r>
        <w:rPr>
          <w:rFonts w:eastAsia="Times New Roman" w:cs="Times New Roman"/>
          <w:szCs w:val="24"/>
        </w:rPr>
        <w:t>των τροπολογιών του νομοσχεδίου του Υπουργείου Δικαιοσύνης, Διαφάνειας και Ανθρωπίνων Δικαιωμάτων: «Νομική αναγνώριση της ταυτότητας φύλου - Εθν</w:t>
      </w:r>
      <w:r>
        <w:rPr>
          <w:rFonts w:eastAsia="Times New Roman" w:cs="Times New Roman"/>
          <w:szCs w:val="24"/>
        </w:rPr>
        <w:t xml:space="preserve">ικός Μηχανισμός Εκπόνησης, Παρακολούθησης και </w:t>
      </w:r>
      <w:r>
        <w:rPr>
          <w:rFonts w:eastAsia="Times New Roman" w:cs="Times New Roman"/>
          <w:szCs w:val="24"/>
        </w:rPr>
        <w:lastRenderedPageBreak/>
        <w:t>Αξιολόγησης των Σχεδίων Δράσης για τα Δικαιώματα του Παιδιού και άλλες διατάξεις».</w:t>
      </w:r>
    </w:p>
    <w:p w14:paraId="3A32DF0B"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έχει υποβληθεί αίτηση </w:t>
      </w:r>
      <w:r>
        <w:rPr>
          <w:rFonts w:eastAsia="Times New Roman" w:cs="Times New Roman"/>
          <w:szCs w:val="24"/>
        </w:rPr>
        <w:t xml:space="preserve">διεξαγωγής </w:t>
      </w:r>
      <w:r>
        <w:rPr>
          <w:rFonts w:eastAsia="Times New Roman" w:cs="Times New Roman"/>
          <w:szCs w:val="24"/>
        </w:rPr>
        <w:t xml:space="preserve">ονομαστικής ψηφοφορίας </w:t>
      </w:r>
      <w:r>
        <w:rPr>
          <w:rFonts w:eastAsia="Times New Roman" w:cs="Times New Roman"/>
          <w:szCs w:val="24"/>
        </w:rPr>
        <w:t>Βουλευτών</w:t>
      </w:r>
      <w:r>
        <w:rPr>
          <w:rFonts w:eastAsia="Times New Roman" w:cs="Times New Roman"/>
          <w:szCs w:val="24"/>
        </w:rPr>
        <w:t xml:space="preserve"> της Νέας Δημοκρατίας</w:t>
      </w:r>
      <w:r>
        <w:rPr>
          <w:rFonts w:eastAsia="Times New Roman" w:cs="Times New Roman"/>
          <w:szCs w:val="24"/>
        </w:rPr>
        <w:t xml:space="preserve"> επί του άρ</w:t>
      </w:r>
      <w:r>
        <w:rPr>
          <w:rFonts w:eastAsia="Times New Roman" w:cs="Times New Roman"/>
          <w:szCs w:val="24"/>
        </w:rPr>
        <w:t>θρου 3</w:t>
      </w:r>
      <w:r>
        <w:rPr>
          <w:rFonts w:eastAsia="Times New Roman" w:cs="Times New Roman"/>
          <w:szCs w:val="24"/>
        </w:rPr>
        <w:t>,</w:t>
      </w:r>
      <w:r>
        <w:rPr>
          <w:rFonts w:eastAsia="Times New Roman" w:cs="Times New Roman"/>
          <w:szCs w:val="24"/>
        </w:rPr>
        <w:t xml:space="preserve"> της οποίας το κείμενο έχει ως εξής:</w:t>
      </w:r>
    </w:p>
    <w:p w14:paraId="3A32DF0C" w14:textId="77777777" w:rsidR="00133975" w:rsidRDefault="007A2F43">
      <w:pPr>
        <w:spacing w:line="600" w:lineRule="auto"/>
        <w:ind w:firstLine="720"/>
        <w:jc w:val="center"/>
        <w:rPr>
          <w:rFonts w:eastAsia="Times New Roman" w:cs="Times New Roman"/>
          <w:color w:val="FF0000"/>
          <w:szCs w:val="24"/>
        </w:rPr>
      </w:pPr>
      <w:r w:rsidRPr="005159D9">
        <w:rPr>
          <w:rFonts w:eastAsia="Times New Roman" w:cs="Times New Roman"/>
          <w:color w:val="FF0000"/>
          <w:szCs w:val="24"/>
        </w:rPr>
        <w:t>(</w:t>
      </w:r>
      <w:r w:rsidRPr="005159D9">
        <w:rPr>
          <w:rFonts w:eastAsia="Times New Roman" w:cs="Times New Roman"/>
          <w:color w:val="FF0000"/>
          <w:szCs w:val="24"/>
        </w:rPr>
        <w:t>ΑΛΛΑΓΗ ΣΕΛΙΔΑΣ)</w:t>
      </w:r>
    </w:p>
    <w:p w14:paraId="3A32DF0D" w14:textId="77777777" w:rsidR="00133975" w:rsidRDefault="007A2F43">
      <w:pPr>
        <w:spacing w:line="600" w:lineRule="auto"/>
        <w:ind w:firstLine="720"/>
        <w:jc w:val="center"/>
        <w:rPr>
          <w:rFonts w:eastAsia="Times New Roman" w:cs="Times New Roman"/>
          <w:color w:val="FF0000"/>
          <w:szCs w:val="24"/>
        </w:rPr>
      </w:pPr>
      <w:r w:rsidRPr="002B6F4B">
        <w:rPr>
          <w:rFonts w:eastAsia="Times New Roman" w:cs="Times New Roman"/>
          <w:color w:val="FF0000"/>
          <w:szCs w:val="24"/>
        </w:rPr>
        <w:t>(</w:t>
      </w:r>
      <w:r w:rsidRPr="002B6F4B">
        <w:rPr>
          <w:rFonts w:eastAsia="Times New Roman" w:cs="Times New Roman"/>
          <w:color w:val="FF0000"/>
          <w:szCs w:val="24"/>
        </w:rPr>
        <w:t>ΝΑ ΜΠΕΙ Η ΣΕΛΙΔΑ 213</w:t>
      </w:r>
      <w:r w:rsidRPr="002B6F4B">
        <w:rPr>
          <w:rFonts w:eastAsia="Times New Roman" w:cs="Times New Roman"/>
          <w:color w:val="FF0000"/>
          <w:szCs w:val="24"/>
          <w:vertAlign w:val="superscript"/>
        </w:rPr>
        <w:t>α</w:t>
      </w:r>
      <w:r w:rsidRPr="002B6F4B">
        <w:rPr>
          <w:rFonts w:eastAsia="Times New Roman" w:cs="Times New Roman"/>
          <w:color w:val="FF0000"/>
          <w:szCs w:val="24"/>
        </w:rPr>
        <w:t>)</w:t>
      </w:r>
    </w:p>
    <w:p w14:paraId="3A32DF0E" w14:textId="77777777" w:rsidR="00133975" w:rsidRDefault="007A2F43">
      <w:pPr>
        <w:spacing w:line="600" w:lineRule="auto"/>
        <w:ind w:firstLine="720"/>
        <w:jc w:val="center"/>
        <w:rPr>
          <w:rFonts w:eastAsia="Times New Roman" w:cs="Times New Roman"/>
          <w:color w:val="FF0000"/>
          <w:szCs w:val="24"/>
        </w:rPr>
      </w:pPr>
      <w:r w:rsidRPr="002B6F4B">
        <w:rPr>
          <w:rFonts w:eastAsia="Times New Roman" w:cs="Times New Roman"/>
          <w:color w:val="FF0000"/>
          <w:szCs w:val="24"/>
        </w:rPr>
        <w:t>(ΑΛΛΑΓΗ ΣΕΛΙΔΑΣ)</w:t>
      </w:r>
    </w:p>
    <w:p w14:paraId="3A32DF0F" w14:textId="77777777" w:rsidR="00133975" w:rsidRDefault="007A2F43">
      <w:pPr>
        <w:spacing w:line="600" w:lineRule="auto"/>
        <w:ind w:firstLine="720"/>
        <w:jc w:val="both"/>
        <w:rPr>
          <w:rFonts w:eastAsia="Times New Roman" w:cs="Times New Roman"/>
          <w:szCs w:val="24"/>
        </w:rPr>
      </w:pPr>
      <w:r w:rsidRPr="00980863">
        <w:rPr>
          <w:rFonts w:eastAsia="Times New Roman" w:cs="Times New Roman"/>
          <w:b/>
          <w:szCs w:val="24"/>
        </w:rPr>
        <w:t>ΠΡΟΕΔΡΕΥΩΝ (Γεώργιος Βαρεμένος</w:t>
      </w:r>
      <w:r w:rsidRPr="00980863">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Θα αναγνώσω </w:t>
      </w:r>
      <w:r>
        <w:rPr>
          <w:rFonts w:eastAsia="Times New Roman" w:cs="Times New Roman"/>
          <w:szCs w:val="24"/>
        </w:rPr>
        <w:t>και</w:t>
      </w:r>
      <w:r>
        <w:rPr>
          <w:rFonts w:eastAsia="Times New Roman" w:cs="Times New Roman"/>
          <w:szCs w:val="24"/>
        </w:rPr>
        <w:t xml:space="preserve"> τον κατάλογο των υπογραφόντων την αίτηση ονομαστικής ψηφοφορίας για να διαπιστωθεί αν υπάρχει ο </w:t>
      </w:r>
      <w:r>
        <w:rPr>
          <w:rFonts w:eastAsia="Times New Roman" w:cs="Times New Roman"/>
          <w:szCs w:val="24"/>
        </w:rPr>
        <w:t>απαιτούμενος από τον Κανονισμό αριθμός για την υποβολή της.</w:t>
      </w:r>
    </w:p>
    <w:p w14:paraId="3A32DF1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Ο κ. Τσιάρας Κωνσταντίνος. Παρών.</w:t>
      </w:r>
    </w:p>
    <w:p w14:paraId="3A32DF1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Ο κ. Παναγιωτόπουλος Νικόλαος. Παρών.</w:t>
      </w:r>
    </w:p>
    <w:p w14:paraId="3A32DF1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Βεσυρόπουλος</w:t>
      </w:r>
      <w:proofErr w:type="spellEnd"/>
      <w:r>
        <w:rPr>
          <w:rFonts w:eastAsia="Times New Roman" w:cs="Times New Roman"/>
          <w:szCs w:val="24"/>
        </w:rPr>
        <w:t xml:space="preserve"> Απόστολος. Παρών.</w:t>
      </w:r>
    </w:p>
    <w:p w14:paraId="3A32DF1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Ο κ. Καράογλου Θεόδωρος. Παρών.</w:t>
      </w:r>
    </w:p>
    <w:p w14:paraId="3A32DF1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Βούλτεψη</w:t>
      </w:r>
      <w:proofErr w:type="spellEnd"/>
      <w:r>
        <w:rPr>
          <w:rFonts w:eastAsia="Times New Roman" w:cs="Times New Roman"/>
          <w:szCs w:val="24"/>
        </w:rPr>
        <w:t xml:space="preserve"> Σοφία. Παρούσα.</w:t>
      </w:r>
    </w:p>
    <w:p w14:paraId="3A32DF1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Ο κ. Χατζηδάκης Κωνσταντίν</w:t>
      </w:r>
      <w:r>
        <w:rPr>
          <w:rFonts w:eastAsia="Times New Roman" w:cs="Times New Roman"/>
          <w:szCs w:val="24"/>
        </w:rPr>
        <w:t>ος. Παρών.</w:t>
      </w:r>
    </w:p>
    <w:p w14:paraId="3A32DF16"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Κικίλιας</w:t>
      </w:r>
      <w:proofErr w:type="spellEnd"/>
      <w:r>
        <w:rPr>
          <w:rFonts w:eastAsia="Times New Roman" w:cs="Times New Roman"/>
          <w:szCs w:val="24"/>
        </w:rPr>
        <w:t xml:space="preserve"> Βασίλειος. Παρών.</w:t>
      </w:r>
    </w:p>
    <w:p w14:paraId="3A32DF1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Ο κ. Γεωργιάδης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Άδωνις. Παρών.</w:t>
      </w:r>
    </w:p>
    <w:p w14:paraId="3A32DF1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Ο κ. Καλαφάτης Σταύρος. Παρών.</w:t>
      </w:r>
    </w:p>
    <w:p w14:paraId="3A32DF1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Κεδίκογλου</w:t>
      </w:r>
      <w:proofErr w:type="spellEnd"/>
      <w:r>
        <w:rPr>
          <w:rFonts w:eastAsia="Times New Roman" w:cs="Times New Roman"/>
          <w:szCs w:val="24"/>
        </w:rPr>
        <w:t xml:space="preserve"> Συμεών. Παρών.</w:t>
      </w:r>
    </w:p>
    <w:p w14:paraId="3A32DF1A"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Γιόγιακας</w:t>
      </w:r>
      <w:proofErr w:type="spellEnd"/>
      <w:r>
        <w:rPr>
          <w:rFonts w:eastAsia="Times New Roman" w:cs="Times New Roman"/>
          <w:szCs w:val="24"/>
        </w:rPr>
        <w:t xml:space="preserve"> Βασίλειος. Παρών.</w:t>
      </w:r>
    </w:p>
    <w:p w14:paraId="3A32DF1B"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Ο κ. Ανδριανός Ιωάννης. Παρών.</w:t>
      </w:r>
    </w:p>
    <w:p w14:paraId="3A32DF1C"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Κοντογεώργος</w:t>
      </w:r>
      <w:proofErr w:type="spellEnd"/>
      <w:r>
        <w:rPr>
          <w:rFonts w:eastAsia="Times New Roman" w:cs="Times New Roman"/>
          <w:szCs w:val="24"/>
        </w:rPr>
        <w:t xml:space="preserve"> Κωνσταντίνος. Παρών.</w:t>
      </w:r>
    </w:p>
    <w:p w14:paraId="3A32DF1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Ο κ. </w:t>
      </w:r>
      <w:r>
        <w:rPr>
          <w:rFonts w:eastAsia="Times New Roman" w:cs="Times New Roman"/>
          <w:szCs w:val="24"/>
        </w:rPr>
        <w:t>Αναστασιάδης Σάββας. Παρών.</w:t>
      </w:r>
    </w:p>
    <w:p w14:paraId="3A32DF1E"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Βαγιωνής</w:t>
      </w:r>
      <w:proofErr w:type="spellEnd"/>
      <w:r>
        <w:rPr>
          <w:rFonts w:eastAsia="Times New Roman" w:cs="Times New Roman"/>
          <w:szCs w:val="24"/>
        </w:rPr>
        <w:t xml:space="preserve"> Γεώργιος. Παρών.</w:t>
      </w:r>
    </w:p>
    <w:p w14:paraId="3A32DF1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Ο κ. Σταμάτης Δημήτριος. Παρών.</w:t>
      </w:r>
    </w:p>
    <w:p w14:paraId="3A32DF2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Σταϊκούρας</w:t>
      </w:r>
      <w:proofErr w:type="spellEnd"/>
      <w:r>
        <w:rPr>
          <w:rFonts w:eastAsia="Times New Roman" w:cs="Times New Roman"/>
          <w:szCs w:val="24"/>
        </w:rPr>
        <w:t xml:space="preserve"> Χρήστος. Παρών.</w:t>
      </w:r>
    </w:p>
    <w:p w14:paraId="3A32DF2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Κύριοι συνάδελφοι, υπάρχει ο απαιτούμενος από τον Κανονισμό αριθμός υπογραφόντων την αίτηση ονομαστικής ψηφοφορίας Βουλευτών.</w:t>
      </w:r>
    </w:p>
    <w:p w14:paraId="3A32DF2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για την ψήφιση του νομοσχεδίου επί της αρχής, επί των άρθρων 1, 2, 3, 4, 5, 6 και 7, καθώς και επί της υπ’ αριθμόν 1276/113 υπουργικής τροπολογίας έχει υποβληθεί αίτηση</w:t>
      </w:r>
      <w:r>
        <w:rPr>
          <w:rFonts w:eastAsia="Times New Roman" w:cs="Times New Roman"/>
          <w:szCs w:val="24"/>
        </w:rPr>
        <w:t xml:space="preserve"> διεξαγωγής</w:t>
      </w:r>
      <w:r>
        <w:rPr>
          <w:rFonts w:eastAsia="Times New Roman" w:cs="Times New Roman"/>
          <w:szCs w:val="24"/>
        </w:rPr>
        <w:t xml:space="preserve"> ονομαστικής ψηφοφορίας </w:t>
      </w:r>
      <w:r>
        <w:rPr>
          <w:rFonts w:eastAsia="Times New Roman" w:cs="Times New Roman"/>
          <w:szCs w:val="24"/>
        </w:rPr>
        <w:t>Βουλευτών</w:t>
      </w:r>
      <w:r>
        <w:rPr>
          <w:rFonts w:eastAsia="Times New Roman" w:cs="Times New Roman"/>
          <w:szCs w:val="24"/>
        </w:rPr>
        <w:t xml:space="preserve"> του Λαϊκού Συνδέσμου - Χρυσή Αυγή</w:t>
      </w:r>
      <w:r>
        <w:rPr>
          <w:rFonts w:eastAsia="Times New Roman" w:cs="Times New Roman"/>
          <w:szCs w:val="24"/>
        </w:rPr>
        <w:t>, της οπο</w:t>
      </w:r>
      <w:r>
        <w:rPr>
          <w:rFonts w:eastAsia="Times New Roman" w:cs="Times New Roman"/>
          <w:szCs w:val="24"/>
        </w:rPr>
        <w:t>ίας το κείμενο έχει ως εξής:</w:t>
      </w:r>
    </w:p>
    <w:p w14:paraId="3A32DF23" w14:textId="77777777" w:rsidR="00133975" w:rsidRDefault="007A2F43">
      <w:pPr>
        <w:spacing w:line="600" w:lineRule="auto"/>
        <w:ind w:firstLine="720"/>
        <w:jc w:val="center"/>
        <w:rPr>
          <w:rFonts w:eastAsia="Times New Roman" w:cs="Times New Roman"/>
          <w:color w:val="FF0000"/>
          <w:szCs w:val="24"/>
        </w:rPr>
      </w:pPr>
      <w:r w:rsidRPr="003641C7">
        <w:rPr>
          <w:rFonts w:eastAsia="Times New Roman" w:cs="Times New Roman"/>
          <w:color w:val="FF0000"/>
          <w:szCs w:val="24"/>
        </w:rPr>
        <w:lastRenderedPageBreak/>
        <w:t>(ΑΛΛΑΓΗ ΣΕΛΙΔΑΣ)</w:t>
      </w:r>
    </w:p>
    <w:p w14:paraId="3A32DF24" w14:textId="77777777" w:rsidR="00133975" w:rsidRDefault="007A2F43">
      <w:pPr>
        <w:spacing w:line="600" w:lineRule="auto"/>
        <w:ind w:firstLine="720"/>
        <w:jc w:val="center"/>
        <w:rPr>
          <w:rFonts w:eastAsia="Times New Roman" w:cs="Times New Roman"/>
          <w:color w:val="FF0000"/>
          <w:szCs w:val="24"/>
        </w:rPr>
      </w:pPr>
      <w:r w:rsidRPr="003641C7">
        <w:rPr>
          <w:rFonts w:eastAsia="Times New Roman" w:cs="Times New Roman"/>
          <w:color w:val="FF0000"/>
          <w:szCs w:val="24"/>
        </w:rPr>
        <w:t>(</w:t>
      </w:r>
      <w:r w:rsidRPr="003641C7">
        <w:rPr>
          <w:rFonts w:eastAsia="Times New Roman" w:cs="Times New Roman"/>
          <w:color w:val="FF0000"/>
          <w:szCs w:val="24"/>
        </w:rPr>
        <w:t>ΝΑ ΜΠΕΙ Η ΣΕΛΙΔΑ 214</w:t>
      </w:r>
      <w:r w:rsidRPr="003641C7">
        <w:rPr>
          <w:rFonts w:eastAsia="Times New Roman" w:cs="Times New Roman"/>
          <w:color w:val="FF0000"/>
          <w:szCs w:val="24"/>
          <w:vertAlign w:val="superscript"/>
        </w:rPr>
        <w:t>α</w:t>
      </w:r>
      <w:r w:rsidRPr="003641C7">
        <w:rPr>
          <w:rFonts w:eastAsia="Times New Roman" w:cs="Times New Roman"/>
          <w:color w:val="FF0000"/>
          <w:szCs w:val="24"/>
        </w:rPr>
        <w:t>)</w:t>
      </w:r>
    </w:p>
    <w:p w14:paraId="3A32DF25" w14:textId="77777777" w:rsidR="00133975" w:rsidRDefault="007A2F43">
      <w:pPr>
        <w:spacing w:line="600" w:lineRule="auto"/>
        <w:ind w:firstLine="720"/>
        <w:jc w:val="center"/>
        <w:rPr>
          <w:rFonts w:eastAsia="Times New Roman" w:cs="Times New Roman"/>
          <w:color w:val="FF0000"/>
          <w:szCs w:val="24"/>
        </w:rPr>
      </w:pPr>
      <w:r w:rsidRPr="003641C7">
        <w:rPr>
          <w:rFonts w:eastAsia="Times New Roman" w:cs="Times New Roman"/>
          <w:color w:val="FF0000"/>
          <w:szCs w:val="24"/>
        </w:rPr>
        <w:t>(ΑΛΛΑΓΗ ΣΕΛΙΔΑΣ)</w:t>
      </w:r>
    </w:p>
    <w:p w14:paraId="3A32DF26" w14:textId="77777777" w:rsidR="00133975" w:rsidRDefault="007A2F43">
      <w:pPr>
        <w:spacing w:line="600" w:lineRule="auto"/>
        <w:ind w:firstLine="720"/>
        <w:jc w:val="both"/>
        <w:rPr>
          <w:rFonts w:eastAsia="Times New Roman" w:cs="Times New Roman"/>
          <w:szCs w:val="24"/>
        </w:rPr>
      </w:pPr>
      <w:r w:rsidRPr="002135CC">
        <w:rPr>
          <w:rFonts w:eastAsia="Times New Roman" w:cs="Times New Roman"/>
          <w:b/>
          <w:szCs w:val="24"/>
        </w:rPr>
        <w:t>ΠΡΟΕΔΡΕΥΩΝ</w:t>
      </w:r>
      <w:r>
        <w:rPr>
          <w:rFonts w:eastAsia="Times New Roman" w:cs="Times New Roman"/>
          <w:b/>
          <w:szCs w:val="24"/>
        </w:rPr>
        <w:t xml:space="preserve"> </w:t>
      </w:r>
      <w:r w:rsidRPr="002135CC">
        <w:rPr>
          <w:rFonts w:eastAsia="Times New Roman" w:cs="Times New Roman"/>
          <w:b/>
          <w:szCs w:val="24"/>
        </w:rPr>
        <w:t>(</w:t>
      </w:r>
      <w:r w:rsidRPr="002135CC">
        <w:rPr>
          <w:rFonts w:eastAsia="Times New Roman" w:cs="Times New Roman"/>
          <w:b/>
          <w:szCs w:val="24"/>
        </w:rPr>
        <w:t>Γεώργιος Βαρεμένος):</w:t>
      </w:r>
      <w:r>
        <w:rPr>
          <w:rFonts w:eastAsia="Times New Roman" w:cs="Times New Roman"/>
          <w:szCs w:val="24"/>
        </w:rPr>
        <w:t xml:space="preserve"> </w:t>
      </w:r>
      <w:r>
        <w:rPr>
          <w:rFonts w:eastAsia="Times New Roman" w:cs="Times New Roman"/>
          <w:szCs w:val="24"/>
        </w:rPr>
        <w:t xml:space="preserve">Θα αναγνώσω </w:t>
      </w:r>
      <w:r>
        <w:rPr>
          <w:rFonts w:eastAsia="Times New Roman" w:cs="Times New Roman"/>
          <w:szCs w:val="24"/>
        </w:rPr>
        <w:t>και</w:t>
      </w:r>
      <w:r>
        <w:rPr>
          <w:rFonts w:eastAsia="Times New Roman" w:cs="Times New Roman"/>
          <w:szCs w:val="24"/>
        </w:rPr>
        <w:t xml:space="preserve"> τον κατάλογο των υπογραφόντων την αίτηση ονομαστικής ψηφοφορίας</w:t>
      </w:r>
      <w:r>
        <w:rPr>
          <w:rFonts w:eastAsia="Times New Roman" w:cs="Times New Roman"/>
          <w:szCs w:val="24"/>
        </w:rPr>
        <w:t>,</w:t>
      </w:r>
      <w:r>
        <w:rPr>
          <w:rFonts w:eastAsia="Times New Roman" w:cs="Times New Roman"/>
          <w:szCs w:val="24"/>
        </w:rPr>
        <w:t xml:space="preserve"> για να διαπιστωθεί αν υπάρχει ο απαιτούμενος από τον </w:t>
      </w:r>
      <w:r>
        <w:rPr>
          <w:rFonts w:eastAsia="Times New Roman" w:cs="Times New Roman"/>
          <w:szCs w:val="24"/>
        </w:rPr>
        <w:t>Κανονισμό αριθμός για την υποβολή της.</w:t>
      </w:r>
    </w:p>
    <w:p w14:paraId="3A32DF2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Μιχαλολιάκος</w:t>
      </w:r>
      <w:proofErr w:type="spellEnd"/>
      <w:r>
        <w:rPr>
          <w:rFonts w:eastAsia="Times New Roman" w:cs="Times New Roman"/>
          <w:szCs w:val="24"/>
        </w:rPr>
        <w:t xml:space="preserve"> Νικόλαος. Παρών.</w:t>
      </w:r>
    </w:p>
    <w:p w14:paraId="3A32DF2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Αϊβατίδης</w:t>
      </w:r>
      <w:proofErr w:type="spellEnd"/>
      <w:r>
        <w:rPr>
          <w:rFonts w:eastAsia="Times New Roman" w:cs="Times New Roman"/>
          <w:szCs w:val="24"/>
        </w:rPr>
        <w:t xml:space="preserve"> Ιωάννης. Παρών.</w:t>
      </w:r>
    </w:p>
    <w:p w14:paraId="3A32DF2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Η κ. Βλάχου Σωτηρία. Παρούσα.</w:t>
      </w:r>
    </w:p>
    <w:p w14:paraId="3A32DF2A"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Ο κ. Γερμενής Γεώργιος. Παρών.</w:t>
      </w:r>
    </w:p>
    <w:p w14:paraId="3A32DF2B"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Ο κ. Γρέγος Αντώνιος. Παρών.</w:t>
      </w:r>
    </w:p>
    <w:p w14:paraId="3A32DF2C"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Ζαρούλια</w:t>
      </w:r>
      <w:proofErr w:type="spellEnd"/>
      <w:r>
        <w:rPr>
          <w:rFonts w:eastAsia="Times New Roman" w:cs="Times New Roman"/>
          <w:szCs w:val="24"/>
        </w:rPr>
        <w:t xml:space="preserve"> Ελένη. Παρούσα.</w:t>
      </w:r>
    </w:p>
    <w:p w14:paraId="3A32DF2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Ο κ. Ηλιόπουλος Παναγιώτης. Παρ</w:t>
      </w:r>
      <w:r>
        <w:rPr>
          <w:rFonts w:eastAsia="Times New Roman" w:cs="Times New Roman"/>
          <w:szCs w:val="24"/>
        </w:rPr>
        <w:t>ών.</w:t>
      </w:r>
    </w:p>
    <w:p w14:paraId="3A32DF2E"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Ο κ. Καρακώστας Ευάγγελος. Παρών.</w:t>
      </w:r>
    </w:p>
    <w:p w14:paraId="3A32DF2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Ο κ. Κασιδιάρης Ηλίας. Παρών.</w:t>
      </w:r>
    </w:p>
    <w:p w14:paraId="3A32DF3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Κούζηλος</w:t>
      </w:r>
      <w:proofErr w:type="spellEnd"/>
      <w:r>
        <w:rPr>
          <w:rFonts w:eastAsia="Times New Roman" w:cs="Times New Roman"/>
          <w:szCs w:val="24"/>
        </w:rPr>
        <w:t xml:space="preserve"> Νικόλαος. Παρών.</w:t>
      </w:r>
    </w:p>
    <w:p w14:paraId="3A32DF3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Ο κ. Λαγός Ιωάννης. Παρών.</w:t>
      </w:r>
    </w:p>
    <w:p w14:paraId="3A32DF3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Μπαρμπαρούσης</w:t>
      </w:r>
      <w:proofErr w:type="spellEnd"/>
      <w:r>
        <w:rPr>
          <w:rFonts w:eastAsia="Times New Roman" w:cs="Times New Roman"/>
          <w:szCs w:val="24"/>
        </w:rPr>
        <w:t xml:space="preserve"> Κωνσταντίνος. Παρών.</w:t>
      </w:r>
    </w:p>
    <w:p w14:paraId="3A32DF3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Παναγιώταρος</w:t>
      </w:r>
      <w:proofErr w:type="spellEnd"/>
      <w:r>
        <w:rPr>
          <w:rFonts w:eastAsia="Times New Roman" w:cs="Times New Roman"/>
          <w:szCs w:val="24"/>
        </w:rPr>
        <w:t xml:space="preserve"> Ηλίας. Παρών.</w:t>
      </w:r>
    </w:p>
    <w:p w14:paraId="3A32DF3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Ο κ. Παππάς Χρήστος. Παρών.</w:t>
      </w:r>
    </w:p>
    <w:p w14:paraId="3A32DF3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Σαχινίδης</w:t>
      </w:r>
      <w:proofErr w:type="spellEnd"/>
      <w:r>
        <w:rPr>
          <w:rFonts w:eastAsia="Times New Roman" w:cs="Times New Roman"/>
          <w:szCs w:val="24"/>
        </w:rPr>
        <w:t xml:space="preserve"> Ιωάννης. Παρών.</w:t>
      </w:r>
    </w:p>
    <w:p w14:paraId="3A32DF36"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Ο κ. Χατζησάββας Χρήστος. Παρών.</w:t>
      </w:r>
    </w:p>
    <w:p w14:paraId="3A32DF3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Κύριοι συνάδελφοι, υπάρχει ο απαιτούμενος από τον Κανονισμό αριθμός υπογραφόντων την αίτηση ονομαστικής ψηφοφορίας.</w:t>
      </w:r>
    </w:p>
    <w:p w14:paraId="3A32DF3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Συνεπώς διακόπτουμε τη συνεδρίαση για δέκα (10΄) λεπτά, σύμφωνα με τον Κανονισμό.</w:t>
      </w:r>
    </w:p>
    <w:p w14:paraId="3A32DF39"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(ΔΙΑΚΟΠΗ)</w:t>
      </w:r>
    </w:p>
    <w:p w14:paraId="3A32DF3A" w14:textId="77777777" w:rsidR="00133975" w:rsidRDefault="007A2F43">
      <w:pPr>
        <w:spacing w:line="600" w:lineRule="auto"/>
        <w:ind w:firstLine="709"/>
        <w:jc w:val="center"/>
        <w:rPr>
          <w:rFonts w:eastAsia="Times New Roman" w:cs="Times New Roman"/>
          <w:szCs w:val="24"/>
        </w:rPr>
      </w:pPr>
      <w:r>
        <w:rPr>
          <w:rFonts w:eastAsia="Times New Roman" w:cs="Times New Roman"/>
          <w:szCs w:val="24"/>
        </w:rPr>
        <w:t xml:space="preserve">(ΜΕΤΑ ΤΗ </w:t>
      </w:r>
      <w:r>
        <w:rPr>
          <w:rFonts w:eastAsia="Times New Roman" w:cs="Times New Roman"/>
          <w:szCs w:val="24"/>
        </w:rPr>
        <w:t>ΔΙΑΚΟΠΗ)</w:t>
      </w:r>
    </w:p>
    <w:p w14:paraId="3A32DF3B" w14:textId="77777777" w:rsidR="00133975" w:rsidRDefault="007A2F43">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Κυρίες και κύριοι συνάδελφοι, </w:t>
      </w:r>
      <w:r>
        <w:rPr>
          <w:rFonts w:eastAsia="Times New Roman"/>
          <w:szCs w:val="24"/>
        </w:rPr>
        <w:t>συνεχίζεται η</w:t>
      </w:r>
      <w:r>
        <w:rPr>
          <w:rFonts w:eastAsia="Times New Roman"/>
          <w:szCs w:val="24"/>
        </w:rPr>
        <w:t xml:space="preserve"> συνεδρίαση. </w:t>
      </w:r>
    </w:p>
    <w:p w14:paraId="3A32DF3C" w14:textId="77777777" w:rsidR="00133975" w:rsidRDefault="007A2F43">
      <w:pPr>
        <w:spacing w:line="600" w:lineRule="auto"/>
        <w:ind w:firstLine="720"/>
        <w:jc w:val="both"/>
        <w:rPr>
          <w:rFonts w:eastAsia="Times New Roman" w:cs="Times New Roman"/>
          <w:szCs w:val="24"/>
        </w:rPr>
      </w:pPr>
      <w:r>
        <w:rPr>
          <w:rFonts w:eastAsia="Times New Roman"/>
          <w:szCs w:val="24"/>
        </w:rPr>
        <w:t xml:space="preserve">Θα διεξαχθεί ονομαστική ψηφοφορία επί της αρχής και επί των άρθρων 1, 2, 3, 4, 5, 6 και 7 του νομοσχεδίου, καθώς και επί της υπ’ αριθμόν 1276/113 υπουργικής </w:t>
      </w:r>
      <w:r>
        <w:rPr>
          <w:rFonts w:eastAsia="Times New Roman"/>
          <w:szCs w:val="24"/>
        </w:rPr>
        <w:t>τροπολογίας του σχεδίου νόμου του Υπουργείου Δικαιοσύνης, Διαφάνειας και Αν</w:t>
      </w:r>
      <w:r>
        <w:rPr>
          <w:rFonts w:eastAsia="Times New Roman"/>
          <w:szCs w:val="24"/>
        </w:rPr>
        <w:lastRenderedPageBreak/>
        <w:t>θρωπίνων Δικαιωμάτων</w:t>
      </w:r>
      <w:r>
        <w:rPr>
          <w:rFonts w:eastAsia="Times New Roman"/>
          <w:szCs w:val="24"/>
        </w:rPr>
        <w:t>:</w:t>
      </w:r>
      <w:r>
        <w:rPr>
          <w:rFonts w:eastAsia="Times New Roman"/>
          <w:szCs w:val="24"/>
        </w:rPr>
        <w:t xml:space="preserve"> </w:t>
      </w:r>
      <w:r>
        <w:rPr>
          <w:rFonts w:eastAsia="Times New Roman" w:cs="Times New Roman"/>
          <w:szCs w:val="24"/>
        </w:rPr>
        <w:t>«Νομική αναγνώριση της ταυτότητας φύλου - Εθνικός Μηχανισμός Εκπόνησης, Παρακολούθησης και Αξιολόγησης των Σχεδίων Δράσης για τα Δικαιώματα του Παιδιού και άλλ</w:t>
      </w:r>
      <w:r>
        <w:rPr>
          <w:rFonts w:eastAsia="Times New Roman" w:cs="Times New Roman"/>
          <w:szCs w:val="24"/>
        </w:rPr>
        <w:t>ες διατάξεις».</w:t>
      </w:r>
    </w:p>
    <w:p w14:paraId="3A32DF3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Θέλετε να συμπτύξουμε τις δύο ψηφοφορίες σε μία;</w:t>
      </w:r>
    </w:p>
    <w:p w14:paraId="3A32DF3E"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3A32DF3F"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Σώμα </w:t>
      </w:r>
      <w:proofErr w:type="spellStart"/>
      <w:r>
        <w:rPr>
          <w:rFonts w:eastAsia="Times New Roman" w:cs="Times New Roman"/>
          <w:szCs w:val="24"/>
        </w:rPr>
        <w:t>συνεφώνησε</w:t>
      </w:r>
      <w:proofErr w:type="spellEnd"/>
      <w:r>
        <w:rPr>
          <w:rFonts w:eastAsia="Times New Roman" w:cs="Times New Roman"/>
          <w:szCs w:val="24"/>
        </w:rPr>
        <w:t xml:space="preserve"> ομοφώνως. </w:t>
      </w:r>
    </w:p>
    <w:p w14:paraId="3A32DF4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Οι αποδεχόμενοι το νομοσχέδιο επί της αρχής, επί των άρθρων και επί της τροπολογίας </w:t>
      </w:r>
      <w:r>
        <w:rPr>
          <w:rFonts w:eastAsia="Times New Roman" w:cs="Times New Roman"/>
          <w:szCs w:val="24"/>
        </w:rPr>
        <w:t xml:space="preserve">λέγουν «ΝΑΙ». </w:t>
      </w:r>
    </w:p>
    <w:p w14:paraId="3A32DF4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Οι μη αποδεχόμενοι το νομοσχέδιο επί της αρχής, επί των άρθρων και επί της τροπολογίας λέγουν «ΟΧΙ».</w:t>
      </w:r>
    </w:p>
    <w:p w14:paraId="3A32DF4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Οι αρνούμενοι ψήφο λέγουν «ΠΑΡΩΝ». </w:t>
      </w:r>
    </w:p>
    <w:p w14:paraId="3A32DF4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Καλούνται επί του καταλόγου η κ. Αναστασία </w:t>
      </w:r>
      <w:proofErr w:type="spellStart"/>
      <w:r>
        <w:rPr>
          <w:rFonts w:eastAsia="Times New Roman" w:cs="Times New Roman"/>
          <w:szCs w:val="24"/>
        </w:rPr>
        <w:t>Γκαρά</w:t>
      </w:r>
      <w:proofErr w:type="spellEnd"/>
      <w:r>
        <w:rPr>
          <w:rFonts w:eastAsia="Times New Roman" w:cs="Times New Roman"/>
          <w:szCs w:val="24"/>
        </w:rPr>
        <w:t xml:space="preserve"> από τον ΣΥΡΙΖΑ και ο κ. Απόστολος </w:t>
      </w:r>
      <w:proofErr w:type="spellStart"/>
      <w:r>
        <w:rPr>
          <w:rFonts w:eastAsia="Times New Roman" w:cs="Times New Roman"/>
          <w:szCs w:val="24"/>
        </w:rPr>
        <w:t>Βεσυρόπουλος</w:t>
      </w:r>
      <w:proofErr w:type="spellEnd"/>
      <w:r>
        <w:rPr>
          <w:rFonts w:eastAsia="Times New Roman" w:cs="Times New Roman"/>
          <w:szCs w:val="24"/>
        </w:rPr>
        <w:t xml:space="preserve"> από τη Ν</w:t>
      </w:r>
      <w:r>
        <w:rPr>
          <w:rFonts w:eastAsia="Times New Roman" w:cs="Times New Roman"/>
          <w:szCs w:val="24"/>
        </w:rPr>
        <w:t xml:space="preserve">έα Δημοκρατία. </w:t>
      </w:r>
    </w:p>
    <w:p w14:paraId="3A32DF4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Σας ενημερώνω, επίσης, ότι έχουν έρθει στο Προεδρείο τηλεομοιοτυπίες</w:t>
      </w:r>
      <w:r>
        <w:rPr>
          <w:rFonts w:eastAsia="Times New Roman" w:cs="Times New Roman"/>
          <w:szCs w:val="24"/>
        </w:rPr>
        <w:t xml:space="preserve"> (</w:t>
      </w:r>
      <w:r>
        <w:rPr>
          <w:rFonts w:eastAsia="Times New Roman" w:cs="Times New Roman"/>
          <w:szCs w:val="24"/>
        </w:rPr>
        <w:t>φαξ</w:t>
      </w:r>
      <w:r>
        <w:rPr>
          <w:rFonts w:eastAsia="Times New Roman" w:cs="Times New Roman"/>
          <w:szCs w:val="24"/>
        </w:rPr>
        <w:t>)</w:t>
      </w:r>
      <w:r>
        <w:rPr>
          <w:rFonts w:eastAsia="Times New Roman" w:cs="Times New Roman"/>
          <w:szCs w:val="24"/>
        </w:rPr>
        <w:t xml:space="preserve"> συναδέλφων, σύμφωνα με το άρθρο 70Α</w:t>
      </w:r>
      <w:r>
        <w:rPr>
          <w:rFonts w:eastAsia="Times New Roman" w:cs="Times New Roman"/>
          <w:szCs w:val="24"/>
        </w:rPr>
        <w:t xml:space="preserve"> του Κανονισμού της Βουλής, με τις οποίες γνωστοποιούν την ψήφο τους επί της αρχής, των άρθρων και της τροπολογίας του </w:t>
      </w:r>
      <w:r>
        <w:rPr>
          <w:rFonts w:eastAsia="Times New Roman" w:cs="Times New Roman"/>
          <w:szCs w:val="24"/>
        </w:rPr>
        <w:lastRenderedPageBreak/>
        <w:t xml:space="preserve">νομοσχεδίου. Οι ψήφοι αυτές θα ανακοινωθούν και θα συνυπολογιστούν στην καταμέτρηση, η οποία θα ακολουθήσει. </w:t>
      </w:r>
    </w:p>
    <w:p w14:paraId="3A32DF4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Παρακαλώ να αρχίσει η ανάγν</w:t>
      </w:r>
      <w:r>
        <w:rPr>
          <w:rFonts w:eastAsia="Times New Roman" w:cs="Times New Roman"/>
          <w:szCs w:val="24"/>
        </w:rPr>
        <w:t>ωση του καταλόγου.</w:t>
      </w:r>
    </w:p>
    <w:p w14:paraId="3A32DF46"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(ΨΗΦΟΦΟΡΙΑ)</w:t>
      </w:r>
    </w:p>
    <w:p w14:paraId="3A32DF47" w14:textId="77777777" w:rsidR="00133975" w:rsidRDefault="007A2F43">
      <w:pPr>
        <w:tabs>
          <w:tab w:val="left" w:pos="1138"/>
          <w:tab w:val="left" w:pos="1565"/>
          <w:tab w:val="left" w:pos="2965"/>
          <w:tab w:val="center" w:pos="4753"/>
        </w:tabs>
        <w:spacing w:line="600" w:lineRule="auto"/>
        <w:ind w:firstLine="709"/>
        <w:jc w:val="center"/>
        <w:rPr>
          <w:rFonts w:eastAsia="Times New Roman" w:cs="Times New Roman"/>
          <w:szCs w:val="24"/>
        </w:rPr>
      </w:pPr>
      <w:r>
        <w:rPr>
          <w:rFonts w:eastAsia="Times New Roman" w:cs="Times New Roman"/>
          <w:szCs w:val="24"/>
        </w:rPr>
        <w:t>(ΜΕΤΑ ΚΑΙ ΤΗ ΔΕΥΤΕΡΗ ΑΝΑΓΝΩΣΗ ΤΟΥ ΚΑΤΑΛΟΓΟΥ)</w:t>
      </w:r>
    </w:p>
    <w:p w14:paraId="3A32DF48" w14:textId="77777777" w:rsidR="00133975" w:rsidRDefault="007A2F4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Υπάρχει συνάδελφος, ο οποίος δεν άκουσε το όνομά του; Κανείς. </w:t>
      </w:r>
    </w:p>
    <w:p w14:paraId="3A32DF49" w14:textId="77777777" w:rsidR="00133975" w:rsidRDefault="007A2F4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Οι επιστολές, οι οποίες απεστάλησαν στο Προεδρείο από τους συναδέλφους, σύμφωνα με τ</w:t>
      </w:r>
      <w:r>
        <w:rPr>
          <w:rFonts w:eastAsia="Times New Roman" w:cs="Times New Roman"/>
          <w:szCs w:val="24"/>
        </w:rPr>
        <w:t xml:space="preserve">ο άρθρο 70Α του Κανονισμού της Βουλής, </w:t>
      </w:r>
      <w:r>
        <w:rPr>
          <w:rFonts w:eastAsia="Times New Roman" w:cs="Times New Roman"/>
          <w:szCs w:val="24"/>
        </w:rPr>
        <w:t xml:space="preserve">θα καταχωριστούν </w:t>
      </w:r>
      <w:r>
        <w:rPr>
          <w:rFonts w:eastAsia="Times New Roman" w:cs="Times New Roman"/>
          <w:szCs w:val="24"/>
        </w:rPr>
        <w:t>στα Πρακτικά.</w:t>
      </w:r>
    </w:p>
    <w:p w14:paraId="3A32DF4A" w14:textId="77777777" w:rsidR="00133975" w:rsidRDefault="007A2F4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(Οι προαναφερθείσες επιστολές</w:t>
      </w:r>
      <w:r>
        <w:rPr>
          <w:rFonts w:eastAsia="Times New Roman" w:cs="Times New Roman"/>
          <w:szCs w:val="24"/>
        </w:rPr>
        <w:t xml:space="preserve"> καταχωρίζονται στα Πρακτικά και</w:t>
      </w:r>
      <w:r>
        <w:rPr>
          <w:rFonts w:eastAsia="Times New Roman" w:cs="Times New Roman"/>
          <w:szCs w:val="24"/>
        </w:rPr>
        <w:t xml:space="preserve"> έχουν ως εξής: </w:t>
      </w:r>
    </w:p>
    <w:p w14:paraId="3A32DF4B" w14:textId="77777777" w:rsidR="00133975" w:rsidRDefault="007A2F43">
      <w:pPr>
        <w:tabs>
          <w:tab w:val="left" w:pos="1138"/>
          <w:tab w:val="left" w:pos="1565"/>
          <w:tab w:val="left" w:pos="2965"/>
          <w:tab w:val="center" w:pos="4753"/>
        </w:tabs>
        <w:spacing w:line="600" w:lineRule="auto"/>
        <w:ind w:firstLine="720"/>
        <w:jc w:val="center"/>
        <w:rPr>
          <w:rFonts w:eastAsia="Times New Roman" w:cs="Times New Roman"/>
          <w:color w:val="FF0000"/>
          <w:szCs w:val="24"/>
        </w:rPr>
      </w:pPr>
      <w:r w:rsidRPr="008C10E4">
        <w:rPr>
          <w:rFonts w:eastAsia="Times New Roman" w:cs="Times New Roman"/>
          <w:color w:val="FF0000"/>
          <w:szCs w:val="24"/>
        </w:rPr>
        <w:t>(ΑΛΛΑΓΗ ΣΕΛΙΔΑΣ)</w:t>
      </w:r>
    </w:p>
    <w:p w14:paraId="3A32DF4C" w14:textId="77777777" w:rsidR="00133975" w:rsidRDefault="007A2F43">
      <w:pPr>
        <w:tabs>
          <w:tab w:val="left" w:pos="1138"/>
          <w:tab w:val="left" w:pos="1565"/>
          <w:tab w:val="left" w:pos="2965"/>
          <w:tab w:val="center" w:pos="4753"/>
        </w:tabs>
        <w:spacing w:line="600" w:lineRule="auto"/>
        <w:ind w:firstLine="720"/>
        <w:jc w:val="center"/>
        <w:rPr>
          <w:rFonts w:eastAsia="Times New Roman" w:cs="Times New Roman"/>
          <w:color w:val="FF0000"/>
          <w:szCs w:val="24"/>
        </w:rPr>
      </w:pPr>
      <w:r w:rsidRPr="00AD4E37">
        <w:rPr>
          <w:rFonts w:eastAsia="Times New Roman" w:cs="Times New Roman"/>
          <w:color w:val="FF0000"/>
          <w:szCs w:val="24"/>
        </w:rPr>
        <w:t>(</w:t>
      </w:r>
      <w:r w:rsidRPr="00AD4E37">
        <w:rPr>
          <w:rFonts w:eastAsia="Times New Roman" w:cs="Times New Roman"/>
          <w:color w:val="FF0000"/>
          <w:szCs w:val="24"/>
        </w:rPr>
        <w:t>ΝΑ ΜΠΟΥΝ ΟΙ ΣΕΛΙΔΕΣ</w:t>
      </w:r>
      <w:r w:rsidRPr="00AD4E37">
        <w:rPr>
          <w:rFonts w:eastAsia="Times New Roman" w:cs="Times New Roman"/>
          <w:color w:val="FF0000"/>
          <w:szCs w:val="24"/>
        </w:rPr>
        <w:t xml:space="preserve"> 220 έως</w:t>
      </w:r>
      <w:r w:rsidRPr="00AD4E37">
        <w:rPr>
          <w:rFonts w:eastAsia="Times New Roman" w:cs="Times New Roman"/>
          <w:color w:val="FF0000"/>
          <w:szCs w:val="24"/>
        </w:rPr>
        <w:t xml:space="preserve"> 234)</w:t>
      </w:r>
    </w:p>
    <w:p w14:paraId="3A32DF4D" w14:textId="77777777" w:rsidR="00133975" w:rsidRDefault="007A2F43">
      <w:pPr>
        <w:tabs>
          <w:tab w:val="left" w:pos="1138"/>
          <w:tab w:val="left" w:pos="1565"/>
          <w:tab w:val="left" w:pos="2965"/>
          <w:tab w:val="center" w:pos="4753"/>
        </w:tabs>
        <w:spacing w:line="600" w:lineRule="auto"/>
        <w:ind w:firstLine="720"/>
        <w:jc w:val="center"/>
        <w:rPr>
          <w:rFonts w:eastAsia="Times New Roman" w:cs="Times New Roman"/>
          <w:color w:val="FF0000"/>
          <w:szCs w:val="24"/>
        </w:rPr>
      </w:pPr>
      <w:r w:rsidRPr="00AD4E37">
        <w:rPr>
          <w:rFonts w:eastAsia="Times New Roman" w:cs="Times New Roman"/>
          <w:color w:val="FF0000"/>
          <w:szCs w:val="24"/>
        </w:rPr>
        <w:t>(ΑΛΛΑΓΗ ΣΕΛΙΔΑΣ)</w:t>
      </w:r>
    </w:p>
    <w:p w14:paraId="3A32DF4E" w14:textId="77777777" w:rsidR="00133975" w:rsidRDefault="007A2F4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σας ενημερώνω ότι έχουν έρθει στο Προεδρείο επιστολές των συναδέλφων κ.</w:t>
      </w:r>
      <w:r>
        <w:rPr>
          <w:rFonts w:eastAsia="Times New Roman" w:cs="Times New Roman"/>
          <w:szCs w:val="24"/>
        </w:rPr>
        <w:t>κ.</w:t>
      </w:r>
      <w:r>
        <w:rPr>
          <w:rFonts w:eastAsia="Times New Roman" w:cs="Times New Roman"/>
          <w:szCs w:val="24"/>
        </w:rPr>
        <w:t xml:space="preserve"> Φωτει</w:t>
      </w:r>
      <w:r>
        <w:rPr>
          <w:rFonts w:eastAsia="Times New Roman" w:cs="Times New Roman"/>
          <w:szCs w:val="24"/>
        </w:rPr>
        <w:lastRenderedPageBreak/>
        <w:t xml:space="preserve">νής Γεννηματά, Μιχαήλ Τζελέπη, Ιωάννη Μανιάτη και Βασιλείου </w:t>
      </w:r>
      <w:proofErr w:type="spellStart"/>
      <w:r>
        <w:rPr>
          <w:rFonts w:eastAsia="Times New Roman" w:cs="Times New Roman"/>
          <w:szCs w:val="24"/>
        </w:rPr>
        <w:t>Κεγκέρογλου</w:t>
      </w:r>
      <w:proofErr w:type="spellEnd"/>
      <w:r>
        <w:rPr>
          <w:rFonts w:eastAsia="Times New Roman" w:cs="Times New Roman"/>
          <w:szCs w:val="24"/>
        </w:rPr>
        <w:t>, οι οποίοι μας γνωρίζουν ότι απουσιάζουν από την ψηφοφορία και ότι αν ήταν</w:t>
      </w:r>
      <w:r>
        <w:rPr>
          <w:rFonts w:eastAsia="Times New Roman" w:cs="Times New Roman"/>
          <w:szCs w:val="24"/>
        </w:rPr>
        <w:t xml:space="preserve"> παρόντες, θα ψήφιζαν σύμφωνα με την πρόταση της Δημοκρατικής Συμπαράταξης. </w:t>
      </w:r>
    </w:p>
    <w:p w14:paraId="3A32DF4F" w14:textId="77777777" w:rsidR="00133975" w:rsidRDefault="007A2F4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Ο κ. Γεώργιος </w:t>
      </w:r>
      <w:proofErr w:type="spellStart"/>
      <w:r>
        <w:rPr>
          <w:rFonts w:eastAsia="Times New Roman" w:cs="Times New Roman"/>
          <w:szCs w:val="24"/>
        </w:rPr>
        <w:t>Καρασμάνης</w:t>
      </w:r>
      <w:proofErr w:type="spellEnd"/>
      <w:r>
        <w:rPr>
          <w:rFonts w:eastAsia="Times New Roman" w:cs="Times New Roman"/>
          <w:szCs w:val="24"/>
        </w:rPr>
        <w:t xml:space="preserve"> απουσιάζει και με επιστολή του μας γνωρίζει ότι εάν ήταν παρών, επί της αρχής και επί των άρθρων 1, 2, 3, 4, 5, 6 και 7 θα ψήφιζε «ΟΧΙ» και επί </w:t>
      </w:r>
      <w:r>
        <w:rPr>
          <w:rFonts w:eastAsia="Times New Roman" w:cs="Times New Roman"/>
          <w:szCs w:val="24"/>
        </w:rPr>
        <w:t>της υπ’ αρ</w:t>
      </w:r>
      <w:r>
        <w:rPr>
          <w:rFonts w:eastAsia="Times New Roman" w:cs="Times New Roman"/>
          <w:szCs w:val="24"/>
        </w:rPr>
        <w:t>ιθμόν</w:t>
      </w:r>
      <w:r>
        <w:rPr>
          <w:rFonts w:eastAsia="Times New Roman" w:cs="Times New Roman"/>
          <w:szCs w:val="24"/>
        </w:rPr>
        <w:t xml:space="preserve"> 1276/113 </w:t>
      </w:r>
      <w:r>
        <w:rPr>
          <w:rFonts w:eastAsia="Times New Roman" w:cs="Times New Roman"/>
          <w:szCs w:val="24"/>
        </w:rPr>
        <w:t xml:space="preserve">τροπολογίας, </w:t>
      </w:r>
      <w:r>
        <w:rPr>
          <w:rFonts w:eastAsia="Times New Roman" w:cs="Times New Roman"/>
          <w:szCs w:val="24"/>
        </w:rPr>
        <w:t xml:space="preserve">θα ψήφιζε «ΝΑΙ». </w:t>
      </w:r>
    </w:p>
    <w:p w14:paraId="3A32DF50" w14:textId="77777777" w:rsidR="00133975" w:rsidRDefault="007A2F4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Επίσης, ο κ. Αναστάσιος Κουράκης απουσιάζει και με επιστολή του μας γνωρίζει ότι εάν ήταν παρών, επί της αρχής, επί των άρθρων 1</w:t>
      </w:r>
      <w:r>
        <w:rPr>
          <w:rFonts w:eastAsia="Times New Roman" w:cs="Times New Roman"/>
          <w:szCs w:val="24"/>
        </w:rPr>
        <w:t>, 2, 3, 4, 5, 6</w:t>
      </w:r>
      <w:r>
        <w:rPr>
          <w:rFonts w:eastAsia="Times New Roman" w:cs="Times New Roman"/>
          <w:szCs w:val="24"/>
        </w:rPr>
        <w:t xml:space="preserve"> και 7 και επί </w:t>
      </w:r>
      <w:r>
        <w:rPr>
          <w:rFonts w:eastAsia="Times New Roman" w:cs="Times New Roman"/>
          <w:szCs w:val="24"/>
        </w:rPr>
        <w:t>της υπ’ αριθμόν</w:t>
      </w:r>
      <w:r>
        <w:rPr>
          <w:rFonts w:eastAsia="Times New Roman" w:cs="Times New Roman"/>
          <w:szCs w:val="24"/>
        </w:rPr>
        <w:t xml:space="preserve"> 1276/113 </w:t>
      </w:r>
      <w:r>
        <w:rPr>
          <w:rFonts w:eastAsia="Times New Roman" w:cs="Times New Roman"/>
          <w:szCs w:val="24"/>
        </w:rPr>
        <w:t xml:space="preserve">τροπολογίας, </w:t>
      </w:r>
      <w:r>
        <w:rPr>
          <w:rFonts w:eastAsia="Times New Roman" w:cs="Times New Roman"/>
          <w:szCs w:val="24"/>
        </w:rPr>
        <w:t>θα ψήφιζε «ΝΑΙ</w:t>
      </w:r>
      <w:r>
        <w:rPr>
          <w:rFonts w:eastAsia="Times New Roman" w:cs="Times New Roman"/>
          <w:szCs w:val="24"/>
        </w:rPr>
        <w:t xml:space="preserve">». </w:t>
      </w:r>
    </w:p>
    <w:p w14:paraId="3A32DF51" w14:textId="77777777" w:rsidR="00133975" w:rsidRDefault="007A2F4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Οι επιστολές αυτές, οι οποίες εκφράζουν πρόθεση ψήφου, θα καταχωρισθούν στα Πρακτικά της σημερινής συνεδρίασης, αλλά δεν συνυπολογίζονται στην καταμέτρηση των ψήφων.</w:t>
      </w:r>
    </w:p>
    <w:p w14:paraId="3A32DF52" w14:textId="77777777" w:rsidR="00133975" w:rsidRDefault="007A2F4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p>
    <w:p w14:paraId="3A32DF53" w14:textId="77777777" w:rsidR="00133975" w:rsidRDefault="007A2F43">
      <w:pPr>
        <w:tabs>
          <w:tab w:val="left" w:pos="1138"/>
          <w:tab w:val="left" w:pos="1565"/>
          <w:tab w:val="left" w:pos="2965"/>
          <w:tab w:val="center" w:pos="4753"/>
        </w:tabs>
        <w:spacing w:line="600" w:lineRule="auto"/>
        <w:ind w:firstLine="720"/>
        <w:jc w:val="center"/>
        <w:rPr>
          <w:rFonts w:eastAsia="Times New Roman" w:cs="Times New Roman"/>
          <w:color w:val="FF0000"/>
          <w:szCs w:val="24"/>
        </w:rPr>
      </w:pPr>
      <w:r w:rsidRPr="009A016E">
        <w:rPr>
          <w:rFonts w:eastAsia="Times New Roman" w:cs="Times New Roman"/>
          <w:color w:val="FF0000"/>
          <w:szCs w:val="24"/>
        </w:rPr>
        <w:t xml:space="preserve">(ΑΛΛΑΓΗ </w:t>
      </w:r>
      <w:r w:rsidRPr="009A016E">
        <w:rPr>
          <w:rFonts w:eastAsia="Times New Roman" w:cs="Times New Roman"/>
          <w:color w:val="FF0000"/>
          <w:szCs w:val="24"/>
        </w:rPr>
        <w:t>ΣΕΛΙΔΑΣ)</w:t>
      </w:r>
    </w:p>
    <w:p w14:paraId="3A32DF54" w14:textId="77777777" w:rsidR="00133975" w:rsidRDefault="007A2F43">
      <w:pPr>
        <w:tabs>
          <w:tab w:val="left" w:pos="1138"/>
          <w:tab w:val="left" w:pos="1565"/>
          <w:tab w:val="left" w:pos="2965"/>
          <w:tab w:val="center" w:pos="4753"/>
        </w:tabs>
        <w:spacing w:line="600" w:lineRule="auto"/>
        <w:ind w:firstLine="720"/>
        <w:jc w:val="center"/>
        <w:rPr>
          <w:rFonts w:eastAsia="Times New Roman" w:cs="Times New Roman"/>
          <w:color w:val="FF0000"/>
          <w:szCs w:val="24"/>
        </w:rPr>
      </w:pPr>
      <w:r w:rsidRPr="009A016E">
        <w:rPr>
          <w:rFonts w:eastAsia="Times New Roman" w:cs="Times New Roman"/>
          <w:color w:val="FF0000"/>
          <w:szCs w:val="24"/>
        </w:rPr>
        <w:t>(ΝΑ ΜΠΟΥΝ ΟΙ ΣΕΛΙΔΕΣ</w:t>
      </w:r>
      <w:r w:rsidRPr="009A016E">
        <w:rPr>
          <w:rFonts w:eastAsia="Times New Roman" w:cs="Times New Roman"/>
          <w:color w:val="FF0000"/>
          <w:szCs w:val="24"/>
        </w:rPr>
        <w:t xml:space="preserve"> 236 έως 241</w:t>
      </w:r>
      <w:r w:rsidRPr="009A016E">
        <w:rPr>
          <w:rFonts w:eastAsia="Times New Roman" w:cs="Times New Roman"/>
          <w:color w:val="FF0000"/>
          <w:szCs w:val="24"/>
        </w:rPr>
        <w:t>)</w:t>
      </w:r>
    </w:p>
    <w:p w14:paraId="3A32DF55" w14:textId="77777777" w:rsidR="00133975" w:rsidRDefault="007A2F43">
      <w:pPr>
        <w:tabs>
          <w:tab w:val="left" w:pos="1138"/>
          <w:tab w:val="left" w:pos="1565"/>
          <w:tab w:val="left" w:pos="2965"/>
          <w:tab w:val="center" w:pos="4753"/>
        </w:tabs>
        <w:spacing w:line="600" w:lineRule="auto"/>
        <w:ind w:firstLine="720"/>
        <w:jc w:val="center"/>
        <w:rPr>
          <w:rFonts w:eastAsia="Times New Roman" w:cs="Times New Roman"/>
          <w:color w:val="FF0000"/>
          <w:szCs w:val="24"/>
        </w:rPr>
      </w:pPr>
      <w:r w:rsidRPr="009A016E">
        <w:rPr>
          <w:rFonts w:eastAsia="Times New Roman" w:cs="Times New Roman"/>
          <w:color w:val="FF0000"/>
          <w:szCs w:val="24"/>
        </w:rPr>
        <w:t>(</w:t>
      </w:r>
      <w:r w:rsidRPr="009A016E">
        <w:rPr>
          <w:rFonts w:eastAsia="Times New Roman" w:cs="Times New Roman"/>
          <w:color w:val="FF0000"/>
          <w:szCs w:val="24"/>
        </w:rPr>
        <w:t>ΑΛΛΑΓΗ ΣΕΛΙΔΑΣ</w:t>
      </w:r>
      <w:r w:rsidRPr="009A016E">
        <w:rPr>
          <w:rFonts w:eastAsia="Times New Roman" w:cs="Times New Roman"/>
          <w:color w:val="FF0000"/>
          <w:szCs w:val="24"/>
        </w:rPr>
        <w:t>)</w:t>
      </w:r>
    </w:p>
    <w:p w14:paraId="3A32DF56" w14:textId="77777777" w:rsidR="00133975" w:rsidRDefault="007A2F4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Κυρίες και κύριοι συνάδελφοι, κηρύσσεται περαιωμένη η ψηφοφορία και παρακαλώ τους </w:t>
      </w:r>
      <w:r>
        <w:rPr>
          <w:rFonts w:eastAsia="Times New Roman" w:cs="Times New Roman"/>
          <w:szCs w:val="24"/>
        </w:rPr>
        <w:t xml:space="preserve">κυρίους </w:t>
      </w:r>
      <w:r>
        <w:rPr>
          <w:rFonts w:eastAsia="Times New Roman" w:cs="Times New Roman"/>
          <w:szCs w:val="24"/>
        </w:rPr>
        <w:t>ψηφολέκτες να προβούν στην καταμέτρηση των ψήφων και την εξαγωγή του αποτ</w:t>
      </w:r>
      <w:r>
        <w:rPr>
          <w:rFonts w:eastAsia="Times New Roman" w:cs="Times New Roman"/>
          <w:szCs w:val="24"/>
        </w:rPr>
        <w:t xml:space="preserve">ελέσματος. </w:t>
      </w:r>
    </w:p>
    <w:p w14:paraId="3A32DF57" w14:textId="77777777" w:rsidR="00133975" w:rsidRDefault="007A2F43">
      <w:pPr>
        <w:tabs>
          <w:tab w:val="left" w:pos="1138"/>
          <w:tab w:val="left" w:pos="1565"/>
          <w:tab w:val="left" w:pos="2965"/>
          <w:tab w:val="center" w:pos="4753"/>
        </w:tabs>
        <w:spacing w:line="600" w:lineRule="auto"/>
        <w:ind w:firstLine="720"/>
        <w:jc w:val="center"/>
        <w:rPr>
          <w:rFonts w:eastAsia="Times New Roman" w:cs="Times New Roman"/>
          <w:szCs w:val="24"/>
        </w:rPr>
      </w:pPr>
      <w:r>
        <w:rPr>
          <w:rFonts w:eastAsia="Times New Roman" w:cs="Times New Roman"/>
          <w:szCs w:val="24"/>
        </w:rPr>
        <w:t>(ΚΑΤΑΜΕΤΡΗΣΗ)</w:t>
      </w:r>
    </w:p>
    <w:p w14:paraId="3A32DF58" w14:textId="77777777" w:rsidR="00133975" w:rsidRDefault="007A2F43">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μέχρι να ολοκληρωθεί η καταμέτρηση, προχωρούμε στην ψήφιση των υπολοίπων άρθρων και των τροπολογιών.</w:t>
      </w:r>
    </w:p>
    <w:p w14:paraId="3A32DF5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 ως έχει;</w:t>
      </w:r>
    </w:p>
    <w:p w14:paraId="3A32DF5A" w14:textId="77777777" w:rsidR="00133975" w:rsidRDefault="007A2F43">
      <w:pPr>
        <w:spacing w:line="600" w:lineRule="auto"/>
        <w:ind w:firstLine="720"/>
        <w:jc w:val="both"/>
        <w:rPr>
          <w:rFonts w:eastAsia="Times New Roman"/>
          <w:szCs w:val="24"/>
        </w:rPr>
      </w:pPr>
      <w:r>
        <w:rPr>
          <w:rFonts w:eastAsia="Times New Roman"/>
          <w:b/>
          <w:szCs w:val="24"/>
        </w:rPr>
        <w:t xml:space="preserve">ΙΩΑΝΝΕΤΑ (ΑΝΝΕΤΑ) ΚΑΒΒΑΔΙΑ: </w:t>
      </w:r>
      <w:r>
        <w:rPr>
          <w:rFonts w:eastAsia="Times New Roman"/>
          <w:szCs w:val="24"/>
        </w:rPr>
        <w:t>Ναι.</w:t>
      </w:r>
    </w:p>
    <w:p w14:paraId="3A32DF5B" w14:textId="77777777" w:rsidR="00133975" w:rsidRDefault="007A2F43">
      <w:pPr>
        <w:spacing w:line="600" w:lineRule="auto"/>
        <w:ind w:firstLine="720"/>
        <w:jc w:val="both"/>
        <w:rPr>
          <w:rFonts w:eastAsia="Times New Roman"/>
          <w:szCs w:val="24"/>
        </w:rPr>
      </w:pPr>
      <w:r>
        <w:rPr>
          <w:rFonts w:eastAsia="Times New Roman"/>
          <w:b/>
          <w:szCs w:val="24"/>
        </w:rPr>
        <w:t>ΝΙΚΟΛΑΟΣ ΠΑΝΑΓ</w:t>
      </w:r>
      <w:r>
        <w:rPr>
          <w:rFonts w:eastAsia="Times New Roman"/>
          <w:b/>
          <w:szCs w:val="24"/>
        </w:rPr>
        <w:t>ΙΩΤΟΠΟΥΛΟΣ:</w:t>
      </w:r>
      <w:r>
        <w:rPr>
          <w:rFonts w:eastAsia="Times New Roman"/>
          <w:szCs w:val="24"/>
        </w:rPr>
        <w:t xml:space="preserve"> Ναι. </w:t>
      </w:r>
    </w:p>
    <w:p w14:paraId="3A32DF5C" w14:textId="77777777" w:rsidR="00133975" w:rsidRDefault="007A2F43">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Ναι.</w:t>
      </w:r>
    </w:p>
    <w:p w14:paraId="3A32DF5D" w14:textId="77777777" w:rsidR="00133975" w:rsidRDefault="007A2F43">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3A32DF5E" w14:textId="77777777" w:rsidR="00133975" w:rsidRDefault="007A2F43">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3A32DF5F" w14:textId="77777777" w:rsidR="00133975" w:rsidRDefault="007A2F43">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 </w:t>
      </w:r>
    </w:p>
    <w:p w14:paraId="3A32DF60" w14:textId="77777777" w:rsidR="00133975" w:rsidRDefault="007A2F43">
      <w:pPr>
        <w:spacing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w:t>
      </w:r>
    </w:p>
    <w:p w14:paraId="3A32DF61" w14:textId="77777777" w:rsidR="00133975" w:rsidRDefault="007A2F43">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Ναι. </w:t>
      </w:r>
    </w:p>
    <w:p w14:paraId="3A32DF62" w14:textId="77777777" w:rsidR="00133975" w:rsidRDefault="007A2F43">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Συνεπώς το άρθρο 8 έγινε δεκτό ως έχει κ</w:t>
      </w:r>
      <w:r>
        <w:rPr>
          <w:rFonts w:eastAsia="Times New Roman" w:cs="Times New Roman"/>
          <w:szCs w:val="24"/>
        </w:rPr>
        <w:t>ατά πλειοψηφία.</w:t>
      </w:r>
    </w:p>
    <w:p w14:paraId="3A32DF6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9 ως έχει;</w:t>
      </w:r>
    </w:p>
    <w:p w14:paraId="3A32DF64" w14:textId="77777777" w:rsidR="00133975" w:rsidRDefault="007A2F43">
      <w:pPr>
        <w:spacing w:line="600" w:lineRule="auto"/>
        <w:ind w:firstLine="720"/>
        <w:jc w:val="both"/>
        <w:rPr>
          <w:rFonts w:eastAsia="Times New Roman"/>
          <w:szCs w:val="24"/>
        </w:rPr>
      </w:pPr>
      <w:r>
        <w:rPr>
          <w:rFonts w:eastAsia="Times New Roman"/>
          <w:b/>
          <w:szCs w:val="24"/>
        </w:rPr>
        <w:t xml:space="preserve">ΙΩΑΝΝΕΤΑ (ΑΝΝΕΤΑ) ΚΑΒΒΑΔΙΑ: </w:t>
      </w:r>
      <w:r>
        <w:rPr>
          <w:rFonts w:eastAsia="Times New Roman"/>
          <w:szCs w:val="24"/>
        </w:rPr>
        <w:t>Ναι.</w:t>
      </w:r>
    </w:p>
    <w:p w14:paraId="3A32DF65" w14:textId="77777777" w:rsidR="00133975" w:rsidRDefault="007A2F43">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3A32DF66" w14:textId="77777777" w:rsidR="00133975" w:rsidRDefault="007A2F43">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Ναι. </w:t>
      </w:r>
    </w:p>
    <w:p w14:paraId="3A32DF67" w14:textId="77777777" w:rsidR="00133975" w:rsidRDefault="007A2F43">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3A32DF68" w14:textId="77777777" w:rsidR="00133975" w:rsidRDefault="007A2F43">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3A32DF69" w14:textId="77777777" w:rsidR="00133975" w:rsidRDefault="007A2F43">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 </w:t>
      </w:r>
    </w:p>
    <w:p w14:paraId="3A32DF6A" w14:textId="77777777" w:rsidR="00133975" w:rsidRDefault="007A2F43">
      <w:pPr>
        <w:spacing w:line="600" w:lineRule="auto"/>
        <w:ind w:firstLine="720"/>
        <w:jc w:val="both"/>
        <w:rPr>
          <w:rFonts w:eastAsia="Times New Roman"/>
          <w:szCs w:val="24"/>
        </w:rPr>
      </w:pPr>
      <w:r>
        <w:rPr>
          <w:rFonts w:eastAsia="Times New Roman"/>
          <w:b/>
          <w:szCs w:val="24"/>
        </w:rPr>
        <w:t xml:space="preserve">ΔΗΜΗΤΡΙΟΣ </w:t>
      </w:r>
      <w:r>
        <w:rPr>
          <w:rFonts w:eastAsia="Times New Roman"/>
          <w:b/>
          <w:szCs w:val="24"/>
        </w:rPr>
        <w:t>ΚΑΒΑΔΕΛΛΑΣ:</w:t>
      </w:r>
      <w:r>
        <w:rPr>
          <w:rFonts w:eastAsia="Times New Roman"/>
          <w:szCs w:val="24"/>
        </w:rPr>
        <w:t xml:space="preserve"> Ναι. </w:t>
      </w:r>
    </w:p>
    <w:p w14:paraId="3A32DF6B" w14:textId="77777777" w:rsidR="00133975" w:rsidRDefault="007A2F43">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Ναι. </w:t>
      </w:r>
    </w:p>
    <w:p w14:paraId="3A32DF6C" w14:textId="77777777" w:rsidR="00133975" w:rsidRDefault="007A2F43">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Συνεπώς το άρθρο 9 έγινε δεκτό ως έχει κατά πλειοψηφία.</w:t>
      </w:r>
    </w:p>
    <w:p w14:paraId="3A32DF6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ως έχει;</w:t>
      </w:r>
    </w:p>
    <w:p w14:paraId="3A32DF6E" w14:textId="77777777" w:rsidR="00133975" w:rsidRDefault="007A2F43">
      <w:pPr>
        <w:spacing w:line="600" w:lineRule="auto"/>
        <w:ind w:firstLine="720"/>
        <w:jc w:val="both"/>
        <w:rPr>
          <w:rFonts w:eastAsia="Times New Roman"/>
          <w:szCs w:val="24"/>
        </w:rPr>
      </w:pPr>
      <w:r>
        <w:rPr>
          <w:rFonts w:eastAsia="Times New Roman"/>
          <w:b/>
          <w:szCs w:val="24"/>
        </w:rPr>
        <w:t xml:space="preserve">ΙΩΑΝΝΕΤΑ (ΑΝΝΕΤΑ) ΚΑΒΒΑΔΙΑ: </w:t>
      </w:r>
      <w:r>
        <w:rPr>
          <w:rFonts w:eastAsia="Times New Roman"/>
          <w:szCs w:val="24"/>
        </w:rPr>
        <w:t>Ναι.</w:t>
      </w:r>
    </w:p>
    <w:p w14:paraId="3A32DF6F" w14:textId="77777777" w:rsidR="00133975" w:rsidRDefault="007A2F43">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3A32DF70" w14:textId="77777777" w:rsidR="00133975" w:rsidRDefault="007A2F43">
      <w:pPr>
        <w:spacing w:line="600" w:lineRule="auto"/>
        <w:ind w:firstLine="720"/>
        <w:jc w:val="both"/>
        <w:rPr>
          <w:rFonts w:eastAsia="Times New Roman"/>
          <w:szCs w:val="24"/>
        </w:rPr>
      </w:pPr>
      <w:r>
        <w:rPr>
          <w:rFonts w:eastAsia="Times New Roman"/>
          <w:b/>
          <w:szCs w:val="24"/>
        </w:rPr>
        <w:t>ΚΩΝΣΤΑΝ</w:t>
      </w:r>
      <w:r>
        <w:rPr>
          <w:rFonts w:eastAsia="Times New Roman"/>
          <w:b/>
          <w:szCs w:val="24"/>
        </w:rPr>
        <w:t>ΤΙΝΟΣ ΜΠΑΡΓΙΩΤΑΣ:</w:t>
      </w:r>
      <w:r>
        <w:rPr>
          <w:rFonts w:eastAsia="Times New Roman"/>
          <w:szCs w:val="24"/>
        </w:rPr>
        <w:t xml:space="preserve"> Ναι. </w:t>
      </w:r>
    </w:p>
    <w:p w14:paraId="3A32DF71" w14:textId="77777777" w:rsidR="00133975" w:rsidRDefault="007A2F43">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3A32DF72" w14:textId="77777777" w:rsidR="00133975" w:rsidRDefault="007A2F43">
      <w:pPr>
        <w:spacing w:line="600" w:lineRule="auto"/>
        <w:ind w:firstLine="720"/>
        <w:jc w:val="both"/>
        <w:rPr>
          <w:rFonts w:eastAsia="Times New Roman"/>
          <w:szCs w:val="24"/>
        </w:rPr>
      </w:pPr>
      <w:r>
        <w:rPr>
          <w:rFonts w:eastAsia="Times New Roman"/>
          <w:b/>
          <w:szCs w:val="24"/>
        </w:rPr>
        <w:lastRenderedPageBreak/>
        <w:t>ΙΩΑΝΝΗΣ ΔΕΛΗΣ:</w:t>
      </w:r>
      <w:r>
        <w:rPr>
          <w:rFonts w:eastAsia="Times New Roman"/>
          <w:szCs w:val="24"/>
        </w:rPr>
        <w:t xml:space="preserve"> Παρών.</w:t>
      </w:r>
    </w:p>
    <w:p w14:paraId="3A32DF73" w14:textId="77777777" w:rsidR="00133975" w:rsidRDefault="007A2F43">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 </w:t>
      </w:r>
    </w:p>
    <w:p w14:paraId="3A32DF74" w14:textId="77777777" w:rsidR="00133975" w:rsidRDefault="007A2F43">
      <w:pPr>
        <w:spacing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 </w:t>
      </w:r>
    </w:p>
    <w:p w14:paraId="3A32DF75" w14:textId="77777777" w:rsidR="00133975" w:rsidRDefault="007A2F43">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Ναι. </w:t>
      </w:r>
    </w:p>
    <w:p w14:paraId="3A32DF76" w14:textId="77777777" w:rsidR="00133975" w:rsidRDefault="007A2F43">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Συνεπώς το άρθρο 10 έγινε δεκτό ως έχει κατά πλειοψηφία.</w:t>
      </w:r>
    </w:p>
    <w:p w14:paraId="3A32DF7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Ερωτάτ</w:t>
      </w:r>
      <w:r>
        <w:rPr>
          <w:rFonts w:eastAsia="Times New Roman" w:cs="Times New Roman"/>
          <w:szCs w:val="24"/>
        </w:rPr>
        <w:t>αι το Σώμα: Γίνεται δεκτό το άρθρο 11 ως έχει;</w:t>
      </w:r>
    </w:p>
    <w:p w14:paraId="3A32DF78" w14:textId="77777777" w:rsidR="00133975" w:rsidRDefault="007A2F43">
      <w:pPr>
        <w:spacing w:line="600" w:lineRule="auto"/>
        <w:ind w:firstLine="720"/>
        <w:jc w:val="both"/>
        <w:rPr>
          <w:rFonts w:eastAsia="Times New Roman"/>
          <w:szCs w:val="24"/>
        </w:rPr>
      </w:pPr>
      <w:r>
        <w:rPr>
          <w:rFonts w:eastAsia="Times New Roman"/>
          <w:b/>
          <w:szCs w:val="24"/>
        </w:rPr>
        <w:t xml:space="preserve">ΙΩΑΝΝΕΤΑ (ΑΝΝΕΤΑ) ΚΑΒΒΑΔΙΑ: </w:t>
      </w:r>
      <w:r>
        <w:rPr>
          <w:rFonts w:eastAsia="Times New Roman"/>
          <w:szCs w:val="24"/>
        </w:rPr>
        <w:t>Ναι.</w:t>
      </w:r>
    </w:p>
    <w:p w14:paraId="3A32DF79" w14:textId="77777777" w:rsidR="00133975" w:rsidRDefault="007A2F43">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3A32DF7A" w14:textId="77777777" w:rsidR="00133975" w:rsidRDefault="007A2F43">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Ναι. </w:t>
      </w:r>
    </w:p>
    <w:p w14:paraId="3A32DF7B" w14:textId="77777777" w:rsidR="00133975" w:rsidRDefault="007A2F43">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3A32DF7C" w14:textId="77777777" w:rsidR="00133975" w:rsidRDefault="007A2F43">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3A32DF7D" w14:textId="77777777" w:rsidR="00133975" w:rsidRDefault="007A2F43">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 </w:t>
      </w:r>
    </w:p>
    <w:p w14:paraId="3A32DF7E" w14:textId="77777777" w:rsidR="00133975" w:rsidRDefault="007A2F43">
      <w:pPr>
        <w:spacing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 </w:t>
      </w:r>
    </w:p>
    <w:p w14:paraId="3A32DF7F" w14:textId="77777777" w:rsidR="00133975" w:rsidRDefault="007A2F43">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Ναι. </w:t>
      </w:r>
    </w:p>
    <w:p w14:paraId="3A32DF80" w14:textId="77777777" w:rsidR="00133975" w:rsidRDefault="007A2F43">
      <w:pPr>
        <w:spacing w:line="600" w:lineRule="auto"/>
        <w:ind w:firstLine="720"/>
        <w:jc w:val="both"/>
        <w:rPr>
          <w:rFonts w:eastAsia="Times New Roman" w:cs="Times New Roman"/>
          <w:szCs w:val="24"/>
        </w:rPr>
      </w:pPr>
      <w:r>
        <w:rPr>
          <w:rFonts w:eastAsia="Times New Roman"/>
          <w:b/>
          <w:szCs w:val="24"/>
        </w:rPr>
        <w:lastRenderedPageBreak/>
        <w:t>ΠΡΟΕΔΡΕΥΩΝ (Γεώργιος Βαρεμένος):</w:t>
      </w:r>
      <w:r>
        <w:rPr>
          <w:rFonts w:eastAsia="Times New Roman"/>
          <w:szCs w:val="24"/>
        </w:rPr>
        <w:t xml:space="preserve"> </w:t>
      </w:r>
      <w:r>
        <w:rPr>
          <w:rFonts w:eastAsia="Times New Roman" w:cs="Times New Roman"/>
          <w:szCs w:val="24"/>
        </w:rPr>
        <w:t>Συνεπώς το άρθρο 11 έγινε δεκτό ως έχει κατά πλειοψηφία.</w:t>
      </w:r>
    </w:p>
    <w:p w14:paraId="3A32DF8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 ως έχει;</w:t>
      </w:r>
    </w:p>
    <w:p w14:paraId="3A32DF82" w14:textId="77777777" w:rsidR="00133975" w:rsidRDefault="007A2F43">
      <w:pPr>
        <w:spacing w:line="600" w:lineRule="auto"/>
        <w:ind w:firstLine="720"/>
        <w:jc w:val="both"/>
        <w:rPr>
          <w:rFonts w:eastAsia="Times New Roman"/>
          <w:szCs w:val="24"/>
        </w:rPr>
      </w:pPr>
      <w:r>
        <w:rPr>
          <w:rFonts w:eastAsia="Times New Roman"/>
          <w:b/>
          <w:szCs w:val="24"/>
        </w:rPr>
        <w:t xml:space="preserve">ΙΩΑΝΝΕΤΑ (ΑΝΝΕΤΑ) ΚΑΒΒΑΔΙΑ: </w:t>
      </w:r>
      <w:r>
        <w:rPr>
          <w:rFonts w:eastAsia="Times New Roman"/>
          <w:szCs w:val="24"/>
        </w:rPr>
        <w:t>Ναι.</w:t>
      </w:r>
    </w:p>
    <w:p w14:paraId="3A32DF83" w14:textId="77777777" w:rsidR="00133975" w:rsidRDefault="007A2F43">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3A32DF84" w14:textId="77777777" w:rsidR="00133975" w:rsidRDefault="007A2F43">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Ναι. </w:t>
      </w:r>
    </w:p>
    <w:p w14:paraId="3A32DF85" w14:textId="77777777" w:rsidR="00133975" w:rsidRDefault="007A2F43">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3A32DF86" w14:textId="77777777" w:rsidR="00133975" w:rsidRDefault="007A2F43">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3A32DF87" w14:textId="77777777" w:rsidR="00133975" w:rsidRDefault="007A2F43">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 </w:t>
      </w:r>
    </w:p>
    <w:p w14:paraId="3A32DF88" w14:textId="77777777" w:rsidR="00133975" w:rsidRDefault="007A2F43">
      <w:pPr>
        <w:spacing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 </w:t>
      </w:r>
    </w:p>
    <w:p w14:paraId="3A32DF89" w14:textId="77777777" w:rsidR="00133975" w:rsidRDefault="007A2F43">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Ναι. </w:t>
      </w:r>
    </w:p>
    <w:p w14:paraId="3A32DF8A" w14:textId="77777777" w:rsidR="00133975" w:rsidRDefault="007A2F43">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Συνεπώς το άρθρο 12 έγινε δεκτό ως έχει κατά πλειοψηφία.</w:t>
      </w:r>
    </w:p>
    <w:p w14:paraId="3A32DF8B"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Ερωτάται το Σώμα: Γίνετ</w:t>
      </w:r>
      <w:r>
        <w:rPr>
          <w:rFonts w:eastAsia="Times New Roman" w:cs="Times New Roman"/>
          <w:szCs w:val="24"/>
        </w:rPr>
        <w:t>αι δεκτό το άρθρο 13 ως έχει;</w:t>
      </w:r>
    </w:p>
    <w:p w14:paraId="3A32DF8C" w14:textId="77777777" w:rsidR="00133975" w:rsidRDefault="007A2F43">
      <w:pPr>
        <w:spacing w:line="600" w:lineRule="auto"/>
        <w:ind w:firstLine="720"/>
        <w:jc w:val="both"/>
        <w:rPr>
          <w:rFonts w:eastAsia="Times New Roman"/>
          <w:szCs w:val="24"/>
        </w:rPr>
      </w:pPr>
      <w:r>
        <w:rPr>
          <w:rFonts w:eastAsia="Times New Roman"/>
          <w:b/>
          <w:szCs w:val="24"/>
        </w:rPr>
        <w:t xml:space="preserve">ΙΩΑΝΝΕΤΑ (ΑΝΝΕΤΑ) ΚΑΒΒΑΔΙΑ: </w:t>
      </w:r>
      <w:r>
        <w:rPr>
          <w:rFonts w:eastAsia="Times New Roman"/>
          <w:szCs w:val="24"/>
        </w:rPr>
        <w:t>Ναι.</w:t>
      </w:r>
    </w:p>
    <w:p w14:paraId="3A32DF8D" w14:textId="77777777" w:rsidR="00133975" w:rsidRDefault="007A2F43">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3A32DF8E" w14:textId="77777777" w:rsidR="00133975" w:rsidRDefault="007A2F43">
      <w:pPr>
        <w:spacing w:line="600" w:lineRule="auto"/>
        <w:ind w:firstLine="720"/>
        <w:jc w:val="both"/>
        <w:rPr>
          <w:rFonts w:eastAsia="Times New Roman"/>
          <w:szCs w:val="24"/>
        </w:rPr>
      </w:pPr>
      <w:r>
        <w:rPr>
          <w:rFonts w:eastAsia="Times New Roman"/>
          <w:b/>
          <w:szCs w:val="24"/>
        </w:rPr>
        <w:lastRenderedPageBreak/>
        <w:t>ΚΩΝΣΤΑΝΤΙΝΟΣ ΜΠΑΡΓΙΩΤΑΣ:</w:t>
      </w:r>
      <w:r>
        <w:rPr>
          <w:rFonts w:eastAsia="Times New Roman"/>
          <w:szCs w:val="24"/>
        </w:rPr>
        <w:t xml:space="preserve"> Ναι. </w:t>
      </w:r>
    </w:p>
    <w:p w14:paraId="3A32DF8F" w14:textId="77777777" w:rsidR="00133975" w:rsidRDefault="007A2F43">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3A32DF90" w14:textId="77777777" w:rsidR="00133975" w:rsidRDefault="007A2F43">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Ναι.</w:t>
      </w:r>
    </w:p>
    <w:p w14:paraId="3A32DF91" w14:textId="77777777" w:rsidR="00133975" w:rsidRDefault="007A2F43">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 </w:t>
      </w:r>
    </w:p>
    <w:p w14:paraId="3A32DF92" w14:textId="77777777" w:rsidR="00133975" w:rsidRDefault="007A2F43">
      <w:pPr>
        <w:spacing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Ναι. </w:t>
      </w:r>
    </w:p>
    <w:p w14:paraId="3A32DF93" w14:textId="77777777" w:rsidR="00133975" w:rsidRDefault="007A2F43">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Ναι</w:t>
      </w:r>
      <w:r>
        <w:rPr>
          <w:rFonts w:eastAsia="Times New Roman"/>
          <w:szCs w:val="24"/>
        </w:rPr>
        <w:t xml:space="preserve">. </w:t>
      </w:r>
    </w:p>
    <w:p w14:paraId="3A32DF94" w14:textId="77777777" w:rsidR="00133975" w:rsidRDefault="007A2F43">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Συνεπώς το άρθρο 13 έγινε δεκτό ως έχει κατά πλειοψηφία.</w:t>
      </w:r>
    </w:p>
    <w:p w14:paraId="3A32DF9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1267 και ειδικό 107</w:t>
      </w:r>
      <w:r>
        <w:rPr>
          <w:rFonts w:eastAsia="Times New Roman" w:cs="Times New Roman"/>
          <w:szCs w:val="24"/>
        </w:rPr>
        <w:t>,</w:t>
      </w:r>
      <w:r>
        <w:rPr>
          <w:rFonts w:eastAsia="Times New Roman" w:cs="Times New Roman"/>
          <w:szCs w:val="24"/>
        </w:rPr>
        <w:t xml:space="preserve"> όπως τροποποιήθηκε από τον κύριο Υπουργό; </w:t>
      </w:r>
    </w:p>
    <w:p w14:paraId="3A32DF96" w14:textId="77777777" w:rsidR="00133975" w:rsidRDefault="007A2F43">
      <w:pPr>
        <w:spacing w:line="600" w:lineRule="auto"/>
        <w:ind w:firstLine="720"/>
        <w:jc w:val="both"/>
        <w:rPr>
          <w:rFonts w:eastAsia="Times New Roman"/>
          <w:szCs w:val="24"/>
        </w:rPr>
      </w:pPr>
      <w:r>
        <w:rPr>
          <w:rFonts w:eastAsia="Times New Roman"/>
          <w:b/>
          <w:szCs w:val="24"/>
        </w:rPr>
        <w:t xml:space="preserve">ΙΩΑΝΝΕΤΑ (ΑΝΝΕΤΑ) ΚΑΒΒΑΔΙΑ: </w:t>
      </w:r>
      <w:r>
        <w:rPr>
          <w:rFonts w:eastAsia="Times New Roman"/>
          <w:szCs w:val="24"/>
        </w:rPr>
        <w:t>Ναι.</w:t>
      </w:r>
    </w:p>
    <w:p w14:paraId="3A32DF97" w14:textId="77777777" w:rsidR="00133975" w:rsidRDefault="007A2F43">
      <w:pPr>
        <w:spacing w:line="600" w:lineRule="auto"/>
        <w:ind w:firstLine="720"/>
        <w:jc w:val="both"/>
        <w:rPr>
          <w:rFonts w:eastAsia="Times New Roman"/>
          <w:szCs w:val="24"/>
        </w:rPr>
      </w:pPr>
      <w:r>
        <w:rPr>
          <w:rFonts w:eastAsia="Times New Roman"/>
          <w:b/>
          <w:szCs w:val="24"/>
        </w:rPr>
        <w:t>ΝΙΚΟ</w:t>
      </w:r>
      <w:r>
        <w:rPr>
          <w:rFonts w:eastAsia="Times New Roman"/>
          <w:b/>
          <w:szCs w:val="24"/>
        </w:rPr>
        <w:t>ΛΑΟΣ ΠΑΝΑΓΙΩΤΟΠΟΥΛΟΣ:</w:t>
      </w:r>
      <w:r>
        <w:rPr>
          <w:rFonts w:eastAsia="Times New Roman"/>
          <w:szCs w:val="24"/>
        </w:rPr>
        <w:t xml:space="preserve"> Όχι.</w:t>
      </w:r>
    </w:p>
    <w:p w14:paraId="3A32DF98" w14:textId="77777777" w:rsidR="00133975" w:rsidRDefault="007A2F43">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Παρών.</w:t>
      </w:r>
    </w:p>
    <w:p w14:paraId="3A32DF99" w14:textId="77777777" w:rsidR="00133975" w:rsidRDefault="007A2F43">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3A32DF9A" w14:textId="77777777" w:rsidR="00133975" w:rsidRDefault="007A2F43">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Όχι. </w:t>
      </w:r>
    </w:p>
    <w:p w14:paraId="3A32DF9B" w14:textId="77777777" w:rsidR="00133975" w:rsidRDefault="007A2F43">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 </w:t>
      </w:r>
    </w:p>
    <w:p w14:paraId="3A32DF9C" w14:textId="77777777" w:rsidR="00133975" w:rsidRDefault="007A2F43">
      <w:pPr>
        <w:spacing w:line="600" w:lineRule="auto"/>
        <w:ind w:firstLine="720"/>
        <w:jc w:val="both"/>
        <w:rPr>
          <w:rFonts w:eastAsia="Times New Roman"/>
          <w:szCs w:val="24"/>
        </w:rPr>
      </w:pPr>
      <w:r>
        <w:rPr>
          <w:rFonts w:eastAsia="Times New Roman"/>
          <w:b/>
          <w:szCs w:val="24"/>
        </w:rPr>
        <w:lastRenderedPageBreak/>
        <w:t>ΔΗΜΗΤΡΙΟΣ ΚΑΒΑΔΕΛΛΑΣ:</w:t>
      </w:r>
      <w:r>
        <w:rPr>
          <w:rFonts w:eastAsia="Times New Roman"/>
          <w:szCs w:val="24"/>
        </w:rPr>
        <w:t xml:space="preserve"> Όχι. </w:t>
      </w:r>
    </w:p>
    <w:p w14:paraId="3A32DF9D" w14:textId="77777777" w:rsidR="00133975" w:rsidRDefault="007A2F43">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Παρών. </w:t>
      </w:r>
    </w:p>
    <w:p w14:paraId="3A32DF9E" w14:textId="77777777" w:rsidR="00133975" w:rsidRDefault="007A2F43">
      <w:pPr>
        <w:spacing w:line="600" w:lineRule="auto"/>
        <w:ind w:firstLine="720"/>
        <w:jc w:val="both"/>
        <w:rPr>
          <w:rFonts w:eastAsia="Times New Roman" w:cs="Times New Roman"/>
          <w:szCs w:val="24"/>
        </w:rPr>
      </w:pPr>
      <w:r>
        <w:rPr>
          <w:rFonts w:eastAsia="Times New Roman"/>
          <w:b/>
          <w:szCs w:val="24"/>
        </w:rPr>
        <w:t xml:space="preserve">ΠΡΟΕΔΡΕΥΩΝ (Γεώργιος Βαρεμένος): </w:t>
      </w:r>
      <w:r>
        <w:rPr>
          <w:rFonts w:eastAsia="Times New Roman"/>
          <w:szCs w:val="24"/>
        </w:rPr>
        <w:t xml:space="preserve">Συνεπώς </w:t>
      </w:r>
      <w:r>
        <w:rPr>
          <w:rFonts w:eastAsia="Times New Roman" w:cs="Times New Roman"/>
          <w:szCs w:val="24"/>
        </w:rPr>
        <w:t xml:space="preserve">η τροπολογία με </w:t>
      </w:r>
      <w:r>
        <w:rPr>
          <w:rFonts w:eastAsia="Times New Roman" w:cs="Times New Roman"/>
          <w:szCs w:val="24"/>
        </w:rPr>
        <w:t>γενικό αριθμό 1267 και ειδικό 107 έγινε δεκτή, όπως τροποποιήθηκε από τον κύριο Υπουργό, κατά πλειοψηφία και εντάσσεται στο νομοσχέδιο ως ίδια άρθρα.</w:t>
      </w:r>
    </w:p>
    <w:p w14:paraId="3A32DF9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1268 και ειδικό 108 ως έχει; </w:t>
      </w:r>
    </w:p>
    <w:p w14:paraId="3A32DFA0" w14:textId="77777777" w:rsidR="00133975" w:rsidRDefault="007A2F43">
      <w:pPr>
        <w:spacing w:line="600" w:lineRule="auto"/>
        <w:ind w:firstLine="720"/>
        <w:jc w:val="both"/>
        <w:rPr>
          <w:rFonts w:eastAsia="Times New Roman"/>
          <w:szCs w:val="24"/>
        </w:rPr>
      </w:pPr>
      <w:r>
        <w:rPr>
          <w:rFonts w:eastAsia="Times New Roman"/>
          <w:b/>
          <w:szCs w:val="24"/>
        </w:rPr>
        <w:t>ΙΩΑΝΝΕΤΑ (ΑΝΝΕ</w:t>
      </w:r>
      <w:r>
        <w:rPr>
          <w:rFonts w:eastAsia="Times New Roman"/>
          <w:b/>
          <w:szCs w:val="24"/>
        </w:rPr>
        <w:t xml:space="preserve">ΤΑ) ΚΑΒΒΑΔΙΑ: </w:t>
      </w:r>
      <w:r>
        <w:rPr>
          <w:rFonts w:eastAsia="Times New Roman"/>
          <w:szCs w:val="24"/>
        </w:rPr>
        <w:t>Ναι.</w:t>
      </w:r>
    </w:p>
    <w:p w14:paraId="3A32DFA1" w14:textId="77777777" w:rsidR="00133975" w:rsidRDefault="007A2F43">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3A32DFA2" w14:textId="77777777" w:rsidR="00133975" w:rsidRDefault="007A2F43">
      <w:pPr>
        <w:spacing w:line="600" w:lineRule="auto"/>
        <w:ind w:firstLine="720"/>
        <w:jc w:val="both"/>
        <w:rPr>
          <w:rFonts w:eastAsia="Times New Roman"/>
          <w:szCs w:val="24"/>
        </w:rPr>
      </w:pPr>
      <w:r>
        <w:rPr>
          <w:rFonts w:eastAsia="Times New Roman"/>
          <w:b/>
          <w:szCs w:val="24"/>
        </w:rPr>
        <w:t>ΚΩΝΣΤΑΝΤΙΝΟΣ ΜΠΑΡΓΙΩΤΑΣ:</w:t>
      </w:r>
      <w:r>
        <w:rPr>
          <w:rFonts w:eastAsia="Times New Roman"/>
          <w:szCs w:val="24"/>
        </w:rPr>
        <w:t xml:space="preserve"> Ναι.</w:t>
      </w:r>
    </w:p>
    <w:p w14:paraId="3A32DFA3" w14:textId="77777777" w:rsidR="00133975" w:rsidRDefault="007A2F43">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3A32DFA4" w14:textId="77777777" w:rsidR="00133975" w:rsidRDefault="007A2F43">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Ναι. </w:t>
      </w:r>
    </w:p>
    <w:p w14:paraId="3A32DFA5" w14:textId="77777777" w:rsidR="00133975" w:rsidRDefault="007A2F43">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 </w:t>
      </w:r>
    </w:p>
    <w:p w14:paraId="3A32DFA6" w14:textId="77777777" w:rsidR="00133975" w:rsidRDefault="007A2F43">
      <w:pPr>
        <w:spacing w:line="600" w:lineRule="auto"/>
        <w:ind w:firstLine="720"/>
        <w:jc w:val="both"/>
        <w:rPr>
          <w:rFonts w:eastAsia="Times New Roman"/>
          <w:szCs w:val="24"/>
        </w:rPr>
      </w:pPr>
      <w:r>
        <w:rPr>
          <w:rFonts w:eastAsia="Times New Roman"/>
          <w:b/>
          <w:szCs w:val="24"/>
        </w:rPr>
        <w:t>ΔΗΜΗΤΡΙΟΣ ΚΑΒΑΔΕΛΛΑΣ:</w:t>
      </w:r>
      <w:r>
        <w:rPr>
          <w:rFonts w:eastAsia="Times New Roman"/>
          <w:szCs w:val="24"/>
        </w:rPr>
        <w:t xml:space="preserve"> Παρών. </w:t>
      </w:r>
    </w:p>
    <w:p w14:paraId="3A32DFA7" w14:textId="77777777" w:rsidR="00133975" w:rsidRDefault="007A2F43">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Ναι. </w:t>
      </w:r>
    </w:p>
    <w:p w14:paraId="3A32DFA8" w14:textId="77777777" w:rsidR="00133975" w:rsidRDefault="007A2F43">
      <w:pPr>
        <w:spacing w:line="600" w:lineRule="auto"/>
        <w:ind w:firstLine="720"/>
        <w:jc w:val="both"/>
        <w:rPr>
          <w:rFonts w:eastAsia="Times New Roman" w:cs="Times New Roman"/>
          <w:szCs w:val="24"/>
        </w:rPr>
      </w:pPr>
      <w:r>
        <w:rPr>
          <w:rFonts w:eastAsia="Times New Roman"/>
          <w:b/>
          <w:szCs w:val="24"/>
        </w:rPr>
        <w:lastRenderedPageBreak/>
        <w:t xml:space="preserve">ΠΡΟΕΔΡΕΥΩΝ (Γεώργιος Βαρεμένος): </w:t>
      </w:r>
      <w:r>
        <w:rPr>
          <w:rFonts w:eastAsia="Times New Roman"/>
          <w:szCs w:val="24"/>
        </w:rPr>
        <w:t>Συνεπώ</w:t>
      </w:r>
      <w:r>
        <w:rPr>
          <w:rFonts w:eastAsia="Times New Roman"/>
          <w:szCs w:val="24"/>
        </w:rPr>
        <w:t xml:space="preserve">ς </w:t>
      </w:r>
      <w:r>
        <w:rPr>
          <w:rFonts w:eastAsia="Times New Roman" w:cs="Times New Roman"/>
          <w:szCs w:val="24"/>
        </w:rPr>
        <w:t>η τροπολογία με γενικό αριθμό 1268 και ειδικό 108 έγινε δεκτή ως έχει κατά πλειοψηφία και εντάσσεται στο νομοσχέδιο ως ίδιο άρθρο.</w:t>
      </w:r>
    </w:p>
    <w:p w14:paraId="3A32DFA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1271 και ειδικό 109 ως έχει; </w:t>
      </w:r>
    </w:p>
    <w:p w14:paraId="3A32DFAA" w14:textId="77777777" w:rsidR="00133975" w:rsidRDefault="007A2F43">
      <w:pPr>
        <w:spacing w:line="600" w:lineRule="auto"/>
        <w:ind w:firstLine="720"/>
        <w:jc w:val="both"/>
        <w:rPr>
          <w:rFonts w:eastAsia="Times New Roman"/>
          <w:szCs w:val="24"/>
        </w:rPr>
      </w:pPr>
      <w:r>
        <w:rPr>
          <w:rFonts w:eastAsia="Times New Roman"/>
          <w:b/>
          <w:szCs w:val="24"/>
        </w:rPr>
        <w:t xml:space="preserve">ΙΩΑΝΝΕΤΑ (ΑΝΝΕΤΑ) ΚΑΒΒΑΔΙΑ: </w:t>
      </w:r>
      <w:r>
        <w:rPr>
          <w:rFonts w:eastAsia="Times New Roman"/>
          <w:szCs w:val="24"/>
        </w:rPr>
        <w:t>Ναι</w:t>
      </w:r>
      <w:r>
        <w:rPr>
          <w:rFonts w:eastAsia="Times New Roman"/>
          <w:szCs w:val="24"/>
        </w:rPr>
        <w:t>.</w:t>
      </w:r>
    </w:p>
    <w:p w14:paraId="3A32DFAB" w14:textId="77777777" w:rsidR="00133975" w:rsidRDefault="007A2F43">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Όχι.</w:t>
      </w:r>
    </w:p>
    <w:p w14:paraId="3A32DFAC" w14:textId="77777777" w:rsidR="00133975" w:rsidRDefault="007A2F43">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Παρών.</w:t>
      </w:r>
    </w:p>
    <w:p w14:paraId="3A32DFAD" w14:textId="77777777" w:rsidR="00133975" w:rsidRDefault="007A2F43">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3A32DFAE" w14:textId="77777777" w:rsidR="00133975" w:rsidRDefault="007A2F43">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3A32DFAF" w14:textId="77777777" w:rsidR="00133975" w:rsidRDefault="007A2F43">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A32DFB0" w14:textId="77777777" w:rsidR="00133975" w:rsidRDefault="007A2F43">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3A32DFB1" w14:textId="77777777" w:rsidR="00133975" w:rsidRDefault="007A2F43">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3A32DFB2" w14:textId="77777777" w:rsidR="00133975" w:rsidRDefault="007A2F43">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Συνεπώς η τροπολογία με</w:t>
      </w:r>
      <w:r>
        <w:rPr>
          <w:rFonts w:eastAsia="Times New Roman" w:cs="Times New Roman"/>
          <w:szCs w:val="24"/>
        </w:rPr>
        <w:t xml:space="preserve"> γενικό αριθμό 1271 και ειδικό 109 έγινε δεκτή ως έχει κατά πλειοψηφία και εντάσσεται στο νομοσχέδιο ως ίδιο άρθρο.</w:t>
      </w:r>
    </w:p>
    <w:p w14:paraId="3A32DFB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Γίνεται δεκτή η τροπολογία με γενικό αριθμό 1272 και ειδικό 110 ως έχει; </w:t>
      </w:r>
    </w:p>
    <w:p w14:paraId="3A32DFB4" w14:textId="77777777" w:rsidR="00133975" w:rsidRDefault="007A2F43">
      <w:pPr>
        <w:spacing w:line="600" w:lineRule="auto"/>
        <w:ind w:firstLine="720"/>
        <w:jc w:val="both"/>
        <w:rPr>
          <w:rFonts w:eastAsia="Times New Roman"/>
          <w:szCs w:val="24"/>
        </w:rPr>
      </w:pPr>
      <w:r>
        <w:rPr>
          <w:rFonts w:eastAsia="Times New Roman"/>
          <w:b/>
          <w:szCs w:val="24"/>
        </w:rPr>
        <w:t xml:space="preserve">ΙΩΑΝΝΕΤΑ (ΑΝΝΕΤΑ) ΚΑΒΒΑΔΙΑ: </w:t>
      </w:r>
      <w:r>
        <w:rPr>
          <w:rFonts w:eastAsia="Times New Roman"/>
          <w:szCs w:val="24"/>
        </w:rPr>
        <w:t>Ναι.</w:t>
      </w:r>
    </w:p>
    <w:p w14:paraId="3A32DFB5" w14:textId="77777777" w:rsidR="00133975" w:rsidRDefault="007A2F43">
      <w:pPr>
        <w:spacing w:line="600" w:lineRule="auto"/>
        <w:ind w:firstLine="720"/>
        <w:jc w:val="both"/>
        <w:rPr>
          <w:rFonts w:eastAsia="Times New Roman"/>
          <w:szCs w:val="24"/>
        </w:rPr>
      </w:pPr>
      <w:r>
        <w:rPr>
          <w:rFonts w:eastAsia="Times New Roman"/>
          <w:b/>
          <w:szCs w:val="24"/>
        </w:rPr>
        <w:t>ΝΙΚΟΛΑΟΣ ΠΑΝΑΓΙ</w:t>
      </w:r>
      <w:r>
        <w:rPr>
          <w:rFonts w:eastAsia="Times New Roman"/>
          <w:b/>
          <w:szCs w:val="24"/>
        </w:rPr>
        <w:t>ΩΤΟΠΟΥΛΟΣ:</w:t>
      </w:r>
      <w:r>
        <w:rPr>
          <w:rFonts w:eastAsia="Times New Roman"/>
          <w:szCs w:val="24"/>
        </w:rPr>
        <w:t xml:space="preserve"> Ναι.</w:t>
      </w:r>
    </w:p>
    <w:p w14:paraId="3A32DFB6" w14:textId="77777777" w:rsidR="00133975" w:rsidRDefault="007A2F43">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Ναι.</w:t>
      </w:r>
    </w:p>
    <w:p w14:paraId="3A32DFB7" w14:textId="77777777" w:rsidR="00133975" w:rsidRDefault="007A2F43">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3A32DFB8" w14:textId="77777777" w:rsidR="00133975" w:rsidRDefault="007A2F43">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Όχι.</w:t>
      </w:r>
    </w:p>
    <w:p w14:paraId="3A32DFB9" w14:textId="77777777" w:rsidR="00133975" w:rsidRDefault="007A2F43">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A32DFBA" w14:textId="77777777" w:rsidR="00133975" w:rsidRDefault="007A2F43">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3A32DFBB" w14:textId="77777777" w:rsidR="00133975" w:rsidRDefault="007A2F43">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Ναι.</w:t>
      </w:r>
    </w:p>
    <w:p w14:paraId="3A32DFBC" w14:textId="77777777" w:rsidR="00133975" w:rsidRDefault="007A2F43">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Συνεπώς</w:t>
      </w:r>
      <w:r>
        <w:rPr>
          <w:rFonts w:eastAsia="Times New Roman" w:cs="Times New Roman"/>
          <w:szCs w:val="24"/>
        </w:rPr>
        <w:t xml:space="preserve"> η τροπολογία με γενικό αριθμό 1272 και ειδικό 110 έγινε δεκτή ως έχει κατά πλειοψηφία και εντάσσεται στο νομοσχέδιο ως ίδιο άρθρο.</w:t>
      </w:r>
    </w:p>
    <w:p w14:paraId="3A32DFB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1274 και ειδικό 111 ως έχει; </w:t>
      </w:r>
    </w:p>
    <w:p w14:paraId="3A32DFBE" w14:textId="77777777" w:rsidR="00133975" w:rsidRDefault="007A2F43">
      <w:pPr>
        <w:spacing w:line="600" w:lineRule="auto"/>
        <w:ind w:firstLine="720"/>
        <w:jc w:val="both"/>
        <w:rPr>
          <w:rFonts w:eastAsia="Times New Roman"/>
          <w:szCs w:val="24"/>
        </w:rPr>
      </w:pPr>
      <w:r>
        <w:rPr>
          <w:rFonts w:eastAsia="Times New Roman"/>
          <w:b/>
          <w:szCs w:val="24"/>
        </w:rPr>
        <w:t xml:space="preserve">ΙΩΑΝΝΕΤΑ (ΑΝΝΕΤΑ) ΚΑΒΒΑΔΙΑ: </w:t>
      </w:r>
      <w:r>
        <w:rPr>
          <w:rFonts w:eastAsia="Times New Roman"/>
          <w:szCs w:val="24"/>
        </w:rPr>
        <w:t>Ναι.</w:t>
      </w:r>
    </w:p>
    <w:p w14:paraId="3A32DFBF" w14:textId="77777777" w:rsidR="00133975" w:rsidRDefault="007A2F43">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Ναι.</w:t>
      </w:r>
    </w:p>
    <w:p w14:paraId="3A32DFC0" w14:textId="77777777" w:rsidR="00133975" w:rsidRDefault="007A2F43">
      <w:pPr>
        <w:spacing w:line="600" w:lineRule="auto"/>
        <w:ind w:firstLine="720"/>
        <w:jc w:val="both"/>
        <w:rPr>
          <w:rFonts w:eastAsia="Times New Roman"/>
          <w:szCs w:val="24"/>
        </w:rPr>
      </w:pPr>
      <w:r>
        <w:rPr>
          <w:rFonts w:eastAsia="Times New Roman"/>
          <w:b/>
          <w:szCs w:val="24"/>
        </w:rPr>
        <w:lastRenderedPageBreak/>
        <w:t xml:space="preserve">ΚΩΝΣΤΑΝΤΙΝΟΣ ΜΠΑΡΓΙΩΤΑΣ: </w:t>
      </w:r>
      <w:r>
        <w:rPr>
          <w:rFonts w:eastAsia="Times New Roman"/>
          <w:szCs w:val="24"/>
        </w:rPr>
        <w:t>Παρών.</w:t>
      </w:r>
    </w:p>
    <w:p w14:paraId="3A32DFC1" w14:textId="77777777" w:rsidR="00133975" w:rsidRDefault="007A2F43">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3A32DFC2" w14:textId="77777777" w:rsidR="00133975" w:rsidRDefault="007A2F43">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Ναι.</w:t>
      </w:r>
    </w:p>
    <w:p w14:paraId="3A32DFC3" w14:textId="77777777" w:rsidR="00133975" w:rsidRDefault="007A2F43">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Ναι.</w:t>
      </w:r>
    </w:p>
    <w:p w14:paraId="3A32DFC4" w14:textId="77777777" w:rsidR="00133975" w:rsidRDefault="007A2F43">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3A32DFC5" w14:textId="77777777" w:rsidR="00133975" w:rsidRDefault="007A2F43">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Όχι.</w:t>
      </w:r>
    </w:p>
    <w:p w14:paraId="3A32DFC6" w14:textId="77777777" w:rsidR="00133975" w:rsidRDefault="007A2F43">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Συνεπώς η τροπολογία με γε</w:t>
      </w:r>
      <w:r>
        <w:rPr>
          <w:rFonts w:eastAsia="Times New Roman" w:cs="Times New Roman"/>
          <w:szCs w:val="24"/>
        </w:rPr>
        <w:t>νικό αριθμό 1274 και ειδικό 111 έγινε δεκτή ως έχει κατά πλειοψηφία και εντάσσεται στο νομοσχέδιο ως ίδιο άρθρο.</w:t>
      </w:r>
    </w:p>
    <w:p w14:paraId="3A32DFC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1275 και ειδικό 112</w:t>
      </w:r>
      <w:r>
        <w:rPr>
          <w:rFonts w:eastAsia="Times New Roman" w:cs="Times New Roman"/>
          <w:szCs w:val="24"/>
        </w:rPr>
        <w:t>,</w:t>
      </w:r>
      <w:r>
        <w:rPr>
          <w:rFonts w:eastAsia="Times New Roman" w:cs="Times New Roman"/>
          <w:szCs w:val="24"/>
        </w:rPr>
        <w:t xml:space="preserve"> όπως τροποποιήθηκε από τον κύριο Υπουργό; </w:t>
      </w:r>
    </w:p>
    <w:p w14:paraId="3A32DFC8" w14:textId="77777777" w:rsidR="00133975" w:rsidRDefault="007A2F43">
      <w:pPr>
        <w:spacing w:line="600" w:lineRule="auto"/>
        <w:ind w:firstLine="720"/>
        <w:jc w:val="both"/>
        <w:rPr>
          <w:rFonts w:eastAsia="Times New Roman"/>
          <w:szCs w:val="24"/>
        </w:rPr>
      </w:pPr>
      <w:r>
        <w:rPr>
          <w:rFonts w:eastAsia="Times New Roman"/>
          <w:b/>
          <w:szCs w:val="24"/>
        </w:rPr>
        <w:t>ΙΩΑΝΝΕΤΑ (ΑΝΝΕΤΑ)</w:t>
      </w:r>
      <w:r>
        <w:rPr>
          <w:rFonts w:eastAsia="Times New Roman"/>
          <w:b/>
          <w:szCs w:val="24"/>
        </w:rPr>
        <w:t xml:space="preserve"> ΚΑΒΒΑΔΙΑ: </w:t>
      </w:r>
      <w:r>
        <w:rPr>
          <w:rFonts w:eastAsia="Times New Roman"/>
          <w:szCs w:val="24"/>
        </w:rPr>
        <w:t>Ναι.</w:t>
      </w:r>
    </w:p>
    <w:p w14:paraId="3A32DFC9" w14:textId="77777777" w:rsidR="00133975" w:rsidRDefault="007A2F43">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Όχι.</w:t>
      </w:r>
    </w:p>
    <w:p w14:paraId="3A32DFCA" w14:textId="77777777" w:rsidR="00133975" w:rsidRDefault="007A2F43">
      <w:pPr>
        <w:spacing w:line="600" w:lineRule="auto"/>
        <w:ind w:firstLine="720"/>
        <w:jc w:val="both"/>
        <w:rPr>
          <w:rFonts w:eastAsia="Times New Roman"/>
          <w:szCs w:val="24"/>
        </w:rPr>
      </w:pPr>
      <w:r>
        <w:rPr>
          <w:rFonts w:eastAsia="Times New Roman"/>
          <w:b/>
          <w:szCs w:val="24"/>
        </w:rPr>
        <w:t xml:space="preserve">ΚΩΝΣΤΑΝΤΙΝΟΣ ΜΠΑΡΓΙΩΤΑΣ: </w:t>
      </w:r>
      <w:r>
        <w:rPr>
          <w:rFonts w:eastAsia="Times New Roman"/>
          <w:szCs w:val="24"/>
        </w:rPr>
        <w:t>Παρών.</w:t>
      </w:r>
    </w:p>
    <w:p w14:paraId="3A32DFCB" w14:textId="77777777" w:rsidR="00133975" w:rsidRDefault="007A2F43">
      <w:pPr>
        <w:spacing w:line="600" w:lineRule="auto"/>
        <w:ind w:firstLine="720"/>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3A32DFCC" w14:textId="77777777" w:rsidR="00133975" w:rsidRDefault="007A2F43">
      <w:pPr>
        <w:spacing w:line="600" w:lineRule="auto"/>
        <w:ind w:firstLine="720"/>
        <w:jc w:val="both"/>
        <w:rPr>
          <w:rFonts w:eastAsia="Times New Roman"/>
          <w:szCs w:val="24"/>
        </w:rPr>
      </w:pPr>
      <w:r>
        <w:rPr>
          <w:rFonts w:eastAsia="Times New Roman"/>
          <w:b/>
          <w:szCs w:val="24"/>
        </w:rPr>
        <w:t>ΙΩΑΝΝΗΣ ΔΕΛΗΣ:</w:t>
      </w:r>
      <w:r>
        <w:rPr>
          <w:rFonts w:eastAsia="Times New Roman"/>
          <w:szCs w:val="24"/>
        </w:rPr>
        <w:t xml:space="preserve"> Παρών.</w:t>
      </w:r>
    </w:p>
    <w:p w14:paraId="3A32DFCD" w14:textId="77777777" w:rsidR="00133975" w:rsidRDefault="007A2F43">
      <w:pPr>
        <w:spacing w:line="600" w:lineRule="auto"/>
        <w:ind w:firstLine="720"/>
        <w:jc w:val="both"/>
        <w:rPr>
          <w:rFonts w:eastAsia="Times New Roman"/>
          <w:szCs w:val="24"/>
        </w:rPr>
      </w:pPr>
      <w:r>
        <w:rPr>
          <w:rFonts w:eastAsia="Times New Roman"/>
          <w:b/>
          <w:szCs w:val="24"/>
        </w:rPr>
        <w:lastRenderedPageBreak/>
        <w:t>ΑΘΑΝΑΣΙΟΣ ΠΑΠΑΧΡΙΣΤΟΠΟΥΛΟΣ:</w:t>
      </w:r>
      <w:r>
        <w:rPr>
          <w:rFonts w:eastAsia="Times New Roman"/>
          <w:szCs w:val="24"/>
        </w:rPr>
        <w:t xml:space="preserve"> Ναι.</w:t>
      </w:r>
    </w:p>
    <w:p w14:paraId="3A32DFCE" w14:textId="77777777" w:rsidR="00133975" w:rsidRDefault="007A2F43">
      <w:pPr>
        <w:spacing w:line="600" w:lineRule="auto"/>
        <w:ind w:firstLine="720"/>
        <w:jc w:val="both"/>
        <w:rPr>
          <w:rFonts w:eastAsia="Times New Roman"/>
          <w:szCs w:val="24"/>
        </w:rPr>
      </w:pPr>
      <w:r>
        <w:rPr>
          <w:rFonts w:eastAsia="Times New Roman"/>
          <w:b/>
          <w:szCs w:val="24"/>
        </w:rPr>
        <w:t xml:space="preserve">ΔΗΜΗΤΡΙΟΣ ΚΑΒΑΔΕΛΛΑΣ: </w:t>
      </w:r>
      <w:r>
        <w:rPr>
          <w:rFonts w:eastAsia="Times New Roman"/>
          <w:szCs w:val="24"/>
        </w:rPr>
        <w:t>Παρών.</w:t>
      </w:r>
    </w:p>
    <w:p w14:paraId="3A32DFCF" w14:textId="77777777" w:rsidR="00133975" w:rsidRDefault="007A2F43">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Παρών.</w:t>
      </w:r>
    </w:p>
    <w:p w14:paraId="3A32DFD0" w14:textId="77777777" w:rsidR="00133975" w:rsidRDefault="007A2F43">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Συνεπώς</w:t>
      </w:r>
      <w:r>
        <w:rPr>
          <w:rFonts w:eastAsia="Times New Roman" w:cs="Times New Roman"/>
          <w:szCs w:val="24"/>
        </w:rPr>
        <w:t xml:space="preserve"> η τροπολογία με γενικό αριθμό 1275 και ειδικό 112 έγινε δεκτή</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 και εντάσσεται στο νομοσχέδιο ως ίδιο άρθρο.</w:t>
      </w:r>
    </w:p>
    <w:p w14:paraId="3A32DFD1"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(ΜΕΤΑ ΤΗΝ ΚΑΤΑΜΕΤΡΗΣΗ)</w:t>
      </w:r>
    </w:p>
    <w:p w14:paraId="3A32DFD2" w14:textId="77777777" w:rsidR="00133975" w:rsidRDefault="007A2F43">
      <w:pPr>
        <w:spacing w:line="600" w:lineRule="auto"/>
        <w:ind w:firstLine="720"/>
        <w:jc w:val="both"/>
        <w:rPr>
          <w:rFonts w:eastAsia="Times New Roman" w:cs="Times New Roman"/>
          <w:szCs w:val="24"/>
        </w:rPr>
      </w:pPr>
      <w:r w:rsidRPr="00B23478">
        <w:rPr>
          <w:rFonts w:eastAsia="Times New Roman" w:cs="Times New Roman"/>
          <w:b/>
          <w:szCs w:val="24"/>
        </w:rPr>
        <w:t>ΠΡ</w:t>
      </w:r>
      <w:r w:rsidRPr="00B23478">
        <w:rPr>
          <w:rFonts w:eastAsia="Times New Roman" w:cs="Times New Roman"/>
          <w:b/>
          <w:szCs w:val="24"/>
        </w:rPr>
        <w:t>Ο</w:t>
      </w:r>
      <w:r w:rsidRPr="00B23478">
        <w:rPr>
          <w:rFonts w:eastAsia="Times New Roman" w:cs="Times New Roman"/>
          <w:b/>
          <w:szCs w:val="24"/>
        </w:rPr>
        <w:t>ΕΔΡΕΥΩΝ (Γ</w:t>
      </w:r>
      <w:r w:rsidRPr="00B23478">
        <w:rPr>
          <w:rFonts w:eastAsia="Times New Roman" w:cs="Times New Roman"/>
          <w:b/>
          <w:szCs w:val="24"/>
        </w:rPr>
        <w:t>εώργιος Βαρεμένος):</w:t>
      </w:r>
      <w:r>
        <w:rPr>
          <w:rFonts w:eastAsia="Times New Roman" w:cs="Times New Roman"/>
          <w:b/>
          <w:szCs w:val="24"/>
        </w:rPr>
        <w:t xml:space="preserve"> </w:t>
      </w:r>
      <w:r>
        <w:rPr>
          <w:rFonts w:eastAsia="Times New Roman" w:cs="Times New Roman"/>
          <w:szCs w:val="24"/>
        </w:rPr>
        <w:t xml:space="preserve">Κυρίες και κύριοι συνάδελφοι, έχω την τιμή να σας ανακοινώσω το αποτέλεσμα της διεξαχθείσης ονομαστικής ψηφοφορίας. </w:t>
      </w:r>
    </w:p>
    <w:p w14:paraId="3A32DFD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Ψήφισαν συνολικά 284 Βουλευτές.</w:t>
      </w:r>
    </w:p>
    <w:p w14:paraId="3A32DFD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Υπέρ της αρχής του νομοσχεδίου, δηλαδή «ΝΑΙ», ψήφισαν 171 Βουλευτές.</w:t>
      </w:r>
    </w:p>
    <w:p w14:paraId="3A32DFD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Κατά της αρχής του νομοσχεδίου, δηλαδή</w:t>
      </w:r>
      <w:r>
        <w:rPr>
          <w:rFonts w:eastAsia="Times New Roman" w:cs="Times New Roman"/>
          <w:szCs w:val="24"/>
        </w:rPr>
        <w:t xml:space="preserve"> «ΟΧΙ», ψήφισαν 113 Βουλευτές. </w:t>
      </w:r>
    </w:p>
    <w:p w14:paraId="3A32DFD6"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«ΠΑΡΩΝ»</w:t>
      </w:r>
      <w:r w:rsidRPr="00A72A6D">
        <w:rPr>
          <w:rFonts w:eastAsia="Times New Roman" w:cs="Times New Roman"/>
          <w:szCs w:val="24"/>
        </w:rPr>
        <w:t xml:space="preserve"> </w:t>
      </w:r>
      <w:r>
        <w:rPr>
          <w:rFonts w:eastAsia="Times New Roman" w:cs="Times New Roman"/>
          <w:szCs w:val="24"/>
        </w:rPr>
        <w:t>ψήφισε</w:t>
      </w:r>
      <w:r w:rsidRPr="00A72A6D">
        <w:rPr>
          <w:rFonts w:eastAsia="Times New Roman" w:cs="Times New Roman"/>
          <w:szCs w:val="24"/>
        </w:rPr>
        <w:t xml:space="preserve"> </w:t>
      </w:r>
      <w:r>
        <w:rPr>
          <w:rFonts w:eastAsia="Times New Roman" w:cs="Times New Roman"/>
          <w:szCs w:val="24"/>
        </w:rPr>
        <w:t>ουδείς.</w:t>
      </w:r>
    </w:p>
    <w:p w14:paraId="3A32DFD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«Νομική αναγνώριση της ταυτότητας φύλου - Εθνικός Μηχανισμός Εκπόνησης, Παρακολούθησης και Αξιολόγησης των Σχεδί</w:t>
      </w:r>
      <w:r>
        <w:rPr>
          <w:rFonts w:eastAsia="Times New Roman" w:cs="Times New Roman"/>
          <w:szCs w:val="24"/>
        </w:rPr>
        <w:t xml:space="preserve">ων Δράσης για </w:t>
      </w:r>
      <w:r>
        <w:rPr>
          <w:rFonts w:eastAsia="Times New Roman" w:cs="Times New Roman"/>
          <w:szCs w:val="24"/>
        </w:rPr>
        <w:lastRenderedPageBreak/>
        <w:t xml:space="preserve">τα Δικαιώματα του Παιδιού και άλλες </w:t>
      </w:r>
      <w:r>
        <w:rPr>
          <w:rFonts w:eastAsia="Times New Roman" w:cs="Times New Roman"/>
        </w:rPr>
        <w:t>διατάξεις</w:t>
      </w:r>
      <w:r>
        <w:rPr>
          <w:rFonts w:eastAsia="Times New Roman" w:cs="Times New Roman"/>
          <w:szCs w:val="24"/>
        </w:rPr>
        <w:t>» έγινε δεκτό επί της αρχής κατά πλειοψηφία.</w:t>
      </w:r>
    </w:p>
    <w:p w14:paraId="3A32DFD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Επί του </w:t>
      </w:r>
      <w:r>
        <w:rPr>
          <w:rFonts w:eastAsia="Times New Roman"/>
          <w:szCs w:val="24"/>
        </w:rPr>
        <w:t>άρθρο</w:t>
      </w:r>
      <w:r>
        <w:rPr>
          <w:rFonts w:eastAsia="Times New Roman" w:cs="Times New Roman"/>
          <w:szCs w:val="24"/>
        </w:rPr>
        <w:t>υ 1</w:t>
      </w:r>
      <w:r>
        <w:rPr>
          <w:rFonts w:eastAsia="Times New Roman" w:cs="Times New Roman"/>
          <w:szCs w:val="24"/>
        </w:rPr>
        <w:t>:</w:t>
      </w:r>
      <w:r>
        <w:rPr>
          <w:rFonts w:eastAsia="Times New Roman" w:cs="Times New Roman"/>
          <w:szCs w:val="24"/>
        </w:rPr>
        <w:t xml:space="preserve"> </w:t>
      </w:r>
    </w:p>
    <w:p w14:paraId="3A32DFD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Υπέρ του </w:t>
      </w:r>
      <w:r>
        <w:rPr>
          <w:rFonts w:eastAsia="Times New Roman"/>
          <w:szCs w:val="24"/>
        </w:rPr>
        <w:t>άρθρο</w:t>
      </w:r>
      <w:r>
        <w:rPr>
          <w:rFonts w:eastAsia="Times New Roman" w:cs="Times New Roman"/>
          <w:szCs w:val="24"/>
        </w:rPr>
        <w:t>υ, δηλαδή «ΝΑΙ», ψήφισαν 165 Βουλευτές.</w:t>
      </w:r>
    </w:p>
    <w:p w14:paraId="3A32DFDA"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Κατά του </w:t>
      </w:r>
      <w:r>
        <w:rPr>
          <w:rFonts w:eastAsia="Times New Roman"/>
          <w:szCs w:val="24"/>
        </w:rPr>
        <w:t>άρθρο</w:t>
      </w:r>
      <w:r>
        <w:rPr>
          <w:rFonts w:eastAsia="Times New Roman" w:cs="Times New Roman"/>
          <w:szCs w:val="24"/>
        </w:rPr>
        <w:t xml:space="preserve">υ, δηλαδή «ΟΧΙ», ψήφισαν 118 Βουλευτές. </w:t>
      </w:r>
    </w:p>
    <w:p w14:paraId="3A32DFDB"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Ψήφισε «ΠΑΡΩΝ» 1 Βουλευτ</w:t>
      </w:r>
      <w:r>
        <w:rPr>
          <w:rFonts w:eastAsia="Times New Roman" w:cs="Times New Roman"/>
          <w:szCs w:val="24"/>
        </w:rPr>
        <w:t>ής.</w:t>
      </w:r>
    </w:p>
    <w:p w14:paraId="3A32DFDC"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Συνεπώς το </w:t>
      </w:r>
      <w:r>
        <w:rPr>
          <w:rFonts w:eastAsia="Times New Roman"/>
          <w:szCs w:val="24"/>
        </w:rPr>
        <w:t>άρθρο</w:t>
      </w:r>
      <w:r>
        <w:rPr>
          <w:rFonts w:eastAsia="Times New Roman" w:cs="Times New Roman"/>
          <w:szCs w:val="24"/>
        </w:rPr>
        <w:t xml:space="preserve"> 1 έγινε δεκτό ως </w:t>
      </w:r>
      <w:r>
        <w:rPr>
          <w:rFonts w:eastAsia="Times New Roman"/>
          <w:bCs/>
        </w:rPr>
        <w:t>έχει</w:t>
      </w:r>
      <w:r>
        <w:rPr>
          <w:rFonts w:eastAsia="Times New Roman" w:cs="Times New Roman"/>
          <w:szCs w:val="24"/>
        </w:rPr>
        <w:t xml:space="preserve"> κατά πλειοψηφία. </w:t>
      </w:r>
    </w:p>
    <w:p w14:paraId="3A32DFD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Επί του </w:t>
      </w:r>
      <w:r>
        <w:rPr>
          <w:rFonts w:eastAsia="Times New Roman"/>
          <w:szCs w:val="24"/>
        </w:rPr>
        <w:t>άρθρο</w:t>
      </w:r>
      <w:r>
        <w:rPr>
          <w:rFonts w:eastAsia="Times New Roman" w:cs="Times New Roman"/>
          <w:szCs w:val="24"/>
        </w:rPr>
        <w:t>υ 2</w:t>
      </w:r>
      <w:r>
        <w:rPr>
          <w:rFonts w:eastAsia="Times New Roman" w:cs="Times New Roman"/>
          <w:szCs w:val="24"/>
        </w:rPr>
        <w:t>:</w:t>
      </w:r>
      <w:r>
        <w:rPr>
          <w:rFonts w:eastAsia="Times New Roman" w:cs="Times New Roman"/>
          <w:szCs w:val="24"/>
        </w:rPr>
        <w:t xml:space="preserve"> </w:t>
      </w:r>
    </w:p>
    <w:p w14:paraId="3A32DFDE"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Υπέρ του </w:t>
      </w:r>
      <w:r>
        <w:rPr>
          <w:rFonts w:eastAsia="Times New Roman"/>
          <w:szCs w:val="24"/>
        </w:rPr>
        <w:t>άρθρο</w:t>
      </w:r>
      <w:r>
        <w:rPr>
          <w:rFonts w:eastAsia="Times New Roman" w:cs="Times New Roman"/>
          <w:szCs w:val="24"/>
        </w:rPr>
        <w:t>υ, δηλαδή «ΝΑΙ», ψήφισαν 165 Βουλευτές.</w:t>
      </w:r>
    </w:p>
    <w:p w14:paraId="3A32DFD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Κατά του </w:t>
      </w:r>
      <w:r>
        <w:rPr>
          <w:rFonts w:eastAsia="Times New Roman"/>
          <w:szCs w:val="24"/>
        </w:rPr>
        <w:t>άρθρο</w:t>
      </w:r>
      <w:r>
        <w:rPr>
          <w:rFonts w:eastAsia="Times New Roman" w:cs="Times New Roman"/>
          <w:szCs w:val="24"/>
        </w:rPr>
        <w:t xml:space="preserve">υ, δηλαδή «ΟΧΙ», ψήφισαν 118 Βουλευτές. </w:t>
      </w:r>
    </w:p>
    <w:p w14:paraId="3A32DFE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Ψήφισε «ΠΑΡΩΝ» 1 Βουλευτής.</w:t>
      </w:r>
    </w:p>
    <w:p w14:paraId="3A32DFE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Συνεπώς το </w:t>
      </w:r>
      <w:r>
        <w:rPr>
          <w:rFonts w:eastAsia="Times New Roman"/>
          <w:szCs w:val="24"/>
        </w:rPr>
        <w:t>άρθρο</w:t>
      </w:r>
      <w:r>
        <w:rPr>
          <w:rFonts w:eastAsia="Times New Roman" w:cs="Times New Roman"/>
          <w:szCs w:val="24"/>
        </w:rPr>
        <w:t xml:space="preserve"> 2 έγινε δεκτό ως </w:t>
      </w:r>
      <w:r>
        <w:rPr>
          <w:rFonts w:eastAsia="Times New Roman"/>
          <w:bCs/>
        </w:rPr>
        <w:t>έχει</w:t>
      </w:r>
      <w:r>
        <w:rPr>
          <w:rFonts w:eastAsia="Times New Roman" w:cs="Times New Roman"/>
          <w:szCs w:val="24"/>
        </w:rPr>
        <w:t xml:space="preserve"> κατά πλειοψηφία. </w:t>
      </w:r>
    </w:p>
    <w:p w14:paraId="3A32DFE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Επί του </w:t>
      </w:r>
      <w:r>
        <w:rPr>
          <w:rFonts w:eastAsia="Times New Roman"/>
          <w:szCs w:val="24"/>
        </w:rPr>
        <w:t>άρθρο</w:t>
      </w:r>
      <w:r>
        <w:rPr>
          <w:rFonts w:eastAsia="Times New Roman" w:cs="Times New Roman"/>
          <w:szCs w:val="24"/>
        </w:rPr>
        <w:t>υ 3</w:t>
      </w:r>
      <w:r>
        <w:rPr>
          <w:rFonts w:eastAsia="Times New Roman" w:cs="Times New Roman"/>
          <w:szCs w:val="24"/>
        </w:rPr>
        <w:t>:</w:t>
      </w:r>
      <w:r>
        <w:rPr>
          <w:rFonts w:eastAsia="Times New Roman" w:cs="Times New Roman"/>
          <w:szCs w:val="24"/>
        </w:rPr>
        <w:t xml:space="preserve"> </w:t>
      </w:r>
    </w:p>
    <w:p w14:paraId="3A32DFE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Υπέρ του </w:t>
      </w:r>
      <w:r>
        <w:rPr>
          <w:rFonts w:eastAsia="Times New Roman"/>
          <w:szCs w:val="24"/>
        </w:rPr>
        <w:t>άρθρο</w:t>
      </w:r>
      <w:r>
        <w:rPr>
          <w:rFonts w:eastAsia="Times New Roman" w:cs="Times New Roman"/>
          <w:szCs w:val="24"/>
        </w:rPr>
        <w:t>υ, δηλαδή «ΝΑΙ», ψήφισαν 148 Βουλευτές.</w:t>
      </w:r>
    </w:p>
    <w:p w14:paraId="3A32DFE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Κατά του </w:t>
      </w:r>
      <w:r>
        <w:rPr>
          <w:rFonts w:eastAsia="Times New Roman"/>
          <w:szCs w:val="24"/>
        </w:rPr>
        <w:t>άρθρο</w:t>
      </w:r>
      <w:r>
        <w:rPr>
          <w:rFonts w:eastAsia="Times New Roman" w:cs="Times New Roman"/>
          <w:szCs w:val="24"/>
        </w:rPr>
        <w:t xml:space="preserve">υ, δηλαδή «ΟΧΙ», ψήφισαν 123 Βουλευτές. </w:t>
      </w:r>
    </w:p>
    <w:p w14:paraId="3A32DFE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Ψήφισαν «ΠΑΡΩΝ» 13 Βουλευτές.</w:t>
      </w:r>
    </w:p>
    <w:p w14:paraId="3A32DFE6"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το </w:t>
      </w:r>
      <w:r>
        <w:rPr>
          <w:rFonts w:eastAsia="Times New Roman"/>
          <w:szCs w:val="24"/>
        </w:rPr>
        <w:t>άρθρο</w:t>
      </w:r>
      <w:r>
        <w:rPr>
          <w:rFonts w:eastAsia="Times New Roman" w:cs="Times New Roman"/>
          <w:szCs w:val="24"/>
        </w:rPr>
        <w:t xml:space="preserve"> 3 έγινε δεκτό, όπως τροποποιήθηκε από τον κύριο Υπουργό, κατά </w:t>
      </w:r>
      <w:r>
        <w:rPr>
          <w:rFonts w:eastAsia="Times New Roman" w:cs="Times New Roman"/>
          <w:szCs w:val="24"/>
        </w:rPr>
        <w:t xml:space="preserve">πλειοψηφία. </w:t>
      </w:r>
    </w:p>
    <w:p w14:paraId="3A32DFE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Επί του </w:t>
      </w:r>
      <w:r>
        <w:rPr>
          <w:rFonts w:eastAsia="Times New Roman"/>
          <w:szCs w:val="24"/>
        </w:rPr>
        <w:t>άρθρο</w:t>
      </w:r>
      <w:r>
        <w:rPr>
          <w:rFonts w:eastAsia="Times New Roman" w:cs="Times New Roman"/>
          <w:szCs w:val="24"/>
        </w:rPr>
        <w:t xml:space="preserve">υ </w:t>
      </w:r>
      <w:r>
        <w:rPr>
          <w:rFonts w:eastAsia="Times New Roman" w:cs="Times New Roman"/>
          <w:szCs w:val="24"/>
        </w:rPr>
        <w:t>4:</w:t>
      </w:r>
    </w:p>
    <w:p w14:paraId="3A32DFE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Υπέρ του </w:t>
      </w:r>
      <w:r>
        <w:rPr>
          <w:rFonts w:eastAsia="Times New Roman"/>
          <w:szCs w:val="24"/>
        </w:rPr>
        <w:t>άρθρο</w:t>
      </w:r>
      <w:r>
        <w:rPr>
          <w:rFonts w:eastAsia="Times New Roman" w:cs="Times New Roman"/>
          <w:szCs w:val="24"/>
        </w:rPr>
        <w:t>υ, δηλαδή «ΝΑΙ», ψήφισαν 165 Βουλευτές.</w:t>
      </w:r>
    </w:p>
    <w:p w14:paraId="3A32DFE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Κατά του </w:t>
      </w:r>
      <w:r>
        <w:rPr>
          <w:rFonts w:eastAsia="Times New Roman"/>
          <w:szCs w:val="24"/>
        </w:rPr>
        <w:t>άρθρο</w:t>
      </w:r>
      <w:r>
        <w:rPr>
          <w:rFonts w:eastAsia="Times New Roman" w:cs="Times New Roman"/>
          <w:szCs w:val="24"/>
        </w:rPr>
        <w:t xml:space="preserve">υ, δηλαδή «ΟΧΙ», ψήφισαν 118 Βουλευτές. </w:t>
      </w:r>
    </w:p>
    <w:p w14:paraId="3A32DFEA"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Ψήφισε «ΠΑΡΩΝ» 1 Βουλευτής.</w:t>
      </w:r>
    </w:p>
    <w:p w14:paraId="3A32DFEB"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Συνεπώς το </w:t>
      </w:r>
      <w:r>
        <w:rPr>
          <w:rFonts w:eastAsia="Times New Roman"/>
          <w:szCs w:val="24"/>
        </w:rPr>
        <w:t>άρθρο</w:t>
      </w:r>
      <w:r>
        <w:rPr>
          <w:rFonts w:eastAsia="Times New Roman" w:cs="Times New Roman"/>
          <w:szCs w:val="24"/>
        </w:rPr>
        <w:t xml:space="preserve"> 4 έγινε δεκτό ως </w:t>
      </w:r>
      <w:r>
        <w:rPr>
          <w:rFonts w:eastAsia="Times New Roman"/>
          <w:bCs/>
        </w:rPr>
        <w:t>έχει</w:t>
      </w:r>
      <w:r>
        <w:rPr>
          <w:rFonts w:eastAsia="Times New Roman" w:cs="Times New Roman"/>
          <w:szCs w:val="24"/>
        </w:rPr>
        <w:t xml:space="preserve"> κατά πλειοψηφία. </w:t>
      </w:r>
    </w:p>
    <w:p w14:paraId="3A32DFEC"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Επί του </w:t>
      </w:r>
      <w:r>
        <w:rPr>
          <w:rFonts w:eastAsia="Times New Roman"/>
          <w:szCs w:val="24"/>
        </w:rPr>
        <w:t>άρθρο</w:t>
      </w:r>
      <w:r>
        <w:rPr>
          <w:rFonts w:eastAsia="Times New Roman" w:cs="Times New Roman"/>
          <w:szCs w:val="24"/>
        </w:rPr>
        <w:t>υ 5</w:t>
      </w:r>
      <w:r>
        <w:rPr>
          <w:rFonts w:eastAsia="Times New Roman" w:cs="Times New Roman"/>
          <w:szCs w:val="24"/>
        </w:rPr>
        <w:t>:</w:t>
      </w:r>
    </w:p>
    <w:p w14:paraId="3A32DFE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Υπέρ του </w:t>
      </w:r>
      <w:r>
        <w:rPr>
          <w:rFonts w:eastAsia="Times New Roman"/>
          <w:szCs w:val="24"/>
        </w:rPr>
        <w:t>άρθρο</w:t>
      </w:r>
      <w:r>
        <w:rPr>
          <w:rFonts w:eastAsia="Times New Roman" w:cs="Times New Roman"/>
          <w:szCs w:val="24"/>
        </w:rPr>
        <w:t>υ, δηλαδή «ΝΑΙ», ψήφισαν 165 Βουλευτές.</w:t>
      </w:r>
    </w:p>
    <w:p w14:paraId="3A32DFEE"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Κατά του </w:t>
      </w:r>
      <w:r>
        <w:rPr>
          <w:rFonts w:eastAsia="Times New Roman"/>
          <w:szCs w:val="24"/>
        </w:rPr>
        <w:t>άρθρο</w:t>
      </w:r>
      <w:r>
        <w:rPr>
          <w:rFonts w:eastAsia="Times New Roman" w:cs="Times New Roman"/>
          <w:szCs w:val="24"/>
        </w:rPr>
        <w:t xml:space="preserve">υ, δηλαδή «ΟΧΙ», ψήφισαν 118 Βουλευτές. </w:t>
      </w:r>
    </w:p>
    <w:p w14:paraId="3A32DFE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Ψήφισε «ΠΑΡΩΝ» 1 Βουλευτής.</w:t>
      </w:r>
    </w:p>
    <w:p w14:paraId="3A32DFF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Συνεπώς το </w:t>
      </w:r>
      <w:r>
        <w:rPr>
          <w:rFonts w:eastAsia="Times New Roman"/>
          <w:szCs w:val="24"/>
        </w:rPr>
        <w:t>άρθρο</w:t>
      </w:r>
      <w:r>
        <w:rPr>
          <w:rFonts w:eastAsia="Times New Roman" w:cs="Times New Roman"/>
          <w:szCs w:val="24"/>
        </w:rPr>
        <w:t xml:space="preserve"> 5 έγινε δεκτό ως </w:t>
      </w:r>
      <w:r>
        <w:rPr>
          <w:rFonts w:eastAsia="Times New Roman"/>
          <w:bCs/>
        </w:rPr>
        <w:t>έχει</w:t>
      </w:r>
      <w:r>
        <w:rPr>
          <w:rFonts w:eastAsia="Times New Roman" w:cs="Times New Roman"/>
          <w:szCs w:val="24"/>
        </w:rPr>
        <w:t xml:space="preserve"> κατά πλειοψηφία. </w:t>
      </w:r>
    </w:p>
    <w:p w14:paraId="3A32DFF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Επί του </w:t>
      </w:r>
      <w:r>
        <w:rPr>
          <w:rFonts w:eastAsia="Times New Roman"/>
          <w:szCs w:val="24"/>
        </w:rPr>
        <w:t>άρθρο</w:t>
      </w:r>
      <w:r>
        <w:rPr>
          <w:rFonts w:eastAsia="Times New Roman" w:cs="Times New Roman"/>
          <w:szCs w:val="24"/>
        </w:rPr>
        <w:t>υ 6</w:t>
      </w:r>
      <w:r>
        <w:rPr>
          <w:rFonts w:eastAsia="Times New Roman" w:cs="Times New Roman"/>
          <w:szCs w:val="24"/>
        </w:rPr>
        <w:t>:</w:t>
      </w:r>
    </w:p>
    <w:p w14:paraId="3A32DFF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Υπέρ του </w:t>
      </w:r>
      <w:r>
        <w:rPr>
          <w:rFonts w:eastAsia="Times New Roman"/>
          <w:szCs w:val="24"/>
        </w:rPr>
        <w:t>άρθρο</w:t>
      </w:r>
      <w:r>
        <w:rPr>
          <w:rFonts w:eastAsia="Times New Roman" w:cs="Times New Roman"/>
          <w:szCs w:val="24"/>
        </w:rPr>
        <w:t>υ, δηλαδή «ΝΑΙ», ψήφισαν 165 Βουλευτές.</w:t>
      </w:r>
    </w:p>
    <w:p w14:paraId="3A32DFF3"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Κατά του </w:t>
      </w:r>
      <w:r>
        <w:rPr>
          <w:rFonts w:eastAsia="Times New Roman"/>
          <w:szCs w:val="24"/>
        </w:rPr>
        <w:t>άρθρο</w:t>
      </w:r>
      <w:r>
        <w:rPr>
          <w:rFonts w:eastAsia="Times New Roman" w:cs="Times New Roman"/>
          <w:szCs w:val="24"/>
        </w:rPr>
        <w:t xml:space="preserve">υ, δηλαδή «ΟΧΙ», ψήφισαν 118 Βουλευτές. </w:t>
      </w:r>
    </w:p>
    <w:p w14:paraId="3A32DFF4"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Ψήφισε «ΠΑΡΩΝ» 1 Βουλευτής.</w:t>
      </w:r>
    </w:p>
    <w:p w14:paraId="3A32DFF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Συνεπώς το </w:t>
      </w:r>
      <w:r>
        <w:rPr>
          <w:rFonts w:eastAsia="Times New Roman"/>
          <w:szCs w:val="24"/>
        </w:rPr>
        <w:t>άρθρο</w:t>
      </w:r>
      <w:r>
        <w:rPr>
          <w:rFonts w:eastAsia="Times New Roman" w:cs="Times New Roman"/>
          <w:szCs w:val="24"/>
        </w:rPr>
        <w:t xml:space="preserve"> 6 έγινε δεκτό ως </w:t>
      </w:r>
      <w:r>
        <w:rPr>
          <w:rFonts w:eastAsia="Times New Roman"/>
          <w:bCs/>
        </w:rPr>
        <w:t>έχει</w:t>
      </w:r>
      <w:r>
        <w:rPr>
          <w:rFonts w:eastAsia="Times New Roman" w:cs="Times New Roman"/>
          <w:szCs w:val="24"/>
        </w:rPr>
        <w:t xml:space="preserve"> κατά πλειοψηφία. </w:t>
      </w:r>
    </w:p>
    <w:p w14:paraId="3A32DFF6"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lastRenderedPageBreak/>
        <w:t xml:space="preserve">Επί του </w:t>
      </w:r>
      <w:r>
        <w:rPr>
          <w:rFonts w:eastAsia="Times New Roman"/>
          <w:szCs w:val="24"/>
        </w:rPr>
        <w:t>άρθρο</w:t>
      </w:r>
      <w:r>
        <w:rPr>
          <w:rFonts w:eastAsia="Times New Roman" w:cs="Times New Roman"/>
          <w:szCs w:val="24"/>
        </w:rPr>
        <w:t>υ 7</w:t>
      </w:r>
      <w:r>
        <w:rPr>
          <w:rFonts w:eastAsia="Times New Roman" w:cs="Times New Roman"/>
          <w:szCs w:val="24"/>
        </w:rPr>
        <w:t>:</w:t>
      </w:r>
    </w:p>
    <w:p w14:paraId="3A32DFF7"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Υπέρ του </w:t>
      </w:r>
      <w:r>
        <w:rPr>
          <w:rFonts w:eastAsia="Times New Roman"/>
          <w:szCs w:val="24"/>
        </w:rPr>
        <w:t>άρθρο</w:t>
      </w:r>
      <w:r>
        <w:rPr>
          <w:rFonts w:eastAsia="Times New Roman" w:cs="Times New Roman"/>
          <w:szCs w:val="24"/>
        </w:rPr>
        <w:t>υ, δηλαδή «ΝΑΙ», ψήφισαν 165 Βουλευτές.</w:t>
      </w:r>
    </w:p>
    <w:p w14:paraId="3A32DFF8"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Κατά του </w:t>
      </w:r>
      <w:r>
        <w:rPr>
          <w:rFonts w:eastAsia="Times New Roman"/>
          <w:szCs w:val="24"/>
        </w:rPr>
        <w:t>άρθρο</w:t>
      </w:r>
      <w:r>
        <w:rPr>
          <w:rFonts w:eastAsia="Times New Roman" w:cs="Times New Roman"/>
          <w:szCs w:val="24"/>
        </w:rPr>
        <w:t xml:space="preserve">υ, δηλαδή «ΟΧΙ», ψήφισαν 118 Βουλευτές. </w:t>
      </w:r>
    </w:p>
    <w:p w14:paraId="3A32DFF9"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Ψήφισε «ΠΑΡΩΝ» 1 Βουλευτής.</w:t>
      </w:r>
    </w:p>
    <w:p w14:paraId="3A32DFFA"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Συνεπώς το </w:t>
      </w:r>
      <w:r>
        <w:rPr>
          <w:rFonts w:eastAsia="Times New Roman"/>
          <w:szCs w:val="24"/>
        </w:rPr>
        <w:t>άρθρο</w:t>
      </w:r>
      <w:r>
        <w:rPr>
          <w:rFonts w:eastAsia="Times New Roman" w:cs="Times New Roman"/>
          <w:szCs w:val="24"/>
        </w:rPr>
        <w:t xml:space="preserve"> 7 έγινε δεκτό ως </w:t>
      </w:r>
      <w:r>
        <w:rPr>
          <w:rFonts w:eastAsia="Times New Roman"/>
          <w:bCs/>
        </w:rPr>
        <w:t>έχει</w:t>
      </w:r>
      <w:r>
        <w:rPr>
          <w:rFonts w:eastAsia="Times New Roman" w:cs="Times New Roman"/>
          <w:szCs w:val="24"/>
        </w:rPr>
        <w:t xml:space="preserve"> κατά πλειοψηφία. </w:t>
      </w:r>
    </w:p>
    <w:p w14:paraId="3A32DFFB"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Επί της </w:t>
      </w:r>
      <w:r>
        <w:rPr>
          <w:rFonts w:eastAsia="Times New Roman" w:cs="Times New Roman"/>
          <w:bCs/>
          <w:shd w:val="clear" w:color="auto" w:fill="FFFFFF"/>
        </w:rPr>
        <w:t>τροπολογίας με γενικό αριθμό 1276 και ειδικό 113</w:t>
      </w:r>
      <w:r>
        <w:rPr>
          <w:rFonts w:eastAsia="Times New Roman" w:cs="Times New Roman"/>
          <w:szCs w:val="24"/>
        </w:rPr>
        <w:t>:</w:t>
      </w:r>
    </w:p>
    <w:p w14:paraId="3A32DFFC"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Υπέρ της </w:t>
      </w:r>
      <w:r>
        <w:rPr>
          <w:rFonts w:eastAsia="Times New Roman" w:cs="Times New Roman"/>
          <w:bCs/>
          <w:shd w:val="clear" w:color="auto" w:fill="FFFFFF"/>
        </w:rPr>
        <w:t>τροπολογίας</w:t>
      </w:r>
      <w:r>
        <w:rPr>
          <w:rFonts w:eastAsia="Times New Roman" w:cs="Times New Roman"/>
          <w:szCs w:val="24"/>
        </w:rPr>
        <w:t xml:space="preserve">, δηλαδή «ΝΑΙ», ψήφισαν </w:t>
      </w:r>
      <w:r>
        <w:rPr>
          <w:rFonts w:eastAsia="Times New Roman" w:cs="Times New Roman"/>
          <w:szCs w:val="24"/>
        </w:rPr>
        <w:t xml:space="preserve">240 </w:t>
      </w:r>
      <w:r>
        <w:rPr>
          <w:rFonts w:eastAsia="Times New Roman" w:cs="Times New Roman"/>
          <w:szCs w:val="24"/>
        </w:rPr>
        <w:t>Βουλευτές.</w:t>
      </w:r>
    </w:p>
    <w:p w14:paraId="3A32DFFD"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Κατά της </w:t>
      </w:r>
      <w:r>
        <w:rPr>
          <w:rFonts w:eastAsia="Times New Roman" w:cs="Times New Roman"/>
          <w:bCs/>
          <w:shd w:val="clear" w:color="auto" w:fill="FFFFFF"/>
        </w:rPr>
        <w:t>τροπ</w:t>
      </w:r>
      <w:r>
        <w:rPr>
          <w:rFonts w:eastAsia="Times New Roman" w:cs="Times New Roman"/>
          <w:bCs/>
          <w:shd w:val="clear" w:color="auto" w:fill="FFFFFF"/>
        </w:rPr>
        <w:t>ολογίας</w:t>
      </w:r>
      <w:r>
        <w:rPr>
          <w:rFonts w:eastAsia="Times New Roman" w:cs="Times New Roman"/>
          <w:szCs w:val="24"/>
        </w:rPr>
        <w:t xml:space="preserve">, δηλαδή «ΟΧΙ», ψήφισαν </w:t>
      </w:r>
      <w:r>
        <w:rPr>
          <w:rFonts w:eastAsia="Times New Roman" w:cs="Times New Roman"/>
          <w:szCs w:val="24"/>
        </w:rPr>
        <w:t xml:space="preserve">44 </w:t>
      </w:r>
      <w:r>
        <w:rPr>
          <w:rFonts w:eastAsia="Times New Roman" w:cs="Times New Roman"/>
          <w:szCs w:val="24"/>
        </w:rPr>
        <w:t xml:space="preserve">Βουλευτές. </w:t>
      </w:r>
    </w:p>
    <w:p w14:paraId="3A32DFFE"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«ΠΑΡΩΝ»</w:t>
      </w:r>
      <w:r w:rsidRPr="00320B31">
        <w:rPr>
          <w:rFonts w:eastAsia="Times New Roman" w:cs="Times New Roman"/>
          <w:szCs w:val="24"/>
        </w:rPr>
        <w:t xml:space="preserve"> </w:t>
      </w:r>
      <w:r>
        <w:rPr>
          <w:rFonts w:eastAsia="Times New Roman" w:cs="Times New Roman"/>
          <w:szCs w:val="24"/>
        </w:rPr>
        <w:t>ψήφισε</w:t>
      </w:r>
      <w:r w:rsidRPr="00320B31">
        <w:rPr>
          <w:rFonts w:eastAsia="Times New Roman" w:cs="Times New Roman"/>
          <w:szCs w:val="24"/>
        </w:rPr>
        <w:t xml:space="preserve"> </w:t>
      </w:r>
      <w:r>
        <w:rPr>
          <w:rFonts w:eastAsia="Times New Roman" w:cs="Times New Roman"/>
          <w:szCs w:val="24"/>
        </w:rPr>
        <w:t>ουδείς.</w:t>
      </w:r>
    </w:p>
    <w:p w14:paraId="3A32DFF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Συνεπώς η </w:t>
      </w:r>
      <w:r>
        <w:rPr>
          <w:rFonts w:eastAsia="Times New Roman" w:cs="Times New Roman"/>
          <w:bCs/>
          <w:shd w:val="clear" w:color="auto" w:fill="FFFFFF"/>
        </w:rPr>
        <w:t xml:space="preserve">τροπολογία με γενικό αριθμό 1276 και ειδικό 113 </w:t>
      </w:r>
      <w:r>
        <w:rPr>
          <w:rFonts w:eastAsia="Times New Roman" w:cs="Times New Roman"/>
          <w:szCs w:val="24"/>
        </w:rPr>
        <w:t xml:space="preserve">έγινε δεκτή ως </w:t>
      </w:r>
      <w:r>
        <w:rPr>
          <w:rFonts w:eastAsia="Times New Roman"/>
          <w:bCs/>
        </w:rPr>
        <w:t>έχει</w:t>
      </w:r>
      <w:r>
        <w:rPr>
          <w:rFonts w:eastAsia="Times New Roman" w:cs="Times New Roman"/>
          <w:szCs w:val="24"/>
        </w:rPr>
        <w:t xml:space="preserve"> κατά πλειοψηφία και εντάσσεται στο νομοσχέδιο ως ίδιο </w:t>
      </w:r>
      <w:r>
        <w:rPr>
          <w:rFonts w:eastAsia="Times New Roman"/>
          <w:szCs w:val="24"/>
        </w:rPr>
        <w:t>άρθρο</w:t>
      </w:r>
      <w:r>
        <w:rPr>
          <w:rFonts w:eastAsia="Times New Roman"/>
          <w:szCs w:val="24"/>
        </w:rPr>
        <w:t>.</w:t>
      </w:r>
    </w:p>
    <w:p w14:paraId="3A32E000"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(Το π</w:t>
      </w:r>
      <w:r>
        <w:rPr>
          <w:rFonts w:eastAsia="Times New Roman" w:cs="Times New Roman"/>
          <w:szCs w:val="24"/>
        </w:rPr>
        <w:t>ρωτόκολλο</w:t>
      </w:r>
      <w:r>
        <w:rPr>
          <w:rFonts w:eastAsia="Times New Roman" w:cs="Times New Roman"/>
          <w:szCs w:val="24"/>
        </w:rPr>
        <w:t xml:space="preserve"> της διεξαχθείσης</w:t>
      </w:r>
      <w:r>
        <w:rPr>
          <w:rFonts w:eastAsia="Times New Roman" w:cs="Times New Roman"/>
          <w:szCs w:val="24"/>
        </w:rPr>
        <w:t xml:space="preserve"> ονομαστικής ψηφο</w:t>
      </w:r>
      <w:r>
        <w:rPr>
          <w:rFonts w:eastAsia="Times New Roman" w:cs="Times New Roman"/>
          <w:szCs w:val="24"/>
        </w:rPr>
        <w:t>φορίας</w:t>
      </w:r>
      <w:r>
        <w:rPr>
          <w:rFonts w:eastAsia="Times New Roman" w:cs="Times New Roman"/>
          <w:szCs w:val="24"/>
        </w:rPr>
        <w:t xml:space="preserve"> καταχωρίζεται στα Πρακτικά και έχει ως εξής:</w:t>
      </w:r>
    </w:p>
    <w:p w14:paraId="3A32E001" w14:textId="77777777" w:rsidR="00133975" w:rsidRDefault="007A2F43">
      <w:pPr>
        <w:spacing w:line="600" w:lineRule="auto"/>
        <w:ind w:firstLine="720"/>
        <w:jc w:val="center"/>
        <w:rPr>
          <w:rFonts w:eastAsia="Times New Roman" w:cs="Times New Roman"/>
          <w:color w:val="FF0000"/>
          <w:szCs w:val="24"/>
        </w:rPr>
      </w:pPr>
      <w:r w:rsidDel="00320B31">
        <w:rPr>
          <w:rFonts w:eastAsia="Times New Roman" w:cs="Times New Roman"/>
          <w:szCs w:val="24"/>
        </w:rPr>
        <w:t xml:space="preserve"> </w:t>
      </w:r>
      <w:r w:rsidRPr="003E3368">
        <w:rPr>
          <w:rFonts w:eastAsia="Times New Roman" w:cs="Times New Roman"/>
          <w:color w:val="FF0000"/>
          <w:szCs w:val="24"/>
        </w:rPr>
        <w:t>(ΑΛΛΑΓΗ ΣΕΛΙΔΑΣ)</w:t>
      </w:r>
    </w:p>
    <w:p w14:paraId="3A32E002" w14:textId="77777777" w:rsidR="00133975" w:rsidRDefault="007A2F43">
      <w:pPr>
        <w:spacing w:line="600" w:lineRule="auto"/>
        <w:ind w:firstLine="720"/>
        <w:jc w:val="center"/>
        <w:rPr>
          <w:rFonts w:eastAsia="Times New Roman" w:cs="Times New Roman"/>
          <w:color w:val="FF0000"/>
          <w:szCs w:val="24"/>
        </w:rPr>
      </w:pPr>
      <w:r w:rsidRPr="003E3368">
        <w:rPr>
          <w:rFonts w:eastAsia="Times New Roman" w:cs="Times New Roman"/>
          <w:color w:val="FF0000"/>
          <w:szCs w:val="24"/>
        </w:rPr>
        <w:t>(</w:t>
      </w:r>
      <w:r w:rsidRPr="003E3368">
        <w:rPr>
          <w:rFonts w:eastAsia="Times New Roman" w:cs="Times New Roman"/>
          <w:color w:val="FF0000"/>
          <w:szCs w:val="24"/>
        </w:rPr>
        <w:t xml:space="preserve">ΝΑ ΜΠΕΙ Η ΣΕΛΙΔΑ </w:t>
      </w:r>
      <w:r w:rsidRPr="003E3368">
        <w:rPr>
          <w:rFonts w:eastAsia="Times New Roman" w:cs="Times New Roman"/>
          <w:color w:val="FF0000"/>
          <w:szCs w:val="24"/>
        </w:rPr>
        <w:t>252</w:t>
      </w:r>
      <w:r w:rsidRPr="003E3368">
        <w:rPr>
          <w:rFonts w:eastAsia="Times New Roman" w:cs="Times New Roman"/>
          <w:color w:val="FF0000"/>
          <w:szCs w:val="24"/>
          <w:vertAlign w:val="superscript"/>
        </w:rPr>
        <w:t>α</w:t>
      </w:r>
      <w:r w:rsidRPr="003E3368">
        <w:rPr>
          <w:rFonts w:eastAsia="Times New Roman" w:cs="Times New Roman"/>
          <w:color w:val="FF0000"/>
          <w:szCs w:val="24"/>
        </w:rPr>
        <w:t>)</w:t>
      </w:r>
    </w:p>
    <w:p w14:paraId="3A32E003" w14:textId="77777777" w:rsidR="00133975" w:rsidRDefault="007A2F43">
      <w:pPr>
        <w:spacing w:line="600" w:lineRule="auto"/>
        <w:ind w:firstLine="720"/>
        <w:jc w:val="center"/>
        <w:rPr>
          <w:rFonts w:eastAsia="Times New Roman" w:cs="Times New Roman"/>
          <w:color w:val="FF0000"/>
          <w:szCs w:val="24"/>
        </w:rPr>
      </w:pPr>
      <w:r w:rsidRPr="003E3368">
        <w:rPr>
          <w:rFonts w:eastAsia="Times New Roman" w:cs="Times New Roman"/>
          <w:color w:val="FF0000"/>
          <w:szCs w:val="24"/>
        </w:rPr>
        <w:t>(ΑΛΛΑΓΗ ΣΕΛΙΔΑΣ)</w:t>
      </w:r>
    </w:p>
    <w:p w14:paraId="3A32E004" w14:textId="77777777" w:rsidR="00133975" w:rsidRDefault="007A2F43">
      <w:pPr>
        <w:spacing w:line="600" w:lineRule="auto"/>
        <w:ind w:firstLine="720"/>
        <w:jc w:val="both"/>
        <w:rPr>
          <w:rFonts w:eastAsia="Times New Roman" w:cs="Times New Roman"/>
          <w:szCs w:val="24"/>
        </w:rPr>
      </w:pPr>
      <w:r w:rsidRPr="00260685">
        <w:rPr>
          <w:rFonts w:eastAsia="Times New Roman" w:cs="Times New Roman"/>
          <w:b/>
          <w:szCs w:val="24"/>
        </w:rPr>
        <w:lastRenderedPageBreak/>
        <w:t xml:space="preserve">ΠΡΟΕΔΡΕΥΩΝ </w:t>
      </w:r>
      <w:r w:rsidRPr="00260685">
        <w:rPr>
          <w:rFonts w:eastAsia="Times New Roman" w:cs="Times New Roman"/>
          <w:b/>
          <w:szCs w:val="24"/>
        </w:rPr>
        <w:t>(Γεώργιος Βαρεμένος):</w:t>
      </w:r>
      <w:r>
        <w:rPr>
          <w:rFonts w:eastAsia="Times New Roman" w:cs="Times New Roman"/>
          <w:szCs w:val="24"/>
        </w:rPr>
        <w:t xml:space="preserve"> Κυρίες και κύριοι συνάδελφοι, ε</w:t>
      </w:r>
      <w:r>
        <w:rPr>
          <w:rFonts w:eastAsia="Times New Roman" w:cs="Times New Roman"/>
          <w:szCs w:val="24"/>
        </w:rPr>
        <w:t xml:space="preserve">ισερχόμαστε στην ψήφιση του ακροτελεύτιου άρθρου. </w:t>
      </w:r>
    </w:p>
    <w:p w14:paraId="3A32E005"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w:t>
      </w:r>
      <w:r>
        <w:rPr>
          <w:rFonts w:eastAsia="Times New Roman" w:cs="Times New Roman"/>
          <w:szCs w:val="24"/>
        </w:rPr>
        <w:t>δεκτό το ακροτελεύτιο άρθρο;</w:t>
      </w:r>
    </w:p>
    <w:p w14:paraId="3A32E006"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ΙΩΑΝΝΕΤΑ (ΑΝΝΕΤΑ) ΚΑΒΑΔΙΑ: </w:t>
      </w:r>
      <w:r>
        <w:rPr>
          <w:rFonts w:eastAsia="Times New Roman" w:cs="Times New Roman"/>
          <w:szCs w:val="24"/>
        </w:rPr>
        <w:t xml:space="preserve">Ναι. </w:t>
      </w:r>
    </w:p>
    <w:p w14:paraId="3A32E007"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Όχι. </w:t>
      </w:r>
    </w:p>
    <w:p w14:paraId="3A32E008"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Ναι. </w:t>
      </w:r>
    </w:p>
    <w:p w14:paraId="3A32E009"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3A32E00A"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3A32E00B"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A32E00C"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Όχι. </w:t>
      </w:r>
    </w:p>
    <w:p w14:paraId="3A32E00D"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 xml:space="preserve">Ναι. </w:t>
      </w:r>
    </w:p>
    <w:p w14:paraId="3A32E00E"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ακροτελεύτιο άρθρο έγινε δεκτό κατά πλειοψηφία. </w:t>
      </w:r>
    </w:p>
    <w:p w14:paraId="3A32E00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«Νομική αναγνώριση της ταυτότητας φύλου - Εθνικός Μηχανισμός Εκπόνησης, Παρακολούθησης και Αξιολόγησης των Σχεδίων Δράσης για </w:t>
      </w:r>
      <w:r>
        <w:rPr>
          <w:rFonts w:eastAsia="Times New Roman" w:cs="Times New Roman"/>
          <w:szCs w:val="24"/>
        </w:rPr>
        <w:lastRenderedPageBreak/>
        <w:t xml:space="preserve">τα Δικαιώματα του Παιδιού και άλλες διατάξεις» έγινε δεκτό επί της αρχής και επί των άρθρων. </w:t>
      </w:r>
    </w:p>
    <w:p w14:paraId="3A32E010" w14:textId="77777777" w:rsidR="00133975" w:rsidRDefault="007A2F43">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3A32E011"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ροχωρούμε στην ψή</w:t>
      </w:r>
      <w:r>
        <w:rPr>
          <w:rFonts w:eastAsia="Times New Roman" w:cs="Times New Roman"/>
          <w:szCs w:val="24"/>
        </w:rPr>
        <w:t xml:space="preserve">φιση του νομοσχεδίου </w:t>
      </w:r>
      <w:r>
        <w:rPr>
          <w:rFonts w:eastAsia="Times New Roman" w:cs="Times New Roman"/>
          <w:szCs w:val="24"/>
        </w:rPr>
        <w:t xml:space="preserve">και </w:t>
      </w:r>
      <w:r>
        <w:rPr>
          <w:rFonts w:eastAsia="Times New Roman" w:cs="Times New Roman"/>
          <w:szCs w:val="24"/>
        </w:rPr>
        <w:t xml:space="preserve">στο </w:t>
      </w:r>
      <w:r>
        <w:rPr>
          <w:rFonts w:eastAsia="Times New Roman" w:cs="Times New Roman"/>
          <w:szCs w:val="24"/>
        </w:rPr>
        <w:t>σύνολο.</w:t>
      </w:r>
      <w:r>
        <w:rPr>
          <w:rFonts w:eastAsia="Times New Roman" w:cs="Times New Roman"/>
          <w:szCs w:val="24"/>
        </w:rPr>
        <w:t xml:space="preserve"> </w:t>
      </w:r>
    </w:p>
    <w:p w14:paraId="3A32E012"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w:t>
      </w:r>
      <w:r>
        <w:rPr>
          <w:rFonts w:eastAsia="Times New Roman" w:cs="Times New Roman"/>
          <w:szCs w:val="24"/>
        </w:rPr>
        <w:t>σύνολο</w:t>
      </w:r>
      <w:r>
        <w:rPr>
          <w:rFonts w:eastAsia="Times New Roman" w:cs="Times New Roman"/>
          <w:szCs w:val="24"/>
        </w:rPr>
        <w:t xml:space="preserve">; </w:t>
      </w:r>
    </w:p>
    <w:p w14:paraId="3A32E013"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ΙΩΑΝΝΕΤΑ (ΑΝΝΕΤΑ) ΚΑΒΑΔΙΑ: </w:t>
      </w:r>
      <w:r>
        <w:rPr>
          <w:rFonts w:eastAsia="Times New Roman" w:cs="Times New Roman"/>
          <w:szCs w:val="24"/>
        </w:rPr>
        <w:t xml:space="preserve">Ναι. </w:t>
      </w:r>
    </w:p>
    <w:p w14:paraId="3A32E014"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ΜΠΑΡΓΙΩΤΑΣ: </w:t>
      </w:r>
      <w:r>
        <w:rPr>
          <w:rFonts w:eastAsia="Times New Roman" w:cs="Times New Roman"/>
          <w:szCs w:val="24"/>
        </w:rPr>
        <w:t xml:space="preserve">Ναι. </w:t>
      </w:r>
    </w:p>
    <w:p w14:paraId="3A32E015"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Όχι. </w:t>
      </w:r>
    </w:p>
    <w:p w14:paraId="3A32E016"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 xml:space="preserve">Ναι. </w:t>
      </w:r>
    </w:p>
    <w:p w14:paraId="3A32E017"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Όχι. </w:t>
      </w:r>
    </w:p>
    <w:p w14:paraId="3A32E018"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ΜΑΥΡΩΤΑΣ: </w:t>
      </w:r>
      <w:r>
        <w:rPr>
          <w:rFonts w:eastAsia="Times New Roman" w:cs="Times New Roman"/>
          <w:szCs w:val="24"/>
        </w:rPr>
        <w:t xml:space="preserve">Ναι. </w:t>
      </w:r>
    </w:p>
    <w:p w14:paraId="3A32E019"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 νομοσχέδιο έγινε δεκτό και στο σύνολο κατά πλειοψηφία. </w:t>
      </w:r>
    </w:p>
    <w:p w14:paraId="3A32E01A"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«Νομική αναγνώριση της ταυτότητας φύλου - Εθνικός Μηχανισμ</w:t>
      </w:r>
      <w:r>
        <w:rPr>
          <w:rFonts w:eastAsia="Times New Roman" w:cs="Times New Roman"/>
          <w:szCs w:val="24"/>
        </w:rPr>
        <w:t xml:space="preserve">ός Εκπόνησης, Παρακολούθησης και Αξιολόγησης των Σχεδίων Δράσης για </w:t>
      </w:r>
      <w:r>
        <w:rPr>
          <w:rFonts w:eastAsia="Times New Roman" w:cs="Times New Roman"/>
          <w:szCs w:val="24"/>
        </w:rPr>
        <w:lastRenderedPageBreak/>
        <w:t>τα Δικαιώματα του Παιδιού και άλλες διατάξεις» έγινε δεκτό</w:t>
      </w:r>
      <w:r>
        <w:rPr>
          <w:rFonts w:eastAsia="Times New Roman" w:cs="Times New Roman"/>
          <w:szCs w:val="24"/>
        </w:rPr>
        <w:t xml:space="preserve"> κατά πλειοψηφία, σε μόνη συζήτηση,</w:t>
      </w:r>
      <w:r>
        <w:rPr>
          <w:rFonts w:eastAsia="Times New Roman" w:cs="Times New Roman"/>
          <w:szCs w:val="24"/>
        </w:rPr>
        <w:t xml:space="preserve"> επί της αρχής, των άρθρων και </w:t>
      </w:r>
      <w:r>
        <w:rPr>
          <w:rFonts w:eastAsia="Times New Roman" w:cs="Times New Roman"/>
          <w:szCs w:val="24"/>
        </w:rPr>
        <w:t>του συνόλου</w:t>
      </w:r>
      <w:r>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 xml:space="preserve">και έχει ως εξής: </w:t>
      </w:r>
    </w:p>
    <w:p w14:paraId="3A32E01B" w14:textId="77777777" w:rsidR="00133975" w:rsidRDefault="007A2F43">
      <w:pPr>
        <w:spacing w:line="600" w:lineRule="auto"/>
        <w:ind w:firstLine="720"/>
        <w:jc w:val="center"/>
        <w:rPr>
          <w:rFonts w:eastAsia="Times New Roman" w:cs="Times New Roman"/>
          <w:szCs w:val="24"/>
        </w:rPr>
      </w:pPr>
      <w:r w:rsidRPr="00A864FF">
        <w:rPr>
          <w:rFonts w:eastAsia="Times New Roman" w:cs="Times New Roman"/>
          <w:color w:val="FF0000"/>
          <w:szCs w:val="24"/>
        </w:rPr>
        <w:t>(Να καταχωριστεί το κείμενο τ</w:t>
      </w:r>
      <w:r w:rsidRPr="00A864FF">
        <w:rPr>
          <w:rFonts w:eastAsia="Times New Roman" w:cs="Times New Roman"/>
          <w:color w:val="FF0000"/>
          <w:szCs w:val="24"/>
        </w:rPr>
        <w:t>ου νομοσχεδίου</w:t>
      </w:r>
      <w:r w:rsidRPr="00A864FF">
        <w:rPr>
          <w:rFonts w:eastAsia="Times New Roman" w:cs="Times New Roman"/>
          <w:color w:val="FF0000"/>
          <w:szCs w:val="24"/>
        </w:rPr>
        <w:t>,</w:t>
      </w:r>
      <w:r w:rsidRPr="00A864FF">
        <w:rPr>
          <w:rFonts w:eastAsia="Times New Roman" w:cs="Times New Roman"/>
          <w:color w:val="FF0000"/>
          <w:szCs w:val="24"/>
        </w:rPr>
        <w:t xml:space="preserve"> δηλαδή η σελίδα</w:t>
      </w:r>
      <w:r w:rsidRPr="00A864FF">
        <w:rPr>
          <w:rFonts w:eastAsia="Times New Roman" w:cs="Times New Roman"/>
          <w:color w:val="FF0000"/>
          <w:szCs w:val="24"/>
        </w:rPr>
        <w:t xml:space="preserve"> 254α</w:t>
      </w:r>
      <w:r w:rsidRPr="00A864FF">
        <w:rPr>
          <w:rFonts w:eastAsia="Times New Roman" w:cs="Times New Roman"/>
          <w:color w:val="FF0000"/>
          <w:szCs w:val="24"/>
        </w:rPr>
        <w:t>)</w:t>
      </w:r>
    </w:p>
    <w:p w14:paraId="3A32E01C"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3A32E01D"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3A32E01E"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 xml:space="preserve">ο Σώμα παρέσχε τη ζητηθείσα εξουσιοδότηση. </w:t>
      </w:r>
    </w:p>
    <w:p w14:paraId="3A32E01F" w14:textId="77777777" w:rsidR="00133975" w:rsidRDefault="007A2F43">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w:t>
      </w:r>
      <w:r>
        <w:rPr>
          <w:rFonts w:eastAsia="Times New Roman" w:cs="Times New Roman"/>
          <w:szCs w:val="24"/>
        </w:rPr>
        <w:t>,</w:t>
      </w:r>
      <w:r>
        <w:rPr>
          <w:rFonts w:eastAsia="Times New Roman" w:cs="Times New Roman"/>
          <w:szCs w:val="24"/>
        </w:rPr>
        <w:t xml:space="preserve"> δέχεστε στο σημείο αυτό να λύσουμε τη συνεδρίαση; </w:t>
      </w:r>
    </w:p>
    <w:p w14:paraId="3A32E020"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3A32E021" w14:textId="77777777" w:rsidR="00133975" w:rsidRDefault="007A2F43">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(Γεώργιος Βαρεμένος):</w:t>
      </w:r>
      <w:r>
        <w:rPr>
          <w:rFonts w:eastAsia="Times New Roman" w:cs="Times New Roman"/>
          <w:szCs w:val="24"/>
        </w:rPr>
        <w:t xml:space="preserve"> Με τη συναίνεση του Σώματος και ώρα 15.</w:t>
      </w:r>
      <w:r>
        <w:rPr>
          <w:rFonts w:eastAsia="Times New Roman" w:cs="Times New Roman"/>
          <w:szCs w:val="24"/>
        </w:rPr>
        <w:t>15</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w:t>
      </w:r>
      <w:r>
        <w:rPr>
          <w:rFonts w:eastAsia="Times New Roman" w:cs="Times New Roman"/>
          <w:szCs w:val="24"/>
        </w:rPr>
        <w:t xml:space="preserve">προσεχή </w:t>
      </w:r>
      <w:r>
        <w:rPr>
          <w:rFonts w:eastAsia="Times New Roman" w:cs="Times New Roman"/>
          <w:szCs w:val="24"/>
        </w:rPr>
        <w:t>Πέμπτη 12 Οκτωβρίου 2017 και ώρα 9.</w:t>
      </w:r>
      <w:r>
        <w:rPr>
          <w:rFonts w:eastAsia="Times New Roman" w:cs="Times New Roman"/>
          <w:szCs w:val="24"/>
        </w:rPr>
        <w:t>30΄</w:t>
      </w:r>
      <w:r>
        <w:rPr>
          <w:rFonts w:eastAsia="Times New Roman" w:cs="Times New Roman"/>
          <w:szCs w:val="24"/>
        </w:rPr>
        <w:t>, με αντικείμενο εργασιών στου Σώματος</w:t>
      </w:r>
      <w:r>
        <w:rPr>
          <w:rFonts w:eastAsia="Times New Roman" w:cs="Times New Roman"/>
          <w:szCs w:val="24"/>
        </w:rPr>
        <w:t>:</w:t>
      </w:r>
      <w:r>
        <w:rPr>
          <w:rFonts w:eastAsia="Times New Roman" w:cs="Times New Roman"/>
          <w:szCs w:val="24"/>
        </w:rPr>
        <w:t xml:space="preserve"> α) κοινοβουλευτικό έλεγχο</w:t>
      </w:r>
      <w:r>
        <w:rPr>
          <w:rFonts w:eastAsia="Times New Roman" w:cs="Times New Roman"/>
          <w:szCs w:val="24"/>
        </w:rPr>
        <w:t xml:space="preserve">, </w:t>
      </w:r>
      <w:r>
        <w:rPr>
          <w:rFonts w:eastAsia="Times New Roman" w:cs="Times New Roman"/>
          <w:szCs w:val="24"/>
        </w:rPr>
        <w:t>συζήτηση επικαίρων ερωτήσεων και β) νομοθετική εργ</w:t>
      </w:r>
      <w:r>
        <w:rPr>
          <w:rFonts w:eastAsia="Times New Roman" w:cs="Times New Roman"/>
          <w:szCs w:val="24"/>
        </w:rPr>
        <w:t>ασία</w:t>
      </w:r>
      <w:r>
        <w:rPr>
          <w:rFonts w:eastAsia="Times New Roman" w:cs="Times New Roman"/>
          <w:szCs w:val="24"/>
        </w:rPr>
        <w:t>, μ</w:t>
      </w:r>
      <w:r>
        <w:rPr>
          <w:rFonts w:eastAsia="Times New Roman" w:cs="Times New Roman"/>
          <w:szCs w:val="24"/>
        </w:rPr>
        <w:t xml:space="preserve">όνη συζήτηση και ψήφιση </w:t>
      </w:r>
      <w:r>
        <w:rPr>
          <w:rFonts w:eastAsia="Times New Roman" w:cs="Times New Roman"/>
          <w:szCs w:val="24"/>
        </w:rPr>
        <w:lastRenderedPageBreak/>
        <w:t>επί της αρχής, των άρθρων και του συνόλου του σχεδίου νόμου</w:t>
      </w:r>
      <w:r>
        <w:rPr>
          <w:rFonts w:eastAsia="Times New Roman" w:cs="Times New Roman"/>
          <w:szCs w:val="24"/>
        </w:rPr>
        <w:t xml:space="preserve"> του Υπουργείου Αγροτικής Ανάπτυξης και Τροφίμων</w:t>
      </w:r>
      <w:r>
        <w:rPr>
          <w:rFonts w:eastAsia="Times New Roman" w:cs="Times New Roman"/>
          <w:szCs w:val="24"/>
        </w:rPr>
        <w:t xml:space="preserve">: «Διακίνηση και εμπορία νωπών και </w:t>
      </w:r>
      <w:proofErr w:type="spellStart"/>
      <w:r>
        <w:rPr>
          <w:rFonts w:eastAsia="Times New Roman" w:cs="Times New Roman"/>
          <w:szCs w:val="24"/>
        </w:rPr>
        <w:t>ευαλλοίωτων</w:t>
      </w:r>
      <w:proofErr w:type="spellEnd"/>
      <w:r>
        <w:rPr>
          <w:rFonts w:eastAsia="Times New Roman" w:cs="Times New Roman"/>
          <w:szCs w:val="24"/>
        </w:rPr>
        <w:t xml:space="preserve"> αγροτικών προϊόντων και άλλες διατάξεις».</w:t>
      </w:r>
    </w:p>
    <w:p w14:paraId="3A32E022" w14:textId="77777777" w:rsidR="00133975" w:rsidRDefault="007A2F43">
      <w:pPr>
        <w:spacing w:line="600" w:lineRule="auto"/>
        <w:ind w:firstLine="720"/>
        <w:jc w:val="both"/>
        <w:rPr>
          <w:rFonts w:eastAsia="Times New Roman" w:cs="Times New Roman"/>
          <w:szCs w:val="24"/>
        </w:rPr>
      </w:pPr>
      <w:r>
        <w:rPr>
          <w:rFonts w:eastAsia="Times New Roman" w:cs="Times New Roman"/>
          <w:b/>
          <w:bCs/>
          <w:szCs w:val="24"/>
          <w:lang w:val="en-US"/>
        </w:rPr>
        <w:t xml:space="preserve">O </w:t>
      </w:r>
      <w:r>
        <w:rPr>
          <w:rFonts w:eastAsia="Times New Roman" w:cs="Times New Roman"/>
          <w:b/>
          <w:bCs/>
          <w:szCs w:val="24"/>
        </w:rPr>
        <w:t xml:space="preserve">ΠΡΟΕΔΡΟΣ                   </w:t>
      </w:r>
      <w:r>
        <w:rPr>
          <w:rFonts w:eastAsia="Times New Roman" w:cs="Times New Roman"/>
          <w:b/>
          <w:bCs/>
          <w:szCs w:val="24"/>
        </w:rPr>
        <w:t xml:space="preserve">                                     ΟΙ ΓΡΑΜΜΑΤΕΙΣ</w:t>
      </w:r>
      <w:r>
        <w:rPr>
          <w:rFonts w:eastAsia="Times New Roman" w:cs="Times New Roman"/>
          <w:szCs w:val="24"/>
        </w:rPr>
        <w:t xml:space="preserve"> </w:t>
      </w:r>
    </w:p>
    <w:sectPr w:rsidR="0013397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zZku3VwMUjSCA4UydBD2s78mpxE=" w:salt="Ml8uDmczf4/8Hkwd+lNgY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975"/>
    <w:rsid w:val="00133975"/>
    <w:rsid w:val="007A2F43"/>
    <w:rsid w:val="00A253C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2DB4E"/>
  <w15:docId w15:val="{70A52624-3E67-4CFB-A9DF-6803B21C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E4B9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E4B91"/>
    <w:rPr>
      <w:rFonts w:ascii="Segoe UI" w:hAnsi="Segoe UI" w:cs="Segoe UI"/>
      <w:sz w:val="18"/>
      <w:szCs w:val="18"/>
    </w:rPr>
  </w:style>
  <w:style w:type="paragraph" w:styleId="a4">
    <w:name w:val="Revision"/>
    <w:hidden/>
    <w:uiPriority w:val="99"/>
    <w:semiHidden/>
    <w:rsid w:val="009565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521</MetadataID>
    <Session xmlns="641f345b-441b-4b81-9152-adc2e73ba5e1">Γ´</Session>
    <Date xmlns="641f345b-441b-4b81-9152-adc2e73ba5e1">2017-10-09T21:00:00+00:00</Date>
    <Status xmlns="641f345b-441b-4b81-9152-adc2e73ba5e1">
      <Url>http://srv-sp1/praktika/Lists/Incoming_Metadata/EditForm.aspx?ID=521&amp;Source=/praktika/Recordings_Library/Forms/AllItems.aspx</Url>
      <Description>Δημοσιεύτηκε</Description>
    </Status>
    <Meeting xmlns="641f345b-441b-4b81-9152-adc2e73ba5e1">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EF78DF-592A-4F0B-A1F3-382BDC38A748}">
  <ds:schemaRefs>
    <ds:schemaRef ds:uri="http://www.w3.org/XML/1998/namespace"/>
    <ds:schemaRef ds:uri="http://purl.org/dc/dcmitype/"/>
    <ds:schemaRef ds:uri="http://schemas.openxmlformats.org/package/2006/metadata/core-properties"/>
    <ds:schemaRef ds:uri="http://schemas.microsoft.com/office/2006/metadata/properties"/>
    <ds:schemaRef ds:uri="http://purl.org/dc/terms/"/>
    <ds:schemaRef ds:uri="http://purl.org/dc/elements/1.1/"/>
    <ds:schemaRef ds:uri="http://schemas.microsoft.com/office/2006/documentManagement/types"/>
    <ds:schemaRef ds:uri="http://schemas.microsoft.com/office/infopath/2007/PartnerControls"/>
    <ds:schemaRef ds:uri="641f345b-441b-4b81-9152-adc2e73ba5e1"/>
  </ds:schemaRefs>
</ds:datastoreItem>
</file>

<file path=customXml/itemProps2.xml><?xml version="1.0" encoding="utf-8"?>
<ds:datastoreItem xmlns:ds="http://schemas.openxmlformats.org/officeDocument/2006/customXml" ds:itemID="{929538D8-B02B-449A-9D09-624CE01B61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C96B0F-5ED4-466E-88FA-8BE21F1EE6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228</Pages>
  <Words>39678</Words>
  <Characters>214265</Characters>
  <Application>Microsoft Office Word</Application>
  <DocSecurity>0</DocSecurity>
  <Lines>1785</Lines>
  <Paragraphs>506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2017-10-16T08:33:00Z</dcterms:created>
  <dcterms:modified xsi:type="dcterms:W3CDTF">2017-10-16T08:33:00Z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