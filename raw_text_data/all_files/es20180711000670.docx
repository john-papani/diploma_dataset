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65F60" w14:textId="77777777" w:rsidR="003D3B83" w:rsidRPr="003D3B83" w:rsidRDefault="003D3B83" w:rsidP="003D3B83">
      <w:pPr>
        <w:spacing w:after="0" w:line="360" w:lineRule="auto"/>
        <w:rPr>
          <w:ins w:id="0" w:author="Φλούδα Χριστίνα" w:date="2018-07-16T14:15:00Z"/>
          <w:rFonts w:eastAsia="Times New Roman"/>
          <w:szCs w:val="24"/>
          <w:lang w:eastAsia="en-US"/>
        </w:rPr>
      </w:pPr>
      <w:ins w:id="1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1F35DF1C" w14:textId="77777777" w:rsidR="003D3B83" w:rsidRPr="003D3B83" w:rsidRDefault="003D3B83" w:rsidP="003D3B83">
      <w:pPr>
        <w:spacing w:after="0" w:line="360" w:lineRule="auto"/>
        <w:rPr>
          <w:ins w:id="2" w:author="Φλούδα Χριστίνα" w:date="2018-07-16T14:15:00Z"/>
          <w:rFonts w:eastAsia="Times New Roman"/>
          <w:szCs w:val="24"/>
          <w:lang w:eastAsia="en-US"/>
        </w:rPr>
      </w:pPr>
    </w:p>
    <w:p w14:paraId="70BD0B1D" w14:textId="77777777" w:rsidR="003D3B83" w:rsidRPr="003D3B83" w:rsidRDefault="003D3B83" w:rsidP="003D3B83">
      <w:pPr>
        <w:spacing w:after="0" w:line="360" w:lineRule="auto"/>
        <w:rPr>
          <w:ins w:id="3" w:author="Φλούδα Χριστίνα" w:date="2018-07-16T14:15:00Z"/>
          <w:rFonts w:eastAsia="Times New Roman"/>
          <w:szCs w:val="24"/>
          <w:lang w:eastAsia="en-US"/>
        </w:rPr>
      </w:pPr>
      <w:ins w:id="4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1F603E7D" w14:textId="77777777" w:rsidR="003D3B83" w:rsidRPr="003D3B83" w:rsidRDefault="003D3B83" w:rsidP="003D3B83">
      <w:pPr>
        <w:spacing w:after="0" w:line="360" w:lineRule="auto"/>
        <w:rPr>
          <w:ins w:id="5" w:author="Φλούδα Χριστίνα" w:date="2018-07-16T14:15:00Z"/>
          <w:rFonts w:eastAsia="Times New Roman"/>
          <w:szCs w:val="24"/>
          <w:lang w:eastAsia="en-US"/>
        </w:rPr>
      </w:pPr>
      <w:ins w:id="6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 xml:space="preserve">ΙΖ΄ ΠΕΡΙΟΔΟΣ </w:t>
        </w:r>
      </w:ins>
    </w:p>
    <w:p w14:paraId="4A4A0B10" w14:textId="77777777" w:rsidR="003D3B83" w:rsidRPr="003D3B83" w:rsidRDefault="003D3B83" w:rsidP="003D3B83">
      <w:pPr>
        <w:spacing w:after="0" w:line="360" w:lineRule="auto"/>
        <w:rPr>
          <w:ins w:id="7" w:author="Φλούδα Χριστίνα" w:date="2018-07-16T14:15:00Z"/>
          <w:rFonts w:eastAsia="Times New Roman"/>
          <w:szCs w:val="24"/>
          <w:lang w:eastAsia="en-US"/>
        </w:rPr>
      </w:pPr>
      <w:ins w:id="8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159753DC" w14:textId="77777777" w:rsidR="003D3B83" w:rsidRPr="003D3B83" w:rsidRDefault="003D3B83" w:rsidP="003D3B83">
      <w:pPr>
        <w:spacing w:after="0" w:line="360" w:lineRule="auto"/>
        <w:rPr>
          <w:ins w:id="9" w:author="Φλούδα Χριστίνα" w:date="2018-07-16T14:15:00Z"/>
          <w:rFonts w:eastAsia="Times New Roman"/>
          <w:szCs w:val="24"/>
          <w:lang w:eastAsia="en-US"/>
        </w:rPr>
      </w:pPr>
      <w:ins w:id="10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ΣΥΝΟΔΟΣ Γ΄</w:t>
        </w:r>
      </w:ins>
    </w:p>
    <w:p w14:paraId="6978D9BD" w14:textId="77777777" w:rsidR="003D3B83" w:rsidRPr="003D3B83" w:rsidRDefault="003D3B83" w:rsidP="003D3B83">
      <w:pPr>
        <w:spacing w:after="0" w:line="360" w:lineRule="auto"/>
        <w:rPr>
          <w:ins w:id="11" w:author="Φλούδα Χριστίνα" w:date="2018-07-16T14:15:00Z"/>
          <w:rFonts w:eastAsia="Times New Roman"/>
          <w:szCs w:val="24"/>
          <w:lang w:eastAsia="en-US"/>
        </w:rPr>
      </w:pPr>
    </w:p>
    <w:p w14:paraId="5C46180D" w14:textId="77777777" w:rsidR="003D3B83" w:rsidRPr="003D3B83" w:rsidRDefault="003D3B83" w:rsidP="003D3B83">
      <w:pPr>
        <w:spacing w:after="0" w:line="360" w:lineRule="auto"/>
        <w:rPr>
          <w:ins w:id="12" w:author="Φλούδα Χριστίνα" w:date="2018-07-16T14:15:00Z"/>
          <w:rFonts w:eastAsia="Times New Roman"/>
          <w:szCs w:val="24"/>
          <w:lang w:eastAsia="en-US"/>
        </w:rPr>
      </w:pPr>
      <w:ins w:id="13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ΣΥΝΕΔΡΙΑΣΗ ΡΝΔ΄</w:t>
        </w:r>
      </w:ins>
    </w:p>
    <w:p w14:paraId="08159640" w14:textId="1D10E608" w:rsidR="003D3B83" w:rsidRPr="003D3B83" w:rsidRDefault="003D3B83" w:rsidP="003D3B83">
      <w:pPr>
        <w:spacing w:after="0" w:line="360" w:lineRule="auto"/>
        <w:rPr>
          <w:ins w:id="14" w:author="Φλούδα Χριστίνα" w:date="2018-07-16T14:15:00Z"/>
          <w:rFonts w:eastAsia="Times New Roman"/>
          <w:szCs w:val="24"/>
          <w:lang w:eastAsia="en-US"/>
          <w:rPrChange w:id="15" w:author="Φλούδα Χριστίνα" w:date="2018-07-16T14:15:00Z">
            <w:rPr>
              <w:ins w:id="16" w:author="Φλούδα Χριστίνα" w:date="2018-07-16T14:15:00Z"/>
              <w:rFonts w:eastAsia="Times New Roman"/>
              <w:szCs w:val="24"/>
              <w:lang w:eastAsia="en-US"/>
            </w:rPr>
          </w:rPrChange>
        </w:rPr>
      </w:pPr>
      <w:ins w:id="17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Τετάρτη  11 Ιουλίου 2018</w:t>
        </w:r>
        <w:r>
          <w:rPr>
            <w:rFonts w:eastAsia="Times New Roman"/>
            <w:szCs w:val="24"/>
            <w:lang w:val="en-US" w:eastAsia="en-US"/>
          </w:rPr>
          <w:t xml:space="preserve"> </w:t>
        </w:r>
        <w:r>
          <w:rPr>
            <w:rFonts w:eastAsia="Times New Roman"/>
            <w:szCs w:val="24"/>
            <w:lang w:eastAsia="en-US"/>
          </w:rPr>
          <w:t>(μεσημέρι)</w:t>
        </w:r>
      </w:ins>
    </w:p>
    <w:p w14:paraId="3F31BB77" w14:textId="77777777" w:rsidR="003D3B83" w:rsidRPr="003D3B83" w:rsidRDefault="003D3B83" w:rsidP="003D3B83">
      <w:pPr>
        <w:spacing w:after="0" w:line="360" w:lineRule="auto"/>
        <w:rPr>
          <w:ins w:id="18" w:author="Φλούδα Χριστίνα" w:date="2018-07-16T14:15:00Z"/>
          <w:rFonts w:eastAsia="Times New Roman"/>
          <w:szCs w:val="24"/>
          <w:lang w:eastAsia="en-US"/>
        </w:rPr>
      </w:pPr>
    </w:p>
    <w:p w14:paraId="71F19021" w14:textId="77777777" w:rsidR="003D3B83" w:rsidRPr="003D3B83" w:rsidRDefault="003D3B83" w:rsidP="003D3B83">
      <w:pPr>
        <w:spacing w:after="0" w:line="360" w:lineRule="auto"/>
        <w:rPr>
          <w:ins w:id="19" w:author="Φλούδα Χριστίνα" w:date="2018-07-16T14:15:00Z"/>
          <w:rFonts w:eastAsia="Times New Roman"/>
          <w:szCs w:val="24"/>
          <w:lang w:eastAsia="en-US"/>
        </w:rPr>
      </w:pPr>
      <w:ins w:id="20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ΘΕΜΑΤΑ</w:t>
        </w:r>
      </w:ins>
    </w:p>
    <w:p w14:paraId="5B334244" w14:textId="77777777" w:rsidR="003D3B83" w:rsidRPr="003D3B83" w:rsidRDefault="003D3B83" w:rsidP="003D3B83">
      <w:pPr>
        <w:spacing w:after="0" w:line="360" w:lineRule="auto"/>
        <w:rPr>
          <w:ins w:id="21" w:author="Φλούδα Χριστίνα" w:date="2018-07-16T14:15:00Z"/>
          <w:rFonts w:eastAsia="Times New Roman"/>
          <w:szCs w:val="24"/>
          <w:lang w:eastAsia="en-US"/>
        </w:rPr>
      </w:pPr>
      <w:ins w:id="22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 xml:space="preserve"> </w:t>
        </w:r>
        <w:r w:rsidRPr="003D3B83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3D3B83">
          <w:rPr>
            <w:rFonts w:eastAsia="Times New Roman"/>
            <w:szCs w:val="24"/>
            <w:lang w:eastAsia="en-US"/>
          </w:rPr>
          <w:br/>
          <w:t xml:space="preserve">1. Επικύρωση Πρακτικών, σελ. </w:t>
        </w:r>
        <w:r w:rsidRPr="003D3B83">
          <w:rPr>
            <w:rFonts w:eastAsia="Times New Roman"/>
            <w:szCs w:val="24"/>
            <w:lang w:eastAsia="en-US"/>
          </w:rPr>
          <w:br/>
          <w:t xml:space="preserve">2. Ειδική Ημερήσια Διάταξη Εκλογή Αντιπροέδρου της Βουλής των Ελλήνων, σελ. </w:t>
        </w:r>
        <w:r w:rsidRPr="003D3B83">
          <w:rPr>
            <w:rFonts w:eastAsia="Times New Roman"/>
            <w:szCs w:val="24"/>
            <w:lang w:eastAsia="en-US"/>
          </w:rPr>
          <w:br/>
          <w:t xml:space="preserve">3. Ονομαστική ηλεκτρονική ψηφοφορία για την εκλογή του Η' Αντιπροέδρου της Βουλής, σελ. </w:t>
        </w:r>
        <w:r w:rsidRPr="003D3B83">
          <w:rPr>
            <w:rFonts w:eastAsia="Times New Roman"/>
            <w:szCs w:val="24"/>
            <w:lang w:eastAsia="en-US"/>
          </w:rPr>
          <w:br/>
          <w:t xml:space="preserve">4. Επιστολικές ψήφοι επί της ηλεκτρονικής ονομαστικής ψηφοφορίας, σελ. </w:t>
        </w:r>
        <w:r w:rsidRPr="003D3B83">
          <w:rPr>
            <w:rFonts w:eastAsia="Times New Roman"/>
            <w:szCs w:val="24"/>
            <w:lang w:eastAsia="en-US"/>
          </w:rPr>
          <w:br/>
          <w:t xml:space="preserve">5. Ανακοινώνεται ότι κατόπιν του αποτελέσματος της διεξαχθείσης ηλεκτρονικής ονομαστικής ψηφοφορίας ο κ. Κωνσταντίνος </w:t>
        </w:r>
        <w:proofErr w:type="spellStart"/>
        <w:r w:rsidRPr="003D3B83">
          <w:rPr>
            <w:rFonts w:eastAsia="Times New Roman"/>
            <w:szCs w:val="24"/>
            <w:lang w:eastAsia="en-US"/>
          </w:rPr>
          <w:t>Ζουράρις</w:t>
        </w:r>
        <w:proofErr w:type="spellEnd"/>
        <w:r w:rsidRPr="003D3B83">
          <w:rPr>
            <w:rFonts w:eastAsia="Times New Roman"/>
            <w:szCs w:val="24"/>
            <w:lang w:eastAsia="en-US"/>
          </w:rPr>
          <w:t xml:space="preserve"> εκλέγεται ως Η' Αντιπρόεδρος της Βουλής, σελ. </w:t>
        </w:r>
        <w:r w:rsidRPr="003D3B83">
          <w:rPr>
            <w:rFonts w:eastAsia="Times New Roman"/>
            <w:szCs w:val="24"/>
            <w:lang w:eastAsia="en-US"/>
          </w:rPr>
          <w:br/>
          <w:t xml:space="preserve">6. Επί διαδικαστικού θέματος, σελ. </w:t>
        </w:r>
        <w:r w:rsidRPr="003D3B83">
          <w:rPr>
            <w:rFonts w:eastAsia="Times New Roman"/>
            <w:szCs w:val="24"/>
            <w:lang w:eastAsia="en-US"/>
          </w:rPr>
          <w:br/>
        </w:r>
      </w:ins>
    </w:p>
    <w:p w14:paraId="58820358" w14:textId="77777777" w:rsidR="003D3B83" w:rsidRPr="003D3B83" w:rsidRDefault="003D3B83" w:rsidP="003D3B83">
      <w:pPr>
        <w:spacing w:after="0" w:line="360" w:lineRule="auto"/>
        <w:rPr>
          <w:ins w:id="23" w:author="Φλούδα Χριστίνα" w:date="2018-07-16T14:15:00Z"/>
          <w:rFonts w:eastAsia="Times New Roman"/>
          <w:szCs w:val="24"/>
          <w:lang w:eastAsia="en-US"/>
        </w:rPr>
      </w:pPr>
      <w:ins w:id="24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ΠΡΟΕΔΡΕΥΟΥΣΑ</w:t>
        </w:r>
      </w:ins>
    </w:p>
    <w:p w14:paraId="0EC71C3E" w14:textId="77777777" w:rsidR="003D3B83" w:rsidRPr="003D3B83" w:rsidRDefault="003D3B83" w:rsidP="003D3B83">
      <w:pPr>
        <w:spacing w:after="0" w:line="360" w:lineRule="auto"/>
        <w:rPr>
          <w:ins w:id="25" w:author="Φλούδα Χριστίνα" w:date="2018-07-16T14:15:00Z"/>
          <w:rFonts w:eastAsia="Times New Roman"/>
          <w:szCs w:val="24"/>
          <w:lang w:eastAsia="en-US"/>
        </w:rPr>
      </w:pPr>
      <w:ins w:id="26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ΧΡΙΣΤΟΔΟΥΛΟΠΟΥΛΟΥ Α. , σελ.</w:t>
        </w:r>
        <w:r w:rsidRPr="003D3B83">
          <w:rPr>
            <w:rFonts w:eastAsia="Times New Roman"/>
            <w:szCs w:val="24"/>
            <w:lang w:eastAsia="en-US"/>
          </w:rPr>
          <w:br/>
        </w:r>
      </w:ins>
    </w:p>
    <w:p w14:paraId="07931EC4" w14:textId="77777777" w:rsidR="003D3B83" w:rsidRPr="003D3B83" w:rsidRDefault="003D3B83" w:rsidP="003D3B83">
      <w:pPr>
        <w:spacing w:after="0" w:line="360" w:lineRule="auto"/>
        <w:rPr>
          <w:ins w:id="27" w:author="Φλούδα Χριστίνα" w:date="2018-07-16T14:15:00Z"/>
          <w:rFonts w:eastAsia="Times New Roman"/>
          <w:szCs w:val="24"/>
          <w:lang w:eastAsia="en-US"/>
        </w:rPr>
      </w:pPr>
    </w:p>
    <w:p w14:paraId="320FE712" w14:textId="77777777" w:rsidR="003D3B83" w:rsidRPr="003D3B83" w:rsidRDefault="003D3B83" w:rsidP="003D3B83">
      <w:pPr>
        <w:spacing w:after="0" w:line="360" w:lineRule="auto"/>
        <w:rPr>
          <w:ins w:id="28" w:author="Φλούδα Χριστίνα" w:date="2018-07-16T14:15:00Z"/>
          <w:rFonts w:eastAsia="Times New Roman"/>
          <w:szCs w:val="24"/>
          <w:lang w:eastAsia="en-US"/>
        </w:rPr>
      </w:pPr>
      <w:ins w:id="29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t>ΟΜΙΛΗΤΕΣ</w:t>
        </w:r>
      </w:ins>
    </w:p>
    <w:p w14:paraId="27207B47" w14:textId="77777777" w:rsidR="003D3B83" w:rsidRPr="003D3B83" w:rsidRDefault="003D3B83" w:rsidP="003D3B83">
      <w:pPr>
        <w:spacing w:after="0" w:line="360" w:lineRule="auto"/>
        <w:rPr>
          <w:ins w:id="30" w:author="Φλούδα Χριστίνα" w:date="2018-07-16T14:15:00Z"/>
          <w:rFonts w:eastAsia="Times New Roman"/>
          <w:szCs w:val="24"/>
          <w:lang w:eastAsia="en-US"/>
        </w:rPr>
      </w:pPr>
      <w:ins w:id="31" w:author="Φλούδα Χριστίνα" w:date="2018-07-16T14:15:00Z">
        <w:r w:rsidRPr="003D3B83">
          <w:rPr>
            <w:rFonts w:eastAsia="Times New Roman"/>
            <w:szCs w:val="24"/>
            <w:lang w:eastAsia="en-US"/>
          </w:rPr>
          <w:br/>
          <w:t>Α. Επί διαδικαστικού θέματος:</w:t>
        </w:r>
        <w:r w:rsidRPr="003D3B83">
          <w:rPr>
            <w:rFonts w:eastAsia="Times New Roman"/>
            <w:szCs w:val="24"/>
            <w:lang w:eastAsia="en-US"/>
          </w:rPr>
          <w:br/>
          <w:t>ΧΡΙΣΤΟΔΟΥΛΟΠΟΥΛΟΥ Α. , σελ.</w:t>
        </w:r>
        <w:r w:rsidRPr="003D3B83">
          <w:rPr>
            <w:rFonts w:eastAsia="Times New Roman"/>
            <w:szCs w:val="24"/>
            <w:lang w:eastAsia="en-US"/>
          </w:rPr>
          <w:br/>
        </w:r>
      </w:ins>
    </w:p>
    <w:p w14:paraId="59E303AC" w14:textId="77777777" w:rsidR="003D3B83" w:rsidRDefault="003D3B83">
      <w:pPr>
        <w:spacing w:after="0" w:line="600" w:lineRule="auto"/>
        <w:ind w:firstLine="720"/>
        <w:jc w:val="center"/>
        <w:rPr>
          <w:ins w:id="32" w:author="Φλούδα Χριστίνα" w:date="2018-07-16T14:15:00Z"/>
          <w:rFonts w:eastAsia="Times New Roman" w:cs="Times New Roman"/>
          <w:szCs w:val="24"/>
        </w:rPr>
      </w:pPr>
    </w:p>
    <w:p w14:paraId="75E2D891" w14:textId="41AE6199" w:rsidR="009B5062" w:rsidRDefault="003D3B83">
      <w:pPr>
        <w:spacing w:after="0"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ΠΡΑΚΤΙΚΑ ΒΟΥΛΗΣ</w:t>
      </w:r>
    </w:p>
    <w:p w14:paraId="75E2D892" w14:textId="77777777" w:rsidR="009B5062" w:rsidRDefault="003D3B83">
      <w:pPr>
        <w:spacing w:after="0"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Ι</w:t>
      </w:r>
      <w:r>
        <w:rPr>
          <w:rFonts w:eastAsia="Times New Roman" w:cs="Times New Roman"/>
          <w:szCs w:val="24"/>
        </w:rPr>
        <w:t xml:space="preserve">Ζ΄ ΠΕΡΙΟΔΟΣ </w:t>
      </w:r>
    </w:p>
    <w:p w14:paraId="75E2D893" w14:textId="77777777" w:rsidR="009B5062" w:rsidRDefault="003D3B83">
      <w:pPr>
        <w:spacing w:after="0"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ΠΡΟΕΔΡΕΥΟΜΕΝΗΣ ΚΟΙΝΟΒΟΥΛΕΥΤΙΚΗΣ ΔΗΜΟΚΡΑΤΙΑΣ</w:t>
      </w:r>
    </w:p>
    <w:p w14:paraId="75E2D894" w14:textId="77777777" w:rsidR="009B5062" w:rsidRDefault="003D3B83">
      <w:pPr>
        <w:spacing w:after="0"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ΣΥΝΟΔΟΣ Γ΄</w:t>
      </w:r>
    </w:p>
    <w:p w14:paraId="75E2D895" w14:textId="77777777" w:rsidR="009B5062" w:rsidRDefault="003D3B83">
      <w:pPr>
        <w:spacing w:after="0"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ΣΥΝΕΔΡΙΑΣΗ ΡΝΔ΄</w:t>
      </w:r>
    </w:p>
    <w:p w14:paraId="75E2D896" w14:textId="77777777" w:rsidR="009B5062" w:rsidRDefault="003D3B83">
      <w:pPr>
        <w:spacing w:after="0"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Τετάρτη 11 Ιουλίου 2018 </w:t>
      </w:r>
      <w:r>
        <w:rPr>
          <w:rFonts w:eastAsia="Times New Roman" w:cs="Times New Roman"/>
          <w:szCs w:val="24"/>
        </w:rPr>
        <w:t>(</w:t>
      </w:r>
      <w:bookmarkStart w:id="33" w:name="_GoBack"/>
      <w:bookmarkEnd w:id="33"/>
      <w:r>
        <w:rPr>
          <w:rFonts w:eastAsia="Times New Roman" w:cs="Times New Roman"/>
          <w:szCs w:val="24"/>
        </w:rPr>
        <w:t>μεσημέρι)</w:t>
      </w:r>
    </w:p>
    <w:p w14:paraId="75E2D897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Αθήνα, σήμερα στις 11 Ιουλίου 2018, ημέρα Τετάρτη και ώρα 14.05΄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συνήλθε στην Αίθουσα των συνεδριάσεων του Βουλευτηρίου η Βουλή σε ολομέλεια για να συνεδριάσει υπό την προεδρία της Γ΄ Αντιπροέδρου αυτής </w:t>
      </w:r>
      <w:r w:rsidRPr="006A7F6F">
        <w:rPr>
          <w:rFonts w:eastAsia="Times New Roman" w:cs="Times New Roman"/>
          <w:szCs w:val="24"/>
        </w:rPr>
        <w:t>κ.</w:t>
      </w:r>
      <w:r>
        <w:rPr>
          <w:rFonts w:eastAsia="Times New Roman" w:cs="Times New Roman"/>
          <w:b/>
          <w:szCs w:val="24"/>
        </w:rPr>
        <w:t xml:space="preserve"> </w:t>
      </w:r>
      <w:r w:rsidRPr="008E48CA">
        <w:rPr>
          <w:rFonts w:eastAsia="Times New Roman" w:cs="Times New Roman"/>
          <w:b/>
          <w:szCs w:val="24"/>
        </w:rPr>
        <w:t>ΑΝΑΣΤΑΣΙΑΣ ΧΡΙΣΤΟΔΟΥΛΟΠΟΥΛΟΥ</w:t>
      </w:r>
      <w:r>
        <w:rPr>
          <w:rFonts w:eastAsia="Times New Roman" w:cs="Times New Roman"/>
          <w:szCs w:val="24"/>
        </w:rPr>
        <w:t>.</w:t>
      </w:r>
    </w:p>
    <w:p w14:paraId="75E2D898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ΠΡΟΕΔΡΕΥΟΥΣΑ (Αναστασία Χριστοδουλοπούλου): </w:t>
      </w:r>
      <w:r w:rsidRPr="003D4D6E">
        <w:rPr>
          <w:rFonts w:eastAsia="Times New Roman" w:cs="Times New Roman"/>
          <w:szCs w:val="24"/>
        </w:rPr>
        <w:t>Κυρίες και κύριοι συνάδελφοι,</w:t>
      </w:r>
      <w:r>
        <w:rPr>
          <w:rFonts w:eastAsia="Times New Roman" w:cs="Times New Roman"/>
          <w:szCs w:val="24"/>
        </w:rPr>
        <w:t xml:space="preserve"> αρχίζει η </w:t>
      </w:r>
      <w:r>
        <w:rPr>
          <w:rFonts w:eastAsia="Times New Roman" w:cs="Times New Roman"/>
          <w:szCs w:val="24"/>
        </w:rPr>
        <w:t>συνεδρίαση.</w:t>
      </w:r>
      <w:r w:rsidRPr="00AD303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Επειδή απουσιάζουν όλοι οι Βουλευτές κάποιων κομμάτων, σημαίνει ότι δεν θα παραστούν στη σημερινή συνεδρίασή μας.</w:t>
      </w:r>
    </w:p>
    <w:p w14:paraId="75E2D899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(ΕΠΙΚΥΡΩΣΗ ΠΡΑΚΤΙΚΩΝ: Σύμφωνα με την από 10</w:t>
      </w:r>
      <w:r w:rsidRPr="00AD2A40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7</w:t>
      </w:r>
      <w:r w:rsidRPr="00AD2A40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2018 εξουσιοδότηση του Σώματος επικυρώθηκαν με ευθύνη του Προεδρείου τα </w:t>
      </w:r>
      <w:r>
        <w:rPr>
          <w:rFonts w:eastAsia="Times New Roman" w:cs="Times New Roman"/>
          <w:szCs w:val="24"/>
        </w:rPr>
        <w:t>Π</w:t>
      </w:r>
      <w:r>
        <w:rPr>
          <w:rFonts w:eastAsia="Times New Roman" w:cs="Times New Roman"/>
          <w:szCs w:val="24"/>
        </w:rPr>
        <w:t>ρακτικά της</w:t>
      </w:r>
      <w:r>
        <w:rPr>
          <w:rFonts w:eastAsia="Times New Roman" w:cs="Times New Roman"/>
          <w:szCs w:val="24"/>
        </w:rPr>
        <w:t xml:space="preserve"> ΡΝΓ΄ συνεδριάσεώς του, της Τρίτης </w:t>
      </w:r>
      <w:r>
        <w:rPr>
          <w:rFonts w:eastAsia="Times New Roman" w:cs="Times New Roman"/>
          <w:szCs w:val="24"/>
        </w:rPr>
        <w:lastRenderedPageBreak/>
        <w:t>10 Ιουλίου 2018</w:t>
      </w:r>
      <w:r w:rsidRPr="00AD2A40"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σε ό,τι αφορά την ψήφιση στο σύνολο τ</w:t>
      </w:r>
      <w:r>
        <w:rPr>
          <w:rFonts w:eastAsia="Times New Roman" w:cs="Times New Roman"/>
          <w:szCs w:val="24"/>
        </w:rPr>
        <w:t>ου</w:t>
      </w:r>
      <w:r>
        <w:rPr>
          <w:rFonts w:eastAsia="Times New Roman" w:cs="Times New Roman"/>
          <w:szCs w:val="24"/>
        </w:rPr>
        <w:t xml:space="preserve"> σχεδί</w:t>
      </w:r>
      <w:r>
        <w:rPr>
          <w:rFonts w:eastAsia="Times New Roman" w:cs="Times New Roman"/>
          <w:szCs w:val="24"/>
        </w:rPr>
        <w:t>ου</w:t>
      </w:r>
      <w:r>
        <w:rPr>
          <w:rFonts w:eastAsia="Times New Roman" w:cs="Times New Roman"/>
          <w:szCs w:val="24"/>
        </w:rPr>
        <w:t xml:space="preserve"> νόμου</w:t>
      </w:r>
      <w:r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«</w:t>
      </w:r>
      <w:r w:rsidRPr="005B4BC7">
        <w:rPr>
          <w:rFonts w:eastAsia="Times New Roman" w:cs="Times New Roman"/>
          <w:szCs w:val="24"/>
        </w:rPr>
        <w:t>Ασφαλιστικές και συνταξιοδοτικές ρυθμίσεις - Αντιμετώπιση της αδήλωτης εργασίας - Ενίσχυση της προστασίας των εργαζομένων - Επιτροπεία ασυνόδευτω</w:t>
      </w:r>
      <w:r>
        <w:rPr>
          <w:rFonts w:eastAsia="Times New Roman" w:cs="Times New Roman"/>
          <w:szCs w:val="24"/>
        </w:rPr>
        <w:t>ν α</w:t>
      </w:r>
      <w:r>
        <w:rPr>
          <w:rFonts w:eastAsia="Times New Roman" w:cs="Times New Roman"/>
          <w:szCs w:val="24"/>
        </w:rPr>
        <w:t>νηλίκων και άλλες διατάξεις»)</w:t>
      </w:r>
    </w:p>
    <w:p w14:paraId="75E2D89A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 και κύριοι συνάδελφοι, ε</w:t>
      </w:r>
      <w:r w:rsidRPr="00081EFD">
        <w:rPr>
          <w:rFonts w:eastAsia="Times New Roman" w:cs="Times New Roman"/>
          <w:szCs w:val="24"/>
        </w:rPr>
        <w:t xml:space="preserve">ισερχόμαστε στην </w:t>
      </w:r>
    </w:p>
    <w:p w14:paraId="75E2D89B" w14:textId="77777777" w:rsidR="009B5062" w:rsidRDefault="003D3B83">
      <w:pPr>
        <w:spacing w:after="0" w:line="600" w:lineRule="auto"/>
        <w:ind w:firstLine="720"/>
        <w:jc w:val="center"/>
        <w:rPr>
          <w:rFonts w:eastAsia="Times New Roman" w:cs="Times New Roman"/>
          <w:b/>
          <w:szCs w:val="24"/>
        </w:rPr>
      </w:pPr>
      <w:r w:rsidRPr="00894AFA">
        <w:rPr>
          <w:rFonts w:eastAsia="Times New Roman" w:cs="Times New Roman"/>
          <w:b/>
          <w:szCs w:val="24"/>
        </w:rPr>
        <w:t>ΕΙΔΙΚΗ ΗΜΕΡΗΣΙΑ ΔΙΑΤΑΞΗ</w:t>
      </w:r>
    </w:p>
    <w:p w14:paraId="75E2D89C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Αντικείμενο της σημερινής ειδικής ημερήσιας διάταξης είναι η ε</w:t>
      </w:r>
      <w:r>
        <w:rPr>
          <w:rFonts w:eastAsia="Times New Roman" w:cs="Times New Roman"/>
          <w:szCs w:val="24"/>
        </w:rPr>
        <w:t>κλογή</w:t>
      </w:r>
      <w:r w:rsidRPr="00081EFD">
        <w:rPr>
          <w:rFonts w:eastAsia="Times New Roman" w:cs="Times New Roman"/>
          <w:szCs w:val="24"/>
        </w:rPr>
        <w:t xml:space="preserve"> Αντιπροέδρου της Βουλής</w:t>
      </w:r>
      <w:r>
        <w:rPr>
          <w:rFonts w:eastAsia="Times New Roman" w:cs="Times New Roman"/>
          <w:szCs w:val="24"/>
        </w:rPr>
        <w:t xml:space="preserve"> των Ελλήνων.</w:t>
      </w:r>
    </w:p>
    <w:p w14:paraId="75E2D89D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081EFD">
        <w:rPr>
          <w:rFonts w:eastAsia="Times New Roman" w:cs="Times New Roman"/>
          <w:szCs w:val="24"/>
        </w:rPr>
        <w:t xml:space="preserve">Μετά την τροποποίηση του Κανονισμού της Βουλής </w:t>
      </w:r>
      <w:r w:rsidRPr="00081EFD">
        <w:rPr>
          <w:rFonts w:eastAsia="Times New Roman" w:cs="Times New Roman"/>
          <w:szCs w:val="24"/>
        </w:rPr>
        <w:t>με το ΦΕΚ 92Α/26</w:t>
      </w:r>
      <w:r>
        <w:rPr>
          <w:rFonts w:eastAsia="Times New Roman" w:cs="Times New Roman"/>
          <w:szCs w:val="24"/>
        </w:rPr>
        <w:t>-</w:t>
      </w:r>
      <w:r w:rsidRPr="00081EFD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>-</w:t>
      </w:r>
      <w:r w:rsidRPr="00081EFD">
        <w:rPr>
          <w:rFonts w:eastAsia="Times New Roman" w:cs="Times New Roman"/>
          <w:szCs w:val="24"/>
        </w:rPr>
        <w:t>2017, σύμφωνα με τα άρθρα 6 και 8</w:t>
      </w:r>
      <w:r>
        <w:rPr>
          <w:rFonts w:eastAsia="Times New Roman" w:cs="Times New Roman"/>
          <w:szCs w:val="24"/>
        </w:rPr>
        <w:t>,</w:t>
      </w:r>
      <w:r w:rsidRPr="00081EFD">
        <w:rPr>
          <w:rFonts w:eastAsia="Times New Roman" w:cs="Times New Roman"/>
          <w:szCs w:val="24"/>
        </w:rPr>
        <w:t xml:space="preserve"> όπως τροποποιήθηκαν και το άρθρο 8</w:t>
      </w:r>
      <w:r>
        <w:rPr>
          <w:rFonts w:eastAsia="Times New Roman" w:cs="Times New Roman"/>
          <w:szCs w:val="24"/>
        </w:rPr>
        <w:t>Α,</w:t>
      </w:r>
      <w:r w:rsidRPr="00081EFD">
        <w:rPr>
          <w:rFonts w:eastAsia="Times New Roman" w:cs="Times New Roman"/>
          <w:szCs w:val="24"/>
        </w:rPr>
        <w:t xml:space="preserve"> όπως προστέθηκε, προβλέπεται η εκλογή Αντιπροέδρων από την έκτη</w:t>
      </w:r>
      <w:r>
        <w:rPr>
          <w:rFonts w:eastAsia="Times New Roman" w:cs="Times New Roman"/>
          <w:szCs w:val="24"/>
        </w:rPr>
        <w:t xml:space="preserve"> και έβδομη</w:t>
      </w:r>
      <w:r w:rsidRPr="00081EF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Κ</w:t>
      </w:r>
      <w:r w:rsidRPr="00081EFD">
        <w:rPr>
          <w:rFonts w:eastAsia="Times New Roman" w:cs="Times New Roman"/>
          <w:szCs w:val="24"/>
        </w:rPr>
        <w:t xml:space="preserve">οινοβουλευτική </w:t>
      </w:r>
      <w:r>
        <w:rPr>
          <w:rFonts w:eastAsia="Times New Roman" w:cs="Times New Roman"/>
          <w:szCs w:val="24"/>
        </w:rPr>
        <w:t>Ο</w:t>
      </w:r>
      <w:r w:rsidRPr="00081EFD">
        <w:rPr>
          <w:rFonts w:eastAsia="Times New Roman" w:cs="Times New Roman"/>
          <w:szCs w:val="24"/>
        </w:rPr>
        <w:t>μάδα.</w:t>
      </w:r>
    </w:p>
    <w:p w14:paraId="75E2D89E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081EFD">
        <w:rPr>
          <w:rFonts w:eastAsia="Times New Roman" w:cs="Times New Roman"/>
          <w:szCs w:val="24"/>
        </w:rPr>
        <w:t>Την 10</w:t>
      </w:r>
      <w:r>
        <w:rPr>
          <w:rFonts w:eastAsia="Times New Roman" w:cs="Times New Roman"/>
          <w:szCs w:val="24"/>
        </w:rPr>
        <w:t>-</w:t>
      </w:r>
      <w:r w:rsidRPr="00081EFD">
        <w:rPr>
          <w:rFonts w:eastAsia="Times New Roman" w:cs="Times New Roman"/>
          <w:szCs w:val="24"/>
        </w:rPr>
        <w:t>7</w:t>
      </w:r>
      <w:r>
        <w:rPr>
          <w:rFonts w:eastAsia="Times New Roman" w:cs="Times New Roman"/>
          <w:szCs w:val="24"/>
        </w:rPr>
        <w:t>-</w:t>
      </w:r>
      <w:r w:rsidRPr="00081EFD">
        <w:rPr>
          <w:rFonts w:eastAsia="Times New Roman" w:cs="Times New Roman"/>
          <w:szCs w:val="24"/>
        </w:rPr>
        <w:t>2018 υπεβλήθη η υπ' αριθμ</w:t>
      </w:r>
      <w:r>
        <w:rPr>
          <w:rFonts w:eastAsia="Times New Roman" w:cs="Times New Roman"/>
          <w:szCs w:val="24"/>
        </w:rPr>
        <w:t>όν</w:t>
      </w:r>
      <w:r w:rsidRPr="00081EFD">
        <w:rPr>
          <w:rFonts w:eastAsia="Times New Roman" w:cs="Times New Roman"/>
          <w:szCs w:val="24"/>
        </w:rPr>
        <w:t xml:space="preserve"> πρωτ</w:t>
      </w:r>
      <w:r>
        <w:rPr>
          <w:rFonts w:eastAsia="Times New Roman" w:cs="Times New Roman"/>
          <w:szCs w:val="24"/>
        </w:rPr>
        <w:t>οκόλλου</w:t>
      </w:r>
      <w:r w:rsidRPr="00081EFD">
        <w:rPr>
          <w:rFonts w:eastAsia="Times New Roman" w:cs="Times New Roman"/>
          <w:szCs w:val="24"/>
        </w:rPr>
        <w:t xml:space="preserve"> 3146 επιστολή του </w:t>
      </w:r>
      <w:r w:rsidRPr="00081EFD">
        <w:rPr>
          <w:rFonts w:eastAsia="Times New Roman" w:cs="Times New Roman"/>
          <w:szCs w:val="24"/>
        </w:rPr>
        <w:t>κ. Δημητρίου Κ</w:t>
      </w:r>
      <w:r>
        <w:rPr>
          <w:rFonts w:eastAsia="Times New Roman" w:cs="Times New Roman"/>
          <w:szCs w:val="24"/>
        </w:rPr>
        <w:t>α</w:t>
      </w:r>
      <w:r w:rsidRPr="00081EFD">
        <w:rPr>
          <w:rFonts w:eastAsia="Times New Roman" w:cs="Times New Roman"/>
          <w:szCs w:val="24"/>
        </w:rPr>
        <w:t xml:space="preserve">μμένου, με την οποία ανακοινώθηκε στον Πρόεδρο της Βουλής των Ελλήνων κ. Νικόλαο </w:t>
      </w:r>
      <w:proofErr w:type="spellStart"/>
      <w:r w:rsidRPr="00081EFD">
        <w:rPr>
          <w:rFonts w:eastAsia="Times New Roman" w:cs="Times New Roman"/>
          <w:szCs w:val="24"/>
        </w:rPr>
        <w:t>Βούτση</w:t>
      </w:r>
      <w:proofErr w:type="spellEnd"/>
      <w:r w:rsidRPr="00081EFD">
        <w:rPr>
          <w:rFonts w:eastAsia="Times New Roman" w:cs="Times New Roman"/>
          <w:szCs w:val="24"/>
        </w:rPr>
        <w:t xml:space="preserve"> η παραίτηση του από το αξίωμα του Η</w:t>
      </w:r>
      <w:r>
        <w:rPr>
          <w:rFonts w:eastAsia="Times New Roman" w:cs="Times New Roman"/>
          <w:szCs w:val="24"/>
        </w:rPr>
        <w:t>΄</w:t>
      </w:r>
      <w:r w:rsidRPr="00081EFD">
        <w:rPr>
          <w:rFonts w:eastAsia="Times New Roman" w:cs="Times New Roman"/>
          <w:szCs w:val="24"/>
        </w:rPr>
        <w:t xml:space="preserve"> Αντιπροέδρου </w:t>
      </w:r>
      <w:r w:rsidRPr="00081EFD">
        <w:rPr>
          <w:rFonts w:eastAsia="Times New Roman" w:cs="Times New Roman"/>
          <w:szCs w:val="24"/>
        </w:rPr>
        <w:lastRenderedPageBreak/>
        <w:t>της Βουλής των Ελλήνων. Η ως άνω επιστολή ανακοινώθηκε αυθημερόν στην Ολομέλεια της Βουλής των Ελλήνων.</w:t>
      </w:r>
    </w:p>
    <w:p w14:paraId="75E2D89F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081EFD">
        <w:rPr>
          <w:rFonts w:eastAsia="Times New Roman" w:cs="Times New Roman"/>
          <w:szCs w:val="24"/>
        </w:rPr>
        <w:t xml:space="preserve">Επομένως αντικείμενο της σημερινής </w:t>
      </w:r>
      <w:r>
        <w:rPr>
          <w:rFonts w:eastAsia="Times New Roman" w:cs="Times New Roman"/>
          <w:szCs w:val="24"/>
        </w:rPr>
        <w:t>ε</w:t>
      </w:r>
      <w:r w:rsidRPr="00081EFD">
        <w:rPr>
          <w:rFonts w:eastAsia="Times New Roman" w:cs="Times New Roman"/>
          <w:szCs w:val="24"/>
        </w:rPr>
        <w:t xml:space="preserve">ιδικής </w:t>
      </w:r>
      <w:r>
        <w:rPr>
          <w:rFonts w:eastAsia="Times New Roman" w:cs="Times New Roman"/>
          <w:szCs w:val="24"/>
        </w:rPr>
        <w:t>η</w:t>
      </w:r>
      <w:r w:rsidRPr="00081EFD">
        <w:rPr>
          <w:rFonts w:eastAsia="Times New Roman" w:cs="Times New Roman"/>
          <w:szCs w:val="24"/>
        </w:rPr>
        <w:t xml:space="preserve">μερήσιας </w:t>
      </w:r>
      <w:r>
        <w:rPr>
          <w:rFonts w:eastAsia="Times New Roman" w:cs="Times New Roman"/>
          <w:szCs w:val="24"/>
        </w:rPr>
        <w:t>δ</w:t>
      </w:r>
      <w:r w:rsidRPr="00081EFD">
        <w:rPr>
          <w:rFonts w:eastAsia="Times New Roman" w:cs="Times New Roman"/>
          <w:szCs w:val="24"/>
        </w:rPr>
        <w:t>ιάταξης είναι η εκλογή Αντιπροέδρου της έκτης σε δύναμη Κοινοβουλευτικής Ομάδας της Βουλής, σύμφωνα με τα προαναφε</w:t>
      </w:r>
      <w:r>
        <w:rPr>
          <w:rFonts w:eastAsia="Times New Roman" w:cs="Times New Roman"/>
          <w:szCs w:val="24"/>
        </w:rPr>
        <w:t>ρθέντα</w:t>
      </w:r>
      <w:r w:rsidRPr="00081EFD">
        <w:rPr>
          <w:rFonts w:eastAsia="Times New Roman" w:cs="Times New Roman"/>
          <w:szCs w:val="24"/>
        </w:rPr>
        <w:t xml:space="preserve"> άρθρα του Κανονισμού της Βουλής, όπως τροποποιήθηκαν</w:t>
      </w:r>
      <w:r>
        <w:rPr>
          <w:rFonts w:eastAsia="Times New Roman" w:cs="Times New Roman"/>
          <w:szCs w:val="24"/>
        </w:rPr>
        <w:t xml:space="preserve"> και προστέθηκαν με το ΦΕΚ 9</w:t>
      </w:r>
      <w:r>
        <w:rPr>
          <w:rFonts w:eastAsia="Times New Roman" w:cs="Times New Roman"/>
          <w:szCs w:val="24"/>
        </w:rPr>
        <w:t>2Α/</w:t>
      </w:r>
      <w:r w:rsidRPr="00081EFD">
        <w:rPr>
          <w:rFonts w:eastAsia="Times New Roman" w:cs="Times New Roman"/>
          <w:szCs w:val="24"/>
        </w:rPr>
        <w:t>26</w:t>
      </w:r>
      <w:r>
        <w:rPr>
          <w:rFonts w:eastAsia="Times New Roman" w:cs="Times New Roman"/>
          <w:szCs w:val="24"/>
        </w:rPr>
        <w:t>-</w:t>
      </w:r>
      <w:r w:rsidRPr="00081EFD">
        <w:rPr>
          <w:rFonts w:eastAsia="Times New Roman" w:cs="Times New Roman"/>
          <w:szCs w:val="24"/>
        </w:rPr>
        <w:t>6</w:t>
      </w:r>
      <w:r>
        <w:rPr>
          <w:rFonts w:eastAsia="Times New Roman" w:cs="Times New Roman"/>
          <w:szCs w:val="24"/>
        </w:rPr>
        <w:t>-</w:t>
      </w:r>
      <w:r w:rsidRPr="00081EFD">
        <w:rPr>
          <w:rFonts w:eastAsia="Times New Roman" w:cs="Times New Roman"/>
          <w:szCs w:val="24"/>
        </w:rPr>
        <w:t>2017.</w:t>
      </w:r>
    </w:p>
    <w:p w14:paraId="75E2D8A0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Από την έκτη σε δύναμη Κοινοβουλευτική Ομάδα των Ανεξαρτήτων Ελλήνων προτείνεται για τη θέση του Η΄ Αντιπροέδρου ο κ. Κωνσταντίνος </w:t>
      </w:r>
      <w:proofErr w:type="spellStart"/>
      <w:r>
        <w:rPr>
          <w:rFonts w:eastAsia="Times New Roman" w:cs="Times New Roman"/>
          <w:szCs w:val="24"/>
        </w:rPr>
        <w:t>Ζουράρις</w:t>
      </w:r>
      <w:proofErr w:type="spellEnd"/>
      <w:r>
        <w:rPr>
          <w:rFonts w:eastAsia="Times New Roman" w:cs="Times New Roman"/>
          <w:szCs w:val="24"/>
        </w:rPr>
        <w:t>.</w:t>
      </w:r>
    </w:p>
    <w:p w14:paraId="75E2D8A1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 ψηφοφορία είναι ονομαστική και θα διεξαχθεί ηλεκτρονικά.</w:t>
      </w:r>
    </w:p>
    <w:p w14:paraId="75E2D8A2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Παρακαλώ να ανοίξει το σύστημα της ηλεκτρο</w:t>
      </w:r>
      <w:r>
        <w:rPr>
          <w:rFonts w:eastAsia="Times New Roman" w:cs="Times New Roman"/>
          <w:szCs w:val="24"/>
        </w:rPr>
        <w:t>νικής ψηφοφορίας.</w:t>
      </w:r>
    </w:p>
    <w:p w14:paraId="75E2D8A3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09"/>
        <w:jc w:val="center"/>
        <w:rPr>
          <w:rFonts w:eastAsia="Times New Roman"/>
          <w:szCs w:val="24"/>
        </w:rPr>
      </w:pPr>
      <w:r w:rsidRPr="008A236C">
        <w:rPr>
          <w:rFonts w:eastAsia="Times New Roman"/>
          <w:szCs w:val="24"/>
        </w:rPr>
        <w:t>(</w:t>
      </w:r>
      <w:r>
        <w:rPr>
          <w:rFonts w:eastAsia="Times New Roman"/>
          <w:szCs w:val="24"/>
        </w:rPr>
        <w:t>ΨΗΦΟΦΟΡΙΑ)</w:t>
      </w:r>
    </w:p>
    <w:p w14:paraId="75E2D8A4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09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(ΚΑΤΑ ΤΗ ΔΙΑΡΚΕΙΑ ΤΗΣ ΨΗΦΟΦΟΡΙΑΣ)</w:t>
      </w:r>
    </w:p>
    <w:p w14:paraId="75E2D8A5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 xml:space="preserve">ΠΡΟΕΔΡΕΥΟΥΣΑ (Αναστασία Χριστοδουλοπούλου): </w:t>
      </w:r>
      <w:r w:rsidRPr="00722CD1">
        <w:rPr>
          <w:rFonts w:eastAsia="Times New Roman"/>
          <w:bCs/>
          <w:szCs w:val="24"/>
        </w:rPr>
        <w:t>Θ</w:t>
      </w:r>
      <w:r>
        <w:rPr>
          <w:rFonts w:eastAsia="Times New Roman"/>
          <w:szCs w:val="24"/>
        </w:rPr>
        <w:t>α ήθελα να σας ενημερώσω ότι έχουν έρθει στο Προεδρείο επιστολές ή τηλεομοιοτυπίες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</w:t>
      </w:r>
      <w:r>
        <w:rPr>
          <w:rFonts w:eastAsia="Times New Roman"/>
          <w:szCs w:val="24"/>
        </w:rPr>
        <w:t>φαξ</w:t>
      </w:r>
      <w:r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 xml:space="preserve"> συναδέλφων, σύμφωνα με το </w:t>
      </w:r>
      <w:r>
        <w:rPr>
          <w:rFonts w:eastAsia="Times New Roman"/>
          <w:szCs w:val="24"/>
        </w:rPr>
        <w:lastRenderedPageBreak/>
        <w:t>άρθρο 70Α</w:t>
      </w:r>
      <w:r>
        <w:rPr>
          <w:rFonts w:eastAsia="Times New Roman"/>
          <w:szCs w:val="24"/>
        </w:rPr>
        <w:t xml:space="preserve"> του Κανονισμού της Βουλής, με τις οποίες γνωστοποιούν την ψήφο τους. Οι ψήφοι αυτές θα ανακοινωθούν και θα συνυπολογιστούν στην καταμέτρηση, η οποία θα ακολουθήσει.</w:t>
      </w:r>
    </w:p>
    <w:p w14:paraId="75E2D8A6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Οι επιστολές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οι οποίες απεστάλησαν στο Προεδρείο από τους συναδέλφους, σύμφωνα με το άρθρ</w:t>
      </w:r>
      <w:r>
        <w:rPr>
          <w:rFonts w:eastAsia="Times New Roman"/>
          <w:szCs w:val="24"/>
        </w:rPr>
        <w:t xml:space="preserve">ο 70Α του Κανονισμού της Βουλής, </w:t>
      </w:r>
      <w:r>
        <w:rPr>
          <w:rFonts w:eastAsia="Times New Roman"/>
          <w:szCs w:val="24"/>
        </w:rPr>
        <w:t xml:space="preserve">θα καταχωριστούν </w:t>
      </w:r>
      <w:r>
        <w:rPr>
          <w:rFonts w:eastAsia="Times New Roman"/>
          <w:szCs w:val="24"/>
        </w:rPr>
        <w:t>στα Πρακτικά.</w:t>
      </w:r>
    </w:p>
    <w:p w14:paraId="75E2D8A7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b/>
          <w:bCs/>
          <w:szCs w:val="24"/>
        </w:rPr>
      </w:pPr>
      <w:r w:rsidRPr="008A236C">
        <w:rPr>
          <w:rFonts w:eastAsia="Times New Roman"/>
          <w:szCs w:val="24"/>
        </w:rPr>
        <w:t>(</w:t>
      </w:r>
      <w:r>
        <w:rPr>
          <w:rFonts w:eastAsia="Times New Roman"/>
          <w:szCs w:val="24"/>
        </w:rPr>
        <w:t xml:space="preserve">Οι προαναφερθείσες </w:t>
      </w:r>
      <w:r>
        <w:rPr>
          <w:rFonts w:eastAsia="Times New Roman"/>
          <w:szCs w:val="24"/>
        </w:rPr>
        <w:t xml:space="preserve">επιστολές καταχωρίζονται στα Πρακτικά και </w:t>
      </w:r>
      <w:r>
        <w:rPr>
          <w:rFonts w:eastAsia="Times New Roman"/>
          <w:szCs w:val="24"/>
        </w:rPr>
        <w:t>έχουν ως εξή</w:t>
      </w:r>
      <w:r>
        <w:rPr>
          <w:rFonts w:eastAsia="Times New Roman"/>
          <w:szCs w:val="24"/>
        </w:rPr>
        <w:t>ς:</w:t>
      </w:r>
    </w:p>
    <w:p w14:paraId="75E2D8A8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09"/>
        <w:jc w:val="center"/>
        <w:rPr>
          <w:rFonts w:eastAsia="Times New Roman"/>
          <w:bCs/>
          <w:color w:val="C00000"/>
          <w:szCs w:val="24"/>
        </w:rPr>
      </w:pPr>
      <w:r>
        <w:rPr>
          <w:rFonts w:eastAsia="Times New Roman"/>
          <w:bCs/>
          <w:color w:val="C00000"/>
          <w:szCs w:val="24"/>
        </w:rPr>
        <w:t>(</w:t>
      </w:r>
      <w:r w:rsidRPr="001A5EF5">
        <w:rPr>
          <w:rFonts w:eastAsia="Times New Roman"/>
          <w:bCs/>
          <w:color w:val="C00000"/>
          <w:szCs w:val="24"/>
        </w:rPr>
        <w:t>ΑΛΛΑΓΗ ΣΕΛΙΔΑΣ</w:t>
      </w:r>
      <w:r>
        <w:rPr>
          <w:rFonts w:eastAsia="Times New Roman"/>
          <w:bCs/>
          <w:color w:val="C00000"/>
          <w:szCs w:val="24"/>
        </w:rPr>
        <w:t>)</w:t>
      </w:r>
    </w:p>
    <w:p w14:paraId="75E2D8A9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09"/>
        <w:jc w:val="center"/>
        <w:rPr>
          <w:rFonts w:eastAsia="Times New Roman"/>
          <w:bCs/>
          <w:color w:val="000000" w:themeColor="text1"/>
          <w:szCs w:val="24"/>
        </w:rPr>
      </w:pPr>
      <w:r w:rsidRPr="001A5EF5">
        <w:rPr>
          <w:rFonts w:eastAsia="Times New Roman"/>
          <w:bCs/>
          <w:color w:val="000000" w:themeColor="text1"/>
          <w:szCs w:val="24"/>
        </w:rPr>
        <w:t>(Να μπουν οι σελίδες 5-18)</w:t>
      </w:r>
    </w:p>
    <w:p w14:paraId="75E2D8AA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09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color w:val="C00000"/>
          <w:szCs w:val="24"/>
        </w:rPr>
        <w:t>(</w:t>
      </w:r>
      <w:r w:rsidRPr="001A5EF5">
        <w:rPr>
          <w:rFonts w:eastAsia="Times New Roman"/>
          <w:bCs/>
          <w:color w:val="C00000"/>
          <w:szCs w:val="24"/>
        </w:rPr>
        <w:t>ΑΛΛΑΓΗ ΣΕΛΙΔΑΣ</w:t>
      </w:r>
      <w:r>
        <w:rPr>
          <w:rFonts w:eastAsia="Times New Roman"/>
          <w:bCs/>
          <w:color w:val="C00000"/>
          <w:szCs w:val="24"/>
        </w:rPr>
        <w:t>)</w:t>
      </w:r>
    </w:p>
    <w:p w14:paraId="75E2D8AB" w14:textId="77777777" w:rsidR="009B5062" w:rsidRDefault="003D3B8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 xml:space="preserve">ΠΡΟΕΔΡΕΥΟΥΣΑ (Αναστασία Χριστοδουλοπούλου): </w:t>
      </w:r>
      <w:r>
        <w:rPr>
          <w:rFonts w:eastAsia="Times New Roman"/>
          <w:bCs/>
          <w:szCs w:val="24"/>
        </w:rPr>
        <w:t>Π</w:t>
      </w:r>
      <w:r w:rsidRPr="00A37EB8">
        <w:rPr>
          <w:rFonts w:eastAsia="Times New Roman"/>
          <w:szCs w:val="24"/>
        </w:rPr>
        <w:t xml:space="preserve">αρακαλώ </w:t>
      </w:r>
      <w:r w:rsidRPr="00A37EB8">
        <w:rPr>
          <w:rFonts w:eastAsia="Times New Roman"/>
          <w:szCs w:val="24"/>
        </w:rPr>
        <w:t>να κλείσει το σύστημα της ηλεκτρονικής ψηφοφορίας.</w:t>
      </w:r>
    </w:p>
    <w:p w14:paraId="75E2D8AC" w14:textId="77777777" w:rsidR="009B5062" w:rsidRDefault="003D3B83">
      <w:pPr>
        <w:tabs>
          <w:tab w:val="left" w:pos="2940"/>
        </w:tabs>
        <w:spacing w:after="0" w:line="600" w:lineRule="auto"/>
        <w:ind w:firstLine="709"/>
        <w:jc w:val="center"/>
        <w:rPr>
          <w:rFonts w:eastAsia="Times New Roman"/>
          <w:szCs w:val="24"/>
        </w:rPr>
      </w:pPr>
      <w:r w:rsidRPr="003B224A">
        <w:rPr>
          <w:rFonts w:eastAsia="Times New Roman"/>
          <w:szCs w:val="24"/>
        </w:rPr>
        <w:t>(ΗΛΕΚΤΡΟΝΙΚΗ ΚΑΤΑΜΕΤΡΗΣΗ)</w:t>
      </w:r>
    </w:p>
    <w:p w14:paraId="75E2D8AD" w14:textId="77777777" w:rsidR="009B5062" w:rsidRDefault="003D3B83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 w:rsidRPr="005E49C7">
        <w:rPr>
          <w:rFonts w:eastAsia="Times New Roman"/>
          <w:szCs w:val="24"/>
        </w:rPr>
        <w:t>(</w:t>
      </w:r>
      <w:r>
        <w:rPr>
          <w:rFonts w:eastAsia="Times New Roman"/>
          <w:szCs w:val="24"/>
        </w:rPr>
        <w:t>ΜΕΤΑ ΤΗΝ ΗΛΕΚΤΡΟΝΙΚΗ ΚΑΤΑΜΕΤΡΗΣΗ)</w:t>
      </w:r>
    </w:p>
    <w:p w14:paraId="75E2D8AE" w14:textId="77777777" w:rsidR="009B5062" w:rsidRDefault="003D3B83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ΠΡΟΕΔΡΕΥΟΥΣΑ (Αναστασία Χριστοδουλοπούλου): </w:t>
      </w:r>
      <w:r w:rsidRPr="005E49C7">
        <w:rPr>
          <w:rFonts w:eastAsia="Times New Roman" w:cs="Times New Roman"/>
          <w:szCs w:val="24"/>
        </w:rPr>
        <w:t>Κυρίες και κύριοι συνάδελφοι, έχω την τιμή να ανακοινώσω στο Σώμα το αποτέλεσμα της διεξαχθείσ</w:t>
      </w:r>
      <w:r>
        <w:rPr>
          <w:rFonts w:eastAsia="Times New Roman" w:cs="Times New Roman"/>
          <w:szCs w:val="24"/>
        </w:rPr>
        <w:t>η</w:t>
      </w:r>
      <w:r w:rsidRPr="005E49C7">
        <w:rPr>
          <w:rFonts w:eastAsia="Times New Roman" w:cs="Times New Roman"/>
          <w:szCs w:val="24"/>
        </w:rPr>
        <w:t>ς ηλε</w:t>
      </w:r>
      <w:r w:rsidRPr="005E49C7">
        <w:rPr>
          <w:rFonts w:eastAsia="Times New Roman" w:cs="Times New Roman"/>
          <w:szCs w:val="24"/>
        </w:rPr>
        <w:t>κτρονικής ονομαστικής ψηφοφορίας για την εκλογή του Η΄</w:t>
      </w:r>
      <w:r>
        <w:rPr>
          <w:rFonts w:eastAsia="Times New Roman" w:cs="Times New Roman"/>
          <w:szCs w:val="24"/>
        </w:rPr>
        <w:t xml:space="preserve"> </w:t>
      </w:r>
      <w:r w:rsidRPr="005E49C7">
        <w:rPr>
          <w:rFonts w:eastAsia="Times New Roman" w:cs="Times New Roman"/>
          <w:szCs w:val="24"/>
        </w:rPr>
        <w:t>Αντιπροέδρου.</w:t>
      </w:r>
    </w:p>
    <w:p w14:paraId="75E2D8AF" w14:textId="77777777" w:rsidR="009B5062" w:rsidRDefault="003D3B83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Εψήφισαν συνολικά 139 Βουλευτές.</w:t>
      </w:r>
    </w:p>
    <w:p w14:paraId="75E2D8B0" w14:textId="77777777" w:rsidR="009B5062" w:rsidRDefault="003D3B83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Για το αξίωμα του Η΄ Αντιπροέδρου ο κ. Κωνσταντίνος </w:t>
      </w:r>
      <w:proofErr w:type="spellStart"/>
      <w:r>
        <w:rPr>
          <w:rFonts w:eastAsia="Times New Roman" w:cs="Times New Roman"/>
          <w:szCs w:val="24"/>
        </w:rPr>
        <w:t>Ζουράρις</w:t>
      </w:r>
      <w:proofErr w:type="spellEnd"/>
      <w:r>
        <w:rPr>
          <w:rFonts w:eastAsia="Times New Roman" w:cs="Times New Roman"/>
          <w:szCs w:val="24"/>
        </w:rPr>
        <w:t xml:space="preserve"> έλαβε 138 ψήφους.</w:t>
      </w:r>
    </w:p>
    <w:p w14:paraId="75E2D8B1" w14:textId="77777777" w:rsidR="009B5062" w:rsidRDefault="003D3B83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«ΠΑΡΩΝ» εψήφισε 1 Βουλευτής. </w:t>
      </w:r>
    </w:p>
    <w:p w14:paraId="75E2D8B2" w14:textId="77777777" w:rsidR="009B5062" w:rsidRDefault="003D3B83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Οι θέσεις των Βουλευτών, όπως αποτυπώθηκαν κα</w:t>
      </w:r>
      <w:r>
        <w:rPr>
          <w:rFonts w:eastAsia="Times New Roman" w:cs="Times New Roman"/>
          <w:szCs w:val="24"/>
        </w:rPr>
        <w:t>τά την ψήφιση με το ηλεκτρονικό σύστημα, καταχωρίζονται στα Πρακτικά της σημερινής συνεδρίασης και έχουν ως εξής:</w:t>
      </w:r>
    </w:p>
    <w:tbl>
      <w:tblPr>
        <w:tblW w:w="7796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0"/>
        <w:gridCol w:w="776"/>
        <w:gridCol w:w="920"/>
      </w:tblGrid>
      <w:tr w:rsidR="009B5062" w14:paraId="75E2D8B6" w14:textId="77777777">
        <w:trPr>
          <w:trHeight w:val="300"/>
        </w:trPr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B3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Άρθρο</w:t>
            </w:r>
          </w:p>
        </w:tc>
        <w:tc>
          <w:tcPr>
            <w:tcW w:w="7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B4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Κ.Ο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B5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Ψήφος</w:t>
            </w:r>
          </w:p>
        </w:tc>
      </w:tr>
      <w:tr w:rsidR="009B5062" w14:paraId="75E2D8B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B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ΑΘΑΝΑΣΙΟΥ ΑΘΑΝΑΣΙΟΣ(ΝΑΣΟΣ)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B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B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B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B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B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B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C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B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ΑΚΡΙΩΤΗΣ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C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C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C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C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C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C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C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C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ΑΜΑΝΑΤΙΔΗΣ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C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C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C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C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C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C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D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C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ΑΝΑΓΝΩΣΤΟΠΟΥΛΟΥ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ΑΘΑΝΑΣΙΑ(ΣΙΑ)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D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D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D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D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D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D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D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D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ΑΝΤΩΝΙΟΥ ΧΡΗΣΤΟΣ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D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D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D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D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D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D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E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D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ΑΠΟΣΤΟΛΟΥ ΕΥΑΓΓΕΛΟΣ (ΣΥΝΟΛΙΚΑ ΨΗΦΟΙ: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E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E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E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E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E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E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E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E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ΑΡΑΧΩΒΙΤΗΣ ΣΤΑΥΡΟΣ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E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E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E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E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E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E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F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E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ΑΥΛΩΝΙΤΟΥ ΕΛΕΝΗ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F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F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F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F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F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F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8F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F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ΒΑΓΕΝΑ ΑΝΝΑ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F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F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8F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F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F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8F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0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8F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ΒΑΓΙΩΝΑΚΗ ΕΥΑΓΓΕΛΙΑ(ΒΑΛΙΑ)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0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0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0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0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0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0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0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0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ΒΑΚΗ ΦΩΤΕΙΝΗ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0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0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0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0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0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0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1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0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ΒΑΡΔΑΚΗΣ ΣΩΚΡΑΤΗΣ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1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1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1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1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1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1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1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1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ΒΑΡΕΜΕΝΟΣ ΓΕΩΡΓΙΟΣ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1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1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1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1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1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1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2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1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ΒΕΤΤΑΣ 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2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2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2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2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2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2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2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2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ΒΙΤΣΑΣ 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2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2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2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2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2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2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3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2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ΒΟΥΤΣΗΣ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3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3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3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3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3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3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3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3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ΒΡΑΝΤΖΑ ΠΑΝΑΓΙΩΤΑ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3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3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3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3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3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3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4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3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ΓΑΚΗΣ 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4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4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4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4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4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4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4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4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ΓΕΝΝΙΑ ΓΕΩΡΓΙΑ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4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4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4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4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lastRenderedPageBreak/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4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4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5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4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ΓΕΩΡΓΟΠΟΥΛΟΥ-ΣΑΛΤΑΡΗ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ΕΥΣΤΑΘΙΑ(ΕΦΗ)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5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5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5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5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5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5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5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5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ΓΙΑΝΝΑΚΙΔΗΣ ΕΥΣΤΑΘΙΟΣ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5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5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5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5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5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5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6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5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ΓΚΑΡΑ ΑΝΑΣΤΑΣΙΑ (ΣΥΝΟΛΙΚΑ ΨΗΦΟΙ: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6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6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6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6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6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6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6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6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ΔΕΔΕΣ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6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6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6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6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6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6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7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6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ΔΕΛΗΣ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7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7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7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7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7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Κ.Κ.Ε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7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7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7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ΔΗΜΑΡΑΣ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7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7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7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7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7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7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8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7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ΔΟΥΖΙΝΑΣ ΚΩΝΣΤΑΝΤΙΝΟΣ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8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8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8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8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8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8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8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8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ΔΡΑΓΑΣΑΚΗΣ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8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8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8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8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8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8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9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8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ΔΡΙΤΣΑΣ ΘΕΟΔΩΡΟΣ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9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9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9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9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9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9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9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9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ΔΡΙΤΣΕΛΗ ΠΑΝΑΓΙΩΤΑ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9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9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9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9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9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9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A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9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ΕΜΜΑΝΟΥΗΛΙΔΗΣ 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A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A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A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A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A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A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A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A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ΖΕΪΜΠΕΚ ΧΟΥΣΕΪΝ (ΣΥΝΟΛΙΚΑ ΨΗΦΟΙ: NAI:1, OXI:0,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A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A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A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A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A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A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B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A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ΗΓΟΥΜΕΝΙΔΗΣ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B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B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B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B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B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B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B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B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ΘΕΛΕΡΙΤΗ ΜΑΡΙΑ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B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B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B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B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B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B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C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B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ΘΕΟΦΥΛΑΚΤΟΣ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C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C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C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C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C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C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C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C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ΘΕΩΝΑΣ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C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C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C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C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C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C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D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C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ΘΗΒΑΙΟΣ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D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D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D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D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D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D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D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D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ΘΡΑΨΑΝΙΩΤΗΣ ΕΜΜΑΝΟΥΗΛ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D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D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D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D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D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D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E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D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ΙΓΓΛΕΖΗ ΑΙΚΑΤΕΡΙΝΗ (ΣΥΝΟΛΙΚΑ ΨΗΦΟΙ: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E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E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E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E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E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E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E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E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ΚΑΒΒΑΔΙΑ ΙΩΑΝΝΕΤΑ(ΑΝΝΕΤΑ)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E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E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E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E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E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E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F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E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ΚΑΪΣΑΣ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F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F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F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F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F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F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9F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F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ΚΑΜΑΤΕΡΟΣ ΗΛΙΑΣ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F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F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9F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F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F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9F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0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9F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ΚΑΜΜΕΝΟΣ ΠΑΝΑΓΙΩΤΗΣ(ΠΑΝΟΣ)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0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0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0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0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0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ΑΝ.ΕΛ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0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0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0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ΚΑΡΑΓΙΑΝΝΗΣ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0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0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0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0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0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0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1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0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ΚΑΡΑ-ΓΙΟΥΣΟΥΦ ΑΪΧΑΝ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1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1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1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1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1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1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1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1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ΚΑΡΑΘΑΝΑΣΟΠΟΥΛΟΣ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1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1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1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1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1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Κ.Κ.Ε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1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2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1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ΚΑΡΑΚΩΣΤΑ ΕΥΑΓΓΕΛΙΑ(ΕΥΗ)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2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2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2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2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2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2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2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2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ΚΑΡΑΝΑΣΤΑΣΗΣ ΑΠΟΣΤΟΛΟΣ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2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2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2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2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2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2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3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2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ΚΑΡΑΣΑΡΛΙΔΟΥ ΕΥΦΡΟΣΥΝΗ(ΦΡΟΣΩ)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3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3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3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3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3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3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3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3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ΚΑΣΤΟΡΗΣ ΑΣΤΕΡΙΟΣ (ΣΥΝΟΛΙΚΑ ΨΗΦΟΙ: NAI:1,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3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3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3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3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lastRenderedPageBreak/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3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3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4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3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ΚΑΤΡΟΥΓΚΑΛΟΣ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4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4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4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4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4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4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4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4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ΚΑΤΣΑΒΡΙΑ-ΣΙΩΡΟΠΟΥΛΟΥ ΧΡΥΣΟΥΛΑ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4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4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4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4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4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4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5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4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ΚΑΤΣΗΣ ΜΑΡΙΟΣ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5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5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5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5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5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5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5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5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ΚΑΤΣΙΚΗΣ ΚΩΝΣΤΑΝΤΙΝΟΣ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5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5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5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5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5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ΑΝ.ΕΛ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5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6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5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ΚΑΤΣΩΤΗΣ ΧΡΗΣΤΟΣ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6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6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6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6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6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Κ.Κ.Ε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6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6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6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ΚΑΦΑΝΤΑΡΗ ΧΑΡΟΥΛΑ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6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6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6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6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6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6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7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6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ΚΟΖΟΜΠΟΛΗ-ΑΜΑΝΑΤΙΔΗ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ΠΑΝΑΓΙΩΤΑ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7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7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7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7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7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7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7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7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ΚΟΚΚΑΛΗΣ ΒΑΣΙΛΕΙΟΣ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7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7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7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7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7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ΑΝ.ΕΛ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7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8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7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ΚΟΛΛΙΑ-ΤΣΑΡΟΥΧΑ ΜΑΡΙΑ (ΣΥΝΟΛΙΚΑ ΨΗΦΟΙ: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8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8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8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8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8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ΑΝ.ΕΛ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8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8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8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ΚΟΝΤΟΝΗΣ ΧΑΡΑΛΑΜΠΟΣ-ΣΤΑΥΡΟΣ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8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8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8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8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8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8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9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8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ΚΟΤΖΙΑΣ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9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9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9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9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9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9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9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9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ΚΟΥΚΟΥΤΣΗΣ ΔΗΜΗΤΡΙΟΣ (ΣΥΝΟΛΙΚΑ ΨΗΦΟΙ: NAI:0, OXI:0, ΠΡΝ:1)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9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9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9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9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9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ΑΝΕΞ.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9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ΠΡΝ</w:t>
            </w:r>
          </w:p>
        </w:tc>
      </w:tr>
      <w:tr w:rsidR="009B5062" w14:paraId="75E2DAA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9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ΚΟΥΝΤΟΥΡΑ ΕΛΕΝΑ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A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A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A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A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A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ΑΝ.ΕΛ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A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A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A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ΚΟΥΡΑΚΗΣ ΑΝΑΣΤΑΣΙΟΣ(ΤΑΣΟΣ)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A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A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A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A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A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A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B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A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ΚΥΡΙΤΣΗΣ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B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B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B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B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B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B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B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B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ΚΩΝΣΤΑΝΤΙΝΕΑΣ ΠΕΤΡΟΣ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B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B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B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B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B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B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C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B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ΚΩΣΤΟΠΑΝΑΓΙΩΤΟΥ ΗΛΙΑΣ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C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C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C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C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C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C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C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C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ΛΑΜΠΡΟΥΛΗΣ ΓΕΩΡΓΙΟΣ (ΣΥΝΟΛΙΚΑ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C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C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C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C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C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Κ.Κ.Ε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C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D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C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ΛΑΠΠΑΣ ΣΠΥΡΙΔΩΝΑΣ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D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D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D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D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D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D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D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D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ΛΙΒΑΝΙΟΥ ΖΩΗ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D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D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D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D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D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D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E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D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ΜΑΝΤΑΣ ΧΡΗΣΤΟΣ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E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E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E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E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E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E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E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E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ΜΑΡΔΑΣ 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E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E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E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E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E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E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F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E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ΜΕΓΑΛΟΟΙΚΟΝΟΜΟΥ ΘΕΟΔΩΡΑ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F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F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F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F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F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F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AF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F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ΜΕΪΚΟΠΟΥΛΟΣ ΑΛΕΞΑΝΔΡΟΣ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F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F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AF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F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F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AF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0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AF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ΜΗΤΑΦΙΔΗΣ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ΤΡΙΑΝΤΑΦΥΛΛΟΣ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0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0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0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0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0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0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0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0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ΜΙΧΑΗΛΙΔΗΣ ΑΝΔΡΕΑΣ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0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0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0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0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0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0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1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0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ΜΙΧΕΛΗΣ ΑΘΑΝΑΣΙΟΣ (ΣΥΝΟΛΙΚΑ ΨΗΦΟΙ: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1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1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1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1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1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1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1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1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ΜΟΥΣΤΑΦΑ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ΜΟΥΣΤΑΦΑ</w:t>
            </w:r>
            <w:proofErr w:type="spellEnd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1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1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1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1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1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1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2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1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ΜΠΑΛΑΟΥΡΑΣ ΓΕΡΑΣΙΜΟΣ(ΜΑΚΗΣ)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2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2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2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2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2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2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2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2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ΜΠΑΛΑΦΑΣ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2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2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2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2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lastRenderedPageBreak/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2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2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3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2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ΜΠΑΛΛΗΣ ΣΥΜΕΩΝ(ΜΑΚΗΣ)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3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3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3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3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3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3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3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3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ΜΠΑΛΤΑΣ ΑΡΙΣΤΕΙΔΗΣ-ΝΙΚΟΛΑΟΣ-ΔΗΜΗΤΡΙΟΣ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3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3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3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3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3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3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4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3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ΜΠΑΛΩΜΕΝΑΚΗΣ ΑΝΤΩΝΗΣ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4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4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4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4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4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4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4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4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ΜΠΑΞΕΒΑΝΑΚΗΣ 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4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4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4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4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4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4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5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4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ΜΠΑΡΚΑΣ ΚΩΝΣΤΑΝΤΙΝΟΣ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5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5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5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5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5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5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5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5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ΜΠΓΙΑΛΑΣ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ΧΡΗΣΤΟΣ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5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5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5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5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5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5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6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5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ΜΠΟΛΑΡΗΣ ΜΑΡΚΟΣ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6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6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6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6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6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6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6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6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ΝΤΖΙΜΑΝΗΣ ΓΕΩΡΓΙΟΣ (ΣΥΝΟΛΙΚΑ ΨΗΦΟΙ: NAI:1,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6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6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6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6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6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6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7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6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ΞΑΝΘΟΣ ΑΝΔΡΕΑΣ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7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7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7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7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7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7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7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7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ΞΥΔΑΚΗΣ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7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7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7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7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7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7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8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7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ΠΑΛΛΗΣ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8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8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8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8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8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8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8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8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ΠΑΝΤΖΑΣ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8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8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8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8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8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8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9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8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ΠΑΠΑΔΟΠΟΥΛΟΣ ΑΘΑΝΑΣΙΟΣ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9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9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9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9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9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9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9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9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ΠΑΠΑΔΟΠΟΥΛΟΣ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9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9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9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9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9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9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A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9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ΠΑΠΑΔΟΠΟΥΛΟΣ ΧΡΙΣΤΟΦΟΡΟΣ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A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A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A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A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A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A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A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A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ΠΑΠΑΗΛΙΟΥ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A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A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A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A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A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A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B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A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ΠΑΠΑΝΑΤΣΙΟΥ ΑΙΚΑΤΕΡΙΝΗ (ΣΥΝΟΛΙΚΑ ΨΗΦΟΙ: NAI:1, OXI:0,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B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B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B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B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B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B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B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B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ΠΑΠΑΦΙΛΙΠΠΟΥ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B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B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B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B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B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B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C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B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ΠΑΠΠΑΣ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C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C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C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C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C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C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C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C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ΠΑΡΑΣΚΕΥΟΠΟΥΛΟΣ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C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C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C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C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C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C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D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C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ΠΑΡΑΣΤΑΤΙΔΗΣ ΘΕΟΔΩΡΟΣ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D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D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D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D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D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D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D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D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ΠΑΥΛΙΔΗΣ ΚΩΝΣΤΑΝΤΙΝΟΣ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D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D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D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D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D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D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E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D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ΠΑΦΙΛΗΣ ΑΘΑΝΑΣΙΟΣ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E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E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E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E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E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Κ.Κ.Ε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E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E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E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ΠΟΛΑΚΗΣ ΠΑΥΛΟΣ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E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E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E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E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E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E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F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E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ΠΡΑΤΣΟΛΗΣ ΑΝΑΣΤΑΣΙΟΣ(ΤΑΣΟΣ)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F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F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F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F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F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F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BF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F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ΡΙΖΟΣ ΔΗΜΗΤΡΙΟΣ (ΣΥΝΟΛΙΚΑ ΨΗΦΟΙ: NAI:1,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F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F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BF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F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F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BF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0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BF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ΡΙΖΟΥΛΗΣ ΑΝΔΡΕΑΣ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0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0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0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0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0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0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0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0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ΣΑΝΤΟΡΙΝΙΟΣ ΝΕΚΤΑΡΙΟΣ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0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0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0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0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0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0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1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0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ΣΑΡΑΚΙΩΤΗΣ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1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1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1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1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1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1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1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1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ΣΕΒΑΣΤΑΚΗΣ ΔΗΜΗΤΡΙΟΣ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1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1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1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1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lastRenderedPageBreak/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1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1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2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1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ΣΕΛΤΣΑΣ ΚΩΝΣΤΑΝΤΙΝΟΣ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2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2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2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2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2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2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2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2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ΣΗΦΑΚΗΣ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2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2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2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2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2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2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3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2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ΣΙΜΟΡΕΛΗΣ ΧΡΗΣΤΟΣ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3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3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3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3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3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3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3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3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ΣΚΟΥΡΛΕΤΗΣ ΠΑΝΑΓΙΩΤΗΣ(ΠΑΝΟΣ)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3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3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3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3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3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3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4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3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ΣΚΟΥΡΟΛΙΑΚΟΣ ΠΑΝΑΓΙΩΤΗΣ(ΠΑΝΟΣ) (ΣΥΝΟΛΙΚΑ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4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4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4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4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4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4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4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4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ΣΚΟΥΦΑ ΕΛΙΣΣΑΒΕΤ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4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4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4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4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4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4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5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4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ΣΠΑΡΤΙΝΟΣ ΚΩΝΣΤΑΝΤΙΝΟΣ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5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5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5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5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5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5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5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5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ΣΤΑΘΑΚΗΣ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5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5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5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5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5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5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6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5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ΣΤΑΜΑΤΑΚΗ ΕΛΕΝΗ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6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6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6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6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6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6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6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6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ΣΤΑΜΠΟΥΛΗ ΑΦΡΟΔΙΤΗ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6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6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6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6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6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6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7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6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ΣΤΟΓΙΑΝΝΙΔΗΣ ΓΡΗΓΟΡΙΟΣ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7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7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7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7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7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7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7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7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ΣΥΡΙΓΟΣ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ΑΝΤΩΝΙΟΣ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7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7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7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7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7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7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8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7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ΣΥΡΜΑΛΕΝΙΟΣ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8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8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8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8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8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8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8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8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ΤΕΛΙΓΙΟΡΙΔΟΥ ΟΛΥΜΠΙΑ (ΣΥΝΟΛΙΚΑ ΨΗΦΟΙ: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8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8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8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8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8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8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9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8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ΤΖΑΚΡΗ ΘΕΟΔΩΡΑ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9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9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9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9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9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9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9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9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ΤΖΑΜΑΚΛΗΣ ΧΑΡΙΛΑΟΣ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9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9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9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9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Κωνσταντίνος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9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9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A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9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ΤΖΟΥΦΗ ΜΕΡΟΠΗ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A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A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A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A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A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A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A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A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ΤΟΣΚΑΣ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A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A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A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A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A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A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B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A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ΤΡΙΑΝΤΑΦΥΛΛΙΔΗΣ ΑΛΕΞΑΝΔΡΟΣ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B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B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B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B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B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B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B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B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ΤΡΙΑΝΤΑΦΥΛΛΟΥ ΜΑΡΙΑ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B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B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B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B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B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B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C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B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ΤΣΑΚΑΛΩΤΟΣ ΕΥΚΛΕΙΔΗΣ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C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C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C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C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C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C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C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C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ΤΣΙΠΡΑΣ ΑΛΕΞΙΟΣ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C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C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C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C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C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C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D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C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ΤΣΙΡΚΑΣ ΒΑΣΙΛΕΙΟΣ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D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D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D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D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D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D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D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D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ΤΣΙΡΩΝΗΣ ΙΩΑΝΝΗΣ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D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D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D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D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D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D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E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D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ΤΣΟΓΚΑΣ ΓΕΩΡΓΙΟΣ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E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E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E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E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E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E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E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E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ΦΑΜΕΛΛΟΣ ΣΩΚΡΑΤΗΣ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E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E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E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E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E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E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F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E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ΦΙΛΗΣ ΝΙΚΟΛΑΟΣ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F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F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F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F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F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F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CF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F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ΦΛΑΜΠΟΥΡΑΡΗΣ ΑΛΕΞΑΝΔΡΟΣ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F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F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CF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F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F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CF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D02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CF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Ονοματεπώνυμο: ΧΡΙΣΤΟΔΟΥΛΟΠΟΥΛΟΥ ΑΝΑΣΤΑΣΙΑ (ΣΥΝΟΛΙΚΑ ΨΗΦΟΙ: NAI:1, 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D0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D0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D0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03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04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05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D0A" w14:textId="77777777">
        <w:trPr>
          <w:trHeight w:val="48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D07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 xml:space="preserve">Ονοματεπώνυμο: ΨΥΧΟΓΙΟΣ ΓΕΩΡΓΙΟΣ (ΣΥΝΟΛΙΚΑ ΨΗΦΟΙ: NAI:1, </w:t>
            </w: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OXI:0, ΠΡΝ:0)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D08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2DD09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D0E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0B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lastRenderedPageBreak/>
              <w:t xml:space="preserve">Κωνσταντίνος </w:t>
            </w:r>
            <w:proofErr w:type="spellStart"/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Ζουράρις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0C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ΣΥΡΙΖΑ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0D" w14:textId="77777777" w:rsidR="004100B9" w:rsidRPr="005E49C7" w:rsidRDefault="003D3B83">
            <w:pPr>
              <w:spacing w:after="0"/>
              <w:outlineLvl w:val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ΝΑΙ</w:t>
            </w:r>
          </w:p>
        </w:tc>
      </w:tr>
      <w:tr w:rsidR="009B5062" w14:paraId="75E2DD12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0F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10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11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  <w:tr w:rsidR="009B5062" w14:paraId="75E2DD16" w14:textId="77777777">
        <w:trPr>
          <w:trHeight w:val="300"/>
        </w:trPr>
        <w:tc>
          <w:tcPr>
            <w:tcW w:w="6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13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ΣΥΝΟΛΙΚΑ ΨΗΦΟΙ: NAI:138, OXI:0, ΠΡΝ:1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14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2DD15" w14:textId="77777777" w:rsidR="004100B9" w:rsidRPr="005E49C7" w:rsidRDefault="003D3B83">
            <w:pPr>
              <w:spacing w:after="0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E49C7">
              <w:rPr>
                <w:rFonts w:ascii="Segoe UI" w:eastAsia="Times New Roman" w:hAnsi="Segoe UI" w:cs="Segoe UI"/>
                <w:sz w:val="18"/>
                <w:szCs w:val="18"/>
              </w:rPr>
              <w:t> </w:t>
            </w:r>
          </w:p>
        </w:tc>
      </w:tr>
    </w:tbl>
    <w:p w14:paraId="75E2DD17" w14:textId="77777777" w:rsidR="009B5062" w:rsidRDefault="009B5062">
      <w:pPr>
        <w:spacing w:after="0" w:line="600" w:lineRule="auto"/>
        <w:jc w:val="both"/>
        <w:rPr>
          <w:rFonts w:eastAsia="Times New Roman" w:cs="Times New Roman"/>
          <w:szCs w:val="24"/>
        </w:rPr>
      </w:pPr>
    </w:p>
    <w:p w14:paraId="75E2DD18" w14:textId="77777777" w:rsidR="009B5062" w:rsidRDefault="003D3B83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ΠΡΟΕΔΡΕΥΟΥΣΑ (Αναστασία Χριστοδουλοπούλου): </w:t>
      </w:r>
      <w:r>
        <w:rPr>
          <w:rFonts w:eastAsia="Times New Roman" w:cs="Times New Roman"/>
          <w:szCs w:val="24"/>
        </w:rPr>
        <w:t>Σ</w:t>
      </w:r>
      <w:r>
        <w:rPr>
          <w:rFonts w:eastAsia="Times New Roman" w:cs="Times New Roman"/>
          <w:szCs w:val="24"/>
        </w:rPr>
        <w:t xml:space="preserve">ύμφωνα με το Σύνταγμα και τον Κανονισμό της Βουλής, ο κ. Κωνσταντίνος </w:t>
      </w:r>
      <w:proofErr w:type="spellStart"/>
      <w:r>
        <w:rPr>
          <w:rFonts w:eastAsia="Times New Roman" w:cs="Times New Roman"/>
          <w:szCs w:val="24"/>
        </w:rPr>
        <w:t>Ζουράρις</w:t>
      </w:r>
      <w:proofErr w:type="spellEnd"/>
      <w:r>
        <w:rPr>
          <w:rFonts w:eastAsia="Times New Roman" w:cs="Times New Roman"/>
          <w:szCs w:val="24"/>
        </w:rPr>
        <w:t xml:space="preserve"> εκλέγεται ως Η΄ Αντιπρόεδρος</w:t>
      </w:r>
      <w:r>
        <w:rPr>
          <w:rFonts w:eastAsia="Times New Roman" w:cs="Times New Roman"/>
          <w:szCs w:val="24"/>
        </w:rPr>
        <w:t xml:space="preserve"> της Βουλής.</w:t>
      </w:r>
    </w:p>
    <w:p w14:paraId="75E2DD19" w14:textId="77777777" w:rsidR="009B5062" w:rsidRDefault="003D3B83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Συγχαρητήρια, κύριε </w:t>
      </w:r>
      <w:proofErr w:type="spellStart"/>
      <w:r>
        <w:rPr>
          <w:rFonts w:eastAsia="Times New Roman" w:cs="Times New Roman"/>
          <w:szCs w:val="24"/>
        </w:rPr>
        <w:t>Ζουράρι</w:t>
      </w:r>
      <w:proofErr w:type="spellEnd"/>
      <w:r>
        <w:rPr>
          <w:rFonts w:eastAsia="Times New Roman" w:cs="Times New Roman"/>
          <w:szCs w:val="24"/>
        </w:rPr>
        <w:t>, και καλορίζικος!</w:t>
      </w:r>
    </w:p>
    <w:p w14:paraId="75E2DD1A" w14:textId="77777777" w:rsidR="009B5062" w:rsidRDefault="003D3B83">
      <w:pPr>
        <w:spacing w:after="0" w:line="600" w:lineRule="auto"/>
        <w:ind w:firstLine="709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szCs w:val="24"/>
        </w:rPr>
        <w:t>(Χειροκροτήματα)</w:t>
      </w:r>
    </w:p>
    <w:p w14:paraId="75E2DD1B" w14:textId="77777777" w:rsidR="009B5062" w:rsidRDefault="003D3B83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 w:rsidRPr="00CB3E5F">
        <w:rPr>
          <w:rFonts w:eastAsia="Times New Roman"/>
          <w:szCs w:val="24"/>
        </w:rPr>
        <w:t xml:space="preserve">Κυρίες και κύριοι συνάδελφοι, παρακαλώ το Σώμα να εξουσιοδοτήσει το Προεδρείο για την υπ’ ευθύνη του επικύρωση των Πρακτικών </w:t>
      </w:r>
      <w:r>
        <w:rPr>
          <w:rFonts w:eastAsia="Times New Roman"/>
          <w:szCs w:val="24"/>
        </w:rPr>
        <w:t xml:space="preserve">της σημερινής συνεδριάσεως όσον αφορά την εκλογή του Η΄ Αντιπροέδρου της Βουλής. </w:t>
      </w:r>
    </w:p>
    <w:p w14:paraId="75E2DD1C" w14:textId="77777777" w:rsidR="009B5062" w:rsidRDefault="003D3B83">
      <w:pPr>
        <w:spacing w:after="0" w:line="600" w:lineRule="auto"/>
        <w:ind w:firstLine="540"/>
        <w:jc w:val="both"/>
        <w:rPr>
          <w:rFonts w:eastAsia="Times New Roman"/>
          <w:szCs w:val="24"/>
        </w:rPr>
      </w:pPr>
      <w:r w:rsidRPr="00CB3E5F">
        <w:rPr>
          <w:rFonts w:eastAsia="Times New Roman"/>
          <w:b/>
          <w:bCs/>
          <w:szCs w:val="24"/>
        </w:rPr>
        <w:t>ΟΛΟΙ ΟΙ ΒΟΥΛΕΥΤΕΣ:</w:t>
      </w:r>
      <w:r w:rsidRPr="00CB3E5F">
        <w:rPr>
          <w:rFonts w:eastAsia="Times New Roman"/>
          <w:szCs w:val="24"/>
        </w:rPr>
        <w:t xml:space="preserve"> Μάλιστα, μάλιστα.</w:t>
      </w:r>
    </w:p>
    <w:p w14:paraId="75E2DD1D" w14:textId="77777777" w:rsidR="009B5062" w:rsidRDefault="003D3B83">
      <w:pPr>
        <w:spacing w:after="0" w:line="600" w:lineRule="auto"/>
        <w:ind w:firstLine="540"/>
        <w:jc w:val="both"/>
        <w:rPr>
          <w:rFonts w:eastAsia="Times New Roman"/>
          <w:bCs/>
          <w:szCs w:val="24"/>
        </w:rPr>
      </w:pPr>
      <w:r w:rsidRPr="00622DE4">
        <w:rPr>
          <w:rFonts w:eastAsia="Times New Roman"/>
          <w:b/>
          <w:szCs w:val="24"/>
        </w:rPr>
        <w:t>ΠΡΟΕΔΡΕΥΟΥΣΑ (Αναστασία Χριστοδουλοπούλου):</w:t>
      </w:r>
      <w:r w:rsidRPr="008B7754">
        <w:rPr>
          <w:rFonts w:eastAsia="Times New Roman"/>
          <w:b/>
          <w:szCs w:val="24"/>
        </w:rPr>
        <w:t xml:space="preserve"> </w:t>
      </w:r>
      <w:r>
        <w:rPr>
          <w:rFonts w:eastAsia="Times New Roman"/>
          <w:szCs w:val="24"/>
        </w:rPr>
        <w:t>Συνεπώς τ</w:t>
      </w:r>
      <w:r w:rsidRPr="00CB3E5F">
        <w:rPr>
          <w:rFonts w:eastAsia="Times New Roman"/>
          <w:bCs/>
          <w:szCs w:val="24"/>
        </w:rPr>
        <w:t>ο Σώμα παρέσχε τη ζητηθείσα</w:t>
      </w:r>
      <w:r w:rsidRPr="00CB3E5F">
        <w:rPr>
          <w:rFonts w:eastAsia="Times New Roman"/>
          <w:b/>
          <w:bCs/>
          <w:szCs w:val="24"/>
        </w:rPr>
        <w:t xml:space="preserve"> </w:t>
      </w:r>
      <w:r w:rsidRPr="00CB3E5F">
        <w:rPr>
          <w:rFonts w:eastAsia="Times New Roman"/>
          <w:bCs/>
          <w:szCs w:val="24"/>
        </w:rPr>
        <w:t>εξουσιοδότηση.</w:t>
      </w:r>
    </w:p>
    <w:p w14:paraId="75E2DD1E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C76C56"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υρίες και κ</w:t>
      </w:r>
      <w:r w:rsidRPr="00C76C56">
        <w:rPr>
          <w:rFonts w:eastAsia="Times New Roman" w:cs="Times New Roman"/>
          <w:szCs w:val="24"/>
        </w:rPr>
        <w:t>ύριοι συνάδελφοι, δέχεστε στο</w:t>
      </w:r>
      <w:r w:rsidRPr="00C76C56">
        <w:rPr>
          <w:rFonts w:eastAsia="Times New Roman" w:cs="Times New Roman"/>
          <w:szCs w:val="24"/>
        </w:rPr>
        <w:t xml:space="preserve"> σημείο αυτό να λύσουμε τη συνεδρίαση;</w:t>
      </w:r>
    </w:p>
    <w:p w14:paraId="75E2DD1F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C76C56">
        <w:rPr>
          <w:rFonts w:eastAsia="Times New Roman" w:cs="Times New Roman"/>
          <w:b/>
          <w:bCs/>
          <w:szCs w:val="24"/>
        </w:rPr>
        <w:t xml:space="preserve">ΟΛΟΙ ΟΙ ΒΟΥΛΕΥΤΕΣ: </w:t>
      </w:r>
      <w:r w:rsidRPr="00C76C56">
        <w:rPr>
          <w:rFonts w:eastAsia="Times New Roman" w:cs="Times New Roman"/>
          <w:szCs w:val="24"/>
        </w:rPr>
        <w:t>Μάλιστα, μάλιστα.</w:t>
      </w:r>
    </w:p>
    <w:p w14:paraId="75E2DD20" w14:textId="77777777" w:rsidR="009B5062" w:rsidRDefault="003D3B8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622DE4">
        <w:rPr>
          <w:rFonts w:eastAsia="Times New Roman"/>
          <w:b/>
          <w:szCs w:val="24"/>
        </w:rPr>
        <w:lastRenderedPageBreak/>
        <w:t>ΠΡΟΕΔΡΕΥΟΥΣΑ (Αναστασία Χριστοδουλοπούλου):</w:t>
      </w:r>
      <w:r>
        <w:rPr>
          <w:rFonts w:eastAsia="Times New Roman"/>
          <w:b/>
          <w:szCs w:val="24"/>
        </w:rPr>
        <w:t xml:space="preserve"> </w:t>
      </w:r>
      <w:r w:rsidRPr="00C76C56">
        <w:rPr>
          <w:rFonts w:eastAsia="Times New Roman" w:cs="Times New Roman"/>
          <w:szCs w:val="24"/>
        </w:rPr>
        <w:t>Με τη συ</w:t>
      </w:r>
      <w:r>
        <w:rPr>
          <w:rFonts w:eastAsia="Times New Roman" w:cs="Times New Roman"/>
          <w:szCs w:val="24"/>
        </w:rPr>
        <w:t>ναίνεση του Σώματος και ώρα 14.27΄</w:t>
      </w:r>
      <w:r w:rsidRPr="00C76C56">
        <w:rPr>
          <w:rFonts w:eastAsia="Times New Roman" w:cs="Times New Roman"/>
          <w:szCs w:val="24"/>
        </w:rPr>
        <w:t xml:space="preserve"> </w:t>
      </w:r>
      <w:proofErr w:type="spellStart"/>
      <w:r w:rsidRPr="00C76C56">
        <w:rPr>
          <w:rFonts w:eastAsia="Times New Roman" w:cs="Times New Roman"/>
          <w:szCs w:val="24"/>
        </w:rPr>
        <w:t>λύεται</w:t>
      </w:r>
      <w:proofErr w:type="spellEnd"/>
      <w:r w:rsidRPr="00C76C56">
        <w:rPr>
          <w:rFonts w:eastAsia="Times New Roman" w:cs="Times New Roman"/>
          <w:szCs w:val="24"/>
        </w:rPr>
        <w:t xml:space="preserve"> η συνεδρίαση για </w:t>
      </w:r>
      <w:r w:rsidRPr="006F0F56">
        <w:rPr>
          <w:rFonts w:eastAsia="Times New Roman" w:cs="Times New Roman"/>
          <w:szCs w:val="24"/>
        </w:rPr>
        <w:t>σήμερα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Τετάρτη 11</w:t>
      </w:r>
      <w:r w:rsidRPr="00C76C5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Ιουλίου 2018 και ώρα 15</w:t>
      </w:r>
      <w:r w:rsidRPr="00C76C56">
        <w:rPr>
          <w:rFonts w:eastAsia="Times New Roman" w:cs="Times New Roman"/>
          <w:szCs w:val="24"/>
        </w:rPr>
        <w:t>.00΄, με α</w:t>
      </w:r>
      <w:r>
        <w:rPr>
          <w:rFonts w:eastAsia="Times New Roman" w:cs="Times New Roman"/>
          <w:szCs w:val="24"/>
        </w:rPr>
        <w:t>ντικείμενο εργασιώ</w:t>
      </w:r>
      <w:r>
        <w:rPr>
          <w:rFonts w:eastAsia="Times New Roman" w:cs="Times New Roman"/>
          <w:szCs w:val="24"/>
        </w:rPr>
        <w:t xml:space="preserve">ν του Σώματος: </w:t>
      </w:r>
      <w:r w:rsidRPr="00C76C56">
        <w:rPr>
          <w:rFonts w:eastAsia="Times New Roman" w:cs="Times New Roman"/>
          <w:szCs w:val="24"/>
        </w:rPr>
        <w:t>νομοθετική εργασία</w:t>
      </w:r>
      <w:r>
        <w:rPr>
          <w:rFonts w:eastAsia="Times New Roman" w:cs="Times New Roman"/>
          <w:szCs w:val="24"/>
        </w:rPr>
        <w:t xml:space="preserve">, σύμφωνα με τη συμπληρωματική </w:t>
      </w:r>
      <w:r w:rsidRPr="00C76C56">
        <w:rPr>
          <w:rFonts w:eastAsia="Times New Roman" w:cs="Times New Roman"/>
          <w:szCs w:val="24"/>
        </w:rPr>
        <w:t xml:space="preserve">ημερήσια διάταξη που έχει διανεμηθεί. </w:t>
      </w:r>
    </w:p>
    <w:p w14:paraId="75E2DD21" w14:textId="77777777" w:rsidR="009B5062" w:rsidRDefault="003D3B83">
      <w:pPr>
        <w:spacing w:after="0" w:line="600" w:lineRule="auto"/>
        <w:jc w:val="both"/>
        <w:rPr>
          <w:rFonts w:eastAsia="Times New Roman" w:cs="Times New Roman"/>
          <w:szCs w:val="24"/>
        </w:rPr>
      </w:pPr>
      <w:r w:rsidRPr="00C76C56">
        <w:rPr>
          <w:rFonts w:eastAsia="Times New Roman" w:cs="Times New Roman"/>
          <w:b/>
          <w:bCs/>
          <w:szCs w:val="24"/>
        </w:rPr>
        <w:t xml:space="preserve">Ο ΠΡΟΕΔΡΟΣ             </w:t>
      </w:r>
      <w:r>
        <w:rPr>
          <w:rFonts w:eastAsia="Times New Roman" w:cs="Times New Roman"/>
          <w:b/>
          <w:bCs/>
          <w:szCs w:val="24"/>
        </w:rPr>
        <w:t xml:space="preserve">        </w:t>
      </w:r>
      <w:r w:rsidRPr="00C76C56">
        <w:rPr>
          <w:rFonts w:eastAsia="Times New Roman" w:cs="Times New Roman"/>
          <w:b/>
          <w:bCs/>
          <w:szCs w:val="24"/>
        </w:rPr>
        <w:t xml:space="preserve">                                           </w:t>
      </w:r>
      <w:r>
        <w:rPr>
          <w:rFonts w:eastAsia="Times New Roman" w:cs="Times New Roman"/>
          <w:b/>
          <w:bCs/>
          <w:szCs w:val="24"/>
        </w:rPr>
        <w:t xml:space="preserve">          </w:t>
      </w:r>
      <w:r w:rsidRPr="00C76C56">
        <w:rPr>
          <w:rFonts w:eastAsia="Times New Roman" w:cs="Times New Roman"/>
          <w:b/>
          <w:bCs/>
          <w:szCs w:val="24"/>
        </w:rPr>
        <w:t>ΟΙ ΓΡΑΜΜΑΤΕΙΣ</w:t>
      </w:r>
      <w:r w:rsidRPr="00C76C5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</w:t>
      </w:r>
    </w:p>
    <w:sectPr w:rsidR="009B50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2tPB+oXr0OPJmdjokVGC8mKwG6s=" w:salt="gYUBfO9CmGuNHAZa8DeTR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62"/>
    <w:rsid w:val="003D3B83"/>
    <w:rsid w:val="009B5062"/>
    <w:rsid w:val="00A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D891"/>
  <w15:docId w15:val="{7D8761C7-BBDA-490E-95E2-5DEEC70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E4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670</MetadataID>
    <Session xmlns="641f345b-441b-4b81-9152-adc2e73ba5e1">Γ´</Session>
    <Date xmlns="641f345b-441b-4b81-9152-adc2e73ba5e1">2018-07-10T21:00:00+00:00</Date>
    <Status xmlns="641f345b-441b-4b81-9152-adc2e73ba5e1">
      <Url>http://srv-sp1/praktika/Lists/Incoming_Metadata/EditForm.aspx?ID=670&amp;Source=/praktika/Recordings_Library/Forms/AllItems.aspx</Url>
      <Description>Δημοσιεύτηκε</Description>
    </Status>
    <Meeting xmlns="641f345b-441b-4b81-9152-adc2e73ba5e1">ΡΝΔ´</Meeting>
  </documentManagement>
</p:properties>
</file>

<file path=customXml/itemProps1.xml><?xml version="1.0" encoding="utf-8"?>
<ds:datastoreItem xmlns:ds="http://schemas.openxmlformats.org/officeDocument/2006/customXml" ds:itemID="{FD7CB8D4-BB0F-48ED-B3E1-4F8A95129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52534-4AFA-4AFA-98C1-A74FCDE79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C4717-CC1F-4BA9-8CE6-DF12DBEF024B}">
  <ds:schemaRefs>
    <ds:schemaRef ds:uri="http://purl.org/dc/elements/1.1/"/>
    <ds:schemaRef ds:uri="http://schemas.microsoft.com/office/2006/metadata/properties"/>
    <ds:schemaRef ds:uri="641f345b-441b-4b81-9152-adc2e73ba5e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3315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 BTE</Company>
  <LinksUpToDate>false</LinksUpToDate>
  <CharactersWithSpaces>21180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2018-07-16T11:16:00Z</dcterms:created>
  <dcterms:modified xsi:type="dcterms:W3CDTF">2018-07-16T11:16:00Z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