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583FB" w14:textId="77777777" w:rsidR="005D7F9E" w:rsidRPr="005D7F9E" w:rsidRDefault="005D7F9E" w:rsidP="005D7F9E">
      <w:pPr>
        <w:spacing w:after="0" w:line="360" w:lineRule="auto"/>
        <w:rPr>
          <w:ins w:id="0" w:author="Φλούδα Χριστίνα" w:date="2017-10-23T11:31:00Z"/>
          <w:rFonts w:eastAsia="Times New Roman"/>
          <w:szCs w:val="24"/>
          <w:lang w:eastAsia="en-US"/>
        </w:rPr>
      </w:pPr>
      <w:ins w:id="1" w:author="Φλούδα Χριστίνα" w:date="2017-10-23T11:31:00Z">
        <w:r w:rsidRPr="005D7F9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CF4FC91" w14:textId="77777777" w:rsidR="005D7F9E" w:rsidRPr="005D7F9E" w:rsidRDefault="005D7F9E" w:rsidP="005D7F9E">
      <w:pPr>
        <w:spacing w:after="0" w:line="360" w:lineRule="auto"/>
        <w:rPr>
          <w:ins w:id="2" w:author="Φλούδα Χριστίνα" w:date="2017-10-23T11:31:00Z"/>
          <w:rFonts w:eastAsia="Times New Roman"/>
          <w:szCs w:val="24"/>
          <w:lang w:eastAsia="en-US"/>
        </w:rPr>
      </w:pPr>
    </w:p>
    <w:p w14:paraId="2D8A0BFC" w14:textId="77777777" w:rsidR="005D7F9E" w:rsidRPr="005D7F9E" w:rsidRDefault="005D7F9E" w:rsidP="005D7F9E">
      <w:pPr>
        <w:spacing w:after="0" w:line="360" w:lineRule="auto"/>
        <w:rPr>
          <w:ins w:id="3" w:author="Φλούδα Χριστίνα" w:date="2017-10-23T11:31:00Z"/>
          <w:rFonts w:eastAsia="Times New Roman"/>
          <w:szCs w:val="24"/>
          <w:lang w:eastAsia="en-US"/>
        </w:rPr>
      </w:pPr>
      <w:ins w:id="4" w:author="Φλούδα Χριστίνα" w:date="2017-10-23T11:31:00Z">
        <w:r w:rsidRPr="005D7F9E">
          <w:rPr>
            <w:rFonts w:eastAsia="Times New Roman"/>
            <w:szCs w:val="24"/>
            <w:lang w:eastAsia="en-US"/>
          </w:rPr>
          <w:t>ΠΙΝΑΚΑΣ ΠΕΡΙΕΧΟΜΕΝΩΝ</w:t>
        </w:r>
      </w:ins>
    </w:p>
    <w:p w14:paraId="23FA9D10" w14:textId="77777777" w:rsidR="005D7F9E" w:rsidRPr="005D7F9E" w:rsidRDefault="005D7F9E" w:rsidP="005D7F9E">
      <w:pPr>
        <w:spacing w:after="0" w:line="360" w:lineRule="auto"/>
        <w:rPr>
          <w:ins w:id="5" w:author="Φλούδα Χριστίνα" w:date="2017-10-23T11:31:00Z"/>
          <w:rFonts w:eastAsia="Times New Roman"/>
          <w:szCs w:val="24"/>
          <w:lang w:eastAsia="en-US"/>
        </w:rPr>
      </w:pPr>
      <w:ins w:id="6" w:author="Φλούδα Χριστίνα" w:date="2017-10-23T11:31:00Z">
        <w:r w:rsidRPr="005D7F9E">
          <w:rPr>
            <w:rFonts w:eastAsia="Times New Roman"/>
            <w:szCs w:val="24"/>
            <w:lang w:eastAsia="en-US"/>
          </w:rPr>
          <w:t xml:space="preserve">ΙΖ΄ ΠΕΡΙΟΔΟΣ </w:t>
        </w:r>
      </w:ins>
    </w:p>
    <w:p w14:paraId="60683279" w14:textId="77777777" w:rsidR="005D7F9E" w:rsidRPr="005D7F9E" w:rsidRDefault="005D7F9E" w:rsidP="005D7F9E">
      <w:pPr>
        <w:spacing w:after="0" w:line="360" w:lineRule="auto"/>
        <w:rPr>
          <w:ins w:id="7" w:author="Φλούδα Χριστίνα" w:date="2017-10-23T11:31:00Z"/>
          <w:rFonts w:eastAsia="Times New Roman"/>
          <w:szCs w:val="24"/>
          <w:lang w:eastAsia="en-US"/>
        </w:rPr>
      </w:pPr>
      <w:ins w:id="8" w:author="Φλούδα Χριστίνα" w:date="2017-10-23T11:31:00Z">
        <w:r w:rsidRPr="005D7F9E">
          <w:rPr>
            <w:rFonts w:eastAsia="Times New Roman"/>
            <w:szCs w:val="24"/>
            <w:lang w:eastAsia="en-US"/>
          </w:rPr>
          <w:t>ΠΡΟΕΔΡΕΥΟΜΕΝΗΣ ΚΟΙΝΟΒΟΥΛΕΥΤΙΚΗΣ ΔΗΜΟΚΡΑΤΙΑΣ</w:t>
        </w:r>
      </w:ins>
    </w:p>
    <w:p w14:paraId="1865269F" w14:textId="77777777" w:rsidR="005D7F9E" w:rsidRPr="005D7F9E" w:rsidRDefault="005D7F9E" w:rsidP="005D7F9E">
      <w:pPr>
        <w:spacing w:after="0" w:line="360" w:lineRule="auto"/>
        <w:rPr>
          <w:ins w:id="9" w:author="Φλούδα Χριστίνα" w:date="2017-10-23T11:31:00Z"/>
          <w:rFonts w:eastAsia="Times New Roman"/>
          <w:szCs w:val="24"/>
          <w:lang w:eastAsia="en-US"/>
        </w:rPr>
      </w:pPr>
      <w:ins w:id="10" w:author="Φλούδα Χριστίνα" w:date="2017-10-23T11:31:00Z">
        <w:r w:rsidRPr="005D7F9E">
          <w:rPr>
            <w:rFonts w:eastAsia="Times New Roman"/>
            <w:szCs w:val="24"/>
            <w:lang w:eastAsia="en-US"/>
          </w:rPr>
          <w:t>ΣΥΝΟΔΟΣ Γ΄</w:t>
        </w:r>
      </w:ins>
    </w:p>
    <w:p w14:paraId="7B87735B" w14:textId="77777777" w:rsidR="005D7F9E" w:rsidRPr="005D7F9E" w:rsidRDefault="005D7F9E" w:rsidP="005D7F9E">
      <w:pPr>
        <w:spacing w:after="0" w:line="360" w:lineRule="auto"/>
        <w:rPr>
          <w:ins w:id="11" w:author="Φλούδα Χριστίνα" w:date="2017-10-23T11:31:00Z"/>
          <w:rFonts w:eastAsia="Times New Roman"/>
          <w:szCs w:val="24"/>
          <w:lang w:eastAsia="en-US"/>
        </w:rPr>
      </w:pPr>
    </w:p>
    <w:p w14:paraId="166162D9" w14:textId="77777777" w:rsidR="005D7F9E" w:rsidRPr="005D7F9E" w:rsidRDefault="005D7F9E" w:rsidP="005D7F9E">
      <w:pPr>
        <w:spacing w:after="0" w:line="360" w:lineRule="auto"/>
        <w:rPr>
          <w:ins w:id="12" w:author="Φλούδα Χριστίνα" w:date="2017-10-23T11:31:00Z"/>
          <w:rFonts w:eastAsia="Times New Roman"/>
          <w:szCs w:val="24"/>
          <w:lang w:eastAsia="en-US"/>
        </w:rPr>
      </w:pPr>
      <w:ins w:id="13" w:author="Φλούδα Χριστίνα" w:date="2017-10-23T11:31:00Z">
        <w:r w:rsidRPr="005D7F9E">
          <w:rPr>
            <w:rFonts w:eastAsia="Times New Roman"/>
            <w:szCs w:val="24"/>
            <w:lang w:eastAsia="en-US"/>
          </w:rPr>
          <w:t>ΣΥΝΕΔΡΙΑΣΗ ΙΑ΄</w:t>
        </w:r>
      </w:ins>
    </w:p>
    <w:p w14:paraId="3119CAD1" w14:textId="77777777" w:rsidR="005D7F9E" w:rsidRPr="005D7F9E" w:rsidRDefault="005D7F9E" w:rsidP="005D7F9E">
      <w:pPr>
        <w:spacing w:after="0" w:line="360" w:lineRule="auto"/>
        <w:rPr>
          <w:ins w:id="14" w:author="Φλούδα Χριστίνα" w:date="2017-10-23T11:31:00Z"/>
          <w:rFonts w:eastAsia="Times New Roman"/>
          <w:szCs w:val="24"/>
          <w:lang w:eastAsia="en-US"/>
        </w:rPr>
      </w:pPr>
      <w:ins w:id="15" w:author="Φλούδα Χριστίνα" w:date="2017-10-23T11:31:00Z">
        <w:r w:rsidRPr="005D7F9E">
          <w:rPr>
            <w:rFonts w:eastAsia="Times New Roman"/>
            <w:szCs w:val="24"/>
            <w:lang w:eastAsia="en-US"/>
          </w:rPr>
          <w:t>Τρίτη  17 Οκτωβρίου 2017</w:t>
        </w:r>
      </w:ins>
    </w:p>
    <w:p w14:paraId="45867F4E" w14:textId="77777777" w:rsidR="005D7F9E" w:rsidRPr="005D7F9E" w:rsidRDefault="005D7F9E" w:rsidP="005D7F9E">
      <w:pPr>
        <w:spacing w:after="0" w:line="360" w:lineRule="auto"/>
        <w:rPr>
          <w:ins w:id="16" w:author="Φλούδα Χριστίνα" w:date="2017-10-23T11:31:00Z"/>
          <w:rFonts w:eastAsia="Times New Roman"/>
          <w:szCs w:val="24"/>
          <w:lang w:eastAsia="en-US"/>
        </w:rPr>
      </w:pPr>
    </w:p>
    <w:p w14:paraId="53CEA2D5" w14:textId="77777777" w:rsidR="005D7F9E" w:rsidRPr="005D7F9E" w:rsidRDefault="005D7F9E" w:rsidP="005D7F9E">
      <w:pPr>
        <w:spacing w:after="0" w:line="360" w:lineRule="auto"/>
        <w:rPr>
          <w:ins w:id="17" w:author="Φλούδα Χριστίνα" w:date="2017-10-23T11:31:00Z"/>
          <w:rFonts w:eastAsia="Times New Roman"/>
          <w:szCs w:val="24"/>
          <w:lang w:eastAsia="en-US"/>
        </w:rPr>
      </w:pPr>
      <w:ins w:id="18" w:author="Φλούδα Χριστίνα" w:date="2017-10-23T11:31:00Z">
        <w:r w:rsidRPr="005D7F9E">
          <w:rPr>
            <w:rFonts w:eastAsia="Times New Roman"/>
            <w:szCs w:val="24"/>
            <w:lang w:eastAsia="en-US"/>
          </w:rPr>
          <w:t>ΘΕΜΑΤΑ</w:t>
        </w:r>
      </w:ins>
    </w:p>
    <w:p w14:paraId="3949BADE" w14:textId="77777777" w:rsidR="005D7F9E" w:rsidRPr="005D7F9E" w:rsidRDefault="005D7F9E" w:rsidP="005D7F9E">
      <w:pPr>
        <w:spacing w:after="0" w:line="360" w:lineRule="auto"/>
        <w:rPr>
          <w:ins w:id="19" w:author="Φλούδα Χριστίνα" w:date="2017-10-23T11:31:00Z"/>
          <w:rFonts w:eastAsia="Times New Roman"/>
          <w:szCs w:val="24"/>
          <w:lang w:eastAsia="en-US"/>
        </w:rPr>
      </w:pPr>
      <w:ins w:id="20" w:author="Φλούδα Χριστίνα" w:date="2017-10-23T11:31:00Z">
        <w:r w:rsidRPr="005D7F9E">
          <w:rPr>
            <w:rFonts w:eastAsia="Times New Roman"/>
            <w:szCs w:val="24"/>
            <w:lang w:eastAsia="en-US"/>
          </w:rPr>
          <w:t xml:space="preserve"> </w:t>
        </w:r>
        <w:r w:rsidRPr="005D7F9E">
          <w:rPr>
            <w:rFonts w:eastAsia="Times New Roman"/>
            <w:szCs w:val="24"/>
            <w:lang w:eastAsia="en-US"/>
          </w:rPr>
          <w:br/>
          <w:t xml:space="preserve">Α. ΕΙΔΙΚΑ ΘΕΜΑΤΑ </w:t>
        </w:r>
        <w:r w:rsidRPr="005D7F9E">
          <w:rPr>
            <w:rFonts w:eastAsia="Times New Roman"/>
            <w:szCs w:val="24"/>
            <w:lang w:eastAsia="en-US"/>
          </w:rPr>
          <w:br/>
          <w:t xml:space="preserve">1. Ανακοινώνεται ότι τη συνεδρίαση παρακολουθούν μαθητές από το Δημοτικό Σχολείο από τα περιβόλια Χανίων, σελ. </w:t>
        </w:r>
        <w:r w:rsidRPr="005D7F9E">
          <w:rPr>
            <w:rFonts w:eastAsia="Times New Roman"/>
            <w:szCs w:val="24"/>
            <w:lang w:eastAsia="en-US"/>
          </w:rPr>
          <w:br/>
          <w:t xml:space="preserve">2. Επί διαδικαστικού θέματος, σελ. </w:t>
        </w:r>
        <w:r w:rsidRPr="005D7F9E">
          <w:rPr>
            <w:rFonts w:eastAsia="Times New Roman"/>
            <w:szCs w:val="24"/>
            <w:lang w:eastAsia="en-US"/>
          </w:rPr>
          <w:br/>
          <w:t xml:space="preserve"> </w:t>
        </w:r>
        <w:r w:rsidRPr="005D7F9E">
          <w:rPr>
            <w:rFonts w:eastAsia="Times New Roman"/>
            <w:szCs w:val="24"/>
            <w:lang w:eastAsia="en-US"/>
          </w:rPr>
          <w:br/>
          <w:t xml:space="preserve">Β. ΝΟΜΟΘΕΤΙΚΗ ΕΡΓΑΣΙΑ </w:t>
        </w:r>
        <w:r w:rsidRPr="005D7F9E">
          <w:rPr>
            <w:rFonts w:eastAsia="Times New Roman"/>
            <w:szCs w:val="24"/>
            <w:lang w:eastAsia="en-US"/>
          </w:rPr>
          <w:br/>
          <w:t>1. Κατάθεση Εκθέσεως Διαρκούς Επιτροπής:</w:t>
        </w:r>
      </w:ins>
    </w:p>
    <w:p w14:paraId="5C92A94B" w14:textId="77777777" w:rsidR="005D7F9E" w:rsidRPr="005D7F9E" w:rsidRDefault="005D7F9E" w:rsidP="005D7F9E">
      <w:pPr>
        <w:spacing w:after="0" w:line="360" w:lineRule="auto"/>
        <w:rPr>
          <w:ins w:id="21" w:author="Φλούδα Χριστίνα" w:date="2017-10-23T11:31:00Z"/>
          <w:rFonts w:eastAsia="Times New Roman"/>
          <w:szCs w:val="24"/>
          <w:lang w:eastAsia="en-US"/>
        </w:rPr>
      </w:pPr>
      <w:ins w:id="22" w:author="Φλούδα Χριστίνα" w:date="2017-10-23T11:31:00Z">
        <w:r w:rsidRPr="005D7F9E">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«Κύρωση του Μνημονίου Συνεννόησης και της Συμφωνίας μεταξύ της Κυβέρνησης της Ελληνικής Δημοκρατίας και της Κυβέρνησης των Ηνωμένων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(FATCA), καθώς και της Συμφωνίας Αρμοδίων Αρχών και διατάξεις εφαρμογής», σελ. </w:t>
        </w:r>
        <w:r w:rsidRPr="005D7F9E">
          <w:rPr>
            <w:rFonts w:eastAsia="Times New Roman"/>
            <w:szCs w:val="24"/>
            <w:lang w:eastAsia="en-US"/>
          </w:rPr>
          <w:br/>
          <w:t xml:space="preserve">2. Συζήτηση επί της αρχής, των άρθρων, των τροπολογιών και του συνόλου του σχεδίου νόμου του Υπουργείου Περιβάλλοντος και Ενέργειας: « Έλεγχος και προστασία του δομημένου περιβάλλοντος», σελ. </w:t>
        </w:r>
        <w:r w:rsidRPr="005D7F9E">
          <w:rPr>
            <w:rFonts w:eastAsia="Times New Roman"/>
            <w:szCs w:val="24"/>
            <w:lang w:eastAsia="en-US"/>
          </w:rPr>
          <w:br/>
          <w:t xml:space="preserve"> </w:t>
        </w:r>
        <w:r w:rsidRPr="005D7F9E">
          <w:rPr>
            <w:rFonts w:eastAsia="Times New Roman"/>
            <w:szCs w:val="24"/>
            <w:lang w:eastAsia="en-US"/>
          </w:rPr>
          <w:br/>
        </w:r>
      </w:ins>
    </w:p>
    <w:p w14:paraId="01758980" w14:textId="77777777" w:rsidR="005D7F9E" w:rsidRPr="005D7F9E" w:rsidRDefault="005D7F9E" w:rsidP="005D7F9E">
      <w:pPr>
        <w:spacing w:after="0" w:line="360" w:lineRule="auto"/>
        <w:rPr>
          <w:ins w:id="23" w:author="Φλούδα Χριστίνα" w:date="2017-10-23T11:31:00Z"/>
          <w:rFonts w:eastAsia="Times New Roman"/>
          <w:szCs w:val="24"/>
          <w:lang w:eastAsia="en-US"/>
        </w:rPr>
      </w:pPr>
    </w:p>
    <w:p w14:paraId="1528B285" w14:textId="77777777" w:rsidR="005D7F9E" w:rsidRPr="005D7F9E" w:rsidRDefault="005D7F9E" w:rsidP="005D7F9E">
      <w:pPr>
        <w:spacing w:after="0" w:line="360" w:lineRule="auto"/>
        <w:rPr>
          <w:ins w:id="24" w:author="Φλούδα Χριστίνα" w:date="2017-10-23T11:31:00Z"/>
          <w:rFonts w:eastAsia="Times New Roman"/>
          <w:szCs w:val="24"/>
          <w:lang w:eastAsia="en-US"/>
        </w:rPr>
      </w:pPr>
      <w:ins w:id="25" w:author="Φλούδα Χριστίνα" w:date="2017-10-23T11:31:00Z">
        <w:r w:rsidRPr="005D7F9E">
          <w:rPr>
            <w:rFonts w:eastAsia="Times New Roman"/>
            <w:szCs w:val="24"/>
            <w:lang w:eastAsia="en-US"/>
          </w:rPr>
          <w:t>ΠΡΟΕΔΡΕΥΟΝΤΕΣ</w:t>
        </w:r>
      </w:ins>
    </w:p>
    <w:p w14:paraId="55554293" w14:textId="77777777" w:rsidR="005D7F9E" w:rsidRPr="005D7F9E" w:rsidRDefault="005D7F9E" w:rsidP="005D7F9E">
      <w:pPr>
        <w:spacing w:after="0" w:line="360" w:lineRule="auto"/>
        <w:rPr>
          <w:ins w:id="26" w:author="Φλούδα Χριστίνα" w:date="2017-10-23T11:31:00Z"/>
          <w:rFonts w:eastAsia="Times New Roman"/>
          <w:szCs w:val="24"/>
          <w:lang w:eastAsia="en-US"/>
        </w:rPr>
      </w:pPr>
    </w:p>
    <w:p w14:paraId="42E7F7D4" w14:textId="77777777" w:rsidR="005D7F9E" w:rsidRPr="005D7F9E" w:rsidRDefault="005D7F9E" w:rsidP="005D7F9E">
      <w:pPr>
        <w:spacing w:after="0" w:line="360" w:lineRule="auto"/>
        <w:rPr>
          <w:ins w:id="27" w:author="Φλούδα Χριστίνα" w:date="2017-10-23T11:31:00Z"/>
          <w:rFonts w:eastAsia="Times New Roman"/>
          <w:szCs w:val="24"/>
          <w:lang w:eastAsia="en-US"/>
        </w:rPr>
      </w:pPr>
      <w:ins w:id="28" w:author="Φλούδα Χριστίνα" w:date="2017-10-23T11:31:00Z">
        <w:r w:rsidRPr="005D7F9E">
          <w:rPr>
            <w:rFonts w:eastAsia="Times New Roman"/>
            <w:szCs w:val="24"/>
            <w:lang w:eastAsia="en-US"/>
          </w:rPr>
          <w:t>ΒΑΡΕΜΕΝΟΣ Γ. , σελ.</w:t>
        </w:r>
        <w:r w:rsidRPr="005D7F9E">
          <w:rPr>
            <w:rFonts w:eastAsia="Times New Roman"/>
            <w:szCs w:val="24"/>
            <w:lang w:eastAsia="en-US"/>
          </w:rPr>
          <w:br/>
          <w:t>ΚΑΚΛΑΜΑΝΗΣ Ν. , σελ.</w:t>
        </w:r>
        <w:r w:rsidRPr="005D7F9E">
          <w:rPr>
            <w:rFonts w:eastAsia="Times New Roman"/>
            <w:szCs w:val="24"/>
            <w:lang w:eastAsia="en-US"/>
          </w:rPr>
          <w:br/>
          <w:t>ΧΡΙΣΤΟΔΟΥΛΟΠΟΥΛΟΥ Α. , σελ.</w:t>
        </w:r>
        <w:r w:rsidRPr="005D7F9E">
          <w:rPr>
            <w:rFonts w:eastAsia="Times New Roman"/>
            <w:szCs w:val="24"/>
            <w:lang w:eastAsia="en-US"/>
          </w:rPr>
          <w:br/>
        </w:r>
      </w:ins>
    </w:p>
    <w:p w14:paraId="581B49E5" w14:textId="77777777" w:rsidR="005D7F9E" w:rsidRPr="005D7F9E" w:rsidRDefault="005D7F9E" w:rsidP="005D7F9E">
      <w:pPr>
        <w:spacing w:after="0" w:line="360" w:lineRule="auto"/>
        <w:rPr>
          <w:ins w:id="29" w:author="Φλούδα Χριστίνα" w:date="2017-10-23T11:31:00Z"/>
          <w:rFonts w:eastAsia="Times New Roman"/>
          <w:szCs w:val="24"/>
          <w:lang w:eastAsia="en-US"/>
        </w:rPr>
      </w:pPr>
    </w:p>
    <w:p w14:paraId="29EEB3C7" w14:textId="77777777" w:rsidR="005D7F9E" w:rsidRPr="005D7F9E" w:rsidRDefault="005D7F9E" w:rsidP="005D7F9E">
      <w:pPr>
        <w:spacing w:after="0" w:line="360" w:lineRule="auto"/>
        <w:rPr>
          <w:ins w:id="30" w:author="Φλούδα Χριστίνα" w:date="2017-10-23T11:31:00Z"/>
          <w:rFonts w:eastAsia="Times New Roman"/>
          <w:szCs w:val="24"/>
          <w:lang w:eastAsia="en-US"/>
        </w:rPr>
      </w:pPr>
      <w:ins w:id="31" w:author="Φλούδα Χριστίνα" w:date="2017-10-23T11:31:00Z">
        <w:r w:rsidRPr="005D7F9E">
          <w:rPr>
            <w:rFonts w:eastAsia="Times New Roman"/>
            <w:szCs w:val="24"/>
            <w:lang w:eastAsia="en-US"/>
          </w:rPr>
          <w:t>ΟΜΙΛΗΤΕΣ</w:t>
        </w:r>
      </w:ins>
    </w:p>
    <w:p w14:paraId="0DFF34B4" w14:textId="4573AE1D" w:rsidR="005D7F9E" w:rsidRDefault="005D7F9E" w:rsidP="005D7F9E">
      <w:pPr>
        <w:spacing w:after="0" w:line="600" w:lineRule="auto"/>
        <w:ind w:firstLine="720"/>
        <w:jc w:val="center"/>
        <w:rPr>
          <w:ins w:id="32" w:author="Φλούδα Χριστίνα" w:date="2017-10-23T11:31:00Z"/>
          <w:rFonts w:eastAsia="Times New Roman"/>
          <w:szCs w:val="24"/>
        </w:rPr>
      </w:pPr>
      <w:ins w:id="33" w:author="Φλούδα Χριστίνα" w:date="2017-10-23T11:31:00Z">
        <w:r w:rsidRPr="005D7F9E">
          <w:rPr>
            <w:rFonts w:eastAsia="Times New Roman"/>
            <w:szCs w:val="24"/>
            <w:lang w:eastAsia="en-US"/>
          </w:rPr>
          <w:br/>
          <w:t>Α. Επί διαδικαστικού θέματος:</w:t>
        </w:r>
        <w:r w:rsidRPr="005D7F9E">
          <w:rPr>
            <w:rFonts w:eastAsia="Times New Roman"/>
            <w:szCs w:val="24"/>
            <w:lang w:eastAsia="en-US"/>
          </w:rPr>
          <w:br/>
          <w:t>ΒΑΡΕΜΕΝΟΣ Γ. , σελ.</w:t>
        </w:r>
        <w:r w:rsidRPr="005D7F9E">
          <w:rPr>
            <w:rFonts w:eastAsia="Times New Roman"/>
            <w:szCs w:val="24"/>
            <w:lang w:eastAsia="en-US"/>
          </w:rPr>
          <w:br/>
          <w:t>ΚΑΚΛΑΜΑΝΗΣ Ν. , σελ.</w:t>
        </w:r>
        <w:r w:rsidRPr="005D7F9E">
          <w:rPr>
            <w:rFonts w:eastAsia="Times New Roman"/>
            <w:szCs w:val="24"/>
            <w:lang w:eastAsia="en-US"/>
          </w:rPr>
          <w:br/>
          <w:t>ΚΑΡΑΚΩΣΤΑ Ε. , σελ.</w:t>
        </w:r>
        <w:r w:rsidRPr="005D7F9E">
          <w:rPr>
            <w:rFonts w:eastAsia="Times New Roman"/>
            <w:szCs w:val="24"/>
            <w:lang w:eastAsia="en-US"/>
          </w:rPr>
          <w:br/>
          <w:t>ΚΩΝΣΤΑΝΤΟΠΟΥΛΟΣ Δ. , σελ.</w:t>
        </w:r>
        <w:r w:rsidRPr="005D7F9E">
          <w:rPr>
            <w:rFonts w:eastAsia="Times New Roman"/>
            <w:szCs w:val="24"/>
            <w:lang w:eastAsia="en-US"/>
          </w:rPr>
          <w:br/>
          <w:t>ΛΑΖΑΡΙΔΗΣ Γ. , σελ.</w:t>
        </w:r>
        <w:r w:rsidRPr="005D7F9E">
          <w:rPr>
            <w:rFonts w:eastAsia="Times New Roman"/>
            <w:szCs w:val="24"/>
            <w:lang w:eastAsia="en-US"/>
          </w:rPr>
          <w:br/>
          <w:t>ΧΡΙΣΤΟΔΟΥΛΟΠΟΥΛΟΥ Α. , σελ.</w:t>
        </w:r>
        <w:r w:rsidRPr="005D7F9E">
          <w:rPr>
            <w:rFonts w:eastAsia="Times New Roman"/>
            <w:szCs w:val="24"/>
            <w:lang w:eastAsia="en-US"/>
          </w:rPr>
          <w:br/>
        </w:r>
        <w:r w:rsidRPr="005D7F9E">
          <w:rPr>
            <w:rFonts w:eastAsia="Times New Roman"/>
            <w:szCs w:val="24"/>
            <w:lang w:eastAsia="en-US"/>
          </w:rPr>
          <w:br/>
          <w:t>Β. Επί του σχεδίου νόμου του Υπουργείου Περιβάλλοντος και Ενέργειας:</w:t>
        </w:r>
        <w:r w:rsidRPr="005D7F9E">
          <w:rPr>
            <w:rFonts w:eastAsia="Times New Roman"/>
            <w:szCs w:val="24"/>
            <w:lang w:eastAsia="en-US"/>
          </w:rPr>
          <w:br/>
          <w:t>ΑΜΥΡΑΣ Γ. , σελ.</w:t>
        </w:r>
        <w:r w:rsidRPr="005D7F9E">
          <w:rPr>
            <w:rFonts w:eastAsia="Times New Roman"/>
            <w:szCs w:val="24"/>
            <w:lang w:eastAsia="en-US"/>
          </w:rPr>
          <w:br/>
          <w:t>ΒΛΑΧΟΣ Γ. , σελ.</w:t>
        </w:r>
        <w:r w:rsidRPr="005D7F9E">
          <w:rPr>
            <w:rFonts w:eastAsia="Times New Roman"/>
            <w:szCs w:val="24"/>
            <w:lang w:eastAsia="en-US"/>
          </w:rPr>
          <w:br/>
          <w:t>ΓΙΑΝΝΑΚΗΣ Σ. , σελ.</w:t>
        </w:r>
        <w:r w:rsidRPr="005D7F9E">
          <w:rPr>
            <w:rFonts w:eastAsia="Times New Roman"/>
            <w:szCs w:val="24"/>
            <w:lang w:eastAsia="en-US"/>
          </w:rPr>
          <w:br/>
          <w:t>ΓΚΑΡΑ Α. , σελ.</w:t>
        </w:r>
        <w:r w:rsidRPr="005D7F9E">
          <w:rPr>
            <w:rFonts w:eastAsia="Times New Roman"/>
            <w:szCs w:val="24"/>
            <w:lang w:eastAsia="en-US"/>
          </w:rPr>
          <w:br/>
          <w:t>ΔΗΜΑΡΑΣ Γ. , σελ.</w:t>
        </w:r>
        <w:r w:rsidRPr="005D7F9E">
          <w:rPr>
            <w:rFonts w:eastAsia="Times New Roman"/>
            <w:szCs w:val="24"/>
            <w:lang w:eastAsia="en-US"/>
          </w:rPr>
          <w:br/>
          <w:t>ΖΑΡΟΥΛΙΑ Ε. , σελ.</w:t>
        </w:r>
        <w:r w:rsidRPr="005D7F9E">
          <w:rPr>
            <w:rFonts w:eastAsia="Times New Roman"/>
            <w:szCs w:val="24"/>
            <w:lang w:eastAsia="en-US"/>
          </w:rPr>
          <w:br/>
          <w:t>ΘΕΟΦΥΛΑΚΤΟΣ Ι. , σελ.</w:t>
        </w:r>
        <w:r w:rsidRPr="005D7F9E">
          <w:rPr>
            <w:rFonts w:eastAsia="Times New Roman"/>
            <w:szCs w:val="24"/>
            <w:lang w:eastAsia="en-US"/>
          </w:rPr>
          <w:br/>
          <w:t>ΚΑΒΑΔΕΛΛΑΣ Δ. , σελ.</w:t>
        </w:r>
        <w:r w:rsidRPr="005D7F9E">
          <w:rPr>
            <w:rFonts w:eastAsia="Times New Roman"/>
            <w:szCs w:val="24"/>
            <w:lang w:eastAsia="en-US"/>
          </w:rPr>
          <w:br/>
          <w:t>ΚΑΡΑΚΩΣΤΑ Ε. , σελ.</w:t>
        </w:r>
        <w:r w:rsidRPr="005D7F9E">
          <w:rPr>
            <w:rFonts w:eastAsia="Times New Roman"/>
            <w:szCs w:val="24"/>
            <w:lang w:eastAsia="en-US"/>
          </w:rPr>
          <w:br/>
          <w:t>ΚΑΡΑΝΑΣΤΑΣΗΣ Α. , σελ.</w:t>
        </w:r>
        <w:r w:rsidRPr="005D7F9E">
          <w:rPr>
            <w:rFonts w:eastAsia="Times New Roman"/>
            <w:szCs w:val="24"/>
            <w:lang w:eastAsia="en-US"/>
          </w:rPr>
          <w:br/>
          <w:t>ΚΑΡΡΑΣ Γ. , σελ.</w:t>
        </w:r>
        <w:r w:rsidRPr="005D7F9E">
          <w:rPr>
            <w:rFonts w:eastAsia="Times New Roman"/>
            <w:szCs w:val="24"/>
            <w:lang w:eastAsia="en-US"/>
          </w:rPr>
          <w:br/>
          <w:t>ΚΑΤΣΑΦΑΔΟΣ Κ. , σελ.</w:t>
        </w:r>
        <w:r w:rsidRPr="005D7F9E">
          <w:rPr>
            <w:rFonts w:eastAsia="Times New Roman"/>
            <w:szCs w:val="24"/>
            <w:lang w:eastAsia="en-US"/>
          </w:rPr>
          <w:br/>
          <w:t>ΚΩΝΣΤΑΝΤΟΠΟΥΛΟΣ Δ. , σελ.</w:t>
        </w:r>
        <w:r w:rsidRPr="005D7F9E">
          <w:rPr>
            <w:rFonts w:eastAsia="Times New Roman"/>
            <w:szCs w:val="24"/>
            <w:lang w:eastAsia="en-US"/>
          </w:rPr>
          <w:br/>
          <w:t>ΛΑΖΑΡΙΔΗΣ Γ. , σελ.</w:t>
        </w:r>
        <w:r w:rsidRPr="005D7F9E">
          <w:rPr>
            <w:rFonts w:eastAsia="Times New Roman"/>
            <w:szCs w:val="24"/>
            <w:lang w:eastAsia="en-US"/>
          </w:rPr>
          <w:br/>
          <w:t>ΜΑΝΙΑΤΗΣ Ι. , σελ.</w:t>
        </w:r>
        <w:r w:rsidRPr="005D7F9E">
          <w:rPr>
            <w:rFonts w:eastAsia="Times New Roman"/>
            <w:szCs w:val="24"/>
            <w:lang w:eastAsia="en-US"/>
          </w:rPr>
          <w:br/>
          <w:t>ΜΑΝΩΛΑΚΟΥ Δ. , σελ.</w:t>
        </w:r>
        <w:r w:rsidRPr="005D7F9E">
          <w:rPr>
            <w:rFonts w:eastAsia="Times New Roman"/>
            <w:szCs w:val="24"/>
            <w:lang w:eastAsia="en-US"/>
          </w:rPr>
          <w:br/>
          <w:t>ΜΕΓΑΛΟΟΙΚΟΝΟΜΟΥ Θ. , σελ.</w:t>
        </w:r>
        <w:r w:rsidRPr="005D7F9E">
          <w:rPr>
            <w:rFonts w:eastAsia="Times New Roman"/>
            <w:szCs w:val="24"/>
            <w:lang w:eastAsia="en-US"/>
          </w:rPr>
          <w:br/>
          <w:t>ΜΙΧΕΛΟΓΙΑΝΝΑΚΗΣ Ι. , σελ.</w:t>
        </w:r>
        <w:r w:rsidRPr="005D7F9E">
          <w:rPr>
            <w:rFonts w:eastAsia="Times New Roman"/>
            <w:szCs w:val="24"/>
            <w:lang w:eastAsia="en-US"/>
          </w:rPr>
          <w:br/>
          <w:t>ΟΥΡΣΟΥΖΙΔΗΣ Γ. , σελ.</w:t>
        </w:r>
        <w:r w:rsidRPr="005D7F9E">
          <w:rPr>
            <w:rFonts w:eastAsia="Times New Roman"/>
            <w:szCs w:val="24"/>
            <w:lang w:eastAsia="en-US"/>
          </w:rPr>
          <w:br/>
          <w:t>ΡΑΠΤΗ Ε. , σελ.</w:t>
        </w:r>
        <w:r w:rsidRPr="005D7F9E">
          <w:rPr>
            <w:rFonts w:eastAsia="Times New Roman"/>
            <w:szCs w:val="24"/>
            <w:lang w:eastAsia="en-US"/>
          </w:rPr>
          <w:br/>
          <w:t>ΣΑΡΙΔΗΣ Ι. , σελ.</w:t>
        </w:r>
        <w:r w:rsidRPr="005D7F9E">
          <w:rPr>
            <w:rFonts w:eastAsia="Times New Roman"/>
            <w:szCs w:val="24"/>
            <w:lang w:eastAsia="en-US"/>
          </w:rPr>
          <w:br/>
          <w:t>ΣΚΟΥΦΑ Ε. , σελ.</w:t>
        </w:r>
        <w:r w:rsidRPr="005D7F9E">
          <w:rPr>
            <w:rFonts w:eastAsia="Times New Roman"/>
            <w:szCs w:val="24"/>
            <w:lang w:eastAsia="en-US"/>
          </w:rPr>
          <w:br/>
          <w:t>ΣΠΙΡΤΖΗΣ Χ. , σελ.</w:t>
        </w:r>
        <w:r w:rsidRPr="005D7F9E">
          <w:rPr>
            <w:rFonts w:eastAsia="Times New Roman"/>
            <w:szCs w:val="24"/>
            <w:lang w:eastAsia="en-US"/>
          </w:rPr>
          <w:br/>
          <w:t>ΣΤΑΘΑΚΗΣ Γ. , σελ.</w:t>
        </w:r>
        <w:r w:rsidRPr="005D7F9E">
          <w:rPr>
            <w:rFonts w:eastAsia="Times New Roman"/>
            <w:szCs w:val="24"/>
            <w:lang w:eastAsia="en-US"/>
          </w:rPr>
          <w:br/>
          <w:t>ΣΥΝΤΥΧΑΚΗΣ Ε. , σελ.</w:t>
        </w:r>
        <w:r w:rsidRPr="005D7F9E">
          <w:rPr>
            <w:rFonts w:eastAsia="Times New Roman"/>
            <w:szCs w:val="24"/>
            <w:lang w:eastAsia="en-US"/>
          </w:rPr>
          <w:br/>
          <w:t>ΦΑΜΕΛΛΟΣ Σ. , σελ.</w:t>
        </w:r>
        <w:r w:rsidRPr="005D7F9E">
          <w:rPr>
            <w:rFonts w:eastAsia="Times New Roman"/>
            <w:szCs w:val="24"/>
            <w:lang w:eastAsia="en-US"/>
          </w:rPr>
          <w:br/>
        </w:r>
        <w:r w:rsidRPr="005D7F9E">
          <w:rPr>
            <w:rFonts w:eastAsia="Times New Roman"/>
            <w:szCs w:val="24"/>
            <w:lang w:eastAsia="en-US"/>
          </w:rPr>
          <w:br/>
          <w:t>ΠΑΡΕΜΒΑΣΕΙΣ:</w:t>
        </w:r>
        <w:r w:rsidRPr="005D7F9E">
          <w:rPr>
            <w:rFonts w:eastAsia="Times New Roman"/>
            <w:szCs w:val="24"/>
            <w:lang w:eastAsia="en-US"/>
          </w:rPr>
          <w:br/>
          <w:t>ΚΟΖΟΜΠΟΛΗ - ΑΜΑΝΑΤΙΔΗ Π. , σελ.</w:t>
        </w:r>
        <w:r w:rsidRPr="005D7F9E">
          <w:rPr>
            <w:rFonts w:eastAsia="Times New Roman"/>
            <w:szCs w:val="24"/>
            <w:lang w:eastAsia="en-US"/>
          </w:rPr>
          <w:br/>
          <w:t>ΜΠΟΥΚΩΡΟΣ Χ. , σελ.</w:t>
        </w:r>
        <w:r w:rsidRPr="005D7F9E">
          <w:rPr>
            <w:rFonts w:eastAsia="Times New Roman"/>
            <w:szCs w:val="24"/>
            <w:lang w:eastAsia="en-US"/>
          </w:rPr>
          <w:br/>
        </w:r>
      </w:ins>
    </w:p>
    <w:p w14:paraId="3F2AEC49" w14:textId="77777777" w:rsidR="00B65481" w:rsidRDefault="00CD7A71">
      <w:pPr>
        <w:spacing w:after="0" w:line="600" w:lineRule="auto"/>
        <w:ind w:firstLine="720"/>
        <w:jc w:val="center"/>
        <w:rPr>
          <w:rFonts w:eastAsia="Times New Roman"/>
          <w:szCs w:val="24"/>
        </w:rPr>
      </w:pPr>
      <w:r>
        <w:rPr>
          <w:rFonts w:eastAsia="Times New Roman"/>
          <w:szCs w:val="24"/>
        </w:rPr>
        <w:t>ΠΡΑΚΤΙΚΑ ΒΟΥΛΗΣ</w:t>
      </w:r>
    </w:p>
    <w:p w14:paraId="3F2AEC4A" w14:textId="77777777" w:rsidR="00B65481" w:rsidRDefault="00CD7A71">
      <w:pPr>
        <w:spacing w:after="0" w:line="600" w:lineRule="auto"/>
        <w:ind w:firstLine="720"/>
        <w:jc w:val="center"/>
        <w:rPr>
          <w:rFonts w:eastAsia="Times New Roman"/>
          <w:szCs w:val="24"/>
        </w:rPr>
      </w:pPr>
      <w:r>
        <w:rPr>
          <w:rFonts w:eastAsia="Times New Roman"/>
          <w:szCs w:val="24"/>
        </w:rPr>
        <w:t xml:space="preserve">ΙΖ΄ ΠΕΡΙΟΔΟΣ </w:t>
      </w:r>
    </w:p>
    <w:p w14:paraId="3F2AEC4B" w14:textId="77777777" w:rsidR="00B65481" w:rsidRDefault="00CD7A7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F2AEC4C" w14:textId="77777777" w:rsidR="00B65481" w:rsidRDefault="00CD7A71">
      <w:pPr>
        <w:spacing w:after="0" w:line="600" w:lineRule="auto"/>
        <w:ind w:firstLine="720"/>
        <w:jc w:val="center"/>
        <w:rPr>
          <w:rFonts w:eastAsia="Times New Roman"/>
          <w:szCs w:val="24"/>
        </w:rPr>
      </w:pPr>
      <w:r>
        <w:rPr>
          <w:rFonts w:eastAsia="Times New Roman"/>
          <w:szCs w:val="24"/>
        </w:rPr>
        <w:t>ΣΥΝΟΔΟΣ Γ΄</w:t>
      </w:r>
    </w:p>
    <w:p w14:paraId="3F2AEC4D" w14:textId="77777777" w:rsidR="00B65481" w:rsidRDefault="00CD7A71">
      <w:pPr>
        <w:spacing w:after="0" w:line="600" w:lineRule="auto"/>
        <w:ind w:firstLine="720"/>
        <w:jc w:val="center"/>
        <w:rPr>
          <w:rFonts w:eastAsia="Times New Roman"/>
          <w:szCs w:val="24"/>
        </w:rPr>
      </w:pPr>
      <w:r>
        <w:rPr>
          <w:rFonts w:eastAsia="Times New Roman"/>
          <w:szCs w:val="24"/>
        </w:rPr>
        <w:t>ΣΥΝΕΔΡΙΑΣΗ ΙΑ΄</w:t>
      </w:r>
    </w:p>
    <w:p w14:paraId="3F2AEC4E" w14:textId="77777777" w:rsidR="00B65481" w:rsidRDefault="00CD7A71">
      <w:pPr>
        <w:spacing w:after="0" w:line="600" w:lineRule="auto"/>
        <w:ind w:firstLine="720"/>
        <w:jc w:val="center"/>
        <w:rPr>
          <w:rFonts w:eastAsia="Times New Roman"/>
          <w:szCs w:val="24"/>
        </w:rPr>
      </w:pPr>
      <w:r>
        <w:rPr>
          <w:rFonts w:eastAsia="Times New Roman"/>
          <w:szCs w:val="24"/>
        </w:rPr>
        <w:t>Τρίτη 17 Οκτωβρίου 2017</w:t>
      </w:r>
    </w:p>
    <w:p w14:paraId="3F2AEC4F" w14:textId="77777777" w:rsidR="00B65481" w:rsidRDefault="00B65481">
      <w:pPr>
        <w:spacing w:after="0" w:line="600" w:lineRule="auto"/>
        <w:ind w:firstLine="720"/>
        <w:jc w:val="center"/>
        <w:rPr>
          <w:rFonts w:eastAsia="Times New Roman"/>
          <w:szCs w:val="24"/>
        </w:rPr>
      </w:pPr>
    </w:p>
    <w:p w14:paraId="3F2AEC50" w14:textId="77777777" w:rsidR="00B65481" w:rsidRDefault="00CD7A71">
      <w:pPr>
        <w:spacing w:after="0" w:line="600" w:lineRule="auto"/>
        <w:ind w:firstLine="720"/>
        <w:jc w:val="both"/>
        <w:rPr>
          <w:rFonts w:eastAsia="Times New Roman"/>
          <w:szCs w:val="24"/>
        </w:rPr>
      </w:pPr>
      <w:r>
        <w:rPr>
          <w:rFonts w:eastAsia="Times New Roman"/>
          <w:szCs w:val="24"/>
        </w:rPr>
        <w:t xml:space="preserve">Αθήνα, σήμερα στις 17 Οκτωβρίου 2017, ημέρα Τρίτη και ώρα 18.07΄, συνήλθε στην Αίθουσα των συνεδριάσεων του Βουλευτηρίου η Βουλή σε ολομέλεια για να συνεδριάσει υπό την προεδρία του Δ΄ Αντιπροέδρου αυτής κ. </w:t>
      </w:r>
      <w:r w:rsidRPr="002A662A">
        <w:rPr>
          <w:rFonts w:eastAsia="Times New Roman"/>
          <w:b/>
          <w:szCs w:val="24"/>
        </w:rPr>
        <w:t>ΝΙΚΗΤΑ ΚΑΚΛΑΜΑΝΗ</w:t>
      </w:r>
      <w:r>
        <w:rPr>
          <w:rFonts w:eastAsia="Times New Roman"/>
          <w:szCs w:val="24"/>
        </w:rPr>
        <w:t>.</w:t>
      </w:r>
    </w:p>
    <w:p w14:paraId="3F2AEC51" w14:textId="77777777" w:rsidR="00B65481" w:rsidRDefault="00CD7A71">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3F2AEC52" w14:textId="77777777" w:rsidR="00B65481" w:rsidRDefault="00CD7A71">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Πριν εισέλθουμε στην ημερήσια διάταξη, θα ήθελα να κάνω την εξής ανακοίνωση: </w:t>
      </w:r>
    </w:p>
    <w:p w14:paraId="3F2AEC53" w14:textId="77777777" w:rsidR="00B65481" w:rsidRDefault="00CD7A71">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Η Διαρκής Επιτροπή Οικονομικών Υποθέσεων καταθέτει την έκθεσή της στο σχέδιο νόμου του Υπουργείου Οικονομικών: </w:t>
      </w:r>
      <w:r>
        <w:rPr>
          <w:rFonts w:eastAsia="Times New Roman"/>
          <w:szCs w:val="24"/>
        </w:rPr>
        <w:lastRenderedPageBreak/>
        <w:t>«Κύρωση του Μνημονίου Συνεννόησης και της Συμφωνίας μεταξύ της Κυβέρνησης της Ελληνικής Δημοκρατίας και της Κυβέρνησης των Ηνωμένων Πολιτειών της Αμερικής για τη βελτίωση της διεθνούς φορολογικής συμμόρφωσης και την εφαρμογή του Νόμου περί Φορολογικής Συμμόρφωσης Λογαριασμών της Αλλοδαπής (</w:t>
      </w:r>
      <w:r>
        <w:rPr>
          <w:rFonts w:eastAsia="Times New Roman"/>
          <w:szCs w:val="24"/>
          <w:lang w:val="en-US"/>
        </w:rPr>
        <w:t>FATCA</w:t>
      </w:r>
      <w:r>
        <w:rPr>
          <w:rFonts w:eastAsia="Times New Roman"/>
          <w:szCs w:val="24"/>
        </w:rPr>
        <w:t>), καθώς και της Συμφωνίας Αρμοδίων Αρχών και διατάξεις εφαρμογής».</w:t>
      </w:r>
    </w:p>
    <w:p w14:paraId="3F2AEC54" w14:textId="77777777" w:rsidR="00B65481" w:rsidRDefault="00CD7A71">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Κυρίες και κύριοι συνάδελφοι εισερχόμαστε στην ημερήσια διάταξη της</w:t>
      </w:r>
    </w:p>
    <w:p w14:paraId="3F2AEC55" w14:textId="77777777" w:rsidR="00B65481" w:rsidRDefault="00CD7A71">
      <w:pPr>
        <w:tabs>
          <w:tab w:val="left" w:pos="2738"/>
          <w:tab w:val="center" w:pos="4753"/>
          <w:tab w:val="left" w:pos="5723"/>
        </w:tabs>
        <w:spacing w:after="0" w:line="600" w:lineRule="auto"/>
        <w:ind w:firstLine="720"/>
        <w:jc w:val="center"/>
        <w:rPr>
          <w:rFonts w:eastAsia="Times New Roman"/>
          <w:b/>
          <w:szCs w:val="24"/>
        </w:rPr>
      </w:pPr>
      <w:r>
        <w:rPr>
          <w:rFonts w:eastAsia="Times New Roman"/>
          <w:b/>
          <w:szCs w:val="24"/>
        </w:rPr>
        <w:t>ΝΟΜΟΘΕΤΙΚΗΣ ΕΡΓΑΣΙΑΣ</w:t>
      </w:r>
    </w:p>
    <w:p w14:paraId="3F2AEC56" w14:textId="77777777" w:rsidR="00B65481" w:rsidRDefault="00CD7A71">
      <w:pPr>
        <w:spacing w:after="0"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Περιβάλλοντος και Ενέργειας: «Έλεγχος και προστασία του δομημένου περιβάλλοντος».</w:t>
      </w:r>
    </w:p>
    <w:p w14:paraId="3F2AEC57" w14:textId="77777777" w:rsidR="00B65481" w:rsidRDefault="00CD7A71">
      <w:pPr>
        <w:spacing w:after="0" w:line="600" w:lineRule="auto"/>
        <w:ind w:firstLine="720"/>
        <w:jc w:val="both"/>
        <w:rPr>
          <w:rFonts w:eastAsia="Times New Roman"/>
          <w:szCs w:val="24"/>
        </w:rPr>
      </w:pPr>
      <w:r>
        <w:rPr>
          <w:rFonts w:eastAsia="Times New Roman"/>
          <w:szCs w:val="24"/>
        </w:rPr>
        <w:t>Η Διάσκεψη των Προέδρων αποφάσισε στη συνεδρίασή της στις 11 Οκτωβρίου 2017 τη συζήτηση του νομοσχεδίου σε δύο συνεδριάσεις, ενιαία επί της αρχής, των άρθρων και των τροπολογιών.</w:t>
      </w:r>
    </w:p>
    <w:p w14:paraId="3F2AEC58"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Θα ήθελα να σας ενημερώσω ότι έχουν κατατεθεί τέσσερις υπουργικές τροπολογίες. Όπως μου είπε ο Γραμματέας της Κυβέρνησης δεν θα υπάρξουν άλλες. Η μία ήδη έχει ενσωματωθεί στο νομοσχέδιο. Από τις υπόλοιπες τρεις, τις δύο θα τις υποστηρίξει ο παρευρισκόμενος Υπουργός, ο κ. Σταθάκης. Την τελευταία τροπολογία με γενικό αριθμό 1297 θα έρθει κατά τη διάρκεια της συζήτησης απόψε ο κ. </w:t>
      </w:r>
      <w:proofErr w:type="spellStart"/>
      <w:r>
        <w:rPr>
          <w:rFonts w:eastAsia="Times New Roman"/>
          <w:szCs w:val="24"/>
        </w:rPr>
        <w:t>Σπίρτζης</w:t>
      </w:r>
      <w:proofErr w:type="spellEnd"/>
      <w:r>
        <w:rPr>
          <w:rFonts w:eastAsia="Times New Roman"/>
          <w:szCs w:val="24"/>
        </w:rPr>
        <w:t xml:space="preserve"> και θα του δώσω τον λόγο για πέντε λεπτά να παρουσιάσει και να υποστηρίξει την τροπολογία. Έχουν κατατεθεί και δεκατέσσερις τροπολογίες συναδέλφων Βουλευτών. Κατά τη διάρκεια της συζήτησης, σήμερα ή αύριο το πρωί, ο Υπουργός θα ενημερώσει και για τις τροπολογίες των συναδέλφων.</w:t>
      </w:r>
    </w:p>
    <w:p w14:paraId="3F2AEC5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Δεν ορίζουμε πότε θα τελειώσουμε απόψε. Να ξεκινήσουμε με τους δύο εισηγητές. Θα γίνει ηλεκτρονική εγγραφή. Να δούμε πόσοι συνάδελφοι θα εγγραφούν και θα κάνουμε μετά μια συνεννόηση όλοι μαζί. Εφόσον δεν είναι πάρα πολλοί, -γύρω στους τριάντα, τριάντα πέντε- μπορούμε απόψε να σταματήσουμε σε μια λογική ώρα γύρω στις 23.00΄ και να συνεχίσουμε και αύριο το πρωί. Αλλά αυτό θα το αποφασίσουμε αφού τελειώσουν οι δύο εισηγητές και δούμε πόσοι συνάδελφοι έχουν εγγραφεί. </w:t>
      </w:r>
    </w:p>
    <w:p w14:paraId="3F2AEC5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Επί της αρχής αυτών που είπα, κυρίες και κύριοι συνάδελφοι, συμφωνείτε;</w:t>
      </w:r>
    </w:p>
    <w:p w14:paraId="3F2AEC5B"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F2AEC5C"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Οπότε συμφωνούμε όλοι. </w:t>
      </w:r>
    </w:p>
    <w:p w14:paraId="3F2AEC5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Ξεκινούμε, λοιπόν, και καλώ στο Βήμα την εισηγήτρια του ΣΥΡΙΖΑ, τη συνάδελφο κ. Ευαγγελία Καρακώστα. </w:t>
      </w:r>
    </w:p>
    <w:p w14:paraId="3F2AEC5E"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 xml:space="preserve">Καλησπέρα σε όλους και όλες που βρίσκεστε σήμερα εδώ, αλλά και σε όλους τους πολίτες που έχουν ιδιαίτερο ενδιαφέρον για αυτό το νομοσχέδιο και θέλουν πραγματικά να ακούσουν τις προτάσεις. Και λέω για τους πολίτες που θέλουν να μας ακούσουν, γιατί πρόκειται για ένα νομοσχέδιο που δεν αφορά μια ορισμένη κατηγορία ανθρώπων, αλλά ειλικρινά αφορά όλο τον ελληνικό λαό. </w:t>
      </w:r>
    </w:p>
    <w:p w14:paraId="3F2AEC5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Ξεκινώντας, λοιπόν, τη συζήτηση να πω ότι ο κόσμος γενικά αυτό το διάστημα που συζητούσαμε για αυτό το νομοσχέδιο, έβαζαν τον τίτλο «Νομοσχέδιο για τα αυθαίρετα». Θέλω να δηλώσω ότι πραγματικά αυτό είναι ένα σοβαρό λάθος, γιατί αυτό το νομοσχέδιο έχει ένα κεφάλαιο για τα αυθαίρετα. Κατά τα άλλα φι</w:t>
      </w:r>
      <w:r>
        <w:rPr>
          <w:rFonts w:eastAsia="Times New Roman" w:cs="Times New Roman"/>
          <w:szCs w:val="24"/>
        </w:rPr>
        <w:lastRenderedPageBreak/>
        <w:t xml:space="preserve">λοδοξεί να επέμβει στο σύνολο του χώρου, θεσμοθετώντας διαδικασίες, κανόνες και συστήματα που καταγράφουν τις υπάρχουσες δομημένες και αδόμητες επιφάνειες. Διαμορφώνουν πλατφόρμες πληροφορίας των παραπάνω επιφανειών με διαφάνεια, ώστε να μπορέσουμε να </w:t>
      </w:r>
      <w:proofErr w:type="spellStart"/>
      <w:r>
        <w:rPr>
          <w:rFonts w:eastAsia="Times New Roman" w:cs="Times New Roman"/>
          <w:szCs w:val="24"/>
        </w:rPr>
        <w:t>απεμπλακούμε</w:t>
      </w:r>
      <w:proofErr w:type="spellEnd"/>
      <w:r>
        <w:rPr>
          <w:rFonts w:eastAsia="Times New Roman" w:cs="Times New Roman"/>
          <w:szCs w:val="24"/>
        </w:rPr>
        <w:t xml:space="preserve"> από το σύνολο των στρεβλώσεων που μέχρι σήμερα διαμόρφωσαν άναρχη κατάτμηση γης από ιδιώτες, άναρχη δόμηση με ανεξέλεγκτες χρήσεις γης και υπερβολική, βεβαίως, αυθαιρεσία. </w:t>
      </w:r>
    </w:p>
    <w:p w14:paraId="3F2AEC6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Είναι σαφές σε αυτό το κράτος που επί σειρά ετών δεν έχει σχεδιαστεί ο χώρος και δεν έχουν καθοριστεί ως εκ τούτου οι πραγματικές αξίες γης, η εκμετάλλευση από τους επιτήδειους να διαμορφώνει συνθήκες ασυδοσίας. </w:t>
      </w:r>
    </w:p>
    <w:p w14:paraId="3F2AEC6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Οι προσπάθειες που έχουν γίνει ως σήμερα, με κορυφαία εκείνη του Αντώνη Τρίτση, είχαν πάντα ως αρχή σχεδιασμού την υπάρχουσα αυθαίρετη δόμηση και αυθαίρετη κατάτμηση χωρίς να επεκτείνεται σε αδόμητα τμήματα. Επίσης από την πλευρά του κράτους μέσω των αλλεπάλληλων νόμων νομιμοποίησης αυθαιρέτων, διαμορφώθηκε η λαθεμένη αντίληψη της ασυδοσίας στην κοινωνία. Κυρίως η έλλειψη σχεδιασμού οικιστικών αναγκών, ώστε να γίνουν έγκαιρα επεκτάσεις οικισμών, σχεδίων πόλεων, </w:t>
      </w:r>
      <w:r>
        <w:rPr>
          <w:rFonts w:eastAsia="Times New Roman" w:cs="Times New Roman"/>
          <w:szCs w:val="24"/>
        </w:rPr>
        <w:lastRenderedPageBreak/>
        <w:t xml:space="preserve">αλλά και νέων οικιστικών συνόλων σε αναπτυσσόμενες περιοχές, έδωσαν την ευκαιρία στα ιδιωτικά συμφέροντα να σχεδιάσουν χωρίς την εποπτεία του κράτους και να δημιουργηθούν ανεξέλεγκτα οι αξίες γης. </w:t>
      </w:r>
    </w:p>
    <w:p w14:paraId="3F2AEC6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Θέληση αυτής της Κυβέρνησης, λαμβάνοντας υπ’ </w:t>
      </w:r>
      <w:proofErr w:type="spellStart"/>
      <w:r>
        <w:rPr>
          <w:rFonts w:eastAsia="Times New Roman" w:cs="Times New Roman"/>
          <w:szCs w:val="24"/>
        </w:rPr>
        <w:t>όψιν</w:t>
      </w:r>
      <w:proofErr w:type="spellEnd"/>
      <w:r>
        <w:rPr>
          <w:rFonts w:eastAsia="Times New Roman" w:cs="Times New Roman"/>
          <w:szCs w:val="24"/>
        </w:rPr>
        <w:t xml:space="preserve"> βεβαίως ό,τι υπάρχει, είναι να μπορέσουμε να λύσουμε συνολικά τον γόρδιο δεσμό του σχεδιασμού στον χώρο. Σε αυτή την κατεύθυνση, αξιοποιώντας την έως σήμερα εμπειρία από την εφαρμογή ή μη των προηγούμενων νομοθετημάτων, θεωρούμε σωστό και θεσπίζουμε μηχανισμούς διαρκούς και συνολικού ελέγχου για τον εντοπισμό των αυθαίρετων κατασκευών. Ενεργοποιούμε την ηλεκτρονική ταυτότητα κτηρίου με σκοπό τον έλεγχό τους σε κάθε περίοδο της ζωής τους, εγγράφοντάς τους στο ηλεκτρονικό μητρώο και θα εκδίδεται πιστοποιητικό πληρότητας με μοναδικό αριθμό συνδεδεμένο με τον αριθμό του Εθνικού Κτηματολογίου. </w:t>
      </w:r>
    </w:p>
    <w:p w14:paraId="3F2AEC6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Συγχρόνως δημιουργούμε την πολεοδομική ταυτότητα του δήμου, όπου κάθε δήμος καταχωρίζει στοιχεία για τους κοινόχρηστους ή αδόμητους χώρους του. Στόχος είναι η δημιουργία ενός ολοκληρωμένου αρχείου που σταδιακά θα συνδέεται με το </w:t>
      </w:r>
      <w:r>
        <w:rPr>
          <w:rFonts w:eastAsia="Times New Roman" w:cs="Times New Roman"/>
          <w:szCs w:val="24"/>
        </w:rPr>
        <w:lastRenderedPageBreak/>
        <w:t xml:space="preserve">Κτηματολόγιο, τους δασικούς χάρτες, τους αιγιαλούς, τα </w:t>
      </w:r>
      <w:proofErr w:type="spellStart"/>
      <w:r>
        <w:rPr>
          <w:rFonts w:eastAsia="Times New Roman" w:cs="Times New Roman"/>
          <w:szCs w:val="24"/>
        </w:rPr>
        <w:t>υδατορέματα</w:t>
      </w:r>
      <w:proofErr w:type="spellEnd"/>
      <w:r>
        <w:rPr>
          <w:rFonts w:eastAsia="Times New Roman" w:cs="Times New Roman"/>
          <w:szCs w:val="24"/>
        </w:rPr>
        <w:t xml:space="preserve">, καθώς και με ένα αρχαιολογικό μητρώο. </w:t>
      </w:r>
    </w:p>
    <w:p w14:paraId="3F2AEC6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Έχοντας το σύνολο αυτών των στοιχείων και το γενικότερο αναπτυξιακό προγραμματισμό της χώρας, μπορούμε συνολικά να αντιμετωπίσουμε πραγματικά τον χώρο. </w:t>
      </w:r>
    </w:p>
    <w:p w14:paraId="3F2AEC6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Πρωτοπόρο και ιδιαίτερα σημαντικό είναι το ότι για πρώτη φορά εισάγεται ο θεσμός του κοινωνικού ελέγχου με τη θέσπιση διατάξεων η οποία προβλέπει τη σύσταση συμβουλίου παρακολούθησης του δομημένου περιβάλλοντος που το στελεχώνουν εκπρόσωποι όλων των βαθμίδων της τοπικής αυτοδιοίκησης, κοινωνικών και επιστημονικών φορέων. Έτσι, επιτυγχάνεται με κοινωνικό έλεγχο και συμμετοχική λειτουργία η συνεχής βελτίωση των διαδικασιών που αφορούν στην προστασία αυτού του περιβάλλοντος.</w:t>
      </w:r>
    </w:p>
    <w:p w14:paraId="3F2AEC6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Στην υπηρεσία του πολεοδομικού σχεδιασμού ενεργοποιούμε, επίσης,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 Σύνταγμα, τη μεταφορά του συντελεστή δόμησης. Δημιουργείται από το ΥΠΕΝ η Τράπεζα Δικαιωμάτων Δόμησης και Κοινόχρηστων Χώρων ως ψηφιακή εφαρμογή στην οποία εγγράφονται τίτλοι μεταφοράς συντελεστή δόμησης και εισφοράς περιβαλλοντικού ισοζυγίου, με </w:t>
      </w:r>
      <w:r>
        <w:rPr>
          <w:rFonts w:eastAsia="Times New Roman" w:cs="Times New Roman"/>
          <w:szCs w:val="24"/>
        </w:rPr>
        <w:lastRenderedPageBreak/>
        <w:t xml:space="preserve">σκοπό τη αξιοποίηση και διαχείριση των δικαιωμάτων δόμησης. Τα δικαιώματα αυτά προκύπτουν από την αντιστοίχιση τίτλων μεταφοράς συντελεστή δόμησης με τίτλους εισφοράς περιβαλλοντικού ισοζυγίου που έχουν προκύψει από χωρικές και περιβαλλοντικές ρυθμίσεις. </w:t>
      </w:r>
    </w:p>
    <w:p w14:paraId="3F2AEC6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Κατόπιν πολεοδομικών μελετών καθορίζονται οι ζώνες υποδοχής συντελεστή καθώς και οι περιοχές αυξημένης επιβάρυνσης συντελεστή, ώστε να κατευθύνεται η μεταφορά του συντελεστή δόμησης και να δημιουργείται το περιβαλλοντικό αντιστάθμισμα. </w:t>
      </w:r>
    </w:p>
    <w:p w14:paraId="3F2AEC6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Οι δράσεις του περιβαλλοντικού ισοζυγίου υλοποιούνται από το Πράσινο Ταμείο και χρηματοδοτούνται από το 50% του συνόλου των προστίμων των αυθαιρέτων. Το υπόλοιπο 25%+25% δίνονται στον α΄ και β΄ βαθμό αυτοδιοίκησης για τις αντίστοιχες αρμοδιότητες. </w:t>
      </w:r>
    </w:p>
    <w:p w14:paraId="3F2AEC6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Στην υπηρεσία όλων όσων ανέφερα προηγούμενα δημιουργούνται νέες διευθύνσεις σε τρεις βαθμούς. Η Διεύθυνση Ελέγχου Δομημένου Περιβάλλοντος και Εφαρμογής και Χωρικού </w:t>
      </w:r>
      <w:r>
        <w:rPr>
          <w:rFonts w:eastAsia="Times New Roman" w:cs="Times New Roman"/>
          <w:szCs w:val="24"/>
        </w:rPr>
        <w:lastRenderedPageBreak/>
        <w:t>Σχεδιασμού, αυτό που θα λέμε παρατηρητήριο, το οποίο συντάσσει ετήσιες εκθέσεις, κάνει προτάσεις προς τον Υπουργό Περιβάλλοντος και εποπτεύει το Πράσινο Ταμείο.</w:t>
      </w:r>
    </w:p>
    <w:p w14:paraId="3F2AEC6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Επίσης δημιουργούνται τα περιφερειακά και τοπικά παρατηρητήρια, τα οποία εντοπίζουν με συντονισμένη δράση και ελεγκτικούς μηχανισμούς όλες τις καθυστερήσεις, τις παθογένειες και τις δυσλειτουργίες στην εξέλιξη του πολεοδομικού σχεδιασμού. Επίσης στις αντίστοιχες βαθμίδες διοίκησης δημιουργούνται νέα συλλογικά όργανα, ώστε να αντιμετωπιστεί η συσσώρευση υποθέσεων, να υπάρχουν επίσης αποφάσεις σε δεύτερο βαθμό και να επιτυγχάνονται παρεμβάσεις, διορθώσεις στην αυθαίρετη δόμηση, στην αισθητική ένταξη και στην εναρμόνιση των κτιρίων στο φυσικό περιβάλλον. </w:t>
      </w:r>
    </w:p>
    <w:p w14:paraId="3F2AEC6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Στο Υπουργείο Περιβάλλοντος συστήνονται, επίσης Κεντρική Επιτροπή Προσβασιμότητας, η οποία εισηγείται στον Υπουργό ειδικές ρυθμίσεις, Συμβούλια Πολεοδομικών Θεμάτων και Αμφισβητήσεων, τα λεγόμενα ΣΥΠΟΘΑ, τα οποία εξετάζουν σε δεύτερο βαθμό προσφυγές, επταμελές Κεντρικό Συμβούλιο Πολεοδομικών Θεμάτων και Αμφισβητήσεων, το οποίο επιλύει </w:t>
      </w:r>
      <w:r>
        <w:rPr>
          <w:rFonts w:eastAsia="Times New Roman" w:cs="Times New Roman"/>
          <w:szCs w:val="24"/>
        </w:rPr>
        <w:lastRenderedPageBreak/>
        <w:t xml:space="preserve">ερμηνευτικά ζητήματα τα πολεοδομικής νομοθεσίας κ.α., το Κεντρικό Συμβούλιο Αρχιτεκτονικής, το Κεντρικό Συμβούλιο Αρχιτεκτονικής Αιγαίου, το Κεντρικό Συμβούλιο Αρχιτεκτονικής Μακεδονίας - Θράκης. </w:t>
      </w:r>
    </w:p>
    <w:p w14:paraId="3F2AEC6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Στην περιφέρεια τώρα ορίζονται το Περιφερειακό Συμβούλιο Αρχιτεκτονικής, πενταμελής επιτροπή εξέτασης προσφυγών αυθαιρέτων, Διεύθυνση Ελέγχου Δόμησης, Παρατηρητήριο Περιφερειακής Επιτροπής Προσβασιμότητας και τα Περιφερειακά Συμβούλια Πολεοδομικών Θεμάτων και Αμφισβητήσεων. </w:t>
      </w:r>
    </w:p>
    <w:p w14:paraId="3F2AEC6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ότι με τη νέα αυτή δομή επιχειρείται ταυτόχρονα η σύμπραξη και η συνεργασία πολλών υπηρεσιών μαζί, η αξιοποίηση της πλούσιας εμπειρίας τους, ώστε να δημιουργηθεί μια βάση δεδομένων από την οποία ο πολίτης θα μπορεί να αντλεί με απόλυτα διαφανή τρόπο πληροφορίες όσον αφορά τη δόμηση. </w:t>
      </w:r>
    </w:p>
    <w:p w14:paraId="3F2AEC6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Εξαιρετικά σημαντικά και καινοτόμο είναι ότι διαχωρίζονται οι υπηρεσίες ελέγχου, που είναι τα παρατηρητήρια, αυτά που ανέπτυξα προηγούμενα, από τις υπηρεσίες </w:t>
      </w:r>
      <w:proofErr w:type="spellStart"/>
      <w:r>
        <w:rPr>
          <w:rFonts w:eastAsia="Times New Roman" w:cs="Times New Roman"/>
          <w:szCs w:val="24"/>
        </w:rPr>
        <w:t>αδειοδότησης</w:t>
      </w:r>
      <w:proofErr w:type="spellEnd"/>
      <w:r>
        <w:rPr>
          <w:rFonts w:eastAsia="Times New Roman" w:cs="Times New Roman"/>
          <w:szCs w:val="24"/>
        </w:rPr>
        <w:t xml:space="preserve"> που θα είναι οι ΥΔΟΜ. </w:t>
      </w:r>
    </w:p>
    <w:p w14:paraId="3F2AEC6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έκδοση οικοδομικών αδειών γίνεται ανάλυση στο νομοσχέδιο για τον τρόπο έκδοσής τους με στόχο την απλοποίηση και την ελαχιστοποίηση του χρόνου έκδοσής τους. </w:t>
      </w:r>
    </w:p>
    <w:p w14:paraId="3F2AEC7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Προτείνονται τρεις κατηγορίες έκδοσης αδειών. Οι κατηγορίες 1 και 2, για τις οποίες απαιτείται έλεγχος από τις ΥΔΟΜ σχετικά με τις προϋποθέσεις του νόμου και προληπτικός έλεγχος των μελετών που συνοδεύουν τον φάκελο. </w:t>
      </w:r>
    </w:p>
    <w:p w14:paraId="3F2AEC71" w14:textId="77777777" w:rsidR="00B65481" w:rsidRDefault="00CD7A71">
      <w:pPr>
        <w:spacing w:after="0" w:line="600" w:lineRule="auto"/>
        <w:jc w:val="both"/>
        <w:rPr>
          <w:rFonts w:eastAsia="Times New Roman"/>
          <w:szCs w:val="24"/>
        </w:rPr>
      </w:pPr>
      <w:r>
        <w:rPr>
          <w:rFonts w:eastAsia="Times New Roman" w:cs="Times New Roman"/>
          <w:szCs w:val="24"/>
        </w:rPr>
        <w:t xml:space="preserve">Η κατηγορία 3 είναι για άδειες όπου υπάρχει ασφάλεια δικαίου και σ’ αυτές τις περιπτώσεις οικοδομική άδεια εκδίδεται αυτόματα μετά από ηλεκτρονική υποβολή του φακέλου. </w:t>
      </w:r>
      <w:r>
        <w:rPr>
          <w:rFonts w:eastAsia="Times New Roman"/>
          <w:szCs w:val="24"/>
        </w:rPr>
        <w:t xml:space="preserve">Επίσης καθορίζονται εργασίες μικρής κλίμακας και εργασίες που δεν απαιτούν άδεια. </w:t>
      </w:r>
    </w:p>
    <w:p w14:paraId="3F2AEC72" w14:textId="77777777" w:rsidR="00B65481" w:rsidRDefault="00CD7A71">
      <w:pPr>
        <w:spacing w:after="0" w:line="600" w:lineRule="auto"/>
        <w:ind w:firstLine="720"/>
        <w:jc w:val="both"/>
        <w:rPr>
          <w:rFonts w:eastAsia="Times New Roman"/>
          <w:szCs w:val="24"/>
        </w:rPr>
      </w:pPr>
      <w:r>
        <w:rPr>
          <w:rFonts w:eastAsia="Times New Roman"/>
          <w:szCs w:val="24"/>
        </w:rPr>
        <w:t xml:space="preserve">Για την ασφάλεια των μελετητών πρώτη φορά εισάγεται η διαδικασία της προέγκρισης, που στις περισσότερες περιπτώσεις είναι προαιρετική. Με την προέγκριση, επίσης, κατοχυρώνονται οι όροι δόμησης εντός του χρόνου ισχύος της. Για την εξοικονόμηση του χρόνου και την ομαλή εξέλιξη των οικοδομικών εργασιών προβλέπεται -πρώτη φορά μπαίνει αυτό- ότι οι εργασίες </w:t>
      </w:r>
      <w:r>
        <w:rPr>
          <w:rFonts w:eastAsia="Times New Roman"/>
          <w:szCs w:val="24"/>
        </w:rPr>
        <w:lastRenderedPageBreak/>
        <w:t xml:space="preserve">που γίνονται πέραν της άδειας και επιτρέπονται από τις πολεοδομικές διατάξεις γνωστοποιούνται στην ΥΔΟΜ και εκδίδεται άδεια αναθεώρησης. </w:t>
      </w:r>
    </w:p>
    <w:p w14:paraId="3F2AEC73" w14:textId="77777777" w:rsidR="00B65481" w:rsidRDefault="00CD7A71">
      <w:pPr>
        <w:spacing w:after="0" w:line="600" w:lineRule="auto"/>
        <w:ind w:firstLine="720"/>
        <w:jc w:val="both"/>
        <w:rPr>
          <w:rFonts w:eastAsia="Times New Roman"/>
          <w:szCs w:val="24"/>
        </w:rPr>
      </w:pPr>
      <w:r>
        <w:rPr>
          <w:rFonts w:eastAsia="Times New Roman"/>
          <w:szCs w:val="24"/>
        </w:rPr>
        <w:t xml:space="preserve">Εξαιρετικό για τη διευκόλυνση των πολιτών είναι ότι θεσπίζεται και αυτεπάγγελτη αναζήτηση από την ΥΔΟΜ μέσα από ενιαία ηλεκτρονική πλατφόρμα διασύνδεσης φορέων του δημοσίου κάθε διαθέσιμου στοιχείου, όπως τίτλοι ιδιοκτησίας, δασολόγιο, αρχαιολογικό μητρώο, οριοθετήσεις ρεμάτων και καθορισμός αιγιαλού. </w:t>
      </w:r>
    </w:p>
    <w:p w14:paraId="3F2AEC74" w14:textId="77777777" w:rsidR="00B65481" w:rsidRDefault="00CD7A71">
      <w:pPr>
        <w:spacing w:after="0" w:line="600" w:lineRule="auto"/>
        <w:ind w:firstLine="720"/>
        <w:jc w:val="both"/>
        <w:rPr>
          <w:rFonts w:eastAsia="Times New Roman"/>
          <w:szCs w:val="24"/>
        </w:rPr>
      </w:pPr>
      <w:r>
        <w:rPr>
          <w:rFonts w:eastAsia="Times New Roman"/>
          <w:szCs w:val="24"/>
        </w:rPr>
        <w:t xml:space="preserve">Στο θέμα αντιμετώπισης αυθαίρετης δόμησης, όπως προανέφερα, δημιουργούνται νέες διοικητικές και ελεγκτικές αρχές. Πάντα για τα αυθαίρετα ημερομηνία ορόσημο για οποιαδήποτε τακτοποίηση αυθαιρέτου παραμένει η 28-7-2011. Επίσης εξακολουθούν να ισχύουν οι απαγορεύσεις υπαγωγής αυθαιρέτων που βρίσκονται σε αιγιαλούς, δάση, ρέματα, αρχαιολογικούς χώρους, κοινόχρηστους χώρους και άλλα. </w:t>
      </w:r>
    </w:p>
    <w:p w14:paraId="3F2AEC75" w14:textId="77777777" w:rsidR="00B65481" w:rsidRDefault="00CD7A71">
      <w:pPr>
        <w:spacing w:after="0" w:line="600" w:lineRule="auto"/>
        <w:ind w:firstLine="720"/>
        <w:jc w:val="both"/>
        <w:rPr>
          <w:rFonts w:eastAsia="Times New Roman"/>
          <w:szCs w:val="24"/>
        </w:rPr>
      </w:pPr>
      <w:r>
        <w:rPr>
          <w:rFonts w:eastAsia="Times New Roman"/>
          <w:szCs w:val="24"/>
        </w:rPr>
        <w:t xml:space="preserve">Για την καταπολέμηση της αυθαίρετης δόμησης, πρώτη φορά, δημιουργείται διαδικτυακή ψηφιακή πλατφόρμα </w:t>
      </w:r>
      <w:proofErr w:type="spellStart"/>
      <w:r>
        <w:rPr>
          <w:rFonts w:eastAsia="Times New Roman"/>
          <w:szCs w:val="24"/>
        </w:rPr>
        <w:t>ορθοφωτοχαρτών</w:t>
      </w:r>
      <w:proofErr w:type="spellEnd"/>
      <w:r>
        <w:rPr>
          <w:rFonts w:eastAsia="Times New Roman"/>
          <w:szCs w:val="24"/>
        </w:rPr>
        <w:t xml:space="preserve"> και θεσμοθετείται η ηλεκτρονική καταγραφή της όλης </w:t>
      </w:r>
      <w:r>
        <w:rPr>
          <w:rFonts w:eastAsia="Times New Roman"/>
          <w:szCs w:val="24"/>
        </w:rPr>
        <w:lastRenderedPageBreak/>
        <w:t xml:space="preserve">διαδικασίας από τον εντοπισμό έως την κατεδάφιση του κάθε αυθαιρέτου. Η άρση του αυθαίρετου χαρακτήρα και η επαναφορά στη νομιμότητα του κτηρίου απαιτεί την απόκτηση των προηγούμενων μελετών που θα εγγυώνται ότι το κτήριο είναι ασφαλές, είναι λειτουργικό, είναι αισθητικά ενταγμένο στο περιβάλλον, καλύπτει τις απαιτήσεις του πολεοδομικού σχεδιασμού. Διαχωρίζονται, δηλαδή, τα αυθαίρετα από τις πολεοδομικές παραβάσεις όπου επιβάλλονται μόνο διοικητικές κυρώσεις. </w:t>
      </w:r>
    </w:p>
    <w:p w14:paraId="3F2AEC76" w14:textId="77777777" w:rsidR="00B65481" w:rsidRDefault="00CD7A71">
      <w:pPr>
        <w:spacing w:after="0" w:line="600" w:lineRule="auto"/>
        <w:ind w:firstLine="720"/>
        <w:jc w:val="both"/>
        <w:rPr>
          <w:rFonts w:eastAsia="Times New Roman"/>
          <w:szCs w:val="24"/>
        </w:rPr>
      </w:pPr>
      <w:r>
        <w:rPr>
          <w:rFonts w:eastAsia="Times New Roman"/>
          <w:szCs w:val="24"/>
        </w:rPr>
        <w:t xml:space="preserve">Για τα παλιά αυθαίρετα προβλέπεται σειρά ρυθμίσεων που διευκολύνουν την ένταξη, δίνεται παράταση υπαγωγής για δύο χρόνια, αυξάνονται οι δόσεις του προστίμου από 60 σε 100, διευρύνονται τα κοινωνικά κριτήρια με αναστολή καταβολής των δόσεων σε μακροχρόνια ανέργους δικαιούχους επιδόματος αλληλεγγύης και άλλες ομάδες τέτοιου τύπου. Μειώνονται τα πρόστιμα για αυθαίρετα που έχουν κατασκευαστεί ανάμεσα στο 1983-1993, αυθαίρετα σε περιοχές εκτός σχεδίου, αυθαίρετα υπόγεια, πατάρια, σοφίτες κ.λπ.. Αυξάνονται τα πρόστιμα, όμως, σε περιβαλλοντικά ευαίσθητες περιοχές. </w:t>
      </w:r>
    </w:p>
    <w:p w14:paraId="3F2AEC77"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Για τα αυθαίρετα που κατασκευάστηκαν μετά την 28-7-2011 δεν επιτρέπεται καμμία ανοχή. Για αυθαίρετα που εντοπίζονται από το παρατηρητήριο από τη φάση της κατασκευής τους προβλέπεται άμεση κατεδάφιση. Για τα κτήρια που εντοπίζονται αφού έχουν ανεγερθεί, το πρόστιμο της ανέγερσης από 30% που είναι σήμερα εκτοξεύεται στο 100% της αντικειμενικής αξίας του κτηρίου. Τα πρόστιμα διατήρησης για όσο καιρό διατηρούνται μέχρι την κατεδάφισή τους, επίσης, εκτοξεύονται από το 5% στο 50%. Δίνεται, όμως, η ευκαιρία σε όσους κατεδαφίζουν με δικά τους έξοδα το αυθαίρετό τους ή συμμορφώνονται με τις πολεοδομικές διατάξεις, να διαγράφεται εξ ολοκλήρου το πρόστιμο. </w:t>
      </w:r>
    </w:p>
    <w:p w14:paraId="3F2AEC78" w14:textId="77777777" w:rsidR="00B65481" w:rsidRDefault="00CD7A71">
      <w:pPr>
        <w:spacing w:after="0" w:line="600" w:lineRule="auto"/>
        <w:ind w:firstLine="720"/>
        <w:jc w:val="both"/>
        <w:rPr>
          <w:rFonts w:eastAsia="Times New Roman"/>
          <w:szCs w:val="24"/>
        </w:rPr>
      </w:pPr>
      <w:r>
        <w:rPr>
          <w:rFonts w:eastAsia="Times New Roman"/>
          <w:szCs w:val="24"/>
        </w:rPr>
        <w:t xml:space="preserve">Στο παρόν νομοσχέδιο, επίσης, περιλαμβάνονται τροποποιήσεις ορισμένων νόμων που αφορούν αρμοδιότητες του ΥΠΕΝ, του Υπουργείου Περιβάλλοντος και Ενέργειας. Δίνεται, παραδείγματος χάριν, η δυνατότητα στο Ταμείο Παρακαταθηκών και Δανείων να δανειοδοτεί το Πράσινο Ταμείο, το οποίο μπορεί να συνάπτει συμβάσεις με τους φορείς του δημοσίου. Επιλύονται ζητήματα κεντρικής θέρμανσης, όπου βέβαια υπάρχει βελτίωση της ενεργειακής αποδοτικότητας των κτηρίων. Παρέχεται η δυνατότητα σε κατ’ επάγγελμα αγρότες που δεν υπέβαλαν δήλωση για </w:t>
      </w:r>
      <w:r>
        <w:rPr>
          <w:rFonts w:eastAsia="Times New Roman"/>
          <w:szCs w:val="24"/>
        </w:rPr>
        <w:lastRenderedPageBreak/>
        <w:t xml:space="preserve">τη διατήρηση ή μη της </w:t>
      </w:r>
      <w:proofErr w:type="spellStart"/>
      <w:r>
        <w:rPr>
          <w:rFonts w:eastAsia="Times New Roman"/>
          <w:szCs w:val="24"/>
        </w:rPr>
        <w:t>ιδιότητάς</w:t>
      </w:r>
      <w:proofErr w:type="spellEnd"/>
      <w:r>
        <w:rPr>
          <w:rFonts w:eastAsia="Times New Roman"/>
          <w:szCs w:val="24"/>
        </w:rPr>
        <w:t xml:space="preserve"> τους για το έτος 2016 να την υποβάλουν εντός δύο μηνών από τη δημοσίευση του παρόντος. Επιλύονται ενεργειακά ζητήματα μικρών υδροηλεκτρικών και σταθμών βιομάζας, βιοαερίου, </w:t>
      </w:r>
      <w:proofErr w:type="spellStart"/>
      <w:r>
        <w:rPr>
          <w:rFonts w:eastAsia="Times New Roman"/>
          <w:szCs w:val="24"/>
        </w:rPr>
        <w:t>βιορευστών</w:t>
      </w:r>
      <w:proofErr w:type="spellEnd"/>
      <w:r>
        <w:rPr>
          <w:rFonts w:eastAsia="Times New Roman"/>
          <w:szCs w:val="24"/>
        </w:rPr>
        <w:t xml:space="preserve"> για ειδικές κατηγορίες. </w:t>
      </w:r>
    </w:p>
    <w:p w14:paraId="3F2AEC7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Μέχρι το τέλος του 2019 η ΔΕΗ μπορεί να υποστηρίζει τη λειτουργία της ΔΕΔΔΗΕ, παρέχοντας τις υπηρεσίες υγείας και ασφάλειας των εργαζομένων και άλλες υποστηρικτικές υπηρεσίες. </w:t>
      </w:r>
    </w:p>
    <w:p w14:paraId="3F2AEC7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Επιλύονται ζητήματα επάρκειας των υφιστάμενων δημοτικών νεκροταφείων και τους δίνεται η δυνατότητα να ολοκληρώνουν κατασκευές, χωρίς να απαιτείται η τροποποίηση του εγκεκριμένου ρυμοτομικού σχεδίου. Παρέχεται η διευκόλυνση στον Δήμο Αθηναίων να κατασκευάσει κέντρο αποτέφρωσης νεκρών στην περιοχή του Ελαιώνα. </w:t>
      </w:r>
    </w:p>
    <w:p w14:paraId="3F2AEC7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Διευκολύνεται η μετεγκατάσταση επιχειρήσεων σε εκτός σχεδίου ακίνητα ιδιοκτησίας των δήμων με πληθυσμό έως εκατό χιλιάδες κατοίκους και αυτός ο αριθμός μειώνεται στους τριάντα. </w:t>
      </w:r>
    </w:p>
    <w:p w14:paraId="3F2AEC7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Αντιμετωπίζεται το πρόβλημα έκδοσης της δόμησης πλησίον </w:t>
      </w:r>
      <w:proofErr w:type="spellStart"/>
      <w:r>
        <w:rPr>
          <w:rFonts w:eastAsia="Times New Roman" w:cs="Times New Roman"/>
          <w:szCs w:val="24"/>
        </w:rPr>
        <w:t>καταργηθέντων</w:t>
      </w:r>
      <w:proofErr w:type="spellEnd"/>
      <w:r>
        <w:rPr>
          <w:rFonts w:eastAsia="Times New Roman" w:cs="Times New Roman"/>
          <w:szCs w:val="24"/>
        </w:rPr>
        <w:t xml:space="preserve"> </w:t>
      </w:r>
      <w:proofErr w:type="spellStart"/>
      <w:r>
        <w:rPr>
          <w:rFonts w:eastAsia="Times New Roman" w:cs="Times New Roman"/>
          <w:szCs w:val="24"/>
        </w:rPr>
        <w:t>υδατορεμάτων</w:t>
      </w:r>
      <w:proofErr w:type="spellEnd"/>
      <w:r>
        <w:rPr>
          <w:rFonts w:eastAsia="Times New Roman" w:cs="Times New Roman"/>
          <w:szCs w:val="24"/>
        </w:rPr>
        <w:t xml:space="preserve">. </w:t>
      </w:r>
    </w:p>
    <w:p w14:paraId="3F2AEC7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Δίνεται η δυνατότητα η έγκριση μελετών γεωλογικής καταλληλόλητας να γίνεται από τις υπηρεσίες της αποκεντρωμένης διοίκησης. </w:t>
      </w:r>
    </w:p>
    <w:p w14:paraId="3F2AEC7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 απόφαση, επίσης, του Υπουργού Περιβάλλοντος και Ενέργειας απαλλοτριώνεται ο οικισμός Αναργύρων του Δήμου Αμύνταιου του Νομού Φλώρινας, λόγω ζημιών που προκλήθηκαν από  κατολισθήσεις που προκλήθηκαν στο ορυχείο του </w:t>
      </w:r>
      <w:proofErr w:type="spellStart"/>
      <w:r>
        <w:rPr>
          <w:rFonts w:eastAsia="Times New Roman" w:cs="Times New Roman"/>
          <w:szCs w:val="24"/>
        </w:rPr>
        <w:t>λιγνιτικού</w:t>
      </w:r>
      <w:proofErr w:type="spellEnd"/>
      <w:r>
        <w:rPr>
          <w:rFonts w:eastAsia="Times New Roman" w:cs="Times New Roman"/>
          <w:szCs w:val="24"/>
        </w:rPr>
        <w:t xml:space="preserve"> κέντρου της ΔΕΗ. </w:t>
      </w:r>
    </w:p>
    <w:p w14:paraId="3F2AEC7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Τέλος, ευελπιστούμε με αυτό το νομοσχέδιο –και βέβαια και πέρα από αυτό το νομοσχέδιο- να διαμορφωθεί μελλοντικά μια κοινωνία πολιτών συνειδητοποιημένη αναφορικά με την ανάγκη εφαρμογής κανόνων δικαίου για το δομημένο περιβάλλον.</w:t>
      </w:r>
    </w:p>
    <w:p w14:paraId="3F2AEC8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άσκηση διαρκούς και συνολικού ελέγχου επ’ αυτού και η επίσπευση βέβαια του σχεδιασμού από την πλευρά του κράτους αποτελούν αυτονόητη και δεδομένη διαδικασία, καθώς είναι απαραίτητη προϋπόθεση για τη διασφάλιση του δημόσιου αλλά και προσωπικού συμφέροντος των διοικούμενων στη βάση της αρχής της </w:t>
      </w:r>
      <w:proofErr w:type="spellStart"/>
      <w:r>
        <w:rPr>
          <w:rFonts w:eastAsia="Times New Roman" w:cs="Times New Roman"/>
          <w:szCs w:val="24"/>
        </w:rPr>
        <w:t>αειφορίας</w:t>
      </w:r>
      <w:proofErr w:type="spellEnd"/>
      <w:r>
        <w:rPr>
          <w:rFonts w:eastAsia="Times New Roman" w:cs="Times New Roman"/>
          <w:szCs w:val="24"/>
        </w:rPr>
        <w:t>.</w:t>
      </w:r>
    </w:p>
    <w:p w14:paraId="3F2AEC8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Ελπίζοντας για την άμεση εφαρμογή όλων των διατάξεων και με δεδομένη τη δέσμευση του Υπουργού να λύσει όλες τις </w:t>
      </w:r>
      <w:r>
        <w:rPr>
          <w:rFonts w:eastAsia="Times New Roman" w:cs="Times New Roman"/>
          <w:szCs w:val="24"/>
        </w:rPr>
        <w:lastRenderedPageBreak/>
        <w:t>υπουργικές αποφάσεις εντός εξαμήνου, ελπίζω και εύχομαι αυτό το νομοσχέδιο να δώσει ένα διαφορετικό τοπίο στον χώρο.</w:t>
      </w:r>
    </w:p>
    <w:p w14:paraId="3F2AEC8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F2AEC83"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F2AEC84"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εισηγητής της Νέας Δημοκρατίας κ. Κωνσταντίνος Κατσαφάδος.</w:t>
      </w:r>
    </w:p>
    <w:p w14:paraId="3F2AEC8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Ορίστε, κύριε Κατσαφάδο, έχετε τον λόγο.</w:t>
      </w:r>
    </w:p>
    <w:p w14:paraId="3F2AEC86"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πολύ, κύριε Πρόεδρε.</w:t>
      </w:r>
    </w:p>
    <w:p w14:paraId="3F2AEC8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ΣΥΡΙΖΑ - ΑΝΕΛ επιβεβαιώνει σε κάθε νομοσχέδιο την προχειρότητα αλλά και τον ιδιότυπο τρόπο με τον οποίο νομοθετεί, κάτι που δυστυχώς και στο συγκεκριμένο νομοσχέδιο δεν μπορέσαμε να το αποφύγουμε.</w:t>
      </w:r>
    </w:p>
    <w:p w14:paraId="3F2AEC8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Καταθέσατε, λοιπόν, ένα νομοσχέδιο που ουσιαστικά ακόμα και εσείς οι ίδιοι δεν έχετε πειστικά επιχειρήματα για την αναγκαιότητα της κατάθεσής του. Αν το νέο και το ρηξικέλευθο εί</w:t>
      </w:r>
      <w:r>
        <w:rPr>
          <w:rFonts w:eastAsia="Times New Roman" w:cs="Times New Roman"/>
          <w:szCs w:val="24"/>
        </w:rPr>
        <w:lastRenderedPageBreak/>
        <w:t>ναι η μείωση των προστίμων, το συγκεκριμένο ζήτημα θα μπορούσε να είχε διευθετηθεί με την κατάθεση μιας απλής τροπολογίας.</w:t>
      </w:r>
    </w:p>
    <w:p w14:paraId="3F2AEC8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Αν θέλετε, κύριε Υπουργέ, να συνεισφέρετε θετικά στη διαδικασία έκδοσης αδειών δόμησης και της επίλυσης του προβλήματος της αυθαίρετης δόμησης, δεν είχατε παρά να επιλύσετε τεχνικά ζητήματα και να προχωρήσετε σε κάποιες διορθωτικές και </w:t>
      </w:r>
      <w:proofErr w:type="spellStart"/>
      <w:r>
        <w:rPr>
          <w:rFonts w:eastAsia="Times New Roman" w:cs="Times New Roman"/>
          <w:szCs w:val="24"/>
        </w:rPr>
        <w:t>επικαιροποιημένες</w:t>
      </w:r>
      <w:proofErr w:type="spellEnd"/>
      <w:r>
        <w:rPr>
          <w:rFonts w:eastAsia="Times New Roman" w:cs="Times New Roman"/>
          <w:szCs w:val="24"/>
        </w:rPr>
        <w:t xml:space="preserve"> παρεμβάσεις στους νόμους 3843/2010, 4014/2011, 4030/2011, 4178/2013, οι οποίοι όλοι μαζί δημιούργησαν ένα ενιαίο πλαίσιο ρυθμίσεων για όλα αυτά τα ζητήματα.</w:t>
      </w:r>
    </w:p>
    <w:p w14:paraId="3F2AEC8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Πριν από αυτό βέβαια, αναγκαία προϋπόθεση ήταν να μην υπονομεύσετε όσα βρήκατε έτοιμα και κυρίως να μην επιδείξετε αδιαφορία για την ενεργοποίηση της ηλεκτρονικής ταυτότητας κτηρίων, το πλαίσιο για την υποδομή της οποίας δεν ενεργοποιήσατε.</w:t>
      </w:r>
    </w:p>
    <w:p w14:paraId="3F2AEC8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 τελευταίος νόμος του 4178/2013 ήταν μια ολοκληρωμένη και κυρίως αποτελεσματική θεσμική παρέμβαση για την επίλυση του προβλήματος της αυθαίρετης δόμησης. Δεν χρειάζεται να σας υπενθυμίσω ότι ήταν ο μοναδικός νόμος ο οποίος δεν αντιμετώπισε προβλήματα συνταγματικότητας. </w:t>
      </w:r>
      <w:r>
        <w:rPr>
          <w:rFonts w:eastAsia="Times New Roman" w:cs="Times New Roman"/>
          <w:szCs w:val="24"/>
        </w:rPr>
        <w:lastRenderedPageBreak/>
        <w:t>Εδώ θα ήθελα να τονίσω, γιατί δεν το ξέρω, πόσο σίγουρος είστε ότι ο νόμος ο οποίος συζητάμε σήμερα δεν θα αντιμετωπίσει προβλήματα στο Συμβούλιο της Επικρατείας;</w:t>
      </w:r>
    </w:p>
    <w:p w14:paraId="3F2AEC8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Όταν ήρθε ο ν.4178 η κριτική η οποία του ασκήθηκε τότε από τον κ. </w:t>
      </w:r>
      <w:proofErr w:type="spellStart"/>
      <w:r>
        <w:rPr>
          <w:rFonts w:eastAsia="Times New Roman" w:cs="Times New Roman"/>
          <w:szCs w:val="24"/>
        </w:rPr>
        <w:t>Σπίρτζη</w:t>
      </w:r>
      <w:proofErr w:type="spellEnd"/>
      <w:r>
        <w:rPr>
          <w:rFonts w:eastAsia="Times New Roman" w:cs="Times New Roman"/>
          <w:szCs w:val="24"/>
        </w:rPr>
        <w:t xml:space="preserve"> μάλιστα ήταν ότι πρόκειται για έναν νόμο με εισπρακτική λογική. Προφανώς τα πρόστιμα και οι δόσεις που περιέχονται στο δικό σας νόμο δεν έχουν εισπρακτική λογική γιατί είναι πρόστιμα του ΣΥΡΙΖΑ.</w:t>
      </w:r>
    </w:p>
    <w:p w14:paraId="3F2AEC8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Είχαμε, λοιπόν, έναν νόμο, κυρίες και κύριοι συνάδελφοι, ο οποίος λειτουργούσε. Λειτουργούσε στην πράξη και όχι στη θεωρεία. Δηλώθηκαν πάνω από ένα εκατομμύριο αυθαίρετα, βεβαιώθηκαν πρόστιμα ύψους 3,6 δισεκατομμυρίων ευρώ, εισπράχθηκαν κοντά στα 2 δισεκατομμύρια, προέβλεπε επίσης την εξόφληση σε μεγάλο αριθμό δόσεων, γιατί δεν αποτελούν δική σας ανακάλυψη οι δόσεις.</w:t>
      </w:r>
    </w:p>
    <w:p w14:paraId="3F2AEC8E" w14:textId="77777777" w:rsidR="00B65481" w:rsidRDefault="00CD7A71">
      <w:pPr>
        <w:spacing w:after="0" w:line="600" w:lineRule="auto"/>
        <w:ind w:firstLine="720"/>
        <w:jc w:val="both"/>
        <w:rPr>
          <w:rFonts w:eastAsia="Times New Roman"/>
          <w:szCs w:val="24"/>
        </w:rPr>
      </w:pPr>
      <w:r>
        <w:rPr>
          <w:rFonts w:eastAsia="Times New Roman"/>
          <w:szCs w:val="24"/>
        </w:rPr>
        <w:t xml:space="preserve">Τι συνέβη, όμως; Όταν αναλάβατε τη διακυβέρνηση της χώρας στείλατε το μήνυμα ότι θα αλλάξετε τον νόμο. Αυτομάτως δημιουργήθηκε πρόβλημα στην αγορά. Αδιάφορο προφανώς για εσάς. Μειώθηκαν οι δηλώσεις για την τακτοποίηση αυθαιρέτων, αλλά και η </w:t>
      </w:r>
      <w:proofErr w:type="spellStart"/>
      <w:r>
        <w:rPr>
          <w:rFonts w:eastAsia="Times New Roman"/>
          <w:szCs w:val="24"/>
        </w:rPr>
        <w:t>εισπραξιμότητα</w:t>
      </w:r>
      <w:proofErr w:type="spellEnd"/>
      <w:r>
        <w:rPr>
          <w:rFonts w:eastAsia="Times New Roman"/>
          <w:szCs w:val="24"/>
        </w:rPr>
        <w:t xml:space="preserve">. </w:t>
      </w:r>
    </w:p>
    <w:p w14:paraId="3F2AEC8F" w14:textId="77777777" w:rsidR="00B65481" w:rsidRDefault="00CD7A71">
      <w:pPr>
        <w:spacing w:after="0" w:line="600" w:lineRule="auto"/>
        <w:ind w:firstLine="720"/>
        <w:jc w:val="both"/>
        <w:rPr>
          <w:rFonts w:eastAsia="Times New Roman"/>
          <w:szCs w:val="24"/>
        </w:rPr>
      </w:pPr>
      <w:r>
        <w:rPr>
          <w:rFonts w:eastAsia="Times New Roman"/>
          <w:szCs w:val="24"/>
        </w:rPr>
        <w:lastRenderedPageBreak/>
        <w:t>Και σήμερα φέρνετε νέες ρυθμίσεις για την τακτοποίηση αυθαιρέτων, δημιουργώντας ένα μείζον ζήτημα άνισης και άδικης αντιμετώπισης για αυτούς που είχαν ενταχθεί στις ρυθμίσεις του προηγούμενου νόμου και έχουν αποπληρώσει τα πρόστιμά τους, γιατί πολύ απλά αυτοί οι οποίοι εντάχθηκαν στις ρυθμίσεις του προηγούμενου νόμου για τις ίδιες πολεοδομικές παραβάσεις πλήρωσαν περισσότερα από αυτούς που θα ενταχθούν στις ρυθμίσεις του καινούργιου νόμου που συζητάμε σήμερα.</w:t>
      </w:r>
    </w:p>
    <w:p w14:paraId="3F2AEC90" w14:textId="77777777" w:rsidR="00B65481" w:rsidRDefault="00CD7A71">
      <w:pPr>
        <w:spacing w:after="0" w:line="600" w:lineRule="auto"/>
        <w:ind w:firstLine="720"/>
        <w:jc w:val="both"/>
        <w:rPr>
          <w:rFonts w:eastAsia="Times New Roman"/>
          <w:szCs w:val="24"/>
        </w:rPr>
      </w:pPr>
      <w:r>
        <w:rPr>
          <w:rFonts w:eastAsia="Times New Roman"/>
          <w:szCs w:val="24"/>
        </w:rPr>
        <w:t>Για εμάς λοιπόν αυτό, κυρίες και κύριοι συνάδελφοι, είναι ζήτημα ισονομίας και δικαιοσύνης. Ζητάμε, λοιπόν, επιτακτικά να αποκατασταθεί η αρχή της ίσης αντιμετώπισης και θα επιμείνουμε σε αυτό. Προτείνουμε για όλους αυτούς, οι οποίοι πλήττονται από αυτήν την αδικία, να συμψηφιστεί η διαφορά τους με άλλες φορολογικές επιβαρύνσεις, όπως παραδείγματος χάρη με τον ΕΝΦΙΑ, γιατί σε τελική ανάλυση, κυρίες και κύριοι συνάδελφοι, αποτελεί και ζήτημα αξιοπιστίας της πολιτείας και του κράτους.</w:t>
      </w:r>
    </w:p>
    <w:p w14:paraId="3F2AEC91" w14:textId="77777777" w:rsidR="00B65481" w:rsidRDefault="00CD7A71">
      <w:pPr>
        <w:spacing w:after="0" w:line="600" w:lineRule="auto"/>
        <w:ind w:firstLine="720"/>
        <w:jc w:val="both"/>
        <w:rPr>
          <w:rFonts w:eastAsia="Times New Roman"/>
          <w:szCs w:val="24"/>
        </w:rPr>
      </w:pPr>
      <w:r>
        <w:rPr>
          <w:rFonts w:eastAsia="Times New Roman"/>
          <w:szCs w:val="24"/>
        </w:rPr>
        <w:t xml:space="preserve">Ο κύριος Υπουργός και πολλοί συνάδελφοι στις επιτροπές αναφέρθηκαν στη θέσπιση του Παρατηρητηρίου Δόμησης </w:t>
      </w:r>
      <w:r>
        <w:rPr>
          <w:rFonts w:eastAsia="Times New Roman"/>
          <w:szCs w:val="24"/>
        </w:rPr>
        <w:lastRenderedPageBreak/>
        <w:t>ως μια θετική παρέμβαση. Εμείς θα δεχθούμε ότι υπάρχουν θετικά στοιχεία σε αυτό, κύριε Υπουργέ. Με τον τρόπο, όμως, που εσείς φέρνετε την οργανωτική διάρθρωση του παρατηρητηρίου δημιουργείται ένα πολυπλόκαμο γραφειοκρατικό μοντέλο, το οποίο δεν μπορεί ούτε να είναι λειτουργικό, αλλά πολύ περισσότερο δεν μπορεί να είναι αποτελεσματικό.</w:t>
      </w:r>
    </w:p>
    <w:p w14:paraId="3F2AEC92" w14:textId="77777777" w:rsidR="00B65481" w:rsidRDefault="00CD7A71">
      <w:pPr>
        <w:spacing w:after="0" w:line="600" w:lineRule="auto"/>
        <w:ind w:firstLine="720"/>
        <w:jc w:val="both"/>
        <w:rPr>
          <w:rFonts w:eastAsia="Times New Roman"/>
          <w:szCs w:val="24"/>
        </w:rPr>
      </w:pPr>
      <w:r>
        <w:rPr>
          <w:rFonts w:eastAsia="Times New Roman"/>
          <w:szCs w:val="24"/>
        </w:rPr>
        <w:t xml:space="preserve">Πώς θα μπορούσε άλλωστε να είναι όταν πέραν από τη Γενική Διεύθυνση Παρατηρητηρίου, που συστήνεται στο Υπουργείο, συστήνονται ταυτόχρονα και Περιφερειακές Διευθύνσεις Παρατηρητηρίου και Ελέγχου Δόμησης της Περιφέρειας, όταν γνωρίζετε πολύ καλά ότι οι περιφέρειες είναι </w:t>
      </w:r>
      <w:proofErr w:type="spellStart"/>
      <w:r>
        <w:rPr>
          <w:rFonts w:eastAsia="Times New Roman"/>
          <w:szCs w:val="24"/>
        </w:rPr>
        <w:t>υποστελεχωμένες</w:t>
      </w:r>
      <w:proofErr w:type="spellEnd"/>
      <w:r>
        <w:rPr>
          <w:rFonts w:eastAsia="Times New Roman"/>
          <w:szCs w:val="24"/>
        </w:rPr>
        <w:t>;</w:t>
      </w:r>
    </w:p>
    <w:p w14:paraId="3F2AEC93" w14:textId="77777777" w:rsidR="00B65481" w:rsidRDefault="00CD7A71">
      <w:pPr>
        <w:spacing w:after="0" w:line="600" w:lineRule="auto"/>
        <w:ind w:firstLine="720"/>
        <w:jc w:val="both"/>
        <w:rPr>
          <w:rFonts w:eastAsia="Times New Roman"/>
          <w:szCs w:val="24"/>
        </w:rPr>
      </w:pPr>
      <w:r>
        <w:rPr>
          <w:rFonts w:eastAsia="Times New Roman"/>
          <w:szCs w:val="24"/>
        </w:rPr>
        <w:t>Δημιουργείτε τρεις οντότητες παρατηρητηρίων για την αυθαίρετη δόμηση που κατά σειρά είναι το Υπουργείο, η περιφέρεια και η περιφερειακή ενότητα. Δημιουργείτε, επίσης, και ένα νέο Συμβούλιο Παρακολούθησης Δομημένου Περιβάλλοντος σε κάθε περιφέρεια. Έχουμε, δηλαδή, ένα δυσλειτουργικό και γραφειοκρατικό σχήμα που κατά βάση θα είναι αποτελεσματικό σε ό,τι αφορά την αντιμετώπιση και τον περιορισμό της αυθαίρετης δόμησης.</w:t>
      </w:r>
    </w:p>
    <w:p w14:paraId="3F2AEC94"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Ας πάμε όμως και στις αλλαγές που επιφέρει το νομοσχέδιο στα συλλογικά όργανα ελέγχου του δομημένου περιβάλλοντος, στα συμβούλια αρχιτεκτονικής. Ξέρετε το ζητούμενο ήταν να βελτιώσουμε την αποτελεσματικότητα και την αποδοτικότητά τους εκεί που πραγματικά υπήρχαν προβλήματα. Και αυτά τα ξέρουν πρώτα και κύρια από όλους οι μηχανικοί, οι πολίτες και οι φορείς, όπως και το Τεχνικό Επιμελητήριο. </w:t>
      </w:r>
    </w:p>
    <w:p w14:paraId="3F2AEC95" w14:textId="77777777" w:rsidR="00B65481" w:rsidRDefault="00CD7A71">
      <w:pPr>
        <w:spacing w:after="0" w:line="600" w:lineRule="auto"/>
        <w:ind w:firstLine="720"/>
        <w:jc w:val="both"/>
        <w:rPr>
          <w:rFonts w:eastAsia="Times New Roman"/>
          <w:szCs w:val="24"/>
        </w:rPr>
      </w:pPr>
      <w:r>
        <w:rPr>
          <w:rFonts w:eastAsia="Times New Roman"/>
          <w:szCs w:val="24"/>
        </w:rPr>
        <w:t xml:space="preserve">Κανέναν, όμως, δυστυχώς δεν ακούσατε. Το μόνο το οποίο σας ενδιέφερε ήταν να αλλάξετε τον τρόπο συγκρότησής τους και να δημιουργήσετε νέα συμβούλια, δηλαδή επιστροφή στο παρελθόν, επιστροφή στο σχήμα με τις ΕΠΑΕ του παρελθόντος με πρωτοβάθμια και δευτεροβάθμια όργανα τα οποία ενέτειναν την γραφειοκρατία και για αυτό καταργήθηκαν. Όλοι θυμούνται τις διαφορετικές γνωμοδοτήσεις για το ίδιο θέμα δύο οργάνων, το οποίο οδηγούσε σε σύγχυση και καθυστερήσεις. </w:t>
      </w:r>
    </w:p>
    <w:p w14:paraId="3F2AEC96" w14:textId="77777777" w:rsidR="00B65481" w:rsidRDefault="00CD7A71">
      <w:pPr>
        <w:spacing w:after="0" w:line="600" w:lineRule="auto"/>
        <w:ind w:firstLine="720"/>
        <w:jc w:val="both"/>
        <w:rPr>
          <w:rFonts w:eastAsia="Times New Roman"/>
          <w:szCs w:val="24"/>
        </w:rPr>
      </w:pPr>
      <w:r>
        <w:rPr>
          <w:rFonts w:eastAsia="Times New Roman"/>
          <w:szCs w:val="24"/>
        </w:rPr>
        <w:t xml:space="preserve">Ουσιαστικά, αυξάνεται ο βαθμός εμπλοκής της δημόσιας διοίκησης στη διαδικασία, είτε της έκδοσης οικοδομικών αδειών είτε της επίλυσης πολεοδομικών θεμάτων, με τη δημιουργία αυτής της πολύπλοκης πυραμίδας των συμβουλίων και των επιτροπών. </w:t>
      </w:r>
    </w:p>
    <w:p w14:paraId="3F2AEC97"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Είναι, όμως, σαφές ότι οι συντάκτες του νομοσχεδίου επιλέγοντας τη δημιουργία νέων επιτροπών με επικαλύψεις και γραφειοκρατική διάρθρωση λησμονούν μια σημαντική παράμετρο: ότι θα υπάρξει ζήτημα στελέχωσης τους και στη συγκρότηση αυτών των επιτροπών, ιδιαίτερα στην περιφέρεια για τον απλούστατο λόγο ότι δεν υπάρχουν τόσοι πολλοί μηχανικοί, ενώ η συμμετοχή τους δεν θα είναι αμειβόμενη. </w:t>
      </w:r>
    </w:p>
    <w:p w14:paraId="3F2AEC98" w14:textId="77777777" w:rsidR="00B65481" w:rsidRDefault="00CD7A71">
      <w:pPr>
        <w:spacing w:after="0" w:line="600" w:lineRule="auto"/>
        <w:ind w:firstLine="720"/>
        <w:jc w:val="both"/>
        <w:rPr>
          <w:rFonts w:eastAsia="Times New Roman"/>
          <w:szCs w:val="24"/>
        </w:rPr>
      </w:pPr>
      <w:r>
        <w:rPr>
          <w:rFonts w:eastAsia="Times New Roman"/>
          <w:szCs w:val="24"/>
        </w:rPr>
        <w:t>Σε περίπτωση, λοιπόν, που υπάρχει αδυναμία συγκρότησης, κυρίες και κύριοι συνάδελφοι, όλοι καταλαβαίνουμε ποιοι θα πληρώσουν αυτή την ταλαιπωρία.</w:t>
      </w:r>
    </w:p>
    <w:p w14:paraId="3F2AEC99" w14:textId="77777777" w:rsidR="00B65481" w:rsidRDefault="00CD7A71">
      <w:pPr>
        <w:spacing w:after="0" w:line="600" w:lineRule="auto"/>
        <w:ind w:firstLine="720"/>
        <w:jc w:val="both"/>
        <w:rPr>
          <w:rFonts w:eastAsia="Times New Roman"/>
          <w:szCs w:val="24"/>
        </w:rPr>
      </w:pPr>
      <w:r>
        <w:rPr>
          <w:rFonts w:eastAsia="Times New Roman"/>
          <w:szCs w:val="24"/>
        </w:rPr>
        <w:t xml:space="preserve">Κυρίες και κύριοι συνάδελφοι, η Κυβέρνηση τριάντα δύο μήνες μετά δεν μπορεί να συνειδητοποιήσει ότι το νομοθετικό έργο, προκειμένου να έχει ουσιαστικό και χρηστικό χαρακτήρα για τη λειτουργία του κράτους και για τον πολίτη, θα πρέπει να </w:t>
      </w:r>
      <w:proofErr w:type="spellStart"/>
      <w:r>
        <w:rPr>
          <w:rFonts w:eastAsia="Times New Roman"/>
          <w:szCs w:val="24"/>
        </w:rPr>
        <w:t>διέπεται</w:t>
      </w:r>
      <w:proofErr w:type="spellEnd"/>
      <w:r>
        <w:rPr>
          <w:rFonts w:eastAsia="Times New Roman"/>
          <w:szCs w:val="24"/>
        </w:rPr>
        <w:t xml:space="preserve"> από σαφήνεια, απλοποιημένο κανονιστικό πλαίσιο και αποτελεσματικότητα, ιδιαίτερα στα ζητήματα που αφορούν το πλαίσιο δόμησης, την έκδοση και τον έλεγχο των αδειών δόμησης, ζητήματα που έχουν ταλαιπωρήσει τους πολίτες κατά το παρελθόν, αλλά και όσους θέλουν να προχωρήσουν στην άσκηση επενδυτικών και οικονομικών δραστηριοτήτων.</w:t>
      </w:r>
    </w:p>
    <w:p w14:paraId="3F2AEC9A"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Με τον ν.4030, αλλά και τον 4178 είχαν γίνει σημαντικά βήματα στην κατεύθυνση της απλοποίησης των διαδικασιών. Υπήρχε η φάση της έγκρισης δόμησης, εξασφάλιζε τη δέσμευση και την κατοχύρωση από πλευράς του πολίτη - επενδυτή των βασικών στοιχείων του ακινήτου, τα οποία συνδέονταν με το δημόσιο συμφέρον. </w:t>
      </w:r>
    </w:p>
    <w:p w14:paraId="3F2AEC9B" w14:textId="77777777" w:rsidR="00B65481" w:rsidRDefault="00CD7A71">
      <w:pPr>
        <w:spacing w:after="0" w:line="600" w:lineRule="auto"/>
        <w:ind w:firstLine="720"/>
        <w:jc w:val="both"/>
        <w:rPr>
          <w:rFonts w:eastAsia="Times New Roman"/>
          <w:szCs w:val="24"/>
        </w:rPr>
      </w:pPr>
      <w:r>
        <w:rPr>
          <w:rFonts w:eastAsia="Times New Roman"/>
          <w:szCs w:val="24"/>
        </w:rPr>
        <w:t>Ποια είναι αυτά τα στοιχεία; Είναι ο συντελεστής δόμησης, κάλυψης, ο όγκος, το ύψος, το περίγραμμα κτηρίου και άλλα πολλά. Μέχρι σήμερα με την κατάθεση τοπογραφικού διαγράμματος, του διαγράμματος δόμησης της αρχιτεκτονικής μελέτης και σε μερικές περιπτώσεις των εγκρίσεων των συμβουλίων αρχιτεκτονικής ή άλλων υπηρεσιών εκδιδόταν η έγκριση δόμησης. Υποβάλλονταν, δηλαδή, κατά περίπτωση έργου δικαιολογητικά και εγκρίσεις λοιπών εμπλεκομένων φορέων για λόγους χρηστών συναλλακτικών ηθών, εύρυθμης λειτουργίας της διοίκησης, αλλά και για τη γενικότερη ασφάλεια των επενδύσεων, για τις οποίες οι απαιτήσεις για τις εγκρίσεις από άλλους φορείς απαιτούσαν χρόνο.</w:t>
      </w:r>
    </w:p>
    <w:p w14:paraId="3F2AEC9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Στη δεύτερη φάση της άδειας δόμησης, οι υπόλοιπες μελέτες συντάσσονται και κατατίθενται με ευθύνη του μηχανικού, </w:t>
      </w:r>
      <w:r>
        <w:rPr>
          <w:rFonts w:eastAsia="Times New Roman" w:cs="Times New Roman"/>
          <w:szCs w:val="24"/>
        </w:rPr>
        <w:lastRenderedPageBreak/>
        <w:t xml:space="preserve">χωρίς να απαιτείται επιπλέον χρόνος από τον έλεγχο της δημόσιας υπηρεσίας παρά μόνο ο έλεγχος πληρότητας. </w:t>
      </w:r>
    </w:p>
    <w:p w14:paraId="3F2AEC9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Τώρα έρχεστε εσείς και τα καταργείτε όλα αυτά. Καταργείτε την έγκριση δόμησης και επαναφέρετε την απαίτηση κατάθεσης όλων των μελετών για την έκδοση της οικοδομικής άδειας, αλλά και τον αντίστοιχο έλεγχο όλων των δικαιολογητικών. Σε απόλυτα πρακτικό επίπεδο αυτό σημαίνει ότι με τις διατάξεις τις οποίες φέρνετε, η άδεια δόμησης για κτήρια κατηγορίας 1 θα χρειάζεται ένα μήνα και για κτήρια κατηγορίας 2 θα χρειάζονται δύο μήνες. Ενώ μέχρι σήμερα για μία άδεια σε επίπεδο δήμου η έγκριση δόμησης χρειαζόταν πέντε εργάσιμες μέρες και άδειας δύο. </w:t>
      </w:r>
    </w:p>
    <w:p w14:paraId="3F2AEC9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Η Κυβέρνηση επικαλείται το γεγονός ότι για την κατηγορία 3, δηλαδή για κτήρια εντός σχεδίου επιφάνειας έως 1.000 τετραγωνικών με χρήση ειδικού κτηρίου και έως 2.000 τετραγωνικών με χρήση κατοικίας, οι άδειες θα εκδίδονται αυτόματα με την υποβολή των απαιτούμενων δικαιολογητικών. Μόνο που συνοδευτικά φέρνετε και μία διάταξη που προβλέπει ότι θα υπόκεινται σε μεταγενέστερο υποχρεωτικό δειγματοληπτικό έλεγχο στο διηνε</w:t>
      </w:r>
      <w:r>
        <w:rPr>
          <w:rFonts w:eastAsia="Times New Roman" w:cs="Times New Roman"/>
          <w:szCs w:val="24"/>
        </w:rPr>
        <w:lastRenderedPageBreak/>
        <w:t xml:space="preserve">κές. Αυτό σημαίνει ότι δεν διασφαλίζεται ο πολίτης είτε ο επενδυτής, αφού θα τελεί πάντα υπό την αίρεση ελέγχων οι οποίοι μπορεί να προκαλέσουν προβλήματα. </w:t>
      </w:r>
    </w:p>
    <w:p w14:paraId="3F2AEC9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Ποιος θα επενδύσει λοιπόν, κυρίες και κύριοι συνάδελφοι, κάτω απ’ αυτές τις συνθήκες; Ποιος θα ξεκινήσει την οποιαδήποτε κατασκευή, όταν αντί να απλοποιούνται διαδικασίες περιπλέκονται κι όταν είναι υπό την απειλή ελέγχων ή προσφυγών μόνιμα; Βέβαια, όσο είστε εσείς Κυβέρνηση, δεν πρόκειται να δούμε επενδύσεις, όπως έχουμε καταλάβει. </w:t>
      </w:r>
    </w:p>
    <w:p w14:paraId="3F2AECA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Υπάρχει όμως και μία άλλη παράμετρος. Από τη στιγμή που δεν είναι διαθέσιμοι σε όλους με συγκεκριμένο και δομημένο τρόπο κάθε είδους περιορισμοί, όπως τα ρέματα, ειδικές ρυθμίσεις και λοιπά, η χωρίς ουσιαστικό έλεγχο έκδοση άδειας από ελεύθερο επαγγελματία μηχανικό για τα κτήρια κατηγορίας 3, αυτό μπορεί να οδηγήσει σε μία νέα γενιά αυθαιρέτων. Και αυτό είναι το μεγάλο πρόβλημα. Κι αυτό γιατί ο ουσιαστικός έλεγχος θα γίνεται μετά την έναρξη των εργασιών από ελεγκτή δόμησης, ο οποίος όμως μπορεί να ελέγξει μόνο τη συμμόρφωση των εργασιών ως προς την άδεια κι όχι ως προς τη νομιμότητα αυτής. Έτσι αυτές οι άδειες μπορούν οποιαδήποτε στιγμή στο μέλλον </w:t>
      </w:r>
      <w:r>
        <w:rPr>
          <w:rFonts w:eastAsia="Times New Roman" w:cs="Times New Roman"/>
          <w:szCs w:val="24"/>
        </w:rPr>
        <w:lastRenderedPageBreak/>
        <w:t>να</w:t>
      </w:r>
      <w:r>
        <w:rPr>
          <w:rFonts w:eastAsia="Times New Roman" w:cs="Times New Roman"/>
          <w:b/>
          <w:szCs w:val="24"/>
        </w:rPr>
        <w:t xml:space="preserve"> </w:t>
      </w:r>
      <w:r>
        <w:rPr>
          <w:rFonts w:eastAsia="Times New Roman" w:cs="Times New Roman"/>
          <w:szCs w:val="24"/>
        </w:rPr>
        <w:t xml:space="preserve">ακυρωθούν είτε από την υπηρεσία είτε από τα δικαστήρια, δημιουργώντας μια νέα γενιά αυθαιρέτων. </w:t>
      </w:r>
    </w:p>
    <w:p w14:paraId="3F2AECA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μια αναφορά για τις Ηλεκτρονικές Υπηρεσίες. Οι βασικές διατάξεις είναι αντιγραφή του άρθρου 4 του ν.4030, πάνω στον οποίο στηρίχθηκε η προηγούμενη κυβέρνηση και τον Δεκέμβρη του 2014 είχε ετοιμάσει το περιεχόμενο της κοινής υπουργικής απόφασης, για να τεθεί το σύστημα των Ηλεκτρονικών Υπηρεσιών σε εφαρμογή. Βέβαια, να υπενθυμίσω ότι είχε προηγηθεί πιλοτική λειτουργία των Ηλεκτρονικών Υπηρεσιών σε δέκα Υπηρεσίες Δόμησης σε συνεργασία με το Τεχνικό Επιμελητήριο Ελλάδος.</w:t>
      </w:r>
    </w:p>
    <w:p w14:paraId="3F2AECA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Άρα, όχι μόνο δεν θεσπίσατε εσείς τις Ηλεκτρονικές Υπηρεσίες, αλλά </w:t>
      </w:r>
      <w:proofErr w:type="spellStart"/>
      <w:r>
        <w:rPr>
          <w:rFonts w:eastAsia="Times New Roman" w:cs="Times New Roman"/>
          <w:szCs w:val="24"/>
        </w:rPr>
        <w:t>βαρύνεστε</w:t>
      </w:r>
      <w:proofErr w:type="spellEnd"/>
      <w:r>
        <w:rPr>
          <w:rFonts w:eastAsia="Times New Roman" w:cs="Times New Roman"/>
          <w:szCs w:val="24"/>
        </w:rPr>
        <w:t xml:space="preserve"> και με την αδράνεια και την ανικανότητα από την οποία </w:t>
      </w:r>
      <w:proofErr w:type="spellStart"/>
      <w:r>
        <w:rPr>
          <w:rFonts w:eastAsia="Times New Roman" w:cs="Times New Roman"/>
          <w:szCs w:val="24"/>
        </w:rPr>
        <w:t>διέπεστε</w:t>
      </w:r>
      <w:proofErr w:type="spellEnd"/>
      <w:r>
        <w:rPr>
          <w:rFonts w:eastAsia="Times New Roman" w:cs="Times New Roman"/>
          <w:szCs w:val="24"/>
        </w:rPr>
        <w:t xml:space="preserve"> να προωθήσετε και να ενεργοποιήσετε εδώ και τριάντα δύο μήνες μία κοινή υπουργική απόφαση, την οποία βρήκατε έτοιμη. </w:t>
      </w:r>
    </w:p>
    <w:p w14:paraId="3F2AECA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Η Κυβέρνηση δεν προώθησε εδώ και δυόμισι χρόνια την ενεργοποίηση της ηλεκτρονικής έκδοσης οικοδομικών αδειών που της παραδόθηκε έτοιμη σε επίπεδο υπογραφών και με έ</w:t>
      </w:r>
      <w:r>
        <w:rPr>
          <w:rFonts w:eastAsia="Times New Roman" w:cs="Times New Roman"/>
          <w:szCs w:val="24"/>
        </w:rPr>
        <w:lastRenderedPageBreak/>
        <w:t xml:space="preserve">τοιμο το ηλεκτρονικό σύστημα, που παραμένει, δυστυχώς, αναξιοποίητο. Η ενεργοποίηση από το 2015 θα μπορούσε, όπως καταλαβαίνετε, κυρίες και κύριοι συνάδελφοι, να είχε βοηθήσει στη μείωση της γραφειοκρατίας. </w:t>
      </w:r>
    </w:p>
    <w:p w14:paraId="3F2AECA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ίδιο φυσικά ισχύει και για την ηλεκτρονική ταυτότητα κτηρίου. Η ηλεκτρονική ταυτότητα κτηρίου θεσπίστηκε για πρώτη φορά με τον ν.3843/2010 στα άρθρα 2, 3 και 4 και συμπληρώθηκε με τον ν.4178 στο άρθρο 3 για την καταγραφή όλων των ακινήτων στην πραγματική τους κατάσταση. Η διαδικασία για την ηλεκτρονική ταυτότητα είχε ολοκληρωθεί, καθώς τον Νοέμβρη του 2014 το απαιτούμενο προεδρικό διάταγμα όχι μόνο είχε προωθηθεί, αλλά είχε επιστραφεί από το Συμβούλιο της Επικρατείας χωρίς ουσιαστικές παρατηρήσεις. </w:t>
      </w:r>
    </w:p>
    <w:p w14:paraId="3F2AECA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μόνο το οποίο είχατε να κάνετε, κύριε Υπουργέ, ήταν να το ενεργοποιήσετε, για να τεθεί σε εφαρμογή εντός του 2015. Αφού χάσατε, λοιπόν, τρία ολόκληρα χρόνια, έρχεστε τώρα φέρνοντας ουσιαστικά τις ίδιες διατάξεις, με τη διαφορά όμως ότι, αντί για το προεδρικό διάταγμα για την ενεργοποίηση της ηλεκτρονικής ταυτότητας κτηρίων, προβλέπετε έκδοση ΚΥΑ και υπουργικών αποφάσεων, δηλαδή αρχίζετε τη διαδικασία από την αρχή. </w:t>
      </w:r>
    </w:p>
    <w:p w14:paraId="3F2AECA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τώρα την Τράπεζα Γης, ουσιαστικά έχουμε τη μετονομασία της Τράπεζας Γης που θεσπίστηκε κι αυτή με τον ν.4178/2013 σε Τράπεζα Δικαιωμάτων Δόμησης και Κοινόχρηστων Χώρων, με τις ίδιες ακριβώς ρυθμίσεις. Για την εφαρμογή και λειτουργία της μας παραπέμπετε όμως, κύριε Υπουργέ, στην έκδοση μίας κοινής υπουργικής απόφασης και έξι υπουργικών αποφάσεων. </w:t>
      </w:r>
    </w:p>
    <w:p w14:paraId="3F2AECA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σύστημα το οποίο προτείνει η Κυβέρνηση είναι πρακτικά ανεφάρμοστο, γραφειοκρατικό και αδιαφανές. Κανένα τέτοιο σύστημα δεν πρόκειται να λειτουργήσει αποτελεσματικά και διάφανα, αν δεν είναι ηλεκτρονικό και απρόσωπο. Οι διαδικασίες που προβλέπονται για τον καθορισμό ζωνών, περιοχών και άλλα, αλλά και για την έκδοση τίτλων είναι δύσκολες και χρονοβόρες. Η ρύθμιση για την Τράπεζα Γης και τον συντελεστή δόμησης κινείται, δυστυχώς, σε μια παλιά και ξεπερασμένη λογική κρατικής γραφειοκρατίας. </w:t>
      </w:r>
    </w:p>
    <w:p w14:paraId="3F2AECA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ρώτησα δύο φορές στην επιτροπή και δεν μου απαντήσατε. Θα ήθελα, όμως, μία απάντηση σήμερα στην Ολομέλεια. </w:t>
      </w:r>
    </w:p>
    <w:p w14:paraId="3F2AECA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Είστε σε θέση να μας πείτε σε πόσον χρόνο υπολογίζετε ότι μετά τη νομοθέτηση θα μπορεί να πραγματοποιηθεί η πρώτη μεταφορά συντελεστή δόμησης; </w:t>
      </w:r>
    </w:p>
    <w:p w14:paraId="3F2AECA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Θεωρούμε, επίσης, ότι υπάρχει θέμα με τους πόρους του Πράσινου Ταμείου, ανεξάρτητα από αυτά τα οποία είπατε στη σημερινή συνέντευξη Τύπου, την οποία δώσατε. </w:t>
      </w:r>
    </w:p>
    <w:p w14:paraId="3F2AECA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Επιλέγετε να μεταφέρετε πόρους από το Πράσινο Ταμείο στο Υπουργείο. Επιλέγετε να διαχειριστείτε κεντρικά αυτούς τους πόρους, αντί να έχετε την υποχρέωση αποκεντρωμένης κατεύθυνσης των πόρων, που δίνει η υπαγωγή τους στο Πράσινο Ταμείο. </w:t>
      </w:r>
    </w:p>
    <w:p w14:paraId="3F2AECA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Επίσης, καλές είναι οι συνεντεύξεις τις οποίες δίνετε, κύριε Υπουργέ, αλλά θα θέλαμε μία απάντηση, γιατί και γι’ αυτό σας ρωτήσαμε δύο φορές στην επιτροπή. </w:t>
      </w:r>
    </w:p>
    <w:p w14:paraId="3F2AECA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Η Κυβέρνηση οφείλει να ενημερώσει επίσημα τη Βουλή αν οι ήδη υπάρχοντες πόροι του Πράσινου Ταμείου, 2,5 δισεκατομμύρια ευρώ, τα οποία υπάρχουν ήδη, και τουλάχιστον άλλα 2 δισεκατομμύρια ευρώ που προγραμματίζονται από τα ήδη δηλωμένα αυθαίρετα, πλέον και των εσόδων τα οποία θα φέρει ο συ</w:t>
      </w:r>
      <w:r>
        <w:rPr>
          <w:rFonts w:eastAsia="Times New Roman" w:cs="Times New Roman"/>
          <w:szCs w:val="24"/>
        </w:rPr>
        <w:lastRenderedPageBreak/>
        <w:t xml:space="preserve">γκεκριμένος νόμος τον οποίο σήμερα συζητάμε, θα είναι διαθέσιμα για δράσεις περιβαλλοντικού ισοζυγίου ή αν έχει συμφωνήσει με τους δανειστές ότι οι πόροι θα είναι δεσμευμένοι μέχρι το 2021, που είναι σε ισχύ το νέο μεσοπρόθεσμο. </w:t>
      </w:r>
    </w:p>
    <w:p w14:paraId="3F2AECA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σήμερα δώσατε μία συνέντευξη Τύπου. Είπατε ότι υπάρχει μία σύμπνοια από όλα τα κόμματα της Βουλής σχεδόν ή από τη μεγάλη πλειοψηφία. Είπατε ότι αυτό το νομοσχέδιο φέρνει μεγάλες αλλαγές. Μιλήσατε και για το πώς θα χρησιμοποιήσετε αυτά τα 4,5 δισεκατομμύρια ευρώ. Θα θέλαμε, όμως, μία απάντηση εδώ και η απάντηση θέλουμε να είναι ξεκάθαρη. Είναι δεσμευμένα, ναι ή όχι, αυτά τα χρήματα; </w:t>
      </w:r>
    </w:p>
    <w:p w14:paraId="3F2AECA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η Νέα Δημοκρατία στα άρθρα του νομοσχεδίου στα οποία συναινεί θα εκφράσει τη συναίνεσή της με θετική ψήφο. Στα άρθρα στα οποία διαφωνεί θα καταγράψει τη διαφωνία της, ενώ έχουμε προτείνει νομοτεχνικές βελτιώσεις, όπως για την απαγόρευση δικαιοπραξιών σε ακίνητα με αυθαίρετες κατασκευές ή πολεοδομικές παραβάσεις, που είναι ασαφής ως προς την εφαρμογή της, αλλά και για το γεγονός ότι δεν εξαιρούνται ρητά από την απαγόρευση δικαιοπραξιών όσοι εντάχθηκαν στους νόμους 4014 και 4178. </w:t>
      </w:r>
    </w:p>
    <w:p w14:paraId="3F2AECB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νομοθετικό έργο απαιτεί, κυρίες και κύριοι συνάδελφοι, σοβαρότητα, κουλτούρα συνεργασίας και πρέπει να </w:t>
      </w:r>
      <w:proofErr w:type="spellStart"/>
      <w:r>
        <w:rPr>
          <w:rFonts w:eastAsia="Times New Roman" w:cs="Times New Roman"/>
          <w:szCs w:val="24"/>
        </w:rPr>
        <w:t>διέπεται</w:t>
      </w:r>
      <w:proofErr w:type="spellEnd"/>
      <w:r>
        <w:rPr>
          <w:rFonts w:eastAsia="Times New Roman" w:cs="Times New Roman"/>
          <w:szCs w:val="24"/>
        </w:rPr>
        <w:t xml:space="preserve"> από την αρχή της αξιοπιστίας αλλά και της συνέχειας του κράτους. Μετά λύπης μας, όμως, διαπιστώνουμε ότι αυτά τα στοιχεία συνεχίζετε να μην τα έχετε. </w:t>
      </w:r>
    </w:p>
    <w:p w14:paraId="3F2AECB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F2AECB2" w14:textId="77777777" w:rsidR="00B65481" w:rsidRDefault="00CD7A7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AECB3" w14:textId="77777777" w:rsidR="00B65481" w:rsidRDefault="00CD7A71">
      <w:pPr>
        <w:spacing w:after="0" w:line="600" w:lineRule="auto"/>
        <w:ind w:firstLine="720"/>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Τελειώσατε ακριβώς στον χρόνο σας, </w:t>
      </w:r>
      <w:r>
        <w:rPr>
          <w:rFonts w:eastAsia="Times New Roman"/>
          <w:szCs w:val="24"/>
        </w:rPr>
        <w:t>κύριε συνάδελφε.</w:t>
      </w:r>
      <w:r>
        <w:rPr>
          <w:rFonts w:eastAsia="Times New Roman" w:cs="Times New Roman"/>
          <w:szCs w:val="24"/>
        </w:rPr>
        <w:t xml:space="preserve"> </w:t>
      </w:r>
    </w:p>
    <w:p w14:paraId="3F2AECB4" w14:textId="77777777" w:rsidR="00B65481" w:rsidRDefault="00CD7A71">
      <w:pPr>
        <w:spacing w:after="0" w:line="600" w:lineRule="auto"/>
        <w:ind w:firstLine="720"/>
        <w:rPr>
          <w:rFonts w:eastAsia="Times New Roman" w:cs="Times New Roman"/>
          <w:szCs w:val="24"/>
        </w:rPr>
      </w:pPr>
      <w:r>
        <w:rPr>
          <w:rFonts w:eastAsia="Times New Roman" w:cs="Times New Roman"/>
          <w:szCs w:val="24"/>
        </w:rPr>
        <w:t xml:space="preserve">Συνεχίζουμε με τον ειδικό αγορητή από τη Δημοκρατική Συμπαράταξη κ. Δημήτριο Κωνσταντόπουλο. </w:t>
      </w:r>
    </w:p>
    <w:p w14:paraId="3F2AECB5"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Πρόεδρε, κύριε Υπουργέ, κυρίες και κύριοι συνάδελφοι, ολοκληρώνεται η συζήτηση στην Ολομέλεια του σχεδίου νόμου για το δομημένο περιβάλλον. </w:t>
      </w:r>
    </w:p>
    <w:p w14:paraId="3F2AECB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Διαπίστωση πρώτη: Το νομοθετικό έργο της Κυβέρνησης ακολουθεί συγκεκριμένη τακτική. Πατάει στο υπάρχον και δοκιμασμένο νομοθετικό πλαίσιο των κυβερνήσεων ΠΑΣΟΚ προσπαθώντας να παρουσιάσει μία πρόταση για δική της. Αυτή η </w:t>
      </w:r>
      <w:r>
        <w:rPr>
          <w:rFonts w:eastAsia="Times New Roman" w:cs="Times New Roman"/>
          <w:szCs w:val="24"/>
        </w:rPr>
        <w:lastRenderedPageBreak/>
        <w:t xml:space="preserve">πρόταση, ωστόσο, σε πολλές περιπτώσεις αδυνατεί να δρομολογήσει τις αλλαγές που χρειάζονται καθώς και τις προσαρμογές που πρέπει να γίνουν στο πνεύμα της νέας εποχής. </w:t>
      </w:r>
    </w:p>
    <w:p w14:paraId="3F2AECB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κύριε Υπουργέ, η αγωνία σας δεν είναι να παρουσιάσετε κάτι νέο, αλλά να αφορίσετε το παρελθόν, να ξορκίσετε το έργο μιας κυβέρνησης και να </w:t>
      </w:r>
      <w:proofErr w:type="spellStart"/>
      <w:r>
        <w:rPr>
          <w:rFonts w:eastAsia="Times New Roman" w:cs="Times New Roman"/>
          <w:szCs w:val="24"/>
        </w:rPr>
        <w:t>αποδομήσετε</w:t>
      </w:r>
      <w:proofErr w:type="spellEnd"/>
      <w:r>
        <w:rPr>
          <w:rFonts w:eastAsia="Times New Roman" w:cs="Times New Roman"/>
          <w:szCs w:val="24"/>
        </w:rPr>
        <w:t xml:space="preserve"> την πολιτική μας. </w:t>
      </w:r>
    </w:p>
    <w:p w14:paraId="3F2AECB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Έτσι εξηγείται και η άρνησή σας να εκδώσετε ένα προεδρικό διάταγμα και τις υπουργικές αποφάσεις που χρειάζονταν, ώστε να τεθούν σε εφαρμογή οι ήδη ψηφισμένες διατάξεις, όπως η ηλεκτρονική ταυτότητα των κτιρίων καθώς και ο ηλεκτρονικός τρόπος έκδοσης των αδειών. Το αποτέλεσμα είναι ένα, αυτές οι </w:t>
      </w:r>
      <w:r>
        <w:rPr>
          <w:rFonts w:eastAsia="Times New Roman"/>
          <w:szCs w:val="24"/>
        </w:rPr>
        <w:t>διαδικασίες</w:t>
      </w:r>
      <w:r>
        <w:rPr>
          <w:rFonts w:eastAsia="Times New Roman" w:cs="Times New Roman"/>
          <w:szCs w:val="24"/>
        </w:rPr>
        <w:t xml:space="preserve"> σήμερα να νομοθετούνται και πάλι από την αρχή. </w:t>
      </w:r>
    </w:p>
    <w:p w14:paraId="3F2AECB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ο λαός έχει και ευθυκρισία και σκέψη και μνήμη. Τα συμπεράσματα δικά σας. </w:t>
      </w:r>
    </w:p>
    <w:p w14:paraId="3F2AECBA" w14:textId="77777777" w:rsidR="00B65481" w:rsidRDefault="00CD7A71">
      <w:pPr>
        <w:spacing w:after="0" w:line="600" w:lineRule="auto"/>
        <w:ind w:firstLine="720"/>
        <w:jc w:val="both"/>
        <w:rPr>
          <w:rFonts w:eastAsia="Times New Roman"/>
          <w:szCs w:val="24"/>
        </w:rPr>
      </w:pPr>
      <w:r>
        <w:rPr>
          <w:rFonts w:eastAsia="Times New Roman" w:cs="Times New Roman"/>
          <w:szCs w:val="24"/>
        </w:rPr>
        <w:t xml:space="preserve">Κύριε Υπουργέ, κυρίες και κύριοι συνάδελφοι, παρά τις καλές προθέσεις του νομοσχεδίου, όπως έχουμε τονίσει και στη συζήτηση επί των άρθρων, υπάρχουν πολλές προβληματικές διατάξεις, που κάνουν τι; Αυξάνουν τη γραφειοκρατία, συνάδελφε </w:t>
      </w:r>
      <w:r>
        <w:rPr>
          <w:rFonts w:eastAsia="Times New Roman" w:cs="Times New Roman"/>
          <w:szCs w:val="24"/>
        </w:rPr>
        <w:lastRenderedPageBreak/>
        <w:t xml:space="preserve">κύριε Παπαδόπουλε, καθώς και το δημόσιο και δημιουργούν, αντί να επιλύουν, προβλήματα. </w:t>
      </w:r>
      <w:r>
        <w:rPr>
          <w:rFonts w:eastAsia="Times New Roman"/>
          <w:szCs w:val="24"/>
        </w:rPr>
        <w:t>Επίσης, επιβαρύνουν με επιπλέον κόστη τους ιδιοκτήτες των ακινήτων.</w:t>
      </w:r>
    </w:p>
    <w:p w14:paraId="3F2AECBB" w14:textId="77777777" w:rsidR="00B65481" w:rsidRDefault="00CD7A71">
      <w:pPr>
        <w:spacing w:after="0" w:line="600" w:lineRule="auto"/>
        <w:ind w:firstLine="720"/>
        <w:jc w:val="both"/>
        <w:rPr>
          <w:rFonts w:eastAsia="Times New Roman"/>
          <w:szCs w:val="24"/>
        </w:rPr>
      </w:pPr>
      <w:r>
        <w:rPr>
          <w:rFonts w:eastAsia="Times New Roman"/>
          <w:szCs w:val="24"/>
        </w:rPr>
        <w:t>Στο νομοσχέδιο προβλέπεται η σύσταση των παρατηρητηρίων σε κεντρικό, περιφερειακό και τοπικό επίπεδο. Κύριε Υπουργέ, θα ήθελα να σας ρωτήσω: Αφού οι υπηρεσίες αυτές θα μπορούσαν να βοηθήσουν στον έλεγχο του δομημένου περιβάλλοντος, θα έλεγα, εκ μέρους της πολιτείας, γιατί δεν διευκρινίζετε πώς και πότε θα στελεχωθούν;</w:t>
      </w:r>
    </w:p>
    <w:p w14:paraId="3F2AECBC" w14:textId="77777777" w:rsidR="00B65481" w:rsidRDefault="00CD7A71">
      <w:pPr>
        <w:spacing w:after="0" w:line="600" w:lineRule="auto"/>
        <w:ind w:firstLine="720"/>
        <w:jc w:val="both"/>
        <w:rPr>
          <w:rFonts w:eastAsia="Times New Roman"/>
          <w:szCs w:val="24"/>
        </w:rPr>
      </w:pPr>
      <w:r>
        <w:rPr>
          <w:rFonts w:eastAsia="Times New Roman"/>
          <w:szCs w:val="24"/>
        </w:rPr>
        <w:t xml:space="preserve">Το νομοσχέδιο προβλέπει, επίσης, τη δημιουργία συμβουλίων και επιτροπών, τα περισσότερα από τα οποία ήδη λειτουργούν. Αντί, λοιπόν, να εργαστούμε για να γίνουν πιο αποτελεσματικά και να εξυπηρετούν καλύτερα το δημόσιο συμφέρον, το μόνο που κάνουμε είναι να αλλάζουμε εν τοις </w:t>
      </w:r>
      <w:proofErr w:type="spellStart"/>
      <w:r>
        <w:rPr>
          <w:rFonts w:eastAsia="Times New Roman"/>
          <w:szCs w:val="24"/>
        </w:rPr>
        <w:t>πράγμασι</w:t>
      </w:r>
      <w:proofErr w:type="spellEnd"/>
      <w:r>
        <w:rPr>
          <w:rFonts w:eastAsia="Times New Roman"/>
          <w:szCs w:val="24"/>
        </w:rPr>
        <w:t xml:space="preserve"> τη συγκρότησή τους. Έτσι, όμως, αγαπητέ Υπουργέ, δεν λύνουμε προβλήματα.</w:t>
      </w:r>
    </w:p>
    <w:p w14:paraId="3F2AECBD" w14:textId="77777777" w:rsidR="00B65481" w:rsidRDefault="00CD7A71">
      <w:pPr>
        <w:spacing w:after="0" w:line="600" w:lineRule="auto"/>
        <w:ind w:firstLine="720"/>
        <w:jc w:val="both"/>
        <w:rPr>
          <w:rFonts w:eastAsia="Times New Roman"/>
          <w:szCs w:val="24"/>
        </w:rPr>
      </w:pPr>
      <w:r>
        <w:rPr>
          <w:rFonts w:eastAsia="Times New Roman"/>
          <w:szCs w:val="24"/>
        </w:rPr>
        <w:t xml:space="preserve">Προτείναμε στα Συμβούλια Αρχιτεκτονικής να μετέχουν και πολιτικοί μηχανικοί, διότι είναι αρμόδιοι να κρίνουν ζητήματα </w:t>
      </w:r>
      <w:proofErr w:type="spellStart"/>
      <w:r>
        <w:rPr>
          <w:rFonts w:eastAsia="Times New Roman"/>
          <w:szCs w:val="24"/>
        </w:rPr>
        <w:t>στατικότητας</w:t>
      </w:r>
      <w:proofErr w:type="spellEnd"/>
      <w:r>
        <w:rPr>
          <w:rFonts w:eastAsia="Times New Roman"/>
          <w:szCs w:val="24"/>
        </w:rPr>
        <w:t>. Δεν κάνατε αποδεκτή την πρότασή μας.</w:t>
      </w:r>
    </w:p>
    <w:p w14:paraId="3F2AECBE"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Τώρα έρχομαι στο εξής ερώτημα: Αφού στα συμβούλια δεν εξετάζονται μόνο αλλαγές για τις όψεις, αλλά εξετάζονται και θέματα </w:t>
      </w:r>
      <w:proofErr w:type="spellStart"/>
      <w:r>
        <w:rPr>
          <w:rFonts w:eastAsia="Times New Roman"/>
          <w:szCs w:val="24"/>
        </w:rPr>
        <w:t>στατικότητας</w:t>
      </w:r>
      <w:proofErr w:type="spellEnd"/>
      <w:r>
        <w:rPr>
          <w:rFonts w:eastAsia="Times New Roman"/>
          <w:szCs w:val="24"/>
        </w:rPr>
        <w:t xml:space="preserve">, ποιος θα τα αξιολογεί και ποιος θα αποφασίζει; Γιατί αφήνετε, λοιπόν, τους μηχανικούς εκτός από τα Συμβούλια Αρχιτεκτονικής; </w:t>
      </w:r>
    </w:p>
    <w:p w14:paraId="3F2AECBF" w14:textId="77777777" w:rsidR="00B65481" w:rsidRDefault="00CD7A71">
      <w:pPr>
        <w:spacing w:after="0" w:line="600" w:lineRule="auto"/>
        <w:ind w:firstLine="720"/>
        <w:jc w:val="both"/>
        <w:rPr>
          <w:rFonts w:eastAsia="Times New Roman"/>
          <w:szCs w:val="24"/>
        </w:rPr>
      </w:pPr>
      <w:r>
        <w:rPr>
          <w:rFonts w:eastAsia="Times New Roman"/>
          <w:szCs w:val="24"/>
        </w:rPr>
        <w:t xml:space="preserve">Κύριε Υπουργέ, το σίγουρο είναι ότι οι ρυθμίσεις του νομοσχεδίου για τα συμβούλια και τις επιτροπές δεν οδηγούν σε αποκέντρωση. Αντίθετα, όμως, αυξάνουν ακόμα περισσότερο, θα έλεγα, τη γραφειοκρατία. Το στοίχημα όλων μας βέβαια είναι ένα: πώς θα καταπολεμήσουμε αυτόν τον βραχνά που λέγεται «γραφειοκρατία». </w:t>
      </w:r>
    </w:p>
    <w:p w14:paraId="3F2AECC0" w14:textId="77777777" w:rsidR="00B65481" w:rsidRDefault="00CD7A71">
      <w:pPr>
        <w:spacing w:after="0" w:line="600" w:lineRule="auto"/>
        <w:ind w:firstLine="720"/>
        <w:jc w:val="both"/>
        <w:rPr>
          <w:rFonts w:eastAsia="Times New Roman"/>
          <w:szCs w:val="24"/>
        </w:rPr>
      </w:pPr>
      <w:r>
        <w:rPr>
          <w:rFonts w:eastAsia="Times New Roman"/>
          <w:szCs w:val="24"/>
        </w:rPr>
        <w:t>Στην έκδοση οικοδομικών αδειών επαναλαμβάνετε σημερινές υπάρχουσες ρυθμίσεις. Τόσο ο ηλεκτρονικός τρόπος έκδοσης των αδειών όσο και η έκδοση της άδειας με ευθύνη του μηχανικού προβλεπόταν ήδη.</w:t>
      </w:r>
    </w:p>
    <w:p w14:paraId="3F2AECC1" w14:textId="77777777" w:rsidR="00B65481" w:rsidRDefault="00CD7A71">
      <w:pPr>
        <w:spacing w:after="0" w:line="600" w:lineRule="auto"/>
        <w:ind w:firstLine="720"/>
        <w:jc w:val="both"/>
        <w:rPr>
          <w:rFonts w:eastAsia="Times New Roman"/>
          <w:szCs w:val="24"/>
        </w:rPr>
      </w:pPr>
      <w:r>
        <w:rPr>
          <w:rFonts w:eastAsia="Times New Roman"/>
          <w:szCs w:val="24"/>
        </w:rPr>
        <w:t xml:space="preserve">Αυτό που ήταν ζητούμενο ως θεσμική μεταρρύθμιση ήταν να δημιουργηθούν οι προϋποθέσεις, ώστε κάθε μηχανικός που εκδίδει μία άδεια με ευθύνη του να είναι βέβαιος ότι δεν θα έχει υπάρξει κάποια αλλαγή στη νομοθεσία, την οποία φυσικά δεν γνωρίζει. Αυτό στο οποίο σήμερα, κύριε Υπουργέ, καταλήγουμε </w:t>
      </w:r>
      <w:r>
        <w:rPr>
          <w:rFonts w:eastAsia="Times New Roman"/>
          <w:szCs w:val="24"/>
        </w:rPr>
        <w:lastRenderedPageBreak/>
        <w:t>με την παρούσα ρύθμιση είναι αφ’ ενός οι μηχανικοί να επωμίζονται μεγάλες ευθύνες και αφ’ ετέρου να εκδίδονται άδειες χωρίς ουσιαστικό έλεγχο νομιμότητας από την πολιτεία.</w:t>
      </w:r>
    </w:p>
    <w:p w14:paraId="3F2AECC2" w14:textId="77777777" w:rsidR="00B65481" w:rsidRDefault="00CD7A71">
      <w:pPr>
        <w:spacing w:after="0" w:line="600" w:lineRule="auto"/>
        <w:ind w:firstLine="720"/>
        <w:jc w:val="both"/>
        <w:rPr>
          <w:rFonts w:eastAsia="Times New Roman"/>
          <w:szCs w:val="24"/>
        </w:rPr>
      </w:pPr>
      <w:r>
        <w:rPr>
          <w:rFonts w:eastAsia="Times New Roman"/>
          <w:szCs w:val="24"/>
        </w:rPr>
        <w:t xml:space="preserve">Στο άρθρο 49, πρώτον, δημιουργείται ένα μητρώο καταγραφής των μηχανικών, ενώ ακόμα εκκρεμεί η έκδοση των προεδρικών διαταγμάτων που αφορούν τα επαγγελματικά δικαιώματα των διπλωματούχων πολιτικών μηχανικών και των μηχανικών ΤΕ. </w:t>
      </w:r>
    </w:p>
    <w:p w14:paraId="3F2AECC3" w14:textId="77777777" w:rsidR="00B65481" w:rsidRDefault="00CD7A71">
      <w:pPr>
        <w:spacing w:after="0" w:line="600" w:lineRule="auto"/>
        <w:ind w:firstLine="720"/>
        <w:jc w:val="both"/>
        <w:rPr>
          <w:rFonts w:eastAsia="Times New Roman"/>
          <w:szCs w:val="24"/>
        </w:rPr>
      </w:pPr>
      <w:r>
        <w:rPr>
          <w:rFonts w:eastAsia="Times New Roman"/>
          <w:szCs w:val="24"/>
        </w:rPr>
        <w:t xml:space="preserve">Πώς θα εφαρμοστεί, λοιπόν, η διάταξη αυτή; Είναι ένα ερώτημα. Πρέπει να μας απαντήσετε. Σημειώνω ωστόσο ότι και η Επιστημονική Υπηρεσία της Βουλής επισημαίνει στην έκθεσή της ότι η ρύθμιση αυτή φαίνεται να μην περιλαμβάνει τους μηχανικούς των ΤΕΙ. Επομένως τίθενται θέματα επαγγελματικών δικαιωμάτων και άνισης μεταχείρισης των μηχανικών ΤΕΙ. Τα πράγματα, λοιπόν, είναι σαφή. </w:t>
      </w:r>
    </w:p>
    <w:p w14:paraId="3F2AECC4" w14:textId="77777777" w:rsidR="00B65481" w:rsidRDefault="00CD7A71">
      <w:pPr>
        <w:spacing w:after="0" w:line="600" w:lineRule="auto"/>
        <w:ind w:firstLine="720"/>
        <w:jc w:val="both"/>
        <w:rPr>
          <w:rFonts w:eastAsia="Times New Roman"/>
          <w:szCs w:val="24"/>
        </w:rPr>
      </w:pPr>
      <w:r>
        <w:rPr>
          <w:rFonts w:eastAsia="Times New Roman"/>
          <w:szCs w:val="24"/>
        </w:rPr>
        <w:t xml:space="preserve">Δεύτερον, με νομοτεχνική βελτίωση που φέρατε και καταθέσατε, κύριε Υπουργέ, προσθέσατε παράγραφο 5 στο άρθρο, σύμφωνα με την οποία τα σχέδια στις άδειες δόμησης για κτήρια σε παραδοσιακό οικισμό, διατηρητέα κ.λπ., υπογράφονται από </w:t>
      </w:r>
      <w:r>
        <w:rPr>
          <w:rFonts w:eastAsia="Times New Roman"/>
          <w:szCs w:val="24"/>
        </w:rPr>
        <w:lastRenderedPageBreak/>
        <w:t xml:space="preserve">αρχιτέκτονες μηχανικούς. Η ρύθμιση αυτή, κύριε Υπουργέ, περιορίζει τα επαγγελματικά δικαιώματα των πολιτικών μηχανικών, για τα οποία εφαρμόζεται το άρθρο 29 του ν.4439/2016, βάσει του οποίου συγκροτήθηκαν και εργάστηκαν πολυμελείς επιτροπές. </w:t>
      </w:r>
    </w:p>
    <w:p w14:paraId="3F2AECC5" w14:textId="77777777" w:rsidR="00B65481" w:rsidRDefault="00CD7A71">
      <w:pPr>
        <w:spacing w:after="0" w:line="600" w:lineRule="auto"/>
        <w:ind w:firstLine="720"/>
        <w:jc w:val="both"/>
        <w:rPr>
          <w:rFonts w:eastAsia="Times New Roman"/>
          <w:szCs w:val="24"/>
        </w:rPr>
      </w:pPr>
      <w:r>
        <w:rPr>
          <w:rFonts w:eastAsia="Times New Roman"/>
          <w:szCs w:val="24"/>
        </w:rPr>
        <w:t xml:space="preserve">Για την ηλεκτρονική ταυτότητα των κτηρίων ήδη τόνισα ότι συνιστά μια ήδη νομοθετημένη διαδικασία. Εξυπηρετεί τον πολεοδομικό σχεδιασμό της χώρας. Ωστόσο, συνεπάγεται μεγάλο κόστος, που οι πολίτες δεν θα μπορέσουν να αντέξουν. </w:t>
      </w:r>
    </w:p>
    <w:p w14:paraId="3F2AECC6" w14:textId="77777777" w:rsidR="00B65481" w:rsidRDefault="00CD7A71">
      <w:pPr>
        <w:spacing w:after="0" w:line="600" w:lineRule="auto"/>
        <w:ind w:firstLine="720"/>
        <w:jc w:val="both"/>
        <w:rPr>
          <w:rFonts w:eastAsia="Times New Roman"/>
          <w:szCs w:val="24"/>
        </w:rPr>
      </w:pPr>
      <w:r>
        <w:rPr>
          <w:rFonts w:eastAsia="Times New Roman"/>
          <w:szCs w:val="24"/>
        </w:rPr>
        <w:t>Προτείνουμε, λοιπόν, κύριε Υπουργέ, αφού η ηλεκτρονική ταυτότητα υπηρετεί το δημόσιο συμφέρον, το κόστος της να αφαιρείται από φόρους που συνδέονται με το ακίνητο. Σημειώστε το αυτό και θα ήθελα μια απάντηση.</w:t>
      </w:r>
    </w:p>
    <w:p w14:paraId="3F2AECC7" w14:textId="77777777" w:rsidR="00B65481" w:rsidRDefault="00CD7A71">
      <w:pPr>
        <w:spacing w:after="0" w:line="600" w:lineRule="auto"/>
        <w:ind w:firstLine="720"/>
        <w:jc w:val="both"/>
        <w:rPr>
          <w:rFonts w:eastAsia="Times New Roman"/>
          <w:szCs w:val="24"/>
        </w:rPr>
      </w:pPr>
      <w:r>
        <w:rPr>
          <w:rFonts w:eastAsia="Times New Roman"/>
          <w:szCs w:val="24"/>
        </w:rPr>
        <w:t xml:space="preserve">Ως προς τον πειθαρχικό έλεγχο στους μηχανικούς, που αφορά το άρθρο 60, πρέπει να διευκρινιστεί, αγαπητοί συνάδελφοι, ότι ο έλεγχος ασκείται από τις ενώσεις τους και στην περίπτωση των μηχανικών ΤΕ αυτή είναι η ΕΕΤΕΜ. </w:t>
      </w:r>
    </w:p>
    <w:p w14:paraId="3F2AECC8" w14:textId="77777777" w:rsidR="00B65481" w:rsidRDefault="00CD7A71">
      <w:pPr>
        <w:spacing w:after="0" w:line="600" w:lineRule="auto"/>
        <w:ind w:firstLine="720"/>
        <w:jc w:val="both"/>
        <w:rPr>
          <w:rFonts w:eastAsia="Times New Roman"/>
          <w:szCs w:val="24"/>
        </w:rPr>
      </w:pPr>
      <w:r>
        <w:rPr>
          <w:rFonts w:eastAsia="Times New Roman"/>
          <w:szCs w:val="24"/>
        </w:rPr>
        <w:t xml:space="preserve">Όσο αφορά την ηλεκτρονική ταυτότητα δήμων, θέλω να πω ότι οι δήμοι επωμίζονται μεγάλο φόρτο. Πρέπει να υπάρξει μέριμνα, ώστε να προχωρήσει η διαδικασία ταυτόχρονα σε όλη </w:t>
      </w:r>
      <w:r>
        <w:rPr>
          <w:rFonts w:eastAsia="Times New Roman"/>
          <w:szCs w:val="24"/>
        </w:rPr>
        <w:lastRenderedPageBreak/>
        <w:t>την επικράτεια, τόσο σε μεγάλους δήμους, που έχουν τις υποδομές, όσο και σε μικρούς και απομακρυσμένους δήμους.</w:t>
      </w:r>
    </w:p>
    <w:p w14:paraId="3F2AECC9" w14:textId="77777777" w:rsidR="00B65481" w:rsidRDefault="00CD7A71">
      <w:pPr>
        <w:spacing w:after="0" w:line="600" w:lineRule="auto"/>
        <w:ind w:firstLine="720"/>
        <w:jc w:val="both"/>
        <w:rPr>
          <w:rFonts w:eastAsia="Times New Roman"/>
          <w:szCs w:val="24"/>
        </w:rPr>
      </w:pPr>
      <w:r>
        <w:rPr>
          <w:rFonts w:eastAsia="Times New Roman"/>
          <w:szCs w:val="24"/>
        </w:rPr>
        <w:t>Όσο αφορά τη ρύθμιση για την Τράπεζα Δικαιωμάτων Δόμησης και μεταφορά συντελεστή, έχει μια εικόνα αρκετά γραφειοκρατική. Είναι άγνωστο εάν και πότε θα εφαρμοστεί.</w:t>
      </w:r>
    </w:p>
    <w:p w14:paraId="3F2AECC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Να τονίσω ότι η Επιστημονική Επιτροπή της Βουλής, σε συνάρτηση με τη νομολογία του Σ.τ.Ε., καταλήγει ότι επιβάλλεται η επιλογή κατάλληλων χώρων για την υποδοχή συντελεστών δόμησης καθώς επίσης και για την πρόβλεψη του </w:t>
      </w:r>
      <w:proofErr w:type="spellStart"/>
      <w:r>
        <w:rPr>
          <w:rFonts w:eastAsia="Times New Roman" w:cs="Times New Roman"/>
          <w:szCs w:val="24"/>
        </w:rPr>
        <w:t>ανωτάτου</w:t>
      </w:r>
      <w:proofErr w:type="spellEnd"/>
      <w:r>
        <w:rPr>
          <w:rFonts w:eastAsia="Times New Roman" w:cs="Times New Roman"/>
          <w:szCs w:val="24"/>
        </w:rPr>
        <w:t xml:space="preserve"> ορίου συντελεστή δόμησης που μεταφέρεται.</w:t>
      </w:r>
    </w:p>
    <w:p w14:paraId="3F2AECC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έρχομαι στις ρυθμίσεις για τα αυθαίρετα. Οι διατάξεις αντιγράφουν σε μεγάλο βαθμό τον ν.4178/2013, ένας νόμος που κρίθηκε συνταγματικός στο Σ.τ.Ε. και αποδείχθηκε, θα έλεγα, ιδιαίτερα αποτελεσματικός στην πράξη. Ήδη έχουν δηλωθεί περισσότερα από ένα εκατομμύριο αυθαίρετα. Το νομοσχέδιο προβλέπει χαμηλότερα πρόστιμα σήμερα, κάτι που είναι θετικό και μάλιστα εν μέσω της συγκυρίας και ιδιαίτερα εν μέσω της κρίσης. Κύριε Υπουργέ, σας το είπα και στην επιτροπή επί των άρθρων. Η πρόβλεψη, ωστόσο, για αύξηση των προστίμων με βάση την περίοδο που θα υπαχθούν </w:t>
      </w:r>
      <w:r>
        <w:rPr>
          <w:rFonts w:eastAsia="Times New Roman" w:cs="Times New Roman"/>
          <w:szCs w:val="24"/>
        </w:rPr>
        <w:lastRenderedPageBreak/>
        <w:t xml:space="preserve">στον νόμο τιμωρεί όσους βρίσκονται, κύριε Υπουργέ, σε ανέχεια, σε ένδεια, σε φτώχεια. </w:t>
      </w:r>
    </w:p>
    <w:p w14:paraId="3F2AECC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Επίσης, δεν υπάρχει μέριμνα για τους ιδιοκτήτες που υπήχθησαν σε παλαιότερους νόμους και ήδη πλήρωσαν μεγαλύτερα πρόστιμα. Το ζητούμενο, αγαπητοί συνάδελφοι, είναι να υπάρχει ισονομία και ισοπολιτεία για όλους. Πρέπει όλοι, λοιπόν, να πληρώνουν το ίδιο. Οπότε και οι επιλογές είναι δύο: είτε να τους επιστραφούν τα χρήματα, κάτι το οποίο δεν βλέπω, είτε να γίνει συμψηφισμός με οφειλές για το συγκεκριμένο ακίνητο, όπως ο ΕΝΦΙΑ.</w:t>
      </w:r>
    </w:p>
    <w:p w14:paraId="3F2AECC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Ως προς τη μελέτη της στατικής επάρκειας, έχουμε τονίσει, κύριε Υπουργέ, ότι το κόστος της στατικής επάρκειας μπορεί να ανέρχεται σε χιλιάδες ευρώ, ιδίως σε παλιά κτήρια. Είμαστε υπέρ του ελέγχου </w:t>
      </w:r>
      <w:proofErr w:type="spellStart"/>
      <w:r>
        <w:rPr>
          <w:rFonts w:eastAsia="Times New Roman" w:cs="Times New Roman"/>
          <w:szCs w:val="24"/>
        </w:rPr>
        <w:t>στατικότητας</w:t>
      </w:r>
      <w:proofErr w:type="spellEnd"/>
      <w:r>
        <w:rPr>
          <w:rFonts w:eastAsia="Times New Roman" w:cs="Times New Roman"/>
          <w:szCs w:val="24"/>
        </w:rPr>
        <w:t xml:space="preserve">, ιδίως σε σεισμογενείς περιοχές. Όμως, οι πολίτες δεν θα μπορέσουν να ανταποκριθούν στο μεγάλο αυτό κόστος. Πρέπει να βρεθεί λύση. Σας προτείναμε είτε να επιχορηγηθούν από το ΕΣΠΑ είτε να συμψηφιστεί με άλλες υποχρεώσεις των ιδιοκτητών. </w:t>
      </w:r>
    </w:p>
    <w:p w14:paraId="3F2AECC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Ως προς την απαγόρευση μισθώσεων σε αυθαίρετα, η διάταξη, κύριε Υπουργέ, εδώ είναι ασαφής. Πώς θα βεβαιώνεται </w:t>
      </w:r>
      <w:r>
        <w:rPr>
          <w:rFonts w:eastAsia="Times New Roman" w:cs="Times New Roman"/>
          <w:szCs w:val="24"/>
        </w:rPr>
        <w:lastRenderedPageBreak/>
        <w:t>ότι δεν υπάρχει αυθαιρεσία -το πρώτο- και ποιες θα είναι οι συνέπειες αν διαπιστωθεί στη συνέχεια αυθαιρεσία; Θα μπορεί, δηλαδή, ένας ενοικιαστής να μην καταβάλλει μίσθωμα αν διαπιστώσει αυθαιρεσία στο μίσθιο; Θα οδηγήσουμε, λοιπόν, τους πολίτες στα δικαστήρια με τέτοιες διατάξεις.</w:t>
      </w:r>
    </w:p>
    <w:p w14:paraId="3F2AECC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Κύριε Υπουργέ, σχετικά με τους πόρους από τα πρόστιμα. Οι πόροι αυτοί, όπως είπα και επί των άρθρων, πρέπει να κατευθύνονται σε δράσεις ανάπλασης σε περιοχές οι οποίες είναι ήδη επιβαρυμένες. Το 25% που προβλέπει το νομοσχέδιο για τους δήμους δεν αρκεί. Προτείναμε τουλάχιστον 50%-60% των προστίμων να κατευθύνεται στους δήμους, γιατί έχουμε καταφέρει να δίνουμε αρμοδιότητες στους δήμους χωρίς πόρους, το 15% έως 25% στην περιφέρεια και το 25% στο Πράσινο Ταμείο.</w:t>
      </w:r>
    </w:p>
    <w:p w14:paraId="3F2AECD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Επίσης, κύριε Υπουργέ, μεταφέρετε πόρους από το Πράσινο Ταμείο στο Υπουργείο. Απορία: Γιατί; Ο ν.4178/2013 προέβλεπε ότι οι πόροι από τα πρόστιμα των αυθαιρέτων πηγαίνουν εκεί που υπάρχει μεγάλη πολεοδομική επιβάρυνση από τα αυθαίρετα. Με τη νέα διάταξη πού θα κατευθύνονται οι πόροι αυτοί, κύριε Υπουργέ; Μπορείτε να μας απαντήσετε πού θα πηγαίνουν </w:t>
      </w:r>
      <w:r>
        <w:rPr>
          <w:rFonts w:eastAsia="Times New Roman" w:cs="Times New Roman"/>
          <w:szCs w:val="24"/>
        </w:rPr>
        <w:lastRenderedPageBreak/>
        <w:t>οι πόροι; Θα επιλέγετε, δηλαδή, εσείς κεντρικά ποιους δήμους θα χρηματοδοτείτε με αυτόν τον τρόπο και ποιους όχι;</w:t>
      </w:r>
    </w:p>
    <w:p w14:paraId="3F2AECD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Κύριε Υπουργέ, από το άρθρο 126 και εφεξής το νομοσχέδιο περιέχει πλήθος ρυθμίσεων για πολλά και διαφορετικά θέματα. Θα σταθώ στο άρθρο 134, το οποίο τίθεται στο πλαίσιο ολοκλήρωσης του διαχωρισμού ΔΕΗ - ΑΔΜΗΕ. Με τη διάταξη ολοκληρώνεται η συμφωνία για τη διοίκηση του ΑΔΜΗΕ. Είναι γνωστή η θέση μας, ότι η Κυβέρνηση εκχώρησε στον ιδιώτη δικαιώματα μάνατζμεντ που κανονικά αποδίδονται μόνο στους μετόχους πλειοψηφίας.</w:t>
      </w:r>
    </w:p>
    <w:p w14:paraId="3F2AECD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Στο άρθρο 139, για το κέντρο αποτέφρωσης νεκρών στον Ελαιώνα, η ρύθμιση υποτίθεται ότι συμβαδίζει με το υπό έκδοση προεδρικό διάταγμα για τη χρήση γης. Αυτό ωστόσο δεν έχει εξεταστεί από το Σ.τ.Ε., δηλαδή, υφίσταται κίνδυνος η διάταξη να μην έχει έρεισμα, αν υπάρξει διαφορετική κρίση από το Σ.τ.Ε..</w:t>
      </w:r>
    </w:p>
    <w:p w14:paraId="3F2AECD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Έρχομαι στις τροπολογίες που έχει καταθέσει η Δημοκρατική Συμπαράταξη, τις οποίες σας καλούμε, όπως σας κάλεσα και στη συζήτηση επί των άρθρων, να κάνετε αποδεκτές. </w:t>
      </w:r>
    </w:p>
    <w:p w14:paraId="3F2AECD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Για τους δασικούς χάρτες είναι αναγκαίο, κύριε Υπουργέ, να δοθεί παράταση ως το τέλος του έτους. Η προθεσμία για την </w:t>
      </w:r>
      <w:r>
        <w:rPr>
          <w:rFonts w:eastAsia="Times New Roman" w:cs="Times New Roman"/>
          <w:szCs w:val="24"/>
        </w:rPr>
        <w:lastRenderedPageBreak/>
        <w:t xml:space="preserve">υποβολή αντιρρήσεων κατά των δασικών χαρτών έληξε στις 25 Σεπτέμβρη. </w:t>
      </w:r>
    </w:p>
    <w:p w14:paraId="3F2AECD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Η προθεσμία, κύριε Υπουργέ, για τους δασικούς χάρτες παρήλθε για πολλούς άπρακτη, εξαιτίας των καθυστερήσεων, θα έλεγα, από τις δημόσιες υπηρεσίες, δηλαδή με δική μας ευθύνη, με ευθύνη της πολιτείας. Σας καλούμε να την κάνετε αποδεκτή και να αποκαταστήσετε την αδικία.</w:t>
      </w:r>
    </w:p>
    <w:p w14:paraId="3F2AECD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άρθρο 117 προτείνουμε να αναδιατυπωθεί, ώστε να περιλάβει περιπτώσεις στις οποίες εντός του ιδίου οικοπέδου υπάρχουν δύο ή περισσότερα διατηρητέα και υπέρβαση έχει γίνει σε ένα μόνο από αυτά. </w:t>
      </w:r>
    </w:p>
    <w:p w14:paraId="3F2AECD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Εμείς προτείνουμε την επέκταση των ρυθμίσεων για τις αυθαίρετες κατασκευές μονάδων υδατοκαλλιέργειας, που προβλέπεται στο άρθρο 121, και στις νόμιμα λειτουργούσες μονάδες αφαλάτωσης. Πρόκειται, δηλαδή, για ίση μεταχείριση και ίση αντιμετώπιση </w:t>
      </w:r>
      <w:proofErr w:type="spellStart"/>
      <w:r>
        <w:rPr>
          <w:rFonts w:eastAsia="Times New Roman" w:cs="Times New Roman"/>
          <w:szCs w:val="24"/>
        </w:rPr>
        <w:t>ομοίων</w:t>
      </w:r>
      <w:proofErr w:type="spellEnd"/>
      <w:r>
        <w:rPr>
          <w:rFonts w:eastAsia="Times New Roman" w:cs="Times New Roman"/>
          <w:szCs w:val="24"/>
        </w:rPr>
        <w:t xml:space="preserve"> περιπτώσεων. </w:t>
      </w:r>
    </w:p>
    <w:p w14:paraId="3F2AECD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Στο άρθρο 147, με την τροπολογία που καταθέσαμε, τίθεται ένα σαφές χρονοδιάγραμμα για τη μετεγκατάσταση και απαλλοτρίωση των οικισμών Ακρινής και Αναργύρων. Οι διαδικασίες </w:t>
      </w:r>
      <w:r>
        <w:rPr>
          <w:rFonts w:eastAsia="Times New Roman" w:cs="Times New Roman"/>
          <w:szCs w:val="24"/>
        </w:rPr>
        <w:lastRenderedPageBreak/>
        <w:t xml:space="preserve">πρέπει επιτέλους να ολοκληρωθούν. Ο οικισμός της Ακρινής κινδυνεύει με ερήμωση. Τίθεται, λοιπόν, ένα σοβαρό θέμα βιοπορισμού για όλους τους κατοίκους. Επειδή είναι μία ρύθμιση που βρίσκει, θα έλεγα, στο σύνολό της σύμφωνη την τοπική κοινωνία, περιμένουμε να κάνετε αποδεκτή την τροπολογία μας και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τις παρατηρήσεις μας. </w:t>
      </w:r>
    </w:p>
    <w:p w14:paraId="3F2AECD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Όσο για τις τροπολογίες που έχετε καταθέσει, θα σταθώ στη σχετική με το ΤΑΙΠΕΔ. Εδώ, κύριε Υπουργέ, θα ήθελα να μου πείτε αν αφορά κάποια συγκεκριμένη επένδυση. Δεν μπορούμε να δώσουμε γενική εξουσιοδότηση. Μπορεί να μη διαφωνούμε, αλλά θέλουμε συγκεκριμενοποίηση του θέματος. </w:t>
      </w:r>
    </w:p>
    <w:p w14:paraId="3F2AECD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το νομοσχέδιο αποτυπώνει σε μεγάλο βαθμό ήδη υπάρχουσες ρυθμίσεις. Αντί ωστόσο να προσφέρει ουσιαστικά στο υπάρχον θεσμικό πλαίσιο, δημιουργεί, όπως είπα, γραφειοκρατία και δυσλειτουργία στο δημόσιο. Εμείς επί της αρχής ψηφίζουμε «ναι», με βάση τη στόχευση του νομοσχεδίου και τα προβλήματα που προσπαθεί να επιλύσει. Αναμένουμε τη θέση σας, κύριε Υπουργέ, επί των προτάσεών μας και επί των τροπολογιών που καταθέσαμε και θα σας δηλώσουμε τη </w:t>
      </w:r>
      <w:r>
        <w:rPr>
          <w:rFonts w:eastAsia="Times New Roman" w:cs="Times New Roman"/>
          <w:szCs w:val="24"/>
        </w:rPr>
        <w:lastRenderedPageBreak/>
        <w:t xml:space="preserve">θετική ή την αρνητική μας άποψη απέναντι στις ρυθμίσεις αυτές αναλυτικά και αύριο στη δευτερολογία μας. </w:t>
      </w:r>
    </w:p>
    <w:p w14:paraId="3F2AECD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F2AECDC" w14:textId="77777777" w:rsidR="00B65481" w:rsidRDefault="00CD7A71">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η ειδική αγορήτρια της Χρυσής Αυγής κ. Ελένη </w:t>
      </w:r>
      <w:proofErr w:type="spellStart"/>
      <w:r>
        <w:rPr>
          <w:rFonts w:eastAsia="Times New Roman"/>
          <w:bCs/>
          <w:szCs w:val="24"/>
        </w:rPr>
        <w:t>Ζαρούλια</w:t>
      </w:r>
      <w:proofErr w:type="spellEnd"/>
      <w:r>
        <w:rPr>
          <w:rFonts w:eastAsia="Times New Roman"/>
          <w:bCs/>
          <w:szCs w:val="24"/>
        </w:rPr>
        <w:t xml:space="preserve">. </w:t>
      </w:r>
    </w:p>
    <w:p w14:paraId="3F2AECDD" w14:textId="77777777" w:rsidR="00B65481" w:rsidRDefault="00CD7A71">
      <w:pPr>
        <w:spacing w:after="0" w:line="600" w:lineRule="auto"/>
        <w:ind w:firstLine="720"/>
        <w:jc w:val="both"/>
        <w:rPr>
          <w:rFonts w:eastAsia="Times New Roman"/>
          <w:bCs/>
          <w:szCs w:val="24"/>
        </w:rPr>
      </w:pPr>
      <w:r>
        <w:rPr>
          <w:rFonts w:eastAsia="Times New Roman"/>
          <w:b/>
          <w:bCs/>
          <w:szCs w:val="24"/>
        </w:rPr>
        <w:t>ΕΛΕΝΗ ΖΑΡΟΥΛΙΑ:</w:t>
      </w:r>
      <w:r>
        <w:rPr>
          <w:rFonts w:eastAsia="Times New Roman"/>
          <w:bCs/>
          <w:szCs w:val="24"/>
        </w:rPr>
        <w:t xml:space="preserve"> Ευχαριστώ πολύ, κύριε Πρόεδρε. </w:t>
      </w:r>
    </w:p>
    <w:p w14:paraId="3F2AECDE"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Το σχέδιο νόμου αυτό τιτλοφορείται «Έλεγχος και προστασία του δομημένου περιβάλλοντος». Πιστεύουμε ότι είναι ελλιπής ο τίτλος. Θα έπρεπε να προστεθεί: «Και άλλος ένας τρόπος να χώσει η Κυβέρνηση το χέρι ακόμη πιο βαθιά στην τσέπη του Έλληνα φορολογούμενου». Θα ήταν πιο ολοκληρωμένος ο τίτλος. </w:t>
      </w:r>
    </w:p>
    <w:p w14:paraId="3F2AECDF"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Κύριοι της συγκυβέρνησης της πρώτης, και προφανώς τελευταίας, φοράς Αριστεράς, έχετε ξεφύγει κατά πολύ, ευρισκόμενοι σε πλήρη αλαζονεία. Την ίδια περίοδο που ξεφτιλίζετε κάθε έννοια δικαίου, κάθε πανάρχαια αρχή και τα ήθη και τα έθιμα του κάποτε ένδοξου ελληνικού έθνους, με τα προστατευόμενα καλόπαιδά σας να καίνε τακτικά την Ελληνική Σημαία σε δημόσια θέα και όχι μόνο, αλλά και αυτοκίνητα και ενίοτε αστυνομικούς, χωρίς φυσικά να συλλαμβάνεται κανείς, με τη διαστρέβλωση και κατ’ </w:t>
      </w:r>
      <w:proofErr w:type="spellStart"/>
      <w:r>
        <w:rPr>
          <w:rFonts w:eastAsia="Times New Roman"/>
          <w:bCs/>
          <w:szCs w:val="24"/>
        </w:rPr>
        <w:lastRenderedPageBreak/>
        <w:t>ουσίαν</w:t>
      </w:r>
      <w:proofErr w:type="spellEnd"/>
      <w:r>
        <w:rPr>
          <w:rFonts w:eastAsia="Times New Roman"/>
          <w:bCs/>
          <w:szCs w:val="24"/>
        </w:rPr>
        <w:t xml:space="preserve"> κατάργηση της διδασκαλίας της ιστορίας μας, με την </w:t>
      </w:r>
      <w:proofErr w:type="spellStart"/>
      <w:r>
        <w:rPr>
          <w:rFonts w:eastAsia="Times New Roman"/>
          <w:bCs/>
          <w:szCs w:val="24"/>
        </w:rPr>
        <w:t>ελληνοποίηση</w:t>
      </w:r>
      <w:proofErr w:type="spellEnd"/>
      <w:r>
        <w:rPr>
          <w:rFonts w:eastAsia="Times New Roman"/>
          <w:bCs/>
          <w:szCs w:val="24"/>
        </w:rPr>
        <w:t xml:space="preserve"> κάθε λαθρομετανάστη, με την κατάργηση της έπαρσης της Γαλανόλευκης, με την κατάργηση της προσευχής στα σχολεία και πρόσφατα με την απόλυτη ύβρη απέναντι στα νέα Ελληνόπουλα, δηλαδή με τη δυνατότητα αλλαγής φύλου στα δεκαπέντε έτη, έρχεστε τώρα, αφού έχετε φλομώσει την ελληνική κοινωνία με μπόλικο ανθελληνισμό και της έχετε επιβάλει κάθε είδους διαστροφή, να βάλετε, όπως λέτε, μετά από σχεδόν δυόμισι χρόνια και μία «τάξη» στο δομημένο περιβάλλον, ένα δομημένο περιβάλλον, το ανθρωπογενές δομημένο περιβάλλον, η εικόνα του οποίου αποτελεί σημείο των καιρών και εδώ και δεκαετίες έρχεται σε πλήρη αντίθεση με αυτό που λέμε αρμονία με τη φύση.</w:t>
      </w:r>
    </w:p>
    <w:p w14:paraId="3F2AECE0"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Ήδη από το τέλος του </w:t>
      </w:r>
      <w:proofErr w:type="spellStart"/>
      <w:r>
        <w:rPr>
          <w:rFonts w:eastAsia="Times New Roman"/>
          <w:bCs/>
          <w:szCs w:val="24"/>
        </w:rPr>
        <w:t>συμμοριτοπολέμου</w:t>
      </w:r>
      <w:proofErr w:type="spellEnd"/>
      <w:r>
        <w:rPr>
          <w:rFonts w:eastAsia="Times New Roman"/>
          <w:bCs/>
          <w:szCs w:val="24"/>
        </w:rPr>
        <w:t xml:space="preserve">, αλλά ιδιαιτέρως μετά τη Μεταπολίτευση και με τον ερχομό της ιερής σας αγελάδας, της δήθεν δημοκρατίας, που κι εσείς εκπροσωπείτε, η εικονική και στρεβλή οικονομική ανάπτυξη και ευμάρεια οδήγησε με την ανοχή και στήριξη όλων των μεταπολιτευτικών κυβερνήσεων στην αθρόα αστυφιλία, αποτέλεσμα της οποίας ήταν, ελλείψει ενός </w:t>
      </w:r>
      <w:proofErr w:type="spellStart"/>
      <w:r>
        <w:rPr>
          <w:rFonts w:eastAsia="Times New Roman"/>
          <w:bCs/>
          <w:szCs w:val="24"/>
        </w:rPr>
        <w:t>στοχευμένου</w:t>
      </w:r>
      <w:proofErr w:type="spellEnd"/>
      <w:r>
        <w:rPr>
          <w:rFonts w:eastAsia="Times New Roman"/>
          <w:bCs/>
          <w:szCs w:val="24"/>
        </w:rPr>
        <w:t xml:space="preserve"> εθνικού, κοινωνικού και περιβαλλοντικού </w:t>
      </w:r>
      <w:r>
        <w:rPr>
          <w:rFonts w:eastAsia="Times New Roman"/>
          <w:bCs/>
          <w:szCs w:val="24"/>
        </w:rPr>
        <w:lastRenderedPageBreak/>
        <w:t xml:space="preserve">σχεδιασμού και μέσω κυρίως της αναίσχυντης εφαρμογής της αντιπαροχής, η δημιουργία </w:t>
      </w:r>
      <w:proofErr w:type="spellStart"/>
      <w:r>
        <w:rPr>
          <w:rFonts w:eastAsia="Times New Roman"/>
          <w:bCs/>
          <w:szCs w:val="24"/>
        </w:rPr>
        <w:t>τερατουπόλεων</w:t>
      </w:r>
      <w:proofErr w:type="spellEnd"/>
      <w:r>
        <w:rPr>
          <w:rFonts w:eastAsia="Times New Roman"/>
          <w:bCs/>
          <w:szCs w:val="24"/>
        </w:rPr>
        <w:t xml:space="preserve">, που χαρακτηρίζονται από το φαινόμενο της άναρχης δόμησης στον βωμό του κέρδους, χωρίς κανέναν απολύτως σεβασμό στις επιπτώσεις που αυτό θα είχε στον άνθρωπο και στο φυσικό περιβάλλον. Ίσως να αποτελεί παγκόσμια πρωτοτυπία η δημιουργία απέραντων </w:t>
      </w:r>
      <w:proofErr w:type="spellStart"/>
      <w:r>
        <w:rPr>
          <w:rFonts w:eastAsia="Times New Roman"/>
          <w:bCs/>
          <w:szCs w:val="24"/>
        </w:rPr>
        <w:t>τσιμεντοταπήτων</w:t>
      </w:r>
      <w:proofErr w:type="spellEnd"/>
      <w:r>
        <w:rPr>
          <w:rFonts w:eastAsia="Times New Roman"/>
          <w:bCs/>
          <w:szCs w:val="24"/>
        </w:rPr>
        <w:t xml:space="preserve"> και ασφαλτοταπήτων στις σύγχρονες ελληνικές πόλεις. </w:t>
      </w:r>
    </w:p>
    <w:p w14:paraId="3F2AECE1"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Αποτέλεσμα αυτής της έλλειψης σχεδιασμού και της ανοχής της άναρχης δόμησης ήταν οι καταστροφικές συνέπειες στην αισθητική των πόλεων, στην ποιότητα ζωής των πολιτών, η σχεδόν μη αναστρέψιμη επιβάρυνση του ανθρωπογενούς δομημένου περιβάλλοντος στον χείριστο βαθμό, η οποία επιβάρυνση εκδηλώθηκε, κυρίως, με την τραγική επιδείνωση του μικροκλίματος με τη </w:t>
      </w:r>
      <w:proofErr w:type="spellStart"/>
      <w:r>
        <w:rPr>
          <w:rFonts w:eastAsia="Times New Roman"/>
          <w:bCs/>
          <w:szCs w:val="24"/>
        </w:rPr>
        <w:t>θερμονησίδα</w:t>
      </w:r>
      <w:proofErr w:type="spellEnd"/>
      <w:r>
        <w:rPr>
          <w:rFonts w:eastAsia="Times New Roman"/>
          <w:bCs/>
          <w:szCs w:val="24"/>
        </w:rPr>
        <w:t xml:space="preserve"> στα μεγάλα αστικά κέντρα, που δημιουργεί αφόρητη θερμική δυσφορία, και με τη σχεδόν πλήρη εξαφάνιση των πράσινων νησίδων, με ό,τι συνεπάγεται αυτό στην υγεία του λαού μας. </w:t>
      </w:r>
    </w:p>
    <w:p w14:paraId="3F2AECE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Τραγικές είναι οι συνέπειες και στις εκτός σχεδίου περιοχές, που καταπατώνται και χτίζονται εκτάσεις που κάποτε ήταν </w:t>
      </w:r>
      <w:r>
        <w:rPr>
          <w:rFonts w:eastAsia="Times New Roman" w:cs="Times New Roman"/>
          <w:szCs w:val="24"/>
        </w:rPr>
        <w:lastRenderedPageBreak/>
        <w:t xml:space="preserve">δασικές, χωρίς να τιμωρούνται συχνά οι υπαίτιοι. Έτσι η κοινωνία μας μετατράπηκε από έθνος σε απόλυτη αρμονία και σύνδεση με την ελληνική φύση σε μια μάζα ανθρώπων που συνωστίζεται στα μεγάλα αστικά κέντρα, για το κυνήγι της επιβίωσης και της ευμάρειας. </w:t>
      </w:r>
    </w:p>
    <w:p w14:paraId="3F2AECE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Αφού τόσα χρόνια δεν πράξατε απολύτως τίποτα για την αντιμετώπιση των ως άνω φαινομένων, αφού δείξατε την ανοχή που δείξατε, αφού δεν αναπτύξατε χωροταξικά με ορθό τρόπο τα πολεοδομικά συγκροτήματα, έρχεστε τώρα και βάζετε τον ελληνικό λαό να πληρώσει τα σπασμένα. </w:t>
      </w:r>
    </w:p>
    <w:p w14:paraId="3F2AECE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Δεν θα πρέπει να θεωρείται τυχαίο το γεγονός ότι οι τρεις τελευταίοι νόμοι, συμπεριλαμβανομένου του παρόντος, για την αντιμετώπιση των αυθαιρέτων κατασκευών -ν.4014/2011 και ν.4178/2013, εκτός από τον παλαιότερο νόμο Τρίτση- έχουν ψηφιστεί ή ψηφίζονται υπό το σκληρό και ανθελληνικό καθεστώς των μνημονίων. </w:t>
      </w:r>
    </w:p>
    <w:p w14:paraId="3F2AECE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Όλες οι προηγούμενες κυβερνήσεις, έτσι και εσείς, παρείχαν συνεχείς και πολλαπλές παρατάσεις ισχύος των εκάστοτε νόμων για την τακτοποίηση και νομιμοποίηση αυθαιρέτων κατα</w:t>
      </w:r>
      <w:r>
        <w:rPr>
          <w:rFonts w:eastAsia="Times New Roman" w:cs="Times New Roman"/>
          <w:szCs w:val="24"/>
        </w:rPr>
        <w:lastRenderedPageBreak/>
        <w:t>σκευών, παρατείνοντας την ανασφάλεια των πολιτών και εντείνοντας τη δυσπιστία τους απέναντι στο κράτος, κρατώντας τους σε ομηρία για κάτι το οποίο οι ίδιες κυβερνήσεις παλαιότερα ανέχονταν και δημιούργησαν.</w:t>
      </w:r>
    </w:p>
    <w:p w14:paraId="3F2AECE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Γνωστή είναι εξάλλου η πρακτική όλων των κυβερνήσεων της Μεταπολιτεύσεως να τροποποιούν ή να καταργούν νόμους προηγούμενων κυβερνήσεων, δημιουργώντας ένα κλίμα αβεβαιότητος και ένα αίσθημα χάους στον απλό πολίτη, που υποτίθεται ότι θα έπρεπε να μπορεί να εμπιστεύεται το κράτος, τουλάχιστον σε θέματα νομοθέτησης σαφών κανόνων στον τομέα της δόμησης. </w:t>
      </w:r>
    </w:p>
    <w:p w14:paraId="3F2AECE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Ειδικότερα, κάνοντας μια σύνοψη του νομοσχεδίου - τερατουργήματος, σκοπεύετε να στήσετε έναν νέο απέραντο κρατικό μηχανισμό, να δημιουργήσετε μια νέα διοικητική δομή για τον έλεγχο και την προστασία του δομημένου περιβάλλοντος, να δημιουργήσετε ένα νέο θεσμικό πλαίσιο για τη διαδικασία έκδοσης και τον έλεγχο των αδειών, να ενεργοποιήσετε εκ νέου τον θεσμό της μεταφοράς συντελεστή δόμησης και να εξασφαλίσετε περιβαλλοντικό ισοζύγιο με τη δημιουργία Τράπεζας Δικαιωμάτων Δόμησης και Κοινοχρήστων Χώρων, να εισαγάγετε διαδικασίες </w:t>
      </w:r>
      <w:r>
        <w:rPr>
          <w:rFonts w:eastAsia="Times New Roman" w:cs="Times New Roman"/>
          <w:szCs w:val="24"/>
        </w:rPr>
        <w:lastRenderedPageBreak/>
        <w:t>ελέγχου αυθαίρετης δόμησης και να υπαγάγετε ορισμένες κατηγορίες αυθαιρέτων σε διαδικασίες δήλωσης και πληρωμής ενιαίου ειδικού προστίμου προς αναστολή τυχόν κυρώσεων, να δημιουργήσετε την Ηλεκτρονική Πολεοδομική Ταυτότητα Δήμου, για διαφάνεια και παρακολούθηση των διαδικασιών χωρικού σχεδιασμού, ένα ζήτημα στο οποίο η χώρα μας σαφώς υστερεί, να θεσπίσετε την ηλεκτρονική ταυτότητα για όλα ανεξαιρέτως τα κτήρια, ανεξαρτήτως χρήσεως, και να θεσπίσετε ειδικές κατηγορίες ειδικού ενδιαφέροντος για το δικαίωμα υπαγωγής. Κοινώς, αντί να αξιοποιείτε το υφιστάμενο ανθρώπινο δυναμικό, να αναδιαρθρώσετε τον δημόσιο τομέα και να επενδύσετε σε υπάρχουσες δομές ελέγχου δόμησης, δημιουργείτε νέες δομές, προφανώς για να δώσετε το δικό σας αριστερό πρόσημο στην όλη υπόθεση.</w:t>
      </w:r>
    </w:p>
    <w:p w14:paraId="3F2AECE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Η νέα γενιά αυθαιρέτων, που ο Υπουργός διατείνεται πως δεν θα δημιουργηθεί, θα γίνει, όχι μόνο γιατί δεν υπάρχουν ικανές συνθήκες και δικλίδες ασφαλείας, αλλά λόγω της πολυνομίας και της έλλειψης νομοθετικής κωδικοποίησης.</w:t>
      </w:r>
    </w:p>
    <w:p w14:paraId="3F2AECE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 τοις </w:t>
      </w:r>
      <w:proofErr w:type="spellStart"/>
      <w:r>
        <w:rPr>
          <w:rFonts w:eastAsia="Times New Roman" w:cs="Times New Roman"/>
          <w:szCs w:val="24"/>
        </w:rPr>
        <w:t>άλλοις</w:t>
      </w:r>
      <w:proofErr w:type="spellEnd"/>
      <w:r>
        <w:rPr>
          <w:rFonts w:eastAsia="Times New Roman" w:cs="Times New Roman"/>
          <w:szCs w:val="24"/>
        </w:rPr>
        <w:t>, δεν πρέπει να ξεχνάμε τις ευρωπαϊκές οδηγίες, που είμαστε υποχρεωμένοι ως μέλη της ευρωπαϊκής οικογένειας να εντάσσουμε στο Εθνικό μας Δίκαιο. Έτσι, λοιπόν, δεν θα αργήσει να έρθει προς κύρωση ένα νέο πακέτο μέτρων για το λεγόμενο «καθαρό ενεργειακό πακέτο» της Ευρωπαϊκής Επιτροπής, δηλαδή για τη διαμόρφωση μιας νέας στρατηγικής, προκειμένου δημόσια και ιδιωτικά κτήρια να γίνουν πιο αποδοτικά ως το 2050, κάτι που μεταφράζεται σε υποχρεωτική ενεργειακή αναβάθμιση, που συνεπάγεται επιπλέον κόστος για τους ιδιοκτήτες ακινήτων.</w:t>
      </w:r>
    </w:p>
    <w:p w14:paraId="3F2AECEA"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συγγνώμη. Επιτρέψτε μου να σας διακόψω για δέκα δευτερόλεπτα, προκειμένου να κάνω μια ανακοίνωση προς το Σώμα.</w:t>
      </w:r>
    </w:p>
    <w:p w14:paraId="3F2AECEB" w14:textId="77777777" w:rsidR="00B65481" w:rsidRDefault="00CD7A71">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cs="Times New Roman"/>
        </w:rPr>
        <w:lastRenderedPageBreak/>
        <w:t xml:space="preserve">λειτουργίας της Βουλής, τριάντα έξι μαθητές και μαθήτριες και πέντε εκπαιδευτικοί συνοδοί τους από το Δημοτικό Σχολείο από τα Περιβόλια Χανίων. </w:t>
      </w:r>
    </w:p>
    <w:p w14:paraId="3F2AECEC" w14:textId="77777777" w:rsidR="00B65481" w:rsidRDefault="00CD7A71">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3F2AECED" w14:textId="77777777" w:rsidR="00B65481" w:rsidRDefault="00CD7A71">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F2AECEE" w14:textId="77777777" w:rsidR="00B65481" w:rsidRDefault="00CD7A71">
      <w:pPr>
        <w:spacing w:after="0" w:line="600" w:lineRule="auto"/>
        <w:ind w:firstLine="720"/>
        <w:jc w:val="both"/>
        <w:rPr>
          <w:rFonts w:eastAsia="Times New Roman" w:cs="Times New Roman"/>
        </w:rPr>
      </w:pPr>
      <w:r>
        <w:rPr>
          <w:rFonts w:eastAsia="Times New Roman" w:cs="Times New Roman"/>
        </w:rPr>
        <w:t xml:space="preserve">Συνεχίστε, κυρία </w:t>
      </w:r>
      <w:proofErr w:type="spellStart"/>
      <w:r>
        <w:rPr>
          <w:rFonts w:eastAsia="Times New Roman" w:cs="Times New Roman"/>
        </w:rPr>
        <w:t>Ζαρούλια</w:t>
      </w:r>
      <w:proofErr w:type="spellEnd"/>
      <w:r>
        <w:rPr>
          <w:rFonts w:eastAsia="Times New Roman" w:cs="Times New Roman"/>
        </w:rPr>
        <w:t>.</w:t>
      </w:r>
    </w:p>
    <w:p w14:paraId="3F2AECEF"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Δεδομένων των δημοσιονομικών συνθηκών, δυστυχώς κανένας δεν θα μπορέσει να ανταποκριθεί στις νέες απαιτήσεις. Αμφίβολο είναι αν και κατά πόσον θα μπορέσουν να ανταποκριθούν στις απαιτήσεις του παρόντος νομοσχεδίου. Τι και αν αυξήθηκαν οι δόσεις υπαγωγής από ογδόντα σε εκατό, τι και αν υπάρχουν μειώσεις των προστίμων για ειδικές κατηγορίες; Ειδικά για το θέμα των μακροχρόνια ανέργων, προβλέπεται έκπτωση 30% για την κύρια κατοικία και κατά τα δυο πρώτα έτη από την υποβολή της δήλωσης αναστέλλεται η καταβολή των δόσεων. Μετά τα δυο έτη τι θα γίνει; Ή μήπως δεν σας αφορά, γιατί δεν θα βρίσκεστε πλέον στην εξουσία και θα πρέπει οι επόμενοι να τα βγάλουν πέρα;</w:t>
      </w:r>
    </w:p>
    <w:p w14:paraId="3F2AECF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υπάρχουν επίσημες καταγραφές, που αποδεικνύουν ότι αυτή η προτεινόμενη ρύθμιση θα βρει ανταπόκριση και θα είναι αποτελεσματική; </w:t>
      </w:r>
    </w:p>
    <w:p w14:paraId="3F2AECF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Ας συνεχίσουμε, όμως, και με κάποιες άλλες διατάξεις. Πέρα από τη σύσταση νέων συμβουλίων, νέων δομών, όπως είναι το Παρατηρητήριο, νέων επιτροπών, την </w:t>
      </w:r>
      <w:proofErr w:type="spellStart"/>
      <w:r>
        <w:rPr>
          <w:rFonts w:eastAsia="Times New Roman" w:cs="Times New Roman"/>
          <w:szCs w:val="24"/>
        </w:rPr>
        <w:t>επανενεργοποίηση</w:t>
      </w:r>
      <w:proofErr w:type="spellEnd"/>
      <w:r>
        <w:rPr>
          <w:rFonts w:eastAsia="Times New Roman" w:cs="Times New Roman"/>
          <w:szCs w:val="24"/>
        </w:rPr>
        <w:t xml:space="preserve"> συμβουλίων, όπως των Συμβουλίων Αρχιτεκτονικής ή άλλων συλλογικών οργάνων, όπως τα περιγράφετε, δημιουργείτε νέα λογισμικά και νέες βάσεις δεδομένων. </w:t>
      </w:r>
    </w:p>
    <w:p w14:paraId="3F2AECF2" w14:textId="77777777" w:rsidR="00B65481" w:rsidRDefault="00CD7A71">
      <w:pPr>
        <w:tabs>
          <w:tab w:val="left" w:pos="3642"/>
          <w:tab w:val="center" w:pos="4753"/>
          <w:tab w:val="left" w:pos="6214"/>
        </w:tabs>
        <w:spacing w:after="0" w:line="600" w:lineRule="auto"/>
        <w:ind w:firstLine="709"/>
        <w:jc w:val="both"/>
        <w:rPr>
          <w:rFonts w:eastAsia="Times New Roman" w:cs="Times New Roman"/>
          <w:szCs w:val="24"/>
        </w:rPr>
      </w:pPr>
      <w:r>
        <w:rPr>
          <w:rFonts w:eastAsia="Times New Roman" w:cs="Times New Roman"/>
          <w:szCs w:val="24"/>
        </w:rPr>
        <w:t xml:space="preserve">Είδαμε στην έκθεση του Γενικού Λογιστηρίου ότι οι δαπάνες δεν προσδιορίζονται. Αναρωτιόμαστε: Μα γιατί δεν μπορείτε να τις προσδιορίσετε; Δεν έχετε κάνει μια έρευνα κόστους; Δεν ξέρετε τι ακριβώς χρειάζεστε; </w:t>
      </w:r>
      <w:r w:rsidRPr="00F5196C">
        <w:rPr>
          <w:rFonts w:eastAsia="Times New Roman" w:cs="Times New Roman"/>
          <w:szCs w:val="24"/>
        </w:rPr>
        <w:t xml:space="preserve">Δεν ξέρετε τι υπάρχει ήδη; </w:t>
      </w:r>
      <w:r>
        <w:rPr>
          <w:rFonts w:eastAsia="Times New Roman" w:cs="Times New Roman"/>
          <w:szCs w:val="24"/>
        </w:rPr>
        <w:t xml:space="preserve">Και, αν υποθέσουμε ότι ξέρετε, δεν μπορείτε να υπολογίσετε το κόστος </w:t>
      </w:r>
      <w:proofErr w:type="spellStart"/>
      <w:r>
        <w:rPr>
          <w:rFonts w:eastAsia="Times New Roman" w:cs="Times New Roman"/>
          <w:szCs w:val="24"/>
        </w:rPr>
        <w:t>διαλειτουργικότητας</w:t>
      </w:r>
      <w:proofErr w:type="spellEnd"/>
      <w:r>
        <w:rPr>
          <w:rFonts w:eastAsia="Times New Roman" w:cs="Times New Roman"/>
          <w:szCs w:val="24"/>
        </w:rPr>
        <w:t xml:space="preserve"> και διασύνδεσης των υπαρχουσών βάσεων;</w:t>
      </w:r>
    </w:p>
    <w:p w14:paraId="3F2AECF3"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Κατά καιρούς έχουν δημιουργηθεί διάφορες βάσεις δεδομένων στα Υπουργεία και στις αντίστοιχες υπηρεσίες που εν τέλει λειτουργούν ανεξάρτητα η μία από την άλλη. Δεν υπάρχει καμμία ταύτιση και τα υπόβαθρα είναι εντελώς διαφορετικά.</w:t>
      </w:r>
    </w:p>
    <w:p w14:paraId="3F2AECF4"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Έχετε μπει ποτέ στη διαδικασία σαν απλοί πολίτες να αναζητήσετε αρχεία ή να πρέπει να κάνετε διασταύρωση των πληροφοριών, των διαγραμμάτων κ.λπ.; Εάν η απάντησή σας είναι αρνητική, τότε να ξέρετε ότι υπάρχει το απόλυτο χάος. Πολύ φοβόμαστε ότι αυτές οι βάσεις που εσείς λέτε ότι θα δημιουργήσετε, θα εξυπηρετήσουν βραχυπρόθεσμα τον σκοπό δημιουργίας τους και μετά θα αφεθούν στην τύχη τους, δεν θα ανανεώνονται και κάποια στιγμή θα πάψουν να είναι λειτουργικές.</w:t>
      </w:r>
    </w:p>
    <w:p w14:paraId="3F2AECF5"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Εννοείται, λοιπόν, ότι δεν μας καλύπτει αυτό που είπε ο Υπουργός στην τελευταία συνεδρίαση της επιτροπής και συγκεκριμένα επί του άρθρου 33, ότι δεν εφαρμόζεται το παλιό λογισμικό επειδή η διαδικασία ήταν ατελής. Και συνεπώς αντί να φροντίσετε να την ολοκληρώσετε, προτιμάτε να φτιάξετε κάτι από την αρχή με ένα χ απροσδιόριστο κόστος.</w:t>
      </w:r>
    </w:p>
    <w:p w14:paraId="3F2AECF6"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Στα προβλήματα που συνεπάγεται αυτή η κατάσταση, να προστεθεί και η έλλειψη εκπαίδευσης των αρμοδίων υπαλλήλων, η έλλειψη τεχνογνωσίας και η έλλειψη πληροφόρησης των λοιπών εμπλεκομένων.</w:t>
      </w:r>
    </w:p>
    <w:p w14:paraId="3F2AECF7"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Θετική θα μπορούσε να αποβεί η εφαρμογή ηλεκτρονικής </w:t>
      </w:r>
      <w:proofErr w:type="spellStart"/>
      <w:r>
        <w:rPr>
          <w:rFonts w:eastAsia="Times New Roman" w:cs="Times New Roman"/>
          <w:szCs w:val="24"/>
        </w:rPr>
        <w:t>αδειοδότησης</w:t>
      </w:r>
      <w:proofErr w:type="spellEnd"/>
      <w:r>
        <w:rPr>
          <w:rFonts w:eastAsia="Times New Roman" w:cs="Times New Roman"/>
          <w:szCs w:val="24"/>
        </w:rPr>
        <w:t xml:space="preserve"> εκτέλεσης οικοδομικών εργασιών, καθώς αναμένεται να μειωθεί το κόστος για τον πολίτη, το κόστος για τον μηχανικό, η γραφειοκρατία, αλλά και να εξοικονομηθούν χρόνος και πόροι για τον δημόσιο και ιδιωτικό τομέα. Πρόκειται για ένα κρίσιμο θέμα, καθώς έως τώρα έχουν υπάρξει πολλές αγκυλώσεις για τη μετάβαση στην ηλεκτρονική εποχή.</w:t>
      </w:r>
    </w:p>
    <w:p w14:paraId="3F2AECF8"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Δυστυχώς, όμως, δεν μπορούμε να είμαστε αισιόδοξοι, αφού δεν υπάρχουν διαθέσιμα σε πραγματικό χρόνο ηλεκτρονικά όλα τα δεδομένα, γεγονός που έχει εγείρει αντιδράσεις από τον τεχνικό κόσμο, αφού εκτός από το θέμα της επαρκούς διαθεσιμότητας στοιχείων, υπάρχει το φλέγον ζήτημα των ακούσιων λαθών εκ μέρους των μηχανικών.</w:t>
      </w:r>
    </w:p>
    <w:p w14:paraId="3F2AECF9"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Λίγο νωρίτερα αναφέρθηκα στην πολυνομία και στην γραφειοκρατία. Αυτό αποδεικνύεται περίτρανα όχι μόνο από τον αριθμό των απαιτούμενων υπουργικών αποφάσεων, κοινών υπουργικών αποφάσεων, προεδρικών διαταγμάτων και εγκυκλίων, αλλά και από το ότι απαιτούνται δεκαοκτώ δικαιολογητικά για την έκδοση οικοδομικής άδειας, οκτώ για άδεια κατεδάφισης </w:t>
      </w:r>
      <w:r>
        <w:rPr>
          <w:rFonts w:eastAsia="Times New Roman" w:cs="Times New Roman"/>
          <w:szCs w:val="24"/>
        </w:rPr>
        <w:lastRenderedPageBreak/>
        <w:t>και έντεκα για εργασίες μικρής κλίμακας. Πού βλέπουν οι αρμόδιοι την απλοποίηση δεν μπορούμε να το καταλάβουμε, ούτε φυσικά και τη μείωση κόστους.</w:t>
      </w:r>
    </w:p>
    <w:p w14:paraId="3F2AECFA"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Επιπλέον, πλήττεται το κύρος των μηχανικών. Οι μηχανικοί, όση γνωστική και επαγγελματική επάρκεια και πείρα να διαθέτουν, δεν μπορούν να επιτελούν τον ρόλο μιας ρυθμιστικής αρχής, ρόλο που θα έπρεπε να έχει το κράτος, αλλά τους πετάει το μπαλάκι της ευθύνης.</w:t>
      </w:r>
    </w:p>
    <w:p w14:paraId="3F2AECFB"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απειλή επιβολής υπερβολικών ποινών που φθάνουν μέχρι την αφαίρεση της άδειας άσκησης επαγγέλματος, είναι πρακτικά ανεφάρμοστες. Στην προκειμένη περίπτωση, η επαγγελματική ευθύνη συγχέεται μεταξύ ποινικής ευθύνης και αστικής ευθύνης, που είναι δύο εντελώς διαφορετικές έννοιες, κατά την άσκηση του επαγγέλματος του μηχανικού.</w:t>
      </w:r>
    </w:p>
    <w:p w14:paraId="3F2AECFC"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Μην ξεχνάτε ότι η υπαγωγή δεν αφορά μόνο τις εξ ολοκλήρου αυθαίρετες οικοδομές, αλλά ακόμη και την τακτοποίηση των </w:t>
      </w:r>
      <w:proofErr w:type="spellStart"/>
      <w:r>
        <w:rPr>
          <w:rFonts w:eastAsia="Times New Roman" w:cs="Times New Roman"/>
          <w:szCs w:val="24"/>
        </w:rPr>
        <w:t>ημιυπαίθριων</w:t>
      </w:r>
      <w:proofErr w:type="spellEnd"/>
      <w:r>
        <w:rPr>
          <w:rFonts w:eastAsia="Times New Roman" w:cs="Times New Roman"/>
          <w:szCs w:val="24"/>
        </w:rPr>
        <w:t xml:space="preserve">. Αλήθεια, πιστεύετε ότι αν τα λαϊκά στρώματα που έχουν προβεί σε αυτές τις παραβάσεις είχαν τα χρήματα, δεν θα έβγαζαν τις απαραίτητες άδειες; Αυτό που θα γίνει είναι, στην καλύτερη των περιπτώσεων, να μπουν στη διαδικασία ρύθμισης, </w:t>
      </w:r>
      <w:r>
        <w:rPr>
          <w:rFonts w:eastAsia="Times New Roman" w:cs="Times New Roman"/>
          <w:szCs w:val="24"/>
        </w:rPr>
        <w:lastRenderedPageBreak/>
        <w:t>να πληρώσουν τις πρώτες δόσεις και μετά να σταματήσουν. Τότε τι θα γίνει; Ποιες θα είναι οι επόμενες ενέργειές σας; Θα ενεργοποιηθεί η διαδικασία κατεδάφισης;</w:t>
      </w:r>
    </w:p>
    <w:p w14:paraId="3F2AECFD"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Μιας και αναφέρθηκα στο θέμα των κατεδαφίσεων, είναι απαράδεκτο να απειλείτε με πρόστιμα της τάξης των 6.000 έως 10.000 ευρώ τις επιχειρήσεις κατεδαφίσεων που θα αρνηθούν να συνδράμουν στη διαδικασία κατεδάφισης. Έχετε υπ’ </w:t>
      </w:r>
      <w:proofErr w:type="spellStart"/>
      <w:r>
        <w:rPr>
          <w:rFonts w:eastAsia="Times New Roman" w:cs="Times New Roman"/>
          <w:szCs w:val="24"/>
        </w:rPr>
        <w:t>όψιν</w:t>
      </w:r>
      <w:proofErr w:type="spellEnd"/>
      <w:r>
        <w:rPr>
          <w:rFonts w:eastAsia="Times New Roman" w:cs="Times New Roman"/>
          <w:szCs w:val="24"/>
        </w:rPr>
        <w:t xml:space="preserve"> σας τι θα συμβεί στις μικρές τοπικές κοινωνίες; Ξεχνάτε τα επεισόδια που έγιναν στη Ζαχάρω το 2008 και στη Ραφήνα πριν από δύο χρόνια; Αν θέλετε, μπορούμε να το δούμε και διαφορετικά. Θέλετε να βγάλετε αποφάσεις κατεδάφισης; Τότε, ας τις βγάλετε και για όλους εκείνους που έχουν κτίσει βίλες και </w:t>
      </w:r>
      <w:proofErr w:type="spellStart"/>
      <w:r>
        <w:rPr>
          <w:rFonts w:eastAsia="Times New Roman" w:cs="Times New Roman"/>
          <w:szCs w:val="24"/>
        </w:rPr>
        <w:t>μεζονέτες</w:t>
      </w:r>
      <w:proofErr w:type="spellEnd"/>
      <w:r>
        <w:rPr>
          <w:rFonts w:eastAsia="Times New Roman" w:cs="Times New Roman"/>
          <w:szCs w:val="24"/>
        </w:rPr>
        <w:t xml:space="preserve"> εντός δασικών εκτάσεων, καταπατημένων εκτάσεων ή σε </w:t>
      </w:r>
      <w:proofErr w:type="spellStart"/>
      <w:r>
        <w:rPr>
          <w:rFonts w:eastAsia="Times New Roman" w:cs="Times New Roman"/>
          <w:szCs w:val="24"/>
        </w:rPr>
        <w:t>ημιπαράνομους</w:t>
      </w:r>
      <w:proofErr w:type="spellEnd"/>
      <w:r>
        <w:rPr>
          <w:rFonts w:eastAsia="Times New Roman" w:cs="Times New Roman"/>
          <w:szCs w:val="24"/>
        </w:rPr>
        <w:t xml:space="preserve"> οικισμούς.</w:t>
      </w:r>
    </w:p>
    <w:p w14:paraId="3F2AECFE"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Βεβαίως, όλα αυτά θα ήταν πολύ πιο απλά αν είχε ολοκληρωθεί το Δασολόγιο και το Κτηματολόγιο εδώ και δεκαετίες. Κάποια στιγμή θα πρέπει να λήξει έστω το θέμα των οικιστικών πυκνώσεων. Δεν μπορούμε να κάνουμε διαρκώς τα στραβά μάτια </w:t>
      </w:r>
      <w:r>
        <w:rPr>
          <w:rFonts w:eastAsia="Times New Roman" w:cs="Times New Roman"/>
          <w:szCs w:val="24"/>
        </w:rPr>
        <w:lastRenderedPageBreak/>
        <w:t>στα αυθαίρετα που έχουν κάνει κάποιοι για εξοχικό ή κύρια κατοικία ή για αναψυχή και από την άλλη να τιμωρείται ο παραγωγικός αγρότης και ο φορολογικά εξαντλημένος πολίτης εν γένει.</w:t>
      </w:r>
    </w:p>
    <w:p w14:paraId="3F2AECFF"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Επιπλέον, στο άρθρο 115 αναφέρεται ότι στις διατάξεις του παρόντος υπάγονται αυθαίρετες κατασκευές σε οικισμούς που κατασκευάστηκαν από τον πρώην Οργανισμό Εργατικής Κατοικίας και διερωτώμεθα για ποιον λόγο θα πρέπει να πληρώσει ο δικαιούχος την όποια αυθαιρεσία επί του κτίσματος που το ίδιο το κράτος έκανε. Αν θα έπρεπε να υπαχθεί κάτι, τότε αυτό θα ήταν η οποιαδήποτε αυθαιρεσία δημιουργήθηκε μετά την ολοκλήρωση της κατασκευής του οικισμού και μετά την παραχώρηση στους ιδιοκτήτες.</w:t>
      </w:r>
    </w:p>
    <w:p w14:paraId="3F2AED00" w14:textId="77777777" w:rsidR="00B65481" w:rsidRDefault="00CD7A7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Προτού αναφερθώ σε κάποιες διατάξεις του πέμπτου τμήματος του νομοσχεδίου, θα ήθελα να κάνω μια αναφορά στο Πράσινο Ταμείο και στους πόρους του. Είμαστε ιδιαίτερα επιφυλακτικοί για την τύχη των ποσών που θα καταβληθούν, δεδομένου ότι η περιουσία του έχει λεηλατηθεί ήδη δύο φορές από τις προηγούμενες κυβερνήσεις και έχει καταλήξει να είναι η «μαύρη τρύπα» του προϋπολογισμού. Κανείς δεν μπορεί να διασφαλίσει ότι τα χρήματα αυτά θα αποδοθούν, όπως αρχικά προβλέπεται, </w:t>
      </w:r>
      <w:r>
        <w:rPr>
          <w:rFonts w:eastAsia="Times New Roman" w:cs="Times New Roman"/>
          <w:szCs w:val="24"/>
        </w:rPr>
        <w:lastRenderedPageBreak/>
        <w:t>και ότι δεν θα χρησιμοποιηθούν για να καλύψουν άλλα οικονομικά κενά ή για την απόδοση ενός μέρους του επαχθούς χρέους ή για τη δόση ενός δανείου.</w:t>
      </w:r>
    </w:p>
    <w:p w14:paraId="3F2AED0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Είναι κάτι που έχουμε επαναλάβει και σε προηγούμενα νομοσχέδια και δυστυχώς, στην πράξη έχει φανεί ότι οι πόροι του έχουν κατευθυνθεί για δράσεις διαφορετικού χαρακτήρα σε σχέση με τους στόχους που έχουν τεθεί και συνεπώς προκύπτουν αμφιβολίες για τις προθέσεις του νομοθέτη.</w:t>
      </w:r>
    </w:p>
    <w:p w14:paraId="3F2AED0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Ένα από τα θέματα, στο οποίο δεν είχα αναφερθεί στην επιτροπή και είναι εξόχως σημαντικό για τους ιδιοκτήτες διαμερισμάτων στις πολυκατοικίες, είναι η αυτονόμηση από την κεντρική θέρμανση των πολυκατοικιών, το άρθρο 127.</w:t>
      </w:r>
    </w:p>
    <w:p w14:paraId="3F2AED0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άποψη της Πανελλήνιας Ομοσπονδίας Ιδιοκτητών Ακινήτων είναι καταλυτική σε αυτό το σημείο. Δεν χρειάζεται να μεταφέρουμε όλο το υπόμνημα και την τοποθέτηση του εκπροσώπου της, αρκεί να επαναλάβουμε ορισμένες φράσεις: «Η ρύθμιση αυτή συνεπάγεται εξάπλωση της ενεργειακής φτώχειας σε ευρύτατα λαϊκά στρώματα σε όλη τη χώρα. Η διέλευση σωληνώσεων και μετρητών από την πρόσοψη ή την κοινόχρηστη είσοδο των </w:t>
      </w:r>
      <w:r>
        <w:rPr>
          <w:rFonts w:eastAsia="Times New Roman" w:cs="Times New Roman"/>
          <w:szCs w:val="24"/>
        </w:rPr>
        <w:lastRenderedPageBreak/>
        <w:t>κτηρίων θα δημιουργήσει τριτοκοσμική εικόνα στις πολυκατοικίες, πολύ χειρότερη από τη σημερινή και εγκυμονεί και σοβαρότατους κινδύνους πυρασφάλειας στα πολυώροφα κτήρια.».</w:t>
      </w:r>
    </w:p>
    <w:p w14:paraId="3F2AED0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Εμείς θα σας λέγαμε, λοιπόν, να ξαναδείτε αυτή τη διάταξη, να την αποσύρετε και εάν θέλετε να την ξαναφέρετε, να φροντίσετε να την επαναδιατυπώσετε προς τη σωστή κατεύθυνση.</w:t>
      </w:r>
    </w:p>
    <w:p w14:paraId="3F2AED0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Υπάρχουν και δύο διατάξεις που αφορούν τον ΑΔΜΗΕ και τον ΔΕΔΔΗΕ. Είναι γνωστή η θέση μας για τον διαχωρισμό της ΔΕΗ και την ιδιωτικοποίησή της. Είμαστε αντίθετοι σε κάθε ιδιωτικοποίηση των δημόσιων επιχειρήσεων κοινής ωφέλειας και πιστεύουμε ότι τα δημόσια αγαθά, όπως είναι η ενέργεια, πρέπει να παραμένουν υπό κρατική κυριότητα και έλεγχο.</w:t>
      </w:r>
    </w:p>
    <w:p w14:paraId="3F2AED0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Επίσης, θεωρούμε ότι κάποιες διατάξεις είναι «φωτογραφικές» ρυθμίσεις, όπως, για παράδειγμα, το άρθρο 138, σύμφωνα με το οποίο επιτρέπονται οι χώροι εστίασης πλέον για τα οινοποιεία που βρίσκονται εντός Ζωνών Οικιστικού Ελέγχου, αλλά και το άρθρο 143 που επιτρέπει τη δόμηση κοντά σε ρέματα και το άρθρο 146, το οποίο αφορά την έκδοση οικοδομικών α</w:t>
      </w:r>
      <w:r>
        <w:rPr>
          <w:rFonts w:eastAsia="Times New Roman" w:cs="Times New Roman"/>
          <w:szCs w:val="24"/>
        </w:rPr>
        <w:lastRenderedPageBreak/>
        <w:t>δειών για τουριστικές εγκαταστάσεις, ακόμη και αν υπάρχει ιδιοκτησιακή ή διοικητική εκκρεμότητα ή δεν έχει χορηγηθεί έγκριση περιβαλλοντικών όρων.</w:t>
      </w:r>
    </w:p>
    <w:p w14:paraId="3F2AED0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Βεβαίως, οι πιο προκλητικές διατάξεις είναι αυτές που αφορούν τόσο τις απαιτούμενες άδειες για τη στέγαση ευπαθών κοινωνικών ομάδων, που συμπεριλαμβάνουν τους λαθρομετανάστες, τη δημιουργία νέων δομών προσωρινής υποδοχής και φιλοξενίας αιτούντων άσυλο, δηλαδή λαθρομεταναστών, με αποκορύφωμα το άρθρο 139, που αποτελεί άλλη μία νομοθετική ρύθμιση για υπεκφυγή αντιδράσεων και εμποδίων για τη </w:t>
      </w:r>
      <w:proofErr w:type="spellStart"/>
      <w:r>
        <w:rPr>
          <w:rFonts w:eastAsia="Times New Roman" w:cs="Times New Roman"/>
          <w:szCs w:val="24"/>
        </w:rPr>
        <w:t>χωροθέτηση</w:t>
      </w:r>
      <w:proofErr w:type="spellEnd"/>
      <w:r>
        <w:rPr>
          <w:rFonts w:eastAsia="Times New Roman" w:cs="Times New Roman"/>
          <w:szCs w:val="24"/>
        </w:rPr>
        <w:t xml:space="preserve"> του κέντρου αποτεφρώσεων νεκρών στον Ελαιώνα. </w:t>
      </w:r>
    </w:p>
    <w:p w14:paraId="3F2AED0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Τέλος, μια θετική διάταξη είναι το άρθρο 147, που αφορά την αναγκαστική απαλλοτρίωση του οικισμού Αναργύρων του Δήμου Αμυνταίου του Νομού Φλώρινας μετά την κατολίσθηση της 10</w:t>
      </w:r>
      <w:r>
        <w:rPr>
          <w:rFonts w:eastAsia="Times New Roman" w:cs="Times New Roman"/>
          <w:szCs w:val="24"/>
          <w:vertAlign w:val="superscript"/>
        </w:rPr>
        <w:t>ης</w:t>
      </w:r>
      <w:r>
        <w:rPr>
          <w:rFonts w:eastAsia="Times New Roman" w:cs="Times New Roman"/>
          <w:szCs w:val="24"/>
        </w:rPr>
        <w:t xml:space="preserve"> Ιουνίου 2017. Οφείλουμε να πούμε ότι το θέμα της μετεγκατάστασης των κατοίκων το είχαμε θίξει από τον Μάρτιο με σχετική ερώτηση. Από το 2011 έχει προβλεφθεί η μετεγκατάσταση αυτών των δύο οικισμών με το ν.3937/31-3-2011 και όμως μέχρι σήμερα δεν έχει επιλυθεί το πρόβλημα. Το σημαντικό είναι </w:t>
      </w:r>
      <w:r>
        <w:rPr>
          <w:rFonts w:eastAsia="Times New Roman" w:cs="Times New Roman"/>
          <w:szCs w:val="24"/>
        </w:rPr>
        <w:lastRenderedPageBreak/>
        <w:t>αυτή η εξαγγελία να μη μείνει ως υπόσχεση, αλλά να πραγματοποιηθεί. Το λέω αυτό γιατί μιλάμε ακόμη για την έκδοση υπουργικής απόφασης και σχετικής ΚΥΑ για τη στήριξη του πληθυσμού του οικισμού μέχρι την απαλλοτρίωση. Αυτό μπορεί να σημαίνει την παρέλευση μεγάλου χρονικού διαστήματος, αλλά φανταστείτε τι συνέπειες θα έχει άλλη μια αόριστη υπόσχεση. Θα πρέπει να υπάρχει σεβασμός προς τη δημόσια υγεία και του περιβάλλοντος και η πολιτεία να διασφαλίζει τις καλές συνθήκες διαβίωσης των πολιτών.</w:t>
      </w:r>
    </w:p>
    <w:p w14:paraId="3F2AED0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πραγματικά δεν είμαι βέβαιη ότι αυτό το νομοσχέδιο θα αποτελέσει μια ρήξη με τις παθογένειες και τις δυσλειτουργίες του παρελθόντος, ούτε ότι θα υπάρξει μια ορθολογική διαχείριση της ανάπτυξης του χώρου με όρους </w:t>
      </w:r>
      <w:proofErr w:type="spellStart"/>
      <w:r>
        <w:rPr>
          <w:rFonts w:eastAsia="Times New Roman" w:cs="Times New Roman"/>
          <w:szCs w:val="24"/>
        </w:rPr>
        <w:t>αειφορίας</w:t>
      </w:r>
      <w:proofErr w:type="spellEnd"/>
      <w:r>
        <w:rPr>
          <w:rFonts w:eastAsia="Times New Roman" w:cs="Times New Roman"/>
          <w:szCs w:val="24"/>
        </w:rPr>
        <w:t xml:space="preserve">. Δυστυχώς θα συνεχίσουν να υπάρχουν ρυθμίσεις «φωτογραφικές», για την εξυπηρέτηση ατομικών περιπτώσεων και για ψηφοθηρικούς λόγους. Η δημιουργία νέων φορέων με την παράλληλη διάσπαση αρμοδιοτήτων στην πράξη δεν θα καταστεί αποτελεσματική και εν τέλει τίθεται εν αμφιβόλω η βελτίωση των συνθηκών διαβίωσης των πολιτών, όπως επικαλείστε </w:t>
      </w:r>
      <w:r>
        <w:rPr>
          <w:rFonts w:eastAsia="Times New Roman" w:cs="Times New Roman"/>
          <w:szCs w:val="24"/>
        </w:rPr>
        <w:lastRenderedPageBreak/>
        <w:t xml:space="preserve">στην αιτιολογική έκθεση, καθώς αυτό είναι το αποτέλεσμα πολλών δράσεων και πολιτικών. Δυστυχώς έχετε αποδείξει ότι δεν πράττετε με βάση το δημόσιο συμφέρον και τη στήριξη των πολιτών, παρά μόνο κατόπιν εντολών </w:t>
      </w:r>
      <w:proofErr w:type="spellStart"/>
      <w:r>
        <w:rPr>
          <w:rFonts w:eastAsia="Times New Roman" w:cs="Times New Roman"/>
          <w:szCs w:val="24"/>
        </w:rPr>
        <w:t>εξωχώριων</w:t>
      </w:r>
      <w:proofErr w:type="spellEnd"/>
      <w:r>
        <w:rPr>
          <w:rFonts w:eastAsia="Times New Roman" w:cs="Times New Roman"/>
          <w:szCs w:val="24"/>
        </w:rPr>
        <w:t xml:space="preserve"> παραγόντων και κυρίως συνεχίζετε την οικονομική αφαίμαξη του ήδη επιβαρυμένου φορολογικά ελληνικού λαού.</w:t>
      </w:r>
    </w:p>
    <w:p w14:paraId="3F2AED0A"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F2AED0B"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η κ. Διαμάντω </w:t>
      </w:r>
      <w:proofErr w:type="spellStart"/>
      <w:r>
        <w:rPr>
          <w:rFonts w:eastAsia="Times New Roman" w:cs="Times New Roman"/>
          <w:szCs w:val="24"/>
        </w:rPr>
        <w:t>Μανωλάκου</w:t>
      </w:r>
      <w:proofErr w:type="spellEnd"/>
      <w:r>
        <w:rPr>
          <w:rFonts w:eastAsia="Times New Roman" w:cs="Times New Roman"/>
          <w:szCs w:val="24"/>
        </w:rPr>
        <w:t>, ειδική αγορήτρια από το Κομμουνιστικό Κόμμα Ελλάδας.</w:t>
      </w:r>
    </w:p>
    <w:p w14:paraId="3F2AED0C"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Η αλήθεια είναι ότι η αυθαίρετη δόμηση είναι, εκτός από χωροταξικό και πολεοδομικό, κυρίως πολιτικό και ταξικό ζήτημα. Αναπτύχθηκε επί δεκαετίες, όχι μόνο κάτω από την ανοχή, αλλά και με τις ευλογίες των κυβερνήσεων Νέας Δημοκρατίας και ΠΑΣΟΚ. Οι αυθαιρεσίες αυτές υπήρχαν, υπάρχουν και θα υπάρχουν όσο υπάρχει φτώχεια, όσο υπάρχει πολιτική εμπορευματοποίησης της γης και εμπορευματοποίηση των λαϊκών αναγκών και κυρίως της λαϊκής στέγης, στον βωμό της οποίας κερδοσκόπησαν </w:t>
      </w:r>
      <w:proofErr w:type="spellStart"/>
      <w:r>
        <w:rPr>
          <w:rFonts w:eastAsia="Times New Roman" w:cs="Times New Roman"/>
          <w:szCs w:val="24"/>
        </w:rPr>
        <w:t>μεγαλοκατασκευαστικές</w:t>
      </w:r>
      <w:proofErr w:type="spellEnd"/>
      <w:r>
        <w:rPr>
          <w:rFonts w:eastAsia="Times New Roman" w:cs="Times New Roman"/>
          <w:szCs w:val="24"/>
        </w:rPr>
        <w:t xml:space="preserve"> </w:t>
      </w:r>
      <w:r>
        <w:rPr>
          <w:rFonts w:eastAsia="Times New Roman" w:cs="Times New Roman"/>
          <w:szCs w:val="24"/>
        </w:rPr>
        <w:lastRenderedPageBreak/>
        <w:t>εταιρείες, το τραπεζικό σύστημα και το αστικό κράτος που «χαρατσώνει», ληστεύει χρόνια τώρα τα λαϊκά εισοδήματα.</w:t>
      </w:r>
    </w:p>
    <w:p w14:paraId="3F2AED0D" w14:textId="77777777" w:rsidR="00B65481" w:rsidRDefault="00CD7A71">
      <w:pPr>
        <w:spacing w:after="0" w:line="600" w:lineRule="auto"/>
        <w:ind w:firstLine="720"/>
        <w:jc w:val="both"/>
        <w:rPr>
          <w:rFonts w:eastAsia="Times New Roman"/>
          <w:szCs w:val="24"/>
        </w:rPr>
      </w:pPr>
      <w:r>
        <w:rPr>
          <w:rFonts w:eastAsia="Times New Roman"/>
          <w:szCs w:val="24"/>
        </w:rPr>
        <w:t xml:space="preserve">Από τη μια είχαμε καταπάτηση και αλλαγή χρήσης δασικών εκτάσεων ή αιγιαλού, κυρίως από </w:t>
      </w:r>
      <w:proofErr w:type="spellStart"/>
      <w:r>
        <w:rPr>
          <w:rFonts w:eastAsia="Times New Roman"/>
          <w:szCs w:val="24"/>
        </w:rPr>
        <w:t>μεγαλοξενοδόχους</w:t>
      </w:r>
      <w:proofErr w:type="spellEnd"/>
      <w:r>
        <w:rPr>
          <w:rFonts w:eastAsia="Times New Roman"/>
          <w:szCs w:val="24"/>
        </w:rPr>
        <w:t>, που τα κέρδη τους εκτοξεύονται, ξεζουμίζοντας ξενοδοχοϋπαλλήλους με 300 ευρώ και δώδεκα ώρες δουλειάς και από την άλλη καταπατητές, που τεμάχιζαν και πουλούσαν σε λαϊκά στρώματα, για να βάλουν ένα κεραμίδι πάνω στο κεφάλι τους.</w:t>
      </w:r>
    </w:p>
    <w:p w14:paraId="3F2AED0E" w14:textId="77777777" w:rsidR="00B65481" w:rsidRDefault="00CD7A71">
      <w:pPr>
        <w:spacing w:after="0" w:line="600" w:lineRule="auto"/>
        <w:ind w:firstLine="851"/>
        <w:jc w:val="both"/>
        <w:rPr>
          <w:rFonts w:eastAsia="Times New Roman"/>
          <w:szCs w:val="24"/>
        </w:rPr>
      </w:pPr>
      <w:r>
        <w:rPr>
          <w:rFonts w:eastAsia="Times New Roman"/>
          <w:szCs w:val="24"/>
        </w:rPr>
        <w:t xml:space="preserve">Φτιάχτηκαν λαϊκές γειτονιές, που έκτισαν παράνομα και μάλιστα επιβαρύνθηκαν παραπάνω εξαιτίας αυτού του γεγονότος. Επεκτάθηκαν σε πόλεις κακής ποιότητας κατοικίες, </w:t>
      </w:r>
      <w:r>
        <w:rPr>
          <w:rFonts w:eastAsia="Times New Roman"/>
        </w:rPr>
        <w:t>χωρίς</w:t>
      </w:r>
      <w:r>
        <w:rPr>
          <w:rFonts w:eastAsia="Times New Roman"/>
          <w:szCs w:val="24"/>
        </w:rPr>
        <w:t xml:space="preserve"> υποδομές και οδικό δίκτυο, λόγω έλλειψης πολεοδομικού σχεδιασμού, με υποβάθμιση της ποιότητας ζωής, </w:t>
      </w:r>
      <w:r>
        <w:rPr>
          <w:rFonts w:eastAsia="Times New Roman"/>
        </w:rPr>
        <w:t>χωρίς</w:t>
      </w:r>
      <w:r>
        <w:rPr>
          <w:rFonts w:eastAsia="Times New Roman"/>
          <w:szCs w:val="24"/>
        </w:rPr>
        <w:t xml:space="preserve"> ενεργειακά δίκτυα, ύδρευση, αποχέτευση, σχολεία, ελεύθερους χώρους, πράσινο, πολιτιστικά και αθλητικά κέντρα κ.α., και μάλιστα με πολιτική ομηρία των κατοίκων -και τα ξέρετε αυτά. Έχουμε πολλές τέτοιες περιπτώσεις και στην Αττική και στο Ηράκλειο Κρήτης και στη Σαλαμίνα και αλλού. </w:t>
      </w:r>
      <w:r>
        <w:rPr>
          <w:rFonts w:eastAsia="Times New Roman"/>
          <w:bCs/>
          <w:shd w:val="clear" w:color="auto" w:fill="FFFFFF"/>
        </w:rPr>
        <w:t>Βεβαίως</w:t>
      </w:r>
      <w:r>
        <w:rPr>
          <w:rFonts w:eastAsia="Times New Roman"/>
          <w:szCs w:val="24"/>
        </w:rPr>
        <w:t xml:space="preserve">, υπήρξαν και βίλες πολυτελείας, </w:t>
      </w:r>
      <w:r>
        <w:rPr>
          <w:rFonts w:eastAsia="Times New Roman"/>
        </w:rPr>
        <w:t>δηλαδή</w:t>
      </w:r>
      <w:r>
        <w:rPr>
          <w:rFonts w:eastAsia="Times New Roman"/>
          <w:szCs w:val="24"/>
        </w:rPr>
        <w:t xml:space="preserve"> πολυτελείς κατοικίες.</w:t>
      </w:r>
    </w:p>
    <w:p w14:paraId="3F2AED0F" w14:textId="77777777" w:rsidR="00B65481" w:rsidRDefault="00CD7A71">
      <w:pPr>
        <w:spacing w:after="0" w:line="600" w:lineRule="auto"/>
        <w:ind w:firstLine="851"/>
        <w:jc w:val="both"/>
        <w:rPr>
          <w:rFonts w:eastAsia="Times New Roman"/>
          <w:szCs w:val="24"/>
        </w:rPr>
      </w:pPr>
      <w:r>
        <w:rPr>
          <w:rFonts w:eastAsia="Times New Roman"/>
          <w:szCs w:val="24"/>
        </w:rPr>
        <w:lastRenderedPageBreak/>
        <w:t xml:space="preserve">Τι ερχόσαστε να κάνετε τώρα με αυτό το νομοσχέδιο; Προσπαθείτε να εκσυγχρονίσετε με νέα οργάνωση και ταξινόμηση τον δομημένο χώρο με κριτήρια, </w:t>
      </w:r>
      <w:r>
        <w:rPr>
          <w:rFonts w:eastAsia="Times New Roman"/>
          <w:bCs/>
          <w:shd w:val="clear" w:color="auto" w:fill="FFFFFF"/>
        </w:rPr>
        <w:t>όμως,</w:t>
      </w:r>
      <w:r>
        <w:rPr>
          <w:rFonts w:eastAsia="Times New Roman"/>
          <w:szCs w:val="24"/>
        </w:rPr>
        <w:t xml:space="preserve"> την εξυπηρέτηση της κερδοφορίας των ομίλων και όχι της λαϊκής οικογένειας. Γι’ αυτό το περιεχόμενό του </w:t>
      </w:r>
      <w:r>
        <w:rPr>
          <w:rFonts w:eastAsia="Times New Roman"/>
          <w:bCs/>
        </w:rPr>
        <w:t>έχει</w:t>
      </w:r>
      <w:r>
        <w:rPr>
          <w:rFonts w:eastAsia="Times New Roman"/>
          <w:szCs w:val="24"/>
        </w:rPr>
        <w:t xml:space="preserve"> ταξικό, εισπρακτικό και </w:t>
      </w:r>
      <w:proofErr w:type="spellStart"/>
      <w:r>
        <w:rPr>
          <w:rFonts w:eastAsia="Times New Roman"/>
          <w:szCs w:val="24"/>
        </w:rPr>
        <w:t>αντιπεριβαλλοντικό</w:t>
      </w:r>
      <w:proofErr w:type="spellEnd"/>
      <w:r>
        <w:rPr>
          <w:rFonts w:eastAsia="Times New Roman"/>
          <w:szCs w:val="24"/>
        </w:rPr>
        <w:t xml:space="preserve"> χαρακτήρα.</w:t>
      </w:r>
    </w:p>
    <w:p w14:paraId="3F2AED10" w14:textId="77777777" w:rsidR="00B65481" w:rsidRDefault="00CD7A71">
      <w:pPr>
        <w:spacing w:after="0" w:line="600" w:lineRule="auto"/>
        <w:ind w:firstLine="851"/>
        <w:jc w:val="both"/>
        <w:rPr>
          <w:rFonts w:eastAsia="Times New Roman"/>
          <w:szCs w:val="24"/>
        </w:rPr>
      </w:pPr>
      <w:r>
        <w:rPr>
          <w:rFonts w:eastAsia="Times New Roman"/>
          <w:szCs w:val="24"/>
        </w:rPr>
        <w:t xml:space="preserve">Υποστηρίζετε ότι με το νομοσχέδιο λύνετε δήθεν προβλήματα που η ίδια η αστική πολιτική </w:t>
      </w:r>
      <w:r>
        <w:rPr>
          <w:rFonts w:eastAsia="Times New Roman"/>
          <w:bCs/>
        </w:rPr>
        <w:t>έχει</w:t>
      </w:r>
      <w:r>
        <w:rPr>
          <w:rFonts w:eastAsia="Times New Roman"/>
          <w:szCs w:val="24"/>
        </w:rPr>
        <w:t xml:space="preserve"> δημιουργήσει και συνεχίζει να αναπαράγει τις τελευταίες δεκαετίες, όπως </w:t>
      </w:r>
      <w:r>
        <w:rPr>
          <w:rFonts w:eastAsia="Times New Roman"/>
          <w:bCs/>
        </w:rPr>
        <w:t>είναι</w:t>
      </w:r>
      <w:r>
        <w:rPr>
          <w:rFonts w:eastAsia="Times New Roman"/>
          <w:szCs w:val="24"/>
        </w:rPr>
        <w:t xml:space="preserve"> η υποβάθμιση του δομημένου περιβάλλοντος, οι αλλεπάλληλοι αποσπασματικοί νόμοι, η δαιδαλώδης νομοθεσία, η γραφειοκρατία κ.λπ.. Δεν </w:t>
      </w:r>
      <w:r>
        <w:rPr>
          <w:rFonts w:eastAsia="Times New Roman"/>
          <w:bCs/>
        </w:rPr>
        <w:t>είναι</w:t>
      </w:r>
      <w:r>
        <w:rPr>
          <w:rFonts w:eastAsia="Times New Roman"/>
          <w:szCs w:val="24"/>
        </w:rPr>
        <w:t xml:space="preserve"> στρεβλώσεις, αλλά συνειδητή επιλογή της αστικής πολιτικής για τη </w:t>
      </w:r>
      <w:r>
        <w:rPr>
          <w:rFonts w:eastAsia="Times New Roman"/>
          <w:bCs/>
          <w:shd w:val="clear" w:color="auto" w:fill="FFFFFF"/>
        </w:rPr>
        <w:t>διαχείριση</w:t>
      </w:r>
      <w:r>
        <w:rPr>
          <w:rFonts w:eastAsia="Times New Roman"/>
          <w:szCs w:val="24"/>
        </w:rPr>
        <w:t xml:space="preserve"> του δομημένου περιβάλλοντος και την αντιμετώπιση του προβλήματος της λαϊκής κατοικίας, από τη σκοπιά πάντα της διασφάλισης της κερδοφορίας του κεφαλαίου με επενδύσεις του </w:t>
      </w:r>
      <w:proofErr w:type="spellStart"/>
      <w:r>
        <w:rPr>
          <w:rFonts w:eastAsia="Times New Roman"/>
          <w:szCs w:val="24"/>
        </w:rPr>
        <w:t>υπερσυσσωρευμένου</w:t>
      </w:r>
      <w:proofErr w:type="spellEnd"/>
      <w:r>
        <w:rPr>
          <w:rFonts w:eastAsia="Times New Roman"/>
          <w:szCs w:val="24"/>
        </w:rPr>
        <w:t xml:space="preserve"> κεφαλαίου, που υπάρχει, σε νέα κερδοφόρα πεδία.</w:t>
      </w:r>
    </w:p>
    <w:p w14:paraId="3F2AED11" w14:textId="77777777" w:rsidR="00B65481" w:rsidRDefault="00CD7A71">
      <w:pPr>
        <w:spacing w:after="0" w:line="600" w:lineRule="auto"/>
        <w:ind w:firstLine="851"/>
        <w:jc w:val="both"/>
        <w:rPr>
          <w:rFonts w:eastAsia="Times New Roman"/>
          <w:szCs w:val="24"/>
        </w:rPr>
      </w:pPr>
      <w:r>
        <w:rPr>
          <w:rFonts w:eastAsia="Times New Roman"/>
          <w:szCs w:val="24"/>
        </w:rPr>
        <w:t xml:space="preserve">Γι’ αυτό, όπως αναφέρει και ο Σύλλογος Υπαλλήλων Περιφέρειας Αττικής σε ανακοίνωση που καταθέτουμε στα Πρακτικά, ιδιωτικοποιείτε αρμοδιότητες δημοσίου και αντιμετωπίζετε </w:t>
      </w:r>
      <w:r>
        <w:rPr>
          <w:rFonts w:eastAsia="Times New Roman"/>
          <w:szCs w:val="24"/>
        </w:rPr>
        <w:lastRenderedPageBreak/>
        <w:t xml:space="preserve">τη λαϊκή στέγη σαν πεδίο </w:t>
      </w:r>
      <w:proofErr w:type="spellStart"/>
      <w:r>
        <w:rPr>
          <w:rFonts w:eastAsia="Times New Roman"/>
          <w:szCs w:val="24"/>
        </w:rPr>
        <w:t>φοροεισπραξιμότητας</w:t>
      </w:r>
      <w:proofErr w:type="spellEnd"/>
      <w:r>
        <w:rPr>
          <w:rFonts w:eastAsia="Times New Roman"/>
          <w:szCs w:val="24"/>
        </w:rPr>
        <w:t xml:space="preserve"> και το περιβάλλον σαν εμπόρευμα, που μπορεί να το καταπατάει και να το εκμεταλλεύεται όποιος </w:t>
      </w:r>
      <w:r>
        <w:rPr>
          <w:rFonts w:eastAsia="Times New Roman"/>
          <w:bCs/>
        </w:rPr>
        <w:t>έχει</w:t>
      </w:r>
      <w:r>
        <w:rPr>
          <w:rFonts w:eastAsia="Times New Roman"/>
          <w:szCs w:val="24"/>
        </w:rPr>
        <w:t xml:space="preserve"> το χρήμα να πληρώνει.</w:t>
      </w:r>
    </w:p>
    <w:p w14:paraId="3F2AED12" w14:textId="77777777" w:rsidR="00B65481" w:rsidRDefault="00CD7A71">
      <w:pPr>
        <w:spacing w:after="0" w:line="600" w:lineRule="auto"/>
        <w:ind w:firstLine="720"/>
        <w:jc w:val="both"/>
        <w:rPr>
          <w:rFonts w:eastAsia="Times New Roman"/>
          <w:szCs w:val="24"/>
        </w:rPr>
      </w:pPr>
      <w:r>
        <w:rPr>
          <w:rFonts w:eastAsia="Times New Roman" w:cs="Times New Roman"/>
        </w:rPr>
        <w:t xml:space="preserve">(Στο σημείο αυτό η Βουλευτής κ. Διαμάντω </w:t>
      </w:r>
      <w:proofErr w:type="spellStart"/>
      <w:r>
        <w:rPr>
          <w:rFonts w:eastAsia="Times New Roman" w:cs="Times New Roman"/>
        </w:rPr>
        <w:t>Μανωλάκου</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F2AED13" w14:textId="77777777" w:rsidR="00B65481" w:rsidRDefault="00CD7A71">
      <w:pPr>
        <w:spacing w:after="0" w:line="600" w:lineRule="auto"/>
        <w:ind w:firstLine="851"/>
        <w:jc w:val="both"/>
        <w:rPr>
          <w:rFonts w:eastAsia="Times New Roman"/>
          <w:szCs w:val="24"/>
        </w:rPr>
      </w:pPr>
      <w:r>
        <w:rPr>
          <w:rFonts w:eastAsia="Times New Roman"/>
          <w:bCs/>
        </w:rPr>
        <w:t>Είναι</w:t>
      </w:r>
      <w:r>
        <w:rPr>
          <w:rFonts w:eastAsia="Times New Roman"/>
          <w:szCs w:val="24"/>
        </w:rPr>
        <w:t xml:space="preserve"> </w:t>
      </w:r>
      <w:r>
        <w:rPr>
          <w:rFonts w:eastAsia="Times New Roman"/>
        </w:rPr>
        <w:t>δηλαδή</w:t>
      </w:r>
      <w:r>
        <w:rPr>
          <w:rFonts w:eastAsia="Times New Roman"/>
          <w:szCs w:val="24"/>
        </w:rPr>
        <w:t xml:space="preserve"> κλάδοι προτεραιότητας, που προκρίνει η αστική πολιτική για την έξοδο από την κρίση και την είσοδο σε νέα φάση καπιταλιστικής ανάπτυξης. Βασικό κριτήριο </w:t>
      </w:r>
      <w:r>
        <w:rPr>
          <w:rFonts w:eastAsia="Times New Roman"/>
          <w:bCs/>
        </w:rPr>
        <w:t>είναι</w:t>
      </w:r>
      <w:r>
        <w:rPr>
          <w:rFonts w:eastAsia="Times New Roman"/>
          <w:szCs w:val="24"/>
        </w:rPr>
        <w:t xml:space="preserve"> η μεγιστοποίηση του κέρδους και όχι η ποιότητα του δομημένου περιβάλλοντος, αφού δεν μπορεί να συμβιβαστεί η εμπορευματοποίηση της γης με την ποιότητα του δομημένου περιβάλλοντος, με ελεύθερους κοινόχρηστους χώρους, με δάση, ορεινούς όγκους, ακτές και τα λοιπά. </w:t>
      </w:r>
    </w:p>
    <w:p w14:paraId="3F2AED14" w14:textId="77777777" w:rsidR="00B65481" w:rsidRDefault="00CD7A71">
      <w:pPr>
        <w:spacing w:after="0" w:line="600" w:lineRule="auto"/>
        <w:ind w:firstLine="851"/>
        <w:jc w:val="both"/>
        <w:rPr>
          <w:rFonts w:eastAsia="Times New Roman"/>
          <w:szCs w:val="24"/>
        </w:rPr>
      </w:pPr>
      <w:r>
        <w:rPr>
          <w:rFonts w:eastAsia="Times New Roman"/>
          <w:szCs w:val="24"/>
        </w:rPr>
        <w:t xml:space="preserve">Βασικοί άξονες αυτής της πολιτικής </w:t>
      </w:r>
      <w:r>
        <w:rPr>
          <w:rFonts w:eastAsia="Times New Roman"/>
          <w:bCs/>
        </w:rPr>
        <w:t>είναι,</w:t>
      </w:r>
      <w:r>
        <w:rPr>
          <w:rFonts w:eastAsia="Times New Roman"/>
          <w:szCs w:val="24"/>
        </w:rPr>
        <w:t xml:space="preserve"> πρώτον, η διευκόλυνση υλοποίησης μεγάλων επενδύσεων μέσα από την απλοποίηση </w:t>
      </w:r>
      <w:r>
        <w:rPr>
          <w:rFonts w:eastAsia="Times New Roman"/>
          <w:bCs/>
        </w:rPr>
        <w:t>διαδικασιών</w:t>
      </w:r>
      <w:r>
        <w:rPr>
          <w:rFonts w:eastAsia="Times New Roman"/>
          <w:szCs w:val="24"/>
        </w:rPr>
        <w:t xml:space="preserve"> </w:t>
      </w:r>
      <w:proofErr w:type="spellStart"/>
      <w:r>
        <w:rPr>
          <w:rFonts w:eastAsia="Times New Roman"/>
          <w:szCs w:val="24"/>
        </w:rPr>
        <w:t>αδειοδότησης</w:t>
      </w:r>
      <w:proofErr w:type="spellEnd"/>
      <w:r>
        <w:rPr>
          <w:rFonts w:eastAsia="Times New Roman"/>
          <w:szCs w:val="24"/>
        </w:rPr>
        <w:t xml:space="preserve"> για το μεγάλο κεφάλαιο, η μείωση των εμποδίων καθυστερήσεων, όπως των περιβαλλοντικών </w:t>
      </w:r>
      <w:proofErr w:type="spellStart"/>
      <w:r>
        <w:rPr>
          <w:rFonts w:eastAsia="Times New Roman"/>
          <w:szCs w:val="24"/>
        </w:rPr>
        <w:t>αδειοδοτήσεων</w:t>
      </w:r>
      <w:proofErr w:type="spellEnd"/>
      <w:r>
        <w:rPr>
          <w:rFonts w:eastAsia="Times New Roman"/>
          <w:szCs w:val="24"/>
        </w:rPr>
        <w:t xml:space="preserve"> και των αλλαγών στη χρήση γης υπέρ </w:t>
      </w:r>
      <w:r>
        <w:rPr>
          <w:rFonts w:eastAsia="Times New Roman"/>
          <w:szCs w:val="24"/>
        </w:rPr>
        <w:lastRenderedPageBreak/>
        <w:t>των ομίλων. Δεύτερον, η επιτάχυνση της διαδικασίας συγκέντρωσης και συγκεντροποίησης γης και κεφαλαίου και στον χώρο των ιδιωτικών έργων. Τρίτον, η επιτάχυνση της ελεγχόμενης απαξίωσης κεφαλαίου με τη συρρίκνωση κυρίως μικρών κατασκευαστικών επιχειρήσεων -εννοούμε κυρίως τους αυτοαπασχολούμενους μηχανικούς- αλλά και η απαξίωση των επενδύσεων σε υφιστάμενες κατοικίες.</w:t>
      </w:r>
    </w:p>
    <w:p w14:paraId="3F2AED15" w14:textId="77777777" w:rsidR="00B65481" w:rsidRDefault="00CD7A71">
      <w:pPr>
        <w:spacing w:after="0" w:line="600" w:lineRule="auto"/>
        <w:ind w:firstLine="851"/>
        <w:jc w:val="both"/>
        <w:rPr>
          <w:rFonts w:eastAsia="Times New Roman"/>
          <w:szCs w:val="24"/>
        </w:rPr>
      </w:pPr>
      <w:r>
        <w:rPr>
          <w:rFonts w:eastAsia="Times New Roman"/>
          <w:szCs w:val="24"/>
        </w:rPr>
        <w:t xml:space="preserve">Έχετε νέα εργαλεία, πλήθος διαφορετικών πιστοποιητικών που ζητάτε για τα κτήρια. Ουσιαστικά, θα μετατρέψετε έναν μεγάλο όγκο κτηρίων σε ακατάλληλα. Πώς; Όταν ο ιδιοκτήτης δεν </w:t>
      </w:r>
      <w:r>
        <w:rPr>
          <w:rFonts w:eastAsia="Times New Roman"/>
          <w:bCs/>
        </w:rPr>
        <w:t>είναι</w:t>
      </w:r>
      <w:r>
        <w:rPr>
          <w:rFonts w:eastAsia="Times New Roman"/>
          <w:szCs w:val="24"/>
        </w:rPr>
        <w:t xml:space="preserve"> σε θέση να δαπανήσει νέα κεφάλαια.</w:t>
      </w:r>
    </w:p>
    <w:p w14:paraId="3F2AED1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Σημερινά στοιχεία της ΕΛΣΤΑΤ δίνουν μείωση καταναλωτικής δαπάνης για το 2016 συγκριτικά με το 2015. Βέβαια, δεν περισσεύουν λεφτά για καθημερινό φαγητό, πόσο δε μάλλον, πρόσθετα για την κατοικία. Να λοιπόν, πώς έρχεται η απαξίωση αυτών των κατοικιών.</w:t>
      </w:r>
    </w:p>
    <w:p w14:paraId="3F2AED1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Σήμερα μεγάλοι τραπεζικοί όμιλοι, εταιρείες διαχείρισης ακίνητης περιουσίας έχουν στην ιδιοκτησία τους ένα μεγάλο χαρτοφυλάκιο ακινήτων από κατασχέσεις, πλειστηριασμούς, που πρέπει να διαχειριστούν, διασφαλίζοντας, όμως, ικανοποιητικά </w:t>
      </w:r>
      <w:r>
        <w:rPr>
          <w:rFonts w:eastAsia="Times New Roman" w:cs="Times New Roman"/>
          <w:szCs w:val="24"/>
        </w:rPr>
        <w:lastRenderedPageBreak/>
        <w:t xml:space="preserve">κέρδη. Αυτή είναι η «Εθνική Αναπτυξιακή Στρατηγική 2021» που προωθεί η Κυβέρνηση, και με τη μείωση στο κεραμίδι της λαϊκής οικογένειας μέσα από τους πλειστηριασμούς. Άλλωστε, και στην πρόσφατη έκθεσή της η Τράπεζα της Ελλάδος θεωρεί αναγκαία την αλλαγή του παραγωγικού προτύπου της χώρας, δίνοντας έμφαση στην αποτελεσματική διαχείριση και </w:t>
      </w:r>
      <w:proofErr w:type="spellStart"/>
      <w:r>
        <w:rPr>
          <w:rFonts w:eastAsia="Times New Roman" w:cs="Times New Roman"/>
          <w:szCs w:val="24"/>
        </w:rPr>
        <w:t>απομείωση</w:t>
      </w:r>
      <w:proofErr w:type="spellEnd"/>
      <w:r>
        <w:rPr>
          <w:rFonts w:eastAsia="Times New Roman" w:cs="Times New Roman"/>
          <w:szCs w:val="24"/>
        </w:rPr>
        <w:t xml:space="preserve"> των κόκκινων δανείων. Ήδη, ετοιμάζονται οι τράπεζες στους επόμενους μήνες και μέσα από ηλεκτρονικούς πλειστηριασμούς να βγάλουν στην αγορά οκτώ με δέκα χιλιάδες ακίνητα, καθαρίζοντας τα χαρτοφυλάκιά τους από κόκκινα δάνεια.</w:t>
      </w:r>
    </w:p>
    <w:p w14:paraId="3F2AED1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Βέβαια, με την άγρια αντιλαϊκή πολιτική σας θα ακολουθήσουν κι άλλα. Ήδη, καθιερώσατε τους ηλεκτρονικούς πλειστηριασμούς τρεις φορές την εβδομάδα αντί μία ημέρα την εβδομάδα, που ίσχυε μέχρι σήμερα.</w:t>
      </w:r>
    </w:p>
    <w:p w14:paraId="3F2AED1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Για να αξιολογήσουν τη σημερινή αξία του κτηριακού αποθέματος, πρέπει το εμπόρευμα αυτό να καταγραφεί. Πώς; Μέσα από την ηλεκτρονική ταυτότητα κτηρίου. Έτσι, θα αξιολογηθεί, θα ρυθμιστούν οι αυθαιρεσίες του, θα προσδιοριστεί η αξία με τις νέες εργασίες ενίσχυσης ενδεχομένως, παραδείγματος χάριν, με μελέτη στατικής επάρκειας. Είναι όλα αυτά τα ακίνητα, που, αφού </w:t>
      </w:r>
      <w:r>
        <w:rPr>
          <w:rFonts w:eastAsia="Times New Roman" w:cs="Times New Roman"/>
          <w:szCs w:val="24"/>
        </w:rPr>
        <w:lastRenderedPageBreak/>
        <w:t>ρυθμιστούν και εξυγιανθούν, επισκευαστούν και ενισχυθούν ενδεχομένως στον φέροντα οργανισμό τους, θα ξαναμπούν στην αγορά ως νέο προϊόν από τους νέους μεγαλοϊδιοκτήτες.</w:t>
      </w:r>
    </w:p>
    <w:p w14:paraId="3F2AED1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τους μικροϊδιοκτήτες, οι μικρές ελαφρύνσεις προστίμων που προβλέπονται σε αυτό το νομοσχέδιο, για να τακτοποιήσουν την οικογενειακή στέγη, σε καμμία περίπτωση δεν συνιστά φιλολαϊκή ρύθμιση, αλλά ακόμα ένα χαράτσι, προκειμένου να εξυπηρετηθεί η εισπρακτική πολιτική σας, λεηλατώντας το λαϊκό εισόδημα. </w:t>
      </w:r>
    </w:p>
    <w:p w14:paraId="3F2AED1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Πάρα πολλά ακίνητα ακόμα δεν έχουν υπαχθεί στον νόμο από οικονομική αδυναμία, ενώ σε όσα έχουν ήδη υπαχθεί πολλοί είναι οι ιδιοκτήτες που αδυνατούν να πληρώσουν τις δόσεις. Έτσι, μπορεί τα επιβαλλόμενα πρόστιμα να φαίνονται φαινομενικά ελαφρύτερα σε σχέση με τον προηγούμενο νόμο –τα παράβολα από 500 ευρώ σε 250 ευρώ, νέες αντικειμενικές τιμές ζώνης, αύξηση των δόσεων από εξήντα σε εκατό- όμως, θεσμοθετούνται νέοι μηχανισμοί που βλέπουν πέρα από τη διαδικασία της ρύθμισης, δηλαδή, αποτελούν μια σειρά ρυθμίσεων συνεχούς αφαίμαξης λαϊκού εισοδήματος με δημιουργία ταυτότητας κτηρίου, </w:t>
      </w:r>
      <w:r>
        <w:rPr>
          <w:rFonts w:eastAsia="Times New Roman" w:cs="Times New Roman"/>
          <w:szCs w:val="24"/>
        </w:rPr>
        <w:lastRenderedPageBreak/>
        <w:t>συνεχή ανανέωση ανά πενταετία, υποχρεωτική υποβολή στοιχείων μέσω εξουσιοδοτημένου μηχανικού, μελέτη στατικής επάρκειας κ.λπ.. Και όλα αυτά πληρώνονται.</w:t>
      </w:r>
    </w:p>
    <w:p w14:paraId="3F2AED1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Επιπλέον, έρχονται νέες εισφορές εξαγοράς ισοζυγίου επιφάνειας μέσω μεταφοράς συντελεστή δόμησης, προκειμένου να εξαιρεθούν από κατεδάφιση. Νέα εργαλεία για επιπλέον χαράτσια.</w:t>
      </w:r>
    </w:p>
    <w:p w14:paraId="3F2AED1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Το νέο πλαίσιο που βάζετε με αυτό το νομοσχέδιο επί της ουσίας δεν πρόκειται για πρόληψη της αυθαίρετης δόμησης, αλλά για ενέργειες και διαδικασίες παρακολούθησης, εντοπισμού και κυρώσεων, δηλαδή, καταγραφή του τελικού αποτελέσματος της αυθαίρετης δόμησης και όχι μέτρα για την αντιμετώπισή της.</w:t>
      </w:r>
    </w:p>
    <w:p w14:paraId="3F2AED1E" w14:textId="77777777" w:rsidR="00B65481" w:rsidRDefault="00CD7A71">
      <w:pPr>
        <w:tabs>
          <w:tab w:val="left" w:pos="2820"/>
        </w:tabs>
        <w:spacing w:after="0" w:line="600" w:lineRule="auto"/>
        <w:ind w:firstLine="720"/>
        <w:jc w:val="both"/>
        <w:rPr>
          <w:rFonts w:eastAsia="Times New Roman"/>
          <w:szCs w:val="24"/>
        </w:rPr>
      </w:pPr>
      <w:r>
        <w:rPr>
          <w:rFonts w:eastAsia="Times New Roman"/>
          <w:szCs w:val="24"/>
        </w:rPr>
        <w:t>Προωθείτε την ιδιωτικοποίηση υπηρεσιών, αφού ακόμη και στα όργανα του Παρατηρητηρίου που δημιουργείτε προβλέπεται η συμμετοχή ιδιωτών, εταιρείες με ελεγκτές δόμησης, όπως και ΜΚΟ περιβαλλοντικών οργανώσεων, με όλα τα συνεπακόλουθα της ιδιωτικοποίησης ελεγκτικών υπηρεσιών.</w:t>
      </w:r>
    </w:p>
    <w:p w14:paraId="3F2AED1F" w14:textId="77777777" w:rsidR="00B65481" w:rsidRDefault="00CD7A71">
      <w:pPr>
        <w:tabs>
          <w:tab w:val="left" w:pos="2820"/>
        </w:tabs>
        <w:spacing w:after="0" w:line="600" w:lineRule="auto"/>
        <w:ind w:firstLine="720"/>
        <w:jc w:val="both"/>
        <w:rPr>
          <w:rFonts w:eastAsia="Times New Roman"/>
          <w:szCs w:val="24"/>
        </w:rPr>
      </w:pPr>
      <w:r>
        <w:rPr>
          <w:rFonts w:eastAsia="Times New Roman"/>
          <w:szCs w:val="24"/>
        </w:rPr>
        <w:lastRenderedPageBreak/>
        <w:t xml:space="preserve">Από τις διατάξεις, λοιπόν, του νομοσχεδίου προκύπτει σαφής στόχευση απαξίωσης της μικρής ιδιοκτησίας με απαγόρευση δικαιοπραξιών και κάθε μεταβίβαση ή σύσταση εμπραγμάτου δικαιώματος σε ακίνητο με αυθαίρετο κτίσμα, όπως μίσθωση, άδεια λειτουργίας, ασφάλιση του ακινήτου, κληρονομιά και άλλα. Το εξαιρείτε, όμως, στα τουριστικά και στα </w:t>
      </w:r>
      <w:proofErr w:type="spellStart"/>
      <w:r>
        <w:rPr>
          <w:rFonts w:eastAsia="Times New Roman"/>
          <w:szCs w:val="24"/>
        </w:rPr>
        <w:t>μεγαλοξενοδοχεία</w:t>
      </w:r>
      <w:proofErr w:type="spellEnd"/>
      <w:r>
        <w:rPr>
          <w:rFonts w:eastAsia="Times New Roman"/>
          <w:szCs w:val="24"/>
        </w:rPr>
        <w:t xml:space="preserve">. Όμως, εργαζόμενοι με χαμηλά εισοδήματα που δεν μπορούν να </w:t>
      </w:r>
      <w:proofErr w:type="spellStart"/>
      <w:r>
        <w:rPr>
          <w:rFonts w:eastAsia="Times New Roman"/>
          <w:szCs w:val="24"/>
        </w:rPr>
        <w:t>αντεπεξέλθουν</w:t>
      </w:r>
      <w:proofErr w:type="spellEnd"/>
      <w:r>
        <w:rPr>
          <w:rFonts w:eastAsia="Times New Roman"/>
          <w:szCs w:val="24"/>
        </w:rPr>
        <w:t xml:space="preserve"> στη συνεχιζόμενη επιβάρυνση για τη ρύθμιση και τη διατήρησή τους, εντός των νομικών πλαισίων, θα τα εγκαταλείπουν στην τύχη τους με σοβαρές επιπτώσεις και στο εισόδημα αλλά και στο δομημένο περιβάλλον.</w:t>
      </w:r>
    </w:p>
    <w:p w14:paraId="3F2AED20" w14:textId="77777777" w:rsidR="00B65481" w:rsidRDefault="00CD7A71">
      <w:pPr>
        <w:tabs>
          <w:tab w:val="left" w:pos="2820"/>
        </w:tabs>
        <w:spacing w:after="0" w:line="600" w:lineRule="auto"/>
        <w:ind w:firstLine="720"/>
        <w:jc w:val="both"/>
        <w:rPr>
          <w:rFonts w:eastAsia="Times New Roman"/>
          <w:szCs w:val="24"/>
        </w:rPr>
      </w:pPr>
      <w:r>
        <w:rPr>
          <w:rFonts w:eastAsia="Times New Roman"/>
          <w:szCs w:val="24"/>
        </w:rPr>
        <w:t xml:space="preserve">Με τη δήθεν απλούστευση της διαδικασίας εγκρίσεων από φορείς και υπηρεσίες ικανοποιείτε την απαίτηση των επιχειρηματικών ομίλων να παρακάμψουν εμπόδια στην υλοποίηση των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επενδύσεών τους. Κριτήρια τύπου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όμως, εισάγονται και στο πλαίσιο των επιχειρηματικών δραστηριοτήτων στις κατασκευές πολυτελών κατοικιών και επενδύσεων σε ακίνητα επαγγελματικής χρήσης. Στην πορεία μέσω ηλεκτρονι</w:t>
      </w:r>
      <w:r>
        <w:rPr>
          <w:rFonts w:eastAsia="Times New Roman"/>
          <w:szCs w:val="24"/>
        </w:rPr>
        <w:lastRenderedPageBreak/>
        <w:t>κού ελέγχου, εφόσον διαπιστωθούν λάθη και ελλείψεις, θα διακόπτονται οι οικοδομικές εργασίες και θα δίνεται ένα πολύ σφικτό χρονικό περιθώριο συμπλήρωσης και διόρθωσης.</w:t>
      </w:r>
    </w:p>
    <w:p w14:paraId="3F2AED21" w14:textId="77777777" w:rsidR="00B65481" w:rsidRDefault="00CD7A71">
      <w:pPr>
        <w:tabs>
          <w:tab w:val="left" w:pos="2820"/>
        </w:tabs>
        <w:spacing w:after="0" w:line="600" w:lineRule="auto"/>
        <w:ind w:firstLine="720"/>
        <w:jc w:val="both"/>
        <w:rPr>
          <w:rFonts w:eastAsia="Times New Roman"/>
          <w:szCs w:val="24"/>
        </w:rPr>
      </w:pPr>
      <w:r>
        <w:rPr>
          <w:rFonts w:eastAsia="Times New Roman"/>
          <w:szCs w:val="24"/>
        </w:rPr>
        <w:t>Η διαδικασία έκδοσης και ελέγχου αδειών που προτείνετε δημιουργεί περισσότερα προβλήματα στον αυτοαπασχολούμενο μηχανικό, γιατί αυτός δεν θα ξεκινάει το έργο πριν ολοκληρωθούν οι εγκρίσεις, οι έλεγχοι των μελετών και η έκδοση της οικοδομικής άδειας από φόβο μήπως κάτι εφαρμοστεί λάθος και το έργο κηρυχθεί αυθαίρετο και σταματήσουν οι εργασίες.</w:t>
      </w:r>
    </w:p>
    <w:p w14:paraId="3F2AED22" w14:textId="77777777" w:rsidR="00B65481" w:rsidRDefault="00CD7A71">
      <w:pPr>
        <w:tabs>
          <w:tab w:val="left" w:pos="2820"/>
        </w:tabs>
        <w:spacing w:after="0" w:line="600" w:lineRule="auto"/>
        <w:ind w:firstLine="720"/>
        <w:jc w:val="both"/>
        <w:rPr>
          <w:rFonts w:eastAsia="Times New Roman"/>
          <w:szCs w:val="24"/>
        </w:rPr>
      </w:pPr>
      <w:r>
        <w:rPr>
          <w:rFonts w:eastAsia="Times New Roman"/>
          <w:szCs w:val="24"/>
        </w:rPr>
        <w:t>Ευνοούνται ξανά οι μεγάλες κατασκευαστικές και μελετητικές εταιρείες που είναι σε θέση να διαχειριστούν εγκαίρως και αποτελεσματικά αυτές τις εξελίξεις, αφού διαθέτουν απόθεμα σε κεφάλαιο, εξοπλισμό, εργατικό δυναμικό και συνεχή δραστηριότητα που θα αξιοποιούν τη δυνατότητα έναρξης εργασιών, ταυτόχρονα με την υποβολή των στοιχείων των φακέλων. Έτσι γίνεται συγκέντρωση και συγκεντροποίηση των ιδιωτικών έργων.</w:t>
      </w:r>
    </w:p>
    <w:p w14:paraId="3F2AED23" w14:textId="77777777" w:rsidR="00B65481" w:rsidRDefault="00CD7A71">
      <w:pPr>
        <w:tabs>
          <w:tab w:val="left" w:pos="2820"/>
        </w:tabs>
        <w:spacing w:after="0" w:line="600" w:lineRule="auto"/>
        <w:ind w:firstLine="720"/>
        <w:jc w:val="both"/>
        <w:rPr>
          <w:rFonts w:eastAsia="Times New Roman"/>
          <w:szCs w:val="24"/>
        </w:rPr>
      </w:pPr>
      <w:r>
        <w:rPr>
          <w:rFonts w:eastAsia="Times New Roman"/>
          <w:szCs w:val="24"/>
        </w:rPr>
        <w:t>Ακόμα, με το παρόν σχέδιο μετατίθενται οι ευθύνες του κρατικού ελέγχου έγκρισης των μελετών και ελέγχου κατασκευών στους ιδιώτες μηχανικούς, είτε ως μελετητές είτε ως ελεγκτές δόμησης, όπως και στον προηγούμενο νόμο.</w:t>
      </w:r>
    </w:p>
    <w:p w14:paraId="3F2AED24" w14:textId="77777777" w:rsidR="00B65481" w:rsidRDefault="00CD7A71">
      <w:pPr>
        <w:tabs>
          <w:tab w:val="left" w:pos="2820"/>
        </w:tabs>
        <w:spacing w:after="0" w:line="600" w:lineRule="auto"/>
        <w:ind w:firstLine="720"/>
        <w:jc w:val="both"/>
        <w:rPr>
          <w:rFonts w:eastAsia="Times New Roman"/>
          <w:szCs w:val="24"/>
        </w:rPr>
      </w:pPr>
      <w:r>
        <w:rPr>
          <w:rFonts w:eastAsia="Times New Roman"/>
          <w:szCs w:val="24"/>
        </w:rPr>
        <w:lastRenderedPageBreak/>
        <w:t>Σε ό,τι αφορά την ηλεκτρονική ταυτότητα κτιρίου που προωθείτε, υποχρεώνεται κάθε ιδιώτης με δικά του έξοδα και σε εύλογο διάστημα να πληρώσει ιδιώτη μηχανικό για τη σύνταξη του φακέλου, αφού πρώτα έχει ρυθμίσει αυθαιρεσίες και πιθανόν ενισχύσει στατικά την αυθαίρετη κατασκευή του. Θεσπίζεται έτσι διαρκής υποχρέωση και οικονομική επιβάρυνση των ιδιοκτητών, αλλά και διαρκής ποινικοποίηση του επαγγέλματος του μηχανικού, καθώς η υποχρέωση, η ευθύνη του και οι βαριές κυρώσεις εκτείνονται στο διηνεκές.</w:t>
      </w:r>
    </w:p>
    <w:p w14:paraId="3F2AED25" w14:textId="77777777" w:rsidR="00B65481" w:rsidRDefault="00CD7A71">
      <w:pPr>
        <w:tabs>
          <w:tab w:val="left" w:pos="2820"/>
        </w:tabs>
        <w:spacing w:after="0" w:line="600" w:lineRule="auto"/>
        <w:ind w:firstLine="720"/>
        <w:jc w:val="both"/>
        <w:rPr>
          <w:rFonts w:eastAsia="Times New Roman"/>
          <w:szCs w:val="24"/>
        </w:rPr>
      </w:pPr>
      <w:r>
        <w:rPr>
          <w:rFonts w:eastAsia="Times New Roman"/>
          <w:szCs w:val="24"/>
        </w:rPr>
        <w:t>Σε ό,τι αφορά την Τράπεζα Δικαιωμάτων Δόμησης και Κοινόχρηστων Χώρων, ουσιαστικά διευκολύνεται η αξιοποίηση με καθαρά εμπορική και επενδυτική κατεύθυνση της μεταφοράς συντελεστή δόμησης για προσαύξηση συντελεστή οικοπέδων για ανέγερση νέων κτιρίων.</w:t>
      </w:r>
    </w:p>
    <w:p w14:paraId="3F2AED26" w14:textId="77777777" w:rsidR="00B65481" w:rsidRDefault="00CD7A71">
      <w:pPr>
        <w:tabs>
          <w:tab w:val="left" w:pos="2820"/>
        </w:tabs>
        <w:spacing w:after="0" w:line="600" w:lineRule="auto"/>
        <w:ind w:firstLine="709"/>
        <w:jc w:val="both"/>
        <w:rPr>
          <w:rFonts w:eastAsia="Times New Roman"/>
          <w:szCs w:val="24"/>
        </w:rPr>
      </w:pPr>
      <w:r>
        <w:rPr>
          <w:rFonts w:eastAsia="Times New Roman"/>
          <w:szCs w:val="24"/>
        </w:rPr>
        <w:t xml:space="preserve">Σε ό,τι αφορά τον υπολογισμό προστίμου στα αυτοτελή υπόγεια που αυθαίρετα μετατράπηκαν σε κατοικία ή κατάστημα, η επιβάρυνση του προστίμου είναι πολύ μεγαλύτερη σε σύγκριση με υπόγεια και σοφίτες σε βίλες και </w:t>
      </w:r>
      <w:proofErr w:type="spellStart"/>
      <w:r>
        <w:rPr>
          <w:rFonts w:eastAsia="Times New Roman"/>
          <w:szCs w:val="24"/>
        </w:rPr>
        <w:t>μεζονέτες</w:t>
      </w:r>
      <w:proofErr w:type="spellEnd"/>
      <w:r>
        <w:rPr>
          <w:rFonts w:eastAsia="Times New Roman"/>
          <w:szCs w:val="24"/>
        </w:rPr>
        <w:t xml:space="preserve"> που δεν αποτελούν αυτοτελή χώρο.</w:t>
      </w:r>
    </w:p>
    <w:p w14:paraId="3F2AED27" w14:textId="77777777" w:rsidR="00B65481" w:rsidRDefault="00CD7A71">
      <w:pPr>
        <w:tabs>
          <w:tab w:val="left" w:pos="2940"/>
        </w:tabs>
        <w:spacing w:after="0" w:line="600" w:lineRule="auto"/>
        <w:ind w:firstLine="709"/>
        <w:jc w:val="both"/>
        <w:rPr>
          <w:rFonts w:eastAsia="Times New Roman"/>
          <w:szCs w:val="24"/>
        </w:rPr>
      </w:pPr>
      <w:r>
        <w:rPr>
          <w:rFonts w:eastAsia="Times New Roman"/>
          <w:szCs w:val="24"/>
        </w:rPr>
        <w:lastRenderedPageBreak/>
        <w:t xml:space="preserve">Πλήττετε έτσι υπέρμετρα τα λαϊκά στρώματα σε υποβαθμισμένες περιοχές και ευνοείτε </w:t>
      </w:r>
      <w:r>
        <w:rPr>
          <w:rFonts w:eastAsia="Times New Roman"/>
          <w:szCs w:val="24"/>
          <w:lang w:val="en-US"/>
        </w:rPr>
        <w:t>playrooms</w:t>
      </w:r>
      <w:r>
        <w:rPr>
          <w:rFonts w:eastAsia="Times New Roman"/>
          <w:szCs w:val="24"/>
        </w:rPr>
        <w:t xml:space="preserve"> και σοφίτες των πλουσίων. Γι’ αυτό είναι και ταξικό το νομοσχέδιο σας.</w:t>
      </w:r>
    </w:p>
    <w:p w14:paraId="3F2AED28"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Είναι, επίσης, άδικο, γιατί δεν συμψηφίζετε παλιότερα πρόστιμα για το ίδιο ακίνητο, που είχαν καταβάλει υψηλότερα πρόστιμα.</w:t>
      </w:r>
    </w:p>
    <w:p w14:paraId="3F2AED29"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 xml:space="preserve">Προωθείτε προνομιακά το τουριστικό κεφάλαιο και του επιτρέπετε να χρησιμοποιεί το προηγούμενο νομικό καθεστώς, για να το απαλλάσσετε από παρανομίες, όταν φτωχά στρώματα τα χαρατσώνετε. Βεβαίως, αυτοί αποκομίζουν προκλητικά περισσότερα οφέλη, γεγονός που εντοπίζει και η Επιστημονική Υπηρεσία της Βουλής στην έκθεσή της, που αναφέρει ότι δεν συνάδει με τα </w:t>
      </w:r>
      <w:proofErr w:type="spellStart"/>
      <w:r>
        <w:rPr>
          <w:rFonts w:eastAsia="Times New Roman"/>
          <w:szCs w:val="24"/>
        </w:rPr>
        <w:t>νομολογιακά</w:t>
      </w:r>
      <w:proofErr w:type="spellEnd"/>
      <w:r>
        <w:rPr>
          <w:rFonts w:eastAsia="Times New Roman"/>
          <w:szCs w:val="24"/>
        </w:rPr>
        <w:t xml:space="preserve"> δεδομένα και με το άρθρο 89. Να, λοιπόν, οι εξαιρέσεις σας ποιες είναι.</w:t>
      </w:r>
    </w:p>
    <w:p w14:paraId="3F2AED2A" w14:textId="77777777" w:rsidR="00B65481" w:rsidRDefault="00CD7A71">
      <w:pPr>
        <w:tabs>
          <w:tab w:val="left" w:pos="2940"/>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ολοκληρώνετε.</w:t>
      </w:r>
    </w:p>
    <w:p w14:paraId="3F2AED2B" w14:textId="77777777" w:rsidR="00B65481" w:rsidRDefault="00CD7A71">
      <w:pPr>
        <w:tabs>
          <w:tab w:val="left" w:pos="2940"/>
        </w:tabs>
        <w:spacing w:after="0"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Τελειώνω, κύριε Πρόεδρε.</w:t>
      </w:r>
    </w:p>
    <w:p w14:paraId="3F2AED2C"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 xml:space="preserve">Επίσης, αποδεικνύεται ο αντιεπιστημονικός διαχωρισμός ΔΕΗ και ΔΕΔΔΗΕ, αφού δεν είναι σε βάση παραγωγική, αλλά </w:t>
      </w:r>
      <w:r>
        <w:rPr>
          <w:rFonts w:eastAsia="Times New Roman"/>
          <w:szCs w:val="24"/>
        </w:rPr>
        <w:lastRenderedPageBreak/>
        <w:t>οικονομική, όπως επιτάσσουν οι ντιρεκτίβες της Ευρωπαϊκής Ένωσης για την απελευθέρωση ενέργειας σε βάρος των λαϊκών στρωμάτων και υπέρ της κερδοφορίας των ομίλων.</w:t>
      </w:r>
    </w:p>
    <w:p w14:paraId="3F2AED2D"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Καταψηφίζουμε, λοιπόν, επί της αρχής το νομοσχέδιό σας, που επιβεβαιώνει ότι η αυθαίρετη δόμηση δεν είναι φυσικό φαινόμενο. Έχει να κάνει με τον καπιταλιστικό τρόπο παραγωγής, σύμφωνα με τον οποίον η γη είναι εμπόρευμα και όχι κοινωνικό αγαθό.</w:t>
      </w:r>
    </w:p>
    <w:p w14:paraId="3F2AED2E" w14:textId="77777777" w:rsidR="00B65481" w:rsidRDefault="00CD7A71">
      <w:pPr>
        <w:tabs>
          <w:tab w:val="left" w:pos="294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Καλείται στο Βήμα ο κ. Γεώργιος Λαζαρίδης, ειδικός αγορητής από τους Ανεξάρτητους Έλληνες.</w:t>
      </w:r>
    </w:p>
    <w:p w14:paraId="3F2AED2F"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 xml:space="preserve">Πριν πάρει τον λόγο ο κ. Λαζαρίδης, να σας ενημερώσω ότι κάναμε έναν υπολογισμό. Έχουν γραφτεί τριάντα συνάδελφοι. Συνολικά Κοινοβουλευτικοί Εκπρόσωποι, Υπουργοί, σήμερα και αύριο, είναι γύρω στις οκτώ με </w:t>
      </w:r>
      <w:proofErr w:type="spellStart"/>
      <w:r>
        <w:rPr>
          <w:rFonts w:eastAsia="Times New Roman"/>
          <w:szCs w:val="24"/>
        </w:rPr>
        <w:t>οκτώμισι</w:t>
      </w:r>
      <w:proofErr w:type="spellEnd"/>
      <w:r>
        <w:rPr>
          <w:rFonts w:eastAsia="Times New Roman"/>
          <w:szCs w:val="24"/>
        </w:rPr>
        <w:t xml:space="preserve"> ώρες. Νομίζω, λοιπόν, ότι μπορούμε να το σπάσουμε στα δύο: απόψε να πάμε γύρω στις 10.00΄ με 10.30΄ και αύριο άλλες τέσσερις με τεσσερισήμισι ώρες, από τις 10.00΄ το πρωί. Οπότε, λογικά μέχρι τις τρεις η ώρα το μεσημέρι θα έχουμε τελειώσει. Αν συμφωνείτε, να το πάμε έτσι.</w:t>
      </w:r>
    </w:p>
    <w:p w14:paraId="3F2AED30" w14:textId="77777777" w:rsidR="00B65481" w:rsidRDefault="00CD7A71">
      <w:pPr>
        <w:tabs>
          <w:tab w:val="left" w:pos="2940"/>
        </w:tabs>
        <w:spacing w:after="0" w:line="600" w:lineRule="auto"/>
        <w:ind w:firstLine="720"/>
        <w:jc w:val="both"/>
        <w:rPr>
          <w:rFonts w:eastAsia="Times New Roman"/>
          <w:szCs w:val="24"/>
        </w:rPr>
      </w:pPr>
      <w:r>
        <w:rPr>
          <w:rFonts w:eastAsia="Times New Roman"/>
          <w:b/>
          <w:szCs w:val="24"/>
        </w:rPr>
        <w:lastRenderedPageBreak/>
        <w:t>ΟΛΟΙ ΟΙ ΒΟΥΛΕΥΤΕΣ:</w:t>
      </w:r>
      <w:r>
        <w:rPr>
          <w:rFonts w:eastAsia="Times New Roman"/>
          <w:szCs w:val="24"/>
        </w:rPr>
        <w:t xml:space="preserve"> Μάλιστα, μάλιστα.</w:t>
      </w:r>
    </w:p>
    <w:p w14:paraId="3F2AED31" w14:textId="77777777" w:rsidR="00B65481" w:rsidRDefault="00CD7A71">
      <w:pPr>
        <w:tabs>
          <w:tab w:val="left" w:pos="294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 Σώμα </w:t>
      </w:r>
      <w:proofErr w:type="spellStart"/>
      <w:r>
        <w:rPr>
          <w:rFonts w:eastAsia="Times New Roman"/>
          <w:szCs w:val="24"/>
        </w:rPr>
        <w:t>φυμφωνεί</w:t>
      </w:r>
      <w:proofErr w:type="spellEnd"/>
      <w:r>
        <w:rPr>
          <w:rFonts w:eastAsia="Times New Roman"/>
          <w:szCs w:val="24"/>
        </w:rPr>
        <w:t>.</w:t>
      </w:r>
    </w:p>
    <w:p w14:paraId="3F2AED32"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Κύριε Λαζαρίδη, έχετε τον λόγο.</w:t>
      </w:r>
    </w:p>
    <w:p w14:paraId="3F2AED33" w14:textId="77777777" w:rsidR="00B65481" w:rsidRDefault="00CD7A71">
      <w:pPr>
        <w:tabs>
          <w:tab w:val="left" w:pos="2940"/>
        </w:tabs>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Σας ευχαριστώ, κύριε Πρόεδρε.</w:t>
      </w:r>
    </w:p>
    <w:p w14:paraId="3F2AED34"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 xml:space="preserve">Κατ’ αρχάς, θα ήθελα να ξεκινήσω λέγοντας, κύριε Υπουργέ, ότι και εγώ συμφωνώ με τον συνάδελφο Κωνσταντόπουλο για την παράταση των δασικών χαρτών, ότι θα πρέπει να δοθεί παράταση. Με έχουν πάρει πολλοί από τη Μακεδονία και συγκεκριμένα από τη Χαλκιδική, από Θεσσαλονίκη και άλλες περιοχές, όπου υπάρχει σοβαρό πρόβλημα. </w:t>
      </w:r>
    </w:p>
    <w:p w14:paraId="3F2AED35"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 xml:space="preserve">Εδώ και καιρό, μάλιστα, είχα τοποθετηθεί και το είχα ζητήσει και εγώ αυτό, ότι πρέπει να δοθεί παράταση, γιατί αυτά τα προβλήματα τα οποία έχουν προκύψει από τη σύνταξη των δασικών χαρτών, δεν προκύπτουν από ευθύνη των πολιτών, προκύπτουν από ευθύνη των υπαλλήλων των δασαρχείων, γιατί ο τρόπος με τον οποίον συνέταξαν τους χάρτες είναι λανθασμένος, κύριε Υπουργέ. Πήραν στοιχεία από αεροφωτογραφίες του 1945 και τις εφάρμοσαν στον χάρτη. Αυτό είχε σαν αποτέλεσμα να μη ληφθούν υπ’ </w:t>
      </w:r>
      <w:proofErr w:type="spellStart"/>
      <w:r>
        <w:rPr>
          <w:rFonts w:eastAsia="Times New Roman"/>
          <w:szCs w:val="24"/>
        </w:rPr>
        <w:t>όψιν</w:t>
      </w:r>
      <w:proofErr w:type="spellEnd"/>
      <w:r>
        <w:rPr>
          <w:rFonts w:eastAsia="Times New Roman"/>
          <w:szCs w:val="24"/>
        </w:rPr>
        <w:t xml:space="preserve"> οι αναδασμοί του 1955, του 1960, του 1965, </w:t>
      </w:r>
      <w:r>
        <w:rPr>
          <w:rFonts w:eastAsia="Times New Roman"/>
          <w:szCs w:val="24"/>
        </w:rPr>
        <w:lastRenderedPageBreak/>
        <w:t xml:space="preserve">οπότε έχουμε αυτά τα προβλήματα. Χαρακτηρίζουν ως δασικές εκτάσεις κλήρους. Δεν είναι απλώς αγροτεμάχια, είναι κλήροι. </w:t>
      </w:r>
      <w:proofErr w:type="spellStart"/>
      <w:r>
        <w:rPr>
          <w:rFonts w:eastAsia="Times New Roman"/>
          <w:szCs w:val="24"/>
        </w:rPr>
        <w:t>Εδόθησαν</w:t>
      </w:r>
      <w:proofErr w:type="spellEnd"/>
      <w:r>
        <w:rPr>
          <w:rFonts w:eastAsia="Times New Roman"/>
          <w:szCs w:val="24"/>
        </w:rPr>
        <w:t xml:space="preserve"> με τους αναδασμούς στους αγρότες, προκειμένου να χρησιμοποιηθούν ως χωράφια, ως αγροί. Επομένως συνυπογράφω και εγώ στο αίτημα αυτό περί παρατάσεως.</w:t>
      </w:r>
    </w:p>
    <w:p w14:paraId="3F2AED36"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Τώρα κάτι άλλο θέλω να πω. Θα ήθελα να κάνω μια αναφορά στο υπόμνημα -είχα αναφερθεί ήδη από τις επιτροπές- που κατέθεσε ο Οικοδομικός Συνεταιρισμός του ΟΤΕ. Βέβαια, είναι και άλλοι συνεταιρισμοί. Έκαναν μια συνένωση, μαζεύτηκαν σε έξι χιλιάδες στρέμματα και ζητούν οι άνθρωποι -είναι δίκαιο το αίτημά τους- κάποια στιγμή να λυθεί το πρόβλημα αυτό, γιατί εδώ και δεκαετίες, συγκεκριμένα από το 1965, τελούν εν ομηρία αυτοί οι άνθρωποι.</w:t>
      </w:r>
    </w:p>
    <w:p w14:paraId="3F2AED37" w14:textId="77777777" w:rsidR="00B65481" w:rsidRDefault="00CD7A71">
      <w:pPr>
        <w:spacing w:after="0" w:line="600" w:lineRule="auto"/>
        <w:ind w:firstLine="720"/>
        <w:jc w:val="both"/>
        <w:rPr>
          <w:rFonts w:eastAsia="Times New Roman"/>
          <w:szCs w:val="24"/>
        </w:rPr>
      </w:pPr>
      <w:r>
        <w:rPr>
          <w:rFonts w:eastAsia="Times New Roman"/>
          <w:szCs w:val="24"/>
        </w:rPr>
        <w:t xml:space="preserve">Δηλαδή, ενώ έπρεπε να δοθεί μία λύση από τις προηγούμενες κυβερνήσεις και να γίνει μία ρυμοτομία στην περιοχή, για να ικανοποιήσουν οι άνθρωποι τις οικιστικές τους ανάγκες -άλλωστε, μιλάμε για μία μεγάλη έκταση, έξι χιλιάδες στρέμματα, οπότε μπορούσε να εφαρμοστεί μία ρυμοτομία, η οποία θα ήταν σύγχρονη, θα ικανοποιούσε όλες τις απαιτήσεις, θα ήταν φιλική </w:t>
      </w:r>
      <w:r>
        <w:rPr>
          <w:rFonts w:eastAsia="Times New Roman"/>
          <w:szCs w:val="24"/>
        </w:rPr>
        <w:lastRenderedPageBreak/>
        <w:t>προς το περιβάλλον- και όμως δεν έγινε. Πρέπει να το δούμε και αυτό, γιατί οι άνθρωποι είναι πενήντα δύο χρόνια σε ομηρεία.</w:t>
      </w:r>
    </w:p>
    <w:p w14:paraId="3F2AED38" w14:textId="77777777" w:rsidR="00B65481" w:rsidRDefault="00CD7A71">
      <w:pPr>
        <w:spacing w:after="0" w:line="600" w:lineRule="auto"/>
        <w:ind w:firstLine="720"/>
        <w:jc w:val="both"/>
        <w:rPr>
          <w:rFonts w:eastAsia="Times New Roman"/>
          <w:szCs w:val="24"/>
        </w:rPr>
      </w:pPr>
      <w:r>
        <w:rPr>
          <w:rFonts w:eastAsia="Times New Roman"/>
          <w:szCs w:val="24"/>
        </w:rPr>
        <w:t>Ένας άλλος συνεταιρισμός, ο «Ψηλορείτης» στη Σκάλα Ωρωπού, μου έστειλε ένα υπόμνημα. Είναι πεντακόσια στρέμματα και αυτοί. Είναι αιτήματα πραγματικά, που δεν μπορούν να μη μας ευαισθητοποιήσουν και πρέπει κάποια στιγμή να λυθούν. Γιατί για το ότι όλες αυτές τις δεκαετίες δεν ικανοποιήθηκαν τα αιτήματά τους, για να αποκτήσουν μία ρυμοτομία και να κτίσουν οι άνθρωποι, δεν ευθύνονται αυτοί. Ευθύνεται αυτό που έχω πει πολλές φορές και εδώ, ότι η δασική νομοθεσία, όπως και γενικά ο τρόπος με τον οποίο είχε νομοθετηθεί το σύστημα αυτό, βάσει του οποίου γίνονταν οι ρυμοτομίες, ήταν απηρχαιωμένο, υπήρχε αυτή η πολυνομία, με αποτέλεσμα να είναι δυσκίνητο.</w:t>
      </w:r>
    </w:p>
    <w:p w14:paraId="3F2AED39" w14:textId="77777777" w:rsidR="00B65481" w:rsidRDefault="00CD7A71">
      <w:pPr>
        <w:spacing w:after="0" w:line="600" w:lineRule="auto"/>
        <w:ind w:firstLine="720"/>
        <w:jc w:val="both"/>
        <w:rPr>
          <w:rFonts w:eastAsia="Times New Roman"/>
          <w:color w:val="000000" w:themeColor="text1"/>
          <w:szCs w:val="24"/>
        </w:rPr>
      </w:pPr>
      <w:r w:rsidRPr="00934B2E">
        <w:rPr>
          <w:rFonts w:eastAsia="Times New Roman"/>
          <w:color w:val="000000" w:themeColor="text1"/>
          <w:szCs w:val="24"/>
        </w:rPr>
        <w:t xml:space="preserve">Το έχω πει, θα το ξαναπώ και θα το λέω: Σε καμμία χώρα του κόσμου δεν υπάρχει ο νομικός όρος «δασωμένος αγρός». Μόνο στην Ελλάδα το συναντάς αυτό. Ή αγρός είναι κάτι ή δάσος. Εδώ στην Ελλάδα είναι δασωμένος αγρός, δηλαδή και δάσος και αγρός. </w:t>
      </w:r>
    </w:p>
    <w:p w14:paraId="3F2AED3A" w14:textId="77777777" w:rsidR="00B65481" w:rsidRDefault="00CD7A71">
      <w:pPr>
        <w:spacing w:after="0" w:line="600" w:lineRule="auto"/>
        <w:ind w:firstLine="720"/>
        <w:jc w:val="both"/>
        <w:rPr>
          <w:rFonts w:eastAsia="Times New Roman"/>
          <w:szCs w:val="24"/>
        </w:rPr>
      </w:pPr>
      <w:r>
        <w:rPr>
          <w:rFonts w:eastAsia="Times New Roman"/>
          <w:szCs w:val="24"/>
        </w:rPr>
        <w:lastRenderedPageBreak/>
        <w:t>Εδώ θα φέρω ένα παράδειγμα. Στην Πελοπόννησο έχουν εγκαταλειφθεί αυτά τα χρόνια ένα εκατομμύριο τετρακόσιες χιλιάδες ορεινές και ημιορεινές καλλιέργειες, όπου οι άνθρωποι καλλιεργούσαν ψυχανθή, όσπρια κ.λπ. εξαιρετικής ποιότητας. Τώρα, λόγω της κρίσης, θέλουν να ξαναγυρίσουν και να καλλιεργήσουν τα χωράφια. Δεν μπορούν να τα καλλιεργήσουν, γιατί θα πάνε τα δασαρχεία και θα τους πουν «είναι δασωμένοι οι αγροί σας!». Δηλαδή, μιλάμε για παράλογα, για εξωφρενικά πράγματα!</w:t>
      </w:r>
    </w:p>
    <w:p w14:paraId="3F2AED3B" w14:textId="77777777" w:rsidR="00B65481" w:rsidRDefault="00CD7A71">
      <w:pPr>
        <w:spacing w:after="0" w:line="600" w:lineRule="auto"/>
        <w:ind w:firstLine="720"/>
        <w:jc w:val="both"/>
        <w:rPr>
          <w:rFonts w:eastAsia="Times New Roman"/>
          <w:szCs w:val="24"/>
        </w:rPr>
      </w:pPr>
      <w:r>
        <w:rPr>
          <w:rFonts w:eastAsia="Times New Roman"/>
          <w:szCs w:val="24"/>
        </w:rPr>
        <w:t xml:space="preserve">Και εδώ, κύριοι συνάδελφοι, θέλω να πω ότι κάποια στιγμή πρέπει να καθίσουμε όλοι μαζί -γιατί αυτό είναι ένα θέμα που πρέπει να το δούμε με ευαισθησία, πέρα από κομματικές και πολιτικές αποχρώσεις, για όφελος των πολιτών- και να κάνουμε μία σύγχρονη δασική νομοθεσία. Να ξεφύγουμε από αυτές τις αγκυλώσεις του παρελθόντος. </w:t>
      </w:r>
    </w:p>
    <w:p w14:paraId="3F2AED3C" w14:textId="77777777" w:rsidR="00B65481" w:rsidRDefault="00CD7A71">
      <w:pPr>
        <w:spacing w:after="0" w:line="600" w:lineRule="auto"/>
        <w:ind w:firstLine="720"/>
        <w:jc w:val="both"/>
        <w:rPr>
          <w:rFonts w:eastAsia="Times New Roman"/>
          <w:szCs w:val="24"/>
        </w:rPr>
      </w:pPr>
      <w:r>
        <w:rPr>
          <w:rFonts w:eastAsia="Times New Roman"/>
          <w:szCs w:val="24"/>
        </w:rPr>
        <w:t xml:space="preserve">Κύριε Υπουργέ, θα ήθελα να κάνω κάποιες παρατηρήσεις εν τάχει, πριν περάσω στην τοποθέτησή μου, σχετικά με το άρθρο 64, όπου αναφέρεται η υποχρέωση επισύναψης βεβαίωσης του μηχανικού για τις συμβολαιογραφικές πράξεις. Αυτό είναι σωστό. Όμως, στις περιπτώσεις αποδοχής κληρονομιάς, όπως ξέρετε, κύριε Υπουργέ, είναι μία αναγκαστική διαδοχή, οπότε οι </w:t>
      </w:r>
      <w:r>
        <w:rPr>
          <w:rFonts w:eastAsia="Times New Roman"/>
          <w:szCs w:val="24"/>
        </w:rPr>
        <w:lastRenderedPageBreak/>
        <w:t xml:space="preserve">κληρονόμοι υποβάλλονται σε επιπλέον έξοδα. Έχουν να πληρώσουν και τα έξοδα της αποδοχής, εφορία κ.λπ., οπότε πρέπει να δούμε και αυτό το θέμα. </w:t>
      </w:r>
    </w:p>
    <w:p w14:paraId="3F2AED3D" w14:textId="77777777" w:rsidR="00B65481" w:rsidRDefault="00CD7A71">
      <w:pPr>
        <w:spacing w:after="0" w:line="600" w:lineRule="auto"/>
        <w:ind w:firstLine="720"/>
        <w:jc w:val="both"/>
        <w:rPr>
          <w:rFonts w:eastAsia="Times New Roman"/>
          <w:szCs w:val="24"/>
        </w:rPr>
      </w:pPr>
      <w:r>
        <w:rPr>
          <w:rFonts w:eastAsia="Times New Roman"/>
          <w:b/>
          <w:szCs w:val="24"/>
        </w:rPr>
        <w:t>ΠΑΝΑΓΙΩΤΑ ΚΟΖΟΜΠΟΛΗ - ΑΜΑΝΑΤΙΔΗ:</w:t>
      </w:r>
      <w:r>
        <w:rPr>
          <w:rFonts w:eastAsia="Times New Roman"/>
          <w:szCs w:val="24"/>
        </w:rPr>
        <w:t xml:space="preserve"> Έχει καταργηθεί αυτό!</w:t>
      </w:r>
    </w:p>
    <w:p w14:paraId="3F2AED3E" w14:textId="77777777" w:rsidR="00B65481" w:rsidRDefault="00CD7A71">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Έχει καταργηθεί; Δεν το ήξερα, δεν ενημερώθηκα. Μιλάω για το άρθρο 64. </w:t>
      </w:r>
    </w:p>
    <w:p w14:paraId="3F2AED3F" w14:textId="77777777" w:rsidR="00B65481" w:rsidRDefault="00CD7A7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Συνεχίστε και μέχρι το τέλος θα έχετε την απάντηση από τον Υπουργό. </w:t>
      </w:r>
    </w:p>
    <w:p w14:paraId="3F2AED40" w14:textId="77777777" w:rsidR="00B65481" w:rsidRDefault="00CD7A71">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Εντάξει, κύριε Πρόεδρε. </w:t>
      </w:r>
    </w:p>
    <w:p w14:paraId="3F2AED41" w14:textId="77777777" w:rsidR="00B65481" w:rsidRDefault="00CD7A71">
      <w:pPr>
        <w:spacing w:after="0" w:line="600" w:lineRule="auto"/>
        <w:ind w:firstLine="720"/>
        <w:jc w:val="both"/>
        <w:rPr>
          <w:rFonts w:eastAsia="Times New Roman"/>
          <w:szCs w:val="24"/>
        </w:rPr>
      </w:pPr>
      <w:r>
        <w:rPr>
          <w:rFonts w:eastAsia="Times New Roman"/>
          <w:szCs w:val="24"/>
        </w:rPr>
        <w:t xml:space="preserve">Πρέπει να δούμε και το θέμα της μείωσης των εγγράφων για τα συμβόλαια. Γιατί, εάν κάποιος θέλει να συντάξει ένα συμβόλαιο μεταβίβασης ακινήτου, είτε πρόκειται για πώληση είτε για γονική παροχή είτε για δωρεά είτε για οτιδήποτε, χρειάζεται μία στοίβα από χαρτιά. </w:t>
      </w:r>
    </w:p>
    <w:p w14:paraId="3F2AED42" w14:textId="77777777" w:rsidR="00B65481" w:rsidRDefault="00CD7A71">
      <w:pPr>
        <w:spacing w:after="0" w:line="600" w:lineRule="auto"/>
        <w:ind w:firstLine="720"/>
        <w:jc w:val="both"/>
        <w:rPr>
          <w:rFonts w:eastAsia="Times New Roman"/>
          <w:szCs w:val="24"/>
        </w:rPr>
      </w:pPr>
      <w:r>
        <w:rPr>
          <w:rFonts w:eastAsia="Times New Roman"/>
          <w:szCs w:val="24"/>
        </w:rPr>
        <w:t xml:space="preserve">Στο άρθρο 83, στην παράγραφο 8, σε ό,τι αφορά στη στατική επάρκεια, το είχα πει και στις επιτροπές ότι δεν θα πρέπει να είναι υποχρεωτική, γιατί όσον αφορά στη νομιμοποίηση στην αυθαίρετη δόμηση μιλάμε για παραβάσεις για τα πολεοδομικά μεγέθη, για κάλυψη για τις διαστάσεις του κτηρίου κ.λπ.. </w:t>
      </w:r>
    </w:p>
    <w:p w14:paraId="3F2AED43"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Οπότε, επειδή για τη στατική επάρκεια ο μηχανικός –και εγώ μηχανικός είμαι- προκειμένου να κάνει τις διάφορες δοκιμές, πρέπει να πάρει δοκίμια, να βάλει </w:t>
      </w:r>
      <w:proofErr w:type="spellStart"/>
      <w:r>
        <w:rPr>
          <w:rFonts w:eastAsia="Times New Roman"/>
          <w:szCs w:val="24"/>
        </w:rPr>
        <w:t>καροτιέρες</w:t>
      </w:r>
      <w:proofErr w:type="spellEnd"/>
      <w:r>
        <w:rPr>
          <w:rFonts w:eastAsia="Times New Roman"/>
          <w:szCs w:val="24"/>
        </w:rPr>
        <w:t xml:space="preserve"> κ.λπ., τα έξοδα σε εξαιρετικές περιπτώσεις μπορούν να ξεπεράσουν τις 10.000 ευρώ. </w:t>
      </w:r>
    </w:p>
    <w:p w14:paraId="3F2AED44" w14:textId="77777777" w:rsidR="00B65481" w:rsidRDefault="00CD7A71">
      <w:pPr>
        <w:spacing w:after="0" w:line="600" w:lineRule="auto"/>
        <w:ind w:firstLine="720"/>
        <w:jc w:val="both"/>
        <w:rPr>
          <w:rFonts w:eastAsia="Times New Roman"/>
          <w:szCs w:val="24"/>
        </w:rPr>
      </w:pPr>
      <w:r>
        <w:rPr>
          <w:rFonts w:eastAsia="Times New Roman"/>
          <w:szCs w:val="24"/>
        </w:rPr>
        <w:t xml:space="preserve">Επομένως είναι άδικο να υποβάλουμε τους πολίτες σε τέτοιες ταλαιπωρίες. Εγώ θα πρότεινα, σε ακραίες περιπτώσεις, αντί να υποβληθεί ο πολίτης σε αυτές τις δαπανηρές διαδικασίες, να αποφασίσει και με επιδότηση να θωρακίσει την οικοδομή στατικά, είτε με μανδύες είτε με οτιδήποτε άλλο. Δηλαδή, χρήματα που θα τα έδινε για να πάρει τα δοκίμια ο μηχανικός, να τα δώσει για τη στατική θωράκιση του κτηρίου. </w:t>
      </w:r>
    </w:p>
    <w:p w14:paraId="3F2AED45"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άρθρο 3, που αφορά στη σύνθεση των συμβουλίων για τις ειδικότητες, θα ήθελα να αποσαφηνίσουμε καλύτερα αυτές τις ειδικότητες. </w:t>
      </w:r>
    </w:p>
    <w:p w14:paraId="3F2AED46"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τους οικοδομικούς συνεταιρισμούς έχουμε και ένα άλλο πρόβλημα τώρα, κύριε Υπουργέ, το ότι επιβαρύνονται με ΕΝΦΙΑ. Και ξέρετε ότι στους οικοδομικούς συνεταιρισμούς λαμβάνεται υπ’ </w:t>
      </w:r>
      <w:proofErr w:type="spellStart"/>
      <w:r>
        <w:rPr>
          <w:rFonts w:eastAsia="Times New Roman" w:cs="Times New Roman"/>
          <w:szCs w:val="24"/>
        </w:rPr>
        <w:t>όψιν</w:t>
      </w:r>
      <w:proofErr w:type="spellEnd"/>
      <w:r>
        <w:rPr>
          <w:rFonts w:eastAsia="Times New Roman" w:cs="Times New Roman"/>
          <w:szCs w:val="24"/>
        </w:rPr>
        <w:t xml:space="preserve"> η έκταση στο σύνολό της. Αυτό έχει ως αποτέλεσμα, ενώ οι ιδιοκτήτες είναι πολλοί, να λαμβάνεται το σύνολο </w:t>
      </w:r>
      <w:r>
        <w:rPr>
          <w:rFonts w:eastAsia="Times New Roman" w:cs="Times New Roman"/>
          <w:szCs w:val="24"/>
        </w:rPr>
        <w:lastRenderedPageBreak/>
        <w:t xml:space="preserve">της έκτασης, να φορολογείται το σύνολο. Και αυτό έχει ως συνέπεια να ξεφεύγει, λόγω του συνολικού ποσού, και να πηγαίνει στον φόρο μεγάλης ακίνητης περιουσίας και έτσι έχουν μεγάλη επιβάρυνση οι άνθρωποι. Και αυτό θα πρέπει να το δούμε. </w:t>
      </w:r>
    </w:p>
    <w:p w14:paraId="3F2AED47"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πριν προχωρήσω θέλω να πω και το εξής: Αυτοί οι άνθρωποι που ανέφερα προηγουμένως για τους οικοδομικούς συνεταιρισμούς θα μπορούσαν να είχαν χτίσει και να νομιμοποιούσαν τώρα. Όμως, θέλησαν να λειτουργήσουν νόμιμα οι άνθρωποι, δεν έχτισαν, δεν έκαναν τίποτα και τελικά –το βάζω εντός εισαγωγικών και να με συγχωρήσουν για την έκφραση- «πιάστηκαν κορόιδα». Εν πάση </w:t>
      </w:r>
      <w:proofErr w:type="spellStart"/>
      <w:r>
        <w:rPr>
          <w:rFonts w:eastAsia="Times New Roman" w:cs="Times New Roman"/>
          <w:szCs w:val="24"/>
        </w:rPr>
        <w:t>περιπτώσει</w:t>
      </w:r>
      <w:proofErr w:type="spellEnd"/>
      <w:r>
        <w:rPr>
          <w:rFonts w:eastAsia="Times New Roman" w:cs="Times New Roman"/>
          <w:szCs w:val="24"/>
        </w:rPr>
        <w:t xml:space="preserve">, ήθελαν οι άνθρωποι να λειτουργήσουν νόμιμα. </w:t>
      </w:r>
    </w:p>
    <w:p w14:paraId="3F2AED48"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και λέω ότι πρέπει να το δούμε κάποια στιγμή με ευαισθησία αυτό, κύριε Υπουργέ. </w:t>
      </w:r>
    </w:p>
    <w:p w14:paraId="3F2AED49"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άρθρο 29, επίσης, η περίπτωση 2λ΄ και το άρθρο 30 θα πρέπει μάλλον να διευκρινιστούν περισσότερο. Χαίρομαι που συμφωνούμε, κύριε Υπουργέ. </w:t>
      </w:r>
    </w:p>
    <w:p w14:paraId="3F2AED4A"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στο άρθρο 41 περίπτωση ε΄, τι θα ισχύσει για τις περιπτώσεις ακινήτων δίχως σχετική άδεια οικοδομής; </w:t>
      </w:r>
    </w:p>
    <w:p w14:paraId="3F2AED4B"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θα σας παρακαλούσα, κύριε Υπουργέ, να δούμε στο άρθρο 96 την περίπτωση δ΄, που αφορά τη νομιμοποίηση υπό όρους για περιπτώσεις ακινήτων που δεν εντάσσονται στις απαγορευτικές διατάξεις του νόμου, αλλά πρόκειται για περιπτώσεις που εμπίπτουν στην προηγούμενη νομοθεσία και για τις οποίες έχουν προκύψει καθυστερήσεις στα υπό ένταξη οικιστικά σχέδια. </w:t>
      </w:r>
    </w:p>
    <w:p w14:paraId="3F2AED4C"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νομοσχέδιο που έχει ως στόχο την αναβάθμιση και την προστασία των μικρών και μεγάλων πόλεων απέναντι στην κάθε μορφής πολεοδομική αυθαιρεσία. Η άναρχη κατάσταση που επικρατεί στο δομημένο περιβάλλον σε πολλές περιοχές της χώρας με έντονη τουριστική ανάπτυξη γίνεται εύκολα αντιληπτή και από μη ειδικούς και κάνει επιτακτική αυτή τη νομοθετική ρύθμιση. </w:t>
      </w:r>
    </w:p>
    <w:p w14:paraId="3F2AED4D"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παρέλαβε μια χώρα που δεν έχει Κτηματολόγιο, δεν έχει δασικούς χάρτες και αντ’ αυτών έχει μια απαρχαιωμένη, αναχρονιστική και </w:t>
      </w:r>
      <w:proofErr w:type="spellStart"/>
      <w:r>
        <w:rPr>
          <w:rFonts w:eastAsia="Times New Roman" w:cs="Times New Roman"/>
          <w:szCs w:val="24"/>
        </w:rPr>
        <w:t>αντιεπενδυτική</w:t>
      </w:r>
      <w:proofErr w:type="spellEnd"/>
      <w:r>
        <w:rPr>
          <w:rFonts w:eastAsia="Times New Roman" w:cs="Times New Roman"/>
          <w:szCs w:val="24"/>
        </w:rPr>
        <w:t xml:space="preserve"> δασική νομοθεσία. Δεν έχει «παραλίες» -εντός εισαγωγικών- δεν έχει πολεοδο</w:t>
      </w:r>
      <w:r>
        <w:rPr>
          <w:rFonts w:eastAsia="Times New Roman" w:cs="Times New Roman"/>
          <w:szCs w:val="24"/>
        </w:rPr>
        <w:lastRenderedPageBreak/>
        <w:t xml:space="preserve">μικά σχέδια και ανά τακτά χρονικά διαστήματα καλείται να αντιμετωπίσει ένα τεράστιο πρόβλημα με χωροταξικές, περιβαλλοντικές και κοινωνικές διαστάσεις, την αυθαίρετη δόμηση. </w:t>
      </w:r>
    </w:p>
    <w:p w14:paraId="3F2AED4E"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νομοσχέδιο, για να επιτύχει ακόμη πιο εύκολα τον στόχο του και να καλύψει ένα καθεστώς διαρκούς κενού, αδυναμίας επίλυσης βασικών αναγκών και να λύσει παθογένειες, καινοτομεί. Στις επιδιώξεις του περιλαμβάνεται η μέριμνα, η πρόληψη και η προστασία του περιβάλλοντος αλλά και η αντιμετώπιση της γραφειοκρατίας σε ό,τι έχει να κάνει με τις </w:t>
      </w:r>
      <w:proofErr w:type="spellStart"/>
      <w:r>
        <w:rPr>
          <w:rFonts w:eastAsia="Times New Roman" w:cs="Times New Roman"/>
          <w:szCs w:val="24"/>
        </w:rPr>
        <w:t>αδειοδοτήσεις</w:t>
      </w:r>
      <w:proofErr w:type="spellEnd"/>
      <w:r>
        <w:rPr>
          <w:rFonts w:eastAsia="Times New Roman" w:cs="Times New Roman"/>
          <w:szCs w:val="24"/>
        </w:rPr>
        <w:t>, που θα διευκολύνει και θα τακτοποιεί υποθέσεις με ισχυρά εισοδηματικά και κοινωνικά κριτήρια.</w:t>
      </w:r>
    </w:p>
    <w:p w14:paraId="3F2AED4F"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Ταυτόχρονα δίνει ένα ισχυρό μήνυμα από το 2011 και εφεξής για ό,τι αυθαίρετο πλέον διατρέχει ισχυρό κίνδυνο επιβολής προστίμων, που θα είναι πολύ μεγαλύτερης αξίας από την αξία του ακινήτου. Αυτό είναι ένα ισχυρό μήνυμα για να μην αποτολμήσει κανείς από εδώ και στο εξής να ενσωματώσει κατασκευές, επιλέγοντας τη διαδικασία περί αυθαιρέτου. </w:t>
      </w:r>
    </w:p>
    <w:p w14:paraId="3F2AED50"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νομοσχέδιο θεσμοθετεί μια σειρά από νέα εργαλεία για την αποτελεσματικότερη αντιμετώπιση των αναγκών που προκύ</w:t>
      </w:r>
      <w:r>
        <w:rPr>
          <w:rFonts w:eastAsia="Times New Roman" w:cs="Times New Roman"/>
          <w:szCs w:val="24"/>
        </w:rPr>
        <w:lastRenderedPageBreak/>
        <w:t xml:space="preserve">πτουν από την ανάγκη για ανάπτυξη των πολεοδομικών συγκροτημάτων. Αυτό που πρέπει να εξασφαλιστεί είναι ένα ξεκάθαρο πλαίσιο, βάσει του οποίου θα δίνονται οι κατευθυντήριες στους υπαλλήλους της κεντρικής η περιφερειακής διοίκησης, για να επιλύουν τα ζητήματα των πολιτών. </w:t>
      </w:r>
    </w:p>
    <w:p w14:paraId="3F2AED51"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όλα τα πράγματα έχουν μια γενεσιουργό αιτία. Η αυθαίρετη δόμηση πήρε διαστάσεις, διότι η πολιτεία εδώ και πολλά χρόνια δεν μπορούσε να παρακολουθήσει τις ανάγκες των πολιτών. </w:t>
      </w:r>
    </w:p>
    <w:p w14:paraId="3F2AED52"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στην πόλη μου, τη Θεσσαλονίκη, όπως ανέφερα και στις συνεδριάσεις της αρμόδιας επιτροπής, στη δεκαετία του 1960, ο πληθυσμός ήταν γύρω στις τριακόσιες με τετρακόσιες χιλιάδες. Στο τέλος της δεκαετίας του 1970 και με την είσοδο στη δεκαετία του 1980 ο πληθυσμός της ξεπέρασε το ένα εκατομμύριο. Αν δείτε ποιες ήταν οι επεκτάσεις στο σχέδιο, ήταν από ανύπαρκτες έως ελάχιστες και κατά συνέπεια οι πολίτες έπρεπε από μόνοι τους να τακτοποιήσουν τις ανάγκες τους. </w:t>
      </w:r>
    </w:p>
    <w:p w14:paraId="3F2AED53"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είχε ως αποτέλεσμα την αυθαίρετη δόμηση. Δομούσαν αυθαίρετα και ερχόταν στη συνέχεια η πολιτεία και ενέτασσε στο σχέδιο πόλεως αυτές τις περιοχές. Γι’ αυτό βλέπουμε σχέδια </w:t>
      </w:r>
      <w:r>
        <w:rPr>
          <w:rFonts w:eastAsia="Times New Roman" w:cs="Times New Roman"/>
          <w:szCs w:val="24"/>
        </w:rPr>
        <w:lastRenderedPageBreak/>
        <w:t xml:space="preserve">πόλεως με στενούς δρόμους κ.λπ.. Για παράδειγμα, στη Σταυρούπολη, στη Νεάπολη, στα Μετέωρα, στις Συκιές και σε πολλές άλλες περιοχές, το 90% των συνοικισμών αυτών έχει δομηθεί αυθαίρετα, χωρίς να φταίνε οι πολίτες. </w:t>
      </w:r>
    </w:p>
    <w:p w14:paraId="3F2AED5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Για όλο αυτό έφταιξε αυτό που είπα. Δεν μπορούσε η πολιτεία να παρακολουθήσει ή δεν ήθελαν κάποιοι δημόσιοι υπάλληλοι ή εκπρόσωποι φορέων του δημοσίου να ικανοποιήσουν ή να αντιληφθούν αυτές τις ανάγκες των πολιτών. Όπως έχουμε τονίσει πολλές φορές, η υπηρεσία που, κατ’ αρχάς, πρωτοστατούσε στο να φρενάρει τις όποιες επεκτάσεις ήταν τα κατά τόπους δασαρχεία ή οι διάφορες δασικές υπηρεσίες, διότι, όπως έχουμε τονίσει και άλλες φορές, είναι απαρχαιωμένη η δασική νομοθεσία. </w:t>
      </w:r>
    </w:p>
    <w:p w14:paraId="3F2AED5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Ευελπιστούμε να δούμε τη δασική νομοθεσία να ανταποκρίνεται στις σημερινές ανάγκες, στις πραγματικές ανάγκες των πολιτών αλλά να είναι και σύννομη, σύμφωνα με την ευρωπαϊκή νομοθεσία. Σε καμμία χώρα στον κόσμο, όπως έχω πει πολλές φορές και είπα και νωρίτερα, δεν υπάρχει ο νομικός όρος «δασωμένος αγρός». Είμαστε η μόνη χώρα που το έχουμε αυτό. Ή </w:t>
      </w:r>
      <w:r>
        <w:rPr>
          <w:rFonts w:eastAsia="Times New Roman" w:cs="Times New Roman"/>
          <w:szCs w:val="24"/>
        </w:rPr>
        <w:lastRenderedPageBreak/>
        <w:t>δάσος θα είναι μια έκταση ή αγρός. Όλα αυτά έχουν ακριβώς ως αποτέλεσμα αυτή τη δυσλειτουργία.</w:t>
      </w:r>
    </w:p>
    <w:p w14:paraId="3F2AED5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Από την άλλη, έχουμε και τα φαινόμενα της υπερβολικά μικρής δυνατότητας δόμησης στα εκτός σχεδίου αγροτεμάχια, στα τέσσερα στρέμματα. Λέμε δηλαδή ότι στα τέσσερα στρέμματα μπορεί να χτίσει κάποιος διακόσια τετραγωνικά μέτρα, δηλαδή 0,05 συντελεστής. Σαφώς και θα παρανομήσει. Ενώ, εάν υπήρχε μία εκλογικευμένη αντιμετώπιση -και δεν μιλώ για τα κατά παρέκκλιση, αλλά για τα τέσσερα στρέμματα και πάνω- και ήταν μεγαλύτερα τα όρια δόμησης, για παράδειγμα τετρακόσια ή εξακόσια τετραγωνικά μέτρα ανάλογα με το μέγεθος του αγροτεμαχίου- και να ήταν πολύ αυστηρή η νομοθεσία, αμείλικτη με τους παραβάτες, είμαι σίγουρος ότι δεν θα παρανομούσαν οι πολίτες, γιατί θα είχαν τη δυνατότητα να ικανοποιήσουν τις ανάγκες τους. </w:t>
      </w:r>
    </w:p>
    <w:p w14:paraId="3F2AED5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δημιουργία νέων συλλογικών οργάνων σε επίπεδο περιφέρειας αντιμετωπίζει το πρόβλημα της συσσώρευσης των υποθέσεων, όπως η σύσταση Διεύθυνσης Ελέγχου Δομημένου Περιβάλλοντος και Εφαρμογής Χωρικού Σχεδιασμού, το λεγόμενο «Παρατηρητήριο», το οποίο συντάσσει ετήσιες εκθέσεις </w:t>
      </w:r>
      <w:r>
        <w:rPr>
          <w:rFonts w:eastAsia="Times New Roman" w:cs="Times New Roman"/>
          <w:szCs w:val="24"/>
        </w:rPr>
        <w:lastRenderedPageBreak/>
        <w:t xml:space="preserve">προς τον Υπουργό Περιβάλλοντος, εντοπίζουν όλες τις καθυστερήσεις, τις παθογένειες, καθώς και δυσλειτουργίες στην εξέλιξη του πολεοδομικού σχεδιασμού. </w:t>
      </w:r>
    </w:p>
    <w:p w14:paraId="3F2AED5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F2AED5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Κύριε Πρόεδρε, σας παρακαλώ την ανοχή σας για πολύ λίγο.</w:t>
      </w:r>
    </w:p>
    <w:p w14:paraId="3F2AED5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πλαίσιο δόμησης προτείνεται η δημιουργία τριών κατηγοριών τρόπου έκδοσης αδειών, με βασική επιδίωξη την ελαχιστοποίηση του χρόνου αναμονής, με σημαντικότατο στοιχείο του νομοσχεδίου τον διαχωρισμό των υπηρεσιών ελέγχου, που είναι τα παρατηρητήρια, από τις υπηρεσίες </w:t>
      </w:r>
      <w:proofErr w:type="spellStart"/>
      <w:r>
        <w:rPr>
          <w:rFonts w:eastAsia="Times New Roman" w:cs="Times New Roman"/>
          <w:szCs w:val="24"/>
        </w:rPr>
        <w:t>αδειοδότησης</w:t>
      </w:r>
      <w:proofErr w:type="spellEnd"/>
      <w:r>
        <w:rPr>
          <w:rFonts w:eastAsia="Times New Roman" w:cs="Times New Roman"/>
          <w:szCs w:val="24"/>
        </w:rPr>
        <w:t>.</w:t>
      </w:r>
    </w:p>
    <w:p w14:paraId="3F2AED5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Θεσπίζεται, επίσης, η ηλεκτρονική διαδικασία υποβολής, ελέγχου και έκδοσης των οικοδομικών αδειών –πάρα πολύ σημαντικό αυτό- από τους δήμους, οι οποίοι με τη λειτουργία ηλεκτρονικής πολεοδομικής ταυτότητας θα εισφέρουν στοιχεία για την παρακολούθηση των διαδικασιών χωρικού σχεδιασμού. Μετά τη διενέργεια ελέγχου συντάσσεται από τους ελεγκτές δό</w:t>
      </w:r>
      <w:r>
        <w:rPr>
          <w:rFonts w:eastAsia="Times New Roman" w:cs="Times New Roman"/>
          <w:szCs w:val="24"/>
        </w:rPr>
        <w:lastRenderedPageBreak/>
        <w:t xml:space="preserve">μησης πόρισμα και εισάγεται ο θεσμός της ηλεκτρονικής ταυτότητας κτηρίου, με σκοπό τον διά βίου έλεγχο των κτηρίων. Υποχρέωση για εισαγωγή στον θεσμό της ηλεκτρονικής ταυτότητας έχουν τα νέα κτήρια, όσα μεταβιβάζονται ή όσα αποκτούν νέα οικοδομική άδεια. Είναι σημαντικό μέτρο για να σταματήσουν επιτέλους οι περιπτώσεις μεταβίβασης των αυθαιρεσιών. </w:t>
      </w:r>
    </w:p>
    <w:p w14:paraId="3F2AED5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Σημαντικό μέτρο, όσον αφορά τις τοπικές κοινωνίες, είναι η δημιουργία της Ηλεκτρονικής Πολεοδομικής Ταυτότητας Δήμου, όπου κάθε δήμος καταχωρίζει τους κοινόχρηστους ή αδόμητους χώρους του και προβλέπεται η διασύνδεση με το Εθνικό Κτηματολόγιο, το Εθνικό Δασολόγιο και άλλα. Θα λειτουργεί ως βασική πηγή ενημέρωσης για την εξέταση των αναπτυξιακών δυνατοτήτων των ακινήτων και θα αποφευχθούν περιπτώσεις άναρχης δόμησης, όπως αυτές που ανέφερα πριν στην πόλη μου τη Θεσσαλονίκη. Οι επεκτάσεις στο σχέδιο πόλης ήταν από ανύπαρκτες έως ελάχιστες. Κατά συνέπεια οι πολίτες έπρεπε να τακτοποιήσουν μόνοι τους τις ανάγκες τους. Αυτό είχε ως αποτέλεσμα αυτά που είπαμε νωρίτερα την αυθαίρετη δόμηση. </w:t>
      </w:r>
    </w:p>
    <w:p w14:paraId="3F2AED5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Επισπεύδω την τοποθέτησή μου.</w:t>
      </w:r>
    </w:p>
    <w:p w14:paraId="3F2AED5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Πιο ειδικά, βλέπουμε διατάξεις να εισάγουν καινοτόμες διαδικασίες για την καταπολέμηση της αυθαίρετης δόμησης με την ηλεκτρονική εισαγωγή και αποθήκευση δεδομένων. Ακόμη, προβλέπονται αυστηρές ποινικές κυρώσεις για τους εμπλεκόμενους εργολάβους, μεταφορείς υλικών και μηχανικούς στην ανέγερση του αυθαιρέτου και δίνονται κάποιες διευκολύνσεις στους εμπλεκόμενους σε τυχόν εθελούσια κατεδάφιση αυθαιρέτου κτίσματος, με σημαντικές μειώσεις στα πρόστιμα, ενώ για τα αυθαίρετα μετά το 2011 αυστηρά αυξάνονται τα πρόστιμα ανέγερσης στο 100% της αντικειμενικής αξίας τους και τα πρόστιμα διατήρησής τους αυξάνονται σε 50%, σε μια προσπάθεια έγερσης εμποδίων σε νέα αυθαίρετα κτίσματα.</w:t>
      </w:r>
    </w:p>
    <w:p w14:paraId="3F2AED5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Επίσης, χαιρετίζουμε τις ευεργετικές διατάξεις για ακίνητα του δημοσίου, των ΟΤΑ, των θρησκευτικών χώρων, των παραδοσιακών οικισμών, των διατηρητέων και άλλων κτηρίων, που με το κατάλληλο αντίτιμο θα συνεχίσουν το έργο που επιθυμούν, επιλύοντας ένα ζήτημα ετών.</w:t>
      </w:r>
    </w:p>
    <w:p w14:paraId="3F2AED60"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Λαζαρίδη, πρέπει να ολοκληρώσετε.</w:t>
      </w:r>
    </w:p>
    <w:p w14:paraId="3F2AED61"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Επισπεύδω, τώρα τελειώνω, κύριε Πρόεδρε.</w:t>
      </w:r>
    </w:p>
    <w:p w14:paraId="3F2AED62"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«επισπεύδετε». Τελειώνετε.</w:t>
      </w:r>
    </w:p>
    <w:p w14:paraId="3F2AED63"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Τελειώνω σε λιγότερο από μισό λεπτό, κύριε Πρόεδρε.</w:t>
      </w:r>
    </w:p>
    <w:p w14:paraId="3F2AED64"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3F2AED65"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Στο παρόν νομοσχέδιο οι οικονομικές επιβαρύνσεις για όποιον θέλει να νομιμοποιήσει το αυθαίρετό του είναι ελαφρύτερες απ’ ό,τι στο παρελθόν -και ορθώς- λόγω της οικονομικής συγκυρίας, λόγω της οικονομικής στενότητας των πολιτών. Έτσι, άλλωστε, θα έπρεπε να είναι και από το παρελθόν.</w:t>
      </w:r>
    </w:p>
    <w:p w14:paraId="3F2AED6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Είμαι σίγουρος ότι με το παρόν νομοσχέδιο θα προστρέξει η συντριπτική πλειοψηφία ή όσοι πολίτες ακόμη δεν τακτοποίησαν, γιατί είναι πολύ μεγάλη ευκαιρία να τακτοποιήσουν τα ακίνητά τους.</w:t>
      </w:r>
    </w:p>
    <w:p w14:paraId="3F2AED6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Οι Ανεξάρτητοι Έλληνες είμαστε θετικοί απέναντι στο νομοσχέδιο, γιατί, όπως είπα και στην αρχή, είναι στη σωστή κατεύθυνση.</w:t>
      </w:r>
    </w:p>
    <w:p w14:paraId="3F2AED6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F2AED69" w14:textId="77777777" w:rsidR="00B65481" w:rsidRDefault="00CD7A71">
      <w:pPr>
        <w:spacing w:after="0" w:line="600" w:lineRule="auto"/>
        <w:ind w:firstLine="709"/>
        <w:jc w:val="center"/>
        <w:rPr>
          <w:rFonts w:eastAsia="Times New Roman"/>
          <w:bCs/>
        </w:rPr>
      </w:pPr>
      <w:r>
        <w:rPr>
          <w:rFonts w:eastAsia="Times New Roman"/>
          <w:bCs/>
        </w:rPr>
        <w:t>(Χειροκροτήματα από την πτέρυγα των ΑΝΕΛ)</w:t>
      </w:r>
    </w:p>
    <w:p w14:paraId="3F2AED6A"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Φθάνουμε, λοιπόν, στον προτελευταίο αγορητή, τον κ. Ιωάννη </w:t>
      </w:r>
      <w:proofErr w:type="spellStart"/>
      <w:r>
        <w:rPr>
          <w:rFonts w:eastAsia="Times New Roman" w:cs="Times New Roman"/>
          <w:szCs w:val="24"/>
        </w:rPr>
        <w:t>Σαρίδη</w:t>
      </w:r>
      <w:proofErr w:type="spellEnd"/>
      <w:r>
        <w:rPr>
          <w:rFonts w:eastAsia="Times New Roman" w:cs="Times New Roman"/>
          <w:szCs w:val="24"/>
        </w:rPr>
        <w:t xml:space="preserve"> από την Ένωση Κεντρώων.</w:t>
      </w:r>
    </w:p>
    <w:p w14:paraId="3F2AED6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3F2AED6C"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3F2AED6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Κύριε Υπουργέ, πρέπει να δείτε πάρα πολύ σοβαρά την παράταση των δασικών χαρτών. Πρέπει να δείτε πάρα πολύ σοβαρά την τροπολογία την οποία κατέθεσε η Δημοκρατική Συμπαράταξη και ο εισηγητής της, ο κ. Κωνσταντόπουλος. Τα προβλήματα τα οποία αντιμετωπίζει ο κόσμος τουλάχιστον στην κεντρική Μακεδονία -που μπορώ εγώ να γνωρίζω τι προβλήματα αντιμετωπίζει- είναι πάρα πολλά. Θα πρέπει, λοιπόν, να εκτιμήσετε θετικά τη συγκεκριμένη πρωτοβουλία και να δεχθείτε την τροπολογία.</w:t>
      </w:r>
    </w:p>
    <w:p w14:paraId="3F2AED6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συζητούμε σήμερα εδώ, στην Ολομέλεια, έχει ως αντικείμενο ένα πολύ σημαντικό θέμα, το οποίο έχει βαθιές κοινωνικές ρίζες στη χώρα μας. Όπως όλοι γνωρίζουμε, τα τελευταία σαράντα χρόνια στην Ελλάδα ίσχυσαν τα εξής δύο </w:t>
      </w:r>
      <w:r>
        <w:rPr>
          <w:rFonts w:eastAsia="Times New Roman" w:cs="Times New Roman"/>
          <w:szCs w:val="24"/>
        </w:rPr>
        <w:lastRenderedPageBreak/>
        <w:t>πράγματα. Πρώτον, είχαμε το μεγαλύτερο ποσοστό ιδιοκατοίκησης στην Ευρώπη και, δεύτερον, πιστεύαμε -και ορθώς, όπως αποδείχθηκε- ότι καμμιά ελληνική κυβέρνηση δεν θα δοκίμαζε να μάθει εάν αντέχει το πολιτικό κόστος τού να προβάλλονται στις βραδινές ειδήσεις εικόνες από μπουλντόζες που γκρεμίζουν αυθαίρετα.</w:t>
      </w:r>
    </w:p>
    <w:p w14:paraId="3F2AED6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Τα δύο αυτά αδιαμφισβήτητα δεδομένα έχουν μια λογική εξήγηση. Προέκυψαν φυσιολογικά στη χώρα μας και έχουν τις ρίζες της εμφάνισής τους στις παλαιότερες γενιές, εκείνες που πάλεψαν για να ορθοποδήσει εκείνη η Ελλάδα που έζησε πολέμους, που έζησε φτώχεια, που έζησε εξαθλίωση και που αγωνίστηκε σκληρά για να έχει ένα κεραμίδι, όπως έλεγε, πάνω από το κεφάλι της και ίσως ένα σπίτι κοντά στη θάλασσα. Αυτά, όμως, θα τα άφηνε στα παιδιά της.</w:t>
      </w:r>
    </w:p>
    <w:p w14:paraId="3F2AED7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Αυτές οι γενιές έκαναν αυτό που πίστευαν σωστό και αυτές οι γενιές πέτυχαν τον σκοπό τους. Αυτές οι γενιές έχουν κάθε δικαίωμα σήμερα να είναι περήφανες γι’ αυτό το οποίο πέτυχαν. Δυστυχώς, όμως, η περηφάνια δεν τρώγεται.</w:t>
      </w:r>
    </w:p>
    <w:p w14:paraId="3F2AED7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αυτοί οι άνθρωποι φοβούνται πως θα χάσουν τα σπίτια τους και το μόνο που τους δίνετε να κρατηθούν </w:t>
      </w:r>
      <w:r>
        <w:rPr>
          <w:rFonts w:eastAsia="Times New Roman" w:cs="Times New Roman"/>
          <w:szCs w:val="24"/>
        </w:rPr>
        <w:lastRenderedPageBreak/>
        <w:t xml:space="preserve">είναι τον λόγο τιμής των τραπεζών και του κυρίου Υπουργού της Δικαιοσύνης, του κ. Κοντονή, ο οποίος δήλωσε ότι υπάρχει συμφωνία τιμής να μην πλειστηριάζονται σπίτια αξίας κάτω των 300.000 ευρώ. Αυτοί οι άνθρωποι κατάφεραν, πράγματι, να φτιάξουν μια σύγχρονη Ελλάδα. Όποτε μπορούσαν να χτίσουν, έχτιζαν. Φρόντιζαν να βάζουν χρήματα στην άκρη γι’ αυτόν τον σκοπό και όταν τους δινόταν η ευκαιρία να βελτιώσουν τα σπίτια τους, το έκαναν με μεγάλη χαρά και μεράκι. </w:t>
      </w:r>
    </w:p>
    <w:p w14:paraId="3F2AED7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Αυτά ίσχυαν για τους απλούς πολίτες που έχτισαν ένα σπίτι μ’ αυτόν τον τρόπο και με όποιον τρόπο μπορούσαν. Ταυτόχρονα, όμως, κάποιοι </w:t>
      </w:r>
      <w:proofErr w:type="spellStart"/>
      <w:r>
        <w:rPr>
          <w:rFonts w:eastAsia="Times New Roman" w:cs="Times New Roman"/>
          <w:szCs w:val="24"/>
        </w:rPr>
        <w:t>αετονύχηδες</w:t>
      </w:r>
      <w:proofErr w:type="spellEnd"/>
      <w:r>
        <w:rPr>
          <w:rFonts w:eastAsia="Times New Roman" w:cs="Times New Roman"/>
          <w:szCs w:val="24"/>
        </w:rPr>
        <w:t xml:space="preserve">, χωρίς σεβασμό στο περιβάλλον ούτε στα αρχαία, χωρίς σεβασμό σε τίποτα απολύτως, καταπάτησαν κάθε είδους νόμο και έχτισαν «θηρία» καταστρέφοντας ποικιλοτρόπως το περιβάλλον. </w:t>
      </w:r>
    </w:p>
    <w:p w14:paraId="3F2AED7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Αυτή την κατάσταση επιχείρησαν σχεδόν όλες οι ελληνικές κυβερνήσεις να προσποιηθούν πως θα την αντιμετωπίσουν αποτελεσματικά με δικής τους εμπνεύσεως νομοθετική πρωτοβουλία. Αποτέλεσμα, λοιπόν, αυτών των ψευδών προθέσεων υπήρξαν η πολυνομία και η γραφειοκρατία, οι οποίες δεν επέτρε</w:t>
      </w:r>
      <w:r>
        <w:rPr>
          <w:rFonts w:eastAsia="Times New Roman" w:cs="Times New Roman"/>
          <w:szCs w:val="24"/>
        </w:rPr>
        <w:lastRenderedPageBreak/>
        <w:t xml:space="preserve">ψαν ποτέ ούτε να μπει ένα όριο και να σταματήσει αυτή η αδικαιολόγητη εν </w:t>
      </w:r>
      <w:proofErr w:type="spellStart"/>
      <w:r>
        <w:rPr>
          <w:rFonts w:eastAsia="Times New Roman" w:cs="Times New Roman"/>
          <w:szCs w:val="24"/>
        </w:rPr>
        <w:t>έτει</w:t>
      </w:r>
      <w:proofErr w:type="spellEnd"/>
      <w:r>
        <w:rPr>
          <w:rFonts w:eastAsia="Times New Roman" w:cs="Times New Roman"/>
          <w:szCs w:val="24"/>
        </w:rPr>
        <w:t xml:space="preserve"> 2017 ανεύθυνη συμπεριφορά ούτε φυσικά να δούμε μπουλντόζες στις ειδήσεις.</w:t>
      </w:r>
    </w:p>
    <w:p w14:paraId="3F2AED7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μας ζητάτε να στηρίξουμε είναι η δική σας απόπειρα, η απόπειρα της Κυβέρνησης ΣΥΡΙΖΑ - ΑΝΕΛ, να βάλει ένα όριο που θα γίνει σεβαστό, που θα είναι αποτελεσματικό και δεν θα αφήνει περιθώριο σε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Ισχυρίζεστε πως η νομοθετική σας πρωτοβουλία θα μπορέσει να δημιουργήσει τις προϋποθέσεις εκείνες ώστε τελικά να μπει μία τάξη σε μία ομολογουμένως στρεβλή κατάσταση. Δεν πιστεύω πως θα προσφέρει κάτι στη συζήτηση η αμφισβήτηση των καλών σας προθέσεων και γι’ αυτό κιόλας δεν θα το κάνω. </w:t>
      </w:r>
    </w:p>
    <w:p w14:paraId="3F2AED7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Έστω, λοιπόν, πως εμείς αναγνωρίζουμε την τιμιότητα στις προθέσεις σας. Δεν μπορέσατε, όμως, να παρουσιάσετε ισχυρά επιχειρήματα που να μας πείσουν πως αυτά που πάτε να κάνετε μ’ αυτά τα οποία προτείνετε, θα μπορέσουν να γίνουν κι εκείνα πραγματικότητα και πως οι ιδέες σας ουσιαστικά είναι βιώσιμες. Όλα μένει να αποδειχθούν στην πράξη. </w:t>
      </w:r>
    </w:p>
    <w:p w14:paraId="3F2AED7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Ήδη υπάρχουν διαμαρτυρίες από μία σειρά φορέων. Πολλοί πιστεύουν πως και αυτός ο νόμος θα προστεθεί στη μεγάλη </w:t>
      </w:r>
      <w:r>
        <w:rPr>
          <w:rFonts w:eastAsia="Times New Roman" w:cs="Times New Roman"/>
          <w:szCs w:val="24"/>
        </w:rPr>
        <w:lastRenderedPageBreak/>
        <w:t>σειρά των προηγούμενων προσπαθειών που και αυτές δεν πέτυχαν αυτό για το οποίο προορίζονταν, αλλά σαφώς κάτι λιγότερο απ’ αυτό. Ο νόμος θα δείξει αν η εφαρμογή του θα πετύχει να προστατεύσει και τους πολίτες και το δημόσιο συμφέρον.</w:t>
      </w:r>
    </w:p>
    <w:p w14:paraId="3F2AED7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Η Ένωση Κεντρώων θα ψηφίσει «παρών» επί της αρχής, κυρίως για να αναδείξουμε το γεγονός πως επιλέξατε να αναλάβετε μόνοι σας την ευθύνη της επιτυχίας τού υπό συζήτηση σήμερα νόμου, ενώ είχατε την ευκαιρία να μας υποχρεώσετε να μοιραστούμε την ευθύνη της εφαρμογής του. Θα παρακολουθούμε, λοιπόν, πολύ στενά την εφαρμογή του νόμου, θα αναδεικνύουμε τα προβλήματα που είναι σχεδόν βέβαιο πως θα δημιουργηθούν και θα προσπαθούμε κάθε φορά να προτείνουμε βιώσιμες λύσεις.</w:t>
      </w:r>
    </w:p>
    <w:p w14:paraId="3F2AED7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αλήθεια πως αν και καθυστέρησε πάρα πολύ το σχέδιο νόμου, περιλαμβάνει κάποιες ενδιαφέρουσες ιδέες, όπως είναι η ελαχιστοποίηση του χρόνου αναμονής και η ηλεκτρονική διαδικασία για την έκδοση αδείας, η τράπεζα δικαιωμάτων δόμησης και κοινόχρηστων χώρων, οι ζώνες υποδοχής συντελεστή, ακόμα και η ηλεκτρονική ταυτότητα.</w:t>
      </w:r>
    </w:p>
    <w:p w14:paraId="3F2AED7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Τα παραπάνω είναι προτάσεις που έχουν ακουστεί και στο παρελθόν και πιστεύω ότι όλοι μας θα θέλαμε να υλοποιηθούν, αλλά με τον σωστό τρόπο και όχι όπως επέλεξε η Κυβέρνηση να το πράξει. Η προβληματική λειτουργία των θεσμικών δομών και των μηχανισμών ελέγχου των κατασκευών και του δομημένου περιβάλλοντος, καθώς και η έλλειψη κωδικοποίησης της δαιδαλώδους πολεοδομικής νομοθεσίας και νομολογίας με τις πολλαπλές ερμηνείες και τις ηθελημένες παρερμηνείες, συμβάλλουν στη δημιουργία και, τελικά, στη γιγάντωση του φαινομένου των αυθαιρέτων.</w:t>
      </w:r>
    </w:p>
    <w:p w14:paraId="3F2AED7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Συμπερασματικά, πρωταρχικός και απαραίτητος σκοπός κάθε ολοκληρωμένης –όπως πρέπει να είναι- νομοθετικής πρωτοβουλίας είναι η κωδικοποίηση της νομοθεσίας και η απλοποίηση των διαδικασιών. Για μεν τη νομοθεσία δεν μπορεί κανείς να ισχυριστεί πειστικά πως σήμερα επιτέλους κωδικοποιείται, για δε τις διαδικασίες το βέβαιο είναι ότι πολλαπλασιάζονται. Μέχρι δε να εκδοθούν οι δεκάδες υπουργικές αποφάσεις, τα προεδρικά διατάγματα, οι διευκρινιστικές εγκύκλιες οδηγίες και να υλοποιη</w:t>
      </w:r>
      <w:r>
        <w:rPr>
          <w:rFonts w:eastAsia="Times New Roman" w:cs="Times New Roman"/>
          <w:szCs w:val="24"/>
        </w:rPr>
        <w:lastRenderedPageBreak/>
        <w:t>θούν όλα τα προβλεπόμενα, το βέβαιο είναι ότι για μήνες ολόκληρους ο μηχανισμός του Υπουργείου και των περιφερειών θα ασχολείται με προσλήψεις, τοποθετήσεις, μετακινήσεις.</w:t>
      </w:r>
    </w:p>
    <w:p w14:paraId="3F2AED7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Θετικό είναι βέβαια ότι ο Υπουργός δεσμεύτηκε στην επιτροπή ότι σε ένα εξάμηνο θα έχουν ολοκληρωθεί όλα αυτά. Όμως, για το άρθρο 31 είπε ότι ο απαιτούμενος νέος νόμος για τα αρμόδια όργανα χορήγησης πράξεων εκτέλεσης οικοδομικών εργασιών, αρμοδιότητας του Υπουργείου Εσωτερικών, θα εκδοθεί από την 1</w:t>
      </w:r>
      <w:r>
        <w:rPr>
          <w:rFonts w:eastAsia="Times New Roman" w:cs="Times New Roman"/>
          <w:szCs w:val="24"/>
          <w:vertAlign w:val="superscript"/>
        </w:rPr>
        <w:t>η</w:t>
      </w:r>
      <w:r>
        <w:rPr>
          <w:rFonts w:eastAsia="Times New Roman" w:cs="Times New Roman"/>
          <w:szCs w:val="24"/>
        </w:rPr>
        <w:t xml:space="preserve"> Ιανουαρίου 2018 και βλέπουμε.</w:t>
      </w:r>
    </w:p>
    <w:p w14:paraId="3F2AED7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επισημάνω ότι η προβλεπόμενη στο άρθρο 125 μείωση των προστίμων για όσους αμέλησαν μέχρι σήμερα ή καθυστέρησαν να δηλώσουν οικοδομικές αυθαιρεσίες και θα το πράξουν με βάση τον παρόντα νόμο, αδικεί κατάφωρα όλους εκείνους τους πολίτες που έσπευσαν έγκαιρα στο παρελθόν να εμπιστευθούν το κράτος, σύμφωνα με προηγούμενους νόμους, και πλήρωσαν σημαντικά μεγαλύτερα πρόστιμα. Ο Υπουργός δήλωσε στην επιτροπή ότι δεν μπορεί να κάνει τίποτα για αυτό. Αυτό σημαίνει ότι και αυτή η Κυβέρνηση διαιωνίζει την απαράδεκτη πρακτική: ο πιο συνεπής, ο πιο συνετός πολίτης να υφίσταται τη μεγαλύτερη αφαίμαξη. </w:t>
      </w:r>
    </w:p>
    <w:p w14:paraId="3F2AED7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Γ΄ Αντιπρόεδρος της Βουλής κ. </w:t>
      </w:r>
      <w:r w:rsidRPr="00876246">
        <w:rPr>
          <w:rFonts w:eastAsia="Times New Roman" w:cs="Times New Roman"/>
          <w:b/>
          <w:szCs w:val="24"/>
        </w:rPr>
        <w:t>ΑΝΑΣΤΑΣΙΑ ΧΡΙΣΤΟΔΟΥΛΟΠΟΥΛΟΥ</w:t>
      </w:r>
      <w:r w:rsidRPr="00F54344">
        <w:rPr>
          <w:rFonts w:eastAsia="Times New Roman" w:cs="Times New Roman"/>
          <w:szCs w:val="24"/>
        </w:rPr>
        <w:t>)</w:t>
      </w:r>
    </w:p>
    <w:p w14:paraId="3F2AED7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Όμως, θα στηρίξουμε. Μας υποχρεώνεται να ψηφίσουμε «παρών» επί της αρχής, αναγνωρίζοντας την αναγκαιότητα να αλλάξουμε επιτέλους κάποια στιγμή τα πράγματα στη χώρα μας. </w:t>
      </w:r>
    </w:p>
    <w:p w14:paraId="3F2AED7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Επί των άρθρων θα τοποθετηθεί αύριο ο Κοινοβουλευτικός μας Εκπρόσωπος. </w:t>
      </w:r>
    </w:p>
    <w:p w14:paraId="3F2AED80" w14:textId="77777777" w:rsidR="00B65481" w:rsidRDefault="00CD7A71">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3F2AED81"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F2AED8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τον χρόνο.</w:t>
      </w:r>
    </w:p>
    <w:p w14:paraId="3F2AED8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για δεκαπέντε λεπτά. </w:t>
      </w:r>
    </w:p>
    <w:p w14:paraId="3F2AED84"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κυρία Πρόεδρε.</w:t>
      </w:r>
      <w:r>
        <w:rPr>
          <w:rFonts w:eastAsia="Times New Roman" w:cs="Times New Roman"/>
          <w:szCs w:val="24"/>
        </w:rPr>
        <w:t xml:space="preserve"> Νομίζω ότι θα είμαι συντομότερος και από τον κ. </w:t>
      </w:r>
      <w:proofErr w:type="spellStart"/>
      <w:r>
        <w:rPr>
          <w:rFonts w:eastAsia="Times New Roman" w:cs="Times New Roman"/>
          <w:szCs w:val="24"/>
        </w:rPr>
        <w:t>Σαρίδη</w:t>
      </w:r>
      <w:proofErr w:type="spellEnd"/>
      <w:r>
        <w:rPr>
          <w:rFonts w:eastAsia="Times New Roman" w:cs="Times New Roman"/>
          <w:szCs w:val="24"/>
        </w:rPr>
        <w:t>.</w:t>
      </w:r>
    </w:p>
    <w:p w14:paraId="3F2AED8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 και αν η οικοδομική δραστηριότητα ανέκαθεν αποτελούσε και αποτελεί μια βάση ανάπτυξης της ελληνικής οικονομίας; Διαχρονικά δεν την αντιμετώπισε έτσι ούτε η πολιτική, ούτε η κοινωνία. </w:t>
      </w:r>
    </w:p>
    <w:p w14:paraId="3F2AED8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Πολυνομία. Η έλλειψη κωδικοποίησης αυτής της πολυνομίας σε ένα κείμενο, ώστε να ξέρει ο συναλλασσόμενος πολίτης πού βρίσκεται τι, η έλλειψη βεβαίως χωροταξικού σχεδιασμού επί δεκαετίες και, βεβαίως, η πολυδαίδαλη γραφειοκρατία, έφεραν αδυναμία άσκησης ελέγχου της πολεοδομικής νομοθεσίας. </w:t>
      </w:r>
    </w:p>
    <w:p w14:paraId="3F2AED8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Και πού φτάσαμε; Φτάσαμε στη διαφθορά των πολεοδομιών. Πολεοδομίες με διάφορες έρευνες ήταν στην ελληνική πραγματικότητα ο νούμερο ένα τόπος διαφθοράς. Φτάσαμε στην καθυστέρηση την αναίτια στον χρόνο έκδοσης των αδειών. Φτάσαμε στην ακύρωση πολεοδομικών ρυθμίσεων από το Συμβούλιο της Επικρατείας ως αντισυνταγματικών, γιατί δεν είχε γίνει σωστή προετοιμασία και δουλειά. Με δύο λόγια, βλέπουμε το αποτέλεσμα αυτής της χρόνιας κατάστασης: Αυθαίρετα στα δάση. Αυθαίρετα σε αρχαιολογικούς χώρους, σχεδόν μέσα. Αυθαίρετα σε ρέματα. Αυθαίρετα παντού, σε πόλεις, σε χωριά, στη φύση, στην εξοχή.</w:t>
      </w:r>
    </w:p>
    <w:p w14:paraId="3F2AED8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Έχουμε βέβαια και κάποια παραδείγματα που ξέφυγαν από τον κανόνα αλλά μόνο με τη θέληση εκείνων που τα έτρεχαν. Για παράδειγμα, το «</w:t>
      </w:r>
      <w:r>
        <w:rPr>
          <w:rFonts w:eastAsia="Times New Roman" w:cs="Times New Roman"/>
          <w:szCs w:val="24"/>
          <w:lang w:val="en-US"/>
        </w:rPr>
        <w:t>COSTA</w:t>
      </w:r>
      <w:r>
        <w:rPr>
          <w:rFonts w:eastAsia="Times New Roman" w:cs="Times New Roman"/>
          <w:szCs w:val="24"/>
        </w:rPr>
        <w:t xml:space="preserve"> </w:t>
      </w:r>
      <w:r>
        <w:rPr>
          <w:rFonts w:eastAsia="Times New Roman" w:cs="Times New Roman"/>
          <w:szCs w:val="24"/>
          <w:lang w:val="en-US"/>
        </w:rPr>
        <w:t>NAVARINO</w:t>
      </w:r>
      <w:r>
        <w:rPr>
          <w:rFonts w:eastAsia="Times New Roman" w:cs="Times New Roman"/>
          <w:szCs w:val="24"/>
        </w:rPr>
        <w:t xml:space="preserve">». Χρειάστηκε ο συγχωρεμένος ο καπετάνιος, όπως έλεγε στις συνεντεύξεις του, τριάντα </w:t>
      </w:r>
      <w:r>
        <w:rPr>
          <w:rFonts w:eastAsia="Times New Roman" w:cs="Times New Roman"/>
          <w:szCs w:val="24"/>
        </w:rPr>
        <w:lastRenderedPageBreak/>
        <w:t>δύο ολόκληρα χρόνια για να συγκεντρώσει τις άδειες που απαιτούνταν για να φτιάξει το «</w:t>
      </w:r>
      <w:r>
        <w:rPr>
          <w:rFonts w:eastAsia="Times New Roman" w:cs="Times New Roman"/>
          <w:szCs w:val="24"/>
          <w:lang w:val="en-US"/>
        </w:rPr>
        <w:t>COSTA</w:t>
      </w:r>
      <w:r>
        <w:rPr>
          <w:rFonts w:eastAsia="Times New Roman" w:cs="Times New Roman"/>
          <w:szCs w:val="24"/>
        </w:rPr>
        <w:t xml:space="preserve"> </w:t>
      </w:r>
      <w:r>
        <w:rPr>
          <w:rFonts w:eastAsia="Times New Roman" w:cs="Times New Roman"/>
          <w:szCs w:val="24"/>
          <w:lang w:val="en-US"/>
        </w:rPr>
        <w:t>NAVARINO</w:t>
      </w:r>
      <w:r>
        <w:rPr>
          <w:rFonts w:eastAsia="Times New Roman" w:cs="Times New Roman"/>
          <w:szCs w:val="24"/>
        </w:rPr>
        <w:t>», το οποίο έχει φέρει σε υπεραξία στην περιοχή μετρήσιμα αποτελέσματα σε επίπεδο δισεκατομμυρίων ευρώ. Έχουμε και το άλλο παράδειγμα, το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MALL</w:t>
      </w:r>
      <w:r>
        <w:rPr>
          <w:rFonts w:eastAsia="Times New Roman" w:cs="Times New Roman"/>
          <w:szCs w:val="24"/>
        </w:rPr>
        <w:t>» στο Μαρούσι. Πώς ξεφύτρωσε, πώς χτίστηκε, πώς θεμελιώθηκε το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MALL</w:t>
      </w:r>
      <w:r>
        <w:rPr>
          <w:rFonts w:eastAsia="Times New Roman" w:cs="Times New Roman"/>
          <w:szCs w:val="24"/>
        </w:rPr>
        <w:t xml:space="preserve">», κατά παράβαση κάθε πολεοδομικής νομοθεσίας, αυτό επίσης είναι ενδεικτικό της ελληνικής κακοδαιμονίας. </w:t>
      </w:r>
    </w:p>
    <w:p w14:paraId="3F2AED8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Έλεγα, λοιπόν, ότι με αυτό το σχέδιο νόμου θα μπορούσαμε να θέσουμε, μία και έξω, τέλος στον κακό μας εαυτό. Δυστυχώς, δεν θα γίνει αυτό. Δεν διαμορφώνουμε ένα κανονιστικό περιβάλλον ευέλικτο, απλό και αποτελεσματικό, ούτως ώστε να μη ζούμε στο μέλλον και να διηγούμεθα ιστορίες όπως σήμερα για αυτά που σας είπα: για το «</w:t>
      </w:r>
      <w:r>
        <w:rPr>
          <w:rFonts w:eastAsia="Times New Roman" w:cs="Times New Roman"/>
          <w:szCs w:val="24"/>
          <w:lang w:val="en-US"/>
        </w:rPr>
        <w:t>COSTA</w:t>
      </w:r>
      <w:r>
        <w:rPr>
          <w:rFonts w:eastAsia="Times New Roman" w:cs="Times New Roman"/>
          <w:szCs w:val="24"/>
        </w:rPr>
        <w:t xml:space="preserve"> </w:t>
      </w:r>
      <w:r>
        <w:rPr>
          <w:rFonts w:eastAsia="Times New Roman" w:cs="Times New Roman"/>
          <w:szCs w:val="24"/>
          <w:lang w:val="en-US"/>
        </w:rPr>
        <w:t>NAVARINO</w:t>
      </w:r>
      <w:r>
        <w:rPr>
          <w:rFonts w:eastAsia="Times New Roman" w:cs="Times New Roman"/>
          <w:szCs w:val="24"/>
        </w:rPr>
        <w:t>» που είναι η εξαίρεση στον κανόνα και για το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MALL</w:t>
      </w:r>
      <w:r>
        <w:rPr>
          <w:rFonts w:eastAsia="Times New Roman" w:cs="Times New Roman"/>
          <w:szCs w:val="24"/>
        </w:rPr>
        <w:t xml:space="preserve">» που είναι ο κανόνας. </w:t>
      </w:r>
    </w:p>
    <w:p w14:paraId="3F2AED8A" w14:textId="77777777" w:rsidR="00B65481" w:rsidRDefault="00CD7A71">
      <w:pPr>
        <w:spacing w:after="0" w:line="600" w:lineRule="auto"/>
        <w:ind w:firstLine="720"/>
        <w:jc w:val="both"/>
        <w:rPr>
          <w:rFonts w:eastAsia="Times New Roman" w:cs="Times New Roman"/>
          <w:szCs w:val="24"/>
        </w:rPr>
      </w:pPr>
      <w:r w:rsidRPr="009D6C2F">
        <w:rPr>
          <w:rFonts w:eastAsia="Times New Roman" w:cs="Times New Roman"/>
          <w:szCs w:val="24"/>
        </w:rPr>
        <w:t xml:space="preserve">Ένα </w:t>
      </w:r>
      <w:proofErr w:type="spellStart"/>
      <w:r w:rsidRPr="009D6C2F">
        <w:rPr>
          <w:rFonts w:eastAsia="Times New Roman" w:cs="Times New Roman"/>
          <w:szCs w:val="24"/>
        </w:rPr>
        <w:t>βηματάκι</w:t>
      </w:r>
      <w:proofErr w:type="spellEnd"/>
      <w:r w:rsidRPr="009D6C2F">
        <w:rPr>
          <w:rFonts w:eastAsia="Times New Roman" w:cs="Times New Roman"/>
          <w:szCs w:val="24"/>
        </w:rPr>
        <w:t xml:space="preserve"> μπροστά, θα σας πω εγώ με γενναιόδωρο πνεύμα, μισό πίσω κάνει αυτό το σχέδιο νόμου σε κάποια θέματα. Ναι στη χρήση, βεβαίως, των ηλεκτρονικών εργαλείων. Ναι </w:t>
      </w:r>
      <w:r w:rsidRPr="009D6C2F">
        <w:rPr>
          <w:rFonts w:eastAsia="Times New Roman" w:cs="Times New Roman"/>
          <w:szCs w:val="24"/>
        </w:rPr>
        <w:lastRenderedPageBreak/>
        <w:t>στην πληροφορική και στην επικοινωνία για απλούστευση, επιτάχυνση. Όμως πάλι παραπέμπονται στην έκδοση υπουργικών αποφάσεων, κάποιες είναι κοινές, προεδρικών διαταγμάτων. Ήμουνα νιός και γέρασα!</w:t>
      </w:r>
    </w:p>
    <w:p w14:paraId="3F2AED8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Αναρωτιέμαι, εάν θα μπορούσαμε νομοθετικά να αντιμετωπίσουμε διαφορετικά αυτή την πρώτη προτεραιότητα, δηλαδή </w:t>
      </w:r>
      <w:r>
        <w:rPr>
          <w:rFonts w:eastAsia="Times New Roman" w:cs="Times New Roman"/>
          <w:szCs w:val="24"/>
          <w:lang w:val="en-US"/>
        </w:rPr>
        <w:t>on</w:t>
      </w:r>
      <w:r>
        <w:rPr>
          <w:rFonts w:eastAsia="Times New Roman" w:cs="Times New Roman"/>
          <w:szCs w:val="24"/>
        </w:rPr>
        <w:t>-</w:t>
      </w:r>
      <w:r>
        <w:rPr>
          <w:rFonts w:eastAsia="Times New Roman" w:cs="Times New Roman"/>
          <w:szCs w:val="24"/>
          <w:lang w:val="en-US"/>
        </w:rPr>
        <w:t>line</w:t>
      </w:r>
      <w:r>
        <w:rPr>
          <w:rFonts w:eastAsia="Times New Roman" w:cs="Times New Roman"/>
          <w:szCs w:val="24"/>
        </w:rPr>
        <w:t xml:space="preserve"> ηλεκτρονική διασύνδεση όλων των υπηρεσιών, έστω στον πολεοδομικό τομέα. Είναι λίγο Σίσυφος δηλαδή η κατάσταση. </w:t>
      </w:r>
      <w:r>
        <w:rPr>
          <w:rFonts w:eastAsia="Times New Roman" w:cs="Times New Roman"/>
          <w:szCs w:val="24"/>
          <w:lang w:val="en-US"/>
        </w:rPr>
        <w:t>T</w:t>
      </w:r>
      <w:r>
        <w:rPr>
          <w:rFonts w:eastAsia="Times New Roman" w:cs="Times New Roman"/>
          <w:szCs w:val="24"/>
        </w:rPr>
        <w:t xml:space="preserve">ο είχα πει σε όλες τις επιτροπές στις συνεδριάσεις για τις </w:t>
      </w:r>
      <w:proofErr w:type="spellStart"/>
      <w:r>
        <w:rPr>
          <w:rFonts w:eastAsia="Times New Roman" w:cs="Times New Roman"/>
          <w:szCs w:val="24"/>
        </w:rPr>
        <w:t>εκατόν</w:t>
      </w:r>
      <w:proofErr w:type="spellEnd"/>
      <w:r>
        <w:rPr>
          <w:rFonts w:eastAsia="Times New Roman" w:cs="Times New Roman"/>
          <w:szCs w:val="24"/>
        </w:rPr>
        <w:t xml:space="preserve"> πενήντα οργανικές θέσεις, η σύσταση νέων με κάνει λίγο σκεπτικό, στο εάν πραγματικά θα ευδοκιμήσει, δεδομένου ότι θα αντλήσει στελέχη από τις περιφέρειες και τις αντίστοιχες υπηρεσίες, οι οποίες οι ίδιες δηλώνουν ότι είναι </w:t>
      </w:r>
      <w:proofErr w:type="spellStart"/>
      <w:r>
        <w:rPr>
          <w:rFonts w:eastAsia="Times New Roman" w:cs="Times New Roman"/>
          <w:szCs w:val="24"/>
        </w:rPr>
        <w:t>υποστελεχωμένες</w:t>
      </w:r>
      <w:proofErr w:type="spellEnd"/>
      <w:r>
        <w:rPr>
          <w:rFonts w:eastAsia="Times New Roman" w:cs="Times New Roman"/>
          <w:szCs w:val="24"/>
        </w:rPr>
        <w:t xml:space="preserve">. </w:t>
      </w:r>
    </w:p>
    <w:p w14:paraId="3F2AED8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Επίσης -το είπαν κι άλλοι συνάδελφοι- ένα θέμα που με απασχόλησε ιδιαιτέρως, είναι ο συμψηφισμός των καταβληθέντων προστίμων στα άρθρα 104 και 125, όπου αναφέρεται ότι σε περίπτωση συμψηφισμού, εάν τα ήδη καταβληθέντα πρόστιμα υπερβαίνουν το ποσό του προστίμου, δεν αναζητούνται. Εγώ νο</w:t>
      </w:r>
      <w:r>
        <w:rPr>
          <w:rFonts w:eastAsia="Times New Roman" w:cs="Times New Roman"/>
          <w:szCs w:val="24"/>
        </w:rPr>
        <w:lastRenderedPageBreak/>
        <w:t xml:space="preserve">μίζω ότι αυτό πρέπει να αλλάξει, διότι θα σας φέρω έτσι χονδροειδώς το παράδειγμα. Δυο δίδυμα αδέλφια κτίζουν από ένα αυθαίρετο μεσοτοιχία σε μία περιοχή. Ο ένας κάποια στιγμή μετά τα πρόστιμα κάνει ρύθμιση και πληρώνει τα πρόστιμα που του αναλογούν και ο άλλος λέει: «Όχι μα εμένα δεν με πιάσανε. Μπερδεύτηκαν με το σπίτι και είδαν μόνο το δικό σου». Τώρα ο δίδυμος που δεν πλήρωσε, θα πληρώσει πολύ λιγότερα από τον άλλον. Και ποιο είναι το αίσθημα της ασφάλειας, της δικαιοσύνης, του δικαίου προς τους πολίτες; Πάει περίπατο! </w:t>
      </w:r>
    </w:p>
    <w:p w14:paraId="3F2AED8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 απασχόλησε επίσης, αγαπητέ, κύριε Υπουργέ, η μεταφορά πόρων από το Πράσινο Ταμείο στο Υπουργείο. Θα ήθελα ξανά να μας πείτε τη διαδικασία. Ποια θα είναι τα κριτήρια και πώς; Δηλαδή ο Υπουργός θα βγάζει μια υπουργική απόφαση και θα χρηματοδοτεί κάποιους ΟΤΑ; Με ποια κριτήρια; Εάν θέλετε, διευκρινίστε το μου. </w:t>
      </w:r>
    </w:p>
    <w:p w14:paraId="3F2AED8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Έρχομαι και σε κάτι που το συζητούσα και πριν λίγο μάλιστα εκτός Αιθούσης με την κ. Καρακώστα, την εισηγήτρια του ΣΥΡΙΖΑ, για τον σχεδιασμό. Αυτό που μου λείπει εμένα ιδιαιτέρως από αυτό το σχέδιο νόμου, είναι ένας σχεδιασμός τουλάχιστον </w:t>
      </w:r>
      <w:r>
        <w:rPr>
          <w:rFonts w:eastAsia="Times New Roman" w:cs="Times New Roman"/>
          <w:szCs w:val="24"/>
        </w:rPr>
        <w:lastRenderedPageBreak/>
        <w:t xml:space="preserve">δεκαετίας και γίνομαι πολύ συγκεκριμένος. Για τον τουρισμό μελέτη του Ινστιτούτου του ΣΕΤΕ, του Συνδέσμου Ελληνικών Τουριστικών Επιχειρήσεων λέει τον Ιούλιο του 2017 ότι λόγω των καθυστερήσεων στη θεσμοθέτησή του, τα νέα περιφερειακά χωροταξικά πλαίσια που έχουν ολοκληρωθεί εδώ και ένα ως τρία χρόνια, κινδυνεύουν να καταστούν ανεπίκαιρα, πρέπει άμεσα να εκδοθούν τα προεδρικά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όλα τα νομοθετικά βήματα, ούτως ώστε όλη αυτή η δουλειά που κάναμε ως κοινωνία, ως πολιτεία, να μην πάει χαμένη και σε χρήμα θα μας κοστίσει αλλά και σε αποτέλεσμα. </w:t>
      </w:r>
    </w:p>
    <w:p w14:paraId="3F2AED8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Επίσης δεν υπάρχει μια πρόβλεψη και ένας τρόπος να αντιμετωπίζονται οι μεγάλες τουριστικές επενδύσεις. Δηλαδή ακούμε Ελληνικό και το μυαλό μας πάει σε όλες αυτές τις καθυστερήσεις, σε όλα τα γκρίζα σημεία, σε όλες τις ασαφείς ζώνες, θα ήθελα αυτό το σχέδιο νόμου να βάζει κάποιους άξονες, κάποιους κανόνες για τις μεγάλες επενδύσεις στον τομέα του τουρισμού και όχι μόνο.</w:t>
      </w:r>
    </w:p>
    <w:p w14:paraId="3F2AED9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Μεταφορά συντελεστή δόμησης. Λοιπόν, η Αθήνα έχει δέκα χιλιάδες διακόσια νεοκλασικά του 19</w:t>
      </w:r>
      <w:r>
        <w:rPr>
          <w:rFonts w:eastAsia="Times New Roman" w:cs="Times New Roman"/>
          <w:szCs w:val="24"/>
          <w:vertAlign w:val="superscript"/>
        </w:rPr>
        <w:t>ου</w:t>
      </w:r>
      <w:r>
        <w:rPr>
          <w:rFonts w:eastAsia="Times New Roman" w:cs="Times New Roman"/>
          <w:szCs w:val="24"/>
        </w:rPr>
        <w:t xml:space="preserve"> και 20</w:t>
      </w:r>
      <w:r>
        <w:rPr>
          <w:rFonts w:eastAsia="Times New Roman" w:cs="Times New Roman"/>
          <w:szCs w:val="24"/>
          <w:vertAlign w:val="superscript"/>
        </w:rPr>
        <w:t>ου</w:t>
      </w:r>
      <w:r>
        <w:rPr>
          <w:rFonts w:eastAsia="Times New Roman" w:cs="Times New Roman"/>
          <w:szCs w:val="24"/>
        </w:rPr>
        <w:t xml:space="preserve"> αιώνα. Τα </w:t>
      </w:r>
      <w:r>
        <w:rPr>
          <w:rFonts w:eastAsia="Times New Roman" w:cs="Times New Roman"/>
          <w:szCs w:val="24"/>
        </w:rPr>
        <w:lastRenderedPageBreak/>
        <w:t xml:space="preserve">περισσότερα είναι ρημάδια, εγκαταλελειμμένα, με πολλούς κληρονόμους, δεν βρίσκεις άκρη. Εάν είχαμε τώρα και την έχουμε την ευκαιρία, η μεταφορά του συντελεστή δόμησης να γίνει με τρόπο σαφή και όσον αφορά στην αποζημίωση των δικαιούχων και με χρονοδιαγράμματα, με γρήγορα απλά βήματα, ούτως ώστε να αποδεσμευθεί αυτό το δυναμικό ακίνητης και πολιτισμικής περιουσίας που έχει κάθε πόλη -είπα την Αθήνα, έτσι χαρακτηριστικά την ανέφερα- ώστε και να τα εκμεταλλευτούν οι ιδιοκτήτες και να μπορούν να τα εκμεταλλευτούν επενδυτές. </w:t>
      </w:r>
    </w:p>
    <w:p w14:paraId="3F2AED9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Αυθαίρετα. Εδώ έχω ένα ιδιαίτερο θέμα. Υπάρχει πρόσφατη νομολογία τμήματος του Αρείου Πάγου για το λεγόμενο «ανύπαρκτο κτίσμα», το οποίο μπορεί να μεταβιβαστεί, όντας αυθαίρετο παραμένει ανύπαρκτο και αποτελεί και στοιχείο μιας συναλλαγής, πράγματα αφύσικα θα έλεγα. Τι λέει, λοιπόν, η νομολογία; Ότι κτίσματα άνευ οικοδομικής αδείας που κατασκευάστηκαν μετά την 31</w:t>
      </w:r>
      <w:r>
        <w:rPr>
          <w:rFonts w:eastAsia="Times New Roman" w:cs="Times New Roman"/>
          <w:szCs w:val="24"/>
          <w:vertAlign w:val="superscript"/>
        </w:rPr>
        <w:t>η</w:t>
      </w:r>
      <w:r>
        <w:rPr>
          <w:rFonts w:eastAsia="Times New Roman" w:cs="Times New Roman"/>
          <w:szCs w:val="24"/>
        </w:rPr>
        <w:t xml:space="preserve"> Μαρτίου 1983, στα οποία δεν έχει συνταχθεί έκθεση αυτοψίας, χαρακτηρισμός δηλαδή από τα πολεοδομικά γραφεία, θεωρούνται ανύπαρκτα και επιτρέπεται η μεταβίβασή τους με απόλυτη εγκυρότητα. Ανύπαρκτο αυθαίρετο που μπορεί, όμως, να μεταβιβάζεται. Εάν εσείς το καταλαβαίνετε και το δέχεται </w:t>
      </w:r>
      <w:r>
        <w:rPr>
          <w:rFonts w:eastAsia="Times New Roman" w:cs="Times New Roman"/>
          <w:szCs w:val="24"/>
        </w:rPr>
        <w:lastRenderedPageBreak/>
        <w:t>η λογική σας, εμένα δεν το δέχεται. Γι’ αυτό λέω, λοιπόν, ότι στο άρθρο 92, να προσθέσουμε ότι δεν παύει η άνευ αδείας, η καθ’ υπέρβαση αδείας, κατασκευή να είναι αυθαίρετη.</w:t>
      </w:r>
    </w:p>
    <w:p w14:paraId="3F2AED92" w14:textId="77777777" w:rsidR="00B65481" w:rsidRDefault="00CD7A71">
      <w:pPr>
        <w:spacing w:after="0" w:line="600" w:lineRule="auto"/>
        <w:ind w:firstLine="720"/>
        <w:jc w:val="both"/>
        <w:rPr>
          <w:rFonts w:eastAsia="Times New Roman"/>
          <w:szCs w:val="24"/>
        </w:rPr>
      </w:pPr>
      <w:r>
        <w:rPr>
          <w:rFonts w:eastAsia="Times New Roman"/>
          <w:szCs w:val="24"/>
        </w:rPr>
        <w:t>Κυρίες και κύριοι συνάδελφοι, έρχομαι σε λίγες από τις τροπολογίες, για τις οποίες θα πω δύο κουβέντες και θα κλείσω.</w:t>
      </w:r>
    </w:p>
    <w:p w14:paraId="3F2AED93" w14:textId="77777777" w:rsidR="00B65481" w:rsidRDefault="00CD7A71">
      <w:pPr>
        <w:spacing w:after="0" w:line="600" w:lineRule="auto"/>
        <w:ind w:firstLine="720"/>
        <w:jc w:val="both"/>
        <w:rPr>
          <w:rFonts w:eastAsia="Times New Roman"/>
          <w:szCs w:val="24"/>
        </w:rPr>
      </w:pPr>
      <w:r>
        <w:rPr>
          <w:rFonts w:eastAsia="Times New Roman"/>
          <w:szCs w:val="24"/>
        </w:rPr>
        <w:t xml:space="preserve">Η τροπολογία 1269 για την επέκταση των κοιμητηρίων. Κι εδώ είναι πάλι ο Σίσυφος, να επιτρέπεται η επέκτασή τους, γιατί προφανώς έχουν </w:t>
      </w:r>
      <w:proofErr w:type="spellStart"/>
      <w:r>
        <w:rPr>
          <w:rFonts w:eastAsia="Times New Roman"/>
          <w:szCs w:val="24"/>
        </w:rPr>
        <w:t>κορεστεί</w:t>
      </w:r>
      <w:proofErr w:type="spellEnd"/>
      <w:r>
        <w:rPr>
          <w:rFonts w:eastAsia="Times New Roman"/>
          <w:szCs w:val="24"/>
        </w:rPr>
        <w:t xml:space="preserve">. Το καταλαβαίνω, αλλά με τι περιβαλλοντικές μελέτες; Με τι περιβαλλοντικές μελέτες και πώς; Και ποιος θα τις εκπονήσει; Και ποιος θα τις πληρώσει; Ο δήμος; Αυτό είναι. Το </w:t>
      </w:r>
      <w:proofErr w:type="spellStart"/>
      <w:r>
        <w:rPr>
          <w:rFonts w:eastAsia="Times New Roman"/>
          <w:szCs w:val="24"/>
        </w:rPr>
        <w:t>Εκκλησοχώρι</w:t>
      </w:r>
      <w:proofErr w:type="spellEnd"/>
      <w:r>
        <w:rPr>
          <w:rFonts w:eastAsia="Times New Roman"/>
          <w:szCs w:val="24"/>
        </w:rPr>
        <w:t xml:space="preserve"> Ιωαννίνων, λοιπόν, το χωριό μου, με τριάντα κατοίκους τι περιβαλλοντική μελέτη θα κάνει, που είναι όλοι υπέργηροι άνθρωποι;</w:t>
      </w:r>
    </w:p>
    <w:p w14:paraId="3F2AED94" w14:textId="77777777" w:rsidR="00B65481" w:rsidRDefault="00CD7A71">
      <w:pPr>
        <w:spacing w:after="0" w:line="600" w:lineRule="auto"/>
        <w:ind w:firstLine="720"/>
        <w:jc w:val="both"/>
        <w:rPr>
          <w:rFonts w:eastAsia="Times New Roman"/>
          <w:szCs w:val="24"/>
        </w:rPr>
      </w:pPr>
      <w:r>
        <w:rPr>
          <w:rFonts w:eastAsia="Times New Roman"/>
          <w:szCs w:val="24"/>
        </w:rPr>
        <w:t>Επίσης δεν συμφωνώ με τη δυνατότητα, που δίνεται με αυτή την τροπολογία στον Πρόεδρο της ΡΑΕ για απευθείας αναθέσεις. Σ’ αυτό είμαι κάθετα αντίθετος, γι’ αυτό θα την καταψηφίσουμε.</w:t>
      </w:r>
    </w:p>
    <w:p w14:paraId="3F2AED95" w14:textId="77777777" w:rsidR="00B65481" w:rsidRDefault="00CD7A71">
      <w:pPr>
        <w:spacing w:after="0" w:line="600" w:lineRule="auto"/>
        <w:ind w:firstLine="720"/>
        <w:jc w:val="both"/>
        <w:rPr>
          <w:rFonts w:eastAsia="Times New Roman"/>
          <w:szCs w:val="24"/>
        </w:rPr>
      </w:pPr>
      <w:r>
        <w:rPr>
          <w:rFonts w:eastAsia="Times New Roman"/>
          <w:szCs w:val="24"/>
        </w:rPr>
        <w:t xml:space="preserve">Θα υπερψηφίσουμε την τροπολογία για τον </w:t>
      </w:r>
      <w:proofErr w:type="spellStart"/>
      <w:r>
        <w:rPr>
          <w:rFonts w:eastAsia="Times New Roman"/>
          <w:szCs w:val="24"/>
        </w:rPr>
        <w:t>Άη</w:t>
      </w:r>
      <w:proofErr w:type="spellEnd"/>
      <w:r>
        <w:rPr>
          <w:rFonts w:eastAsia="Times New Roman"/>
          <w:szCs w:val="24"/>
        </w:rPr>
        <w:t xml:space="preserve"> </w:t>
      </w:r>
      <w:proofErr w:type="spellStart"/>
      <w:r>
        <w:rPr>
          <w:rFonts w:eastAsia="Times New Roman"/>
          <w:szCs w:val="24"/>
        </w:rPr>
        <w:t>Στράτη</w:t>
      </w:r>
      <w:proofErr w:type="spellEnd"/>
      <w:r>
        <w:rPr>
          <w:rFonts w:eastAsia="Times New Roman"/>
          <w:szCs w:val="24"/>
        </w:rPr>
        <w:t xml:space="preserve"> για την κατασκευή υβριδικών σταθμών ηλεκτροπαραγωγής και τηλεθέρμανσης. Πολύ θετικό ναι. Έχουν μια πολύ δραστήρια τοπική </w:t>
      </w:r>
      <w:r>
        <w:rPr>
          <w:rFonts w:eastAsia="Times New Roman"/>
          <w:szCs w:val="24"/>
        </w:rPr>
        <w:lastRenderedPageBreak/>
        <w:t xml:space="preserve">κοινωνία και δημοτική αρχή. Πρέπει να σταθούμε δίπλα τους και να αποτελέσει ο </w:t>
      </w:r>
      <w:proofErr w:type="spellStart"/>
      <w:r>
        <w:rPr>
          <w:rFonts w:eastAsia="Times New Roman"/>
          <w:szCs w:val="24"/>
        </w:rPr>
        <w:t>Άη</w:t>
      </w:r>
      <w:proofErr w:type="spellEnd"/>
      <w:r>
        <w:rPr>
          <w:rFonts w:eastAsia="Times New Roman"/>
          <w:szCs w:val="24"/>
        </w:rPr>
        <w:t xml:space="preserve"> </w:t>
      </w:r>
      <w:proofErr w:type="spellStart"/>
      <w:r>
        <w:rPr>
          <w:rFonts w:eastAsia="Times New Roman"/>
          <w:szCs w:val="24"/>
        </w:rPr>
        <w:t>Στράτης</w:t>
      </w:r>
      <w:proofErr w:type="spellEnd"/>
      <w:r>
        <w:rPr>
          <w:rFonts w:eastAsia="Times New Roman"/>
          <w:szCs w:val="24"/>
        </w:rPr>
        <w:t xml:space="preserve"> όπως και η Τήλος σε άλλο ενεργειακό πεδίο υπόδειγμα για τις υπόλοιπες πόλεις τα νησιά και τις περιοχές της Ελλάδος.</w:t>
      </w:r>
    </w:p>
    <w:p w14:paraId="3F2AED96" w14:textId="77777777" w:rsidR="00B65481" w:rsidRDefault="00CD7A71">
      <w:pPr>
        <w:spacing w:after="0" w:line="600" w:lineRule="auto"/>
        <w:ind w:firstLine="720"/>
        <w:jc w:val="both"/>
        <w:rPr>
          <w:rFonts w:eastAsia="Times New Roman"/>
          <w:szCs w:val="24"/>
        </w:rPr>
      </w:pPr>
      <w:r>
        <w:rPr>
          <w:rFonts w:eastAsia="Times New Roman"/>
          <w:szCs w:val="24"/>
        </w:rPr>
        <w:t xml:space="preserve">Καταψηφίζουμε την τροπολογία με γενικό αριθμό 1297. Γιατί τι κάνει αυτή η τροπολογία; Καταργεί την υποχρέωση, να είναι περιεχόμενο των τευχών δημοπρασίας το σχέδιο της σύμβασης παραχώρησης με τα παραρτήματά τους. Θυμόσαστε τη φασαρία που είχαμε κάνει -και είχε γίνει πριν έναν χρόνο νομίζω σε μια επιτροπή- τότε με τα παραρτήματα που δεν ερχόντουσαν από το Υπουργείο Οικονομικών, για το ποιες εταιρείες δημοσίου χαρακτήρα θα έμπαιναν στο </w:t>
      </w:r>
      <w:proofErr w:type="spellStart"/>
      <w:r>
        <w:rPr>
          <w:rFonts w:eastAsia="Times New Roman"/>
          <w:szCs w:val="24"/>
        </w:rPr>
        <w:t>υπερταμείο</w:t>
      </w:r>
      <w:proofErr w:type="spellEnd"/>
      <w:r>
        <w:rPr>
          <w:rFonts w:eastAsia="Times New Roman"/>
          <w:szCs w:val="24"/>
        </w:rPr>
        <w:t xml:space="preserve"> ή όχι; Καταψηφίζουμε κι αυτή την τροπολογία.</w:t>
      </w:r>
    </w:p>
    <w:p w14:paraId="3F2AED97" w14:textId="77777777" w:rsidR="00B65481" w:rsidRDefault="00CD7A71">
      <w:pPr>
        <w:spacing w:after="0" w:line="600" w:lineRule="auto"/>
        <w:ind w:firstLine="720"/>
        <w:jc w:val="both"/>
        <w:rPr>
          <w:rFonts w:eastAsia="Times New Roman"/>
          <w:szCs w:val="24"/>
        </w:rPr>
      </w:pPr>
      <w:r>
        <w:rPr>
          <w:rFonts w:eastAsia="Times New Roman"/>
          <w:szCs w:val="24"/>
        </w:rPr>
        <w:t xml:space="preserve">Κυρίες και κύριοι συνάδελφοι, μακάρι -θα το ευχόμουν ειλικρινά μέσω κι αυτού του σχεδίου νόμου δεν έχω κι αυταπάτες- να μπορούσαμε να πούμε ότι τα αυθαίρετα τελείωσαν για την Ελλάδα, ό,τι χτίστηκε, χτίστηκε. </w:t>
      </w:r>
      <w:proofErr w:type="spellStart"/>
      <w:r>
        <w:rPr>
          <w:rFonts w:eastAsia="Times New Roman"/>
          <w:szCs w:val="24"/>
        </w:rPr>
        <w:t>Αμ</w:t>
      </w:r>
      <w:proofErr w:type="spellEnd"/>
      <w:r>
        <w:rPr>
          <w:rFonts w:eastAsia="Times New Roman"/>
          <w:szCs w:val="24"/>
        </w:rPr>
        <w:t xml:space="preserve"> δε. Δεν θα το λύσει, όμως, ένα σχέδιο νόμου μόνο αυτό. Θα το λύσει και η νοοτροπία των πολιτών, η οποία νομίζω είναι διαβρωμένη σε μεγάλο βαθμό ως </w:t>
      </w:r>
      <w:proofErr w:type="spellStart"/>
      <w:r>
        <w:rPr>
          <w:rFonts w:eastAsia="Times New Roman"/>
          <w:szCs w:val="24"/>
        </w:rPr>
        <w:t>αυθαιρετολατρική</w:t>
      </w:r>
      <w:proofErr w:type="spellEnd"/>
      <w:r>
        <w:rPr>
          <w:rFonts w:eastAsia="Times New Roman"/>
          <w:szCs w:val="24"/>
        </w:rPr>
        <w:t xml:space="preserve"> αντίληψη ζωής.</w:t>
      </w:r>
    </w:p>
    <w:p w14:paraId="3F2AED98"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εμείς θα ψηφίσουμε θετικά επί της αρχής. Θα περιμένω να δω και τις απαντήσεις του Υπουργού. Για τις υπόλοιπες τροπολογίες θα αναφερθώ στη δευτερολογία μου.</w:t>
      </w:r>
    </w:p>
    <w:p w14:paraId="3F2AED99" w14:textId="77777777" w:rsidR="00B65481" w:rsidRDefault="00CD7A71">
      <w:pPr>
        <w:spacing w:after="0" w:line="600" w:lineRule="auto"/>
        <w:ind w:firstLine="720"/>
        <w:jc w:val="both"/>
        <w:rPr>
          <w:rFonts w:eastAsia="Times New Roman"/>
          <w:szCs w:val="24"/>
        </w:rPr>
      </w:pPr>
      <w:r>
        <w:rPr>
          <w:rFonts w:eastAsia="Times New Roman"/>
          <w:szCs w:val="24"/>
        </w:rPr>
        <w:t>Ευχαριστώ πολύ.</w:t>
      </w:r>
    </w:p>
    <w:p w14:paraId="3F2AED9A" w14:textId="77777777" w:rsidR="00B65481" w:rsidRDefault="00CD7A7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πολύ και για την τήρηση του χρόνου, κύριε </w:t>
      </w:r>
      <w:proofErr w:type="spellStart"/>
      <w:r>
        <w:rPr>
          <w:rFonts w:eastAsia="Times New Roman"/>
          <w:szCs w:val="24"/>
        </w:rPr>
        <w:t>Αμυρά</w:t>
      </w:r>
      <w:proofErr w:type="spellEnd"/>
      <w:r>
        <w:rPr>
          <w:rFonts w:eastAsia="Times New Roman"/>
          <w:szCs w:val="24"/>
        </w:rPr>
        <w:t xml:space="preserve">. </w:t>
      </w:r>
    </w:p>
    <w:p w14:paraId="3F2AED9B" w14:textId="77777777" w:rsidR="00B65481" w:rsidRDefault="00CD7A71">
      <w:pPr>
        <w:spacing w:after="0" w:line="600" w:lineRule="auto"/>
        <w:ind w:firstLine="720"/>
        <w:jc w:val="both"/>
        <w:rPr>
          <w:rFonts w:eastAsia="Times New Roman"/>
          <w:szCs w:val="24"/>
        </w:rPr>
      </w:pPr>
      <w:r>
        <w:rPr>
          <w:rFonts w:eastAsia="Times New Roman"/>
          <w:szCs w:val="24"/>
        </w:rPr>
        <w:t xml:space="preserve">Ελπίζω και οι ομιλητές που ξεκινούν τώρα, να τηρούν τον χρόνο, γιατί ανοίγει ο κύκλος των ομιλητών. Είπαμε ότι η συνεδρίαση θα πάει μέχρι τις 22.00΄ με 22.30΄. Θα δώσω τον λόγο σε τρεις Βουλευτές απ’ τον κατάλογο. Μετά θα πάρει τον λόγο ο Υπουργός κ. Σταθάκης και μετά ο κ. </w:t>
      </w:r>
      <w:proofErr w:type="spellStart"/>
      <w:r>
        <w:rPr>
          <w:rFonts w:eastAsia="Times New Roman"/>
          <w:szCs w:val="24"/>
        </w:rPr>
        <w:t>Σπίρτζης</w:t>
      </w:r>
      <w:proofErr w:type="spellEnd"/>
      <w:r>
        <w:rPr>
          <w:rFonts w:eastAsia="Times New Roman"/>
          <w:szCs w:val="24"/>
        </w:rPr>
        <w:t xml:space="preserve"> για κάποιες τροπολογίες. Θα ακούσουμε πρώτα, όμως, τρεις ομιλητές, για να έχουμε μια άποψη τι λέει από κάτω ο κόσμος.</w:t>
      </w:r>
    </w:p>
    <w:p w14:paraId="3F2AED9C" w14:textId="77777777" w:rsidR="00B65481" w:rsidRDefault="00CD7A71">
      <w:pPr>
        <w:spacing w:after="0" w:line="600" w:lineRule="auto"/>
        <w:ind w:firstLine="720"/>
        <w:jc w:val="both"/>
        <w:rPr>
          <w:rFonts w:eastAsia="Times New Roman"/>
          <w:szCs w:val="24"/>
        </w:rPr>
      </w:pPr>
      <w:r>
        <w:rPr>
          <w:rFonts w:eastAsia="Times New Roman"/>
          <w:szCs w:val="24"/>
        </w:rPr>
        <w:t xml:space="preserve">Πρώτος είναι ο κ. </w:t>
      </w:r>
      <w:proofErr w:type="spellStart"/>
      <w:r>
        <w:rPr>
          <w:rFonts w:eastAsia="Times New Roman"/>
          <w:szCs w:val="24"/>
        </w:rPr>
        <w:t>Μιχελογιαννάκης</w:t>
      </w:r>
      <w:proofErr w:type="spellEnd"/>
      <w:r>
        <w:rPr>
          <w:rFonts w:eastAsia="Times New Roman"/>
          <w:szCs w:val="24"/>
        </w:rPr>
        <w:t xml:space="preserve"> από τον ΣΥΡΙΖΑ.</w:t>
      </w:r>
    </w:p>
    <w:p w14:paraId="3F2AED9D" w14:textId="77777777" w:rsidR="00B65481" w:rsidRDefault="00CD7A71">
      <w:pPr>
        <w:spacing w:after="0" w:line="600" w:lineRule="auto"/>
        <w:ind w:firstLine="720"/>
        <w:jc w:val="both"/>
        <w:rPr>
          <w:rFonts w:eastAsia="Times New Roman"/>
          <w:szCs w:val="24"/>
        </w:rPr>
      </w:pPr>
      <w:r>
        <w:rPr>
          <w:rFonts w:eastAsia="Times New Roman"/>
          <w:szCs w:val="24"/>
        </w:rPr>
        <w:t>Ελάτε, κύριε συνάδελφε, ο χρόνος σας είναι επτά λεπτά.</w:t>
      </w:r>
    </w:p>
    <w:p w14:paraId="3F2AED9E" w14:textId="77777777" w:rsidR="00B65481" w:rsidRDefault="00CD7A71">
      <w:pPr>
        <w:spacing w:after="0" w:line="600" w:lineRule="auto"/>
        <w:ind w:firstLine="720"/>
        <w:jc w:val="both"/>
        <w:rPr>
          <w:rFonts w:eastAsia="Times New Roman"/>
          <w:szCs w:val="24"/>
        </w:rPr>
      </w:pPr>
      <w:r>
        <w:rPr>
          <w:rFonts w:eastAsia="Times New Roman"/>
          <w:b/>
          <w:szCs w:val="24"/>
        </w:rPr>
        <w:t xml:space="preserve">ΙΩΑΝΝΗΣ ΜΙΧΕΛΟΓΙΑΝΝΑΚΗΣ: </w:t>
      </w:r>
      <w:r>
        <w:rPr>
          <w:rFonts w:eastAsia="Times New Roman"/>
          <w:szCs w:val="24"/>
        </w:rPr>
        <w:t>Ευχαριστώ, κυρία Πρόεδρε.</w:t>
      </w:r>
    </w:p>
    <w:p w14:paraId="3F2AED9F" w14:textId="77777777" w:rsidR="00B65481" w:rsidRDefault="00CD7A71">
      <w:pPr>
        <w:spacing w:after="0" w:line="600" w:lineRule="auto"/>
        <w:ind w:firstLine="720"/>
        <w:jc w:val="both"/>
        <w:rPr>
          <w:rFonts w:eastAsia="Times New Roman"/>
          <w:szCs w:val="24"/>
        </w:rPr>
      </w:pPr>
      <w:r>
        <w:rPr>
          <w:rFonts w:eastAsia="Times New Roman"/>
          <w:szCs w:val="24"/>
        </w:rPr>
        <w:t xml:space="preserve">Η έλλειψη Δασολογίου, Εθνικού Κτηματολογίου, καθορισμού αιγιαλού, </w:t>
      </w:r>
      <w:proofErr w:type="spellStart"/>
      <w:r>
        <w:rPr>
          <w:rFonts w:eastAsia="Times New Roman"/>
          <w:szCs w:val="24"/>
        </w:rPr>
        <w:t>οριογραμμών</w:t>
      </w:r>
      <w:proofErr w:type="spellEnd"/>
      <w:r>
        <w:rPr>
          <w:rFonts w:eastAsia="Times New Roman"/>
          <w:szCs w:val="24"/>
        </w:rPr>
        <w:t xml:space="preserve"> </w:t>
      </w:r>
      <w:proofErr w:type="spellStart"/>
      <w:r>
        <w:rPr>
          <w:rFonts w:eastAsia="Times New Roman"/>
          <w:szCs w:val="24"/>
        </w:rPr>
        <w:t>υδατορεμάτων</w:t>
      </w:r>
      <w:proofErr w:type="spellEnd"/>
      <w:r>
        <w:rPr>
          <w:rFonts w:eastAsia="Times New Roman"/>
          <w:szCs w:val="24"/>
        </w:rPr>
        <w:t xml:space="preserve">, αρχαιολογικών χώρων, προστατευμένων περιοχών φυσικού κάλλους όλα αυτά </w:t>
      </w:r>
      <w:r>
        <w:rPr>
          <w:rFonts w:eastAsia="Times New Roman"/>
          <w:szCs w:val="24"/>
        </w:rPr>
        <w:lastRenderedPageBreak/>
        <w:t>μαζί, και τα έξι, έφεραν μια απέραντη ασυδοσία στο δομημένο περιβάλλον.</w:t>
      </w:r>
    </w:p>
    <w:p w14:paraId="3F2AEDA0" w14:textId="77777777" w:rsidR="00B65481" w:rsidRDefault="00CD7A71">
      <w:pPr>
        <w:spacing w:after="0" w:line="600" w:lineRule="auto"/>
        <w:ind w:firstLine="720"/>
        <w:jc w:val="both"/>
        <w:rPr>
          <w:rFonts w:eastAsia="Times New Roman"/>
          <w:szCs w:val="24"/>
        </w:rPr>
      </w:pPr>
      <w:r>
        <w:rPr>
          <w:rFonts w:eastAsia="Times New Roman"/>
          <w:szCs w:val="24"/>
        </w:rPr>
        <w:t xml:space="preserve">Συστήνει το Υπουργείο τώρα τα παρατηρητήρια στην τοπική αυτοδιοίκηση του β΄ βαθμού το περιφερειακό, στην έδρα της κάθε περιφέρειας το περιφερειακό και στην έδρα κάθε δήμου το τοπικό παρατηρητήριο. Οι υπηρεσίες δόμησης παραμένουν μόνο για την </w:t>
      </w:r>
      <w:proofErr w:type="spellStart"/>
      <w:r>
        <w:rPr>
          <w:rFonts w:eastAsia="Times New Roman"/>
          <w:szCs w:val="24"/>
        </w:rPr>
        <w:t>αδειοδότηση</w:t>
      </w:r>
      <w:proofErr w:type="spellEnd"/>
      <w:r>
        <w:rPr>
          <w:rFonts w:eastAsia="Times New Roman"/>
          <w:szCs w:val="24"/>
        </w:rPr>
        <w:t xml:space="preserve">, ενώ τα </w:t>
      </w:r>
      <w:proofErr w:type="spellStart"/>
      <w:r>
        <w:rPr>
          <w:rFonts w:eastAsia="Times New Roman"/>
          <w:szCs w:val="24"/>
        </w:rPr>
        <w:t>παρατηρήτηρια</w:t>
      </w:r>
      <w:proofErr w:type="spellEnd"/>
      <w:r>
        <w:rPr>
          <w:rFonts w:eastAsia="Times New Roman"/>
          <w:szCs w:val="24"/>
        </w:rPr>
        <w:t xml:space="preserve"> ελέγχουν εποπτεύουν τις πέντε κάτωθι επιτροπές: Τα συμβούλια αρχιτεκτονικής, τις επιτροπές προσβασιμότητας, τις επιτροπές κρίσεων αυθαιρέτων, τις επιτροπές επικινδύνων και τις επιτροπές ενστάσεων αυθαιρέτων.</w:t>
      </w:r>
    </w:p>
    <w:p w14:paraId="3F2AEDA1" w14:textId="77777777" w:rsidR="00B65481" w:rsidRDefault="00CD7A71">
      <w:pPr>
        <w:spacing w:after="0" w:line="600" w:lineRule="auto"/>
        <w:ind w:firstLine="720"/>
        <w:jc w:val="both"/>
        <w:rPr>
          <w:rFonts w:eastAsia="Times New Roman"/>
          <w:szCs w:val="24"/>
        </w:rPr>
      </w:pPr>
      <w:r>
        <w:rPr>
          <w:rFonts w:eastAsia="Times New Roman"/>
          <w:szCs w:val="24"/>
        </w:rPr>
        <w:t xml:space="preserve">Συστήνεται το Συμβούλιο Παρακολούθησης του Δομημένου Περιβάλλοντος. Δηλαδή κοινωνικός έλεγχος που συμμετέχουν όλοι, η Τοπική Αυτοδιοίκηση, κοινωνικοί και επιστημονικοί φορείς. Τα παρατηρητήρια συντάσσουν εκθέσεις, που υποβάλλονται στο Υπουργείο και στην επιτροπή της Βουλής. Συστήνονται περιφερειακά συλλογικά όργανα, δημιουργούνται τρεις τύποι έκδοσης αδειών. Η οικοδομική άδεια είναι ατομική διοικητική πράξη. Δημιουργούμε ηλεκτρονική ταυτότητα. Η άδεια δίνεται με </w:t>
      </w:r>
      <w:r>
        <w:rPr>
          <w:rFonts w:eastAsia="Times New Roman"/>
          <w:szCs w:val="24"/>
        </w:rPr>
        <w:lastRenderedPageBreak/>
        <w:t xml:space="preserve">ηλεκτρονική διαδικασία και ηλεκτρονική πλατφόρμα σύνδεσης υπηρεσιών και φορέων. Μπαίνει το ζήτημα της διαδικασίας της προέγκρισης, προαιρετική και άλλοτε υποχρεωτική. </w:t>
      </w:r>
    </w:p>
    <w:p w14:paraId="3F2AEDA2" w14:textId="77777777" w:rsidR="00B65481" w:rsidRDefault="00CD7A71">
      <w:pPr>
        <w:spacing w:after="0" w:line="600" w:lineRule="auto"/>
        <w:ind w:firstLine="720"/>
        <w:jc w:val="both"/>
        <w:rPr>
          <w:rFonts w:eastAsia="Times New Roman"/>
          <w:szCs w:val="24"/>
        </w:rPr>
      </w:pPr>
      <w:r>
        <w:rPr>
          <w:rFonts w:eastAsia="Times New Roman"/>
          <w:szCs w:val="24"/>
        </w:rPr>
        <w:t xml:space="preserve">Όταν οι εργασίες γίνονται πέραν της άδειας, έχουμε άδεια αναθεώρησης με ευθύνη του μηχανικού. Έλεγχος αδείας από διαφορετικό ελεγκτή. Οι μηχανικοί ελέγχονται από τους επιθεωρητές. Δημιουργείται η τράπεζα ως ψηφιακή εφαρμογή με σκοπό την αξιοποίηση και διαχείριση δικαιωμάτων δόμησης. Τα δικαιώματα προκύπτουν από την αντιστοίχιση τίτλων μεταφοράς συντελεστών δόμησης, με τίτλο: «Συνεισφορά Περιβαλλοντικού Ισοζυγίου». </w:t>
      </w:r>
    </w:p>
    <w:p w14:paraId="3F2AEDA3" w14:textId="77777777" w:rsidR="00B65481" w:rsidRDefault="00CD7A71">
      <w:pPr>
        <w:spacing w:after="0" w:line="600" w:lineRule="auto"/>
        <w:ind w:firstLine="720"/>
        <w:jc w:val="both"/>
        <w:rPr>
          <w:rFonts w:eastAsia="Times New Roman"/>
          <w:szCs w:val="24"/>
        </w:rPr>
      </w:pPr>
      <w:r>
        <w:rPr>
          <w:rFonts w:eastAsia="Times New Roman"/>
          <w:szCs w:val="24"/>
        </w:rPr>
        <w:t>Αυθαίρετα. Ημερομηνία ορόσημο η 28</w:t>
      </w:r>
      <w:r>
        <w:rPr>
          <w:rFonts w:eastAsia="Times New Roman"/>
          <w:szCs w:val="24"/>
          <w:vertAlign w:val="superscript"/>
        </w:rPr>
        <w:t>η</w:t>
      </w:r>
      <w:r>
        <w:rPr>
          <w:rFonts w:eastAsia="Times New Roman"/>
          <w:szCs w:val="24"/>
        </w:rPr>
        <w:t xml:space="preserve"> Ιουλίου του 2011. Άμεση κατεδάφιση σε αυτά που εντοπίζονται ενώ έχουν ανεγερθεί. Πρόστιμο ανέγερσης από 30% στο 100% της αντικειμενικής αξίας. Πρόστιμο διατήρησης μέχρι την κατεδάφιση από το 5% στο 50%. Παράταση υπαγωγής για δύο χρόνια. Αύξηση δόσεων των προστίμων στις εκατό δόσεις σαφώς όχι σε αιγιαλούς, σε δάση, σε ρέματα. Αύξηση προστίμων σε ευαίσθητες περιβαλλοντικά περιοχές, μείωση καταβολής δόσεων σε μακροχρόνιους ανέργους, δικαιούχους επιδόματος αλληλεγγύης, </w:t>
      </w:r>
      <w:proofErr w:type="spellStart"/>
      <w:r>
        <w:rPr>
          <w:rFonts w:eastAsia="Times New Roman"/>
          <w:szCs w:val="24"/>
        </w:rPr>
        <w:t>παλιννοστούντες</w:t>
      </w:r>
      <w:proofErr w:type="spellEnd"/>
      <w:r>
        <w:rPr>
          <w:rFonts w:eastAsia="Times New Roman"/>
          <w:szCs w:val="24"/>
        </w:rPr>
        <w:t xml:space="preserve">, </w:t>
      </w:r>
      <w:r>
        <w:rPr>
          <w:rFonts w:eastAsia="Times New Roman"/>
          <w:szCs w:val="24"/>
        </w:rPr>
        <w:lastRenderedPageBreak/>
        <w:t xml:space="preserve">ΑΜΕΑ, </w:t>
      </w:r>
      <w:proofErr w:type="spellStart"/>
      <w:r>
        <w:rPr>
          <w:rFonts w:eastAsia="Times New Roman"/>
          <w:szCs w:val="24"/>
        </w:rPr>
        <w:t>τρίτεκνους</w:t>
      </w:r>
      <w:proofErr w:type="spellEnd"/>
      <w:r>
        <w:rPr>
          <w:rFonts w:eastAsia="Times New Roman"/>
          <w:szCs w:val="24"/>
        </w:rPr>
        <w:t>, πολύτεκνους. Μείωση προστίμων για αυθαίρετα από το 1983 έως το 1993. Για αυθαίρετα δε μετά την 20</w:t>
      </w:r>
      <w:r>
        <w:rPr>
          <w:rFonts w:eastAsia="Times New Roman"/>
          <w:szCs w:val="24"/>
          <w:vertAlign w:val="superscript"/>
        </w:rPr>
        <w:t>η</w:t>
      </w:r>
      <w:r>
        <w:rPr>
          <w:rFonts w:eastAsia="Times New Roman"/>
          <w:szCs w:val="24"/>
        </w:rPr>
        <w:t xml:space="preserve"> Αυγούστου καμμία ανοχή. </w:t>
      </w:r>
    </w:p>
    <w:p w14:paraId="3F2AEDA4" w14:textId="77777777" w:rsidR="00B65481" w:rsidRDefault="00CD7A71">
      <w:pPr>
        <w:spacing w:after="0" w:line="600" w:lineRule="auto"/>
        <w:ind w:firstLine="720"/>
        <w:jc w:val="both"/>
        <w:rPr>
          <w:rFonts w:eastAsia="Times New Roman"/>
          <w:szCs w:val="24"/>
        </w:rPr>
      </w:pPr>
      <w:r>
        <w:rPr>
          <w:rFonts w:eastAsia="Times New Roman"/>
          <w:szCs w:val="24"/>
        </w:rPr>
        <w:t xml:space="preserve">Μείωση στις εκτός σχεδίου που εκκρεμεί πολεοδομική μελέτη, μείωση σε υπόγεια, πατάρια, σοφίτες. Μείωση σε στάσιμους οικισμούς κάτω των πεντακοσίων κατοίκων που δεν είναι παραλιακοί, κοντά σε χιονοδρομικά έργα και έχουν γίνει πριν από το 1993. Μείωση στα κτίσματα που δεν έχουν πολεοδομική άδεια αλλά έχουν υπερβάσεις από εκατό έως πεντακόσια τετραγωνικά μέτρα. Μείωση ύψους 20% όταν μπαίνουν στο σχέδιο πόλης. </w:t>
      </w:r>
    </w:p>
    <w:p w14:paraId="3F2AEDA5" w14:textId="77777777" w:rsidR="00B65481" w:rsidRDefault="00CD7A71">
      <w:pPr>
        <w:spacing w:after="0" w:line="600" w:lineRule="auto"/>
        <w:ind w:firstLine="720"/>
        <w:jc w:val="both"/>
        <w:rPr>
          <w:rFonts w:eastAsia="Times New Roman"/>
          <w:szCs w:val="24"/>
        </w:rPr>
      </w:pPr>
      <w:r>
        <w:rPr>
          <w:rFonts w:eastAsia="Times New Roman"/>
          <w:szCs w:val="24"/>
        </w:rPr>
        <w:t xml:space="preserve">Μείωση σε όσους αποφασίζουν να νομιμοποιήσουν από τις 9 Δεκεμβρίου του 2017 μέχρι τις 8 Ιουνίου του 2018. Δόμηση σε οικόπεδα που συνορεύουν με ρέματα, που έχουν τεχνικά έργα κλειστής διατομής. Δωρεάν νομιμοποιήσεις στα του </w:t>
      </w:r>
      <w:proofErr w:type="spellStart"/>
      <w:r>
        <w:rPr>
          <w:rFonts w:eastAsia="Times New Roman"/>
          <w:szCs w:val="24"/>
        </w:rPr>
        <w:t>υπερταμείου</w:t>
      </w:r>
      <w:proofErr w:type="spellEnd"/>
      <w:r>
        <w:rPr>
          <w:rFonts w:eastAsia="Times New Roman"/>
          <w:szCs w:val="24"/>
        </w:rPr>
        <w:t xml:space="preserve">, της εκκλησίας, των παλαιοημερολογιτών και ιδιωτικών αθλητικών σωματείων. Μείωση 20% σε όσους μεταφέρουν το ακίνητο από τις παλαιές ρυθμίσεις στις νέες. Υποχρέωση εκπόνησης στατικής επάρκειας μόνο σε αυτά που είχαν χαρακτηριστεί υψηλής προτεραιότητας, μέσα στο δελτίο τρωτότητας. Μείωση </w:t>
      </w:r>
      <w:r>
        <w:rPr>
          <w:rFonts w:eastAsia="Times New Roman"/>
          <w:szCs w:val="24"/>
        </w:rPr>
        <w:lastRenderedPageBreak/>
        <w:t xml:space="preserve">10% από 20% σε βιομηχανικό κτήριο αν προχωρήσει σε νομιμοποίηση από 28 Ιουλίου του 2011 και μετά. Εξαίρεση από τη διαγραφή προσωρινών κατασκευών σε τουριστικές περιοχές. Τα αυθαίρετα που έχουν δηλωθεί στους τρεις τελευταίους νόμους και δεν έχουν πληρωθεί, θα </w:t>
      </w:r>
      <w:proofErr w:type="spellStart"/>
      <w:r>
        <w:rPr>
          <w:rFonts w:eastAsia="Times New Roman"/>
          <w:szCs w:val="24"/>
        </w:rPr>
        <w:t>επανυπολογιστούν</w:t>
      </w:r>
      <w:proofErr w:type="spellEnd"/>
      <w:r>
        <w:rPr>
          <w:rFonts w:eastAsia="Times New Roman"/>
          <w:szCs w:val="24"/>
        </w:rPr>
        <w:t xml:space="preserve"> με νέο νόμο και θα συμψηφιστούν με αυτά που έχουν πληρωθεί. Μείωση στα παράβολα.</w:t>
      </w:r>
    </w:p>
    <w:p w14:paraId="3F2AEDA6" w14:textId="77777777" w:rsidR="00B65481" w:rsidRDefault="00CD7A71">
      <w:pPr>
        <w:spacing w:after="0" w:line="600" w:lineRule="auto"/>
        <w:ind w:firstLine="720"/>
        <w:jc w:val="both"/>
        <w:rPr>
          <w:rFonts w:eastAsia="Times New Roman"/>
          <w:szCs w:val="24"/>
        </w:rPr>
      </w:pPr>
      <w:r>
        <w:rPr>
          <w:rFonts w:eastAsia="Times New Roman"/>
          <w:szCs w:val="24"/>
        </w:rPr>
        <w:t xml:space="preserve">Θα ήθελα να μεταβιβάσει ο κ. </w:t>
      </w:r>
      <w:proofErr w:type="spellStart"/>
      <w:r>
        <w:rPr>
          <w:rFonts w:eastAsia="Times New Roman"/>
          <w:szCs w:val="24"/>
        </w:rPr>
        <w:t>Σπίρτζης</w:t>
      </w:r>
      <w:proofErr w:type="spellEnd"/>
      <w:r>
        <w:rPr>
          <w:rFonts w:eastAsia="Times New Roman"/>
          <w:szCs w:val="24"/>
        </w:rPr>
        <w:t>, ο άλλος μας Υπουργός, στον κ. Σταθάκη το εξής: Γνωρίζετε το Ηράκλειο με την ιδιαιτερότητα του, όσον αφορά το θέμα αυθαιρεσίας. Δύο ζητήματα πρέπει ακόμα να κοιταχθούν με μεγάλη λεπτομέρεια. Το πρώτο, είναι το ζήτημα το εξ αδιαιρέτου, το οποίο είναι τεράστιο ζήτημα όσον αφορά την πόλη του Ηρακλείου και αφορά χιλιάδες ακίνητα. Το δεύτερο, αφορά τους καταπατητές του δημοσίου. Ήθελα να φέρω τροπολογία πάνω σε αυτό αλλά μου είπαν ότι εντάσσεται στο θέμα του Υπουργείου Εσωτερικών, οπότε τώρα συνδιαλέγομαι με το Υπουργείο Εσωτερικών, μήπως βρεθεί μια λύση στην καταπάτηση, που είναι χρόνιο και τεράστιο πρόβλημα.</w:t>
      </w:r>
    </w:p>
    <w:p w14:paraId="3F2AEDA7" w14:textId="77777777" w:rsidR="00B65481" w:rsidRDefault="00CD7A71">
      <w:pPr>
        <w:spacing w:after="0" w:line="600" w:lineRule="auto"/>
        <w:ind w:firstLine="720"/>
        <w:jc w:val="both"/>
        <w:rPr>
          <w:rFonts w:eastAsia="Times New Roman"/>
          <w:szCs w:val="24"/>
        </w:rPr>
      </w:pPr>
      <w:r>
        <w:rPr>
          <w:rFonts w:eastAsia="Times New Roman"/>
          <w:szCs w:val="24"/>
        </w:rPr>
        <w:t>Ευχαριστώ πολύ.</w:t>
      </w:r>
    </w:p>
    <w:p w14:paraId="3F2AEDA8" w14:textId="77777777" w:rsidR="00B65481" w:rsidRDefault="00CD7A7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F2AEDA9" w14:textId="77777777" w:rsidR="00B65481" w:rsidRDefault="00CD7A71">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Ευχαριστούμε κι εμείς, κύριε </w:t>
      </w:r>
      <w:proofErr w:type="spellStart"/>
      <w:r>
        <w:rPr>
          <w:rFonts w:eastAsia="Times New Roman"/>
          <w:szCs w:val="24"/>
        </w:rPr>
        <w:t>Μιχελογιαννάκη</w:t>
      </w:r>
      <w:proofErr w:type="spellEnd"/>
      <w:r>
        <w:rPr>
          <w:rFonts w:eastAsia="Times New Roman"/>
          <w:szCs w:val="24"/>
        </w:rPr>
        <w:t xml:space="preserve">. </w:t>
      </w:r>
    </w:p>
    <w:p w14:paraId="3F2AEDAA" w14:textId="77777777" w:rsidR="00B65481" w:rsidRDefault="00CD7A71">
      <w:pPr>
        <w:spacing w:after="0" w:line="600" w:lineRule="auto"/>
        <w:ind w:firstLine="720"/>
        <w:jc w:val="both"/>
        <w:rPr>
          <w:rFonts w:eastAsia="Times New Roman"/>
          <w:szCs w:val="24"/>
        </w:rPr>
      </w:pPr>
      <w:r>
        <w:rPr>
          <w:rFonts w:eastAsia="Times New Roman"/>
          <w:szCs w:val="24"/>
        </w:rPr>
        <w:t>Τον λόγο έχει ο κ. Βλάχος από τη Νέα Δημοκρατία.</w:t>
      </w:r>
    </w:p>
    <w:p w14:paraId="3F2AEDAB" w14:textId="77777777" w:rsidR="00B65481" w:rsidRDefault="00CD7A71">
      <w:pPr>
        <w:spacing w:after="0"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Ευχαριστώ, κυρία Πρόεδρε.</w:t>
      </w:r>
    </w:p>
    <w:p w14:paraId="3F2AEDAC" w14:textId="77777777" w:rsidR="00B65481" w:rsidRDefault="00CD7A71">
      <w:pPr>
        <w:spacing w:after="0" w:line="600" w:lineRule="auto"/>
        <w:ind w:firstLine="720"/>
        <w:jc w:val="both"/>
        <w:rPr>
          <w:rFonts w:eastAsia="Times New Roman"/>
          <w:szCs w:val="24"/>
        </w:rPr>
      </w:pPr>
      <w:r>
        <w:rPr>
          <w:rFonts w:eastAsia="Times New Roman"/>
          <w:szCs w:val="24"/>
        </w:rPr>
        <w:t>Κυρίες και κύριοι συνάδελφοι, για μια ακόμη φορά η Εθνική Αντιπροσωπεία συζητά ένα νόμο για την εκτός σχεδίου δόμηση, αυτό που συνηθίσαμε να λέμε την «αυθαίρετη δόμηση». Και τούτο γιατί το κράτος -μιλώ διαχρονικά- δεν είχε την πολιτική βούληση, να βάλει τέλος στην εκτός σχεδίου δόμηση.</w:t>
      </w:r>
    </w:p>
    <w:p w14:paraId="3F2AEDAD" w14:textId="77777777" w:rsidR="00B65481" w:rsidRDefault="00CD7A71">
      <w:pPr>
        <w:spacing w:after="0" w:line="600" w:lineRule="auto"/>
        <w:ind w:firstLine="720"/>
        <w:jc w:val="both"/>
        <w:rPr>
          <w:rFonts w:eastAsia="Times New Roman"/>
          <w:szCs w:val="24"/>
        </w:rPr>
      </w:pPr>
      <w:r>
        <w:rPr>
          <w:rFonts w:eastAsia="Times New Roman"/>
          <w:szCs w:val="24"/>
        </w:rPr>
        <w:t>Πώς θα μπορούσε να το είχε κάνει αυτό; Εάν, για παράδειγμα, υπήρχαν χρήσεις γης σ’ όλη τη χώρα, σ’ όλες τις περιοχές, για να ξέρει ο καθένας πού μπορεί να κάνει τι και -το δεύτερο- εάν είχαμε επεκτάσεις σχεδίων πόλεων εκεί που ζητούνται από την Τοπική Αυτοδιοίκηση με συνοπτικές διαδικασίες και να μη χρειάζεται πέντε, δέκα, δεκαπέντε καμμιά φορά και είκοσι και τριάντα χρόνια, για να ενταχθούν αυτές οι περιοχές σε σχέδιο.</w:t>
      </w:r>
    </w:p>
    <w:p w14:paraId="3F2AEDAE" w14:textId="77777777" w:rsidR="00B65481" w:rsidRDefault="00CD7A71">
      <w:pPr>
        <w:spacing w:after="0" w:line="600" w:lineRule="auto"/>
        <w:ind w:firstLine="720"/>
        <w:jc w:val="both"/>
        <w:rPr>
          <w:rFonts w:eastAsia="Times New Roman"/>
          <w:szCs w:val="24"/>
        </w:rPr>
      </w:pPr>
      <w:r>
        <w:rPr>
          <w:rFonts w:eastAsia="Times New Roman"/>
          <w:szCs w:val="24"/>
        </w:rPr>
        <w:t xml:space="preserve">Εκεί, λοιπόν, που το κράτος απουσίαζε και δεν έβλεπε την πραγματικότητα και τις ανάγκες των τοπικών κοινωνιών, οι πολίτες πήραν την ευθύνη στα χέρια τους και </w:t>
      </w:r>
      <w:proofErr w:type="spellStart"/>
      <w:r>
        <w:rPr>
          <w:rFonts w:eastAsia="Times New Roman"/>
          <w:szCs w:val="24"/>
        </w:rPr>
        <w:t>πολεοδόμησαν</w:t>
      </w:r>
      <w:proofErr w:type="spellEnd"/>
      <w:r>
        <w:rPr>
          <w:rFonts w:eastAsia="Times New Roman"/>
          <w:szCs w:val="24"/>
        </w:rPr>
        <w:t xml:space="preserve"> κατά το πώς νόμιζαν. Πάντα το κράτος επειδή δεν υπήρχε η πολιτική </w:t>
      </w:r>
      <w:r>
        <w:rPr>
          <w:rFonts w:eastAsia="Times New Roman"/>
          <w:szCs w:val="24"/>
        </w:rPr>
        <w:lastRenderedPageBreak/>
        <w:t>βούληση, ερχόταν εκ των υστέρων να ευλογεί όσα έγιναν, ως καλώς έγιναν, βάζοντας πρόστιμα. Ποτέ, όμως, δεν προσπάθησε να βγει μπροστά από τα γεγονότα, να θέσει μια κόκκινη γραμμή, να βάλει τελεία και παύλα και να ζητήσει απ’ όλους τους εμπλεκόμενους φορείς –και πρώτα-πρώτα από τους πολίτες- να σεβαστούν αυτόν τον νόμο, που πράγματι έδινε λύση, να υπάρξει συνυπευθυνότητα μεταξύ των πολιτών, της Αυτοδιοίκησης, της Αστυνομίας, της κεντρικής διοίκησης, του κράτους, ούτως ώστε να τηρηθεί αυτή η κόκκινη γραμμή.</w:t>
      </w:r>
    </w:p>
    <w:p w14:paraId="3F2AEDAF" w14:textId="77777777" w:rsidR="00B65481" w:rsidRDefault="00CD7A71">
      <w:pPr>
        <w:spacing w:after="0" w:line="600" w:lineRule="auto"/>
        <w:ind w:firstLine="720"/>
        <w:jc w:val="both"/>
        <w:rPr>
          <w:rFonts w:eastAsia="Times New Roman"/>
          <w:szCs w:val="24"/>
        </w:rPr>
      </w:pPr>
      <w:r>
        <w:rPr>
          <w:rFonts w:eastAsia="Times New Roman"/>
          <w:szCs w:val="24"/>
        </w:rPr>
        <w:t xml:space="preserve">Κατά τη γνώμη μου, κύριε Υπουργέ, θα συνεχίζουν να υπάρχουν εκτός σχεδίου δόμησης κτίσματα, όσο η πολιτεία δεν παίρνει την απόφαση μαζί με την κόκκινη γραμμή, να προχωρήσει και στο επόμενο βήμα και να στείλει το μήνυμα ότι κάπου εδώ όλα τελειώνουν. </w:t>
      </w:r>
    </w:p>
    <w:p w14:paraId="3F2AEDB0" w14:textId="77777777" w:rsidR="00B65481" w:rsidRDefault="00CD7A71">
      <w:pPr>
        <w:spacing w:after="0" w:line="600" w:lineRule="auto"/>
        <w:ind w:firstLine="720"/>
        <w:jc w:val="both"/>
        <w:rPr>
          <w:rFonts w:eastAsia="Times New Roman"/>
          <w:szCs w:val="24"/>
        </w:rPr>
      </w:pPr>
      <w:r>
        <w:rPr>
          <w:rFonts w:eastAsia="Times New Roman"/>
          <w:szCs w:val="24"/>
        </w:rPr>
        <w:t xml:space="preserve">Για να μπορεί να το κάνει αυτό, όμως, η πολιτεία πρέπει να περάσει μπροστά από τα γεγονότα με χρήσεις γης και ένταξη στο σχέδιο, γιατί αντί να μας ενδιαφέρει να εντάξουμε στο σχέδιο αδόμητες περιοχές, τρέχουμε να </w:t>
      </w:r>
      <w:proofErr w:type="spellStart"/>
      <w:r>
        <w:rPr>
          <w:rFonts w:eastAsia="Times New Roman"/>
          <w:szCs w:val="24"/>
        </w:rPr>
        <w:t>πολεοδομήσουμε</w:t>
      </w:r>
      <w:proofErr w:type="spellEnd"/>
      <w:r>
        <w:rPr>
          <w:rFonts w:eastAsia="Times New Roman"/>
          <w:szCs w:val="24"/>
        </w:rPr>
        <w:t xml:space="preserve"> κτισμένες πε</w:t>
      </w:r>
      <w:r>
        <w:rPr>
          <w:rFonts w:eastAsia="Times New Roman"/>
          <w:szCs w:val="24"/>
        </w:rPr>
        <w:lastRenderedPageBreak/>
        <w:t xml:space="preserve">ριοχές. Όπως ακούστηκε και νωρίτερα, ξέρετε ότι αυτό δεν μπορεί να γίνει. Υπάρχουν στρεβλώσεις, υπάρχει μια πραγματικότητα, την οποία δεν μπορούμε να την αρνηθούμε. </w:t>
      </w:r>
    </w:p>
    <w:p w14:paraId="3F2AEDB1" w14:textId="77777777" w:rsidR="00B65481" w:rsidRDefault="00CD7A71">
      <w:pPr>
        <w:spacing w:after="0" w:line="600" w:lineRule="auto"/>
        <w:ind w:firstLine="720"/>
        <w:jc w:val="both"/>
        <w:rPr>
          <w:rFonts w:eastAsia="Times New Roman"/>
          <w:szCs w:val="24"/>
        </w:rPr>
      </w:pPr>
      <w:r>
        <w:rPr>
          <w:rFonts w:eastAsia="Times New Roman"/>
          <w:szCs w:val="24"/>
        </w:rPr>
        <w:t xml:space="preserve">Στην Αττική έχουμε πολεοδόμηση αυθαίρετων περιοχών και βλέπετε ότι υπάρχουν τόσο στενοί δρόμοι, που δεν μπορεί να γίνει προσπέραση. Κατά τα άλλα είναι ενταγμένα στο σχέδιο. Ποιο είναι αυτό το σχέδιο; Πρέπει να πω ότι την ίδια περιοχή, για είκοσι χρόνια το κράτος δεν ήθελε να τη δει με τίποτε. Είχε μια πλήρη άρνηση. </w:t>
      </w:r>
    </w:p>
    <w:p w14:paraId="3F2AEDB2" w14:textId="77777777" w:rsidR="00B65481" w:rsidRDefault="00CD7A71">
      <w:pPr>
        <w:spacing w:after="0" w:line="600" w:lineRule="auto"/>
        <w:ind w:firstLine="720"/>
        <w:jc w:val="both"/>
        <w:rPr>
          <w:rFonts w:eastAsia="Times New Roman"/>
          <w:szCs w:val="24"/>
        </w:rPr>
      </w:pPr>
      <w:r>
        <w:rPr>
          <w:rFonts w:eastAsia="Times New Roman"/>
          <w:szCs w:val="24"/>
        </w:rPr>
        <w:t>Πολλές φορές, βεβαίως, και κάποιες αποφάσεις του Συμβουλίου της Επικρατείας –έτσι είναι το Σύνταγμα- βοηθούν στην παράταση αυτής της εκκρεμότητας, αφού δεν θέλουν να δουν την πραγματικότητα.</w:t>
      </w:r>
    </w:p>
    <w:p w14:paraId="3F2AEDB3" w14:textId="77777777" w:rsidR="00B65481" w:rsidRDefault="00CD7A71">
      <w:pPr>
        <w:spacing w:after="0" w:line="600" w:lineRule="auto"/>
        <w:ind w:firstLine="720"/>
        <w:jc w:val="both"/>
        <w:rPr>
          <w:rFonts w:eastAsia="Times New Roman"/>
          <w:szCs w:val="24"/>
        </w:rPr>
      </w:pPr>
      <w:r>
        <w:rPr>
          <w:rFonts w:eastAsia="Times New Roman"/>
          <w:szCs w:val="24"/>
        </w:rPr>
        <w:t xml:space="preserve">Θέλω να κάνω κάποιες παρατηρήσεις, γιατί τη γενική τοποθέτηση της Νέας Δημοκρατίας την ανέπτυξε ο καλός συνάδελφος κ. Κατσαφάδος. Θέλω να θίξω κάποια επιμέρους θέματα. </w:t>
      </w:r>
    </w:p>
    <w:p w14:paraId="3F2AEDB4" w14:textId="77777777" w:rsidR="00B65481" w:rsidRDefault="00CD7A71">
      <w:pPr>
        <w:spacing w:after="0" w:line="600" w:lineRule="auto"/>
        <w:ind w:firstLine="720"/>
        <w:jc w:val="both"/>
        <w:rPr>
          <w:rFonts w:eastAsia="Times New Roman"/>
          <w:szCs w:val="24"/>
        </w:rPr>
      </w:pPr>
      <w:r>
        <w:rPr>
          <w:rFonts w:eastAsia="Times New Roman"/>
          <w:szCs w:val="24"/>
        </w:rPr>
        <w:t xml:space="preserve">Το πρώτο θέμα, κύριε Υπουργέ, είναι το τι θα γίνει μ’ αυτά τα κτίσματα που είναι ημιτελή και που είναι μετά το 2011. Βάλαμε ένα νόμο ως όριο, ο οποίος, όμως, </w:t>
      </w:r>
      <w:proofErr w:type="spellStart"/>
      <w:r>
        <w:rPr>
          <w:rFonts w:eastAsia="Times New Roman"/>
          <w:szCs w:val="24"/>
        </w:rPr>
        <w:t>εκρίθη</w:t>
      </w:r>
      <w:proofErr w:type="spellEnd"/>
      <w:r>
        <w:rPr>
          <w:rFonts w:eastAsia="Times New Roman"/>
          <w:szCs w:val="24"/>
        </w:rPr>
        <w:t xml:space="preserve"> αντισυνταγματικός. Μήπως πρέπει αυτή η ημερομηνία κάπως να </w:t>
      </w:r>
      <w:proofErr w:type="spellStart"/>
      <w:r>
        <w:rPr>
          <w:rFonts w:eastAsia="Times New Roman"/>
          <w:szCs w:val="24"/>
        </w:rPr>
        <w:t>επικαιροποιηθεί</w:t>
      </w:r>
      <w:proofErr w:type="spellEnd"/>
      <w:r>
        <w:rPr>
          <w:rFonts w:eastAsia="Times New Roman"/>
          <w:szCs w:val="24"/>
        </w:rPr>
        <w:t xml:space="preserve">, </w:t>
      </w:r>
      <w:r>
        <w:rPr>
          <w:rFonts w:eastAsia="Times New Roman"/>
          <w:szCs w:val="24"/>
        </w:rPr>
        <w:lastRenderedPageBreak/>
        <w:t>για να λιγοστέψουν αυτές οι εκκρεμότητες που υπάρχουν; Είναι υπαρκτές. Υπάρχουν κτίσματα, τα οποία εμείς ουσιαστικά σήμερα δεν τα ρυθμίζουμε.</w:t>
      </w:r>
    </w:p>
    <w:p w14:paraId="3F2AEDB5" w14:textId="77777777" w:rsidR="00B65481" w:rsidRDefault="00CD7A71">
      <w:pPr>
        <w:spacing w:after="0" w:line="600" w:lineRule="auto"/>
        <w:ind w:firstLine="720"/>
        <w:jc w:val="both"/>
        <w:rPr>
          <w:rFonts w:eastAsia="Times New Roman"/>
          <w:szCs w:val="24"/>
        </w:rPr>
      </w:pPr>
      <w:r>
        <w:rPr>
          <w:rFonts w:eastAsia="Times New Roman"/>
          <w:szCs w:val="24"/>
        </w:rPr>
        <w:t>Το δεύτερο θέμα που θέλω να θίξω, είναι σχετικά με την απάλειψη στο άρθρο 125 του άρθρου 30 του ν.4178. Πρέπει να υπάρξει αυτός ο συμψηφισμός. Είναι μια διαδικασία η οποία ξεκίνησε και δεν μπορεί ξαφνικά αυτό να σταματήσει. Ήλθε και σε σας το υπόμνημα της Ανώτατης Συνομοσπονδίας Πολυτέκνων Ελλάδος, διότι αφορά αρκετό κόσμο και ιδιαίτερα πολύτεκνες οικογένειες και είναι μια ανάγκη, να υπάρξει δηλαδή συνέχεια του κράτους, για μια ρύθμιση που υπήρχε και να μην καταργηθεί ο συμψηφισμός. Δεν μιλάμε για επιστροφές. Καταλαβαίνουμε ότι είναι δύσκολο, αλλά ένας συμψηφισμός έτσι όπως προέβλεπε ο ν. 4178, νομίζω, κύριε Υπουργέ, ότι θα μπορούσε να συνεχιστεί.</w:t>
      </w:r>
    </w:p>
    <w:p w14:paraId="3F2AEDB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Θέλω να κλείσω, κάνοντας αναφορά στις τρεις τροπολογίες τις οποίες έχω καταθέσει και που κατά τη γνώμη μου λύνουν πραγματικά υπαρκτά προβλήματα σε πολλά μέρη της χώρας και στην Αττική. Το πρώτο, είναι σχετικά με την αναστολή πρωτοκόλλων επιβολής ειδικής αποζημίωσης έως την κύρωση των δασικών χαρτών, δηλαδή αναστολή της εκτέλεσης των πρωτοκόλλων </w:t>
      </w:r>
      <w:r>
        <w:rPr>
          <w:rFonts w:eastAsia="Times New Roman" w:cs="Times New Roman"/>
          <w:szCs w:val="24"/>
        </w:rPr>
        <w:lastRenderedPageBreak/>
        <w:t xml:space="preserve">κατεδάφισης καθώς και της αναστολής εκτέλεσης τόσο των </w:t>
      </w:r>
      <w:proofErr w:type="spellStart"/>
      <w:r>
        <w:rPr>
          <w:rFonts w:eastAsia="Times New Roman" w:cs="Times New Roman"/>
          <w:szCs w:val="24"/>
        </w:rPr>
        <w:t>εκδοθέντων</w:t>
      </w:r>
      <w:proofErr w:type="spellEnd"/>
      <w:r>
        <w:rPr>
          <w:rFonts w:eastAsia="Times New Roman" w:cs="Times New Roman"/>
          <w:szCs w:val="24"/>
        </w:rPr>
        <w:t xml:space="preserve"> πρωτοκόλλων επιβολής ειδικής αποζημίωσης όσο και της έκδοσης νέων, έως την κύρωση των δασικών χαρτών ή της ένταξης των ανωτέρω περιοχών στα σχέδια πόλης. Όταν όλο το θέμα είναι σε εκκρεμότητα, είναι λάθος εμείς να επιβάλλουμε πρόστιμα, τα οποία στο τέλος-τέλος, κύριε Υπουργέ, δεν πληρώνονται. Οι πολίτες δεν έχουν τη δυνατότητα, βεβαίως, να καταφύγουν στη δικαιοσύνη, αφού δεν μπορούν να δώσουν την προκαταβολή και εμείς κάνουμε πως δεν βλέπουμε το πρόβλημα. Και τι λέμε; «Αυτό να ανασταλεί μέχρι να </w:t>
      </w:r>
      <w:proofErr w:type="spellStart"/>
      <w:r>
        <w:rPr>
          <w:rFonts w:eastAsia="Times New Roman" w:cs="Times New Roman"/>
          <w:szCs w:val="24"/>
        </w:rPr>
        <w:t>τελεσιδικήσει</w:t>
      </w:r>
      <w:proofErr w:type="spellEnd"/>
      <w:r>
        <w:rPr>
          <w:rFonts w:eastAsia="Times New Roman" w:cs="Times New Roman"/>
          <w:szCs w:val="24"/>
        </w:rPr>
        <w:t xml:space="preserve">, να ανακοινωθούν οι δασικοί χάρτες. Εάν μεν ενταχθεί σε σχέδιο, έχει καλώς, εάν όχι, τότε βεβαίως να εφαρμοστεί ο νόμος πια σε όλη του την έκταση». </w:t>
      </w:r>
    </w:p>
    <w:p w14:paraId="3F2AEDB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δεύτερη, αφορά τον υπολογισμό των οικοπέδων ως εντός σχεδίου μετά την κύρωση πράξης εφαρμογής. Ξέρετε, σε πολλές περιοχές υπάρχουν προεδρικά διατάγματα, που εντάσσουν περιοχές σε σχέδιο και από την άλλη μέρα το Υπουργείο Οικονομικών φορολογεί αυτές τις περιοχές, λες και έχουν </w:t>
      </w:r>
      <w:proofErr w:type="spellStart"/>
      <w:r>
        <w:rPr>
          <w:rFonts w:eastAsia="Times New Roman" w:cs="Times New Roman"/>
          <w:szCs w:val="24"/>
        </w:rPr>
        <w:t>πολεοδομηθεί</w:t>
      </w:r>
      <w:proofErr w:type="spellEnd"/>
      <w:r>
        <w:rPr>
          <w:rFonts w:eastAsia="Times New Roman" w:cs="Times New Roman"/>
          <w:szCs w:val="24"/>
        </w:rPr>
        <w:t xml:space="preserve">. Λέμε ότι μια περιοχή να νοείται ότι εντάσσεται σε σχέδιο μόνο μετά την κύρωση της πράξης εφαρμογής. Διότι εάν για </w:t>
      </w:r>
      <w:r>
        <w:rPr>
          <w:rFonts w:eastAsia="Times New Roman" w:cs="Times New Roman"/>
          <w:szCs w:val="24"/>
        </w:rPr>
        <w:lastRenderedPageBreak/>
        <w:t xml:space="preserve">πέντε, δέκα, δεκαπέντε, είκοσι χρόνια δεν μπορεί να </w:t>
      </w:r>
      <w:proofErr w:type="spellStart"/>
      <w:r>
        <w:rPr>
          <w:rFonts w:eastAsia="Times New Roman" w:cs="Times New Roman"/>
          <w:szCs w:val="24"/>
        </w:rPr>
        <w:t>πολεοδομήσει</w:t>
      </w:r>
      <w:proofErr w:type="spellEnd"/>
      <w:r>
        <w:rPr>
          <w:rFonts w:eastAsia="Times New Roman" w:cs="Times New Roman"/>
          <w:szCs w:val="24"/>
        </w:rPr>
        <w:t xml:space="preserve">, αφού δεν θα υπάρξει πράξη εφαρμογής, γιατί να φορολογούμε αυτόν τον συμπολίτη μας ότι έχει ενταχθεί το ακίνητό του σε σχέδιο, αφού δεν έχει αξιοποιηθεί; Χωράφι ήταν -να το πω έτσι- χωράφι παραμένει. Όταν προχωρήσουμε στην πολεοδόμηση, βεβαίως και αυτός να συμβάλλει με όλες του τις δυνάμεις. </w:t>
      </w:r>
    </w:p>
    <w:p w14:paraId="3F2AEDB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Κλείνω με την τρίτη τροπολογία, η οποία αφορά την ένταξη εξ αδιαιρέτου στο σχέδιο νόμου και ρύθμιση του ιδιοκτησιακού καθεστώτος. Στην τροπολογία αναφέρεται ότι ο φερόμενος ιδιοκτήτης της αυθαίρετης κατασκευής ή χρήστης αυτής, ο οποίος κατέχει ποσοστό εξ αδιαιρέτου επί του συνολικού γηπέδου και αποδεικνύει με </w:t>
      </w:r>
      <w:proofErr w:type="spellStart"/>
      <w:r>
        <w:rPr>
          <w:rFonts w:eastAsia="Times New Roman" w:cs="Times New Roman"/>
          <w:szCs w:val="24"/>
        </w:rPr>
        <w:t>διακατοχικές</w:t>
      </w:r>
      <w:proofErr w:type="spellEnd"/>
      <w:r>
        <w:rPr>
          <w:rFonts w:eastAsia="Times New Roman" w:cs="Times New Roman"/>
          <w:szCs w:val="24"/>
        </w:rPr>
        <w:t xml:space="preserve"> πράξεις όπως: δήλωση στο Εθνικό Κτηματολόγιο, δήλωση στο Ε9, αποδείξεις πληρωμών σε ασφαλιστικό φορέα, ΙΚΑ, κ.λπ., παραστατικά πληρωμής προστίμου αυθαιρέτου κατασκευής που έχουν βεβαιωθεί και πληρωθεί στην αρμόδια ΔΟΥ, απόδειξη παροχής της ΔΕΗ, θα έχει το δικαίωμα επαγωγής στις διατάξεις το νόμου περί τακτοποίησης, νομιμοποίησης κατασκευών. Ο αναφερόμενος μετά την ολοκλήρωση πληρωμής του προστίμου αυθαίρετης κατασκευής, θα θεωρείται </w:t>
      </w:r>
      <w:r>
        <w:rPr>
          <w:rFonts w:eastAsia="Times New Roman" w:cs="Times New Roman"/>
          <w:szCs w:val="24"/>
        </w:rPr>
        <w:lastRenderedPageBreak/>
        <w:t xml:space="preserve">πραγματικός ιδιοκτήτης αυτής με αντίστοιχο ποσοστό εξ αδιαιρέτου στο αναφερόμενο γήπεδο, με την εξασφάλιση της δικαστικής απόφασης που δεν έχει προσβληθεί και δύναται να εγγράφεται ή να διορθώνεται στο κτηματολογικό διάγραμμα ως ιδιοκτήτης εξ αδιαιρέτου μεν, αλλά συγκεκριμένα ως ιδιοκτήτης καθέτου ιδιοκτησίας. Σαν πραγματικός ιδιοκτήτης θα έχει το δικαίωμα για κάθε δικαιοπραξία επί του συγκεκριμένου ακινήτου. </w:t>
      </w:r>
    </w:p>
    <w:p w14:paraId="3F2AEDB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Θεωρώ ότι οι τρεις συγκεκριμένες τροπολογίες, δίνουν λύσεις σε υπαρκτά προβλήματα σε όλη τη χώρα και θεωρώ, κύριε Υπουργέ, ότι έφτασε η στιγμή αυτές να γίνουν δεκτές. Γιατί εάν δεν αρχίσουμε να δίνουμε λύσεις και τα προβλήματα τα μεταθέτουμε για το μέλλον, ουσιαστικά δεν κάνουμε τίποτα. Απλώς οι πολίτες θα περιμένουν έναν άλλον νόμο για τα αυθαίρετα, που θα έρθει μετά από κάποια χρόνια, μήπως δώσει κάποια πιο ευνοϊκή λύση για αυτούς. </w:t>
      </w:r>
    </w:p>
    <w:p w14:paraId="3F2AEDB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F2AEDBB" w14:textId="77777777" w:rsidR="00B65481" w:rsidRDefault="00CD7A71">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AEDBC"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Θα δώσω τώρα τον λόγο στον Υπουργό κ. </w:t>
      </w:r>
      <w:proofErr w:type="spellStart"/>
      <w:r>
        <w:rPr>
          <w:rFonts w:eastAsia="Times New Roman" w:cs="Times New Roman"/>
          <w:szCs w:val="24"/>
        </w:rPr>
        <w:t>Σπίρτζη</w:t>
      </w:r>
      <w:proofErr w:type="spellEnd"/>
      <w:r>
        <w:rPr>
          <w:rFonts w:eastAsia="Times New Roman" w:cs="Times New Roman"/>
          <w:szCs w:val="24"/>
        </w:rPr>
        <w:t xml:space="preserve"> για πέντε λεπτά για τις τροπολογίες. </w:t>
      </w:r>
    </w:p>
    <w:p w14:paraId="3F2AEDBD"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Ευχαριστώ, κυρία Πρόεδρε. </w:t>
      </w:r>
    </w:p>
    <w:p w14:paraId="3F2AEDB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με την προτεινόμενη τροπολογία το ΤΑΙΠΕΔ εντάσσεται, όπως και οι υπόλοιπες δημόσιες υπηρεσίες, στον ν.4413/2016 με τίτλο: «Ανάθεση και εκτέλεση συμβάσεων παραχώρησης, εναρμόνιση με την οδηγία 23/2014 του Ευρωπαϊκού Κοινοβουλίου σχετικά με την ανάθεση συμβάσεων παραχώρησης». Αυτός ο νόμος αποτελεί εναρμόνιση του Εθνικού Δικαίου στην ευρωπαϊκή οδηγία. </w:t>
      </w:r>
    </w:p>
    <w:p w14:paraId="3F2AEDB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F2AEDC0"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w:t>
      </w:r>
      <w:proofErr w:type="spellStart"/>
      <w:r>
        <w:rPr>
          <w:rFonts w:eastAsia="Times New Roman" w:cs="Times New Roman"/>
          <w:szCs w:val="24"/>
        </w:rPr>
        <w:t>Σπίρτζη</w:t>
      </w:r>
      <w:proofErr w:type="spellEnd"/>
      <w:r>
        <w:rPr>
          <w:rFonts w:eastAsia="Times New Roman" w:cs="Times New Roman"/>
          <w:szCs w:val="24"/>
        </w:rPr>
        <w:t xml:space="preserve">. </w:t>
      </w:r>
    </w:p>
    <w:p w14:paraId="3F2AEDC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Συντυχάκης από το ΚΚΕ, για επτά λεπτά. </w:t>
      </w:r>
    </w:p>
    <w:p w14:paraId="3F2AEDC2"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κυρία Πρόεδρε.</w:t>
      </w:r>
    </w:p>
    <w:p w14:paraId="3F2AEDC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ΣΥΡΙΖΑ - ΑΝΕΛ λανσάροντας το νέο παραμύθι της δίκαιης ανάπτυξης, προσπαθεί να ξεγελάσει τους εργαζόμενους για την αντιλαϊκή της πολιτική υπέρ του κεφαλαίου με τη ρύθμιση για την τακτοποίηση δήθεν των αυθαιρέτων. Πρόκειται για φοροεισπρακτικό μέτρο και τακτοποίηση κοροϊδία, αφού στην πραγματικότητα οι ιδιοκτήτες που στην συντριπτική τους πλειοψηφία προέρχονται από τις λαϊκές οικογένειες, θα κληθούν να πληρώσουν πανάκριβα πρόστιμα ακόμα και πρόσθετες εισφορές σε γη και χρήμα, χωρίς τελικά να διασφαλίζεται ότι θα το κρατήσουν είτε γιατί δεν θα έχουν να το πληρώσουν είτε γιατί είναι προσημειωμένο στις τράπεζες. </w:t>
      </w:r>
    </w:p>
    <w:p w14:paraId="3F2AEDC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Για τα αυθαίρετα πριν από το 2011 κάνετε, όπως λέτε, δελεαστικές διευκολύνσεις στις δόσεις. Ταχυδακτυλουργίες κάνετε. Με τις νέες παγίδες ταυτότητα κτηρίου, μελέτη στατικής επάρκειας, εξαγορά ισοζυγίου επιφάνειας με μεταφορά συντελεστή δόμησης για να εξαιρεθούν από τις κατεδαφίσεις, τους οδηγείτε σε αδιέξοδο με ακόμα μεγαλύτερες οικονομικές επιβαρύνσεις. Ένα πρόβλημα που επί δεκαετίες συντηρούσε σκόπιμα η Νέα Δημοκρατία και το ΠΑΣΟΚ το συνεχίζει σήμερα η δική σας Κυ</w:t>
      </w:r>
      <w:r>
        <w:rPr>
          <w:rFonts w:eastAsia="Times New Roman" w:cs="Times New Roman"/>
          <w:szCs w:val="24"/>
        </w:rPr>
        <w:lastRenderedPageBreak/>
        <w:t xml:space="preserve">βέρνηση των ΣΥΡΙΖΑ - ΑΝΕΛ. Γι’ αυτό άλλωστε και τα περισσότερα άρθρα του νομοσχεδίου τα ψηφίζετε όλοι μαζί με τη Νέα Δημοκρατία, το ΠΑΣΟΚ και τα άλλα κόμματα. </w:t>
      </w:r>
    </w:p>
    <w:p w14:paraId="3F2AEDC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Συνεχίζεται μ’ αυτόν τον τρόπο η διαιώνιση της ομηρίας των λαϊκών οικογενειών. Προκύπτει επίσης αυτό από την απαξίωση της μικρής ιδιοκτησίας με την απαγόρευση δικαιοπραξιών και κάθε μεταβίβαση. Οδηγείτε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στην εγκατάλειψη βορά στις τράπεζες και τα </w:t>
      </w:r>
      <w:r>
        <w:rPr>
          <w:rFonts w:eastAsia="Times New Roman" w:cs="Times New Roman"/>
          <w:szCs w:val="24"/>
          <w:lang w:val="en-US"/>
        </w:rPr>
        <w:t>funds</w:t>
      </w:r>
      <w:r>
        <w:rPr>
          <w:rFonts w:eastAsia="Times New Roman" w:cs="Times New Roman"/>
          <w:szCs w:val="24"/>
        </w:rPr>
        <w:t xml:space="preserve">. </w:t>
      </w:r>
    </w:p>
    <w:p w14:paraId="3F2AEDC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Όσες όμως διευκολύνσεις και προπαγανδιστικά κόλπα κι αν εφεύρει η Κυβέρνηση επιμηκύνοντας τον χρόνο αποπληρωμής των δόσεων, οι εργατικές λαϊκές οικογένειες δεν μπορούν να ανταποκριθούν στην υποχρέωση αυτή. Είναι ήδη γονατισμένες και ανήμπορες να πληρώσουν το χαράτσι αυτό. Ο στόχος της Κυβέρνησης μέσα απ’ αυτό το νομοσχέδιο δεν είναι μόνο εισπρακτικός. Είναι </w:t>
      </w:r>
      <w:proofErr w:type="spellStart"/>
      <w:r>
        <w:rPr>
          <w:rFonts w:eastAsia="Times New Roman" w:cs="Times New Roman"/>
          <w:szCs w:val="24"/>
        </w:rPr>
        <w:t>τιμωρητικός</w:t>
      </w:r>
      <w:proofErr w:type="spellEnd"/>
      <w:r>
        <w:rPr>
          <w:rFonts w:eastAsia="Times New Roman" w:cs="Times New Roman"/>
          <w:szCs w:val="24"/>
        </w:rPr>
        <w:t xml:space="preserve">. Είναι </w:t>
      </w:r>
      <w:proofErr w:type="spellStart"/>
      <w:r>
        <w:rPr>
          <w:rFonts w:eastAsia="Times New Roman" w:cs="Times New Roman"/>
          <w:szCs w:val="24"/>
        </w:rPr>
        <w:t>τιμωρητικός</w:t>
      </w:r>
      <w:proofErr w:type="spellEnd"/>
      <w:r>
        <w:rPr>
          <w:rFonts w:eastAsia="Times New Roman" w:cs="Times New Roman"/>
          <w:szCs w:val="24"/>
        </w:rPr>
        <w:t xml:space="preserve"> για σαράντα χιλιάδες λαϊκές οικογένειες στον Νομό Ηρακλείου και πολλές άλλες χιλιάδες λαϊκές οικογένειες σε ολόκληρη την Ελλάδα. Μεθοδεύει την τρομοκράτηση των εργαζομένων στην λογική «αφού παρανόμησες, πρέπει να πληρώσεις». </w:t>
      </w:r>
    </w:p>
    <w:p w14:paraId="3F2AEDC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Απαλλάσσει με αυτόν τον τρόπο όλες τις κυβερνήσεις το ίδιο το αστικό κράτος από τις ευθύνες του για την οικιστική πολεοδομική αναρχία ως συστατικό στοιχείο της καπιταλιστικής ανάπτυξης, για το γεγονός ότι ποτέ δεν εφαρμόστηκαν προγράμματα λαϊκής στέγης. </w:t>
      </w:r>
    </w:p>
    <w:p w14:paraId="3F2AEDC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Παράλληλα μέσα απ’ αυτόν τον εκβιασμό, την ηλεκτρονική κατασκοπευτική ταυτότητα, η Κυβέρνηση προσβλέπει να κάνει σκούπα τις </w:t>
      </w:r>
      <w:proofErr w:type="spellStart"/>
      <w:r>
        <w:rPr>
          <w:rFonts w:eastAsia="Times New Roman" w:cs="Times New Roman"/>
          <w:szCs w:val="24"/>
        </w:rPr>
        <w:t>μικροϊδιοκτησίες</w:t>
      </w:r>
      <w:proofErr w:type="spellEnd"/>
      <w:r>
        <w:rPr>
          <w:rFonts w:eastAsia="Times New Roman" w:cs="Times New Roman"/>
          <w:szCs w:val="24"/>
        </w:rPr>
        <w:t xml:space="preserve">, που με τόσο κόπο και αίμα απέκτησαν οι λαϊκές οικογένειες κι αυτό για λογαριασμό του μεγάλου κεφαλαίου. Διευκολύνει με αυτόν τον τρόπο τη διαδικασία κατασχέσεων πλειστηριασμών και φορολόγηση ακινήτων, κάτι που θα δούμε και το αμέσως επόμενο διάστημα να εξελίσσεται. </w:t>
      </w:r>
    </w:p>
    <w:p w14:paraId="3F2AEDC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Για την αυθαιρεσία και την έλλειψη προγραμμάτων λαϊκής στέγης αποκλειστικά υπεύθυνες είναι οι κυβερνήσεις του ΠΑΣΟΚ και της Νέας Δημοκρατίας, που ούτε ήθελαν ούτε και μπορούσαν να σχεδιάσουν ολοκληρωμένα πολεοδομικά οικιστικά το Ηράκλειο και άλλες περιοχές της χώρας και με κριτήριο τις ανάγκες των δημοτών κάνοντας έγκαιρα τις αναγκαίες επεκτάσεις του σχεδίου πόλης. Ούτε και η δική σας Κυβέρνηση μπορεί και θέλει να λύσει το πρόβλημα. </w:t>
      </w:r>
    </w:p>
    <w:p w14:paraId="3F2AEDC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αποτυχίες εφαρμογής των σχεδίων πόλης από το 1958 ως σήμερα προσέκρουαν πάντα στο ιδιοκτησιακό καθεστώς της μεγάλης ακίνητης περιουσίας και τα μεγάλα συμφέροντα που δεν άφηναν τον σχεδιασμό του αστικού και </w:t>
      </w:r>
      <w:proofErr w:type="spellStart"/>
      <w:r>
        <w:rPr>
          <w:rFonts w:eastAsia="Times New Roman" w:cs="Times New Roman"/>
          <w:szCs w:val="24"/>
        </w:rPr>
        <w:t>περιαστικού</w:t>
      </w:r>
      <w:proofErr w:type="spellEnd"/>
      <w:r>
        <w:rPr>
          <w:rFonts w:eastAsia="Times New Roman" w:cs="Times New Roman"/>
          <w:szCs w:val="24"/>
        </w:rPr>
        <w:t xml:space="preserve"> ιστού, τον καθορισμό ελεύθερων χώρων, το πού πρέπει να χτιστούν σχολεία, νοσοκομεία και άλλες κοινωνικές υποδομές. Οι ίδιες πολιτικές είναι που ερήμωσαν την ύπαιθρο και έφεραν τον κόσμο στις πόλεις. Τον εξανάγκασαν να αγοράσει και να χτίσει σε οικόπεδο εκτός σχεδίου πόλης. </w:t>
      </w:r>
    </w:p>
    <w:p w14:paraId="3F2AEDC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καπιταλιστικό σύστημα που υπηρετείτε όλοι σας, από τη φύση του δεν μπορεί να το λύσει, γιατί βασίζεται στην άναρχη δόμηση και ανάπτυξη. Βασική του αρχή είναι η εμπορευματοποίηση της λαϊκής κατοικίας και γης, όπως και η εμπορευματοποίηση βασικών κοινωνικών αγαθών όπως είναι η παιδεία και η υγεία. </w:t>
      </w:r>
    </w:p>
    <w:p w14:paraId="3F2AEDC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Σκόπιμα διατηρήθηκε και συνεχίζει να διατηρείται το απαράδεκτο καθεστώς του εκτός σχεδίου δόμησης, που οδήγησε χιλιάδες ανθρώπους του μεροκάματου, να φτιάξουν ένα αυθαίρετο σπίτι για να ζήσουν. Με το ένα χέρι κυβερνήσεις και τοπικές αρχές τους χάιδευαν την πλάτη δίνοντάς τους υποσχέσεις και με </w:t>
      </w:r>
      <w:r>
        <w:rPr>
          <w:rFonts w:eastAsia="Times New Roman" w:cs="Times New Roman"/>
          <w:szCs w:val="24"/>
        </w:rPr>
        <w:lastRenderedPageBreak/>
        <w:t>άλλο τους έβαζαν το μαχαίρι στον λαιμό, απειλώντας τους με κατεδάφιση, αν δεν παραχωρούσαν με εισφορά σε γη δρόμους, πεζοδρόμια, αν δεν πλήρωναν τη ΔΕΗ, την ύδρευση και την αποχέτευση.</w:t>
      </w:r>
    </w:p>
    <w:p w14:paraId="3F2AEDC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Τους έσυραν ακόμα και στα δικαστήρια. Κάποιοι πλούτισαν, κυρίως εκείνοι που έλυναν και έδεναν στον μηχανισμό </w:t>
      </w:r>
      <w:proofErr w:type="spellStart"/>
      <w:r>
        <w:rPr>
          <w:rFonts w:eastAsia="Times New Roman" w:cs="Times New Roman"/>
          <w:szCs w:val="24"/>
        </w:rPr>
        <w:t>αδειοδότησης</w:t>
      </w:r>
      <w:proofErr w:type="spellEnd"/>
      <w:r>
        <w:rPr>
          <w:rFonts w:eastAsia="Times New Roman" w:cs="Times New Roman"/>
          <w:szCs w:val="24"/>
        </w:rPr>
        <w:t xml:space="preserve"> ή μονιμοποίησης των αυθαίρετων κτισμάτων. </w:t>
      </w:r>
      <w:proofErr w:type="spellStart"/>
      <w:r>
        <w:rPr>
          <w:rFonts w:eastAsia="Times New Roman" w:cs="Times New Roman"/>
          <w:szCs w:val="24"/>
        </w:rPr>
        <w:t>Μεγαλοξενοδόχοι</w:t>
      </w:r>
      <w:proofErr w:type="spellEnd"/>
      <w:r>
        <w:rPr>
          <w:rFonts w:eastAsia="Times New Roman" w:cs="Times New Roman"/>
          <w:szCs w:val="24"/>
        </w:rPr>
        <w:t xml:space="preserve"> καταπάτησαν παράνομα και συνεχίζουν να καταπατούν και αυτή τη στιγμή που μιλάμε, στο όνομα της τουριστικής ανάπτυξης, αιγιαλούς, να κλείνουν παραλίες, να προεκτείνουν παράνομα τα ξενοδοχεία τους.</w:t>
      </w:r>
    </w:p>
    <w:p w14:paraId="3F2AEDC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Κάποιοι </w:t>
      </w:r>
      <w:proofErr w:type="spellStart"/>
      <w:r>
        <w:rPr>
          <w:rFonts w:eastAsia="Times New Roman" w:cs="Times New Roman"/>
          <w:szCs w:val="24"/>
        </w:rPr>
        <w:t>αετονύχηδες</w:t>
      </w:r>
      <w:proofErr w:type="spellEnd"/>
      <w:r>
        <w:rPr>
          <w:rFonts w:eastAsia="Times New Roman" w:cs="Times New Roman"/>
          <w:szCs w:val="24"/>
        </w:rPr>
        <w:t xml:space="preserve"> μεγαλοεργολάβοι και έμποροι οικοδομών, οικοδομικών υλικών, μεσάζοντες και άλλοι επιτήδειοι που εκμεταλλεύτηκαν για πολλά χρόνια την ανάγκη χιλιάδων φτωχών ανθρώπων να αποκτήσουν φθηνή κατοικία, πρώτη κατοικία και φτηνή στέγη, έφτιαξαν μηχανισμούς πελατειακών σχέσεων, για να τους έχουν στο χέρι. Σε αυτούς να πέσει βαρύς ο </w:t>
      </w:r>
      <w:proofErr w:type="spellStart"/>
      <w:r>
        <w:rPr>
          <w:rFonts w:eastAsia="Times New Roman" w:cs="Times New Roman"/>
          <w:szCs w:val="24"/>
        </w:rPr>
        <w:t>πέλεκυς</w:t>
      </w:r>
      <w:proofErr w:type="spellEnd"/>
      <w:r>
        <w:rPr>
          <w:rFonts w:eastAsia="Times New Roman" w:cs="Times New Roman"/>
          <w:szCs w:val="24"/>
        </w:rPr>
        <w:t xml:space="preserve"> και όχι να τους «βγάζετε λάδι». Τους «βγάζετε λάδι». «Βγάζετε λάδι» τους </w:t>
      </w:r>
      <w:proofErr w:type="spellStart"/>
      <w:r>
        <w:rPr>
          <w:rFonts w:eastAsia="Times New Roman" w:cs="Times New Roman"/>
          <w:szCs w:val="24"/>
        </w:rPr>
        <w:t>μεγαλοξενοδόχους</w:t>
      </w:r>
      <w:proofErr w:type="spellEnd"/>
      <w:r>
        <w:rPr>
          <w:rFonts w:eastAsia="Times New Roman" w:cs="Times New Roman"/>
          <w:szCs w:val="24"/>
        </w:rPr>
        <w:t xml:space="preserve"> που παρανόμησαν, με </w:t>
      </w:r>
      <w:r>
        <w:rPr>
          <w:rFonts w:eastAsia="Times New Roman" w:cs="Times New Roman"/>
          <w:szCs w:val="24"/>
        </w:rPr>
        <w:lastRenderedPageBreak/>
        <w:t>το πρόσχημα ότι έχουν τη σφραγίδα του ΕΟΤ. Σας το επισημαίνει αυτό η Επιστημονική Υπηρεσία της Βουλής.</w:t>
      </w:r>
    </w:p>
    <w:p w14:paraId="3F2AEDC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Προσπαθείτε να πείσετε τον λαό ότι με τις ρυθμίσεις που αφορούν τα κριτήρια για το ύψος του προστίμου εφαρμόζετε ένα δίκαιο μέτρο ή ότι με την επιμήκυνση της αποπληρωμής κάνετε πιο ευνοϊκές διευκολύνσεις σε σχέση με τους προηγούμενους. Τρέχουν κάποιοι κυβερνητικοί και αντιπολιτευόμενοι Βουλευτές, τοπικοί παράγοντες, μπροστά στην καθολική κατακραυγή χιλιάδων οικογενειών να θολώσουν τα νερά μέσα από δήθεν προτάσεις, βελτιωτικές τροποποιήσεις του νόμου πριν ψηφιστεί.</w:t>
      </w:r>
    </w:p>
    <w:p w14:paraId="3F2AEDD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Κυρίες και κύριοι, σήμερα είναι ανάγκη το εργατικό λαϊκό κίνημα να μη δεχτεί καμμία ρύθμιση που παγιδεύει τον λαό. Δεν χρωστούν ούτε 500 ούτε 250 ούτε 1 ευρώ. Τους τα έχουν πάρει διπλά και τριπλά οι εφορίες, οι κατασκευαστικές εταιρείες με υλικά δεύτερης ποιότητας, η ΔΕΗ και πολλοί άλλοι.</w:t>
      </w:r>
    </w:p>
    <w:p w14:paraId="3F2AEDD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F2AEDD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 τον οργανωμένο αγώνα του πρέπει να επιβάλλει την κατάργηση των προστίμων, να φορολογηθεί το μεγάλο κεφάλαιο </w:t>
      </w:r>
      <w:r>
        <w:rPr>
          <w:rFonts w:eastAsia="Times New Roman" w:cs="Times New Roman"/>
          <w:szCs w:val="24"/>
        </w:rPr>
        <w:lastRenderedPageBreak/>
        <w:t xml:space="preserve">και η μεγάλη ακίνητη περιουσία, οι </w:t>
      </w:r>
      <w:proofErr w:type="spellStart"/>
      <w:r>
        <w:rPr>
          <w:rFonts w:eastAsia="Times New Roman" w:cs="Times New Roman"/>
          <w:szCs w:val="24"/>
        </w:rPr>
        <w:t>μεγαλοξενοδόχοι</w:t>
      </w:r>
      <w:proofErr w:type="spellEnd"/>
      <w:r>
        <w:rPr>
          <w:rFonts w:eastAsia="Times New Roman" w:cs="Times New Roman"/>
          <w:szCs w:val="24"/>
        </w:rPr>
        <w:t>, οι μεγαλοεπιχειρηματίες, οι τραπεζίτες και οι μεγαλοϊδιοκτήτες γης και κατοικιών που έχουν θησαυρίσει από αυτή την κατάσταση.</w:t>
      </w:r>
    </w:p>
    <w:p w14:paraId="3F2AEDD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 ευθύνη και δαπάνες του κράτους να εξασφαλιστεί κύρια κατοικία για κάθε εργατική λαϊκή οικογένεια, που να καλύπτει το σύνολο των αναγκών της, επιλύοντας έτσι και το πρόβλημα χαρακτηρισμού χιλιάδων λαϊκών οικογενειών ως αυθαίρετους οικιστές. Να απαιτήσει τη νομιμοποίηση των οικοδομών πρώτης κατοικίας στο πλαίσιο ενός ολοκληρωμένου σχεδιασμού, που θα καλύπτει τις κοινωνικές και στεγαστικές ανάγκες των οικογενειών. </w:t>
      </w:r>
    </w:p>
    <w:p w14:paraId="3F2AEDD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Να προχωρήσουν άμεσα τα απαραίτητα έργα υποδομής στις γειτονιές αντιπλημμυρικής, αντισεισμικής προστασίας, υποδομές μεταφορών, ύδρευσης αποχέτευσης, ενεργειακών δικτύων, σχολεία και πολλά άλλα. Να κατοχυρωθεί το δικαίωμα μεταβίβασης και πώλησης των περιουσιών τους. Να επεκταθούν άμεσα τα σχέδια πόλης με βάση τις κοινωνικές ανάγκες, έτσι ώστε να σταματήσει η αυθαίρετη δόμηση και η υποβάθμιση της ζωής.</w:t>
      </w:r>
    </w:p>
    <w:p w14:paraId="3F2AEDD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Καταθέτω, κυρία Πρόεδρε, και σχετικό ψήφισμα έντεκα φορέων του Νομού Ηρακλείου από εργατικά σωματεία, αγροτικούς συλλόγους και συλλόγους οικιστών, που λένε ακριβώς αυτά τα οποία σας ανέφερα προηγουμένως.</w:t>
      </w:r>
    </w:p>
    <w:p w14:paraId="3F2AEDD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F2AEDD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Για τους εργαζόμενους τέλος και για τον λαό το πρόβλημα της στέγης δεν μπορεί να λυθεί ολοκληρωμένα στο πλαίσιο του καπιταλιστικού συστήματος, όπου το εμπόριο γης, η άναρχη δόμηση, η έλλειψη κεντρικού σχεδιασμού, η αφόρητη κερδοσκοπία των μεγάλων συμφερόντων, οδηγούν σε ανάπτυξη πόλεων-τεράτων. </w:t>
      </w:r>
    </w:p>
    <w:p w14:paraId="3F2AEDD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Χρειάζεται αγώνας για να μην περάσουν αυτά τα μέτρα και για να διεκδικηθεί από τον λαό άλλου τύπου εξουσία με κεντρικό σχεδιασμό, όπου η γη θα αποτελεί λαϊκή κατοικία και θα εξασφαλίζει φθηνή κατοικία για όλον τον λαό. Αυτό προϋποθέτει, όμως, λαϊκή οικονομία, κοινωνικοποίηση των μέσων παραγωγής που θα στοχεύει αποκλειστικά και μόνον στην εξυπηρέτηση αυτών </w:t>
      </w:r>
      <w:r>
        <w:rPr>
          <w:rFonts w:eastAsia="Times New Roman" w:cs="Times New Roman"/>
          <w:szCs w:val="24"/>
        </w:rPr>
        <w:lastRenderedPageBreak/>
        <w:t xml:space="preserve">των λαϊκών αναγκών. Η γη και η χρήση της να είναι κοινωνικό αγαθό και όχι εμπόρευμα. </w:t>
      </w:r>
    </w:p>
    <w:p w14:paraId="3F2AEDD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F2AEDDA"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τώρα ο κ. </w:t>
      </w:r>
      <w:proofErr w:type="spellStart"/>
      <w:r>
        <w:rPr>
          <w:rFonts w:eastAsia="Times New Roman" w:cs="Times New Roman"/>
          <w:szCs w:val="24"/>
        </w:rPr>
        <w:t>Καβαδέλλας</w:t>
      </w:r>
      <w:proofErr w:type="spellEnd"/>
      <w:r>
        <w:rPr>
          <w:rFonts w:eastAsia="Times New Roman" w:cs="Times New Roman"/>
          <w:szCs w:val="24"/>
        </w:rPr>
        <w:t xml:space="preserve"> από την Ένωση Κεντρώων.</w:t>
      </w:r>
    </w:p>
    <w:p w14:paraId="3F2AEDDB" w14:textId="77777777" w:rsidR="00B65481" w:rsidRDefault="00CD7A71">
      <w:pPr>
        <w:spacing w:after="0"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Ευχαριστώ πολύ, κυρία Πρόεδρε.</w:t>
      </w:r>
    </w:p>
    <w:p w14:paraId="3F2AEDDC" w14:textId="77777777" w:rsidR="00B65481" w:rsidRDefault="00CD7A71">
      <w:pPr>
        <w:spacing w:after="0" w:line="600" w:lineRule="auto"/>
        <w:ind w:firstLine="720"/>
        <w:jc w:val="both"/>
        <w:rPr>
          <w:rFonts w:eastAsia="Times New Roman"/>
          <w:szCs w:val="24"/>
        </w:rPr>
      </w:pPr>
      <w:r>
        <w:rPr>
          <w:rFonts w:eastAsia="Times New Roman"/>
          <w:szCs w:val="24"/>
        </w:rPr>
        <w:t>Κυρίες και κύριοι συνάδελφοι, το σχέδιο νόμου για τον έλεγχο και την προστασία του δομημένου περιβάλλοντος θα έπρεπε να στοχεύει κατ’ αρχάς, στην αντιμετώπιση των πρωταρχικών αιτιών που οδήγησαν σε αυτή τη δημιουργία ενός άναρχου και αυθαίρετου δομημένου περιβάλλοντος στη χώρα μας.</w:t>
      </w:r>
    </w:p>
    <w:p w14:paraId="3F2AEDDD" w14:textId="77777777" w:rsidR="00B65481" w:rsidRDefault="00CD7A71">
      <w:pPr>
        <w:spacing w:after="0" w:line="600" w:lineRule="auto"/>
        <w:ind w:firstLine="720"/>
        <w:jc w:val="both"/>
        <w:rPr>
          <w:rFonts w:eastAsia="Times New Roman"/>
          <w:szCs w:val="24"/>
        </w:rPr>
      </w:pPr>
      <w:r>
        <w:rPr>
          <w:rFonts w:eastAsia="Times New Roman"/>
          <w:szCs w:val="24"/>
        </w:rPr>
        <w:t>Τα νέα θεσμικά εργαλεία που δημιουργεί το υπό ψήφιση νομοσχέδιο είναι: το Παρατηρητήριο Δομημένου Περιβάλλοντος το οποίο θα ασχολείται αποκλειστικά με τον έλεγχο του δομημένου περιβάλλοντος, η Τράπεζα Δικαιωμάτων Δόμησης και Κοινοχρήστων Χώρων, η ηλεκτρονική πολεοδομική ταυτότητα, ο νέος τρόπος έκδοσης πολεοδομικών αδειών, η ηλεκτρονική καταγραφή των αυθαιρέτων που έχουν εγκριθεί μετά την 28</w:t>
      </w:r>
      <w:r>
        <w:rPr>
          <w:rFonts w:eastAsia="Times New Roman"/>
          <w:szCs w:val="24"/>
          <w:vertAlign w:val="superscript"/>
        </w:rPr>
        <w:t>η</w:t>
      </w:r>
      <w:r>
        <w:rPr>
          <w:rFonts w:eastAsia="Times New Roman"/>
          <w:szCs w:val="24"/>
        </w:rPr>
        <w:t xml:space="preserve"> Ιουλίου του 2011. </w:t>
      </w:r>
    </w:p>
    <w:p w14:paraId="3F2AEDDE" w14:textId="77777777" w:rsidR="00B65481" w:rsidRDefault="00CD7A71">
      <w:pPr>
        <w:spacing w:after="0" w:line="600" w:lineRule="auto"/>
        <w:ind w:firstLine="720"/>
        <w:jc w:val="both"/>
        <w:rPr>
          <w:rFonts w:eastAsia="Times New Roman"/>
          <w:szCs w:val="24"/>
        </w:rPr>
      </w:pPr>
      <w:r>
        <w:rPr>
          <w:rFonts w:eastAsia="Times New Roman"/>
          <w:szCs w:val="24"/>
        </w:rPr>
        <w:lastRenderedPageBreak/>
        <w:t>Αφού μελετήσαμε επισταμένως το εισαγόμενο νομοσχέδιο, έχουμε καταλήξει κατ’ αρχάς σε κάποιες θέσεις που τις προτείνουμε ως προσθήκες. Η πρώτη, λοιπόν, προτεινόμενη προσθήκη αφορά τις διατάξεις του άρθρου 97 του νομοσχεδίου για το δομημένο περιβάλλον. Σύμφωνα, λοιπόν, με τις διατάξεις του τελευταίου εδαφίου της παραγράφου 2 του άρθρου 97 είναι δυνατή η αναστολή και η εξαίρεση από την κατεδάφιση κατασκευών ή τμημάτων κτηρίων κ.λπ., εφόσον η χρήση τους δεν απαγορεύεται από τις πολεοδομικές διατάξεις για τις χρήσεις γης που ισχύουν στην περιοχή του ακινήτου κατά την παράγραφο 1 του άρθρου 51 του ν.4030/2011 ή δεν απαγορευόταν κατά τον χρόνο έκδοσης της οικοδομικής άδειας ή κατά τον χρόνο εγκατάστασης της αυθαίρετης χρήσης.</w:t>
      </w:r>
    </w:p>
    <w:p w14:paraId="3F2AEDDF" w14:textId="77777777" w:rsidR="00B65481" w:rsidRDefault="00CD7A71">
      <w:pPr>
        <w:spacing w:after="0" w:line="600" w:lineRule="auto"/>
        <w:ind w:firstLine="720"/>
        <w:jc w:val="both"/>
        <w:rPr>
          <w:rFonts w:eastAsia="Times New Roman"/>
          <w:szCs w:val="24"/>
        </w:rPr>
      </w:pPr>
      <w:r>
        <w:rPr>
          <w:rFonts w:eastAsia="Times New Roman"/>
          <w:szCs w:val="24"/>
        </w:rPr>
        <w:t xml:space="preserve">Σε πολλές περιπτώσεις εντός της περιοχής που βρίσκεται το ακίνητο, το οικοδομικό τετράγωνο δηλαδή, υπάρχουν διαφορετικές χρήσεις λόγω των ειδικών πολεοδομικών διατάξεων που ισχύουν σε κάθε δρόμο, παραδείγματος χάριν, βασικό οδικό δίκτυο, όριο εγκεκριμένου σχεδίου κ.λπ. και των χρήσεων που καθορίζονται όσον αφορά τα διατηρητέα κτήρια. Στην περίπτωση δε αυτή έχει κριθεί ότι επιβάλλεται ο καθορισμός ενιαίας χρήσης σε </w:t>
      </w:r>
      <w:r>
        <w:rPr>
          <w:rFonts w:eastAsia="Times New Roman"/>
          <w:szCs w:val="24"/>
        </w:rPr>
        <w:lastRenderedPageBreak/>
        <w:t>όλο το οικοδομικό τετράγωνο, όπως περιγράφεται στο πρακτικό επεξεργασίας 313/2001.</w:t>
      </w:r>
    </w:p>
    <w:p w14:paraId="3F2AEDE0" w14:textId="77777777" w:rsidR="00B65481" w:rsidRDefault="00CD7A71">
      <w:pPr>
        <w:spacing w:after="0" w:line="600" w:lineRule="auto"/>
        <w:ind w:firstLine="720"/>
        <w:jc w:val="both"/>
        <w:rPr>
          <w:rFonts w:eastAsia="Times New Roman"/>
          <w:szCs w:val="24"/>
        </w:rPr>
      </w:pPr>
      <w:r>
        <w:rPr>
          <w:rFonts w:eastAsia="Times New Roman"/>
          <w:szCs w:val="24"/>
        </w:rPr>
        <w:t>Συνεπεία όλων αυτών των πολεοδομικών ρυθμίσεων είναι στο ίδιο οικοδομικό τετράγωνο να εφαρμόζονται διαφορετικές χρήσεις στα υπάρχοντα κτήρια. Κατόπιν αυτού και προκειμένου να υπάρχει δυνατότητα τακτοποίησης αλλαγής χρήσης κτηρίων σε χρήση που είναι ήδη εγκαταστημένη κατά τον χρόνο υποβολής δήλωσης τακτοποίησης, κατά παρέκκλιση των ισχυουσών διατάξεων χρήσεων εντός της περιοχής του ακινήτου, προτείνεται στο ανωτέρω εδάφιο να προστεθεί η παράγραφος «ή δεν απαγορεύεται εάν κατά τον χρόνο υποβολής της δήλωσης τακτοποίησης έχει νόμιμα εγκατασταθεί χρήση κατά παρέκκλιση των ισχυουσών στην περιοχή».</w:t>
      </w:r>
    </w:p>
    <w:p w14:paraId="3F2AEDE1" w14:textId="77777777" w:rsidR="00B65481" w:rsidRDefault="00CD7A71">
      <w:pPr>
        <w:spacing w:after="0" w:line="600" w:lineRule="auto"/>
        <w:ind w:firstLine="720"/>
        <w:jc w:val="both"/>
        <w:rPr>
          <w:rFonts w:eastAsia="Times New Roman"/>
          <w:szCs w:val="24"/>
        </w:rPr>
      </w:pPr>
      <w:r>
        <w:rPr>
          <w:rFonts w:eastAsia="Times New Roman"/>
          <w:szCs w:val="24"/>
        </w:rPr>
        <w:t xml:space="preserve">Έχουμε και μια δεύτερη προτεινόμενη προσθήκη, η οποία αφορά το άρθρο 127 σχετικά με τις συνεχιζόμενες χρήσεις κτηρίων. Για το θέμα αυτό παρατίθενται οι εξής απόψεις και σκέψεις. Σύμφωνα με τις διατάξεις του άρθρου 51 παράγραφος 4 του ν.4178/2013, προβλέπεται ότι όπου σε γενικές ή ειδικές διατάξεις και κανονιστικές πράξεις στην κείμενη νομοθεσία αναφέρεται ο </w:t>
      </w:r>
      <w:r>
        <w:rPr>
          <w:rFonts w:eastAsia="Times New Roman"/>
          <w:szCs w:val="24"/>
        </w:rPr>
        <w:lastRenderedPageBreak/>
        <w:t xml:space="preserve">όρος «υπάρχουσες χρήσεις ή υφιστάμενες χρήσεις» προκειμένου για την έκδοση διοικητικών πράξεων σχετικά με την εκτέλεση οικοδομικών εργασιών ή τη λειτουργία της συγκεκριμένης χρήσης, ορίζεται ότι αυτός καταλαμβάνει και τις χρήσεις που προβλέπονται από οικοδομικές άδειες, οι οποίες έχουν εκδοθεί και καλύπτονται από το τεκμήριο νομιμότητας. </w:t>
      </w:r>
    </w:p>
    <w:p w14:paraId="3F2AEDE2" w14:textId="77777777" w:rsidR="00B65481" w:rsidRDefault="00CD7A71">
      <w:pPr>
        <w:spacing w:after="0" w:line="600" w:lineRule="auto"/>
        <w:ind w:firstLine="720"/>
        <w:jc w:val="both"/>
        <w:rPr>
          <w:rFonts w:eastAsia="Times New Roman"/>
          <w:szCs w:val="24"/>
        </w:rPr>
      </w:pPr>
      <w:r>
        <w:rPr>
          <w:rFonts w:eastAsia="Times New Roman"/>
          <w:szCs w:val="24"/>
        </w:rPr>
        <w:t>Σε πολλές περιπτώσεις, λοιπόν, θεσπίζονται νέες χρήσεις για τα ακίνητα της περιοχής, διαφορετικές από τις μέχρι σήμερα ισχύουσες, χωρίς όμως να περιλαμβάνεται ειδική πρόβλεψη με τη θέσπιση μεταβατικής διατάξεως για την τύχη ακινήτων στα οποία υφίστανται νομίμως διαφορετικές χρήσεις βάσει του προηγουμένου κανονιστικού καθεστώτος.</w:t>
      </w:r>
    </w:p>
    <w:p w14:paraId="3F2AEDE3" w14:textId="77777777" w:rsidR="00B65481" w:rsidRDefault="00CD7A71">
      <w:pPr>
        <w:spacing w:after="0" w:line="600" w:lineRule="auto"/>
        <w:ind w:firstLine="720"/>
        <w:jc w:val="both"/>
        <w:rPr>
          <w:rFonts w:eastAsia="Times New Roman" w:cs="Times New Roman"/>
          <w:szCs w:val="24"/>
        </w:rPr>
      </w:pPr>
      <w:r>
        <w:rPr>
          <w:rFonts w:eastAsia="Times New Roman"/>
          <w:szCs w:val="24"/>
        </w:rPr>
        <w:t>Για το θέμα αυτό έχει κριθεί ότι οι προϋφιστάμενες αυτές χρήσεις δεν επηρεάζονται από το νεότερο καθεστώς, αλλά συνεχίζονται δ</w:t>
      </w:r>
      <w:r>
        <w:rPr>
          <w:rFonts w:eastAsia="Times New Roman" w:cs="Times New Roman"/>
          <w:szCs w:val="24"/>
        </w:rPr>
        <w:t xml:space="preserve">εδομένου ότι με τη συγκεκριμένη χρήση του κτηρίου για την οποία χορηγείται η σχετική οικοδομική άδεια, συνδέονται οι εφαρμοστέες κατά τον νόμο κατασκευαστικές προδιαγραφές και η διαμόρφωση των χώρων. </w:t>
      </w:r>
    </w:p>
    <w:p w14:paraId="3F2AEDE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Στα κείμενα των ανωτέρω κανονιστικών ρυθμίσεων πολλές φορές δεν αναφέρεται ρητά ότι οι υφιστάμενες χρήσεις που </w:t>
      </w:r>
      <w:r>
        <w:rPr>
          <w:rFonts w:eastAsia="Times New Roman" w:cs="Times New Roman"/>
          <w:szCs w:val="24"/>
        </w:rPr>
        <w:lastRenderedPageBreak/>
        <w:t xml:space="preserve">προβλέπονται στις οικοδομικές άδειες και δεν περιλαμβάνονται στις νέες χρήσεις συνεχίζουν να ισχύουν, ανεξάρτητα αν λειτουργούσαν στο κτήριο κατά τον χρόνο θέσπισης των νέων διατάξεων. Ως εκ τούτου και συνεπεία αυτών των ελλιπών διατυπώσεων, αποτέλεσμα είναι να δημιουργούνται προβλήματα στην ερμηνεία και εφαρμογή των ισχυόντων κανονιστικών ρυθμίσεων για τις συνεχιζόμενες χρήσεις των κτηρίων. </w:t>
      </w:r>
    </w:p>
    <w:p w14:paraId="3F2AEDE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Κατόπιν αυτών προτείνεται από εμάς προς άρση των αμφιβολιών σχετικά με την ερμηνεία και εφαρμογή των ανωτέρω διατάξεων, να προστεθεί στο άρθρο 51 παράγραφος 4 του ν.4178/2013 δεύτερο εδάφιο το οποίο θα έχει ως εξής: «Όταν στις προηγούμενες διατάξεις καθορισμού ή μεταβολής χρήσεων δεν περιλαμβάνεται ειδική πρόβλεψη με τη θέσπιση μεταβατικής διάταξης για την τύχη ακινήτων στα οποία υφίστανται νομίμως διαφορετικές χρήσεις βάσει του προηγουμένου κανονιστικού καθεστώτος, οι προϋφιστάμενες αυτές χρήσεις, όπως ορίζονται και στο προηγούμενο εδάφιο ή αναφέρονται ως υφιστάμενες εγκαταστάσεις, δεν επηρεάζονται από το νεότερο καθεστώς, αλλά συνεχίζουν ανεξάρτητα τού εάν λειτουργούσαν κατά τον χρόνο θέσπισης των συγκεκριμένων διατάξεων». </w:t>
      </w:r>
    </w:p>
    <w:p w14:paraId="3F2AEDE6" w14:textId="77777777" w:rsidR="00B65481" w:rsidRDefault="00CD7A71">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Επιφυλασσόμεθα</w:t>
      </w:r>
      <w:proofErr w:type="spellEnd"/>
      <w:r>
        <w:rPr>
          <w:rFonts w:eastAsia="Times New Roman" w:cs="Times New Roman"/>
          <w:szCs w:val="24"/>
        </w:rPr>
        <w:t xml:space="preserve"> και ευχαριστώ πολύ.</w:t>
      </w:r>
    </w:p>
    <w:p w14:paraId="3F2AEDE7"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Ανεξάρτητος Βουλευτής κ. Γεώργιος - Δημήτριος Καρράς. </w:t>
      </w:r>
    </w:p>
    <w:p w14:paraId="3F2AEDE8"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Κυρία Πρόεδρε, το συζητούμενο νομοσχέδιο έχει τη μορφή ενός «</w:t>
      </w:r>
      <w:proofErr w:type="spellStart"/>
      <w:r>
        <w:rPr>
          <w:rFonts w:eastAsia="Times New Roman" w:cs="Times New Roman"/>
          <w:szCs w:val="24"/>
        </w:rPr>
        <w:t>πολυκώδικα</w:t>
      </w:r>
      <w:proofErr w:type="spellEnd"/>
      <w:r>
        <w:rPr>
          <w:rFonts w:eastAsia="Times New Roman" w:cs="Times New Roman"/>
          <w:szCs w:val="24"/>
        </w:rPr>
        <w:t xml:space="preserve">», διότι αναφέρεται σε διατάξεις περί έκδοσης αδειών δόμησης, αναφέρεται σε διατάξεις ρύθμισης αυθαιρέτων, αναφέρεται σε διαδικαστικά θέματα για τη μεταφορά του συντελεστή δόμησης και σειρά άλλων, τεχνικού κυρίως χαρακτήρα, ρυθμίσεων. </w:t>
      </w:r>
    </w:p>
    <w:p w14:paraId="3F2AEDE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 την έννοια αυτή, λοιπόν, και ακούγοντας και προηγουμένως τους εισηγητές των κομμάτων και τους συναδέλφους που </w:t>
      </w:r>
      <w:proofErr w:type="spellStart"/>
      <w:r>
        <w:rPr>
          <w:rFonts w:eastAsia="Times New Roman" w:cs="Times New Roman"/>
          <w:szCs w:val="24"/>
        </w:rPr>
        <w:t>προελάλησαν</w:t>
      </w:r>
      <w:proofErr w:type="spellEnd"/>
      <w:r>
        <w:rPr>
          <w:rFonts w:eastAsia="Times New Roman" w:cs="Times New Roman"/>
          <w:szCs w:val="24"/>
        </w:rPr>
        <w:t xml:space="preserve"> για το σχέδιο νόμου, το μόνο που έχω να πω στο σύνολό του, είναι ότι θα κριθεί από την εφαρμογή του στην πράξη, ούτως ώστε να δούμε τα αποτελέσματα, αν μπορεί να φέρει το </w:t>
      </w:r>
      <w:proofErr w:type="spellStart"/>
      <w:r>
        <w:rPr>
          <w:rFonts w:eastAsia="Times New Roman" w:cs="Times New Roman"/>
          <w:szCs w:val="24"/>
        </w:rPr>
        <w:t>ποθούμενο</w:t>
      </w:r>
      <w:proofErr w:type="spellEnd"/>
      <w:r>
        <w:rPr>
          <w:rFonts w:eastAsia="Times New Roman" w:cs="Times New Roman"/>
          <w:szCs w:val="24"/>
        </w:rPr>
        <w:t xml:space="preserve"> αποτέλεσμα ή όχι, δεδομένου ότι ιδιαίτερα το ζήτημα των αυθαιρέτων είναι κάτι που έχει ταλανίσει τη χώρα, όχι μόνο από περιβαλλοντικής πλευράς αλλά ιδιαίτερα και από πλευράς κοινωνικής πολιτικής. </w:t>
      </w:r>
    </w:p>
    <w:p w14:paraId="3F2AEDE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Εύχομαι, λοιπόν, να έχει επιτυχία και να ξεπεράσει αν θέλετε και τα προβλήματα ελέγχου της νομιμότητας, τα οποία αναμένονται, όπως σε κάθε νέα νομοθέτηση, σχετικά με τα ζητήματα αυτά. </w:t>
      </w:r>
    </w:p>
    <w:p w14:paraId="3F2AEDE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Θα σταχυολογήσω λίγο, εν όψει και του ελάχιστου χρόνου που έχω, ορισμένες διατάξεις που κατά την άποψή μου χρήζουν σχολιασμού.</w:t>
      </w:r>
    </w:p>
    <w:p w14:paraId="3F2AEDE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Παίρνω λοιπόν υπ’ </w:t>
      </w:r>
      <w:proofErr w:type="spellStart"/>
      <w:r>
        <w:rPr>
          <w:rFonts w:eastAsia="Times New Roman" w:cs="Times New Roman"/>
          <w:szCs w:val="24"/>
        </w:rPr>
        <w:t>όψιν</w:t>
      </w:r>
      <w:proofErr w:type="spellEnd"/>
      <w:r>
        <w:rPr>
          <w:rFonts w:eastAsia="Times New Roman" w:cs="Times New Roman"/>
          <w:szCs w:val="24"/>
        </w:rPr>
        <w:t xml:space="preserve"> μου το άρθρο 98, το οποίο αναφέρεται σε ρυθμίσεις των οριζοντίων και καθέτων ιδιοκτησιών σε σχέση με το σύστημα των πολυκατοικιών. Έχει ορθές ρυθμίσεις μέσα. Θα έλεγα όμως ότι χρήζει μιας μικρής συμπλήρωσης και γι’ αυτό έχω καταθέσει ήδη μια τροπολογία, η οποία θα σας εξηγήσω τι θέλει να περιλάβει. Πέραν των ρυθμίσεων που αναφέρονται στα ζητήματα της συνιδιοκτησίας είτε οριζόντιας είτε κάθετης, υπάρχουν πάρα πολλές περιπτώσεις -και αυτό το γνωρίζω και εμπειρικά- που έχουμε από σφάλματα των σχεδίων κατά την ανέγερση, όπου εμφανίζονται χώροι ως παραρτήματα άλλων συνιδιοκτησιών που έχουν καταληφθεί από τη συνιδιοκτησία κι έχουμε εγκατάσταση είτε μηχανοστασίων είτε λεβητοστασίων είτε οτιδήποτε άλλο. </w:t>
      </w:r>
    </w:p>
    <w:p w14:paraId="3F2AEDE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Προτείνω λοιπόν με την τροπολογία μου -και θέλω να σταθείτε σε αυτό- ότι όταν οι αυθαίρετες κατασκευές ή οι αλλαγές χρήσης που εξυπηρετούν τη συνιδιοκτησία έχουν εκτελεστεί σε τυπικά που φέρεται παράρτημα οριζόντιας ή κάθετης συνιδιοκτησίας να μπορεί να αποσυνδέεται το παράρτημα και να μπορεί να γίνεται η μεταβίβαση της οριζόντιας ή της κάθετης ιδιοκτησίας αυτοτελώς, χωρίς την ανάγκη της σύμπραξης των λοιπών συνιδιοκτητών. </w:t>
      </w:r>
    </w:p>
    <w:p w14:paraId="3F2AEDE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παρακαλέσω να σημειώσετε ότι είναι η τροπολογία με γενικό αριθμό 1299 και ειδικό αριθμό 151, που έχω καταθέσει προς την κατεύθυνση αυτή. </w:t>
      </w:r>
    </w:p>
    <w:p w14:paraId="3F2AEDE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Ένα άλλο ζήτημα που με απασχόλησε, επειδή γίνεται ιδιαίτερη κουβέντα το τελευταίο διάστημα, είναι ότι σπεύδουμε να αναπτύξουμε τη χώρα. Θα μου επιτρέψετε να σταθώ στο άρθρο 129, που αφορά την παράταση συμβάσεων γεωθερμίας -είναι γνωστό ότι η γεωθερμία εντάσσεται στον Μεταλλευτικό Κώδικα και έχει αποκλειστικό δικαίωμα έρευνας και εκμετάλλευσης το δημόσιο- χαμηλής θερμοκρασίας, οι οποίες και αυτές παρατείνονται. </w:t>
      </w:r>
    </w:p>
    <w:p w14:paraId="3F2AEDF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Έρχεται, λοιπόν, στο μυαλό μου ένα προηγούμενο καθεστώς, το οποίο ισχύει από το 1985. Τι έγινε το 1985; Βγήκε ένας νόμος περί γεωθερμίας. Ήταν τα πρώτα ψήγματα τα οποία κινήθηκαν. </w:t>
      </w:r>
    </w:p>
    <w:p w14:paraId="3F2AEDF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Ο νόμος αυτός επέτρεψε, με την τότε φιλοσοφία της εποχής, να ανατεθούν αποκλειστικά τα μεγαλύτερα γεωθερμικά πεδία της Ελλάδας -αναφέρομαι στη Λέσβο, στην Κίμωλο, στη Μήλο, στην Πολύαιγο, στις Κυκλάδες γενικότερα- στη ΔΕΗ, με διάρκεια είκοσι πέντε ετών μίσθωσης και δικαίωμα παράτασης. </w:t>
      </w:r>
    </w:p>
    <w:p w14:paraId="3F2AEDF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Ενώ θα μπορούσαμε να είχαμε λύσει από τότε το ζήτημα, που σήμερα είναι κρίσιμο, των μη διασυνδεμένων νησιών, τουλάχιστον στις Κυκλάδες, με την εκμετάλλευση της γεωθερμίας όπου σήμερα δεν θα επιβαρύναμε με υπηρεσίες κοινής ωφέλειας ένα μεγάλο μέρος του πληθυσμού, δυστυχώς -δεν έχουν σημασία οι λόγοι- έμειναν ανεκμετάλλευτα τα πεδία αυτά μέχρι και σήμερα. </w:t>
      </w:r>
    </w:p>
    <w:p w14:paraId="3F2AEDF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Κυβέρνηση -και εδώ θέλω να την ψέξω- το 2015 με νόμο έδωσε παράταση στις μισθώσεις της ΔΕΗ, για να μπορέσουν να γίνουν οι επενδύσεις. Μέχρι σήμερα, όμως, δεν έχει γίνει τίποτα και παραμένει το ζήτημα. </w:t>
      </w:r>
    </w:p>
    <w:p w14:paraId="3F2AEDF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έρευνα που έχω κάνει βλέπω ότι ίσως υπάρχει δυσκολία, διότι πρέπει να επιτευχθεί και η συναίνεση των τοπικών κοινωνιών, αλλά επιπλέον πρέπει να έχουν και ανταποδοτικά οφέλη. Είναι, λοιπόν, η ώρα να αντιμετωπιστεί το ζήτημα αυτό, να αλλάξει το αρχικό σύστημα του 1985, που δεν προβλέπει μέσα ανταπόδοση υπέρ των τοπικών κοινωνιών. </w:t>
      </w:r>
    </w:p>
    <w:p w14:paraId="3F2AEDF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Επιπλέον, βλέπω και κάτι άλλο. Με τα προβλήματα που έχει η ΔΕΗ σήμερα επιδιώκει να πλουτίσει το θησαυροφυλάκιό της μέσω της θυγατρικής ΔΕΗ ΑΝΑΝΕΩΣΙΜΕΣ εισάγοντας, υποτίθεται, έναν στρατηγικό επενδυτή. Ο στρατηγικός επενδυτής, όμως, αυτός θα έρθει για να </w:t>
      </w:r>
      <w:proofErr w:type="spellStart"/>
      <w:r>
        <w:rPr>
          <w:rFonts w:eastAsia="Times New Roman" w:cs="Times New Roman"/>
          <w:szCs w:val="24"/>
        </w:rPr>
        <w:t>υπερεκμεταλλευτεί</w:t>
      </w:r>
      <w:proofErr w:type="spellEnd"/>
      <w:r>
        <w:rPr>
          <w:rFonts w:eastAsia="Times New Roman" w:cs="Times New Roman"/>
          <w:szCs w:val="24"/>
        </w:rPr>
        <w:t xml:space="preserve"> ή θα έρθει για να συνδράμει και την τοπική κοινωνία και την οικονομία; </w:t>
      </w:r>
    </w:p>
    <w:p w14:paraId="3F2AEDF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Έχω επιφυλάξεις σε αυτό το σημείο, διότι δυστυχώς σήμερα, είτε το θέλουμε είτε όχι, τα ζητήματα αυτά λόγω της οικονομικής κατάστασης της χώρας, έχουν απαξιωθεί και συνεπώς, δεν περιμένω το καλύτερο δυνατό αποτέλεσμα. </w:t>
      </w:r>
    </w:p>
    <w:p w14:paraId="3F2AEDF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πρότασή μου, λοιπόν, είναι η εξής: Επειδή αισθάνομαι την ανάγκη ότι πρέπει να ανακουφιστούν οι καταναλωτές της ΔΕΗ από πληρωμές τις οποίες θα μου επιτρέψετε να ονομάσω «χαράτσια», όπως είναι οι υπηρεσίες κοινής ωφέλειας, ιδιαίτερα </w:t>
      </w:r>
      <w:r>
        <w:rPr>
          <w:rFonts w:eastAsia="Times New Roman" w:cs="Times New Roman"/>
          <w:szCs w:val="24"/>
        </w:rPr>
        <w:lastRenderedPageBreak/>
        <w:t xml:space="preserve">στα μη διασυνδεμένα νησιά, για τον λόγο ότι ακόμα γίνεται χρήση πετρελαίου μετά από τόσα χρόνια, χωρίς να υπάρξει μέχρι σήμερα μία εναλλακτική δυνατότητα, είτε σύνδεσης με τον κορμό της Ελλάδος είτε εξυπηρέτησης τοπικών αναγκών μέσω της γεωθερμίας, μέσω των αιολικών πάρκων, μέσω οτιδήποτε, νομίζω ότι ήρθε η ώρα να μην μένουμε στις παρατάσεις των μισθώσεων και να περιμένουμε την εξ ύψους ευλογία, αλλά να φτάσουμε στο σημείο της εκμετάλλευσης του πλούτου αυτού, γιατί αύριο θα ακούσουμε τα παράπονα εκ νέου ότι ο λογαριασμός της ΔΕΗ έχει ΕΤΜΕΑΡ μέσα, για ρύπους αερίων θερμοκηπίων, έχει υπηρεσίες κοινής ωφέλειας, έχει, έχει, έχει, και θα μένει αυτό το ζήτημα. </w:t>
      </w:r>
    </w:p>
    <w:p w14:paraId="3F2AEDF8" w14:textId="77777777" w:rsidR="00B65481" w:rsidRDefault="00CD7A71">
      <w:pPr>
        <w:spacing w:after="0" w:line="600" w:lineRule="auto"/>
        <w:ind w:firstLine="720"/>
        <w:jc w:val="both"/>
        <w:rPr>
          <w:rFonts w:eastAsia="Times New Roman"/>
          <w:szCs w:val="24"/>
        </w:rPr>
      </w:pPr>
      <w:r>
        <w:rPr>
          <w:rFonts w:eastAsia="Times New Roman"/>
          <w:szCs w:val="24"/>
        </w:rPr>
        <w:t>Θέλω να τελειώσω δε και να συμπληρώσω το εξής. Ναι, είναι καλή η τροπολογία για τους υβριδικούς σταθμούς στον Άγιο Ευστράτιο. Θα είναι ένα παράδειγμα. Αλλά, μην περιμένετε τα αποτελέσματα του Αγίου Ευστρατίου. Να προχωρήσετε άμεσα στην εκμετάλλευση όλων των πλουτοπαραγωγικών πηγών της χώρας.</w:t>
      </w:r>
    </w:p>
    <w:p w14:paraId="3F2AEDF9" w14:textId="77777777" w:rsidR="00B65481" w:rsidRDefault="00CD7A71">
      <w:pPr>
        <w:spacing w:after="0" w:line="600" w:lineRule="auto"/>
        <w:ind w:firstLine="720"/>
        <w:jc w:val="both"/>
        <w:rPr>
          <w:rFonts w:eastAsia="Times New Roman"/>
          <w:szCs w:val="24"/>
        </w:rPr>
      </w:pPr>
      <w:r>
        <w:rPr>
          <w:rFonts w:eastAsia="Times New Roman"/>
          <w:szCs w:val="24"/>
        </w:rPr>
        <w:t>Σας ευχαριστώ, κυρία Πρόεδρε.</w:t>
      </w:r>
    </w:p>
    <w:p w14:paraId="3F2AEDFA" w14:textId="77777777" w:rsidR="00B65481" w:rsidRDefault="00CD7A71">
      <w:pPr>
        <w:spacing w:after="0" w:line="600" w:lineRule="auto"/>
        <w:ind w:firstLine="720"/>
        <w:jc w:val="center"/>
        <w:rPr>
          <w:rFonts w:eastAsia="Times New Roman"/>
          <w:szCs w:val="24"/>
        </w:rPr>
      </w:pPr>
      <w:r>
        <w:rPr>
          <w:rFonts w:eastAsia="Times New Roman"/>
          <w:szCs w:val="24"/>
        </w:rPr>
        <w:t>(Χειροκροτήματα)</w:t>
      </w:r>
    </w:p>
    <w:p w14:paraId="3F2AEDFB" w14:textId="77777777" w:rsidR="00B65481" w:rsidRDefault="00CD7A71">
      <w:pPr>
        <w:spacing w:after="0" w:line="600" w:lineRule="auto"/>
        <w:ind w:firstLine="720"/>
        <w:jc w:val="both"/>
        <w:rPr>
          <w:rFonts w:eastAsia="Times New Roman"/>
          <w:bCs/>
          <w:szCs w:val="24"/>
        </w:rPr>
      </w:pPr>
      <w:r>
        <w:rPr>
          <w:rFonts w:eastAsia="Times New Roman"/>
          <w:b/>
          <w:bCs/>
          <w:szCs w:val="24"/>
        </w:rPr>
        <w:lastRenderedPageBreak/>
        <w:t>ΠΡΟΕΔΡΕΥΟΥΣΑ (Αναστασία Χριστοδουλοπούλου):</w:t>
      </w:r>
      <w:r>
        <w:rPr>
          <w:rFonts w:eastAsia="Times New Roman"/>
          <w:bCs/>
          <w:szCs w:val="24"/>
        </w:rPr>
        <w:t xml:space="preserve"> Τον λόγο έχει ο κ. Δημαράς από τον ΣΥΡΙΖΑ.</w:t>
      </w:r>
    </w:p>
    <w:p w14:paraId="3F2AEDFC" w14:textId="77777777" w:rsidR="00B65481" w:rsidRDefault="00CD7A71">
      <w:pPr>
        <w:spacing w:after="0" w:line="600" w:lineRule="auto"/>
        <w:ind w:firstLine="720"/>
        <w:jc w:val="both"/>
        <w:rPr>
          <w:rFonts w:eastAsia="Times New Roman"/>
          <w:bCs/>
          <w:szCs w:val="24"/>
        </w:rPr>
      </w:pPr>
      <w:r>
        <w:rPr>
          <w:rFonts w:eastAsia="Times New Roman"/>
          <w:b/>
          <w:bCs/>
          <w:szCs w:val="24"/>
        </w:rPr>
        <w:t xml:space="preserve">ΓΕΩΡΓΙΟΣ ΔΗΜΑΡΑΣ: </w:t>
      </w:r>
      <w:r>
        <w:rPr>
          <w:rFonts w:eastAsia="Times New Roman"/>
          <w:bCs/>
          <w:szCs w:val="24"/>
        </w:rPr>
        <w:t>Ευχαριστώ, κυρία Πρόεδρε.</w:t>
      </w:r>
    </w:p>
    <w:p w14:paraId="3F2AEDFD"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πρέπει να παραδεχτούμε κάποιες αλήθειες σε σχέση με το δομημένο περιβάλλον. Αλήθεια πρώτη: Οι νόμοι, πολεοδομικοί, χωροταξικοί, </w:t>
      </w:r>
      <w:proofErr w:type="spellStart"/>
      <w:r>
        <w:rPr>
          <w:rFonts w:eastAsia="Times New Roman"/>
          <w:bCs/>
          <w:szCs w:val="24"/>
        </w:rPr>
        <w:t>κτηριοδομικοί</w:t>
      </w:r>
      <w:proofErr w:type="spellEnd"/>
      <w:r>
        <w:rPr>
          <w:rFonts w:eastAsia="Times New Roman"/>
          <w:bCs/>
          <w:szCs w:val="24"/>
        </w:rPr>
        <w:t xml:space="preserve">, οικοδομικοί, ΓΟΚ και ΝΟΚ μέχρι σήμερα δεν οδήγησαν σε ανθρώπινες πόλεις, ούτε προστάτευσαν το περιβάλλον. Εκ του αποτελέσματος </w:t>
      </w:r>
      <w:proofErr w:type="spellStart"/>
      <w:r>
        <w:rPr>
          <w:rFonts w:eastAsia="Times New Roman"/>
          <w:bCs/>
          <w:szCs w:val="24"/>
        </w:rPr>
        <w:t>κρίνοντες</w:t>
      </w:r>
      <w:proofErr w:type="spellEnd"/>
      <w:r>
        <w:rPr>
          <w:rFonts w:eastAsia="Times New Roman"/>
          <w:bCs/>
          <w:szCs w:val="24"/>
        </w:rPr>
        <w:t xml:space="preserve"> ως πολιτεία και πολιτικοί, αλλά και ως επιστήμονες μηχανικοί όλων των ειδικοτήτων μπορούμε να πούμε ότι αποτύχαμε. </w:t>
      </w:r>
    </w:p>
    <w:p w14:paraId="3F2AEDFE"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Ειδικά ό,τι </w:t>
      </w:r>
      <w:proofErr w:type="spellStart"/>
      <w:r>
        <w:rPr>
          <w:rFonts w:eastAsia="Times New Roman"/>
          <w:bCs/>
          <w:szCs w:val="24"/>
        </w:rPr>
        <w:t>πολεοδομήθηκε</w:t>
      </w:r>
      <w:proofErr w:type="spellEnd"/>
      <w:r>
        <w:rPr>
          <w:rFonts w:eastAsia="Times New Roman"/>
          <w:bCs/>
          <w:szCs w:val="24"/>
        </w:rPr>
        <w:t xml:space="preserve"> μέχρι την εφαρμογή του νόμου Τρίτση του 1983 είναι παράδειγμα προς αποφυγή. Με τον νόμο Τρίτση καθιερώθηκε η εισφορά σε γη και σε χρήμα με κοινωνικά κατά μία έννοια κριτήρια για τη δημιουργία κοινόχρηστων χώρων και υποδομών. Το πρόβλημα πλέον μετά την εφαρμογή του νόμου Τρίτση 1337/1983 δεν έγκειται μόνο στη νομοθεσία, αλλά στην κακή εφαρμογή ή τη μη εφαρμογή της νομοθεσίας.</w:t>
      </w:r>
    </w:p>
    <w:p w14:paraId="3F2AEDFF"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Οι πολεοδομικές μελέτες σε πολλές περιπτώσεις, στις περισσότερες, πρέπει να φτάσουν στην ολοκλήρωση των πράξεων </w:t>
      </w:r>
      <w:r>
        <w:rPr>
          <w:rFonts w:eastAsia="Times New Roman"/>
          <w:bCs/>
          <w:szCs w:val="24"/>
        </w:rPr>
        <w:lastRenderedPageBreak/>
        <w:t>εφαρμογής για να εφαρμόζονται και για αυτό περνούσαν δεκαετίες, ακόμα και εικοσαετίες. Και οι ανάγκες για στέγαση σε συνδυασμό με τους χαλαρούς μηχανισμούς εποπτείας οδήγησαν τους μεν φτωχούς πολίτες να χτίζουν νύχτα αυθαίρετα -τα γνωστά λαθραία-, τους δε επιτήδειους να χτίζουν κέντρα διασκέδασης, επαγγελματικούς χώρους σε αιγιαλούς και παραλίες ή βίλες με άδειες αναψυκτήριου. Αναφέρομαι στη Β΄ ζώνη Υμηττού που ξέρουμε ότι και ένας πρώην Υπουργός είχε βγάλει άδεια βίλας με τον τρόπο του αναψυκτήριου.</w:t>
      </w:r>
    </w:p>
    <w:p w14:paraId="3F2AEE00" w14:textId="77777777" w:rsidR="00B65481" w:rsidRDefault="00CD7A71">
      <w:pPr>
        <w:spacing w:after="0" w:line="600" w:lineRule="auto"/>
        <w:ind w:firstLine="720"/>
        <w:jc w:val="both"/>
        <w:rPr>
          <w:rFonts w:eastAsia="Times New Roman"/>
          <w:bCs/>
          <w:szCs w:val="24"/>
        </w:rPr>
      </w:pPr>
      <w:r>
        <w:rPr>
          <w:rFonts w:eastAsia="Times New Roman"/>
          <w:bCs/>
          <w:szCs w:val="24"/>
        </w:rPr>
        <w:t>Αλήθεια δεύτερη. Στον σχεδιασμό και στον έλεγχο της οικοδόμησης των πόλεων και των οικισμών διυλίζουμε τον κώνωπα και καταπίνουμε την κάμηλο. Δηλαδή, εάν υπήρχε καταγγελία αυθαιρεσίας, από γείτονα συνήθως, διακόπτονταν η ανέγερση κτηρίου για παράβαση διάστασης μισού μέτρου ή για υπέρβαση ύψους 0,8 του μέτρου, ενώ την ίδια περίοδο οργίαζαν αυθαίρετα ολόκληρα κτήρια κυρίως εκτός σχεδίου, αλλά και εντός σχεδίου.</w:t>
      </w:r>
    </w:p>
    <w:p w14:paraId="3F2AEE01" w14:textId="77777777" w:rsidR="00B65481" w:rsidRDefault="00CD7A71">
      <w:pPr>
        <w:spacing w:after="0" w:line="600" w:lineRule="auto"/>
        <w:ind w:firstLine="720"/>
        <w:jc w:val="both"/>
        <w:rPr>
          <w:rFonts w:eastAsia="Times New Roman"/>
          <w:bCs/>
          <w:szCs w:val="24"/>
        </w:rPr>
      </w:pPr>
      <w:r>
        <w:rPr>
          <w:rFonts w:eastAsia="Times New Roman"/>
          <w:bCs/>
          <w:szCs w:val="24"/>
        </w:rPr>
        <w:t>Με τον ΓΟΚ του 1985 και διάφορες υπουργικές αποφάσεις προβλεπόταν έλεγχος σε όλα τα ανεγειρόμενα κτήρια και μά</w:t>
      </w:r>
      <w:r>
        <w:rPr>
          <w:rFonts w:eastAsia="Times New Roman"/>
          <w:bCs/>
          <w:szCs w:val="24"/>
        </w:rPr>
        <w:lastRenderedPageBreak/>
        <w:t xml:space="preserve">λιστα σε τρεις φάσεις, αρχή, μέση, τέλος. Το μέτρο τότε δεν εφαρμόστηκε ποτέ. Με υπουργική απόφαση θεσπίστηκε δειγματοληπτικός έλεγχος 10% και μετά 5% των οικοδομών κατά την παραλαβή. Ούτε αυτό εφαρμόστηκε ποτέ. </w:t>
      </w:r>
    </w:p>
    <w:p w14:paraId="3F2AEE02" w14:textId="77777777" w:rsidR="00B65481" w:rsidRDefault="00CD7A71">
      <w:pPr>
        <w:spacing w:after="0" w:line="600" w:lineRule="auto"/>
        <w:ind w:firstLine="720"/>
        <w:jc w:val="both"/>
        <w:rPr>
          <w:rFonts w:eastAsia="Times New Roman"/>
          <w:bCs/>
          <w:szCs w:val="24"/>
        </w:rPr>
      </w:pPr>
      <w:r>
        <w:rPr>
          <w:rFonts w:eastAsia="Times New Roman"/>
          <w:bCs/>
          <w:szCs w:val="24"/>
        </w:rPr>
        <w:t>Τέλος, καταλήξαμε οι ηλεκτροδοτήσεις να γίνονται με δηλώσεις των μηχανικών και των ιδιοκτητών, ότι οι οικοδομές χτίστηκαν εφαρμόζοντας την επίσημη μελέτη και τους νόμους. Ο κανόνας ήταν ότι οι δηλώσεις του νόμου 105 ήταν ψευδείς δηλώσεις. Υπήρχαν βεβαίως και πολλοί άνθρωποι που δήλωναν σωστά.</w:t>
      </w:r>
    </w:p>
    <w:p w14:paraId="3F2AEE03"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Οι </w:t>
      </w:r>
      <w:proofErr w:type="spellStart"/>
      <w:r>
        <w:rPr>
          <w:rFonts w:eastAsia="Times New Roman"/>
          <w:bCs/>
          <w:szCs w:val="24"/>
        </w:rPr>
        <w:t>ημιυπαίθριοι</w:t>
      </w:r>
      <w:proofErr w:type="spellEnd"/>
      <w:r>
        <w:rPr>
          <w:rFonts w:eastAsia="Times New Roman"/>
          <w:bCs/>
          <w:szCs w:val="24"/>
        </w:rPr>
        <w:t xml:space="preserve"> κλείνονταν, τα ημιυπόγεια γίνονταν χώροι κυρίας χρήσεως και συνεχίζονταν όλων των μορφών οι αυθαιρεσίες. Υπήρχε, δηλαδή, γενική ανομία εν γνώσει του κράτους. Στις μεταβιβάσεις δέχονταν να φορολογεί το κράτος τα αυθαίρετα και τους κλεισμένους </w:t>
      </w:r>
      <w:proofErr w:type="spellStart"/>
      <w:r>
        <w:rPr>
          <w:rFonts w:eastAsia="Times New Roman"/>
          <w:bCs/>
          <w:szCs w:val="24"/>
        </w:rPr>
        <w:t>ημιυπαίθριους</w:t>
      </w:r>
      <w:proofErr w:type="spellEnd"/>
      <w:r>
        <w:rPr>
          <w:rFonts w:eastAsia="Times New Roman"/>
          <w:bCs/>
          <w:szCs w:val="24"/>
        </w:rPr>
        <w:t xml:space="preserve"> χώρους. Θα το θυμόμαστε. Στη φορολογία το αποδεχόμασταν, αλλά δεν ήταν νόμιμο.</w:t>
      </w:r>
    </w:p>
    <w:p w14:paraId="3F2AEE04" w14:textId="77777777" w:rsidR="00B65481" w:rsidRDefault="00CD7A71">
      <w:pPr>
        <w:spacing w:after="0" w:line="600" w:lineRule="auto"/>
        <w:ind w:firstLine="720"/>
        <w:jc w:val="both"/>
        <w:rPr>
          <w:rFonts w:eastAsia="Times New Roman"/>
          <w:bCs/>
          <w:szCs w:val="24"/>
        </w:rPr>
      </w:pPr>
      <w:r>
        <w:rPr>
          <w:rFonts w:eastAsia="Times New Roman"/>
          <w:bCs/>
          <w:szCs w:val="24"/>
        </w:rPr>
        <w:t xml:space="preserve">Αλήθεια τρίτη. Το μεγαλύτερο κακό σε βάρος του περιβάλλοντος του δομημένου και του αδόμητου γίνονταν και γίνεται ακόμα με την εκτός σχεδίου δόμηση. Πόλεις ολόκληρες, περιοχές </w:t>
      </w:r>
      <w:r>
        <w:rPr>
          <w:rFonts w:eastAsia="Times New Roman"/>
          <w:bCs/>
          <w:szCs w:val="24"/>
        </w:rPr>
        <w:lastRenderedPageBreak/>
        <w:t>εκτεταμένες, χτίστηκαν χωρίς σχέδιο και εν πολλοίς νύχτα. Το Ηράκλειο Κρήτης, η Λούτσα, η Λαυρεωτική και γενικά η Αττική αποτελούν χαρακτηριστικά παραδείγματα. Η εκτός σχεδίου δόμηση οδηγεί σε διασπορά της δόμησης με κόστος οικονομικό και περιβαλλοντικό.</w:t>
      </w:r>
    </w:p>
    <w:p w14:paraId="3F2AEE05" w14:textId="77777777" w:rsidR="00B65481" w:rsidRDefault="00CD7A71">
      <w:pPr>
        <w:spacing w:after="0" w:line="600" w:lineRule="auto"/>
        <w:ind w:firstLine="720"/>
        <w:jc w:val="both"/>
        <w:rPr>
          <w:rFonts w:eastAsia="Times New Roman"/>
          <w:szCs w:val="24"/>
        </w:rPr>
      </w:pPr>
      <w:r>
        <w:rPr>
          <w:rFonts w:eastAsia="Times New Roman"/>
          <w:bCs/>
          <w:szCs w:val="24"/>
        </w:rPr>
        <w:t xml:space="preserve">Γιατί; Πρώτον, γιατί απαιτούνται δίκτυα δρόμων προσπέλασης, σπατάλη τεράστιας επιφάνειας γης ανά κάτοικο που μετατρέπεται από καλλιεργήσιμη γη σε δρόμο, άσφαλτο ή </w:t>
      </w:r>
      <w:proofErr w:type="spellStart"/>
      <w:r>
        <w:rPr>
          <w:rFonts w:eastAsia="Times New Roman"/>
          <w:bCs/>
          <w:szCs w:val="24"/>
        </w:rPr>
        <w:t>χαλικόδρομο</w:t>
      </w:r>
      <w:proofErr w:type="spellEnd"/>
      <w:r>
        <w:rPr>
          <w:rFonts w:eastAsia="Times New Roman"/>
          <w:bCs/>
          <w:szCs w:val="24"/>
        </w:rPr>
        <w:t xml:space="preserve">. </w:t>
      </w:r>
    </w:p>
    <w:p w14:paraId="3F2AEE0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Δεύτερον, απαιτούνται δίκτυα ΔΕΗ και άλλα δίκτυα, πολλαπλασιασμός του μήκους δικτύου, που σημαίνει κόστος κατασκευής και τεράστια απώλεια ηλεκτρικής ενέργειας κατά τη μεταφορά. </w:t>
      </w:r>
    </w:p>
    <w:p w14:paraId="3F2AEE0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Τρίτον, δίκτυα νερού. Οι διαρροές είναι ανάλογες του μήκους των αγωγών, αλλά το μήκος των αγωγών σε τέτοιες περιπτώσεις είναι πολλαπλάσιο απ’ ό,τι σε μια κανονική πόλη με σχέδιο. </w:t>
      </w:r>
    </w:p>
    <w:p w14:paraId="3F2AEE0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Τέταρτον, αποκομιδή των σκουπιδιών με πολλαπλάσιο κόστος.</w:t>
      </w:r>
    </w:p>
    <w:p w14:paraId="3F2AEE09" w14:textId="77777777" w:rsidR="00B65481" w:rsidRDefault="00CD7A71">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xml:space="preserve">, αύξηση μετακινήσεων με ΙΧ και όχι με μέσα μαζικής μεταφοράς, αφού δεν μπορούν σκόρπια, μεμονωμένα κτήρια να εξυπηρετηθούν από συγκοινωνία ή ακόμα από σχολικά αυτοκίνητα κ.λπ.. </w:t>
      </w:r>
    </w:p>
    <w:p w14:paraId="3F2AEE0A" w14:textId="77777777" w:rsidR="00B65481" w:rsidRDefault="00CD7A71">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όσον αφορά την αποχέτευση είναι αδύνατη η κατασκευή δικτύου, με συνέπεια να έχουν απορροφητικούς βόθρους και να υπάρχει ρύπανση του υπόγειου υδροφόρου ορίζοντα. Και υπάρχουν ένα σωρό άλλοι παράγοντες, που πραγματικά είναι άπειροι.</w:t>
      </w:r>
    </w:p>
    <w:p w14:paraId="3F2AEE0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σπατάλη εύφορης γης, αισθητική κακοποίηση του τοπίου, οικολογική - περιβαλλοντική υποβάθμιση, εμπόδια σε οποιονδήποτε χωροταξικό σχεδιασμό αφού, όπως είπαν και προηγουμένως άλλοι συνάδελφοι, οποιαδήποτε προσπάθεια απαιτείται να γειτνιάζει με κάποιες άλλες σκόρπιες κατοικίες κ.λπ. και είναι δύσκολο πλέον σε μια υφιστάμενη κατάσταση και διασπορά κτισμάτων να κάνεις πολεοδομικό σχεδιασμό. </w:t>
      </w:r>
    </w:p>
    <w:p w14:paraId="3F2AEE0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Τώρα, καθώς ανέφερα όλα αυτά, ήθελα να πω ότι αυτό το μεγάλο κακό θα πρέπει να το υπερβούμε. </w:t>
      </w:r>
    </w:p>
    <w:p w14:paraId="3F2AEE0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στην περίοδο της κρίσης, η οικοδομική δραστηριότητα είναι κυρίως σε τουριστικές περιοχές, μικρά και μεγάλα ξενοδοχεία και βίλες που μισθώνονται. Και ενώ μιλάμε για τις σχεδιασμένες περιοχές, η ανοικοδόμηση γίνεται εκτός σχεδίου, χωρίς κανόνες, χωρίς δρόμους, χωρίς κοινόχρηστους χώρους, χωρίς προσβάσεις σε παραλίες, χωρίς χώρους στάθμευσης, χωρίς δίκτυα αποχετεύσεων, χωρίς ρυθμό, χωρίς αισθητική των συνόλων. Δηλαδή, δημιουργείται μία χαοτική κατάσταση, με διαρκή υποβάθμιση του περιβάλλοντος. </w:t>
      </w:r>
    </w:p>
    <w:p w14:paraId="3F2AEE0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Οι συνέπειες τώρα είναι κυρίως περιβαλλοντικές και λειτουργικές, αλλά αύριο θα είναι οικονομικές και πολλαπλά καταστροφικές. Θα πάθουμε μεγαλύτερη ζημιά απ’ αυτό που έπαθε η Ισπανία. Θα έχουμε τουριστική κατάρρευση μετά την περιβαλλοντική κατάρρευση. </w:t>
      </w:r>
    </w:p>
    <w:p w14:paraId="3F2AEE0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Σύντομα πρέπει, κύριε Υπουργέ, να βάλουμε τάξη στην εκτός σχεδίου δόμηση. Νομίζω ότι είναι το πρώτο που πρέπει να κάνουμε αν θέλουμε να αλλάξουμε πράγματα σε σχέση με το περιβάλλον. </w:t>
      </w:r>
    </w:p>
    <w:p w14:paraId="3F2AEE1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Μετά από αυτήν την ανάλυση ελπίζω να μην προχωρήσει η τροπολογία των δύο συναδέλφων, της κ. Καρακώστα και της κ. </w:t>
      </w:r>
      <w:proofErr w:type="spellStart"/>
      <w:r>
        <w:rPr>
          <w:rFonts w:eastAsia="Times New Roman" w:cs="Times New Roman"/>
          <w:szCs w:val="24"/>
        </w:rPr>
        <w:lastRenderedPageBreak/>
        <w:t>Θεοπεφτάτου</w:t>
      </w:r>
      <w:proofErr w:type="spellEnd"/>
      <w:r>
        <w:rPr>
          <w:rFonts w:eastAsia="Times New Roman" w:cs="Times New Roman"/>
          <w:szCs w:val="24"/>
        </w:rPr>
        <w:t>, που ζητούν μεγαλύτερη διασπορά κτηρίων στην εκτός σχεδίου δόμηση. Θέματα όπως αυτό που βάζει η τροπολογία μπορεί να εξυπηρετούν σήμερα κάποιους πολίτες που θέλουν να εκμεταλλευτούν καλύτερα το αγρόκτημά τους, αλλά με τη μεγαλύτερη διασπορά κτηρίων κινούμαστε σε λάθος κατεύθυνση.</w:t>
      </w:r>
    </w:p>
    <w:p w14:paraId="3F2AEE1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Μεταφορά συντελεστή δομήσεως: Με το νομοσχέδιο τούτο μπορούμε να βελτιώσουμε τις υπάρχουσες πόλεις, ενεργοποιώντας το πολεοδομικό εργαλείο μεταφοράς συντελεστή δομήσεως. Τι θα πετύχουμε; Αύξηση κοινοχρήστων χώρων σε κάθε δήμο, προστασία και έμμεση οικονομική βοήθεια για αποκατάσταση διατηρητέων κτισμάτων. Εδώ έχουμε ένα ζήτημα που θα κατανοήσουν άραγε οι δικαστές στο Συμβούλιο της Επικρατείας; Θα κατανοήσουν τα πολεοδομικά ζητήματα, τα οφέλη από το εργαλείο αυτό της μεταφοράς του συντελεστή δομήσεως; </w:t>
      </w:r>
    </w:p>
    <w:p w14:paraId="3F2AEE1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Δεν πρέπει να βλέπουμε το θέμα της μεταφοράς του συντελεστή δομήσεως φοβικά. Πώς θα το εφαρμόσουμε το πολεοδομικό εργαλείο για τη διάσωση διατηρητέων ή την αύξηση κοινοχρήστων χώρων σε πόλεις όπως η Αθήνα; Λόγω του ότι έχουν </w:t>
      </w:r>
      <w:r>
        <w:rPr>
          <w:rFonts w:eastAsia="Times New Roman" w:cs="Times New Roman"/>
          <w:szCs w:val="24"/>
        </w:rPr>
        <w:lastRenderedPageBreak/>
        <w:t xml:space="preserve">μεγάλους συντελεστές δόμησης και πλήρως </w:t>
      </w:r>
      <w:proofErr w:type="spellStart"/>
      <w:r>
        <w:rPr>
          <w:rFonts w:eastAsia="Times New Roman" w:cs="Times New Roman"/>
          <w:szCs w:val="24"/>
        </w:rPr>
        <w:t>οικοδομημένες</w:t>
      </w:r>
      <w:proofErr w:type="spellEnd"/>
      <w:r>
        <w:rPr>
          <w:rFonts w:eastAsia="Times New Roman" w:cs="Times New Roman"/>
          <w:szCs w:val="24"/>
        </w:rPr>
        <w:t xml:space="preserve"> περιοχές πού θα μεταφέρουμε τον συντελεστή δομήσεως, για παράδειγμα, από τον Δήμο Αθηναίων, αν περιοριστούμε μόνο στον δήμο, όπως το απαιτεί το Σ.τ.Ε.; </w:t>
      </w:r>
    </w:p>
    <w:p w14:paraId="3F2AEE1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Αυτό θα γίνει μόνο όταν η ισορροπία και η πυκνότητα θεωρηθεί όχι σε επίπεδο δήμου, αλλά σε ευρύτερες πολεοδομικές ενότητες, είτε όμορους δήμους ή όμορες περιφερειακές ενότητες. Τότε, ναι, θα λυθεί το ζήτημα και μπορούμε να πούμε ότι το εργαλείο αυτό θα γίνει ωφέλιμο. </w:t>
      </w:r>
    </w:p>
    <w:p w14:paraId="3F2AEE1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θέμα, λοιπόν, είναι η μεταφορά του συντελεστή δομήσεως να εφαρμοστεί στην πράξη, με πραγματικό όφελος για την πόλη, με κίνητρα στους δήμους και με ευρύ πνεύμα ωφελιμότητας του κοινωνικού συνόλου. Το κέντρο της πόλης είναι κέντρο για τα προάστια. Δεν μπορούμε να δούμε τους δήμους γύρω από τις μητροπόλεις σαν αυτόνομες, ξεχωριστές νησίδες. Η μεταφορά του συντελεστή δομήσεως πρέπει για τις μεγάλες πόλεις Αθήνα και Θεσσαλονίκη να γίνεται και στις όμορες περιφερειακές ενότητες. </w:t>
      </w:r>
    </w:p>
    <w:p w14:paraId="3F2AEE1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Θα ήθελα να σταθώ ακόμα σε δύο σημεία του νομοσχεδίου.</w:t>
      </w:r>
    </w:p>
    <w:p w14:paraId="3F2AEE1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Νομίζω, κύριε Υπουργέ, στο άρθρο 49, στο Μητρώο Μελετητών και Επιβλεπόντων Μηχανικών, ότι οι πτυχιούχοι μηχανικοί των ΤΕΙ έχουν ξεχαστεί. Δεν είναι μέλη του ΤΕΕ, αλλά είναι μέλη της ΕΕΤΕΜ.</w:t>
      </w:r>
    </w:p>
    <w:p w14:paraId="3F2AEE17" w14:textId="77777777" w:rsidR="00B65481" w:rsidRDefault="00CD7A71">
      <w:pPr>
        <w:spacing w:after="0" w:line="600" w:lineRule="auto"/>
        <w:jc w:val="both"/>
        <w:rPr>
          <w:rFonts w:eastAsia="Times New Roman" w:cs="Times New Roman"/>
          <w:szCs w:val="24"/>
        </w:rPr>
      </w:pPr>
      <w:r>
        <w:rPr>
          <w:rFonts w:eastAsia="Times New Roman" w:cs="Times New Roman"/>
          <w:szCs w:val="24"/>
        </w:rPr>
        <w:t xml:space="preserve">Έχει στείλει σε όλους μας η ΕΕΤΕΜ κάποιο σημείωμα. Αν αυτοί δεν εγγραφούν δεν θα μπορούν να ασκήσουν το επάγγελμά τους, στο πλαίσιο των επαγγελματικών δικαιωμάτων που έχουν. Καλώς ή κακώς έχουν αυτά τα επαγγελματικά δικαιώματα. Νομίζω ότι είναι άδικο να μην εγγραφούν στο δελτίο αυτό. </w:t>
      </w:r>
    </w:p>
    <w:p w14:paraId="3F2AEE1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Επίσης, ήθελα να πω ότι θα πρέπει να κάνουμε μία μείωση και στα παράβολα, όπου έχουμε ειδικές κατηγορίες πολιτών, εκείνες για παράδειγμα που έχουν μέχρι 200 ευρώ εισόδημα ανά μήνα, δηλαδή το εισόδημα αλληλεγγύης. </w:t>
      </w:r>
    </w:p>
    <w:p w14:paraId="3F2AEE1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Επιπλέον, όσον αφορά το θέμα που έθεσε η ΠΟΜΙΔΑ σε σχέση με τη συμμετοχή αυτών που αυτονομούνται από την κεντρική θέρμανση, ότι πρέπει να έχουν μία μικρή συμμετοχή στην κατανάλωση πετρελαίου, έστω στο 10% ή στο 15% της κατανάλωσης, νομίζω ότι αυτό είναι για δύο λόγους αναγκαίο: Πρώτον, γιατί σε όλους τους Κανονισμούς μέχρι τώρα προβλεπόταν συμμετοχή γύρω στο 33%. Επομένως δεν μπορείς από εκεί να πας </w:t>
      </w:r>
      <w:r>
        <w:rPr>
          <w:rFonts w:eastAsia="Times New Roman" w:cs="Times New Roman"/>
          <w:szCs w:val="24"/>
        </w:rPr>
        <w:lastRenderedPageBreak/>
        <w:t xml:space="preserve">στο μηδέν. Δεύτερον, όλο το κτήριο από άποψη μονώσεων μετρά συνολικά ως ένα κουτί και επομένως υπάρχει αλληλεπίδραση αυτών που είναι κλειστά ή αυτών που αυτονομούνται με εκείνα που λειτουργούν. Εξάλλου αν πάρα πολλοί φύγουν και μείνουν μόνο οι πιο φτωχοί, που δεν μπορούν να κάνουν αυτονόμηση, αυτοί δεν θα μπορούν να ανάψουν καθόλου κεντρική θέρμανση. </w:t>
      </w:r>
    </w:p>
    <w:p w14:paraId="3F2AEE1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F2AEE1B"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F2AEE1C" w14:textId="77777777" w:rsidR="00B65481" w:rsidRDefault="00CD7A71">
      <w:pPr>
        <w:spacing w:after="0" w:line="600" w:lineRule="auto"/>
        <w:ind w:firstLine="720"/>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 xml:space="preserve">Ο κ. Γιαννάκης, Βουλευτής της Νέας Δημοκρατίας, έχει τον λόγο. </w:t>
      </w:r>
    </w:p>
    <w:p w14:paraId="3F2AEE1D" w14:textId="77777777" w:rsidR="00B65481" w:rsidRDefault="00CD7A71">
      <w:pPr>
        <w:spacing w:after="0" w:line="600" w:lineRule="auto"/>
        <w:ind w:firstLine="720"/>
        <w:jc w:val="both"/>
        <w:rPr>
          <w:rFonts w:eastAsia="Times New Roman"/>
          <w:szCs w:val="24"/>
        </w:rPr>
      </w:pPr>
      <w:r>
        <w:rPr>
          <w:rFonts w:eastAsia="Times New Roman"/>
          <w:szCs w:val="24"/>
        </w:rPr>
        <w:t>Παρακαλώ να είστε συνεπής στην τήρηση του χρόνου.</w:t>
      </w:r>
    </w:p>
    <w:p w14:paraId="3F2AEE1E" w14:textId="77777777" w:rsidR="00B65481" w:rsidRDefault="00CD7A71">
      <w:pPr>
        <w:spacing w:after="0" w:line="600" w:lineRule="auto"/>
        <w:ind w:firstLine="720"/>
        <w:jc w:val="both"/>
        <w:rPr>
          <w:rFonts w:eastAsia="Times New Roman"/>
          <w:szCs w:val="24"/>
        </w:rPr>
      </w:pPr>
      <w:r>
        <w:rPr>
          <w:rFonts w:eastAsia="Times New Roman"/>
          <w:b/>
          <w:szCs w:val="24"/>
        </w:rPr>
        <w:t>ΣΤΕΡΓΙΟΣ ΓΙΑΝΝΑΚΗΣ:</w:t>
      </w:r>
      <w:r>
        <w:rPr>
          <w:rFonts w:eastAsia="Times New Roman"/>
          <w:szCs w:val="24"/>
        </w:rPr>
        <w:t xml:space="preserve"> Κυρία Πρόεδρε, κυρίες και κύριοι συνάδελφοι, όταν αναφερόμαστε στο περιβάλλον, είτε δομημένο είναι αυτό είτε αδόμητο, συνήθως όλοι μας δείχνουμε ευαισθησία, χρησιμοποιούμε βαρύγδουπες φράσεις, ωραία λόγια και κάνουμε θεωρητικές αναλύσεις, χωρίς οι περισσότεροι να συνειδητοποιούμε ότι είναι ο χώρος που ζούμε, </w:t>
      </w:r>
      <w:proofErr w:type="spellStart"/>
      <w:r>
        <w:rPr>
          <w:rFonts w:eastAsia="Times New Roman"/>
          <w:szCs w:val="24"/>
        </w:rPr>
        <w:t>αναπτυσσόμεθα</w:t>
      </w:r>
      <w:proofErr w:type="spellEnd"/>
      <w:r>
        <w:rPr>
          <w:rFonts w:eastAsia="Times New Roman"/>
          <w:szCs w:val="24"/>
        </w:rPr>
        <w:t xml:space="preserve">, λειτουργούμε, ότι είναι τελικά η ίδια μας η ζωή και έτσι θα έπρεπε να το αντιμετωπίζουμε. Αυτό εισαγωγικά, για να πάψει να μονοπωλείται επιλεκτικά η ευαισθησία. </w:t>
      </w:r>
    </w:p>
    <w:p w14:paraId="3F2AEE1F"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Τα λέω αυτά γιατί ο τίτλος του παρόντος νομοσχεδίου είναι πολύ φιλόδοξος, αφού υπόσχεται τον έλεγχο και την προστασία του δομημένου περιβάλλοντος. Ουσιαστικά υπόσχεται -και το ακούσαμε και από συναδέλφους της Πλειοψηφίας- την ολιστική αντιμετώπιση του προβλήματος. Όμως ούτε έλεγχος ούτε προστασία του περιβάλλοντος θα υπάρξει με τον συγκεκριμένο νόμο ούτε βεβαίως ολιστική αντιμετώπιση και θα εξηγήσω το γιατί. Βεβαίως υπάρχουν διατάξεις θετικές, όπως είναι η εισαγωγή των ηλεκτρονικών διαδικασιών, που μπορούν να ελαχιστοποιήσουν τα φαινόμενα γραφειοκρατίας και διαφθοράς. Δεν πρέπει όμως να ξεχνάμε ότι αυτές οι διαδικασίες είχαν νομοθετηθεί και στο παρελθόν επί κυβερνήσεως Σαμαρά. </w:t>
      </w:r>
    </w:p>
    <w:p w14:paraId="3F2AEE20" w14:textId="77777777" w:rsidR="00B65481" w:rsidRDefault="00CD7A71">
      <w:pPr>
        <w:spacing w:after="0" w:line="600" w:lineRule="auto"/>
        <w:ind w:firstLine="720"/>
        <w:jc w:val="both"/>
        <w:rPr>
          <w:rFonts w:eastAsia="Times New Roman"/>
          <w:szCs w:val="24"/>
        </w:rPr>
      </w:pPr>
      <w:r>
        <w:rPr>
          <w:rFonts w:eastAsia="Times New Roman"/>
          <w:szCs w:val="24"/>
        </w:rPr>
        <w:t xml:space="preserve">Το Παρατηρητήριο είναι προς τη σωστή κατεύθυνση, γιατί χρειαζόμαστε τέτοιες δομές και τέτοια παρατηρητήρια. Άλλο όμως είναι η δημιουργία ενός κεντρικού παρατηρητηρίου και τελείως διαφορετικό είναι αυτό το οποίο εισάγετε. Γιατί; Τι προτείνετε; Δεν θα αναφερθώ στο πρόχειρο της σχεδίασης, αλλά στο ότι παράλληλα με το Παρατηρητήριο δημιουργείτε </w:t>
      </w:r>
      <w:proofErr w:type="spellStart"/>
      <w:r>
        <w:rPr>
          <w:rFonts w:eastAsia="Times New Roman"/>
          <w:szCs w:val="24"/>
        </w:rPr>
        <w:t>υποπαρατηρητήρια</w:t>
      </w:r>
      <w:proofErr w:type="spellEnd"/>
      <w:r>
        <w:rPr>
          <w:rFonts w:eastAsia="Times New Roman"/>
          <w:szCs w:val="24"/>
        </w:rPr>
        <w:t xml:space="preserve">, περισσότερες επιτροπές, υποεπιτροπές, συμβούλια και </w:t>
      </w:r>
      <w:proofErr w:type="spellStart"/>
      <w:r>
        <w:rPr>
          <w:rFonts w:eastAsia="Times New Roman"/>
          <w:szCs w:val="24"/>
        </w:rPr>
        <w:lastRenderedPageBreak/>
        <w:t>υποσυμβούλια</w:t>
      </w:r>
      <w:proofErr w:type="spellEnd"/>
      <w:r>
        <w:rPr>
          <w:rFonts w:eastAsia="Times New Roman"/>
          <w:szCs w:val="24"/>
        </w:rPr>
        <w:t xml:space="preserve">. Αυξάνετε για τη συγκεκριμένη δομή τη γραφειοκρατία και την αλληλοεπικάλυψη αρμοδιοτήτων. Είναι χαρακτηριστικό ότι για να υλοποιηθούν οι στόχοι σας χρειάζονται εβδομήντα εννιά νέες υπηρεσίες Ελέγχου Δόμησης και Παρατηρητηρίου, συνολικά εξήντα οκτώ συμβούλια αρχιτεκτόνων και δεκατέσσερις επιτροπές προσβασιμότητας. </w:t>
      </w:r>
    </w:p>
    <w:p w14:paraId="3F2AEE21" w14:textId="77777777" w:rsidR="00B65481" w:rsidRDefault="00CD7A71">
      <w:pPr>
        <w:spacing w:after="0" w:line="600" w:lineRule="auto"/>
        <w:ind w:firstLine="720"/>
        <w:jc w:val="both"/>
        <w:rPr>
          <w:rFonts w:eastAsia="Times New Roman"/>
          <w:szCs w:val="24"/>
        </w:rPr>
      </w:pPr>
      <w:r>
        <w:rPr>
          <w:rFonts w:eastAsia="Times New Roman"/>
          <w:szCs w:val="24"/>
        </w:rPr>
        <w:t xml:space="preserve">Οι συνάδελφοί μου μηχανικοί που θα εμπλακούν σε αυτή τη διαδικασία δεν θα έχουν αποζημίωση, δεν θα χρειαστούν υλικοτεχνικό εξοπλισμό για την άσκηση των καθηκόντων τους; Ποια είναι η δαπάνη που θα προκύψει; Δεν μας το λέτε. Σε μια εποχή που όλοι εδώ μέσα συμφωνούμε ότι οι κρατικές δαπάνες επιβάλλεται να μειωθούν, προκειμένου κάποια στιγμή να μειωθεί η φορολογική λαίλαπα κατά των πολιτών, εσείς με διάφορα τερτίπια τις διογκώνετε. Ζητάτε από τους πολίτες άμεσα να πληρώσουν είτε για τη νομιμοποίηση του αυθαιρέτου τους είτε για την ταυτότητα του κτηρίου, ενώ ως κράτος τις δικές σας υποχρεώσεις τις παραπέμπετε στο άδηλο μέλλον. Και το λέω αυτό γιατί δεν υπάρχουν δεσμευτικά χρονοδιαγράμματα, δεν υπάρχουν αναλογιστικές μελέτες, δεν υπάρχει </w:t>
      </w:r>
      <w:proofErr w:type="spellStart"/>
      <w:r>
        <w:rPr>
          <w:rFonts w:eastAsia="Times New Roman"/>
          <w:szCs w:val="24"/>
        </w:rPr>
        <w:t>λογιστικοποίηση</w:t>
      </w:r>
      <w:proofErr w:type="spellEnd"/>
      <w:r>
        <w:rPr>
          <w:rFonts w:eastAsia="Times New Roman"/>
          <w:szCs w:val="24"/>
        </w:rPr>
        <w:t xml:space="preserve"> των κρατικών υποχρεώσεων. </w:t>
      </w:r>
    </w:p>
    <w:p w14:paraId="3F2AEE22" w14:textId="77777777" w:rsidR="00B65481" w:rsidRDefault="00CD7A71">
      <w:pPr>
        <w:spacing w:after="0" w:line="600" w:lineRule="auto"/>
        <w:ind w:firstLine="720"/>
        <w:jc w:val="both"/>
        <w:rPr>
          <w:rFonts w:eastAsia="Times New Roman" w:cs="Times New Roman"/>
          <w:szCs w:val="24"/>
        </w:rPr>
      </w:pPr>
      <w:r>
        <w:rPr>
          <w:rFonts w:eastAsia="Times New Roman"/>
          <w:szCs w:val="24"/>
        </w:rPr>
        <w:lastRenderedPageBreak/>
        <w:t xml:space="preserve">Σχηματικά αναφέρω ότι για την εφαρμογή αυτού του νόμου απαιτείται η έκδοση είκοσι επτά υπουργικών αποφάσεων, δεκατεσσάρων κοινών υπουργικών αποφάσεων, ενός προεδρικού διατάγματος και αμέτρητων απαραίτητων εγκυκλίων για την πλήρη εφαρμογή των διατάξεων. </w:t>
      </w:r>
    </w:p>
    <w:p w14:paraId="3F2AEE2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Μεταφέρετε πρόσθετες υποχρεώσεις στους δήμους και στις περιφέρειες και με την πρώτη ματιά, καλά κάνετε στο πλαίσιο της αποκέντρωσης των εξουσιών και της ενίσχυσης των δραστηριοτήτων τους, όμως δεν τους εξασφαλίζετε τους απαιτούμενους πόρους.</w:t>
      </w:r>
    </w:p>
    <w:p w14:paraId="3F2AEE2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Πιστεύετε ειλικρινά ότι όσα χρήματα μαζευτούν από τις τακτοποιήσεις θα πάνε στους δήμους, στην περιφέρεια και στο Πράσινο Ταμείο; Είναι ουτοπία, όταν έχετε ξύσει και τον πάτο των διαθέσιμων οικονομικών της τοπικής αυτοδιοίκησης, των νοσοκομείων και σχεδόν όλων των φορέων και τα οποιαδήποτε διαθέσιμα τα έχετε μεταφέρει στην Τράπεζα της Ελλάδος. Με κάθε τρόπο, επιδιώκετε την κεντρική και απολύτως ελεγχόμενη διαχείριση σε όλους τους τομείς της δημόσιας ζωής. </w:t>
      </w:r>
    </w:p>
    <w:p w14:paraId="3F2AEE2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Για τη δημιουργία της Τράπεζας Γης και τις ρυθμίσεις για τη μεταφορά συντελεστή, έχω να κάνω δύο παρατηρήσεις: Πρώτον, ότι το πλαίσιο για τη δημιουργία της είχε μπει με τον ν.4178/2013 και δεύτερον, ότι το σύστημα πρέπει να είναι ηλεκτρονικό και απρόσωπο, για να εξαλειφθεί οποιαδήποτε δυνατότητα χειραγώγησης, διαφθοράς και συμφωνιών κάτω από το τραπέζι.</w:t>
      </w:r>
    </w:p>
    <w:p w14:paraId="3F2AEE2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Τώρα, για την ταυτότητα κτηρίου: Ο κλάδος της οικοδομής στο σύνολό του έχει ουσιαστικά τελειώσει στα χρόνια της κρίσης. Ολόκληρες κατηγορίες εργαζομένων έχουν οδηγηθεί στην ανεργία και στην απόγνωση. Αντέχει η οικοδομή περισσότερους φόρους; Στους ιδιοκτήτες, αφού έχουν δηλώσει το ακίνητο στο Κτηματολόγιο, στο Ε9, έχουν εκδώσει ενεργειακό πιστοποιητικό, έχουν πληρώσει ΕΝΦΙΑ -αυτόν, φυσικά, που θα καταργούσατε- δυσθεώρητους φόρους, τώρα με αυτό το νομοσχέδιο τούς προσθέτετε και την ταυτότητα του κτηρίου. </w:t>
      </w:r>
    </w:p>
    <w:p w14:paraId="3F2AEE2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Δημιουργείτε προβλήματα, όχι μόνο στη σύνταξη συμβολαίων, αλλά ακόμη και στα μισθωτήρια, αφού προβλέπετε, όχι μόνο την αρχική επιθεώρηση και την καταγραφή όλων των οικοδομών της χώρας, αλλά και τον υποχρεωτικό επανέλεγχο κάθε </w:t>
      </w:r>
      <w:r>
        <w:rPr>
          <w:rFonts w:eastAsia="Times New Roman" w:cs="Times New Roman"/>
          <w:szCs w:val="24"/>
        </w:rPr>
        <w:lastRenderedPageBreak/>
        <w:t xml:space="preserve">πέντε χρόνια. Άρα, νέα τέλη, νέες πληρωμές, νέες αμοιβές, νέες επιβαρύνσεις. </w:t>
      </w:r>
    </w:p>
    <w:p w14:paraId="3F2AEE2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ηλεκτρονική έκδοση αδειών είχε ήδη θεσμοθετηθεί το Νοέμβριο του 2014 επί κυβερνήσεως Σαμαρά και έμενε μόνο η υπογραφή. Το Τεχνικό Επιμελητήριο είχε ήδη έτοιμο το ηλεκτρονικό σύστημα και μπορούσε να το λειτουργήσει άμεσα. Υπήρξαν τριάντα δύο χαμένοι μήνες. Μακάρι να προχωρήσει, έστω και τώρα, χωρίς καθυστερήσεις. </w:t>
      </w:r>
    </w:p>
    <w:p w14:paraId="3F2AEE2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Όσον αφορά την τακτοποίηση των αυθαιρέτων, μολονότι υπάρχουν και διατάξεις θετικές, που λύνουν κάποια προβλήματα, παραμένει το σημαντικότερο ως διαπίστωση: Όλες αυτές οι επιβαρύνσεις που έχουν πέσει στις πλάτες των πολιτών έχουν μηδενίσει το ενδιαφέρον και την οικονομική δυνατότητα των πολιτών για την νομιμοποίηση τυχόν αυθαίρετων κατασκευών στα ακίνητά τους, όσες χαριστικές διατάξεις και αν θεσπίσουμε.</w:t>
      </w:r>
    </w:p>
    <w:p w14:paraId="3F2AEE2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υπάρχουν και αυθαίρετα, τα οποία δεν οφείλονται στους οικοπεδούχους και στους ιδιοκτήτες, αλλά οφείλονται στις κακώς </w:t>
      </w:r>
      <w:proofErr w:type="spellStart"/>
      <w:r>
        <w:rPr>
          <w:rFonts w:eastAsia="Times New Roman" w:cs="Times New Roman"/>
          <w:szCs w:val="24"/>
        </w:rPr>
        <w:t>εκδοθείσες</w:t>
      </w:r>
      <w:proofErr w:type="spellEnd"/>
      <w:r>
        <w:rPr>
          <w:rFonts w:eastAsia="Times New Roman" w:cs="Times New Roman"/>
          <w:szCs w:val="24"/>
        </w:rPr>
        <w:t xml:space="preserve"> άδειες από τις πολεοδομίες. Σε αυτή την περίπτωση, με τα πρόστιμα τι θα κάνετε; Αφήστε που δημιουργεί πολίτες δύο ταχυτήτων, αυτούς που είχαν ενταχθεί </w:t>
      </w:r>
      <w:r>
        <w:rPr>
          <w:rFonts w:eastAsia="Times New Roman" w:cs="Times New Roman"/>
          <w:szCs w:val="24"/>
        </w:rPr>
        <w:lastRenderedPageBreak/>
        <w:t xml:space="preserve">σύμφωνα με την προηγούμενη νομοθεσία και πλήρωσαν περισσότερα και σε λιγότερες δόσεις και αυτούς που θα ενταχθούν τώρα. Μια δίκαιη αντιμετώπιση θα ήταν αν η διαφορά συμψηφιζόταν με τον ΕΝΦΙΑ ή με άλλες φορολογικές υποχρεώσεις των πολιτών. </w:t>
      </w:r>
    </w:p>
    <w:p w14:paraId="3F2AEE2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Πολλές διατάξεις του παρόντος νομοσχεδίου θα αποδειχθούν ανεφάρμοστες και αναποτελεσματικές και το πιο πιθανό είναι να συνεχίσουμε να δημιουργούμε προβλήματα, όπως στο παρελθόν, και θα συνεχίσουν γι’ αυτόν τον λόγο να διαμαρτύρονται κι οι επόμενες γενιές.</w:t>
      </w:r>
    </w:p>
    <w:p w14:paraId="3F2AEE2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F2AEE2D"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F2AEE2E"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τον λόγο έχει ο κύριος Υπουργός.</w:t>
      </w:r>
    </w:p>
    <w:p w14:paraId="3F2AEE2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Κύριε Σταθάκη, έχετε τον λόγο για είκοσι λεπτά, αντί δεκαοκτώ, που κανονικά δικαιούστε, επειδή έχετε να μιλήσετε και για τις τροπολογίες, με την ελπίδα όμως να μην τα εξαντλήσετε.</w:t>
      </w:r>
    </w:p>
    <w:p w14:paraId="3F2AEE30"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Εντάξει. Ευχαριστώ, κυρία Πρόεδρε.</w:t>
      </w:r>
    </w:p>
    <w:p w14:paraId="3F2AEE3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νομοσχέδιο που φέρνουμε για ψήφιση δεν είναι ένα ακόμη νομοσχέδιο για τα αυθαίρετα, στη λογική όσων προηγήθηκαν, τα οποία έχουν γνωστά αποτελέσματα και δεν θέλω να σταθώ κριτικά απέναντι σε αυτά. Διαφοροποιείται σε θέματα ουσίας, φιλοσοφίας και στόχευσης. Πρώτον, εισάγει πολύ σημαντικές τομές για τη συνολική αντιμετώπιση ενός προβλήματος, είναι μέρος μιας ευρύτερης στρατηγικής που επιχειρείται από την πλευρά της Κυβέρνησης.</w:t>
      </w:r>
    </w:p>
    <w:p w14:paraId="3F2AEE3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Εντάσσεται, λοιπόν, πρώτον -και έτσι πρέπει να το αντιμετωπίσουμε- στο νομοσχέδιο για τον χωροταξικό σχεδιασμό, που ψηφίσαμε λίγο πριν από τα Χριστούγεννα, το οποίο ορίζει ότι οι δήμοι αναλαμβάνουν την κατάρτιση τοπικών χωρικών σχεδίων. Αυτό θα είναι η βάση του χωροταξικού σχεδιασμού της Ελλάδας τα επόμενα χρόνια. Οι δήμοι με τη σημερινή τους μορφή καλύπτουν το 100% της επικράτειας και ταυτόχρονα, δημιουργούν ένα νέο δυναμικό πλαίσιο, μέσα στο οποίο μπορούν να αντιμετωπιστούν και θέματα που υπάρχουν στο παρόν νομοσχέδιο -η Τράπεζα Γης και πολλά άλλα θέματα-δημιουργώντας άλλες δυνατότητες στους δήμους να προχωρήσουν σε αυτές τις τομές. </w:t>
      </w:r>
    </w:p>
    <w:p w14:paraId="3F2AEE3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Συνδέεται, επίσης, με την ανάρτηση των δασικών χαρτών, μια πράξη που προχώρησε αυτή η Κυβέρνηση και η οποία οριοθετεί οριστικά το δασικό δυναμικό της χώρας. Εντάσσεται σε αυτό που επίκειται και θα ακολουθήσει, την οριοθέτηση του αιγιαλού, των παραλιών κ.λπ.. Άρα, εντάσσεται στο κτηματολόγιο και στο νομοσχέδιο που άμεσα θα έρθει στη Βουλή για τον ενιαίο φορέα του κτηματολογίου που θα ενσωματώσει τους σημερινούς θεσμούς του Κτηματολογίου και των υποθηκοφυλακείων και θα δημιουργήσει ένα νέο πεδίο για την ολοκλήρωση του Κτηματολογίου, με τον φιλόδοξο στόχο που έχουμε, το 2020 να καλύπτεται το 70% της επικράτειας. Συνεπώς, είναι μέρος ενός σχεδίου, το οποίο έχει πολύ συγκροτημένα βήματα, στοιχεία, νομοθετήματα και με αυτή τη φιλοσοφία θα ήθελα να αντιμετωπίσουμε και το παρόν νομοσχέδιο. </w:t>
      </w:r>
    </w:p>
    <w:p w14:paraId="3F2AEE3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κάνει δύο πράγματα. Το πρώτο πράγμα: Οριοθετεί πώς γίνεται 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και ελέγχου. Αυτό εισάγει πολλές καινοτομίες και θα σταθώ αρκετά σε αυτό. Το δεύτερο πράγμα: Τακτοποιεί το θέμα των αυθαιρέτων, κρατώντας αρκετές από τις διατάξεις του προηγούμενου νόμου -</w:t>
      </w:r>
      <w:r>
        <w:rPr>
          <w:rFonts w:eastAsia="Times New Roman" w:cs="Times New Roman"/>
          <w:szCs w:val="24"/>
        </w:rPr>
        <w:lastRenderedPageBreak/>
        <w:t xml:space="preserve">δεν νομίζω ότι αυτό είναι πεδίο αντιπαράθεσης- και προσπαθώντας να βελτιώσει μια σειρά από θέματα, σε σχέση με τον προηγούμενο νόμο. </w:t>
      </w:r>
    </w:p>
    <w:p w14:paraId="3F2AEE3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Να μείνω στο πρώτο θέμα, στο τι καινοτομίες εισάγει, όσον αφορά 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Η πρώτη και βασική τομή: Για πρώτη φορά γίνεται διάκριση, διαχωρισμός της αρχής που εκδίδει την οικοδομική άδεια -οι πολεοδομίες των δήμων- από την αρχή, που ελέγχει τη εφαρμογή και τη διαδικασία αυτή. Άρα, διαχωρίζεται η </w:t>
      </w:r>
      <w:proofErr w:type="spellStart"/>
      <w:r>
        <w:rPr>
          <w:rFonts w:eastAsia="Times New Roman" w:cs="Times New Roman"/>
          <w:szCs w:val="24"/>
        </w:rPr>
        <w:t>αδειοδότηση</w:t>
      </w:r>
      <w:proofErr w:type="spellEnd"/>
      <w:r>
        <w:rPr>
          <w:rFonts w:eastAsia="Times New Roman" w:cs="Times New Roman"/>
          <w:szCs w:val="24"/>
        </w:rPr>
        <w:t xml:space="preserve"> από τον έλεγχο. Αυτό είναι βασική τομή. </w:t>
      </w:r>
    </w:p>
    <w:p w14:paraId="3F2AEE3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δεύτερη αρμοδιότητα μεταφέρεται στα παρατηρητήρια. Θα σταθώ στη συνέχεια και στην κριτική που ασκήθηκε, περί νέων γραφειοκρατικών δομών, αλλά στην αφετηρία πρέπει να είναι σαφές. Όσον αφορά τον φορέα που είχε και τις δύο αρμοδιότητες και που θεωρούμε ότι είχε διάφορα προβλήματα, το βήμα του διαχωρισμού ανάμεσα στην </w:t>
      </w:r>
      <w:proofErr w:type="spellStart"/>
      <w:r>
        <w:rPr>
          <w:rFonts w:eastAsia="Times New Roman" w:cs="Times New Roman"/>
          <w:szCs w:val="24"/>
        </w:rPr>
        <w:t>αδειοδότηση</w:t>
      </w:r>
      <w:proofErr w:type="spellEnd"/>
      <w:r>
        <w:rPr>
          <w:rFonts w:eastAsia="Times New Roman" w:cs="Times New Roman"/>
          <w:szCs w:val="24"/>
        </w:rPr>
        <w:t xml:space="preserve"> και στον έλεγχο δημιουργεί ένα πολύ πιο αξιόπιστο τρόπο λειτουργίας της πολεοδομικής μας νομοθεσίας. </w:t>
      </w:r>
    </w:p>
    <w:p w14:paraId="3F2AEE3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κάνει, είναι ότι απλοποιεί υπερβολικά τη διαδικασία έκδοσης και ελέγχου των αδειών δόμησης. Τι κάνει, </w:t>
      </w:r>
      <w:r>
        <w:rPr>
          <w:rFonts w:eastAsia="Times New Roman" w:cs="Times New Roman"/>
          <w:szCs w:val="24"/>
        </w:rPr>
        <w:lastRenderedPageBreak/>
        <w:t xml:space="preserve">ουσιαστικά; Λέει ότι στην Πολεοδομία υποβάλλονται μια σειρά από έγγραφα. Αυτό δημιουργεί εντός μήνα τις απαραίτητες προϋποθέσεις, για να ξεκινήσει η διαδικασία κατασκευής. Στη συνέχεια, ο έλεγχος της διαδικασίας κατασκευής, όσον αφορά τη συμβατότητα του κτηρίου, με αυτό το οποίο υποσχέθηκε στην Πολεοδομία αυτός που το φτιάχνει, γίνεται από ιδιώτες μηχανικούς, που είναι, όμως, στο μητρώο των ελεγκτών δομημένου περιβάλλοντος, σε διάφορα στάδια και από εκεί και πέρα, η αρχή που εξέδωσε την άδεια χρησιμοποιεί την πάγια τακτική του δειγματοληπτικού ελέγχου. Είναι θέμα, λοιπόν, του Παρατηρητηρίου, που από εκεί και πέρα, ασκεί τον έλεγχο, για να εντοπίσει τη συμβατότητα ή μη με την κείμενη νομοθεσία, να εντοπίσει τα αυθαίρετα, να τα χαρακτηρίσει, να επιβάλει τα πρόστιμα </w:t>
      </w:r>
      <w:proofErr w:type="spellStart"/>
      <w:r>
        <w:rPr>
          <w:rFonts w:eastAsia="Times New Roman" w:cs="Times New Roman"/>
          <w:szCs w:val="24"/>
        </w:rPr>
        <w:t>κ.ο.κ.</w:t>
      </w:r>
      <w:proofErr w:type="spellEnd"/>
      <w:r>
        <w:rPr>
          <w:rFonts w:eastAsia="Times New Roman" w:cs="Times New Roman"/>
          <w:szCs w:val="24"/>
        </w:rPr>
        <w:t xml:space="preserve">. Άρα, αυτός ο διαχωρισμός είναι ουσιαστικός. </w:t>
      </w:r>
    </w:p>
    <w:p w14:paraId="3F2AEE3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Ανοίγω μια παρένθεση, για να σταθώ στην κριτική που ασκείται για το εάν και κατά πόσον αυτή η απλοποίηση της διαδικασίας θα </w:t>
      </w:r>
      <w:proofErr w:type="spellStart"/>
      <w:r>
        <w:rPr>
          <w:rFonts w:eastAsia="Times New Roman" w:cs="Times New Roman"/>
          <w:szCs w:val="24"/>
        </w:rPr>
        <w:t>παράξει</w:t>
      </w:r>
      <w:proofErr w:type="spellEnd"/>
      <w:r>
        <w:rPr>
          <w:rFonts w:eastAsia="Times New Roman" w:cs="Times New Roman"/>
          <w:szCs w:val="24"/>
        </w:rPr>
        <w:t xml:space="preserve"> νέα γενιά αυθαιρέτων. </w:t>
      </w:r>
    </w:p>
    <w:p w14:paraId="3F2AEE3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Πρώτον, ο μηχανικός, ο οποίος αναλαμβάνει την άδεια φέρει ευθύνη. Φέρει ευθύνη ο ίδιος και η μη τήρηση των προβλε</w:t>
      </w:r>
      <w:r>
        <w:rPr>
          <w:rFonts w:eastAsia="Times New Roman" w:cs="Times New Roman"/>
          <w:szCs w:val="24"/>
        </w:rPr>
        <w:lastRenderedPageBreak/>
        <w:t xml:space="preserve">πόμενων διαδικασιών οδηγεί σε παραπτώματα, για τα οποία υπάρχει μια συγκεκριμένη διοικητική διαδικασία απέναντι στον μηχανικό. Άρα, ο μηχανικός φέρει την ευθύνη ότι θα τηρήσει αυτό για το οποίο έχει </w:t>
      </w:r>
      <w:proofErr w:type="spellStart"/>
      <w:r>
        <w:rPr>
          <w:rFonts w:eastAsia="Times New Roman" w:cs="Times New Roman"/>
          <w:szCs w:val="24"/>
        </w:rPr>
        <w:t>αδειοδοτηθεί</w:t>
      </w:r>
      <w:proofErr w:type="spellEnd"/>
      <w:r>
        <w:rPr>
          <w:rFonts w:eastAsia="Times New Roman" w:cs="Times New Roman"/>
          <w:szCs w:val="24"/>
        </w:rPr>
        <w:t xml:space="preserve">. </w:t>
      </w:r>
    </w:p>
    <w:p w14:paraId="3F2AEE3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Δεύτερον, εάν υπάρχει ασάφεια, οποιαδήποτε ασάφεια ή ανασφάλεια όσον αφορά το ποιες πρέπει να είναι οι προδιαγραφές του κτηρίου στη συγκεκριμένη περιοχή, τη συγκεκριμένη χρονική στιγμή, υπάρχει ο μηχανισμός της προέγκρισης. Μπορείς, δηλαδή, να απευθυνθείς στην Πολεοδομία να </w:t>
      </w:r>
      <w:proofErr w:type="spellStart"/>
      <w:r>
        <w:rPr>
          <w:rFonts w:eastAsia="Times New Roman" w:cs="Times New Roman"/>
          <w:szCs w:val="24"/>
        </w:rPr>
        <w:t>προεγκρίνει</w:t>
      </w:r>
      <w:proofErr w:type="spellEnd"/>
      <w:r>
        <w:rPr>
          <w:rFonts w:eastAsia="Times New Roman" w:cs="Times New Roman"/>
          <w:szCs w:val="24"/>
        </w:rPr>
        <w:t xml:space="preserve"> αυτό, το οποίο θεωρείται ότι πρέπει να κατασκευαστεί.</w:t>
      </w:r>
    </w:p>
    <w:p w14:paraId="3F2AEE3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Τρίτον, υπάρχουν πολλές ασφαλιστικές δικλίδες. Επαναλαμβάνω, είναι οι διαδοχικοί έλεγχοι, δειγματοληπτικοί και άλλοι, οι οποίοι αποτρέπουν την ιδέα ότι η απλοποίηση ταυτίζεται με την παραγωγή αυθαιρέτων. Ίσα - ίσα, το αντίθετο, θεωρούμε ότι η απλοποίηση θα αποδυναμώσει αυτή τη δυνατότητα, ενεργοποιώντας πλέον πολύ περισσότερους θεσμούς και μηχανισμούς, οι οποίοι θα αντιμετωπίσουν αυτό το πρόβλημα.</w:t>
      </w:r>
    </w:p>
    <w:p w14:paraId="3F2AEE3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τρίτη καινοτομία αφορά τα νέα θεσμικά εργαλεία, τα οποία εισάγει, όπως είναι η Τράπεζα Δικαιωμάτων Δόμησης και Κοινοχρήστων Χώρων. Επαναλαμβάνω ότι την Τράπεζα πρέπει </w:t>
      </w:r>
      <w:r>
        <w:rPr>
          <w:rFonts w:eastAsia="Times New Roman" w:cs="Times New Roman"/>
          <w:szCs w:val="24"/>
        </w:rPr>
        <w:lastRenderedPageBreak/>
        <w:t xml:space="preserve">να τη δούμε πλέον στο διευρυμένο πλαίσιο, που δίνουν οι δυνατότητες των δήμων, που είναι ευρύτεροι δήμοι, είναι αστικές, αγροτικές περιοχές </w:t>
      </w:r>
      <w:proofErr w:type="spellStart"/>
      <w:r>
        <w:rPr>
          <w:rFonts w:eastAsia="Times New Roman" w:cs="Times New Roman"/>
          <w:szCs w:val="24"/>
        </w:rPr>
        <w:t>κ.ο.κ.</w:t>
      </w:r>
      <w:proofErr w:type="spellEnd"/>
      <w:r>
        <w:rPr>
          <w:rFonts w:eastAsia="Times New Roman" w:cs="Times New Roman"/>
          <w:szCs w:val="24"/>
        </w:rPr>
        <w:t xml:space="preserve">. Αναγνωρίζουμε το πρόβλημα, που υπάρχει και επισημάνθηκε για την Αττική και τη Θεσσαλονίκη, καθώς η Τράπεζα Δικαιωμάτων οφείλει να αναζητά χώρους και ταυτόχρονα, να κατανέμει δικαιώματα εντός του δήμου. </w:t>
      </w:r>
    </w:p>
    <w:p w14:paraId="3F2AEE3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Η δεύτερη καινοτομία, το δεύτερο θεσμικό εργαλείο, είναι η ηλεκτρονική ταυτότητα του κτηρίου και η ηλεκτρονική καταγραφή των αυθαιρέτων, που έχουν κατασκευαστεί μετά την 28</w:t>
      </w:r>
      <w:r>
        <w:rPr>
          <w:rFonts w:eastAsia="Times New Roman" w:cs="Times New Roman"/>
          <w:szCs w:val="24"/>
          <w:vertAlign w:val="superscript"/>
        </w:rPr>
        <w:t>η</w:t>
      </w:r>
      <w:r>
        <w:rPr>
          <w:rFonts w:eastAsia="Times New Roman" w:cs="Times New Roman"/>
          <w:szCs w:val="24"/>
        </w:rPr>
        <w:t xml:space="preserve"> Ιουλίου 2011, ημερομηνία, τομή στην οποία </w:t>
      </w:r>
      <w:proofErr w:type="spellStart"/>
      <w:r>
        <w:rPr>
          <w:rFonts w:eastAsia="Times New Roman" w:cs="Times New Roman"/>
          <w:szCs w:val="24"/>
        </w:rPr>
        <w:t>οριοθετείται</w:t>
      </w:r>
      <w:proofErr w:type="spellEnd"/>
      <w:r>
        <w:rPr>
          <w:rFonts w:eastAsia="Times New Roman" w:cs="Times New Roman"/>
          <w:szCs w:val="24"/>
        </w:rPr>
        <w:t xml:space="preserve"> το πριν και το μετά.</w:t>
      </w:r>
    </w:p>
    <w:p w14:paraId="3F2AEE3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σταθώ λίγο στις τομές και την έννοια του Παρατηρητηρίου Δομημένου Περιβάλλοντος. Το Παρατηρητήριο Δομημένου Περιβάλλοντος είναι ένας νέος θεσμός, μηχανισμός παρακολούθησης, καταγραφής, ελέγχου, λήψης μέτρων για την προστασία του δομημένου περιβάλλοντος και, όπως ξέρετε, το δομούμε σε τρία επίπεδα: Στο επίπεδο της, πάλαι ποτέ, νομαρχίας, στο επίπεδο της περιφέρειας και στο Υπουργείο Περιβάλλοντος και Ενέργειας. Για το τελευταίο κομμάτι είναι επειδή θέλουμε να αποκεντρώσουμε τις δραστηριότητες, αλλά να διατηρήσουμε και τη </w:t>
      </w:r>
      <w:r>
        <w:rPr>
          <w:rFonts w:eastAsia="Times New Roman" w:cs="Times New Roman"/>
          <w:szCs w:val="24"/>
        </w:rPr>
        <w:lastRenderedPageBreak/>
        <w:t xml:space="preserve">συνταγματική επιταγή, όσον αφορά αυτή την αρμοδιότητα, η οποία ανήκει στο κεντρικό κράτος. Άρα, το παρατηρητήριο στο ΥΠΕΝ παραμένει ως βασικός θεσμός και ταυτόχρονα αποκεντρώνουμε κατά το μέγιστο δυνατό επίπεδο στην περιφέρεια και στο επίπεδο της περιφερειακής ενότητας τη λειτουργία των παρατηρητηρίων. </w:t>
      </w:r>
    </w:p>
    <w:p w14:paraId="3F2AEE3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ίδιο κάνουμε -αποκεντρωτική είναι η διάθεση- και στα συμβούλια αρχιτεκτονικής. Θα έλεγα ότι αυτό το κάναμε με προτροπή του ενός και μοναδικού ή του συγκεντρωτικού συστήματος, που είχαμε στο παρελθόν. Μας έστειλαν τα στατιστικά στοιχεία, πόσο παίρνει στο Κεντρικό Συμβούλιο, το ΚΕΣΥΠΟΔΑ, για να χειριστεί υποθέσεις στην Αττική, στα νησιά, στην υπόλοιπη Ελλάδα και θεωρήσαμε ότι αυτή η στατιστική, που λέει ότι από δυόμισι έως </w:t>
      </w:r>
      <w:proofErr w:type="spellStart"/>
      <w:r>
        <w:rPr>
          <w:rFonts w:eastAsia="Times New Roman" w:cs="Times New Roman"/>
          <w:szCs w:val="24"/>
        </w:rPr>
        <w:t>εντεκάμισι</w:t>
      </w:r>
      <w:proofErr w:type="spellEnd"/>
      <w:r>
        <w:rPr>
          <w:rFonts w:eastAsia="Times New Roman" w:cs="Times New Roman"/>
          <w:szCs w:val="24"/>
        </w:rPr>
        <w:t xml:space="preserve"> χρόνια είναι ο μέσος όρος χειρισμού θεμάτων, είναι υπερβολική. Γι’ αυτό και κάναμε την αποκέντρωση στα περιφερειακά, συγκροτούμε δηλαδή περιφερειακά, τα οποία θα διαχειριστούν έναν μεγάλο όγκο υποθέσεων και θεμάτων, για τα οποία δεν υπάρχει λόγος να επιβαρύνεται το Κεντρικό Συμβούλιο και να δημιουργεί τόσο μεγάλη χρονική καθυστέρηση. </w:t>
      </w:r>
      <w:r>
        <w:rPr>
          <w:rFonts w:eastAsia="Times New Roman" w:cs="Times New Roman"/>
          <w:szCs w:val="24"/>
        </w:rPr>
        <w:lastRenderedPageBreak/>
        <w:t xml:space="preserve">Άρα, η κεντρική ιδέα παραμένει και στο Παρατηρητήριο Δομημένου Περιβάλλοντος και στα συμβούλια και μεγιστοποιούμε την αποκέντρωση. </w:t>
      </w:r>
    </w:p>
    <w:p w14:paraId="3F2AEE40" w14:textId="77777777" w:rsidR="00B65481" w:rsidRDefault="00CD7A71">
      <w:pPr>
        <w:spacing w:after="0" w:line="600" w:lineRule="auto"/>
        <w:ind w:firstLine="851"/>
        <w:jc w:val="both"/>
        <w:rPr>
          <w:rFonts w:eastAsia="Times New Roman"/>
          <w:bCs/>
          <w:shd w:val="clear" w:color="auto" w:fill="FFFFFF"/>
        </w:rPr>
      </w:pPr>
      <w:r>
        <w:rPr>
          <w:rFonts w:eastAsia="Times New Roman"/>
          <w:szCs w:val="24"/>
        </w:rPr>
        <w:t xml:space="preserve">Απαντάω και στο ερώτημα αν φτιάχνουμε περισσότερη ή λιγότερη γραφειοκρατία. Η απάντηση </w:t>
      </w:r>
      <w:r>
        <w:rPr>
          <w:rFonts w:eastAsia="Times New Roman"/>
          <w:bCs/>
        </w:rPr>
        <w:t>είναι</w:t>
      </w:r>
      <w:r>
        <w:rPr>
          <w:rFonts w:eastAsia="Times New Roman"/>
          <w:szCs w:val="24"/>
        </w:rPr>
        <w:t xml:space="preserve"> ότι η αποκέντρωση αυτή έρχεται να λύσει το πρόβλημα της πολύχρονης γραφειοκρατίας</w:t>
      </w:r>
      <w:r>
        <w:rPr>
          <w:rFonts w:eastAsia="Times New Roman"/>
          <w:bCs/>
          <w:shd w:val="clear" w:color="auto" w:fill="FFFFFF"/>
        </w:rPr>
        <w:t xml:space="preserve"> και όχι να προσθέσει θεσμούς, υπαλλήλους ή δαπάνες. </w:t>
      </w:r>
    </w:p>
    <w:p w14:paraId="3F2AEE41"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Ο τρόπος που θα καλυφθούν οι ανάγκες σε προσωπικό θα προκύψει από αποδυνάμωση της αποκεντρωμένης διοίκησης με μεταφορά προσωπικού και ούτω καθεξής. </w:t>
      </w:r>
    </w:p>
    <w:p w14:paraId="3F2AEE42"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Για τους πόρους, όπως προβλέπει ο νόμος, μια μεγάλη εισροή θα προέλθει από τα πρόστιμα στις αυθαίρετες κατασκευές. Προβλέπεται πως οι πόροι θα πάνε στην περιφέρεια, στον δήμο και το υπόλοιπο θα πάει στο Πράσινο Ταμείο. </w:t>
      </w:r>
    </w:p>
    <w:p w14:paraId="3F2AEE43"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Η Τράπεζα Δικαιωμάτων δημιουργείται ως ψηφιακή εφαρμογή από το ΥΠΕΝ. Ο βασικός σκοπός είναι να διαχειριστεί δικαιώματα δόμησης για την προστασία του περιβάλλοντος, φυσικά, και του δημοσίου συμφέροντος, αλλά αυτά τα δικαιώματα προκύπτουν από την αντιστοίχιση τίτλων μεταφοράς συντελεστή </w:t>
      </w:r>
      <w:r>
        <w:rPr>
          <w:rFonts w:eastAsia="Times New Roman"/>
          <w:bCs/>
          <w:shd w:val="clear" w:color="auto" w:fill="FFFFFF"/>
        </w:rPr>
        <w:lastRenderedPageBreak/>
        <w:t xml:space="preserve">δόμησης με τίτλους εισφοράς περιβαλλοντικού ισοζυγίου, που έχουν προκύψει από περιβαλλοντικές και χωρικές ρυθμίσεις. </w:t>
      </w:r>
    </w:p>
    <w:p w14:paraId="3F2AEE44"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Άρα, η κεντρική επιδίωξη είναι να δημιουργηθεί, φυσικά, ελεύθερος κοινόχρηστος χώρος, εκεί που επιβάλλεται, να διατηρηθούν και να αποκατασταθούν κτήρια πολιτιστικής κληρονομιάς -το βασικό- και να επιτευχθεί η αναβάθμιση των πολεοδομικά και περιβαλλοντικά επιβαρυμένων περιοχών. </w:t>
      </w:r>
    </w:p>
    <w:p w14:paraId="3F2AEE45"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Τώρα, η ηλεκτρονική ταυτότητα κτηρίου -να το αποσαφηνίσουμε για μια ακόμη φορά- δεν είναι υποχρεωτική. Η ηλεκτρονική ταυτότητα κτηρίου θα κτίζεται κατά τη μεταβίβαση ενός κτηρίου, την κληρονομιά και ούτω καθεξής. Άρα, μόνο κατά την πράξη μεταβίβασης θα αποκτιέται ηλεκτρονική ταυτότητα κτηρίου. Προηγούνται, φυσικά -και εκεί είναι υποχρεωτική- τα δημόσια κτήρια και εκεί που υπάρχει συνάθροιση προσώπων. </w:t>
      </w:r>
    </w:p>
    <w:p w14:paraId="3F2AEE46"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Τώρα, μπαίνω στη δεύτερη ενότητα, στο σημείο των αυθαιρέτων, όπου εκεί κάνουμε δύο βασικά πράγματα: Το πρώτο είναι ότι μειώνουμε τα πρόστιμα -αυτό είναι γεγονός- σε σχέση με τον προηγούμενο νόμο. Απέναντι στο πρόβλημα της ίσης μεταχείρισης, όμως, μεγιστοποιούμε με τις μεταβατικές διατάξεις τη μεταφορά αυτών που δεν έχουν ολοκληρώσει την αποπληρωμή </w:t>
      </w:r>
      <w:r>
        <w:rPr>
          <w:rFonts w:eastAsia="Times New Roman"/>
          <w:bCs/>
          <w:shd w:val="clear" w:color="auto" w:fill="FFFFFF"/>
        </w:rPr>
        <w:lastRenderedPageBreak/>
        <w:t xml:space="preserve">ή τις ρυθμίσεις στον προηγούμενο νόμο, στον νέο νόμο με τις ευνοϊκότερες ρυθμίσεις. </w:t>
      </w:r>
    </w:p>
    <w:p w14:paraId="3F2AEE47"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Το δεύτερο πράγμα που κάνουμε, είναι ότι επικεντρωνόμαστε σε δύο επιπρόσθετες ευπαθείς κοινωνικές ομάδες, σε σχέση με τον προηγούμενο νόμο, που ήταν τα ΑΜΕΑ και διάφορες άλλες κοινωνικές ομάδες. Εμείς προσθέσαμε άλλες δύο. Η πρώτη ομάδα είναι οι μακροχρόνια άνεργοι και η δεύτερη είναι οι οικογένειες και τα άτομα που λαμβάνουν κοινωνικό εισόδημα αλληλεγγύης, άρα, δύο ιδιαίτερα ευπαθείς ομάδες, όπου τα πρόστιμα που επιβάλλονται εκεί είναι εξαιρετικά μικρά. </w:t>
      </w:r>
    </w:p>
    <w:p w14:paraId="3F2AEE48"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Σχετικά με τον τρόπο, με τον οποίο αντιμετωπίζεται η αυθαίρετη δόμηση, επιτρέψτε μου να πω το εξής: Για τα παλιά αυθαίρετα προβλέπεται μια σειρά ρυθμίσεων, με τις οποίες ουσιαστικά, δίνεται παράταση υπαγωγής για δύο χρόνια και αυξάνονται οι δόσεις καταβολής του προστίμου από 80 ευρώ σε 100 ευρώ. Εξακολουθούν να ισχύουν οι απαγορεύσεις υπαγωγής των αυθαιρέτων, που βρίσκονται σε αιγιαλούς, δάση, ρέματα, κοινόχρηστους χώρους, αρχαιολογικούς κ.λπ.. </w:t>
      </w:r>
    </w:p>
    <w:p w14:paraId="3F2AEE49"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Αυξάνονται τα πρόστιμα σε περιβαλλοντικά ευαίσθητες περιοχές, περιοχές «</w:t>
      </w:r>
      <w:r>
        <w:rPr>
          <w:rFonts w:eastAsia="Times New Roman"/>
          <w:bCs/>
          <w:shd w:val="clear" w:color="auto" w:fill="FFFFFF"/>
          <w:lang w:val="en-US"/>
        </w:rPr>
        <w:t>NATURA</w:t>
      </w:r>
      <w:r>
        <w:rPr>
          <w:rFonts w:eastAsia="Times New Roman"/>
          <w:bCs/>
          <w:shd w:val="clear" w:color="auto" w:fill="FFFFFF"/>
        </w:rPr>
        <w:t xml:space="preserve">», παραδοσιακοί οικισμοί κ.λπ.. </w:t>
      </w:r>
      <w:r>
        <w:rPr>
          <w:rFonts w:eastAsia="Times New Roman"/>
          <w:bCs/>
          <w:shd w:val="clear" w:color="auto" w:fill="FFFFFF"/>
        </w:rPr>
        <w:lastRenderedPageBreak/>
        <w:t xml:space="preserve">Μειώνονται τα πρόστιμα για αυθαίρετες κατοικίες, που έχουν κατασκευαστεί μεταξύ 1983 και 1993. Για αυθαίρετα σε περιοχές εκτός σχεδίου, που εκκρεμεί η έκδοση πολεοδομικής μελέτης, αυθαίρετα υπόγεια και εσωτερικούς χώρους, μπορεί να ενοποιήσουμε και τον συντελεστή. Υπάρχουν και μερικές άλλες παρατηρήσεις, που θα τις κάνω αύριο το πρωί. </w:t>
      </w:r>
    </w:p>
    <w:p w14:paraId="3F2AEE4A" w14:textId="77777777" w:rsidR="00B65481" w:rsidRDefault="00CD7A71">
      <w:pPr>
        <w:spacing w:after="0" w:line="600" w:lineRule="auto"/>
        <w:ind w:firstLine="851"/>
        <w:jc w:val="both"/>
        <w:rPr>
          <w:rFonts w:eastAsia="Times New Roman"/>
          <w:bCs/>
          <w:shd w:val="clear" w:color="auto" w:fill="FFFFFF"/>
        </w:rPr>
      </w:pPr>
      <w:r>
        <w:rPr>
          <w:rFonts w:eastAsia="Times New Roman"/>
          <w:bCs/>
          <w:shd w:val="clear" w:color="auto" w:fill="FFFFFF"/>
        </w:rPr>
        <w:t xml:space="preserve">Τώρα, στο δεύτερο σκέλος, ενώ υπάρχει η ιδέα της τακτοποίησης των παλιών αυθαιρέτων, στα νεότερα αυθαίρετα μετά από τις 28-7-2011 υπάρχει μια -θα έλεγα- δρακόντεια αντιμετώπιση από την πλευρά του προτεινόμενου νόμου. </w:t>
      </w:r>
    </w:p>
    <w:p w14:paraId="3F2AEE4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Για αυθαίρετα, που εντοπίζονται από το παρατηρητήριο κατά τη φάση κατασκευής, προβλέπεται άμεση κατεδάφιση με πόρους, που προέρχονται από τα ίδια τα πρόστιμα. </w:t>
      </w:r>
    </w:p>
    <w:p w14:paraId="3F2AEE4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Για κτήρια που εντοπίζονται, αφού έχουν ανεγερθεί, το πρόστιμο ανέγερσης από 30%, που είναι σήμερα, αυξάνεται στο 100% της αντικειμενικής αξίας του κτηρίου, ενώ στις περιβαλλοντικά ευαίσθητες περιοχές σε 110%. </w:t>
      </w:r>
    </w:p>
    <w:p w14:paraId="3F2AEE4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Τα πρόστιμα διατήρησης του αυθαιρέτου, για όσο καιρό διατηρούνται, αυξάνονται με πολύ μεγάλα ποσοστά, από 5% στο 50%. Ταυτόχρονα, δίνεται η δυνατότητα </w:t>
      </w:r>
      <w:proofErr w:type="spellStart"/>
      <w:r>
        <w:rPr>
          <w:rFonts w:eastAsia="Times New Roman" w:cs="Times New Roman"/>
          <w:szCs w:val="24"/>
        </w:rPr>
        <w:t>απομείωσης</w:t>
      </w:r>
      <w:proofErr w:type="spellEnd"/>
      <w:r>
        <w:rPr>
          <w:rFonts w:eastAsia="Times New Roman" w:cs="Times New Roman"/>
          <w:szCs w:val="24"/>
        </w:rPr>
        <w:t xml:space="preserve"> όλων των </w:t>
      </w:r>
      <w:r>
        <w:rPr>
          <w:rFonts w:eastAsia="Times New Roman" w:cs="Times New Roman"/>
          <w:szCs w:val="24"/>
        </w:rPr>
        <w:lastRenderedPageBreak/>
        <w:t xml:space="preserve">προστίμων γι’ αυτούς που θα αποφασίσουν, υπό το βάρος των προστίμων αυτών, να κατεδαφίσουν τα κτήριά τους, οπότε δεν θα πληρώσουν πρόστιμα. Εξαιρούνται, οι κατασκευές, οι οποίες έχουν προσωρινό χαρακτήρα. </w:t>
      </w:r>
    </w:p>
    <w:p w14:paraId="3F2AEE4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Επίσης, ενσωματώνονται για πρώτη φορά και με διάθεση στήριξης και τακτοποίησης τα υφιστάμενα βιομηχανικά κτήρια, τα οποία είναι σύμφωνα με τις κείμενες πολεοδομικές διατάξεις, αλλά δεν έχουν τακτοποιηθεί. Γι’ αυτά τα κτήρια θα καταβληθεί το 10%, από 20% που ισχύει για τα υπόλοιπα κτήρια, του προστίμου ανέγερσης, διατήρησης. Προκειμένου να τονωθεί η ενσωμάτωση και η βιομηχανική παραγωγή, υπάρχει ένα επιπρόσθετο κίνητρο ως προς αυτό. </w:t>
      </w:r>
    </w:p>
    <w:p w14:paraId="3F2AEE4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Ανακεφαλαιώνω. Υπάρχουν δύο ενότητες: πρώτον, ο τρόπος με τον οποίο θα γίνεται ο πολεοδομικός σχεδιασμός και δεύτερον, η ρύθμιση της αυθαίρετης δόμησης. </w:t>
      </w:r>
    </w:p>
    <w:p w14:paraId="3F2AEE5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ήθελα να κλείσω με μερικές επιμέρους παρατηρήσεις, οι οποίες τέθηκαν από τις ομιλίες και οι οποίες διαπερνούν το νομοσχέδιο. Η μία κατηγορία αφορά ιδιοκτησιακά θέματα. Το επαναλαμβάνω για πολλοστή φορά -το είπαμε και στην επιτροπή- </w:t>
      </w:r>
      <w:r>
        <w:rPr>
          <w:rFonts w:eastAsia="Times New Roman" w:cs="Times New Roman"/>
          <w:szCs w:val="24"/>
        </w:rPr>
        <w:lastRenderedPageBreak/>
        <w:t xml:space="preserve">ότι το νομοσχέδιο απέχει από οποιαδήποτε προσπάθεια παρέμβασης στα ιδιοκτησιακά δικαιώματα. Θεωρούμε ότι αυτή είναι μια επικίνδυνη ατραπός, η οποία θα εγείρει συνταγματικά θέματα. Αυτά ρυθμίζονται από τον Αστικό Κώδικα και από άλλο τομέα της νομοθεσίας μας. Κι εμείς, ως χωροταξική πολιτική, δεν μπορούμε να επέμβουμε σε αυτό. </w:t>
      </w:r>
    </w:p>
    <w:p w14:paraId="3F2AEE5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Δεύτερο θέμα: πόσο εφαρμόσιμο είναι το νομοσχέδιο. Όσον αφορά τις υπουργικές αποφάσεις, απαριθμήθηκε ένας σημαντικός αριθμός αναγκαίων υπουργικών αποφάσεων. Υπενθυμίζω ότι βάλαμε στο νομοσχέδιο, εντός του σώματος, ότι όλες οι υπουργικές αποφάσεις πρέπει να έχουν εκδοθεί εντός εξαμήνου.  </w:t>
      </w:r>
    </w:p>
    <w:p w14:paraId="3F2AEE52"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Εάν δεν εκδοθούν;</w:t>
      </w:r>
    </w:p>
    <w:p w14:paraId="3F2AEE53"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Αν δεν εκδοθούν…</w:t>
      </w:r>
    </w:p>
    <w:p w14:paraId="3F2AEE5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παραδεχθείτε ότι είναι μια ισχυρή προτροπή. Η ιδέα, πάντως, παραμένει. </w:t>
      </w:r>
    </w:p>
    <w:p w14:paraId="3F2AEE5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νομοθέτημα, το οποίο έχει διάρκεια δύο χρόνια. Προφανώς, οποιαδήποτε καθυστέρηση έκδοσης υπουργικών αποφάσεων ή άλλων, καθιστά το νόμο ανενεργό. Εφ’ όσον </w:t>
      </w:r>
      <w:r>
        <w:rPr>
          <w:rFonts w:eastAsia="Times New Roman" w:cs="Times New Roman"/>
          <w:szCs w:val="24"/>
        </w:rPr>
        <w:lastRenderedPageBreak/>
        <w:t xml:space="preserve">είναι διετής ο νόμος, φαντάζεστε ότι δεν τίθεται θέμα καθυστέρησης, που να μην έχει συνέπεια για το νόμο. </w:t>
      </w:r>
    </w:p>
    <w:p w14:paraId="3F2AEE5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Απευθύνομαι σε δύο σαφή ερωτήματα, που μου τέθηκαν από την πλευρά της Αξιωματικής Αντιπολίτευσης. Απάντησα στο πρώτο. Θεωρούμε ότι θα υπάρξουν άμεσες αποφάσεις. Ταυτόχρονα, εντός των σχεδιασμών των δήμων, θα υπάρξει μεγαλύτερη ευελιξία για τη μεταφορά συντελεστή δόμησης απ’ ό,τι στο παρελθόν. </w:t>
      </w:r>
    </w:p>
    <w:p w14:paraId="3F2AEE5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απαντήσω και στο δεύτερο, για τους πόρους του Πράσινου Ταμείου από το παλιό και νέο μεσοπρόθεσμο. Υπενθυμίζω ότι ήταν 5% στο πρώτο μνημόνιο, 2,5% στο δεύτερο, αν θυμάμαι καλά. Πρόθεσή μας είναι να επανέλθουμε, μετά την ολοκλήρωση του τρέχοντος προγράμματος -που θα συμφωνήσετε μαζί μας ότι θα είναι τον Ιούλιο του 2018 και ότι είναι κοινή επιθυμία όλων- στο θέμα αυτό με διευρυμένη δυνατότητα, προκειμένου το Πράσινο Ταμείο να παίξει τον ρόλο που όλοι θέλουμε. </w:t>
      </w:r>
    </w:p>
    <w:p w14:paraId="3F2AEE5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κλείσω με τα θέματα που έχουν να κάνουν με τις τροπολογίες. Να υπενθυμίσω τις υπουργικές. Η μια αφορά τα ενεργειακά νησιά, Τήλο, Ικαρία και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Είναι σημαντικές τρο</w:t>
      </w:r>
      <w:r>
        <w:rPr>
          <w:rFonts w:eastAsia="Times New Roman" w:cs="Times New Roman"/>
          <w:szCs w:val="24"/>
        </w:rPr>
        <w:lastRenderedPageBreak/>
        <w:t>πολογίες, που απελευθερώνουν τα έργα που είναι ώριμα και ολοκληρώνονται και τα οποία επιδιώκουν να υπάρξει περιβαλλοντική αναβάθμιση του ενεργειακού συστήματος, πρωτίστως στην κατεύθυνση της αυτονομίας στην παραγωγή ενέργειας των νησιών με κύρια πηγή ενέργειας τις ΑΠΕ.</w:t>
      </w:r>
    </w:p>
    <w:p w14:paraId="3F2AEE5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δεύτερη, είναι το ΚΑΠΕ. Νομίζω ότι είναι τυπικό θέμα. Επίσης τυπικό θέμα είναι και οι απευθείας αναθέσεις από τον πρόεδρο της ΡΑΕ, που βάζουμε το όριο των 20.000 ευρώ, με την παρούσα τροπολογία. </w:t>
      </w:r>
    </w:p>
    <w:p w14:paraId="3F2AEE5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Οι νομοτεχνικές βελτιώσεις στο σχέδιο νόμου είναι εβδομήντα και είναι αρκετές. Δεν νομίζω ότι κάποια από αυτές είναι ιδιαίτερα σημαντική, για να σταθώ. Όλες βελτιώνουν τα υπάρχοντα άρθρα, χωρίς να μπαίνουν στην ουσία κανενός. Επιφυλάσσομαι για αύριο το πρωί να τοποθετηθώ διεξοδικά στις τροπολογίες, οι οποίες έχουν κατατεθεί από τους Βουλευτές. </w:t>
      </w:r>
    </w:p>
    <w:p w14:paraId="3F2AEE5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F2AEE5C" w14:textId="77777777" w:rsidR="00B65481" w:rsidRDefault="00CD7A71">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F2AEE5D"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κύριε Υπουργέ. </w:t>
      </w:r>
    </w:p>
    <w:p w14:paraId="3F2AEE5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τώρα ο κ. Μανιάτης από τη Δημοκρατική Συμπαράταξη.</w:t>
      </w:r>
    </w:p>
    <w:p w14:paraId="3F2AEE5F"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Αγαπητοί συνάδελφοι, ο εισηγητής μας κ. Δημήτρης Κωνσταντόπουλος τοποθετήθηκε επί της αρχής και επί των άρθρων για το νομοσχέδιο. Εγώ θα συνεχίσω από εκεί που σταμάτησε ο κ. Δημήτρης Κωνσταντόπουλος.</w:t>
      </w:r>
    </w:p>
    <w:p w14:paraId="3F2AEE6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Θέλω να σας ταξιδέψω, κύριε Υπουργέ, να σας πάω ένα υπερατλαντικό ταξίδι δίπλα στον Πρωθυπουργό κ. Αλέξη Τσίπρα που επισκέπτεται το Σικάγο, την Ουάσιγκτον, επισκέπτεται τις Ηνωμένες Πολιτείες. Γιατί πηγαίνει ο Πρωθυπουργός στις Ηνωμένες Πολιτείες; Μας έχουν πει ότι πηγαίνει για να φέρει επενδύσεις. Τι πιο λογικό από έναν πρωθυπουργό μιας ευρωπαϊκής χώρας; </w:t>
      </w:r>
    </w:p>
    <w:p w14:paraId="3F2AEE6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Θυμάστε τον Σεπτέμβρη του 2015, σε εκείνη την πανωλεθρία του κ. Τσίπρα στην τηλεοπτική εκπομπή με τον Πρόεδρο Μπιλ Κλίντον στο </w:t>
      </w:r>
      <w:r>
        <w:rPr>
          <w:rFonts w:eastAsia="Times New Roman" w:cs="Times New Roman"/>
          <w:szCs w:val="24"/>
          <w:lang w:val="en-US"/>
        </w:rPr>
        <w:t>CNN</w:t>
      </w:r>
      <w:r>
        <w:rPr>
          <w:rFonts w:eastAsia="Times New Roman" w:cs="Times New Roman"/>
          <w:szCs w:val="24"/>
        </w:rPr>
        <w:t xml:space="preserve"> που τον ρώτησε: «Εάν με ρωτήσει ένας επενδυτής για την Ελλάδα πού υπάρχει ασφάλεια επενδύσεων, τι να του απαντήσω;»; Θυμάστε την απάντηση του Πρωθυπουργού; Αν ήσασταν εκεί, ακόμα χειρότερα. Ήταν μια πανωλεθρία της Ελλάδας. </w:t>
      </w:r>
    </w:p>
    <w:p w14:paraId="3F2AEE6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Εύχομαι, την ερώτηση αυτή να μην του την κάνουν σήμερα του Πρωθυπουργού. Και ξέρετε γιατί; Γιατί αν το 2015 ήταν λίγο διαβασμένος, θα μπορούσε να του απαντήσει, με βάση αυτά που παρέλαβε. Και θα σας πω τι παρέλαβε και σήμερα δεν υπάρχουν, διότι από μια απίστευτη ιδεοληψία τα έχετε εξαφανίσει, τα έχετε καταργήσει. </w:t>
      </w:r>
    </w:p>
    <w:p w14:paraId="3F2AEE6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Αμερικάνος επενδυτής με 100 εκατομμύρια δολάρια ρωτάει τον Έλληνα Πρωθυπουργό: «Πες μου, κύριε Πρωθυπουργέ, πού να επενδύσω και σε τι τα 100 εκατομμύρια δολάρια.». Τι θα έλεγε ένας λογικός πρωθυπουργός; Θα του έλεγε: «Πρώτα απ’ όλα, μπορώ να σου απαντήσω, γιατί έχω χωροταξικό σχέδιο, μπορώ να σου απαντήσω, γιατί έχω σύστημα χρήσεων γης, μπορώ να σου απαντήσω, γιατί έχω ένα αυτοματοποιημένο σύστημα, που μπορείς με το πάτημα ενός πλήκτρου να ξέρεις πού επιτρέπεται τι και μπορώ να σου απαντήσω, γιατί έχω κι ένα ηλεκτρονικό σύστημα που εκδίδω τις οικοδομικές άδειες, αν θες να χτίσεις. Αν θες να κάνεις επένδυση στον τουρισμό, μπορώ να σου απαντήσω, γιατί έχω και χωροταξικό τουρισμού». </w:t>
      </w:r>
    </w:p>
    <w:p w14:paraId="3F2AEE64" w14:textId="77777777" w:rsidR="00B65481" w:rsidRDefault="00CD7A71">
      <w:pPr>
        <w:tabs>
          <w:tab w:val="left" w:pos="2940"/>
        </w:tabs>
        <w:spacing w:after="0" w:line="600" w:lineRule="auto"/>
        <w:jc w:val="both"/>
        <w:rPr>
          <w:rFonts w:eastAsia="Times New Roman"/>
          <w:szCs w:val="24"/>
        </w:rPr>
      </w:pPr>
      <w:r>
        <w:rPr>
          <w:rFonts w:eastAsia="Times New Roman" w:cs="Times New Roman"/>
          <w:szCs w:val="24"/>
        </w:rPr>
        <w:lastRenderedPageBreak/>
        <w:t xml:space="preserve">Για να δούμε τώρα τι παρέλαβε ο κ. Τσίπρας και τι κατέστρεψε. Υπήρχαν δώδεκα περιφερειακά χωροταξικά για τις δώδεκα περιφέρειες της χώρας. Η τελική τους φάση παραδόθηκε τον Ιανουάριο του 2015. </w:t>
      </w:r>
      <w:r>
        <w:rPr>
          <w:rFonts w:eastAsia="Times New Roman"/>
          <w:szCs w:val="24"/>
        </w:rPr>
        <w:t>Δεν έχει εγκριθεί ακόμη κανένα. Και τα δώδεκα περιφερειακά χωροταξικά θα μπορούσαν να έχουν εγκριθεί, το αργότερο, Απρίλιο με Μάιο του 2015.</w:t>
      </w:r>
    </w:p>
    <w:p w14:paraId="3F2AEE65"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Έτσι εξηγείται γιατί η Κυβέρνηση ΣΥΡΙΖΑ –τότε αντιπολίτευση- το 2014 καταψήφισε το Νέο Ρυθμιστικό Σχέδιο Αθήνας-Αττικής, που φέραμε για ψήφιση. Το καταψήφισε, προφανώς, γιατί, εκτός των άλλων, είχε μέσα και το Αεροδρόμιο του Ελληνικού, το οποίο, όπως φαίνεται, υπεραγαπά στα λόγια η Κυβέρνηση, αλλά μισεί στις πράξεις.</w:t>
      </w:r>
    </w:p>
    <w:p w14:paraId="3F2AEE66"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Τι άλλο θα ήθελε ένας επενδυτής εκτός από χωροταξικό; Ένα σύστημα χρήσεων γης. Παράδειγμα: Θέλω να φτιάξω ένα διαμετακομιστικό κέντρο. Προβλέπεται στο σύστημα χρήσεων γης της Ελλάδας διαμετακομιστικό κέντρο;</w:t>
      </w:r>
    </w:p>
    <w:p w14:paraId="3F2AEE67"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 xml:space="preserve">Το 2104 είχαμε προβλέψει με τον νόμο να υπάρχει και η κατηγορία αυτή. Το 2016, η σημερινή Κυβέρνηση κατήργησε το σύστημα χρήσεων γης και σήμερα η χώρα, επί τρία χρόνια δεν </w:t>
      </w:r>
      <w:r>
        <w:rPr>
          <w:rFonts w:eastAsia="Times New Roman"/>
          <w:szCs w:val="24"/>
        </w:rPr>
        <w:lastRenderedPageBreak/>
        <w:t xml:space="preserve">έχει εθνικό σύστημα χρήσεων γης. Χρησιμοποιούμε το προεδρικό διάταγμα του 1987, τριάντα χρόνια πίσω, επειδή η Κυβέρνηση δεν μας άκουσε, όταν της είπαμε: Θες να διορθώσεις; Διόρθωσε εκεί που θεωρείς ότι είναι λάθος. Μην καταργείς όλο το καινούργιο σύστημα. Επέλεξε να το καταργήσουν και σήμερα η χώρα συνεχίζει να λειτουργεί με το σύστημα χρήσεων γης του 1987. </w:t>
      </w:r>
    </w:p>
    <w:p w14:paraId="3F2AEE68"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Και τονίζω κάτι: Οι χρήσεις γης και τα χωροταξικά δεν είναι θέματα κάποιων εξειδικευμένων επιστημόνων. Ο σχεδιασμός του χώρου, η ρύθμιση του χώρου είναι η καρδιά της επενδυτικής και αναπτυξιακής πρωτοβουλίας κάθε κυβέρνησης. Χωρίς χωροταξικό σχεδιασμό, δεν υπάρχει ανάπτυξη σε μια χώρα και δεν υπάρχει καμμία προοδευτική μεταρρύθμιση.</w:t>
      </w:r>
    </w:p>
    <w:p w14:paraId="3F2AEE69"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Τι άλλο είχε έτοιμο η Κυβέρνηση και το κατήργησαν; Αυτό που τώρα επαναφέρει, αφού το κατήργησε πρώτα, τις λεγόμενες θεσμικές γραμμές. Για να το κάνω κατανοητό: Αντί να ανοίγει ο ενδιαφερόμενος τριακόσια συρτάρια σε τριακόσιες υπηρεσίες –Δασαρχείο, Πολεοδομία, αρχαιότητες, σχέδια πόλης- για να ξέρει στο συγκεκριμένο τμήμα που ενδιαφέρεται τι μπορεί να χτίσει, εί</w:t>
      </w:r>
      <w:r>
        <w:rPr>
          <w:rFonts w:eastAsia="Times New Roman"/>
          <w:szCs w:val="24"/>
        </w:rPr>
        <w:lastRenderedPageBreak/>
        <w:t>χαμε προβλέψει να καταχωρισθούν όλα αυτά σε ένα αυτοματοποιημένο γεωγραφικό σύστημα πληροφοριών και μέχρι το 2020, υποχρεωτικά, όλες οι υπηρεσίες του δημοσίου να τα έχουν περάσει, να έχουν περάσει, δηλαδή, τις λεγόμενες θεσμικές γραμμές σε ένα τέτοιο αυτοματοποιημένο σύστημα.</w:t>
      </w:r>
    </w:p>
    <w:p w14:paraId="3F2AEE6A"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Το καταργήσατε, κύριε Υπουργέ, και το επαναφέρετε τώρα και έχετε αλλάξει απλώς το όνομα. Ερώτηση: Τα χαμένα δύο χρόνια πώς θα τα κερδίσουμε;</w:t>
      </w:r>
    </w:p>
    <w:p w14:paraId="3F2AEE6B" w14:textId="77777777" w:rsidR="00B65481" w:rsidRDefault="00CD7A71">
      <w:pPr>
        <w:tabs>
          <w:tab w:val="left" w:pos="2940"/>
        </w:tabs>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Θα σας απαντήσω αμέσως.</w:t>
      </w:r>
    </w:p>
    <w:p w14:paraId="3F2AEE6C" w14:textId="77777777" w:rsidR="00B65481" w:rsidRDefault="00CD7A71">
      <w:pPr>
        <w:tabs>
          <w:tab w:val="left" w:pos="2940"/>
        </w:tabs>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Ελπίζω να μην τα κερδίσουμε, όπως είπατε, πότε θα εκδοθούν οι δεκατέσσερις υπουργικές αποφάσεις και οι είκοσι τέσσερις κοινές υπουργικές αποφάσεις.</w:t>
      </w:r>
    </w:p>
    <w:p w14:paraId="3F2AEE6D"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 xml:space="preserve">Ας συνεχίσουμε με τον επενδυτή, που θέλει να επενδύσει στον τουρισμό. Για λόγους τυπικούς, το Συμβούλιο της Επικρατείας στις αρχές του 2014 ακύρωσε την κοινή υπουργική απόφαση για το χωροταξικό του τουρισμού. Έχουν περάσει δυόμισι χρόνια. Η χώρα, για τυπικό λόγο δεν έχει ακόμη χωροταξικό σχέδιο τουρισμού. </w:t>
      </w:r>
    </w:p>
    <w:p w14:paraId="3F2AEE6E"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lastRenderedPageBreak/>
        <w:t>Ερωτώ: Ποια χωρική πολιτική στον τουρισμό ασκείται; Πώς μπορεί κανείς να επενδύσει, όταν δεν υπάρχει ακόμη χωροταξικό τουρισμού, που θα μπορούσατε να το έχετε έτοιμο από τα μέσα του 2015, γιατί -επαναλαμβάνω- το Συμβούλιο της Επικρατείας δεν το ακύρωσε για το περιεχόμενό του, αλλά για τον τρόπο που ψηφίστηκε και πάρθηκε η απόφαση και μπορούσατε πολύ καλά να το έχετε σήμερα υλοποιημένο.</w:t>
      </w:r>
    </w:p>
    <w:p w14:paraId="3F2AEE6F" w14:textId="77777777" w:rsidR="00B65481" w:rsidRDefault="00CD7A71">
      <w:pPr>
        <w:tabs>
          <w:tab w:val="left" w:pos="2940"/>
        </w:tabs>
        <w:spacing w:after="0" w:line="600" w:lineRule="auto"/>
        <w:ind w:firstLine="720"/>
        <w:jc w:val="both"/>
        <w:rPr>
          <w:rFonts w:eastAsia="Times New Roman"/>
          <w:szCs w:val="24"/>
        </w:rPr>
      </w:pPr>
      <w:r>
        <w:rPr>
          <w:rFonts w:eastAsia="Times New Roman"/>
          <w:szCs w:val="24"/>
        </w:rPr>
        <w:t xml:space="preserve">Επειδή βλέπω δίπλα σας, κύριε Υπουργέ, τον τέως Πρόεδρο του Τεχνικού Επιμελητηρίου, τον κ. Χρήστο </w:t>
      </w:r>
      <w:proofErr w:type="spellStart"/>
      <w:r>
        <w:rPr>
          <w:rFonts w:eastAsia="Times New Roman"/>
          <w:szCs w:val="24"/>
        </w:rPr>
        <w:t>Σπίρτζη</w:t>
      </w:r>
      <w:proofErr w:type="spellEnd"/>
      <w:r>
        <w:rPr>
          <w:rFonts w:eastAsia="Times New Roman"/>
          <w:szCs w:val="24"/>
        </w:rPr>
        <w:t>, πείτε του να σας θυμίσει ότι επί τέσσερις μήνες, στο δεύτερο εξάμηνο του 2014, το Υπουργείο Περιβάλλοντος μαζί με το Τεχνικό Επιμελητήριο σε δέκα υπηρεσίες δόμησης υλοποιήσαμε πιλοτικά κάτι πολύ σπουδαίο: την ηλεκτρονική έκδοση οικοδομικών αδειών. Σπάσαμε τη μεγαλύτερη πηγή διαφθοράς στα θέματα της πολεοδομίας και ήταν έτοιμη η κοινή υπουργική απόφαση, για να επεκταθεί σε όλη τη χώρα και να εφαρμοστεί μέχρι και το τέλος του 2015. Και ακόμη αναστέλλετε αυτήν την κοινή υπουργική απόφαση.</w:t>
      </w:r>
    </w:p>
    <w:p w14:paraId="3F2AEE70"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Αγαπητοί συνάδελφοι, κύριε Υπουργέ, για να δείξουμε την καλή μας θέληση, είπε ο εισηγητής μας ότι επί της αρχής στηρίζουμε το νομοσχέδιο και ο λόγος είναι πολύ απλός: Κατά 30% είναι αντιγραφή των νόμων που ισχύουν, που είναι δικοί μας. Το άλλο 30% είναι επαναφορά διατάξεων, που τις είχαμε περάσει εμείς και τις καταργήσατε εσείς. Και το άλλο 30%, που όμως δεν φτάνει ως πλειοψηφία, είναι δημιουργία νέων θεσμών, νέων επιτροπών, νέων γραφειοκρατικών μηχανισμών, νέων καθυστερήσεων, που θα πάνε πίσω τη χωρική ανάπτυξη της χώρας. </w:t>
      </w:r>
    </w:p>
    <w:p w14:paraId="3F2AEE71" w14:textId="77777777" w:rsidR="00B65481" w:rsidRDefault="00CD7A71">
      <w:pPr>
        <w:spacing w:after="0" w:line="600" w:lineRule="auto"/>
        <w:ind w:firstLine="720"/>
        <w:jc w:val="both"/>
        <w:rPr>
          <w:rFonts w:eastAsia="Times New Roman"/>
          <w:szCs w:val="24"/>
        </w:rPr>
      </w:pPr>
      <w:r>
        <w:rPr>
          <w:rFonts w:eastAsia="Times New Roman"/>
          <w:szCs w:val="24"/>
        </w:rPr>
        <w:t>Εμείς θα στηρίξουμε το νομοσχέδιο επί της αρχής. Ακούστε τις παρατηρήσεις που θα σας κάνουν και ο εισηγητής και οι ομιλητές μας και εύχομαι, όταν θα ολοκληρωθεί αυτό το στάδιο, η χώρα να έχει στοιχειωδώς επανέλθει έστω λίγα χρόνια πίσω. Γιατί ο Πρωθυπουργός στην Ουάσιγκτον είπε ότι «η Ελλάδα είναι πίσω». Μόνο που ξέχασε να προσθέσει: «Την Ελλάδα, εγώ, ο Τσίπρας, την έφερα πολλά χρόνια πίσω και θα κάνει πολλά χρόνια ακόμη για να έρθει εκεί που βρισκόταν εκεί που την παραλάβαμε.»!</w:t>
      </w:r>
    </w:p>
    <w:p w14:paraId="3F2AEE72" w14:textId="77777777" w:rsidR="00B65481" w:rsidRDefault="00CD7A71">
      <w:pPr>
        <w:spacing w:after="0" w:line="600" w:lineRule="auto"/>
        <w:ind w:firstLine="720"/>
        <w:jc w:val="both"/>
        <w:rPr>
          <w:rFonts w:eastAsia="Times New Roman"/>
          <w:szCs w:val="24"/>
        </w:rPr>
      </w:pPr>
      <w:r>
        <w:rPr>
          <w:rFonts w:eastAsia="Times New Roman"/>
          <w:szCs w:val="24"/>
        </w:rPr>
        <w:t xml:space="preserve">Ευχαριστώ πολύ. </w:t>
      </w:r>
    </w:p>
    <w:p w14:paraId="3F2AEE73" w14:textId="77777777" w:rsidR="00B65481" w:rsidRDefault="00CD7A71">
      <w:pPr>
        <w:spacing w:after="0" w:line="600" w:lineRule="auto"/>
        <w:ind w:firstLine="720"/>
        <w:jc w:val="both"/>
        <w:rPr>
          <w:rFonts w:eastAsia="Times New Roman"/>
          <w:szCs w:val="24"/>
        </w:rPr>
      </w:pPr>
      <w:r>
        <w:rPr>
          <w:rFonts w:eastAsia="Times New Roman"/>
          <w:szCs w:val="24"/>
        </w:rPr>
        <w:lastRenderedPageBreak/>
        <w:t>(Χειροκροτήματα από την πτέρυγα της Δημοκρατικής Συμπαράταξης ΠΑΣΟΚ - ΔΗΜΑΡ)</w:t>
      </w:r>
    </w:p>
    <w:p w14:paraId="3F2AEE74" w14:textId="77777777" w:rsidR="00B65481" w:rsidRDefault="00CD7A7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Υπουργέ, έχετε τον λόγο.   </w:t>
      </w:r>
    </w:p>
    <w:p w14:paraId="3F2AEE75" w14:textId="77777777" w:rsidR="00B65481" w:rsidRDefault="00CD7A71">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Έχω την εντύπωση ότι ο κ. Μανιάτης </w:t>
      </w:r>
      <w:proofErr w:type="spellStart"/>
      <w:r>
        <w:rPr>
          <w:rFonts w:eastAsia="Times New Roman"/>
          <w:szCs w:val="24"/>
        </w:rPr>
        <w:t>υπερέβαλε</w:t>
      </w:r>
      <w:proofErr w:type="spellEnd"/>
      <w:r>
        <w:rPr>
          <w:rFonts w:eastAsia="Times New Roman"/>
          <w:szCs w:val="24"/>
        </w:rPr>
        <w:t xml:space="preserve"> εαυτόν. Για να μιλήσω προσωπικά, θεώρησε ότι παρέλαβα ένα Υπουργείο, όπου τα θέματα της χωροταξίας ήταν τόσο ιδανικά και αίφνης αισθανθήκαμε ότι κολλήσαμε κάποια πράγματα. </w:t>
      </w:r>
    </w:p>
    <w:p w14:paraId="3F2AEE76" w14:textId="77777777" w:rsidR="00B65481" w:rsidRDefault="00CD7A71">
      <w:pPr>
        <w:spacing w:after="0" w:line="600" w:lineRule="auto"/>
        <w:ind w:firstLine="720"/>
        <w:jc w:val="both"/>
        <w:rPr>
          <w:rFonts w:eastAsia="Times New Roman"/>
          <w:szCs w:val="24"/>
        </w:rPr>
      </w:pPr>
      <w:r>
        <w:rPr>
          <w:rFonts w:eastAsia="Times New Roman"/>
          <w:szCs w:val="24"/>
        </w:rPr>
        <w:t xml:space="preserve">Εάν θυμάμαι καλά τα δασικά – ο κ. </w:t>
      </w:r>
      <w:proofErr w:type="spellStart"/>
      <w:r>
        <w:rPr>
          <w:rFonts w:eastAsia="Times New Roman"/>
          <w:szCs w:val="24"/>
        </w:rPr>
        <w:t>Φάμελλος</w:t>
      </w:r>
      <w:proofErr w:type="spellEnd"/>
      <w:r>
        <w:rPr>
          <w:rFonts w:eastAsia="Times New Roman"/>
          <w:szCs w:val="24"/>
        </w:rPr>
        <w:t xml:space="preserve"> θα θυμάται τα στατιστικά καλύτερα από εμένα- ήταν στο 4%-5%. Τα ειδικά χωροταξικά του τουρισμού, που επικαλεστήκατε, είχαν πέσει και τα δύο στο Συμβούλιο της Επικρατείας. Λεπτομέρεια!</w:t>
      </w:r>
    </w:p>
    <w:p w14:paraId="3F2AEE77" w14:textId="77777777" w:rsidR="00B65481" w:rsidRDefault="00CD7A71">
      <w:pPr>
        <w:spacing w:after="0" w:line="600" w:lineRule="auto"/>
        <w:ind w:firstLine="720"/>
        <w:jc w:val="both"/>
        <w:rPr>
          <w:rFonts w:eastAsia="Times New Roman"/>
          <w:szCs w:val="24"/>
        </w:rPr>
      </w:pPr>
      <w:r>
        <w:rPr>
          <w:rFonts w:eastAsia="Times New Roman"/>
          <w:szCs w:val="24"/>
        </w:rPr>
        <w:t xml:space="preserve">Άρα δεν υπάρχει ειδικό χωροταξικό τουρισμού. </w:t>
      </w:r>
    </w:p>
    <w:p w14:paraId="3F2AEE78" w14:textId="77777777" w:rsidR="00B65481" w:rsidRDefault="00CD7A71">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Εσείς τι κάνατε;</w:t>
      </w:r>
    </w:p>
    <w:p w14:paraId="3F2AEE79" w14:textId="77777777" w:rsidR="00B65481" w:rsidRDefault="00CD7A71">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Και τα δεκατρία περιφερειακά σχέδια που έχω στο γραφείο μου –έχετε απόλυτο δίκιο ότι είχα υπογράψει μόνο της Κρήτης- είχαν φτιαχτεί παίρνοντας υπ’ </w:t>
      </w:r>
      <w:proofErr w:type="spellStart"/>
      <w:r>
        <w:rPr>
          <w:rFonts w:eastAsia="Times New Roman"/>
          <w:szCs w:val="24"/>
        </w:rPr>
        <w:t>όψιν</w:t>
      </w:r>
      <w:proofErr w:type="spellEnd"/>
      <w:r>
        <w:rPr>
          <w:rFonts w:eastAsia="Times New Roman"/>
          <w:szCs w:val="24"/>
        </w:rPr>
        <w:t xml:space="preserve"> τα ειδικά χωρο</w:t>
      </w:r>
      <w:r>
        <w:rPr>
          <w:rFonts w:eastAsia="Times New Roman"/>
          <w:szCs w:val="24"/>
        </w:rPr>
        <w:lastRenderedPageBreak/>
        <w:t xml:space="preserve">ταξικά του τουρισμού, τα οποία έπεσαν και πολλές άλλες ρυθμίσεις, που δυστυχώς δεν ισχύουν. Άρα επιβάλλεται να προσαρμοστούν σε κάτι που ισχύει. </w:t>
      </w:r>
    </w:p>
    <w:p w14:paraId="3F2AEE7A" w14:textId="77777777" w:rsidR="00B65481" w:rsidRDefault="00CD7A71">
      <w:pPr>
        <w:spacing w:after="0" w:line="600" w:lineRule="auto"/>
        <w:ind w:firstLine="720"/>
        <w:jc w:val="both"/>
        <w:rPr>
          <w:rFonts w:eastAsia="Times New Roman"/>
          <w:szCs w:val="24"/>
        </w:rPr>
      </w:pPr>
      <w:r>
        <w:rPr>
          <w:rFonts w:eastAsia="Times New Roman"/>
          <w:szCs w:val="24"/>
        </w:rPr>
        <w:t xml:space="preserve">Για το Κτηματολόγιο δεν θέλω να σας ρωτήσω. Είμαι σίγουρος ότι θα απαντούσατε στον κ. Κλίντον ότι είναι μία κτηματολογικά ώριμη χώρα που ο καθένας ξέρει πού θα χτίσει τι. Δεν θέλω να επεκταθώ σε αυτό. Φαντάζομαι ότι μόνο ένας κακοπροαίρετος άνθρωπος θα έλεγε ότι η ιστορική σας παράταξη στο θέμα του Κτηματολογίου έχει δρέψει δάφνες και πρέπει να τις αντιγράφουμε όλοι και όλες οι άλλες χώρες του κόσμου, υποθέτω. </w:t>
      </w:r>
    </w:p>
    <w:p w14:paraId="3F2AEE7B" w14:textId="77777777" w:rsidR="00B65481" w:rsidRDefault="00CD7A71">
      <w:pPr>
        <w:spacing w:after="0" w:line="600" w:lineRule="auto"/>
        <w:ind w:firstLine="720"/>
        <w:jc w:val="center"/>
        <w:rPr>
          <w:rFonts w:eastAsia="Times New Roman"/>
          <w:szCs w:val="24"/>
        </w:rPr>
      </w:pPr>
      <w:r>
        <w:rPr>
          <w:rFonts w:eastAsia="Times New Roman"/>
          <w:szCs w:val="24"/>
        </w:rPr>
        <w:t>(Θόρυβος στην Αίθουσα)</w:t>
      </w:r>
    </w:p>
    <w:p w14:paraId="3F2AEE7C" w14:textId="77777777" w:rsidR="00B65481" w:rsidRDefault="00CD7A71">
      <w:pPr>
        <w:spacing w:after="0" w:line="600" w:lineRule="auto"/>
        <w:ind w:firstLine="720"/>
        <w:jc w:val="both"/>
        <w:rPr>
          <w:rFonts w:eastAsia="Times New Roman"/>
          <w:szCs w:val="24"/>
        </w:rPr>
      </w:pPr>
      <w:r>
        <w:rPr>
          <w:rFonts w:eastAsia="Times New Roman"/>
          <w:szCs w:val="24"/>
        </w:rPr>
        <w:t xml:space="preserve">Αφήστε, λοιπόν, το Κτηματολόγιο, γιατί πραγματικά δεν θα ήταν σκόπιμο να το ανοίξουμε. </w:t>
      </w:r>
    </w:p>
    <w:p w14:paraId="3F2AEE7D" w14:textId="77777777" w:rsidR="00B65481" w:rsidRDefault="00CD7A71">
      <w:pPr>
        <w:spacing w:after="0" w:line="600" w:lineRule="auto"/>
        <w:ind w:firstLine="720"/>
        <w:jc w:val="both"/>
        <w:rPr>
          <w:rFonts w:eastAsia="Times New Roman"/>
          <w:szCs w:val="24"/>
        </w:rPr>
      </w:pPr>
      <w:r>
        <w:rPr>
          <w:rFonts w:eastAsia="Times New Roman"/>
          <w:szCs w:val="24"/>
        </w:rPr>
        <w:t xml:space="preserve">Εάν ισχύουν όλα αυτά που μόλις είπα, τότε αποκτά νόημα αυτό που είπα και πριν, ότι η χώρα δεν είχε χωροταξικό σχεδιασμό, άρα έπρεπε να εισαχθεί μία καινούρια έννοια του ποιος κάνει χωροταξικό σχεδιασμό και πώς θα τον κάνει. Οι χρήσεις γης που επικαλεστήκατε, που είναι απαραίτητες γι’ αυτόν τον σχεδιασμό έπρεπε να προσαρμοστούν και αυτό ολοκληρώνεται τώρα. Για το Κτηματολόγιο έπρεπε να γίνει αυτό που έγινε. </w:t>
      </w:r>
    </w:p>
    <w:p w14:paraId="3F2AEE7E"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Όταν ο κ. </w:t>
      </w:r>
      <w:proofErr w:type="spellStart"/>
      <w:r>
        <w:rPr>
          <w:rFonts w:eastAsia="Times New Roman"/>
          <w:szCs w:val="24"/>
        </w:rPr>
        <w:t>Φάμελλος</w:t>
      </w:r>
      <w:proofErr w:type="spellEnd"/>
      <w:r>
        <w:rPr>
          <w:rFonts w:eastAsia="Times New Roman"/>
          <w:szCs w:val="24"/>
        </w:rPr>
        <w:t xml:space="preserve"> εξήγγειλε τους δασικούς χάρτες τον κυνηγούσατε όλοι και λέγατε «πάρτε πίσω τον νόμο, δεν είναι έτοιμοι, δεν είναι ώριμοι, δεν θα γίνει ποτέ, θα αδικηθούν άνθρωποι». Όμως προχώρησε και επιτυχώς, από ό,τι φαίνεται. </w:t>
      </w:r>
    </w:p>
    <w:p w14:paraId="3F2AEE7F" w14:textId="77777777" w:rsidR="00B65481" w:rsidRDefault="00CD7A71">
      <w:pPr>
        <w:spacing w:after="0" w:line="600" w:lineRule="auto"/>
        <w:ind w:firstLine="720"/>
        <w:jc w:val="both"/>
        <w:rPr>
          <w:rFonts w:eastAsia="Times New Roman"/>
          <w:szCs w:val="24"/>
        </w:rPr>
      </w:pPr>
      <w:r>
        <w:rPr>
          <w:rFonts w:eastAsia="Times New Roman"/>
          <w:szCs w:val="24"/>
        </w:rPr>
        <w:t xml:space="preserve">Υπάρχει πληθώρα άλλων θεμάτων, για τις ηλεκτρονικές πλατφόρμες, που ήταν έτοιμες και, ενώ θέλαμε, για διάφορους λόγους δεν μπορούσαμε να τις βάλουμε σε ισχύ, διότι είχαν διάφορα προβλήματα. Τα ξέρει ο κ. </w:t>
      </w:r>
      <w:proofErr w:type="spellStart"/>
      <w:r>
        <w:rPr>
          <w:rFonts w:eastAsia="Times New Roman"/>
          <w:szCs w:val="24"/>
        </w:rPr>
        <w:t>Σπίρτζης</w:t>
      </w:r>
      <w:proofErr w:type="spellEnd"/>
      <w:r>
        <w:rPr>
          <w:rFonts w:eastAsia="Times New Roman"/>
          <w:szCs w:val="24"/>
        </w:rPr>
        <w:t xml:space="preserve"> λίγο καλύτερα από εμένα αυτά τα θέματα. Όλοι πάντως οι συνεργάτες μου έλεγαν ότι χρειάζονται κάποια επιπρόσθετα τμήματα για να λειτουργήσουν. </w:t>
      </w:r>
    </w:p>
    <w:p w14:paraId="3F2AEE80"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Φαντάζομαι ότι τώρα -και σε συμφωνία με το ΤΕΕ και με το παρόν νομοσχέδιο- έχουμε φθάσει στο σημείο που μπορούν να λειτουργήσουν και θα λειτουργήσουν οι ηλεκτρονικές πλατφόρμες, όπως είχαμε σχεδιάσει. </w:t>
      </w:r>
    </w:p>
    <w:p w14:paraId="3F2AEE81"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θεωρώ ότι ίσως υπερβάλατε εαυτόν στην προσπάθειά σας να παρουσιάσετε έναν τακτοποιημένο χωροταξικά κόσμο, που εμείς απλώς δεν αναγνωρίσαμε το μεγαλείο του και παρατείναμε για δυο χρόνια αυτή την παραδεισένια εκδοχή –χωροταξικά τουλάχιστον- της Ελλάδας. </w:t>
      </w:r>
    </w:p>
    <w:p w14:paraId="3F2AEE82"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F2AEE83"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Υπουργέ, κύριε Σταθάκη, πρέπει να αναφερθείτε και στις νομοτεχνικές βελτιώσεις, για να τις διανείμουμε. </w:t>
      </w:r>
    </w:p>
    <w:p w14:paraId="3F2AEE84"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Ναι, θα καταθέσω τις νομοτεχνικές βελτιώσεις στο σχέδιο νόμου με τίτλο: «Έλεγχος και προστασία του δομημένου περιβάλλοντος». </w:t>
      </w:r>
    </w:p>
    <w:p w14:paraId="3F2AEE8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Γεώργιος Σταθάκης καταθέτει για τα Πρακτικά τις προαναφερθείσες νομοτεχνικές βελτιώσεις, οι οποίες έχουν ως εξής: </w:t>
      </w:r>
    </w:p>
    <w:p w14:paraId="3F2AEE86" w14:textId="77777777" w:rsidR="00B65481" w:rsidRDefault="00CD7A71">
      <w:pPr>
        <w:spacing w:after="0" w:line="600" w:lineRule="auto"/>
        <w:ind w:firstLine="720"/>
        <w:jc w:val="center"/>
        <w:rPr>
          <w:rFonts w:eastAsia="Times New Roman" w:cs="Times New Roman"/>
          <w:color w:val="FF0000"/>
          <w:szCs w:val="24"/>
        </w:rPr>
      </w:pPr>
      <w:r w:rsidRPr="00953647">
        <w:rPr>
          <w:rFonts w:eastAsia="Times New Roman" w:cs="Times New Roman"/>
          <w:color w:val="FF0000"/>
          <w:szCs w:val="24"/>
        </w:rPr>
        <w:t>ΑΛΛΑΓΗ ΣΕΛΙΔΑΣ</w:t>
      </w:r>
    </w:p>
    <w:p w14:paraId="3F2AEE87"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t>(Να μπουν οι σελ. 167-179)</w:t>
      </w:r>
    </w:p>
    <w:p w14:paraId="3F2AEE88" w14:textId="77777777" w:rsidR="00B65481" w:rsidRDefault="00CD7A71">
      <w:pPr>
        <w:spacing w:after="0" w:line="600" w:lineRule="auto"/>
        <w:ind w:firstLine="720"/>
        <w:jc w:val="center"/>
        <w:rPr>
          <w:rFonts w:eastAsia="Times New Roman" w:cs="Times New Roman"/>
          <w:color w:val="FF0000"/>
          <w:szCs w:val="24"/>
        </w:rPr>
      </w:pPr>
      <w:r w:rsidRPr="00953647">
        <w:rPr>
          <w:rFonts w:eastAsia="Times New Roman" w:cs="Times New Roman"/>
          <w:color w:val="FF0000"/>
          <w:szCs w:val="24"/>
        </w:rPr>
        <w:t>ΑΛΛΑΓΗ ΣΕΛΙΔΑΣ</w:t>
      </w:r>
    </w:p>
    <w:p w14:paraId="3F2AEE89"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 xml:space="preserve"> έχει τον λόγο. </w:t>
      </w:r>
    </w:p>
    <w:p w14:paraId="3F2AEE8A"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Ήθελα να πω, σε συνέχεια αυτών που είπε ο κ. Σταθάκης και ο κ. Μανιάτης, γιατί δεν μπορούσε να λειτουργήσει η ηλεκτρονική πλατφόρμα για την έκδοση οικοδομικών αδειών. Ήταν ένα πρόγραμμα που είχε εγκριθεί από το ΥΠΕΚΑ τότε και το </w:t>
      </w:r>
      <w:r>
        <w:rPr>
          <w:rFonts w:eastAsia="Times New Roman" w:cs="Times New Roman"/>
          <w:szCs w:val="24"/>
        </w:rPr>
        <w:lastRenderedPageBreak/>
        <w:t xml:space="preserve">υλοποιούσε το Εθνικό Επιμελητήριο. Δεν είχε ολοκληρωθεί η πλατφόρμα για την ταυτότητα του κτηρίου. Φαντάζομαι ότι τώρα έχει ολοκληρωθεί. Πρέπει να γίνουν οι τροποποιήσεις που προβλέπονται στο σχέδιο νόμου. </w:t>
      </w:r>
    </w:p>
    <w:p w14:paraId="3F2AEE8B"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με την ευκαιρία, θα ήθελα να ευχαριστήσω τον κ. Μανιάτη που έχει επιλεκτική μνήμη. Θυμήθηκε, δηλαδή, τις πλατφόρμες για τα αυθαίρετα που έγιναν στο Τεχνικό Επιμελητήριο όταν ήμουν πρόεδρος. Θυμήθηκε την ηλεκτρονική πλατφόρμα για την έκδοση των οικοδομικών αδειών και βέβαια και για την ταυτότητα του κτηρίου, που φαντάζομαι ότι ολοκληρώθηκε μετά που αποχώρησα.</w:t>
      </w:r>
    </w:p>
    <w:p w14:paraId="3F2AEE8C"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με κατήγγειλε πριν από λίγες μέρες ότι είμαι εναντίον των τεχνολογιών για τις πλατφόρμες της «</w:t>
      </w:r>
      <w:r>
        <w:rPr>
          <w:rFonts w:eastAsia="Times New Roman" w:cs="Times New Roman"/>
          <w:szCs w:val="24"/>
          <w:lang w:val="en-US"/>
        </w:rPr>
        <w:t>UBER</w:t>
      </w:r>
      <w:r>
        <w:rPr>
          <w:rFonts w:eastAsia="Times New Roman" w:cs="Times New Roman"/>
          <w:szCs w:val="24"/>
        </w:rPr>
        <w:t>» και της «</w:t>
      </w:r>
      <w:r>
        <w:rPr>
          <w:rFonts w:eastAsia="Times New Roman" w:cs="Times New Roman"/>
          <w:szCs w:val="24"/>
          <w:lang w:val="en-US"/>
        </w:rPr>
        <w:t>TAXIBEAT</w:t>
      </w:r>
      <w:r>
        <w:rPr>
          <w:rFonts w:eastAsia="Times New Roman" w:cs="Times New Roman"/>
          <w:szCs w:val="24"/>
        </w:rPr>
        <w:t xml:space="preserve">». Πρέπει να μας πει ο κ. Μανιάτης αν υπάρχουν σε αυτή την Κυβέρνηση άνθρωποι που είναι υπέρ των νέων τεχνολογιών και έχουν εισφέρει στον τομέα εκσυγχρονισμού της δημόσιας διοίκησης και της κοινωνίας μας, ή αν είμαστε –αν θέλετε- εκπρόσωποι των άκρατων συντεχνιακών συμφερόντων και αντιμαχόμαστε τις νέες τεχνολογίες. Όμως πρέπει να σταθεροποιηθεί αυτή η κριτική. Για να το πω κομψά, ή υπέρ είμαστε και τα </w:t>
      </w:r>
      <w:r>
        <w:rPr>
          <w:rFonts w:eastAsia="Times New Roman" w:cs="Times New Roman"/>
          <w:szCs w:val="24"/>
        </w:rPr>
        <w:lastRenderedPageBreak/>
        <w:t xml:space="preserve">δημιουργούμε ή κατά είμαστε και απαγορεύουμε τη χρήση τους. Να διαλέξει ο κ. Μανιάτης και να μας πει. </w:t>
      </w:r>
    </w:p>
    <w:p w14:paraId="3F2AEE8D"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τώρα η κ. Ελένη Ράπτη από τη Νέα Δημοκρατία για επτά λεπτά. </w:t>
      </w:r>
    </w:p>
    <w:p w14:paraId="3F2AEE8E"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ΕΛΕΝΗ ΡΑΠΤΗ: </w:t>
      </w:r>
      <w:r>
        <w:rPr>
          <w:rFonts w:eastAsia="Times New Roman" w:cs="Times New Roman"/>
          <w:szCs w:val="24"/>
        </w:rPr>
        <w:t xml:space="preserve">Ευχαριστώ, κυρία Πρόεδρε. </w:t>
      </w:r>
    </w:p>
    <w:p w14:paraId="3F2AEE8F"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ζήτημα της αυθαίρετης δόμησης έχει στην Ελλάδα μια πολύ μακρά ιστορία, διότι πολύ απλά επί χρόνια οι αυθαίρετες κατασκευές φιλοξενούνταν σε ασάφειες νόμων, στην έλλειψη σοβαρού πλαισίου πολεοδομικού σχεδιασμού, στην έλλειψη ελέγχου, αλλά και στα μαγικά τρικ που μεταμόρφωναν τα υπόγεια σε ισόγεια και τις μονοκατοικίες σε τριώροφα. Γέμισαν τα ρέματα σπίτια, οι οικιστικές περιοχές αναπτύχθηκαν άναρχα. Παντού επικράτησε μια εικόνα, όπου καθένας έχτιζε όπως ήθελε, όπου ήθελε και ό,τι ήθελε. </w:t>
      </w:r>
    </w:p>
    <w:p w14:paraId="3F2AEE90"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η πραγματικότητα έπρεπε να αντιμετωπισθεί με τρόπο μοναδικό και τολμηρό. Και θεωρώ πως η νομιμοποίηση αυθαιρέτων, παρά τις όποιες ενστάσεις, αποδείχθηκε μια εξαιρετική απόφαση τόσο από πλευράς ενίσχυσης των δημοσίων εσό</w:t>
      </w:r>
      <w:r>
        <w:rPr>
          <w:rFonts w:eastAsia="Times New Roman" w:cs="Times New Roman"/>
          <w:szCs w:val="24"/>
        </w:rPr>
        <w:lastRenderedPageBreak/>
        <w:t xml:space="preserve">δων όσο και στην κοινωνική της διάσταση, αφού η αυθαίρετη δόμηση αποτελεί ένα καθολικό πρόβλημα και έχει χαρακτηριστικά κινήματος, στο οποίο συμμετέχουν σχεδόν όλοι οι Έλληνες. </w:t>
      </w:r>
    </w:p>
    <w:p w14:paraId="3F2AEE91"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αυτή τη λογική, θα πρέπει να αναγνωρισθεί πως το θέμα αυτό καλύφθηκε από τις πολιτικές της περιόδου 2010-2014, οι οποίες διατηρήθηκαν σε ισχύ, είχαν απόλυτη επιτυχία και συνέβαλαν στη νομιμοποίηση χιλιάδων αυθαίρετων κτισμάτων και κατασκευών, με τεράστιο εθνικό και κοινωνικό όφελος. </w:t>
      </w:r>
    </w:p>
    <w:p w14:paraId="3F2AEE92" w14:textId="77777777" w:rsidR="00B65481" w:rsidRDefault="00CD7A7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το συζητούμενο νομοσχέδιο ως προς αυτή τη διάσταση μάλλον δεν έχει πολλά να συνεισφέρει, γιατί και η αύξηση του αριθμού των δόσεων δεν είναι κάτι νέο. Προβλεπόταν μεγάλος αριθμός δόσεων και στον ν.4178/2013.  </w:t>
      </w:r>
    </w:p>
    <w:p w14:paraId="3F2AEE9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σας θυμίσω, σε περίπτωση που το έχετε ξεχάσει, πως τον ν.4178 ο τότε εισηγητής του ΣΥΡΙΖΑ τον καταψήφισε. Απλώς για να γνωρίζουμε ποιος έχει συμβάλει και πώς στη μεγαλύτερη προσπάθεια πολεοδομικής τακτοποίησης της χώρας. </w:t>
      </w:r>
    </w:p>
    <w:p w14:paraId="3F2AEE9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Εγώ θα έλεγα μάλιστα πως ακόμη σοβαρότερη συζήτηση θα έπρεπε κάποτε να γίνει στην Ελλάδα και να τεθεί το ερώτημα γιατί οι πολίτες επέλεξαν την αυθαίρετη δόμηση, γιατί εκτός από </w:t>
      </w:r>
      <w:r>
        <w:rPr>
          <w:rFonts w:eastAsia="Times New Roman" w:cs="Times New Roman"/>
          <w:szCs w:val="24"/>
        </w:rPr>
        <w:lastRenderedPageBreak/>
        <w:t xml:space="preserve">την άμεση απάντηση του εύκολου πλουτισμού -προφανώς δεν το εξηγεί γιατί εντάχθηκαν χιλιάδες μικρά νοικοκυριά-, υπάρχει μία σειρά αιτιών που τελικά έχει σχέση με τον τρόπο που νομοθετούμε: η αβεβαιότητα των κατόχων γης για τη χρήση της, τα παιχνίδια με τις μειώσεις της αρτιότητας, αψυχολόγητες πολεοδομικές αποφάσεις και πολλά ακόμα. Δεν υπάρχει Έλληνας που να μην έχει μία πολεοδομική ιστορία να διηγηθεί. </w:t>
      </w:r>
    </w:p>
    <w:p w14:paraId="3F2AEE9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άποψή μου είναι πως όπου υπάρχει μαζικότητα στην παραβίαση του νόμου, φταίει ο κακός νόμος. Συνέβη στην αυθαίρετη δόμηση. Συμβαίνει και στη φοροδιαφυγή. Πολύ απλό παράδειγμα η μείωση των προστίμων του παρόντος νόμου, την οποία θα δικαιούνται όσοι κάνουν χρήση του νέου νόμου, αλλά όχι όσοι συνεπείς εμπιστεύτηκαν το κράτος και εντάχθηκαν στις ρυθμίσεις του ν.4178 και άρα θα έχουν πληρώσει περισσότερα για την ίδια παράβαση, μάλλον επιβεβαιώνοντας την τακτική πως στην Ελλάδα όσο περισσότερο καθυστερείς, τόσο περισσότερο ευνοείσαι. </w:t>
      </w:r>
    </w:p>
    <w:p w14:paraId="3F2AEE9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Ενδεικτικά, επίσης, σε σχέση με τις ηλεκτρονικές διαδικασίες και την ηλεκτρονική ταυτότητα κτηρίου που προβλέπει ο νέος νόμος, αυτά είχαν θεσμοθετηθεί με παλαιότερους νόμους </w:t>
      </w:r>
      <w:r>
        <w:rPr>
          <w:rFonts w:eastAsia="Times New Roman" w:cs="Times New Roman"/>
          <w:szCs w:val="24"/>
        </w:rPr>
        <w:lastRenderedPageBreak/>
        <w:t xml:space="preserve">και ειδικά με τον ν.4178/2013. Το μόνο που είχε να κάνει η Κυβέρνηση ήταν να τους ενεργοποιήσει, κάτι που δεν έχει κάνει. Έχασε τριάντα δύο μήνες και τώρα αρχίζει από την αρχή τη διαδικασία. </w:t>
      </w:r>
    </w:p>
    <w:p w14:paraId="3F2AEE9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Και βεβαίως το υπό ψήφιση νομοσχέδιο δεν αποφεύγει να κάνει αυτό στο οποίο έχουμε αποκτήσει παγκόσμια τεχνογνωσία: σύνθετες διαδικασίες, σύνθετες διατάξεις, νέοι μηχανισμοί, δεκάδες νέες επιτροπές, υποεπιτροπές, συμβούλια, κλιμάκια και διευθύνσεις! Στην εποχή, δηλαδή, που ζητείται απλότητα επιμένουμε σε μία γραφειοκρατία χωρίς όριο. </w:t>
      </w:r>
    </w:p>
    <w:p w14:paraId="3F2AEE9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Και όπως πάντα, έλλειψη του αυτονόητου που, απ’ ό,τι φαίνεται, δεν θα συζητηθεί ποτέ: Γιατί άραγε επιτρέψαμε το κόστος μίας άδειας να φτάσει σε τέτοια ύψη; Γιατί τόσα χαρτόσημα, παράβολα και ποσά κάθε είδους επινόησης υπέρ αρχικών που ούτε καν γνωρίζουμε τι σημαίνουν. Ποιος σκέφτηκε άραγε ποτέ να κάνει μηδενικό το κόστος της έκδοσης άδειας για τα χωριά μας που ερημώνουν και να επιδοτήσει την ανέγερση μόνιμων κατοικιών; Ποιος μηχανισμός υπήρξε άραγε ποτέ να αποκαταστήσει ιδιοκτήτες που έχασαν γη ή ταλαιπωρήθηκαν επί χρόνια για να </w:t>
      </w:r>
      <w:r>
        <w:rPr>
          <w:rFonts w:eastAsia="Times New Roman" w:cs="Times New Roman"/>
          <w:szCs w:val="24"/>
        </w:rPr>
        <w:lastRenderedPageBreak/>
        <w:t xml:space="preserve">αξιοποιήσουν την περιουσία τους; Αυτούς που αγόρασαν χωράφι με βεβαίωση δασαρχείου και τους έγινε δάσος. Αυτούς που αγόρασαν οικόπεδο εντός σχεδίου και τους βγήκε «Ακρόπολη». Αυτά πρέπει να λύσουμε, γιατί αλλιώς θα παράγουμε αυθαίρετα και νόμους για τη νομιμοποίησή τους. </w:t>
      </w:r>
    </w:p>
    <w:p w14:paraId="3F2AEE9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μας εκπλήσσει κάτι θετικά στο υπό συζήτηση νομοσχέδιο. Θα περιμέναμε κάτι περισσότερο, πιο τολμηρό και πιο καινούριο.</w:t>
      </w:r>
    </w:p>
    <w:p w14:paraId="3F2AEE9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Κλείνω με μία αναφορά στο ταξίδι του Πρωθυπουργού στις Ηνωμένες Πολιτείες. Προφανώς του εύχομαι, όπως όλοι, να έχει επιτυχία τόσο σε εθνικό όσο και σε οικονομικό και σε διπλωματικό επίπεδο. Πρώτα άλλωστε έρχεται η Ελλάδα. Απλώς δεν μπορώ να κρύψω την έκπληξή μου για την προσαρμοστικότητα του Πρωθυπουργού να συνεργάζεται με αυτό που κάποτε κατήγγειλε στα αμφιθέατρα ως κεφάλαιο, κατεστημένο και άντρο του καπιταλισμού. Και φυσικά αναρωτιέμαι σε ποιο σημείο της διαδρομής μπορεί ο Πρωθυπουργός να έχασε το αριστερό του όραμα.</w:t>
      </w:r>
    </w:p>
    <w:p w14:paraId="3F2AEE9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F2AEE9C"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F2AEE9D"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σας ανακοινώνω ότι η συνεδρίαση θα συνεχιστεί μέχρι τις 22.30΄. Θα τοποθετηθούν άλλοι πέντε ομιλητές γιατί αύριο δεν θα βγει όπως το έχουμε υπολογίσει, καθώς έχουν μείνει όλοι οι Κοινοβουλευτικοί Εκπρόσωποι και περίπου είκοσι ομιλητές.</w:t>
      </w:r>
    </w:p>
    <w:p w14:paraId="3F2AEE9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Φάμελλος</w:t>
      </w:r>
      <w:proofErr w:type="spellEnd"/>
      <w:r>
        <w:rPr>
          <w:rFonts w:eastAsia="Times New Roman" w:cs="Times New Roman"/>
          <w:szCs w:val="24"/>
        </w:rPr>
        <w:t>.</w:t>
      </w:r>
    </w:p>
    <w:p w14:paraId="3F2AEE9F"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Ευχαριστώ πολύ, κυρία Πρόεδρε.</w:t>
      </w:r>
    </w:p>
    <w:p w14:paraId="3F2AEEA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Πήρα τον λόγο για να διευκρινίσω ορισμένα θέματα, που αφορούν στη δασική πολιτική και στη δασική νομοθεσία, αλλά δεν μπορώ να αποφύγω τον πειρασμό. Και η κ. Ράπτη έτσι έκλεισε και ο κ. Μανιάτης έκανε μια παρέμβαση σχετικά με την επίσκεψη του Πρωθυπουργού και τη συνάντηση με τον κ. </w:t>
      </w:r>
      <w:proofErr w:type="spellStart"/>
      <w:r>
        <w:rPr>
          <w:rFonts w:eastAsia="Times New Roman" w:cs="Times New Roman"/>
          <w:szCs w:val="24"/>
        </w:rPr>
        <w:t>Τραμπ</w:t>
      </w:r>
      <w:proofErr w:type="spellEnd"/>
      <w:r>
        <w:rPr>
          <w:rFonts w:eastAsia="Times New Roman" w:cs="Times New Roman"/>
          <w:szCs w:val="24"/>
        </w:rPr>
        <w:t>.</w:t>
      </w:r>
    </w:p>
    <w:p w14:paraId="3F2AEEA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Να σας ενημερώσω, λοιπόν, ότι ο κ. </w:t>
      </w:r>
      <w:proofErr w:type="spellStart"/>
      <w:r>
        <w:rPr>
          <w:rFonts w:eastAsia="Times New Roman" w:cs="Times New Roman"/>
          <w:szCs w:val="24"/>
        </w:rPr>
        <w:t>Τραμπ</w:t>
      </w:r>
      <w:proofErr w:type="spellEnd"/>
      <w:r>
        <w:rPr>
          <w:rFonts w:eastAsia="Times New Roman" w:cs="Times New Roman"/>
          <w:szCs w:val="24"/>
        </w:rPr>
        <w:t xml:space="preserve"> σήμερα δήλωσε ότι η Ελλάδα έχει περάσει πολλά -αναρωτιέμαι εξαιτίας </w:t>
      </w:r>
      <w:r>
        <w:rPr>
          <w:rFonts w:eastAsia="Times New Roman" w:cs="Times New Roman"/>
          <w:szCs w:val="24"/>
        </w:rPr>
        <w:lastRenderedPageBreak/>
        <w:t>ποιων τα πέρασε-, όμως, έχει κάνει σπουδαία δουλειά -αναρωτιέμαι ποιος την έκανε- και θα επιστρέψει. Επίσης, μίλησε για αξιόπιστη ελάφρυνση του χρέους -και ακόμα δεν έχουμε ακούσει τη δική σας τοποθέτηση για την ελάφρυνση του χρέους-, αναφέρθηκε στο ρόλο-κλειδί που έχει η χώρα μας και βέβαια, είπε στον Πρωθυπουργό: «Ελπίζουμε να σας έχουμε πολλά χρόνια ακόμη».</w:t>
      </w:r>
    </w:p>
    <w:p w14:paraId="3F2AEEA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Αυτά ως σχόλιο των θεμάτων τα οποία βάλατε για την αναξιόπιστη και ελλιπή διεθνή πολιτική της χώρας…</w:t>
      </w:r>
    </w:p>
    <w:p w14:paraId="3F2AEEA3"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Για τα </w:t>
      </w:r>
      <w:r>
        <w:rPr>
          <w:rFonts w:eastAsia="Times New Roman" w:cs="Times New Roman"/>
          <w:szCs w:val="24"/>
          <w:lang w:val="en-US"/>
        </w:rPr>
        <w:t>F</w:t>
      </w:r>
      <w:r>
        <w:rPr>
          <w:rFonts w:eastAsia="Times New Roman" w:cs="Times New Roman"/>
          <w:szCs w:val="24"/>
        </w:rPr>
        <w:t>-16, που θα δώσουν δουλειά στους Αμερικανούς εργάτες;</w:t>
      </w:r>
    </w:p>
    <w:p w14:paraId="3F2AEEA4"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…και βέβαια, αυτό απεικονίζει, αν θέλετε, το ποιος είναι ο ρόλος της Ελλάδας σήμερα στη θέση που βρίσκεται, με την εκμετάλλευση της γεωπολιτικής της θέσης, που δεν γινόταν τόσα χρόνια και πώς μπορεί μια χώρα να κρατηθεί ανεξάρτητη, υγιής, παραγωγική, όταν σέβεται την εργασία και το δίκιο, κάτι που δεν σέβονταν οι προηγούμενες κυβερνήσεις.</w:t>
      </w:r>
    </w:p>
    <w:p w14:paraId="3F2AEEA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396DE0">
        <w:rPr>
          <w:rFonts w:eastAsia="Times New Roman" w:cs="Times New Roman"/>
          <w:b/>
          <w:szCs w:val="24"/>
        </w:rPr>
        <w:t>ΓΕΩΡΓΙΟΣ ΒΑΡΕΜΕΝΟΣ</w:t>
      </w:r>
      <w:r>
        <w:rPr>
          <w:rFonts w:eastAsia="Times New Roman" w:cs="Times New Roman"/>
          <w:szCs w:val="24"/>
        </w:rPr>
        <w:t>)</w:t>
      </w:r>
    </w:p>
    <w:p w14:paraId="3F2AEEA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Μπαίνει, όμως, ένα ερώτημα: Δεν γίνονταν οι επενδύσεις, γιατί δεν είχαμε πλαίσιο, παραδείγματος χάριν, χωροταξικό, το οποίο φτιάξατε και έπεσε βέβαια στο Συμβούλιο της Επικρατείας;</w:t>
      </w:r>
    </w:p>
    <w:p w14:paraId="3F2AEEA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σας πω, λοιπόν, ότι είναι πράγματι ένα έλλειμα, αλλά εγώ θα αναρωτηθώ: Πώς γίνεται, ενώ είχατε πλαίσιο τάχα και βούληση και ήταν κολλημένα στα συρτάρια μας χρόνια επενδύσεις που τώρα ξεκολλούν; Να αναφερθώ στο </w:t>
      </w:r>
      <w:proofErr w:type="spellStart"/>
      <w:r>
        <w:rPr>
          <w:rFonts w:eastAsia="Times New Roman" w:cs="Times New Roman"/>
          <w:szCs w:val="24"/>
          <w:lang w:val="en-US"/>
        </w:rPr>
        <w:t>Atalanti</w:t>
      </w:r>
      <w:proofErr w:type="spellEnd"/>
      <w:r>
        <w:rPr>
          <w:rFonts w:eastAsia="Times New Roman" w:cs="Times New Roman"/>
          <w:szCs w:val="24"/>
        </w:rPr>
        <w:t xml:space="preserve"> </w:t>
      </w:r>
      <w:r>
        <w:rPr>
          <w:rFonts w:eastAsia="Times New Roman" w:cs="Times New Roman"/>
          <w:szCs w:val="24"/>
          <w:lang w:val="en-US"/>
        </w:rPr>
        <w:t>Hills</w:t>
      </w:r>
      <w:r>
        <w:rPr>
          <w:rFonts w:eastAsia="Times New Roman" w:cs="Times New Roman"/>
          <w:szCs w:val="24"/>
        </w:rPr>
        <w:t xml:space="preserve">, στο προεδρικό διάταγμα </w:t>
      </w:r>
      <w:proofErr w:type="spellStart"/>
      <w:r>
        <w:rPr>
          <w:rFonts w:eastAsia="Times New Roman" w:cs="Times New Roman"/>
          <w:szCs w:val="24"/>
        </w:rPr>
        <w:t>Αφάντου</w:t>
      </w:r>
      <w:proofErr w:type="spellEnd"/>
      <w:r>
        <w:rPr>
          <w:rFonts w:eastAsia="Times New Roman" w:cs="Times New Roman"/>
          <w:szCs w:val="24"/>
        </w:rPr>
        <w:t xml:space="preserve">, στο Ξενία της Σκιάθου, στη Νήσο </w:t>
      </w:r>
      <w:proofErr w:type="spellStart"/>
      <w:r>
        <w:rPr>
          <w:rFonts w:eastAsia="Times New Roman" w:cs="Times New Roman"/>
          <w:szCs w:val="24"/>
        </w:rPr>
        <w:t>Μαρέζα</w:t>
      </w:r>
      <w:proofErr w:type="spellEnd"/>
      <w:r>
        <w:rPr>
          <w:rFonts w:eastAsia="Times New Roman" w:cs="Times New Roman"/>
          <w:szCs w:val="24"/>
        </w:rPr>
        <w:t>; Όλα αυτά τα οποία τόσα χρόνια ήταν στα συρτάρια μας γιατί δεν τα είχατε τάχα λύσει εσείς, που είχατε πλαίσιο και βούληση;</w:t>
      </w:r>
    </w:p>
    <w:p w14:paraId="3F2AEEA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Φαίνεται, λοιπόν, ότι ούτε πλαίσιο είχατε ούτε βούληση. Για λίγους δουλεύατε. Για δάνεια με αέρα σε κάτι </w:t>
      </w:r>
      <w:proofErr w:type="spellStart"/>
      <w:r>
        <w:rPr>
          <w:rFonts w:eastAsia="Times New Roman" w:cs="Times New Roman"/>
          <w:szCs w:val="24"/>
        </w:rPr>
        <w:t>καναλάρχες</w:t>
      </w:r>
      <w:proofErr w:type="spellEnd"/>
      <w:r>
        <w:rPr>
          <w:rFonts w:eastAsia="Times New Roman" w:cs="Times New Roman"/>
          <w:szCs w:val="24"/>
        </w:rPr>
        <w:t>, που συντηρούσαν τις καρέκλες της εξουσίας, για ένα περιορισμένο σύστημα γύρω από τις τράπεζες. Αυτή ήταν η πολιτική στόχευση. Διότι, αν κάποιος ήθελε να κάνει ανάπτυξη στη χώρα μας, θα έκανε δασικούς χάρτες.</w:t>
      </w:r>
    </w:p>
    <w:p w14:paraId="3F2AEEA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Τι έγινε, λοιπόν; Ζήτησε ο Υπουργός να ενημερώσω τα ποσοστά, που πέτυχε η κυβέρνηση που συμμετείχε ο κ. Μανιάτης, αλλά και οι δικές σας.</w:t>
      </w:r>
    </w:p>
    <w:p w14:paraId="3F2AEEA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Στα σαράντα χρόνια, λοιπόν, της Μεταπολίτευσης, με συνταγματική επιταγή δασικών χαρτών αναρτήθηκε το 1,5% των δασικών χαρτών. </w:t>
      </w:r>
      <w:r>
        <w:rPr>
          <w:rFonts w:eastAsia="Times New Roman" w:cs="Times New Roman"/>
          <w:szCs w:val="24"/>
          <w:lang w:val="en-US"/>
        </w:rPr>
        <w:t>K</w:t>
      </w:r>
      <w:r>
        <w:rPr>
          <w:rFonts w:eastAsia="Times New Roman" w:cs="Times New Roman"/>
          <w:szCs w:val="24"/>
        </w:rPr>
        <w:t>αι προσέξτε: Το 0</w:t>
      </w:r>
      <w:proofErr w:type="gramStart"/>
      <w:r>
        <w:rPr>
          <w:rFonts w:eastAsia="Times New Roman" w:cs="Times New Roman"/>
          <w:szCs w:val="24"/>
        </w:rPr>
        <w:t>,5</w:t>
      </w:r>
      <w:proofErr w:type="gramEnd"/>
      <w:r>
        <w:rPr>
          <w:rFonts w:eastAsia="Times New Roman" w:cs="Times New Roman"/>
          <w:szCs w:val="24"/>
        </w:rPr>
        <w:t xml:space="preserve">% της ανάρτησης από το 1,5% -δηλαδή, το ένα τρίτο- δεν πήγε καν σε επιτροπή. Τους αναρτήσατε και δεν κάνατε επιτροπές. Το υπόλοιπο 0,5% έκριναν οι επιτροπές και δεν κυρώθηκαν και μόνο το 0,5% της χώρας είχε κυρωθεί. </w:t>
      </w:r>
      <w:r>
        <w:rPr>
          <w:rFonts w:eastAsia="Times New Roman" w:cs="Times New Roman"/>
          <w:szCs w:val="24"/>
          <w:lang w:val="en-US"/>
        </w:rPr>
        <w:t>K</w:t>
      </w:r>
      <w:r>
        <w:rPr>
          <w:rFonts w:eastAsia="Times New Roman" w:cs="Times New Roman"/>
          <w:szCs w:val="24"/>
        </w:rPr>
        <w:t>αι τώρα, μέσα σε έναν χρόνο από την ανάρτηση, θα έχουμε στο τέλος Νοεμβρίου κυρωμένο το 96% από το 35% που έχουμε ήδη αναρτήσει εμείς.</w:t>
      </w:r>
    </w:p>
    <w:p w14:paraId="3F2AEEA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Δεν τολμήσατε, κυρίες και κύριοι. Αυτή ήταν η κατάσταση.</w:t>
      </w:r>
    </w:p>
    <w:p w14:paraId="3F2AEEA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Όμως, νομίζω ότι πρέπει να διευκρινίσω κάποια ζητήματα, που μπήκαν από τοποθετήσεις για τους δασικούς χάρτες. Ανοίγει μια συζήτηση εκ νέου για παράταση της ανάρτησης.</w:t>
      </w:r>
    </w:p>
    <w:p w14:paraId="3F2AEEA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Πρώτον, αγαπητοί συνάδελφοι, η ανάρτηση ολοκληρώθηκε στις 25 Σεπτεμβρίου. Αν θέλετε να βάλετε ζήτημα, βάλτε ζήτημα να αναρτηθούν ξανά οι ήδη ολοκληρωμένοι δασικοί χάρτες και αν ανοίγει μια τέτοια συζήτηση, μπήκε από τον αγορητή της Δημοκρατικής Συμπαράταξης και μου έκανε εντύπωση ότι είναι ευθύνη της πολιτείας και γι’ αυτό πρέπει να αναρτηθούν ξανά.</w:t>
      </w:r>
    </w:p>
    <w:p w14:paraId="3F2AEEA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δούμε: Είναι ευθύνη της πολιτείας; Η πολιτεία λοιπόν, η Κυβέρνησή μας έδωσε παράταση </w:t>
      </w:r>
      <w:proofErr w:type="spellStart"/>
      <w:r>
        <w:rPr>
          <w:rFonts w:eastAsia="Times New Roman" w:cs="Times New Roman"/>
          <w:szCs w:val="24"/>
        </w:rPr>
        <w:t>οκτώμισι</w:t>
      </w:r>
      <w:proofErr w:type="spellEnd"/>
      <w:r>
        <w:rPr>
          <w:rFonts w:eastAsia="Times New Roman" w:cs="Times New Roman"/>
          <w:szCs w:val="24"/>
        </w:rPr>
        <w:t xml:space="preserve"> μήνες για να έχουμε ανάρτηση με επαρκή πληροφορία των ενδιαφερομένων. Έκανε ενημέρωση, κάτι που οι δικές σας κυβερνήσεις δεν έκαναν, διότι ο Βουλευτής της Νέας Δημοκρατίας του Κιλκίς εδώ είπε ότι οι πολίτες της περιοχής του δεν ήξεραν ότι είχατε κάνει ανάρτηση και ζήτησαν να κάνουμε εμείς τώρα το κομμάτι, που είχατε ήδη αναρτήσει στο Κιλκίς. Και ειπώθηκε εδώ από Βουλευτή που τότε ήταν και μέλος του Υπουργικού Συμβουλίου.</w:t>
      </w:r>
    </w:p>
    <w:p w14:paraId="3F2AEEA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Μειώσαμε το κόστος αντιρρήσεων κατά 80%. Δεν έγινε αυτό.</w:t>
      </w:r>
    </w:p>
    <w:p w14:paraId="3F2AEEB0"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35% αναρτήσατε τώρα. Ίδια ροή πληροφοριών υπάρχει;</w:t>
      </w:r>
    </w:p>
    <w:p w14:paraId="3F2AEEB1"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Σας παρακαλώ. Μειώσαμε το κόστος αντιρρήσεων κατά 80%. Ξέρω ότι σας ανησυχεί πολύ η αλήθεια, αλλά αυτή είναι. </w:t>
      </w:r>
    </w:p>
    <w:p w14:paraId="3F2AEEB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Βάλαμε τα πρόδηλα λάθη και τις πράξεις της διοίκησης στην υποχρέωση της πολιτείας με μηδενικό κόστος για τον πο</w:t>
      </w:r>
      <w:r>
        <w:rPr>
          <w:rFonts w:eastAsia="Times New Roman" w:cs="Times New Roman"/>
          <w:szCs w:val="24"/>
        </w:rPr>
        <w:lastRenderedPageBreak/>
        <w:t xml:space="preserve">λίτη. Για τα καλλιεργούμενα εκχερσωμένα πρώην δασικά δώσαμε τη δυνατότητα αλλαγής χρήσης χωρίς κόστος αντίρρησης, να μην καταβάλλει λεφτά ο αγρότης. Κάναμε προσωπική ενημέρωση με </w:t>
      </w:r>
      <w:proofErr w:type="spellStart"/>
      <w:r>
        <w:rPr>
          <w:rFonts w:eastAsia="Times New Roman" w:cs="Times New Roman"/>
          <w:szCs w:val="24"/>
          <w:lang w:val="en-US"/>
        </w:rPr>
        <w:t>sms</w:t>
      </w:r>
      <w:proofErr w:type="spellEnd"/>
      <w:r>
        <w:rPr>
          <w:rFonts w:eastAsia="Times New Roman" w:cs="Times New Roman"/>
          <w:szCs w:val="24"/>
        </w:rPr>
        <w:t xml:space="preserve"> και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όλων των αγροτών που επιδοτούνται, τον Ιούνιο και τον Ιούλιο. Μειώσαμε το κόστος αλλαγής χρήσης κατά 83% και το κάναμε και εκατό δόσεις. Βγαίνει οκτώ-εννιά χρόνια για τον αγρότη της Ελλάδας. Δώσαμε παράταση τριών μηνών το καλοκαίρι δύο φορές μετά την προσωπική ενημέρωση των αγροτών. Δώσαμε δέκα μέρες μετά τη λήξη της ανάρτησης για να έρθουν τα παράβολα και η απόδειξη έννομου συμφέροντος. Μόνο, δηλαδή, μια ηλεκτρονική αίτηση έφτανε και δέκα μέρες μετά δόθηκε παράταση ουσιαστικά.</w:t>
      </w:r>
    </w:p>
    <w:p w14:paraId="3F2AEEB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Έχουμε δώσει τη δυνατότητα μέχρι τις 25 Οκτωβρίου να περάσουν τα πρόδηλα λάθη και οι πράξεις της διοίκησης από τις υπηρεσίες. Ακόμη και τώρα, δηλαδή, διορθώνονται οι χάρτες προς όφελος των πολιτών χωρίς κόστος, χωρίς γραφειοκρατία και προφανώς, έχουμε δώσει τη δυνατότητα τα στοιχεία της χρήσης και η φωτοερμηνεία να έρθουν μέχρι και την ημέρα που εξετάζεται η αντίρρηση. Μόνο την ηλεκτρονική αίτηση ουσιαστικά </w:t>
      </w:r>
      <w:r>
        <w:rPr>
          <w:rFonts w:eastAsia="Times New Roman" w:cs="Times New Roman"/>
          <w:szCs w:val="24"/>
        </w:rPr>
        <w:lastRenderedPageBreak/>
        <w:t>χρειάζεται να έχει κάνει ο πολίτης. Δώσαμε και τη δυνατότητα να γίνεται και η πληρωμή μια εβδομάδα μετά τη λήξη της ανάρτησης.</w:t>
      </w:r>
    </w:p>
    <w:p w14:paraId="3F2AEEB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Όλα αυτά είναι η εξυπηρέτηση που η πολιτεία έχει κάνει προς τον πολίτη στη δική μας Κυβέρνηση για το 35%, δηλαδή το 1/3 της χώρας. Τώρα έγιναν όλα αυτά. Βέβαια, πρέπει να πω ότι δεν μπορεί κάποιος να αιτιάται παράταση γιατί οι δήμοι δεν έχουν εκπληρώσει τις υποχρεώσεις τους, πρώτον διότι έπρεπε να το έχουν κάνει πριν την ανάρτηση και, δεύτερον διότι δεν ξέρει αυτός που το κάνει –και είναι στην τροπολογία της Δημοκρατικής Συμπαράταξης, </w:t>
      </w:r>
      <w:proofErr w:type="spellStart"/>
      <w:r>
        <w:rPr>
          <w:rFonts w:eastAsia="Times New Roman" w:cs="Times New Roman"/>
          <w:szCs w:val="24"/>
        </w:rPr>
        <w:t>συγχωρέστε</w:t>
      </w:r>
      <w:proofErr w:type="spellEnd"/>
      <w:r>
        <w:rPr>
          <w:rFonts w:eastAsia="Times New Roman" w:cs="Times New Roman"/>
          <w:szCs w:val="24"/>
        </w:rPr>
        <w:t xml:space="preserve"> με, συνάδελφε- ότι και οι </w:t>
      </w:r>
      <w:proofErr w:type="spellStart"/>
      <w:r>
        <w:rPr>
          <w:rFonts w:eastAsia="Times New Roman" w:cs="Times New Roman"/>
          <w:szCs w:val="24"/>
        </w:rPr>
        <w:t>εκατόν</w:t>
      </w:r>
      <w:proofErr w:type="spellEnd"/>
      <w:r>
        <w:rPr>
          <w:rFonts w:eastAsia="Times New Roman" w:cs="Times New Roman"/>
          <w:szCs w:val="24"/>
        </w:rPr>
        <w:t xml:space="preserve"> είκοσι δήμοι έχουν εκπληρώσει τις υποχρεώσεις τους. Δεν μπορεί να είναι αιτία, λοιπόν, ότι δεν εκπλήρωσαν τις υποχρεώσεις τους οι δήμοι, όταν έχουν εκπληρώσει υποχρεώσεις. Και γιατί εκπλήρωσαν; Διότι πήγαμε εμείς δύο φορές στο διοικητικό συμβούλιο της ΚΕΔΕ, γιατί πιέσαμε, γιατί ζητήσαμε και γιατί έγινε. Δεν το είχατε κάνει ούτε αυτό. Δεν είχαν στείλει οι δήμοι στοιχεία και αυτό ήταν γνωστό επί υπουργίας του κ. Μανιάτη. Για να μιλάμε ξεκάθαρα, δεν το κάνατε.</w:t>
      </w:r>
    </w:p>
    <w:p w14:paraId="3F2AEEB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σας πω τώρα γιατί επίσης δεν γίνεται να δώσουμε παράταση. Αγαπητοί συνάδελφοι, έχει ξεκινήσει η διαδικασία της </w:t>
      </w:r>
      <w:r>
        <w:rPr>
          <w:rFonts w:eastAsia="Times New Roman" w:cs="Times New Roman"/>
          <w:szCs w:val="24"/>
        </w:rPr>
        <w:lastRenderedPageBreak/>
        <w:t>μερικής κύρωσης και στο τέλος του Νοεμβρίου το 96% των χαρτών θα είναι κυρωμένο, γιατί μόνο στο 4% αφορούν οι αντιρρήσεις στα πρόδηλα και η αλλαγή χρήσης. Θα έχουμε, επιτέλους, στη χώρα μας το 96% του 35%, άρα το 33%, κυρωμένο.</w:t>
      </w:r>
    </w:p>
    <w:p w14:paraId="3F2AEEB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Αναρωτιέμαι, μήπως δεν θέλετε να το έχουμε κυρωμένο και θέλετε να ανοίξουμε ξανά ζήτημα ανάρτησης, αφού οι δήμοι εκπλήρωσαν τις υποχρεώσεις και υπάρχουν οικιστικές πυκνώσεις και σχέδια οικισμών παντού στο ηλεκτρονικό υπόβαθρο; </w:t>
      </w:r>
    </w:p>
    <w:p w14:paraId="3F2AEEB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(Στο σημείο αυτό κτυπά προειδοποιητικά το κουδούνι λήξεως του χρόνου ομιλίας του κυρίου Υπουργού)</w:t>
      </w:r>
    </w:p>
    <w:p w14:paraId="3F2AEEB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3F2AEEB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Εφόσον έχει γίνει ήδη το νομικό βήμα της λήξης ανάρτησης, πιθανολογώ ότι το αίτημα νέας ανάρτησης αμφισβητεί τη νομική πράξη που έχει </w:t>
      </w:r>
      <w:proofErr w:type="spellStart"/>
      <w:r>
        <w:rPr>
          <w:rFonts w:eastAsia="Times New Roman" w:cs="Times New Roman"/>
          <w:szCs w:val="24"/>
        </w:rPr>
        <w:t>τελεστεί</w:t>
      </w:r>
      <w:proofErr w:type="spellEnd"/>
      <w:r>
        <w:rPr>
          <w:rFonts w:eastAsia="Times New Roman" w:cs="Times New Roman"/>
          <w:szCs w:val="24"/>
        </w:rPr>
        <w:t xml:space="preserve"> και θέλει να αμφισβητήσει και τις χρήσεις. Θέλετε να αμφισβητηθεί, δηλαδή και το καθεστώς στο κράτος δικαίου γύρω από τις χρήσεις. Αυτό είναι ένα ερώτημα. Το θέλετε; Αυτό επιδιώκετε;</w:t>
      </w:r>
    </w:p>
    <w:p w14:paraId="3F2AEEB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Εμείς μπορούμε να σας πούμε ταυτόχρονα ότι πρακτικά το ηλεκτρονικό σύστημα στο τέλος Οκτωβρίου θα παραλάβει νέα ανάρτηση. Μήπως δεν θέλετε να γίνει ούτε αυτή; Μιλάμε για το </w:t>
      </w:r>
      <w:r>
        <w:rPr>
          <w:rFonts w:eastAsia="Times New Roman" w:cs="Times New Roman"/>
          <w:szCs w:val="24"/>
        </w:rPr>
        <w:lastRenderedPageBreak/>
        <w:t>υπόλοιπο 17% της χώρας. Αν κρατήσουμε το ηλεκτρονικό σύστημα για το 35% ανοιχτό, δεν θα αναρτήσουμε το 17% ούτε θα κυρώσουμε το 35%.</w:t>
      </w:r>
    </w:p>
    <w:p w14:paraId="3F2AEEB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Υπάρχει, λοιπόν, ένα βασικό ερώτημα όπως ξεκίνησε η όλη συζήτηση και αυτό είναι το εξής: Ποιος τελικά θέλει την ανάπτυξη; Μας κατηγορείτε ότι δεν χρησιμοποιήσαμε αναπτυξιακά εργαλεία. Πολύ απλά, όποιος βάζει ζήτημα νέας ανάρτησης δασικών χαρτών δεν θέλει να είναι ξεκάθαρες οι χρήσεις και να υπάρχει αναπτυξιακός σχεδιασμός στη χώρα με ξεκάθαρους ρόλους και υπόβαθρα, διότι οι δασικοί χάρτες είναι απαραίτητο υπόβαθρο. Αυτό είναι ένα βασικό ζητούμενο της χώρας μας και είναι ξεκάθαρη η σχέση, αν θέλετε, με την κοινωνία και το περιβάλλον, προκειμένου να μην υπάρχουν επιφάνειες ασαφείς, αλλά να είναι ξεκαθαρισμένα και να μην υπάρχει ο τοπικός κομματάρχης που χαϊδεύει στην πλάτη τον αγρότη και του λέει: «Θα στο τακτοποιήσω».</w:t>
      </w:r>
    </w:p>
    <w:p w14:paraId="3F2AEEB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Μήπως θέλετε αυτό να αναπαράγεται συνεχώς; Πρέπει να πάρετε θέση κάποια στιγμή. Ποιο κράτος εκπροσωπείτε; Ποια πολιτεία; Την παλαιά; Των καταφερτζήδων και των </w:t>
      </w:r>
      <w:proofErr w:type="spellStart"/>
      <w:r>
        <w:rPr>
          <w:rFonts w:eastAsia="Times New Roman" w:cs="Times New Roman"/>
          <w:szCs w:val="24"/>
        </w:rPr>
        <w:t>κομματαρχών</w:t>
      </w:r>
      <w:proofErr w:type="spellEnd"/>
      <w:r>
        <w:rPr>
          <w:rFonts w:eastAsia="Times New Roman" w:cs="Times New Roman"/>
          <w:szCs w:val="24"/>
        </w:rPr>
        <w:t xml:space="preserve"> </w:t>
      </w:r>
      <w:r>
        <w:rPr>
          <w:rFonts w:eastAsia="Times New Roman" w:cs="Times New Roman"/>
          <w:szCs w:val="24"/>
        </w:rPr>
        <w:lastRenderedPageBreak/>
        <w:t>ή την ευρωπαϊκή πορεία της χώρας με ξεκάθαρες χρήσεις γης και σχεδιασμό;</w:t>
      </w:r>
    </w:p>
    <w:p w14:paraId="3F2AEEB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Εμείς ξέρουμε τι εκπροσωπούμε. Εκπροσωπούμε την εργασία και το δίκαιο. Παραμένει ένα ερώτημα γύρω από το τι εκπροσωπείτε εσείς. Πρέπει να τοποθετηθείτε απέναντι στους πολίτες.</w:t>
      </w:r>
    </w:p>
    <w:p w14:paraId="3F2AEEB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F2AEEBF"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3F2AEEC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Καραναστάσης</w:t>
      </w:r>
      <w:proofErr w:type="spellEnd"/>
      <w:r>
        <w:rPr>
          <w:rFonts w:eastAsia="Times New Roman" w:cs="Times New Roman"/>
          <w:szCs w:val="24"/>
        </w:rPr>
        <w:t xml:space="preserve"> έχει τον λόγο.</w:t>
      </w:r>
    </w:p>
    <w:p w14:paraId="3F2AEEC1"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Κύριε Πρόεδρε, κύριοι Υπουργοί, νομίζω ότι θα μπω κι εγώ στον πειρασμό να απαντήσω σε κάποια θέματα τα οποία τέθηκαν προηγουμένως. Πρέπει να γνωρίζουμε ότι αυτός ο τόπος έχει γενικό χωροταξικό από το 2008. Δηλαδή, δεν έχουν συμπληρωθεί δέκα χρόνια. Έκαναν τα Χωροταξικά Περιφερειακά Προγράμματα από το 2005 και τώρα γίνονται αναθεωρήσεις. </w:t>
      </w:r>
    </w:p>
    <w:p w14:paraId="3F2AEEC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Παράλληλα, έγιναν και τα ειδικά χωροταξικά, εκ των οποίων κάποια έπεσαν. Αναφέρθηκε προηγουμένως ο Υπουργός, όσον αφορά το θέμα του τουρισμού. Έχουμε τα χωροταξικά για τις ΑΠΕ, για τη Βιομηχανία ή την Ιχθυοκαλλιέργεια. Τι γινόταν </w:t>
      </w:r>
      <w:r>
        <w:rPr>
          <w:rFonts w:eastAsia="Times New Roman" w:cs="Times New Roman"/>
          <w:szCs w:val="24"/>
        </w:rPr>
        <w:lastRenderedPageBreak/>
        <w:t xml:space="preserve">όλα αυτά τα χρόνια; Ξέρετε ότι υπήρχε σύγκρουση μεταξύ αυτών των χωροταξικών σχεδίων και δεν μπορούσε να προχωρήσει καμία επένδυση; </w:t>
      </w:r>
    </w:p>
    <w:p w14:paraId="3F2AEEC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Μπορείτε να μου πείτε ποια είναι αυτή η επένδυση η οποία προχώρησε επί ημερών της Αντιπολίτευσης; Για παράδειγμα, θελήσατε το 2013 να αξιοποιήσετε τον ιαματικό τουρισμό. Βγάλατε μία πρόσκληση εκδήλωσης ενδιαφέροντος το 2013 και δόθηκαν προσφορές «0». Ξέρετε γιατί δόθηκαν «0»; Μόνο στα τοπογραφικά τα οποία δεν ήταν εξαρτημένα –θα το πω για την περιοχή της Στερεάς Ελλάδας, της Φθιώτιδας- όλα τα χωροταξικά έπεφταν μέσα στον Μαλιακό.</w:t>
      </w:r>
    </w:p>
    <w:p w14:paraId="3F2AEEC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Δεν υπήρχαν τα ΕΣΧΑΔΑ. Ακούστηκε πριν σχετικά με το κομμάτι του </w:t>
      </w:r>
      <w:proofErr w:type="spellStart"/>
      <w:r>
        <w:rPr>
          <w:rFonts w:eastAsia="Times New Roman" w:cs="Times New Roman"/>
          <w:szCs w:val="24"/>
        </w:rPr>
        <w:t>Atalanti</w:t>
      </w:r>
      <w:proofErr w:type="spellEnd"/>
      <w:r>
        <w:rPr>
          <w:rFonts w:eastAsia="Times New Roman" w:cs="Times New Roman"/>
          <w:szCs w:val="24"/>
        </w:rPr>
        <w:t xml:space="preserve"> </w:t>
      </w:r>
      <w:proofErr w:type="spellStart"/>
      <w:r>
        <w:rPr>
          <w:rFonts w:eastAsia="Times New Roman" w:cs="Times New Roman"/>
          <w:szCs w:val="24"/>
        </w:rPr>
        <w:t>Hills</w:t>
      </w:r>
      <w:proofErr w:type="spellEnd"/>
      <w:r>
        <w:rPr>
          <w:rFonts w:eastAsia="Times New Roman" w:cs="Times New Roman"/>
          <w:szCs w:val="24"/>
        </w:rPr>
        <w:t xml:space="preserve">. Ξέρετε ότι τις ΠΟΤΑ, τις περιοχές ολοκληρωμένης τουριστικής ανάπτυξης, δεν τις είχατε προχωρήσει; Τώρα η διοίκηση –και το λέω εδώ επειδή είναι το συγκεκριμένο Υπουργείο- τελείωσε όλη αυτήν τη διαδικασία και πήγε το όλο θέμα στο Συμβούλιο της Επικρατείας, όπου εκεί προχωράνε. </w:t>
      </w:r>
    </w:p>
    <w:p w14:paraId="3F2AEEC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Μπορείτε να φανταστείτε, λοιπόν, ποια ήταν όλα αυτά τα χρόνια η δική σας προσφορά, όσον αφορά στο σχεδιασμό, για να μπορέσουμε να υποδεχθούμε επενδύσεις. </w:t>
      </w:r>
    </w:p>
    <w:p w14:paraId="3F2AEEC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κάτι. Κτηματολόγιο. Ούτε δασικούς χάρτες είχατε κάνει, ούτε οριοθέτηση του αιγιαλού. Είναι δυνατό να προχωρήσει όλο αυτό το πλαίσιο το οποίο θα έρθει κάποιος να επενδύσει; </w:t>
      </w:r>
    </w:p>
    <w:p w14:paraId="3F2AEEC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Άρα, νομίζω ότι αυτή τη στιγμή προσπαθείτε να δημιουργήσετε εντυπώσεις. Αυτή η Κυβέρνηση, παρ’ ότι έχει αρχίσει και δίνει λύσεις σε πάρα πολλά θέματα, εσείς παραμένετε ακόμα στο παρελθόν.</w:t>
      </w:r>
    </w:p>
    <w:p w14:paraId="3F2AEEC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Κύριε Πρόεδρε, κύριε Υπουργέ, νομίζω ότι το υπό συζήτηση νομοσχέδιο, παρά το γεγονός ότι από πολύ κόσμο εμφανίζεται ως ένα ακόμη νομοσχέδιο για τα αυθαίρετα, δεδομένου μάλιστα ότι εκπνέει και ο προηγούμενος σχετικός νόμος, στην πραγματικότητα επιχειρεί κάτι πολύ μεγαλύτερο και ουσιαστικότερο: Αποτελεί στην ουσία τη θεσμοθέτηση όρων και κανόνων για τη συνολική αντιμετώπιση του θέματος του δομημένου περιβάλλοντος.</w:t>
      </w:r>
    </w:p>
    <w:p w14:paraId="3F2AEEC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Νομίζω ότι με το παρόν νομοσχέδιο προβλέπονται εν συντομία τα εξής: </w:t>
      </w:r>
    </w:p>
    <w:p w14:paraId="3F2AEEC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δημιουργία νέας διοικητικής δομής για τον έλεγχο και την προστασία του δομημένου περιβάλλοντος. Η δημιουργία ενός νέου θεσμικού πλαισίου για τη διαδικασία έκδοσης και ελέγχου οικοδομικών αδειών με τη δημιουργία τριών κατηγοριών για τον τρόπο έκδοσης τους. Η ενεργοποίηση του θεσμού της μεταφοράς του συντελεστή δόμησης. Η εξασφάλιση περιβαλλοντικού ισοζυγίου με τη δημιουργία της Τράπεζας Δικαιωμάτων Δόμησης και Κοινοχρήστων Χώρων και η αντιστοίχιση, μέσω αυτής, των τίτλων μεταφοράς συντελεστή δόμησης με τίτλους εισφοράς περιβαλλοντικού ισοζυγίου. Οι διαδικασίες ελέγχου αυθαίρετης δόμησης. Η υπαγωγή ορισμένων κατηγοριών αυθαιρέτων σε διαδικασία δήλωσης και πληρωμής ενιαίου ειδικού προστίμου, προς αναστολή των κυρώσεων. Η δημιουργία της ηλεκτρονικής πολεοδομικής ταυτότητας του δήμου, που θα συντελέσει στη διαφάνεια και παρακολούθηση των διαδικασιών χωρικού σχεδιασμού και θα συμβάλλει στην επίσπευσή του. Η θέσπιση της ηλεκτρονικής ταυτότητας του κτιρίου για όλα τα κτίρια ανεξαρτήτως χρήσης. Έτσι αντιμετωπίζουμε την προστασία του δομημένου </w:t>
      </w:r>
      <w:r>
        <w:rPr>
          <w:rFonts w:eastAsia="Times New Roman" w:cs="Times New Roman"/>
          <w:szCs w:val="24"/>
        </w:rPr>
        <w:lastRenderedPageBreak/>
        <w:t>περιβάλλοντος, το οποίο χρήζει αυτοτελούς προστασίας και ελέγχου, προς όφελος της λειτουργίας του φυσικού και πολιτιστικού περιβάλλοντος.</w:t>
      </w:r>
    </w:p>
    <w:p w14:paraId="3F2AEEC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 τη θέσπιση νέων και τη βελτίωση υφιστάμενων διατάξεων, </w:t>
      </w:r>
      <w:proofErr w:type="spellStart"/>
      <w:r>
        <w:rPr>
          <w:rFonts w:eastAsia="Times New Roman" w:cs="Times New Roman"/>
          <w:szCs w:val="24"/>
        </w:rPr>
        <w:t>στοχεύεται</w:t>
      </w:r>
      <w:proofErr w:type="spellEnd"/>
      <w:r>
        <w:rPr>
          <w:rFonts w:eastAsia="Times New Roman" w:cs="Times New Roman"/>
          <w:szCs w:val="24"/>
        </w:rPr>
        <w:t xml:space="preserve"> η συνολική ρύθμιση των ζητημάτων που αφορούν στο δομημένο περιβάλλον. Σκοπός είναι, με τον καθορισμό ενός νέου πλαισίου κανόνων που αφορούν στη δόμηση με ολιστική θεώρηση -το οποίο αφ’ ενός προτάσσει τη μέριμνα, την πρόληψη και την προστασία του περιβάλλοντος, αφ’ ετέρου στοχεύει στο να αντιμετωπίσει τις αιτίες, που έχουν συμβάλλει στη δημιουργία του άναρχα και αυθαίρετα δομημένου περιβάλλοντος στη χώρα μας- να δημιουργηθούν οι προϋποθέσεις και οι μηχανισμοί εποπτείας και ελέγχου για την ορθολογική και αποτελεσματική διαχείρισης της ανάπτυξης του χώρου με όρους </w:t>
      </w:r>
      <w:proofErr w:type="spellStart"/>
      <w:r>
        <w:rPr>
          <w:rFonts w:eastAsia="Times New Roman" w:cs="Times New Roman"/>
          <w:szCs w:val="24"/>
        </w:rPr>
        <w:t>αειφορίας</w:t>
      </w:r>
      <w:proofErr w:type="spellEnd"/>
      <w:r>
        <w:rPr>
          <w:rFonts w:eastAsia="Times New Roman" w:cs="Times New Roman"/>
          <w:szCs w:val="24"/>
        </w:rPr>
        <w:t>.</w:t>
      </w:r>
    </w:p>
    <w:p w14:paraId="3F2AEEC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Είναι γνωστό ότι πορίσματα της διοίκησης και περιβαλλοντολογικών οργανώσεων ανέδειξαν ως μείζον περιβαλλοντολογικό ζήτημα την επιβράδυνση του πολεοδομικού σχεδιασμού, η οποία οφείλεται σε μεγάλο βαθμό στην ελλιπή ενημέρωση της διοίκησης για την πραγματική δόμηση, και νόμιμη και αυθαίρετη.</w:t>
      </w:r>
    </w:p>
    <w:p w14:paraId="3F2AEEC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Η καταγραφή και δήλωση των αυθαιρέτων κατασκευών και κτισμάτων δεν είναι εισπρακτικό μέτρο, αλλά οδηγεί στην πλήρη και πραγματική πολεοδομική αποτύπωση των περιοχών και τροφοδοτεί τον πολεοδομικό σχεδιασμό με σαφή και ασφαλή συμπεράσματα για την περιβαλλοντολογική στόχευση.</w:t>
      </w:r>
    </w:p>
    <w:p w14:paraId="3F2AEEC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Με την ολιστική αυτή αντιμετώπιση των αυθαιρέτων συμβάλλουμε στην αποκατάσταση των αδικιών, που έχουν συντελεστεί εις βάρος των πολιτών και εξυπηρετούμε τον θεμελιώδη κανόνα του άρθρου 4 του Συντάγματος περί ισότητας των πολιτών.</w:t>
      </w:r>
    </w:p>
    <w:p w14:paraId="3F2AEEC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Νομίζω ότι η μη οριζόντια αντιμετώπιση των </w:t>
      </w:r>
      <w:proofErr w:type="spellStart"/>
      <w:r>
        <w:rPr>
          <w:rFonts w:eastAsia="Times New Roman" w:cs="Times New Roman"/>
          <w:szCs w:val="24"/>
        </w:rPr>
        <w:t>αυθαιρεσιούχων</w:t>
      </w:r>
      <w:proofErr w:type="spellEnd"/>
      <w:r>
        <w:rPr>
          <w:rFonts w:eastAsia="Times New Roman" w:cs="Times New Roman"/>
          <w:szCs w:val="24"/>
        </w:rPr>
        <w:t xml:space="preserve"> και η διαβάθμιση σε κλίμακες με την εισαγωγή αυστηρότερων κυρώσεων με την υψηλότερη κατηγοριών </w:t>
      </w:r>
      <w:proofErr w:type="spellStart"/>
      <w:r>
        <w:rPr>
          <w:rFonts w:eastAsia="Times New Roman" w:cs="Times New Roman"/>
          <w:szCs w:val="24"/>
        </w:rPr>
        <w:t>αυθαιρετούντων</w:t>
      </w:r>
      <w:proofErr w:type="spellEnd"/>
      <w:r>
        <w:rPr>
          <w:rFonts w:eastAsia="Times New Roman" w:cs="Times New Roman"/>
          <w:szCs w:val="24"/>
        </w:rPr>
        <w:t xml:space="preserve"> -κατηγορία 5-, καθώς και η επιβολή προστίμου διατήρησης αυθαιρέτου ίσου με το 100% της αντικειμενική αξίας του για κάθε έτος διατήρησής του, αναδεικνύουν τη θέση του νομοθέτη: μηδενική ανοχή για την αυθαίρετη δόμηση και θέσπιση αυστηρών ποινικών και διοικητικών κυρώσεων για τις περιπτώσεις τυχόν τέλεσης νέων αυθαιρέτων ή μη δήλωσης των υπαρχόντων.</w:t>
      </w:r>
    </w:p>
    <w:p w14:paraId="3F2AEED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Νομίζω, κύριε Υπουργέ, θα κάνω δυο παρατηρήσεις, όσον αφορά σε κάποια σημεία που χρήζουν συζήτησης. Η ταυτότητα του κτιρίου, που όπως προανέφερα θεσμοθετείται για όλα τα κτίρια –και είναι προσωπική μου αυτή η θέση- που αποτελεί πάγιο αίτημα του ΤΕΕ και του τεχνικού κόσμου της χώρας ως ιδανικού εργαλείου για την υποστήριξη μιας ρεαλιστικής, μακρόχρονης οικιστικής πολιτικής, γίνεται υποχρεωτική στην ουσία μόνο όταν μεταβιβαστεί το ακίνητο. Εγώ έχω μια διαφορετική πρόταση, η οποία πραγματικά θα μπορούσε να ήταν επαρκέστατη.</w:t>
      </w:r>
    </w:p>
    <w:p w14:paraId="3F2AEED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F2AEED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3F2AEED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Κύριε Υπουργέ, πρέπει να δούμε και το θέμα, που έχει σχέση με την πληρωμή των υποχρεώσεων με τον ν.4178/2013 που θέλουν να μεταφερθούν στον νέο νόμο στο άρθρο 14. Νομίζω ότι πάρα πολλοί άνθρωποι δεν τα κατάφεραν να αντιμετωπίσουν και να εξυπηρετούν τις δόσεις, πιθανότατα από αδυνα</w:t>
      </w:r>
      <w:r>
        <w:rPr>
          <w:rFonts w:eastAsia="Times New Roman" w:cs="Times New Roman"/>
          <w:szCs w:val="24"/>
        </w:rPr>
        <w:lastRenderedPageBreak/>
        <w:t>μία. Είναι συνεπώς άδικο να μεταφέρεται το ποσό αυτό στο χρονικό τέλος της ρύθμισης και νομίζω ότι θα πρέπει να το αντιμετωπίσουμε.</w:t>
      </w:r>
    </w:p>
    <w:p w14:paraId="3F2AEED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θέμα που θέλω να επισημάνω προς αντιμετώπιση, διόρθωση, σπεύδοντας να δηλώσω ότι δεν είμαι πολιτικός μηχανικός, αλλά είμαι ηλεκτρονικός μηχανικός, παρ’ ότι υπηρέτησα το ΤΕΕ για δυο θητείες ως πρόεδρος της διοικούσας επιτροπής του ΤΕΕ στην ανατολική Στερεά. </w:t>
      </w:r>
    </w:p>
    <w:p w14:paraId="3F2AEED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αναμφισβήτητα, σε ό,τι αφορά τη δομική και σεισμική διακινδύνευση αρμόδιοι είναι οι πολιτικοί μηχανικοί. Η δομική και σεισμική διακινδύνευση, όμως, δεν αφορά μόνο τον φέροντα οργανισμό, δηλαδή τον σκελετό των κατασκευών, αλλά επεκτείνεται σε όλο το δομικό μέρος, καθώς και στις διαμορφώσεις που αποτελούν ένα αντικείμενο αρμοδιότητας διάφορων επιτροπών και συμβουλίων, όπως ορίζονται με τον παρόντα νόμο από τα συμβούλια αρχιτεκτονικής. </w:t>
      </w:r>
    </w:p>
    <w:p w14:paraId="3F2AEED6"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Τελειώστε, κύριε </w:t>
      </w:r>
      <w:proofErr w:type="spellStart"/>
      <w:r>
        <w:rPr>
          <w:rFonts w:eastAsia="Times New Roman" w:cs="Times New Roman"/>
          <w:szCs w:val="24"/>
        </w:rPr>
        <w:t>Καραναστάση</w:t>
      </w:r>
      <w:proofErr w:type="spellEnd"/>
      <w:r>
        <w:rPr>
          <w:rFonts w:eastAsia="Times New Roman" w:cs="Times New Roman"/>
          <w:szCs w:val="24"/>
        </w:rPr>
        <w:t xml:space="preserve">. </w:t>
      </w:r>
    </w:p>
    <w:p w14:paraId="3F2AEED7"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Τελειώνω.</w:t>
      </w:r>
    </w:p>
    <w:p w14:paraId="3F2AEED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Νομίζω και πιστεύω ότι η γνώμη των πολιτικών μηχανικών για τα επικινδύνως ετοιμόρροπα κτίρια και τις προσθήκες επί κτιρίων και των διατηρητέων, τη διάσπαση του όγκου των κτιρίων, δηλαδή για θέματα που επίσης απασχολούν τα συμβούλια αυτά, είναι προφανώς απαραίτητη ως η μόνη επιστημονικά αποδεκτή.</w:t>
      </w:r>
    </w:p>
    <w:p w14:paraId="3F2AEED9"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τελειώστε, κύριε </w:t>
      </w:r>
      <w:proofErr w:type="spellStart"/>
      <w:r>
        <w:rPr>
          <w:rFonts w:eastAsia="Times New Roman" w:cs="Times New Roman"/>
          <w:szCs w:val="24"/>
        </w:rPr>
        <w:t>Καραναστάση</w:t>
      </w:r>
      <w:proofErr w:type="spellEnd"/>
      <w:r>
        <w:rPr>
          <w:rFonts w:eastAsia="Times New Roman" w:cs="Times New Roman"/>
          <w:szCs w:val="24"/>
        </w:rPr>
        <w:t xml:space="preserve">, το υποσχεθήκατε. </w:t>
      </w:r>
    </w:p>
    <w:p w14:paraId="3F2AEEDA"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Μισό λεπτό, κύριε Πρόεδρε. </w:t>
      </w:r>
    </w:p>
    <w:p w14:paraId="3F2AEED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Λόγω των παραπάνω, ο αποκλεισμός των πολιτικών μηχανικών από τα εν λόγω υποχρεωτικώς γνωμοδοτούντα όργανα, που τα μετατρέπει από συμβούλια αρχιτεκτονικής σε συμβούλια αρχιτεκτόνων είναι άστοχη και αδικεί την προσπάθεια της πολιτείας. </w:t>
      </w:r>
    </w:p>
    <w:p w14:paraId="3F2AEED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Τέλος, εχθές πήραμε μια ανακοίνωση από τον σύλλογο πολιτικών μηχανικών για την εκ των υστέρων </w:t>
      </w:r>
      <w:proofErr w:type="spellStart"/>
      <w:r>
        <w:rPr>
          <w:rFonts w:eastAsia="Times New Roman" w:cs="Times New Roman"/>
          <w:szCs w:val="24"/>
        </w:rPr>
        <w:t>προστεθείσα</w:t>
      </w:r>
      <w:proofErr w:type="spellEnd"/>
      <w:r>
        <w:rPr>
          <w:rFonts w:eastAsia="Times New Roman" w:cs="Times New Roman"/>
          <w:szCs w:val="24"/>
        </w:rPr>
        <w:t xml:space="preserve"> παράγραφο 5 του άρθρου 49 του νομοσχεδίου και πιστεύω ότι δεν αποτελεί αντικείμενο του παρόντος νομοσχεδίου ο καθορισμός των επαγγελματικών δικαιωμάτων των διαφόρων ειδικοτήτων </w:t>
      </w:r>
      <w:r>
        <w:rPr>
          <w:rFonts w:eastAsia="Times New Roman" w:cs="Times New Roman"/>
          <w:szCs w:val="24"/>
        </w:rPr>
        <w:lastRenderedPageBreak/>
        <w:t xml:space="preserve">των μηχανικών, πολύ δε περισσότερο ο περιορισμός τους τη στιγμή που επίκειται η έκδοση προεδρικού διατάγματος για τη συνολική ρύθμιση των δικαιωμάτων των πολιτικών μηχανικών. </w:t>
      </w:r>
    </w:p>
    <w:p w14:paraId="3F2AEEDD"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Καραναστάση</w:t>
      </w:r>
      <w:proofErr w:type="spellEnd"/>
      <w:r>
        <w:rPr>
          <w:rFonts w:eastAsia="Times New Roman" w:cs="Times New Roman"/>
          <w:szCs w:val="24"/>
        </w:rPr>
        <w:t xml:space="preserve">, με υποχρεώνετε να γίνω κουραστικός. </w:t>
      </w:r>
    </w:p>
    <w:p w14:paraId="3F2AEEDE"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Κλείνοντας, θέλω να επαναλάβω ότι ψηφίζουμε σήμερα ένα νομοθέτημα, που φιλοδοξεί να αποτελεί τομή στην πολεοδομική νομοθεσία, έξω και πέρα από τις πρακτικές του παρελθόντος που οδήγησαν στο σημερινό από κάθε άποψη άθλιο δομημένο τοπίο που όλοι γνωρίζουμε. </w:t>
      </w:r>
    </w:p>
    <w:p w14:paraId="3F2AEED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F2AEEE0"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F2AEEE1"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w:t>
      </w:r>
    </w:p>
    <w:p w14:paraId="3F2AEEE2"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Γκαρά</w:t>
      </w:r>
      <w:proofErr w:type="spellEnd"/>
      <w:r>
        <w:rPr>
          <w:rFonts w:eastAsia="Times New Roman" w:cs="Times New Roman"/>
          <w:szCs w:val="24"/>
        </w:rPr>
        <w:t xml:space="preserve"> έχει τον λόγο.</w:t>
      </w:r>
    </w:p>
    <w:p w14:paraId="3F2AEEE3"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Πρόεδρε, και μισή τελειώνουμε; </w:t>
      </w:r>
    </w:p>
    <w:p w14:paraId="3F2AEEE4"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μπορώ να υπολογίσω ακριβώς, ξέρουν όσοι πρόκειται να μιλήσουν. </w:t>
      </w:r>
    </w:p>
    <w:p w14:paraId="3F2AEEE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ΔΗΜΗΤΡΙΟΣ ΚΩΝΣΤΑΝΤΟΠΟΥΛΟΣ: </w:t>
      </w:r>
      <w:r>
        <w:rPr>
          <w:rFonts w:eastAsia="Times New Roman" w:cs="Times New Roman"/>
          <w:szCs w:val="24"/>
        </w:rPr>
        <w:t xml:space="preserve">Η κυρία Πρόεδρος είπε ότι και μισή θα τελειώναμε. </w:t>
      </w:r>
    </w:p>
    <w:p w14:paraId="3F2AEEE6"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Ωραία, θα γίνει προσπάθεια, αρκεί να τηρείται ο χρόνος. Καμμία φορά και η εξοικονόμηση χρόνου μπορεί να γίνει, δεν είναι κακό. </w:t>
      </w:r>
    </w:p>
    <w:p w14:paraId="3F2AEEE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Γκαρά</w:t>
      </w:r>
      <w:proofErr w:type="spellEnd"/>
      <w:r>
        <w:rPr>
          <w:rFonts w:eastAsia="Times New Roman" w:cs="Times New Roman"/>
          <w:szCs w:val="24"/>
        </w:rPr>
        <w:t>, έχετε τον λόγο.</w:t>
      </w:r>
    </w:p>
    <w:p w14:paraId="3F2AEEE8"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Θα προσπαθήσω εγώ να είμαι σύντομη.</w:t>
      </w:r>
    </w:p>
    <w:p w14:paraId="3F2AEEE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συνάδελφοι, αρκετά συχνά καλούμαστε μέσα στη Βουλή να συζητάμε νομοσχέδια τα οποία επιχειρούν να εξορθολογήσουν κακοδαιμονίες του παρελθόντος. Αυτή είναι η πραγματικότητα που αντιμετωπίζουμε, το γνωρίζουμε. Είναι κακοδαιμονίες, οι οποίες ήταν απόρροια πολιτικών επιλογών, δεν θα σταματήσω να το λέω, εξυπηρέτησης συμφερόντων και συγκεκριμένων επιδιώξεων. </w:t>
      </w:r>
    </w:p>
    <w:p w14:paraId="3F2AEEE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Ένα από αυτά τα νομοσχέδια, λοιπόν, είναι και το σημερινό που αφορά στο δομημένο περιβάλλον της χώρας. Άλλωστε κανείς δεν μπορεί να αμφισβητήσει πως όλα αυτά τα χρόνια δημιουργήθηκε ένα παντελώς άναρχο και αυθαίρετο μη δομημένο περιβάλλον και -επιμένω- ήταν πολιτική σας επιλογή. Όπως είπε και η κ. Ράπτη, όταν μαζικά η κοινωνία ή οι συμπολίτες μας αυθαιρετούν, φταίει ένας κακός νόμος. </w:t>
      </w:r>
    </w:p>
    <w:p w14:paraId="3F2AEEEB" w14:textId="77777777" w:rsidR="00B65481" w:rsidRDefault="00CD7A71">
      <w:pPr>
        <w:spacing w:after="0" w:line="600" w:lineRule="auto"/>
        <w:ind w:firstLine="720"/>
        <w:jc w:val="both"/>
        <w:rPr>
          <w:rFonts w:eastAsia="Times New Roman"/>
          <w:szCs w:val="24"/>
        </w:rPr>
      </w:pPr>
      <w:r>
        <w:rPr>
          <w:rFonts w:eastAsia="Times New Roman"/>
          <w:szCs w:val="24"/>
        </w:rPr>
        <w:lastRenderedPageBreak/>
        <w:t>Αναρωτιέμαι: Ποιος νομοθετεί; Ποιος νομοθετούσε αυτούς τους κακούς νόμους και οδήγησε όλους αυτούς τους πολίτες σε φοροδιαφυγή και αυθαιρεσίες; Τόσα χρόνια λοιπόν κυβερνούσατε και μιλούσατε για την ευρωπαϊκή ταυτότητα της Ελλάδας, τον εκσυγχρονισμό, την ανάπτυξη. Πώς, αλήθεια, θα γίνονταν όλα αυτά χωρίς χωροταξικό σχέδιο, χωρίς κτηματολόγιο, χωρίς δασική πολιτική, χωρίς βασικά εργαλεία;</w:t>
      </w:r>
    </w:p>
    <w:p w14:paraId="3F2AEEEC" w14:textId="77777777" w:rsidR="00B65481" w:rsidRDefault="00CD7A71">
      <w:pPr>
        <w:spacing w:after="0" w:line="600" w:lineRule="auto"/>
        <w:ind w:firstLine="720"/>
        <w:jc w:val="both"/>
        <w:rPr>
          <w:rFonts w:eastAsia="Times New Roman"/>
          <w:szCs w:val="24"/>
        </w:rPr>
      </w:pPr>
      <w:r>
        <w:rPr>
          <w:rFonts w:eastAsia="Times New Roman"/>
          <w:szCs w:val="24"/>
        </w:rPr>
        <w:t>Αναρωτιέμαι πολλές φορές, όταν σας ακούω, αν ζω στο 2017 ή στη δεκαετία του ’70. Από την άλλη, ώρες-ώρες, αναζητώ κι εγώ αυτόν τον χωροταξικό παράδεισο του παρελθόντος που κατέστρεψε ο ΣΥΡΙΖΑ. Αν τον βρείτε, παρακαλώ κι εσείς, κύριε Σταθάκη, να πορευτούμε μαζί προς αυτόν τον παράδεισο.</w:t>
      </w:r>
    </w:p>
    <w:p w14:paraId="3F2AEEED" w14:textId="77777777" w:rsidR="00B65481" w:rsidRDefault="00CD7A71">
      <w:pPr>
        <w:spacing w:after="0" w:line="600" w:lineRule="auto"/>
        <w:ind w:firstLine="720"/>
        <w:jc w:val="both"/>
        <w:rPr>
          <w:rFonts w:eastAsia="Times New Roman"/>
          <w:szCs w:val="24"/>
        </w:rPr>
      </w:pPr>
      <w:r>
        <w:rPr>
          <w:rFonts w:eastAsia="Times New Roman"/>
          <w:szCs w:val="24"/>
        </w:rPr>
        <w:t>Η λέξη «αυθαίρετα» φέρνει αυτόματα στο μυαλό του καθενός ένα γενικότερο πλαίσιο ασυδοσίας και ανομίας του παρελθόντος, όπου ο καθένας έκτιζε όπου και όπως ήθελε, χωρίς κανόνες, χωρίς κανέναν έλεγχο, χωρίς σεβασμό στο περιβάλλον και κυρίως χωρίς σεβασμό στους συμπολίτες του, σκηνικό βέβαια που χαρακτηρίζει τον τρόπο με τον οποίο οι προηγούμενες κυβερνήσεις αντιμετωπίζουν όλα τα σημαντικά ζητήματα της χώρας, αυθαίρετα, άνομα και ασύδοτα.</w:t>
      </w:r>
    </w:p>
    <w:p w14:paraId="3F2AEEEE" w14:textId="77777777" w:rsidR="00B65481" w:rsidRDefault="00CD7A71">
      <w:pPr>
        <w:spacing w:after="0" w:line="600" w:lineRule="auto"/>
        <w:ind w:firstLine="720"/>
        <w:jc w:val="both"/>
        <w:rPr>
          <w:rFonts w:eastAsia="Times New Roman"/>
          <w:szCs w:val="24"/>
        </w:rPr>
      </w:pPr>
      <w:r>
        <w:rPr>
          <w:rFonts w:eastAsia="Times New Roman"/>
          <w:szCs w:val="24"/>
        </w:rPr>
        <w:lastRenderedPageBreak/>
        <w:t>Στο πρόσφατο παρελθόν έχουν γίνει εννέα ακόμα προσπάθειες τακτοποίησης των αυθαιρέτων. Αφού, λοιπόν, δημιούργησαν ένα άναρχο τοπίο, έριχναν ασπιρίνες για να το διορθώσουν. Όμως, καμμία από αυτές τις προσπάθειες δεν έβαλε φρένο στην αυθαίρετη δόμηση. Παράλογο;</w:t>
      </w:r>
    </w:p>
    <w:p w14:paraId="3F2AEEEF" w14:textId="77777777" w:rsidR="00B65481" w:rsidRDefault="00CD7A71">
      <w:pPr>
        <w:spacing w:after="0" w:line="600" w:lineRule="auto"/>
        <w:ind w:firstLine="720"/>
        <w:jc w:val="both"/>
        <w:rPr>
          <w:rFonts w:eastAsia="Times New Roman"/>
          <w:szCs w:val="24"/>
        </w:rPr>
      </w:pPr>
      <w:r>
        <w:rPr>
          <w:rFonts w:eastAsia="Times New Roman"/>
          <w:szCs w:val="24"/>
        </w:rPr>
        <w:t xml:space="preserve">Σήμερα, λοιπόν, συζητάμε άλλη μια πρωτοβουλία κυβερνητική και νομοθετική, με διαφορετική όμως προσέγγιση και λογική. Οι ρυθμίσεις αυτές προβλέπουν την αναθεώρηση του μηχανισμού ελέγχου και τις μεθόδους αντιμετώπισης της αυθαίρετης δόμησης. Ταυτόχρονα, όμως, επιδιώκουν την απλοποίηση και τη σημαντική επιτάχυνση των διαδικασιών έκδοσης και ελέγχου των αδειών δόμησης, λαμβάνοντας υπ’ </w:t>
      </w:r>
      <w:proofErr w:type="spellStart"/>
      <w:r>
        <w:rPr>
          <w:rFonts w:eastAsia="Times New Roman"/>
          <w:szCs w:val="24"/>
        </w:rPr>
        <w:t>όψιν</w:t>
      </w:r>
      <w:proofErr w:type="spellEnd"/>
      <w:r>
        <w:rPr>
          <w:rFonts w:eastAsia="Times New Roman"/>
          <w:szCs w:val="24"/>
        </w:rPr>
        <w:t xml:space="preserve"> την προστασία και τη διευκόλυνση των πολιτών, καθώς και την προστασία του περιβάλλοντος.</w:t>
      </w:r>
    </w:p>
    <w:p w14:paraId="3F2AEEF0" w14:textId="77777777" w:rsidR="00B65481" w:rsidRDefault="00CD7A71">
      <w:pPr>
        <w:spacing w:after="0" w:line="600" w:lineRule="auto"/>
        <w:ind w:firstLine="720"/>
        <w:jc w:val="both"/>
        <w:rPr>
          <w:rFonts w:eastAsia="Times New Roman"/>
          <w:szCs w:val="24"/>
        </w:rPr>
      </w:pPr>
      <w:r>
        <w:rPr>
          <w:rFonts w:eastAsia="Times New Roman"/>
          <w:szCs w:val="24"/>
        </w:rPr>
        <w:t>Επειδή και ο κύριος Υπουργός και οι συνομιλητές μου και οι εισηγητές ανέφεραν τις θετικές διατάξεις και τις τομές αυτού του νομοσχεδίου, δεν θα τις αναφέρω προς συντομία του χρόνου και εξοικονόμηση αυτού.</w:t>
      </w:r>
    </w:p>
    <w:p w14:paraId="3F2AEEF1" w14:textId="77777777" w:rsidR="00B65481" w:rsidRDefault="00CD7A71">
      <w:pPr>
        <w:spacing w:after="0" w:line="600" w:lineRule="auto"/>
        <w:ind w:firstLine="720"/>
        <w:jc w:val="both"/>
        <w:rPr>
          <w:rFonts w:eastAsia="Times New Roman"/>
          <w:szCs w:val="24"/>
        </w:rPr>
      </w:pPr>
      <w:r>
        <w:rPr>
          <w:rFonts w:eastAsia="Times New Roman"/>
          <w:szCs w:val="24"/>
        </w:rPr>
        <w:t xml:space="preserve">Έτσι, λοιπόν, αυτό που θα ήθελα να επισημάνω είναι ότι το πιο βασικό στοιχείο για εμένα, που πρέπει να τονίζουμε, είναι </w:t>
      </w:r>
      <w:r>
        <w:rPr>
          <w:rFonts w:eastAsia="Times New Roman"/>
          <w:szCs w:val="24"/>
        </w:rPr>
        <w:lastRenderedPageBreak/>
        <w:t>όχι τόσο η προσπάθεια τακτοποίησης των αυθαίρετων κτισμάτων, όσο τα μέτρα πρόληψης που λαμβάνονται, ώστε να εξαλειφθεί το φαινόμενο της αυθαίρετης δόμησης και να περάσουμε επιτέλους σε μια εποχή σύγχρονων οικισμών και πόλεων, με υποδομές που θα εξυπηρετούν τους πολίτες και θα σέβονται την συνύπαρξή μας με το φυσικό περιβάλλον.</w:t>
      </w:r>
    </w:p>
    <w:p w14:paraId="3F2AEEF2" w14:textId="77777777" w:rsidR="00B65481" w:rsidRDefault="00CD7A71">
      <w:pPr>
        <w:spacing w:after="0" w:line="600" w:lineRule="auto"/>
        <w:ind w:firstLine="720"/>
        <w:jc w:val="both"/>
        <w:rPr>
          <w:rFonts w:eastAsia="Times New Roman"/>
          <w:szCs w:val="24"/>
        </w:rPr>
      </w:pPr>
      <w:r>
        <w:rPr>
          <w:rFonts w:eastAsia="Times New Roman"/>
          <w:szCs w:val="24"/>
        </w:rPr>
        <w:t>Κυρίες και κύριοι συνάδελφοι, θα μου επιτρέψετε, όμως, στο σημείο αυτό να αναφερθώ ειδικά στο άρθρο 122, το οποίο αφορά στην περιοχή μου και προβλέπει ρυθμίσεις για τις καλύβες στην περιοχή της Θράκης και πιο συγκεκριμένα σε αυτές στο Δέλτα του Έβρου. Όπως γνωρίζετε, το Δέλτα του Έβρου είναι μια προστατευόμενη περιοχή, σε καθεστώς «</w:t>
      </w:r>
      <w:r>
        <w:rPr>
          <w:rFonts w:eastAsia="Times New Roman"/>
          <w:szCs w:val="24"/>
          <w:lang w:val="en-US"/>
        </w:rPr>
        <w:t>NATURA</w:t>
      </w:r>
      <w:r>
        <w:rPr>
          <w:rFonts w:eastAsia="Times New Roman"/>
          <w:szCs w:val="24"/>
        </w:rPr>
        <w:t xml:space="preserve"> 2000»τα τελευταία χρόνια, περιοχή μοναδικής ομορφιάς και σπάνιας βιοποικιλότητας και εκεί δραστηριοποιούνται κυρίως αλιείς και κυνηγοί, φροντίζοντας το περιβάλλον από τη μία, αλλά και δίνοντας ζωή στα σύνορά μας, σε αυτό το ακριτικό και ιδιαίτερο σημείο, όπου η ανθρώπινη κυρίως παρουσία είναι πάρα πολύ σημαντική. Εκεί, λοιπόν, δεν υπήρξε ποτέ σχέδιο, προστασία και κανόνες δόμησης, με αποτέλεσμα να έχουν χαρακτηριστεί όλες οι </w:t>
      </w:r>
      <w:r>
        <w:rPr>
          <w:rFonts w:eastAsia="Times New Roman"/>
          <w:szCs w:val="24"/>
        </w:rPr>
        <w:lastRenderedPageBreak/>
        <w:t>καλύβες αυτήν τη στιγμή αυθαίρετες και κατεδαφιστέες, φορτώνοντας πρόστιμα στους ιδιοκτήτες. Αν και στο παρελθόν ακούσαμε πολλές υποσχέσεις από κυβερνώντες και αρμοδίους, οι οποίοι μάλλον ζούσαν σ’ αυτόν το χωροταξικό παράδεισο, κανείς δεν πήρε ουσιαστική πρωτοβουλία τακτοποίησης της κατάστασης αυτής.</w:t>
      </w:r>
    </w:p>
    <w:p w14:paraId="3F2AEEF3" w14:textId="77777777" w:rsidR="00B65481" w:rsidRDefault="00CD7A71">
      <w:pPr>
        <w:spacing w:after="0" w:line="600" w:lineRule="auto"/>
        <w:ind w:firstLine="720"/>
        <w:jc w:val="both"/>
        <w:rPr>
          <w:rFonts w:eastAsia="Times New Roman"/>
          <w:szCs w:val="24"/>
        </w:rPr>
      </w:pPr>
      <w:r>
        <w:rPr>
          <w:rFonts w:eastAsia="Times New Roman"/>
          <w:szCs w:val="24"/>
        </w:rPr>
        <w:t>Είναι η πρώτη φορά που δρομολογείται η νομιμοποίησή τους, αλλά και ένα σχέδιο κανόνων δόμησης στην περιοχή. Τι ακριβώς προβλέπεται; Αρχικά αναστέλλονται αυτόματα για δύο έτη τα πρόστιμα και οι πράξεις κατεδάφισης και στο διάστημα αυτών των δύο ετών αναμένεται η έκδοση του προεδρικού διατάγματος για την προστασία της περιοχής. Παρακαλούμε, λοιπόν, τον αρμόδιο Υπουργό να κινήσει τη διαδικασία, ώστε μέσα σε αυτά τα δύο έτη να εκδοθεί το προεδρικό διάταγμα.</w:t>
      </w:r>
    </w:p>
    <w:p w14:paraId="3F2AEEF4" w14:textId="77777777" w:rsidR="00B65481" w:rsidRDefault="00CD7A71">
      <w:pPr>
        <w:spacing w:after="0" w:line="600" w:lineRule="auto"/>
        <w:ind w:firstLine="720"/>
        <w:jc w:val="both"/>
        <w:rPr>
          <w:rFonts w:eastAsia="Times New Roman"/>
          <w:szCs w:val="24"/>
        </w:rPr>
      </w:pPr>
      <w:r>
        <w:rPr>
          <w:rFonts w:eastAsia="Times New Roman"/>
          <w:szCs w:val="24"/>
        </w:rPr>
        <w:t xml:space="preserve">Έκτοτε, βασιζόμενοι στους όρους αυτού του προεδρικού διατάγματος και της αρχιτεκτονικής μελέτης, με τη σύμφωνη γνώμη του δήμου και του φορέα διαχείρισης, νομιμοποιούνται οι καλύβες οι οποίες θα καλύπτουν τους απαιτούμενους όρους. Έτσι, για πρώτη φορά οι άνθρωποι που δραστηριοποιούνται στο Δέλτα του Έβρου βγαίνουν από την εκκρεμότητα των αυθαιρέτων </w:t>
      </w:r>
      <w:r>
        <w:rPr>
          <w:rFonts w:eastAsia="Times New Roman"/>
          <w:szCs w:val="24"/>
        </w:rPr>
        <w:lastRenderedPageBreak/>
        <w:t>και τον φόβο προστίμων και κατεδάφισης, ενώ παράλληλα δημιουργείται ένα χαρτογραφημένο πλαίσιο δόμησης και αίσθημα ασφάλειας και νομιμότητας στους πολίτες. Είναι πάρα, πάρα πολύ σημαντικό για την περιοχή της Θράκης και για τους ανθρώπους που δραστηριοποιούνται εκεί και ζούσαν σε ένα καθεστώς, χωρίς να φταίνε, αυθαιρεσίας.</w:t>
      </w:r>
    </w:p>
    <w:p w14:paraId="3F2AEEF5" w14:textId="77777777" w:rsidR="00B65481" w:rsidRDefault="00CD7A71">
      <w:pPr>
        <w:spacing w:after="0" w:line="600" w:lineRule="auto"/>
        <w:ind w:firstLine="720"/>
        <w:jc w:val="both"/>
        <w:rPr>
          <w:rFonts w:eastAsia="Times New Roman"/>
          <w:szCs w:val="24"/>
        </w:rPr>
      </w:pPr>
      <w:r>
        <w:rPr>
          <w:rFonts w:eastAsia="Times New Roman"/>
          <w:szCs w:val="24"/>
        </w:rPr>
        <w:t>Ευχαριστώ πολύ.</w:t>
      </w:r>
    </w:p>
    <w:p w14:paraId="3F2AEEF6" w14:textId="77777777" w:rsidR="00B65481" w:rsidRDefault="00CD7A7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F2AEEF7" w14:textId="77777777" w:rsidR="00B65481" w:rsidRDefault="00CD7A7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για την τήρηση του χρόνου, </w:t>
      </w:r>
      <w:r w:rsidRPr="004E06BE">
        <w:rPr>
          <w:rFonts w:eastAsia="Times New Roman"/>
          <w:szCs w:val="24"/>
        </w:rPr>
        <w:t xml:space="preserve">κυρία </w:t>
      </w:r>
      <w:proofErr w:type="spellStart"/>
      <w:r w:rsidRPr="004E06BE">
        <w:rPr>
          <w:rFonts w:eastAsia="Times New Roman"/>
          <w:szCs w:val="24"/>
        </w:rPr>
        <w:t>Γκαρά</w:t>
      </w:r>
      <w:proofErr w:type="spellEnd"/>
      <w:r w:rsidRPr="004E06BE">
        <w:rPr>
          <w:rFonts w:eastAsia="Times New Roman"/>
          <w:szCs w:val="24"/>
        </w:rPr>
        <w:t>.</w:t>
      </w:r>
    </w:p>
    <w:p w14:paraId="3F2AEEF8" w14:textId="77777777" w:rsidR="00B65481" w:rsidRDefault="00CD7A71">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Για την εξοικονόμηση.</w:t>
      </w:r>
    </w:p>
    <w:p w14:paraId="3F2AEEF9" w14:textId="77777777" w:rsidR="00B65481" w:rsidRDefault="00CD7A7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Ουρσουζίδης</w:t>
      </w:r>
      <w:proofErr w:type="spellEnd"/>
      <w:r>
        <w:rPr>
          <w:rFonts w:eastAsia="Times New Roman"/>
          <w:szCs w:val="24"/>
        </w:rPr>
        <w:t xml:space="preserve"> έχει τον λόγο, ένας Μακεδόνας που καλείται να είναι </w:t>
      </w:r>
      <w:proofErr w:type="spellStart"/>
      <w:r>
        <w:rPr>
          <w:rFonts w:eastAsia="Times New Roman"/>
          <w:szCs w:val="24"/>
        </w:rPr>
        <w:t>Λάκων</w:t>
      </w:r>
      <w:proofErr w:type="spellEnd"/>
      <w:r>
        <w:rPr>
          <w:rFonts w:eastAsia="Times New Roman"/>
          <w:szCs w:val="24"/>
        </w:rPr>
        <w:t xml:space="preserve"> απόψε.</w:t>
      </w:r>
    </w:p>
    <w:p w14:paraId="3F2AEEFA" w14:textId="77777777" w:rsidR="00B65481" w:rsidRDefault="00CD7A71">
      <w:pPr>
        <w:spacing w:after="0" w:line="600" w:lineRule="auto"/>
        <w:ind w:firstLine="720"/>
        <w:jc w:val="both"/>
        <w:rPr>
          <w:rFonts w:eastAsia="Times New Roman"/>
          <w:szCs w:val="24"/>
        </w:rPr>
      </w:pPr>
      <w:r>
        <w:rPr>
          <w:rFonts w:eastAsia="Times New Roman"/>
          <w:b/>
          <w:szCs w:val="24"/>
        </w:rPr>
        <w:t>ΓΕΩΡΓΙΟΣ ΟΥΡΣΟΥΖΙΔΗΣ:</w:t>
      </w:r>
      <w:r>
        <w:rPr>
          <w:rFonts w:eastAsia="Times New Roman"/>
          <w:szCs w:val="24"/>
        </w:rPr>
        <w:t xml:space="preserve"> Ευχαριστώ, κύριε Πρόεδρε.</w:t>
      </w:r>
    </w:p>
    <w:p w14:paraId="3F2AEEFB" w14:textId="77777777" w:rsidR="00B65481" w:rsidRDefault="00CD7A71">
      <w:pPr>
        <w:spacing w:after="0" w:line="600" w:lineRule="auto"/>
        <w:ind w:firstLine="720"/>
        <w:jc w:val="both"/>
        <w:rPr>
          <w:rFonts w:eastAsia="Times New Roman"/>
          <w:szCs w:val="24"/>
        </w:rPr>
      </w:pPr>
      <w:r>
        <w:rPr>
          <w:rFonts w:eastAsia="Times New Roman"/>
          <w:szCs w:val="24"/>
        </w:rPr>
        <w:t>Κύριε Υπουργέ, αγαπητοί συνάδελφοι, σήμερα συζητάμε το νομοσχέδιο που αφορά στον έλεγχο και την προστασία του δομημένου περιβάλλοντος. Μπορεί να υπάρξει, άραγε, προστασία περιβάλλοντος, όταν κάποιος νομιμοποιεί με χρήματα την αυ</w:t>
      </w:r>
      <w:r>
        <w:rPr>
          <w:rFonts w:eastAsia="Times New Roman"/>
          <w:szCs w:val="24"/>
        </w:rPr>
        <w:lastRenderedPageBreak/>
        <w:t>θαιρεσία; Δεν νομίζω. Επί σειρά δεκαετιών, όμως, υπήρξαν γενεές επί γενεών αυθαιρέτων κτισμάτων, τα οποία τα ανέχθηκε η πολιτεία, αν πρέπει να είμαστε ειλικρινείς και να κοιτάμε τον πολίτη στα μάτια. Οι πολίτες, όμως, γνώριζαν πάρα πολύ καλά τι κάνουν. Δεν χτίστηκε αυθαίρετο, χωρίς να έχει επίγνωση αυτός που αυθαιρέτησε ότι πραγματικά πραγματοποιεί μία παράνομη πράξη. Άλλωστε, ο αριθμός κατασκευών που τα τελευταία χρόνια εντάχθηκαν στους προηγούμενους νόμους, προκειμένου να τακτοποιηθεί η αυθαιρεσία -αν μπορεί και αυτό να θεωρηθεί δόκιμος όρος-, αφορά πάνω από ένα εκατομμύριο. Άρα λοιπόν, αν πολλαπλασιάσουμε επί τέσσερα, ο μισός πληθυσμός τουλάχιστον της Ελλάδας, είτε άμεσα είτε έμμεσα, χρησιμοποιεί κάτι το οποίο στο παρελθόν υπήρξε αυθαίρετο.</w:t>
      </w:r>
    </w:p>
    <w:p w14:paraId="3F2AEEFC" w14:textId="77777777" w:rsidR="00B65481" w:rsidRDefault="00CD7A71">
      <w:pPr>
        <w:spacing w:after="0" w:line="600" w:lineRule="auto"/>
        <w:ind w:firstLine="720"/>
        <w:jc w:val="both"/>
        <w:rPr>
          <w:rFonts w:eastAsia="Times New Roman"/>
          <w:szCs w:val="24"/>
        </w:rPr>
      </w:pPr>
      <w:r>
        <w:rPr>
          <w:rFonts w:eastAsia="Times New Roman"/>
          <w:szCs w:val="24"/>
        </w:rPr>
        <w:t>Το άσχημο είναι ότι η ελληνική πολιτεία είδε το πρόβλημα στα χρόνια της κρίσης. Αυτό, λοιπόν, σημαίνει ότι δεν είχε στόχο να δημιουργήσει ένα απόθεμα για να βοηθήσει εκεί που πονούσε το περιβάλλον, αλλά για να προσποριστεί πόρους και να καλύψει άλλες ανάγκες.</w:t>
      </w:r>
    </w:p>
    <w:p w14:paraId="3F2AEEFD" w14:textId="77777777" w:rsidR="00B65481" w:rsidRDefault="00CD7A71">
      <w:pPr>
        <w:spacing w:after="0" w:line="600" w:lineRule="auto"/>
        <w:ind w:firstLine="720"/>
        <w:jc w:val="both"/>
        <w:rPr>
          <w:rFonts w:eastAsia="Times New Roman"/>
          <w:szCs w:val="24"/>
        </w:rPr>
      </w:pPr>
      <w:r>
        <w:rPr>
          <w:rFonts w:eastAsia="Times New Roman"/>
          <w:szCs w:val="24"/>
        </w:rPr>
        <w:lastRenderedPageBreak/>
        <w:t>Αυτή η πραγματικότητα δεν τιμά καθόλου τη χώρα. Όμως, από την άλλη μεριά υπήρχε η ανάγκη αυτοί οι πολίτες να αισθανθούν κάποτε ότι δεν κινδυνεύουν από κάποια καταγγελία ή από αυτό που θα μπορούσε να τους προκύψει, εφόσον με οποιονδήποτε τρόπο θα καλούνταν να πληρώσουν υπέρογκα ποσά.</w:t>
      </w:r>
    </w:p>
    <w:p w14:paraId="3F2AEEFE" w14:textId="77777777" w:rsidR="00B65481" w:rsidRDefault="00CD7A71">
      <w:pPr>
        <w:spacing w:after="0" w:line="600" w:lineRule="auto"/>
        <w:ind w:firstLine="720"/>
        <w:jc w:val="both"/>
        <w:rPr>
          <w:rFonts w:eastAsia="Times New Roman"/>
          <w:szCs w:val="24"/>
        </w:rPr>
      </w:pPr>
      <w:r>
        <w:rPr>
          <w:rFonts w:eastAsia="Times New Roman"/>
          <w:szCs w:val="24"/>
        </w:rPr>
        <w:t xml:space="preserve">Έλεγχος δόμησης υπήρχε πάντα. Όμως, τελευταία οι νόμοι που δεν ψηφίστηκαν από τη δική μας Κυβέρνηση, αλλά από τη δική σας, βελτίωσαν τα πράγματα σχετικά με τον έλεγχο υπό την έννοια ότι οι ελεγκτές δόμησης αναλαμβάνουν μία πολύ σοβαρή ευθύνη απέναντι στους πελάτες τους, αλλά και στον ίδιο τον εαυτό τους. Τα πρόστιμα είναι πολύ μεγάλα και μπορούν να επιφέρουν ακόμα και στέρηση της αδείας ενός μηχανικού. </w:t>
      </w:r>
    </w:p>
    <w:p w14:paraId="3F2AEEFF" w14:textId="77777777" w:rsidR="00B65481" w:rsidRDefault="00CD7A71">
      <w:pPr>
        <w:spacing w:after="0" w:line="600" w:lineRule="auto"/>
        <w:ind w:firstLine="720"/>
        <w:jc w:val="both"/>
        <w:rPr>
          <w:rFonts w:eastAsia="Times New Roman"/>
          <w:szCs w:val="24"/>
        </w:rPr>
      </w:pPr>
      <w:r>
        <w:rPr>
          <w:rFonts w:eastAsia="Times New Roman"/>
          <w:szCs w:val="24"/>
        </w:rPr>
        <w:t xml:space="preserve">Όμως, το φαινόμενο της αυθαίρετης δόμησης δεν έλειψε. Ούτε μπορεί κανείς να ισχυριστεί, όπως ακούστηκε σε αυτήν την Αίθουσα, τακτοποίηση πολεοδομική. Αυθαίρετα κτίσματα νομιμοποιούνται και δημιουργούν μία σχέση μεταξύ του πολίτη και της πολιτείας, μία συνθήκη με την οποία ο καθένας αναλαμβάνει τις ευθύνες του. </w:t>
      </w:r>
    </w:p>
    <w:p w14:paraId="3F2AEF00" w14:textId="77777777" w:rsidR="00B65481" w:rsidRDefault="00CD7A71">
      <w:pPr>
        <w:spacing w:after="0" w:line="600" w:lineRule="auto"/>
        <w:ind w:firstLine="720"/>
        <w:jc w:val="both"/>
        <w:rPr>
          <w:rFonts w:eastAsia="Times New Roman"/>
          <w:szCs w:val="24"/>
        </w:rPr>
      </w:pPr>
      <w:r>
        <w:rPr>
          <w:rFonts w:eastAsia="Times New Roman"/>
          <w:szCs w:val="24"/>
        </w:rPr>
        <w:t xml:space="preserve">Άρα λοιπόν, οι πολίτες προσήλθαν, πλήρωσαν. Κάποιοι όμως δεν μπόρεσαν να ανταποκριθούν λόγω της κρίσης στα </w:t>
      </w:r>
      <w:r>
        <w:rPr>
          <w:rFonts w:eastAsia="Times New Roman"/>
          <w:szCs w:val="24"/>
        </w:rPr>
        <w:lastRenderedPageBreak/>
        <w:t xml:space="preserve">ποσά στα οποία νόμισαν όταν εντάχθηκαν ότι θα μπορούν να ανταποκριθούν. Θα ήθελα να διαβάσω το άρθρο 104 του νόμου για να είναι ήσυχοι οι συμπολίτες που μας ακούν. «Τα καταβληθέντα ποσά προστίμων ανέγερσης και διατήρησης, καθώς και τα καταβληθέντα ποσά ειδικών προστίμων διατήρησης ή </w:t>
      </w:r>
      <w:proofErr w:type="spellStart"/>
      <w:r>
        <w:rPr>
          <w:rFonts w:eastAsia="Times New Roman"/>
          <w:szCs w:val="24"/>
        </w:rPr>
        <w:t>παραβόλων</w:t>
      </w:r>
      <w:proofErr w:type="spellEnd"/>
      <w:r>
        <w:rPr>
          <w:rFonts w:eastAsia="Times New Roman"/>
          <w:szCs w:val="24"/>
        </w:rPr>
        <w:t xml:space="preserve"> συμψηφίζονται με το ποσό του νέου ειδικού προστίμου. Τα καταβληθέντα ποσά αφαιρούνται από την τελευταία δόση και τις αμέσως προηγούμενες χρονικά έως ότου ολοκληρωθεί ο συμψηφισμός». Με απλά λόγια, όποιος έχει καταβάλει κάποιο ποσό με τον προηγούμενο νόμο και του προκύψει εφόσον ενταχθεί με τον τρέχοντα νόμο, αυτόν που ψηφίζεται σήμερα, θα μπορέσει να </w:t>
      </w:r>
      <w:proofErr w:type="spellStart"/>
      <w:r>
        <w:rPr>
          <w:rFonts w:eastAsia="Times New Roman"/>
          <w:szCs w:val="24"/>
        </w:rPr>
        <w:t>απομειώσει</w:t>
      </w:r>
      <w:proofErr w:type="spellEnd"/>
      <w:r>
        <w:rPr>
          <w:rFonts w:eastAsia="Times New Roman"/>
          <w:szCs w:val="24"/>
        </w:rPr>
        <w:t xml:space="preserve"> κατά το ποσό εκείνο το οποίο έχει υπερβάλει με τον προηγούμενο νόμο.</w:t>
      </w:r>
    </w:p>
    <w:p w14:paraId="3F2AEF01" w14:textId="77777777" w:rsidR="00B65481" w:rsidRDefault="00CD7A71">
      <w:pPr>
        <w:spacing w:after="0" w:line="600" w:lineRule="auto"/>
        <w:ind w:firstLine="720"/>
        <w:jc w:val="both"/>
        <w:rPr>
          <w:rFonts w:eastAsia="Times New Roman"/>
          <w:szCs w:val="24"/>
        </w:rPr>
      </w:pPr>
      <w:r>
        <w:rPr>
          <w:rFonts w:eastAsia="Times New Roman"/>
          <w:szCs w:val="24"/>
        </w:rPr>
        <w:t>Πρέπει να τονιστεί επίσης ότι, προκειμένου να ασκηθεί έλεγχος, κάποια στιγμή έπρεπε να μπει μία κόκκινη γραμμή. Αυτή η κόκκινη γραμμή πολύ φοβάμαι ότι θα παραβιαστεί στο μέλλον, εφόσον δεν αρθούν οι λόγοι που δημιούργησαν την αυθαιρεσία τα προηγούμενα χρόνια. Είναι η 28</w:t>
      </w:r>
      <w:r>
        <w:rPr>
          <w:rFonts w:eastAsia="Times New Roman"/>
          <w:szCs w:val="24"/>
          <w:vertAlign w:val="superscript"/>
        </w:rPr>
        <w:t>η</w:t>
      </w:r>
      <w:r>
        <w:rPr>
          <w:rFonts w:eastAsia="Times New Roman"/>
          <w:szCs w:val="24"/>
        </w:rPr>
        <w:t xml:space="preserve"> Ιουλίου του 2011. Πράγματι θεσπίζεται με το νομοσχέδιο μία σειρά από ελέγχους, οι οποίοι </w:t>
      </w:r>
      <w:r>
        <w:rPr>
          <w:rFonts w:eastAsia="Times New Roman"/>
          <w:szCs w:val="24"/>
        </w:rPr>
        <w:lastRenderedPageBreak/>
        <w:t>δεν υπήρχαν στο παρελθόν, και σύμφωνα με τους οποίους επίσης έστω και δειγματοληπτικά θα έχει στο μυαλό του ο μηχανικός ότι δεν μπορεί να ενεργεί αυθαίρετα, αλλά θα πρέπει να σέβεται τουλάχιστον τα βασικά σε ό,τι αφορά την τακτοποίηση των αυθαιρέτων.</w:t>
      </w:r>
    </w:p>
    <w:p w14:paraId="3F2AEF02" w14:textId="77777777" w:rsidR="00B65481" w:rsidRDefault="00CD7A71">
      <w:pPr>
        <w:spacing w:after="0" w:line="600" w:lineRule="auto"/>
        <w:ind w:firstLine="720"/>
        <w:jc w:val="both"/>
        <w:rPr>
          <w:rFonts w:eastAsia="Times New Roman"/>
          <w:szCs w:val="24"/>
        </w:rPr>
      </w:pPr>
      <w:r>
        <w:rPr>
          <w:rFonts w:eastAsia="Times New Roman"/>
          <w:szCs w:val="24"/>
        </w:rPr>
        <w:t xml:space="preserve">Δεν έχω να πω τίποτα παραπάνω, ακούστηκαν πάρα πολλά γύρω από αυτά τα ζητήματα. Επαναλαμβάνω ότι για να λυθεί το πρόβλημα των αυθαιρέτων πρέπει να λείψουν οι αιτίες που τα δημιούργησαν και θα αναφέρω μερικές. Υπήρξε σαφέστατα η ευθύνη της πολιτείας, η οποία ανέχθηκε αυτήν την αυθαιρεσία, έπαιξε με αυτό, χτύπησε πλάτες κόσμου. </w:t>
      </w:r>
      <w:r>
        <w:rPr>
          <w:rFonts w:eastAsia="Times New Roman"/>
          <w:szCs w:val="24"/>
          <w:lang w:val="en-US"/>
        </w:rPr>
        <w:t>O</w:t>
      </w:r>
      <w:r>
        <w:rPr>
          <w:rFonts w:eastAsia="Times New Roman"/>
          <w:szCs w:val="24"/>
        </w:rPr>
        <w:t xml:space="preserve"> κόσμος βολεύτηκε κλείνοντας έναν </w:t>
      </w:r>
      <w:proofErr w:type="spellStart"/>
      <w:r>
        <w:rPr>
          <w:rFonts w:eastAsia="Times New Roman"/>
          <w:szCs w:val="24"/>
        </w:rPr>
        <w:t>ημιυπαίθριο</w:t>
      </w:r>
      <w:proofErr w:type="spellEnd"/>
      <w:r>
        <w:rPr>
          <w:rFonts w:eastAsia="Times New Roman"/>
          <w:szCs w:val="24"/>
        </w:rPr>
        <w:t xml:space="preserve"> χώρο για να τακτοποιήσει κάποια ανάγκη για τη στέγαση της οικογένειας. Υπήρξαν άνθρωποι οι οποίοι αυθαιρέτησαν σε βάρος δασικών εκτάσεων. Όλα αυτά, όμως, με κάποιον τρόπο περιορίζονται από τα σύγχρονα μέσα τα οποία προβλέπει αυτό το νομοσχέδιο, προκειμένου να ασκείται πιο ουσιαστικός έλεγχος. </w:t>
      </w:r>
    </w:p>
    <w:p w14:paraId="3F2AEF03" w14:textId="77777777" w:rsidR="00B65481" w:rsidRDefault="00CD7A71">
      <w:pPr>
        <w:spacing w:after="0" w:line="600" w:lineRule="auto"/>
        <w:ind w:firstLine="720"/>
        <w:jc w:val="both"/>
        <w:rPr>
          <w:rFonts w:eastAsia="Times New Roman"/>
          <w:szCs w:val="24"/>
        </w:rPr>
      </w:pPr>
      <w:r>
        <w:rPr>
          <w:rFonts w:eastAsia="Times New Roman"/>
          <w:szCs w:val="24"/>
        </w:rPr>
        <w:t xml:space="preserve">Επαναλαμβάνω, όμως, για τρίτη φορά ότι τα αίτια τα οποία δημιούργησαν την αυθαίρετη δόμηση στη χώρα πρέπει να εκλείψουν και αυτά αφορούν σε μία δραστηριότητα από πλευράς του </w:t>
      </w:r>
      <w:r>
        <w:rPr>
          <w:rFonts w:eastAsia="Times New Roman"/>
          <w:szCs w:val="24"/>
        </w:rPr>
        <w:lastRenderedPageBreak/>
        <w:t>δημοσίου, το οποίο θα πρέπει άμεσα να ανταποκρίνεται, να δημιουργεί εκείνες τις προϋποθέσεις ώστε σύντομα να εντάσσονται αυτά που πρέπει να ενταχθούν στα σχέδια πόλεων, να εκλείψουν τα φαινόμενα της κωλυσιεργίας και μία σειρά από άλλα ζητήματα.</w:t>
      </w:r>
    </w:p>
    <w:p w14:paraId="3F2AEF04" w14:textId="77777777" w:rsidR="00B65481" w:rsidRDefault="00CD7A71">
      <w:pPr>
        <w:spacing w:after="0" w:line="600" w:lineRule="auto"/>
        <w:jc w:val="both"/>
        <w:rPr>
          <w:rFonts w:eastAsia="Times New Roman"/>
          <w:szCs w:val="24"/>
        </w:rPr>
      </w:pPr>
      <w:r>
        <w:rPr>
          <w:rFonts w:eastAsia="Times New Roman"/>
          <w:szCs w:val="24"/>
        </w:rPr>
        <w:t xml:space="preserve">Κλείνοντας, θέλω να αναφερθώ στο Σύλλογο Ελλήνων Αρχαιολόγων. Το έκανα και στην Επιτροπή Παραγωγής και Εμπορίου. Θέλω να είμαι πολύ ξεκάθαρος, για να μην υπάρχει καμμία παρεξήγηση. Ο σύλλογος αυτός απαιτεί η αρμοδιότητα γνωμοδότησης στις οικοδομικές εργασίες εντός αρχαιολογικών χώρων, ιστορικών τόπων και πλησίον μνημείων να μην παραχωρηθεί σε συμβούλια αρχιτεκτονικής, αλλά να παραμείνει αποκλειστική αρμοδιότητα των θεσμικών γνωμοδοτικών οργάνων του ΥΠΠΟ, του οποίου εξάλλου είναι ο φορέας οριοθέτησης, κήρυξης και χαρακτηρισμού αυτών. </w:t>
      </w:r>
    </w:p>
    <w:p w14:paraId="3F2AEF05" w14:textId="77777777" w:rsidR="00B65481" w:rsidRDefault="00CD7A71">
      <w:pPr>
        <w:spacing w:after="0" w:line="600" w:lineRule="auto"/>
        <w:ind w:firstLine="720"/>
        <w:jc w:val="both"/>
        <w:rPr>
          <w:rFonts w:eastAsia="Times New Roman"/>
          <w:szCs w:val="24"/>
        </w:rPr>
      </w:pPr>
      <w:r>
        <w:rPr>
          <w:rFonts w:eastAsia="Times New Roman"/>
          <w:szCs w:val="24"/>
        </w:rPr>
        <w:t xml:space="preserve">Αυτό δεν μπορεί να γίνει αποδεκτό στην παρούσα φάση. Πολύ σωστά το νομοσχέδιο προβλέπει ότι οι αρχιτέκτονες και λόγο έχουν και επιβάλλεται να τον εκφράζουν. Αν περάσει η απαίτηση αυτή, αυτό σημαίνει ότι αποστερούμε από έναν κλάδο οποίος έχει σπουδάσει αυτό το πράγμα το δικαίωμα να εκφράσει γνώμη. Αν θέλουν πραγματικά να προστατεύσουν τα μνημεία, θα </w:t>
      </w:r>
      <w:r>
        <w:rPr>
          <w:rFonts w:eastAsia="Times New Roman"/>
          <w:szCs w:val="24"/>
        </w:rPr>
        <w:lastRenderedPageBreak/>
        <w:t>πρέπει αυτοί πρώτα να επιβάλουν εκείνη τη διαδικασία η οποία είναι ξεκάθαρη απέναντι στον πολίτη, δηλαδή ο πολίτης θα πρέπει να γνωρίζει επακριβώς σε ποια σημεία και τι μπορεί να κτίσει. Τότε θα είμαι έτοιμος κι εγώ να γνωμοδοτήσω και να σιγοντάρω αυτήν την άποψη.</w:t>
      </w:r>
    </w:p>
    <w:p w14:paraId="3F2AEF06" w14:textId="77777777" w:rsidR="00B65481" w:rsidRDefault="00CD7A71">
      <w:pPr>
        <w:spacing w:after="0" w:line="600" w:lineRule="auto"/>
        <w:ind w:firstLine="720"/>
        <w:jc w:val="both"/>
        <w:rPr>
          <w:rFonts w:eastAsia="Times New Roman"/>
          <w:szCs w:val="24"/>
        </w:rPr>
      </w:pPr>
      <w:r>
        <w:rPr>
          <w:rFonts w:eastAsia="Times New Roman"/>
          <w:szCs w:val="24"/>
        </w:rPr>
        <w:t>Ευχαριστώ πολύ.</w:t>
      </w:r>
    </w:p>
    <w:p w14:paraId="3F2AEF07" w14:textId="77777777" w:rsidR="00B65481" w:rsidRDefault="00CD7A71">
      <w:pPr>
        <w:spacing w:after="0" w:line="600" w:lineRule="auto"/>
        <w:ind w:firstLine="709"/>
        <w:jc w:val="center"/>
        <w:rPr>
          <w:rFonts w:eastAsia="Times New Roman"/>
          <w:szCs w:val="24"/>
        </w:rPr>
      </w:pPr>
      <w:r>
        <w:rPr>
          <w:rFonts w:eastAsia="Times New Roman"/>
          <w:szCs w:val="24"/>
        </w:rPr>
        <w:t>(Χειροκροτήματα από την πτέρυγα του ΣΥΡΙΖΑ)</w:t>
      </w:r>
    </w:p>
    <w:p w14:paraId="3F2AEF08" w14:textId="77777777" w:rsidR="00B65481" w:rsidRDefault="00CD7A7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w:t>
      </w:r>
    </w:p>
    <w:p w14:paraId="3F2AEF09" w14:textId="77777777" w:rsidR="00B65481" w:rsidRDefault="00CD7A71">
      <w:pPr>
        <w:spacing w:after="0" w:line="600" w:lineRule="auto"/>
        <w:ind w:firstLine="720"/>
        <w:jc w:val="both"/>
        <w:rPr>
          <w:rFonts w:eastAsia="Times New Roman"/>
          <w:szCs w:val="24"/>
        </w:rPr>
      </w:pPr>
      <w:r>
        <w:rPr>
          <w:rFonts w:eastAsia="Times New Roman"/>
          <w:szCs w:val="24"/>
        </w:rPr>
        <w:t>Ο κύριος Υπουργός θέλει να προσθέσει κάτι;</w:t>
      </w:r>
    </w:p>
    <w:p w14:paraId="3F2AEF0A" w14:textId="77777777" w:rsidR="00B65481" w:rsidRDefault="00CD7A71">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Μάλιστα, κύριε Πρόεδρε.</w:t>
      </w:r>
    </w:p>
    <w:p w14:paraId="3F2AEF0B" w14:textId="77777777" w:rsidR="00B65481" w:rsidRDefault="00CD7A7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έχετε τον λόγο.</w:t>
      </w:r>
    </w:p>
    <w:p w14:paraId="3F2AEF0C" w14:textId="77777777" w:rsidR="00B65481" w:rsidRDefault="00CD7A71">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Νομίζω ότι στο θέμα του τίτλου πρέπει να προστεθεί το «και άλλες διατάξεις» μετά τις τροπολογίες του κ. </w:t>
      </w:r>
      <w:proofErr w:type="spellStart"/>
      <w:r>
        <w:rPr>
          <w:rFonts w:eastAsia="Times New Roman"/>
          <w:szCs w:val="24"/>
        </w:rPr>
        <w:t>Σπίρτζη</w:t>
      </w:r>
      <w:proofErr w:type="spellEnd"/>
      <w:r>
        <w:rPr>
          <w:rFonts w:eastAsia="Times New Roman"/>
          <w:szCs w:val="24"/>
        </w:rPr>
        <w:t>.</w:t>
      </w:r>
    </w:p>
    <w:p w14:paraId="3F2AEF0D" w14:textId="77777777" w:rsidR="00B65481" w:rsidRDefault="00CD7A71">
      <w:pPr>
        <w:spacing w:after="0" w:line="600" w:lineRule="auto"/>
        <w:ind w:firstLine="720"/>
        <w:jc w:val="both"/>
        <w:rPr>
          <w:rFonts w:eastAsia="Times New Roman"/>
          <w:szCs w:val="24"/>
        </w:rPr>
      </w:pPr>
      <w:r>
        <w:rPr>
          <w:rFonts w:eastAsia="Times New Roman"/>
          <w:szCs w:val="24"/>
        </w:rPr>
        <w:t>Ευχαριστώ.</w:t>
      </w:r>
    </w:p>
    <w:p w14:paraId="3F2AEF0E" w14:textId="77777777" w:rsidR="00B65481" w:rsidRDefault="00CD7A7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3F2AEF0F" w14:textId="77777777" w:rsidR="00B65481" w:rsidRDefault="00CD7A71">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Μεγαλοοικονόμου</w:t>
      </w:r>
      <w:proofErr w:type="spellEnd"/>
      <w:r>
        <w:rPr>
          <w:rFonts w:eastAsia="Times New Roman"/>
          <w:szCs w:val="24"/>
        </w:rPr>
        <w:t xml:space="preserve"> έχει τον λόγο.</w:t>
      </w:r>
    </w:p>
    <w:p w14:paraId="3F2AEF10" w14:textId="77777777" w:rsidR="00B65481" w:rsidRDefault="00CD7A71">
      <w:pPr>
        <w:spacing w:after="0" w:line="600" w:lineRule="auto"/>
        <w:ind w:firstLine="720"/>
        <w:jc w:val="both"/>
        <w:rPr>
          <w:rFonts w:eastAsia="Times New Roman"/>
          <w:szCs w:val="24"/>
        </w:rPr>
      </w:pPr>
      <w:r>
        <w:rPr>
          <w:rFonts w:eastAsia="Times New Roman"/>
          <w:b/>
          <w:szCs w:val="24"/>
        </w:rPr>
        <w:lastRenderedPageBreak/>
        <w:t>ΘΕΟΔΩΡΑ ΜΕΓΑΛΟΟΙΚΟΝΟΜΟΥ:</w:t>
      </w:r>
      <w:r>
        <w:rPr>
          <w:rFonts w:eastAsia="Times New Roman"/>
          <w:szCs w:val="24"/>
        </w:rPr>
        <w:t xml:space="preserve"> Ευχαριστώ, κύριε Πρόεδρε.</w:t>
      </w:r>
    </w:p>
    <w:p w14:paraId="3F2AEF11" w14:textId="77777777" w:rsidR="00B65481" w:rsidRDefault="00CD7A71">
      <w:pPr>
        <w:spacing w:after="0" w:line="600" w:lineRule="auto"/>
        <w:ind w:firstLine="720"/>
        <w:jc w:val="both"/>
        <w:rPr>
          <w:rFonts w:eastAsia="Times New Roman"/>
          <w:szCs w:val="24"/>
        </w:rPr>
      </w:pPr>
      <w:r>
        <w:rPr>
          <w:rFonts w:eastAsia="Times New Roman"/>
          <w:szCs w:val="24"/>
        </w:rPr>
        <w:t xml:space="preserve">Κύριοι Υπουργοί, στο τελευταίο προσχέδιο του παρόντος σχεδίου νόμου περί ελέγχου και προστασίας δομημένου περιβάλλοντος και συγκεκριμένα στο άρθρο 31 που υπήρχαν τέσσερις παράγραφοι, προβλεπόταν στην παράγραφο 2 το εξής: Εάν οι δήμοι δεν έχουν συστήσει ή αδυνατούν να συστήσουν υπηρεσία δόμησης ή διαθέτουν υπηρεσία δόμησης που δεν καλύπτει τις απαιτούμενες προϋποθέσεις για την εύρυθμη λειτουργία της, με απόφαση του συντονιστή αποκεντρωμένης διοίκησης συνιστάται μία υπηρεσία δόμησης ανά περιφερειακή ενότητα με χωρική αρμοδιότητα τους προαναφερόμενους δήμους μέχρι την έκδοση της ως άνω απόφασης του συντονιστή της οικείας αποκεντρωμένης διοίκησης. Εφαρμόζεται η παράγραφος 2 του άρθρου 1 της από 30-12-2012 πράξης νομοθετικού περιεχομένου, όπως κυρώθηκε με το άρθρο 1 του ν.4147/2013 που ισχύει έως σήμερα. </w:t>
      </w:r>
    </w:p>
    <w:p w14:paraId="3F2AEF12" w14:textId="77777777" w:rsidR="00B65481" w:rsidRDefault="00CD7A71">
      <w:pPr>
        <w:spacing w:after="0" w:line="600" w:lineRule="auto"/>
        <w:ind w:firstLine="720"/>
        <w:jc w:val="both"/>
        <w:rPr>
          <w:rFonts w:eastAsia="Times New Roman"/>
          <w:szCs w:val="24"/>
        </w:rPr>
      </w:pPr>
      <w:r>
        <w:rPr>
          <w:rFonts w:eastAsia="Times New Roman"/>
          <w:szCs w:val="24"/>
        </w:rPr>
        <w:t xml:space="preserve">Θα με ρωτήσετε τώρα σε τι αποσκοπούσε αυτή η διάταξη. Η εν λόγω διάταξη αποσκοπούσε στην απεξάρτηση των ΥΔΟΜ από τους μεγάλους μητροπολιτικούς δήμους. Μ’ αυτόν τον </w:t>
      </w:r>
      <w:r>
        <w:rPr>
          <w:rFonts w:eastAsia="Times New Roman"/>
          <w:szCs w:val="24"/>
        </w:rPr>
        <w:lastRenderedPageBreak/>
        <w:t xml:space="preserve">τρόπο γινόταν η καλύτερη δυνατή εξυπηρέτηση των μικρότερων δήμων, δεδομένου ότι αν οι ΥΔΟΜ παραμείνουν στους μητροπολιτικούς δήμους, οι υπάλληλοί τους θα μπορούν να κινούνται μόνο εντός οποιασδήποτε άλλης υπηρεσίας του μητροπολιτικού δήμου, οδηγώντας έτσι στην </w:t>
      </w:r>
      <w:proofErr w:type="spellStart"/>
      <w:r>
        <w:rPr>
          <w:rFonts w:eastAsia="Times New Roman"/>
          <w:szCs w:val="24"/>
        </w:rPr>
        <w:t>υποστελέχωση</w:t>
      </w:r>
      <w:proofErr w:type="spellEnd"/>
      <w:r>
        <w:rPr>
          <w:rFonts w:eastAsia="Times New Roman"/>
          <w:szCs w:val="24"/>
        </w:rPr>
        <w:t xml:space="preserve"> των ΥΔΟΜ των μικρών δήμων.</w:t>
      </w:r>
    </w:p>
    <w:p w14:paraId="3F2AEF1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Με έκπληξη αντιληφθήκαμε ότι μία τόσο κομβικής σημασίας διάταξη έχει εξαλειφθεί από το τελικό κείμενο του σχεδίου νόμου και τίθεται προς ψήφιση ενώπιον μας και έχει αντικατασταθεί από μία γενικής διατύπωσης διάταξη περιορισμού των προϋποθέσεων λειτουργίας, οργάνωσης και στελέχωσης των ΥΔΟΜ, βάσει του προεδρικού διατάγματος. Εκλείπει της αρχικής παραγράφου 2, όμως είναι σχεδόν βέβαιη, όχι μόνο η </w:t>
      </w:r>
      <w:proofErr w:type="spellStart"/>
      <w:r>
        <w:rPr>
          <w:rFonts w:eastAsia="Times New Roman" w:cs="Times New Roman"/>
          <w:szCs w:val="24"/>
        </w:rPr>
        <w:t>υποστελέχωση</w:t>
      </w:r>
      <w:proofErr w:type="spellEnd"/>
      <w:r>
        <w:rPr>
          <w:rFonts w:eastAsia="Times New Roman" w:cs="Times New Roman"/>
          <w:szCs w:val="24"/>
        </w:rPr>
        <w:t xml:space="preserve"> των ΥΔΟΜ των μικρότερων δήμων, όπως είναι όλοι οι νησιωτικοί δήμοι που υπάγονται στην Περιφέρεια Α΄ Πειραιά, Αίγινα, Κύθηρα, Σπέτσες, </w:t>
      </w:r>
      <w:proofErr w:type="spellStart"/>
      <w:r>
        <w:rPr>
          <w:rFonts w:eastAsia="Times New Roman" w:cs="Times New Roman"/>
          <w:szCs w:val="24"/>
        </w:rPr>
        <w:t>Τροιζηνία</w:t>
      </w:r>
      <w:proofErr w:type="spellEnd"/>
      <w:r>
        <w:rPr>
          <w:rFonts w:eastAsia="Times New Roman" w:cs="Times New Roman"/>
          <w:szCs w:val="24"/>
        </w:rPr>
        <w:t xml:space="preserve">, Ύδρα, Πόρος, Αγκίστρι και στη Β΄ Πειραιά, Σαλαμίνα και των λοιπών νησιωτικών δήμων της πατρίδας μας, αλλά και η επακόλουθη δημιουργία πολλών τεχνικών προβλημάτων σε αυτούς. </w:t>
      </w:r>
    </w:p>
    <w:p w14:paraId="3F2AEF1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αξιοσημείωτες οι ομιλίες που παρακολούθησα των δύο εισηγητών, της κ. Καρακώστα του ΣΥΡΙΖΑ και του εισηγητή της Νέας Δημοκρατίας, του κ. Κατσαφάδου. Η κ. Καρακώστα εκλέγεται στη Β΄ Πειραιά και έχει τη Σαλαμίνα και ο κ. Κατσαφάδος έχει τους προαναφερθέντες δήμους. Πώς εσείς, που αφορά άμεσα εσάς τους δύο…</w:t>
      </w:r>
    </w:p>
    <w:p w14:paraId="3F2AEF15"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Το έχουμε πει, θα το φέρει το Υπουργείο Εσωτερικών.</w:t>
      </w:r>
    </w:p>
    <w:p w14:paraId="3F2AEF16"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Κύριε Πρόεδρε, θα ζητήσω τον λόγο επί προσωπικού.  </w:t>
      </w:r>
    </w:p>
    <w:p w14:paraId="3F2AEF17"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Αυτή η παράγραφος εξαλείφθηκε τελείως και μπορέσατε να το δεχθείτε εσείς χωρίς να μιλήσετε καθόλου; Δηλαδή, δίνεται στον μητροπολιτικό δήμο του Πειραιά να ελέγχει τους μικρούς δήμους, χωρίς να βγάλετε λέξη τουλάχιστον εσείς της Αντιπολίτευσης; Το δεχτήκατε εσείς, κύριε Κατσαφάδο; Δεν μπορώ να καταλάβω με ποια μέτρα το δεχτήκατε αυτό. Εντάξει η κ. Καρακώστα…</w:t>
      </w:r>
    </w:p>
    <w:p w14:paraId="3F2AEF18" w14:textId="77777777" w:rsidR="00B65481" w:rsidRDefault="00CD7A71">
      <w:pPr>
        <w:spacing w:after="0" w:line="600" w:lineRule="auto"/>
        <w:ind w:firstLine="720"/>
        <w:jc w:val="both"/>
        <w:rPr>
          <w:rFonts w:eastAsia="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Το Υπουργείο Εσωτερικών θα φέρει νομοσχέδιο στο οποίο το βάζει. </w:t>
      </w:r>
    </w:p>
    <w:p w14:paraId="3F2AEF19"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ΜΕΓΑΛΟΟΙΚΟΝΟΜΟΥ: </w:t>
      </w:r>
      <w:r>
        <w:rPr>
          <w:rFonts w:eastAsia="Times New Roman" w:cs="Times New Roman"/>
          <w:szCs w:val="24"/>
        </w:rPr>
        <w:t xml:space="preserve">Εσείς γιατί δεχθήκατε να εξαλειφθεί η παράγραφος 2; </w:t>
      </w:r>
    </w:p>
    <w:p w14:paraId="3F2AEF1A"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Αφού είναι του Υπουργείου Εσωτερικών; </w:t>
      </w:r>
    </w:p>
    <w:p w14:paraId="3F2AEF1B"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Εντάξει. Εγώ δεν το δέχομαι πάντως. Δεν το δέχομαι. </w:t>
      </w:r>
    </w:p>
    <w:p w14:paraId="3F2AEF1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Η εξάλειψη αυτή θεωρείται μέγιστη παράλειψη από το άρθρο και αφορά τους μικρούς δήμους της περιφέρειας. Ως εκλεγόμενη στη Β΄ Περιφέρεια και έχοντας δεσμούς με τα Κύθηρα ως καταγωγή, θεωρώ χρέος μου να ζητήσω να συμπεριληφθεί εκ νέου η συγκεκριμένη παράγραφος. Μάλιστα, καταθέτω στα πρακτικά την επείγουσα επιστολή που έστειλε ο Δήμαρχος Κυθήρων προς τον Υπουργό Περιβάλλοντος και Ενέργειας κ. Σταθάκη και στον Υπουργό κ. Σκουρλέτη και κοινοποίησε στους Βουλευτές Α΄ Πειραιά και Νήσων, σε όλους τους δημάρχους της Περιφέρειας Νήσων και στον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Νήσων, τον κ. </w:t>
      </w:r>
      <w:proofErr w:type="spellStart"/>
      <w:r>
        <w:rPr>
          <w:rFonts w:eastAsia="Times New Roman" w:cs="Times New Roman"/>
          <w:szCs w:val="24"/>
        </w:rPr>
        <w:t>Χατζηπέρο</w:t>
      </w:r>
      <w:proofErr w:type="spellEnd"/>
      <w:r>
        <w:rPr>
          <w:rFonts w:eastAsia="Times New Roman" w:cs="Times New Roman"/>
          <w:szCs w:val="24"/>
        </w:rPr>
        <w:t>, και εξηγεί όλους τους λόγους. Οπότε μην μου λέτε για Υπουργείο Εσωτερικών. Το καταθέτω.</w:t>
      </w:r>
    </w:p>
    <w:p w14:paraId="3F2AEF1D" w14:textId="77777777" w:rsidR="00B65481" w:rsidRDefault="00CD7A71">
      <w:pPr>
        <w:spacing w:after="0" w:line="600" w:lineRule="auto"/>
        <w:ind w:firstLine="720"/>
        <w:jc w:val="both"/>
        <w:rPr>
          <w:rFonts w:eastAsia="Times New Roman"/>
          <w:szCs w:val="24"/>
        </w:rPr>
      </w:pPr>
      <w:r>
        <w:rPr>
          <w:rFonts w:eastAsia="Times New Roman"/>
          <w:szCs w:val="24"/>
        </w:rPr>
        <w:t xml:space="preserve">(Στο σημείο αυτό η Βουλευτής κ. Θεοδώρα </w:t>
      </w:r>
      <w:proofErr w:type="spellStart"/>
      <w:r>
        <w:rPr>
          <w:rFonts w:eastAsia="Times New Roman"/>
          <w:szCs w:val="24"/>
        </w:rPr>
        <w:t>Μεγαλοοικονόμου</w:t>
      </w:r>
      <w:proofErr w:type="spellEnd"/>
      <w:r>
        <w:rPr>
          <w:rFonts w:eastAsia="Times New Roman"/>
          <w:szCs w:val="24"/>
        </w:rPr>
        <w:t xml:space="preserve"> καταθέτει για τα Πρακτικά το προαναφερθέν έγγραφο, το </w:t>
      </w:r>
      <w:r>
        <w:rPr>
          <w:rFonts w:eastAsia="Times New Roman"/>
          <w:szCs w:val="24"/>
        </w:rPr>
        <w:lastRenderedPageBreak/>
        <w:t>οποίο βρίσκεται στο αρχείο του Τμήματος Γραμματείας της Διεύθυνσης Στενογραφίας και Πρακτικών της Βουλής)</w:t>
      </w:r>
    </w:p>
    <w:p w14:paraId="3F2AEF1E" w14:textId="77777777" w:rsidR="00B65481" w:rsidRDefault="00CD7A71">
      <w:pPr>
        <w:spacing w:after="0" w:line="600" w:lineRule="auto"/>
        <w:ind w:firstLine="720"/>
        <w:jc w:val="both"/>
        <w:rPr>
          <w:rFonts w:eastAsia="Times New Roman"/>
          <w:szCs w:val="24"/>
        </w:rPr>
      </w:pPr>
      <w:r>
        <w:rPr>
          <w:rFonts w:eastAsia="Times New Roman"/>
          <w:szCs w:val="24"/>
        </w:rPr>
        <w:t xml:space="preserve">Θεωρώ ότι πρέπει να λάβουμε σοβαρά υπ’ </w:t>
      </w:r>
      <w:proofErr w:type="spellStart"/>
      <w:r>
        <w:rPr>
          <w:rFonts w:eastAsia="Times New Roman"/>
          <w:szCs w:val="24"/>
        </w:rPr>
        <w:t>όψιν</w:t>
      </w:r>
      <w:proofErr w:type="spellEnd"/>
      <w:r>
        <w:rPr>
          <w:rFonts w:eastAsia="Times New Roman"/>
          <w:szCs w:val="24"/>
        </w:rPr>
        <w:t xml:space="preserve"> αυτήν την κραυγή απόγνωσης του Δημάρχου Κυθήρων που εκφράζει όλους τους νησιωτικούς δήμους.</w:t>
      </w:r>
    </w:p>
    <w:p w14:paraId="3F2AEF1F" w14:textId="77777777" w:rsidR="00B65481" w:rsidRDefault="00CD7A71">
      <w:pPr>
        <w:spacing w:after="0" w:line="600" w:lineRule="auto"/>
        <w:ind w:firstLine="720"/>
        <w:jc w:val="both"/>
        <w:rPr>
          <w:rFonts w:eastAsia="Times New Roman"/>
          <w:szCs w:val="24"/>
        </w:rPr>
      </w:pPr>
      <w:r>
        <w:rPr>
          <w:rFonts w:eastAsia="Times New Roman"/>
          <w:szCs w:val="24"/>
        </w:rPr>
        <w:t xml:space="preserve">Σας ευχαριστώ. </w:t>
      </w:r>
    </w:p>
    <w:p w14:paraId="3F2AEF20"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για τον σεβασμό του χρόνου. </w:t>
      </w:r>
    </w:p>
    <w:p w14:paraId="3F2AEF2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Θεοφύλακτος. </w:t>
      </w:r>
    </w:p>
    <w:p w14:paraId="3F2AEF22"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 xml:space="preserve">Ευχαριστώ, κύριε Πρόεδρε. </w:t>
      </w:r>
    </w:p>
    <w:p w14:paraId="3F2AEF2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θα αναφερθώ και εγώ στο ταξίδι του Πρωθυπουργού για ένα λεπτό εισαγωγικά. Λαμβάνω τον λόγο μία ώρα μετά τη συνάντηση του Πρωθυπουργού και του Κυβερνητικού Επιτελείου με τον Πρόεδρο των Ηνωμένων Πολιτειών. Παρά τις πολιτικές διαφωνίες μας με τον συγκεκριμένο πολιτικό άνδρα, πρόκειται για μία θεσμική επίσκεψη μεγάλης σημασίας που ισχυροποιεί τη χώρα μας γεωπολιτικά και οικονομικά.</w:t>
      </w:r>
    </w:p>
    <w:p w14:paraId="3F2AEF24"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Φαίνεται ότι επιτέλους πιάνουν τόπο σιγά σιγά οι θυσίες του ελληνικού λαού και υπάρχει πλέον μία αναμφισβήτητη διεθνής αναγνώριση στην Κυβέρνησή μας, η οποία καθιστά έωλο, άκαιρο και άτοπο το συνεχές και κουραστικό αίτημα της Αξιωματικής Αντιπολίτευσης για εκλογές. </w:t>
      </w:r>
    </w:p>
    <w:p w14:paraId="3F2AEF2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τις χάσετε στην ώρα τους, κύριε συνάδελφε. Το 2019. Μη βιάζεστε! Δεύτερον, προσδίδει σταθερότητα στο έργο της Κυβέρνησής μας, ώστε να περνάει νομοσχέδια σαν το σημερινό το οποίο βάζει τάξη στο έως σήμερα άναρχα δομημένο περιβάλλον. </w:t>
      </w:r>
    </w:p>
    <w:p w14:paraId="3F2AEF2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Δεν θα αποφύγω και μία απάντηση στον κ. Μανιάτη, σχετικά με το τι να πούμε στον Αμερικανό επενδυτή με τα 100 εκατομμύρια, γιατί να τα φέρει στην Ελλάδα. Γιατί δεν θα σπαταλήσει τα μισά σε μίζες στις διάφορες κλίκες που δρούσαν και ανθούσαν ως το 2015. Θα πιάσουν τόπο τα λεφτά του, χώρια τα υπόλοιπα στα οποία αναφέρθηκαν και οι Υπουργοί, όπως γιατί υπάρχει ένα διαφανές και δημοκρατικό περιβάλλον που σέβεται τις επενδύσεις σε συνδυασμό με τη νομιμότητα. </w:t>
      </w:r>
    </w:p>
    <w:p w14:paraId="3F2AEF2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Δεν θα σταθώ, κύριε Πρόεδρε, τόσο στις πολεοδομικές διατάξεις, στον κορμό δηλαδή του νομοσχεδίου. Αναφέρθηκε αναλυτικά η </w:t>
      </w:r>
      <w:proofErr w:type="spellStart"/>
      <w:r>
        <w:rPr>
          <w:rFonts w:eastAsia="Times New Roman" w:cs="Times New Roman"/>
          <w:szCs w:val="24"/>
        </w:rPr>
        <w:t>εισηγήτριά</w:t>
      </w:r>
      <w:proofErr w:type="spellEnd"/>
      <w:r>
        <w:rPr>
          <w:rFonts w:eastAsia="Times New Roman" w:cs="Times New Roman"/>
          <w:szCs w:val="24"/>
        </w:rPr>
        <w:t xml:space="preserve"> μας, ο Υπουργός και οι άλλοι συνάδελφοι. </w:t>
      </w:r>
      <w:r>
        <w:rPr>
          <w:rFonts w:eastAsia="Times New Roman" w:cs="Times New Roman"/>
          <w:szCs w:val="24"/>
        </w:rPr>
        <w:lastRenderedPageBreak/>
        <w:t xml:space="preserve">Θα πω μόνο ότι πρόκειται για μία συγκροτημένη προσπάθεια που βάζει τάξη στο δομημένο περιβάλλον, στα αυθαίρετα και την αντιμετώπισή τους. </w:t>
      </w:r>
    </w:p>
    <w:p w14:paraId="3F2AEF2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Μία φράση θέλω να πω μόνο. Η </w:t>
      </w:r>
      <w:proofErr w:type="spellStart"/>
      <w:r>
        <w:rPr>
          <w:rFonts w:eastAsia="Times New Roman" w:cs="Times New Roman"/>
          <w:szCs w:val="24"/>
        </w:rPr>
        <w:t>αειφορία</w:t>
      </w:r>
      <w:proofErr w:type="spellEnd"/>
      <w:r>
        <w:rPr>
          <w:rFonts w:eastAsia="Times New Roman" w:cs="Times New Roman"/>
          <w:szCs w:val="24"/>
        </w:rPr>
        <w:t xml:space="preserve"> και ο σεβασμός στο περιβάλλον και στον άνθρωπο που ψάχνουμε τώρα ήταν δεδομένα στην τέχνη των μαστόρων παππούδων μας. Συνεπώς, το δίδαγμα είναι ότι πρέπει να αντλούμε από την παράδοσή μας την επαναστατικότητα και τη βιωσιμότητα που έχει μέσα της. Και την έχει σε πάρα πολλές πτυχές. Όχι μόνο, λοιπόν, δεν πρέπει να είμαστε φοβικοί απέναντί της, αλλά πρέπει να αναδεικνύουμε τις επαναστατικές και τις βιώσιμες πτυχές της που τόσο απαραίτητες είναι στη σημερινή εποχή. </w:t>
      </w:r>
    </w:p>
    <w:p w14:paraId="3F2AEF2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Πάμε στο άρθρο 147 που αφορά στην περιοχή μας: Ανάργυροι και Ακρινή. Εξηγώ στους συναδέλφους ποια είναι η ιστορία και πού βρισκόμαστε σήμερα. Με νόμο του 2011 προβλέφθηκε ότι θα </w:t>
      </w:r>
      <w:proofErr w:type="spellStart"/>
      <w:r>
        <w:rPr>
          <w:rFonts w:eastAsia="Times New Roman" w:cs="Times New Roman"/>
          <w:szCs w:val="24"/>
        </w:rPr>
        <w:t>μετεγκατασταθούν</w:t>
      </w:r>
      <w:proofErr w:type="spellEnd"/>
      <w:r>
        <w:rPr>
          <w:rFonts w:eastAsia="Times New Roman" w:cs="Times New Roman"/>
          <w:szCs w:val="24"/>
        </w:rPr>
        <w:t xml:space="preserve"> τα δύο αυτά χωριά και θα απαλλοτριωθούν από τη ΔΕΗ και το ελληνικό δημόσιο εξίσου από 50%, αν και δεν έχουν </w:t>
      </w:r>
      <w:proofErr w:type="spellStart"/>
      <w:r>
        <w:rPr>
          <w:rFonts w:eastAsia="Times New Roman" w:cs="Times New Roman"/>
          <w:szCs w:val="24"/>
        </w:rPr>
        <w:t>λιγνιτικό</w:t>
      </w:r>
      <w:proofErr w:type="spellEnd"/>
      <w:r>
        <w:rPr>
          <w:rFonts w:eastAsia="Times New Roman" w:cs="Times New Roman"/>
          <w:szCs w:val="24"/>
        </w:rPr>
        <w:t xml:space="preserve"> κοίτασμα από κάτω τους. Αυτό γίνεται για πρώτη φορά. Ως τώρα απαλλοτριώνονται χωριά που έχουν από κάτω κάρβουνο. Αυτά δεν έχουν κάρβουνο. Γιατί γίνεται </w:t>
      </w:r>
      <w:r>
        <w:rPr>
          <w:rFonts w:eastAsia="Times New Roman" w:cs="Times New Roman"/>
          <w:szCs w:val="24"/>
        </w:rPr>
        <w:lastRenderedPageBreak/>
        <w:t xml:space="preserve">αυτό; Διότι οι εργασίες της «ΔΕΗ Α.Ε.» ακριβώς δίπλα τους ήταν και είναι τέτοιας έντασης που για λόγους ποιότητας ζωής και προστασίας θεμελιωδών ανθρωπίνων δικαιωμάτων τους αποφασίστηκε η απαλλοτρίωση και η μετεγκατάστασή τους με </w:t>
      </w:r>
      <w:proofErr w:type="spellStart"/>
      <w:r>
        <w:rPr>
          <w:rFonts w:eastAsia="Times New Roman" w:cs="Times New Roman"/>
          <w:szCs w:val="24"/>
        </w:rPr>
        <w:t>ισοκαταμερισμό</w:t>
      </w:r>
      <w:proofErr w:type="spellEnd"/>
      <w:r>
        <w:rPr>
          <w:rFonts w:eastAsia="Times New Roman" w:cs="Times New Roman"/>
          <w:szCs w:val="24"/>
        </w:rPr>
        <w:t xml:space="preserve"> της δαπάνης από τη ΔΕΗ και το ελληνικό δημόσιο. </w:t>
      </w:r>
    </w:p>
    <w:p w14:paraId="3F2AEF2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Αυτή η απόφαση ήταν όντως σωστή, γιατί είναι αφόρητη η καθημερινότητα στα χωριά αυτά. Όμως, αποδείχθηκε ότι ήταν μία φενάκη των προηγούμενων κυβερνήσεων ΠΑΣΟΚ και Νέας Δημοκρατίας, ένα ψέμα προς τους κατοίκους της Ακρινής και των Αναργύρων, γιατί δεν έκαναν ένα βήμα για την υλοποίηση της απόφασης αυτής. Εμείς σήμερα κάνουμε το κρίσιμο βήμα υλοποίησης με το άρθρο 147, όπως έχουμε ηθικό καθήκον να πράξουμε. </w:t>
      </w:r>
    </w:p>
    <w:p w14:paraId="3F2AEF2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στους Αναργύρους, ήταν άμεση η αντίδραση της Κυβέρνησης και του Υπουργού μετά την κατολίσθηση του Ιουνίου του 2017. Υπάρχει όντως συγκεκριμένο χρονοδιάγραμμα της υλοποίησης για τους Αναργύρους. </w:t>
      </w:r>
    </w:p>
    <w:p w14:paraId="3F2AEF2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Στους Αναργύρους είχαμε την κατολίσθηση. Στην Ακρινή τι έχουμε; Τα είπα και στην επιτροπή, αλλά θέλω να ακουστούν και στην Ολομέλεια. Ας φανταστούμε στο τετράγωνο γύρω από </w:t>
      </w:r>
      <w:r>
        <w:rPr>
          <w:rFonts w:eastAsia="Times New Roman" w:cs="Times New Roman"/>
          <w:szCs w:val="24"/>
        </w:rPr>
        <w:lastRenderedPageBreak/>
        <w:t xml:space="preserve">το κτίριο της Βουλής να έρχονται σιγά σιγά μηχανήματα να αποθέτουν γύρω-γύρω τέφρα και να λες «τι γίνεται ρε παιδιά; Εδώ σιγά σιγά σηκώνονται λόφοι και θα μας θάψουν». Αυτό γίνεται στην Ακρινή τόσα χρόνια. Δεν έχει κάρβουνο από κάτω, αλλά είναι δίπλα η δραστηριότητα της ΔΕΗ. Αποθέτουν γύρω γύρω από το χωριό την τέφρα, χώρια τις άλλες εργασίες που κάνουν. Κι έτσι γίνεται ο βίος αβίωτος για τους κατοίκους αυτούς. Δεν μπορείς να ανοίξεις ένα παράθυρο, θερίζουν οι καρκίνοι κ.λπ.. Άμα διαμαρτύρονται, τους λένε «κάνε μια επιδημιολογική μελέτη να δούμε τι φταίει» κ.λπ.. Κοροϊδία, δηλαδή. </w:t>
      </w:r>
    </w:p>
    <w:p w14:paraId="3F2AEF2D"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Σήμερα όμως με το άρθρο 147 βρισκόμαστε στη σωστή κατεύθυνση για τους Αναργύρους. Για την Ακρινή όμως, κύριε Υπουργέ, είναι ανολοκλήρωτο. Ζήτησα και στην επιτροπή ότι πρέπει να μπει με νομοτεχνική βελτίωση ένα σαφές χρονοδιάγραμμα. Δηλαδή, δίπλα στο «συντομότερο δυνατόν» της παραγράφου 1 να προστεθεί μία συγκεκριμένη ημερομηνία. Σε τρεις, τέσσερις, πέντε μήνες. Αφού η δουλειά θα γίνει που θα γίνει είναι σημαντικό να το ανακοινώσετε το συντομότερο δυνατόν, αν γίνεται σήμερα ή αύριο το πρωί, ώστε να καταλάβουν και να πει</w:t>
      </w:r>
      <w:r>
        <w:rPr>
          <w:rFonts w:eastAsia="Times New Roman" w:cs="Times New Roman"/>
          <w:szCs w:val="24"/>
        </w:rPr>
        <w:lastRenderedPageBreak/>
        <w:t xml:space="preserve">σθούν οι κάτοικοι ότι δεν συνεχίζεται η κοροϊδία των προηγούμενων Κυβερνήσεων. Αφού το έχετε δηλώσει αυτό είναι πολύ σημαντικό. Περιμένουμε και την επίσημη ανακοίνωση. Αυτή ήταν και η βασική επιθυμία των κατοίκων την οποία ζήσαμε στην λαϊκή συνέλευση και την ξέρουμε τόσα χρόνια. Χρειάζεται συγκεκριμένο χρονοδιάγραμμα για να καταλάβουν ότι θα ξεκινήσει αυτή η διαδικασία της μετεγκατάστασης και της απαλλοτρίωσης. </w:t>
      </w:r>
    </w:p>
    <w:p w14:paraId="3F2AEF2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Δεν τους ενδιαφέρει ποιος θα πληρώσει. Το 50% δημόσιο και το 50% ΔΕΗ είναι στη σωστή κατεύθυνση και εκεί μάλλον σφάλει και η πρόταση του ΠΑΣΟΚ.</w:t>
      </w:r>
    </w:p>
    <w:p w14:paraId="3F2AEF2F"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Κλείνοντας να επαναλάβω για τις νομοτεχνικές βελτιώσεις που έχω προτείνει στην περίπτωση (γ) και (δ) της παραγράφου 2 να μπουν συγκεκριμένες προθεσμίες για ενέργειες τόσο για τον προϊστάμενο της Επιθεώρησης Μεταλλείων όσο και για εσάς, κύριε Υπουργέ. Δηλαδή να μπουν είκοσι, τριάντα, σαράντα μέρες, ώστε αυτά να είναι, επίσης, ολοκληρωμένα.</w:t>
      </w:r>
    </w:p>
    <w:p w14:paraId="3F2AEF30"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Συνεπώς, με αυτές τις νομοτεχνικές βελτιώσεις, που όπως καταλαβαίνω είναι πρόθεσή σας να τις κάνετε δεκτές, γίνεται πλήρης η παρέμβασή μας και για τους Αναργύρους και για τη Α</w:t>
      </w:r>
      <w:r>
        <w:rPr>
          <w:rFonts w:eastAsia="Times New Roman" w:cs="Times New Roman"/>
          <w:szCs w:val="24"/>
        </w:rPr>
        <w:lastRenderedPageBreak/>
        <w:t>κρινή, που είναι στη σωστή κατεύθυνση, όπως είναι και το υπόλοιπο νομοσχέδιο. Γι’ αυτό καλώ όλους τους συναδέλφους να το ψηφίσουν.</w:t>
      </w:r>
    </w:p>
    <w:p w14:paraId="3F2AEF31"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F2AEF32"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r>
        <w:rPr>
          <w:rFonts w:eastAsia="Times New Roman"/>
          <w:szCs w:val="24"/>
        </w:rPr>
        <w:t>κύριε συνάδελφε</w:t>
      </w:r>
      <w:r>
        <w:rPr>
          <w:rFonts w:eastAsia="Times New Roman" w:cs="Times New Roman"/>
          <w:szCs w:val="24"/>
        </w:rPr>
        <w:t>.</w:t>
      </w:r>
    </w:p>
    <w:p w14:paraId="3F2AEF33"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Τελευταία, αλλά όχι έσχατη ομιλήτρια η κ. </w:t>
      </w:r>
      <w:proofErr w:type="spellStart"/>
      <w:r>
        <w:rPr>
          <w:rFonts w:eastAsia="Times New Roman" w:cs="Times New Roman"/>
          <w:szCs w:val="24"/>
        </w:rPr>
        <w:t>Σκουφά</w:t>
      </w:r>
      <w:proofErr w:type="spellEnd"/>
      <w:r>
        <w:rPr>
          <w:rFonts w:eastAsia="Times New Roman" w:cs="Times New Roman"/>
          <w:szCs w:val="24"/>
        </w:rPr>
        <w:t>.</w:t>
      </w:r>
    </w:p>
    <w:p w14:paraId="3F2AEF34"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Κυρίες και κύριοι συνάδελφοι, το συγκεκριμένο νομοσχέδιο για το δομημένο περιβάλλον είναι ένα από τα σημαντικότερα νομοσχέδια της τελευταίας περιόδου, όσο και αν η Αντιπολίτευση θέλει να μας πείσει για το αντίθετο, το οποίο μαζί με τον νόμο για τον χωρικό σχεδιασμό μπορούν πραγματικά να βάλουν τάξη σε ένα καθεστώς αυθαιρεσίας, ασυδοσίας και ανομίας που συνειδητά, θα μπορούσαμε να πούμε, φτιάχτηκε και καλλιεργήθηκε στη χώρα επί δεκαετίες.</w:t>
      </w:r>
    </w:p>
    <w:p w14:paraId="3F2AEF35"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Είναι ένα νομοσχέδιο που και εμείς ως Βουλευτές αλλά και το σύνολο των πολιτών της χώρας περιμέναμε εδώ και αρκετό καιρό, προκειμένου να αντιμετωπιστεί η γραφειοκρατία. Είναι και εξαιρετικά σημαντικό τόσο για την ανακούφιση όσων βρί</w:t>
      </w:r>
      <w:r>
        <w:rPr>
          <w:rFonts w:eastAsia="Times New Roman" w:cs="Times New Roman"/>
          <w:szCs w:val="24"/>
        </w:rPr>
        <w:lastRenderedPageBreak/>
        <w:t>σκονται σε αδιέξοδο, λόγω της αυθαίρετης δόμησης του παρελθόντος, όσο και για την προστασία του φυσικού και δομημένου περιβάλλοντος και φυσικά της πολιτιστικής μας κληρονομιάς.</w:t>
      </w:r>
    </w:p>
    <w:p w14:paraId="3F2AEF36"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Κυρίως, όμως, συμβάλλει στην καταπολέμηση μιας κύριας παθογένειας του παρελθόντος, της κατακερματισμένης δηλαδή και περιπτωσιολογικής αντιμετώπισης κρουσμάτων αυθαίρετης δόμησης. Είναι ένα νομοσχέδιο που στοχεύει στην ολιστική και ενιαία αντιμετώπιση όλων των θεμάτων που σχετίζονται με αυτό από εδώ και στο εξής. </w:t>
      </w:r>
    </w:p>
    <w:p w14:paraId="3F2AEF3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Είναι ένα νομοσχέδιο, επίσης, που μέσω της απλοποίησης της διαδικασίας έκδοσης οικοδομικών αδειών σε συγκεκριμένες περιπτώσεις κτισμάτων πιστεύουμε ότι συμβάλλει στη δίκαιη και βιώσιμη ανάπτυξη. Η λογική του νομοσχεδίου είναι πάρα πολύ απλή και εισάγει σημαντικές τομές.</w:t>
      </w:r>
    </w:p>
    <w:p w14:paraId="3F2AEF3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Ενδεικτικά αναφέρω τις εξής:</w:t>
      </w:r>
    </w:p>
    <w:p w14:paraId="3F2AEF3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Γίνεται επιτέλους διαχωρισμός της </w:t>
      </w:r>
      <w:proofErr w:type="spellStart"/>
      <w:r>
        <w:rPr>
          <w:rFonts w:eastAsia="Times New Roman" w:cs="Times New Roman"/>
          <w:szCs w:val="24"/>
        </w:rPr>
        <w:t>αδειοδοτικής</w:t>
      </w:r>
      <w:proofErr w:type="spellEnd"/>
      <w:r>
        <w:rPr>
          <w:rFonts w:eastAsia="Times New Roman" w:cs="Times New Roman"/>
          <w:szCs w:val="24"/>
        </w:rPr>
        <w:t xml:space="preserve"> διαδικασίας από τον έλεγχο. Στόχος είναι να απλοποιηθεί το σύστημα ενσωματώνοντας όλα τα ηλεκτρονικά μέσα, καθιστώντας την </w:t>
      </w:r>
      <w:proofErr w:type="spellStart"/>
      <w:r>
        <w:rPr>
          <w:rFonts w:eastAsia="Times New Roman" w:cs="Times New Roman"/>
          <w:szCs w:val="24"/>
        </w:rPr>
        <w:t>αδειοδότηση</w:t>
      </w:r>
      <w:proofErr w:type="spellEnd"/>
      <w:r>
        <w:rPr>
          <w:rFonts w:eastAsia="Times New Roman" w:cs="Times New Roman"/>
          <w:szCs w:val="24"/>
        </w:rPr>
        <w:t xml:space="preserve"> μία διαδικασία προσιτή, φιλική, αποτελεσματική.</w:t>
      </w:r>
    </w:p>
    <w:p w14:paraId="3F2AEF3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όσον αφορά τον έλεγχο, ενσωματώνει τους ελεγκτές του δομημένου περιβάλλοντος, προκειμένου να ελέγχουν τη διαδικασία υλοποίησης, εκτός της γραφειοκρατίας, μεταφέροντας τον έλεγχο σε περιφερειακό και τοπικό επίπεδο. Ιδρύονται παρατηρητήρια τα οποία συγκροτούνται σε περιφερειακό επίπεδο, προκειμένου να σχεδιάζουμε και να λειτουργούμε συγκροτημένα, καθώς ο μηχανισμός αυτός θα επιτηρεί όλες τις εξελίξεις, τις αποκλίσεις και τις αλλαγές στο δομημένο περιβάλλον της χώρας.</w:t>
      </w:r>
    </w:p>
    <w:p w14:paraId="3F2AEF3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Το ΥΠΕΝ διατηρεί αυτό που επιβάλλεται συνταγματικά, τη διακριτική δηλαδή αποφασιστική αρμοδιότητα σε ένα κεντρικό επίπεδο, προκειμένου να μπορεί να παρεμβαίνει στις διαδικασίες αυτές. Για τον σκοπό αυτό συστήνεται στο Υπουργείο ειδική διεύθυνση.</w:t>
      </w:r>
    </w:p>
    <w:p w14:paraId="3F2AEF3C"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Τρίτον, δημιουργείται η ηλεκτρονική ταυτότητα κτηρίου. Όλοι φανταζόμαστε ότι δεν είναι μακριά η εποχή, που όπως έχουμε τις τρεις, τέσσερις ήδη υπάρχουσες βασικές ηλεκτρονικές ταυτότητες με τα φορολογικά και ασφαλιστικά στοιχεία μας, θα φτάσουμε και στο επιθυμητό αποτέλεσμα να υπάρχει η ηλεκτρονική ταυτότητα του κτηρίου.</w:t>
      </w:r>
    </w:p>
    <w:p w14:paraId="3F2AEF3D" w14:textId="77777777" w:rsidR="00B65481" w:rsidRDefault="00CD7A71">
      <w:pPr>
        <w:spacing w:after="0" w:line="600" w:lineRule="auto"/>
        <w:ind w:firstLine="720"/>
        <w:jc w:val="both"/>
        <w:rPr>
          <w:rFonts w:eastAsia="Times New Roman"/>
          <w:szCs w:val="24"/>
        </w:rPr>
      </w:pPr>
      <w:r>
        <w:rPr>
          <w:rFonts w:eastAsia="Times New Roman"/>
          <w:szCs w:val="24"/>
        </w:rPr>
        <w:lastRenderedPageBreak/>
        <w:t xml:space="preserve">Όπως γνωρίζετε, αλλά εσπευσμένα ίσως κρύβετε, δεν ζητείται άμεσα η ηλεκτρονική ταυτότητα από όλο το απόθεμα της χώρας. Η ηλεκτρονική ταυτότητα αφορά σε πρώτη φάση τα νέα και τα δημόσια κτήρια και η ηλεκτρονική ταυτότητα θα πρέπει, επίσης, να υπάρχει προκειμένου να ολοκληρώνεται η διαδικασία μεταβίβασης. </w:t>
      </w:r>
    </w:p>
    <w:p w14:paraId="3F2AEF3E" w14:textId="77777777" w:rsidR="00B65481" w:rsidRDefault="00CD7A71">
      <w:pPr>
        <w:spacing w:after="0" w:line="600" w:lineRule="auto"/>
        <w:ind w:firstLine="720"/>
        <w:jc w:val="both"/>
        <w:rPr>
          <w:rFonts w:eastAsia="Times New Roman"/>
          <w:szCs w:val="24"/>
        </w:rPr>
      </w:pPr>
      <w:r>
        <w:rPr>
          <w:rFonts w:eastAsia="Times New Roman"/>
          <w:szCs w:val="24"/>
        </w:rPr>
        <w:t>Η ταυτότητα αυτή περιλαμβάνει όλα τα απαραίτητα στοιχεία που αφορούν στην ορθή εκτέλεση και κατασκευή του κτηρίου, την ασφάλεια και τη συντήρησή του, καθώς και την καταπολέμηση πολεοδομικών αυθαιρεσιών και υπερβάσεων δόμησης, διότι πιστεύουμε ότι η ευνομούμενη πολιτεία είναι η πολιτεία στην οποία οι κανόνες δικαίου πρέπει να εφαρμόζονται και στο δομημένο περιβάλλον.</w:t>
      </w:r>
    </w:p>
    <w:p w14:paraId="3F2AEF3F" w14:textId="77777777" w:rsidR="00B65481" w:rsidRDefault="00CD7A71">
      <w:pPr>
        <w:spacing w:after="0" w:line="600" w:lineRule="auto"/>
        <w:ind w:firstLine="720"/>
        <w:jc w:val="both"/>
        <w:rPr>
          <w:rFonts w:eastAsia="Times New Roman"/>
          <w:szCs w:val="24"/>
        </w:rPr>
      </w:pPr>
      <w:r>
        <w:rPr>
          <w:rFonts w:eastAsia="Times New Roman"/>
          <w:szCs w:val="24"/>
        </w:rPr>
        <w:t>Εισάγεται διαδικασία προέγκρισης, που είναι υποχρεωτική ειδικά για τα μεγάλα κτήρια άνω των τρεις χιλιάδες τετραγωνικά μέτρα., όταν επίσης προβλέπεται η έκδοση οικοδομικής άδειας από άλλες υπηρεσίες, πλην την υπηρεσίας δόμησης και σε έργα ιδιαίτερης περιβαλλοντικής και οικιστικής σημασίας.</w:t>
      </w:r>
    </w:p>
    <w:p w14:paraId="3F2AEF40" w14:textId="77777777" w:rsidR="00B65481" w:rsidRDefault="00CD7A71">
      <w:pPr>
        <w:spacing w:after="0" w:line="600" w:lineRule="auto"/>
        <w:ind w:firstLine="720"/>
        <w:jc w:val="both"/>
        <w:rPr>
          <w:rFonts w:eastAsia="Times New Roman"/>
          <w:szCs w:val="24"/>
        </w:rPr>
      </w:pPr>
      <w:r>
        <w:rPr>
          <w:rFonts w:eastAsia="Times New Roman"/>
          <w:szCs w:val="24"/>
        </w:rPr>
        <w:t xml:space="preserve">Ο μηχανισμός της προέγκρισης δημιουργεί ισχυρότερη ασφάλεια δικαίου ειδικά όσον αφορά τις μεγάλες επενδύσεις ή τα </w:t>
      </w:r>
      <w:r>
        <w:rPr>
          <w:rFonts w:eastAsia="Times New Roman"/>
          <w:szCs w:val="24"/>
        </w:rPr>
        <w:lastRenderedPageBreak/>
        <w:t>μεγάλα κτήρια ακριβώς διότι διά του μηχανισμού αυτού αποφεύγεται η διαδικασία σύνθετων μελετών και μεγάλου κόστους, εφόσον υπάρχουν ερωτηματικά οποιασδήποτε μορφής, αν προσκρούει ή δεν προσκρούει δηλαδή ένα υπό κατασκευή έργο στο υπάρχον νομοθετικό πλαίσιο.</w:t>
      </w:r>
    </w:p>
    <w:p w14:paraId="3F2AEF41" w14:textId="77777777" w:rsidR="00B65481" w:rsidRDefault="00CD7A71">
      <w:pPr>
        <w:spacing w:after="0" w:line="600" w:lineRule="auto"/>
        <w:ind w:firstLine="720"/>
        <w:jc w:val="both"/>
        <w:rPr>
          <w:rFonts w:eastAsia="Times New Roman"/>
          <w:szCs w:val="24"/>
        </w:rPr>
      </w:pPr>
      <w:r>
        <w:rPr>
          <w:rFonts w:eastAsia="Times New Roman"/>
          <w:szCs w:val="24"/>
        </w:rPr>
        <w:t>Όσον αφορά τις οικοδομικές άδειες, το ότι παρέχεται η δυνατότητα ηλεκτρονικής τους υποβολής, το ότι απαριθμείται μια σειρά απλών εργασιών για τις οποίες δεν απαιτείται οικοδομική άδεια είναι επίσης πολύ σημαντικό. Αρκετοί πολίτες μπορούν πλέον να αποφεύγουν γραφειοκρατικές διαδικασίες, αλλά και οι ίδιες οι υπηρεσίες αποφορτίζονται από αυτές. Κατά συνέπεια, συντομεύεται ο χρόνος έκδοσης οικοδομικής άδειας και νομίζω ότι θα πετύχουμε οι χρόνοι που καταγράφουμε μέσα να υλοποιούνται κιόλας.</w:t>
      </w:r>
    </w:p>
    <w:p w14:paraId="3F2AEF42" w14:textId="77777777" w:rsidR="00B65481" w:rsidRDefault="00CD7A71">
      <w:pPr>
        <w:spacing w:after="0" w:line="600" w:lineRule="auto"/>
        <w:ind w:firstLine="720"/>
        <w:jc w:val="both"/>
        <w:rPr>
          <w:rFonts w:eastAsia="Times New Roman"/>
          <w:szCs w:val="24"/>
        </w:rPr>
      </w:pPr>
      <w:r>
        <w:rPr>
          <w:rFonts w:eastAsia="Times New Roman"/>
          <w:szCs w:val="24"/>
        </w:rPr>
        <w:t>Οι άδειες εργασιών μικρής κλίμακας, επίσης, εκδίδονται αυτόματα με την ηλεκτρονική υποβολή. Είναι απολύτως σημαντικό ότι ο πολίτης δεν μπαίνει στη γνωστή χρονοβόρα διαδικασία έκδοσης αδειών για τις συγκεκριμένες εργασίες.</w:t>
      </w:r>
    </w:p>
    <w:p w14:paraId="3F2AEF43" w14:textId="77777777" w:rsidR="00B65481" w:rsidRDefault="00CD7A71">
      <w:pPr>
        <w:spacing w:after="0" w:line="600" w:lineRule="auto"/>
        <w:ind w:firstLine="720"/>
        <w:jc w:val="both"/>
        <w:rPr>
          <w:rFonts w:eastAsia="Times New Roman"/>
          <w:szCs w:val="24"/>
        </w:rPr>
      </w:pPr>
      <w:r>
        <w:rPr>
          <w:rFonts w:eastAsia="Times New Roman"/>
          <w:szCs w:val="24"/>
        </w:rPr>
        <w:t xml:space="preserve">Πολύ θετικές, βεβαίως, είναι και οι διατάξεις για τη δραστική μείωση του κόστους τακτοποίησης. Από 40% έως 60% </w:t>
      </w:r>
      <w:r>
        <w:rPr>
          <w:rFonts w:eastAsia="Times New Roman"/>
          <w:szCs w:val="24"/>
        </w:rPr>
        <w:lastRenderedPageBreak/>
        <w:t xml:space="preserve">φτάνει η μείωση και σε κάποιες περιπτώσεις μέχρι και το 75%. Είναι πολύ θετικές δεδομένων των οικονομικών αδυναμιών, που λόγω της κρίσης αντιμετωπίζουν σχεδόν όλοι οι Έλληνες σήμερα. </w:t>
      </w:r>
    </w:p>
    <w:p w14:paraId="3F2AEF44" w14:textId="77777777" w:rsidR="00B65481" w:rsidRDefault="00CD7A71">
      <w:pPr>
        <w:spacing w:after="0" w:line="600" w:lineRule="auto"/>
        <w:ind w:firstLine="720"/>
        <w:jc w:val="both"/>
        <w:rPr>
          <w:rFonts w:eastAsia="Times New Roman"/>
          <w:szCs w:val="24"/>
        </w:rPr>
      </w:pPr>
      <w:r>
        <w:rPr>
          <w:rFonts w:eastAsia="Times New Roman"/>
          <w:szCs w:val="24"/>
        </w:rPr>
        <w:t xml:space="preserve">Ειδικά οι μειώσεις του άρθρου 103 αναφέρονται σε ειδικές ομάδες πληθυσμών, όπως είναι τα άτομα με αναπηρία, </w:t>
      </w:r>
      <w:proofErr w:type="spellStart"/>
      <w:r>
        <w:rPr>
          <w:rFonts w:eastAsia="Times New Roman"/>
          <w:szCs w:val="24"/>
        </w:rPr>
        <w:t>παλιννοστούντες</w:t>
      </w:r>
      <w:proofErr w:type="spellEnd"/>
      <w:r>
        <w:rPr>
          <w:rFonts w:eastAsia="Times New Roman"/>
          <w:szCs w:val="24"/>
        </w:rPr>
        <w:t xml:space="preserve">, πολύτεκνοι, </w:t>
      </w:r>
      <w:proofErr w:type="spellStart"/>
      <w:r>
        <w:rPr>
          <w:rFonts w:eastAsia="Times New Roman"/>
          <w:szCs w:val="24"/>
        </w:rPr>
        <w:t>τρίτεκνοι</w:t>
      </w:r>
      <w:proofErr w:type="spellEnd"/>
      <w:r>
        <w:rPr>
          <w:rFonts w:eastAsia="Times New Roman"/>
          <w:szCs w:val="24"/>
        </w:rPr>
        <w:t xml:space="preserve">, μακροχρόνια άνεργοι και δικαιούχοι επιδόματος κοινωνικής αλληλεγγύης. </w:t>
      </w:r>
    </w:p>
    <w:p w14:paraId="3F2AEF45" w14:textId="77777777" w:rsidR="00B65481" w:rsidRDefault="00CD7A71">
      <w:pPr>
        <w:spacing w:after="0" w:line="600" w:lineRule="auto"/>
        <w:ind w:firstLine="720"/>
        <w:jc w:val="both"/>
        <w:rPr>
          <w:rFonts w:eastAsia="Times New Roman"/>
          <w:szCs w:val="24"/>
        </w:rPr>
      </w:pPr>
      <w:r>
        <w:rPr>
          <w:rFonts w:eastAsia="Times New Roman"/>
          <w:szCs w:val="24"/>
        </w:rPr>
        <w:t>Παράλληλα, αυξάνεται ο αριθμός των δόσεων του ενιαίου ειδικού προστίμου από ογδόντα σε εκατό και παρέχεται έκπτωση 20% σε περίπτωση εφάπαξ καταβολής αυτού.</w:t>
      </w:r>
    </w:p>
    <w:p w14:paraId="3F2AEF46" w14:textId="77777777" w:rsidR="00B65481" w:rsidRDefault="00CD7A71">
      <w:pPr>
        <w:spacing w:after="0" w:line="600" w:lineRule="auto"/>
        <w:ind w:firstLine="720"/>
        <w:jc w:val="both"/>
        <w:rPr>
          <w:rFonts w:eastAsia="Times New Roman"/>
          <w:szCs w:val="24"/>
        </w:rPr>
      </w:pPr>
      <w:r>
        <w:rPr>
          <w:rFonts w:eastAsia="Times New Roman"/>
          <w:szCs w:val="24"/>
        </w:rPr>
        <w:t>Θέλω να κλείσω με μία άλλη πολύ σημαντική πτυχή του κείμενου νομοσχέδιο, το οποίο δημιουργεί και δρακόντεια οικονομικά αντικίνητρα για την αυθαίρετη δόμηση. Έχει μπει μία κόκκινη γραμμή το 2011.</w:t>
      </w:r>
    </w:p>
    <w:p w14:paraId="3F2AEF47"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Τα πρόστιμα που εισάγουμε στον νέο κύκλο αυθαιρέτων είναι πάρα πολύ αυστηρά. Αν το παρατηρητήριο διαπιστώσει ένα αυθαίρετο και στείλει τη βεβαίωση στην εφορία, δημιουργείται ισχυρό κίνητρο να το κατεδαφίσει μόνος του ο </w:t>
      </w:r>
      <w:proofErr w:type="spellStart"/>
      <w:r>
        <w:rPr>
          <w:rFonts w:eastAsia="Times New Roman" w:cs="Times New Roman"/>
          <w:szCs w:val="24"/>
        </w:rPr>
        <w:t>αυθαιρεσιούχος</w:t>
      </w:r>
      <w:proofErr w:type="spellEnd"/>
      <w:r>
        <w:rPr>
          <w:rFonts w:eastAsia="Times New Roman" w:cs="Times New Roman"/>
          <w:szCs w:val="24"/>
        </w:rPr>
        <w:t xml:space="preserve"> για </w:t>
      </w:r>
      <w:r>
        <w:rPr>
          <w:rFonts w:eastAsia="Times New Roman" w:cs="Times New Roman"/>
          <w:szCs w:val="24"/>
        </w:rPr>
        <w:lastRenderedPageBreak/>
        <w:t xml:space="preserve">να αποφύγει το πρόστιμο. Αυτό είναι παράλληλα ένα ισχυρό μήνυμα να μην αποτολμήσει κανείς από τούδε κι εφεξής να ενσωματώσει κατασκευές επιλέγοντας την αυθαίρετη διαδικασία. </w:t>
      </w:r>
    </w:p>
    <w:p w14:paraId="3F2AEF48"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διότι αποτελεί τοις </w:t>
      </w:r>
      <w:proofErr w:type="spellStart"/>
      <w:r>
        <w:rPr>
          <w:rFonts w:eastAsia="Times New Roman" w:cs="Times New Roman"/>
          <w:szCs w:val="24"/>
        </w:rPr>
        <w:t>πάσι</w:t>
      </w:r>
      <w:proofErr w:type="spellEnd"/>
      <w:r>
        <w:rPr>
          <w:rFonts w:eastAsia="Times New Roman" w:cs="Times New Roman"/>
          <w:szCs w:val="24"/>
        </w:rPr>
        <w:t xml:space="preserve"> αποδεκτή αλήθεια ότι δεν γίνεται άλλο να καταστρέφουμε αυτήν τη χώρα. Πρέπει τα σχέδια πόλης να επεκταθούν και αυτό είναι το βασικό. Πρέπει όμως να δώσουμε κι ένα σήμα στους πολίτες ότι σύντομα θα έχουν τα εργαλεία, τα δεδομένα σχετικά με το πού μπορούν να χτίσουν και πού δεν μπορούν. </w:t>
      </w:r>
    </w:p>
    <w:p w14:paraId="3F2AEF49"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Θα πρέπει επίσης να είμαστε πάρα πολύ αυστηροί με όσους τολμούν και αυθαιρετούν ενάντια σε αρχαιολογικούς χώρους, μέσα σε ρέματα, μέσα σε δασικές περιοχές. </w:t>
      </w:r>
    </w:p>
    <w:p w14:paraId="3F2AEF4A"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Όλα αυτά προς όφελος όλων μας, προς όφελος της περιφερειακής ανάπτυξης, προς όφελος της ανάπτυξης όλης της χώρας. </w:t>
      </w:r>
    </w:p>
    <w:p w14:paraId="3F2AEF4B"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F2AEF4C" w14:textId="77777777" w:rsidR="00B65481" w:rsidRDefault="00CD7A7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F2AEF4D" w14:textId="77777777" w:rsidR="00B65481" w:rsidRDefault="00CD7A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κυρία συνάδελφε. </w:t>
      </w:r>
    </w:p>
    <w:p w14:paraId="3F2AEF4E" w14:textId="77777777" w:rsidR="00B65481" w:rsidRDefault="00CD7A7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3F2AEF4F" w14:textId="77777777" w:rsidR="00B65481" w:rsidRDefault="00CD7A71">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F2AEF50" w14:textId="1AF6E079" w:rsidR="00B65481" w:rsidRDefault="00CD7A7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22.55΄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b/>
          <w:szCs w:val="24"/>
        </w:rPr>
        <w:t xml:space="preserve"> </w:t>
      </w:r>
      <w:r>
        <w:rPr>
          <w:rFonts w:eastAsia="Times New Roman" w:cs="Times New Roman"/>
          <w:szCs w:val="24"/>
        </w:rPr>
        <w:t>ημέρα Τετάρτη 18 Οκτωβρίου 2017 και ώρα 10.00΄, με αντικείμενο εργασιών του Σώματος: συνέχιση της συζήτησης και ψήφιση</w:t>
      </w:r>
      <w:ins w:id="34" w:author="Πασχαλίδου Κατερίνα" w:date="2017-10-23T11:10:00Z">
        <w:r>
          <w:rPr>
            <w:rFonts w:eastAsia="Times New Roman" w:cs="Times New Roman"/>
            <w:szCs w:val="24"/>
          </w:rPr>
          <w:t xml:space="preserve"> επί της αρχής, των άρθρων και</w:t>
        </w:r>
      </w:ins>
      <w:r>
        <w:rPr>
          <w:rFonts w:eastAsia="Times New Roman" w:cs="Times New Roman"/>
          <w:szCs w:val="24"/>
        </w:rPr>
        <w:t xml:space="preserve"> του </w:t>
      </w:r>
      <w:ins w:id="35" w:author="Πασχαλίδου Κατερίνα" w:date="2017-10-23T11:10:00Z">
        <w:r>
          <w:rPr>
            <w:rFonts w:eastAsia="Times New Roman" w:cs="Times New Roman"/>
            <w:szCs w:val="24"/>
          </w:rPr>
          <w:t xml:space="preserve">συνόλου του </w:t>
        </w:r>
      </w:ins>
      <w:r>
        <w:rPr>
          <w:rFonts w:eastAsia="Times New Roman" w:cs="Times New Roman"/>
          <w:szCs w:val="24"/>
        </w:rPr>
        <w:t xml:space="preserve">σχεδίου νόμου του Υπουργείου Περιβάλλοντος και Ενέργειας: «Έλεγχος και προστασία του δομημένου περιβάλλοντος και άλλες διατάξεις». </w:t>
      </w:r>
    </w:p>
    <w:p w14:paraId="3F2AEF51" w14:textId="77777777" w:rsidR="00B65481" w:rsidRDefault="00CD7A71">
      <w:pPr>
        <w:spacing w:after="0"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bookmarkStart w:id="36" w:name="_GoBack"/>
      <w:bookmarkEnd w:id="36"/>
    </w:p>
    <w:sectPr w:rsidR="00B654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rson w15:author="Πασχαλίδου Κατερίνα">
    <w15:presenceInfo w15:providerId="AD" w15:userId="S-1-5-21-448539723-1004336348-682003330-7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xhxqQZ/f3oP74z+xKqHFI3qxpa8=" w:salt="a9vuOhJGje5KzYj37UIIT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81"/>
    <w:rsid w:val="005D7F9E"/>
    <w:rsid w:val="008F5391"/>
    <w:rsid w:val="00B65481"/>
    <w:rsid w:val="00CD7A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EC49"/>
  <w15:docId w15:val="{70DA1B13-F5AC-4BB8-B846-61B513B2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44D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B44D1"/>
    <w:rPr>
      <w:rFonts w:ascii="Segoe UI" w:hAnsi="Segoe UI" w:cs="Segoe UI"/>
      <w:sz w:val="18"/>
      <w:szCs w:val="18"/>
    </w:rPr>
  </w:style>
  <w:style w:type="paragraph" w:styleId="a4">
    <w:name w:val="List Paragraph"/>
    <w:basedOn w:val="a"/>
    <w:uiPriority w:val="34"/>
    <w:qFormat/>
    <w:rsid w:val="00D1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525</MetadataID>
    <Session xmlns="641f345b-441b-4b81-9152-adc2e73ba5e1">Γ´</Session>
    <Date xmlns="641f345b-441b-4b81-9152-adc2e73ba5e1">2017-10-16T21:00:00+00:00</Date>
    <Status xmlns="641f345b-441b-4b81-9152-adc2e73ba5e1">
      <Url>http://srv-sp1/praktika/Lists/Incoming_Metadata/EditForm.aspx?ID=525&amp;Source=/praktika/Recordings_Library/Forms/AllItems.aspx</Url>
      <Description>Δημοσιεύτηκε</Description>
    </Status>
    <Meeting xmlns="641f345b-441b-4b81-9152-adc2e73ba5e1">ΙΑ´</Meeting>
  </documentManagement>
</p:properties>
</file>

<file path=customXml/itemProps1.xml><?xml version="1.0" encoding="utf-8"?>
<ds:datastoreItem xmlns:ds="http://schemas.openxmlformats.org/officeDocument/2006/customXml" ds:itemID="{0FCC1B3F-8AA8-4E0A-885C-32EA12CA2B9B}">
  <ds:schemaRefs>
    <ds:schemaRef ds:uri="http://schemas.microsoft.com/sharepoint/v3/contenttype/forms"/>
  </ds:schemaRefs>
</ds:datastoreItem>
</file>

<file path=customXml/itemProps2.xml><?xml version="1.0" encoding="utf-8"?>
<ds:datastoreItem xmlns:ds="http://schemas.openxmlformats.org/officeDocument/2006/customXml" ds:itemID="{5131930B-0442-4BBF-B062-7AE557C13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1FCEF6-7EE4-42C2-97C7-076BDF3533CC}">
  <ds:schemaRefs>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641f345b-441b-4b81-9152-adc2e73ba5e1"/>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200</Pages>
  <Words>38401</Words>
  <Characters>207370</Characters>
  <Application>Microsoft Office Word</Application>
  <DocSecurity>0</DocSecurity>
  <Lines>1728</Lines>
  <Paragraphs>490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2017-10-23T08:31:00Z</dcterms:created>
  <dcterms:modified xsi:type="dcterms:W3CDTF">2017-10-23T08:31:00Z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