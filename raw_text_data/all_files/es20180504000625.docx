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9EC02" w14:textId="77777777" w:rsidR="00FD469F" w:rsidRPr="00FD469F" w:rsidRDefault="00FD469F" w:rsidP="00FD469F">
      <w:pPr>
        <w:spacing w:after="0" w:line="360" w:lineRule="auto"/>
        <w:rPr>
          <w:ins w:id="0" w:author="Φλούδα Χριστίνα" w:date="2018-05-11T10:28:00Z"/>
          <w:rFonts w:eastAsia="Times New Roman"/>
          <w:szCs w:val="24"/>
          <w:lang w:eastAsia="en-US"/>
        </w:rPr>
      </w:pPr>
      <w:bookmarkStart w:id="1" w:name="_GoBack"/>
      <w:bookmarkEnd w:id="1"/>
      <w:ins w:id="2" w:author="Φλούδα Χριστίνα" w:date="2018-05-11T10:28:00Z">
        <w:r w:rsidRPr="00FD469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83FE603" w14:textId="77777777" w:rsidR="00FD469F" w:rsidRPr="00FD469F" w:rsidRDefault="00FD469F" w:rsidP="00FD469F">
      <w:pPr>
        <w:spacing w:after="0" w:line="360" w:lineRule="auto"/>
        <w:rPr>
          <w:ins w:id="3" w:author="Φλούδα Χριστίνα" w:date="2018-05-11T10:28:00Z"/>
          <w:rFonts w:eastAsia="Times New Roman"/>
          <w:szCs w:val="24"/>
          <w:lang w:eastAsia="en-US"/>
        </w:rPr>
      </w:pPr>
    </w:p>
    <w:p w14:paraId="5667E066" w14:textId="77777777" w:rsidR="00FD469F" w:rsidRPr="00FD469F" w:rsidRDefault="00FD469F" w:rsidP="00FD469F">
      <w:pPr>
        <w:spacing w:after="0" w:line="360" w:lineRule="auto"/>
        <w:rPr>
          <w:ins w:id="4" w:author="Φλούδα Χριστίνα" w:date="2018-05-11T10:28:00Z"/>
          <w:rFonts w:eastAsia="Times New Roman"/>
          <w:szCs w:val="24"/>
          <w:lang w:eastAsia="en-US"/>
        </w:rPr>
      </w:pPr>
      <w:ins w:id="5" w:author="Φλούδα Χριστίνα" w:date="2018-05-11T10:28:00Z">
        <w:r w:rsidRPr="00FD469F">
          <w:rPr>
            <w:rFonts w:eastAsia="Times New Roman"/>
            <w:szCs w:val="24"/>
            <w:lang w:eastAsia="en-US"/>
          </w:rPr>
          <w:t>ΠΙΝΑΚΑΣ ΠΕΡΙΕΧΟΜΕΝΩΝ</w:t>
        </w:r>
      </w:ins>
    </w:p>
    <w:p w14:paraId="6A1884B1" w14:textId="77777777" w:rsidR="00FD469F" w:rsidRPr="00FD469F" w:rsidRDefault="00FD469F" w:rsidP="00FD469F">
      <w:pPr>
        <w:spacing w:after="0" w:line="360" w:lineRule="auto"/>
        <w:rPr>
          <w:ins w:id="6" w:author="Φλούδα Χριστίνα" w:date="2018-05-11T10:28:00Z"/>
          <w:rFonts w:eastAsia="Times New Roman"/>
          <w:szCs w:val="24"/>
          <w:lang w:eastAsia="en-US"/>
        </w:rPr>
      </w:pPr>
      <w:ins w:id="7" w:author="Φλούδα Χριστίνα" w:date="2018-05-11T10:28:00Z">
        <w:r w:rsidRPr="00FD469F">
          <w:rPr>
            <w:rFonts w:eastAsia="Times New Roman"/>
            <w:szCs w:val="24"/>
            <w:lang w:eastAsia="en-US"/>
          </w:rPr>
          <w:t xml:space="preserve">ΙΖ΄ ΠΕΡΙΟΔΟΣ </w:t>
        </w:r>
      </w:ins>
    </w:p>
    <w:p w14:paraId="49A759C2" w14:textId="77777777" w:rsidR="00FD469F" w:rsidRPr="00FD469F" w:rsidRDefault="00FD469F" w:rsidP="00FD469F">
      <w:pPr>
        <w:spacing w:after="0" w:line="360" w:lineRule="auto"/>
        <w:rPr>
          <w:ins w:id="8" w:author="Φλούδα Χριστίνα" w:date="2018-05-11T10:28:00Z"/>
          <w:rFonts w:eastAsia="Times New Roman"/>
          <w:szCs w:val="24"/>
          <w:lang w:eastAsia="en-US"/>
        </w:rPr>
      </w:pPr>
      <w:ins w:id="9" w:author="Φλούδα Χριστίνα" w:date="2018-05-11T10:28:00Z">
        <w:r w:rsidRPr="00FD469F">
          <w:rPr>
            <w:rFonts w:eastAsia="Times New Roman"/>
            <w:szCs w:val="24"/>
            <w:lang w:eastAsia="en-US"/>
          </w:rPr>
          <w:t>ΠΡΟΕΔΡΕΥΟΜΕΝΗΣ ΚΟΙΝΟΒΟΥΛΕΥΤΙΚΗΣ ΔΗΜΟΚΡΑΤΙΑΣ</w:t>
        </w:r>
      </w:ins>
    </w:p>
    <w:p w14:paraId="342B510D" w14:textId="77777777" w:rsidR="00FD469F" w:rsidRPr="00FD469F" w:rsidRDefault="00FD469F" w:rsidP="00FD469F">
      <w:pPr>
        <w:spacing w:after="0" w:line="360" w:lineRule="auto"/>
        <w:rPr>
          <w:ins w:id="10" w:author="Φλούδα Χριστίνα" w:date="2018-05-11T10:28:00Z"/>
          <w:rFonts w:eastAsia="Times New Roman"/>
          <w:szCs w:val="24"/>
          <w:lang w:eastAsia="en-US"/>
        </w:rPr>
      </w:pPr>
      <w:ins w:id="11" w:author="Φλούδα Χριστίνα" w:date="2018-05-11T10:28:00Z">
        <w:r w:rsidRPr="00FD469F">
          <w:rPr>
            <w:rFonts w:eastAsia="Times New Roman"/>
            <w:szCs w:val="24"/>
            <w:lang w:eastAsia="en-US"/>
          </w:rPr>
          <w:t>ΣΥΝΟΔΟΣ Γ΄</w:t>
        </w:r>
      </w:ins>
    </w:p>
    <w:p w14:paraId="7CD136F0" w14:textId="77777777" w:rsidR="00FD469F" w:rsidRPr="00FD469F" w:rsidRDefault="00FD469F" w:rsidP="00FD469F">
      <w:pPr>
        <w:spacing w:after="0" w:line="360" w:lineRule="auto"/>
        <w:rPr>
          <w:ins w:id="12" w:author="Φλούδα Χριστίνα" w:date="2018-05-11T10:28:00Z"/>
          <w:rFonts w:eastAsia="Times New Roman"/>
          <w:szCs w:val="24"/>
          <w:lang w:eastAsia="en-US"/>
        </w:rPr>
      </w:pPr>
    </w:p>
    <w:p w14:paraId="01357F84" w14:textId="77777777" w:rsidR="00FD469F" w:rsidRPr="00FD469F" w:rsidRDefault="00FD469F" w:rsidP="00FD469F">
      <w:pPr>
        <w:spacing w:after="0" w:line="360" w:lineRule="auto"/>
        <w:rPr>
          <w:ins w:id="13" w:author="Φλούδα Χριστίνα" w:date="2018-05-11T10:28:00Z"/>
          <w:rFonts w:eastAsia="Times New Roman"/>
          <w:szCs w:val="24"/>
          <w:lang w:eastAsia="en-US"/>
        </w:rPr>
      </w:pPr>
      <w:ins w:id="14" w:author="Φλούδα Χριστίνα" w:date="2018-05-11T10:28:00Z">
        <w:r w:rsidRPr="00FD469F">
          <w:rPr>
            <w:rFonts w:eastAsia="Times New Roman"/>
            <w:szCs w:val="24"/>
            <w:lang w:eastAsia="en-US"/>
          </w:rPr>
          <w:t>ΣΥΝΕΔΡΙΑΣΗ ΡΙ΄</w:t>
        </w:r>
      </w:ins>
    </w:p>
    <w:p w14:paraId="7C6994D6" w14:textId="77777777" w:rsidR="00FD469F" w:rsidRPr="00FD469F" w:rsidRDefault="00FD469F" w:rsidP="00FD469F">
      <w:pPr>
        <w:spacing w:after="0" w:line="360" w:lineRule="auto"/>
        <w:rPr>
          <w:ins w:id="15" w:author="Φλούδα Χριστίνα" w:date="2018-05-11T10:28:00Z"/>
          <w:rFonts w:eastAsia="Times New Roman"/>
          <w:szCs w:val="24"/>
          <w:lang w:eastAsia="en-US"/>
        </w:rPr>
      </w:pPr>
      <w:ins w:id="16" w:author="Φλούδα Χριστίνα" w:date="2018-05-11T10:28:00Z">
        <w:r w:rsidRPr="00FD469F">
          <w:rPr>
            <w:rFonts w:eastAsia="Times New Roman"/>
            <w:szCs w:val="24"/>
            <w:lang w:eastAsia="en-US"/>
          </w:rPr>
          <w:t>Παρασκευή  4 Μαΐου 2018</w:t>
        </w:r>
      </w:ins>
    </w:p>
    <w:p w14:paraId="797FC42F" w14:textId="77777777" w:rsidR="00FD469F" w:rsidRPr="00FD469F" w:rsidRDefault="00FD469F" w:rsidP="00FD469F">
      <w:pPr>
        <w:spacing w:after="0" w:line="360" w:lineRule="auto"/>
        <w:rPr>
          <w:ins w:id="17" w:author="Φλούδα Χριστίνα" w:date="2018-05-11T10:28:00Z"/>
          <w:rFonts w:eastAsia="Times New Roman"/>
          <w:szCs w:val="24"/>
          <w:lang w:eastAsia="en-US"/>
        </w:rPr>
      </w:pPr>
    </w:p>
    <w:p w14:paraId="359640C7" w14:textId="77777777" w:rsidR="00FD469F" w:rsidRPr="00FD469F" w:rsidRDefault="00FD469F" w:rsidP="00FD469F">
      <w:pPr>
        <w:spacing w:after="0" w:line="360" w:lineRule="auto"/>
        <w:rPr>
          <w:ins w:id="18" w:author="Φλούδα Χριστίνα" w:date="2018-05-11T10:28:00Z"/>
          <w:rFonts w:eastAsia="Times New Roman"/>
          <w:szCs w:val="24"/>
          <w:lang w:eastAsia="en-US"/>
        </w:rPr>
      </w:pPr>
      <w:ins w:id="19" w:author="Φλούδα Χριστίνα" w:date="2018-05-11T10:28:00Z">
        <w:r w:rsidRPr="00FD469F">
          <w:rPr>
            <w:rFonts w:eastAsia="Times New Roman"/>
            <w:szCs w:val="24"/>
            <w:lang w:eastAsia="en-US"/>
          </w:rPr>
          <w:t>ΘΕΜΑΤΑ</w:t>
        </w:r>
      </w:ins>
    </w:p>
    <w:p w14:paraId="603FD5F4" w14:textId="77777777" w:rsidR="00FD469F" w:rsidRPr="00FD469F" w:rsidRDefault="00FD469F" w:rsidP="00FD469F">
      <w:pPr>
        <w:spacing w:after="0" w:line="360" w:lineRule="auto"/>
        <w:rPr>
          <w:ins w:id="20" w:author="Φλούδα Χριστίνα" w:date="2018-05-11T10:28:00Z"/>
          <w:rFonts w:eastAsia="Times New Roman"/>
          <w:szCs w:val="24"/>
          <w:lang w:eastAsia="en-US"/>
        </w:rPr>
      </w:pPr>
      <w:ins w:id="21" w:author="Φλούδα Χριστίνα" w:date="2018-05-11T10:28:00Z">
        <w:r w:rsidRPr="00FD469F">
          <w:rPr>
            <w:rFonts w:eastAsia="Times New Roman"/>
            <w:szCs w:val="24"/>
            <w:lang w:eastAsia="en-US"/>
          </w:rPr>
          <w:t xml:space="preserve"> </w:t>
        </w:r>
        <w:r w:rsidRPr="00FD469F">
          <w:rPr>
            <w:rFonts w:eastAsia="Times New Roman"/>
            <w:szCs w:val="24"/>
            <w:lang w:eastAsia="en-US"/>
          </w:rPr>
          <w:br/>
          <w:t xml:space="preserve">Α. ΕΙΔΙΚΑ ΘΕΜΑΤΑ </w:t>
        </w:r>
        <w:r w:rsidRPr="00FD469F">
          <w:rPr>
            <w:rFonts w:eastAsia="Times New Roman"/>
            <w:szCs w:val="24"/>
            <w:lang w:eastAsia="en-US"/>
          </w:rPr>
          <w:br/>
          <w:t xml:space="preserve">1. Επικύρωση Πρακτικών, σελ. </w:t>
        </w:r>
        <w:r w:rsidRPr="00FD469F">
          <w:rPr>
            <w:rFonts w:eastAsia="Times New Roman"/>
            <w:szCs w:val="24"/>
            <w:lang w:eastAsia="en-US"/>
          </w:rPr>
          <w:br/>
          <w:t xml:space="preserve">2. Ανακοινώνεται ότι η Ειδική Μόνιμη Επιτροπή Προστασίας Περιβάλλοντος και η Υποεπιτροπή Υδατικών Πόρων καταθέτουν τις εκθέσεις τους, σύμφωνα με το άρθρο 43Α παράγραφος 5 του Κανονισμού της Βουλής, σελ. </w:t>
        </w:r>
        <w:r w:rsidRPr="00FD469F">
          <w:rPr>
            <w:rFonts w:eastAsia="Times New Roman"/>
            <w:szCs w:val="24"/>
            <w:lang w:eastAsia="en-US"/>
          </w:rPr>
          <w:br/>
          <w:t xml:space="preserve">3. Επί διαδικαστικού θέματος, σελ. </w:t>
        </w:r>
        <w:r w:rsidRPr="00FD469F">
          <w:rPr>
            <w:rFonts w:eastAsia="Times New Roman"/>
            <w:szCs w:val="24"/>
            <w:lang w:eastAsia="en-US"/>
          </w:rPr>
          <w:br/>
          <w:t xml:space="preserve"> </w:t>
        </w:r>
        <w:r w:rsidRPr="00FD469F">
          <w:rPr>
            <w:rFonts w:eastAsia="Times New Roman"/>
            <w:szCs w:val="24"/>
            <w:lang w:eastAsia="en-US"/>
          </w:rPr>
          <w:br/>
          <w:t xml:space="preserve">Β. ΚΟΙΝΟΒΟΥΛΕΥΤΙΚΟΣ ΕΛΕΓΧΟΣ </w:t>
        </w:r>
        <w:r w:rsidRPr="00FD469F">
          <w:rPr>
            <w:rFonts w:eastAsia="Times New Roman"/>
            <w:szCs w:val="24"/>
            <w:lang w:eastAsia="en-US"/>
          </w:rPr>
          <w:br/>
          <w:t xml:space="preserve">1. Ανακοίνωση του δελτίου επικαίρων ερωτήσεων της Δευτέρας 7 Μαΐου 2018, σελ. </w:t>
        </w:r>
        <w:r w:rsidRPr="00FD469F">
          <w:rPr>
            <w:rFonts w:eastAsia="Times New Roman"/>
            <w:szCs w:val="24"/>
            <w:lang w:eastAsia="en-US"/>
          </w:rPr>
          <w:br/>
          <w:t>2. Συζήτηση επικαίρων ερωτήσεων:</w:t>
        </w:r>
        <w:r w:rsidRPr="00FD469F">
          <w:rPr>
            <w:rFonts w:eastAsia="Times New Roman"/>
            <w:szCs w:val="24"/>
            <w:lang w:eastAsia="en-US"/>
          </w:rPr>
          <w:br/>
          <w:t xml:space="preserve">    α) Προς τον Υπουργό Ψηφιακής Πολιτικής, Τηλεπικοινωνιών και Ενημέρωσης, σχετικά με τον Ελληνικό Διαστημικό Οργανισμό, σελ. </w:t>
        </w:r>
        <w:r w:rsidRPr="00FD469F">
          <w:rPr>
            <w:rFonts w:eastAsia="Times New Roman"/>
            <w:szCs w:val="24"/>
            <w:lang w:eastAsia="en-US"/>
          </w:rPr>
          <w:br/>
          <w:t xml:space="preserve">    β) Προς τον Υπουργό Ψηφιακής Πολιτικής, Τηλεπικοινωνιών και Ενημέρωσης, με θέμα: «Παραίτηση καθηγητού Σταύρου </w:t>
        </w:r>
        <w:proofErr w:type="spellStart"/>
        <w:r w:rsidRPr="00FD469F">
          <w:rPr>
            <w:rFonts w:eastAsia="Times New Roman"/>
            <w:szCs w:val="24"/>
            <w:lang w:eastAsia="en-US"/>
          </w:rPr>
          <w:t>Κριμιζή</w:t>
        </w:r>
        <w:proofErr w:type="spellEnd"/>
        <w:r w:rsidRPr="00FD469F">
          <w:rPr>
            <w:rFonts w:eastAsia="Times New Roman"/>
            <w:szCs w:val="24"/>
            <w:lang w:eastAsia="en-US"/>
          </w:rPr>
          <w:t xml:space="preserve">, Προέδρου του Ελληνικού Διαστημικού Οργανισμού (ΕΛΔΟ)», σελ. </w:t>
        </w:r>
        <w:r w:rsidRPr="00FD469F">
          <w:rPr>
            <w:rFonts w:eastAsia="Times New Roman"/>
            <w:szCs w:val="24"/>
            <w:lang w:eastAsia="en-US"/>
          </w:rPr>
          <w:br/>
          <w:t xml:space="preserve">    γ) Προς τον Υπουργό Ναυτιλίας και Νησιωτικής Πολιτικής:</w:t>
        </w:r>
        <w:r w:rsidRPr="00FD469F">
          <w:rPr>
            <w:rFonts w:eastAsia="Times New Roman"/>
            <w:szCs w:val="24"/>
            <w:lang w:eastAsia="en-US"/>
          </w:rPr>
          <w:br/>
          <w:t xml:space="preserve">        i. με θέμα: «Κατασκευές εντός περιοχών δικαιοδοσίας των φορέων διοίκησης και εκμετάλλευσης λιμένων», σελ. </w:t>
        </w:r>
        <w:r w:rsidRPr="00FD469F">
          <w:rPr>
            <w:rFonts w:eastAsia="Times New Roman"/>
            <w:szCs w:val="24"/>
            <w:lang w:eastAsia="en-US"/>
          </w:rPr>
          <w:br/>
          <w:t xml:space="preserve">        </w:t>
        </w:r>
        <w:proofErr w:type="spellStart"/>
        <w:r w:rsidRPr="00FD469F">
          <w:rPr>
            <w:rFonts w:eastAsia="Times New Roman"/>
            <w:szCs w:val="24"/>
            <w:lang w:eastAsia="en-US"/>
          </w:rPr>
          <w:t>ii</w:t>
        </w:r>
        <w:proofErr w:type="spellEnd"/>
        <w:r w:rsidRPr="00FD469F">
          <w:rPr>
            <w:rFonts w:eastAsia="Times New Roman"/>
            <w:szCs w:val="24"/>
            <w:lang w:eastAsia="en-US"/>
          </w:rPr>
          <w:t xml:space="preserve">. με θέμα: « Άμεση ανάγκη ανακατασκευής του κρηπιδώματος του Λιμένα Πόρου </w:t>
        </w:r>
        <w:proofErr w:type="spellStart"/>
        <w:r w:rsidRPr="00FD469F">
          <w:rPr>
            <w:rFonts w:eastAsia="Times New Roman"/>
            <w:szCs w:val="24"/>
            <w:lang w:eastAsia="en-US"/>
          </w:rPr>
          <w:t>Τροιζηνίας</w:t>
        </w:r>
        <w:proofErr w:type="spellEnd"/>
        <w:r w:rsidRPr="00FD469F">
          <w:rPr>
            <w:rFonts w:eastAsia="Times New Roman"/>
            <w:szCs w:val="24"/>
            <w:lang w:eastAsia="en-US"/>
          </w:rPr>
          <w:t xml:space="preserve">», σελ. </w:t>
        </w:r>
        <w:r w:rsidRPr="00FD469F">
          <w:rPr>
            <w:rFonts w:eastAsia="Times New Roman"/>
            <w:szCs w:val="24"/>
            <w:lang w:eastAsia="en-US"/>
          </w:rPr>
          <w:br/>
        </w:r>
        <w:r w:rsidRPr="00FD469F">
          <w:rPr>
            <w:rFonts w:eastAsia="Times New Roman"/>
            <w:szCs w:val="24"/>
            <w:lang w:eastAsia="en-US"/>
          </w:rPr>
          <w:lastRenderedPageBreak/>
          <w:t xml:space="preserve"> </w:t>
        </w:r>
        <w:r w:rsidRPr="00FD469F">
          <w:rPr>
            <w:rFonts w:eastAsia="Times New Roman"/>
            <w:szCs w:val="24"/>
            <w:lang w:eastAsia="en-US"/>
          </w:rPr>
          <w:br/>
          <w:t xml:space="preserve">Γ. ΝΟΜΟΘΕΤΙΚΗ ΕΡΓΑΣΙΑ </w:t>
        </w:r>
        <w:r w:rsidRPr="00FD469F">
          <w:rPr>
            <w:rFonts w:eastAsia="Times New Roman"/>
            <w:szCs w:val="24"/>
            <w:lang w:eastAsia="en-US"/>
          </w:rPr>
          <w:br/>
          <w:t>Κατάθεση Εκθέσεων Διαρκών Επιτροπών:</w:t>
        </w:r>
        <w:r w:rsidRPr="00FD469F">
          <w:rPr>
            <w:rFonts w:eastAsia="Times New Roman"/>
            <w:szCs w:val="24"/>
            <w:lang w:eastAsia="en-US"/>
          </w:rPr>
          <w:br/>
          <w:t xml:space="preserve">   α) 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«Μέτρα για την προώθηση των Θεσμών της Αναδοχής και Υιοθεσίας», σελ. </w:t>
        </w:r>
        <w:r w:rsidRPr="00FD469F">
          <w:rPr>
            <w:rFonts w:eastAsia="Times New Roman"/>
            <w:szCs w:val="24"/>
            <w:lang w:eastAsia="en-US"/>
          </w:rPr>
          <w:br/>
          <w:t xml:space="preserve">   β) Η Διαρκής Επιτροπή Παραγωγής και Εμπορίου καταθέτει την έκθεσή της στο σχέδιο νόμου του Υπουργείου Υποδομών και Μεταφορών: «Σύσταση φορέα αναπλάσεων της πόλης των Αθηνών», σελ. </w:t>
        </w:r>
        <w:r w:rsidRPr="00FD469F">
          <w:rPr>
            <w:rFonts w:eastAsia="Times New Roman"/>
            <w:szCs w:val="24"/>
            <w:lang w:eastAsia="en-US"/>
          </w:rPr>
          <w:br/>
        </w:r>
      </w:ins>
    </w:p>
    <w:p w14:paraId="0BFFCC4F" w14:textId="77777777" w:rsidR="00FD469F" w:rsidRPr="00FD469F" w:rsidRDefault="00FD469F" w:rsidP="00FD469F">
      <w:pPr>
        <w:spacing w:after="0" w:line="360" w:lineRule="auto"/>
        <w:rPr>
          <w:ins w:id="22" w:author="Φλούδα Χριστίνα" w:date="2018-05-11T10:28:00Z"/>
          <w:rFonts w:eastAsia="Times New Roman"/>
          <w:szCs w:val="24"/>
          <w:lang w:eastAsia="en-US"/>
        </w:rPr>
      </w:pPr>
      <w:ins w:id="23" w:author="Φλούδα Χριστίνα" w:date="2018-05-11T10:28:00Z">
        <w:r w:rsidRPr="00FD469F">
          <w:rPr>
            <w:rFonts w:eastAsia="Times New Roman"/>
            <w:szCs w:val="24"/>
            <w:lang w:eastAsia="en-US"/>
          </w:rPr>
          <w:t>ΠΡΟΕΔΡΕΥΩΝ</w:t>
        </w:r>
      </w:ins>
    </w:p>
    <w:p w14:paraId="6F4D9DEE" w14:textId="77777777" w:rsidR="00FD469F" w:rsidRPr="00FD469F" w:rsidRDefault="00FD469F" w:rsidP="00FD469F">
      <w:pPr>
        <w:spacing w:after="0" w:line="360" w:lineRule="auto"/>
        <w:rPr>
          <w:ins w:id="24" w:author="Φλούδα Χριστίνα" w:date="2018-05-11T10:28:00Z"/>
          <w:rFonts w:eastAsia="Times New Roman"/>
          <w:szCs w:val="24"/>
          <w:lang w:eastAsia="en-US"/>
        </w:rPr>
      </w:pPr>
      <w:ins w:id="25" w:author="Φλούδα Χριστίνα" w:date="2018-05-11T10:28:00Z">
        <w:r w:rsidRPr="00FD469F">
          <w:rPr>
            <w:rFonts w:eastAsia="Times New Roman"/>
            <w:szCs w:val="24"/>
            <w:lang w:eastAsia="en-US"/>
          </w:rPr>
          <w:t>ΚΑΜΜΕΝΟΣ Δ. , σελ.</w:t>
        </w:r>
        <w:r w:rsidRPr="00FD469F">
          <w:rPr>
            <w:rFonts w:eastAsia="Times New Roman"/>
            <w:szCs w:val="24"/>
            <w:lang w:eastAsia="en-US"/>
          </w:rPr>
          <w:br/>
        </w:r>
      </w:ins>
    </w:p>
    <w:p w14:paraId="0FB0AC40" w14:textId="77777777" w:rsidR="00FD469F" w:rsidRPr="00FD469F" w:rsidRDefault="00FD469F" w:rsidP="00FD469F">
      <w:pPr>
        <w:spacing w:after="0" w:line="360" w:lineRule="auto"/>
        <w:rPr>
          <w:ins w:id="26" w:author="Φλούδα Χριστίνα" w:date="2018-05-11T10:28:00Z"/>
          <w:rFonts w:eastAsia="Times New Roman"/>
          <w:szCs w:val="24"/>
          <w:lang w:eastAsia="en-US"/>
        </w:rPr>
      </w:pPr>
    </w:p>
    <w:p w14:paraId="07CCBF3D" w14:textId="77777777" w:rsidR="00FD469F" w:rsidRPr="00FD469F" w:rsidRDefault="00FD469F" w:rsidP="00FD469F">
      <w:pPr>
        <w:spacing w:after="0" w:line="360" w:lineRule="auto"/>
        <w:rPr>
          <w:ins w:id="27" w:author="Φλούδα Χριστίνα" w:date="2018-05-11T10:28:00Z"/>
          <w:rFonts w:eastAsia="Times New Roman"/>
          <w:szCs w:val="24"/>
          <w:lang w:eastAsia="en-US"/>
        </w:rPr>
      </w:pPr>
      <w:ins w:id="28" w:author="Φλούδα Χριστίνα" w:date="2018-05-11T10:28:00Z">
        <w:r w:rsidRPr="00FD469F">
          <w:rPr>
            <w:rFonts w:eastAsia="Times New Roman"/>
            <w:szCs w:val="24"/>
            <w:lang w:eastAsia="en-US"/>
          </w:rPr>
          <w:t>ΟΜΙΛΗΤΕΣ</w:t>
        </w:r>
      </w:ins>
    </w:p>
    <w:p w14:paraId="062162DA" w14:textId="54D12C2C" w:rsidR="00FD469F" w:rsidRDefault="00FD469F" w:rsidP="00FD469F">
      <w:pPr>
        <w:spacing w:line="600" w:lineRule="auto"/>
        <w:ind w:firstLine="709"/>
        <w:jc w:val="center"/>
        <w:rPr>
          <w:ins w:id="29" w:author="Φλούδα Χριστίνα" w:date="2018-05-11T10:28:00Z"/>
          <w:rFonts w:eastAsia="Times New Roman"/>
          <w:szCs w:val="24"/>
        </w:rPr>
      </w:pPr>
      <w:ins w:id="30" w:author="Φλούδα Χριστίνα" w:date="2018-05-11T10:28:00Z">
        <w:r w:rsidRPr="00FD469F">
          <w:rPr>
            <w:rFonts w:eastAsia="Times New Roman"/>
            <w:szCs w:val="24"/>
            <w:lang w:eastAsia="en-US"/>
          </w:rPr>
          <w:br/>
          <w:t>Α. Επί διαδικαστικού θέματος:</w:t>
        </w:r>
        <w:r w:rsidRPr="00FD469F">
          <w:rPr>
            <w:rFonts w:eastAsia="Times New Roman"/>
            <w:szCs w:val="24"/>
            <w:lang w:eastAsia="en-US"/>
          </w:rPr>
          <w:br/>
          <w:t>ΚΑΜΜΕΝΟΣ Δ. , σελ.</w:t>
        </w:r>
        <w:r w:rsidRPr="00FD469F">
          <w:rPr>
            <w:rFonts w:eastAsia="Times New Roman"/>
            <w:szCs w:val="24"/>
            <w:lang w:eastAsia="en-US"/>
          </w:rPr>
          <w:br/>
        </w:r>
        <w:r w:rsidRPr="00FD469F">
          <w:rPr>
            <w:rFonts w:eastAsia="Times New Roman"/>
            <w:szCs w:val="24"/>
            <w:lang w:eastAsia="en-US"/>
          </w:rPr>
          <w:br/>
          <w:t>Β. Επί των επικαίρων ερωτήσεων:</w:t>
        </w:r>
        <w:r w:rsidRPr="00FD469F">
          <w:rPr>
            <w:rFonts w:eastAsia="Times New Roman"/>
            <w:szCs w:val="24"/>
            <w:lang w:eastAsia="en-US"/>
          </w:rPr>
          <w:br/>
          <w:t>ΑΣΗΜΑΚΟΠΟΥΛΟΥ  Ά. , σελ.</w:t>
        </w:r>
        <w:r w:rsidRPr="00FD469F">
          <w:rPr>
            <w:rFonts w:eastAsia="Times New Roman"/>
            <w:szCs w:val="24"/>
            <w:lang w:eastAsia="en-US"/>
          </w:rPr>
          <w:br/>
          <w:t>ΚΑΜΑΤΕΡΟΣ Η. , σελ.</w:t>
        </w:r>
        <w:r w:rsidRPr="00FD469F">
          <w:rPr>
            <w:rFonts w:eastAsia="Times New Roman"/>
            <w:szCs w:val="24"/>
            <w:lang w:eastAsia="en-US"/>
          </w:rPr>
          <w:br/>
          <w:t>ΚΑΡΡΑΣ Γ. , σελ.</w:t>
        </w:r>
        <w:r w:rsidRPr="00FD469F">
          <w:rPr>
            <w:rFonts w:eastAsia="Times New Roman"/>
            <w:szCs w:val="24"/>
            <w:lang w:eastAsia="en-US"/>
          </w:rPr>
          <w:br/>
          <w:t>ΚΟΥΡΟΥΜΠΛΗΣ Π. , σελ.</w:t>
        </w:r>
        <w:r w:rsidRPr="00FD469F">
          <w:rPr>
            <w:rFonts w:eastAsia="Times New Roman"/>
            <w:szCs w:val="24"/>
            <w:lang w:eastAsia="en-US"/>
          </w:rPr>
          <w:br/>
          <w:t>ΜΑΝΙΑΤΗΣ Ι. , σελ.</w:t>
        </w:r>
        <w:r w:rsidRPr="00FD469F">
          <w:rPr>
            <w:rFonts w:eastAsia="Times New Roman"/>
            <w:szCs w:val="24"/>
            <w:lang w:eastAsia="en-US"/>
          </w:rPr>
          <w:br/>
        </w:r>
        <w:r w:rsidRPr="00FD469F">
          <w:rPr>
            <w:rFonts w:eastAsia="Times New Roman"/>
            <w:szCs w:val="24"/>
            <w:lang w:eastAsia="en-US"/>
          </w:rPr>
          <w:lastRenderedPageBreak/>
          <w:t>ΠΑΠΠΑΣ Ν. , σελ.</w:t>
        </w:r>
        <w:r w:rsidRPr="00FD469F">
          <w:rPr>
            <w:rFonts w:eastAsia="Times New Roman"/>
            <w:szCs w:val="24"/>
            <w:lang w:eastAsia="en-US"/>
          </w:rPr>
          <w:br/>
        </w:r>
      </w:ins>
    </w:p>
    <w:p w14:paraId="06BB23D2" w14:textId="07DB60E8" w:rsidR="005918F5" w:rsidRDefault="00FD469F">
      <w:pPr>
        <w:spacing w:line="600" w:lineRule="auto"/>
        <w:ind w:firstLine="709"/>
        <w:jc w:val="center"/>
        <w:rPr>
          <w:rFonts w:eastAsia="Times New Roman"/>
          <w:szCs w:val="24"/>
        </w:rPr>
      </w:pPr>
      <w:r>
        <w:rPr>
          <w:rFonts w:eastAsia="Times New Roman"/>
          <w:szCs w:val="24"/>
        </w:rPr>
        <w:t>ΙΖ΄ ΠΕΡΙΟΔΟΣ</w:t>
      </w:r>
    </w:p>
    <w:p w14:paraId="06BB23D3" w14:textId="77777777" w:rsidR="005918F5" w:rsidRDefault="00FD469F">
      <w:pPr>
        <w:spacing w:line="600" w:lineRule="auto"/>
        <w:ind w:firstLine="709"/>
        <w:jc w:val="center"/>
        <w:rPr>
          <w:rFonts w:eastAsia="Times New Roman"/>
          <w:szCs w:val="24"/>
        </w:rPr>
      </w:pPr>
      <w:r>
        <w:rPr>
          <w:rFonts w:eastAsia="Times New Roman"/>
          <w:szCs w:val="24"/>
        </w:rPr>
        <w:t>Π</w:t>
      </w:r>
      <w:r>
        <w:rPr>
          <w:rFonts w:eastAsia="Times New Roman"/>
          <w:szCs w:val="24"/>
        </w:rPr>
        <w:t>ΡΟΕΔΡΕΥΟΜΕΝΗΣ ΚΟΙΝΟΒΟΥΛΕΥΤΙΚΗΣ ΔΗΜΟΚΡΑΤΙΑΣ</w:t>
      </w:r>
    </w:p>
    <w:p w14:paraId="06BB23D4" w14:textId="77777777" w:rsidR="005918F5" w:rsidRDefault="00FD469F">
      <w:pPr>
        <w:spacing w:line="600" w:lineRule="auto"/>
        <w:ind w:firstLine="709"/>
        <w:jc w:val="center"/>
        <w:rPr>
          <w:rFonts w:eastAsia="Times New Roman"/>
          <w:szCs w:val="24"/>
        </w:rPr>
      </w:pPr>
      <w:r>
        <w:rPr>
          <w:rFonts w:eastAsia="Times New Roman"/>
          <w:szCs w:val="24"/>
        </w:rPr>
        <w:t>ΣΥΝΟΔΟΣ Γ΄</w:t>
      </w:r>
    </w:p>
    <w:p w14:paraId="06BB23D5" w14:textId="77777777" w:rsidR="005918F5" w:rsidRDefault="00FD469F">
      <w:pPr>
        <w:spacing w:line="600" w:lineRule="auto"/>
        <w:ind w:firstLine="709"/>
        <w:jc w:val="center"/>
        <w:rPr>
          <w:rFonts w:eastAsia="Times New Roman"/>
          <w:szCs w:val="24"/>
        </w:rPr>
      </w:pPr>
      <w:r>
        <w:rPr>
          <w:rFonts w:eastAsia="Times New Roman"/>
          <w:szCs w:val="24"/>
        </w:rPr>
        <w:t>ΣΥΝΕΔΡΙΑΣΗ ΡΙ΄</w:t>
      </w:r>
    </w:p>
    <w:p w14:paraId="06BB23D6" w14:textId="77777777" w:rsidR="005918F5" w:rsidRDefault="00FD469F">
      <w:pPr>
        <w:spacing w:line="600" w:lineRule="auto"/>
        <w:ind w:firstLine="709"/>
        <w:jc w:val="center"/>
        <w:rPr>
          <w:rFonts w:eastAsia="Times New Roman"/>
          <w:szCs w:val="24"/>
        </w:rPr>
      </w:pPr>
      <w:r>
        <w:rPr>
          <w:rFonts w:eastAsia="Times New Roman"/>
          <w:szCs w:val="24"/>
        </w:rPr>
        <w:t>Παρασκευή 4 Μαΐου 2018</w:t>
      </w:r>
    </w:p>
    <w:p w14:paraId="06BB23D7" w14:textId="77777777" w:rsidR="005918F5" w:rsidRDefault="00FD469F">
      <w:pPr>
        <w:spacing w:line="600" w:lineRule="auto"/>
        <w:ind w:firstLine="720"/>
        <w:jc w:val="both"/>
        <w:rPr>
          <w:rFonts w:eastAsia="Times New Roman"/>
          <w:szCs w:val="24"/>
        </w:rPr>
      </w:pPr>
      <w:r>
        <w:rPr>
          <w:rFonts w:eastAsia="Times New Roman"/>
          <w:szCs w:val="24"/>
        </w:rPr>
        <w:t>Αθήνα, σήμερα στις 4 Μαΐου 2018, ημέρα Παρασκευή και ώρα 10.16΄</w:t>
      </w:r>
      <w:r>
        <w:rPr>
          <w:rFonts w:eastAsia="Times New Roman"/>
          <w:szCs w:val="24"/>
        </w:rPr>
        <w:t>,</w:t>
      </w:r>
      <w:r>
        <w:rPr>
          <w:rFonts w:eastAsia="Times New Roman"/>
          <w:szCs w:val="24"/>
        </w:rPr>
        <w:t xml:space="preserve"> συνήλθε στην Αίθουσα της Γερουσίας του Βουλευτηρίου η Βουλή σε ολομέλεια για να συνεδριάσει υπό την προεδρία του Η΄ Αντιπροέδρου αυτής κ. </w:t>
      </w:r>
      <w:r w:rsidRPr="008C6867">
        <w:rPr>
          <w:rFonts w:eastAsia="Times New Roman"/>
          <w:b/>
          <w:szCs w:val="24"/>
        </w:rPr>
        <w:t>ΔΗΜΗΤΡΙΟΥ ΚΑΜΜΕΝΟΥ</w:t>
      </w:r>
      <w:r>
        <w:rPr>
          <w:rFonts w:eastAsia="Times New Roman"/>
          <w:szCs w:val="24"/>
        </w:rPr>
        <w:t>.</w:t>
      </w:r>
    </w:p>
    <w:p w14:paraId="06BB23D8" w14:textId="77777777" w:rsidR="005918F5" w:rsidRDefault="00FD469F">
      <w:pPr>
        <w:spacing w:line="600" w:lineRule="auto"/>
        <w:ind w:firstLine="720"/>
        <w:jc w:val="both"/>
        <w:rPr>
          <w:rFonts w:eastAsia="Times New Roman" w:cs="Times New Roman"/>
          <w:szCs w:val="24"/>
        </w:rPr>
      </w:pPr>
      <w:r>
        <w:rPr>
          <w:rFonts w:eastAsia="Times New Roman"/>
          <w:b/>
          <w:szCs w:val="24"/>
        </w:rPr>
        <w:t>ΠΡΟΕΔΡΕΥΩΝ (Δημήτριος Καμμένος):</w:t>
      </w:r>
      <w:r>
        <w:rPr>
          <w:rFonts w:eastAsia="Times New Roman"/>
          <w:szCs w:val="24"/>
        </w:rPr>
        <w:t xml:space="preserve"> Κυρίες και κύριοι συνάδελφοι, αρχίζει η συνεδρίαση.</w:t>
      </w:r>
      <w:r>
        <w:rPr>
          <w:rFonts w:eastAsia="Times New Roman" w:cs="Times New Roman"/>
          <w:szCs w:val="24"/>
        </w:rPr>
        <w:t xml:space="preserve"> </w:t>
      </w:r>
    </w:p>
    <w:p w14:paraId="06BB23D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Έχω την τιμ</w:t>
      </w:r>
      <w:r>
        <w:rPr>
          <w:rFonts w:eastAsia="Times New Roman" w:cs="Times New Roman"/>
          <w:szCs w:val="24"/>
        </w:rPr>
        <w:t>ή να ανακοινώσω στο Σώμα το δελτίο επίκαιρων ερωτήσεων της Δευτέρας 7 Μαΐου 2018.</w:t>
      </w:r>
    </w:p>
    <w:p w14:paraId="06BB23DA" w14:textId="77777777" w:rsidR="005918F5" w:rsidRDefault="00FD469F">
      <w:pPr>
        <w:spacing w:line="600" w:lineRule="auto"/>
        <w:ind w:firstLine="720"/>
        <w:jc w:val="both"/>
        <w:rPr>
          <w:rFonts w:eastAsia="Times New Roman"/>
          <w:szCs w:val="24"/>
        </w:rPr>
      </w:pPr>
      <w:r>
        <w:rPr>
          <w:rFonts w:eastAsia="Times New Roman"/>
          <w:szCs w:val="24"/>
        </w:rPr>
        <w:t>Α. ΕΠΙΚΑΙΡΕΣ ΕΡΩΤΗΣΕΙΣ</w:t>
      </w:r>
      <w:r w:rsidRPr="007D179F">
        <w:rPr>
          <w:rFonts w:eastAsia="Times New Roman"/>
          <w:szCs w:val="24"/>
        </w:rPr>
        <w:t xml:space="preserve"> Πρώτου Κύκλου (Άρθρο 130 παρ</w:t>
      </w:r>
      <w:r>
        <w:rPr>
          <w:rFonts w:eastAsia="Times New Roman"/>
          <w:szCs w:val="24"/>
        </w:rPr>
        <w:t>άγραφοι</w:t>
      </w:r>
      <w:r w:rsidRPr="007D179F">
        <w:rPr>
          <w:rFonts w:eastAsia="Times New Roman"/>
          <w:szCs w:val="24"/>
        </w:rPr>
        <w:t xml:space="preserve"> 2 και 3 </w:t>
      </w:r>
      <w:r>
        <w:rPr>
          <w:rFonts w:eastAsia="Times New Roman"/>
          <w:szCs w:val="24"/>
        </w:rPr>
        <w:t xml:space="preserve">του </w:t>
      </w:r>
      <w:r w:rsidRPr="007D179F">
        <w:rPr>
          <w:rFonts w:eastAsia="Times New Roman"/>
          <w:szCs w:val="24"/>
        </w:rPr>
        <w:t>Καν</w:t>
      </w:r>
      <w:r>
        <w:rPr>
          <w:rFonts w:eastAsia="Times New Roman"/>
          <w:szCs w:val="24"/>
        </w:rPr>
        <w:t xml:space="preserve">ονισμού της </w:t>
      </w:r>
      <w:r w:rsidRPr="007D179F">
        <w:rPr>
          <w:rFonts w:eastAsia="Times New Roman"/>
          <w:szCs w:val="24"/>
        </w:rPr>
        <w:t>Βουλής)</w:t>
      </w:r>
    </w:p>
    <w:p w14:paraId="06BB23DB" w14:textId="77777777" w:rsidR="005918F5" w:rsidRDefault="00FD469F">
      <w:pPr>
        <w:spacing w:line="600" w:lineRule="auto"/>
        <w:ind w:firstLine="720"/>
        <w:jc w:val="both"/>
        <w:rPr>
          <w:rFonts w:eastAsia="Times New Roman"/>
          <w:szCs w:val="24"/>
        </w:rPr>
      </w:pPr>
      <w:r>
        <w:rPr>
          <w:rFonts w:eastAsia="Times New Roman"/>
          <w:szCs w:val="24"/>
        </w:rPr>
        <w:lastRenderedPageBreak/>
        <w:t>1.</w:t>
      </w:r>
      <w:r w:rsidRPr="007D179F">
        <w:rPr>
          <w:rFonts w:eastAsia="Times New Roman"/>
          <w:szCs w:val="24"/>
        </w:rPr>
        <w:t xml:space="preserve"> Η με αριθμό 1571/27-4-2018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Βουλευτή Φθιώτιδας της Νέας Δ</w:t>
      </w:r>
      <w:r w:rsidRPr="007D179F">
        <w:rPr>
          <w:rFonts w:eastAsia="Times New Roman"/>
          <w:szCs w:val="24"/>
        </w:rPr>
        <w:t xml:space="preserve">ημοκρατίας κ. Χρήστου </w:t>
      </w:r>
      <w:proofErr w:type="spellStart"/>
      <w:r w:rsidRPr="007D179F">
        <w:rPr>
          <w:rFonts w:eastAsia="Times New Roman"/>
          <w:szCs w:val="24"/>
        </w:rPr>
        <w:t>Σταϊκούρα</w:t>
      </w:r>
      <w:proofErr w:type="spellEnd"/>
      <w:r w:rsidRPr="007D179F">
        <w:rPr>
          <w:rFonts w:eastAsia="Times New Roman"/>
          <w:szCs w:val="24"/>
        </w:rPr>
        <w:t xml:space="preserve"> προς </w:t>
      </w:r>
      <w:r>
        <w:rPr>
          <w:rFonts w:eastAsia="Times New Roman"/>
          <w:szCs w:val="24"/>
        </w:rPr>
        <w:t>τον</w:t>
      </w:r>
      <w:r w:rsidRPr="007D179F">
        <w:rPr>
          <w:rFonts w:eastAsia="Times New Roman"/>
          <w:szCs w:val="24"/>
        </w:rPr>
        <w:t xml:space="preserve"> Υπουργό Οικονομικών, με θέμα: «Χρηματοδότηση δράσεων από προϊόντα εγκληματικών ενεργειών κατά του </w:t>
      </w:r>
      <w:r>
        <w:rPr>
          <w:rFonts w:eastAsia="Times New Roman"/>
          <w:szCs w:val="24"/>
        </w:rPr>
        <w:t>ε</w:t>
      </w:r>
      <w:r w:rsidRPr="007D179F">
        <w:rPr>
          <w:rFonts w:eastAsia="Times New Roman"/>
          <w:szCs w:val="24"/>
        </w:rPr>
        <w:t xml:space="preserve">λληνικού </w:t>
      </w:r>
      <w:r>
        <w:rPr>
          <w:rFonts w:eastAsia="Times New Roman"/>
          <w:szCs w:val="24"/>
        </w:rPr>
        <w:t>δ</w:t>
      </w:r>
      <w:r w:rsidRPr="007D179F">
        <w:rPr>
          <w:rFonts w:eastAsia="Times New Roman"/>
          <w:szCs w:val="24"/>
        </w:rPr>
        <w:t>ημοσίου και διάθεση ποσού για κοινωνικούς σκοπούς».</w:t>
      </w:r>
    </w:p>
    <w:p w14:paraId="06BB23DC" w14:textId="77777777" w:rsidR="005918F5" w:rsidRDefault="00FD469F">
      <w:pPr>
        <w:spacing w:line="600" w:lineRule="auto"/>
        <w:ind w:firstLine="720"/>
        <w:jc w:val="both"/>
        <w:rPr>
          <w:rFonts w:eastAsia="Times New Roman"/>
          <w:szCs w:val="24"/>
        </w:rPr>
      </w:pPr>
      <w:r>
        <w:rPr>
          <w:rFonts w:eastAsia="Times New Roman"/>
          <w:szCs w:val="24"/>
        </w:rPr>
        <w:t xml:space="preserve">2. </w:t>
      </w:r>
      <w:r w:rsidRPr="007D179F">
        <w:rPr>
          <w:rFonts w:eastAsia="Times New Roman"/>
          <w:szCs w:val="24"/>
        </w:rPr>
        <w:t xml:space="preserve">Η με αριθμό 1575/27-4-2018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w:t>
      </w:r>
      <w:r w:rsidRPr="007D179F">
        <w:rPr>
          <w:rFonts w:eastAsia="Times New Roman"/>
          <w:szCs w:val="24"/>
        </w:rPr>
        <w:t>λευτή Αιτωλοακαρνανίας της Δημοκρατικής Συμπαράταξης ΠΑΣΟΚ</w:t>
      </w:r>
      <w:r>
        <w:rPr>
          <w:rFonts w:eastAsia="Times New Roman"/>
          <w:szCs w:val="24"/>
        </w:rPr>
        <w:t xml:space="preserve"> - </w:t>
      </w:r>
      <w:r w:rsidRPr="007D179F">
        <w:rPr>
          <w:rFonts w:eastAsia="Times New Roman"/>
          <w:szCs w:val="24"/>
        </w:rPr>
        <w:t>ΔΗΜΑΡ κ. Δημητρίου Κωνσταντόπουλου προς τον Υπουργό Εθνικής Άμυνας, με θέμα: «Προοπτική Στρατοπέδου Μεσολογγίου».</w:t>
      </w:r>
    </w:p>
    <w:p w14:paraId="06BB23DD" w14:textId="77777777" w:rsidR="005918F5" w:rsidRDefault="00FD469F">
      <w:pPr>
        <w:spacing w:line="600" w:lineRule="auto"/>
        <w:ind w:firstLine="720"/>
        <w:jc w:val="both"/>
        <w:rPr>
          <w:rFonts w:eastAsia="Times New Roman"/>
          <w:szCs w:val="24"/>
        </w:rPr>
      </w:pPr>
      <w:r>
        <w:rPr>
          <w:rFonts w:eastAsia="Times New Roman"/>
          <w:szCs w:val="24"/>
        </w:rPr>
        <w:t xml:space="preserve">3. </w:t>
      </w:r>
      <w:r w:rsidRPr="007D179F">
        <w:rPr>
          <w:rFonts w:eastAsia="Times New Roman"/>
          <w:szCs w:val="24"/>
        </w:rPr>
        <w:t xml:space="preserve">Η με αριθμό 1582/30-4-2018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Βουλευτή Κιλκίς του Λαϊκού</w:t>
      </w:r>
      <w:r>
        <w:rPr>
          <w:rFonts w:eastAsia="Times New Roman"/>
          <w:szCs w:val="24"/>
        </w:rPr>
        <w:t xml:space="preserve"> </w:t>
      </w:r>
      <w:r w:rsidRPr="007D179F">
        <w:rPr>
          <w:rFonts w:eastAsia="Times New Roman"/>
          <w:szCs w:val="24"/>
        </w:rPr>
        <w:t>Συν</w:t>
      </w:r>
      <w:r w:rsidRPr="007D179F">
        <w:rPr>
          <w:rFonts w:eastAsia="Times New Roman"/>
          <w:szCs w:val="24"/>
        </w:rPr>
        <w:t>δέσμου - Χρυσή Αυγή κ. Χρήστου Χατζησάββα προς τον Υπουργό Δικαιοσύνης, Διαφάνειας και Ανθρωπίνων Δικαιωμάτων, με θέμα: «Δύο μέτρα και δύο σταθμά;».</w:t>
      </w:r>
    </w:p>
    <w:p w14:paraId="06BB23DE" w14:textId="77777777" w:rsidR="005918F5" w:rsidRDefault="00FD469F">
      <w:pPr>
        <w:spacing w:line="600" w:lineRule="auto"/>
        <w:ind w:firstLine="720"/>
        <w:jc w:val="both"/>
        <w:rPr>
          <w:rFonts w:eastAsia="Times New Roman"/>
          <w:szCs w:val="24"/>
        </w:rPr>
      </w:pPr>
      <w:r>
        <w:rPr>
          <w:rFonts w:eastAsia="Times New Roman"/>
          <w:szCs w:val="24"/>
        </w:rPr>
        <w:t xml:space="preserve">4. </w:t>
      </w:r>
      <w:r w:rsidRPr="007D179F">
        <w:rPr>
          <w:rFonts w:eastAsia="Times New Roman"/>
          <w:szCs w:val="24"/>
        </w:rPr>
        <w:t xml:space="preserve">Η με αριθμό 1557/26-4-2018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 xml:space="preserve">ρώτηση του Βουλευτή Α΄ Θεσσαλονίκης της Ένωσης Κεντρώων κ. Ιωάννη </w:t>
      </w:r>
      <w:proofErr w:type="spellStart"/>
      <w:r w:rsidRPr="007D179F">
        <w:rPr>
          <w:rFonts w:eastAsia="Times New Roman"/>
          <w:szCs w:val="24"/>
        </w:rPr>
        <w:t>Σ</w:t>
      </w:r>
      <w:r w:rsidRPr="007D179F">
        <w:rPr>
          <w:rFonts w:eastAsia="Times New Roman"/>
          <w:szCs w:val="24"/>
        </w:rPr>
        <w:t>αρίδη</w:t>
      </w:r>
      <w:proofErr w:type="spellEnd"/>
      <w:r w:rsidRPr="007D179F">
        <w:rPr>
          <w:rFonts w:eastAsia="Times New Roman"/>
          <w:szCs w:val="24"/>
        </w:rPr>
        <w:t xml:space="preserve"> προς τον Υπουργό Υγείας, με θέμα: «Κατάχρηση των ευεργετικών διατάξεων του </w:t>
      </w:r>
      <w:r>
        <w:rPr>
          <w:rFonts w:eastAsia="Times New Roman"/>
          <w:szCs w:val="24"/>
        </w:rPr>
        <w:t>ν.</w:t>
      </w:r>
      <w:r w:rsidRPr="007D179F">
        <w:rPr>
          <w:rFonts w:eastAsia="Times New Roman"/>
          <w:szCs w:val="24"/>
        </w:rPr>
        <w:t>4368/2016».</w:t>
      </w:r>
    </w:p>
    <w:p w14:paraId="06BB23DF" w14:textId="77777777" w:rsidR="005918F5" w:rsidRDefault="00FD469F">
      <w:pPr>
        <w:spacing w:line="600" w:lineRule="auto"/>
        <w:ind w:firstLine="720"/>
        <w:jc w:val="both"/>
        <w:rPr>
          <w:rFonts w:eastAsia="Times New Roman"/>
          <w:szCs w:val="24"/>
        </w:rPr>
      </w:pPr>
      <w:r w:rsidRPr="007D179F">
        <w:rPr>
          <w:rFonts w:eastAsia="Times New Roman"/>
          <w:szCs w:val="24"/>
        </w:rPr>
        <w:t>Β. ΕΠΙΚΑΙΡΕΣ ΕΡΩΤΗΣΕΙΣ Δεύτερου Κύκλου (Άρθρο 130 παρ</w:t>
      </w:r>
      <w:r>
        <w:rPr>
          <w:rFonts w:eastAsia="Times New Roman"/>
          <w:szCs w:val="24"/>
        </w:rPr>
        <w:t xml:space="preserve">άγραφοι </w:t>
      </w:r>
      <w:r w:rsidRPr="007D179F">
        <w:rPr>
          <w:rFonts w:eastAsia="Times New Roman"/>
          <w:szCs w:val="24"/>
        </w:rPr>
        <w:t xml:space="preserve">2 και 3 </w:t>
      </w:r>
      <w:r>
        <w:rPr>
          <w:rFonts w:eastAsia="Times New Roman"/>
          <w:szCs w:val="24"/>
        </w:rPr>
        <w:t>του Κανονισμού της</w:t>
      </w:r>
      <w:r w:rsidRPr="007D179F">
        <w:rPr>
          <w:rFonts w:eastAsia="Times New Roman"/>
          <w:szCs w:val="24"/>
        </w:rPr>
        <w:t xml:space="preserve"> Βουλής)</w:t>
      </w:r>
    </w:p>
    <w:p w14:paraId="06BB23E0" w14:textId="77777777" w:rsidR="005918F5" w:rsidRDefault="00FD469F">
      <w:pPr>
        <w:spacing w:line="600" w:lineRule="auto"/>
        <w:ind w:firstLine="720"/>
        <w:jc w:val="both"/>
        <w:rPr>
          <w:rFonts w:eastAsia="Times New Roman"/>
          <w:szCs w:val="24"/>
        </w:rPr>
      </w:pPr>
      <w:r>
        <w:rPr>
          <w:rFonts w:eastAsia="Times New Roman"/>
          <w:szCs w:val="24"/>
        </w:rPr>
        <w:lastRenderedPageBreak/>
        <w:t>1.</w:t>
      </w:r>
      <w:r w:rsidRPr="007D179F">
        <w:rPr>
          <w:rFonts w:eastAsia="Times New Roman"/>
          <w:szCs w:val="24"/>
        </w:rPr>
        <w:t xml:space="preserve"> Η με αριθμό 1572/27-4-2018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 xml:space="preserve">ρώτηση του Βουλευτή Καβάλας της Νέας Δημοκρατίας κ. Νικολάου Παναγιωτόπουλου προς </w:t>
      </w:r>
      <w:r>
        <w:rPr>
          <w:rFonts w:eastAsia="Times New Roman"/>
          <w:szCs w:val="24"/>
        </w:rPr>
        <w:t>τον</w:t>
      </w:r>
      <w:r w:rsidRPr="007D179F">
        <w:rPr>
          <w:rFonts w:eastAsia="Times New Roman"/>
          <w:szCs w:val="24"/>
        </w:rPr>
        <w:t xml:space="preserve"> Υπουργό Δικαιοσύνης, Διαφάνειας και Ανθρωπίνων Δικαιωμάτων, με θέμα: «Αρχή </w:t>
      </w:r>
      <w:proofErr w:type="spellStart"/>
      <w:r>
        <w:rPr>
          <w:rFonts w:eastAsia="Times New Roman"/>
          <w:szCs w:val="24"/>
        </w:rPr>
        <w:t>σ</w:t>
      </w:r>
      <w:r w:rsidRPr="007D179F">
        <w:rPr>
          <w:rFonts w:eastAsia="Times New Roman"/>
          <w:szCs w:val="24"/>
        </w:rPr>
        <w:t>υνεπιμέλειας</w:t>
      </w:r>
      <w:proofErr w:type="spellEnd"/>
      <w:r w:rsidRPr="007D179F">
        <w:rPr>
          <w:rFonts w:eastAsia="Times New Roman"/>
          <w:szCs w:val="24"/>
        </w:rPr>
        <w:t xml:space="preserve"> </w:t>
      </w:r>
      <w:r>
        <w:rPr>
          <w:rFonts w:eastAsia="Times New Roman"/>
          <w:szCs w:val="24"/>
        </w:rPr>
        <w:t>τ</w:t>
      </w:r>
      <w:r w:rsidRPr="007D179F">
        <w:rPr>
          <w:rFonts w:eastAsia="Times New Roman"/>
          <w:szCs w:val="24"/>
        </w:rPr>
        <w:t xml:space="preserve">έκνων – Ειδική Νομοπαρασκευαστική Επιτροπή για την αναμόρφωση του </w:t>
      </w:r>
      <w:r>
        <w:rPr>
          <w:rFonts w:eastAsia="Times New Roman"/>
          <w:szCs w:val="24"/>
        </w:rPr>
        <w:t>ο</w:t>
      </w:r>
      <w:r w:rsidRPr="007D179F">
        <w:rPr>
          <w:rFonts w:eastAsia="Times New Roman"/>
          <w:szCs w:val="24"/>
        </w:rPr>
        <w:t xml:space="preserve">ικογενειακού </w:t>
      </w:r>
      <w:r>
        <w:rPr>
          <w:rFonts w:eastAsia="Times New Roman"/>
          <w:szCs w:val="24"/>
        </w:rPr>
        <w:t>δ</w:t>
      </w:r>
      <w:r w:rsidRPr="007D179F">
        <w:rPr>
          <w:rFonts w:eastAsia="Times New Roman"/>
          <w:szCs w:val="24"/>
        </w:rPr>
        <w:t>ικαίου».</w:t>
      </w:r>
    </w:p>
    <w:p w14:paraId="06BB23E1" w14:textId="77777777" w:rsidR="005918F5" w:rsidRDefault="00FD469F">
      <w:pPr>
        <w:spacing w:line="600" w:lineRule="auto"/>
        <w:ind w:firstLine="720"/>
        <w:jc w:val="both"/>
        <w:rPr>
          <w:rFonts w:eastAsia="Times New Roman"/>
          <w:szCs w:val="24"/>
        </w:rPr>
      </w:pPr>
      <w:r>
        <w:rPr>
          <w:rFonts w:eastAsia="Times New Roman"/>
          <w:szCs w:val="24"/>
        </w:rPr>
        <w:t xml:space="preserve">2. </w:t>
      </w:r>
      <w:r w:rsidRPr="007D179F">
        <w:rPr>
          <w:rFonts w:eastAsia="Times New Roman"/>
          <w:szCs w:val="24"/>
        </w:rPr>
        <w:t xml:space="preserve">Η με αριθμό 1581/30-4-2018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Βουλευτή Β΄ Αθηνών τ</w:t>
      </w:r>
      <w:r>
        <w:rPr>
          <w:rFonts w:eastAsia="Times New Roman"/>
          <w:szCs w:val="24"/>
        </w:rPr>
        <w:t>ης Δημοκρατικής Συμπαράταξης ΠΑΣΟΚ - ΔΗΜΑΡ</w:t>
      </w:r>
      <w:r w:rsidRPr="007D179F">
        <w:rPr>
          <w:rFonts w:eastAsia="Times New Roman"/>
          <w:szCs w:val="24"/>
        </w:rPr>
        <w:t xml:space="preserve"> κ. Γεωργίου - Δημητρίου Καρρά προς τον Υπουργό Δικαιοσύνης, Διαφάνειας και Ανθρωπίνων Δικαιωμάτων, με θέμα: «Ανάγκη ανάληψης πρωτοβο</w:t>
      </w:r>
      <w:r w:rsidRPr="007D179F">
        <w:rPr>
          <w:rFonts w:eastAsia="Times New Roman"/>
          <w:szCs w:val="24"/>
        </w:rPr>
        <w:t xml:space="preserve">υλίας για την ενίσχυση της </w:t>
      </w:r>
      <w:proofErr w:type="spellStart"/>
      <w:r w:rsidRPr="007D179F">
        <w:rPr>
          <w:rFonts w:eastAsia="Times New Roman"/>
          <w:szCs w:val="24"/>
        </w:rPr>
        <w:t>αντεγκληματικής</w:t>
      </w:r>
      <w:proofErr w:type="spellEnd"/>
      <w:r w:rsidRPr="007D179F">
        <w:rPr>
          <w:rFonts w:eastAsia="Times New Roman"/>
          <w:szCs w:val="24"/>
        </w:rPr>
        <w:t xml:space="preserve"> πολιτικής ύστερα από τα πρόσφατα πολλαπλά φαινόμενα βίαιων εγκλημάτων σε κατοικίες και την άρση του άδικου χαρακτήρα των πράξεων αντίδρασης των θυμάτων».</w:t>
      </w:r>
    </w:p>
    <w:p w14:paraId="06BB23E2" w14:textId="77777777" w:rsidR="005918F5" w:rsidRDefault="00FD469F">
      <w:pPr>
        <w:spacing w:line="600" w:lineRule="auto"/>
        <w:ind w:firstLine="720"/>
        <w:jc w:val="both"/>
        <w:rPr>
          <w:rFonts w:eastAsia="Times New Roman"/>
          <w:szCs w:val="24"/>
        </w:rPr>
      </w:pPr>
      <w:r>
        <w:rPr>
          <w:rFonts w:eastAsia="Times New Roman"/>
          <w:szCs w:val="24"/>
        </w:rPr>
        <w:t>3.</w:t>
      </w:r>
      <w:r w:rsidRPr="007D179F">
        <w:rPr>
          <w:rFonts w:eastAsia="Times New Roman"/>
          <w:szCs w:val="24"/>
        </w:rPr>
        <w:t xml:space="preserve"> Η με αριθμό 1545/24-4-2018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Βουλευτή</w:t>
      </w:r>
      <w:r w:rsidRPr="007D179F">
        <w:rPr>
          <w:rFonts w:eastAsia="Times New Roman"/>
          <w:szCs w:val="24"/>
        </w:rPr>
        <w:t xml:space="preserve"> Αττικής της Νέας Δημοκρατίας κ. Αθανασίου Μπούρα προς τον Υπουργό Οικονομικών, με θέμα: «Αύξηση στις μισθωτικές αξίες απλής χρήσης </w:t>
      </w:r>
      <w:r>
        <w:rPr>
          <w:rFonts w:eastAsia="Times New Roman"/>
          <w:szCs w:val="24"/>
        </w:rPr>
        <w:t>α</w:t>
      </w:r>
      <w:r w:rsidRPr="007D179F">
        <w:rPr>
          <w:rFonts w:eastAsia="Times New Roman"/>
          <w:szCs w:val="24"/>
        </w:rPr>
        <w:t>ιγιαλού».</w:t>
      </w:r>
    </w:p>
    <w:p w14:paraId="06BB23E3" w14:textId="77777777" w:rsidR="005918F5" w:rsidRDefault="00FD469F">
      <w:pPr>
        <w:spacing w:line="600" w:lineRule="auto"/>
        <w:ind w:firstLine="720"/>
        <w:jc w:val="both"/>
        <w:rPr>
          <w:rFonts w:eastAsia="Times New Roman"/>
          <w:szCs w:val="24"/>
        </w:rPr>
      </w:pPr>
      <w:r>
        <w:rPr>
          <w:rFonts w:eastAsia="Times New Roman"/>
          <w:szCs w:val="24"/>
        </w:rPr>
        <w:t>4.</w:t>
      </w:r>
      <w:r w:rsidRPr="007D179F">
        <w:rPr>
          <w:rFonts w:eastAsia="Times New Roman"/>
          <w:szCs w:val="24"/>
        </w:rPr>
        <w:t xml:space="preserve"> Η με αριθμό 1546/24-4-2018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 xml:space="preserve">ρώτηση του Βουλευτή Αχαΐας της Νέας Δημοκρατίας κ. </w:t>
      </w:r>
      <w:proofErr w:type="spellStart"/>
      <w:r w:rsidRPr="007D179F">
        <w:rPr>
          <w:rFonts w:eastAsia="Times New Roman"/>
          <w:szCs w:val="24"/>
        </w:rPr>
        <w:t>Ιάσονα</w:t>
      </w:r>
      <w:proofErr w:type="spellEnd"/>
      <w:r w:rsidRPr="007D179F">
        <w:rPr>
          <w:rFonts w:eastAsia="Times New Roman"/>
          <w:szCs w:val="24"/>
        </w:rPr>
        <w:t xml:space="preserve"> Φωτήλα προς </w:t>
      </w:r>
      <w:r>
        <w:rPr>
          <w:rFonts w:eastAsia="Times New Roman"/>
          <w:szCs w:val="24"/>
        </w:rPr>
        <w:t>τον</w:t>
      </w:r>
      <w:r w:rsidRPr="007D179F">
        <w:rPr>
          <w:rFonts w:eastAsia="Times New Roman"/>
          <w:szCs w:val="24"/>
        </w:rPr>
        <w:t xml:space="preserve"> Υπουργό Υγείας, με θέμα: «Αποκαλύψεις για το ΚΕΕΛΠΝΟ που εκθέτουν την ηγεσία του Υπουργείου Υγείας».</w:t>
      </w:r>
    </w:p>
    <w:p w14:paraId="06BB23E4" w14:textId="77777777" w:rsidR="005918F5" w:rsidRDefault="00FD469F">
      <w:pPr>
        <w:spacing w:line="600" w:lineRule="auto"/>
        <w:ind w:firstLine="720"/>
        <w:jc w:val="both"/>
        <w:rPr>
          <w:rFonts w:eastAsia="Times New Roman"/>
          <w:szCs w:val="24"/>
        </w:rPr>
      </w:pPr>
      <w:r>
        <w:rPr>
          <w:rFonts w:eastAsia="Times New Roman"/>
          <w:szCs w:val="24"/>
        </w:rPr>
        <w:lastRenderedPageBreak/>
        <w:t xml:space="preserve">5. </w:t>
      </w:r>
      <w:r w:rsidRPr="007D179F">
        <w:rPr>
          <w:rFonts w:eastAsia="Times New Roman"/>
          <w:szCs w:val="24"/>
        </w:rPr>
        <w:t xml:space="preserve">Η με αριθμό 1538/23-4-2018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Βουλευτή Επικρατείας του Λαϊκού</w:t>
      </w:r>
      <w:r>
        <w:rPr>
          <w:rFonts w:eastAsia="Times New Roman"/>
          <w:szCs w:val="24"/>
        </w:rPr>
        <w:t xml:space="preserve"> Συνδέσμου - Χρυσή Αυγή</w:t>
      </w:r>
      <w:r w:rsidRPr="007D179F">
        <w:rPr>
          <w:rFonts w:eastAsia="Times New Roman"/>
          <w:szCs w:val="24"/>
        </w:rPr>
        <w:t xml:space="preserve"> κ. Χρήστου Παππά προς τον Υπουργό Εθνικής Άμυνας</w:t>
      </w:r>
      <w:r w:rsidRPr="007D179F">
        <w:rPr>
          <w:rFonts w:eastAsia="Times New Roman"/>
          <w:szCs w:val="24"/>
        </w:rPr>
        <w:t>,</w:t>
      </w:r>
      <w:r>
        <w:rPr>
          <w:rFonts w:eastAsia="Times New Roman"/>
          <w:szCs w:val="24"/>
        </w:rPr>
        <w:t xml:space="preserve"> </w:t>
      </w:r>
      <w:r w:rsidRPr="007D179F">
        <w:rPr>
          <w:rFonts w:eastAsia="Times New Roman"/>
          <w:szCs w:val="24"/>
        </w:rPr>
        <w:t>με θέμα: «Επιτακτική η ανάγκη αυξήσεως της στρατιωτικής θητείας».</w:t>
      </w:r>
    </w:p>
    <w:p w14:paraId="06BB23E5" w14:textId="77777777" w:rsidR="005918F5" w:rsidRDefault="00FD469F">
      <w:pPr>
        <w:spacing w:line="600" w:lineRule="auto"/>
        <w:ind w:firstLine="720"/>
        <w:jc w:val="both"/>
        <w:rPr>
          <w:rFonts w:eastAsia="Times New Roman"/>
          <w:szCs w:val="24"/>
        </w:rPr>
      </w:pPr>
      <w:r w:rsidRPr="007D179F">
        <w:rPr>
          <w:rFonts w:eastAsia="Times New Roman"/>
          <w:szCs w:val="24"/>
        </w:rPr>
        <w:t>6.</w:t>
      </w:r>
      <w:r>
        <w:rPr>
          <w:rFonts w:eastAsia="Times New Roman"/>
          <w:szCs w:val="24"/>
        </w:rPr>
        <w:t xml:space="preserve"> </w:t>
      </w:r>
      <w:r w:rsidRPr="007D179F">
        <w:rPr>
          <w:rFonts w:eastAsia="Times New Roman"/>
          <w:szCs w:val="24"/>
        </w:rPr>
        <w:t xml:space="preserve">Η με αριθμό 1539/23-4-2018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Βουλευτή Επικρατείας του Λαϊκού</w:t>
      </w:r>
      <w:r>
        <w:rPr>
          <w:rFonts w:eastAsia="Times New Roman"/>
          <w:szCs w:val="24"/>
        </w:rPr>
        <w:t xml:space="preserve"> Συνδέσμου - Χρυσή Αυγή</w:t>
      </w:r>
      <w:r w:rsidRPr="007D179F">
        <w:rPr>
          <w:rFonts w:eastAsia="Times New Roman"/>
          <w:szCs w:val="24"/>
        </w:rPr>
        <w:t xml:space="preserve"> κ. Χρήστου Παππά προς τον Υπουργό Εθνικής Άμυνας,</w:t>
      </w:r>
      <w:r>
        <w:rPr>
          <w:rFonts w:eastAsia="Times New Roman"/>
          <w:szCs w:val="24"/>
        </w:rPr>
        <w:t xml:space="preserve"> </w:t>
      </w:r>
      <w:r w:rsidRPr="007D179F">
        <w:rPr>
          <w:rFonts w:eastAsia="Times New Roman"/>
          <w:szCs w:val="24"/>
        </w:rPr>
        <w:t>με θέμα: «Περί της συμμετοχής έν</w:t>
      </w:r>
      <w:r w:rsidRPr="007D179F">
        <w:rPr>
          <w:rFonts w:eastAsia="Times New Roman"/>
          <w:szCs w:val="24"/>
        </w:rPr>
        <w:t>στολων στρατιωτικών σε κομματική πορεία του ΚΚΕ».</w:t>
      </w:r>
    </w:p>
    <w:p w14:paraId="06BB23E6" w14:textId="77777777" w:rsidR="005918F5" w:rsidRDefault="00FD469F">
      <w:pPr>
        <w:spacing w:line="600" w:lineRule="auto"/>
        <w:ind w:firstLine="720"/>
        <w:jc w:val="both"/>
        <w:rPr>
          <w:rFonts w:eastAsia="Times New Roman"/>
          <w:szCs w:val="24"/>
        </w:rPr>
      </w:pPr>
      <w:r>
        <w:rPr>
          <w:rFonts w:eastAsia="Times New Roman"/>
          <w:szCs w:val="24"/>
        </w:rPr>
        <w:t>7.</w:t>
      </w:r>
      <w:r w:rsidRPr="007D179F">
        <w:rPr>
          <w:rFonts w:eastAsia="Times New Roman"/>
          <w:szCs w:val="24"/>
        </w:rPr>
        <w:t xml:space="preserve"> Η με αριθμό 1517/17-4-2018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Βουλευτή Χίου του Συνασπισμού Ριζοσπαστικής Αριστεράς κ. Ανδρέα Μιχαηλίδη προς τον Υπουργό Υγείας, με θέμα: «Αποκατάσταση προβλημάτων στις αίθουσες χειρουρ</w:t>
      </w:r>
      <w:r w:rsidRPr="007D179F">
        <w:rPr>
          <w:rFonts w:eastAsia="Times New Roman"/>
          <w:szCs w:val="24"/>
        </w:rPr>
        <w:t>γείων της νέας πτέρυγας του Νοσοκομείου Χίου».</w:t>
      </w:r>
    </w:p>
    <w:p w14:paraId="06BB23E7" w14:textId="77777777" w:rsidR="005918F5" w:rsidRDefault="00FD469F">
      <w:pPr>
        <w:spacing w:line="600" w:lineRule="auto"/>
        <w:ind w:firstLine="720"/>
        <w:jc w:val="both"/>
        <w:rPr>
          <w:rFonts w:eastAsia="Times New Roman"/>
          <w:szCs w:val="24"/>
        </w:rPr>
      </w:pPr>
      <w:r>
        <w:rPr>
          <w:rFonts w:eastAsia="Times New Roman"/>
          <w:szCs w:val="24"/>
        </w:rPr>
        <w:t>8.</w:t>
      </w:r>
      <w:r w:rsidRPr="007D179F">
        <w:rPr>
          <w:rFonts w:eastAsia="Times New Roman"/>
          <w:szCs w:val="24"/>
        </w:rPr>
        <w:t xml:space="preserve"> Η με αριθμό 1518/17-4-2018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Η΄ Αντιπροέδρου της Βουλής και Βουλευτή Β΄ Πειραι</w:t>
      </w:r>
      <w:r>
        <w:rPr>
          <w:rFonts w:eastAsia="Times New Roman"/>
          <w:szCs w:val="24"/>
        </w:rPr>
        <w:t>ώς</w:t>
      </w:r>
      <w:r w:rsidRPr="007D179F">
        <w:rPr>
          <w:rFonts w:eastAsia="Times New Roman"/>
          <w:szCs w:val="24"/>
        </w:rPr>
        <w:t xml:space="preserve"> των Ανεξαρτήτων Ελλήνων κ. Δημητρίου Καμμένου προς τον Υπουργό Οικονομικών, σχετικά με τα προβλήματα 4 εκ.</w:t>
      </w:r>
      <w:r w:rsidRPr="007D179F">
        <w:rPr>
          <w:rFonts w:eastAsia="Times New Roman"/>
          <w:szCs w:val="24"/>
        </w:rPr>
        <w:t xml:space="preserve"> δανειοληπτών.</w:t>
      </w:r>
    </w:p>
    <w:p w14:paraId="06BB23E8" w14:textId="77777777" w:rsidR="005918F5" w:rsidRDefault="00FD469F">
      <w:pPr>
        <w:spacing w:line="600" w:lineRule="auto"/>
        <w:ind w:firstLine="720"/>
        <w:jc w:val="both"/>
        <w:rPr>
          <w:rFonts w:eastAsia="Times New Roman"/>
          <w:szCs w:val="24"/>
        </w:rPr>
      </w:pPr>
      <w:r w:rsidRPr="007D179F">
        <w:rPr>
          <w:rFonts w:eastAsia="Times New Roman"/>
          <w:szCs w:val="24"/>
        </w:rPr>
        <w:t xml:space="preserve">9. Η με αριθμό 1511/16-4-2018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ρώτηση του Βουλευτή Λακωνίας τ</w:t>
      </w:r>
      <w:r>
        <w:rPr>
          <w:rFonts w:eastAsia="Times New Roman"/>
          <w:szCs w:val="24"/>
        </w:rPr>
        <w:t>ης Δημοκρατικής Συμπαράταξης ΠΑ</w:t>
      </w:r>
      <w:r w:rsidRPr="007D179F">
        <w:rPr>
          <w:rFonts w:eastAsia="Times New Roman"/>
          <w:szCs w:val="24"/>
        </w:rPr>
        <w:t>ΣΟ</w:t>
      </w:r>
      <w:r>
        <w:rPr>
          <w:rFonts w:eastAsia="Times New Roman"/>
          <w:szCs w:val="24"/>
        </w:rPr>
        <w:t>Κ - ΔΗΜΑΡ</w:t>
      </w:r>
      <w:r w:rsidRPr="007D179F">
        <w:rPr>
          <w:rFonts w:eastAsia="Times New Roman"/>
          <w:szCs w:val="24"/>
        </w:rPr>
        <w:t xml:space="preserve"> κ. Λεωνίδα </w:t>
      </w:r>
      <w:r w:rsidRPr="007D179F">
        <w:rPr>
          <w:rFonts w:eastAsia="Times New Roman"/>
          <w:szCs w:val="24"/>
        </w:rPr>
        <w:lastRenderedPageBreak/>
        <w:t xml:space="preserve">Γρηγοράκου προς τον Υπουργό Υγείας, με θέμα: «Διακομιδή ασθενών από το ΕΚΑΒ σε </w:t>
      </w:r>
      <w:r>
        <w:rPr>
          <w:rFonts w:eastAsia="Times New Roman"/>
          <w:szCs w:val="24"/>
        </w:rPr>
        <w:t>μ</w:t>
      </w:r>
      <w:r w:rsidRPr="007D179F">
        <w:rPr>
          <w:rFonts w:eastAsia="Times New Roman"/>
          <w:szCs w:val="24"/>
        </w:rPr>
        <w:t xml:space="preserve">ονάδες </w:t>
      </w:r>
      <w:r>
        <w:rPr>
          <w:rFonts w:eastAsia="Times New Roman"/>
          <w:szCs w:val="24"/>
        </w:rPr>
        <w:t>ε</w:t>
      </w:r>
      <w:r w:rsidRPr="007D179F">
        <w:rPr>
          <w:rFonts w:eastAsia="Times New Roman"/>
          <w:szCs w:val="24"/>
        </w:rPr>
        <w:t xml:space="preserve">ντατικής </w:t>
      </w:r>
      <w:r>
        <w:rPr>
          <w:rFonts w:eastAsia="Times New Roman"/>
          <w:szCs w:val="24"/>
        </w:rPr>
        <w:t>θ</w:t>
      </w:r>
      <w:r w:rsidRPr="007D179F">
        <w:rPr>
          <w:rFonts w:eastAsia="Times New Roman"/>
          <w:szCs w:val="24"/>
        </w:rPr>
        <w:t xml:space="preserve">εραπείας ιδιωτικών </w:t>
      </w:r>
      <w:r w:rsidRPr="007D179F">
        <w:rPr>
          <w:rFonts w:eastAsia="Times New Roman"/>
          <w:szCs w:val="24"/>
        </w:rPr>
        <w:t>κλινικών».</w:t>
      </w:r>
    </w:p>
    <w:p w14:paraId="06BB23E9" w14:textId="77777777" w:rsidR="005918F5" w:rsidRDefault="00FD469F">
      <w:pPr>
        <w:spacing w:line="600" w:lineRule="auto"/>
        <w:ind w:firstLine="720"/>
        <w:jc w:val="both"/>
        <w:rPr>
          <w:rFonts w:eastAsia="Times New Roman"/>
          <w:szCs w:val="24"/>
        </w:rPr>
      </w:pPr>
      <w:r w:rsidRPr="007D179F">
        <w:rPr>
          <w:rFonts w:eastAsia="Times New Roman"/>
          <w:szCs w:val="24"/>
        </w:rPr>
        <w:t xml:space="preserve">10. Η με αριθμό 1510/16-4-2018 </w:t>
      </w:r>
      <w:r>
        <w:rPr>
          <w:rFonts w:eastAsia="Times New Roman"/>
          <w:szCs w:val="24"/>
        </w:rPr>
        <w:t>ε</w:t>
      </w:r>
      <w:r w:rsidRPr="007D179F">
        <w:rPr>
          <w:rFonts w:eastAsia="Times New Roman"/>
          <w:szCs w:val="24"/>
        </w:rPr>
        <w:t xml:space="preserve">πίκαιρη </w:t>
      </w:r>
      <w:r>
        <w:rPr>
          <w:rFonts w:eastAsia="Times New Roman"/>
          <w:szCs w:val="24"/>
        </w:rPr>
        <w:t>ε</w:t>
      </w:r>
      <w:r w:rsidRPr="007D179F">
        <w:rPr>
          <w:rFonts w:eastAsia="Times New Roman"/>
          <w:szCs w:val="24"/>
        </w:rPr>
        <w:t xml:space="preserve">ρώτηση του Βουλευτή Θεσπρωτίας της Νέας Δημοκρατίας κ. Βασιλείου </w:t>
      </w:r>
      <w:proofErr w:type="spellStart"/>
      <w:r w:rsidRPr="007D179F">
        <w:rPr>
          <w:rFonts w:eastAsia="Times New Roman"/>
          <w:szCs w:val="24"/>
        </w:rPr>
        <w:t>Γιόγιακα</w:t>
      </w:r>
      <w:proofErr w:type="spellEnd"/>
      <w:r w:rsidRPr="007D179F">
        <w:rPr>
          <w:rFonts w:eastAsia="Times New Roman"/>
          <w:szCs w:val="24"/>
        </w:rPr>
        <w:t xml:space="preserve"> προς τον Υπουργό Παιδε</w:t>
      </w:r>
      <w:r>
        <w:rPr>
          <w:rFonts w:eastAsia="Times New Roman"/>
          <w:szCs w:val="24"/>
        </w:rPr>
        <w:t xml:space="preserve">ίας, Έρευνας και Θρησκευμάτων, </w:t>
      </w:r>
      <w:r w:rsidRPr="007D179F">
        <w:rPr>
          <w:rFonts w:eastAsia="Times New Roman"/>
          <w:szCs w:val="24"/>
        </w:rPr>
        <w:t xml:space="preserve">με θέμα: «Σχέδιο κατάργησης του </w:t>
      </w:r>
      <w:r>
        <w:rPr>
          <w:rFonts w:eastAsia="Times New Roman"/>
          <w:szCs w:val="24"/>
        </w:rPr>
        <w:t>τ</w:t>
      </w:r>
      <w:r w:rsidRPr="007D179F">
        <w:rPr>
          <w:rFonts w:eastAsia="Times New Roman"/>
          <w:szCs w:val="24"/>
        </w:rPr>
        <w:t>μήματος Διοίκησης Επιχειρήσεων του ΤΕΙ Ηπείρ</w:t>
      </w:r>
      <w:r w:rsidRPr="007D179F">
        <w:rPr>
          <w:rFonts w:eastAsia="Times New Roman"/>
          <w:szCs w:val="24"/>
        </w:rPr>
        <w:t xml:space="preserve">ου και λειτουργία </w:t>
      </w:r>
      <w:r>
        <w:rPr>
          <w:rFonts w:eastAsia="Times New Roman"/>
          <w:szCs w:val="24"/>
        </w:rPr>
        <w:t>τ</w:t>
      </w:r>
      <w:r w:rsidRPr="007D179F">
        <w:rPr>
          <w:rFonts w:eastAsia="Times New Roman"/>
          <w:szCs w:val="24"/>
        </w:rPr>
        <w:t>μήματος Διαπολιτισμικής Επικοινωνίας στην Ηγουμενίτσα».</w:t>
      </w:r>
    </w:p>
    <w:p w14:paraId="06BB23EA" w14:textId="77777777" w:rsidR="005918F5" w:rsidRDefault="00FD469F">
      <w:pPr>
        <w:spacing w:line="600" w:lineRule="auto"/>
        <w:ind w:firstLine="720"/>
        <w:jc w:val="both"/>
        <w:rPr>
          <w:rFonts w:eastAsia="Times New Roman"/>
          <w:szCs w:val="24"/>
        </w:rPr>
      </w:pPr>
      <w:r w:rsidRPr="007D179F">
        <w:rPr>
          <w:rFonts w:eastAsia="Times New Roman"/>
          <w:szCs w:val="24"/>
        </w:rPr>
        <w:t>ΑΝΑΦΟΡΕΣ</w:t>
      </w:r>
      <w:r>
        <w:rPr>
          <w:rFonts w:eastAsia="Times New Roman"/>
          <w:szCs w:val="24"/>
        </w:rPr>
        <w:t xml:space="preserve"> </w:t>
      </w:r>
      <w:r w:rsidRPr="007D179F">
        <w:rPr>
          <w:rFonts w:eastAsia="Times New Roman"/>
          <w:szCs w:val="24"/>
        </w:rPr>
        <w:t>-</w:t>
      </w:r>
      <w:r>
        <w:rPr>
          <w:rFonts w:eastAsia="Times New Roman"/>
          <w:szCs w:val="24"/>
        </w:rPr>
        <w:t xml:space="preserve"> </w:t>
      </w:r>
      <w:r w:rsidRPr="007D179F">
        <w:rPr>
          <w:rFonts w:eastAsia="Times New Roman"/>
          <w:szCs w:val="24"/>
        </w:rPr>
        <w:t>ΕΡΩΤΗΣΕΙΣ (Άρθρο 130 παρ</w:t>
      </w:r>
      <w:r>
        <w:rPr>
          <w:rFonts w:eastAsia="Times New Roman"/>
          <w:szCs w:val="24"/>
        </w:rPr>
        <w:t>άγραφος</w:t>
      </w:r>
      <w:r w:rsidRPr="007D179F">
        <w:rPr>
          <w:rFonts w:eastAsia="Times New Roman"/>
          <w:szCs w:val="24"/>
        </w:rPr>
        <w:t xml:space="preserve"> 5 </w:t>
      </w:r>
      <w:r>
        <w:rPr>
          <w:rFonts w:eastAsia="Times New Roman"/>
          <w:szCs w:val="24"/>
        </w:rPr>
        <w:t>του Κανονισμού της</w:t>
      </w:r>
      <w:r w:rsidRPr="007D179F">
        <w:rPr>
          <w:rFonts w:eastAsia="Times New Roman"/>
          <w:szCs w:val="24"/>
        </w:rPr>
        <w:t xml:space="preserve"> Βουλής)</w:t>
      </w:r>
    </w:p>
    <w:p w14:paraId="06BB23EB" w14:textId="77777777" w:rsidR="005918F5" w:rsidRDefault="00FD469F">
      <w:pPr>
        <w:spacing w:line="600" w:lineRule="auto"/>
        <w:ind w:firstLine="720"/>
        <w:jc w:val="both"/>
        <w:rPr>
          <w:rFonts w:eastAsia="Times New Roman"/>
          <w:szCs w:val="24"/>
        </w:rPr>
      </w:pPr>
      <w:r>
        <w:rPr>
          <w:rFonts w:eastAsia="Times New Roman"/>
          <w:szCs w:val="24"/>
        </w:rPr>
        <w:t>1.</w:t>
      </w:r>
      <w:r w:rsidRPr="007D179F">
        <w:rPr>
          <w:rFonts w:eastAsia="Times New Roman"/>
          <w:szCs w:val="24"/>
        </w:rPr>
        <w:t xml:space="preserve"> Η με αριθμό 3727/23-2-2018 </w:t>
      </w:r>
      <w:r>
        <w:rPr>
          <w:rFonts w:eastAsia="Times New Roman"/>
          <w:szCs w:val="24"/>
        </w:rPr>
        <w:t>ε</w:t>
      </w:r>
      <w:r w:rsidRPr="007D179F">
        <w:rPr>
          <w:rFonts w:eastAsia="Times New Roman"/>
          <w:szCs w:val="24"/>
        </w:rPr>
        <w:t>ρώτηση του Βουλευτή Λ</w:t>
      </w:r>
      <w:r>
        <w:rPr>
          <w:rFonts w:eastAsia="Times New Roman"/>
          <w:szCs w:val="24"/>
        </w:rPr>
        <w:t>αρίσης</w:t>
      </w:r>
      <w:r w:rsidRPr="007D179F">
        <w:rPr>
          <w:rFonts w:eastAsia="Times New Roman"/>
          <w:szCs w:val="24"/>
        </w:rPr>
        <w:t xml:space="preserve"> τ</w:t>
      </w:r>
      <w:r>
        <w:rPr>
          <w:rFonts w:eastAsia="Times New Roman"/>
          <w:szCs w:val="24"/>
        </w:rPr>
        <w:t>ης Δημοκρατικής Συμπαράταξης ΠΑΣΟΚ – ΔΗΜΑΡ</w:t>
      </w:r>
      <w:r w:rsidRPr="007D179F">
        <w:rPr>
          <w:rFonts w:eastAsia="Times New Roman"/>
          <w:szCs w:val="24"/>
        </w:rPr>
        <w:t xml:space="preserve"> κ. Κων</w:t>
      </w:r>
      <w:r w:rsidRPr="007D179F">
        <w:rPr>
          <w:rFonts w:eastAsia="Times New Roman"/>
          <w:szCs w:val="24"/>
        </w:rPr>
        <w:t xml:space="preserve">σταντίνου </w:t>
      </w:r>
      <w:proofErr w:type="spellStart"/>
      <w:r w:rsidRPr="007D179F">
        <w:rPr>
          <w:rFonts w:eastAsia="Times New Roman"/>
          <w:szCs w:val="24"/>
        </w:rPr>
        <w:t>Μπαργιώτα</w:t>
      </w:r>
      <w:proofErr w:type="spellEnd"/>
      <w:r w:rsidRPr="007D179F">
        <w:rPr>
          <w:rFonts w:eastAsia="Times New Roman"/>
          <w:szCs w:val="24"/>
        </w:rPr>
        <w:t xml:space="preserve"> προς τον Υπουργό Υγείας, με θέμα: «Ανησυχητική η αύξηση των κρουσμάτων ιλαράς».</w:t>
      </w:r>
    </w:p>
    <w:p w14:paraId="06BB23E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Πριν μπούμε στη συζήτηση των επικαίρων ερωτήσεων</w:t>
      </w:r>
      <w:r w:rsidRPr="00403997">
        <w:rPr>
          <w:rFonts w:eastAsia="Times New Roman" w:cs="Times New Roman"/>
          <w:szCs w:val="24"/>
        </w:rPr>
        <w:t>,</w:t>
      </w:r>
      <w:r>
        <w:rPr>
          <w:rFonts w:eastAsia="Times New Roman" w:cs="Times New Roman"/>
          <w:szCs w:val="24"/>
        </w:rPr>
        <w:t xml:space="preserve"> έχω να κάνω κάποιες ανακοινώσεις προς το Σώμα. </w:t>
      </w:r>
    </w:p>
    <w:p w14:paraId="06BB23ED"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Πρώτον, η Διαρκής Επιτροπή Κοινωνικών Υποθέσεων καταθέτει </w:t>
      </w:r>
      <w:r>
        <w:rPr>
          <w:rFonts w:eastAsia="Times New Roman" w:cs="Times New Roman"/>
          <w:szCs w:val="24"/>
        </w:rPr>
        <w:t>την έκθεσή της στο σχέδιο νόμου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«Μέτρα για την προώθηση των Θεσμών της Αναδοχής και Υιοθεσίας».</w:t>
      </w:r>
    </w:p>
    <w:p w14:paraId="06BB23EE"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Δεύτερον, η Διαρκής Επιτροπή Παραγωγής και Εμπορίου καταθέτει την έκθεσή της στο σχέδι</w:t>
      </w:r>
      <w:r>
        <w:rPr>
          <w:rFonts w:eastAsia="Times New Roman" w:cs="Times New Roman"/>
          <w:szCs w:val="24"/>
        </w:rPr>
        <w:t>ο νόμου του Υπουργείου Υποδομών και Μεταφορών</w:t>
      </w:r>
      <w:r>
        <w:rPr>
          <w:rFonts w:eastAsia="Times New Roman" w:cs="Times New Roman"/>
          <w:szCs w:val="24"/>
        </w:rPr>
        <w:t>:</w:t>
      </w:r>
      <w:r>
        <w:rPr>
          <w:rFonts w:eastAsia="Times New Roman" w:cs="Times New Roman"/>
          <w:szCs w:val="24"/>
        </w:rPr>
        <w:t xml:space="preserve"> «Σύσταση φορέα αναπλάσεων της πόλης των Αθηνών».</w:t>
      </w:r>
    </w:p>
    <w:p w14:paraId="06BB23E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Τρίτον, η Ειδική Μόνιμη Επιτροπή Προστασίας Περιβάλλοντος και η Υποεπιτροπή Υδατικών Πόρων καταθέτουν τις εκθέσεις τους, σύμφωνα με το άρθρο 43Α παράγραφος 5 το</w:t>
      </w:r>
      <w:r>
        <w:rPr>
          <w:rFonts w:eastAsia="Times New Roman" w:cs="Times New Roman"/>
          <w:szCs w:val="24"/>
        </w:rPr>
        <w:t xml:space="preserve">υ Κανονισμού της Βουλής. </w:t>
      </w:r>
    </w:p>
    <w:p w14:paraId="06BB23F0"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Οι σχετικές εκθέσεις θα καταχωρισθούν στα Πρακτικά της σημερινής συνεδρίασης. </w:t>
      </w:r>
    </w:p>
    <w:p w14:paraId="06BB23F1"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(Οι προαναφερθείσες εκθέσεις βρίσκονται σε ηλεκτρονική μορφή στο αρχείο της Διεύθυνσης Ειδικών Μόνιμων Επιτροπών.)</w:t>
      </w:r>
    </w:p>
    <w:p w14:paraId="06BB23F2"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 xml:space="preserve">αστε </w:t>
      </w:r>
      <w:r>
        <w:rPr>
          <w:rFonts w:eastAsia="Times New Roman" w:cs="Times New Roman"/>
          <w:szCs w:val="24"/>
        </w:rPr>
        <w:t xml:space="preserve">στη συζήτηση των </w:t>
      </w:r>
    </w:p>
    <w:p w14:paraId="06BB23F3" w14:textId="77777777" w:rsidR="005918F5" w:rsidRDefault="00FD469F">
      <w:pPr>
        <w:spacing w:line="600" w:lineRule="auto"/>
        <w:ind w:firstLine="720"/>
        <w:jc w:val="center"/>
        <w:rPr>
          <w:rFonts w:eastAsia="Times New Roman" w:cs="Times New Roman"/>
          <w:b/>
          <w:szCs w:val="24"/>
        </w:rPr>
      </w:pPr>
      <w:r w:rsidRPr="00403997">
        <w:rPr>
          <w:rFonts w:eastAsia="Times New Roman" w:cs="Times New Roman"/>
          <w:b/>
          <w:szCs w:val="24"/>
        </w:rPr>
        <w:t>ΕΠΙΚΑ</w:t>
      </w:r>
      <w:r w:rsidRPr="00403997">
        <w:rPr>
          <w:rFonts w:eastAsia="Times New Roman" w:cs="Times New Roman"/>
          <w:b/>
          <w:szCs w:val="24"/>
        </w:rPr>
        <w:t>ΙΡΩΝ ΕΡΩΤΗΣΕΩΝ</w:t>
      </w:r>
    </w:p>
    <w:p w14:paraId="06BB23F4"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Στη σημερινή συνεδρίαση θα συζητηθούν τέσσερις επίκαιρες ερωτήσεις. </w:t>
      </w:r>
    </w:p>
    <w:p w14:paraId="06BB23F5"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Αρχίζουμε με την</w:t>
      </w:r>
      <w:r>
        <w:rPr>
          <w:rFonts w:eastAsia="Times New Roman" w:cs="Times New Roman"/>
          <w:szCs w:val="24"/>
        </w:rPr>
        <w:t xml:space="preserve"> πρώτη </w:t>
      </w:r>
      <w:r w:rsidRPr="000E2E7E">
        <w:rPr>
          <w:rFonts w:eastAsia="Times New Roman" w:cs="Times New Roman"/>
          <w:szCs w:val="24"/>
        </w:rPr>
        <w:t>με αριθμό 1569/27-4-2018 επίκαιρη ερώτηση πρώτου κύκλου της Βουλευτού Β΄ Αθηνών της Νέας Δημοκρατίας κ</w:t>
      </w:r>
      <w:r>
        <w:rPr>
          <w:rFonts w:eastAsia="Times New Roman" w:cs="Times New Roman"/>
          <w:szCs w:val="24"/>
        </w:rPr>
        <w:t>.</w:t>
      </w:r>
      <w:r>
        <w:rPr>
          <w:rFonts w:eastAsia="Times New Roman" w:cs="Times New Roman"/>
          <w:b/>
          <w:bCs/>
          <w:szCs w:val="24"/>
        </w:rPr>
        <w:t xml:space="preserve"> </w:t>
      </w:r>
      <w:r w:rsidRPr="000E2E7E">
        <w:rPr>
          <w:rFonts w:eastAsia="Times New Roman" w:cs="Times New Roman"/>
          <w:bCs/>
          <w:szCs w:val="24"/>
        </w:rPr>
        <w:t xml:space="preserve">Άννας – Μισέλ Ασημακοπούλου </w:t>
      </w:r>
      <w:r w:rsidRPr="000E2E7E">
        <w:rPr>
          <w:rFonts w:eastAsia="Times New Roman" w:cs="Times New Roman"/>
          <w:szCs w:val="24"/>
        </w:rPr>
        <w:t>προς τον Υπουργό</w:t>
      </w:r>
      <w:r>
        <w:rPr>
          <w:rFonts w:eastAsia="Times New Roman" w:cs="Times New Roman"/>
          <w:b/>
          <w:bCs/>
          <w:szCs w:val="24"/>
        </w:rPr>
        <w:t xml:space="preserve"> </w:t>
      </w:r>
      <w:r w:rsidRPr="000E2E7E">
        <w:rPr>
          <w:rFonts w:eastAsia="Times New Roman" w:cs="Times New Roman"/>
          <w:bCs/>
          <w:szCs w:val="24"/>
        </w:rPr>
        <w:t xml:space="preserve">Ψηφιακής Πολιτικής, Τηλεπικοινωνιών και Ενημέρωσης, </w:t>
      </w:r>
      <w:r w:rsidRPr="000E2E7E">
        <w:rPr>
          <w:rFonts w:eastAsia="Times New Roman" w:cs="Times New Roman"/>
          <w:szCs w:val="24"/>
        </w:rPr>
        <w:t>σχετικά με τον Ελληνικό Διαστημικό Οργανισμό.</w:t>
      </w:r>
    </w:p>
    <w:p w14:paraId="06BB23F6"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της κ. Ασημακοπούλου θα απαντήσει ο Υπουργός Ψηφιακής Πολιτικής, Τηλεπικοινωνιών και Ενημέρωσης κ. Νικόλαος Παππάς. </w:t>
      </w:r>
    </w:p>
    <w:p w14:paraId="06BB23F7"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Κυρία Ασημακοπούλου, έχετε τ</w:t>
      </w:r>
      <w:r>
        <w:rPr>
          <w:rFonts w:eastAsia="Times New Roman" w:cs="Times New Roman"/>
          <w:szCs w:val="24"/>
        </w:rPr>
        <w:t xml:space="preserve">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06BB23F8" w14:textId="77777777" w:rsidR="005918F5" w:rsidRDefault="00FD469F">
      <w:pPr>
        <w:spacing w:line="600" w:lineRule="auto"/>
        <w:ind w:firstLine="720"/>
        <w:jc w:val="both"/>
        <w:rPr>
          <w:rFonts w:eastAsia="Times New Roman" w:cs="Times New Roman"/>
          <w:szCs w:val="24"/>
        </w:rPr>
      </w:pPr>
      <w:r w:rsidRPr="000E2E7E">
        <w:rPr>
          <w:rFonts w:eastAsia="Times New Roman" w:cs="Times New Roman"/>
          <w:b/>
          <w:szCs w:val="24"/>
        </w:rPr>
        <w:t xml:space="preserve">ΑΝΝΑ – ΜΙΣΕΛ ΑΣΗΜΑΚΟΠΟΥΛΟΥ: </w:t>
      </w:r>
      <w:r w:rsidRPr="0017397F">
        <w:rPr>
          <w:rFonts w:eastAsia="Times New Roman" w:cs="Times New Roman"/>
          <w:szCs w:val="24"/>
        </w:rPr>
        <w:t>Ευχαριστώ</w:t>
      </w:r>
      <w:r>
        <w:rPr>
          <w:rFonts w:eastAsia="Times New Roman" w:cs="Times New Roman"/>
          <w:szCs w:val="24"/>
        </w:rPr>
        <w:t xml:space="preserve"> πολύ. </w:t>
      </w:r>
    </w:p>
    <w:p w14:paraId="06BB23F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πρόσφατα παραιτήθηκε, μετά από μόλις ένα μήνα στο τιμόνι της ελληνικής ΝΑΣΑ, ο διακεκριμένος εκπαιδευτικός και επιστήμονας ο κ. Σταμάτης </w:t>
      </w:r>
      <w:proofErr w:type="spellStart"/>
      <w:r>
        <w:rPr>
          <w:rFonts w:eastAsia="Times New Roman" w:cs="Times New Roman"/>
          <w:szCs w:val="24"/>
        </w:rPr>
        <w:t>Κριμιζής</w:t>
      </w:r>
      <w:proofErr w:type="spellEnd"/>
      <w:r>
        <w:rPr>
          <w:rFonts w:eastAsia="Times New Roman" w:cs="Times New Roman"/>
          <w:szCs w:val="24"/>
        </w:rPr>
        <w:t>. Έδω</w:t>
      </w:r>
      <w:r>
        <w:rPr>
          <w:rFonts w:eastAsia="Times New Roman" w:cs="Times New Roman"/>
          <w:szCs w:val="24"/>
        </w:rPr>
        <w:t>σε στη δημοσιότητα μία επιστολή παραίτησης, η οποία χαρακτηρίστηκε από εμάς κόλαφος για την προσπάθειά σας αυτή. Στην επιστολή λέει ότι πρακτικά με δικές σας αποφάσεις ακυρώσατε τον λόγο ύπαρξης του ΕΛΔΟ, καθιστώντας τον μία μη αξιόπιστη γραφειοκρατική δομ</w:t>
      </w:r>
      <w:r>
        <w:rPr>
          <w:rFonts w:eastAsia="Times New Roman" w:cs="Times New Roman"/>
          <w:szCs w:val="24"/>
        </w:rPr>
        <w:t>ή που θα μπορούσε να γίνει υποχείριο οποιουδήποτε πολιτικού προϊσταμένου, στη δική σας περίπτωση, εσάς. Κατηγόρησε τον κ. Μαγκλάρα, τον οποίο αποκαλεί «τσάρο του διαστήματος», ότι προσπάθησε να τον κάνει φερέφωνό του. Μίλησε για δράσεις χωρίς αξιολόγηση, χ</w:t>
      </w:r>
      <w:r>
        <w:rPr>
          <w:rFonts w:eastAsia="Times New Roman" w:cs="Times New Roman"/>
          <w:szCs w:val="24"/>
        </w:rPr>
        <w:t xml:space="preserve">ωρίς αξιοκρατία, μακριά από διεθνή πρότυπα και για προσωπικές ατζέντες. Και όσον αφορά στο πρόγραμμα που έχετε εξαγγείλει για τους </w:t>
      </w:r>
      <w:proofErr w:type="spellStart"/>
      <w:r>
        <w:rPr>
          <w:rFonts w:eastAsia="Times New Roman" w:cs="Times New Roman"/>
          <w:szCs w:val="24"/>
        </w:rPr>
        <w:t>μικροδορυφόρους</w:t>
      </w:r>
      <w:proofErr w:type="spellEnd"/>
      <w:r>
        <w:rPr>
          <w:rFonts w:eastAsia="Times New Roman" w:cs="Times New Roman"/>
          <w:szCs w:val="24"/>
        </w:rPr>
        <w:t>, άφησε αιχμές με τη χαρακτηριστική φράση που όλοι γνωρίζουμε «</w:t>
      </w:r>
      <w:r>
        <w:rPr>
          <w:rFonts w:eastAsia="Times New Roman" w:cs="Times New Roman"/>
          <w:szCs w:val="24"/>
          <w:lang w:val="en-US"/>
        </w:rPr>
        <w:t>follow</w:t>
      </w:r>
      <w:r w:rsidRPr="000E2E7E">
        <w:rPr>
          <w:rFonts w:eastAsia="Times New Roman" w:cs="Times New Roman"/>
          <w:szCs w:val="24"/>
        </w:rPr>
        <w:t xml:space="preserve"> </w:t>
      </w:r>
      <w:r>
        <w:rPr>
          <w:rFonts w:eastAsia="Times New Roman" w:cs="Times New Roman"/>
          <w:szCs w:val="24"/>
          <w:lang w:val="en-US"/>
        </w:rPr>
        <w:t>the</w:t>
      </w:r>
      <w:r w:rsidRPr="000E2E7E">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w:t>
      </w:r>
      <w:r w:rsidRPr="000E2E7E">
        <w:rPr>
          <w:rFonts w:eastAsia="Times New Roman" w:cs="Times New Roman"/>
          <w:szCs w:val="24"/>
        </w:rPr>
        <w:t>.</w:t>
      </w:r>
    </w:p>
    <w:p w14:paraId="06BB23FA"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Νομίζω ότι δεν θα διαπληκτισ</w:t>
      </w:r>
      <w:r>
        <w:rPr>
          <w:rFonts w:eastAsia="Times New Roman" w:cs="Times New Roman"/>
          <w:szCs w:val="24"/>
        </w:rPr>
        <w:t xml:space="preserve">τούμε για τα προσόντα του κ. </w:t>
      </w:r>
      <w:proofErr w:type="spellStart"/>
      <w:r>
        <w:rPr>
          <w:rFonts w:eastAsia="Times New Roman" w:cs="Times New Roman"/>
          <w:szCs w:val="24"/>
        </w:rPr>
        <w:t>Κριμιζή</w:t>
      </w:r>
      <w:proofErr w:type="spellEnd"/>
      <w:r>
        <w:rPr>
          <w:rFonts w:eastAsia="Times New Roman" w:cs="Times New Roman"/>
          <w:szCs w:val="24"/>
        </w:rPr>
        <w:t xml:space="preserve">. Είναι διακεκριμένος εκπαιδευτικός, με λαμπρή πορεία στις Ηνωμένες Πολιτείες, </w:t>
      </w:r>
      <w:r>
        <w:rPr>
          <w:rFonts w:eastAsia="Times New Roman" w:cs="Times New Roman"/>
          <w:szCs w:val="24"/>
        </w:rPr>
        <w:lastRenderedPageBreak/>
        <w:t>μέλος της Ακαδημίας Αθηνών, με πορεία σε θέματα διαστήματος και στη ΝΑΣΑ και διεθνώς. Πρωτοπόρος ερευνητής. Κι εσείς επιλέξατε να τον απαξιώσ</w:t>
      </w:r>
      <w:r>
        <w:rPr>
          <w:rFonts w:eastAsia="Times New Roman" w:cs="Times New Roman"/>
          <w:szCs w:val="24"/>
        </w:rPr>
        <w:t xml:space="preserve">ετε και τον λοιδορήσετε δημόσια για την παραίτησή του. Αναρωτηθήκατε πώς κατάλαβε τόσο γρήγορα ένας διακεκριμένος επιστήμων ότι ο ΕΛΔΟ δεν πρόκειται να υπηρετήσει τους σκοπούς του; </w:t>
      </w:r>
    </w:p>
    <w:p w14:paraId="06BB23FB"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Ο κ. Μαγκλάρας, ο οποίος είναι πολιτικός επιστήμων, είπε ότι ο διακεκριμέν</w:t>
      </w:r>
      <w:r>
        <w:rPr>
          <w:rFonts w:eastAsia="Times New Roman" w:cs="Times New Roman"/>
          <w:szCs w:val="24"/>
        </w:rPr>
        <w:t xml:space="preserve">ος επιστήμων αυτός δεν κατάλαβε την ουσία. </w:t>
      </w:r>
    </w:p>
    <w:p w14:paraId="06BB23F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Θα διαφωνήσω, κύριε Υπουργέ. Κατάλαβε την ουσία. Η ουσία ήταν να τον χρησιμοποιήσετε σαν επιστημονικό και πολιτικό άλλοθι για να φτιάξετε τον ΕΛΔΟ, ο οποίος ΕΛΔΟ πραγματική σας πρόθεση πάντα ήταν να γίνει ένα κομ</w:t>
      </w:r>
      <w:r>
        <w:rPr>
          <w:rFonts w:eastAsia="Times New Roman" w:cs="Times New Roman"/>
          <w:szCs w:val="24"/>
        </w:rPr>
        <w:t xml:space="preserve">ματικό </w:t>
      </w:r>
      <w:proofErr w:type="spellStart"/>
      <w:r>
        <w:rPr>
          <w:rFonts w:eastAsia="Times New Roman" w:cs="Times New Roman"/>
          <w:szCs w:val="24"/>
        </w:rPr>
        <w:t>παραμάγαζο</w:t>
      </w:r>
      <w:proofErr w:type="spellEnd"/>
      <w:r>
        <w:rPr>
          <w:rFonts w:eastAsia="Times New Roman" w:cs="Times New Roman"/>
          <w:szCs w:val="24"/>
        </w:rPr>
        <w:t xml:space="preserve"> προσλήψεως ημετέρων και ένας μηχανισμός αδιαφανούς διαχείρισης διαθέσιμων κονδυλίων, διεθνών, ευρωπαϊκών και ελληνικών. </w:t>
      </w:r>
    </w:p>
    <w:p w14:paraId="06BB23FD" w14:textId="77777777" w:rsidR="005918F5" w:rsidRDefault="00FD469F">
      <w:pPr>
        <w:spacing w:line="600" w:lineRule="auto"/>
        <w:ind w:firstLine="720"/>
        <w:jc w:val="both"/>
        <w:rPr>
          <w:rFonts w:eastAsia="Times New Roman"/>
          <w:szCs w:val="24"/>
        </w:rPr>
      </w:pPr>
      <w:r>
        <w:rPr>
          <w:rFonts w:eastAsia="Times New Roman"/>
          <w:szCs w:val="24"/>
        </w:rPr>
        <w:t xml:space="preserve">Ο δε επόμενος πρόεδρος, ο κ. </w:t>
      </w:r>
      <w:proofErr w:type="spellStart"/>
      <w:r>
        <w:rPr>
          <w:rFonts w:eastAsia="Times New Roman"/>
          <w:szCs w:val="24"/>
        </w:rPr>
        <w:t>Πρωτοπαππάς</w:t>
      </w:r>
      <w:proofErr w:type="spellEnd"/>
      <w:r>
        <w:rPr>
          <w:rFonts w:eastAsia="Times New Roman"/>
          <w:szCs w:val="24"/>
        </w:rPr>
        <w:t xml:space="preserve">, μάλλον βασιζόμενος στα θαύματα του Αγίου </w:t>
      </w:r>
      <w:proofErr w:type="spellStart"/>
      <w:r>
        <w:rPr>
          <w:rFonts w:eastAsia="Times New Roman"/>
          <w:szCs w:val="24"/>
        </w:rPr>
        <w:t>Πορφυρίου</w:t>
      </w:r>
      <w:proofErr w:type="spellEnd"/>
      <w:r>
        <w:rPr>
          <w:rFonts w:eastAsia="Times New Roman"/>
          <w:szCs w:val="24"/>
        </w:rPr>
        <w:t xml:space="preserve"> του </w:t>
      </w:r>
      <w:proofErr w:type="spellStart"/>
      <w:r>
        <w:rPr>
          <w:rFonts w:eastAsia="Times New Roman"/>
          <w:szCs w:val="24"/>
        </w:rPr>
        <w:t>Καυσοκαλυβίτη</w:t>
      </w:r>
      <w:proofErr w:type="spellEnd"/>
      <w:r>
        <w:rPr>
          <w:rFonts w:eastAsia="Times New Roman"/>
          <w:szCs w:val="24"/>
        </w:rPr>
        <w:t xml:space="preserve"> και μά</w:t>
      </w:r>
      <w:r>
        <w:rPr>
          <w:rFonts w:eastAsia="Times New Roman"/>
          <w:szCs w:val="24"/>
        </w:rPr>
        <w:t xml:space="preserve">λλον με βάση τις γραφικές αναρτήσεις στο </w:t>
      </w:r>
      <w:r>
        <w:rPr>
          <w:rFonts w:eastAsia="Times New Roman"/>
          <w:szCs w:val="24"/>
          <w:lang w:val="en-US"/>
        </w:rPr>
        <w:t>Facebook</w:t>
      </w:r>
      <w:r w:rsidRPr="009D093B">
        <w:rPr>
          <w:rFonts w:eastAsia="Times New Roman"/>
          <w:szCs w:val="24"/>
        </w:rPr>
        <w:t xml:space="preserve"> </w:t>
      </w:r>
      <w:r>
        <w:rPr>
          <w:rFonts w:eastAsia="Times New Roman"/>
          <w:szCs w:val="24"/>
        </w:rPr>
        <w:t xml:space="preserve">απαξιώνοντας κι αυτός με τη σειρά του τον κ. </w:t>
      </w:r>
      <w:proofErr w:type="spellStart"/>
      <w:r>
        <w:rPr>
          <w:rFonts w:eastAsia="Times New Roman"/>
          <w:szCs w:val="24"/>
        </w:rPr>
        <w:t>Κριμιζή</w:t>
      </w:r>
      <w:proofErr w:type="spellEnd"/>
      <w:r>
        <w:rPr>
          <w:rFonts w:eastAsia="Times New Roman"/>
          <w:szCs w:val="24"/>
        </w:rPr>
        <w:t xml:space="preserve">, ανέλαβε τώρα τα ηνία. </w:t>
      </w:r>
    </w:p>
    <w:p w14:paraId="06BB23FE" w14:textId="77777777" w:rsidR="005918F5" w:rsidRDefault="00FD469F">
      <w:pPr>
        <w:spacing w:line="600" w:lineRule="auto"/>
        <w:ind w:firstLine="720"/>
        <w:jc w:val="both"/>
        <w:rPr>
          <w:rFonts w:eastAsia="Times New Roman"/>
          <w:szCs w:val="24"/>
        </w:rPr>
      </w:pPr>
      <w:r>
        <w:rPr>
          <w:rFonts w:eastAsia="Times New Roman"/>
          <w:szCs w:val="24"/>
        </w:rPr>
        <w:t xml:space="preserve">Και σας ρωτώ. Πρώτον, τι έχετε να πείτε για όλα αυτά, κύριε Υπουργέ;  </w:t>
      </w:r>
    </w:p>
    <w:p w14:paraId="06BB23FF" w14:textId="77777777" w:rsidR="005918F5" w:rsidRDefault="00FD469F">
      <w:pPr>
        <w:spacing w:line="600" w:lineRule="auto"/>
        <w:ind w:firstLine="720"/>
        <w:jc w:val="both"/>
        <w:rPr>
          <w:rFonts w:eastAsia="Times New Roman"/>
          <w:szCs w:val="24"/>
        </w:rPr>
      </w:pPr>
      <w:r>
        <w:rPr>
          <w:rFonts w:eastAsia="Times New Roman"/>
          <w:szCs w:val="24"/>
        </w:rPr>
        <w:lastRenderedPageBreak/>
        <w:t>Δεύτερον, τι έχετε να πείτε για τη συγκεκριμένη τοποθέτηση</w:t>
      </w:r>
      <w:r>
        <w:rPr>
          <w:rFonts w:eastAsia="Times New Roman"/>
          <w:szCs w:val="24"/>
        </w:rPr>
        <w:t xml:space="preserve"> του νέου προέδρου, που έχει και κάποιον ρόλο στην «</w:t>
      </w:r>
      <w:r>
        <w:rPr>
          <w:rFonts w:eastAsia="Times New Roman"/>
          <w:szCs w:val="24"/>
          <w:lang w:val="en-US"/>
        </w:rPr>
        <w:t>HELLAS</w:t>
      </w:r>
      <w:r w:rsidRPr="004006C0">
        <w:rPr>
          <w:rFonts w:eastAsia="Times New Roman"/>
          <w:szCs w:val="24"/>
        </w:rPr>
        <w:t xml:space="preserve"> </w:t>
      </w:r>
      <w:r>
        <w:rPr>
          <w:rFonts w:eastAsia="Times New Roman"/>
          <w:szCs w:val="24"/>
          <w:lang w:val="en-US"/>
        </w:rPr>
        <w:t>SAT</w:t>
      </w:r>
      <w:r>
        <w:rPr>
          <w:rFonts w:eastAsia="Times New Roman"/>
          <w:szCs w:val="24"/>
        </w:rPr>
        <w:t>».</w:t>
      </w:r>
      <w:r w:rsidRPr="009D093B">
        <w:rPr>
          <w:rFonts w:eastAsia="Times New Roman"/>
          <w:szCs w:val="24"/>
        </w:rPr>
        <w:t xml:space="preserve"> </w:t>
      </w:r>
      <w:r>
        <w:rPr>
          <w:rFonts w:eastAsia="Times New Roman"/>
          <w:szCs w:val="24"/>
        </w:rPr>
        <w:t>Ποιος είναι ο επίσημος ρόλος του στην «</w:t>
      </w:r>
      <w:r>
        <w:rPr>
          <w:rFonts w:eastAsia="Times New Roman"/>
          <w:szCs w:val="24"/>
          <w:lang w:val="en-US"/>
        </w:rPr>
        <w:t>HELLAS</w:t>
      </w:r>
      <w:r w:rsidRPr="004006C0">
        <w:rPr>
          <w:rFonts w:eastAsia="Times New Roman"/>
          <w:szCs w:val="24"/>
        </w:rPr>
        <w:t xml:space="preserve"> </w:t>
      </w:r>
      <w:r>
        <w:rPr>
          <w:rFonts w:eastAsia="Times New Roman"/>
          <w:szCs w:val="24"/>
          <w:lang w:val="en-US"/>
        </w:rPr>
        <w:t>SAT</w:t>
      </w:r>
      <w:r>
        <w:rPr>
          <w:rFonts w:eastAsia="Times New Roman"/>
          <w:szCs w:val="24"/>
        </w:rPr>
        <w:t>»; Γιατί τοποθετήθηκε χωρίς διαγωνισμό; Ο επόμενος πρόεδρος θα τοποθετηθεί κι αυτός χωρίς διαγωνισμό; Το ρωτώ γιατί έχω ακούσει για συγκεκριμέ</w:t>
      </w:r>
      <w:r>
        <w:rPr>
          <w:rFonts w:eastAsia="Times New Roman"/>
          <w:szCs w:val="24"/>
        </w:rPr>
        <w:t xml:space="preserve">να σχέδια που έχετε ήδη για να τον αντικαταστήσετε. Και πώς όλα αυτά θα προχωρήσουν από εδώ και πέρα; </w:t>
      </w:r>
    </w:p>
    <w:p w14:paraId="06BB2400" w14:textId="77777777" w:rsidR="005918F5" w:rsidRDefault="00FD469F">
      <w:pPr>
        <w:spacing w:line="600" w:lineRule="auto"/>
        <w:ind w:firstLine="720"/>
        <w:jc w:val="both"/>
        <w:rPr>
          <w:rFonts w:eastAsia="Times New Roman"/>
          <w:szCs w:val="24"/>
        </w:rPr>
      </w:pPr>
      <w:r>
        <w:rPr>
          <w:rFonts w:eastAsia="Times New Roman"/>
          <w:szCs w:val="24"/>
        </w:rPr>
        <w:t xml:space="preserve">Και κλείνοντας, κι ευχαριστώ για την ανοχή σας, κύριε Πρόεδρε, -στο δεύτερο μέρος της δικής μου παρέμβασης θα αναλύσουμε την ουσία του τρόπου που πρέπει </w:t>
      </w:r>
      <w:r>
        <w:rPr>
          <w:rFonts w:eastAsia="Times New Roman"/>
          <w:szCs w:val="24"/>
        </w:rPr>
        <w:t>να λειτουργήσει ο ΕΛΔΟ- σας προτείνω</w:t>
      </w:r>
      <w:r w:rsidRPr="004006C0">
        <w:rPr>
          <w:rFonts w:eastAsia="Times New Roman"/>
          <w:szCs w:val="24"/>
        </w:rPr>
        <w:t>,</w:t>
      </w:r>
      <w:r>
        <w:rPr>
          <w:rFonts w:eastAsia="Times New Roman"/>
          <w:szCs w:val="24"/>
        </w:rPr>
        <w:t xml:space="preserve"> και παρακαλώ για την απάντησή σας για να μην διαπληκτιζόμαστε, αλλά για να δούμε το θέμα σε βάθος, να καλέσουμε τον κ. </w:t>
      </w:r>
      <w:proofErr w:type="spellStart"/>
      <w:r>
        <w:rPr>
          <w:rFonts w:eastAsia="Times New Roman"/>
          <w:szCs w:val="24"/>
        </w:rPr>
        <w:t>Κριμιζή</w:t>
      </w:r>
      <w:proofErr w:type="spellEnd"/>
      <w:r>
        <w:rPr>
          <w:rFonts w:eastAsia="Times New Roman"/>
          <w:szCs w:val="24"/>
        </w:rPr>
        <w:t xml:space="preserve"> και τον νέο πρόεδρο και διευθύνοντα σύμβουλο στην αρμόδια επιτροπή της Βουλής για να αναλύσ</w:t>
      </w:r>
      <w:r>
        <w:rPr>
          <w:rFonts w:eastAsia="Times New Roman"/>
          <w:szCs w:val="24"/>
        </w:rPr>
        <w:t xml:space="preserve">ουμε όλα αυτά τα θέματα, να έρθουν στο φως και να βγάλει ο κόσμος, αλλά και εμείς τα συμπεράσματά μας. </w:t>
      </w:r>
    </w:p>
    <w:p w14:paraId="06BB2401" w14:textId="77777777" w:rsidR="005918F5" w:rsidRDefault="00FD469F">
      <w:pPr>
        <w:spacing w:line="600" w:lineRule="auto"/>
        <w:ind w:firstLine="720"/>
        <w:jc w:val="both"/>
        <w:rPr>
          <w:rFonts w:eastAsia="Times New Roman"/>
          <w:szCs w:val="24"/>
        </w:rPr>
      </w:pPr>
      <w:r>
        <w:rPr>
          <w:rFonts w:eastAsia="Times New Roman"/>
          <w:szCs w:val="24"/>
        </w:rPr>
        <w:t xml:space="preserve">Ευχαριστώ. </w:t>
      </w:r>
    </w:p>
    <w:p w14:paraId="06BB2402" w14:textId="77777777" w:rsidR="005918F5" w:rsidRDefault="00FD469F">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πολύ την κ. Ασημακοπούλου. </w:t>
      </w:r>
    </w:p>
    <w:p w14:paraId="06BB2403" w14:textId="77777777" w:rsidR="005918F5" w:rsidRDefault="00FD469F">
      <w:pPr>
        <w:spacing w:line="600" w:lineRule="auto"/>
        <w:ind w:firstLine="720"/>
        <w:jc w:val="both"/>
        <w:rPr>
          <w:rFonts w:eastAsia="Times New Roman"/>
          <w:szCs w:val="24"/>
        </w:rPr>
      </w:pPr>
      <w:r>
        <w:rPr>
          <w:rFonts w:eastAsia="Times New Roman"/>
          <w:szCs w:val="24"/>
        </w:rPr>
        <w:t xml:space="preserve">Κύριε Υπουργέ, έχετε τρία λεπτά για την </w:t>
      </w:r>
      <w:proofErr w:type="spellStart"/>
      <w:r>
        <w:rPr>
          <w:rFonts w:eastAsia="Times New Roman"/>
          <w:szCs w:val="24"/>
        </w:rPr>
        <w:t>πρωτολογία</w:t>
      </w:r>
      <w:proofErr w:type="spellEnd"/>
      <w:r>
        <w:rPr>
          <w:rFonts w:eastAsia="Times New Roman"/>
          <w:szCs w:val="24"/>
        </w:rPr>
        <w:t xml:space="preserve"> σας</w:t>
      </w:r>
      <w:r w:rsidRPr="004006C0">
        <w:rPr>
          <w:rFonts w:eastAsia="Times New Roman"/>
          <w:szCs w:val="24"/>
        </w:rPr>
        <w:t>.</w:t>
      </w:r>
      <w:r>
        <w:rPr>
          <w:rFonts w:eastAsia="Times New Roman"/>
          <w:szCs w:val="24"/>
        </w:rPr>
        <w:t xml:space="preserve"> </w:t>
      </w:r>
    </w:p>
    <w:p w14:paraId="06BB2404" w14:textId="77777777" w:rsidR="005918F5" w:rsidRDefault="00FD469F">
      <w:pPr>
        <w:spacing w:line="600" w:lineRule="auto"/>
        <w:ind w:firstLine="720"/>
        <w:jc w:val="both"/>
        <w:rPr>
          <w:rFonts w:eastAsia="Times New Roman"/>
          <w:szCs w:val="24"/>
        </w:rPr>
      </w:pPr>
      <w:r>
        <w:rPr>
          <w:rFonts w:eastAsia="Times New Roman"/>
          <w:b/>
          <w:szCs w:val="24"/>
        </w:rPr>
        <w:lastRenderedPageBreak/>
        <w:t xml:space="preserve">ΝΙΚΟΛΑΟΣ ΠΑΠΠΑΣ (Υπουργός Ψηφιακής Πολιτικής, Τηλεπικοινωνιών και Ενημέρωσης): </w:t>
      </w:r>
      <w:r>
        <w:rPr>
          <w:rFonts w:eastAsia="Times New Roman"/>
          <w:szCs w:val="24"/>
        </w:rPr>
        <w:t>Ευχαριστώ, κύριε Πρόεδρε.</w:t>
      </w:r>
    </w:p>
    <w:p w14:paraId="06BB2405" w14:textId="77777777" w:rsidR="005918F5" w:rsidRDefault="00FD469F">
      <w:pPr>
        <w:spacing w:line="600" w:lineRule="auto"/>
        <w:ind w:firstLine="720"/>
        <w:jc w:val="both"/>
        <w:rPr>
          <w:rFonts w:eastAsia="Times New Roman"/>
          <w:szCs w:val="24"/>
        </w:rPr>
      </w:pPr>
      <w:r>
        <w:rPr>
          <w:rFonts w:eastAsia="Times New Roman"/>
          <w:szCs w:val="24"/>
        </w:rPr>
        <w:t>Κατ</w:t>
      </w:r>
      <w:r w:rsidRPr="004006C0">
        <w:rPr>
          <w:rFonts w:eastAsia="Times New Roman"/>
          <w:szCs w:val="24"/>
        </w:rPr>
        <w:t xml:space="preserve">’ </w:t>
      </w:r>
      <w:r>
        <w:rPr>
          <w:rFonts w:eastAsia="Times New Roman"/>
          <w:szCs w:val="24"/>
        </w:rPr>
        <w:t>αρχάς, θέλω να δηλώσω ότι είμαι πάρα πολύ χαρούμενος, διότι αυτήν τη στιγμή συζητάμε για το ποια πρέπει να είναι η ουσία της διαστημικής πολιτικής</w:t>
      </w:r>
      <w:r>
        <w:rPr>
          <w:rFonts w:eastAsia="Times New Roman"/>
          <w:szCs w:val="24"/>
        </w:rPr>
        <w:t xml:space="preserve"> της χώρας και το ποια πρόσωπα και υπό ποιους όρους πρέπει να την υπηρετήσουν. </w:t>
      </w:r>
    </w:p>
    <w:p w14:paraId="06BB2406" w14:textId="77777777" w:rsidR="005918F5" w:rsidRDefault="00FD469F">
      <w:pPr>
        <w:spacing w:line="600" w:lineRule="auto"/>
        <w:ind w:firstLine="720"/>
        <w:jc w:val="both"/>
        <w:rPr>
          <w:rFonts w:eastAsia="Times New Roman"/>
          <w:szCs w:val="24"/>
        </w:rPr>
      </w:pPr>
      <w:r>
        <w:rPr>
          <w:rFonts w:eastAsia="Times New Roman"/>
          <w:szCs w:val="24"/>
        </w:rPr>
        <w:t xml:space="preserve">Θέλω να ξεκινήσω λέγοντας ότι ο κ. </w:t>
      </w:r>
      <w:proofErr w:type="spellStart"/>
      <w:r>
        <w:rPr>
          <w:rFonts w:eastAsia="Times New Roman"/>
          <w:szCs w:val="24"/>
        </w:rPr>
        <w:t>Κριμιζής</w:t>
      </w:r>
      <w:proofErr w:type="spellEnd"/>
      <w:r>
        <w:rPr>
          <w:rFonts w:eastAsia="Times New Roman"/>
          <w:szCs w:val="24"/>
        </w:rPr>
        <w:t xml:space="preserve">, προφανώς, έχει ένα αξιοσέβαστο επιστημονικό έργο και, ακριβώς επειδή είναι έτσι, συμμετείχε ενεργά στον σχεδιασμό της πολιτική και </w:t>
      </w:r>
      <w:r>
        <w:rPr>
          <w:rFonts w:eastAsia="Times New Roman"/>
          <w:szCs w:val="24"/>
        </w:rPr>
        <w:t>της συγκρότησης του Ελληνικού Διαστημικού Οργανισμού. Είχε πάρα πολύ καλές ιδέες για το οργανόγραμμα, τις οποίες και σε μεγάλο βαθμό υιοθετήσαμε και, δυστυχώς, μετά από δύο συνεδριάσεις διαπίστωσε ότι είναι απογοητευμένος και θέλησε να μην προχωρήσει.</w:t>
      </w:r>
    </w:p>
    <w:p w14:paraId="06BB2407" w14:textId="77777777" w:rsidR="005918F5" w:rsidRDefault="00FD469F">
      <w:pPr>
        <w:spacing w:line="600" w:lineRule="auto"/>
        <w:ind w:firstLine="720"/>
        <w:jc w:val="both"/>
        <w:rPr>
          <w:rFonts w:eastAsia="Times New Roman"/>
          <w:szCs w:val="24"/>
        </w:rPr>
      </w:pPr>
      <w:r>
        <w:rPr>
          <w:rFonts w:eastAsia="Times New Roman"/>
          <w:szCs w:val="24"/>
        </w:rPr>
        <w:t>Επιτ</w:t>
      </w:r>
      <w:r>
        <w:rPr>
          <w:rFonts w:eastAsia="Times New Roman"/>
          <w:szCs w:val="24"/>
        </w:rPr>
        <w:t xml:space="preserve">ρέψτε μου να σας πω το εξής: Πρώτον, σε </w:t>
      </w:r>
      <w:proofErr w:type="spellStart"/>
      <w:r>
        <w:rPr>
          <w:rFonts w:eastAsia="Times New Roman"/>
          <w:szCs w:val="24"/>
        </w:rPr>
        <w:t>καμμία</w:t>
      </w:r>
      <w:proofErr w:type="spellEnd"/>
      <w:r>
        <w:rPr>
          <w:rFonts w:eastAsia="Times New Roman"/>
          <w:szCs w:val="24"/>
        </w:rPr>
        <w:t xml:space="preserve"> χώρα δεν αποχωρεί η δημοκρατικά οργανωμένη πολιτεία από την υποχρέωσή της να σχεδιάζει τη διαστημική πολιτική. Και στη ΝΑΣΑ, στην οποία κάποιοι έχουν υπηρετήσει κιόλας, στις Ηνωμένες Πολιτείες Αμερικής, υπάρχε</w:t>
      </w:r>
      <w:r>
        <w:rPr>
          <w:rFonts w:eastAsia="Times New Roman"/>
          <w:szCs w:val="24"/>
        </w:rPr>
        <w:t xml:space="preserve">ι το αντίστοιχο συμβούλιο διαστημικής πολιτικής. Είναι το διυπουργικό όργανο στο οποίο ακριβώς σχεδιάζονται οι προτεραιότητες της πολιτείας. </w:t>
      </w:r>
    </w:p>
    <w:p w14:paraId="06BB2408" w14:textId="77777777" w:rsidR="005918F5" w:rsidRDefault="00FD469F">
      <w:pPr>
        <w:spacing w:line="600" w:lineRule="auto"/>
        <w:ind w:firstLine="720"/>
        <w:jc w:val="both"/>
        <w:rPr>
          <w:rFonts w:eastAsia="Times New Roman"/>
          <w:szCs w:val="24"/>
        </w:rPr>
      </w:pPr>
      <w:r>
        <w:rPr>
          <w:rFonts w:eastAsia="Times New Roman"/>
          <w:szCs w:val="24"/>
        </w:rPr>
        <w:lastRenderedPageBreak/>
        <w:t>Όσον αφορά τα περί αξιοκρατίας, τα οποία κι εσείς, δυστυχώς, αναφέρατε, θα πω ότι λυπάμαι πάρα πολύ. Οι άνθρωποι ο</w:t>
      </w:r>
      <w:r>
        <w:rPr>
          <w:rFonts w:eastAsia="Times New Roman"/>
          <w:szCs w:val="24"/>
        </w:rPr>
        <w:t xml:space="preserve">ι οποίοι στελεχώνουν τον Διαστημικό Οργανισμό είναι άνθρωποι εγνωσμένου κύρους στον χώρο τους και δεν χρειάζονται ούτε από τον Παππά, ούτε από την Ασημακοπούλου, ούτε από τον Τσίπρα, ούτε από τον Μητσοτάκη, ούτε από τον </w:t>
      </w:r>
      <w:proofErr w:type="spellStart"/>
      <w:r>
        <w:rPr>
          <w:rFonts w:eastAsia="Times New Roman"/>
          <w:szCs w:val="24"/>
        </w:rPr>
        <w:t>Κριμιζή</w:t>
      </w:r>
      <w:proofErr w:type="spellEnd"/>
      <w:r>
        <w:rPr>
          <w:rFonts w:eastAsia="Times New Roman"/>
          <w:szCs w:val="24"/>
        </w:rPr>
        <w:t xml:space="preserve"> να πάρουν έγκριση για να πορ</w:t>
      </w:r>
      <w:r>
        <w:rPr>
          <w:rFonts w:eastAsia="Times New Roman"/>
          <w:szCs w:val="24"/>
        </w:rPr>
        <w:t xml:space="preserve">ευτούν. </w:t>
      </w:r>
    </w:p>
    <w:p w14:paraId="06BB2409" w14:textId="77777777" w:rsidR="005918F5" w:rsidRDefault="00FD469F">
      <w:pPr>
        <w:spacing w:line="600" w:lineRule="auto"/>
        <w:ind w:firstLine="720"/>
        <w:jc w:val="both"/>
        <w:rPr>
          <w:rFonts w:eastAsia="Times New Roman"/>
          <w:szCs w:val="24"/>
        </w:rPr>
      </w:pPr>
      <w:r>
        <w:rPr>
          <w:rFonts w:eastAsia="Times New Roman"/>
          <w:szCs w:val="24"/>
        </w:rPr>
        <w:t xml:space="preserve">Θα σας πω ένα παράδειγμα, γιατί αναφέρατε το πρόγραμμα των </w:t>
      </w:r>
      <w:proofErr w:type="spellStart"/>
      <w:r>
        <w:rPr>
          <w:rFonts w:eastAsia="Times New Roman"/>
          <w:szCs w:val="24"/>
        </w:rPr>
        <w:t>μικροδορυφόρων</w:t>
      </w:r>
      <w:proofErr w:type="spellEnd"/>
      <w:r>
        <w:rPr>
          <w:rFonts w:eastAsia="Times New Roman"/>
          <w:szCs w:val="24"/>
        </w:rPr>
        <w:t xml:space="preserve">. Το πρόγραμμα των </w:t>
      </w:r>
      <w:proofErr w:type="spellStart"/>
      <w:r>
        <w:rPr>
          <w:rFonts w:eastAsia="Times New Roman"/>
          <w:szCs w:val="24"/>
        </w:rPr>
        <w:t>μικροδορυφόρων</w:t>
      </w:r>
      <w:proofErr w:type="spellEnd"/>
      <w:r>
        <w:rPr>
          <w:rFonts w:eastAsia="Times New Roman"/>
          <w:szCs w:val="24"/>
        </w:rPr>
        <w:t xml:space="preserve"> αφορά τέσσερα ελληνικά πανεπιστήμια. Η μομφή περί αξιοκρατίας απευθύνεται στους ανθρώπους που θα το υπηρετήσουν; Απευθύνεται στους καθηγητές</w:t>
      </w:r>
      <w:r>
        <w:rPr>
          <w:rFonts w:eastAsia="Times New Roman"/>
          <w:szCs w:val="24"/>
        </w:rPr>
        <w:t xml:space="preserve"> και στους ερευνητές των ελληνικών πανεπιστημίων οι οποίοι ανέπτυσσαν πρόγραμμα </w:t>
      </w:r>
      <w:proofErr w:type="spellStart"/>
      <w:r>
        <w:rPr>
          <w:rFonts w:eastAsia="Times New Roman"/>
          <w:szCs w:val="24"/>
        </w:rPr>
        <w:t>μικροδορυφόρων</w:t>
      </w:r>
      <w:proofErr w:type="spellEnd"/>
      <w:r>
        <w:rPr>
          <w:rFonts w:eastAsia="Times New Roman"/>
          <w:szCs w:val="24"/>
        </w:rPr>
        <w:t xml:space="preserve">, αλλά για τις ανάγκες άλλων χωρών; </w:t>
      </w:r>
    </w:p>
    <w:p w14:paraId="06BB240A" w14:textId="77777777" w:rsidR="005918F5" w:rsidRDefault="00FD469F">
      <w:pPr>
        <w:spacing w:line="600" w:lineRule="auto"/>
        <w:ind w:firstLine="720"/>
        <w:jc w:val="both"/>
        <w:rPr>
          <w:rFonts w:eastAsia="Times New Roman"/>
          <w:szCs w:val="24"/>
        </w:rPr>
      </w:pPr>
      <w:r>
        <w:rPr>
          <w:rFonts w:eastAsia="Times New Roman"/>
          <w:szCs w:val="24"/>
        </w:rPr>
        <w:t>Έ</w:t>
      </w:r>
      <w:r>
        <w:rPr>
          <w:rFonts w:eastAsia="Times New Roman"/>
          <w:szCs w:val="24"/>
        </w:rPr>
        <w:t xml:space="preserve">ρχεστε τώρα να μας πείτε -και το είπατε στην ίδια τοποθέτηση και μου κάνει εντύπωση- ότι και κάνουμε κομματική πολιτική και </w:t>
      </w:r>
      <w:r>
        <w:rPr>
          <w:rFonts w:eastAsia="Times New Roman"/>
          <w:szCs w:val="24"/>
        </w:rPr>
        <w:t xml:space="preserve">διορίζουμε ημετέρους και μας εξαπολύετε και κριτική διότι είναι θρήσκος ο νέος Πρόεδρος του Διαστημικού Οργανισμού. Δεν ξέρω αν μπορούν να γίνονται και τα δύο. </w:t>
      </w:r>
    </w:p>
    <w:p w14:paraId="06BB240B" w14:textId="77777777" w:rsidR="005918F5" w:rsidRDefault="00FD469F">
      <w:pPr>
        <w:spacing w:line="600" w:lineRule="auto"/>
        <w:ind w:firstLine="720"/>
        <w:jc w:val="both"/>
        <w:rPr>
          <w:rFonts w:eastAsia="Times New Roman"/>
          <w:szCs w:val="24"/>
        </w:rPr>
      </w:pPr>
      <w:r>
        <w:rPr>
          <w:rFonts w:eastAsia="Times New Roman"/>
          <w:szCs w:val="24"/>
        </w:rPr>
        <w:t>Επιφυλάσσομαι να απαντήσω και στα υπόλοιπα. Θα πω μόνο, για να καταγραφεί από την πρώτη μου τοπ</w:t>
      </w:r>
      <w:r>
        <w:rPr>
          <w:rFonts w:eastAsia="Times New Roman"/>
          <w:szCs w:val="24"/>
        </w:rPr>
        <w:t xml:space="preserve">οθέτηση, ότι τα περί διαχείρισης χρημάτων είναι όχι αβάσιμα, αλλά νομίζω ότι απλώς ειπώθηκαν για να δημιουργήσουν εντυπώσεις. Ο Διαστημικός Οργανισμός δεν έχει ακόμα ΑΦΜ. Θα έπρεπε το </w:t>
      </w:r>
      <w:r>
        <w:rPr>
          <w:rFonts w:eastAsia="Times New Roman"/>
          <w:szCs w:val="24"/>
        </w:rPr>
        <w:lastRenderedPageBreak/>
        <w:t xml:space="preserve">πρώτο του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να τρέξει και να ολοκληρώσει τις διαδικασ</w:t>
      </w:r>
      <w:r>
        <w:rPr>
          <w:rFonts w:eastAsia="Times New Roman"/>
          <w:szCs w:val="24"/>
        </w:rPr>
        <w:t>ίες πάρα πολύ γρήγορα. Δεν συνέβη αυτό. Ακριβώς, όμως, επειδή δεν έχει ΑΦΜ, ούτε έχει εισπράξει ούτε έχει διαχειριστεί ένα ευρώ.</w:t>
      </w:r>
    </w:p>
    <w:p w14:paraId="06BB240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Άρα νομίζω ότι η προσπάθεια δημιουργίας εντυπώσεων στην προκειμένη περίπτωση, πέφτει στο κενό και πέφτει με εκκωφαντικό θόρυβο.</w:t>
      </w:r>
    </w:p>
    <w:p w14:paraId="06BB240D"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BB240E" w14:textId="77777777" w:rsidR="005918F5" w:rsidRDefault="00FD469F">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Ευχαριστώ πολύ, κύριε Υπουργέ.</w:t>
      </w:r>
    </w:p>
    <w:p w14:paraId="06BB240F" w14:textId="77777777" w:rsidR="005918F5" w:rsidRDefault="00FD469F">
      <w:pPr>
        <w:spacing w:line="600" w:lineRule="auto"/>
        <w:ind w:firstLine="720"/>
        <w:jc w:val="both"/>
        <w:rPr>
          <w:rFonts w:eastAsia="Times New Roman" w:cs="Times New Roman"/>
          <w:szCs w:val="24"/>
        </w:rPr>
      </w:pPr>
      <w:r>
        <w:rPr>
          <w:rFonts w:eastAsia="Times New Roman"/>
          <w:bCs/>
          <w:szCs w:val="24"/>
        </w:rPr>
        <w:t>Τον λόγο έχει η κ. Ασημακοπούλου για τη δευτερολογία της.</w:t>
      </w:r>
    </w:p>
    <w:p w14:paraId="06BB2410"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w:t>
      </w:r>
      <w:r w:rsidRPr="0091627D">
        <w:rPr>
          <w:rFonts w:eastAsia="Times New Roman" w:cs="Times New Roman"/>
          <w:b/>
          <w:szCs w:val="24"/>
        </w:rPr>
        <w:t xml:space="preserve">ΑΣΗΜΑΚΟΠΟΥΛΟΥ: </w:t>
      </w:r>
      <w:r>
        <w:rPr>
          <w:rFonts w:eastAsia="Times New Roman" w:cs="Times New Roman"/>
          <w:szCs w:val="24"/>
        </w:rPr>
        <w:t>Ευχαριστώ, κύριε Πρόεδρε.</w:t>
      </w:r>
    </w:p>
    <w:p w14:paraId="06BB2411"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Δομώ τη δεύτερή μου παρέμβαση με βάση τη δική σας, κύ</w:t>
      </w:r>
      <w:r>
        <w:rPr>
          <w:rFonts w:eastAsia="Times New Roman" w:cs="Times New Roman"/>
          <w:szCs w:val="24"/>
        </w:rPr>
        <w:t>ριε Υπουργέ. Ξεκινώ με τα σχόλιά σας για το οργανόγραμμα και τη διεθνή εμπειρία στις Ηνωμένες Πολιτείες, για να καταλάβει ο κόσμος τι έχετε φτιάξει εδώ.</w:t>
      </w:r>
    </w:p>
    <w:p w14:paraId="06BB2412"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Έχετε φτιάξει, λοιπόν, με βάση τον νόμο σας μία δομή που είναι ο ΕΛΔΟ, ενώ όλα τα θέματα του διαστήματο</w:t>
      </w:r>
      <w:r>
        <w:rPr>
          <w:rFonts w:eastAsia="Times New Roman" w:cs="Times New Roman"/>
          <w:szCs w:val="24"/>
        </w:rPr>
        <w:t xml:space="preserve">ς πριν τα διαχειριζόταν η Γενική Γραμματεία Έρευνας και Τεχνολογίας. Δεν σας άρεσε που τα διαχειριζόταν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ραμματεία. Το πήρατε στο Υπουργείο σας και φτιάξατε με τον νόμο σας, τον ν.4508/2017, τον ΕΛΔΟ.</w:t>
      </w:r>
    </w:p>
    <w:p w14:paraId="06BB2413"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 xml:space="preserve">Ο ΕΛΔΟ υποτίθεται ότι διαχειρίζεται τη διαστημική πολιτική και επίσης μας εκπροσωπεί σε ευρωπαϊκούς και διεθνείς οργανισμούς. Αυτό θα έπρεπε να κάνει ο κ. </w:t>
      </w:r>
      <w:proofErr w:type="spellStart"/>
      <w:r>
        <w:rPr>
          <w:rFonts w:eastAsia="Times New Roman" w:cs="Times New Roman"/>
          <w:szCs w:val="24"/>
        </w:rPr>
        <w:t>Κριμιζής</w:t>
      </w:r>
      <w:proofErr w:type="spellEnd"/>
      <w:r>
        <w:rPr>
          <w:rFonts w:eastAsia="Times New Roman" w:cs="Times New Roman"/>
          <w:szCs w:val="24"/>
        </w:rPr>
        <w:t xml:space="preserve"> στον ΕΛΔΟ. Σε ένα κεφάλαιο του νόμου σας –σας το είπαμε- βάλατε ότι τις συνδρομές αλλά και τ</w:t>
      </w:r>
      <w:r>
        <w:rPr>
          <w:rFonts w:eastAsia="Times New Roman" w:cs="Times New Roman"/>
          <w:szCs w:val="24"/>
        </w:rPr>
        <w:t xml:space="preserve">α προγράμματα αυτά τα διαχειρίζεστε εσείς στο Υπουργείο σας. Κατόπιν τούτου, φτιάξατε και το </w:t>
      </w:r>
      <w:r>
        <w:rPr>
          <w:rFonts w:eastAsia="Times New Roman" w:cs="Times New Roman"/>
          <w:szCs w:val="24"/>
        </w:rPr>
        <w:t>σ</w:t>
      </w:r>
      <w:r>
        <w:rPr>
          <w:rFonts w:eastAsia="Times New Roman" w:cs="Times New Roman"/>
          <w:szCs w:val="24"/>
        </w:rPr>
        <w:t>υμβούλιο στο οποίο αναφέρεστε. Ναι, υπάρχει αλλού στον κόσμο. Και μετά απ’ όλα αυτά, κύριε Υπουργέ, ήρθατε με μ</w:t>
      </w:r>
      <w:r>
        <w:rPr>
          <w:rFonts w:eastAsia="Times New Roman" w:cs="Times New Roman"/>
          <w:szCs w:val="24"/>
        </w:rPr>
        <w:t>ί</w:t>
      </w:r>
      <w:r>
        <w:rPr>
          <w:rFonts w:eastAsia="Times New Roman" w:cs="Times New Roman"/>
          <w:szCs w:val="24"/>
        </w:rPr>
        <w:t>α δική σας υπουργική απόφαση, την 3095/2018, και σ</w:t>
      </w:r>
      <w:r>
        <w:rPr>
          <w:rFonts w:eastAsia="Times New Roman" w:cs="Times New Roman"/>
          <w:szCs w:val="24"/>
        </w:rPr>
        <w:t xml:space="preserve">υγκροτήσατε και μία επιτροπή επεξεργασίας και αξιολόγησης θεμάτων της συμμετοχής μας στον Ευρωπαϊκό Οργανισμό όπου υπεύθυνος είναι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κ. Μαγκλάρας.</w:t>
      </w:r>
    </w:p>
    <w:p w14:paraId="06BB2414"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Έχουμε, λοιπόν, μία παλιά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ραμματεία, ένα Υπουργείο, έναν </w:t>
      </w:r>
      <w:r>
        <w:rPr>
          <w:rFonts w:eastAsia="Times New Roman" w:cs="Times New Roman"/>
          <w:szCs w:val="24"/>
        </w:rPr>
        <w:t>ο</w:t>
      </w:r>
      <w:r>
        <w:rPr>
          <w:rFonts w:eastAsia="Times New Roman" w:cs="Times New Roman"/>
          <w:szCs w:val="24"/>
        </w:rPr>
        <w:t xml:space="preserve">ργανισμό, ένα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 xml:space="preserve">και μία </w:t>
      </w:r>
      <w:r>
        <w:rPr>
          <w:rFonts w:eastAsia="Times New Roman" w:cs="Times New Roman"/>
          <w:szCs w:val="24"/>
        </w:rPr>
        <w:t>ε</w:t>
      </w:r>
      <w:r>
        <w:rPr>
          <w:rFonts w:eastAsia="Times New Roman" w:cs="Times New Roman"/>
          <w:szCs w:val="24"/>
        </w:rPr>
        <w:t>πιτροπή που κάνουν το ίδιο πράγμα. Όλα, όμως, κατά περίεργο τρόπο καταλήγουν σε εσάς, κύριε Υπουργέ. Αυτή ήταν από την αρχή η κριτική μας και αυτή εξακολουθεί να είναι.</w:t>
      </w:r>
    </w:p>
    <w:p w14:paraId="06BB2415"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Πάω στο δεύτερο κομμάτι, στο πρόγραμμα των </w:t>
      </w:r>
      <w:proofErr w:type="spellStart"/>
      <w:r>
        <w:rPr>
          <w:rFonts w:eastAsia="Times New Roman" w:cs="Times New Roman"/>
          <w:szCs w:val="24"/>
        </w:rPr>
        <w:t>μικροδορυφόρων</w:t>
      </w:r>
      <w:proofErr w:type="spellEnd"/>
      <w:r>
        <w:rPr>
          <w:rFonts w:eastAsia="Times New Roman" w:cs="Times New Roman"/>
          <w:szCs w:val="24"/>
        </w:rPr>
        <w:t>. Το λέω ευθαρσώς. Εί</w:t>
      </w:r>
      <w:r>
        <w:rPr>
          <w:rFonts w:eastAsia="Times New Roman" w:cs="Times New Roman"/>
          <w:szCs w:val="24"/>
        </w:rPr>
        <w:t xml:space="preserve">ναι πάρα πολύ καλή ιδέα το πρόγραμμα των </w:t>
      </w:r>
      <w:proofErr w:type="spellStart"/>
      <w:r>
        <w:rPr>
          <w:rFonts w:eastAsia="Times New Roman" w:cs="Times New Roman"/>
          <w:szCs w:val="24"/>
        </w:rPr>
        <w:t>μικροδορυφόρων</w:t>
      </w:r>
      <w:proofErr w:type="spellEnd"/>
      <w:r>
        <w:rPr>
          <w:rFonts w:eastAsia="Times New Roman" w:cs="Times New Roman"/>
          <w:szCs w:val="24"/>
        </w:rPr>
        <w:t xml:space="preserve">. Δεύτερον, δεν τα έχουμε με τα πανεπιστήμια. Τρίτον, μίλησα και με τον κ. </w:t>
      </w:r>
      <w:proofErr w:type="spellStart"/>
      <w:r>
        <w:rPr>
          <w:rFonts w:eastAsia="Times New Roman" w:cs="Times New Roman"/>
          <w:szCs w:val="24"/>
        </w:rPr>
        <w:t>Μακιό</w:t>
      </w:r>
      <w:proofErr w:type="spellEnd"/>
      <w:r>
        <w:rPr>
          <w:rFonts w:eastAsia="Times New Roman" w:cs="Times New Roman"/>
          <w:szCs w:val="24"/>
        </w:rPr>
        <w:t xml:space="preserve"> και με τον κ. </w:t>
      </w:r>
      <w:proofErr w:type="spellStart"/>
      <w:r>
        <w:rPr>
          <w:rFonts w:eastAsia="Times New Roman" w:cs="Times New Roman"/>
          <w:szCs w:val="24"/>
        </w:rPr>
        <w:t>Σάντσεζ</w:t>
      </w:r>
      <w:proofErr w:type="spellEnd"/>
      <w:r w:rsidRPr="00C74AA6">
        <w:rPr>
          <w:rFonts w:eastAsia="Times New Roman" w:cs="Times New Roman"/>
          <w:szCs w:val="24"/>
        </w:rPr>
        <w:t>,</w:t>
      </w:r>
      <w:r>
        <w:rPr>
          <w:rFonts w:eastAsia="Times New Roman" w:cs="Times New Roman"/>
          <w:szCs w:val="24"/>
        </w:rPr>
        <w:t xml:space="preserve"> τους οποίους γνωρίζω πάρα πολλά χρόνια</w:t>
      </w:r>
      <w:r w:rsidRPr="00C74AA6">
        <w:rPr>
          <w:rFonts w:eastAsia="Times New Roman" w:cs="Times New Roman"/>
          <w:szCs w:val="24"/>
        </w:rPr>
        <w:t>,</w:t>
      </w:r>
      <w:r>
        <w:rPr>
          <w:rFonts w:eastAsia="Times New Roman" w:cs="Times New Roman"/>
          <w:szCs w:val="24"/>
        </w:rPr>
        <w:t xml:space="preserve"> στο </w:t>
      </w:r>
      <w:proofErr w:type="spellStart"/>
      <w:r>
        <w:rPr>
          <w:rFonts w:eastAsia="Times New Roman" w:cs="Times New Roman"/>
          <w:szCs w:val="24"/>
          <w:lang w:val="en-US"/>
        </w:rPr>
        <w:t>si</w:t>
      </w:r>
      <w:proofErr w:type="spellEnd"/>
      <w:r>
        <w:rPr>
          <w:rFonts w:eastAsia="Times New Roman" w:cs="Times New Roman"/>
          <w:szCs w:val="24"/>
        </w:rPr>
        <w:t>-</w:t>
      </w:r>
      <w:r>
        <w:rPr>
          <w:rFonts w:eastAsia="Times New Roman" w:cs="Times New Roman"/>
          <w:szCs w:val="24"/>
          <w:lang w:val="en-US"/>
        </w:rPr>
        <w:t>Cluster</w:t>
      </w:r>
      <w:r>
        <w:rPr>
          <w:rFonts w:eastAsia="Times New Roman" w:cs="Times New Roman"/>
          <w:szCs w:val="24"/>
        </w:rPr>
        <w:t>. Είναι εξαιρετική ιδέα. Δεν τα έχουμε με α</w:t>
      </w:r>
      <w:r>
        <w:rPr>
          <w:rFonts w:eastAsia="Times New Roman" w:cs="Times New Roman"/>
          <w:szCs w:val="24"/>
        </w:rPr>
        <w:t xml:space="preserve">υτούς, κύριε Υπουργέ. Τα έχουμε με εσάς και με τον κ. Μαγκλάρα. Γιατί προσπαθείτε να </w:t>
      </w:r>
      <w:r>
        <w:rPr>
          <w:rFonts w:eastAsia="Times New Roman" w:cs="Times New Roman"/>
          <w:szCs w:val="24"/>
        </w:rPr>
        <w:lastRenderedPageBreak/>
        <w:t xml:space="preserve">διαχειριστείτε εσείς τα κονδύλια χωρίς καμία στρατηγική και κανέναν σχεδιασμό. </w:t>
      </w:r>
    </w:p>
    <w:p w14:paraId="06BB2416"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έχω δύο ερωτήσεις να σας κάνω: Από πού θα χρηματοδοτηθούν αυτά; Έχετε πει από το ΕΣΠΑ. </w:t>
      </w:r>
      <w:r>
        <w:rPr>
          <w:rFonts w:eastAsia="Times New Roman" w:cs="Times New Roman"/>
          <w:szCs w:val="24"/>
        </w:rPr>
        <w:t>Δεν υπάρχει, όμως, αυτή τη στιγμή τεχνικό δελτίο. Δεν έχουν ενταχθεί ουσιαστικά στο ΕΣΠΑ. Έχετε κάνει μ</w:t>
      </w:r>
      <w:r>
        <w:rPr>
          <w:rFonts w:eastAsia="Times New Roman" w:cs="Times New Roman"/>
          <w:szCs w:val="24"/>
        </w:rPr>
        <w:t>ί</w:t>
      </w:r>
      <w:r>
        <w:rPr>
          <w:rFonts w:eastAsia="Times New Roman" w:cs="Times New Roman"/>
          <w:szCs w:val="24"/>
        </w:rPr>
        <w:t xml:space="preserve">α εξαγγελία. </w:t>
      </w:r>
      <w:r>
        <w:rPr>
          <w:rFonts w:eastAsia="Times New Roman" w:cs="Times New Roman"/>
          <w:szCs w:val="24"/>
        </w:rPr>
        <w:t>Μ</w:t>
      </w:r>
      <w:r>
        <w:rPr>
          <w:rFonts w:eastAsia="Times New Roman" w:cs="Times New Roman"/>
          <w:szCs w:val="24"/>
        </w:rPr>
        <w:t xml:space="preserve">αθαίνω –και διαψεύστε με, αν θέλετε, αλλά προσεκτικά- ότι υπάρχει ένα εσωτερικό έγγραφο με το οποίο ο </w:t>
      </w:r>
      <w:r>
        <w:rPr>
          <w:rFonts w:eastAsia="Times New Roman" w:cs="Times New Roman"/>
          <w:szCs w:val="24"/>
        </w:rPr>
        <w:t>γ</w:t>
      </w:r>
      <w:r>
        <w:rPr>
          <w:rFonts w:eastAsia="Times New Roman" w:cs="Times New Roman"/>
          <w:szCs w:val="24"/>
        </w:rPr>
        <w:t xml:space="preserve">ραμματέας σας ζητάει να δεσμευτούν </w:t>
      </w:r>
      <w:r>
        <w:rPr>
          <w:rFonts w:eastAsia="Times New Roman" w:cs="Times New Roman"/>
          <w:szCs w:val="24"/>
        </w:rPr>
        <w:t>αντίστοιχα ισόποσα κονδύλια για το πρώτο κομμάτι από το Πρόγραμμα Δημοσίων Επενδύσεων. Γιατί ζητάτε κρατικά λεφτά, εάν έχετε –όπως εσείς εξαγγείλατε δημόσια- εξασφαλίσει τα κοινοτικά χρήματα από το ΕΣΠΑ; Αυτή την απάντηση θέλω.</w:t>
      </w:r>
    </w:p>
    <w:p w14:paraId="06BB2417"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Όσο για το εάν ο νέος </w:t>
      </w:r>
      <w:r>
        <w:rPr>
          <w:rFonts w:eastAsia="Times New Roman" w:cs="Times New Roman"/>
          <w:szCs w:val="24"/>
        </w:rPr>
        <w:t>π</w:t>
      </w:r>
      <w:r>
        <w:rPr>
          <w:rFonts w:eastAsia="Times New Roman" w:cs="Times New Roman"/>
          <w:szCs w:val="24"/>
        </w:rPr>
        <w:t>ρόεδρ</w:t>
      </w:r>
      <w:r>
        <w:rPr>
          <w:rFonts w:eastAsia="Times New Roman" w:cs="Times New Roman"/>
          <w:szCs w:val="24"/>
        </w:rPr>
        <w:t xml:space="preserve">ος είναι θρήσκος, εγώ σας ρώτησα εάν έχει νομικό ή θεσμικό ασυμβίβαστο, ποια είναι η θέση του στην </w:t>
      </w:r>
      <w:r>
        <w:rPr>
          <w:rFonts w:eastAsia="Times New Roman" w:cs="Times New Roman"/>
          <w:szCs w:val="24"/>
        </w:rPr>
        <w:t>«</w:t>
      </w:r>
      <w:r>
        <w:rPr>
          <w:rFonts w:eastAsia="Times New Roman" w:cs="Times New Roman"/>
          <w:szCs w:val="24"/>
          <w:lang w:val="en-US"/>
        </w:rPr>
        <w:t>HELLAS</w:t>
      </w:r>
      <w:r w:rsidRPr="00810791">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sidRPr="00810791">
        <w:rPr>
          <w:rFonts w:eastAsia="Times New Roman" w:cs="Times New Roman"/>
          <w:szCs w:val="24"/>
        </w:rPr>
        <w:t xml:space="preserve">. </w:t>
      </w:r>
      <w:r>
        <w:rPr>
          <w:rFonts w:eastAsia="Times New Roman" w:cs="Times New Roman"/>
          <w:szCs w:val="24"/>
        </w:rPr>
        <w:t xml:space="preserve">Αυτός, λοιπόν, θα διαχειριστεί τα χρήματα για τους </w:t>
      </w:r>
      <w:proofErr w:type="spellStart"/>
      <w:r>
        <w:rPr>
          <w:rFonts w:eastAsia="Times New Roman" w:cs="Times New Roman"/>
          <w:szCs w:val="24"/>
        </w:rPr>
        <w:t>μικροδορυφόρους</w:t>
      </w:r>
      <w:proofErr w:type="spellEnd"/>
      <w:r>
        <w:rPr>
          <w:rFonts w:eastAsia="Times New Roman" w:cs="Times New Roman"/>
          <w:szCs w:val="24"/>
        </w:rPr>
        <w:t xml:space="preserve"> και αυτός αυτή τη στιγμή προεδρεύει –τουλάχιστον έτσι φαίνεται προς τα έξω, </w:t>
      </w:r>
      <w:r>
        <w:rPr>
          <w:rFonts w:eastAsia="Times New Roman" w:cs="Times New Roman"/>
          <w:szCs w:val="24"/>
        </w:rPr>
        <w:t xml:space="preserve">είναι διευθύνων σύμβουλος, έτσι ξέρω εγώ που τον έχω δει στις επιτροπές και έχω μιλήσει μαζί του και έχω την κάρτα του, διαψεύστε με και σε αυτό- μίας εταιρείας, της </w:t>
      </w:r>
      <w:r>
        <w:rPr>
          <w:rFonts w:eastAsia="Times New Roman" w:cs="Times New Roman"/>
          <w:szCs w:val="24"/>
        </w:rPr>
        <w:t>«</w:t>
      </w:r>
      <w:r>
        <w:rPr>
          <w:rFonts w:eastAsia="Times New Roman" w:cs="Times New Roman"/>
          <w:szCs w:val="24"/>
          <w:lang w:val="en-US"/>
        </w:rPr>
        <w:t>HELLAS</w:t>
      </w:r>
      <w:r w:rsidRPr="00810791">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Pr>
          <w:rFonts w:eastAsia="Times New Roman" w:cs="Times New Roman"/>
          <w:szCs w:val="24"/>
        </w:rPr>
        <w:t>, που ασχολείται με το ίδιο αντικείμενο. Έχει, λοιπόν, ασυμβίβαστο; Το να είσα</w:t>
      </w:r>
      <w:r>
        <w:rPr>
          <w:rFonts w:eastAsia="Times New Roman" w:cs="Times New Roman"/>
          <w:szCs w:val="24"/>
        </w:rPr>
        <w:t xml:space="preserve">ι θρήσκος δεν είναι καθόλου ασυμβίβαστο. Για τη θεσμική του θέση ρωτάω. </w:t>
      </w:r>
    </w:p>
    <w:p w14:paraId="06BB2418"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έλος προβάλλατε αυτή τη δικαιολογία ότι δεν έχετε εισπράξει ούτε ένα ευρώ και ότι δεν έχει ΑΦΜ. Προσπερνώ το επίπεδο ανικανότητας του να έχετε εδώ και τόσο καιρό εξαγγείλει όλη αυτή </w:t>
      </w:r>
      <w:r>
        <w:rPr>
          <w:rFonts w:eastAsia="Times New Roman" w:cs="Times New Roman"/>
          <w:szCs w:val="24"/>
        </w:rPr>
        <w:t>τη δημιουργία και να μην έχετε φροντίσει να αρχίσει να λειτουργεί. Το αφήνω αυτό στην άκρη. Τι επιχείρημα είναι αυτό, κύριε Παππά; Γιατί μου θυμίζει την επιχειρηματολογία του κ. Καμμένου, όταν τον πιάσαμε με τη γίδα στην πλάτη και του λέγαμε για τους Σαουδ</w:t>
      </w:r>
      <w:r>
        <w:rPr>
          <w:rFonts w:eastAsia="Times New Roman" w:cs="Times New Roman"/>
          <w:szCs w:val="24"/>
        </w:rPr>
        <w:t xml:space="preserve">άραβες, που μας είπε –τι;- ότι δεν πρόλαβε. </w:t>
      </w:r>
    </w:p>
    <w:p w14:paraId="06BB241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Δεν προλάβατε, ναι. Γιατί υπάρχουν κάποιοι κύριοι σαν τον κ. </w:t>
      </w:r>
      <w:proofErr w:type="spellStart"/>
      <w:r>
        <w:rPr>
          <w:rFonts w:eastAsia="Times New Roman" w:cs="Times New Roman"/>
          <w:szCs w:val="24"/>
        </w:rPr>
        <w:t>Κριμιζή</w:t>
      </w:r>
      <w:proofErr w:type="spellEnd"/>
      <w:r>
        <w:rPr>
          <w:rFonts w:eastAsia="Times New Roman" w:cs="Times New Roman"/>
          <w:szCs w:val="24"/>
        </w:rPr>
        <w:t xml:space="preserve"> και γίνεται μ</w:t>
      </w:r>
      <w:r>
        <w:rPr>
          <w:rFonts w:eastAsia="Times New Roman" w:cs="Times New Roman"/>
          <w:szCs w:val="24"/>
        </w:rPr>
        <w:t>ί</w:t>
      </w:r>
      <w:r>
        <w:rPr>
          <w:rFonts w:eastAsia="Times New Roman" w:cs="Times New Roman"/>
          <w:szCs w:val="24"/>
        </w:rPr>
        <w:t xml:space="preserve">α δημόσια κριτική με την οποία σταματάμε ή προσπαθούμε να βάλουμε φρένο στα σχέδιά σας. </w:t>
      </w:r>
    </w:p>
    <w:p w14:paraId="06BB241A"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Επαναλαμβάνω, γιατί και σε αυτό δεν μου</w:t>
      </w:r>
      <w:r>
        <w:rPr>
          <w:rFonts w:eastAsia="Times New Roman" w:cs="Times New Roman"/>
          <w:szCs w:val="24"/>
        </w:rPr>
        <w:t xml:space="preserve"> απαντήσατε: Να κάνουμε μία επιτροπή να έρθει ο κ. </w:t>
      </w:r>
      <w:proofErr w:type="spellStart"/>
      <w:r>
        <w:rPr>
          <w:rFonts w:eastAsia="Times New Roman" w:cs="Times New Roman"/>
          <w:szCs w:val="24"/>
        </w:rPr>
        <w:t>Κριμιζής</w:t>
      </w:r>
      <w:proofErr w:type="spellEnd"/>
      <w:r>
        <w:rPr>
          <w:rFonts w:eastAsia="Times New Roman" w:cs="Times New Roman"/>
          <w:szCs w:val="24"/>
        </w:rPr>
        <w:t xml:space="preserve">, να έρθει ο καινούργιος, ο κ. Πρωτοπαπάς και να μας πει όχι για τις δημόσιες αναρτήσεις του στο </w:t>
      </w:r>
      <w:r>
        <w:rPr>
          <w:rFonts w:eastAsia="Times New Roman" w:cs="Times New Roman"/>
          <w:szCs w:val="24"/>
          <w:lang w:val="en-US"/>
        </w:rPr>
        <w:t>Facebook</w:t>
      </w:r>
      <w:r>
        <w:rPr>
          <w:rFonts w:eastAsia="Times New Roman" w:cs="Times New Roman"/>
          <w:szCs w:val="24"/>
        </w:rPr>
        <w:t xml:space="preserve"> που λέει –με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«κουφάλες Ευρωπαίοι» -δεν με νοιάζουν αυτά τα γραφικά πράγματα- αλλά για την ουσία. Να έρθει να μας πει τι σχέδια έχει από εδώ και πέρα για τον ΕΛΔΟ. Γιατί να μην τα ακούσουμε; Να έρθει ξανά ο κ. </w:t>
      </w:r>
      <w:proofErr w:type="spellStart"/>
      <w:r>
        <w:rPr>
          <w:rFonts w:eastAsia="Times New Roman" w:cs="Times New Roman"/>
          <w:szCs w:val="24"/>
        </w:rPr>
        <w:t>Μακιός</w:t>
      </w:r>
      <w:proofErr w:type="spellEnd"/>
      <w:r>
        <w:rPr>
          <w:rFonts w:eastAsia="Times New Roman" w:cs="Times New Roman"/>
          <w:szCs w:val="24"/>
        </w:rPr>
        <w:t xml:space="preserve">, ο κ. </w:t>
      </w:r>
      <w:proofErr w:type="spellStart"/>
      <w:r>
        <w:rPr>
          <w:rFonts w:eastAsia="Times New Roman" w:cs="Times New Roman"/>
          <w:szCs w:val="24"/>
        </w:rPr>
        <w:t>Σάντσε</w:t>
      </w:r>
      <w:r>
        <w:rPr>
          <w:rFonts w:eastAsia="Times New Roman" w:cs="Times New Roman"/>
          <w:szCs w:val="24"/>
        </w:rPr>
        <w:t>ζ</w:t>
      </w:r>
      <w:proofErr w:type="spellEnd"/>
      <w:r>
        <w:rPr>
          <w:rFonts w:eastAsia="Times New Roman" w:cs="Times New Roman"/>
          <w:szCs w:val="24"/>
        </w:rPr>
        <w:t xml:space="preserve">, να έρθουν οι καθηγητές από τα πανεπιστήμια και να μας εξηγήσουν. Να έρθει ο κ. </w:t>
      </w:r>
      <w:proofErr w:type="spellStart"/>
      <w:r>
        <w:rPr>
          <w:rFonts w:eastAsia="Times New Roman" w:cs="Times New Roman"/>
          <w:szCs w:val="24"/>
        </w:rPr>
        <w:t>Χαρίτσης</w:t>
      </w:r>
      <w:proofErr w:type="spellEnd"/>
      <w:r>
        <w:rPr>
          <w:rFonts w:eastAsia="Times New Roman" w:cs="Times New Roman"/>
          <w:szCs w:val="24"/>
        </w:rPr>
        <w:t xml:space="preserve"> να μας πει για το ΕΣΠΑ και να έρθει ο </w:t>
      </w:r>
      <w:r>
        <w:rPr>
          <w:rFonts w:eastAsia="Times New Roman" w:cs="Times New Roman"/>
          <w:szCs w:val="24"/>
        </w:rPr>
        <w:t>γ</w:t>
      </w:r>
      <w:r>
        <w:rPr>
          <w:rFonts w:eastAsia="Times New Roman" w:cs="Times New Roman"/>
          <w:szCs w:val="24"/>
        </w:rPr>
        <w:t>ραμματέας σας να μας πει εάν υπάρχει αυτό το εσωτερικό έγγραφο.</w:t>
      </w:r>
      <w:r w:rsidRPr="00F15F57">
        <w:rPr>
          <w:rFonts w:eastAsia="Times New Roman" w:cs="Times New Roman"/>
          <w:szCs w:val="24"/>
        </w:rPr>
        <w:t xml:space="preserve"> </w:t>
      </w:r>
    </w:p>
    <w:p w14:paraId="06BB241B"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Τώρα περιμένω τις προκαταρκτικές σας απαντήσεις και ελπίζω ότ</w:t>
      </w:r>
      <w:r>
        <w:rPr>
          <w:rFonts w:eastAsia="Times New Roman" w:cs="Times New Roman"/>
          <w:szCs w:val="24"/>
        </w:rPr>
        <w:t>ι δεν θα κιοτέψετε και ότι θα έρθετε σε μία επιτροπή να τα συζητήσουμε αυτά τα θέματα.</w:t>
      </w:r>
    </w:p>
    <w:p w14:paraId="06BB241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BB241D" w14:textId="77777777" w:rsidR="005918F5" w:rsidRDefault="00FD469F">
      <w:pPr>
        <w:spacing w:line="600" w:lineRule="auto"/>
        <w:ind w:firstLine="720"/>
        <w:jc w:val="both"/>
        <w:rPr>
          <w:rFonts w:eastAsia="Times New Roman" w:cs="Times New Roman"/>
          <w:szCs w:val="24"/>
        </w:rPr>
      </w:pPr>
      <w:r w:rsidRPr="00DD6C5C">
        <w:rPr>
          <w:rFonts w:eastAsia="Times New Roman" w:cs="Times New Roman"/>
          <w:b/>
          <w:szCs w:val="24"/>
        </w:rPr>
        <w:t>ΠΡΟΕΔΡΕΥΩΝ (Δημήτριος Καμμένος):</w:t>
      </w:r>
      <w:r>
        <w:rPr>
          <w:rFonts w:eastAsia="Times New Roman" w:cs="Times New Roman"/>
          <w:szCs w:val="24"/>
        </w:rPr>
        <w:t xml:space="preserve"> Ευχαριστούμε πολύ.</w:t>
      </w:r>
    </w:p>
    <w:p w14:paraId="06BB241E"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Δεν μπορώ, κύριε Υπουργέ, να μη σχολιάσω λίγο για τη «γίδα στην πλάτη» με τον κ. Καμμένο. Νομίζω έχου</w:t>
      </w:r>
      <w:r>
        <w:rPr>
          <w:rFonts w:eastAsia="Times New Roman" w:cs="Times New Roman"/>
          <w:szCs w:val="24"/>
        </w:rPr>
        <w:t>ν βρεθεί πολλές γίδες σε άλλες πλάτες προς το παρόν. Ας μείνουμε σε αυτές τις γίδες.</w:t>
      </w:r>
    </w:p>
    <w:p w14:paraId="06BB241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λεπτά.</w:t>
      </w:r>
    </w:p>
    <w:p w14:paraId="06BB2420" w14:textId="77777777" w:rsidR="005918F5" w:rsidRDefault="00FD469F">
      <w:pPr>
        <w:spacing w:line="600" w:lineRule="auto"/>
        <w:ind w:firstLine="720"/>
        <w:jc w:val="both"/>
        <w:rPr>
          <w:rFonts w:eastAsia="Times New Roman" w:cs="Times New Roman"/>
          <w:szCs w:val="24"/>
        </w:rPr>
      </w:pPr>
      <w:r w:rsidRPr="00DD6C5C">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Ο κ. </w:t>
      </w:r>
      <w:proofErr w:type="spellStart"/>
      <w:r>
        <w:rPr>
          <w:rFonts w:eastAsia="Times New Roman" w:cs="Times New Roman"/>
          <w:szCs w:val="24"/>
        </w:rPr>
        <w:t>Κριμιζής</w:t>
      </w:r>
      <w:proofErr w:type="spellEnd"/>
      <w:r>
        <w:rPr>
          <w:rFonts w:eastAsia="Times New Roman" w:cs="Times New Roman"/>
          <w:szCs w:val="24"/>
        </w:rPr>
        <w:t>, κυρία Ασημακοπούλου, έχει υπ</w:t>
      </w:r>
      <w:r>
        <w:rPr>
          <w:rFonts w:eastAsia="Times New Roman" w:cs="Times New Roman"/>
          <w:szCs w:val="24"/>
        </w:rPr>
        <w:t xml:space="preserve">ηρετήσει στην </w:t>
      </w:r>
      <w:r>
        <w:rPr>
          <w:rFonts w:eastAsia="Times New Roman" w:cs="Times New Roman"/>
          <w:szCs w:val="24"/>
        </w:rPr>
        <w:t>α</w:t>
      </w:r>
      <w:r>
        <w:rPr>
          <w:rFonts w:eastAsia="Times New Roman" w:cs="Times New Roman"/>
          <w:szCs w:val="24"/>
        </w:rPr>
        <w:t xml:space="preserve">ντιπροσωπεία της χώρας στην Ευρωπαϊκή Υπηρεσία Διαστήματος υπό τον τότε Γενικό Γραμματέα Έρευνας και Τεχνολογίας. Δεν καταλαβαίνω, λοιπόν, προς τι ο θόρυβος. Στη θητεία που έκανε ως μέλος της </w:t>
      </w:r>
      <w:r>
        <w:rPr>
          <w:rFonts w:eastAsia="Times New Roman" w:cs="Times New Roman"/>
          <w:szCs w:val="24"/>
        </w:rPr>
        <w:t>α</w:t>
      </w:r>
      <w:r>
        <w:rPr>
          <w:rFonts w:eastAsia="Times New Roman" w:cs="Times New Roman"/>
          <w:szCs w:val="24"/>
        </w:rPr>
        <w:t xml:space="preserve">ντιπροσωπείας της χώρας στην Ευρωπαϊκή Υπηρεσία </w:t>
      </w:r>
      <w:r>
        <w:rPr>
          <w:rFonts w:eastAsia="Times New Roman" w:cs="Times New Roman"/>
          <w:szCs w:val="24"/>
        </w:rPr>
        <w:t xml:space="preserve">Διαστήματος ήταν υπό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ενός άλλου Υπουργείου. Δεν καταλαβαίνω, λοιπόν, ποιος είναι ο θόρυβος.</w:t>
      </w:r>
    </w:p>
    <w:p w14:paraId="06BB2421"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Δεύτερον, βεβαίως, βεβαιότατα, να πάμε στην </w:t>
      </w:r>
      <w:r>
        <w:rPr>
          <w:rFonts w:eastAsia="Times New Roman" w:cs="Times New Roman"/>
          <w:szCs w:val="24"/>
        </w:rPr>
        <w:t>ε</w:t>
      </w:r>
      <w:r>
        <w:rPr>
          <w:rFonts w:eastAsia="Times New Roman" w:cs="Times New Roman"/>
          <w:szCs w:val="24"/>
        </w:rPr>
        <w:t xml:space="preserve">πιτροπή και να τα συζητήσουμε όλα και να καταγραφεί στα Πρακτικά, κανένα απολύτως </w:t>
      </w:r>
      <w:r>
        <w:rPr>
          <w:rFonts w:eastAsia="Times New Roman" w:cs="Times New Roman"/>
          <w:szCs w:val="24"/>
        </w:rPr>
        <w:lastRenderedPageBreak/>
        <w:t>πρόβλημα. Να δού</w:t>
      </w:r>
      <w:r>
        <w:rPr>
          <w:rFonts w:eastAsia="Times New Roman" w:cs="Times New Roman"/>
          <w:szCs w:val="24"/>
        </w:rPr>
        <w:t xml:space="preserve">με τι έχει συμβεί, τι δεν έχει συμβεί, να έρθουν και οι καινούργιοι. </w:t>
      </w:r>
    </w:p>
    <w:p w14:paraId="06BB2422"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Σας καλώ να ξαναδιαβάσετε τον νόμο, επειδή οι άλλες πολιτικές δυνάμεις τον ψήφισαν. Εσείς δεν τον ψηφίσατε επικαλούμενοι τη δική μου αξιοπιστία. Εντάξει, αυτό, βέβαια, είναι κάτι το οποίο νομίζω ότι δεν αντέχει στον πολιτικό διάλογο. Δηλαδή, όποιο νομοθέτη</w:t>
      </w:r>
      <w:r>
        <w:rPr>
          <w:rFonts w:eastAsia="Times New Roman" w:cs="Times New Roman"/>
          <w:szCs w:val="24"/>
        </w:rPr>
        <w:t xml:space="preserve">μα έρχεται, εσείς θα έχετε ένα μόνιμο επιχείρημα ότι εγώ προσωπικά είμαι ο αναξιόπιστος και δεν θα το ψηφίζετε. Αυτό είναι ένας πρωτότυπος, νομίζω, τρόπος να κάνετε αντιπολίτευση,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06BB2423"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Ο καινούργιος Πρόεδρος δεν έχει κανένα απολύτως ασ</w:t>
      </w:r>
      <w:r>
        <w:rPr>
          <w:rFonts w:eastAsia="Times New Roman" w:cs="Times New Roman"/>
          <w:szCs w:val="24"/>
        </w:rPr>
        <w:t>υμβίβαστο. Είναι ένας άνθρωπος ο οποίος έχει υπηρετήσει τη δορυφορική πολιτική της Ελλάδας, ένας άνθρωπος ο οποίος επέμενε να μην συμβεί η εγκληματική πώληση και του δορυφόρου μαζί με τον ΟΤΕ. Νομίζω ότι θα ήθελα να σας προτείνω στην πορεία αυτής της συζήτ</w:t>
      </w:r>
      <w:r>
        <w:rPr>
          <w:rFonts w:eastAsia="Times New Roman" w:cs="Times New Roman"/>
          <w:szCs w:val="24"/>
        </w:rPr>
        <w:t xml:space="preserve">ησης, την οποία τη βλέπω να εμπλουτίζεται, να κάνετε συναντήσεις και με τα πανεπιστήμια. </w:t>
      </w:r>
    </w:p>
    <w:p w14:paraId="06BB2424" w14:textId="77777777" w:rsidR="005918F5" w:rsidRDefault="00FD469F">
      <w:pPr>
        <w:spacing w:line="600" w:lineRule="auto"/>
        <w:ind w:firstLine="720"/>
        <w:jc w:val="both"/>
        <w:rPr>
          <w:rFonts w:eastAsia="Times New Roman" w:cs="Times New Roman"/>
          <w:szCs w:val="24"/>
        </w:rPr>
      </w:pPr>
      <w:r w:rsidRPr="00DD6C5C">
        <w:rPr>
          <w:rFonts w:eastAsia="Times New Roman" w:cs="Times New Roman"/>
          <w:b/>
          <w:szCs w:val="24"/>
        </w:rPr>
        <w:t>ΑΝΝΑ</w:t>
      </w:r>
      <w:r>
        <w:rPr>
          <w:rFonts w:eastAsia="Times New Roman" w:cs="Times New Roman"/>
          <w:b/>
          <w:szCs w:val="24"/>
        </w:rPr>
        <w:t xml:space="preserve"> </w:t>
      </w:r>
      <w:r w:rsidRPr="00DD6C5C">
        <w:rPr>
          <w:rFonts w:eastAsia="Times New Roman" w:cs="Times New Roman"/>
          <w:b/>
          <w:szCs w:val="24"/>
        </w:rPr>
        <w:t>-</w:t>
      </w:r>
      <w:r>
        <w:rPr>
          <w:rFonts w:eastAsia="Times New Roman" w:cs="Times New Roman"/>
          <w:b/>
          <w:szCs w:val="24"/>
        </w:rPr>
        <w:t xml:space="preserve"> </w:t>
      </w:r>
      <w:r w:rsidRPr="00DD6C5C">
        <w:rPr>
          <w:rFonts w:eastAsia="Times New Roman" w:cs="Times New Roman"/>
          <w:b/>
          <w:szCs w:val="24"/>
        </w:rPr>
        <w:t>ΜΙΣΕΛ ΑΣΗΜΑΚΟΠΟΥΛΟΥ:</w:t>
      </w:r>
      <w:r>
        <w:rPr>
          <w:rFonts w:eastAsia="Times New Roman" w:cs="Times New Roman"/>
          <w:szCs w:val="24"/>
        </w:rPr>
        <w:t xml:space="preserve"> Έχω ήδη ζητήσει</w:t>
      </w:r>
    </w:p>
    <w:p w14:paraId="06BB2425" w14:textId="77777777" w:rsidR="005918F5" w:rsidRDefault="00FD469F">
      <w:pPr>
        <w:spacing w:line="600" w:lineRule="auto"/>
        <w:ind w:firstLine="720"/>
        <w:jc w:val="both"/>
        <w:rPr>
          <w:rFonts w:eastAsia="Times New Roman" w:cs="Times New Roman"/>
          <w:szCs w:val="24"/>
        </w:rPr>
      </w:pPr>
      <w:r w:rsidRPr="00DD6C5C">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Χαίρομαι που λέτε ότι καλωσορίζετε το πρόγρ</w:t>
      </w:r>
      <w:r>
        <w:rPr>
          <w:rFonts w:eastAsia="Times New Roman" w:cs="Times New Roman"/>
          <w:szCs w:val="24"/>
        </w:rPr>
        <w:t xml:space="preserve">αμμα των </w:t>
      </w:r>
      <w:proofErr w:type="spellStart"/>
      <w:r>
        <w:rPr>
          <w:rFonts w:eastAsia="Times New Roman" w:cs="Times New Roman"/>
          <w:szCs w:val="24"/>
        </w:rPr>
        <w:t>μικροδορυφόρων</w:t>
      </w:r>
      <w:proofErr w:type="spellEnd"/>
      <w:r>
        <w:rPr>
          <w:rFonts w:eastAsia="Times New Roman" w:cs="Times New Roman"/>
          <w:szCs w:val="24"/>
        </w:rPr>
        <w:t xml:space="preserve">. Επειδή το έχετε καλωσορίσει, λοιπόν, και </w:t>
      </w:r>
      <w:r>
        <w:rPr>
          <w:rFonts w:eastAsia="Times New Roman" w:cs="Times New Roman"/>
          <w:szCs w:val="24"/>
        </w:rPr>
        <w:lastRenderedPageBreak/>
        <w:t>επειδή παραδεχτήκατε και εσείς ότι ακόμα δεν υπάρχει καν τεχνικό δελτίο, αυτό το εκλαμβάνω ως μία παραδοχή ότι είναι αδύνατο να έχει υπάρξει οποιαδήποτε διαχείριση κονδυλίων. Πρέπει να γραφτ</w:t>
      </w:r>
      <w:r>
        <w:rPr>
          <w:rFonts w:eastAsia="Times New Roman" w:cs="Times New Roman"/>
          <w:szCs w:val="24"/>
        </w:rPr>
        <w:t xml:space="preserve">εί και αυτό στα Πρακτικά. </w:t>
      </w:r>
    </w:p>
    <w:p w14:paraId="06BB2426"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Άρα θα σας έλεγα να συναντήσετε τα πανεπιστήμια, να συναντήσετε και το Υπουργείο Άμυνας. Βεβαίως έχετε πάρα πολύ υψηλούς τόνους κριτικής προς τον Υπουργό Άμυνας, αλλά θα σας έκανε πολύ σοφότερους μία συνάντηση, όπου θα σας εξηγού</w:t>
      </w:r>
      <w:r>
        <w:rPr>
          <w:rFonts w:eastAsia="Times New Roman" w:cs="Times New Roman"/>
          <w:szCs w:val="24"/>
        </w:rPr>
        <w:t xml:space="preserve">σαν και οι εκπρόσωποι των Ενόπλων Δυνάμεων και η πολιτική ηγεσία το τι σημαίνει η αξιοποίηση των δορυφορικών δυνατοτήτων της χώρας, η οποία είχε πεταχτεί, δυστυχώς, στον κάλαθο των </w:t>
      </w:r>
      <w:proofErr w:type="spellStart"/>
      <w:r>
        <w:rPr>
          <w:rFonts w:eastAsia="Times New Roman" w:cs="Times New Roman"/>
          <w:szCs w:val="24"/>
        </w:rPr>
        <w:t>αχρήστων</w:t>
      </w:r>
      <w:proofErr w:type="spellEnd"/>
      <w:r>
        <w:rPr>
          <w:rFonts w:eastAsia="Times New Roman" w:cs="Times New Roman"/>
          <w:szCs w:val="24"/>
        </w:rPr>
        <w:t>. Θα είναι, νομίζω, πάρα πολύ διαφωτιστική και θα σας κάνει και εσά</w:t>
      </w:r>
      <w:r>
        <w:rPr>
          <w:rFonts w:eastAsia="Times New Roman" w:cs="Times New Roman"/>
          <w:szCs w:val="24"/>
        </w:rPr>
        <w:t xml:space="preserve">ς να είστε πιο δημιουργικοί στον τρόπο με τον οποίο ασκείτε </w:t>
      </w:r>
      <w:r>
        <w:rPr>
          <w:rFonts w:eastAsia="Times New Roman" w:cs="Times New Roman"/>
          <w:szCs w:val="24"/>
        </w:rPr>
        <w:t>Α</w:t>
      </w:r>
      <w:r>
        <w:rPr>
          <w:rFonts w:eastAsia="Times New Roman" w:cs="Times New Roman"/>
          <w:szCs w:val="24"/>
        </w:rPr>
        <w:t>ντιπολίτευση. Δυστυχώς μέχρι τώρα δεν είστε, για το διάστημα, καθόλου. Από τα αστειάκια περάσαμε στην καταψήφιση του νομοσχεδίου και πιαστήκατε τώρα από κάποια πράγματα απολύτως αστήριχτα, τα οπο</w:t>
      </w:r>
      <w:r>
        <w:rPr>
          <w:rFonts w:eastAsia="Times New Roman" w:cs="Times New Roman"/>
          <w:szCs w:val="24"/>
        </w:rPr>
        <w:t xml:space="preserve">ία λέει ο κ. </w:t>
      </w:r>
      <w:proofErr w:type="spellStart"/>
      <w:r>
        <w:rPr>
          <w:rFonts w:eastAsia="Times New Roman" w:cs="Times New Roman"/>
          <w:szCs w:val="24"/>
        </w:rPr>
        <w:t>Κριμιζής</w:t>
      </w:r>
      <w:proofErr w:type="spellEnd"/>
      <w:r>
        <w:rPr>
          <w:rFonts w:eastAsia="Times New Roman" w:cs="Times New Roman"/>
          <w:szCs w:val="24"/>
        </w:rPr>
        <w:t xml:space="preserve">. </w:t>
      </w:r>
    </w:p>
    <w:p w14:paraId="06BB2427"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Κριμιζής</w:t>
      </w:r>
      <w:proofErr w:type="spellEnd"/>
      <w:r>
        <w:rPr>
          <w:rFonts w:eastAsia="Times New Roman" w:cs="Times New Roman"/>
          <w:szCs w:val="24"/>
        </w:rPr>
        <w:t>, πρέπει να πω, είναι πιο προσεκτικός από ορισμένα στελέχη σας και από εσάς προσωπικά, όταν τοποθετείται δημοσίως. Διότι είπε ότι δεν υπάρχει τίποτα κολάσιμο στη συνέντευξη στην οποία ανακοίνωσε την παραίτησή του. Αυτό,</w:t>
      </w:r>
      <w:r>
        <w:rPr>
          <w:rFonts w:eastAsia="Times New Roman" w:cs="Times New Roman"/>
          <w:szCs w:val="24"/>
        </w:rPr>
        <w:t xml:space="preserve"> λοιπόν, τα γνωστά «παπαγαλάκια» της δημοσιογραφίας το κατάπιανε και φτιάξανε τους πηχυαίους τίτλους των πρωτοσέλιδων.</w:t>
      </w:r>
    </w:p>
    <w:p w14:paraId="06BB2428"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η Ελλάδα έχει καταπληκτικό επιστημονικό δυναμικό. Για το πρόγραμμα των </w:t>
      </w:r>
      <w:proofErr w:type="spellStart"/>
      <w:r>
        <w:rPr>
          <w:rFonts w:eastAsia="Times New Roman" w:cs="Times New Roman"/>
          <w:szCs w:val="24"/>
        </w:rPr>
        <w:t>μικροδορυφόρων</w:t>
      </w:r>
      <w:proofErr w:type="spellEnd"/>
      <w:r>
        <w:rPr>
          <w:rFonts w:eastAsia="Times New Roman" w:cs="Times New Roman"/>
          <w:szCs w:val="24"/>
        </w:rPr>
        <w:t xml:space="preserve"> είμαστε περήφανοι. Δεν υπήρχε περίπτωση να </w:t>
      </w:r>
      <w:r>
        <w:rPr>
          <w:rFonts w:eastAsia="Times New Roman" w:cs="Times New Roman"/>
          <w:szCs w:val="24"/>
        </w:rPr>
        <w:t>το ακυρώσουμε, ό,τι και αν έλεγε ο καθένας. Διότι σε αυτό το πρόγραμμα θα μπουν τέσσερα ελληνικά πανεπιστήμια, θα μπουν πενήντα Έλληνες ερευνητές, ο οποίοι, ενδεχομένως υπό άλλες συνθήκες, υπό συνθήκες απουσίας στρατηγικής της χώρας για το διάστημα, να ανα</w:t>
      </w:r>
      <w:r>
        <w:rPr>
          <w:rFonts w:eastAsia="Times New Roman" w:cs="Times New Roman"/>
          <w:szCs w:val="24"/>
        </w:rPr>
        <w:t xml:space="preserve">ζητούσαν την τύχη τους στο εξωτερικό. Αυτό δεν το θέλουμε καθόλου. </w:t>
      </w:r>
    </w:p>
    <w:p w14:paraId="06BB242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Κριτές της αριστείας απόλυτοι δεν είμαστε ούτε εμείς ούτε εσείς ούτε κανένας από μόνος του από τους επιστήμονες οι οποίοι υπηρετούν αυτόν τον κλάδο.</w:t>
      </w:r>
    </w:p>
    <w:p w14:paraId="06BB242A" w14:textId="77777777" w:rsidR="005918F5" w:rsidRDefault="00FD469F">
      <w:pPr>
        <w:spacing w:line="600" w:lineRule="auto"/>
        <w:ind w:firstLine="720"/>
        <w:jc w:val="both"/>
        <w:rPr>
          <w:rFonts w:eastAsia="Times New Roman" w:cs="Times New Roman"/>
          <w:szCs w:val="24"/>
        </w:rPr>
      </w:pPr>
      <w:r w:rsidRPr="00330E40">
        <w:rPr>
          <w:rFonts w:eastAsia="Times New Roman" w:cs="Times New Roman"/>
          <w:b/>
          <w:szCs w:val="24"/>
        </w:rPr>
        <w:t>ΠΡΟΕΔΡΕΥΩΝ (Δημήτριος Καμμένος):</w:t>
      </w:r>
      <w:r>
        <w:rPr>
          <w:rFonts w:eastAsia="Times New Roman" w:cs="Times New Roman"/>
          <w:szCs w:val="24"/>
        </w:rPr>
        <w:t xml:space="preserve"> Ευχαρι</w:t>
      </w:r>
      <w:r>
        <w:rPr>
          <w:rFonts w:eastAsia="Times New Roman" w:cs="Times New Roman"/>
          <w:szCs w:val="24"/>
        </w:rPr>
        <w:t>στώ πολύ, κύριε Υπουργέ.</w:t>
      </w:r>
      <w:r w:rsidRPr="00330E40">
        <w:rPr>
          <w:rFonts w:eastAsia="Times New Roman" w:cs="Times New Roman"/>
          <w:szCs w:val="24"/>
        </w:rPr>
        <w:t xml:space="preserve"> </w:t>
      </w:r>
    </w:p>
    <w:p w14:paraId="06BB242B"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Η επόμενη ερώτηση είναι συναφής και -για τα Πρακτικά να πω- έγινε μία συζήτηση να τη συμπτύξουμε, αλλά υπήρχε μία διαφωνία.</w:t>
      </w:r>
    </w:p>
    <w:p w14:paraId="06BB242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Προχωρούμε στη δεύτερη με αριθμό 1556/26-4-2018 επίκαιρη ερώτηση δεύτερου κύκλου του Βουλευτή Αργολίδας τη</w:t>
      </w:r>
      <w:r>
        <w:rPr>
          <w:rFonts w:eastAsia="Times New Roman" w:cs="Times New Roman"/>
          <w:szCs w:val="24"/>
        </w:rPr>
        <w:t xml:space="preserve">ς Δημοκρατικής Συμπαράταξης ΠΑΣΟΚ – ΔΗΜΑΡ κ. </w:t>
      </w:r>
      <w:r w:rsidRPr="00EE50A9">
        <w:rPr>
          <w:rFonts w:eastAsia="Times New Roman" w:cs="Times New Roman"/>
          <w:bCs/>
          <w:szCs w:val="24"/>
        </w:rPr>
        <w:t>Ιωάννη Μανιάτη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EE50A9">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 xml:space="preserve">με θέμα: «Παραίτηση καθηγητού Σταύρου </w:t>
      </w:r>
      <w:proofErr w:type="spellStart"/>
      <w:r>
        <w:rPr>
          <w:rFonts w:eastAsia="Times New Roman" w:cs="Times New Roman"/>
          <w:szCs w:val="24"/>
        </w:rPr>
        <w:t>Κριμιζή</w:t>
      </w:r>
      <w:proofErr w:type="spellEnd"/>
      <w:r>
        <w:rPr>
          <w:rFonts w:eastAsia="Times New Roman" w:cs="Times New Roman"/>
          <w:szCs w:val="24"/>
        </w:rPr>
        <w:t xml:space="preserve">, Προέδρου του Ελληνικού Διαστημικού Οργανισμού (ΕΛΔΟ)». </w:t>
      </w:r>
    </w:p>
    <w:p w14:paraId="06BB242D"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r>
        <w:rPr>
          <w:rFonts w:eastAsia="Times New Roman" w:cs="Times New Roman"/>
          <w:szCs w:val="24"/>
        </w:rPr>
        <w:t>Μανιάτης.</w:t>
      </w:r>
    </w:p>
    <w:p w14:paraId="06BB242E" w14:textId="77777777" w:rsidR="005918F5" w:rsidRDefault="00FD469F">
      <w:pPr>
        <w:spacing w:line="600" w:lineRule="auto"/>
        <w:ind w:firstLine="720"/>
        <w:jc w:val="both"/>
        <w:rPr>
          <w:rFonts w:eastAsia="Times New Roman" w:cs="Times New Roman"/>
          <w:szCs w:val="24"/>
        </w:rPr>
      </w:pPr>
      <w:r w:rsidRPr="00330E40">
        <w:rPr>
          <w:rFonts w:eastAsia="Times New Roman" w:cs="Times New Roman"/>
          <w:b/>
          <w:szCs w:val="24"/>
        </w:rPr>
        <w:t>ΙΩΑΝΝΗΣ ΜΑΝΙΑΤΗΣ:</w:t>
      </w:r>
      <w:r>
        <w:rPr>
          <w:rFonts w:eastAsia="Times New Roman" w:cs="Times New Roman"/>
          <w:szCs w:val="24"/>
        </w:rPr>
        <w:t xml:space="preserve"> Κύριε Υπουργέ, η παραίτηση του καθηγητή </w:t>
      </w:r>
      <w:proofErr w:type="spellStart"/>
      <w:r>
        <w:rPr>
          <w:rFonts w:eastAsia="Times New Roman" w:cs="Times New Roman"/>
          <w:szCs w:val="24"/>
        </w:rPr>
        <w:t>Κριμιζή</w:t>
      </w:r>
      <w:proofErr w:type="spellEnd"/>
      <w:r>
        <w:rPr>
          <w:rFonts w:eastAsia="Times New Roman" w:cs="Times New Roman"/>
          <w:szCs w:val="24"/>
        </w:rPr>
        <w:t xml:space="preserve"> από την Προεδρία του Ελληνικού Διαστημικού Οργανισμού είναι ίσως η κορυφαία απόδειξη γιατί πρέπει να φύγετε τώρα από την Κυβέρνηση και γιατί εμείς ζητούμε εκλογές, πριν οριστικοποι</w:t>
      </w:r>
      <w:r>
        <w:rPr>
          <w:rFonts w:eastAsia="Times New Roman" w:cs="Times New Roman"/>
          <w:szCs w:val="24"/>
        </w:rPr>
        <w:t>ήσετε αυτά τα οποία συζητάτε με τους δανειστές μας.</w:t>
      </w:r>
    </w:p>
    <w:p w14:paraId="06BB242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Είναι η κλασική περίπτωση, όπως θα πω αμέσως μετά, γιατί δεν σας εμπιστευόμαστε να προσδιορίσετε το μέλλον του ελληνικού λαού την επόμενη πενταετία. Και δεν σας εμπιστευόμαστε, γιατί αποδείξατε στη συγκεκ</w:t>
      </w:r>
      <w:r>
        <w:rPr>
          <w:rFonts w:eastAsia="Times New Roman" w:cs="Times New Roman"/>
          <w:szCs w:val="24"/>
        </w:rPr>
        <w:t xml:space="preserve">ριμένη περίπτωση του καθηγητή </w:t>
      </w:r>
      <w:proofErr w:type="spellStart"/>
      <w:r>
        <w:rPr>
          <w:rFonts w:eastAsia="Times New Roman" w:cs="Times New Roman"/>
          <w:szCs w:val="24"/>
        </w:rPr>
        <w:t>Κρι</w:t>
      </w:r>
      <w:r w:rsidRPr="00E05F0E">
        <w:rPr>
          <w:rFonts w:eastAsia="Times New Roman" w:cs="Times New Roman"/>
          <w:szCs w:val="24"/>
        </w:rPr>
        <w:t>μιζ</w:t>
      </w:r>
      <w:r>
        <w:rPr>
          <w:rFonts w:eastAsia="Times New Roman" w:cs="Times New Roman"/>
          <w:szCs w:val="24"/>
        </w:rPr>
        <w:t>ή</w:t>
      </w:r>
      <w:proofErr w:type="spellEnd"/>
      <w:r>
        <w:rPr>
          <w:rFonts w:eastAsia="Times New Roman" w:cs="Times New Roman"/>
          <w:szCs w:val="24"/>
        </w:rPr>
        <w:t xml:space="preserve"> ότι δεν υπάρχει όριο που να έχετε πείσει τον εαυτό σας ότι δεν θα περάσετε. </w:t>
      </w:r>
    </w:p>
    <w:p w14:paraId="06BB2430"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Θέλω να είμαι πολύ συγκεκριμένος και δεν με ενδιαφέρουν τα επιμέρους θέματα. Είμαι ένας από αυτούς που πίστεψαν -και για αυτό μίλησα με θετικ</w:t>
      </w:r>
      <w:r>
        <w:rPr>
          <w:rFonts w:eastAsia="Times New Roman" w:cs="Times New Roman"/>
          <w:szCs w:val="24"/>
        </w:rPr>
        <w:t>ά λόγια στο νομοσχέδιο- ότι πράγματι κάνατε μια φωτεινή εξαίρεση στον κακό κομματικό εαυτό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που διορίζει κολλητούς, συγγενείς, συντρόφους, τους πάντες χωρίς ίχνος αξιοκρατίας. </w:t>
      </w:r>
    </w:p>
    <w:p w14:paraId="06BB2431"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Είπαμε, λοιπόν, επιτέλους ένα φωτεινό παράδειγμα, έ</w:t>
      </w:r>
      <w:r>
        <w:rPr>
          <w:rFonts w:eastAsia="Times New Roman" w:cs="Times New Roman"/>
          <w:szCs w:val="24"/>
        </w:rPr>
        <w:t xml:space="preserve">νας άνθρωπος παγκόσμια καταξιωμένος, σύμβουλος τεσσάρων Προέδρων των Ηνωμένων </w:t>
      </w:r>
      <w:r>
        <w:rPr>
          <w:rFonts w:eastAsia="Times New Roman" w:cs="Times New Roman"/>
          <w:szCs w:val="24"/>
        </w:rPr>
        <w:lastRenderedPageBreak/>
        <w:t>Πολιτειών, διαχειριστής εκατοντάδων εκατομμυρίων, ένας άνθρωπος που τίμησε την Ελλάδα και ακαδημαϊκός, επιτέλους θα έρθει να βοηθήσει τη χώρα.</w:t>
      </w:r>
    </w:p>
    <w:p w14:paraId="06BB2432"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Σας είπα τότε στη συζήτηση «χαίρομα</w:t>
      </w:r>
      <w:r>
        <w:rPr>
          <w:rFonts w:eastAsia="Times New Roman" w:cs="Times New Roman"/>
          <w:szCs w:val="24"/>
        </w:rPr>
        <w:t xml:space="preserve">ι, μπράβο που το κάνετε». Δεν αντέξατε τον εαυτό σας ούτε έναν μήνα και οδηγήσατε τον κ. </w:t>
      </w:r>
      <w:proofErr w:type="spellStart"/>
      <w:r>
        <w:rPr>
          <w:rFonts w:eastAsia="Times New Roman" w:cs="Times New Roman"/>
          <w:szCs w:val="24"/>
        </w:rPr>
        <w:t>Κριμιζή</w:t>
      </w:r>
      <w:proofErr w:type="spellEnd"/>
      <w:r>
        <w:rPr>
          <w:rFonts w:eastAsia="Times New Roman" w:cs="Times New Roman"/>
          <w:szCs w:val="24"/>
        </w:rPr>
        <w:t xml:space="preserve"> σε παραίτηση. Και όχι μόνο τον κ. </w:t>
      </w:r>
      <w:proofErr w:type="spellStart"/>
      <w:r>
        <w:rPr>
          <w:rFonts w:eastAsia="Times New Roman" w:cs="Times New Roman"/>
          <w:szCs w:val="24"/>
        </w:rPr>
        <w:t>Κριμιζή</w:t>
      </w:r>
      <w:proofErr w:type="spellEnd"/>
      <w:r>
        <w:rPr>
          <w:rFonts w:eastAsia="Times New Roman" w:cs="Times New Roman"/>
          <w:szCs w:val="24"/>
        </w:rPr>
        <w:t xml:space="preserve"> ως </w:t>
      </w:r>
      <w:r>
        <w:rPr>
          <w:rFonts w:eastAsia="Times New Roman" w:cs="Times New Roman"/>
          <w:szCs w:val="24"/>
        </w:rPr>
        <w:t>π</w:t>
      </w:r>
      <w:r>
        <w:rPr>
          <w:rFonts w:eastAsia="Times New Roman" w:cs="Times New Roman"/>
          <w:szCs w:val="24"/>
        </w:rPr>
        <w:t>ρόεδρο, αλλά διάβασα ότι παραιτήθηκε και ο Διευθύνων Σύμβουλος του Οργανισμού που, επίσης, είχατε διορίσει.</w:t>
      </w:r>
    </w:p>
    <w:p w14:paraId="06BB2433"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ξέρετε ποιο είναι για μένα το μείζον θέμα; Το μείζον θέμα είναι ότι </w:t>
      </w:r>
      <w:proofErr w:type="spellStart"/>
      <w:r>
        <w:rPr>
          <w:rFonts w:eastAsia="Times New Roman" w:cs="Times New Roman"/>
          <w:szCs w:val="24"/>
        </w:rPr>
        <w:t>ευτελίστηκε</w:t>
      </w:r>
      <w:proofErr w:type="spellEnd"/>
      <w:r>
        <w:rPr>
          <w:rFonts w:eastAsia="Times New Roman" w:cs="Times New Roman"/>
          <w:szCs w:val="24"/>
        </w:rPr>
        <w:t xml:space="preserve"> η διεθνής εικόνα της χώρας σε βασικές ηθικές αξίες του δημόσιου βίου και της πολιτικής. </w:t>
      </w:r>
      <w:proofErr w:type="spellStart"/>
      <w:r>
        <w:rPr>
          <w:rFonts w:eastAsia="Times New Roman" w:cs="Times New Roman"/>
          <w:szCs w:val="24"/>
        </w:rPr>
        <w:t>Ευτελίστηκε</w:t>
      </w:r>
      <w:proofErr w:type="spellEnd"/>
      <w:r>
        <w:rPr>
          <w:rFonts w:eastAsia="Times New Roman" w:cs="Times New Roman"/>
          <w:szCs w:val="24"/>
        </w:rPr>
        <w:t xml:space="preserve"> η έννοια της αριστείας. </w:t>
      </w:r>
      <w:proofErr w:type="spellStart"/>
      <w:r>
        <w:rPr>
          <w:rFonts w:eastAsia="Times New Roman" w:cs="Times New Roman"/>
          <w:szCs w:val="24"/>
        </w:rPr>
        <w:t>Ευτελίστηκε</w:t>
      </w:r>
      <w:proofErr w:type="spellEnd"/>
      <w:r>
        <w:rPr>
          <w:rFonts w:eastAsia="Times New Roman" w:cs="Times New Roman"/>
          <w:szCs w:val="24"/>
        </w:rPr>
        <w:t xml:space="preserve"> η έννοια της αξιοκρατίας και τ</w:t>
      </w:r>
      <w:r>
        <w:rPr>
          <w:rFonts w:eastAsia="Times New Roman" w:cs="Times New Roman"/>
          <w:szCs w:val="24"/>
        </w:rPr>
        <w:t xml:space="preserve">ης διεθνούς καταξίωσης. </w:t>
      </w:r>
      <w:proofErr w:type="spellStart"/>
      <w:r>
        <w:rPr>
          <w:rFonts w:eastAsia="Times New Roman" w:cs="Times New Roman"/>
          <w:szCs w:val="24"/>
        </w:rPr>
        <w:t>Ευτελίστηκε</w:t>
      </w:r>
      <w:proofErr w:type="spellEnd"/>
      <w:r>
        <w:rPr>
          <w:rFonts w:eastAsia="Times New Roman" w:cs="Times New Roman"/>
          <w:szCs w:val="24"/>
        </w:rPr>
        <w:t xml:space="preserve"> η διαδικασία με την οποία η Ελλάδα απλώνει το χέρι και καλεί τα παιδιά της, που είναι στο εξωτερικό, να έρθουν να βοηθήσουν.</w:t>
      </w:r>
    </w:p>
    <w:p w14:paraId="06BB2434" w14:textId="77777777" w:rsidR="005918F5" w:rsidRDefault="00FD469F">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6BB2435"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Το ακόμη χε</w:t>
      </w:r>
      <w:r>
        <w:rPr>
          <w:rFonts w:eastAsia="Times New Roman" w:cs="Times New Roman"/>
          <w:szCs w:val="24"/>
        </w:rPr>
        <w:t xml:space="preserve">ιρότερο δε –και, κύριε Πρόεδρε, δώστε μου ένα λεπτό να ολοκληρώσω- είναι τι επακολούθησε της παραίτησης του κ. </w:t>
      </w:r>
      <w:proofErr w:type="spellStart"/>
      <w:r>
        <w:rPr>
          <w:rFonts w:eastAsia="Times New Roman" w:cs="Times New Roman"/>
          <w:szCs w:val="24"/>
        </w:rPr>
        <w:t>Κριμιζή</w:t>
      </w:r>
      <w:proofErr w:type="spellEnd"/>
      <w:r>
        <w:rPr>
          <w:rFonts w:eastAsia="Times New Roman" w:cs="Times New Roman"/>
          <w:szCs w:val="24"/>
        </w:rPr>
        <w:t>. Εσείς είχατε τη στοιχειώδη πολιτική σοφία να κάνετε μια τυπική δήλωση. Όμως, στενοί σας συνεργάτες αποπειράθηκαν να συκοφαντήσουν, να ει</w:t>
      </w:r>
      <w:r>
        <w:rPr>
          <w:rFonts w:eastAsia="Times New Roman" w:cs="Times New Roman"/>
          <w:szCs w:val="24"/>
        </w:rPr>
        <w:t xml:space="preserve">ρωνευτούν </w:t>
      </w:r>
      <w:r>
        <w:rPr>
          <w:rFonts w:eastAsia="Times New Roman" w:cs="Times New Roman"/>
          <w:szCs w:val="24"/>
        </w:rPr>
        <w:lastRenderedPageBreak/>
        <w:t>άνθρωπο, ο οποίος είναι καταξιωμένος διεθνώς και τα χείλη που ψέλλισαν αυτές τις συκοφαντίες, είναι ανάξια, είναι διορισμένα κομματικά στελέχη.</w:t>
      </w:r>
    </w:p>
    <w:p w14:paraId="06BB2436"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Θεωρώ, λοιπόν -είστε ένας νέος άνθρωπος στην πολιτική- ότι </w:t>
      </w:r>
      <w:r w:rsidRPr="00E05F0E">
        <w:rPr>
          <w:rFonts w:eastAsia="Times New Roman" w:cs="Times New Roman"/>
          <w:szCs w:val="24"/>
        </w:rPr>
        <w:t>αν μη τι άλλο,</w:t>
      </w:r>
      <w:r>
        <w:rPr>
          <w:rFonts w:eastAsia="Times New Roman" w:cs="Times New Roman"/>
          <w:szCs w:val="24"/>
        </w:rPr>
        <w:t xml:space="preserve"> πολλά μπορεί να είναι αποδεκ</w:t>
      </w:r>
      <w:r>
        <w:rPr>
          <w:rFonts w:eastAsia="Times New Roman" w:cs="Times New Roman"/>
          <w:szCs w:val="24"/>
        </w:rPr>
        <w:t>τά στην πολιτική, όμως, δεν μπορεί να είναι αποδεκτή η προσπάθεια ευτελισμού της προσωπικότητας διεθνώς καταξιωμένων επιστημόνων της χώρας, προκειμένου να καλυφθούν εσωτερικές αδυναμίες και με τον τρόπο αυτό να στέλνουμε ένα μήνυμα ότι δεν μας νοιάζει τίπο</w:t>
      </w:r>
      <w:r>
        <w:rPr>
          <w:rFonts w:eastAsia="Times New Roman" w:cs="Times New Roman"/>
          <w:szCs w:val="24"/>
        </w:rPr>
        <w:t xml:space="preserve">τα, φτάνει να ικανοποιήσουμε τις πρόσκαιρες μικροκομματικές μας στοχεύσεις. </w:t>
      </w:r>
    </w:p>
    <w:p w14:paraId="06BB2437"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Και βεβαίως, -και θα κλείσω με αυτό την </w:t>
      </w:r>
      <w:proofErr w:type="spellStart"/>
      <w:r>
        <w:rPr>
          <w:rFonts w:eastAsia="Times New Roman" w:cs="Times New Roman"/>
          <w:szCs w:val="24"/>
        </w:rPr>
        <w:t>πρωτολογία</w:t>
      </w:r>
      <w:proofErr w:type="spellEnd"/>
      <w:r>
        <w:rPr>
          <w:rFonts w:eastAsia="Times New Roman" w:cs="Times New Roman"/>
          <w:szCs w:val="24"/>
        </w:rPr>
        <w:t xml:space="preserve"> μου- επειδή μας στείλατε και την πασχαλιάτικη κάρτα με ένα διαστημόπλοιο, που σημαίνει ότι είναι πρώτη σας προτεραιότητα, και πρ</w:t>
      </w:r>
      <w:r>
        <w:rPr>
          <w:rFonts w:eastAsia="Times New Roman" w:cs="Times New Roman"/>
          <w:szCs w:val="24"/>
        </w:rPr>
        <w:t xml:space="preserve">οσωπική και του Υπουργείου, πρέπει να σας πω δύο πολύ βασικά πράγματα, κύριε Υπουργέ. </w:t>
      </w:r>
    </w:p>
    <w:p w14:paraId="06BB2438"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Η διαστημική πολιτική της χώρας υπήρχε πολύ πριν από σας. Εμείς στα Πολυτεχνεία διδάσκουμε ερμηνείες δορυφορικών εικόνων εδώ και τριάντα χρόνια. Όταν δε πήγατε στην Γ</w:t>
      </w:r>
      <w:r w:rsidRPr="00E05F0E">
        <w:rPr>
          <w:rFonts w:eastAsia="Times New Roman" w:cs="Times New Roman"/>
          <w:szCs w:val="24"/>
        </w:rPr>
        <w:t>ουι</w:t>
      </w:r>
      <w:r w:rsidRPr="00E05F0E">
        <w:rPr>
          <w:rFonts w:eastAsia="Times New Roman" w:cs="Times New Roman"/>
          <w:szCs w:val="24"/>
        </w:rPr>
        <w:t>άνα</w:t>
      </w:r>
      <w:r>
        <w:rPr>
          <w:rFonts w:eastAsia="Times New Roman" w:cs="Times New Roman"/>
          <w:szCs w:val="24"/>
        </w:rPr>
        <w:t xml:space="preserve"> για την εκτόξευση του </w:t>
      </w:r>
      <w:r>
        <w:rPr>
          <w:rFonts w:eastAsia="Times New Roman" w:cs="Times New Roman"/>
          <w:szCs w:val="24"/>
        </w:rPr>
        <w:t>«</w:t>
      </w:r>
      <w:r>
        <w:rPr>
          <w:rFonts w:eastAsia="Times New Roman" w:cs="Times New Roman"/>
          <w:szCs w:val="24"/>
          <w:lang w:val="en-US"/>
        </w:rPr>
        <w:t>HELLAS</w:t>
      </w:r>
      <w:r>
        <w:rPr>
          <w:rFonts w:eastAsia="Times New Roman" w:cs="Times New Roman"/>
          <w:szCs w:val="24"/>
        </w:rPr>
        <w:t xml:space="preserve"> SAT 3</w:t>
      </w:r>
      <w:r>
        <w:rPr>
          <w:rFonts w:eastAsia="Times New Roman" w:cs="Times New Roman"/>
          <w:szCs w:val="24"/>
        </w:rPr>
        <w:t>»</w:t>
      </w:r>
      <w:r>
        <w:rPr>
          <w:rFonts w:eastAsia="Times New Roman" w:cs="Times New Roman"/>
          <w:szCs w:val="24"/>
        </w:rPr>
        <w:t>, ξεχάσατε μια μικρή λεπτομέρεια: Ότι ο</w:t>
      </w:r>
      <w:r w:rsidRPr="00635B2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HELLAS</w:t>
      </w:r>
      <w:r>
        <w:rPr>
          <w:rFonts w:eastAsia="Times New Roman" w:cs="Times New Roman"/>
          <w:szCs w:val="24"/>
        </w:rPr>
        <w:t xml:space="preserve"> SAT 3</w:t>
      </w:r>
      <w:r>
        <w:rPr>
          <w:rFonts w:eastAsia="Times New Roman" w:cs="Times New Roman"/>
          <w:szCs w:val="24"/>
        </w:rPr>
        <w:t>»</w:t>
      </w:r>
      <w:r>
        <w:rPr>
          <w:rFonts w:eastAsia="Times New Roman" w:cs="Times New Roman"/>
          <w:szCs w:val="24"/>
        </w:rPr>
        <w:t xml:space="preserve"> είναι ο τρίτος δορυφόρος. Ο </w:t>
      </w:r>
      <w:r>
        <w:rPr>
          <w:rFonts w:eastAsia="Times New Roman" w:cs="Times New Roman"/>
          <w:szCs w:val="24"/>
        </w:rPr>
        <w:t>«</w:t>
      </w:r>
      <w:r>
        <w:rPr>
          <w:rFonts w:eastAsia="Times New Roman" w:cs="Times New Roman"/>
          <w:szCs w:val="24"/>
          <w:lang w:val="en-US"/>
        </w:rPr>
        <w:t>HELLAS</w:t>
      </w:r>
      <w:r>
        <w:rPr>
          <w:rFonts w:eastAsia="Times New Roman" w:cs="Times New Roman"/>
          <w:szCs w:val="24"/>
        </w:rPr>
        <w:t xml:space="preserve"> SAT 1</w:t>
      </w:r>
      <w:r>
        <w:rPr>
          <w:rFonts w:eastAsia="Times New Roman" w:cs="Times New Roman"/>
          <w:szCs w:val="24"/>
        </w:rPr>
        <w:t>»</w:t>
      </w:r>
      <w:r>
        <w:rPr>
          <w:rFonts w:eastAsia="Times New Roman" w:cs="Times New Roman"/>
          <w:szCs w:val="24"/>
        </w:rPr>
        <w:t xml:space="preserve"> εκτοξεύθηκε το 2003 και ο</w:t>
      </w:r>
      <w:r w:rsidRPr="00635B2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HELLAS</w:t>
      </w:r>
      <w:r>
        <w:rPr>
          <w:rFonts w:eastAsia="Times New Roman" w:cs="Times New Roman"/>
          <w:szCs w:val="24"/>
        </w:rPr>
        <w:t xml:space="preserve"> SAT 2</w:t>
      </w:r>
      <w:r>
        <w:rPr>
          <w:rFonts w:eastAsia="Times New Roman" w:cs="Times New Roman"/>
          <w:szCs w:val="24"/>
        </w:rPr>
        <w:t>»</w:t>
      </w:r>
      <w:r>
        <w:rPr>
          <w:rFonts w:eastAsia="Times New Roman" w:cs="Times New Roman"/>
          <w:szCs w:val="24"/>
        </w:rPr>
        <w:t xml:space="preserve"> εκτοξεύθηκε κάποια χρόνια μετά. Άρα, ήρθατε τρίτος, καταϊδρωμένος και καλά </w:t>
      </w:r>
      <w:r>
        <w:rPr>
          <w:rFonts w:eastAsia="Times New Roman" w:cs="Times New Roman"/>
          <w:szCs w:val="24"/>
        </w:rPr>
        <w:lastRenderedPageBreak/>
        <w:t>κάνατε και υπερηφανευθήκατε, όμως, είναι απαραίτητο ο καθένας από εμάς να πηγαίνει στο ύψος του μεγέθους…</w:t>
      </w:r>
    </w:p>
    <w:p w14:paraId="06BB2439"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 xml:space="preserve">ΔΡΕΥΩΝ (Δημήτριος Καμμένος): </w:t>
      </w:r>
      <w:r>
        <w:rPr>
          <w:rFonts w:eastAsia="Times New Roman" w:cs="Times New Roman"/>
          <w:szCs w:val="24"/>
        </w:rPr>
        <w:t>Κύριε Μανιάτη, σας παρακαλώ, ολοκληρώστε.</w:t>
      </w:r>
      <w:r>
        <w:rPr>
          <w:rFonts w:eastAsia="Times New Roman" w:cs="Times New Roman"/>
          <w:szCs w:val="24"/>
        </w:rPr>
        <w:t xml:space="preserve"> Έχετε και τη δευτερολογία σας για τα υπόλοιπα που θέλετε να πείτε.</w:t>
      </w:r>
    </w:p>
    <w:p w14:paraId="06BB243A"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…και θέλω πραγματικά να πιστεύω ότι η δική σας εμπειρία μετά από αυτό που βιώσατε με τον Ελληνικό Διαστημικό Οργανισμό και τον Καθηγητή </w:t>
      </w:r>
      <w:proofErr w:type="spellStart"/>
      <w:r>
        <w:rPr>
          <w:rFonts w:eastAsia="Times New Roman" w:cs="Times New Roman"/>
          <w:szCs w:val="24"/>
        </w:rPr>
        <w:t>Κρεμιζή</w:t>
      </w:r>
      <w:proofErr w:type="spellEnd"/>
      <w:r>
        <w:rPr>
          <w:rFonts w:eastAsia="Times New Roman" w:cs="Times New Roman"/>
          <w:szCs w:val="24"/>
        </w:rPr>
        <w:t xml:space="preserve"> θα είναι λίγο καλύτερη για</w:t>
      </w:r>
      <w:r>
        <w:rPr>
          <w:rFonts w:eastAsia="Times New Roman" w:cs="Times New Roman"/>
          <w:szCs w:val="24"/>
        </w:rPr>
        <w:t xml:space="preserve"> τα επόμενα πολιτικά βήματα. </w:t>
      </w:r>
    </w:p>
    <w:p w14:paraId="06BB243B"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ΔΡΕΥΩΝ (Δημήτριος Καμμένος):</w:t>
      </w:r>
      <w:r>
        <w:rPr>
          <w:rFonts w:eastAsia="Times New Roman" w:cs="Times New Roman"/>
          <w:szCs w:val="24"/>
        </w:rPr>
        <w:t xml:space="preserve"> Ευχαριστώ, κύριε Μανιάτη.</w:t>
      </w:r>
    </w:p>
    <w:p w14:paraId="06BB243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6BB243D"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Δεν αποφεύγετε τον πειρασμό, κύριε Μανιάτη. Νομίζω ότι λέ</w:t>
      </w:r>
      <w:r>
        <w:rPr>
          <w:rFonts w:eastAsia="Times New Roman" w:cs="Times New Roman"/>
          <w:szCs w:val="24"/>
        </w:rPr>
        <w:t xml:space="preserve">τε πράγματα, τα οποία προκαλούν. </w:t>
      </w:r>
    </w:p>
    <w:p w14:paraId="06BB243E"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Λέτε ότι η εξέλιξη με τον Ελληνικό Διαστημικό Οργανισμό είναι η απόδειξη του γιατί πρέπει να φύγουμε αμέσως. Μάλιστα! Το κόμμα σας έλεγε πριν από έναν μήνα ότι πρέπει αυτή η Βουλή να προχωρήσει σε συνταγματική αναθεώρηση. Έχετε εγκαταλείψει αυτή τη θέση; Υ</w:t>
      </w:r>
      <w:r>
        <w:rPr>
          <w:rFonts w:eastAsia="Times New Roman" w:cs="Times New Roman"/>
          <w:szCs w:val="24"/>
        </w:rPr>
        <w:t xml:space="preserve">φίσταται ως θέση; Να μας </w:t>
      </w:r>
      <w:r>
        <w:rPr>
          <w:rFonts w:eastAsia="Times New Roman" w:cs="Times New Roman"/>
          <w:szCs w:val="24"/>
        </w:rPr>
        <w:lastRenderedPageBreak/>
        <w:t xml:space="preserve">πείτε, διότι τώρα εσείς ζητάτε εκλογές την επόμενη Κυριακή σε ένα λεγόμενο «πήδημα δευτέρου βαθμού». </w:t>
      </w:r>
    </w:p>
    <w:p w14:paraId="06BB243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Όσοι είναι μαθηματικοί θα καταλάβουν τι εννοώ. Το πήδημα δευτέρου βαθμού είναι από το μείον άπειρο στο συν άπειρο. Λέγατε πριν απ</w:t>
      </w:r>
      <w:r>
        <w:rPr>
          <w:rFonts w:eastAsia="Times New Roman" w:cs="Times New Roman"/>
          <w:szCs w:val="24"/>
        </w:rPr>
        <w:t xml:space="preserve">ό ένα μήνα ότι πρέπει να προχωρήσουμε τη συνταγματική αναθεώρηση και τώρα πρέπει να πάμε σε εκλογές επειδή παραιτήθηκε ο </w:t>
      </w:r>
      <w:proofErr w:type="spellStart"/>
      <w:r>
        <w:rPr>
          <w:rFonts w:eastAsia="Times New Roman" w:cs="Times New Roman"/>
          <w:szCs w:val="24"/>
        </w:rPr>
        <w:t>Κριμιζής</w:t>
      </w:r>
      <w:proofErr w:type="spellEnd"/>
      <w:r>
        <w:rPr>
          <w:rFonts w:eastAsia="Times New Roman" w:cs="Times New Roman"/>
          <w:szCs w:val="24"/>
        </w:rPr>
        <w:t xml:space="preserve">. </w:t>
      </w:r>
    </w:p>
    <w:p w14:paraId="06BB2440"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Υπάρχουν πράγματα τα οποία δυστυχώς κάποιοι δεν αντέχουν να τα βλέπουν. Δεν αντέχετε να βλέπετε τα καλά μηνύματα που έρχοντα</w:t>
      </w:r>
      <w:r>
        <w:rPr>
          <w:rFonts w:eastAsia="Times New Roman" w:cs="Times New Roman"/>
          <w:szCs w:val="24"/>
        </w:rPr>
        <w:t>ι από την Ευρώπη ότι η οικονομία στέκεται στα πόδια της, ότι μειώνεται η ανεργία, ότι αυξάνεται η απασχόληση. Η χώρα έχει μπει για τα καλά στην ανάπτυξη και θα έχουμε και φέτος πλεονάσματα</w:t>
      </w:r>
      <w:r w:rsidRPr="00C5754B">
        <w:rPr>
          <w:rFonts w:eastAsia="Times New Roman" w:cs="Times New Roman"/>
          <w:szCs w:val="24"/>
        </w:rPr>
        <w:t>,</w:t>
      </w:r>
      <w:r>
        <w:rPr>
          <w:rFonts w:eastAsia="Times New Roman" w:cs="Times New Roman"/>
          <w:szCs w:val="24"/>
        </w:rPr>
        <w:t xml:space="preserve"> τα οποία ευελπιστούμε ότι θα είμαστε σε θέση να μοιράσουμε. </w:t>
      </w:r>
    </w:p>
    <w:p w14:paraId="06BB2441"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Είπατ</w:t>
      </w:r>
      <w:r>
        <w:rPr>
          <w:rFonts w:eastAsia="Times New Roman" w:cs="Times New Roman"/>
          <w:szCs w:val="24"/>
        </w:rPr>
        <w:t xml:space="preserve">ε ότι κάνουμε κομματικό κράτος. Σας ρωτάω, ποιος; Ο κ. </w:t>
      </w:r>
      <w:proofErr w:type="spellStart"/>
      <w:r>
        <w:rPr>
          <w:rFonts w:eastAsia="Times New Roman" w:cs="Times New Roman"/>
          <w:szCs w:val="24"/>
        </w:rPr>
        <w:t>Πότσης</w:t>
      </w:r>
      <w:proofErr w:type="spellEnd"/>
      <w:r>
        <w:rPr>
          <w:rFonts w:eastAsia="Times New Roman" w:cs="Times New Roman"/>
          <w:szCs w:val="24"/>
        </w:rPr>
        <w:t xml:space="preserve"> από το</w:t>
      </w:r>
      <w:r w:rsidRPr="00926237">
        <w:rPr>
          <w:rFonts w:eastAsia="Times New Roman" w:cs="Times New Roman"/>
          <w:szCs w:val="24"/>
        </w:rPr>
        <w:t xml:space="preserve"> </w:t>
      </w:r>
      <w:r>
        <w:rPr>
          <w:rFonts w:eastAsia="Times New Roman" w:cs="Times New Roman"/>
          <w:szCs w:val="24"/>
          <w:lang w:val="en-GB"/>
        </w:rPr>
        <w:t>SICLASS</w:t>
      </w:r>
      <w:r>
        <w:rPr>
          <w:rFonts w:eastAsia="Times New Roman" w:cs="Times New Roman"/>
          <w:szCs w:val="24"/>
        </w:rPr>
        <w:t xml:space="preserve"> είναι κομματικό μέλος; Ο κ. </w:t>
      </w:r>
      <w:proofErr w:type="spellStart"/>
      <w:r>
        <w:rPr>
          <w:rFonts w:eastAsia="Times New Roman" w:cs="Times New Roman"/>
          <w:szCs w:val="24"/>
        </w:rPr>
        <w:t>Μαντζούρης</w:t>
      </w:r>
      <w:proofErr w:type="spellEnd"/>
      <w:r>
        <w:rPr>
          <w:rFonts w:eastAsia="Times New Roman" w:cs="Times New Roman"/>
          <w:szCs w:val="24"/>
        </w:rPr>
        <w:t xml:space="preserve">, Πλωτάρχης του Πολεμικού Ναυτικού, είναι κομματικό μέλος; Ο κ. </w:t>
      </w:r>
      <w:proofErr w:type="spellStart"/>
      <w:r>
        <w:rPr>
          <w:rFonts w:eastAsia="Times New Roman" w:cs="Times New Roman"/>
          <w:szCs w:val="24"/>
        </w:rPr>
        <w:t>Πρωτοπαππάς</w:t>
      </w:r>
      <w:proofErr w:type="spellEnd"/>
      <w:r>
        <w:rPr>
          <w:rFonts w:eastAsia="Times New Roman" w:cs="Times New Roman"/>
          <w:szCs w:val="24"/>
        </w:rPr>
        <w:t>, ο οποίος χαρακτηρίστηκε όπως χαρακτηρίστηκε από την κ</w:t>
      </w:r>
      <w:r>
        <w:rPr>
          <w:rFonts w:eastAsia="Times New Roman" w:cs="Times New Roman"/>
          <w:szCs w:val="24"/>
        </w:rPr>
        <w:t>.</w:t>
      </w:r>
      <w:r>
        <w:rPr>
          <w:rFonts w:eastAsia="Times New Roman" w:cs="Times New Roman"/>
          <w:szCs w:val="24"/>
        </w:rPr>
        <w:t xml:space="preserve"> Ασημακοπο</w:t>
      </w:r>
      <w:r>
        <w:rPr>
          <w:rFonts w:eastAsia="Times New Roman" w:cs="Times New Roman"/>
          <w:szCs w:val="24"/>
        </w:rPr>
        <w:t xml:space="preserve">ύλου, είναι κομματικό μέλος; Ο κ. </w:t>
      </w:r>
      <w:proofErr w:type="spellStart"/>
      <w:r>
        <w:rPr>
          <w:rFonts w:eastAsia="Times New Roman" w:cs="Times New Roman"/>
          <w:szCs w:val="24"/>
        </w:rPr>
        <w:t>Σταυρινίδης</w:t>
      </w:r>
      <w:proofErr w:type="spellEnd"/>
      <w:r>
        <w:rPr>
          <w:rFonts w:eastAsia="Times New Roman" w:cs="Times New Roman"/>
          <w:szCs w:val="24"/>
        </w:rPr>
        <w:t>, Τεχνικός Διευθυντής της Ευρωπαϊκής Υπηρεσίας Διαστήματος, είναι κι αυτός στον κομματικό μας στρατό; Ε, πρέπει να υπάρχει και κάποιο όριο, νομίζω. Δεν μπορεί να κολλάμε έτσι μια ρετσέτα. Επαναλαμβάνω ότι όποιος</w:t>
      </w:r>
      <w:r>
        <w:rPr>
          <w:rFonts w:eastAsia="Times New Roman" w:cs="Times New Roman"/>
          <w:szCs w:val="24"/>
        </w:rPr>
        <w:t xml:space="preserve"> μιλάει για αριστεία, πρέπει να έχει και ένα μέτρο της </w:t>
      </w:r>
      <w:r>
        <w:rPr>
          <w:rFonts w:eastAsia="Times New Roman" w:cs="Times New Roman"/>
          <w:szCs w:val="24"/>
        </w:rPr>
        <w:lastRenderedPageBreak/>
        <w:t>αριστεία. Και ο απόλυτος κριτής του μέτρου της αριστείας δεν είναι ούτε ο ομιλών, ούτε εσείς, ούτε ο κ. Τσίπρας, ούτε η κ</w:t>
      </w:r>
      <w:r>
        <w:rPr>
          <w:rFonts w:eastAsia="Times New Roman" w:cs="Times New Roman"/>
          <w:szCs w:val="24"/>
        </w:rPr>
        <w:t>.</w:t>
      </w:r>
      <w:r>
        <w:rPr>
          <w:rFonts w:eastAsia="Times New Roman" w:cs="Times New Roman"/>
          <w:szCs w:val="24"/>
        </w:rPr>
        <w:t xml:space="preserve"> Γεννηματά, ούτε και ο κ. </w:t>
      </w:r>
      <w:proofErr w:type="spellStart"/>
      <w:r>
        <w:rPr>
          <w:rFonts w:eastAsia="Times New Roman" w:cs="Times New Roman"/>
          <w:szCs w:val="24"/>
        </w:rPr>
        <w:t>Κριμιζής</w:t>
      </w:r>
      <w:proofErr w:type="spellEnd"/>
      <w:r>
        <w:rPr>
          <w:rFonts w:eastAsia="Times New Roman" w:cs="Times New Roman"/>
          <w:szCs w:val="24"/>
        </w:rPr>
        <w:t>, όμως. Πώς θα γίνει; Και οι άλλοι επιστήμονε</w:t>
      </w:r>
      <w:r>
        <w:rPr>
          <w:rFonts w:eastAsia="Times New Roman" w:cs="Times New Roman"/>
          <w:szCs w:val="24"/>
        </w:rPr>
        <w:t>ς είναι, οι οποίοι δεν έχουν ανάγκη από κανέναν να πιστοποιήσει την επιστημοσύνη τους.</w:t>
      </w:r>
    </w:p>
    <w:p w14:paraId="06BB2442"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Τα ελληνικά πανεπιστήμια, κύριε Μανιάτη, συμμετείχαν ήδη στο Ευρωπαϊκό Πρόγραμμα εκτόξευσης </w:t>
      </w:r>
      <w:proofErr w:type="spellStart"/>
      <w:r>
        <w:rPr>
          <w:rFonts w:eastAsia="Times New Roman" w:cs="Times New Roman"/>
          <w:szCs w:val="24"/>
        </w:rPr>
        <w:t>μικροδορυφόρων</w:t>
      </w:r>
      <w:proofErr w:type="spellEnd"/>
      <w:r>
        <w:rPr>
          <w:rFonts w:eastAsia="Times New Roman" w:cs="Times New Roman"/>
          <w:szCs w:val="24"/>
        </w:rPr>
        <w:t>. Ποιος, λοιπόν, θα τους πει εάν μπορούν ή δεν μπορούν να το κά</w:t>
      </w:r>
      <w:r>
        <w:rPr>
          <w:rFonts w:eastAsia="Times New Roman" w:cs="Times New Roman"/>
          <w:szCs w:val="24"/>
        </w:rPr>
        <w:t>νουν; Ουδείς, νομίζω, είναι σε θέση. Έχουν αποδείξει και την αξιοσύνη και την αριστεία τους και θα έχουν αυτή την πολιτική ηγεσία στο πλευρό τους.</w:t>
      </w:r>
    </w:p>
    <w:p w14:paraId="06BB2443"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Όσον αφορά τον </w:t>
      </w:r>
      <w:r>
        <w:rPr>
          <w:rFonts w:eastAsia="Times New Roman" w:cs="Times New Roman"/>
          <w:szCs w:val="24"/>
        </w:rPr>
        <w:t>"</w:t>
      </w:r>
      <w:r>
        <w:rPr>
          <w:rFonts w:eastAsia="Times New Roman" w:cs="Times New Roman"/>
          <w:szCs w:val="24"/>
          <w:lang w:val="en-GB"/>
        </w:rPr>
        <w:t>H</w:t>
      </w:r>
      <w:r>
        <w:rPr>
          <w:rFonts w:eastAsia="Times New Roman" w:cs="Times New Roman"/>
          <w:szCs w:val="24"/>
          <w:lang w:val="en-US"/>
        </w:rPr>
        <w:t>ELLAS</w:t>
      </w:r>
      <w:r w:rsidRPr="00C5754B">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Pr>
          <w:rFonts w:eastAsia="Times New Roman" w:cs="Times New Roman"/>
          <w:szCs w:val="24"/>
        </w:rPr>
        <w:t>, κύριε Μανιάτη, με φέρνετε στη δύσκολη θέση να υπενθυμίσω ότι παραλάβαμε ένα πεδί</w:t>
      </w:r>
      <w:r>
        <w:rPr>
          <w:rFonts w:eastAsia="Times New Roman" w:cs="Times New Roman"/>
          <w:szCs w:val="24"/>
        </w:rPr>
        <w:t xml:space="preserve">ο απόλυτης εγκατάλειψης σε σχέση με τη δορυφορική πολιτική και ήταν το δικό σας κόμμα το οποίο έχει την ευθύνη για την πώληση και του ελληνικού δορυφόρου μαζί με τον ΟΤΕ. Μη μου λέτε για </w:t>
      </w:r>
      <w:r>
        <w:rPr>
          <w:rFonts w:eastAsia="Times New Roman" w:cs="Times New Roman"/>
          <w:szCs w:val="24"/>
        </w:rPr>
        <w:t>«</w:t>
      </w:r>
      <w:r>
        <w:rPr>
          <w:rFonts w:eastAsia="Times New Roman" w:cs="Times New Roman"/>
          <w:szCs w:val="24"/>
          <w:lang w:val="en-GB"/>
        </w:rPr>
        <w:t>HELLAS</w:t>
      </w:r>
      <w:r w:rsidRPr="00C5754B">
        <w:rPr>
          <w:rFonts w:eastAsia="Times New Roman" w:cs="Times New Roman"/>
          <w:szCs w:val="24"/>
        </w:rPr>
        <w:t xml:space="preserve"> </w:t>
      </w:r>
      <w:r>
        <w:rPr>
          <w:rFonts w:eastAsia="Times New Roman" w:cs="Times New Roman"/>
          <w:szCs w:val="24"/>
          <w:lang w:val="en-GB"/>
        </w:rPr>
        <w:t>SAT</w:t>
      </w:r>
      <w:r w:rsidRPr="00C5754B">
        <w:rPr>
          <w:rFonts w:eastAsia="Times New Roman" w:cs="Times New Roman"/>
          <w:szCs w:val="24"/>
        </w:rPr>
        <w:t xml:space="preserve"> </w:t>
      </w:r>
      <w:r>
        <w:rPr>
          <w:rFonts w:eastAsia="Times New Roman" w:cs="Times New Roman"/>
          <w:szCs w:val="24"/>
        </w:rPr>
        <w:t>1</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GB"/>
        </w:rPr>
        <w:t>HELLAS</w:t>
      </w:r>
      <w:r w:rsidRPr="00C5754B">
        <w:rPr>
          <w:rFonts w:eastAsia="Times New Roman" w:cs="Times New Roman"/>
          <w:szCs w:val="24"/>
        </w:rPr>
        <w:t xml:space="preserve"> </w:t>
      </w:r>
      <w:r>
        <w:rPr>
          <w:rFonts w:eastAsia="Times New Roman" w:cs="Times New Roman"/>
          <w:szCs w:val="24"/>
          <w:lang w:val="en-GB"/>
        </w:rPr>
        <w:t>SAT</w:t>
      </w:r>
      <w:r w:rsidRPr="00C5754B">
        <w:rPr>
          <w:rFonts w:eastAsia="Times New Roman" w:cs="Times New Roman"/>
          <w:szCs w:val="24"/>
        </w:rPr>
        <w:t xml:space="preserve"> </w:t>
      </w:r>
      <w:r>
        <w:rPr>
          <w:rFonts w:eastAsia="Times New Roman" w:cs="Times New Roman"/>
          <w:szCs w:val="24"/>
        </w:rPr>
        <w:t>2</w:t>
      </w:r>
      <w:r>
        <w:rPr>
          <w:rFonts w:eastAsia="Times New Roman" w:cs="Times New Roman"/>
          <w:szCs w:val="24"/>
        </w:rPr>
        <w:t>»</w:t>
      </w:r>
      <w:r>
        <w:rPr>
          <w:rFonts w:eastAsia="Times New Roman" w:cs="Times New Roman"/>
          <w:szCs w:val="24"/>
        </w:rPr>
        <w:t xml:space="preserve">. Εσείς βάλατε υπογραφή ως Κυβέρνηση να πωληθεί ο δορυφόρος. </w:t>
      </w:r>
    </w:p>
    <w:p w14:paraId="06BB2444"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ΙΩΑΝΝΗΣ ΜΑΝΙΑΤΗΣ</w:t>
      </w:r>
      <w:r w:rsidRPr="002A3147">
        <w:rPr>
          <w:rFonts w:eastAsia="Times New Roman" w:cs="Times New Roman"/>
          <w:b/>
          <w:szCs w:val="24"/>
        </w:rPr>
        <w:t>:</w:t>
      </w:r>
      <w:r>
        <w:rPr>
          <w:rFonts w:eastAsia="Times New Roman" w:cs="Times New Roman"/>
          <w:szCs w:val="24"/>
        </w:rPr>
        <w:t xml:space="preserve"> Δεν υπήρχε </w:t>
      </w:r>
      <w:r>
        <w:rPr>
          <w:rFonts w:eastAsia="Times New Roman" w:cs="Times New Roman"/>
          <w:szCs w:val="24"/>
        </w:rPr>
        <w:t>«</w:t>
      </w:r>
      <w:r>
        <w:rPr>
          <w:rFonts w:eastAsia="Times New Roman" w:cs="Times New Roman"/>
          <w:szCs w:val="24"/>
          <w:lang w:val="en-GB"/>
        </w:rPr>
        <w:t>HELLAS</w:t>
      </w:r>
      <w:r w:rsidRPr="00C5754B">
        <w:rPr>
          <w:rFonts w:eastAsia="Times New Roman" w:cs="Times New Roman"/>
          <w:szCs w:val="24"/>
        </w:rPr>
        <w:t xml:space="preserve"> </w:t>
      </w:r>
      <w:r>
        <w:rPr>
          <w:rFonts w:eastAsia="Times New Roman" w:cs="Times New Roman"/>
          <w:szCs w:val="24"/>
          <w:lang w:val="en-GB"/>
        </w:rPr>
        <w:t>SAT</w:t>
      </w:r>
      <w:r w:rsidRPr="00C5754B">
        <w:rPr>
          <w:rFonts w:eastAsia="Times New Roman" w:cs="Times New Roman"/>
          <w:szCs w:val="24"/>
        </w:rPr>
        <w:t xml:space="preserve"> 2</w:t>
      </w:r>
      <w:r>
        <w:rPr>
          <w:rFonts w:eastAsia="Times New Roman" w:cs="Times New Roman"/>
          <w:szCs w:val="24"/>
        </w:rPr>
        <w:t>»</w:t>
      </w:r>
      <w:r w:rsidRPr="00C5754B">
        <w:rPr>
          <w:rFonts w:eastAsia="Times New Roman" w:cs="Times New Roman"/>
          <w:szCs w:val="24"/>
        </w:rPr>
        <w:t>.</w:t>
      </w:r>
    </w:p>
    <w:p w14:paraId="06BB2445"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sidRPr="0042555A">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αυτή την πολιτική, την πολιτική της εκχώρησης του δορυφ</w:t>
      </w:r>
      <w:r>
        <w:rPr>
          <w:rFonts w:eastAsia="Times New Roman" w:cs="Times New Roman"/>
          <w:szCs w:val="24"/>
        </w:rPr>
        <w:t xml:space="preserve">όρου, να μας πείτε αυτή τη στιγμή αν τη </w:t>
      </w:r>
      <w:r>
        <w:rPr>
          <w:rFonts w:eastAsia="Times New Roman" w:cs="Times New Roman"/>
          <w:szCs w:val="24"/>
        </w:rPr>
        <w:lastRenderedPageBreak/>
        <w:t>θεωρείτε επιτυχημένη. Είμαι έτοιμος να το ακούσω, ειλικρινά. Γιατί υπάρχει μία αντίληψη, η οποία λέει ότι η Ελλάδα είναι μία χώρα που τέτοιες υπηρεσίες πρέπει απλώς να νοικιάζει. Αυτή τη στιγμή –να το ακούσει ο κόσμο</w:t>
      </w:r>
      <w:r>
        <w:rPr>
          <w:rFonts w:eastAsia="Times New Roman" w:cs="Times New Roman"/>
          <w:szCs w:val="24"/>
        </w:rPr>
        <w:t>ς- οι δορυφορικές πλατφόρμες της τηλεόρασης δεν είναι στον ελληνικών συμφερόντων δορυφόρο, είναι σε άλλο δορυφόρο. Δεν είναι στον δορυφόρο ο οποίος είναι στην ελληνική τροχιακή θέση, στον δορυφόρο ο οποίος έχει το κέντρο ελέγχου του στο Κορωπί, στον δορυφό</w:t>
      </w:r>
      <w:r>
        <w:rPr>
          <w:rFonts w:eastAsia="Times New Roman" w:cs="Times New Roman"/>
          <w:szCs w:val="24"/>
        </w:rPr>
        <w:t>ρο στον οποίο έχουμε επτά αναμεταδότες αντί για δύο που είχαμε με την προηγούμενη κατάσταση, η οποία έχει απολύτως εγκαταλειφθεί και θα χάναμε και την τροχιακή θέση αν δεν κινούμασταν πάρα πολύ γρήγορα, με ειδική επιτροπή εμπειρογνωμόνων για τη διαπραγμάτε</w:t>
      </w:r>
      <w:r>
        <w:rPr>
          <w:rFonts w:eastAsia="Times New Roman" w:cs="Times New Roman"/>
          <w:szCs w:val="24"/>
        </w:rPr>
        <w:t>υση, η οποία κατέληξε ευτυχώς και τριπλασίασε τα δικαιώματα της χώρας στο διάστημα σε αναμεταδότες. Αυτή είναι μία άλλου τύπου πολιτική επιλογή.</w:t>
      </w:r>
    </w:p>
    <w:p w14:paraId="06BB2446"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Υπάρχει, λοιπόν, η επιλογή του ενοικιαστή και η επιλογή του παραγωγού. Η επιλογή του παραγωγού ξέρετε τι σημαίν</w:t>
      </w:r>
      <w:r>
        <w:rPr>
          <w:rFonts w:eastAsia="Times New Roman" w:cs="Times New Roman"/>
          <w:szCs w:val="24"/>
        </w:rPr>
        <w:t xml:space="preserve">ει, κύριε Μανιάτη; Στηρίζω τα πανεπιστήμιά μου για να </w:t>
      </w:r>
      <w:proofErr w:type="spellStart"/>
      <w:r>
        <w:rPr>
          <w:rFonts w:eastAsia="Times New Roman" w:cs="Times New Roman"/>
          <w:szCs w:val="24"/>
        </w:rPr>
        <w:t>παράξουν</w:t>
      </w:r>
      <w:proofErr w:type="spellEnd"/>
      <w:r>
        <w:rPr>
          <w:rFonts w:eastAsia="Times New Roman" w:cs="Times New Roman"/>
          <w:szCs w:val="24"/>
        </w:rPr>
        <w:t xml:space="preserve">. Προκαλώ γεγονότα οικονομικά και προσελκύω ξένες επενδύσεις, όπως η επένδυση της ΟΗΒ, η οποία ήδη έχει δρομολογήσει την επένδυση για τη συγκρότηση μονάδας κατασκευής </w:t>
      </w:r>
      <w:proofErr w:type="spellStart"/>
      <w:r>
        <w:rPr>
          <w:rFonts w:eastAsia="Times New Roman" w:cs="Times New Roman"/>
          <w:szCs w:val="24"/>
        </w:rPr>
        <w:t>μικροδορυφόρων</w:t>
      </w:r>
      <w:proofErr w:type="spellEnd"/>
      <w:r>
        <w:rPr>
          <w:rFonts w:eastAsia="Times New Roman" w:cs="Times New Roman"/>
          <w:szCs w:val="24"/>
        </w:rPr>
        <w:t xml:space="preserve"> στην Ελλάδα.</w:t>
      </w:r>
      <w:r>
        <w:rPr>
          <w:rFonts w:eastAsia="Times New Roman" w:cs="Times New Roman"/>
          <w:szCs w:val="24"/>
        </w:rPr>
        <w:t xml:space="preserve"> Θα γίνονταν αυτά χωρίς τις δικές μας πολιτικές πρωτοβουλίες; Γιατί δεν είχαν γίνει όλο το προηγούμενο διάστημα; </w:t>
      </w:r>
    </w:p>
    <w:p w14:paraId="06BB2447"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Διότι υπάρχουν τρία πράγματα τα οποία μπορεί να κάνει κανείς με το διάστημα. Μπορείς να οργανώνεις αποστολές σε μακρινούς πλανήτες, στον Ερμή,</w:t>
      </w:r>
      <w:r>
        <w:rPr>
          <w:rFonts w:eastAsia="Times New Roman" w:cs="Times New Roman"/>
          <w:szCs w:val="24"/>
        </w:rPr>
        <w:t xml:space="preserve"> την Αφροδίτη, τον </w:t>
      </w:r>
      <w:proofErr w:type="spellStart"/>
      <w:r>
        <w:rPr>
          <w:rFonts w:eastAsia="Times New Roman" w:cs="Times New Roman"/>
          <w:szCs w:val="24"/>
        </w:rPr>
        <w:t>Πλούτωνα</w:t>
      </w:r>
      <w:proofErr w:type="spellEnd"/>
      <w:r>
        <w:rPr>
          <w:rFonts w:eastAsia="Times New Roman" w:cs="Times New Roman"/>
          <w:szCs w:val="24"/>
        </w:rPr>
        <w:t>. Έχουμε τέτοια δυνατότητα και δεν το ήξερα; Δεν νομίζω ότι εισηγείται κανείς ότι πρέπει η Ελλάδα να βάλει τέτοιου είδους προτεραιότητες.</w:t>
      </w:r>
    </w:p>
    <w:p w14:paraId="06BB2448"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Το δεύτερο που μπορείς να κάνεις είναι να παρατηρείς το διάστημα. Το κάνουμε με τρόπο άρτιο</w:t>
      </w:r>
      <w:r>
        <w:rPr>
          <w:rFonts w:eastAsia="Times New Roman" w:cs="Times New Roman"/>
          <w:szCs w:val="24"/>
        </w:rPr>
        <w:t xml:space="preserve"> εδώ και καιρό. Το Αστεροσκοπείο κάνει πάρα πολύ καλή δουλειά εδώ και πάρα πολλά χρόνια και έχει συμβάλλει στην ανάπτυξη της έρευνας.</w:t>
      </w:r>
    </w:p>
    <w:p w14:paraId="06BB244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Υπάρχει και μια τρίτη δυνατότητα, την οποία δεν είχαμε αξιοποιήσει και η οποία αφορά την ανάπτυξη εφαρμογών και διαστημικώ</w:t>
      </w:r>
      <w:r>
        <w:rPr>
          <w:rFonts w:eastAsia="Times New Roman" w:cs="Times New Roman"/>
          <w:szCs w:val="24"/>
        </w:rPr>
        <w:t xml:space="preserve">ν αντικειμένων. Η αντίληψη την οποία παραλάβαμε ήταν η αντίληψη της εγκατάλειψης. Ξέρετε τι σημαίνει, λοιπόν, παραγωγή, εκτόξευση και εκμετάλλευση διαστημικών αντικειμένων; Δορυφόροι, </w:t>
      </w:r>
      <w:proofErr w:type="spellStart"/>
      <w:r>
        <w:rPr>
          <w:rFonts w:eastAsia="Times New Roman" w:cs="Times New Roman"/>
          <w:szCs w:val="24"/>
        </w:rPr>
        <w:t>μικροδορυφόροι</w:t>
      </w:r>
      <w:proofErr w:type="spellEnd"/>
      <w:r>
        <w:rPr>
          <w:rFonts w:eastAsia="Times New Roman" w:cs="Times New Roman"/>
          <w:szCs w:val="24"/>
        </w:rPr>
        <w:t xml:space="preserve"> και </w:t>
      </w:r>
      <w:proofErr w:type="spellStart"/>
      <w:r>
        <w:rPr>
          <w:rFonts w:eastAsia="Times New Roman" w:cs="Times New Roman"/>
          <w:szCs w:val="24"/>
        </w:rPr>
        <w:t>νανοδορυφόροι</w:t>
      </w:r>
      <w:proofErr w:type="spellEnd"/>
      <w:r>
        <w:rPr>
          <w:rFonts w:eastAsia="Times New Roman" w:cs="Times New Roman"/>
          <w:szCs w:val="24"/>
        </w:rPr>
        <w:t xml:space="preserve">. Απολύτως ελληνικής κατασκευής </w:t>
      </w:r>
      <w:proofErr w:type="spellStart"/>
      <w:r>
        <w:rPr>
          <w:rFonts w:eastAsia="Times New Roman" w:cs="Times New Roman"/>
          <w:szCs w:val="24"/>
        </w:rPr>
        <w:t>μικροδορ</w:t>
      </w:r>
      <w:r>
        <w:rPr>
          <w:rFonts w:eastAsia="Times New Roman" w:cs="Times New Roman"/>
          <w:szCs w:val="24"/>
        </w:rPr>
        <w:t>υφόροι</w:t>
      </w:r>
      <w:proofErr w:type="spellEnd"/>
      <w:r>
        <w:rPr>
          <w:rFonts w:eastAsia="Times New Roman" w:cs="Times New Roman"/>
          <w:szCs w:val="24"/>
        </w:rPr>
        <w:t xml:space="preserve"> και </w:t>
      </w:r>
      <w:proofErr w:type="spellStart"/>
      <w:r>
        <w:rPr>
          <w:rFonts w:eastAsia="Times New Roman" w:cs="Times New Roman"/>
          <w:szCs w:val="24"/>
        </w:rPr>
        <w:t>νανοδορυφόροι</w:t>
      </w:r>
      <w:proofErr w:type="spellEnd"/>
      <w:r>
        <w:rPr>
          <w:rFonts w:eastAsia="Times New Roman" w:cs="Times New Roman"/>
          <w:szCs w:val="24"/>
        </w:rPr>
        <w:t>. Γιατί όχι; Εισηγείται κανείς να αποχωρήσουμε από αυτή τη δυνατότητα;</w:t>
      </w:r>
    </w:p>
    <w:p w14:paraId="06BB244A"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Φάνηκε, όμως, ότι και στον Ελληνικό Διαστημικό Οργανισμό υπήρχαν διαφωνίες, οι οποίες βγήκαν ανυπέρβλητες. Λυπάμαι που το λέω, αυτή ήταν η πραγματικότητα. Δεν κα</w:t>
      </w:r>
      <w:r>
        <w:rPr>
          <w:rFonts w:eastAsia="Times New Roman" w:cs="Times New Roman"/>
          <w:szCs w:val="24"/>
        </w:rPr>
        <w:t>ταλαβαίνω, λοιπόν, γιατί εμείς να μην δείξουμε ότι δεν έχουμε τίποτα να ζηλέψουμε και τίποτα να φοβηθούμε.</w:t>
      </w:r>
    </w:p>
    <w:p w14:paraId="06BB244B"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Θα ήθελα να καλέσω πραγματικά όποιον τοποθετείται δημοσίως για το ζήτημα να σέβεται τους ανθρώπους, οι οποίοι αυτό το πρόγραμμα θα το υπηρετήσουν και</w:t>
      </w:r>
      <w:r>
        <w:rPr>
          <w:rFonts w:eastAsia="Times New Roman" w:cs="Times New Roman"/>
          <w:szCs w:val="24"/>
        </w:rPr>
        <w:t xml:space="preserve"> τα περί αριστείας να τα διατυπώνουν ζυγισμένα. Διότι άριστος ο κ. </w:t>
      </w:r>
      <w:proofErr w:type="spellStart"/>
      <w:r>
        <w:rPr>
          <w:rFonts w:eastAsia="Times New Roman" w:cs="Times New Roman"/>
          <w:szCs w:val="24"/>
        </w:rPr>
        <w:t>Κριμιζής</w:t>
      </w:r>
      <w:proofErr w:type="spellEnd"/>
      <w:r>
        <w:rPr>
          <w:rFonts w:eastAsia="Times New Roman" w:cs="Times New Roman"/>
          <w:szCs w:val="24"/>
        </w:rPr>
        <w:t xml:space="preserve">, άριστοι και οι άλλοι καθηγητές όμως. Δεν είναι τεκμήριο μη σεβασμού της αριστείας η εξέλιξη που είχαμε,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διότι οι άνθρωποι οι οποίοι στελεχώνουν τον </w:t>
      </w:r>
      <w:r>
        <w:rPr>
          <w:rFonts w:eastAsia="Times New Roman" w:cs="Times New Roman"/>
          <w:szCs w:val="24"/>
        </w:rPr>
        <w:t>ο</w:t>
      </w:r>
      <w:r>
        <w:rPr>
          <w:rFonts w:eastAsia="Times New Roman" w:cs="Times New Roman"/>
          <w:szCs w:val="24"/>
        </w:rPr>
        <w:t>ργανι</w:t>
      </w:r>
      <w:r>
        <w:rPr>
          <w:rFonts w:eastAsia="Times New Roman" w:cs="Times New Roman"/>
          <w:szCs w:val="24"/>
        </w:rPr>
        <w:t xml:space="preserve">σμό αυτή τη στιγμή είναι άριστοι στον κλάδο τους και τους οφείλουμε όλοι μας σεβασμό και υποστήριξη σε όλα τα επίπεδα. </w:t>
      </w:r>
    </w:p>
    <w:p w14:paraId="06BB244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Ευχαριστώ.</w:t>
      </w:r>
    </w:p>
    <w:p w14:paraId="06BB244D"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sidRPr="002423BD">
        <w:rPr>
          <w:rFonts w:eastAsia="Times New Roman" w:cs="Times New Roman"/>
          <w:b/>
          <w:szCs w:val="24"/>
        </w:rPr>
        <w:t>ΠΡΟΕΔΡΕΥΩΝ (Δημήτριος Καμμένος):</w:t>
      </w:r>
      <w:r w:rsidRPr="002423BD">
        <w:rPr>
          <w:rFonts w:eastAsia="Times New Roman" w:cs="Times New Roman"/>
          <w:szCs w:val="24"/>
        </w:rPr>
        <w:t xml:space="preserve"> Ε</w:t>
      </w:r>
      <w:r>
        <w:rPr>
          <w:rFonts w:eastAsia="Times New Roman" w:cs="Times New Roman"/>
          <w:szCs w:val="24"/>
        </w:rPr>
        <w:t>υχαριστούμε, κύριε Υπουργέ.</w:t>
      </w:r>
    </w:p>
    <w:p w14:paraId="06BB244E"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Μανιάτη, έχετε τον λόγο, για να δευτερολογήσετε.</w:t>
      </w:r>
    </w:p>
    <w:p w14:paraId="06BB244F"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ΜΑΝΙΑΤΗΣ:</w:t>
      </w:r>
      <w:r>
        <w:rPr>
          <w:rFonts w:eastAsia="Times New Roman" w:cs="Times New Roman"/>
          <w:szCs w:val="24"/>
        </w:rPr>
        <w:t xml:space="preserve"> Εάν μπορούσα με μια λέξη να ερμηνεύσω την τοποθέτηση του Υπουργού, θα έλεγα «απορία </w:t>
      </w:r>
      <w:proofErr w:type="spellStart"/>
      <w:r>
        <w:rPr>
          <w:rFonts w:eastAsia="Times New Roman" w:cs="Times New Roman"/>
          <w:szCs w:val="24"/>
        </w:rPr>
        <w:t>ψάλτου</w:t>
      </w:r>
      <w:proofErr w:type="spellEnd"/>
      <w:r>
        <w:rPr>
          <w:rFonts w:eastAsia="Times New Roman" w:cs="Times New Roman"/>
          <w:szCs w:val="24"/>
        </w:rPr>
        <w:t xml:space="preserve"> </w:t>
      </w:r>
      <w:proofErr w:type="spellStart"/>
      <w:r>
        <w:rPr>
          <w:rFonts w:eastAsia="Times New Roman" w:cs="Times New Roman"/>
          <w:szCs w:val="24"/>
        </w:rPr>
        <w:t>βηξ</w:t>
      </w:r>
      <w:proofErr w:type="spellEnd"/>
      <w:r>
        <w:rPr>
          <w:rFonts w:eastAsia="Times New Roman" w:cs="Times New Roman"/>
          <w:szCs w:val="24"/>
        </w:rPr>
        <w:t xml:space="preserve">». Δεν μας είπε απολύτως τίποτα για την παραίτηση του κ. </w:t>
      </w:r>
      <w:proofErr w:type="spellStart"/>
      <w:r>
        <w:rPr>
          <w:rFonts w:eastAsia="Times New Roman" w:cs="Times New Roman"/>
          <w:szCs w:val="24"/>
        </w:rPr>
        <w:t>Κριμιζή</w:t>
      </w:r>
      <w:proofErr w:type="spellEnd"/>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 xml:space="preserve">ροέδρου και για την παραίτηση του κ. </w:t>
      </w:r>
      <w:proofErr w:type="spellStart"/>
      <w:r w:rsidRPr="002025C7">
        <w:rPr>
          <w:rFonts w:eastAsia="Times New Roman" w:cs="Times New Roman"/>
          <w:szCs w:val="24"/>
        </w:rPr>
        <w:t>Πιλαφτσή</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 xml:space="preserve">υμβούλου, που ο </w:t>
      </w:r>
      <w:r>
        <w:rPr>
          <w:rFonts w:eastAsia="Times New Roman" w:cs="Times New Roman"/>
          <w:szCs w:val="24"/>
        </w:rPr>
        <w:t xml:space="preserve">ίδιος διόρισε και άρα, κάτι υπάρχει στο βασίλειο της </w:t>
      </w:r>
      <w:proofErr w:type="spellStart"/>
      <w:r>
        <w:rPr>
          <w:rFonts w:eastAsia="Times New Roman" w:cs="Times New Roman"/>
          <w:szCs w:val="24"/>
        </w:rPr>
        <w:t>Δανιμαρκίας</w:t>
      </w:r>
      <w:proofErr w:type="spellEnd"/>
      <w:r>
        <w:rPr>
          <w:rFonts w:eastAsia="Times New Roman" w:cs="Times New Roman"/>
          <w:szCs w:val="24"/>
        </w:rPr>
        <w:t>. Δεν απάντησε ο κύριος Υπουργός. Ελπίζω στη δευτερολογία του να τοποθετηθεί.</w:t>
      </w:r>
    </w:p>
    <w:p w14:paraId="06BB2450"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Δεύτερον, ο κύριος Υπουργός, φαντάζομαι, γνωρίζει ότι πριν αναλάβει τη διακυβέρνηση της χώρας ο ΣΥΡΙΖΑ, διαστημική</w:t>
      </w:r>
      <w:r>
        <w:rPr>
          <w:rFonts w:eastAsia="Times New Roman" w:cs="Times New Roman"/>
          <w:szCs w:val="24"/>
        </w:rPr>
        <w:t xml:space="preserve"> πολιτική η χώρα είχε. Γι’ αυτό και σήμερα που μιλάμε και το 2015, όταν ανέλαβε ο ΣΥΡΙΖΑ, υπήρχε Ένωση Εταιρειών Διαστημικών Εφαρμογών, με </w:t>
      </w:r>
      <w:proofErr w:type="spellStart"/>
      <w:r>
        <w:rPr>
          <w:rFonts w:eastAsia="Times New Roman" w:cs="Times New Roman"/>
          <w:szCs w:val="24"/>
        </w:rPr>
        <w:t>εκατόν</w:t>
      </w:r>
      <w:proofErr w:type="spellEnd"/>
      <w:r>
        <w:rPr>
          <w:rFonts w:eastAsia="Times New Roman" w:cs="Times New Roman"/>
          <w:szCs w:val="24"/>
        </w:rPr>
        <w:t xml:space="preserve"> πενήντα μέλη εταιρείες, με δυο χιλιάδες εργαζόμενους και με κύκλο εργασιών 150 εκατομμυρίων ευρώ.</w:t>
      </w:r>
    </w:p>
    <w:p w14:paraId="06BB2451"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Ορθά ο Υπουρ</w:t>
      </w:r>
      <w:r>
        <w:rPr>
          <w:rFonts w:eastAsia="Times New Roman" w:cs="Times New Roman"/>
          <w:szCs w:val="24"/>
        </w:rPr>
        <w:t>γός επέλεξε να δημιουργήσουμε τον Ελληνικό Διαστημικό Οργανισμό και γι’ αυτό τον στηρίξαμε, αλλά μη μας λέει ότι ανακάλυψαν τώρα ξαφνικά ο ΣΥΡΙΖΑ και ο κ. Παππάς την ελληνική διαστημική πολιτική. Τα ελληνικά πανεπιστήμια και οι ελληνικές καινοτομικές επιχε</w:t>
      </w:r>
      <w:r>
        <w:rPr>
          <w:rFonts w:eastAsia="Times New Roman" w:cs="Times New Roman"/>
          <w:szCs w:val="24"/>
        </w:rPr>
        <w:t>ιρήσεις είχαν συμμετάσχει σε εκατοντάδες διαστημικά προγράμματα πολύ πριν από τις πολιτικές του κ. Παππά.</w:t>
      </w:r>
    </w:p>
    <w:p w14:paraId="06BB2452"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Βεβαίως, να ξεκαθαρίσω και κάτι, επειδή το προσωποποιήσατε. Εάν ήμουν εγώ στην ευθύνη για τον </w:t>
      </w:r>
      <w:r>
        <w:rPr>
          <w:rFonts w:eastAsia="Times New Roman" w:cs="Times New Roman"/>
          <w:szCs w:val="24"/>
        </w:rPr>
        <w:t>«</w:t>
      </w:r>
      <w:r>
        <w:rPr>
          <w:rFonts w:eastAsia="Times New Roman" w:cs="Times New Roman"/>
          <w:szCs w:val="24"/>
          <w:lang w:val="en-US"/>
        </w:rPr>
        <w:t>HELLAS</w:t>
      </w:r>
      <w:r w:rsidRPr="007E778D">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Pr>
          <w:rFonts w:eastAsia="Times New Roman" w:cs="Times New Roman"/>
          <w:szCs w:val="24"/>
        </w:rPr>
        <w:t>, δεν θα τον πουλούσα. Και αυτό που είπατε ε</w:t>
      </w:r>
      <w:r>
        <w:rPr>
          <w:rFonts w:eastAsia="Times New Roman" w:cs="Times New Roman"/>
          <w:szCs w:val="24"/>
        </w:rPr>
        <w:t xml:space="preserve">ίναι σωστό. Όμως αυτό δεν αναιρεί όλα τα υπόλοιπα τεράστια λάθη που έχετε διαπράξει στα ζητήματα, επαναλαμβάνω, της στελέχωσης, της λειτουργίας, της διαχείρισης ενός νέου </w:t>
      </w:r>
      <w:r>
        <w:rPr>
          <w:rFonts w:eastAsia="Times New Roman" w:cs="Times New Roman"/>
          <w:szCs w:val="24"/>
        </w:rPr>
        <w:t>ο</w:t>
      </w:r>
      <w:r>
        <w:rPr>
          <w:rFonts w:eastAsia="Times New Roman" w:cs="Times New Roman"/>
          <w:szCs w:val="24"/>
        </w:rPr>
        <w:t>ργανισμού.</w:t>
      </w:r>
    </w:p>
    <w:p w14:paraId="06BB2453" w14:textId="77777777" w:rsidR="005918F5" w:rsidRDefault="00FD469F">
      <w:pPr>
        <w:spacing w:line="600" w:lineRule="auto"/>
        <w:ind w:firstLine="720"/>
        <w:jc w:val="both"/>
        <w:rPr>
          <w:rFonts w:eastAsia="Times New Roman" w:cs="Times New Roman"/>
          <w:szCs w:val="24"/>
        </w:rPr>
      </w:pPr>
      <w:r w:rsidRPr="00596435">
        <w:rPr>
          <w:rFonts w:eastAsia="Times New Roman" w:cs="Times New Roman"/>
          <w:szCs w:val="24"/>
        </w:rPr>
        <w:t xml:space="preserve">(Στο σημείο αυτό </w:t>
      </w:r>
      <w:r>
        <w:rPr>
          <w:rFonts w:eastAsia="Times New Roman" w:cs="Times New Roman"/>
          <w:szCs w:val="24"/>
        </w:rPr>
        <w:t>κ</w:t>
      </w:r>
      <w:r w:rsidRPr="00596435">
        <w:rPr>
          <w:rFonts w:eastAsia="Times New Roman" w:cs="Times New Roman"/>
          <w:szCs w:val="24"/>
        </w:rPr>
        <w:t>τυπάει το κουδούνι λήξεως του χρόνου ομιλίας του κυρίου</w:t>
      </w:r>
      <w:r w:rsidRPr="00596435">
        <w:rPr>
          <w:rFonts w:eastAsia="Times New Roman" w:cs="Times New Roman"/>
          <w:szCs w:val="24"/>
        </w:rPr>
        <w:t xml:space="preserve"> Βουλευτή)</w:t>
      </w:r>
    </w:p>
    <w:p w14:paraId="06BB2454"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αναφερθήκατε στις εκλογές, να τελειώσω με αυτό. Κύριε Υπουργέ, στην πολιτική υπάρχουν τα μεγάλα θέματα και υπάρχει και το μείζον θέμα. Το μείζον θέμα είναι η πορεία της Ελλάδας, της ελληνικής κοινωνίας, της ελληνικής οικονομίας, μετά </w:t>
      </w:r>
      <w:r>
        <w:rPr>
          <w:rFonts w:eastAsia="Times New Roman" w:cs="Times New Roman"/>
          <w:szCs w:val="24"/>
        </w:rPr>
        <w:t>την 20</w:t>
      </w:r>
      <w:r w:rsidRPr="00E911FC">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Αυγούστου 2018 που μας λέτε ότι θα μας βγάλετε από τα μνημόνια. Όταν, λοιπόν, ο κορυφαίος οικονομικός σας Υπουργός, ο κ. </w:t>
      </w:r>
      <w:proofErr w:type="spellStart"/>
      <w:r>
        <w:rPr>
          <w:rFonts w:eastAsia="Times New Roman" w:cs="Times New Roman"/>
          <w:szCs w:val="24"/>
        </w:rPr>
        <w:t>Τσακαλώτος</w:t>
      </w:r>
      <w:proofErr w:type="spellEnd"/>
      <w:r>
        <w:rPr>
          <w:rFonts w:eastAsia="Times New Roman" w:cs="Times New Roman"/>
          <w:szCs w:val="24"/>
        </w:rPr>
        <w:t>, λέει «ξεχάστε τα αυτά, τα περί καθαρής εξόδου που λέει ο κ. Τσίπρας, θα έχουμε τέσσερις επισκέψεις τον χρόνο», όταν</w:t>
      </w:r>
      <w:r>
        <w:rPr>
          <w:rFonts w:eastAsia="Times New Roman" w:cs="Times New Roman"/>
          <w:szCs w:val="24"/>
        </w:rPr>
        <w:t xml:space="preserve"> δεν έχει η Κυβέρνηση τη στοιχειώδη ευθιξία να ενημερώσει το </w:t>
      </w:r>
      <w:r>
        <w:rPr>
          <w:rFonts w:eastAsia="Times New Roman" w:cs="Times New Roman"/>
          <w:szCs w:val="24"/>
        </w:rPr>
        <w:t>ε</w:t>
      </w:r>
      <w:r>
        <w:rPr>
          <w:rFonts w:eastAsia="Times New Roman" w:cs="Times New Roman"/>
          <w:szCs w:val="24"/>
        </w:rPr>
        <w:t>λληνικό Κοινοβούλιο ποιο είναι το μετά την 20</w:t>
      </w:r>
      <w:r w:rsidRPr="00E911FC">
        <w:rPr>
          <w:rFonts w:eastAsia="Times New Roman" w:cs="Times New Roman"/>
          <w:szCs w:val="24"/>
          <w:vertAlign w:val="superscript"/>
        </w:rPr>
        <w:t>η</w:t>
      </w:r>
      <w:r>
        <w:rPr>
          <w:rFonts w:eastAsia="Times New Roman" w:cs="Times New Roman"/>
          <w:szCs w:val="24"/>
        </w:rPr>
        <w:t>.</w:t>
      </w:r>
      <w:r>
        <w:rPr>
          <w:rFonts w:eastAsia="Times New Roman" w:cs="Times New Roman"/>
          <w:szCs w:val="24"/>
        </w:rPr>
        <w:t xml:space="preserve"> Αυγούστου πρόγραμμα, με </w:t>
      </w:r>
      <w:proofErr w:type="spellStart"/>
      <w:r>
        <w:rPr>
          <w:rFonts w:eastAsia="Times New Roman" w:cs="Times New Roman"/>
          <w:szCs w:val="24"/>
        </w:rPr>
        <w:t>συγχωρείτε</w:t>
      </w:r>
      <w:proofErr w:type="spellEnd"/>
      <w:r>
        <w:rPr>
          <w:rFonts w:eastAsia="Times New Roman" w:cs="Times New Roman"/>
          <w:szCs w:val="24"/>
        </w:rPr>
        <w:t>, αλλά μπορείτε να κοιτάξετε στα μάτια τους Έλληνες πολίτες και να τους πείτε ότι σε τέσσερις τοίχους διαπραγματ</w:t>
      </w:r>
      <w:r>
        <w:rPr>
          <w:rFonts w:eastAsia="Times New Roman" w:cs="Times New Roman"/>
          <w:szCs w:val="24"/>
        </w:rPr>
        <w:t>ευόμαστε το μέλλον σας, συνταξιούχοι, άνεργοι, νέοι, αγρότες, επαγγελματίες, αλλά δεν σας λέμε τι διαπραγματευόμαστε; Γιατί αυτό κάνετε. Έχουμε ζητήσει εδώ και ένα μήνα στην Επιτροπή Οικονομικών να έλθει η Κυβέρνηση να μας ενημερώσει. Δεν μας ενημερώνει κα</w:t>
      </w:r>
      <w:r>
        <w:rPr>
          <w:rFonts w:eastAsia="Times New Roman" w:cs="Times New Roman"/>
          <w:szCs w:val="24"/>
        </w:rPr>
        <w:t>ι γι’ αυτό η κ. Γεννηματά είπε τουλάχιστον σε επίπεδο Πολιτικών Αρχηγών να γίνει μια συζήτηση.</w:t>
      </w:r>
    </w:p>
    <w:p w14:paraId="06BB2455" w14:textId="77777777" w:rsidR="005918F5" w:rsidRDefault="00FD469F">
      <w:pPr>
        <w:spacing w:line="600" w:lineRule="auto"/>
        <w:ind w:firstLine="720"/>
        <w:jc w:val="both"/>
        <w:rPr>
          <w:rFonts w:eastAsia="Times New Roman" w:cs="Times New Roman"/>
          <w:szCs w:val="24"/>
        </w:rPr>
      </w:pPr>
      <w:r w:rsidRPr="00596435">
        <w:rPr>
          <w:rFonts w:eastAsia="Times New Roman" w:cs="Times New Roman"/>
          <w:szCs w:val="24"/>
        </w:rPr>
        <w:t xml:space="preserve">(Στο σημείο αυτό </w:t>
      </w:r>
      <w:r>
        <w:rPr>
          <w:rFonts w:eastAsia="Times New Roman" w:cs="Times New Roman"/>
          <w:szCs w:val="24"/>
        </w:rPr>
        <w:t>κ</w:t>
      </w:r>
      <w:r w:rsidRPr="00596435">
        <w:rPr>
          <w:rFonts w:eastAsia="Times New Roman" w:cs="Times New Roman"/>
          <w:szCs w:val="24"/>
        </w:rPr>
        <w:t>τυπάει το κουδούνι λήξεως του χρόνου ομιλίας του κυρίου Βουλευτή)</w:t>
      </w:r>
    </w:p>
    <w:p w14:paraId="06BB2456"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Επειδή, λοιπόν, δεν εμπιστευόμαστε μια Κυβέρνηση που δεν εμπιστεύεται ούτε κα</w:t>
      </w:r>
      <w:r>
        <w:rPr>
          <w:rFonts w:eastAsia="Times New Roman" w:cs="Times New Roman"/>
          <w:szCs w:val="24"/>
        </w:rPr>
        <w:t xml:space="preserve">ν τους Βουλευτές της για να τους ενημερώσει για το τι </w:t>
      </w:r>
      <w:r>
        <w:rPr>
          <w:rFonts w:eastAsia="Times New Roman" w:cs="Times New Roman"/>
          <w:szCs w:val="24"/>
        </w:rPr>
        <w:lastRenderedPageBreak/>
        <w:t>διαπραγματεύεται, επειδή δεν εμπιστευόμαστε μια Κυβέρνηση που δεν θέλει να πει τα στοιχειώδη στον ελληνικό λαό, πολύ περισσότερο μια Κυβέρνηση που συνεχίζει να επιμένει στα πλεονάσματα του 3,5%, που εξο</w:t>
      </w:r>
      <w:r>
        <w:rPr>
          <w:rFonts w:eastAsia="Times New Roman" w:cs="Times New Roman"/>
          <w:szCs w:val="24"/>
        </w:rPr>
        <w:t>ντώνουν την οικονομία, γι’ αυτό ακριβώς ζητήσαμε εκλογές.</w:t>
      </w:r>
    </w:p>
    <w:p w14:paraId="06BB2457"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Για να τελειώσω πάντως και να κλείσω με τον κ. </w:t>
      </w:r>
      <w:proofErr w:type="spellStart"/>
      <w:r>
        <w:rPr>
          <w:rFonts w:eastAsia="Times New Roman" w:cs="Times New Roman"/>
          <w:szCs w:val="24"/>
        </w:rPr>
        <w:t>Κριμιζή</w:t>
      </w:r>
      <w:proofErr w:type="spellEnd"/>
      <w:r>
        <w:rPr>
          <w:rFonts w:eastAsia="Times New Roman" w:cs="Times New Roman"/>
          <w:szCs w:val="24"/>
        </w:rPr>
        <w:t xml:space="preserve"> και τις παραιτήσεις, θέλω να πω το εξής: Κύριε Υπουργέ, επειδή πολλοί Έλληνες επιστήμονες είναι άξιοι, το πρόγραμμα των </w:t>
      </w:r>
      <w:proofErr w:type="spellStart"/>
      <w:r>
        <w:rPr>
          <w:rFonts w:eastAsia="Times New Roman" w:cs="Times New Roman"/>
          <w:szCs w:val="24"/>
        </w:rPr>
        <w:t>μικροδορυφόρων</w:t>
      </w:r>
      <w:proofErr w:type="spellEnd"/>
      <w:r>
        <w:rPr>
          <w:rFonts w:eastAsia="Times New Roman" w:cs="Times New Roman"/>
          <w:szCs w:val="24"/>
        </w:rPr>
        <w:t xml:space="preserve"> και πολλ</w:t>
      </w:r>
      <w:r>
        <w:rPr>
          <w:rFonts w:eastAsia="Times New Roman" w:cs="Times New Roman"/>
          <w:szCs w:val="24"/>
        </w:rPr>
        <w:t>ά άλλα προγράμματα που σχεδιάζουν Έλληνες επιστήμονες είναι, όχι απλώς αποδεκτά και σεβαστά, αλλά τα στηρίζουμε και θα πρέπει να συνεχιστούν αυτά που υπάρχουν</w:t>
      </w:r>
      <w:r>
        <w:rPr>
          <w:rFonts w:eastAsia="Times New Roman" w:cs="Times New Roman"/>
          <w:szCs w:val="24"/>
        </w:rPr>
        <w:t>,</w:t>
      </w:r>
      <w:r>
        <w:rPr>
          <w:rFonts w:eastAsia="Times New Roman" w:cs="Times New Roman"/>
          <w:szCs w:val="24"/>
        </w:rPr>
        <w:t xml:space="preserve"> εδώ και τουλάχιστον δεκαπέντε χρόνια. Η δική σας δε πολιτική ευθύνη είναι, από τη στιγμή που συμ</w:t>
      </w:r>
      <w:r>
        <w:rPr>
          <w:rFonts w:eastAsia="Times New Roman" w:cs="Times New Roman"/>
          <w:szCs w:val="24"/>
        </w:rPr>
        <w:t xml:space="preserve">φωνήσαμε να διαμορφωθεί και να συγκροτηθεί ο Ελληνικός Διαστημικός Οργανισμός, να στελεχώσετε με τη μέγιστη δυνατή διαφάνεια και αξιοκρατία αυτόν τον </w:t>
      </w:r>
      <w:r>
        <w:rPr>
          <w:rFonts w:eastAsia="Times New Roman" w:cs="Times New Roman"/>
          <w:szCs w:val="24"/>
        </w:rPr>
        <w:t>ο</w:t>
      </w:r>
      <w:r>
        <w:rPr>
          <w:rFonts w:eastAsia="Times New Roman" w:cs="Times New Roman"/>
          <w:szCs w:val="24"/>
        </w:rPr>
        <w:t>ργανισμό, έτσι ώστε να μην υπάρχουν ούτε ηθικά ούτε νομικά κωλύματα με τον Πρόεδρο και κα</w:t>
      </w:r>
      <w:r>
        <w:rPr>
          <w:rFonts w:eastAsia="Times New Roman" w:cs="Times New Roman"/>
          <w:szCs w:val="24"/>
        </w:rPr>
        <w:t>μ</w:t>
      </w:r>
      <w:r>
        <w:rPr>
          <w:rFonts w:eastAsia="Times New Roman" w:cs="Times New Roman"/>
          <w:szCs w:val="24"/>
        </w:rPr>
        <w:t xml:space="preserve">μιά άλλη σκιά, </w:t>
      </w:r>
      <w:r>
        <w:rPr>
          <w:rFonts w:eastAsia="Times New Roman" w:cs="Times New Roman"/>
          <w:szCs w:val="24"/>
        </w:rPr>
        <w:t>γιατί αυτό απλώς αμαυρώνει τη διεθνή εικόνα της χώρας.</w:t>
      </w:r>
    </w:p>
    <w:p w14:paraId="06BB2458" w14:textId="77777777" w:rsidR="005918F5" w:rsidRDefault="00FD469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BB2459" w14:textId="77777777" w:rsidR="005918F5" w:rsidRDefault="00FD469F">
      <w:pPr>
        <w:spacing w:line="600" w:lineRule="auto"/>
        <w:ind w:firstLine="720"/>
        <w:jc w:val="both"/>
        <w:rPr>
          <w:rFonts w:eastAsia="Times New Roman" w:cs="Times New Roman"/>
          <w:szCs w:val="24"/>
        </w:rPr>
      </w:pPr>
      <w:r w:rsidRPr="008B1EAE">
        <w:rPr>
          <w:rFonts w:eastAsia="Times New Roman"/>
          <w:b/>
          <w:bCs/>
        </w:rPr>
        <w:t>ΠΡΟΕΔΡΕΥΩΝ (Δημήτριος Καμμένος):</w:t>
      </w:r>
      <w:r>
        <w:rPr>
          <w:rFonts w:eastAsia="Times New Roman" w:cs="Times New Roman"/>
          <w:b/>
          <w:szCs w:val="24"/>
        </w:rPr>
        <w:t xml:space="preserve"> </w:t>
      </w:r>
      <w:r>
        <w:rPr>
          <w:rFonts w:eastAsia="Times New Roman" w:cs="Times New Roman"/>
          <w:szCs w:val="24"/>
        </w:rPr>
        <w:t>Ευχαριστούμε τον κ. Μανιάτη.</w:t>
      </w:r>
    </w:p>
    <w:p w14:paraId="06BB245A"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06BB245B"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sidRPr="002E36C9">
        <w:rPr>
          <w:rFonts w:eastAsia="Times New Roman" w:cs="Times New Roman"/>
          <w:b/>
          <w:szCs w:val="24"/>
        </w:rPr>
        <w:t xml:space="preserve"> ΠΑΠΠΑΣ (Υπουργός Ψηφιακής Πολιτικής, Τηλεπικοινωνιών και Ενημέρωσης):</w:t>
      </w:r>
      <w:r>
        <w:rPr>
          <w:rFonts w:eastAsia="Times New Roman" w:cs="Times New Roman"/>
          <w:szCs w:val="24"/>
        </w:rPr>
        <w:t xml:space="preserve"> Ευχαριστώ, κύριε Πρόεδρε. </w:t>
      </w:r>
    </w:p>
    <w:p w14:paraId="06BB245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Νομίζω ότι η συζήτηση αυτών των δύο επίκαιρων ερωτήσεων δείχνει ότι πραγματικά</w:t>
      </w:r>
      <w:r>
        <w:rPr>
          <w:rFonts w:eastAsia="Times New Roman" w:cs="Times New Roman"/>
          <w:szCs w:val="24"/>
        </w:rPr>
        <w:t>,</w:t>
      </w:r>
      <w:r>
        <w:rPr>
          <w:rFonts w:eastAsia="Times New Roman" w:cs="Times New Roman"/>
          <w:szCs w:val="24"/>
        </w:rPr>
        <w:t xml:space="preserve"> μπορεί να είναι πολύ παραγωγική η διαδικασία του Κοινοβουλευτικού Ελέγχου. Και</w:t>
      </w:r>
      <w:r>
        <w:rPr>
          <w:rFonts w:eastAsia="Times New Roman" w:cs="Times New Roman"/>
          <w:szCs w:val="24"/>
        </w:rPr>
        <w:t xml:space="preserve"> από τους δύο ερωτώντες άκουσα και κατάλαβα ότι είναι υπέρ του προγράμματος των </w:t>
      </w:r>
      <w:proofErr w:type="spellStart"/>
      <w:r>
        <w:rPr>
          <w:rFonts w:eastAsia="Times New Roman" w:cs="Times New Roman"/>
          <w:szCs w:val="24"/>
        </w:rPr>
        <w:t>μικροδορυφόρων</w:t>
      </w:r>
      <w:proofErr w:type="spellEnd"/>
      <w:r>
        <w:rPr>
          <w:rFonts w:eastAsia="Times New Roman" w:cs="Times New Roman"/>
          <w:szCs w:val="24"/>
        </w:rPr>
        <w:t xml:space="preserve">. Θέλω να σας παρακαλέσω να θεμελιώσετε αυτή τη θέση ακόμη καλύτερα, συναντώντας τους ανθρώπους που θα το αναπτύξουν. Υπήρξε παραδοχή ότι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w:t>
      </w:r>
      <w:r>
        <w:rPr>
          <w:rFonts w:eastAsia="Times New Roman" w:cs="Times New Roman"/>
          <w:szCs w:val="24"/>
        </w:rPr>
        <w:t xml:space="preserve">τως οικονομική διαχείριση στον Ελληνικό Διαστημικό Οργανισμό. </w:t>
      </w:r>
    </w:p>
    <w:p w14:paraId="06BB245D"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Βεβαίως, καλωσορίζω και τη θέση που διατύπωσε ο κ. Μανιάτης, που λέει ότι δεν έπρεπε να πουληθεί ο δορυφόρος. Την καλωσορίζω με απόλυτη ειλικρίνεια και με χαρά, ως διατυπωμένη θέση, παρ’ όλο πο</w:t>
      </w:r>
      <w:r>
        <w:rPr>
          <w:rFonts w:eastAsia="Times New Roman" w:cs="Times New Roman"/>
          <w:szCs w:val="24"/>
        </w:rPr>
        <w:t>υ αυτή η θέση διατυπώθηκε μέσα στην ευρύτερη αντιπολιτευτική σας γραμμή, τη νέα αντιπολιτευτική σας γραμμή, που λέει ότι πρέπει να φύγουμε τώρα, ακόμα και πριν προχωρήσει η συνταγματική αναθεώρηση, ακόμα κι αν αυτό ενέχει έναν κίνδυνο να μην ολοκληρωθεί ομ</w:t>
      </w:r>
      <w:r>
        <w:rPr>
          <w:rFonts w:eastAsia="Times New Roman" w:cs="Times New Roman"/>
          <w:szCs w:val="24"/>
        </w:rPr>
        <w:t xml:space="preserve">αλά το πρόγραμμα. Διότι αυτή είναι νομίζω η ουσία. </w:t>
      </w:r>
    </w:p>
    <w:p w14:paraId="06BB245E"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Τα περί ΕΛΔΟ </w:t>
      </w:r>
      <w:r>
        <w:rPr>
          <w:rFonts w:eastAsia="Times New Roman" w:cs="Times New Roman"/>
          <w:szCs w:val="24"/>
        </w:rPr>
        <w:t xml:space="preserve">νομίζω </w:t>
      </w:r>
      <w:r>
        <w:rPr>
          <w:rFonts w:eastAsia="Times New Roman" w:cs="Times New Roman"/>
          <w:szCs w:val="24"/>
        </w:rPr>
        <w:t xml:space="preserve">ότι έχουν απαντηθεί δημοσίως και στην ερώτηση. </w:t>
      </w:r>
      <w:r w:rsidRPr="00D355DE">
        <w:rPr>
          <w:rFonts w:eastAsia="Times New Roman" w:cs="Times New Roman"/>
          <w:bCs/>
          <w:shd w:val="clear" w:color="auto" w:fill="FFFFFF"/>
        </w:rPr>
        <w:t>Όμως</w:t>
      </w:r>
      <w:r>
        <w:rPr>
          <w:rFonts w:eastAsia="Times New Roman" w:cs="Times New Roman"/>
          <w:szCs w:val="24"/>
        </w:rPr>
        <w:t xml:space="preserve">, εδώ νομίζω ότι πάμε σε μια καινούργια φάση για τη χώρα. Εσείς, κύριε Μανιάτη, και η παράταξή σας νομίζω </w:t>
      </w:r>
      <w:r w:rsidRPr="002B5B2E">
        <w:rPr>
          <w:rFonts w:eastAsia="Times New Roman"/>
          <w:bCs/>
          <w:shd w:val="clear" w:color="auto" w:fill="FFFFFF"/>
        </w:rPr>
        <w:t>ότι</w:t>
      </w:r>
      <w:r>
        <w:rPr>
          <w:rFonts w:eastAsia="Times New Roman" w:cs="Times New Roman"/>
          <w:szCs w:val="24"/>
        </w:rPr>
        <w:t xml:space="preserve"> πρέπει να αναρωτηθείτε </w:t>
      </w:r>
      <w:r>
        <w:rPr>
          <w:rFonts w:eastAsia="Times New Roman" w:cs="Times New Roman"/>
          <w:szCs w:val="24"/>
        </w:rPr>
        <w:t xml:space="preserve">γιατί έχει </w:t>
      </w:r>
      <w:r>
        <w:rPr>
          <w:rFonts w:eastAsia="Times New Roman" w:cs="Times New Roman"/>
          <w:szCs w:val="24"/>
        </w:rPr>
        <w:lastRenderedPageBreak/>
        <w:t xml:space="preserve">αντέξει αυτή η Κυβέρνηση και γιατί έχει την εμπιστοσύνη της Βουλής. Διότι έχει διαμορφώσει συνθήκες σταθερότητας. </w:t>
      </w:r>
    </w:p>
    <w:p w14:paraId="06BB245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Ήσασταν Βουλευτής μιας πλειοψηφίας διακοσίων πενήντα Βουλευτών. Δεν έχετε να αναρωτηθείτε γιατί δεν άντεξε; Υπηρετήσατε κυβερνήσει</w:t>
      </w:r>
      <w:r>
        <w:rPr>
          <w:rFonts w:eastAsia="Times New Roman" w:cs="Times New Roman"/>
          <w:szCs w:val="24"/>
        </w:rPr>
        <w:t xml:space="preserve">ς, οι οποίες είχαν μεγαλύτερες κοινοβουλευτικές πλειοψηφίες από τη δική μας. Πείτε μας </w:t>
      </w:r>
      <w:r>
        <w:rPr>
          <w:rFonts w:eastAsia="Times New Roman" w:cs="Times New Roman"/>
          <w:szCs w:val="24"/>
        </w:rPr>
        <w:t>εσείς,</w:t>
      </w:r>
      <w:r>
        <w:rPr>
          <w:rFonts w:eastAsia="Times New Roman" w:cs="Times New Roman"/>
          <w:szCs w:val="24"/>
        </w:rPr>
        <w:t xml:space="preserve"> γιατί δεν άντεξαν. Διότι δεν μπόρεσαν να διαμορφώσουν συνθήκες σταθεροποίησης και ανάκαμψης της οικονομίας. Αυτή είναι η πικρή αλήθεια για σας, δυστυχώς. </w:t>
      </w:r>
    </w:p>
    <w:p w14:paraId="06BB2460"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Υπήρξε η εκλογή του Προέδρου της Δημοκρατίας. Το ξεχνάτε αυτό το μικρό πραγματάκι; </w:t>
      </w:r>
    </w:p>
    <w:p w14:paraId="06BB2461"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ΝΙΚΟΛΑΟΣ</w:t>
      </w:r>
      <w:r w:rsidRPr="002E36C9">
        <w:rPr>
          <w:rFonts w:eastAsia="Times New Roman" w:cs="Times New Roman"/>
          <w:b/>
          <w:szCs w:val="24"/>
        </w:rPr>
        <w:t xml:space="preserve"> ΠΑΠΠΑΣ (Υπουργός Ψηφιακής Πολιτικής, Τηλεπικοινωνιών και Ενημέρωσης):</w:t>
      </w:r>
      <w:r>
        <w:rPr>
          <w:rFonts w:eastAsia="Times New Roman" w:cs="Times New Roman"/>
          <w:szCs w:val="24"/>
        </w:rPr>
        <w:t xml:space="preserve"> Βεβαίως! Εάν είχατε πείσει τότε, κυρία Ασημακοπούλου, πέραν της Χρυσής Α</w:t>
      </w:r>
      <w:r>
        <w:rPr>
          <w:rFonts w:eastAsia="Times New Roman" w:cs="Times New Roman"/>
          <w:szCs w:val="24"/>
        </w:rPr>
        <w:t xml:space="preserve">υγής, άλλο ένα δημοκρατικό κόμμα της </w:t>
      </w:r>
      <w:r>
        <w:rPr>
          <w:rFonts w:eastAsia="Times New Roman" w:cs="Times New Roman"/>
          <w:szCs w:val="24"/>
        </w:rPr>
        <w:t>α</w:t>
      </w:r>
      <w:r>
        <w:rPr>
          <w:rFonts w:eastAsia="Times New Roman" w:cs="Times New Roman"/>
          <w:szCs w:val="24"/>
        </w:rPr>
        <w:t xml:space="preserve">ντιπολίτευσης να στηρίξει την επιλογή σας, δεν θα είχαν γίνει οι εκλογές και θα είχε απομονωθεί ο ΣΥΡΙΖΑ. </w:t>
      </w:r>
    </w:p>
    <w:p w14:paraId="06BB2462"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Η Χρυσή Αυγή στήριξε τη δική σας επιλογή, όχι τη δική μας. </w:t>
      </w:r>
    </w:p>
    <w:p w14:paraId="06BB2463"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sidRPr="002E36C9">
        <w:rPr>
          <w:rFonts w:eastAsia="Times New Roman" w:cs="Times New Roman"/>
          <w:b/>
          <w:szCs w:val="24"/>
        </w:rPr>
        <w:t xml:space="preserve"> ΠΑΠΠΑΣ (Υπουργ</w:t>
      </w:r>
      <w:r w:rsidRPr="002E36C9">
        <w:rPr>
          <w:rFonts w:eastAsia="Times New Roman" w:cs="Times New Roman"/>
          <w:b/>
          <w:szCs w:val="24"/>
        </w:rPr>
        <w:t>ός Ψηφιακής Πολιτικής, Τηλεπικοινωνιών και Ενημέρωσης):</w:t>
      </w:r>
      <w:r>
        <w:rPr>
          <w:rFonts w:eastAsia="Times New Roman" w:cs="Times New Roman"/>
          <w:szCs w:val="24"/>
        </w:rPr>
        <w:t xml:space="preserve"> Ήταν, όμως, πολιτικά αδύνατον αυτό. Και ξέρετε γιατί ήταν πολιτικά αδύνατον; </w:t>
      </w:r>
    </w:p>
    <w:p w14:paraId="06BB2464" w14:textId="77777777" w:rsidR="005918F5" w:rsidRDefault="00FD469F">
      <w:pPr>
        <w:spacing w:line="600" w:lineRule="auto"/>
        <w:ind w:firstLine="720"/>
        <w:jc w:val="center"/>
        <w:rPr>
          <w:rFonts w:eastAsia="Times New Roman"/>
          <w:bCs/>
        </w:rPr>
      </w:pPr>
      <w:r>
        <w:rPr>
          <w:rFonts w:eastAsia="Times New Roman"/>
          <w:bCs/>
        </w:rPr>
        <w:t xml:space="preserve">(Θόρυβος στην </w:t>
      </w:r>
      <w:r>
        <w:rPr>
          <w:rFonts w:eastAsia="Times New Roman"/>
          <w:bCs/>
        </w:rPr>
        <w:t>Α</w:t>
      </w:r>
      <w:r w:rsidRPr="00115525">
        <w:rPr>
          <w:rFonts w:eastAsia="Times New Roman"/>
          <w:bCs/>
        </w:rPr>
        <w:t>ίθουσα)</w:t>
      </w:r>
    </w:p>
    <w:p w14:paraId="06BB2465" w14:textId="77777777" w:rsidR="005918F5" w:rsidRDefault="00FD469F">
      <w:pPr>
        <w:spacing w:line="600" w:lineRule="auto"/>
        <w:ind w:firstLine="720"/>
        <w:jc w:val="both"/>
        <w:rPr>
          <w:rFonts w:eastAsia="Times New Roman" w:cs="Times New Roman"/>
          <w:szCs w:val="24"/>
        </w:rPr>
      </w:pPr>
      <w:r w:rsidRPr="00BC5C31">
        <w:rPr>
          <w:rFonts w:eastAsia="Times New Roman"/>
          <w:b/>
          <w:bCs/>
        </w:rPr>
        <w:t>ΠΡΟΕΔΡΕΥΩΝ (Δημήτριος Καμμένος):</w:t>
      </w:r>
      <w:r>
        <w:rPr>
          <w:rFonts w:eastAsia="Times New Roman" w:cs="Times New Roman"/>
          <w:szCs w:val="24"/>
        </w:rPr>
        <w:t xml:space="preserve"> Αγαπητοί συνάδελφοι, σας παρακαλώ. </w:t>
      </w:r>
    </w:p>
    <w:p w14:paraId="06BB2466"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ΝΙΚΟΛΑΟΣ</w:t>
      </w:r>
      <w:r w:rsidRPr="002E36C9">
        <w:rPr>
          <w:rFonts w:eastAsia="Times New Roman" w:cs="Times New Roman"/>
          <w:b/>
          <w:szCs w:val="24"/>
        </w:rPr>
        <w:t xml:space="preserve"> ΠΑΠΠΑΣ (Υπουργός Ψηφιακής Πολιτικής, Τηλεπικοινωνιών και Ενημέρωσης):</w:t>
      </w:r>
      <w:r>
        <w:rPr>
          <w:rFonts w:eastAsia="Times New Roman" w:cs="Times New Roman"/>
          <w:szCs w:val="24"/>
        </w:rPr>
        <w:t xml:space="preserve"> Μην ερεθίζεστε. </w:t>
      </w:r>
    </w:p>
    <w:p w14:paraId="06BB2467" w14:textId="77777777" w:rsidR="005918F5" w:rsidRDefault="00FD469F">
      <w:pPr>
        <w:spacing w:line="600" w:lineRule="auto"/>
        <w:ind w:firstLine="720"/>
        <w:jc w:val="both"/>
        <w:rPr>
          <w:rFonts w:eastAsia="Times New Roman" w:cs="Times New Roman"/>
          <w:szCs w:val="24"/>
        </w:rPr>
      </w:pPr>
      <w:r w:rsidRPr="00BC5C31">
        <w:rPr>
          <w:rFonts w:eastAsia="Times New Roman"/>
          <w:b/>
          <w:bCs/>
        </w:rPr>
        <w:t>ΠΡΟΕΔΡΕΥΩΝ (Δημήτριος Καμμένος):</w:t>
      </w:r>
      <w:r>
        <w:rPr>
          <w:rFonts w:eastAsia="Times New Roman" w:cs="Times New Roman"/>
          <w:szCs w:val="24"/>
        </w:rPr>
        <w:t xml:space="preserve"> Έχει ενδιαφέρον η συζήτηση, εντάξει. </w:t>
      </w:r>
    </w:p>
    <w:p w14:paraId="06BB2468"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ΝΙΚΟΛΑΟΣ</w:t>
      </w:r>
      <w:r w:rsidRPr="002E36C9">
        <w:rPr>
          <w:rFonts w:eastAsia="Times New Roman" w:cs="Times New Roman"/>
          <w:b/>
          <w:szCs w:val="24"/>
        </w:rPr>
        <w:t xml:space="preserve"> ΠΑΠΠΑΣ (Υπουργός Ψηφιακής Πολιτικής, Τηλεπικοινωνιών και Ενημέρωσης):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w:t>
      </w:r>
      <w:r>
        <w:rPr>
          <w:rFonts w:eastAsia="Times New Roman" w:cs="Times New Roman"/>
          <w:szCs w:val="24"/>
        </w:rPr>
        <w:t xml:space="preserve">, λοιπόν, </w:t>
      </w:r>
      <w:r>
        <w:rPr>
          <w:rFonts w:eastAsia="Times New Roman" w:cs="Times New Roman"/>
          <w:szCs w:val="24"/>
        </w:rPr>
        <w:t>ήταν</w:t>
      </w:r>
      <w:r>
        <w:rPr>
          <w:rFonts w:eastAsia="Times New Roman" w:cs="Times New Roman"/>
          <w:szCs w:val="24"/>
        </w:rPr>
        <w:t xml:space="preserve"> πολιτικά αδύνατον, διότι υπήρχε το πολιτικό και κοινωνικό κλίμα, το οποίο έλεγε ότι πρέπει να υπάρξει πολιτική λύση. Ποια πολιτική λύση; Μια πολιτική λύση</w:t>
      </w:r>
      <w:r>
        <w:rPr>
          <w:rFonts w:eastAsia="Times New Roman" w:cs="Times New Roman"/>
          <w:szCs w:val="24"/>
        </w:rPr>
        <w:t>,</w:t>
      </w:r>
      <w:r>
        <w:rPr>
          <w:rFonts w:eastAsia="Times New Roman" w:cs="Times New Roman"/>
          <w:szCs w:val="24"/>
        </w:rPr>
        <w:t xml:space="preserve"> που να αναιρεί τις δεσμεύσεις και τα αδιέξοδα</w:t>
      </w:r>
      <w:r>
        <w:rPr>
          <w:rFonts w:eastAsia="Times New Roman" w:cs="Times New Roman"/>
          <w:szCs w:val="24"/>
        </w:rPr>
        <w:t>,</w:t>
      </w:r>
      <w:r>
        <w:rPr>
          <w:rFonts w:eastAsia="Times New Roman" w:cs="Times New Roman"/>
          <w:szCs w:val="24"/>
        </w:rPr>
        <w:t xml:space="preserve"> στα οποία η συγκυβέρνηση οδηγούσε τη χώρα, μια συγκυ</w:t>
      </w:r>
      <w:r>
        <w:rPr>
          <w:rFonts w:eastAsia="Times New Roman" w:cs="Times New Roman"/>
          <w:szCs w:val="24"/>
        </w:rPr>
        <w:t>βέρνηση την οποία βλέπω μερικούς έτοιμους να την υπερασπιστούν μέχρι τελευταίας πολιτικής ρανίδας του αίματός τους.</w:t>
      </w:r>
    </w:p>
    <w:p w14:paraId="06BB246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Αυτό βέβαια</w:t>
      </w:r>
      <w:r>
        <w:rPr>
          <w:rFonts w:eastAsia="Times New Roman" w:cs="Times New Roman"/>
          <w:szCs w:val="24"/>
        </w:rPr>
        <w:t>,</w:t>
      </w:r>
      <w:r>
        <w:rPr>
          <w:rFonts w:eastAsia="Times New Roman" w:cs="Times New Roman"/>
          <w:szCs w:val="24"/>
        </w:rPr>
        <w:t xml:space="preserve"> εμάς μας διευκολύνει λίγο, ξέρετε, γιατί αυτή η συγκυβέρνηση έχει καταδικαστεί στη συνείδηση του ελληνικού λαού και στην </w:t>
      </w:r>
      <w:r>
        <w:rPr>
          <w:rFonts w:eastAsia="Times New Roman" w:cs="Times New Roman"/>
          <w:szCs w:val="24"/>
        </w:rPr>
        <w:lastRenderedPageBreak/>
        <w:t xml:space="preserve">κάλπη </w:t>
      </w:r>
      <w:r>
        <w:rPr>
          <w:rFonts w:eastAsia="Times New Roman" w:cs="Times New Roman"/>
          <w:szCs w:val="24"/>
        </w:rPr>
        <w:t xml:space="preserve">επανειλημμένα και χαιρόμαστε που βλέπουμε ότι στις εκλογές του Σεπτέμβρη του 2019 τα βασικά βέλη στη φαρέτρα σας εναντίον μας θα είναι η υπεράσπιση του έργου της διακυβέρνησης μέχρι το 2014. </w:t>
      </w:r>
    </w:p>
    <w:p w14:paraId="06BB246A"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ανοίγει η κουβέντα για το μετά, θέλω να θυμίσω στον ελλην</w:t>
      </w:r>
      <w:r>
        <w:rPr>
          <w:rFonts w:eastAsia="Times New Roman" w:cs="Times New Roman"/>
          <w:szCs w:val="24"/>
        </w:rPr>
        <w:t xml:space="preserve">ικό λαό -και έχουν ορισμένοι και μεγάλη ευκολία να μιλούν για τα πλεονάσματα- ότι κάποιοι είχαν υπογράψει πλεονάσματα 7,2%. </w:t>
      </w:r>
    </w:p>
    <w:p w14:paraId="06BB246B"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Με τι ανάπτυξη; </w:t>
      </w:r>
    </w:p>
    <w:p w14:paraId="06BB246C"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ΝΙΚΟΛΑΟΣ</w:t>
      </w:r>
      <w:r w:rsidRPr="002E36C9">
        <w:rPr>
          <w:rFonts w:eastAsia="Times New Roman" w:cs="Times New Roman"/>
          <w:b/>
          <w:szCs w:val="24"/>
        </w:rPr>
        <w:t xml:space="preserve"> ΠΑΠΠΑΣ (Υπουργός Ψηφιακής Πολιτικής, Τηλεπικοινωνιών και Ενημέρωσης):</w:t>
      </w:r>
      <w:r>
        <w:rPr>
          <w:rFonts w:eastAsia="Times New Roman" w:cs="Times New Roman"/>
          <w:szCs w:val="24"/>
        </w:rPr>
        <w:t xml:space="preserve"> Με την </w:t>
      </w:r>
      <w:r>
        <w:rPr>
          <w:rFonts w:eastAsia="Times New Roman" w:cs="Times New Roman"/>
          <w:szCs w:val="24"/>
        </w:rPr>
        <w:t xml:space="preserve">ανάπτυξη που πετυχαίνατε. Τα μείον 7,3% και τα μείον 3,5% και τα μείον 12,5% και συνολικά τα μείον 25%. Αυτή ήταν η ανάπτυξη που πετυχαίνατε. </w:t>
      </w:r>
    </w:p>
    <w:p w14:paraId="06BB246D"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Καλά εντάξει. Και τώρα στο μισό είναι η </w:t>
      </w:r>
      <w:r w:rsidRPr="00E96DAF">
        <w:rPr>
          <w:rFonts w:eastAsia="Times New Roman" w:cs="Times New Roman"/>
          <w:szCs w:val="24"/>
        </w:rPr>
        <w:t>πρόβλεψη.</w:t>
      </w:r>
    </w:p>
    <w:p w14:paraId="06BB246E"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ΝΙΚΟΛΑΟΣ</w:t>
      </w:r>
      <w:r w:rsidRPr="002E36C9">
        <w:rPr>
          <w:rFonts w:eastAsia="Times New Roman" w:cs="Times New Roman"/>
          <w:b/>
          <w:szCs w:val="24"/>
        </w:rPr>
        <w:t xml:space="preserve"> ΠΑΠΠΑΣ (Υπουργός Ψηφιακής </w:t>
      </w:r>
      <w:r w:rsidRPr="002E36C9">
        <w:rPr>
          <w:rFonts w:eastAsia="Times New Roman" w:cs="Times New Roman"/>
          <w:b/>
          <w:szCs w:val="24"/>
        </w:rPr>
        <w:t>Πολιτικής, Τηλεπικοινωνιών και Ενημέρωσης):</w:t>
      </w:r>
      <w:r>
        <w:rPr>
          <w:rFonts w:eastAsia="Times New Roman" w:cs="Times New Roman"/>
          <w:szCs w:val="24"/>
        </w:rPr>
        <w:t xml:space="preserve"> Και έχετε μούτρα τώρα και λέτε ότι είναι λίγο το 1,5% και το 2,1%. Τι να σας πούμε</w:t>
      </w:r>
      <w:r>
        <w:rPr>
          <w:rFonts w:eastAsia="Times New Roman" w:cs="Times New Roman"/>
          <w:szCs w:val="24"/>
        </w:rPr>
        <w:t>;</w:t>
      </w:r>
      <w:r>
        <w:rPr>
          <w:rFonts w:eastAsia="Times New Roman" w:cs="Times New Roman"/>
          <w:szCs w:val="24"/>
        </w:rPr>
        <w:t xml:space="preserve"> Είναι εντυπωσιακό πραγματικά.</w:t>
      </w:r>
    </w:p>
    <w:p w14:paraId="06BB246F"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Έρχεται και η σειρά σας, κύριε Παππά.</w:t>
      </w:r>
    </w:p>
    <w:p w14:paraId="06BB2470"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Να έρθετε σε μια συζήτηση στη Βουλή να μας τα πείτε αυτά.</w:t>
      </w:r>
    </w:p>
    <w:p w14:paraId="06BB2471"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ΝΙΚΟΛΑΟΣ</w:t>
      </w:r>
      <w:r w:rsidRPr="002E36C9">
        <w:rPr>
          <w:rFonts w:eastAsia="Times New Roman" w:cs="Times New Roman"/>
          <w:b/>
          <w:szCs w:val="24"/>
        </w:rPr>
        <w:t xml:space="preserve"> ΠΑΠΠΑΣ (Υπουργός Ψηφιακής Πολιτικής, Τηλεπικοινωνιών και Ενημέρωσης):</w:t>
      </w:r>
      <w:r>
        <w:rPr>
          <w:rFonts w:eastAsia="Times New Roman" w:cs="Times New Roman"/>
          <w:szCs w:val="24"/>
        </w:rPr>
        <w:t xml:space="preserve"> Να σας θυμίσω, λοιπόν, και για τα μέτρα και για τα αντίμετρα. Για το 2019 και το 2020, όταν το Διεθνές Νομισματικό Ταμ</w:t>
      </w:r>
      <w:r>
        <w:rPr>
          <w:rFonts w:eastAsia="Times New Roman" w:cs="Times New Roman"/>
          <w:szCs w:val="24"/>
        </w:rPr>
        <w:t xml:space="preserve">είο, ο αγαπημένος σας εταίρος, πρότεινε καθαρά μέτρα 2%, λέγατε: Υπογράψτε τώρα χωρίς τα αντίμετρα. Και τώρα έρχεστε και διαμαρτύρεστε και κάνετε δήθεν αποκαλύψεις για το ποια είναι η πολιτική μας για μετά. </w:t>
      </w:r>
    </w:p>
    <w:p w14:paraId="06BB2472"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Μετά θα κοπούν οι συ</w:t>
      </w:r>
      <w:r>
        <w:rPr>
          <w:rFonts w:eastAsia="Times New Roman" w:cs="Times New Roman"/>
          <w:szCs w:val="24"/>
        </w:rPr>
        <w:t xml:space="preserve">ντάξεις, θα μειωθεί το αφορολόγητο και μετά θα γίνουν οι εκλογές </w:t>
      </w:r>
      <w:r w:rsidRPr="00F331DF">
        <w:rPr>
          <w:rFonts w:eastAsia="Times New Roman"/>
          <w:bCs/>
        </w:rPr>
        <w:t>και</w:t>
      </w:r>
      <w:r>
        <w:rPr>
          <w:rFonts w:eastAsia="Times New Roman" w:cs="Times New Roman"/>
          <w:szCs w:val="24"/>
        </w:rPr>
        <w:t xml:space="preserve"> θα δούμε. </w:t>
      </w:r>
    </w:p>
    <w:p w14:paraId="06BB2473"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Εσείς να μην κρύβεστε πίσω από τα ΜΑΤ.</w:t>
      </w:r>
    </w:p>
    <w:p w14:paraId="06BB2474"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ΝΙΚΟΛΑΟΣ</w:t>
      </w:r>
      <w:r w:rsidRPr="002E36C9">
        <w:rPr>
          <w:rFonts w:eastAsia="Times New Roman" w:cs="Times New Roman"/>
          <w:b/>
          <w:szCs w:val="24"/>
        </w:rPr>
        <w:t xml:space="preserve"> ΠΑΠΠΑΣ (Υπουργός Ψηφιακής Πολιτικής, Τηλεπικοινωνιών και Ενημέρωσης):</w:t>
      </w:r>
      <w:r>
        <w:rPr>
          <w:rFonts w:eastAsia="Times New Roman" w:cs="Times New Roman"/>
          <w:szCs w:val="24"/>
        </w:rPr>
        <w:t xml:space="preserve"> Θ</w:t>
      </w:r>
      <w:r>
        <w:rPr>
          <w:rFonts w:eastAsia="Times New Roman" w:cs="Times New Roman"/>
          <w:szCs w:val="24"/>
        </w:rPr>
        <w:t xml:space="preserve">α ολοκληρωθεί το πρόγραμμα και τότε θα </w:t>
      </w:r>
      <w:r>
        <w:rPr>
          <w:rFonts w:eastAsia="Times New Roman" w:cs="Times New Roman"/>
          <w:szCs w:val="24"/>
        </w:rPr>
        <w:t xml:space="preserve">μπείτε κι εσείς σε μια διαδικασία ιδεολογικής και πολιτικής αυτοκάθαρσης –ελπίζουμε για εσάς! Εάν θέλετε να συνεχίσετε, θα είναι απολύτως ευκταίο για τη δική μας πολιτική στρατηγική, να μείνετε κολλημένοι στην υπεράσπιση των πεπραγμένων της τελευταίας σας </w:t>
      </w:r>
      <w:r>
        <w:rPr>
          <w:rFonts w:eastAsia="Times New Roman" w:cs="Times New Roman"/>
          <w:szCs w:val="24"/>
        </w:rPr>
        <w:t xml:space="preserve">διακυβέρνησης. Εάν το επιλέξετε, καλή τύχη. </w:t>
      </w:r>
    </w:p>
    <w:p w14:paraId="06BB2475"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Πριν προχωρήσουμε στη συζήτηση της επόμενης ερώτησης θα ήθελα να ανακοινώσω ορισμένες διαγραφές. </w:t>
      </w:r>
    </w:p>
    <w:p w14:paraId="06BB2476" w14:textId="77777777" w:rsidR="005918F5" w:rsidRDefault="00FD469F">
      <w:pPr>
        <w:spacing w:line="600" w:lineRule="auto"/>
        <w:ind w:firstLine="720"/>
        <w:jc w:val="both"/>
        <w:rPr>
          <w:rFonts w:eastAsia="Times New Roman" w:cs="Times New Roman"/>
          <w:szCs w:val="24"/>
        </w:rPr>
      </w:pPr>
      <w:r w:rsidRPr="00567695">
        <w:rPr>
          <w:rFonts w:eastAsia="Times New Roman" w:cs="Times New Roman"/>
          <w:szCs w:val="24"/>
        </w:rPr>
        <w:t xml:space="preserve">Η </w:t>
      </w:r>
      <w:r>
        <w:rPr>
          <w:rFonts w:eastAsia="Times New Roman" w:cs="Times New Roman"/>
          <w:szCs w:val="24"/>
        </w:rPr>
        <w:t xml:space="preserve">πέμπτη </w:t>
      </w:r>
      <w:r w:rsidRPr="00567695">
        <w:rPr>
          <w:rFonts w:eastAsia="Times New Roman" w:cs="Times New Roman"/>
          <w:szCs w:val="24"/>
        </w:rPr>
        <w:t xml:space="preserve">με αριθμό 1540/23-4-2018 </w:t>
      </w:r>
      <w:r>
        <w:rPr>
          <w:rFonts w:eastAsia="Times New Roman" w:cs="Times New Roman"/>
          <w:szCs w:val="24"/>
        </w:rPr>
        <w:t>επίκαιρη ερώτηση δεύτερου κύκλο</w:t>
      </w:r>
      <w:r>
        <w:rPr>
          <w:rFonts w:eastAsia="Times New Roman" w:cs="Times New Roman"/>
          <w:szCs w:val="24"/>
        </w:rPr>
        <w:t xml:space="preserve">υ </w:t>
      </w:r>
      <w:r w:rsidRPr="00567695">
        <w:rPr>
          <w:rFonts w:eastAsia="Times New Roman" w:cs="Times New Roman"/>
          <w:szCs w:val="24"/>
        </w:rPr>
        <w:t xml:space="preserve">του Βουλευτή </w:t>
      </w:r>
      <w:r w:rsidRPr="00567695">
        <w:rPr>
          <w:rFonts w:eastAsia="Times New Roman" w:cs="Times New Roman"/>
          <w:szCs w:val="24"/>
        </w:rPr>
        <w:t>Β΄ Πειραιά του Λαϊκού Συνδέσμου - Χρυσή Αυγή κ. Ιωάννη Λαγού προς τον Υπουργό Ναυτιλίας και Νησιωτικής Πολιτικής, με θέμα: «Τούρκοι διενεργούν λαθρεμπόριο καπνού εντός των ελληνικών χωρικών υδάτων»</w:t>
      </w:r>
      <w:r>
        <w:rPr>
          <w:rFonts w:eastAsia="Times New Roman" w:cs="Times New Roman"/>
          <w:szCs w:val="24"/>
        </w:rPr>
        <w:t>,</w:t>
      </w:r>
      <w:r>
        <w:rPr>
          <w:rFonts w:eastAsia="Times New Roman" w:cs="Times New Roman"/>
          <w:szCs w:val="24"/>
        </w:rPr>
        <w:t xml:space="preserve"> δεν θα συζητηθεί λόγω αναρμοδιότητας. Αρμόδιο Υπουργείο ε</w:t>
      </w:r>
      <w:r>
        <w:rPr>
          <w:rFonts w:eastAsia="Times New Roman" w:cs="Times New Roman"/>
          <w:szCs w:val="24"/>
        </w:rPr>
        <w:t xml:space="preserve">ίναι το Υπουργείο Οικονομικών. </w:t>
      </w:r>
    </w:p>
    <w:p w14:paraId="06BB2477" w14:textId="77777777" w:rsidR="005918F5" w:rsidRDefault="00FD469F">
      <w:pPr>
        <w:spacing w:line="600" w:lineRule="auto"/>
        <w:ind w:firstLine="720"/>
        <w:jc w:val="both"/>
        <w:rPr>
          <w:rFonts w:eastAsia="Times New Roman" w:cs="Times New Roman"/>
          <w:szCs w:val="24"/>
        </w:rPr>
      </w:pPr>
      <w:r w:rsidRPr="00567695">
        <w:rPr>
          <w:rFonts w:eastAsia="Times New Roman" w:cs="Times New Roman"/>
          <w:szCs w:val="24"/>
        </w:rPr>
        <w:t xml:space="preserve">Η </w:t>
      </w:r>
      <w:r>
        <w:rPr>
          <w:rFonts w:eastAsia="Times New Roman" w:cs="Times New Roman"/>
          <w:szCs w:val="24"/>
        </w:rPr>
        <w:t xml:space="preserve">έκτη </w:t>
      </w:r>
      <w:r w:rsidRPr="00567695">
        <w:rPr>
          <w:rFonts w:eastAsia="Times New Roman" w:cs="Times New Roman"/>
          <w:szCs w:val="24"/>
        </w:rPr>
        <w:t xml:space="preserve">με αριθμό 1522/18-4-2018 </w:t>
      </w:r>
      <w:r>
        <w:rPr>
          <w:rFonts w:eastAsia="Times New Roman" w:cs="Times New Roman"/>
          <w:szCs w:val="24"/>
        </w:rPr>
        <w:t xml:space="preserve">επίκαιρη ερώτηση δεύτερου κύκλου </w:t>
      </w:r>
      <w:r w:rsidRPr="00567695">
        <w:rPr>
          <w:rFonts w:eastAsia="Times New Roman" w:cs="Times New Roman"/>
          <w:szCs w:val="24"/>
        </w:rPr>
        <w:t xml:space="preserve">του Η΄ Αντιπροέδρου της Βουλής και Βουλευτή Β΄ Πειραιά των Ανεξαρτήτων Ελλήνων κ. Δημητρίου Καμμένου προς τον Υπουργό Ναυτιλίας και Νησιωτικής Πολιτικής, με </w:t>
      </w:r>
      <w:r w:rsidRPr="00567695">
        <w:rPr>
          <w:rFonts w:eastAsia="Times New Roman" w:cs="Times New Roman"/>
          <w:szCs w:val="24"/>
        </w:rPr>
        <w:t>θέμα: «Κατασκευές εντός αλλά και εκτός περιοχών δικαιοδοσίας των φορέων διοίκ</w:t>
      </w:r>
      <w:r>
        <w:rPr>
          <w:rFonts w:eastAsia="Times New Roman" w:cs="Times New Roman"/>
          <w:szCs w:val="24"/>
        </w:rPr>
        <w:t>ησης και εκμετάλλευσης Λιμένων»</w:t>
      </w:r>
      <w:r>
        <w:rPr>
          <w:rFonts w:eastAsia="Times New Roman" w:cs="Times New Roman"/>
          <w:szCs w:val="24"/>
        </w:rPr>
        <w:t>,</w:t>
      </w:r>
      <w:r>
        <w:rPr>
          <w:rFonts w:eastAsia="Times New Roman" w:cs="Times New Roman"/>
          <w:szCs w:val="24"/>
        </w:rPr>
        <w:t xml:space="preserve"> δεν θα συζητηθεί λόγω αναρμοδιότητας. Αρμόδιο Υπουργείο είναι το Υπουργείο Οικονομικών. </w:t>
      </w:r>
    </w:p>
    <w:p w14:paraId="06BB2478" w14:textId="77777777" w:rsidR="005918F5" w:rsidRDefault="00FD469F">
      <w:pPr>
        <w:spacing w:line="600" w:lineRule="auto"/>
        <w:ind w:firstLine="720"/>
        <w:jc w:val="both"/>
        <w:rPr>
          <w:rFonts w:eastAsia="Times New Roman" w:cs="Times New Roman"/>
          <w:szCs w:val="24"/>
        </w:rPr>
      </w:pPr>
      <w:r w:rsidRPr="00567695">
        <w:rPr>
          <w:rFonts w:eastAsia="Times New Roman" w:cs="Times New Roman"/>
          <w:szCs w:val="24"/>
        </w:rPr>
        <w:t xml:space="preserve">Η </w:t>
      </w:r>
      <w:r>
        <w:rPr>
          <w:rFonts w:eastAsia="Times New Roman" w:cs="Times New Roman"/>
          <w:szCs w:val="24"/>
        </w:rPr>
        <w:t xml:space="preserve">δεύτερη </w:t>
      </w:r>
      <w:r w:rsidRPr="00567695">
        <w:rPr>
          <w:rFonts w:eastAsia="Times New Roman" w:cs="Times New Roman"/>
          <w:szCs w:val="24"/>
        </w:rPr>
        <w:t xml:space="preserve">με αριθμό 1579/30-4-2018 </w:t>
      </w:r>
      <w:r>
        <w:rPr>
          <w:rFonts w:eastAsia="Times New Roman" w:cs="Times New Roman"/>
          <w:szCs w:val="24"/>
        </w:rPr>
        <w:t>επίκαιρη ερώτηση πρώτο</w:t>
      </w:r>
      <w:r>
        <w:rPr>
          <w:rFonts w:eastAsia="Times New Roman" w:cs="Times New Roman"/>
          <w:szCs w:val="24"/>
        </w:rPr>
        <w:t xml:space="preserve">υ κύκλου </w:t>
      </w:r>
      <w:r w:rsidRPr="00567695">
        <w:rPr>
          <w:rFonts w:eastAsia="Times New Roman" w:cs="Times New Roman"/>
          <w:szCs w:val="24"/>
        </w:rPr>
        <w:t xml:space="preserve">του Βουλευτή Λάρισας της Δημοκρατικής Συμπαράταξης ΠΑΣΟΚ – ΔΗΜΑΡ κ. Κωνσταντίνου </w:t>
      </w:r>
      <w:proofErr w:type="spellStart"/>
      <w:r w:rsidRPr="00567695">
        <w:rPr>
          <w:rFonts w:eastAsia="Times New Roman" w:cs="Times New Roman"/>
          <w:szCs w:val="24"/>
        </w:rPr>
        <w:t>Μπαργιώτα</w:t>
      </w:r>
      <w:proofErr w:type="spellEnd"/>
      <w:r w:rsidRPr="00567695">
        <w:rPr>
          <w:rFonts w:eastAsia="Times New Roman" w:cs="Times New Roman"/>
          <w:szCs w:val="24"/>
        </w:rPr>
        <w:t xml:space="preserve"> προς τον Υπουργό Περιβάλλοντος και Ενέργειας, με θέμα: «Θέσπιση ανταποδοτικού τέλους μεγάλων υδροηλεκτρικών σταθμών»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δεν θα συζητηθεί λόγω κωλύματος του αρ</w:t>
      </w:r>
      <w:r>
        <w:rPr>
          <w:rFonts w:eastAsia="Times New Roman" w:cs="Times New Roman"/>
          <w:szCs w:val="24"/>
        </w:rPr>
        <w:t xml:space="preserve">μόδιου Υπουργού Περιβάλλοντος και Ενέργειας κ. Γεωργίου Σταθάκη με αιτία: Κυβερνητική αποστολή στο εξωτερικό. </w:t>
      </w:r>
    </w:p>
    <w:p w14:paraId="06BB247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με αριθμό 1570/27-4-2018 </w:t>
      </w:r>
      <w:r>
        <w:rPr>
          <w:rFonts w:eastAsia="Times New Roman" w:cs="Times New Roman"/>
          <w:szCs w:val="24"/>
        </w:rPr>
        <w:t xml:space="preserve">επίκαιρη ερώτηση δεύτερου κύκλου του Βουλευτή Μαγνησίας της Νέας Δημοκρατίας κ. Χρήστου </w:t>
      </w:r>
      <w:proofErr w:type="spellStart"/>
      <w:r>
        <w:rPr>
          <w:rFonts w:eastAsia="Times New Roman" w:cs="Times New Roman"/>
          <w:szCs w:val="24"/>
        </w:rPr>
        <w:t>Μπουκώρου</w:t>
      </w:r>
      <w:proofErr w:type="spellEnd"/>
      <w:r>
        <w:rPr>
          <w:rFonts w:eastAsia="Times New Roman" w:cs="Times New Roman"/>
          <w:szCs w:val="24"/>
        </w:rPr>
        <w:t xml:space="preserve"> προς τον Υπουρ</w:t>
      </w:r>
      <w:r>
        <w:rPr>
          <w:rFonts w:eastAsia="Times New Roman" w:cs="Times New Roman"/>
          <w:szCs w:val="24"/>
        </w:rPr>
        <w:t xml:space="preserve">γό Περιβάλλοντος και Ενέργειας, με θέμα: «Καύση εναλλακτικών καυσίμων από την τσιμεντοβιομηχανία </w:t>
      </w:r>
      <w:r w:rsidRPr="002A5BAD">
        <w:rPr>
          <w:rFonts w:eastAsia="Times New Roman" w:cs="Times New Roman"/>
          <w:szCs w:val="24"/>
        </w:rPr>
        <w:t>“</w:t>
      </w:r>
      <w:r>
        <w:rPr>
          <w:rFonts w:eastAsia="Times New Roman" w:cs="Times New Roman"/>
          <w:szCs w:val="24"/>
        </w:rPr>
        <w:t>ΑΓΕΤ ΗΡΑΚΛΗΣ</w:t>
      </w:r>
      <w:r w:rsidRPr="002A5BAD">
        <w:rPr>
          <w:rFonts w:eastAsia="Times New Roman" w:cs="Times New Roman"/>
          <w:szCs w:val="24"/>
        </w:rPr>
        <w:t>”</w:t>
      </w:r>
      <w:r>
        <w:rPr>
          <w:rFonts w:eastAsia="Times New Roman" w:cs="Times New Roman"/>
          <w:szCs w:val="24"/>
        </w:rPr>
        <w:t xml:space="preserve"> στο Βόλο»</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 xml:space="preserve"> με αιτία: Κυβερνητική αποστολ</w:t>
      </w:r>
      <w:r>
        <w:rPr>
          <w:rFonts w:eastAsia="Times New Roman" w:cs="Times New Roman"/>
          <w:szCs w:val="24"/>
        </w:rPr>
        <w:t xml:space="preserve">ή στο εξωτερικό. </w:t>
      </w:r>
    </w:p>
    <w:p w14:paraId="06BB247A"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Pr>
          <w:rFonts w:eastAsia="Times New Roman" w:cs="Times New Roman"/>
          <w:szCs w:val="24"/>
        </w:rPr>
        <w:t xml:space="preserve">τέταρτη </w:t>
      </w:r>
      <w:r w:rsidRPr="00F35ECB">
        <w:rPr>
          <w:rFonts w:eastAsia="Times New Roman" w:cs="Times New Roman"/>
          <w:szCs w:val="24"/>
        </w:rPr>
        <w:t xml:space="preserve">με αριθμό 1547/24-4-2018 </w:t>
      </w:r>
      <w:r>
        <w:rPr>
          <w:rFonts w:eastAsia="Times New Roman" w:cs="Times New Roman"/>
          <w:szCs w:val="24"/>
        </w:rPr>
        <w:t>επίκαιρη ερώτηση</w:t>
      </w:r>
      <w:r>
        <w:rPr>
          <w:rFonts w:eastAsia="Times New Roman" w:cs="Times New Roman"/>
          <w:szCs w:val="24"/>
        </w:rPr>
        <w:t xml:space="preserve"> </w:t>
      </w:r>
      <w:r>
        <w:rPr>
          <w:rFonts w:eastAsia="Times New Roman" w:cs="Times New Roman"/>
          <w:szCs w:val="24"/>
        </w:rPr>
        <w:t xml:space="preserve">δεύτερου κύκλου </w:t>
      </w:r>
      <w:r w:rsidRPr="00F35ECB">
        <w:rPr>
          <w:rFonts w:eastAsia="Times New Roman" w:cs="Times New Roman"/>
          <w:szCs w:val="24"/>
        </w:rPr>
        <w:t>του Βουλευτή Δωδεκανήσου του Συνασπισμού Ριζοσπαστικής Αριστεράς κ. Ηλία Καματερού προς τον Υπουργό Ναυτιλίας και Νησιω</w:t>
      </w:r>
      <w:r>
        <w:rPr>
          <w:rFonts w:eastAsia="Times New Roman" w:cs="Times New Roman"/>
          <w:szCs w:val="24"/>
        </w:rPr>
        <w:t xml:space="preserve">τικής Πολιτικής κ. Παναγιώτη </w:t>
      </w:r>
      <w:proofErr w:type="spellStart"/>
      <w:r>
        <w:rPr>
          <w:rFonts w:eastAsia="Times New Roman" w:cs="Times New Roman"/>
          <w:szCs w:val="24"/>
        </w:rPr>
        <w:t>Κουρο</w:t>
      </w:r>
      <w:r>
        <w:rPr>
          <w:rFonts w:eastAsia="Times New Roman" w:cs="Times New Roman"/>
          <w:szCs w:val="24"/>
        </w:rPr>
        <w:t>υμπλή</w:t>
      </w:r>
      <w:proofErr w:type="spellEnd"/>
      <w:r>
        <w:rPr>
          <w:rFonts w:eastAsia="Times New Roman" w:cs="Times New Roman"/>
          <w:szCs w:val="24"/>
        </w:rPr>
        <w:t xml:space="preserve"> </w:t>
      </w:r>
      <w:r w:rsidRPr="00F35ECB">
        <w:rPr>
          <w:rFonts w:eastAsia="Times New Roman" w:cs="Times New Roman"/>
          <w:szCs w:val="24"/>
        </w:rPr>
        <w:t>με θέμα: «Κατασκευές εντός περιοχών δικαιοδοσίας των φορέων διοίκησης και εκμετάλλευσης λιμένων».</w:t>
      </w:r>
    </w:p>
    <w:p w14:paraId="06BB247B"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06BB247C"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Ευχαριστώ, κύριε Πρόεδρε. </w:t>
      </w:r>
    </w:p>
    <w:p w14:paraId="06BB247D"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Κύριε Υπουργέ, με το ν.4504/2017 του Υπουργείου Ναυ</w:t>
      </w:r>
      <w:r>
        <w:rPr>
          <w:rFonts w:eastAsia="Times New Roman" w:cs="Times New Roman"/>
          <w:szCs w:val="24"/>
        </w:rPr>
        <w:t>τιλίας, του Υπουργείου σας, ψηφίσαμε</w:t>
      </w:r>
      <w:r>
        <w:rPr>
          <w:rFonts w:eastAsia="Times New Roman" w:cs="Times New Roman"/>
          <w:szCs w:val="24"/>
        </w:rPr>
        <w:t>,</w:t>
      </w:r>
      <w:r>
        <w:rPr>
          <w:rFonts w:eastAsia="Times New Roman" w:cs="Times New Roman"/>
          <w:szCs w:val="24"/>
        </w:rPr>
        <w:t xml:space="preserve"> ανάμεσα στις άλλες διατάξεις οι οποίες έλυναν πάρα πολλά ζητήματα, την τακτοποίηση –θα έλεγα- κατασκευών που </w:t>
      </w:r>
      <w:r>
        <w:rPr>
          <w:rFonts w:eastAsia="Times New Roman" w:cs="Times New Roman"/>
          <w:szCs w:val="24"/>
        </w:rPr>
        <w:lastRenderedPageBreak/>
        <w:t>υπάρχουν εντός λιμενικής ζώνης, καθώς βέβαια</w:t>
      </w:r>
      <w:r>
        <w:rPr>
          <w:rFonts w:eastAsia="Times New Roman" w:cs="Times New Roman"/>
          <w:szCs w:val="24"/>
        </w:rPr>
        <w:t>,</w:t>
      </w:r>
      <w:r>
        <w:rPr>
          <w:rFonts w:eastAsia="Times New Roman" w:cs="Times New Roman"/>
          <w:szCs w:val="24"/>
        </w:rPr>
        <w:t xml:space="preserve"> και τη νομιμοποίηση ολόκληρων λιμένων και κατασκευών στα λιμάνι</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ως τώρα ήταν αυθαίρετα.</w:t>
      </w:r>
    </w:p>
    <w:p w14:paraId="06BB247E"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Εγώ επικεντρώνω την ερώτησή μου στο θέμα των κατασκευών μέσα σε αυτές τις ζώνες -όλων των κατασκευών, πέρα από αυτές που έχει κάνει το Λιμενικό Ταμείο- που έγιναν από καταστήματα υγειονομικού ενδιαφέροντος και άλλες. </w:t>
      </w:r>
    </w:p>
    <w:p w14:paraId="06BB247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Το νομο</w:t>
      </w:r>
      <w:r>
        <w:rPr>
          <w:rFonts w:eastAsia="Times New Roman" w:cs="Times New Roman"/>
          <w:szCs w:val="24"/>
        </w:rPr>
        <w:t>σχέδιο, λοιπόν, που ψηφίστηκε προέβλεπε ρυθμίσεις και ότι δίνουμε προθεσμία δύο ετών στα Λιμενικά Ταμεία να εκπονήσουν μελέτες</w:t>
      </w:r>
      <w:r>
        <w:rPr>
          <w:rFonts w:eastAsia="Times New Roman" w:cs="Times New Roman"/>
          <w:szCs w:val="24"/>
        </w:rPr>
        <w:t>,</w:t>
      </w:r>
      <w:r>
        <w:rPr>
          <w:rFonts w:eastAsia="Times New Roman" w:cs="Times New Roman"/>
          <w:szCs w:val="24"/>
        </w:rPr>
        <w:t xml:space="preserve"> που θα λένε πώς πρέπει να είναι οι κατασκευές. Προέβλεπε ότι σε έναν χρόνο πρέπει να γίνουν οι μελέτες και αυτοί που έχουν τις κατασκευές, έχουν περιθώριο δύο χρόνια για να τις προσαρμόσουν, να βγάλουν άδειες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w:t>
      </w:r>
    </w:p>
    <w:p w14:paraId="06BB2480"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Μάλιστα, με τροπολογία που καταθέσαμε </w:t>
      </w:r>
      <w:r>
        <w:rPr>
          <w:rFonts w:eastAsia="Times New Roman" w:cs="Times New Roman"/>
          <w:szCs w:val="24"/>
        </w:rPr>
        <w:t>εγώ και ο κ. Δημαράς από τους Οικολόγους -σας ευχαριστήσαμε και τότε που την κάνατε αποδεκτή, γιατί κατά τη γνώμη μας ήταν στη σωστή κατεύθυνση- δεχθήκατε την τροποποίηση</w:t>
      </w:r>
      <w:r>
        <w:rPr>
          <w:rFonts w:eastAsia="Times New Roman" w:cs="Times New Roman"/>
          <w:szCs w:val="24"/>
        </w:rPr>
        <w:t>,</w:t>
      </w:r>
      <w:r>
        <w:rPr>
          <w:rFonts w:eastAsia="Times New Roman" w:cs="Times New Roman"/>
          <w:szCs w:val="24"/>
        </w:rPr>
        <w:t xml:space="preserve"> αντί για ομοιόμορφες κατασκευές να υπάρχουν κατασκευές</w:t>
      </w:r>
      <w:r>
        <w:rPr>
          <w:rFonts w:eastAsia="Times New Roman" w:cs="Times New Roman"/>
          <w:szCs w:val="24"/>
        </w:rPr>
        <w:t>,</w:t>
      </w:r>
      <w:r>
        <w:rPr>
          <w:rFonts w:eastAsia="Times New Roman" w:cs="Times New Roman"/>
          <w:szCs w:val="24"/>
        </w:rPr>
        <w:t xml:space="preserve"> οι οποίες θα είναι και βιοκλ</w:t>
      </w:r>
      <w:r>
        <w:rPr>
          <w:rFonts w:eastAsia="Times New Roman" w:cs="Times New Roman"/>
          <w:szCs w:val="24"/>
        </w:rPr>
        <w:t xml:space="preserve">ιματικές και θα αφήνουν ελεύθερο χώρο κίνησης στους ΑΜΕΑ. </w:t>
      </w:r>
    </w:p>
    <w:p w14:paraId="06BB2481"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Επίσης, κάτι πολύ σημαντικό ήταν ότι</w:t>
      </w:r>
      <w:r>
        <w:rPr>
          <w:rFonts w:eastAsia="Times New Roman" w:cs="Times New Roman"/>
          <w:szCs w:val="24"/>
        </w:rPr>
        <w:t>,</w:t>
      </w:r>
      <w:r>
        <w:rPr>
          <w:rFonts w:eastAsia="Times New Roman" w:cs="Times New Roman"/>
          <w:szCs w:val="24"/>
        </w:rPr>
        <w:t xml:space="preserve"> εφόσον βγάλουν άδειες και προσαρμοστούν, θα διαγράφονται τα πρόστιμα τα οποία τους έχουν επιβληθεί, </w:t>
      </w:r>
      <w:r>
        <w:rPr>
          <w:rFonts w:eastAsia="Times New Roman" w:cs="Times New Roman"/>
          <w:szCs w:val="24"/>
        </w:rPr>
        <w:lastRenderedPageBreak/>
        <w:t>κάτι το οποίο αποτελεί κίνητρο για τους κατασκευαστές, ώστε</w:t>
      </w:r>
      <w:r>
        <w:rPr>
          <w:rFonts w:eastAsia="Times New Roman" w:cs="Times New Roman"/>
          <w:szCs w:val="24"/>
        </w:rPr>
        <w:t xml:space="preserve"> να φτιάξουν και να προσαρμόσουν τις κατασκευές τους.</w:t>
      </w:r>
    </w:p>
    <w:p w14:paraId="06BB2482"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6BB2483"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6BB2484"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Όμως στο διάστημα αυτό, επειδή κάποιοι φαίνεται </w:t>
      </w:r>
      <w:r>
        <w:rPr>
          <w:rFonts w:eastAsia="Times New Roman" w:cs="Times New Roman"/>
          <w:szCs w:val="24"/>
        </w:rPr>
        <w:t xml:space="preserve">ότι </w:t>
      </w:r>
      <w:r>
        <w:rPr>
          <w:rFonts w:eastAsia="Times New Roman" w:cs="Times New Roman"/>
          <w:szCs w:val="24"/>
        </w:rPr>
        <w:t>ήταν αντίθετοι από την αρχή, έβγαλαν μι</w:t>
      </w:r>
      <w:r>
        <w:rPr>
          <w:rFonts w:eastAsia="Times New Roman" w:cs="Times New Roman"/>
          <w:szCs w:val="24"/>
        </w:rPr>
        <w:t>α εγκύκλιο -απάντηση πιο πολύ</w:t>
      </w:r>
      <w:r>
        <w:rPr>
          <w:rFonts w:eastAsia="Times New Roman" w:cs="Times New Roman"/>
          <w:szCs w:val="24"/>
        </w:rPr>
        <w:t>-</w:t>
      </w:r>
      <w:r>
        <w:rPr>
          <w:rFonts w:eastAsia="Times New Roman" w:cs="Times New Roman"/>
          <w:szCs w:val="24"/>
        </w:rPr>
        <w:t xml:space="preserve"> σε μία ερώτηση που έκανε ο Δήμος </w:t>
      </w:r>
      <w:proofErr w:type="spellStart"/>
      <w:r>
        <w:rPr>
          <w:rFonts w:eastAsia="Times New Roman" w:cs="Times New Roman"/>
          <w:szCs w:val="24"/>
        </w:rPr>
        <w:t>Καλυμνίων</w:t>
      </w:r>
      <w:proofErr w:type="spellEnd"/>
      <w:r>
        <w:rPr>
          <w:rFonts w:eastAsia="Times New Roman" w:cs="Times New Roman"/>
          <w:szCs w:val="24"/>
        </w:rPr>
        <w:t xml:space="preserve"> κι έτσι τα λιμεναρχεία έγραφαν στο διάστημα αυτό ως αυθαίρετες αυτές τις κατασκευές και δεν έδιναν το δικαίωμα στους δήμους να παραχωρήσουν τους κοινόχρηστους χώρους, κάτι που προέβλ</w:t>
      </w:r>
      <w:r>
        <w:rPr>
          <w:rFonts w:eastAsia="Times New Roman" w:cs="Times New Roman"/>
          <w:szCs w:val="24"/>
        </w:rPr>
        <w:t xml:space="preserve">επε ο νόμος τον οποίο ψηφίσαμε. </w:t>
      </w:r>
    </w:p>
    <w:p w14:paraId="06BB2485"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Βέβαια, στο διάστημα αυτό, από τότε που κατέθεσα την ερώτηση μέχρι τώρα, έχει διευκρινιστεί από ότι πληροφορούμαι –καλό θα ήταν να μας το επιβεβαιώσετε- ότι μέχρι τότε, μέσα σε αυτά τα δύο χρόνια, δεν καταγράφονται αυθαίρετ</w:t>
      </w:r>
      <w:r>
        <w:rPr>
          <w:rFonts w:eastAsia="Times New Roman" w:cs="Times New Roman"/>
          <w:szCs w:val="24"/>
        </w:rPr>
        <w:t>α –αυτά που είχαν γίνει</w:t>
      </w:r>
      <w:r>
        <w:rPr>
          <w:rFonts w:eastAsia="Times New Roman" w:cs="Times New Roman"/>
          <w:szCs w:val="24"/>
        </w:rPr>
        <w:t>,</w:t>
      </w:r>
      <w:r>
        <w:rPr>
          <w:rFonts w:eastAsia="Times New Roman" w:cs="Times New Roman"/>
          <w:szCs w:val="24"/>
        </w:rPr>
        <w:t xml:space="preserve"> βέβαια, όχι τα καινούρια- και ότι μπορεί να παραχωρείται ο χώρος από το Λιμενικό Ταμείο στις επιχειρήσεις αυτές. </w:t>
      </w:r>
    </w:p>
    <w:p w14:paraId="06BB2486" w14:textId="77777777" w:rsidR="005918F5" w:rsidRDefault="00FD469F">
      <w:pPr>
        <w:tabs>
          <w:tab w:val="left" w:pos="2608"/>
        </w:tabs>
        <w:spacing w:line="600" w:lineRule="auto"/>
        <w:ind w:firstLine="720"/>
        <w:jc w:val="both"/>
        <w:rPr>
          <w:rFonts w:eastAsia="Times New Roman"/>
          <w:szCs w:val="24"/>
        </w:rPr>
      </w:pPr>
      <w:r>
        <w:rPr>
          <w:rFonts w:eastAsia="Times New Roman"/>
          <w:szCs w:val="24"/>
        </w:rPr>
        <w:t>Παραμένει, όμως, το ερώτημα για το θέμα της διαγραφής προστίμων, πολύ περισσότερο όταν έχει δημιουργηθεί πρόβλημα στο</w:t>
      </w:r>
      <w:r>
        <w:rPr>
          <w:rFonts w:eastAsia="Times New Roman"/>
          <w:szCs w:val="24"/>
        </w:rPr>
        <w:t xml:space="preserve">υς επιχειρηματίες που </w:t>
      </w:r>
      <w:r>
        <w:rPr>
          <w:rFonts w:eastAsia="Times New Roman"/>
          <w:szCs w:val="24"/>
        </w:rPr>
        <w:lastRenderedPageBreak/>
        <w:t>τους έχουν δεσμεύσει τους λογαριασμούς τους, γιατί έχουν βεβαιωθεί τα πρόστιμα στην εφορία.</w:t>
      </w:r>
    </w:p>
    <w:p w14:paraId="06BB2487" w14:textId="77777777" w:rsidR="005918F5" w:rsidRDefault="00FD469F">
      <w:pPr>
        <w:tabs>
          <w:tab w:val="left" w:pos="2608"/>
        </w:tabs>
        <w:spacing w:line="600" w:lineRule="auto"/>
        <w:ind w:firstLine="720"/>
        <w:jc w:val="both"/>
        <w:rPr>
          <w:rFonts w:eastAsia="Times New Roman"/>
          <w:szCs w:val="24"/>
        </w:rPr>
      </w:pPr>
      <w:r>
        <w:rPr>
          <w:rFonts w:eastAsia="Times New Roman"/>
          <w:szCs w:val="24"/>
        </w:rPr>
        <w:t>Ευχαριστώ.</w:t>
      </w:r>
    </w:p>
    <w:p w14:paraId="06BB2488" w14:textId="77777777" w:rsidR="005918F5" w:rsidRDefault="00FD469F">
      <w:pPr>
        <w:spacing w:line="600" w:lineRule="auto"/>
        <w:ind w:firstLine="720"/>
        <w:jc w:val="both"/>
        <w:rPr>
          <w:rFonts w:eastAsia="Times New Roman" w:cs="Times New Roman"/>
          <w:szCs w:val="24"/>
        </w:rPr>
      </w:pPr>
      <w:r w:rsidRPr="00744B3F">
        <w:rPr>
          <w:rFonts w:eastAsia="Times New Roman" w:cs="Times New Roman"/>
          <w:b/>
          <w:szCs w:val="24"/>
        </w:rPr>
        <w:t>ΠΡΟΕΔΡΕΥΩΝ (</w:t>
      </w:r>
      <w:r>
        <w:rPr>
          <w:rFonts w:eastAsia="Times New Roman" w:cs="Times New Roman"/>
          <w:b/>
          <w:szCs w:val="24"/>
        </w:rPr>
        <w:t>Δημήτριος Καμμένος</w:t>
      </w:r>
      <w:r w:rsidRPr="00744B3F">
        <w:rPr>
          <w:rFonts w:eastAsia="Times New Roman" w:cs="Times New Roman"/>
          <w:b/>
          <w:szCs w:val="24"/>
        </w:rPr>
        <w:t xml:space="preserve">): </w:t>
      </w:r>
      <w:r>
        <w:rPr>
          <w:rFonts w:eastAsia="Times New Roman" w:cs="Times New Roman"/>
          <w:szCs w:val="24"/>
        </w:rPr>
        <w:t>Ευχαριστούμε πολύ τον κ. Καματερό.</w:t>
      </w:r>
    </w:p>
    <w:p w14:paraId="06BB248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06BB248A" w14:textId="77777777" w:rsidR="005918F5" w:rsidRDefault="00FD469F">
      <w:pPr>
        <w:spacing w:line="600" w:lineRule="auto"/>
        <w:ind w:firstLine="720"/>
        <w:jc w:val="both"/>
        <w:rPr>
          <w:rFonts w:eastAsia="Times New Roman" w:cs="Times New Roman"/>
          <w:szCs w:val="24"/>
        </w:rPr>
      </w:pPr>
      <w:r w:rsidRPr="00641E7A">
        <w:rPr>
          <w:rFonts w:eastAsia="Times New Roman" w:cs="Times New Roman"/>
          <w:b/>
          <w:szCs w:val="24"/>
        </w:rPr>
        <w:t xml:space="preserve">ΠΑΝΑΓΙΩΤΗΣ ΚΟΥΡΟΥΜΠΛΗΣ (Υπουργός </w:t>
      </w:r>
      <w:r>
        <w:rPr>
          <w:rFonts w:eastAsia="Times New Roman" w:cs="Times New Roman"/>
          <w:b/>
          <w:szCs w:val="24"/>
        </w:rPr>
        <w:t>Ναυτιλίας και Νησιωτικής Πολιτικής</w:t>
      </w:r>
      <w:r w:rsidRPr="00641E7A">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υπάρχουν ορισμένα ερωτήματα</w:t>
      </w:r>
      <w:r>
        <w:rPr>
          <w:rFonts w:eastAsia="Times New Roman" w:cs="Times New Roman"/>
          <w:szCs w:val="24"/>
        </w:rPr>
        <w:t>,</w:t>
      </w:r>
      <w:r>
        <w:rPr>
          <w:rFonts w:eastAsia="Times New Roman" w:cs="Times New Roman"/>
          <w:szCs w:val="24"/>
        </w:rPr>
        <w:t xml:space="preserve"> που έθεσε ο κύριος συνάδελφος. Πράγματι, το άρθρο 96 του ν.4504 είναι ένα εξαιρετικά επίκαιρο θεσμικό πλαίσιο, το οποίο επιχειρεί να λύσει </w:t>
      </w:r>
      <w:r>
        <w:rPr>
          <w:rFonts w:eastAsia="Times New Roman" w:cs="Times New Roman"/>
          <w:szCs w:val="24"/>
        </w:rPr>
        <w:t>πάρα πολλές εκκρεμότητες</w:t>
      </w:r>
      <w:r>
        <w:rPr>
          <w:rFonts w:eastAsia="Times New Roman" w:cs="Times New Roman"/>
          <w:szCs w:val="24"/>
        </w:rPr>
        <w:t>,</w:t>
      </w:r>
      <w:r>
        <w:rPr>
          <w:rFonts w:eastAsia="Times New Roman" w:cs="Times New Roman"/>
          <w:szCs w:val="24"/>
        </w:rPr>
        <w:t xml:space="preserve"> που έρχονται από δεκαετίες</w:t>
      </w:r>
      <w:r w:rsidRPr="00305450">
        <w:rPr>
          <w:rFonts w:eastAsia="Times New Roman" w:cs="Times New Roman"/>
          <w:szCs w:val="24"/>
        </w:rPr>
        <w:t>,</w:t>
      </w:r>
      <w:r>
        <w:rPr>
          <w:rFonts w:eastAsia="Times New Roman" w:cs="Times New Roman"/>
          <w:szCs w:val="24"/>
        </w:rPr>
        <w:t xml:space="preserve"> όπως είναι τα «ορφανά» λιμάνια. Σας ενημερώνω ότι πάνω από διακόσια πενήντα λιμάνια χαρακτηρίζονται ως «ορφανά» -κανείς, δηλαδή, δεν είχε νόμιμη δικαιοδοσία- με συνέπεια αυτοί οι χώροι να γίνονται αντικ</w:t>
      </w:r>
      <w:r>
        <w:rPr>
          <w:rFonts w:eastAsia="Times New Roman" w:cs="Times New Roman"/>
          <w:szCs w:val="24"/>
        </w:rPr>
        <w:t>είμενο εκμετάλλευσης από διαφόρους.</w:t>
      </w:r>
      <w:r w:rsidRPr="004D3F90">
        <w:rPr>
          <w:rFonts w:eastAsia="Times New Roman" w:cs="Times New Roman"/>
          <w:szCs w:val="24"/>
        </w:rPr>
        <w:t xml:space="preserve"> </w:t>
      </w:r>
      <w:r>
        <w:rPr>
          <w:rFonts w:eastAsia="Times New Roman" w:cs="Times New Roman"/>
          <w:szCs w:val="24"/>
        </w:rPr>
        <w:t xml:space="preserve">Έρχεται, λοιπόν, αυτό το θεσμικό πλαίσιο πραγματικά να λύσει και να απαντήσει σε τέτοιες εκκρεμότητες. </w:t>
      </w:r>
    </w:p>
    <w:p w14:paraId="06BB248B"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Τέτοιες εκκρεμότητες είναι και τα αυθαίρετα που υπήρχαν στις ζώνες των λιμένων, στους χερσαίους χώρους</w:t>
      </w:r>
      <w:r w:rsidRPr="004D3F90">
        <w:rPr>
          <w:rFonts w:eastAsia="Times New Roman" w:cs="Times New Roman"/>
          <w:szCs w:val="24"/>
        </w:rPr>
        <w:t xml:space="preserve"> </w:t>
      </w:r>
      <w:r>
        <w:rPr>
          <w:rFonts w:eastAsia="Times New Roman" w:cs="Times New Roman"/>
          <w:szCs w:val="24"/>
        </w:rPr>
        <w:t xml:space="preserve">των λιμένων, με συνέπεια να μην μπορούν να αξιοποιηθούν οι πόροι, διότι από τη στιγμή που υπήρχαν αυτές οι </w:t>
      </w:r>
      <w:r>
        <w:rPr>
          <w:rFonts w:eastAsia="Times New Roman" w:cs="Times New Roman"/>
          <w:szCs w:val="24"/>
        </w:rPr>
        <w:lastRenderedPageBreak/>
        <w:t xml:space="preserve">αυθαίρετες κατασκευές, διαιωνιζόταν μία εκκρεμότητα από τη μία διοίκηση στην άλλη, προγράμματα δεν μπορούσαν να παρθούν και κανένα </w:t>
      </w:r>
      <w:r>
        <w:rPr>
          <w:rFonts w:eastAsia="Times New Roman" w:cs="Times New Roman"/>
          <w:szCs w:val="24"/>
          <w:lang w:val="en-US"/>
        </w:rPr>
        <w:t>master</w:t>
      </w:r>
      <w:r w:rsidRPr="004D3F90">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δεν μπ</w:t>
      </w:r>
      <w:r>
        <w:rPr>
          <w:rFonts w:eastAsia="Times New Roman" w:cs="Times New Roman"/>
          <w:szCs w:val="24"/>
        </w:rPr>
        <w:t xml:space="preserve">ορούσε ουσιαστικά να ολοκληρωθεί με όλες αυτές τις εκκρεμότητες. </w:t>
      </w:r>
    </w:p>
    <w:p w14:paraId="06BB248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Συνεπώς, το νέο θεσμικό πλαίσιο, με το άρθρο 96, έρχεται να απαντήσει, δίνοντας δύο χρόνια σε όλους τους άμεσα εμπλεκόμενους να προχωρήσουν στο γκρέμισμα, στην καθαίρεση όλων αυτών των αυθαι</w:t>
      </w:r>
      <w:r>
        <w:rPr>
          <w:rFonts w:eastAsia="Times New Roman" w:cs="Times New Roman"/>
          <w:szCs w:val="24"/>
        </w:rPr>
        <w:t>ρέτων, στην έκδοση μελετών και στην ανακατασκευή, για να πάμε σε αυτό που είπατε πολύ σωστά, στο ομοιόμορφο, που προστατεύει και την αισθητική του περιβάλλοντος σε μία χώρα που προσδοκά από αυτό το περιβάλλον να έχει αναπτυξιακά οφέλη.</w:t>
      </w:r>
    </w:p>
    <w:p w14:paraId="06BB248D"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Παράλληλα, δώσαμε τη</w:t>
      </w:r>
      <w:r>
        <w:rPr>
          <w:rFonts w:eastAsia="Times New Roman" w:cs="Times New Roman"/>
          <w:szCs w:val="24"/>
        </w:rPr>
        <w:t xml:space="preserve"> δυνατότητα, κύριε συνάδελφε, να ανασταλούν τα πρόστιμα. Δηλαδή, από τη στιγμή που έχει εκκινήσει η διαδικασία γκρεμίσματος και η σύνταξη μελετών για να πάμε σε ένα νέο αισθητικό περιβάλλον, δεν μπαίνουν πρόστιμα. </w:t>
      </w:r>
    </w:p>
    <w:p w14:paraId="06BB248E"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Άρα,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ανησυχία δεν υπάρχει, διότι σ</w:t>
      </w:r>
      <w:r>
        <w:rPr>
          <w:rFonts w:eastAsia="Times New Roman" w:cs="Times New Roman"/>
          <w:szCs w:val="24"/>
        </w:rPr>
        <w:t xml:space="preserve">ε αυτή την περίοδο των δύο χρόνων δεν θα μπουν νέα πρόστιμα και δεύτερον, σε αυτή την περίοδο αναστέλλονται τα πρόστιμα που είχαν υποβληθεί λόγω ακριβώς αυτής της αυθαιρεσίας. </w:t>
      </w:r>
    </w:p>
    <w:p w14:paraId="06BB248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Νομίζω ότι είναι σαφές αυτό που λέω και ως εκ τούτου δεν πρέπει να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ανησυχία. Άλλωστε, οι όποιες ανησυχίες και τα όποια </w:t>
      </w:r>
      <w:r>
        <w:rPr>
          <w:rFonts w:eastAsia="Times New Roman" w:cs="Times New Roman"/>
          <w:szCs w:val="24"/>
        </w:rPr>
        <w:lastRenderedPageBreak/>
        <w:t>ερωτήματα και οι όποιες απορίες θα λυθούν και με διευκρινιστικές εγκυκλίους που θα εκδοθούν από το Υπουργείο.</w:t>
      </w:r>
    </w:p>
    <w:p w14:paraId="06BB2490"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BB2491" w14:textId="77777777" w:rsidR="005918F5" w:rsidRDefault="00FD469F">
      <w:pPr>
        <w:spacing w:line="600" w:lineRule="auto"/>
        <w:ind w:firstLine="720"/>
        <w:jc w:val="both"/>
        <w:rPr>
          <w:rFonts w:eastAsia="Times New Roman" w:cs="Times New Roman"/>
          <w:szCs w:val="24"/>
        </w:rPr>
      </w:pPr>
      <w:r w:rsidRPr="00641E7A">
        <w:rPr>
          <w:rFonts w:eastAsia="Times New Roman" w:cs="Times New Roman"/>
          <w:b/>
          <w:szCs w:val="24"/>
        </w:rPr>
        <w:t xml:space="preserve">ΠΡΟΕΔΡΕΥΩΝ (Δημήτριος Καμμένος): </w:t>
      </w:r>
      <w:r>
        <w:rPr>
          <w:rFonts w:eastAsia="Times New Roman" w:cs="Times New Roman"/>
          <w:szCs w:val="24"/>
        </w:rPr>
        <w:t>Ευχαριστούμε, κύριε Υπουργέ.</w:t>
      </w:r>
    </w:p>
    <w:p w14:paraId="06BB2492"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Καματερέ, έχετε τον λόγο για τη δευτερολογία σας.</w:t>
      </w:r>
    </w:p>
    <w:p w14:paraId="06BB2493"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Κύριε Υπουργέ, μου δίνετε την ευκαιρία να αναφερθώ γενικότερα στις κατασκευές στους κοινόχρηστους χώρους. </w:t>
      </w:r>
    </w:p>
    <w:p w14:paraId="06BB2494"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Ίσως ενδιαφέρει και εσάς, κύριε Πρόεδρε, επειδή είχατε μία ερώτηση, η οποία επε</w:t>
      </w:r>
      <w:r>
        <w:rPr>
          <w:rFonts w:eastAsia="Times New Roman" w:cs="Times New Roman"/>
          <w:szCs w:val="24"/>
        </w:rPr>
        <w:t xml:space="preserve">κτεινόταν και στα εκτός λιμενικής ζώνης. </w:t>
      </w:r>
    </w:p>
    <w:p w14:paraId="06BB2495"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Να σας ενημερώσω, λοιπόν -γιατί έχω ασχοληθεί και ασχολούμαι πάρα πολύ κι έχω κάνει πολλά υπομνήματα σε συναρμόδια Υπουργεία- ότι την αρμοδιότητα των κατασκευών την έχουν τρία Υπουργεία. Όσον αφορά τις λιμενικές ζώ</w:t>
      </w:r>
      <w:r>
        <w:rPr>
          <w:rFonts w:eastAsia="Times New Roman" w:cs="Times New Roman"/>
          <w:szCs w:val="24"/>
        </w:rPr>
        <w:t xml:space="preserve">νες την έχει το Υπουργείο Ναυτιλίας, όσον αφορά τις εκτός λιμενικής ζώνης -σε πλατείες, σε πεζοδρόμια κ.λπ.- την έχει το Υπουργείο Περιβάλλοντος και σε ό,τι αφορά τις παραλίες -γιατί και εκεί έχουμε προβλήματα- το Υπουργείο Οικονομικών. </w:t>
      </w:r>
    </w:p>
    <w:p w14:paraId="06BB2496"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Το καθεστώς που ισ</w:t>
      </w:r>
      <w:r>
        <w:rPr>
          <w:rFonts w:eastAsia="Times New Roman"/>
          <w:szCs w:val="24"/>
        </w:rPr>
        <w:t>χύει ως τώρα στη χώρα μας, έχει όχι μόνο κενά</w:t>
      </w:r>
      <w:r>
        <w:rPr>
          <w:rFonts w:eastAsia="Times New Roman"/>
          <w:szCs w:val="24"/>
        </w:rPr>
        <w:t>,</w:t>
      </w:r>
      <w:r>
        <w:rPr>
          <w:rFonts w:eastAsia="Times New Roman"/>
          <w:szCs w:val="24"/>
        </w:rPr>
        <w:t xml:space="preserve"> </w:t>
      </w:r>
      <w:r>
        <w:rPr>
          <w:rFonts w:eastAsia="Times New Roman"/>
          <w:szCs w:val="24"/>
        </w:rPr>
        <w:t xml:space="preserve">αλλά </w:t>
      </w:r>
      <w:r>
        <w:rPr>
          <w:rFonts w:eastAsia="Times New Roman"/>
          <w:szCs w:val="24"/>
        </w:rPr>
        <w:t xml:space="preserve">δεν ξέρει κανείς τι ισχύει. </w:t>
      </w:r>
    </w:p>
    <w:p w14:paraId="06BB2497"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lastRenderedPageBreak/>
        <w:t xml:space="preserve">Εμείς, λοιπόν, αρχίσαμε να βάζουμε τάξη και έχουμε την υποχρέωση να βάλουμε τάξη. </w:t>
      </w:r>
    </w:p>
    <w:p w14:paraId="06BB2498"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Απευθύνομαι και σε εσάς, κύριε Υπουργέ, γιατί ξέρω ότι μπορείτε να παίξετε πάρα πολύ σημαντι</w:t>
      </w:r>
      <w:r>
        <w:rPr>
          <w:rFonts w:eastAsia="Times New Roman"/>
          <w:szCs w:val="24"/>
        </w:rPr>
        <w:t>κό ρόλο, επειδή χρειάζεται συνεννόηση με τα συναρμόδια Υπουργεία.</w:t>
      </w:r>
    </w:p>
    <w:p w14:paraId="06BB2499"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Όσον αφορά στις κατασκευές στους κοινόχρηστους χώρους -πλατείες κ.λπ.- το Υπουργείο Περιβάλλοντος, πρόσφατα, εκεί που προβλέπαμε τη ρύθμιση των αυθαιρέτων, προσέθεσε διατάξεις οι οποίες ξεκα</w:t>
      </w:r>
      <w:r>
        <w:rPr>
          <w:rFonts w:eastAsia="Times New Roman"/>
          <w:szCs w:val="24"/>
        </w:rPr>
        <w:t xml:space="preserve">θαρίζουν κάποια πράγματα. Και σε απάντηση σε δική μου ερώτηση προς το Υπουργείο ξεκαθαρίστηκε ότι στις πλατείες, στα πεζοδρόμια και γενικά στους κοινόχρηστους χώρους, μπορούν να γίνονται κατασκευές -είτε αυτές είναι στέγαστρα είτε είναι πέργκολες- σύμφωνα </w:t>
      </w:r>
      <w:r>
        <w:rPr>
          <w:rFonts w:eastAsia="Times New Roman"/>
          <w:szCs w:val="24"/>
        </w:rPr>
        <w:t xml:space="preserve">με αυτά που περιγράφει το διάταγμα, ο </w:t>
      </w:r>
      <w:r>
        <w:rPr>
          <w:rFonts w:eastAsia="Times New Roman"/>
          <w:szCs w:val="24"/>
        </w:rPr>
        <w:t>οικοδομικός κανονισμός</w:t>
      </w:r>
      <w:r>
        <w:rPr>
          <w:rFonts w:eastAsia="Times New Roman"/>
          <w:szCs w:val="24"/>
        </w:rPr>
        <w:t>, δηλαδή να μην έχουν κάθετα διαχωριστικά κ.λπ.. Αυτό περιγράφεται.</w:t>
      </w:r>
    </w:p>
    <w:p w14:paraId="06BB249A"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Το ότι επιτρέπεται, είναι ξεκαθάρισμα, γιατί μέχρι τώρα δεν ξέραμε τι επιτρέπεται και τι δεν επιτρέπεται. Και ένας λόγος που συν</w:t>
      </w:r>
      <w:r>
        <w:rPr>
          <w:rFonts w:eastAsia="Times New Roman"/>
          <w:szCs w:val="24"/>
        </w:rPr>
        <w:t xml:space="preserve">αντούμε αυτήν την εικόνα σε όλες τις πόλεις της </w:t>
      </w:r>
      <w:r>
        <w:rPr>
          <w:rFonts w:eastAsia="Times New Roman"/>
          <w:szCs w:val="24"/>
        </w:rPr>
        <w:t>Ελλάδας</w:t>
      </w:r>
      <w:r>
        <w:rPr>
          <w:rFonts w:eastAsia="Times New Roman"/>
          <w:szCs w:val="24"/>
        </w:rPr>
        <w:t>, είναι γιατί κάποιοι επιχειρηματίες δεν ξέρουν. Είναι και αυτοί, βέβαια, που ξέρουν και το κάνουν αυθαίρετα, σκόπιμα. Είναι, όμως, και άλλοι που δεν ξέρουν τι πρέπει να φτιάξουν.</w:t>
      </w:r>
    </w:p>
    <w:p w14:paraId="06BB249B"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lastRenderedPageBreak/>
        <w:t>Το Υπουργείο Περιβάλλ</w:t>
      </w:r>
      <w:r>
        <w:rPr>
          <w:rFonts w:eastAsia="Times New Roman"/>
          <w:szCs w:val="24"/>
        </w:rPr>
        <w:t>οντος, λοιπόν, τι προβλέπει, κύριε Υπουργέ; Παρ</w:t>
      </w:r>
      <w:r>
        <w:rPr>
          <w:rFonts w:eastAsia="Times New Roman"/>
          <w:szCs w:val="24"/>
        </w:rPr>
        <w:t xml:space="preserve">’ </w:t>
      </w:r>
      <w:r>
        <w:rPr>
          <w:rFonts w:eastAsia="Times New Roman"/>
          <w:szCs w:val="24"/>
        </w:rPr>
        <w:t xml:space="preserve">όλο που </w:t>
      </w:r>
      <w:proofErr w:type="spellStart"/>
      <w:r>
        <w:rPr>
          <w:rFonts w:eastAsia="Times New Roman"/>
          <w:szCs w:val="24"/>
        </w:rPr>
        <w:t>αυστηροποίησε</w:t>
      </w:r>
      <w:proofErr w:type="spellEnd"/>
      <w:r>
        <w:rPr>
          <w:rFonts w:eastAsia="Times New Roman"/>
          <w:szCs w:val="24"/>
        </w:rPr>
        <w:t xml:space="preserve"> τα πρόστιμα για τα νέα αυθαίρετα, προβλέπει την εξής ρύθμιση: Όταν κάποιος δηλώσει την πρόθεση να κατεδαφίσει το αυθαίρετό του, που έχει βεβαιωθεί και στο οποίο έχει επιβληθεί πρόστιμο,</w:t>
      </w:r>
      <w:r>
        <w:rPr>
          <w:rFonts w:eastAsia="Times New Roman"/>
          <w:szCs w:val="24"/>
        </w:rPr>
        <w:t xml:space="preserve"> διαγράφεται το πρόστιμό του. Όταν θέλει να το προσαρμόσει -να βγάλει μια άδεια, να τροποποιήσει κ.λπ.- πληρώνει μόνο το 20% του προστίμου.</w:t>
      </w:r>
    </w:p>
    <w:p w14:paraId="06BB249C"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κουδούνι </w:t>
      </w:r>
      <w:r>
        <w:rPr>
          <w:rFonts w:eastAsia="Times New Roman"/>
          <w:szCs w:val="24"/>
        </w:rPr>
        <w:t xml:space="preserve">λήξεως </w:t>
      </w:r>
      <w:r>
        <w:rPr>
          <w:rFonts w:eastAsia="Times New Roman"/>
          <w:szCs w:val="24"/>
        </w:rPr>
        <w:t>του χρόνου ομιλίας του κυρίου Βουλευτή)</w:t>
      </w:r>
    </w:p>
    <w:p w14:paraId="06BB249D"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Τελειώνω, κύριε Πρόεδρε, με το ε</w:t>
      </w:r>
      <w:r>
        <w:rPr>
          <w:rFonts w:eastAsia="Times New Roman"/>
          <w:szCs w:val="24"/>
        </w:rPr>
        <w:t xml:space="preserve">ξής σημαντικό που αφορά όλη τη χώρα και πρέπει να το ξεκαθαρίσουμε: Το διάταγμα του Υπουργείου Περιβάλλοντος, που είναι αυστηρό και </w:t>
      </w:r>
      <w:proofErr w:type="spellStart"/>
      <w:r>
        <w:rPr>
          <w:rFonts w:eastAsia="Times New Roman"/>
          <w:szCs w:val="24"/>
        </w:rPr>
        <w:t>αυστηροποίησε</w:t>
      </w:r>
      <w:proofErr w:type="spellEnd"/>
      <w:r>
        <w:rPr>
          <w:rFonts w:eastAsia="Times New Roman"/>
          <w:szCs w:val="24"/>
        </w:rPr>
        <w:t xml:space="preserve"> τους κανόνες για τα νέα αυθαίρετα από εδώ και πέρα, προβλέπει τη διαγραφή των προστίμων. </w:t>
      </w:r>
    </w:p>
    <w:p w14:paraId="06BB249E"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Γίνεται μελέτη από τ</w:t>
      </w:r>
      <w:r>
        <w:rPr>
          <w:rFonts w:eastAsia="Times New Roman"/>
          <w:szCs w:val="24"/>
        </w:rPr>
        <w:t>ο Υπουργείο Οικονομικών για τις παραλίες. Οι πληροφορίες μου λένε ότι κάτι αντίστοιχο προβλέπεται και για τις παραλίες. Πρέπει, κύριε Υπουργέ, να ξεκαθαριστεί. Αυτό ψηφίσαμε. Κάποιοι, βέβαια, αντιδρούν και δεν ξέρω γιατί. Ίσως επειδή ήταν αντίθετοι από την</w:t>
      </w:r>
      <w:r>
        <w:rPr>
          <w:rFonts w:eastAsia="Times New Roman"/>
          <w:szCs w:val="24"/>
        </w:rPr>
        <w:t xml:space="preserve"> αρχή. Εφόσον κατεδαφίζονται, διαγράφονται τα πρόστιμα. </w:t>
      </w:r>
    </w:p>
    <w:p w14:paraId="06BB249F"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 xml:space="preserve">Αυτό είναι πολύ σημαντικό και είναι προς την κατεύθυνση της προστασίας του περιβάλλοντος. Δεν είναι νομιμοποίηση αυθαιρέτων. Άλλο </w:t>
      </w:r>
      <w:r>
        <w:rPr>
          <w:rFonts w:eastAsia="Times New Roman"/>
          <w:szCs w:val="24"/>
        </w:rPr>
        <w:lastRenderedPageBreak/>
        <w:t>είναι η νομιμοποίηση αυθαιρέτων. Ίσα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ίσα, αυτή εδώ η περίπτωση </w:t>
      </w:r>
      <w:r>
        <w:rPr>
          <w:rFonts w:eastAsia="Times New Roman"/>
          <w:szCs w:val="24"/>
        </w:rPr>
        <w:t xml:space="preserve">είναι η μοναδική περίπτωση που επιβάλλουμε να γίνουν μελέτες από τα λιμενικά ταμεία, για να υπάρχουν οι κατασκευές προσαρμοσμένες στο περιβάλλον και με όλες τις προϋποθέσεις που λέμε, με έκδοση άδειας, η οποία άδεια εγκρίνεται και από την </w:t>
      </w:r>
      <w:r>
        <w:rPr>
          <w:rFonts w:eastAsia="Times New Roman"/>
          <w:szCs w:val="24"/>
        </w:rPr>
        <w:t>αρχιτεκτονική επι</w:t>
      </w:r>
      <w:r>
        <w:rPr>
          <w:rFonts w:eastAsia="Times New Roman"/>
          <w:szCs w:val="24"/>
        </w:rPr>
        <w:t>τροπή</w:t>
      </w:r>
      <w:r>
        <w:rPr>
          <w:rFonts w:eastAsia="Times New Roman"/>
          <w:szCs w:val="24"/>
        </w:rPr>
        <w:t xml:space="preserve"> και από το Υπουργείο Περιβάλλοντος -στην προκειμένη περίπτωση οι λιμενικές ζώνες- και εφόσον εμπλέκεται η </w:t>
      </w:r>
      <w:r>
        <w:rPr>
          <w:rFonts w:eastAsia="Times New Roman"/>
          <w:szCs w:val="24"/>
        </w:rPr>
        <w:t>αρχαιολογική υπηρεσία</w:t>
      </w:r>
      <w:r>
        <w:rPr>
          <w:rFonts w:eastAsia="Times New Roman"/>
          <w:szCs w:val="24"/>
        </w:rPr>
        <w:t xml:space="preserve"> και από την </w:t>
      </w:r>
      <w:r>
        <w:rPr>
          <w:rFonts w:eastAsia="Times New Roman"/>
          <w:szCs w:val="24"/>
        </w:rPr>
        <w:t>αρχαιολογική υπηρεσία</w:t>
      </w:r>
      <w:r>
        <w:rPr>
          <w:rFonts w:eastAsia="Times New Roman"/>
          <w:szCs w:val="24"/>
        </w:rPr>
        <w:t>.</w:t>
      </w:r>
    </w:p>
    <w:p w14:paraId="06BB24A0"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Είναι, λοιπόν, στην κατεύθυνση προστασίας του περιβάλλοντος για να μπει μια τάξη στις κ</w:t>
      </w:r>
      <w:r>
        <w:rPr>
          <w:rFonts w:eastAsia="Times New Roman"/>
          <w:szCs w:val="24"/>
        </w:rPr>
        <w:t>ατασκευές των κοινόχρηστων χώρων. Σας παρακαλώ, όμως, επιτέλους να πάρετε πρωτοβουλία για να λήξει αυτή η εκκρεμότητα. Δεν μπορούμε να περιμένουμε να περάσουν τα δύο χρόνια, γιατί -σας το επαναλαμβάνω- υπάρχει δέσμευση στους λογαριασμούς των πολιτών που το</w:t>
      </w:r>
      <w:r>
        <w:rPr>
          <w:rFonts w:eastAsia="Times New Roman"/>
          <w:szCs w:val="24"/>
        </w:rPr>
        <w:t>υς έχει επιβληθεί πρόστιμο, το οποίο είναι για διαγραφή και δεν μπορούν να κινηθούν. Δεν είναι ανάγκη να περιμένουν δύο χρόνια. Αν κάποιοι θέλουν να τα κατεδαφίσουν τώρα και να προσαρμόσουν τώρα τις κατασκευές τους ή να κάνουν καινούριες, σύμφωνα με τις υπ</w:t>
      </w:r>
      <w:r>
        <w:rPr>
          <w:rFonts w:eastAsia="Times New Roman"/>
          <w:szCs w:val="24"/>
        </w:rPr>
        <w:t>οδείξεις του Λιμενικού Ταμείου και τις μελέτες κ.λπ. και να βγάλουν άδεια, πρέπει να τους δώσουμε τη δυνατότητα να αποδεσμευθούν οι λογαριασμοί τους και να μπορούν να λειτουργήσουν.</w:t>
      </w:r>
    </w:p>
    <w:p w14:paraId="06BB24A1"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Είναι, επομένως, μια γενική πολιτική που πρέπει να δούμε σαν Κυβέρνηση, γι</w:t>
      </w:r>
      <w:r>
        <w:rPr>
          <w:rFonts w:eastAsia="Times New Roman"/>
          <w:szCs w:val="24"/>
        </w:rPr>
        <w:t xml:space="preserve">α να βάλουμε τάξη σε όλες τις κατασκευές σε όλους τους </w:t>
      </w:r>
      <w:r>
        <w:rPr>
          <w:rFonts w:eastAsia="Times New Roman"/>
          <w:szCs w:val="24"/>
        </w:rPr>
        <w:lastRenderedPageBreak/>
        <w:t>κοινόχρηστους χώρους για να μπαλώσουμε, για να τακτοποιήσουμε αυτό εδώ το θέμα, το οποίο ταλανίζει εδώ και χρόνια, δεκαετίες με τις ασάφειες τη χώρα.</w:t>
      </w:r>
    </w:p>
    <w:p w14:paraId="06BB24A2" w14:textId="77777777" w:rsidR="005918F5" w:rsidRDefault="00FD469F">
      <w:pPr>
        <w:tabs>
          <w:tab w:val="left" w:pos="2940"/>
        </w:tabs>
        <w:spacing w:line="600" w:lineRule="auto"/>
        <w:ind w:firstLine="720"/>
        <w:jc w:val="both"/>
        <w:rPr>
          <w:rFonts w:eastAsia="Times New Roman"/>
          <w:szCs w:val="24"/>
        </w:rPr>
      </w:pPr>
      <w:r w:rsidRPr="007501AA">
        <w:rPr>
          <w:rFonts w:eastAsia="Times New Roman"/>
          <w:b/>
          <w:szCs w:val="24"/>
        </w:rPr>
        <w:t>ΠΡΟΕΔΡΕΥΩΝ (Δημήτριος Καμμένος):</w:t>
      </w:r>
      <w:r>
        <w:rPr>
          <w:rFonts w:eastAsia="Times New Roman"/>
          <w:szCs w:val="24"/>
        </w:rPr>
        <w:t xml:space="preserve"> Ευχαριστούμε, κύρι</w:t>
      </w:r>
      <w:r>
        <w:rPr>
          <w:rFonts w:eastAsia="Times New Roman"/>
          <w:szCs w:val="24"/>
        </w:rPr>
        <w:t>ε Καματερέ.</w:t>
      </w:r>
    </w:p>
    <w:p w14:paraId="06BB24A3" w14:textId="77777777" w:rsidR="005918F5" w:rsidRDefault="00FD469F">
      <w:pPr>
        <w:tabs>
          <w:tab w:val="left" w:pos="2940"/>
        </w:tabs>
        <w:spacing w:line="600" w:lineRule="auto"/>
        <w:ind w:firstLine="720"/>
        <w:jc w:val="both"/>
        <w:rPr>
          <w:rFonts w:eastAsia="Times New Roman"/>
          <w:szCs w:val="24"/>
        </w:rPr>
      </w:pPr>
      <w:r>
        <w:rPr>
          <w:rFonts w:eastAsia="Times New Roman"/>
          <w:szCs w:val="24"/>
        </w:rPr>
        <w:t>Κύριε Υπουργέ, έχετε τον λόγο για τη δευτερολογία σας.</w:t>
      </w:r>
    </w:p>
    <w:p w14:paraId="06BB24A4" w14:textId="77777777" w:rsidR="005918F5" w:rsidRDefault="00FD469F">
      <w:pPr>
        <w:spacing w:after="0" w:line="720" w:lineRule="auto"/>
        <w:ind w:firstLine="720"/>
        <w:jc w:val="both"/>
        <w:rPr>
          <w:rFonts w:eastAsia="Times New Roman"/>
          <w:szCs w:val="24"/>
        </w:rPr>
      </w:pPr>
      <w:r w:rsidRPr="00A058CF">
        <w:rPr>
          <w:rFonts w:eastAsia="Times New Roman"/>
          <w:b/>
          <w:szCs w:val="24"/>
        </w:rPr>
        <w:t>ΠΑΝΑΓΙΩΤΗΣ ΚΟΥΡΟΥΜΠΛΗΣ (Υπουργός Ναυτιλίας και Νησιωτικής Πολιτικής):</w:t>
      </w:r>
      <w:r>
        <w:rPr>
          <w:rFonts w:eastAsia="Times New Roman"/>
          <w:szCs w:val="24"/>
        </w:rPr>
        <w:t xml:space="preserve"> Κύριε Πρόεδρε, πραγματικά ο κ. Καματερός κατά τη διάρκεια της συζήτησης του νομοσχεδίου είχε συνεισφέρει παραγωγικά με προτάσεις, μαζί και με άλλους Βουλευτές. Και το Υπουργείο, όμως, απέδειξε ότι ακούει με προσοχή τις παρατηρήσεις των Βουλευτών. Αυτή είν</w:t>
      </w:r>
      <w:r>
        <w:rPr>
          <w:rFonts w:eastAsia="Times New Roman"/>
          <w:szCs w:val="24"/>
        </w:rPr>
        <w:t xml:space="preserve">αι και η αξία και η πεμπτουσία της συζήτησης στο Κοινοβούλιο. </w:t>
      </w:r>
    </w:p>
    <w:p w14:paraId="06BB24A5" w14:textId="77777777" w:rsidR="005918F5" w:rsidRDefault="00FD469F">
      <w:pPr>
        <w:spacing w:after="0" w:line="600" w:lineRule="auto"/>
        <w:ind w:firstLine="720"/>
        <w:jc w:val="both"/>
        <w:rPr>
          <w:rFonts w:eastAsia="Times New Roman"/>
          <w:szCs w:val="24"/>
        </w:rPr>
      </w:pPr>
      <w:r>
        <w:rPr>
          <w:rFonts w:eastAsia="Times New Roman"/>
          <w:szCs w:val="24"/>
        </w:rPr>
        <w:t xml:space="preserve">Άκουσα τώρα τις παρατηρήσεις του κ. Καματερού, τις οποίες και θα λάβουμε ιδιαίτερα υπόψιν μας κατά την έκδοση των εγκυκλίων που θα ακολουθήσουν. </w:t>
      </w:r>
    </w:p>
    <w:p w14:paraId="06BB24A6" w14:textId="77777777" w:rsidR="005918F5" w:rsidRDefault="00FD469F">
      <w:pPr>
        <w:spacing w:after="0" w:line="600" w:lineRule="auto"/>
        <w:ind w:firstLine="720"/>
        <w:jc w:val="both"/>
        <w:rPr>
          <w:rFonts w:eastAsia="Times New Roman"/>
          <w:szCs w:val="24"/>
        </w:rPr>
      </w:pPr>
      <w:r>
        <w:rPr>
          <w:rFonts w:eastAsia="Times New Roman"/>
          <w:szCs w:val="24"/>
        </w:rPr>
        <w:t>Όμως, κύριε Πρόεδρε, επειδή κάνατε και εσείς κά</w:t>
      </w:r>
      <w:r>
        <w:rPr>
          <w:rFonts w:eastAsia="Times New Roman"/>
          <w:szCs w:val="24"/>
        </w:rPr>
        <w:t xml:space="preserve">ποιες παρατηρήσεις, θέλω να πω ότι σε αυτά τα ζητήματα εμπλέκονται, όπως καταλαβαίνετε, και άλλα Υπουργεία, δηλαδή και το Υπουργείο Οικονομικών και το Υπουργείο Περιβάλλοντος. </w:t>
      </w:r>
    </w:p>
    <w:p w14:paraId="06BB24A7" w14:textId="77777777" w:rsidR="005918F5" w:rsidRDefault="00FD469F">
      <w:pPr>
        <w:spacing w:after="0" w:line="600" w:lineRule="auto"/>
        <w:ind w:firstLine="720"/>
        <w:jc w:val="both"/>
        <w:rPr>
          <w:rFonts w:eastAsia="Times New Roman"/>
          <w:szCs w:val="24"/>
        </w:rPr>
      </w:pPr>
      <w:r>
        <w:rPr>
          <w:rFonts w:eastAsia="Times New Roman"/>
          <w:szCs w:val="24"/>
        </w:rPr>
        <w:lastRenderedPageBreak/>
        <w:t>Δεν θα σας κρύψω ότι εμείς κάναμε τέτοιου είδους προτάσεις και στο Υπουργείο Οι</w:t>
      </w:r>
      <w:r>
        <w:rPr>
          <w:rFonts w:eastAsia="Times New Roman"/>
          <w:szCs w:val="24"/>
        </w:rPr>
        <w:t xml:space="preserve">κονομικών, γιατί θέλαμε να είναι ένα ολοκληρωμένο θεσμικό πλαίσιο. Από ό,τι ξέρω </w:t>
      </w:r>
      <w:proofErr w:type="spellStart"/>
      <w:r>
        <w:rPr>
          <w:rFonts w:eastAsia="Times New Roman"/>
          <w:szCs w:val="24"/>
        </w:rPr>
        <w:t>οσονούπω</w:t>
      </w:r>
      <w:proofErr w:type="spellEnd"/>
      <w:r>
        <w:rPr>
          <w:rFonts w:eastAsia="Times New Roman"/>
          <w:szCs w:val="24"/>
        </w:rPr>
        <w:t xml:space="preserve"> έρχεται ένα νέο νομοσχέδιο του Υπουργείου Οικονομικών, για το οποίο έχουμε δώσει και εμείς παρατηρήσεις σαν Υπουργείο Ναυτιλίας, για ζητήματα παραλιών, ώστε να μπορέσ</w:t>
      </w:r>
      <w:r>
        <w:rPr>
          <w:rFonts w:eastAsia="Times New Roman"/>
          <w:szCs w:val="24"/>
        </w:rPr>
        <w:t xml:space="preserve">ουμε να λύσουμε τέτοιου είδους εκκρεμότητες. </w:t>
      </w:r>
    </w:p>
    <w:p w14:paraId="06BB24A8" w14:textId="77777777" w:rsidR="005918F5" w:rsidRDefault="00FD469F">
      <w:pPr>
        <w:spacing w:after="0" w:line="600" w:lineRule="auto"/>
        <w:ind w:firstLine="720"/>
        <w:jc w:val="both"/>
        <w:rPr>
          <w:rFonts w:eastAsia="Times New Roman"/>
          <w:szCs w:val="24"/>
        </w:rPr>
      </w:pPr>
      <w:r>
        <w:rPr>
          <w:rFonts w:eastAsia="Times New Roman"/>
          <w:szCs w:val="24"/>
        </w:rPr>
        <w:t xml:space="preserve">Σε ό,τι αφορά στο πρόστιμο που είχε επιβληθεί για μία σειρά τέτοιων κατασκευών, εμείς εκείνο που μπορούμε να κάνουμε είναι να υπάρχει αναστολή. Δεν μπορούμε να το διαγράψουμε. Διαγραφές των προστίμων μπορεί να </w:t>
      </w:r>
      <w:r>
        <w:rPr>
          <w:rFonts w:eastAsia="Times New Roman"/>
          <w:szCs w:val="24"/>
        </w:rPr>
        <w:t xml:space="preserve">κάνει μόνο το Υπουργείο Οικονομικών. </w:t>
      </w:r>
    </w:p>
    <w:p w14:paraId="06BB24A9" w14:textId="77777777" w:rsidR="005918F5" w:rsidRDefault="00FD469F">
      <w:pPr>
        <w:spacing w:after="0" w:line="600" w:lineRule="auto"/>
        <w:ind w:firstLine="720"/>
        <w:jc w:val="both"/>
        <w:rPr>
          <w:rFonts w:eastAsia="Times New Roman"/>
          <w:szCs w:val="24"/>
        </w:rPr>
      </w:pPr>
      <w:r>
        <w:rPr>
          <w:rFonts w:eastAsia="Times New Roman"/>
          <w:szCs w:val="24"/>
        </w:rPr>
        <w:t>Γι’ αυτό, λοιπόν, λέω ότι όλοι όσοι έχουν τέτοιου είδους κατασκευές, πρέπει να αξιοποιήσουν αυτή την πολύ σημαντική ευκαιρία που προσφέρει ο νόμος έπειτα από πάρα πολλά χρόνια, να επιχειρηθεί, δηλαδή, αυτή η αλλαγή στο</w:t>
      </w:r>
      <w:r>
        <w:rPr>
          <w:rFonts w:eastAsia="Times New Roman"/>
          <w:szCs w:val="24"/>
        </w:rPr>
        <w:t>υς χώρους. Εμείς προτείνουμε σε όλους τους ενδιαφερόμενους, σε ό,τι αφορά στους κοινόχρηστους χώρους μέσα στη ζώνη, να ακολουθούν αυτά που λέει το άρθρο 96 και όχι ενδεχομένως άλλες διατάξεις που προϋπήρχαν, γιατί με αυτόν τον τρόπο θα δοθούν καλύτερες λύσ</w:t>
      </w:r>
      <w:r>
        <w:rPr>
          <w:rFonts w:eastAsia="Times New Roman"/>
          <w:szCs w:val="24"/>
        </w:rPr>
        <w:t xml:space="preserve">εις στα ζητήματα αξιοποίησης των κοινόχρηστων χώρων. </w:t>
      </w:r>
    </w:p>
    <w:p w14:paraId="06BB24AA" w14:textId="77777777" w:rsidR="005918F5" w:rsidRDefault="00FD469F">
      <w:pPr>
        <w:spacing w:after="0" w:line="600" w:lineRule="auto"/>
        <w:ind w:firstLine="720"/>
        <w:jc w:val="both"/>
        <w:rPr>
          <w:rFonts w:eastAsia="Times New Roman"/>
          <w:szCs w:val="24"/>
        </w:rPr>
      </w:pPr>
      <w:r>
        <w:rPr>
          <w:rFonts w:eastAsia="Times New Roman"/>
          <w:szCs w:val="24"/>
        </w:rPr>
        <w:lastRenderedPageBreak/>
        <w:t>Κλείνω, κύριε Πρόεδρε, λέγοντας στον κ. Καματερό, ότι θα μεταφέρουμε τις ενδιαφέρουσες παρατηρήσεις του, για τις οποίες τον ευχαριστώ, στις υπηρεσίες όπου ετοιμάζεται η εγκύκλιος και θα ληφθούν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p>
    <w:p w14:paraId="06BB24AB" w14:textId="77777777" w:rsidR="005918F5" w:rsidRDefault="00FD469F">
      <w:pPr>
        <w:spacing w:after="0" w:line="600" w:lineRule="auto"/>
        <w:ind w:firstLine="720"/>
        <w:jc w:val="both"/>
        <w:rPr>
          <w:rFonts w:eastAsia="Times New Roman"/>
          <w:szCs w:val="24"/>
        </w:rPr>
      </w:pPr>
      <w:r>
        <w:rPr>
          <w:rFonts w:eastAsia="Times New Roman"/>
          <w:szCs w:val="24"/>
        </w:rPr>
        <w:t xml:space="preserve">Ευχαριστώ. </w:t>
      </w:r>
    </w:p>
    <w:p w14:paraId="06BB24AC" w14:textId="77777777" w:rsidR="005918F5" w:rsidRDefault="00FD469F">
      <w:pPr>
        <w:spacing w:after="0" w:line="600" w:lineRule="auto"/>
        <w:ind w:firstLine="720"/>
        <w:jc w:val="both"/>
        <w:rPr>
          <w:rFonts w:eastAsia="Times New Roman"/>
          <w:szCs w:val="24"/>
        </w:rPr>
      </w:pPr>
      <w:r w:rsidRPr="0056297F">
        <w:rPr>
          <w:rFonts w:eastAsia="Times New Roman"/>
          <w:b/>
          <w:szCs w:val="24"/>
        </w:rPr>
        <w:t>ΠΡΟΕΔΡΕΥΩΝ (Δημήτριος Καμμένος):</w:t>
      </w:r>
      <w:r>
        <w:rPr>
          <w:rFonts w:eastAsia="Times New Roman"/>
          <w:szCs w:val="24"/>
        </w:rPr>
        <w:t xml:space="preserve"> Ευχαριστούμε πολύ. </w:t>
      </w:r>
    </w:p>
    <w:p w14:paraId="06BB24AD" w14:textId="77777777" w:rsidR="005918F5" w:rsidRDefault="00FD469F">
      <w:pPr>
        <w:spacing w:after="0" w:line="600" w:lineRule="auto"/>
        <w:ind w:firstLine="720"/>
        <w:jc w:val="both"/>
        <w:rPr>
          <w:rFonts w:eastAsia="Times New Roman"/>
          <w:szCs w:val="24"/>
        </w:rPr>
      </w:pPr>
      <w:r>
        <w:rPr>
          <w:rFonts w:eastAsia="Times New Roman"/>
          <w:szCs w:val="24"/>
        </w:rPr>
        <w:t>Σημαντικό είναι να ξεκαθαρίσει η υπόθεση αυτή από τα συναρμόδια Υπουργεία, για να μην μπερδεύεται ο κόσμος και να μην ενεργεί με δόλο, όπως συμβαίνει κάποιες φορές -υπάρχει κενό, κάποιοι χ</w:t>
      </w:r>
      <w:r>
        <w:rPr>
          <w:rFonts w:eastAsia="Times New Roman"/>
          <w:szCs w:val="24"/>
        </w:rPr>
        <w:t>τίζουν και δεν πληρώνουν- ώστε να φέρουμε και μία κανονικότητα ειδικά στις τουριστικές περιοχές.</w:t>
      </w:r>
    </w:p>
    <w:p w14:paraId="06BB24AE" w14:textId="77777777" w:rsidR="005918F5" w:rsidRDefault="00FD469F">
      <w:pPr>
        <w:spacing w:after="0" w:line="600" w:lineRule="auto"/>
        <w:ind w:firstLine="720"/>
        <w:jc w:val="both"/>
        <w:rPr>
          <w:rFonts w:eastAsia="Times New Roman"/>
          <w:szCs w:val="24"/>
        </w:rPr>
      </w:pPr>
      <w:r>
        <w:rPr>
          <w:rFonts w:eastAsia="Times New Roman"/>
          <w:szCs w:val="24"/>
        </w:rPr>
        <w:t xml:space="preserve">Κύριε Καρρά, θα μου επιτρέψετε να ανακοινώσω κάποιες διαγραφές. </w:t>
      </w:r>
    </w:p>
    <w:p w14:paraId="06BB24AF" w14:textId="77777777" w:rsidR="005918F5" w:rsidRDefault="00FD469F">
      <w:pPr>
        <w:spacing w:after="0" w:line="600" w:lineRule="auto"/>
        <w:ind w:firstLine="720"/>
        <w:jc w:val="both"/>
        <w:rPr>
          <w:rFonts w:eastAsia="Times New Roman"/>
          <w:color w:val="000000"/>
          <w:szCs w:val="24"/>
        </w:rPr>
      </w:pPr>
      <w:r>
        <w:rPr>
          <w:rFonts w:eastAsia="Times New Roman"/>
          <w:szCs w:val="24"/>
        </w:rPr>
        <w:t xml:space="preserve">Η </w:t>
      </w:r>
      <w:r w:rsidRPr="0056297F">
        <w:rPr>
          <w:rFonts w:eastAsia="Times New Roman"/>
          <w:szCs w:val="24"/>
        </w:rPr>
        <w:t xml:space="preserve">έβδομη με αριθμό </w:t>
      </w:r>
      <w:r w:rsidRPr="0056297F">
        <w:rPr>
          <w:rFonts w:eastAsia="Times New Roman"/>
          <w:color w:val="000000"/>
          <w:szCs w:val="24"/>
        </w:rPr>
        <w:t>1544/24-4-2018 επίκαιρη ερώτηση δευτέρου κύκλου του Βουλευτή Λέσβου της Νέα</w:t>
      </w:r>
      <w:r w:rsidRPr="0056297F">
        <w:rPr>
          <w:rFonts w:eastAsia="Times New Roman"/>
          <w:color w:val="000000"/>
          <w:szCs w:val="24"/>
        </w:rPr>
        <w:t>ς Δημοκρατίας κ.</w:t>
      </w:r>
      <w:r>
        <w:rPr>
          <w:rFonts w:eastAsia="Times New Roman"/>
          <w:color w:val="000000"/>
          <w:szCs w:val="24"/>
        </w:rPr>
        <w:t xml:space="preserve"> </w:t>
      </w:r>
      <w:r w:rsidRPr="002671F3">
        <w:rPr>
          <w:rFonts w:eastAsia="Times New Roman"/>
          <w:bCs/>
          <w:color w:val="000000"/>
          <w:szCs w:val="24"/>
        </w:rPr>
        <w:t>Χαράλαμπου Αθανασίου</w:t>
      </w:r>
      <w:r>
        <w:rPr>
          <w:rFonts w:eastAsia="Times New Roman"/>
          <w:b/>
          <w:bCs/>
          <w:color w:val="000000"/>
          <w:szCs w:val="24"/>
        </w:rPr>
        <w:t xml:space="preserve"> </w:t>
      </w:r>
      <w:r w:rsidRPr="0056297F">
        <w:rPr>
          <w:rFonts w:eastAsia="Times New Roman"/>
          <w:color w:val="000000"/>
          <w:szCs w:val="24"/>
        </w:rPr>
        <w:t>προς τον Υπουργό</w:t>
      </w:r>
      <w:r>
        <w:rPr>
          <w:rFonts w:eastAsia="Times New Roman"/>
          <w:color w:val="000000"/>
          <w:szCs w:val="24"/>
        </w:rPr>
        <w:t xml:space="preserve"> </w:t>
      </w:r>
      <w:r w:rsidRPr="002671F3">
        <w:rPr>
          <w:rFonts w:eastAsia="Times New Roman"/>
          <w:bCs/>
          <w:color w:val="000000"/>
          <w:szCs w:val="24"/>
        </w:rPr>
        <w:t>Μεταναστευτικής</w:t>
      </w:r>
      <w:r>
        <w:rPr>
          <w:rFonts w:eastAsia="Times New Roman"/>
          <w:bCs/>
          <w:color w:val="000000"/>
          <w:szCs w:val="24"/>
        </w:rPr>
        <w:t xml:space="preserve"> </w:t>
      </w:r>
      <w:r w:rsidRPr="002671F3">
        <w:rPr>
          <w:rFonts w:eastAsia="Times New Roman"/>
          <w:bCs/>
          <w:color w:val="000000"/>
          <w:szCs w:val="24"/>
        </w:rPr>
        <w:t>Πολιτικής,</w:t>
      </w:r>
      <w:r>
        <w:rPr>
          <w:rFonts w:eastAsia="Times New Roman"/>
          <w:color w:val="000000"/>
          <w:szCs w:val="24"/>
        </w:rPr>
        <w:t xml:space="preserve"> </w:t>
      </w:r>
      <w:r w:rsidRPr="0056297F">
        <w:rPr>
          <w:rFonts w:eastAsia="Times New Roman"/>
          <w:color w:val="000000"/>
          <w:szCs w:val="24"/>
        </w:rPr>
        <w:t xml:space="preserve">σχετικά με τη «λήψη μέτρων προκειμένου να </w:t>
      </w:r>
      <w:proofErr w:type="spellStart"/>
      <w:r w:rsidRPr="0056297F">
        <w:rPr>
          <w:rFonts w:eastAsia="Times New Roman"/>
          <w:color w:val="000000"/>
          <w:szCs w:val="24"/>
        </w:rPr>
        <w:t>αποσυμφορηθούν</w:t>
      </w:r>
      <w:proofErr w:type="spellEnd"/>
      <w:r w:rsidRPr="0056297F">
        <w:rPr>
          <w:rFonts w:eastAsia="Times New Roman"/>
          <w:color w:val="000000"/>
          <w:szCs w:val="24"/>
        </w:rPr>
        <w:t xml:space="preserve"> τα νησιά του Ανατολικού Αιγαίου και ιδιαίτερα η Λέσβος με τη μεταφορά των μετ</w:t>
      </w:r>
      <w:r>
        <w:rPr>
          <w:rFonts w:eastAsia="Times New Roman"/>
          <w:color w:val="000000"/>
          <w:szCs w:val="24"/>
        </w:rPr>
        <w:t xml:space="preserve">αναστών στην Ηπειρωτική Ελλάδα», δεν θα </w:t>
      </w:r>
      <w:r>
        <w:rPr>
          <w:rFonts w:eastAsia="Times New Roman"/>
          <w:color w:val="000000"/>
          <w:szCs w:val="24"/>
        </w:rPr>
        <w:t>συζητηθεί λ</w:t>
      </w:r>
      <w:r>
        <w:rPr>
          <w:rFonts w:eastAsia="Times New Roman"/>
          <w:szCs w:val="24"/>
        </w:rPr>
        <w:t>όγω κωλύματος του Υπουργού Μεταναστευτικής Πολιτικής, κ. Δημητρίου Βίτσα. Αιτία, φόρτος εργασίας.</w:t>
      </w:r>
    </w:p>
    <w:p w14:paraId="06BB24B0" w14:textId="77777777" w:rsidR="005918F5" w:rsidRDefault="00FD469F">
      <w:pPr>
        <w:spacing w:after="0" w:line="600" w:lineRule="auto"/>
        <w:ind w:firstLine="720"/>
        <w:jc w:val="both"/>
        <w:rPr>
          <w:rFonts w:eastAsia="Times New Roman"/>
          <w:color w:val="000000"/>
          <w:szCs w:val="24"/>
          <w:shd w:val="clear" w:color="auto" w:fill="FFFFFF"/>
        </w:rPr>
      </w:pPr>
      <w:r>
        <w:rPr>
          <w:rFonts w:eastAsia="Times New Roman"/>
          <w:color w:val="000000"/>
          <w:szCs w:val="24"/>
        </w:rPr>
        <w:t>Η</w:t>
      </w:r>
      <w:r w:rsidRPr="002671F3">
        <w:rPr>
          <w:rFonts w:eastAsia="Times New Roman"/>
          <w:color w:val="000000"/>
          <w:szCs w:val="24"/>
        </w:rPr>
        <w:t xml:space="preserve"> όγδοη με </w:t>
      </w:r>
      <w:r w:rsidRPr="002671F3">
        <w:rPr>
          <w:rFonts w:eastAsia="Times New Roman"/>
          <w:color w:val="000000"/>
          <w:szCs w:val="24"/>
          <w:shd w:val="clear" w:color="auto" w:fill="FFFFFF"/>
        </w:rPr>
        <w:t xml:space="preserve">αριθμό 1528/19-4-2018 επίκαιρη ερώτηση δεύτερου κύκλου του Βουλευτή Β΄ Αθηνών της Δημοκρατικής Συμπαράταξης ΠΑΣΟΚ </w:t>
      </w:r>
      <w:r>
        <w:rPr>
          <w:rFonts w:eastAsia="Times New Roman"/>
          <w:color w:val="000000"/>
          <w:szCs w:val="24"/>
          <w:shd w:val="clear" w:color="auto" w:fill="FFFFFF"/>
        </w:rPr>
        <w:t>-</w:t>
      </w:r>
      <w:r w:rsidRPr="002671F3">
        <w:rPr>
          <w:rFonts w:eastAsia="Times New Roman"/>
          <w:color w:val="000000"/>
          <w:szCs w:val="24"/>
          <w:shd w:val="clear" w:color="auto" w:fill="FFFFFF"/>
        </w:rPr>
        <w:t xml:space="preserve"> ΔΗΜΑΡ κ.</w:t>
      </w:r>
      <w:r>
        <w:rPr>
          <w:rFonts w:eastAsia="Times New Roman"/>
          <w:color w:val="000000"/>
          <w:szCs w:val="24"/>
          <w:shd w:val="clear" w:color="auto" w:fill="FFFFFF"/>
        </w:rPr>
        <w:t xml:space="preserve"> </w:t>
      </w:r>
      <w:r w:rsidRPr="002671F3">
        <w:rPr>
          <w:rFonts w:eastAsia="Times New Roman"/>
          <w:bCs/>
          <w:color w:val="000000"/>
          <w:szCs w:val="24"/>
          <w:shd w:val="clear" w:color="auto" w:fill="FFFFFF"/>
        </w:rPr>
        <w:t xml:space="preserve">Γεωργίου - </w:t>
      </w:r>
      <w:r w:rsidRPr="002671F3">
        <w:rPr>
          <w:rFonts w:eastAsia="Times New Roman"/>
          <w:bCs/>
          <w:color w:val="000000"/>
          <w:szCs w:val="24"/>
          <w:shd w:val="clear" w:color="auto" w:fill="FFFFFF"/>
        </w:rPr>
        <w:t>Δημητρίου Καρρά</w:t>
      </w:r>
      <w:r>
        <w:rPr>
          <w:rFonts w:eastAsia="Times New Roman"/>
          <w:b/>
          <w:bCs/>
          <w:color w:val="000000"/>
          <w:szCs w:val="24"/>
          <w:shd w:val="clear" w:color="auto" w:fill="FFFFFF"/>
        </w:rPr>
        <w:t xml:space="preserve"> </w:t>
      </w:r>
      <w:r w:rsidRPr="002671F3">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2671F3">
        <w:rPr>
          <w:rFonts w:eastAsia="Times New Roman"/>
          <w:bCs/>
          <w:color w:val="000000"/>
          <w:szCs w:val="24"/>
          <w:shd w:val="clear" w:color="auto" w:fill="FFFFFF"/>
        </w:rPr>
        <w:t>Μεταναστευτικής Πολιτικής,</w:t>
      </w:r>
      <w:r>
        <w:rPr>
          <w:rFonts w:eastAsia="Times New Roman"/>
          <w:color w:val="000000"/>
          <w:szCs w:val="24"/>
          <w:shd w:val="clear" w:color="auto" w:fill="FFFFFF"/>
        </w:rPr>
        <w:t xml:space="preserve"> </w:t>
      </w:r>
      <w:r w:rsidRPr="002671F3">
        <w:rPr>
          <w:rFonts w:eastAsia="Times New Roman"/>
          <w:color w:val="000000"/>
          <w:szCs w:val="24"/>
          <w:shd w:val="clear" w:color="auto" w:fill="FFFFFF"/>
        </w:rPr>
        <w:lastRenderedPageBreak/>
        <w:t>με θέμα: «Επανέρχεται η επείγουσα ανάγκη λήψης διοικητικών και νομοθετικών μέτρων για την επιτάχυνση εξέτασης των αιτήσεων ασύλου, μετά την έκδοση</w:t>
      </w:r>
      <w:r>
        <w:rPr>
          <w:rFonts w:eastAsia="Times New Roman"/>
          <w:color w:val="000000"/>
          <w:szCs w:val="24"/>
          <w:shd w:val="clear" w:color="auto" w:fill="FFFFFF"/>
        </w:rPr>
        <w:t xml:space="preserve"> της 805/2018 απόφασης του </w:t>
      </w:r>
      <w:proofErr w:type="spellStart"/>
      <w:r>
        <w:rPr>
          <w:rFonts w:eastAsia="Times New Roman"/>
          <w:color w:val="000000"/>
          <w:szCs w:val="24"/>
          <w:shd w:val="clear" w:color="auto" w:fill="FFFFFF"/>
        </w:rPr>
        <w:t>ΣτΕ</w:t>
      </w:r>
      <w:proofErr w:type="spellEnd"/>
      <w:r>
        <w:rPr>
          <w:rFonts w:eastAsia="Times New Roman"/>
          <w:color w:val="000000"/>
          <w:szCs w:val="24"/>
          <w:shd w:val="clear" w:color="auto" w:fill="FFFFFF"/>
        </w:rPr>
        <w:t xml:space="preserve">», δεν θα συζητηθεί </w:t>
      </w:r>
      <w:r>
        <w:rPr>
          <w:rFonts w:eastAsia="Times New Roman"/>
          <w:szCs w:val="24"/>
        </w:rPr>
        <w:t>λόγω κωλύματος του Υπουργού Μεταναστευτικής Πολιτικής, κ. Δημητρίου Βίτσα</w:t>
      </w:r>
      <w:r>
        <w:rPr>
          <w:rFonts w:eastAsia="Times New Roman"/>
          <w:szCs w:val="24"/>
        </w:rPr>
        <w:t>.</w:t>
      </w:r>
      <w:r>
        <w:rPr>
          <w:rFonts w:eastAsia="Times New Roman"/>
          <w:szCs w:val="24"/>
        </w:rPr>
        <w:t xml:space="preserve"> </w:t>
      </w:r>
      <w:r>
        <w:rPr>
          <w:rFonts w:eastAsia="Times New Roman"/>
          <w:szCs w:val="24"/>
        </w:rPr>
        <w:t xml:space="preserve">Αιτία, φόρτος </w:t>
      </w:r>
      <w:r>
        <w:rPr>
          <w:rFonts w:eastAsia="Times New Roman"/>
          <w:szCs w:val="24"/>
        </w:rPr>
        <w:t>εργασίας,</w:t>
      </w:r>
    </w:p>
    <w:p w14:paraId="06BB24B1" w14:textId="77777777" w:rsidR="005918F5" w:rsidRDefault="00FD469F">
      <w:pPr>
        <w:spacing w:after="0" w:line="600" w:lineRule="auto"/>
        <w:ind w:firstLine="720"/>
        <w:jc w:val="both"/>
        <w:rPr>
          <w:rFonts w:eastAsia="Times New Roman"/>
          <w:color w:val="000000"/>
          <w:szCs w:val="24"/>
          <w:shd w:val="clear" w:color="auto" w:fill="FFFFFF"/>
        </w:rPr>
      </w:pPr>
      <w:r>
        <w:rPr>
          <w:rFonts w:eastAsia="Times New Roman"/>
          <w:color w:val="000000"/>
          <w:szCs w:val="24"/>
        </w:rPr>
        <w:t xml:space="preserve">Η </w:t>
      </w:r>
      <w:r>
        <w:rPr>
          <w:rFonts w:eastAsia="Times New Roman"/>
          <w:color w:val="000000"/>
          <w:szCs w:val="24"/>
          <w:shd w:val="clear" w:color="auto" w:fill="FFFFFF"/>
        </w:rPr>
        <w:t>με</w:t>
      </w:r>
      <w:r w:rsidRPr="002671F3">
        <w:rPr>
          <w:rFonts w:eastAsia="Times New Roman"/>
          <w:color w:val="000000"/>
          <w:szCs w:val="24"/>
          <w:shd w:val="clear" w:color="auto" w:fill="FFFFFF"/>
        </w:rPr>
        <w:t xml:space="preserve"> αριθμό 1983/11-12-2017 </w:t>
      </w:r>
      <w:r>
        <w:rPr>
          <w:rFonts w:eastAsia="Times New Roman"/>
          <w:color w:val="000000"/>
          <w:szCs w:val="24"/>
          <w:shd w:val="clear" w:color="auto" w:fill="FFFFFF"/>
        </w:rPr>
        <w:t>ε</w:t>
      </w:r>
      <w:r w:rsidRPr="002671F3">
        <w:rPr>
          <w:rFonts w:eastAsia="Times New Roman"/>
          <w:color w:val="000000"/>
          <w:szCs w:val="24"/>
          <w:shd w:val="clear" w:color="auto" w:fill="FFFFFF"/>
        </w:rPr>
        <w:t xml:space="preserve">ρώτηση του </w:t>
      </w:r>
      <w:r>
        <w:rPr>
          <w:rFonts w:eastAsia="Times New Roman"/>
          <w:color w:val="000000"/>
          <w:szCs w:val="24"/>
          <w:shd w:val="clear" w:color="auto" w:fill="FFFFFF"/>
        </w:rPr>
        <w:t xml:space="preserve">κύκλου αναφορών και ερωτήσεων </w:t>
      </w:r>
      <w:r w:rsidRPr="002671F3">
        <w:rPr>
          <w:rFonts w:eastAsia="Times New Roman"/>
          <w:color w:val="000000"/>
          <w:szCs w:val="24"/>
          <w:shd w:val="clear" w:color="auto" w:fill="FFFFFF"/>
        </w:rPr>
        <w:t>του Βουλευτή Δράμας της Νέας Δημοκρατίας κ.</w:t>
      </w:r>
      <w:r>
        <w:rPr>
          <w:rFonts w:eastAsia="Times New Roman"/>
          <w:b/>
          <w:bCs/>
          <w:color w:val="000000"/>
          <w:szCs w:val="24"/>
          <w:shd w:val="clear" w:color="auto" w:fill="FFFFFF"/>
        </w:rPr>
        <w:t xml:space="preserve"> </w:t>
      </w:r>
      <w:r w:rsidRPr="002671F3">
        <w:rPr>
          <w:rFonts w:eastAsia="Times New Roman"/>
          <w:bCs/>
          <w:color w:val="000000"/>
          <w:szCs w:val="24"/>
          <w:shd w:val="clear" w:color="auto" w:fill="FFFFFF"/>
        </w:rPr>
        <w:t>Δημητρίου Κυριαζίδη</w:t>
      </w:r>
      <w:r>
        <w:rPr>
          <w:rFonts w:eastAsia="Times New Roman"/>
          <w:b/>
          <w:bCs/>
          <w:color w:val="000000"/>
          <w:szCs w:val="24"/>
          <w:shd w:val="clear" w:color="auto" w:fill="FFFFFF"/>
        </w:rPr>
        <w:t xml:space="preserve"> </w:t>
      </w:r>
      <w:r w:rsidRPr="002671F3">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2671F3">
        <w:rPr>
          <w:rFonts w:eastAsia="Times New Roman"/>
          <w:bCs/>
          <w:color w:val="000000"/>
          <w:szCs w:val="24"/>
          <w:shd w:val="clear" w:color="auto" w:fill="FFFFFF"/>
        </w:rPr>
        <w:t>Μετανα</w:t>
      </w:r>
      <w:r w:rsidRPr="002671F3">
        <w:rPr>
          <w:rFonts w:eastAsia="Times New Roman"/>
          <w:bCs/>
          <w:color w:val="000000"/>
          <w:szCs w:val="24"/>
          <w:shd w:val="clear" w:color="auto" w:fill="FFFFFF"/>
        </w:rPr>
        <w:t>στευτικής Πολιτικής,</w:t>
      </w:r>
      <w:r>
        <w:rPr>
          <w:rFonts w:eastAsia="Times New Roman"/>
          <w:b/>
          <w:bCs/>
          <w:color w:val="000000"/>
          <w:szCs w:val="24"/>
          <w:shd w:val="clear" w:color="auto" w:fill="FFFFFF"/>
        </w:rPr>
        <w:t xml:space="preserve"> </w:t>
      </w:r>
      <w:r w:rsidRPr="002671F3">
        <w:rPr>
          <w:rFonts w:eastAsia="Times New Roman"/>
          <w:color w:val="000000"/>
          <w:szCs w:val="24"/>
          <w:shd w:val="clear" w:color="auto" w:fill="FFFFFF"/>
        </w:rPr>
        <w:t>με θέμα: «Με ποια διαδικασία πραγματοποιήθηκε η ανάθεση στους “ΓΙΑΤΡΟΥΣ ΤΟΥ ΚΟΣΜΟΥ” της φροντίδας της υγείας των προσφύγων του Κέντρο</w:t>
      </w:r>
      <w:r>
        <w:rPr>
          <w:rFonts w:eastAsia="Times New Roman"/>
          <w:color w:val="000000"/>
          <w:szCs w:val="24"/>
          <w:shd w:val="clear" w:color="auto" w:fill="FFFFFF"/>
        </w:rPr>
        <w:t>υ φιλοξενίας στην ΒΙΠΕ Δράμας;», δεν θα συζητηθεί λ</w:t>
      </w:r>
      <w:r>
        <w:rPr>
          <w:rFonts w:eastAsia="Times New Roman"/>
          <w:szCs w:val="24"/>
        </w:rPr>
        <w:t>όγω κωλύματος του Υπουργού Μεταναστευτικής Πολιτική</w:t>
      </w:r>
      <w:r>
        <w:rPr>
          <w:rFonts w:eastAsia="Times New Roman"/>
          <w:szCs w:val="24"/>
        </w:rPr>
        <w:t xml:space="preserve">ς, κ. Δημητρίου Βίτσα. Αιτία, φόρτος εργασίας. </w:t>
      </w:r>
      <w:r>
        <w:rPr>
          <w:rFonts w:eastAsia="Times New Roman"/>
          <w:color w:val="000000"/>
          <w:szCs w:val="24"/>
          <w:shd w:val="clear" w:color="auto" w:fill="FFFFFF"/>
        </w:rPr>
        <w:t xml:space="preserve"> </w:t>
      </w:r>
    </w:p>
    <w:p w14:paraId="06BB24B2" w14:textId="77777777" w:rsidR="005918F5" w:rsidRDefault="00FD469F">
      <w:pPr>
        <w:spacing w:after="0" w:line="600" w:lineRule="auto"/>
        <w:ind w:firstLine="720"/>
        <w:jc w:val="both"/>
        <w:rPr>
          <w:rFonts w:eastAsia="Times New Roman"/>
          <w:color w:val="000000"/>
          <w:szCs w:val="24"/>
        </w:rPr>
      </w:pPr>
      <w:r w:rsidRPr="002671F3">
        <w:rPr>
          <w:rFonts w:eastAsia="Times New Roman"/>
          <w:color w:val="000000"/>
          <w:szCs w:val="24"/>
          <w:shd w:val="clear" w:color="auto" w:fill="FFFFFF"/>
        </w:rPr>
        <w:t xml:space="preserve">Τέλος, </w:t>
      </w:r>
      <w:r w:rsidRPr="002671F3">
        <w:rPr>
          <w:rFonts w:eastAsia="Times New Roman"/>
          <w:color w:val="000000"/>
          <w:szCs w:val="24"/>
          <w:shd w:val="clear" w:color="auto" w:fill="FFFFFF"/>
        </w:rPr>
        <w:t xml:space="preserve">η </w:t>
      </w:r>
      <w:r w:rsidRPr="002671F3">
        <w:rPr>
          <w:rFonts w:eastAsia="Times New Roman"/>
          <w:color w:val="000000"/>
          <w:szCs w:val="24"/>
        </w:rPr>
        <w:t xml:space="preserve">με αριθμό 2696/17-1-2018 </w:t>
      </w:r>
      <w:r>
        <w:rPr>
          <w:rFonts w:eastAsia="Times New Roman"/>
          <w:color w:val="000000"/>
          <w:szCs w:val="24"/>
        </w:rPr>
        <w:t>ε</w:t>
      </w:r>
      <w:r w:rsidRPr="002671F3">
        <w:rPr>
          <w:rFonts w:eastAsia="Times New Roman"/>
          <w:color w:val="000000"/>
          <w:szCs w:val="24"/>
        </w:rPr>
        <w:t xml:space="preserve">ρώτηση </w:t>
      </w:r>
      <w:r>
        <w:rPr>
          <w:rFonts w:eastAsia="Times New Roman"/>
          <w:color w:val="000000"/>
          <w:szCs w:val="24"/>
        </w:rPr>
        <w:t xml:space="preserve">του κύκλου αναφορών και ερωτήσεων </w:t>
      </w:r>
      <w:r w:rsidRPr="002671F3">
        <w:rPr>
          <w:rFonts w:eastAsia="Times New Roman"/>
          <w:color w:val="000000"/>
          <w:szCs w:val="24"/>
        </w:rPr>
        <w:t>του Βουλευτή Ηλείας της Δημοκρατικής Συμπαράταξης ΠΑΣΟ</w:t>
      </w:r>
      <w:r>
        <w:rPr>
          <w:rFonts w:eastAsia="Times New Roman"/>
          <w:color w:val="000000"/>
          <w:szCs w:val="24"/>
        </w:rPr>
        <w:t>Κ</w:t>
      </w:r>
      <w:r w:rsidRPr="002671F3">
        <w:rPr>
          <w:rFonts w:eastAsia="Times New Roman"/>
          <w:color w:val="000000"/>
          <w:szCs w:val="24"/>
        </w:rPr>
        <w:t xml:space="preserve"> </w:t>
      </w:r>
      <w:r>
        <w:rPr>
          <w:rFonts w:eastAsia="Times New Roman"/>
          <w:color w:val="000000"/>
          <w:szCs w:val="24"/>
        </w:rPr>
        <w:t>-</w:t>
      </w:r>
      <w:r w:rsidRPr="002671F3">
        <w:rPr>
          <w:rFonts w:eastAsia="Times New Roman"/>
          <w:color w:val="000000"/>
          <w:szCs w:val="24"/>
        </w:rPr>
        <w:t xml:space="preserve"> ΔΗΜΑΡ κ.</w:t>
      </w:r>
      <w:r>
        <w:rPr>
          <w:rFonts w:eastAsia="Times New Roman"/>
          <w:b/>
          <w:bCs/>
          <w:color w:val="000000"/>
          <w:szCs w:val="24"/>
        </w:rPr>
        <w:t xml:space="preserve"> </w:t>
      </w:r>
      <w:r w:rsidRPr="002671F3">
        <w:rPr>
          <w:rFonts w:eastAsia="Times New Roman"/>
          <w:bCs/>
          <w:color w:val="000000"/>
          <w:szCs w:val="24"/>
        </w:rPr>
        <w:t>Ιωάννη Κουτσούκου</w:t>
      </w:r>
      <w:r>
        <w:rPr>
          <w:rFonts w:eastAsia="Times New Roman"/>
          <w:color w:val="000000"/>
          <w:szCs w:val="24"/>
        </w:rPr>
        <w:t xml:space="preserve"> </w:t>
      </w:r>
      <w:r w:rsidRPr="002671F3">
        <w:rPr>
          <w:rFonts w:eastAsia="Times New Roman"/>
          <w:color w:val="000000"/>
          <w:szCs w:val="24"/>
        </w:rPr>
        <w:t>προς τον Υπουργό</w:t>
      </w:r>
      <w:r>
        <w:rPr>
          <w:rFonts w:eastAsia="Times New Roman"/>
          <w:color w:val="000000"/>
          <w:szCs w:val="24"/>
        </w:rPr>
        <w:t xml:space="preserve"> </w:t>
      </w:r>
      <w:r w:rsidRPr="002671F3">
        <w:rPr>
          <w:rFonts w:eastAsia="Times New Roman"/>
          <w:bCs/>
          <w:color w:val="000000"/>
          <w:szCs w:val="24"/>
        </w:rPr>
        <w:t>Οικονομίας και Ανάπτυξης,</w:t>
      </w:r>
      <w:r>
        <w:rPr>
          <w:rFonts w:eastAsia="Times New Roman"/>
          <w:bCs/>
          <w:color w:val="000000"/>
          <w:szCs w:val="24"/>
        </w:rPr>
        <w:t xml:space="preserve"> </w:t>
      </w:r>
      <w:r w:rsidRPr="002671F3">
        <w:rPr>
          <w:rFonts w:eastAsia="Times New Roman"/>
          <w:color w:val="000000"/>
          <w:szCs w:val="24"/>
        </w:rPr>
        <w:t xml:space="preserve">με </w:t>
      </w:r>
      <w:r w:rsidRPr="002671F3">
        <w:rPr>
          <w:rFonts w:eastAsia="Times New Roman"/>
          <w:color w:val="000000"/>
          <w:szCs w:val="24"/>
        </w:rPr>
        <w:t>θέμα: «Τα υπόλοιπα του “Ταμείου Μολυβιάτη”»</w:t>
      </w:r>
      <w:r>
        <w:rPr>
          <w:rFonts w:eastAsia="Times New Roman"/>
          <w:color w:val="000000"/>
          <w:szCs w:val="24"/>
        </w:rPr>
        <w:t>,</w:t>
      </w:r>
      <w:r>
        <w:rPr>
          <w:rFonts w:eastAsia="Times New Roman"/>
          <w:color w:val="000000"/>
          <w:szCs w:val="24"/>
        </w:rPr>
        <w:t xml:space="preserve"> </w:t>
      </w:r>
      <w:r w:rsidRPr="002671F3">
        <w:rPr>
          <w:rFonts w:eastAsia="Times New Roman"/>
          <w:color w:val="000000"/>
          <w:szCs w:val="24"/>
          <w:shd w:val="clear" w:color="auto" w:fill="FFFFFF"/>
        </w:rPr>
        <w:t xml:space="preserve">δεν θα συζητηθεί </w:t>
      </w:r>
      <w:r w:rsidRPr="002671F3">
        <w:rPr>
          <w:rFonts w:eastAsia="Times New Roman"/>
          <w:color w:val="000000"/>
          <w:szCs w:val="24"/>
          <w:shd w:val="clear" w:color="auto" w:fill="FFFFFF"/>
        </w:rPr>
        <w:t xml:space="preserve">λόγω κωλύματος του Αναπληρωτή Υπουργού Οικονομίας και Ανάπτυξης κ. Αλέξανδρου </w:t>
      </w:r>
      <w:proofErr w:type="spellStart"/>
      <w:r w:rsidRPr="002671F3">
        <w:rPr>
          <w:rFonts w:eastAsia="Times New Roman"/>
          <w:color w:val="000000"/>
          <w:szCs w:val="24"/>
          <w:shd w:val="clear" w:color="auto" w:fill="FFFFFF"/>
        </w:rPr>
        <w:t>Χαρίτση</w:t>
      </w:r>
      <w:proofErr w:type="spellEnd"/>
      <w:r w:rsidRPr="002671F3">
        <w:rPr>
          <w:rFonts w:eastAsia="Times New Roman"/>
          <w:color w:val="000000"/>
          <w:szCs w:val="24"/>
          <w:shd w:val="clear" w:color="auto" w:fill="FFFFFF"/>
        </w:rPr>
        <w:t xml:space="preserve">, εξαιτίας κυβερνητικής αποστολής στο εσωτερικό </w:t>
      </w:r>
    </w:p>
    <w:p w14:paraId="06BB24B3" w14:textId="77777777" w:rsidR="005918F5" w:rsidRDefault="00FD469F">
      <w:pPr>
        <w:spacing w:after="0" w:line="600" w:lineRule="auto"/>
        <w:ind w:firstLine="720"/>
        <w:jc w:val="both"/>
        <w:rPr>
          <w:rFonts w:eastAsia="Times New Roman"/>
          <w:color w:val="000000"/>
          <w:szCs w:val="24"/>
        </w:rPr>
      </w:pPr>
      <w:r>
        <w:rPr>
          <w:rFonts w:eastAsia="Times New Roman"/>
          <w:color w:val="000000"/>
          <w:szCs w:val="24"/>
        </w:rPr>
        <w:t xml:space="preserve">Θα συζητήσουμε τώρα την </w:t>
      </w:r>
      <w:r>
        <w:rPr>
          <w:rFonts w:eastAsia="Times New Roman"/>
          <w:color w:val="000000"/>
          <w:szCs w:val="24"/>
        </w:rPr>
        <w:t>τρίτη</w:t>
      </w:r>
      <w:r w:rsidRPr="002671F3">
        <w:rPr>
          <w:rFonts w:eastAsia="Times New Roman"/>
          <w:color w:val="000000"/>
          <w:szCs w:val="24"/>
        </w:rPr>
        <w:t xml:space="preserve"> </w:t>
      </w:r>
      <w:r w:rsidRPr="002671F3">
        <w:rPr>
          <w:rFonts w:eastAsia="Times New Roman"/>
          <w:color w:val="000000"/>
          <w:szCs w:val="24"/>
        </w:rPr>
        <w:t>με</w:t>
      </w:r>
      <w:r>
        <w:rPr>
          <w:rFonts w:eastAsia="Times New Roman"/>
          <w:color w:val="000000"/>
          <w:szCs w:val="24"/>
        </w:rPr>
        <w:t xml:space="preserve"> αριθμό 1574/27-4-2018 επίκαιρη ερώτηση</w:t>
      </w:r>
      <w:r w:rsidRPr="002671F3">
        <w:rPr>
          <w:rFonts w:eastAsia="Times New Roman"/>
          <w:color w:val="000000"/>
          <w:szCs w:val="24"/>
        </w:rPr>
        <w:t xml:space="preserve"> δεύτερου κύκλου του Βουλευτή Β΄ Αθηνών της Δ</w:t>
      </w:r>
      <w:r>
        <w:rPr>
          <w:rFonts w:eastAsia="Times New Roman"/>
          <w:color w:val="000000"/>
          <w:szCs w:val="24"/>
        </w:rPr>
        <w:t xml:space="preserve">ημοκρατικής </w:t>
      </w:r>
      <w:r>
        <w:rPr>
          <w:rFonts w:eastAsia="Times New Roman"/>
          <w:color w:val="000000"/>
          <w:szCs w:val="24"/>
        </w:rPr>
        <w:lastRenderedPageBreak/>
        <w:t>Συμπαράταξης ΠΑΣΟΚ -</w:t>
      </w:r>
      <w:r w:rsidRPr="002671F3">
        <w:rPr>
          <w:rFonts w:eastAsia="Times New Roman"/>
          <w:color w:val="000000"/>
          <w:szCs w:val="24"/>
        </w:rPr>
        <w:t xml:space="preserve"> ΔΗΜΑΡ κ.</w:t>
      </w:r>
      <w:r>
        <w:rPr>
          <w:rFonts w:eastAsia="Times New Roman"/>
          <w:color w:val="000000"/>
          <w:szCs w:val="24"/>
        </w:rPr>
        <w:t xml:space="preserve"> </w:t>
      </w:r>
      <w:r w:rsidRPr="002671F3">
        <w:rPr>
          <w:rFonts w:eastAsia="Times New Roman"/>
          <w:bCs/>
          <w:color w:val="000000"/>
          <w:szCs w:val="24"/>
        </w:rPr>
        <w:t>Γεωργίου - Δημητρίου Καρρά</w:t>
      </w:r>
      <w:r>
        <w:rPr>
          <w:rFonts w:eastAsia="Times New Roman"/>
          <w:b/>
          <w:bCs/>
          <w:color w:val="000000"/>
          <w:szCs w:val="24"/>
        </w:rPr>
        <w:t xml:space="preserve"> </w:t>
      </w:r>
      <w:r w:rsidRPr="002671F3">
        <w:rPr>
          <w:rFonts w:eastAsia="Times New Roman"/>
          <w:color w:val="000000"/>
          <w:szCs w:val="24"/>
        </w:rPr>
        <w:t>προς τον Υπουργό</w:t>
      </w:r>
      <w:r>
        <w:rPr>
          <w:rFonts w:eastAsia="Times New Roman"/>
          <w:b/>
          <w:bCs/>
          <w:color w:val="000000"/>
          <w:szCs w:val="24"/>
        </w:rPr>
        <w:t xml:space="preserve"> </w:t>
      </w:r>
      <w:r w:rsidRPr="002671F3">
        <w:rPr>
          <w:rFonts w:eastAsia="Times New Roman"/>
          <w:bCs/>
          <w:color w:val="000000"/>
          <w:szCs w:val="24"/>
        </w:rPr>
        <w:t>Ναυτιλίας και Νησιωτικής Πολιτικής,</w:t>
      </w:r>
      <w:r>
        <w:rPr>
          <w:rFonts w:eastAsia="Times New Roman"/>
          <w:b/>
          <w:color w:val="000000"/>
          <w:szCs w:val="24"/>
        </w:rPr>
        <w:t xml:space="preserve"> </w:t>
      </w:r>
      <w:r w:rsidRPr="002671F3">
        <w:rPr>
          <w:rFonts w:eastAsia="Times New Roman"/>
          <w:color w:val="000000"/>
          <w:szCs w:val="24"/>
        </w:rPr>
        <w:t>με θέμα: «Άμεση ανάγκη ανακατασκευής του κρηπιδώμα</w:t>
      </w:r>
      <w:r w:rsidRPr="002671F3">
        <w:rPr>
          <w:rFonts w:eastAsia="Times New Roman"/>
          <w:color w:val="000000"/>
          <w:szCs w:val="24"/>
        </w:rPr>
        <w:t xml:space="preserve">τος του Λιμένα Πόρου </w:t>
      </w:r>
      <w:proofErr w:type="spellStart"/>
      <w:r w:rsidRPr="002671F3">
        <w:rPr>
          <w:rFonts w:eastAsia="Times New Roman"/>
          <w:color w:val="000000"/>
          <w:szCs w:val="24"/>
        </w:rPr>
        <w:t>Τροιζηνίας</w:t>
      </w:r>
      <w:proofErr w:type="spellEnd"/>
      <w:r w:rsidRPr="002671F3">
        <w:rPr>
          <w:rFonts w:eastAsia="Times New Roman"/>
          <w:color w:val="000000"/>
          <w:szCs w:val="24"/>
        </w:rPr>
        <w:t>».</w:t>
      </w:r>
    </w:p>
    <w:p w14:paraId="06BB24B4" w14:textId="77777777" w:rsidR="005918F5" w:rsidRDefault="00FD469F">
      <w:pPr>
        <w:spacing w:after="0" w:line="600" w:lineRule="auto"/>
        <w:ind w:firstLine="720"/>
        <w:jc w:val="both"/>
        <w:rPr>
          <w:rFonts w:eastAsia="Times New Roman"/>
          <w:color w:val="000000"/>
          <w:szCs w:val="24"/>
        </w:rPr>
      </w:pPr>
      <w:r>
        <w:rPr>
          <w:rFonts w:eastAsia="Times New Roman"/>
          <w:color w:val="000000"/>
          <w:szCs w:val="24"/>
        </w:rPr>
        <w:t>Κύριε Καρρά, σας ευχαριστούμε για την υπομονή σας. Ορίστε, έχετε τον λόγο.</w:t>
      </w:r>
    </w:p>
    <w:p w14:paraId="06BB24B5"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sidRPr="002671F3">
        <w:rPr>
          <w:rFonts w:eastAsia="Times New Roman"/>
          <w:color w:val="000000"/>
          <w:szCs w:val="24"/>
        </w:rPr>
        <w:t> </w:t>
      </w: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Ευχαριστώ, κύριε Πρόεδρε. </w:t>
      </w:r>
    </w:p>
    <w:p w14:paraId="06BB24B6"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Πρώτα από όλα, θέλω να θυμίσω κάτι, ότι είμαι </w:t>
      </w:r>
      <w:proofErr w:type="spellStart"/>
      <w:r>
        <w:rPr>
          <w:rFonts w:eastAsia="Times New Roman" w:cs="Times New Roman"/>
          <w:szCs w:val="24"/>
        </w:rPr>
        <w:t>Ποριώτης</w:t>
      </w:r>
      <w:proofErr w:type="spellEnd"/>
      <w:r>
        <w:rPr>
          <w:rFonts w:eastAsia="Times New Roman" w:cs="Times New Roman"/>
          <w:szCs w:val="24"/>
        </w:rPr>
        <w:t xml:space="preserve"> και έχω ιδιαίτερο ενδιαφέρον για το</w:t>
      </w:r>
      <w:r>
        <w:rPr>
          <w:rFonts w:eastAsia="Times New Roman" w:cs="Times New Roman"/>
          <w:szCs w:val="24"/>
        </w:rPr>
        <w:t xml:space="preserve"> λιμάνι του Πόρου. Είναι ο τόπος όπου μεγάλωσα. </w:t>
      </w:r>
    </w:p>
    <w:p w14:paraId="06BB24B7"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 του θέματος τώρα της επίκαιρης ερώτησης, από πενταετίας περίπου είχε αρχίσει η </w:t>
      </w:r>
      <w:proofErr w:type="spellStart"/>
      <w:r>
        <w:rPr>
          <w:rFonts w:eastAsia="Times New Roman" w:cs="Times New Roman"/>
          <w:szCs w:val="24"/>
        </w:rPr>
        <w:t>ρηγμάτωση</w:t>
      </w:r>
      <w:proofErr w:type="spellEnd"/>
      <w:r>
        <w:rPr>
          <w:rFonts w:eastAsia="Times New Roman" w:cs="Times New Roman"/>
          <w:szCs w:val="24"/>
        </w:rPr>
        <w:t xml:space="preserve"> στο κρηπίδωμα στο σημείο εκείνο όπου δένουν τα μικρά τουριστικά σκάφη ή οι ιδιωτικοί θαλαμηγοί. Αυτή η δραστηριότη</w:t>
      </w:r>
      <w:r>
        <w:rPr>
          <w:rFonts w:eastAsia="Times New Roman" w:cs="Times New Roman"/>
          <w:szCs w:val="24"/>
        </w:rPr>
        <w:t xml:space="preserve">τα για το νησί είναι ιδιαίτερα σημαντική, διότι αφ’ ενός μεν εφοδιάζονται, αφ’ ετέρου κυκλοφορούν τα πληρώματα, οι επισκέπτες και είναι μία πάρα πολύ μεγάλη διαφήμιση του τόπου. </w:t>
      </w:r>
    </w:p>
    <w:p w14:paraId="06BB24B8"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2014, λοιπόν, έγινε η πρώτη </w:t>
      </w:r>
      <w:proofErr w:type="spellStart"/>
      <w:r>
        <w:rPr>
          <w:rFonts w:eastAsia="Times New Roman" w:cs="Times New Roman"/>
          <w:szCs w:val="24"/>
        </w:rPr>
        <w:t>ρηγμάτωση</w:t>
      </w:r>
      <w:proofErr w:type="spellEnd"/>
      <w:r>
        <w:rPr>
          <w:rFonts w:eastAsia="Times New Roman" w:cs="Times New Roman"/>
          <w:szCs w:val="24"/>
        </w:rPr>
        <w:t xml:space="preserve">, ελήφθησαν κάποια πρόχειρα μέτρα με </w:t>
      </w:r>
      <w:r>
        <w:rPr>
          <w:rFonts w:eastAsia="Times New Roman" w:cs="Times New Roman"/>
          <w:szCs w:val="24"/>
        </w:rPr>
        <w:t>την τοποθέτηση ενός προστατευτικού πλέγματος και έκτοτε η ελληνική γραφειοκρατία άρχισε να κινείται. Πώς άρχισε να κινείται; Με τους γνωστούς ρυθμούς, κύριε Πρόεδρε: Να κάνουμε τη μελέτη. Την έκανε το Δημοτικό Λιμενικό Ταμείο. Μετά να κάνουμε τον προϋπολογ</w:t>
      </w:r>
      <w:r>
        <w:rPr>
          <w:rFonts w:eastAsia="Times New Roman" w:cs="Times New Roman"/>
          <w:szCs w:val="24"/>
        </w:rPr>
        <w:t xml:space="preserve">ισμό, μετά να πάμε στην </w:t>
      </w:r>
      <w:r>
        <w:rPr>
          <w:rFonts w:eastAsia="Times New Roman" w:cs="Times New Roman"/>
          <w:szCs w:val="24"/>
        </w:rPr>
        <w:t>περιφέρεια</w:t>
      </w:r>
      <w:r>
        <w:rPr>
          <w:rFonts w:eastAsia="Times New Roman" w:cs="Times New Roman"/>
          <w:szCs w:val="24"/>
        </w:rPr>
        <w:t xml:space="preserve">, μετά να πάρουμε τους περιβαλλοντικούς όρους, μετά να </w:t>
      </w:r>
      <w:r>
        <w:rPr>
          <w:rFonts w:eastAsia="Times New Roman" w:cs="Times New Roman"/>
          <w:szCs w:val="24"/>
        </w:rPr>
        <w:lastRenderedPageBreak/>
        <w:t xml:space="preserve">φθάσουμε στο διαγωνισμό, μετά να κατακυρωθεί ο διαγωνισμός, μετά να πάμε στο Ελεγκτικό Συνέδριο και τελικά η </w:t>
      </w:r>
      <w:r>
        <w:rPr>
          <w:rFonts w:eastAsia="Times New Roman" w:cs="Times New Roman"/>
          <w:szCs w:val="24"/>
        </w:rPr>
        <w:t xml:space="preserve">σύμβαση </w:t>
      </w:r>
      <w:r>
        <w:rPr>
          <w:rFonts w:eastAsia="Times New Roman" w:cs="Times New Roman"/>
          <w:szCs w:val="24"/>
        </w:rPr>
        <w:t>που υπεγράφη, υπεγράφη τέλη του 2017</w:t>
      </w:r>
      <w:r>
        <w:rPr>
          <w:rFonts w:eastAsia="Times New Roman" w:cs="Times New Roman"/>
          <w:szCs w:val="24"/>
        </w:rPr>
        <w:t>;</w:t>
      </w:r>
      <w:r>
        <w:rPr>
          <w:rFonts w:eastAsia="Times New Roman" w:cs="Times New Roman"/>
          <w:szCs w:val="24"/>
        </w:rPr>
        <w:t xml:space="preserve"> </w:t>
      </w:r>
    </w:p>
    <w:p w14:paraId="06BB24B9"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εκτέλεση </w:t>
      </w:r>
      <w:r>
        <w:rPr>
          <w:rFonts w:eastAsia="Times New Roman" w:cs="Times New Roman"/>
          <w:szCs w:val="24"/>
        </w:rPr>
        <w:t>του έργου δεν έχει ακόμα αρχίσει, αλλά συνέβη το εξής: Η διάβρωση -στη φύση δεν μπορούμε να αντισταθούμε, αν δεν λάβουμε προστατευτικά μέτρα- από τη θάλασσα επεξέτεινε το ρήγμα περαιτέρω και αρχίζει να υπάρχει κίνδυνος κατάπτωσης και μεγαλύτερου μέρους από</w:t>
      </w:r>
      <w:r>
        <w:rPr>
          <w:rFonts w:eastAsia="Times New Roman" w:cs="Times New Roman"/>
          <w:szCs w:val="24"/>
        </w:rPr>
        <w:t xml:space="preserve"> τη </w:t>
      </w:r>
      <w:proofErr w:type="spellStart"/>
      <w:r>
        <w:rPr>
          <w:rFonts w:eastAsia="Times New Roman" w:cs="Times New Roman"/>
          <w:szCs w:val="24"/>
        </w:rPr>
        <w:t>ρηγμάτωση</w:t>
      </w:r>
      <w:proofErr w:type="spellEnd"/>
      <w:r>
        <w:rPr>
          <w:rFonts w:eastAsia="Times New Roman" w:cs="Times New Roman"/>
          <w:szCs w:val="24"/>
        </w:rPr>
        <w:t xml:space="preserve"> αυτή. Τι έκαναν, λοιπόν; Συνέχισαν το προστατευτικό πλέγμα, για να μην πέσει και κανένας στη θάλασσα. Όμως, δεν μπορούν να δένουν τα σκάφη, γιατί πάλι υπάρχει κίνδυνος κατάρρευσης από τις πιέσεις που θα ασκούνται από τα δεσίματα, αλλά και κίν</w:t>
      </w:r>
      <w:r>
        <w:rPr>
          <w:rFonts w:eastAsia="Times New Roman" w:cs="Times New Roman"/>
          <w:szCs w:val="24"/>
        </w:rPr>
        <w:t xml:space="preserve">δυνος για τους ανθρώπους. </w:t>
      </w:r>
    </w:p>
    <w:p w14:paraId="06BB24BA"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Έρχομαι, λοιπόν, εγώ τώρα, επισκεπτόμενος πάλι προ δεκαπέντε ημερών τον τόπο μου, και βλέπω το ρήγμα να «περπατάει». Έχει την εικόνα σεισμού. </w:t>
      </w:r>
    </w:p>
    <w:p w14:paraId="06BB24BB"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Όπως βλέπουμε έναν σεισμό, κύριε Πρόεδρε και κύριε Υπουργέ, να ανοίγει ένα ρήγμα και ν</w:t>
      </w:r>
      <w:r>
        <w:rPr>
          <w:rFonts w:eastAsia="Times New Roman" w:cs="Times New Roman"/>
          <w:szCs w:val="24"/>
        </w:rPr>
        <w:t>α «περπατάει</w:t>
      </w:r>
      <w:r>
        <w:rPr>
          <w:rFonts w:eastAsia="Times New Roman" w:cs="Times New Roman"/>
          <w:szCs w:val="24"/>
        </w:rPr>
        <w:t>»</w:t>
      </w:r>
      <w:r>
        <w:rPr>
          <w:rFonts w:eastAsia="Times New Roman" w:cs="Times New Roman"/>
          <w:szCs w:val="24"/>
        </w:rPr>
        <w:t xml:space="preserve">, αυτή την εικόνα έχει. </w:t>
      </w:r>
    </w:p>
    <w:p w14:paraId="06BB24BC"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Είμαστε ήδη στον πέμπτο χρόνο όπου το λιμάνι ουσιαστικά υπολειτουργεί, έχουν μειωθεί πάρα πολύ τα έσοδα του τόπου και έχει δυσφημισθεί στον κόσμο των τουριστικών σκαφών. Γεννάται, λοιπόν, το εξής </w:t>
      </w:r>
      <w:r>
        <w:rPr>
          <w:rFonts w:eastAsia="Times New Roman" w:cs="Times New Roman"/>
          <w:szCs w:val="24"/>
        </w:rPr>
        <w:lastRenderedPageBreak/>
        <w:t xml:space="preserve">ερώτημα: Υπάρχει </w:t>
      </w:r>
      <w:r>
        <w:rPr>
          <w:rFonts w:eastAsia="Times New Roman" w:cs="Times New Roman"/>
          <w:szCs w:val="24"/>
        </w:rPr>
        <w:t>δυνατότητα φέτος να γίνει κάτι για να λειτουργήσει ο τόπος ή θα προχωρήσει με τους γνωστούς ρυθμούς;</w:t>
      </w:r>
    </w:p>
    <w:p w14:paraId="06BB24BD"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θα θυμίσω στον Υπουργό -αν και το γνωρίζει- ότι υπάρχει μία δωδεκάμηνη σύμβαση για εκτέλεση του έργου, για όποιο έχει εγκριθεί από παλαιότερα. Οι δώδεκ</w:t>
      </w:r>
      <w:r>
        <w:rPr>
          <w:rFonts w:eastAsia="Times New Roman" w:cs="Times New Roman"/>
          <w:szCs w:val="24"/>
        </w:rPr>
        <w:t>α μήνες, βεβαίως, πάντα στην ελληνική πραγματικότητα θέλουν και κάτι παραπάνω</w:t>
      </w:r>
      <w:r>
        <w:rPr>
          <w:rFonts w:eastAsia="Times New Roman" w:cs="Times New Roman"/>
          <w:szCs w:val="24"/>
        </w:rPr>
        <w:t>,</w:t>
      </w:r>
      <w:r>
        <w:rPr>
          <w:rFonts w:eastAsia="Times New Roman" w:cs="Times New Roman"/>
          <w:szCs w:val="24"/>
        </w:rPr>
        <w:t xml:space="preserve"> είτε για την επιμέτρηση είτε για την πληρωμή είτε για τις ενδιάμεσες δόσεις. </w:t>
      </w:r>
    </w:p>
    <w:p w14:paraId="06BB24BE"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Χάνεται, λοιπόν, το καλοκαίρι του 2018, κύριε Υπουργέ, με κίνδυνο να πάμε και στο 2019. Γι’ αυτό έκ</w:t>
      </w:r>
      <w:r>
        <w:rPr>
          <w:rFonts w:eastAsia="Times New Roman" w:cs="Times New Roman"/>
          <w:szCs w:val="24"/>
        </w:rPr>
        <w:t xml:space="preserve">ανα αυτή την ερώτηση, με μοναδικό σκοπό να αναζητήσουμε λύση για να λειτουργήσει αυτή η κατάσταση εκεί, γιατί είναι λυπηρή. </w:t>
      </w:r>
    </w:p>
    <w:p w14:paraId="06BB24BF"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πρέπει να πω και τούτο: Ο ανταγωνισμός μεταξύ των νησιών είναι μεγάλος.</w:t>
      </w:r>
    </w:p>
    <w:p w14:paraId="06BB24C0"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Πρόεδρε, ξέρετε ότι το λιμάνι του Πόρου είναι υπή</w:t>
      </w:r>
      <w:r>
        <w:rPr>
          <w:rFonts w:eastAsia="Times New Roman" w:cs="Times New Roman"/>
          <w:szCs w:val="24"/>
        </w:rPr>
        <w:t>νεμο και ασφαλές. Είναι από το 1821 ναύσταθμος του ελληνικού στόλου</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ολεμικού</w:t>
      </w:r>
      <w:r>
        <w:rPr>
          <w:rFonts w:eastAsia="Times New Roman" w:cs="Times New Roman"/>
          <w:szCs w:val="24"/>
        </w:rPr>
        <w:t>,</w:t>
      </w:r>
      <w:r>
        <w:rPr>
          <w:rFonts w:eastAsia="Times New Roman" w:cs="Times New Roman"/>
          <w:szCs w:val="24"/>
        </w:rPr>
        <w:t xml:space="preserve"> που συνεισέφερε και στην επανάσταση, εκτός, βέβαια, των γεγονότων Μιαούλη και της ανατίναξης, για να μην μπούμε στα ιστορικά. </w:t>
      </w:r>
    </w:p>
    <w:p w14:paraId="06BB24C1"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Ας το προστατεύσουμε, κύριε Υπουργέ, και ας δ</w:t>
      </w:r>
      <w:r>
        <w:rPr>
          <w:rFonts w:eastAsia="Times New Roman" w:cs="Times New Roman"/>
          <w:szCs w:val="24"/>
        </w:rPr>
        <w:t xml:space="preserve">ώσουμε λύση για να λειτουργήσει φέτος. Περιμένω μια θετική απάντηση από εσάς. </w:t>
      </w:r>
    </w:p>
    <w:p w14:paraId="06BB24C2"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sidRPr="000E49E4">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Κύριε Καρρά, ευχαριστούμε πολύ. </w:t>
      </w:r>
    </w:p>
    <w:p w14:paraId="06BB24C3"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06BB24C4"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sidRPr="004A0AE9">
        <w:rPr>
          <w:rFonts w:eastAsia="Times New Roman" w:cs="Times New Roman"/>
          <w:b/>
          <w:szCs w:val="24"/>
        </w:rPr>
        <w:t>ΠΑΝΑΓΙΩΤΗΣ ΚΟΥΡΟΥΜΠΛΗΣ (Υπουργός Ναυτιλίας και Νησιωτικής Πολιτικής):</w:t>
      </w:r>
      <w:r>
        <w:rPr>
          <w:rFonts w:eastAsia="Times New Roman" w:cs="Times New Roman"/>
          <w:b/>
          <w:szCs w:val="24"/>
        </w:rPr>
        <w:t xml:space="preserve"> </w:t>
      </w:r>
      <w:r>
        <w:rPr>
          <w:rFonts w:eastAsia="Times New Roman" w:cs="Times New Roman"/>
          <w:szCs w:val="24"/>
        </w:rPr>
        <w:t>Κ</w:t>
      </w:r>
      <w:r>
        <w:rPr>
          <w:rFonts w:eastAsia="Times New Roman" w:cs="Times New Roman"/>
          <w:szCs w:val="24"/>
        </w:rPr>
        <w:t xml:space="preserve">ύριε Καρρά, δεν μου αρέσει να σας κάνω συστάσεις, διότι εγώ ξέρω πόσο μελετηρός και προσεκτικός είστε. </w:t>
      </w:r>
    </w:p>
    <w:p w14:paraId="06BB24C5"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Πρώτον, κατανοώ την αγωνία, αλλά η υπερβολή μάλλον κάνει κακό σε αυτό που στοχεύουμε όλοι, στο να υπάρχει τουριστική δραστηριότητα στο συγκεκριμένο νησί</w:t>
      </w:r>
      <w:r>
        <w:rPr>
          <w:rFonts w:eastAsia="Times New Roman" w:cs="Times New Roman"/>
          <w:szCs w:val="24"/>
        </w:rPr>
        <w:t xml:space="preserve">. Πράγματι, υπάρχουν προβλήματα. Αυτές είναι οι πληροφορίες που έχω από τις υπηρεσίες. </w:t>
      </w:r>
    </w:p>
    <w:p w14:paraId="06BB24C6"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πρέπει να ξέρετε, κύριε Καρρά, ότι, πρώτον, αυτό το έργο εκτελείται από την </w:t>
      </w:r>
      <w:r>
        <w:rPr>
          <w:rFonts w:eastAsia="Times New Roman" w:cs="Times New Roman"/>
          <w:szCs w:val="24"/>
        </w:rPr>
        <w:t>π</w:t>
      </w:r>
      <w:r>
        <w:rPr>
          <w:rFonts w:eastAsia="Times New Roman" w:cs="Times New Roman"/>
          <w:szCs w:val="24"/>
        </w:rPr>
        <w:t>εριφέρεια και όχι από το Υπουργείο. Άρα, δεν έχει εμπλοκή το Υπουργείο Ναυτιλίας, για</w:t>
      </w:r>
      <w:r>
        <w:rPr>
          <w:rFonts w:eastAsia="Times New Roman" w:cs="Times New Roman"/>
          <w:szCs w:val="24"/>
        </w:rPr>
        <w:t xml:space="preserve"> να αποσαφηνίζουμε τα πράγματα. </w:t>
      </w:r>
    </w:p>
    <w:p w14:paraId="06BB24C7"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Δεύτερον, θέλω να σας πω ότι οι διαδικασίες που είχαν προηγηθεί, είχαν να κάνουν με τους περιβαλλοντολογικούς όρους, την αρχαιολογία, μια σειρά υπηρεσιών που πολλές φορές, πράγματι, δημιουργούν καθυστερήσεις. </w:t>
      </w:r>
    </w:p>
    <w:p w14:paraId="06BB24C8" w14:textId="77777777" w:rsidR="005918F5" w:rsidRDefault="00FD469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μου φαί</w:t>
      </w:r>
      <w:r>
        <w:rPr>
          <w:rFonts w:eastAsia="Times New Roman" w:cs="Times New Roman"/>
          <w:szCs w:val="24"/>
        </w:rPr>
        <w:t xml:space="preserve">νεται ότι καθυστερήσατε και εσείς να κάνετε αυτή την ερώτηση, κύριε Καρρά. Τώρα που κάνετε την ερώτηση, τα πράγματα έχουν ολοκληρωθεί. Στις 27-3-2018 -και όχι το 2017- υπεγράφη η </w:t>
      </w:r>
      <w:r>
        <w:rPr>
          <w:rFonts w:eastAsia="Times New Roman" w:cs="Times New Roman"/>
          <w:szCs w:val="24"/>
        </w:rPr>
        <w:t>σ</w:t>
      </w:r>
      <w:r>
        <w:rPr>
          <w:rFonts w:eastAsia="Times New Roman" w:cs="Times New Roman"/>
          <w:szCs w:val="24"/>
        </w:rPr>
        <w:t xml:space="preserve">ύμβαση ανάθεσης </w:t>
      </w:r>
      <w:r>
        <w:rPr>
          <w:rFonts w:eastAsia="Times New Roman" w:cs="Times New Roman"/>
          <w:szCs w:val="24"/>
        </w:rPr>
        <w:lastRenderedPageBreak/>
        <w:t>του έργου και μέχρι τα τέλη Μαΐου αναλαμβάνει ο ανάδοχος. Κα</w:t>
      </w:r>
      <w:r>
        <w:rPr>
          <w:rFonts w:eastAsia="Times New Roman" w:cs="Times New Roman"/>
          <w:szCs w:val="24"/>
        </w:rPr>
        <w:t xml:space="preserve">ι σε αυτό το χρονικό διάστημα που ζούμε τώρα, στο παρόν, γίνεται η συγγραφή των υποχρεώσεών του από την </w:t>
      </w:r>
      <w:r>
        <w:rPr>
          <w:rFonts w:eastAsia="Times New Roman" w:cs="Times New Roman"/>
          <w:szCs w:val="24"/>
        </w:rPr>
        <w:t>π</w:t>
      </w:r>
      <w:r>
        <w:rPr>
          <w:rFonts w:eastAsia="Times New Roman" w:cs="Times New Roman"/>
          <w:szCs w:val="24"/>
        </w:rPr>
        <w:t xml:space="preserve">εριφέρεια. </w:t>
      </w:r>
    </w:p>
    <w:p w14:paraId="06BB24C9"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Αυτές είναι οι διαβεβαιώσεις που μπορώ να σας δώσω. Το έργο θα ξεκινήσει. Το λιμάνι λειτουργεί και δέχεται σκάφη. Δεν υπάρχει η εικόνα που </w:t>
      </w:r>
      <w:r>
        <w:rPr>
          <w:rFonts w:eastAsia="Times New Roman" w:cs="Times New Roman"/>
          <w:szCs w:val="24"/>
        </w:rPr>
        <w:t xml:space="preserve">περιγράψατε. Μάλλον έχετε καιρό να πάτε στην πατρίδα που γεννηθήκατε. Σας έχει απορροφήσει η Β΄ Αθηνών! </w:t>
      </w:r>
    </w:p>
    <w:p w14:paraId="06BB24CA"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Θέλω, λοιπόν να σας πω, κύριε Καρρά,  ότι αυτή την εικόνα των λιμανιών τη συναντάμε σε πάρα πολλά λιμάνια του Αιγαίου. Και καλό θα ήταν να κάνετε μία ε</w:t>
      </w:r>
      <w:r>
        <w:rPr>
          <w:rFonts w:eastAsia="Times New Roman" w:cs="Times New Roman"/>
          <w:szCs w:val="24"/>
        </w:rPr>
        <w:t xml:space="preserve">ρώτηση, για να αναδειχθεί ο τρόπος με τον οποίον όλα αυτά τα χρόνια, κύριε Καρρά, κατασκευάζονταν τα λιμάνια της χώρας. </w:t>
      </w:r>
    </w:p>
    <w:p w14:paraId="06BB24CB"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Κατασκευάστηκαν λιμάνια, κύριε Καρρά, σε κρίσιμα νησιά, μεγάλου τουριστικού ενδιαφέροντος, που έχουν παραληφθεί εδώ και έξι, επτά χρόνι</w:t>
      </w:r>
      <w:r>
        <w:rPr>
          <w:rFonts w:eastAsia="Times New Roman" w:cs="Times New Roman"/>
          <w:szCs w:val="24"/>
        </w:rPr>
        <w:t>α -το οποίο σημαίνει ότι είναι καινούρ</w:t>
      </w:r>
      <w:r>
        <w:rPr>
          <w:rFonts w:eastAsia="Times New Roman" w:cs="Times New Roman"/>
          <w:szCs w:val="24"/>
        </w:rPr>
        <w:t>γ</w:t>
      </w:r>
      <w:r>
        <w:rPr>
          <w:rFonts w:eastAsia="Times New Roman" w:cs="Times New Roman"/>
          <w:szCs w:val="24"/>
        </w:rPr>
        <w:t xml:space="preserve">ια λιμάνια- και έχουν «καθίσει». </w:t>
      </w:r>
    </w:p>
    <w:p w14:paraId="06BB24CC"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ακόμα, κύριε Καρρά; Η ΕΣΑΛ είναι ένα θεσμοθετημένο από το κράτος </w:t>
      </w:r>
      <w:r>
        <w:rPr>
          <w:rFonts w:eastAsia="Times New Roman" w:cs="Times New Roman"/>
          <w:szCs w:val="24"/>
        </w:rPr>
        <w:t>ό</w:t>
      </w:r>
      <w:r>
        <w:rPr>
          <w:rFonts w:eastAsia="Times New Roman" w:cs="Times New Roman"/>
          <w:szCs w:val="24"/>
        </w:rPr>
        <w:t xml:space="preserve">ργανο του Υπουργείου, που εγκρίνει τις μελέτες των λιμανιών. Σε αυτό το </w:t>
      </w:r>
      <w:r>
        <w:rPr>
          <w:rFonts w:eastAsia="Times New Roman" w:cs="Times New Roman"/>
          <w:szCs w:val="24"/>
        </w:rPr>
        <w:t>ό</w:t>
      </w:r>
      <w:r>
        <w:rPr>
          <w:rFonts w:eastAsia="Times New Roman" w:cs="Times New Roman"/>
          <w:szCs w:val="24"/>
        </w:rPr>
        <w:t>ργανο, λοιπόν, επί χρ</w:t>
      </w:r>
      <w:r>
        <w:rPr>
          <w:rFonts w:eastAsia="Times New Roman" w:cs="Times New Roman"/>
          <w:szCs w:val="24"/>
        </w:rPr>
        <w:t xml:space="preserve">όνια, από τότε που συστάθηκε, όλοι αυτοί οι «καλοί» κύριοι που θέλουν να ξανακυβερνήσουν την Ελλάδα, παρέλειψαν να δώσουν τη δυνατότητα συμμετοχής στους </w:t>
      </w:r>
      <w:r>
        <w:rPr>
          <w:rFonts w:eastAsia="Times New Roman" w:cs="Times New Roman"/>
          <w:szCs w:val="24"/>
        </w:rPr>
        <w:lastRenderedPageBreak/>
        <w:t>εκπροσώπους των πλοιάρχων, δηλαδή στους ανθρώπους που βάζουν και βγάζουν τα πλοία από τα λιμάνια. Ένα τ</w:t>
      </w:r>
      <w:r>
        <w:rPr>
          <w:rFonts w:eastAsia="Times New Roman" w:cs="Times New Roman"/>
          <w:szCs w:val="24"/>
        </w:rPr>
        <w:t xml:space="preserve">έτοιο </w:t>
      </w:r>
      <w:r>
        <w:rPr>
          <w:rFonts w:eastAsia="Times New Roman" w:cs="Times New Roman"/>
          <w:szCs w:val="24"/>
        </w:rPr>
        <w:t>ό</w:t>
      </w:r>
      <w:r>
        <w:rPr>
          <w:rFonts w:eastAsia="Times New Roman" w:cs="Times New Roman"/>
          <w:szCs w:val="24"/>
        </w:rPr>
        <w:t xml:space="preserve">ργανο, λοιπόν, που έδινε εγκρίσεις να γίνονται λιμάνια, δεν είχε τη συμμετοχή ανθρώπων που πραγματικά θα μπορούσαν με τον λόγο, τη συμμετοχή και την άποψή τους να παίζουν προστατευτικό ρόλο. </w:t>
      </w:r>
    </w:p>
    <w:p w14:paraId="06BB24CD"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Ξέρετε τι γίνεται, κύριε Καρρά, στον Αϊ – </w:t>
      </w:r>
      <w:proofErr w:type="spellStart"/>
      <w:r>
        <w:rPr>
          <w:rFonts w:eastAsia="Times New Roman" w:cs="Times New Roman"/>
          <w:szCs w:val="24"/>
        </w:rPr>
        <w:t>Στράτη</w:t>
      </w:r>
      <w:proofErr w:type="spellEnd"/>
      <w:r>
        <w:rPr>
          <w:rFonts w:eastAsia="Times New Roman" w:cs="Times New Roman"/>
          <w:szCs w:val="24"/>
        </w:rPr>
        <w:t xml:space="preserve">, λιμάνι </w:t>
      </w:r>
      <w:r>
        <w:rPr>
          <w:rFonts w:eastAsia="Times New Roman" w:cs="Times New Roman"/>
          <w:szCs w:val="24"/>
        </w:rPr>
        <w:t>που παρελήφθη πριν από πέντε χρόνια και κόστισε 19 εκατομμύρια ευρώ; Όταν κάνει καιρό, δεν μπορεί να μπει το πλοίο μέσα. Για να μην σας πω  τι γίνεται στην Ικαρία, στη Σαντορίνη και σε λιμάνια ων ουκ έστιν αριθμός.</w:t>
      </w:r>
    </w:p>
    <w:p w14:paraId="06BB24CE" w14:textId="77777777" w:rsidR="005918F5" w:rsidRDefault="00FD469F">
      <w:pPr>
        <w:spacing w:line="600" w:lineRule="auto"/>
        <w:ind w:firstLine="720"/>
        <w:jc w:val="both"/>
        <w:rPr>
          <w:rFonts w:eastAsia="Times New Roman" w:cs="Times New Roman"/>
          <w:szCs w:val="24"/>
        </w:rPr>
      </w:pPr>
      <w:r w:rsidRPr="0097429D">
        <w:rPr>
          <w:rFonts w:eastAsia="Times New Roman" w:cs="Times New Roman"/>
          <w:b/>
          <w:szCs w:val="24"/>
        </w:rPr>
        <w:t xml:space="preserve">ΠΡΟΕΔΡΕΥΩΝ (Δημήτριος Καμμένος): </w:t>
      </w:r>
      <w:r>
        <w:rPr>
          <w:rFonts w:eastAsia="Times New Roman" w:cs="Times New Roman"/>
          <w:szCs w:val="24"/>
        </w:rPr>
        <w:t>Ευχαριστούμε τον κύριο Υπουργό.</w:t>
      </w:r>
    </w:p>
    <w:p w14:paraId="06BB24C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Παρακαλώ, κύριε Καρρά, έχετε τον λόγο.</w:t>
      </w:r>
    </w:p>
    <w:p w14:paraId="06BB24D0" w14:textId="77777777" w:rsidR="005918F5" w:rsidRDefault="00FD469F">
      <w:pPr>
        <w:spacing w:line="600" w:lineRule="auto"/>
        <w:ind w:firstLine="720"/>
        <w:jc w:val="both"/>
        <w:rPr>
          <w:rFonts w:eastAsia="Times New Roman" w:cs="Times New Roman"/>
          <w:szCs w:val="24"/>
        </w:rPr>
      </w:pPr>
      <w:r>
        <w:rPr>
          <w:rFonts w:eastAsia="Times New Roman" w:cs="Times New Roman"/>
          <w:b/>
          <w:szCs w:val="24"/>
        </w:rPr>
        <w:t>ΓΕΩΡΓΙΟΣ -</w:t>
      </w:r>
      <w:r w:rsidRPr="0097429D">
        <w:rPr>
          <w:rFonts w:eastAsia="Times New Roman" w:cs="Times New Roman"/>
          <w:b/>
          <w:szCs w:val="24"/>
        </w:rPr>
        <w:t xml:space="preserve"> ΔΗΜΗΤΡΙΟΣ ΚΑΡΡΑΣ:</w:t>
      </w:r>
      <w:r>
        <w:rPr>
          <w:rFonts w:eastAsia="Times New Roman" w:cs="Times New Roman"/>
          <w:szCs w:val="24"/>
        </w:rPr>
        <w:t xml:space="preserve"> Προφανώς η απάντηση του Υπουργού</w:t>
      </w:r>
      <w:r>
        <w:rPr>
          <w:rFonts w:eastAsia="Times New Roman" w:cs="Times New Roman"/>
          <w:szCs w:val="24"/>
        </w:rPr>
        <w:t>,</w:t>
      </w:r>
      <w:r>
        <w:rPr>
          <w:rFonts w:eastAsia="Times New Roman" w:cs="Times New Roman"/>
          <w:szCs w:val="24"/>
        </w:rPr>
        <w:t xml:space="preserve"> του έδωσε ευκαιρία να αναφερθεί στα λιμάνια των Κυκλάδων, του Αιγαίου. </w:t>
      </w:r>
    </w:p>
    <w:p w14:paraId="06BB24D1"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Δεν ήταν, όμως, αυτό το αντικείμενο της ερώτησής μ</w:t>
      </w:r>
      <w:r>
        <w:rPr>
          <w:rFonts w:eastAsia="Times New Roman" w:cs="Times New Roman"/>
          <w:szCs w:val="24"/>
        </w:rPr>
        <w:t>ου, κύριε Πρόεδρε, για τον λόγο ότι ήταν συγκεκριμέν</w:t>
      </w:r>
      <w:r>
        <w:rPr>
          <w:rFonts w:eastAsia="Times New Roman" w:cs="Times New Roman"/>
          <w:szCs w:val="24"/>
        </w:rPr>
        <w:t>η,</w:t>
      </w:r>
      <w:r>
        <w:rPr>
          <w:rFonts w:eastAsia="Times New Roman" w:cs="Times New Roman"/>
          <w:szCs w:val="24"/>
        </w:rPr>
        <w:t xml:space="preserve"> τοπικού ενδιαφέροντος. Τώρα, τι συμβαίνει στο  λιμάνι του Αϊ-</w:t>
      </w:r>
      <w:proofErr w:type="spellStart"/>
      <w:r>
        <w:rPr>
          <w:rFonts w:eastAsia="Times New Roman" w:cs="Times New Roman"/>
          <w:szCs w:val="24"/>
        </w:rPr>
        <w:t>Στράτη</w:t>
      </w:r>
      <w:proofErr w:type="spellEnd"/>
      <w:r>
        <w:rPr>
          <w:rFonts w:eastAsia="Times New Roman" w:cs="Times New Roman"/>
          <w:szCs w:val="24"/>
        </w:rPr>
        <w:t xml:space="preserve"> είναι γνωστό, όπως και τι συμβαίνει στις Κυκλάδες. </w:t>
      </w:r>
    </w:p>
    <w:p w14:paraId="06BB24D2"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στο κάτω-κάτω κάνατε ένα λάθος, κύριε </w:t>
      </w:r>
      <w:proofErr w:type="spellStart"/>
      <w:r>
        <w:rPr>
          <w:rFonts w:eastAsia="Times New Roman" w:cs="Times New Roman"/>
          <w:szCs w:val="24"/>
        </w:rPr>
        <w:t>Κουρουμπλή</w:t>
      </w:r>
      <w:proofErr w:type="spellEnd"/>
      <w:r>
        <w:rPr>
          <w:rFonts w:eastAsia="Times New Roman" w:cs="Times New Roman"/>
          <w:szCs w:val="24"/>
        </w:rPr>
        <w:t>, και θα πρέπει να σας τα πω.</w:t>
      </w:r>
      <w:r>
        <w:rPr>
          <w:rFonts w:eastAsia="Times New Roman" w:cs="Times New Roman"/>
          <w:szCs w:val="24"/>
        </w:rPr>
        <w:t xml:space="preserve"> Η ΕΣΑΛ και η συμμετοχή πλοιάρχων στην Επιτροπή Σχεδιασμού Λιμένων δεν αφορά την ερώτησή μου για τον εξής λόγο…</w:t>
      </w:r>
    </w:p>
    <w:p w14:paraId="06BB24D3" w14:textId="77777777" w:rsidR="005918F5" w:rsidRDefault="00FD469F">
      <w:pPr>
        <w:spacing w:line="600" w:lineRule="auto"/>
        <w:ind w:firstLine="720"/>
        <w:jc w:val="both"/>
        <w:rPr>
          <w:rFonts w:eastAsia="Times New Roman" w:cs="Times New Roman"/>
          <w:szCs w:val="24"/>
        </w:rPr>
      </w:pPr>
      <w:r w:rsidRPr="0097429D">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Απάντησα στην ερώτησή σας με πολύ σαφή τρόπο.</w:t>
      </w:r>
    </w:p>
    <w:p w14:paraId="06BB24D4" w14:textId="77777777" w:rsidR="005918F5" w:rsidRDefault="00FD469F">
      <w:pPr>
        <w:spacing w:line="600" w:lineRule="auto"/>
        <w:ind w:firstLine="720"/>
        <w:jc w:val="both"/>
        <w:rPr>
          <w:rFonts w:eastAsia="Times New Roman" w:cs="Times New Roman"/>
          <w:szCs w:val="24"/>
        </w:rPr>
      </w:pPr>
      <w:r w:rsidRPr="0097429D">
        <w:rPr>
          <w:rFonts w:eastAsia="Times New Roman" w:cs="Times New Roman"/>
          <w:b/>
          <w:szCs w:val="24"/>
        </w:rPr>
        <w:t>ΓΕΩΡΓΙΟΣ – ΔΗΜΗΤΡΙΟΣ ΚΑΡΡΑΣ:</w:t>
      </w:r>
      <w:r w:rsidRPr="0097429D">
        <w:rPr>
          <w:rFonts w:eastAsia="Times New Roman" w:cs="Times New Roman"/>
          <w:b/>
          <w:szCs w:val="24"/>
        </w:rPr>
        <w:t xml:space="preserve"> </w:t>
      </w:r>
      <w:r>
        <w:rPr>
          <w:rFonts w:eastAsia="Times New Roman" w:cs="Times New Roman"/>
          <w:szCs w:val="24"/>
        </w:rPr>
        <w:t>Θα απαντήσω και εγώ. Έχω το δικαίωμα της ανταπάντησης.</w:t>
      </w:r>
    </w:p>
    <w:p w14:paraId="06BB24D5" w14:textId="77777777" w:rsidR="005918F5" w:rsidRDefault="00FD469F">
      <w:pPr>
        <w:spacing w:line="600" w:lineRule="auto"/>
        <w:ind w:firstLine="720"/>
        <w:jc w:val="both"/>
        <w:rPr>
          <w:rFonts w:eastAsia="Times New Roman" w:cs="Times New Roman"/>
          <w:szCs w:val="24"/>
        </w:rPr>
      </w:pPr>
      <w:r w:rsidRPr="0097429D">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Πείτε. Περιμένω.</w:t>
      </w:r>
    </w:p>
    <w:p w14:paraId="06BB24D6" w14:textId="77777777" w:rsidR="005918F5" w:rsidRDefault="00FD469F">
      <w:pPr>
        <w:spacing w:line="600" w:lineRule="auto"/>
        <w:ind w:firstLine="720"/>
        <w:jc w:val="both"/>
        <w:rPr>
          <w:rFonts w:eastAsia="Times New Roman" w:cs="Times New Roman"/>
          <w:szCs w:val="24"/>
        </w:rPr>
      </w:pPr>
      <w:r w:rsidRPr="0097429D">
        <w:rPr>
          <w:rFonts w:eastAsia="Times New Roman" w:cs="Times New Roman"/>
          <w:b/>
          <w:szCs w:val="24"/>
        </w:rPr>
        <w:t>ΓΕΩΡΓΙΟΣ – ΔΗΜΗΤΡΙΟΣ ΚΑΡΡΑΣ:</w:t>
      </w:r>
      <w:r>
        <w:rPr>
          <w:rFonts w:eastAsia="Times New Roman" w:cs="Times New Roman"/>
          <w:szCs w:val="24"/>
        </w:rPr>
        <w:t xml:space="preserve"> Η συμμετοχή ή μη πλοιάρχων στην ΕΣΑΛ δεν εμπόδιζε την πρόοδο του συγκεκριμένου αυτού έργου</w:t>
      </w:r>
      <w:r>
        <w:rPr>
          <w:rFonts w:eastAsia="Times New Roman" w:cs="Times New Roman"/>
          <w:szCs w:val="24"/>
        </w:rPr>
        <w:t xml:space="preserve"> του Πόρου</w:t>
      </w:r>
      <w:r>
        <w:rPr>
          <w:rFonts w:eastAsia="Times New Roman" w:cs="Times New Roman"/>
          <w:szCs w:val="24"/>
        </w:rPr>
        <w:t xml:space="preserve">, διότι δεν ήταν από τις περιπτώσεις που θα </w:t>
      </w:r>
      <w:proofErr w:type="spellStart"/>
      <w:r>
        <w:rPr>
          <w:rFonts w:eastAsia="Times New Roman" w:cs="Times New Roman"/>
          <w:szCs w:val="24"/>
        </w:rPr>
        <w:t>ετίθετο</w:t>
      </w:r>
      <w:proofErr w:type="spellEnd"/>
      <w:r>
        <w:rPr>
          <w:rFonts w:eastAsia="Times New Roman" w:cs="Times New Roman"/>
          <w:szCs w:val="24"/>
        </w:rPr>
        <w:t xml:space="preserve"> θέμα συμμετοχής πλοιάρχου</w:t>
      </w:r>
      <w:r>
        <w:rPr>
          <w:rFonts w:eastAsia="Times New Roman" w:cs="Times New Roman"/>
          <w:szCs w:val="24"/>
        </w:rPr>
        <w:t xml:space="preserve"> στην επιτροπή</w:t>
      </w:r>
      <w:r>
        <w:rPr>
          <w:rFonts w:eastAsia="Times New Roman" w:cs="Times New Roman"/>
          <w:szCs w:val="24"/>
        </w:rPr>
        <w:t xml:space="preserve">. Να θυμίσω ότι εκεί τα περισσότερα τουριστικά </w:t>
      </w:r>
      <w:r>
        <w:rPr>
          <w:rFonts w:eastAsia="Times New Roman" w:cs="Times New Roman"/>
          <w:szCs w:val="24"/>
        </w:rPr>
        <w:t xml:space="preserve">πλοία </w:t>
      </w:r>
      <w:r>
        <w:rPr>
          <w:rFonts w:eastAsia="Times New Roman" w:cs="Times New Roman"/>
          <w:szCs w:val="24"/>
        </w:rPr>
        <w:t>λειτουργούν</w:t>
      </w:r>
      <w:r>
        <w:rPr>
          <w:rFonts w:eastAsia="Times New Roman" w:cs="Times New Roman"/>
          <w:szCs w:val="24"/>
        </w:rPr>
        <w:t xml:space="preserve"> με τα λεγόμενα κυβερνητικά πτυχία. Δεν είναι πλοίαρχοι είναι οι γνωστοί </w:t>
      </w:r>
      <w:r>
        <w:rPr>
          <w:rFonts w:eastAsia="Times New Roman" w:cs="Times New Roman"/>
          <w:szCs w:val="24"/>
          <w:lang w:val="en-US"/>
        </w:rPr>
        <w:t>skippers</w:t>
      </w:r>
      <w:r>
        <w:rPr>
          <w:rFonts w:eastAsia="Times New Roman" w:cs="Times New Roman"/>
          <w:szCs w:val="24"/>
        </w:rPr>
        <w:t>.</w:t>
      </w:r>
    </w:p>
    <w:p w14:paraId="06BB24D7"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Επομένως, όσον αφορά την πενταετή </w:t>
      </w:r>
      <w:proofErr w:type="spellStart"/>
      <w:r>
        <w:rPr>
          <w:rFonts w:eastAsia="Times New Roman" w:cs="Times New Roman"/>
          <w:szCs w:val="24"/>
        </w:rPr>
        <w:t>καθυστέρηση</w:t>
      </w:r>
      <w:r>
        <w:rPr>
          <w:rFonts w:eastAsia="Times New Roman" w:cs="Times New Roman"/>
          <w:szCs w:val="24"/>
        </w:rPr>
        <w:t>του</w:t>
      </w:r>
      <w:proofErr w:type="spellEnd"/>
      <w:r>
        <w:rPr>
          <w:rFonts w:eastAsia="Times New Roman" w:cs="Times New Roman"/>
          <w:szCs w:val="24"/>
        </w:rPr>
        <w:t xml:space="preserve"> έργου</w:t>
      </w:r>
      <w:r>
        <w:rPr>
          <w:rFonts w:eastAsia="Times New Roman" w:cs="Times New Roman"/>
          <w:szCs w:val="24"/>
        </w:rPr>
        <w:t xml:space="preserve"> η οποία υπήρχε, θα πω το εξής: Αφ</w:t>
      </w:r>
      <w:r>
        <w:rPr>
          <w:rFonts w:eastAsia="Times New Roman" w:cs="Times New Roman"/>
          <w:szCs w:val="24"/>
        </w:rPr>
        <w:t xml:space="preserve">’ </w:t>
      </w:r>
      <w:r>
        <w:rPr>
          <w:rFonts w:eastAsia="Times New Roman" w:cs="Times New Roman"/>
          <w:szCs w:val="24"/>
        </w:rPr>
        <w:t>ενός μπορεί να μην υπήρχε αρμοδιότητα του Υπουργείου, όπως λέει ο Υπουργός, αλλά τη</w:t>
      </w:r>
      <w:r>
        <w:rPr>
          <w:rFonts w:eastAsia="Times New Roman" w:cs="Times New Roman"/>
          <w:szCs w:val="24"/>
        </w:rPr>
        <w:t xml:space="preserve"> Γενική Γραμματεία Λιμένων, Λιμενικής Πολιτικής και Λιμενικών Επενδύσεων γιατί την έχουμε; Την έχουμε </w:t>
      </w:r>
      <w:r>
        <w:rPr>
          <w:rFonts w:eastAsia="Times New Roman" w:cs="Times New Roman"/>
          <w:szCs w:val="24"/>
        </w:rPr>
        <w:lastRenderedPageBreak/>
        <w:t xml:space="preserve">για να μην λαμβάνει γνώση τού τι συμβαίνει; Δεν θα έπρεπε να έχει παρέμβει ως εποπτεύουσα Υπηρεσία να αντιμετωπίσει το ζήτημα; </w:t>
      </w:r>
    </w:p>
    <w:p w14:paraId="06BB24D8"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Δεύτερο το οποίο πρέπει να</w:t>
      </w:r>
      <w:r>
        <w:rPr>
          <w:rFonts w:eastAsia="Times New Roman" w:cs="Times New Roman"/>
          <w:szCs w:val="24"/>
        </w:rPr>
        <w:t xml:space="preserve"> πω: Μπορεί να σχολιάζει ο Υπουργός ότι καθυστέρησα να πάω στον τόπο μου. Εγώ έκανα την ερώτηση περιμένοντας τη λύση. Και θα θυμίσω και κάτι άλλο τώρα: Εγώ είμαι εκείνος που έχει αποκρούσει αγωγές κατά του ελληνικού </w:t>
      </w:r>
      <w:r>
        <w:rPr>
          <w:rFonts w:eastAsia="Times New Roman" w:cs="Times New Roman"/>
          <w:szCs w:val="24"/>
        </w:rPr>
        <w:t>δ</w:t>
      </w:r>
      <w:r>
        <w:rPr>
          <w:rFonts w:eastAsia="Times New Roman" w:cs="Times New Roman"/>
          <w:szCs w:val="24"/>
        </w:rPr>
        <w:t>ημοσίου για έναν πρόσθετο λόγο: Ο Πόρος</w:t>
      </w:r>
      <w:r>
        <w:rPr>
          <w:rFonts w:eastAsia="Times New Roman" w:cs="Times New Roman"/>
          <w:szCs w:val="24"/>
        </w:rPr>
        <w:t xml:space="preserve"> -και αυτός είναι ο πόνος των </w:t>
      </w:r>
      <w:proofErr w:type="spellStart"/>
      <w:r>
        <w:rPr>
          <w:rFonts w:eastAsia="Times New Roman" w:cs="Times New Roman"/>
          <w:szCs w:val="24"/>
        </w:rPr>
        <w:t>Ποριωτών</w:t>
      </w:r>
      <w:proofErr w:type="spellEnd"/>
      <w:r>
        <w:rPr>
          <w:rFonts w:eastAsia="Times New Roman" w:cs="Times New Roman"/>
          <w:szCs w:val="24"/>
        </w:rPr>
        <w:t>- είχε το «Σαλόνι Τουριστικών Σκαφών». Το 2014 ήταν η τελευταία χρονιά. Είναι αυτό στο οποίο πήγατε -δεν ξέρω αν όντως πήγατε- και εγκαινιάσατε προχθές στο Ναύπλιο.</w:t>
      </w:r>
    </w:p>
    <w:p w14:paraId="06BB24D9" w14:textId="77777777" w:rsidR="005918F5" w:rsidRDefault="00FD469F">
      <w:pPr>
        <w:spacing w:line="600" w:lineRule="auto"/>
        <w:ind w:firstLine="720"/>
        <w:jc w:val="both"/>
        <w:rPr>
          <w:rFonts w:eastAsia="Times New Roman" w:cs="Times New Roman"/>
          <w:szCs w:val="24"/>
        </w:rPr>
      </w:pPr>
      <w:r w:rsidRPr="00C35546">
        <w:rPr>
          <w:rFonts w:eastAsia="Times New Roman" w:cs="Times New Roman"/>
          <w:b/>
          <w:szCs w:val="24"/>
        </w:rPr>
        <w:t>ΠΑΝΑΓΙΩΤΗΣ ΚΟΥΡΟΥΜΠΛΗΣ (Υπουργός Ναυτιλίας και Νησιωτ</w:t>
      </w:r>
      <w:r w:rsidRPr="00C35546">
        <w:rPr>
          <w:rFonts w:eastAsia="Times New Roman" w:cs="Times New Roman"/>
          <w:b/>
          <w:szCs w:val="24"/>
        </w:rPr>
        <w:t xml:space="preserve">ικής Πολιτικής): </w:t>
      </w:r>
      <w:r>
        <w:rPr>
          <w:rFonts w:eastAsia="Times New Roman" w:cs="Times New Roman"/>
          <w:szCs w:val="24"/>
        </w:rPr>
        <w:t>Πήγα προχθές.</w:t>
      </w:r>
    </w:p>
    <w:p w14:paraId="06BB24DA" w14:textId="77777777" w:rsidR="005918F5" w:rsidRDefault="00FD469F">
      <w:pPr>
        <w:spacing w:line="600" w:lineRule="auto"/>
        <w:ind w:firstLine="720"/>
        <w:jc w:val="both"/>
        <w:rPr>
          <w:rFonts w:eastAsia="Times New Roman" w:cs="Times New Roman"/>
          <w:szCs w:val="24"/>
        </w:rPr>
      </w:pPr>
      <w:r w:rsidRPr="00C35546">
        <w:rPr>
          <w:rFonts w:eastAsia="Times New Roman" w:cs="Times New Roman"/>
          <w:b/>
          <w:szCs w:val="24"/>
        </w:rPr>
        <w:t xml:space="preserve">ΓΕΩΡΓΙΟΣ </w:t>
      </w:r>
      <w:r>
        <w:rPr>
          <w:rFonts w:eastAsia="Times New Roman" w:cs="Times New Roman"/>
          <w:b/>
          <w:szCs w:val="24"/>
        </w:rPr>
        <w:t>-</w:t>
      </w:r>
      <w:r w:rsidRPr="00C35546">
        <w:rPr>
          <w:rFonts w:eastAsia="Times New Roman" w:cs="Times New Roman"/>
          <w:b/>
          <w:szCs w:val="24"/>
        </w:rPr>
        <w:t xml:space="preserve"> ΔΗΜΗΤΡΙΟΣ ΚΑΡΡΑΣ: </w:t>
      </w:r>
      <w:r>
        <w:rPr>
          <w:rFonts w:eastAsia="Times New Roman" w:cs="Times New Roman"/>
          <w:szCs w:val="24"/>
        </w:rPr>
        <w:t>Πολύ ωραία. Καλά κάνατε, διότι δείχνετε υπερδραστηριότητα. Κανείς δεν την αμφισβητεί.</w:t>
      </w:r>
    </w:p>
    <w:p w14:paraId="06BB24DB" w14:textId="77777777" w:rsidR="005918F5" w:rsidRDefault="00FD469F">
      <w:pPr>
        <w:spacing w:line="600" w:lineRule="auto"/>
        <w:ind w:firstLine="720"/>
        <w:jc w:val="both"/>
        <w:rPr>
          <w:rFonts w:eastAsia="Times New Roman" w:cs="Times New Roman"/>
          <w:szCs w:val="24"/>
        </w:rPr>
      </w:pPr>
      <w:r w:rsidRPr="00C35546">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Πήγα, αλλά εσείς λείπατε.</w:t>
      </w:r>
    </w:p>
    <w:p w14:paraId="06BB24DC" w14:textId="77777777" w:rsidR="005918F5" w:rsidRDefault="00FD469F">
      <w:pPr>
        <w:spacing w:line="600" w:lineRule="auto"/>
        <w:ind w:firstLine="720"/>
        <w:jc w:val="both"/>
        <w:rPr>
          <w:rFonts w:eastAsia="Times New Roman" w:cs="Times New Roman"/>
          <w:szCs w:val="24"/>
        </w:rPr>
      </w:pPr>
      <w:r w:rsidRPr="00C35546">
        <w:rPr>
          <w:rFonts w:eastAsia="Times New Roman" w:cs="Times New Roman"/>
          <w:b/>
          <w:szCs w:val="24"/>
        </w:rPr>
        <w:t xml:space="preserve">ΓΕΩΡΓΙΟΣ </w:t>
      </w:r>
      <w:r>
        <w:rPr>
          <w:rFonts w:eastAsia="Times New Roman" w:cs="Times New Roman"/>
          <w:b/>
          <w:szCs w:val="24"/>
        </w:rPr>
        <w:t>-</w:t>
      </w:r>
      <w:r w:rsidRPr="00C35546">
        <w:rPr>
          <w:rFonts w:eastAsia="Times New Roman" w:cs="Times New Roman"/>
          <w:b/>
          <w:szCs w:val="24"/>
        </w:rPr>
        <w:t xml:space="preserve"> ΔΗΜ</w:t>
      </w:r>
      <w:r w:rsidRPr="00C35546">
        <w:rPr>
          <w:rFonts w:eastAsia="Times New Roman" w:cs="Times New Roman"/>
          <w:b/>
          <w:szCs w:val="24"/>
        </w:rPr>
        <w:t>ΗΤΡΙΟΣ ΚΑΡΡΑΣ:</w:t>
      </w:r>
      <w:r>
        <w:rPr>
          <w:rFonts w:eastAsia="Times New Roman" w:cs="Times New Roman"/>
          <w:szCs w:val="24"/>
        </w:rPr>
        <w:t xml:space="preserve"> Εγώ, κύριε Υπουργέ, δεν είχα προσκληθεί για να είμαι. Ορίστε, να σας δώσω την απάντηση. </w:t>
      </w:r>
    </w:p>
    <w:p w14:paraId="06BB24DD"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Δείχνετε υπερδραστηριότητα, αλλά εδώ δεν δείξατε υπερδραστηριότητα. Και μπορεί να λέτε ότι δεν είχε αρμοδιότητα…</w:t>
      </w:r>
    </w:p>
    <w:p w14:paraId="06BB24DE" w14:textId="77777777" w:rsidR="005918F5" w:rsidRDefault="00FD469F">
      <w:pPr>
        <w:spacing w:line="600" w:lineRule="auto"/>
        <w:ind w:firstLine="720"/>
        <w:jc w:val="both"/>
        <w:rPr>
          <w:rFonts w:eastAsia="Times New Roman" w:cs="Times New Roman"/>
          <w:szCs w:val="24"/>
        </w:rPr>
      </w:pPr>
      <w:r w:rsidRPr="00C35546">
        <w:rPr>
          <w:rFonts w:eastAsia="Times New Roman" w:cs="Times New Roman"/>
          <w:b/>
          <w:szCs w:val="24"/>
        </w:rPr>
        <w:lastRenderedPageBreak/>
        <w:t xml:space="preserve">ΠΑΝΑΓΙΩΤΗΣ ΚΟΥΡΟΥΜΠΛΗΣ (Υπουργός </w:t>
      </w:r>
      <w:r w:rsidRPr="00C35546">
        <w:rPr>
          <w:rFonts w:eastAsia="Times New Roman" w:cs="Times New Roman"/>
          <w:b/>
          <w:szCs w:val="24"/>
        </w:rPr>
        <w:t>Ναυτιλίας και Νησιωτικής Πολιτικής):</w:t>
      </w:r>
      <w:r>
        <w:rPr>
          <w:rFonts w:eastAsia="Times New Roman" w:cs="Times New Roman"/>
          <w:szCs w:val="24"/>
        </w:rPr>
        <w:t xml:space="preserve"> Πού το είδατε αυτό που λέτε;</w:t>
      </w:r>
    </w:p>
    <w:p w14:paraId="06BB24DF" w14:textId="77777777" w:rsidR="005918F5" w:rsidRDefault="00FD469F">
      <w:pPr>
        <w:spacing w:line="600" w:lineRule="auto"/>
        <w:ind w:firstLine="720"/>
        <w:jc w:val="both"/>
        <w:rPr>
          <w:rFonts w:eastAsia="Times New Roman"/>
          <w:szCs w:val="24"/>
        </w:rPr>
      </w:pPr>
      <w:r w:rsidRPr="003113C9">
        <w:rPr>
          <w:rFonts w:eastAsia="Times New Roman"/>
          <w:b/>
          <w:szCs w:val="24"/>
        </w:rPr>
        <w:t xml:space="preserve">ΓΕΩΡΓΙΟΣ </w:t>
      </w:r>
      <w:r>
        <w:rPr>
          <w:rFonts w:eastAsia="Times New Roman"/>
          <w:b/>
          <w:szCs w:val="24"/>
        </w:rPr>
        <w:t xml:space="preserve">- </w:t>
      </w:r>
      <w:r w:rsidRPr="003113C9">
        <w:rPr>
          <w:rFonts w:eastAsia="Times New Roman"/>
          <w:b/>
          <w:szCs w:val="24"/>
        </w:rPr>
        <w:t xml:space="preserve">ΔΗΜΗΤΡΙΟΣ ΚΑΡΡΑΣ: </w:t>
      </w:r>
      <w:r>
        <w:rPr>
          <w:rFonts w:eastAsia="Times New Roman"/>
          <w:szCs w:val="24"/>
        </w:rPr>
        <w:t>Υπερδραστηριότητα δείχνετε σε όλα τα θέματα που ασχολείστε.</w:t>
      </w:r>
    </w:p>
    <w:p w14:paraId="06BB24E0" w14:textId="77777777" w:rsidR="005918F5" w:rsidRDefault="00FD469F">
      <w:pPr>
        <w:spacing w:line="600" w:lineRule="auto"/>
        <w:ind w:firstLine="720"/>
        <w:jc w:val="both"/>
        <w:rPr>
          <w:rFonts w:eastAsia="Times New Roman"/>
          <w:szCs w:val="24"/>
        </w:rPr>
      </w:pPr>
      <w:r w:rsidRPr="004267D2">
        <w:rPr>
          <w:rFonts w:eastAsia="Times New Roman"/>
          <w:b/>
          <w:szCs w:val="24"/>
        </w:rPr>
        <w:t xml:space="preserve">ΠΑΝΑΓΙΩΤΗΣ ΚΟΥΡΟΥΜΠΛΗΣ (Υπουργός Ναυτιλίας και Νησιωτικής Πολιτικής): </w:t>
      </w:r>
      <w:r>
        <w:rPr>
          <w:rFonts w:eastAsia="Times New Roman"/>
          <w:szCs w:val="24"/>
        </w:rPr>
        <w:t>Θα σας απαντήσω τώρα.</w:t>
      </w:r>
    </w:p>
    <w:p w14:paraId="06BB24E1" w14:textId="77777777" w:rsidR="005918F5" w:rsidRDefault="00FD469F">
      <w:pPr>
        <w:spacing w:line="600" w:lineRule="auto"/>
        <w:ind w:firstLine="720"/>
        <w:jc w:val="both"/>
        <w:rPr>
          <w:rFonts w:eastAsia="Times New Roman"/>
          <w:b/>
          <w:szCs w:val="24"/>
        </w:rPr>
      </w:pPr>
      <w:r>
        <w:rPr>
          <w:rFonts w:eastAsia="Times New Roman"/>
          <w:b/>
          <w:szCs w:val="24"/>
        </w:rPr>
        <w:t>ΠΡΟΕΔΡΕΥΩ</w:t>
      </w:r>
      <w:r>
        <w:rPr>
          <w:rFonts w:eastAsia="Times New Roman"/>
          <w:b/>
          <w:szCs w:val="24"/>
        </w:rPr>
        <w:t xml:space="preserve">Ν (Δημήτριος Καμμένος): </w:t>
      </w:r>
      <w:r w:rsidRPr="003113C9">
        <w:rPr>
          <w:rFonts w:eastAsia="Times New Roman"/>
          <w:szCs w:val="24"/>
        </w:rPr>
        <w:t>Μην κάνετε διάλογο</w:t>
      </w:r>
      <w:r>
        <w:rPr>
          <w:rFonts w:eastAsia="Times New Roman"/>
          <w:szCs w:val="24"/>
        </w:rPr>
        <w:t>.</w:t>
      </w:r>
      <w:r w:rsidRPr="003113C9">
        <w:rPr>
          <w:rFonts w:eastAsia="Times New Roman"/>
          <w:szCs w:val="24"/>
        </w:rPr>
        <w:t xml:space="preserve"> Σας παρακαλώ</w:t>
      </w:r>
      <w:r>
        <w:rPr>
          <w:rFonts w:eastAsia="Times New Roman"/>
          <w:szCs w:val="24"/>
        </w:rPr>
        <w:t>, κύριε Καρρά</w:t>
      </w:r>
      <w:r w:rsidRPr="003113C9">
        <w:rPr>
          <w:rFonts w:eastAsia="Times New Roman"/>
          <w:szCs w:val="24"/>
        </w:rPr>
        <w:t>.</w:t>
      </w:r>
    </w:p>
    <w:p w14:paraId="06BB24E2" w14:textId="77777777" w:rsidR="005918F5" w:rsidRDefault="00FD469F">
      <w:pPr>
        <w:spacing w:line="600" w:lineRule="auto"/>
        <w:ind w:firstLine="720"/>
        <w:jc w:val="both"/>
        <w:rPr>
          <w:rFonts w:eastAsia="Times New Roman"/>
          <w:b/>
          <w:szCs w:val="24"/>
        </w:rPr>
      </w:pPr>
      <w:r>
        <w:rPr>
          <w:rFonts w:eastAsia="Times New Roman"/>
          <w:b/>
          <w:szCs w:val="24"/>
        </w:rPr>
        <w:t xml:space="preserve">ΓΕΩΡΓΙΟΣ - ΔΗΜΗΤΡΙΟΣ ΚΑΡΡΑΣ: </w:t>
      </w:r>
      <w:r w:rsidRPr="003113C9">
        <w:rPr>
          <w:rFonts w:eastAsia="Times New Roman"/>
          <w:szCs w:val="24"/>
        </w:rPr>
        <w:t xml:space="preserve">Εγώ το λέω θετικά, δεν το λέω αρνητικά. Αν το εισπράττετε αρνητικά, </w:t>
      </w:r>
      <w:r>
        <w:rPr>
          <w:rFonts w:eastAsia="Times New Roman"/>
          <w:szCs w:val="24"/>
        </w:rPr>
        <w:t xml:space="preserve">απαντήστε μου κύριε Υπουργέ, </w:t>
      </w:r>
      <w:r w:rsidRPr="003113C9">
        <w:rPr>
          <w:rFonts w:eastAsia="Times New Roman"/>
          <w:szCs w:val="24"/>
        </w:rPr>
        <w:t>δεν έχω πρόβλημα.</w:t>
      </w:r>
    </w:p>
    <w:p w14:paraId="06BB24E3" w14:textId="77777777" w:rsidR="005918F5" w:rsidRDefault="00FD469F">
      <w:pPr>
        <w:spacing w:line="600" w:lineRule="auto"/>
        <w:ind w:firstLine="720"/>
        <w:jc w:val="both"/>
        <w:rPr>
          <w:rFonts w:eastAsia="Times New Roman"/>
          <w:b/>
          <w:szCs w:val="24"/>
        </w:rPr>
      </w:pPr>
      <w:r>
        <w:rPr>
          <w:rFonts w:eastAsia="Times New Roman"/>
          <w:b/>
          <w:szCs w:val="24"/>
        </w:rPr>
        <w:t xml:space="preserve">ΠΡΟΕΔΡΕΥΩΝ (Δημήτριος Καμμένος): </w:t>
      </w:r>
      <w:r w:rsidRPr="003113C9">
        <w:rPr>
          <w:rFonts w:eastAsia="Times New Roman"/>
          <w:szCs w:val="24"/>
        </w:rPr>
        <w:t>Να κλείσ</w:t>
      </w:r>
      <w:r w:rsidRPr="003113C9">
        <w:rPr>
          <w:rFonts w:eastAsia="Times New Roman"/>
          <w:szCs w:val="24"/>
        </w:rPr>
        <w:t>ει το ρήγμα</w:t>
      </w:r>
      <w:r>
        <w:rPr>
          <w:rFonts w:eastAsia="Times New Roman"/>
          <w:szCs w:val="24"/>
        </w:rPr>
        <w:t>,</w:t>
      </w:r>
      <w:r w:rsidRPr="003113C9">
        <w:rPr>
          <w:rFonts w:eastAsia="Times New Roman"/>
          <w:szCs w:val="24"/>
        </w:rPr>
        <w:t xml:space="preserve"> εάν δεν έχει κλείσει</w:t>
      </w:r>
      <w:r>
        <w:rPr>
          <w:rFonts w:eastAsia="Times New Roman"/>
          <w:szCs w:val="24"/>
        </w:rPr>
        <w:t>!</w:t>
      </w:r>
    </w:p>
    <w:p w14:paraId="06BB24E4" w14:textId="77777777" w:rsidR="005918F5" w:rsidRDefault="00FD469F">
      <w:pPr>
        <w:spacing w:line="600" w:lineRule="auto"/>
        <w:ind w:firstLine="720"/>
        <w:jc w:val="both"/>
        <w:rPr>
          <w:rFonts w:eastAsia="Times New Roman"/>
          <w:szCs w:val="24"/>
        </w:rPr>
      </w:pPr>
      <w:r>
        <w:rPr>
          <w:rFonts w:eastAsia="Times New Roman"/>
          <w:b/>
          <w:szCs w:val="24"/>
        </w:rPr>
        <w:t xml:space="preserve">ΓΕΩΡΓΙΟΣ - ΔΗΜΗΤΡΙΟΣ ΚΑΡΡΑΣ: </w:t>
      </w:r>
      <w:r w:rsidRPr="003113C9">
        <w:rPr>
          <w:rFonts w:eastAsia="Times New Roman"/>
          <w:szCs w:val="24"/>
        </w:rPr>
        <w:t xml:space="preserve">Το </w:t>
      </w:r>
      <w:r>
        <w:rPr>
          <w:rFonts w:eastAsia="Times New Roman"/>
          <w:szCs w:val="24"/>
        </w:rPr>
        <w:t>ρ</w:t>
      </w:r>
      <w:r w:rsidRPr="003113C9">
        <w:rPr>
          <w:rFonts w:eastAsia="Times New Roman"/>
          <w:szCs w:val="24"/>
        </w:rPr>
        <w:t>ήγμα δεν μπορεί να κλείσει ούτε τη φετινή περίοδο ούτε την επόμενη.</w:t>
      </w:r>
    </w:p>
    <w:p w14:paraId="06BB24E5" w14:textId="77777777" w:rsidR="005918F5" w:rsidRDefault="00FD469F">
      <w:pPr>
        <w:spacing w:line="600" w:lineRule="auto"/>
        <w:ind w:firstLine="720"/>
        <w:jc w:val="both"/>
        <w:rPr>
          <w:rFonts w:eastAsia="Times New Roman"/>
          <w:szCs w:val="24"/>
        </w:rPr>
      </w:pPr>
      <w:r w:rsidRPr="003113C9">
        <w:rPr>
          <w:rFonts w:eastAsia="Times New Roman"/>
          <w:szCs w:val="24"/>
        </w:rPr>
        <w:t>Εκείνο το οποίο ζήτησα με την ερώτηση</w:t>
      </w:r>
      <w:r>
        <w:rPr>
          <w:rFonts w:eastAsia="Times New Roman"/>
          <w:szCs w:val="24"/>
        </w:rPr>
        <w:t>,</w:t>
      </w:r>
      <w:r w:rsidRPr="003113C9">
        <w:rPr>
          <w:rFonts w:eastAsia="Times New Roman"/>
          <w:szCs w:val="24"/>
        </w:rPr>
        <w:t xml:space="preserve"> για να τελειώνω </w:t>
      </w:r>
      <w:r>
        <w:rPr>
          <w:rFonts w:eastAsia="Times New Roman"/>
          <w:szCs w:val="24"/>
        </w:rPr>
        <w:t xml:space="preserve">και </w:t>
      </w:r>
      <w:r w:rsidRPr="003113C9">
        <w:rPr>
          <w:rFonts w:eastAsia="Times New Roman"/>
          <w:szCs w:val="24"/>
        </w:rPr>
        <w:t xml:space="preserve">να βάζουμε τα πράγματα στη θέση </w:t>
      </w:r>
      <w:r>
        <w:rPr>
          <w:rFonts w:eastAsia="Times New Roman"/>
          <w:szCs w:val="24"/>
        </w:rPr>
        <w:t>τους,</w:t>
      </w:r>
      <w:r w:rsidRPr="003113C9">
        <w:rPr>
          <w:rFonts w:eastAsia="Times New Roman"/>
          <w:szCs w:val="24"/>
        </w:rPr>
        <w:t xml:space="preserve"> είναι το εξής: Μπορεί ν</w:t>
      </w:r>
      <w:r w:rsidRPr="003113C9">
        <w:rPr>
          <w:rFonts w:eastAsia="Times New Roman"/>
          <w:szCs w:val="24"/>
        </w:rPr>
        <w:t>α πάρει πρωτοβουλία το Υπουργείο να τα αντιμετωπίσει άμεσα</w:t>
      </w:r>
      <w:r>
        <w:rPr>
          <w:rFonts w:eastAsia="Times New Roman"/>
          <w:szCs w:val="24"/>
        </w:rPr>
        <w:t xml:space="preserve"> κι</w:t>
      </w:r>
      <w:r w:rsidRPr="003113C9">
        <w:rPr>
          <w:rFonts w:eastAsia="Times New Roman"/>
          <w:szCs w:val="24"/>
        </w:rPr>
        <w:t xml:space="preserve"> όχι με τις γραφειοκρατικές διαδικασίες; </w:t>
      </w:r>
      <w:r w:rsidRPr="003113C9">
        <w:rPr>
          <w:rFonts w:eastAsia="Times New Roman"/>
          <w:szCs w:val="24"/>
        </w:rPr>
        <w:lastRenderedPageBreak/>
        <w:t xml:space="preserve">Φάγαμε τέσσερα χρόνια και αύριο θα μιλάμε </w:t>
      </w:r>
      <w:r>
        <w:rPr>
          <w:rFonts w:eastAsia="Times New Roman"/>
          <w:szCs w:val="24"/>
        </w:rPr>
        <w:t xml:space="preserve">για το </w:t>
      </w:r>
      <w:r w:rsidRPr="003113C9">
        <w:rPr>
          <w:rFonts w:eastAsia="Times New Roman"/>
          <w:szCs w:val="24"/>
        </w:rPr>
        <w:t xml:space="preserve">αν φταίει η </w:t>
      </w:r>
      <w:r>
        <w:rPr>
          <w:rFonts w:eastAsia="Times New Roman"/>
          <w:szCs w:val="24"/>
        </w:rPr>
        <w:t>π</w:t>
      </w:r>
      <w:r w:rsidRPr="003113C9">
        <w:rPr>
          <w:rFonts w:eastAsia="Times New Roman"/>
          <w:szCs w:val="24"/>
        </w:rPr>
        <w:t xml:space="preserve">εριφέρεια, αν φταίει το </w:t>
      </w:r>
      <w:r>
        <w:rPr>
          <w:rFonts w:eastAsia="Times New Roman"/>
          <w:szCs w:val="24"/>
        </w:rPr>
        <w:t>τ</w:t>
      </w:r>
      <w:r w:rsidRPr="003113C9">
        <w:rPr>
          <w:rFonts w:eastAsia="Times New Roman"/>
          <w:szCs w:val="24"/>
        </w:rPr>
        <w:t xml:space="preserve">αμείο, αν φταίει το Υπουργείο. </w:t>
      </w:r>
    </w:p>
    <w:p w14:paraId="06BB24E6" w14:textId="77777777" w:rsidR="005918F5" w:rsidRDefault="00FD469F">
      <w:pPr>
        <w:spacing w:line="600" w:lineRule="auto"/>
        <w:ind w:firstLine="720"/>
        <w:jc w:val="both"/>
        <w:rPr>
          <w:rFonts w:eastAsia="Times New Roman"/>
          <w:szCs w:val="24"/>
        </w:rPr>
      </w:pPr>
      <w:r w:rsidRPr="003113C9">
        <w:rPr>
          <w:rFonts w:eastAsia="Times New Roman"/>
          <w:szCs w:val="24"/>
        </w:rPr>
        <w:t>Ο τόπος έχει δυσφημιστεί</w:t>
      </w:r>
      <w:r>
        <w:rPr>
          <w:rFonts w:eastAsia="Times New Roman"/>
          <w:szCs w:val="24"/>
        </w:rPr>
        <w:t>, και γι’</w:t>
      </w:r>
      <w:r w:rsidRPr="003113C9">
        <w:rPr>
          <w:rFonts w:eastAsia="Times New Roman"/>
          <w:szCs w:val="24"/>
        </w:rPr>
        <w:t xml:space="preserve"> α</w:t>
      </w:r>
      <w:r w:rsidRPr="003113C9">
        <w:rPr>
          <w:rFonts w:eastAsia="Times New Roman"/>
          <w:szCs w:val="24"/>
        </w:rPr>
        <w:t xml:space="preserve">υτό αναφέρθηκα στο </w:t>
      </w:r>
      <w:r>
        <w:rPr>
          <w:rFonts w:eastAsia="Times New Roman"/>
          <w:szCs w:val="24"/>
        </w:rPr>
        <w:t>«</w:t>
      </w:r>
      <w:r w:rsidRPr="003113C9">
        <w:rPr>
          <w:rFonts w:eastAsia="Times New Roman"/>
          <w:szCs w:val="24"/>
        </w:rPr>
        <w:t>Σαλόνι Τουριστικών Σ</w:t>
      </w:r>
      <w:r>
        <w:rPr>
          <w:rFonts w:eastAsia="Times New Roman"/>
          <w:szCs w:val="24"/>
        </w:rPr>
        <w:t>κ</w:t>
      </w:r>
      <w:r w:rsidRPr="003113C9">
        <w:rPr>
          <w:rFonts w:eastAsia="Times New Roman"/>
          <w:szCs w:val="24"/>
        </w:rPr>
        <w:t>α</w:t>
      </w:r>
      <w:r>
        <w:rPr>
          <w:rFonts w:eastAsia="Times New Roman"/>
          <w:szCs w:val="24"/>
        </w:rPr>
        <w:t>φ</w:t>
      </w:r>
      <w:r w:rsidRPr="003113C9">
        <w:rPr>
          <w:rFonts w:eastAsia="Times New Roman"/>
          <w:szCs w:val="24"/>
        </w:rPr>
        <w:t>ών</w:t>
      </w:r>
      <w:r>
        <w:rPr>
          <w:rFonts w:eastAsia="Times New Roman"/>
          <w:szCs w:val="24"/>
        </w:rPr>
        <w:t>»</w:t>
      </w:r>
      <w:r>
        <w:rPr>
          <w:rFonts w:eastAsia="Times New Roman"/>
          <w:szCs w:val="24"/>
        </w:rPr>
        <w:t>.</w:t>
      </w:r>
      <w:r w:rsidRPr="003113C9">
        <w:rPr>
          <w:rFonts w:eastAsia="Times New Roman"/>
          <w:szCs w:val="24"/>
        </w:rPr>
        <w:t xml:space="preserve"> Έχω </w:t>
      </w:r>
      <w:r>
        <w:rPr>
          <w:rFonts w:eastAsia="Times New Roman"/>
          <w:szCs w:val="24"/>
        </w:rPr>
        <w:t xml:space="preserve">εδώ </w:t>
      </w:r>
      <w:r w:rsidRPr="003113C9">
        <w:rPr>
          <w:rFonts w:eastAsia="Times New Roman"/>
          <w:szCs w:val="24"/>
        </w:rPr>
        <w:t xml:space="preserve">δημοσιεύματα </w:t>
      </w:r>
      <w:r>
        <w:rPr>
          <w:rFonts w:eastAsia="Times New Roman"/>
          <w:szCs w:val="24"/>
        </w:rPr>
        <w:t xml:space="preserve">που αναφέρουν </w:t>
      </w:r>
      <w:r w:rsidRPr="003113C9">
        <w:rPr>
          <w:rFonts w:eastAsia="Times New Roman"/>
          <w:szCs w:val="24"/>
        </w:rPr>
        <w:t xml:space="preserve">ότι το Ναύπλιο έγινε η </w:t>
      </w:r>
      <w:r>
        <w:rPr>
          <w:rFonts w:eastAsia="Times New Roman"/>
          <w:szCs w:val="24"/>
        </w:rPr>
        <w:t>δ</w:t>
      </w:r>
      <w:r w:rsidRPr="003113C9">
        <w:rPr>
          <w:rFonts w:eastAsia="Times New Roman"/>
          <w:szCs w:val="24"/>
        </w:rPr>
        <w:t xml:space="preserve">ιεθνής </w:t>
      </w:r>
      <w:r>
        <w:rPr>
          <w:rFonts w:eastAsia="Times New Roman"/>
          <w:szCs w:val="24"/>
        </w:rPr>
        <w:t>π</w:t>
      </w:r>
      <w:r w:rsidRPr="003113C9">
        <w:rPr>
          <w:rFonts w:eastAsia="Times New Roman"/>
          <w:szCs w:val="24"/>
        </w:rPr>
        <w:t xml:space="preserve">ρωτεύουσα των πολυτελών </w:t>
      </w:r>
      <w:r>
        <w:rPr>
          <w:rFonts w:eastAsia="Times New Roman"/>
          <w:szCs w:val="24"/>
        </w:rPr>
        <w:t>θαλαμηγών. Ο Πόρος είχε αυτό το προνόμιο και το έχασε εξαιτίας αυτού του ρήγματος που λέμε, διότι δεν πλησίασαν ούτε</w:t>
      </w:r>
      <w:r w:rsidRPr="00383730">
        <w:rPr>
          <w:rFonts w:eastAsia="Times New Roman"/>
          <w:szCs w:val="24"/>
        </w:rPr>
        <w:t xml:space="preserve"> </w:t>
      </w:r>
      <w:r>
        <w:rPr>
          <w:rFonts w:eastAsia="Times New Roman"/>
          <w:szCs w:val="24"/>
        </w:rPr>
        <w:t xml:space="preserve">οι </w:t>
      </w:r>
      <w:r>
        <w:rPr>
          <w:rFonts w:eastAsia="Times New Roman"/>
          <w:szCs w:val="24"/>
          <w:lang w:val="en-US"/>
        </w:rPr>
        <w:t>brokers</w:t>
      </w:r>
      <w:r w:rsidRPr="00383730">
        <w:rPr>
          <w:rFonts w:eastAsia="Times New Roman"/>
          <w:szCs w:val="24"/>
        </w:rPr>
        <w:t>,</w:t>
      </w:r>
      <w:r>
        <w:rPr>
          <w:rFonts w:eastAsia="Times New Roman"/>
          <w:szCs w:val="24"/>
        </w:rPr>
        <w:t xml:space="preserve"> ούτε είχαν την εικόνα που ήθελαν </w:t>
      </w:r>
      <w:r>
        <w:rPr>
          <w:rFonts w:eastAsia="Times New Roman"/>
          <w:szCs w:val="24"/>
        </w:rPr>
        <w:t xml:space="preserve">να έχουν, </w:t>
      </w:r>
      <w:r>
        <w:rPr>
          <w:rFonts w:eastAsia="Times New Roman"/>
          <w:szCs w:val="24"/>
        </w:rPr>
        <w:t xml:space="preserve">για να προβάλουν το ελληνικό προϊόν. Αυτό κατοχυρώνεται στο Ναύπλιο. Η Αργολίδα, βέβαια, έχει και άλλους χώρους, έχει τους αρχαιολογικούς χώρους, έχει μια ιδιαίτερη αναγνώριση. Ο Πόρος και ο Σαρωνικός </w:t>
      </w:r>
      <w:r>
        <w:rPr>
          <w:rFonts w:eastAsia="Times New Roman"/>
          <w:szCs w:val="24"/>
        </w:rPr>
        <w:t xml:space="preserve">δεν τα έχουν αυτήν τη στιγμή. </w:t>
      </w:r>
    </w:p>
    <w:p w14:paraId="06BB24E7" w14:textId="77777777" w:rsidR="005918F5" w:rsidRDefault="00FD469F">
      <w:pPr>
        <w:spacing w:line="600" w:lineRule="auto"/>
        <w:ind w:firstLine="720"/>
        <w:jc w:val="both"/>
        <w:rPr>
          <w:rFonts w:eastAsia="Times New Roman"/>
          <w:szCs w:val="24"/>
        </w:rPr>
      </w:pPr>
      <w:r>
        <w:rPr>
          <w:rFonts w:eastAsia="Times New Roman"/>
          <w:szCs w:val="24"/>
        </w:rPr>
        <w:t>Περιμένω λοιπόν και επαναλαμβάνω</w:t>
      </w:r>
      <w:r w:rsidRPr="003113C9">
        <w:rPr>
          <w:rFonts w:eastAsia="Times New Roman"/>
          <w:szCs w:val="24"/>
        </w:rPr>
        <w:t xml:space="preserve">: </w:t>
      </w:r>
      <w:r>
        <w:rPr>
          <w:rFonts w:eastAsia="Times New Roman"/>
          <w:szCs w:val="24"/>
        </w:rPr>
        <w:t>Θα έχω απάντηση από τον κύριο Υπουργό για το τι θα γίνει ή περί άλλα θα τυρβάζουμε, για το εάν πήγα στον Άγιο Ευστράτιο ή αν πήγα στις Κυκλάδες; Γιατί η απάντηση αυτή καταλαβαίνετε, αγαπητέ κ</w:t>
      </w:r>
      <w:r>
        <w:rPr>
          <w:rFonts w:eastAsia="Times New Roman"/>
          <w:szCs w:val="24"/>
        </w:rPr>
        <w:t>ύριε Υπουργέ, ότι δεν με ικανοποιεί.</w:t>
      </w:r>
    </w:p>
    <w:p w14:paraId="06BB24E8" w14:textId="77777777" w:rsidR="005918F5" w:rsidRDefault="00FD469F">
      <w:pPr>
        <w:spacing w:line="600" w:lineRule="auto"/>
        <w:ind w:firstLine="720"/>
        <w:jc w:val="both"/>
        <w:rPr>
          <w:rFonts w:eastAsia="Times New Roman"/>
          <w:b/>
          <w:szCs w:val="24"/>
        </w:rPr>
      </w:pPr>
      <w:r>
        <w:rPr>
          <w:rFonts w:eastAsia="Times New Roman"/>
          <w:b/>
          <w:szCs w:val="24"/>
        </w:rPr>
        <w:t>ΠΡΟΕΔΡΕΥΩΝ (Δημήτριος Καμμένος):</w:t>
      </w:r>
      <w:r w:rsidRPr="0026348A">
        <w:rPr>
          <w:rFonts w:eastAsia="Times New Roman"/>
          <w:szCs w:val="24"/>
        </w:rPr>
        <w:t xml:space="preserve"> Κύριε Υπουργέ, έχετε τον λόγο</w:t>
      </w:r>
      <w:r>
        <w:rPr>
          <w:rFonts w:eastAsia="Times New Roman"/>
          <w:szCs w:val="24"/>
        </w:rPr>
        <w:t>,</w:t>
      </w:r>
      <w:r w:rsidRPr="0026348A">
        <w:rPr>
          <w:rFonts w:eastAsia="Times New Roman"/>
          <w:szCs w:val="24"/>
        </w:rPr>
        <w:t xml:space="preserve"> για να ολοκληρώσουμε για το ρήγμα.</w:t>
      </w:r>
    </w:p>
    <w:p w14:paraId="06BB24E9" w14:textId="77777777" w:rsidR="005918F5" w:rsidRDefault="00FD469F">
      <w:pPr>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sidRPr="003113C9">
        <w:rPr>
          <w:rFonts w:eastAsia="Times New Roman"/>
          <w:b/>
          <w:szCs w:val="24"/>
        </w:rPr>
        <w:t>:</w:t>
      </w:r>
      <w:r>
        <w:rPr>
          <w:rFonts w:eastAsia="Times New Roman"/>
          <w:b/>
          <w:szCs w:val="24"/>
        </w:rPr>
        <w:t xml:space="preserve"> </w:t>
      </w:r>
      <w:r>
        <w:rPr>
          <w:rFonts w:eastAsia="Times New Roman"/>
          <w:szCs w:val="24"/>
        </w:rPr>
        <w:t>Ευχαριστώ, κ</w:t>
      </w:r>
      <w:r w:rsidRPr="0026348A">
        <w:rPr>
          <w:rFonts w:eastAsia="Times New Roman"/>
          <w:szCs w:val="24"/>
        </w:rPr>
        <w:t>ύριε Πρόεδρε</w:t>
      </w:r>
      <w:r>
        <w:rPr>
          <w:rFonts w:eastAsia="Times New Roman"/>
          <w:szCs w:val="24"/>
        </w:rPr>
        <w:t>.</w:t>
      </w:r>
    </w:p>
    <w:p w14:paraId="06BB24EA" w14:textId="77777777" w:rsidR="005918F5" w:rsidRDefault="00FD469F">
      <w:pPr>
        <w:spacing w:line="600" w:lineRule="auto"/>
        <w:ind w:firstLine="720"/>
        <w:jc w:val="both"/>
        <w:rPr>
          <w:rFonts w:eastAsia="Times New Roman"/>
          <w:szCs w:val="24"/>
        </w:rPr>
      </w:pPr>
      <w:r>
        <w:rPr>
          <w:rFonts w:eastAsia="Times New Roman"/>
          <w:szCs w:val="24"/>
        </w:rPr>
        <w:lastRenderedPageBreak/>
        <w:t>Κ</w:t>
      </w:r>
      <w:r w:rsidRPr="0026348A">
        <w:rPr>
          <w:rFonts w:eastAsia="Times New Roman"/>
          <w:szCs w:val="24"/>
        </w:rPr>
        <w:t>ύριε Καρρά, θέλω να σας</w:t>
      </w:r>
      <w:r w:rsidRPr="0026348A">
        <w:rPr>
          <w:rFonts w:eastAsia="Times New Roman"/>
          <w:szCs w:val="24"/>
        </w:rPr>
        <w:t xml:space="preserve"> πω ότι για ένα πράγμα</w:t>
      </w:r>
      <w:r>
        <w:rPr>
          <w:rFonts w:eastAsia="Times New Roman"/>
          <w:szCs w:val="24"/>
        </w:rPr>
        <w:t>,</w:t>
      </w:r>
      <w:r w:rsidRPr="0026348A">
        <w:rPr>
          <w:rFonts w:eastAsia="Times New Roman"/>
          <w:szCs w:val="24"/>
        </w:rPr>
        <w:t xml:space="preserve"> που μπορώ να περηφανεύομαι είναι ότι ξέρω καλά ελληνικά.</w:t>
      </w:r>
    </w:p>
    <w:p w14:paraId="06BB24EB" w14:textId="77777777" w:rsidR="005918F5" w:rsidRDefault="00FD469F">
      <w:pPr>
        <w:spacing w:line="600" w:lineRule="auto"/>
        <w:ind w:firstLine="720"/>
        <w:jc w:val="both"/>
        <w:rPr>
          <w:rFonts w:eastAsia="Times New Roman"/>
          <w:szCs w:val="24"/>
        </w:rPr>
      </w:pPr>
      <w:r w:rsidRPr="0026348A">
        <w:rPr>
          <w:rFonts w:eastAsia="Times New Roman"/>
          <w:szCs w:val="24"/>
        </w:rPr>
        <w:t xml:space="preserve">Σας είπα, λοιπόν, ότι κάνατε ένα λάθος. Είπατε </w:t>
      </w:r>
      <w:r>
        <w:rPr>
          <w:rFonts w:eastAsia="Times New Roman"/>
          <w:szCs w:val="24"/>
        </w:rPr>
        <w:t>-</w:t>
      </w:r>
      <w:r w:rsidRPr="0026348A">
        <w:rPr>
          <w:rFonts w:eastAsia="Times New Roman"/>
          <w:szCs w:val="24"/>
        </w:rPr>
        <w:t>δεν είχατε καλή ενημέρωση</w:t>
      </w:r>
      <w:r>
        <w:rPr>
          <w:rFonts w:eastAsia="Times New Roman"/>
          <w:szCs w:val="24"/>
        </w:rPr>
        <w:t>-</w:t>
      </w:r>
      <w:r w:rsidRPr="0026348A">
        <w:rPr>
          <w:rFonts w:eastAsia="Times New Roman"/>
          <w:szCs w:val="24"/>
        </w:rPr>
        <w:t xml:space="preserve"> ότι η </w:t>
      </w:r>
      <w:r>
        <w:rPr>
          <w:rFonts w:eastAsia="Times New Roman"/>
          <w:szCs w:val="24"/>
        </w:rPr>
        <w:t>σ</w:t>
      </w:r>
      <w:r w:rsidRPr="0026348A">
        <w:rPr>
          <w:rFonts w:eastAsia="Times New Roman"/>
          <w:szCs w:val="24"/>
        </w:rPr>
        <w:t xml:space="preserve">ύμβαση υπεγράφη το 2017. Όχι, η </w:t>
      </w:r>
      <w:r>
        <w:rPr>
          <w:rFonts w:eastAsia="Times New Roman"/>
          <w:szCs w:val="24"/>
        </w:rPr>
        <w:t>σ</w:t>
      </w:r>
      <w:r w:rsidRPr="0026348A">
        <w:rPr>
          <w:rFonts w:eastAsia="Times New Roman"/>
          <w:szCs w:val="24"/>
        </w:rPr>
        <w:t>ύμβαση υπεγράφη στις 27</w:t>
      </w:r>
      <w:r>
        <w:rPr>
          <w:rFonts w:eastAsia="Times New Roman"/>
          <w:szCs w:val="24"/>
        </w:rPr>
        <w:t>-</w:t>
      </w:r>
      <w:r w:rsidRPr="0026348A">
        <w:rPr>
          <w:rFonts w:eastAsia="Times New Roman"/>
          <w:szCs w:val="24"/>
        </w:rPr>
        <w:t>3</w:t>
      </w:r>
      <w:r>
        <w:rPr>
          <w:rFonts w:eastAsia="Times New Roman"/>
          <w:szCs w:val="24"/>
        </w:rPr>
        <w:t>-</w:t>
      </w:r>
      <w:r w:rsidRPr="0026348A">
        <w:rPr>
          <w:rFonts w:eastAsia="Times New Roman"/>
          <w:szCs w:val="24"/>
        </w:rPr>
        <w:t>2018.</w:t>
      </w:r>
    </w:p>
    <w:p w14:paraId="06BB24EC" w14:textId="77777777" w:rsidR="005918F5" w:rsidRDefault="00FD469F">
      <w:pPr>
        <w:spacing w:line="600" w:lineRule="auto"/>
        <w:ind w:firstLine="720"/>
        <w:jc w:val="both"/>
        <w:rPr>
          <w:rFonts w:eastAsia="Times New Roman"/>
          <w:b/>
          <w:szCs w:val="24"/>
        </w:rPr>
      </w:pPr>
      <w:r>
        <w:rPr>
          <w:rFonts w:eastAsia="Times New Roman"/>
          <w:b/>
          <w:szCs w:val="24"/>
        </w:rPr>
        <w:t>ΓΕΩΡΓΙΟΣ - ΔΗΜΗΤΡΙΟΣ ΚΑΡΡΑΣ:</w:t>
      </w:r>
      <w:r>
        <w:rPr>
          <w:rFonts w:eastAsia="Times New Roman"/>
          <w:b/>
          <w:szCs w:val="24"/>
        </w:rPr>
        <w:t xml:space="preserve"> </w:t>
      </w:r>
      <w:r w:rsidRPr="00383730">
        <w:rPr>
          <w:rFonts w:eastAsia="Times New Roman"/>
          <w:szCs w:val="24"/>
        </w:rPr>
        <w:t xml:space="preserve">Ακόμα </w:t>
      </w:r>
      <w:r>
        <w:rPr>
          <w:rFonts w:eastAsia="Times New Roman"/>
          <w:szCs w:val="24"/>
        </w:rPr>
        <w:t>χειρότερα!</w:t>
      </w:r>
    </w:p>
    <w:p w14:paraId="06BB24ED" w14:textId="77777777" w:rsidR="005918F5" w:rsidRDefault="00FD469F">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sidRPr="0026348A">
        <w:rPr>
          <w:rFonts w:eastAsia="Times New Roman"/>
          <w:szCs w:val="24"/>
        </w:rPr>
        <w:t>Εγώ σας λέω την πραγματικότητα.</w:t>
      </w:r>
      <w:r>
        <w:rPr>
          <w:rFonts w:eastAsia="Times New Roman"/>
          <w:szCs w:val="24"/>
        </w:rPr>
        <w:t xml:space="preserve"> Ο</w:t>
      </w:r>
      <w:r w:rsidRPr="0026348A">
        <w:rPr>
          <w:rFonts w:eastAsia="Times New Roman"/>
          <w:szCs w:val="24"/>
        </w:rPr>
        <w:t xml:space="preserve"> </w:t>
      </w:r>
      <w:r>
        <w:rPr>
          <w:rFonts w:eastAsia="Times New Roman"/>
          <w:szCs w:val="24"/>
        </w:rPr>
        <w:t>α</w:t>
      </w:r>
      <w:r w:rsidRPr="0026348A">
        <w:rPr>
          <w:rFonts w:eastAsia="Times New Roman"/>
          <w:szCs w:val="24"/>
        </w:rPr>
        <w:t xml:space="preserve">νάδοχος </w:t>
      </w:r>
      <w:r>
        <w:rPr>
          <w:rFonts w:eastAsia="Times New Roman"/>
          <w:szCs w:val="24"/>
        </w:rPr>
        <w:t xml:space="preserve">του έργου </w:t>
      </w:r>
      <w:r w:rsidRPr="0026348A">
        <w:rPr>
          <w:rFonts w:eastAsia="Times New Roman"/>
          <w:szCs w:val="24"/>
        </w:rPr>
        <w:t>θα εγκατασταθεί στα τέλη Μαΐου. Αυτ</w:t>
      </w:r>
      <w:r>
        <w:rPr>
          <w:rFonts w:eastAsia="Times New Roman"/>
          <w:szCs w:val="24"/>
        </w:rPr>
        <w:t>ή</w:t>
      </w:r>
      <w:r w:rsidRPr="0026348A">
        <w:rPr>
          <w:rFonts w:eastAsia="Times New Roman"/>
          <w:szCs w:val="24"/>
        </w:rPr>
        <w:t xml:space="preserve"> είναι μια πραγματικότητα</w:t>
      </w:r>
      <w:r>
        <w:rPr>
          <w:rFonts w:eastAsia="Times New Roman"/>
          <w:szCs w:val="24"/>
        </w:rPr>
        <w:t>,</w:t>
      </w:r>
      <w:r w:rsidRPr="0026348A">
        <w:rPr>
          <w:rFonts w:eastAsia="Times New Roman"/>
          <w:szCs w:val="24"/>
        </w:rPr>
        <w:t xml:space="preserve"> που πρ</w:t>
      </w:r>
      <w:r>
        <w:rPr>
          <w:rFonts w:eastAsia="Times New Roman"/>
          <w:szCs w:val="24"/>
        </w:rPr>
        <w:t>έπει να γνωρίζετε.</w:t>
      </w:r>
    </w:p>
    <w:p w14:paraId="06BB24EE" w14:textId="77777777" w:rsidR="005918F5" w:rsidRDefault="00FD469F">
      <w:pPr>
        <w:spacing w:line="600" w:lineRule="auto"/>
        <w:ind w:firstLine="720"/>
        <w:jc w:val="both"/>
        <w:rPr>
          <w:rFonts w:eastAsia="Times New Roman"/>
          <w:szCs w:val="24"/>
        </w:rPr>
      </w:pPr>
      <w:r w:rsidRPr="0026348A">
        <w:rPr>
          <w:rFonts w:eastAsia="Times New Roman"/>
          <w:szCs w:val="24"/>
        </w:rPr>
        <w:t>Από εκεί και πέρα</w:t>
      </w:r>
      <w:r>
        <w:rPr>
          <w:rFonts w:eastAsia="Times New Roman"/>
          <w:szCs w:val="24"/>
        </w:rPr>
        <w:t>,</w:t>
      </w:r>
      <w:r w:rsidRPr="0026348A">
        <w:rPr>
          <w:rFonts w:eastAsia="Times New Roman"/>
          <w:szCs w:val="24"/>
        </w:rPr>
        <w:t xml:space="preserve"> το τι γίνεται με τα </w:t>
      </w:r>
      <w:r>
        <w:rPr>
          <w:rFonts w:eastAsia="Times New Roman"/>
          <w:szCs w:val="24"/>
        </w:rPr>
        <w:t>λ</w:t>
      </w:r>
      <w:r w:rsidRPr="0026348A">
        <w:rPr>
          <w:rFonts w:eastAsia="Times New Roman"/>
          <w:szCs w:val="24"/>
        </w:rPr>
        <w:t xml:space="preserve">ιμενικά </w:t>
      </w:r>
      <w:r>
        <w:rPr>
          <w:rFonts w:eastAsia="Times New Roman"/>
          <w:szCs w:val="24"/>
        </w:rPr>
        <w:t>τ</w:t>
      </w:r>
      <w:r w:rsidRPr="0026348A">
        <w:rPr>
          <w:rFonts w:eastAsia="Times New Roman"/>
          <w:szCs w:val="24"/>
        </w:rPr>
        <w:t>αμεία</w:t>
      </w:r>
      <w:r>
        <w:rPr>
          <w:rFonts w:eastAsia="Times New Roman"/>
          <w:szCs w:val="24"/>
        </w:rPr>
        <w:t>, κύριε Καρρά,</w:t>
      </w:r>
      <w:r w:rsidRPr="0026348A">
        <w:rPr>
          <w:rFonts w:eastAsia="Times New Roman"/>
          <w:szCs w:val="24"/>
        </w:rPr>
        <w:t xml:space="preserve"> είναι μια άλλη πονεμένη ιστορία</w:t>
      </w:r>
      <w:r>
        <w:rPr>
          <w:rFonts w:eastAsia="Times New Roman"/>
          <w:szCs w:val="24"/>
        </w:rPr>
        <w:t>,</w:t>
      </w:r>
      <w:r w:rsidRPr="0026348A">
        <w:rPr>
          <w:rFonts w:eastAsia="Times New Roman"/>
          <w:szCs w:val="24"/>
        </w:rPr>
        <w:t xml:space="preserve"> που πρέπει κάποια στιγμή να δούμε</w:t>
      </w:r>
      <w:r>
        <w:rPr>
          <w:rFonts w:eastAsia="Times New Roman"/>
          <w:szCs w:val="24"/>
        </w:rPr>
        <w:t>,</w:t>
      </w:r>
      <w:r w:rsidRPr="0026348A">
        <w:rPr>
          <w:rFonts w:eastAsia="Times New Roman"/>
          <w:szCs w:val="24"/>
        </w:rPr>
        <w:t xml:space="preserve"> διότι η λογική </w:t>
      </w:r>
      <w:r>
        <w:rPr>
          <w:rFonts w:eastAsia="Times New Roman"/>
          <w:szCs w:val="24"/>
        </w:rPr>
        <w:t xml:space="preserve">τού </w:t>
      </w:r>
      <w:r w:rsidRPr="0026348A">
        <w:rPr>
          <w:rFonts w:eastAsia="Times New Roman"/>
          <w:szCs w:val="24"/>
        </w:rPr>
        <w:t>να πά</w:t>
      </w:r>
      <w:r>
        <w:rPr>
          <w:rFonts w:eastAsia="Times New Roman"/>
          <w:szCs w:val="24"/>
        </w:rPr>
        <w:t>ν</w:t>
      </w:r>
      <w:r w:rsidRPr="0026348A">
        <w:rPr>
          <w:rFonts w:eastAsia="Times New Roman"/>
          <w:szCs w:val="24"/>
        </w:rPr>
        <w:t xml:space="preserve">ε στην </w:t>
      </w:r>
      <w:r>
        <w:rPr>
          <w:rFonts w:eastAsia="Times New Roman"/>
          <w:szCs w:val="24"/>
        </w:rPr>
        <w:t>α</w:t>
      </w:r>
      <w:r w:rsidRPr="0026348A">
        <w:rPr>
          <w:rFonts w:eastAsia="Times New Roman"/>
          <w:szCs w:val="24"/>
        </w:rPr>
        <w:t>υτοδιοίκηση χωρίς οργάνωση</w:t>
      </w:r>
      <w:r>
        <w:rPr>
          <w:rFonts w:eastAsia="Times New Roman"/>
          <w:szCs w:val="24"/>
        </w:rPr>
        <w:t>,</w:t>
      </w:r>
      <w:r w:rsidRPr="0026348A">
        <w:rPr>
          <w:rFonts w:eastAsia="Times New Roman"/>
          <w:szCs w:val="24"/>
        </w:rPr>
        <w:t xml:space="preserve"> με συνέπεια να μην μπορού</w:t>
      </w:r>
      <w:r>
        <w:rPr>
          <w:rFonts w:eastAsia="Times New Roman"/>
          <w:szCs w:val="24"/>
        </w:rPr>
        <w:t>ν</w:t>
      </w:r>
      <w:r w:rsidRPr="0026348A">
        <w:rPr>
          <w:rFonts w:eastAsia="Times New Roman"/>
          <w:szCs w:val="24"/>
        </w:rPr>
        <w:t xml:space="preserve"> να υλοποιήσου</w:t>
      </w:r>
      <w:r>
        <w:rPr>
          <w:rFonts w:eastAsia="Times New Roman"/>
          <w:szCs w:val="24"/>
        </w:rPr>
        <w:t>ν</w:t>
      </w:r>
      <w:r w:rsidRPr="0026348A">
        <w:rPr>
          <w:rFonts w:eastAsia="Times New Roman"/>
          <w:szCs w:val="24"/>
        </w:rPr>
        <w:t xml:space="preserve"> έργα</w:t>
      </w:r>
      <w:r>
        <w:rPr>
          <w:rFonts w:eastAsia="Times New Roman"/>
          <w:szCs w:val="24"/>
        </w:rPr>
        <w:t>, δεν μας βοηθάει.</w:t>
      </w:r>
      <w:r w:rsidRPr="0026348A">
        <w:rPr>
          <w:rFonts w:eastAsia="Times New Roman"/>
          <w:szCs w:val="24"/>
        </w:rPr>
        <w:t xml:space="preserve"> Πρέπει να δ</w:t>
      </w:r>
      <w:r w:rsidRPr="0026348A">
        <w:rPr>
          <w:rFonts w:eastAsia="Times New Roman"/>
          <w:szCs w:val="24"/>
        </w:rPr>
        <w:t xml:space="preserve">ούμε όλο </w:t>
      </w:r>
      <w:r>
        <w:rPr>
          <w:rFonts w:eastAsia="Times New Roman"/>
          <w:szCs w:val="24"/>
        </w:rPr>
        <w:t xml:space="preserve">αυτό </w:t>
      </w:r>
      <w:r w:rsidRPr="0026348A">
        <w:rPr>
          <w:rFonts w:eastAsia="Times New Roman"/>
          <w:szCs w:val="24"/>
        </w:rPr>
        <w:t>το πλέγμα.</w:t>
      </w:r>
    </w:p>
    <w:p w14:paraId="06BB24EF"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είναι και η Γενική Γραμματεία Λιμενικής Βιομηχανίας του Υπουργείου και σας είπα ότι θέλω να έρθετε μια φορά στο Υπουργείο να δείτε εκ του σύνεγγυς -και δεν είστε άνθρωπος που θα σας κοροϊδέψει κανείς- το τι έργο </w:t>
      </w:r>
      <w:r>
        <w:rPr>
          <w:rFonts w:eastAsia="Times New Roman" w:cs="Times New Roman"/>
          <w:szCs w:val="24"/>
        </w:rPr>
        <w:t>γίνεται, το τι κενά καλύπτονται όλο αυτόν τον χρόνο για να μπορέσουμε πραγματικά να κερδίσουμε τον χαμένο χρόνο</w:t>
      </w:r>
      <w:r>
        <w:rPr>
          <w:rFonts w:eastAsia="Times New Roman" w:cs="Times New Roman"/>
          <w:szCs w:val="24"/>
        </w:rPr>
        <w:t>,</w:t>
      </w:r>
      <w:r>
        <w:rPr>
          <w:rFonts w:eastAsia="Times New Roman" w:cs="Times New Roman"/>
          <w:szCs w:val="24"/>
        </w:rPr>
        <w:t xml:space="preserve"> που μας χωρίζει με </w:t>
      </w:r>
      <w:r>
        <w:rPr>
          <w:rFonts w:eastAsia="Times New Roman" w:cs="Times New Roman"/>
          <w:szCs w:val="24"/>
        </w:rPr>
        <w:lastRenderedPageBreak/>
        <w:t xml:space="preserve">την εξέλιξη που έπρεπε να υπάρχει στις υποδομές της χώρας. Και το λέω με κάθε ειλικρίνεια. </w:t>
      </w:r>
    </w:p>
    <w:p w14:paraId="06BB24F0"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Θέλω, λοιπόν, να σας πω ότι είνα</w:t>
      </w:r>
      <w:r>
        <w:rPr>
          <w:rFonts w:eastAsia="Times New Roman" w:cs="Times New Roman"/>
          <w:szCs w:val="24"/>
        </w:rPr>
        <w:t xml:space="preserve">ι έργο της </w:t>
      </w:r>
      <w:r>
        <w:rPr>
          <w:rFonts w:eastAsia="Times New Roman" w:cs="Times New Roman"/>
          <w:szCs w:val="24"/>
        </w:rPr>
        <w:t>π</w:t>
      </w:r>
      <w:r>
        <w:rPr>
          <w:rFonts w:eastAsia="Times New Roman" w:cs="Times New Roman"/>
          <w:szCs w:val="24"/>
        </w:rPr>
        <w:t xml:space="preserve">εριφέρειας. Βεβαίως, εμείς εκδηλώνουμε πάντα το ενδιαφέρον. Έχουμε φτάσει σε αυτό το σημείο. Πιστεύω λοιπόν ότι θα ξεκινήσει το έργο και θα υπάρξει αποκατάσταση σε ένα νησί που έχει ενδιαφέρον από πλευράς τουριστικής κίνησης. </w:t>
      </w:r>
    </w:p>
    <w:p w14:paraId="06BB24F1"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Αυτά, κύριε Πρόεδ</w:t>
      </w:r>
      <w:r>
        <w:rPr>
          <w:rFonts w:eastAsia="Times New Roman" w:cs="Times New Roman"/>
          <w:szCs w:val="24"/>
        </w:rPr>
        <w:t xml:space="preserve">ρε κι ευχαριστώ. </w:t>
      </w:r>
    </w:p>
    <w:p w14:paraId="06BB24F2" w14:textId="77777777" w:rsidR="005918F5" w:rsidRDefault="00FD469F">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 xml:space="preserve">Νομίζω ότι είμαστε σε καλό δρόμο. Θα πάτε στο Υπουργείο, κύριε Καρρά, πρέπει να το υποσχεθείτε. Κι όπως είπε ο κύριος Υπουργός, σας κάλεσε και καλό είναι να έχετε και ίδια άποψη από κοντά. </w:t>
      </w:r>
    </w:p>
    <w:p w14:paraId="06BB24F3"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w:t>
      </w:r>
      <w:r w:rsidRPr="00C76C56">
        <w:rPr>
          <w:rFonts w:eastAsia="Times New Roman" w:cs="Times New Roman"/>
          <w:szCs w:val="24"/>
        </w:rPr>
        <w:t xml:space="preserve">έχουν διανεμηθεί τα Πρακτικά της </w:t>
      </w:r>
      <w:r>
        <w:rPr>
          <w:rFonts w:eastAsia="Times New Roman" w:cs="Times New Roman"/>
          <w:szCs w:val="24"/>
        </w:rPr>
        <w:t>Τετάρτης 28  Φεβρουαρίου 2018, της Πέμπτης 1</w:t>
      </w:r>
      <w:r w:rsidRPr="00001B84">
        <w:rPr>
          <w:rFonts w:eastAsia="Times New Roman" w:cs="Times New Roman"/>
          <w:szCs w:val="24"/>
          <w:vertAlign w:val="superscript"/>
        </w:rPr>
        <w:t>ης</w:t>
      </w:r>
      <w:r>
        <w:rPr>
          <w:rFonts w:eastAsia="Times New Roman" w:cs="Times New Roman"/>
          <w:szCs w:val="24"/>
        </w:rPr>
        <w:t xml:space="preserve"> Μαρτίου 2018, της Παρασκευής 2</w:t>
      </w:r>
      <w:r>
        <w:rPr>
          <w:rFonts w:eastAsia="Times New Roman" w:cs="Times New Roman"/>
          <w:szCs w:val="24"/>
          <w:vertAlign w:val="superscript"/>
        </w:rPr>
        <w:t xml:space="preserve"> </w:t>
      </w:r>
      <w:r>
        <w:rPr>
          <w:rFonts w:eastAsia="Times New Roman" w:cs="Times New Roman"/>
          <w:szCs w:val="24"/>
        </w:rPr>
        <w:t xml:space="preserve">Μαρτίου 2018, της Δευτέρας 5 Μαρτίου 2018, της Τετάρτης 7 Μαρτίου 2018 και της Πέμπτης 8 Μαρτίου 2018 </w:t>
      </w:r>
      <w:r w:rsidRPr="00C76C56">
        <w:rPr>
          <w:rFonts w:eastAsia="Times New Roman" w:cs="Times New Roman"/>
          <w:szCs w:val="24"/>
        </w:rPr>
        <w:t xml:space="preserve">και ερωτάται το Σώμα αν </w:t>
      </w:r>
      <w:r w:rsidRPr="00C76C56">
        <w:rPr>
          <w:rFonts w:eastAsia="Times New Roman" w:cs="Times New Roman"/>
          <w:szCs w:val="24"/>
        </w:rPr>
        <w:t xml:space="preserve">τα επικυρώνει. </w:t>
      </w:r>
    </w:p>
    <w:p w14:paraId="06BB24F4" w14:textId="77777777" w:rsidR="005918F5" w:rsidRDefault="00FD469F">
      <w:pPr>
        <w:spacing w:line="600" w:lineRule="auto"/>
        <w:ind w:firstLine="720"/>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06BB24F5" w14:textId="77777777" w:rsidR="005918F5" w:rsidRDefault="00FD469F">
      <w:pPr>
        <w:spacing w:line="600" w:lineRule="auto"/>
        <w:ind w:firstLine="720"/>
        <w:jc w:val="both"/>
        <w:rPr>
          <w:rFonts w:eastAsia="Times New Roman" w:cs="Times New Roman"/>
          <w:szCs w:val="24"/>
        </w:rPr>
      </w:pPr>
      <w:r w:rsidRPr="00001B84">
        <w:rPr>
          <w:rFonts w:eastAsia="Times New Roman"/>
          <w:b/>
          <w:bCs/>
          <w:szCs w:val="24"/>
        </w:rPr>
        <w:t xml:space="preserve">ΠΡΟΕΔΡΕΥΩΝ (Δημήτριος Καμμένος): </w:t>
      </w:r>
      <w:r w:rsidRPr="00C76C56">
        <w:rPr>
          <w:rFonts w:eastAsia="Times New Roman" w:cs="Times New Roman"/>
          <w:szCs w:val="24"/>
        </w:rPr>
        <w:t xml:space="preserve">Συνεπώς τα Πρακτικά της </w:t>
      </w:r>
      <w:r>
        <w:rPr>
          <w:rFonts w:eastAsia="Times New Roman" w:cs="Times New Roman"/>
          <w:szCs w:val="24"/>
        </w:rPr>
        <w:t>Τετάρτης 28 Φεβρουαρίου 2018, της Πέμπτης 1</w:t>
      </w:r>
      <w:r w:rsidRPr="00001B84">
        <w:rPr>
          <w:rFonts w:eastAsia="Times New Roman" w:cs="Times New Roman"/>
          <w:szCs w:val="24"/>
          <w:vertAlign w:val="superscript"/>
        </w:rPr>
        <w:t>ης</w:t>
      </w:r>
      <w:r>
        <w:rPr>
          <w:rFonts w:eastAsia="Times New Roman" w:cs="Times New Roman"/>
          <w:szCs w:val="24"/>
        </w:rPr>
        <w:t xml:space="preserve"> Μαρτίου 2018, της </w:t>
      </w:r>
      <w:r>
        <w:rPr>
          <w:rFonts w:eastAsia="Times New Roman" w:cs="Times New Roman"/>
          <w:szCs w:val="24"/>
        </w:rPr>
        <w:lastRenderedPageBreak/>
        <w:t>Παρασκευής 2</w:t>
      </w:r>
      <w:r>
        <w:rPr>
          <w:rFonts w:eastAsia="Times New Roman" w:cs="Times New Roman"/>
          <w:szCs w:val="24"/>
          <w:vertAlign w:val="superscript"/>
        </w:rPr>
        <w:t xml:space="preserve"> </w:t>
      </w:r>
      <w:r>
        <w:rPr>
          <w:rFonts w:eastAsia="Times New Roman" w:cs="Times New Roman"/>
          <w:szCs w:val="24"/>
        </w:rPr>
        <w:t xml:space="preserve">Μαρτίου 2018, της Δευτέρας 5 Μαρτίου 2018, της Τετάρτης 7 Μαρτίου 2018 και της Πέμπτης 8 Μαρτίου 2018 </w:t>
      </w:r>
      <w:r w:rsidRPr="00C76C56">
        <w:rPr>
          <w:rFonts w:eastAsia="Times New Roman" w:cs="Times New Roman"/>
          <w:szCs w:val="24"/>
        </w:rPr>
        <w:t>επικυρώθηκαν.</w:t>
      </w:r>
    </w:p>
    <w:p w14:paraId="06BB24F6" w14:textId="77777777" w:rsidR="005918F5" w:rsidRDefault="00FD469F">
      <w:pPr>
        <w:spacing w:line="600" w:lineRule="auto"/>
        <w:ind w:firstLine="720"/>
        <w:jc w:val="both"/>
        <w:rPr>
          <w:rFonts w:eastAsia="Times New Roman" w:cs="Times New Roman"/>
          <w:szCs w:val="24"/>
        </w:rPr>
      </w:pPr>
      <w:r>
        <w:rPr>
          <w:rFonts w:eastAsia="Times New Roman" w:cs="Times New Roman"/>
          <w:szCs w:val="24"/>
        </w:rPr>
        <w:t xml:space="preserve">Ολοκληρώθηκε η συζήτηση των επικαίρων ερωτήσεων. </w:t>
      </w:r>
    </w:p>
    <w:p w14:paraId="06BB24F7" w14:textId="77777777" w:rsidR="005918F5" w:rsidRDefault="00FD469F">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06BB24F8" w14:textId="77777777" w:rsidR="005918F5" w:rsidRDefault="00FD469F">
      <w:pPr>
        <w:spacing w:line="600" w:lineRule="auto"/>
        <w:ind w:firstLine="720"/>
        <w:jc w:val="both"/>
        <w:rPr>
          <w:rFonts w:eastAsia="Times New Roman" w:cs="Times New Roman"/>
          <w:szCs w:val="24"/>
        </w:rPr>
      </w:pPr>
      <w:r w:rsidRPr="00C76C56">
        <w:rPr>
          <w:rFonts w:eastAsia="Times New Roman" w:cs="Times New Roman"/>
          <w:b/>
          <w:bCs/>
          <w:szCs w:val="24"/>
        </w:rPr>
        <w:t>ΟΛΟΙ ΟΙ ΒΟ</w:t>
      </w:r>
      <w:r w:rsidRPr="00C76C56">
        <w:rPr>
          <w:rFonts w:eastAsia="Times New Roman" w:cs="Times New Roman"/>
          <w:b/>
          <w:bCs/>
          <w:szCs w:val="24"/>
        </w:rPr>
        <w:t xml:space="preserve">ΥΛΕΥΤΕΣ: </w:t>
      </w:r>
      <w:r w:rsidRPr="00C76C56">
        <w:rPr>
          <w:rFonts w:eastAsia="Times New Roman" w:cs="Times New Roman"/>
          <w:szCs w:val="24"/>
        </w:rPr>
        <w:t>Μάλιστα, μάλιστα.</w:t>
      </w:r>
    </w:p>
    <w:p w14:paraId="06BB24F9" w14:textId="77777777" w:rsidR="005918F5" w:rsidRDefault="00FD469F">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sidRPr="00C76C56">
        <w:rPr>
          <w:rFonts w:eastAsia="Times New Roman" w:cs="Times New Roman"/>
          <w:szCs w:val="24"/>
        </w:rPr>
        <w:t xml:space="preserve">Με τη συναίνεση του Σώματος και ώρα </w:t>
      </w:r>
      <w:r>
        <w:rPr>
          <w:rFonts w:eastAsia="Times New Roman" w:cs="Times New Roman"/>
          <w:szCs w:val="24"/>
        </w:rPr>
        <w:t>11.26΄</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 7 Μαΐου 2018 και ώρα 18</w:t>
      </w:r>
      <w:r w:rsidRPr="00C76C56">
        <w:rPr>
          <w:rFonts w:eastAsia="Times New Roman" w:cs="Times New Roman"/>
          <w:szCs w:val="24"/>
        </w:rPr>
        <w:t>.00΄,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 xml:space="preserve">, </w:t>
      </w:r>
      <w:r>
        <w:rPr>
          <w:rFonts w:eastAsia="Times New Roman" w:cs="Times New Roman"/>
          <w:szCs w:val="24"/>
        </w:rPr>
        <w:t xml:space="preserve">συζήτηση επίκαιρων </w:t>
      </w:r>
      <w:r>
        <w:rPr>
          <w:rFonts w:eastAsia="Times New Roman" w:cs="Times New Roman"/>
          <w:szCs w:val="24"/>
        </w:rPr>
        <w:t>ερωτήσεων.</w:t>
      </w:r>
    </w:p>
    <w:p w14:paraId="06BB24FA" w14:textId="77777777" w:rsidR="005918F5" w:rsidRDefault="00FD469F">
      <w:pPr>
        <w:spacing w:line="600" w:lineRule="auto"/>
        <w:ind w:firstLine="720"/>
        <w:jc w:val="both"/>
        <w:rPr>
          <w:rFonts w:eastAsia="Times New Roman" w:cs="Times New Roman"/>
          <w:szCs w:val="24"/>
        </w:rPr>
      </w:pPr>
      <w:r>
        <w:rPr>
          <w:rFonts w:eastAsia="Times New Roman" w:cs="Times New Roman"/>
          <w:b/>
          <w:bCs/>
          <w:szCs w:val="24"/>
        </w:rPr>
        <w:t xml:space="preserve"> </w:t>
      </w: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sectPr w:rsidR="005918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qESMUl7WRghbuiob9nemerT7gpA=" w:salt="ydvks5O9QHJ22XBmeX8Vz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F5"/>
    <w:rsid w:val="005918F5"/>
    <w:rsid w:val="00F86FA9"/>
    <w:rsid w:val="00FD46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23D2"/>
  <w15:docId w15:val="{2444C723-28A6-4F3C-82DF-88C14898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174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41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625</MetadataID>
    <Session xmlns="641f345b-441b-4b81-9152-adc2e73ba5e1">Γ´</Session>
    <Date xmlns="641f345b-441b-4b81-9152-adc2e73ba5e1">2018-05-03T21:00:00+00:00</Date>
    <Status xmlns="641f345b-441b-4b81-9152-adc2e73ba5e1">
      <Url>http://srv-sp1/praktika/Lists/Incoming_Metadata/EditForm.aspx?ID=625&amp;Source=/praktika/Recordings_Library/Forms/AllItems.aspx</Url>
      <Description>Δημοσιεύτηκε</Description>
    </Status>
    <Meeting xmlns="641f345b-441b-4b81-9152-adc2e73ba5e1">ΡΙ´</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7E6D6C-4BC2-4C9A-BCEC-8D6C4D14E98F}">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F9C0F7D-B57F-4259-8635-B7DA422FC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7BBA8B-F378-4D3A-8EB5-AB449F3226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11598</Words>
  <Characters>62630</Characters>
  <Application>Microsoft Office Word</Application>
  <DocSecurity>0</DocSecurity>
  <Lines>521</Lines>
  <Paragraphs>148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2018-05-11T07:29:00Z</dcterms:created>
  <dcterms:modified xsi:type="dcterms:W3CDTF">2018-05-11T07:29:00Z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