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78C65" w14:textId="77777777" w:rsidR="0027184C" w:rsidRPr="0027184C" w:rsidRDefault="0027184C" w:rsidP="0027184C">
      <w:pPr>
        <w:spacing w:after="0" w:line="360" w:lineRule="auto"/>
        <w:rPr>
          <w:ins w:id="0" w:author="Φλούδα Χριστίνα" w:date="2017-07-26T11:08:00Z"/>
          <w:rFonts w:eastAsia="Times New Roman"/>
          <w:szCs w:val="24"/>
          <w:lang w:eastAsia="en-US"/>
        </w:rPr>
      </w:pPr>
      <w:ins w:id="1" w:author="Φλούδα Χριστίνα" w:date="2017-07-26T11:08:00Z">
        <w:r w:rsidRPr="0027184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A020782" w14:textId="77777777" w:rsidR="0027184C" w:rsidRPr="0027184C" w:rsidRDefault="0027184C" w:rsidP="0027184C">
      <w:pPr>
        <w:spacing w:after="0" w:line="360" w:lineRule="auto"/>
        <w:rPr>
          <w:ins w:id="2" w:author="Φλούδα Χριστίνα" w:date="2017-07-26T11:08:00Z"/>
          <w:rFonts w:eastAsia="Times New Roman"/>
          <w:szCs w:val="24"/>
          <w:lang w:eastAsia="en-US"/>
        </w:rPr>
      </w:pPr>
    </w:p>
    <w:p w14:paraId="1AE6FA25" w14:textId="77777777" w:rsidR="0027184C" w:rsidRPr="0027184C" w:rsidRDefault="0027184C" w:rsidP="0027184C">
      <w:pPr>
        <w:spacing w:after="0" w:line="360" w:lineRule="auto"/>
        <w:rPr>
          <w:ins w:id="3" w:author="Φλούδα Χριστίνα" w:date="2017-07-26T11:08:00Z"/>
          <w:rFonts w:eastAsia="Times New Roman"/>
          <w:szCs w:val="24"/>
          <w:lang w:eastAsia="en-US"/>
        </w:rPr>
      </w:pPr>
      <w:ins w:id="4" w:author="Φλούδα Χριστίνα" w:date="2017-07-26T11:08:00Z">
        <w:r w:rsidRPr="0027184C">
          <w:rPr>
            <w:rFonts w:eastAsia="Times New Roman"/>
            <w:szCs w:val="24"/>
            <w:lang w:eastAsia="en-US"/>
          </w:rPr>
          <w:t>ΠΙΝΑΚΑΣ ΠΕΡΙΕΧΟΜΕΝΩΝ</w:t>
        </w:r>
      </w:ins>
    </w:p>
    <w:p w14:paraId="2A1710D8" w14:textId="77777777" w:rsidR="0027184C" w:rsidRPr="0027184C" w:rsidRDefault="0027184C" w:rsidP="0027184C">
      <w:pPr>
        <w:spacing w:after="0" w:line="360" w:lineRule="auto"/>
        <w:rPr>
          <w:ins w:id="5" w:author="Φλούδα Χριστίνα" w:date="2017-07-26T11:08:00Z"/>
          <w:rFonts w:eastAsia="Times New Roman"/>
          <w:szCs w:val="24"/>
          <w:lang w:eastAsia="en-US"/>
        </w:rPr>
      </w:pPr>
      <w:ins w:id="6" w:author="Φλούδα Χριστίνα" w:date="2017-07-26T11:08:00Z">
        <w:r w:rsidRPr="0027184C">
          <w:rPr>
            <w:rFonts w:eastAsia="Times New Roman"/>
            <w:szCs w:val="24"/>
            <w:lang w:eastAsia="en-US"/>
          </w:rPr>
          <w:t xml:space="preserve">ΙΖ΄ ΠΕΡΙΟΔΟΣ </w:t>
        </w:r>
      </w:ins>
    </w:p>
    <w:p w14:paraId="51EDF92C" w14:textId="77777777" w:rsidR="0027184C" w:rsidRPr="0027184C" w:rsidRDefault="0027184C" w:rsidP="0027184C">
      <w:pPr>
        <w:spacing w:after="0" w:line="360" w:lineRule="auto"/>
        <w:rPr>
          <w:ins w:id="7" w:author="Φλούδα Χριστίνα" w:date="2017-07-26T11:08:00Z"/>
          <w:rFonts w:eastAsia="Times New Roman"/>
          <w:szCs w:val="24"/>
          <w:lang w:eastAsia="en-US"/>
        </w:rPr>
      </w:pPr>
      <w:ins w:id="8" w:author="Φλούδα Χριστίνα" w:date="2017-07-26T11:08:00Z">
        <w:r w:rsidRPr="0027184C">
          <w:rPr>
            <w:rFonts w:eastAsia="Times New Roman"/>
            <w:szCs w:val="24"/>
            <w:lang w:eastAsia="en-US"/>
          </w:rPr>
          <w:t>ΠΡΟΕΔΡΕΥΟΜΕΝΗΣ ΚΟΙΝΟΒΟΥΛΕΥΤΙΚΗΣ ΔΗΜΟΚΡΑΤΙΑΣ</w:t>
        </w:r>
      </w:ins>
    </w:p>
    <w:p w14:paraId="317CEA7F" w14:textId="77777777" w:rsidR="0027184C" w:rsidRPr="0027184C" w:rsidRDefault="0027184C" w:rsidP="0027184C">
      <w:pPr>
        <w:spacing w:after="0" w:line="360" w:lineRule="auto"/>
        <w:rPr>
          <w:ins w:id="9" w:author="Φλούδα Χριστίνα" w:date="2017-07-26T11:08:00Z"/>
          <w:rFonts w:eastAsia="Times New Roman"/>
          <w:szCs w:val="24"/>
          <w:lang w:eastAsia="en-US"/>
        </w:rPr>
      </w:pPr>
      <w:ins w:id="10" w:author="Φλούδα Χριστίνα" w:date="2017-07-26T11:08:00Z">
        <w:r w:rsidRPr="0027184C">
          <w:rPr>
            <w:rFonts w:eastAsia="Times New Roman"/>
            <w:szCs w:val="24"/>
            <w:lang w:eastAsia="en-US"/>
          </w:rPr>
          <w:t>ΣΥΝΟΔΟΣ Β΄</w:t>
        </w:r>
      </w:ins>
    </w:p>
    <w:p w14:paraId="203CD7FD" w14:textId="77777777" w:rsidR="0027184C" w:rsidRPr="0027184C" w:rsidRDefault="0027184C" w:rsidP="0027184C">
      <w:pPr>
        <w:spacing w:after="0" w:line="360" w:lineRule="auto"/>
        <w:rPr>
          <w:ins w:id="11" w:author="Φλούδα Χριστίνα" w:date="2017-07-26T11:08:00Z"/>
          <w:rFonts w:eastAsia="Times New Roman"/>
          <w:szCs w:val="24"/>
          <w:lang w:eastAsia="en-US"/>
        </w:rPr>
      </w:pPr>
    </w:p>
    <w:p w14:paraId="5936D42F" w14:textId="77777777" w:rsidR="0027184C" w:rsidRPr="0027184C" w:rsidRDefault="0027184C" w:rsidP="0027184C">
      <w:pPr>
        <w:spacing w:after="0" w:line="360" w:lineRule="auto"/>
        <w:rPr>
          <w:ins w:id="12" w:author="Φλούδα Χριστίνα" w:date="2017-07-26T11:08:00Z"/>
          <w:rFonts w:eastAsia="Times New Roman"/>
          <w:szCs w:val="24"/>
          <w:lang w:eastAsia="en-US"/>
        </w:rPr>
      </w:pPr>
      <w:ins w:id="13" w:author="Φλούδα Χριστίνα" w:date="2017-07-26T11:08:00Z">
        <w:r w:rsidRPr="0027184C">
          <w:rPr>
            <w:rFonts w:eastAsia="Times New Roman"/>
            <w:szCs w:val="24"/>
            <w:lang w:eastAsia="en-US"/>
          </w:rPr>
          <w:t>ΣΥΝΕΔΡΙΑΣΗ ΡΝΕ΄</w:t>
        </w:r>
      </w:ins>
    </w:p>
    <w:p w14:paraId="2776EFA9" w14:textId="77777777" w:rsidR="0027184C" w:rsidRPr="0027184C" w:rsidRDefault="0027184C" w:rsidP="0027184C">
      <w:pPr>
        <w:spacing w:after="0" w:line="360" w:lineRule="auto"/>
        <w:rPr>
          <w:ins w:id="14" w:author="Φλούδα Χριστίνα" w:date="2017-07-26T11:08:00Z"/>
          <w:rFonts w:eastAsia="Times New Roman"/>
          <w:szCs w:val="24"/>
          <w:lang w:eastAsia="en-US"/>
        </w:rPr>
      </w:pPr>
      <w:ins w:id="15" w:author="Φλούδα Χριστίνα" w:date="2017-07-26T11:08:00Z">
        <w:r w:rsidRPr="0027184C">
          <w:rPr>
            <w:rFonts w:eastAsia="Times New Roman"/>
            <w:szCs w:val="24"/>
            <w:lang w:eastAsia="en-US"/>
          </w:rPr>
          <w:t>Πέμπτη  20 Ιουλίου 2017</w:t>
        </w:r>
      </w:ins>
    </w:p>
    <w:p w14:paraId="18D4DF0B" w14:textId="77777777" w:rsidR="0027184C" w:rsidRPr="0027184C" w:rsidRDefault="0027184C" w:rsidP="0027184C">
      <w:pPr>
        <w:spacing w:after="0" w:line="360" w:lineRule="auto"/>
        <w:rPr>
          <w:ins w:id="16" w:author="Φλούδα Χριστίνα" w:date="2017-07-26T11:08:00Z"/>
          <w:rFonts w:eastAsia="Times New Roman"/>
          <w:szCs w:val="24"/>
          <w:lang w:eastAsia="en-US"/>
        </w:rPr>
      </w:pPr>
    </w:p>
    <w:p w14:paraId="397D68C3" w14:textId="77777777" w:rsidR="0027184C" w:rsidRPr="0027184C" w:rsidRDefault="0027184C" w:rsidP="0027184C">
      <w:pPr>
        <w:spacing w:after="0" w:line="360" w:lineRule="auto"/>
        <w:rPr>
          <w:ins w:id="17" w:author="Φλούδα Χριστίνα" w:date="2017-07-26T11:08:00Z"/>
          <w:rFonts w:eastAsia="Times New Roman"/>
          <w:szCs w:val="24"/>
          <w:lang w:eastAsia="en-US"/>
        </w:rPr>
      </w:pPr>
      <w:ins w:id="18" w:author="Φλούδα Χριστίνα" w:date="2017-07-26T11:08:00Z">
        <w:r w:rsidRPr="0027184C">
          <w:rPr>
            <w:rFonts w:eastAsia="Times New Roman"/>
            <w:szCs w:val="24"/>
            <w:lang w:eastAsia="en-US"/>
          </w:rPr>
          <w:t>ΘΕΜΑΤΑ</w:t>
        </w:r>
      </w:ins>
    </w:p>
    <w:p w14:paraId="1B28CA6C" w14:textId="77777777" w:rsidR="0027184C" w:rsidRPr="0027184C" w:rsidRDefault="0027184C" w:rsidP="0027184C">
      <w:pPr>
        <w:spacing w:after="0" w:line="360" w:lineRule="auto"/>
        <w:rPr>
          <w:ins w:id="19" w:author="Φλούδα Χριστίνα" w:date="2017-07-26T11:08:00Z"/>
          <w:rFonts w:eastAsia="Times New Roman"/>
          <w:szCs w:val="24"/>
          <w:lang w:eastAsia="en-US"/>
        </w:rPr>
      </w:pPr>
      <w:ins w:id="20" w:author="Φλούδα Χριστίνα" w:date="2017-07-26T11:08:00Z">
        <w:r w:rsidRPr="0027184C">
          <w:rPr>
            <w:rFonts w:eastAsia="Times New Roman"/>
            <w:szCs w:val="24"/>
            <w:lang w:eastAsia="en-US"/>
          </w:rPr>
          <w:t xml:space="preserve"> </w:t>
        </w:r>
        <w:r w:rsidRPr="0027184C">
          <w:rPr>
            <w:rFonts w:eastAsia="Times New Roman"/>
            <w:szCs w:val="24"/>
            <w:lang w:eastAsia="en-US"/>
          </w:rPr>
          <w:br/>
          <w:t xml:space="preserve">Α. ΕΙΔΙΚΑ ΘΕΜΑΤΑ </w:t>
        </w:r>
        <w:r w:rsidRPr="0027184C">
          <w:rPr>
            <w:rFonts w:eastAsia="Times New Roman"/>
            <w:szCs w:val="24"/>
            <w:lang w:eastAsia="en-US"/>
          </w:rPr>
          <w:br/>
          <w:t xml:space="preserve">1. Επικύρωση Πρακτικών, σελ. </w:t>
        </w:r>
        <w:r w:rsidRPr="0027184C">
          <w:rPr>
            <w:rFonts w:eastAsia="Times New Roman"/>
            <w:szCs w:val="24"/>
            <w:lang w:eastAsia="en-US"/>
          </w:rPr>
          <w:br/>
          <w:t xml:space="preserve">2.  Άδεια απουσίας της Βουλευτού κ. Μ. Αντωνίου, σελ. </w:t>
        </w:r>
        <w:r w:rsidRPr="0027184C">
          <w:rPr>
            <w:rFonts w:eastAsia="Times New Roman"/>
            <w:szCs w:val="24"/>
            <w:lang w:eastAsia="en-US"/>
          </w:rPr>
          <w:br/>
          <w:t xml:space="preserve">3. Επί διαδικαστικού θέματος, σελ. </w:t>
        </w:r>
        <w:r w:rsidRPr="0027184C">
          <w:rPr>
            <w:rFonts w:eastAsia="Times New Roman"/>
            <w:szCs w:val="24"/>
            <w:lang w:eastAsia="en-US"/>
          </w:rPr>
          <w:br/>
          <w:t xml:space="preserve"> </w:t>
        </w:r>
        <w:r w:rsidRPr="0027184C">
          <w:rPr>
            <w:rFonts w:eastAsia="Times New Roman"/>
            <w:szCs w:val="24"/>
            <w:lang w:eastAsia="en-US"/>
          </w:rPr>
          <w:br/>
          <w:t xml:space="preserve">Β. ΚΟΙΝΟΒΟΥΛΕΥΤΙΚΟΣ ΕΛΕΓΧΟΣ </w:t>
        </w:r>
        <w:r w:rsidRPr="0027184C">
          <w:rPr>
            <w:rFonts w:eastAsia="Times New Roman"/>
            <w:szCs w:val="24"/>
            <w:lang w:eastAsia="en-US"/>
          </w:rPr>
          <w:br/>
          <w:t>Συζήτηση επικαίρων ερωτήσεων:</w:t>
        </w:r>
        <w:r w:rsidRPr="0027184C">
          <w:rPr>
            <w:rFonts w:eastAsia="Times New Roman"/>
            <w:szCs w:val="24"/>
            <w:lang w:eastAsia="en-US"/>
          </w:rPr>
          <w:br/>
          <w:t xml:space="preserve">   α) Προς την Υπουργό Εργασίας, Κοινωνικής Ασφάλισης και Κοινωνικής Αλληλεγγύης:</w:t>
        </w:r>
        <w:r w:rsidRPr="0027184C">
          <w:rPr>
            <w:rFonts w:eastAsia="Times New Roman"/>
            <w:szCs w:val="24"/>
            <w:lang w:eastAsia="en-US"/>
          </w:rPr>
          <w:br/>
          <w:t xml:space="preserve">       i. με θέμα: «Εξώθηση χιλιάδων αυτοαπασχολούμενων σε σύνταξη», σελ. </w:t>
        </w:r>
        <w:r w:rsidRPr="0027184C">
          <w:rPr>
            <w:rFonts w:eastAsia="Times New Roman"/>
            <w:szCs w:val="24"/>
            <w:lang w:eastAsia="en-US"/>
          </w:rPr>
          <w:br/>
          <w:t xml:space="preserve">       </w:t>
        </w:r>
        <w:proofErr w:type="spellStart"/>
        <w:r w:rsidRPr="0027184C">
          <w:rPr>
            <w:rFonts w:eastAsia="Times New Roman"/>
            <w:szCs w:val="24"/>
            <w:lang w:eastAsia="en-US"/>
          </w:rPr>
          <w:t>ii</w:t>
        </w:r>
        <w:proofErr w:type="spellEnd"/>
        <w:r w:rsidRPr="0027184C">
          <w:rPr>
            <w:rFonts w:eastAsia="Times New Roman"/>
            <w:szCs w:val="24"/>
            <w:lang w:eastAsia="en-US"/>
          </w:rPr>
          <w:t xml:space="preserve">. σχετικά με τη σύσταση Τοπικής Διεύθυνσης ΕΦΚΑ Λήμνου, σελ. </w:t>
        </w:r>
        <w:r w:rsidRPr="0027184C">
          <w:rPr>
            <w:rFonts w:eastAsia="Times New Roman"/>
            <w:szCs w:val="24"/>
            <w:lang w:eastAsia="en-US"/>
          </w:rPr>
          <w:br/>
          <w:t xml:space="preserve">       </w:t>
        </w:r>
        <w:proofErr w:type="spellStart"/>
        <w:r w:rsidRPr="0027184C">
          <w:rPr>
            <w:rFonts w:eastAsia="Times New Roman"/>
            <w:szCs w:val="24"/>
            <w:lang w:eastAsia="en-US"/>
          </w:rPr>
          <w:t>iii</w:t>
        </w:r>
        <w:proofErr w:type="spellEnd"/>
        <w:r w:rsidRPr="0027184C">
          <w:rPr>
            <w:rFonts w:eastAsia="Times New Roman"/>
            <w:szCs w:val="24"/>
            <w:lang w:eastAsia="en-US"/>
          </w:rPr>
          <w:t xml:space="preserve">. με θέμα: «Εξαίρεση των δικηγόρων - συνεργατών δικηγορικών εταιρειών που αμείβονται με δελτίο παροχής υπηρεσιών από τον επιμερισμό ασφαλιστικών εισφορών», σελ. </w:t>
        </w:r>
        <w:r w:rsidRPr="0027184C">
          <w:rPr>
            <w:rFonts w:eastAsia="Times New Roman"/>
            <w:szCs w:val="24"/>
            <w:lang w:eastAsia="en-US"/>
          </w:rPr>
          <w:br/>
          <w:t xml:space="preserve">       </w:t>
        </w:r>
        <w:proofErr w:type="spellStart"/>
        <w:r w:rsidRPr="0027184C">
          <w:rPr>
            <w:rFonts w:eastAsia="Times New Roman"/>
            <w:szCs w:val="24"/>
            <w:lang w:eastAsia="en-US"/>
          </w:rPr>
          <w:t>iv</w:t>
        </w:r>
        <w:proofErr w:type="spellEnd"/>
        <w:r w:rsidRPr="0027184C">
          <w:rPr>
            <w:rFonts w:eastAsia="Times New Roman"/>
            <w:szCs w:val="24"/>
            <w:lang w:eastAsia="en-US"/>
          </w:rPr>
          <w:t xml:space="preserve">. σχετικά με τον «κίνδυνο για τη μη καταβολή 150 χιλιάδων εκκρεμών συντάξεων από τον ΕΦΚΑ», σελ. </w:t>
        </w:r>
        <w:r w:rsidRPr="0027184C">
          <w:rPr>
            <w:rFonts w:eastAsia="Times New Roman"/>
            <w:szCs w:val="24"/>
            <w:lang w:eastAsia="en-US"/>
          </w:rPr>
          <w:br/>
          <w:t xml:space="preserve">   β) Προς τον Υπουργό Αγροτικής Ανάπτυξης και Τροφίμων:</w:t>
        </w:r>
        <w:r w:rsidRPr="0027184C">
          <w:rPr>
            <w:rFonts w:eastAsia="Times New Roman"/>
            <w:szCs w:val="24"/>
            <w:lang w:eastAsia="en-US"/>
          </w:rPr>
          <w:br/>
          <w:t xml:space="preserve">       i. με θέμα: «Επιλαχόντες Μέτρου 6.1 «Εγκατάσταση Νέων Γεωργών» του Π.Α.Α. 2014-2020, σελ. </w:t>
        </w:r>
        <w:r w:rsidRPr="0027184C">
          <w:rPr>
            <w:rFonts w:eastAsia="Times New Roman"/>
            <w:szCs w:val="24"/>
            <w:lang w:eastAsia="en-US"/>
          </w:rPr>
          <w:br/>
          <w:t xml:space="preserve">       </w:t>
        </w:r>
        <w:proofErr w:type="spellStart"/>
        <w:r w:rsidRPr="0027184C">
          <w:rPr>
            <w:rFonts w:eastAsia="Times New Roman"/>
            <w:szCs w:val="24"/>
            <w:lang w:eastAsia="en-US"/>
          </w:rPr>
          <w:t>ii</w:t>
        </w:r>
        <w:proofErr w:type="spellEnd"/>
        <w:r w:rsidRPr="0027184C">
          <w:rPr>
            <w:rFonts w:eastAsia="Times New Roman"/>
            <w:szCs w:val="24"/>
            <w:lang w:eastAsia="en-US"/>
          </w:rPr>
          <w:t xml:space="preserve">. με θέμα: «Ανάγκη άμεσης διευθέτησης των «κόκκινων» αγροτικών δανείων», σελ. </w:t>
        </w:r>
        <w:r w:rsidRPr="0027184C">
          <w:rPr>
            <w:rFonts w:eastAsia="Times New Roman"/>
            <w:szCs w:val="24"/>
            <w:lang w:eastAsia="en-US"/>
          </w:rPr>
          <w:br/>
        </w:r>
      </w:ins>
    </w:p>
    <w:p w14:paraId="06EA52F3" w14:textId="77777777" w:rsidR="0027184C" w:rsidRPr="0027184C" w:rsidRDefault="0027184C" w:rsidP="0027184C">
      <w:pPr>
        <w:spacing w:after="0" w:line="360" w:lineRule="auto"/>
        <w:rPr>
          <w:ins w:id="21" w:author="Φλούδα Χριστίνα" w:date="2017-07-26T11:08:00Z"/>
          <w:rFonts w:eastAsia="Times New Roman"/>
          <w:szCs w:val="24"/>
          <w:lang w:eastAsia="en-US"/>
        </w:rPr>
      </w:pPr>
      <w:ins w:id="22" w:author="Φλούδα Χριστίνα" w:date="2017-07-26T11:08:00Z">
        <w:r w:rsidRPr="0027184C">
          <w:rPr>
            <w:rFonts w:eastAsia="Times New Roman"/>
            <w:szCs w:val="24"/>
            <w:lang w:eastAsia="en-US"/>
          </w:rPr>
          <w:t>ΠΡΟΕΔΡΕΥΩΝ</w:t>
        </w:r>
      </w:ins>
    </w:p>
    <w:p w14:paraId="667CF337" w14:textId="77777777" w:rsidR="0027184C" w:rsidRPr="0027184C" w:rsidRDefault="0027184C" w:rsidP="0027184C">
      <w:pPr>
        <w:spacing w:after="0" w:line="360" w:lineRule="auto"/>
        <w:rPr>
          <w:ins w:id="23" w:author="Φλούδα Χριστίνα" w:date="2017-07-26T11:08:00Z"/>
          <w:rFonts w:eastAsia="Times New Roman"/>
          <w:szCs w:val="24"/>
          <w:lang w:eastAsia="en-US"/>
        </w:rPr>
      </w:pPr>
      <w:ins w:id="24" w:author="Φλούδα Χριστίνα" w:date="2017-07-26T11:08:00Z">
        <w:r w:rsidRPr="0027184C">
          <w:rPr>
            <w:rFonts w:eastAsia="Times New Roman"/>
            <w:szCs w:val="24"/>
            <w:lang w:eastAsia="en-US"/>
          </w:rPr>
          <w:t>ΚΑΜΜΕΝΟΣ Δ. , σελ.</w:t>
        </w:r>
        <w:r w:rsidRPr="0027184C">
          <w:rPr>
            <w:rFonts w:eastAsia="Times New Roman"/>
            <w:szCs w:val="24"/>
            <w:lang w:eastAsia="en-US"/>
          </w:rPr>
          <w:br/>
        </w:r>
      </w:ins>
    </w:p>
    <w:p w14:paraId="628B74FF" w14:textId="77777777" w:rsidR="0027184C" w:rsidRPr="0027184C" w:rsidRDefault="0027184C" w:rsidP="0027184C">
      <w:pPr>
        <w:spacing w:after="0" w:line="360" w:lineRule="auto"/>
        <w:rPr>
          <w:ins w:id="25" w:author="Φλούδα Χριστίνα" w:date="2017-07-26T11:08:00Z"/>
          <w:rFonts w:eastAsia="Times New Roman"/>
          <w:szCs w:val="24"/>
          <w:lang w:eastAsia="en-US"/>
        </w:rPr>
      </w:pPr>
    </w:p>
    <w:p w14:paraId="1B1449AF" w14:textId="77777777" w:rsidR="0027184C" w:rsidRPr="0027184C" w:rsidRDefault="0027184C" w:rsidP="0027184C">
      <w:pPr>
        <w:spacing w:after="0" w:line="360" w:lineRule="auto"/>
        <w:rPr>
          <w:ins w:id="26" w:author="Φλούδα Χριστίνα" w:date="2017-07-26T11:08:00Z"/>
          <w:rFonts w:eastAsia="Times New Roman"/>
          <w:szCs w:val="24"/>
          <w:lang w:eastAsia="en-US"/>
        </w:rPr>
      </w:pPr>
      <w:ins w:id="27" w:author="Φλούδα Χριστίνα" w:date="2017-07-26T11:08:00Z">
        <w:r w:rsidRPr="0027184C">
          <w:rPr>
            <w:rFonts w:eastAsia="Times New Roman"/>
            <w:szCs w:val="24"/>
            <w:lang w:eastAsia="en-US"/>
          </w:rPr>
          <w:t>ΟΜΙΛΗΤΕΣ</w:t>
        </w:r>
      </w:ins>
    </w:p>
    <w:p w14:paraId="03D426F7" w14:textId="745B7964" w:rsidR="0027184C" w:rsidRDefault="0027184C" w:rsidP="0027184C">
      <w:pPr>
        <w:spacing w:line="600" w:lineRule="auto"/>
        <w:ind w:firstLine="720"/>
        <w:contextualSpacing/>
        <w:jc w:val="center"/>
        <w:rPr>
          <w:ins w:id="28" w:author="Φλούδα Χριστίνα" w:date="2017-07-26T11:08:00Z"/>
          <w:rFonts w:eastAsia="Times New Roman"/>
          <w:szCs w:val="24"/>
        </w:rPr>
      </w:pPr>
      <w:ins w:id="29" w:author="Φλούδα Χριστίνα" w:date="2017-07-26T11:08:00Z">
        <w:r w:rsidRPr="0027184C">
          <w:rPr>
            <w:rFonts w:eastAsia="Times New Roman"/>
            <w:szCs w:val="24"/>
            <w:lang w:eastAsia="en-US"/>
          </w:rPr>
          <w:br/>
          <w:t>Α. Επί διαδικαστικού θέματος:</w:t>
        </w:r>
        <w:r w:rsidRPr="0027184C">
          <w:rPr>
            <w:rFonts w:eastAsia="Times New Roman"/>
            <w:szCs w:val="24"/>
            <w:lang w:eastAsia="en-US"/>
          </w:rPr>
          <w:br/>
          <w:t>ΚΑΜΜΕΝΟΣ Δ. , σελ.</w:t>
        </w:r>
        <w:r w:rsidRPr="0027184C">
          <w:rPr>
            <w:rFonts w:eastAsia="Times New Roman"/>
            <w:szCs w:val="24"/>
            <w:lang w:eastAsia="en-US"/>
          </w:rPr>
          <w:br/>
        </w:r>
        <w:r w:rsidRPr="0027184C">
          <w:rPr>
            <w:rFonts w:eastAsia="Times New Roman"/>
            <w:szCs w:val="24"/>
            <w:lang w:eastAsia="en-US"/>
          </w:rPr>
          <w:br/>
          <w:t>Β. Επί των επικαίρων ερωτήσεων:</w:t>
        </w:r>
        <w:r w:rsidRPr="0027184C">
          <w:rPr>
            <w:rFonts w:eastAsia="Times New Roman"/>
            <w:szCs w:val="24"/>
            <w:lang w:eastAsia="en-US"/>
          </w:rPr>
          <w:br/>
          <w:t>ΑΘΑΝΑΣΙΟΥ Χ. , σελ.</w:t>
        </w:r>
        <w:r w:rsidRPr="0027184C">
          <w:rPr>
            <w:rFonts w:eastAsia="Times New Roman"/>
            <w:szCs w:val="24"/>
            <w:lang w:eastAsia="en-US"/>
          </w:rPr>
          <w:br/>
          <w:t>ΑΠΟΣΤΟΛΟΥ Ε. , σελ.</w:t>
        </w:r>
        <w:r w:rsidRPr="0027184C">
          <w:rPr>
            <w:rFonts w:eastAsia="Times New Roman"/>
            <w:szCs w:val="24"/>
            <w:lang w:eastAsia="en-US"/>
          </w:rPr>
          <w:br/>
          <w:t>ΘΕΟΧΑΡΗΣ Θ. , σελ.</w:t>
        </w:r>
        <w:r w:rsidRPr="0027184C">
          <w:rPr>
            <w:rFonts w:eastAsia="Times New Roman"/>
            <w:szCs w:val="24"/>
            <w:lang w:eastAsia="en-US"/>
          </w:rPr>
          <w:br/>
          <w:t>ΚΑΡΡΑΣ Γ. , σελ.</w:t>
        </w:r>
        <w:r w:rsidRPr="0027184C">
          <w:rPr>
            <w:rFonts w:eastAsia="Times New Roman"/>
            <w:szCs w:val="24"/>
            <w:lang w:eastAsia="en-US"/>
          </w:rPr>
          <w:br/>
          <w:t>ΚΡΕΜΑΣΤΙΝΟΣ Δ. , σελ.</w:t>
        </w:r>
        <w:r w:rsidRPr="0027184C">
          <w:rPr>
            <w:rFonts w:eastAsia="Times New Roman"/>
            <w:szCs w:val="24"/>
            <w:lang w:eastAsia="en-US"/>
          </w:rPr>
          <w:br/>
          <w:t>ΚΩΝΣΤΑΝΤΟΠΟΥΛΟΣ Δ. , σελ.</w:t>
        </w:r>
        <w:r w:rsidRPr="0027184C">
          <w:rPr>
            <w:rFonts w:eastAsia="Times New Roman"/>
            <w:szCs w:val="24"/>
            <w:lang w:eastAsia="en-US"/>
          </w:rPr>
          <w:br/>
          <w:t>ΠΕΤΡΟΠΟΥΛΟΣ Α. , σελ.</w:t>
        </w:r>
        <w:r w:rsidRPr="0027184C">
          <w:rPr>
            <w:rFonts w:eastAsia="Times New Roman"/>
            <w:szCs w:val="24"/>
            <w:lang w:eastAsia="en-US"/>
          </w:rPr>
          <w:br/>
          <w:t>ΤΖΕΛΕΠΗΣ Μ. , σελ.</w:t>
        </w:r>
        <w:r w:rsidRPr="0027184C">
          <w:rPr>
            <w:rFonts w:eastAsia="Times New Roman"/>
            <w:szCs w:val="24"/>
            <w:lang w:eastAsia="en-US"/>
          </w:rPr>
          <w:br/>
        </w:r>
      </w:ins>
    </w:p>
    <w:p w14:paraId="66C5C431" w14:textId="77777777" w:rsidR="0003636F" w:rsidRDefault="0027184C">
      <w:pPr>
        <w:spacing w:line="600" w:lineRule="auto"/>
        <w:ind w:firstLine="720"/>
        <w:contextualSpacing/>
        <w:jc w:val="center"/>
        <w:rPr>
          <w:rFonts w:eastAsia="Times New Roman"/>
          <w:szCs w:val="24"/>
        </w:rPr>
      </w:pPr>
      <w:r>
        <w:rPr>
          <w:rFonts w:eastAsia="Times New Roman"/>
          <w:szCs w:val="24"/>
        </w:rPr>
        <w:t>ΠΡΑΚΤΙΚΑ ΒΟΥΛΗΣ</w:t>
      </w:r>
    </w:p>
    <w:p w14:paraId="66C5C432" w14:textId="77777777" w:rsidR="0003636F" w:rsidRDefault="0027184C">
      <w:pPr>
        <w:spacing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xml:space="preserve">΄ ΠΕΡΙΟΔΟΣ </w:t>
      </w:r>
    </w:p>
    <w:p w14:paraId="66C5C433" w14:textId="77777777" w:rsidR="0003636F" w:rsidRDefault="0027184C">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6C5C434" w14:textId="77777777" w:rsidR="0003636F" w:rsidRDefault="0027184C">
      <w:pPr>
        <w:spacing w:line="600" w:lineRule="auto"/>
        <w:ind w:firstLine="720"/>
        <w:contextualSpacing/>
        <w:jc w:val="center"/>
        <w:rPr>
          <w:rFonts w:eastAsia="Times New Roman"/>
          <w:szCs w:val="24"/>
        </w:rPr>
      </w:pPr>
      <w:r>
        <w:rPr>
          <w:rFonts w:eastAsia="Times New Roman"/>
          <w:szCs w:val="24"/>
        </w:rPr>
        <w:t>ΣΥΝΟΔΟΣ Β΄</w:t>
      </w:r>
    </w:p>
    <w:p w14:paraId="66C5C435" w14:textId="77777777" w:rsidR="0003636F" w:rsidRDefault="0027184C">
      <w:pPr>
        <w:spacing w:line="600" w:lineRule="auto"/>
        <w:ind w:firstLine="720"/>
        <w:contextualSpacing/>
        <w:jc w:val="center"/>
        <w:rPr>
          <w:rFonts w:eastAsia="Times New Roman"/>
          <w:szCs w:val="24"/>
        </w:rPr>
      </w:pPr>
      <w:r>
        <w:rPr>
          <w:rFonts w:eastAsia="Times New Roman"/>
          <w:szCs w:val="24"/>
        </w:rPr>
        <w:t>ΣΥΝΕΔΡΙΑΣΗ ΡΝΕ΄</w:t>
      </w:r>
    </w:p>
    <w:p w14:paraId="66C5C436" w14:textId="77777777" w:rsidR="0003636F" w:rsidRDefault="0027184C">
      <w:pPr>
        <w:spacing w:line="600" w:lineRule="auto"/>
        <w:ind w:firstLine="720"/>
        <w:contextualSpacing/>
        <w:jc w:val="center"/>
        <w:rPr>
          <w:rFonts w:eastAsia="Times New Roman"/>
          <w:szCs w:val="24"/>
        </w:rPr>
      </w:pPr>
      <w:r>
        <w:rPr>
          <w:rFonts w:eastAsia="Times New Roman"/>
          <w:szCs w:val="24"/>
        </w:rPr>
        <w:t>Πέμπτη 20 Ιουλ</w:t>
      </w:r>
      <w:bookmarkStart w:id="30" w:name="_GoBack"/>
      <w:bookmarkEnd w:id="30"/>
      <w:r>
        <w:rPr>
          <w:rFonts w:eastAsia="Times New Roman"/>
          <w:szCs w:val="24"/>
        </w:rPr>
        <w:t>ίου 2017</w:t>
      </w:r>
    </w:p>
    <w:p w14:paraId="66C5C437" w14:textId="05627CC7" w:rsidR="0003636F" w:rsidRDefault="0027184C">
      <w:pPr>
        <w:spacing w:line="600" w:lineRule="auto"/>
        <w:ind w:firstLine="720"/>
        <w:contextualSpacing/>
        <w:jc w:val="both"/>
        <w:rPr>
          <w:rFonts w:eastAsia="Times New Roman"/>
          <w:szCs w:val="24"/>
        </w:rPr>
      </w:pPr>
      <w:r>
        <w:rPr>
          <w:rFonts w:eastAsia="Times New Roman"/>
          <w:szCs w:val="24"/>
        </w:rPr>
        <w:t>Αθήνα, σήμερα στις 20 Ιουλίου 2017, ημέρα Πέμπτη και ώρα 9.38΄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CD4699">
        <w:rPr>
          <w:rFonts w:eastAsia="Times New Roman"/>
          <w:b/>
          <w:szCs w:val="24"/>
        </w:rPr>
        <w:t xml:space="preserve">ΔΗΜΗΤΡΙΟΥ </w:t>
      </w:r>
      <w:del w:id="31" w:author="Φλούδα Χριστίνα" w:date="2017-07-26T11:05:00Z">
        <w:r w:rsidRPr="00CD4699" w:rsidDel="003566A5">
          <w:rPr>
            <w:rFonts w:eastAsia="Times New Roman"/>
            <w:b/>
            <w:szCs w:val="24"/>
          </w:rPr>
          <w:delText xml:space="preserve"> </w:delText>
        </w:r>
      </w:del>
      <w:r w:rsidRPr="00CD4699">
        <w:rPr>
          <w:rFonts w:eastAsia="Times New Roman"/>
          <w:b/>
          <w:szCs w:val="24"/>
        </w:rPr>
        <w:t>ΚΑΜΜΕΝΟΥ</w:t>
      </w:r>
      <w:r>
        <w:rPr>
          <w:rFonts w:eastAsia="Times New Roman"/>
          <w:szCs w:val="24"/>
        </w:rPr>
        <w:t>.</w:t>
      </w:r>
    </w:p>
    <w:p w14:paraId="66C5C438" w14:textId="77777777" w:rsidR="0003636F" w:rsidRDefault="0027184C">
      <w:pPr>
        <w:spacing w:line="600" w:lineRule="auto"/>
        <w:ind w:firstLine="720"/>
        <w:contextualSpacing/>
        <w:jc w:val="both"/>
        <w:rPr>
          <w:rFonts w:eastAsia="Times New Roman"/>
          <w:szCs w:val="24"/>
        </w:rPr>
      </w:pPr>
      <w:r>
        <w:rPr>
          <w:rFonts w:eastAsia="Times New Roman"/>
          <w:b/>
          <w:bCs/>
          <w:szCs w:val="24"/>
        </w:rPr>
        <w:t xml:space="preserve">ΠΡΟΕΔΡΕΥΩΝ (Δημήτριος Καμμένος): </w:t>
      </w:r>
      <w:r>
        <w:rPr>
          <w:rFonts w:eastAsia="Times New Roman"/>
          <w:szCs w:val="24"/>
        </w:rPr>
        <w:t>Κυρίες και κύριοι συνάδελφοι, αρχίζει η συνεδρίαση.</w:t>
      </w:r>
    </w:p>
    <w:p w14:paraId="66C5C439" w14:textId="77777777" w:rsidR="0003636F" w:rsidRDefault="0027184C">
      <w:pPr>
        <w:spacing w:line="600" w:lineRule="auto"/>
        <w:ind w:firstLine="720"/>
        <w:contextualSpacing/>
        <w:jc w:val="both"/>
        <w:rPr>
          <w:rFonts w:eastAsia="Times New Roman"/>
          <w:szCs w:val="24"/>
        </w:rPr>
      </w:pPr>
      <w:r>
        <w:rPr>
          <w:rFonts w:eastAsia="Times New Roman"/>
          <w:szCs w:val="24"/>
        </w:rPr>
        <w:t>(ΕΠΙΚΥΡΩ</w:t>
      </w:r>
      <w:r>
        <w:rPr>
          <w:rFonts w:eastAsia="Times New Roman"/>
          <w:szCs w:val="24"/>
        </w:rPr>
        <w:t xml:space="preserve">ΣΗ ΠΡΑΚΤΙΚΩΝ: Σύμφωνα με την από 19-7-2017 εξουσιοδότηση του Σώματος επικυρώθηκαν με ευθύνη του Προεδρείου τα Πρακτικά της ΡΝΔ΄ συνεδριάσεώς του, της Τετάρτης 19 Ιουλίου 2017, σε ό,τι αφορά την ψήφιση στο σύνολο του </w:t>
      </w:r>
      <w:r>
        <w:rPr>
          <w:rFonts w:eastAsia="Times New Roman"/>
          <w:szCs w:val="24"/>
        </w:rPr>
        <w:lastRenderedPageBreak/>
        <w:t>σχεδίου νόμου</w:t>
      </w:r>
      <w:r>
        <w:rPr>
          <w:rFonts w:eastAsia="Times New Roman"/>
          <w:szCs w:val="24"/>
        </w:rPr>
        <w:t>:</w:t>
      </w:r>
      <w:r>
        <w:rPr>
          <w:rFonts w:eastAsia="Times New Roman"/>
          <w:szCs w:val="24"/>
        </w:rPr>
        <w:t xml:space="preserve"> «Νέο ρυθμιστικό πλαίσιο γ</w:t>
      </w:r>
      <w:r>
        <w:rPr>
          <w:rFonts w:eastAsia="Times New Roman"/>
          <w:szCs w:val="24"/>
        </w:rPr>
        <w:t>ια τις αστικές συγκοινωνίες στην Περιφερειακή Ενότητα της Θεσσαλονίκης και άλλες διατάξεις»)</w:t>
      </w:r>
    </w:p>
    <w:p w14:paraId="66C5C43A"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66C5C43B" w14:textId="77777777" w:rsidR="0003636F" w:rsidRDefault="0027184C">
      <w:pPr>
        <w:spacing w:line="600" w:lineRule="auto"/>
        <w:ind w:firstLine="720"/>
        <w:contextualSpacing/>
        <w:jc w:val="center"/>
        <w:rPr>
          <w:rFonts w:eastAsia="Times New Roman"/>
          <w:b/>
          <w:szCs w:val="24"/>
        </w:rPr>
      </w:pPr>
      <w:r>
        <w:rPr>
          <w:rFonts w:eastAsia="Times New Roman"/>
          <w:b/>
          <w:szCs w:val="24"/>
        </w:rPr>
        <w:t>ΕΠΙΚΑΙΡΩΝ ΕΡΩΤΗΣΕΩΝ</w:t>
      </w:r>
    </w:p>
    <w:p w14:paraId="66C5C43C" w14:textId="77777777" w:rsidR="0003636F" w:rsidRDefault="0027184C">
      <w:pPr>
        <w:spacing w:line="600" w:lineRule="auto"/>
        <w:ind w:firstLine="720"/>
        <w:contextualSpacing/>
        <w:jc w:val="both"/>
        <w:rPr>
          <w:rFonts w:eastAsia="Times New Roman"/>
          <w:szCs w:val="24"/>
        </w:rPr>
      </w:pPr>
      <w:r>
        <w:rPr>
          <w:rFonts w:eastAsia="Times New Roman"/>
          <w:szCs w:val="24"/>
        </w:rPr>
        <w:t>Θα συζητηθούν σήμερα έξι επίκαιρες ερωτήσεις.</w:t>
      </w:r>
    </w:p>
    <w:p w14:paraId="66C5C43D" w14:textId="77777777" w:rsidR="0003636F" w:rsidRDefault="0027184C">
      <w:pPr>
        <w:spacing w:line="600" w:lineRule="auto"/>
        <w:ind w:firstLine="720"/>
        <w:contextualSpacing/>
        <w:jc w:val="both"/>
        <w:rPr>
          <w:rFonts w:eastAsia="Times New Roman" w:cs="Times New Roman"/>
          <w:szCs w:val="24"/>
        </w:rPr>
      </w:pPr>
      <w:r>
        <w:rPr>
          <w:rFonts w:eastAsia="Times New Roman"/>
          <w:szCs w:val="24"/>
        </w:rPr>
        <w:t>Θ</w:t>
      </w:r>
      <w:r>
        <w:rPr>
          <w:rFonts w:eastAsia="Times New Roman"/>
          <w:szCs w:val="24"/>
        </w:rPr>
        <w:t xml:space="preserve">α </w:t>
      </w:r>
      <w:r>
        <w:rPr>
          <w:rFonts w:eastAsia="Times New Roman"/>
          <w:szCs w:val="24"/>
        </w:rPr>
        <w:t>ξεκινήσουμε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τρίτη</w:t>
      </w:r>
      <w:r>
        <w:rPr>
          <w:rFonts w:eastAsia="Times New Roman" w:cs="Times New Roman"/>
          <w:szCs w:val="24"/>
        </w:rPr>
        <w:t xml:space="preserve"> με αριθμό 1217/12-7-2017 επίκαιρη ερώτ</w:t>
      </w:r>
      <w:r>
        <w:rPr>
          <w:rFonts w:eastAsia="Times New Roman" w:cs="Times New Roman"/>
          <w:szCs w:val="24"/>
        </w:rPr>
        <w:t xml:space="preserve">ηση του πρώτου κύκλου του Ε΄ Αντιπροέδρου της Βουλής και Βουλευτή Δωδεκανήσου της Δημοκρατικής Συμπαράταξης ΠΑΣΟΚ - ΔΗΜΑΡ </w:t>
      </w:r>
      <w:r>
        <w:rPr>
          <w:rFonts w:eastAsia="Times New Roman" w:cs="Times New Roman"/>
          <w:bCs/>
          <w:szCs w:val="24"/>
        </w:rPr>
        <w:t xml:space="preserve">κ. 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την Υπουργό</w:t>
      </w:r>
      <w:r>
        <w:rPr>
          <w:rFonts w:eastAsia="Times New Roman" w:cs="Times New Roman"/>
          <w:b/>
          <w:bCs/>
          <w:szCs w:val="24"/>
        </w:rPr>
        <w:t xml:space="preserve">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με θέμα: «Εξώθηση χιλιάδων αυτοαπ</w:t>
      </w:r>
      <w:r>
        <w:rPr>
          <w:rFonts w:eastAsia="Times New Roman" w:cs="Times New Roman"/>
          <w:szCs w:val="24"/>
        </w:rPr>
        <w:t>ασχολούμενων σε σύνταξη».</w:t>
      </w:r>
    </w:p>
    <w:p w14:paraId="66C5C43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Στην επίκαιρη αυτή ερώτηση θα απαντήσει ο Υφυπουργός Εργασίας, Κοινωνικής Ασφάλισης και Κοινωνικής Αλληλεγγύης κ. Πετρόπουλος.</w:t>
      </w:r>
    </w:p>
    <w:p w14:paraId="66C5C43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Παρακαλώ, κύριε Αντιπρόεδρε, έχετε τον λόγο για δύο λεπτά.</w:t>
      </w:r>
    </w:p>
    <w:p w14:paraId="66C5C44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ΚΡΕΜΑΣΤΙΝΟΣ (Ε΄ Αντιπρόεδρος της Β</w:t>
      </w:r>
      <w:r>
        <w:rPr>
          <w:rFonts w:eastAsia="Times New Roman" w:cs="Times New Roman"/>
          <w:b/>
          <w:szCs w:val="24"/>
        </w:rPr>
        <w:t>ουλής):</w:t>
      </w:r>
      <w:r>
        <w:rPr>
          <w:rFonts w:eastAsia="Times New Roman" w:cs="Times New Roman"/>
          <w:szCs w:val="24"/>
        </w:rPr>
        <w:t xml:space="preserve"> Κατ’ αρχάς, σιδεροκέφαλος, κύριε </w:t>
      </w:r>
      <w:proofErr w:type="spellStart"/>
      <w:r>
        <w:rPr>
          <w:rFonts w:eastAsia="Times New Roman" w:cs="Times New Roman"/>
          <w:szCs w:val="24"/>
        </w:rPr>
        <w:t>Καμμένε</w:t>
      </w:r>
      <w:proofErr w:type="spellEnd"/>
      <w:r>
        <w:rPr>
          <w:rFonts w:eastAsia="Times New Roman" w:cs="Times New Roman"/>
          <w:szCs w:val="24"/>
        </w:rPr>
        <w:t>, να σας ευχηθώ.</w:t>
      </w:r>
    </w:p>
    <w:p w14:paraId="66C5C441" w14:textId="77777777" w:rsidR="0003636F" w:rsidRDefault="0027184C">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Ευχαριστώ πολύ.</w:t>
      </w:r>
    </w:p>
    <w:p w14:paraId="66C5C44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Όμως θα ήθελα να πω ότι η ερώτησή μου είναι προς την Υπουργό όχι για κανέναν άλλο</w:t>
      </w:r>
      <w:r>
        <w:rPr>
          <w:rFonts w:eastAsia="Times New Roman" w:cs="Times New Roman"/>
          <w:szCs w:val="24"/>
        </w:rPr>
        <w:t>ν</w:t>
      </w:r>
      <w:r>
        <w:rPr>
          <w:rFonts w:eastAsia="Times New Roman" w:cs="Times New Roman"/>
          <w:szCs w:val="24"/>
        </w:rPr>
        <w:t xml:space="preserve"> λόγο, αλλά γιατί αυτή έχει το νομοθετικό έργο. Η ερώτησή μου αφορά ουσιαστικά το νομοθετικό έργο και όχι τον κ. Πετρόπουλο, τον οποίο εκτιμώ ιδιαιτέρως ως Υφυπουργό και ως άνθρωπο. Η ερώτησή μου, λοιπόν, αφορά το νομοθετικό έργο, διότι έστω κι αν έχει παρ</w:t>
      </w:r>
      <w:r>
        <w:rPr>
          <w:rFonts w:eastAsia="Times New Roman" w:cs="Times New Roman"/>
          <w:szCs w:val="24"/>
        </w:rPr>
        <w:t>αχωρήσει την αρμοδιότητα</w:t>
      </w:r>
      <w:r>
        <w:rPr>
          <w:rFonts w:eastAsia="Times New Roman" w:cs="Times New Roman"/>
          <w:szCs w:val="24"/>
        </w:rPr>
        <w:t>,</w:t>
      </w:r>
      <w:r>
        <w:rPr>
          <w:rFonts w:eastAsia="Times New Roman" w:cs="Times New Roman"/>
          <w:szCs w:val="24"/>
        </w:rPr>
        <w:t xml:space="preserve"> αν θέλετε, το νομοθετικό έργο ανήκει πάντα στον Υπουργό. Γι</w:t>
      </w:r>
      <w:r>
        <w:rPr>
          <w:rFonts w:eastAsia="Times New Roman" w:cs="Times New Roman"/>
          <w:szCs w:val="24"/>
        </w:rPr>
        <w:t>α</w:t>
      </w:r>
      <w:r>
        <w:rPr>
          <w:rFonts w:eastAsia="Times New Roman" w:cs="Times New Roman"/>
          <w:szCs w:val="24"/>
        </w:rPr>
        <w:t xml:space="preserve"> αυτό, λοιπόν, θα ήθελα να είναι εδώ η Υπουργός, γι’ αυτόν τον λόγο και μόνο.</w:t>
      </w:r>
    </w:p>
    <w:p w14:paraId="66C5C44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Πάντως, η ερώτηση προς την Υπουργό είναι η εξής. Εγώ δεν γνωρίζω ασφαλιστικό οργανισμό, δημό</w:t>
      </w:r>
      <w:r>
        <w:rPr>
          <w:rFonts w:eastAsia="Times New Roman" w:cs="Times New Roman"/>
          <w:szCs w:val="24"/>
        </w:rPr>
        <w:t>σιο ή ιδιωτικό, που</w:t>
      </w:r>
      <w:r>
        <w:rPr>
          <w:rFonts w:eastAsia="Times New Roman" w:cs="Times New Roman"/>
          <w:szCs w:val="24"/>
        </w:rPr>
        <w:t>,</w:t>
      </w:r>
      <w:r>
        <w:rPr>
          <w:rFonts w:eastAsia="Times New Roman" w:cs="Times New Roman"/>
          <w:szCs w:val="24"/>
        </w:rPr>
        <w:t xml:space="preserve"> χωρίς να δίνει παροχές</w:t>
      </w:r>
      <w:r>
        <w:rPr>
          <w:rFonts w:eastAsia="Times New Roman" w:cs="Times New Roman"/>
          <w:szCs w:val="24"/>
        </w:rPr>
        <w:t>,</w:t>
      </w:r>
      <w:r>
        <w:rPr>
          <w:rFonts w:eastAsia="Times New Roman" w:cs="Times New Roman"/>
          <w:szCs w:val="24"/>
        </w:rPr>
        <w:t xml:space="preserve"> είτε σε συντάξεις είτε στο θέμα της υγείας </w:t>
      </w:r>
      <w:r>
        <w:rPr>
          <w:rFonts w:eastAsia="Times New Roman" w:cs="Times New Roman"/>
          <w:szCs w:val="24"/>
        </w:rPr>
        <w:lastRenderedPageBreak/>
        <w:t>και της πρόνοιας, να ζητά αυξημένα ασφάλιστρα. Αυτό έχει συνέπειες, αν θέλετε, για όλο το φάσμα της εργασίας και είναι η φιλοσοφία που διέπει το σύστημα.</w:t>
      </w:r>
    </w:p>
    <w:p w14:paraId="66C5C444" w14:textId="77777777" w:rsidR="0003636F" w:rsidRDefault="0027184C">
      <w:pPr>
        <w:spacing w:line="600" w:lineRule="auto"/>
        <w:ind w:firstLine="720"/>
        <w:contextualSpacing/>
        <w:jc w:val="both"/>
        <w:rPr>
          <w:rFonts w:eastAsia="Times New Roman"/>
          <w:szCs w:val="24"/>
        </w:rPr>
      </w:pPr>
      <w:r>
        <w:rPr>
          <w:rFonts w:eastAsia="Times New Roman" w:cs="Times New Roman"/>
          <w:szCs w:val="24"/>
        </w:rPr>
        <w:t>Όμως, εδώ έχου</w:t>
      </w:r>
      <w:r>
        <w:rPr>
          <w:rFonts w:eastAsia="Times New Roman" w:cs="Times New Roman"/>
          <w:szCs w:val="24"/>
        </w:rPr>
        <w:t>με το εξής: Οι άνθρωποι τελειώνουν τα ασφαλιστικά τους χρόνια, αυτά τα τριάντα πέντε, και εξακολουθούν να πληρώνουν υπέρτερη ασφάλιση, χωρίς να εισπράττουν παραπάνω σύνταξη στην ουσία.</w:t>
      </w:r>
      <w:r>
        <w:rPr>
          <w:rFonts w:eastAsia="Times New Roman" w:cs="Times New Roman"/>
          <w:szCs w:val="24"/>
        </w:rPr>
        <w:t xml:space="preserve"> </w:t>
      </w:r>
      <w:r>
        <w:rPr>
          <w:rFonts w:eastAsia="Times New Roman"/>
          <w:szCs w:val="24"/>
        </w:rPr>
        <w:t>Γιατί,</w:t>
      </w:r>
      <w:r>
        <w:rPr>
          <w:rFonts w:eastAsia="Times New Roman"/>
          <w:szCs w:val="24"/>
        </w:rPr>
        <w:t xml:space="preserve"> ακόμα και αν </w:t>
      </w:r>
      <w:r>
        <w:rPr>
          <w:rFonts w:eastAsia="Times New Roman"/>
          <w:szCs w:val="24"/>
        </w:rPr>
        <w:t xml:space="preserve">θεωρητικά </w:t>
      </w:r>
      <w:r>
        <w:rPr>
          <w:rFonts w:eastAsia="Times New Roman"/>
          <w:szCs w:val="24"/>
        </w:rPr>
        <w:t xml:space="preserve">εισπράττουν, αφού κόβονται οι συντάξεις, </w:t>
      </w:r>
      <w:r>
        <w:rPr>
          <w:rFonts w:eastAsia="Times New Roman"/>
          <w:szCs w:val="24"/>
        </w:rPr>
        <w:t>στην πράξη δεν εισπράττουν. Πολύ περισσότερο όταν φτάσουμε στα σαράντα χρόνια ασφάλισης, που λέει  ο νόμος ότι τότε μπορεί ο ασφαλισμένος με αίτησή του να ζητήσει έκπτωση κατά 50% όσον αφορά στην ασφαλιστική εισφορά</w:t>
      </w:r>
      <w:r>
        <w:rPr>
          <w:rFonts w:eastAsia="Times New Roman"/>
          <w:szCs w:val="24"/>
        </w:rPr>
        <w:t>, το οποίο</w:t>
      </w:r>
      <w:r>
        <w:rPr>
          <w:rFonts w:eastAsia="Times New Roman"/>
          <w:szCs w:val="24"/>
        </w:rPr>
        <w:t xml:space="preserve"> είναι το λογικό.</w:t>
      </w:r>
    </w:p>
    <w:p w14:paraId="66C5C445" w14:textId="77777777" w:rsidR="0003636F" w:rsidRDefault="0027184C">
      <w:pPr>
        <w:spacing w:line="600" w:lineRule="auto"/>
        <w:ind w:firstLine="720"/>
        <w:contextualSpacing/>
        <w:jc w:val="both"/>
        <w:rPr>
          <w:rFonts w:eastAsia="Times New Roman"/>
          <w:szCs w:val="24"/>
        </w:rPr>
      </w:pPr>
      <w:r>
        <w:rPr>
          <w:rFonts w:eastAsia="Times New Roman"/>
          <w:szCs w:val="24"/>
        </w:rPr>
        <w:t>Όταν, όμως, π</w:t>
      </w:r>
      <w:r>
        <w:rPr>
          <w:rFonts w:eastAsia="Times New Roman"/>
          <w:szCs w:val="24"/>
        </w:rPr>
        <w:t>ήραν οι ασφαλισμένοι τα ασφαλιστικά σημειώματα είδαν ότι</w:t>
      </w:r>
      <w:r>
        <w:rPr>
          <w:rFonts w:eastAsia="Times New Roman"/>
          <w:szCs w:val="24"/>
        </w:rPr>
        <w:t>,</w:t>
      </w:r>
      <w:r>
        <w:rPr>
          <w:rFonts w:eastAsia="Times New Roman"/>
          <w:szCs w:val="24"/>
        </w:rPr>
        <w:t xml:space="preserve"> παρά την έκπτωση, πληρώνουν διπλάσια ασφάλιση από ό,τι πλήρωναν στα </w:t>
      </w:r>
      <w:r>
        <w:rPr>
          <w:rFonts w:eastAsia="Times New Roman"/>
          <w:szCs w:val="24"/>
        </w:rPr>
        <w:t>τ</w:t>
      </w:r>
      <w:r>
        <w:rPr>
          <w:rFonts w:eastAsia="Times New Roman"/>
          <w:szCs w:val="24"/>
        </w:rPr>
        <w:t>αμεία τους, τουλάχιστον διπλάσια. Μπορεί να είναι και παραπάνω, ανάλογα με το εισόδημά τους. Εδώ έχουμε φορολογία, δεν έχουμε ασφ</w:t>
      </w:r>
      <w:r>
        <w:rPr>
          <w:rFonts w:eastAsia="Times New Roman"/>
          <w:szCs w:val="24"/>
        </w:rPr>
        <w:t xml:space="preserve">αλιστική εισφορά. </w:t>
      </w:r>
    </w:p>
    <w:p w14:paraId="66C5C446" w14:textId="77777777" w:rsidR="0003636F" w:rsidRDefault="0027184C">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ο ερώτημα, λοιπόν, είναι το εξής, γι’ αυτό ζήτησα να είναι εδώ η Υπουργός κ. </w:t>
      </w:r>
      <w:proofErr w:type="spellStart"/>
      <w:r>
        <w:rPr>
          <w:rFonts w:eastAsia="Times New Roman"/>
          <w:szCs w:val="24"/>
        </w:rPr>
        <w:t>Αχτσιόγλου</w:t>
      </w:r>
      <w:proofErr w:type="spellEnd"/>
      <w:r>
        <w:rPr>
          <w:rFonts w:eastAsia="Times New Roman"/>
          <w:szCs w:val="24"/>
        </w:rPr>
        <w:t>: Έχει πρόθεση η κυρία Υπουρ</w:t>
      </w:r>
      <w:r>
        <w:rPr>
          <w:rFonts w:eastAsia="Times New Roman"/>
          <w:szCs w:val="24"/>
        </w:rPr>
        <w:lastRenderedPageBreak/>
        <w:t xml:space="preserve">γός να επέμβει νομοθετικά ή θα αφήσει αυτό το πράγμα να συνεχίζει, με αποτέλεσμα σιγά σιγά οι </w:t>
      </w:r>
      <w:r>
        <w:rPr>
          <w:rFonts w:eastAsia="Times New Roman"/>
          <w:szCs w:val="24"/>
        </w:rPr>
        <w:t>εργαζόμ</w:t>
      </w:r>
      <w:r>
        <w:rPr>
          <w:rFonts w:eastAsia="Times New Roman"/>
          <w:szCs w:val="24"/>
        </w:rPr>
        <w:t xml:space="preserve">ενοι να </w:t>
      </w:r>
      <w:r>
        <w:rPr>
          <w:rFonts w:eastAsia="Times New Roman"/>
          <w:szCs w:val="24"/>
        </w:rPr>
        <w:t>βγαίνουν σε</w:t>
      </w:r>
      <w:r>
        <w:rPr>
          <w:rFonts w:eastAsia="Times New Roman"/>
          <w:szCs w:val="24"/>
        </w:rPr>
        <w:t xml:space="preserve"> </w:t>
      </w:r>
      <w:r>
        <w:rPr>
          <w:rFonts w:eastAsia="Times New Roman"/>
          <w:szCs w:val="24"/>
        </w:rPr>
        <w:t>σ</w:t>
      </w:r>
      <w:r>
        <w:rPr>
          <w:rFonts w:eastAsia="Times New Roman"/>
          <w:szCs w:val="24"/>
        </w:rPr>
        <w:t>ύνταξη</w:t>
      </w:r>
      <w:r>
        <w:rPr>
          <w:rFonts w:eastAsia="Times New Roman"/>
          <w:szCs w:val="24"/>
        </w:rPr>
        <w:t xml:space="preserve"> και όχι να πληρώνουν το ΕΦΚΑ;</w:t>
      </w:r>
    </w:p>
    <w:p w14:paraId="66C5C447" w14:textId="77777777" w:rsidR="0003636F" w:rsidRDefault="0027184C">
      <w:pPr>
        <w:spacing w:line="600" w:lineRule="auto"/>
        <w:ind w:firstLine="720"/>
        <w:contextualSpacing/>
        <w:jc w:val="both"/>
        <w:rPr>
          <w:rFonts w:eastAsia="Times New Roman"/>
          <w:szCs w:val="24"/>
        </w:rPr>
      </w:pPr>
      <w:r>
        <w:rPr>
          <w:rFonts w:eastAsia="Times New Roman"/>
          <w:szCs w:val="24"/>
        </w:rPr>
        <w:t>Διότι εγώ</w:t>
      </w:r>
      <w:r>
        <w:rPr>
          <w:rFonts w:eastAsia="Times New Roman"/>
          <w:szCs w:val="24"/>
        </w:rPr>
        <w:t>,</w:t>
      </w:r>
      <w:r>
        <w:rPr>
          <w:rFonts w:eastAsia="Times New Roman"/>
          <w:szCs w:val="24"/>
        </w:rPr>
        <w:t xml:space="preserve"> αν ήμουν στην θέση της κ. </w:t>
      </w:r>
      <w:proofErr w:type="spellStart"/>
      <w:r>
        <w:rPr>
          <w:rFonts w:eastAsia="Times New Roman"/>
          <w:szCs w:val="24"/>
        </w:rPr>
        <w:t>Αχτσιόγλου</w:t>
      </w:r>
      <w:proofErr w:type="spellEnd"/>
      <w:r>
        <w:rPr>
          <w:rFonts w:eastAsia="Times New Roman"/>
          <w:szCs w:val="24"/>
        </w:rPr>
        <w:t>, θα έκανα το εξής. Θα ήθελα περισσότεροι να δουλεύουν και να πληρών</w:t>
      </w:r>
      <w:r>
        <w:rPr>
          <w:rFonts w:eastAsia="Times New Roman"/>
          <w:szCs w:val="24"/>
        </w:rPr>
        <w:t>ουν</w:t>
      </w:r>
      <w:r>
        <w:rPr>
          <w:rFonts w:eastAsia="Times New Roman"/>
          <w:szCs w:val="24"/>
        </w:rPr>
        <w:t>,</w:t>
      </w:r>
      <w:r>
        <w:rPr>
          <w:rFonts w:eastAsia="Times New Roman"/>
          <w:szCs w:val="24"/>
        </w:rPr>
        <w:t xml:space="preserve"> παρά να δίνω συντάξεις. Όταν, όμως, τους αυξάνεις τα ασφάλιστρα, τότε τους οδηγείς κατ’ ανάγκην στ</w:t>
      </w:r>
      <w:r>
        <w:rPr>
          <w:rFonts w:eastAsia="Times New Roman"/>
          <w:szCs w:val="24"/>
        </w:rPr>
        <w:t>η συνταξιοδότηση.</w:t>
      </w:r>
    </w:p>
    <w:p w14:paraId="66C5C448" w14:textId="77777777" w:rsidR="0003636F" w:rsidRDefault="0027184C">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Ευχαριστούμε πολύ τον κύριο Αντιπρόεδρο.</w:t>
      </w:r>
    </w:p>
    <w:p w14:paraId="66C5C449" w14:textId="77777777" w:rsidR="0003636F" w:rsidRDefault="0027184C">
      <w:pPr>
        <w:spacing w:line="600" w:lineRule="auto"/>
        <w:ind w:firstLine="720"/>
        <w:contextualSpacing/>
        <w:jc w:val="both"/>
        <w:rPr>
          <w:rFonts w:eastAsia="Times New Roman"/>
          <w:bCs/>
          <w:szCs w:val="24"/>
        </w:rPr>
      </w:pPr>
      <w:r>
        <w:rPr>
          <w:rFonts w:eastAsia="Times New Roman"/>
          <w:bCs/>
          <w:szCs w:val="24"/>
        </w:rPr>
        <w:t xml:space="preserve">Να ενημερώσω ότι έχουμε επιστολή από τη Γενική Γραμματεία της Κυβέρνησης ότι η κυρία Υπουργός λείπει σε ανειλημμένη υποχρέωση, σε κυβερνητική αποστολή στο </w:t>
      </w:r>
      <w:r>
        <w:rPr>
          <w:rFonts w:eastAsia="Times New Roman"/>
          <w:bCs/>
          <w:szCs w:val="24"/>
        </w:rPr>
        <w:t>εξωτερικό.</w:t>
      </w:r>
    </w:p>
    <w:p w14:paraId="66C5C44A" w14:textId="77777777" w:rsidR="0003636F" w:rsidRDefault="0027184C">
      <w:pPr>
        <w:spacing w:line="600" w:lineRule="auto"/>
        <w:ind w:firstLine="720"/>
        <w:contextualSpacing/>
        <w:jc w:val="both"/>
        <w:rPr>
          <w:rFonts w:eastAsia="Times New Roman"/>
          <w:szCs w:val="24"/>
        </w:rPr>
      </w:pPr>
      <w:r>
        <w:rPr>
          <w:rFonts w:eastAsia="Times New Roman"/>
          <w:bCs/>
          <w:szCs w:val="24"/>
        </w:rPr>
        <w:t>Κύριε Υπουργέ, έχετε τον λόγο για τρία λεπτά.</w:t>
      </w:r>
    </w:p>
    <w:p w14:paraId="66C5C44B" w14:textId="77777777" w:rsidR="0003636F" w:rsidRDefault="0027184C">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Ευχαριστώ, κύριε Πρόεδρε.</w:t>
      </w:r>
    </w:p>
    <w:p w14:paraId="66C5C44C"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Κύριε Πρόεδρε, όλα αυτά τα θέματα πραγματικά εμπεριέχουν έναν πολύ σωστό </w:t>
      </w:r>
      <w:r>
        <w:rPr>
          <w:rFonts w:eastAsia="Times New Roman"/>
          <w:szCs w:val="24"/>
        </w:rPr>
        <w:t xml:space="preserve">προβληματισμό, όπως τα θίξατε. Σημασία έχει να μην παροτρύνουμε τον απασχολούμενο και ικανό για </w:t>
      </w:r>
      <w:r>
        <w:rPr>
          <w:rFonts w:eastAsia="Times New Roman"/>
          <w:szCs w:val="24"/>
        </w:rPr>
        <w:lastRenderedPageBreak/>
        <w:t>εργασία να βρίσκεται στη σύνταξη αντί να βρίσκεται στην ενεργό δράση. Πρέπει να βρίσκεται στην ενεργό δράση.  Αυτό επιβάλλεται και λόγω του δημογραφικού προβλήμ</w:t>
      </w:r>
      <w:r>
        <w:rPr>
          <w:rFonts w:eastAsia="Times New Roman"/>
          <w:szCs w:val="24"/>
        </w:rPr>
        <w:t xml:space="preserve">ατος που έχουμε. Πρέπει να διατηρούμε τουλάχιστον τη βάση της πυραμίδας όσο γίνεται σε μια καλή κατάσταση σε αναλογία με την κορυφή της. </w:t>
      </w:r>
    </w:p>
    <w:p w14:paraId="66C5C44D" w14:textId="77777777" w:rsidR="0003636F" w:rsidRDefault="0027184C">
      <w:pPr>
        <w:spacing w:line="600" w:lineRule="auto"/>
        <w:ind w:firstLine="720"/>
        <w:contextualSpacing/>
        <w:jc w:val="both"/>
        <w:rPr>
          <w:rFonts w:eastAsia="Times New Roman"/>
          <w:szCs w:val="24"/>
        </w:rPr>
      </w:pPr>
      <w:r>
        <w:rPr>
          <w:rFonts w:eastAsia="Times New Roman"/>
          <w:szCs w:val="24"/>
        </w:rPr>
        <w:t>Με τον ν.3863/2010 τα τριάντα πέντε χρόνια έχουν γίνει σαράντα ήδη, από το 2010. Επομένως η αφετηρία της σκέψης σας έχ</w:t>
      </w:r>
      <w:r>
        <w:rPr>
          <w:rFonts w:eastAsia="Times New Roman"/>
          <w:szCs w:val="24"/>
        </w:rPr>
        <w:t>ει ένα έλλειμμα ως προς αυτό. Δεν ήταν τριάντα πέντε χρόνια και εμείς τα κάναμε σαράντα, ήταν ήδη η αύξηση αυτή ρυθμισμένη με τον ν.3863/2010.</w:t>
      </w:r>
    </w:p>
    <w:p w14:paraId="66C5C44E"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Εκείνο που εμείς κάναμε είναι </w:t>
      </w:r>
      <w:r>
        <w:rPr>
          <w:rFonts w:eastAsia="Times New Roman"/>
          <w:szCs w:val="24"/>
        </w:rPr>
        <w:t>–</w:t>
      </w:r>
      <w:r>
        <w:rPr>
          <w:rFonts w:eastAsia="Times New Roman"/>
          <w:szCs w:val="24"/>
        </w:rPr>
        <w:t>στη λογική που εσείς θέσατε και συμφωνώ μαζί σας απόλυτα</w:t>
      </w:r>
      <w:r>
        <w:rPr>
          <w:rFonts w:eastAsia="Times New Roman"/>
          <w:szCs w:val="24"/>
        </w:rPr>
        <w:t xml:space="preserve">– </w:t>
      </w:r>
      <w:r>
        <w:rPr>
          <w:rFonts w:eastAsia="Times New Roman"/>
          <w:szCs w:val="24"/>
        </w:rPr>
        <w:t>να δώσουμε τη δυνατότητα</w:t>
      </w:r>
      <w:r>
        <w:rPr>
          <w:rFonts w:eastAsia="Times New Roman"/>
          <w:szCs w:val="24"/>
        </w:rPr>
        <w:t>, δηλαδή, κάποιος να συνεχίσει να απασχολείται καταβάλλοντας μια εισφορά μειωμένη σε σχέση με αυτή που κατέβαλλε πριν. Αυτό είναι ένα κίνητρο για να διατηρεί την απασχόληση</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φόσον έχει συμπληρώσει σαράντα χρόνια ασφάλισης</w:t>
      </w:r>
      <w:r>
        <w:rPr>
          <w:rFonts w:eastAsia="Times New Roman"/>
          <w:szCs w:val="24"/>
        </w:rPr>
        <w:t>,</w:t>
      </w:r>
      <w:r>
        <w:rPr>
          <w:rFonts w:eastAsia="Times New Roman"/>
          <w:szCs w:val="24"/>
        </w:rPr>
        <w:t xml:space="preserve"> να πληρώνει τη μισή εισφορά αυτή</w:t>
      </w:r>
      <w:r>
        <w:rPr>
          <w:rFonts w:eastAsia="Times New Roman"/>
          <w:szCs w:val="24"/>
        </w:rPr>
        <w:t>ς που θα κατέβαλλε.</w:t>
      </w:r>
    </w:p>
    <w:p w14:paraId="66C5C44F" w14:textId="77777777" w:rsidR="0003636F" w:rsidRDefault="0027184C">
      <w:pPr>
        <w:spacing w:line="600" w:lineRule="auto"/>
        <w:ind w:firstLine="720"/>
        <w:contextualSpacing/>
        <w:jc w:val="both"/>
        <w:rPr>
          <w:rFonts w:eastAsia="Times New Roman"/>
          <w:szCs w:val="24"/>
        </w:rPr>
      </w:pPr>
      <w:r>
        <w:rPr>
          <w:rFonts w:eastAsia="Times New Roman"/>
          <w:szCs w:val="24"/>
        </w:rPr>
        <w:t>Μου κάνει εντύπωση αυτό που λέτε και έχει σημασία να συζητήσουμε μαζί και να μου δώσετε τα σχετικά στοιχεία</w:t>
      </w:r>
      <w:r>
        <w:rPr>
          <w:rFonts w:eastAsia="Times New Roman"/>
          <w:szCs w:val="24"/>
        </w:rPr>
        <w:t>,</w:t>
      </w:r>
      <w:r>
        <w:rPr>
          <w:rFonts w:eastAsia="Times New Roman"/>
          <w:szCs w:val="24"/>
        </w:rPr>
        <w:t xml:space="preserve"> εάν έχει προκύψει κάτι τέτοιο, κάποιος δηλαδή να καλείται να πληρώσει </w:t>
      </w:r>
      <w:r>
        <w:rPr>
          <w:rFonts w:eastAsia="Times New Roman"/>
          <w:szCs w:val="24"/>
        </w:rPr>
        <w:lastRenderedPageBreak/>
        <w:t xml:space="preserve">περισσότερα από όσα κατέβαλλε πριν. Θα συμβαίνει μόνο σε </w:t>
      </w:r>
      <w:r>
        <w:rPr>
          <w:rFonts w:eastAsia="Times New Roman"/>
          <w:szCs w:val="24"/>
        </w:rPr>
        <w:t xml:space="preserve">περιπτώσεις που έχει γίνει κάποιο λάθος. Εκτός και αν πρόκειται για μια τεράστια εισοδηματική βάση του ασφαλισμένου που προκύπτει κάτι τέτοιο. Δεν μπορώ με μαθηματικό τρόπο να εξηγήσω αλλιώς μια τέτοια περίπτωση, εάν πραγματικά συμβαίνει. </w:t>
      </w:r>
      <w:r>
        <w:rPr>
          <w:rFonts w:eastAsia="Times New Roman"/>
          <w:szCs w:val="24"/>
        </w:rPr>
        <w:t>Γ</w:t>
      </w:r>
      <w:r>
        <w:rPr>
          <w:rFonts w:eastAsia="Times New Roman"/>
          <w:szCs w:val="24"/>
        </w:rPr>
        <w:t>ια αυτόν τον λόγ</w:t>
      </w:r>
      <w:r>
        <w:rPr>
          <w:rFonts w:eastAsia="Times New Roman"/>
          <w:szCs w:val="24"/>
        </w:rPr>
        <w:t>ο θα είμαι στη διάθεσ</w:t>
      </w:r>
      <w:r>
        <w:rPr>
          <w:rFonts w:eastAsia="Times New Roman"/>
          <w:szCs w:val="24"/>
        </w:rPr>
        <w:t>ή</w:t>
      </w:r>
      <w:r>
        <w:rPr>
          <w:rFonts w:eastAsia="Times New Roman"/>
          <w:szCs w:val="24"/>
        </w:rPr>
        <w:t xml:space="preserve"> σας να δούμε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τις περιπτώσεις αυτές.</w:t>
      </w:r>
    </w:p>
    <w:p w14:paraId="66C5C450" w14:textId="77777777" w:rsidR="0003636F" w:rsidRDefault="0027184C">
      <w:pPr>
        <w:spacing w:line="600" w:lineRule="auto"/>
        <w:ind w:firstLine="720"/>
        <w:contextualSpacing/>
        <w:jc w:val="both"/>
        <w:rPr>
          <w:rFonts w:eastAsia="Times New Roman"/>
          <w:szCs w:val="24"/>
        </w:rPr>
      </w:pPr>
      <w:r>
        <w:rPr>
          <w:rFonts w:eastAsia="Times New Roman"/>
          <w:szCs w:val="24"/>
        </w:rPr>
        <w:t>Σας ευχαριστώ.</w:t>
      </w:r>
    </w:p>
    <w:p w14:paraId="66C5C451" w14:textId="77777777" w:rsidR="0003636F" w:rsidRDefault="0027184C">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Ευχαριστούμε πολύ, κύριε Υπουργέ.</w:t>
      </w:r>
    </w:p>
    <w:p w14:paraId="66C5C452" w14:textId="77777777" w:rsidR="0003636F" w:rsidRDefault="0027184C">
      <w:pPr>
        <w:spacing w:line="600" w:lineRule="auto"/>
        <w:ind w:firstLine="720"/>
        <w:contextualSpacing/>
        <w:jc w:val="both"/>
        <w:rPr>
          <w:rFonts w:eastAsia="Times New Roman"/>
          <w:bCs/>
          <w:szCs w:val="24"/>
        </w:rPr>
      </w:pPr>
      <w:r>
        <w:rPr>
          <w:rFonts w:eastAsia="Times New Roman"/>
          <w:bCs/>
          <w:szCs w:val="24"/>
        </w:rPr>
        <w:t>Αγαπητέ κύριε Αντιπρόεδρε, έχετε τον λόγο για τρία λεπτά για τη δευτερολογία σας.</w:t>
      </w:r>
    </w:p>
    <w:p w14:paraId="66C5C453" w14:textId="77777777" w:rsidR="0003636F" w:rsidRDefault="0027184C">
      <w:pPr>
        <w:spacing w:line="600" w:lineRule="auto"/>
        <w:ind w:firstLine="720"/>
        <w:contextualSpacing/>
        <w:jc w:val="both"/>
        <w:rPr>
          <w:rFonts w:eastAsia="Times New Roman"/>
          <w:bCs/>
          <w:szCs w:val="24"/>
        </w:rPr>
      </w:pPr>
      <w:r>
        <w:rPr>
          <w:rFonts w:eastAsia="Times New Roman"/>
          <w:b/>
          <w:bCs/>
          <w:szCs w:val="24"/>
        </w:rPr>
        <w:t xml:space="preserve">ΔΗΜΗΤΡΙΟΣ ΚΡΕΜΑΣΤΙΝΟΣ (Ε΄ </w:t>
      </w:r>
      <w:r>
        <w:rPr>
          <w:rFonts w:eastAsia="Times New Roman"/>
          <w:b/>
          <w:bCs/>
          <w:szCs w:val="24"/>
        </w:rPr>
        <w:t xml:space="preserve">Αντιπρόεδρος της Βουλής): </w:t>
      </w:r>
      <w:r>
        <w:rPr>
          <w:rFonts w:eastAsia="Times New Roman"/>
          <w:bCs/>
          <w:szCs w:val="24"/>
        </w:rPr>
        <w:t xml:space="preserve">Κατ’ αρχάς εκτιμώ ιδιαιτέρως την απάντηση του Υφυπουργού κ. Πετρόπουλου. </w:t>
      </w:r>
    </w:p>
    <w:p w14:paraId="66C5C454" w14:textId="77777777" w:rsidR="0003636F" w:rsidRDefault="0027184C">
      <w:pPr>
        <w:spacing w:line="600" w:lineRule="auto"/>
        <w:ind w:firstLine="720"/>
        <w:contextualSpacing/>
        <w:jc w:val="both"/>
        <w:rPr>
          <w:rFonts w:eastAsia="Times New Roman"/>
          <w:bCs/>
          <w:szCs w:val="24"/>
        </w:rPr>
      </w:pPr>
      <w:r>
        <w:rPr>
          <w:rFonts w:eastAsia="Times New Roman"/>
          <w:bCs/>
          <w:szCs w:val="24"/>
        </w:rPr>
        <w:t>Επανέρχομαι πάλι στο ερώτημα -λέγοντας ότι θα ήθελα να το συζητήσει με την Υπουργό- το</w:t>
      </w:r>
      <w:r>
        <w:rPr>
          <w:rFonts w:eastAsia="Times New Roman"/>
          <w:bCs/>
          <w:szCs w:val="24"/>
        </w:rPr>
        <w:t>υ</w:t>
      </w:r>
      <w:r>
        <w:rPr>
          <w:rFonts w:eastAsia="Times New Roman"/>
          <w:bCs/>
          <w:szCs w:val="24"/>
        </w:rPr>
        <w:t xml:space="preserve"> εάν έχει πρόθεση να μεταβάλει νομοθετικά όλη αυτή την ιστορία.</w:t>
      </w:r>
    </w:p>
    <w:p w14:paraId="66C5C455"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Ασφαλ</w:t>
      </w:r>
      <w:r>
        <w:rPr>
          <w:rFonts w:eastAsia="Times New Roman" w:cs="Times New Roman"/>
          <w:szCs w:val="24"/>
        </w:rPr>
        <w:t>ώς συμφωνώ ότι ο νόμος είναι του 2010</w:t>
      </w:r>
      <w:r>
        <w:rPr>
          <w:rFonts w:eastAsia="Times New Roman" w:cs="Times New Roman"/>
          <w:szCs w:val="24"/>
        </w:rPr>
        <w:t>,</w:t>
      </w:r>
      <w:r>
        <w:rPr>
          <w:rFonts w:eastAsia="Times New Roman" w:cs="Times New Roman"/>
          <w:szCs w:val="24"/>
        </w:rPr>
        <w:t xml:space="preserve"> αλλά δεν έχει σημασία, το κράτος είναι ενιαίο. Εγώ δεν κάνω καταμερισμό </w:t>
      </w:r>
      <w:r>
        <w:rPr>
          <w:rFonts w:eastAsia="Times New Roman" w:cs="Times New Roman"/>
          <w:szCs w:val="24"/>
        </w:rPr>
        <w:lastRenderedPageBreak/>
        <w:t xml:space="preserve">ευθυνών αυτή τη στιγμή μεταξύ των κομμάτων, αλλά κάνουμε μια συζήτηση για την κατάσταση που επικρατεί στη χώρα. </w:t>
      </w:r>
    </w:p>
    <w:p w14:paraId="66C5C456"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κείνο το οποίο βλέπω και ανησυχ</w:t>
      </w:r>
      <w:r>
        <w:rPr>
          <w:rFonts w:eastAsia="Times New Roman" w:cs="Times New Roman"/>
          <w:szCs w:val="24"/>
        </w:rPr>
        <w:t>ώ, είναι ότι αυτή τη στιγμή αν ένας φορολογούμενος, για παράδειγμα, ελευθεροεπαγγελματίας με παραγωγή και παραγωγικότητα πληρώνει 45% εφορία, προπληρώνει τον επόμενο χρόνο. Οπότε το 45% δεν είναι 45%, είναι 60%, 70%, όπου πάει. Προπληρώνει τον επόμενο χρόν</w:t>
      </w:r>
      <w:r>
        <w:rPr>
          <w:rFonts w:eastAsia="Times New Roman" w:cs="Times New Roman"/>
          <w:szCs w:val="24"/>
        </w:rPr>
        <w:t xml:space="preserve">ο και πληρώνει ΕΦΚΑ, πληρώνει ΕΝΦΙΑ, πληρώνει ΦΠΑ και έχει και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Πανηγυρίζουμε που θα μπει ξανά η χώρα στις αγορές, αλλά η χώρα ήταν στις αγορές και χρεοκόπησε. Διότι τι σημαίνει να μπει στις αγορές; Το ξέρετε, κύριε Πρόεδρε κι εσείς. Αγορές σημαίνει ότι παίρνεις λεφτά για να έχεις παραγωγικές επενδύσεις. Εμείς είχαμε</w:t>
      </w:r>
      <w:r>
        <w:rPr>
          <w:rFonts w:eastAsia="Times New Roman" w:cs="Times New Roman"/>
          <w:szCs w:val="24"/>
        </w:rPr>
        <w:t xml:space="preserve"> επενδύσεις και χρεοκοπήσαμε, δεν είχαμε, όμως, παραγωγικές επενδύσεις. </w:t>
      </w:r>
    </w:p>
    <w:p w14:paraId="66C5C45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Διότι, όπως γνωρίζετε, η Αμερική χρωστάει κοντά στα 20 τρισεκατομμύρια, ενώ εμείς χρεοκοπήσαμε με μόλις γύρω στα 300 με 340 δισεκατομμύρια ευρώ. Για τα τρισεκατομμύρια που χρωστάει η </w:t>
      </w:r>
      <w:r>
        <w:rPr>
          <w:rFonts w:eastAsia="Times New Roman" w:cs="Times New Roman"/>
          <w:szCs w:val="24"/>
        </w:rPr>
        <w:t xml:space="preserve">Ιταλία δεν χρεοκόπησε, γιατί έχει παραγωγή και παραγωγικότητα. Το ερώτημα, λοιπόν είναι: </w:t>
      </w:r>
      <w:r>
        <w:rPr>
          <w:rFonts w:eastAsia="Times New Roman" w:cs="Times New Roman"/>
          <w:szCs w:val="24"/>
        </w:rPr>
        <w:t>Μ</w:t>
      </w:r>
      <w:r>
        <w:rPr>
          <w:rFonts w:eastAsia="Times New Roman" w:cs="Times New Roman"/>
          <w:szCs w:val="24"/>
        </w:rPr>
        <w:t xml:space="preserve">πορούμε με όλα αυτά </w:t>
      </w:r>
      <w:r>
        <w:rPr>
          <w:rFonts w:eastAsia="Times New Roman" w:cs="Times New Roman"/>
          <w:szCs w:val="24"/>
        </w:rPr>
        <w:lastRenderedPageBreak/>
        <w:t xml:space="preserve">που ανέφερα να προσδοκούμε σε ανάπτυξη παραγωγική; Πώς είναι δυνατόν; </w:t>
      </w:r>
    </w:p>
    <w:p w14:paraId="66C5C45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Ολοκληρώνω την ερώτησή μου και θα ήθελα να μου πει την άποψή του ο κ. Πετρό</w:t>
      </w:r>
      <w:r>
        <w:rPr>
          <w:rFonts w:eastAsia="Times New Roman" w:cs="Times New Roman"/>
          <w:szCs w:val="24"/>
        </w:rPr>
        <w:t>πουλος, αλλά και να το δια</w:t>
      </w:r>
      <w:r>
        <w:rPr>
          <w:rFonts w:eastAsia="Times New Roman" w:cs="Times New Roman"/>
          <w:szCs w:val="24"/>
        </w:rPr>
        <w:t>βι</w:t>
      </w:r>
      <w:r>
        <w:rPr>
          <w:rFonts w:eastAsia="Times New Roman" w:cs="Times New Roman"/>
          <w:szCs w:val="24"/>
        </w:rPr>
        <w:t>βάσει στην Υπουργό. Είπε ότι θα δει τις επιμέρους περιπτώσεις και χαίρομαι γι’ αυτό. Όμως, δεν είναι ο σκοπός της ερώτησής μου οι επιμέρους περιπτώσεις. Ο σκοπός της ερώτησής μου είναι η φιλοσοφία τού να πληρώνουμε αυξημένη φορο</w:t>
      </w:r>
      <w:r>
        <w:rPr>
          <w:rFonts w:eastAsia="Times New Roman" w:cs="Times New Roman"/>
          <w:szCs w:val="24"/>
        </w:rPr>
        <w:t>λογία μέσω όλων αυτών των μηχανισμών: ΕΦΚΑ, ΦΠΑ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Εκεί είναι το ερώτημα </w:t>
      </w:r>
      <w:r>
        <w:rPr>
          <w:rFonts w:eastAsia="Times New Roman" w:cs="Times New Roman"/>
          <w:szCs w:val="24"/>
        </w:rPr>
        <w:t>κ</w:t>
      </w:r>
      <w:r>
        <w:rPr>
          <w:rFonts w:eastAsia="Times New Roman" w:cs="Times New Roman"/>
          <w:szCs w:val="24"/>
        </w:rPr>
        <w:t xml:space="preserve">αι αυτό το ερώτημα πρέπει να απασχολήσει τον Υπουργό Οικονομικών και όχι βέβαια την Υπουργό Εργασίας. </w:t>
      </w:r>
    </w:p>
    <w:p w14:paraId="66C5C45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Καλό είναι, όμως, μέσα στο πλαίσιο του οικονομικού επιτελείου της Κυβέρ</w:t>
      </w:r>
      <w:r>
        <w:rPr>
          <w:rFonts w:eastAsia="Times New Roman" w:cs="Times New Roman"/>
          <w:szCs w:val="24"/>
        </w:rPr>
        <w:t xml:space="preserve">νησης να απασχολήσει και την Υπουργό Εργασίας και φυσικά η γνώμη του κ. Πετρόπουλου είναι αξιοσέβαστη και μακάρι να μας την πει κι εδώ να την ακούσουμε. </w:t>
      </w:r>
    </w:p>
    <w:p w14:paraId="66C5C45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6C5C45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Κρεμαστινό</w:t>
      </w:r>
      <w:proofErr w:type="spellEnd"/>
      <w:r>
        <w:rPr>
          <w:rFonts w:eastAsia="Times New Roman" w:cs="Times New Roman"/>
          <w:szCs w:val="24"/>
        </w:rPr>
        <w:t>.</w:t>
      </w:r>
    </w:p>
    <w:p w14:paraId="66C5C45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Υφυπουργός Εργασίας, Κοινωνικής Ασφάλισης και Κοινωνικής Αλληλεγγύης κ. Αναστάσιος Πετρόπουλος για τρία λεπτά</w:t>
      </w:r>
      <w:r>
        <w:rPr>
          <w:rFonts w:eastAsia="Times New Roman" w:cs="Times New Roman"/>
          <w:szCs w:val="24"/>
        </w:rPr>
        <w:t>,</w:t>
      </w:r>
      <w:r>
        <w:rPr>
          <w:rFonts w:eastAsia="Times New Roman" w:cs="Times New Roman"/>
          <w:szCs w:val="24"/>
        </w:rPr>
        <w:t xml:space="preserve"> για να δευτερολογήσει. </w:t>
      </w:r>
    </w:p>
    <w:p w14:paraId="66C5C45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Θεωρώ ότι θα ανακαλύψουμε</w:t>
      </w:r>
      <w:r>
        <w:rPr>
          <w:rFonts w:eastAsia="Times New Roman" w:cs="Times New Roman"/>
          <w:szCs w:val="24"/>
        </w:rPr>
        <w:t xml:space="preserve"> τις θετικές επιδράσεις -και ήδη τις έχουμε διαπιστώσει- του ν.4387 στην οικονομία. Είναι μια παρέμβαση με τρόπο θετικής επίδρασης στην ανάπτυξη, κυρίως στη μικρομεσαία δραστηριότητα. Διότι εκεί είναι που πραγματικά είχαμε μια ασύμμετρη επιβάρυνση κατά τις</w:t>
      </w:r>
      <w:r>
        <w:rPr>
          <w:rFonts w:eastAsia="Times New Roman" w:cs="Times New Roman"/>
          <w:szCs w:val="24"/>
        </w:rPr>
        <w:t xml:space="preserve"> διατάξεις που ίσχυαν, επιβάλλοντας εισφορές σε κατηγορίες -εννοώ σε βαθμίδες υπολογισμού των εισφορών- οι οποίες δεν είχαν καμμία ανταπόκριση με τα πραγματικά εισοδήματα εκείνων που καλούνταν να εισφέρουν. Γι</w:t>
      </w:r>
      <w:r>
        <w:rPr>
          <w:rFonts w:eastAsia="Times New Roman" w:cs="Times New Roman"/>
          <w:szCs w:val="24"/>
        </w:rPr>
        <w:t>α</w:t>
      </w:r>
      <w:r>
        <w:rPr>
          <w:rFonts w:eastAsia="Times New Roman" w:cs="Times New Roman"/>
          <w:szCs w:val="24"/>
        </w:rPr>
        <w:t xml:space="preserve"> αυτόν τον λόγο είχαμε κι αυτό το φαινόμενο τη</w:t>
      </w:r>
      <w:r>
        <w:rPr>
          <w:rFonts w:eastAsia="Times New Roman" w:cs="Times New Roman"/>
          <w:szCs w:val="24"/>
        </w:rPr>
        <w:t xml:space="preserve">ς συγκέντρωσης πολλών οφειλών, τεράστιων οφειλών. Είναι η κατηγορία κυρίως των ελεύθερων επαγγελματιών, ακόμα και των αγροτών. </w:t>
      </w:r>
    </w:p>
    <w:p w14:paraId="66C5C45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Η σύνδεση της εισφοράς με το καθαρό φορολογητέο εισόδημα δημιουργεί την απόδειξη ότι κάποιος καλείται να καταβάλει αυτό που πράγ</w:t>
      </w:r>
      <w:r>
        <w:rPr>
          <w:rFonts w:eastAsia="Times New Roman" w:cs="Times New Roman"/>
          <w:szCs w:val="24"/>
        </w:rPr>
        <w:t xml:space="preserve">ματι μπορεί, ενώ με τις προηγούμενες διατάξεις </w:t>
      </w:r>
      <w:r>
        <w:rPr>
          <w:rFonts w:eastAsia="Times New Roman" w:cs="Times New Roman"/>
          <w:szCs w:val="24"/>
        </w:rPr>
        <w:lastRenderedPageBreak/>
        <w:t>καλούνταν να καταβάλει κάτι το οποίο δεν ήταν βέβαιο ότι θα μπορούσε να το καταβάλει και δεν ήταν προσδιορισμένο με βάση το πραγματικό καθαρό του εισόδημα, μετά φόρους δηλαδή και δαπάνες</w:t>
      </w:r>
      <w:r>
        <w:rPr>
          <w:rFonts w:eastAsia="Times New Roman" w:cs="Times New Roman"/>
          <w:szCs w:val="24"/>
        </w:rPr>
        <w:t>,</w:t>
      </w:r>
      <w:r>
        <w:rPr>
          <w:rFonts w:eastAsia="Times New Roman" w:cs="Times New Roman"/>
          <w:szCs w:val="24"/>
        </w:rPr>
        <w:t xml:space="preserve"> το ποσό που εισέπραττ</w:t>
      </w:r>
      <w:r>
        <w:rPr>
          <w:rFonts w:eastAsia="Times New Roman" w:cs="Times New Roman"/>
          <w:szCs w:val="24"/>
        </w:rPr>
        <w:t xml:space="preserve">ε κάποιος από τη δραστηριότητα του την επαγγελματική. </w:t>
      </w:r>
    </w:p>
    <w:p w14:paraId="66C5C45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αυτόν τον λόγο λέω ότι η παρέμβασή μας έχει και αναπτυξιακό χαρακτήρα, διότι απελευθέρωσε σε μεγάλο βαθμό μια κατηγορία ελεύθερων επαγγελματιών της μικρομεσαίας κυρίως επιχειρηματικότητας από ένα μ</w:t>
      </w:r>
      <w:r>
        <w:rPr>
          <w:rFonts w:eastAsia="Times New Roman" w:cs="Times New Roman"/>
          <w:szCs w:val="24"/>
        </w:rPr>
        <w:t xml:space="preserve">εγάλο βάρος εισφορών που δεν μπορούσε να αντέξει. </w:t>
      </w:r>
    </w:p>
    <w:p w14:paraId="66C5C46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πραγματικότητα, κύριε Πρόεδρε. Και στη γειτονιά σας νομίζω θα το διαπιστώσετε, αν ρωτήσετε τους </w:t>
      </w:r>
      <w:proofErr w:type="spellStart"/>
      <w:r>
        <w:rPr>
          <w:rFonts w:eastAsia="Times New Roman" w:cs="Times New Roman"/>
          <w:szCs w:val="24"/>
        </w:rPr>
        <w:t>μικρομαγαζάτορες</w:t>
      </w:r>
      <w:proofErr w:type="spellEnd"/>
      <w:r>
        <w:rPr>
          <w:rFonts w:eastAsia="Times New Roman" w:cs="Times New Roman"/>
          <w:szCs w:val="24"/>
        </w:rPr>
        <w:t xml:space="preserve"> τι είναι αυτό που κατέβαλλαν και τι είναι αυτό που καταβάλλουν. Αυτή η αλήθεια είν</w:t>
      </w:r>
      <w:r>
        <w:rPr>
          <w:rFonts w:eastAsia="Times New Roman" w:cs="Times New Roman"/>
          <w:szCs w:val="24"/>
        </w:rPr>
        <w:t xml:space="preserve">αι πλέον αποδεδειγμένη και πρέπει να δούμε στην κατεύθυνση αυτή και τις άλλες παρεμβάσεις που κάνουμε. </w:t>
      </w:r>
    </w:p>
    <w:p w14:paraId="66C5C461"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γεγονός ότι προβλέψαμε να μπορεί κάποιος να συνεχίζει τη δραστηριότητά του αντί να αναγκάζεται να κλείνει το μαγαζί για να βγει στη σύνταξη, να έχει </w:t>
      </w:r>
      <w:r>
        <w:rPr>
          <w:rFonts w:eastAsia="Times New Roman" w:cs="Times New Roman"/>
          <w:szCs w:val="24"/>
        </w:rPr>
        <w:t xml:space="preserve">το δικαίωμα να συνεχίσει να απασχολείται καταβάλλοντας το 50% της εισφοράς που επρόκειτο </w:t>
      </w:r>
      <w:r>
        <w:rPr>
          <w:rFonts w:eastAsia="Times New Roman" w:cs="Times New Roman"/>
          <w:szCs w:val="24"/>
        </w:rPr>
        <w:lastRenderedPageBreak/>
        <w:t xml:space="preserve">να καταβάλλει, είναι σοβαρό δείγμα της αντίληψης που έχουμε για την κοινωνική ασφάλιση. </w:t>
      </w:r>
    </w:p>
    <w:p w14:paraId="66C5C462"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Η κοινωνική ασφάλιση έχει σκοπό να προστατεύει και όχι να κάνει πλουσιότερο κά</w:t>
      </w:r>
      <w:r>
        <w:rPr>
          <w:rFonts w:eastAsia="Times New Roman" w:cs="Times New Roman"/>
          <w:szCs w:val="24"/>
        </w:rPr>
        <w:t>ποιον. Επομένως, όταν κάποιος είναι οικονομικά ενεργός</w:t>
      </w:r>
      <w:r>
        <w:rPr>
          <w:rFonts w:eastAsia="Times New Roman" w:cs="Times New Roman"/>
          <w:szCs w:val="24"/>
        </w:rPr>
        <w:t>,</w:t>
      </w:r>
      <w:r>
        <w:rPr>
          <w:rFonts w:eastAsia="Times New Roman" w:cs="Times New Roman"/>
          <w:szCs w:val="24"/>
        </w:rPr>
        <w:t xml:space="preserve"> πρέπει να παίρνουμε τα μέτρα που συντελούν στη διατήρησή του στην απασχόληση και αυτό έχει γίνει. </w:t>
      </w:r>
    </w:p>
    <w:p w14:paraId="66C5C463"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Νομίζω ότι όλη η ερώτησή σας βασίζεται σε μια παραδοχή που ήδη μέσα στον νόμο εκφράζεται από τις διατάξεις του. </w:t>
      </w:r>
    </w:p>
    <w:p w14:paraId="66C5C464"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θέλω πραγματικά να το συζητήσω και μαζί σας, για να δείτε ότι αυτό έχει συμβεί και τα πράγματα είναι καλύτερα έτσι όπως τα κάναμ</w:t>
      </w:r>
      <w:r>
        <w:rPr>
          <w:rFonts w:eastAsia="Times New Roman" w:cs="Times New Roman"/>
          <w:szCs w:val="24"/>
        </w:rPr>
        <w:t xml:space="preserve">ε παρά όπως ήταν. </w:t>
      </w:r>
    </w:p>
    <w:p w14:paraId="66C5C465"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είμαι στη διάθεσή σας να δούμε τις περιπτώσεις τις οποίες είπατε. Δεν νομίζω ότι υπάρχει πρόβλημα. Βελτιώσεις μπορούν πάντα να υπάρχουν και να τις δούμε. Αυτό, όμως, που έχουμε κάνει είναι ακριβώς στη φιλοσοφία που εσείς αναπτύξατε. </w:t>
      </w:r>
    </w:p>
    <w:p w14:paraId="66C5C466"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C5C467"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 </w:t>
      </w:r>
    </w:p>
    <w:p w14:paraId="66C5C468"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Προχωρούμε στην πρώτη με αριθμό 1243/18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επίκαιρη ερώτηση δεύτερου κύκλου του Βουλευτή Λέσβου της Νέας </w:t>
      </w:r>
      <w:r>
        <w:rPr>
          <w:rFonts w:eastAsia="Times New Roman" w:cs="Times New Roman"/>
          <w:szCs w:val="24"/>
        </w:rPr>
        <w:lastRenderedPageBreak/>
        <w:t xml:space="preserve">Δημοκρατίας κ. Χαράλαμπου Αθανασίου προς την Υπουργό Εργασίας, Κοινωνικής Ασφάλισης και Κοινωνικής Αλληλεγγύης, σχετικά με τη σύσταση </w:t>
      </w:r>
      <w:r>
        <w:rPr>
          <w:rFonts w:eastAsia="Times New Roman" w:cs="Times New Roman"/>
          <w:szCs w:val="24"/>
        </w:rPr>
        <w:t>Τ</w:t>
      </w:r>
      <w:r>
        <w:rPr>
          <w:rFonts w:eastAsia="Times New Roman" w:cs="Times New Roman"/>
          <w:szCs w:val="24"/>
        </w:rPr>
        <w:t xml:space="preserve">οπικής Διεύθυνσης ΕΦΚΑ Λήμνου. </w:t>
      </w:r>
    </w:p>
    <w:p w14:paraId="66C5C469"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δ</w:t>
      </w:r>
      <w:r>
        <w:rPr>
          <w:rFonts w:eastAsia="Times New Roman" w:cs="Times New Roman"/>
          <w:szCs w:val="24"/>
        </w:rPr>
        <w:t xml:space="preserve">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66C5C46A"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Ευχαριστώ, κύριε Πρόεδρε. </w:t>
      </w:r>
    </w:p>
    <w:p w14:paraId="66C5C46B"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κύριε Πρόεδρε, θέλω να σας συγχαρώ για την ανάληψη των καθηκόντων σας και σας εύχομαι καλή δύναμη. </w:t>
      </w:r>
    </w:p>
    <w:p w14:paraId="66C5C46C"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w:t>
      </w:r>
    </w:p>
    <w:p w14:paraId="66C5C46D"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w:t>
      </w:r>
      <w:r>
        <w:rPr>
          <w:rFonts w:eastAsia="Times New Roman" w:cs="Times New Roman"/>
          <w:b/>
          <w:szCs w:val="24"/>
        </w:rPr>
        <w:t xml:space="preserve">ΑΘΑΝΑΣΙΟΥ: </w:t>
      </w:r>
      <w:r>
        <w:rPr>
          <w:rFonts w:eastAsia="Times New Roman" w:cs="Times New Roman"/>
          <w:szCs w:val="24"/>
        </w:rPr>
        <w:t xml:space="preserve">Κύριε Υπουργέ, όπως είναι γνωστό, το </w:t>
      </w:r>
      <w:r>
        <w:rPr>
          <w:rFonts w:eastAsia="Times New Roman" w:cs="Times New Roman"/>
          <w:szCs w:val="24"/>
        </w:rPr>
        <w:t>Τ</w:t>
      </w:r>
      <w:r>
        <w:rPr>
          <w:rFonts w:eastAsia="Times New Roman" w:cs="Times New Roman"/>
          <w:szCs w:val="24"/>
        </w:rPr>
        <w:t xml:space="preserve">οπικό </w:t>
      </w:r>
      <w:r>
        <w:rPr>
          <w:rFonts w:eastAsia="Times New Roman" w:cs="Times New Roman"/>
          <w:szCs w:val="24"/>
        </w:rPr>
        <w:t>Υ</w:t>
      </w:r>
      <w:r>
        <w:rPr>
          <w:rFonts w:eastAsia="Times New Roman" w:cs="Times New Roman"/>
          <w:szCs w:val="24"/>
        </w:rPr>
        <w:t xml:space="preserve">ποκατάστημα </w:t>
      </w:r>
      <w:proofErr w:type="spellStart"/>
      <w:r>
        <w:rPr>
          <w:rFonts w:eastAsia="Times New Roman" w:cs="Times New Roman"/>
          <w:szCs w:val="24"/>
        </w:rPr>
        <w:t>Μύρινας</w:t>
      </w:r>
      <w:proofErr w:type="spellEnd"/>
      <w:r>
        <w:rPr>
          <w:rFonts w:eastAsia="Times New Roman" w:cs="Times New Roman"/>
          <w:szCs w:val="24"/>
        </w:rPr>
        <w:t xml:space="preserve"> του ΙΚΑ και το τμήμα ΟΑΕΕ Λήμνου εξυπηρετούν δύο ακριτικά νησιά, τη Λήμνο και τον Άγιο Ευστράτιο, με πληθυσμό δεκαο</w:t>
      </w:r>
      <w:r>
        <w:rPr>
          <w:rFonts w:eastAsia="Times New Roman" w:cs="Times New Roman"/>
          <w:szCs w:val="24"/>
        </w:rPr>
        <w:t>κ</w:t>
      </w:r>
      <w:r>
        <w:rPr>
          <w:rFonts w:eastAsia="Times New Roman" w:cs="Times New Roman"/>
          <w:szCs w:val="24"/>
        </w:rPr>
        <w:t>τώ χιλιάδες κατοίκους, οι οποίοι κατά τους θερινούς μήνες αυξάνο</w:t>
      </w:r>
      <w:r>
        <w:rPr>
          <w:rFonts w:eastAsia="Times New Roman" w:cs="Times New Roman"/>
          <w:szCs w:val="24"/>
        </w:rPr>
        <w:t xml:space="preserve">νται πάρα πολύ. Μάλιστα, σε μερικές περιπτώσεις έχουν πλησιάσει και τις πενήντα χιλιάδες κατοίκους. </w:t>
      </w:r>
    </w:p>
    <w:p w14:paraId="66C5C46E"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Η Λήμνος χαρακτηρίζεται ως παραμεθόριος και προβληματική περιοχή, με εξαιρετικά δύσκολη συγκοινωνία, τόσο αεροπορικώς όσο και ακτοπλοϊκώς, λόγω των ιδιαίτε</w:t>
      </w:r>
      <w:r>
        <w:rPr>
          <w:rFonts w:eastAsia="Times New Roman" w:cs="Times New Roman"/>
          <w:szCs w:val="24"/>
        </w:rPr>
        <w:t xml:space="preserve">ρα δυσχερών </w:t>
      </w:r>
      <w:r>
        <w:rPr>
          <w:rFonts w:eastAsia="Times New Roman" w:cs="Times New Roman"/>
          <w:szCs w:val="24"/>
        </w:rPr>
        <w:lastRenderedPageBreak/>
        <w:t xml:space="preserve">καιρικών συνθηκών κατά τη χειμερινή περίοδο και λόγω του υψηλού, σχεδόν απαγορευτικού, κόστους μετάβασης σε άλλα μέρη και ειδικά στην πρωτεύουσα του Νομού Λέσβου, τη Μυτιλήνη. </w:t>
      </w:r>
    </w:p>
    <w:p w14:paraId="66C5C46F"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Με το «</w:t>
      </w:r>
      <w:r>
        <w:rPr>
          <w:rFonts w:eastAsia="Times New Roman" w:cs="Times New Roman"/>
          <w:szCs w:val="24"/>
        </w:rPr>
        <w:t xml:space="preserve">Σχέδιο </w:t>
      </w:r>
      <w:r>
        <w:rPr>
          <w:rFonts w:eastAsia="Times New Roman" w:cs="Times New Roman"/>
          <w:szCs w:val="24"/>
        </w:rPr>
        <w:t>Ο</w:t>
      </w:r>
      <w:r>
        <w:rPr>
          <w:rFonts w:eastAsia="Times New Roman" w:cs="Times New Roman"/>
          <w:szCs w:val="24"/>
        </w:rPr>
        <w:t>ργανισμού</w:t>
      </w:r>
      <w:r>
        <w:rPr>
          <w:rFonts w:eastAsia="Times New Roman" w:cs="Times New Roman"/>
          <w:szCs w:val="24"/>
        </w:rPr>
        <w:t xml:space="preserve"> ΕΦΚΑ», το οποίο έχει δημοσιοποιηθεί, υποβα</w:t>
      </w:r>
      <w:r>
        <w:rPr>
          <w:rFonts w:eastAsia="Times New Roman" w:cs="Times New Roman"/>
          <w:szCs w:val="24"/>
        </w:rPr>
        <w:t xml:space="preserve">θμίζεται το </w:t>
      </w:r>
      <w:r>
        <w:rPr>
          <w:rFonts w:eastAsia="Times New Roman" w:cs="Times New Roman"/>
          <w:szCs w:val="24"/>
        </w:rPr>
        <w:t>Τ</w:t>
      </w:r>
      <w:r>
        <w:rPr>
          <w:rFonts w:eastAsia="Times New Roman" w:cs="Times New Roman"/>
          <w:szCs w:val="24"/>
        </w:rPr>
        <w:t xml:space="preserve">οπικό Υποκατάστημα ΙΚΑ </w:t>
      </w:r>
      <w:proofErr w:type="spellStart"/>
      <w:r>
        <w:rPr>
          <w:rFonts w:eastAsia="Times New Roman" w:cs="Times New Roman"/>
          <w:szCs w:val="24"/>
        </w:rPr>
        <w:t>Μύρινας</w:t>
      </w:r>
      <w:proofErr w:type="spellEnd"/>
      <w:r>
        <w:rPr>
          <w:rFonts w:eastAsia="Times New Roman" w:cs="Times New Roman"/>
          <w:szCs w:val="24"/>
        </w:rPr>
        <w:t xml:space="preserve"> όσο και το τμήμα του ΟΑΕΕ Λήμνου, τα οποία πλέον θα αποτελούν εξαρτημένο λειτουργικά τμήμα της </w:t>
      </w:r>
      <w:r>
        <w:rPr>
          <w:rFonts w:eastAsia="Times New Roman" w:cs="Times New Roman"/>
          <w:szCs w:val="24"/>
        </w:rPr>
        <w:t>Τ</w:t>
      </w:r>
      <w:r>
        <w:rPr>
          <w:rFonts w:eastAsia="Times New Roman" w:cs="Times New Roman"/>
          <w:szCs w:val="24"/>
        </w:rPr>
        <w:t xml:space="preserve">οπικής Διεύθυνσης Μυτιλήνης. </w:t>
      </w:r>
    </w:p>
    <w:p w14:paraId="66C5C470"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Αυτό, βεβαίως, το γνωρίζουμε σε προσωπικό επίπεδο, γιατί είχε προηγηθεί ερώτηση την οπ</w:t>
      </w:r>
      <w:r>
        <w:rPr>
          <w:rFonts w:eastAsia="Times New Roman" w:cs="Times New Roman"/>
          <w:szCs w:val="24"/>
        </w:rPr>
        <w:t xml:space="preserve">οία είχαμε κάνει. Όμως, δεν πήραμε απάντηση και δεν λήφθηκαν υπόψη σας οι απόψεις τις οποίες εκφράσαμε για τις δυσλειτουργίες που θα δημιουργηθούν και βεβαίως, </w:t>
      </w:r>
      <w:r>
        <w:rPr>
          <w:rFonts w:eastAsia="Times New Roman" w:cs="Times New Roman"/>
          <w:szCs w:val="24"/>
        </w:rPr>
        <w:t>η τύχη των</w:t>
      </w:r>
      <w:r>
        <w:rPr>
          <w:rFonts w:eastAsia="Times New Roman" w:cs="Times New Roman"/>
          <w:szCs w:val="24"/>
        </w:rPr>
        <w:t xml:space="preserve"> θέσε</w:t>
      </w:r>
      <w:r>
        <w:rPr>
          <w:rFonts w:eastAsia="Times New Roman" w:cs="Times New Roman"/>
          <w:szCs w:val="24"/>
        </w:rPr>
        <w:t>ων</w:t>
      </w:r>
      <w:r>
        <w:rPr>
          <w:rFonts w:eastAsia="Times New Roman" w:cs="Times New Roman"/>
          <w:szCs w:val="24"/>
        </w:rPr>
        <w:t xml:space="preserve"> των εργαζομένων στο </w:t>
      </w:r>
      <w:r>
        <w:rPr>
          <w:rFonts w:eastAsia="Times New Roman" w:cs="Times New Roman"/>
          <w:szCs w:val="24"/>
        </w:rPr>
        <w:t>υ</w:t>
      </w:r>
      <w:r>
        <w:rPr>
          <w:rFonts w:eastAsia="Times New Roman" w:cs="Times New Roman"/>
          <w:szCs w:val="24"/>
        </w:rPr>
        <w:t xml:space="preserve">ποκατάστημα. </w:t>
      </w:r>
    </w:p>
    <w:p w14:paraId="66C5C471"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αξίζει να σημειωθεί ότι η με</w:t>
      </w:r>
      <w:r>
        <w:rPr>
          <w:rFonts w:eastAsia="Times New Roman" w:cs="Times New Roman"/>
          <w:szCs w:val="24"/>
        </w:rPr>
        <w:t>τ</w:t>
      </w:r>
      <w:r>
        <w:rPr>
          <w:rFonts w:eastAsia="Times New Roman" w:cs="Times New Roman"/>
          <w:szCs w:val="24"/>
        </w:rPr>
        <w:t>ά</w:t>
      </w:r>
      <w:r>
        <w:rPr>
          <w:rFonts w:eastAsia="Times New Roman" w:cs="Times New Roman"/>
          <w:szCs w:val="24"/>
        </w:rPr>
        <w:t xml:space="preserve">βαση ακτοπλοϊκώς στην πρωτεύουσα του Νομού της Μυτιλήνης, όπου θα λειτουργεί το Συντονιστικό Υποκατάστημα ΕΦΚΑ, διαρκεί πέντε ώρες, με προγραμματισμένα μόνο δύο δρομολόγια εβδομαδιαίως. </w:t>
      </w:r>
    </w:p>
    <w:p w14:paraId="66C5C472"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Άλλωστε, οι εργαζόμενοι και οι κάτοικοι του νησιού βιώνουν ήδη την </w:t>
      </w:r>
      <w:r>
        <w:rPr>
          <w:rFonts w:eastAsia="Times New Roman" w:cs="Times New Roman"/>
          <w:szCs w:val="24"/>
        </w:rPr>
        <w:t xml:space="preserve">ταλαιπωρία η οποία έχει δημιουργηθεί με τα ζητήματα της κατάργησης της ΔΟΥ, αλλά και, βεβαίως, με την </w:t>
      </w:r>
      <w:r>
        <w:rPr>
          <w:rFonts w:eastAsia="Times New Roman" w:cs="Times New Roman"/>
          <w:szCs w:val="24"/>
        </w:rPr>
        <w:t>ε</w:t>
      </w:r>
      <w:r>
        <w:rPr>
          <w:rFonts w:eastAsia="Times New Roman" w:cs="Times New Roman"/>
          <w:szCs w:val="24"/>
        </w:rPr>
        <w:t xml:space="preserve">πιτροπή του ΚΕΠΑ, δηλαδή του Κέντρου Πιστοποίησης Αναπηρίας, που λειτουργεί μόνο στη Μυτιλήνη. </w:t>
      </w:r>
    </w:p>
    <w:p w14:paraId="66C5C473"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Αντιλαμβάνεστε, λοιπόν, εν</w:t>
      </w:r>
      <w:r>
        <w:rPr>
          <w:rFonts w:eastAsia="Times New Roman" w:cs="Times New Roman"/>
          <w:szCs w:val="24"/>
        </w:rPr>
        <w:t xml:space="preserve"> </w:t>
      </w:r>
      <w:r>
        <w:rPr>
          <w:rFonts w:eastAsia="Times New Roman" w:cs="Times New Roman"/>
          <w:szCs w:val="24"/>
        </w:rPr>
        <w:t>όψει και της δυσχέρειας των δρ</w:t>
      </w:r>
      <w:r>
        <w:rPr>
          <w:rFonts w:eastAsia="Times New Roman" w:cs="Times New Roman"/>
          <w:szCs w:val="24"/>
        </w:rPr>
        <w:t xml:space="preserve">ομολογίων, τι προβλήματα αντιμετωπίζουμε. Βεβαίως, όλες οι αρμοδιότητες πια μεταβιβάζονται στη Διεύθυνση ΕΦΚΑ Μυτιλήνης. </w:t>
      </w:r>
    </w:p>
    <w:p w14:paraId="66C5C474"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ερώτημα και παράλληλα παράκληση, κύριε Υπουργέ, είναι να επανεξετάσετε το ζήτημα αυτό, ούτως ώστε, αφού αναθεωρήσετε την άποψή σας </w:t>
      </w:r>
      <w:r>
        <w:rPr>
          <w:rFonts w:eastAsia="Times New Roman" w:cs="Times New Roman"/>
          <w:szCs w:val="24"/>
        </w:rPr>
        <w:t xml:space="preserve">για την υποβάθμιση του Τοπικού Υποκαταστήματος ΙΚΑ </w:t>
      </w:r>
      <w:proofErr w:type="spellStart"/>
      <w:r>
        <w:rPr>
          <w:rFonts w:eastAsia="Times New Roman" w:cs="Times New Roman"/>
          <w:szCs w:val="24"/>
        </w:rPr>
        <w:t>Μύρινας</w:t>
      </w:r>
      <w:proofErr w:type="spellEnd"/>
      <w:r>
        <w:rPr>
          <w:rFonts w:eastAsia="Times New Roman" w:cs="Times New Roman"/>
          <w:szCs w:val="24"/>
        </w:rPr>
        <w:t xml:space="preserve"> και του τμήματος ΟΑΕΕ, να προχωρήσετε στη σύσταση Τοπικής Διεύθυνσης ΕΦΚΑ Λήμνου. </w:t>
      </w:r>
    </w:p>
    <w:p w14:paraId="66C5C475"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Ας μην ξεχνάμε ότι και σε μικρότερα νησιά έχετε προβεί σε αυτή τη ρύθμιση, όπως </w:t>
      </w:r>
      <w:r>
        <w:rPr>
          <w:rFonts w:eastAsia="Times New Roman" w:cs="Times New Roman"/>
          <w:szCs w:val="24"/>
        </w:rPr>
        <w:t>στη</w:t>
      </w:r>
      <w:r>
        <w:rPr>
          <w:rFonts w:eastAsia="Times New Roman" w:cs="Times New Roman"/>
          <w:szCs w:val="24"/>
        </w:rPr>
        <w:t xml:space="preserve"> Νάξο</w:t>
      </w:r>
      <w:r>
        <w:rPr>
          <w:rFonts w:eastAsia="Times New Roman" w:cs="Times New Roman"/>
          <w:szCs w:val="24"/>
        </w:rPr>
        <w:t xml:space="preserve"> και άλλα νησιά. Δεν έχει, όμως, κα</w:t>
      </w:r>
      <w:r>
        <w:rPr>
          <w:rFonts w:eastAsia="Times New Roman" w:cs="Times New Roman"/>
          <w:szCs w:val="24"/>
        </w:rPr>
        <w:t>μ</w:t>
      </w:r>
      <w:r>
        <w:rPr>
          <w:rFonts w:eastAsia="Times New Roman" w:cs="Times New Roman"/>
          <w:szCs w:val="24"/>
        </w:rPr>
        <w:t xml:space="preserve">μία σημασία. Αυτό δεν σημαίνει ότι δεν πρέπει να γίνουν και εκεί. </w:t>
      </w:r>
    </w:p>
    <w:p w14:paraId="66C5C476"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6C5C477"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Ευχαριστούμε πολύ τον κ. Αθανασίου. </w:t>
      </w:r>
    </w:p>
    <w:p w14:paraId="66C5C478"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μπορείτε να προχωρήσετε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τρία λεπ</w:t>
      </w:r>
      <w:r>
        <w:rPr>
          <w:rFonts w:eastAsia="Times New Roman" w:cs="Times New Roman"/>
          <w:szCs w:val="24"/>
        </w:rPr>
        <w:t xml:space="preserve">τά. </w:t>
      </w:r>
    </w:p>
    <w:p w14:paraId="66C5C479"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66C5C47A" w14:textId="77777777" w:rsidR="0003636F" w:rsidRDefault="0027184C">
      <w:pPr>
        <w:spacing w:line="600" w:lineRule="auto"/>
        <w:ind w:firstLine="709"/>
        <w:contextualSpacing/>
        <w:jc w:val="both"/>
        <w:rPr>
          <w:rFonts w:eastAsia="Times New Roman"/>
          <w:szCs w:val="24"/>
        </w:rPr>
      </w:pPr>
      <w:r>
        <w:rPr>
          <w:rFonts w:eastAsia="Times New Roman" w:cs="Times New Roman"/>
          <w:szCs w:val="24"/>
        </w:rPr>
        <w:t xml:space="preserve">Ο πληθυσμός της Περιφέρειας Βορείου Αιγαίου είναι περίπου εκατό ενενήντα εννέα χιλιάδες. </w:t>
      </w:r>
      <w:r>
        <w:rPr>
          <w:rFonts w:eastAsia="Times New Roman"/>
          <w:szCs w:val="24"/>
        </w:rPr>
        <w:t>Εάν παίρναμε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μόνο τα πληθυσμ</w:t>
      </w:r>
      <w:r>
        <w:rPr>
          <w:rFonts w:eastAsia="Times New Roman"/>
          <w:szCs w:val="24"/>
        </w:rPr>
        <w:t>ιακά κριτήρια, θα δημιουργούσαμε δύο τοπικές διευθύνσεις του ΕΦΚΑ. Δεν το κάνουμε αυτό. Ιδρύουμε τρεις τοπικές διευθύνσεις, στη Χίο, στη Λέσβο και στη Σάμο.</w:t>
      </w:r>
    </w:p>
    <w:p w14:paraId="66C5C47B" w14:textId="77777777" w:rsidR="0003636F" w:rsidRDefault="0027184C">
      <w:pPr>
        <w:spacing w:line="600" w:lineRule="auto"/>
        <w:ind w:firstLine="709"/>
        <w:contextualSpacing/>
        <w:jc w:val="both"/>
        <w:rPr>
          <w:rFonts w:eastAsia="Times New Roman"/>
          <w:szCs w:val="24"/>
        </w:rPr>
      </w:pPr>
      <w:r>
        <w:rPr>
          <w:rFonts w:eastAsia="Times New Roman"/>
          <w:szCs w:val="24"/>
        </w:rPr>
        <w:t>Στη Λήμνο</w:t>
      </w:r>
      <w:r>
        <w:rPr>
          <w:rFonts w:eastAsia="Times New Roman"/>
          <w:szCs w:val="24"/>
        </w:rPr>
        <w:t>,</w:t>
      </w:r>
      <w:r>
        <w:rPr>
          <w:rFonts w:eastAsia="Times New Roman"/>
          <w:szCs w:val="24"/>
        </w:rPr>
        <w:t xml:space="preserve"> κατά την επίσκεψή μου στο νησί όταν έγιναν σεισμοί</w:t>
      </w:r>
      <w:r>
        <w:rPr>
          <w:rFonts w:eastAsia="Times New Roman"/>
          <w:szCs w:val="24"/>
        </w:rPr>
        <w:t>,</w:t>
      </w:r>
      <w:r>
        <w:rPr>
          <w:rFonts w:eastAsia="Times New Roman"/>
          <w:szCs w:val="24"/>
        </w:rPr>
        <w:t xml:space="preserve"> δήλωσα -και αναφέρεται στην ερώτησή </w:t>
      </w:r>
      <w:r>
        <w:rPr>
          <w:rFonts w:eastAsia="Times New Roman"/>
          <w:szCs w:val="24"/>
        </w:rPr>
        <w:t xml:space="preserve">σας- ότι δεν πρόκειται να μειωθεί το προσωπικό που απασχολείται εκεί. </w:t>
      </w:r>
      <w:r>
        <w:rPr>
          <w:rFonts w:eastAsia="Times New Roman"/>
          <w:szCs w:val="24"/>
        </w:rPr>
        <w:t>Α</w:t>
      </w:r>
      <w:r>
        <w:rPr>
          <w:rFonts w:eastAsia="Times New Roman"/>
          <w:szCs w:val="24"/>
        </w:rPr>
        <w:t xml:space="preserve">υτό ισχύει. Είναι δεκατέσσερις εργαζόμενοι στο </w:t>
      </w:r>
      <w:r>
        <w:rPr>
          <w:rFonts w:eastAsia="Times New Roman"/>
          <w:szCs w:val="24"/>
        </w:rPr>
        <w:t>Τ</w:t>
      </w:r>
      <w:r>
        <w:rPr>
          <w:rFonts w:eastAsia="Times New Roman"/>
          <w:szCs w:val="24"/>
        </w:rPr>
        <w:t xml:space="preserve">μήμα </w:t>
      </w:r>
      <w:r>
        <w:rPr>
          <w:rFonts w:eastAsia="Times New Roman"/>
          <w:szCs w:val="24"/>
        </w:rPr>
        <w:t>Μ</w:t>
      </w:r>
      <w:r>
        <w:rPr>
          <w:rFonts w:eastAsia="Times New Roman"/>
          <w:szCs w:val="24"/>
        </w:rPr>
        <w:t>ισθωτών, στο πρώην ΙΚΑ</w:t>
      </w:r>
      <w:r>
        <w:rPr>
          <w:rFonts w:eastAsia="Times New Roman"/>
          <w:szCs w:val="24"/>
        </w:rPr>
        <w:t>,</w:t>
      </w:r>
      <w:r>
        <w:rPr>
          <w:rFonts w:eastAsia="Times New Roman"/>
          <w:szCs w:val="24"/>
        </w:rPr>
        <w:t xml:space="preserve"> δηλαδή, και είναι και δύο στο </w:t>
      </w:r>
      <w:r>
        <w:rPr>
          <w:rFonts w:eastAsia="Times New Roman"/>
          <w:szCs w:val="24"/>
        </w:rPr>
        <w:t>Τ</w:t>
      </w:r>
      <w:r>
        <w:rPr>
          <w:rFonts w:eastAsia="Times New Roman"/>
          <w:szCs w:val="24"/>
        </w:rPr>
        <w:t xml:space="preserve">μήμα </w:t>
      </w:r>
      <w:r>
        <w:rPr>
          <w:rFonts w:eastAsia="Times New Roman"/>
          <w:szCs w:val="24"/>
        </w:rPr>
        <w:t>Μ</w:t>
      </w:r>
      <w:r>
        <w:rPr>
          <w:rFonts w:eastAsia="Times New Roman"/>
          <w:szCs w:val="24"/>
        </w:rPr>
        <w:t xml:space="preserve">η </w:t>
      </w:r>
      <w:r>
        <w:rPr>
          <w:rFonts w:eastAsia="Times New Roman"/>
          <w:szCs w:val="24"/>
        </w:rPr>
        <w:t>Μ</w:t>
      </w:r>
      <w:r>
        <w:rPr>
          <w:rFonts w:eastAsia="Times New Roman"/>
          <w:szCs w:val="24"/>
        </w:rPr>
        <w:t>ισθωτών. Επομένως αυτοί οι δεκαέξι άνθρωποι</w:t>
      </w:r>
      <w:r>
        <w:rPr>
          <w:rFonts w:eastAsia="Times New Roman"/>
          <w:szCs w:val="24"/>
        </w:rPr>
        <w:t>,</w:t>
      </w:r>
      <w:r>
        <w:rPr>
          <w:rFonts w:eastAsia="Times New Roman"/>
          <w:szCs w:val="24"/>
        </w:rPr>
        <w:t xml:space="preserve"> που είναι σε δύο διαφο</w:t>
      </w:r>
      <w:r>
        <w:rPr>
          <w:rFonts w:eastAsia="Times New Roman"/>
          <w:szCs w:val="24"/>
        </w:rPr>
        <w:t xml:space="preserve">ρετικά κτήρια, μισθωμένα και τα δύο, θα εξακολουθούν να εξυπηρετούν τους ασφαλισμένους της Λήμνου και του Αϊ </w:t>
      </w:r>
      <w:proofErr w:type="spellStart"/>
      <w:r>
        <w:rPr>
          <w:rFonts w:eastAsia="Times New Roman"/>
          <w:szCs w:val="24"/>
        </w:rPr>
        <w:t>Στράτη</w:t>
      </w:r>
      <w:proofErr w:type="spellEnd"/>
      <w:r>
        <w:rPr>
          <w:rFonts w:eastAsia="Times New Roman"/>
          <w:szCs w:val="24"/>
        </w:rPr>
        <w:t xml:space="preserve"> </w:t>
      </w:r>
      <w:r>
        <w:rPr>
          <w:rFonts w:eastAsia="Times New Roman"/>
          <w:szCs w:val="24"/>
        </w:rPr>
        <w:lastRenderedPageBreak/>
        <w:t>κατά τρόπο πολύ καλύτερο απ’ ό,τι απασχολούσαν. Διότι πλέον ο ΕΦΚΑ είναι τα πάντα. Είναι ΟΓΑ, είναι ΕΤΑΑ, είναι ΟΑΕΕ, είναι ΙΚΑ, είναι ΤΣΜΕΔ</w:t>
      </w:r>
      <w:r>
        <w:rPr>
          <w:rFonts w:eastAsia="Times New Roman"/>
          <w:szCs w:val="24"/>
        </w:rPr>
        <w:t>Ε. Όλες πλέον οι υπηρεσίες όλων των φορέων παρέχονται. Συνεπώς η κάλυψη των αναγκών των ασφαλισμένων είναι πλήρης.</w:t>
      </w:r>
    </w:p>
    <w:p w14:paraId="66C5C47C" w14:textId="77777777" w:rsidR="0003636F" w:rsidRDefault="0027184C">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ίναι πλήρης ως προς όλες τις εκφάνσεις των αναγκών. Γιατί η νέα δομή που δημιουργείται στον ΕΦΚΑ και εξελίσσεται</w:t>
      </w:r>
      <w:r>
        <w:rPr>
          <w:rFonts w:eastAsia="Times New Roman"/>
          <w:szCs w:val="24"/>
        </w:rPr>
        <w:t xml:space="preserve"> καλύπτει κάθε είδους ανάγκη. Ακόμα και τα θέματα της αναπηρίας και</w:t>
      </w:r>
      <w:r>
        <w:rPr>
          <w:rFonts w:eastAsia="Times New Roman"/>
          <w:szCs w:val="24"/>
        </w:rPr>
        <w:t>,</w:t>
      </w:r>
      <w:r>
        <w:rPr>
          <w:rFonts w:eastAsia="Times New Roman"/>
          <w:szCs w:val="24"/>
        </w:rPr>
        <w:t xml:space="preserve"> όπως ξέρετε, στα νησιά η πρόσβαση είναι δυσχερής. Δεν είχαμε σε κάθε νησί -εδώ δεν έχουμε γιατρό- επιτροπές που κρίνουν τις αναπηρίες. </w:t>
      </w:r>
    </w:p>
    <w:p w14:paraId="66C5C47D" w14:textId="77777777" w:rsidR="0003636F" w:rsidRDefault="0027184C">
      <w:pPr>
        <w:spacing w:line="600" w:lineRule="auto"/>
        <w:ind w:firstLine="720"/>
        <w:contextualSpacing/>
        <w:jc w:val="both"/>
        <w:rPr>
          <w:rFonts w:eastAsia="Times New Roman"/>
          <w:szCs w:val="24"/>
        </w:rPr>
      </w:pPr>
      <w:r>
        <w:rPr>
          <w:rFonts w:eastAsia="Times New Roman"/>
          <w:szCs w:val="24"/>
        </w:rPr>
        <w:t>Αυτά τα θέματα τα οργανώνουμε με τέτοιον τρόπο</w:t>
      </w:r>
      <w:r>
        <w:rPr>
          <w:rFonts w:eastAsia="Times New Roman"/>
          <w:szCs w:val="24"/>
        </w:rPr>
        <w:t>,</w:t>
      </w:r>
      <w:r>
        <w:rPr>
          <w:rFonts w:eastAsia="Times New Roman"/>
          <w:szCs w:val="24"/>
        </w:rPr>
        <w:t xml:space="preserve"> ώστ</w:t>
      </w:r>
      <w:r>
        <w:rPr>
          <w:rFonts w:eastAsia="Times New Roman"/>
          <w:szCs w:val="24"/>
        </w:rPr>
        <w:t xml:space="preserve">ε να υπάρχει η συντομότερη δυνατή εξυπηρέτηση. </w:t>
      </w:r>
      <w:r>
        <w:rPr>
          <w:rFonts w:eastAsia="Times New Roman"/>
          <w:szCs w:val="24"/>
        </w:rPr>
        <w:t>Ό</w:t>
      </w:r>
      <w:r>
        <w:rPr>
          <w:rFonts w:eastAsia="Times New Roman"/>
          <w:szCs w:val="24"/>
        </w:rPr>
        <w:t xml:space="preserve">πως είπα, οι αποστάσεις εξαφανίζονται με το νέο σύστημα λειτουργίας του ΕΦΚΑ, διότι θα είναι ηλεκτρονική και μηχανογραφική η εξυπηρέτηση των ασφαλιστικών αναγκών, με συνέπεια να μη χρειάζεται καν η μετάβαση. </w:t>
      </w:r>
      <w:r>
        <w:rPr>
          <w:rFonts w:eastAsia="Times New Roman"/>
          <w:szCs w:val="24"/>
        </w:rPr>
        <w:t>Δεν θα χρειάζεται η μετάβαση, γιατί το ίδιο το σύστημα καλύπτει ανάγκες που δεν κάλυπτε ποτέ στο παρελθόν.</w:t>
      </w:r>
    </w:p>
    <w:p w14:paraId="66C5C47E" w14:textId="77777777" w:rsidR="0003636F" w:rsidRDefault="0027184C">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Υπουργέ. </w:t>
      </w:r>
    </w:p>
    <w:p w14:paraId="66C5C47F" w14:textId="77777777" w:rsidR="0003636F" w:rsidRDefault="0027184C">
      <w:pPr>
        <w:spacing w:line="600" w:lineRule="auto"/>
        <w:ind w:firstLine="720"/>
        <w:contextualSpacing/>
        <w:jc w:val="both"/>
        <w:rPr>
          <w:rFonts w:eastAsia="Times New Roman"/>
          <w:szCs w:val="24"/>
        </w:rPr>
      </w:pPr>
      <w:r>
        <w:rPr>
          <w:rFonts w:eastAsia="Times New Roman"/>
          <w:szCs w:val="24"/>
        </w:rPr>
        <w:lastRenderedPageBreak/>
        <w:t>Τον λόγο έχει ο κ. Αθανασίου για τη δευτερολογία του, για τρία λεπτά.</w:t>
      </w:r>
    </w:p>
    <w:p w14:paraId="66C5C480" w14:textId="77777777" w:rsidR="0003636F" w:rsidRDefault="0027184C">
      <w:pPr>
        <w:spacing w:line="600" w:lineRule="auto"/>
        <w:ind w:firstLine="720"/>
        <w:contextualSpacing/>
        <w:jc w:val="both"/>
        <w:rPr>
          <w:rFonts w:eastAsia="Times New Roman"/>
          <w:szCs w:val="24"/>
        </w:rPr>
      </w:pPr>
      <w:r>
        <w:rPr>
          <w:rFonts w:eastAsia="Times New Roman"/>
          <w:b/>
          <w:szCs w:val="24"/>
        </w:rPr>
        <w:t xml:space="preserve">ΧΑΡΑΛΑΜΠΟΣ </w:t>
      </w:r>
      <w:r>
        <w:rPr>
          <w:rFonts w:eastAsia="Times New Roman"/>
          <w:b/>
          <w:szCs w:val="24"/>
        </w:rPr>
        <w:t>ΑΘΑΝΑΣΙΟΥ:</w:t>
      </w:r>
      <w:r>
        <w:rPr>
          <w:rFonts w:eastAsia="Times New Roman"/>
          <w:szCs w:val="24"/>
        </w:rPr>
        <w:t xml:space="preserve"> Κύριε Υπουργέ, δεν ξέρω εάν μπορούν να καλυφθούν η έκδοση αποφάσεων προαιρετικής ασφάλισης, αναγνωρισμένου χρόνου ασφάλισης και στρατιωτικής θητείας -αναφέρω ενδεικτικά-, πράξεων και απώλειες ασφαλιστικών βιβλιαρίων, όπως και η έκδοση αποφάσεων </w:t>
      </w:r>
      <w:r>
        <w:rPr>
          <w:rFonts w:eastAsia="Times New Roman"/>
          <w:szCs w:val="24"/>
        </w:rPr>
        <w:t xml:space="preserve">για χορήγηση επιδομάτων ασθενείας, μητρότητας και λοιπών παροχών. </w:t>
      </w:r>
    </w:p>
    <w:p w14:paraId="66C5C481" w14:textId="77777777" w:rsidR="0003636F" w:rsidRDefault="0027184C">
      <w:pPr>
        <w:spacing w:line="600" w:lineRule="auto"/>
        <w:ind w:firstLine="720"/>
        <w:contextualSpacing/>
        <w:jc w:val="both"/>
        <w:rPr>
          <w:rFonts w:eastAsia="Times New Roman"/>
          <w:szCs w:val="24"/>
        </w:rPr>
      </w:pPr>
      <w:r>
        <w:rPr>
          <w:rFonts w:eastAsia="Times New Roman"/>
          <w:szCs w:val="24"/>
        </w:rPr>
        <w:t>Επίσης δεν προβλέπεται στην αρμοδιότητα του τμήματος, απ’ ό,τι υπέπεσε στην αντίληψή μας από τη μελέτη του σχεδίου, ούτε καν σημείο υποβολής αιτήσεων ΚΕΠΑ, που λειτουργεί σήμερα και θα υποβ</w:t>
      </w:r>
      <w:r>
        <w:rPr>
          <w:rFonts w:eastAsia="Times New Roman"/>
          <w:szCs w:val="24"/>
        </w:rPr>
        <w:t>αθμιζόταν σε σημείο εξέτασης των ασφαλισμένων. Το Κέντρο Πιστοποίησης Αναπηρίας είναι ένα τεράστιο πρόβλημα.</w:t>
      </w:r>
    </w:p>
    <w:p w14:paraId="66C5C482" w14:textId="77777777" w:rsidR="0003636F" w:rsidRDefault="0027184C">
      <w:pPr>
        <w:spacing w:line="600" w:lineRule="auto"/>
        <w:ind w:firstLine="720"/>
        <w:contextualSpacing/>
        <w:jc w:val="both"/>
        <w:rPr>
          <w:rFonts w:eastAsia="Times New Roman"/>
          <w:szCs w:val="24"/>
        </w:rPr>
      </w:pPr>
      <w:r>
        <w:rPr>
          <w:rFonts w:eastAsia="Times New Roman"/>
          <w:szCs w:val="24"/>
        </w:rPr>
        <w:t>Αξίζει να σημειωθεί ότι, όπως σας είπα, θα χρειαστεί πάρα πολλές φορές οι κάτοικοι της Λήμνου να πηγαίνουν οι ίδιοι στη Μυτιλήνη. Δεν μπορούν να γί</w:t>
      </w:r>
      <w:r>
        <w:rPr>
          <w:rFonts w:eastAsia="Times New Roman"/>
          <w:szCs w:val="24"/>
        </w:rPr>
        <w:t>νουν ηλεκτρονικά όλα αυτά. Γιατί, παραδείγματος χάρ</w:t>
      </w:r>
      <w:r>
        <w:rPr>
          <w:rFonts w:eastAsia="Times New Roman"/>
          <w:szCs w:val="24"/>
        </w:rPr>
        <w:t>ιν</w:t>
      </w:r>
      <w:r>
        <w:rPr>
          <w:rFonts w:eastAsia="Times New Roman"/>
          <w:szCs w:val="24"/>
        </w:rPr>
        <w:t xml:space="preserve">, όσον αφορά στις θεραπείες ασφαλισμένων και εργοδοτών, θα παραλαμβάνονται και θα διαβιβάζονται στην τοπική διεύθυνση Μυτιλήνης όπου και θα εκδικάζονται, με </w:t>
      </w:r>
      <w:r>
        <w:rPr>
          <w:rFonts w:eastAsia="Times New Roman"/>
          <w:szCs w:val="24"/>
        </w:rPr>
        <w:lastRenderedPageBreak/>
        <w:t xml:space="preserve">συνέπεια την αναγκαστική μετακίνηση των </w:t>
      </w:r>
      <w:r>
        <w:rPr>
          <w:rFonts w:eastAsia="Times New Roman"/>
          <w:szCs w:val="24"/>
        </w:rPr>
        <w:t>ενδιαφερομένων, των αιτούντων. Δεν θα πάνε να υποστηρίξουν την αίτησή τους;</w:t>
      </w:r>
    </w:p>
    <w:p w14:paraId="66C5C483" w14:textId="77777777" w:rsidR="0003636F" w:rsidRDefault="0027184C">
      <w:pPr>
        <w:spacing w:line="600" w:lineRule="auto"/>
        <w:ind w:firstLine="720"/>
        <w:contextualSpacing/>
        <w:jc w:val="both"/>
        <w:rPr>
          <w:rFonts w:eastAsia="Times New Roman"/>
          <w:szCs w:val="24"/>
        </w:rPr>
      </w:pPr>
      <w:r>
        <w:rPr>
          <w:rFonts w:eastAsia="Times New Roman"/>
          <w:szCs w:val="24"/>
        </w:rPr>
        <w:t>Αυτό δεν μπορεί να γίνει ηλεκτρονικά. Πέρα απ’ αυτό -δεν κατάλαβα καλά- οι υπάλληλοι θα μείνουν ως έχουν και οι δεκαέξι;</w:t>
      </w:r>
    </w:p>
    <w:p w14:paraId="66C5C484" w14:textId="77777777" w:rsidR="0003636F" w:rsidRDefault="0027184C">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w:t>
      </w:r>
      <w:r>
        <w:rPr>
          <w:rFonts w:eastAsia="Times New Roman"/>
          <w:b/>
          <w:szCs w:val="24"/>
        </w:rPr>
        <w:t xml:space="preserve">άλισης και Κοινωνικής Αλληλεγγύης): </w:t>
      </w:r>
      <w:r>
        <w:rPr>
          <w:rFonts w:eastAsia="Times New Roman"/>
          <w:szCs w:val="24"/>
        </w:rPr>
        <w:t>Ναι.</w:t>
      </w:r>
    </w:p>
    <w:p w14:paraId="66C5C485" w14:textId="77777777" w:rsidR="0003636F" w:rsidRDefault="0027184C">
      <w:pPr>
        <w:spacing w:line="600" w:lineRule="auto"/>
        <w:ind w:firstLine="720"/>
        <w:contextualSpacing/>
        <w:jc w:val="both"/>
        <w:rPr>
          <w:rFonts w:eastAsia="Times New Roman"/>
          <w:szCs w:val="24"/>
        </w:rPr>
      </w:pPr>
      <w:r>
        <w:rPr>
          <w:rFonts w:eastAsia="Times New Roman"/>
          <w:b/>
          <w:szCs w:val="24"/>
        </w:rPr>
        <w:t>ΧΑΡΑΛΑΜΠΟΣ ΑΘΑΝΑΣΙΟΥ:</w:t>
      </w:r>
      <w:r>
        <w:rPr>
          <w:rFonts w:eastAsia="Times New Roman"/>
          <w:szCs w:val="24"/>
        </w:rPr>
        <w:t xml:space="preserve"> Αυτό που λέτε και δεσμεύεστε είναι ευχάριστο. Γιατί όταν έδωσαν τις εξετάσεις τους και υπέβαλαν τα δικαιολογητικά τους για να προσληφθούν απέβλεπαν στο ότι θα βρίσκονται στη Λήμνο όπου έχουν πι</w:t>
      </w:r>
      <w:r>
        <w:rPr>
          <w:rFonts w:eastAsia="Times New Roman"/>
          <w:szCs w:val="24"/>
        </w:rPr>
        <w:t>α εγκατασταθεί οικογενειακά και είναι το κέντρο των βιοτικών τους σχέσεων. Συνεπώς όσον αφορά το θέμα των υπαλλήλων -είναι το δεύτερο μέρος του ερωτήματος- νομίζω ότι είμαι ικανοποιημένος από την απάντησή σας πως δεν θα μετακινηθούν.</w:t>
      </w:r>
    </w:p>
    <w:p w14:paraId="66C5C486" w14:textId="77777777" w:rsidR="0003636F" w:rsidRDefault="0027184C">
      <w:pPr>
        <w:spacing w:line="600" w:lineRule="auto"/>
        <w:ind w:firstLine="720"/>
        <w:contextualSpacing/>
        <w:jc w:val="both"/>
        <w:rPr>
          <w:rFonts w:eastAsia="Times New Roman"/>
          <w:szCs w:val="24"/>
        </w:rPr>
      </w:pPr>
      <w:r>
        <w:rPr>
          <w:rFonts w:eastAsia="Times New Roman"/>
          <w:szCs w:val="24"/>
        </w:rPr>
        <w:t>Τι θα γίνεται, όμως, μ</w:t>
      </w:r>
      <w:r>
        <w:rPr>
          <w:rFonts w:eastAsia="Times New Roman"/>
          <w:szCs w:val="24"/>
        </w:rPr>
        <w:t>ε τις μετακινήσεις</w:t>
      </w:r>
      <w:r>
        <w:rPr>
          <w:rFonts w:eastAsia="Times New Roman"/>
          <w:szCs w:val="24"/>
        </w:rPr>
        <w:t xml:space="preserve"> των πολιτών</w:t>
      </w:r>
      <w:r>
        <w:rPr>
          <w:rFonts w:eastAsia="Times New Roman"/>
          <w:szCs w:val="24"/>
        </w:rPr>
        <w:t>; Αυτό είναι ένα τεράστιο πρόβλημα και, όπως σας είπα, θα χρειαστεί οι ενδιαφερόμενοι, οι διάδικοι, για να μπορέσουν να υποστηρίξουν τις απόψεις τους να μεταβαίνουν στη Μυτιλήνη, με όλες τις δυσχέρειες που σας είπα. Αφού, λοιπ</w:t>
      </w:r>
      <w:r>
        <w:rPr>
          <w:rFonts w:eastAsia="Times New Roman"/>
          <w:szCs w:val="24"/>
        </w:rPr>
        <w:t xml:space="preserve">όν, η δαπάνη δεν θα είναι </w:t>
      </w:r>
      <w:r>
        <w:rPr>
          <w:rFonts w:eastAsia="Times New Roman"/>
          <w:szCs w:val="24"/>
        </w:rPr>
        <w:lastRenderedPageBreak/>
        <w:t xml:space="preserve">τόσο μεγάλη -γιατί θα μείνουν οι υπάλληλοι- δεν πειράζει να παραμείνει η κατάσταση ως έχει. Δεν αλλάζει τίποτα. Το κτήριο υπάρχει, οι υπάλληλοι παραμένουν οι ίδιοι, οι μισθοδοσίες είναι οι ίδιες, τα μισθώματα είναι τα ίδια, ποιος </w:t>
      </w:r>
      <w:r>
        <w:rPr>
          <w:rFonts w:eastAsia="Times New Roman"/>
          <w:szCs w:val="24"/>
        </w:rPr>
        <w:t>ο λόγος, λοιπόν, να μην παραμείνει εκεί ως τοπική διεύθυνση στη Λήμνο;</w:t>
      </w:r>
    </w:p>
    <w:p w14:paraId="66C5C48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w:t>
      </w:r>
    </w:p>
    <w:p w14:paraId="66C5C48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66C5C48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Να εν</w:t>
      </w:r>
      <w:r>
        <w:rPr>
          <w:rFonts w:eastAsia="Times New Roman" w:cs="Times New Roman"/>
          <w:szCs w:val="24"/>
        </w:rPr>
        <w:t>ημερώσω για μία ακόμα φορά -είχα και άλλες ευκαιρίες να το πω- ότι το οργανόγραμμα και γενικά η λειτουργία από άποψη χωρικής επέκτασης του Ενιαίου Φορέα Κοινωνικής Ασφάλισης είναι αποτέλεσμα μιας μεγάλης διάρκειας διαβούλευσης και μεταξύ των στελεχών και υ</w:t>
      </w:r>
      <w:r>
        <w:rPr>
          <w:rFonts w:eastAsia="Times New Roman" w:cs="Times New Roman"/>
          <w:szCs w:val="24"/>
        </w:rPr>
        <w:t xml:space="preserve">παλλήλων του ενιαίου φορέα, αλλά και κατόπιν δικής μου εντολής απεστάλη το σχετικό σχέδιο σε όλες τις περιφέρειες της χώρας, προκειμένου να μας προταθούν σκέψεις, ιδίως για τη γεωγραφική διασπορά. Φυσικά, όπως αντιλαμβάνεστε και εσείς, τα θέματα οργάνωσης </w:t>
      </w:r>
      <w:r>
        <w:rPr>
          <w:rFonts w:eastAsia="Times New Roman" w:cs="Times New Roman"/>
          <w:szCs w:val="24"/>
        </w:rPr>
        <w:t xml:space="preserve">έχουν να κάνουν με τη δυνατότητα ανταπόκρισης κάθε οργανισμού στις ανάγκες των </w:t>
      </w:r>
      <w:r>
        <w:rPr>
          <w:rFonts w:eastAsia="Times New Roman" w:cs="Times New Roman"/>
          <w:szCs w:val="24"/>
        </w:rPr>
        <w:lastRenderedPageBreak/>
        <w:t xml:space="preserve">πολιτών. Και οι ανάγκες των πολιτών στη Λήμνο δεν εξυπηρετούνταν με ένα κατάστημα ΟΑΕΕ με δύο υπαλλήλους και με ένα κατάστημα ΙΚΑ. Οι μηχανικοί τι έκαναν; Οι αγρότες τι έκαναν; </w:t>
      </w:r>
      <w:r>
        <w:rPr>
          <w:rFonts w:eastAsia="Times New Roman" w:cs="Times New Roman"/>
          <w:szCs w:val="24"/>
        </w:rPr>
        <w:t>Οι άλλοι ασφαλισμένοι, επιστήμονες, δικηγόροι; Το ΕΤΑΑ δεν πήγαινε στη Μυτιλήνη; Εκεί πήγαινε. Τώρα δεν θα πηγαίνει.</w:t>
      </w:r>
    </w:p>
    <w:p w14:paraId="66C5C48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Όχι, υπάρχει μεταβατικό δικαστήριο και ειρηνοδικείο.</w:t>
      </w:r>
    </w:p>
    <w:p w14:paraId="66C5C48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w:t>
      </w:r>
      <w:r>
        <w:rPr>
          <w:rFonts w:eastAsia="Times New Roman" w:cs="Times New Roman"/>
          <w:b/>
          <w:szCs w:val="24"/>
        </w:rPr>
        <w:t>ς και Κοινωνικής Αλληλεγγύης):</w:t>
      </w:r>
      <w:r>
        <w:rPr>
          <w:rFonts w:eastAsia="Times New Roman" w:cs="Times New Roman"/>
          <w:szCs w:val="24"/>
        </w:rPr>
        <w:t xml:space="preserve"> Δεν μιλάμε για δικαστήριο. Μιλάω για τις ανάγκες των ασφαλισμένων να προσφεύγουν σε όλα όσα εσείς αναπτύξατε, να κάνουν προσφυγές, να κάνουν αιτήσεις θεραπείας. Θα έπρεπε να πηγαίνουν στη Μυτιλήνη. Δεν χρειάζεται να πηγαίνουν</w:t>
      </w:r>
      <w:r>
        <w:rPr>
          <w:rFonts w:eastAsia="Times New Roman" w:cs="Times New Roman"/>
          <w:szCs w:val="24"/>
        </w:rPr>
        <w:t xml:space="preserve"> στη Μυτιλήνη, διότι όλες οι παροχές και όλες οι εξυπηρετήσεις μπορούν να γίνονται πια για όλους τους πρώην διακριτούς φορείς κοινωνικής ασφάλισης από τη Λήμνο. Επομένως αυτό το οποίο θέτετε, ότι δεν εξυπηρετεί, δεν ισχύει. Ίσα-ίσα που τώρα πια είναι όλοι </w:t>
      </w:r>
      <w:r>
        <w:rPr>
          <w:rFonts w:eastAsia="Times New Roman" w:cs="Times New Roman"/>
          <w:szCs w:val="24"/>
        </w:rPr>
        <w:t>οι ασφαλισμένοι κάτω από την «ομπρέλα» του ΕΦΚΑ και όλοι μαζί εξυπηρετούνται πολύ πιο γρήγορα και πολύ πιο αποτελεσματικά.</w:t>
      </w:r>
    </w:p>
    <w:p w14:paraId="66C5C48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διακόπτω, αλλά πώς θα το υποστηρίξετε; Το ίδιο πρόβλημα έχουν και η Νάξος και η Κάλυμνος.</w:t>
      </w:r>
      <w:r>
        <w:rPr>
          <w:rFonts w:eastAsia="Times New Roman" w:cs="Times New Roman"/>
          <w:szCs w:val="24"/>
        </w:rPr>
        <w:t xml:space="preserve"> Καλά κάνατε και το κάνατε στην Κάλυμνο, αλλά γιατί όχι και στη Λήμνο;</w:t>
      </w:r>
    </w:p>
    <w:p w14:paraId="66C5C48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Αθανασίου, έχετε εσείς στην </w:t>
      </w:r>
      <w:r>
        <w:rPr>
          <w:rFonts w:eastAsia="Times New Roman" w:cs="Times New Roman"/>
          <w:szCs w:val="24"/>
        </w:rPr>
        <w:t>π</w:t>
      </w:r>
      <w:r>
        <w:rPr>
          <w:rFonts w:eastAsia="Times New Roman" w:cs="Times New Roman"/>
          <w:szCs w:val="24"/>
        </w:rPr>
        <w:t xml:space="preserve">εριφέρειά σας Λέσβο, Λήμνο και Αϊ </w:t>
      </w:r>
      <w:proofErr w:type="spellStart"/>
      <w:r>
        <w:rPr>
          <w:rFonts w:eastAsia="Times New Roman" w:cs="Times New Roman"/>
          <w:szCs w:val="24"/>
        </w:rPr>
        <w:t>Στράτη</w:t>
      </w:r>
      <w:proofErr w:type="spellEnd"/>
      <w:r>
        <w:rPr>
          <w:rFonts w:eastAsia="Times New Roman" w:cs="Times New Roman"/>
          <w:szCs w:val="24"/>
        </w:rPr>
        <w:t xml:space="preserve">. Ο Αϊ </w:t>
      </w:r>
      <w:proofErr w:type="spellStart"/>
      <w:r>
        <w:rPr>
          <w:rFonts w:eastAsia="Times New Roman" w:cs="Times New Roman"/>
          <w:szCs w:val="24"/>
        </w:rPr>
        <w:t>Στράτης</w:t>
      </w:r>
      <w:proofErr w:type="spellEnd"/>
      <w:r>
        <w:rPr>
          <w:rFonts w:eastAsia="Times New Roman" w:cs="Times New Roman"/>
          <w:szCs w:val="24"/>
        </w:rPr>
        <w:t xml:space="preserve"> </w:t>
      </w:r>
      <w:r>
        <w:rPr>
          <w:rFonts w:eastAsia="Times New Roman" w:cs="Times New Roman"/>
          <w:szCs w:val="24"/>
        </w:rPr>
        <w:t xml:space="preserve">στη δική σας </w:t>
      </w:r>
      <w:r>
        <w:rPr>
          <w:rFonts w:eastAsia="Times New Roman" w:cs="Times New Roman"/>
          <w:szCs w:val="24"/>
        </w:rPr>
        <w:t>π</w:t>
      </w:r>
      <w:r>
        <w:rPr>
          <w:rFonts w:eastAsia="Times New Roman" w:cs="Times New Roman"/>
          <w:szCs w:val="24"/>
        </w:rPr>
        <w:t>εριφέρεια υπάγεται ή στην Καβάλα;</w:t>
      </w:r>
    </w:p>
    <w:p w14:paraId="66C5C48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Ο Αϊ </w:t>
      </w:r>
      <w:proofErr w:type="spellStart"/>
      <w:r>
        <w:rPr>
          <w:rFonts w:eastAsia="Times New Roman" w:cs="Times New Roman"/>
          <w:szCs w:val="24"/>
        </w:rPr>
        <w:t>Στράτης</w:t>
      </w:r>
      <w:proofErr w:type="spellEnd"/>
      <w:r>
        <w:rPr>
          <w:rFonts w:eastAsia="Times New Roman" w:cs="Times New Roman"/>
          <w:szCs w:val="24"/>
        </w:rPr>
        <w:t xml:space="preserve"> υπάγεται στη Λήμνο, στον Νομό Λέσβου.</w:t>
      </w:r>
    </w:p>
    <w:p w14:paraId="66C5C48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Επειδή είστε από αυτή την Περιφέρεια έχε</w:t>
      </w:r>
      <w:r>
        <w:rPr>
          <w:rFonts w:eastAsia="Times New Roman" w:cs="Times New Roman"/>
          <w:szCs w:val="24"/>
        </w:rPr>
        <w:t xml:space="preserve">τε και το ανάλογο ενδιαφέρον. Να δούμε όμως όλα τα νησιά. Και όλα τα νησιά δεν είχαν τη δυνατότητα ούτε ενός φορέα. Και όλα τα νησιά πλέον έχουν τη δυνατότητα εκπροσώπησης παντού, μέσα από τα συστήματα που δημιουργούμε. Ανεξαρτήτως του φορέα προέλευσης ως </w:t>
      </w:r>
      <w:r>
        <w:rPr>
          <w:rFonts w:eastAsia="Times New Roman" w:cs="Times New Roman"/>
          <w:szCs w:val="24"/>
        </w:rPr>
        <w:t xml:space="preserve">προς την κοινωνική ασφάλιση, όλοι πλέον εξυπηρετούνται και θα εξυπηρετούνται όλοι από το κατάστημα που θα υπάρχει </w:t>
      </w:r>
      <w:r>
        <w:rPr>
          <w:rFonts w:eastAsia="Times New Roman" w:cs="Times New Roman"/>
          <w:szCs w:val="24"/>
        </w:rPr>
        <w:lastRenderedPageBreak/>
        <w:t>εκεί και βεβαίως θα φροντίσουμε να είναι ένα και όχι δύο, για να μην πληρώνουμε δύο μισθώματα. Νομίζω ότι είναι καλό να βρούμε μάλιστα και μία</w:t>
      </w:r>
      <w:r>
        <w:rPr>
          <w:rFonts w:eastAsia="Times New Roman" w:cs="Times New Roman"/>
          <w:szCs w:val="24"/>
        </w:rPr>
        <w:t xml:space="preserve"> λύση, την πιο προσιτή στις ανάγκες των ασφαλισμένων, αλλά και ολιγότερο δαπανηρή. Φαντάζομαι θα βρούμε μία ακόμα καλύτερη λύση για τη στέγαση των υπηρεσιών μας εκεί.</w:t>
      </w:r>
    </w:p>
    <w:p w14:paraId="66C5C49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Θα δείτε ότι τα πράγματα είναι </w:t>
      </w:r>
      <w:r>
        <w:rPr>
          <w:rFonts w:eastAsia="Times New Roman" w:cs="Times New Roman"/>
          <w:szCs w:val="24"/>
        </w:rPr>
        <w:t xml:space="preserve">διαφορετικά </w:t>
      </w:r>
      <w:r>
        <w:rPr>
          <w:rFonts w:eastAsia="Times New Roman" w:cs="Times New Roman"/>
          <w:szCs w:val="24"/>
        </w:rPr>
        <w:t>απ’ ό,τι νομίζετε. Ήδη έχετε διαψευστεί ως προ</w:t>
      </w:r>
      <w:r>
        <w:rPr>
          <w:rFonts w:eastAsia="Times New Roman" w:cs="Times New Roman"/>
          <w:szCs w:val="24"/>
        </w:rPr>
        <w:t>ς την εσφαλμένη εντύπωση ότι θα φύγουν οι υπάλληλοι από τη Λήμνο. Άρα και οι άλλες ψευδείς σας εντυπώσεις θα διαψευστούν από τη συνέχεια του έργου μας, θα το δείτε.</w:t>
      </w:r>
    </w:p>
    <w:p w14:paraId="66C5C49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Ελπίζουμε να πάνε όλα καλά.</w:t>
      </w:r>
    </w:p>
    <w:p w14:paraId="66C5C49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w:t>
      </w:r>
      <w:r>
        <w:rPr>
          <w:rFonts w:eastAsia="Times New Roman" w:cs="Times New Roman"/>
          <w:szCs w:val="24"/>
        </w:rPr>
        <w:t>ούμε πολύ τον Υπουργό για την απάντησή του.</w:t>
      </w:r>
    </w:p>
    <w:p w14:paraId="66C5C49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Προχωράμε στην τρίτη κατά σειρά επίκαιρη ερώτηση που θα απαντήσει ο κύριος Υφυπουργός.</w:t>
      </w:r>
    </w:p>
    <w:p w14:paraId="66C5C49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η δεύτερη με αριθμό 1220/12-7-2017 επίκαιρη ερώτηση δεύτερου κύκλου του Βουλευτή Αιτωλοακαρνα</w:t>
      </w:r>
      <w:r>
        <w:rPr>
          <w:rFonts w:eastAsia="Times New Roman" w:cs="Times New Roman"/>
          <w:szCs w:val="24"/>
        </w:rPr>
        <w:lastRenderedPageBreak/>
        <w:t>νίας της Δημοκρατικ</w:t>
      </w:r>
      <w:r>
        <w:rPr>
          <w:rFonts w:eastAsia="Times New Roman" w:cs="Times New Roman"/>
          <w:szCs w:val="24"/>
        </w:rPr>
        <w:t xml:space="preserve">ής Συμπαράταξης ΠΑΣΟΚ - ΔΗΜΑΡ κ. </w:t>
      </w:r>
      <w:r>
        <w:rPr>
          <w:rFonts w:eastAsia="Times New Roman" w:cs="Times New Roman"/>
          <w:bCs/>
          <w:szCs w:val="24"/>
        </w:rPr>
        <w:t>Δημητρίου Κωνσταντόπουλου</w:t>
      </w:r>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με θέμα: «Εξαίρεση των δικηγόρων - συνεργατών δικηγορικών εταιρειών που αμείβονται με δελτίο παροχής υπηρεσιών από τον επ</w:t>
      </w:r>
      <w:r>
        <w:rPr>
          <w:rFonts w:eastAsia="Times New Roman" w:cs="Times New Roman"/>
          <w:szCs w:val="24"/>
        </w:rPr>
        <w:t>ιμερισμό ασφαλιστικών εισφορών».</w:t>
      </w:r>
    </w:p>
    <w:p w14:paraId="66C5C49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w:t>
      </w:r>
    </w:p>
    <w:p w14:paraId="66C5C49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κατ’ αρχάς να σας ευχηθώ καλή δύναμη στα νέα σας καθήκοντα και σιδερένιος!</w:t>
      </w:r>
    </w:p>
    <w:p w14:paraId="66C5C49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πάρα πολύ.</w:t>
      </w:r>
    </w:p>
    <w:p w14:paraId="66C5C49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ΚΩΝΣΤΑΝΤΟΠΟΥΛΟΣ:</w:t>
      </w:r>
      <w:r>
        <w:rPr>
          <w:rFonts w:eastAsia="Times New Roman" w:cs="Times New Roman"/>
          <w:szCs w:val="24"/>
        </w:rPr>
        <w:t xml:space="preserve"> Κύριε Υπουργέ, οι δικηγόροι</w:t>
      </w:r>
      <w:r>
        <w:rPr>
          <w:rFonts w:eastAsia="Times New Roman" w:cs="Times New Roman"/>
          <w:szCs w:val="24"/>
        </w:rPr>
        <w:t xml:space="preserve"> </w:t>
      </w:r>
      <w:r>
        <w:rPr>
          <w:rFonts w:eastAsia="Times New Roman" w:cs="Times New Roman"/>
          <w:szCs w:val="24"/>
        </w:rPr>
        <w:t>-συνεργάτες δικηγορικών εταιρειών υφίστανται σήμερα μια μεγάλη αδικία: Ενώ οι ασφαλιστικές εισφορές όλων των ελεύθερων επαγγελματιών με μπλοκάκια που απασχολούνται σε έναν ή δύο εργοδότες επιμερίζονται κατά το έ</w:t>
      </w:r>
      <w:r>
        <w:rPr>
          <w:rFonts w:eastAsia="Times New Roman" w:cs="Times New Roman"/>
          <w:szCs w:val="24"/>
        </w:rPr>
        <w:t xml:space="preserve">να τρίτο στους ιδίους και κατά τα δύο τρίτα στους εργοδότες τους, οι συνεργάτες δικηγορικών εταιρειών έχουν άλλη τύχη. Και συγκεκριμένα, με </w:t>
      </w:r>
      <w:r>
        <w:rPr>
          <w:rFonts w:eastAsia="Times New Roman" w:cs="Times New Roman"/>
          <w:szCs w:val="24"/>
        </w:rPr>
        <w:lastRenderedPageBreak/>
        <w:t>δύο υπουργικές αποφάσεις, που εκδόθηκαν μετά τον νέο ασφαλιστικό νόμο και μάλιστα χωρίς νομοθετική εξουσιοδότηση, το</w:t>
      </w:r>
      <w:r>
        <w:rPr>
          <w:rFonts w:eastAsia="Times New Roman" w:cs="Times New Roman"/>
          <w:szCs w:val="24"/>
        </w:rPr>
        <w:t>υς εξαιρέσατε από αυτή την ευνοϊκή ρύθμιση. Έτσι, οι δικηγόροι αυτοί οφείλουν να καταβάλλουν οι ίδιοι εξ ολοκλήρου το σύνολο των εισφορών τους. Σας επισημαίνω ότι είναι εκείνοι που αμείβονται με 700 ευρώ τον μήνα με μπλοκάκι, που στην πλειοψηφία τους είναι</w:t>
      </w:r>
      <w:r>
        <w:rPr>
          <w:rFonts w:eastAsia="Times New Roman" w:cs="Times New Roman"/>
          <w:szCs w:val="24"/>
        </w:rPr>
        <w:t xml:space="preserve"> νέοι. Φυσικά δεν είναι μεγαλοδικηγόροι. </w:t>
      </w:r>
    </w:p>
    <w:p w14:paraId="66C5C49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κύριε Υπουργέ, η Ένωση </w:t>
      </w:r>
      <w:proofErr w:type="spellStart"/>
      <w:r>
        <w:rPr>
          <w:rFonts w:eastAsia="Times New Roman" w:cs="Times New Roman"/>
          <w:szCs w:val="24"/>
        </w:rPr>
        <w:t>Ασκουμένων</w:t>
      </w:r>
      <w:proofErr w:type="spellEnd"/>
      <w:r>
        <w:rPr>
          <w:rFonts w:eastAsia="Times New Roman" w:cs="Times New Roman"/>
          <w:szCs w:val="24"/>
        </w:rPr>
        <w:t xml:space="preserve"> και Νέων Δικηγόρων Αθηνών </w:t>
      </w:r>
      <w:proofErr w:type="spellStart"/>
      <w:r>
        <w:rPr>
          <w:rFonts w:eastAsia="Times New Roman" w:cs="Times New Roman"/>
          <w:szCs w:val="24"/>
        </w:rPr>
        <w:t>προσέβαλε</w:t>
      </w:r>
      <w:proofErr w:type="spellEnd"/>
      <w:r>
        <w:rPr>
          <w:rFonts w:eastAsia="Times New Roman" w:cs="Times New Roman"/>
          <w:szCs w:val="24"/>
        </w:rPr>
        <w:t xml:space="preserve"> τις υπουργικές αποφάσεις ως αντισυνταγματικές και ζήτησε την ακύρωσή τους από το Συμβούλιο της Επικρατείας, όχι μόνο γιατί δεν τηρήθηκ</w:t>
      </w:r>
      <w:r>
        <w:rPr>
          <w:rFonts w:eastAsia="Times New Roman" w:cs="Times New Roman"/>
          <w:szCs w:val="24"/>
        </w:rPr>
        <w:t xml:space="preserve">αν οι διαδικασίες δημοσιότητας αλλά και γιατί οι αποφάσεις αυτές παραβιάζουν την αρχή της ισότητας, σε βάρος φυσικά των εργαζομένων στις δικηγορικές εταιρείες. Το ζήτημα, ωστόσο, είναι ότι εν αναμονή της απόφασης του </w:t>
      </w:r>
      <w:proofErr w:type="spellStart"/>
      <w:r>
        <w:rPr>
          <w:rFonts w:eastAsia="Times New Roman" w:cs="Times New Roman"/>
          <w:szCs w:val="24"/>
        </w:rPr>
        <w:t>ΣτΕ</w:t>
      </w:r>
      <w:proofErr w:type="spellEnd"/>
      <w:r>
        <w:rPr>
          <w:rFonts w:eastAsia="Times New Roman" w:cs="Times New Roman"/>
          <w:szCs w:val="24"/>
        </w:rPr>
        <w:t xml:space="preserve"> αρκετοί συνεργάτες δικηγορικών εται</w:t>
      </w:r>
      <w:r>
        <w:rPr>
          <w:rFonts w:eastAsia="Times New Roman" w:cs="Times New Roman"/>
          <w:szCs w:val="24"/>
        </w:rPr>
        <w:t>ρειών αναγκάζονται σήμερα να καταβάλλουν ακόμα και το μέρος των εισφορών τους, που στην πραγματικότητα φυσικά και δεν τους αναλογεί. Κι αυτό γιατί αν δεν τις καταβάλλουν θα δημιουργήσουν ληξιπρόθεσμα χρέη και δεν θα μπορούν να εκδίδουν ασφαλιστική ενημερότ</w:t>
      </w:r>
      <w:r>
        <w:rPr>
          <w:rFonts w:eastAsia="Times New Roman" w:cs="Times New Roman"/>
          <w:szCs w:val="24"/>
        </w:rPr>
        <w:t xml:space="preserve">ητα. Ωστόσο, το αποτέλεσμα ποιο θα είναι; </w:t>
      </w:r>
      <w:r>
        <w:rPr>
          <w:rFonts w:eastAsia="Times New Roman" w:cs="Times New Roman"/>
          <w:szCs w:val="24"/>
        </w:rPr>
        <w:lastRenderedPageBreak/>
        <w:t xml:space="preserve">Να χάσουν αυτά τα χρήματα, κύριε Υπουργέ, καθώς τα ασφαλιστικά ταμεία όπως γνωρίζετε δεν υποχρεούνται να επιστρέψουν ποσά που δόθηκαν ως ασφαλιστικές εισφορές. Έτσι, η οικονομική και ηθική βλάβη που θα υποστούν θα </w:t>
      </w:r>
      <w:r>
        <w:rPr>
          <w:rFonts w:eastAsia="Times New Roman" w:cs="Times New Roman"/>
          <w:szCs w:val="24"/>
        </w:rPr>
        <w:t xml:space="preserve">είναι ανεπανόρθωτη. </w:t>
      </w:r>
    </w:p>
    <w:p w14:paraId="66C5C49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Σας ερωτώ λοιπόν: Θα διορθώσετε τις δύο υπουργικές αποφάσεις που εξαιρούν τους δικηγόρους με μπλοκάκι από τον επιμερισμό των εισφορών, ώστε να μην παραβιάζεται η αρχή της ισότητας; Αν ναι, ποιο είναι το χρονοδιάγραμμα και ποιες οι ενέρ</w:t>
      </w:r>
      <w:r>
        <w:rPr>
          <w:rFonts w:eastAsia="Times New Roman" w:cs="Times New Roman"/>
          <w:szCs w:val="24"/>
        </w:rPr>
        <w:t xml:space="preserve">γειές σας; </w:t>
      </w:r>
    </w:p>
    <w:p w14:paraId="66C5C49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γνωρίζετε, κύριε Υπουργέ, ότι αυτές οι υπουργικές αποφάσεις δεν δημοσιεύτηκαν ποτέ ως όφειλαν σε ΦΕΚ; Τι θα κάνετε για να προστατεύσετε τους ασφαλισμένους δικηγόρους εν όψει της αίτησης αναστολής και ακύρωσης στο </w:t>
      </w:r>
      <w:proofErr w:type="spellStart"/>
      <w:r>
        <w:rPr>
          <w:rFonts w:eastAsia="Times New Roman" w:cs="Times New Roman"/>
          <w:szCs w:val="24"/>
        </w:rPr>
        <w:t>ΣτΕ</w:t>
      </w:r>
      <w:proofErr w:type="spellEnd"/>
      <w:r>
        <w:rPr>
          <w:rFonts w:eastAsia="Times New Roman" w:cs="Times New Roman"/>
          <w:szCs w:val="24"/>
        </w:rPr>
        <w:t xml:space="preserve"> για τις εισφορές </w:t>
      </w:r>
      <w:r>
        <w:rPr>
          <w:rFonts w:eastAsia="Times New Roman" w:cs="Times New Roman"/>
          <w:szCs w:val="24"/>
        </w:rPr>
        <w:t>που ήδη καταβάλλουν χωρίς φυσικά να υποχρεούνται;</w:t>
      </w:r>
    </w:p>
    <w:p w14:paraId="66C5C49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C5C49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κύριε Κωνσταντόπουλε. </w:t>
      </w:r>
    </w:p>
    <w:p w14:paraId="66C5C49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66C5C49F" w14:textId="77777777" w:rsidR="0003636F" w:rsidRDefault="0027184C">
      <w:pPr>
        <w:spacing w:line="600" w:lineRule="auto"/>
        <w:ind w:firstLine="720"/>
        <w:contextualSpacing/>
        <w:jc w:val="both"/>
        <w:rPr>
          <w:rFonts w:eastAsia="Times New Roman"/>
          <w:bCs/>
          <w:szCs w:val="24"/>
        </w:rPr>
      </w:pPr>
      <w:r>
        <w:rPr>
          <w:rFonts w:eastAsia="Times New Roman"/>
          <w:b/>
          <w:bCs/>
          <w:szCs w:val="24"/>
        </w:rPr>
        <w:lastRenderedPageBreak/>
        <w:t>ΑΝΑΣΤΑΣΙΟΣ ΠΕΤΡΟΠΟΥΛΟΣ (Υφυπουργός Εργασίας, Κοινωνικής Ασφάλισης και Κο</w:t>
      </w:r>
      <w:r>
        <w:rPr>
          <w:rFonts w:eastAsia="Times New Roman"/>
          <w:b/>
          <w:bCs/>
          <w:szCs w:val="24"/>
        </w:rPr>
        <w:t>ινωνικής Αλληλεγγύης):</w:t>
      </w:r>
      <w:r>
        <w:rPr>
          <w:rFonts w:eastAsia="Times New Roman"/>
          <w:bCs/>
          <w:szCs w:val="24"/>
        </w:rPr>
        <w:t xml:space="preserve"> Κύριε Κωνσταντόπουλε, οι δικηγόροι θα έπρεπε να ξέρουν το θεμελιώδες του Κώδικα περί Δικηγόρων άρθρο που μιλάει για το τι είναι οι δικηγόροι και δεν μπορώ να αποδώσω πουθενά αλλού παρά σε μία όχι άγνοια, αλλά πρόθεση διαστρέβλωσης τη</w:t>
      </w:r>
      <w:r>
        <w:rPr>
          <w:rFonts w:eastAsia="Times New Roman"/>
          <w:bCs/>
          <w:szCs w:val="24"/>
        </w:rPr>
        <w:t xml:space="preserve">ς αλήθειας και δημιουργίας εντυπώσεων ως προς τη συμπεριφορά που επιδόθηκε σχετικά με την απασχόληση των εμμίσθων. Αποτέλεσμα αυτής της διαστρέβλωσης είναι και η ερώτησή σας χωρίς τη θέλησή σας, αν και νομίζω είστε κι εσείς δικηγόρος. </w:t>
      </w:r>
    </w:p>
    <w:p w14:paraId="66C5C4A0" w14:textId="77777777" w:rsidR="0003636F" w:rsidRDefault="0027184C">
      <w:pPr>
        <w:spacing w:line="600" w:lineRule="auto"/>
        <w:ind w:firstLine="720"/>
        <w:contextualSpacing/>
        <w:jc w:val="both"/>
        <w:rPr>
          <w:rFonts w:eastAsia="Times New Roman"/>
          <w:bCs/>
          <w:szCs w:val="24"/>
        </w:rPr>
      </w:pPr>
      <w:r>
        <w:rPr>
          <w:rFonts w:eastAsia="Times New Roman"/>
          <w:b/>
          <w:bCs/>
          <w:szCs w:val="24"/>
        </w:rPr>
        <w:t>ΔΗΜΗΤΡΙΟΣ ΚΩΝΣΤΑΝΤΟΠ</w:t>
      </w:r>
      <w:r>
        <w:rPr>
          <w:rFonts w:eastAsia="Times New Roman"/>
          <w:b/>
          <w:bCs/>
          <w:szCs w:val="24"/>
        </w:rPr>
        <w:t xml:space="preserve">ΟΥΛΟΣ: </w:t>
      </w:r>
      <w:r>
        <w:rPr>
          <w:rFonts w:eastAsia="Times New Roman"/>
          <w:bCs/>
          <w:szCs w:val="24"/>
        </w:rPr>
        <w:t xml:space="preserve">Όχι, δεν είμαι. </w:t>
      </w:r>
    </w:p>
    <w:p w14:paraId="66C5C4A1" w14:textId="77777777" w:rsidR="0003636F" w:rsidRDefault="0027184C">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Δεν είστε δικηγόρος. Επομένως δικαιολογείται να μην ξέρετε αυτό το οποίο τώρα θα σας πω κι είμαι βέβαιος ότι θα πειστείτε. Με τα άρθρα 1 </w:t>
      </w:r>
      <w:r>
        <w:rPr>
          <w:rFonts w:eastAsia="Times New Roman"/>
          <w:bCs/>
          <w:szCs w:val="24"/>
        </w:rPr>
        <w:t>και 2 του Κώδικα περί Δικηγόρων, που πάντα ίσχυε η σχετική διάταξη, οι δικηγόροι είναι δημόσια άμισθοι λειτουργοί και ο ν</w:t>
      </w:r>
      <w:r>
        <w:rPr>
          <w:rFonts w:eastAsia="Times New Roman"/>
          <w:bCs/>
          <w:szCs w:val="24"/>
        </w:rPr>
        <w:t>.</w:t>
      </w:r>
      <w:r>
        <w:rPr>
          <w:rFonts w:eastAsia="Times New Roman"/>
          <w:bCs/>
          <w:szCs w:val="24"/>
        </w:rPr>
        <w:t xml:space="preserve">4194/2013, που δημιουργήθηκε με τη συμμετοχή των δικηγορικών συλλόγων, προέβλεψε το ίδιο ακριβώς που </w:t>
      </w:r>
      <w:r>
        <w:rPr>
          <w:rFonts w:eastAsia="Times New Roman"/>
          <w:bCs/>
          <w:szCs w:val="24"/>
        </w:rPr>
        <w:lastRenderedPageBreak/>
        <w:t>προέβλεπε πάντα, ότι είναι ανεξάρ</w:t>
      </w:r>
      <w:r>
        <w:rPr>
          <w:rFonts w:eastAsia="Times New Roman"/>
          <w:bCs/>
          <w:szCs w:val="24"/>
        </w:rPr>
        <w:t>τητοι, άμισθοι δημόσιοι λειτουργοί και προέβλεψε επίσης κατά τον τρόπο που προέβλεπαν και οι παλιότερες διατάξεις πότε είναι και πότε μπορεί να είναι έμμισθη η εντολή του δικηγόρου και στην έμμισθη εντολή του δικηγόρου, ως είναι γνωστό, καταβάλλει τα δύο τ</w:t>
      </w:r>
      <w:r>
        <w:rPr>
          <w:rFonts w:eastAsia="Times New Roman"/>
          <w:bCs/>
          <w:szCs w:val="24"/>
        </w:rPr>
        <w:t>ρίτα ο εντολέας και το ένα τρίτο ο δικηγόρος, όπως ισχύει και στους εξαρτημένους εργαζόμενους. Και ενώ δεν μετατρέπεται σε εξαρτημένο εργαζόμενο ο δικηγόρος, διότι δεν μπορεί να είναι εξαρτημένος εργαζόμενος γιατί πρέπει να έχει ελευθερία συνείδησης και σκ</w:t>
      </w:r>
      <w:r>
        <w:rPr>
          <w:rFonts w:eastAsia="Times New Roman"/>
          <w:bCs/>
          <w:szCs w:val="24"/>
        </w:rPr>
        <w:t>έψης, η σχετική διάταξη τον υπάγει ακριβώς και σύμφωνα με την πρόβλεψη του ν</w:t>
      </w:r>
      <w:r>
        <w:rPr>
          <w:rFonts w:eastAsia="Times New Roman"/>
          <w:bCs/>
          <w:szCs w:val="24"/>
        </w:rPr>
        <w:t>.</w:t>
      </w:r>
      <w:r>
        <w:rPr>
          <w:rFonts w:eastAsia="Times New Roman"/>
          <w:bCs/>
          <w:szCs w:val="24"/>
        </w:rPr>
        <w:t>4387 τον έμμισθο δικηγόρο στις διατάξεις που ισχύουν και για τους εμμίσθους λοιπούς εργαζόμενους εξαρτημένης εργασίας. Άρα οι δικηγόροι καλύπτονται. Είναι ψευδές αυτό το οποίο τίθ</w:t>
      </w:r>
      <w:r>
        <w:rPr>
          <w:rFonts w:eastAsia="Times New Roman"/>
          <w:bCs/>
          <w:szCs w:val="24"/>
        </w:rPr>
        <w:t xml:space="preserve">εται. </w:t>
      </w:r>
    </w:p>
    <w:p w14:paraId="66C5C4A2" w14:textId="77777777" w:rsidR="0003636F" w:rsidRDefault="0027184C">
      <w:pPr>
        <w:spacing w:line="600" w:lineRule="auto"/>
        <w:ind w:firstLine="720"/>
        <w:contextualSpacing/>
        <w:jc w:val="both"/>
        <w:rPr>
          <w:rFonts w:eastAsia="Times New Roman" w:cs="Times New Roman"/>
          <w:szCs w:val="24"/>
        </w:rPr>
      </w:pPr>
      <w:r>
        <w:rPr>
          <w:rFonts w:eastAsia="Times New Roman"/>
          <w:bCs/>
          <w:szCs w:val="24"/>
        </w:rPr>
        <w:t>Κάποιοι θεώρησαν ότι θα έπρεπε να υπαχθούν στις διατάξεις των απασχολούμενων με μπλοκάκι. Έχω επανειλημμένα πει ότι οι διατάξεις αναγκαστικού δικαίου του Κώδικα περί Δικηγόρων δεν θα πρέπει ελαφρά τη καρδία να πειράζονται από οποιονδήποτε Υπουργό. Ε</w:t>
      </w:r>
      <w:r>
        <w:rPr>
          <w:rFonts w:eastAsia="Times New Roman"/>
          <w:bCs/>
          <w:szCs w:val="24"/>
        </w:rPr>
        <w:t xml:space="preserve">ίναι ιδιαίτερα υψηλής βαθμίδας προστασίας οι σχετικές διατάξεις και πρέπει να τις σεβόμαστε, γιατί </w:t>
      </w:r>
      <w:r>
        <w:rPr>
          <w:rFonts w:eastAsia="Times New Roman"/>
          <w:bCs/>
          <w:szCs w:val="24"/>
        </w:rPr>
        <w:lastRenderedPageBreak/>
        <w:t xml:space="preserve">αφορούν το λειτούργημα του δικηγόρου που είναι θεμέλιο της δικαιοδοτικής λειτουργίας της πολιτείας. </w:t>
      </w:r>
    </w:p>
    <w:p w14:paraId="66C5C4A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Και γι’  αυτόν τον λόγο, αν κάποιος έχει τον λόγο να μιλ</w:t>
      </w:r>
      <w:r>
        <w:rPr>
          <w:rFonts w:eastAsia="Times New Roman" w:cs="Times New Roman"/>
          <w:szCs w:val="24"/>
        </w:rPr>
        <w:t>ήσει, είναι οι δικηγορικοί σύλλογοι της χώρας, οι οποίοι έτσι ή αλλιώς στις διατάξεις του ν.4194 Κώδικας περί Δικηγόρων του 2013 προβλέπουν ότι και ο δικηγόρος, που έχει σχέση με δικηγορική εταιρεία, και ο δικηγόρος, που λειτουργεί με παροχή υπηρεσιών σε δ</w:t>
      </w:r>
      <w:r>
        <w:rPr>
          <w:rFonts w:eastAsia="Times New Roman" w:cs="Times New Roman"/>
          <w:szCs w:val="24"/>
        </w:rPr>
        <w:t>ικηγορική εταιρεία, μπορεί να δηλώσει ότι αυτή η σχέση είναι σχέση έμμισθης εντολής, οπότε θα υπαχθεί στις σχετικές διατάξεις. Δεν εμποδίζεται από κα</w:t>
      </w:r>
      <w:r>
        <w:rPr>
          <w:rFonts w:eastAsia="Times New Roman" w:cs="Times New Roman"/>
          <w:szCs w:val="24"/>
        </w:rPr>
        <w:t>μ</w:t>
      </w:r>
      <w:r>
        <w:rPr>
          <w:rFonts w:eastAsia="Times New Roman" w:cs="Times New Roman"/>
          <w:szCs w:val="24"/>
        </w:rPr>
        <w:t xml:space="preserve">μία υπουργική απόφαση. </w:t>
      </w:r>
    </w:p>
    <w:p w14:paraId="66C5C4A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w:t>
      </w:r>
      <w:r>
        <w:rPr>
          <w:rFonts w:eastAsia="Times New Roman" w:cs="Times New Roman"/>
          <w:szCs w:val="24"/>
        </w:rPr>
        <w:t>φυ</w:t>
      </w:r>
      <w:r>
        <w:rPr>
          <w:rFonts w:eastAsia="Times New Roman" w:cs="Times New Roman"/>
          <w:szCs w:val="24"/>
        </w:rPr>
        <w:t>πουργ</w:t>
      </w:r>
      <w:r>
        <w:rPr>
          <w:rFonts w:eastAsia="Times New Roman" w:cs="Times New Roman"/>
          <w:szCs w:val="24"/>
        </w:rPr>
        <w:t>ού)</w:t>
      </w:r>
    </w:p>
    <w:p w14:paraId="66C5C4A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66C5C4A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Η εγκύκλιος διευκρίνιζε κάτι, το οποίο δεν χρειαζόταν καν διευκρινίσεως. Υπάρχει στον Κώδικα περί Δικηγόρων η δυνατότητα κάποιου, που έχει σχέση παροχής υπηρεσιών σε δικηγορική εταιρεία, να δηλώσει στον </w:t>
      </w:r>
      <w:r>
        <w:rPr>
          <w:rFonts w:eastAsia="Times New Roman" w:cs="Times New Roman"/>
          <w:szCs w:val="24"/>
        </w:rPr>
        <w:t>δ</w:t>
      </w:r>
      <w:r>
        <w:rPr>
          <w:rFonts w:eastAsia="Times New Roman" w:cs="Times New Roman"/>
          <w:szCs w:val="24"/>
        </w:rPr>
        <w:t xml:space="preserve">ικηγορικό </w:t>
      </w:r>
      <w:r>
        <w:rPr>
          <w:rFonts w:eastAsia="Times New Roman" w:cs="Times New Roman"/>
          <w:szCs w:val="24"/>
        </w:rPr>
        <w:t>σ</w:t>
      </w:r>
      <w:r>
        <w:rPr>
          <w:rFonts w:eastAsia="Times New Roman" w:cs="Times New Roman"/>
          <w:szCs w:val="24"/>
        </w:rPr>
        <w:t>ύλλογο ότι</w:t>
      </w:r>
      <w:r>
        <w:rPr>
          <w:rFonts w:eastAsia="Times New Roman" w:cs="Times New Roman"/>
          <w:szCs w:val="24"/>
        </w:rPr>
        <w:t xml:space="preserve"> έχει σχέση έμμισθης εντολής. </w:t>
      </w:r>
    </w:p>
    <w:p w14:paraId="66C5C4A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κει και πέρα, ξέρετε ποιος επιλαμβάνεται; Ο οικείος δικηγορικός σύλλογος με τα πειθαρχικά του όργανα. Δεν πάει το Σώμα Επιθεωρητών Εργασίας να δει τι γίνεται με τις σχέσεις των δικηγόρων. Δεν είναι εξαρτημένη εργασία. Αυτ</w:t>
      </w:r>
      <w:r>
        <w:rPr>
          <w:rFonts w:eastAsia="Times New Roman" w:cs="Times New Roman"/>
          <w:szCs w:val="24"/>
        </w:rPr>
        <w:t xml:space="preserve">ά προς αποκατάσταση της αλήθειας. </w:t>
      </w:r>
    </w:p>
    <w:p w14:paraId="66C5C4A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κύριε Υφυπουργέ. Θα τα </w:t>
      </w:r>
      <w:r>
        <w:rPr>
          <w:rFonts w:eastAsia="Times New Roman" w:cs="Times New Roman"/>
          <w:szCs w:val="24"/>
        </w:rPr>
        <w:t xml:space="preserve">πείτε </w:t>
      </w:r>
      <w:r>
        <w:rPr>
          <w:rFonts w:eastAsia="Times New Roman" w:cs="Times New Roman"/>
          <w:szCs w:val="24"/>
        </w:rPr>
        <w:t xml:space="preserve">και στη δευτερολογία σας. </w:t>
      </w:r>
    </w:p>
    <w:p w14:paraId="66C5C4A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Κωνσταντόπουλε, έχετε τον λόγο για τρία λεπτά για τη δευτερολογία σας. </w:t>
      </w:r>
    </w:p>
    <w:p w14:paraId="66C5C4A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Υφυπουργέ, οι δικηγόροι, συνεργάτες δικηγορικών εταιρειών, πληρούν τις προϋποθέσεις του νόμου για επιμερισμό των εισφορών τους. </w:t>
      </w:r>
    </w:p>
    <w:p w14:paraId="66C5C4A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Πρώτον, παρέχουν τις υπηρεσίες τους στις δικηγορικές εταιρείες ή στους συναδέλφους τους με συμβάσεις από τις οποίες προκύ</w:t>
      </w:r>
      <w:r>
        <w:rPr>
          <w:rFonts w:eastAsia="Times New Roman" w:cs="Times New Roman"/>
          <w:szCs w:val="24"/>
        </w:rPr>
        <w:t xml:space="preserve">πτει η υποχρέωση έκδοσης δελτίου παροχής υπηρεσιών και δεύτερον, το εισόδημά τους προέρχεται από την απασχόληση είτε σε έναν ή δύο εργοδότες. Δηλαδή, εργάζονται με τις ίδιες συνθήκες με όλους τους ελεύθερους επαγγελματίες, των οποίων το </w:t>
      </w:r>
      <w:r>
        <w:rPr>
          <w:rFonts w:eastAsia="Times New Roman" w:cs="Times New Roman"/>
          <w:szCs w:val="24"/>
        </w:rPr>
        <w:lastRenderedPageBreak/>
        <w:t>εισόδημα προέρχεται</w:t>
      </w:r>
      <w:r>
        <w:rPr>
          <w:rFonts w:eastAsia="Times New Roman" w:cs="Times New Roman"/>
          <w:szCs w:val="24"/>
        </w:rPr>
        <w:t xml:space="preserve"> από την απασχόληση σε έναν ή δύο εργοδότες, όπως είπα. </w:t>
      </w:r>
    </w:p>
    <w:p w14:paraId="66C5C4A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πλανώνται δύο ερωτήματα. Πρώτον, γιατί θεωρήθηκαν ειδική κατηγορία και εξαιρέθηκαν από την ευνοϊκή αυτή ρύθμιση; Και δεύτερον, ποιους εξυπηρετούσε ο συντάκτης αυτής της εξαίρεσης και ποιος ο </w:t>
      </w:r>
      <w:r>
        <w:rPr>
          <w:rFonts w:eastAsia="Times New Roman" w:cs="Times New Roman"/>
          <w:szCs w:val="24"/>
        </w:rPr>
        <w:t xml:space="preserve">στόχος του; </w:t>
      </w:r>
    </w:p>
    <w:p w14:paraId="66C5C4A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Οφείλετε εδώ μια ειλικρινή απάντηση ως Κυβέρνηση σε αυτούς τους νέους επιστήμονες, πολλοί από τους οποίους φεύγουν και εκτός Ελλάδος, για να ζήσουν αξιοπρεπώς και να πραγματοποιήσουν τα όνειρά τους. </w:t>
      </w:r>
    </w:p>
    <w:p w14:paraId="66C5C4A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με την υπάρχουσα κατάσταση</w:t>
      </w:r>
      <w:r>
        <w:rPr>
          <w:rFonts w:eastAsia="Times New Roman" w:cs="Times New Roman"/>
          <w:szCs w:val="24"/>
        </w:rPr>
        <w:t xml:space="preserve"> επιβαρύνετε τους χαμηλά αμειβόμενους δικηγόρους, τους νέους επιστήμονες, που αρχίζουν την επαγγελματική τους σταδιοδρομία, σε εύνοια φυσικά των μεγάλων δικηγορικών εταιρειών. Είναι αυτή τη στιγμή επί </w:t>
      </w:r>
      <w:proofErr w:type="spellStart"/>
      <w:r>
        <w:rPr>
          <w:rFonts w:eastAsia="Times New Roman" w:cs="Times New Roman"/>
          <w:szCs w:val="24"/>
        </w:rPr>
        <w:t>ξυρού</w:t>
      </w:r>
      <w:proofErr w:type="spellEnd"/>
      <w:r>
        <w:rPr>
          <w:rFonts w:eastAsia="Times New Roman" w:cs="Times New Roman"/>
          <w:szCs w:val="24"/>
        </w:rPr>
        <w:t xml:space="preserve"> ακμής σε μια περίοδο, που επιδεινώνεται το εργασι</w:t>
      </w:r>
      <w:r>
        <w:rPr>
          <w:rFonts w:eastAsia="Times New Roman" w:cs="Times New Roman"/>
          <w:szCs w:val="24"/>
        </w:rPr>
        <w:t xml:space="preserve">ακό περιβάλλον και είναι ζήτημα αν έχουν κάποια παράσταση ενώπιον δικαστηρίου. Δηλαδή, είναι πρωτίστως ηθικό το ζήτημα. Και μάλιστα ηθικό για ποιο μέλλον τους διαμορφώνουμε. </w:t>
      </w:r>
    </w:p>
    <w:p w14:paraId="66C5C4A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Τι μήνυμα τους στέλνετε, κύριε Υφυπουργέ, ως Κυβέρνηση; Ότι τους αφήνετε προς όφε</w:t>
      </w:r>
      <w:r>
        <w:rPr>
          <w:rFonts w:eastAsia="Times New Roman" w:cs="Times New Roman"/>
          <w:szCs w:val="24"/>
        </w:rPr>
        <w:t xml:space="preserve">λος των μεγάλων δικηγορικών εταιρειών. Τι μήνυμα στέλνετε σε όλους τους νέους επιστήμονες, που σε πείσμα όλων, μένουν στην Ελλάδα και αγωνίζονται να δημιουργήσουν εδώ. </w:t>
      </w:r>
    </w:p>
    <w:p w14:paraId="66C5C4B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Επιτέλους, κύριε Υφυπουργέ, πρέπει να σταματήσουμε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στους νέους δικηγ</w:t>
      </w:r>
      <w:r>
        <w:rPr>
          <w:rFonts w:eastAsia="Times New Roman" w:cs="Times New Roman"/>
          <w:szCs w:val="24"/>
        </w:rPr>
        <w:t xml:space="preserve">όρους. Αρκετή η μετανάστευση των νέων ανθρώπων στο εξωτερικό, εκτός και αν θέλουμε να τους οδηγήσουμε όλους στη μετανάστευση. </w:t>
      </w:r>
    </w:p>
    <w:p w14:paraId="66C5C4B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Μιλήσατε για μισθωτή εργασία. Και εδώ έχω μια απορία, κύριε Υφυπουργέ. Θέλω να μου απαντήσετε στο εξής: ΤΙ διαφορά έχουν οι συνερ</w:t>
      </w:r>
      <w:r>
        <w:rPr>
          <w:rFonts w:eastAsia="Times New Roman" w:cs="Times New Roman"/>
          <w:szCs w:val="24"/>
        </w:rPr>
        <w:t>γάτες δικηγορικών εταιρειών με τους συνεργάτες δικηγορικών γραφείων; Γιατί αυτή τη στιγμή, οι δικηγόροι με ατομική επιχείρηση, που απασχολούν δικηγόρους με μπλοκάκι, υποχρεούνται να καταβάλλουν τα 2/3 των εισφορών τους, ενώ οι δικηγορικές εταιρ</w:t>
      </w:r>
      <w:r>
        <w:rPr>
          <w:rFonts w:eastAsia="Times New Roman" w:cs="Times New Roman"/>
          <w:szCs w:val="24"/>
        </w:rPr>
        <w:t>ε</w:t>
      </w:r>
      <w:r>
        <w:rPr>
          <w:rFonts w:eastAsia="Times New Roman" w:cs="Times New Roman"/>
          <w:szCs w:val="24"/>
        </w:rPr>
        <w:t xml:space="preserve">ίες, </w:t>
      </w:r>
      <w:r>
        <w:rPr>
          <w:rFonts w:eastAsia="Times New Roman" w:cs="Times New Roman"/>
          <w:szCs w:val="24"/>
        </w:rPr>
        <w:t>στις ο</w:t>
      </w:r>
      <w:r>
        <w:rPr>
          <w:rFonts w:eastAsia="Times New Roman" w:cs="Times New Roman"/>
          <w:szCs w:val="24"/>
        </w:rPr>
        <w:t xml:space="preserve">ποίες </w:t>
      </w:r>
      <w:r>
        <w:rPr>
          <w:rFonts w:eastAsia="Times New Roman" w:cs="Times New Roman"/>
          <w:szCs w:val="24"/>
        </w:rPr>
        <w:t xml:space="preserve">μάλιστα το καθεστώς εργασίας </w:t>
      </w:r>
      <w:r>
        <w:rPr>
          <w:rFonts w:eastAsia="Times New Roman" w:cs="Times New Roman"/>
          <w:szCs w:val="24"/>
        </w:rPr>
        <w:t xml:space="preserve">εκεί </w:t>
      </w:r>
      <w:r>
        <w:rPr>
          <w:rFonts w:eastAsia="Times New Roman" w:cs="Times New Roman"/>
          <w:szCs w:val="24"/>
        </w:rPr>
        <w:t>είναι πιο τυπικό, θα έλεγα, και πιο αυστηρό</w:t>
      </w:r>
      <w:r>
        <w:rPr>
          <w:rFonts w:eastAsia="Times New Roman" w:cs="Times New Roman"/>
          <w:szCs w:val="24"/>
        </w:rPr>
        <w:t>,</w:t>
      </w:r>
      <w:r>
        <w:rPr>
          <w:rFonts w:eastAsia="Times New Roman" w:cs="Times New Roman"/>
          <w:szCs w:val="24"/>
        </w:rPr>
        <w:t xml:space="preserve"> δεν καταβάλλουν τίποτα. </w:t>
      </w:r>
    </w:p>
    <w:p w14:paraId="66C5C4B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σημειώσω ότι το εισόδημα των δικηγόρων, που απασχολούνται με σύμβαση, θεωρείται από την </w:t>
      </w:r>
      <w:r>
        <w:rPr>
          <w:rFonts w:eastAsia="Times New Roman" w:cs="Times New Roman"/>
          <w:szCs w:val="24"/>
        </w:rPr>
        <w:t>ε</w:t>
      </w:r>
      <w:r>
        <w:rPr>
          <w:rFonts w:eastAsia="Times New Roman" w:cs="Times New Roman"/>
          <w:szCs w:val="24"/>
        </w:rPr>
        <w:t xml:space="preserve">φορία ως </w:t>
      </w:r>
      <w:r>
        <w:rPr>
          <w:rFonts w:eastAsia="Times New Roman" w:cs="Times New Roman"/>
          <w:szCs w:val="24"/>
        </w:rPr>
        <w:lastRenderedPageBreak/>
        <w:t>εισόδημα από μισθωτές υπηρεσίες. Τι ι</w:t>
      </w:r>
      <w:r>
        <w:rPr>
          <w:rFonts w:eastAsia="Times New Roman" w:cs="Times New Roman"/>
          <w:szCs w:val="24"/>
        </w:rPr>
        <w:t xml:space="preserve">σχύει, λοιπόν; Περιμένω την απάντησή σας. </w:t>
      </w:r>
    </w:p>
    <w:p w14:paraId="66C5C4B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κύριε Υφυπουργέ, η ουσία είναι μια: Οι συνεργάτες των δικηγορικών εταιρειών δεν μπορούν να συνεχίσουν να εργάζονται σε μια ομιχλώδη κατάσταση τη στιγμή μάλιστα που παγιώνονται δυσμενής συνθήκες εργασίας. </w:t>
      </w:r>
    </w:p>
    <w:p w14:paraId="66C5C4B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Οφείλετε εδώ να δώσετε άμεσα λύση, μια λύση δίκαιη, που θα στέλνει ένα μήνυμα σε όλη την κοινωνία, ένα μήνυμα, θα έλεγα, στους νέους ανθρώπους για ισονομία και ισοπολιτεία. Να τους στείλουμε ένα μήνυμα ότι μπορούν να μείνουν στην Ελλάδα και να ζήσουν αξιοπ</w:t>
      </w:r>
      <w:r>
        <w:rPr>
          <w:rFonts w:eastAsia="Times New Roman" w:cs="Times New Roman"/>
          <w:szCs w:val="24"/>
        </w:rPr>
        <w:t xml:space="preserve">ρεπώς, να δημιουργήσουν στον τόπο τους. </w:t>
      </w:r>
    </w:p>
    <w:p w14:paraId="66C5C4B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από εσάς σήμερα ζητώ να δώσετε λύση, να βάλετε τέλος σε αυτή την ασυδοσία, να βγάλετε τους νέους δικηγόρους, που εργάζονται σε δικηγορικές εταιρείες, από τη δυσβάσταχτη οικονομική επιβάρυνση και να </w:t>
      </w:r>
      <w:r>
        <w:rPr>
          <w:rFonts w:eastAsia="Times New Roman" w:cs="Times New Roman"/>
          <w:szCs w:val="24"/>
        </w:rPr>
        <w:t xml:space="preserve">αντιμετωπιστούν όπως όλοι οι ελεύθεροι επαγγελματίες, για να μην υπάρχουν δύο μέτρα και δύο σταθμά. </w:t>
      </w:r>
    </w:p>
    <w:p w14:paraId="66C5C4B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C5C4B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κύριε Κωνσταντόπουλε.</w:t>
      </w:r>
    </w:p>
    <w:p w14:paraId="66C5C4B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παρακαλώ έχετε τον λόγο για τρία λεπτά να δευτερολογήσε</w:t>
      </w:r>
      <w:r>
        <w:rPr>
          <w:rFonts w:eastAsia="Times New Roman" w:cs="Times New Roman"/>
          <w:szCs w:val="24"/>
        </w:rPr>
        <w:t>τε.</w:t>
      </w:r>
    </w:p>
    <w:p w14:paraId="66C5C4B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66C5C4B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δεν καταλάβατε πάλι αυτό που σας είπα πριν. Θα σας το εξηγήσει μετά ο κ. Καρράς, που είναι δικηγόρος και ξέρε</w:t>
      </w:r>
      <w:r>
        <w:rPr>
          <w:rFonts w:eastAsia="Times New Roman" w:cs="Times New Roman"/>
          <w:szCs w:val="24"/>
        </w:rPr>
        <w:t>ι.</w:t>
      </w:r>
    </w:p>
    <w:p w14:paraId="66C5C4B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Έχω άλλη άποψη, κύριε Υπουργέ.</w:t>
      </w:r>
    </w:p>
    <w:p w14:paraId="66C5C4B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Έχει άλλη άποψη ο κ. Καρράς. </w:t>
      </w:r>
    </w:p>
    <w:p w14:paraId="66C5C4B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Από εσάς, όχι από εμένα.</w:t>
      </w:r>
    </w:p>
    <w:p w14:paraId="66C5C4BE" w14:textId="77777777" w:rsidR="0003636F" w:rsidRDefault="0027184C">
      <w:pPr>
        <w:spacing w:line="600" w:lineRule="auto"/>
        <w:ind w:firstLine="720"/>
        <w:contextualSpacing/>
        <w:jc w:val="both"/>
        <w:rPr>
          <w:rFonts w:eastAsia="Times New Roman" w:cs="Times New Roman"/>
          <w:b/>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w:t>
      </w:r>
    </w:p>
    <w:p w14:paraId="66C5C4B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Εντάξει. Το πανηγύρι, λοιπόν, θα συνεχίζεται. Ακούστε τότε, για </w:t>
      </w:r>
      <w:r>
        <w:rPr>
          <w:rFonts w:eastAsia="Times New Roman" w:cs="Times New Roman"/>
          <w:szCs w:val="24"/>
        </w:rPr>
        <w:lastRenderedPageBreak/>
        <w:t xml:space="preserve">να καταλάβετε. Έχετε την ευκαιρία να καταλάβετε σήμερα </w:t>
      </w:r>
      <w:r>
        <w:rPr>
          <w:rFonts w:eastAsia="Times New Roman" w:cs="Times New Roman"/>
          <w:szCs w:val="24"/>
        </w:rPr>
        <w:t xml:space="preserve">κι εσείς και αυτοί που ακούνε. </w:t>
      </w:r>
    </w:p>
    <w:p w14:paraId="66C5C4C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μην μου διαβάζετε τις ανακοινώσεις ενός σωματείου, που απορώ πώς λένε αυτά τα πράγματα και αντιστρατεύονται τις διατάξεις του </w:t>
      </w:r>
      <w:r>
        <w:rPr>
          <w:rFonts w:eastAsia="Times New Roman" w:cs="Times New Roman"/>
          <w:szCs w:val="24"/>
        </w:rPr>
        <w:t>Κ</w:t>
      </w:r>
      <w:r>
        <w:rPr>
          <w:rFonts w:eastAsia="Times New Roman" w:cs="Times New Roman"/>
          <w:szCs w:val="24"/>
        </w:rPr>
        <w:t xml:space="preserve">ώδικα περί </w:t>
      </w:r>
      <w:r>
        <w:rPr>
          <w:rFonts w:eastAsia="Times New Roman" w:cs="Times New Roman"/>
          <w:szCs w:val="24"/>
        </w:rPr>
        <w:t>Δ</w:t>
      </w:r>
      <w:r>
        <w:rPr>
          <w:rFonts w:eastAsia="Times New Roman" w:cs="Times New Roman"/>
          <w:szCs w:val="24"/>
        </w:rPr>
        <w:t xml:space="preserve">ικηγόρων. Τι ακριβώς λένε; </w:t>
      </w:r>
    </w:p>
    <w:p w14:paraId="66C5C4C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Σας λέω, λοιπόν, ότι το μητρώο των εμμίσθω</w:t>
      </w:r>
      <w:r>
        <w:rPr>
          <w:rFonts w:eastAsia="Times New Roman" w:cs="Times New Roman"/>
          <w:szCs w:val="24"/>
        </w:rPr>
        <w:t>ν τηρείται στους δικηγορικούς συλλόγους. Και η διαδικασία είναι όπως σας την είπα και πριν: Αρκεί η δήλωση του δικηγόρου στο μητρώο του δικηγορικού συλλόγου ότι είναι έμμισθος και με σχέση έμμισθης εντολής με τη συγκεκριμένη δικηγορική εταιρ</w:t>
      </w:r>
      <w:r>
        <w:rPr>
          <w:rFonts w:eastAsia="Times New Roman" w:cs="Times New Roman"/>
          <w:szCs w:val="24"/>
        </w:rPr>
        <w:t>ε</w:t>
      </w:r>
      <w:r>
        <w:rPr>
          <w:rFonts w:eastAsia="Times New Roman" w:cs="Times New Roman"/>
          <w:szCs w:val="24"/>
        </w:rPr>
        <w:t>ία ή με τον συ</w:t>
      </w:r>
      <w:r>
        <w:rPr>
          <w:rFonts w:eastAsia="Times New Roman" w:cs="Times New Roman"/>
          <w:szCs w:val="24"/>
        </w:rPr>
        <w:t>γκεκριμένο εντολέα. Σε αυτή την περίπτωση ο δικηγορικός σύλλογος επιλαμβάνεται, αν η δικηγορική εταιρεία δεν αντιμετωπίζει με σχέση έμμισθης εντολής τον δικηγόρο, να παρέμβει και να τον καλέσει να απολογηθεί ενώπιον της σχετικής πειθαρχικής επιτροπής του ο</w:t>
      </w:r>
      <w:r>
        <w:rPr>
          <w:rFonts w:eastAsia="Times New Roman" w:cs="Times New Roman"/>
          <w:szCs w:val="24"/>
        </w:rPr>
        <w:t xml:space="preserve">ικείου δικηγορικού συλλόγου γιατί αντιμετωπίζει με παράνομο τρόπο τα σχετικά δικαιώματα του δικηγόρου, τον οποίο εντέλει να τον εκπροσωπεί εμμίσθως. </w:t>
      </w:r>
    </w:p>
    <w:p w14:paraId="66C5C4C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διαδικασία. Τι να έρθει να κάνει ο Υπουργός; Δηλαδή, να φτιάχνουμε τον </w:t>
      </w:r>
      <w:r>
        <w:rPr>
          <w:rFonts w:eastAsia="Times New Roman" w:cs="Times New Roman"/>
          <w:szCs w:val="24"/>
        </w:rPr>
        <w:t>κ</w:t>
      </w:r>
      <w:r>
        <w:rPr>
          <w:rFonts w:eastAsia="Times New Roman" w:cs="Times New Roman"/>
          <w:szCs w:val="24"/>
        </w:rPr>
        <w:t xml:space="preserve">ώδικα; Ο Κώδικας των </w:t>
      </w:r>
      <w:r>
        <w:rPr>
          <w:rFonts w:eastAsia="Times New Roman" w:cs="Times New Roman"/>
          <w:szCs w:val="24"/>
        </w:rPr>
        <w:t xml:space="preserve">Δικηγόρων </w:t>
      </w:r>
      <w:r>
        <w:rPr>
          <w:rFonts w:eastAsia="Times New Roman" w:cs="Times New Roman"/>
          <w:szCs w:val="24"/>
        </w:rPr>
        <w:lastRenderedPageBreak/>
        <w:t>ποτέ δεν φτιάχτηκε ερήμην του δικηγορικού συλλόγου. Ποτέ. Και μάλιστα, ο τελευταίος…</w:t>
      </w:r>
    </w:p>
    <w:p w14:paraId="66C5C4C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w:t>
      </w:r>
    </w:p>
    <w:p w14:paraId="66C5C4C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Αφού δεν είστε δικηγόρος</w:t>
      </w:r>
      <w:r>
        <w:rPr>
          <w:rFonts w:eastAsia="Times New Roman" w:cs="Times New Roman"/>
          <w:szCs w:val="24"/>
        </w:rPr>
        <w:t xml:space="preserve">, ακούστε τουλάχιστον για να μάθετε. </w:t>
      </w:r>
    </w:p>
    <w:p w14:paraId="66C5C4C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Υπάρχουν δύο μέτρα και δύο σταθμά. </w:t>
      </w:r>
    </w:p>
    <w:p w14:paraId="66C5C4C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Ακούστε, τουλάχιστον.</w:t>
      </w:r>
    </w:p>
    <w:p w14:paraId="66C5C4C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Αγαπη</w:t>
      </w:r>
      <w:r>
        <w:rPr>
          <w:rFonts w:eastAsia="Times New Roman" w:cs="Times New Roman"/>
          <w:szCs w:val="24"/>
        </w:rPr>
        <w:t>τέ συνάδελφε, παρακαλώ ησυχία να απαντήσει ο Υπουργός.</w:t>
      </w:r>
    </w:p>
    <w:p w14:paraId="66C5C4C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Να τα πω με απλά λόγια, επειδή δεν τα ξέρετε. Ο δικηγόρος κάνει δήλωση ότι είναι με έμμισθη εντολή. Αυτό λ</w:t>
      </w:r>
      <w:r>
        <w:rPr>
          <w:rFonts w:eastAsia="Times New Roman" w:cs="Times New Roman"/>
          <w:szCs w:val="24"/>
        </w:rPr>
        <w:t xml:space="preserve">έει ο </w:t>
      </w:r>
      <w:r>
        <w:rPr>
          <w:rFonts w:eastAsia="Times New Roman" w:cs="Times New Roman"/>
          <w:szCs w:val="24"/>
        </w:rPr>
        <w:t>κ</w:t>
      </w:r>
      <w:r>
        <w:rPr>
          <w:rFonts w:eastAsia="Times New Roman" w:cs="Times New Roman"/>
          <w:szCs w:val="24"/>
        </w:rPr>
        <w:t>ώδικας. Επομένως, όταν θα κάνει αυτή τη δήλωση στον δικηγορικό σύλλογο…</w:t>
      </w:r>
    </w:p>
    <w:p w14:paraId="66C5C4C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Ο νέος δικηγόρος που εργάζεται σε μια εταιρεία αντιμετωπίζεται διαφορετικά από έναν δικηγόρο που εργάζεται σε ένα δικηγορικό γραφείο.</w:t>
      </w:r>
    </w:p>
    <w:p w14:paraId="66C5C4C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w:t>
      </w:r>
      <w:r>
        <w:rPr>
          <w:rFonts w:eastAsia="Times New Roman" w:cs="Times New Roman"/>
          <w:b/>
          <w:szCs w:val="24"/>
        </w:rPr>
        <w:t xml:space="preserve">ΠΟΥΛΟΣ (Υφυπουργός Εργασίας, Κοινωνικής Ασφάλισης και Κοινωνικής Αλληλεγγύης): </w:t>
      </w:r>
      <w:r>
        <w:rPr>
          <w:rFonts w:eastAsia="Times New Roman" w:cs="Times New Roman"/>
          <w:szCs w:val="24"/>
        </w:rPr>
        <w:t>Ο δικηγόρος δεν είναι ένας εξαρτημένος…</w:t>
      </w:r>
    </w:p>
    <w:p w14:paraId="66C5C4C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w:t>
      </w:r>
    </w:p>
    <w:p w14:paraId="66C5C4C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Κωνσταντόπουλε, αφήστε τον Υπουργό να απαντήσει.</w:t>
      </w:r>
    </w:p>
    <w:p w14:paraId="66C5C4CD" w14:textId="77777777" w:rsidR="0003636F" w:rsidRDefault="0027184C">
      <w:pPr>
        <w:spacing w:line="600" w:lineRule="auto"/>
        <w:ind w:firstLine="720"/>
        <w:contextualSpacing/>
        <w:jc w:val="both"/>
        <w:rPr>
          <w:rFonts w:eastAsia="Times New Roman" w:cs="Times New Roman"/>
          <w:color w:val="000000" w:themeColor="text1"/>
          <w:szCs w:val="24"/>
        </w:rPr>
      </w:pPr>
      <w:r w:rsidRPr="00C913B7">
        <w:rPr>
          <w:rFonts w:eastAsia="Times New Roman" w:cs="Times New Roman"/>
          <w:b/>
          <w:color w:val="000000" w:themeColor="text1"/>
          <w:szCs w:val="24"/>
        </w:rPr>
        <w:t>ΑΝΑΣΤΑΣ</w:t>
      </w:r>
      <w:r w:rsidRPr="00C913B7">
        <w:rPr>
          <w:rFonts w:eastAsia="Times New Roman" w:cs="Times New Roman"/>
          <w:b/>
          <w:color w:val="000000" w:themeColor="text1"/>
          <w:szCs w:val="24"/>
        </w:rPr>
        <w:t xml:space="preserve">ΙΟΣ ΠΕΤΡΟΠΟΥΛΟΣ (Υφυπουργός Εργασίας, Κοινωνικής Ασφάλισης και Κοινωνικής Αλληλεγγύης): </w:t>
      </w:r>
      <w:r w:rsidRPr="00C913B7">
        <w:rPr>
          <w:rFonts w:eastAsia="Times New Roman" w:cs="Times New Roman"/>
          <w:color w:val="000000" w:themeColor="text1"/>
          <w:szCs w:val="24"/>
        </w:rPr>
        <w:t xml:space="preserve">Κύριε Κωνσταντόπουλε, ακολουθείτε τον κακό τρόπο συναδέλφου σας. </w:t>
      </w:r>
    </w:p>
    <w:p w14:paraId="66C5C4C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Αγαπητέ κύριε Κωνσταντόπουλε, επιτρέψτε στον Υπουργό να απαντήσει. Κα</w:t>
      </w:r>
      <w:r>
        <w:rPr>
          <w:rFonts w:eastAsia="Times New Roman" w:cs="Times New Roman"/>
          <w:szCs w:val="24"/>
        </w:rPr>
        <w:t xml:space="preserve">ι θα πάρουμε όλοι τα Πρακτικά. </w:t>
      </w:r>
    </w:p>
    <w:p w14:paraId="66C5C4C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Κύριε Κωνσταντόπουλε, αφού δεν είστε δικηγόρος, να μάθετε και κάτι ως εκπρόσωπος του έθνους</w:t>
      </w:r>
      <w:r w:rsidRPr="009D5481">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p>
    <w:p w14:paraId="66C5C4D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Ακούστε</w:t>
      </w:r>
      <w:r>
        <w:rPr>
          <w:rFonts w:eastAsia="Times New Roman" w:cs="Times New Roman"/>
          <w:szCs w:val="24"/>
        </w:rPr>
        <w:t>, έ</w:t>
      </w:r>
      <w:r>
        <w:rPr>
          <w:rFonts w:eastAsia="Times New Roman" w:cs="Times New Roman"/>
          <w:szCs w:val="24"/>
        </w:rPr>
        <w:t>χουμε απόφαση του Αρείου Πάγου, του Συμβουλίου της Επικρατείας κατ’ επανάληψη για το τι είναι ο δικηγόρος. Αν δεν σας φτάνει τι λέει ο Κώδικας περί Δικηγόρων, που είναι θεμελιωμένος με διατάξεις αναγκαστικού δικαίου σε μια ισχυρή βάση, ακούστε λοιπόν ότι κ</w:t>
      </w:r>
      <w:r>
        <w:rPr>
          <w:rFonts w:eastAsia="Times New Roman" w:cs="Times New Roman"/>
          <w:szCs w:val="24"/>
        </w:rPr>
        <w:t>αι όλα τα ανώτατα δικαστήριά μας το ίδιο λένε. Και υπάρχει και η διαδικασία: Θα πάει ο δικηγόρος που έχει έμμισθη εντολή, θα δηλώσει τούτο στο μητρώο του δικηγορικού συλλόγου, στον οποίο ανήκει. Και θα είναι με σχέση έμμισθης εντολής. Και θα πληρώνει ο εντ</w:t>
      </w:r>
      <w:r>
        <w:rPr>
          <w:rFonts w:eastAsia="Times New Roman" w:cs="Times New Roman"/>
          <w:szCs w:val="24"/>
        </w:rPr>
        <w:t>ολέας του τα δύο τρίτα και αυτός το ένα τρίτο. Να το κάνουμε. Δεν γίνεται αλλιώς. Να τον βάλουμε στην πλατφόρμα των εργατών; Τι είναι αυτά που λέτε; Δεν γίνονται αυτά τα πράγματα. Μην ακολουθείτε όλοι αυτή την ανεύθυνη συμπεριφορά, που σπέρνει απλώς όλη αυ</w:t>
      </w:r>
      <w:r>
        <w:rPr>
          <w:rFonts w:eastAsia="Times New Roman" w:cs="Times New Roman"/>
          <w:szCs w:val="24"/>
        </w:rPr>
        <w:t>τή την κακή και διαστρεβλωμένη πληροφόρηση. Πληροφορηθείτε σωστά και ενεργήστε σωστά. Αυτό οφείλετε να κάνετε από το να επαναλαμβάνετε όλες αυτές…</w:t>
      </w:r>
    </w:p>
    <w:p w14:paraId="66C5C4D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εγώ ρώτησα να μου πείτε ποια είναι η διαφορά μεταξύ δικηγόρου που ε</w:t>
      </w:r>
      <w:r>
        <w:rPr>
          <w:rFonts w:eastAsia="Times New Roman" w:cs="Times New Roman"/>
          <w:szCs w:val="24"/>
        </w:rPr>
        <w:t>ργάζεται σε μια δικηγορική εταιρεία με τον δικηγόρο που εργάζεται σε ένα δικηγορικό γραφείο.</w:t>
      </w:r>
    </w:p>
    <w:p w14:paraId="66C5C4D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Τώρα τι να σας πω. Δεν μπορώ να συνεννοηθώ μαζί σας. </w:t>
      </w:r>
    </w:p>
    <w:p w14:paraId="66C5C4D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Καμμένος): </w:t>
      </w:r>
      <w:r>
        <w:rPr>
          <w:rFonts w:eastAsia="Times New Roman" w:cs="Times New Roman"/>
          <w:szCs w:val="24"/>
        </w:rPr>
        <w:t xml:space="preserve">Κύριε Κωνσταντόπουλε, δεν καταγράφεται. </w:t>
      </w:r>
    </w:p>
    <w:p w14:paraId="66C5C4D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w:t>
      </w:r>
    </w:p>
    <w:p w14:paraId="66C5C4D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Νομίζω ήταν σαφής η ερώτησή σας στη δευτερολογία σας. </w:t>
      </w:r>
    </w:p>
    <w:p w14:paraId="66C5C4D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Ευχαριστούμε πολύ, κύριε Υπουργέ.</w:t>
      </w:r>
    </w:p>
    <w:p w14:paraId="66C5C4D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w:t>
      </w:r>
      <w:r>
        <w:rPr>
          <w:rFonts w:eastAsia="Times New Roman" w:cs="Times New Roman"/>
          <w:b/>
          <w:szCs w:val="24"/>
        </w:rPr>
        <w:t xml:space="preserve">Κοινωνικής Ασφάλισης και Κοινωνικής Αλληλεγγύης):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Θα κάνουμε επιτέλους μια συζήτηση σοβαρή; </w:t>
      </w:r>
    </w:p>
    <w:p w14:paraId="66C5C4D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Δεν γίνεται σοβαρή συζήτηση, κύριε Κωνσταντόπουλε. Και δεν το περίμενα από εσάς.</w:t>
      </w:r>
    </w:p>
    <w:p w14:paraId="66C5C4D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Υπουργέ, θα π</w:t>
      </w:r>
      <w:r>
        <w:rPr>
          <w:rFonts w:eastAsia="Times New Roman" w:cs="Times New Roman"/>
          <w:szCs w:val="24"/>
        </w:rPr>
        <w:t>άρουμε όλοι τα Πρακτικά.</w:t>
      </w:r>
    </w:p>
    <w:p w14:paraId="66C5C4D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w:t>
      </w:r>
    </w:p>
    <w:p w14:paraId="66C5C4D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lastRenderedPageBreak/>
        <w:t>Κύριε Κωνσταντόπουλε, είναι δυνατόν; Σας λέω ότι οι άνθρωποι δεν έχουν πρόβλημα. Το δηλώνουν σ</w:t>
      </w:r>
      <w:r>
        <w:rPr>
          <w:rFonts w:eastAsia="Times New Roman" w:cs="Times New Roman"/>
          <w:szCs w:val="24"/>
        </w:rPr>
        <w:t xml:space="preserve">τον δικηγορικό σύλλογο και θα έχουν αυτή την αντιμετώπιση. Ας το κάνουν. Αυτή είναι η απάντησή μου: </w:t>
      </w:r>
      <w:r>
        <w:rPr>
          <w:rFonts w:eastAsia="Times New Roman" w:cs="Times New Roman"/>
          <w:szCs w:val="24"/>
        </w:rPr>
        <w:t>ν</w:t>
      </w:r>
      <w:r>
        <w:rPr>
          <w:rFonts w:eastAsia="Times New Roman" w:cs="Times New Roman"/>
          <w:szCs w:val="24"/>
        </w:rPr>
        <w:t>α πάνε να το κάνουν. Δεν χρειάζεται κάτι άλλο.</w:t>
      </w:r>
    </w:p>
    <w:p w14:paraId="66C5C4D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6C5C4DD" w14:textId="77777777" w:rsidR="0003636F" w:rsidRDefault="0027184C">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w:t>
      </w:r>
    </w:p>
    <w:p w14:paraId="66C5C4DE" w14:textId="77777777" w:rsidR="0003636F" w:rsidRDefault="0027184C">
      <w:pPr>
        <w:spacing w:line="600" w:lineRule="auto"/>
        <w:ind w:firstLine="720"/>
        <w:contextualSpacing/>
        <w:jc w:val="both"/>
        <w:rPr>
          <w:rFonts w:eastAsia="Times New Roman"/>
          <w:szCs w:val="24"/>
        </w:rPr>
      </w:pPr>
      <w:r>
        <w:rPr>
          <w:rFonts w:eastAsia="Times New Roman"/>
          <w:szCs w:val="24"/>
        </w:rPr>
        <w:t>Συνεχίζουμε με την</w:t>
      </w:r>
      <w:r>
        <w:rPr>
          <w:rFonts w:eastAsia="Times New Roman"/>
          <w:szCs w:val="24"/>
        </w:rPr>
        <w:t xml:space="preserve"> τρίτη με αριθμό 4668/31-3</w:t>
      </w:r>
      <w:r>
        <w:rPr>
          <w:rFonts w:eastAsia="Times New Roman"/>
          <w:szCs w:val="24"/>
        </w:rPr>
        <w:t xml:space="preserve">-2017 ερώτηση του Ανεξάρτητου Βουλευτή Β΄ Αθηνών κ. Θεοχάρη </w:t>
      </w:r>
      <w:proofErr w:type="spellStart"/>
      <w:r>
        <w:rPr>
          <w:rFonts w:eastAsia="Times New Roman"/>
          <w:szCs w:val="24"/>
        </w:rPr>
        <w:t>Θεοχάρη</w:t>
      </w:r>
      <w:proofErr w:type="spellEnd"/>
      <w:r>
        <w:rPr>
          <w:rFonts w:eastAsia="Times New Roman"/>
          <w:szCs w:val="24"/>
        </w:rPr>
        <w:t xml:space="preserve"> προς την Υπουργό Εργασίας, Κοινωνικής Ασφάλισης και Κοινωνικής Αλληλεγγύης, σχετικά με τον «κίνδυνο για τη μη καταβολή </w:t>
      </w:r>
      <w:proofErr w:type="spellStart"/>
      <w:r>
        <w:rPr>
          <w:rFonts w:eastAsia="Times New Roman"/>
          <w:szCs w:val="24"/>
        </w:rPr>
        <w:t>εκατόν</w:t>
      </w:r>
      <w:proofErr w:type="spellEnd"/>
      <w:r>
        <w:rPr>
          <w:rFonts w:eastAsia="Times New Roman"/>
          <w:szCs w:val="24"/>
        </w:rPr>
        <w:t xml:space="preserve"> πενήντα</w:t>
      </w:r>
      <w:r>
        <w:rPr>
          <w:rFonts w:eastAsia="Times New Roman"/>
          <w:szCs w:val="24"/>
        </w:rPr>
        <w:t xml:space="preserve"> χιλιάδων εκκρεμών συντάξεων από τον ΕΦΚΑ».</w:t>
      </w:r>
    </w:p>
    <w:p w14:paraId="66C5C4DF" w14:textId="77777777" w:rsidR="0003636F" w:rsidRDefault="0027184C">
      <w:pPr>
        <w:spacing w:line="600" w:lineRule="auto"/>
        <w:ind w:firstLine="720"/>
        <w:contextualSpacing/>
        <w:jc w:val="both"/>
        <w:rPr>
          <w:rFonts w:eastAsia="Times New Roman"/>
          <w:szCs w:val="24"/>
        </w:rPr>
      </w:pPr>
      <w:r>
        <w:rPr>
          <w:rFonts w:eastAsia="Times New Roman"/>
          <w:szCs w:val="24"/>
        </w:rPr>
        <w:t>Στην ερώτησ</w:t>
      </w:r>
      <w:r>
        <w:rPr>
          <w:rFonts w:eastAsia="Times New Roman"/>
          <w:szCs w:val="24"/>
        </w:rPr>
        <w:t>η του κυρίου συναδέλφου θα απαντήσει ο Υφυπουργός Εργασίας, Κοινωνικής Ασφάλισης και Κοινωνικής Αλληλεγγύης κ. Αναστάσιος Πετρόπουλος.</w:t>
      </w:r>
    </w:p>
    <w:p w14:paraId="66C5C4E0"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Τον λόγο έχει ο κ. Θεοχάρης για να την </w:t>
      </w:r>
      <w:proofErr w:type="spellStart"/>
      <w:r>
        <w:rPr>
          <w:rFonts w:eastAsia="Times New Roman"/>
          <w:szCs w:val="24"/>
        </w:rPr>
        <w:t>πρωτολογία</w:t>
      </w:r>
      <w:proofErr w:type="spellEnd"/>
      <w:r>
        <w:rPr>
          <w:rFonts w:eastAsia="Times New Roman"/>
          <w:szCs w:val="24"/>
        </w:rPr>
        <w:t xml:space="preserve"> του για δύο λεπτά.</w:t>
      </w:r>
    </w:p>
    <w:p w14:paraId="66C5C4E1" w14:textId="77777777" w:rsidR="0003636F" w:rsidRDefault="0027184C">
      <w:pPr>
        <w:spacing w:line="600" w:lineRule="auto"/>
        <w:ind w:firstLine="720"/>
        <w:contextualSpacing/>
        <w:jc w:val="both"/>
        <w:rPr>
          <w:rFonts w:eastAsia="Times New Roman"/>
          <w:szCs w:val="24"/>
        </w:rPr>
      </w:pPr>
      <w:r>
        <w:rPr>
          <w:rFonts w:eastAsia="Times New Roman"/>
          <w:b/>
          <w:szCs w:val="24"/>
        </w:rPr>
        <w:t xml:space="preserve">ΘΕΟΧΑΡΗΣ (ΧΑΡΗΣ) ΘΕΟΧΑΡΗΣ: </w:t>
      </w:r>
      <w:r>
        <w:rPr>
          <w:rFonts w:eastAsia="Times New Roman"/>
          <w:szCs w:val="24"/>
        </w:rPr>
        <w:t>Ευχαριστώ, κύριε Πρόεδρε.</w:t>
      </w:r>
      <w:r>
        <w:rPr>
          <w:rFonts w:eastAsia="Times New Roman"/>
          <w:szCs w:val="24"/>
        </w:rPr>
        <w:t xml:space="preserve"> Καλή αρχή.</w:t>
      </w:r>
    </w:p>
    <w:p w14:paraId="66C5C4E2" w14:textId="77777777" w:rsidR="0003636F" w:rsidRDefault="0027184C">
      <w:pPr>
        <w:spacing w:line="600" w:lineRule="auto"/>
        <w:ind w:firstLine="720"/>
        <w:contextualSpacing/>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Ευχαριστώ πολύ.</w:t>
      </w:r>
    </w:p>
    <w:p w14:paraId="66C5C4E3" w14:textId="77777777" w:rsidR="0003636F" w:rsidRDefault="0027184C">
      <w:pPr>
        <w:spacing w:line="600" w:lineRule="auto"/>
        <w:ind w:firstLine="720"/>
        <w:contextualSpacing/>
        <w:jc w:val="both"/>
        <w:rPr>
          <w:rFonts w:eastAsia="Times New Roman"/>
          <w:szCs w:val="24"/>
        </w:rPr>
      </w:pPr>
      <w:r>
        <w:rPr>
          <w:rFonts w:eastAsia="Times New Roman"/>
          <w:b/>
          <w:szCs w:val="24"/>
        </w:rPr>
        <w:t>ΘΕΟΧΑΡΗΣ (ΧΑΡΗΣ) ΘΕΟΧΑΡΗΣ:</w:t>
      </w:r>
      <w:r>
        <w:rPr>
          <w:rFonts w:eastAsia="Times New Roman"/>
          <w:szCs w:val="24"/>
        </w:rPr>
        <w:t xml:space="preserve"> Κύριε Υπουργέ, με το άρθρο 57 του ν.4438/2016 συμπληρώθηκε το άρθρο 6 του ν.4281/2014 σχετικά με την επιχορήγηση ύψους 859 εκατομμυρίων που είχε </w:t>
      </w:r>
      <w:r>
        <w:rPr>
          <w:rFonts w:eastAsia="Times New Roman"/>
          <w:szCs w:val="24"/>
        </w:rPr>
        <w:t xml:space="preserve">συμφωνηθεί με τους δανειστές μας στις συμφωνίες δανειοδότησης, ώστε η </w:t>
      </w:r>
      <w:r>
        <w:rPr>
          <w:rFonts w:eastAsia="Times New Roman"/>
          <w:szCs w:val="24"/>
        </w:rPr>
        <w:t xml:space="preserve">γενική κυβέρνηση </w:t>
      </w:r>
      <w:r>
        <w:rPr>
          <w:rFonts w:eastAsia="Times New Roman"/>
          <w:szCs w:val="24"/>
        </w:rPr>
        <w:t>και οι φορείς κοινωνικής ασφάλισης να μπορέσουν να εξοφλήσουν τις ληξιπρόθεσμες υποχρεώσεις τους μέχρι την 31</w:t>
      </w:r>
      <w:r>
        <w:rPr>
          <w:rFonts w:eastAsia="Times New Roman"/>
          <w:szCs w:val="24"/>
          <w:vertAlign w:val="superscript"/>
        </w:rPr>
        <w:t>η</w:t>
      </w:r>
      <w:r>
        <w:rPr>
          <w:rFonts w:eastAsia="Times New Roman"/>
          <w:szCs w:val="24"/>
        </w:rPr>
        <w:t xml:space="preserve"> Οκτωβρίου του 2017. Ειδικότερα, ορίστηκε ότι θα πρέπει οι </w:t>
      </w:r>
      <w:r>
        <w:rPr>
          <w:rFonts w:eastAsia="Times New Roman"/>
          <w:szCs w:val="24"/>
        </w:rPr>
        <w:t>φορείς να τρέξουν μέχρι τότε –τώρα πια βέβαια μιλάμε για τον ΕΦΚΑ, έχει ενοποιηθεί η διαδικασία- για να πληρώσουν μέχρι το τέλος Οκτωβρίου, ώστε να μπορέσουν να χρησιμοποιήσουν αυτή την επιχορήγηση την οποία είχατε συμφωνήσει με τους δανειστές μας.</w:t>
      </w:r>
    </w:p>
    <w:p w14:paraId="66C5C4E4" w14:textId="77777777" w:rsidR="0003636F" w:rsidRDefault="0027184C">
      <w:pPr>
        <w:spacing w:line="600" w:lineRule="auto"/>
        <w:ind w:firstLine="720"/>
        <w:contextualSpacing/>
        <w:jc w:val="both"/>
        <w:rPr>
          <w:rFonts w:eastAsia="Times New Roman"/>
          <w:szCs w:val="24"/>
        </w:rPr>
      </w:pPr>
      <w:r>
        <w:rPr>
          <w:rFonts w:eastAsia="Times New Roman"/>
          <w:szCs w:val="24"/>
        </w:rPr>
        <w:t>Βέβαια,</w:t>
      </w:r>
      <w:r>
        <w:rPr>
          <w:rFonts w:eastAsia="Times New Roman"/>
          <w:szCs w:val="24"/>
        </w:rPr>
        <w:t xml:space="preserve"> από τότε που υπέβαλα την ερώτηση, το συμπληρώσατε και με νέα υπουργική απόφαση -πριν την ερώτηση είχατε ήδη βγάλει μια υπουργική απόφαση- και μ’ έναν πυροσβεστικό τρόπο προσπαθείτε να ενεργοποιήσετε τις διαδικασίες για να μπορέσουν να </w:t>
      </w:r>
      <w:proofErr w:type="spellStart"/>
      <w:r>
        <w:rPr>
          <w:rFonts w:eastAsia="Times New Roman"/>
          <w:szCs w:val="24"/>
        </w:rPr>
        <w:t>απορροφηθούν</w:t>
      </w:r>
      <w:proofErr w:type="spellEnd"/>
      <w:r>
        <w:rPr>
          <w:rFonts w:eastAsia="Times New Roman"/>
          <w:szCs w:val="24"/>
        </w:rPr>
        <w:t xml:space="preserve"> τα κονδ</w:t>
      </w:r>
      <w:r>
        <w:rPr>
          <w:rFonts w:eastAsia="Times New Roman"/>
          <w:szCs w:val="24"/>
        </w:rPr>
        <w:t xml:space="preserve">ύλια αυτά. Βλέπουμε, όμως, ότι τα αποτελέσματα είναι πενιχρά. Μόνο 70 εκατομμύρια </w:t>
      </w:r>
      <w:r>
        <w:rPr>
          <w:rFonts w:eastAsia="Times New Roman"/>
          <w:szCs w:val="24"/>
        </w:rPr>
        <w:lastRenderedPageBreak/>
        <w:t xml:space="preserve">ευρώ ως το τέλος Μαΐου έχουν δοθεί, σύμφωνα με την ανακοίνωση του ΕΦΚΑ. </w:t>
      </w:r>
    </w:p>
    <w:p w14:paraId="66C5C4E5" w14:textId="77777777" w:rsidR="0003636F" w:rsidRDefault="0027184C">
      <w:pPr>
        <w:spacing w:line="600" w:lineRule="auto"/>
        <w:ind w:firstLine="720"/>
        <w:contextualSpacing/>
        <w:jc w:val="both"/>
        <w:rPr>
          <w:rFonts w:eastAsia="Times New Roman"/>
          <w:szCs w:val="24"/>
        </w:rPr>
      </w:pPr>
      <w:r>
        <w:rPr>
          <w:rFonts w:eastAsia="Times New Roman"/>
          <w:szCs w:val="24"/>
        </w:rPr>
        <w:t>Μάλιστα, άρθρο της εφημερίδας «</w:t>
      </w:r>
      <w:r>
        <w:rPr>
          <w:rFonts w:eastAsia="Times New Roman"/>
          <w:szCs w:val="24"/>
        </w:rPr>
        <w:t>ΕΛΕΥΘΕΡΟΣ ΤΥΠΟΣ</w:t>
      </w:r>
      <w:r>
        <w:rPr>
          <w:rFonts w:eastAsia="Times New Roman"/>
          <w:szCs w:val="24"/>
        </w:rPr>
        <w:t>» στις 30</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2017 παρουσιάζει έγγραφο της διοίκησης του </w:t>
      </w:r>
      <w:r>
        <w:rPr>
          <w:rFonts w:eastAsia="Times New Roman"/>
          <w:szCs w:val="24"/>
        </w:rPr>
        <w:t>ΕΦΚΑ με ημερομηνία 24</w:t>
      </w:r>
      <w:r>
        <w:rPr>
          <w:rFonts w:eastAsia="Times New Roman"/>
          <w:szCs w:val="24"/>
        </w:rPr>
        <w:t>-</w:t>
      </w:r>
      <w:r>
        <w:rPr>
          <w:rFonts w:eastAsia="Times New Roman"/>
          <w:szCs w:val="24"/>
        </w:rPr>
        <w:t>3</w:t>
      </w:r>
      <w:r>
        <w:rPr>
          <w:rFonts w:eastAsia="Times New Roman"/>
          <w:szCs w:val="24"/>
        </w:rPr>
        <w:t>-</w:t>
      </w:r>
      <w:r>
        <w:rPr>
          <w:rFonts w:eastAsia="Times New Roman"/>
          <w:szCs w:val="24"/>
        </w:rPr>
        <w:t>2017 κι εκεί πια είναι σαφές ότι ο ΕΦΚΑ έχει πάρα πολλά προβλήματα δυσλειτουργίας και ιδιαίτερα σ’ αυτόν τον τομέα, στον τομέα της καταβολής των ληξιπρόθεσμων υποχρεώσεων δεν υπάρχει στρατηγικό πλάνο, δεν υπάρχει διαδικασία για να μ</w:t>
      </w:r>
      <w:r>
        <w:rPr>
          <w:rFonts w:eastAsia="Times New Roman"/>
          <w:szCs w:val="24"/>
        </w:rPr>
        <w:t>πορέσουν να προχωρήσουν με γρήγορους ρυθμούς οι διαδικασίες αυτές κι έτσι υπάρχει τεράστιος κίνδυνος, θα έλεγα βεβαιότητα μη ικανοποίησης των χρονικών περιθωρίων</w:t>
      </w:r>
      <w:r>
        <w:rPr>
          <w:rFonts w:eastAsia="Times New Roman"/>
          <w:szCs w:val="24"/>
        </w:rPr>
        <w:t>,</w:t>
      </w:r>
      <w:r>
        <w:rPr>
          <w:rFonts w:eastAsia="Times New Roman"/>
          <w:szCs w:val="24"/>
        </w:rPr>
        <w:t xml:space="preserve"> τα οποία έχουν τεθεί.</w:t>
      </w:r>
    </w:p>
    <w:p w14:paraId="66C5C4E6"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Χαρακτηριστικά, μιλάει για προβλήματα σε συνεργασία μεταξύ της </w:t>
      </w:r>
      <w:r>
        <w:rPr>
          <w:rFonts w:eastAsia="Times New Roman"/>
          <w:szCs w:val="24"/>
        </w:rPr>
        <w:t>«</w:t>
      </w:r>
      <w:r>
        <w:rPr>
          <w:rFonts w:eastAsia="Times New Roman"/>
          <w:szCs w:val="24"/>
        </w:rPr>
        <w:t>Ι</w:t>
      </w:r>
      <w:r>
        <w:rPr>
          <w:rFonts w:eastAsia="Times New Roman"/>
          <w:szCs w:val="24"/>
          <w:lang w:val="en-US"/>
        </w:rPr>
        <w:t>NTRASO</w:t>
      </w:r>
      <w:r>
        <w:rPr>
          <w:rFonts w:eastAsia="Times New Roman"/>
          <w:szCs w:val="24"/>
          <w:lang w:val="en-US"/>
        </w:rPr>
        <w:t>FT</w:t>
      </w:r>
      <w:r>
        <w:rPr>
          <w:rFonts w:eastAsia="Times New Roman"/>
          <w:szCs w:val="24"/>
        </w:rPr>
        <w:t>»</w:t>
      </w:r>
      <w:r>
        <w:rPr>
          <w:rFonts w:eastAsia="Times New Roman"/>
          <w:szCs w:val="24"/>
        </w:rPr>
        <w:t xml:space="preserve"> και της ΗΔΙΚΑ, που είναι η εταιρεία η οποία υποστηρίζει το μηχανογραφικό σύστημα του ΙΚΑ και τώρα και του ΕΦΚΑ. Υπάρχουν χρήματα τα οποία χρωστάει ο ΕΦΚΑ προς την </w:t>
      </w:r>
      <w:r>
        <w:rPr>
          <w:rFonts w:eastAsia="Times New Roman"/>
          <w:szCs w:val="24"/>
        </w:rPr>
        <w:t>«</w:t>
      </w:r>
      <w:r>
        <w:rPr>
          <w:rFonts w:eastAsia="Times New Roman"/>
          <w:szCs w:val="24"/>
        </w:rPr>
        <w:t>Ι</w:t>
      </w:r>
      <w:r>
        <w:rPr>
          <w:rFonts w:eastAsia="Times New Roman"/>
          <w:szCs w:val="24"/>
          <w:lang w:val="en-US"/>
        </w:rPr>
        <w:t>NTRASOFT</w:t>
      </w:r>
      <w:r>
        <w:rPr>
          <w:rFonts w:eastAsia="Times New Roman"/>
          <w:szCs w:val="24"/>
        </w:rPr>
        <w:t>»</w:t>
      </w:r>
      <w:r>
        <w:rPr>
          <w:rFonts w:eastAsia="Times New Roman"/>
          <w:szCs w:val="24"/>
        </w:rPr>
        <w:t xml:space="preserve"> κι έτσι υπάρχουν δυσλειτουργίες. Υπάρχει έλλειψη προσωπικού στην ΗΔΙΚΑ.</w:t>
      </w:r>
    </w:p>
    <w:p w14:paraId="66C5C4E7" w14:textId="77777777" w:rsidR="0003636F" w:rsidRDefault="0027184C">
      <w:pPr>
        <w:spacing w:line="600" w:lineRule="auto"/>
        <w:ind w:firstLine="720"/>
        <w:contextualSpacing/>
        <w:jc w:val="both"/>
        <w:rPr>
          <w:rFonts w:eastAsia="Times New Roman"/>
          <w:szCs w:val="24"/>
        </w:rPr>
      </w:pPr>
      <w:r>
        <w:rPr>
          <w:rFonts w:eastAsia="Times New Roman"/>
          <w:szCs w:val="24"/>
        </w:rPr>
        <w:lastRenderedPageBreak/>
        <w:t>Συνεπ</w:t>
      </w:r>
      <w:r>
        <w:rPr>
          <w:rFonts w:eastAsia="Times New Roman"/>
          <w:szCs w:val="24"/>
        </w:rPr>
        <w:t>ώς σας ρωτάω: Έχει εκδοθεί κοινή υπουργική απόφαση της Υπουργού Εργασίας, καθώς και του Υπουργού Οικονομικών, που να καθορίζει όρους και προϋποθέσεις για τη διαδικασία επιχορήγησης των ΟΚΑ για την αποπληρωμή εκκρεμών αιτήσεων μέχρι τον Οκτώβριο; Πόσες συντ</w:t>
      </w:r>
      <w:r>
        <w:rPr>
          <w:rFonts w:eastAsia="Times New Roman"/>
          <w:szCs w:val="24"/>
        </w:rPr>
        <w:t xml:space="preserve">άξεις από τις </w:t>
      </w:r>
      <w:proofErr w:type="spellStart"/>
      <w:r>
        <w:rPr>
          <w:rFonts w:eastAsia="Times New Roman"/>
          <w:szCs w:val="24"/>
        </w:rPr>
        <w:t>εκατόν</w:t>
      </w:r>
      <w:proofErr w:type="spellEnd"/>
      <w:r>
        <w:rPr>
          <w:rFonts w:eastAsia="Times New Roman"/>
          <w:szCs w:val="24"/>
        </w:rPr>
        <w:t xml:space="preserve"> πενήντα χιλιάδες</w:t>
      </w:r>
      <w:r>
        <w:rPr>
          <w:rFonts w:eastAsia="Times New Roman"/>
          <w:szCs w:val="24"/>
        </w:rPr>
        <w:t xml:space="preserve"> εκκρεμείς έχουν οριστικά καταβληθεί; Υπάρχει ξεκάθαρο σχέδιο για την καταβολή εκκρεμών συντάξεων μέχρι τον Οκτώβριο του 2017, ώστε να διασφαλιστούν τα 859 εκατομμύρια; Προτίθεστε να ορίσετε σαφές χρονοδιάγραμμα για τη </w:t>
      </w:r>
      <w:r>
        <w:rPr>
          <w:rFonts w:eastAsia="Times New Roman"/>
          <w:szCs w:val="24"/>
        </w:rPr>
        <w:t>λειτουργία του ΕΦΚΑ ως ένα και μοναδικό ταμείο; Μέσα σ’ αυτό το έγγραφο μιλάει για τις δυσλειτουργίες που υπάρχουν ακόμα. Με ποιον τρόπο σκοπεύετε να ομαλοποιήσετε τη λειτουργία του μητρώου ασφαλισμένων; Υπάρχει προγραμματισμός για την καταβολή των οφειλόμ</w:t>
      </w:r>
      <w:r>
        <w:rPr>
          <w:rFonts w:eastAsia="Times New Roman"/>
          <w:szCs w:val="24"/>
        </w:rPr>
        <w:t xml:space="preserve">ενων ποσών προς την </w:t>
      </w:r>
      <w:r>
        <w:rPr>
          <w:rFonts w:eastAsia="Times New Roman"/>
          <w:szCs w:val="24"/>
        </w:rPr>
        <w:t>«</w:t>
      </w:r>
      <w:r>
        <w:rPr>
          <w:rFonts w:eastAsia="Times New Roman"/>
          <w:szCs w:val="24"/>
        </w:rPr>
        <w:t>Ι</w:t>
      </w:r>
      <w:r>
        <w:rPr>
          <w:rFonts w:eastAsia="Times New Roman"/>
          <w:szCs w:val="24"/>
          <w:lang w:val="en-US"/>
        </w:rPr>
        <w:t>NTRASOFT</w:t>
      </w:r>
      <w:r>
        <w:rPr>
          <w:rFonts w:eastAsia="Times New Roman"/>
          <w:szCs w:val="24"/>
        </w:rPr>
        <w:t>»</w:t>
      </w:r>
      <w:r>
        <w:rPr>
          <w:rFonts w:eastAsia="Times New Roman"/>
          <w:szCs w:val="24"/>
        </w:rPr>
        <w:t xml:space="preserve">; Υπάρχει προγραμματισμός ενίσχυσης με υπαλλήλους στην ΗΔΙΚΑ; Πώς θα μπορέσει να στελεχωθεί με έμπειρο προσωπικό </w:t>
      </w:r>
      <w:r>
        <w:rPr>
          <w:rFonts w:eastAsia="Times New Roman"/>
          <w:szCs w:val="24"/>
        </w:rPr>
        <w:t>Π</w:t>
      </w:r>
      <w:r>
        <w:rPr>
          <w:rFonts w:eastAsia="Times New Roman"/>
          <w:szCs w:val="24"/>
        </w:rPr>
        <w:t xml:space="preserve">ληροφορικής, ενδεχομένως από το Ίδρυμα Κοινωνικών Ασφαλίσεων ή από άλλες διαδικασίες; </w:t>
      </w:r>
    </w:p>
    <w:p w14:paraId="66C5C4E8" w14:textId="77777777" w:rsidR="0003636F" w:rsidRDefault="0027184C">
      <w:pPr>
        <w:spacing w:line="600" w:lineRule="auto"/>
        <w:ind w:firstLine="720"/>
        <w:contextualSpacing/>
        <w:jc w:val="both"/>
        <w:rPr>
          <w:rFonts w:eastAsia="Times New Roman"/>
          <w:szCs w:val="24"/>
        </w:rPr>
      </w:pPr>
      <w:r>
        <w:rPr>
          <w:rFonts w:eastAsia="Times New Roman"/>
          <w:b/>
          <w:szCs w:val="24"/>
        </w:rPr>
        <w:t>ΠΡΟΕΔΡΕΥΩΝ (Δημήτριος Κα</w:t>
      </w:r>
      <w:r>
        <w:rPr>
          <w:rFonts w:eastAsia="Times New Roman"/>
          <w:b/>
          <w:szCs w:val="24"/>
        </w:rPr>
        <w:t>μμένος):</w:t>
      </w:r>
      <w:r>
        <w:rPr>
          <w:rFonts w:eastAsia="Times New Roman"/>
          <w:szCs w:val="24"/>
        </w:rPr>
        <w:t xml:space="preserve"> Ευχαριστούμε πολύ, κύριε Θεοχάρη.</w:t>
      </w:r>
    </w:p>
    <w:p w14:paraId="66C5C4E9" w14:textId="77777777" w:rsidR="0003636F" w:rsidRDefault="0027184C">
      <w:pPr>
        <w:spacing w:line="600" w:lineRule="auto"/>
        <w:ind w:firstLine="720"/>
        <w:contextualSpacing/>
        <w:jc w:val="both"/>
        <w:rPr>
          <w:rFonts w:eastAsia="Times New Roman"/>
          <w:szCs w:val="24"/>
        </w:rPr>
      </w:pPr>
      <w:r>
        <w:rPr>
          <w:rFonts w:eastAsia="Times New Roman"/>
          <w:szCs w:val="24"/>
        </w:rPr>
        <w:lastRenderedPageBreak/>
        <w:t>Ο κύριος Υπουργός έχει τον λόγο για τρία λεπτά</w:t>
      </w:r>
      <w:r>
        <w:rPr>
          <w:rFonts w:eastAsia="Times New Roman"/>
          <w:szCs w:val="24"/>
        </w:rPr>
        <w:t>,</w:t>
      </w:r>
      <w:r>
        <w:rPr>
          <w:rFonts w:eastAsia="Times New Roman"/>
          <w:szCs w:val="24"/>
        </w:rPr>
        <w:t xml:space="preserve"> για να απαντήσει.</w:t>
      </w:r>
    </w:p>
    <w:p w14:paraId="66C5C4EA" w14:textId="77777777" w:rsidR="0003636F" w:rsidRDefault="0027184C">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Ευχαριστώ πολύ, κύριε Πρόεδρε.</w:t>
      </w:r>
    </w:p>
    <w:p w14:paraId="66C5C4EB" w14:textId="77777777" w:rsidR="0003636F" w:rsidRDefault="0027184C">
      <w:pPr>
        <w:spacing w:line="600" w:lineRule="auto"/>
        <w:ind w:firstLine="720"/>
        <w:contextualSpacing/>
        <w:jc w:val="both"/>
        <w:rPr>
          <w:rFonts w:eastAsia="Times New Roman"/>
          <w:szCs w:val="24"/>
        </w:rPr>
      </w:pPr>
      <w:r>
        <w:rPr>
          <w:rFonts w:eastAsia="Times New Roman"/>
          <w:szCs w:val="24"/>
        </w:rPr>
        <w:t>Κύριε Θεοχάρη, έχουμε</w:t>
      </w:r>
      <w:r>
        <w:rPr>
          <w:rFonts w:eastAsia="Times New Roman"/>
          <w:szCs w:val="24"/>
        </w:rPr>
        <w:t xml:space="preserve"> ανακοινώσει τα σχετικά στοιχεία. Θα το κάνω και τώρα.</w:t>
      </w:r>
    </w:p>
    <w:p w14:paraId="66C5C4EC"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Παραλάβαμε μια κατάσταση με εκκρεμείς πάνω από </w:t>
      </w:r>
      <w:proofErr w:type="spellStart"/>
      <w:r>
        <w:rPr>
          <w:rFonts w:eastAsia="Times New Roman"/>
          <w:szCs w:val="24"/>
        </w:rPr>
        <w:t>εκατόν</w:t>
      </w:r>
      <w:proofErr w:type="spellEnd"/>
      <w:r>
        <w:rPr>
          <w:rFonts w:eastAsia="Times New Roman"/>
          <w:szCs w:val="24"/>
        </w:rPr>
        <w:t xml:space="preserve"> εξήντα χιλιάδες</w:t>
      </w:r>
      <w:r>
        <w:rPr>
          <w:rFonts w:eastAsia="Times New Roman"/>
          <w:szCs w:val="24"/>
        </w:rPr>
        <w:t xml:space="preserve"> κύριες συντάξεις το 2015. Στη διετία που πέρασε δώσαμε</w:t>
      </w:r>
      <w:r>
        <w:rPr>
          <w:rFonts w:eastAsia="Times New Roman"/>
          <w:szCs w:val="24"/>
        </w:rPr>
        <w:t xml:space="preserve"> διακόσιες επτά χιλιάδες</w:t>
      </w:r>
      <w:r>
        <w:rPr>
          <w:rFonts w:eastAsia="Times New Roman"/>
          <w:szCs w:val="24"/>
        </w:rPr>
        <w:t xml:space="preserve"> κύριες συντάξεις και έχουμε περίπου</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τριάντα χιλιάδες </w:t>
      </w:r>
      <w:r>
        <w:rPr>
          <w:rFonts w:eastAsia="Times New Roman"/>
          <w:szCs w:val="24"/>
        </w:rPr>
        <w:t>ως υπόλοιπο. Έχουν λιγοστέψει ακόμα περισσότερο, γιατί δόθηκαν στο μεταξύ και δίνονται με ταχύτερο ρυθμό κύριες συντάξεις.</w:t>
      </w:r>
    </w:p>
    <w:p w14:paraId="66C5C4ED" w14:textId="77777777" w:rsidR="0003636F" w:rsidRDefault="0027184C">
      <w:pPr>
        <w:spacing w:line="600" w:lineRule="auto"/>
        <w:ind w:firstLine="720"/>
        <w:contextualSpacing/>
        <w:jc w:val="both"/>
        <w:rPr>
          <w:rFonts w:eastAsia="Times New Roman"/>
          <w:szCs w:val="24"/>
        </w:rPr>
      </w:pPr>
      <w:r>
        <w:rPr>
          <w:rFonts w:eastAsia="Times New Roman"/>
          <w:szCs w:val="24"/>
        </w:rPr>
        <w:t>Μιλήσατε γι’ αυτή την ενίσχυση της εργασιακής προσφοράς των ανθρώπων που δουλεύουν παραπάνω, διότι είναι γεγ</w:t>
      </w:r>
      <w:r>
        <w:rPr>
          <w:rFonts w:eastAsia="Times New Roman"/>
          <w:szCs w:val="24"/>
        </w:rPr>
        <w:t>ονός ότι από δεκατέσσερις περίπου χιλιάδες εργαζόμενους στους φορείς κοινωνικής ασφάλισης, απέμειναν κοντά στους οκτώ χιλιάδες τριακόσιους. Κάνουμε με σχεδόν έξι χιλιάδες λιγότερους τη δουλειά που αφορούσε λιγότερο όγκο συντάξεων στο παρελ</w:t>
      </w:r>
      <w:r>
        <w:rPr>
          <w:rFonts w:eastAsia="Times New Roman"/>
          <w:szCs w:val="24"/>
        </w:rPr>
        <w:lastRenderedPageBreak/>
        <w:t>θόν, γιατί ο μεγα</w:t>
      </w:r>
      <w:r>
        <w:rPr>
          <w:rFonts w:eastAsia="Times New Roman"/>
          <w:szCs w:val="24"/>
        </w:rPr>
        <w:t>λύτερος πληθυσμός που αθροιζόταν στα επιμέρους ταμεία –σχεδόν διπλάσιος παλιά- άφηνε λιγότερο υπόλοιπο σε σχέση με τώρα και καλούμαστε να εκκαθαρίσουμε πολύ περισσότερες συντάξεις με τον μισό σχεδόν πληθυσμό.</w:t>
      </w:r>
    </w:p>
    <w:p w14:paraId="66C5C4E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Πρέπει, λοιπόν, να μας πείτε και εσείς –γιατί μ</w:t>
      </w:r>
      <w:r>
        <w:rPr>
          <w:rFonts w:eastAsia="Times New Roman" w:cs="Times New Roman"/>
          <w:szCs w:val="24"/>
        </w:rPr>
        <w:t xml:space="preserve">έχρι τώρα ρωτάω όλες τις πτέρυγες που μου λένε γιατί δίνουμε λεφτά- εάν διαφωνείτε να επιβραβεύσουμε εκείνους που θα δουλέψουν παραπάνω -δεν θα τα δώσουμε ως δώρο- με βάση στόχους που θα έχουν. Και με βάση αυτούς τους στόχους θα πληρωθούν παραπάνω για την </w:t>
      </w:r>
      <w:r>
        <w:rPr>
          <w:rFonts w:eastAsia="Times New Roman" w:cs="Times New Roman"/>
          <w:szCs w:val="24"/>
        </w:rPr>
        <w:t xml:space="preserve">εργασία που θα παράσχουν, προκειμένου να εκδοθούν όλες αυτές οι συντάξεις. </w:t>
      </w:r>
    </w:p>
    <w:p w14:paraId="66C5C4E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Οι υπαλληλικές μας υπηρεσίες έχουν οργανωθεί έτσι και με ομάδες εργασίας</w:t>
      </w:r>
      <w:r>
        <w:rPr>
          <w:rFonts w:eastAsia="Times New Roman" w:cs="Times New Roman"/>
          <w:szCs w:val="24"/>
        </w:rPr>
        <w:t>,</w:t>
      </w:r>
      <w:r>
        <w:rPr>
          <w:rFonts w:eastAsia="Times New Roman" w:cs="Times New Roman"/>
          <w:szCs w:val="24"/>
        </w:rPr>
        <w:t xml:space="preserve"> ώστε να πετύχουμε τον στόχο. Και ο στόχος είναι να βγάζουμε κάθε μήνα είκοσι με είκοσι μία χιλιάδες κύριες</w:t>
      </w:r>
      <w:r>
        <w:rPr>
          <w:rFonts w:eastAsia="Times New Roman" w:cs="Times New Roman"/>
          <w:szCs w:val="24"/>
        </w:rPr>
        <w:t xml:space="preserve"> συντάξεις για τον ΕΦΚΑ. Είναι βέβαιο ότι τα αποτελέσματα θα είναι επιτυχή. Θα έχουμε πραγματικά πετύχει για πρώτη φορά κάτι που δεν επετεύχθη ποτέ στο παρελθόν και θα είναι αποτέλεσμα του αγώνα που θα δώσουν τα ίδια τα στελέχη και οι υπάλληλοι του ΕΦΚΑ, γ</w:t>
      </w:r>
      <w:r>
        <w:rPr>
          <w:rFonts w:eastAsia="Times New Roman" w:cs="Times New Roman"/>
          <w:szCs w:val="24"/>
        </w:rPr>
        <w:t xml:space="preserve">ια να έχουμε ελαχιστοποίηση των συντάξεων και να πάμε στους ρυθμούς ακόμα πιο γρήγορα, με βάση τα νέα μοντέλα </w:t>
      </w:r>
      <w:r>
        <w:rPr>
          <w:rFonts w:eastAsia="Times New Roman" w:cs="Times New Roman"/>
          <w:szCs w:val="24"/>
        </w:rPr>
        <w:lastRenderedPageBreak/>
        <w:t>οργάνωσης για την έκδοση των συντάξεων που προβλέπει ήδη ο ν.4387 και έρχονται οι σχετικές λειτουργίες και οι μηχανογραφικές εφαρμογές να το εξυπη</w:t>
      </w:r>
      <w:r>
        <w:rPr>
          <w:rFonts w:eastAsia="Times New Roman" w:cs="Times New Roman"/>
          <w:szCs w:val="24"/>
        </w:rPr>
        <w:t xml:space="preserve">ρετήσουν. </w:t>
      </w:r>
    </w:p>
    <w:p w14:paraId="66C5C4F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λέτε σχετικά με την </w:t>
      </w:r>
      <w:r>
        <w:rPr>
          <w:rFonts w:eastAsia="Times New Roman" w:cs="Times New Roman"/>
          <w:szCs w:val="24"/>
        </w:rPr>
        <w:t>«</w:t>
      </w:r>
      <w:r>
        <w:rPr>
          <w:rFonts w:eastAsia="Times New Roman" w:cs="Times New Roman"/>
          <w:szCs w:val="24"/>
          <w:lang w:val="en-US"/>
        </w:rPr>
        <w:t>INTRASOFT</w:t>
      </w:r>
      <w:r>
        <w:rPr>
          <w:rFonts w:eastAsia="Times New Roman" w:cs="Times New Roman"/>
          <w:szCs w:val="24"/>
        </w:rPr>
        <w:t xml:space="preserve">» </w:t>
      </w:r>
      <w:r>
        <w:rPr>
          <w:rFonts w:eastAsia="Times New Roman" w:cs="Times New Roman"/>
          <w:szCs w:val="24"/>
        </w:rPr>
        <w:t>και την ΗΔΙΚΑ έχει να κάνει με μια κακή πρακτική του παρελθόντος</w:t>
      </w:r>
      <w:r>
        <w:rPr>
          <w:rFonts w:eastAsia="Times New Roman" w:cs="Times New Roman"/>
          <w:szCs w:val="24"/>
        </w:rPr>
        <w:t>,</w:t>
      </w:r>
      <w:r>
        <w:rPr>
          <w:rFonts w:eastAsia="Times New Roman" w:cs="Times New Roman"/>
          <w:szCs w:val="24"/>
        </w:rPr>
        <w:t xml:space="preserve"> όπου κανένα μητρώο δεν συμφωνούσε με το διπλανό του. Διαφορετικά μητρώα, διαφορετικές γλώσσες</w:t>
      </w:r>
      <w:r>
        <w:rPr>
          <w:rFonts w:eastAsia="Times New Roman" w:cs="Times New Roman"/>
          <w:szCs w:val="24"/>
        </w:rPr>
        <w:t>,</w:t>
      </w:r>
      <w:r>
        <w:rPr>
          <w:rFonts w:eastAsia="Times New Roman" w:cs="Times New Roman"/>
          <w:szCs w:val="24"/>
        </w:rPr>
        <w:t xml:space="preserve"> όπως λένε οι </w:t>
      </w:r>
      <w:r>
        <w:rPr>
          <w:rFonts w:eastAsia="Times New Roman" w:cs="Times New Roman"/>
          <w:szCs w:val="24"/>
        </w:rPr>
        <w:t>της Π</w:t>
      </w:r>
      <w:r>
        <w:rPr>
          <w:rFonts w:eastAsia="Times New Roman" w:cs="Times New Roman"/>
          <w:szCs w:val="24"/>
        </w:rPr>
        <w:t>ληροφορικ</w:t>
      </w:r>
      <w:r>
        <w:rPr>
          <w:rFonts w:eastAsia="Times New Roman" w:cs="Times New Roman"/>
          <w:szCs w:val="24"/>
        </w:rPr>
        <w:t>ής</w:t>
      </w:r>
      <w:r>
        <w:rPr>
          <w:rFonts w:eastAsia="Times New Roman" w:cs="Times New Roman"/>
          <w:szCs w:val="24"/>
        </w:rPr>
        <w:t>, δεν ήταν δυν</w:t>
      </w:r>
      <w:r>
        <w:rPr>
          <w:rFonts w:eastAsia="Times New Roman" w:cs="Times New Roman"/>
          <w:szCs w:val="24"/>
        </w:rPr>
        <w:t xml:space="preserve">ατό να καταλήξουν να μιλάνε με έναν τρόπο κατανοητό μεταξύ τους. Μιλάμε για τη Βαβέλ της </w:t>
      </w:r>
      <w:r>
        <w:rPr>
          <w:rFonts w:eastAsia="Times New Roman" w:cs="Times New Roman"/>
          <w:szCs w:val="24"/>
        </w:rPr>
        <w:t>Π</w:t>
      </w:r>
      <w:r>
        <w:rPr>
          <w:rFonts w:eastAsia="Times New Roman" w:cs="Times New Roman"/>
          <w:szCs w:val="24"/>
        </w:rPr>
        <w:t>ληροφορικής</w:t>
      </w:r>
      <w:r>
        <w:rPr>
          <w:rFonts w:eastAsia="Times New Roman" w:cs="Times New Roman"/>
          <w:szCs w:val="24"/>
        </w:rPr>
        <w:t>,</w:t>
      </w:r>
      <w:r>
        <w:rPr>
          <w:rFonts w:eastAsia="Times New Roman" w:cs="Times New Roman"/>
          <w:szCs w:val="24"/>
        </w:rPr>
        <w:t xml:space="preserve"> που δεν μπορούσε κανείς να συνεννοηθεί με κανέναν και τα προγράμματα έπρεπε να τα ενοποιήσουμε. Αυτό</w:t>
      </w:r>
      <w:r>
        <w:rPr>
          <w:rFonts w:eastAsia="Times New Roman" w:cs="Times New Roman"/>
          <w:szCs w:val="24"/>
        </w:rPr>
        <w:t>,</w:t>
      </w:r>
      <w:r>
        <w:rPr>
          <w:rFonts w:eastAsia="Times New Roman" w:cs="Times New Roman"/>
          <w:szCs w:val="24"/>
        </w:rPr>
        <w:t xml:space="preserve"> όποιος ξέρει από </w:t>
      </w:r>
      <w:r>
        <w:rPr>
          <w:rFonts w:eastAsia="Times New Roman" w:cs="Times New Roman"/>
          <w:szCs w:val="24"/>
        </w:rPr>
        <w:t>Π</w:t>
      </w:r>
      <w:r>
        <w:rPr>
          <w:rFonts w:eastAsia="Times New Roman" w:cs="Times New Roman"/>
          <w:szCs w:val="24"/>
        </w:rPr>
        <w:t>ληροφορική</w:t>
      </w:r>
      <w:r>
        <w:rPr>
          <w:rFonts w:eastAsia="Times New Roman" w:cs="Times New Roman"/>
          <w:szCs w:val="24"/>
        </w:rPr>
        <w:t>,</w:t>
      </w:r>
      <w:r>
        <w:rPr>
          <w:rFonts w:eastAsia="Times New Roman" w:cs="Times New Roman"/>
          <w:szCs w:val="24"/>
        </w:rPr>
        <w:t xml:space="preserve"> το γνωρίζει. Εγώ δεν </w:t>
      </w:r>
      <w:r>
        <w:rPr>
          <w:rFonts w:eastAsia="Times New Roman" w:cs="Times New Roman"/>
          <w:szCs w:val="24"/>
        </w:rPr>
        <w:t xml:space="preserve">ξέρω, αλλά κατ’ ανάγκην τα πληροφορήθηκα και εγώ σε αυτή τη διαδικασία. Είχαμε μια τέτοια προσέγγιση. </w:t>
      </w:r>
    </w:p>
    <w:p w14:paraId="66C5C4F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ολοκληρώσω γι</w:t>
      </w:r>
      <w:r>
        <w:rPr>
          <w:rFonts w:eastAsia="Times New Roman" w:cs="Times New Roman"/>
          <w:szCs w:val="24"/>
        </w:rPr>
        <w:t>’</w:t>
      </w:r>
      <w:r>
        <w:rPr>
          <w:rFonts w:eastAsia="Times New Roman" w:cs="Times New Roman"/>
          <w:szCs w:val="24"/>
        </w:rPr>
        <w:t xml:space="preserve"> αυτά που έχω να σας πω. </w:t>
      </w:r>
    </w:p>
    <w:p w14:paraId="66C5C4F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Υπουργέ. </w:t>
      </w:r>
    </w:p>
    <w:p w14:paraId="66C5C4F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Θεοχάρη, έχετε τον</w:t>
      </w:r>
      <w:r>
        <w:rPr>
          <w:rFonts w:eastAsia="Times New Roman" w:cs="Times New Roman"/>
          <w:szCs w:val="24"/>
        </w:rPr>
        <w:t xml:space="preserve"> λόγο για τη δευτερολογία σας, για τρία λεπτά. </w:t>
      </w:r>
    </w:p>
    <w:p w14:paraId="66C5C4F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 xml:space="preserve">Ευχαριστώ. </w:t>
      </w:r>
    </w:p>
    <w:p w14:paraId="66C5C4F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χαίρομαι για την ειλικρίνεια της απάντησής σας, το γεγονός ότι παραδεχτήκατε την αποτυχία της πολιτικής, δεδομένου ότι μόλις μας είπατε ότι παρ</w:t>
      </w:r>
      <w:r>
        <w:rPr>
          <w:rFonts w:eastAsia="Times New Roman" w:cs="Times New Roman"/>
          <w:szCs w:val="24"/>
        </w:rPr>
        <w:t xml:space="preserve">αλάβατε εξήντα χιλιάδες εκκρεμείς συνταξιοδοτήσεις και είστε στις </w:t>
      </w:r>
      <w:proofErr w:type="spellStart"/>
      <w:r>
        <w:rPr>
          <w:rFonts w:eastAsia="Times New Roman" w:cs="Times New Roman"/>
          <w:szCs w:val="24"/>
        </w:rPr>
        <w:t>εκατόν</w:t>
      </w:r>
      <w:proofErr w:type="spellEnd"/>
      <w:r>
        <w:rPr>
          <w:rFonts w:eastAsia="Times New Roman" w:cs="Times New Roman"/>
          <w:szCs w:val="24"/>
        </w:rPr>
        <w:t xml:space="preserve"> σαράντα. </w:t>
      </w:r>
    </w:p>
    <w:p w14:paraId="66C5C4F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w:t>
      </w:r>
    </w:p>
    <w:p w14:paraId="66C5C4F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Εξήντα χιλιάδες είναι </w:t>
      </w:r>
      <w:r>
        <w:rPr>
          <w:rFonts w:eastAsia="Times New Roman" w:cs="Times New Roman"/>
          <w:szCs w:val="24"/>
        </w:rPr>
        <w:t xml:space="preserve">αυτές οι οποίες είναι παλιές αυτή τη στιγμή, σύμφωνα και με τα λεγόμενα του κ. </w:t>
      </w:r>
      <w:proofErr w:type="spellStart"/>
      <w:r>
        <w:rPr>
          <w:rFonts w:eastAsia="Times New Roman" w:cs="Times New Roman"/>
          <w:szCs w:val="24"/>
        </w:rPr>
        <w:t>Μπακαλέξη</w:t>
      </w:r>
      <w:proofErr w:type="spellEnd"/>
      <w:r>
        <w:rPr>
          <w:rFonts w:eastAsia="Times New Roman" w:cs="Times New Roman"/>
          <w:szCs w:val="24"/>
        </w:rPr>
        <w:t xml:space="preserve">, ο οποίος ήρθε στην Επιτροπή Κοινωνικών Υποθέσεων </w:t>
      </w:r>
      <w:r>
        <w:rPr>
          <w:rFonts w:eastAsia="Times New Roman" w:cs="Times New Roman"/>
          <w:szCs w:val="24"/>
        </w:rPr>
        <w:t xml:space="preserve">της Βουλής </w:t>
      </w:r>
      <w:r>
        <w:rPr>
          <w:rFonts w:eastAsia="Times New Roman" w:cs="Times New Roman"/>
          <w:szCs w:val="24"/>
        </w:rPr>
        <w:t>στις 20 Ιουλίου και ομολόγησε την αδυναμία του ΕΦΚΑ να μπορέσει να δώσει λύση. Διότι ο στόχος –και το τονί</w:t>
      </w:r>
      <w:r>
        <w:rPr>
          <w:rFonts w:eastAsia="Times New Roman" w:cs="Times New Roman"/>
          <w:szCs w:val="24"/>
        </w:rPr>
        <w:t xml:space="preserve">ζω ότι είναι ο στόχος, που σημαίνει ότι δεν είναι εξασφαλισμένη η επιτυχία του- είναι η έκδοση είκοσι χιλιάδων οριστικών συντάξεων κάθε μήνα. Δηλαδή, </w:t>
      </w:r>
      <w:r>
        <w:rPr>
          <w:rFonts w:eastAsia="Times New Roman" w:cs="Times New Roman"/>
          <w:szCs w:val="24"/>
        </w:rPr>
        <w:t xml:space="preserve">ο ίδιος </w:t>
      </w:r>
      <w:r>
        <w:rPr>
          <w:rFonts w:eastAsia="Times New Roman" w:cs="Times New Roman"/>
          <w:szCs w:val="24"/>
        </w:rPr>
        <w:t>ομολογεί ότι στην καλύτερη των περιπτώσεων θα μπορέσει να εκδώσει εξήντα με εβδομήντα χιλιάδες συν</w:t>
      </w:r>
      <w:r>
        <w:rPr>
          <w:rFonts w:eastAsia="Times New Roman" w:cs="Times New Roman"/>
          <w:szCs w:val="24"/>
        </w:rPr>
        <w:t>τάξεις</w:t>
      </w:r>
      <w:r>
        <w:rPr>
          <w:rFonts w:eastAsia="Times New Roman" w:cs="Times New Roman"/>
          <w:szCs w:val="24"/>
        </w:rPr>
        <w:t>,</w:t>
      </w:r>
      <w:r>
        <w:rPr>
          <w:rFonts w:eastAsia="Times New Roman" w:cs="Times New Roman"/>
          <w:szCs w:val="24"/>
        </w:rPr>
        <w:t xml:space="preserve"> ενώ φυσικά είναι πολύ περισσότερες. </w:t>
      </w:r>
    </w:p>
    <w:p w14:paraId="66C5C4F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βγάλατε αυτή την </w:t>
      </w:r>
      <w:r>
        <w:rPr>
          <w:rFonts w:eastAsia="Times New Roman" w:cs="Times New Roman"/>
          <w:szCs w:val="24"/>
        </w:rPr>
        <w:t>υ</w:t>
      </w:r>
      <w:r>
        <w:rPr>
          <w:rFonts w:eastAsia="Times New Roman" w:cs="Times New Roman"/>
          <w:szCs w:val="24"/>
        </w:rPr>
        <w:t>πουργική απόφαση. Καταθέτω στα Πρακτικά το έγγραφο της Διοίκησης του ΕΦΚΑ και διαβάζω από αυτό: «Επειδή δεν υπάρχει ξεκάθαρο σχέδιο για τη διεκπεραίωση όλων των εκκρεμών συντάξεων</w:t>
      </w:r>
      <w:r>
        <w:rPr>
          <w:rFonts w:eastAsia="Times New Roman" w:cs="Times New Roman"/>
          <w:szCs w:val="24"/>
        </w:rPr>
        <w:t>,</w:t>
      </w:r>
      <w:r>
        <w:rPr>
          <w:rFonts w:eastAsia="Times New Roman" w:cs="Times New Roman"/>
          <w:szCs w:val="24"/>
        </w:rPr>
        <w:t xml:space="preserve"> ούτε φ</w:t>
      </w:r>
      <w:r>
        <w:rPr>
          <w:rFonts w:eastAsia="Times New Roman" w:cs="Times New Roman"/>
          <w:szCs w:val="24"/>
        </w:rPr>
        <w:t>αίνεται πως θα μπορέσουμε να πετύχουμε αυτόν τον στόχο μέχρι τη διορία του Οκτωβρίου 2017</w:t>
      </w:r>
      <w:r>
        <w:rPr>
          <w:rFonts w:eastAsia="Times New Roman" w:cs="Times New Roman"/>
          <w:szCs w:val="24"/>
        </w:rPr>
        <w:t>,</w:t>
      </w:r>
      <w:r>
        <w:rPr>
          <w:rFonts w:eastAsia="Times New Roman" w:cs="Times New Roman"/>
          <w:szCs w:val="24"/>
        </w:rPr>
        <w:t xml:space="preserve"> προκειμένου να εξασφαλίσουμε τη βοήθεια της Ευρωπαϊκής Ένωσης για την πληρωμή των συντάξεων</w:t>
      </w:r>
      <w:r>
        <w:rPr>
          <w:rFonts w:eastAsia="Times New Roman" w:cs="Times New Roman"/>
          <w:szCs w:val="24"/>
        </w:rPr>
        <w:t>…</w:t>
      </w:r>
      <w:r>
        <w:rPr>
          <w:rFonts w:eastAsia="Times New Roman" w:cs="Times New Roman"/>
          <w:szCs w:val="24"/>
        </w:rPr>
        <w:t xml:space="preserve">». Εδώ, λοιπόν, έχουμε την πλήρη ομολογία της αποτυχίας. Προφανώς έπρεπε </w:t>
      </w:r>
      <w:r>
        <w:rPr>
          <w:rFonts w:eastAsia="Times New Roman" w:cs="Times New Roman"/>
          <w:szCs w:val="24"/>
        </w:rPr>
        <w:t xml:space="preserve">να κάνετε κάποιες διορθωτικές κινήσεις. </w:t>
      </w:r>
    </w:p>
    <w:p w14:paraId="66C5C4F9" w14:textId="77777777" w:rsidR="0003636F" w:rsidRDefault="0027184C">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Θεοχάρης (Χάρης) </w:t>
      </w:r>
      <w:r>
        <w:rPr>
          <w:rFonts w:eastAsia="Times New Roman" w:cs="Times New Roman"/>
          <w:szCs w:val="24"/>
        </w:rPr>
        <w:t xml:space="preserve">Θεοχάρης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w:t>
      </w:r>
      <w:r>
        <w:rPr>
          <w:rFonts w:eastAsia="Times New Roman"/>
          <w:szCs w:val="24"/>
        </w:rPr>
        <w:t>ς)</w:t>
      </w:r>
    </w:p>
    <w:p w14:paraId="66C5C4F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που κάνατε είναι να βγάλετε αυτή την </w:t>
      </w:r>
      <w:r>
        <w:rPr>
          <w:rFonts w:eastAsia="Times New Roman" w:cs="Times New Roman"/>
          <w:szCs w:val="24"/>
        </w:rPr>
        <w:t>υ</w:t>
      </w:r>
      <w:r>
        <w:rPr>
          <w:rFonts w:eastAsia="Times New Roman" w:cs="Times New Roman"/>
          <w:szCs w:val="24"/>
        </w:rPr>
        <w:t>πουργική απόφαση, για να μπορέσετε να ασχοληθείτε με τις εκκρεμείς συντάξεις οι οποίες θυμίζω –γιατί πρέπει να ξέρει και ο ελληνικός λαός- είναι 1,37 δισεκατομμύρια ευρώ</w:t>
      </w:r>
      <w:r>
        <w:rPr>
          <w:rFonts w:eastAsia="Times New Roman" w:cs="Times New Roman"/>
          <w:szCs w:val="24"/>
        </w:rPr>
        <w:t>,</w:t>
      </w:r>
      <w:r>
        <w:rPr>
          <w:rFonts w:eastAsia="Times New Roman" w:cs="Times New Roman"/>
          <w:szCs w:val="24"/>
        </w:rPr>
        <w:t xml:space="preserve"> τα οποία χρωστάτε στους Έλληνες συντ</w:t>
      </w:r>
      <w:r>
        <w:rPr>
          <w:rFonts w:eastAsia="Times New Roman" w:cs="Times New Roman"/>
          <w:szCs w:val="24"/>
        </w:rPr>
        <w:t xml:space="preserve">αξιούχους και δεν έχουν δοθεί. Εδώ είναι το </w:t>
      </w:r>
      <w:r>
        <w:rPr>
          <w:rFonts w:eastAsia="Times New Roman" w:cs="Times New Roman"/>
          <w:szCs w:val="24"/>
          <w:lang w:val="en-US"/>
        </w:rPr>
        <w:t>compliance</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της Ευρωπαϊκής Ένωσης</w:t>
      </w:r>
      <w:r>
        <w:rPr>
          <w:rFonts w:eastAsia="Times New Roman" w:cs="Times New Roman"/>
          <w:szCs w:val="24"/>
        </w:rPr>
        <w:t>,</w:t>
      </w:r>
      <w:r>
        <w:rPr>
          <w:rFonts w:eastAsia="Times New Roman" w:cs="Times New Roman"/>
          <w:szCs w:val="24"/>
        </w:rPr>
        <w:t xml:space="preserve"> το οποίο εξετάζει τη συμμόρφωση της χώρας μας προς τις επιταγές των μνημονίων. </w:t>
      </w:r>
      <w:r>
        <w:rPr>
          <w:rFonts w:eastAsia="Times New Roman" w:cs="Times New Roman"/>
          <w:szCs w:val="24"/>
        </w:rPr>
        <w:lastRenderedPageBreak/>
        <w:t xml:space="preserve">Στη σελίδα </w:t>
      </w:r>
      <w:r>
        <w:rPr>
          <w:rFonts w:eastAsia="Times New Roman" w:cs="Times New Roman"/>
          <w:szCs w:val="24"/>
        </w:rPr>
        <w:t>29</w:t>
      </w:r>
      <w:r>
        <w:rPr>
          <w:rFonts w:eastAsia="Times New Roman" w:cs="Times New Roman"/>
          <w:szCs w:val="24"/>
        </w:rPr>
        <w:t xml:space="preserve"> αποκαλύπτεται –γιατί εσείς δεν δίνετε αυτά τα στοιχεία- ότι χρωστάμε 1,37 δισε</w:t>
      </w:r>
      <w:r>
        <w:rPr>
          <w:rFonts w:eastAsia="Times New Roman" w:cs="Times New Roman"/>
          <w:szCs w:val="24"/>
        </w:rPr>
        <w:t>κατομμύρι</w:t>
      </w:r>
      <w:r>
        <w:rPr>
          <w:rFonts w:eastAsia="Times New Roman" w:cs="Times New Roman"/>
          <w:szCs w:val="24"/>
        </w:rPr>
        <w:t>ο</w:t>
      </w:r>
      <w:r>
        <w:rPr>
          <w:rFonts w:eastAsia="Times New Roman" w:cs="Times New Roman"/>
          <w:szCs w:val="24"/>
        </w:rPr>
        <w:t xml:space="preserve"> ευρώ για συντάξεις. </w:t>
      </w:r>
    </w:p>
    <w:p w14:paraId="66C5C4FB"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Θεοχάρης (Χάρης) </w:t>
      </w:r>
      <w:r>
        <w:rPr>
          <w:rFonts w:eastAsia="Times New Roman" w:cs="Times New Roman"/>
          <w:szCs w:val="24"/>
        </w:rPr>
        <w:t xml:space="preserve">Θεοχάρης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6C5C4FC" w14:textId="77777777" w:rsidR="0003636F" w:rsidRDefault="0027184C">
      <w:pPr>
        <w:spacing w:line="600" w:lineRule="auto"/>
        <w:ind w:firstLine="720"/>
        <w:contextualSpacing/>
        <w:jc w:val="both"/>
        <w:rPr>
          <w:rFonts w:eastAsia="Times New Roman" w:cs="Times New Roman"/>
          <w:b/>
          <w:szCs w:val="24"/>
        </w:rPr>
      </w:pPr>
      <w:r>
        <w:rPr>
          <w:rFonts w:eastAsia="Times New Roman"/>
          <w:szCs w:val="24"/>
        </w:rPr>
        <w:t>Έρχεστ</w:t>
      </w:r>
      <w:r>
        <w:rPr>
          <w:rFonts w:eastAsia="Times New Roman"/>
          <w:szCs w:val="24"/>
        </w:rPr>
        <w:t xml:space="preserve">ε, λοιπόν, με την </w:t>
      </w:r>
      <w:r>
        <w:rPr>
          <w:rFonts w:eastAsia="Times New Roman"/>
          <w:szCs w:val="24"/>
        </w:rPr>
        <w:t>υ</w:t>
      </w:r>
      <w:r>
        <w:rPr>
          <w:rFonts w:eastAsia="Times New Roman"/>
          <w:szCs w:val="24"/>
        </w:rPr>
        <w:t xml:space="preserve">πουργική απόφαση του Ιουνίου του 2018 και ορίζετε νέο χρονοδιάγραμμα για πληρωμή μέχρι τον Ιούνιο του 2018. Φυσικά σε αυτό το χρονοδιάγραμμα η Ευρωπαϊκή Ένωση έρχεται να σας βάλει νέα δεδομένα. </w:t>
      </w:r>
      <w:r>
        <w:rPr>
          <w:rFonts w:eastAsia="Times New Roman" w:cs="Times New Roman"/>
          <w:szCs w:val="24"/>
        </w:rPr>
        <w:t xml:space="preserve"> </w:t>
      </w:r>
    </w:p>
    <w:p w14:paraId="66C5C4F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Ποια είναι αυτά τα νέα δεδομένα; Τώρα πια</w:t>
      </w:r>
      <w:r>
        <w:rPr>
          <w:rFonts w:eastAsia="Times New Roman" w:cs="Times New Roman"/>
          <w:szCs w:val="24"/>
        </w:rPr>
        <w:t xml:space="preserve"> ο ΕΦΚΑ οφείλει τα μισά χρήματα να τα δώσει από τον δικό του κορβανά. Ο προϋπολογισμός της γενικής κυβέρνησης συνεπώς θα επιβαρυνθεί. Μόνο το 50% θα δώσουν οι δανειστές μας. Συνεπώς εξ αυτού του λόγου χάνουμε πάρα πολλά εκατομμύρια χρημάτων. </w:t>
      </w:r>
    </w:p>
    <w:p w14:paraId="66C5C4F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Επίσης, τι άλ</w:t>
      </w:r>
      <w:r>
        <w:rPr>
          <w:rFonts w:eastAsia="Times New Roman" w:cs="Times New Roman"/>
          <w:szCs w:val="24"/>
        </w:rPr>
        <w:t xml:space="preserve">λο κάνετε; Φυσικά αυτό που μας είπατε για τα ζητήματα του λεγόμενου κινήτρου απόδοσης, αυτού που ο ελληνικός λαός λέει </w:t>
      </w:r>
      <w:proofErr w:type="spellStart"/>
      <w:r>
        <w:rPr>
          <w:rFonts w:eastAsia="Times New Roman" w:cs="Times New Roman"/>
          <w:szCs w:val="24"/>
        </w:rPr>
        <w:t>γρηγορόσημο</w:t>
      </w:r>
      <w:proofErr w:type="spellEnd"/>
      <w:r>
        <w:rPr>
          <w:rFonts w:eastAsia="Times New Roman" w:cs="Times New Roman"/>
          <w:szCs w:val="24"/>
        </w:rPr>
        <w:t xml:space="preserve">. Το λέει </w:t>
      </w:r>
      <w:proofErr w:type="spellStart"/>
      <w:r>
        <w:rPr>
          <w:rFonts w:eastAsia="Times New Roman" w:cs="Times New Roman"/>
          <w:szCs w:val="24"/>
        </w:rPr>
        <w:t>γρηγορόσημο</w:t>
      </w:r>
      <w:proofErr w:type="spellEnd"/>
      <w:r>
        <w:rPr>
          <w:rFonts w:eastAsia="Times New Roman" w:cs="Times New Roman"/>
          <w:szCs w:val="24"/>
        </w:rPr>
        <w:t xml:space="preserve"> γιατί το κίνητρο απόδοσης είναι κάτι μόνιμο. Δεν είναι κάτι έκτακτο, δεν </w:t>
      </w:r>
      <w:r>
        <w:rPr>
          <w:rFonts w:eastAsia="Times New Roman" w:cs="Times New Roman"/>
          <w:szCs w:val="24"/>
        </w:rPr>
        <w:lastRenderedPageBreak/>
        <w:t>είναι κάτι το οποίο δίνεται μόν</w:t>
      </w:r>
      <w:r>
        <w:rPr>
          <w:rFonts w:eastAsia="Times New Roman" w:cs="Times New Roman"/>
          <w:szCs w:val="24"/>
        </w:rPr>
        <w:t xml:space="preserve">ο για κάποιους μήνες για να μπορέσουμε να δώσουμε μια λύση. </w:t>
      </w:r>
    </w:p>
    <w:p w14:paraId="66C5C4F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Δεν έχει κανένας κα</w:t>
      </w:r>
      <w:r>
        <w:rPr>
          <w:rFonts w:eastAsia="Times New Roman" w:cs="Times New Roman"/>
          <w:szCs w:val="24"/>
        </w:rPr>
        <w:t>μ</w:t>
      </w:r>
      <w:r>
        <w:rPr>
          <w:rFonts w:eastAsia="Times New Roman" w:cs="Times New Roman"/>
          <w:szCs w:val="24"/>
        </w:rPr>
        <w:t>μία αντίρρηση να υπάρχουν κίνητρα απόδοσης. Όμως τα έκτακτα κίνητρα απόδοσης απλώς δίνονται</w:t>
      </w:r>
      <w:r>
        <w:rPr>
          <w:rFonts w:eastAsia="Times New Roman" w:cs="Times New Roman"/>
          <w:szCs w:val="24"/>
        </w:rPr>
        <w:t>,</w:t>
      </w:r>
      <w:r>
        <w:rPr>
          <w:rFonts w:eastAsia="Times New Roman" w:cs="Times New Roman"/>
          <w:szCs w:val="24"/>
        </w:rPr>
        <w:t xml:space="preserve"> διότι έχουν αποτύχει οι δομές, η οργάνωση, ο τρόπος λειτουργίας</w:t>
      </w:r>
      <w:r>
        <w:rPr>
          <w:rFonts w:eastAsia="Times New Roman" w:cs="Times New Roman"/>
          <w:szCs w:val="24"/>
        </w:rPr>
        <w:t>,</w:t>
      </w:r>
      <w:r>
        <w:rPr>
          <w:rFonts w:eastAsia="Times New Roman" w:cs="Times New Roman"/>
          <w:szCs w:val="24"/>
        </w:rPr>
        <w:t xml:space="preserve"> να υπάρχει ένα στρατηγικό σχέδιο για να κάνουν οι άνθρωποι τη δουλειά τους. Κι όταν είναι τέτοιος ο φόρτος εργασίας και τέτοια η ανοργανωσιά και η προχειρότητα που αναγκάζεται η διοίκηση να δίνει κίνητρα απόδοσης σε υπαλλήλους για να κάνουν τη δουλειά του</w:t>
      </w:r>
      <w:r>
        <w:rPr>
          <w:rFonts w:eastAsia="Times New Roman" w:cs="Times New Roman"/>
          <w:szCs w:val="24"/>
        </w:rPr>
        <w:t>ς, τότε είναι προφανείς οι λόγοι της αποτυχίας.</w:t>
      </w:r>
    </w:p>
    <w:p w14:paraId="66C5C50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τα ζητήματα του μητρώου είναι σημαντικά. Λέγατε προηγουμένως στον κ. Κωνσταντόπουλο ότι δεν είναι δικηγόρος. Θα σας πω, λοιπόν κι εγώ, ότι </w:t>
      </w:r>
      <w:r>
        <w:rPr>
          <w:rFonts w:eastAsia="Times New Roman" w:cs="Times New Roman"/>
          <w:szCs w:val="24"/>
        </w:rPr>
        <w:t>έχω σπουδάσει Π</w:t>
      </w:r>
      <w:r>
        <w:rPr>
          <w:rFonts w:eastAsia="Times New Roman" w:cs="Times New Roman"/>
          <w:szCs w:val="24"/>
        </w:rPr>
        <w:t>ληροφορική και καταλαβαίνω πάρα πολύ καλά τα ζη</w:t>
      </w:r>
      <w:r>
        <w:rPr>
          <w:rFonts w:eastAsia="Times New Roman" w:cs="Times New Roman"/>
          <w:szCs w:val="24"/>
        </w:rPr>
        <w:t>τήματα των μητρώων. Δεν είναι άλυτα ζητήματα, κύριε Υπουργέ. Δεν είναι ζητήματα που μπορούν να παίρνουν μήνες. Τώρα πια είστε για ικανό χρονικό διάστημα και κρίνεστε. Θα έπρεπε αυτά τα ζητήματα να έχουν μπει τουλάχιστον σε μια σειρά, να υπήρχε το σχέδιο. Ε</w:t>
      </w:r>
      <w:r>
        <w:rPr>
          <w:rFonts w:eastAsia="Times New Roman" w:cs="Times New Roman"/>
          <w:szCs w:val="24"/>
        </w:rPr>
        <w:t xml:space="preserve">γώ δεν σας λέω να λυθεί. Όπως έχω, όμως, αποδείξει με τα έγγραφα που </w:t>
      </w:r>
      <w:r>
        <w:rPr>
          <w:rFonts w:eastAsia="Times New Roman" w:cs="Times New Roman"/>
          <w:szCs w:val="24"/>
        </w:rPr>
        <w:lastRenderedPageBreak/>
        <w:t>κατέθεσα</w:t>
      </w:r>
      <w:r>
        <w:rPr>
          <w:rFonts w:eastAsia="Times New Roman" w:cs="Times New Roman"/>
          <w:szCs w:val="24"/>
        </w:rPr>
        <w:t>,</w:t>
      </w:r>
      <w:r>
        <w:rPr>
          <w:rFonts w:eastAsia="Times New Roman" w:cs="Times New Roman"/>
          <w:szCs w:val="24"/>
        </w:rPr>
        <w:t xml:space="preserve"> δεν υπάρχει ούτε καν το σχέδιο. Ο ΕΦΚΑ ταλαιπωρεί όλους τους Έλληνες πολίτες. Εγώ αφήνω πίσω τις δυσβάσταχτες εισφορές. Δεν μιλάω γι’ αυτό. Μιλάω για την ανοργανωσιά, μιλάω για </w:t>
      </w:r>
      <w:r>
        <w:rPr>
          <w:rFonts w:eastAsia="Times New Roman" w:cs="Times New Roman"/>
          <w:szCs w:val="24"/>
        </w:rPr>
        <w:t xml:space="preserve">την προχειρότητα που βιώνει ο Έλληνας πολίτης. </w:t>
      </w:r>
    </w:p>
    <w:p w14:paraId="66C5C50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Κύριε Θεοχάρη, έχετε ξεπεράσει τον χρόνο.</w:t>
      </w:r>
    </w:p>
    <w:p w14:paraId="66C5C50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Επιτέλους, βάλτε ή πιέστε να μπουν αυτά τα στρατηγικά σχέδια. </w:t>
      </w:r>
    </w:p>
    <w:p w14:paraId="66C5C50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w:t>
      </w:r>
      <w:r>
        <w:rPr>
          <w:rFonts w:eastAsia="Times New Roman" w:cs="Times New Roman"/>
          <w:szCs w:val="24"/>
        </w:rPr>
        <w:t xml:space="preserve">πολύ. </w:t>
      </w:r>
    </w:p>
    <w:p w14:paraId="66C5C50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 για τρία λεπτά.</w:t>
      </w:r>
    </w:p>
    <w:p w14:paraId="66C5C50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Θεοχάρη</w:t>
      </w:r>
      <w:r>
        <w:rPr>
          <w:rFonts w:eastAsia="Times New Roman" w:cs="Times New Roman"/>
          <w:szCs w:val="24"/>
        </w:rPr>
        <w:t>,</w:t>
      </w:r>
      <w:r>
        <w:rPr>
          <w:rFonts w:eastAsia="Times New Roman" w:cs="Times New Roman"/>
          <w:szCs w:val="24"/>
        </w:rPr>
        <w:t xml:space="preserve"> κι εσείς ακολουθήσατε τον δύσκολο δρόμο της κακίας. Επιτέλους, θα υπά</w:t>
      </w:r>
      <w:r>
        <w:rPr>
          <w:rFonts w:eastAsia="Times New Roman" w:cs="Times New Roman"/>
          <w:szCs w:val="24"/>
        </w:rPr>
        <w:t xml:space="preserve">ρξει ο δρόμος </w:t>
      </w:r>
      <w:r>
        <w:rPr>
          <w:rFonts w:eastAsia="Times New Roman" w:cs="Times New Roman"/>
          <w:szCs w:val="24"/>
        </w:rPr>
        <w:t xml:space="preserve">της αρετής </w:t>
      </w:r>
      <w:r>
        <w:rPr>
          <w:rFonts w:eastAsia="Times New Roman" w:cs="Times New Roman"/>
          <w:szCs w:val="24"/>
        </w:rPr>
        <w:t xml:space="preserve">εδώ μέσα; Έρχεστε και μου μιλάτε για ένα έγγραφο που δεν υπάρχει από την πλευρά της διοίκησης. Λέτε ότι η εισήγηση της διοίκησης του ΕΦΚΑ λέει ότι δεν υπάρχει σχέδιο. Εγώ σας λέω λοιπόν, απ’ </w:t>
      </w:r>
      <w:r>
        <w:rPr>
          <w:rFonts w:eastAsia="Times New Roman" w:cs="Times New Roman"/>
          <w:szCs w:val="24"/>
        </w:rPr>
        <w:lastRenderedPageBreak/>
        <w:t>αυτή την υπεύθυνη θέση</w:t>
      </w:r>
      <w:r>
        <w:rPr>
          <w:rFonts w:eastAsia="Times New Roman" w:cs="Times New Roman"/>
          <w:szCs w:val="24"/>
        </w:rPr>
        <w:t>,</w:t>
      </w:r>
      <w:r>
        <w:rPr>
          <w:rFonts w:eastAsia="Times New Roman" w:cs="Times New Roman"/>
          <w:szCs w:val="24"/>
        </w:rPr>
        <w:t xml:space="preserve"> από την οποία πά</w:t>
      </w:r>
      <w:r>
        <w:rPr>
          <w:rFonts w:eastAsia="Times New Roman" w:cs="Times New Roman"/>
          <w:szCs w:val="24"/>
        </w:rPr>
        <w:t>ντα ομιλώ ότι αυτό δεν είναι έγγραφο εισήγηση</w:t>
      </w:r>
      <w:r>
        <w:rPr>
          <w:rFonts w:eastAsia="Times New Roman" w:cs="Times New Roman"/>
          <w:szCs w:val="24"/>
        </w:rPr>
        <w:t>ς</w:t>
      </w:r>
      <w:r>
        <w:rPr>
          <w:rFonts w:eastAsia="Times New Roman" w:cs="Times New Roman"/>
          <w:szCs w:val="24"/>
        </w:rPr>
        <w:t xml:space="preserve"> της διοίκησης του ΕΦΚΑ. </w:t>
      </w:r>
    </w:p>
    <w:p w14:paraId="66C5C50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Πώς δεν υπάρχει; Σας το κατέθεσα. </w:t>
      </w:r>
    </w:p>
    <w:p w14:paraId="66C5C50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Το είδα. Επομένως μην επικα</w:t>
      </w:r>
      <w:r>
        <w:rPr>
          <w:rFonts w:eastAsia="Times New Roman" w:cs="Times New Roman"/>
          <w:szCs w:val="24"/>
        </w:rPr>
        <w:t xml:space="preserve">λείστε πράγματα που δεν υφίστανται. Είναι πράγματι ένα έγγραφο. Είναι κάποιου που ενδεχομένως είχε να διατυπώσει σκέψεις. Δεν είναι έγγραφο της </w:t>
      </w:r>
      <w:r>
        <w:rPr>
          <w:rFonts w:eastAsia="Times New Roman" w:cs="Times New Roman"/>
          <w:szCs w:val="24"/>
        </w:rPr>
        <w:t>Δ</w:t>
      </w:r>
      <w:r>
        <w:rPr>
          <w:rFonts w:eastAsia="Times New Roman" w:cs="Times New Roman"/>
          <w:szCs w:val="24"/>
        </w:rPr>
        <w:t>ιοίκησης του ΕΦΚΑ όπως είπατε πριν. Επομένως να αποκαταστήσουμε κατ’ αρχ</w:t>
      </w:r>
      <w:r>
        <w:rPr>
          <w:rFonts w:eastAsia="Times New Roman" w:cs="Times New Roman"/>
          <w:szCs w:val="24"/>
        </w:rPr>
        <w:t>άς</w:t>
      </w:r>
      <w:r>
        <w:rPr>
          <w:rFonts w:eastAsia="Times New Roman" w:cs="Times New Roman"/>
          <w:szCs w:val="24"/>
        </w:rPr>
        <w:t xml:space="preserve"> την αλήθεια.</w:t>
      </w:r>
    </w:p>
    <w:p w14:paraId="66C5C50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μιας και είστε άνθρωπος της </w:t>
      </w:r>
      <w:r>
        <w:rPr>
          <w:rFonts w:eastAsia="Times New Roman" w:cs="Times New Roman"/>
          <w:szCs w:val="24"/>
        </w:rPr>
        <w:t>Π</w:t>
      </w:r>
      <w:r>
        <w:rPr>
          <w:rFonts w:eastAsia="Times New Roman" w:cs="Times New Roman"/>
          <w:szCs w:val="24"/>
        </w:rPr>
        <w:t>ληροφορικής, όπως είπατε, ότι 28,8 εκατομμύρια εγγραφές ασφαλισμένων στην Ελλάδα θα έπρεπε να εκκαθαριστούν για να φτάσουμε στην ομαλοποίηση και την καθαρότητα του ενός μητρώου</w:t>
      </w:r>
      <w:r>
        <w:rPr>
          <w:rFonts w:eastAsia="Times New Roman" w:cs="Times New Roman"/>
          <w:szCs w:val="24"/>
        </w:rPr>
        <w:t>,</w:t>
      </w:r>
      <w:r>
        <w:rPr>
          <w:rFonts w:eastAsia="Times New Roman" w:cs="Times New Roman"/>
          <w:szCs w:val="24"/>
        </w:rPr>
        <w:t xml:space="preserve"> το οποίο είναι αληθές και δεν έχει προ</w:t>
      </w:r>
      <w:r>
        <w:rPr>
          <w:rFonts w:eastAsia="Times New Roman" w:cs="Times New Roman"/>
          <w:szCs w:val="24"/>
        </w:rPr>
        <w:t>βλήματα</w:t>
      </w:r>
      <w:r>
        <w:rPr>
          <w:rFonts w:eastAsia="Times New Roman" w:cs="Times New Roman"/>
          <w:szCs w:val="24"/>
        </w:rPr>
        <w:t>,</w:t>
      </w:r>
      <w:r>
        <w:rPr>
          <w:rFonts w:eastAsia="Times New Roman" w:cs="Times New Roman"/>
          <w:szCs w:val="24"/>
        </w:rPr>
        <w:t xml:space="preserve"> τα οποία οδηγούσαν στη χορήγηση συντάξεων σε νεκρούς, χορήγηση επιδομάτων σε ανθρώπους που δεν δικαιούνταν. </w:t>
      </w:r>
    </w:p>
    <w:p w14:paraId="66C5C50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Το έργο που κάνουμε αυτή την περίοδο της ενοποίησης όλοι παραδέχονται ότι είναι ένα έργο ιδιαίτερα πολύπλοκο. Κι εσείς θα έπρεπε να συμμερ</w:t>
      </w:r>
      <w:r>
        <w:rPr>
          <w:rFonts w:eastAsia="Times New Roman" w:cs="Times New Roman"/>
          <w:szCs w:val="24"/>
        </w:rPr>
        <w:t xml:space="preserve">ίζεστε με τον ίδιο τρόπο αυτές τις διαπιστώσεις που ξένοι προς τη χώρα ειδικοί έκαναν. Έδωσαν τα εύσημα στην προσπάθειά μας. Τουλάχιστον στο </w:t>
      </w:r>
      <w:r>
        <w:rPr>
          <w:rFonts w:eastAsia="Times New Roman" w:cs="Times New Roman"/>
          <w:szCs w:val="24"/>
        </w:rPr>
        <w:t>ε</w:t>
      </w:r>
      <w:r>
        <w:rPr>
          <w:rFonts w:eastAsia="Times New Roman" w:cs="Times New Roman"/>
          <w:szCs w:val="24"/>
        </w:rPr>
        <w:t xml:space="preserve">θνικό Κοινοβούλιο να τα δίνουν οι Βουλευτές της Εθνικής Αντιπροσωπείας για τους Έλληνες που παλεύουν να φέρουν σε </w:t>
      </w:r>
      <w:r>
        <w:rPr>
          <w:rFonts w:eastAsia="Times New Roman" w:cs="Times New Roman"/>
          <w:szCs w:val="24"/>
        </w:rPr>
        <w:t xml:space="preserve">πέρας ένα τόσο γιγάντιο έργο. </w:t>
      </w:r>
    </w:p>
    <w:p w14:paraId="66C5C50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Από τα 28,8 εκατομμύρια καταλήξαμε στα 15 εκατομμύρια τελικές εγγραφές. Είχαμε αστοχία κατά την πρώτη φάση 4,5% από το σύνολο των λάθος και έχουμε φτάσει στο ένα χιλιοστό. Λέτε να βάλουμε μια σειρά. Αυτό δεν είναι μόνο πρόοδο</w:t>
      </w:r>
      <w:r>
        <w:rPr>
          <w:rFonts w:eastAsia="Times New Roman" w:cs="Times New Roman"/>
          <w:szCs w:val="24"/>
        </w:rPr>
        <w:t>ς. Είναι σχεδόν ολοκλήρωση αυτής της σειράς που δεν υπήρχε τόσες δεκαετίες πριν. Αυτό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ένα αποτέλεσμα για το οποίο αξίζει να συγχαίρουμε εκείνους που συντέλεσαν σ’ εκείνο το αποτέλεσμα. Θα συνεχίσει. </w:t>
      </w:r>
    </w:p>
    <w:p w14:paraId="66C5C50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συντάξεις θα ήθελα να </w:t>
      </w:r>
      <w:r>
        <w:rPr>
          <w:rFonts w:eastAsia="Times New Roman" w:cs="Times New Roman"/>
          <w:szCs w:val="24"/>
        </w:rPr>
        <w:t>σας πω τα εξής: Οι συντάξεις που παραλάβαμε τον Γενάρη του 2015 ήταν περίπου</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πεντα</w:t>
      </w:r>
      <w:r>
        <w:rPr>
          <w:rFonts w:eastAsia="Times New Roman" w:cs="Times New Roman"/>
          <w:szCs w:val="24"/>
        </w:rPr>
        <w:t>κόσιες.</w:t>
      </w:r>
      <w:r>
        <w:rPr>
          <w:rFonts w:eastAsia="Times New Roman" w:cs="Times New Roman"/>
          <w:szCs w:val="24"/>
        </w:rPr>
        <w:t xml:space="preserve"> Εσείς που είστε της Πληρο</w:t>
      </w:r>
      <w:r>
        <w:rPr>
          <w:rFonts w:eastAsia="Times New Roman" w:cs="Times New Roman"/>
          <w:szCs w:val="24"/>
        </w:rPr>
        <w:lastRenderedPageBreak/>
        <w:t xml:space="preserve">φορικής τα αντιλαμβάνεστε τα νούμερα. Ήταν, λοιπόν,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πεντακόσιες</w:t>
      </w:r>
      <w:r w:rsidDel="00F815EE">
        <w:rPr>
          <w:rFonts w:eastAsia="Times New Roman" w:cs="Times New Roman"/>
          <w:szCs w:val="24"/>
        </w:rPr>
        <w:t xml:space="preserve"> </w:t>
      </w:r>
      <w:r>
        <w:rPr>
          <w:rFonts w:eastAsia="Times New Roman" w:cs="Times New Roman"/>
          <w:szCs w:val="24"/>
        </w:rPr>
        <w:t xml:space="preserve">οι εκκρεμείς συντάξεις το 2015 </w:t>
      </w:r>
      <w:r>
        <w:rPr>
          <w:rFonts w:eastAsia="Times New Roman" w:cs="Times New Roman"/>
          <w:szCs w:val="24"/>
        </w:rPr>
        <w:t>και δώσαμε</w:t>
      </w:r>
      <w:r>
        <w:rPr>
          <w:rFonts w:eastAsia="Times New Roman" w:cs="Times New Roman"/>
          <w:szCs w:val="24"/>
        </w:rPr>
        <w:t xml:space="preserve"> διακόσιες δεκαεπτά χιλιάδες</w:t>
      </w:r>
      <w:r>
        <w:rPr>
          <w:rFonts w:eastAsia="Times New Roman" w:cs="Times New Roman"/>
          <w:szCs w:val="24"/>
        </w:rPr>
        <w:t xml:space="preserve"> τη διετία. Άρα δεν είναι μόνο οι</w:t>
      </w:r>
      <w:r>
        <w:rPr>
          <w:rFonts w:eastAsia="Times New Roman" w:cs="Times New Roman"/>
          <w:szCs w:val="24"/>
        </w:rPr>
        <w:t xml:space="preserve"> εξήντα χιλιάδες</w:t>
      </w:r>
      <w:r>
        <w:rPr>
          <w:rFonts w:eastAsia="Times New Roman" w:cs="Times New Roman"/>
          <w:szCs w:val="24"/>
        </w:rPr>
        <w:t xml:space="preserve"> ή οι</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w:t>
      </w:r>
      <w:r>
        <w:rPr>
          <w:rFonts w:eastAsia="Times New Roman" w:cs="Times New Roman"/>
          <w:szCs w:val="24"/>
        </w:rPr>
        <w:t>. Τον προηγούμενο μήνα ήταν</w:t>
      </w:r>
      <w:r>
        <w:rPr>
          <w:rFonts w:eastAsia="Times New Roman" w:cs="Times New Roman"/>
          <w:szCs w:val="24"/>
        </w:rPr>
        <w:t xml:space="preserve"> εκατό τριάντα χιλιάδες. </w:t>
      </w:r>
      <w:r>
        <w:rPr>
          <w:rFonts w:eastAsia="Times New Roman" w:cs="Times New Roman"/>
          <w:szCs w:val="24"/>
        </w:rPr>
        <w:t>Ο Διοικητής του ΕΦΚΑ μίλησε για</w:t>
      </w:r>
      <w:r>
        <w:rPr>
          <w:rFonts w:eastAsia="Times New Roman" w:cs="Times New Roman"/>
          <w:szCs w:val="24"/>
        </w:rPr>
        <w:t xml:space="preserve"> εξήντα χιλιάδες</w:t>
      </w:r>
      <w:r>
        <w:rPr>
          <w:rFonts w:eastAsia="Times New Roman" w:cs="Times New Roman"/>
          <w:szCs w:val="24"/>
        </w:rPr>
        <w:t xml:space="preserve"> με</w:t>
      </w:r>
      <w:r>
        <w:rPr>
          <w:rFonts w:eastAsia="Times New Roman" w:cs="Times New Roman"/>
          <w:szCs w:val="24"/>
        </w:rPr>
        <w:t xml:space="preserve"> εβδομήντα χιλιάδες </w:t>
      </w:r>
      <w:r>
        <w:rPr>
          <w:rFonts w:eastAsia="Times New Roman" w:cs="Times New Roman"/>
          <w:szCs w:val="24"/>
        </w:rPr>
        <w:t>που δόθηκαν την πρώ</w:t>
      </w:r>
      <w:r>
        <w:rPr>
          <w:rFonts w:eastAsia="Times New Roman" w:cs="Times New Roman"/>
          <w:szCs w:val="24"/>
        </w:rPr>
        <w:t>τη περίοδο της χρονιάς. Δεν μιλούσε για το σύνολο. Αντιλαμβάνεστε, όμως, ότι ενώ δίνουμε συντάξεις, προστίθενται και νέες. Το επόμενο διάστημα θα δίνουμε συντάξεις με έναν ρυθμό περίπου</w:t>
      </w:r>
      <w:r>
        <w:rPr>
          <w:rFonts w:eastAsia="Times New Roman" w:cs="Times New Roman"/>
          <w:szCs w:val="24"/>
        </w:rPr>
        <w:t xml:space="preserve"> είκοσι χιλιάδες</w:t>
      </w:r>
      <w:r>
        <w:rPr>
          <w:rFonts w:eastAsia="Times New Roman" w:cs="Times New Roman"/>
          <w:szCs w:val="24"/>
        </w:rPr>
        <w:t xml:space="preserve"> κάθε μήνα. </w:t>
      </w:r>
    </w:p>
    <w:p w14:paraId="66C5C50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Οργανώνουμε, λοιπόν, τους αποδεκατισμένους</w:t>
      </w:r>
      <w:r>
        <w:rPr>
          <w:rFonts w:eastAsia="Times New Roman" w:cs="Times New Roman"/>
          <w:szCs w:val="24"/>
        </w:rPr>
        <w:t xml:space="preserve"> μηχανισμούς γενικώς των φορέων, γιατί το να έχεις από δεκατέσσερις υπαλλήλους, οκτώ χιλιάδες τριακόσιους δεν είναι ασήμαντο. Πρέπει να δεις πώς θα αξιοποιήσεις στον μέγιστο βαθμό τις δυνατότητες που έχεις. Αυτό θα κάνεις. Και αυτό κάνουμε και οργανώνουμε </w:t>
      </w:r>
      <w:r>
        <w:rPr>
          <w:rFonts w:eastAsia="Times New Roman" w:cs="Times New Roman"/>
          <w:szCs w:val="24"/>
        </w:rPr>
        <w:t xml:space="preserve">και απογευματινές βάρδιες και Σαββατοκύριακα. Και θα δώσουμε σε αυτόν τον κόσμο την αντίστοιχη ανταμοιβή για τη δουλειά που θα κάνει. Τι να κάνουμε τώρα; Τι άλλο μπορούμε να κάνουμε σε αυτές τις συνθήκες; Είπαμε ότι είναι οκτώ χιλιάδες τριακόσιοι άνθρωποι </w:t>
      </w:r>
      <w:r>
        <w:rPr>
          <w:rFonts w:eastAsia="Times New Roman" w:cs="Times New Roman"/>
          <w:szCs w:val="24"/>
        </w:rPr>
        <w:t xml:space="preserve">-δεν είναι όλοι στις συντάξεις, καθώς είναι </w:t>
      </w:r>
      <w:r>
        <w:rPr>
          <w:rFonts w:eastAsia="Times New Roman" w:cs="Times New Roman"/>
          <w:szCs w:val="24"/>
        </w:rPr>
        <w:lastRenderedPageBreak/>
        <w:t xml:space="preserve">και άλλες δουλειές που γίνονται- για να καλύψουν δουλειά δεκατεσσάρων χιλιάδων -και παραπάνω-υπαλλήλων που ήταν πριν. </w:t>
      </w:r>
    </w:p>
    <w:p w14:paraId="66C5C50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Δεν υπάρχει, λοιπόν, άλλος τρόπος, κύριε Θεοχάρη, και πρέπει να συμφωνήσετε και να πείτε όλοι</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«Ναι, να βοηθήσουμε να πάρουν οι άνθρωποι τις συντάξεις τους που περίμεναν και τέσσερα και πέντε χρόνια για να τις πάρουν». Πρέπει να το πετύχουμε αυτό. Το οφείλουμε όλοι. Είναι εθνική υποχρέωση και κοινωνική ανάγκη.</w:t>
      </w:r>
    </w:p>
    <w:p w14:paraId="66C5C50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C5C50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Πρόεδ</w:t>
      </w:r>
      <w:r>
        <w:rPr>
          <w:rFonts w:eastAsia="Times New Roman" w:cs="Times New Roman"/>
          <w:szCs w:val="24"/>
        </w:rPr>
        <w:t xml:space="preserve">ρε, ήρθε η σειρά μου να σας συγχαρώ και να σας ευχηθώ καλορίζικος στη νέας σας θέση. </w:t>
      </w:r>
    </w:p>
    <w:p w14:paraId="66C5C51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Και ευχαριστούμε που είχατε σήμερα και την καλοσύνη να έρθετε για τις τέσσερις ερωτήσεις που αφορούσαν το Υπουργείο σας.</w:t>
      </w:r>
    </w:p>
    <w:p w14:paraId="66C5C51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Προχωρ</w:t>
      </w:r>
      <w:r>
        <w:rPr>
          <w:rFonts w:eastAsia="Times New Roman" w:cs="Times New Roman"/>
          <w:szCs w:val="24"/>
        </w:rPr>
        <w:t>ού</w:t>
      </w:r>
      <w:r>
        <w:rPr>
          <w:rFonts w:eastAsia="Times New Roman" w:cs="Times New Roman"/>
          <w:szCs w:val="24"/>
        </w:rPr>
        <w:t>με στις επόμενες δύο επίκαιρες ερωτήσεις, στις οποίες θα απαντήσει ο Υπουργός Αγροτικής Ανάπτυξης και Τροφίμων κ. Ευάγγελος Αποστόλου.</w:t>
      </w:r>
    </w:p>
    <w:p w14:paraId="66C5C512" w14:textId="77777777" w:rsidR="0003636F" w:rsidRDefault="0027184C">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lastRenderedPageBreak/>
        <w:t>Θα συζητηθεί τώρα</w:t>
      </w:r>
      <w:r>
        <w:rPr>
          <w:rFonts w:eastAsia="Times New Roman" w:cs="Times New Roman"/>
          <w:szCs w:val="24"/>
        </w:rPr>
        <w:t xml:space="preserve"> η τρίτη με αριθμό 1215/11-7-2017 επίκαιρη ερώτηση </w:t>
      </w:r>
      <w:r w:rsidRPr="00BD72AD">
        <w:rPr>
          <w:rFonts w:eastAsia="Times New Roman" w:cs="Times New Roman"/>
          <w:color w:val="000000" w:themeColor="text1"/>
          <w:szCs w:val="24"/>
        </w:rPr>
        <w:t>δεύτερου κύκλου του Βουλευτή Σερρών της Δημοκ</w:t>
      </w:r>
      <w:r w:rsidRPr="00BD72AD">
        <w:rPr>
          <w:rFonts w:eastAsia="Times New Roman" w:cs="Times New Roman"/>
          <w:color w:val="000000" w:themeColor="text1"/>
          <w:szCs w:val="24"/>
        </w:rPr>
        <w:t xml:space="preserve">ρατικής Συμπαράταξης ΠΑΣΟΚ - ΔΗΜΑΡ κ. </w:t>
      </w:r>
      <w:r w:rsidRPr="00BD72AD">
        <w:rPr>
          <w:rFonts w:eastAsia="Times New Roman" w:cs="Times New Roman"/>
          <w:bCs/>
          <w:color w:val="000000" w:themeColor="text1"/>
          <w:szCs w:val="24"/>
        </w:rPr>
        <w:t xml:space="preserve">Μιχαήλ Τζελέπη </w:t>
      </w:r>
      <w:r w:rsidRPr="00BD72AD">
        <w:rPr>
          <w:rFonts w:eastAsia="Times New Roman" w:cs="Times New Roman"/>
          <w:color w:val="000000" w:themeColor="text1"/>
          <w:szCs w:val="24"/>
        </w:rPr>
        <w:t xml:space="preserve">προς τον Υπουργό </w:t>
      </w:r>
      <w:r w:rsidRPr="00BD72AD">
        <w:rPr>
          <w:rFonts w:eastAsia="Times New Roman" w:cs="Times New Roman"/>
          <w:bCs/>
          <w:color w:val="000000" w:themeColor="text1"/>
          <w:szCs w:val="24"/>
        </w:rPr>
        <w:t xml:space="preserve">Αγροτικής Ανάπτυξης και Τροφίμων, </w:t>
      </w:r>
      <w:r w:rsidRPr="00BD72AD">
        <w:rPr>
          <w:rFonts w:eastAsia="Times New Roman" w:cs="Times New Roman"/>
          <w:color w:val="000000" w:themeColor="text1"/>
          <w:szCs w:val="24"/>
        </w:rPr>
        <w:t>με θέμα: «Επιλαχόντες Μέτρου 6.1 «Εγκατάσταση Νέων Γεωργών» του ΠΑΑ 2014-2020.</w:t>
      </w:r>
    </w:p>
    <w:p w14:paraId="66C5C513" w14:textId="77777777" w:rsidR="0003636F" w:rsidRDefault="0027184C">
      <w:pPr>
        <w:spacing w:line="600" w:lineRule="auto"/>
        <w:ind w:firstLine="720"/>
        <w:contextualSpacing/>
        <w:jc w:val="both"/>
        <w:rPr>
          <w:rFonts w:eastAsia="Times New Roman" w:cs="Times New Roman"/>
          <w:color w:val="000000" w:themeColor="text1"/>
          <w:szCs w:val="24"/>
        </w:rPr>
      </w:pPr>
      <w:r w:rsidRPr="00BD72AD">
        <w:rPr>
          <w:rFonts w:eastAsia="Times New Roman" w:cs="Times New Roman"/>
          <w:color w:val="000000" w:themeColor="text1"/>
          <w:szCs w:val="24"/>
        </w:rPr>
        <w:t>Παρακαλώ, κύριε Τζελέπη, έχετε τον λόγο για δύο λεπτά.</w:t>
      </w:r>
    </w:p>
    <w:p w14:paraId="66C5C514" w14:textId="77777777" w:rsidR="0003636F" w:rsidRDefault="0027184C">
      <w:pPr>
        <w:spacing w:line="600" w:lineRule="auto"/>
        <w:ind w:firstLine="720"/>
        <w:contextualSpacing/>
        <w:jc w:val="both"/>
        <w:rPr>
          <w:rFonts w:eastAsia="Times New Roman" w:cs="Times New Roman"/>
          <w:szCs w:val="24"/>
        </w:rPr>
      </w:pPr>
      <w:r w:rsidRPr="00B93D79">
        <w:rPr>
          <w:rFonts w:eastAsia="Times New Roman" w:cs="Times New Roman"/>
          <w:b/>
          <w:szCs w:val="24"/>
        </w:rPr>
        <w:t>ΜΙΧΑΗΛ ΤΖΕΛΕΠΗΣ:</w:t>
      </w:r>
      <w:r w:rsidRPr="00B93D79">
        <w:rPr>
          <w:rFonts w:eastAsia="Times New Roman" w:cs="Times New Roman"/>
          <w:szCs w:val="24"/>
        </w:rPr>
        <w:t xml:space="preserve"> Ευχαριστώ, κύριε Πρόεδρε.</w:t>
      </w:r>
    </w:p>
    <w:p w14:paraId="66C5C515" w14:textId="77777777" w:rsidR="0003636F" w:rsidRDefault="0027184C">
      <w:pPr>
        <w:spacing w:line="600" w:lineRule="auto"/>
        <w:ind w:firstLine="720"/>
        <w:contextualSpacing/>
        <w:jc w:val="both"/>
        <w:rPr>
          <w:rFonts w:eastAsia="Times New Roman" w:cs="Times New Roman"/>
          <w:szCs w:val="24"/>
        </w:rPr>
      </w:pPr>
      <w:r w:rsidRPr="00B93D79">
        <w:rPr>
          <w:rFonts w:eastAsia="Times New Roman" w:cs="Times New Roman"/>
          <w:szCs w:val="24"/>
        </w:rPr>
        <w:t>Θα ήθελα κι εγώ με τη σειρά μου να σας ευχηθώ κάθε επιτυχία στο έργο σας.</w:t>
      </w:r>
    </w:p>
    <w:p w14:paraId="66C5C516" w14:textId="77777777" w:rsidR="0003636F" w:rsidRDefault="0027184C">
      <w:pPr>
        <w:spacing w:line="600" w:lineRule="auto"/>
        <w:ind w:firstLine="720"/>
        <w:contextualSpacing/>
        <w:jc w:val="both"/>
        <w:rPr>
          <w:rFonts w:eastAsia="Times New Roman" w:cs="Times New Roman"/>
          <w:szCs w:val="24"/>
        </w:rPr>
      </w:pPr>
      <w:r w:rsidRPr="00B93D79">
        <w:rPr>
          <w:rFonts w:eastAsia="Times New Roman" w:cs="Times New Roman"/>
          <w:szCs w:val="24"/>
        </w:rPr>
        <w:t xml:space="preserve">Κύριε Υπουργέ, αρχές του μηνός Ιουλίου, μετά την αξιολόγηση που έγινε στους ενδιαφερομένους νέους αγρότες για να ενταχθούν στο «Πρόγραμμα 6.1» </w:t>
      </w:r>
      <w:r>
        <w:rPr>
          <w:rFonts w:eastAsia="Times New Roman" w:cs="Times New Roman"/>
          <w:szCs w:val="24"/>
        </w:rPr>
        <w:t xml:space="preserve">του </w:t>
      </w:r>
      <w:r>
        <w:rPr>
          <w:rFonts w:eastAsia="Times New Roman" w:cs="Times New Roman"/>
          <w:szCs w:val="24"/>
        </w:rPr>
        <w:t>Π</w:t>
      </w:r>
      <w:r>
        <w:rPr>
          <w:rFonts w:eastAsia="Times New Roman" w:cs="Times New Roman"/>
          <w:szCs w:val="24"/>
        </w:rPr>
        <w:t>ρογράμμ</w:t>
      </w:r>
      <w:r>
        <w:rPr>
          <w:rFonts w:eastAsia="Times New Roman" w:cs="Times New Roman"/>
          <w:szCs w:val="24"/>
        </w:rPr>
        <w:t xml:space="preserve">ατος Αγροτικής Ανάπτυξης, αναρτήθηκαν οι πίνακες για τους δικαιούχους, τους εν δυνάμει δικαιούχους, για τους επιλαχόντες και τους </w:t>
      </w:r>
      <w:proofErr w:type="spellStart"/>
      <w:r>
        <w:rPr>
          <w:rFonts w:eastAsia="Times New Roman" w:cs="Times New Roman"/>
          <w:szCs w:val="24"/>
        </w:rPr>
        <w:t>απορριπτόμενους</w:t>
      </w:r>
      <w:proofErr w:type="spellEnd"/>
      <w:r>
        <w:rPr>
          <w:rFonts w:eastAsia="Times New Roman" w:cs="Times New Roman"/>
          <w:szCs w:val="24"/>
        </w:rPr>
        <w:t xml:space="preserve">. Το ενδιαφέρον και η συμμετοχή των νέων αγροτών να ενταχθούν σε αυτό το </w:t>
      </w:r>
      <w:r>
        <w:rPr>
          <w:rFonts w:eastAsia="Times New Roman" w:cs="Times New Roman"/>
          <w:szCs w:val="24"/>
        </w:rPr>
        <w:t>π</w:t>
      </w:r>
      <w:r>
        <w:rPr>
          <w:rFonts w:eastAsia="Times New Roman" w:cs="Times New Roman"/>
          <w:szCs w:val="24"/>
        </w:rPr>
        <w:t>ρόγραμμα, που είναι και το μοναδικό ε</w:t>
      </w:r>
      <w:r>
        <w:rPr>
          <w:rFonts w:eastAsia="Times New Roman" w:cs="Times New Roman"/>
          <w:szCs w:val="24"/>
        </w:rPr>
        <w:t xml:space="preserve">ργαλείο χρηματοδότησης νέων αγροτών για να εγκατασταθούν στην αγροτική παραγωγή, ήταν μεγάλο. Το είχαμε επισημάνει. </w:t>
      </w:r>
    </w:p>
    <w:p w14:paraId="66C5C51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Βλέπουμε, όμως, από τις αναρτήσεις των πινάκων ότι ένα μεγάλο μέρος των ενδιαφερομένων νέων αγροτών να ενταχθούν στο συγκεκριμένο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-για την ακρίβεια, ένας στους τρεις από αυτούς που εκδήλωσαν ενδιαφέρον- μένουν εκτός ως επιλαχόντες. </w:t>
      </w:r>
      <w:r>
        <w:rPr>
          <w:rFonts w:eastAsia="Times New Roman" w:cs="Times New Roman"/>
          <w:szCs w:val="24"/>
        </w:rPr>
        <w:t>Ό</w:t>
      </w:r>
      <w:r>
        <w:rPr>
          <w:rFonts w:eastAsia="Times New Roman" w:cs="Times New Roman"/>
          <w:szCs w:val="24"/>
        </w:rPr>
        <w:t xml:space="preserve">ταν μιλάμε για επιλαχόντες, μιλάμε γι’ αυτούς που σύμφωνα με την προκήρυξη του Υπουργείου, είχαν τη συγκεκριμένη </w:t>
      </w:r>
      <w:proofErr w:type="spellStart"/>
      <w:r>
        <w:rPr>
          <w:rFonts w:eastAsia="Times New Roman" w:cs="Times New Roman"/>
          <w:szCs w:val="24"/>
        </w:rPr>
        <w:t>μοριοδότηση</w:t>
      </w:r>
      <w:proofErr w:type="spellEnd"/>
      <w:r>
        <w:rPr>
          <w:rFonts w:eastAsia="Times New Roman" w:cs="Times New Roman"/>
          <w:szCs w:val="24"/>
        </w:rPr>
        <w:t xml:space="preserve"> να ενταχθούν αλλά δεν έφταν</w:t>
      </w:r>
      <w:r>
        <w:rPr>
          <w:rFonts w:eastAsia="Times New Roman" w:cs="Times New Roman"/>
          <w:szCs w:val="24"/>
        </w:rPr>
        <w:t xml:space="preserve">ε η χρηματοδότηση, τα κονδύλια, δηλαδή, που κατανεμήθηκαν από το Υπουργείο στις περιφέρειες. </w:t>
      </w:r>
    </w:p>
    <w:p w14:paraId="66C5C51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ακρίβεια θα ήθελα να αναφέρω τα εξής: Στην Περιφέρεια Κεντρικής Μακεδονίας οι δικαιούχοι ήταν </w:t>
      </w:r>
      <w:r>
        <w:rPr>
          <w:rFonts w:eastAsia="Times New Roman" w:cs="Times New Roman"/>
          <w:szCs w:val="24"/>
        </w:rPr>
        <w:t xml:space="preserve">δύο χιλιάδες εξήντα τρεις </w:t>
      </w:r>
      <w:r>
        <w:rPr>
          <w:rFonts w:eastAsia="Times New Roman" w:cs="Times New Roman"/>
          <w:szCs w:val="24"/>
        </w:rPr>
        <w:t xml:space="preserve">και οι επιλαχόντες </w:t>
      </w:r>
      <w:r>
        <w:rPr>
          <w:rFonts w:eastAsia="Times New Roman" w:cs="Times New Roman"/>
          <w:szCs w:val="24"/>
        </w:rPr>
        <w:t xml:space="preserve">χίλιοι </w:t>
      </w:r>
      <w:proofErr w:type="spellStart"/>
      <w:r>
        <w:rPr>
          <w:rFonts w:eastAsia="Times New Roman" w:cs="Times New Roman"/>
          <w:szCs w:val="24"/>
        </w:rPr>
        <w:t>εκατόν</w:t>
      </w:r>
      <w:proofErr w:type="spellEnd"/>
      <w:r>
        <w:rPr>
          <w:rFonts w:eastAsia="Times New Roman" w:cs="Times New Roman"/>
          <w:szCs w:val="24"/>
        </w:rPr>
        <w:t xml:space="preserve"> τ</w:t>
      </w:r>
      <w:r>
        <w:rPr>
          <w:rFonts w:eastAsia="Times New Roman" w:cs="Times New Roman"/>
          <w:szCs w:val="24"/>
        </w:rPr>
        <w:t xml:space="preserve">ριάντα τέσσερις </w:t>
      </w:r>
      <w:r>
        <w:rPr>
          <w:rFonts w:eastAsia="Times New Roman" w:cs="Times New Roman"/>
          <w:szCs w:val="24"/>
        </w:rPr>
        <w:t xml:space="preserve">Στη Θεσσαλία, </w:t>
      </w:r>
      <w:r>
        <w:rPr>
          <w:rFonts w:eastAsia="Times New Roman" w:cs="Times New Roman"/>
          <w:szCs w:val="24"/>
        </w:rPr>
        <w:t xml:space="preserve">χίλιοι τριακόσιοι σαράντα δύο </w:t>
      </w:r>
      <w:r>
        <w:rPr>
          <w:rFonts w:eastAsia="Times New Roman" w:cs="Times New Roman"/>
          <w:szCs w:val="24"/>
        </w:rPr>
        <w:t xml:space="preserve">δικαιούχοι, </w:t>
      </w:r>
      <w:r>
        <w:rPr>
          <w:rFonts w:eastAsia="Times New Roman" w:cs="Times New Roman"/>
          <w:szCs w:val="24"/>
        </w:rPr>
        <w:t xml:space="preserve">τετρακόσιοι σαράντα δύο </w:t>
      </w:r>
      <w:r>
        <w:rPr>
          <w:rFonts w:eastAsia="Times New Roman" w:cs="Times New Roman"/>
          <w:szCs w:val="24"/>
        </w:rPr>
        <w:t xml:space="preserve">επιλαχόντες. Στη </w:t>
      </w:r>
      <w:r>
        <w:rPr>
          <w:rFonts w:eastAsia="Times New Roman" w:cs="Times New Roman"/>
          <w:szCs w:val="24"/>
        </w:rPr>
        <w:t>δ</w:t>
      </w:r>
      <w:r>
        <w:rPr>
          <w:rFonts w:eastAsia="Times New Roman" w:cs="Times New Roman"/>
          <w:szCs w:val="24"/>
        </w:rPr>
        <w:t xml:space="preserve">υτική Ελλάδα, </w:t>
      </w:r>
      <w:r>
        <w:rPr>
          <w:rFonts w:eastAsia="Times New Roman" w:cs="Times New Roman"/>
          <w:szCs w:val="24"/>
        </w:rPr>
        <w:t xml:space="preserve">χίλιοι διακόσιοι δέκα </w:t>
      </w:r>
      <w:r>
        <w:rPr>
          <w:rFonts w:eastAsia="Times New Roman" w:cs="Times New Roman"/>
          <w:szCs w:val="24"/>
        </w:rPr>
        <w:t xml:space="preserve">δικαιούχοι, </w:t>
      </w:r>
      <w:r>
        <w:rPr>
          <w:rFonts w:eastAsia="Times New Roman" w:cs="Times New Roman"/>
          <w:szCs w:val="24"/>
        </w:rPr>
        <w:t>τετρακόσ</w:t>
      </w:r>
      <w:r>
        <w:rPr>
          <w:rFonts w:eastAsia="Times New Roman" w:cs="Times New Roman"/>
          <w:szCs w:val="24"/>
        </w:rPr>
        <w:t xml:space="preserve">ιοι είκοσι οκτώ </w:t>
      </w:r>
      <w:r>
        <w:rPr>
          <w:rFonts w:eastAsia="Times New Roman" w:cs="Times New Roman"/>
          <w:szCs w:val="24"/>
        </w:rPr>
        <w:t xml:space="preserve">επιλαχόντες. Αντίστοιχα, στην Κρήτη οι δικαιούχοι ήταν </w:t>
      </w:r>
      <w:r>
        <w:rPr>
          <w:rFonts w:eastAsia="Times New Roman" w:cs="Times New Roman"/>
          <w:szCs w:val="24"/>
        </w:rPr>
        <w:t xml:space="preserve">χίλιοι </w:t>
      </w:r>
      <w:proofErr w:type="spellStart"/>
      <w:r>
        <w:rPr>
          <w:rFonts w:eastAsia="Times New Roman" w:cs="Times New Roman"/>
          <w:szCs w:val="24"/>
        </w:rPr>
        <w:t>εκατόν</w:t>
      </w:r>
      <w:proofErr w:type="spellEnd"/>
      <w:r>
        <w:rPr>
          <w:rFonts w:eastAsia="Times New Roman" w:cs="Times New Roman"/>
          <w:szCs w:val="24"/>
        </w:rPr>
        <w:t xml:space="preserve"> ε</w:t>
      </w:r>
      <w:r>
        <w:rPr>
          <w:rFonts w:eastAsia="Times New Roman" w:cs="Times New Roman"/>
          <w:szCs w:val="24"/>
        </w:rPr>
        <w:t xml:space="preserve">νενήντα οκτώ </w:t>
      </w:r>
      <w:r>
        <w:rPr>
          <w:rFonts w:eastAsia="Times New Roman" w:cs="Times New Roman"/>
          <w:szCs w:val="24"/>
        </w:rPr>
        <w:t xml:space="preserve">και οι επιλαχόντες </w:t>
      </w:r>
      <w:r>
        <w:rPr>
          <w:rFonts w:eastAsia="Times New Roman" w:cs="Times New Roman"/>
          <w:szCs w:val="24"/>
        </w:rPr>
        <w:t>τετρακόσιοι πενήντα ένας</w:t>
      </w:r>
      <w:r>
        <w:rPr>
          <w:rFonts w:eastAsia="Times New Roman" w:cs="Times New Roman"/>
          <w:szCs w:val="24"/>
        </w:rPr>
        <w:t xml:space="preserve">. Στον </w:t>
      </w:r>
      <w:r>
        <w:rPr>
          <w:rFonts w:eastAsia="Times New Roman" w:cs="Times New Roman"/>
          <w:szCs w:val="24"/>
        </w:rPr>
        <w:t>ν</w:t>
      </w:r>
      <w:r>
        <w:rPr>
          <w:rFonts w:eastAsia="Times New Roman" w:cs="Times New Roman"/>
          <w:szCs w:val="24"/>
        </w:rPr>
        <w:t xml:space="preserve">ομό μου, στον Νομό Σερρών, έναν δυναμικό αγροτικό </w:t>
      </w:r>
      <w:r>
        <w:rPr>
          <w:rFonts w:eastAsia="Times New Roman" w:cs="Times New Roman"/>
          <w:szCs w:val="24"/>
        </w:rPr>
        <w:t>ν</w:t>
      </w:r>
      <w:r>
        <w:rPr>
          <w:rFonts w:eastAsia="Times New Roman" w:cs="Times New Roman"/>
          <w:szCs w:val="24"/>
        </w:rPr>
        <w:t>ομό όπου ομολογουμένως χρειάζεται η ένταξη νέων αγροτών για την ηλικιακή α</w:t>
      </w:r>
      <w:r>
        <w:rPr>
          <w:rFonts w:eastAsia="Times New Roman" w:cs="Times New Roman"/>
          <w:szCs w:val="24"/>
        </w:rPr>
        <w:lastRenderedPageBreak/>
        <w:t>νανέωση των αγροτών, οι δικαιούχοι ήτα</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τετρακόσιοι είκοσι τέσσερις</w:t>
      </w:r>
      <w:r>
        <w:rPr>
          <w:rFonts w:eastAsia="Times New Roman" w:cs="Times New Roman"/>
          <w:szCs w:val="24"/>
        </w:rPr>
        <w:t xml:space="preserve"> δικαιούχοι </w:t>
      </w:r>
      <w:r>
        <w:rPr>
          <w:rFonts w:eastAsia="Times New Roman" w:cs="Times New Roman"/>
          <w:szCs w:val="24"/>
        </w:rPr>
        <w:t>–ογδόντα ένας</w:t>
      </w:r>
      <w:r>
        <w:rPr>
          <w:rFonts w:eastAsia="Times New Roman" w:cs="Times New Roman"/>
          <w:szCs w:val="24"/>
        </w:rPr>
        <w:t xml:space="preserve"> εν δυνάμει- και </w:t>
      </w:r>
      <w:r>
        <w:rPr>
          <w:rFonts w:eastAsia="Times New Roman" w:cs="Times New Roman"/>
          <w:szCs w:val="24"/>
        </w:rPr>
        <w:t xml:space="preserve">διακόσιοι είκοσι δύο </w:t>
      </w:r>
      <w:r>
        <w:rPr>
          <w:rFonts w:eastAsia="Times New Roman" w:cs="Times New Roman"/>
          <w:szCs w:val="24"/>
        </w:rPr>
        <w:t xml:space="preserve">οι επιλαχόντες. </w:t>
      </w:r>
    </w:p>
    <w:p w14:paraId="66C5C51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Καταλαβαίνετε τη σημασία αυτού του σημαντικού μέτρου, κύριε Υπουργέ,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ευελπιστώ και αισιοδοξώ ότι θα δώσετε λύση στα εξής:</w:t>
      </w:r>
    </w:p>
    <w:p w14:paraId="66C5C51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με την </w:t>
      </w:r>
      <w:proofErr w:type="spellStart"/>
      <w:r>
        <w:rPr>
          <w:rFonts w:eastAsia="Times New Roman" w:cs="Times New Roman"/>
          <w:szCs w:val="24"/>
        </w:rPr>
        <w:t>υπερδέσμευση</w:t>
      </w:r>
      <w:proofErr w:type="spellEnd"/>
      <w:r>
        <w:rPr>
          <w:rFonts w:eastAsia="Times New Roman" w:cs="Times New Roman"/>
          <w:szCs w:val="24"/>
        </w:rPr>
        <w:t xml:space="preserve"> που έχετε σε σχέση με το 110% του αρχικού ποσού, το οποίο είναι περίπου 24 εκατομμύρια, πώς θα κατανεμηθούν τα χρήματα αυτά και πότε; </w:t>
      </w:r>
    </w:p>
    <w:p w14:paraId="66C5C51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ν από εδώ καλυφθεί το 1/3 αυτών που έμειναν εκτός, τι θα γίνει με τ</w:t>
      </w:r>
      <w:r>
        <w:rPr>
          <w:rFonts w:eastAsia="Times New Roman" w:cs="Times New Roman"/>
          <w:szCs w:val="24"/>
        </w:rPr>
        <w:t>α</w:t>
      </w:r>
      <w:r>
        <w:rPr>
          <w:rFonts w:eastAsia="Times New Roman" w:cs="Times New Roman"/>
          <w:szCs w:val="24"/>
        </w:rPr>
        <w:t xml:space="preserve"> υπόλοιπ</w:t>
      </w:r>
      <w:r>
        <w:rPr>
          <w:rFonts w:eastAsia="Times New Roman" w:cs="Times New Roman"/>
          <w:szCs w:val="24"/>
        </w:rPr>
        <w:t>α</w:t>
      </w:r>
      <w:r>
        <w:rPr>
          <w:rFonts w:eastAsia="Times New Roman" w:cs="Times New Roman"/>
          <w:szCs w:val="24"/>
        </w:rPr>
        <w:t xml:space="preserve"> 2/3 των νέων α</w:t>
      </w:r>
      <w:r>
        <w:rPr>
          <w:rFonts w:eastAsia="Times New Roman" w:cs="Times New Roman"/>
          <w:szCs w:val="24"/>
        </w:rPr>
        <w:t>γροτών</w:t>
      </w:r>
      <w:r>
        <w:rPr>
          <w:rFonts w:eastAsia="Times New Roman" w:cs="Times New Roman"/>
          <w:szCs w:val="24"/>
        </w:rPr>
        <w:t>,</w:t>
      </w:r>
      <w:r>
        <w:rPr>
          <w:rFonts w:eastAsia="Times New Roman" w:cs="Times New Roman"/>
          <w:szCs w:val="24"/>
        </w:rPr>
        <w:t xml:space="preserve"> που δεν μπορούν να ενταχθούν στο συγκεκριμένο μέτρο λόγω της ελλιπούς χρηματοδότησης; </w:t>
      </w:r>
    </w:p>
    <w:p w14:paraId="66C5C51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σε ποιες ενέργειες σκοπεύετε να προβείτε, ούτως ώστε να μη χαθεί ούτε ένας </w:t>
      </w:r>
      <w:r>
        <w:rPr>
          <w:rFonts w:eastAsia="Times New Roman" w:cs="Times New Roman"/>
          <w:szCs w:val="24"/>
        </w:rPr>
        <w:t>νέος,</w:t>
      </w:r>
      <w:r>
        <w:rPr>
          <w:rFonts w:eastAsia="Times New Roman" w:cs="Times New Roman"/>
          <w:szCs w:val="24"/>
        </w:rPr>
        <w:t xml:space="preserve"> που θέλει και επιθυμεί να ενταχθεί στο συγκεκριμένο πρόγραμμα; Γιατί από </w:t>
      </w:r>
      <w:r>
        <w:rPr>
          <w:rFonts w:eastAsia="Times New Roman" w:cs="Times New Roman"/>
          <w:szCs w:val="24"/>
        </w:rPr>
        <w:t xml:space="preserve">την άλλη πλευρά πρέπει να λάβουμε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όψιν</w:t>
      </w:r>
      <w:proofErr w:type="spellEnd"/>
      <w:r>
        <w:rPr>
          <w:rFonts w:eastAsia="Times New Roman" w:cs="Times New Roman"/>
          <w:szCs w:val="24"/>
        </w:rPr>
        <w:t xml:space="preserve"> -και κλείνω, κύριε Πρόεδρε- ότι αν δεν ενταχθούν αυτοί οι νέοι αγρότες που θέλουν τώρα να μπουν στην παραγωγική διαδικασία, κάνοντας αυτή την αίτηση, δεν θα μπορέσουν, δυστυχώς, να κάνουν ξανά χρήση του δικαιώματος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για να ενταχθούν σε μια νέα προκήρυξη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ν</w:t>
      </w:r>
      <w:r>
        <w:rPr>
          <w:rFonts w:eastAsia="Times New Roman" w:cs="Times New Roman"/>
          <w:szCs w:val="24"/>
        </w:rPr>
        <w:t xml:space="preserve">έων </w:t>
      </w:r>
      <w:r>
        <w:rPr>
          <w:rFonts w:eastAsia="Times New Roman" w:cs="Times New Roman"/>
          <w:szCs w:val="24"/>
        </w:rPr>
        <w:t>α</w:t>
      </w:r>
      <w:r>
        <w:rPr>
          <w:rFonts w:eastAsia="Times New Roman" w:cs="Times New Roman"/>
          <w:szCs w:val="24"/>
        </w:rPr>
        <w:t>γροτών.</w:t>
      </w:r>
    </w:p>
    <w:p w14:paraId="66C5C51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Τζελέπη.</w:t>
      </w:r>
    </w:p>
    <w:p w14:paraId="66C5C51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66C5C51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w:t>
      </w:r>
      <w:proofErr w:type="spellStart"/>
      <w:r>
        <w:rPr>
          <w:rFonts w:eastAsia="Times New Roman" w:cs="Times New Roman"/>
          <w:szCs w:val="24"/>
        </w:rPr>
        <w:t>Κατ</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χ</w:t>
      </w:r>
      <w:r>
        <w:rPr>
          <w:rFonts w:eastAsia="Times New Roman" w:cs="Times New Roman"/>
          <w:szCs w:val="24"/>
        </w:rPr>
        <w:t>άς</w:t>
      </w:r>
      <w:r>
        <w:rPr>
          <w:rFonts w:eastAsia="Times New Roman" w:cs="Times New Roman"/>
          <w:szCs w:val="24"/>
        </w:rPr>
        <w:t>, κύριε Πρόεδρε, να σας ευχηθώ καλή αρχή στο Προεδρείο της Βουλής.</w:t>
      </w:r>
    </w:p>
    <w:p w14:paraId="66C5C52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πολύ. Να είστε καλά.</w:t>
      </w:r>
    </w:p>
    <w:p w14:paraId="66C5C52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ξέρετε ότι έχουμε μια καλή συνεργασία με</w:t>
      </w:r>
      <w:r>
        <w:rPr>
          <w:rFonts w:eastAsia="Times New Roman" w:cs="Times New Roman"/>
          <w:szCs w:val="24"/>
        </w:rPr>
        <w:t xml:space="preserve"> 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 xml:space="preserve">υτοδιοίκηση. Τους εκχωρήσαμε ήδη το 37,4% των πόρων του Προγράμματος Αγροτικής Ανάπτυξης, δηλαδή να διαχειριστούν 1,75 δισεκατομμύρια μαζί με εμάς βεβαίως. </w:t>
      </w:r>
    </w:p>
    <w:p w14:paraId="66C5C52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Άρα και η κατανομή των πιστώσεων ανά περιφέρεια για το συγκεκριμένο </w:t>
      </w:r>
      <w:proofErr w:type="spellStart"/>
      <w:r>
        <w:rPr>
          <w:rFonts w:eastAsia="Times New Roman" w:cs="Times New Roman"/>
          <w:szCs w:val="24"/>
        </w:rPr>
        <w:t>υπομέτρο</w:t>
      </w:r>
      <w:proofErr w:type="spellEnd"/>
      <w:r>
        <w:rPr>
          <w:rFonts w:eastAsia="Times New Roman" w:cs="Times New Roman"/>
          <w:szCs w:val="24"/>
        </w:rPr>
        <w:t xml:space="preserve"> της</w:t>
      </w:r>
      <w:r>
        <w:rPr>
          <w:rFonts w:eastAsia="Times New Roman" w:cs="Times New Roman"/>
          <w:szCs w:val="24"/>
        </w:rPr>
        <w:t xml:space="preserve"> εγκατάστασης των νέων αγροτών </w:t>
      </w:r>
      <w:r>
        <w:rPr>
          <w:rFonts w:eastAsia="Times New Roman" w:cs="Times New Roman"/>
          <w:szCs w:val="24"/>
        </w:rPr>
        <w:lastRenderedPageBreak/>
        <w:t xml:space="preserve">έγινε μετά από ευρεία διαβούλευση με 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υτοδιοίκηση και αποδεχθήκαμε ουσιαστικά και τις προτάσεις των ίδιων.</w:t>
      </w:r>
    </w:p>
    <w:p w14:paraId="66C5C52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Χρησιμοποιήσαμε κριτήρια τα οποία και πολλά ήταν και δεν περιοριζόντουσαν μόνο στο μέγεθος της ακαθάρ</w:t>
      </w:r>
      <w:r>
        <w:rPr>
          <w:rFonts w:eastAsia="Times New Roman" w:cs="Times New Roman"/>
          <w:szCs w:val="24"/>
        </w:rPr>
        <w:t>ιστης προστιθέμενης αξίας του πρωτογενούς τομέα αλλά εκτιμούσαμε και άλλα κριτήρια, όπως τη συμβολή στην απασχόληση, τη σημασία της κτηνοτροφίας σε περιφέρεια εκφρασμένη ανάλογα με το μέγεθος του ζωικού κεφαλαίου, την ηλικιακή διάρθρωση, το ποσοστό των γεω</w:t>
      </w:r>
      <w:r>
        <w:rPr>
          <w:rFonts w:eastAsia="Times New Roman" w:cs="Times New Roman"/>
          <w:szCs w:val="24"/>
        </w:rPr>
        <w:t>ργών των κάτω των τριάντα πέντε ετών σε σχέση με τους γεωργούς άνω των πενήντα πέντε ετών, τις εν δυνάμει επιλέξιμες εκτάσεις, την παρατηρούμενη ζήτηση όσον αφορά το ποσοστό απορρόφησης από κάθε περιφέρεια. Ήταν ένα σύνολο, δηλαδή, κριτηρίων</w:t>
      </w:r>
      <w:r>
        <w:rPr>
          <w:rFonts w:eastAsia="Times New Roman" w:cs="Times New Roman"/>
          <w:szCs w:val="24"/>
        </w:rPr>
        <w:t>,</w:t>
      </w:r>
      <w:r>
        <w:rPr>
          <w:rFonts w:eastAsia="Times New Roman" w:cs="Times New Roman"/>
          <w:szCs w:val="24"/>
        </w:rPr>
        <w:t xml:space="preserve"> για να καταλή</w:t>
      </w:r>
      <w:r>
        <w:rPr>
          <w:rFonts w:eastAsia="Times New Roman" w:cs="Times New Roman"/>
          <w:szCs w:val="24"/>
        </w:rPr>
        <w:t xml:space="preserve">ξουμε σε κατανομή 241 εκατομμυρίων -όλο το ποσό το προκηρύξαμε- αναζητώντας ουσιαστικά δέκα χιλιάδες οκτακόσιους αγρότες συν χίλιους διακόσιους από την </w:t>
      </w:r>
      <w:proofErr w:type="spellStart"/>
      <w:r>
        <w:rPr>
          <w:rFonts w:eastAsia="Times New Roman" w:cs="Times New Roman"/>
          <w:szCs w:val="24"/>
        </w:rPr>
        <w:t>υπερδέσμευση</w:t>
      </w:r>
      <w:proofErr w:type="spellEnd"/>
      <w:r>
        <w:rPr>
          <w:rFonts w:eastAsia="Times New Roman" w:cs="Times New Roman"/>
          <w:szCs w:val="24"/>
        </w:rPr>
        <w:t>.</w:t>
      </w:r>
    </w:p>
    <w:p w14:paraId="66C5C52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δεκατρείς περιφέρειες, οι επτά περιφέρειες δεν έχουν επιλαχόντες και τους </w:t>
      </w:r>
      <w:r>
        <w:rPr>
          <w:rFonts w:eastAsia="Times New Roman" w:cs="Times New Roman"/>
          <w:szCs w:val="24"/>
        </w:rPr>
        <w:t>περίσσεψαν περί τα 30 εκατομμύρια. Δεδομένου ότι η πρόσκληση που δημοσιοποιήθηκε</w:t>
      </w:r>
      <w:r>
        <w:rPr>
          <w:rFonts w:eastAsia="Times New Roman" w:cs="Times New Roman"/>
          <w:szCs w:val="24"/>
        </w:rPr>
        <w:t>,</w:t>
      </w:r>
      <w:r>
        <w:rPr>
          <w:rFonts w:eastAsia="Times New Roman" w:cs="Times New Roman"/>
          <w:szCs w:val="24"/>
        </w:rPr>
        <w:t xml:space="preserve"> ήταν η </w:t>
      </w:r>
      <w:r>
        <w:rPr>
          <w:rFonts w:eastAsia="Times New Roman" w:cs="Times New Roman"/>
          <w:szCs w:val="24"/>
        </w:rPr>
        <w:lastRenderedPageBreak/>
        <w:t xml:space="preserve">πρώτη για το συγκεκριμένο </w:t>
      </w:r>
      <w:proofErr w:type="spellStart"/>
      <w:r>
        <w:rPr>
          <w:rFonts w:eastAsia="Times New Roman" w:cs="Times New Roman"/>
          <w:szCs w:val="24"/>
        </w:rPr>
        <w:t>υπομέτρο</w:t>
      </w:r>
      <w:proofErr w:type="spellEnd"/>
      <w:r>
        <w:rPr>
          <w:rFonts w:eastAsia="Times New Roman" w:cs="Times New Roman"/>
          <w:szCs w:val="24"/>
        </w:rPr>
        <w:t xml:space="preserve"> και μάλιστα το πρώτο έτος εφαρμογής του Προγράμματος Αγροτικής Ανάπτυξης, δεν θα πρέπει να υπονομεύσουμε την προσπάθεια κάθε περιφέρ</w:t>
      </w:r>
      <w:r>
        <w:rPr>
          <w:rFonts w:eastAsia="Times New Roman" w:cs="Times New Roman"/>
          <w:szCs w:val="24"/>
        </w:rPr>
        <w:t>ειας</w:t>
      </w:r>
      <w:r>
        <w:rPr>
          <w:rFonts w:eastAsia="Times New Roman" w:cs="Times New Roman"/>
          <w:szCs w:val="24"/>
        </w:rPr>
        <w:t>,</w:t>
      </w:r>
      <w:r>
        <w:rPr>
          <w:rFonts w:eastAsia="Times New Roman" w:cs="Times New Roman"/>
          <w:szCs w:val="24"/>
        </w:rPr>
        <w:t xml:space="preserve"> να εξαντλήσει τα περιθώρια ένταξης των νέων γεωργών. Έχουμε, δηλαδή, συμφωνήσει με 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α</w:t>
      </w:r>
      <w:r>
        <w:rPr>
          <w:rFonts w:eastAsia="Times New Roman" w:cs="Times New Roman"/>
          <w:szCs w:val="24"/>
        </w:rPr>
        <w:t>υτοδιοίκηση ότι θα υπάρξει νέα πρόσκληση στις συγκεκριμένες επτά περιφέρειες και θα μειωθούν τα κριτήρια βάσης</w:t>
      </w:r>
      <w:r>
        <w:rPr>
          <w:rFonts w:eastAsia="Times New Roman" w:cs="Times New Roman"/>
          <w:szCs w:val="24"/>
        </w:rPr>
        <w:t>,</w:t>
      </w:r>
      <w:r>
        <w:rPr>
          <w:rFonts w:eastAsia="Times New Roman" w:cs="Times New Roman"/>
          <w:szCs w:val="24"/>
        </w:rPr>
        <w:t xml:space="preserve"> για να ενταχθούν περισσότεροι. Θα εντ</w:t>
      </w:r>
      <w:r>
        <w:rPr>
          <w:rFonts w:eastAsia="Times New Roman" w:cs="Times New Roman"/>
          <w:szCs w:val="24"/>
        </w:rPr>
        <w:t>αχθούν όλοι; Οι προβλέψεις είναι ότι δεν θα ενταχθούν όλοι ότι θα περισσέψει ένα ποσό.</w:t>
      </w:r>
    </w:p>
    <w:p w14:paraId="66C5C52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Όμως θέλω να ξεκαθαρίσω ότι σε αυτούς τους επιλαχόντες, οι οποίοι είναι γύρω στ</w:t>
      </w:r>
      <w:r>
        <w:rPr>
          <w:rFonts w:eastAsia="Times New Roman" w:cs="Times New Roman"/>
          <w:szCs w:val="24"/>
        </w:rPr>
        <w:t>ι</w:t>
      </w:r>
      <w:r>
        <w:rPr>
          <w:rFonts w:eastAsia="Times New Roman" w:cs="Times New Roman"/>
          <w:szCs w:val="24"/>
        </w:rPr>
        <w:t xml:space="preserve">ς τρεις χιλιάδες τριακόσιους πενήντα -μέσα στους οποίους συμπεριλαμβάνονται και οι δικοί </w:t>
      </w:r>
      <w:r>
        <w:rPr>
          <w:rFonts w:eastAsia="Times New Roman" w:cs="Times New Roman"/>
          <w:szCs w:val="24"/>
        </w:rPr>
        <w:t xml:space="preserve">σας- θα δοθεί κάθε δυνατότητα μέσα από την </w:t>
      </w:r>
      <w:proofErr w:type="spellStart"/>
      <w:r>
        <w:rPr>
          <w:rFonts w:eastAsia="Times New Roman" w:cs="Times New Roman"/>
          <w:szCs w:val="24"/>
        </w:rPr>
        <w:t>υπερδέσμευση</w:t>
      </w:r>
      <w:proofErr w:type="spellEnd"/>
      <w:r>
        <w:rPr>
          <w:rFonts w:eastAsia="Times New Roman" w:cs="Times New Roman"/>
          <w:szCs w:val="24"/>
        </w:rPr>
        <w:t xml:space="preserve"> που κι εσείς αναφέρατε, αφού, όμως, πρώτα προφυλάξουμε το δικαίωμα των περιφερειών, όπου -όπως σας είπα προηγούμενα- θα γίνει η σχετική πρόσκληση.</w:t>
      </w:r>
    </w:p>
    <w:p w14:paraId="66C5C52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Να είστε σίγουρος, λοιπόν, ότι στην </w:t>
      </w:r>
      <w:proofErr w:type="spellStart"/>
      <w:r>
        <w:rPr>
          <w:rFonts w:eastAsia="Times New Roman" w:cs="Times New Roman"/>
          <w:szCs w:val="24"/>
        </w:rPr>
        <w:t>υπερδέσμευση</w:t>
      </w:r>
      <w:proofErr w:type="spellEnd"/>
      <w:r>
        <w:rPr>
          <w:rFonts w:eastAsia="Times New Roman" w:cs="Times New Roman"/>
          <w:szCs w:val="24"/>
        </w:rPr>
        <w:t xml:space="preserve"> του </w:t>
      </w:r>
      <w:r>
        <w:rPr>
          <w:rFonts w:eastAsia="Times New Roman" w:cs="Times New Roman"/>
          <w:szCs w:val="24"/>
        </w:rPr>
        <w:t>10%</w:t>
      </w:r>
      <w:r>
        <w:rPr>
          <w:rFonts w:eastAsia="Times New Roman" w:cs="Times New Roman"/>
          <w:szCs w:val="24"/>
        </w:rPr>
        <w:t>,</w:t>
      </w:r>
      <w:r>
        <w:rPr>
          <w:rFonts w:eastAsia="Times New Roman" w:cs="Times New Roman"/>
          <w:szCs w:val="24"/>
        </w:rPr>
        <w:t xml:space="preserve"> θα ενταχθεί ένα μεγάλο ποσοστό. </w:t>
      </w:r>
    </w:p>
    <w:p w14:paraId="66C5C52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στη δευτερολογία μου θα σας πω και άλλους τρόπους αναζήτησης πόρων, ούτως ώστε να κλείσουμε το συγκεκριμένο κομμάτι, μέσα στον χρόνο, όμως, που μπορούμε να προβαίνουμε στις σχετικές κινήσεις.</w:t>
      </w:r>
    </w:p>
    <w:p w14:paraId="66C5C52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w:t>
      </w:r>
      <w:r>
        <w:rPr>
          <w:rFonts w:eastAsia="Times New Roman" w:cs="Times New Roman"/>
          <w:b/>
          <w:szCs w:val="24"/>
        </w:rPr>
        <w:t xml:space="preserve">ιος Καμμένος): </w:t>
      </w:r>
      <w:r>
        <w:rPr>
          <w:rFonts w:eastAsia="Times New Roman" w:cs="Times New Roman"/>
          <w:szCs w:val="24"/>
        </w:rPr>
        <w:t xml:space="preserve">Ευχαριστούμε πολύ, κύριε Υπουργέ. </w:t>
      </w:r>
    </w:p>
    <w:p w14:paraId="66C5C52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Κύριε Τζελέπη, έχετε τρία λεπτά για τη δευτερολογία σας.</w:t>
      </w:r>
    </w:p>
    <w:p w14:paraId="66C5C52A" w14:textId="77777777" w:rsidR="0003636F" w:rsidRDefault="0027184C">
      <w:pPr>
        <w:spacing w:line="600" w:lineRule="auto"/>
        <w:ind w:firstLine="720"/>
        <w:contextualSpacing/>
        <w:jc w:val="both"/>
        <w:rPr>
          <w:rFonts w:eastAsia="Times New Roman"/>
          <w:szCs w:val="24"/>
        </w:rPr>
      </w:pPr>
      <w:r>
        <w:rPr>
          <w:rFonts w:eastAsia="Times New Roman"/>
          <w:b/>
          <w:szCs w:val="24"/>
        </w:rPr>
        <w:t xml:space="preserve">ΜΙΧΑΗΛ ΤΖΕΛΕΠΗΣ: </w:t>
      </w:r>
      <w:r>
        <w:rPr>
          <w:rFonts w:eastAsia="Times New Roman"/>
          <w:szCs w:val="24"/>
        </w:rPr>
        <w:t>Ευχαριστώ, κύριε Πρόεδρε.</w:t>
      </w:r>
    </w:p>
    <w:p w14:paraId="66C5C52B" w14:textId="77777777" w:rsidR="0003636F" w:rsidRDefault="0027184C">
      <w:pPr>
        <w:spacing w:line="600" w:lineRule="auto"/>
        <w:ind w:firstLine="720"/>
        <w:contextualSpacing/>
        <w:jc w:val="both"/>
        <w:rPr>
          <w:rFonts w:eastAsia="Times New Roman"/>
          <w:szCs w:val="24"/>
        </w:rPr>
      </w:pPr>
      <w:r>
        <w:rPr>
          <w:rFonts w:eastAsia="Times New Roman"/>
          <w:szCs w:val="24"/>
        </w:rPr>
        <w:t>Κύριε Υπουργέ, στην περίοδο της οικονομικής κρίσης είναι γνωστό ότι ο πρωτογενής τομέας μπορεί να παίξει σ</w:t>
      </w:r>
      <w:r>
        <w:rPr>
          <w:rFonts w:eastAsia="Times New Roman"/>
          <w:szCs w:val="24"/>
        </w:rPr>
        <w:t xml:space="preserve">ημαντικό ρόλο στην οικονομική ανάπτυξη της χώρας. </w:t>
      </w:r>
    </w:p>
    <w:p w14:paraId="66C5C52C"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Τονίσατε εδώ ότι η κατανομή έγινε σύμφωνα με αυτά που συνεννοηθήκατε με τις περιφέρειες. Εδώ έχω επιστολές και από τον κ. Αγοραστό, τον Περιφερειάρχη Θεσσαλίας, και από τον κ. </w:t>
      </w:r>
      <w:proofErr w:type="spellStart"/>
      <w:r>
        <w:rPr>
          <w:rFonts w:eastAsia="Times New Roman"/>
          <w:szCs w:val="24"/>
        </w:rPr>
        <w:t>Κατσιφάρα</w:t>
      </w:r>
      <w:proofErr w:type="spellEnd"/>
      <w:r>
        <w:rPr>
          <w:rFonts w:eastAsia="Times New Roman"/>
          <w:szCs w:val="24"/>
        </w:rPr>
        <w:t>, Περιφερειάρχη Δυτι</w:t>
      </w:r>
      <w:r>
        <w:rPr>
          <w:rFonts w:eastAsia="Times New Roman"/>
          <w:szCs w:val="24"/>
        </w:rPr>
        <w:t xml:space="preserve">κής Μακεδονίας και από την </w:t>
      </w:r>
      <w:r>
        <w:rPr>
          <w:rFonts w:eastAsia="Times New Roman"/>
          <w:szCs w:val="24"/>
        </w:rPr>
        <w:t>κ</w:t>
      </w:r>
      <w:r>
        <w:rPr>
          <w:rFonts w:eastAsia="Times New Roman"/>
          <w:szCs w:val="24"/>
        </w:rPr>
        <w:t>εντρική Μακεδονία όπου οι περιφερειάρχες ζητούν από εσάς να βρείτε από κοινού έναν τρόπο</w:t>
      </w:r>
      <w:r>
        <w:rPr>
          <w:rFonts w:eastAsia="Times New Roman"/>
          <w:szCs w:val="24"/>
        </w:rPr>
        <w:t>,</w:t>
      </w:r>
      <w:r>
        <w:rPr>
          <w:rFonts w:eastAsia="Times New Roman"/>
          <w:szCs w:val="24"/>
        </w:rPr>
        <w:t xml:space="preserve"> ούτως ώστε αυτοί οι νέοι που επιθυμούν να ενταχθούν στο </w:t>
      </w:r>
      <w:r>
        <w:rPr>
          <w:rFonts w:eastAsia="Times New Roman"/>
          <w:szCs w:val="24"/>
        </w:rPr>
        <w:t>π</w:t>
      </w:r>
      <w:r>
        <w:rPr>
          <w:rFonts w:eastAsia="Times New Roman"/>
          <w:szCs w:val="24"/>
        </w:rPr>
        <w:t xml:space="preserve">ρόγραμμα </w:t>
      </w:r>
      <w:r>
        <w:rPr>
          <w:rFonts w:eastAsia="Times New Roman"/>
          <w:szCs w:val="24"/>
        </w:rPr>
        <w:t>ν</w:t>
      </w:r>
      <w:r>
        <w:rPr>
          <w:rFonts w:eastAsia="Times New Roman"/>
          <w:szCs w:val="24"/>
        </w:rPr>
        <w:t xml:space="preserve">έων </w:t>
      </w:r>
      <w:r>
        <w:rPr>
          <w:rFonts w:eastAsia="Times New Roman"/>
          <w:szCs w:val="24"/>
        </w:rPr>
        <w:t>α</w:t>
      </w:r>
      <w:r>
        <w:rPr>
          <w:rFonts w:eastAsia="Times New Roman"/>
          <w:szCs w:val="24"/>
        </w:rPr>
        <w:t>γροτών στην αγροτική παραγωγή, να μη μείνουν εκτός.</w:t>
      </w:r>
    </w:p>
    <w:p w14:paraId="66C5C52D" w14:textId="77777777" w:rsidR="0003636F" w:rsidRDefault="0027184C">
      <w:pPr>
        <w:spacing w:line="600" w:lineRule="auto"/>
        <w:ind w:firstLine="720"/>
        <w:contextualSpacing/>
        <w:jc w:val="both"/>
        <w:rPr>
          <w:rFonts w:eastAsia="Times New Roman"/>
          <w:szCs w:val="24"/>
        </w:rPr>
      </w:pPr>
      <w:r>
        <w:rPr>
          <w:rFonts w:eastAsia="Times New Roman"/>
          <w:szCs w:val="24"/>
        </w:rPr>
        <w:lastRenderedPageBreak/>
        <w:t>Επίσης από την</w:t>
      </w:r>
      <w:r>
        <w:rPr>
          <w:rFonts w:eastAsia="Times New Roman"/>
          <w:szCs w:val="24"/>
        </w:rPr>
        <w:t xml:space="preserve"> άλλη πλευρά γνωρίζετε πολύ καλά ότι αυτοί οι νέοι αγρότες που έκαναν την πρόταση να ενταχθούν στο συγκεκριμένο μέτρο, επένδυσαν χρόνο και χρήμα στο παραπάνω </w:t>
      </w:r>
      <w:r>
        <w:rPr>
          <w:rFonts w:eastAsia="Times New Roman"/>
          <w:szCs w:val="24"/>
        </w:rPr>
        <w:t>π</w:t>
      </w:r>
      <w:r>
        <w:rPr>
          <w:rFonts w:eastAsia="Times New Roman"/>
          <w:szCs w:val="24"/>
        </w:rPr>
        <w:t xml:space="preserve">ρόγραμμα, σε μελετητές για τη σύνταξη των φακέλων τους </w:t>
      </w:r>
      <w:r>
        <w:rPr>
          <w:rFonts w:eastAsia="Times New Roman"/>
          <w:szCs w:val="24"/>
        </w:rPr>
        <w:t>κ</w:t>
      </w:r>
      <w:r>
        <w:rPr>
          <w:rFonts w:eastAsia="Times New Roman"/>
          <w:szCs w:val="24"/>
        </w:rPr>
        <w:t>αι αφού άργησε η αξιολόγησή τους, από την</w:t>
      </w:r>
      <w:r>
        <w:rPr>
          <w:rFonts w:eastAsia="Times New Roman"/>
          <w:szCs w:val="24"/>
        </w:rPr>
        <w:t xml:space="preserve"> άλλη πλευρά υπέβαλαν δήλωση ΟΣΔΕ, ενταχθήκαν στον ΕΛΓΑ</w:t>
      </w:r>
      <w:r>
        <w:rPr>
          <w:rFonts w:eastAsia="Times New Roman"/>
          <w:szCs w:val="24"/>
        </w:rPr>
        <w:t>,</w:t>
      </w:r>
      <w:r>
        <w:rPr>
          <w:rFonts w:eastAsia="Times New Roman"/>
          <w:szCs w:val="24"/>
        </w:rPr>
        <w:t xml:space="preserve"> με την προοπτική ότι αφού έχουν την </w:t>
      </w:r>
      <w:proofErr w:type="spellStart"/>
      <w:r>
        <w:rPr>
          <w:rFonts w:eastAsia="Times New Roman"/>
          <w:szCs w:val="24"/>
        </w:rPr>
        <w:t>μοριοδότηση</w:t>
      </w:r>
      <w:proofErr w:type="spellEnd"/>
      <w:r>
        <w:rPr>
          <w:rFonts w:eastAsia="Times New Roman"/>
          <w:szCs w:val="24"/>
        </w:rPr>
        <w:t xml:space="preserve"> -γιατί ήξερε ο καθένας περίπου τι </w:t>
      </w:r>
      <w:proofErr w:type="spellStart"/>
      <w:r>
        <w:rPr>
          <w:rFonts w:eastAsia="Times New Roman"/>
          <w:szCs w:val="24"/>
        </w:rPr>
        <w:t>μοριοδότηση</w:t>
      </w:r>
      <w:proofErr w:type="spellEnd"/>
      <w:r>
        <w:rPr>
          <w:rFonts w:eastAsia="Times New Roman"/>
          <w:szCs w:val="24"/>
        </w:rPr>
        <w:t xml:space="preserve"> είχε- θα μπορούσαν να ασκήσουν το αγροτικό επάγγελμα.</w:t>
      </w:r>
    </w:p>
    <w:p w14:paraId="66C5C52E" w14:textId="77777777" w:rsidR="0003636F" w:rsidRDefault="0027184C">
      <w:pPr>
        <w:spacing w:line="600" w:lineRule="auto"/>
        <w:ind w:firstLine="720"/>
        <w:contextualSpacing/>
        <w:jc w:val="both"/>
        <w:rPr>
          <w:rFonts w:eastAsia="Times New Roman"/>
          <w:szCs w:val="24"/>
        </w:rPr>
      </w:pPr>
      <w:r>
        <w:rPr>
          <w:rFonts w:eastAsia="Times New Roman"/>
          <w:szCs w:val="24"/>
        </w:rPr>
        <w:t>Δυστυχώς σήμερα η αδικία έρχεται και τους πνίγει, γ</w:t>
      </w:r>
      <w:r>
        <w:rPr>
          <w:rFonts w:eastAsia="Times New Roman"/>
          <w:szCs w:val="24"/>
        </w:rPr>
        <w:t xml:space="preserve">ιατί βλέπουν ότι νέοι αγρότες σε άλλες περιοχές, με λιγότερη </w:t>
      </w:r>
      <w:proofErr w:type="spellStart"/>
      <w:r>
        <w:rPr>
          <w:rFonts w:eastAsia="Times New Roman"/>
          <w:szCs w:val="24"/>
        </w:rPr>
        <w:t>μοριοδότηση</w:t>
      </w:r>
      <w:proofErr w:type="spellEnd"/>
      <w:r>
        <w:rPr>
          <w:rFonts w:eastAsia="Times New Roman"/>
          <w:szCs w:val="24"/>
        </w:rPr>
        <w:t xml:space="preserve"> από αυτούς, έχουν ενταχθεί και αυτοί μένουν εκτός.</w:t>
      </w:r>
    </w:p>
    <w:p w14:paraId="66C5C52F" w14:textId="77777777" w:rsidR="0003636F" w:rsidRDefault="0027184C">
      <w:pPr>
        <w:spacing w:line="600" w:lineRule="auto"/>
        <w:ind w:firstLine="720"/>
        <w:contextualSpacing/>
        <w:jc w:val="both"/>
        <w:rPr>
          <w:rFonts w:eastAsia="Times New Roman"/>
          <w:szCs w:val="24"/>
        </w:rPr>
      </w:pPr>
      <w:r>
        <w:rPr>
          <w:rFonts w:eastAsia="Times New Roman"/>
          <w:szCs w:val="24"/>
        </w:rPr>
        <w:t>Είχα τονίσει από τις 2</w:t>
      </w:r>
      <w:r>
        <w:rPr>
          <w:rFonts w:eastAsia="Times New Roman"/>
          <w:szCs w:val="24"/>
        </w:rPr>
        <w:t>-</w:t>
      </w:r>
      <w:r>
        <w:rPr>
          <w:rFonts w:eastAsia="Times New Roman"/>
          <w:szCs w:val="24"/>
        </w:rPr>
        <w:t>2</w:t>
      </w:r>
      <w:r>
        <w:rPr>
          <w:rFonts w:eastAsia="Times New Roman"/>
          <w:szCs w:val="24"/>
        </w:rPr>
        <w:t>-</w:t>
      </w:r>
      <w:r>
        <w:rPr>
          <w:rFonts w:eastAsia="Times New Roman"/>
          <w:szCs w:val="24"/>
        </w:rPr>
        <w:t>2017</w:t>
      </w:r>
      <w:r>
        <w:rPr>
          <w:rFonts w:eastAsia="Times New Roman"/>
          <w:szCs w:val="24"/>
        </w:rPr>
        <w:t>,</w:t>
      </w:r>
      <w:r>
        <w:rPr>
          <w:rFonts w:eastAsia="Times New Roman"/>
          <w:szCs w:val="24"/>
        </w:rPr>
        <w:t xml:space="preserve"> να μην αρκείστε στην </w:t>
      </w:r>
      <w:proofErr w:type="spellStart"/>
      <w:r>
        <w:rPr>
          <w:rFonts w:eastAsia="Times New Roman"/>
          <w:szCs w:val="24"/>
        </w:rPr>
        <w:t>υπερδέσμευση</w:t>
      </w:r>
      <w:proofErr w:type="spellEnd"/>
      <w:r>
        <w:rPr>
          <w:rFonts w:eastAsia="Times New Roman"/>
          <w:szCs w:val="24"/>
        </w:rPr>
        <w:t xml:space="preserve"> του 10% και σας είχα πει να προχωρήστε σε μια </w:t>
      </w:r>
      <w:proofErr w:type="spellStart"/>
      <w:r>
        <w:rPr>
          <w:rFonts w:eastAsia="Times New Roman"/>
          <w:szCs w:val="24"/>
        </w:rPr>
        <w:t>υπερδέσμευση</w:t>
      </w:r>
      <w:proofErr w:type="spellEnd"/>
      <w:r>
        <w:rPr>
          <w:rFonts w:eastAsia="Times New Roman"/>
          <w:szCs w:val="24"/>
        </w:rPr>
        <w:t xml:space="preserve"> 20%. </w:t>
      </w:r>
      <w:r>
        <w:rPr>
          <w:rFonts w:eastAsia="Times New Roman"/>
          <w:szCs w:val="24"/>
        </w:rPr>
        <w:t>Μ</w:t>
      </w:r>
      <w:r>
        <w:rPr>
          <w:rFonts w:eastAsia="Times New Roman"/>
          <w:szCs w:val="24"/>
        </w:rPr>
        <w:t>πο</w:t>
      </w:r>
      <w:r>
        <w:rPr>
          <w:rFonts w:eastAsia="Times New Roman"/>
          <w:szCs w:val="24"/>
        </w:rPr>
        <w:t>ρούσατε να το κάνετε, γιατί υπήρχε το ενδιαφέρον για την μεγάλη συμμετοχή. Είναι γνωστά τα προβλήματα της ανεργίας στην περιφέρεια, της αστυφιλίας, αλλά και η προοπτική, από την άλλη την πλευρά, που βλέπουν οι νέοι μας με την ενασχόληση με το αγροτικό επάγ</w:t>
      </w:r>
      <w:r>
        <w:rPr>
          <w:rFonts w:eastAsia="Times New Roman"/>
          <w:szCs w:val="24"/>
        </w:rPr>
        <w:t>γελμα.</w:t>
      </w:r>
    </w:p>
    <w:p w14:paraId="66C5C530" w14:textId="77777777" w:rsidR="0003636F" w:rsidRDefault="0027184C">
      <w:pPr>
        <w:spacing w:line="600" w:lineRule="auto"/>
        <w:ind w:firstLine="720"/>
        <w:contextualSpacing/>
        <w:jc w:val="both"/>
        <w:rPr>
          <w:rFonts w:eastAsia="Times New Roman"/>
          <w:szCs w:val="24"/>
        </w:rPr>
      </w:pPr>
      <w:r>
        <w:rPr>
          <w:rFonts w:eastAsia="Times New Roman"/>
          <w:szCs w:val="24"/>
        </w:rPr>
        <w:lastRenderedPageBreak/>
        <w:t xml:space="preserve">Είχα τονίσει, επίσης, ότι θα μείνουν αζήτητα κονδύλια σε περιφέρεις. </w:t>
      </w:r>
      <w:r>
        <w:rPr>
          <w:rFonts w:eastAsia="Times New Roman"/>
          <w:szCs w:val="24"/>
        </w:rPr>
        <w:t>Τ</w:t>
      </w:r>
      <w:r>
        <w:rPr>
          <w:rFonts w:eastAsia="Times New Roman"/>
          <w:szCs w:val="24"/>
        </w:rPr>
        <w:t xml:space="preserve">ώρα κάνατε </w:t>
      </w:r>
      <w:proofErr w:type="spellStart"/>
      <w:r>
        <w:rPr>
          <w:rFonts w:eastAsia="Times New Roman"/>
          <w:szCs w:val="24"/>
        </w:rPr>
        <w:t>επαναπροκήρυξη</w:t>
      </w:r>
      <w:proofErr w:type="spellEnd"/>
      <w:r>
        <w:rPr>
          <w:rFonts w:eastAsia="Times New Roman"/>
          <w:szCs w:val="24"/>
        </w:rPr>
        <w:t xml:space="preserve"> σε αυτές τις περιφέρεις. Τουλάχιστον τώρα και αφού κάνατε την </w:t>
      </w:r>
      <w:proofErr w:type="spellStart"/>
      <w:r>
        <w:rPr>
          <w:rFonts w:eastAsia="Times New Roman"/>
          <w:szCs w:val="24"/>
        </w:rPr>
        <w:t>επαναπροκήρυξη</w:t>
      </w:r>
      <w:proofErr w:type="spellEnd"/>
      <w:r>
        <w:rPr>
          <w:rFonts w:eastAsia="Times New Roman"/>
          <w:szCs w:val="24"/>
        </w:rPr>
        <w:t xml:space="preserve">, αν αυτά τα κονδύλια δεν </w:t>
      </w:r>
      <w:proofErr w:type="spellStart"/>
      <w:r>
        <w:rPr>
          <w:rFonts w:eastAsia="Times New Roman"/>
          <w:szCs w:val="24"/>
        </w:rPr>
        <w:t>απορροφηθούν</w:t>
      </w:r>
      <w:proofErr w:type="spellEnd"/>
      <w:r>
        <w:rPr>
          <w:rFonts w:eastAsia="Times New Roman"/>
          <w:szCs w:val="24"/>
        </w:rPr>
        <w:t>, να τα μεταφέρετε στις περιφέρεις</w:t>
      </w:r>
      <w:r>
        <w:rPr>
          <w:rFonts w:eastAsia="Times New Roman"/>
          <w:szCs w:val="24"/>
        </w:rPr>
        <w:t>,</w:t>
      </w:r>
      <w:r>
        <w:rPr>
          <w:rFonts w:eastAsia="Times New Roman"/>
          <w:szCs w:val="24"/>
        </w:rPr>
        <w:t xml:space="preserve"> όπο</w:t>
      </w:r>
      <w:r>
        <w:rPr>
          <w:rFonts w:eastAsia="Times New Roman"/>
          <w:szCs w:val="24"/>
        </w:rPr>
        <w:t>υ</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υπάρχει μεγάλο ενδιαφέρον -είναι αγροτικές περιοχές, έχουν μια ιστορία και μια παράδοση σε σχέση με το αγροτικό επάγγελμα- ούτως ώστε να μπορέσουν να καλυφθούν όλοι αυτοί οι αγρότες</w:t>
      </w:r>
      <w:r>
        <w:rPr>
          <w:rFonts w:eastAsia="Times New Roman"/>
          <w:szCs w:val="24"/>
        </w:rPr>
        <w:t>,</w:t>
      </w:r>
      <w:r>
        <w:rPr>
          <w:rFonts w:eastAsia="Times New Roman"/>
          <w:szCs w:val="24"/>
        </w:rPr>
        <w:t xml:space="preserve"> που μένουν εκτός αυτή τη χρονική στιγμή.</w:t>
      </w:r>
    </w:p>
    <w:p w14:paraId="66C5C531" w14:textId="77777777" w:rsidR="0003636F" w:rsidRDefault="0027184C">
      <w:pPr>
        <w:spacing w:line="600" w:lineRule="auto"/>
        <w:ind w:firstLine="720"/>
        <w:contextualSpacing/>
        <w:jc w:val="both"/>
        <w:rPr>
          <w:rFonts w:eastAsia="Times New Roman"/>
          <w:szCs w:val="24"/>
        </w:rPr>
      </w:pPr>
      <w:r>
        <w:rPr>
          <w:rFonts w:eastAsia="Times New Roman"/>
          <w:szCs w:val="24"/>
        </w:rPr>
        <w:t>Νομίζω ότι καταλα</w:t>
      </w:r>
      <w:r>
        <w:rPr>
          <w:rFonts w:eastAsia="Times New Roman"/>
          <w:szCs w:val="24"/>
        </w:rPr>
        <w:t xml:space="preserve">βαίνετε και εσείς απόλυτα την αναγκαιότητα αυτή τη στιγμή να βρεθεί μια λύση, ούτως ώστε ούτε ένας μα ούτε ένας από τους επιλαχόντες νέους που επιθυμούν να ενταχθούν στο συγκεκριμένο Μέτρο 6.1 των </w:t>
      </w:r>
      <w:r>
        <w:rPr>
          <w:rFonts w:eastAsia="Times New Roman"/>
          <w:szCs w:val="24"/>
        </w:rPr>
        <w:t>ν</w:t>
      </w:r>
      <w:r>
        <w:rPr>
          <w:rFonts w:eastAsia="Times New Roman"/>
          <w:szCs w:val="24"/>
        </w:rPr>
        <w:t xml:space="preserve">έων </w:t>
      </w:r>
      <w:r>
        <w:rPr>
          <w:rFonts w:eastAsia="Times New Roman"/>
          <w:szCs w:val="24"/>
        </w:rPr>
        <w:t>α</w:t>
      </w:r>
      <w:r>
        <w:rPr>
          <w:rFonts w:eastAsia="Times New Roman"/>
          <w:szCs w:val="24"/>
        </w:rPr>
        <w:t>γροτών</w:t>
      </w:r>
      <w:r>
        <w:rPr>
          <w:rFonts w:eastAsia="Times New Roman"/>
          <w:szCs w:val="24"/>
        </w:rPr>
        <w:t>,</w:t>
      </w:r>
      <w:r>
        <w:rPr>
          <w:rFonts w:eastAsia="Times New Roman"/>
          <w:szCs w:val="24"/>
        </w:rPr>
        <w:t xml:space="preserve"> να μη μείνει εκτός.</w:t>
      </w:r>
    </w:p>
    <w:p w14:paraId="66C5C532"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Συνεργαστείτε με τις </w:t>
      </w:r>
      <w:r>
        <w:rPr>
          <w:rFonts w:eastAsia="Times New Roman"/>
          <w:szCs w:val="24"/>
        </w:rPr>
        <w:t>περιφέρειες, με τους περιφερειάρχες, μεταφέρετε κονδύλια από άλλες δράσεις, διότι κατανοείτε και εσείς -γιατί και εσείς πιστεύετε και στην ηλικιακή ανανέωση που πρέπει να έχει ο αγροτικός πληθυσμός της χώρας</w:t>
      </w:r>
      <w:r>
        <w:rPr>
          <w:rFonts w:eastAsia="Times New Roman"/>
          <w:szCs w:val="24"/>
        </w:rPr>
        <w:t>,</w:t>
      </w:r>
      <w:r>
        <w:rPr>
          <w:rFonts w:eastAsia="Times New Roman"/>
          <w:szCs w:val="24"/>
        </w:rPr>
        <w:t xml:space="preserve"> όταν μόνο το 5,5% είναι κάτω των τριάντα πέντε </w:t>
      </w:r>
      <w:r>
        <w:rPr>
          <w:rFonts w:eastAsia="Times New Roman"/>
          <w:szCs w:val="24"/>
        </w:rPr>
        <w:t xml:space="preserve">ετών- την σπουδαιότητα που </w:t>
      </w:r>
      <w:r>
        <w:rPr>
          <w:rFonts w:eastAsia="Times New Roman"/>
          <w:szCs w:val="24"/>
        </w:rPr>
        <w:lastRenderedPageBreak/>
        <w:t>υπάρχει αυτή τη στιγμή να βρεθεί λύση, ούτως ώστε να ενταχθούν όλοι οι επιλαχόντες στο συγκεκριμένο μέτρο.</w:t>
      </w:r>
    </w:p>
    <w:p w14:paraId="66C5C533" w14:textId="77777777" w:rsidR="0003636F" w:rsidRDefault="0027184C">
      <w:pPr>
        <w:spacing w:line="600" w:lineRule="auto"/>
        <w:ind w:firstLine="720"/>
        <w:contextualSpacing/>
        <w:jc w:val="both"/>
        <w:rPr>
          <w:rFonts w:eastAsia="Times New Roman"/>
          <w:szCs w:val="24"/>
        </w:rPr>
      </w:pPr>
      <w:r>
        <w:rPr>
          <w:rFonts w:eastAsia="Times New Roman"/>
          <w:szCs w:val="24"/>
        </w:rPr>
        <w:t>Ευχαριστώ, κύριε Πρόεδρε.</w:t>
      </w:r>
    </w:p>
    <w:p w14:paraId="66C5C534" w14:textId="77777777" w:rsidR="0003636F" w:rsidRDefault="0027184C">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Ευχαριστώ πολύ, κύριε Τζελέπη.</w:t>
      </w:r>
    </w:p>
    <w:p w14:paraId="66C5C535" w14:textId="77777777" w:rsidR="0003636F" w:rsidRDefault="0027184C">
      <w:pPr>
        <w:spacing w:line="600" w:lineRule="auto"/>
        <w:ind w:firstLine="720"/>
        <w:contextualSpacing/>
        <w:jc w:val="both"/>
        <w:rPr>
          <w:rFonts w:eastAsia="Times New Roman"/>
          <w:bCs/>
          <w:szCs w:val="24"/>
        </w:rPr>
      </w:pPr>
      <w:r>
        <w:rPr>
          <w:rFonts w:eastAsia="Times New Roman"/>
          <w:bCs/>
          <w:szCs w:val="24"/>
        </w:rPr>
        <w:t>Παρακαλώ, κύριε Υπουργέ, έχετ</w:t>
      </w:r>
      <w:r>
        <w:rPr>
          <w:rFonts w:eastAsia="Times New Roman"/>
          <w:bCs/>
          <w:szCs w:val="24"/>
        </w:rPr>
        <w:t>ε τον λόγο για τη δευτερολογία σας για τρία λεπτά.</w:t>
      </w:r>
    </w:p>
    <w:p w14:paraId="66C5C536" w14:textId="77777777" w:rsidR="0003636F" w:rsidRDefault="0027184C">
      <w:pPr>
        <w:spacing w:line="600" w:lineRule="auto"/>
        <w:ind w:firstLine="720"/>
        <w:contextualSpacing/>
        <w:jc w:val="both"/>
        <w:rPr>
          <w:rFonts w:eastAsia="Times New Roman"/>
          <w:bCs/>
          <w:szCs w:val="24"/>
        </w:rPr>
      </w:pPr>
      <w:r>
        <w:rPr>
          <w:rFonts w:eastAsia="Times New Roman"/>
          <w:b/>
          <w:bCs/>
          <w:szCs w:val="24"/>
        </w:rPr>
        <w:t xml:space="preserve">ΕΥΑΓΓΕΛΛΟΣ ΑΠΟΣΤΟΛΟΥ (Υπουργός Αγροτικής Ανάπτυξης και Τροφίμων): </w:t>
      </w:r>
      <w:r>
        <w:rPr>
          <w:rFonts w:eastAsia="Times New Roman"/>
          <w:bCs/>
          <w:szCs w:val="24"/>
        </w:rPr>
        <w:t>Κύριε συνάδελφε, το δρομολόγιο που θα ακολουθούσαμε το είχαμε συμφωνήσει με την Ένωση Περιφερειών. Από εκεί και πέρα ότι θα υπήρχαν περιφέρ</w:t>
      </w:r>
      <w:r>
        <w:rPr>
          <w:rFonts w:eastAsia="Times New Roman"/>
          <w:bCs/>
          <w:szCs w:val="24"/>
        </w:rPr>
        <w:t xml:space="preserve">ειες που δεν θα απορροφούσαν, είναι ένα θέμα που προέκυψε. </w:t>
      </w:r>
      <w:r>
        <w:rPr>
          <w:rFonts w:eastAsia="Times New Roman"/>
          <w:bCs/>
          <w:szCs w:val="24"/>
        </w:rPr>
        <w:t>Β</w:t>
      </w:r>
      <w:r>
        <w:rPr>
          <w:rFonts w:eastAsia="Times New Roman"/>
          <w:bCs/>
          <w:szCs w:val="24"/>
        </w:rPr>
        <w:t xml:space="preserve">εβαίως δεν μπορούμε να κάνουμε διαφορετικά -πρέπει να </w:t>
      </w:r>
      <w:proofErr w:type="spellStart"/>
      <w:r>
        <w:rPr>
          <w:rFonts w:eastAsia="Times New Roman"/>
          <w:bCs/>
          <w:szCs w:val="24"/>
        </w:rPr>
        <w:t>επαναπροκηρύξουμε</w:t>
      </w:r>
      <w:proofErr w:type="spellEnd"/>
      <w:r>
        <w:rPr>
          <w:rFonts w:eastAsia="Times New Roman"/>
          <w:bCs/>
          <w:szCs w:val="24"/>
        </w:rPr>
        <w:t>,</w:t>
      </w:r>
      <w:r>
        <w:rPr>
          <w:rFonts w:eastAsia="Times New Roman"/>
          <w:bCs/>
          <w:szCs w:val="24"/>
        </w:rPr>
        <w:t xml:space="preserve"> για να δοθεί η δυνατότητα- γιατί και εκεί υπάρχουν νέοι αγρότες οι οποίοι θέλουν να ενταχθούν, οι ίδιες οι </w:t>
      </w:r>
      <w:r>
        <w:rPr>
          <w:rFonts w:eastAsia="Times New Roman"/>
          <w:bCs/>
          <w:szCs w:val="24"/>
        </w:rPr>
        <w:t>π</w:t>
      </w:r>
      <w:r>
        <w:rPr>
          <w:rFonts w:eastAsia="Times New Roman"/>
          <w:bCs/>
          <w:szCs w:val="24"/>
        </w:rPr>
        <w:t xml:space="preserve">εριφερειακές </w:t>
      </w:r>
      <w:r>
        <w:rPr>
          <w:rFonts w:eastAsia="Times New Roman"/>
          <w:bCs/>
          <w:szCs w:val="24"/>
        </w:rPr>
        <w:t>α</w:t>
      </w:r>
      <w:r>
        <w:rPr>
          <w:rFonts w:eastAsia="Times New Roman"/>
          <w:bCs/>
          <w:szCs w:val="24"/>
        </w:rPr>
        <w:t>υ</w:t>
      </w:r>
      <w:r>
        <w:rPr>
          <w:rFonts w:eastAsia="Times New Roman"/>
          <w:bCs/>
          <w:szCs w:val="24"/>
        </w:rPr>
        <w:t xml:space="preserve">τοδιοικήσεις επιμένουν. Πάντως είναι κάτι που δεν μπορούμε να το αναιρέσουμε. </w:t>
      </w:r>
    </w:p>
    <w:p w14:paraId="66C5C537" w14:textId="77777777" w:rsidR="0003636F" w:rsidRDefault="0027184C">
      <w:pPr>
        <w:spacing w:line="600" w:lineRule="auto"/>
        <w:ind w:firstLine="720"/>
        <w:contextualSpacing/>
        <w:jc w:val="both"/>
        <w:rPr>
          <w:rFonts w:eastAsia="Times New Roman"/>
          <w:bCs/>
          <w:szCs w:val="24"/>
        </w:rPr>
      </w:pPr>
      <w:r>
        <w:rPr>
          <w:rFonts w:eastAsia="Times New Roman"/>
          <w:bCs/>
          <w:szCs w:val="24"/>
        </w:rPr>
        <w:lastRenderedPageBreak/>
        <w:t xml:space="preserve">Από εκεί και πέρα υπάρχει και το ποσό της </w:t>
      </w:r>
      <w:proofErr w:type="spellStart"/>
      <w:r>
        <w:rPr>
          <w:rFonts w:eastAsia="Times New Roman"/>
          <w:bCs/>
          <w:szCs w:val="24"/>
        </w:rPr>
        <w:t>υπερδέσμευσης</w:t>
      </w:r>
      <w:proofErr w:type="spellEnd"/>
      <w:r>
        <w:rPr>
          <w:rFonts w:eastAsia="Times New Roman"/>
          <w:bCs/>
          <w:szCs w:val="24"/>
        </w:rPr>
        <w:t xml:space="preserve">. Ταυτόχρονα, όμως, θα σας έλεγα ότι το να κάνουμε </w:t>
      </w:r>
      <w:proofErr w:type="spellStart"/>
      <w:r>
        <w:rPr>
          <w:rFonts w:eastAsia="Times New Roman"/>
          <w:bCs/>
          <w:szCs w:val="24"/>
        </w:rPr>
        <w:t>υπερδεσμεύσεις</w:t>
      </w:r>
      <w:proofErr w:type="spellEnd"/>
      <w:r>
        <w:rPr>
          <w:rFonts w:eastAsia="Times New Roman"/>
          <w:bCs/>
          <w:szCs w:val="24"/>
        </w:rPr>
        <w:t>,</w:t>
      </w:r>
      <w:r>
        <w:rPr>
          <w:rFonts w:eastAsia="Times New Roman"/>
          <w:bCs/>
          <w:szCs w:val="24"/>
        </w:rPr>
        <w:t xml:space="preserve"> δεν μένει μόνο στο κομμάτι που αφορά τους νέους αγρότες</w:t>
      </w:r>
      <w:r>
        <w:rPr>
          <w:rFonts w:eastAsia="Times New Roman"/>
          <w:bCs/>
          <w:szCs w:val="24"/>
        </w:rPr>
        <w:t>. Αύριο, μεθαύριο έχουμε τα σχέδια βελτίωσης.</w:t>
      </w:r>
    </w:p>
    <w:p w14:paraId="66C5C53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Μάλιστα υπήρξε μια καθυστέρηση προκήρυξης των σχεδίων βελτίωσης</w:t>
      </w:r>
      <w:r>
        <w:rPr>
          <w:rFonts w:eastAsia="Times New Roman" w:cs="Times New Roman"/>
          <w:szCs w:val="24"/>
        </w:rPr>
        <w:t>,</w:t>
      </w:r>
      <w:r>
        <w:rPr>
          <w:rFonts w:eastAsia="Times New Roman" w:cs="Times New Roman"/>
          <w:szCs w:val="24"/>
        </w:rPr>
        <w:t xml:space="preserve"> για να ολοκληρωθούν οι διαδικασίες ένταξης των νέων αγροτών. Υπήρχε, δηλαδή, μια καθυστέρηση γύρω στους δύο μήνες εξαιτίας του πληροφοριακού συστ</w:t>
      </w:r>
      <w:r>
        <w:rPr>
          <w:rFonts w:eastAsia="Times New Roman" w:cs="Times New Roman"/>
          <w:szCs w:val="24"/>
        </w:rPr>
        <w:t xml:space="preserve">ήματος. Όμως δεν είναι ώρα να ανοίξουμε αυτή τη συζήτηση. </w:t>
      </w:r>
    </w:p>
    <w:p w14:paraId="66C5C53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w:t>
      </w:r>
      <w:proofErr w:type="spellStart"/>
      <w:r>
        <w:rPr>
          <w:rFonts w:eastAsia="Times New Roman" w:cs="Times New Roman"/>
          <w:szCs w:val="24"/>
        </w:rPr>
        <w:t>υπερδέσμευση</w:t>
      </w:r>
      <w:proofErr w:type="spellEnd"/>
      <w:r>
        <w:rPr>
          <w:rFonts w:eastAsia="Times New Roman" w:cs="Times New Roman"/>
          <w:szCs w:val="24"/>
        </w:rPr>
        <w:t xml:space="preserve"> -όχι μόνο για τους νέους αγρότες- τα σχέδια βελτίωσης, τη </w:t>
      </w:r>
      <w:proofErr w:type="spellStart"/>
      <w:r>
        <w:rPr>
          <w:rFonts w:eastAsia="Times New Roman" w:cs="Times New Roman"/>
          <w:szCs w:val="24"/>
        </w:rPr>
        <w:t>νιτρορύπανση</w:t>
      </w:r>
      <w:proofErr w:type="spellEnd"/>
      <w:r>
        <w:rPr>
          <w:rFonts w:eastAsia="Times New Roman" w:cs="Times New Roman"/>
          <w:szCs w:val="24"/>
        </w:rPr>
        <w:t xml:space="preserve">, όλα αυτά, δηλαδή, που ενδιαφέρουν, θα έλεγα, ιδιαίτερα τους νέους αγρότες, </w:t>
      </w:r>
      <w:r>
        <w:rPr>
          <w:rFonts w:eastAsia="Times New Roman" w:cs="Times New Roman"/>
          <w:szCs w:val="24"/>
        </w:rPr>
        <w:t xml:space="preserve">πως </w:t>
      </w:r>
      <w:r>
        <w:rPr>
          <w:rFonts w:eastAsia="Times New Roman" w:cs="Times New Roman"/>
          <w:szCs w:val="24"/>
        </w:rPr>
        <w:t xml:space="preserve">πιστεύουμε ότι θα </w:t>
      </w:r>
      <w:r>
        <w:rPr>
          <w:rFonts w:eastAsia="Times New Roman" w:cs="Times New Roman"/>
          <w:szCs w:val="24"/>
        </w:rPr>
        <w:t xml:space="preserve">τα καλύψουμε σε ένα πολύ μεγάλο ποσοστό. Αυτή την ώρα είναι άτοπο να δεσμευτούμε για κάτι το οποίο θα προκύψει στη διαδρομή. Βλέπουμε ότι υπάρχει η δυνατότητα να καλυφθούν όλοι οι επιλαχόντες. </w:t>
      </w:r>
    </w:p>
    <w:p w14:paraId="66C5C53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Ήδη, λοιπόν, στα τέλη Ιουλίου επειδή έχει ολοκληρωθεί η διαδικ</w:t>
      </w:r>
      <w:r>
        <w:rPr>
          <w:rFonts w:eastAsia="Times New Roman" w:cs="Times New Roman"/>
          <w:szCs w:val="24"/>
        </w:rPr>
        <w:t xml:space="preserve">ασία του 70%, θα έχουν τις πρώτες πληρωμές. </w:t>
      </w:r>
    </w:p>
    <w:p w14:paraId="66C5C53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αναγκαιότητα αντιμετώπισης του μεγάλου προβλήματος της ένταξης, νομίζω ότι συμφωνούμε. Είναι </w:t>
      </w:r>
      <w:r>
        <w:rPr>
          <w:rFonts w:eastAsia="Times New Roman" w:cs="Times New Roman"/>
          <w:szCs w:val="24"/>
        </w:rPr>
        <w:lastRenderedPageBreak/>
        <w:t>ένα θέμα πάρα πολύ σοβαρό. Όμως, κύριε συνάδελφε, πρέπει να είμαστε ειλικρινείς μεταξύ μας. Η όλη διαχε</w:t>
      </w:r>
      <w:r>
        <w:rPr>
          <w:rFonts w:eastAsia="Times New Roman" w:cs="Times New Roman"/>
          <w:szCs w:val="24"/>
        </w:rPr>
        <w:t>ίριση του προγράμματος ένταξης των νέων αγροτών που γινόταν μέχρι σήμερα, τελικά πού κατέληγε; Από τους δέκα αγρότες παρέμεναν στη δραστηριότητα οι δύο το πολύ. Οι υπόλοιποι οχτώ έφευγαν. Άρα μπορούμε να συμφωνήσουμε ότι θα παρακολουθήσουμε αυτή τη διαδικα</w:t>
      </w:r>
      <w:r>
        <w:rPr>
          <w:rFonts w:eastAsia="Times New Roman" w:cs="Times New Roman"/>
          <w:szCs w:val="24"/>
        </w:rPr>
        <w:t xml:space="preserve">σία και ενισχύοντάς τους; Προχθές, για παράδειγμα, είπαμε στην Κοζάνη το εξής: Σε εκατό αγρότες της περιοχής που εντάσσονται στο </w:t>
      </w:r>
      <w:r>
        <w:rPr>
          <w:rFonts w:eastAsia="Times New Roman" w:cs="Times New Roman"/>
          <w:szCs w:val="24"/>
        </w:rPr>
        <w:t>π</w:t>
      </w:r>
      <w:r>
        <w:rPr>
          <w:rFonts w:eastAsia="Times New Roman" w:cs="Times New Roman"/>
          <w:szCs w:val="24"/>
        </w:rPr>
        <w:t>ρόγραμμα, να δώσουμε τη δυνατότητα να μπουν στο στρατηγικό σχέδιο καλλιέργειας αρωματικών φυτών, παραχωρώντας τους και εκτάσει</w:t>
      </w:r>
      <w:r>
        <w:rPr>
          <w:rFonts w:eastAsia="Times New Roman" w:cs="Times New Roman"/>
          <w:szCs w:val="24"/>
        </w:rPr>
        <w:t xml:space="preserve">ς, δηλαδή, να δημιουργήσουμε τις προϋποθέσεις να μείνουν μόνιμα. </w:t>
      </w:r>
    </w:p>
    <w:p w14:paraId="66C5C53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όλα τα υπόλοιπα</w:t>
      </w:r>
      <w:r>
        <w:rPr>
          <w:rFonts w:eastAsia="Times New Roman" w:cs="Times New Roman"/>
          <w:szCs w:val="24"/>
        </w:rPr>
        <w:t>,</w:t>
      </w:r>
      <w:r>
        <w:rPr>
          <w:rFonts w:eastAsia="Times New Roman" w:cs="Times New Roman"/>
          <w:szCs w:val="24"/>
        </w:rPr>
        <w:t xml:space="preserve"> με καλή διάθεση</w:t>
      </w:r>
      <w:r>
        <w:rPr>
          <w:rFonts w:eastAsia="Times New Roman" w:cs="Times New Roman"/>
          <w:szCs w:val="24"/>
        </w:rPr>
        <w:t>,</w:t>
      </w:r>
      <w:r>
        <w:rPr>
          <w:rFonts w:eastAsia="Times New Roman" w:cs="Times New Roman"/>
          <w:szCs w:val="24"/>
        </w:rPr>
        <w:t xml:space="preserve"> θα τα αντιμετωπίσουμε. </w:t>
      </w:r>
    </w:p>
    <w:p w14:paraId="66C5C53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κύριο Υπουργό για την απάντησή του. </w:t>
      </w:r>
    </w:p>
    <w:p w14:paraId="66C5C53E" w14:textId="77777777" w:rsidR="0003636F" w:rsidRDefault="0027184C">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 xml:space="preserve">Η Βουλευτής Καστοριάς της Νέας Δημοκρατίας, κ. Μαρία Αντωνίου ζητεί άδεια ολιγοήμερης απουσίας στο εξωτερικό για προσωπικούς λόγους για το χρονικό διάστημα </w:t>
      </w:r>
      <w:r>
        <w:rPr>
          <w:rFonts w:eastAsia="Times New Roman"/>
          <w:bCs/>
          <w:szCs w:val="24"/>
        </w:rPr>
        <w:t xml:space="preserve">από </w:t>
      </w:r>
      <w:r>
        <w:rPr>
          <w:rFonts w:eastAsia="Times New Roman"/>
          <w:bCs/>
          <w:szCs w:val="24"/>
        </w:rPr>
        <w:t>23</w:t>
      </w:r>
      <w:r>
        <w:rPr>
          <w:rFonts w:eastAsia="Times New Roman"/>
          <w:bCs/>
          <w:szCs w:val="24"/>
        </w:rPr>
        <w:t xml:space="preserve"> Ιουλίου</w:t>
      </w:r>
      <w:r>
        <w:rPr>
          <w:rFonts w:eastAsia="Times New Roman"/>
          <w:bCs/>
          <w:szCs w:val="24"/>
        </w:rPr>
        <w:t xml:space="preserve"> έως 25 Ιουλίου 2017. Η Βουλή εγκρίνει;</w:t>
      </w:r>
    </w:p>
    <w:p w14:paraId="66C5C53F" w14:textId="77777777" w:rsidR="0003636F" w:rsidRDefault="0027184C">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lastRenderedPageBreak/>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66C5C540" w14:textId="77777777" w:rsidR="0003636F" w:rsidRDefault="0027184C">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Συνεπώς η</w:t>
      </w:r>
      <w:r>
        <w:rPr>
          <w:rFonts w:eastAsia="Times New Roman"/>
          <w:bCs/>
          <w:szCs w:val="24"/>
        </w:rPr>
        <w:t xml:space="preserve"> Βουλή ενέκρινε τη ζητηθείσα άδεια.</w:t>
      </w:r>
    </w:p>
    <w:p w14:paraId="66C5C54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θα αναγνώσω τις επίκαιρες ερωτήσεις, οι οποίες δεν θα συζητηθούν. </w:t>
      </w:r>
    </w:p>
    <w:p w14:paraId="66C5C542" w14:textId="77777777" w:rsidR="0003636F" w:rsidRDefault="0027184C">
      <w:pPr>
        <w:spacing w:line="600" w:lineRule="auto"/>
        <w:ind w:firstLine="720"/>
        <w:contextualSpacing/>
        <w:jc w:val="both"/>
        <w:rPr>
          <w:rFonts w:eastAsia="Times New Roman"/>
          <w:bCs/>
          <w:szCs w:val="24"/>
        </w:rPr>
      </w:pPr>
      <w:r>
        <w:rPr>
          <w:rFonts w:eastAsia="Times New Roman" w:cs="Times New Roman"/>
          <w:szCs w:val="24"/>
        </w:rPr>
        <w:t>Η πρώτη με αριθμό</w:t>
      </w:r>
      <w:r>
        <w:rPr>
          <w:rFonts w:ascii="Verdana" w:eastAsia="Times New Roman" w:hAnsi="Verdana" w:cs="Times New Roman"/>
          <w:color w:val="000000"/>
          <w:sz w:val="17"/>
          <w:szCs w:val="17"/>
          <w:shd w:val="clear" w:color="auto" w:fill="FFFFFF"/>
        </w:rPr>
        <w:t xml:space="preserve"> </w:t>
      </w:r>
      <w:r>
        <w:rPr>
          <w:rFonts w:eastAsia="Times New Roman"/>
          <w:bCs/>
          <w:szCs w:val="24"/>
        </w:rPr>
        <w:t xml:space="preserve">1225/17-7-2017 επίκαιρη ερώτηση </w:t>
      </w:r>
      <w:r>
        <w:rPr>
          <w:rFonts w:eastAsia="Times New Roman"/>
          <w:bCs/>
          <w:szCs w:val="24"/>
        </w:rPr>
        <w:t xml:space="preserve">πρώτου κύκλου </w:t>
      </w:r>
      <w:r>
        <w:rPr>
          <w:rFonts w:eastAsia="Times New Roman"/>
          <w:bCs/>
          <w:szCs w:val="24"/>
        </w:rPr>
        <w:t>του Βουλευτή Ξάνθης του Συνασ</w:t>
      </w:r>
      <w:r>
        <w:rPr>
          <w:rFonts w:eastAsia="Times New Roman"/>
          <w:bCs/>
          <w:szCs w:val="24"/>
        </w:rPr>
        <w:t xml:space="preserve">πισμού Ριζοσπαστικής Αριστεράς κ. </w:t>
      </w:r>
      <w:r>
        <w:rPr>
          <w:rFonts w:eastAsia="Times New Roman"/>
          <w:szCs w:val="24"/>
        </w:rPr>
        <w:t>Γρηγορίου Στογιαννίδη</w:t>
      </w:r>
      <w:r>
        <w:rPr>
          <w:rFonts w:eastAsia="Times New Roman"/>
          <w:b/>
          <w:szCs w:val="24"/>
        </w:rPr>
        <w:t xml:space="preserve"> </w:t>
      </w:r>
      <w:r>
        <w:rPr>
          <w:rFonts w:eastAsia="Times New Roman"/>
          <w:bCs/>
          <w:szCs w:val="24"/>
        </w:rPr>
        <w:t xml:space="preserve">προς την Υπουργό </w:t>
      </w:r>
      <w:r>
        <w:rPr>
          <w:rFonts w:eastAsia="Times New Roman"/>
          <w:szCs w:val="24"/>
        </w:rPr>
        <w:t>Εργασίας, Κοινωνικής Ασφάλισης και Κοινωνικής Αλληλεγγύης,</w:t>
      </w:r>
      <w:r>
        <w:rPr>
          <w:rFonts w:eastAsia="Times New Roman"/>
          <w:b/>
          <w:szCs w:val="24"/>
        </w:rPr>
        <w:t xml:space="preserve"> </w:t>
      </w:r>
      <w:r>
        <w:rPr>
          <w:rFonts w:eastAsia="Times New Roman"/>
          <w:bCs/>
          <w:szCs w:val="24"/>
        </w:rPr>
        <w:t>με θέμα: «Προστασία εργαζομένων και λήψη δραστικών μέτρων σε περίπτωση οφειλής δεδουλευμένων αποδοχών», δεν θα συζητηθεί λόγ</w:t>
      </w:r>
      <w:r>
        <w:rPr>
          <w:rFonts w:eastAsia="Times New Roman"/>
          <w:bCs/>
          <w:szCs w:val="24"/>
        </w:rPr>
        <w:t xml:space="preserve">ω απουσίας της αρμόδιας Υπουργού, της κ. </w:t>
      </w:r>
      <w:proofErr w:type="spellStart"/>
      <w:r>
        <w:rPr>
          <w:rFonts w:eastAsia="Times New Roman"/>
          <w:bCs/>
          <w:szCs w:val="24"/>
        </w:rPr>
        <w:t>Αχτσιόγλου</w:t>
      </w:r>
      <w:proofErr w:type="spellEnd"/>
      <w:r>
        <w:rPr>
          <w:rFonts w:eastAsia="Times New Roman"/>
          <w:bCs/>
          <w:szCs w:val="24"/>
        </w:rPr>
        <w:t xml:space="preserve">, στο εξωτερικό. </w:t>
      </w:r>
    </w:p>
    <w:p w14:paraId="66C5C543" w14:textId="77777777" w:rsidR="0003636F" w:rsidRDefault="0027184C">
      <w:pPr>
        <w:spacing w:line="600" w:lineRule="auto"/>
        <w:ind w:firstLine="720"/>
        <w:contextualSpacing/>
        <w:jc w:val="both"/>
        <w:rPr>
          <w:rFonts w:eastAsia="Times New Roman"/>
          <w:bCs/>
          <w:szCs w:val="24"/>
        </w:rPr>
      </w:pPr>
      <w:r>
        <w:rPr>
          <w:rFonts w:eastAsia="Times New Roman"/>
          <w:bCs/>
          <w:szCs w:val="24"/>
        </w:rPr>
        <w:t>Η πέμπτη με αριθμό 1250/18-7-2017 επίκαιρη ερώτηση δεύτερου κύκλου του Βουλευτή Α</w:t>
      </w:r>
      <w:r>
        <w:rPr>
          <w:rFonts w:eastAsia="Times New Roman"/>
          <w:bCs/>
          <w:szCs w:val="24"/>
        </w:rPr>
        <w:t>΄</w:t>
      </w:r>
      <w:r>
        <w:rPr>
          <w:rFonts w:eastAsia="Times New Roman"/>
          <w:bCs/>
          <w:szCs w:val="24"/>
        </w:rPr>
        <w:t xml:space="preserve"> Θεσσαλονίκης του Κομμουνιστικού Κόμματος Ελλάδ</w:t>
      </w:r>
      <w:r>
        <w:rPr>
          <w:rFonts w:eastAsia="Times New Roman"/>
          <w:bCs/>
          <w:szCs w:val="24"/>
        </w:rPr>
        <w:t>α</w:t>
      </w:r>
      <w:r>
        <w:rPr>
          <w:rFonts w:eastAsia="Times New Roman"/>
          <w:bCs/>
          <w:szCs w:val="24"/>
        </w:rPr>
        <w:t>ς κ. Ιωάννη Δελή προς την Υπουργό Εργασίας, Κοινωνικής Ασ</w:t>
      </w:r>
      <w:r>
        <w:rPr>
          <w:rFonts w:eastAsia="Times New Roman"/>
          <w:bCs/>
          <w:szCs w:val="24"/>
        </w:rPr>
        <w:t xml:space="preserve">φάλισης και Κοινωνικής Αλληλεγγύης, σχετικά με τον άδικο χαμό της εργαζομένης στην επιχείρηση «ΚΑΡΥΠΙΔΗΣ» και την τραγική κατάσταση χιλιάδων εργαζόμενων στη συγκεκριμένη επιχείρηση και αλλού, δεν θα συζητηθεί </w:t>
      </w:r>
      <w:r>
        <w:rPr>
          <w:rFonts w:eastAsia="Times New Roman"/>
          <w:bCs/>
          <w:szCs w:val="24"/>
        </w:rPr>
        <w:lastRenderedPageBreak/>
        <w:t xml:space="preserve">λόγω απουσίας της αρμόδιας Υπουργού, της κ. </w:t>
      </w:r>
      <w:proofErr w:type="spellStart"/>
      <w:r>
        <w:rPr>
          <w:rFonts w:eastAsia="Times New Roman"/>
          <w:bCs/>
          <w:szCs w:val="24"/>
        </w:rPr>
        <w:t>Αχτ</w:t>
      </w:r>
      <w:r>
        <w:rPr>
          <w:rFonts w:eastAsia="Times New Roman"/>
          <w:bCs/>
          <w:szCs w:val="24"/>
        </w:rPr>
        <w:t>σιόγλου</w:t>
      </w:r>
      <w:proofErr w:type="spellEnd"/>
      <w:r>
        <w:rPr>
          <w:rFonts w:eastAsia="Times New Roman"/>
          <w:bCs/>
          <w:szCs w:val="24"/>
        </w:rPr>
        <w:t xml:space="preserve">, στο εξωτερικό. </w:t>
      </w:r>
    </w:p>
    <w:p w14:paraId="66C5C544" w14:textId="77777777" w:rsidR="0003636F" w:rsidRDefault="0027184C">
      <w:pPr>
        <w:spacing w:line="600" w:lineRule="auto"/>
        <w:ind w:firstLine="720"/>
        <w:contextualSpacing/>
        <w:jc w:val="both"/>
        <w:rPr>
          <w:rFonts w:eastAsia="Times New Roman"/>
          <w:bCs/>
          <w:szCs w:val="24"/>
        </w:rPr>
      </w:pPr>
      <w:r>
        <w:rPr>
          <w:rFonts w:eastAsia="Times New Roman"/>
          <w:bCs/>
          <w:szCs w:val="24"/>
        </w:rPr>
        <w:t xml:space="preserve">Η δέκατη </w:t>
      </w:r>
      <w:r>
        <w:rPr>
          <w:rFonts w:eastAsia="Times New Roman"/>
          <w:bCs/>
          <w:szCs w:val="24"/>
        </w:rPr>
        <w:t>τ</w:t>
      </w:r>
      <w:r>
        <w:rPr>
          <w:rFonts w:eastAsia="Times New Roman"/>
          <w:bCs/>
          <w:szCs w:val="24"/>
        </w:rPr>
        <w:t>ρίτη με αριθμό 1212/11-7-2017 επίκαιρη ερώτηση δεύτερου κύκλου του Βουλευτή Α΄ Θεσσαλονίκης του Κομμουνιστικού Κόμματος Ελλάδ</w:t>
      </w:r>
      <w:r>
        <w:rPr>
          <w:rFonts w:eastAsia="Times New Roman"/>
          <w:bCs/>
          <w:szCs w:val="24"/>
        </w:rPr>
        <w:t>α</w:t>
      </w:r>
      <w:r>
        <w:rPr>
          <w:rFonts w:eastAsia="Times New Roman"/>
          <w:bCs/>
          <w:szCs w:val="24"/>
        </w:rPr>
        <w:t xml:space="preserve">ς κ. </w:t>
      </w:r>
      <w:r>
        <w:rPr>
          <w:rFonts w:eastAsia="Times New Roman"/>
          <w:szCs w:val="24"/>
        </w:rPr>
        <w:t>Ιωάννη Δελή</w:t>
      </w:r>
      <w:r>
        <w:rPr>
          <w:rFonts w:eastAsia="Times New Roman"/>
          <w:bCs/>
          <w:szCs w:val="24"/>
        </w:rPr>
        <w:t xml:space="preserve"> προς τον Υπουργό </w:t>
      </w:r>
      <w:r>
        <w:rPr>
          <w:rFonts w:eastAsia="Times New Roman"/>
          <w:szCs w:val="24"/>
        </w:rPr>
        <w:t>Εσωτερικών,</w:t>
      </w:r>
      <w:r>
        <w:rPr>
          <w:rFonts w:eastAsia="Times New Roman"/>
          <w:b/>
          <w:szCs w:val="24"/>
        </w:rPr>
        <w:t xml:space="preserve"> </w:t>
      </w:r>
      <w:r>
        <w:rPr>
          <w:rFonts w:eastAsia="Times New Roman"/>
          <w:bCs/>
          <w:szCs w:val="24"/>
        </w:rPr>
        <w:t xml:space="preserve">με θέμα: «Οξυμμένο πρόβλημα με το πόσιμο νερό σε </w:t>
      </w:r>
      <w:r>
        <w:rPr>
          <w:rFonts w:eastAsia="Times New Roman"/>
          <w:bCs/>
          <w:szCs w:val="24"/>
        </w:rPr>
        <w:t xml:space="preserve">πολλά χωριά του Δήμου </w:t>
      </w:r>
      <w:proofErr w:type="spellStart"/>
      <w:r>
        <w:rPr>
          <w:rFonts w:eastAsia="Times New Roman"/>
          <w:bCs/>
          <w:szCs w:val="24"/>
        </w:rPr>
        <w:t>Μύκης</w:t>
      </w:r>
      <w:proofErr w:type="spellEnd"/>
      <w:r>
        <w:rPr>
          <w:rFonts w:eastAsia="Times New Roman"/>
          <w:bCs/>
          <w:szCs w:val="24"/>
        </w:rPr>
        <w:t xml:space="preserve"> στην Περιφερειακή Ενότητα Ξάνθης», δεν θα συζητηθεί μετά από συνεννόηση με τον Υπουργό και τον Βουλευτή.</w:t>
      </w:r>
    </w:p>
    <w:p w14:paraId="66C5C545" w14:textId="77777777" w:rsidR="0003636F" w:rsidRDefault="0027184C">
      <w:pPr>
        <w:spacing w:line="600" w:lineRule="auto"/>
        <w:ind w:firstLine="720"/>
        <w:contextualSpacing/>
        <w:jc w:val="both"/>
        <w:rPr>
          <w:rFonts w:eastAsia="Times New Roman"/>
          <w:bCs/>
          <w:szCs w:val="24"/>
        </w:rPr>
      </w:pPr>
      <w:r>
        <w:rPr>
          <w:rFonts w:eastAsia="Times New Roman"/>
          <w:bCs/>
          <w:szCs w:val="24"/>
        </w:rPr>
        <w:t xml:space="preserve">Η δεύτερη με αριθμό 5573/11-5-2017 ερώτηση του Βουλευτή Αρκαδίας της Δημοκρατικής Συμπαράταξης ΠΑΣΟΚ – ΔΗΜΑΡ κ. </w:t>
      </w:r>
      <w:r>
        <w:rPr>
          <w:rFonts w:eastAsia="Times New Roman"/>
          <w:szCs w:val="24"/>
        </w:rPr>
        <w:t>Οδυσσέα Κων</w:t>
      </w:r>
      <w:r>
        <w:rPr>
          <w:rFonts w:eastAsia="Times New Roman"/>
          <w:szCs w:val="24"/>
        </w:rPr>
        <w:t xml:space="preserve">σταντινόπουλου </w:t>
      </w:r>
      <w:r>
        <w:rPr>
          <w:rFonts w:eastAsia="Times New Roman"/>
          <w:bCs/>
          <w:szCs w:val="24"/>
        </w:rPr>
        <w:t xml:space="preserve">προς τον Υπουργό </w:t>
      </w:r>
      <w:r>
        <w:rPr>
          <w:rFonts w:eastAsia="Times New Roman"/>
          <w:szCs w:val="24"/>
        </w:rPr>
        <w:t>Εσωτερικών,</w:t>
      </w:r>
      <w:r>
        <w:rPr>
          <w:rFonts w:eastAsia="Times New Roman"/>
          <w:b/>
          <w:szCs w:val="24"/>
        </w:rPr>
        <w:t xml:space="preserve"> </w:t>
      </w:r>
      <w:r>
        <w:rPr>
          <w:rFonts w:eastAsia="Times New Roman"/>
          <w:bCs/>
          <w:szCs w:val="24"/>
        </w:rPr>
        <w:t xml:space="preserve">με θέμα: «Κατασκευή επαρχιακής οδού </w:t>
      </w:r>
      <w:proofErr w:type="spellStart"/>
      <w:r>
        <w:rPr>
          <w:rFonts w:eastAsia="Times New Roman"/>
          <w:bCs/>
          <w:szCs w:val="24"/>
        </w:rPr>
        <w:t>Παραλογγοί</w:t>
      </w:r>
      <w:proofErr w:type="spellEnd"/>
      <w:r>
        <w:rPr>
          <w:rFonts w:eastAsia="Times New Roman"/>
          <w:bCs/>
          <w:szCs w:val="24"/>
        </w:rPr>
        <w:t xml:space="preserve"> - </w:t>
      </w:r>
      <w:proofErr w:type="spellStart"/>
      <w:r>
        <w:rPr>
          <w:rFonts w:eastAsia="Times New Roman"/>
          <w:bCs/>
          <w:szCs w:val="24"/>
        </w:rPr>
        <w:t>Τριπόταμα</w:t>
      </w:r>
      <w:proofErr w:type="spellEnd"/>
      <w:r>
        <w:rPr>
          <w:rFonts w:eastAsia="Times New Roman"/>
          <w:bCs/>
          <w:szCs w:val="24"/>
        </w:rPr>
        <w:t>», δεν θα συζητηθεί λόγω αναρμοδιότητας. Αρμόδιο είναι το Υπουργείο Μεταφορών και Επικοινωνιών.</w:t>
      </w:r>
    </w:p>
    <w:p w14:paraId="66C5C546" w14:textId="77777777" w:rsidR="0003636F" w:rsidRDefault="0027184C">
      <w:pPr>
        <w:spacing w:line="600" w:lineRule="auto"/>
        <w:ind w:firstLine="720"/>
        <w:contextualSpacing/>
        <w:jc w:val="both"/>
        <w:rPr>
          <w:rFonts w:eastAsia="Times New Roman"/>
          <w:bCs/>
          <w:szCs w:val="24"/>
        </w:rPr>
      </w:pPr>
      <w:r>
        <w:rPr>
          <w:rFonts w:eastAsia="Times New Roman"/>
          <w:bCs/>
          <w:szCs w:val="24"/>
        </w:rPr>
        <w:t>Η δεύτερη με αριθμό 1242/18-7-2017 επίκαιρη ερώτηση πρώτου</w:t>
      </w:r>
      <w:r>
        <w:rPr>
          <w:rFonts w:eastAsia="Times New Roman"/>
          <w:bCs/>
          <w:szCs w:val="24"/>
        </w:rPr>
        <w:t xml:space="preserve"> κύκλου του Βουλευτή Λ</w:t>
      </w:r>
      <w:r>
        <w:rPr>
          <w:rFonts w:eastAsia="Times New Roman"/>
          <w:bCs/>
          <w:szCs w:val="24"/>
        </w:rPr>
        <w:t>αρίση</w:t>
      </w:r>
      <w:r>
        <w:rPr>
          <w:rFonts w:eastAsia="Times New Roman"/>
          <w:bCs/>
          <w:szCs w:val="24"/>
        </w:rPr>
        <w:t xml:space="preserve">ς της Νέας Δημοκρατίας κ. </w:t>
      </w:r>
      <w:r>
        <w:rPr>
          <w:rFonts w:eastAsia="Times New Roman"/>
          <w:szCs w:val="24"/>
        </w:rPr>
        <w:t xml:space="preserve">Μάξιμου </w:t>
      </w:r>
      <w:proofErr w:type="spellStart"/>
      <w:r>
        <w:rPr>
          <w:rFonts w:eastAsia="Times New Roman"/>
          <w:szCs w:val="24"/>
        </w:rPr>
        <w:t>Χαρακόπουλου</w:t>
      </w:r>
      <w:proofErr w:type="spellEnd"/>
      <w:r>
        <w:rPr>
          <w:rFonts w:eastAsia="Times New Roman"/>
          <w:szCs w:val="24"/>
        </w:rPr>
        <w:t xml:space="preserve"> </w:t>
      </w:r>
      <w:r>
        <w:rPr>
          <w:rFonts w:eastAsia="Times New Roman"/>
          <w:bCs/>
          <w:szCs w:val="24"/>
        </w:rPr>
        <w:t xml:space="preserve">προς τον Υπουργό </w:t>
      </w:r>
      <w:r>
        <w:rPr>
          <w:rFonts w:eastAsia="Times New Roman"/>
          <w:szCs w:val="24"/>
        </w:rPr>
        <w:t xml:space="preserve">Εσωτερικών, </w:t>
      </w:r>
      <w:r>
        <w:rPr>
          <w:rFonts w:eastAsia="Times New Roman"/>
          <w:bCs/>
          <w:szCs w:val="24"/>
        </w:rPr>
        <w:t>με θέμα: «Δημόσια και ιδιωτικά κτήρια που τελούν υπό κατάληψη -</w:t>
      </w:r>
      <w:r>
        <w:rPr>
          <w:rFonts w:eastAsia="Times New Roman"/>
          <w:bCs/>
          <w:szCs w:val="24"/>
        </w:rPr>
        <w:lastRenderedPageBreak/>
        <w:t xml:space="preserve">απόκρυψη επίσημων στοιχειών- ενέργειες για την απελευθέρωσή τους», δεν θα συζητηθεί λόγω </w:t>
      </w:r>
      <w:r>
        <w:rPr>
          <w:rFonts w:eastAsia="Times New Roman"/>
          <w:bCs/>
          <w:szCs w:val="24"/>
        </w:rPr>
        <w:t xml:space="preserve">ανειλημμένων υποχρεώσεων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xml:space="preserve"> και θα επαναπροσδιοριστεί, όπως προβλέπει ο Κανονισμός.</w:t>
      </w:r>
    </w:p>
    <w:p w14:paraId="66C5C547" w14:textId="77777777" w:rsidR="0003636F" w:rsidRDefault="0027184C">
      <w:pPr>
        <w:spacing w:line="600" w:lineRule="auto"/>
        <w:ind w:firstLine="720"/>
        <w:contextualSpacing/>
        <w:jc w:val="both"/>
        <w:rPr>
          <w:rFonts w:eastAsia="Times New Roman"/>
          <w:bCs/>
          <w:szCs w:val="24"/>
        </w:rPr>
      </w:pPr>
      <w:r>
        <w:rPr>
          <w:rFonts w:eastAsia="Times New Roman"/>
          <w:bCs/>
          <w:szCs w:val="24"/>
        </w:rPr>
        <w:t>Η ένατη με αριθμό 1183/7-7-2017 επίκαιρη ερώτηση δεύτερου κύκλου της Βουλευτού Β΄ Αθηνών του Λαϊκού Συνδέσμου - Χρυσή Αυγή</w:t>
      </w:r>
      <w:r>
        <w:rPr>
          <w:rFonts w:eastAsia="Times New Roman"/>
          <w:bCs/>
          <w:szCs w:val="24"/>
        </w:rPr>
        <w:t xml:space="preserve"> κ</w:t>
      </w:r>
      <w:r>
        <w:rPr>
          <w:rFonts w:eastAsia="Times New Roman"/>
          <w:bCs/>
          <w:szCs w:val="24"/>
        </w:rPr>
        <w:t>.</w:t>
      </w:r>
      <w:r>
        <w:rPr>
          <w:rFonts w:eastAsia="Times New Roman"/>
          <w:bCs/>
          <w:szCs w:val="24"/>
        </w:rPr>
        <w:t xml:space="preserve"> </w:t>
      </w:r>
      <w:r>
        <w:rPr>
          <w:rFonts w:eastAsia="Times New Roman"/>
          <w:szCs w:val="24"/>
        </w:rPr>
        <w:t xml:space="preserve">Ελένης </w:t>
      </w:r>
      <w:proofErr w:type="spellStart"/>
      <w:r>
        <w:rPr>
          <w:rFonts w:eastAsia="Times New Roman"/>
          <w:szCs w:val="24"/>
        </w:rPr>
        <w:t>Ζαρούλια</w:t>
      </w:r>
      <w:proofErr w:type="spellEnd"/>
      <w:r>
        <w:rPr>
          <w:rFonts w:eastAsia="Times New Roman"/>
          <w:szCs w:val="24"/>
        </w:rPr>
        <w:t xml:space="preserve"> </w:t>
      </w:r>
      <w:r>
        <w:rPr>
          <w:rFonts w:eastAsia="Times New Roman"/>
          <w:bCs/>
          <w:szCs w:val="24"/>
        </w:rPr>
        <w:t xml:space="preserve">προς τον Υπουργό </w:t>
      </w:r>
      <w:r>
        <w:rPr>
          <w:rFonts w:eastAsia="Times New Roman"/>
          <w:szCs w:val="24"/>
        </w:rPr>
        <w:t>Εσωτερικών,</w:t>
      </w:r>
      <w:r>
        <w:rPr>
          <w:rFonts w:eastAsia="Times New Roman"/>
          <w:b/>
          <w:szCs w:val="24"/>
        </w:rPr>
        <w:t xml:space="preserve"> </w:t>
      </w:r>
      <w:r>
        <w:rPr>
          <w:rFonts w:eastAsia="Times New Roman"/>
          <w:bCs/>
          <w:szCs w:val="24"/>
        </w:rPr>
        <w:t xml:space="preserve">με θέμα: «Συνεχιζόμενες τρομοκρατικές επιθέσεις κατά διμοιριών των ΜΑΤ από παρακρατικά στοιχεία», δεν θα συζητηθεί λόγω ανειλημμένων υποχρεώσεων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xml:space="preserve"> και θα επ</w:t>
      </w:r>
      <w:r>
        <w:rPr>
          <w:rFonts w:eastAsia="Times New Roman"/>
          <w:bCs/>
          <w:szCs w:val="24"/>
        </w:rPr>
        <w:t xml:space="preserve">αναπροσδιοριστεί, όπως προβλέπει ο Κανονισμός. </w:t>
      </w:r>
    </w:p>
    <w:p w14:paraId="66C5C548" w14:textId="77777777" w:rsidR="0003636F" w:rsidRDefault="0027184C">
      <w:pPr>
        <w:spacing w:line="600" w:lineRule="auto"/>
        <w:ind w:firstLine="720"/>
        <w:contextualSpacing/>
        <w:jc w:val="both"/>
        <w:rPr>
          <w:rFonts w:eastAsia="Times New Roman"/>
          <w:bCs/>
          <w:szCs w:val="24"/>
        </w:rPr>
      </w:pPr>
      <w:r>
        <w:rPr>
          <w:rFonts w:eastAsia="Times New Roman"/>
          <w:bCs/>
          <w:szCs w:val="24"/>
        </w:rPr>
        <w:t>Η δέκατη με αριθμό 1179/6-7-2017 επίκαιρη ερώτηση δεύτερου κύκλου της Βουλευτού Αττικής της Δημοκρατικής Συμπαράταξης ΠΑΣΟΚ - ΔΗΜΑΡ κ</w:t>
      </w:r>
      <w:r>
        <w:rPr>
          <w:rFonts w:eastAsia="Times New Roman"/>
          <w:bCs/>
          <w:szCs w:val="24"/>
        </w:rPr>
        <w:t>.</w:t>
      </w:r>
      <w:r>
        <w:rPr>
          <w:rFonts w:eastAsia="Times New Roman"/>
          <w:bCs/>
          <w:szCs w:val="24"/>
        </w:rPr>
        <w:t xml:space="preserve"> </w:t>
      </w:r>
      <w:r>
        <w:rPr>
          <w:rFonts w:eastAsia="Times New Roman"/>
          <w:szCs w:val="24"/>
        </w:rPr>
        <w:t>Παρασκευής</w:t>
      </w:r>
      <w:r>
        <w:rPr>
          <w:rFonts w:eastAsia="Times New Roman"/>
          <w:bCs/>
          <w:szCs w:val="24"/>
        </w:rPr>
        <w:t xml:space="preserve"> </w:t>
      </w:r>
      <w:proofErr w:type="spellStart"/>
      <w:r>
        <w:rPr>
          <w:rFonts w:eastAsia="Times New Roman"/>
          <w:szCs w:val="24"/>
        </w:rPr>
        <w:t>Χριστοφιλοπούλου</w:t>
      </w:r>
      <w:proofErr w:type="spellEnd"/>
      <w:r>
        <w:rPr>
          <w:rFonts w:eastAsia="Times New Roman"/>
          <w:bCs/>
          <w:szCs w:val="24"/>
        </w:rPr>
        <w:t xml:space="preserve"> προς τον Υπουργό </w:t>
      </w:r>
      <w:r>
        <w:rPr>
          <w:rFonts w:eastAsia="Times New Roman"/>
          <w:szCs w:val="24"/>
        </w:rPr>
        <w:t>Εσωτερικών,</w:t>
      </w:r>
      <w:r>
        <w:rPr>
          <w:rFonts w:eastAsia="Times New Roman"/>
          <w:b/>
          <w:szCs w:val="24"/>
        </w:rPr>
        <w:t xml:space="preserve"> </w:t>
      </w:r>
      <w:r>
        <w:rPr>
          <w:rFonts w:eastAsia="Times New Roman"/>
          <w:bCs/>
          <w:szCs w:val="24"/>
        </w:rPr>
        <w:t>σχετικά με την π</w:t>
      </w:r>
      <w:r>
        <w:rPr>
          <w:rFonts w:eastAsia="Times New Roman"/>
          <w:bCs/>
          <w:szCs w:val="24"/>
        </w:rPr>
        <w:t xml:space="preserve">ροστασία και την ασφάλεια των κατοίκων των Αχαρνών, δεν θα συζητηθεί λόγω ανειλημμένων υποχρεώσεων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xml:space="preserve"> και θα επαναπροσδιοριστεί, όπως προβλέπει ο Κανονισμός.</w:t>
      </w:r>
    </w:p>
    <w:p w14:paraId="66C5C549" w14:textId="77777777" w:rsidR="0003636F" w:rsidRDefault="0027184C">
      <w:pPr>
        <w:spacing w:line="600" w:lineRule="auto"/>
        <w:ind w:firstLine="720"/>
        <w:contextualSpacing/>
        <w:jc w:val="both"/>
        <w:rPr>
          <w:rFonts w:eastAsia="Times New Roman"/>
          <w:bCs/>
          <w:szCs w:val="24"/>
        </w:rPr>
      </w:pPr>
      <w:r>
        <w:rPr>
          <w:rFonts w:eastAsia="Times New Roman"/>
          <w:bCs/>
          <w:szCs w:val="24"/>
        </w:rPr>
        <w:lastRenderedPageBreak/>
        <w:t>Η ενδέκατη με αριθμό 1184/7-7-2017 επίκαιρη ερώτ</w:t>
      </w:r>
      <w:r>
        <w:rPr>
          <w:rFonts w:eastAsia="Times New Roman"/>
          <w:bCs/>
          <w:szCs w:val="24"/>
        </w:rPr>
        <w:t xml:space="preserve">ηση δεύτερου κύκλου του Βουλευτή Α΄ Θεσσαλονίκης του Λαϊκού Συνδέσμου - Χρυσή Αυγή κ. </w:t>
      </w:r>
      <w:r>
        <w:rPr>
          <w:rFonts w:eastAsia="Times New Roman"/>
          <w:szCs w:val="24"/>
        </w:rPr>
        <w:t>Αντωνίου Γρέγου</w:t>
      </w:r>
      <w:r>
        <w:rPr>
          <w:rFonts w:eastAsia="Times New Roman"/>
          <w:b/>
          <w:szCs w:val="24"/>
        </w:rPr>
        <w:t xml:space="preserve"> </w:t>
      </w:r>
      <w:r>
        <w:rPr>
          <w:rFonts w:eastAsia="Times New Roman"/>
          <w:bCs/>
          <w:szCs w:val="24"/>
        </w:rPr>
        <w:t xml:space="preserve">προς τον Υπουργό </w:t>
      </w:r>
      <w:r>
        <w:rPr>
          <w:rFonts w:eastAsia="Times New Roman"/>
          <w:szCs w:val="24"/>
        </w:rPr>
        <w:t>Εσωτερικών,</w:t>
      </w:r>
      <w:r>
        <w:rPr>
          <w:rFonts w:eastAsia="Times New Roman"/>
          <w:b/>
          <w:szCs w:val="24"/>
        </w:rPr>
        <w:t xml:space="preserve"> </w:t>
      </w:r>
      <w:r>
        <w:rPr>
          <w:rFonts w:eastAsia="Times New Roman"/>
          <w:bCs/>
          <w:szCs w:val="24"/>
        </w:rPr>
        <w:t xml:space="preserve">με θέμα: «Η βεβήλωση του ιερού μνημείου του Αγνώστου </w:t>
      </w:r>
      <w:proofErr w:type="spellStart"/>
      <w:r>
        <w:rPr>
          <w:rFonts w:eastAsia="Times New Roman"/>
          <w:bCs/>
          <w:szCs w:val="24"/>
        </w:rPr>
        <w:t>Στρατιώτου</w:t>
      </w:r>
      <w:proofErr w:type="spellEnd"/>
      <w:r>
        <w:rPr>
          <w:rFonts w:eastAsia="Times New Roman"/>
          <w:bCs/>
          <w:szCs w:val="24"/>
        </w:rPr>
        <w:t>, ως αποτέλεσμα συνεχούς ατιμωρησίας», δεν θα συζητηθεί λόγω α</w:t>
      </w:r>
      <w:r>
        <w:rPr>
          <w:rFonts w:eastAsia="Times New Roman"/>
          <w:bCs/>
          <w:szCs w:val="24"/>
        </w:rPr>
        <w:t xml:space="preserve">νειλημμένων υποχρεώσεων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xml:space="preserve"> και θα επαναπροσδιοριστεί, όπως προβλέπει ο Κανονισμός.</w:t>
      </w:r>
    </w:p>
    <w:p w14:paraId="66C5C54A" w14:textId="77777777" w:rsidR="0003636F" w:rsidRDefault="0027184C">
      <w:pPr>
        <w:spacing w:after="0" w:line="600" w:lineRule="auto"/>
        <w:ind w:firstLine="720"/>
        <w:contextualSpacing/>
        <w:jc w:val="both"/>
        <w:rPr>
          <w:rFonts w:eastAsia="Times New Roman"/>
          <w:bCs/>
          <w:szCs w:val="24"/>
        </w:rPr>
      </w:pPr>
      <w:r>
        <w:rPr>
          <w:rFonts w:eastAsia="Times New Roman" w:cs="Times New Roman"/>
          <w:szCs w:val="24"/>
        </w:rPr>
        <w:t>Η</w:t>
      </w:r>
      <w:r>
        <w:rPr>
          <w:rFonts w:eastAsia="Times New Roman" w:cs="Times New Roman"/>
          <w:szCs w:val="24"/>
        </w:rPr>
        <w:t xml:space="preserve"> δωδέκατη με αριθμό 1190/11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επίκαιρη ερώτηση δεύτερου κύκλου του Βουλευτή Δράμας του Συνασπισμού Ριζοσπαστικής Αρισ</w:t>
      </w:r>
      <w:r>
        <w:rPr>
          <w:rFonts w:eastAsia="Times New Roman" w:cs="Times New Roman"/>
          <w:szCs w:val="24"/>
        </w:rPr>
        <w:t xml:space="preserve">τεράς κ. Χρήστου Καραγιαννίδη προς τον Υπουργό Εσωτερικών, σχετικά με τη δράση των </w:t>
      </w:r>
      <w:r>
        <w:rPr>
          <w:rFonts w:eastAsia="Times New Roman" w:cs="Times New Roman"/>
          <w:szCs w:val="24"/>
        </w:rPr>
        <w:t>α</w:t>
      </w:r>
      <w:r>
        <w:rPr>
          <w:rFonts w:eastAsia="Times New Roman" w:cs="Times New Roman"/>
          <w:szCs w:val="24"/>
        </w:rPr>
        <w:t xml:space="preserve">νένταχτων </w:t>
      </w:r>
      <w:proofErr w:type="spellStart"/>
      <w:r>
        <w:rPr>
          <w:rFonts w:eastAsia="Times New Roman" w:cs="Times New Roman"/>
          <w:szCs w:val="24"/>
        </w:rPr>
        <w:t>μ</w:t>
      </w:r>
      <w:r>
        <w:rPr>
          <w:rFonts w:eastAsia="Times New Roman" w:cs="Times New Roman"/>
          <w:szCs w:val="24"/>
        </w:rPr>
        <w:t>αιάνδριων</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θνικιστικών και της «</w:t>
      </w:r>
      <w:r>
        <w:rPr>
          <w:rFonts w:eastAsia="Times New Roman" w:cs="Times New Roman"/>
          <w:szCs w:val="24"/>
          <w:lang w:val="en-US"/>
        </w:rPr>
        <w:t>Combat</w:t>
      </w:r>
      <w:r>
        <w:rPr>
          <w:rFonts w:eastAsia="Times New Roman" w:cs="Times New Roman"/>
          <w:szCs w:val="24"/>
        </w:rPr>
        <w:t xml:space="preserve"> 18 </w:t>
      </w:r>
      <w:r>
        <w:rPr>
          <w:rFonts w:eastAsia="Times New Roman" w:cs="Times New Roman"/>
          <w:szCs w:val="24"/>
          <w:lang w:val="en-US"/>
        </w:rPr>
        <w:t>Hellas</w:t>
      </w:r>
      <w:r>
        <w:rPr>
          <w:rFonts w:eastAsia="Times New Roman" w:cs="Times New Roman"/>
          <w:szCs w:val="24"/>
        </w:rPr>
        <w:t xml:space="preserve">» στο Μενίδι, </w:t>
      </w:r>
      <w:r>
        <w:rPr>
          <w:rFonts w:eastAsia="Times New Roman"/>
          <w:bCs/>
          <w:szCs w:val="24"/>
        </w:rPr>
        <w:t xml:space="preserve">δεν θα συζητηθεί λόγω ανειλημμένων υποχρεώσεων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xml:space="preserve"> και θα επαναπροσδιοριστεί, όπως προβλέπει ο Κανονισμός.</w:t>
      </w:r>
    </w:p>
    <w:p w14:paraId="66C5C54B"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Η πέμπτη με αριθμό 1248/18</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επίκαιρη ερώτηση πρώτου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ς κ. Σταύρου Τάσσου προς τον Υπουργό Υποδομών και Μεταφορών, με θέμα: «Να παρθού</w:t>
      </w:r>
      <w:r>
        <w:rPr>
          <w:rFonts w:eastAsia="Times New Roman" w:cs="Times New Roman"/>
          <w:szCs w:val="24"/>
        </w:rPr>
        <w:t xml:space="preserve">ν άμεσα μέτρα για την </w:t>
      </w:r>
      <w:r>
        <w:rPr>
          <w:rFonts w:eastAsia="Times New Roman" w:cs="Times New Roman"/>
          <w:szCs w:val="24"/>
        </w:rPr>
        <w:lastRenderedPageBreak/>
        <w:t xml:space="preserve">άμεση αποζημίωση των σεισμοπαθών και την αποκατάσταση των ζημιών στη Λέσβο», δεν θα συζητηθεί λόγω κωλύματος του Υπουργού κ. </w:t>
      </w:r>
      <w:proofErr w:type="spellStart"/>
      <w:r>
        <w:rPr>
          <w:rFonts w:eastAsia="Times New Roman" w:cs="Times New Roman"/>
          <w:szCs w:val="24"/>
        </w:rPr>
        <w:t>Σπρίτζη</w:t>
      </w:r>
      <w:proofErr w:type="spellEnd"/>
      <w:r>
        <w:rPr>
          <w:rFonts w:eastAsia="Times New Roman" w:cs="Times New Roman"/>
          <w:szCs w:val="24"/>
        </w:rPr>
        <w:t xml:space="preserve">. Αιτία φόρτος εργασίας. </w:t>
      </w:r>
    </w:p>
    <w:p w14:paraId="66C5C54C"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Η τέταρτη με αριθμό 1249/1</w:t>
      </w:r>
      <w:r>
        <w:rPr>
          <w:rFonts w:eastAsia="Times New Roman" w:cs="Times New Roman"/>
          <w:szCs w:val="24"/>
        </w:rPr>
        <w:t>8-</w:t>
      </w:r>
      <w:r>
        <w:rPr>
          <w:rFonts w:eastAsia="Times New Roman" w:cs="Times New Roman"/>
          <w:szCs w:val="24"/>
        </w:rPr>
        <w:t>7</w:t>
      </w:r>
      <w:r>
        <w:rPr>
          <w:rFonts w:eastAsia="Times New Roman" w:cs="Times New Roman"/>
          <w:szCs w:val="24"/>
        </w:rPr>
        <w:t>-</w:t>
      </w:r>
      <w:r>
        <w:rPr>
          <w:rFonts w:eastAsia="Times New Roman" w:cs="Times New Roman"/>
          <w:szCs w:val="24"/>
        </w:rPr>
        <w:t>2017</w:t>
      </w:r>
      <w:r>
        <w:rPr>
          <w:rFonts w:eastAsia="Times New Roman" w:cs="Times New Roman"/>
          <w:szCs w:val="24"/>
        </w:rPr>
        <w:t xml:space="preserve"> επίκαιρη ερώτηση δεύτερου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Υποδομών και Μεταφορών, με θέμα: «Άμεση σύνδεση του φράγματος </w:t>
      </w:r>
      <w:proofErr w:type="spellStart"/>
      <w:r>
        <w:rPr>
          <w:rFonts w:eastAsia="Times New Roman" w:cs="Times New Roman"/>
          <w:szCs w:val="24"/>
        </w:rPr>
        <w:t>Γαδουρά</w:t>
      </w:r>
      <w:proofErr w:type="spellEnd"/>
      <w:r>
        <w:rPr>
          <w:rFonts w:eastAsia="Times New Roman" w:cs="Times New Roman"/>
          <w:szCs w:val="24"/>
        </w:rPr>
        <w:t xml:space="preserve"> με το δίκτυο ύδρευσης της Ρόδου», δεν θα συζητηθεί</w:t>
      </w:r>
      <w:r>
        <w:rPr>
          <w:rFonts w:eastAsia="Times New Roman" w:cs="Times New Roman"/>
          <w:szCs w:val="24"/>
        </w:rPr>
        <w:t xml:space="preserve"> λόγω κωλύματος του Υπουργού κ. </w:t>
      </w:r>
      <w:proofErr w:type="spellStart"/>
      <w:r>
        <w:rPr>
          <w:rFonts w:eastAsia="Times New Roman" w:cs="Times New Roman"/>
          <w:szCs w:val="24"/>
        </w:rPr>
        <w:t>Σπρίτζη</w:t>
      </w:r>
      <w:proofErr w:type="spellEnd"/>
      <w:r>
        <w:rPr>
          <w:rFonts w:eastAsia="Times New Roman" w:cs="Times New Roman"/>
          <w:szCs w:val="24"/>
        </w:rPr>
        <w:t>. Αιτία φόρτος εργασίας.</w:t>
      </w:r>
    </w:p>
    <w:p w14:paraId="66C5C54D"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Η όγδοη με αριθμό 1114/29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επίκαιρη ερώτηση δεύτερου κύκλου του Βουλευτή Σερρών της Δημοκρατικής Συμπαράταξης ΠΑΣΟΚ -</w:t>
      </w:r>
      <w:r>
        <w:rPr>
          <w:rFonts w:eastAsia="Times New Roman" w:cs="Times New Roman"/>
          <w:szCs w:val="24"/>
        </w:rPr>
        <w:t xml:space="preserve"> </w:t>
      </w:r>
      <w:r>
        <w:rPr>
          <w:rFonts w:eastAsia="Times New Roman" w:cs="Times New Roman"/>
          <w:szCs w:val="24"/>
        </w:rPr>
        <w:t xml:space="preserve">ΔΗΜΑΡ κ. Μιχαήλ Τζελέπη προς τον Υπουργό Υποδομών και Μεταφορών, με </w:t>
      </w:r>
      <w:r>
        <w:rPr>
          <w:rFonts w:eastAsia="Times New Roman" w:cs="Times New Roman"/>
          <w:szCs w:val="24"/>
        </w:rPr>
        <w:t xml:space="preserve">θέμα: «Η δημιουργία τριών νέων σταθμών διοδίων στον </w:t>
      </w:r>
      <w:r>
        <w:rPr>
          <w:rFonts w:eastAsia="Times New Roman" w:cs="Times New Roman"/>
          <w:szCs w:val="24"/>
        </w:rPr>
        <w:t>ο</w:t>
      </w:r>
      <w:r>
        <w:rPr>
          <w:rFonts w:eastAsia="Times New Roman" w:cs="Times New Roman"/>
          <w:szCs w:val="24"/>
        </w:rPr>
        <w:t>δικό άξονα Προμαχώνας</w:t>
      </w:r>
      <w:r>
        <w:rPr>
          <w:rFonts w:eastAsia="Times New Roman" w:cs="Times New Roman"/>
          <w:szCs w:val="24"/>
        </w:rPr>
        <w:t xml:space="preserve"> – </w:t>
      </w:r>
      <w:r>
        <w:rPr>
          <w:rFonts w:eastAsia="Times New Roman" w:cs="Times New Roman"/>
          <w:szCs w:val="24"/>
        </w:rPr>
        <w:t>Σέρρες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Λιμάνι Θεσσαλονίκης είναι καταστροφική για το Νομό Σερρών», δεν θα συζητηθεί λόγω κωλύματος του Υπουργού κ. </w:t>
      </w:r>
      <w:proofErr w:type="spellStart"/>
      <w:r>
        <w:rPr>
          <w:rFonts w:eastAsia="Times New Roman" w:cs="Times New Roman"/>
          <w:szCs w:val="24"/>
        </w:rPr>
        <w:t>Σπρίτζη</w:t>
      </w:r>
      <w:proofErr w:type="spellEnd"/>
      <w:r>
        <w:rPr>
          <w:rFonts w:eastAsia="Times New Roman" w:cs="Times New Roman"/>
          <w:szCs w:val="24"/>
        </w:rPr>
        <w:t>. Αιτία φόρτος εργασίας.</w:t>
      </w:r>
    </w:p>
    <w:p w14:paraId="66C5C54E"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τέταρτη με αριθμό 1223/14</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επίκαιρη ερώτηση πρώτου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Εξωτερικών, με θέμα: «Η Παγκόσμια Τράπεζα «χαρίζει» το Αιγαίο στην Τουρκία», δεν θα συζητηθεί λόγω ανειλημμένων υποχρεώσεων το</w:t>
      </w:r>
      <w:r>
        <w:rPr>
          <w:rFonts w:eastAsia="Times New Roman" w:cs="Times New Roman"/>
          <w:szCs w:val="24"/>
        </w:rPr>
        <w:t xml:space="preserve">υ Υφυπουργού Εξωτερικών κ. Ιωάννη Αμανατίδη. </w:t>
      </w:r>
    </w:p>
    <w:p w14:paraId="66C5C54F"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Η έβδομη με αριθμό 1112/28</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επίκαιρη ερώτηση δεύτερου κύκλου του Βουλευτή Λ</w:t>
      </w:r>
      <w:r>
        <w:rPr>
          <w:rFonts w:eastAsia="Times New Roman" w:cs="Times New Roman"/>
          <w:szCs w:val="24"/>
        </w:rPr>
        <w:t>αρίση</w:t>
      </w:r>
      <w:r>
        <w:rPr>
          <w:rFonts w:eastAsia="Times New Roman" w:cs="Times New Roman"/>
          <w:szCs w:val="24"/>
        </w:rPr>
        <w:t>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την Υπουργό Διοικητικής Ανασυγκρότησης, με θέμα</w:t>
      </w:r>
      <w:r>
        <w:rPr>
          <w:rFonts w:eastAsia="Times New Roman" w:cs="Times New Roman"/>
          <w:szCs w:val="24"/>
        </w:rPr>
        <w:t>: «Θα εφαρμοστεί η ψηφιακή υπογραφή από την 1</w:t>
      </w:r>
      <w:r>
        <w:rPr>
          <w:rFonts w:eastAsia="Times New Roman" w:cs="Times New Roman"/>
          <w:szCs w:val="24"/>
          <w:vertAlign w:val="superscript"/>
        </w:rPr>
        <w:t>η</w:t>
      </w:r>
      <w:r>
        <w:rPr>
          <w:rFonts w:eastAsia="Times New Roman" w:cs="Times New Roman"/>
          <w:szCs w:val="24"/>
        </w:rPr>
        <w:t xml:space="preserve"> Ιουλίου 2017;», δεν θα συζητηθεί λόγω ανειλημμένων υποχρεώσεων της Υπουργού κ. Όλγας </w:t>
      </w:r>
      <w:proofErr w:type="spellStart"/>
      <w:r>
        <w:rPr>
          <w:rFonts w:eastAsia="Times New Roman" w:cs="Times New Roman"/>
          <w:szCs w:val="24"/>
        </w:rPr>
        <w:t>Γεροβασίλη</w:t>
      </w:r>
      <w:proofErr w:type="spellEnd"/>
      <w:r>
        <w:rPr>
          <w:rFonts w:eastAsia="Times New Roman" w:cs="Times New Roman"/>
          <w:szCs w:val="24"/>
        </w:rPr>
        <w:t xml:space="preserve">. </w:t>
      </w:r>
    </w:p>
    <w:p w14:paraId="66C5C550" w14:textId="77777777" w:rsidR="0003636F" w:rsidRDefault="0027184C">
      <w:pPr>
        <w:spacing w:after="0" w:line="600" w:lineRule="auto"/>
        <w:ind w:firstLine="720"/>
        <w:contextualSpacing/>
        <w:jc w:val="both"/>
        <w:rPr>
          <w:rFonts w:eastAsia="Times New Roman" w:cs="Times New Roman"/>
          <w:szCs w:val="24"/>
        </w:rPr>
      </w:pPr>
      <w:r w:rsidRPr="00655A5A">
        <w:rPr>
          <w:rFonts w:eastAsia="Times New Roman" w:cs="Times New Roman"/>
          <w:szCs w:val="24"/>
        </w:rPr>
        <w:t>Τέλος</w:t>
      </w:r>
      <w:r w:rsidRPr="00655A5A">
        <w:rPr>
          <w:rFonts w:eastAsia="Times New Roman" w:cs="Times New Roman"/>
          <w:szCs w:val="24"/>
        </w:rPr>
        <w:t xml:space="preserve"> </w:t>
      </w:r>
      <w:r w:rsidRPr="00655A5A">
        <w:rPr>
          <w:rFonts w:eastAsia="Times New Roman" w:cs="Times New Roman"/>
          <w:szCs w:val="24"/>
        </w:rPr>
        <w:t>η</w:t>
      </w:r>
      <w:r>
        <w:rPr>
          <w:rFonts w:eastAsia="Times New Roman" w:cs="Times New Roman"/>
          <w:szCs w:val="24"/>
        </w:rPr>
        <w:t xml:space="preserve"> πρώτη με αριθμό 5388/4</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2017 ερώτηση του Βουλευτή Αχαΐας της Νέας Δημοκρατίας κ. </w:t>
      </w:r>
      <w:proofErr w:type="spellStart"/>
      <w:r>
        <w:rPr>
          <w:rFonts w:eastAsia="Times New Roman" w:cs="Times New Roman"/>
          <w:szCs w:val="24"/>
        </w:rPr>
        <w:t>Ιάσονα</w:t>
      </w:r>
      <w:proofErr w:type="spellEnd"/>
      <w:r>
        <w:rPr>
          <w:rFonts w:eastAsia="Times New Roman" w:cs="Times New Roman"/>
          <w:szCs w:val="24"/>
        </w:rPr>
        <w:t xml:space="preserve"> Φωτήλα προς τη</w:t>
      </w:r>
      <w:r>
        <w:rPr>
          <w:rFonts w:eastAsia="Times New Roman" w:cs="Times New Roman"/>
          <w:szCs w:val="24"/>
        </w:rPr>
        <w:t xml:space="preserve">ν Υπουργό Πολιτισμού και Αθλητισμού, με θέμα: «Θα «βαλτώσουν» και φέτος οι ανασκαφές στην Αρχαία Ελίκη;», δεν θα συζητηθεί λόγω ασθένειας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66C5C551"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Προχωρούμε στην </w:t>
      </w:r>
      <w:r>
        <w:rPr>
          <w:rFonts w:eastAsia="Times New Roman" w:cs="Times New Roman"/>
          <w:szCs w:val="24"/>
        </w:rPr>
        <w:t>συζήτηση της έκτης</w:t>
      </w:r>
      <w:r>
        <w:rPr>
          <w:rFonts w:eastAsia="Times New Roman" w:cs="Times New Roman"/>
          <w:szCs w:val="24"/>
        </w:rPr>
        <w:t xml:space="preserve"> με αριθμό 1218/12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δεύτερου </w:t>
      </w:r>
      <w:r>
        <w:rPr>
          <w:rFonts w:eastAsia="Times New Roman" w:cs="Times New Roman"/>
          <w:szCs w:val="24"/>
        </w:rPr>
        <w:t>κύκλου του Ανεξάρτητου Βουλευτή Β΄ Αθηνών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Αγροτικής Ανάπτυξης και Τροφίμων, με θέμα: «Ανάγκη άμεσης διευθέτησης των κόκκινων</w:t>
      </w:r>
      <w:r>
        <w:rPr>
          <w:rFonts w:eastAsia="Times New Roman" w:cs="Times New Roman"/>
          <w:szCs w:val="24"/>
        </w:rPr>
        <w:t xml:space="preserve"> </w:t>
      </w:r>
      <w:r>
        <w:rPr>
          <w:rFonts w:eastAsia="Times New Roman" w:cs="Times New Roman"/>
          <w:szCs w:val="24"/>
        </w:rPr>
        <w:t xml:space="preserve">αγροτικών δανείων». </w:t>
      </w:r>
    </w:p>
    <w:p w14:paraId="66C5C552"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Κύριε Καρρά, έχετε τον λόγο γι</w:t>
      </w:r>
      <w:r>
        <w:rPr>
          <w:rFonts w:eastAsia="Times New Roman" w:cs="Times New Roman"/>
          <w:szCs w:val="24"/>
        </w:rPr>
        <w:t xml:space="preserve">α δύο λεπτά </w:t>
      </w:r>
      <w:r>
        <w:rPr>
          <w:rFonts w:eastAsia="Times New Roman" w:cs="Times New Roman"/>
          <w:szCs w:val="24"/>
        </w:rPr>
        <w:t>για να αναπτύξετε την επίκαιρη ερώτηση.</w:t>
      </w:r>
      <w:r>
        <w:rPr>
          <w:rFonts w:eastAsia="Times New Roman" w:cs="Times New Roman"/>
          <w:szCs w:val="24"/>
        </w:rPr>
        <w:t xml:space="preserve"> </w:t>
      </w:r>
    </w:p>
    <w:p w14:paraId="66C5C553"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κατ</w:t>
      </w:r>
      <w:r>
        <w:rPr>
          <w:rFonts w:eastAsia="Times New Roman" w:cs="Times New Roman"/>
          <w:szCs w:val="24"/>
        </w:rPr>
        <w:t>’ αρχάς</w:t>
      </w:r>
      <w:r>
        <w:rPr>
          <w:rFonts w:eastAsia="Times New Roman" w:cs="Times New Roman"/>
          <w:szCs w:val="24"/>
        </w:rPr>
        <w:t xml:space="preserve">, από καρδιάς να ευχηθώ καλή επιτυχία στην υψηλή θέση που κατέχετε. Εύχομαι τα καλύτερα. </w:t>
      </w:r>
    </w:p>
    <w:p w14:paraId="66C5C554"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πάρα πολύ. </w:t>
      </w:r>
    </w:p>
    <w:p w14:paraId="66C5C555"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Σχετικά με την επίκαιρη ερώτηση θα ήθελα να πω τα εξής: Είχα καταθέσει μια ερώτηση προς τους συναρμόδιους Υπουργούς Οικονομίας, Οικονομικών και Αγροτικής Ανάπτυξης, τον κ. Αποστόλου, και ζητούσα πληροφόρηση για το ζήτημα αν θα διευ</w:t>
      </w:r>
      <w:r>
        <w:rPr>
          <w:rFonts w:eastAsia="Times New Roman" w:cs="Times New Roman"/>
          <w:szCs w:val="24"/>
        </w:rPr>
        <w:t>θετηθούν τα λεγόμενα κόκκινα</w:t>
      </w:r>
      <w:r>
        <w:rPr>
          <w:rFonts w:eastAsia="Times New Roman" w:cs="Times New Roman"/>
          <w:szCs w:val="24"/>
        </w:rPr>
        <w:t xml:space="preserve"> </w:t>
      </w:r>
      <w:r>
        <w:rPr>
          <w:rFonts w:eastAsia="Times New Roman" w:cs="Times New Roman"/>
          <w:szCs w:val="24"/>
        </w:rPr>
        <w:t xml:space="preserve">αγροτικά δάνεια, τα οποία διαχειρίζεται ο εκκαθαριστής της πρώην ΑΤΕ Bank. Το τελευταίο, μάλιστα, διάστημα δόθηκε </w:t>
      </w:r>
      <w:r>
        <w:rPr>
          <w:rFonts w:eastAsia="Times New Roman" w:cs="Times New Roman"/>
          <w:szCs w:val="24"/>
        </w:rPr>
        <w:lastRenderedPageBreak/>
        <w:t>μια ευρύτατη δημοσιότητα ότι αποστέλλει εξώδικα προς πάσα κατεύθυνση, διεκδικώντας απαιτήσεις οι οποίες προ του 2</w:t>
      </w:r>
      <w:r>
        <w:rPr>
          <w:rFonts w:eastAsia="Times New Roman" w:cs="Times New Roman"/>
          <w:szCs w:val="24"/>
        </w:rPr>
        <w:t xml:space="preserve">012 ήταν αδρανείς. Αυτό, μάλιστα, είχε τον χαρακτηριστικό τίτλο στις εφημερίδες, «Εξώδικα από στάνη σε στάνη». </w:t>
      </w:r>
    </w:p>
    <w:p w14:paraId="66C5C556"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Διάβασα την επόμενη ημέρα την απάντηση του εκκαθαριστή της Αγροτικής Τράπεζας, μιας εταιρείας ουσιαστικά πολυεθνικής, η οποία έλεγε τα εξής: «Θα</w:t>
      </w:r>
      <w:r>
        <w:rPr>
          <w:rFonts w:eastAsia="Times New Roman" w:cs="Times New Roman"/>
          <w:szCs w:val="24"/>
        </w:rPr>
        <w:t xml:space="preserve"> εφαρμόσω τις διατάξεις εκείνες που επιβάλλει η Τράπεζα της Ελλάδος».</w:t>
      </w:r>
    </w:p>
    <w:p w14:paraId="66C5C557"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Παράλληλα, αναζήτησα και τις τοποθετήσεις του Υπουργού κ. Αποστόλου και είδα ότι υπάρχει ένα νομοθετικό κενό, με την έννοια ότι η απάντηση την οποία δίνει ο εκκαθαριστής, παραπέμπει αποκ</w:t>
      </w:r>
      <w:r>
        <w:rPr>
          <w:rFonts w:eastAsia="Times New Roman" w:cs="Times New Roman"/>
          <w:szCs w:val="24"/>
        </w:rPr>
        <w:t>λειστικά στις διατάξεις της Τραπέζης της Ελλάδος, οι οποίες δεν επιτρέπουν τη μείωση κεφαλαίου και υπό όρους μόνο τον περιορισμό των δανείων.</w:t>
      </w:r>
    </w:p>
    <w:p w14:paraId="66C5C558"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Ταυτόχρονα, δεν μπορεί να εφαρμοστεί ο εξωδικαστικός μηχανισμός που ψηφίστηκε πρόσφατα στους αυτοαπασχολούμενους α</w:t>
      </w:r>
      <w:r>
        <w:rPr>
          <w:rFonts w:eastAsia="Times New Roman" w:cs="Times New Roman"/>
          <w:szCs w:val="24"/>
        </w:rPr>
        <w:t xml:space="preserve">γρότες, οι οποίοι δεν έχουν την εμπορική ιδιότητα. Θα πρέπει, λοιπόν, να είναι εταιρείες ή να απασχολούν μέσω τρίτων την εκμετάλλευση. </w:t>
      </w:r>
    </w:p>
    <w:p w14:paraId="66C5C559"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απευθύνομαι στον Υπουργό, θέτοντας δύο ερωτήματα: </w:t>
      </w:r>
    </w:p>
    <w:p w14:paraId="66C5C55A" w14:textId="77777777" w:rsidR="0003636F" w:rsidRDefault="0027184C">
      <w:pPr>
        <w:spacing w:after="0" w:line="600" w:lineRule="auto"/>
        <w:ind w:firstLine="720"/>
        <w:contextualSpacing/>
        <w:jc w:val="both"/>
        <w:rPr>
          <w:rFonts w:eastAsia="Times New Roman" w:cs="Times New Roman"/>
          <w:szCs w:val="24"/>
        </w:rPr>
      </w:pPr>
      <w:r>
        <w:rPr>
          <w:rFonts w:eastAsia="Times New Roman" w:cs="Times New Roman"/>
          <w:szCs w:val="24"/>
        </w:rPr>
        <w:t>Είναι στις προθέσεις της Κυβέρνησης να νομοθετήσει κατ’ αναλο</w:t>
      </w:r>
      <w:r>
        <w:rPr>
          <w:rFonts w:eastAsia="Times New Roman" w:cs="Times New Roman"/>
          <w:szCs w:val="24"/>
        </w:rPr>
        <w:t>γία; Και αναφέρομαι στην εξωδικαστική επίλυση, κύριε Πρόεδρε. Διότι αν είναι να προσφεύγουν στο νόμο Κατσέλη, όπως μου δόθηκε μια άλλη απάντηση από τον κ. Παπαδημητρίου, νομίζω ότι θα ανοίξουμε πια έναν ατέρμονα κύκλο δικαστικών διενέξεων με τη μισή Ελλάδα</w:t>
      </w:r>
      <w:r>
        <w:rPr>
          <w:rFonts w:eastAsia="Times New Roman" w:cs="Times New Roman"/>
          <w:szCs w:val="24"/>
        </w:rPr>
        <w:t xml:space="preserve"> ουσιαστικά και δεν θα λύσουμε το πρόβλημα. </w:t>
      </w:r>
    </w:p>
    <w:p w14:paraId="66C5C55B" w14:textId="77777777" w:rsidR="0003636F" w:rsidRDefault="0027184C">
      <w:pPr>
        <w:spacing w:after="0" w:line="600" w:lineRule="auto"/>
        <w:ind w:firstLine="720"/>
        <w:contextualSpacing/>
        <w:jc w:val="both"/>
        <w:rPr>
          <w:rFonts w:eastAsia="Times New Roman"/>
          <w:szCs w:val="24"/>
        </w:rPr>
      </w:pPr>
      <w:r>
        <w:rPr>
          <w:rFonts w:eastAsia="Times New Roman"/>
          <w:szCs w:val="24"/>
        </w:rPr>
        <w:t xml:space="preserve">Το ερώτημα λοιπόν, προς τον </w:t>
      </w:r>
      <w:r>
        <w:rPr>
          <w:rFonts w:eastAsia="Times New Roman"/>
          <w:szCs w:val="24"/>
        </w:rPr>
        <w:t xml:space="preserve">κ. </w:t>
      </w:r>
      <w:r>
        <w:rPr>
          <w:rFonts w:eastAsia="Times New Roman"/>
          <w:szCs w:val="24"/>
        </w:rPr>
        <w:t>Αποστόλου είναι: Προτίθεται να νομοθετήσει η Κυβέρνηση μια ρύθμιση που να ανακουφίσει αυτούς τους ανθρώπους;</w:t>
      </w:r>
    </w:p>
    <w:p w14:paraId="66C5C55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w:t>
      </w:r>
      <w:r>
        <w:rPr>
          <w:rFonts w:eastAsia="Times New Roman" w:cs="Times New Roman"/>
          <w:szCs w:val="24"/>
        </w:rPr>
        <w:t xml:space="preserve">του </w:t>
      </w:r>
      <w:r>
        <w:rPr>
          <w:rFonts w:eastAsia="Times New Roman" w:cs="Times New Roman"/>
          <w:szCs w:val="24"/>
        </w:rPr>
        <w:t>κυρίου Βουλευτή)</w:t>
      </w:r>
    </w:p>
    <w:p w14:paraId="66C5C55D" w14:textId="77777777" w:rsidR="0003636F" w:rsidRDefault="0027184C">
      <w:pPr>
        <w:spacing w:line="600" w:lineRule="auto"/>
        <w:ind w:firstLine="720"/>
        <w:contextualSpacing/>
        <w:jc w:val="both"/>
        <w:rPr>
          <w:rFonts w:eastAsia="Times New Roman"/>
          <w:szCs w:val="24"/>
        </w:rPr>
      </w:pPr>
      <w:r>
        <w:rPr>
          <w:rFonts w:eastAsia="Times New Roman"/>
          <w:szCs w:val="24"/>
        </w:rPr>
        <w:t>Θα ήθελα ελάχιστα την ανοχή σας, κύριε Πρόεδρε.</w:t>
      </w:r>
    </w:p>
    <w:p w14:paraId="66C5C55E" w14:textId="77777777" w:rsidR="0003636F" w:rsidRDefault="0027184C">
      <w:pPr>
        <w:spacing w:line="600" w:lineRule="auto"/>
        <w:ind w:firstLine="720"/>
        <w:contextualSpacing/>
        <w:jc w:val="both"/>
        <w:rPr>
          <w:rFonts w:eastAsia="Times New Roman"/>
          <w:szCs w:val="24"/>
        </w:rPr>
      </w:pPr>
      <w:r>
        <w:rPr>
          <w:rFonts w:eastAsia="Times New Roman"/>
          <w:szCs w:val="24"/>
        </w:rPr>
        <w:t>Και υπάρχει και ένα δεύτερο ερώτημα για κάτι το οποίο με παραξένεψε: Διαβάζω δηλώσεις -μάλιστα τις άκουσα και στην ΕΡΤ- ότι εξετάζετε το ενδεχόμενο του διαχωρισμού της περιουσίας των αγροτών,</w:t>
      </w:r>
      <w:r>
        <w:rPr>
          <w:rFonts w:eastAsia="Times New Roman"/>
          <w:szCs w:val="24"/>
        </w:rPr>
        <w:t xml:space="preserve"> των οφειλετών</w:t>
      </w:r>
      <w:r>
        <w:rPr>
          <w:rFonts w:eastAsia="Times New Roman"/>
          <w:szCs w:val="24"/>
        </w:rPr>
        <w:t>,</w:t>
      </w:r>
      <w:r>
        <w:rPr>
          <w:rFonts w:eastAsia="Times New Roman"/>
          <w:szCs w:val="24"/>
        </w:rPr>
        <w:t xml:space="preserve"> σε αστική, που θα πάρει το</w:t>
      </w:r>
      <w:r>
        <w:rPr>
          <w:rFonts w:eastAsia="Times New Roman"/>
          <w:szCs w:val="24"/>
        </w:rPr>
        <w:t>ν</w:t>
      </w:r>
      <w:r>
        <w:rPr>
          <w:rFonts w:eastAsia="Times New Roman"/>
          <w:szCs w:val="24"/>
        </w:rPr>
        <w:t xml:space="preserve"> δρόμο προφανώς της εκποίησης μέσω αναγκαστικής εκτέλεσης, </w:t>
      </w:r>
      <w:r>
        <w:rPr>
          <w:rFonts w:eastAsia="Times New Roman"/>
          <w:szCs w:val="24"/>
        </w:rPr>
        <w:lastRenderedPageBreak/>
        <w:t>και σε γεωργική</w:t>
      </w:r>
      <w:r>
        <w:rPr>
          <w:rFonts w:eastAsia="Times New Roman"/>
          <w:szCs w:val="24"/>
        </w:rPr>
        <w:t>,</w:t>
      </w:r>
      <w:r>
        <w:rPr>
          <w:rFonts w:eastAsia="Times New Roman"/>
          <w:szCs w:val="24"/>
        </w:rPr>
        <w:t xml:space="preserve"> με τη μεταφορά </w:t>
      </w:r>
      <w:r>
        <w:rPr>
          <w:rFonts w:eastAsia="Times New Roman"/>
          <w:szCs w:val="24"/>
        </w:rPr>
        <w:t xml:space="preserve">της </w:t>
      </w:r>
      <w:r>
        <w:rPr>
          <w:rFonts w:eastAsia="Times New Roman"/>
          <w:szCs w:val="24"/>
        </w:rPr>
        <w:t xml:space="preserve">στον </w:t>
      </w:r>
      <w:r>
        <w:rPr>
          <w:rFonts w:eastAsia="Times New Roman"/>
          <w:szCs w:val="24"/>
        </w:rPr>
        <w:t>«</w:t>
      </w:r>
      <w:r>
        <w:rPr>
          <w:rFonts w:eastAsia="Times New Roman"/>
          <w:szCs w:val="24"/>
        </w:rPr>
        <w:t>ΟΔΙΑΓΕ Α.Ε.</w:t>
      </w:r>
      <w:r>
        <w:rPr>
          <w:rFonts w:eastAsia="Times New Roman"/>
          <w:szCs w:val="24"/>
        </w:rPr>
        <w:t>»</w:t>
      </w:r>
      <w:r>
        <w:rPr>
          <w:rFonts w:eastAsia="Times New Roman"/>
          <w:szCs w:val="24"/>
        </w:rPr>
        <w:t xml:space="preserve"> -είναι μια κρατική ανώνυμη εταιρεία που συστάθηκε προ ενός έτους, η οποία δεν ξέρω καν αν λειτουργε</w:t>
      </w:r>
      <w:r>
        <w:rPr>
          <w:rFonts w:eastAsia="Times New Roman"/>
          <w:szCs w:val="24"/>
        </w:rPr>
        <w:t xml:space="preserve">ί- ούτως ώστε </w:t>
      </w:r>
      <w:r>
        <w:rPr>
          <w:rFonts w:eastAsia="Times New Roman"/>
          <w:szCs w:val="24"/>
        </w:rPr>
        <w:t xml:space="preserve">η γεωργική γη </w:t>
      </w:r>
      <w:r>
        <w:rPr>
          <w:rFonts w:eastAsia="Times New Roman"/>
          <w:szCs w:val="24"/>
        </w:rPr>
        <w:t xml:space="preserve">να παραχωρηθεί εν συνεχεία με αντίτιμο -όπου τα λέω λάθος, να με διορθώσετε, έχω, όμως, τις δηλώσεις- στους αγρότες να </w:t>
      </w:r>
      <w:r>
        <w:rPr>
          <w:rFonts w:eastAsia="Times New Roman"/>
          <w:szCs w:val="24"/>
        </w:rPr>
        <w:t xml:space="preserve">την </w:t>
      </w:r>
      <w:r>
        <w:rPr>
          <w:rFonts w:eastAsia="Times New Roman"/>
          <w:szCs w:val="24"/>
        </w:rPr>
        <w:t>καλλιεργήσουν.</w:t>
      </w:r>
    </w:p>
    <w:p w14:paraId="66C5C55F" w14:textId="77777777" w:rsidR="0003636F" w:rsidRDefault="0027184C">
      <w:pPr>
        <w:spacing w:line="600" w:lineRule="auto"/>
        <w:ind w:firstLine="720"/>
        <w:contextualSpacing/>
        <w:jc w:val="both"/>
        <w:rPr>
          <w:rFonts w:eastAsia="Times New Roman"/>
          <w:szCs w:val="24"/>
        </w:rPr>
      </w:pPr>
      <w:r>
        <w:rPr>
          <w:rFonts w:eastAsia="Times New Roman"/>
          <w:szCs w:val="24"/>
        </w:rPr>
        <w:t>Τελειώνοντας, θα πω τούτο, κύριε Πρόεδρε: Μου θύμισε μια έννοια που είχα ξεχάσει: Την επίμ</w:t>
      </w:r>
      <w:r>
        <w:rPr>
          <w:rFonts w:eastAsia="Times New Roman"/>
          <w:szCs w:val="24"/>
        </w:rPr>
        <w:t>ορτη αγροληψία του 19ου αιώνα. Αυτό θέλει η Κυβέρνηση να κάνει; Και ποια είναι η επίμορτη αγροληψία; Εσείς το ξέρετε, κύριε Αποστόλου. Είναι οι κολίγοι.</w:t>
      </w:r>
    </w:p>
    <w:p w14:paraId="66C5C560" w14:textId="77777777" w:rsidR="0003636F" w:rsidRDefault="0027184C">
      <w:pPr>
        <w:spacing w:line="600" w:lineRule="auto"/>
        <w:ind w:firstLine="720"/>
        <w:contextualSpacing/>
        <w:jc w:val="both"/>
        <w:rPr>
          <w:rFonts w:eastAsia="Times New Roman"/>
          <w:szCs w:val="24"/>
        </w:rPr>
      </w:pPr>
      <w:r>
        <w:rPr>
          <w:rFonts w:eastAsia="Times New Roman"/>
          <w:szCs w:val="24"/>
        </w:rPr>
        <w:t>Αυτά είναι λοιπόν, τα ερωτήματά μου.</w:t>
      </w:r>
    </w:p>
    <w:p w14:paraId="66C5C561" w14:textId="77777777" w:rsidR="0003636F" w:rsidRDefault="0027184C">
      <w:pPr>
        <w:spacing w:line="600" w:lineRule="auto"/>
        <w:ind w:firstLine="720"/>
        <w:contextualSpacing/>
        <w:jc w:val="both"/>
        <w:rPr>
          <w:rFonts w:eastAsia="Times New Roman"/>
          <w:szCs w:val="24"/>
        </w:rPr>
      </w:pPr>
      <w:r>
        <w:rPr>
          <w:rFonts w:eastAsia="Times New Roman"/>
          <w:szCs w:val="24"/>
        </w:rPr>
        <w:t>Ευχαριστώ.</w:t>
      </w:r>
    </w:p>
    <w:p w14:paraId="66C5C562" w14:textId="77777777" w:rsidR="0003636F" w:rsidRDefault="0027184C">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w:t>
      </w:r>
      <w:r>
        <w:rPr>
          <w:rFonts w:eastAsia="Times New Roman"/>
          <w:szCs w:val="24"/>
        </w:rPr>
        <w:t>κ. Καρρά.</w:t>
      </w:r>
    </w:p>
    <w:p w14:paraId="66C5C563" w14:textId="77777777" w:rsidR="0003636F" w:rsidRDefault="0027184C">
      <w:pPr>
        <w:spacing w:line="600" w:lineRule="auto"/>
        <w:ind w:firstLine="720"/>
        <w:contextualSpacing/>
        <w:jc w:val="both"/>
        <w:rPr>
          <w:rFonts w:eastAsia="Times New Roman"/>
          <w:szCs w:val="24"/>
        </w:rPr>
      </w:pPr>
      <w:r>
        <w:rPr>
          <w:rFonts w:eastAsia="Times New Roman"/>
          <w:szCs w:val="24"/>
        </w:rPr>
        <w:t>Παρακαλώ πολύ κύριε Υπουργέ, έχετε τον λόγο για την απάντησή σας. Όχι «Από στάνη σε στάνη». Όμως, θα φτάσει το νέο και στη στάνη.</w:t>
      </w:r>
    </w:p>
    <w:p w14:paraId="66C5C564" w14:textId="77777777" w:rsidR="0003636F" w:rsidRDefault="0027184C">
      <w:pPr>
        <w:spacing w:line="600" w:lineRule="auto"/>
        <w:ind w:firstLine="720"/>
        <w:contextualSpacing/>
        <w:jc w:val="both"/>
        <w:rPr>
          <w:rFonts w:eastAsia="Times New Roman"/>
          <w:szCs w:val="24"/>
        </w:rPr>
      </w:pPr>
      <w:r>
        <w:rPr>
          <w:rFonts w:eastAsia="Times New Roman"/>
          <w:szCs w:val="24"/>
        </w:rPr>
        <w:t>Ορίστε, έχετε τον λόγο.</w:t>
      </w:r>
    </w:p>
    <w:p w14:paraId="66C5C565" w14:textId="77777777" w:rsidR="0003636F" w:rsidRDefault="0027184C">
      <w:pPr>
        <w:spacing w:line="600" w:lineRule="auto"/>
        <w:ind w:firstLine="720"/>
        <w:contextualSpacing/>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Κατ’ </w:t>
      </w:r>
      <w:r>
        <w:rPr>
          <w:rFonts w:eastAsia="Times New Roman"/>
          <w:szCs w:val="24"/>
        </w:rPr>
        <w:t xml:space="preserve">αρχάς </w:t>
      </w:r>
      <w:r>
        <w:rPr>
          <w:rFonts w:eastAsia="Times New Roman"/>
          <w:szCs w:val="24"/>
        </w:rPr>
        <w:t>να ευχαριστήσω τ</w:t>
      </w:r>
      <w:r>
        <w:rPr>
          <w:rFonts w:eastAsia="Times New Roman"/>
          <w:szCs w:val="24"/>
        </w:rPr>
        <w:t>ον κύριο συνάδελφο για την ερώτηση. Την περίμενα, την ήθελα μια τέτοια ερώτηση, διότι είναι πάρα πολύ σοβαρό το θέμα.</w:t>
      </w:r>
    </w:p>
    <w:p w14:paraId="66C5C566" w14:textId="77777777" w:rsidR="0003636F" w:rsidRDefault="0027184C">
      <w:pPr>
        <w:spacing w:line="600" w:lineRule="auto"/>
        <w:contextualSpacing/>
        <w:jc w:val="both"/>
        <w:rPr>
          <w:rFonts w:eastAsia="Times New Roman"/>
          <w:szCs w:val="24"/>
        </w:rPr>
      </w:pPr>
      <w:r>
        <w:rPr>
          <w:rFonts w:eastAsia="Times New Roman"/>
          <w:szCs w:val="24"/>
        </w:rPr>
        <w:t>Άρα, κύριε Πρόεδρε, θα ήθελα λίγο χρόνο.</w:t>
      </w:r>
    </w:p>
    <w:p w14:paraId="66C5C567" w14:textId="77777777" w:rsidR="0003636F" w:rsidRDefault="0027184C">
      <w:pPr>
        <w:spacing w:line="600" w:lineRule="auto"/>
        <w:ind w:firstLine="720"/>
        <w:contextualSpacing/>
        <w:jc w:val="both"/>
        <w:rPr>
          <w:rFonts w:eastAsia="Times New Roman"/>
          <w:szCs w:val="24"/>
        </w:rPr>
      </w:pPr>
      <w:r>
        <w:rPr>
          <w:rFonts w:eastAsia="Times New Roman"/>
          <w:szCs w:val="24"/>
        </w:rPr>
        <w:t>Μακριά από εμάς οι σκέψεις επαναφοράς καταστάσεων του 18ου και 19ου αιώνα. Για να προσεγγίσουμε τ</w:t>
      </w:r>
      <w:r>
        <w:rPr>
          <w:rFonts w:eastAsia="Times New Roman"/>
          <w:szCs w:val="24"/>
        </w:rPr>
        <w:t xml:space="preserve">ο θέμα πρέπει να το δούμε τουλάχιστον από την ημέρα που έγινε ο διαχωρισμός της Αγροτικής Τράπεζας και καλή και κακή. </w:t>
      </w:r>
    </w:p>
    <w:p w14:paraId="66C5C568" w14:textId="77777777" w:rsidR="0003636F" w:rsidRDefault="0027184C">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Ανεκλήθη η άδεια.</w:t>
      </w:r>
    </w:p>
    <w:p w14:paraId="66C5C569" w14:textId="77777777" w:rsidR="0003636F" w:rsidRDefault="0027184C">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Ξέρετε τον Αύγουστο του 2012, με τρία ΦΕΚ τα οποία είχαν απόσταση δευτερολέπτων το ένα από το άλλο, αποφασίστηκε ο διαχωρισμός και ταυτόχρονα η μεταφορά της καλής σε συγκεκριμένο τραπεζικό ίδρυμα και της κακής στον εκκαθαριστή.</w:t>
      </w:r>
    </w:p>
    <w:p w14:paraId="66C5C56A" w14:textId="77777777" w:rsidR="0003636F" w:rsidRDefault="0027184C">
      <w:pPr>
        <w:spacing w:line="600" w:lineRule="auto"/>
        <w:ind w:firstLine="720"/>
        <w:contextualSpacing/>
        <w:jc w:val="both"/>
        <w:rPr>
          <w:rFonts w:eastAsia="Times New Roman"/>
          <w:szCs w:val="24"/>
        </w:rPr>
      </w:pPr>
      <w:r>
        <w:rPr>
          <w:rFonts w:eastAsia="Times New Roman"/>
          <w:szCs w:val="24"/>
        </w:rPr>
        <w:t>Το ύψος των δανείων των κατ</w:t>
      </w:r>
      <w:r>
        <w:rPr>
          <w:rFonts w:eastAsia="Times New Roman"/>
          <w:szCs w:val="24"/>
        </w:rPr>
        <w:t xml:space="preserve">ά κύριο επάγγελμα ιδιωτών αγροτών στην υπό ειδική εκκαθάριση ΑΤΕ ανερχόταν τότε στα 829 εκατομμύρια ευρώ. Τα ποσά αυτά σήμερα είναι 1,2 </w:t>
      </w:r>
      <w:r>
        <w:rPr>
          <w:rFonts w:eastAsia="Times New Roman"/>
          <w:szCs w:val="24"/>
        </w:rPr>
        <w:t>δισεκα</w:t>
      </w:r>
      <w:r>
        <w:rPr>
          <w:rFonts w:eastAsia="Times New Roman"/>
          <w:szCs w:val="24"/>
        </w:rPr>
        <w:lastRenderedPageBreak/>
        <w:t xml:space="preserve">τομμύριο </w:t>
      </w:r>
      <w:r>
        <w:rPr>
          <w:rFonts w:eastAsia="Times New Roman"/>
          <w:szCs w:val="24"/>
        </w:rPr>
        <w:t>ευρώ και αντιστοιχούν σε σαράντα χιλιάδες πιστούχους. Απ’ αυτά τα δάνεια, τα επτά χιλιάδες εξακόσια καλύπ</w:t>
      </w:r>
      <w:r>
        <w:rPr>
          <w:rFonts w:eastAsia="Times New Roman"/>
          <w:szCs w:val="24"/>
        </w:rPr>
        <w:t xml:space="preserve">τονται με την εγγύηση του </w:t>
      </w:r>
      <w:r>
        <w:rPr>
          <w:rFonts w:eastAsia="Times New Roman"/>
          <w:szCs w:val="24"/>
        </w:rPr>
        <w:t>δημοσίου</w:t>
      </w:r>
      <w:r>
        <w:rPr>
          <w:rFonts w:eastAsia="Times New Roman"/>
          <w:szCs w:val="24"/>
        </w:rPr>
        <w:t xml:space="preserve">. Και αναφέρονται σε 120 εκατομμύρια ευρώ. </w:t>
      </w:r>
    </w:p>
    <w:p w14:paraId="66C5C56B" w14:textId="77777777" w:rsidR="0003636F" w:rsidRDefault="0027184C">
      <w:pPr>
        <w:spacing w:line="600" w:lineRule="auto"/>
        <w:ind w:firstLine="720"/>
        <w:contextualSpacing/>
        <w:jc w:val="both"/>
        <w:rPr>
          <w:rFonts w:eastAsia="Times New Roman"/>
          <w:szCs w:val="24"/>
        </w:rPr>
      </w:pPr>
      <w:r>
        <w:rPr>
          <w:rFonts w:eastAsia="Times New Roman"/>
          <w:szCs w:val="24"/>
        </w:rPr>
        <w:t>Οι συγκεκριμένοι πιστούχοι, παρά τις ενοχλήσεις της εκκαθάρισης που υπήρξαν, δεν ανταποκρίθηκαν και ούτε -σας το λέω- μπορούν να ανταποκριθούν. Εάν όχι το σύνολο, η μεγίστη πλειο</w:t>
      </w:r>
      <w:r>
        <w:rPr>
          <w:rFonts w:eastAsia="Times New Roman"/>
          <w:szCs w:val="24"/>
        </w:rPr>
        <w:t>ψηφία δεν μπορεί να ανταποκριθεί λόγω αντικειμενικών δυσκολιών.</w:t>
      </w:r>
    </w:p>
    <w:p w14:paraId="66C5C56C" w14:textId="77777777" w:rsidR="0003636F" w:rsidRDefault="0027184C">
      <w:pPr>
        <w:spacing w:line="600" w:lineRule="auto"/>
        <w:ind w:firstLine="720"/>
        <w:contextualSpacing/>
        <w:jc w:val="both"/>
        <w:rPr>
          <w:rFonts w:eastAsia="Times New Roman"/>
          <w:szCs w:val="24"/>
        </w:rPr>
      </w:pPr>
      <w:r>
        <w:rPr>
          <w:rFonts w:eastAsia="Times New Roman"/>
          <w:szCs w:val="24"/>
        </w:rPr>
        <w:t>Παρ’ όλα αυτά, όμως, η εκκαθάριση οφείλει, σύμφωνα με το</w:t>
      </w:r>
      <w:r>
        <w:rPr>
          <w:rFonts w:eastAsia="Times New Roman"/>
          <w:szCs w:val="24"/>
        </w:rPr>
        <w:t>ν</w:t>
      </w:r>
      <w:r>
        <w:rPr>
          <w:rFonts w:eastAsia="Times New Roman"/>
          <w:szCs w:val="24"/>
        </w:rPr>
        <w:t xml:space="preserve"> νόμο, να κινήσει τις προβλεπόμενες διαδικασίες, βάζοντας ως βασικό στόχο από εκεί και πέρα, να εξασφαλίσει τις απαιτήσεις. Μην πάμε, δ</w:t>
      </w:r>
      <w:r>
        <w:rPr>
          <w:rFonts w:eastAsia="Times New Roman"/>
          <w:szCs w:val="24"/>
        </w:rPr>
        <w:t xml:space="preserve">ηλαδή, σε άλλες διαδικασίες πιο πέρα. Τουλάχιστον η συνεννόηση που εγώ έχω κάνει με τον εκκαθαριστή, είχε αυτόν τον στόχο. </w:t>
      </w:r>
    </w:p>
    <w:p w14:paraId="66C5C56D" w14:textId="77777777" w:rsidR="0003636F" w:rsidRDefault="0027184C">
      <w:pPr>
        <w:spacing w:line="600" w:lineRule="auto"/>
        <w:ind w:firstLine="720"/>
        <w:contextualSpacing/>
        <w:jc w:val="both"/>
        <w:rPr>
          <w:rFonts w:eastAsia="Times New Roman"/>
          <w:szCs w:val="24"/>
        </w:rPr>
      </w:pPr>
      <w:r>
        <w:rPr>
          <w:rFonts w:eastAsia="Times New Roman"/>
          <w:szCs w:val="24"/>
        </w:rPr>
        <w:t xml:space="preserve">Άρα, η αποστολή εξωδίκου ήταν αναγκαία προκειμένου να διασφαλιστούν για την εκκαθάριση οι εγγυήσεις του </w:t>
      </w:r>
      <w:r>
        <w:rPr>
          <w:rFonts w:eastAsia="Times New Roman"/>
          <w:szCs w:val="24"/>
        </w:rPr>
        <w:t>ελληνικού δημοσίου</w:t>
      </w:r>
      <w:r>
        <w:rPr>
          <w:rFonts w:eastAsia="Times New Roman"/>
          <w:szCs w:val="24"/>
        </w:rPr>
        <w:t>. Διότι εά</w:t>
      </w:r>
      <w:r>
        <w:rPr>
          <w:rFonts w:eastAsia="Times New Roman"/>
          <w:szCs w:val="24"/>
        </w:rPr>
        <w:t xml:space="preserve">ν περάσουν πέντε χρόνια από την έναρξη της καθυστέρησης του εξασφαλισμένου δανείου, θα υπάρχει πρόβλημα για την κάλυψη της εγγύησης του </w:t>
      </w:r>
      <w:r>
        <w:rPr>
          <w:rFonts w:eastAsia="Times New Roman"/>
          <w:szCs w:val="24"/>
        </w:rPr>
        <w:t>δημοσίου</w:t>
      </w:r>
      <w:r>
        <w:rPr>
          <w:rFonts w:eastAsia="Times New Roman"/>
          <w:szCs w:val="24"/>
        </w:rPr>
        <w:t xml:space="preserve">. </w:t>
      </w:r>
    </w:p>
    <w:p w14:paraId="66C5C56E" w14:textId="77777777" w:rsidR="0003636F" w:rsidRDefault="0027184C">
      <w:pPr>
        <w:spacing w:line="600" w:lineRule="auto"/>
        <w:ind w:firstLine="720"/>
        <w:contextualSpacing/>
        <w:jc w:val="both"/>
        <w:rPr>
          <w:rFonts w:eastAsia="Times New Roman"/>
          <w:szCs w:val="24"/>
        </w:rPr>
      </w:pPr>
      <w:r>
        <w:rPr>
          <w:rFonts w:eastAsia="Times New Roman"/>
          <w:szCs w:val="24"/>
        </w:rPr>
        <w:lastRenderedPageBreak/>
        <w:t>Βέβαια, στις ενέργειες αυτές της εκκαθάρισης ορισμένοι οφειλέτες έχουν τη δυνατότητα να επιδιώξουν μέσω του ε</w:t>
      </w:r>
      <w:r>
        <w:rPr>
          <w:rFonts w:eastAsia="Times New Roman"/>
          <w:szCs w:val="24"/>
        </w:rPr>
        <w:t>ξωδικαστικού συμβιβασμού ευνοϊκή μείωση και ρύθμιση της οφειλής τους, αρκεί όταν ανοίξει η ηλεκτρονική πλατφόρμα, να υποβάλλουν στην Ειδική Γραμματεία Διαχείρισης Ιδιωτικού Χρέους τη σχετική αίτηση.</w:t>
      </w:r>
    </w:p>
    <w:p w14:paraId="66C5C56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Οι υπόλοιποι θα επιδιωχθεί σύντομα να αποκτήσουν δυνατότητα διευθέτησης των οφειλών τους με τις ίδιες προϋποθέσεις που προβλέπει ο εξωδικαστικός συμβιβασμός. Είναι μια διαδικασία η οποία δεν έχει ολοκληρωθεί, αλλά ακόμη και στην περίπτωση που αυτό δεν κατα</w:t>
      </w:r>
      <w:r>
        <w:rPr>
          <w:rFonts w:eastAsia="Times New Roman" w:cs="Times New Roman"/>
          <w:szCs w:val="24"/>
        </w:rPr>
        <w:t>στεί δυνατό, θα εξετάσουμε και τη νομική ρύθμιση του θέματος ΟΔΙΑΓΕ. Έχουμε ήδη συστήσει τον οργανισμό, δεν έχουμε προχωρήσει πιο πέρα. Όμως, είναι θέματα τα οποία έχουν σχέση ιδιαίτερα με την προστασία, θα έλεγα, της περιουσίας που συνδέεται με την αγροτι</w:t>
      </w:r>
      <w:r>
        <w:rPr>
          <w:rFonts w:eastAsia="Times New Roman" w:cs="Times New Roman"/>
          <w:szCs w:val="24"/>
        </w:rPr>
        <w:t>κή δραστηριότητα.</w:t>
      </w:r>
    </w:p>
    <w:p w14:paraId="66C5C57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Εμείς, ήδη στο νομοσχέδιο, ένα νομοσχέδιο του Υπουργείου μας που αφορά την υποχρεωτική αναγραφή της χώρας προέλευσης της πρώτης ύλης ειδικά στα γαλακτοκομικά και στα κρέατα, έχουμε ήδη ετοιμάσει σχετική τροπολογία και θα έρθει εντός των η</w:t>
      </w:r>
      <w:r>
        <w:rPr>
          <w:rFonts w:eastAsia="Times New Roman" w:cs="Times New Roman"/>
          <w:szCs w:val="24"/>
        </w:rPr>
        <w:t xml:space="preserve">μερών στην Επιτροπή Παραγωγής και Εμπορίου, για </w:t>
      </w:r>
      <w:r>
        <w:rPr>
          <w:rFonts w:eastAsia="Times New Roman" w:cs="Times New Roman"/>
          <w:szCs w:val="24"/>
        </w:rPr>
        <w:lastRenderedPageBreak/>
        <w:t>να θέσουμε σε διαδικασία λειτουργίας τον συγκεκριμένο οργανισμό.</w:t>
      </w:r>
    </w:p>
    <w:p w14:paraId="66C5C57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Όμως, πριν απαντήσω ειδικά στο κομμάτι που αφορά τα κόκκινα</w:t>
      </w:r>
      <w:r>
        <w:rPr>
          <w:rFonts w:eastAsia="Times New Roman" w:cs="Times New Roman"/>
          <w:szCs w:val="24"/>
        </w:rPr>
        <w:t xml:space="preserve"> </w:t>
      </w:r>
      <w:r>
        <w:rPr>
          <w:rFonts w:eastAsia="Times New Roman" w:cs="Times New Roman"/>
          <w:szCs w:val="24"/>
        </w:rPr>
        <w:t>δάνεια που αναφέρατε στην ερώτησή σας, θα πρέπει οπωσδήποτε να κάνουμε μια χαρτογρά</w:t>
      </w:r>
      <w:r>
        <w:rPr>
          <w:rFonts w:eastAsia="Times New Roman" w:cs="Times New Roman"/>
          <w:szCs w:val="24"/>
        </w:rPr>
        <w:t>φηση αυτών των κόκκινων</w:t>
      </w:r>
      <w:r>
        <w:rPr>
          <w:rFonts w:eastAsia="Times New Roman" w:cs="Times New Roman"/>
          <w:szCs w:val="24"/>
        </w:rPr>
        <w:t xml:space="preserve"> </w:t>
      </w:r>
      <w:r>
        <w:rPr>
          <w:rFonts w:eastAsia="Times New Roman" w:cs="Times New Roman"/>
          <w:szCs w:val="24"/>
        </w:rPr>
        <w:t>δανείων που βρίσκονται στον εκκαθαριστή. Απλώς προηγουμένως θα αναφέρω ότι στην καλή</w:t>
      </w:r>
      <w:r>
        <w:rPr>
          <w:rFonts w:eastAsia="Times New Roman" w:cs="Times New Roman"/>
          <w:szCs w:val="24"/>
        </w:rPr>
        <w:t xml:space="preserve"> </w:t>
      </w:r>
      <w:r>
        <w:rPr>
          <w:rFonts w:eastAsia="Times New Roman" w:cs="Times New Roman"/>
          <w:szCs w:val="24"/>
        </w:rPr>
        <w:t>τράπεζα οι οφειλές όλες που μεταφέρθηκαν σε συγκεκριμένο τραπεζικό ίδρυμα, αλλά και γενικά οι οφειλές του αγροτικού χώρου προς τα τραπεζικά ιδρύματ</w:t>
      </w:r>
      <w:r>
        <w:rPr>
          <w:rFonts w:eastAsia="Times New Roman" w:cs="Times New Roman"/>
          <w:szCs w:val="24"/>
        </w:rPr>
        <w:t>α είναι γύρω στα 2,5 δισεκατομμύρια και από αυτά το 20% είναι ληξιπρόθεσμα, δηλαδή ένα ποσοστό, θα έλεγα, που σε σχέση με αυτό που συμβαίνει στην υπόλοιπη παραγωγική δραστηριότητα της χώρας μας είναι χαμηλότερα, λιγότερο από αυτό που αφορά την υπόλοιπη παρ</w:t>
      </w:r>
      <w:r>
        <w:rPr>
          <w:rFonts w:eastAsia="Times New Roman" w:cs="Times New Roman"/>
          <w:szCs w:val="24"/>
        </w:rPr>
        <w:t>αγωγική δραστηριότητα.</w:t>
      </w:r>
    </w:p>
    <w:p w14:paraId="66C5C57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σας πω ακριβώς τι συμβαίνει στο άλλο κομμάτι το οποίο και εσείς στο ερώτημά σας έχετε καταθέσει.</w:t>
      </w:r>
    </w:p>
    <w:p w14:paraId="66C5C57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Τον λόγο έχει ο κ. Καρράς.</w:t>
      </w:r>
    </w:p>
    <w:p w14:paraId="66C5C574"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Θα αναφερθεί ο Υπουργός</w:t>
      </w:r>
      <w:r>
        <w:rPr>
          <w:rFonts w:eastAsia="Times New Roman" w:cs="Times New Roman"/>
          <w:szCs w:val="24"/>
        </w:rPr>
        <w:t xml:space="preserve"> στη δευτερολογία του στον ΟΔΙΑΓΕ, που είναι το δεύτερο ερώτημά μου; Γιατί μέχρι στιγμής δεν έλαβα απάντηση.</w:t>
      </w:r>
    </w:p>
    <w:p w14:paraId="66C5C575"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Όχι, για τον ΟΔΙΑΓΕ σάς είπα ότι έρχεται εντός των ημερών νομοθετική ρύθμιση που ε</w:t>
      </w:r>
      <w:r>
        <w:rPr>
          <w:rFonts w:eastAsia="Times New Roman" w:cs="Times New Roman"/>
          <w:szCs w:val="24"/>
        </w:rPr>
        <w:t>ξειδικεύει γενικά τον ρόλο και τη δραστηριότητα.</w:t>
      </w:r>
    </w:p>
    <w:p w14:paraId="66C5C57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Μάλιστα.</w:t>
      </w:r>
    </w:p>
    <w:p w14:paraId="66C5C57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κύριε Πρόεδρε, πρέπει να πω το εξής: Η ενέργεια του </w:t>
      </w:r>
      <w:r>
        <w:rPr>
          <w:rFonts w:eastAsia="Times New Roman" w:cs="Times New Roman"/>
          <w:szCs w:val="24"/>
        </w:rPr>
        <w:t>εκκαθαριστή</w:t>
      </w:r>
      <w:r>
        <w:rPr>
          <w:rFonts w:eastAsia="Times New Roman" w:cs="Times New Roman"/>
          <w:szCs w:val="24"/>
        </w:rPr>
        <w:t xml:space="preserve">, που ήταν η εξασφάλιση των εγγυήσεων του ελληνικού </w:t>
      </w:r>
      <w:r>
        <w:rPr>
          <w:rFonts w:eastAsia="Times New Roman" w:cs="Times New Roman"/>
          <w:szCs w:val="24"/>
        </w:rPr>
        <w:t>δημοσίου</w:t>
      </w:r>
      <w:r>
        <w:rPr>
          <w:rFonts w:eastAsia="Times New Roman" w:cs="Times New Roman"/>
          <w:szCs w:val="24"/>
        </w:rPr>
        <w:t xml:space="preserve">, δεν βοηθάει την κατάσταση για τον </w:t>
      </w:r>
      <w:r>
        <w:rPr>
          <w:rFonts w:eastAsia="Times New Roman" w:cs="Times New Roman"/>
          <w:szCs w:val="24"/>
        </w:rPr>
        <w:t>λόγο ότι μετατρέπει την πενταετή παραγραφή με την αποστολή των εξωδίκων, που συνιστούν νομική ενέργεια όχλησης, σε δεκαετή. Όσο καθυστερεί η οποιαδήποτε ρύθμιση κατ’ ανάγκην ο εκκαθαριστής χρεώνει τόκους, επιτόκια, δαπάνες και επιβαρύνεται το χρέος του αγρ</w:t>
      </w:r>
      <w:r>
        <w:rPr>
          <w:rFonts w:eastAsia="Times New Roman" w:cs="Times New Roman"/>
          <w:szCs w:val="24"/>
        </w:rPr>
        <w:t>ότη. Θέλω να θυμίσω ότι αυτά τα χρέη, κύριε Υπουργέ, που έχουν μεταφερθεί στον εκκαθαριστή, είναι προ του 2012. Συνεπώς όλο αυτό το διάστημα που δεν υπάρχει κα</w:t>
      </w:r>
      <w:r>
        <w:rPr>
          <w:rFonts w:eastAsia="Times New Roman" w:cs="Times New Roman"/>
          <w:szCs w:val="24"/>
        </w:rPr>
        <w:t>μ</w:t>
      </w:r>
      <w:r>
        <w:rPr>
          <w:rFonts w:eastAsia="Times New Roman" w:cs="Times New Roman"/>
          <w:szCs w:val="24"/>
        </w:rPr>
        <w:t>μία ρύθμιση, προφανώς εμφανίζονται στον ισολογισμό διογκωμένα, πολλαπλάσια του αρχικού. Πρέπει ν</w:t>
      </w:r>
      <w:r>
        <w:rPr>
          <w:rFonts w:eastAsia="Times New Roman" w:cs="Times New Roman"/>
          <w:szCs w:val="24"/>
        </w:rPr>
        <w:t xml:space="preserve">α ληφθεί υπ’ </w:t>
      </w:r>
      <w:proofErr w:type="spellStart"/>
      <w:r>
        <w:rPr>
          <w:rFonts w:eastAsia="Times New Roman" w:cs="Times New Roman"/>
          <w:szCs w:val="24"/>
        </w:rPr>
        <w:t>όψιν</w:t>
      </w:r>
      <w:proofErr w:type="spellEnd"/>
      <w:r>
        <w:rPr>
          <w:rFonts w:eastAsia="Times New Roman" w:cs="Times New Roman"/>
          <w:szCs w:val="24"/>
        </w:rPr>
        <w:t>.</w:t>
      </w:r>
    </w:p>
    <w:p w14:paraId="66C5C57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δεύτερο ζήτημα που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είναι οι συνθήκες των χρεών αυτών προ του 2012. Δεν είχε </w:t>
      </w:r>
      <w:proofErr w:type="spellStart"/>
      <w:r>
        <w:rPr>
          <w:rFonts w:eastAsia="Times New Roman" w:cs="Times New Roman"/>
          <w:szCs w:val="24"/>
        </w:rPr>
        <w:t>επελάσει</w:t>
      </w:r>
      <w:proofErr w:type="spellEnd"/>
      <w:r>
        <w:rPr>
          <w:rFonts w:eastAsia="Times New Roman" w:cs="Times New Roman"/>
          <w:szCs w:val="24"/>
        </w:rPr>
        <w:t xml:space="preserve"> ακόμα η οικονομική κρίση, που σήμερα καθιστά αδύνατη πλέον την εξυπηρέτησή τους από τους αγρότες. Αυτό πρέπει να το δεχθού</w:t>
      </w:r>
      <w:r>
        <w:rPr>
          <w:rFonts w:eastAsia="Times New Roman" w:cs="Times New Roman"/>
          <w:szCs w:val="24"/>
        </w:rPr>
        <w:t>με. Οπότε δεν αρκεί η έννοια του εξωδικαστικού μηχανισμού για τα κόκκινα</w:t>
      </w:r>
      <w:r>
        <w:rPr>
          <w:rFonts w:eastAsia="Times New Roman" w:cs="Times New Roman"/>
          <w:szCs w:val="24"/>
        </w:rPr>
        <w:t xml:space="preserve"> </w:t>
      </w:r>
      <w:r>
        <w:rPr>
          <w:rFonts w:eastAsia="Times New Roman" w:cs="Times New Roman"/>
          <w:szCs w:val="24"/>
        </w:rPr>
        <w:t xml:space="preserve">δάνεια των μη εμπόρων αγροτών. </w:t>
      </w:r>
    </w:p>
    <w:p w14:paraId="66C5C57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το λέω αυτό; Δημοσιεύτηκε προχθές μία ΠΟΛ </w:t>
      </w:r>
      <w:r>
        <w:rPr>
          <w:rFonts w:eastAsia="Times New Roman" w:cs="Times New Roman"/>
          <w:szCs w:val="24"/>
        </w:rPr>
        <w:t xml:space="preserve">εγκύκλιος </w:t>
      </w:r>
      <w:r>
        <w:rPr>
          <w:rFonts w:eastAsia="Times New Roman" w:cs="Times New Roman"/>
          <w:szCs w:val="24"/>
        </w:rPr>
        <w:t>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η οποία επαναφέρει το ζήτημα της μη χειροτέρευσης θέσης του </w:t>
      </w:r>
      <w:r>
        <w:rPr>
          <w:rFonts w:eastAsia="Times New Roman" w:cs="Times New Roman"/>
          <w:szCs w:val="24"/>
        </w:rPr>
        <w:t>δημοσίου</w:t>
      </w:r>
      <w:r>
        <w:rPr>
          <w:rFonts w:eastAsia="Times New Roman" w:cs="Times New Roman"/>
          <w:szCs w:val="24"/>
        </w:rPr>
        <w:t>.</w:t>
      </w:r>
      <w:r>
        <w:rPr>
          <w:rFonts w:eastAsia="Times New Roman" w:cs="Times New Roman"/>
          <w:szCs w:val="24"/>
        </w:rPr>
        <w:t xml:space="preserve"> Αν εφαρμόσουμε ανάλογο μηχανισμό</w:t>
      </w:r>
      <w:r>
        <w:rPr>
          <w:rFonts w:eastAsia="Times New Roman" w:cs="Times New Roman"/>
          <w:szCs w:val="24"/>
        </w:rPr>
        <w:t xml:space="preserve"> με τον εξωδικαστικό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πρέπει να </w:t>
      </w:r>
      <w:proofErr w:type="spellStart"/>
      <w:r>
        <w:rPr>
          <w:rFonts w:eastAsia="Times New Roman" w:cs="Times New Roman"/>
          <w:szCs w:val="24"/>
        </w:rPr>
        <w:t>αναγόμεθα</w:t>
      </w:r>
      <w:proofErr w:type="spellEnd"/>
      <w:r>
        <w:rPr>
          <w:rFonts w:eastAsia="Times New Roman" w:cs="Times New Roman"/>
          <w:szCs w:val="24"/>
        </w:rPr>
        <w:t xml:space="preserve"> στις διατάξεις Πολιτικής Δικονομίας, να κάνουμε τον πίνακα κατάταξης και το </w:t>
      </w:r>
      <w:r>
        <w:rPr>
          <w:rFonts w:eastAsia="Times New Roman" w:cs="Times New Roman"/>
          <w:szCs w:val="24"/>
        </w:rPr>
        <w:t>δημόσιο</w:t>
      </w:r>
      <w:r>
        <w:rPr>
          <w:rFonts w:eastAsia="Times New Roman" w:cs="Times New Roman"/>
          <w:szCs w:val="24"/>
        </w:rPr>
        <w:t>, το οποίο λόγω των εγγυήσεων έχει το προνόμιο, θα επιδιώκει το μεγαλύτερο ποσό και δεν θα μπορ</w:t>
      </w:r>
      <w:r>
        <w:rPr>
          <w:rFonts w:eastAsia="Times New Roman" w:cs="Times New Roman"/>
          <w:szCs w:val="24"/>
        </w:rPr>
        <w:t xml:space="preserve">εί να υποχωρήσει κάτω από ένα όριο που θέτει </w:t>
      </w:r>
      <w:r>
        <w:rPr>
          <w:rFonts w:eastAsia="Times New Roman" w:cs="Times New Roman"/>
          <w:szCs w:val="24"/>
        </w:rPr>
        <w:t>η</w:t>
      </w:r>
      <w:r>
        <w:rPr>
          <w:rFonts w:eastAsia="Times New Roman" w:cs="Times New Roman"/>
          <w:szCs w:val="24"/>
        </w:rPr>
        <w:t xml:space="preserve"> Πολιτική Δικονομία. Δεν μπορούμε να εξυπηρετήσουμε έτσι την κατάσταση</w:t>
      </w:r>
      <w:r>
        <w:rPr>
          <w:rFonts w:eastAsia="Times New Roman" w:cs="Times New Roman"/>
          <w:szCs w:val="24"/>
        </w:rPr>
        <w:t xml:space="preserve"> υπέρ των αγροτών.</w:t>
      </w:r>
    </w:p>
    <w:p w14:paraId="66C5C57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Η πρόταση η οποία λοιπόν εγώ πιστεύω ότι θα πρέπει να γίνει είναι να εγκαταλείψουμε και τον εξωδικαστικό μηχανισμό και με</w:t>
      </w:r>
      <w:r>
        <w:rPr>
          <w:rFonts w:eastAsia="Times New Roman" w:cs="Times New Roman"/>
          <w:szCs w:val="24"/>
        </w:rPr>
        <w:t xml:space="preserve"> μία αυτοτελή νομοθετική ρύθμιση να δώσουμε την ευκαιρία, για ποιον λόγο; Θα θυμίσω κάτι. Η τράπεζα που απέκτησε το </w:t>
      </w:r>
      <w:r>
        <w:rPr>
          <w:rFonts w:eastAsia="Times New Roman" w:cs="Times New Roman"/>
          <w:szCs w:val="24"/>
        </w:rPr>
        <w:lastRenderedPageBreak/>
        <w:t xml:space="preserve">καλό κομμάτι της Αγροτικής Τράπεζας </w:t>
      </w:r>
      <w:proofErr w:type="spellStart"/>
      <w:r>
        <w:rPr>
          <w:rFonts w:eastAsia="Times New Roman" w:cs="Times New Roman"/>
          <w:szCs w:val="24"/>
        </w:rPr>
        <w:t>προικοδοτήθηκε</w:t>
      </w:r>
      <w:proofErr w:type="spellEnd"/>
      <w:r>
        <w:rPr>
          <w:rFonts w:eastAsia="Times New Roman" w:cs="Times New Roman"/>
          <w:szCs w:val="24"/>
        </w:rPr>
        <w:t xml:space="preserve"> από το ελληνικό </w:t>
      </w:r>
      <w:r>
        <w:rPr>
          <w:rFonts w:eastAsia="Times New Roman" w:cs="Times New Roman"/>
          <w:szCs w:val="24"/>
        </w:rPr>
        <w:t xml:space="preserve">δημόσιο </w:t>
      </w:r>
      <w:r>
        <w:rPr>
          <w:rFonts w:eastAsia="Times New Roman" w:cs="Times New Roman"/>
          <w:szCs w:val="24"/>
        </w:rPr>
        <w:t>με 7,5 δισεκατομμύρια, σε αυτό το βράδυ που λέτε για τα τρία ΦΕΚ,</w:t>
      </w:r>
      <w:r>
        <w:rPr>
          <w:rFonts w:eastAsia="Times New Roman" w:cs="Times New Roman"/>
          <w:szCs w:val="24"/>
        </w:rPr>
        <w:t xml:space="preserve"> κύριε Υπουργέ. Εκεί που λέτε ότι σε ένα βράδυ εκδόθηκαν τρία ΦΕΚ, το πρωί είχαν μεταφερθεί 7,5 δισεκατομμύρια από το </w:t>
      </w:r>
      <w:r>
        <w:rPr>
          <w:rFonts w:eastAsia="Times New Roman" w:cs="Times New Roman"/>
          <w:szCs w:val="24"/>
        </w:rPr>
        <w:t xml:space="preserve">Ταμείο </w:t>
      </w:r>
      <w:r>
        <w:rPr>
          <w:rFonts w:eastAsia="Times New Roman" w:cs="Times New Roman"/>
          <w:szCs w:val="24"/>
        </w:rPr>
        <w:t>Χρηματοπιστωτικής Σταθερότητας (</w:t>
      </w:r>
      <w:r>
        <w:rPr>
          <w:rFonts w:eastAsia="Times New Roman" w:cs="Times New Roman"/>
          <w:szCs w:val="24"/>
        </w:rPr>
        <w:t>ΤΧΣ</w:t>
      </w:r>
      <w:r>
        <w:rPr>
          <w:rFonts w:eastAsia="Times New Roman" w:cs="Times New Roman"/>
          <w:szCs w:val="24"/>
        </w:rPr>
        <w:t>)</w:t>
      </w:r>
      <w:r>
        <w:rPr>
          <w:rFonts w:eastAsia="Times New Roman" w:cs="Times New Roman"/>
          <w:szCs w:val="24"/>
        </w:rPr>
        <w:t xml:space="preserve"> στην τράπεζα που απέκτησε το καλό κομμάτι, υποτίθεται για ενίσχυση των κεφαλαιακών αναγκών της</w:t>
      </w:r>
      <w:r>
        <w:rPr>
          <w:rFonts w:eastAsia="Times New Roman" w:cs="Times New Roman"/>
          <w:szCs w:val="24"/>
        </w:rPr>
        <w:t xml:space="preserve"> λόγω μεταφοράς νέων στοιχείων. </w:t>
      </w:r>
    </w:p>
    <w:p w14:paraId="66C5C57B"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6C5C57C"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 xml:space="preserve">Κύριε Πρόεδρε, έχει αξία αυτό που λέω και θα μου επιτρέψετε να συνεχίσω. </w:t>
      </w:r>
    </w:p>
    <w:p w14:paraId="66C5C57D"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Αυτά τα 7,5 δισεκατομμύρια -και θα καταθέσω το σχετικό έγγραφο- τ</w:t>
      </w:r>
      <w:r>
        <w:rPr>
          <w:rFonts w:eastAsia="Times New Roman" w:cs="Times New Roman"/>
          <w:szCs w:val="24"/>
        </w:rPr>
        <w:t xml:space="preserve">α οποία </w:t>
      </w:r>
      <w:r>
        <w:rPr>
          <w:rFonts w:eastAsia="Times New Roman" w:cs="Times New Roman"/>
          <w:szCs w:val="24"/>
        </w:rPr>
        <w:t xml:space="preserve">προήλθαν από </w:t>
      </w:r>
      <w:r>
        <w:rPr>
          <w:rFonts w:eastAsia="Times New Roman" w:cs="Times New Roman"/>
          <w:szCs w:val="24"/>
        </w:rPr>
        <w:t xml:space="preserve">δανεισμό του ελληνικού λαού, ήταν </w:t>
      </w:r>
      <w:proofErr w:type="spellStart"/>
      <w:r>
        <w:rPr>
          <w:rFonts w:eastAsia="Times New Roman" w:cs="Times New Roman"/>
          <w:szCs w:val="24"/>
        </w:rPr>
        <w:t>μνημονιακά</w:t>
      </w:r>
      <w:proofErr w:type="spellEnd"/>
      <w:r>
        <w:rPr>
          <w:rFonts w:eastAsia="Times New Roman" w:cs="Times New Roman"/>
          <w:szCs w:val="24"/>
        </w:rPr>
        <w:t xml:space="preserve"> χρήματα, ήταν χρήματα του ΤΧΣ που είχαν παραχωρήσει οι </w:t>
      </w:r>
      <w:r>
        <w:rPr>
          <w:rFonts w:eastAsia="Times New Roman" w:cs="Times New Roman"/>
          <w:szCs w:val="24"/>
        </w:rPr>
        <w:t>θεσμοί</w:t>
      </w:r>
      <w:r>
        <w:rPr>
          <w:rFonts w:eastAsia="Times New Roman" w:cs="Times New Roman"/>
          <w:szCs w:val="24"/>
        </w:rPr>
        <w:t>. Αυτά τα καρπώθηκε</w:t>
      </w:r>
      <w:r>
        <w:rPr>
          <w:rFonts w:eastAsia="Times New Roman" w:cs="Times New Roman"/>
          <w:szCs w:val="24"/>
        </w:rPr>
        <w:t xml:space="preserve"> η</w:t>
      </w:r>
      <w:r>
        <w:rPr>
          <w:rFonts w:eastAsia="Times New Roman" w:cs="Times New Roman"/>
          <w:szCs w:val="24"/>
        </w:rPr>
        <w:t xml:space="preserve"> </w:t>
      </w:r>
      <w:r>
        <w:rPr>
          <w:rFonts w:eastAsia="Times New Roman" w:cs="Times New Roman"/>
          <w:szCs w:val="24"/>
        </w:rPr>
        <w:t>καλή τράπεζα.</w:t>
      </w:r>
      <w:r>
        <w:rPr>
          <w:rFonts w:eastAsia="Times New Roman" w:cs="Times New Roman"/>
          <w:szCs w:val="24"/>
        </w:rPr>
        <w:t xml:space="preserve"> </w:t>
      </w:r>
      <w:r>
        <w:rPr>
          <w:rFonts w:eastAsia="Times New Roman" w:cs="Times New Roman"/>
          <w:szCs w:val="24"/>
        </w:rPr>
        <w:t xml:space="preserve">Ο εκκαθαριστής, λοιπόν, αυτή τη στιγμή ένα πράγμα επιδιώκει και αυτό πρέπει να λύσετε. Ποιο είναι αυτό; Ότι με τις διατάξεις της Τράπεζας της Ελλάδος -θα τις καταθέσω- δεν έχει δυνατότητα μειώσεως του κεφαλαίου και δεν έχει δυνατότητα μειώσεως και </w:t>
      </w:r>
      <w:r>
        <w:rPr>
          <w:rFonts w:eastAsia="Times New Roman" w:cs="Times New Roman"/>
          <w:szCs w:val="24"/>
        </w:rPr>
        <w:lastRenderedPageBreak/>
        <w:t>του δανε</w:t>
      </w:r>
      <w:r>
        <w:rPr>
          <w:rFonts w:eastAsia="Times New Roman" w:cs="Times New Roman"/>
          <w:szCs w:val="24"/>
        </w:rPr>
        <w:t xml:space="preserve">ίου γενικότερα, εκτός αν είναι εφάπαξ </w:t>
      </w:r>
      <w:r>
        <w:rPr>
          <w:rFonts w:eastAsia="Times New Roman" w:cs="Times New Roman"/>
          <w:szCs w:val="24"/>
        </w:rPr>
        <w:t xml:space="preserve">η </w:t>
      </w:r>
      <w:r>
        <w:rPr>
          <w:rFonts w:eastAsia="Times New Roman" w:cs="Times New Roman"/>
          <w:szCs w:val="24"/>
        </w:rPr>
        <w:t xml:space="preserve">καταβολή. Ποιος αγρότης μπορεί να καταβάλει εφάπαξ; Συνεπώς, εκείνο που πρέπει να αντιμετωπίσει η Κυβέρνηση νομοθετικά είναι ενδεχομένως με κοινωνικά και οικονομικά κριτήρια να διασώσει την αγροτική παραγωγή. Δεν θα </w:t>
      </w:r>
      <w:r>
        <w:rPr>
          <w:rFonts w:eastAsia="Times New Roman" w:cs="Times New Roman"/>
          <w:szCs w:val="24"/>
        </w:rPr>
        <w:t>πρέπει να σταθούμε στις εγγυήσεις του ελληνικού κράτους. Έχει δώσει πάρα πολλά το ελληνικό κράτος, έχει δώσει πάρα πολλά στην τράπεζα που απέκτησε το κομμάτι αυτό.</w:t>
      </w:r>
    </w:p>
    <w:p w14:paraId="66C5C57E"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(Στο σημείο αυτό ο Βουλευτής κ. Γεώργιος - Δημήτριος Καρράς καταθέτει για τα Πρακτικά τα προ</w:t>
      </w:r>
      <w:r>
        <w:rPr>
          <w:rFonts w:eastAsia="Times New Roman" w:cs="Times New Roman"/>
          <w:szCs w:val="24"/>
        </w:rPr>
        <w:t>αναφερθέντα έγγραφα, τα οποία βρίσκονται στο αρχείο του Τμήματος Γραμματείας της Διεύθυνσης Στενογραφίας και Πρακτικών της Βουλής)</w:t>
      </w:r>
    </w:p>
    <w:p w14:paraId="66C5C57F"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 xml:space="preserve">Δεύτερον, υπάρχει ένα ζήτημα -και αναφέρομαι και σ’ εσάς, θα μου επιτρέψετε, κύριε Πρόεδρε- </w:t>
      </w:r>
      <w:proofErr w:type="spellStart"/>
      <w:r>
        <w:rPr>
          <w:rFonts w:eastAsia="Times New Roman" w:cs="Times New Roman"/>
          <w:szCs w:val="24"/>
        </w:rPr>
        <w:t>ανακτησιμότητος</w:t>
      </w:r>
      <w:proofErr w:type="spellEnd"/>
      <w:r>
        <w:rPr>
          <w:rFonts w:eastAsia="Times New Roman" w:cs="Times New Roman"/>
          <w:szCs w:val="24"/>
        </w:rPr>
        <w:t xml:space="preserve">. Εδώ επιδιώκεται </w:t>
      </w:r>
      <w:r>
        <w:rPr>
          <w:rFonts w:eastAsia="Times New Roman" w:cs="Times New Roman"/>
          <w:szCs w:val="24"/>
        </w:rPr>
        <w:t xml:space="preserve">η ανάκτηση, μέσω του </w:t>
      </w:r>
      <w:r>
        <w:rPr>
          <w:rFonts w:eastAsia="Times New Roman" w:cs="Times New Roman"/>
          <w:szCs w:val="24"/>
        </w:rPr>
        <w:t>εκκαθαριστή</w:t>
      </w:r>
      <w:r>
        <w:rPr>
          <w:rFonts w:eastAsia="Times New Roman" w:cs="Times New Roman"/>
          <w:szCs w:val="24"/>
        </w:rPr>
        <w:t xml:space="preserve">, των χρημάτων που έδωσε το ΤΧΣ, να τα ανακτήσει το ελληνικό </w:t>
      </w:r>
      <w:r>
        <w:rPr>
          <w:rFonts w:eastAsia="Times New Roman" w:cs="Times New Roman"/>
          <w:szCs w:val="24"/>
        </w:rPr>
        <w:t>δημόσιο</w:t>
      </w:r>
      <w:r>
        <w:rPr>
          <w:rFonts w:eastAsia="Times New Roman" w:cs="Times New Roman"/>
          <w:szCs w:val="24"/>
        </w:rPr>
        <w:t xml:space="preserve">. Καταλαβαίνετε, λοιπόν, τι κυκεώνας θα ανοίξει. Και όσο για αυτό που λέτε, κύριε Υπουργέ, για τον ΟΔΙΑΓΕ -που δεν πήρα απάντηση- και εδώ μήπως ενδεχομένως </w:t>
      </w:r>
      <w:r>
        <w:rPr>
          <w:rFonts w:eastAsia="Times New Roman" w:cs="Times New Roman"/>
          <w:szCs w:val="24"/>
        </w:rPr>
        <w:t>-γιατί η ιχνηλασιμότητα είναι ένα δευτερεύον θέμα αυτή τη στιγμή στο ζήτημα που σας συζητώ- ε</w:t>
      </w:r>
      <w:r>
        <w:rPr>
          <w:rFonts w:eastAsia="Times New Roman" w:cs="Times New Roman"/>
          <w:szCs w:val="24"/>
        </w:rPr>
        <w:lastRenderedPageBreak/>
        <w:t>πιδιώκεται μέσω της ανάκτησης να ικανοποιηθεί το Ταμείο Χρηματοπιστωτικής Σταθερότητας</w:t>
      </w:r>
      <w:r>
        <w:rPr>
          <w:rFonts w:eastAsia="Times New Roman" w:cs="Times New Roman"/>
          <w:szCs w:val="24"/>
        </w:rPr>
        <w:t>,</w:t>
      </w:r>
      <w:r>
        <w:rPr>
          <w:rFonts w:eastAsia="Times New Roman" w:cs="Times New Roman"/>
          <w:szCs w:val="24"/>
        </w:rPr>
        <w:t xml:space="preserve"> γιατί ελέγχεται</w:t>
      </w:r>
      <w:r>
        <w:rPr>
          <w:rFonts w:eastAsia="Times New Roman" w:cs="Times New Roman"/>
          <w:szCs w:val="24"/>
        </w:rPr>
        <w:t xml:space="preserve"> από τους θεσμούς.</w:t>
      </w:r>
    </w:p>
    <w:p w14:paraId="66C5C580"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Και θα αναφέρω και ένα τρίτο εκ των μειζό</w:t>
      </w:r>
      <w:r>
        <w:rPr>
          <w:rFonts w:eastAsia="Times New Roman" w:cs="Times New Roman"/>
          <w:szCs w:val="24"/>
        </w:rPr>
        <w:t xml:space="preserve">νων θεμάτων: Το Ταμείο Χρηματοπιστωτικής Σταθερότητας θα πρέπει να τα αποδώσει στο ΤΕΚΕ </w:t>
      </w:r>
      <w:r>
        <w:rPr>
          <w:rFonts w:eastAsia="Times New Roman" w:cs="Times New Roman"/>
          <w:szCs w:val="24"/>
        </w:rPr>
        <w:t xml:space="preserve">(Ταμείο Εγγύησης </w:t>
      </w:r>
      <w:r>
        <w:rPr>
          <w:rFonts w:eastAsia="Times New Roman" w:cs="Times New Roman"/>
          <w:szCs w:val="24"/>
        </w:rPr>
        <w:t xml:space="preserve">Καταθέσεων – Επενδύσεων) </w:t>
      </w:r>
      <w:r>
        <w:rPr>
          <w:rFonts w:eastAsia="Times New Roman" w:cs="Times New Roman"/>
          <w:szCs w:val="24"/>
        </w:rPr>
        <w:t xml:space="preserve">αυτά τα χρήματα που θα πάρει από τους αγρότες. Εγώ πιστεύω ότι έχουν δοθεί πάρα πολλά χρήματα και στο ΤΧΣ και στο ΤΕΚΕ, ούτως </w:t>
      </w:r>
      <w:r>
        <w:rPr>
          <w:rFonts w:eastAsia="Times New Roman" w:cs="Times New Roman"/>
          <w:szCs w:val="24"/>
        </w:rPr>
        <w:t>ώστε δεν είναι ανάγκη να φτάσουμε στον έσχατο Έλληνα πολίτη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τον αγρότη,</w:t>
      </w:r>
      <w:r>
        <w:rPr>
          <w:rFonts w:eastAsia="Times New Roman" w:cs="Times New Roman"/>
          <w:szCs w:val="24"/>
        </w:rPr>
        <w:t xml:space="preserve"> ο οποίος αυτή τη στιγμή διαπιστώνει ότι η αγροτική παραγωγή τίθεται εν </w:t>
      </w:r>
      <w:proofErr w:type="spellStart"/>
      <w:r>
        <w:rPr>
          <w:rFonts w:eastAsia="Times New Roman" w:cs="Times New Roman"/>
          <w:szCs w:val="24"/>
        </w:rPr>
        <w:t>κινδύνω</w:t>
      </w:r>
      <w:proofErr w:type="spellEnd"/>
      <w:r>
        <w:rPr>
          <w:rFonts w:eastAsia="Times New Roman" w:cs="Times New Roman"/>
          <w:szCs w:val="24"/>
        </w:rPr>
        <w:t xml:space="preserve">. </w:t>
      </w:r>
    </w:p>
    <w:p w14:paraId="66C5C581"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Θα πω και κάτι τελευταίο, για να συμπληρώσω τη σκέψη μου. Άκουσα απόψεις, κύριε Υπουργέ -δεν είναι δικ</w:t>
      </w:r>
      <w:r>
        <w:rPr>
          <w:rFonts w:eastAsia="Times New Roman" w:cs="Times New Roman"/>
          <w:szCs w:val="24"/>
        </w:rPr>
        <w:t>ές σας, έχουν υπάρξει δημοσιεύματα και ανακοινώσεις από το Υπουργείο- ότι θα επαναφερθεί ένας νόμος του 2004, ο οποίος καταργούσε τα πανωτόκια</w:t>
      </w:r>
      <w:r>
        <w:rPr>
          <w:rFonts w:eastAsia="Times New Roman" w:cs="Times New Roman"/>
          <w:szCs w:val="24"/>
        </w:rPr>
        <w:t xml:space="preserve"> δηλαδή </w:t>
      </w:r>
      <w:r>
        <w:rPr>
          <w:rFonts w:eastAsia="Times New Roman" w:cs="Times New Roman"/>
          <w:szCs w:val="24"/>
        </w:rPr>
        <w:t>τους τόκους επί των τόκων</w:t>
      </w:r>
      <w:r>
        <w:rPr>
          <w:rFonts w:eastAsia="Times New Roman" w:cs="Times New Roman"/>
          <w:szCs w:val="24"/>
        </w:rPr>
        <w:t xml:space="preserve"> </w:t>
      </w:r>
      <w:r>
        <w:rPr>
          <w:rFonts w:eastAsia="Times New Roman" w:cs="Times New Roman"/>
          <w:szCs w:val="24"/>
        </w:rPr>
        <w:t>Δεν ξέρω αν είναι στις προθέσεις του Υπουργείου. Λέω ό,τι έχω διαβάσει. Καταργού</w:t>
      </w:r>
      <w:r>
        <w:rPr>
          <w:rFonts w:eastAsia="Times New Roman" w:cs="Times New Roman"/>
          <w:szCs w:val="24"/>
        </w:rPr>
        <w:t>σε τα πανωτόκια τότε, το 2004. Θέλω, λοιπόν, να πω το εξής. Άλλες οι συνθήκες του 2004 και άλλες οι συνθήκες της αγροτικής παραγωγής και των αγροτών το 2017. Δεν μπορεί αυτός ο νόμος</w:t>
      </w:r>
      <w:r>
        <w:rPr>
          <w:rFonts w:eastAsia="Times New Roman" w:cs="Times New Roman"/>
          <w:szCs w:val="24"/>
        </w:rPr>
        <w:t xml:space="preserve"> </w:t>
      </w:r>
      <w:r>
        <w:rPr>
          <w:rFonts w:eastAsia="Times New Roman" w:cs="Times New Roman"/>
          <w:szCs w:val="24"/>
        </w:rPr>
        <w:lastRenderedPageBreak/>
        <w:t>να λύσει το πρόβλημα των αγροτών χωρίς διαγραφή</w:t>
      </w:r>
      <w:r>
        <w:rPr>
          <w:rFonts w:eastAsia="Times New Roman" w:cs="Times New Roman"/>
          <w:szCs w:val="24"/>
        </w:rPr>
        <w:t xml:space="preserve"> του συνόλου των τόκων και</w:t>
      </w:r>
      <w:r>
        <w:rPr>
          <w:rFonts w:eastAsia="Times New Roman" w:cs="Times New Roman"/>
          <w:szCs w:val="24"/>
        </w:rPr>
        <w:t xml:space="preserve"> σημαντικού μέρους του κεφαλα</w:t>
      </w:r>
      <w:r>
        <w:rPr>
          <w:rFonts w:eastAsia="Times New Roman" w:cs="Times New Roman"/>
          <w:szCs w:val="24"/>
        </w:rPr>
        <w:t>ίου</w:t>
      </w:r>
      <w:r>
        <w:rPr>
          <w:rFonts w:eastAsia="Times New Roman" w:cs="Times New Roman"/>
          <w:szCs w:val="24"/>
        </w:rPr>
        <w:t xml:space="preserve">, θέλει μια γενναία απόφαση κυβερνητική. </w:t>
      </w:r>
    </w:p>
    <w:p w14:paraId="66C5C582"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 xml:space="preserve">Ευχαριστώ για την ανοχή, κύριε Πρόεδρε. </w:t>
      </w:r>
    </w:p>
    <w:p w14:paraId="66C5C583"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Καρρά.</w:t>
      </w:r>
    </w:p>
    <w:p w14:paraId="66C5C584" w14:textId="77777777" w:rsidR="0003636F" w:rsidRDefault="0027184C">
      <w:pPr>
        <w:spacing w:line="600" w:lineRule="auto"/>
        <w:ind w:firstLine="709"/>
        <w:contextualSpacing/>
        <w:jc w:val="both"/>
        <w:rPr>
          <w:rFonts w:eastAsia="Times New Roman" w:cs="Times New Roman"/>
          <w:szCs w:val="24"/>
        </w:rPr>
      </w:pPr>
      <w:r>
        <w:rPr>
          <w:rFonts w:eastAsia="Times New Roman" w:cs="Times New Roman"/>
          <w:szCs w:val="24"/>
        </w:rPr>
        <w:t xml:space="preserve">Παρακαλώ, κύριε Υπουργέ, έχετε τον λόγο για τη δευτερολογία σας. </w:t>
      </w:r>
    </w:p>
    <w:p w14:paraId="66C5C585" w14:textId="77777777" w:rsidR="0003636F" w:rsidRDefault="0027184C">
      <w:pPr>
        <w:spacing w:line="600" w:lineRule="auto"/>
        <w:ind w:firstLine="720"/>
        <w:contextualSpacing/>
        <w:jc w:val="both"/>
        <w:rPr>
          <w:rFonts w:eastAsia="Times New Roman"/>
          <w:bCs/>
          <w:szCs w:val="24"/>
        </w:rPr>
      </w:pPr>
      <w:r>
        <w:rPr>
          <w:rFonts w:eastAsia="Times New Roman"/>
          <w:b/>
          <w:bCs/>
          <w:szCs w:val="24"/>
        </w:rPr>
        <w:t xml:space="preserve">ΕΥΑΓΓΕΛΟΣ </w:t>
      </w:r>
      <w:r>
        <w:rPr>
          <w:rFonts w:eastAsia="Times New Roman"/>
          <w:b/>
          <w:bCs/>
          <w:szCs w:val="24"/>
        </w:rPr>
        <w:t>ΑΠΟΣΤΟΛΟΥ (Υπουργός</w:t>
      </w:r>
      <w:r>
        <w:rPr>
          <w:rFonts w:eastAsia="Times New Roman"/>
          <w:bCs/>
          <w:szCs w:val="24"/>
        </w:rPr>
        <w:t xml:space="preserve"> </w:t>
      </w:r>
      <w:r>
        <w:rPr>
          <w:rFonts w:eastAsia="Times New Roman"/>
          <w:b/>
          <w:bCs/>
          <w:szCs w:val="24"/>
        </w:rPr>
        <w:t xml:space="preserve">Αγροτικής Ανάπτυξης και Τροφίμων): </w:t>
      </w:r>
      <w:r>
        <w:rPr>
          <w:rFonts w:eastAsia="Times New Roman"/>
          <w:bCs/>
          <w:szCs w:val="24"/>
        </w:rPr>
        <w:t>Κύριε συνάδελφε, δεν είναι όχι μόνο στις προθέσεις αλλά ούτε και στις δυνατότητες του Υπουργείου Αγροτικής Ανάπτυξης να μπαίνει στα διατραπεζικά και στις ρυθμίσεις. Απλώς εμείς τι θέλουμε; Θέλουμε αυτή</w:t>
      </w:r>
      <w:r>
        <w:rPr>
          <w:rFonts w:eastAsia="Times New Roman"/>
          <w:bCs/>
          <w:szCs w:val="24"/>
        </w:rPr>
        <w:t xml:space="preserve"> τη συγκεκριμένη αγροτική περιουσία, η οποία είναι υποθηκευμένη και ουσιαστικά έχει μπει στη διαδικασία της εκκαθάρισης, να τη γλυτώσουμε, δηλαδή να παραμείνει στον αγροτικό χώρο. Δεν θέλουμε αυτή την ώρα να θανατωθεί ούτε η ελάχιστη αγροτική παραγωγική δρ</w:t>
      </w:r>
      <w:r>
        <w:rPr>
          <w:rFonts w:eastAsia="Times New Roman"/>
          <w:bCs/>
          <w:szCs w:val="24"/>
        </w:rPr>
        <w:t xml:space="preserve">αστηριότητα. Έχουμε ανάγκη μεγάλη ως χώρα να έχουμε παραγωγή. Γι’ αυτό, λοιπόν, η παρέμβασή μας βεβαίως δεν μπορεί να ξεφύγει από τα χρέη. </w:t>
      </w:r>
    </w:p>
    <w:p w14:paraId="66C5C586"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και εσείς ότι μιλάμε για χρέη τα οποία ξεπερνούν τα 2,5 δισεκατομμύρια, ληξιπρόθεσμα στο σύνολό τους, από τον</w:t>
      </w:r>
      <w:r>
        <w:rPr>
          <w:rFonts w:eastAsia="Times New Roman" w:cs="Times New Roman"/>
          <w:szCs w:val="24"/>
        </w:rPr>
        <w:t xml:space="preserve"> τρόπο που έγινε η μεταφορά και οποιαδήποτε νομοθετική ρύθμιση, η οποία εκ των πραγμάτων πρέπει να συνδεθεί με κάποια βιωσιμότητα, δεν υπάρχει περίπτωση να υπηρετηθεί από τις συγκεκριμένες τουλάχιστον δραστηριότητες, φορείς, συνεταιρισμούς, ιδιώτες που έχο</w:t>
      </w:r>
      <w:r>
        <w:rPr>
          <w:rFonts w:eastAsia="Times New Roman" w:cs="Times New Roman"/>
          <w:szCs w:val="24"/>
        </w:rPr>
        <w:t xml:space="preserve">υν μπει σε αυτή τη διαδικασία. </w:t>
      </w:r>
    </w:p>
    <w:p w14:paraId="66C5C587"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το εξής πάρα πολύ απλό: 2,5 δισεκατομμύρια είναι αυτές οι οφειλές περίπου και άλλο 1 δισεκατομμύριο είναι οι οφειλές προς το </w:t>
      </w:r>
      <w:r>
        <w:rPr>
          <w:rFonts w:eastAsia="Times New Roman" w:cs="Times New Roman"/>
          <w:szCs w:val="24"/>
        </w:rPr>
        <w:t>δημόσιο</w:t>
      </w:r>
      <w:r>
        <w:rPr>
          <w:rFonts w:eastAsia="Times New Roman" w:cs="Times New Roman"/>
          <w:szCs w:val="24"/>
        </w:rPr>
        <w:t>, ο ΦΠΑ, διάφορες οφειλές προς ασφαλιστικά ταμεία. Άρα, πρέπει να δούμε πώς μπορο</w:t>
      </w:r>
      <w:r>
        <w:rPr>
          <w:rFonts w:eastAsia="Times New Roman" w:cs="Times New Roman"/>
          <w:szCs w:val="24"/>
        </w:rPr>
        <w:t xml:space="preserve">ύμε εμείς εκεί να σταματήσουμε τη διαδικασία αυτή της εκκαθάρισης, καταθέτοντας την πρόταση, την οποία και επεξεργαζόμαστε, να διαχωριστεί η υποθηκευμένη περιουσία σε αστική και αγροτική. Εμείς δεν μπορούμε ως Υπουργείο να ασχοληθούμε με τα θέματα αστικής </w:t>
      </w:r>
      <w:r>
        <w:rPr>
          <w:rFonts w:eastAsia="Times New Roman" w:cs="Times New Roman"/>
          <w:szCs w:val="24"/>
        </w:rPr>
        <w:t xml:space="preserve">περιουσίας. Δεν λέω να πάνε στη διαδικασία εκκαθάρισης, σε πλειστηριασμούς. Αυτό, όμως, δεν είναι αρμοδιότητα δικιά μας, είναι αρμοδιότητα του εκκαθαριστή, είναι αρμοδιότητα του </w:t>
      </w:r>
      <w:r>
        <w:rPr>
          <w:rFonts w:eastAsia="Times New Roman" w:cs="Times New Roman"/>
          <w:szCs w:val="24"/>
        </w:rPr>
        <w:lastRenderedPageBreak/>
        <w:t>Υπουργείου Οικονομικών. Εμείς θέλουμε όσον αφορά στην υποθηκευμένη αυτή αγροτι</w:t>
      </w:r>
      <w:r>
        <w:rPr>
          <w:rFonts w:eastAsia="Times New Roman" w:cs="Times New Roman"/>
          <w:szCs w:val="24"/>
        </w:rPr>
        <w:t xml:space="preserve">κή περιουσία να μας παραχωρηθεί η χρήση αυτής της περιουσίας. </w:t>
      </w:r>
    </w:p>
    <w:p w14:paraId="66C5C588"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Έχουμε έναν οργανισμό, τον ΟΔΙΑΓΕ, τον οποίο τώρα φτιάξαμε και προσπαθούμε να τον στήσουμε στα πόδια του κι ο οποίος αυτήν την ώρα έχει ολοκληρώσει σχεδόν την καταγραφή της αγροτικής περιουσίας</w:t>
      </w:r>
      <w:r>
        <w:rPr>
          <w:rFonts w:eastAsia="Times New Roman" w:cs="Times New Roman"/>
          <w:szCs w:val="24"/>
        </w:rPr>
        <w:t xml:space="preserve"> του </w:t>
      </w:r>
      <w:r>
        <w:rPr>
          <w:rFonts w:eastAsia="Times New Roman" w:cs="Times New Roman"/>
          <w:szCs w:val="24"/>
        </w:rPr>
        <w:t>δημοσίου</w:t>
      </w:r>
      <w:r>
        <w:rPr>
          <w:rFonts w:eastAsia="Times New Roman" w:cs="Times New Roman"/>
          <w:szCs w:val="24"/>
        </w:rPr>
        <w:t>. Διότι μιλάμε, κύριε συνάδελφε, για καταπατημένες εκτάσεις, ακίνητα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Όλα αυτά προσπαθούμε να τα φέρουμε σε μια επικαιρότητα, να ξέρουμε ακριβώς τι έχουμε. Πάρα πολλά θέματα, ιδιαίτερα προώθησης των νέων αγροτών, παραχώρησης εκτάσεων για</w:t>
      </w:r>
      <w:r>
        <w:rPr>
          <w:rFonts w:eastAsia="Times New Roman" w:cs="Times New Roman"/>
          <w:szCs w:val="24"/>
        </w:rPr>
        <w:t xml:space="preserve"> καλλιέργειες ζωοτροφών, είναι θέματα τα οποία θέλουμε να τα υπηρετήσουμε μέσα από αυτή τη διαδικασία. Κι επειδή ουσιαστικά ο οργανισμός αυτός θα παραχωρεί χρήσεις ακινήτων αγροτικής γης, για να συνεχιστεί η δραστηριότητα, λέμε πολύ απλά να μας παραχωρηθεί</w:t>
      </w:r>
      <w:r>
        <w:rPr>
          <w:rFonts w:eastAsia="Times New Roman" w:cs="Times New Roman"/>
          <w:szCs w:val="24"/>
        </w:rPr>
        <w:t xml:space="preserve"> η χρήση αυτών και να μην μπουν στη διαδικασία της εκκαθάρισης, του πλειστηριασμού, γιατί και οι τιμές θα είναι πάρα πολύ μικρές, αλλά και ταυτόχρονα θα απαξιωθεί, θα έλεγα, μια αγροτική περιουσία που τη θέλει ο αγροτικός χώρος. </w:t>
      </w:r>
    </w:p>
    <w:p w14:paraId="66C5C589"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lastRenderedPageBreak/>
        <w:t>Το ζητούμενο, λοιπόν, είναι όσοι έχουν προβλήματα αυτού του είδους, αλλά συνεχίζουν αυτή την ώρα να λειτουργούν τις επιχειρήσεις τους, να συνεχίσουν να τις λειτουργούν μην έχοντας τον βραχνά της υπηρέτησης των συγκεκριμένων υποχρεώσεων. Αν δεν μπορούν, εμε</w:t>
      </w:r>
      <w:r>
        <w:rPr>
          <w:rFonts w:eastAsia="Times New Roman" w:cs="Times New Roman"/>
          <w:szCs w:val="24"/>
        </w:rPr>
        <w:t>ίς έχοντας τη διαχείριση της χρήσης των συγκεκριμένων εκτάσεων, θα αναζητήσουμε νέους αγρότες, νέα συνεργατικά σχήματα -κλείνοντας να επαναλάβω αυτό που είπα στην αρχή-, ούτως ώστε να μη χαθεί ούτε ένα στρέμμα, ούτε ένα τετραγωνικό από τη συγκεκριμένη αγρο</w:t>
      </w:r>
      <w:r>
        <w:rPr>
          <w:rFonts w:eastAsia="Times New Roman" w:cs="Times New Roman"/>
          <w:szCs w:val="24"/>
        </w:rPr>
        <w:t xml:space="preserve">τική περιουσία, γιατί την έχουν απόλυτη ανάγκη. </w:t>
      </w:r>
    </w:p>
    <w:p w14:paraId="66C5C58A"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για την απάντησή σας, κύριε Υπουργέ. </w:t>
      </w:r>
    </w:p>
    <w:p w14:paraId="66C5C58B"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Συμπληρωματικά θα μου επιτρέψετε να πω, κύριε Καρρά, για τα στοιχεία σας -γιατί τα έχω, όπως γνωρίζετε- το εξής: Η Αγροτι</w:t>
      </w:r>
      <w:r>
        <w:rPr>
          <w:rFonts w:eastAsia="Times New Roman" w:cs="Times New Roman"/>
          <w:szCs w:val="24"/>
        </w:rPr>
        <w:t xml:space="preserve">κή Τράπεζα είχε μια ζημία από το </w:t>
      </w:r>
      <w:r>
        <w:rPr>
          <w:rFonts w:eastAsia="Times New Roman" w:cs="Times New Roman"/>
          <w:szCs w:val="24"/>
          <w:lang w:val="en-US"/>
        </w:rPr>
        <w:t>PSI</w:t>
      </w:r>
      <w:r>
        <w:rPr>
          <w:rFonts w:eastAsia="Times New Roman" w:cs="Times New Roman"/>
          <w:szCs w:val="24"/>
        </w:rPr>
        <w:t xml:space="preserve"> συνολική 4.123.000.000.</w:t>
      </w:r>
      <w:r>
        <w:rPr>
          <w:rFonts w:eastAsia="Times New Roman" w:cs="Times New Roman"/>
          <w:b/>
          <w:szCs w:val="24"/>
        </w:rPr>
        <w:t xml:space="preserve"> </w:t>
      </w:r>
      <w:r>
        <w:rPr>
          <w:rFonts w:eastAsia="Times New Roman" w:cs="Times New Roman"/>
          <w:szCs w:val="24"/>
        </w:rPr>
        <w:t>Μόνο η Αγροτική. Είχε 5,3 δισεκατομμύρια κρατικά ομόλογα και με τα κουρέματα</w:t>
      </w:r>
      <w:r>
        <w:rPr>
          <w:rFonts w:eastAsia="Times New Roman" w:cs="Times New Roman"/>
          <w:szCs w:val="24"/>
        </w:rPr>
        <w:t xml:space="preserve"> </w:t>
      </w:r>
      <w:r>
        <w:rPr>
          <w:rFonts w:eastAsia="Times New Roman" w:cs="Times New Roman"/>
          <w:szCs w:val="24"/>
        </w:rPr>
        <w:t>έχασε 4,1 δισ</w:t>
      </w:r>
      <w:r>
        <w:rPr>
          <w:rFonts w:eastAsia="Times New Roman" w:cs="Times New Roman"/>
          <w:szCs w:val="24"/>
        </w:rPr>
        <w:t>εκατομμύρια</w:t>
      </w:r>
      <w:r>
        <w:rPr>
          <w:rFonts w:eastAsia="Times New Roman" w:cs="Times New Roman"/>
          <w:szCs w:val="24"/>
        </w:rPr>
        <w:t xml:space="preserve">. Τα υπόλοιπα ήταν η </w:t>
      </w:r>
      <w:proofErr w:type="spellStart"/>
      <w:r>
        <w:rPr>
          <w:rFonts w:eastAsia="Times New Roman" w:cs="Times New Roman"/>
          <w:szCs w:val="24"/>
        </w:rPr>
        <w:t>ανακεφαλαιοποίηση</w:t>
      </w:r>
      <w:proofErr w:type="spellEnd"/>
      <w:r>
        <w:rPr>
          <w:rFonts w:eastAsia="Times New Roman" w:cs="Times New Roman"/>
          <w:szCs w:val="24"/>
        </w:rPr>
        <w:t xml:space="preserve">, η οποία ήταν ζημιές του </w:t>
      </w:r>
      <w:r>
        <w:rPr>
          <w:rFonts w:eastAsia="Times New Roman" w:cs="Times New Roman"/>
          <w:szCs w:val="24"/>
          <w:lang w:val="en-US"/>
        </w:rPr>
        <w:t>PSI</w:t>
      </w:r>
      <w:r>
        <w:rPr>
          <w:rFonts w:eastAsia="Times New Roman" w:cs="Times New Roman"/>
          <w:szCs w:val="24"/>
        </w:rPr>
        <w:t xml:space="preserve"> προς την Τράπεζα Πειραιώς </w:t>
      </w:r>
      <w:r>
        <w:rPr>
          <w:rFonts w:eastAsia="Times New Roman" w:cs="Times New Roman"/>
          <w:szCs w:val="24"/>
        </w:rPr>
        <w:t xml:space="preserve">συνολικά. Δηλαδή, δεν έγινε κάτι για την Αγροτική, την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Μόνο η Αγροτική έχασε 4,1 </w:t>
      </w:r>
      <w:r>
        <w:rPr>
          <w:rFonts w:eastAsia="Times New Roman" w:cs="Times New Roman"/>
          <w:szCs w:val="24"/>
        </w:rPr>
        <w:lastRenderedPageBreak/>
        <w:t xml:space="preserve">δισεκατομμύρια από το </w:t>
      </w:r>
      <w:r>
        <w:rPr>
          <w:rFonts w:eastAsia="Times New Roman" w:cs="Times New Roman"/>
          <w:szCs w:val="24"/>
          <w:lang w:val="en-US"/>
        </w:rPr>
        <w:t>PSI</w:t>
      </w:r>
      <w:r>
        <w:rPr>
          <w:rFonts w:eastAsia="Times New Roman" w:cs="Times New Roman"/>
          <w:szCs w:val="24"/>
        </w:rPr>
        <w:t xml:space="preserve">. Αυτά τα λέω για τα Πρακτικά. Είναι όλα καταγεγραμμένα στην Τράπεζα της Ελλάδος. </w:t>
      </w:r>
    </w:p>
    <w:p w14:paraId="66C5C58C"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Κύριε Πρόεδρε, θα μου επιτρέ</w:t>
      </w:r>
      <w:r>
        <w:rPr>
          <w:rFonts w:eastAsia="Times New Roman" w:cs="Times New Roman"/>
          <w:szCs w:val="24"/>
        </w:rPr>
        <w:t>ψετε…</w:t>
      </w:r>
    </w:p>
    <w:p w14:paraId="66C5C58D"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Εντάξει, αν και δεν προβλέπεται από τον Κανονισμό, επειδή κλείνουμε, έχετε τον λόγο, κύριε Καρρά. </w:t>
      </w:r>
    </w:p>
    <w:p w14:paraId="66C5C58E"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 xml:space="preserve">Υπάρχει ένα κονδύλιο 7,5 δισεκατομμυρίων, που μεταφέρθηκε το βράδυ της διαίρεσης της </w:t>
      </w:r>
      <w:r>
        <w:rPr>
          <w:rFonts w:eastAsia="Times New Roman" w:cs="Times New Roman"/>
          <w:szCs w:val="24"/>
        </w:rPr>
        <w:t>τ</w:t>
      </w:r>
      <w:r>
        <w:rPr>
          <w:rFonts w:eastAsia="Times New Roman" w:cs="Times New Roman"/>
          <w:szCs w:val="24"/>
        </w:rPr>
        <w:t>ράπ</w:t>
      </w:r>
      <w:r>
        <w:rPr>
          <w:rFonts w:eastAsia="Times New Roman" w:cs="Times New Roman"/>
          <w:szCs w:val="24"/>
        </w:rPr>
        <w:t>εζας,</w:t>
      </w:r>
      <w:r>
        <w:rPr>
          <w:rFonts w:eastAsia="Times New Roman" w:cs="Times New Roman"/>
          <w:b/>
          <w:szCs w:val="24"/>
        </w:rPr>
        <w:t xml:space="preserve"> </w:t>
      </w:r>
      <w:r>
        <w:rPr>
          <w:rFonts w:eastAsia="Times New Roman" w:cs="Times New Roman"/>
          <w:szCs w:val="24"/>
        </w:rPr>
        <w:t>που δεν συνδέεται ούτε με το κούρεμα</w:t>
      </w:r>
      <w:r>
        <w:rPr>
          <w:rFonts w:eastAsia="Times New Roman" w:cs="Times New Roman"/>
          <w:szCs w:val="24"/>
        </w:rPr>
        <w:t xml:space="preserve"> </w:t>
      </w:r>
      <w:r>
        <w:rPr>
          <w:rFonts w:eastAsia="Times New Roman" w:cs="Times New Roman"/>
          <w:szCs w:val="24"/>
        </w:rPr>
        <w:t xml:space="preserve">των ομολόγων ούτε με τίποτε άλλο. Κατέθεσα το στοιχείο επίσημα από το Ταμείο Χρηματοπιστωτικής Σταθερότητας. Δεν συνδέονται αυτά. </w:t>
      </w:r>
    </w:p>
    <w:p w14:paraId="66C5C58F"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66C5C590"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w:t>
      </w:r>
      <w:r>
        <w:rPr>
          <w:rFonts w:eastAsia="Times New Roman" w:cs="Times New Roman"/>
          <w:szCs w:val="24"/>
        </w:rPr>
        <w:t>επικαίρων ερωτήσεων.</w:t>
      </w:r>
    </w:p>
    <w:p w14:paraId="66C5C591"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 xml:space="preserve">έχεστε στο σημείο αυτό να λύσουμε τη συνεδρίαση; </w:t>
      </w:r>
    </w:p>
    <w:p w14:paraId="66C5C592"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6C5C593" w14:textId="77777777" w:rsidR="0003636F" w:rsidRDefault="0027184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Με τη συναίνεση του Σώματος</w:t>
      </w:r>
      <w:r>
        <w:rPr>
          <w:rFonts w:eastAsia="Times New Roman" w:cs="Times New Roman"/>
          <w:szCs w:val="24"/>
        </w:rPr>
        <w:t xml:space="preserve"> και ώρα 11.20΄</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r>
        <w:rPr>
          <w:rFonts w:eastAsia="Times New Roman" w:cs="Times New Roman"/>
          <w:szCs w:val="24"/>
        </w:rPr>
        <w:t xml:space="preserve"> για αύριο,</w:t>
      </w:r>
      <w:r>
        <w:rPr>
          <w:rFonts w:eastAsia="Times New Roman" w:cs="Times New Roman"/>
          <w:szCs w:val="24"/>
        </w:rPr>
        <w:t xml:space="preserve"> ημέρα Παρα</w:t>
      </w:r>
      <w:r>
        <w:rPr>
          <w:rFonts w:eastAsia="Times New Roman" w:cs="Times New Roman"/>
          <w:szCs w:val="24"/>
        </w:rPr>
        <w:t>σκευ</w:t>
      </w:r>
      <w:r>
        <w:rPr>
          <w:rFonts w:eastAsia="Times New Roman" w:cs="Times New Roman"/>
          <w:szCs w:val="24"/>
        </w:rPr>
        <w:t xml:space="preserve">ή και ώρα 9.30΄ με αντικείμενο εργασιών του Σώματος, κοινοβουλευτικό έλεγχο: συζήτηση και λήψη απόφασης, σύμφωνα με τα άρθρα 68 παράγραφος 2 του Συντάγματος </w:t>
      </w:r>
      <w:r>
        <w:rPr>
          <w:rFonts w:eastAsia="Times New Roman" w:cs="Times New Roman"/>
          <w:szCs w:val="24"/>
        </w:rPr>
        <w:t xml:space="preserve">και 144 </w:t>
      </w:r>
      <w:proofErr w:type="spellStart"/>
      <w:r>
        <w:rPr>
          <w:rFonts w:eastAsia="Times New Roman" w:cs="Times New Roman"/>
          <w:szCs w:val="24"/>
        </w:rPr>
        <w:t>επ</w:t>
      </w:r>
      <w:proofErr w:type="spellEnd"/>
      <w:r>
        <w:rPr>
          <w:rFonts w:eastAsia="Times New Roman" w:cs="Times New Roman"/>
          <w:szCs w:val="24"/>
        </w:rPr>
        <w:t>. του Κανονισμού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 της προτάσεως που κατέθεσαν ο Αρχηγός της Αξιωματική</w:t>
      </w:r>
      <w:r>
        <w:rPr>
          <w:rFonts w:eastAsia="Times New Roman" w:cs="Times New Roman"/>
          <w:szCs w:val="24"/>
        </w:rPr>
        <w:t xml:space="preserve">ς Αντιπολίτευσης και Πρόεδρος της Κοινοβουλευτικής </w:t>
      </w:r>
      <w:r w:rsidRPr="0002747A">
        <w:t>Ομάδας της Ν</w:t>
      </w:r>
      <w:r>
        <w:t>έας</w:t>
      </w:r>
      <w:r w:rsidRPr="0002747A">
        <w:t xml:space="preserve"> Δ</w:t>
      </w:r>
      <w:r>
        <w:t>ημοκρατίας</w:t>
      </w:r>
      <w:r w:rsidRPr="0002747A">
        <w:t xml:space="preserve"> κ. Κυριάκος Μητσοτάκης και οι Βουλευτές του κόμματός του, για </w:t>
      </w:r>
      <w:r w:rsidRPr="001A0246">
        <w:rPr>
          <w:rStyle w:val="a4"/>
          <w:b w:val="0"/>
        </w:rPr>
        <w:t>σύσταση Εξεταστικής Επιτροπής</w:t>
      </w:r>
      <w:r w:rsidRPr="0002747A">
        <w:t xml:space="preserve">, </w:t>
      </w:r>
      <w:r w:rsidRPr="001A0246">
        <w:rPr>
          <w:rStyle w:val="a5"/>
          <w:i w:val="0"/>
        </w:rPr>
        <w:t>σχετικά</w:t>
      </w:r>
      <w:r w:rsidRPr="001A0246">
        <w:rPr>
          <w:rStyle w:val="a4"/>
          <w:b w:val="0"/>
          <w:iCs/>
        </w:rPr>
        <w:t xml:space="preserve"> με τη διερεύνηση της εμπλοκής του Υπουργού Εθνικής Άμυνας κ. Πάνου Καμμένου </w:t>
      </w:r>
      <w:r w:rsidRPr="001A0246">
        <w:rPr>
          <w:rStyle w:val="a4"/>
          <w:b w:val="0"/>
          <w:iCs/>
        </w:rPr>
        <w:t>και άλλων στελεχών και λειτουργ</w:t>
      </w:r>
      <w:r w:rsidRPr="0002747A">
        <w:rPr>
          <w:rStyle w:val="a4"/>
          <w:b w:val="0"/>
          <w:iCs/>
        </w:rPr>
        <w:t>ών σε εκκρεμή δικαστική υπόθεση</w:t>
      </w:r>
      <w:r>
        <w:rPr>
          <w:rStyle w:val="a4"/>
          <w:b w:val="0"/>
          <w:iCs/>
        </w:rPr>
        <w:t>, σύμφωνα με την ειδική ημερήσια διάταξη που έχει διανεμηθεί.</w:t>
      </w:r>
    </w:p>
    <w:p w14:paraId="66C5C594" w14:textId="77777777" w:rsidR="0003636F" w:rsidRDefault="0027184C">
      <w:pPr>
        <w:spacing w:line="600" w:lineRule="auto"/>
        <w:contextualSpacing/>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ΟΙ ΓΡΑΜΜΑΤΕΙΣ</w:t>
      </w:r>
    </w:p>
    <w:sectPr w:rsidR="000363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uU8gJpdrVFIIVcCBkCrrNy1F/s4=" w:salt="KcGPeuPQqhP7v+g/Ap5Zs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6F"/>
    <w:rsid w:val="0003636F"/>
    <w:rsid w:val="0027184C"/>
    <w:rsid w:val="003566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C431"/>
  <w15:docId w15:val="{33147E43-28D2-4C5E-8AF4-2074FC7B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2FC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62FC2"/>
    <w:rPr>
      <w:rFonts w:ascii="Segoe UI" w:hAnsi="Segoe UI" w:cs="Segoe UI"/>
      <w:sz w:val="18"/>
      <w:szCs w:val="18"/>
    </w:rPr>
  </w:style>
  <w:style w:type="character" w:styleId="a4">
    <w:name w:val="Strong"/>
    <w:basedOn w:val="a0"/>
    <w:uiPriority w:val="22"/>
    <w:qFormat/>
    <w:rsid w:val="001A0246"/>
    <w:rPr>
      <w:b/>
      <w:bCs/>
    </w:rPr>
  </w:style>
  <w:style w:type="character" w:styleId="a5">
    <w:name w:val="Emphasis"/>
    <w:basedOn w:val="a0"/>
    <w:uiPriority w:val="20"/>
    <w:qFormat/>
    <w:rsid w:val="001A0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483</MetadataID>
    <Session xmlns="641f345b-441b-4b81-9152-adc2e73ba5e1">Β´</Session>
    <Date xmlns="641f345b-441b-4b81-9152-adc2e73ba5e1">2017-07-19T21:00:00+00:00</Date>
    <Status xmlns="641f345b-441b-4b81-9152-adc2e73ba5e1">
      <Url>http://srv-sp1/praktika/Lists/Incoming_Metadata/EditForm.aspx?ID=483&amp;Source=/praktika/Recordings_Library/Forms/AllItems.aspx</Url>
      <Description>Δημοσιεύτηκε</Description>
    </Status>
    <Meeting xmlns="641f345b-441b-4b81-9152-adc2e73ba5e1">ΡΝΕ´</Meeting>
  </documentManagement>
</p:properties>
</file>

<file path=customXml/itemProps1.xml><?xml version="1.0" encoding="utf-8"?>
<ds:datastoreItem xmlns:ds="http://schemas.openxmlformats.org/officeDocument/2006/customXml" ds:itemID="{416BC98A-5323-4AB8-9421-DB41D55FE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9E379-20CD-4A5C-96B4-21FAEB3E7280}">
  <ds:schemaRefs>
    <ds:schemaRef ds:uri="http://schemas.microsoft.com/sharepoint/v3/contenttype/forms"/>
  </ds:schemaRefs>
</ds:datastoreItem>
</file>

<file path=customXml/itemProps3.xml><?xml version="1.0" encoding="utf-8"?>
<ds:datastoreItem xmlns:ds="http://schemas.openxmlformats.org/officeDocument/2006/customXml" ds:itemID="{6ADC0C00-B695-4DC4-98DD-DD6CEB96B7EB}">
  <ds:schemaRefs>
    <ds:schemaRef ds:uri="http://purl.org/dc/dcmitype/"/>
    <ds:schemaRef ds:uri="http://www.w3.org/XML/1998/namespace"/>
    <ds:schemaRef ds:uri="http://schemas.microsoft.com/office/2006/documentManagement/types"/>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14629</Words>
  <Characters>79001</Characters>
  <Application>Microsoft Office Word</Application>
  <DocSecurity>0</DocSecurity>
  <Lines>658</Lines>
  <Paragraphs>186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2017-07-26T08:09:00Z</dcterms:created>
  <dcterms:modified xsi:type="dcterms:W3CDTF">2017-07-26T08:09:00Z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