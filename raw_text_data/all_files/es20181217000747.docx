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42718" w14:textId="77777777" w:rsidR="00D93F4B" w:rsidRPr="00D93F4B" w:rsidRDefault="00D93F4B" w:rsidP="00D93F4B">
      <w:pPr>
        <w:spacing w:after="0" w:line="360" w:lineRule="auto"/>
        <w:rPr>
          <w:ins w:id="0" w:author="Φλούδα Χριστίνα" w:date="2019-01-10T10:05:00Z"/>
          <w:rFonts w:eastAsia="Times New Roman"/>
          <w:szCs w:val="24"/>
          <w:lang w:eastAsia="en-US"/>
        </w:rPr>
      </w:pPr>
      <w:bookmarkStart w:id="1" w:name="_GoBack"/>
      <w:bookmarkEnd w:id="1"/>
      <w:ins w:id="2" w:author="Φλούδα Χριστίνα" w:date="2019-01-10T10:05:00Z">
        <w:r w:rsidRPr="00D93F4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93C7F83" w14:textId="77777777" w:rsidR="00D93F4B" w:rsidRPr="00D93F4B" w:rsidRDefault="00D93F4B" w:rsidP="00D93F4B">
      <w:pPr>
        <w:spacing w:after="0" w:line="360" w:lineRule="auto"/>
        <w:rPr>
          <w:ins w:id="3" w:author="Φλούδα Χριστίνα" w:date="2019-01-10T10:05:00Z"/>
          <w:rFonts w:eastAsia="Times New Roman"/>
          <w:szCs w:val="24"/>
          <w:lang w:eastAsia="en-US"/>
        </w:rPr>
      </w:pPr>
    </w:p>
    <w:p w14:paraId="30F49C7B" w14:textId="77777777" w:rsidR="00D93F4B" w:rsidRPr="00D93F4B" w:rsidRDefault="00D93F4B" w:rsidP="00D93F4B">
      <w:pPr>
        <w:spacing w:after="0" w:line="360" w:lineRule="auto"/>
        <w:rPr>
          <w:ins w:id="4" w:author="Φλούδα Χριστίνα" w:date="2019-01-10T10:05:00Z"/>
          <w:rFonts w:eastAsia="Times New Roman"/>
          <w:szCs w:val="24"/>
          <w:lang w:eastAsia="en-US"/>
        </w:rPr>
      </w:pPr>
      <w:ins w:id="5" w:author="Φλούδα Χριστίνα" w:date="2019-01-10T10:05:00Z">
        <w:r w:rsidRPr="00D93F4B">
          <w:rPr>
            <w:rFonts w:eastAsia="Times New Roman"/>
            <w:szCs w:val="24"/>
            <w:lang w:eastAsia="en-US"/>
          </w:rPr>
          <w:t>ΠΙΝΑΚΑΣ ΠΕΡΙΕΧΟΜΕΝΩΝ</w:t>
        </w:r>
      </w:ins>
    </w:p>
    <w:p w14:paraId="3323F6FF" w14:textId="77777777" w:rsidR="00D93F4B" w:rsidRPr="00D93F4B" w:rsidRDefault="00D93F4B" w:rsidP="00D93F4B">
      <w:pPr>
        <w:spacing w:after="0" w:line="360" w:lineRule="auto"/>
        <w:rPr>
          <w:ins w:id="6" w:author="Φλούδα Χριστίνα" w:date="2019-01-10T10:05:00Z"/>
          <w:rFonts w:eastAsia="Times New Roman"/>
          <w:szCs w:val="24"/>
          <w:lang w:eastAsia="en-US"/>
        </w:rPr>
      </w:pPr>
      <w:ins w:id="7" w:author="Φλούδα Χριστίνα" w:date="2019-01-10T10:05:00Z">
        <w:r w:rsidRPr="00D93F4B">
          <w:rPr>
            <w:rFonts w:eastAsia="Times New Roman"/>
            <w:szCs w:val="24"/>
            <w:lang w:eastAsia="en-US"/>
          </w:rPr>
          <w:t xml:space="preserve">ΙΖ΄ ΠΕΡΙΟΔΟΣ </w:t>
        </w:r>
      </w:ins>
    </w:p>
    <w:p w14:paraId="05C76616" w14:textId="77777777" w:rsidR="00D93F4B" w:rsidRPr="00D93F4B" w:rsidRDefault="00D93F4B" w:rsidP="00D93F4B">
      <w:pPr>
        <w:spacing w:after="0" w:line="360" w:lineRule="auto"/>
        <w:rPr>
          <w:ins w:id="8" w:author="Φλούδα Χριστίνα" w:date="2019-01-10T10:05:00Z"/>
          <w:rFonts w:eastAsia="Times New Roman"/>
          <w:szCs w:val="24"/>
          <w:lang w:eastAsia="en-US"/>
        </w:rPr>
      </w:pPr>
      <w:ins w:id="9" w:author="Φλούδα Χριστίνα" w:date="2019-01-10T10:05:00Z">
        <w:r w:rsidRPr="00D93F4B">
          <w:rPr>
            <w:rFonts w:eastAsia="Times New Roman"/>
            <w:szCs w:val="24"/>
            <w:lang w:eastAsia="en-US"/>
          </w:rPr>
          <w:t>ΠΡΟΕΔΡΕΥΟΜΕΝΗΣ ΚΟΙΝΟΒΟΥΛΕΥΤΙΚΗΣ ΔΗΜΟΚΡΑΤΙΑΣ</w:t>
        </w:r>
      </w:ins>
    </w:p>
    <w:p w14:paraId="4DA41E7A" w14:textId="77777777" w:rsidR="00D93F4B" w:rsidRPr="00D93F4B" w:rsidRDefault="00D93F4B" w:rsidP="00D93F4B">
      <w:pPr>
        <w:spacing w:after="0" w:line="360" w:lineRule="auto"/>
        <w:rPr>
          <w:ins w:id="10" w:author="Φλούδα Χριστίνα" w:date="2019-01-10T10:05:00Z"/>
          <w:rFonts w:eastAsia="Times New Roman"/>
          <w:szCs w:val="24"/>
          <w:lang w:eastAsia="en-US"/>
        </w:rPr>
      </w:pPr>
      <w:ins w:id="11" w:author="Φλούδα Χριστίνα" w:date="2019-01-10T10:05:00Z">
        <w:r w:rsidRPr="00D93F4B">
          <w:rPr>
            <w:rFonts w:eastAsia="Times New Roman"/>
            <w:szCs w:val="24"/>
            <w:lang w:eastAsia="en-US"/>
          </w:rPr>
          <w:t>ΣΥΝΟΔΟΣ Δ΄</w:t>
        </w:r>
      </w:ins>
    </w:p>
    <w:p w14:paraId="2C3208E9" w14:textId="77777777" w:rsidR="00D93F4B" w:rsidRPr="00D93F4B" w:rsidRDefault="00D93F4B" w:rsidP="00D93F4B">
      <w:pPr>
        <w:spacing w:after="0" w:line="360" w:lineRule="auto"/>
        <w:rPr>
          <w:ins w:id="12" w:author="Φλούδα Χριστίνα" w:date="2019-01-10T10:05:00Z"/>
          <w:rFonts w:eastAsia="Times New Roman"/>
          <w:szCs w:val="24"/>
          <w:lang w:eastAsia="en-US"/>
        </w:rPr>
      </w:pPr>
    </w:p>
    <w:p w14:paraId="168C9D47" w14:textId="77777777" w:rsidR="00D93F4B" w:rsidRPr="00D93F4B" w:rsidRDefault="00D93F4B" w:rsidP="00D93F4B">
      <w:pPr>
        <w:spacing w:after="0" w:line="360" w:lineRule="auto"/>
        <w:rPr>
          <w:ins w:id="13" w:author="Φλούδα Χριστίνα" w:date="2019-01-10T10:05:00Z"/>
          <w:rFonts w:eastAsia="Times New Roman"/>
          <w:szCs w:val="24"/>
          <w:lang w:eastAsia="en-US"/>
        </w:rPr>
      </w:pPr>
      <w:ins w:id="14" w:author="Φλούδα Χριστίνα" w:date="2019-01-10T10:05:00Z">
        <w:r w:rsidRPr="00D93F4B">
          <w:rPr>
            <w:rFonts w:eastAsia="Times New Roman"/>
            <w:szCs w:val="24"/>
            <w:lang w:eastAsia="en-US"/>
          </w:rPr>
          <w:t>ΣΥΝΕΔΡΙΑΣΗ ΜΕ΄</w:t>
        </w:r>
      </w:ins>
    </w:p>
    <w:p w14:paraId="2B7A5CF9" w14:textId="77777777" w:rsidR="00D93F4B" w:rsidRPr="00D93F4B" w:rsidRDefault="00D93F4B" w:rsidP="00D93F4B">
      <w:pPr>
        <w:spacing w:after="0" w:line="360" w:lineRule="auto"/>
        <w:rPr>
          <w:ins w:id="15" w:author="Φλούδα Χριστίνα" w:date="2019-01-10T10:05:00Z"/>
          <w:rFonts w:eastAsia="Times New Roman"/>
          <w:szCs w:val="24"/>
          <w:lang w:eastAsia="en-US"/>
        </w:rPr>
      </w:pPr>
      <w:ins w:id="16" w:author="Φλούδα Χριστίνα" w:date="2019-01-10T10:05:00Z">
        <w:r w:rsidRPr="00D93F4B">
          <w:rPr>
            <w:rFonts w:eastAsia="Times New Roman"/>
            <w:szCs w:val="24"/>
            <w:lang w:eastAsia="en-US"/>
          </w:rPr>
          <w:t>Δευτέρα  17 Δεκεμβρίου 2018</w:t>
        </w:r>
      </w:ins>
    </w:p>
    <w:p w14:paraId="104D8E6F" w14:textId="77777777" w:rsidR="00D93F4B" w:rsidRPr="00D93F4B" w:rsidRDefault="00D93F4B" w:rsidP="00D93F4B">
      <w:pPr>
        <w:spacing w:after="0" w:line="360" w:lineRule="auto"/>
        <w:rPr>
          <w:ins w:id="17" w:author="Φλούδα Χριστίνα" w:date="2019-01-10T10:05:00Z"/>
          <w:rFonts w:eastAsia="Times New Roman"/>
          <w:szCs w:val="24"/>
          <w:lang w:eastAsia="en-US"/>
        </w:rPr>
      </w:pPr>
    </w:p>
    <w:p w14:paraId="0A5DE0DD" w14:textId="77777777" w:rsidR="00D93F4B" w:rsidRPr="00D93F4B" w:rsidRDefault="00D93F4B" w:rsidP="00D93F4B">
      <w:pPr>
        <w:spacing w:after="0" w:line="360" w:lineRule="auto"/>
        <w:rPr>
          <w:ins w:id="18" w:author="Φλούδα Χριστίνα" w:date="2019-01-10T10:05:00Z"/>
          <w:rFonts w:eastAsia="Times New Roman"/>
          <w:szCs w:val="24"/>
          <w:lang w:eastAsia="en-US"/>
        </w:rPr>
      </w:pPr>
      <w:ins w:id="19" w:author="Φλούδα Χριστίνα" w:date="2019-01-10T10:05:00Z">
        <w:r w:rsidRPr="00D93F4B">
          <w:rPr>
            <w:rFonts w:eastAsia="Times New Roman"/>
            <w:szCs w:val="24"/>
            <w:lang w:eastAsia="en-US"/>
          </w:rPr>
          <w:t>ΘΕΜΑΤΑ</w:t>
        </w:r>
      </w:ins>
    </w:p>
    <w:p w14:paraId="4E883C07" w14:textId="77777777" w:rsidR="00D93F4B" w:rsidRPr="00D93F4B" w:rsidRDefault="00D93F4B" w:rsidP="00D93F4B">
      <w:pPr>
        <w:spacing w:after="0" w:line="360" w:lineRule="auto"/>
        <w:rPr>
          <w:ins w:id="20" w:author="Φλούδα Χριστίνα" w:date="2019-01-10T10:05:00Z"/>
          <w:rFonts w:eastAsia="Times New Roman"/>
          <w:szCs w:val="24"/>
          <w:lang w:eastAsia="en-US"/>
        </w:rPr>
      </w:pPr>
      <w:ins w:id="21" w:author="Φλούδα Χριστίνα" w:date="2019-01-10T10:05:00Z">
        <w:r w:rsidRPr="00D93F4B">
          <w:rPr>
            <w:rFonts w:eastAsia="Times New Roman"/>
            <w:szCs w:val="24"/>
            <w:lang w:eastAsia="en-US"/>
          </w:rPr>
          <w:t xml:space="preserve"> </w:t>
        </w:r>
        <w:r w:rsidRPr="00D93F4B">
          <w:rPr>
            <w:rFonts w:eastAsia="Times New Roman"/>
            <w:szCs w:val="24"/>
            <w:lang w:eastAsia="en-US"/>
          </w:rPr>
          <w:br/>
          <w:t xml:space="preserve">Α. ΕΙΔΙΚΑ ΘΕΜΑΤΑ </w:t>
        </w:r>
        <w:r w:rsidRPr="00D93F4B">
          <w:rPr>
            <w:rFonts w:eastAsia="Times New Roman"/>
            <w:szCs w:val="24"/>
            <w:lang w:eastAsia="en-US"/>
          </w:rPr>
          <w:br/>
          <w:t xml:space="preserve">1. Ανακοινώνεται ότι τη συνεδρίαση παρακολουθούν μαθητές από το 4ο Γυμνάσιο Ιλίου, το 5ο Δημοτικό Σχολείο Αχαρνών, το Πανελλήνιο Σωματείο "ΕΡΜΗΣ", μαθητές από το 2ο Γενικό Λύκειο Αγίας Βαρβάρας, το Γυμνάσιο Αξιούπολης Κιλκίς, το Γυμνάσιο και λυκειακές τάξεις Τσαρίτσανης Λάρισας, το Γυμνάσιο Καστριτσίου Αχαΐας, αντιπροσωπεία της Επιτροπής Εσωτερικής Αγοράς και Προστασίας των Καταναλωτών του Ευρωπαϊκού Κοινοβουλίου, μαθητές από το 2ο Γυμνάσιο Κοζάνης και το 1ο Γυμνάσιο Αργοστολίου, σελ. </w:t>
        </w:r>
        <w:r w:rsidRPr="00D93F4B">
          <w:rPr>
            <w:rFonts w:eastAsia="Times New Roman"/>
            <w:szCs w:val="24"/>
            <w:lang w:eastAsia="en-US"/>
          </w:rPr>
          <w:br/>
          <w:t xml:space="preserve">2. Αναφορά στο τρομοκρατικό χτύπημα στον σταθμό ΣΚΑΙ, σελ. </w:t>
        </w:r>
        <w:r w:rsidRPr="00D93F4B">
          <w:rPr>
            <w:rFonts w:eastAsia="Times New Roman"/>
            <w:szCs w:val="24"/>
            <w:lang w:eastAsia="en-US"/>
          </w:rPr>
          <w:br/>
          <w:t xml:space="preserve">3. Επί διαδικαστικού θέματος, σελ. </w:t>
        </w:r>
        <w:r w:rsidRPr="00D93F4B">
          <w:rPr>
            <w:rFonts w:eastAsia="Times New Roman"/>
            <w:szCs w:val="24"/>
            <w:lang w:eastAsia="en-US"/>
          </w:rPr>
          <w:br/>
          <w:t xml:space="preserve"> </w:t>
        </w:r>
        <w:r w:rsidRPr="00D93F4B">
          <w:rPr>
            <w:rFonts w:eastAsia="Times New Roman"/>
            <w:szCs w:val="24"/>
            <w:lang w:eastAsia="en-US"/>
          </w:rPr>
          <w:br/>
          <w:t xml:space="preserve">Β. ΝΟΜΟΘΕΤΙΚΗ ΕΡΓΑΣΙΑ </w:t>
        </w:r>
        <w:r w:rsidRPr="00D93F4B">
          <w:rPr>
            <w:rFonts w:eastAsia="Times New Roman"/>
            <w:szCs w:val="24"/>
            <w:lang w:eastAsia="en-US"/>
          </w:rPr>
          <w:br/>
          <w:t xml:space="preserve">1. Συζήτηση επί του σχεδίου νόμου του Υπουργείου Οικονομικών: «Κύρωση του Κρατικού Προϋπολογισμού οικονομικού έτους 2019», σελ. </w:t>
        </w:r>
        <w:r w:rsidRPr="00D93F4B">
          <w:rPr>
            <w:rFonts w:eastAsia="Times New Roman"/>
            <w:szCs w:val="24"/>
            <w:lang w:eastAsia="en-US"/>
          </w:rPr>
          <w:br/>
          <w:t>2. Κατάθεση σχεδίων νόμων:</w:t>
        </w:r>
        <w:r w:rsidRPr="00D93F4B">
          <w:rPr>
            <w:rFonts w:eastAsia="Times New Roman"/>
            <w:szCs w:val="24"/>
            <w:lang w:eastAsia="en-US"/>
          </w:rPr>
          <w:br/>
          <w:t xml:space="preserve">    i. O Αντιπρόεδρος της Κυβέρνησης και Υπουργός Οικονομίας και Ανάπτυξης, οι Υπουργοί Περιβάλλοντος και Ενέργειας, Εσωτερικών, Παιδείας,  Έρευνας και Θρησκευμάτων, Δικαιοσύνης, Διαφάνειας και Ανθρωπίνων Δικαιωμάτων, Οικονομικών, Υγείας, Διοικητικής Ανασυγκρότησης, Πολιτισμού και Αθλητισμού, Υποδομών και Μεταφορών, οι Αναπληρωτές Υπουργοί Περιβάλλοντος και Ενέργειας, Υγείας, καθώς και οι Υφυπουργοί Οικονομίας και Ανάπτυξης, Οικονομικών και Περιβάλλοντος και Ενέργειας, κατέθεσαν στις 14-12-2018 σχέδιο νόμου: «Επείγουσες ρυθμίσεις του Υπουργείου Περιβάλλοντος και Ενέργειας -Κύρωση της από 20-11-2018 Σύμβασης μεταξύ του Ελληνικού Δημοσίου και των εταιρειών ENERGEAN OIL AND GAS - ΕΝΕΡΓΕΙΑΚΗ ΑΙΓΑΙΟΥ ΑΝΩΝΥΜΗ ΕΤΑΙΡΕΙΑ ΕΡΕΥΝΑΣ ΚΑΙ ΠΑΡΑΓΩΓΗΣ ΥΔΡΟΓΟΝΑΝΘΡΑΚΩΝ και ΚΑΒΑΛΑ OIL ΑΝΩΝΥΜΗ ΕΤΑΙΡΕΙΑ, με την οποία τροποποιείται η από 23-11-1999 Σύμβαση για την εκμετάλλευση υδρογονανθράκων στη θαλάσσια περιοχή του Θρακικού Πελάγους μεταξύ του Ελληνικού Δημοσίου και της ΚΑΒΑΛΑ OIL ΑΝΩΝΥΜΗ ΕΤΑΙΡΕΙΑ, που κυρώθηκε με τον ν. 2779/1999 (Α’296) και άλλες διατάξεις», σελ. </w:t>
        </w:r>
        <w:r w:rsidRPr="00D93F4B">
          <w:rPr>
            <w:rFonts w:eastAsia="Times New Roman"/>
            <w:szCs w:val="24"/>
            <w:lang w:eastAsia="en-US"/>
          </w:rPr>
          <w:br/>
          <w:t xml:space="preserve">    ii. Ο Αντιπρόεδρος της Κυβέρνησης και Υπουργός Οικονομίας και Ανάπτυξης, οι Υπουργοί Εσωτερικών, Δικαιοσύνης, Διαφάνειας και Ανθρωπίνων Δικαιωμάτων, Οικονομικών, Περιβάλλοντος και Ενέργειας, Υποδομών και Μεταφορών, οι Αναπληρωτές Υπουργοί Περιβάλλοντος και Ενέργειας και Οικονομικών και ο Υφυπουργός Οικονομίας και Ανάπτυξης, κατέθεσαν στις 17-12-2018, σχέδιο νόμου: «Κύρωση της από 11-12-2018 Συμφωνίας Τροποποίησης Διατάξεων της από 31 Μαΐου 2007 Σύμβασης Παραχώρησης για το  Έργο «Μελέτη, Κατασκευή, Χρηματοδότηση, Λειτουργία, Συντήρηση και Εκμετάλλευση του Αυτοκινητόδρομου Κεντρικής Ελλάδος (Ε65)», που κυρώθηκε με τον ν. 3597/2007 (Α’168), όπως αυτή τροποποιήθηκε: α)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 269) και β) με την από 19/12/2013 «Συμφωνία Τροποποίησης Διατάξεων της από 28-11-2013 Συμφωνίας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 σελ. </w:t>
        </w:r>
        <w:r w:rsidRPr="00D93F4B">
          <w:rPr>
            <w:rFonts w:eastAsia="Times New Roman"/>
            <w:szCs w:val="24"/>
            <w:lang w:eastAsia="en-US"/>
          </w:rPr>
          <w:br/>
          <w:t>3. Κατάθεση Εκθέσεων Διαρκών Επιτροπών:</w:t>
        </w:r>
        <w:r w:rsidRPr="00D93F4B">
          <w:rPr>
            <w:rFonts w:eastAsia="Times New Roman"/>
            <w:szCs w:val="24"/>
            <w:lang w:eastAsia="en-US"/>
          </w:rPr>
          <w:br/>
          <w:t xml:space="preserve">    i. Η Διαρκής Επιτροπή Δημόσιας Διοίκησης, Δημόσιας Τάξης και Δικαιοσύνης καταθέτει την έκθεσή της στο σχέδιο νόμου του Υπουργείου Μεταναστευτικής Πολιτικής: «Επείγουσες ρυθμίσεις αρμοδιότητας Υπουργείου Μεταναστευτικής Πολιτικής», σελ. </w:t>
        </w:r>
        <w:r w:rsidRPr="00D93F4B">
          <w:rPr>
            <w:rFonts w:eastAsia="Times New Roman"/>
            <w:szCs w:val="24"/>
            <w:lang w:eastAsia="en-US"/>
          </w:rPr>
          <w:br/>
          <w:t xml:space="preserve">    ii. Η Διαρκής Επιτροπή Παραγωγής και Εμπορίου καταθέτει την έκθεσή της στο σχέδιο νόμου του Υπουργείου Περιβάλλοντος και Ενέργειας: «Επείγουσες ρυθμίσεις του Υπουργείου Περιβάλλοντος και Ενέργειας Κύρωση της από 23-11-2018 Σύμβασης μεταξύ του ελληνικού δημοσίου και των εταιρειών ENERGEAN OIL AND GAS -  ΕΝΕΡΓΕΙΑΚΗ ΑΙΓΑΙΟΥ ΑΝΩΝΥΜΗ ΕΤΑΙΡΕΙΑ ΕΡΕΥΝΑΣ Και Παραγωγής Υδρογονανθράκων και ΚΑΒΑΛΑ OIL ΑΝΩΝΥΜΗ ΕΤΑΙΡΕΙΑ, με την οποία τροποποιείται η από 23-11-1999 Σύμβαση για την εκμετάλλευση Υδρογονανθράκων στη θαλάσσια περιοχή του Θρακικού Πελάγους μεταξύ του Ελληνικού Δημοσίου και της ΚΑΒΑΛΑ OIL ΑΝΩΝΥΜΗ ΕΤΑΙΡΕΙΑ που κυρώθηκε με το ν.2779/1999 και άλλες διατάξεις», σελ. </w:t>
        </w:r>
        <w:r w:rsidRPr="00D93F4B">
          <w:rPr>
            <w:rFonts w:eastAsia="Times New Roman"/>
            <w:szCs w:val="24"/>
            <w:lang w:eastAsia="en-US"/>
          </w:rPr>
          <w:br/>
        </w:r>
      </w:ins>
    </w:p>
    <w:p w14:paraId="5B73A5CB" w14:textId="77777777" w:rsidR="00D93F4B" w:rsidRPr="00D93F4B" w:rsidRDefault="00D93F4B" w:rsidP="00D93F4B">
      <w:pPr>
        <w:spacing w:after="0" w:line="360" w:lineRule="auto"/>
        <w:rPr>
          <w:ins w:id="22" w:author="Φλούδα Χριστίνα" w:date="2019-01-10T10:05:00Z"/>
          <w:rFonts w:eastAsia="Times New Roman"/>
          <w:szCs w:val="24"/>
          <w:lang w:eastAsia="en-US"/>
        </w:rPr>
      </w:pPr>
      <w:ins w:id="23" w:author="Φλούδα Χριστίνα" w:date="2019-01-10T10:05:00Z">
        <w:r w:rsidRPr="00D93F4B">
          <w:rPr>
            <w:rFonts w:eastAsia="Times New Roman"/>
            <w:szCs w:val="24"/>
            <w:lang w:eastAsia="en-US"/>
          </w:rPr>
          <w:t>ΠΡΟΕΔΡΕΥΟΝΤΕΣ</w:t>
        </w:r>
      </w:ins>
    </w:p>
    <w:p w14:paraId="7EAC40FF" w14:textId="77777777" w:rsidR="00D93F4B" w:rsidRPr="00D93F4B" w:rsidRDefault="00D93F4B" w:rsidP="00D93F4B">
      <w:pPr>
        <w:spacing w:after="0" w:line="360" w:lineRule="auto"/>
        <w:rPr>
          <w:ins w:id="24" w:author="Φλούδα Χριστίνα" w:date="2019-01-10T10:05:00Z"/>
          <w:rFonts w:eastAsia="Times New Roman"/>
          <w:szCs w:val="24"/>
          <w:lang w:eastAsia="en-US"/>
        </w:rPr>
      </w:pPr>
    </w:p>
    <w:p w14:paraId="31467830" w14:textId="77777777" w:rsidR="00D93F4B" w:rsidRPr="00D93F4B" w:rsidRDefault="00D93F4B" w:rsidP="00D93F4B">
      <w:pPr>
        <w:spacing w:after="0" w:line="360" w:lineRule="auto"/>
        <w:rPr>
          <w:ins w:id="25" w:author="Φλούδα Χριστίνα" w:date="2019-01-10T10:05:00Z"/>
          <w:rFonts w:eastAsia="Times New Roman"/>
          <w:szCs w:val="24"/>
          <w:lang w:eastAsia="en-US"/>
        </w:rPr>
      </w:pPr>
      <w:ins w:id="26" w:author="Φλούδα Χριστίνα" w:date="2019-01-10T10:05:00Z">
        <w:r w:rsidRPr="00D93F4B">
          <w:rPr>
            <w:rFonts w:eastAsia="Times New Roman"/>
            <w:szCs w:val="24"/>
            <w:lang w:eastAsia="en-US"/>
          </w:rPr>
          <w:t>ΒΑΡΕΜΕΝΟΣ Γ. , σελ.</w:t>
        </w:r>
      </w:ins>
    </w:p>
    <w:p w14:paraId="777DA585" w14:textId="77777777" w:rsidR="00D93F4B" w:rsidRPr="00D93F4B" w:rsidRDefault="00D93F4B" w:rsidP="00D93F4B">
      <w:pPr>
        <w:spacing w:after="0" w:line="360" w:lineRule="auto"/>
        <w:rPr>
          <w:ins w:id="27" w:author="Φλούδα Χριστίνα" w:date="2019-01-10T10:05:00Z"/>
          <w:rFonts w:ascii="Calibri" w:eastAsia="Times New Roman" w:hAnsi="Calibri" w:cs="Times New Roman"/>
          <w:sz w:val="22"/>
          <w:szCs w:val="22"/>
          <w:lang w:eastAsia="en-US"/>
        </w:rPr>
      </w:pPr>
      <w:ins w:id="28" w:author="Φλούδα Χριστίνα" w:date="2019-01-10T10:05:00Z">
        <w:r w:rsidRPr="00D93F4B">
          <w:rPr>
            <w:rFonts w:eastAsia="Times New Roman"/>
            <w:szCs w:val="24"/>
            <w:lang w:eastAsia="en-US"/>
          </w:rPr>
          <w:t>ΓΕΩΡΓΙΑΔΗΣ Μ. , σελ.</w:t>
        </w:r>
      </w:ins>
    </w:p>
    <w:p w14:paraId="2A43E896" w14:textId="77777777" w:rsidR="00D93F4B" w:rsidRPr="00D93F4B" w:rsidRDefault="00D93F4B" w:rsidP="00D93F4B">
      <w:pPr>
        <w:spacing w:after="0" w:line="360" w:lineRule="auto"/>
        <w:rPr>
          <w:ins w:id="29" w:author="Φλούδα Χριστίνα" w:date="2019-01-10T10:05:00Z"/>
          <w:rFonts w:ascii="Calibri" w:eastAsia="Times New Roman" w:hAnsi="Calibri" w:cs="Times New Roman"/>
          <w:sz w:val="22"/>
          <w:szCs w:val="22"/>
          <w:lang w:eastAsia="en-US"/>
        </w:rPr>
      </w:pPr>
      <w:ins w:id="30" w:author="Φλούδα Χριστίνα" w:date="2019-01-10T10:05:00Z">
        <w:r w:rsidRPr="00D93F4B">
          <w:rPr>
            <w:rFonts w:eastAsia="Times New Roman"/>
            <w:szCs w:val="24"/>
            <w:lang w:eastAsia="en-US"/>
          </w:rPr>
          <w:t>ΚΑΚΛΑΜΑΝΗΣ Ν. , σελ.</w:t>
        </w:r>
      </w:ins>
    </w:p>
    <w:p w14:paraId="0A3E9358" w14:textId="77777777" w:rsidR="00D93F4B" w:rsidRPr="00D93F4B" w:rsidRDefault="00D93F4B" w:rsidP="00D93F4B">
      <w:pPr>
        <w:spacing w:after="0" w:line="360" w:lineRule="auto"/>
        <w:rPr>
          <w:ins w:id="31" w:author="Φλούδα Χριστίνα" w:date="2019-01-10T10:05:00Z"/>
          <w:rFonts w:ascii="Calibri" w:eastAsia="Times New Roman" w:hAnsi="Calibri" w:cs="Times New Roman"/>
          <w:sz w:val="22"/>
          <w:szCs w:val="22"/>
          <w:lang w:eastAsia="en-US"/>
        </w:rPr>
      </w:pPr>
      <w:ins w:id="32" w:author="Φλούδα Χριστίνα" w:date="2019-01-10T10:05:00Z">
        <w:r w:rsidRPr="00D93F4B">
          <w:rPr>
            <w:rFonts w:eastAsia="Times New Roman"/>
            <w:szCs w:val="24"/>
            <w:lang w:eastAsia="en-US"/>
          </w:rPr>
          <w:t>ΛΑΜΠΡΟΥΛΗΣ Γ. , σελ.</w:t>
        </w:r>
      </w:ins>
    </w:p>
    <w:p w14:paraId="1DA74A13" w14:textId="77777777" w:rsidR="00D93F4B" w:rsidRPr="00D93F4B" w:rsidRDefault="00D93F4B" w:rsidP="00D93F4B">
      <w:pPr>
        <w:spacing w:after="0" w:line="360" w:lineRule="auto"/>
        <w:rPr>
          <w:ins w:id="33" w:author="Φλούδα Χριστίνα" w:date="2019-01-10T10:05:00Z"/>
          <w:rFonts w:ascii="Calibri" w:eastAsia="Times New Roman" w:hAnsi="Calibri" w:cs="Times New Roman"/>
          <w:sz w:val="22"/>
          <w:szCs w:val="22"/>
          <w:lang w:eastAsia="en-US"/>
        </w:rPr>
      </w:pPr>
      <w:ins w:id="34" w:author="Φλούδα Χριστίνα" w:date="2019-01-10T10:05:00Z">
        <w:r w:rsidRPr="00D93F4B">
          <w:rPr>
            <w:rFonts w:eastAsia="Times New Roman"/>
            <w:szCs w:val="24"/>
            <w:lang w:eastAsia="en-US"/>
          </w:rPr>
          <w:t>ΛΥΚΟΥΔΗΣ Σ. , σελ.</w:t>
        </w:r>
      </w:ins>
    </w:p>
    <w:p w14:paraId="35D169BC" w14:textId="77777777" w:rsidR="00D93F4B" w:rsidRPr="00D93F4B" w:rsidRDefault="00D93F4B" w:rsidP="00D93F4B">
      <w:pPr>
        <w:spacing w:after="0" w:line="360" w:lineRule="auto"/>
        <w:rPr>
          <w:ins w:id="35" w:author="Φλούδα Χριστίνα" w:date="2019-01-10T10:05:00Z"/>
          <w:rFonts w:ascii="Calibri" w:eastAsia="Times New Roman" w:hAnsi="Calibri" w:cs="Times New Roman"/>
          <w:sz w:val="22"/>
          <w:szCs w:val="22"/>
          <w:lang w:eastAsia="en-US"/>
        </w:rPr>
      </w:pPr>
      <w:ins w:id="36" w:author="Φλούδα Χριστίνα" w:date="2019-01-10T10:05:00Z">
        <w:r w:rsidRPr="00D93F4B">
          <w:rPr>
            <w:rFonts w:eastAsia="Times New Roman"/>
            <w:szCs w:val="24"/>
            <w:lang w:eastAsia="en-US"/>
          </w:rPr>
          <w:t>ΧΡΙΣΤΟΔΟΥΛΟΠΟΥΛΟΥ Α. , σελ.</w:t>
        </w:r>
        <w:r w:rsidRPr="00D93F4B">
          <w:rPr>
            <w:rFonts w:eastAsia="Times New Roman"/>
            <w:szCs w:val="24"/>
            <w:lang w:eastAsia="en-US"/>
          </w:rPr>
          <w:br/>
        </w:r>
      </w:ins>
    </w:p>
    <w:p w14:paraId="3DD218EE" w14:textId="77777777" w:rsidR="00D93F4B" w:rsidRPr="00D93F4B" w:rsidRDefault="00D93F4B" w:rsidP="00D93F4B">
      <w:pPr>
        <w:spacing w:after="0" w:line="360" w:lineRule="auto"/>
        <w:rPr>
          <w:ins w:id="37" w:author="Φλούδα Χριστίνα" w:date="2019-01-10T10:05:00Z"/>
          <w:rFonts w:eastAsia="Times New Roman"/>
          <w:szCs w:val="24"/>
          <w:lang w:eastAsia="en-US"/>
        </w:rPr>
      </w:pPr>
    </w:p>
    <w:p w14:paraId="40132ED0" w14:textId="77777777" w:rsidR="00D93F4B" w:rsidRPr="00D93F4B" w:rsidRDefault="00D93F4B" w:rsidP="00D93F4B">
      <w:pPr>
        <w:spacing w:after="0" w:line="360" w:lineRule="auto"/>
        <w:rPr>
          <w:ins w:id="38" w:author="Φλούδα Χριστίνα" w:date="2019-01-10T10:05:00Z"/>
          <w:rFonts w:eastAsia="Times New Roman"/>
          <w:szCs w:val="24"/>
          <w:lang w:eastAsia="en-US"/>
        </w:rPr>
      </w:pPr>
    </w:p>
    <w:p w14:paraId="3AF7BEEC" w14:textId="77777777" w:rsidR="00D93F4B" w:rsidRPr="00D93F4B" w:rsidRDefault="00D93F4B" w:rsidP="00D93F4B">
      <w:pPr>
        <w:spacing w:after="0" w:line="360" w:lineRule="auto"/>
        <w:rPr>
          <w:ins w:id="39" w:author="Φλούδα Χριστίνα" w:date="2019-01-10T10:05:00Z"/>
          <w:rFonts w:eastAsia="Times New Roman"/>
          <w:szCs w:val="24"/>
          <w:lang w:eastAsia="en-US"/>
        </w:rPr>
      </w:pPr>
      <w:ins w:id="40" w:author="Φλούδα Χριστίνα" w:date="2019-01-10T10:05:00Z">
        <w:r w:rsidRPr="00D93F4B">
          <w:rPr>
            <w:rFonts w:eastAsia="Times New Roman"/>
            <w:szCs w:val="24"/>
            <w:lang w:eastAsia="en-US"/>
          </w:rPr>
          <w:t>ΟΜΙΛΗΤΕΣ</w:t>
        </w:r>
      </w:ins>
    </w:p>
    <w:p w14:paraId="4D644A03" w14:textId="77777777" w:rsidR="00D93F4B" w:rsidRPr="00D93F4B" w:rsidRDefault="00D93F4B" w:rsidP="00D93F4B">
      <w:pPr>
        <w:spacing w:after="0" w:line="360" w:lineRule="auto"/>
        <w:rPr>
          <w:ins w:id="41" w:author="Φλούδα Χριστίνα" w:date="2019-01-10T10:05:00Z"/>
          <w:rFonts w:eastAsia="Times New Roman"/>
          <w:szCs w:val="24"/>
          <w:lang w:eastAsia="en-US"/>
        </w:rPr>
      </w:pPr>
      <w:ins w:id="42" w:author="Φλούδα Χριστίνα" w:date="2019-01-10T10:05:00Z">
        <w:r w:rsidRPr="00D93F4B">
          <w:rPr>
            <w:rFonts w:eastAsia="Times New Roman"/>
            <w:szCs w:val="24"/>
            <w:lang w:eastAsia="en-US"/>
          </w:rPr>
          <w:br/>
          <w:t>Α. Επί της αναφοράς στο τρομοκρατικό χτύπημα στον σταθμό ΣΚΑΙ:</w:t>
        </w:r>
        <w:r w:rsidRPr="00D93F4B">
          <w:rPr>
            <w:rFonts w:eastAsia="Times New Roman"/>
            <w:szCs w:val="24"/>
            <w:lang w:eastAsia="en-US"/>
          </w:rPr>
          <w:br/>
          <w:t>ΒΑΡΒΙΤΣΙΩΤΗΣ Μ. , σελ.</w:t>
        </w:r>
        <w:r w:rsidRPr="00D93F4B">
          <w:rPr>
            <w:rFonts w:eastAsia="Times New Roman"/>
            <w:szCs w:val="24"/>
            <w:lang w:eastAsia="en-US"/>
          </w:rPr>
          <w:br/>
          <w:t>ΓΕΡΟΒΑΣΙΛΗ  Ό. , σελ.</w:t>
        </w:r>
        <w:r w:rsidRPr="00D93F4B">
          <w:rPr>
            <w:rFonts w:eastAsia="Times New Roman"/>
            <w:szCs w:val="24"/>
            <w:lang w:eastAsia="en-US"/>
          </w:rPr>
          <w:br/>
          <w:t>ΓΙΑΚΟΥΜΑΤΟΣ Γ. , σελ.</w:t>
        </w:r>
        <w:r w:rsidRPr="00D93F4B">
          <w:rPr>
            <w:rFonts w:eastAsia="Times New Roman"/>
            <w:szCs w:val="24"/>
            <w:lang w:eastAsia="en-US"/>
          </w:rPr>
          <w:br/>
          <w:t>ΓΚΑΡΑ Α. , σελ.</w:t>
        </w:r>
        <w:r w:rsidRPr="00D93F4B">
          <w:rPr>
            <w:rFonts w:eastAsia="Times New Roman"/>
            <w:szCs w:val="24"/>
            <w:lang w:eastAsia="en-US"/>
          </w:rPr>
          <w:br/>
          <w:t>ΓΡΗΓΟΡΑΚΟΣ Λ. , σελ.</w:t>
        </w:r>
        <w:r w:rsidRPr="00D93F4B">
          <w:rPr>
            <w:rFonts w:eastAsia="Times New Roman"/>
            <w:szCs w:val="24"/>
            <w:lang w:eastAsia="en-US"/>
          </w:rPr>
          <w:br/>
          <w:t>ΔΕΝΔΙΑΣ Ν. , σελ.</w:t>
        </w:r>
        <w:r w:rsidRPr="00D93F4B">
          <w:rPr>
            <w:rFonts w:eastAsia="Times New Roman"/>
            <w:szCs w:val="24"/>
            <w:lang w:eastAsia="en-US"/>
          </w:rPr>
          <w:br/>
          <w:t>ΔΗΜΑΣ Χ. , σελ.</w:t>
        </w:r>
        <w:r w:rsidRPr="00D93F4B">
          <w:rPr>
            <w:rFonts w:eastAsia="Times New Roman"/>
            <w:szCs w:val="24"/>
            <w:lang w:eastAsia="en-US"/>
          </w:rPr>
          <w:br/>
          <w:t>ΔΗΜΟΣΧΑΚΗΣ Α. , σελ.</w:t>
        </w:r>
        <w:r w:rsidRPr="00D93F4B">
          <w:rPr>
            <w:rFonts w:eastAsia="Times New Roman"/>
            <w:szCs w:val="24"/>
            <w:lang w:eastAsia="en-US"/>
          </w:rPr>
          <w:br/>
          <w:t>ΔΡΑΓΑΣΑΚΗΣ Ι. , σελ.</w:t>
        </w:r>
        <w:r w:rsidRPr="00D93F4B">
          <w:rPr>
            <w:rFonts w:eastAsia="Times New Roman"/>
            <w:szCs w:val="24"/>
            <w:lang w:eastAsia="en-US"/>
          </w:rPr>
          <w:br/>
          <w:t>ΘΕΟΧΑΡΟΠΟΥΛΟΣ Α. , σελ.</w:t>
        </w:r>
        <w:r w:rsidRPr="00D93F4B">
          <w:rPr>
            <w:rFonts w:eastAsia="Times New Roman"/>
            <w:szCs w:val="24"/>
            <w:lang w:eastAsia="en-US"/>
          </w:rPr>
          <w:br/>
          <w:t>ΚΑΒΒΑΔΙΑ Ι. , σελ.</w:t>
        </w:r>
        <w:r w:rsidRPr="00D93F4B">
          <w:rPr>
            <w:rFonts w:eastAsia="Times New Roman"/>
            <w:szCs w:val="24"/>
            <w:lang w:eastAsia="en-US"/>
          </w:rPr>
          <w:br/>
          <w:t>ΚΑΛΟΓΗΡΟΥ Μ. , σελ.</w:t>
        </w:r>
        <w:r w:rsidRPr="00D93F4B">
          <w:rPr>
            <w:rFonts w:eastAsia="Times New Roman"/>
            <w:szCs w:val="24"/>
            <w:lang w:eastAsia="en-US"/>
          </w:rPr>
          <w:br/>
          <w:t>ΚΑΡΑΜΑΝΛΗΣ Κ. του Αχ. , σελ.</w:t>
        </w:r>
        <w:r w:rsidRPr="00D93F4B">
          <w:rPr>
            <w:rFonts w:eastAsia="Times New Roman"/>
            <w:szCs w:val="24"/>
            <w:lang w:eastAsia="en-US"/>
          </w:rPr>
          <w:br/>
          <w:t>ΚΑΡΑΣΜΑΝΗΣ Γ. , σελ.</w:t>
        </w:r>
        <w:r w:rsidRPr="00D93F4B">
          <w:rPr>
            <w:rFonts w:eastAsia="Times New Roman"/>
            <w:szCs w:val="24"/>
            <w:lang w:eastAsia="en-US"/>
          </w:rPr>
          <w:br/>
          <w:t>ΚΑΣΤΟΡΗΣ Α. , σελ.</w:t>
        </w:r>
        <w:r w:rsidRPr="00D93F4B">
          <w:rPr>
            <w:rFonts w:eastAsia="Times New Roman"/>
            <w:szCs w:val="24"/>
            <w:lang w:eastAsia="en-US"/>
          </w:rPr>
          <w:br/>
          <w:t>ΚΑΤΣΙΑΝΤΩΝΗΣ Γ. , σελ.</w:t>
        </w:r>
        <w:r w:rsidRPr="00D93F4B">
          <w:rPr>
            <w:rFonts w:eastAsia="Times New Roman"/>
            <w:szCs w:val="24"/>
            <w:lang w:eastAsia="en-US"/>
          </w:rPr>
          <w:br/>
          <w:t>ΚΕΦΑΛΙΔΟΥ Χ. , σελ.</w:t>
        </w:r>
        <w:r w:rsidRPr="00D93F4B">
          <w:rPr>
            <w:rFonts w:eastAsia="Times New Roman"/>
            <w:szCs w:val="24"/>
            <w:lang w:eastAsia="en-US"/>
          </w:rPr>
          <w:br/>
          <w:t>ΚΙΚΙΛΙΑΣ Β. , σελ.</w:t>
        </w:r>
        <w:r w:rsidRPr="00D93F4B">
          <w:rPr>
            <w:rFonts w:eastAsia="Times New Roman"/>
            <w:szCs w:val="24"/>
            <w:lang w:eastAsia="en-US"/>
          </w:rPr>
          <w:br/>
          <w:t>ΚΟΤΖΙΑΣ Ν. , σελ.</w:t>
        </w:r>
        <w:r w:rsidRPr="00D93F4B">
          <w:rPr>
            <w:rFonts w:eastAsia="Times New Roman"/>
            <w:szCs w:val="24"/>
            <w:lang w:eastAsia="en-US"/>
          </w:rPr>
          <w:br/>
          <w:t>ΚΟΥΒΕΛΗΣ Φ. , σελ.</w:t>
        </w:r>
        <w:r w:rsidRPr="00D93F4B">
          <w:rPr>
            <w:rFonts w:eastAsia="Times New Roman"/>
            <w:szCs w:val="24"/>
            <w:lang w:eastAsia="en-US"/>
          </w:rPr>
          <w:br/>
          <w:t>ΛΟΒΕΡΔΟΣ Α. , σελ.</w:t>
        </w:r>
        <w:r w:rsidRPr="00D93F4B">
          <w:rPr>
            <w:rFonts w:eastAsia="Times New Roman"/>
            <w:szCs w:val="24"/>
            <w:lang w:eastAsia="en-US"/>
          </w:rPr>
          <w:br/>
          <w:t>ΜΑΥΡΩΤΑΣ Γ. , σελ.</w:t>
        </w:r>
        <w:r w:rsidRPr="00D93F4B">
          <w:rPr>
            <w:rFonts w:eastAsia="Times New Roman"/>
            <w:szCs w:val="24"/>
            <w:lang w:eastAsia="en-US"/>
          </w:rPr>
          <w:br/>
          <w:t>ΜΕΓΑΛΟΜΥΣΤΑΚΑΣ Α. , σελ.</w:t>
        </w:r>
        <w:r w:rsidRPr="00D93F4B">
          <w:rPr>
            <w:rFonts w:eastAsia="Times New Roman"/>
            <w:szCs w:val="24"/>
            <w:lang w:eastAsia="en-US"/>
          </w:rPr>
          <w:br/>
          <w:t>ΜΕΪΚΟΠΟΥΛΟΣ Α. , σελ.</w:t>
        </w:r>
        <w:r w:rsidRPr="00D93F4B">
          <w:rPr>
            <w:rFonts w:eastAsia="Times New Roman"/>
            <w:szCs w:val="24"/>
            <w:lang w:eastAsia="en-US"/>
          </w:rPr>
          <w:br/>
          <w:t>ΜΟΥΜΟΥΛΙΔΗΣ Θ. , σελ.</w:t>
        </w:r>
        <w:r w:rsidRPr="00D93F4B">
          <w:rPr>
            <w:rFonts w:eastAsia="Times New Roman"/>
            <w:szCs w:val="24"/>
            <w:lang w:eastAsia="en-US"/>
          </w:rPr>
          <w:br/>
          <w:t>ΜΠΟΥΚΩΡΟΣ Χ. , σελ.</w:t>
        </w:r>
        <w:r w:rsidRPr="00D93F4B">
          <w:rPr>
            <w:rFonts w:eastAsia="Times New Roman"/>
            <w:szCs w:val="24"/>
            <w:lang w:eastAsia="en-US"/>
          </w:rPr>
          <w:br/>
          <w:t>ΜΠΟΥΡΑΣ Α. , σελ.</w:t>
        </w:r>
        <w:r w:rsidRPr="00D93F4B">
          <w:rPr>
            <w:rFonts w:eastAsia="Times New Roman"/>
            <w:szCs w:val="24"/>
            <w:lang w:eastAsia="en-US"/>
          </w:rPr>
          <w:br/>
          <w:t>ΠΑΝΑΓΙΩΤΟΠΟΥΛΟΣ Ν. , σελ.</w:t>
        </w:r>
        <w:r w:rsidRPr="00D93F4B">
          <w:rPr>
            <w:rFonts w:eastAsia="Times New Roman"/>
            <w:szCs w:val="24"/>
            <w:lang w:eastAsia="en-US"/>
          </w:rPr>
          <w:br/>
          <w:t>ΡΑΠΤΗ Ε. , σελ.</w:t>
        </w:r>
        <w:r w:rsidRPr="00D93F4B">
          <w:rPr>
            <w:rFonts w:eastAsia="Times New Roman"/>
            <w:szCs w:val="24"/>
            <w:lang w:eastAsia="en-US"/>
          </w:rPr>
          <w:br/>
          <w:t>ΣΚΡΕΚΑΣ Κ. , σελ.</w:t>
        </w:r>
        <w:r w:rsidRPr="00D93F4B">
          <w:rPr>
            <w:rFonts w:eastAsia="Times New Roman"/>
            <w:szCs w:val="24"/>
            <w:lang w:eastAsia="en-US"/>
          </w:rPr>
          <w:br/>
          <w:t>ΣΠΙΡΤΖΗΣ Χ. , σελ.</w:t>
        </w:r>
        <w:r w:rsidRPr="00D93F4B">
          <w:rPr>
            <w:rFonts w:eastAsia="Times New Roman"/>
            <w:szCs w:val="24"/>
            <w:lang w:eastAsia="en-US"/>
          </w:rPr>
          <w:br/>
          <w:t>ΣΤΡΑΤΗΣ Κ. , σελ.</w:t>
        </w:r>
        <w:r w:rsidRPr="00D93F4B">
          <w:rPr>
            <w:rFonts w:eastAsia="Times New Roman"/>
            <w:szCs w:val="24"/>
            <w:lang w:eastAsia="en-US"/>
          </w:rPr>
          <w:br/>
          <w:t>ΤΖΑΚΡΗ Θ. , σελ.</w:t>
        </w:r>
        <w:r w:rsidRPr="00D93F4B">
          <w:rPr>
            <w:rFonts w:eastAsia="Times New Roman"/>
            <w:szCs w:val="24"/>
            <w:lang w:eastAsia="en-US"/>
          </w:rPr>
          <w:br/>
          <w:t>ΤΡΑΓΑΚΗΣ Ι. , σελ.</w:t>
        </w:r>
        <w:r w:rsidRPr="00D93F4B">
          <w:rPr>
            <w:rFonts w:eastAsia="Times New Roman"/>
            <w:szCs w:val="24"/>
            <w:lang w:eastAsia="en-US"/>
          </w:rPr>
          <w:br/>
          <w:t>ΤΣΟΓΚΑΣ Γ. , σελ.</w:t>
        </w:r>
        <w:r w:rsidRPr="00D93F4B">
          <w:rPr>
            <w:rFonts w:eastAsia="Times New Roman"/>
            <w:szCs w:val="24"/>
            <w:lang w:eastAsia="en-US"/>
          </w:rPr>
          <w:br/>
          <w:t>ΧΑΤΖΗΔΑΚΗΣ Κ. , σελ.</w:t>
        </w:r>
        <w:r w:rsidRPr="00D93F4B">
          <w:rPr>
            <w:rFonts w:eastAsia="Times New Roman"/>
            <w:szCs w:val="24"/>
            <w:lang w:eastAsia="en-US"/>
          </w:rPr>
          <w:br/>
          <w:t>ΨΑΡΙΑΝΟΣ Γ. , σελ.</w:t>
        </w:r>
        <w:r w:rsidRPr="00D93F4B">
          <w:rPr>
            <w:rFonts w:eastAsia="Times New Roman"/>
            <w:szCs w:val="24"/>
            <w:lang w:eastAsia="en-US"/>
          </w:rPr>
          <w:br/>
        </w:r>
        <w:r w:rsidRPr="00D93F4B">
          <w:rPr>
            <w:rFonts w:eastAsia="Times New Roman"/>
            <w:szCs w:val="24"/>
            <w:lang w:eastAsia="en-US"/>
          </w:rPr>
          <w:br/>
          <w:t>Β. Επί διαδικαστικού θέματος:</w:t>
        </w:r>
        <w:r w:rsidRPr="00D93F4B">
          <w:rPr>
            <w:rFonts w:eastAsia="Times New Roman"/>
            <w:szCs w:val="24"/>
            <w:lang w:eastAsia="en-US"/>
          </w:rPr>
          <w:br/>
          <w:t>ΒΑΡΕΜΕΝΟΣ Γ. , σελ.</w:t>
        </w:r>
        <w:r w:rsidRPr="00D93F4B">
          <w:rPr>
            <w:rFonts w:eastAsia="Times New Roman"/>
            <w:szCs w:val="24"/>
            <w:lang w:eastAsia="en-US"/>
          </w:rPr>
          <w:br/>
          <w:t>ΒΕΣΥΡΟΠΟΥΛΟΣ Α. , σελ.</w:t>
        </w:r>
        <w:r w:rsidRPr="00D93F4B">
          <w:rPr>
            <w:rFonts w:eastAsia="Times New Roman"/>
            <w:szCs w:val="24"/>
            <w:lang w:eastAsia="en-US"/>
          </w:rPr>
          <w:br/>
          <w:t>ΒΕΤΤΑΣ Δ. , σελ.</w:t>
        </w:r>
        <w:r w:rsidRPr="00D93F4B">
          <w:rPr>
            <w:rFonts w:eastAsia="Times New Roman"/>
            <w:szCs w:val="24"/>
            <w:lang w:eastAsia="en-US"/>
          </w:rPr>
          <w:br/>
          <w:t>ΓΕΩΡΓΙΑΔΗΣ Μ. , σελ.</w:t>
        </w:r>
        <w:r w:rsidRPr="00D93F4B">
          <w:rPr>
            <w:rFonts w:eastAsia="Times New Roman"/>
            <w:szCs w:val="24"/>
            <w:lang w:eastAsia="en-US"/>
          </w:rPr>
          <w:br/>
          <w:t>ΘΕΟΧΑΡΟΠΟΥΛΟΣ Α. , σελ.</w:t>
        </w:r>
        <w:r w:rsidRPr="00D93F4B">
          <w:rPr>
            <w:rFonts w:eastAsia="Times New Roman"/>
            <w:szCs w:val="24"/>
            <w:lang w:eastAsia="en-US"/>
          </w:rPr>
          <w:br/>
          <w:t>ΚΑΚΛΑΜΑΝΗΣ Ν. , σελ.</w:t>
        </w:r>
        <w:r w:rsidRPr="00D93F4B">
          <w:rPr>
            <w:rFonts w:eastAsia="Times New Roman"/>
            <w:szCs w:val="24"/>
            <w:lang w:eastAsia="en-US"/>
          </w:rPr>
          <w:br/>
          <w:t>ΚΑΦΑΝΤΑΡΗ Χ. , σελ.</w:t>
        </w:r>
        <w:r w:rsidRPr="00D93F4B">
          <w:rPr>
            <w:rFonts w:eastAsia="Times New Roman"/>
            <w:szCs w:val="24"/>
            <w:lang w:eastAsia="en-US"/>
          </w:rPr>
          <w:br/>
          <w:t>ΚΕΓΚΕΡΟΓΛΟΥ Β. , σελ.</w:t>
        </w:r>
        <w:r w:rsidRPr="00D93F4B">
          <w:rPr>
            <w:rFonts w:eastAsia="Times New Roman"/>
            <w:szCs w:val="24"/>
            <w:lang w:eastAsia="en-US"/>
          </w:rPr>
          <w:br/>
          <w:t>ΛΑΜΠΡΟΥΛΗΣ Γ. , σελ.</w:t>
        </w:r>
        <w:r w:rsidRPr="00D93F4B">
          <w:rPr>
            <w:rFonts w:eastAsia="Times New Roman"/>
            <w:szCs w:val="24"/>
            <w:lang w:eastAsia="en-US"/>
          </w:rPr>
          <w:br/>
          <w:t>ΛΟΒΕΡΔΟΣ Α. , σελ.</w:t>
        </w:r>
        <w:r w:rsidRPr="00D93F4B">
          <w:rPr>
            <w:rFonts w:eastAsia="Times New Roman"/>
            <w:szCs w:val="24"/>
            <w:lang w:eastAsia="en-US"/>
          </w:rPr>
          <w:br/>
          <w:t>ΛΥΚΟΥΔΗΣ Σ. , σελ.</w:t>
        </w:r>
        <w:r w:rsidRPr="00D93F4B">
          <w:rPr>
            <w:rFonts w:eastAsia="Times New Roman"/>
            <w:szCs w:val="24"/>
            <w:lang w:eastAsia="en-US"/>
          </w:rPr>
          <w:br/>
          <w:t>ΜΠΑΡΚΑΣ Κ. , σελ.</w:t>
        </w:r>
        <w:r w:rsidRPr="00D93F4B">
          <w:rPr>
            <w:rFonts w:eastAsia="Times New Roman"/>
            <w:szCs w:val="24"/>
            <w:lang w:eastAsia="en-US"/>
          </w:rPr>
          <w:br/>
          <w:t>ΜΠΟΥΡΑΣ Α. , σελ.</w:t>
        </w:r>
        <w:r w:rsidRPr="00D93F4B">
          <w:rPr>
            <w:rFonts w:eastAsia="Times New Roman"/>
            <w:szCs w:val="24"/>
            <w:lang w:eastAsia="en-US"/>
          </w:rPr>
          <w:br/>
          <w:t>ΠΑΝΑΓΙΩΤΟΠΟΥΛΟΣ Ν. , σελ.</w:t>
        </w:r>
        <w:r w:rsidRPr="00D93F4B">
          <w:rPr>
            <w:rFonts w:eastAsia="Times New Roman"/>
            <w:szCs w:val="24"/>
            <w:lang w:eastAsia="en-US"/>
          </w:rPr>
          <w:br/>
          <w:t>ΠΑΠΑΦΙΛΙΠΠΟΥ Γ. , σελ.</w:t>
        </w:r>
        <w:r w:rsidRPr="00D93F4B">
          <w:rPr>
            <w:rFonts w:eastAsia="Times New Roman"/>
            <w:szCs w:val="24"/>
            <w:lang w:eastAsia="en-US"/>
          </w:rPr>
          <w:br/>
          <w:t>ΠΑΦΙΛΗΣ Α. , σελ.</w:t>
        </w:r>
        <w:r w:rsidRPr="00D93F4B">
          <w:rPr>
            <w:rFonts w:eastAsia="Times New Roman"/>
            <w:szCs w:val="24"/>
            <w:lang w:eastAsia="en-US"/>
          </w:rPr>
          <w:br/>
          <w:t>ΠΟΛΑΚΗΣ Π. , σελ.</w:t>
        </w:r>
        <w:r w:rsidRPr="00D93F4B">
          <w:rPr>
            <w:rFonts w:eastAsia="Times New Roman"/>
            <w:szCs w:val="24"/>
            <w:lang w:eastAsia="en-US"/>
          </w:rPr>
          <w:br/>
          <w:t>ΧΡΙΣΤΟΔΟΥΛΟΠΟΥΛΟΥ Α. , σελ.</w:t>
        </w:r>
        <w:r w:rsidRPr="00D93F4B">
          <w:rPr>
            <w:rFonts w:eastAsia="Times New Roman"/>
            <w:szCs w:val="24"/>
            <w:lang w:eastAsia="en-US"/>
          </w:rPr>
          <w:br/>
        </w:r>
        <w:r w:rsidRPr="00D93F4B">
          <w:rPr>
            <w:rFonts w:eastAsia="Times New Roman"/>
            <w:szCs w:val="24"/>
            <w:lang w:eastAsia="en-US"/>
          </w:rPr>
          <w:br/>
          <w:t>Γ. Επί του σχεδίου νόμου του Υπουργείου Οικονομικών:</w:t>
        </w:r>
        <w:r w:rsidRPr="00D93F4B">
          <w:rPr>
            <w:rFonts w:eastAsia="Times New Roman"/>
            <w:szCs w:val="24"/>
            <w:lang w:eastAsia="en-US"/>
          </w:rPr>
          <w:br/>
          <w:t>ΑΚΡΙΩΤΗΣ Γ. , σελ.</w:t>
        </w:r>
        <w:r w:rsidRPr="00D93F4B">
          <w:rPr>
            <w:rFonts w:eastAsia="Times New Roman"/>
            <w:szCs w:val="24"/>
            <w:lang w:eastAsia="en-US"/>
          </w:rPr>
          <w:br/>
          <w:t>ΑΜΑΝΑΤΙΔΗΣ Ι. , σελ.</w:t>
        </w:r>
        <w:r w:rsidRPr="00D93F4B">
          <w:rPr>
            <w:rFonts w:eastAsia="Times New Roman"/>
            <w:szCs w:val="24"/>
            <w:lang w:eastAsia="en-US"/>
          </w:rPr>
          <w:br/>
          <w:t>ΑΝΑΓΝΩΣΤΟΠΟΥΛΟΥ Α. , σελ.</w:t>
        </w:r>
        <w:r w:rsidRPr="00D93F4B">
          <w:rPr>
            <w:rFonts w:eastAsia="Times New Roman"/>
            <w:szCs w:val="24"/>
            <w:lang w:eastAsia="en-US"/>
          </w:rPr>
          <w:br/>
          <w:t>ΒΑΓΙΩΝΑΚΗ Ε. , σελ.</w:t>
        </w:r>
        <w:r w:rsidRPr="00D93F4B">
          <w:rPr>
            <w:rFonts w:eastAsia="Times New Roman"/>
            <w:szCs w:val="24"/>
            <w:lang w:eastAsia="en-US"/>
          </w:rPr>
          <w:br/>
          <w:t>ΒΑΓΙΩΝΑΣ Γ. , σελ.</w:t>
        </w:r>
        <w:r w:rsidRPr="00D93F4B">
          <w:rPr>
            <w:rFonts w:eastAsia="Times New Roman"/>
            <w:szCs w:val="24"/>
            <w:lang w:eastAsia="en-US"/>
          </w:rPr>
          <w:br/>
          <w:t>ΒΑΡΒΙΤΣΙΩΤΗΣ Μ. , σελ.</w:t>
        </w:r>
        <w:r w:rsidRPr="00D93F4B">
          <w:rPr>
            <w:rFonts w:eastAsia="Times New Roman"/>
            <w:szCs w:val="24"/>
            <w:lang w:eastAsia="en-US"/>
          </w:rPr>
          <w:br/>
          <w:t>ΒΕΝΙΖΕΛΟΣ Ε. , σελ.</w:t>
        </w:r>
        <w:r w:rsidRPr="00D93F4B">
          <w:rPr>
            <w:rFonts w:eastAsia="Times New Roman"/>
            <w:szCs w:val="24"/>
            <w:lang w:eastAsia="en-US"/>
          </w:rPr>
          <w:br/>
          <w:t>ΓΑΒΡΟΓΛΟΥ Κ. , σελ.</w:t>
        </w:r>
        <w:r w:rsidRPr="00D93F4B">
          <w:rPr>
            <w:rFonts w:eastAsia="Times New Roman"/>
            <w:szCs w:val="24"/>
            <w:lang w:eastAsia="en-US"/>
          </w:rPr>
          <w:br/>
          <w:t>ΓΕΡΟΒΑΣΙΛΗ  Ό. , σελ.</w:t>
        </w:r>
        <w:r w:rsidRPr="00D93F4B">
          <w:rPr>
            <w:rFonts w:eastAsia="Times New Roman"/>
            <w:szCs w:val="24"/>
            <w:lang w:eastAsia="en-US"/>
          </w:rPr>
          <w:br/>
          <w:t>ΓΕΩΡΓΙΑΔΗΣ Σ. , σελ.</w:t>
        </w:r>
        <w:r w:rsidRPr="00D93F4B">
          <w:rPr>
            <w:rFonts w:eastAsia="Times New Roman"/>
            <w:szCs w:val="24"/>
            <w:lang w:eastAsia="en-US"/>
          </w:rPr>
          <w:br/>
          <w:t>ΓΙΑΚΟΥΜΑΤΟΣ Γ. , σελ.</w:t>
        </w:r>
        <w:r w:rsidRPr="00D93F4B">
          <w:rPr>
            <w:rFonts w:eastAsia="Times New Roman"/>
            <w:szCs w:val="24"/>
            <w:lang w:eastAsia="en-US"/>
          </w:rPr>
          <w:br/>
          <w:t>ΓΚΑΡΑ Α. , σελ.</w:t>
        </w:r>
        <w:r w:rsidRPr="00D93F4B">
          <w:rPr>
            <w:rFonts w:eastAsia="Times New Roman"/>
            <w:szCs w:val="24"/>
            <w:lang w:eastAsia="en-US"/>
          </w:rPr>
          <w:br/>
          <w:t>ΓΡΗΓΟΡΑΚΟΣ Λ. , σελ.</w:t>
        </w:r>
        <w:r w:rsidRPr="00D93F4B">
          <w:rPr>
            <w:rFonts w:eastAsia="Times New Roman"/>
            <w:szCs w:val="24"/>
            <w:lang w:eastAsia="en-US"/>
          </w:rPr>
          <w:br/>
          <w:t>ΔΑΒΑΚΗΣ Α. , σελ.</w:t>
        </w:r>
        <w:r w:rsidRPr="00D93F4B">
          <w:rPr>
            <w:rFonts w:eastAsia="Times New Roman"/>
            <w:szCs w:val="24"/>
            <w:lang w:eastAsia="en-US"/>
          </w:rPr>
          <w:br/>
          <w:t>ΔΕΝΔΙΑΣ Ν. , σελ.</w:t>
        </w:r>
        <w:r w:rsidRPr="00D93F4B">
          <w:rPr>
            <w:rFonts w:eastAsia="Times New Roman"/>
            <w:szCs w:val="24"/>
            <w:lang w:eastAsia="en-US"/>
          </w:rPr>
          <w:br/>
          <w:t>ΔΗΜΑΣ Χ. , σελ.</w:t>
        </w:r>
        <w:r w:rsidRPr="00D93F4B">
          <w:rPr>
            <w:rFonts w:eastAsia="Times New Roman"/>
            <w:szCs w:val="24"/>
            <w:lang w:eastAsia="en-US"/>
          </w:rPr>
          <w:br/>
          <w:t>ΔΗΜΟΣΧΑΚΗΣ Α. , σελ.</w:t>
        </w:r>
        <w:r w:rsidRPr="00D93F4B">
          <w:rPr>
            <w:rFonts w:eastAsia="Times New Roman"/>
            <w:szCs w:val="24"/>
            <w:lang w:eastAsia="en-US"/>
          </w:rPr>
          <w:br/>
          <w:t>ΔΟΥΖΙΝΑΣ Κ. , σελ.</w:t>
        </w:r>
        <w:r w:rsidRPr="00D93F4B">
          <w:rPr>
            <w:rFonts w:eastAsia="Times New Roman"/>
            <w:szCs w:val="24"/>
            <w:lang w:eastAsia="en-US"/>
          </w:rPr>
          <w:br/>
          <w:t>ΔΡΑΓΑΣΑΚΗΣ Ι. , σελ.</w:t>
        </w:r>
        <w:r w:rsidRPr="00D93F4B">
          <w:rPr>
            <w:rFonts w:eastAsia="Times New Roman"/>
            <w:szCs w:val="24"/>
            <w:lang w:eastAsia="en-US"/>
          </w:rPr>
          <w:br/>
          <w:t>ΔΡΙΤΣΑΣ Θ. , σελ.</w:t>
        </w:r>
        <w:r w:rsidRPr="00D93F4B">
          <w:rPr>
            <w:rFonts w:eastAsia="Times New Roman"/>
            <w:szCs w:val="24"/>
            <w:lang w:eastAsia="en-US"/>
          </w:rPr>
          <w:br/>
          <w:t>ΖΕΪΜΠΕΚ Χ. , σελ.</w:t>
        </w:r>
        <w:r w:rsidRPr="00D93F4B">
          <w:rPr>
            <w:rFonts w:eastAsia="Times New Roman"/>
            <w:szCs w:val="24"/>
            <w:lang w:eastAsia="en-US"/>
          </w:rPr>
          <w:br/>
          <w:t>ΘΕΟΧΑΡΟΠΟΥΛΟΣ Α. , σελ.</w:t>
        </w:r>
        <w:r w:rsidRPr="00D93F4B">
          <w:rPr>
            <w:rFonts w:eastAsia="Times New Roman"/>
            <w:szCs w:val="24"/>
            <w:lang w:eastAsia="en-US"/>
          </w:rPr>
          <w:br/>
          <w:t>ΘΡΑΨΑΝΙΩΤΗΣ Ε. , σελ.</w:t>
        </w:r>
        <w:r w:rsidRPr="00D93F4B">
          <w:rPr>
            <w:rFonts w:eastAsia="Times New Roman"/>
            <w:szCs w:val="24"/>
            <w:lang w:eastAsia="en-US"/>
          </w:rPr>
          <w:br/>
          <w:t>ΚΑΒΒΑΔΙΑ Ι. , σελ.</w:t>
        </w:r>
        <w:r w:rsidRPr="00D93F4B">
          <w:rPr>
            <w:rFonts w:eastAsia="Times New Roman"/>
            <w:szCs w:val="24"/>
            <w:lang w:eastAsia="en-US"/>
          </w:rPr>
          <w:br/>
          <w:t>ΚΑΛΟΓΗΡΟΥ Μ. , σελ.</w:t>
        </w:r>
        <w:r w:rsidRPr="00D93F4B">
          <w:rPr>
            <w:rFonts w:eastAsia="Times New Roman"/>
            <w:szCs w:val="24"/>
            <w:lang w:eastAsia="en-US"/>
          </w:rPr>
          <w:br/>
          <w:t>ΚΑΡΑ ΓΙΟΥΣΟΥΦ Α. , σελ.</w:t>
        </w:r>
        <w:r w:rsidRPr="00D93F4B">
          <w:rPr>
            <w:rFonts w:eastAsia="Times New Roman"/>
            <w:szCs w:val="24"/>
            <w:lang w:eastAsia="en-US"/>
          </w:rPr>
          <w:br/>
          <w:t>ΚΑΡΑΜΑΝΛΗΣ Κ. του Αχ. , σελ.</w:t>
        </w:r>
        <w:r w:rsidRPr="00D93F4B">
          <w:rPr>
            <w:rFonts w:eastAsia="Times New Roman"/>
            <w:szCs w:val="24"/>
            <w:lang w:eastAsia="en-US"/>
          </w:rPr>
          <w:br/>
          <w:t>ΚΑΡΑΣΑΡΛΙΔΟΥ Ε. , σελ.</w:t>
        </w:r>
        <w:r w:rsidRPr="00D93F4B">
          <w:rPr>
            <w:rFonts w:eastAsia="Times New Roman"/>
            <w:szCs w:val="24"/>
            <w:lang w:eastAsia="en-US"/>
          </w:rPr>
          <w:br/>
          <w:t>ΚΑΡΑΣΜΑΝΗΣ Γ. , σελ.</w:t>
        </w:r>
        <w:r w:rsidRPr="00D93F4B">
          <w:rPr>
            <w:rFonts w:eastAsia="Times New Roman"/>
            <w:szCs w:val="24"/>
            <w:lang w:eastAsia="en-US"/>
          </w:rPr>
          <w:br/>
          <w:t>ΚΑΣΤΟΡΗΣ Α. , σελ.</w:t>
        </w:r>
        <w:r w:rsidRPr="00D93F4B">
          <w:rPr>
            <w:rFonts w:eastAsia="Times New Roman"/>
            <w:szCs w:val="24"/>
            <w:lang w:eastAsia="en-US"/>
          </w:rPr>
          <w:br/>
          <w:t>ΚΑΤΣΑΝΙΩΤΗΣ Α. , σελ.</w:t>
        </w:r>
        <w:r w:rsidRPr="00D93F4B">
          <w:rPr>
            <w:rFonts w:eastAsia="Times New Roman"/>
            <w:szCs w:val="24"/>
            <w:lang w:eastAsia="en-US"/>
          </w:rPr>
          <w:br/>
          <w:t>ΚΑΦΑΝΤΑΡΗ Χ. , σελ.</w:t>
        </w:r>
        <w:r w:rsidRPr="00D93F4B">
          <w:rPr>
            <w:rFonts w:eastAsia="Times New Roman"/>
            <w:szCs w:val="24"/>
            <w:lang w:eastAsia="en-US"/>
          </w:rPr>
          <w:br/>
          <w:t>ΚΕΡΑΜΕΩΣ Ν. , σελ.</w:t>
        </w:r>
        <w:r w:rsidRPr="00D93F4B">
          <w:rPr>
            <w:rFonts w:eastAsia="Times New Roman"/>
            <w:szCs w:val="24"/>
            <w:lang w:eastAsia="en-US"/>
          </w:rPr>
          <w:br/>
          <w:t>ΚΕΦΑΛΙΔΟΥ Χ. , σελ.</w:t>
        </w:r>
        <w:r w:rsidRPr="00D93F4B">
          <w:rPr>
            <w:rFonts w:eastAsia="Times New Roman"/>
            <w:szCs w:val="24"/>
            <w:lang w:eastAsia="en-US"/>
          </w:rPr>
          <w:br/>
          <w:t>ΚΙΚΙΛΙΑΣ Β. , σελ.</w:t>
        </w:r>
        <w:r w:rsidRPr="00D93F4B">
          <w:rPr>
            <w:rFonts w:eastAsia="Times New Roman"/>
            <w:szCs w:val="24"/>
            <w:lang w:eastAsia="en-US"/>
          </w:rPr>
          <w:br/>
          <w:t>ΚΟΤΖΙΑΣ Ν. , σελ.</w:t>
        </w:r>
        <w:r w:rsidRPr="00D93F4B">
          <w:rPr>
            <w:rFonts w:eastAsia="Times New Roman"/>
            <w:szCs w:val="24"/>
            <w:lang w:eastAsia="en-US"/>
          </w:rPr>
          <w:br/>
          <w:t>ΚΟΥΒΕΛΗΣ Φ. , σελ.</w:t>
        </w:r>
        <w:r w:rsidRPr="00D93F4B">
          <w:rPr>
            <w:rFonts w:eastAsia="Times New Roman"/>
            <w:szCs w:val="24"/>
            <w:lang w:eastAsia="en-US"/>
          </w:rPr>
          <w:br/>
          <w:t>ΚΟΥΜΟΥΤΣΑΚΟΣ Γ. , σελ.</w:t>
        </w:r>
        <w:r w:rsidRPr="00D93F4B">
          <w:rPr>
            <w:rFonts w:eastAsia="Times New Roman"/>
            <w:szCs w:val="24"/>
            <w:lang w:eastAsia="en-US"/>
          </w:rPr>
          <w:br/>
          <w:t>ΚΟΥΝΤΟΥΡΑ  Έ. , σελ.</w:t>
        </w:r>
        <w:r w:rsidRPr="00D93F4B">
          <w:rPr>
            <w:rFonts w:eastAsia="Times New Roman"/>
            <w:szCs w:val="24"/>
            <w:lang w:eastAsia="en-US"/>
          </w:rPr>
          <w:br/>
          <w:t>ΚΥΡΙΑΖΙΔΗΣ Δ. , σελ.</w:t>
        </w:r>
        <w:r w:rsidRPr="00D93F4B">
          <w:rPr>
            <w:rFonts w:eastAsia="Times New Roman"/>
            <w:szCs w:val="24"/>
            <w:lang w:eastAsia="en-US"/>
          </w:rPr>
          <w:br/>
          <w:t>ΚΩΝΣΤΑΝΤΟΠΟΥΛΟΣ Δ. , σελ.</w:t>
        </w:r>
        <w:r w:rsidRPr="00D93F4B">
          <w:rPr>
            <w:rFonts w:eastAsia="Times New Roman"/>
            <w:szCs w:val="24"/>
            <w:lang w:eastAsia="en-US"/>
          </w:rPr>
          <w:br/>
          <w:t>ΛΙΒΑΝΙΟΥ Ζ. , σελ.</w:t>
        </w:r>
        <w:r w:rsidRPr="00D93F4B">
          <w:rPr>
            <w:rFonts w:eastAsia="Times New Roman"/>
            <w:szCs w:val="24"/>
            <w:lang w:eastAsia="en-US"/>
          </w:rPr>
          <w:br/>
          <w:t>ΛΟΒΕΡΔΟΣ Α. , σελ.</w:t>
        </w:r>
        <w:r w:rsidRPr="00D93F4B">
          <w:rPr>
            <w:rFonts w:eastAsia="Times New Roman"/>
            <w:szCs w:val="24"/>
            <w:lang w:eastAsia="en-US"/>
          </w:rPr>
          <w:br/>
          <w:t>ΜΑΡΚΟΥ Α. , σελ.</w:t>
        </w:r>
        <w:r w:rsidRPr="00D93F4B">
          <w:rPr>
            <w:rFonts w:eastAsia="Times New Roman"/>
            <w:szCs w:val="24"/>
            <w:lang w:eastAsia="en-US"/>
          </w:rPr>
          <w:br/>
          <w:t>ΜΑΥΡΩΤΑΣ Γ. , σελ.</w:t>
        </w:r>
        <w:r w:rsidRPr="00D93F4B">
          <w:rPr>
            <w:rFonts w:eastAsia="Times New Roman"/>
            <w:szCs w:val="24"/>
            <w:lang w:eastAsia="en-US"/>
          </w:rPr>
          <w:br/>
          <w:t>ΜΕΓΑΛΟΜΥΣΤΑΚΑΣ Α. , σελ.</w:t>
        </w:r>
        <w:r w:rsidRPr="00D93F4B">
          <w:rPr>
            <w:rFonts w:eastAsia="Times New Roman"/>
            <w:szCs w:val="24"/>
            <w:lang w:eastAsia="en-US"/>
          </w:rPr>
          <w:br/>
          <w:t>ΜΕΪΚΟΠΟΥΛΟΣ Α. , σελ.</w:t>
        </w:r>
        <w:r w:rsidRPr="00D93F4B">
          <w:rPr>
            <w:rFonts w:eastAsia="Times New Roman"/>
            <w:szCs w:val="24"/>
            <w:lang w:eastAsia="en-US"/>
          </w:rPr>
          <w:br/>
          <w:t>ΜΟΥΜΟΥΛΙΔΗΣ Θ. , σελ.</w:t>
        </w:r>
        <w:r w:rsidRPr="00D93F4B">
          <w:rPr>
            <w:rFonts w:eastAsia="Times New Roman"/>
            <w:szCs w:val="24"/>
            <w:lang w:eastAsia="en-US"/>
          </w:rPr>
          <w:br/>
          <w:t>ΜΠΑΛΤΑΣ Α. , σελ.</w:t>
        </w:r>
        <w:r w:rsidRPr="00D93F4B">
          <w:rPr>
            <w:rFonts w:eastAsia="Times New Roman"/>
            <w:szCs w:val="24"/>
            <w:lang w:eastAsia="en-US"/>
          </w:rPr>
          <w:br/>
          <w:t>ΜΠΟΥΚΩΡΟΣ Χ. , σελ.</w:t>
        </w:r>
        <w:r w:rsidRPr="00D93F4B">
          <w:rPr>
            <w:rFonts w:eastAsia="Times New Roman"/>
            <w:szCs w:val="24"/>
            <w:lang w:eastAsia="en-US"/>
          </w:rPr>
          <w:br/>
          <w:t>ΜΠΟΥΡΑΣ Α. , σελ.</w:t>
        </w:r>
        <w:r w:rsidRPr="00D93F4B">
          <w:rPr>
            <w:rFonts w:eastAsia="Times New Roman"/>
            <w:szCs w:val="24"/>
            <w:lang w:eastAsia="en-US"/>
          </w:rPr>
          <w:br/>
          <w:t>ΞΑΝΘΟΣ Α. , σελ.</w:t>
        </w:r>
        <w:r w:rsidRPr="00D93F4B">
          <w:rPr>
            <w:rFonts w:eastAsia="Times New Roman"/>
            <w:szCs w:val="24"/>
            <w:lang w:eastAsia="en-US"/>
          </w:rPr>
          <w:br/>
          <w:t>ΟΙΚΟΝΟΜΟΥ Β. , σελ.</w:t>
        </w:r>
        <w:r w:rsidRPr="00D93F4B">
          <w:rPr>
            <w:rFonts w:eastAsia="Times New Roman"/>
            <w:szCs w:val="24"/>
            <w:lang w:eastAsia="en-US"/>
          </w:rPr>
          <w:br/>
          <w:t>ΠΑΛΛΗΣ Γ. , σελ.</w:t>
        </w:r>
        <w:r w:rsidRPr="00D93F4B">
          <w:rPr>
            <w:rFonts w:eastAsia="Times New Roman"/>
            <w:szCs w:val="24"/>
            <w:lang w:eastAsia="en-US"/>
          </w:rPr>
          <w:br/>
          <w:t>ΠΑΝΑΓΙΩΤΟΠΟΥΛΟΣ Ν. , σελ.</w:t>
        </w:r>
        <w:r w:rsidRPr="00D93F4B">
          <w:rPr>
            <w:rFonts w:eastAsia="Times New Roman"/>
            <w:szCs w:val="24"/>
            <w:lang w:eastAsia="en-US"/>
          </w:rPr>
          <w:br/>
          <w:t>ΠΑΠΑΔΟΠΟΥΛΟΣ Α. , σελ.</w:t>
        </w:r>
        <w:r w:rsidRPr="00D93F4B">
          <w:rPr>
            <w:rFonts w:eastAsia="Times New Roman"/>
            <w:szCs w:val="24"/>
            <w:lang w:eastAsia="en-US"/>
          </w:rPr>
          <w:br/>
          <w:t>ΠΑΠΑΔΟΠΟΥΛΟΣ Ν. , σελ.</w:t>
        </w:r>
        <w:r w:rsidRPr="00D93F4B">
          <w:rPr>
            <w:rFonts w:eastAsia="Times New Roman"/>
            <w:szCs w:val="24"/>
            <w:lang w:eastAsia="en-US"/>
          </w:rPr>
          <w:br/>
          <w:t>ΠΑΠΑΔΟΠΟΥΛΟΣ Χ. , σελ.</w:t>
        </w:r>
        <w:r w:rsidRPr="00D93F4B">
          <w:rPr>
            <w:rFonts w:eastAsia="Times New Roman"/>
            <w:szCs w:val="24"/>
            <w:lang w:eastAsia="en-US"/>
          </w:rPr>
          <w:br/>
          <w:t>ΠΑΠΑΗΛΙΟΥ Γ. , σελ.</w:t>
        </w:r>
        <w:r w:rsidRPr="00D93F4B">
          <w:rPr>
            <w:rFonts w:eastAsia="Times New Roman"/>
            <w:szCs w:val="24"/>
            <w:lang w:eastAsia="en-US"/>
          </w:rPr>
          <w:br/>
          <w:t>ΠΑΠΑΡΗΓΑ Α. , σελ.</w:t>
        </w:r>
        <w:r w:rsidRPr="00D93F4B">
          <w:rPr>
            <w:rFonts w:eastAsia="Times New Roman"/>
            <w:szCs w:val="24"/>
            <w:lang w:eastAsia="en-US"/>
          </w:rPr>
          <w:br/>
          <w:t>ΠΑΠΑΦΙΛΙΠΠΟΥ Γ. , σελ.</w:t>
        </w:r>
        <w:r w:rsidRPr="00D93F4B">
          <w:rPr>
            <w:rFonts w:eastAsia="Times New Roman"/>
            <w:szCs w:val="24"/>
            <w:lang w:eastAsia="en-US"/>
          </w:rPr>
          <w:br/>
          <w:t>ΠΑΠΠΑΣ Χ. , σελ.</w:t>
        </w:r>
        <w:r w:rsidRPr="00D93F4B">
          <w:rPr>
            <w:rFonts w:eastAsia="Times New Roman"/>
            <w:szCs w:val="24"/>
            <w:lang w:eastAsia="en-US"/>
          </w:rPr>
          <w:br/>
          <w:t>ΠΑΦΙΛΗΣ Α. , σελ.</w:t>
        </w:r>
        <w:r w:rsidRPr="00D93F4B">
          <w:rPr>
            <w:rFonts w:eastAsia="Times New Roman"/>
            <w:szCs w:val="24"/>
            <w:lang w:eastAsia="en-US"/>
          </w:rPr>
          <w:br/>
          <w:t>ΠΛΑΚΙΩΤΑΚΗΣ Ι. , σελ.</w:t>
        </w:r>
        <w:r w:rsidRPr="00D93F4B">
          <w:rPr>
            <w:rFonts w:eastAsia="Times New Roman"/>
            <w:szCs w:val="24"/>
            <w:lang w:eastAsia="en-US"/>
          </w:rPr>
          <w:br/>
          <w:t>ΠΟΛΑΚΗΣ Π. , σελ.</w:t>
        </w:r>
        <w:r w:rsidRPr="00D93F4B">
          <w:rPr>
            <w:rFonts w:eastAsia="Times New Roman"/>
            <w:szCs w:val="24"/>
            <w:lang w:eastAsia="en-US"/>
          </w:rPr>
          <w:br/>
          <w:t>ΡΑΠΤΗ Ε. , σελ.</w:t>
        </w:r>
        <w:r w:rsidRPr="00D93F4B">
          <w:rPr>
            <w:rFonts w:eastAsia="Times New Roman"/>
            <w:szCs w:val="24"/>
            <w:lang w:eastAsia="en-US"/>
          </w:rPr>
          <w:br/>
          <w:t>ΡΗΓΑΣ Π. , σελ.</w:t>
        </w:r>
        <w:r w:rsidRPr="00D93F4B">
          <w:rPr>
            <w:rFonts w:eastAsia="Times New Roman"/>
            <w:szCs w:val="24"/>
            <w:lang w:eastAsia="en-US"/>
          </w:rPr>
          <w:br/>
          <w:t>ΣΗΦΑΚΗΣ Ι. , σελ.</w:t>
        </w:r>
        <w:r w:rsidRPr="00D93F4B">
          <w:rPr>
            <w:rFonts w:eastAsia="Times New Roman"/>
            <w:szCs w:val="24"/>
            <w:lang w:eastAsia="en-US"/>
          </w:rPr>
          <w:br/>
          <w:t>ΣΚΟΥΦΑ Ε. , σελ.</w:t>
        </w:r>
        <w:r w:rsidRPr="00D93F4B">
          <w:rPr>
            <w:rFonts w:eastAsia="Times New Roman"/>
            <w:szCs w:val="24"/>
            <w:lang w:eastAsia="en-US"/>
          </w:rPr>
          <w:br/>
          <w:t>ΣΚΡΕΚΑΣ Κ. , σελ.</w:t>
        </w:r>
        <w:r w:rsidRPr="00D93F4B">
          <w:rPr>
            <w:rFonts w:eastAsia="Times New Roman"/>
            <w:szCs w:val="24"/>
            <w:lang w:eastAsia="en-US"/>
          </w:rPr>
          <w:br/>
          <w:t>ΣΠΙΡΤΖΗΣ Χ. , σελ.</w:t>
        </w:r>
        <w:r w:rsidRPr="00D93F4B">
          <w:rPr>
            <w:rFonts w:eastAsia="Times New Roman"/>
            <w:szCs w:val="24"/>
            <w:lang w:eastAsia="en-US"/>
          </w:rPr>
          <w:br/>
          <w:t>ΣΤΑΘΑΚΗΣ Γ. , σελ.</w:t>
        </w:r>
        <w:r w:rsidRPr="00D93F4B">
          <w:rPr>
            <w:rFonts w:eastAsia="Times New Roman"/>
            <w:szCs w:val="24"/>
            <w:lang w:eastAsia="en-US"/>
          </w:rPr>
          <w:br/>
          <w:t>ΣΤΑΪΚΟΥΡΑΣ Χ. , σελ.</w:t>
        </w:r>
        <w:r w:rsidRPr="00D93F4B">
          <w:rPr>
            <w:rFonts w:eastAsia="Times New Roman"/>
            <w:szCs w:val="24"/>
            <w:lang w:eastAsia="en-US"/>
          </w:rPr>
          <w:br/>
          <w:t>ΣΤΑΜΠΟΥΛΗ Α. , σελ.</w:t>
        </w:r>
        <w:r w:rsidRPr="00D93F4B">
          <w:rPr>
            <w:rFonts w:eastAsia="Times New Roman"/>
            <w:szCs w:val="24"/>
            <w:lang w:eastAsia="en-US"/>
          </w:rPr>
          <w:br/>
          <w:t>ΣΤΟΓΙΑΝΝΙΔΗΣ Γ. , σελ.</w:t>
        </w:r>
        <w:r w:rsidRPr="00D93F4B">
          <w:rPr>
            <w:rFonts w:eastAsia="Times New Roman"/>
            <w:szCs w:val="24"/>
            <w:lang w:eastAsia="en-US"/>
          </w:rPr>
          <w:br/>
          <w:t>ΣΤΡΑΤΗΣ Κ. , σελ.</w:t>
        </w:r>
        <w:r w:rsidRPr="00D93F4B">
          <w:rPr>
            <w:rFonts w:eastAsia="Times New Roman"/>
            <w:szCs w:val="24"/>
            <w:lang w:eastAsia="en-US"/>
          </w:rPr>
          <w:br/>
          <w:t>ΣΤΥΛΙΟΣ Γ. , σελ.</w:t>
        </w:r>
        <w:r w:rsidRPr="00D93F4B">
          <w:rPr>
            <w:rFonts w:eastAsia="Times New Roman"/>
            <w:szCs w:val="24"/>
            <w:lang w:eastAsia="en-US"/>
          </w:rPr>
          <w:br/>
          <w:t>ΣΥΡΙΓΟΣ Α. , σελ.</w:t>
        </w:r>
        <w:r w:rsidRPr="00D93F4B">
          <w:rPr>
            <w:rFonts w:eastAsia="Times New Roman"/>
            <w:szCs w:val="24"/>
            <w:lang w:eastAsia="en-US"/>
          </w:rPr>
          <w:br/>
          <w:t>ΤΑΣΟΥΛΑΣ Κ. , σελ.</w:t>
        </w:r>
        <w:r w:rsidRPr="00D93F4B">
          <w:rPr>
            <w:rFonts w:eastAsia="Times New Roman"/>
            <w:szCs w:val="24"/>
            <w:lang w:eastAsia="en-US"/>
          </w:rPr>
          <w:br/>
          <w:t>ΤΖΑΚΡΗ Θ. , σελ.</w:t>
        </w:r>
        <w:r w:rsidRPr="00D93F4B">
          <w:rPr>
            <w:rFonts w:eastAsia="Times New Roman"/>
            <w:szCs w:val="24"/>
            <w:lang w:eastAsia="en-US"/>
          </w:rPr>
          <w:br/>
          <w:t>ΤΡΑΓΑΚΗΣ Ι. , σελ.</w:t>
        </w:r>
        <w:r w:rsidRPr="00D93F4B">
          <w:rPr>
            <w:rFonts w:eastAsia="Times New Roman"/>
            <w:szCs w:val="24"/>
            <w:lang w:eastAsia="en-US"/>
          </w:rPr>
          <w:br/>
          <w:t>ΤΡΙΑΝΤΑΦΥΛΛΟΥ Μ. , σελ.</w:t>
        </w:r>
        <w:r w:rsidRPr="00D93F4B">
          <w:rPr>
            <w:rFonts w:eastAsia="Times New Roman"/>
            <w:szCs w:val="24"/>
            <w:lang w:eastAsia="en-US"/>
          </w:rPr>
          <w:br/>
          <w:t>ΤΣΑΚΑΛΩΤΟΣ Ε. , σελ.</w:t>
        </w:r>
        <w:r w:rsidRPr="00D93F4B">
          <w:rPr>
            <w:rFonts w:eastAsia="Times New Roman"/>
            <w:szCs w:val="24"/>
            <w:lang w:eastAsia="en-US"/>
          </w:rPr>
          <w:br/>
          <w:t>ΤΣΟΓΚΑΣ Γ. , σελ.</w:t>
        </w:r>
        <w:r w:rsidRPr="00D93F4B">
          <w:rPr>
            <w:rFonts w:eastAsia="Times New Roman"/>
            <w:szCs w:val="24"/>
            <w:lang w:eastAsia="en-US"/>
          </w:rPr>
          <w:br/>
          <w:t>ΦΩΤΙΟΥ Θ. , σελ.</w:t>
        </w:r>
        <w:r w:rsidRPr="00D93F4B">
          <w:rPr>
            <w:rFonts w:eastAsia="Times New Roman"/>
            <w:szCs w:val="24"/>
            <w:lang w:eastAsia="en-US"/>
          </w:rPr>
          <w:br/>
          <w:t>ΧΑΤΖΗΔΑΚΗΣ Κ. , σελ.</w:t>
        </w:r>
        <w:r w:rsidRPr="00D93F4B">
          <w:rPr>
            <w:rFonts w:eastAsia="Times New Roman"/>
            <w:szCs w:val="24"/>
            <w:lang w:eastAsia="en-US"/>
          </w:rPr>
          <w:br/>
          <w:t>ΧΟΥΛΙΑΡΑΚΗΣ Γ. , σελ.</w:t>
        </w:r>
        <w:r w:rsidRPr="00D93F4B">
          <w:rPr>
            <w:rFonts w:eastAsia="Times New Roman"/>
            <w:szCs w:val="24"/>
            <w:lang w:eastAsia="en-US"/>
          </w:rPr>
          <w:br/>
          <w:t>ΧΡΙΣΤΟΔΟΥΛΟΠΟΥΛΟΥ Α. , σελ.</w:t>
        </w:r>
        <w:r w:rsidRPr="00D93F4B">
          <w:rPr>
            <w:rFonts w:eastAsia="Times New Roman"/>
            <w:szCs w:val="24"/>
            <w:lang w:eastAsia="en-US"/>
          </w:rPr>
          <w:br/>
          <w:t>ΨΑΡΙΑΝΟΣ Γ. , σελ.</w:t>
        </w:r>
        <w:r w:rsidRPr="00D93F4B">
          <w:rPr>
            <w:rFonts w:eastAsia="Times New Roman"/>
            <w:szCs w:val="24"/>
            <w:lang w:eastAsia="en-US"/>
          </w:rPr>
          <w:br/>
        </w:r>
      </w:ins>
    </w:p>
    <w:p w14:paraId="1223AF87" w14:textId="1B782C9C" w:rsidR="00D93F4B" w:rsidRDefault="00D93F4B" w:rsidP="00D93F4B">
      <w:pPr>
        <w:spacing w:after="0" w:line="600" w:lineRule="auto"/>
        <w:ind w:firstLine="720"/>
        <w:jc w:val="center"/>
        <w:rPr>
          <w:ins w:id="43" w:author="Φλούδα Χριστίνα" w:date="2019-01-10T10:05:00Z"/>
          <w:rFonts w:eastAsia="Times New Roman" w:cs="Times New Roman"/>
          <w:szCs w:val="24"/>
        </w:rPr>
      </w:pPr>
      <w:ins w:id="44" w:author="Φλούδα Χριστίνα" w:date="2019-01-10T10:05:00Z">
        <w:r w:rsidRPr="00D93F4B">
          <w:rPr>
            <w:rFonts w:eastAsia="Times New Roman"/>
            <w:szCs w:val="24"/>
            <w:lang w:eastAsia="en-US"/>
          </w:rPr>
          <w:t>ΠΑΡΕΜΒΑΣΕΙΣ:</w:t>
        </w:r>
        <w:r w:rsidRPr="00D93F4B">
          <w:rPr>
            <w:rFonts w:eastAsia="Times New Roman"/>
            <w:szCs w:val="24"/>
            <w:lang w:eastAsia="en-US"/>
          </w:rPr>
          <w:br/>
          <w:t>ΑΝΤΩΝΙΟΥ Χ. , σελ.</w:t>
        </w:r>
        <w:r w:rsidRPr="00D93F4B">
          <w:rPr>
            <w:rFonts w:eastAsia="Times New Roman"/>
            <w:szCs w:val="24"/>
            <w:lang w:eastAsia="en-US"/>
          </w:rPr>
          <w:br/>
          <w:t>ΚΟΖΟΜΠΟΛΗ - ΑΜΑΝΑΤΙΔΗ Π. , σελ.</w:t>
        </w:r>
        <w:r w:rsidRPr="00D93F4B">
          <w:rPr>
            <w:rFonts w:eastAsia="Times New Roman"/>
            <w:szCs w:val="24"/>
            <w:lang w:eastAsia="en-US"/>
          </w:rPr>
          <w:br/>
          <w:t>ΚΟΤΖΙΑΣ Ν. , σελ.</w:t>
        </w:r>
        <w:r w:rsidRPr="00D93F4B">
          <w:rPr>
            <w:rFonts w:eastAsia="Times New Roman"/>
            <w:szCs w:val="24"/>
            <w:lang w:eastAsia="en-US"/>
          </w:rPr>
          <w:br/>
          <w:t>ΜΑΝΤΑΣ Χ. , σελ.</w:t>
        </w:r>
        <w:r w:rsidRPr="00D93F4B">
          <w:rPr>
            <w:rFonts w:eastAsia="Times New Roman"/>
            <w:szCs w:val="24"/>
            <w:lang w:eastAsia="en-US"/>
          </w:rPr>
          <w:br/>
          <w:t>ΣΙΜΟΡΕΛΗΣ Χ. , σελ.</w:t>
        </w:r>
        <w:r w:rsidRPr="00D93F4B">
          <w:rPr>
            <w:rFonts w:eastAsia="Times New Roman"/>
            <w:szCs w:val="24"/>
            <w:lang w:eastAsia="en-US"/>
          </w:rPr>
          <w:br/>
        </w:r>
      </w:ins>
    </w:p>
    <w:p w14:paraId="37394901" w14:textId="2441FA15" w:rsidR="00B27939" w:rsidRDefault="00D93F4B">
      <w:pPr>
        <w:spacing w:after="0" w:line="600" w:lineRule="auto"/>
        <w:ind w:firstLine="720"/>
        <w:jc w:val="center"/>
        <w:rPr>
          <w:rFonts w:eastAsia="Times New Roman" w:cs="Times New Roman"/>
          <w:szCs w:val="24"/>
        </w:rPr>
      </w:pPr>
      <w:r w:rsidRPr="00856EF5">
        <w:rPr>
          <w:rFonts w:eastAsia="Times New Roman" w:cs="Times New Roman"/>
          <w:szCs w:val="24"/>
        </w:rPr>
        <w:t>ΠΡΑΚΤΙΚΑ ΒΟΥΛΗΣ</w:t>
      </w:r>
    </w:p>
    <w:p w14:paraId="37394902" w14:textId="77777777" w:rsidR="00B27939" w:rsidRDefault="00D93F4B">
      <w:pPr>
        <w:spacing w:after="0" w:line="600" w:lineRule="auto"/>
        <w:ind w:firstLine="720"/>
        <w:jc w:val="center"/>
        <w:rPr>
          <w:rFonts w:eastAsia="Times New Roman" w:cs="Times New Roman"/>
          <w:szCs w:val="24"/>
        </w:rPr>
      </w:pPr>
      <w:r w:rsidRPr="00856EF5">
        <w:rPr>
          <w:rFonts w:eastAsia="Times New Roman" w:cs="Times New Roman"/>
          <w:szCs w:val="24"/>
        </w:rPr>
        <w:t>Ι</w:t>
      </w:r>
      <w:r w:rsidRPr="00856EF5">
        <w:rPr>
          <w:rFonts w:eastAsia="Times New Roman" w:cs="Times New Roman"/>
          <w:szCs w:val="24"/>
        </w:rPr>
        <w:t>Z΄ ΠΕΡΙΟΔΟΣ</w:t>
      </w:r>
    </w:p>
    <w:p w14:paraId="37394903" w14:textId="77777777" w:rsidR="00B27939" w:rsidRDefault="00D93F4B">
      <w:pPr>
        <w:spacing w:after="0" w:line="600" w:lineRule="auto"/>
        <w:ind w:firstLine="720"/>
        <w:jc w:val="center"/>
        <w:rPr>
          <w:rFonts w:eastAsia="Times New Roman" w:cs="Times New Roman"/>
          <w:szCs w:val="24"/>
        </w:rPr>
      </w:pPr>
      <w:r w:rsidRPr="00856EF5">
        <w:rPr>
          <w:rFonts w:eastAsia="Times New Roman" w:cs="Times New Roman"/>
          <w:szCs w:val="24"/>
        </w:rPr>
        <w:t>ΠΡΟΕΔΡΕΥΟΜΕΝΗΣ ΚΟΙΝΟΒΟΥΛΕΥΤΙΚΗΣ ΔΗΜΟΚΡΑΤΙΑΣ</w:t>
      </w:r>
    </w:p>
    <w:p w14:paraId="37394904" w14:textId="77777777" w:rsidR="00B27939" w:rsidRDefault="00D93F4B">
      <w:pPr>
        <w:spacing w:after="0" w:line="600" w:lineRule="auto"/>
        <w:ind w:firstLine="720"/>
        <w:jc w:val="center"/>
        <w:rPr>
          <w:rFonts w:eastAsia="Times New Roman" w:cs="Times New Roman"/>
          <w:szCs w:val="24"/>
        </w:rPr>
      </w:pPr>
      <w:r w:rsidRPr="00856EF5">
        <w:rPr>
          <w:rFonts w:eastAsia="Times New Roman" w:cs="Times New Roman"/>
          <w:szCs w:val="24"/>
        </w:rPr>
        <w:t xml:space="preserve">ΣΥΝΟΔΟΣ </w:t>
      </w:r>
      <w:r w:rsidRPr="005137B9">
        <w:rPr>
          <w:rFonts w:eastAsia="Times New Roman" w:cs="Times New Roman"/>
          <w:szCs w:val="24"/>
        </w:rPr>
        <w:t>Δ</w:t>
      </w:r>
      <w:r w:rsidRPr="00856EF5">
        <w:rPr>
          <w:rFonts w:eastAsia="Times New Roman" w:cs="Times New Roman"/>
          <w:szCs w:val="24"/>
        </w:rPr>
        <w:t>΄</w:t>
      </w:r>
    </w:p>
    <w:p w14:paraId="37394905" w14:textId="77777777" w:rsidR="00B27939" w:rsidRDefault="00D93F4B">
      <w:pPr>
        <w:spacing w:after="0" w:line="600" w:lineRule="auto"/>
        <w:ind w:firstLine="720"/>
        <w:jc w:val="center"/>
        <w:rPr>
          <w:rFonts w:eastAsia="Times New Roman" w:cs="Times New Roman"/>
          <w:szCs w:val="24"/>
        </w:rPr>
      </w:pPr>
      <w:r w:rsidRPr="00856EF5">
        <w:rPr>
          <w:rFonts w:eastAsia="Times New Roman" w:cs="Times New Roman"/>
          <w:szCs w:val="24"/>
        </w:rPr>
        <w:t xml:space="preserve">ΣΥΝΕΔΡΙΑΣΗ </w:t>
      </w:r>
      <w:r w:rsidRPr="005137B9">
        <w:rPr>
          <w:rFonts w:eastAsia="Times New Roman" w:cs="Times New Roman"/>
          <w:szCs w:val="24"/>
        </w:rPr>
        <w:t>ΜΕ</w:t>
      </w:r>
      <w:r w:rsidRPr="00856EF5">
        <w:rPr>
          <w:rFonts w:eastAsia="Times New Roman" w:cs="Times New Roman"/>
          <w:szCs w:val="24"/>
        </w:rPr>
        <w:t>΄</w:t>
      </w:r>
    </w:p>
    <w:p w14:paraId="37394906"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Δευτέρα 17 Δεκεμβρίου 2018</w:t>
      </w:r>
    </w:p>
    <w:p w14:paraId="3739490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w:t>
      </w:r>
      <w:r w:rsidRPr="00856EF5">
        <w:rPr>
          <w:rFonts w:eastAsia="Times New Roman" w:cs="Times New Roman"/>
          <w:szCs w:val="24"/>
        </w:rPr>
        <w:t>θήνα, σήμερα στις 1</w:t>
      </w:r>
      <w:r>
        <w:rPr>
          <w:rFonts w:eastAsia="Times New Roman" w:cs="Times New Roman"/>
          <w:szCs w:val="24"/>
        </w:rPr>
        <w:t>7 Δεκεμβρίου 2018, ημέρα Δευτέρα και ώρα 10.08</w:t>
      </w:r>
      <w:r w:rsidRPr="00856EF5">
        <w:rPr>
          <w:rFonts w:eastAsia="Times New Roman" w:cs="Times New Roman"/>
          <w:szCs w:val="24"/>
        </w:rPr>
        <w:t>΄</w:t>
      </w:r>
      <w:r w:rsidRPr="00BC5D7A">
        <w:rPr>
          <w:rFonts w:eastAsia="Times New Roman" w:cs="Times New Roman"/>
          <w:szCs w:val="24"/>
        </w:rPr>
        <w:t>,</w:t>
      </w:r>
      <w:r w:rsidRPr="00856EF5">
        <w:rPr>
          <w:rFonts w:eastAsia="Times New Roman" w:cs="Times New Roman"/>
          <w:szCs w:val="24"/>
        </w:rPr>
        <w:t xml:space="preserve"> συνήλθε στην Αίθουσα των συνεδριάσεων του Βουλευτηρίου η Βουλή σε ολομέλεια για να συ</w:t>
      </w:r>
      <w:r>
        <w:rPr>
          <w:rFonts w:eastAsia="Times New Roman" w:cs="Times New Roman"/>
          <w:szCs w:val="24"/>
        </w:rPr>
        <w:t xml:space="preserve">νεδριάσει υπό την προεδρία του ΣΤ΄ Αντιπροέδρου αυτής </w:t>
      </w:r>
      <w:r w:rsidRPr="00856EF5">
        <w:rPr>
          <w:rFonts w:eastAsia="Times New Roman" w:cs="Times New Roman"/>
          <w:szCs w:val="24"/>
        </w:rPr>
        <w:t>κ</w:t>
      </w:r>
      <w:r>
        <w:rPr>
          <w:rFonts w:eastAsia="Times New Roman" w:cs="Times New Roman"/>
          <w:szCs w:val="24"/>
        </w:rPr>
        <w:t xml:space="preserve">. </w:t>
      </w:r>
      <w:r w:rsidRPr="002F5D59">
        <w:rPr>
          <w:rFonts w:eastAsia="Times New Roman" w:cs="Times New Roman"/>
          <w:b/>
          <w:szCs w:val="24"/>
        </w:rPr>
        <w:t>ΓΕΩΡΓΙΟΥ ΛΑΜΠΡΟΥΛΗ</w:t>
      </w:r>
      <w:r>
        <w:rPr>
          <w:rFonts w:eastAsia="Times New Roman" w:cs="Times New Roman"/>
          <w:szCs w:val="24"/>
        </w:rPr>
        <w:t>.</w:t>
      </w:r>
    </w:p>
    <w:p w14:paraId="37394908" w14:textId="77777777" w:rsidR="00B27939" w:rsidRDefault="00D93F4B">
      <w:pPr>
        <w:spacing w:after="0" w:line="600" w:lineRule="auto"/>
        <w:ind w:firstLine="720"/>
        <w:jc w:val="both"/>
        <w:rPr>
          <w:rFonts w:eastAsia="Times New Roman" w:cs="Times New Roman"/>
          <w:szCs w:val="24"/>
        </w:rPr>
      </w:pPr>
      <w:r w:rsidRPr="005137B9">
        <w:rPr>
          <w:rFonts w:eastAsia="Times New Roman" w:cs="Times New Roman"/>
          <w:b/>
          <w:szCs w:val="24"/>
        </w:rPr>
        <w:t>ΠΡ</w:t>
      </w:r>
      <w:r>
        <w:rPr>
          <w:rFonts w:eastAsia="Times New Roman" w:cs="Times New Roman"/>
          <w:b/>
          <w:szCs w:val="24"/>
        </w:rPr>
        <w:t xml:space="preserve">ΟΕΔΡΕΥΩΝ (Γεώργιος Λαμπρούλης): </w:t>
      </w:r>
      <w:r w:rsidRPr="00856EF5">
        <w:rPr>
          <w:rFonts w:eastAsia="Times New Roman" w:cs="Times New Roman"/>
          <w:szCs w:val="24"/>
        </w:rPr>
        <w:t>Κυρίες και κύριοι συνάδελφοι, αρχίζει η συνεδρίαση.</w:t>
      </w:r>
    </w:p>
    <w:p w14:paraId="3739490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Εισερχό</w:t>
      </w:r>
      <w:r>
        <w:rPr>
          <w:rFonts w:eastAsia="Times New Roman" w:cs="Times New Roman"/>
          <w:szCs w:val="24"/>
        </w:rPr>
        <w:t xml:space="preserve">μαστε στην ημερήσια διάταξης της </w:t>
      </w:r>
    </w:p>
    <w:p w14:paraId="3739490A" w14:textId="77777777" w:rsidR="00B27939" w:rsidRDefault="00D93F4B">
      <w:pPr>
        <w:spacing w:after="0" w:line="600" w:lineRule="auto"/>
        <w:ind w:firstLine="720"/>
        <w:jc w:val="center"/>
        <w:rPr>
          <w:rFonts w:eastAsia="Times New Roman" w:cs="Times New Roman"/>
          <w:b/>
          <w:szCs w:val="24"/>
        </w:rPr>
      </w:pPr>
      <w:r w:rsidRPr="003E760D">
        <w:rPr>
          <w:rFonts w:eastAsia="Times New Roman" w:cs="Times New Roman"/>
          <w:b/>
          <w:szCs w:val="24"/>
        </w:rPr>
        <w:t>ΝΟΜΟΘΕΤΙΚΗΣ ΕΡΓΑΣΙΑΣ</w:t>
      </w:r>
    </w:p>
    <w:p w14:paraId="3739490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Συνέχιση της συζήτησης επί του σχεδίου νόμου του Υπουργείου Οικονομικών: «Κύρωση του Κρατικού Προϋπολογισμού οικονομικού έτους 2019». </w:t>
      </w:r>
    </w:p>
    <w:p w14:paraId="3739490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Πριν δώσω τον λόγο στον πρώτο ομιλητή για σήμερα, επιτρέψτε μου να</w:t>
      </w:r>
      <w:r>
        <w:rPr>
          <w:rFonts w:eastAsia="Times New Roman" w:cs="Times New Roman"/>
          <w:szCs w:val="24"/>
        </w:rPr>
        <w:t xml:space="preserve"> ανακοινώσω στο Σώμα ότι ο Αντιπρόεδρος της Κυβέρνησης και Υπουργός Οικονομίας και Ανάπτυξης, οι Υπουργοί Περιβάλλοντος και Ενέργειας, Εσωτερικών, Παιδείας, Έρευνας και Θρησκευμάτων, Δικαιοσύνης, Διαφάνειας και Ανθρωπίνων Δικαιωμάτων, Οικονομικών, Υγείας, </w:t>
      </w:r>
      <w:r>
        <w:rPr>
          <w:rFonts w:eastAsia="Times New Roman" w:cs="Times New Roman"/>
          <w:szCs w:val="24"/>
        </w:rPr>
        <w:t>Διοικητικής Ανασυγκρότησης, Πολιτισμού και Αθλητισμού, Υποδομών και Μεταφορών, οι Αναπληρωτές Υπουργοί Περιβάλλοντος και Ενέργειας, Υγείας, καθώς και οι Υφυπουργοί Οικονομίας και Ανάπτυξης, Οικονομικών και Περιβάλλοντος και Ενέργειας, κατέθεσαν στις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σχέδιο νόμου: «Επείγουσες ρυθμίσεις του Υπουργείου Περιβάλλοντος και Ενέργειας </w:t>
      </w:r>
      <w:r>
        <w:rPr>
          <w:rFonts w:eastAsia="Times New Roman" w:cs="Times New Roman"/>
          <w:szCs w:val="24"/>
        </w:rPr>
        <w:t xml:space="preserve">- </w:t>
      </w:r>
      <w:r>
        <w:rPr>
          <w:rFonts w:eastAsia="Times New Roman" w:cs="Times New Roman"/>
          <w:szCs w:val="24"/>
        </w:rPr>
        <w:t>Κύρωση της από 20</w:t>
      </w:r>
      <w:r w:rsidRPr="00F04B4B">
        <w:rPr>
          <w:rFonts w:eastAsia="Times New Roman" w:cs="Times New Roman"/>
          <w:szCs w:val="24"/>
        </w:rPr>
        <w:t>.</w:t>
      </w:r>
      <w:r>
        <w:rPr>
          <w:rFonts w:eastAsia="Times New Roman" w:cs="Times New Roman"/>
          <w:szCs w:val="24"/>
        </w:rPr>
        <w:t>11</w:t>
      </w:r>
      <w:r w:rsidRPr="00F04B4B">
        <w:rPr>
          <w:rFonts w:eastAsia="Times New Roman" w:cs="Times New Roman"/>
          <w:szCs w:val="24"/>
        </w:rPr>
        <w:t>.</w:t>
      </w:r>
      <w:r>
        <w:rPr>
          <w:rFonts w:eastAsia="Times New Roman" w:cs="Times New Roman"/>
          <w:szCs w:val="24"/>
        </w:rPr>
        <w:t xml:space="preserve">2018 Σύμβασης μεταξύ του Ελληνικού Δημοσίου και των εταιρειών </w:t>
      </w:r>
      <w:r>
        <w:rPr>
          <w:rFonts w:eastAsia="Times New Roman" w:cs="Times New Roman"/>
          <w:szCs w:val="24"/>
          <w:lang w:val="en-US"/>
        </w:rPr>
        <w:t>ENERGEAN</w:t>
      </w:r>
      <w:r w:rsidRPr="005137B9">
        <w:rPr>
          <w:rFonts w:eastAsia="Times New Roman" w:cs="Times New Roman"/>
          <w:szCs w:val="24"/>
        </w:rPr>
        <w:t xml:space="preserve"> </w:t>
      </w:r>
      <w:r>
        <w:rPr>
          <w:rFonts w:eastAsia="Times New Roman" w:cs="Times New Roman"/>
          <w:szCs w:val="24"/>
          <w:lang w:val="en-US"/>
        </w:rPr>
        <w:t>OIL</w:t>
      </w:r>
      <w:r w:rsidRPr="005137B9">
        <w:rPr>
          <w:rFonts w:eastAsia="Times New Roman" w:cs="Times New Roman"/>
          <w:szCs w:val="24"/>
        </w:rPr>
        <w:t xml:space="preserve"> </w:t>
      </w:r>
      <w:r>
        <w:rPr>
          <w:rFonts w:eastAsia="Times New Roman" w:cs="Times New Roman"/>
          <w:szCs w:val="24"/>
          <w:lang w:val="en-US"/>
        </w:rPr>
        <w:t>AND</w:t>
      </w:r>
      <w:r w:rsidRPr="005137B9">
        <w:rPr>
          <w:rFonts w:eastAsia="Times New Roman" w:cs="Times New Roman"/>
          <w:szCs w:val="24"/>
        </w:rPr>
        <w:t xml:space="preserve"> </w:t>
      </w:r>
      <w:r>
        <w:rPr>
          <w:rFonts w:eastAsia="Times New Roman" w:cs="Times New Roman"/>
          <w:szCs w:val="24"/>
          <w:lang w:val="en-US"/>
        </w:rPr>
        <w:t>GAS</w:t>
      </w:r>
      <w:r w:rsidRPr="00F04B4B">
        <w:rPr>
          <w:rFonts w:eastAsia="Times New Roman" w:cs="Times New Roman"/>
          <w:szCs w:val="24"/>
        </w:rPr>
        <w:t xml:space="preserve"> -</w:t>
      </w:r>
      <w:r>
        <w:rPr>
          <w:rFonts w:eastAsia="Times New Roman" w:cs="Times New Roman"/>
          <w:szCs w:val="24"/>
        </w:rPr>
        <w:t xml:space="preserve"> ΕΝΕΡΓΕΙΑΚΗ ΑΙΓΑΙΟΥ ΑΝΩΝΥΜΗ ΕΤΑΙΡΕΙΑ ΕΡΕΥΝΑΣ ΚΑΙ ΠΑΡΑΓΩΓΗΣ ΥΔΡΟΓΟΝΑΝΘΡΑΚΩΝ και ΚΑΒΑΛΑ </w:t>
      </w:r>
      <w:r>
        <w:rPr>
          <w:rFonts w:eastAsia="Times New Roman" w:cs="Times New Roman"/>
          <w:szCs w:val="24"/>
          <w:lang w:val="en-US"/>
        </w:rPr>
        <w:t>OIL</w:t>
      </w:r>
      <w:r>
        <w:rPr>
          <w:rFonts w:eastAsia="Times New Roman" w:cs="Times New Roman"/>
          <w:szCs w:val="24"/>
        </w:rPr>
        <w:t xml:space="preserve"> ΑΝΩΝΥΜΗ ΕΤΑΙΡΕΙΑ, με την οποία τροποποιείται η από 23</w:t>
      </w:r>
      <w:r w:rsidRPr="00F04B4B">
        <w:rPr>
          <w:rFonts w:eastAsia="Times New Roman" w:cs="Times New Roman"/>
          <w:szCs w:val="24"/>
        </w:rPr>
        <w:t>.</w:t>
      </w:r>
      <w:r>
        <w:rPr>
          <w:rFonts w:eastAsia="Times New Roman" w:cs="Times New Roman"/>
          <w:szCs w:val="24"/>
        </w:rPr>
        <w:t>11</w:t>
      </w:r>
      <w:r w:rsidRPr="006277B0">
        <w:rPr>
          <w:rFonts w:eastAsia="Times New Roman" w:cs="Times New Roman"/>
          <w:szCs w:val="24"/>
        </w:rPr>
        <w:t>.</w:t>
      </w:r>
      <w:r>
        <w:rPr>
          <w:rFonts w:eastAsia="Times New Roman" w:cs="Times New Roman"/>
          <w:szCs w:val="24"/>
        </w:rPr>
        <w:t xml:space="preserve">1999 Σύμβαση για την εκμετάλλευση </w:t>
      </w:r>
      <w:r>
        <w:rPr>
          <w:rFonts w:eastAsia="Times New Roman" w:cs="Times New Roman"/>
          <w:szCs w:val="24"/>
        </w:rPr>
        <w:t>Υ</w:t>
      </w:r>
      <w:r>
        <w:rPr>
          <w:rFonts w:eastAsia="Times New Roman" w:cs="Times New Roman"/>
          <w:szCs w:val="24"/>
        </w:rPr>
        <w:t>δρογονανθράκων στη θαλάσσια περιοχή του Θρακικού Πελάγους μεταξύ του Ελλην</w:t>
      </w:r>
      <w:r>
        <w:rPr>
          <w:rFonts w:eastAsia="Times New Roman" w:cs="Times New Roman"/>
          <w:szCs w:val="24"/>
        </w:rPr>
        <w:t xml:space="preserve">ικού Δημοσίου και της ΚΑΒΑΛΑ </w:t>
      </w:r>
      <w:r>
        <w:rPr>
          <w:rFonts w:eastAsia="Times New Roman" w:cs="Times New Roman"/>
          <w:szCs w:val="24"/>
          <w:lang w:val="en-US"/>
        </w:rPr>
        <w:lastRenderedPageBreak/>
        <w:t>OIL</w:t>
      </w:r>
      <w:r>
        <w:rPr>
          <w:rFonts w:eastAsia="Times New Roman" w:cs="Times New Roman"/>
          <w:szCs w:val="24"/>
        </w:rPr>
        <w:t xml:space="preserve"> ΑΝΩΝΥΜΗ ΕΤΑΙΡΕΙΑ που κυρώθηκε με τον ν.2779/1999 (Α</w:t>
      </w:r>
      <w:r>
        <w:rPr>
          <w:rFonts w:eastAsia="Times New Roman" w:cs="Times New Roman"/>
          <w:szCs w:val="24"/>
        </w:rPr>
        <w:t xml:space="preserve">΄ </w:t>
      </w:r>
      <w:r>
        <w:rPr>
          <w:rFonts w:eastAsia="Times New Roman" w:cs="Times New Roman"/>
          <w:szCs w:val="24"/>
        </w:rPr>
        <w:t xml:space="preserve">296) και άλλες διατάξεις». </w:t>
      </w:r>
    </w:p>
    <w:p w14:paraId="3739490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 ως άνω σχέδιο νόμου έχει χαρακτηριστεί από την Κυβέρνηση ως κατεπείγον. Παραπέμπεται στην αρμόδια Διαρκή Επιτροπή. </w:t>
      </w:r>
    </w:p>
    <w:p w14:paraId="3739490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Θα δώσω </w:t>
      </w:r>
      <w:r>
        <w:rPr>
          <w:rFonts w:eastAsia="Times New Roman" w:cs="Times New Roman"/>
          <w:szCs w:val="24"/>
        </w:rPr>
        <w:t xml:space="preserve">τώρα </w:t>
      </w:r>
      <w:r>
        <w:rPr>
          <w:rFonts w:eastAsia="Times New Roman" w:cs="Times New Roman"/>
          <w:szCs w:val="24"/>
        </w:rPr>
        <w:t>τον λόγο σ</w:t>
      </w:r>
      <w:r>
        <w:rPr>
          <w:rFonts w:eastAsia="Times New Roman" w:cs="Times New Roman"/>
          <w:szCs w:val="24"/>
        </w:rPr>
        <w:t>τον πρώτο ομιλητή</w:t>
      </w:r>
      <w:r w:rsidRPr="006277B0">
        <w:rPr>
          <w:rFonts w:eastAsia="Times New Roman" w:cs="Times New Roman"/>
          <w:szCs w:val="24"/>
        </w:rPr>
        <w:t xml:space="preserve"> </w:t>
      </w:r>
      <w:r>
        <w:rPr>
          <w:rFonts w:eastAsia="Times New Roman" w:cs="Times New Roman"/>
          <w:szCs w:val="24"/>
        </w:rPr>
        <w:t>για σήμερα</w:t>
      </w:r>
      <w:r w:rsidRPr="006277B0">
        <w:rPr>
          <w:rFonts w:eastAsia="Times New Roman" w:cs="Times New Roman"/>
          <w:szCs w:val="24"/>
        </w:rPr>
        <w:t>,</w:t>
      </w:r>
      <w:r>
        <w:rPr>
          <w:rFonts w:eastAsia="Times New Roman" w:cs="Times New Roman"/>
          <w:szCs w:val="24"/>
        </w:rPr>
        <w:t xml:space="preserve"> τον κ. Εμμανουήλ Θραψανιώτη. </w:t>
      </w:r>
    </w:p>
    <w:p w14:paraId="3739490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Θραψανιώτη, έχετε τον λόγο για επτά λεπτά και θερμή παράκληση να τηρούμε τον χρόνο, γιατί είναι μεγάλος ο κατάλογος των ομιλητών. Το γνωρίζετε. Υπολείπονται αρκετοί συνάδελφοι ακόμα. </w:t>
      </w:r>
    </w:p>
    <w:p w14:paraId="3739491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ΕΜΜΑΝΟ</w:t>
      </w:r>
      <w:r>
        <w:rPr>
          <w:rFonts w:eastAsia="Times New Roman" w:cs="Times New Roman"/>
          <w:b/>
          <w:szCs w:val="24"/>
        </w:rPr>
        <w:t xml:space="preserve">ΥΗΛ ΘΡΑΨΑΝΙΩΤΗΣ: </w:t>
      </w:r>
      <w:r>
        <w:rPr>
          <w:rFonts w:eastAsia="Times New Roman" w:cs="Times New Roman"/>
          <w:szCs w:val="24"/>
        </w:rPr>
        <w:t xml:space="preserve">Ευχαριστώ, κύριε Πρόεδρε. Καλημέρα και καλή εβδομάδα. </w:t>
      </w:r>
    </w:p>
    <w:p w14:paraId="3739491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Πριν τοποθετηθώ </w:t>
      </w:r>
      <w:r>
        <w:rPr>
          <w:rFonts w:eastAsia="Times New Roman" w:cs="Times New Roman"/>
          <w:szCs w:val="24"/>
        </w:rPr>
        <w:t xml:space="preserve">για </w:t>
      </w:r>
      <w:r>
        <w:rPr>
          <w:rFonts w:eastAsia="Times New Roman" w:cs="Times New Roman"/>
          <w:szCs w:val="24"/>
        </w:rPr>
        <w:t xml:space="preserve">τον </w:t>
      </w:r>
      <w:r>
        <w:rPr>
          <w:rFonts w:eastAsia="Times New Roman" w:cs="Times New Roman"/>
          <w:szCs w:val="24"/>
        </w:rPr>
        <w:t>π</w:t>
      </w:r>
      <w:r>
        <w:rPr>
          <w:rFonts w:eastAsia="Times New Roman" w:cs="Times New Roman"/>
          <w:szCs w:val="24"/>
        </w:rPr>
        <w:t xml:space="preserve">ροϋπολογισμό, επιτρέψτε μου, κύριε Πρόεδρε, να καταδικάσω τη βομβιστική επίθεση στον τηλεοπτικό σταθμό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Ενέργειες τέτοιες λειτουργούν αποσταθεροποιητικά</w:t>
      </w:r>
      <w:r>
        <w:rPr>
          <w:rFonts w:eastAsia="Times New Roman" w:cs="Times New Roman"/>
          <w:szCs w:val="24"/>
        </w:rPr>
        <w:t xml:space="preserve"> για το δημοκρατικό μας πολίτευμα. </w:t>
      </w:r>
    </w:p>
    <w:p w14:paraId="3739491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μιας και έχουμε μπει σε περίοδο Χριστουγέννων, να ευχηθώ σε όλους </w:t>
      </w:r>
      <w:r>
        <w:rPr>
          <w:rFonts w:eastAsia="Times New Roman" w:cs="Times New Roman"/>
          <w:szCs w:val="24"/>
        </w:rPr>
        <w:t>καλές γιορτές</w:t>
      </w:r>
      <w:r>
        <w:rPr>
          <w:rFonts w:eastAsia="Times New Roman" w:cs="Times New Roman"/>
          <w:szCs w:val="24"/>
        </w:rPr>
        <w:t xml:space="preserve"> με υγεία για όλο τον κόσμο. </w:t>
      </w:r>
    </w:p>
    <w:p w14:paraId="3739491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συζητούμε σήμερα τον πρώτο προϋπολογισμό της Βουλής μετά την έξοδο από τ</w:t>
      </w:r>
      <w:r>
        <w:rPr>
          <w:rFonts w:eastAsia="Times New Roman" w:cs="Times New Roman"/>
          <w:szCs w:val="24"/>
        </w:rPr>
        <w:t>α μνημόνια τον περασμένο Αύγουστο. Είναι ένας προϋπολογισμός βασισμένος σε πραγματικά δεδομένα, ισορροπημένος και προσαρμοσμένος να υπηρετήσει τις ανάγκες της ελληνικής κοινωνίας. Ένας προϋπολογισμός, ο οποίος αφήνει πίσω του τα μνημόνια, με σαφή προσανατο</w:t>
      </w:r>
      <w:r>
        <w:rPr>
          <w:rFonts w:eastAsia="Times New Roman" w:cs="Times New Roman"/>
          <w:szCs w:val="24"/>
        </w:rPr>
        <w:t>λισμό, με κοινωνικό πρόσημο,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τα ευρωπαϊκά δεδομένα αλλά και την πραγματικότητα. Μια πραγματικότητα σκληρή και άκαμπτη. Και όποιος δεν θέλει να το δει, απλά εθελοτυφλεί. </w:t>
      </w:r>
    </w:p>
    <w:p w14:paraId="3739491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Ζητήματα όπως οι κοινωνικές ανισότητες, η αλληλεγγύη, η αντιμετώπ</w:t>
      </w:r>
      <w:r>
        <w:rPr>
          <w:rFonts w:eastAsia="Times New Roman" w:cs="Times New Roman"/>
          <w:szCs w:val="24"/>
        </w:rPr>
        <w:t xml:space="preserve">ιση της υπογεννητικότητας, ο αγώνας ενάντια στην κλιματική αλλαγή, το μεταναστευτικό, αποτελούν προτεραιότητα και απαιτούν ιδιαίτερη προσοχή και λύσεις. Το παράδειγμα της Μεγάλης Βρετανίας με το </w:t>
      </w:r>
      <w:r>
        <w:rPr>
          <w:rFonts w:eastAsia="Times New Roman" w:cs="Times New Roman"/>
          <w:szCs w:val="24"/>
          <w:lang w:val="en-US"/>
        </w:rPr>
        <w:t>B</w:t>
      </w:r>
      <w:r>
        <w:rPr>
          <w:rFonts w:eastAsia="Times New Roman" w:cs="Times New Roman"/>
          <w:szCs w:val="24"/>
          <w:lang w:val="en-US"/>
        </w:rPr>
        <w:t>rexit</w:t>
      </w:r>
      <w:r>
        <w:rPr>
          <w:rFonts w:eastAsia="Times New Roman" w:cs="Times New Roman"/>
          <w:szCs w:val="24"/>
        </w:rPr>
        <w:t xml:space="preserve">, της Ιταλίας με τον προϋπολογισμό και της Γαλλίας με τις κινητοποιήσεις των εργαζομένων είναι </w:t>
      </w:r>
      <w:r>
        <w:rPr>
          <w:rFonts w:eastAsia="Times New Roman" w:cs="Times New Roman"/>
          <w:szCs w:val="24"/>
        </w:rPr>
        <w:lastRenderedPageBreak/>
        <w:t>ενδεικτικά για το πού βαδίζει αυτή η Ένωση. Αυτή η Ευρώπη είναι ανάγκη να αλλάξει και από Ευρώπη των αγορών και των αριθμών να φέρει στο επίκεντρο τις ανάγκες τη</w:t>
      </w:r>
      <w:r>
        <w:rPr>
          <w:rFonts w:eastAsia="Times New Roman" w:cs="Times New Roman"/>
          <w:szCs w:val="24"/>
        </w:rPr>
        <w:t xml:space="preserve">ς κοινωνίας. Εάν δεν αλλάξει, κινδυνεύει να διαλυθεί. Μια Ένωση η οποία απομακρύνεται από τις αρχές της. Μια Ευρώπη η οποία πρέπει να βρει νέο βηματισμό. </w:t>
      </w:r>
    </w:p>
    <w:p w14:paraId="3739491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στην Ευρώπη αλλά και στη χώρα </w:t>
      </w:r>
      <w:r>
        <w:rPr>
          <w:rFonts w:eastAsia="Times New Roman" w:cs="Times New Roman"/>
          <w:szCs w:val="24"/>
        </w:rPr>
        <w:t>μας,</w:t>
      </w:r>
      <w:r>
        <w:rPr>
          <w:rFonts w:eastAsia="Times New Roman" w:cs="Times New Roman"/>
          <w:szCs w:val="24"/>
        </w:rPr>
        <w:t xml:space="preserve"> είναι ανάγκη να αναζητούμε τις ευρύτερες δυνατές</w:t>
      </w:r>
      <w:r>
        <w:rPr>
          <w:rFonts w:eastAsia="Times New Roman" w:cs="Times New Roman"/>
          <w:szCs w:val="24"/>
        </w:rPr>
        <w:t xml:space="preserve"> συναινέσεις για καλύτερες δυνατές λύσεις. Σε αυτή την κατεύθυνση είναι και η προσπάθεια επίλυσης προβλημάτων στα βόρεια σύνορά μας. Σε αυτό το πλαίσιο κινείται η εξωτερική πολιτική της χώρας μας, αναπτύσσοντας συνεργασίες με τις χώρες της Μεσογείου και τι</w:t>
      </w:r>
      <w:r>
        <w:rPr>
          <w:rFonts w:eastAsia="Times New Roman" w:cs="Times New Roman"/>
          <w:szCs w:val="24"/>
        </w:rPr>
        <w:t>ς βαλκανικές χώρες. Σε αυτή την κατεύθυνση είναι και η προσπάθεια συνεννόησης και συνεργασίας των χωρών της Νοτίου Ευρώπης της Ευρωπαϊκής Ένωσης. Και είναι ιδιαίτερα σημαντικό ότι, παρά την όξυνση με τον πόλεμο κυρίως στη Μέση Ανατολή, παρά τις τεράστιες π</w:t>
      </w:r>
      <w:r>
        <w:rPr>
          <w:rFonts w:eastAsia="Times New Roman" w:cs="Times New Roman"/>
          <w:szCs w:val="24"/>
        </w:rPr>
        <w:t xml:space="preserve">ροσφυγικές ροές που πέρασαν από τη χώρα μας, οι μεγαλύτερες σε περίοδο ειρήνης, η χώρα μας αποτέλεσε και αποτελεί παράγοντα σταθερότητας και ασφαλή τόπο </w:t>
      </w:r>
      <w:r>
        <w:rPr>
          <w:rFonts w:eastAsia="Times New Roman" w:cs="Times New Roman"/>
          <w:szCs w:val="24"/>
        </w:rPr>
        <w:lastRenderedPageBreak/>
        <w:t>προορισμού. Μια χώρα που, παρά τα προβλήματα, ενέπνευσε ασφάλεια, γεγονός που ωφέλησε τον τουρισμό, βασ</w:t>
      </w:r>
      <w:r>
        <w:rPr>
          <w:rFonts w:eastAsia="Times New Roman" w:cs="Times New Roman"/>
          <w:szCs w:val="24"/>
        </w:rPr>
        <w:t xml:space="preserve">ικό πυλώνα της οικονομίας μας. </w:t>
      </w:r>
    </w:p>
    <w:p w14:paraId="3739491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δεν θα μπω στον πειρασμό να αναδείξω τις ευθύνες και σε ποιον ανήκουν. Γεγονός είναι ότι η χώρα μας χρεοκόπησε. Και</w:t>
      </w:r>
      <w:r>
        <w:rPr>
          <w:rFonts w:eastAsia="Times New Roman" w:cs="Times New Roman"/>
          <w:szCs w:val="24"/>
        </w:rPr>
        <w:t>,</w:t>
      </w:r>
      <w:r>
        <w:rPr>
          <w:rFonts w:eastAsia="Times New Roman" w:cs="Times New Roman"/>
          <w:szCs w:val="24"/>
        </w:rPr>
        <w:t xml:space="preserve"> βεβαίως, δεν είναι η πρώτη φορά. Όσες φορές χρεοκόπησε, οι αιτίες οφείλονται σ</w:t>
      </w:r>
      <w:r>
        <w:rPr>
          <w:rFonts w:eastAsia="Times New Roman" w:cs="Times New Roman"/>
          <w:szCs w:val="24"/>
        </w:rPr>
        <w:t xml:space="preserve">ε κακοδιαχείριση, εσφαλμένες επιλογές και κυρίως σε ιδιοποίηση με τον έναν ή τον άλλο τρόπο των χρημάτων των δανείων -και όχι μόνο- από τους εκάστοτε κρατούντες και τον περίγυρο. </w:t>
      </w:r>
    </w:p>
    <w:p w14:paraId="37394917" w14:textId="77777777" w:rsidR="00B27939" w:rsidRDefault="00D93F4B">
      <w:pPr>
        <w:spacing w:after="0" w:line="600" w:lineRule="auto"/>
        <w:ind w:firstLine="720"/>
        <w:jc w:val="both"/>
        <w:rPr>
          <w:rFonts w:eastAsia="Times New Roman"/>
          <w:szCs w:val="24"/>
        </w:rPr>
      </w:pPr>
      <w:r>
        <w:rPr>
          <w:rFonts w:eastAsia="Times New Roman" w:cs="Times New Roman"/>
          <w:szCs w:val="24"/>
        </w:rPr>
        <w:t>Αυτή η Κυβέρνηση διανύει τον τέταρτο χρόνο από τον Σεπτέμβριο του 2015. Η δέ</w:t>
      </w:r>
      <w:r>
        <w:rPr>
          <w:rFonts w:eastAsia="Times New Roman" w:cs="Times New Roman"/>
          <w:szCs w:val="24"/>
        </w:rPr>
        <w:t>σμευση ήταν σαφής: η έξοδος από τα μνημόνια, η στήριξη των αδύναμων οικονομικά ομάδων και όσων είχαν υποστεί τις συνέπειες της κρίσης. Η έξοδος από τα μνημόνια πραγματοποιήθηκε τον Αύγουστο. Η κρίση, όμως, εξακολουθεί να παραμένει γιατί η δημοσιονομική προ</w:t>
      </w:r>
      <w:r>
        <w:rPr>
          <w:rFonts w:eastAsia="Times New Roman" w:cs="Times New Roman"/>
          <w:szCs w:val="24"/>
        </w:rPr>
        <w:t xml:space="preserve">σαρμογή υπήρξε βίαιη: η περικοπή των μισθών και συντάξεων κατά 25%, η απώλεια του δέκατου τρίτου και δέκατου τέταρτου μισθού, η αύξηση της ανεργίας κατά δεκαεπτά μονάδες περίπου από 10% </w:t>
      </w:r>
      <w:r>
        <w:rPr>
          <w:rFonts w:eastAsia="Times New Roman" w:cs="Times New Roman"/>
          <w:szCs w:val="24"/>
        </w:rPr>
        <w:lastRenderedPageBreak/>
        <w:t>το 2009 στο 27,6% το 2015, η μείωση του κατώτατου μισθού, η αύξηση της</w:t>
      </w:r>
      <w:r>
        <w:rPr>
          <w:rFonts w:eastAsia="Times New Roman" w:cs="Times New Roman"/>
          <w:szCs w:val="24"/>
        </w:rPr>
        <w:t xml:space="preserve"> ανεργίας των νέων και η μετανάστευση. Αυτές τις πολιτικές και τις συνέπειές τους αντιστρέφουμε σήμερα με την κατάργηση περικοπής των συντάξεων, μια ιστορική απόφαση που αποτελεί δικαίωση της Κυβέρνησης απέναντι στις λάθος πολιτικές επιλογές του ΔΝΤ, αλλά </w:t>
      </w:r>
      <w:r>
        <w:rPr>
          <w:rFonts w:eastAsia="Times New Roman" w:cs="Times New Roman"/>
          <w:szCs w:val="24"/>
        </w:rPr>
        <w:t xml:space="preserve">ταυτόχρονα και απάντηση στην απαράδεκτη άποψη της Αξιωματικής Αντιπολίτευσης για ανταλλαγή της μη περικοπής των συντάξεων με τη Συμφωνία των Πρεσπών, την «προδοσία», όπως την αποκάλεσε. </w:t>
      </w:r>
      <w:r>
        <w:rPr>
          <w:rFonts w:eastAsia="Times New Roman"/>
          <w:szCs w:val="24"/>
        </w:rPr>
        <w:t>Έτσι, λοιπόν η Νέα Δημοκρατία γίνεται συνένοχος της προδοσίας, αφού κι</w:t>
      </w:r>
      <w:r>
        <w:rPr>
          <w:rFonts w:eastAsia="Times New Roman"/>
          <w:szCs w:val="24"/>
        </w:rPr>
        <w:t xml:space="preserve"> εκείνη ψήφισε τη μη περικοπή των συντάξεων. </w:t>
      </w:r>
    </w:p>
    <w:p w14:paraId="37394918" w14:textId="77777777" w:rsidR="00B27939" w:rsidRDefault="00D93F4B">
      <w:pPr>
        <w:spacing w:after="0" w:line="600" w:lineRule="auto"/>
        <w:ind w:firstLine="720"/>
        <w:jc w:val="both"/>
        <w:rPr>
          <w:rFonts w:eastAsia="Times New Roman"/>
          <w:szCs w:val="24"/>
        </w:rPr>
      </w:pPr>
      <w:r>
        <w:rPr>
          <w:rFonts w:eastAsia="Times New Roman"/>
          <w:szCs w:val="24"/>
        </w:rPr>
        <w:t xml:space="preserve">Επιτρέψτε μου, όμως, κυρίες και κύριοι συνάδελφοι, μια παρένθεση. Η μη κύρωση της </w:t>
      </w:r>
      <w:r>
        <w:rPr>
          <w:rFonts w:eastAsia="Times New Roman"/>
          <w:szCs w:val="24"/>
        </w:rPr>
        <w:t>σ</w:t>
      </w:r>
      <w:r>
        <w:rPr>
          <w:rFonts w:eastAsia="Times New Roman"/>
          <w:szCs w:val="24"/>
        </w:rPr>
        <w:t>υμφωνίας μπορεί να μην επιτρέψει στα Σκόπια την είσοδο στην Ευρωπαϊκή Ένωση και το ΝΑΤΟ, αλλά χαρίζει στο διηνεκές, στην καλύτε</w:t>
      </w:r>
      <w:r>
        <w:rPr>
          <w:rFonts w:eastAsia="Times New Roman"/>
          <w:szCs w:val="24"/>
        </w:rPr>
        <w:t xml:space="preserve">ρη των περιπτώσεων, το όνομα «Μακεδονία» νέτα σκέτα, όπως αποκαλείται σήμερα από τις περισσότερες χώρες του κόσμου. </w:t>
      </w:r>
    </w:p>
    <w:p w14:paraId="37394919" w14:textId="77777777" w:rsidR="00B27939" w:rsidRDefault="00D93F4B">
      <w:pPr>
        <w:spacing w:after="0" w:line="600" w:lineRule="auto"/>
        <w:ind w:firstLine="720"/>
        <w:jc w:val="both"/>
        <w:rPr>
          <w:rFonts w:eastAsia="Times New Roman"/>
          <w:szCs w:val="24"/>
        </w:rPr>
      </w:pPr>
      <w:r>
        <w:rPr>
          <w:rFonts w:eastAsia="Times New Roman"/>
          <w:szCs w:val="24"/>
        </w:rPr>
        <w:t xml:space="preserve">Δεύτερον, με την αύξηση του κατώτατου μισθού και την κατάργηση του υποκατώτατου, αλλά και την επαναφορά των </w:t>
      </w:r>
      <w:r>
        <w:rPr>
          <w:rFonts w:eastAsia="Times New Roman"/>
          <w:szCs w:val="24"/>
        </w:rPr>
        <w:lastRenderedPageBreak/>
        <w:t>συλλογικών συμβάσεων, τη στήριξ</w:t>
      </w:r>
      <w:r>
        <w:rPr>
          <w:rFonts w:eastAsia="Times New Roman"/>
          <w:szCs w:val="24"/>
        </w:rPr>
        <w:t>η των εισοδημάτων των πολιτών που έμειναν χωρίς εισόδημα στην κρίση, την ανάπτυξη του κοινωνικού κράτους στην υγεία, την παιδεία, την πρόνοια, τη δημιουργία ενός δίκαιου αλλά και πλεονασματικού ασφαλιστικού με μείωση των εισφορών για τη συντριπτική πλειοψη</w:t>
      </w:r>
      <w:r>
        <w:rPr>
          <w:rFonts w:eastAsia="Times New Roman"/>
          <w:szCs w:val="24"/>
        </w:rPr>
        <w:t>φία των ασφαλισμένων, μείωση του ΕΝΦΙΑ κατά 30% σταδιακά κ</w:t>
      </w:r>
      <w:r>
        <w:rPr>
          <w:rFonts w:eastAsia="Times New Roman"/>
          <w:szCs w:val="24"/>
        </w:rPr>
        <w:t>.</w:t>
      </w:r>
      <w:r>
        <w:rPr>
          <w:rFonts w:eastAsia="Times New Roman"/>
          <w:szCs w:val="24"/>
        </w:rPr>
        <w:t xml:space="preserve">λπ., με τη μονιμοποίηση των εργαζομένων για το «Βοήθεια στο Σπίτι» αποδεσμεύοντας έτσι από την ομηρία χιλιάδες εργαζόμενους και τους επιτρέπει απερίσπαστα να προσφέρουν τις υπηρεσίες τους σε όσους </w:t>
      </w:r>
      <w:r>
        <w:rPr>
          <w:rFonts w:eastAsia="Times New Roman"/>
          <w:szCs w:val="24"/>
        </w:rPr>
        <w:t xml:space="preserve">έχουν ανάγκη. </w:t>
      </w:r>
    </w:p>
    <w:p w14:paraId="3739491A" w14:textId="77777777" w:rsidR="00B27939" w:rsidRDefault="00D93F4B">
      <w:pPr>
        <w:spacing w:after="0" w:line="600" w:lineRule="auto"/>
        <w:ind w:firstLine="720"/>
        <w:jc w:val="both"/>
        <w:rPr>
          <w:rFonts w:eastAsia="Times New Roman"/>
          <w:szCs w:val="24"/>
        </w:rPr>
      </w:pPr>
      <w:r>
        <w:rPr>
          <w:rFonts w:eastAsia="Times New Roman"/>
          <w:szCs w:val="24"/>
        </w:rPr>
        <w:t>Η ενίσχυση μέσα στο 2019 με τέσσερις χιλιάδες πεντακόσιους εκπαιδευτικούς για την ειδική αγωγή μαζί με τη νομοθέτηση για μόνιμες προσλήψεις στην εκπαίδευση πιστοποιεί το ενδιαφέρον για τη δημόσια εκπαίδευση και μειώνει το ποσοστό στην απαράδ</w:t>
      </w:r>
      <w:r>
        <w:rPr>
          <w:rFonts w:eastAsia="Times New Roman"/>
          <w:szCs w:val="24"/>
        </w:rPr>
        <w:t xml:space="preserve">εκτη λογική των αναπληρωτών. </w:t>
      </w:r>
    </w:p>
    <w:p w14:paraId="3739491B" w14:textId="77777777" w:rsidR="00B27939" w:rsidRDefault="00D93F4B">
      <w:pPr>
        <w:spacing w:after="0" w:line="600" w:lineRule="auto"/>
        <w:ind w:firstLine="720"/>
        <w:jc w:val="both"/>
        <w:rPr>
          <w:rFonts w:eastAsia="Times New Roman"/>
          <w:szCs w:val="24"/>
        </w:rPr>
      </w:pPr>
      <w:r>
        <w:rPr>
          <w:rFonts w:eastAsia="Times New Roman"/>
          <w:szCs w:val="24"/>
        </w:rPr>
        <w:t xml:space="preserve">Τέλος, η μέριμνα για κοινωνική πολιτική γίνεται ξεκάθαρη από την αύξηση των κονδυλίων, από 780 εκατομμύρια το 2015 σε 3 δισεκατομμύρια 225 εκατομμύρια το 2019 που αντιστοιχεί σε 2% περίπου του ΑΕΠ, με το κοινωνικό εισόδημα </w:t>
      </w:r>
      <w:r>
        <w:rPr>
          <w:rFonts w:eastAsia="Times New Roman"/>
          <w:szCs w:val="24"/>
        </w:rPr>
        <w:t xml:space="preserve">αλληλεγγύης </w:t>
      </w:r>
      <w:r>
        <w:rPr>
          <w:rFonts w:eastAsia="Times New Roman"/>
          <w:szCs w:val="24"/>
        </w:rPr>
        <w:lastRenderedPageBreak/>
        <w:t>για εξακόσιες ογδόντα χιλιάδες άτομα, την αύξηση των θέσεων στους βρεφονηπιακούς σταθμούς, τα σχολικά γεύματα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3739491C" w14:textId="77777777" w:rsidR="00B27939" w:rsidRDefault="00D93F4B">
      <w:pPr>
        <w:spacing w:after="0" w:line="600" w:lineRule="auto"/>
        <w:ind w:firstLine="720"/>
        <w:jc w:val="both"/>
        <w:rPr>
          <w:rFonts w:eastAsia="Times New Roman"/>
          <w:szCs w:val="24"/>
        </w:rPr>
      </w:pPr>
      <w:r>
        <w:rPr>
          <w:rFonts w:eastAsia="Times New Roman"/>
          <w:szCs w:val="24"/>
        </w:rPr>
        <w:t>Επιτρέψτε μου</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να χαιρετίσω τη </w:t>
      </w:r>
      <w:r>
        <w:rPr>
          <w:rFonts w:eastAsia="Times New Roman"/>
          <w:szCs w:val="24"/>
        </w:rPr>
        <w:t>σ</w:t>
      </w:r>
      <w:r>
        <w:rPr>
          <w:rFonts w:eastAsia="Times New Roman"/>
          <w:szCs w:val="24"/>
        </w:rPr>
        <w:t>υμφωνία που υπέγραψαν στο Κατ</w:t>
      </w:r>
      <w:r>
        <w:rPr>
          <w:rFonts w:eastAsia="Times New Roman"/>
          <w:szCs w:val="24"/>
        </w:rPr>
        <w:t>οβί</w:t>
      </w:r>
      <w:r>
        <w:rPr>
          <w:rFonts w:eastAsia="Times New Roman"/>
          <w:szCs w:val="24"/>
        </w:rPr>
        <w:t>τσε της Πολωνίας αντιπρόσωποι από διακόσιες χώρες. Να π</w:t>
      </w:r>
      <w:r>
        <w:rPr>
          <w:rFonts w:eastAsia="Times New Roman"/>
          <w:szCs w:val="24"/>
        </w:rPr>
        <w:t xml:space="preserve">ροτείνουν, δηλαδή, αυστηρότερους στόχους για την αποτροπή της αύξησης της παγκόσμιας θερμοκρασίας περισσότερο από </w:t>
      </w:r>
      <w:r>
        <w:rPr>
          <w:rFonts w:eastAsia="Times New Roman"/>
          <w:szCs w:val="24"/>
        </w:rPr>
        <w:t>δύο</w:t>
      </w:r>
      <w:r>
        <w:rPr>
          <w:rFonts w:eastAsia="Times New Roman"/>
          <w:szCs w:val="24"/>
        </w:rPr>
        <w:t xml:space="preserve"> βαθμούς Κελσίου. Το οξύμωρο είναι ότι αυτές οι συμφωνίες και οι διαδικασίες καθυστερούν σε εφαρμογή σε σχέση με την επιδείνωση του κλίματο</w:t>
      </w:r>
      <w:r>
        <w:rPr>
          <w:rFonts w:eastAsia="Times New Roman"/>
          <w:szCs w:val="24"/>
        </w:rPr>
        <w:t>ς. Έτσι οι συμφωνίες αυτές θα είναι χωρίς αντίκρισμα σε λίγα χρόνια, αν δεν δράσουμε άμεσα, με υπευθυνότητα και χρέος στις επόμενες γενιές να πιέσουμε για την άμεση εφαρμογή των συμφωνιών στην κατεύθυνση της προστασίας του περιβάλλοντος. Είναι το μεγαλύτερ</w:t>
      </w:r>
      <w:r>
        <w:rPr>
          <w:rFonts w:eastAsia="Times New Roman"/>
          <w:szCs w:val="24"/>
        </w:rPr>
        <w:t xml:space="preserve">ο πρόβλημα που αντιμετωπίζουμε σήμερα και αφορά όλον τον πλανήτη. Εξελίσσεται ταχύτατα και δεν κάνει διακρίσεις ή επιλογές. </w:t>
      </w:r>
    </w:p>
    <w:p w14:paraId="3739491D" w14:textId="77777777" w:rsidR="00B27939" w:rsidRDefault="00D93F4B">
      <w:pPr>
        <w:spacing w:after="0" w:line="600" w:lineRule="auto"/>
        <w:ind w:firstLine="720"/>
        <w:jc w:val="both"/>
        <w:rPr>
          <w:rFonts w:eastAsia="Times New Roman"/>
          <w:szCs w:val="24"/>
        </w:rPr>
      </w:pPr>
      <w:r>
        <w:rPr>
          <w:rFonts w:eastAsia="Times New Roman"/>
          <w:szCs w:val="24"/>
        </w:rPr>
        <w:t>Απ’ αυτό εδώ το Βήμα απευθύνω έκκληση προς όλους, κυρίως τους νέους, να αγωνιστούν για την προστασία του γιατί εμείς δυστυχώς θα εί</w:t>
      </w:r>
      <w:r>
        <w:rPr>
          <w:rFonts w:eastAsia="Times New Roman"/>
          <w:szCs w:val="24"/>
        </w:rPr>
        <w:t xml:space="preserve">μαστε οι θύτες κι εκείνοι θα είναι τα θύματα. </w:t>
      </w:r>
    </w:p>
    <w:p w14:paraId="3739491E" w14:textId="77777777" w:rsidR="00B27939" w:rsidRDefault="00D93F4B">
      <w:pPr>
        <w:spacing w:after="0" w:line="600" w:lineRule="auto"/>
        <w:ind w:firstLine="720"/>
        <w:jc w:val="both"/>
        <w:rPr>
          <w:rFonts w:eastAsia="Times New Roman"/>
          <w:szCs w:val="24"/>
        </w:rPr>
      </w:pPr>
      <w:r>
        <w:rPr>
          <w:rFonts w:eastAsia="Times New Roman"/>
          <w:szCs w:val="24"/>
        </w:rPr>
        <w:lastRenderedPageBreak/>
        <w:t>Ευχαριστώ.</w:t>
      </w:r>
    </w:p>
    <w:p w14:paraId="3739491F" w14:textId="77777777" w:rsidR="00B27939" w:rsidRDefault="00D93F4B">
      <w:pPr>
        <w:spacing w:after="0" w:line="600" w:lineRule="auto"/>
        <w:jc w:val="center"/>
        <w:rPr>
          <w:rFonts w:eastAsia="Times New Roman"/>
          <w:szCs w:val="24"/>
        </w:rPr>
      </w:pPr>
      <w:r>
        <w:rPr>
          <w:rFonts w:eastAsia="Times New Roman"/>
          <w:szCs w:val="24"/>
        </w:rPr>
        <w:t>(Χειροκροτήματα από την πτέρυγα του ΣΥΡΙΖΑ)</w:t>
      </w:r>
    </w:p>
    <w:p w14:paraId="37394920" w14:textId="77777777" w:rsidR="00B27939" w:rsidRDefault="00D93F4B">
      <w:pPr>
        <w:spacing w:after="0" w:line="600" w:lineRule="auto"/>
        <w:ind w:firstLine="720"/>
        <w:jc w:val="both"/>
        <w:rPr>
          <w:rFonts w:eastAsia="Times New Roman"/>
          <w:szCs w:val="24"/>
        </w:rPr>
      </w:pPr>
      <w:r w:rsidRPr="001F559C">
        <w:rPr>
          <w:rFonts w:eastAsia="Times New Roman"/>
          <w:b/>
          <w:szCs w:val="24"/>
        </w:rPr>
        <w:t>ΠΡΟΕΔΡΕΥΩΝ (Γεώργιος Λαμπρούλης):</w:t>
      </w:r>
      <w:r>
        <w:rPr>
          <w:rFonts w:eastAsia="Times New Roman"/>
          <w:szCs w:val="24"/>
        </w:rPr>
        <w:t xml:space="preserve"> Κι εμείς ευχαριστούμε. </w:t>
      </w:r>
    </w:p>
    <w:p w14:paraId="37394921" w14:textId="77777777" w:rsidR="00B27939" w:rsidRDefault="00D93F4B">
      <w:pPr>
        <w:spacing w:after="0" w:line="600" w:lineRule="auto"/>
        <w:ind w:firstLine="720"/>
        <w:jc w:val="both"/>
        <w:rPr>
          <w:rFonts w:eastAsia="Times New Roman"/>
          <w:szCs w:val="24"/>
        </w:rPr>
      </w:pPr>
      <w:r>
        <w:rPr>
          <w:rFonts w:eastAsia="Times New Roman"/>
          <w:szCs w:val="24"/>
        </w:rPr>
        <w:t xml:space="preserve">Τον λόγο έχει η κ. Λιβανίου. </w:t>
      </w:r>
    </w:p>
    <w:p w14:paraId="37394922" w14:textId="77777777" w:rsidR="00B27939" w:rsidRDefault="00D93F4B">
      <w:pPr>
        <w:spacing w:after="0" w:line="600" w:lineRule="auto"/>
        <w:ind w:firstLine="720"/>
        <w:jc w:val="both"/>
        <w:rPr>
          <w:rFonts w:eastAsia="Times New Roman"/>
          <w:szCs w:val="24"/>
        </w:rPr>
      </w:pPr>
      <w:r>
        <w:rPr>
          <w:rFonts w:eastAsia="Times New Roman"/>
          <w:b/>
          <w:szCs w:val="24"/>
        </w:rPr>
        <w:t>ΖΩΗ ΛΙΒΑΝΙΟΥ:</w:t>
      </w:r>
      <w:r>
        <w:rPr>
          <w:rFonts w:eastAsia="Times New Roman"/>
          <w:szCs w:val="24"/>
        </w:rPr>
        <w:t xml:space="preserve"> Σας ευχαριστώ, κύριε Πρόεδρε.</w:t>
      </w:r>
    </w:p>
    <w:p w14:paraId="37394923" w14:textId="77777777" w:rsidR="00B27939" w:rsidRDefault="00D93F4B">
      <w:pPr>
        <w:spacing w:after="0" w:line="600" w:lineRule="auto"/>
        <w:ind w:firstLine="720"/>
        <w:jc w:val="both"/>
        <w:rPr>
          <w:rFonts w:eastAsia="Times New Roman"/>
          <w:szCs w:val="24"/>
        </w:rPr>
      </w:pPr>
      <w:r>
        <w:rPr>
          <w:rFonts w:eastAsia="Times New Roman"/>
          <w:szCs w:val="24"/>
        </w:rPr>
        <w:t>Από τη μεριά μου να κα</w:t>
      </w:r>
      <w:r>
        <w:rPr>
          <w:rFonts w:eastAsia="Times New Roman"/>
          <w:szCs w:val="24"/>
        </w:rPr>
        <w:t xml:space="preserve">ταδικάσω την άνανδρη επίθεση στον τηλεοπτικό σταθμό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και να δηλώσω ότι η </w:t>
      </w:r>
      <w:r>
        <w:rPr>
          <w:rFonts w:eastAsia="Times New Roman"/>
          <w:szCs w:val="24"/>
        </w:rPr>
        <w:t>δ</w:t>
      </w:r>
      <w:r>
        <w:rPr>
          <w:rFonts w:eastAsia="Times New Roman"/>
          <w:szCs w:val="24"/>
        </w:rPr>
        <w:t>ημοκρατία ούτε φοβάται αλλά ούτε εκβιάζεται.</w:t>
      </w:r>
    </w:p>
    <w:p w14:paraId="37394924" w14:textId="77777777" w:rsidR="00B27939" w:rsidRDefault="00D93F4B">
      <w:pPr>
        <w:spacing w:after="0" w:line="600" w:lineRule="auto"/>
        <w:ind w:firstLine="720"/>
        <w:jc w:val="both"/>
        <w:rPr>
          <w:rFonts w:eastAsia="Times New Roman"/>
          <w:szCs w:val="24"/>
        </w:rPr>
      </w:pPr>
      <w:r>
        <w:rPr>
          <w:rFonts w:eastAsia="Times New Roman"/>
          <w:szCs w:val="24"/>
        </w:rPr>
        <w:t>Κυρίες και κύριοι Υπουργοί, κύριες και κύριοι συνάδελφοι, η συζήτηση για τον προϋπολογισμό του 2019 έχει δ</w:t>
      </w:r>
      <w:r>
        <w:rPr>
          <w:rFonts w:eastAsia="Times New Roman"/>
          <w:szCs w:val="24"/>
        </w:rPr>
        <w:t>ύ</w:t>
      </w:r>
      <w:r>
        <w:rPr>
          <w:rFonts w:eastAsia="Times New Roman"/>
          <w:szCs w:val="24"/>
        </w:rPr>
        <w:t xml:space="preserve">ο κύρια χαρακτηριστικά: </w:t>
      </w:r>
      <w:r>
        <w:rPr>
          <w:rFonts w:eastAsia="Times New Roman"/>
          <w:szCs w:val="24"/>
        </w:rPr>
        <w:t>Είναι ο πρώτος προϋπολογισμός στη μεταμνημονιακή εποχή. Είναι ο προϋπολογισμός που συμπίπτει μετά από πολλά χρόνια με την ολοκλήρωση της νόμιμης θητείας της Κυβέρνησης</w:t>
      </w:r>
      <w:r>
        <w:rPr>
          <w:rFonts w:eastAsia="Times New Roman"/>
          <w:szCs w:val="24"/>
        </w:rPr>
        <w:t>, σ</w:t>
      </w:r>
      <w:r>
        <w:rPr>
          <w:rFonts w:eastAsia="Times New Roman"/>
          <w:szCs w:val="24"/>
        </w:rPr>
        <w:t>ε αντίθεση με την τακτική της έκτακτης προσφυγής στις κάλπες που εφάρμοζαν με συνέπεια</w:t>
      </w:r>
      <w:r>
        <w:rPr>
          <w:rFonts w:eastAsia="Times New Roman"/>
          <w:szCs w:val="24"/>
        </w:rPr>
        <w:t xml:space="preserve"> οι </w:t>
      </w:r>
      <w:r>
        <w:rPr>
          <w:rFonts w:eastAsia="Times New Roman"/>
          <w:szCs w:val="24"/>
        </w:rPr>
        <w:t>κ</w:t>
      </w:r>
      <w:r>
        <w:rPr>
          <w:rFonts w:eastAsia="Times New Roman"/>
          <w:szCs w:val="24"/>
        </w:rPr>
        <w:t xml:space="preserve">υβερνήσεις της χρεοκοπίας. </w:t>
      </w:r>
    </w:p>
    <w:p w14:paraId="37394925" w14:textId="77777777" w:rsidR="00B27939" w:rsidRDefault="00D93F4B">
      <w:pPr>
        <w:spacing w:after="0" w:line="600" w:lineRule="auto"/>
        <w:ind w:firstLine="720"/>
        <w:jc w:val="both"/>
        <w:rPr>
          <w:rFonts w:eastAsia="Times New Roman"/>
          <w:szCs w:val="24"/>
        </w:rPr>
      </w:pPr>
      <w:r>
        <w:rPr>
          <w:rFonts w:eastAsia="Times New Roman"/>
          <w:szCs w:val="24"/>
        </w:rPr>
        <w:lastRenderedPageBreak/>
        <w:t>Ο προϋπολογισμός του 2019 περιέχει πολύ σημαντικά δεδομένα τα οποία επιδέχονται διαφορετικών ερμηνειών, όχι όμως αμφισβήτησης. Τα δεδομένα αυτά αποδίδονται απλά και ενιαία στα εξής:</w:t>
      </w:r>
    </w:p>
    <w:p w14:paraId="37394926" w14:textId="77777777" w:rsidR="00B27939" w:rsidRDefault="00D93F4B">
      <w:pPr>
        <w:spacing w:after="0" w:line="600" w:lineRule="auto"/>
        <w:ind w:firstLine="720"/>
        <w:jc w:val="both"/>
        <w:rPr>
          <w:rFonts w:eastAsia="Times New Roman"/>
          <w:szCs w:val="24"/>
        </w:rPr>
      </w:pPr>
      <w:r>
        <w:rPr>
          <w:rFonts w:eastAsia="Times New Roman"/>
          <w:szCs w:val="24"/>
        </w:rPr>
        <w:t>Η οικονομία αναπτύσσεται σταθερά τα τελευταία τρία χρόνια και καταγράφει αδιαμφισβήτητα πλεονάσματα. Το θετικό αποτέλεσμα των τελευταίων ετών συμπίπτει με αύξηση των κοινωνικών ενισχύσεων, την ενίσχυση του κοινωνικού κράτους και την καταβολή χρηματικών και</w:t>
      </w:r>
      <w:r>
        <w:rPr>
          <w:rFonts w:eastAsia="Times New Roman"/>
          <w:szCs w:val="24"/>
        </w:rPr>
        <w:t xml:space="preserve"> άλλου τύπου δωρεάν υπηρεσιών στους πλέον αδύναμους οικονομικά πολίτες. </w:t>
      </w:r>
    </w:p>
    <w:p w14:paraId="37394927" w14:textId="77777777" w:rsidR="00B27939" w:rsidRDefault="00D93F4B">
      <w:pPr>
        <w:spacing w:after="0" w:line="600" w:lineRule="auto"/>
        <w:ind w:firstLine="720"/>
        <w:jc w:val="both"/>
        <w:rPr>
          <w:rFonts w:eastAsia="Times New Roman"/>
          <w:szCs w:val="24"/>
        </w:rPr>
      </w:pPr>
      <w:r>
        <w:rPr>
          <w:rFonts w:eastAsia="Times New Roman"/>
          <w:szCs w:val="24"/>
        </w:rPr>
        <w:t>Η αναδιανομή που εφαρμόζεται γίνεται υπέρ των πιο αδύναμων στη βάση των πραγματικών δυνατοτήτων του ελληνικού κράτους, δεν στηρίζεται σε δανεικά, δεν διαταράσσει τη δημοσιονομική ισορ</w:t>
      </w:r>
      <w:r>
        <w:rPr>
          <w:rFonts w:eastAsia="Times New Roman"/>
          <w:szCs w:val="24"/>
        </w:rPr>
        <w:t>ροπία και διασφαλίζει τόσο την κοινωνική ειρήνη όσο και την οικονομική σταθερότητα. Η μείωση της ανεργίας είναι εντυπωσιακή και συμβάλλει σημαντικά στην αύξηση της κατανάλωσης στην Ελλάδα αυξάνοντας ουσιαστικά τα πραγματικά έσοδα του κράτους. Οι περισσότερ</w:t>
      </w:r>
      <w:r>
        <w:rPr>
          <w:rFonts w:eastAsia="Times New Roman"/>
          <w:szCs w:val="24"/>
        </w:rPr>
        <w:t xml:space="preserve">οι δήμοι της χώρας εξυγιαίνονται, χρηματοδοτούνται νέα αναγκαία για την κοινωνία </w:t>
      </w:r>
      <w:r>
        <w:rPr>
          <w:rFonts w:eastAsia="Times New Roman"/>
          <w:szCs w:val="24"/>
        </w:rPr>
        <w:lastRenderedPageBreak/>
        <w:t>έργα, εξοπλίζονται, καλύπτουν τις ανάγκες τους σε ανθρώπινο δυναμικό. Τα νοσοκομεία της χώρας αποκτούν σύγχρονο εξοπλισμό, αποκτούν τεχνικά μέσα για να υπηρετούν οι γιατροί το</w:t>
      </w:r>
      <w:r>
        <w:rPr>
          <w:rFonts w:eastAsia="Times New Roman"/>
          <w:szCs w:val="24"/>
        </w:rPr>
        <w:t>υς ασθενείς, νέες δομές έχουν αναπτυχθεί για την παροχή φροντίδας υγείας σε πρωτοβάθμιο επίπεδο. Ταυτόχρονα η Κυβέρνηση με τον προϋπολογισμό καταθέτει το σχέδιο της που έχει ως εξής:</w:t>
      </w:r>
    </w:p>
    <w:p w14:paraId="37394928" w14:textId="77777777" w:rsidR="00B27939" w:rsidRDefault="00D93F4B">
      <w:pPr>
        <w:spacing w:after="0" w:line="600" w:lineRule="auto"/>
        <w:ind w:firstLine="720"/>
        <w:jc w:val="both"/>
        <w:rPr>
          <w:rFonts w:eastAsia="Times New Roman"/>
          <w:szCs w:val="24"/>
        </w:rPr>
      </w:pPr>
      <w:r>
        <w:rPr>
          <w:rFonts w:eastAsia="Times New Roman"/>
          <w:szCs w:val="24"/>
        </w:rPr>
        <w:t>Πρώτον, την κάλυψη των αναγκών σε ανθρώπινο δυναμικό σε κρίσιμες δομές δη</w:t>
      </w:r>
      <w:r>
        <w:rPr>
          <w:rFonts w:eastAsia="Times New Roman"/>
          <w:szCs w:val="24"/>
        </w:rPr>
        <w:t xml:space="preserve">μοσίου συμφέροντος, όπως η δημόσια υγεία και η δημόσια παιδεία. </w:t>
      </w:r>
    </w:p>
    <w:p w14:paraId="37394929" w14:textId="77777777" w:rsidR="00B27939" w:rsidRDefault="00D93F4B">
      <w:pPr>
        <w:spacing w:after="0" w:line="600" w:lineRule="auto"/>
        <w:ind w:firstLine="720"/>
        <w:jc w:val="both"/>
        <w:rPr>
          <w:rFonts w:eastAsia="Times New Roman"/>
          <w:szCs w:val="24"/>
        </w:rPr>
      </w:pPr>
      <w:r>
        <w:rPr>
          <w:rFonts w:eastAsia="Times New Roman"/>
          <w:szCs w:val="24"/>
        </w:rPr>
        <w:t>Δεύτερον, αντικαθιστά τους υπαλλήλους του δημοσίου που συνταξιοδοτούνται με νέους καταρτισμένους υπαλλήλους.</w:t>
      </w:r>
    </w:p>
    <w:p w14:paraId="3739492A" w14:textId="77777777" w:rsidR="00B27939" w:rsidRDefault="00D93F4B">
      <w:pPr>
        <w:spacing w:after="0" w:line="600" w:lineRule="auto"/>
        <w:ind w:firstLine="720"/>
        <w:jc w:val="both"/>
        <w:rPr>
          <w:rFonts w:eastAsia="Times New Roman"/>
          <w:szCs w:val="24"/>
        </w:rPr>
      </w:pPr>
      <w:r>
        <w:rPr>
          <w:rFonts w:eastAsia="Times New Roman"/>
          <w:szCs w:val="24"/>
        </w:rPr>
        <w:t>Τρίτον, καλύπτει διαχρονικά κενά στη δημόσια διοίκηση και διαμορφώνει σταδιακά ένα</w:t>
      </w:r>
      <w:r>
        <w:rPr>
          <w:rFonts w:eastAsia="Times New Roman"/>
          <w:szCs w:val="24"/>
        </w:rPr>
        <w:t xml:space="preserve"> κράτος που υπηρετεί τον πολίτη.</w:t>
      </w:r>
    </w:p>
    <w:p w14:paraId="3739492B" w14:textId="77777777" w:rsidR="00B27939" w:rsidRDefault="00D93F4B">
      <w:pPr>
        <w:spacing w:after="0" w:line="600" w:lineRule="auto"/>
        <w:ind w:firstLine="720"/>
        <w:jc w:val="both"/>
        <w:rPr>
          <w:rFonts w:eastAsia="Times New Roman"/>
          <w:szCs w:val="24"/>
        </w:rPr>
      </w:pPr>
      <w:r>
        <w:rPr>
          <w:rFonts w:eastAsia="Times New Roman"/>
          <w:szCs w:val="24"/>
        </w:rPr>
        <w:t>Τέταρτον, το νέο αναδιανεμητικό ασφαλιστικό σύστημα είναι πλεονασματικό</w:t>
      </w:r>
      <w:r>
        <w:rPr>
          <w:rFonts w:eastAsia="Times New Roman"/>
          <w:szCs w:val="24"/>
        </w:rPr>
        <w:t>,</w:t>
      </w:r>
      <w:r>
        <w:rPr>
          <w:rFonts w:eastAsia="Times New Roman"/>
          <w:szCs w:val="24"/>
        </w:rPr>
        <w:t xml:space="preserve"> χωρίς να απαιτούνται οι περικοπές των συντάξεων ή η μείωση των παροχών στους ασφαλισμένους.</w:t>
      </w:r>
    </w:p>
    <w:p w14:paraId="3739492C" w14:textId="77777777" w:rsidR="00B27939" w:rsidRDefault="00D93F4B">
      <w:pPr>
        <w:spacing w:after="0" w:line="600" w:lineRule="auto"/>
        <w:ind w:firstLine="720"/>
        <w:jc w:val="both"/>
        <w:rPr>
          <w:rFonts w:eastAsia="Times New Roman"/>
          <w:szCs w:val="24"/>
        </w:rPr>
      </w:pPr>
      <w:r>
        <w:rPr>
          <w:rFonts w:eastAsia="Times New Roman"/>
          <w:szCs w:val="24"/>
        </w:rPr>
        <w:t>Πέμπτον, καταβάλλει κάθε μήνα στους πλέον αδύναμους οικονο</w:t>
      </w:r>
      <w:r>
        <w:rPr>
          <w:rFonts w:eastAsia="Times New Roman"/>
          <w:szCs w:val="24"/>
        </w:rPr>
        <w:t>μικά πολίτες το κοινωνικό εισόδημα.</w:t>
      </w:r>
    </w:p>
    <w:p w14:paraId="3739492D" w14:textId="77777777" w:rsidR="00B27939" w:rsidRDefault="00D93F4B">
      <w:pPr>
        <w:spacing w:after="0" w:line="600" w:lineRule="auto"/>
        <w:ind w:firstLine="720"/>
        <w:jc w:val="both"/>
        <w:rPr>
          <w:rFonts w:eastAsia="Times New Roman"/>
          <w:szCs w:val="24"/>
        </w:rPr>
      </w:pPr>
      <w:r>
        <w:rPr>
          <w:rFonts w:eastAsia="Times New Roman"/>
          <w:szCs w:val="24"/>
        </w:rPr>
        <w:lastRenderedPageBreak/>
        <w:t xml:space="preserve">Έκτον, προβλέπει την καταβολή επιδόματος στέγασης σε οικονομικά αδύναμους. </w:t>
      </w:r>
    </w:p>
    <w:p w14:paraId="3739492E" w14:textId="77777777" w:rsidR="00B27939" w:rsidRDefault="00D93F4B">
      <w:pPr>
        <w:spacing w:after="0" w:line="600" w:lineRule="auto"/>
        <w:ind w:firstLine="720"/>
        <w:jc w:val="both"/>
        <w:rPr>
          <w:rFonts w:eastAsia="Times New Roman"/>
          <w:szCs w:val="24"/>
        </w:rPr>
      </w:pPr>
      <w:r>
        <w:rPr>
          <w:rFonts w:eastAsia="Times New Roman"/>
          <w:szCs w:val="24"/>
        </w:rPr>
        <w:t xml:space="preserve">Έβδομον, αναγκαία έργα υποδομών σε όλη την Ελλάδα είναι σε εξέλιξη ή έχουν δρομολογηθεί. </w:t>
      </w:r>
    </w:p>
    <w:p w14:paraId="3739492F" w14:textId="77777777" w:rsidR="00B27939" w:rsidRDefault="00D93F4B">
      <w:pPr>
        <w:spacing w:after="0" w:line="600" w:lineRule="auto"/>
        <w:ind w:firstLine="720"/>
        <w:jc w:val="both"/>
        <w:rPr>
          <w:rFonts w:eastAsia="Times New Roman"/>
          <w:szCs w:val="24"/>
        </w:rPr>
      </w:pPr>
      <w:r>
        <w:rPr>
          <w:rFonts w:eastAsia="Times New Roman"/>
          <w:szCs w:val="24"/>
        </w:rPr>
        <w:t>Όγδοον, οι ελεγκτικοί μηχανισμοί του κράτους λειτουργο</w:t>
      </w:r>
      <w:r>
        <w:rPr>
          <w:rFonts w:eastAsia="Times New Roman"/>
          <w:szCs w:val="24"/>
        </w:rPr>
        <w:t xml:space="preserve">ύν και παράγουν αποτέλεσμα. </w:t>
      </w:r>
    </w:p>
    <w:p w14:paraId="37394930" w14:textId="77777777" w:rsidR="00B27939" w:rsidRDefault="00D93F4B">
      <w:pPr>
        <w:spacing w:after="0" w:line="600" w:lineRule="auto"/>
        <w:ind w:firstLine="720"/>
        <w:jc w:val="both"/>
        <w:rPr>
          <w:rFonts w:eastAsia="Times New Roman"/>
          <w:szCs w:val="24"/>
        </w:rPr>
      </w:pPr>
      <w:r>
        <w:rPr>
          <w:rFonts w:eastAsia="Times New Roman"/>
          <w:szCs w:val="24"/>
        </w:rPr>
        <w:t xml:space="preserve">Ένατον, το διαθέσιμο εισόδημα των πολιτών αυξάνεται σταθερά. </w:t>
      </w:r>
    </w:p>
    <w:p w14:paraId="37394931" w14:textId="77777777" w:rsidR="00B27939" w:rsidRDefault="00D93F4B">
      <w:pPr>
        <w:spacing w:after="0" w:line="600" w:lineRule="auto"/>
        <w:ind w:firstLine="720"/>
        <w:jc w:val="both"/>
        <w:rPr>
          <w:rFonts w:eastAsia="Times New Roman"/>
          <w:szCs w:val="24"/>
        </w:rPr>
      </w:pPr>
      <w:r>
        <w:rPr>
          <w:rFonts w:eastAsia="Times New Roman"/>
          <w:szCs w:val="24"/>
        </w:rPr>
        <w:t>Ο κατάλογος των θετικών παρεμβάσεων της Κυβέρνησης είναι πολύ μεγάλος. Οι αλλαγές αυτές σχεδόν σε όλους τους τομείς απαιτούν χρήματα. Και όμως η Κυβέρνηση κατορθώνει</w:t>
      </w:r>
      <w:r>
        <w:rPr>
          <w:rFonts w:eastAsia="Times New Roman"/>
          <w:szCs w:val="24"/>
        </w:rPr>
        <w:t xml:space="preserve"> να επιτυγχάνει τα κοινωνικά δίκαια αποτελέσματα χωρίς να θέτει σε κίνδυνο τη δημοσιονομική σταθερότητα και χωρίς να προσφεύγει σε υπέρογκο δανεισμό όχι γιατί δεν μπορεί αλλά γιατί δεν χρειάζεται. </w:t>
      </w:r>
    </w:p>
    <w:p w14:paraId="37394932" w14:textId="77777777" w:rsidR="00B27939" w:rsidRDefault="00D93F4B">
      <w:pPr>
        <w:spacing w:after="0" w:line="600" w:lineRule="auto"/>
        <w:ind w:firstLine="720"/>
        <w:jc w:val="both"/>
        <w:rPr>
          <w:rFonts w:eastAsia="Times New Roman"/>
          <w:szCs w:val="24"/>
        </w:rPr>
      </w:pPr>
      <w:r>
        <w:rPr>
          <w:rFonts w:eastAsia="Times New Roman"/>
          <w:szCs w:val="24"/>
        </w:rPr>
        <w:t>Το κράτος σήμερα λειτουργεί με πρόγραμμα, με σχέδιο, με κα</w:t>
      </w:r>
      <w:r>
        <w:rPr>
          <w:rFonts w:eastAsia="Times New Roman"/>
          <w:szCs w:val="24"/>
        </w:rPr>
        <w:t xml:space="preserve">λύτερη οργάνωση και κυρίως με περισσότερη κοινωνική ευαισθησία. Ανταποκρίνεται στα πραγματικά προβλήματα της κοινωνίας. Παρεμβαίνει όπου χρειάζεται και δεν σπαταλά τους </w:t>
      </w:r>
      <w:r>
        <w:rPr>
          <w:rFonts w:eastAsia="Times New Roman"/>
          <w:szCs w:val="24"/>
        </w:rPr>
        <w:lastRenderedPageBreak/>
        <w:t>πόρους σε επικοινωνίες και δημόσιες σχέσεις. Αυτή είναι η ουσιώδης διαφορά σήμερα που ε</w:t>
      </w:r>
      <w:r>
        <w:rPr>
          <w:rFonts w:eastAsia="Times New Roman"/>
          <w:szCs w:val="24"/>
        </w:rPr>
        <w:t xml:space="preserve">πιτρέπει στην Κυβέρνηση να πετυχαίνει θετικά αποτελέσματα, να υπερβαίνει τους στόχους την ίδια στιγμή που επιφέρει την επέκταση του κοινωνικού κράτους. </w:t>
      </w:r>
    </w:p>
    <w:p w14:paraId="37394933" w14:textId="77777777" w:rsidR="00B27939" w:rsidRDefault="00D93F4B">
      <w:pPr>
        <w:spacing w:after="0" w:line="600" w:lineRule="auto"/>
        <w:ind w:firstLine="720"/>
        <w:jc w:val="both"/>
        <w:rPr>
          <w:rFonts w:eastAsia="Times New Roman"/>
          <w:szCs w:val="24"/>
        </w:rPr>
      </w:pPr>
      <w:r>
        <w:rPr>
          <w:rFonts w:eastAsia="Times New Roman"/>
          <w:szCs w:val="24"/>
        </w:rPr>
        <w:t xml:space="preserve">Η καλύτερη δημοσιονομική εικόνα επιτρέπει τη μείωση των εισφορών και των φόρων έστω σταδιακά. Κρίσιμες </w:t>
      </w:r>
      <w:r>
        <w:rPr>
          <w:rFonts w:eastAsia="Times New Roman"/>
          <w:szCs w:val="24"/>
        </w:rPr>
        <w:t xml:space="preserve">κατηγορίες, όπως οι αγρότες, ελαφρύνονται. Καταργήθηκε ο φόρος στο κρασί, το σύστημα γίνεται όλο και πιο δίκαιο για τη μεσαία τάξη. </w:t>
      </w:r>
    </w:p>
    <w:p w14:paraId="37394934" w14:textId="77777777" w:rsidR="00B27939" w:rsidRDefault="00D93F4B">
      <w:pPr>
        <w:spacing w:after="0" w:line="600" w:lineRule="auto"/>
        <w:ind w:firstLine="720"/>
        <w:jc w:val="both"/>
        <w:rPr>
          <w:rFonts w:eastAsia="Times New Roman"/>
          <w:szCs w:val="24"/>
        </w:rPr>
      </w:pPr>
      <w:r>
        <w:rPr>
          <w:rFonts w:eastAsia="Times New Roman"/>
          <w:szCs w:val="24"/>
        </w:rPr>
        <w:t>Είναι δύσκολο να αντιληφθεί την πραγματικότητα το παλιό κομματικό σύστημα. Είναι ακόμα πιο δύσκολο για τους εκπροσώπους του</w:t>
      </w:r>
      <w:r>
        <w:rPr>
          <w:rFonts w:eastAsia="Times New Roman"/>
          <w:szCs w:val="24"/>
        </w:rPr>
        <w:t xml:space="preserve"> να αντιληφθούν την κοινωνική πραγματικότητα. Η Κυβέρνηση δίνει μια καθημερινή μάχη με έναν κύριο στόχο: την επιστροφή του συνόλου της κοινωνίας στην αξιοπρέπεια. Οι χιλιάδες νέες θέσεις εργασίας συμβάλ</w:t>
      </w:r>
      <w:r>
        <w:rPr>
          <w:rFonts w:eastAsia="Times New Roman"/>
          <w:szCs w:val="24"/>
        </w:rPr>
        <w:t>λ</w:t>
      </w:r>
      <w:r>
        <w:rPr>
          <w:rFonts w:eastAsia="Times New Roman"/>
          <w:szCs w:val="24"/>
        </w:rPr>
        <w:t>ουν στην αξιοπρέπεια. Αξιοπρέπεια για όλους, άνοδος τ</w:t>
      </w:r>
      <w:r>
        <w:rPr>
          <w:rFonts w:eastAsia="Times New Roman"/>
          <w:szCs w:val="24"/>
        </w:rPr>
        <w:t xml:space="preserve">ου βιοτικού επιπέδου για όλους, απόδοση κοινωνικού μισθού μέσα από αξιοπρεπείς και ποιοτικές δημόσιες υπηρεσίες. </w:t>
      </w:r>
    </w:p>
    <w:p w14:paraId="37394935" w14:textId="77777777" w:rsidR="00B27939" w:rsidRDefault="00D93F4B">
      <w:pPr>
        <w:spacing w:after="0" w:line="600" w:lineRule="auto"/>
        <w:ind w:firstLine="720"/>
        <w:jc w:val="both"/>
        <w:rPr>
          <w:rFonts w:eastAsia="Times New Roman"/>
          <w:szCs w:val="24"/>
        </w:rPr>
      </w:pPr>
      <w:r>
        <w:rPr>
          <w:rFonts w:eastAsia="Times New Roman"/>
          <w:szCs w:val="24"/>
        </w:rPr>
        <w:t xml:space="preserve">Η θέση της Αντιπολίτευσης είναι πραγματικά για μελέτη. Ισχυρίζονται ότι αυτοί θα πετύχουν περισσότερα τη στιγμή που </w:t>
      </w:r>
      <w:r>
        <w:rPr>
          <w:rFonts w:eastAsia="Times New Roman"/>
          <w:szCs w:val="24"/>
        </w:rPr>
        <w:lastRenderedPageBreak/>
        <w:t>αυτό που θυμάται ο ελληνικός λαός ακόμα και οι ψηφοφόροι τους είναι ότι πέτυχαν την οικονομική και κοινωνική χρεοκοπία. Βλέπουν σε όλους του</w:t>
      </w:r>
      <w:r>
        <w:rPr>
          <w:rFonts w:eastAsia="Times New Roman"/>
          <w:szCs w:val="24"/>
        </w:rPr>
        <w:t>ς πίνακες του προϋπολογισμού περισσότερους διαθέσιμους πόρους και περισσότερη πραγματική πολιτική. Χαρακτηρίζουν τις δίκαιες παρεμβάσεις της Κυβέρνησης προεκλογικές παροχές. Ο ελληνικός λαός όμως δεν βλέπει παροχές. Βλέπει ανάγκες στις οποίες ανταποκρίνετα</w:t>
      </w:r>
      <w:r>
        <w:rPr>
          <w:rFonts w:eastAsia="Times New Roman"/>
          <w:szCs w:val="24"/>
        </w:rPr>
        <w:t xml:space="preserve">ι αυτή η Κυβέρνηση. </w:t>
      </w:r>
    </w:p>
    <w:p w14:paraId="37394936" w14:textId="77777777" w:rsidR="00B27939" w:rsidRDefault="00D93F4B">
      <w:pPr>
        <w:spacing w:after="0" w:line="600" w:lineRule="auto"/>
        <w:ind w:firstLine="720"/>
        <w:jc w:val="both"/>
        <w:rPr>
          <w:rFonts w:eastAsia="Times New Roman"/>
          <w:szCs w:val="24"/>
        </w:rPr>
      </w:pPr>
      <w:r>
        <w:rPr>
          <w:rFonts w:eastAsia="Times New Roman"/>
          <w:szCs w:val="24"/>
        </w:rPr>
        <w:t>Σίγουρα δεν έχουμε φτάσει ακόμα εκεί που θέλουμε είναι άλλωστε μόλις ο πρώτος πραγματικός προϋπολογισμός αυτής της Κυβέρνησης. θα ακολουθήσουν άλλοι τέσσερις με τον Αλέξη Τσίπρα και τον ΣΥΡΙΖΑ στην εξουσία. Ο ελληνικός λαός βιώνει καθη</w:t>
      </w:r>
      <w:r>
        <w:rPr>
          <w:rFonts w:eastAsia="Times New Roman"/>
          <w:szCs w:val="24"/>
        </w:rPr>
        <w:t>μερινά τη μεγάλη αλλαγή του 2015 και θα ανανεώσει την εμπιστοσύνη του στον ΣΥΡΙΖΑ στις εκλογές του 2019. Ο ελληνικός λαός αντιλαμβάνεται καλύτερα και το νοικοκύρεμα, αλλά και το γεγονός ότι αυτή η Κυβέρνηση είναι αποφασισμένη να δώσει λύση σε χρόνια προβλή</w:t>
      </w:r>
      <w:r>
        <w:rPr>
          <w:rFonts w:eastAsia="Times New Roman"/>
          <w:szCs w:val="24"/>
        </w:rPr>
        <w:t>ματα και παθογένειες.</w:t>
      </w:r>
    </w:p>
    <w:p w14:paraId="37394937"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Η κοινωνία έχει αλλάξει και επιτέλους αλλάζει και το κράτος και αλλάζουν και οι μηχανισμοί του. Οι λίγοι που επιθυμούν </w:t>
      </w:r>
      <w:r>
        <w:rPr>
          <w:rFonts w:eastAsia="Times New Roman"/>
          <w:szCs w:val="24"/>
        </w:rPr>
        <w:lastRenderedPageBreak/>
        <w:t>την παλινόρθωση δεν μπορούν να επιβληθούν των πολλών, όσα χρήματα και αν διαθέσουν, όσα μέσα και αν χρησιμοποιήσουν</w:t>
      </w:r>
      <w:r>
        <w:rPr>
          <w:rFonts w:eastAsia="Times New Roman"/>
          <w:szCs w:val="24"/>
        </w:rPr>
        <w:t xml:space="preserve">. Ο ελληνικός λαός γνωρίζει καλά το συμφέρον του και θα υπερβεί τις παραδοσιακές ολιγαρχίες, όσο αναβαπτισμένες και αν εμφανίζονται. </w:t>
      </w:r>
    </w:p>
    <w:p w14:paraId="37394938" w14:textId="77777777" w:rsidR="00B27939" w:rsidRDefault="00D93F4B">
      <w:pPr>
        <w:spacing w:after="0" w:line="600" w:lineRule="auto"/>
        <w:ind w:firstLine="720"/>
        <w:contextualSpacing/>
        <w:jc w:val="both"/>
        <w:rPr>
          <w:rFonts w:eastAsia="Times New Roman"/>
          <w:szCs w:val="24"/>
        </w:rPr>
      </w:pPr>
      <w:r>
        <w:rPr>
          <w:rFonts w:eastAsia="Times New Roman"/>
          <w:szCs w:val="24"/>
        </w:rPr>
        <w:t>Σας ευχαριστώ.</w:t>
      </w:r>
    </w:p>
    <w:p w14:paraId="37394939" w14:textId="77777777" w:rsidR="00B27939" w:rsidRDefault="00D93F4B">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739493A" w14:textId="77777777" w:rsidR="00B27939" w:rsidRDefault="00D93F4B">
      <w:pPr>
        <w:spacing w:after="0" w:line="600" w:lineRule="auto"/>
        <w:ind w:firstLine="720"/>
        <w:contextualSpacing/>
        <w:jc w:val="both"/>
        <w:rPr>
          <w:rFonts w:eastAsia="Times New Roman"/>
          <w:szCs w:val="24"/>
        </w:rPr>
      </w:pPr>
      <w:r w:rsidRPr="008A79F6">
        <w:rPr>
          <w:rFonts w:eastAsia="Times New Roman"/>
          <w:b/>
          <w:szCs w:val="24"/>
        </w:rPr>
        <w:t>ΠΡΟΕΔΡΕΥΩΝ (Γεώργιος Λαμπρούλης):</w:t>
      </w:r>
      <w:r>
        <w:rPr>
          <w:rFonts w:eastAsia="Times New Roman"/>
          <w:szCs w:val="24"/>
        </w:rPr>
        <w:t xml:space="preserve"> Τον λόγο έχει η κ</w:t>
      </w:r>
      <w:r>
        <w:rPr>
          <w:rFonts w:eastAsia="Times New Roman"/>
          <w:szCs w:val="24"/>
        </w:rPr>
        <w:t xml:space="preserve">. </w:t>
      </w:r>
      <w:r>
        <w:rPr>
          <w:rFonts w:eastAsia="Times New Roman"/>
          <w:szCs w:val="24"/>
        </w:rPr>
        <w:t xml:space="preserve">Κεφαλίδου </w:t>
      </w:r>
      <w:r>
        <w:rPr>
          <w:rFonts w:eastAsia="Times New Roman"/>
          <w:szCs w:val="24"/>
        </w:rPr>
        <w:t>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739493B" w14:textId="77777777" w:rsidR="00B27939" w:rsidRDefault="00D93F4B">
      <w:pPr>
        <w:spacing w:after="0" w:line="600" w:lineRule="auto"/>
        <w:ind w:firstLine="720"/>
        <w:contextualSpacing/>
        <w:jc w:val="both"/>
        <w:rPr>
          <w:rFonts w:eastAsia="Times New Roman"/>
          <w:szCs w:val="24"/>
        </w:rPr>
      </w:pPr>
      <w:r w:rsidRPr="008A79F6">
        <w:rPr>
          <w:rFonts w:eastAsia="Times New Roman"/>
          <w:b/>
          <w:szCs w:val="24"/>
        </w:rPr>
        <w:t>ΧΑΡΟΥΛΑ (ΧΑΡΑ) ΚΕΦΑΛΙΔΟΥ:</w:t>
      </w:r>
      <w:r w:rsidRPr="00B22675">
        <w:rPr>
          <w:rFonts w:eastAsia="Times New Roman"/>
          <w:szCs w:val="24"/>
        </w:rPr>
        <w:t xml:space="preserve"> </w:t>
      </w:r>
      <w:r>
        <w:rPr>
          <w:rFonts w:eastAsia="Times New Roman"/>
          <w:szCs w:val="24"/>
        </w:rPr>
        <w:t>Ευχαριστώ, κύριε Πρόεδρε. Καλημέρα, κύριοι συνάδελφοι.</w:t>
      </w:r>
    </w:p>
    <w:p w14:paraId="3739493C"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Το τρομοκρατικό κτύπημα στον σταθμό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ευτυχώς χωρίς απώλεια ζωής, είναι χαστούκι στη </w:t>
      </w:r>
      <w:r>
        <w:rPr>
          <w:rFonts w:eastAsia="Times New Roman"/>
          <w:szCs w:val="24"/>
        </w:rPr>
        <w:t>δ</w:t>
      </w:r>
      <w:r>
        <w:rPr>
          <w:rFonts w:eastAsia="Times New Roman"/>
          <w:szCs w:val="24"/>
        </w:rPr>
        <w:t xml:space="preserve">ημοκρατία μας και στους θεσμούς της, </w:t>
      </w:r>
      <w:r>
        <w:rPr>
          <w:rFonts w:eastAsia="Times New Roman"/>
          <w:szCs w:val="24"/>
        </w:rPr>
        <w:t>στην ελευθερία του λόγου και της άποψης και</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η πόλωση, οι στοχοποιήσεις και οι ακρότητες δηλητηριάζουν τη ζωή μας και διχάζουν την κοινωνία μας. Πρέπει να σταματήσουν.</w:t>
      </w:r>
    </w:p>
    <w:p w14:paraId="3739493D" w14:textId="77777777" w:rsidR="00B27939" w:rsidRDefault="00D93F4B">
      <w:pPr>
        <w:spacing w:after="0" w:line="600" w:lineRule="auto"/>
        <w:ind w:firstLine="720"/>
        <w:contextualSpacing/>
        <w:jc w:val="both"/>
        <w:rPr>
          <w:rFonts w:eastAsia="Times New Roman"/>
          <w:szCs w:val="24"/>
        </w:rPr>
      </w:pPr>
      <w:r>
        <w:rPr>
          <w:rFonts w:eastAsia="Times New Roman"/>
          <w:szCs w:val="24"/>
        </w:rPr>
        <w:lastRenderedPageBreak/>
        <w:t>Καταδικάζουμε απερίφραστα την τρομοκρατία και τη χρήση βίας απ’ όπου και αν πρ</w:t>
      </w:r>
      <w:r>
        <w:rPr>
          <w:rFonts w:eastAsia="Times New Roman"/>
          <w:szCs w:val="24"/>
        </w:rPr>
        <w:t>οέρχεται και περιμένουμε τις πρωτοβουλίες της Κυβέρνησης.</w:t>
      </w:r>
    </w:p>
    <w:p w14:paraId="3739493E"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Ερχόμαστε τώρα στον προϋπολογισμό, τον πρώτο μεταμνημονιακό και επεκτατικό, όπως τον βάφτισε η Κυβέρνηση. </w:t>
      </w:r>
    </w:p>
    <w:p w14:paraId="3739493F" w14:textId="77777777" w:rsidR="00B27939" w:rsidRDefault="00D93F4B">
      <w:pPr>
        <w:spacing w:after="0" w:line="600" w:lineRule="auto"/>
        <w:ind w:firstLine="720"/>
        <w:contextualSpacing/>
        <w:jc w:val="both"/>
        <w:rPr>
          <w:rFonts w:eastAsia="Times New Roman"/>
          <w:szCs w:val="24"/>
        </w:rPr>
      </w:pPr>
      <w:r>
        <w:rPr>
          <w:rFonts w:eastAsia="Times New Roman"/>
          <w:szCs w:val="24"/>
        </w:rPr>
        <w:t>Ένα νούμερο θα σας αναφέρω: Το 20% των φορολογουμένων πληρώνει το 80% των ετήσιων φόρων. Απ</w:t>
      </w:r>
      <w:r>
        <w:rPr>
          <w:rFonts w:eastAsia="Times New Roman"/>
          <w:szCs w:val="24"/>
        </w:rPr>
        <w:t xml:space="preserve">λά ένας στους πέντε φορολογούμενους πληρώνει για τα </w:t>
      </w:r>
      <w:r>
        <w:rPr>
          <w:rFonts w:eastAsia="Times New Roman"/>
          <w:szCs w:val="24"/>
        </w:rPr>
        <w:t>9</w:t>
      </w:r>
      <w:r>
        <w:rPr>
          <w:rFonts w:eastAsia="Times New Roman"/>
          <w:szCs w:val="24"/>
        </w:rPr>
        <w:t xml:space="preserve"> από τα </w:t>
      </w:r>
      <w:r>
        <w:rPr>
          <w:rFonts w:eastAsia="Times New Roman"/>
          <w:szCs w:val="24"/>
        </w:rPr>
        <w:t>10</w:t>
      </w:r>
      <w:r>
        <w:rPr>
          <w:rFonts w:eastAsia="Times New Roman"/>
          <w:szCs w:val="24"/>
        </w:rPr>
        <w:t xml:space="preserve"> ευρώ που εισπράττει το δημόσιο για άμεσους φόρους εισοδήματος. </w:t>
      </w:r>
    </w:p>
    <w:p w14:paraId="37394940" w14:textId="77777777" w:rsidR="00B27939" w:rsidRDefault="00D93F4B">
      <w:pPr>
        <w:spacing w:after="0" w:line="600" w:lineRule="auto"/>
        <w:ind w:firstLine="720"/>
        <w:contextualSpacing/>
        <w:jc w:val="both"/>
        <w:rPr>
          <w:rFonts w:eastAsia="Times New Roman"/>
          <w:szCs w:val="24"/>
        </w:rPr>
      </w:pPr>
      <w:r>
        <w:rPr>
          <w:rFonts w:eastAsia="Times New Roman"/>
          <w:szCs w:val="24"/>
        </w:rPr>
        <w:t>Μόνο αυτό το νούμερο δείχνει κάτι. Ποια είναι, λοιπόν, η επιλογή της Κυβέρνησης; Ένα τεράστιο φορολογικό χάσμα, το οποίο συνεχώς</w:t>
      </w:r>
      <w:r>
        <w:rPr>
          <w:rFonts w:eastAsia="Times New Roman"/>
          <w:szCs w:val="24"/>
        </w:rPr>
        <w:t xml:space="preserve"> μεγιστοποιείται. Όσο συμβαίνει αυτό, τόσο διχάζεται ο κόσμος. Πρακτικά ξεζουμίζετε τους μεν για να ταΐζετε τους δε με ψίχουλα, αφού όμως προηγουμένως έχετε φροντίσει να τους φτωχοποιήσετε και συνεχίζετε να το κάνετε με επιτυχία, ονειρευόμενοι ότι θα σας π</w:t>
      </w:r>
      <w:r>
        <w:rPr>
          <w:rFonts w:eastAsia="Times New Roman"/>
          <w:szCs w:val="24"/>
        </w:rPr>
        <w:t>ουν ένα «ευχαριστώ» όταν έλθει η ώρα</w:t>
      </w:r>
      <w:r>
        <w:rPr>
          <w:rFonts w:eastAsia="Times New Roman"/>
          <w:szCs w:val="24"/>
        </w:rPr>
        <w:t xml:space="preserve"> της ψήφου.</w:t>
      </w:r>
    </w:p>
    <w:p w14:paraId="37394941"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Στο στόχαστρό σας πάντα η μεσαία τάξη. Εσχάτως τη θυμηθήκατε και βαλθήκατε να την καλοπιάσετε με κούφια λόγια, </w:t>
      </w:r>
      <w:r>
        <w:rPr>
          <w:rFonts w:eastAsia="Times New Roman"/>
          <w:szCs w:val="24"/>
        </w:rPr>
        <w:lastRenderedPageBreak/>
        <w:t xml:space="preserve">όμως συνεχίζετε να τη «γονατίζετε» με φόρους. Ονομάσατε εύηχα την ελεημοσύνη «κοινωνικό μέρισμα» </w:t>
      </w:r>
      <w:r>
        <w:rPr>
          <w:rFonts w:eastAsia="Times New Roman"/>
          <w:szCs w:val="24"/>
        </w:rPr>
        <w:t>και μέχρι σήμερα είχαμε δύο εκατομμύρια αιτήσεις. Αυτά είναι στοιχεία από την Ηλεκτρονική Διακυβέρνηση, από το ΗΔΙΚΑ. Αυτό δεν σας κάνει τεράστια εντύπωση;</w:t>
      </w:r>
    </w:p>
    <w:p w14:paraId="37394942"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Πανηγυρίζετε για τις συντάξεις, έχοντας πετύχει </w:t>
      </w:r>
      <w:r>
        <w:rPr>
          <w:rFonts w:eastAsia="Times New Roman"/>
          <w:szCs w:val="24"/>
        </w:rPr>
        <w:t xml:space="preserve">το </w:t>
      </w:r>
      <w:r>
        <w:rPr>
          <w:rFonts w:eastAsia="Times New Roman"/>
          <w:szCs w:val="24"/>
        </w:rPr>
        <w:t xml:space="preserve">παγκόσμιο κατόρθωμα να αντιπολιτεύεστε τον εαυτό </w:t>
      </w:r>
      <w:r>
        <w:rPr>
          <w:rFonts w:eastAsia="Times New Roman"/>
          <w:szCs w:val="24"/>
        </w:rPr>
        <w:t xml:space="preserve">σας. Δύο φορές ψηφίσατε για την περικοπή των συντάξεων, χωρίς να σας το έχει ζητήσει καμμία απολύτως τρόικα. Και τώρα για να διατηρήσετε την εξάρτηση, έρχεστε και λέτε «άπαξ η περικοπή, μόνο για το 2019, όχι διαχρονικά». </w:t>
      </w:r>
    </w:p>
    <w:p w14:paraId="37394943" w14:textId="77777777" w:rsidR="00B27939" w:rsidRDefault="00D93F4B">
      <w:pPr>
        <w:spacing w:after="0" w:line="600" w:lineRule="auto"/>
        <w:ind w:firstLine="720"/>
        <w:contextualSpacing/>
        <w:jc w:val="both"/>
        <w:rPr>
          <w:rFonts w:eastAsia="Times New Roman"/>
          <w:szCs w:val="24"/>
        </w:rPr>
      </w:pPr>
      <w:r>
        <w:rPr>
          <w:rFonts w:eastAsia="Times New Roman"/>
          <w:szCs w:val="24"/>
        </w:rPr>
        <w:t>Τι μήνυμα στέλνετε στον ελληνικό λ</w:t>
      </w:r>
      <w:r>
        <w:rPr>
          <w:rFonts w:eastAsia="Times New Roman"/>
          <w:szCs w:val="24"/>
        </w:rPr>
        <w:t>αό, λοιπόν; «Όσο καθόμαστε εμείς στις καρέκλες, θα έχεις κι εσύ να τρως το κατιτίς σου</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ουλεύεις-δεν δουλεύεις, άνεργος ή άεργος</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σου εξασφαλίσω τα στοιχειώδη, κανένα επιδοματάκι, καμ</w:t>
      </w:r>
      <w:r>
        <w:rPr>
          <w:rFonts w:eastAsia="Times New Roman"/>
          <w:szCs w:val="24"/>
        </w:rPr>
        <w:t>μ</w:t>
      </w:r>
      <w:r>
        <w:rPr>
          <w:rFonts w:eastAsia="Times New Roman"/>
          <w:szCs w:val="24"/>
        </w:rPr>
        <w:t xml:space="preserve">ιά ρύθμιση, κανέναν διορισμό. Θα σου κόβω δέκα, αλλά μην ανησυχείς. </w:t>
      </w:r>
      <w:r>
        <w:rPr>
          <w:rFonts w:eastAsia="Times New Roman"/>
          <w:szCs w:val="24"/>
        </w:rPr>
        <w:t xml:space="preserve">Πριν από τις εκλογές θα σου χαρίζω το ένα και αν είσαι από τους πολύ δικούς μας, έχουμε και δουλειές των διακοσίων </w:t>
      </w:r>
      <w:r>
        <w:rPr>
          <w:rFonts w:eastAsia="Times New Roman"/>
          <w:szCs w:val="24"/>
        </w:rPr>
        <w:t xml:space="preserve">χιλιάδων </w:t>
      </w:r>
      <w:r>
        <w:rPr>
          <w:rFonts w:eastAsia="Times New Roman"/>
          <w:szCs w:val="24"/>
        </w:rPr>
        <w:t>ευρώ». Σας θυμίζει κάτι αυτό;</w:t>
      </w:r>
    </w:p>
    <w:p w14:paraId="37394944" w14:textId="77777777" w:rsidR="00B27939" w:rsidRDefault="00D93F4B">
      <w:pPr>
        <w:spacing w:after="0" w:line="600" w:lineRule="auto"/>
        <w:ind w:firstLine="720"/>
        <w:contextualSpacing/>
        <w:jc w:val="both"/>
        <w:rPr>
          <w:rFonts w:eastAsia="Times New Roman"/>
          <w:szCs w:val="24"/>
        </w:rPr>
      </w:pPr>
      <w:r>
        <w:rPr>
          <w:rFonts w:eastAsia="Times New Roman"/>
          <w:szCs w:val="24"/>
        </w:rPr>
        <w:lastRenderedPageBreak/>
        <w:t xml:space="preserve">Ωστόσο, επειδή καλός ο λαός, αλλά όλοι από μία ψήφο έχουμε μόνο, πώς να κρατηθείτε στην καρέκλα χωρίς </w:t>
      </w:r>
      <w:r>
        <w:rPr>
          <w:rFonts w:eastAsia="Times New Roman"/>
          <w:szCs w:val="24"/>
        </w:rPr>
        <w:t xml:space="preserve">γερούς θεσμικούς συμμάχους; Κάνατε, λοιπόν, πέτρα την </w:t>
      </w:r>
      <w:r>
        <w:rPr>
          <w:rFonts w:eastAsia="Times New Roman"/>
          <w:szCs w:val="24"/>
        </w:rPr>
        <w:t>«</w:t>
      </w:r>
      <w:r>
        <w:rPr>
          <w:rFonts w:eastAsia="Times New Roman"/>
          <w:szCs w:val="24"/>
        </w:rPr>
        <w:t xml:space="preserve">αριστερή </w:t>
      </w:r>
      <w:r>
        <w:rPr>
          <w:rFonts w:eastAsia="Times New Roman"/>
          <w:szCs w:val="24"/>
        </w:rPr>
        <w:t>σας»</w:t>
      </w:r>
      <w:r>
        <w:rPr>
          <w:rFonts w:eastAsia="Times New Roman"/>
          <w:szCs w:val="24"/>
        </w:rPr>
        <w:t xml:space="preserve"> καρδιά και ξεκινήσατε. Χάρες σε καναλάρχες, κλείσιμο ματιού σε ενστόλους, σε πανεπιστημιακούς, σε ειδικά μισθολόγια. Νομιμοποιήσατε με τροπολογία –άκουσον άκουσον- τα αυθαίρετα στα δάση γ</w:t>
      </w:r>
      <w:r>
        <w:rPr>
          <w:rFonts w:eastAsia="Times New Roman"/>
          <w:szCs w:val="24"/>
        </w:rPr>
        <w:t>ια σαράντα χρόνια, αλλά εσείς οι ίδιοι, μετά το ολοκαύτωμα στο Μάτι, βγήκατε και είπατε</w:t>
      </w:r>
      <w:r w:rsidRPr="0049475B">
        <w:rPr>
          <w:rFonts w:eastAsia="Times New Roman"/>
          <w:szCs w:val="24"/>
        </w:rPr>
        <w:t>:</w:t>
      </w:r>
      <w:r>
        <w:rPr>
          <w:rFonts w:eastAsia="Times New Roman"/>
          <w:szCs w:val="24"/>
        </w:rPr>
        <w:t xml:space="preserve"> «Αυθαίρετα</w:t>
      </w:r>
      <w:r w:rsidRPr="0049475B">
        <w:rPr>
          <w:rFonts w:eastAsia="Times New Roman"/>
          <w:szCs w:val="24"/>
        </w:rPr>
        <w:t>:</w:t>
      </w:r>
      <w:r>
        <w:rPr>
          <w:rFonts w:eastAsia="Times New Roman"/>
          <w:szCs w:val="24"/>
        </w:rPr>
        <w:t xml:space="preserve"> Ο μόνος λόγος για τον οποίο έχουμε εκατό νεκρούς και</w:t>
      </w:r>
      <w:r>
        <w:rPr>
          <w:rFonts w:eastAsia="Times New Roman"/>
          <w:szCs w:val="24"/>
        </w:rPr>
        <w:t xml:space="preserve"> </w:t>
      </w:r>
      <w:r>
        <w:rPr>
          <w:rFonts w:eastAsia="Times New Roman"/>
          <w:szCs w:val="24"/>
        </w:rPr>
        <w:t xml:space="preserve">χιλιάδες ανθρώπους </w:t>
      </w:r>
      <w:r>
        <w:rPr>
          <w:rFonts w:eastAsia="Times New Roman"/>
          <w:szCs w:val="24"/>
        </w:rPr>
        <w:t>των οποίων</w:t>
      </w:r>
      <w:r>
        <w:rPr>
          <w:rFonts w:eastAsia="Times New Roman"/>
          <w:szCs w:val="24"/>
        </w:rPr>
        <w:t xml:space="preserve"> </w:t>
      </w:r>
      <w:r>
        <w:rPr>
          <w:rFonts w:eastAsia="Times New Roman"/>
          <w:szCs w:val="24"/>
        </w:rPr>
        <w:t xml:space="preserve">οι περιουσίες </w:t>
      </w:r>
      <w:r>
        <w:rPr>
          <w:rFonts w:eastAsia="Times New Roman"/>
          <w:szCs w:val="24"/>
        </w:rPr>
        <w:t>καταστράφηκαν και όλη την περιοχή κατεστραμμένη ποιος ξέρε</w:t>
      </w:r>
      <w:r>
        <w:rPr>
          <w:rFonts w:eastAsia="Times New Roman"/>
          <w:szCs w:val="24"/>
        </w:rPr>
        <w:t xml:space="preserve">ι για πόσα χρόνια». </w:t>
      </w:r>
    </w:p>
    <w:p w14:paraId="37394945" w14:textId="77777777" w:rsidR="00B27939" w:rsidRDefault="00D93F4B">
      <w:pPr>
        <w:spacing w:after="0" w:line="600" w:lineRule="auto"/>
        <w:ind w:firstLine="720"/>
        <w:contextualSpacing/>
        <w:jc w:val="both"/>
        <w:rPr>
          <w:rFonts w:eastAsia="Times New Roman"/>
          <w:szCs w:val="24"/>
        </w:rPr>
      </w:pPr>
      <w:r>
        <w:rPr>
          <w:rFonts w:eastAsia="Times New Roman"/>
          <w:szCs w:val="24"/>
        </w:rPr>
        <w:t>Δώσατε το «</w:t>
      </w:r>
      <w:r>
        <w:rPr>
          <w:rFonts w:eastAsia="Times New Roman"/>
          <w:szCs w:val="24"/>
          <w:lang w:val="en-US"/>
        </w:rPr>
        <w:t>Ok</w:t>
      </w:r>
      <w:r>
        <w:rPr>
          <w:rFonts w:eastAsia="Times New Roman"/>
          <w:szCs w:val="24"/>
        </w:rPr>
        <w:t>»</w:t>
      </w:r>
      <w:r w:rsidRPr="00D40658">
        <w:rPr>
          <w:rFonts w:eastAsia="Times New Roman"/>
          <w:szCs w:val="24"/>
        </w:rPr>
        <w:t xml:space="preserve"> </w:t>
      </w:r>
      <w:r>
        <w:rPr>
          <w:rFonts w:eastAsia="Times New Roman"/>
          <w:szCs w:val="24"/>
        </w:rPr>
        <w:t>για τη διευθέτηση 120 εκατομμυρίων στην εταιρεία του υπόδικου κ. Λαυρεντιάδη για να πληρώσει, να έχει ανοχή στη ΔΕΠΑ και σ’ αυτό ενεπλάκησαν και τέσσερις σημαντικοί Υπουργοί της Κυβέρνησής σας και όλα αυτά τα λέει ο δικό</w:t>
      </w:r>
      <w:r>
        <w:rPr>
          <w:rFonts w:eastAsia="Times New Roman"/>
          <w:szCs w:val="24"/>
        </w:rPr>
        <w:t xml:space="preserve">ς σας φίλος, διωκόμενος σε βαθμό κακουργήματος, ο κ. Κιτσάκος. Αν δεν σας σταματούσε η Ευρωπαϊκή Επιτροπή Ανταγωνισμού, θα είχατε υπογράψει την επέκταση της σύμβασης για </w:t>
      </w:r>
      <w:r>
        <w:rPr>
          <w:rFonts w:eastAsia="Times New Roman"/>
          <w:szCs w:val="24"/>
        </w:rPr>
        <w:lastRenderedPageBreak/>
        <w:t xml:space="preserve">το «Ελευθέριος Βενιζέλος», ζημιώνοντας το ελληνικό δημόσιο για 650.000.000 ευρώ. </w:t>
      </w:r>
    </w:p>
    <w:p w14:paraId="37394946" w14:textId="77777777" w:rsidR="00B27939" w:rsidRDefault="00D93F4B">
      <w:pPr>
        <w:spacing w:after="0" w:line="600" w:lineRule="auto"/>
        <w:ind w:firstLine="720"/>
        <w:contextualSpacing/>
        <w:jc w:val="both"/>
        <w:rPr>
          <w:rFonts w:eastAsia="Times New Roman"/>
          <w:szCs w:val="24"/>
        </w:rPr>
      </w:pPr>
      <w:r>
        <w:rPr>
          <w:rFonts w:eastAsia="Times New Roman"/>
          <w:szCs w:val="24"/>
        </w:rPr>
        <w:t>Έρχο</w:t>
      </w:r>
      <w:r>
        <w:rPr>
          <w:rFonts w:eastAsia="Times New Roman"/>
          <w:szCs w:val="24"/>
        </w:rPr>
        <w:t>μαι στο καταπληκτικό</w:t>
      </w:r>
      <w:r w:rsidRPr="0049475B">
        <w:rPr>
          <w:rFonts w:eastAsia="Times New Roman"/>
          <w:szCs w:val="24"/>
        </w:rPr>
        <w:t>:</w:t>
      </w:r>
      <w:r>
        <w:rPr>
          <w:rFonts w:eastAsia="Times New Roman"/>
          <w:szCs w:val="24"/>
        </w:rPr>
        <w:t xml:space="preserve"> Διαρρηγνύ</w:t>
      </w:r>
      <w:r>
        <w:rPr>
          <w:rFonts w:eastAsia="Times New Roman"/>
          <w:szCs w:val="24"/>
        </w:rPr>
        <w:t>α</w:t>
      </w:r>
      <w:r>
        <w:rPr>
          <w:rFonts w:eastAsia="Times New Roman"/>
          <w:szCs w:val="24"/>
        </w:rPr>
        <w:t xml:space="preserve">τε τα ιμάτιά σας για τα «ασημικά» της χώρας, έτσι δεν είναι; Επί ηγεμονίας ΣΥΡΙΖΑ-ΑΝΕΛ, λοιπόν, πάει όλη η πολιτιστική μας κληρονομιά στο </w:t>
      </w:r>
      <w:r>
        <w:rPr>
          <w:rFonts w:eastAsia="Times New Roman"/>
          <w:szCs w:val="24"/>
        </w:rPr>
        <w:t>υ</w:t>
      </w:r>
      <w:r>
        <w:rPr>
          <w:rFonts w:eastAsia="Times New Roman"/>
          <w:szCs w:val="24"/>
        </w:rPr>
        <w:t>περταμείο, κύριε Υπουργέ. Υπουργός που ήταν εδώ την προηγούμενη φορά είπε διάφορα ευχ</w:t>
      </w:r>
      <w:r>
        <w:rPr>
          <w:rFonts w:eastAsia="Times New Roman"/>
          <w:szCs w:val="24"/>
        </w:rPr>
        <w:t xml:space="preserve">ολόγια, ξόρκια κ.λπ., αλλά ουδέποτε απάντησε στις ερωτήσεις που έχουν γίνει από το σύνολο της Αντιπολίτευσης. Πού είναι αυτός ο περίφημος κατάλογος; Γιατί δεν τον δημοσιοποιείτε; Πώς θα διορθώσετε το τερατούργημα που δημιουργήσατε; </w:t>
      </w:r>
    </w:p>
    <w:p w14:paraId="37394947" w14:textId="77777777" w:rsidR="00B27939" w:rsidRDefault="00D93F4B">
      <w:pPr>
        <w:spacing w:after="0" w:line="600" w:lineRule="auto"/>
        <w:ind w:firstLine="720"/>
        <w:contextualSpacing/>
        <w:jc w:val="both"/>
        <w:rPr>
          <w:rFonts w:eastAsia="Times New Roman"/>
          <w:szCs w:val="24"/>
        </w:rPr>
      </w:pPr>
      <w:r>
        <w:rPr>
          <w:rFonts w:eastAsia="Times New Roman"/>
          <w:szCs w:val="24"/>
        </w:rPr>
        <w:t>Συμπέρασμα</w:t>
      </w:r>
      <w:r w:rsidRPr="00ED152A">
        <w:rPr>
          <w:rFonts w:eastAsia="Times New Roman"/>
          <w:szCs w:val="24"/>
        </w:rPr>
        <w:t xml:space="preserve">. </w:t>
      </w:r>
      <w:r>
        <w:rPr>
          <w:rFonts w:eastAsia="Times New Roman"/>
          <w:szCs w:val="24"/>
          <w:lang w:val="en-US"/>
        </w:rPr>
        <w:t>To</w:t>
      </w:r>
      <w:r w:rsidRPr="00ED152A">
        <w:rPr>
          <w:rFonts w:eastAsia="Times New Roman"/>
          <w:szCs w:val="24"/>
        </w:rPr>
        <w:t xml:space="preserve"> </w:t>
      </w:r>
      <w:r>
        <w:rPr>
          <w:rFonts w:eastAsia="Times New Roman"/>
          <w:szCs w:val="24"/>
        </w:rPr>
        <w:t>γνωρίζου</w:t>
      </w:r>
      <w:r>
        <w:rPr>
          <w:rFonts w:eastAsia="Times New Roman"/>
          <w:szCs w:val="24"/>
        </w:rPr>
        <w:t>ν ακόμα και οι πέτρες αυτό</w:t>
      </w:r>
      <w:r w:rsidRPr="00ED152A">
        <w:rPr>
          <w:rFonts w:eastAsia="Times New Roman"/>
          <w:szCs w:val="24"/>
        </w:rPr>
        <w:t xml:space="preserve">: </w:t>
      </w:r>
      <w:r>
        <w:rPr>
          <w:rFonts w:eastAsia="Times New Roman"/>
          <w:szCs w:val="24"/>
        </w:rPr>
        <w:t>Αφού ξεχάσατε να σκί</w:t>
      </w:r>
      <w:r>
        <w:rPr>
          <w:rFonts w:eastAsia="Times New Roman"/>
          <w:szCs w:val="24"/>
        </w:rPr>
        <w:t>σ</w:t>
      </w:r>
      <w:r>
        <w:rPr>
          <w:rFonts w:eastAsia="Times New Roman"/>
          <w:szCs w:val="24"/>
        </w:rPr>
        <w:t>ετε τα μνημόνια, μάθατε εν μία νυκτί μια χαρά να κάνετε μπίζνες κάτω από το τραπέζι</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τις κάνετε και δεν κοκκινίζετε και τολμάτε να μιλάτε για ηθικό πλεονέκτημα.</w:t>
      </w:r>
    </w:p>
    <w:p w14:paraId="37394948" w14:textId="77777777" w:rsidR="00B27939" w:rsidRDefault="00D93F4B">
      <w:pPr>
        <w:spacing w:after="0" w:line="600" w:lineRule="auto"/>
        <w:ind w:firstLine="720"/>
        <w:contextualSpacing/>
        <w:jc w:val="both"/>
        <w:rPr>
          <w:rFonts w:eastAsia="Times New Roman"/>
          <w:szCs w:val="24"/>
        </w:rPr>
      </w:pPr>
      <w:r>
        <w:rPr>
          <w:rFonts w:eastAsia="Times New Roman"/>
          <w:szCs w:val="24"/>
        </w:rPr>
        <w:t>Πάμε σε κάτι που ακούστηκε στην Αίθουσα κα</w:t>
      </w:r>
      <w:r>
        <w:rPr>
          <w:rFonts w:eastAsia="Times New Roman"/>
          <w:szCs w:val="24"/>
        </w:rPr>
        <w:t xml:space="preserve">ι είναι η απόλυτη αλήθεια. Είκοσι εννέα νέοι φόροι. Πρωταθλητές στην υπερφορολόγηση. Όλο μαζί το πακετάκι «υπερφορολόγηση και </w:t>
      </w:r>
      <w:r>
        <w:rPr>
          <w:rFonts w:eastAsia="Times New Roman"/>
          <w:szCs w:val="24"/>
        </w:rPr>
        <w:lastRenderedPageBreak/>
        <w:t xml:space="preserve">περικοπή συντάξεων», 9,5 δισεκατομμύρια λογαριασμός μόνιμων μέτρων λιτότητας. </w:t>
      </w:r>
    </w:p>
    <w:p w14:paraId="37394949" w14:textId="77777777" w:rsidR="00B27939" w:rsidRDefault="00D93F4B">
      <w:pPr>
        <w:spacing w:after="0" w:line="600" w:lineRule="auto"/>
        <w:ind w:firstLine="720"/>
        <w:contextualSpacing/>
        <w:jc w:val="both"/>
        <w:rPr>
          <w:rFonts w:eastAsia="Times New Roman"/>
          <w:szCs w:val="24"/>
        </w:rPr>
      </w:pPr>
      <w:r>
        <w:rPr>
          <w:rFonts w:eastAsia="Times New Roman"/>
          <w:szCs w:val="24"/>
        </w:rPr>
        <w:t>Πλειστηριασμοί; Ας μη μιλήσω. Χίλιοι την προηγούμεν</w:t>
      </w:r>
      <w:r>
        <w:rPr>
          <w:rFonts w:eastAsia="Times New Roman"/>
          <w:szCs w:val="24"/>
        </w:rPr>
        <w:t>η εβδομάδα και άλλους είκοσι πέντε χιλιάδες προγραμματίζετε στο πρώτο εξάμηνο του 2019. Ληξιπρόθεσμες;</w:t>
      </w:r>
      <w:r w:rsidRPr="00ED152A">
        <w:rPr>
          <w:rFonts w:eastAsia="Times New Roman"/>
          <w:szCs w:val="24"/>
        </w:rPr>
        <w:t xml:space="preserve"> </w:t>
      </w:r>
      <w:r>
        <w:rPr>
          <w:rFonts w:eastAsia="Times New Roman"/>
          <w:szCs w:val="24"/>
        </w:rPr>
        <w:t>Έπρεπε να μηδενίσουν τον Αύγουστο, 2,6 δισεκατομμύρια. Ανεργία; Καλπάζει. Είμαστε πρώτοι στην Ευρώπη. Το 1/3 των νέων μας είναι εκτός αγοράς εργασίας. Πο</w:t>
      </w:r>
      <w:r>
        <w:rPr>
          <w:rFonts w:eastAsia="Times New Roman"/>
          <w:szCs w:val="24"/>
        </w:rPr>
        <w:t>σοτική χαλάρωση; Τέσσερα δισεκατομμύρια χάσαμε. Πέρασε και δεν ακούμπησε. Μιλάτε δε για κοινωνικό κράτος, όταν οι δαπάνες στην εκπαίδευση και στην υγεία είναι μειωμένες για το 2019. Προνοείτε μια χαρά.</w:t>
      </w:r>
    </w:p>
    <w:p w14:paraId="3739494A" w14:textId="77777777" w:rsidR="00B27939" w:rsidRDefault="00D93F4B">
      <w:pPr>
        <w:spacing w:after="0" w:line="600" w:lineRule="auto"/>
        <w:ind w:firstLine="720"/>
        <w:contextualSpacing/>
        <w:jc w:val="both"/>
        <w:rPr>
          <w:rFonts w:eastAsia="Times New Roman"/>
          <w:szCs w:val="24"/>
        </w:rPr>
      </w:pPr>
      <w:r>
        <w:rPr>
          <w:rFonts w:eastAsia="Times New Roman"/>
          <w:szCs w:val="24"/>
        </w:rPr>
        <w:t>Πάμε στο Πρόγραμμα Δημοσίων Επενδύσεων. Ακόμα και εκεί</w:t>
      </w:r>
      <w:r>
        <w:rPr>
          <w:rFonts w:eastAsia="Times New Roman"/>
          <w:szCs w:val="24"/>
        </w:rPr>
        <w:t xml:space="preserve"> βάζετε χέρι. Για να θολώσετε το μήνυμα στέλνετε άλλα νούμερα στις Βρυξέλλες και άλλα νούμερα εδώ, αλλά τρία χρόνια τώρα</w:t>
      </w:r>
      <w:r>
        <w:rPr>
          <w:rFonts w:eastAsia="Times New Roman"/>
          <w:szCs w:val="24"/>
        </w:rPr>
        <w:t>,</w:t>
      </w:r>
      <w:r>
        <w:rPr>
          <w:rFonts w:eastAsia="Times New Roman"/>
          <w:szCs w:val="24"/>
        </w:rPr>
        <w:t xml:space="preserve"> η μόνη αλήθεια είναι ότι μειώνετε ή υποεκτελείτε το Πρόγραμμα Δημοσίων Επενδύσεων, γιατί μέσα από εκεί μοιράζετε το κοινωνικό σας μέρι</w:t>
      </w:r>
      <w:r>
        <w:rPr>
          <w:rFonts w:eastAsia="Times New Roman"/>
          <w:szCs w:val="24"/>
        </w:rPr>
        <w:t>σμα και δίνετε και κάποια πρόσκαιρα θετικά μέτρα, προσπαθώντας να παραστήσετε τον αποτυχημένο «Ρομπέν των Μαζών»</w:t>
      </w:r>
      <w:r>
        <w:rPr>
          <w:rFonts w:eastAsia="Times New Roman"/>
          <w:szCs w:val="24"/>
        </w:rPr>
        <w:t>!</w:t>
      </w:r>
    </w:p>
    <w:p w14:paraId="3739494B" w14:textId="77777777" w:rsidR="00B27939" w:rsidRDefault="00D93F4B">
      <w:pPr>
        <w:spacing w:after="0" w:line="600" w:lineRule="auto"/>
        <w:ind w:firstLine="720"/>
        <w:contextualSpacing/>
        <w:jc w:val="both"/>
        <w:rPr>
          <w:rFonts w:eastAsia="Times New Roman"/>
          <w:szCs w:val="24"/>
        </w:rPr>
      </w:pPr>
      <w:r>
        <w:rPr>
          <w:rFonts w:eastAsia="Times New Roman"/>
          <w:szCs w:val="24"/>
        </w:rPr>
        <w:lastRenderedPageBreak/>
        <w:t>Λέτε</w:t>
      </w:r>
      <w:r w:rsidRPr="00ED152A">
        <w:rPr>
          <w:rFonts w:eastAsia="Times New Roman"/>
          <w:szCs w:val="24"/>
        </w:rPr>
        <w:t xml:space="preserve">: </w:t>
      </w:r>
      <w:r>
        <w:rPr>
          <w:rFonts w:eastAsia="Times New Roman"/>
          <w:szCs w:val="24"/>
        </w:rPr>
        <w:t>«Εκατό μόνο μέρες είμαστε εμείς στη διακυβέρνηση». Εγώ σας απαντώ ότι η κώφωση και η τύφλωση, που είναι συμπτώματα της εξουσιολαγνείας σ</w:t>
      </w:r>
      <w:r>
        <w:rPr>
          <w:rFonts w:eastAsia="Times New Roman"/>
          <w:szCs w:val="24"/>
        </w:rPr>
        <w:t xml:space="preserve">ας, δεν σας αφήνουν να δείτε την κατάσταση των πολιτών. </w:t>
      </w:r>
    </w:p>
    <w:p w14:paraId="3739494C" w14:textId="77777777" w:rsidR="00B27939" w:rsidRDefault="00D93F4B">
      <w:pPr>
        <w:spacing w:after="0" w:line="600" w:lineRule="auto"/>
        <w:ind w:firstLine="720"/>
        <w:contextualSpacing/>
        <w:jc w:val="both"/>
        <w:rPr>
          <w:rFonts w:eastAsia="Times New Roman"/>
          <w:szCs w:val="24"/>
        </w:rPr>
      </w:pPr>
      <w:r>
        <w:rPr>
          <w:rFonts w:eastAsia="Times New Roman"/>
          <w:szCs w:val="24"/>
        </w:rPr>
        <w:t>Οι πολιτικές αφαίμαξης συνεχίζονται. Επτά στους δέκα Έλληνες εμφανίζονται απαισιόδοξοι. Οι δημοσιονομικοί στόχοι διατηρούνται στα ύψη. Το 62% -συντριπτικό ποσοστό- δεν βλέπει καμμία ανάκαμψη στην οικ</w:t>
      </w:r>
      <w:r>
        <w:rPr>
          <w:rFonts w:eastAsia="Times New Roman"/>
          <w:szCs w:val="24"/>
        </w:rPr>
        <w:t xml:space="preserve">ονομία. Η δημόσια περιουσία είναι δεσμευμένη για τρεις γενιές. </w:t>
      </w:r>
    </w:p>
    <w:p w14:paraId="3739494D"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Το χειρότερο; Η χώρα πορεύεται με μια ντροπιαστική ετικέτα ενός ανυπόληπτου και αναξιόπιστου κράτους, ενταγμένη σ’ ένα πολύ αυστηρό καθεστώς ενισχυμένης εποπτείας ανά τρίμηνο, γιατί δεν σας εμπιστεύονται. </w:t>
      </w:r>
    </w:p>
    <w:p w14:paraId="3739494E" w14:textId="77777777" w:rsidR="00B27939" w:rsidRDefault="00D93F4B">
      <w:pPr>
        <w:spacing w:after="0" w:line="600" w:lineRule="auto"/>
        <w:ind w:firstLine="720"/>
        <w:contextualSpacing/>
        <w:jc w:val="both"/>
        <w:rPr>
          <w:rFonts w:eastAsia="Times New Roman"/>
          <w:szCs w:val="24"/>
        </w:rPr>
      </w:pPr>
      <w:r>
        <w:rPr>
          <w:rFonts w:eastAsia="Times New Roman"/>
          <w:szCs w:val="24"/>
        </w:rPr>
        <w:t>Όλα αυτά είναι η θλιβερή καθημερινότητα που ζούμε.</w:t>
      </w:r>
      <w:r>
        <w:rPr>
          <w:rFonts w:eastAsia="Times New Roman"/>
          <w:szCs w:val="24"/>
        </w:rPr>
        <w:t xml:space="preserve"> Μέχρι τις εκλογές, λοιπόν, επειδή η Κυβέρνησή σας είναι σοβαρά απασχολημένη ξεπουπουλιάζοντας το «μαξιλάρι» ασφαλείας, πρέπει κάποιος να δει και τον προϋπολογισμό. Όταν τον δει, τι βλέπει; Βλέπει ότι για ακόμη μια φορά έχουμε πλήρεις αριθμούς που είναι κε</w:t>
      </w:r>
      <w:r>
        <w:rPr>
          <w:rFonts w:eastAsia="Times New Roman"/>
          <w:szCs w:val="24"/>
        </w:rPr>
        <w:t xml:space="preserve">νοί περιεχομένου. Είναι μόνο μια σειρά από νούμερα </w:t>
      </w:r>
      <w:r>
        <w:rPr>
          <w:rFonts w:eastAsia="Times New Roman"/>
          <w:szCs w:val="24"/>
        </w:rPr>
        <w:lastRenderedPageBreak/>
        <w:t>που ξέρετε ότι δεν θα υλοποιηθούν και δεν αφορούν την ανάπτυξη της χώρας και αυτό γιατί δεν μπορείτε, δεν προλαβαίνετε και κυρίως δεν σας ενδιαφέρει.</w:t>
      </w:r>
    </w:p>
    <w:p w14:paraId="3739494F" w14:textId="77777777" w:rsidR="00B27939" w:rsidRDefault="00D93F4B">
      <w:pPr>
        <w:spacing w:after="0" w:line="600" w:lineRule="auto"/>
        <w:ind w:firstLine="720"/>
        <w:contextualSpacing/>
        <w:jc w:val="both"/>
        <w:rPr>
          <w:rFonts w:eastAsia="Times New Roman"/>
          <w:szCs w:val="24"/>
        </w:rPr>
      </w:pPr>
      <w:r w:rsidRPr="0049475B">
        <w:rPr>
          <w:rFonts w:eastAsia="Times New Roman"/>
          <w:b/>
          <w:szCs w:val="24"/>
        </w:rPr>
        <w:t>ΠΡΟΕΔΡΕΥΩΝ (Γεώργιος Λαμπρούλης):</w:t>
      </w:r>
      <w:r>
        <w:rPr>
          <w:rFonts w:eastAsia="Times New Roman"/>
          <w:szCs w:val="24"/>
        </w:rPr>
        <w:t xml:space="preserve"> Κυρία Κεφαλίδου, ολοκ</w:t>
      </w:r>
      <w:r>
        <w:rPr>
          <w:rFonts w:eastAsia="Times New Roman"/>
          <w:szCs w:val="24"/>
        </w:rPr>
        <w:t>ληρώστε.</w:t>
      </w:r>
    </w:p>
    <w:p w14:paraId="37394950" w14:textId="77777777" w:rsidR="00B27939" w:rsidRDefault="00D93F4B">
      <w:pPr>
        <w:spacing w:after="0" w:line="600" w:lineRule="auto"/>
        <w:ind w:firstLine="720"/>
        <w:contextualSpacing/>
        <w:jc w:val="both"/>
        <w:rPr>
          <w:rFonts w:eastAsia="Times New Roman"/>
          <w:szCs w:val="24"/>
        </w:rPr>
      </w:pPr>
      <w:r w:rsidRPr="0049475B">
        <w:rPr>
          <w:rFonts w:eastAsia="Times New Roman"/>
          <w:b/>
          <w:szCs w:val="24"/>
        </w:rPr>
        <w:t>ΧΑΡΟΥΛΑ (ΧΑΡΑ) ΚΕΦΑΛΙΔΟΥ:</w:t>
      </w:r>
      <w:r w:rsidRPr="00D323D0">
        <w:rPr>
          <w:rFonts w:eastAsia="Times New Roman"/>
          <w:szCs w:val="24"/>
        </w:rPr>
        <w:t xml:space="preserve"> </w:t>
      </w:r>
      <w:r>
        <w:rPr>
          <w:rFonts w:eastAsia="Times New Roman"/>
          <w:szCs w:val="24"/>
        </w:rPr>
        <w:t>Τελειώνω, κύριε Πρόεδρε.</w:t>
      </w:r>
    </w:p>
    <w:p w14:paraId="37394951" w14:textId="77777777" w:rsidR="00B27939" w:rsidRDefault="00D93F4B">
      <w:pPr>
        <w:spacing w:after="0" w:line="600" w:lineRule="auto"/>
        <w:ind w:firstLine="720"/>
        <w:contextualSpacing/>
        <w:jc w:val="both"/>
        <w:rPr>
          <w:rFonts w:eastAsia="Times New Roman"/>
          <w:szCs w:val="24"/>
        </w:rPr>
      </w:pPr>
      <w:r>
        <w:rPr>
          <w:rFonts w:eastAsia="Times New Roman"/>
          <w:szCs w:val="24"/>
        </w:rPr>
        <w:t>Ξέρετε ότι είστε η μακροβιότερη Κυβέρνηση μνημονίων. Το «διαίρει και βασίλευε» που εφαρμόζετε</w:t>
      </w:r>
      <w:r>
        <w:rPr>
          <w:rFonts w:eastAsia="Times New Roman"/>
          <w:szCs w:val="24"/>
        </w:rPr>
        <w:t>,</w:t>
      </w:r>
      <w:r>
        <w:rPr>
          <w:rFonts w:eastAsia="Times New Roman"/>
          <w:szCs w:val="24"/>
        </w:rPr>
        <w:t xml:space="preserve"> ο κόσμος το βλέπει. Μπορεί να μη μιλάει ακόμα, όμως καταλαβαίνει, αξιολογεί και περιμένει. Μπορεί να </w:t>
      </w:r>
      <w:r>
        <w:rPr>
          <w:rFonts w:eastAsia="Times New Roman"/>
          <w:szCs w:val="24"/>
        </w:rPr>
        <w:t>παίρνει αυτά που του δίνετε προεκλογικά, αλλά θυμάται σε τι γύμνια τον οδηγήσατε, θυμάται τι του έχετε στερήσει εδώ και τέσσερα χρόνια. Αυτό που του έχετε στερήσει ανεπιστρεπτί είναι η αξιοπρέπειά του και γι’ αυτό θα σας το επιστρέψει μέχρι δεκάρας.</w:t>
      </w:r>
    </w:p>
    <w:p w14:paraId="37394952" w14:textId="77777777" w:rsidR="00B27939" w:rsidRDefault="00D93F4B">
      <w:pPr>
        <w:spacing w:after="0" w:line="600" w:lineRule="auto"/>
        <w:ind w:firstLine="720"/>
        <w:contextualSpacing/>
        <w:jc w:val="both"/>
        <w:rPr>
          <w:rFonts w:eastAsia="Times New Roman"/>
          <w:szCs w:val="24"/>
        </w:rPr>
      </w:pPr>
      <w:r>
        <w:rPr>
          <w:rFonts w:eastAsia="Times New Roman"/>
          <w:szCs w:val="24"/>
        </w:rPr>
        <w:t>Ευχαρι</w:t>
      </w:r>
      <w:r>
        <w:rPr>
          <w:rFonts w:eastAsia="Times New Roman"/>
          <w:szCs w:val="24"/>
        </w:rPr>
        <w:t>στώ.</w:t>
      </w:r>
    </w:p>
    <w:p w14:paraId="37394953" w14:textId="77777777" w:rsidR="00B27939" w:rsidRDefault="00D93F4B">
      <w:pPr>
        <w:spacing w:after="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7394954" w14:textId="77777777" w:rsidR="00B27939" w:rsidRDefault="00D93F4B">
      <w:pPr>
        <w:spacing w:after="0" w:line="600" w:lineRule="auto"/>
        <w:ind w:firstLine="720"/>
        <w:contextualSpacing/>
        <w:jc w:val="both"/>
        <w:rPr>
          <w:rFonts w:eastAsia="Times New Roman"/>
          <w:szCs w:val="24"/>
        </w:rPr>
      </w:pPr>
      <w:r w:rsidRPr="0049475B">
        <w:rPr>
          <w:rFonts w:eastAsia="Times New Roman"/>
          <w:b/>
          <w:szCs w:val="24"/>
        </w:rPr>
        <w:lastRenderedPageBreak/>
        <w:t>ΠΡΟΕΔΡΕΥΩΝ (Γεώργιος Λαμπρούλης):</w:t>
      </w:r>
      <w:r>
        <w:rPr>
          <w:rFonts w:eastAsia="Times New Roman"/>
          <w:szCs w:val="24"/>
        </w:rPr>
        <w:t xml:space="preserve"> Τον λόγο έχει ο κ. Νικόλαος Παπαδόπουλος από τον ΣΥΡΙΖΑ.</w:t>
      </w:r>
    </w:p>
    <w:p w14:paraId="37394955" w14:textId="77777777" w:rsidR="00B27939" w:rsidRDefault="00D93F4B">
      <w:pPr>
        <w:spacing w:after="0" w:line="600" w:lineRule="auto"/>
        <w:ind w:firstLine="720"/>
        <w:contextualSpacing/>
        <w:jc w:val="both"/>
        <w:rPr>
          <w:rFonts w:eastAsia="Times New Roman"/>
          <w:szCs w:val="24"/>
        </w:rPr>
      </w:pPr>
      <w:r w:rsidRPr="0049475B">
        <w:rPr>
          <w:rFonts w:eastAsia="Times New Roman"/>
          <w:b/>
          <w:szCs w:val="24"/>
        </w:rPr>
        <w:t>ΝΙΚΟΛΑΟΣ ΠΑΠΑΔΟΠΟΥΛΟΣ</w:t>
      </w:r>
      <w:r w:rsidRPr="00B02048">
        <w:rPr>
          <w:rFonts w:eastAsia="Times New Roman"/>
          <w:b/>
          <w:szCs w:val="24"/>
        </w:rPr>
        <w:t>:</w:t>
      </w:r>
      <w:r>
        <w:rPr>
          <w:rFonts w:eastAsia="Times New Roman"/>
          <w:szCs w:val="24"/>
        </w:rPr>
        <w:t xml:space="preserve"> Καλημέρα σας.</w:t>
      </w:r>
    </w:p>
    <w:p w14:paraId="37394956" w14:textId="77777777" w:rsidR="00B27939" w:rsidRDefault="00D93F4B">
      <w:pPr>
        <w:spacing w:after="0" w:line="600" w:lineRule="auto"/>
        <w:ind w:firstLine="720"/>
        <w:contextualSpacing/>
        <w:jc w:val="both"/>
        <w:rPr>
          <w:rFonts w:eastAsia="Times New Roman"/>
          <w:szCs w:val="24"/>
        </w:rPr>
      </w:pPr>
      <w:r>
        <w:rPr>
          <w:rFonts w:eastAsia="Times New Roman"/>
          <w:szCs w:val="24"/>
        </w:rPr>
        <w:t>Όλοι λέτε για φοροεπιδρομές. Εγώ δεν έχω ακούσ</w:t>
      </w:r>
      <w:r>
        <w:rPr>
          <w:rFonts w:eastAsia="Times New Roman"/>
          <w:szCs w:val="24"/>
        </w:rPr>
        <w:t xml:space="preserve">ει μια συγκεκριμένη πρόταση από την Αντιπολίτευση, απ’ όλη την Αντιπολίτευση. </w:t>
      </w:r>
    </w:p>
    <w:p w14:paraId="37394957" w14:textId="77777777" w:rsidR="00B27939" w:rsidRDefault="00D93F4B">
      <w:pPr>
        <w:spacing w:after="0" w:line="600" w:lineRule="auto"/>
        <w:ind w:firstLine="720"/>
        <w:contextualSpacing/>
        <w:jc w:val="both"/>
        <w:rPr>
          <w:rFonts w:eastAsia="Times New Roman"/>
          <w:szCs w:val="24"/>
        </w:rPr>
      </w:pPr>
      <w:r>
        <w:rPr>
          <w:rFonts w:eastAsia="Times New Roman"/>
          <w:szCs w:val="24"/>
        </w:rPr>
        <w:t>Θα αναφέρω ένα</w:t>
      </w:r>
      <w:r>
        <w:rPr>
          <w:rFonts w:eastAsia="Times New Roman"/>
          <w:szCs w:val="24"/>
        </w:rPr>
        <w:t>-</w:t>
      </w:r>
      <w:r>
        <w:rPr>
          <w:rFonts w:eastAsia="Times New Roman"/>
          <w:szCs w:val="24"/>
        </w:rPr>
        <w:t xml:space="preserve">ένα τα μέτρα, τα οποία έχετε αναφέρει μέχρι τώρα και ειδικά η Νέα Δημοκρατία και ο κ. Σταϊκούρας. </w:t>
      </w:r>
    </w:p>
    <w:p w14:paraId="37394958" w14:textId="77777777" w:rsidR="00B27939" w:rsidRDefault="00D93F4B">
      <w:pPr>
        <w:spacing w:after="0" w:line="600" w:lineRule="auto"/>
        <w:ind w:firstLine="720"/>
        <w:contextualSpacing/>
        <w:jc w:val="both"/>
        <w:rPr>
          <w:rFonts w:eastAsia="Times New Roman"/>
          <w:szCs w:val="24"/>
        </w:rPr>
      </w:pPr>
      <w:r>
        <w:rPr>
          <w:rFonts w:eastAsia="Times New Roman"/>
          <w:szCs w:val="24"/>
        </w:rPr>
        <w:t>Λέτε</w:t>
      </w:r>
      <w:r w:rsidRPr="00710B4A">
        <w:rPr>
          <w:rFonts w:eastAsia="Times New Roman"/>
          <w:szCs w:val="24"/>
        </w:rPr>
        <w:t xml:space="preserve">: </w:t>
      </w:r>
      <w:r>
        <w:rPr>
          <w:rFonts w:eastAsia="Times New Roman"/>
          <w:szCs w:val="24"/>
        </w:rPr>
        <w:t xml:space="preserve">Θα πάμε από το 22% στο 9% τον συντελεστή φορολογίας. Δεν </w:t>
      </w:r>
      <w:r>
        <w:rPr>
          <w:rFonts w:eastAsia="Times New Roman"/>
          <w:szCs w:val="24"/>
        </w:rPr>
        <w:t>μας λέτε πάνω σε ποιο ποσό.</w:t>
      </w:r>
    </w:p>
    <w:p w14:paraId="37394959"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Θα</w:t>
      </w:r>
      <w:r w:rsidRPr="00797F8F">
        <w:rPr>
          <w:rFonts w:eastAsia="Times New Roman"/>
          <w:szCs w:val="24"/>
        </w:rPr>
        <w:t xml:space="preserve"> </w:t>
      </w:r>
      <w:r>
        <w:rPr>
          <w:rFonts w:eastAsia="Times New Roman"/>
          <w:szCs w:val="24"/>
        </w:rPr>
        <w:t>φορολογήσετε τις επιδοτήσεις; Θ</w:t>
      </w:r>
      <w:r w:rsidRPr="00797F8F">
        <w:rPr>
          <w:rFonts w:eastAsia="Times New Roman"/>
          <w:szCs w:val="24"/>
        </w:rPr>
        <w:t>α φορολογήσ</w:t>
      </w:r>
      <w:r>
        <w:rPr>
          <w:rFonts w:eastAsia="Times New Roman"/>
          <w:szCs w:val="24"/>
        </w:rPr>
        <w:t>ετε τις εξισωτικές; Θα φορολογήσετε</w:t>
      </w:r>
      <w:r w:rsidRPr="00797F8F">
        <w:rPr>
          <w:rFonts w:eastAsia="Times New Roman"/>
          <w:szCs w:val="24"/>
        </w:rPr>
        <w:t xml:space="preserve"> το πρασίνισμα</w:t>
      </w:r>
      <w:r>
        <w:rPr>
          <w:rFonts w:eastAsia="Times New Roman"/>
          <w:szCs w:val="24"/>
        </w:rPr>
        <w:t>;</w:t>
      </w:r>
      <w:r w:rsidRPr="00797F8F">
        <w:rPr>
          <w:rFonts w:eastAsia="Times New Roman"/>
          <w:szCs w:val="24"/>
        </w:rPr>
        <w:t xml:space="preserve"> </w:t>
      </w:r>
      <w:r>
        <w:rPr>
          <w:rFonts w:eastAsia="Times New Roman"/>
          <w:szCs w:val="24"/>
        </w:rPr>
        <w:t>Τ</w:t>
      </w:r>
      <w:r w:rsidRPr="00797F8F">
        <w:rPr>
          <w:rFonts w:eastAsia="Times New Roman"/>
          <w:szCs w:val="24"/>
        </w:rPr>
        <w:t xml:space="preserve">ι </w:t>
      </w:r>
      <w:r>
        <w:rPr>
          <w:rFonts w:eastAsia="Times New Roman"/>
          <w:szCs w:val="24"/>
        </w:rPr>
        <w:t>θα</w:t>
      </w:r>
      <w:r w:rsidRPr="00797F8F">
        <w:rPr>
          <w:rFonts w:eastAsia="Times New Roman"/>
          <w:szCs w:val="24"/>
        </w:rPr>
        <w:t xml:space="preserve"> φορολογήσετε</w:t>
      </w:r>
      <w:r>
        <w:rPr>
          <w:rFonts w:eastAsia="Times New Roman"/>
          <w:szCs w:val="24"/>
        </w:rPr>
        <w:t>; Πού είναι το 9%; Η</w:t>
      </w:r>
      <w:r w:rsidRPr="00797F8F">
        <w:rPr>
          <w:rFonts w:eastAsia="Times New Roman"/>
          <w:szCs w:val="24"/>
        </w:rPr>
        <w:t xml:space="preserve"> πολιτική σας είναι να φορολογήσ</w:t>
      </w:r>
      <w:r>
        <w:rPr>
          <w:rFonts w:eastAsia="Times New Roman"/>
          <w:szCs w:val="24"/>
        </w:rPr>
        <w:t xml:space="preserve">ετε </w:t>
      </w:r>
      <w:r w:rsidRPr="00797F8F">
        <w:rPr>
          <w:rFonts w:eastAsia="Times New Roman"/>
          <w:szCs w:val="24"/>
        </w:rPr>
        <w:t xml:space="preserve">από το πρώτο ευρώ </w:t>
      </w:r>
      <w:r>
        <w:rPr>
          <w:rFonts w:eastAsia="Times New Roman"/>
          <w:szCs w:val="24"/>
        </w:rPr>
        <w:t xml:space="preserve">το αγροτικό εισόδημα. </w:t>
      </w:r>
      <w:r w:rsidRPr="00797F8F">
        <w:rPr>
          <w:rFonts w:eastAsia="Times New Roman"/>
          <w:szCs w:val="24"/>
        </w:rPr>
        <w:t xml:space="preserve">Αυτή είναι </w:t>
      </w:r>
      <w:r>
        <w:rPr>
          <w:rFonts w:eastAsia="Times New Roman"/>
          <w:szCs w:val="24"/>
        </w:rPr>
        <w:t xml:space="preserve">η </w:t>
      </w:r>
      <w:r w:rsidRPr="00797F8F">
        <w:rPr>
          <w:rFonts w:eastAsia="Times New Roman"/>
          <w:szCs w:val="24"/>
        </w:rPr>
        <w:t xml:space="preserve">δική σας </w:t>
      </w:r>
      <w:r>
        <w:rPr>
          <w:rFonts w:eastAsia="Times New Roman"/>
          <w:szCs w:val="24"/>
        </w:rPr>
        <w:t xml:space="preserve">πολιτική, </w:t>
      </w:r>
      <w:r w:rsidRPr="00797F8F">
        <w:rPr>
          <w:rFonts w:eastAsia="Times New Roman"/>
          <w:szCs w:val="24"/>
        </w:rPr>
        <w:t>συγκεκριμένη</w:t>
      </w:r>
      <w:r>
        <w:rPr>
          <w:rFonts w:eastAsia="Times New Roman"/>
          <w:szCs w:val="24"/>
        </w:rPr>
        <w:t xml:space="preserve">. </w:t>
      </w:r>
    </w:p>
    <w:p w14:paraId="3739495A"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Μέχρι προχθές λέγατε: «Δεν συμφωνούμε με τον ΕΦΚΑ. Θα τον καταργήσουμε». Τώρα τι λέτε; «Δεν τον καταργούμε». Δεν λέτε κουβέντα. Χθες είπατε ότι ο συντελεστής θα πάει από το 20% στο 15% . Μα, εμείς κύριοι, το έχουμε στο </w:t>
      </w:r>
      <w:r w:rsidRPr="00797F8F">
        <w:rPr>
          <w:rFonts w:eastAsia="Times New Roman"/>
          <w:szCs w:val="24"/>
        </w:rPr>
        <w:t>13,</w:t>
      </w:r>
      <w:r w:rsidRPr="00797F8F">
        <w:rPr>
          <w:rFonts w:eastAsia="Times New Roman"/>
          <w:szCs w:val="24"/>
        </w:rPr>
        <w:t>3</w:t>
      </w:r>
      <w:r>
        <w:rPr>
          <w:rFonts w:eastAsia="Times New Roman"/>
          <w:szCs w:val="24"/>
        </w:rPr>
        <w:t>%.</w:t>
      </w:r>
      <w:r w:rsidRPr="00797F8F">
        <w:rPr>
          <w:rFonts w:eastAsia="Times New Roman"/>
          <w:szCs w:val="24"/>
        </w:rPr>
        <w:t xml:space="preserve"> Άρα</w:t>
      </w:r>
      <w:r>
        <w:rPr>
          <w:rFonts w:eastAsia="Times New Roman"/>
          <w:szCs w:val="24"/>
        </w:rPr>
        <w:t xml:space="preserve"> </w:t>
      </w:r>
      <w:r>
        <w:rPr>
          <w:rFonts w:eastAsia="Times New Roman"/>
          <w:szCs w:val="24"/>
        </w:rPr>
        <w:lastRenderedPageBreak/>
        <w:t>πού</w:t>
      </w:r>
      <w:r w:rsidRPr="00797F8F">
        <w:rPr>
          <w:rFonts w:eastAsia="Times New Roman"/>
          <w:szCs w:val="24"/>
        </w:rPr>
        <w:t xml:space="preserve"> θα </w:t>
      </w:r>
      <w:r>
        <w:rPr>
          <w:rFonts w:eastAsia="Times New Roman"/>
          <w:szCs w:val="24"/>
        </w:rPr>
        <w:t>σταθεροποιηθείτε και θ</w:t>
      </w:r>
      <w:r w:rsidRPr="00797F8F">
        <w:rPr>
          <w:rFonts w:eastAsia="Times New Roman"/>
          <w:szCs w:val="24"/>
        </w:rPr>
        <w:t>α μπορέσετε να μας πείτε συγκεκριμένα το τι θα κάνετε</w:t>
      </w:r>
      <w:r>
        <w:rPr>
          <w:rFonts w:eastAsia="Times New Roman"/>
          <w:szCs w:val="24"/>
        </w:rPr>
        <w:t>;</w:t>
      </w:r>
      <w:r w:rsidRPr="00797F8F">
        <w:rPr>
          <w:rFonts w:eastAsia="Times New Roman"/>
          <w:szCs w:val="24"/>
        </w:rPr>
        <w:t xml:space="preserve"> </w:t>
      </w:r>
    </w:p>
    <w:p w14:paraId="3739495B"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Π</w:t>
      </w:r>
      <w:r w:rsidRPr="00797F8F">
        <w:rPr>
          <w:rFonts w:eastAsia="Times New Roman"/>
          <w:szCs w:val="24"/>
        </w:rPr>
        <w:t xml:space="preserve">ριν </w:t>
      </w:r>
      <w:r>
        <w:rPr>
          <w:rFonts w:eastAsia="Times New Roman"/>
          <w:szCs w:val="24"/>
        </w:rPr>
        <w:t xml:space="preserve">από </w:t>
      </w:r>
      <w:r w:rsidRPr="00797F8F">
        <w:rPr>
          <w:rFonts w:eastAsia="Times New Roman"/>
          <w:szCs w:val="24"/>
        </w:rPr>
        <w:t xml:space="preserve">λίγες μέρες </w:t>
      </w:r>
      <w:r>
        <w:rPr>
          <w:rFonts w:eastAsia="Times New Roman"/>
          <w:szCs w:val="24"/>
        </w:rPr>
        <w:t>είχατε</w:t>
      </w:r>
      <w:r w:rsidRPr="00797F8F">
        <w:rPr>
          <w:rFonts w:eastAsia="Times New Roman"/>
          <w:szCs w:val="24"/>
        </w:rPr>
        <w:t xml:space="preserve"> παρουσιάσει ένα βιβλίο </w:t>
      </w:r>
      <w:r>
        <w:rPr>
          <w:rFonts w:eastAsia="Times New Roman"/>
          <w:szCs w:val="24"/>
        </w:rPr>
        <w:t xml:space="preserve">και ο </w:t>
      </w:r>
      <w:r w:rsidRPr="00797F8F">
        <w:rPr>
          <w:rFonts w:eastAsia="Times New Roman"/>
          <w:szCs w:val="24"/>
        </w:rPr>
        <w:t>κ</w:t>
      </w:r>
      <w:r>
        <w:rPr>
          <w:rFonts w:eastAsia="Times New Roman"/>
          <w:szCs w:val="24"/>
        </w:rPr>
        <w:t>.</w:t>
      </w:r>
      <w:r w:rsidRPr="00797F8F">
        <w:rPr>
          <w:rFonts w:eastAsia="Times New Roman"/>
          <w:szCs w:val="24"/>
        </w:rPr>
        <w:t xml:space="preserve"> </w:t>
      </w:r>
      <w:r>
        <w:rPr>
          <w:rFonts w:eastAsia="Times New Roman"/>
          <w:szCs w:val="24"/>
        </w:rPr>
        <w:t>Σ</w:t>
      </w:r>
      <w:r w:rsidRPr="00797F8F">
        <w:rPr>
          <w:rFonts w:eastAsia="Times New Roman"/>
          <w:szCs w:val="24"/>
        </w:rPr>
        <w:t>ταϊκούρα</w:t>
      </w:r>
      <w:r>
        <w:rPr>
          <w:rFonts w:eastAsia="Times New Roman"/>
          <w:szCs w:val="24"/>
        </w:rPr>
        <w:t>ς είπε: «Μ</w:t>
      </w:r>
      <w:r w:rsidRPr="00797F8F">
        <w:rPr>
          <w:rFonts w:eastAsia="Times New Roman"/>
          <w:szCs w:val="24"/>
        </w:rPr>
        <w:t xml:space="preserve">είωση του ΕΝΦΙΑ θα κάνει </w:t>
      </w:r>
      <w:r>
        <w:rPr>
          <w:rFonts w:eastAsia="Times New Roman"/>
          <w:szCs w:val="24"/>
        </w:rPr>
        <w:t>η Νέα Δ</w:t>
      </w:r>
      <w:r w:rsidRPr="00797F8F">
        <w:rPr>
          <w:rFonts w:eastAsia="Times New Roman"/>
          <w:szCs w:val="24"/>
        </w:rPr>
        <w:t>ημοκρατία</w:t>
      </w:r>
      <w:r>
        <w:rPr>
          <w:rFonts w:eastAsia="Times New Roman"/>
          <w:szCs w:val="24"/>
        </w:rPr>
        <w:t>». Την κάναμε, κύριε Σταϊκούρα. Θα έχουμε κ</w:t>
      </w:r>
      <w:r>
        <w:rPr>
          <w:rFonts w:eastAsia="Times New Roman"/>
          <w:szCs w:val="24"/>
        </w:rPr>
        <w:t xml:space="preserve">αι άλλη  μείωση και το 2019 θα την ψηφίσετε ξανά. </w:t>
      </w:r>
    </w:p>
    <w:p w14:paraId="3739495C"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Μιλάτε για τη φορολογία και για</w:t>
      </w:r>
      <w:r w:rsidRPr="00797F8F">
        <w:rPr>
          <w:rFonts w:eastAsia="Times New Roman"/>
          <w:szCs w:val="24"/>
        </w:rPr>
        <w:t xml:space="preserve"> τον ΕΝΦΙΑ</w:t>
      </w:r>
      <w:r>
        <w:rPr>
          <w:rFonts w:eastAsia="Times New Roman"/>
          <w:szCs w:val="24"/>
        </w:rPr>
        <w:t>.</w:t>
      </w:r>
      <w:r w:rsidRPr="00797F8F">
        <w:rPr>
          <w:rFonts w:eastAsia="Times New Roman"/>
          <w:szCs w:val="24"/>
        </w:rPr>
        <w:t xml:space="preserve"> </w:t>
      </w:r>
      <w:r>
        <w:rPr>
          <w:rFonts w:eastAsia="Times New Roman"/>
          <w:szCs w:val="24"/>
        </w:rPr>
        <w:t>Ε</w:t>
      </w:r>
      <w:r w:rsidRPr="00797F8F">
        <w:rPr>
          <w:rFonts w:eastAsia="Times New Roman"/>
          <w:szCs w:val="24"/>
        </w:rPr>
        <w:t xml:space="preserve">ίπα προηγουμένως </w:t>
      </w:r>
      <w:r>
        <w:rPr>
          <w:rFonts w:eastAsia="Times New Roman"/>
          <w:szCs w:val="24"/>
        </w:rPr>
        <w:t xml:space="preserve">ότι σχεδόν </w:t>
      </w:r>
      <w:r w:rsidRPr="00797F8F">
        <w:rPr>
          <w:rFonts w:eastAsia="Times New Roman"/>
          <w:szCs w:val="24"/>
        </w:rPr>
        <w:t>το κάναμε πράξη</w:t>
      </w:r>
      <w:r>
        <w:rPr>
          <w:rFonts w:eastAsia="Times New Roman"/>
          <w:szCs w:val="24"/>
        </w:rPr>
        <w:t>. Έ</w:t>
      </w:r>
      <w:r w:rsidRPr="00797F8F">
        <w:rPr>
          <w:rFonts w:eastAsia="Times New Roman"/>
          <w:szCs w:val="24"/>
        </w:rPr>
        <w:t xml:space="preserve">χουμε μείωση </w:t>
      </w:r>
      <w:r>
        <w:rPr>
          <w:rFonts w:eastAsia="Times New Roman"/>
          <w:szCs w:val="24"/>
        </w:rPr>
        <w:t>-</w:t>
      </w:r>
      <w:r>
        <w:rPr>
          <w:rFonts w:eastAsia="Times New Roman"/>
          <w:szCs w:val="24"/>
        </w:rPr>
        <w:t xml:space="preserve">λέτε- </w:t>
      </w:r>
      <w:r w:rsidRPr="00797F8F">
        <w:rPr>
          <w:rFonts w:eastAsia="Times New Roman"/>
          <w:szCs w:val="24"/>
        </w:rPr>
        <w:t xml:space="preserve">στο 13% </w:t>
      </w:r>
      <w:r>
        <w:rPr>
          <w:rFonts w:eastAsia="Times New Roman"/>
          <w:szCs w:val="24"/>
        </w:rPr>
        <w:t xml:space="preserve">για τις συνεταιριστικές οργανώσεις. Τόσο καιρό δεν μας λέτε </w:t>
      </w:r>
      <w:r w:rsidRPr="00797F8F">
        <w:rPr>
          <w:rFonts w:eastAsia="Times New Roman"/>
          <w:szCs w:val="24"/>
        </w:rPr>
        <w:t>π</w:t>
      </w:r>
      <w:r>
        <w:rPr>
          <w:rFonts w:eastAsia="Times New Roman"/>
          <w:szCs w:val="24"/>
        </w:rPr>
        <w:t>ώ</w:t>
      </w:r>
      <w:r w:rsidRPr="00797F8F">
        <w:rPr>
          <w:rFonts w:eastAsia="Times New Roman"/>
          <w:szCs w:val="24"/>
        </w:rPr>
        <w:t xml:space="preserve">ς έγινε και </w:t>
      </w:r>
      <w:r>
        <w:rPr>
          <w:rFonts w:eastAsia="Times New Roman"/>
          <w:szCs w:val="24"/>
        </w:rPr>
        <w:t xml:space="preserve">χρεώθηκαν </w:t>
      </w:r>
      <w:r w:rsidRPr="00797F8F">
        <w:rPr>
          <w:rFonts w:eastAsia="Times New Roman"/>
          <w:szCs w:val="24"/>
        </w:rPr>
        <w:t>αυτ</w:t>
      </w:r>
      <w:r w:rsidRPr="00797F8F">
        <w:rPr>
          <w:rFonts w:eastAsia="Times New Roman"/>
          <w:szCs w:val="24"/>
        </w:rPr>
        <w:t>οί οι συνεταιρισμοί</w:t>
      </w:r>
      <w:r>
        <w:rPr>
          <w:rFonts w:eastAsia="Times New Roman"/>
          <w:szCs w:val="24"/>
        </w:rPr>
        <w:t>.</w:t>
      </w:r>
      <w:r w:rsidRPr="00797F8F">
        <w:rPr>
          <w:rFonts w:eastAsia="Times New Roman"/>
          <w:szCs w:val="24"/>
        </w:rPr>
        <w:t xml:space="preserve"> </w:t>
      </w:r>
    </w:p>
    <w:p w14:paraId="3739495D"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Πάλι από το ίδιο περιοδικό διαβάζω τι είπατε: «Χ</w:t>
      </w:r>
      <w:r w:rsidRPr="00797F8F">
        <w:rPr>
          <w:rFonts w:eastAsia="Times New Roman"/>
          <w:szCs w:val="24"/>
        </w:rPr>
        <w:t>ρειαζόμαστε σύγχρονες ομάδες παραγωγών</w:t>
      </w:r>
      <w:r>
        <w:rPr>
          <w:rFonts w:eastAsia="Times New Roman"/>
          <w:szCs w:val="24"/>
        </w:rPr>
        <w:t>.</w:t>
      </w:r>
      <w:r w:rsidRPr="00797F8F">
        <w:rPr>
          <w:rFonts w:eastAsia="Times New Roman"/>
          <w:szCs w:val="24"/>
        </w:rPr>
        <w:t xml:space="preserve"> </w:t>
      </w:r>
      <w:r>
        <w:rPr>
          <w:rFonts w:eastAsia="Times New Roman"/>
          <w:szCs w:val="24"/>
        </w:rPr>
        <w:t>Η</w:t>
      </w:r>
      <w:r w:rsidRPr="00797F8F">
        <w:rPr>
          <w:rFonts w:eastAsia="Times New Roman"/>
          <w:szCs w:val="24"/>
        </w:rPr>
        <w:t xml:space="preserve"> πλειονότητα των αγροτικών </w:t>
      </w:r>
      <w:r>
        <w:rPr>
          <w:rFonts w:eastAsia="Times New Roman"/>
          <w:szCs w:val="24"/>
        </w:rPr>
        <w:t>σ</w:t>
      </w:r>
      <w:r w:rsidRPr="00797F8F">
        <w:rPr>
          <w:rFonts w:eastAsia="Times New Roman"/>
          <w:szCs w:val="24"/>
        </w:rPr>
        <w:t xml:space="preserve">υνεταιρισμών έχει </w:t>
      </w:r>
      <w:r>
        <w:rPr>
          <w:rFonts w:eastAsia="Times New Roman"/>
          <w:szCs w:val="24"/>
        </w:rPr>
        <w:t>μπατιρίσει». Σ</w:t>
      </w:r>
      <w:r w:rsidRPr="00797F8F">
        <w:rPr>
          <w:rFonts w:eastAsia="Times New Roman"/>
          <w:szCs w:val="24"/>
        </w:rPr>
        <w:t>οβαρά</w:t>
      </w:r>
      <w:r>
        <w:rPr>
          <w:rFonts w:eastAsia="Times New Roman"/>
          <w:szCs w:val="24"/>
        </w:rPr>
        <w:t>;</w:t>
      </w:r>
      <w:r w:rsidRPr="00797F8F">
        <w:rPr>
          <w:rFonts w:eastAsia="Times New Roman"/>
          <w:szCs w:val="24"/>
        </w:rPr>
        <w:t xml:space="preserve"> </w:t>
      </w:r>
      <w:r>
        <w:rPr>
          <w:rFonts w:eastAsia="Times New Roman"/>
          <w:szCs w:val="24"/>
        </w:rPr>
        <w:t>Ποιο</w:t>
      </w:r>
      <w:r w:rsidRPr="00797F8F">
        <w:rPr>
          <w:rFonts w:eastAsia="Times New Roman"/>
          <w:szCs w:val="24"/>
        </w:rPr>
        <w:t xml:space="preserve">ς </w:t>
      </w:r>
      <w:r>
        <w:rPr>
          <w:rFonts w:eastAsia="Times New Roman"/>
          <w:szCs w:val="24"/>
        </w:rPr>
        <w:t>τις μπατίρισε; Άκουσα τη φράση που είπατε ότι «μπατίρισαν». Εσείς μπατιρ</w:t>
      </w:r>
      <w:r>
        <w:rPr>
          <w:rFonts w:eastAsia="Times New Roman"/>
          <w:szCs w:val="24"/>
        </w:rPr>
        <w:t>ίσατε το κόμμα σας, τους συνεταιρισμούς δεν θα μπατιρίσετε;</w:t>
      </w:r>
    </w:p>
    <w:p w14:paraId="3739495E"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Ε</w:t>
      </w:r>
      <w:r w:rsidRPr="00797F8F">
        <w:rPr>
          <w:rFonts w:eastAsia="Times New Roman"/>
          <w:szCs w:val="24"/>
        </w:rPr>
        <w:t>ίπα</w:t>
      </w:r>
      <w:r>
        <w:rPr>
          <w:rFonts w:eastAsia="Times New Roman"/>
          <w:szCs w:val="24"/>
        </w:rPr>
        <w:t>τε πολλά ψέματα, κύριε Σταϊκούρα, αλλά</w:t>
      </w:r>
      <w:r>
        <w:rPr>
          <w:rFonts w:eastAsia="Times New Roman"/>
          <w:szCs w:val="24"/>
        </w:rPr>
        <w:t>,</w:t>
      </w:r>
      <w:r>
        <w:rPr>
          <w:rFonts w:eastAsia="Times New Roman"/>
          <w:szCs w:val="24"/>
        </w:rPr>
        <w:t xml:space="preserve"> εν πάση περιπτώσει</w:t>
      </w:r>
      <w:r>
        <w:rPr>
          <w:rFonts w:eastAsia="Times New Roman"/>
          <w:szCs w:val="24"/>
        </w:rPr>
        <w:t>,</w:t>
      </w:r>
      <w:r>
        <w:rPr>
          <w:rFonts w:eastAsia="Times New Roman"/>
          <w:szCs w:val="24"/>
        </w:rPr>
        <w:t xml:space="preserve"> θα σταθώ πλέον </w:t>
      </w:r>
      <w:r w:rsidRPr="00797F8F">
        <w:rPr>
          <w:rFonts w:eastAsia="Times New Roman"/>
          <w:szCs w:val="24"/>
        </w:rPr>
        <w:t>στο τι κάναμε εμείς</w:t>
      </w:r>
      <w:r>
        <w:rPr>
          <w:rFonts w:eastAsia="Times New Roman"/>
          <w:szCs w:val="24"/>
        </w:rPr>
        <w:t>.</w:t>
      </w:r>
      <w:r w:rsidRPr="00797F8F">
        <w:rPr>
          <w:rFonts w:eastAsia="Times New Roman"/>
          <w:szCs w:val="24"/>
        </w:rPr>
        <w:t xml:space="preserve"> </w:t>
      </w:r>
      <w:r>
        <w:rPr>
          <w:rFonts w:eastAsia="Times New Roman"/>
          <w:szCs w:val="24"/>
        </w:rPr>
        <w:t>Δ</w:t>
      </w:r>
      <w:r w:rsidRPr="00797F8F">
        <w:rPr>
          <w:rFonts w:eastAsia="Times New Roman"/>
          <w:szCs w:val="24"/>
        </w:rPr>
        <w:t xml:space="preserve">εν θα επιχειρηματολογήσω για το </w:t>
      </w:r>
      <w:r>
        <w:rPr>
          <w:rFonts w:eastAsia="Times New Roman"/>
          <w:szCs w:val="24"/>
        </w:rPr>
        <w:t>καθένα,</w:t>
      </w:r>
      <w:r w:rsidRPr="00797F8F">
        <w:rPr>
          <w:rFonts w:eastAsia="Times New Roman"/>
          <w:szCs w:val="24"/>
        </w:rPr>
        <w:t xml:space="preserve"> γιατί είναι πάρα πολλά</w:t>
      </w:r>
      <w:r>
        <w:rPr>
          <w:rFonts w:eastAsia="Times New Roman"/>
          <w:szCs w:val="24"/>
        </w:rPr>
        <w:t>, αλλά μ</w:t>
      </w:r>
      <w:r w:rsidRPr="00797F8F">
        <w:rPr>
          <w:rFonts w:eastAsia="Times New Roman"/>
          <w:szCs w:val="24"/>
        </w:rPr>
        <w:t xml:space="preserve">όνο θα τα </w:t>
      </w:r>
      <w:r>
        <w:rPr>
          <w:rFonts w:eastAsia="Times New Roman"/>
          <w:szCs w:val="24"/>
        </w:rPr>
        <w:t xml:space="preserve">απαριθμήσω. </w:t>
      </w:r>
    </w:p>
    <w:p w14:paraId="3739495F"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Σε</w:t>
      </w:r>
      <w:r>
        <w:rPr>
          <w:rFonts w:eastAsia="Times New Roman"/>
          <w:szCs w:val="24"/>
        </w:rPr>
        <w:t xml:space="preserve"> γενικές γραμμές λύσαμε χρόνια προβλήματα</w:t>
      </w:r>
      <w:r w:rsidRPr="00797F8F">
        <w:rPr>
          <w:rFonts w:eastAsia="Times New Roman"/>
          <w:szCs w:val="24"/>
        </w:rPr>
        <w:t xml:space="preserve"> της </w:t>
      </w:r>
      <w:r>
        <w:rPr>
          <w:rFonts w:eastAsia="Times New Roman"/>
          <w:szCs w:val="24"/>
        </w:rPr>
        <w:t>α</w:t>
      </w:r>
      <w:r w:rsidRPr="00797F8F">
        <w:rPr>
          <w:rFonts w:eastAsia="Times New Roman"/>
          <w:szCs w:val="24"/>
        </w:rPr>
        <w:t xml:space="preserve">γροτικής παραγωγής και </w:t>
      </w:r>
      <w:r>
        <w:rPr>
          <w:rFonts w:eastAsia="Times New Roman"/>
          <w:szCs w:val="24"/>
        </w:rPr>
        <w:t xml:space="preserve">της </w:t>
      </w:r>
      <w:r w:rsidRPr="00797F8F">
        <w:rPr>
          <w:rFonts w:eastAsia="Times New Roman"/>
          <w:szCs w:val="24"/>
        </w:rPr>
        <w:t>οικονομίας</w:t>
      </w:r>
      <w:r>
        <w:rPr>
          <w:rFonts w:eastAsia="Times New Roman"/>
          <w:szCs w:val="24"/>
        </w:rPr>
        <w:t>. Εξοφλήσα</w:t>
      </w:r>
      <w:r w:rsidRPr="00797F8F">
        <w:rPr>
          <w:rFonts w:eastAsia="Times New Roman"/>
          <w:szCs w:val="24"/>
        </w:rPr>
        <w:t>με οικονομικές υποχρεώσεις παρελθόντων ετών</w:t>
      </w:r>
      <w:r>
        <w:rPr>
          <w:rFonts w:eastAsia="Times New Roman"/>
          <w:szCs w:val="24"/>
        </w:rPr>
        <w:t xml:space="preserve">. Μεριμνήσαμε </w:t>
      </w:r>
      <w:r w:rsidRPr="00797F8F">
        <w:rPr>
          <w:rFonts w:eastAsia="Times New Roman"/>
          <w:szCs w:val="24"/>
        </w:rPr>
        <w:t>για τα πιο αδύνατα αγροτικά στρώματα και ρυθμίσαμε επείγοντες εκκρεμότητες</w:t>
      </w:r>
      <w:r>
        <w:rPr>
          <w:rFonts w:eastAsia="Times New Roman"/>
          <w:szCs w:val="24"/>
        </w:rPr>
        <w:t>.</w:t>
      </w:r>
    </w:p>
    <w:p w14:paraId="37394960"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Όσον αφορά το ασφαλιστικό, υπ</w:t>
      </w:r>
      <w:r>
        <w:rPr>
          <w:rFonts w:eastAsia="Times New Roman"/>
          <w:szCs w:val="24"/>
        </w:rPr>
        <w:t xml:space="preserve">άρχει αίσθηση δικαιοσύνης, γιατί συνδέει το </w:t>
      </w:r>
      <w:r w:rsidRPr="00797F8F">
        <w:rPr>
          <w:rFonts w:eastAsia="Times New Roman"/>
          <w:szCs w:val="24"/>
        </w:rPr>
        <w:t xml:space="preserve">πραγματικό εισόδημα με την </w:t>
      </w:r>
      <w:r>
        <w:rPr>
          <w:rFonts w:eastAsia="Times New Roman"/>
          <w:szCs w:val="24"/>
        </w:rPr>
        <w:t>α</w:t>
      </w:r>
      <w:r w:rsidRPr="00797F8F">
        <w:rPr>
          <w:rFonts w:eastAsia="Times New Roman"/>
          <w:szCs w:val="24"/>
        </w:rPr>
        <w:t>σφαλιστική εισφορά</w:t>
      </w:r>
      <w:r>
        <w:rPr>
          <w:rFonts w:eastAsia="Times New Roman"/>
          <w:szCs w:val="24"/>
        </w:rPr>
        <w:t>.</w:t>
      </w:r>
      <w:r w:rsidRPr="00797F8F">
        <w:rPr>
          <w:rFonts w:eastAsia="Times New Roman"/>
          <w:szCs w:val="24"/>
        </w:rPr>
        <w:t xml:space="preserve"> </w:t>
      </w:r>
      <w:r>
        <w:rPr>
          <w:rFonts w:eastAsia="Times New Roman"/>
          <w:szCs w:val="24"/>
        </w:rPr>
        <w:t>Δ</w:t>
      </w:r>
      <w:r w:rsidRPr="00797F8F">
        <w:rPr>
          <w:rFonts w:eastAsia="Times New Roman"/>
          <w:szCs w:val="24"/>
        </w:rPr>
        <w:t>ιασφ</w:t>
      </w:r>
      <w:r>
        <w:rPr>
          <w:rFonts w:eastAsia="Times New Roman"/>
          <w:szCs w:val="24"/>
        </w:rPr>
        <w:t>αλίσαμε τα εξής:</w:t>
      </w:r>
      <w:r w:rsidRPr="00797F8F">
        <w:rPr>
          <w:rFonts w:eastAsia="Times New Roman"/>
          <w:szCs w:val="24"/>
        </w:rPr>
        <w:t xml:space="preserve"> πενταετή μεταβατικότητα του ταμείου ασφάλισης των αγροτών μέχρι το 2021</w:t>
      </w:r>
      <w:r>
        <w:rPr>
          <w:rFonts w:eastAsia="Times New Roman"/>
          <w:szCs w:val="24"/>
        </w:rPr>
        <w:t>, θέσπιση</w:t>
      </w:r>
      <w:r w:rsidRPr="00797F8F">
        <w:rPr>
          <w:rFonts w:eastAsia="Times New Roman"/>
          <w:szCs w:val="24"/>
        </w:rPr>
        <w:t xml:space="preserve"> </w:t>
      </w:r>
      <w:r>
        <w:rPr>
          <w:rFonts w:eastAsia="Times New Roman"/>
          <w:szCs w:val="24"/>
        </w:rPr>
        <w:t xml:space="preserve">της </w:t>
      </w:r>
      <w:r w:rsidRPr="00797F8F">
        <w:rPr>
          <w:rFonts w:eastAsia="Times New Roman"/>
          <w:szCs w:val="24"/>
        </w:rPr>
        <w:t>εθνική</w:t>
      </w:r>
      <w:r>
        <w:rPr>
          <w:rFonts w:eastAsia="Times New Roman"/>
          <w:szCs w:val="24"/>
        </w:rPr>
        <w:t>ς σύνταξης</w:t>
      </w:r>
      <w:r w:rsidRPr="00797F8F">
        <w:rPr>
          <w:rFonts w:eastAsia="Times New Roman"/>
          <w:szCs w:val="24"/>
        </w:rPr>
        <w:t xml:space="preserve"> </w:t>
      </w:r>
      <w:r>
        <w:rPr>
          <w:rFonts w:eastAsia="Times New Roman"/>
          <w:szCs w:val="24"/>
        </w:rPr>
        <w:t xml:space="preserve">στα </w:t>
      </w:r>
      <w:r w:rsidRPr="00797F8F">
        <w:rPr>
          <w:rFonts w:eastAsia="Times New Roman"/>
          <w:szCs w:val="24"/>
        </w:rPr>
        <w:t>384</w:t>
      </w:r>
      <w:r>
        <w:rPr>
          <w:rFonts w:eastAsia="Times New Roman"/>
          <w:szCs w:val="24"/>
        </w:rPr>
        <w:t xml:space="preserve"> ευρώ, κλιμάκωση εισ</w:t>
      </w:r>
      <w:r w:rsidRPr="00797F8F">
        <w:rPr>
          <w:rFonts w:eastAsia="Times New Roman"/>
          <w:szCs w:val="24"/>
        </w:rPr>
        <w:t>φορών για ηπι</w:t>
      </w:r>
      <w:r w:rsidRPr="00797F8F">
        <w:rPr>
          <w:rFonts w:eastAsia="Times New Roman"/>
          <w:szCs w:val="24"/>
        </w:rPr>
        <w:t>ότερη</w:t>
      </w:r>
      <w:r>
        <w:rPr>
          <w:rFonts w:eastAsia="Times New Roman"/>
          <w:szCs w:val="24"/>
        </w:rPr>
        <w:t xml:space="preserve"> μετάβαση στο προβλεπόμενο ύψος, </w:t>
      </w:r>
      <w:r w:rsidRPr="00797F8F">
        <w:rPr>
          <w:rFonts w:eastAsia="Times New Roman"/>
          <w:szCs w:val="24"/>
        </w:rPr>
        <w:t>κα</w:t>
      </w:r>
      <w:r>
        <w:rPr>
          <w:rFonts w:eastAsia="Times New Roman"/>
          <w:szCs w:val="24"/>
        </w:rPr>
        <w:t>μ</w:t>
      </w:r>
      <w:r w:rsidRPr="00797F8F">
        <w:rPr>
          <w:rFonts w:eastAsia="Times New Roman"/>
          <w:szCs w:val="24"/>
        </w:rPr>
        <w:t>μία μείωση στις συντάξεις του ΟΓΑ</w:t>
      </w:r>
      <w:r>
        <w:rPr>
          <w:rFonts w:eastAsia="Times New Roman"/>
          <w:szCs w:val="24"/>
        </w:rPr>
        <w:t>,</w:t>
      </w:r>
      <w:r w:rsidRPr="00797F8F">
        <w:rPr>
          <w:rFonts w:eastAsia="Times New Roman"/>
          <w:szCs w:val="24"/>
        </w:rPr>
        <w:t xml:space="preserve"> </w:t>
      </w:r>
      <w:r>
        <w:rPr>
          <w:rFonts w:eastAsia="Times New Roman"/>
          <w:szCs w:val="24"/>
        </w:rPr>
        <w:t>δυνατότητα</w:t>
      </w:r>
      <w:r w:rsidRPr="00797F8F">
        <w:rPr>
          <w:rFonts w:eastAsia="Times New Roman"/>
          <w:szCs w:val="24"/>
        </w:rPr>
        <w:t xml:space="preserve"> οικογενειακού </w:t>
      </w:r>
      <w:r>
        <w:rPr>
          <w:rFonts w:eastAsia="Times New Roman"/>
          <w:szCs w:val="24"/>
        </w:rPr>
        <w:t>επιμερισμού</w:t>
      </w:r>
      <w:r w:rsidRPr="00797F8F">
        <w:rPr>
          <w:rFonts w:eastAsia="Times New Roman"/>
          <w:szCs w:val="24"/>
        </w:rPr>
        <w:t xml:space="preserve"> </w:t>
      </w:r>
      <w:r>
        <w:rPr>
          <w:rFonts w:eastAsia="Times New Roman"/>
          <w:szCs w:val="24"/>
        </w:rPr>
        <w:t>εισ</w:t>
      </w:r>
      <w:r w:rsidRPr="00797F8F">
        <w:rPr>
          <w:rFonts w:eastAsia="Times New Roman"/>
          <w:szCs w:val="24"/>
        </w:rPr>
        <w:t xml:space="preserve">φορών και συντάξεων </w:t>
      </w:r>
      <w:r>
        <w:rPr>
          <w:rFonts w:eastAsia="Times New Roman"/>
          <w:szCs w:val="24"/>
        </w:rPr>
        <w:t>-πρ</w:t>
      </w:r>
      <w:r w:rsidRPr="00797F8F">
        <w:rPr>
          <w:rFonts w:eastAsia="Times New Roman"/>
          <w:szCs w:val="24"/>
        </w:rPr>
        <w:t>οσέξτε το</w:t>
      </w:r>
      <w:r>
        <w:rPr>
          <w:rFonts w:eastAsia="Times New Roman"/>
          <w:szCs w:val="24"/>
        </w:rPr>
        <w:t>-</w:t>
      </w:r>
      <w:r>
        <w:rPr>
          <w:rFonts w:eastAsia="Times New Roman"/>
          <w:szCs w:val="24"/>
        </w:rPr>
        <w:t xml:space="preserve"> </w:t>
      </w:r>
      <w:r>
        <w:rPr>
          <w:rFonts w:eastAsia="Times New Roman"/>
          <w:szCs w:val="24"/>
        </w:rPr>
        <w:t>μείωση</w:t>
      </w:r>
      <w:r w:rsidRPr="00797F8F">
        <w:rPr>
          <w:rFonts w:eastAsia="Times New Roman"/>
          <w:szCs w:val="24"/>
        </w:rPr>
        <w:t xml:space="preserve"> κατά </w:t>
      </w:r>
      <w:r>
        <w:rPr>
          <w:rFonts w:eastAsia="Times New Roman"/>
          <w:szCs w:val="24"/>
        </w:rPr>
        <w:t>ένα τρίτον της</w:t>
      </w:r>
      <w:r w:rsidRPr="00797F8F">
        <w:rPr>
          <w:rFonts w:eastAsia="Times New Roman"/>
          <w:szCs w:val="24"/>
        </w:rPr>
        <w:t xml:space="preserve"> επιβάρυνσ</w:t>
      </w:r>
      <w:r>
        <w:rPr>
          <w:rFonts w:eastAsia="Times New Roman"/>
          <w:szCs w:val="24"/>
        </w:rPr>
        <w:t>η</w:t>
      </w:r>
      <w:r w:rsidRPr="00797F8F">
        <w:rPr>
          <w:rFonts w:eastAsia="Times New Roman"/>
          <w:szCs w:val="24"/>
        </w:rPr>
        <w:t xml:space="preserve">ς για τις ασφαλιστικές εισφορές </w:t>
      </w:r>
      <w:r>
        <w:rPr>
          <w:rFonts w:eastAsia="Times New Roman"/>
          <w:szCs w:val="24"/>
        </w:rPr>
        <w:t xml:space="preserve">στον κλάδο </w:t>
      </w:r>
      <w:r w:rsidRPr="00797F8F">
        <w:rPr>
          <w:rFonts w:eastAsia="Times New Roman"/>
          <w:szCs w:val="24"/>
        </w:rPr>
        <w:t>συνταξιοδότηση</w:t>
      </w:r>
      <w:r>
        <w:rPr>
          <w:rFonts w:eastAsia="Times New Roman"/>
          <w:szCs w:val="24"/>
        </w:rPr>
        <w:t>ς των</w:t>
      </w:r>
      <w:r w:rsidRPr="00797F8F">
        <w:rPr>
          <w:rFonts w:eastAsia="Times New Roman"/>
          <w:szCs w:val="24"/>
        </w:rPr>
        <w:t xml:space="preserve"> αγροτώ</w:t>
      </w:r>
      <w:r w:rsidRPr="00797F8F">
        <w:rPr>
          <w:rFonts w:eastAsia="Times New Roman"/>
          <w:szCs w:val="24"/>
        </w:rPr>
        <w:t>ν</w:t>
      </w:r>
      <w:r>
        <w:rPr>
          <w:rFonts w:eastAsia="Times New Roman"/>
          <w:szCs w:val="24"/>
        </w:rPr>
        <w:t>.</w:t>
      </w:r>
    </w:p>
    <w:p w14:paraId="37394961"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Φ</w:t>
      </w:r>
      <w:r w:rsidRPr="00797F8F">
        <w:rPr>
          <w:rFonts w:eastAsia="Times New Roman"/>
          <w:szCs w:val="24"/>
        </w:rPr>
        <w:t>ορολογικό</w:t>
      </w:r>
      <w:r>
        <w:rPr>
          <w:rFonts w:eastAsia="Times New Roman"/>
          <w:szCs w:val="24"/>
        </w:rPr>
        <w:t>:</w:t>
      </w:r>
      <w:r w:rsidRPr="00797F8F">
        <w:rPr>
          <w:rFonts w:eastAsia="Times New Roman"/>
          <w:szCs w:val="24"/>
        </w:rPr>
        <w:t xml:space="preserve"> </w:t>
      </w:r>
      <w:r>
        <w:rPr>
          <w:rFonts w:eastAsia="Times New Roman"/>
          <w:szCs w:val="24"/>
        </w:rPr>
        <w:t>Θεσπίσαμε</w:t>
      </w:r>
      <w:r w:rsidRPr="00797F8F">
        <w:rPr>
          <w:rFonts w:eastAsia="Times New Roman"/>
          <w:szCs w:val="24"/>
        </w:rPr>
        <w:t xml:space="preserve"> για πρώτη φορά </w:t>
      </w:r>
      <w:r>
        <w:rPr>
          <w:rFonts w:eastAsia="Times New Roman"/>
          <w:szCs w:val="24"/>
        </w:rPr>
        <w:t>το αφ</w:t>
      </w:r>
      <w:r w:rsidRPr="00797F8F">
        <w:rPr>
          <w:rFonts w:eastAsia="Times New Roman"/>
          <w:szCs w:val="24"/>
        </w:rPr>
        <w:t>ορολόγητο</w:t>
      </w:r>
      <w:r>
        <w:rPr>
          <w:rFonts w:eastAsia="Times New Roman"/>
          <w:szCs w:val="24"/>
        </w:rPr>
        <w:t>. Συμμετέχει ως αφορολόγητο εισόδημα μόνο</w:t>
      </w:r>
      <w:r w:rsidRPr="00797F8F">
        <w:rPr>
          <w:rFonts w:eastAsia="Times New Roman"/>
          <w:szCs w:val="24"/>
        </w:rPr>
        <w:t xml:space="preserve"> η βασική ενίσχυση και διατηρεί αφορολόγητο </w:t>
      </w:r>
      <w:r>
        <w:rPr>
          <w:rFonts w:eastAsia="Times New Roman"/>
          <w:szCs w:val="24"/>
        </w:rPr>
        <w:t>-προσέξτε το και να απαντή</w:t>
      </w:r>
      <w:r>
        <w:rPr>
          <w:rFonts w:eastAsia="Times New Roman"/>
          <w:szCs w:val="24"/>
        </w:rPr>
        <w:lastRenderedPageBreak/>
        <w:t>σετε, κύριοι της Νέας Δημοκρατίας-</w:t>
      </w:r>
      <w:r w:rsidRPr="00797F8F">
        <w:rPr>
          <w:rFonts w:eastAsia="Times New Roman"/>
          <w:szCs w:val="24"/>
        </w:rPr>
        <w:t xml:space="preserve"> το πρασίνισμα</w:t>
      </w:r>
      <w:r>
        <w:rPr>
          <w:rFonts w:eastAsia="Times New Roman"/>
          <w:szCs w:val="24"/>
        </w:rPr>
        <w:t xml:space="preserve"> και ενισχύσεις </w:t>
      </w:r>
      <w:r w:rsidRPr="00797F8F">
        <w:rPr>
          <w:rFonts w:eastAsia="Times New Roman"/>
          <w:szCs w:val="24"/>
        </w:rPr>
        <w:t>συνδεδεμένες μέχρι 12.000 ε</w:t>
      </w:r>
      <w:r w:rsidRPr="00797F8F">
        <w:rPr>
          <w:rFonts w:eastAsia="Times New Roman"/>
          <w:szCs w:val="24"/>
        </w:rPr>
        <w:t>υρώ</w:t>
      </w:r>
      <w:r>
        <w:rPr>
          <w:rFonts w:eastAsia="Times New Roman"/>
          <w:szCs w:val="24"/>
        </w:rPr>
        <w:t xml:space="preserve">, </w:t>
      </w:r>
      <w:r w:rsidRPr="00797F8F">
        <w:rPr>
          <w:rFonts w:eastAsia="Times New Roman"/>
          <w:szCs w:val="24"/>
        </w:rPr>
        <w:t>αφορολόγητο στα αγροπεριβαλλοντικά και στην εξισωτική</w:t>
      </w:r>
      <w:r>
        <w:rPr>
          <w:rFonts w:eastAsia="Times New Roman"/>
          <w:szCs w:val="24"/>
        </w:rPr>
        <w:t>.</w:t>
      </w:r>
      <w:r w:rsidRPr="00797F8F">
        <w:rPr>
          <w:rFonts w:eastAsia="Times New Roman"/>
          <w:szCs w:val="24"/>
        </w:rPr>
        <w:t xml:space="preserve"> </w:t>
      </w:r>
      <w:r>
        <w:rPr>
          <w:rFonts w:eastAsia="Times New Roman"/>
          <w:szCs w:val="24"/>
        </w:rPr>
        <w:t>Δ</w:t>
      </w:r>
      <w:r w:rsidRPr="00797F8F">
        <w:rPr>
          <w:rFonts w:eastAsia="Times New Roman"/>
          <w:szCs w:val="24"/>
        </w:rPr>
        <w:t>εν υπολογίζεται στο φορο</w:t>
      </w:r>
      <w:r>
        <w:rPr>
          <w:rFonts w:eastAsia="Times New Roman"/>
          <w:szCs w:val="24"/>
        </w:rPr>
        <w:t>λογητέο</w:t>
      </w:r>
      <w:r w:rsidRPr="00797F8F">
        <w:rPr>
          <w:rFonts w:eastAsia="Times New Roman"/>
          <w:szCs w:val="24"/>
        </w:rPr>
        <w:t xml:space="preserve"> εισόδημα </w:t>
      </w:r>
      <w:r>
        <w:rPr>
          <w:rFonts w:eastAsia="Times New Roman"/>
          <w:szCs w:val="24"/>
        </w:rPr>
        <w:t xml:space="preserve">το </w:t>
      </w:r>
      <w:r w:rsidRPr="00797F8F">
        <w:rPr>
          <w:rFonts w:eastAsia="Times New Roman"/>
          <w:szCs w:val="24"/>
        </w:rPr>
        <w:t>σύνολο των ενισχύσεων το</w:t>
      </w:r>
      <w:r>
        <w:rPr>
          <w:rFonts w:eastAsia="Times New Roman"/>
          <w:szCs w:val="24"/>
        </w:rPr>
        <w:t>υ</w:t>
      </w:r>
      <w:r w:rsidRPr="00797F8F">
        <w:rPr>
          <w:rFonts w:eastAsia="Times New Roman"/>
          <w:szCs w:val="24"/>
        </w:rPr>
        <w:t xml:space="preserve"> δεύτερο</w:t>
      </w:r>
      <w:r>
        <w:rPr>
          <w:rFonts w:eastAsia="Times New Roman"/>
          <w:szCs w:val="24"/>
        </w:rPr>
        <w:t>υ</w:t>
      </w:r>
      <w:r w:rsidRPr="00797F8F">
        <w:rPr>
          <w:rFonts w:eastAsia="Times New Roman"/>
          <w:szCs w:val="24"/>
        </w:rPr>
        <w:t xml:space="preserve"> πυλώνα της ΚΑΠ και των αποζημιώσεων του ΕΛΓΑ</w:t>
      </w:r>
      <w:r>
        <w:rPr>
          <w:rFonts w:eastAsia="Times New Roman"/>
          <w:szCs w:val="24"/>
        </w:rPr>
        <w:t>.</w:t>
      </w:r>
      <w:r w:rsidRPr="00797F8F">
        <w:rPr>
          <w:rFonts w:eastAsia="Times New Roman"/>
          <w:szCs w:val="24"/>
        </w:rPr>
        <w:t xml:space="preserve"> </w:t>
      </w:r>
      <w:r>
        <w:rPr>
          <w:rFonts w:eastAsia="Times New Roman"/>
          <w:szCs w:val="24"/>
        </w:rPr>
        <w:t>Ν</w:t>
      </w:r>
      <w:r w:rsidRPr="00797F8F">
        <w:rPr>
          <w:rFonts w:eastAsia="Times New Roman"/>
          <w:szCs w:val="24"/>
        </w:rPr>
        <w:t>α απαντήσε</w:t>
      </w:r>
      <w:r>
        <w:rPr>
          <w:rFonts w:eastAsia="Times New Roman"/>
          <w:szCs w:val="24"/>
        </w:rPr>
        <w:t xml:space="preserve">τε σε αυτό. Δεν επιβάλλεται φόρος με βάση τα τεκμήρια διαβίωσης, όταν το </w:t>
      </w:r>
      <w:r w:rsidRPr="003B210C">
        <w:rPr>
          <w:rFonts w:eastAsia="Times New Roman"/>
          <w:szCs w:val="24"/>
        </w:rPr>
        <w:t xml:space="preserve">τεκμαρτό </w:t>
      </w:r>
      <w:r>
        <w:rPr>
          <w:rFonts w:eastAsia="Times New Roman"/>
          <w:szCs w:val="24"/>
        </w:rPr>
        <w:t xml:space="preserve">εισόδημα είναι ίσο με το </w:t>
      </w:r>
      <w:r w:rsidRPr="00797F8F">
        <w:rPr>
          <w:rFonts w:eastAsia="Times New Roman"/>
          <w:szCs w:val="24"/>
        </w:rPr>
        <w:t>αφορολόγητο</w:t>
      </w:r>
      <w:r>
        <w:rPr>
          <w:rFonts w:eastAsia="Times New Roman"/>
          <w:szCs w:val="24"/>
        </w:rPr>
        <w:t>.</w:t>
      </w:r>
      <w:r w:rsidRPr="00797F8F">
        <w:rPr>
          <w:rFonts w:eastAsia="Times New Roman"/>
          <w:szCs w:val="24"/>
        </w:rPr>
        <w:t xml:space="preserve"> </w:t>
      </w:r>
    </w:p>
    <w:p w14:paraId="37394962"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Επίσης, θεσπίσαμε τ</w:t>
      </w:r>
      <w:r w:rsidRPr="00797F8F">
        <w:rPr>
          <w:rFonts w:eastAsia="Times New Roman"/>
          <w:szCs w:val="24"/>
        </w:rPr>
        <w:t>ήρηση βιβλίων και έκδοση στοιχείων</w:t>
      </w:r>
      <w:r>
        <w:rPr>
          <w:rFonts w:eastAsia="Times New Roman"/>
          <w:szCs w:val="24"/>
        </w:rPr>
        <w:t>, εξωδικαστικό μηχανισμό</w:t>
      </w:r>
      <w:r w:rsidRPr="00797F8F">
        <w:rPr>
          <w:rFonts w:eastAsia="Times New Roman"/>
          <w:szCs w:val="24"/>
        </w:rPr>
        <w:t xml:space="preserve"> αγροτών </w:t>
      </w:r>
      <w:r>
        <w:rPr>
          <w:rFonts w:eastAsia="Times New Roman"/>
          <w:szCs w:val="24"/>
        </w:rPr>
        <w:t>με ακατάσχετο όσων ενταχθούν, μ</w:t>
      </w:r>
      <w:r w:rsidRPr="00797F8F">
        <w:rPr>
          <w:rFonts w:eastAsia="Times New Roman"/>
          <w:szCs w:val="24"/>
        </w:rPr>
        <w:t>είωση σε δύο φάσει</w:t>
      </w:r>
      <w:r w:rsidRPr="00797F8F">
        <w:rPr>
          <w:rFonts w:eastAsia="Times New Roman"/>
          <w:szCs w:val="24"/>
        </w:rPr>
        <w:t>ς του ΕΝΦΙΑ</w:t>
      </w:r>
      <w:r>
        <w:rPr>
          <w:rFonts w:eastAsia="Times New Roman"/>
          <w:szCs w:val="24"/>
        </w:rPr>
        <w:t>,</w:t>
      </w:r>
      <w:r w:rsidRPr="00797F8F">
        <w:rPr>
          <w:rFonts w:eastAsia="Times New Roman"/>
          <w:szCs w:val="24"/>
        </w:rPr>
        <w:t xml:space="preserve"> των φορολογικών συντελεστών </w:t>
      </w:r>
      <w:r>
        <w:rPr>
          <w:rFonts w:eastAsia="Times New Roman"/>
          <w:szCs w:val="24"/>
        </w:rPr>
        <w:t>στις</w:t>
      </w:r>
      <w:r w:rsidRPr="00797F8F">
        <w:rPr>
          <w:rFonts w:eastAsia="Times New Roman"/>
          <w:szCs w:val="24"/>
        </w:rPr>
        <w:t xml:space="preserve"> </w:t>
      </w:r>
      <w:r>
        <w:rPr>
          <w:rFonts w:eastAsia="Times New Roman"/>
          <w:szCs w:val="24"/>
        </w:rPr>
        <w:t>επιχειρήσεις</w:t>
      </w:r>
      <w:r w:rsidRPr="00797F8F">
        <w:rPr>
          <w:rFonts w:eastAsia="Times New Roman"/>
          <w:szCs w:val="24"/>
        </w:rPr>
        <w:t xml:space="preserve"> από το </w:t>
      </w:r>
      <w:r>
        <w:rPr>
          <w:rFonts w:eastAsia="Times New Roman"/>
          <w:szCs w:val="24"/>
        </w:rPr>
        <w:t>29% στο 25%,</w:t>
      </w:r>
      <w:r w:rsidRPr="00797F8F">
        <w:rPr>
          <w:rFonts w:eastAsia="Times New Roman"/>
          <w:szCs w:val="24"/>
        </w:rPr>
        <w:t xml:space="preserve"> με ρυθμό 1% για κάθε χρόνο</w:t>
      </w:r>
      <w:r>
        <w:rPr>
          <w:rFonts w:eastAsia="Times New Roman"/>
          <w:szCs w:val="24"/>
        </w:rPr>
        <w:t xml:space="preserve"> σε ορίζοντα τετραετίας και φόρους στα μερίσματα</w:t>
      </w:r>
      <w:r w:rsidRPr="00797F8F">
        <w:rPr>
          <w:rFonts w:eastAsia="Times New Roman"/>
          <w:szCs w:val="24"/>
        </w:rPr>
        <w:t xml:space="preserve"> από το 15</w:t>
      </w:r>
      <w:r>
        <w:rPr>
          <w:rFonts w:eastAsia="Times New Roman"/>
          <w:szCs w:val="24"/>
        </w:rPr>
        <w:t>%</w:t>
      </w:r>
      <w:r w:rsidRPr="00797F8F">
        <w:rPr>
          <w:rFonts w:eastAsia="Times New Roman"/>
          <w:szCs w:val="24"/>
        </w:rPr>
        <w:t xml:space="preserve"> στο 10% για τους αγρότες</w:t>
      </w:r>
      <w:r>
        <w:rPr>
          <w:rFonts w:eastAsia="Times New Roman"/>
          <w:szCs w:val="24"/>
        </w:rPr>
        <w:t>, οι οποίοι για το</w:t>
      </w:r>
      <w:r w:rsidRPr="00797F8F">
        <w:rPr>
          <w:rFonts w:eastAsia="Times New Roman"/>
          <w:szCs w:val="24"/>
        </w:rPr>
        <w:t xml:space="preserve"> </w:t>
      </w:r>
      <w:r>
        <w:rPr>
          <w:rFonts w:eastAsia="Times New Roman"/>
          <w:szCs w:val="24"/>
        </w:rPr>
        <w:t>20</w:t>
      </w:r>
      <w:r w:rsidRPr="00797F8F">
        <w:rPr>
          <w:rFonts w:eastAsia="Times New Roman"/>
          <w:szCs w:val="24"/>
        </w:rPr>
        <w:t>19 έχει οριστεί ότι θα καταβάλουν το 18% του φ</w:t>
      </w:r>
      <w:r w:rsidRPr="00797F8F">
        <w:rPr>
          <w:rFonts w:eastAsia="Times New Roman"/>
          <w:szCs w:val="24"/>
        </w:rPr>
        <w:t>ορολογητέου εισοδήματος</w:t>
      </w:r>
      <w:r>
        <w:rPr>
          <w:rFonts w:eastAsia="Times New Roman"/>
          <w:szCs w:val="24"/>
        </w:rPr>
        <w:t>. Επίσης, έγκυρη κ</w:t>
      </w:r>
      <w:r w:rsidRPr="00797F8F">
        <w:rPr>
          <w:rFonts w:eastAsia="Times New Roman"/>
          <w:szCs w:val="24"/>
        </w:rPr>
        <w:t>αταβολή ενισχύσεων χωρίς πρόστιμα και καταλογισμός</w:t>
      </w:r>
      <w:r>
        <w:rPr>
          <w:rFonts w:eastAsia="Times New Roman"/>
          <w:szCs w:val="24"/>
        </w:rPr>
        <w:t>.</w:t>
      </w:r>
      <w:r w:rsidRPr="00797F8F">
        <w:rPr>
          <w:rFonts w:eastAsia="Times New Roman"/>
          <w:szCs w:val="24"/>
        </w:rPr>
        <w:t xml:space="preserve"> </w:t>
      </w:r>
      <w:r>
        <w:rPr>
          <w:rFonts w:eastAsia="Times New Roman"/>
          <w:szCs w:val="24"/>
        </w:rPr>
        <w:t>Ο</w:t>
      </w:r>
      <w:r w:rsidRPr="00797F8F">
        <w:rPr>
          <w:rFonts w:eastAsia="Times New Roman"/>
          <w:szCs w:val="24"/>
        </w:rPr>
        <w:t>ύτε ένα</w:t>
      </w:r>
      <w:r>
        <w:rPr>
          <w:rFonts w:eastAsia="Times New Roman"/>
          <w:szCs w:val="24"/>
        </w:rPr>
        <w:t>ν</w:t>
      </w:r>
      <w:r w:rsidRPr="00797F8F">
        <w:rPr>
          <w:rFonts w:eastAsia="Times New Roman"/>
          <w:szCs w:val="24"/>
        </w:rPr>
        <w:t xml:space="preserve"> καταλογισμό τέσσερα χρόνια</w:t>
      </w:r>
      <w:r>
        <w:rPr>
          <w:rFonts w:eastAsia="Times New Roman"/>
          <w:szCs w:val="24"/>
        </w:rPr>
        <w:t>.</w:t>
      </w:r>
      <w:r w:rsidRPr="00797F8F">
        <w:rPr>
          <w:rFonts w:eastAsia="Times New Roman"/>
          <w:szCs w:val="24"/>
        </w:rPr>
        <w:t xml:space="preserve"> </w:t>
      </w:r>
      <w:r>
        <w:rPr>
          <w:rFonts w:eastAsia="Times New Roman"/>
          <w:szCs w:val="24"/>
        </w:rPr>
        <w:t>Ο</w:t>
      </w:r>
      <w:r w:rsidRPr="00797F8F">
        <w:rPr>
          <w:rFonts w:eastAsia="Times New Roman"/>
          <w:szCs w:val="24"/>
        </w:rPr>
        <w:t>ύτε ένα</w:t>
      </w:r>
      <w:r>
        <w:rPr>
          <w:rFonts w:eastAsia="Times New Roman"/>
          <w:szCs w:val="24"/>
        </w:rPr>
        <w:t>ν!</w:t>
      </w:r>
      <w:r w:rsidRPr="00797F8F">
        <w:rPr>
          <w:rFonts w:eastAsia="Times New Roman"/>
          <w:szCs w:val="24"/>
        </w:rPr>
        <w:t xml:space="preserve"> </w:t>
      </w:r>
      <w:r>
        <w:rPr>
          <w:rFonts w:eastAsia="Times New Roman"/>
          <w:szCs w:val="24"/>
        </w:rPr>
        <w:t>Κ</w:t>
      </w:r>
      <w:r w:rsidRPr="00797F8F">
        <w:rPr>
          <w:rFonts w:eastAsia="Times New Roman"/>
          <w:szCs w:val="24"/>
        </w:rPr>
        <w:t>οιτάξ</w:t>
      </w:r>
      <w:r>
        <w:rPr>
          <w:rFonts w:eastAsia="Times New Roman"/>
          <w:szCs w:val="24"/>
        </w:rPr>
        <w:t>τε</w:t>
      </w:r>
      <w:r w:rsidRPr="00797F8F">
        <w:rPr>
          <w:rFonts w:eastAsia="Times New Roman"/>
          <w:szCs w:val="24"/>
        </w:rPr>
        <w:t xml:space="preserve"> το παρελθόν </w:t>
      </w:r>
      <w:r>
        <w:rPr>
          <w:rFonts w:eastAsia="Times New Roman"/>
          <w:szCs w:val="24"/>
        </w:rPr>
        <w:t xml:space="preserve">σας να δείτε πόσους καταλογισμούς είχατε. </w:t>
      </w:r>
    </w:p>
    <w:p w14:paraId="37394963"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Επίσης πετύχαμε τα εξής: ε</w:t>
      </w:r>
      <w:r w:rsidRPr="00797F8F">
        <w:rPr>
          <w:rFonts w:eastAsia="Times New Roman"/>
          <w:szCs w:val="24"/>
        </w:rPr>
        <w:t xml:space="preserve">ισαγωγή </w:t>
      </w:r>
      <w:r>
        <w:rPr>
          <w:rFonts w:eastAsia="Times New Roman"/>
          <w:szCs w:val="24"/>
        </w:rPr>
        <w:t>εργόσημου,</w:t>
      </w:r>
      <w:r w:rsidRPr="00797F8F">
        <w:rPr>
          <w:rFonts w:eastAsia="Times New Roman"/>
          <w:szCs w:val="24"/>
        </w:rPr>
        <w:t xml:space="preserve"> μείωσ</w:t>
      </w:r>
      <w:r w:rsidRPr="00797F8F">
        <w:rPr>
          <w:rFonts w:eastAsia="Times New Roman"/>
          <w:szCs w:val="24"/>
        </w:rPr>
        <w:t xml:space="preserve">η </w:t>
      </w:r>
      <w:r>
        <w:rPr>
          <w:rFonts w:eastAsia="Times New Roman"/>
          <w:szCs w:val="24"/>
        </w:rPr>
        <w:t xml:space="preserve">ΦΠΑ από το </w:t>
      </w:r>
      <w:r w:rsidRPr="00797F8F">
        <w:rPr>
          <w:rFonts w:eastAsia="Times New Roman"/>
          <w:szCs w:val="24"/>
        </w:rPr>
        <w:t>24</w:t>
      </w:r>
      <w:r>
        <w:rPr>
          <w:rFonts w:eastAsia="Times New Roman"/>
          <w:szCs w:val="24"/>
        </w:rPr>
        <w:t>%</w:t>
      </w:r>
      <w:r w:rsidRPr="00797F8F">
        <w:rPr>
          <w:rFonts w:eastAsia="Times New Roman"/>
          <w:szCs w:val="24"/>
        </w:rPr>
        <w:t xml:space="preserve"> στο 1</w:t>
      </w:r>
      <w:r>
        <w:rPr>
          <w:rFonts w:eastAsia="Times New Roman"/>
          <w:szCs w:val="24"/>
        </w:rPr>
        <w:t xml:space="preserve">3% στα </w:t>
      </w:r>
      <w:r w:rsidRPr="0016491A">
        <w:rPr>
          <w:rFonts w:eastAsia="Times New Roman"/>
          <w:szCs w:val="24"/>
        </w:rPr>
        <w:t>αγροεφόδια</w:t>
      </w:r>
      <w:r>
        <w:rPr>
          <w:rFonts w:eastAsia="Times New Roman"/>
          <w:szCs w:val="24"/>
        </w:rPr>
        <w:t>,</w:t>
      </w:r>
      <w:r w:rsidRPr="0016491A">
        <w:rPr>
          <w:rFonts w:eastAsia="Times New Roman"/>
          <w:szCs w:val="24"/>
        </w:rPr>
        <w:t xml:space="preserve"> </w:t>
      </w:r>
      <w:r w:rsidRPr="00797F8F">
        <w:rPr>
          <w:rFonts w:eastAsia="Times New Roman"/>
          <w:szCs w:val="24"/>
        </w:rPr>
        <w:t xml:space="preserve">αυστηροποίηση της έννοιας </w:t>
      </w:r>
      <w:r>
        <w:rPr>
          <w:rFonts w:eastAsia="Times New Roman"/>
          <w:szCs w:val="24"/>
        </w:rPr>
        <w:t>του</w:t>
      </w:r>
      <w:r w:rsidRPr="00797F8F">
        <w:rPr>
          <w:rFonts w:eastAsia="Times New Roman"/>
          <w:szCs w:val="24"/>
        </w:rPr>
        <w:t xml:space="preserve"> κατά κύριο επάγγελμα αγρότη</w:t>
      </w:r>
      <w:r>
        <w:rPr>
          <w:rFonts w:eastAsia="Times New Roman"/>
          <w:szCs w:val="24"/>
        </w:rPr>
        <w:t>,</w:t>
      </w:r>
      <w:r w:rsidRPr="00797F8F">
        <w:rPr>
          <w:rFonts w:eastAsia="Times New Roman"/>
          <w:szCs w:val="24"/>
        </w:rPr>
        <w:t xml:space="preserve"> πιο στοχευμένες δημόσιες πολιτικές </w:t>
      </w:r>
      <w:r w:rsidRPr="00983AD6">
        <w:rPr>
          <w:rFonts w:eastAsia="Times New Roman"/>
          <w:szCs w:val="24"/>
        </w:rPr>
        <w:t>π</w:t>
      </w:r>
      <w:r w:rsidRPr="00797F8F">
        <w:rPr>
          <w:rFonts w:eastAsia="Times New Roman"/>
          <w:szCs w:val="24"/>
        </w:rPr>
        <w:t xml:space="preserve">ρος όφελος των αγροτών και όχι </w:t>
      </w:r>
      <w:r>
        <w:rPr>
          <w:rFonts w:eastAsia="Times New Roman"/>
          <w:szCs w:val="24"/>
        </w:rPr>
        <w:t xml:space="preserve">αυτών που </w:t>
      </w:r>
      <w:r w:rsidRPr="00797F8F">
        <w:rPr>
          <w:rFonts w:eastAsia="Times New Roman"/>
          <w:szCs w:val="24"/>
        </w:rPr>
        <w:t>καρπώνοντ</w:t>
      </w:r>
      <w:r>
        <w:rPr>
          <w:rFonts w:eastAsia="Times New Roman"/>
          <w:szCs w:val="24"/>
        </w:rPr>
        <w:t>αι</w:t>
      </w:r>
      <w:r w:rsidRPr="00797F8F">
        <w:rPr>
          <w:rFonts w:eastAsia="Times New Roman"/>
          <w:szCs w:val="24"/>
        </w:rPr>
        <w:t xml:space="preserve"> τα κέρδη και </w:t>
      </w:r>
      <w:r>
        <w:rPr>
          <w:rFonts w:eastAsia="Times New Roman"/>
          <w:szCs w:val="24"/>
        </w:rPr>
        <w:t xml:space="preserve">τις </w:t>
      </w:r>
      <w:r w:rsidRPr="00797F8F">
        <w:rPr>
          <w:rFonts w:eastAsia="Times New Roman"/>
          <w:szCs w:val="24"/>
        </w:rPr>
        <w:t>παροχές και προορίζονται για το</w:t>
      </w:r>
      <w:r>
        <w:rPr>
          <w:rFonts w:eastAsia="Times New Roman"/>
          <w:szCs w:val="24"/>
        </w:rPr>
        <w:t>υς αγρότες που μοχθ</w:t>
      </w:r>
      <w:r>
        <w:rPr>
          <w:rFonts w:eastAsia="Times New Roman"/>
          <w:szCs w:val="24"/>
        </w:rPr>
        <w:t xml:space="preserve">ούν καθημερινά. Για κάθε αγρότη </w:t>
      </w:r>
      <w:r w:rsidRPr="00797F8F">
        <w:rPr>
          <w:rFonts w:eastAsia="Times New Roman"/>
          <w:szCs w:val="24"/>
        </w:rPr>
        <w:t>διασφ</w:t>
      </w:r>
      <w:r>
        <w:rPr>
          <w:rFonts w:eastAsia="Times New Roman"/>
          <w:szCs w:val="24"/>
        </w:rPr>
        <w:t>αλίσαμε τη ρευστότητα με χαμηλότοκη χρηματοδότηση.</w:t>
      </w:r>
      <w:r w:rsidRPr="00797F8F">
        <w:rPr>
          <w:rFonts w:eastAsia="Times New Roman"/>
          <w:szCs w:val="24"/>
        </w:rPr>
        <w:t xml:space="preserve"> </w:t>
      </w:r>
      <w:r>
        <w:rPr>
          <w:rFonts w:eastAsia="Times New Roman"/>
          <w:szCs w:val="24"/>
        </w:rPr>
        <w:t xml:space="preserve">Φτιάξαμε νόμους για </w:t>
      </w:r>
      <w:r w:rsidRPr="00797F8F">
        <w:rPr>
          <w:rFonts w:eastAsia="Times New Roman"/>
          <w:szCs w:val="24"/>
        </w:rPr>
        <w:t>τους συνεταιρισμούς</w:t>
      </w:r>
      <w:r>
        <w:rPr>
          <w:rFonts w:eastAsia="Times New Roman"/>
          <w:szCs w:val="24"/>
        </w:rPr>
        <w:t>,</w:t>
      </w:r>
      <w:r w:rsidRPr="00797F8F">
        <w:rPr>
          <w:rFonts w:eastAsia="Times New Roman"/>
          <w:szCs w:val="24"/>
        </w:rPr>
        <w:t xml:space="preserve"> νόμο</w:t>
      </w:r>
      <w:r>
        <w:rPr>
          <w:rFonts w:eastAsia="Times New Roman"/>
          <w:szCs w:val="24"/>
        </w:rPr>
        <w:t>υ</w:t>
      </w:r>
      <w:r w:rsidRPr="00797F8F">
        <w:rPr>
          <w:rFonts w:eastAsia="Times New Roman"/>
          <w:szCs w:val="24"/>
        </w:rPr>
        <w:t>ς για το υπαίθριο εμπόριο</w:t>
      </w:r>
      <w:r>
        <w:rPr>
          <w:rFonts w:eastAsia="Times New Roman"/>
          <w:szCs w:val="24"/>
        </w:rPr>
        <w:t xml:space="preserve">. </w:t>
      </w:r>
      <w:r w:rsidRPr="00F17FF8">
        <w:rPr>
          <w:rFonts w:eastAsia="Times New Roman"/>
          <w:szCs w:val="24"/>
        </w:rPr>
        <w:t xml:space="preserve">Διπλασιάσαμε </w:t>
      </w:r>
      <w:r>
        <w:rPr>
          <w:rFonts w:eastAsia="Times New Roman"/>
          <w:szCs w:val="24"/>
        </w:rPr>
        <w:t>τις συνδεδεμένες ενισχύσεις στην κτηνοτροφία,</w:t>
      </w:r>
      <w:r w:rsidRPr="00797F8F">
        <w:rPr>
          <w:rFonts w:eastAsia="Times New Roman"/>
          <w:szCs w:val="24"/>
        </w:rPr>
        <w:t xml:space="preserve"> νόμος για νωπά και ευαλλοίωτα</w:t>
      </w:r>
      <w:r>
        <w:rPr>
          <w:rFonts w:eastAsia="Times New Roman"/>
          <w:szCs w:val="24"/>
        </w:rPr>
        <w:t>, υ</w:t>
      </w:r>
      <w:r w:rsidRPr="00797F8F">
        <w:rPr>
          <w:rFonts w:eastAsia="Times New Roman"/>
          <w:szCs w:val="24"/>
        </w:rPr>
        <w:t>πουργική απόφαση για οικοτεχνία</w:t>
      </w:r>
      <w:r>
        <w:rPr>
          <w:rFonts w:eastAsia="Times New Roman"/>
          <w:szCs w:val="24"/>
        </w:rPr>
        <w:t>,</w:t>
      </w:r>
      <w:r w:rsidRPr="00797F8F">
        <w:rPr>
          <w:rFonts w:eastAsia="Times New Roman"/>
          <w:szCs w:val="24"/>
        </w:rPr>
        <w:t xml:space="preserve"> βιομηχανική κάνναβη</w:t>
      </w:r>
      <w:r>
        <w:rPr>
          <w:rFonts w:eastAsia="Times New Roman"/>
          <w:szCs w:val="24"/>
        </w:rPr>
        <w:t>,</w:t>
      </w:r>
      <w:r w:rsidRPr="00797F8F">
        <w:rPr>
          <w:rFonts w:eastAsia="Times New Roman"/>
          <w:szCs w:val="24"/>
        </w:rPr>
        <w:t xml:space="preserve"> φαρμακευτικά </w:t>
      </w:r>
      <w:r>
        <w:rPr>
          <w:rFonts w:eastAsia="Times New Roman"/>
          <w:szCs w:val="24"/>
        </w:rPr>
        <w:t xml:space="preserve">αρωματικά </w:t>
      </w:r>
      <w:r w:rsidRPr="00797F8F">
        <w:rPr>
          <w:rFonts w:eastAsia="Times New Roman"/>
          <w:szCs w:val="24"/>
        </w:rPr>
        <w:t>φυτά</w:t>
      </w:r>
      <w:r>
        <w:rPr>
          <w:rFonts w:eastAsia="Times New Roman"/>
          <w:szCs w:val="24"/>
        </w:rPr>
        <w:t>,</w:t>
      </w:r>
      <w:r w:rsidRPr="00797F8F">
        <w:rPr>
          <w:rFonts w:eastAsia="Times New Roman"/>
          <w:szCs w:val="24"/>
        </w:rPr>
        <w:t xml:space="preserve"> αξιοποίηση </w:t>
      </w:r>
      <w:r>
        <w:rPr>
          <w:rFonts w:eastAsia="Times New Roman"/>
          <w:szCs w:val="24"/>
        </w:rPr>
        <w:t>της α</w:t>
      </w:r>
      <w:r w:rsidRPr="00797F8F">
        <w:rPr>
          <w:rFonts w:eastAsia="Times New Roman"/>
          <w:szCs w:val="24"/>
        </w:rPr>
        <w:t>γροτικής γης και ακινήτων</w:t>
      </w:r>
      <w:r>
        <w:rPr>
          <w:rFonts w:eastAsia="Times New Roman"/>
          <w:szCs w:val="24"/>
        </w:rPr>
        <w:t>,</w:t>
      </w:r>
      <w:r w:rsidRPr="00797F8F">
        <w:rPr>
          <w:rFonts w:eastAsia="Times New Roman"/>
          <w:szCs w:val="24"/>
        </w:rPr>
        <w:t xml:space="preserve"> ίδρυση </w:t>
      </w:r>
      <w:r>
        <w:rPr>
          <w:rFonts w:eastAsia="Times New Roman"/>
          <w:szCs w:val="24"/>
        </w:rPr>
        <w:t>Ο</w:t>
      </w:r>
      <w:r w:rsidRPr="00797F8F">
        <w:rPr>
          <w:rFonts w:eastAsia="Times New Roman"/>
          <w:szCs w:val="24"/>
        </w:rPr>
        <w:t xml:space="preserve">ργανισμού </w:t>
      </w:r>
      <w:r>
        <w:rPr>
          <w:rFonts w:eastAsia="Times New Roman"/>
          <w:szCs w:val="24"/>
        </w:rPr>
        <w:t>Δ</w:t>
      </w:r>
      <w:r w:rsidRPr="00797F8F">
        <w:rPr>
          <w:rFonts w:eastAsia="Times New Roman"/>
          <w:szCs w:val="24"/>
        </w:rPr>
        <w:t xml:space="preserve">ιαχείρισης </w:t>
      </w:r>
      <w:r>
        <w:rPr>
          <w:rFonts w:eastAsia="Times New Roman"/>
          <w:szCs w:val="24"/>
        </w:rPr>
        <w:t>Α</w:t>
      </w:r>
      <w:r w:rsidRPr="00797F8F">
        <w:rPr>
          <w:rFonts w:eastAsia="Times New Roman"/>
          <w:szCs w:val="24"/>
        </w:rPr>
        <w:t>κινήτων</w:t>
      </w:r>
      <w:r>
        <w:rPr>
          <w:rFonts w:eastAsia="Times New Roman"/>
          <w:szCs w:val="24"/>
        </w:rPr>
        <w:t>,</w:t>
      </w:r>
      <w:r w:rsidRPr="00797F8F">
        <w:rPr>
          <w:rFonts w:eastAsia="Times New Roman"/>
          <w:szCs w:val="24"/>
        </w:rPr>
        <w:t xml:space="preserve"> νόμος για τις βοσκήσιμες γαίες</w:t>
      </w:r>
      <w:r>
        <w:rPr>
          <w:rFonts w:eastAsia="Times New Roman"/>
          <w:szCs w:val="24"/>
        </w:rPr>
        <w:t>,</w:t>
      </w:r>
      <w:r w:rsidRPr="00797F8F">
        <w:rPr>
          <w:rFonts w:eastAsia="Times New Roman"/>
          <w:szCs w:val="24"/>
        </w:rPr>
        <w:t xml:space="preserve"> μείωση του </w:t>
      </w:r>
      <w:r>
        <w:rPr>
          <w:rFonts w:eastAsia="Times New Roman"/>
          <w:szCs w:val="24"/>
        </w:rPr>
        <w:t xml:space="preserve">ΦΠΑ 13% σε ειδικές </w:t>
      </w:r>
      <w:r w:rsidRPr="00797F8F">
        <w:rPr>
          <w:rFonts w:eastAsia="Times New Roman"/>
          <w:szCs w:val="24"/>
        </w:rPr>
        <w:t>κατηγορίες εισροών</w:t>
      </w:r>
      <w:r>
        <w:rPr>
          <w:rFonts w:eastAsia="Times New Roman"/>
          <w:szCs w:val="24"/>
        </w:rPr>
        <w:t>,</w:t>
      </w:r>
      <w:r w:rsidRPr="00797F8F">
        <w:rPr>
          <w:rFonts w:eastAsia="Times New Roman"/>
          <w:szCs w:val="24"/>
        </w:rPr>
        <w:t xml:space="preserve"> κατάργησ</w:t>
      </w:r>
      <w:r w:rsidRPr="00797F8F">
        <w:rPr>
          <w:rFonts w:eastAsia="Times New Roman"/>
          <w:szCs w:val="24"/>
        </w:rPr>
        <w:t>η του ειδικού φόρου στο κρασί</w:t>
      </w:r>
      <w:r>
        <w:rPr>
          <w:rFonts w:eastAsia="Times New Roman"/>
          <w:szCs w:val="24"/>
        </w:rPr>
        <w:t>,</w:t>
      </w:r>
      <w:r w:rsidRPr="00797F8F">
        <w:rPr>
          <w:rFonts w:eastAsia="Times New Roman"/>
          <w:szCs w:val="24"/>
        </w:rPr>
        <w:t xml:space="preserve"> </w:t>
      </w:r>
      <w:r>
        <w:rPr>
          <w:rFonts w:eastAsia="Times New Roman"/>
          <w:szCs w:val="24"/>
        </w:rPr>
        <w:t>διεύρυνση</w:t>
      </w:r>
      <w:r w:rsidRPr="00797F8F">
        <w:rPr>
          <w:rFonts w:eastAsia="Times New Roman"/>
          <w:szCs w:val="24"/>
        </w:rPr>
        <w:t xml:space="preserve"> της εξ</w:t>
      </w:r>
      <w:r>
        <w:rPr>
          <w:rFonts w:eastAsia="Times New Roman"/>
          <w:szCs w:val="24"/>
        </w:rPr>
        <w:t>ισ</w:t>
      </w:r>
      <w:r w:rsidRPr="00797F8F">
        <w:rPr>
          <w:rFonts w:eastAsia="Times New Roman"/>
          <w:szCs w:val="24"/>
        </w:rPr>
        <w:t xml:space="preserve">ωτικής και </w:t>
      </w:r>
      <w:r>
        <w:rPr>
          <w:rFonts w:eastAsia="Times New Roman"/>
          <w:szCs w:val="24"/>
        </w:rPr>
        <w:t>συνδεδεμένης,</w:t>
      </w:r>
      <w:r w:rsidRPr="00797F8F">
        <w:rPr>
          <w:rFonts w:eastAsia="Times New Roman"/>
          <w:szCs w:val="24"/>
        </w:rPr>
        <w:t xml:space="preserve"> αναθεώρηση της ΚΑΠ</w:t>
      </w:r>
      <w:r>
        <w:rPr>
          <w:rFonts w:eastAsia="Times New Roman"/>
          <w:szCs w:val="24"/>
        </w:rPr>
        <w:t>,</w:t>
      </w:r>
      <w:r w:rsidRPr="00797F8F">
        <w:rPr>
          <w:rFonts w:eastAsia="Times New Roman"/>
          <w:szCs w:val="24"/>
        </w:rPr>
        <w:t xml:space="preserve"> βιωσιμότητα της Ελληνικής </w:t>
      </w:r>
      <w:r>
        <w:rPr>
          <w:rFonts w:eastAsia="Times New Roman"/>
          <w:szCs w:val="24"/>
        </w:rPr>
        <w:t>Β</w:t>
      </w:r>
      <w:r w:rsidRPr="00797F8F">
        <w:rPr>
          <w:rFonts w:eastAsia="Times New Roman"/>
          <w:szCs w:val="24"/>
        </w:rPr>
        <w:t xml:space="preserve">ιομηχανίας </w:t>
      </w:r>
      <w:r>
        <w:rPr>
          <w:rFonts w:eastAsia="Times New Roman"/>
          <w:szCs w:val="24"/>
        </w:rPr>
        <w:t>Ζ</w:t>
      </w:r>
      <w:r w:rsidRPr="00797F8F">
        <w:rPr>
          <w:rFonts w:eastAsia="Times New Roman"/>
          <w:szCs w:val="24"/>
        </w:rPr>
        <w:t>άχαρης</w:t>
      </w:r>
      <w:r>
        <w:rPr>
          <w:rFonts w:eastAsia="Times New Roman"/>
          <w:szCs w:val="24"/>
        </w:rPr>
        <w:t>,</w:t>
      </w:r>
      <w:r w:rsidRPr="00797F8F">
        <w:rPr>
          <w:rFonts w:eastAsia="Times New Roman"/>
          <w:szCs w:val="24"/>
        </w:rPr>
        <w:t xml:space="preserve"> εξασφάλιση κονδυλίων 20 εκατομμυρίων</w:t>
      </w:r>
      <w:r>
        <w:rPr>
          <w:rFonts w:eastAsia="Times New Roman"/>
          <w:szCs w:val="24"/>
        </w:rPr>
        <w:t xml:space="preserve"> ευρώ</w:t>
      </w:r>
      <w:r w:rsidRPr="00797F8F">
        <w:rPr>
          <w:rFonts w:eastAsia="Times New Roman"/>
          <w:szCs w:val="24"/>
        </w:rPr>
        <w:t xml:space="preserve"> για την προώθηση αγροτικών προϊόντων</w:t>
      </w:r>
      <w:r>
        <w:rPr>
          <w:rFonts w:eastAsia="Times New Roman"/>
          <w:szCs w:val="24"/>
        </w:rPr>
        <w:t>,</w:t>
      </w:r>
      <w:r w:rsidRPr="00797F8F">
        <w:rPr>
          <w:rFonts w:eastAsia="Times New Roman"/>
          <w:szCs w:val="24"/>
        </w:rPr>
        <w:t xml:space="preserve"> ρύθμιση χρεών </w:t>
      </w:r>
      <w:r w:rsidRPr="00797F8F">
        <w:rPr>
          <w:rFonts w:eastAsia="Times New Roman"/>
          <w:szCs w:val="24"/>
        </w:rPr>
        <w:lastRenderedPageBreak/>
        <w:t>της ΔΕΗ</w:t>
      </w:r>
      <w:r>
        <w:rPr>
          <w:rFonts w:eastAsia="Times New Roman"/>
          <w:szCs w:val="24"/>
        </w:rPr>
        <w:t>,</w:t>
      </w:r>
      <w:r w:rsidRPr="00797F8F">
        <w:rPr>
          <w:rFonts w:eastAsia="Times New Roman"/>
          <w:szCs w:val="24"/>
        </w:rPr>
        <w:t xml:space="preserve"> </w:t>
      </w:r>
      <w:r>
        <w:rPr>
          <w:rFonts w:eastAsia="Times New Roman"/>
          <w:szCs w:val="24"/>
        </w:rPr>
        <w:t>ΓΟΕΒ-ΤΟΕΒ,</w:t>
      </w:r>
      <w:r w:rsidRPr="00797F8F">
        <w:rPr>
          <w:rFonts w:eastAsia="Times New Roman"/>
          <w:szCs w:val="24"/>
        </w:rPr>
        <w:t xml:space="preserve"> </w:t>
      </w:r>
      <w:r>
        <w:rPr>
          <w:rFonts w:eastAsia="Times New Roman"/>
          <w:szCs w:val="24"/>
        </w:rPr>
        <w:t>δ</w:t>
      </w:r>
      <w:r>
        <w:rPr>
          <w:rFonts w:eastAsia="Times New Roman"/>
          <w:szCs w:val="24"/>
        </w:rPr>
        <w:t xml:space="preserve">ιευθέτηση κόκκινων αγροτικών δανείων, </w:t>
      </w:r>
      <w:r w:rsidRPr="00797F8F">
        <w:rPr>
          <w:rFonts w:eastAsia="Times New Roman"/>
          <w:szCs w:val="24"/>
        </w:rPr>
        <w:t xml:space="preserve">κατάργηση τέλους επιτηδεύματος για τους </w:t>
      </w:r>
      <w:r>
        <w:rPr>
          <w:rFonts w:eastAsia="Times New Roman"/>
          <w:szCs w:val="24"/>
        </w:rPr>
        <w:t>συνεταιρισμένους</w:t>
      </w:r>
      <w:r w:rsidRPr="00797F8F">
        <w:rPr>
          <w:rFonts w:eastAsia="Times New Roman"/>
          <w:szCs w:val="24"/>
        </w:rPr>
        <w:t xml:space="preserve"> αγρότες</w:t>
      </w:r>
      <w:r>
        <w:rPr>
          <w:rFonts w:eastAsia="Times New Roman"/>
          <w:szCs w:val="24"/>
        </w:rPr>
        <w:t>,</w:t>
      </w:r>
      <w:r w:rsidRPr="00797F8F">
        <w:rPr>
          <w:rFonts w:eastAsia="Times New Roman"/>
          <w:szCs w:val="24"/>
        </w:rPr>
        <w:t xml:space="preserve"> νέος χάρτης </w:t>
      </w:r>
      <w:r>
        <w:rPr>
          <w:rFonts w:eastAsia="Times New Roman"/>
          <w:szCs w:val="24"/>
        </w:rPr>
        <w:t>μειονεκτικών</w:t>
      </w:r>
      <w:r w:rsidRPr="00797F8F">
        <w:rPr>
          <w:rFonts w:eastAsia="Times New Roman"/>
          <w:szCs w:val="24"/>
        </w:rPr>
        <w:t xml:space="preserve"> περιοχών</w:t>
      </w:r>
      <w:r>
        <w:rPr>
          <w:rFonts w:eastAsia="Times New Roman"/>
          <w:szCs w:val="24"/>
        </w:rPr>
        <w:t>,</w:t>
      </w:r>
      <w:r w:rsidRPr="00797F8F">
        <w:rPr>
          <w:rFonts w:eastAsia="Times New Roman"/>
          <w:szCs w:val="24"/>
        </w:rPr>
        <w:t xml:space="preserve"> εντατικοποίηση ελέγχων αγορά</w:t>
      </w:r>
      <w:r>
        <w:rPr>
          <w:rFonts w:eastAsia="Times New Roman"/>
          <w:szCs w:val="24"/>
        </w:rPr>
        <w:t>ς</w:t>
      </w:r>
      <w:r w:rsidRPr="00797F8F">
        <w:rPr>
          <w:rFonts w:eastAsia="Times New Roman"/>
          <w:szCs w:val="24"/>
        </w:rPr>
        <w:t xml:space="preserve"> κρέατος</w:t>
      </w:r>
      <w:r>
        <w:rPr>
          <w:rFonts w:eastAsia="Times New Roman"/>
          <w:szCs w:val="24"/>
        </w:rPr>
        <w:t>,</w:t>
      </w:r>
      <w:r w:rsidRPr="00797F8F">
        <w:rPr>
          <w:rFonts w:eastAsia="Times New Roman"/>
          <w:szCs w:val="24"/>
        </w:rPr>
        <w:t xml:space="preserve"> χορήγηση de minimis </w:t>
      </w:r>
      <w:r>
        <w:rPr>
          <w:rFonts w:eastAsia="Times New Roman"/>
          <w:szCs w:val="24"/>
        </w:rPr>
        <w:t xml:space="preserve">σε </w:t>
      </w:r>
      <w:r w:rsidRPr="00797F8F">
        <w:rPr>
          <w:rFonts w:eastAsia="Times New Roman"/>
          <w:szCs w:val="24"/>
        </w:rPr>
        <w:t>αιγοπροβατοτρόφους και καπνοπαραγωγούς και ροδακινοπαρα</w:t>
      </w:r>
      <w:r w:rsidRPr="00797F8F">
        <w:rPr>
          <w:rFonts w:eastAsia="Times New Roman"/>
          <w:szCs w:val="24"/>
        </w:rPr>
        <w:t>γωγούς</w:t>
      </w:r>
      <w:r>
        <w:rPr>
          <w:rFonts w:eastAsia="Times New Roman"/>
          <w:szCs w:val="24"/>
        </w:rPr>
        <w:t xml:space="preserve">, κοινή </w:t>
      </w:r>
      <w:r w:rsidRPr="00797F8F">
        <w:rPr>
          <w:rFonts w:eastAsia="Times New Roman"/>
          <w:szCs w:val="24"/>
        </w:rPr>
        <w:t>υπουργική απόφαση για μέτρα ελέγχου αγορά</w:t>
      </w:r>
      <w:r>
        <w:rPr>
          <w:rFonts w:eastAsia="Times New Roman"/>
          <w:szCs w:val="24"/>
        </w:rPr>
        <w:t>ς</w:t>
      </w:r>
      <w:r w:rsidRPr="00797F8F">
        <w:rPr>
          <w:rFonts w:eastAsia="Times New Roman"/>
          <w:szCs w:val="24"/>
        </w:rPr>
        <w:t xml:space="preserve"> γάλακτος</w:t>
      </w:r>
      <w:r>
        <w:rPr>
          <w:rFonts w:eastAsia="Times New Roman"/>
          <w:szCs w:val="24"/>
        </w:rPr>
        <w:t>,</w:t>
      </w:r>
      <w:r w:rsidRPr="00797F8F">
        <w:rPr>
          <w:rFonts w:eastAsia="Times New Roman"/>
          <w:szCs w:val="24"/>
        </w:rPr>
        <w:t xml:space="preserve"> παραχώρηση ακινήτων </w:t>
      </w:r>
      <w:r>
        <w:rPr>
          <w:rFonts w:eastAsia="Times New Roman"/>
          <w:szCs w:val="24"/>
        </w:rPr>
        <w:t>ΥΠΑΑΤ</w:t>
      </w:r>
      <w:r w:rsidRPr="00797F8F">
        <w:rPr>
          <w:rFonts w:eastAsia="Times New Roman"/>
          <w:szCs w:val="24"/>
        </w:rPr>
        <w:t xml:space="preserve"> σε νέους αγρότες κατά κύριο επάγγελμα</w:t>
      </w:r>
      <w:r>
        <w:rPr>
          <w:rFonts w:eastAsia="Times New Roman"/>
          <w:szCs w:val="24"/>
        </w:rPr>
        <w:t>,</w:t>
      </w:r>
      <w:r w:rsidRPr="00797F8F">
        <w:rPr>
          <w:rFonts w:eastAsia="Times New Roman"/>
          <w:szCs w:val="24"/>
        </w:rPr>
        <w:t xml:space="preserve"> υπουργική απόφαση για τις ρυθμίσεις θεμάτων εμπορίας και διακίνησης ακτινιδίων</w:t>
      </w:r>
      <w:r>
        <w:rPr>
          <w:rFonts w:eastAsia="Times New Roman"/>
          <w:szCs w:val="24"/>
        </w:rPr>
        <w:t>,</w:t>
      </w:r>
      <w:r w:rsidRPr="00797F8F">
        <w:rPr>
          <w:rFonts w:eastAsia="Times New Roman"/>
          <w:szCs w:val="24"/>
        </w:rPr>
        <w:t xml:space="preserve"> τράπεζα γενετικού υλικού</w:t>
      </w:r>
      <w:r>
        <w:rPr>
          <w:rFonts w:eastAsia="Times New Roman"/>
          <w:szCs w:val="24"/>
        </w:rPr>
        <w:t>,</w:t>
      </w:r>
      <w:r w:rsidRPr="00797F8F">
        <w:rPr>
          <w:rFonts w:eastAsia="Times New Roman"/>
          <w:szCs w:val="24"/>
        </w:rPr>
        <w:t xml:space="preserve"> αυστηροποίηση των </w:t>
      </w:r>
      <w:r w:rsidRPr="00797F8F">
        <w:rPr>
          <w:rFonts w:eastAsia="Times New Roman"/>
          <w:szCs w:val="24"/>
        </w:rPr>
        <w:t>μέτρων στην αγορά γάλακτος</w:t>
      </w:r>
      <w:r>
        <w:rPr>
          <w:rFonts w:eastAsia="Times New Roman"/>
          <w:szCs w:val="24"/>
        </w:rPr>
        <w:t>,</w:t>
      </w:r>
      <w:r w:rsidRPr="00797F8F">
        <w:rPr>
          <w:rFonts w:eastAsia="Times New Roman"/>
          <w:szCs w:val="24"/>
        </w:rPr>
        <w:t xml:space="preserve"> πρόγραμμα ευφυούς </w:t>
      </w:r>
      <w:r>
        <w:rPr>
          <w:rFonts w:eastAsia="Times New Roman"/>
          <w:szCs w:val="24"/>
        </w:rPr>
        <w:t>γ</w:t>
      </w:r>
      <w:r w:rsidRPr="00797F8F">
        <w:rPr>
          <w:rFonts w:eastAsia="Times New Roman"/>
          <w:szCs w:val="24"/>
        </w:rPr>
        <w:t>εωργίας του Υπουργείου Ψηφιακής Πολιτικής</w:t>
      </w:r>
      <w:r>
        <w:rPr>
          <w:rFonts w:eastAsia="Times New Roman"/>
          <w:szCs w:val="24"/>
        </w:rPr>
        <w:t>,</w:t>
      </w:r>
      <w:r w:rsidRPr="00797F8F">
        <w:rPr>
          <w:rFonts w:eastAsia="Times New Roman"/>
          <w:szCs w:val="24"/>
        </w:rPr>
        <w:t xml:space="preserve"> </w:t>
      </w:r>
      <w:r>
        <w:rPr>
          <w:rFonts w:eastAsia="Times New Roman"/>
          <w:szCs w:val="24"/>
        </w:rPr>
        <w:t>Ενημέρωση</w:t>
      </w:r>
      <w:r w:rsidRPr="00797F8F">
        <w:rPr>
          <w:rFonts w:eastAsia="Times New Roman"/>
          <w:szCs w:val="24"/>
        </w:rPr>
        <w:t xml:space="preserve"> και </w:t>
      </w:r>
      <w:r>
        <w:rPr>
          <w:rFonts w:eastAsia="Times New Roman"/>
          <w:szCs w:val="24"/>
        </w:rPr>
        <w:t>Υ</w:t>
      </w:r>
      <w:r w:rsidRPr="00797F8F">
        <w:rPr>
          <w:rFonts w:eastAsia="Times New Roman"/>
          <w:szCs w:val="24"/>
        </w:rPr>
        <w:t>πουργείου Αγροτικής Ανάπτυξης</w:t>
      </w:r>
      <w:r>
        <w:rPr>
          <w:rFonts w:eastAsia="Times New Roman"/>
          <w:szCs w:val="24"/>
        </w:rPr>
        <w:t>,</w:t>
      </w:r>
      <w:r w:rsidRPr="00797F8F">
        <w:rPr>
          <w:rFonts w:eastAsia="Times New Roman"/>
          <w:szCs w:val="24"/>
        </w:rPr>
        <w:t xml:space="preserve"> νέα απόφαση για την ποιότητα</w:t>
      </w:r>
      <w:r>
        <w:rPr>
          <w:rFonts w:eastAsia="Times New Roman"/>
          <w:szCs w:val="24"/>
        </w:rPr>
        <w:t>,</w:t>
      </w:r>
      <w:r w:rsidRPr="00797F8F">
        <w:rPr>
          <w:rFonts w:eastAsia="Times New Roman"/>
          <w:szCs w:val="24"/>
        </w:rPr>
        <w:t xml:space="preserve"> εμπορία και διακίνηση</w:t>
      </w:r>
      <w:r>
        <w:rPr>
          <w:rFonts w:eastAsia="Times New Roman"/>
          <w:szCs w:val="24"/>
        </w:rPr>
        <w:t>.</w:t>
      </w:r>
    </w:p>
    <w:p w14:paraId="37394964" w14:textId="77777777" w:rsidR="00B27939" w:rsidRDefault="00D93F4B">
      <w:pPr>
        <w:spacing w:after="0" w:line="600" w:lineRule="auto"/>
        <w:ind w:firstLine="720"/>
        <w:jc w:val="both"/>
        <w:rPr>
          <w:rFonts w:eastAsia="Times New Roman"/>
          <w:szCs w:val="24"/>
        </w:rPr>
      </w:pPr>
      <w:r>
        <w:rPr>
          <w:rFonts w:eastAsia="Times New Roman"/>
          <w:szCs w:val="24"/>
        </w:rPr>
        <w:t>Ε</w:t>
      </w:r>
      <w:r w:rsidRPr="00797F8F">
        <w:rPr>
          <w:rFonts w:eastAsia="Times New Roman"/>
          <w:szCs w:val="24"/>
        </w:rPr>
        <w:t>τοιμά</w:t>
      </w:r>
      <w:r>
        <w:rPr>
          <w:rFonts w:eastAsia="Times New Roman"/>
          <w:szCs w:val="24"/>
        </w:rPr>
        <w:t>σαμε</w:t>
      </w:r>
      <w:r w:rsidRPr="00797F8F">
        <w:rPr>
          <w:rFonts w:eastAsia="Times New Roman"/>
          <w:szCs w:val="24"/>
        </w:rPr>
        <w:t xml:space="preserve"> σχέδιο της κοινής υπουργικής απόφασης για </w:t>
      </w:r>
      <w:r>
        <w:rPr>
          <w:rFonts w:eastAsia="Times New Roman"/>
          <w:szCs w:val="24"/>
        </w:rPr>
        <w:t xml:space="preserve">τη </w:t>
      </w:r>
      <w:r w:rsidRPr="00797F8F">
        <w:rPr>
          <w:rFonts w:eastAsia="Times New Roman"/>
          <w:szCs w:val="24"/>
        </w:rPr>
        <w:t xml:space="preserve">λειτουργία </w:t>
      </w:r>
      <w:r w:rsidRPr="00797F8F">
        <w:rPr>
          <w:rFonts w:eastAsia="Times New Roman"/>
          <w:szCs w:val="24"/>
        </w:rPr>
        <w:t>αγορών παραγωγών βιολογικών προϊόντων</w:t>
      </w:r>
      <w:r>
        <w:rPr>
          <w:rFonts w:eastAsia="Times New Roman"/>
          <w:szCs w:val="24"/>
        </w:rPr>
        <w:t>. Καταρτίσαμε δασικούς χάρτες.</w:t>
      </w:r>
      <w:r w:rsidRPr="00797F8F">
        <w:rPr>
          <w:rFonts w:eastAsia="Times New Roman"/>
          <w:szCs w:val="24"/>
        </w:rPr>
        <w:t xml:space="preserve"> </w:t>
      </w:r>
      <w:r>
        <w:rPr>
          <w:rFonts w:eastAsia="Times New Roman"/>
          <w:szCs w:val="24"/>
        </w:rPr>
        <w:t>Χ</w:t>
      </w:r>
      <w:r w:rsidRPr="00797F8F">
        <w:rPr>
          <w:rFonts w:eastAsia="Times New Roman"/>
          <w:szCs w:val="24"/>
        </w:rPr>
        <w:t xml:space="preserve">ωρίς αυτούς </w:t>
      </w:r>
      <w:r>
        <w:rPr>
          <w:rFonts w:eastAsia="Times New Roman"/>
          <w:szCs w:val="24"/>
        </w:rPr>
        <w:t>δεν γίνεται</w:t>
      </w:r>
      <w:r w:rsidRPr="00797F8F">
        <w:rPr>
          <w:rFonts w:eastAsia="Times New Roman"/>
          <w:szCs w:val="24"/>
        </w:rPr>
        <w:t xml:space="preserve"> </w:t>
      </w:r>
      <w:r>
        <w:rPr>
          <w:rFonts w:eastAsia="Times New Roman"/>
          <w:szCs w:val="24"/>
        </w:rPr>
        <w:t>Κ</w:t>
      </w:r>
      <w:r w:rsidRPr="00797F8F">
        <w:rPr>
          <w:rFonts w:eastAsia="Times New Roman"/>
          <w:szCs w:val="24"/>
        </w:rPr>
        <w:t>τηματολόγι</w:t>
      </w:r>
      <w:r>
        <w:rPr>
          <w:rFonts w:eastAsia="Times New Roman"/>
          <w:szCs w:val="24"/>
        </w:rPr>
        <w:t>ο</w:t>
      </w:r>
      <w:r w:rsidRPr="00797F8F">
        <w:rPr>
          <w:rFonts w:eastAsia="Times New Roman"/>
          <w:szCs w:val="24"/>
        </w:rPr>
        <w:t xml:space="preserve"> και οργάνωση της γης</w:t>
      </w:r>
      <w:r>
        <w:rPr>
          <w:rFonts w:eastAsia="Times New Roman"/>
          <w:szCs w:val="24"/>
        </w:rPr>
        <w:t>.</w:t>
      </w:r>
      <w:r w:rsidRPr="00797F8F">
        <w:rPr>
          <w:rFonts w:eastAsia="Times New Roman"/>
          <w:szCs w:val="24"/>
        </w:rPr>
        <w:t xml:space="preserve"> </w:t>
      </w:r>
      <w:r>
        <w:rPr>
          <w:rFonts w:eastAsia="Times New Roman"/>
          <w:szCs w:val="24"/>
        </w:rPr>
        <w:t>Υ</w:t>
      </w:r>
      <w:r w:rsidRPr="00797F8F">
        <w:rPr>
          <w:rFonts w:eastAsia="Times New Roman"/>
          <w:szCs w:val="24"/>
        </w:rPr>
        <w:t xml:space="preserve">πουργική απόφαση για </w:t>
      </w:r>
      <w:r>
        <w:rPr>
          <w:rFonts w:eastAsia="Times New Roman"/>
          <w:szCs w:val="24"/>
        </w:rPr>
        <w:t>Ε</w:t>
      </w:r>
      <w:r w:rsidRPr="00797F8F">
        <w:rPr>
          <w:rFonts w:eastAsia="Times New Roman"/>
          <w:szCs w:val="24"/>
        </w:rPr>
        <w:t xml:space="preserve">θνική </w:t>
      </w:r>
      <w:r>
        <w:rPr>
          <w:rFonts w:eastAsia="Times New Roman"/>
          <w:szCs w:val="24"/>
        </w:rPr>
        <w:t>Σ</w:t>
      </w:r>
      <w:r w:rsidRPr="00797F8F">
        <w:rPr>
          <w:rFonts w:eastAsia="Times New Roman"/>
          <w:szCs w:val="24"/>
        </w:rPr>
        <w:t xml:space="preserve">τρατηγική </w:t>
      </w:r>
      <w:r>
        <w:rPr>
          <w:rFonts w:eastAsia="Times New Roman"/>
          <w:szCs w:val="24"/>
        </w:rPr>
        <w:t xml:space="preserve">για τα Δάση, ενεργοποίηση μέτρων του ΠΑΑ </w:t>
      </w:r>
      <w:r>
        <w:rPr>
          <w:rFonts w:eastAsia="Times New Roman"/>
          <w:szCs w:val="24"/>
        </w:rPr>
        <w:t>–</w:t>
      </w:r>
      <w:r>
        <w:rPr>
          <w:rFonts w:eastAsia="Times New Roman"/>
          <w:szCs w:val="24"/>
        </w:rPr>
        <w:t xml:space="preserve"> </w:t>
      </w:r>
      <w:r>
        <w:rPr>
          <w:rFonts w:eastAsia="Times New Roman"/>
          <w:szCs w:val="24"/>
        </w:rPr>
        <w:lastRenderedPageBreak/>
        <w:t>«</w:t>
      </w:r>
      <w:r>
        <w:rPr>
          <w:rFonts w:eastAsia="Times New Roman"/>
          <w:szCs w:val="24"/>
          <w:lang w:val="en-US"/>
        </w:rPr>
        <w:t>LEADER</w:t>
      </w:r>
      <w:r>
        <w:rPr>
          <w:rFonts w:eastAsia="Times New Roman"/>
          <w:szCs w:val="24"/>
        </w:rPr>
        <w:t>»</w:t>
      </w:r>
      <w:r>
        <w:rPr>
          <w:rFonts w:eastAsia="Times New Roman"/>
          <w:szCs w:val="24"/>
        </w:rPr>
        <w:t xml:space="preserve"> και της αλιείας, </w:t>
      </w:r>
      <w:r w:rsidRPr="00797F8F">
        <w:rPr>
          <w:rFonts w:eastAsia="Times New Roman"/>
          <w:szCs w:val="24"/>
        </w:rPr>
        <w:t xml:space="preserve">στήριξη </w:t>
      </w:r>
      <w:r>
        <w:rPr>
          <w:rFonts w:eastAsia="Times New Roman"/>
          <w:szCs w:val="24"/>
        </w:rPr>
        <w:t>ν</w:t>
      </w:r>
      <w:r w:rsidRPr="00797F8F">
        <w:rPr>
          <w:rFonts w:eastAsia="Times New Roman"/>
          <w:szCs w:val="24"/>
        </w:rPr>
        <w:t xml:space="preserve">έων </w:t>
      </w:r>
      <w:r>
        <w:rPr>
          <w:rFonts w:eastAsia="Times New Roman"/>
          <w:szCs w:val="24"/>
        </w:rPr>
        <w:t>α</w:t>
      </w:r>
      <w:r w:rsidRPr="00797F8F">
        <w:rPr>
          <w:rFonts w:eastAsia="Times New Roman"/>
          <w:szCs w:val="24"/>
        </w:rPr>
        <w:t>γροτώ</w:t>
      </w:r>
      <w:r w:rsidRPr="00797F8F">
        <w:rPr>
          <w:rFonts w:eastAsia="Times New Roman"/>
          <w:szCs w:val="24"/>
        </w:rPr>
        <w:t xml:space="preserve">ν </w:t>
      </w:r>
      <w:r>
        <w:rPr>
          <w:rFonts w:eastAsia="Times New Roman"/>
          <w:szCs w:val="24"/>
        </w:rPr>
        <w:t>ως τα σαράντα. Γ</w:t>
      </w:r>
      <w:r w:rsidRPr="00797F8F">
        <w:rPr>
          <w:rFonts w:eastAsia="Times New Roman"/>
          <w:szCs w:val="24"/>
        </w:rPr>
        <w:t xml:space="preserve">ια πρώτη φορά όλοι οι νέοι αγρότες </w:t>
      </w:r>
      <w:r>
        <w:rPr>
          <w:rFonts w:eastAsia="Times New Roman"/>
          <w:szCs w:val="24"/>
        </w:rPr>
        <w:t xml:space="preserve">μπήκαν </w:t>
      </w:r>
      <w:r w:rsidRPr="00797F8F">
        <w:rPr>
          <w:rFonts w:eastAsia="Times New Roman"/>
          <w:szCs w:val="24"/>
        </w:rPr>
        <w:t>στο πρόγραμμα αυτό</w:t>
      </w:r>
      <w:r>
        <w:rPr>
          <w:rFonts w:eastAsia="Times New Roman"/>
          <w:szCs w:val="24"/>
        </w:rPr>
        <w:t>.</w:t>
      </w:r>
      <w:r w:rsidRPr="00797F8F">
        <w:rPr>
          <w:rFonts w:eastAsia="Times New Roman"/>
          <w:szCs w:val="24"/>
        </w:rPr>
        <w:t xml:space="preserve"> </w:t>
      </w:r>
      <w:r>
        <w:rPr>
          <w:rFonts w:eastAsia="Times New Roman"/>
          <w:szCs w:val="24"/>
        </w:rPr>
        <w:t>Γ</w:t>
      </w:r>
      <w:r w:rsidRPr="00797F8F">
        <w:rPr>
          <w:rFonts w:eastAsia="Times New Roman"/>
          <w:szCs w:val="24"/>
        </w:rPr>
        <w:t xml:space="preserve">ια πρώτη φορά </w:t>
      </w:r>
      <w:r>
        <w:rPr>
          <w:rFonts w:eastAsia="Times New Roman"/>
          <w:szCs w:val="24"/>
        </w:rPr>
        <w:t>δεκαπέντε</w:t>
      </w:r>
      <w:r w:rsidRPr="00797F8F">
        <w:rPr>
          <w:rFonts w:eastAsia="Times New Roman"/>
          <w:szCs w:val="24"/>
        </w:rPr>
        <w:t xml:space="preserve"> χιλιάδες νέοι αγρότες μπήκα</w:t>
      </w:r>
      <w:r>
        <w:rPr>
          <w:rFonts w:eastAsia="Times New Roman"/>
          <w:szCs w:val="24"/>
        </w:rPr>
        <w:t>ν</w:t>
      </w:r>
      <w:r w:rsidRPr="00797F8F">
        <w:rPr>
          <w:rFonts w:eastAsia="Times New Roman"/>
          <w:szCs w:val="24"/>
        </w:rPr>
        <w:t xml:space="preserve"> στο επάγγελμα</w:t>
      </w:r>
      <w:r>
        <w:rPr>
          <w:rFonts w:eastAsia="Times New Roman"/>
          <w:szCs w:val="24"/>
        </w:rPr>
        <w:t>.</w:t>
      </w:r>
      <w:r w:rsidRPr="00797F8F">
        <w:rPr>
          <w:rFonts w:eastAsia="Times New Roman"/>
          <w:szCs w:val="24"/>
        </w:rPr>
        <w:t xml:space="preserve"> </w:t>
      </w:r>
      <w:r>
        <w:rPr>
          <w:rFonts w:eastAsia="Times New Roman"/>
          <w:szCs w:val="24"/>
        </w:rPr>
        <w:t>Β</w:t>
      </w:r>
      <w:r w:rsidRPr="00797F8F">
        <w:rPr>
          <w:rFonts w:eastAsia="Times New Roman"/>
          <w:szCs w:val="24"/>
        </w:rPr>
        <w:t>ιολογική γεωργία κτηνοτροφία</w:t>
      </w:r>
      <w:r>
        <w:rPr>
          <w:rFonts w:eastAsia="Times New Roman"/>
          <w:szCs w:val="24"/>
        </w:rPr>
        <w:t>,</w:t>
      </w:r>
      <w:r w:rsidRPr="00797F8F">
        <w:rPr>
          <w:rFonts w:eastAsia="Times New Roman"/>
          <w:szCs w:val="24"/>
        </w:rPr>
        <w:t xml:space="preserve"> μεταποίηση</w:t>
      </w:r>
      <w:r>
        <w:rPr>
          <w:rFonts w:eastAsia="Times New Roman"/>
          <w:szCs w:val="24"/>
        </w:rPr>
        <w:t>,</w:t>
      </w:r>
      <w:r w:rsidRPr="00797F8F">
        <w:rPr>
          <w:rFonts w:eastAsia="Times New Roman"/>
          <w:szCs w:val="24"/>
        </w:rPr>
        <w:t xml:space="preserve"> εμπορία και ανάπτυξη </w:t>
      </w:r>
      <w:r>
        <w:rPr>
          <w:rFonts w:eastAsia="Times New Roman"/>
          <w:szCs w:val="24"/>
        </w:rPr>
        <w:t>γ</w:t>
      </w:r>
      <w:r w:rsidRPr="00797F8F">
        <w:rPr>
          <w:rFonts w:eastAsia="Times New Roman"/>
          <w:szCs w:val="24"/>
        </w:rPr>
        <w:t>εωργικών προϊόντων</w:t>
      </w:r>
      <w:r>
        <w:rPr>
          <w:rFonts w:eastAsia="Times New Roman"/>
          <w:szCs w:val="24"/>
        </w:rPr>
        <w:t>,</w:t>
      </w:r>
      <w:r w:rsidRPr="00797F8F">
        <w:rPr>
          <w:rFonts w:eastAsia="Times New Roman"/>
          <w:szCs w:val="24"/>
        </w:rPr>
        <w:t xml:space="preserve"> σύσταση ομάδων παραγωγ</w:t>
      </w:r>
      <w:r w:rsidRPr="00797F8F">
        <w:rPr>
          <w:rFonts w:eastAsia="Times New Roman"/>
          <w:szCs w:val="24"/>
        </w:rPr>
        <w:t>ών</w:t>
      </w:r>
      <w:r>
        <w:rPr>
          <w:rFonts w:eastAsia="Times New Roman"/>
          <w:szCs w:val="24"/>
        </w:rPr>
        <w:t>,</w:t>
      </w:r>
      <w:r w:rsidRPr="00797F8F">
        <w:rPr>
          <w:rFonts w:eastAsia="Times New Roman"/>
          <w:szCs w:val="24"/>
        </w:rPr>
        <w:t xml:space="preserve"> πρόωρη συνταξιοδότηση</w:t>
      </w:r>
      <w:r>
        <w:rPr>
          <w:rFonts w:eastAsia="Times New Roman"/>
          <w:szCs w:val="24"/>
        </w:rPr>
        <w:t>,</w:t>
      </w:r>
      <w:r w:rsidRPr="00797F8F">
        <w:rPr>
          <w:rFonts w:eastAsia="Times New Roman"/>
          <w:szCs w:val="24"/>
        </w:rPr>
        <w:t xml:space="preserve"> </w:t>
      </w:r>
      <w:r>
        <w:rPr>
          <w:rFonts w:eastAsia="Times New Roman"/>
          <w:szCs w:val="24"/>
        </w:rPr>
        <w:t>υπομέτρα</w:t>
      </w:r>
      <w:r w:rsidRPr="00797F8F">
        <w:rPr>
          <w:rFonts w:eastAsia="Times New Roman"/>
          <w:szCs w:val="24"/>
        </w:rPr>
        <w:t xml:space="preserve"> και </w:t>
      </w:r>
      <w:r>
        <w:rPr>
          <w:rFonts w:eastAsia="Times New Roman"/>
          <w:szCs w:val="24"/>
        </w:rPr>
        <w:t>επενδύσεις</w:t>
      </w:r>
      <w:r w:rsidRPr="00797F8F">
        <w:rPr>
          <w:rFonts w:eastAsia="Times New Roman"/>
          <w:szCs w:val="24"/>
        </w:rPr>
        <w:t xml:space="preserve"> σε προληπτικές δράσεις που αποσκοπούν στη μείωση των επιπτώσεων της κλιματικής αλλαγής</w:t>
      </w:r>
      <w:r>
        <w:rPr>
          <w:rFonts w:eastAsia="Times New Roman"/>
          <w:szCs w:val="24"/>
        </w:rPr>
        <w:t>,</w:t>
      </w:r>
      <w:r w:rsidRPr="00797F8F">
        <w:rPr>
          <w:rFonts w:eastAsia="Times New Roman"/>
          <w:szCs w:val="24"/>
        </w:rPr>
        <w:t xml:space="preserve"> γεωργικοί σύμβουλοι</w:t>
      </w:r>
      <w:r>
        <w:rPr>
          <w:rFonts w:eastAsia="Times New Roman"/>
          <w:szCs w:val="24"/>
        </w:rPr>
        <w:t>,</w:t>
      </w:r>
      <w:r w:rsidRPr="00797F8F">
        <w:rPr>
          <w:rFonts w:eastAsia="Times New Roman"/>
          <w:szCs w:val="24"/>
        </w:rPr>
        <w:t xml:space="preserve"> δημόσιες και ιδιωτικές επενδύσεις</w:t>
      </w:r>
      <w:r>
        <w:rPr>
          <w:rFonts w:eastAsia="Times New Roman"/>
          <w:szCs w:val="24"/>
        </w:rPr>
        <w:t>,</w:t>
      </w:r>
      <w:r w:rsidRPr="00797F8F">
        <w:rPr>
          <w:rFonts w:eastAsia="Times New Roman"/>
          <w:szCs w:val="24"/>
        </w:rPr>
        <w:t xml:space="preserve"> διάσωση </w:t>
      </w:r>
      <w:r>
        <w:rPr>
          <w:rFonts w:eastAsia="Times New Roman"/>
          <w:szCs w:val="24"/>
        </w:rPr>
        <w:t>γ</w:t>
      </w:r>
      <w:r w:rsidRPr="00797F8F">
        <w:rPr>
          <w:rFonts w:eastAsia="Times New Roman"/>
          <w:szCs w:val="24"/>
        </w:rPr>
        <w:t>εωργικών γαιών</w:t>
      </w:r>
      <w:r>
        <w:rPr>
          <w:rFonts w:eastAsia="Times New Roman"/>
          <w:szCs w:val="24"/>
        </w:rPr>
        <w:t>,</w:t>
      </w:r>
      <w:r w:rsidRPr="00797F8F">
        <w:rPr>
          <w:rFonts w:eastAsia="Times New Roman"/>
          <w:szCs w:val="24"/>
        </w:rPr>
        <w:t xml:space="preserve"> υλοποίηση </w:t>
      </w:r>
      <w:r>
        <w:rPr>
          <w:rFonts w:eastAsia="Times New Roman"/>
          <w:szCs w:val="24"/>
        </w:rPr>
        <w:t>επτά βασικών</w:t>
      </w:r>
      <w:r w:rsidRPr="00797F8F">
        <w:rPr>
          <w:rFonts w:eastAsia="Times New Roman"/>
          <w:szCs w:val="24"/>
        </w:rPr>
        <w:t xml:space="preserve"> </w:t>
      </w:r>
      <w:r>
        <w:rPr>
          <w:rFonts w:eastAsia="Times New Roman"/>
          <w:szCs w:val="24"/>
        </w:rPr>
        <w:t>παραγωγικών</w:t>
      </w:r>
      <w:r w:rsidRPr="00797F8F">
        <w:rPr>
          <w:rFonts w:eastAsia="Times New Roman"/>
          <w:szCs w:val="24"/>
        </w:rPr>
        <w:t xml:space="preserve"> μέτρων </w:t>
      </w:r>
      <w:r>
        <w:rPr>
          <w:rFonts w:eastAsia="Times New Roman"/>
          <w:szCs w:val="24"/>
        </w:rPr>
        <w:t>του Ε</w:t>
      </w:r>
      <w:r w:rsidRPr="00BD1332">
        <w:rPr>
          <w:rFonts w:eastAsia="Times New Roman"/>
          <w:szCs w:val="24"/>
        </w:rPr>
        <w:t xml:space="preserve">πιχειρησιακού </w:t>
      </w:r>
      <w:r>
        <w:rPr>
          <w:rFonts w:eastAsia="Times New Roman"/>
          <w:szCs w:val="24"/>
        </w:rPr>
        <w:t>Προγράμματος</w:t>
      </w:r>
      <w:r w:rsidRPr="00797F8F">
        <w:rPr>
          <w:rFonts w:eastAsia="Times New Roman"/>
          <w:szCs w:val="24"/>
        </w:rPr>
        <w:t xml:space="preserve"> </w:t>
      </w:r>
      <w:r>
        <w:rPr>
          <w:rFonts w:eastAsia="Times New Roman"/>
          <w:szCs w:val="24"/>
        </w:rPr>
        <w:t>Αλιείας,</w:t>
      </w:r>
      <w:r w:rsidRPr="00797F8F">
        <w:rPr>
          <w:rFonts w:eastAsia="Times New Roman"/>
          <w:szCs w:val="24"/>
        </w:rPr>
        <w:t xml:space="preserve"> διευκρινιστική εγκύκλιος για τη διαδικασία έκδοσης </w:t>
      </w:r>
      <w:r>
        <w:rPr>
          <w:rFonts w:eastAsia="Times New Roman"/>
          <w:szCs w:val="24"/>
        </w:rPr>
        <w:t xml:space="preserve">αδείας, ένταξη του συνολικού αριθμού των αγροτών, έγκριση, πρόσθετα διαχειριστικά μέτρα για την αλιεία. </w:t>
      </w:r>
    </w:p>
    <w:p w14:paraId="37394965" w14:textId="77777777" w:rsidR="00B27939" w:rsidRDefault="00D93F4B">
      <w:pPr>
        <w:spacing w:after="0"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Κύριε Παπαδόπουλε, ολοκληρώστε σας παρακαλώ. </w:t>
      </w:r>
    </w:p>
    <w:p w14:paraId="37394966" w14:textId="77777777" w:rsidR="00B27939" w:rsidRDefault="00D93F4B">
      <w:pPr>
        <w:spacing w:after="0" w:line="600" w:lineRule="auto"/>
        <w:ind w:firstLine="720"/>
        <w:jc w:val="both"/>
        <w:rPr>
          <w:rFonts w:eastAsia="Times New Roman"/>
          <w:szCs w:val="24"/>
        </w:rPr>
      </w:pPr>
      <w:r w:rsidRPr="00DF542C">
        <w:rPr>
          <w:rFonts w:eastAsia="Times New Roman"/>
          <w:b/>
          <w:szCs w:val="24"/>
        </w:rPr>
        <w:t>ΝΙΚΟΛΑΟΣ ΠΑΠΑΔΟΠΟΥΛΟΣ:</w:t>
      </w:r>
      <w:r>
        <w:rPr>
          <w:rFonts w:eastAsia="Times New Roman"/>
          <w:szCs w:val="24"/>
        </w:rPr>
        <w:t xml:space="preserve"> Απαριθμώ, κύριε Πρόεδρε. Σε ένα λεπτό τελειώνω, κύριε Πρόεδρε. </w:t>
      </w:r>
    </w:p>
    <w:p w14:paraId="37394967" w14:textId="77777777" w:rsidR="00B27939" w:rsidRDefault="00D93F4B">
      <w:pPr>
        <w:spacing w:after="0" w:line="600" w:lineRule="auto"/>
        <w:ind w:firstLine="720"/>
        <w:jc w:val="both"/>
        <w:rPr>
          <w:rFonts w:eastAsia="Times New Roman"/>
          <w:szCs w:val="24"/>
        </w:rPr>
      </w:pPr>
      <w:r>
        <w:rPr>
          <w:rFonts w:eastAsia="Times New Roman"/>
          <w:szCs w:val="24"/>
        </w:rPr>
        <w:lastRenderedPageBreak/>
        <w:t xml:space="preserve">Τι θέλουμε για το 2019; Επιγραμματικά: </w:t>
      </w:r>
      <w:r w:rsidRPr="00797F8F">
        <w:rPr>
          <w:rFonts w:eastAsia="Times New Roman"/>
          <w:szCs w:val="24"/>
        </w:rPr>
        <w:t xml:space="preserve">Προετοιμασία του </w:t>
      </w:r>
      <w:r>
        <w:rPr>
          <w:rFonts w:eastAsia="Times New Roman"/>
          <w:szCs w:val="24"/>
        </w:rPr>
        <w:t>νόμου για τη συνδικαλιστική εκπροσώπηση των αγροτών, προετοιμασία ν</w:t>
      </w:r>
      <w:r>
        <w:rPr>
          <w:rFonts w:eastAsia="Times New Roman"/>
          <w:szCs w:val="24"/>
        </w:rPr>
        <w:t xml:space="preserve">ομοσχεδίου για την αλιεία, προετοιμασία </w:t>
      </w:r>
      <w:r w:rsidRPr="00797F8F">
        <w:rPr>
          <w:rFonts w:eastAsia="Times New Roman"/>
          <w:szCs w:val="24"/>
        </w:rPr>
        <w:t xml:space="preserve">θετικού πλαισίου με το οποίο δίνεται </w:t>
      </w:r>
      <w:r>
        <w:rPr>
          <w:rFonts w:eastAsia="Times New Roman"/>
          <w:szCs w:val="24"/>
        </w:rPr>
        <w:t xml:space="preserve">η </w:t>
      </w:r>
      <w:r w:rsidRPr="00797F8F">
        <w:rPr>
          <w:rFonts w:eastAsia="Times New Roman"/>
          <w:szCs w:val="24"/>
        </w:rPr>
        <w:t xml:space="preserve">προτεραιότητα στην αξιοποίηση των </w:t>
      </w:r>
      <w:r>
        <w:rPr>
          <w:rFonts w:eastAsia="Times New Roman"/>
          <w:szCs w:val="24"/>
        </w:rPr>
        <w:t>περιουσιακών</w:t>
      </w:r>
      <w:r w:rsidRPr="00797F8F">
        <w:rPr>
          <w:rFonts w:eastAsia="Times New Roman"/>
          <w:szCs w:val="24"/>
        </w:rPr>
        <w:t xml:space="preserve"> στοιχείων των υπό εκκαθάριση </w:t>
      </w:r>
      <w:r>
        <w:rPr>
          <w:rFonts w:eastAsia="Times New Roman"/>
          <w:szCs w:val="24"/>
        </w:rPr>
        <w:t>σ</w:t>
      </w:r>
      <w:r w:rsidRPr="00797F8F">
        <w:rPr>
          <w:rFonts w:eastAsia="Times New Roman"/>
          <w:szCs w:val="24"/>
        </w:rPr>
        <w:t>υνεταιρισμών</w:t>
      </w:r>
      <w:r>
        <w:rPr>
          <w:rFonts w:eastAsia="Times New Roman"/>
          <w:szCs w:val="24"/>
        </w:rPr>
        <w:t>,</w:t>
      </w:r>
      <w:r w:rsidRPr="00797F8F">
        <w:rPr>
          <w:rFonts w:eastAsia="Times New Roman"/>
          <w:szCs w:val="24"/>
        </w:rPr>
        <w:t xml:space="preserve"> κοινή </w:t>
      </w:r>
      <w:r>
        <w:rPr>
          <w:rFonts w:eastAsia="Times New Roman"/>
          <w:szCs w:val="24"/>
        </w:rPr>
        <w:t>α</w:t>
      </w:r>
      <w:r w:rsidRPr="00797F8F">
        <w:rPr>
          <w:rFonts w:eastAsia="Times New Roman"/>
          <w:szCs w:val="24"/>
        </w:rPr>
        <w:t>γροτική πολιτική</w:t>
      </w:r>
      <w:r>
        <w:rPr>
          <w:rFonts w:eastAsia="Times New Roman"/>
          <w:szCs w:val="24"/>
        </w:rPr>
        <w:t>,</w:t>
      </w:r>
      <w:r w:rsidRPr="00797F8F">
        <w:rPr>
          <w:rFonts w:eastAsia="Times New Roman"/>
          <w:szCs w:val="24"/>
        </w:rPr>
        <w:t xml:space="preserve"> </w:t>
      </w:r>
      <w:r>
        <w:rPr>
          <w:rFonts w:eastAsia="Times New Roman"/>
          <w:szCs w:val="24"/>
        </w:rPr>
        <w:t>-</w:t>
      </w:r>
      <w:r w:rsidRPr="00797F8F">
        <w:rPr>
          <w:rFonts w:eastAsia="Times New Roman"/>
          <w:szCs w:val="24"/>
        </w:rPr>
        <w:t>ο Πρόεδρ</w:t>
      </w:r>
      <w:r>
        <w:rPr>
          <w:rFonts w:eastAsia="Times New Roman"/>
          <w:szCs w:val="24"/>
        </w:rPr>
        <w:t>ό</w:t>
      </w:r>
      <w:r w:rsidRPr="00797F8F">
        <w:rPr>
          <w:rFonts w:eastAsia="Times New Roman"/>
          <w:szCs w:val="24"/>
        </w:rPr>
        <w:t xml:space="preserve">ς </w:t>
      </w:r>
      <w:r>
        <w:rPr>
          <w:rFonts w:eastAsia="Times New Roman"/>
          <w:szCs w:val="24"/>
        </w:rPr>
        <w:t xml:space="preserve">μας </w:t>
      </w:r>
      <w:r w:rsidRPr="00797F8F">
        <w:rPr>
          <w:rFonts w:eastAsia="Times New Roman"/>
          <w:szCs w:val="24"/>
        </w:rPr>
        <w:t xml:space="preserve">προχθές </w:t>
      </w:r>
      <w:r>
        <w:rPr>
          <w:rFonts w:eastAsia="Times New Roman"/>
          <w:szCs w:val="24"/>
        </w:rPr>
        <w:t>έβαλε</w:t>
      </w:r>
      <w:r w:rsidRPr="00797F8F">
        <w:rPr>
          <w:rFonts w:eastAsia="Times New Roman"/>
          <w:szCs w:val="24"/>
        </w:rPr>
        <w:t xml:space="preserve"> αύξηση των πόρων της </w:t>
      </w:r>
      <w:r>
        <w:rPr>
          <w:rFonts w:eastAsia="Times New Roman"/>
          <w:szCs w:val="24"/>
        </w:rPr>
        <w:t>κοινής α</w:t>
      </w:r>
      <w:r w:rsidRPr="00797F8F">
        <w:rPr>
          <w:rFonts w:eastAsia="Times New Roman"/>
          <w:szCs w:val="24"/>
        </w:rPr>
        <w:t>γρ</w:t>
      </w:r>
      <w:r w:rsidRPr="00797F8F">
        <w:rPr>
          <w:rFonts w:eastAsia="Times New Roman"/>
          <w:szCs w:val="24"/>
        </w:rPr>
        <w:t xml:space="preserve">οτικής </w:t>
      </w:r>
      <w:r>
        <w:rPr>
          <w:rFonts w:eastAsia="Times New Roman"/>
          <w:szCs w:val="24"/>
        </w:rPr>
        <w:t xml:space="preserve">πολιτικής για </w:t>
      </w:r>
      <w:r w:rsidRPr="00797F8F">
        <w:rPr>
          <w:rFonts w:eastAsia="Times New Roman"/>
          <w:szCs w:val="24"/>
        </w:rPr>
        <w:t>πρώτη φορά και είμαστε περήφανοι γι</w:t>
      </w:r>
      <w:r>
        <w:rPr>
          <w:rFonts w:eastAsia="Times New Roman"/>
          <w:szCs w:val="24"/>
        </w:rPr>
        <w:t>’</w:t>
      </w:r>
      <w:r w:rsidRPr="00797F8F">
        <w:rPr>
          <w:rFonts w:eastAsia="Times New Roman"/>
          <w:szCs w:val="24"/>
        </w:rPr>
        <w:t xml:space="preserve"> αυτό</w:t>
      </w:r>
      <w:r>
        <w:rPr>
          <w:rFonts w:eastAsia="Times New Roman"/>
          <w:szCs w:val="24"/>
        </w:rPr>
        <w:t>.</w:t>
      </w:r>
      <w:r w:rsidRPr="00797F8F">
        <w:rPr>
          <w:rFonts w:eastAsia="Times New Roman"/>
          <w:szCs w:val="24"/>
        </w:rPr>
        <w:t xml:space="preserve"> </w:t>
      </w:r>
      <w:r>
        <w:rPr>
          <w:rFonts w:eastAsia="Times New Roman"/>
          <w:szCs w:val="24"/>
        </w:rPr>
        <w:t>Θ</w:t>
      </w:r>
      <w:r w:rsidRPr="00797F8F">
        <w:rPr>
          <w:rFonts w:eastAsia="Times New Roman"/>
          <w:szCs w:val="24"/>
        </w:rPr>
        <w:t xml:space="preserve">έλουμε να </w:t>
      </w:r>
      <w:r>
        <w:rPr>
          <w:rFonts w:eastAsia="Times New Roman"/>
          <w:szCs w:val="24"/>
        </w:rPr>
        <w:t>λύσουμε και το μεγάλο πρόβλημα της μείωσης του κόστους του</w:t>
      </w:r>
      <w:r w:rsidRPr="00797F8F">
        <w:rPr>
          <w:rFonts w:eastAsia="Times New Roman"/>
          <w:szCs w:val="24"/>
        </w:rPr>
        <w:t xml:space="preserve"> πετρελαίου</w:t>
      </w:r>
      <w:r>
        <w:rPr>
          <w:rFonts w:eastAsia="Times New Roman"/>
          <w:szCs w:val="24"/>
        </w:rPr>
        <w:t>.</w:t>
      </w:r>
    </w:p>
    <w:p w14:paraId="37394968" w14:textId="77777777" w:rsidR="00B27939" w:rsidRDefault="00D93F4B">
      <w:pPr>
        <w:spacing w:after="0" w:line="600" w:lineRule="auto"/>
        <w:ind w:firstLine="720"/>
        <w:jc w:val="both"/>
        <w:rPr>
          <w:rFonts w:eastAsia="Times New Roman"/>
          <w:szCs w:val="24"/>
        </w:rPr>
      </w:pPr>
      <w:r>
        <w:rPr>
          <w:rFonts w:eastAsia="Times New Roman"/>
          <w:szCs w:val="24"/>
        </w:rPr>
        <w:t xml:space="preserve">Προσπάθησα όσο πιο σύντομα να πω </w:t>
      </w:r>
      <w:r w:rsidRPr="00797F8F">
        <w:rPr>
          <w:rFonts w:eastAsia="Times New Roman"/>
          <w:szCs w:val="24"/>
        </w:rPr>
        <w:t>αυτά που κάναμε για τους Έλληνες αγρότες και λέμε</w:t>
      </w:r>
      <w:r>
        <w:rPr>
          <w:rFonts w:eastAsia="Times New Roman"/>
          <w:szCs w:val="24"/>
        </w:rPr>
        <w:t>:</w:t>
      </w:r>
      <w:r w:rsidRPr="00797F8F">
        <w:rPr>
          <w:rFonts w:eastAsia="Times New Roman"/>
          <w:szCs w:val="24"/>
        </w:rPr>
        <w:t xml:space="preserve"> </w:t>
      </w:r>
      <w:r>
        <w:rPr>
          <w:rFonts w:eastAsia="Times New Roman"/>
          <w:szCs w:val="24"/>
        </w:rPr>
        <w:t>«</w:t>
      </w:r>
      <w:r w:rsidRPr="00797F8F">
        <w:rPr>
          <w:rFonts w:eastAsia="Times New Roman"/>
          <w:szCs w:val="24"/>
        </w:rPr>
        <w:t xml:space="preserve">Ιδού η Ρόδος ιδού και το </w:t>
      </w:r>
      <w:r w:rsidRPr="00797F8F">
        <w:rPr>
          <w:rFonts w:eastAsia="Times New Roman"/>
          <w:szCs w:val="24"/>
        </w:rPr>
        <w:t>πήδημα</w:t>
      </w:r>
      <w:r>
        <w:rPr>
          <w:rFonts w:eastAsia="Times New Roman"/>
          <w:szCs w:val="24"/>
        </w:rPr>
        <w:t>». Ν</w:t>
      </w:r>
      <w:r w:rsidRPr="00797F8F">
        <w:rPr>
          <w:rFonts w:eastAsia="Times New Roman"/>
          <w:szCs w:val="24"/>
        </w:rPr>
        <w:t xml:space="preserve">α καταλάβουν οι αγρότες </w:t>
      </w:r>
      <w:r>
        <w:rPr>
          <w:rFonts w:eastAsia="Times New Roman"/>
          <w:szCs w:val="24"/>
        </w:rPr>
        <w:t>π</w:t>
      </w:r>
      <w:r w:rsidRPr="00797F8F">
        <w:rPr>
          <w:rFonts w:eastAsia="Times New Roman"/>
          <w:szCs w:val="24"/>
        </w:rPr>
        <w:t>οιος είναι με ποιον</w:t>
      </w:r>
      <w:r>
        <w:rPr>
          <w:rFonts w:eastAsia="Times New Roman"/>
          <w:szCs w:val="24"/>
        </w:rPr>
        <w:t>,</w:t>
      </w:r>
      <w:r w:rsidRPr="00797F8F">
        <w:rPr>
          <w:rFonts w:eastAsia="Times New Roman"/>
          <w:szCs w:val="24"/>
        </w:rPr>
        <w:t xml:space="preserve"> ποιος είναι </w:t>
      </w:r>
      <w:r>
        <w:rPr>
          <w:rFonts w:eastAsia="Times New Roman"/>
          <w:szCs w:val="24"/>
        </w:rPr>
        <w:t xml:space="preserve">με </w:t>
      </w:r>
      <w:r w:rsidRPr="00797F8F">
        <w:rPr>
          <w:rFonts w:eastAsia="Times New Roman"/>
          <w:szCs w:val="24"/>
        </w:rPr>
        <w:t>τι</w:t>
      </w:r>
      <w:r>
        <w:rPr>
          <w:rFonts w:eastAsia="Times New Roman"/>
          <w:szCs w:val="24"/>
        </w:rPr>
        <w:t>. Ε</w:t>
      </w:r>
      <w:r w:rsidRPr="00797F8F">
        <w:rPr>
          <w:rFonts w:eastAsia="Times New Roman"/>
          <w:szCs w:val="24"/>
        </w:rPr>
        <w:t xml:space="preserve">ίμαστε το πράσινο κόμμα και οι αγρότες θα στηρίξουν αυτή την </w:t>
      </w:r>
      <w:r>
        <w:rPr>
          <w:rFonts w:eastAsia="Times New Roman"/>
          <w:szCs w:val="24"/>
        </w:rPr>
        <w:t>Κ</w:t>
      </w:r>
      <w:r w:rsidRPr="00797F8F">
        <w:rPr>
          <w:rFonts w:eastAsia="Times New Roman"/>
          <w:szCs w:val="24"/>
        </w:rPr>
        <w:t>υβέρνησή</w:t>
      </w:r>
      <w:r>
        <w:rPr>
          <w:rFonts w:eastAsia="Times New Roman"/>
          <w:szCs w:val="24"/>
        </w:rPr>
        <w:t xml:space="preserve"> και τον σύντροφο Τσίπρα. </w:t>
      </w:r>
    </w:p>
    <w:p w14:paraId="37394969" w14:textId="77777777" w:rsidR="00B27939" w:rsidRDefault="00D93F4B">
      <w:pPr>
        <w:spacing w:after="0" w:line="600" w:lineRule="auto"/>
        <w:ind w:firstLine="720"/>
        <w:jc w:val="both"/>
        <w:rPr>
          <w:rFonts w:eastAsia="Times New Roman"/>
          <w:szCs w:val="24"/>
        </w:rPr>
      </w:pPr>
      <w:r>
        <w:rPr>
          <w:rFonts w:eastAsia="Times New Roman"/>
          <w:szCs w:val="24"/>
        </w:rPr>
        <w:t>Π</w:t>
      </w:r>
      <w:r w:rsidRPr="00797F8F">
        <w:rPr>
          <w:rFonts w:eastAsia="Times New Roman"/>
          <w:szCs w:val="24"/>
        </w:rPr>
        <w:t xml:space="preserve">εριμένω να </w:t>
      </w:r>
      <w:r>
        <w:rPr>
          <w:rFonts w:eastAsia="Times New Roman"/>
          <w:szCs w:val="24"/>
        </w:rPr>
        <w:t>μου πείτε ποια είναι</w:t>
      </w:r>
      <w:r w:rsidRPr="00797F8F">
        <w:rPr>
          <w:rFonts w:eastAsia="Times New Roman"/>
          <w:szCs w:val="24"/>
        </w:rPr>
        <w:t xml:space="preserve"> τα δικά σας φορολογικά κίνητρα για το</w:t>
      </w:r>
      <w:r>
        <w:rPr>
          <w:rFonts w:eastAsia="Times New Roman"/>
          <w:szCs w:val="24"/>
        </w:rPr>
        <w:t>υς</w:t>
      </w:r>
      <w:r w:rsidRPr="00797F8F">
        <w:rPr>
          <w:rFonts w:eastAsia="Times New Roman"/>
          <w:szCs w:val="24"/>
        </w:rPr>
        <w:t xml:space="preserve"> </w:t>
      </w:r>
      <w:r>
        <w:rPr>
          <w:rFonts w:eastAsia="Times New Roman"/>
          <w:szCs w:val="24"/>
        </w:rPr>
        <w:t xml:space="preserve">αγρότες </w:t>
      </w:r>
      <w:r>
        <w:rPr>
          <w:rFonts w:eastAsia="Times New Roman"/>
          <w:szCs w:val="24"/>
        </w:rPr>
        <w:t>από αυτό εδώ το Βήμα.</w:t>
      </w:r>
    </w:p>
    <w:p w14:paraId="3739496A" w14:textId="77777777" w:rsidR="00B27939" w:rsidRDefault="00D93F4B">
      <w:pPr>
        <w:spacing w:after="0" w:line="600" w:lineRule="auto"/>
        <w:ind w:firstLine="720"/>
        <w:jc w:val="both"/>
        <w:rPr>
          <w:rFonts w:eastAsia="Times New Roman"/>
          <w:szCs w:val="24"/>
        </w:rPr>
      </w:pPr>
      <w:r>
        <w:rPr>
          <w:rFonts w:eastAsia="Times New Roman"/>
          <w:szCs w:val="24"/>
        </w:rPr>
        <w:t xml:space="preserve">Ευχαριστώ. Γεια χαρά. </w:t>
      </w:r>
    </w:p>
    <w:p w14:paraId="3739496B" w14:textId="77777777" w:rsidR="00B27939" w:rsidRDefault="00D93F4B">
      <w:pPr>
        <w:spacing w:after="0" w:line="600" w:lineRule="auto"/>
        <w:ind w:firstLine="709"/>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739496C" w14:textId="77777777" w:rsidR="00B27939" w:rsidRDefault="00D93F4B">
      <w:pPr>
        <w:spacing w:after="0" w:line="600" w:lineRule="auto"/>
        <w:ind w:firstLine="720"/>
        <w:jc w:val="both"/>
        <w:rPr>
          <w:rFonts w:eastAsia="Times New Roman"/>
          <w:szCs w:val="24"/>
        </w:rPr>
      </w:pPr>
      <w:r w:rsidRPr="00FC73C9">
        <w:rPr>
          <w:rFonts w:eastAsia="Times New Roman" w:cs="Times New Roman"/>
          <w:b/>
          <w:szCs w:val="24"/>
        </w:rPr>
        <w:lastRenderedPageBreak/>
        <w:t>ΠΡΟΕΔΡΕΥΩΝ (Γεώργιος Λαμπρούλης):</w:t>
      </w:r>
      <w:r>
        <w:rPr>
          <w:rFonts w:eastAsia="Times New Roman"/>
          <w:szCs w:val="24"/>
        </w:rPr>
        <w:t xml:space="preserve"> </w:t>
      </w: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w:t>
      </w:r>
      <w:r w:rsidRPr="00AF3B92">
        <w:rPr>
          <w:rFonts w:eastAsia="Times New Roman"/>
          <w:szCs w:val="24"/>
        </w:rPr>
        <w:t xml:space="preserve">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είκοσι οκτώ</w:t>
      </w:r>
      <w:r w:rsidRPr="00AF3B92">
        <w:rPr>
          <w:rFonts w:eastAsia="Times New Roman"/>
          <w:szCs w:val="24"/>
        </w:rPr>
        <w:t xml:space="preserve"> μαθητές και μαθήτριες και </w:t>
      </w:r>
      <w:r>
        <w:rPr>
          <w:rFonts w:eastAsia="Times New Roman"/>
          <w:szCs w:val="24"/>
        </w:rPr>
        <w:t>δύο</w:t>
      </w:r>
      <w:r w:rsidRPr="00AF3B92">
        <w:rPr>
          <w:rFonts w:eastAsia="Times New Roman"/>
          <w:szCs w:val="24"/>
        </w:rPr>
        <w:t xml:space="preserve"> εκπαιδευτικοί συνοδοί τους από το </w:t>
      </w:r>
      <w:r>
        <w:rPr>
          <w:rFonts w:eastAsia="Times New Roman"/>
          <w:szCs w:val="24"/>
        </w:rPr>
        <w:t>4</w:t>
      </w:r>
      <w:r w:rsidRPr="005E7C52">
        <w:rPr>
          <w:rFonts w:eastAsia="Times New Roman"/>
          <w:szCs w:val="24"/>
          <w:vertAlign w:val="superscript"/>
        </w:rPr>
        <w:t>ο</w:t>
      </w:r>
      <w:r>
        <w:rPr>
          <w:rFonts w:eastAsia="Times New Roman"/>
          <w:szCs w:val="24"/>
        </w:rPr>
        <w:t xml:space="preserve"> Γυμνάσ</w:t>
      </w:r>
      <w:r>
        <w:rPr>
          <w:rFonts w:eastAsia="Times New Roman"/>
          <w:szCs w:val="24"/>
        </w:rPr>
        <w:t>ιο Ιλίου</w:t>
      </w:r>
      <w:r w:rsidRPr="00AF3B92">
        <w:rPr>
          <w:rFonts w:eastAsia="Times New Roman"/>
          <w:szCs w:val="24"/>
        </w:rPr>
        <w:t>.</w:t>
      </w:r>
    </w:p>
    <w:p w14:paraId="3739496D" w14:textId="77777777" w:rsidR="00B27939" w:rsidRDefault="00D93F4B">
      <w:pPr>
        <w:spacing w:after="0"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3739496E" w14:textId="77777777" w:rsidR="00B27939" w:rsidRDefault="00D93F4B">
      <w:pPr>
        <w:spacing w:after="0"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3739496F" w14:textId="77777777" w:rsidR="00B27939" w:rsidRDefault="00D93F4B">
      <w:pPr>
        <w:spacing w:after="0" w:line="600" w:lineRule="auto"/>
        <w:ind w:firstLine="720"/>
        <w:jc w:val="both"/>
        <w:rPr>
          <w:rFonts w:eastAsia="Times New Roman"/>
          <w:szCs w:val="24"/>
        </w:rPr>
      </w:pPr>
      <w:r>
        <w:rPr>
          <w:rFonts w:eastAsia="Times New Roman"/>
          <w:szCs w:val="24"/>
        </w:rPr>
        <w:t xml:space="preserve">Τον λόγο έχει ο κ. Κικίλιας από τη Νέα Δημοκρατία. </w:t>
      </w:r>
    </w:p>
    <w:p w14:paraId="37394970" w14:textId="77777777" w:rsidR="00B27939" w:rsidRDefault="00D93F4B">
      <w:pPr>
        <w:spacing w:after="0" w:line="600" w:lineRule="auto"/>
        <w:ind w:firstLine="720"/>
        <w:jc w:val="both"/>
        <w:rPr>
          <w:rFonts w:eastAsia="Times New Roman"/>
          <w:szCs w:val="24"/>
        </w:rPr>
      </w:pPr>
      <w:r w:rsidRPr="005E7C52">
        <w:rPr>
          <w:rFonts w:eastAsia="Times New Roman"/>
          <w:b/>
          <w:szCs w:val="24"/>
        </w:rPr>
        <w:t>ΒΑΣΙΛΕΙΟΣ ΚΙΚΙΛΙΑΣ:</w:t>
      </w:r>
      <w:r>
        <w:rPr>
          <w:rFonts w:eastAsia="Times New Roman"/>
          <w:szCs w:val="24"/>
        </w:rPr>
        <w:t xml:space="preserve"> Ευχαριστώ, κύριε Πρόεδρε. </w:t>
      </w:r>
    </w:p>
    <w:p w14:paraId="37394971" w14:textId="77777777" w:rsidR="00B27939" w:rsidRDefault="00D93F4B">
      <w:pPr>
        <w:spacing w:after="0" w:line="600" w:lineRule="auto"/>
        <w:ind w:firstLine="720"/>
        <w:jc w:val="both"/>
        <w:rPr>
          <w:rFonts w:eastAsia="Times New Roman" w:cs="Times New Roman"/>
          <w:szCs w:val="24"/>
        </w:rPr>
      </w:pPr>
      <w:r w:rsidRPr="00D25559">
        <w:rPr>
          <w:rFonts w:eastAsia="Times New Roman"/>
          <w:szCs w:val="24"/>
        </w:rPr>
        <w:t>Κυρίες και κύριοι</w:t>
      </w:r>
      <w:r>
        <w:rPr>
          <w:rFonts w:eastAsia="Times New Roman"/>
          <w:szCs w:val="24"/>
        </w:rPr>
        <w:t>,</w:t>
      </w:r>
      <w:r w:rsidRPr="00D25559">
        <w:rPr>
          <w:rFonts w:eastAsia="Times New Roman"/>
          <w:szCs w:val="24"/>
        </w:rPr>
        <w:t xml:space="preserve"> </w:t>
      </w:r>
      <w:r>
        <w:rPr>
          <w:rFonts w:eastAsia="Times New Roman"/>
          <w:szCs w:val="24"/>
        </w:rPr>
        <w:t xml:space="preserve">όσοι </w:t>
      </w:r>
      <w:r w:rsidRPr="00797F8F">
        <w:rPr>
          <w:rFonts w:eastAsia="Times New Roman"/>
          <w:szCs w:val="24"/>
        </w:rPr>
        <w:t>ακραία και διχαστικά</w:t>
      </w:r>
      <w:r>
        <w:rPr>
          <w:rFonts w:eastAsia="Times New Roman"/>
          <w:szCs w:val="24"/>
        </w:rPr>
        <w:t xml:space="preserve"> στοχοποιούν </w:t>
      </w:r>
      <w:r w:rsidRPr="00797F8F">
        <w:rPr>
          <w:rFonts w:eastAsia="Times New Roman"/>
          <w:szCs w:val="24"/>
        </w:rPr>
        <w:t>την ελευθερία τ</w:t>
      </w:r>
      <w:r w:rsidRPr="00797F8F">
        <w:rPr>
          <w:rFonts w:eastAsia="Times New Roman"/>
          <w:szCs w:val="24"/>
        </w:rPr>
        <w:t>ου λόγου</w:t>
      </w:r>
      <w:r>
        <w:rPr>
          <w:rFonts w:eastAsia="Times New Roman"/>
          <w:szCs w:val="24"/>
        </w:rPr>
        <w:t>,</w:t>
      </w:r>
      <w:r>
        <w:rPr>
          <w:rFonts w:eastAsia="Times New Roman"/>
          <w:szCs w:val="24"/>
        </w:rPr>
        <w:t xml:space="preserve"> τρέφουν τη βία. Εγώ σήμερα χαίρομαι που όλοι οι συνάδελφοι καταδίκασαν</w:t>
      </w:r>
      <w:r w:rsidRPr="00797F8F">
        <w:rPr>
          <w:rFonts w:eastAsia="Times New Roman"/>
          <w:szCs w:val="24"/>
        </w:rPr>
        <w:t xml:space="preserve"> χωρίς αστερίσκους </w:t>
      </w:r>
      <w:r>
        <w:rPr>
          <w:rFonts w:eastAsia="Times New Roman"/>
          <w:szCs w:val="24"/>
        </w:rPr>
        <w:t xml:space="preserve">την τρομοκρατική </w:t>
      </w:r>
      <w:r w:rsidRPr="00797F8F">
        <w:rPr>
          <w:rFonts w:eastAsia="Times New Roman"/>
          <w:szCs w:val="24"/>
        </w:rPr>
        <w:t xml:space="preserve">επίθεση στον </w:t>
      </w:r>
      <w:r>
        <w:rPr>
          <w:rFonts w:eastAsia="Times New Roman"/>
          <w:szCs w:val="24"/>
        </w:rPr>
        <w:t>«</w:t>
      </w:r>
      <w:r w:rsidRPr="00797F8F">
        <w:rPr>
          <w:rFonts w:eastAsia="Times New Roman"/>
          <w:szCs w:val="24"/>
        </w:rPr>
        <w:t>ΣΚΑΪ</w:t>
      </w:r>
      <w:r>
        <w:rPr>
          <w:rFonts w:eastAsia="Times New Roman"/>
          <w:szCs w:val="24"/>
        </w:rPr>
        <w:t>»</w:t>
      </w:r>
      <w:r>
        <w:rPr>
          <w:rFonts w:eastAsia="Times New Roman"/>
          <w:szCs w:val="24"/>
        </w:rPr>
        <w:t>.</w:t>
      </w:r>
      <w:r w:rsidRPr="00797F8F">
        <w:rPr>
          <w:rFonts w:eastAsia="Times New Roman"/>
          <w:szCs w:val="24"/>
        </w:rPr>
        <w:t xml:space="preserve"> </w:t>
      </w:r>
      <w:r>
        <w:rPr>
          <w:rFonts w:eastAsia="Times New Roman"/>
          <w:szCs w:val="24"/>
        </w:rPr>
        <w:t>Ε</w:t>
      </w:r>
      <w:r w:rsidRPr="00797F8F">
        <w:rPr>
          <w:rFonts w:eastAsia="Times New Roman"/>
          <w:szCs w:val="24"/>
        </w:rPr>
        <w:t xml:space="preserve">ίμαστε όντως σήμερα όλοι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Θ</w:t>
      </w:r>
      <w:r w:rsidRPr="00797F8F">
        <w:rPr>
          <w:rFonts w:eastAsia="Times New Roman"/>
          <w:szCs w:val="24"/>
        </w:rPr>
        <w:t xml:space="preserve">έλω να </w:t>
      </w:r>
      <w:r>
        <w:rPr>
          <w:rFonts w:eastAsia="Times New Roman"/>
          <w:szCs w:val="24"/>
        </w:rPr>
        <w:t>δώσουμε,</w:t>
      </w:r>
      <w:r w:rsidRPr="00797F8F">
        <w:rPr>
          <w:rFonts w:eastAsia="Times New Roman"/>
          <w:szCs w:val="24"/>
        </w:rPr>
        <w:t xml:space="preserve"> </w:t>
      </w:r>
      <w:r>
        <w:rPr>
          <w:rFonts w:eastAsia="Times New Roman"/>
          <w:szCs w:val="24"/>
        </w:rPr>
        <w:t>όμως,</w:t>
      </w:r>
      <w:r w:rsidRPr="00797F8F">
        <w:rPr>
          <w:rFonts w:eastAsia="Times New Roman"/>
          <w:szCs w:val="24"/>
        </w:rPr>
        <w:t xml:space="preserve"> πολύ μεγάλη προσοχή στην ακραία ρητορική</w:t>
      </w:r>
      <w:r>
        <w:rPr>
          <w:rFonts w:eastAsia="Times New Roman"/>
          <w:szCs w:val="24"/>
        </w:rPr>
        <w:t>,</w:t>
      </w:r>
      <w:r w:rsidRPr="00797F8F">
        <w:rPr>
          <w:rFonts w:eastAsia="Times New Roman"/>
          <w:szCs w:val="24"/>
        </w:rPr>
        <w:t xml:space="preserve"> από όπου και αν προέρχεται</w:t>
      </w:r>
      <w:r>
        <w:rPr>
          <w:rFonts w:eastAsia="Times New Roman"/>
          <w:szCs w:val="24"/>
        </w:rPr>
        <w:t xml:space="preserve">, γιατί οδηγεί σε </w:t>
      </w:r>
      <w:r>
        <w:rPr>
          <w:rFonts w:eastAsia="Times New Roman"/>
          <w:szCs w:val="24"/>
        </w:rPr>
        <w:lastRenderedPageBreak/>
        <w:t>εξελίξεις στις</w:t>
      </w:r>
      <w:r w:rsidRPr="00797F8F">
        <w:rPr>
          <w:rFonts w:eastAsia="Times New Roman"/>
          <w:szCs w:val="24"/>
        </w:rPr>
        <w:t xml:space="preserve"> οποίες είμαι σίγουρος ότι </w:t>
      </w:r>
      <w:r>
        <w:rPr>
          <w:rFonts w:eastAsia="Times New Roman"/>
          <w:szCs w:val="24"/>
        </w:rPr>
        <w:t>κ</w:t>
      </w:r>
      <w:r w:rsidRPr="00797F8F">
        <w:rPr>
          <w:rFonts w:eastAsia="Times New Roman"/>
          <w:szCs w:val="24"/>
        </w:rPr>
        <w:t xml:space="preserve">ανένας μας δεν θα ήθελε να δει να συμβαίνουν στη </w:t>
      </w:r>
      <w:r>
        <w:rPr>
          <w:rFonts w:eastAsia="Times New Roman"/>
          <w:szCs w:val="24"/>
        </w:rPr>
        <w:t>χ</w:t>
      </w:r>
      <w:r w:rsidRPr="00797F8F">
        <w:rPr>
          <w:rFonts w:eastAsia="Times New Roman"/>
          <w:szCs w:val="24"/>
        </w:rPr>
        <w:t>ώρα</w:t>
      </w:r>
      <w:r>
        <w:rPr>
          <w:rFonts w:eastAsia="Times New Roman"/>
          <w:szCs w:val="24"/>
        </w:rPr>
        <w:t>.</w:t>
      </w:r>
    </w:p>
    <w:p w14:paraId="37394972" w14:textId="77777777" w:rsidR="00B27939" w:rsidRDefault="00D93F4B">
      <w:pPr>
        <w:spacing w:after="0" w:line="600" w:lineRule="auto"/>
        <w:ind w:firstLine="720"/>
        <w:jc w:val="both"/>
        <w:rPr>
          <w:rFonts w:eastAsia="Times New Roman"/>
          <w:szCs w:val="24"/>
        </w:rPr>
      </w:pPr>
      <w:r>
        <w:rPr>
          <w:rFonts w:eastAsia="Times New Roman"/>
          <w:szCs w:val="24"/>
        </w:rPr>
        <w:t xml:space="preserve">Θα αναφερθώ τώρα στον </w:t>
      </w:r>
      <w:r>
        <w:rPr>
          <w:rFonts w:eastAsia="Times New Roman"/>
          <w:szCs w:val="24"/>
        </w:rPr>
        <w:t>π</w:t>
      </w:r>
      <w:r>
        <w:rPr>
          <w:rFonts w:eastAsia="Times New Roman"/>
          <w:szCs w:val="24"/>
        </w:rPr>
        <w:t>ροϋπολογισμό. Κυρίες και κύριοι, για να εξηγήσουμε απλά στον ελληνικό λαό περί τίνος πρόκει</w:t>
      </w:r>
      <w:r>
        <w:rPr>
          <w:rFonts w:eastAsia="Times New Roman"/>
          <w:szCs w:val="24"/>
        </w:rPr>
        <w:t xml:space="preserve">ται νομίζω ότι πρέπει να σταθούμε στα βασικά. Φέρνετε έναν </w:t>
      </w:r>
      <w:r>
        <w:rPr>
          <w:rFonts w:eastAsia="Times New Roman"/>
          <w:szCs w:val="24"/>
        </w:rPr>
        <w:t>π</w:t>
      </w:r>
      <w:r>
        <w:rPr>
          <w:rFonts w:eastAsia="Times New Roman"/>
          <w:szCs w:val="24"/>
        </w:rPr>
        <w:t>ροϋπολογισμό που έχει είκοσι εννέα νέους φόρους, που μαζί με τις περικοπές των συντάξεων ουσιαστικά οδηγούν σε μέτρα που φτάνουν τα 10 δισεκατομμύρια. Με τους πιο αισιόδοξους υπολογισμούς, τα εφάπ</w:t>
      </w:r>
      <w:r>
        <w:rPr>
          <w:rFonts w:eastAsia="Times New Roman"/>
          <w:szCs w:val="24"/>
        </w:rPr>
        <w:t xml:space="preserve">αξ τα οποία δώσατε ή οι παροχές τις οποίες έχετε προαναγγείλει από το 2019 και μετά δεν φτάνουν ούτε στο 1/10 αυτού. </w:t>
      </w:r>
    </w:p>
    <w:p w14:paraId="37394973" w14:textId="77777777" w:rsidR="00B27939" w:rsidRDefault="00D93F4B">
      <w:pPr>
        <w:spacing w:after="0" w:line="600" w:lineRule="auto"/>
        <w:ind w:firstLine="720"/>
        <w:jc w:val="both"/>
        <w:rPr>
          <w:rFonts w:eastAsia="Times New Roman"/>
          <w:szCs w:val="24"/>
        </w:rPr>
      </w:pPr>
      <w:r>
        <w:rPr>
          <w:rFonts w:eastAsia="Times New Roman"/>
          <w:szCs w:val="24"/>
        </w:rPr>
        <w:t>Άρα αυτοί</w:t>
      </w:r>
      <w:r>
        <w:rPr>
          <w:rFonts w:eastAsia="Times New Roman"/>
          <w:szCs w:val="24"/>
        </w:rPr>
        <w:t>,</w:t>
      </w:r>
      <w:r>
        <w:rPr>
          <w:rFonts w:eastAsia="Times New Roman"/>
          <w:szCs w:val="24"/>
        </w:rPr>
        <w:t xml:space="preserve"> οι οποίοι υπολογίζουν απλά στη γειτονιά μου, στα Πετράλωνα, ότι τους παίρνετε δέκα για να δώσετε ένα προεκλογικά και με αγωνία </w:t>
      </w:r>
      <w:r>
        <w:rPr>
          <w:rFonts w:eastAsia="Times New Roman"/>
          <w:szCs w:val="24"/>
        </w:rPr>
        <w:t xml:space="preserve">του εκλογικού αποτελέσματος και της πολιτικής σας επιβίωσης, έχουν δίκιο. </w:t>
      </w:r>
    </w:p>
    <w:p w14:paraId="37394974" w14:textId="77777777" w:rsidR="00B27939" w:rsidRDefault="00D93F4B">
      <w:pPr>
        <w:spacing w:after="0" w:line="600" w:lineRule="auto"/>
        <w:ind w:firstLine="720"/>
        <w:jc w:val="both"/>
        <w:rPr>
          <w:rFonts w:eastAsia="Times New Roman"/>
          <w:szCs w:val="24"/>
        </w:rPr>
      </w:pPr>
      <w:r>
        <w:rPr>
          <w:rFonts w:eastAsia="Times New Roman"/>
          <w:szCs w:val="24"/>
        </w:rPr>
        <w:t xml:space="preserve">Θα αναφερθώ τώρα στα θέματα του Υπουργείου Εθνικής Αμύνης. Κοιτάξτε. Υπάρχουν πολύ χαρακτηριστικά παραδείγματα στον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που καταδεικνύουν γιατί δεν είναι </w:t>
      </w:r>
      <w:r>
        <w:rPr>
          <w:rFonts w:eastAsia="Times New Roman"/>
          <w:szCs w:val="24"/>
        </w:rPr>
        <w:lastRenderedPageBreak/>
        <w:t>πραγματικός, για</w:t>
      </w:r>
      <w:r>
        <w:rPr>
          <w:rFonts w:eastAsia="Times New Roman"/>
          <w:szCs w:val="24"/>
        </w:rPr>
        <w:t>τί είναι μη ρεαλιστικός, γιατί υποκρύπτει στοιχεία και γιατί για έναν λόγο παραπάνω δημιουργεί πολύ σοβαρά προβλήματα και ενεχυριάζει το μέλλον.</w:t>
      </w:r>
    </w:p>
    <w:p w14:paraId="37394975" w14:textId="77777777" w:rsidR="00B27939" w:rsidRDefault="00D93F4B">
      <w:pPr>
        <w:spacing w:after="0" w:line="600" w:lineRule="auto"/>
        <w:ind w:firstLine="720"/>
        <w:jc w:val="both"/>
        <w:rPr>
          <w:rFonts w:eastAsia="Times New Roman"/>
          <w:szCs w:val="24"/>
        </w:rPr>
      </w:pPr>
      <w:r>
        <w:rPr>
          <w:rFonts w:eastAsia="Times New Roman"/>
          <w:szCs w:val="24"/>
        </w:rPr>
        <w:t xml:space="preserve">Ξεκινάω από την κρατική αμυντική βιομηχανία. Ακούστε τι κάνετε στο Υπουργείο Εθνικής Αμύνης. Παραπλανητικά και </w:t>
      </w:r>
      <w:r>
        <w:rPr>
          <w:rFonts w:eastAsia="Times New Roman"/>
          <w:szCs w:val="24"/>
        </w:rPr>
        <w:t xml:space="preserve">σκανδαλωδώς δηλώνετε για παράδειγμα ότι τα Ελληνικά Αμυντικά Συστήματα θα παρουσιάσουν θετικό δημοσιονομικό αποτέλεσμα 32 εκατομμύρια ευρώ και η Ελληνική Αεροπορική Βιομηχανία 10 εκατομμύρια ευρώ. Προσέξτε. Εδώ δεν μπορούν να πάρουν φορολογική ασφαλιστική </w:t>
      </w:r>
      <w:r>
        <w:rPr>
          <w:rFonts w:eastAsia="Times New Roman"/>
          <w:szCs w:val="24"/>
        </w:rPr>
        <w:t>ενημερότητα και φέρνετε με το κατεπείγον μέσα στη χρονιά νομοθετικές παρεμβάσεις για να εξασφαλίσουν οι αμυντικές μας βιομηχανίες την κατ’ εξαίρεση αποδοχή μας στο να πάρουν φορολογική ασφαλιστική ενημερότητα για να μην κλείσουν.</w:t>
      </w:r>
    </w:p>
    <w:p w14:paraId="37394976" w14:textId="77777777" w:rsidR="00B27939" w:rsidRDefault="00D93F4B">
      <w:pPr>
        <w:spacing w:after="0" w:line="600" w:lineRule="auto"/>
        <w:ind w:firstLine="720"/>
        <w:jc w:val="both"/>
        <w:rPr>
          <w:rFonts w:eastAsia="Times New Roman"/>
          <w:szCs w:val="24"/>
        </w:rPr>
      </w:pPr>
      <w:r>
        <w:rPr>
          <w:rFonts w:eastAsia="Times New Roman"/>
          <w:szCs w:val="24"/>
        </w:rPr>
        <w:t>Έχουν τεράστια χρέη. Από τ</w:t>
      </w:r>
      <w:r>
        <w:rPr>
          <w:rFonts w:eastAsia="Times New Roman"/>
          <w:szCs w:val="24"/>
        </w:rPr>
        <w:t>ο 2014 και μετά που από την κυβέρνηση Σαμαρά οργανώθηκε, παρουσιάστηκε στους εταίρους μας και εγκρίθηκε ένα πρόγραμμα διάσωσης των αμυντικών βιομηχανιών, το εγκαταλείψατε τέσσερα χρόνια. Ο Υπουρ</w:t>
      </w:r>
      <w:r>
        <w:rPr>
          <w:rFonts w:eastAsia="Times New Roman"/>
          <w:szCs w:val="24"/>
        </w:rPr>
        <w:lastRenderedPageBreak/>
        <w:t>γός Οικονομικών</w:t>
      </w:r>
      <w:r>
        <w:rPr>
          <w:rFonts w:eastAsia="Times New Roman"/>
          <w:szCs w:val="24"/>
        </w:rPr>
        <w:t>,</w:t>
      </w:r>
      <w:r>
        <w:rPr>
          <w:rFonts w:eastAsia="Times New Roman"/>
          <w:szCs w:val="24"/>
        </w:rPr>
        <w:t xml:space="preserve"> στον οποίο ανήκει η αρμοδιότητα</w:t>
      </w:r>
      <w:r>
        <w:rPr>
          <w:rFonts w:eastAsia="Times New Roman"/>
          <w:szCs w:val="24"/>
        </w:rPr>
        <w:t>,</w:t>
      </w:r>
      <w:r>
        <w:rPr>
          <w:rFonts w:eastAsia="Times New Roman"/>
          <w:szCs w:val="24"/>
        </w:rPr>
        <w:t xml:space="preserve"> δεν προλαβαί</w:t>
      </w:r>
      <w:r>
        <w:rPr>
          <w:rFonts w:eastAsia="Times New Roman"/>
          <w:szCs w:val="24"/>
        </w:rPr>
        <w:t xml:space="preserve">νει, δεν θέλει, δεν μπορεί και έρχεστε και παρουσιάζετε στον </w:t>
      </w:r>
      <w:r>
        <w:rPr>
          <w:rFonts w:eastAsia="Times New Roman"/>
          <w:szCs w:val="24"/>
        </w:rPr>
        <w:t>π</w:t>
      </w:r>
      <w:r>
        <w:rPr>
          <w:rFonts w:eastAsia="Times New Roman"/>
          <w:szCs w:val="24"/>
        </w:rPr>
        <w:t xml:space="preserve">ροϋπολογισμό θετικό δημοσιονομικό αποτέλεσμα καμμιά 50 εκατομμύρια. Ποιόν κοροϊδεύετε; Μα, ποιον κοροϊδεύετε; </w:t>
      </w:r>
    </w:p>
    <w:p w14:paraId="37394977" w14:textId="77777777" w:rsidR="00B27939" w:rsidRDefault="00D93F4B">
      <w:pPr>
        <w:spacing w:after="0" w:line="600" w:lineRule="auto"/>
        <w:ind w:firstLine="720"/>
        <w:jc w:val="both"/>
        <w:rPr>
          <w:rFonts w:eastAsia="Times New Roman"/>
          <w:szCs w:val="24"/>
        </w:rPr>
      </w:pPr>
      <w:r>
        <w:rPr>
          <w:rFonts w:eastAsia="Times New Roman"/>
          <w:szCs w:val="24"/>
        </w:rPr>
        <w:t>Να πάω στα μισθολογικά και να θυμίσω τι λέγατε στους ενστόλους, τι λέγατε στους άντ</w:t>
      </w:r>
      <w:r>
        <w:rPr>
          <w:rFonts w:eastAsia="Times New Roman"/>
          <w:szCs w:val="24"/>
        </w:rPr>
        <w:t>ρες και στις γυναίκες των Ενόπλων Δυνάμεων για τα αναδρομικά τους στους εν ενεργεία και στους αποστράτους; Να θυμίσω πώς ουσιαστικά μετατρέψατε την υλοποίηση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σε κοινωνικό επίδομα, πώς υφαρπάξατε δύο χρόνια από τους αποστράτους, τα οποία δεν τους</w:t>
      </w:r>
      <w:r>
        <w:rPr>
          <w:rFonts w:eastAsia="Times New Roman"/>
          <w:szCs w:val="24"/>
        </w:rPr>
        <w:t xml:space="preserve"> δίνετε και στους εν ενεργεία επίσης; </w:t>
      </w:r>
    </w:p>
    <w:p w14:paraId="37394978" w14:textId="77777777" w:rsidR="00B27939" w:rsidRDefault="00D93F4B">
      <w:pPr>
        <w:spacing w:after="0" w:line="600" w:lineRule="auto"/>
        <w:ind w:firstLine="720"/>
        <w:jc w:val="both"/>
        <w:rPr>
          <w:rFonts w:eastAsia="Times New Roman"/>
          <w:szCs w:val="24"/>
        </w:rPr>
      </w:pPr>
      <w:r>
        <w:rPr>
          <w:rFonts w:eastAsia="Times New Roman"/>
          <w:szCs w:val="24"/>
        </w:rPr>
        <w:t>Να θυμίσω ότι δεν αναπροσαρμόσατε τους μισθούς μετά την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από τον Αύγουστο του 2012 και τις συντάξεις στα επίπεδα, τα οποία έπρεπε να έχουν αναπροσαρμοστεί. </w:t>
      </w:r>
    </w:p>
    <w:p w14:paraId="37394979" w14:textId="77777777" w:rsidR="00B27939" w:rsidRDefault="00D93F4B">
      <w:pPr>
        <w:spacing w:after="0" w:line="600" w:lineRule="auto"/>
        <w:ind w:firstLine="720"/>
        <w:jc w:val="both"/>
        <w:rPr>
          <w:rFonts w:eastAsia="Times New Roman"/>
          <w:szCs w:val="24"/>
        </w:rPr>
      </w:pPr>
      <w:r>
        <w:rPr>
          <w:rFonts w:eastAsia="Times New Roman"/>
          <w:szCs w:val="24"/>
        </w:rPr>
        <w:t>Όταν ο Χρήστος Σταϊκούρας με απόφαση του π</w:t>
      </w:r>
      <w:r>
        <w:rPr>
          <w:rFonts w:eastAsia="Times New Roman"/>
          <w:szCs w:val="24"/>
        </w:rPr>
        <w:t xml:space="preserve">ρώην Υπουργού έδωσε το 50% των αναδρομικών στους άντρες και τις γυναίκες των Ενόπλων Δυνάμεων και των Σωμάτων Ασφαλείας </w:t>
      </w:r>
      <w:r>
        <w:rPr>
          <w:rFonts w:eastAsia="Times New Roman"/>
          <w:szCs w:val="24"/>
        </w:rPr>
        <w:lastRenderedPageBreak/>
        <w:t>αναπροσαρμόστηκε και το μισθολογικό αποτέλεσμα, άρα το έβλεπαν οι άνθρωποι στους μισθούς τους κάθε μήνα. Αυτό δεν πρόκειται να συμβεί τώ</w:t>
      </w:r>
      <w:r>
        <w:rPr>
          <w:rFonts w:eastAsia="Times New Roman"/>
          <w:szCs w:val="24"/>
        </w:rPr>
        <w:t>ρα.</w:t>
      </w:r>
    </w:p>
    <w:p w14:paraId="3739497A" w14:textId="77777777" w:rsidR="00B27939" w:rsidRDefault="00D93F4B">
      <w:pPr>
        <w:spacing w:after="0" w:line="600" w:lineRule="auto"/>
        <w:ind w:firstLine="720"/>
        <w:jc w:val="both"/>
        <w:rPr>
          <w:rFonts w:eastAsia="Times New Roman"/>
          <w:szCs w:val="24"/>
        </w:rPr>
      </w:pPr>
      <w:r>
        <w:rPr>
          <w:rFonts w:eastAsia="Times New Roman"/>
          <w:szCs w:val="24"/>
        </w:rPr>
        <w:t xml:space="preserve">Κυρίες και κύριοι, υπάρχει και ένα άλλο θέμα του Υπουργείου Εθνικής Αμύνης καίριο και πάρα πολύ σημαντικό. Φτιάχνετε έναν </w:t>
      </w:r>
      <w:r>
        <w:rPr>
          <w:rFonts w:eastAsia="Times New Roman"/>
          <w:szCs w:val="24"/>
        </w:rPr>
        <w:t>π</w:t>
      </w:r>
      <w:r>
        <w:rPr>
          <w:rFonts w:eastAsia="Times New Roman"/>
          <w:szCs w:val="24"/>
        </w:rPr>
        <w:t>ροϋπολογισμό, στον οποίο επαίρεστε ότι</w:t>
      </w:r>
      <w:r w:rsidRPr="001F3678">
        <w:rPr>
          <w:rFonts w:eastAsia="Times New Roman"/>
          <w:szCs w:val="24"/>
        </w:rPr>
        <w:t>:</w:t>
      </w:r>
      <w:r>
        <w:rPr>
          <w:rFonts w:eastAsia="Times New Roman"/>
          <w:szCs w:val="24"/>
        </w:rPr>
        <w:t xml:space="preserve"> «Εμείς βγήκαμε από τα μνημόνια και άρα έχουμε ελεύθερο δημοσιονομικό χώρο να κινηθούμε κα</w:t>
      </w:r>
      <w:r>
        <w:rPr>
          <w:rFonts w:eastAsia="Times New Roman"/>
          <w:szCs w:val="24"/>
        </w:rPr>
        <w:t>ι προϋπολογίζετε 530 εκατομμύρια ευρώ για τις εξοπλιστικές δαπάνες».</w:t>
      </w:r>
    </w:p>
    <w:p w14:paraId="3739497B" w14:textId="77777777" w:rsidR="00B27939" w:rsidRDefault="00D93F4B">
      <w:pPr>
        <w:spacing w:after="0" w:line="600" w:lineRule="auto"/>
        <w:ind w:firstLine="720"/>
        <w:jc w:val="both"/>
        <w:rPr>
          <w:rFonts w:eastAsia="Times New Roman"/>
          <w:szCs w:val="24"/>
        </w:rPr>
      </w:pPr>
      <w:r>
        <w:rPr>
          <w:rFonts w:eastAsia="Times New Roman"/>
          <w:szCs w:val="24"/>
        </w:rPr>
        <w:t>Σας ρωτάμε</w:t>
      </w:r>
      <w:r w:rsidRPr="00A347B2">
        <w:rPr>
          <w:rFonts w:eastAsia="Times New Roman"/>
          <w:szCs w:val="24"/>
        </w:rPr>
        <w:t xml:space="preserve">: </w:t>
      </w:r>
      <w:r>
        <w:rPr>
          <w:rFonts w:eastAsia="Times New Roman"/>
          <w:szCs w:val="24"/>
        </w:rPr>
        <w:t>Επαρκούν αυτά τα ποσά για την πληρωμή των αναληφθέντων συμβατικών υποχρεώσεων; Αφήνουν ταμειακό χώρο για πιθανές ανάγκες προμήθειας νέων ή συντήρηση υφιστάμενων οπλικών συστημ</w:t>
      </w:r>
      <w:r>
        <w:rPr>
          <w:rFonts w:eastAsia="Times New Roman"/>
          <w:szCs w:val="24"/>
        </w:rPr>
        <w:t xml:space="preserve">άτων; Διασφαλίζουν την απαραίτητη διαθεσιμότητα και επιχειρησιακή ετοιμότητα των οπλικών συστημάτων των Ενόπλων μας Δυνάμεων; Φοβάμαι πως όχι. </w:t>
      </w:r>
    </w:p>
    <w:p w14:paraId="3739497C" w14:textId="77777777" w:rsidR="00B27939" w:rsidRDefault="00D93F4B">
      <w:pPr>
        <w:spacing w:after="0" w:line="600" w:lineRule="auto"/>
        <w:ind w:firstLine="720"/>
        <w:jc w:val="both"/>
        <w:rPr>
          <w:rFonts w:eastAsia="Times New Roman"/>
          <w:szCs w:val="24"/>
        </w:rPr>
      </w:pPr>
      <w:r>
        <w:rPr>
          <w:rFonts w:eastAsia="Times New Roman"/>
          <w:szCs w:val="24"/>
        </w:rPr>
        <w:t>Είναι εμφανές ακόμα και στον πιο καλόπιστο παρατηρητή, που θα ήθελε εποικοδομητικά να μιλήσει για έναν προϋπολογ</w:t>
      </w:r>
      <w:r>
        <w:rPr>
          <w:rFonts w:eastAsia="Times New Roman"/>
          <w:szCs w:val="24"/>
        </w:rPr>
        <w:t>ισμό, ότι εδώ έγινε δουλειά στο άρπα</w:t>
      </w:r>
      <w:r>
        <w:rPr>
          <w:rFonts w:eastAsia="Times New Roman"/>
          <w:szCs w:val="24"/>
        </w:rPr>
        <w:t>-</w:t>
      </w:r>
      <w:r>
        <w:rPr>
          <w:rFonts w:eastAsia="Times New Roman"/>
          <w:szCs w:val="24"/>
        </w:rPr>
        <w:t xml:space="preserve">κόλλα, να βάλουμε </w:t>
      </w:r>
      <w:r>
        <w:rPr>
          <w:rFonts w:eastAsia="Times New Roman"/>
          <w:szCs w:val="24"/>
        </w:rPr>
        <w:lastRenderedPageBreak/>
        <w:t>τα νούμερα σε μια κόλλα χαρτί να ταιριάζουν με μια δημοσιονομική δήθεν ισορροπία προϋπολογισμού-απολογισμού</w:t>
      </w:r>
      <w:r>
        <w:rPr>
          <w:rFonts w:eastAsia="Times New Roman"/>
          <w:szCs w:val="24"/>
        </w:rPr>
        <w:t>,</w:t>
      </w:r>
      <w:r>
        <w:rPr>
          <w:rFonts w:eastAsia="Times New Roman"/>
          <w:szCs w:val="24"/>
        </w:rPr>
        <w:t xml:space="preserve"> χωρίς να δίνουμε τα στοιχεία στη δημοσιότητα για να παρουσιάσουμε ένα θεωρητικό αποτέλεσμα.</w:t>
      </w:r>
    </w:p>
    <w:p w14:paraId="3739497D" w14:textId="77777777" w:rsidR="00B27939" w:rsidRDefault="00D93F4B">
      <w:pPr>
        <w:spacing w:after="0" w:line="600" w:lineRule="auto"/>
        <w:ind w:firstLine="720"/>
        <w:jc w:val="both"/>
        <w:rPr>
          <w:rFonts w:eastAsia="Times New Roman"/>
          <w:szCs w:val="24"/>
        </w:rPr>
      </w:pPr>
      <w:r>
        <w:rPr>
          <w:rFonts w:eastAsia="Times New Roman"/>
          <w:szCs w:val="24"/>
        </w:rPr>
        <w:t>Μα, αυτό δεν το βλέπει ο ελληνικός λαός. Βλέπει την τσέπη του, βλέπει την άγρια φορολόγηση της μεσαίας τάξης, των λαϊκών στρωμάτων, βλέπει τη στοχοποίηση από τον κ. Τσίπρα και τον κ. Τσακαλώτο ταξικά της μεσαίας τάξης και της πλειοψηφίας της ελληνικής κοιν</w:t>
      </w:r>
      <w:r>
        <w:rPr>
          <w:rFonts w:eastAsia="Times New Roman"/>
          <w:szCs w:val="24"/>
        </w:rPr>
        <w:t xml:space="preserve">ωνίας μέσω της υπερφορολόγησης προκειμένου να προσλαμβάνετε </w:t>
      </w:r>
      <w:r>
        <w:rPr>
          <w:rFonts w:eastAsia="Times New Roman"/>
          <w:szCs w:val="24"/>
        </w:rPr>
        <w:t>υ</w:t>
      </w:r>
      <w:r>
        <w:rPr>
          <w:rFonts w:eastAsia="Times New Roman"/>
          <w:szCs w:val="24"/>
        </w:rPr>
        <w:t>μετέρους δεξιά και αριστερά στα υπουργικά σας γραφεία, στο Μαξίμου, στις ΔΕΚΟ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3739497E" w14:textId="77777777" w:rsidR="00B27939" w:rsidRDefault="00D93F4B">
      <w:pPr>
        <w:spacing w:after="0" w:line="600" w:lineRule="auto"/>
        <w:ind w:firstLine="720"/>
        <w:jc w:val="both"/>
        <w:rPr>
          <w:rFonts w:eastAsia="Times New Roman"/>
          <w:szCs w:val="24"/>
        </w:rPr>
      </w:pPr>
      <w:r>
        <w:rPr>
          <w:rFonts w:eastAsia="Times New Roman"/>
          <w:szCs w:val="24"/>
        </w:rPr>
        <w:t>Προφανώς αυτό δεν αποτελεί ούτε πολιτική ελπίδας</w:t>
      </w:r>
      <w:r>
        <w:rPr>
          <w:rFonts w:eastAsia="Times New Roman"/>
          <w:szCs w:val="24"/>
        </w:rPr>
        <w:t xml:space="preserve"> ούτε παρακαταθήκη για το μέλλον και άρα μεταφράζεται σε έναν </w:t>
      </w:r>
      <w:r>
        <w:rPr>
          <w:rFonts w:eastAsia="Times New Roman"/>
          <w:szCs w:val="24"/>
        </w:rPr>
        <w:t>π</w:t>
      </w:r>
      <w:r>
        <w:rPr>
          <w:rFonts w:eastAsia="Times New Roman"/>
          <w:szCs w:val="24"/>
        </w:rPr>
        <w:t xml:space="preserve">ροϋπολογισμό φτιαγμένο στα μέτρα σας. Τα μέτρα σας είναι πολύ κάτω από αυτό το οποίο εμείς ελπίζουμε, οραματιζόμαστε και θα δώσουμε στη χώρα. </w:t>
      </w:r>
    </w:p>
    <w:p w14:paraId="3739497F" w14:textId="77777777" w:rsidR="00B27939" w:rsidRDefault="00D93F4B">
      <w:pPr>
        <w:spacing w:after="0" w:line="600" w:lineRule="auto"/>
        <w:ind w:firstLine="720"/>
        <w:jc w:val="both"/>
        <w:rPr>
          <w:rFonts w:eastAsia="Times New Roman"/>
          <w:szCs w:val="24"/>
        </w:rPr>
      </w:pPr>
      <w:r>
        <w:rPr>
          <w:rFonts w:eastAsia="Times New Roman"/>
          <w:szCs w:val="24"/>
        </w:rPr>
        <w:t xml:space="preserve">Προφανώς και θα καταψηφίσουμε αυτόν τον </w:t>
      </w:r>
      <w:r>
        <w:rPr>
          <w:rFonts w:eastAsia="Times New Roman"/>
          <w:szCs w:val="24"/>
        </w:rPr>
        <w:t>π</w:t>
      </w:r>
      <w:r>
        <w:rPr>
          <w:rFonts w:eastAsia="Times New Roman"/>
          <w:szCs w:val="24"/>
        </w:rPr>
        <w:t>ροϋπολογι</w:t>
      </w:r>
      <w:r>
        <w:rPr>
          <w:rFonts w:eastAsia="Times New Roman"/>
          <w:szCs w:val="24"/>
        </w:rPr>
        <w:t xml:space="preserve">σμό. Και λυπούμαστε που δεν έχετε το πολιτικό θάρρος να έρθετε εδώ πέρα με προοδευτικές, ρηξικέλευθες προτάσεις, όπως </w:t>
      </w:r>
      <w:r>
        <w:rPr>
          <w:rFonts w:eastAsia="Times New Roman"/>
          <w:szCs w:val="24"/>
        </w:rPr>
        <w:lastRenderedPageBreak/>
        <w:t>θεωρείτε ότι τέτοιοι πολιτικοί είστε που να δίνουν ανάσα και ελπίδα στο</w:t>
      </w:r>
      <w:r>
        <w:rPr>
          <w:rFonts w:eastAsia="Times New Roman"/>
          <w:szCs w:val="24"/>
        </w:rPr>
        <w:t>ν</w:t>
      </w:r>
      <w:r>
        <w:rPr>
          <w:rFonts w:eastAsia="Times New Roman"/>
          <w:szCs w:val="24"/>
        </w:rPr>
        <w:t xml:space="preserve"> μέσο Έλληνα</w:t>
      </w:r>
    </w:p>
    <w:p w14:paraId="37394980" w14:textId="77777777" w:rsidR="00B27939" w:rsidRDefault="00D93F4B">
      <w:pPr>
        <w:spacing w:after="0" w:line="600" w:lineRule="auto"/>
        <w:ind w:firstLine="720"/>
        <w:jc w:val="both"/>
        <w:rPr>
          <w:rFonts w:eastAsia="Times New Roman"/>
          <w:szCs w:val="24"/>
        </w:rPr>
      </w:pPr>
      <w:r>
        <w:rPr>
          <w:rFonts w:eastAsia="Times New Roman"/>
          <w:szCs w:val="24"/>
        </w:rPr>
        <w:t>Ευχαριστώ πολύ.</w:t>
      </w:r>
    </w:p>
    <w:p w14:paraId="37394981" w14:textId="77777777" w:rsidR="00B27939" w:rsidRDefault="00D93F4B">
      <w:pPr>
        <w:spacing w:after="0" w:line="600" w:lineRule="auto"/>
        <w:ind w:firstLine="709"/>
        <w:jc w:val="center"/>
        <w:rPr>
          <w:rFonts w:eastAsia="Times New Roman"/>
          <w:szCs w:val="24"/>
        </w:rPr>
      </w:pPr>
      <w:r>
        <w:rPr>
          <w:rFonts w:eastAsia="Times New Roman" w:cs="Times New Roman"/>
          <w:szCs w:val="24"/>
        </w:rPr>
        <w:t>(Χειροκροτήματα από την πτέρυγα της Ν</w:t>
      </w:r>
      <w:r>
        <w:rPr>
          <w:rFonts w:eastAsia="Times New Roman" w:cs="Times New Roman"/>
          <w:szCs w:val="24"/>
        </w:rPr>
        <w:t>έας Δημοκρατίας</w:t>
      </w:r>
      <w:r w:rsidRPr="003C7E2E">
        <w:rPr>
          <w:rFonts w:eastAsia="Times New Roman" w:cs="Times New Roman"/>
          <w:szCs w:val="24"/>
        </w:rPr>
        <w:t>)</w:t>
      </w:r>
    </w:p>
    <w:p w14:paraId="37394982" w14:textId="77777777" w:rsidR="00B27939" w:rsidRDefault="00D93F4B">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Λαμπρούλης): </w:t>
      </w:r>
      <w:r w:rsidRPr="00A347B2">
        <w:rPr>
          <w:rFonts w:eastAsia="Times New Roman" w:cs="Times New Roman"/>
          <w:szCs w:val="24"/>
        </w:rPr>
        <w:t xml:space="preserve">Τον λόγο έχει η </w:t>
      </w:r>
      <w:r>
        <w:rPr>
          <w:rFonts w:eastAsia="Times New Roman" w:cs="Times New Roman"/>
          <w:szCs w:val="24"/>
        </w:rPr>
        <w:t xml:space="preserve">κ. </w:t>
      </w:r>
      <w:r w:rsidRPr="00A347B2">
        <w:rPr>
          <w:rFonts w:eastAsia="Times New Roman" w:cs="Times New Roman"/>
          <w:szCs w:val="24"/>
        </w:rPr>
        <w:t>Καββαδία από το ΣΥΡΙΖΑ.</w:t>
      </w:r>
    </w:p>
    <w:p w14:paraId="3739498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ΙΩΑΝΝΕΤΑ (ΑΝΝΕΤΑ) ΚΑΒΒΑΔΙΑ</w:t>
      </w:r>
      <w:r w:rsidRPr="00F257B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3739498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δηλώσω την αυτονόητη καθολική και απερίφραστη καταδίκη μας για την επίθεση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Η δημο</w:t>
      </w:r>
      <w:r>
        <w:rPr>
          <w:rFonts w:eastAsia="Times New Roman" w:cs="Times New Roman"/>
          <w:szCs w:val="24"/>
        </w:rPr>
        <w:t>κρατία ούτε απειλείται ούτε εκβιάζεται. Ο αγώνας</w:t>
      </w:r>
      <w:r>
        <w:rPr>
          <w:rFonts w:eastAsia="Times New Roman" w:cs="Times New Roman"/>
          <w:szCs w:val="24"/>
        </w:rPr>
        <w:t>,</w:t>
      </w:r>
      <w:r>
        <w:rPr>
          <w:rFonts w:eastAsia="Times New Roman" w:cs="Times New Roman"/>
          <w:szCs w:val="24"/>
        </w:rPr>
        <w:t xml:space="preserve"> ωστόσο</w:t>
      </w:r>
      <w:r>
        <w:rPr>
          <w:rFonts w:eastAsia="Times New Roman" w:cs="Times New Roman"/>
          <w:szCs w:val="24"/>
        </w:rPr>
        <w:t>,</w:t>
      </w:r>
      <w:r>
        <w:rPr>
          <w:rFonts w:eastAsia="Times New Roman" w:cs="Times New Roman"/>
          <w:szCs w:val="24"/>
        </w:rPr>
        <w:t xml:space="preserve"> για τη θωράκιση, ενδυνάμωση και εμβάθυνσή της οφείλει να είναι διαρκής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φωνές μισαλλόδοξες, από όπου και αν ακούγονται, πρέπει να απομονώνονται.</w:t>
      </w:r>
    </w:p>
    <w:p w14:paraId="37394985" w14:textId="77777777" w:rsidR="00B27939" w:rsidRDefault="00D93F4B">
      <w:pPr>
        <w:spacing w:after="0" w:line="600" w:lineRule="auto"/>
        <w:ind w:firstLine="720"/>
        <w:jc w:val="both"/>
        <w:rPr>
          <w:rFonts w:eastAsia="Times New Roman"/>
          <w:szCs w:val="24"/>
        </w:rPr>
      </w:pPr>
      <w:r>
        <w:rPr>
          <w:rFonts w:eastAsia="Times New Roman" w:cs="Times New Roman"/>
          <w:szCs w:val="24"/>
        </w:rPr>
        <w:t>Κυρίες και κύριοι συνάδελφοι, είθισται σε μια συζ</w:t>
      </w:r>
      <w:r>
        <w:rPr>
          <w:rFonts w:eastAsia="Times New Roman" w:cs="Times New Roman"/>
          <w:szCs w:val="24"/>
        </w:rPr>
        <w:t xml:space="preserve">ήτηση για τον </w:t>
      </w:r>
      <w:r>
        <w:rPr>
          <w:rFonts w:eastAsia="Times New Roman"/>
          <w:szCs w:val="24"/>
        </w:rPr>
        <w:t>π</w:t>
      </w:r>
      <w:r>
        <w:rPr>
          <w:rFonts w:eastAsia="Times New Roman"/>
          <w:szCs w:val="24"/>
        </w:rPr>
        <w:t xml:space="preserve">ροϋπολογισμό οι αριθμοί να έχουν την </w:t>
      </w:r>
      <w:r>
        <w:rPr>
          <w:rFonts w:eastAsia="Times New Roman"/>
          <w:szCs w:val="24"/>
        </w:rPr>
        <w:t>«</w:t>
      </w:r>
      <w:r>
        <w:rPr>
          <w:rFonts w:eastAsia="Times New Roman"/>
          <w:szCs w:val="24"/>
        </w:rPr>
        <w:t>τιμητική</w:t>
      </w:r>
      <w:r>
        <w:rPr>
          <w:rFonts w:eastAsia="Times New Roman"/>
          <w:szCs w:val="24"/>
        </w:rPr>
        <w:t>»</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Κ</w:t>
      </w:r>
      <w:r>
        <w:rPr>
          <w:rFonts w:eastAsia="Times New Roman"/>
          <w:szCs w:val="24"/>
        </w:rPr>
        <w:t>αι τις προηγούμενες μέρες ακο</w:t>
      </w:r>
      <w:r>
        <w:rPr>
          <w:rFonts w:eastAsia="Times New Roman"/>
          <w:szCs w:val="24"/>
        </w:rPr>
        <w:t>ύ</w:t>
      </w:r>
      <w:r>
        <w:rPr>
          <w:rFonts w:eastAsia="Times New Roman"/>
          <w:szCs w:val="24"/>
        </w:rPr>
        <w:t>στ</w:t>
      </w:r>
      <w:r>
        <w:rPr>
          <w:rFonts w:eastAsia="Times New Roman"/>
          <w:szCs w:val="24"/>
        </w:rPr>
        <w:t>η</w:t>
      </w:r>
      <w:r>
        <w:rPr>
          <w:rFonts w:eastAsia="Times New Roman"/>
          <w:szCs w:val="24"/>
        </w:rPr>
        <w:t xml:space="preserve">καν πολλοί αριθμοί. Μια τέτοια συζήτηση, όμως, δεν μπορεί και δεν πρέπει να είναι μόνο </w:t>
      </w:r>
      <w:r>
        <w:rPr>
          <w:rFonts w:eastAsia="Times New Roman"/>
          <w:szCs w:val="24"/>
        </w:rPr>
        <w:lastRenderedPageBreak/>
        <w:t xml:space="preserve">οικονομική. Στην ουσία της είναι μια συζήτηση που αφορά την </w:t>
      </w:r>
      <w:r>
        <w:rPr>
          <w:rFonts w:eastAsia="Times New Roman"/>
          <w:szCs w:val="24"/>
        </w:rPr>
        <w:t>καθημερινότητα της ελληνικής κοινωνίας, είναι μια συζήτηση απολογισμού μιας εξαιρετικά δύσκολης περιόδου</w:t>
      </w:r>
      <w:r>
        <w:rPr>
          <w:rFonts w:eastAsia="Times New Roman"/>
          <w:szCs w:val="24"/>
        </w:rPr>
        <w:t>,</w:t>
      </w:r>
      <w:r>
        <w:rPr>
          <w:rFonts w:eastAsia="Times New Roman"/>
          <w:szCs w:val="24"/>
        </w:rPr>
        <w:t xml:space="preserve"> από την οποία βγαίνουμε ύστερα από πολύ σκληρές θυσίες του λαού μας. Είναι</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μια συζήτηση που αναφέρεται στα οδόσημα, στους σταθμούς της αυριανή</w:t>
      </w:r>
      <w:r>
        <w:rPr>
          <w:rFonts w:eastAsia="Times New Roman"/>
          <w:szCs w:val="24"/>
        </w:rPr>
        <w:t xml:space="preserve">ς πορείας, μια πορεία που ξέρουμε πως δεν είναι στρωμένη με ροδοπέταλα, αλλά που επιδιώκουμε </w:t>
      </w:r>
      <w:r>
        <w:rPr>
          <w:rFonts w:eastAsia="Times New Roman"/>
          <w:szCs w:val="24"/>
        </w:rPr>
        <w:t>-</w:t>
      </w:r>
      <w:r>
        <w:rPr>
          <w:rFonts w:eastAsia="Times New Roman"/>
          <w:szCs w:val="24"/>
        </w:rPr>
        <w:t>ως ΣΥΡΙΖΑ</w:t>
      </w:r>
      <w:r>
        <w:rPr>
          <w:rFonts w:eastAsia="Times New Roman"/>
          <w:szCs w:val="24"/>
        </w:rPr>
        <w:t>-</w:t>
      </w:r>
      <w:r>
        <w:rPr>
          <w:rFonts w:eastAsia="Times New Roman"/>
          <w:szCs w:val="24"/>
        </w:rPr>
        <w:t xml:space="preserve"> να συνεχίσει να είναι μεροληπτική, ταξικά μεροληπτική υπέρ των πολλών και όχι υπέρ της ελίτ</w:t>
      </w:r>
      <w:r>
        <w:rPr>
          <w:rFonts w:eastAsia="Times New Roman"/>
          <w:szCs w:val="24"/>
        </w:rPr>
        <w:t>.</w:t>
      </w:r>
      <w:r>
        <w:rPr>
          <w:rFonts w:eastAsia="Times New Roman"/>
          <w:szCs w:val="24"/>
        </w:rPr>
        <w:t xml:space="preserve"> </w:t>
      </w:r>
      <w:r>
        <w:rPr>
          <w:rFonts w:eastAsia="Times New Roman"/>
          <w:szCs w:val="24"/>
        </w:rPr>
        <w:t>Υ</w:t>
      </w:r>
      <w:r>
        <w:rPr>
          <w:rFonts w:eastAsia="Times New Roman"/>
          <w:szCs w:val="24"/>
        </w:rPr>
        <w:t>πέρ του κόσμου της εργασίας και όχι υπέρ του κοινωνικού π</w:t>
      </w:r>
      <w:r>
        <w:rPr>
          <w:rFonts w:eastAsia="Times New Roman"/>
          <w:szCs w:val="24"/>
        </w:rPr>
        <w:t>αρασιτισμού της παρέας και των «ημετέρων».</w:t>
      </w:r>
    </w:p>
    <w:p w14:paraId="37394986" w14:textId="77777777" w:rsidR="00B27939" w:rsidRDefault="00D93F4B">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2019, όπως ανέφεραν με συγκεκριμένα στοιχεία μια σειρά Υπουργ</w:t>
      </w:r>
      <w:r>
        <w:rPr>
          <w:rFonts w:eastAsia="Times New Roman"/>
          <w:szCs w:val="24"/>
        </w:rPr>
        <w:t>ών</w:t>
      </w:r>
      <w:r>
        <w:rPr>
          <w:rFonts w:eastAsia="Times New Roman"/>
          <w:szCs w:val="24"/>
        </w:rPr>
        <w:t xml:space="preserve">, προσπαθεί να ελαττώσει τις ανισότητες </w:t>
      </w:r>
      <w:r>
        <w:rPr>
          <w:rFonts w:eastAsia="Times New Roman"/>
          <w:szCs w:val="24"/>
        </w:rPr>
        <w:t>-</w:t>
      </w:r>
      <w:r>
        <w:rPr>
          <w:rFonts w:eastAsia="Times New Roman"/>
          <w:szCs w:val="24"/>
        </w:rPr>
        <w:t xml:space="preserve">δεν τις εξαφανίζει αλλά τις αμβλύνει. Είναι ένας προϋπολογισμός που έρχεται να επιτεθεί </w:t>
      </w:r>
      <w:r>
        <w:rPr>
          <w:rFonts w:eastAsia="Times New Roman"/>
          <w:szCs w:val="24"/>
        </w:rPr>
        <w:t>στη φτώχεια και στην ανεργία και το κάνει πολύ συνειδητά συμπεριλαμβάνοντας μια σειρά από θετικά μέτρα που η Αντιπολίτευση τα βαφτίζει λαϊκίστικες παροχές χωρίς να μας εξηγεί γιατί εκείνη τα ψηφίζει ένα προς ένα.</w:t>
      </w:r>
    </w:p>
    <w:p w14:paraId="37394987" w14:textId="77777777" w:rsidR="00B27939" w:rsidRDefault="00D93F4B">
      <w:pPr>
        <w:spacing w:after="0" w:line="600" w:lineRule="auto"/>
        <w:ind w:firstLine="720"/>
        <w:jc w:val="both"/>
        <w:rPr>
          <w:rFonts w:eastAsia="Times New Roman"/>
          <w:szCs w:val="24"/>
        </w:rPr>
      </w:pPr>
      <w:r>
        <w:rPr>
          <w:rFonts w:eastAsia="Times New Roman"/>
          <w:szCs w:val="24"/>
        </w:rPr>
        <w:lastRenderedPageBreak/>
        <w:t>Η μείωση του ΕΝΦΙΑ και των ασφαλιστικών εισ</w:t>
      </w:r>
      <w:r>
        <w:rPr>
          <w:rFonts w:eastAsia="Times New Roman"/>
          <w:szCs w:val="24"/>
        </w:rPr>
        <w:t xml:space="preserve">φορών ελεύθερων επαγγελματικών, αυτοαπασχολούμενων και αγροτών, η μείωση του φόρου επιχειρήσεων, η επιδότηση ασφαλιστικών εισφορών για νέους κάτω των </w:t>
      </w:r>
      <w:r>
        <w:rPr>
          <w:rFonts w:eastAsia="Times New Roman"/>
          <w:szCs w:val="24"/>
        </w:rPr>
        <w:t>είκοσι πέντε</w:t>
      </w:r>
      <w:r>
        <w:rPr>
          <w:rFonts w:eastAsia="Times New Roman"/>
          <w:szCs w:val="24"/>
        </w:rPr>
        <w:t xml:space="preserve"> ετών, η επαναφορά των συλλογικών συμβάσεων και η μη περικοπή των συντάξεων, όλα αυτά </w:t>
      </w:r>
      <w:r>
        <w:rPr>
          <w:rFonts w:eastAsia="Times New Roman"/>
          <w:szCs w:val="24"/>
        </w:rPr>
        <w:t>-</w:t>
      </w:r>
      <w:r>
        <w:rPr>
          <w:rFonts w:eastAsia="Times New Roman"/>
          <w:szCs w:val="24"/>
        </w:rPr>
        <w:t>και πολ</w:t>
      </w:r>
      <w:r>
        <w:rPr>
          <w:rFonts w:eastAsia="Times New Roman"/>
          <w:szCs w:val="24"/>
        </w:rPr>
        <w:t>λά ακόμη</w:t>
      </w:r>
      <w:r>
        <w:rPr>
          <w:rFonts w:eastAsia="Times New Roman"/>
          <w:szCs w:val="24"/>
        </w:rPr>
        <w:t>-</w:t>
      </w:r>
      <w:r>
        <w:rPr>
          <w:rFonts w:eastAsia="Times New Roman"/>
          <w:szCs w:val="24"/>
        </w:rPr>
        <w:t xml:space="preserve"> δεν είναι κατά τον κ. Μητσοτάκη μέτρα που χρωστάγαμε στους πολίτες αυτής της χώρας, αλλά προεκλογικός λαϊκισμός.</w:t>
      </w:r>
    </w:p>
    <w:p w14:paraId="37394988" w14:textId="77777777" w:rsidR="00B27939" w:rsidRDefault="00D93F4B">
      <w:pPr>
        <w:spacing w:after="0" w:line="600" w:lineRule="auto"/>
        <w:ind w:firstLine="720"/>
        <w:jc w:val="both"/>
        <w:rPr>
          <w:rFonts w:eastAsia="Times New Roman"/>
          <w:szCs w:val="24"/>
        </w:rPr>
      </w:pPr>
      <w:r>
        <w:rPr>
          <w:rFonts w:eastAsia="Times New Roman"/>
          <w:szCs w:val="24"/>
        </w:rPr>
        <w:t>Βεβαίως, δικαίως διαμαρτύρεται η Νέα δημοκρατία. Εάν περνούσε από το χέρι της, άλλα συμφέροντα θα υπηρετούσε και άλλες προτεραιότητες</w:t>
      </w:r>
      <w:r>
        <w:rPr>
          <w:rFonts w:eastAsia="Times New Roman"/>
          <w:szCs w:val="24"/>
        </w:rPr>
        <w:t xml:space="preserve"> θα είχε αυτός ο </w:t>
      </w:r>
      <w:r>
        <w:rPr>
          <w:rFonts w:eastAsia="Times New Roman"/>
          <w:szCs w:val="24"/>
        </w:rPr>
        <w:t>π</w:t>
      </w:r>
      <w:r>
        <w:rPr>
          <w:rFonts w:eastAsia="Times New Roman"/>
          <w:szCs w:val="24"/>
        </w:rPr>
        <w:t xml:space="preserve">ροϋπολογισμός. Και αυτό γιατί το χάσμα που χωρίζει τα αξιακά προτάγματα της Αριστεράς από αυτά των θιασωτών του νεοφιλελευθερισμού είναι τεράστιο. </w:t>
      </w:r>
    </w:p>
    <w:p w14:paraId="37394989" w14:textId="77777777" w:rsidR="00B27939" w:rsidRDefault="00D93F4B">
      <w:pPr>
        <w:spacing w:after="0" w:line="600" w:lineRule="auto"/>
        <w:ind w:firstLine="720"/>
        <w:jc w:val="both"/>
        <w:rPr>
          <w:rFonts w:eastAsia="Times New Roman"/>
          <w:szCs w:val="24"/>
        </w:rPr>
      </w:pPr>
      <w:r>
        <w:rPr>
          <w:rFonts w:eastAsia="Times New Roman"/>
          <w:szCs w:val="24"/>
        </w:rPr>
        <w:t>Το γεγονός, κυρίες και κύριοι συνάδελφοι</w:t>
      </w:r>
      <w:r>
        <w:rPr>
          <w:rFonts w:eastAsia="Times New Roman"/>
          <w:szCs w:val="24"/>
        </w:rPr>
        <w:t>,</w:t>
      </w:r>
      <w:r>
        <w:rPr>
          <w:rFonts w:eastAsia="Times New Roman"/>
          <w:szCs w:val="24"/>
        </w:rPr>
        <w:t xml:space="preserve"> ότι ακροδεξιές, αντιδημοκρατικές, ρατσιστικές, μ</w:t>
      </w:r>
      <w:r>
        <w:rPr>
          <w:rFonts w:eastAsia="Times New Roman"/>
          <w:szCs w:val="24"/>
        </w:rPr>
        <w:t>ισαλλόδοξες, σεξιστικές φωνές έχουν φουντώσει σε όλες τις ευρωπαϊκές χώρες</w:t>
      </w:r>
      <w:r>
        <w:rPr>
          <w:rFonts w:eastAsia="Times New Roman"/>
          <w:szCs w:val="24"/>
        </w:rPr>
        <w:t>,</w:t>
      </w:r>
      <w:r>
        <w:rPr>
          <w:rFonts w:eastAsia="Times New Roman"/>
          <w:szCs w:val="24"/>
        </w:rPr>
        <w:t xml:space="preserve"> δεν είναι καθόλου άσχετο με τις πολιτικές οικονομικής λιτότητας που επέβαλαν </w:t>
      </w:r>
      <w:r>
        <w:rPr>
          <w:rFonts w:eastAsia="Times New Roman"/>
          <w:szCs w:val="24"/>
        </w:rPr>
        <w:lastRenderedPageBreak/>
        <w:t>και την περιφρόνηση προς τη δημοκρατία που επέδειξαν οι νεοφιλελεύθερες κυβερνήσεις όλη την προηγούμενη</w:t>
      </w:r>
      <w:r>
        <w:rPr>
          <w:rFonts w:eastAsia="Times New Roman"/>
          <w:szCs w:val="24"/>
        </w:rPr>
        <w:t xml:space="preserve"> περίοδο.</w:t>
      </w:r>
    </w:p>
    <w:p w14:paraId="3739498A" w14:textId="77777777" w:rsidR="00B27939" w:rsidRDefault="00D93F4B">
      <w:pPr>
        <w:spacing w:after="0" w:line="600" w:lineRule="auto"/>
        <w:ind w:firstLine="720"/>
        <w:jc w:val="both"/>
        <w:rPr>
          <w:rFonts w:eastAsia="Times New Roman"/>
          <w:szCs w:val="24"/>
        </w:rPr>
      </w:pPr>
      <w:r>
        <w:rPr>
          <w:rFonts w:eastAsia="Times New Roman"/>
          <w:szCs w:val="24"/>
        </w:rPr>
        <w:t>Απέναντι σε αυτή</w:t>
      </w:r>
      <w:r>
        <w:rPr>
          <w:rFonts w:eastAsia="Times New Roman"/>
          <w:szCs w:val="24"/>
        </w:rPr>
        <w:t xml:space="preserve"> </w:t>
      </w:r>
      <w:r>
        <w:rPr>
          <w:rFonts w:eastAsia="Times New Roman"/>
          <w:szCs w:val="24"/>
        </w:rPr>
        <w:t>τη άνοδο των φασιστικών φαινομένων</w:t>
      </w:r>
      <w:r>
        <w:rPr>
          <w:rFonts w:eastAsia="Times New Roman"/>
          <w:szCs w:val="24"/>
        </w:rPr>
        <w:t>,</w:t>
      </w:r>
      <w:r>
        <w:rPr>
          <w:rFonts w:eastAsia="Times New Roman"/>
          <w:szCs w:val="24"/>
        </w:rPr>
        <w:t xml:space="preserve"> μια οικονομική πολιτική υπέρ των πολιτών και όχι υπέρ των μεγάλων οικονομικών συμφερόντων δεν αποτελεί μόνο ένα δίκαιο πρόταγμα, αλλά είναι και η μόνη αποτελεσματική υπεράσπιση του δημοκρατικού</w:t>
      </w:r>
      <w:r>
        <w:rPr>
          <w:rFonts w:eastAsia="Times New Roman"/>
          <w:szCs w:val="24"/>
        </w:rPr>
        <w:t xml:space="preserve"> πολιτεύματος. </w:t>
      </w:r>
    </w:p>
    <w:p w14:paraId="3739498B" w14:textId="77777777" w:rsidR="00B27939" w:rsidRDefault="00D93F4B">
      <w:pPr>
        <w:spacing w:after="0" w:line="600" w:lineRule="auto"/>
        <w:ind w:firstLine="720"/>
        <w:jc w:val="both"/>
        <w:rPr>
          <w:rFonts w:eastAsia="Times New Roman"/>
          <w:szCs w:val="24"/>
        </w:rPr>
      </w:pPr>
      <w:r>
        <w:rPr>
          <w:rFonts w:eastAsia="Times New Roman"/>
          <w:szCs w:val="24"/>
        </w:rPr>
        <w:t>Ο λαός πρέπει να νιώθει ότι η κυβέρνηση που ψηφίζει λειτουργεί υπέρ του, υπερασπίζεται τα δικαιώματά του, έχει σχέδιο κοινωνικής ανασυγκρότησης, η οποία θα αποφέρει κέρδη που θα μοιραστούν σε όλους. Μόνο τότε ο πολίτης εμπιστεύεται και υπερ</w:t>
      </w:r>
      <w:r>
        <w:rPr>
          <w:rFonts w:eastAsia="Times New Roman"/>
          <w:szCs w:val="24"/>
        </w:rPr>
        <w:t>ασπίζεται τη δημοκρατία και δεν αφήνει εύκολα το μίσος να τον δηλητηριάσει. Μόνο έτσι θωρακιζόμαστε απέναντι σε εγκλήματα, όπως οι δολοφονίες του Ζακ, του Πετρίτ, της Ελένης, που αποτέλεσαν τραγική κορύφωση υπόγειων διεργασιών, οι οποίες τροφοδότησαν και τ</w:t>
      </w:r>
      <w:r>
        <w:rPr>
          <w:rFonts w:eastAsia="Times New Roman"/>
          <w:szCs w:val="24"/>
        </w:rPr>
        <w:t>ροφοδοτούν τον κοινωνικό κανιβαλισμό, το μίσος και την αδιαφορία για τα δικαιώματα του άλλου και πρώτα-πρώτα για το δικαίωμα στην ίδια τη ζωή.</w:t>
      </w:r>
    </w:p>
    <w:p w14:paraId="3739498C" w14:textId="77777777" w:rsidR="00B27939" w:rsidRDefault="00D93F4B">
      <w:pPr>
        <w:spacing w:after="0" w:line="600" w:lineRule="auto"/>
        <w:ind w:firstLine="720"/>
        <w:jc w:val="both"/>
        <w:rPr>
          <w:rFonts w:eastAsia="Times New Roman"/>
          <w:szCs w:val="24"/>
        </w:rPr>
      </w:pPr>
      <w:r>
        <w:rPr>
          <w:rFonts w:eastAsia="Times New Roman"/>
          <w:szCs w:val="24"/>
        </w:rPr>
        <w:lastRenderedPageBreak/>
        <w:t>Ό</w:t>
      </w:r>
      <w:r w:rsidRPr="00D818AB">
        <w:rPr>
          <w:rFonts w:eastAsia="Times New Roman"/>
          <w:szCs w:val="24"/>
        </w:rPr>
        <w:t>λα αυτά</w:t>
      </w:r>
      <w:r>
        <w:rPr>
          <w:rFonts w:eastAsia="Times New Roman"/>
          <w:szCs w:val="24"/>
        </w:rPr>
        <w:t>,</w:t>
      </w:r>
      <w:r w:rsidRPr="00D818AB">
        <w:rPr>
          <w:rFonts w:eastAsia="Times New Roman"/>
          <w:szCs w:val="24"/>
        </w:rPr>
        <w:t xml:space="preserve"> καθόλου τυχαία</w:t>
      </w:r>
      <w:r>
        <w:rPr>
          <w:rFonts w:eastAsia="Times New Roman"/>
          <w:szCs w:val="24"/>
        </w:rPr>
        <w:t>,</w:t>
      </w:r>
      <w:r w:rsidRPr="00D818AB">
        <w:rPr>
          <w:rFonts w:eastAsia="Times New Roman"/>
          <w:szCs w:val="24"/>
        </w:rPr>
        <w:t xml:space="preserve"> βρίσκουν γόνιμο έδαφος </w:t>
      </w:r>
      <w:r>
        <w:rPr>
          <w:rFonts w:eastAsia="Times New Roman"/>
          <w:szCs w:val="24"/>
        </w:rPr>
        <w:t>ε</w:t>
      </w:r>
      <w:r w:rsidRPr="00D818AB">
        <w:rPr>
          <w:rFonts w:eastAsia="Times New Roman"/>
          <w:szCs w:val="24"/>
        </w:rPr>
        <w:t>κεί ακριβώς που η δημοκρατία υπονομεύεται και στοχοποιείται</w:t>
      </w:r>
      <w:r>
        <w:rPr>
          <w:rFonts w:eastAsia="Times New Roman"/>
          <w:szCs w:val="24"/>
        </w:rPr>
        <w:t>.</w:t>
      </w:r>
      <w:r w:rsidRPr="00D818AB">
        <w:rPr>
          <w:rFonts w:eastAsia="Times New Roman"/>
          <w:szCs w:val="24"/>
        </w:rPr>
        <w:t xml:space="preserve"> </w:t>
      </w:r>
      <w:r>
        <w:rPr>
          <w:rFonts w:eastAsia="Times New Roman"/>
          <w:szCs w:val="24"/>
        </w:rPr>
        <w:t>Γ</w:t>
      </w:r>
      <w:r w:rsidRPr="00D818AB">
        <w:rPr>
          <w:rFonts w:eastAsia="Times New Roman"/>
          <w:szCs w:val="24"/>
        </w:rPr>
        <w:t>ι</w:t>
      </w:r>
      <w:r w:rsidRPr="00D818AB">
        <w:rPr>
          <w:rFonts w:eastAsia="Times New Roman"/>
          <w:szCs w:val="24"/>
        </w:rPr>
        <w:t>ατί δεν είναι τυχαίο πως ακριβώς αυτ</w:t>
      </w:r>
      <w:r>
        <w:rPr>
          <w:rFonts w:eastAsia="Times New Roman"/>
          <w:szCs w:val="24"/>
        </w:rPr>
        <w:t>οί</w:t>
      </w:r>
      <w:r w:rsidRPr="00D818AB">
        <w:rPr>
          <w:rFonts w:eastAsia="Times New Roman"/>
          <w:szCs w:val="24"/>
        </w:rPr>
        <w:t xml:space="preserve"> που επιτίθενται στο δημοκρατικό πολίτευμα είναι οι ίδιοι που πρωταγωνιστούν στη ρητορική μίσους απέναντι στις γυναίκες</w:t>
      </w:r>
      <w:r>
        <w:rPr>
          <w:rFonts w:eastAsia="Times New Roman"/>
          <w:szCs w:val="24"/>
        </w:rPr>
        <w:t>,</w:t>
      </w:r>
      <w:r w:rsidRPr="00D818AB">
        <w:rPr>
          <w:rFonts w:eastAsia="Times New Roman"/>
          <w:szCs w:val="24"/>
        </w:rPr>
        <w:t xml:space="preserve"> στους μετανάστες</w:t>
      </w:r>
      <w:r>
        <w:rPr>
          <w:rFonts w:eastAsia="Times New Roman"/>
          <w:szCs w:val="24"/>
        </w:rPr>
        <w:t>,</w:t>
      </w:r>
      <w:r w:rsidRPr="00D818AB">
        <w:rPr>
          <w:rFonts w:eastAsia="Times New Roman"/>
          <w:szCs w:val="24"/>
        </w:rPr>
        <w:t xml:space="preserve"> στα μέλη </w:t>
      </w:r>
      <w:r>
        <w:rPr>
          <w:rFonts w:eastAsia="Times New Roman"/>
          <w:szCs w:val="24"/>
        </w:rPr>
        <w:t>της</w:t>
      </w:r>
      <w:r w:rsidRPr="00D818AB">
        <w:rPr>
          <w:rFonts w:eastAsia="Times New Roman"/>
          <w:szCs w:val="24"/>
        </w:rPr>
        <w:t xml:space="preserve"> </w:t>
      </w:r>
      <w:r w:rsidRPr="00B818ED">
        <w:rPr>
          <w:rFonts w:eastAsia="Times New Roman"/>
          <w:szCs w:val="24"/>
        </w:rPr>
        <w:t>LGBTQI</w:t>
      </w:r>
      <w:r w:rsidRPr="00D818AB">
        <w:rPr>
          <w:rFonts w:eastAsia="Times New Roman"/>
          <w:szCs w:val="24"/>
        </w:rPr>
        <w:t xml:space="preserve"> κοινότητας</w:t>
      </w:r>
      <w:r>
        <w:rPr>
          <w:rFonts w:eastAsia="Times New Roman"/>
          <w:szCs w:val="24"/>
        </w:rPr>
        <w:t>.</w:t>
      </w:r>
      <w:r w:rsidRPr="00D818AB">
        <w:rPr>
          <w:rFonts w:eastAsia="Times New Roman"/>
          <w:szCs w:val="24"/>
        </w:rPr>
        <w:t xml:space="preserve"> </w:t>
      </w:r>
      <w:r>
        <w:rPr>
          <w:rFonts w:eastAsia="Times New Roman"/>
          <w:szCs w:val="24"/>
        </w:rPr>
        <w:t>Ο</w:t>
      </w:r>
      <w:r w:rsidRPr="00D818AB">
        <w:rPr>
          <w:rFonts w:eastAsia="Times New Roman"/>
          <w:szCs w:val="24"/>
        </w:rPr>
        <w:t>ύτε</w:t>
      </w:r>
      <w:r>
        <w:rPr>
          <w:rFonts w:eastAsia="Times New Roman"/>
          <w:szCs w:val="24"/>
        </w:rPr>
        <w:t>,</w:t>
      </w:r>
      <w:r w:rsidRPr="00D818AB">
        <w:rPr>
          <w:rFonts w:eastAsia="Times New Roman"/>
          <w:szCs w:val="24"/>
        </w:rPr>
        <w:t xml:space="preserve"> </w:t>
      </w:r>
      <w:r>
        <w:rPr>
          <w:rFonts w:eastAsia="Times New Roman"/>
          <w:szCs w:val="24"/>
        </w:rPr>
        <w:t>β</w:t>
      </w:r>
      <w:r w:rsidRPr="00D818AB">
        <w:rPr>
          <w:rFonts w:eastAsia="Times New Roman"/>
          <w:szCs w:val="24"/>
        </w:rPr>
        <w:t>εβαίως</w:t>
      </w:r>
      <w:r>
        <w:rPr>
          <w:rFonts w:eastAsia="Times New Roman"/>
          <w:szCs w:val="24"/>
        </w:rPr>
        <w:t>,</w:t>
      </w:r>
      <w:r w:rsidRPr="00D818AB">
        <w:rPr>
          <w:rFonts w:eastAsia="Times New Roman"/>
          <w:szCs w:val="24"/>
        </w:rPr>
        <w:t xml:space="preserve"> είναι τυχαίο πως ίδια συγκεκριμένα κέντρα εξουσίας υποθάλπουν το</w:t>
      </w:r>
      <w:r>
        <w:rPr>
          <w:rFonts w:eastAsia="Times New Roman"/>
          <w:szCs w:val="24"/>
        </w:rPr>
        <w:t>ν</w:t>
      </w:r>
      <w:r w:rsidRPr="00D818AB">
        <w:rPr>
          <w:rFonts w:eastAsia="Times New Roman"/>
          <w:szCs w:val="24"/>
        </w:rPr>
        <w:t xml:space="preserve"> ρατσιστικό και τον αντιδημοκρατικό λόγο</w:t>
      </w:r>
      <w:r>
        <w:rPr>
          <w:rFonts w:eastAsia="Times New Roman"/>
          <w:szCs w:val="24"/>
        </w:rPr>
        <w:t>,</w:t>
      </w:r>
      <w:r w:rsidRPr="00D818AB">
        <w:rPr>
          <w:rFonts w:eastAsia="Times New Roman"/>
          <w:szCs w:val="24"/>
        </w:rPr>
        <w:t xml:space="preserve"> αλλά και ορκίζο</w:t>
      </w:r>
      <w:r>
        <w:rPr>
          <w:rFonts w:eastAsia="Times New Roman"/>
          <w:szCs w:val="24"/>
        </w:rPr>
        <w:t>νται</w:t>
      </w:r>
      <w:r w:rsidRPr="00D818AB">
        <w:rPr>
          <w:rFonts w:eastAsia="Times New Roman"/>
          <w:szCs w:val="24"/>
        </w:rPr>
        <w:t xml:space="preserve"> στη δημοσιονομική λιτότητα</w:t>
      </w:r>
      <w:r>
        <w:rPr>
          <w:rFonts w:eastAsia="Times New Roman"/>
          <w:szCs w:val="24"/>
        </w:rPr>
        <w:t>.</w:t>
      </w:r>
    </w:p>
    <w:p w14:paraId="3739498D" w14:textId="77777777" w:rsidR="00B27939" w:rsidRDefault="00D93F4B">
      <w:pPr>
        <w:spacing w:after="0" w:line="600" w:lineRule="auto"/>
        <w:ind w:firstLine="720"/>
        <w:jc w:val="both"/>
        <w:rPr>
          <w:rFonts w:eastAsia="Times New Roman"/>
          <w:szCs w:val="24"/>
        </w:rPr>
      </w:pPr>
      <w:r>
        <w:rPr>
          <w:rFonts w:eastAsia="Times New Roman"/>
          <w:szCs w:val="24"/>
        </w:rPr>
        <w:t>Αυτά, β</w:t>
      </w:r>
      <w:r w:rsidRPr="00D818AB">
        <w:rPr>
          <w:rFonts w:eastAsia="Times New Roman"/>
          <w:szCs w:val="24"/>
        </w:rPr>
        <w:t>εβαίως</w:t>
      </w:r>
      <w:r>
        <w:rPr>
          <w:rFonts w:eastAsia="Times New Roman"/>
          <w:szCs w:val="24"/>
        </w:rPr>
        <w:t>,</w:t>
      </w:r>
      <w:r w:rsidRPr="00D818AB">
        <w:rPr>
          <w:rFonts w:eastAsia="Times New Roman"/>
          <w:szCs w:val="24"/>
        </w:rPr>
        <w:t xml:space="preserve"> είναι ψιλά γράμματα για τη Νέα Δημοκρατία</w:t>
      </w:r>
      <w:r>
        <w:rPr>
          <w:rFonts w:eastAsia="Times New Roman"/>
          <w:szCs w:val="24"/>
        </w:rPr>
        <w:t>,</w:t>
      </w:r>
      <w:r w:rsidRPr="00D818AB">
        <w:rPr>
          <w:rFonts w:eastAsia="Times New Roman"/>
          <w:szCs w:val="24"/>
        </w:rPr>
        <w:t xml:space="preserve"> η οποία με τον πλέον επίσημο τρόπο </w:t>
      </w:r>
      <w:r>
        <w:rPr>
          <w:rFonts w:eastAsia="Times New Roman"/>
          <w:szCs w:val="24"/>
        </w:rPr>
        <w:t>-</w:t>
      </w:r>
      <w:r w:rsidRPr="00D818AB">
        <w:rPr>
          <w:rFonts w:eastAsia="Times New Roman"/>
          <w:szCs w:val="24"/>
        </w:rPr>
        <w:t>δι</w:t>
      </w:r>
      <w:r>
        <w:rPr>
          <w:rFonts w:eastAsia="Times New Roman"/>
          <w:szCs w:val="24"/>
        </w:rPr>
        <w:t>ά</w:t>
      </w:r>
      <w:r w:rsidRPr="00D818AB">
        <w:rPr>
          <w:rFonts w:eastAsia="Times New Roman"/>
          <w:szCs w:val="24"/>
        </w:rPr>
        <w:t xml:space="preserve"> στ</w:t>
      </w:r>
      <w:r w:rsidRPr="00D818AB">
        <w:rPr>
          <w:rFonts w:eastAsia="Times New Roman"/>
          <w:szCs w:val="24"/>
        </w:rPr>
        <w:t xml:space="preserve">όματος του ίδιου του Προέδρου </w:t>
      </w:r>
      <w:r>
        <w:rPr>
          <w:rFonts w:eastAsia="Times New Roman"/>
          <w:szCs w:val="24"/>
        </w:rPr>
        <w:t>της, συνοδοιπόρου θυμίζω τω</w:t>
      </w:r>
      <w:r w:rsidRPr="00D818AB">
        <w:rPr>
          <w:rFonts w:eastAsia="Times New Roman"/>
          <w:szCs w:val="24"/>
        </w:rPr>
        <w:t xml:space="preserve">ν </w:t>
      </w:r>
      <w:r>
        <w:rPr>
          <w:rFonts w:eastAsia="Times New Roman"/>
          <w:szCs w:val="24"/>
        </w:rPr>
        <w:t>Βέμπερ, Όρμπαν</w:t>
      </w:r>
      <w:r w:rsidRPr="00D818AB">
        <w:rPr>
          <w:rFonts w:eastAsia="Times New Roman"/>
          <w:szCs w:val="24"/>
        </w:rPr>
        <w:t xml:space="preserve"> </w:t>
      </w:r>
      <w:r>
        <w:rPr>
          <w:rFonts w:eastAsia="Times New Roman"/>
          <w:szCs w:val="24"/>
        </w:rPr>
        <w:t>και Σ</w:t>
      </w:r>
      <w:r w:rsidRPr="00D818AB">
        <w:rPr>
          <w:rFonts w:eastAsia="Times New Roman"/>
          <w:szCs w:val="24"/>
        </w:rPr>
        <w:t>αλβίνι</w:t>
      </w:r>
      <w:r>
        <w:rPr>
          <w:rFonts w:eastAsia="Times New Roman"/>
          <w:szCs w:val="24"/>
        </w:rPr>
        <w:t>-</w:t>
      </w:r>
      <w:r w:rsidRPr="00D818AB">
        <w:rPr>
          <w:rFonts w:eastAsia="Times New Roman"/>
          <w:szCs w:val="24"/>
        </w:rPr>
        <w:t xml:space="preserve"> τυφλωμέν</w:t>
      </w:r>
      <w:r>
        <w:rPr>
          <w:rFonts w:eastAsia="Times New Roman"/>
          <w:szCs w:val="24"/>
        </w:rPr>
        <w:t>η</w:t>
      </w:r>
      <w:r w:rsidRPr="00D818AB">
        <w:rPr>
          <w:rFonts w:eastAsia="Times New Roman"/>
          <w:szCs w:val="24"/>
        </w:rPr>
        <w:t xml:space="preserve"> από την ακόρεστη δίψα </w:t>
      </w:r>
      <w:r>
        <w:rPr>
          <w:rFonts w:eastAsia="Times New Roman"/>
          <w:szCs w:val="24"/>
        </w:rPr>
        <w:t>γ</w:t>
      </w:r>
      <w:r w:rsidRPr="00D818AB">
        <w:rPr>
          <w:rFonts w:eastAsia="Times New Roman"/>
          <w:szCs w:val="24"/>
        </w:rPr>
        <w:t xml:space="preserve">ια </w:t>
      </w:r>
      <w:r>
        <w:rPr>
          <w:rFonts w:eastAsia="Times New Roman"/>
          <w:szCs w:val="24"/>
        </w:rPr>
        <w:t>ε</w:t>
      </w:r>
      <w:r w:rsidRPr="00D818AB">
        <w:rPr>
          <w:rFonts w:eastAsia="Times New Roman"/>
          <w:szCs w:val="24"/>
        </w:rPr>
        <w:t>ξουσία</w:t>
      </w:r>
      <w:r>
        <w:rPr>
          <w:rFonts w:eastAsia="Times New Roman"/>
          <w:szCs w:val="24"/>
        </w:rPr>
        <w:t>,</w:t>
      </w:r>
      <w:r w:rsidRPr="00D818AB">
        <w:rPr>
          <w:rFonts w:eastAsia="Times New Roman"/>
          <w:szCs w:val="24"/>
        </w:rPr>
        <w:t xml:space="preserve"> φτάν</w:t>
      </w:r>
      <w:r>
        <w:rPr>
          <w:rFonts w:eastAsia="Times New Roman"/>
          <w:szCs w:val="24"/>
        </w:rPr>
        <w:t>ει</w:t>
      </w:r>
      <w:r w:rsidRPr="00D818AB">
        <w:rPr>
          <w:rFonts w:eastAsia="Times New Roman"/>
          <w:szCs w:val="24"/>
        </w:rPr>
        <w:t xml:space="preserve"> το σημείο</w:t>
      </w:r>
      <w:r>
        <w:rPr>
          <w:rFonts w:eastAsia="Times New Roman"/>
          <w:szCs w:val="24"/>
        </w:rPr>
        <w:t>,</w:t>
      </w:r>
      <w:r w:rsidRPr="00D818AB">
        <w:rPr>
          <w:rFonts w:eastAsia="Times New Roman"/>
          <w:szCs w:val="24"/>
        </w:rPr>
        <w:t xml:space="preserve"> διολισθαίνοντας όλο και περισσότερο προς </w:t>
      </w:r>
      <w:r>
        <w:rPr>
          <w:rFonts w:eastAsia="Times New Roman"/>
          <w:szCs w:val="24"/>
        </w:rPr>
        <w:t>την ακρο</w:t>
      </w:r>
      <w:r w:rsidRPr="00D818AB">
        <w:rPr>
          <w:rFonts w:eastAsia="Times New Roman"/>
          <w:szCs w:val="24"/>
        </w:rPr>
        <w:t xml:space="preserve">δεξιά και αποδεικνύοντας μέρα με τη μέρα </w:t>
      </w:r>
      <w:r>
        <w:rPr>
          <w:rFonts w:eastAsia="Times New Roman"/>
          <w:szCs w:val="24"/>
        </w:rPr>
        <w:t>π</w:t>
      </w:r>
      <w:r w:rsidRPr="00D818AB">
        <w:rPr>
          <w:rFonts w:eastAsia="Times New Roman"/>
          <w:szCs w:val="24"/>
        </w:rPr>
        <w:t>οιος κάνει κουμ</w:t>
      </w:r>
      <w:r w:rsidRPr="00D818AB">
        <w:rPr>
          <w:rFonts w:eastAsia="Times New Roman"/>
          <w:szCs w:val="24"/>
        </w:rPr>
        <w:t xml:space="preserve">άντο στις τάξεις </w:t>
      </w:r>
      <w:r>
        <w:rPr>
          <w:rFonts w:eastAsia="Times New Roman"/>
          <w:szCs w:val="24"/>
        </w:rPr>
        <w:t>της,</w:t>
      </w:r>
      <w:r w:rsidRPr="00D818AB">
        <w:rPr>
          <w:rFonts w:eastAsia="Times New Roman"/>
          <w:szCs w:val="24"/>
        </w:rPr>
        <w:t xml:space="preserve"> να </w:t>
      </w:r>
      <w:r>
        <w:rPr>
          <w:rFonts w:eastAsia="Times New Roman"/>
          <w:szCs w:val="24"/>
        </w:rPr>
        <w:t>κ</w:t>
      </w:r>
      <w:r w:rsidRPr="00D818AB">
        <w:rPr>
          <w:rFonts w:eastAsia="Times New Roman"/>
          <w:szCs w:val="24"/>
        </w:rPr>
        <w:t>υνηγάει και αυτό το ίδιο το φρόνημα και αυτές τις ίδιες τις ιδέες</w:t>
      </w:r>
      <w:r>
        <w:rPr>
          <w:rFonts w:eastAsia="Times New Roman"/>
          <w:szCs w:val="24"/>
        </w:rPr>
        <w:t>.</w:t>
      </w:r>
      <w:r w:rsidRPr="00D818AB">
        <w:rPr>
          <w:rFonts w:eastAsia="Times New Roman"/>
          <w:szCs w:val="24"/>
        </w:rPr>
        <w:t xml:space="preserve"> </w:t>
      </w:r>
    </w:p>
    <w:p w14:paraId="3739498E" w14:textId="77777777" w:rsidR="00B27939" w:rsidRDefault="00D93F4B">
      <w:pPr>
        <w:spacing w:after="0" w:line="600" w:lineRule="auto"/>
        <w:ind w:firstLine="720"/>
        <w:jc w:val="both"/>
        <w:rPr>
          <w:rFonts w:eastAsia="Times New Roman"/>
          <w:szCs w:val="24"/>
        </w:rPr>
      </w:pPr>
      <w:r>
        <w:rPr>
          <w:rFonts w:eastAsia="Times New Roman"/>
          <w:szCs w:val="24"/>
        </w:rPr>
        <w:t>Γιατί τ</w:t>
      </w:r>
      <w:r w:rsidRPr="00D818AB">
        <w:rPr>
          <w:rFonts w:eastAsia="Times New Roman"/>
          <w:szCs w:val="24"/>
        </w:rPr>
        <w:t>ι άλλο</w:t>
      </w:r>
      <w:r>
        <w:rPr>
          <w:rFonts w:eastAsia="Times New Roman"/>
          <w:szCs w:val="24"/>
        </w:rPr>
        <w:t>,</w:t>
      </w:r>
      <w:r w:rsidRPr="00D818AB">
        <w:rPr>
          <w:rFonts w:eastAsia="Times New Roman"/>
          <w:szCs w:val="24"/>
        </w:rPr>
        <w:t xml:space="preserve"> κυρίες και κύριοι συνάδελφοι</w:t>
      </w:r>
      <w:r>
        <w:rPr>
          <w:rFonts w:eastAsia="Times New Roman"/>
          <w:szCs w:val="24"/>
        </w:rPr>
        <w:t>,</w:t>
      </w:r>
      <w:r w:rsidRPr="00D818AB">
        <w:rPr>
          <w:rFonts w:eastAsia="Times New Roman"/>
          <w:szCs w:val="24"/>
        </w:rPr>
        <w:t xml:space="preserve"> σηματοδοτεί η προτροπή του Κυριάκου Μητσοτάκη από το βήμα του συνεδρίου </w:t>
      </w:r>
      <w:r w:rsidRPr="00D818AB">
        <w:rPr>
          <w:rFonts w:eastAsia="Times New Roman"/>
          <w:szCs w:val="24"/>
        </w:rPr>
        <w:lastRenderedPageBreak/>
        <w:t>της Νέας Δημοκρατίας</w:t>
      </w:r>
      <w:r>
        <w:rPr>
          <w:rFonts w:eastAsia="Times New Roman"/>
          <w:szCs w:val="24"/>
        </w:rPr>
        <w:t>;</w:t>
      </w:r>
      <w:r w:rsidRPr="00D818AB">
        <w:rPr>
          <w:rFonts w:eastAsia="Times New Roman"/>
          <w:szCs w:val="24"/>
        </w:rPr>
        <w:t xml:space="preserve"> </w:t>
      </w:r>
      <w:r>
        <w:rPr>
          <w:rFonts w:eastAsia="Times New Roman"/>
          <w:szCs w:val="24"/>
        </w:rPr>
        <w:t>Είπε: «Θ</w:t>
      </w:r>
      <w:r w:rsidRPr="00D818AB">
        <w:rPr>
          <w:rFonts w:eastAsia="Times New Roman"/>
          <w:szCs w:val="24"/>
        </w:rPr>
        <w:t>έλω να τελειώνο</w:t>
      </w:r>
      <w:r w:rsidRPr="00D818AB">
        <w:rPr>
          <w:rFonts w:eastAsia="Times New Roman"/>
          <w:szCs w:val="24"/>
        </w:rPr>
        <w:t>υμε με το ΣΥΡΙΖΑ</w:t>
      </w:r>
      <w:r>
        <w:rPr>
          <w:rFonts w:eastAsia="Times New Roman"/>
          <w:szCs w:val="24"/>
        </w:rPr>
        <w:t>,</w:t>
      </w:r>
      <w:r w:rsidRPr="00D818AB">
        <w:rPr>
          <w:rFonts w:eastAsia="Times New Roman"/>
          <w:szCs w:val="24"/>
        </w:rPr>
        <w:t xml:space="preserve"> όχι μόνο γι</w:t>
      </w:r>
      <w:r>
        <w:rPr>
          <w:rFonts w:eastAsia="Times New Roman"/>
          <w:szCs w:val="24"/>
        </w:rPr>
        <w:t>’</w:t>
      </w:r>
      <w:r w:rsidRPr="00D818AB">
        <w:rPr>
          <w:rFonts w:eastAsia="Times New Roman"/>
          <w:szCs w:val="24"/>
        </w:rPr>
        <w:t xml:space="preserve"> αυτά που κάνει αλλά και γ</w:t>
      </w:r>
      <w:r>
        <w:rPr>
          <w:rFonts w:eastAsia="Times New Roman"/>
          <w:szCs w:val="24"/>
        </w:rPr>
        <w:t>ι’</w:t>
      </w:r>
      <w:r w:rsidRPr="00D818AB">
        <w:rPr>
          <w:rFonts w:eastAsia="Times New Roman"/>
          <w:szCs w:val="24"/>
        </w:rPr>
        <w:t xml:space="preserve"> αυτά που πιστεύει</w:t>
      </w:r>
      <w:r>
        <w:rPr>
          <w:rFonts w:eastAsia="Times New Roman"/>
          <w:szCs w:val="24"/>
        </w:rPr>
        <w:t>».</w:t>
      </w:r>
      <w:r w:rsidRPr="00D818AB">
        <w:rPr>
          <w:rFonts w:eastAsia="Times New Roman"/>
          <w:szCs w:val="24"/>
        </w:rPr>
        <w:t xml:space="preserve"> </w:t>
      </w:r>
      <w:r>
        <w:rPr>
          <w:rFonts w:eastAsia="Times New Roman"/>
          <w:szCs w:val="24"/>
        </w:rPr>
        <w:t>Π</w:t>
      </w:r>
      <w:r w:rsidRPr="00D818AB">
        <w:rPr>
          <w:rFonts w:eastAsia="Times New Roman"/>
          <w:szCs w:val="24"/>
        </w:rPr>
        <w:t xml:space="preserve">ανομοιότυπη με την προ καιρού δήλωση του Μάκη </w:t>
      </w:r>
      <w:r>
        <w:rPr>
          <w:rFonts w:eastAsia="Times New Roman"/>
          <w:szCs w:val="24"/>
        </w:rPr>
        <w:t>Β</w:t>
      </w:r>
      <w:r w:rsidRPr="00D818AB">
        <w:rPr>
          <w:rFonts w:eastAsia="Times New Roman"/>
          <w:szCs w:val="24"/>
        </w:rPr>
        <w:t>ορίδη</w:t>
      </w:r>
      <w:r>
        <w:rPr>
          <w:rFonts w:eastAsia="Times New Roman"/>
          <w:szCs w:val="24"/>
        </w:rPr>
        <w:t>:</w:t>
      </w:r>
      <w:r w:rsidRPr="00D818AB">
        <w:rPr>
          <w:rFonts w:eastAsia="Times New Roman"/>
          <w:szCs w:val="24"/>
        </w:rPr>
        <w:t xml:space="preserve"> </w:t>
      </w:r>
      <w:r>
        <w:rPr>
          <w:rFonts w:eastAsia="Times New Roman"/>
          <w:szCs w:val="24"/>
        </w:rPr>
        <w:t>«</w:t>
      </w:r>
      <w:r w:rsidRPr="00D818AB">
        <w:rPr>
          <w:rFonts w:eastAsia="Times New Roman"/>
          <w:szCs w:val="24"/>
        </w:rPr>
        <w:t>ο Κυριάκος Μητσοτάκη</w:t>
      </w:r>
      <w:r>
        <w:rPr>
          <w:rFonts w:eastAsia="Times New Roman"/>
          <w:szCs w:val="24"/>
        </w:rPr>
        <w:t>ς»</w:t>
      </w:r>
      <w:r w:rsidRPr="00D818AB">
        <w:rPr>
          <w:rFonts w:eastAsia="Times New Roman"/>
          <w:szCs w:val="24"/>
        </w:rPr>
        <w:t xml:space="preserve"> είχε πει</w:t>
      </w:r>
      <w:r>
        <w:rPr>
          <w:rFonts w:eastAsia="Times New Roman"/>
          <w:szCs w:val="24"/>
        </w:rPr>
        <w:t>:</w:t>
      </w:r>
      <w:r w:rsidRPr="00D818AB">
        <w:rPr>
          <w:rFonts w:eastAsia="Times New Roman"/>
          <w:szCs w:val="24"/>
        </w:rPr>
        <w:t xml:space="preserve"> </w:t>
      </w:r>
      <w:r>
        <w:rPr>
          <w:rFonts w:eastAsia="Times New Roman"/>
          <w:szCs w:val="24"/>
        </w:rPr>
        <w:t>«</w:t>
      </w:r>
      <w:r>
        <w:rPr>
          <w:rFonts w:eastAsia="Times New Roman"/>
          <w:szCs w:val="24"/>
        </w:rPr>
        <w:t>π</w:t>
      </w:r>
      <w:r w:rsidRPr="00D818AB">
        <w:rPr>
          <w:rFonts w:eastAsia="Times New Roman"/>
          <w:szCs w:val="24"/>
        </w:rPr>
        <w:t xml:space="preserve">ρέπει να κάνει παρεμβάσεις στο κράτος και στους θεσμούς για να μην ξαναέρθει η </w:t>
      </w:r>
      <w:r>
        <w:rPr>
          <w:rFonts w:eastAsia="Times New Roman"/>
          <w:szCs w:val="24"/>
        </w:rPr>
        <w:t>Α</w:t>
      </w:r>
      <w:r w:rsidRPr="00D818AB">
        <w:rPr>
          <w:rFonts w:eastAsia="Times New Roman"/>
          <w:szCs w:val="24"/>
        </w:rPr>
        <w:t>ριστερά στην εξουσία</w:t>
      </w:r>
      <w:r>
        <w:rPr>
          <w:rFonts w:eastAsia="Times New Roman"/>
          <w:szCs w:val="24"/>
        </w:rPr>
        <w:t>,</w:t>
      </w:r>
      <w:r w:rsidRPr="00D818AB">
        <w:rPr>
          <w:rFonts w:eastAsia="Times New Roman"/>
          <w:szCs w:val="24"/>
        </w:rPr>
        <w:t xml:space="preserve"> γιατί οι ιδέες της είναι ελαττωματικές</w:t>
      </w:r>
      <w:r>
        <w:rPr>
          <w:rFonts w:eastAsia="Times New Roman"/>
          <w:szCs w:val="24"/>
        </w:rPr>
        <w:t>».</w:t>
      </w:r>
      <w:r w:rsidRPr="00D818AB">
        <w:rPr>
          <w:rFonts w:eastAsia="Times New Roman"/>
          <w:szCs w:val="24"/>
        </w:rPr>
        <w:t xml:space="preserve"> </w:t>
      </w:r>
      <w:r>
        <w:rPr>
          <w:rFonts w:eastAsia="Times New Roman"/>
          <w:szCs w:val="24"/>
        </w:rPr>
        <w:t>Γ</w:t>
      </w:r>
      <w:r w:rsidRPr="00D818AB">
        <w:rPr>
          <w:rFonts w:eastAsia="Times New Roman"/>
          <w:szCs w:val="24"/>
        </w:rPr>
        <w:t>ια να μη σχολιάσω</w:t>
      </w:r>
      <w:r>
        <w:rPr>
          <w:rFonts w:eastAsia="Times New Roman"/>
          <w:szCs w:val="24"/>
        </w:rPr>
        <w:t>,</w:t>
      </w:r>
      <w:r w:rsidRPr="00D818AB">
        <w:rPr>
          <w:rFonts w:eastAsia="Times New Roman"/>
          <w:szCs w:val="24"/>
        </w:rPr>
        <w:t xml:space="preserve"> </w:t>
      </w:r>
      <w:r>
        <w:rPr>
          <w:rFonts w:eastAsia="Times New Roman"/>
          <w:szCs w:val="24"/>
        </w:rPr>
        <w:t>β</w:t>
      </w:r>
      <w:r w:rsidRPr="00D818AB">
        <w:rPr>
          <w:rFonts w:eastAsia="Times New Roman"/>
          <w:szCs w:val="24"/>
        </w:rPr>
        <w:t>εβαίως</w:t>
      </w:r>
      <w:r>
        <w:rPr>
          <w:rFonts w:eastAsia="Times New Roman"/>
          <w:szCs w:val="24"/>
        </w:rPr>
        <w:t>,</w:t>
      </w:r>
      <w:r w:rsidRPr="00D818AB">
        <w:rPr>
          <w:rFonts w:eastAsia="Times New Roman"/>
          <w:szCs w:val="24"/>
        </w:rPr>
        <w:t xml:space="preserve"> τη βγαλμένη από την εποχή του </w:t>
      </w:r>
      <w:r>
        <w:rPr>
          <w:rFonts w:eastAsia="Times New Roman"/>
          <w:szCs w:val="24"/>
        </w:rPr>
        <w:t>Ε</w:t>
      </w:r>
      <w:r w:rsidRPr="00D818AB">
        <w:rPr>
          <w:rFonts w:eastAsia="Times New Roman"/>
          <w:szCs w:val="24"/>
        </w:rPr>
        <w:t>μφυλίου ομιλία του Αντώνη Σαμαρά στο συνέδριο της Νέας Δημοκρατίας</w:t>
      </w:r>
      <w:r>
        <w:rPr>
          <w:rFonts w:eastAsia="Times New Roman"/>
          <w:szCs w:val="24"/>
        </w:rPr>
        <w:t>.</w:t>
      </w:r>
    </w:p>
    <w:p w14:paraId="3739498F" w14:textId="77777777" w:rsidR="00B27939" w:rsidRDefault="00D93F4B">
      <w:pPr>
        <w:spacing w:after="0" w:line="600" w:lineRule="auto"/>
        <w:ind w:firstLine="720"/>
        <w:jc w:val="both"/>
        <w:rPr>
          <w:rFonts w:eastAsia="Times New Roman"/>
          <w:szCs w:val="24"/>
        </w:rPr>
      </w:pPr>
      <w:r>
        <w:rPr>
          <w:rFonts w:eastAsia="Times New Roman"/>
          <w:szCs w:val="24"/>
        </w:rPr>
        <w:t>Α</w:t>
      </w:r>
      <w:r w:rsidRPr="00D818AB">
        <w:rPr>
          <w:rFonts w:eastAsia="Times New Roman"/>
          <w:szCs w:val="24"/>
        </w:rPr>
        <w:t>λήθεια</w:t>
      </w:r>
      <w:r>
        <w:rPr>
          <w:rFonts w:eastAsia="Times New Roman"/>
          <w:szCs w:val="24"/>
        </w:rPr>
        <w:t>,</w:t>
      </w:r>
      <w:r w:rsidRPr="00D818AB">
        <w:rPr>
          <w:rFonts w:eastAsia="Times New Roman"/>
          <w:szCs w:val="24"/>
        </w:rPr>
        <w:t xml:space="preserve"> τι ακριβώς εννοείτε</w:t>
      </w:r>
      <w:r>
        <w:rPr>
          <w:rFonts w:eastAsia="Times New Roman"/>
          <w:szCs w:val="24"/>
        </w:rPr>
        <w:t>,</w:t>
      </w:r>
      <w:r w:rsidRPr="00D818AB">
        <w:rPr>
          <w:rFonts w:eastAsia="Times New Roman"/>
          <w:szCs w:val="24"/>
        </w:rPr>
        <w:t xml:space="preserve"> κυρίες και κύριοι της Αξιωματικής Α</w:t>
      </w:r>
      <w:r w:rsidRPr="00D818AB">
        <w:rPr>
          <w:rFonts w:eastAsia="Times New Roman"/>
          <w:szCs w:val="24"/>
        </w:rPr>
        <w:t>ντιπολίτευσης</w:t>
      </w:r>
      <w:r>
        <w:rPr>
          <w:rFonts w:eastAsia="Times New Roman"/>
          <w:szCs w:val="24"/>
        </w:rPr>
        <w:t>;</w:t>
      </w:r>
      <w:r w:rsidRPr="00D818AB">
        <w:rPr>
          <w:rFonts w:eastAsia="Times New Roman"/>
          <w:szCs w:val="24"/>
        </w:rPr>
        <w:t xml:space="preserve"> Πώς ακριβώς θα τελειώνετε με </w:t>
      </w:r>
      <w:r>
        <w:rPr>
          <w:rFonts w:eastAsia="Times New Roman"/>
          <w:szCs w:val="24"/>
        </w:rPr>
        <w:t>μας;</w:t>
      </w:r>
      <w:r w:rsidRPr="00D818AB">
        <w:rPr>
          <w:rFonts w:eastAsia="Times New Roman"/>
          <w:szCs w:val="24"/>
        </w:rPr>
        <w:t xml:space="preserve"> </w:t>
      </w:r>
      <w:r>
        <w:rPr>
          <w:rFonts w:eastAsia="Times New Roman"/>
          <w:szCs w:val="24"/>
        </w:rPr>
        <w:t>Μ</w:t>
      </w:r>
      <w:r w:rsidRPr="00D818AB">
        <w:rPr>
          <w:rFonts w:eastAsia="Times New Roman"/>
          <w:szCs w:val="24"/>
        </w:rPr>
        <w:t xml:space="preserve">ήπως αναβιώνοντας </w:t>
      </w:r>
      <w:r>
        <w:rPr>
          <w:rFonts w:eastAsia="Times New Roman"/>
          <w:szCs w:val="24"/>
        </w:rPr>
        <w:t>«</w:t>
      </w:r>
      <w:r w:rsidRPr="00D818AB">
        <w:rPr>
          <w:rFonts w:eastAsia="Times New Roman"/>
          <w:szCs w:val="24"/>
        </w:rPr>
        <w:t>ένδοξες</w:t>
      </w:r>
      <w:r>
        <w:rPr>
          <w:rFonts w:eastAsia="Times New Roman"/>
          <w:szCs w:val="24"/>
        </w:rPr>
        <w:t>»</w:t>
      </w:r>
      <w:r w:rsidRPr="00D818AB">
        <w:rPr>
          <w:rFonts w:eastAsia="Times New Roman"/>
          <w:szCs w:val="24"/>
        </w:rPr>
        <w:t xml:space="preserve"> πρακτικές του παρελθόντος </w:t>
      </w:r>
      <w:r>
        <w:rPr>
          <w:rFonts w:eastAsia="Times New Roman"/>
          <w:szCs w:val="24"/>
        </w:rPr>
        <w:t xml:space="preserve">σας; Ε, </w:t>
      </w:r>
      <w:r w:rsidRPr="00D818AB">
        <w:rPr>
          <w:rFonts w:eastAsia="Times New Roman"/>
          <w:szCs w:val="24"/>
        </w:rPr>
        <w:t>λοιπόν σας έχουμε νέα</w:t>
      </w:r>
      <w:r>
        <w:rPr>
          <w:rFonts w:eastAsia="Times New Roman"/>
          <w:szCs w:val="24"/>
        </w:rPr>
        <w:t>.</w:t>
      </w:r>
      <w:r w:rsidRPr="00D818AB">
        <w:rPr>
          <w:rFonts w:eastAsia="Times New Roman"/>
          <w:szCs w:val="24"/>
        </w:rPr>
        <w:t xml:space="preserve"> </w:t>
      </w:r>
      <w:r>
        <w:rPr>
          <w:rFonts w:eastAsia="Times New Roman"/>
          <w:szCs w:val="24"/>
        </w:rPr>
        <w:t>Με την Α</w:t>
      </w:r>
      <w:r w:rsidRPr="00D818AB">
        <w:rPr>
          <w:rFonts w:eastAsia="Times New Roman"/>
          <w:szCs w:val="24"/>
        </w:rPr>
        <w:t>ριστερά δεν θα τελειώσετε έτσι εύκολα</w:t>
      </w:r>
      <w:r>
        <w:rPr>
          <w:rFonts w:eastAsia="Times New Roman"/>
          <w:szCs w:val="24"/>
        </w:rPr>
        <w:t>.</w:t>
      </w:r>
      <w:r w:rsidRPr="00D818AB">
        <w:rPr>
          <w:rFonts w:eastAsia="Times New Roman"/>
          <w:szCs w:val="24"/>
        </w:rPr>
        <w:t xml:space="preserve"> </w:t>
      </w:r>
      <w:r>
        <w:rPr>
          <w:rFonts w:eastAsia="Times New Roman"/>
          <w:szCs w:val="24"/>
        </w:rPr>
        <w:t>Π</w:t>
      </w:r>
      <w:r w:rsidRPr="00D818AB">
        <w:rPr>
          <w:rFonts w:eastAsia="Times New Roman"/>
          <w:szCs w:val="24"/>
        </w:rPr>
        <w:t>ίσω δεν πρόκειται να γυρίσουμε</w:t>
      </w:r>
      <w:r>
        <w:rPr>
          <w:rFonts w:eastAsia="Times New Roman"/>
          <w:szCs w:val="24"/>
        </w:rPr>
        <w:t>!</w:t>
      </w:r>
      <w:r w:rsidRPr="00D818AB">
        <w:rPr>
          <w:rFonts w:eastAsia="Times New Roman"/>
          <w:szCs w:val="24"/>
        </w:rPr>
        <w:t xml:space="preserve"> </w:t>
      </w:r>
    </w:p>
    <w:p w14:paraId="37394990" w14:textId="77777777" w:rsidR="00B27939" w:rsidRDefault="00D93F4B">
      <w:pPr>
        <w:spacing w:after="0" w:line="600" w:lineRule="auto"/>
        <w:ind w:firstLine="720"/>
        <w:jc w:val="both"/>
        <w:rPr>
          <w:rFonts w:eastAsia="Times New Roman"/>
          <w:szCs w:val="24"/>
        </w:rPr>
      </w:pPr>
      <w:r>
        <w:rPr>
          <w:rFonts w:eastAsia="Times New Roman"/>
          <w:szCs w:val="24"/>
        </w:rPr>
        <w:t>Κ</w:t>
      </w:r>
      <w:r w:rsidRPr="00D818AB">
        <w:rPr>
          <w:rFonts w:eastAsia="Times New Roman"/>
          <w:szCs w:val="24"/>
        </w:rPr>
        <w:t>υρίες και κύριοι συνάδελφοι</w:t>
      </w:r>
      <w:r>
        <w:rPr>
          <w:rFonts w:eastAsia="Times New Roman"/>
          <w:szCs w:val="24"/>
        </w:rPr>
        <w:t>,</w:t>
      </w:r>
      <w:r w:rsidRPr="00D818AB">
        <w:rPr>
          <w:rFonts w:eastAsia="Times New Roman"/>
          <w:szCs w:val="24"/>
        </w:rPr>
        <w:t xml:space="preserve"> με τον </w:t>
      </w:r>
      <w:r>
        <w:rPr>
          <w:rFonts w:eastAsia="Times New Roman"/>
          <w:szCs w:val="24"/>
        </w:rPr>
        <w:t>π</w:t>
      </w:r>
      <w:r w:rsidRPr="00D818AB">
        <w:rPr>
          <w:rFonts w:eastAsia="Times New Roman"/>
          <w:szCs w:val="24"/>
        </w:rPr>
        <w:t>ρο</w:t>
      </w:r>
      <w:r w:rsidRPr="00D818AB">
        <w:rPr>
          <w:rFonts w:eastAsia="Times New Roman"/>
          <w:szCs w:val="24"/>
        </w:rPr>
        <w:t>ϋπολογισμό του 2019 συνεχίζουμε έναν αγώνα που δεν έχουμε κανένα απολύτως δικαίωμα να εγκαταλείψουμε</w:t>
      </w:r>
      <w:r>
        <w:rPr>
          <w:rFonts w:eastAsia="Times New Roman"/>
          <w:szCs w:val="24"/>
        </w:rPr>
        <w:t>.</w:t>
      </w:r>
      <w:r w:rsidRPr="00D818AB">
        <w:rPr>
          <w:rFonts w:eastAsia="Times New Roman"/>
          <w:szCs w:val="24"/>
        </w:rPr>
        <w:t xml:space="preserve"> </w:t>
      </w:r>
      <w:r>
        <w:rPr>
          <w:rFonts w:eastAsia="Times New Roman"/>
          <w:szCs w:val="24"/>
        </w:rPr>
        <w:t>Τ</w:t>
      </w:r>
      <w:r w:rsidRPr="00D818AB">
        <w:rPr>
          <w:rFonts w:eastAsia="Times New Roman"/>
          <w:szCs w:val="24"/>
        </w:rPr>
        <w:t>ον αγώνα για περισσότερη κοινωνική ισότητα</w:t>
      </w:r>
      <w:r>
        <w:rPr>
          <w:rFonts w:eastAsia="Times New Roman"/>
          <w:szCs w:val="24"/>
        </w:rPr>
        <w:t>,</w:t>
      </w:r>
      <w:r w:rsidRPr="00D818AB">
        <w:rPr>
          <w:rFonts w:eastAsia="Times New Roman"/>
          <w:szCs w:val="24"/>
        </w:rPr>
        <w:t xml:space="preserve"> περισσότερη κοινωνική συνοχή</w:t>
      </w:r>
      <w:r>
        <w:rPr>
          <w:rFonts w:eastAsia="Times New Roman"/>
          <w:szCs w:val="24"/>
        </w:rPr>
        <w:t>,</w:t>
      </w:r>
      <w:r w:rsidRPr="00D818AB">
        <w:rPr>
          <w:rFonts w:eastAsia="Times New Roman"/>
          <w:szCs w:val="24"/>
        </w:rPr>
        <w:t xml:space="preserve"> περισσό</w:t>
      </w:r>
      <w:r w:rsidRPr="00D818AB">
        <w:rPr>
          <w:rFonts w:eastAsia="Times New Roman"/>
          <w:szCs w:val="24"/>
        </w:rPr>
        <w:lastRenderedPageBreak/>
        <w:t>τερη αλληλεγγύη</w:t>
      </w:r>
      <w:r>
        <w:rPr>
          <w:rFonts w:eastAsia="Times New Roman"/>
          <w:szCs w:val="24"/>
        </w:rPr>
        <w:t>,</w:t>
      </w:r>
      <w:r w:rsidRPr="00D818AB">
        <w:rPr>
          <w:rFonts w:eastAsia="Times New Roman"/>
          <w:szCs w:val="24"/>
        </w:rPr>
        <w:t xml:space="preserve"> περισσότερο σεβασμό στα ανθρώπινα πολιτικά και κοινωνικ</w:t>
      </w:r>
      <w:r w:rsidRPr="00D818AB">
        <w:rPr>
          <w:rFonts w:eastAsia="Times New Roman"/>
          <w:szCs w:val="24"/>
        </w:rPr>
        <w:t>ά δικαιώματα</w:t>
      </w:r>
      <w:r>
        <w:rPr>
          <w:rFonts w:eastAsia="Times New Roman"/>
          <w:szCs w:val="24"/>
        </w:rPr>
        <w:t>, εν τέλει, τον</w:t>
      </w:r>
      <w:r w:rsidRPr="00D818AB">
        <w:rPr>
          <w:rFonts w:eastAsia="Times New Roman"/>
          <w:szCs w:val="24"/>
        </w:rPr>
        <w:t xml:space="preserve"> αγώνα για περισσότερη </w:t>
      </w:r>
      <w:r>
        <w:rPr>
          <w:rFonts w:eastAsia="Times New Roman"/>
          <w:szCs w:val="24"/>
        </w:rPr>
        <w:t>Δ</w:t>
      </w:r>
      <w:r w:rsidRPr="00D818AB">
        <w:rPr>
          <w:rFonts w:eastAsia="Times New Roman"/>
          <w:szCs w:val="24"/>
        </w:rPr>
        <w:t>ημοκρατία</w:t>
      </w:r>
      <w:r>
        <w:rPr>
          <w:rFonts w:eastAsia="Times New Roman"/>
          <w:szCs w:val="24"/>
        </w:rPr>
        <w:t>.</w:t>
      </w:r>
      <w:r w:rsidRPr="00D818AB">
        <w:rPr>
          <w:rFonts w:eastAsia="Times New Roman"/>
          <w:szCs w:val="24"/>
        </w:rPr>
        <w:t xml:space="preserve"> </w:t>
      </w:r>
      <w:r>
        <w:rPr>
          <w:rFonts w:eastAsia="Times New Roman"/>
          <w:szCs w:val="24"/>
        </w:rPr>
        <w:t>Κ</w:t>
      </w:r>
      <w:r w:rsidRPr="00D818AB">
        <w:rPr>
          <w:rFonts w:eastAsia="Times New Roman"/>
          <w:szCs w:val="24"/>
        </w:rPr>
        <w:t>αι είναι βαθιά η πεποίθησή μας ότι σε αυτό</w:t>
      </w:r>
      <w:r>
        <w:rPr>
          <w:rFonts w:eastAsia="Times New Roman"/>
          <w:szCs w:val="24"/>
        </w:rPr>
        <w:t>ν</w:t>
      </w:r>
      <w:r w:rsidRPr="00D818AB">
        <w:rPr>
          <w:rFonts w:eastAsia="Times New Roman"/>
          <w:szCs w:val="24"/>
        </w:rPr>
        <w:t xml:space="preserve"> τον αγώνα η πλειοψηφία του ελληνικού λαού στέκεται δίπλα </w:t>
      </w:r>
      <w:r>
        <w:rPr>
          <w:rFonts w:eastAsia="Times New Roman"/>
          <w:szCs w:val="24"/>
        </w:rPr>
        <w:t>μας.</w:t>
      </w:r>
    </w:p>
    <w:p w14:paraId="37394991" w14:textId="77777777" w:rsidR="00B27939" w:rsidRDefault="00D93F4B">
      <w:pPr>
        <w:spacing w:after="0" w:line="600" w:lineRule="auto"/>
        <w:ind w:firstLine="709"/>
        <w:jc w:val="center"/>
        <w:rPr>
          <w:rFonts w:eastAsia="Times New Roman"/>
          <w:szCs w:val="24"/>
        </w:rPr>
      </w:pPr>
      <w:r w:rsidRPr="00404E28">
        <w:rPr>
          <w:rFonts w:eastAsia="Times New Roman"/>
          <w:szCs w:val="24"/>
        </w:rPr>
        <w:t>(Χειροκροτήματα από την πτέρυγα του ΣΥΡΙΖΑ)</w:t>
      </w:r>
    </w:p>
    <w:p w14:paraId="37394992" w14:textId="77777777" w:rsidR="00B27939" w:rsidRDefault="00D93F4B">
      <w:pPr>
        <w:spacing w:after="0" w:line="600" w:lineRule="auto"/>
        <w:ind w:firstLine="720"/>
        <w:jc w:val="both"/>
        <w:rPr>
          <w:rFonts w:eastAsia="Times New Roman"/>
          <w:szCs w:val="24"/>
        </w:rPr>
      </w:pPr>
      <w:r w:rsidRPr="003D0B30">
        <w:rPr>
          <w:rFonts w:eastAsia="Times New Roman"/>
          <w:b/>
          <w:szCs w:val="24"/>
        </w:rPr>
        <w:t xml:space="preserve">ΠΡΟΕΔΡΕΥΩΝ (Γεώργιος Λαμπρούλης): </w:t>
      </w:r>
      <w:r>
        <w:rPr>
          <w:rFonts w:eastAsia="Times New Roman"/>
          <w:szCs w:val="24"/>
        </w:rPr>
        <w:t xml:space="preserve">Επόμενη </w:t>
      </w:r>
      <w:r>
        <w:rPr>
          <w:rFonts w:eastAsia="Times New Roman"/>
          <w:szCs w:val="24"/>
        </w:rPr>
        <w:t>ομιλήτρια είναι η κ</w:t>
      </w:r>
      <w:r>
        <w:rPr>
          <w:rFonts w:eastAsia="Times New Roman"/>
          <w:szCs w:val="24"/>
        </w:rPr>
        <w:t>.</w:t>
      </w:r>
      <w:r>
        <w:rPr>
          <w:rFonts w:eastAsia="Times New Roman"/>
          <w:szCs w:val="24"/>
        </w:rPr>
        <w:t xml:space="preserve"> Ράπτη από τη Νέα Δημοκρατία. </w:t>
      </w:r>
    </w:p>
    <w:p w14:paraId="37394993" w14:textId="77777777" w:rsidR="00B27939" w:rsidRDefault="00D93F4B">
      <w:pPr>
        <w:spacing w:after="0" w:line="600" w:lineRule="auto"/>
        <w:ind w:firstLine="720"/>
        <w:jc w:val="both"/>
        <w:rPr>
          <w:rFonts w:eastAsia="Times New Roman"/>
          <w:szCs w:val="24"/>
        </w:rPr>
      </w:pPr>
      <w:r>
        <w:rPr>
          <w:rFonts w:eastAsia="Times New Roman"/>
          <w:b/>
          <w:szCs w:val="24"/>
        </w:rPr>
        <w:t>ΕΛΕΝΗ</w:t>
      </w:r>
      <w:r w:rsidRPr="003D6EAA">
        <w:rPr>
          <w:rFonts w:eastAsia="Times New Roman"/>
          <w:b/>
          <w:szCs w:val="24"/>
        </w:rPr>
        <w:t xml:space="preserve"> ΡΑΠΤΗ: </w:t>
      </w:r>
      <w:r>
        <w:rPr>
          <w:rFonts w:eastAsia="Times New Roman"/>
          <w:szCs w:val="24"/>
        </w:rPr>
        <w:t>Σας ευχαριστώ, κ</w:t>
      </w:r>
      <w:r w:rsidRPr="00D818AB">
        <w:rPr>
          <w:rFonts w:eastAsia="Times New Roman"/>
          <w:szCs w:val="24"/>
        </w:rPr>
        <w:t xml:space="preserve">ύριε </w:t>
      </w:r>
      <w:r>
        <w:rPr>
          <w:rFonts w:eastAsia="Times New Roman"/>
          <w:szCs w:val="24"/>
        </w:rPr>
        <w:t>Π</w:t>
      </w:r>
      <w:r w:rsidRPr="00D818AB">
        <w:rPr>
          <w:rFonts w:eastAsia="Times New Roman"/>
          <w:szCs w:val="24"/>
        </w:rPr>
        <w:t>ρόεδρε</w:t>
      </w:r>
      <w:r>
        <w:rPr>
          <w:rFonts w:eastAsia="Times New Roman"/>
          <w:szCs w:val="24"/>
        </w:rPr>
        <w:t>.</w:t>
      </w:r>
    </w:p>
    <w:p w14:paraId="37394994" w14:textId="77777777" w:rsidR="00B27939" w:rsidRDefault="00D93F4B">
      <w:pPr>
        <w:spacing w:after="0" w:line="600" w:lineRule="auto"/>
        <w:ind w:firstLine="720"/>
        <w:jc w:val="both"/>
        <w:rPr>
          <w:rFonts w:eastAsia="Times New Roman"/>
          <w:szCs w:val="24"/>
        </w:rPr>
      </w:pPr>
      <w:r w:rsidRPr="00D818AB">
        <w:rPr>
          <w:rFonts w:eastAsia="Times New Roman"/>
          <w:szCs w:val="24"/>
        </w:rPr>
        <w:t xml:space="preserve">Θα μου επιτρέψετε να αναφερθώ στο σημερινό τρομοκρατικό χτύπημα στον τηλεοπτικό σταθμό </w:t>
      </w:r>
      <w:r>
        <w:rPr>
          <w:rFonts w:eastAsia="Times New Roman"/>
          <w:szCs w:val="24"/>
        </w:rPr>
        <w:t>«</w:t>
      </w:r>
      <w:r w:rsidRPr="00D818AB">
        <w:rPr>
          <w:rFonts w:eastAsia="Times New Roman"/>
          <w:szCs w:val="24"/>
        </w:rPr>
        <w:t>ΣΚΑ</w:t>
      </w:r>
      <w:r>
        <w:rPr>
          <w:rFonts w:eastAsia="Times New Roman"/>
          <w:szCs w:val="24"/>
        </w:rPr>
        <w:t>Ϊ</w:t>
      </w:r>
      <w:r>
        <w:rPr>
          <w:rFonts w:eastAsia="Times New Roman"/>
          <w:szCs w:val="24"/>
        </w:rPr>
        <w:t>»</w:t>
      </w:r>
      <w:r>
        <w:rPr>
          <w:rFonts w:eastAsia="Times New Roman"/>
          <w:szCs w:val="24"/>
        </w:rPr>
        <w:t>.</w:t>
      </w:r>
      <w:r w:rsidRPr="00D818AB">
        <w:rPr>
          <w:rFonts w:eastAsia="Times New Roman"/>
          <w:szCs w:val="24"/>
        </w:rPr>
        <w:t xml:space="preserve"> </w:t>
      </w:r>
      <w:r>
        <w:rPr>
          <w:rFonts w:eastAsia="Times New Roman"/>
          <w:szCs w:val="24"/>
        </w:rPr>
        <w:t>Ε</w:t>
      </w:r>
      <w:r w:rsidRPr="00D818AB">
        <w:rPr>
          <w:rFonts w:eastAsia="Times New Roman"/>
          <w:szCs w:val="24"/>
        </w:rPr>
        <w:t>ίναι μία επίθεση κατά της πολυφωνίας</w:t>
      </w:r>
      <w:r>
        <w:rPr>
          <w:rFonts w:eastAsia="Times New Roman"/>
          <w:szCs w:val="24"/>
        </w:rPr>
        <w:t>,</w:t>
      </w:r>
      <w:r w:rsidRPr="00D818AB">
        <w:rPr>
          <w:rFonts w:eastAsia="Times New Roman"/>
          <w:szCs w:val="24"/>
        </w:rPr>
        <w:t xml:space="preserve"> του δικαιώματος στην ενημέρω</w:t>
      </w:r>
      <w:r w:rsidRPr="00D818AB">
        <w:rPr>
          <w:rFonts w:eastAsia="Times New Roman"/>
          <w:szCs w:val="24"/>
        </w:rPr>
        <w:t xml:space="preserve">ση και της ίδιας της </w:t>
      </w:r>
      <w:r>
        <w:rPr>
          <w:rFonts w:eastAsia="Times New Roman"/>
          <w:szCs w:val="24"/>
        </w:rPr>
        <w:t>δ</w:t>
      </w:r>
      <w:r w:rsidRPr="00D818AB">
        <w:rPr>
          <w:rFonts w:eastAsia="Times New Roman"/>
          <w:szCs w:val="24"/>
        </w:rPr>
        <w:t>ημοκρατίας</w:t>
      </w:r>
      <w:r>
        <w:rPr>
          <w:rFonts w:eastAsia="Times New Roman"/>
          <w:szCs w:val="24"/>
        </w:rPr>
        <w:t>.</w:t>
      </w:r>
      <w:r w:rsidRPr="00D818AB">
        <w:rPr>
          <w:rFonts w:eastAsia="Times New Roman"/>
          <w:szCs w:val="24"/>
        </w:rPr>
        <w:t xml:space="preserve"> </w:t>
      </w:r>
      <w:r>
        <w:rPr>
          <w:rFonts w:eastAsia="Times New Roman"/>
          <w:szCs w:val="24"/>
        </w:rPr>
        <w:t>Ε</w:t>
      </w:r>
      <w:r w:rsidRPr="00D818AB">
        <w:rPr>
          <w:rFonts w:eastAsia="Times New Roman"/>
          <w:szCs w:val="24"/>
        </w:rPr>
        <w:t>ίναι γελασμένοι όσοι πιστεύουν πως η ανεξάρτητη δημοσιογραφία και το δικαίωμα στη γνώμη μπορούν να περιοριστούν από τέτοιου είδους επιθέσεις</w:t>
      </w:r>
      <w:r>
        <w:rPr>
          <w:rFonts w:eastAsia="Times New Roman"/>
          <w:szCs w:val="24"/>
        </w:rPr>
        <w:t>.</w:t>
      </w:r>
      <w:r w:rsidRPr="00D818AB">
        <w:rPr>
          <w:rFonts w:eastAsia="Times New Roman"/>
          <w:szCs w:val="24"/>
        </w:rPr>
        <w:t xml:space="preserve"> </w:t>
      </w:r>
      <w:r>
        <w:rPr>
          <w:rFonts w:eastAsia="Times New Roman"/>
          <w:szCs w:val="24"/>
        </w:rPr>
        <w:t>Α</w:t>
      </w:r>
      <w:r w:rsidRPr="00D818AB">
        <w:rPr>
          <w:rFonts w:eastAsia="Times New Roman"/>
          <w:szCs w:val="24"/>
        </w:rPr>
        <w:t xml:space="preserve">υτή τη στιγμή στηρίζουμε όλοι τον </w:t>
      </w:r>
      <w:r>
        <w:rPr>
          <w:rFonts w:eastAsia="Times New Roman"/>
          <w:szCs w:val="24"/>
        </w:rPr>
        <w:t>«</w:t>
      </w:r>
      <w:r w:rsidRPr="00D818AB">
        <w:rPr>
          <w:rFonts w:eastAsia="Times New Roman"/>
          <w:szCs w:val="24"/>
        </w:rPr>
        <w:t>ΣΚΑΪ</w:t>
      </w:r>
      <w:r>
        <w:rPr>
          <w:rFonts w:eastAsia="Times New Roman"/>
          <w:szCs w:val="24"/>
        </w:rPr>
        <w:t>»</w:t>
      </w:r>
      <w:r>
        <w:rPr>
          <w:rFonts w:eastAsia="Times New Roman"/>
          <w:szCs w:val="24"/>
        </w:rPr>
        <w:t>.</w:t>
      </w:r>
    </w:p>
    <w:p w14:paraId="37394995" w14:textId="77777777" w:rsidR="00B27939" w:rsidRDefault="00D93F4B">
      <w:pPr>
        <w:spacing w:after="0" w:line="600" w:lineRule="auto"/>
        <w:ind w:firstLine="720"/>
        <w:jc w:val="both"/>
        <w:rPr>
          <w:rFonts w:eastAsia="Times New Roman"/>
          <w:szCs w:val="24"/>
        </w:rPr>
      </w:pPr>
      <w:r>
        <w:rPr>
          <w:rFonts w:eastAsia="Times New Roman"/>
          <w:szCs w:val="24"/>
        </w:rPr>
        <w:t>Κ</w:t>
      </w:r>
      <w:r w:rsidRPr="00D818AB">
        <w:rPr>
          <w:rFonts w:eastAsia="Times New Roman"/>
          <w:szCs w:val="24"/>
        </w:rPr>
        <w:t>υρίες και κύριοι συνάδελφοι</w:t>
      </w:r>
      <w:r>
        <w:rPr>
          <w:rFonts w:eastAsia="Times New Roman"/>
          <w:szCs w:val="24"/>
        </w:rPr>
        <w:t>,</w:t>
      </w:r>
      <w:r w:rsidRPr="00D818AB">
        <w:rPr>
          <w:rFonts w:eastAsia="Times New Roman"/>
          <w:szCs w:val="24"/>
        </w:rPr>
        <w:t xml:space="preserve"> τις τε</w:t>
      </w:r>
      <w:r w:rsidRPr="00D818AB">
        <w:rPr>
          <w:rFonts w:eastAsia="Times New Roman"/>
          <w:szCs w:val="24"/>
        </w:rPr>
        <w:t>λευταίες εβδομάδες</w:t>
      </w:r>
      <w:r>
        <w:rPr>
          <w:rFonts w:eastAsia="Times New Roman"/>
          <w:szCs w:val="24"/>
        </w:rPr>
        <w:t>,</w:t>
      </w:r>
      <w:r w:rsidRPr="00D818AB">
        <w:rPr>
          <w:rFonts w:eastAsia="Times New Roman"/>
          <w:szCs w:val="24"/>
        </w:rPr>
        <w:t xml:space="preserve"> λίγο μετά την ανακοίνωση του περίφημου κοινωνικού μερίσματος αλλά και την κατάθεση του </w:t>
      </w:r>
      <w:r>
        <w:rPr>
          <w:rFonts w:eastAsia="Times New Roman"/>
          <w:szCs w:val="24"/>
        </w:rPr>
        <w:t>π</w:t>
      </w:r>
      <w:r w:rsidRPr="00D818AB">
        <w:rPr>
          <w:rFonts w:eastAsia="Times New Roman"/>
          <w:szCs w:val="24"/>
        </w:rPr>
        <w:t>ροϋπολογισμού</w:t>
      </w:r>
      <w:r>
        <w:rPr>
          <w:rFonts w:eastAsia="Times New Roman"/>
          <w:szCs w:val="24"/>
        </w:rPr>
        <w:t>,</w:t>
      </w:r>
      <w:r w:rsidRPr="00D818AB">
        <w:rPr>
          <w:rFonts w:eastAsia="Times New Roman"/>
          <w:szCs w:val="24"/>
        </w:rPr>
        <w:t xml:space="preserve"> η </w:t>
      </w:r>
      <w:r>
        <w:rPr>
          <w:rFonts w:eastAsia="Times New Roman"/>
          <w:szCs w:val="24"/>
        </w:rPr>
        <w:t>Κ</w:t>
      </w:r>
      <w:r w:rsidRPr="00D818AB">
        <w:rPr>
          <w:rFonts w:eastAsia="Times New Roman"/>
          <w:szCs w:val="24"/>
        </w:rPr>
        <w:t xml:space="preserve">υβέρνηση </w:t>
      </w:r>
      <w:r w:rsidRPr="00D818AB">
        <w:rPr>
          <w:rFonts w:eastAsia="Times New Roman"/>
          <w:szCs w:val="24"/>
        </w:rPr>
        <w:lastRenderedPageBreak/>
        <w:t>διακινεί μία εικόνα μιας πρωτοφανούς ευφορίας</w:t>
      </w:r>
      <w:r>
        <w:rPr>
          <w:rFonts w:eastAsia="Times New Roman"/>
          <w:szCs w:val="24"/>
        </w:rPr>
        <w:t>,</w:t>
      </w:r>
      <w:r w:rsidRPr="00D818AB">
        <w:rPr>
          <w:rFonts w:eastAsia="Times New Roman"/>
          <w:szCs w:val="24"/>
        </w:rPr>
        <w:t xml:space="preserve"> περίπου απορώντας γιατί η </w:t>
      </w:r>
      <w:r>
        <w:rPr>
          <w:rFonts w:eastAsia="Times New Roman"/>
          <w:szCs w:val="24"/>
        </w:rPr>
        <w:t>κοινωνία δεν συμμετέχει σε αυτή. Η</w:t>
      </w:r>
      <w:r w:rsidRPr="00D818AB">
        <w:rPr>
          <w:rFonts w:eastAsia="Times New Roman"/>
          <w:szCs w:val="24"/>
        </w:rPr>
        <w:t xml:space="preserve"> χώρα βγήκε απ</w:t>
      </w:r>
      <w:r w:rsidRPr="00D818AB">
        <w:rPr>
          <w:rFonts w:eastAsia="Times New Roman"/>
          <w:szCs w:val="24"/>
        </w:rPr>
        <w:t>ό τα μνημόνια</w:t>
      </w:r>
      <w:r>
        <w:rPr>
          <w:rFonts w:eastAsia="Times New Roman"/>
          <w:szCs w:val="24"/>
        </w:rPr>
        <w:t>,</w:t>
      </w:r>
      <w:r w:rsidRPr="00D818AB">
        <w:rPr>
          <w:rFonts w:eastAsia="Times New Roman"/>
          <w:szCs w:val="24"/>
        </w:rPr>
        <w:t xml:space="preserve"> η </w:t>
      </w:r>
      <w:r>
        <w:rPr>
          <w:rFonts w:eastAsia="Times New Roman"/>
          <w:szCs w:val="24"/>
        </w:rPr>
        <w:t>Κ</w:t>
      </w:r>
      <w:r w:rsidRPr="00D818AB">
        <w:rPr>
          <w:rFonts w:eastAsia="Times New Roman"/>
          <w:szCs w:val="24"/>
        </w:rPr>
        <w:t>υβέρνηση πέτυχε πλεόνασμα μεγαλύτερο από τους στόχους και μοιράζει για δεύτερη φορά κοινωνικό μέρισμα</w:t>
      </w:r>
      <w:r>
        <w:rPr>
          <w:rFonts w:eastAsia="Times New Roman"/>
          <w:szCs w:val="24"/>
        </w:rPr>
        <w:t>.</w:t>
      </w:r>
      <w:r w:rsidRPr="00D818AB">
        <w:rPr>
          <w:rFonts w:eastAsia="Times New Roman"/>
          <w:szCs w:val="24"/>
        </w:rPr>
        <w:t xml:space="preserve"> </w:t>
      </w:r>
      <w:r>
        <w:rPr>
          <w:rFonts w:eastAsia="Times New Roman"/>
          <w:szCs w:val="24"/>
        </w:rPr>
        <w:t>Τι</w:t>
      </w:r>
      <w:r w:rsidRPr="00D818AB">
        <w:rPr>
          <w:rFonts w:eastAsia="Times New Roman"/>
          <w:szCs w:val="24"/>
        </w:rPr>
        <w:t xml:space="preserve"> άλλο</w:t>
      </w:r>
      <w:r>
        <w:rPr>
          <w:rFonts w:eastAsia="Times New Roman"/>
          <w:szCs w:val="24"/>
        </w:rPr>
        <w:t>, ε</w:t>
      </w:r>
      <w:r w:rsidRPr="00D818AB">
        <w:rPr>
          <w:rFonts w:eastAsia="Times New Roman"/>
          <w:szCs w:val="24"/>
        </w:rPr>
        <w:t>πιτέλους</w:t>
      </w:r>
      <w:r>
        <w:rPr>
          <w:rFonts w:eastAsia="Times New Roman"/>
          <w:szCs w:val="24"/>
        </w:rPr>
        <w:t>,</w:t>
      </w:r>
      <w:r w:rsidRPr="00D818AB">
        <w:rPr>
          <w:rFonts w:eastAsia="Times New Roman"/>
          <w:szCs w:val="24"/>
        </w:rPr>
        <w:t xml:space="preserve"> πρέπει να κάνει για να τ</w:t>
      </w:r>
      <w:r>
        <w:rPr>
          <w:rFonts w:eastAsia="Times New Roman"/>
          <w:szCs w:val="24"/>
        </w:rPr>
        <w:t>η</w:t>
      </w:r>
      <w:r w:rsidRPr="00D818AB">
        <w:rPr>
          <w:rFonts w:eastAsia="Times New Roman"/>
          <w:szCs w:val="24"/>
        </w:rPr>
        <w:t>ς αναγνωριστεί η μεγάλη της επιτυχία</w:t>
      </w:r>
      <w:r>
        <w:rPr>
          <w:rFonts w:eastAsia="Times New Roman"/>
          <w:szCs w:val="24"/>
        </w:rPr>
        <w:t>;</w:t>
      </w:r>
      <w:r w:rsidRPr="00D818AB">
        <w:rPr>
          <w:rFonts w:eastAsia="Times New Roman"/>
          <w:szCs w:val="24"/>
        </w:rPr>
        <w:t xml:space="preserve"> </w:t>
      </w:r>
    </w:p>
    <w:p w14:paraId="37394996" w14:textId="77777777" w:rsidR="00B27939" w:rsidRDefault="00D93F4B">
      <w:pPr>
        <w:spacing w:after="0" w:line="600" w:lineRule="auto"/>
        <w:ind w:firstLine="720"/>
        <w:jc w:val="both"/>
        <w:rPr>
          <w:rFonts w:eastAsia="Times New Roman"/>
          <w:szCs w:val="24"/>
        </w:rPr>
      </w:pPr>
      <w:r>
        <w:rPr>
          <w:rFonts w:eastAsia="Times New Roman"/>
          <w:szCs w:val="24"/>
        </w:rPr>
        <w:t>Μα, α</w:t>
      </w:r>
      <w:r w:rsidRPr="00D818AB">
        <w:rPr>
          <w:rFonts w:eastAsia="Times New Roman"/>
          <w:szCs w:val="24"/>
        </w:rPr>
        <w:t>ναρωτιέται κάποιος</w:t>
      </w:r>
      <w:r>
        <w:rPr>
          <w:rFonts w:eastAsia="Times New Roman"/>
          <w:szCs w:val="24"/>
        </w:rPr>
        <w:t>:</w:t>
      </w:r>
      <w:r w:rsidRPr="00D818AB">
        <w:rPr>
          <w:rFonts w:eastAsia="Times New Roman"/>
          <w:szCs w:val="24"/>
        </w:rPr>
        <w:t xml:space="preserve"> Εάν τα πράγματα είναι τόσο</w:t>
      </w:r>
      <w:r w:rsidRPr="00D818AB">
        <w:rPr>
          <w:rFonts w:eastAsia="Times New Roman"/>
          <w:szCs w:val="24"/>
        </w:rPr>
        <w:t xml:space="preserve"> καλά όσο τα λέει</w:t>
      </w:r>
      <w:r>
        <w:rPr>
          <w:rFonts w:eastAsia="Times New Roman"/>
          <w:szCs w:val="24"/>
        </w:rPr>
        <w:t>,</w:t>
      </w:r>
      <w:r w:rsidRPr="00D818AB">
        <w:rPr>
          <w:rFonts w:eastAsia="Times New Roman"/>
          <w:szCs w:val="24"/>
        </w:rPr>
        <w:t xml:space="preserve"> γιατί οι πολίτες τ</w:t>
      </w:r>
      <w:r>
        <w:rPr>
          <w:rFonts w:eastAsia="Times New Roman"/>
          <w:szCs w:val="24"/>
        </w:rPr>
        <w:t>ή</w:t>
      </w:r>
      <w:r w:rsidRPr="00D818AB">
        <w:rPr>
          <w:rFonts w:eastAsia="Times New Roman"/>
          <w:szCs w:val="24"/>
        </w:rPr>
        <w:t>ς γυρνάνε την πλάτη</w:t>
      </w:r>
      <w:r>
        <w:rPr>
          <w:rFonts w:eastAsia="Times New Roman"/>
          <w:szCs w:val="24"/>
        </w:rPr>
        <w:t>;</w:t>
      </w:r>
      <w:r w:rsidRPr="00D818AB">
        <w:rPr>
          <w:rFonts w:eastAsia="Times New Roman"/>
          <w:szCs w:val="24"/>
        </w:rPr>
        <w:t xml:space="preserve"> </w:t>
      </w:r>
    </w:p>
    <w:p w14:paraId="37394997" w14:textId="77777777" w:rsidR="00B27939" w:rsidRDefault="00D93F4B">
      <w:pPr>
        <w:spacing w:after="0" w:line="600" w:lineRule="auto"/>
        <w:ind w:firstLine="720"/>
        <w:jc w:val="both"/>
        <w:rPr>
          <w:rFonts w:eastAsia="Times New Roman"/>
          <w:szCs w:val="24"/>
        </w:rPr>
      </w:pPr>
      <w:r w:rsidRPr="00D818AB">
        <w:rPr>
          <w:rFonts w:eastAsia="Times New Roman"/>
          <w:szCs w:val="24"/>
        </w:rPr>
        <w:t>Γιατί η πραγματικότητα</w:t>
      </w:r>
      <w:r>
        <w:rPr>
          <w:rFonts w:eastAsia="Times New Roman"/>
          <w:szCs w:val="24"/>
        </w:rPr>
        <w:t>,</w:t>
      </w:r>
      <w:r w:rsidRPr="00D818AB">
        <w:rPr>
          <w:rFonts w:eastAsia="Times New Roman"/>
          <w:szCs w:val="24"/>
        </w:rPr>
        <w:t xml:space="preserve"> κυρίες και κύριοι συνάδελφοι</w:t>
      </w:r>
      <w:r>
        <w:rPr>
          <w:rFonts w:eastAsia="Times New Roman"/>
          <w:szCs w:val="24"/>
        </w:rPr>
        <w:t>,</w:t>
      </w:r>
      <w:r w:rsidRPr="00D818AB">
        <w:rPr>
          <w:rFonts w:eastAsia="Times New Roman"/>
          <w:szCs w:val="24"/>
        </w:rPr>
        <w:t xml:space="preserve"> είναι πολύ διαφορετική</w:t>
      </w:r>
      <w:r>
        <w:rPr>
          <w:rFonts w:eastAsia="Times New Roman"/>
          <w:szCs w:val="24"/>
        </w:rPr>
        <w:t>.</w:t>
      </w:r>
      <w:r w:rsidRPr="00D818AB">
        <w:rPr>
          <w:rFonts w:eastAsia="Times New Roman"/>
          <w:szCs w:val="24"/>
        </w:rPr>
        <w:t xml:space="preserve"> </w:t>
      </w:r>
      <w:r>
        <w:rPr>
          <w:rFonts w:eastAsia="Times New Roman"/>
          <w:szCs w:val="24"/>
        </w:rPr>
        <w:t>Η</w:t>
      </w:r>
      <w:r w:rsidRPr="00D818AB">
        <w:rPr>
          <w:rFonts w:eastAsia="Times New Roman"/>
          <w:szCs w:val="24"/>
        </w:rPr>
        <w:t xml:space="preserve"> ε</w:t>
      </w:r>
      <w:r>
        <w:rPr>
          <w:rFonts w:eastAsia="Times New Roman"/>
          <w:szCs w:val="24"/>
        </w:rPr>
        <w:t>υ</w:t>
      </w:r>
      <w:r w:rsidRPr="00D818AB">
        <w:rPr>
          <w:rFonts w:eastAsia="Times New Roman"/>
          <w:szCs w:val="24"/>
        </w:rPr>
        <w:t>φορία επικρατεί μόνο στα δωμάτι</w:t>
      </w:r>
      <w:r>
        <w:rPr>
          <w:rFonts w:eastAsia="Times New Roman"/>
          <w:szCs w:val="24"/>
        </w:rPr>
        <w:t>α</w:t>
      </w:r>
      <w:r w:rsidRPr="00D818AB">
        <w:rPr>
          <w:rFonts w:eastAsia="Times New Roman"/>
          <w:szCs w:val="24"/>
        </w:rPr>
        <w:t xml:space="preserve"> του Μαξίμου</w:t>
      </w:r>
      <w:r>
        <w:rPr>
          <w:rFonts w:eastAsia="Times New Roman"/>
          <w:szCs w:val="24"/>
        </w:rPr>
        <w:t>.</w:t>
      </w:r>
      <w:r w:rsidRPr="00D818AB">
        <w:rPr>
          <w:rFonts w:eastAsia="Times New Roman"/>
          <w:szCs w:val="24"/>
        </w:rPr>
        <w:t xml:space="preserve"> </w:t>
      </w:r>
      <w:r>
        <w:rPr>
          <w:rFonts w:eastAsia="Times New Roman"/>
          <w:szCs w:val="24"/>
        </w:rPr>
        <w:t>Σ</w:t>
      </w:r>
      <w:r w:rsidRPr="00D818AB">
        <w:rPr>
          <w:rFonts w:eastAsia="Times New Roman"/>
          <w:szCs w:val="24"/>
        </w:rPr>
        <w:t>τα υπόλοιπα δωμάτια των σπιτιών της χώρας υπάρχουν άνεργοι</w:t>
      </w:r>
      <w:r>
        <w:rPr>
          <w:rFonts w:eastAsia="Times New Roman"/>
          <w:szCs w:val="24"/>
        </w:rPr>
        <w:t>,</w:t>
      </w:r>
      <w:r w:rsidRPr="00D818AB">
        <w:rPr>
          <w:rFonts w:eastAsia="Times New Roman"/>
          <w:szCs w:val="24"/>
        </w:rPr>
        <w:t xml:space="preserve"> μισθοί της πείνας</w:t>
      </w:r>
      <w:r>
        <w:rPr>
          <w:rFonts w:eastAsia="Times New Roman"/>
          <w:szCs w:val="24"/>
        </w:rPr>
        <w:t>, δυσβάσταχτοι φόροι,</w:t>
      </w:r>
      <w:r w:rsidRPr="00D818AB">
        <w:rPr>
          <w:rFonts w:eastAsia="Times New Roman"/>
          <w:szCs w:val="24"/>
        </w:rPr>
        <w:t xml:space="preserve"> παιδιά που μεταναστεύουν</w:t>
      </w:r>
      <w:r>
        <w:rPr>
          <w:rFonts w:eastAsia="Times New Roman"/>
          <w:szCs w:val="24"/>
        </w:rPr>
        <w:t>,</w:t>
      </w:r>
      <w:r w:rsidRPr="00D818AB">
        <w:rPr>
          <w:rFonts w:eastAsia="Times New Roman"/>
          <w:szCs w:val="24"/>
        </w:rPr>
        <w:t xml:space="preserve"> θέρμανση μία ώρα την ημέρα και πρόσωπα σκυθρωπά</w:t>
      </w:r>
      <w:r>
        <w:rPr>
          <w:rFonts w:eastAsia="Times New Roman"/>
          <w:szCs w:val="24"/>
        </w:rPr>
        <w:t>.</w:t>
      </w:r>
    </w:p>
    <w:p w14:paraId="37394998" w14:textId="77777777" w:rsidR="00B27939" w:rsidRDefault="00D93F4B">
      <w:pPr>
        <w:spacing w:after="0" w:line="600" w:lineRule="auto"/>
        <w:ind w:firstLine="720"/>
        <w:jc w:val="both"/>
        <w:rPr>
          <w:rFonts w:eastAsia="Times New Roman"/>
          <w:szCs w:val="24"/>
        </w:rPr>
      </w:pPr>
      <w:r>
        <w:rPr>
          <w:rFonts w:eastAsia="Times New Roman"/>
          <w:szCs w:val="24"/>
        </w:rPr>
        <w:t>Η Κυβέρνηση, καθισμένη</w:t>
      </w:r>
      <w:r w:rsidRPr="00D818AB">
        <w:rPr>
          <w:rFonts w:eastAsia="Times New Roman"/>
          <w:szCs w:val="24"/>
        </w:rPr>
        <w:t xml:space="preserve"> στο γραφείο </w:t>
      </w:r>
      <w:r>
        <w:rPr>
          <w:rFonts w:eastAsia="Times New Roman"/>
          <w:szCs w:val="24"/>
        </w:rPr>
        <w:t>της,</w:t>
      </w:r>
      <w:r w:rsidRPr="00D818AB">
        <w:rPr>
          <w:rFonts w:eastAsia="Times New Roman"/>
          <w:szCs w:val="24"/>
        </w:rPr>
        <w:t xml:space="preserve"> δεν έχει πλέον κα</w:t>
      </w:r>
      <w:r>
        <w:rPr>
          <w:rFonts w:eastAsia="Times New Roman"/>
          <w:szCs w:val="24"/>
        </w:rPr>
        <w:t>μ</w:t>
      </w:r>
      <w:r w:rsidRPr="00D818AB">
        <w:rPr>
          <w:rFonts w:eastAsia="Times New Roman"/>
          <w:szCs w:val="24"/>
        </w:rPr>
        <w:t>μία οπτική επαφή με τα προβλήματα</w:t>
      </w:r>
      <w:r>
        <w:rPr>
          <w:rFonts w:eastAsia="Times New Roman"/>
          <w:szCs w:val="24"/>
        </w:rPr>
        <w:t>.</w:t>
      </w:r>
      <w:r w:rsidRPr="00D818AB">
        <w:rPr>
          <w:rFonts w:eastAsia="Times New Roman"/>
          <w:szCs w:val="24"/>
        </w:rPr>
        <w:t xml:space="preserve"> </w:t>
      </w:r>
      <w:r>
        <w:rPr>
          <w:rFonts w:eastAsia="Times New Roman"/>
          <w:szCs w:val="24"/>
        </w:rPr>
        <w:t>Ε</w:t>
      </w:r>
      <w:r w:rsidRPr="00D818AB">
        <w:rPr>
          <w:rFonts w:eastAsia="Times New Roman"/>
          <w:szCs w:val="24"/>
        </w:rPr>
        <w:t xml:space="preserve">νδιαφέρεται για τους αριθμούς και όχι για τους </w:t>
      </w:r>
      <w:r w:rsidRPr="00D818AB">
        <w:rPr>
          <w:rFonts w:eastAsia="Times New Roman"/>
          <w:szCs w:val="24"/>
        </w:rPr>
        <w:t>ανθρώπους</w:t>
      </w:r>
      <w:r>
        <w:rPr>
          <w:rFonts w:eastAsia="Times New Roman"/>
          <w:szCs w:val="24"/>
        </w:rPr>
        <w:t>.</w:t>
      </w:r>
      <w:r w:rsidRPr="00D818AB">
        <w:rPr>
          <w:rFonts w:eastAsia="Times New Roman"/>
          <w:szCs w:val="24"/>
        </w:rPr>
        <w:t xml:space="preserve"> </w:t>
      </w:r>
      <w:r>
        <w:rPr>
          <w:rFonts w:eastAsia="Times New Roman"/>
          <w:szCs w:val="24"/>
        </w:rPr>
        <w:t>Κι</w:t>
      </w:r>
      <w:r w:rsidRPr="00D818AB">
        <w:rPr>
          <w:rFonts w:eastAsia="Times New Roman"/>
          <w:szCs w:val="24"/>
        </w:rPr>
        <w:t xml:space="preserve"> έτσι έχασε την εμπιστοσύνη της κοινωνίας και μαζί κάθε επαφή με την πραγματικότητα</w:t>
      </w:r>
      <w:r>
        <w:rPr>
          <w:rFonts w:eastAsia="Times New Roman"/>
          <w:szCs w:val="24"/>
        </w:rPr>
        <w:t>.</w:t>
      </w:r>
      <w:r w:rsidRPr="00D818AB">
        <w:rPr>
          <w:rFonts w:eastAsia="Times New Roman"/>
          <w:szCs w:val="24"/>
        </w:rPr>
        <w:t xml:space="preserve"> </w:t>
      </w:r>
    </w:p>
    <w:p w14:paraId="37394999" w14:textId="77777777" w:rsidR="00B27939" w:rsidRDefault="00D93F4B">
      <w:pPr>
        <w:spacing w:after="0" w:line="600" w:lineRule="auto"/>
        <w:ind w:firstLine="720"/>
        <w:jc w:val="both"/>
        <w:rPr>
          <w:rFonts w:eastAsia="Times New Roman"/>
          <w:szCs w:val="24"/>
        </w:rPr>
      </w:pPr>
      <w:r>
        <w:rPr>
          <w:rFonts w:eastAsia="Times New Roman"/>
          <w:szCs w:val="24"/>
        </w:rPr>
        <w:lastRenderedPageBreak/>
        <w:t>Η</w:t>
      </w:r>
      <w:r w:rsidRPr="00D818AB">
        <w:rPr>
          <w:rFonts w:eastAsia="Times New Roman"/>
          <w:szCs w:val="24"/>
        </w:rPr>
        <w:t xml:space="preserve"> </w:t>
      </w:r>
      <w:r>
        <w:rPr>
          <w:rFonts w:eastAsia="Times New Roman"/>
          <w:szCs w:val="24"/>
        </w:rPr>
        <w:t>Κ</w:t>
      </w:r>
      <w:r w:rsidRPr="00D818AB">
        <w:rPr>
          <w:rFonts w:eastAsia="Times New Roman"/>
          <w:szCs w:val="24"/>
        </w:rPr>
        <w:t>υβέρνηση κατέθεσε ένα</w:t>
      </w:r>
      <w:r>
        <w:rPr>
          <w:rFonts w:eastAsia="Times New Roman"/>
          <w:szCs w:val="24"/>
        </w:rPr>
        <w:t>ν</w:t>
      </w:r>
      <w:r w:rsidRPr="00D818AB">
        <w:rPr>
          <w:rFonts w:eastAsia="Times New Roman"/>
          <w:szCs w:val="24"/>
        </w:rPr>
        <w:t xml:space="preserve"> </w:t>
      </w:r>
      <w:r>
        <w:rPr>
          <w:rFonts w:eastAsia="Times New Roman"/>
          <w:szCs w:val="24"/>
        </w:rPr>
        <w:t>π</w:t>
      </w:r>
      <w:r w:rsidRPr="00D818AB">
        <w:rPr>
          <w:rFonts w:eastAsia="Times New Roman"/>
          <w:szCs w:val="24"/>
        </w:rPr>
        <w:t>ροϋπολογισμό που δεν θα κληθεί να εφαρμόσει</w:t>
      </w:r>
      <w:r>
        <w:rPr>
          <w:rFonts w:eastAsia="Times New Roman"/>
          <w:szCs w:val="24"/>
        </w:rPr>
        <w:t>, απογυμνωμένο από κάθε</w:t>
      </w:r>
      <w:r w:rsidRPr="00D818AB">
        <w:rPr>
          <w:rFonts w:eastAsia="Times New Roman"/>
          <w:szCs w:val="24"/>
        </w:rPr>
        <w:t xml:space="preserve"> πολιτική ανάπτυξης</w:t>
      </w:r>
      <w:r>
        <w:rPr>
          <w:rFonts w:eastAsia="Times New Roman"/>
          <w:szCs w:val="24"/>
        </w:rPr>
        <w:t>,</w:t>
      </w:r>
      <w:r w:rsidRPr="00D818AB">
        <w:rPr>
          <w:rFonts w:eastAsia="Times New Roman"/>
          <w:szCs w:val="24"/>
        </w:rPr>
        <w:t xml:space="preserve"> απλά διαχειριστικό</w:t>
      </w:r>
      <w:r>
        <w:rPr>
          <w:rFonts w:eastAsia="Times New Roman"/>
          <w:szCs w:val="24"/>
        </w:rPr>
        <w:t>.</w:t>
      </w:r>
      <w:r w:rsidRPr="00D818AB">
        <w:rPr>
          <w:rFonts w:eastAsia="Times New Roman"/>
          <w:szCs w:val="24"/>
        </w:rPr>
        <w:t xml:space="preserve"> </w:t>
      </w:r>
      <w:r>
        <w:rPr>
          <w:rFonts w:eastAsia="Times New Roman"/>
          <w:szCs w:val="24"/>
        </w:rPr>
        <w:t>Γ</w:t>
      </w:r>
      <w:r w:rsidRPr="00D818AB">
        <w:rPr>
          <w:rFonts w:eastAsia="Times New Roman"/>
          <w:szCs w:val="24"/>
        </w:rPr>
        <w:t>ια μία ακόμη φορά</w:t>
      </w:r>
      <w:r>
        <w:rPr>
          <w:rFonts w:eastAsia="Times New Roman"/>
          <w:szCs w:val="24"/>
        </w:rPr>
        <w:t>,</w:t>
      </w:r>
      <w:r w:rsidRPr="00D818AB">
        <w:rPr>
          <w:rFonts w:eastAsia="Times New Roman"/>
          <w:szCs w:val="24"/>
        </w:rPr>
        <w:t xml:space="preserve"> με </w:t>
      </w:r>
      <w:r w:rsidRPr="00D818AB">
        <w:rPr>
          <w:rFonts w:eastAsia="Times New Roman"/>
          <w:szCs w:val="24"/>
        </w:rPr>
        <w:t>έντονα τα στοιχεία της φοροεπιδρομής</w:t>
      </w:r>
      <w:r>
        <w:rPr>
          <w:rFonts w:eastAsia="Times New Roman"/>
          <w:szCs w:val="24"/>
        </w:rPr>
        <w:t>,</w:t>
      </w:r>
      <w:r w:rsidRPr="00D818AB">
        <w:rPr>
          <w:rFonts w:eastAsia="Times New Roman"/>
          <w:szCs w:val="24"/>
        </w:rPr>
        <w:t xml:space="preserve"> η χρυσόσκονη των παροχών δεν μπορεί να πείσει κανέναν πως η χώρα βγήκε στο </w:t>
      </w:r>
      <w:r>
        <w:rPr>
          <w:rFonts w:eastAsia="Times New Roman"/>
          <w:szCs w:val="24"/>
        </w:rPr>
        <w:t>ξ</w:t>
      </w:r>
      <w:r w:rsidRPr="00D818AB">
        <w:rPr>
          <w:rFonts w:eastAsia="Times New Roman"/>
          <w:szCs w:val="24"/>
        </w:rPr>
        <w:t>έφωτο</w:t>
      </w:r>
      <w:r>
        <w:rPr>
          <w:rFonts w:eastAsia="Times New Roman"/>
          <w:szCs w:val="24"/>
        </w:rPr>
        <w:t>.</w:t>
      </w:r>
      <w:r w:rsidRPr="00D818AB">
        <w:rPr>
          <w:rFonts w:eastAsia="Times New Roman"/>
          <w:szCs w:val="24"/>
        </w:rPr>
        <w:t xml:space="preserve"> </w:t>
      </w:r>
      <w:r>
        <w:rPr>
          <w:rFonts w:eastAsia="Times New Roman"/>
          <w:szCs w:val="24"/>
        </w:rPr>
        <w:t>Η</w:t>
      </w:r>
      <w:r w:rsidRPr="00D818AB">
        <w:rPr>
          <w:rFonts w:eastAsia="Times New Roman"/>
          <w:szCs w:val="24"/>
        </w:rPr>
        <w:t xml:space="preserve"> κανονικότητα στη </w:t>
      </w:r>
      <w:r>
        <w:rPr>
          <w:rFonts w:eastAsia="Times New Roman"/>
          <w:szCs w:val="24"/>
        </w:rPr>
        <w:t>χώρα δεν έχει ακόμη επιστρέψει, όσο κι</w:t>
      </w:r>
      <w:r w:rsidRPr="00D818AB">
        <w:rPr>
          <w:rFonts w:eastAsia="Times New Roman"/>
          <w:szCs w:val="24"/>
        </w:rPr>
        <w:t xml:space="preserve"> αν προσπαθεί η </w:t>
      </w:r>
      <w:r>
        <w:rPr>
          <w:rFonts w:eastAsia="Times New Roman"/>
          <w:szCs w:val="24"/>
        </w:rPr>
        <w:t>Κ</w:t>
      </w:r>
      <w:r w:rsidRPr="00D818AB">
        <w:rPr>
          <w:rFonts w:eastAsia="Times New Roman"/>
          <w:szCs w:val="24"/>
        </w:rPr>
        <w:t>υβέρνηση να πανηγυρίσει για το αντίθετο</w:t>
      </w:r>
      <w:r>
        <w:rPr>
          <w:rFonts w:eastAsia="Times New Roman"/>
          <w:szCs w:val="24"/>
        </w:rPr>
        <w:t>.</w:t>
      </w:r>
    </w:p>
    <w:p w14:paraId="3739499A" w14:textId="77777777" w:rsidR="00B27939" w:rsidRDefault="00D93F4B">
      <w:pPr>
        <w:spacing w:after="0" w:line="600" w:lineRule="auto"/>
        <w:ind w:firstLine="720"/>
        <w:jc w:val="both"/>
        <w:rPr>
          <w:rFonts w:eastAsia="Times New Roman"/>
          <w:szCs w:val="24"/>
        </w:rPr>
      </w:pPr>
      <w:r>
        <w:rPr>
          <w:rFonts w:eastAsia="Times New Roman"/>
          <w:szCs w:val="24"/>
        </w:rPr>
        <w:t xml:space="preserve">Η </w:t>
      </w:r>
      <w:r w:rsidRPr="00D818AB">
        <w:rPr>
          <w:rFonts w:eastAsia="Times New Roman"/>
          <w:szCs w:val="24"/>
        </w:rPr>
        <w:t>δήθεν μείωση του φ</w:t>
      </w:r>
      <w:r w:rsidRPr="00D818AB">
        <w:rPr>
          <w:rFonts w:eastAsia="Times New Roman"/>
          <w:szCs w:val="24"/>
        </w:rPr>
        <w:t>όρου των επιχειρήσεων κατά 1% απευθύνεται</w:t>
      </w:r>
      <w:r>
        <w:rPr>
          <w:rFonts w:eastAsia="Times New Roman"/>
          <w:szCs w:val="24"/>
        </w:rPr>
        <w:t>,</w:t>
      </w:r>
      <w:r w:rsidRPr="00D818AB">
        <w:rPr>
          <w:rFonts w:eastAsia="Times New Roman"/>
          <w:szCs w:val="24"/>
        </w:rPr>
        <w:t xml:space="preserve"> ως πολιτική στήριξης επιχειρηματικότητας</w:t>
      </w:r>
      <w:r>
        <w:rPr>
          <w:rFonts w:eastAsia="Times New Roman"/>
          <w:szCs w:val="24"/>
        </w:rPr>
        <w:t>,</w:t>
      </w:r>
      <w:r w:rsidRPr="00D818AB">
        <w:rPr>
          <w:rFonts w:eastAsia="Times New Roman"/>
          <w:szCs w:val="24"/>
        </w:rPr>
        <w:t xml:space="preserve"> σε αφελείς</w:t>
      </w:r>
      <w:r>
        <w:rPr>
          <w:rFonts w:eastAsia="Times New Roman"/>
          <w:szCs w:val="24"/>
        </w:rPr>
        <w:t>.</w:t>
      </w:r>
      <w:r w:rsidRPr="00D818AB">
        <w:rPr>
          <w:rFonts w:eastAsia="Times New Roman"/>
          <w:szCs w:val="24"/>
        </w:rPr>
        <w:t xml:space="preserve"> </w:t>
      </w:r>
      <w:r>
        <w:rPr>
          <w:rFonts w:eastAsia="Times New Roman"/>
          <w:szCs w:val="24"/>
        </w:rPr>
        <w:t>Κ</w:t>
      </w:r>
      <w:r w:rsidRPr="00D818AB">
        <w:rPr>
          <w:rFonts w:eastAsia="Times New Roman"/>
          <w:szCs w:val="24"/>
        </w:rPr>
        <w:t>α</w:t>
      </w:r>
      <w:r>
        <w:rPr>
          <w:rFonts w:eastAsia="Times New Roman"/>
          <w:szCs w:val="24"/>
        </w:rPr>
        <w:t>μ</w:t>
      </w:r>
      <w:r w:rsidRPr="00D818AB">
        <w:rPr>
          <w:rFonts w:eastAsia="Times New Roman"/>
          <w:szCs w:val="24"/>
        </w:rPr>
        <w:t>μία κουβέντα για την προκαταβολή φόρου 100%</w:t>
      </w:r>
      <w:r>
        <w:rPr>
          <w:rFonts w:eastAsia="Times New Roman"/>
          <w:szCs w:val="24"/>
        </w:rPr>
        <w:t>,</w:t>
      </w:r>
      <w:r w:rsidRPr="00D818AB">
        <w:rPr>
          <w:rFonts w:eastAsia="Times New Roman"/>
          <w:szCs w:val="24"/>
        </w:rPr>
        <w:t xml:space="preserve"> για τα οφειλόμενα από το δημόσιο που δεν επιστρέφονται προκειμένου να δημιουργηθεί το υπερπλε</w:t>
      </w:r>
      <w:r>
        <w:rPr>
          <w:rFonts w:eastAsia="Times New Roman"/>
          <w:szCs w:val="24"/>
        </w:rPr>
        <w:t>ό</w:t>
      </w:r>
      <w:r w:rsidRPr="00D818AB">
        <w:rPr>
          <w:rFonts w:eastAsia="Times New Roman"/>
          <w:szCs w:val="24"/>
        </w:rPr>
        <w:t xml:space="preserve">νασμα και για τα </w:t>
      </w:r>
      <w:r w:rsidRPr="00D818AB">
        <w:rPr>
          <w:rFonts w:eastAsia="Times New Roman"/>
          <w:szCs w:val="24"/>
        </w:rPr>
        <w:t>βεβαιωμένα χρέη χιλιάδων επιχειρήσεων σε εφορία και ταμεία</w:t>
      </w:r>
      <w:r>
        <w:rPr>
          <w:rFonts w:eastAsia="Times New Roman"/>
          <w:szCs w:val="24"/>
        </w:rPr>
        <w:t>,</w:t>
      </w:r>
      <w:r w:rsidRPr="00D818AB">
        <w:rPr>
          <w:rFonts w:eastAsia="Times New Roman"/>
          <w:szCs w:val="24"/>
        </w:rPr>
        <w:t xml:space="preserve"> που έχουν εκτοξευτεί κατά 60% σε σχέση με το 2014</w:t>
      </w:r>
      <w:r>
        <w:rPr>
          <w:rFonts w:eastAsia="Times New Roman"/>
          <w:szCs w:val="24"/>
        </w:rPr>
        <w:t>.</w:t>
      </w:r>
      <w:r w:rsidRPr="00D818AB">
        <w:rPr>
          <w:rFonts w:eastAsia="Times New Roman"/>
          <w:szCs w:val="24"/>
        </w:rPr>
        <w:t xml:space="preserve"> </w:t>
      </w:r>
    </w:p>
    <w:p w14:paraId="3739499B" w14:textId="77777777" w:rsidR="00B27939" w:rsidRDefault="00D93F4B">
      <w:pPr>
        <w:spacing w:after="0" w:line="600" w:lineRule="auto"/>
        <w:ind w:firstLine="720"/>
        <w:jc w:val="both"/>
        <w:rPr>
          <w:rFonts w:eastAsia="Times New Roman"/>
          <w:szCs w:val="24"/>
        </w:rPr>
      </w:pPr>
      <w:r>
        <w:rPr>
          <w:rFonts w:eastAsia="Times New Roman"/>
          <w:szCs w:val="24"/>
        </w:rPr>
        <w:t>Η</w:t>
      </w:r>
      <w:r w:rsidRPr="00D818AB">
        <w:rPr>
          <w:rFonts w:eastAsia="Times New Roman"/>
          <w:szCs w:val="24"/>
        </w:rPr>
        <w:t xml:space="preserve"> μη περικοπή των συντάξεων είναι το άλλο μεγάλο επικοινωνιακό κόλπο της </w:t>
      </w:r>
      <w:r>
        <w:rPr>
          <w:rFonts w:eastAsia="Times New Roman"/>
          <w:szCs w:val="24"/>
        </w:rPr>
        <w:t>Κ</w:t>
      </w:r>
      <w:r w:rsidRPr="00D818AB">
        <w:rPr>
          <w:rFonts w:eastAsia="Times New Roman"/>
          <w:szCs w:val="24"/>
        </w:rPr>
        <w:t>υβέρνησης</w:t>
      </w:r>
      <w:r>
        <w:rPr>
          <w:rFonts w:eastAsia="Times New Roman"/>
          <w:szCs w:val="24"/>
        </w:rPr>
        <w:t>.</w:t>
      </w:r>
      <w:r w:rsidRPr="00D818AB">
        <w:rPr>
          <w:rFonts w:eastAsia="Times New Roman"/>
          <w:szCs w:val="24"/>
        </w:rPr>
        <w:t xml:space="preserve"> </w:t>
      </w:r>
      <w:r>
        <w:rPr>
          <w:rFonts w:eastAsia="Times New Roman"/>
          <w:szCs w:val="24"/>
        </w:rPr>
        <w:t>Υ</w:t>
      </w:r>
      <w:r w:rsidRPr="00D818AB">
        <w:rPr>
          <w:rFonts w:eastAsia="Times New Roman"/>
          <w:szCs w:val="24"/>
        </w:rPr>
        <w:t>ποτιμώντας τους συνταξιούχους</w:t>
      </w:r>
      <w:r>
        <w:rPr>
          <w:rFonts w:eastAsia="Times New Roman"/>
          <w:szCs w:val="24"/>
        </w:rPr>
        <w:t>,</w:t>
      </w:r>
      <w:r w:rsidRPr="00D818AB">
        <w:rPr>
          <w:rFonts w:eastAsia="Times New Roman"/>
          <w:szCs w:val="24"/>
        </w:rPr>
        <w:t xml:space="preserve"> παρουσιάζει ως επιτυχία κάτ</w:t>
      </w:r>
      <w:r w:rsidRPr="00D818AB">
        <w:rPr>
          <w:rFonts w:eastAsia="Times New Roman"/>
          <w:szCs w:val="24"/>
        </w:rPr>
        <w:t xml:space="preserve">ι που δεν θα έπρεπε </w:t>
      </w:r>
      <w:r>
        <w:rPr>
          <w:rFonts w:eastAsia="Times New Roman"/>
          <w:szCs w:val="24"/>
        </w:rPr>
        <w:t>εξαρχής να έχει συμβεί. Τ</w:t>
      </w:r>
      <w:r w:rsidRPr="00D818AB">
        <w:rPr>
          <w:rFonts w:eastAsia="Times New Roman"/>
          <w:szCs w:val="24"/>
        </w:rPr>
        <w:t>ην ίδια ώρα</w:t>
      </w:r>
      <w:r>
        <w:rPr>
          <w:rFonts w:eastAsia="Times New Roman"/>
          <w:szCs w:val="24"/>
        </w:rPr>
        <w:t>,</w:t>
      </w:r>
      <w:r w:rsidRPr="00D818AB">
        <w:rPr>
          <w:rFonts w:eastAsia="Times New Roman"/>
          <w:szCs w:val="24"/>
        </w:rPr>
        <w:t xml:space="preserve"> κρύβει πως το πάρε-δώσε με τους θεσμούς για να αναιρέσει την υπογραφή της σε αυτή την </w:t>
      </w:r>
      <w:r>
        <w:rPr>
          <w:rFonts w:eastAsia="Times New Roman"/>
          <w:szCs w:val="24"/>
        </w:rPr>
        <w:lastRenderedPageBreak/>
        <w:t xml:space="preserve">περικοπή στοίχισε ως αντάλλαγμα, </w:t>
      </w:r>
      <w:r w:rsidRPr="00D818AB">
        <w:rPr>
          <w:rFonts w:eastAsia="Times New Roman"/>
          <w:szCs w:val="24"/>
        </w:rPr>
        <w:t>περίπου</w:t>
      </w:r>
      <w:r>
        <w:rPr>
          <w:rFonts w:eastAsia="Times New Roman"/>
          <w:szCs w:val="24"/>
        </w:rPr>
        <w:t>,</w:t>
      </w:r>
      <w:r w:rsidRPr="00D818AB">
        <w:rPr>
          <w:rFonts w:eastAsia="Times New Roman"/>
          <w:szCs w:val="24"/>
        </w:rPr>
        <w:t xml:space="preserve"> 800 εκατομμύρια σε κοινωνικές παροχές</w:t>
      </w:r>
      <w:r>
        <w:rPr>
          <w:rFonts w:eastAsia="Times New Roman"/>
          <w:szCs w:val="24"/>
        </w:rPr>
        <w:t>,</w:t>
      </w:r>
      <w:r w:rsidRPr="00D818AB">
        <w:rPr>
          <w:rFonts w:eastAsia="Times New Roman"/>
          <w:szCs w:val="24"/>
        </w:rPr>
        <w:t xml:space="preserve"> δηλαδή μείωση του κοινωνικού κρ</w:t>
      </w:r>
      <w:r w:rsidRPr="00D818AB">
        <w:rPr>
          <w:rFonts w:eastAsia="Times New Roman"/>
          <w:szCs w:val="24"/>
        </w:rPr>
        <w:t>άτους</w:t>
      </w:r>
      <w:r>
        <w:rPr>
          <w:rFonts w:eastAsia="Times New Roman"/>
          <w:szCs w:val="24"/>
        </w:rPr>
        <w:t>.</w:t>
      </w:r>
      <w:r w:rsidRPr="00D818AB">
        <w:rPr>
          <w:rFonts w:eastAsia="Times New Roman"/>
          <w:szCs w:val="24"/>
        </w:rPr>
        <w:t xml:space="preserve"> </w:t>
      </w:r>
      <w:r>
        <w:rPr>
          <w:rFonts w:eastAsia="Times New Roman"/>
          <w:szCs w:val="24"/>
        </w:rPr>
        <w:t>Αυτό</w:t>
      </w:r>
      <w:r w:rsidRPr="00D818AB">
        <w:rPr>
          <w:rFonts w:eastAsia="Times New Roman"/>
          <w:szCs w:val="24"/>
        </w:rPr>
        <w:t xml:space="preserve"> σημαίνει μικρότερη κοινωνική φροντίδα για τους πολίτες</w:t>
      </w:r>
      <w:r>
        <w:rPr>
          <w:rFonts w:eastAsia="Times New Roman"/>
          <w:szCs w:val="24"/>
        </w:rPr>
        <w:t>,</w:t>
      </w:r>
      <w:r w:rsidRPr="00D818AB">
        <w:rPr>
          <w:rFonts w:eastAsia="Times New Roman"/>
          <w:szCs w:val="24"/>
        </w:rPr>
        <w:t xml:space="preserve"> λιγότερα φάρμακα</w:t>
      </w:r>
      <w:r>
        <w:rPr>
          <w:rFonts w:eastAsia="Times New Roman"/>
          <w:szCs w:val="24"/>
        </w:rPr>
        <w:t>,</w:t>
      </w:r>
      <w:r w:rsidRPr="00D818AB">
        <w:rPr>
          <w:rFonts w:eastAsia="Times New Roman"/>
          <w:szCs w:val="24"/>
        </w:rPr>
        <w:t xml:space="preserve"> χειρότερα νοσοκομεία</w:t>
      </w:r>
      <w:r>
        <w:rPr>
          <w:rFonts w:eastAsia="Times New Roman"/>
          <w:szCs w:val="24"/>
        </w:rPr>
        <w:t>,</w:t>
      </w:r>
      <w:r w:rsidRPr="00D818AB">
        <w:rPr>
          <w:rFonts w:eastAsia="Times New Roman"/>
          <w:szCs w:val="24"/>
        </w:rPr>
        <w:t xml:space="preserve"> καθόλου επιδόματα</w:t>
      </w:r>
      <w:r>
        <w:rPr>
          <w:rFonts w:eastAsia="Times New Roman"/>
          <w:szCs w:val="24"/>
        </w:rPr>
        <w:t>.</w:t>
      </w:r>
    </w:p>
    <w:p w14:paraId="3739499C" w14:textId="77777777" w:rsidR="00B27939" w:rsidRDefault="00D93F4B">
      <w:pPr>
        <w:spacing w:after="0" w:line="600" w:lineRule="auto"/>
        <w:ind w:firstLine="720"/>
        <w:jc w:val="both"/>
        <w:rPr>
          <w:rFonts w:eastAsia="Times New Roman"/>
          <w:szCs w:val="24"/>
        </w:rPr>
      </w:pPr>
      <w:r>
        <w:rPr>
          <w:rFonts w:eastAsia="Times New Roman"/>
          <w:szCs w:val="24"/>
        </w:rPr>
        <w:t>Κ</w:t>
      </w:r>
      <w:r w:rsidRPr="00D818AB">
        <w:rPr>
          <w:rFonts w:eastAsia="Times New Roman"/>
          <w:szCs w:val="24"/>
        </w:rPr>
        <w:t>αι για να τελειώνουμε επιτέλους με τα ψέματα</w:t>
      </w:r>
      <w:r>
        <w:rPr>
          <w:rFonts w:eastAsia="Times New Roman"/>
          <w:szCs w:val="24"/>
        </w:rPr>
        <w:t>,</w:t>
      </w:r>
      <w:r w:rsidRPr="00D818AB">
        <w:rPr>
          <w:rFonts w:eastAsia="Times New Roman"/>
          <w:szCs w:val="24"/>
        </w:rPr>
        <w:t xml:space="preserve"> η περικοπή των συντάξεων ήταν αχρείαστη</w:t>
      </w:r>
      <w:r>
        <w:rPr>
          <w:rFonts w:eastAsia="Times New Roman"/>
          <w:szCs w:val="24"/>
        </w:rPr>
        <w:t>, δ</w:t>
      </w:r>
      <w:r w:rsidRPr="00D818AB">
        <w:rPr>
          <w:rFonts w:eastAsia="Times New Roman"/>
          <w:szCs w:val="24"/>
        </w:rPr>
        <w:t>εν περιλαμβανόταν στο τρίτο πρόγραμμα κα</w:t>
      </w:r>
      <w:r w:rsidRPr="00D818AB">
        <w:rPr>
          <w:rFonts w:eastAsia="Times New Roman"/>
          <w:szCs w:val="24"/>
        </w:rPr>
        <w:t xml:space="preserve">ι ψηφίστηκε μόνο από τον ΣΥΡΙΖΑ και τους </w:t>
      </w:r>
      <w:r>
        <w:rPr>
          <w:rFonts w:eastAsia="Times New Roman"/>
          <w:szCs w:val="24"/>
        </w:rPr>
        <w:t>Α</w:t>
      </w:r>
      <w:r w:rsidRPr="00D818AB">
        <w:rPr>
          <w:rFonts w:eastAsia="Times New Roman"/>
          <w:szCs w:val="24"/>
        </w:rPr>
        <w:t>νεξάρτητους Έλληνες</w:t>
      </w:r>
      <w:r>
        <w:rPr>
          <w:rFonts w:eastAsia="Times New Roman"/>
          <w:szCs w:val="24"/>
        </w:rPr>
        <w:t>.</w:t>
      </w:r>
      <w:r w:rsidRPr="00D818AB">
        <w:rPr>
          <w:rFonts w:eastAsia="Times New Roman"/>
          <w:szCs w:val="24"/>
        </w:rPr>
        <w:t xml:space="preserve"> </w:t>
      </w:r>
      <w:r>
        <w:rPr>
          <w:rFonts w:eastAsia="Times New Roman"/>
          <w:szCs w:val="24"/>
        </w:rPr>
        <w:t>Σ</w:t>
      </w:r>
      <w:r w:rsidRPr="00D818AB">
        <w:rPr>
          <w:rFonts w:eastAsia="Times New Roman"/>
          <w:szCs w:val="24"/>
        </w:rPr>
        <w:t>ημειώστε</w:t>
      </w:r>
      <w:r>
        <w:rPr>
          <w:rFonts w:eastAsia="Times New Roman"/>
          <w:szCs w:val="24"/>
        </w:rPr>
        <w:t>,</w:t>
      </w:r>
      <w:r w:rsidRPr="00D818AB">
        <w:rPr>
          <w:rFonts w:eastAsia="Times New Roman"/>
          <w:szCs w:val="24"/>
        </w:rPr>
        <w:t xml:space="preserve"> σε περίπτωση που χάσατε το</w:t>
      </w:r>
      <w:r>
        <w:rPr>
          <w:rFonts w:eastAsia="Times New Roman"/>
          <w:szCs w:val="24"/>
        </w:rPr>
        <w:t>ν</w:t>
      </w:r>
      <w:r w:rsidRPr="00D818AB">
        <w:rPr>
          <w:rFonts w:eastAsia="Times New Roman"/>
          <w:szCs w:val="24"/>
        </w:rPr>
        <w:t xml:space="preserve"> λογαριασμό</w:t>
      </w:r>
      <w:r>
        <w:rPr>
          <w:rFonts w:eastAsia="Times New Roman"/>
          <w:szCs w:val="24"/>
        </w:rPr>
        <w:t>, πως η σημερινή Κ</w:t>
      </w:r>
      <w:r w:rsidRPr="00D818AB">
        <w:rPr>
          <w:rFonts w:eastAsia="Times New Roman"/>
          <w:szCs w:val="24"/>
        </w:rPr>
        <w:t xml:space="preserve">υβέρνηση έχει προβεί σε </w:t>
      </w:r>
      <w:r>
        <w:rPr>
          <w:rFonts w:eastAsia="Times New Roman"/>
          <w:szCs w:val="24"/>
        </w:rPr>
        <w:t>είκοσι μία</w:t>
      </w:r>
      <w:r w:rsidRPr="00D818AB">
        <w:rPr>
          <w:rFonts w:eastAsia="Times New Roman"/>
          <w:szCs w:val="24"/>
        </w:rPr>
        <w:t xml:space="preserve"> περικοπές συντάξεων</w:t>
      </w:r>
      <w:r>
        <w:rPr>
          <w:rFonts w:eastAsia="Times New Roman"/>
          <w:szCs w:val="24"/>
        </w:rPr>
        <w:t>, καταργώντας, μεταξύ άλλων, το</w:t>
      </w:r>
      <w:r w:rsidRPr="00D818AB">
        <w:rPr>
          <w:rFonts w:eastAsia="Times New Roman"/>
          <w:szCs w:val="24"/>
        </w:rPr>
        <w:t xml:space="preserve"> ΕΚΑΣ</w:t>
      </w:r>
      <w:r>
        <w:rPr>
          <w:rFonts w:eastAsia="Times New Roman"/>
          <w:szCs w:val="24"/>
        </w:rPr>
        <w:t>,</w:t>
      </w:r>
      <w:r w:rsidRPr="00D818AB">
        <w:rPr>
          <w:rFonts w:eastAsia="Times New Roman"/>
          <w:szCs w:val="24"/>
        </w:rPr>
        <w:t xml:space="preserve"> αυξάνοντας τις εισφορές υγείας και</w:t>
      </w:r>
      <w:r w:rsidRPr="00D818AB">
        <w:rPr>
          <w:rFonts w:eastAsia="Times New Roman"/>
          <w:szCs w:val="24"/>
        </w:rPr>
        <w:t xml:space="preserve"> μειώνοντας κατά 35% τις κύριες και κατά 45% τις επικουρικές συντάξεις όλων των νέων συνταξιούχων</w:t>
      </w:r>
      <w:r>
        <w:rPr>
          <w:rFonts w:eastAsia="Times New Roman"/>
          <w:szCs w:val="24"/>
        </w:rPr>
        <w:t>.</w:t>
      </w:r>
      <w:r w:rsidRPr="00D818AB">
        <w:rPr>
          <w:rFonts w:eastAsia="Times New Roman"/>
          <w:szCs w:val="24"/>
        </w:rPr>
        <w:t xml:space="preserve"> </w:t>
      </w:r>
      <w:r>
        <w:rPr>
          <w:rFonts w:eastAsia="Times New Roman"/>
          <w:szCs w:val="24"/>
        </w:rPr>
        <w:t>Α</w:t>
      </w:r>
      <w:r w:rsidRPr="00D818AB">
        <w:rPr>
          <w:rFonts w:eastAsia="Times New Roman"/>
          <w:szCs w:val="24"/>
        </w:rPr>
        <w:t>υτά για να ξέρουμε ποιος έκανε τ</w:t>
      </w:r>
      <w:r>
        <w:rPr>
          <w:rFonts w:eastAsia="Times New Roman"/>
          <w:szCs w:val="24"/>
        </w:rPr>
        <w:t xml:space="preserve">ι. </w:t>
      </w:r>
    </w:p>
    <w:p w14:paraId="3739499D" w14:textId="77777777" w:rsidR="00B27939" w:rsidRDefault="00D93F4B">
      <w:pPr>
        <w:spacing w:after="0" w:line="600" w:lineRule="auto"/>
        <w:ind w:firstLine="720"/>
        <w:jc w:val="both"/>
        <w:rPr>
          <w:rFonts w:eastAsia="Times New Roman"/>
          <w:szCs w:val="24"/>
        </w:rPr>
      </w:pPr>
      <w:r>
        <w:rPr>
          <w:rFonts w:eastAsia="Times New Roman"/>
          <w:szCs w:val="24"/>
        </w:rPr>
        <w:t>Τ</w:t>
      </w:r>
      <w:r w:rsidRPr="00D818AB">
        <w:rPr>
          <w:rFonts w:eastAsia="Times New Roman"/>
          <w:szCs w:val="24"/>
        </w:rPr>
        <w:t xml:space="preserve">ο άλλο </w:t>
      </w:r>
      <w:r>
        <w:rPr>
          <w:rFonts w:eastAsia="Times New Roman"/>
          <w:szCs w:val="24"/>
        </w:rPr>
        <w:t>μ</w:t>
      </w:r>
      <w:r w:rsidRPr="00D818AB">
        <w:rPr>
          <w:rFonts w:eastAsia="Times New Roman"/>
          <w:szCs w:val="24"/>
        </w:rPr>
        <w:t xml:space="preserve">εγάλο </w:t>
      </w:r>
      <w:r>
        <w:rPr>
          <w:rFonts w:eastAsia="Times New Roman"/>
          <w:szCs w:val="24"/>
        </w:rPr>
        <w:t>κ</w:t>
      </w:r>
      <w:r w:rsidRPr="00D818AB">
        <w:rPr>
          <w:rFonts w:eastAsia="Times New Roman"/>
          <w:szCs w:val="24"/>
        </w:rPr>
        <w:t xml:space="preserve">όλπο της </w:t>
      </w:r>
      <w:r>
        <w:rPr>
          <w:rFonts w:eastAsia="Times New Roman"/>
          <w:szCs w:val="24"/>
        </w:rPr>
        <w:t>Κ</w:t>
      </w:r>
      <w:r w:rsidRPr="00D818AB">
        <w:rPr>
          <w:rFonts w:eastAsia="Times New Roman"/>
          <w:szCs w:val="24"/>
        </w:rPr>
        <w:t>υβέρνησης είναι αυτό των δήθεν προσλή</w:t>
      </w:r>
      <w:r>
        <w:rPr>
          <w:rFonts w:eastAsia="Times New Roman"/>
          <w:szCs w:val="24"/>
        </w:rPr>
        <w:t>ψεων. Πρόκειται για πολιτικό κόλπο</w:t>
      </w:r>
      <w:r w:rsidRPr="00D818AB">
        <w:rPr>
          <w:rFonts w:eastAsia="Times New Roman"/>
          <w:szCs w:val="24"/>
        </w:rPr>
        <w:t xml:space="preserve"> παλιάς κοπής</w:t>
      </w:r>
      <w:r>
        <w:rPr>
          <w:rFonts w:eastAsia="Times New Roman"/>
          <w:szCs w:val="24"/>
        </w:rPr>
        <w:t>,</w:t>
      </w:r>
      <w:r w:rsidRPr="00D818AB">
        <w:rPr>
          <w:rFonts w:eastAsia="Times New Roman"/>
          <w:szCs w:val="24"/>
        </w:rPr>
        <w:t xml:space="preserve"> που η </w:t>
      </w:r>
      <w:r>
        <w:rPr>
          <w:rFonts w:eastAsia="Times New Roman"/>
          <w:szCs w:val="24"/>
        </w:rPr>
        <w:t>Κ</w:t>
      </w:r>
      <w:r w:rsidRPr="00D818AB">
        <w:rPr>
          <w:rFonts w:eastAsia="Times New Roman"/>
          <w:szCs w:val="24"/>
        </w:rPr>
        <w:t>υ</w:t>
      </w:r>
      <w:r w:rsidRPr="00D818AB">
        <w:rPr>
          <w:rFonts w:eastAsia="Times New Roman"/>
          <w:szCs w:val="24"/>
        </w:rPr>
        <w:t>βέρνηση νομίζει πως θα της χαρίσει την παραμονή στην εξουσία</w:t>
      </w:r>
      <w:r>
        <w:rPr>
          <w:rFonts w:eastAsia="Times New Roman"/>
          <w:szCs w:val="24"/>
        </w:rPr>
        <w:t>.</w:t>
      </w:r>
      <w:r w:rsidRPr="00D818AB">
        <w:rPr>
          <w:rFonts w:eastAsia="Times New Roman"/>
          <w:szCs w:val="24"/>
        </w:rPr>
        <w:t xml:space="preserve"> </w:t>
      </w:r>
      <w:r>
        <w:rPr>
          <w:rFonts w:eastAsia="Times New Roman"/>
          <w:szCs w:val="24"/>
        </w:rPr>
        <w:t>Μ</w:t>
      </w:r>
      <w:r w:rsidRPr="00D818AB">
        <w:rPr>
          <w:rFonts w:eastAsia="Times New Roman"/>
          <w:szCs w:val="24"/>
        </w:rPr>
        <w:t xml:space="preserve">ε την εκδίωξη </w:t>
      </w:r>
      <w:r>
        <w:rPr>
          <w:rFonts w:eastAsia="Times New Roman"/>
          <w:szCs w:val="24"/>
        </w:rPr>
        <w:t>δέκα</w:t>
      </w:r>
      <w:r w:rsidRPr="00D818AB">
        <w:rPr>
          <w:rFonts w:eastAsia="Times New Roman"/>
          <w:szCs w:val="24"/>
        </w:rPr>
        <w:t xml:space="preserve"> χιλιάδων ιερέων επιχειρεί να λύσει το πολιτικό της πρόβλημα και πουλά ξαναζεσταμένη </w:t>
      </w:r>
      <w:r>
        <w:rPr>
          <w:rFonts w:eastAsia="Times New Roman"/>
          <w:szCs w:val="24"/>
        </w:rPr>
        <w:lastRenderedPageBreak/>
        <w:t>ε</w:t>
      </w:r>
      <w:r w:rsidRPr="00D818AB">
        <w:rPr>
          <w:rFonts w:eastAsia="Times New Roman"/>
          <w:szCs w:val="24"/>
        </w:rPr>
        <w:t>λπίδα</w:t>
      </w:r>
      <w:r>
        <w:rPr>
          <w:rFonts w:eastAsia="Times New Roman"/>
          <w:szCs w:val="24"/>
        </w:rPr>
        <w:t>, μήπως και κάποιοι τσιμπήσουν. Τ</w:t>
      </w:r>
      <w:r w:rsidRPr="00D818AB">
        <w:rPr>
          <w:rFonts w:eastAsia="Times New Roman"/>
          <w:szCs w:val="24"/>
        </w:rPr>
        <w:t xml:space="preserve">υχοδιωκτισμός και ανευθυνότητα σε όλο τους το </w:t>
      </w:r>
      <w:r w:rsidRPr="00D818AB">
        <w:rPr>
          <w:rFonts w:eastAsia="Times New Roman"/>
          <w:szCs w:val="24"/>
        </w:rPr>
        <w:t>μεγαλείο</w:t>
      </w:r>
      <w:r>
        <w:rPr>
          <w:rFonts w:eastAsia="Times New Roman"/>
          <w:szCs w:val="24"/>
        </w:rPr>
        <w:t>!</w:t>
      </w:r>
      <w:r w:rsidRPr="00D818AB">
        <w:rPr>
          <w:rFonts w:eastAsia="Times New Roman"/>
          <w:szCs w:val="24"/>
        </w:rPr>
        <w:t xml:space="preserve"> Εδώ μάλλον ταιριάζει και η λαϊκή φράση </w:t>
      </w:r>
      <w:r>
        <w:rPr>
          <w:rFonts w:eastAsia="Times New Roman"/>
          <w:szCs w:val="24"/>
        </w:rPr>
        <w:t xml:space="preserve">ότι </w:t>
      </w:r>
      <w:r w:rsidRPr="00D818AB">
        <w:rPr>
          <w:rFonts w:eastAsia="Times New Roman"/>
          <w:szCs w:val="24"/>
        </w:rPr>
        <w:t xml:space="preserve">αυτή η </w:t>
      </w:r>
      <w:r>
        <w:rPr>
          <w:rFonts w:eastAsia="Times New Roman"/>
          <w:szCs w:val="24"/>
        </w:rPr>
        <w:t>Κ</w:t>
      </w:r>
      <w:r w:rsidRPr="00D818AB">
        <w:rPr>
          <w:rFonts w:eastAsia="Times New Roman"/>
          <w:szCs w:val="24"/>
        </w:rPr>
        <w:t xml:space="preserve">υβέρνηση </w:t>
      </w:r>
      <w:r>
        <w:rPr>
          <w:rFonts w:eastAsia="Times New Roman"/>
          <w:szCs w:val="24"/>
        </w:rPr>
        <w:t>«</w:t>
      </w:r>
      <w:r w:rsidRPr="00D818AB">
        <w:rPr>
          <w:rFonts w:eastAsia="Times New Roman"/>
          <w:szCs w:val="24"/>
        </w:rPr>
        <w:t xml:space="preserve">δεν έχει ούτε ιερό ούτε </w:t>
      </w:r>
      <w:r>
        <w:rPr>
          <w:rFonts w:eastAsia="Times New Roman"/>
          <w:szCs w:val="24"/>
        </w:rPr>
        <w:t>ό</w:t>
      </w:r>
      <w:r w:rsidRPr="00D818AB">
        <w:rPr>
          <w:rFonts w:eastAsia="Times New Roman"/>
          <w:szCs w:val="24"/>
        </w:rPr>
        <w:t>σιο</w:t>
      </w:r>
      <w:r>
        <w:rPr>
          <w:rFonts w:eastAsia="Times New Roman"/>
          <w:szCs w:val="24"/>
        </w:rPr>
        <w:t>»</w:t>
      </w:r>
      <w:r>
        <w:rPr>
          <w:rFonts w:eastAsia="Times New Roman"/>
          <w:szCs w:val="24"/>
        </w:rPr>
        <w:t>!</w:t>
      </w:r>
    </w:p>
    <w:p w14:paraId="3739499E" w14:textId="77777777" w:rsidR="00B27939" w:rsidRDefault="00D93F4B">
      <w:pPr>
        <w:spacing w:after="0" w:line="600" w:lineRule="auto"/>
        <w:ind w:firstLine="720"/>
        <w:jc w:val="both"/>
        <w:rPr>
          <w:rFonts w:eastAsia="Times New Roman"/>
          <w:szCs w:val="24"/>
        </w:rPr>
      </w:pPr>
      <w:r w:rsidRPr="00D818AB">
        <w:rPr>
          <w:rFonts w:eastAsia="Times New Roman"/>
          <w:szCs w:val="24"/>
        </w:rPr>
        <w:t>Βεβαίως</w:t>
      </w:r>
      <w:r>
        <w:rPr>
          <w:rFonts w:eastAsia="Times New Roman"/>
          <w:szCs w:val="24"/>
        </w:rPr>
        <w:t>,</w:t>
      </w:r>
      <w:r w:rsidRPr="00D818AB">
        <w:rPr>
          <w:rFonts w:eastAsia="Times New Roman"/>
          <w:szCs w:val="24"/>
        </w:rPr>
        <w:t xml:space="preserve"> είναι περιττό να αναφερθώ πως προκειμένου να μη χάσει ο </w:t>
      </w:r>
      <w:r>
        <w:rPr>
          <w:rFonts w:eastAsia="Times New Roman"/>
          <w:szCs w:val="24"/>
        </w:rPr>
        <w:t>π</w:t>
      </w:r>
      <w:r w:rsidRPr="00D818AB">
        <w:rPr>
          <w:rFonts w:eastAsia="Times New Roman"/>
          <w:szCs w:val="24"/>
        </w:rPr>
        <w:t xml:space="preserve">ροϋπολογισμός τη </w:t>
      </w:r>
      <w:r>
        <w:rPr>
          <w:rFonts w:eastAsia="Times New Roman"/>
          <w:szCs w:val="24"/>
        </w:rPr>
        <w:t>λ</w:t>
      </w:r>
      <w:r w:rsidRPr="00D818AB">
        <w:rPr>
          <w:rFonts w:eastAsia="Times New Roman"/>
          <w:szCs w:val="24"/>
        </w:rPr>
        <w:t>άμψη του</w:t>
      </w:r>
      <w:r>
        <w:rPr>
          <w:rFonts w:eastAsia="Times New Roman"/>
          <w:szCs w:val="24"/>
        </w:rPr>
        <w:t>,</w:t>
      </w:r>
      <w:r w:rsidRPr="00D818AB">
        <w:rPr>
          <w:rFonts w:eastAsia="Times New Roman"/>
          <w:szCs w:val="24"/>
        </w:rPr>
        <w:t xml:space="preserve"> η </w:t>
      </w:r>
      <w:r>
        <w:rPr>
          <w:rFonts w:eastAsia="Times New Roman"/>
          <w:szCs w:val="24"/>
        </w:rPr>
        <w:t>Κ</w:t>
      </w:r>
      <w:r w:rsidRPr="00D818AB">
        <w:rPr>
          <w:rFonts w:eastAsia="Times New Roman"/>
          <w:szCs w:val="24"/>
        </w:rPr>
        <w:t>υβέρνηση ξέχασε να αναγράψει την επιστροφή αναδρομικών πε</w:t>
      </w:r>
      <w:r w:rsidRPr="00D818AB">
        <w:rPr>
          <w:rFonts w:eastAsia="Times New Roman"/>
          <w:szCs w:val="24"/>
        </w:rPr>
        <w:t>ρίπου 4,5 δι</w:t>
      </w:r>
      <w:r>
        <w:rPr>
          <w:rFonts w:eastAsia="Times New Roman"/>
          <w:szCs w:val="24"/>
        </w:rPr>
        <w:t>σ.</w:t>
      </w:r>
      <w:r w:rsidRPr="00D818AB">
        <w:rPr>
          <w:rFonts w:eastAsia="Times New Roman"/>
          <w:szCs w:val="24"/>
        </w:rPr>
        <w:t xml:space="preserve"> </w:t>
      </w:r>
      <w:r w:rsidRPr="00D818AB">
        <w:rPr>
          <w:rFonts w:eastAsia="Times New Roman"/>
          <w:szCs w:val="24"/>
        </w:rPr>
        <w:t>Κ</w:t>
      </w:r>
      <w:r w:rsidRPr="00D818AB">
        <w:rPr>
          <w:rFonts w:eastAsia="Times New Roman"/>
          <w:szCs w:val="24"/>
        </w:rPr>
        <w:t>αι</w:t>
      </w:r>
      <w:r>
        <w:rPr>
          <w:rFonts w:eastAsia="Times New Roman"/>
          <w:szCs w:val="24"/>
        </w:rPr>
        <w:t>,</w:t>
      </w:r>
      <w:r w:rsidRPr="00D818AB">
        <w:rPr>
          <w:rFonts w:eastAsia="Times New Roman"/>
          <w:szCs w:val="24"/>
        </w:rPr>
        <w:t xml:space="preserve"> </w:t>
      </w:r>
      <w:r>
        <w:rPr>
          <w:rFonts w:eastAsia="Times New Roman"/>
          <w:szCs w:val="24"/>
        </w:rPr>
        <w:t>β</w:t>
      </w:r>
      <w:r w:rsidRPr="00D818AB">
        <w:rPr>
          <w:rFonts w:eastAsia="Times New Roman"/>
          <w:szCs w:val="24"/>
        </w:rPr>
        <w:t>εβαίως</w:t>
      </w:r>
      <w:r>
        <w:rPr>
          <w:rFonts w:eastAsia="Times New Roman"/>
          <w:szCs w:val="24"/>
        </w:rPr>
        <w:t>,</w:t>
      </w:r>
      <w:r w:rsidRPr="00D818AB">
        <w:rPr>
          <w:rFonts w:eastAsia="Times New Roman"/>
          <w:szCs w:val="24"/>
        </w:rPr>
        <w:t xml:space="preserve"> τα πιθανά ισοδύναμα</w:t>
      </w:r>
      <w:r>
        <w:rPr>
          <w:rFonts w:eastAsia="Times New Roman"/>
          <w:szCs w:val="24"/>
        </w:rPr>
        <w:t>,</w:t>
      </w:r>
      <w:r w:rsidRPr="00D818AB">
        <w:rPr>
          <w:rFonts w:eastAsia="Times New Roman"/>
          <w:szCs w:val="24"/>
        </w:rPr>
        <w:t xml:space="preserve"> την αμφισβήτηση σχεδόν όλων των στόχων από την Ευρωπαϊκή Ένωση</w:t>
      </w:r>
      <w:r>
        <w:rPr>
          <w:rFonts w:eastAsia="Times New Roman"/>
          <w:szCs w:val="24"/>
        </w:rPr>
        <w:t>,</w:t>
      </w:r>
      <w:r w:rsidRPr="00D818AB">
        <w:rPr>
          <w:rFonts w:eastAsia="Times New Roman"/>
          <w:szCs w:val="24"/>
        </w:rPr>
        <w:t xml:space="preserve"> το υψηλότερο κόστος δανεισμού από τις αγορές και κάθε </w:t>
      </w:r>
      <w:r>
        <w:rPr>
          <w:rFonts w:eastAsia="Times New Roman"/>
          <w:szCs w:val="24"/>
        </w:rPr>
        <w:t>ποσό</w:t>
      </w:r>
      <w:r w:rsidRPr="00D818AB">
        <w:rPr>
          <w:rFonts w:eastAsia="Times New Roman"/>
          <w:szCs w:val="24"/>
        </w:rPr>
        <w:t xml:space="preserve"> στο σκέλος των δαπανών που θα της χαλούσε τη γιορτή</w:t>
      </w:r>
      <w:r>
        <w:rPr>
          <w:rFonts w:eastAsia="Times New Roman"/>
          <w:szCs w:val="24"/>
        </w:rPr>
        <w:t>.</w:t>
      </w:r>
      <w:r w:rsidRPr="00D818AB">
        <w:rPr>
          <w:rFonts w:eastAsia="Times New Roman"/>
          <w:szCs w:val="24"/>
        </w:rPr>
        <w:t xml:space="preserve"> Με άλλα λόγια </w:t>
      </w:r>
      <w:r>
        <w:rPr>
          <w:rFonts w:eastAsia="Times New Roman"/>
          <w:szCs w:val="24"/>
        </w:rPr>
        <w:t xml:space="preserve">είναι ένας </w:t>
      </w:r>
      <w:r>
        <w:rPr>
          <w:rFonts w:eastAsia="Times New Roman"/>
          <w:szCs w:val="24"/>
        </w:rPr>
        <w:t>π</w:t>
      </w:r>
      <w:r w:rsidRPr="00D818AB">
        <w:rPr>
          <w:rFonts w:eastAsia="Times New Roman"/>
          <w:szCs w:val="24"/>
        </w:rPr>
        <w:t>ροϋπ</w:t>
      </w:r>
      <w:r w:rsidRPr="00D818AB">
        <w:rPr>
          <w:rFonts w:eastAsia="Times New Roman"/>
          <w:szCs w:val="24"/>
        </w:rPr>
        <w:t>ολογισμός για εκλογές και χωρίς σοβαρότητα</w:t>
      </w:r>
      <w:r>
        <w:rPr>
          <w:rFonts w:eastAsia="Times New Roman"/>
          <w:szCs w:val="24"/>
        </w:rPr>
        <w:t>.</w:t>
      </w:r>
    </w:p>
    <w:p w14:paraId="3739499F" w14:textId="77777777" w:rsidR="00B27939" w:rsidRDefault="00D93F4B">
      <w:pPr>
        <w:spacing w:after="0" w:line="600" w:lineRule="auto"/>
        <w:ind w:firstLine="720"/>
        <w:jc w:val="both"/>
        <w:rPr>
          <w:rFonts w:eastAsia="Times New Roman"/>
          <w:szCs w:val="24"/>
        </w:rPr>
      </w:pPr>
      <w:r>
        <w:rPr>
          <w:rFonts w:eastAsia="Times New Roman"/>
          <w:szCs w:val="24"/>
        </w:rPr>
        <w:t>Η</w:t>
      </w:r>
      <w:r w:rsidRPr="00D818AB">
        <w:rPr>
          <w:rFonts w:eastAsia="Times New Roman"/>
          <w:szCs w:val="24"/>
        </w:rPr>
        <w:t xml:space="preserve"> αλήθεια</w:t>
      </w:r>
      <w:r>
        <w:rPr>
          <w:rFonts w:eastAsia="Times New Roman"/>
          <w:szCs w:val="24"/>
        </w:rPr>
        <w:t>,</w:t>
      </w:r>
      <w:r w:rsidRPr="00D818AB">
        <w:rPr>
          <w:rFonts w:eastAsia="Times New Roman"/>
          <w:szCs w:val="24"/>
        </w:rPr>
        <w:t xml:space="preserve"> κυρίες και κύριοι οι συνάδελφοι</w:t>
      </w:r>
      <w:r>
        <w:rPr>
          <w:rFonts w:eastAsia="Times New Roman"/>
          <w:szCs w:val="24"/>
        </w:rPr>
        <w:t>,</w:t>
      </w:r>
      <w:r w:rsidRPr="00D818AB">
        <w:rPr>
          <w:rFonts w:eastAsia="Times New Roman"/>
          <w:szCs w:val="24"/>
        </w:rPr>
        <w:t xml:space="preserve"> είναι ξεκάθαρη ακόμα και σε αυτόν που θέλει να διαβάσει καλόπιστα τον </w:t>
      </w:r>
      <w:r>
        <w:rPr>
          <w:rFonts w:eastAsia="Times New Roman"/>
          <w:szCs w:val="24"/>
        </w:rPr>
        <w:t>π</w:t>
      </w:r>
      <w:r w:rsidRPr="00D818AB">
        <w:rPr>
          <w:rFonts w:eastAsia="Times New Roman"/>
          <w:szCs w:val="24"/>
        </w:rPr>
        <w:t>ροϋπολογι</w:t>
      </w:r>
      <w:r>
        <w:rPr>
          <w:rFonts w:eastAsia="Times New Roman"/>
          <w:szCs w:val="24"/>
        </w:rPr>
        <w:t xml:space="preserve">σμό. Η </w:t>
      </w:r>
      <w:r w:rsidRPr="00D818AB">
        <w:rPr>
          <w:rFonts w:eastAsia="Times New Roman"/>
          <w:szCs w:val="24"/>
        </w:rPr>
        <w:t>Ελλάδα συνεχίζει να είναι στα μνημόνια</w:t>
      </w:r>
      <w:r>
        <w:rPr>
          <w:rFonts w:eastAsia="Times New Roman"/>
          <w:szCs w:val="24"/>
        </w:rPr>
        <w:t>,</w:t>
      </w:r>
      <w:r w:rsidRPr="00D818AB">
        <w:rPr>
          <w:rFonts w:eastAsia="Times New Roman"/>
          <w:szCs w:val="24"/>
        </w:rPr>
        <w:t xml:space="preserve"> οι βαριές πολιτικές λιτότητας παραμένουν</w:t>
      </w:r>
      <w:r>
        <w:rPr>
          <w:rFonts w:eastAsia="Times New Roman"/>
          <w:szCs w:val="24"/>
        </w:rPr>
        <w:t>,</w:t>
      </w:r>
      <w:r w:rsidRPr="00D818AB">
        <w:rPr>
          <w:rFonts w:eastAsia="Times New Roman"/>
          <w:szCs w:val="24"/>
        </w:rPr>
        <w:t xml:space="preserve"> η καταστροφική δέσμευση για αχρείαστα πλεονάσματα θα μείνει για πολλά χρόνια</w:t>
      </w:r>
      <w:r>
        <w:rPr>
          <w:rFonts w:eastAsia="Times New Roman"/>
          <w:szCs w:val="24"/>
        </w:rPr>
        <w:t>,</w:t>
      </w:r>
      <w:r w:rsidRPr="00D818AB">
        <w:rPr>
          <w:rFonts w:eastAsia="Times New Roman"/>
          <w:szCs w:val="24"/>
        </w:rPr>
        <w:t xml:space="preserve"> </w:t>
      </w:r>
      <w:r>
        <w:rPr>
          <w:rFonts w:eastAsia="Times New Roman"/>
          <w:szCs w:val="24"/>
        </w:rPr>
        <w:t>η δημόσια περιουσία είναι δεσμευμένη</w:t>
      </w:r>
      <w:r w:rsidRPr="00D818AB">
        <w:rPr>
          <w:rFonts w:eastAsia="Times New Roman"/>
          <w:szCs w:val="24"/>
        </w:rPr>
        <w:t xml:space="preserve"> για έναν αιώνα</w:t>
      </w:r>
      <w:r>
        <w:rPr>
          <w:rFonts w:eastAsia="Times New Roman"/>
          <w:szCs w:val="24"/>
        </w:rPr>
        <w:t xml:space="preserve">, η χώρα </w:t>
      </w:r>
      <w:r>
        <w:rPr>
          <w:rFonts w:eastAsia="Times New Roman"/>
          <w:szCs w:val="24"/>
        </w:rPr>
        <w:lastRenderedPageBreak/>
        <w:t>μας θα</w:t>
      </w:r>
      <w:r w:rsidRPr="00D818AB">
        <w:rPr>
          <w:rFonts w:eastAsia="Times New Roman"/>
          <w:szCs w:val="24"/>
        </w:rPr>
        <w:t xml:space="preserve"> εποπτεύεται αυστηρά άγνωστο μέχρι πότε και θα δανείζεται ακριβότερα από όλους</w:t>
      </w:r>
      <w:r>
        <w:rPr>
          <w:rFonts w:eastAsia="Times New Roman"/>
          <w:szCs w:val="24"/>
        </w:rPr>
        <w:t>,</w:t>
      </w:r>
      <w:r w:rsidRPr="00D818AB">
        <w:rPr>
          <w:rFonts w:eastAsia="Times New Roman"/>
          <w:szCs w:val="24"/>
        </w:rPr>
        <w:t xml:space="preserve"> τα ν</w:t>
      </w:r>
      <w:r>
        <w:rPr>
          <w:rFonts w:eastAsia="Times New Roman"/>
          <w:szCs w:val="24"/>
        </w:rPr>
        <w:t xml:space="preserve">οικοκυριά θα συνεχίσουν να </w:t>
      </w:r>
      <w:r>
        <w:rPr>
          <w:rFonts w:eastAsia="Times New Roman"/>
          <w:szCs w:val="24"/>
        </w:rPr>
        <w:t>υπερ</w:t>
      </w:r>
      <w:r w:rsidRPr="00D818AB">
        <w:rPr>
          <w:rFonts w:eastAsia="Times New Roman"/>
          <w:szCs w:val="24"/>
        </w:rPr>
        <w:t>φορολογούνται</w:t>
      </w:r>
      <w:r>
        <w:rPr>
          <w:rFonts w:eastAsia="Times New Roman"/>
          <w:szCs w:val="24"/>
        </w:rPr>
        <w:t>,</w:t>
      </w:r>
      <w:r w:rsidRPr="00D818AB">
        <w:rPr>
          <w:rFonts w:eastAsia="Times New Roman"/>
          <w:szCs w:val="24"/>
        </w:rPr>
        <w:t xml:space="preserve"> οι κατασχέσεις θα συνεχίζονται</w:t>
      </w:r>
      <w:r>
        <w:rPr>
          <w:rFonts w:eastAsia="Times New Roman"/>
          <w:szCs w:val="24"/>
        </w:rPr>
        <w:t>,</w:t>
      </w:r>
      <w:r w:rsidRPr="00D818AB">
        <w:rPr>
          <w:rFonts w:eastAsia="Times New Roman"/>
          <w:szCs w:val="24"/>
        </w:rPr>
        <w:t xml:space="preserve"> η πρα</w:t>
      </w:r>
      <w:r>
        <w:rPr>
          <w:rFonts w:eastAsia="Times New Roman"/>
          <w:szCs w:val="24"/>
        </w:rPr>
        <w:t>γματική ανεργία θα είναι η ίδια.</w:t>
      </w:r>
    </w:p>
    <w:p w14:paraId="373949A0" w14:textId="77777777" w:rsidR="00B27939" w:rsidRDefault="00D93F4B">
      <w:pPr>
        <w:spacing w:after="0" w:line="600" w:lineRule="auto"/>
        <w:ind w:firstLine="720"/>
        <w:jc w:val="both"/>
        <w:rPr>
          <w:rFonts w:eastAsia="Times New Roman"/>
          <w:szCs w:val="24"/>
        </w:rPr>
      </w:pPr>
      <w:r w:rsidRPr="00D818AB">
        <w:rPr>
          <w:rFonts w:eastAsia="Times New Roman"/>
          <w:szCs w:val="24"/>
        </w:rPr>
        <w:t xml:space="preserve">Κανείς δεν μπορεί να περιμένει κάτι από μία </w:t>
      </w:r>
      <w:r>
        <w:rPr>
          <w:rFonts w:eastAsia="Times New Roman"/>
          <w:szCs w:val="24"/>
        </w:rPr>
        <w:t>Κ</w:t>
      </w:r>
      <w:r w:rsidRPr="00D818AB">
        <w:rPr>
          <w:rFonts w:eastAsia="Times New Roman"/>
          <w:szCs w:val="24"/>
        </w:rPr>
        <w:t xml:space="preserve">υβέρνηση που επέβαλε </w:t>
      </w:r>
      <w:r>
        <w:rPr>
          <w:rFonts w:eastAsia="Times New Roman"/>
          <w:szCs w:val="24"/>
        </w:rPr>
        <w:t>είκοσι εννέα</w:t>
      </w:r>
      <w:r w:rsidRPr="00D818AB">
        <w:rPr>
          <w:rFonts w:eastAsia="Times New Roman"/>
          <w:szCs w:val="24"/>
        </w:rPr>
        <w:t xml:space="preserve"> νέους φόρους</w:t>
      </w:r>
      <w:r>
        <w:rPr>
          <w:rFonts w:eastAsia="Times New Roman"/>
          <w:szCs w:val="24"/>
        </w:rPr>
        <w:t>,</w:t>
      </w:r>
      <w:r w:rsidRPr="00D818AB">
        <w:rPr>
          <w:rFonts w:eastAsia="Times New Roman"/>
          <w:szCs w:val="24"/>
        </w:rPr>
        <w:t xml:space="preserve"> ανεβάζοντας το συνολικό λογαριασμό των μέτρων λιτότητας μέχρι σήμερα στα 9,5 δι</w:t>
      </w:r>
      <w:r>
        <w:rPr>
          <w:rFonts w:eastAsia="Times New Roman"/>
          <w:szCs w:val="24"/>
        </w:rPr>
        <w:t>σ.</w:t>
      </w:r>
      <w:r w:rsidRPr="00D818AB">
        <w:rPr>
          <w:rFonts w:eastAsia="Times New Roman"/>
          <w:szCs w:val="24"/>
        </w:rPr>
        <w:t xml:space="preserve"> ευρώ</w:t>
      </w:r>
      <w:r>
        <w:rPr>
          <w:rFonts w:eastAsia="Times New Roman"/>
          <w:szCs w:val="24"/>
        </w:rPr>
        <w:t>.</w:t>
      </w:r>
      <w:r w:rsidRPr="00D818AB">
        <w:rPr>
          <w:rFonts w:eastAsia="Times New Roman"/>
          <w:szCs w:val="24"/>
        </w:rPr>
        <w:t xml:space="preserve"> </w:t>
      </w:r>
      <w:r>
        <w:rPr>
          <w:rFonts w:eastAsia="Times New Roman"/>
          <w:szCs w:val="24"/>
        </w:rPr>
        <w:t>Α</w:t>
      </w:r>
      <w:r w:rsidRPr="00D818AB">
        <w:rPr>
          <w:rFonts w:eastAsia="Times New Roman"/>
          <w:szCs w:val="24"/>
        </w:rPr>
        <w:t>υτή είναι η αλήθεια</w:t>
      </w:r>
      <w:r>
        <w:rPr>
          <w:rFonts w:eastAsia="Times New Roman"/>
          <w:szCs w:val="24"/>
        </w:rPr>
        <w:t>,</w:t>
      </w:r>
      <w:r w:rsidRPr="00D818AB">
        <w:rPr>
          <w:rFonts w:eastAsia="Times New Roman"/>
          <w:szCs w:val="24"/>
        </w:rPr>
        <w:t xml:space="preserve"> όπως </w:t>
      </w:r>
      <w:r>
        <w:rPr>
          <w:rFonts w:eastAsia="Times New Roman"/>
          <w:szCs w:val="24"/>
        </w:rPr>
        <w:t>κι αν</w:t>
      </w:r>
      <w:r w:rsidRPr="00D818AB">
        <w:rPr>
          <w:rFonts w:eastAsia="Times New Roman"/>
          <w:szCs w:val="24"/>
        </w:rPr>
        <w:t xml:space="preserve"> τη</w:t>
      </w:r>
      <w:r>
        <w:rPr>
          <w:rFonts w:eastAsia="Times New Roman"/>
          <w:szCs w:val="24"/>
        </w:rPr>
        <w:t>ν</w:t>
      </w:r>
      <w:r w:rsidRPr="00D818AB">
        <w:rPr>
          <w:rFonts w:eastAsia="Times New Roman"/>
          <w:szCs w:val="24"/>
        </w:rPr>
        <w:t xml:space="preserve"> γράψει η </w:t>
      </w:r>
      <w:r>
        <w:rPr>
          <w:rFonts w:eastAsia="Times New Roman"/>
          <w:szCs w:val="24"/>
        </w:rPr>
        <w:t>Κ</w:t>
      </w:r>
      <w:r w:rsidRPr="00D818AB">
        <w:rPr>
          <w:rFonts w:eastAsia="Times New Roman"/>
          <w:szCs w:val="24"/>
        </w:rPr>
        <w:t xml:space="preserve">υβέρνηση στον </w:t>
      </w:r>
      <w:r>
        <w:rPr>
          <w:rFonts w:eastAsia="Times New Roman"/>
          <w:szCs w:val="24"/>
        </w:rPr>
        <w:t>π</w:t>
      </w:r>
      <w:r w:rsidRPr="00D818AB">
        <w:rPr>
          <w:rFonts w:eastAsia="Times New Roman"/>
          <w:szCs w:val="24"/>
        </w:rPr>
        <w:t>ροϋπολογισμό</w:t>
      </w:r>
      <w:r>
        <w:rPr>
          <w:rFonts w:eastAsia="Times New Roman"/>
          <w:szCs w:val="24"/>
        </w:rPr>
        <w:t>.</w:t>
      </w:r>
      <w:r w:rsidRPr="00D818AB">
        <w:rPr>
          <w:rFonts w:eastAsia="Times New Roman"/>
          <w:szCs w:val="24"/>
        </w:rPr>
        <w:t xml:space="preserve"> Αυτή είναι και η εξήγηση</w:t>
      </w:r>
      <w:r>
        <w:rPr>
          <w:rFonts w:eastAsia="Times New Roman"/>
          <w:szCs w:val="24"/>
        </w:rPr>
        <w:t>,</w:t>
      </w:r>
      <w:r w:rsidRPr="00D818AB">
        <w:rPr>
          <w:rFonts w:eastAsia="Times New Roman"/>
          <w:szCs w:val="24"/>
        </w:rPr>
        <w:t xml:space="preserve"> κύριοι συνάδελφοι</w:t>
      </w:r>
      <w:r>
        <w:rPr>
          <w:rFonts w:eastAsia="Times New Roman"/>
          <w:szCs w:val="24"/>
        </w:rPr>
        <w:t>,</w:t>
      </w:r>
      <w:r w:rsidRPr="00D818AB">
        <w:rPr>
          <w:rFonts w:eastAsia="Times New Roman"/>
          <w:szCs w:val="24"/>
        </w:rPr>
        <w:t xml:space="preserve"> που πανηγυρίζετε μόνο εσείς και καν</w:t>
      </w:r>
      <w:r>
        <w:rPr>
          <w:rFonts w:eastAsia="Times New Roman"/>
          <w:szCs w:val="24"/>
        </w:rPr>
        <w:t xml:space="preserve">είς άλλος. </w:t>
      </w:r>
    </w:p>
    <w:p w14:paraId="373949A1" w14:textId="77777777" w:rsidR="00B27939" w:rsidRDefault="00D93F4B">
      <w:pPr>
        <w:spacing w:after="0" w:line="600" w:lineRule="auto"/>
        <w:ind w:firstLine="720"/>
        <w:jc w:val="both"/>
        <w:rPr>
          <w:rFonts w:eastAsia="Times New Roman"/>
          <w:szCs w:val="24"/>
        </w:rPr>
      </w:pPr>
      <w:r>
        <w:rPr>
          <w:rFonts w:eastAsia="Times New Roman"/>
          <w:szCs w:val="24"/>
        </w:rPr>
        <w:t>Τ</w:t>
      </w:r>
      <w:r w:rsidRPr="00D818AB">
        <w:rPr>
          <w:rFonts w:eastAsia="Times New Roman"/>
          <w:szCs w:val="24"/>
        </w:rPr>
        <w:t>ο μόνο ευχάριστο γι</w:t>
      </w:r>
      <w:r>
        <w:rPr>
          <w:rFonts w:eastAsia="Times New Roman"/>
          <w:szCs w:val="24"/>
        </w:rPr>
        <w:t>’</w:t>
      </w:r>
      <w:r w:rsidRPr="00D818AB">
        <w:rPr>
          <w:rFonts w:eastAsia="Times New Roman"/>
          <w:szCs w:val="24"/>
        </w:rPr>
        <w:t xml:space="preserve"> αυτό</w:t>
      </w:r>
      <w:r>
        <w:rPr>
          <w:rFonts w:eastAsia="Times New Roman"/>
          <w:szCs w:val="24"/>
        </w:rPr>
        <w:t>ν</w:t>
      </w:r>
      <w:r w:rsidRPr="00D818AB">
        <w:rPr>
          <w:rFonts w:eastAsia="Times New Roman"/>
          <w:szCs w:val="24"/>
        </w:rPr>
        <w:t xml:space="preserve"> τον </w:t>
      </w:r>
      <w:r>
        <w:rPr>
          <w:rFonts w:eastAsia="Times New Roman"/>
          <w:szCs w:val="24"/>
        </w:rPr>
        <w:t>π</w:t>
      </w:r>
      <w:r w:rsidRPr="00D818AB">
        <w:rPr>
          <w:rFonts w:eastAsia="Times New Roman"/>
          <w:szCs w:val="24"/>
        </w:rPr>
        <w:t xml:space="preserve">ροϋπολογισμό είναι πως είναι ο τελευταίος αυτής της </w:t>
      </w:r>
      <w:r>
        <w:rPr>
          <w:rFonts w:eastAsia="Times New Roman"/>
          <w:szCs w:val="24"/>
        </w:rPr>
        <w:t>Κ</w:t>
      </w:r>
      <w:r w:rsidRPr="00D818AB">
        <w:rPr>
          <w:rFonts w:eastAsia="Times New Roman"/>
          <w:szCs w:val="24"/>
        </w:rPr>
        <w:t>υβέρνησης</w:t>
      </w:r>
      <w:r>
        <w:rPr>
          <w:rFonts w:eastAsia="Times New Roman"/>
          <w:szCs w:val="24"/>
        </w:rPr>
        <w:t>.</w:t>
      </w:r>
      <w:r w:rsidRPr="00D818AB">
        <w:rPr>
          <w:rFonts w:eastAsia="Times New Roman"/>
          <w:szCs w:val="24"/>
        </w:rPr>
        <w:t xml:space="preserve"> </w:t>
      </w:r>
      <w:r>
        <w:rPr>
          <w:rFonts w:eastAsia="Times New Roman"/>
          <w:szCs w:val="24"/>
        </w:rPr>
        <w:t>Κ</w:t>
      </w:r>
      <w:r w:rsidRPr="00D818AB">
        <w:rPr>
          <w:rFonts w:eastAsia="Times New Roman"/>
          <w:szCs w:val="24"/>
        </w:rPr>
        <w:t xml:space="preserve">λείνει τον κύκλο που κόστισε πανάκριβα στη </w:t>
      </w:r>
      <w:r>
        <w:rPr>
          <w:rFonts w:eastAsia="Times New Roman"/>
          <w:szCs w:val="24"/>
        </w:rPr>
        <w:t>χώρα και στην κοινωνία. Α</w:t>
      </w:r>
      <w:r w:rsidRPr="00D818AB">
        <w:rPr>
          <w:rFonts w:eastAsia="Times New Roman"/>
          <w:szCs w:val="24"/>
        </w:rPr>
        <w:t xml:space="preserve">πομένουν λίγοι μήνες μέχρι οι πολίτες να ανοίξουν έναν </w:t>
      </w:r>
      <w:r>
        <w:rPr>
          <w:rFonts w:eastAsia="Times New Roman"/>
          <w:szCs w:val="24"/>
        </w:rPr>
        <w:t>ν</w:t>
      </w:r>
      <w:r w:rsidRPr="00D818AB">
        <w:rPr>
          <w:rFonts w:eastAsia="Times New Roman"/>
          <w:szCs w:val="24"/>
        </w:rPr>
        <w:t>έο κύκλο ευθύνης</w:t>
      </w:r>
      <w:r>
        <w:rPr>
          <w:rFonts w:eastAsia="Times New Roman"/>
          <w:szCs w:val="24"/>
        </w:rPr>
        <w:t>,</w:t>
      </w:r>
      <w:r w:rsidRPr="00D818AB">
        <w:rPr>
          <w:rFonts w:eastAsia="Times New Roman"/>
          <w:szCs w:val="24"/>
        </w:rPr>
        <w:t xml:space="preserve"> ρεαλισμού σοβαρ</w:t>
      </w:r>
      <w:r w:rsidRPr="00D818AB">
        <w:rPr>
          <w:rFonts w:eastAsia="Times New Roman"/>
          <w:szCs w:val="24"/>
        </w:rPr>
        <w:t>ότητας και αποτελεσματικότητας με τη Νέα Δημοκρατία</w:t>
      </w:r>
      <w:r>
        <w:rPr>
          <w:rFonts w:eastAsia="Times New Roman"/>
          <w:szCs w:val="24"/>
        </w:rPr>
        <w:t>, που θα δώσει εισόδημα κ</w:t>
      </w:r>
      <w:r w:rsidRPr="00D818AB">
        <w:rPr>
          <w:rFonts w:eastAsia="Times New Roman"/>
          <w:szCs w:val="24"/>
        </w:rPr>
        <w:t>ι όχι φιλοδωρήματα κάθε Χριστούγεννα</w:t>
      </w:r>
      <w:r>
        <w:rPr>
          <w:rFonts w:eastAsia="Times New Roman"/>
          <w:szCs w:val="24"/>
        </w:rPr>
        <w:t>. Ο</w:t>
      </w:r>
      <w:r w:rsidRPr="00D818AB">
        <w:rPr>
          <w:rFonts w:eastAsia="Times New Roman"/>
          <w:szCs w:val="24"/>
        </w:rPr>
        <w:t xml:space="preserve"> </w:t>
      </w:r>
      <w:r>
        <w:rPr>
          <w:rFonts w:eastAsia="Times New Roman"/>
          <w:szCs w:val="24"/>
        </w:rPr>
        <w:t>π</w:t>
      </w:r>
      <w:r w:rsidRPr="00D818AB">
        <w:rPr>
          <w:rFonts w:eastAsia="Times New Roman"/>
          <w:szCs w:val="24"/>
        </w:rPr>
        <w:t xml:space="preserve">ροϋπολογισμός του 2019 είναι η τελευταία πράξη μιας κακής </w:t>
      </w:r>
      <w:r>
        <w:rPr>
          <w:rFonts w:eastAsia="Times New Roman"/>
          <w:szCs w:val="24"/>
        </w:rPr>
        <w:t>Κ</w:t>
      </w:r>
      <w:r w:rsidRPr="00D818AB">
        <w:rPr>
          <w:rFonts w:eastAsia="Times New Roman"/>
          <w:szCs w:val="24"/>
        </w:rPr>
        <w:t>υβέρνησης</w:t>
      </w:r>
      <w:r>
        <w:rPr>
          <w:rFonts w:eastAsia="Times New Roman"/>
          <w:szCs w:val="24"/>
        </w:rPr>
        <w:t xml:space="preserve"> που</w:t>
      </w:r>
      <w:r w:rsidRPr="00D818AB">
        <w:rPr>
          <w:rFonts w:eastAsia="Times New Roman"/>
          <w:szCs w:val="24"/>
        </w:rPr>
        <w:t xml:space="preserve"> όσο περισσότερο κυβερνά τόσο μεγαλύτερη ζημιά προκαλεί στον τόπο</w:t>
      </w:r>
      <w:r>
        <w:rPr>
          <w:rFonts w:eastAsia="Times New Roman"/>
          <w:szCs w:val="24"/>
        </w:rPr>
        <w:t>.</w:t>
      </w:r>
      <w:r w:rsidRPr="00D818AB">
        <w:rPr>
          <w:rFonts w:eastAsia="Times New Roman"/>
          <w:szCs w:val="24"/>
        </w:rPr>
        <w:t xml:space="preserve"> </w:t>
      </w:r>
    </w:p>
    <w:p w14:paraId="373949A2" w14:textId="77777777" w:rsidR="00B27939" w:rsidRDefault="00D93F4B">
      <w:pPr>
        <w:spacing w:after="0" w:line="600" w:lineRule="auto"/>
        <w:ind w:firstLine="720"/>
        <w:jc w:val="both"/>
        <w:rPr>
          <w:rFonts w:eastAsia="Times New Roman"/>
          <w:szCs w:val="24"/>
        </w:rPr>
      </w:pPr>
      <w:r>
        <w:rPr>
          <w:rFonts w:eastAsia="Times New Roman"/>
          <w:szCs w:val="24"/>
        </w:rPr>
        <w:lastRenderedPageBreak/>
        <w:t>Ε</w:t>
      </w:r>
      <w:r w:rsidRPr="00D818AB">
        <w:rPr>
          <w:rFonts w:eastAsia="Times New Roman"/>
          <w:szCs w:val="24"/>
        </w:rPr>
        <w:t>μείς</w:t>
      </w:r>
      <w:r>
        <w:rPr>
          <w:rFonts w:eastAsia="Times New Roman"/>
          <w:szCs w:val="24"/>
        </w:rPr>
        <w:t>,</w:t>
      </w:r>
      <w:r w:rsidRPr="00D818AB">
        <w:rPr>
          <w:rFonts w:eastAsia="Times New Roman"/>
          <w:szCs w:val="24"/>
        </w:rPr>
        <w:t xml:space="preserve"> κύριοι συνάδελφοι</w:t>
      </w:r>
      <w:r>
        <w:rPr>
          <w:rFonts w:eastAsia="Times New Roman"/>
          <w:szCs w:val="24"/>
        </w:rPr>
        <w:t>,</w:t>
      </w:r>
      <w:r w:rsidRPr="00D818AB">
        <w:rPr>
          <w:rFonts w:eastAsia="Times New Roman"/>
          <w:szCs w:val="24"/>
        </w:rPr>
        <w:t xml:space="preserve"> αποδεχόμαστε την ευθύνη να επιλύσουμε όσα κρύβετ</w:t>
      </w:r>
      <w:r>
        <w:rPr>
          <w:rFonts w:eastAsia="Times New Roman"/>
          <w:szCs w:val="24"/>
        </w:rPr>
        <w:t>ε</w:t>
      </w:r>
      <w:r w:rsidRPr="00D818AB">
        <w:rPr>
          <w:rFonts w:eastAsia="Times New Roman"/>
          <w:szCs w:val="24"/>
        </w:rPr>
        <w:t xml:space="preserve"> κάτω από το χαλί του σημερινού </w:t>
      </w:r>
      <w:r>
        <w:rPr>
          <w:rFonts w:eastAsia="Times New Roman"/>
          <w:szCs w:val="24"/>
        </w:rPr>
        <w:t>π</w:t>
      </w:r>
      <w:r w:rsidRPr="00D818AB">
        <w:rPr>
          <w:rFonts w:eastAsia="Times New Roman"/>
          <w:szCs w:val="24"/>
        </w:rPr>
        <w:t>ροϋπολογισμού</w:t>
      </w:r>
      <w:r>
        <w:rPr>
          <w:rFonts w:eastAsia="Times New Roman"/>
          <w:szCs w:val="24"/>
        </w:rPr>
        <w:t>.</w:t>
      </w:r>
      <w:r w:rsidRPr="00D818AB">
        <w:rPr>
          <w:rFonts w:eastAsia="Times New Roman"/>
          <w:szCs w:val="24"/>
        </w:rPr>
        <w:t xml:space="preserve"> Άλλωστε</w:t>
      </w:r>
      <w:r>
        <w:rPr>
          <w:rFonts w:eastAsia="Times New Roman"/>
          <w:szCs w:val="24"/>
        </w:rPr>
        <w:t>,</w:t>
      </w:r>
      <w:r w:rsidRPr="00D818AB">
        <w:rPr>
          <w:rFonts w:eastAsia="Times New Roman"/>
          <w:szCs w:val="24"/>
        </w:rPr>
        <w:t xml:space="preserve"> πάντα στα δύσκολα την πολιτική λύση οι πολίτες την αν</w:t>
      </w:r>
      <w:r>
        <w:rPr>
          <w:rFonts w:eastAsia="Times New Roman"/>
          <w:szCs w:val="24"/>
        </w:rPr>
        <w:t xml:space="preserve">αζητούσαν από τη Νέα Δημοκρατία. </w:t>
      </w:r>
    </w:p>
    <w:p w14:paraId="373949A3" w14:textId="77777777" w:rsidR="00B27939" w:rsidRDefault="00D93F4B">
      <w:pPr>
        <w:spacing w:after="0" w:line="600" w:lineRule="auto"/>
        <w:ind w:firstLine="720"/>
        <w:jc w:val="both"/>
        <w:rPr>
          <w:rFonts w:eastAsia="Times New Roman"/>
          <w:szCs w:val="24"/>
        </w:rPr>
      </w:pPr>
      <w:r w:rsidRPr="00D818AB">
        <w:rPr>
          <w:rFonts w:eastAsia="Times New Roman"/>
          <w:szCs w:val="24"/>
        </w:rPr>
        <w:t>Σας ευχαριστώ</w:t>
      </w:r>
      <w:r>
        <w:rPr>
          <w:rFonts w:eastAsia="Times New Roman"/>
          <w:szCs w:val="24"/>
        </w:rPr>
        <w:t>.</w:t>
      </w:r>
    </w:p>
    <w:p w14:paraId="373949A4" w14:textId="77777777" w:rsidR="00B27939" w:rsidRDefault="00D93F4B">
      <w:pPr>
        <w:spacing w:after="0" w:line="600" w:lineRule="auto"/>
        <w:ind w:firstLine="709"/>
        <w:jc w:val="center"/>
        <w:rPr>
          <w:rFonts w:eastAsia="Times New Roman"/>
          <w:szCs w:val="24"/>
        </w:rPr>
      </w:pPr>
      <w:r w:rsidRPr="00404E28">
        <w:rPr>
          <w:rFonts w:eastAsia="Times New Roman"/>
          <w:szCs w:val="24"/>
        </w:rPr>
        <w:t>(Χειροκροτήματα από τ</w:t>
      </w:r>
      <w:r w:rsidRPr="00404E28">
        <w:rPr>
          <w:rFonts w:eastAsia="Times New Roman"/>
          <w:szCs w:val="24"/>
        </w:rPr>
        <w:t>ην πτέρυγα της Νέας Δημοκρατίας)</w:t>
      </w:r>
    </w:p>
    <w:p w14:paraId="373949A5" w14:textId="77777777" w:rsidR="00B27939" w:rsidRDefault="00D93F4B">
      <w:pPr>
        <w:spacing w:after="0" w:line="600" w:lineRule="auto"/>
        <w:ind w:firstLine="720"/>
        <w:jc w:val="both"/>
        <w:rPr>
          <w:rFonts w:eastAsia="Times New Roman"/>
          <w:szCs w:val="24"/>
        </w:rPr>
      </w:pPr>
      <w:r w:rsidRPr="003D0B30">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Ευχαριστούμε για τη συνέπεια στον χρόνο. </w:t>
      </w:r>
    </w:p>
    <w:p w14:paraId="373949A6" w14:textId="77777777" w:rsidR="00B27939" w:rsidRDefault="00D93F4B">
      <w:pPr>
        <w:spacing w:after="0"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w:t>
      </w:r>
      <w:r w:rsidRPr="00404E28">
        <w:rPr>
          <w:rFonts w:eastAsia="Times New Roman"/>
          <w:szCs w:val="24"/>
        </w:rPr>
        <w:t xml:space="preserve">, αφού προηγουμένως συμμετείχαν στο εκπαιδευτικό πρόγραμμα «Εργαστήρι Δημοκρατίας» που οργανώνει το Ίδρυμα της Βουλής, </w:t>
      </w:r>
      <w:r>
        <w:rPr>
          <w:rFonts w:eastAsia="Times New Roman"/>
          <w:szCs w:val="24"/>
        </w:rPr>
        <w:t>είκοσι ένας</w:t>
      </w:r>
      <w:r w:rsidRPr="00404E28">
        <w:rPr>
          <w:rFonts w:eastAsia="Times New Roman"/>
          <w:szCs w:val="24"/>
        </w:rPr>
        <w:t xml:space="preserve"> μαθητές και μαθήτριες και </w:t>
      </w:r>
      <w:r>
        <w:rPr>
          <w:rFonts w:eastAsia="Times New Roman"/>
          <w:szCs w:val="24"/>
        </w:rPr>
        <w:t>ένας</w:t>
      </w:r>
      <w:r w:rsidRPr="00404E28">
        <w:rPr>
          <w:rFonts w:eastAsia="Times New Roman"/>
          <w:szCs w:val="24"/>
        </w:rPr>
        <w:t xml:space="preserve"> εκπαιδευτικ</w:t>
      </w:r>
      <w:r>
        <w:rPr>
          <w:rFonts w:eastAsia="Times New Roman"/>
          <w:szCs w:val="24"/>
        </w:rPr>
        <w:t xml:space="preserve">ός </w:t>
      </w:r>
      <w:r w:rsidRPr="00404E28">
        <w:rPr>
          <w:rFonts w:eastAsia="Times New Roman"/>
          <w:szCs w:val="24"/>
        </w:rPr>
        <w:t>συνοδ</w:t>
      </w:r>
      <w:r>
        <w:rPr>
          <w:rFonts w:eastAsia="Times New Roman"/>
          <w:szCs w:val="24"/>
        </w:rPr>
        <w:t>ός από το 5</w:t>
      </w:r>
      <w:r w:rsidRPr="007C2C08">
        <w:rPr>
          <w:rFonts w:eastAsia="Times New Roman"/>
          <w:szCs w:val="24"/>
          <w:vertAlign w:val="superscript"/>
        </w:rPr>
        <w:t>ο</w:t>
      </w:r>
      <w:r>
        <w:rPr>
          <w:rFonts w:eastAsia="Times New Roman"/>
          <w:szCs w:val="24"/>
        </w:rPr>
        <w:t xml:space="preserve"> Δημοτικό Σχολείο Αχαρνών.</w:t>
      </w:r>
      <w:r w:rsidRPr="00404E28">
        <w:rPr>
          <w:rFonts w:eastAsia="Times New Roman"/>
          <w:szCs w:val="24"/>
        </w:rPr>
        <w:t xml:space="preserve"> </w:t>
      </w:r>
    </w:p>
    <w:p w14:paraId="373949A7" w14:textId="77777777" w:rsidR="00B27939" w:rsidRDefault="00D93F4B">
      <w:pPr>
        <w:spacing w:after="0"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14:paraId="373949A8" w14:textId="77777777" w:rsidR="00B27939" w:rsidRDefault="00D93F4B">
      <w:pPr>
        <w:spacing w:after="0" w:line="600" w:lineRule="auto"/>
        <w:ind w:firstLine="709"/>
        <w:jc w:val="center"/>
        <w:rPr>
          <w:rFonts w:eastAsia="Times New Roman"/>
          <w:szCs w:val="24"/>
        </w:rPr>
      </w:pPr>
      <w:r w:rsidRPr="00404E28">
        <w:rPr>
          <w:rFonts w:eastAsia="Times New Roman"/>
          <w:szCs w:val="24"/>
        </w:rPr>
        <w:t>(Χειροκροτ</w:t>
      </w:r>
      <w:r w:rsidRPr="00404E28">
        <w:rPr>
          <w:rFonts w:eastAsia="Times New Roman"/>
          <w:szCs w:val="24"/>
        </w:rPr>
        <w:t>ήματα απ’ όλες τις πτέρυγες της Βουλής)</w:t>
      </w:r>
    </w:p>
    <w:p w14:paraId="373949A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Υπουργός Περιβάλλοντος και Ενέργειας κ. Γεώργιος Σταθάκης για δέκα λεπτά.</w:t>
      </w:r>
    </w:p>
    <w:p w14:paraId="373949AA" w14:textId="77777777" w:rsidR="00B27939" w:rsidRDefault="00D93F4B">
      <w:pPr>
        <w:spacing w:after="0" w:line="600" w:lineRule="auto"/>
        <w:ind w:firstLine="720"/>
        <w:jc w:val="both"/>
        <w:rPr>
          <w:rFonts w:eastAsia="Times New Roman" w:cs="Times New Roman"/>
          <w:szCs w:val="24"/>
        </w:rPr>
      </w:pPr>
      <w:r w:rsidRPr="007929C6">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Αγαπητές και αγαπητοί συνάδελφοι, ο πρώτος μεταμνημονιακός προϋπολογ</w:t>
      </w:r>
      <w:r>
        <w:rPr>
          <w:rFonts w:eastAsia="Times New Roman" w:cs="Times New Roman"/>
          <w:szCs w:val="24"/>
        </w:rPr>
        <w:t xml:space="preserve">ισμός κατατίθεται τη στιγμή που η </w:t>
      </w:r>
      <w:r>
        <w:rPr>
          <w:rFonts w:eastAsia="Times New Roman" w:cs="Times New Roman"/>
          <w:szCs w:val="24"/>
        </w:rPr>
        <w:t>Α</w:t>
      </w:r>
      <w:r>
        <w:rPr>
          <w:rFonts w:eastAsia="Times New Roman" w:cs="Times New Roman"/>
          <w:szCs w:val="24"/>
        </w:rPr>
        <w:t xml:space="preserve">ντιπολίτευση, σε αδρές γραμμές, επαναφέρει την ιδέα ενός τέταρτου μνημονίου που είναι μπροστά μας. </w:t>
      </w:r>
    </w:p>
    <w:p w14:paraId="373949A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Θυμίζω τα τρία τους επιχειρήματα, που είναι έωλα και τα τρία: </w:t>
      </w:r>
    </w:p>
    <w:p w14:paraId="373949A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Ότι έχουμε δεσμεύσεις για την περίοδο μετά το μνημόνιο, πε</w:t>
      </w:r>
      <w:r>
        <w:rPr>
          <w:rFonts w:eastAsia="Times New Roman" w:cs="Times New Roman"/>
          <w:szCs w:val="24"/>
        </w:rPr>
        <w:t>ρικοπή συντάξεων και αφορολόγητο. Φαντάζομαι ότι το επιχείρημα δεν στέκει πια.</w:t>
      </w:r>
    </w:p>
    <w:p w14:paraId="373949A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Ότι έχουμε δεσμεύσει ψηλά πλεονάσματα στη χώρα για πολλά χρόνια με αντάλλαγμα περικοπής του ενός τρίτου του δημόσιου χρέους και νέα αναθεώρηση το 2032. Είναι πάλι πολύ αδύναμο τ</w:t>
      </w:r>
      <w:r>
        <w:rPr>
          <w:rFonts w:eastAsia="Times New Roman" w:cs="Times New Roman"/>
          <w:szCs w:val="24"/>
        </w:rPr>
        <w:t>ο επιχείρημα.</w:t>
      </w:r>
    </w:p>
    <w:p w14:paraId="373949A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φυσικά τελευταία οπτική</w:t>
      </w:r>
      <w:r w:rsidRPr="00DC07A4">
        <w:rPr>
          <w:rFonts w:eastAsia="Times New Roman" w:cs="Times New Roman"/>
          <w:szCs w:val="24"/>
        </w:rPr>
        <w:t>,</w:t>
      </w:r>
      <w:r>
        <w:rPr>
          <w:rFonts w:eastAsia="Times New Roman" w:cs="Times New Roman"/>
          <w:szCs w:val="24"/>
        </w:rPr>
        <w:t xml:space="preserve"> ότι, τέλος πάντων, δεν έχουμε επιστρέψει σε πλήρη κανονικότητα εξαιτίας της πρόσβα</w:t>
      </w:r>
      <w:r>
        <w:rPr>
          <w:rFonts w:eastAsia="Times New Roman" w:cs="Times New Roman"/>
          <w:szCs w:val="24"/>
        </w:rPr>
        <w:lastRenderedPageBreak/>
        <w:t>σης στις αγορές. Επαναλαμβάνω ότι η Κυβέρνηση έχει διασφαλίσει μεγάλη ασφάλεια στη χώρα με τα 25 δισεκατομμύρια που της δίνει το δι</w:t>
      </w:r>
      <w:r>
        <w:rPr>
          <w:rFonts w:eastAsia="Times New Roman" w:cs="Times New Roman"/>
          <w:szCs w:val="24"/>
        </w:rPr>
        <w:t>καίωμα να πηγαίνει στις αγορές όποτε αυτή θέλει. Επίσης</w:t>
      </w:r>
      <w:r w:rsidRPr="004F402E">
        <w:rPr>
          <w:rFonts w:eastAsia="Times New Roman" w:cs="Times New Roman"/>
          <w:szCs w:val="24"/>
        </w:rPr>
        <w:t>,</w:t>
      </w:r>
      <w:r>
        <w:rPr>
          <w:rFonts w:eastAsia="Times New Roman" w:cs="Times New Roman"/>
          <w:szCs w:val="24"/>
        </w:rPr>
        <w:t xml:space="preserve"> αδύναμο επιχείρημα.</w:t>
      </w:r>
    </w:p>
    <w:p w14:paraId="373949A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Συνεπώς, έχοντας ξεχάσει το τέταρτο μνημόνιο</w:t>
      </w:r>
      <w:r>
        <w:rPr>
          <w:rFonts w:eastAsia="Times New Roman" w:cs="Times New Roman"/>
          <w:szCs w:val="24"/>
        </w:rPr>
        <w:t>,</w:t>
      </w:r>
      <w:r>
        <w:rPr>
          <w:rFonts w:eastAsia="Times New Roman" w:cs="Times New Roman"/>
          <w:szCs w:val="24"/>
        </w:rPr>
        <w:t xml:space="preserve"> ας πάμε στα συγκεκριμένα τα οποία τίθενται στον προϋπολογισμό και τα οποία, όμως, εκ των πραγμάτων διαμορφώνουν δύο πολύ διαφορετικές</w:t>
      </w:r>
      <w:r>
        <w:rPr>
          <w:rFonts w:eastAsia="Times New Roman" w:cs="Times New Roman"/>
          <w:szCs w:val="24"/>
        </w:rPr>
        <w:t xml:space="preserve"> στρατηγικές για την επόμενη ημέρα από τον ΣΥΡΙΖΑ και από τη Νέα Δημοκρατία.</w:t>
      </w:r>
    </w:p>
    <w:p w14:paraId="373949B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τι θα κάνει ο ΣΥΡΙΖΑ την επόμενη ημέρα αποτυπώνεται και στον προϋπολογισμό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ποτελεί, όμως, αναπόσπαστο κόμματι της αναπτυξιακής στρατηγικής η οποία αποτελεί τον οδηγό, έναν </w:t>
      </w:r>
      <w:r>
        <w:rPr>
          <w:rFonts w:eastAsia="Times New Roman" w:cs="Times New Roman"/>
          <w:szCs w:val="24"/>
        </w:rPr>
        <w:t>καθαρό δρόμο, για το πώς αντιλαμβανόμαστε την ανάπτυξη με κοινωνική δικαιοσύνη την επόμενη ημέρα.</w:t>
      </w:r>
    </w:p>
    <w:p w14:paraId="373949B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Να θυμίσω τρία πράγματα από την αναπτυξιακή στρατηγική. Το πρώτο είναι ότι έχουμε μία σαφήνεια στο πού και πώς θέλουμε να κινηθεί η βιώσιμη οικονομία της επόμ</w:t>
      </w:r>
      <w:r>
        <w:rPr>
          <w:rFonts w:eastAsia="Times New Roman" w:cs="Times New Roman"/>
          <w:szCs w:val="24"/>
        </w:rPr>
        <w:t xml:space="preserve">ενης ημέρας. Υπενθυμίζω ότι θα είναι η Ελλάδα ένας χώρος με υψηλή δυνατότητα επενδύσεων σε ενέργεια και </w:t>
      </w:r>
      <w:r>
        <w:rPr>
          <w:rFonts w:eastAsia="Times New Roman" w:cs="Times New Roman"/>
          <w:szCs w:val="24"/>
          <w:lang w:val="en-US"/>
        </w:rPr>
        <w:t>logistics</w:t>
      </w:r>
      <w:r>
        <w:rPr>
          <w:rFonts w:eastAsia="Times New Roman" w:cs="Times New Roman"/>
          <w:szCs w:val="24"/>
        </w:rPr>
        <w:t xml:space="preserve">, λόγω του ρόλου </w:t>
      </w:r>
      <w:r>
        <w:rPr>
          <w:rFonts w:eastAsia="Times New Roman" w:cs="Times New Roman"/>
          <w:szCs w:val="24"/>
        </w:rPr>
        <w:lastRenderedPageBreak/>
        <w:t>που παίζει στην ευρύτερη περιοχή, Βαλκάνια, Νοτιοανατολική Ευρώπη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73949B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Δεύτερον, ότι θα είναι μία οικονομία η οποία θα ενισχύει πρωτίστως την εξωστρέφειά της, κυρίως την παραγωγική εξωστρέφεια με ό,τι αυτό συνεπάγεται για τα μεγάλα συγκριτικά πλεονεκτήματα στον αγροτικό, βιομηχανικό και κυρίως στον τεχνολογικό τομέα. </w:t>
      </w:r>
    </w:p>
    <w:p w14:paraId="373949B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Και το </w:t>
      </w:r>
      <w:r>
        <w:rPr>
          <w:rFonts w:eastAsia="Times New Roman" w:cs="Times New Roman"/>
          <w:szCs w:val="24"/>
        </w:rPr>
        <w:t>τρίτο και βασικό, που υπάρχει στην αναπτυξιακή στρατηγική, αφορά τα εργασιακά και τις εργασιακές σχέσεις. Δηλαδή η ιδέα ότι ο ιδιωτικός τομέας, στον οποίο έχουμε κληρονομήσει όχι λίγα θέματα</w:t>
      </w:r>
      <w:r>
        <w:rPr>
          <w:rFonts w:eastAsia="Times New Roman" w:cs="Times New Roman"/>
          <w:szCs w:val="24"/>
        </w:rPr>
        <w:t>,</w:t>
      </w:r>
      <w:r>
        <w:rPr>
          <w:rFonts w:eastAsia="Times New Roman" w:cs="Times New Roman"/>
          <w:szCs w:val="24"/>
        </w:rPr>
        <w:t xml:space="preserve"> με τα οποία έχουμε σημαντικές διαφορές, θα οδηγηθεί σε κανόνες ο</w:t>
      </w:r>
      <w:r>
        <w:rPr>
          <w:rFonts w:eastAsia="Times New Roman" w:cs="Times New Roman"/>
          <w:szCs w:val="24"/>
        </w:rPr>
        <w:t xml:space="preserve">ι οποίοι θα ακολουθούν τις σωστές και καθιερωμένες εργασιακές σχέσεις. </w:t>
      </w:r>
    </w:p>
    <w:p w14:paraId="373949B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επαναφέρουμε τις συλλογικές συμβάσεις, θα απομειώσουμε το φαινόμενο των εργολαβικών, που έχει γίνει μάστιγα στην ελληνική οικονομία, θα διασφαλίσουμε ότι οι συνθήκες εργασίας τηρούν</w:t>
      </w:r>
      <w:r>
        <w:rPr>
          <w:rFonts w:eastAsia="Times New Roman" w:cs="Times New Roman"/>
          <w:szCs w:val="24"/>
        </w:rPr>
        <w:t xml:space="preserve">ται στον ιδιωτικό τομέα. Τέρμα η εποχή με τα δεκάωρα και δωδεκάωρα χωρίς υπερωρίες. Και παραδίδουμε και ένα βιώσιμο σύστημα κοινωνικής ασφάλισης. Και οι μισθοί </w:t>
      </w:r>
      <w:r>
        <w:rPr>
          <w:rFonts w:eastAsia="Times New Roman" w:cs="Times New Roman"/>
          <w:szCs w:val="24"/>
        </w:rPr>
        <w:lastRenderedPageBreak/>
        <w:t>ακολουθούν τον ρυθμό ανάπτυξης της οικονομίας, μία κρίσιμη παράμετρος και ένα σημαντικό στοιχείο</w:t>
      </w:r>
      <w:r>
        <w:rPr>
          <w:rFonts w:eastAsia="Times New Roman" w:cs="Times New Roman"/>
          <w:szCs w:val="24"/>
        </w:rPr>
        <w:t xml:space="preserve"> της αναπτυξιακής μας στρατηγικής. </w:t>
      </w:r>
    </w:p>
    <w:p w14:paraId="373949B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Τα λέω όλα αυτά διότι η ιδέα ότι θα ανακάμψει η οικονομία, θα αναπτυχθεί και ταυτόχρονα θα έχει ένα ισχυρό κοινωνικό κράτος και σωστές εργασιακές σχέσεις αποτελεί κομβικό σημείο της διαφοροποίησής μας από την επόμενη ημέ</w:t>
      </w:r>
      <w:r>
        <w:rPr>
          <w:rFonts w:eastAsia="Times New Roman" w:cs="Times New Roman"/>
          <w:szCs w:val="24"/>
        </w:rPr>
        <w:t xml:space="preserve">ρα της Νέας Δημοκρατίας. Και το υπογραμμίζω αυτό. </w:t>
      </w:r>
    </w:p>
    <w:p w14:paraId="373949B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επόμενη μέρα της Νέας Δημοκρατίας σημαίνει ένα μέρος του κοινωνικού κράτους, του ασφαλιστικού συστήματος, περνάει στον ιδιωτικό τομέα, διατυπωμένο σε όλους τους τόνους. Δεύτερον, διατήρηση ενός εργασιακο</w:t>
      </w:r>
      <w:r>
        <w:rPr>
          <w:rFonts w:eastAsia="Times New Roman" w:cs="Times New Roman"/>
          <w:szCs w:val="24"/>
        </w:rPr>
        <w:t xml:space="preserve">ύ μεσαίωνα. Όχι διόρθωση, αλλά διατήρηση και επιδείνωση ενός εργασιακού μεσαίωνα. Και τρίτον και βασικό, μία στρατηγική ανάπτυξης η οποία στερείται </w:t>
      </w:r>
      <w:r>
        <w:rPr>
          <w:rFonts w:eastAsia="Times New Roman" w:cs="Times New Roman"/>
          <w:szCs w:val="24"/>
        </w:rPr>
        <w:t>-</w:t>
      </w:r>
      <w:r>
        <w:rPr>
          <w:rFonts w:eastAsia="Times New Roman" w:cs="Times New Roman"/>
          <w:szCs w:val="24"/>
        </w:rPr>
        <w:t>θα επανέλθω σε αυτό το θέμα- ισχυρών προοπτικών για την οικονομία στην ευρύτερη περιοχή, τη γεωπολιτική διά</w:t>
      </w:r>
      <w:r>
        <w:rPr>
          <w:rFonts w:eastAsia="Times New Roman" w:cs="Times New Roman"/>
          <w:szCs w:val="24"/>
        </w:rPr>
        <w:t>σταση της οικονομικής ανάκαμψης, στην οποία θα επανέλθω λίγο αργότερα.</w:t>
      </w:r>
    </w:p>
    <w:p w14:paraId="373949B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Αν η αναπτυξιακή στρατηγική μας δείχνει ένα σαφές μήνυμα για πού θα πάμε, εμπεριέχει και τις μόνες μεταμνημονιακές δεσμεύσεις που είναι η ολοκλήρωση των μεταρρυθμίσεων που δεν ολοκληρώθ</w:t>
      </w:r>
      <w:r>
        <w:rPr>
          <w:rFonts w:eastAsia="Times New Roman" w:cs="Times New Roman"/>
          <w:szCs w:val="24"/>
        </w:rPr>
        <w:t xml:space="preserve">ηκαν την ημέρα που βγήκαμε από το μνημόνιο. </w:t>
      </w:r>
    </w:p>
    <w:p w14:paraId="373949B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είναι ένα πακέτο μεταρρυθμίσεων θετικών, όπως η ολοκλήρωση του Κτηματολογίου, η απλοποίηση αδειοδότησης των επιχειρήσεων, οι χωροταξικές μεταρρυθμίσεις και ούτω καθεξής καθώς και η ολοκλήρωση των </w:t>
      </w:r>
      <w:r>
        <w:rPr>
          <w:rFonts w:eastAsia="Times New Roman" w:cs="Times New Roman"/>
          <w:szCs w:val="24"/>
        </w:rPr>
        <w:t xml:space="preserve">αποκρατικοποιήσεων στην ενέργεια. </w:t>
      </w:r>
    </w:p>
    <w:p w14:paraId="373949B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Υπενθυμίζω και στον τομέα αυτόν ότι η δική μας στρατηγική είναι πολύ διαφορετική από της Νέας Δημοκρατίας. Για την ακρίβεια ακυρώσαμε όλο το πρόγραμμα της Νέας Δημοκρατίας για τον ενεργειακό τομέα όσον αφορά τις ιδιωτικοπ</w:t>
      </w:r>
      <w:r>
        <w:rPr>
          <w:rFonts w:eastAsia="Times New Roman" w:cs="Times New Roman"/>
          <w:szCs w:val="24"/>
        </w:rPr>
        <w:t>οιήσεις, που ήταν πλήρης ιδιωτικοποίηση όλου του ενεργειακού τομέα μαζί και της ΔΕΗ, και το αντικαταστήσαμε με μια στρατηγική σε συμφωνία με τους θεσμούς που διατηρούμε το σύνολο των υποδομών, ηλεκτρικά δίκτυα, δίκτυα φυσικού αερίου υπό δημόσιο έλεγχο, και</w:t>
      </w:r>
      <w:r>
        <w:rPr>
          <w:rFonts w:eastAsia="Times New Roman" w:cs="Times New Roman"/>
          <w:szCs w:val="24"/>
        </w:rPr>
        <w:t xml:space="preserve"> προχωράμε σε αποκρατικοποιήσεις στο εμπορικό τμήμα του ενεργειακού τομέα.</w:t>
      </w:r>
    </w:p>
    <w:p w14:paraId="373949B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Αυτό μου επιτρέπει να σταθώ στη δεύτερη ενότητα. Πριν από λίγο δημοσιεύσαμε και τον Εθνικό Σχεδιασμό για την Ενέργεια για το 2030. Η Ελλάδα ευθυγραμμίζεται πλήρως και με τη Συμφωνία</w:t>
      </w:r>
      <w:r>
        <w:rPr>
          <w:rFonts w:eastAsia="Times New Roman" w:cs="Times New Roman"/>
          <w:szCs w:val="24"/>
        </w:rPr>
        <w:t xml:space="preserve"> του Παρισιού και με τον σχεδιασμό που συναποφάσισαν οι χώρες της Ευρωπαϊκής Ένωσης για το 2030. </w:t>
      </w:r>
    </w:p>
    <w:p w14:paraId="373949B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Σε απλά λόγια αυτό σημαίνει ότι το 2030 η χώρα έχει δεσμευτεί να παράγει 32% από το σύνολο της κατανάλωσης από ανανεώσιμες πηγές ενέργειες. Επαναλαμβάνω 32% π</w:t>
      </w:r>
      <w:r>
        <w:rPr>
          <w:rFonts w:eastAsia="Times New Roman" w:cs="Times New Roman"/>
          <w:szCs w:val="24"/>
        </w:rPr>
        <w:t>ρέπει να παράγει από ΑΠΕ στο σύνολο της κατανάλωσης ενέργειας. Και πρέπει να εξοικονομήσουμε 32% ενέργεια σε σχέση περίπου με τα σημερινά δεδομένα, για την ακρίβεια σε σχέση με το τι θα γινόταν αν δεν κάναμε απολύτως τίποτα. Είναι ένας πολύ υψηλός στόχος σ</w:t>
      </w:r>
      <w:r>
        <w:rPr>
          <w:rFonts w:eastAsia="Times New Roman" w:cs="Times New Roman"/>
          <w:szCs w:val="24"/>
        </w:rPr>
        <w:t>την εξοικονόμηση ενέργειας που σημαίνει ότι 1,5% ετησίως στα σπίτια, στα ξενοδοχεία, στη βιομηχανία, στις μεταφορές θα πρέπει να εξοικονομούμε κάθε χρόνο ενέργεια.</w:t>
      </w:r>
    </w:p>
    <w:p w14:paraId="373949B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Εθνικός Σχεδιασμός για τον οποίο περιμένουμε ακόμα τις θέσεις της Νέας Δημοκρατίας, εισάγε</w:t>
      </w:r>
      <w:r>
        <w:rPr>
          <w:rFonts w:eastAsia="Times New Roman" w:cs="Times New Roman"/>
          <w:szCs w:val="24"/>
        </w:rPr>
        <w:t xml:space="preserve">ι και τρεις ακόμα βασικές καινοτομίες. Λέει πώς θα πάμε εκεί. Οι ΑΠΕ πλέον θα αποτελούν </w:t>
      </w:r>
      <w:r>
        <w:rPr>
          <w:rFonts w:eastAsia="Times New Roman" w:cs="Times New Roman"/>
          <w:szCs w:val="24"/>
        </w:rPr>
        <w:lastRenderedPageBreak/>
        <w:t xml:space="preserve">τη βασική μορφή ενέργειας. Το 2030 57% της παραγωγής ενέργειας θα είναι από ΑΠΕ. Θα υποκαθιστούμε τον λιγνίτη όταν κλείνουν τα εργοστάσια ουσιαστικά μόνο με ΑΠΕ. </w:t>
      </w:r>
    </w:p>
    <w:p w14:paraId="373949B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τ</w:t>
      </w:r>
      <w:r>
        <w:rPr>
          <w:rFonts w:eastAsia="Times New Roman" w:cs="Times New Roman"/>
          <w:szCs w:val="24"/>
        </w:rPr>
        <w:t>αυτόχρονα εισάγει τρεις βασικές έννοιες. Πρώτον, έχει διαμορφώσει, όπως είπα, ένα σαφές πλαίσιο, όπως δημόσιες υποδομές, απελευθέρωση των αγορών. Δεύτερον, έχει εισ</w:t>
      </w:r>
      <w:r>
        <w:rPr>
          <w:rFonts w:eastAsia="Times New Roman" w:cs="Times New Roman"/>
          <w:szCs w:val="24"/>
        </w:rPr>
        <w:t>αγ</w:t>
      </w:r>
      <w:r>
        <w:rPr>
          <w:rFonts w:eastAsia="Times New Roman" w:cs="Times New Roman"/>
          <w:szCs w:val="24"/>
        </w:rPr>
        <w:t>άγει όλους τους κανόνες με τους οποίους θα δουλεύει η ενεργειακή αγορά, ένα σύνολο μεταρρυ</w:t>
      </w:r>
      <w:r>
        <w:rPr>
          <w:rFonts w:eastAsia="Times New Roman" w:cs="Times New Roman"/>
          <w:szCs w:val="24"/>
        </w:rPr>
        <w:t xml:space="preserve">θμίσεων οι οποίες αφορούν το περίφημο </w:t>
      </w:r>
      <w:r>
        <w:rPr>
          <w:rFonts w:eastAsia="Times New Roman" w:cs="Times New Roman"/>
          <w:szCs w:val="24"/>
          <w:lang w:val="en-US"/>
        </w:rPr>
        <w:t>target</w:t>
      </w:r>
      <w:r w:rsidRPr="001C4968">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τον τρόπο λειτουργίας δηλαδή της αγοράς ενέργειας. </w:t>
      </w:r>
    </w:p>
    <w:p w14:paraId="373949B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Τρίτον, έχει εισαγάγει τις ενεργειακές κοινότητες ως νέο υποκείμενο το οποίο θα επιτρέπει στους πολίτες και στις επιχειρήσεις να συγκροτούν ενεργειακές </w:t>
      </w:r>
      <w:r>
        <w:rPr>
          <w:rFonts w:eastAsia="Times New Roman" w:cs="Times New Roman"/>
          <w:szCs w:val="24"/>
        </w:rPr>
        <w:t>κοινότητες και να παράγουν την ενέργεια την οποία χρειάζεται. Μια καινοτομία η οποία βρίσκει ήδη τεράστια ανταπόκριση ειδικά στον αγροτικό τομέα. Θα έχει και άλλη ανταπόκριση φυσικά και στον τουρισμό και αλλού. Και ταυτόχρονα ο τρίτος στόχος</w:t>
      </w:r>
      <w:r>
        <w:rPr>
          <w:rFonts w:eastAsia="Times New Roman" w:cs="Times New Roman"/>
          <w:szCs w:val="24"/>
        </w:rPr>
        <w:t>,</w:t>
      </w:r>
      <w:r>
        <w:rPr>
          <w:rFonts w:eastAsia="Times New Roman" w:cs="Times New Roman"/>
          <w:szCs w:val="24"/>
        </w:rPr>
        <w:t xml:space="preserve"> που έχει θέσε</w:t>
      </w:r>
      <w:r>
        <w:rPr>
          <w:rFonts w:eastAsia="Times New Roman" w:cs="Times New Roman"/>
          <w:szCs w:val="24"/>
        </w:rPr>
        <w:t xml:space="preserve">ι ο ενεργειακός σχεδιασμός </w:t>
      </w:r>
      <w:r>
        <w:rPr>
          <w:rFonts w:eastAsia="Times New Roman" w:cs="Times New Roman"/>
          <w:szCs w:val="24"/>
        </w:rPr>
        <w:t>μας,</w:t>
      </w:r>
      <w:r>
        <w:rPr>
          <w:rFonts w:eastAsia="Times New Roman" w:cs="Times New Roman"/>
          <w:szCs w:val="24"/>
        </w:rPr>
        <w:t xml:space="preserve"> είναι η προστασία απέναντι στο φαινόμενο της ενεργειακής φτώχειας. Με αυτό το τρίπτυχο λοιπόν, προχωράμε.</w:t>
      </w:r>
    </w:p>
    <w:p w14:paraId="373949B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Και κλείνω την ομιλία μου επικεντρώνοντας σε μία τρίτη θεματική. Αν η αναπτυξιακή στρατηγική της χώρας δείχνει προς έν</w:t>
      </w:r>
      <w:r>
        <w:rPr>
          <w:rFonts w:eastAsia="Times New Roman" w:cs="Times New Roman"/>
          <w:szCs w:val="24"/>
        </w:rPr>
        <w:t>α μεγάλο άνοιγμα της οικονομίας μας και αξιοποίηση της ισχυρής μας θέσης στα Βαλκάνια και στη Νοτιοανατολική Ευρώπη, αν η αναπτυξιακή μας στρατηγική διατηρεί το κοινωνικό πρόσημο, η Νέα δημοκρατία κινείται όλο και περισσότερο σε μία εσωστρέφεια και μία απο</w:t>
      </w:r>
      <w:r>
        <w:rPr>
          <w:rFonts w:eastAsia="Times New Roman" w:cs="Times New Roman"/>
          <w:szCs w:val="24"/>
        </w:rPr>
        <w:t>στροφή από τον στρατηγικό ρόλο της χώρας που έχει στον ευρύτερο χώρο.</w:t>
      </w:r>
    </w:p>
    <w:p w14:paraId="373949C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Είναι διπλό το θέμα. Και ο τρόπος με τον οποίο χειρίζεται η Νέα Δημοκρατία το θέμα των Σκοπίων και τα θέματα με τα οποία αντιμετωπίζει την πολυδιάστατη στρατηγική μας σε γεωπολιτικά και </w:t>
      </w:r>
      <w:r>
        <w:rPr>
          <w:rFonts w:eastAsia="Times New Roman" w:cs="Times New Roman"/>
          <w:szCs w:val="24"/>
        </w:rPr>
        <w:t>ενεργειακά θέματα, δείχνει μια Νέα Δημοκρατία η οποία έχει ορατά τα κρούσματα μιας επιστροφής σε ένα παρελθόν το οποίο πλήρωσε πολύ η χώρα.</w:t>
      </w:r>
    </w:p>
    <w:p w14:paraId="373949C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9C2"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49C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AF6E4C">
        <w:rPr>
          <w:rFonts w:eastAsia="Times New Roman" w:cs="Times New Roman"/>
          <w:b/>
          <w:szCs w:val="24"/>
        </w:rPr>
        <w:t>:</w:t>
      </w:r>
      <w:r>
        <w:rPr>
          <w:rFonts w:eastAsia="Times New Roman" w:cs="Times New Roman"/>
          <w:szCs w:val="24"/>
        </w:rPr>
        <w:t xml:space="preserve"> Τον λόγο έχει ο κ. Αστέριος</w:t>
      </w:r>
      <w:r>
        <w:rPr>
          <w:rFonts w:eastAsia="Times New Roman" w:cs="Times New Roman"/>
          <w:szCs w:val="24"/>
        </w:rPr>
        <w:t xml:space="preserve"> Καστόρης από τον ΣΥΡΙΖΑ.</w:t>
      </w:r>
    </w:p>
    <w:p w14:paraId="373949C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373949C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ΑΣΤΕΡΙΟΣ ΚΑΣΤΟΡΗΣ</w:t>
      </w:r>
      <w:r w:rsidRPr="008B06ED">
        <w:rPr>
          <w:rFonts w:eastAsia="Times New Roman" w:cs="Times New Roman"/>
          <w:b/>
          <w:szCs w:val="24"/>
        </w:rPr>
        <w:t>:</w:t>
      </w:r>
      <w:r>
        <w:rPr>
          <w:rFonts w:eastAsia="Times New Roman" w:cs="Times New Roman"/>
          <w:szCs w:val="24"/>
        </w:rPr>
        <w:t xml:space="preserve"> Κυρίες και κύριοι συνάδελφοι, είναι αυτονόητη και απερίφραστη η καταδίκη της τρομοκρατικής επίθεσης σήμερα το πρωί στον τηλεοπτικό σταθμό </w:t>
      </w:r>
      <w:r>
        <w:rPr>
          <w:rFonts w:eastAsia="Times New Roman" w:cs="Times New Roman"/>
          <w:szCs w:val="24"/>
        </w:rPr>
        <w:t xml:space="preserve">«ΣΚΑΪ» </w:t>
      </w:r>
      <w:r>
        <w:rPr>
          <w:rFonts w:eastAsia="Times New Roman" w:cs="Times New Roman"/>
          <w:szCs w:val="24"/>
        </w:rPr>
        <w:t xml:space="preserve">και νομίζω πως όλοι συμφωνούμε </w:t>
      </w:r>
      <w:r>
        <w:rPr>
          <w:rFonts w:eastAsia="Times New Roman" w:cs="Times New Roman"/>
          <w:szCs w:val="24"/>
        </w:rPr>
        <w:t>ότι δεν θα περάσει ο φόβος και το μίσος.</w:t>
      </w:r>
    </w:p>
    <w:p w14:paraId="373949C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ο προϋπολογισμός που συζητάμε σήμερα αποδεικνύει </w:t>
      </w:r>
      <w:r>
        <w:rPr>
          <w:rFonts w:eastAsia="Times New Roman" w:cs="Times New Roman"/>
          <w:szCs w:val="24"/>
        </w:rPr>
        <w:t>-</w:t>
      </w:r>
      <w:r>
        <w:rPr>
          <w:rFonts w:eastAsia="Times New Roman" w:cs="Times New Roman"/>
          <w:szCs w:val="24"/>
        </w:rPr>
        <w:t>και ας το παραδεχτούμε- ότι υπάρχει μια συναλλαγή της Κυβέρνησης, όχι, όμως, με τους Ευρωπαίους, που κατά την Αξιωματική Αντιπολίτευση μας ζήτησ</w:t>
      </w:r>
      <w:r>
        <w:rPr>
          <w:rFonts w:eastAsia="Times New Roman" w:cs="Times New Roman"/>
          <w:szCs w:val="24"/>
        </w:rPr>
        <w:t xml:space="preserve">αν να δώσουμε το </w:t>
      </w:r>
      <w:r>
        <w:rPr>
          <w:rFonts w:eastAsia="Times New Roman" w:cs="Times New Roman"/>
          <w:szCs w:val="24"/>
        </w:rPr>
        <w:t>«</w:t>
      </w:r>
      <w:r>
        <w:rPr>
          <w:rFonts w:eastAsia="Times New Roman" w:cs="Times New Roman"/>
          <w:szCs w:val="24"/>
        </w:rPr>
        <w:t>Μακεδονικό</w:t>
      </w:r>
      <w:r>
        <w:rPr>
          <w:rFonts w:eastAsia="Times New Roman" w:cs="Times New Roman"/>
          <w:szCs w:val="24"/>
        </w:rPr>
        <w:t>»</w:t>
      </w:r>
      <w:r>
        <w:rPr>
          <w:rFonts w:eastAsia="Times New Roman" w:cs="Times New Roman"/>
          <w:szCs w:val="24"/>
        </w:rPr>
        <w:t xml:space="preserve"> για να μας δώσουν την περικοπή των συντάξεων, αλλά μια συναλλαγή που έκανε η Κυβέρνηση με τη μεγάλη πλειοψηφία του ελληνικού λαού. Ο ελληνικός λαός την ψήφισε και την στηρίζει με αντάλλαγμα να απαλλάξει τη χώρα από τη διαφθορά</w:t>
      </w:r>
      <w:r>
        <w:rPr>
          <w:rFonts w:eastAsia="Times New Roman" w:cs="Times New Roman"/>
          <w:szCs w:val="24"/>
        </w:rPr>
        <w:t>, τη διαπλοκή και τη ρεμούλα, από τις νεοφιλελεύθερες πολιτικές που έφεραν τη χώρα στον γκρεμό και στη χρεοκοπία, από τις πολιτικές πρακτικές που στηρίζονταν στην αποδοχή ότι η φτώχεια και η ανισότητα, το να γίνονται οι φτωχοί φτωχότεροι και οι πλούσιοι πλ</w:t>
      </w:r>
      <w:r>
        <w:rPr>
          <w:rFonts w:eastAsia="Times New Roman" w:cs="Times New Roman"/>
          <w:szCs w:val="24"/>
        </w:rPr>
        <w:t xml:space="preserve">ουσιότεροι είναι φυσικό φαινόμενο. Αυτή είναι η μοναδική συναλλαγή της Κυβέρνησης και δεν </w:t>
      </w:r>
      <w:r>
        <w:rPr>
          <w:rFonts w:eastAsia="Times New Roman" w:cs="Times New Roman"/>
          <w:szCs w:val="24"/>
        </w:rPr>
        <w:lastRenderedPageBreak/>
        <w:t xml:space="preserve">την έκανε κάτω από το τραπέζι, την έκανε φόρα παρτίδα σε δύο εκλογικές αναμετρήσεις και υπερηφανεύεται γι’ αυτή τη συναλλαγή και την κρατά σημαία ψηλά και οδηγό στην </w:t>
      </w:r>
      <w:r>
        <w:rPr>
          <w:rFonts w:eastAsia="Times New Roman" w:cs="Times New Roman"/>
          <w:szCs w:val="24"/>
        </w:rPr>
        <w:t>καθημερινή της πρακτική.</w:t>
      </w:r>
    </w:p>
    <w:p w14:paraId="373949C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ξεκάθαρο πως αυτό ενοχλεί όσους πίστευαν ότι είχαν τους τίτλους κυριότητας της διακυβέρνησης της χώρας και δεν περίμεναν να χάσουν τις καρέκλες. Όμως, το ενοχλητικότερο, το εγκληματικό, θα έλεγα, είναι ότι, όχι μόνο δεν δείχν</w:t>
      </w:r>
      <w:r>
        <w:rPr>
          <w:rFonts w:eastAsia="Times New Roman" w:cs="Times New Roman"/>
          <w:szCs w:val="24"/>
        </w:rPr>
        <w:t xml:space="preserve">ουν να τους έχει γίνει το πάθημα μάθημα για να αλλάξουν πολιτικές, παρά ακολουθούν άλλα επικίνδυνα μονοπάτια, επικίνδυνα για τη χώρα και για τη </w:t>
      </w:r>
      <w:r>
        <w:rPr>
          <w:rFonts w:eastAsia="Times New Roman" w:cs="Times New Roman"/>
          <w:szCs w:val="24"/>
        </w:rPr>
        <w:t>δ</w:t>
      </w:r>
      <w:r>
        <w:rPr>
          <w:rFonts w:eastAsia="Times New Roman" w:cs="Times New Roman"/>
          <w:szCs w:val="24"/>
        </w:rPr>
        <w:t>ημοκρατία.</w:t>
      </w:r>
    </w:p>
    <w:p w14:paraId="373949C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Εύχομαι να συνέλθουν γρήγορα, γιατί αυτά τα παιχνίδια με την ακροδεξιά φωτιά μπορούν να μας κάνουν ό</w:t>
      </w:r>
      <w:r>
        <w:rPr>
          <w:rFonts w:eastAsia="Times New Roman" w:cs="Times New Roman"/>
          <w:szCs w:val="24"/>
        </w:rPr>
        <w:t>λους ολοκαύτωμα. Αυτό κανείς δεν θα το συγχωρέσει. Ειδικά σήμερα που επιτέλους μετά από οκτώ χρόνια καταφέραμε να ξεσφίξουμε τις θηλιές της επιτροπείας και να ανασάνουμε ξανά, που επιτέλους μπορούμε να ανακτήσουμε ξανά ένα-ένα τα χαμένα, να χαράξουμε μια δ</w:t>
      </w:r>
      <w:r>
        <w:rPr>
          <w:rFonts w:eastAsia="Times New Roman" w:cs="Times New Roman"/>
          <w:szCs w:val="24"/>
        </w:rPr>
        <w:t xml:space="preserve">ικιά μας πορεία και να αισιοδοξήσουμε ξανά. Αυτό </w:t>
      </w:r>
      <w:r>
        <w:rPr>
          <w:rFonts w:eastAsia="Times New Roman" w:cs="Times New Roman"/>
          <w:szCs w:val="24"/>
        </w:rPr>
        <w:lastRenderedPageBreak/>
        <w:t>εκφράζει ο προϋπολογισμός που συζητάμε σήμερα, ο πρώτος μεταμνημονιακός προϋπολογισμός.</w:t>
      </w:r>
    </w:p>
    <w:p w14:paraId="373949C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είναι απλά νούμερα αυτός ο προϋπολογισμός. Είναι ένας δρόμος, όχι σίγουρα στρωμένος με ροδοπέταλα, αλλά ανοιχτός σε</w:t>
      </w:r>
      <w:r>
        <w:rPr>
          <w:rFonts w:eastAsia="Times New Roman" w:cs="Times New Roman"/>
          <w:szCs w:val="24"/>
        </w:rPr>
        <w:t xml:space="preserve"> ένα καλύτερο παρόν και σε ένα καλύτερο μέλλον. </w:t>
      </w:r>
    </w:p>
    <w:p w14:paraId="373949C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Οφείλω να ομολογήσω ότι γι’ αυτό με έπεισαν οι προηγούμενοι ομιλητές της Αντιπολίτευσης, όπως η κ. Κεφαλίδου και η κ. Ράπτη, οι οποίοι τι μας είπαν με δυο λόγια; Μας είπαν ότι είναι κακός ο προϋπολογισμός, ότι είναι αντιαναπτυξιακός. Γιατί; Γιατί δίνει λίγ</w:t>
      </w:r>
      <w:r>
        <w:rPr>
          <w:rFonts w:eastAsia="Times New Roman" w:cs="Times New Roman"/>
          <w:szCs w:val="24"/>
        </w:rPr>
        <w:t xml:space="preserve">α, δίνει αντίδωρα, δίνει ψίχουλα </w:t>
      </w:r>
      <w:r>
        <w:rPr>
          <w:rFonts w:eastAsia="Times New Roman" w:cs="Times New Roman"/>
          <w:szCs w:val="24"/>
        </w:rPr>
        <w:t>-</w:t>
      </w:r>
      <w:r>
        <w:rPr>
          <w:rFonts w:eastAsia="Times New Roman" w:cs="Times New Roman"/>
          <w:szCs w:val="24"/>
        </w:rPr>
        <w:t xml:space="preserve">είπαν- σε πολλούς, ενώ θα έπρεπε να δίνει πολλά σε λίγους, στους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στους μεγάλους επιχειρηματίες, γιατί μόνο αυτοί μπορούν να δημιουργήσουν θέσεις απασχόλησης, θέσεις εργασίας, σαν αυτές που δημιούργησαν τα προη</w:t>
      </w:r>
      <w:r>
        <w:rPr>
          <w:rFonts w:eastAsia="Times New Roman" w:cs="Times New Roman"/>
          <w:szCs w:val="24"/>
        </w:rPr>
        <w:t xml:space="preserve">γούμενα χρόνια, οδηγώντας και εκτοξεύοντας την ανεργία στο 30%. </w:t>
      </w:r>
    </w:p>
    <w:p w14:paraId="373949C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Ας σοβαρευτούμε, λοιπόν. Ο καθένας επιλέγει με ποιους θα πάει και ποιους θα αφήσει. Είναι δικαίωμά του. Όμως, ας υπερασπιστεί τις επιλογές του. Δεν έχει το δικαίωμα να βγαίνει και να το παίζε</w:t>
      </w:r>
      <w:r>
        <w:rPr>
          <w:rFonts w:eastAsia="Times New Roman" w:cs="Times New Roman"/>
          <w:szCs w:val="24"/>
        </w:rPr>
        <w:t>ι πονόψυχος γι’ αυτούς που δεν τους επέλεξε.</w:t>
      </w:r>
    </w:p>
    <w:p w14:paraId="373949C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Η σημερινή Αξιωματική Αντιπολίτευση δεν έχει το δικαίωμα να το παίζει πονόψυχη με τους ανέργους, με τους χαμηλόμισθους, με τους χαμηλοσυνταξιούχους, τους μικρούς και μεσαίους αγρότες, με όλους εκείνους που οι πο</w:t>
      </w:r>
      <w:r>
        <w:rPr>
          <w:rFonts w:eastAsia="Times New Roman" w:cs="Times New Roman"/>
          <w:szCs w:val="24"/>
        </w:rPr>
        <w:t>λιτικές της επιλογές κρατούν στο περιθώριο της κοινωνικής και της οικονομικής ζωής.</w:t>
      </w:r>
    </w:p>
    <w:p w14:paraId="373949C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επειδή οι συνάδελφοι εδώ, της Αξιωματικής Αντιπολίτευσης</w:t>
      </w:r>
      <w:r>
        <w:rPr>
          <w:rFonts w:eastAsia="Times New Roman" w:cs="Times New Roman"/>
          <w:szCs w:val="24"/>
        </w:rPr>
        <w:t>,</w:t>
      </w:r>
      <w:r>
        <w:rPr>
          <w:rFonts w:eastAsia="Times New Roman" w:cs="Times New Roman"/>
          <w:szCs w:val="24"/>
        </w:rPr>
        <w:t xml:space="preserve"> αρέσκονται να αραδιάζουν νούμερα, άσχετα εάν αυτά ανταποκρίνονται ή όχι στην πραγματικότητα, θα ήθελα κι εγώ ν</w:t>
      </w:r>
      <w:r>
        <w:rPr>
          <w:rFonts w:eastAsia="Times New Roman" w:cs="Times New Roman"/>
          <w:szCs w:val="24"/>
        </w:rPr>
        <w:t>α αναφερθώ σε ένα-δυο από αυτά, κυρίως για τους αγρότες, γιατί προέρχομαι και από αγροτική περιοχή.</w:t>
      </w:r>
    </w:p>
    <w:p w14:paraId="373949C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Να σας θυμίσω τα 3 δισεκατομμύρια ευρώ πρόστιμο που πήραμε όταν αναλάβαμε την Κυβέρνηση το 2015, πρόστιμο το οποίο ήταν για κακοδιοίκηση, για κακοδιαχείριση</w:t>
      </w:r>
      <w:r>
        <w:rPr>
          <w:rFonts w:eastAsia="Times New Roman" w:cs="Times New Roman"/>
          <w:szCs w:val="24"/>
        </w:rPr>
        <w:t xml:space="preserve">, για διασπατάληση ευρωπαϊκών πόρων και το νοικοκυρεύσαμε. </w:t>
      </w:r>
    </w:p>
    <w:p w14:paraId="373949C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κόσμος ξέρει πολύ καλά ποιοι ήταν οι υπεύθυνοι γι’ αυτό το νοικοκύρεμα που είχαν κάνει τότε. Αν θέλετε να σας θυμίσω το Πρόγραμμα Αγροτικής Ανάπτυξης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που μετά από σκληρή διαπραγμάτευ</w:t>
      </w:r>
      <w:r>
        <w:rPr>
          <w:rFonts w:eastAsia="Times New Roman" w:cs="Times New Roman"/>
          <w:szCs w:val="24"/>
        </w:rPr>
        <w:t xml:space="preserve">ση ξεπερνά τα 6 δισεκατομμύρια </w:t>
      </w:r>
      <w:r>
        <w:rPr>
          <w:rFonts w:eastAsia="Times New Roman" w:cs="Times New Roman"/>
          <w:szCs w:val="24"/>
        </w:rPr>
        <w:lastRenderedPageBreak/>
        <w:t>ευρώ και την τριετία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2017 ήταν τέτοιες οι εκροές χρημάτων, που η χώρα μας ήταν η δεύτερη σε όλη την Ευρωπαϊκή Ένωση των είκοσι οκτώ κρατών, των είκοσι οκτώ χωρών-μελών στην απορρόφηση αυτών των προγραμμάτων.</w:t>
      </w:r>
    </w:p>
    <w:p w14:paraId="373949D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Μπορώ να α</w:t>
      </w:r>
      <w:r>
        <w:rPr>
          <w:rFonts w:eastAsia="Times New Roman" w:cs="Times New Roman"/>
          <w:szCs w:val="24"/>
        </w:rPr>
        <w:t>ναφερθώ σε πολλά ακόμα νούμερα, όμως, πίσω από αυτά βρίσκονται μια σειρά από νομοθετικές πρωτοβουλίες που αποδεικνύουν με ποιους είναι η σημερινή Κυβέρνηση. Να θυμίσω μερικά μόνο. Τη ρύθμιση των οφειλών των αγροτών που μπορεί να περιλαμβάνει το 100% κούρεμ</w:t>
      </w:r>
      <w:r>
        <w:rPr>
          <w:rFonts w:eastAsia="Times New Roman" w:cs="Times New Roman"/>
          <w:szCs w:val="24"/>
        </w:rPr>
        <w:t xml:space="preserve">α, κόψιμο, διαγραφή όλων των τόκων υπερημερίας των δανείων, τη διαγραφή κάθε προστίμου και προσαύξησης προς το </w:t>
      </w:r>
      <w:r>
        <w:rPr>
          <w:rFonts w:eastAsia="Times New Roman" w:cs="Times New Roman"/>
          <w:szCs w:val="24"/>
        </w:rPr>
        <w:t>δ</w:t>
      </w:r>
      <w:r>
        <w:rPr>
          <w:rFonts w:eastAsia="Times New Roman" w:cs="Times New Roman"/>
          <w:szCs w:val="24"/>
        </w:rPr>
        <w:t>ημόσιο, την αποπληρωμή σε εκατόν είκοσι δόσεις με ελάχιστο ποσό των 50 ευρώ το μήνα και τη διαγραφή ακόμα και του κεφαλαίου έως και 60%.</w:t>
      </w:r>
    </w:p>
    <w:p w14:paraId="373949D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Να σας </w:t>
      </w:r>
      <w:r>
        <w:rPr>
          <w:rFonts w:eastAsia="Times New Roman" w:cs="Times New Roman"/>
          <w:szCs w:val="24"/>
        </w:rPr>
        <w:t xml:space="preserve">θυμίσω την στήριξη των νέων αγροτών έως σαράντα ετών, που σκοπό έχει να γυρίσουν ξανά στη γη, να καλλιεργήσουν για την παραγωγική ανασυγκρότηση της χώρας δεκαέξι χιλιάδες νέοι αγρότες. Είναι τετραπλάσιος αριθμός το δικό </w:t>
      </w:r>
      <w:r>
        <w:rPr>
          <w:rFonts w:eastAsia="Times New Roman" w:cs="Times New Roman"/>
          <w:szCs w:val="24"/>
        </w:rPr>
        <w:lastRenderedPageBreak/>
        <w:t xml:space="preserve">μας </w:t>
      </w:r>
      <w:r>
        <w:rPr>
          <w:rFonts w:eastAsia="Times New Roman" w:cs="Times New Roman"/>
          <w:szCs w:val="24"/>
        </w:rPr>
        <w:t>π</w:t>
      </w:r>
      <w:r>
        <w:rPr>
          <w:rFonts w:eastAsia="Times New Roman" w:cs="Times New Roman"/>
          <w:szCs w:val="24"/>
        </w:rPr>
        <w:t>ρόγραμμα και με διπλάσια χρήματ</w:t>
      </w:r>
      <w:r>
        <w:rPr>
          <w:rFonts w:eastAsia="Times New Roman" w:cs="Times New Roman"/>
          <w:szCs w:val="24"/>
        </w:rPr>
        <w:t>α στον κ</w:t>
      </w:r>
      <w:r>
        <w:rPr>
          <w:rFonts w:eastAsia="Times New Roman" w:cs="Times New Roman"/>
          <w:szCs w:val="24"/>
        </w:rPr>
        <w:t>αθ</w:t>
      </w:r>
      <w:r>
        <w:rPr>
          <w:rFonts w:eastAsia="Times New Roman" w:cs="Times New Roman"/>
          <w:szCs w:val="24"/>
        </w:rPr>
        <w:t xml:space="preserve">έναν από αυτούς. </w:t>
      </w:r>
    </w:p>
    <w:p w14:paraId="373949D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τον νόμο-πλαίσιο για τον συνεργατισμό, όπου οι αγρότες σήμερα θα μπορούν να είναι αυτοί οι διαχειριστές </w:t>
      </w:r>
      <w:r>
        <w:rPr>
          <w:rFonts w:eastAsia="Times New Roman" w:cs="Times New Roman"/>
          <w:szCs w:val="24"/>
        </w:rPr>
        <w:t>σ</w:t>
      </w:r>
      <w:r>
        <w:rPr>
          <w:rFonts w:eastAsia="Times New Roman" w:cs="Times New Roman"/>
          <w:szCs w:val="24"/>
        </w:rPr>
        <w:t>του</w:t>
      </w:r>
      <w:r>
        <w:rPr>
          <w:rFonts w:eastAsia="Times New Roman" w:cs="Times New Roman"/>
          <w:szCs w:val="24"/>
        </w:rPr>
        <w:t>ς</w:t>
      </w:r>
      <w:r>
        <w:rPr>
          <w:rFonts w:eastAsia="Times New Roman" w:cs="Times New Roman"/>
          <w:szCs w:val="24"/>
        </w:rPr>
        <w:t xml:space="preserve"> δικούς τους κόπου</w:t>
      </w:r>
      <w:r>
        <w:rPr>
          <w:rFonts w:eastAsia="Times New Roman" w:cs="Times New Roman"/>
          <w:szCs w:val="24"/>
        </w:rPr>
        <w:t>ς</w:t>
      </w:r>
      <w:r>
        <w:rPr>
          <w:rFonts w:eastAsia="Times New Roman" w:cs="Times New Roman"/>
          <w:szCs w:val="24"/>
        </w:rPr>
        <w:t xml:space="preserve"> και όχι τα καρτέλ. </w:t>
      </w:r>
    </w:p>
    <w:p w14:paraId="373949D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Αυτά και άλλα πολλά συγκεκριμένα δείχνουν με ξεκάθαρο τρόπο τι εν</w:t>
      </w:r>
      <w:r>
        <w:rPr>
          <w:rFonts w:eastAsia="Times New Roman" w:cs="Times New Roman"/>
          <w:szCs w:val="24"/>
        </w:rPr>
        <w:t>νοούμε εμείς όταν μιλάμε για αγροτιά, για αγροτική ανάπτυξη. Επίσης, δείχνει τι εννοούν και οι υπόλοιποι όταν μιλάνε γι’ αυτά τα ζητήματα, γιατί ξέρει ο κόσμος πού οδήγησαν τη χώρα και την αγροτική οικονομία.</w:t>
      </w:r>
    </w:p>
    <w:p w14:paraId="373949D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μας τρομάζουν οι κραυγές αυτών που κόπτοντα</w:t>
      </w:r>
      <w:r>
        <w:rPr>
          <w:rFonts w:eastAsia="Times New Roman" w:cs="Times New Roman"/>
          <w:szCs w:val="24"/>
        </w:rPr>
        <w:t xml:space="preserve">ι τάχα μου για την αξιοπρέπεια των πολιτών, που η σημερινή Κυβέρνηση θεωρεί αυτονόητη υποχρέωση να τους επιστρέψει εκείνα που τους έχουν κλαπεί τα προηγούμενα χρόνια. </w:t>
      </w:r>
    </w:p>
    <w:p w14:paraId="373949D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Θα επιστραφεί και το τελευταίο ευρώ, γιατί εμείς δεν τα κάνουμε </w:t>
      </w:r>
      <w:r>
        <w:rPr>
          <w:rFonts w:eastAsia="Times New Roman" w:cs="Times New Roman"/>
          <w:szCs w:val="24"/>
          <w:lang w:val="en-GB"/>
        </w:rPr>
        <w:t>offshore</w:t>
      </w:r>
      <w:r>
        <w:rPr>
          <w:rFonts w:eastAsia="Times New Roman" w:cs="Times New Roman"/>
          <w:szCs w:val="24"/>
        </w:rPr>
        <w:t>, δεν τα βάζουμε</w:t>
      </w:r>
      <w:r>
        <w:rPr>
          <w:rFonts w:eastAsia="Times New Roman" w:cs="Times New Roman"/>
          <w:szCs w:val="24"/>
        </w:rPr>
        <w:t xml:space="preserve"> στις τσέπες, δεν είναι δικοί μας φίλοι οι Παπασταύροι ούτε οι Παπαγεωργόπουλοι ούτε οι Παπαντωνίου. Θα πάρουν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δυνατοτήτων που υπάρχουν και το τελευταίο ευρώ πίσω. </w:t>
      </w:r>
    </w:p>
    <w:p w14:paraId="373949D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Το μόνο που φοβόμαστε είναι να μην επιστρέψει πίσω η παλιά κατάσταση του κο</w:t>
      </w:r>
      <w:r>
        <w:rPr>
          <w:rFonts w:eastAsia="Times New Roman" w:cs="Times New Roman"/>
          <w:szCs w:val="24"/>
        </w:rPr>
        <w:t>υκουλώματος, της κάλυψης όλων αυτών που έγιναν. Αυτό μπορεί να το εγγυηθεί μόνο ο ελληνικός λαός, η μεγάλη κοινωνική πλειοψηφία των πολιτών αυτής της χώρας που καταλαβαίνει τη διαφορά όσο και αν κάποιοι κάνουν ό,τι μπορούν για να καλύψουν με κραυγές, με ψέ</w:t>
      </w:r>
      <w:r>
        <w:rPr>
          <w:rFonts w:eastAsia="Times New Roman" w:cs="Times New Roman"/>
          <w:szCs w:val="24"/>
        </w:rPr>
        <w:t>ματα και παραδοξολογίες.</w:t>
      </w:r>
    </w:p>
    <w:p w14:paraId="373949D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9D8" w14:textId="77777777" w:rsidR="00B27939" w:rsidRDefault="00D93F4B">
      <w:pPr>
        <w:spacing w:after="0"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373949D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BD6E25">
        <w:rPr>
          <w:rFonts w:eastAsia="Times New Roman" w:cs="Times New Roman"/>
          <w:b/>
          <w:szCs w:val="24"/>
        </w:rPr>
        <w:t>:</w:t>
      </w:r>
      <w:r w:rsidRPr="00BB7CB7">
        <w:rPr>
          <w:rFonts w:eastAsia="Times New Roman" w:cs="Times New Roman"/>
          <w:b/>
          <w:szCs w:val="24"/>
        </w:rPr>
        <w:t xml:space="preserve"> </w:t>
      </w:r>
      <w:r>
        <w:rPr>
          <w:rFonts w:eastAsia="Times New Roman" w:cs="Times New Roman"/>
          <w:szCs w:val="24"/>
        </w:rPr>
        <w:t>Τον λόγο έχει ο κ. Σκρέκας από τη Νέα Δημοκρατία. Θα ακολουθήσει ο κ. Παπαδόπουλος και ο Υπουργός κ. Γαβρόγλου.</w:t>
      </w:r>
    </w:p>
    <w:p w14:paraId="373949D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w:t>
      </w:r>
      <w:r>
        <w:rPr>
          <w:rFonts w:eastAsia="Times New Roman" w:cs="Times New Roman"/>
          <w:szCs w:val="24"/>
        </w:rPr>
        <w:t>λόγο.</w:t>
      </w:r>
    </w:p>
    <w:p w14:paraId="373949D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sidRPr="00BD6E25">
        <w:rPr>
          <w:rFonts w:eastAsia="Times New Roman" w:cs="Times New Roman"/>
          <w:b/>
          <w:szCs w:val="24"/>
        </w:rPr>
        <w:t>:</w:t>
      </w:r>
      <w:r>
        <w:rPr>
          <w:rFonts w:eastAsia="Times New Roman" w:cs="Times New Roman"/>
          <w:szCs w:val="24"/>
        </w:rPr>
        <w:t xml:space="preserve"> Ευχαριστώ, κύριε Πρόεδρε.</w:t>
      </w:r>
    </w:p>
    <w:p w14:paraId="373949D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όλοι θα πρέπει να καταδικάσουμε την τρομοκρατική βομβιστική επίθεση κατά του τηλεοπτικού σταθμού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μαζί με αυτό, βέβαια, θα </w:t>
      </w:r>
      <w:r>
        <w:rPr>
          <w:rFonts w:eastAsia="Times New Roman" w:cs="Times New Roman"/>
          <w:szCs w:val="24"/>
        </w:rPr>
        <w:lastRenderedPageBreak/>
        <w:t xml:space="preserve">πρέπει να καταδικάσουμε και </w:t>
      </w:r>
      <w:r>
        <w:rPr>
          <w:rFonts w:eastAsia="Times New Roman" w:cs="Times New Roman"/>
          <w:szCs w:val="24"/>
        </w:rPr>
        <w:t>όλες εκείνες τις πολιτικές συμπεριφορές οι οποίες εκτρέφουν το</w:t>
      </w:r>
      <w:r>
        <w:rPr>
          <w:rFonts w:eastAsia="Times New Roman" w:cs="Times New Roman"/>
          <w:szCs w:val="24"/>
        </w:rPr>
        <w:t>ν</w:t>
      </w:r>
      <w:r>
        <w:rPr>
          <w:rFonts w:eastAsia="Times New Roman" w:cs="Times New Roman"/>
          <w:szCs w:val="24"/>
        </w:rPr>
        <w:t xml:space="preserve"> διχασμό, την πόλωση, δηλητηριάζουν την ψυχή της ελληνικής κοινωνίας. </w:t>
      </w:r>
    </w:p>
    <w:p w14:paraId="373949D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Επίσης, θα πρέπει να καταδικάσουμε και την ανοχή στα φαινόμενα της παραβατικότητας, της εγκληματικότητας, του Ρουβίκωνα, σ</w:t>
      </w:r>
      <w:r>
        <w:rPr>
          <w:rFonts w:eastAsia="Times New Roman" w:cs="Times New Roman"/>
          <w:szCs w:val="24"/>
        </w:rPr>
        <w:t xml:space="preserve">ε τέτοια φαινόμενα τα οποία όσο τα αφήνεις, αυτά ξεφεύγουν, οι άνθρωποι που τα προκαλούν αποθρασύνονται και τελικά φτάνουν σε αυτά τα οποία είδαμε σήμερα το πρωί. </w:t>
      </w:r>
    </w:p>
    <w:p w14:paraId="373949D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Επομένως όλοι μαζί θα πρέπει </w:t>
      </w:r>
      <w:r>
        <w:rPr>
          <w:rFonts w:eastAsia="Times New Roman" w:cs="Times New Roman"/>
          <w:szCs w:val="24"/>
        </w:rPr>
        <w:t>-</w:t>
      </w:r>
      <w:r>
        <w:rPr>
          <w:rFonts w:eastAsia="Times New Roman" w:cs="Times New Roman"/>
          <w:szCs w:val="24"/>
        </w:rPr>
        <w:t xml:space="preserve">από όποια πλευρά </w:t>
      </w:r>
      <w:r>
        <w:rPr>
          <w:rFonts w:eastAsia="Times New Roman" w:cs="Times New Roman"/>
          <w:szCs w:val="24"/>
        </w:rPr>
        <w:t xml:space="preserve">του δημοκρατικού φάσματος </w:t>
      </w:r>
      <w:r>
        <w:rPr>
          <w:rFonts w:eastAsia="Times New Roman" w:cs="Times New Roman"/>
          <w:szCs w:val="24"/>
        </w:rPr>
        <w:t xml:space="preserve">και αν </w:t>
      </w:r>
      <w:r>
        <w:rPr>
          <w:rFonts w:eastAsia="Times New Roman" w:cs="Times New Roman"/>
          <w:szCs w:val="24"/>
        </w:rPr>
        <w:t>βρισκόμαστε-</w:t>
      </w:r>
      <w:r>
        <w:rPr>
          <w:rFonts w:eastAsia="Times New Roman" w:cs="Times New Roman"/>
          <w:szCs w:val="24"/>
        </w:rPr>
        <w:t xml:space="preserve"> </w:t>
      </w:r>
      <w:r>
        <w:rPr>
          <w:rFonts w:eastAsia="Times New Roman" w:cs="Times New Roman"/>
          <w:szCs w:val="24"/>
        </w:rPr>
        <w:t xml:space="preserve">να καταδικάσουμε όλες αυτές τις ενέργειες οι οποίες υποβιβάζουν τη </w:t>
      </w:r>
      <w:r>
        <w:rPr>
          <w:rFonts w:eastAsia="Times New Roman" w:cs="Times New Roman"/>
          <w:szCs w:val="24"/>
        </w:rPr>
        <w:t>δ</w:t>
      </w:r>
      <w:r>
        <w:rPr>
          <w:rFonts w:eastAsia="Times New Roman" w:cs="Times New Roman"/>
          <w:szCs w:val="24"/>
        </w:rPr>
        <w:t>ημοκρατία και</w:t>
      </w:r>
      <w:r>
        <w:rPr>
          <w:rFonts w:eastAsia="Times New Roman" w:cs="Times New Roman"/>
          <w:szCs w:val="24"/>
        </w:rPr>
        <w:t>,</w:t>
      </w:r>
      <w:r>
        <w:rPr>
          <w:rFonts w:eastAsia="Times New Roman" w:cs="Times New Roman"/>
          <w:szCs w:val="24"/>
        </w:rPr>
        <w:t xml:space="preserve"> δυστυχώς, υποβιβάζουν και την ίδια μας τη ζωή. </w:t>
      </w:r>
    </w:p>
    <w:p w14:paraId="373949D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Άκουσα πολύ προσεκτικά προηγουμένως τον Υπουργό Ενέργειας και Περιβάλλοντος κ. Σταθάκη να αναφέρει ποιες είναι οι στρατηγικέ</w:t>
      </w:r>
      <w:r>
        <w:rPr>
          <w:rFonts w:eastAsia="Times New Roman" w:cs="Times New Roman"/>
          <w:szCs w:val="24"/>
        </w:rPr>
        <w:t>ς της επόμενης ημέρας για τον ΣΥΡΙΖΑ. Βέβαια να πούμε ότι ο ΣΥΡΙΖΑ κυβερνά αυτή τη χώρα ήδη τέσσερα χρόνια.</w:t>
      </w:r>
    </w:p>
    <w:p w14:paraId="373949E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αυτά τα αποτελέσματα αυτής της διακυβέρνησης νομίζω ότι είναι ορατά πολύ περισσότερο στους Έλληνες πολίτες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οι οποίοι νιώθουν αυτά τα αποτελέσμα</w:t>
      </w:r>
      <w:r>
        <w:rPr>
          <w:rFonts w:eastAsia="Times New Roman" w:cs="Times New Roman"/>
          <w:szCs w:val="24"/>
        </w:rPr>
        <w:t xml:space="preserve">τα κάθε μέρα στην τσέπη τους. </w:t>
      </w:r>
    </w:p>
    <w:p w14:paraId="373949E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Άκουσα, λοιπόν, τον κ. Σταθάκη να λέει με πολλή σιγουριά ότι βασικός πυλώνας της επόμενης ημέρας για τον ΣΥΡΙΖΑ, αφού κυβέρνησε τέσσερα χρόνια και μας έφτασε εδώ, είναι η ανάπτυξη με κοινωνική δικαιοσύνη. Και προσπαθώ να δω τ</w:t>
      </w:r>
      <w:r>
        <w:rPr>
          <w:rFonts w:eastAsia="Times New Roman" w:cs="Times New Roman"/>
          <w:szCs w:val="24"/>
        </w:rPr>
        <w:t xml:space="preserve">ι έχει κάνει τέσσερα χρόνια τώρα για να πετύχει αυτή την κοινωνική δικαιοσύνη. </w:t>
      </w:r>
    </w:p>
    <w:p w14:paraId="373949E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Και ερωτώ το εξής απλό: Η αύξηση του ΦΠΑ στα είδη καθημερινής ανάγκης, πιστεύετε, κύριοι συνάδελφοι του ΣΥΡΙΖΑ, ότι αποδίδει κοινωνική δικαιοσύνη; Υπάρχει πιο άδικος φόρος από </w:t>
      </w:r>
      <w:r>
        <w:rPr>
          <w:rFonts w:eastAsia="Times New Roman" w:cs="Times New Roman"/>
          <w:szCs w:val="24"/>
        </w:rPr>
        <w:t>τον ΦΠΑ στα είδη άμεσης ανάγκης της καθημερινότητας του πολίτη; Όχι βέβαια. Γιατί όταν αυξάνεις τον ΦΠΑ στα μακαρόνια, τον ίδιο φόρο πληρώνει ο φτωχός, τον ίδιο πληρώνει και ο πλούσιος. Όταν αυξάνεις τον φόρο</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στα τσιγάρα, τον ίδιο φόρο πλη</w:t>
      </w:r>
      <w:r>
        <w:rPr>
          <w:rFonts w:eastAsia="Times New Roman" w:cs="Times New Roman"/>
          <w:szCs w:val="24"/>
        </w:rPr>
        <w:t xml:space="preserve">ρώνει ο φτωχός, τον ίδιο φόρο πληρώνει και ο πλούσιος. Όταν φτιάχνεις, λοιπόν, τον ΦΠΑ στα βασικά είδη ανάγκης, αυτά που το ελληνικό νοικοκυριό έχει ανάγκη για να ζήσει, τότε υπάρχει μεγάλη αδικία, γιατί με τον ίδιο τρόπο </w:t>
      </w:r>
      <w:r>
        <w:rPr>
          <w:rFonts w:eastAsia="Times New Roman" w:cs="Times New Roman"/>
          <w:szCs w:val="24"/>
        </w:rPr>
        <w:lastRenderedPageBreak/>
        <w:t>επιβαρύνετε τον φτωχό, με τον ίδιο</w:t>
      </w:r>
      <w:r>
        <w:rPr>
          <w:rFonts w:eastAsia="Times New Roman" w:cs="Times New Roman"/>
          <w:szCs w:val="24"/>
        </w:rPr>
        <w:t xml:space="preserve"> τρόπο επιβαρύνετε και τον πλούσιο. </w:t>
      </w:r>
    </w:p>
    <w:p w14:paraId="373949E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αύξηση στα καύσιμα για τον νοικοκύρη για να πάει στη δουλειά του το πρωί, είναι δίκαιος φόρος, βάζοντας βενζίνη στο αυτοκίνητό του ή πετρέλαιο; Η κατάργηση του επιδόματος θέρμανσης ήταν δίκαια κοινωνικά φόρος; Πήρατε </w:t>
      </w:r>
      <w:r>
        <w:rPr>
          <w:rFonts w:eastAsia="Times New Roman" w:cs="Times New Roman"/>
          <w:szCs w:val="24"/>
        </w:rPr>
        <w:t xml:space="preserve">έναν φόρο, πήρατε μια επιδότηση από τα 200 και πλέον εκατομμύρια ευρώ και προκαταβολικά που έδινε η Νέα Δημοκρατία σε εκείνα τα νοικοκυριά που είχαν ανάγκη να ζεστάνουν το νοικοκυριό με έναν τρόπο αξιοπρεπή και τον καταργήσατε, τον φτάσατε σχεδόν κάτω από </w:t>
      </w:r>
      <w:r>
        <w:rPr>
          <w:rFonts w:eastAsia="Times New Roman" w:cs="Times New Roman"/>
          <w:szCs w:val="24"/>
        </w:rPr>
        <w:t>50 εκατομμύρια ευρώ.</w:t>
      </w:r>
    </w:p>
    <w:p w14:paraId="373949E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αύξηση στον φόρο εισοδήματος στα μικρά εισοδήματα, στους χαμηλοσυνταξιούχους και στους χαμηλομισθωτούς είναι κοινωνική δικαιοσύνη; Η κατάργηση του ΕΚΑΣ αποτελεί κοινωνικά δίκαιο μέτρο; </w:t>
      </w:r>
    </w:p>
    <w:p w14:paraId="373949E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Άκουσα πολλά στελέχη να μιλάνε για ανάπτυξη με εξωστρέφεια και μάλιστα ότι θα έρθει αυτή η ανάπτυξη με εξωστρέφεια μέσα από την αγροτική παραγωγή και τον τουρισμό. Ρωτώ το εξής: Τι κάνατε για τη βελτίωση της αγροτικής παραγωγής; </w:t>
      </w:r>
      <w:r>
        <w:rPr>
          <w:rFonts w:eastAsia="Times New Roman" w:cs="Times New Roman"/>
          <w:szCs w:val="24"/>
        </w:rPr>
        <w:lastRenderedPageBreak/>
        <w:t>Αυξήσατε τον ΦΠΑ στα αγροτι</w:t>
      </w:r>
      <w:r>
        <w:rPr>
          <w:rFonts w:eastAsia="Times New Roman" w:cs="Times New Roman"/>
          <w:szCs w:val="24"/>
        </w:rPr>
        <w:t xml:space="preserve">κά εφόδια, τον αυξήσατε ακόμη και στο άχυρο και ήρθατε να τον μειώσετε μετά από επανειλημμένες οχλήσεις δικές μας, μετά από μεγάλο αγώνα. Είχατε βάλει ΦΠΑ 24% ακόμα και στο άχυρο που τρώνε τα ζώα και χρησιμοποιούν οι κτηνοτρόφοι. Εκεί είχατε φτάσει! </w:t>
      </w:r>
    </w:p>
    <w:p w14:paraId="373949E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ΠΑΠΑΔΟΠΟΥΛΟΣ:</w:t>
      </w:r>
      <w:r>
        <w:rPr>
          <w:rFonts w:eastAsia="Times New Roman" w:cs="Times New Roman"/>
          <w:szCs w:val="24"/>
        </w:rPr>
        <w:t xml:space="preserve"> Ψέματα. </w:t>
      </w:r>
    </w:p>
    <w:p w14:paraId="373949E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 πούμε εσείς, κύριοι συνάδελφοι, που είστε κι από αγροτικό νομό </w:t>
      </w:r>
      <w:r>
        <w:rPr>
          <w:rFonts w:eastAsia="Times New Roman" w:cs="Times New Roman"/>
          <w:szCs w:val="24"/>
        </w:rPr>
        <w:t>-</w:t>
      </w:r>
      <w:r>
        <w:rPr>
          <w:rFonts w:eastAsia="Times New Roman" w:cs="Times New Roman"/>
          <w:szCs w:val="24"/>
        </w:rPr>
        <w:t>δεν θέλω να αναφέρω το όνομά σας, γιατί μας βλέπουν οι τηλεθεατές- ότι αυξήσατε τις εισφορές, ότι αυξήσατε τη φορολογία, ότι αυξήσατε το ενε</w:t>
      </w:r>
      <w:r>
        <w:rPr>
          <w:rFonts w:eastAsia="Times New Roman" w:cs="Times New Roman"/>
          <w:szCs w:val="24"/>
        </w:rPr>
        <w:t xml:space="preserve">ργειακό κόστος στην αγροτική παραγωγή, καταργώντας την επιδότηση πετρελαίου για να οργώνει ο αγρότης το χωράφι του; </w:t>
      </w:r>
    </w:p>
    <w:p w14:paraId="373949E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μιλάτε και γελάτε όταν είναι για κλάματα; Δεν υπάρχει καθόλου τσίπα; Δεν υπάρχει καθόλου ντροπή; Εντάξει, τα κάνετε αυτά αλλά μην πανηγ</w:t>
      </w:r>
      <w:r>
        <w:rPr>
          <w:rFonts w:eastAsia="Times New Roman" w:cs="Times New Roman"/>
          <w:szCs w:val="24"/>
        </w:rPr>
        <w:t xml:space="preserve">υρίζετε κιόλας και μη λέτε ότι κάνατε καλό. Μιλάτε για εξωστρέφεια όταν η μεγαλύτερη και η πιο εμβληματική επένδυση που θα δημιουργούσε εκατοντάδες εκατομμύρια και θα έφερνε εξαγωγικό τζίρο στη χώρα, οι Σκουριές, αυτή τη στιγμή πάει για κλείσιμο; </w:t>
      </w:r>
    </w:p>
    <w:p w14:paraId="373949E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όχι </w:t>
      </w:r>
      <w:r>
        <w:rPr>
          <w:rFonts w:eastAsia="Times New Roman" w:cs="Times New Roman"/>
          <w:szCs w:val="24"/>
        </w:rPr>
        <w:t>μόνο δεν έρχονται επενδυτές στη χώρα να επενδύσουν, αλλά έρχονται και ζητάνε και αποζημίωση 700 εκατομμύρια ευρώ. Πού ακούστηκε; Εμείς να ζητάμε επενδυτές να έρθουν εδώ να επενδύσουν και να δημιουργήσουν δουλειές και η Κυβέρνηση να οδηγεί τους επενδυτές σε</w:t>
      </w:r>
      <w:r>
        <w:rPr>
          <w:rFonts w:eastAsia="Times New Roman" w:cs="Times New Roman"/>
          <w:szCs w:val="24"/>
        </w:rPr>
        <w:t xml:space="preserve"> έξοδο και μάλιστα αυτοί να ζητούν αποζημιώσεις 700 εκατομμυρίων ευρώ, όπου υπάρχει σοβαρός κίνδυνος </w:t>
      </w:r>
      <w:r>
        <w:rPr>
          <w:rFonts w:eastAsia="Times New Roman" w:cs="Times New Roman"/>
          <w:szCs w:val="24"/>
        </w:rPr>
        <w:t>-</w:t>
      </w:r>
      <w:r>
        <w:rPr>
          <w:rFonts w:eastAsia="Times New Roman" w:cs="Times New Roman"/>
          <w:szCs w:val="24"/>
        </w:rPr>
        <w:t xml:space="preserve">φυσικά εμείς θα προσπαθήσουμε να τον αποτρέψουμε- να επιβαρύνει τους εκατομμύρια βαριά φορολογούμενους Έλληνες πολίτες. </w:t>
      </w:r>
    </w:p>
    <w:p w14:paraId="373949E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Μιλάτε για αναπτυξιακή στρατηγική</w:t>
      </w:r>
      <w:r>
        <w:rPr>
          <w:rFonts w:eastAsia="Times New Roman" w:cs="Times New Roman"/>
          <w:szCs w:val="24"/>
        </w:rPr>
        <w:t>. Υπάρχει περίπτωση, κύριε Υπουργέ, να έχουμε ισχυρή ανάπτυξη στη χώρα με διαλυμένο το ενεργειακό σύστημα της χώρας; Υπάρχει περίπτωση να πετύχουμε ισχυρή, μακρόπνοη ανάπτυξη χωρίς ΔΕΗ; Πού βρίσκεται η ΔΕΗ σήμερα και για ποιον λόγο πανηγυρίζετε ότι καταργή</w:t>
      </w:r>
      <w:r>
        <w:rPr>
          <w:rFonts w:eastAsia="Times New Roman" w:cs="Times New Roman"/>
          <w:szCs w:val="24"/>
        </w:rPr>
        <w:t xml:space="preserve">σατε ένα σχέδιο της Νέας Δημοκρατίας και φέρατε δήθεν ένα ενεργειακό στρατηγικό σχέδιο, το οποίο έχει φέρει πολύ καλά αποτελέσματα; Ποια είναι τα αποτελέσματα; Πολύ απλά, πραγματικά. </w:t>
      </w:r>
    </w:p>
    <w:p w14:paraId="373949E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Η ΔΕΗ το 2014, αν εξαιρέσουμε τα έκτακτα έσοδα και τις προβλέψεις στις ε</w:t>
      </w:r>
      <w:r>
        <w:rPr>
          <w:rFonts w:eastAsia="Times New Roman" w:cs="Times New Roman"/>
          <w:szCs w:val="24"/>
        </w:rPr>
        <w:t>πισφάλειες, είχε κέρδη 4 εκατομμύρια ευρώ την ημέρα. Η ΔΕΗ σήμερα που μιλάμε -και περιμένουμε να δούμε τα αποτελέσματα του εννιαμήνου, τα οποία θα πρέπει να δημοσιευθούν τις επόμενες ημέρες, λίγες ημέρες πριν το νέο έτος- μπαίνει μέσα 1 εκατομμύριο την ημέ</w:t>
      </w:r>
      <w:r>
        <w:rPr>
          <w:rFonts w:eastAsia="Times New Roman" w:cs="Times New Roman"/>
          <w:szCs w:val="24"/>
        </w:rPr>
        <w:t xml:space="preserve">ρα. Έχει ζημιές 1 εκατομμύριο την ημέρα. Η ΔΕΗ είχε 2,5 δισεκατομμύρια χρηματιστηριακή αξία το 2014 και έχει κάτω από 300 εκατομμύρια σήμερα. </w:t>
      </w:r>
    </w:p>
    <w:p w14:paraId="373949E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ΔΕΗ το 2020 θα μπορεί να λειτουργεί, με αυτά που έχει κάνει η σημερινή Κυβέρνηση, μόνο ένα εργοστάσιο λιγνιτικό</w:t>
      </w:r>
      <w:r>
        <w:rPr>
          <w:rFonts w:eastAsia="Times New Roman" w:cs="Times New Roman"/>
          <w:szCs w:val="24"/>
        </w:rPr>
        <w:t xml:space="preserve"> από τα δεκαπέντε που έχει σήμερα. Το 40% το πουλάει και τα υπόλοιπα εργοστάσια του συμπλέγματος του Αγίου Δημητρίου, αλλά και της Καρδιάς θα αναγκαστούν να κλείσουν, επειδή δεν έχουν προχωρήσει σε περιβαλλοντικές αναβαθμίσεις. Και μόνο ένα εργοστάσιο, μία</w:t>
      </w:r>
      <w:r>
        <w:rPr>
          <w:rFonts w:eastAsia="Times New Roman" w:cs="Times New Roman"/>
          <w:szCs w:val="24"/>
        </w:rPr>
        <w:t xml:space="preserve"> καμινάδα μόνο από το </w:t>
      </w:r>
      <w:r>
        <w:rPr>
          <w:rFonts w:eastAsia="Times New Roman" w:cs="Times New Roman"/>
          <w:szCs w:val="24"/>
        </w:rPr>
        <w:t xml:space="preserve">συγκρότημα </w:t>
      </w:r>
      <w:r>
        <w:rPr>
          <w:rFonts w:eastAsia="Times New Roman" w:cs="Times New Roman"/>
          <w:szCs w:val="24"/>
        </w:rPr>
        <w:t xml:space="preserve">του Αγίου Δημητρίου θα μπορεί να δουλεύει το 2020. </w:t>
      </w:r>
    </w:p>
    <w:p w14:paraId="373949E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Τι έχετε κάνει γι’ αυτό; Γιατί τέσσερα χρόνια πέρασαν και δεν προχωρήσατε τους διαγωνισμούς για να ολοκληρωθούν οι </w:t>
      </w:r>
      <w:r>
        <w:rPr>
          <w:rFonts w:eastAsia="Times New Roman" w:cs="Times New Roman"/>
          <w:szCs w:val="24"/>
        </w:rPr>
        <w:lastRenderedPageBreak/>
        <w:t>περιβαλλοντικές αναβαθμίσεις και στα υπόλοιπα εργοστάσια της ΔΕΗ και να μη μείνει η ΔΕΗ το 2020 –δηλαδή σε έναν χρόνο από σήμερα- από δεκαπέν</w:t>
      </w:r>
      <w:r>
        <w:rPr>
          <w:rFonts w:eastAsia="Times New Roman" w:cs="Times New Roman"/>
          <w:szCs w:val="24"/>
        </w:rPr>
        <w:t>τε εργοστάσια που είχε με ένα; Και πανηγυρίζετε γι’ αυτό, όταν την αναγκάζετε το 2019 όλη την παραγωγή που έχει από λιγνίτη και από υδροηλεκτρικά να την πουλάει μέσα από τα ΝΟΜΕ, μέσα από τις δημοπρασίες ενέργειας, κάτω του πραγματικού κόστους παραγωγής τη</w:t>
      </w:r>
      <w:r>
        <w:rPr>
          <w:rFonts w:eastAsia="Times New Roman" w:cs="Times New Roman"/>
          <w:szCs w:val="24"/>
        </w:rPr>
        <w:t xml:space="preserve">ς; </w:t>
      </w:r>
    </w:p>
    <w:p w14:paraId="373949E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Πανηγυρίζετε γιατί δεν δώσατε ούτε ένα ενδοηλεκτρικό και υποχρεώνετε τη ΔΕΗ, το σύνολο της υδροηλεκτρικής παραγωγής, να το πουλάει σε δημοπρασίες ενέργειας κάτω του συνολικού κόστους παραγωγής της ΔΕΗ, ώστε να πηγαίνουν να το παίρνουν οι ιδιώτες και να</w:t>
      </w:r>
      <w:r>
        <w:rPr>
          <w:rFonts w:eastAsia="Times New Roman" w:cs="Times New Roman"/>
          <w:szCs w:val="24"/>
        </w:rPr>
        <w:t xml:space="preserve"> ανταγωνίζονται τη ΔΕΗ. Δηλαδή, να αγοράζουν οι ιδιώτες, οι εναλλακτικοί πάροχοι, οι εναλλακτικοί προμηθευτές, ενέργεια από τη ΔΕΗ, κάτω από το κόστος της ΔΕΗ και να πηγαίνουν στη συνέχεια και να κάνουν τους καλούς στους πελάτες της ΔΕΗ. Κι εσείς πανηγυρίζ</w:t>
      </w:r>
      <w:r>
        <w:rPr>
          <w:rFonts w:eastAsia="Times New Roman" w:cs="Times New Roman"/>
          <w:szCs w:val="24"/>
        </w:rPr>
        <w:t xml:space="preserve">ετε ότι αυτό είναι καλό σχέδιο; </w:t>
      </w:r>
    </w:p>
    <w:p w14:paraId="373949E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 μόνο που έχετε πετύχει αυτά τα τέσσερα χρόνια είναι να εγκαινιάσετε τρία μεγάλα έργα. </w:t>
      </w:r>
    </w:p>
    <w:p w14:paraId="373949F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τον ΤΑΠ, τον οποίον καταψηφίσατε όταν ήσασταν </w:t>
      </w:r>
      <w:r>
        <w:rPr>
          <w:rFonts w:eastAsia="Times New Roman" w:cs="Times New Roman"/>
          <w:szCs w:val="24"/>
        </w:rPr>
        <w:t>α</w:t>
      </w:r>
      <w:r>
        <w:rPr>
          <w:rFonts w:eastAsia="Times New Roman" w:cs="Times New Roman"/>
          <w:szCs w:val="24"/>
        </w:rPr>
        <w:t>ντιπολίτευση, τον αγωγό φυσικού αερίου που μεταφέρει φυσικό αέριο από το Αζερμ</w:t>
      </w:r>
      <w:r>
        <w:rPr>
          <w:rFonts w:eastAsia="Times New Roman" w:cs="Times New Roman"/>
          <w:szCs w:val="24"/>
        </w:rPr>
        <w:t>παϊτζ</w:t>
      </w:r>
      <w:r>
        <w:rPr>
          <w:rFonts w:eastAsia="Times New Roman" w:cs="Times New Roman"/>
          <w:szCs w:val="24"/>
        </w:rPr>
        <w:t>ά</w:t>
      </w:r>
      <w:r>
        <w:rPr>
          <w:rFonts w:eastAsia="Times New Roman" w:cs="Times New Roman"/>
          <w:szCs w:val="24"/>
        </w:rPr>
        <w:t>ν μέσα από την Ελλάδα στην Ιταλία και από εκεί στη Δυτική Ευρώπη, που εσείς είχατε καταψηφίσει και αντιδρούσατε</w:t>
      </w:r>
      <w:r>
        <w:rPr>
          <w:rFonts w:eastAsia="Times New Roman" w:cs="Times New Roman"/>
          <w:szCs w:val="24"/>
        </w:rPr>
        <w:t>, τελικά π</w:t>
      </w:r>
      <w:r>
        <w:rPr>
          <w:rFonts w:eastAsia="Times New Roman" w:cs="Times New Roman"/>
          <w:szCs w:val="24"/>
        </w:rPr>
        <w:t>ανηγυρίσατε και πήγε ο ίδιος ο κ. Τσίπρας και τον εγκαινίασε</w:t>
      </w:r>
      <w:r>
        <w:rPr>
          <w:rFonts w:eastAsia="Times New Roman" w:cs="Times New Roman"/>
          <w:szCs w:val="24"/>
        </w:rPr>
        <w:t>!</w:t>
      </w:r>
      <w:r>
        <w:rPr>
          <w:rFonts w:eastAsia="Times New Roman" w:cs="Times New Roman"/>
          <w:szCs w:val="24"/>
        </w:rPr>
        <w:t xml:space="preserve"> </w:t>
      </w:r>
    </w:p>
    <w:p w14:paraId="373949F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Δεύτερον, την ολοκλήρωση της ηλεκτρικής διασύνδεσης με τις Κυκλάδε</w:t>
      </w:r>
      <w:r>
        <w:rPr>
          <w:rFonts w:eastAsia="Times New Roman" w:cs="Times New Roman"/>
          <w:szCs w:val="24"/>
        </w:rPr>
        <w:t xml:space="preserve">ς. Δεν σας έχουν ενημερώσει, κύριε Υπουργέ, ότι τα στελέχη του ΣΥΡΙΖΑ ήταν κατά αυτής </w:t>
      </w:r>
      <w:r>
        <w:rPr>
          <w:rFonts w:eastAsia="Times New Roman" w:cs="Times New Roman"/>
          <w:szCs w:val="24"/>
        </w:rPr>
        <w:t xml:space="preserve">της </w:t>
      </w:r>
      <w:r>
        <w:rPr>
          <w:rFonts w:eastAsia="Times New Roman" w:cs="Times New Roman"/>
          <w:szCs w:val="24"/>
        </w:rPr>
        <w:t>ηλεκτρικής διασύνδεσης. Ήταν κακή αυτή η διασύνδεση για περιβαλλοντικούς κι άλλους λόγους, λέγανε. Πανηγυρίσατε βέβαια. Πανηγυρικά εγκαινιάσατε μετά από καθυστέρηση τ</w:t>
      </w:r>
      <w:r>
        <w:rPr>
          <w:rFonts w:eastAsia="Times New Roman" w:cs="Times New Roman"/>
          <w:szCs w:val="24"/>
        </w:rPr>
        <w:t xml:space="preserve">ης ολοκλήρωσης πάνω από ενάμιση χρόνο, που κόστισε πάνω από 50 εκατομμύρια ευρώ μέσω των </w:t>
      </w:r>
      <w:r w:rsidRPr="0025426C">
        <w:rPr>
          <w:rFonts w:eastAsia="Times New Roman" w:cs="Times New Roman"/>
          <w:szCs w:val="24"/>
        </w:rPr>
        <w:t>ΥΚΟ</w:t>
      </w:r>
      <w:r>
        <w:rPr>
          <w:rFonts w:eastAsia="Times New Roman" w:cs="Times New Roman"/>
          <w:szCs w:val="24"/>
        </w:rPr>
        <w:t xml:space="preserve"> στους Έλληνες πολίτες.</w:t>
      </w:r>
    </w:p>
    <w:p w14:paraId="373949F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Τρίτον, εγκαινιάσατε και την ολοκλήρωση της Ρεβυθούσας, ένα έργο που πάλι είχε ξεκινήσει επί Νέας Δημοκρατίας και επί ημερών σας απλά καθυστ</w:t>
      </w:r>
      <w:r>
        <w:rPr>
          <w:rFonts w:eastAsia="Times New Roman" w:cs="Times New Roman"/>
          <w:szCs w:val="24"/>
        </w:rPr>
        <w:t xml:space="preserve">έρησε να ολοκληρωθεί πάνω από δύο χρόνια. </w:t>
      </w:r>
    </w:p>
    <w:p w14:paraId="373949F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δεν πρέπει να πανηγυρίζετε για τίποτα, κυρίες και κύριοι συνάδελφοι. Αυτά που έχετε κάνει τέσσερα χρόνια είναι πολύ άσχημα πράγματα, το έχει καταλάβει ο κόσμος. Κάποιοι βέβαια δεν το καταλαβαίνουν αυτό, κύριε </w:t>
      </w:r>
      <w:r>
        <w:rPr>
          <w:rFonts w:eastAsia="Times New Roman" w:cs="Times New Roman"/>
          <w:szCs w:val="24"/>
        </w:rPr>
        <w:t>Πρόεδρε, και χαμογελάνε. Παρ</w:t>
      </w:r>
      <w:r>
        <w:rPr>
          <w:rFonts w:eastAsia="Times New Roman" w:cs="Times New Roman"/>
          <w:szCs w:val="24"/>
        </w:rPr>
        <w:t xml:space="preserve">’ </w:t>
      </w:r>
      <w:r>
        <w:rPr>
          <w:rFonts w:eastAsia="Times New Roman" w:cs="Times New Roman"/>
          <w:szCs w:val="24"/>
        </w:rPr>
        <w:t>όλο που προέρχονται από αγροτικούς νομούς, νομίζουν ότι έχουν σώσει τους αγρότες, τους κτηνοτρόφους, τους επαγγελματίες, τους βιοτέχνες, τους εργαζόμενους στον ιδιωτικό τομέα και όλον τον εργαζόμενο κόσμο, είτε αυτός είναι στο</w:t>
      </w:r>
      <w:r>
        <w:rPr>
          <w:rFonts w:eastAsia="Times New Roman" w:cs="Times New Roman"/>
          <w:szCs w:val="24"/>
        </w:rPr>
        <w:t>ν δημόσιο τομέα</w:t>
      </w:r>
      <w:r>
        <w:rPr>
          <w:rFonts w:eastAsia="Times New Roman" w:cs="Times New Roman"/>
          <w:szCs w:val="24"/>
        </w:rPr>
        <w:t xml:space="preserve"> </w:t>
      </w:r>
      <w:r>
        <w:rPr>
          <w:rFonts w:eastAsia="Times New Roman" w:cs="Times New Roman"/>
          <w:szCs w:val="24"/>
        </w:rPr>
        <w:t xml:space="preserve">είτε αλλού, καθώς και τους συνταξιούχους. </w:t>
      </w:r>
    </w:p>
    <w:p w14:paraId="373949F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πραγματικότητα, όμως, είναι πως ό,τι έχετε κάνει θέλει σκληρή δουλειά την επόμενη μέρα και πολιτικές αποφάσεις με θάρρος, για να μπορέσουμε να το ανατρέψουμε. Αυτά ο Κυριάκος Μητσοτάκης και η Νέα</w:t>
      </w:r>
      <w:r>
        <w:rPr>
          <w:rFonts w:eastAsia="Times New Roman" w:cs="Times New Roman"/>
          <w:szCs w:val="24"/>
        </w:rPr>
        <w:t xml:space="preserve"> Δημοκρατία θα τα κάνει και εσείς θα παρακολουθείτε από τα έδρανα της Αντιπολίτευσης. </w:t>
      </w:r>
    </w:p>
    <w:p w14:paraId="373949F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73949F6" w14:textId="77777777" w:rsidR="00B27939" w:rsidRDefault="00D93F4B">
      <w:pPr>
        <w:spacing w:after="0" w:line="600" w:lineRule="auto"/>
        <w:ind w:firstLine="709"/>
        <w:jc w:val="center"/>
        <w:rPr>
          <w:rFonts w:eastAsia="Times New Roman"/>
          <w:bCs/>
        </w:rPr>
      </w:pPr>
      <w:r w:rsidRPr="00FE24C6">
        <w:rPr>
          <w:rFonts w:eastAsia="Times New Roman"/>
          <w:bCs/>
        </w:rPr>
        <w:t>(Χειροκροτήματα από την πτέρυγα της Νέας Δημοκρατίας)</w:t>
      </w:r>
    </w:p>
    <w:p w14:paraId="373949F7" w14:textId="77777777" w:rsidR="00B27939" w:rsidRDefault="00D93F4B">
      <w:pPr>
        <w:spacing w:after="0" w:line="600" w:lineRule="auto"/>
        <w:ind w:firstLine="720"/>
        <w:jc w:val="both"/>
        <w:rPr>
          <w:rFonts w:eastAsia="Times New Roman" w:cs="Times New Roman"/>
        </w:rPr>
      </w:pPr>
      <w:r w:rsidRPr="00FB7172">
        <w:rPr>
          <w:rFonts w:eastAsia="Times New Roman"/>
          <w:b/>
          <w:bCs/>
        </w:rPr>
        <w:t>ΠΡΟΕΔΡΕΥΩΝ (Γεώργιος Λαμπρούλης):</w:t>
      </w:r>
      <w:r>
        <w:rPr>
          <w:rFonts w:eastAsia="Times New Roman" w:cs="Times New Roman"/>
          <w:szCs w:val="24"/>
        </w:rPr>
        <w:t xml:space="preserve"> </w:t>
      </w:r>
      <w:r w:rsidRPr="0073770D">
        <w:rPr>
          <w:rFonts w:eastAsia="Times New Roman" w:cs="Times New Roman"/>
        </w:rPr>
        <w:t>Κυρίες και κύριοι συνάδελφοι, έχω την τιμή να ανακοινώσω στο Σώμα ότι</w:t>
      </w:r>
      <w:r w:rsidRPr="0073770D">
        <w:rPr>
          <w:rFonts w:eastAsia="Times New Roman" w:cs="Times New Roman"/>
        </w:rPr>
        <w:t xml:space="preserve"> </w:t>
      </w:r>
      <w:r w:rsidRPr="0073770D">
        <w:rPr>
          <w:rFonts w:eastAsia="Times New Roman" w:cs="Times New Roman"/>
        </w:rPr>
        <w:lastRenderedPageBreak/>
        <w:t>τη συνεδ</w:t>
      </w:r>
      <w:r>
        <w:rPr>
          <w:rFonts w:eastAsia="Times New Roman" w:cs="Times New Roman"/>
        </w:rPr>
        <w:t xml:space="preserve">ρίασή μας παρακολουθούν από τα άνω βόρεια και δυτικά </w:t>
      </w:r>
      <w:r w:rsidRPr="0073770D">
        <w:rPr>
          <w:rFonts w:eastAsia="Times New Roman" w:cs="Times New Roman"/>
        </w:rPr>
        <w:t>θεωρεία, αφού προηγουμένως ξεναγήθηκαν στην έκθεση της αίθουσας «</w:t>
      </w:r>
      <w:r w:rsidRPr="0073770D">
        <w:rPr>
          <w:rFonts w:eastAsia="Times New Roman" w:cs="Times New Roman"/>
        </w:rPr>
        <w:t>ΕΛΕΥΘΕΡΙΟΣ ΒΕΝΙΖΕΛΟΣ</w:t>
      </w:r>
      <w:r w:rsidRPr="0073770D">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 xml:space="preserve">μία ομάδα </w:t>
      </w:r>
      <w:r>
        <w:rPr>
          <w:rFonts w:eastAsia="Times New Roman" w:cs="Times New Roman"/>
        </w:rPr>
        <w:t>τεσσάρων ατόμων και τεσσάρων συνοδών</w:t>
      </w:r>
      <w:r w:rsidRPr="0073770D">
        <w:rPr>
          <w:rFonts w:eastAsia="Times New Roman" w:cs="Times New Roman"/>
        </w:rPr>
        <w:t xml:space="preserve"> </w:t>
      </w:r>
      <w:r>
        <w:rPr>
          <w:rFonts w:eastAsia="Times New Roman" w:cs="Times New Roman"/>
        </w:rPr>
        <w:t xml:space="preserve">από την Εταιρεία Προστασίας Σπαστικών και μια ομάδα εννέα ατόμων και τεσσάρων συνοδών από το Πανελλήνιο Σωματείο «ΕΡΜΗΣ». </w:t>
      </w:r>
    </w:p>
    <w:p w14:paraId="373949F8" w14:textId="77777777" w:rsidR="00B27939" w:rsidRDefault="00D93F4B">
      <w:pPr>
        <w:spacing w:after="0" w:line="600" w:lineRule="auto"/>
        <w:ind w:firstLine="720"/>
        <w:jc w:val="both"/>
        <w:rPr>
          <w:rFonts w:eastAsia="Times New Roman" w:cs="Times New Roman"/>
        </w:rPr>
      </w:pPr>
      <w:r>
        <w:rPr>
          <w:rFonts w:eastAsia="Times New Roman" w:cs="Times New Roman"/>
        </w:rPr>
        <w:t>Η</w:t>
      </w:r>
      <w:r w:rsidRPr="0073770D">
        <w:rPr>
          <w:rFonts w:eastAsia="Times New Roman" w:cs="Times New Roman"/>
        </w:rPr>
        <w:t xml:space="preserve"> Βουλή </w:t>
      </w:r>
      <w:r>
        <w:rPr>
          <w:rFonts w:eastAsia="Times New Roman" w:cs="Times New Roman"/>
        </w:rPr>
        <w:t>σάς</w:t>
      </w:r>
      <w:r w:rsidRPr="0073770D">
        <w:rPr>
          <w:rFonts w:eastAsia="Times New Roman" w:cs="Times New Roman"/>
        </w:rPr>
        <w:t xml:space="preserve"> καλωσορίζει. </w:t>
      </w:r>
    </w:p>
    <w:p w14:paraId="373949F9" w14:textId="77777777" w:rsidR="00B27939" w:rsidRDefault="00D93F4B">
      <w:pPr>
        <w:spacing w:after="0" w:line="600" w:lineRule="auto"/>
        <w:ind w:firstLine="709"/>
        <w:jc w:val="center"/>
        <w:rPr>
          <w:rFonts w:eastAsia="Times New Roman" w:cs="Times New Roman"/>
        </w:rPr>
      </w:pPr>
      <w:r w:rsidRPr="0073770D">
        <w:rPr>
          <w:rFonts w:eastAsia="Times New Roman" w:cs="Times New Roman"/>
        </w:rPr>
        <w:t>(Χειροκροτήματα απ</w:t>
      </w:r>
      <w:r w:rsidRPr="0037266B">
        <w:rPr>
          <w:rFonts w:eastAsia="Times New Roman" w:cs="Times New Roman"/>
        </w:rPr>
        <w:t>’</w:t>
      </w:r>
      <w:r w:rsidRPr="0073770D">
        <w:rPr>
          <w:rFonts w:eastAsia="Times New Roman" w:cs="Times New Roman"/>
        </w:rPr>
        <w:t xml:space="preserve"> όλες τις πτέρυγες της Βουλής)</w:t>
      </w:r>
    </w:p>
    <w:p w14:paraId="373949F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Παπαδόπουλος Αθανάσιος από τον ΣΥΡΙΖΑ. </w:t>
      </w:r>
    </w:p>
    <w:p w14:paraId="373949FB" w14:textId="77777777" w:rsidR="00B27939" w:rsidRDefault="00D93F4B">
      <w:pPr>
        <w:spacing w:after="0" w:line="600" w:lineRule="auto"/>
        <w:ind w:firstLine="720"/>
        <w:jc w:val="both"/>
        <w:rPr>
          <w:rFonts w:eastAsia="Times New Roman" w:cs="Times New Roman"/>
          <w:szCs w:val="24"/>
        </w:rPr>
      </w:pPr>
      <w:r w:rsidRPr="00511E45">
        <w:rPr>
          <w:rFonts w:eastAsia="Times New Roman"/>
          <w:b/>
          <w:bCs/>
        </w:rPr>
        <w:t>Γ</w:t>
      </w:r>
      <w:r>
        <w:rPr>
          <w:rFonts w:eastAsia="Times New Roman"/>
          <w:b/>
          <w:bCs/>
        </w:rPr>
        <w:t>Ε</w:t>
      </w:r>
      <w:r w:rsidRPr="00511E45">
        <w:rPr>
          <w:rFonts w:eastAsia="Times New Roman"/>
          <w:b/>
          <w:bCs/>
        </w:rPr>
        <w:t>ΩΡΓ</w:t>
      </w:r>
      <w:r>
        <w:rPr>
          <w:rFonts w:eastAsia="Times New Roman"/>
          <w:b/>
          <w:bCs/>
        </w:rPr>
        <w:t>Ι</w:t>
      </w:r>
      <w:r w:rsidRPr="00511E45">
        <w:rPr>
          <w:rFonts w:eastAsia="Times New Roman"/>
          <w:b/>
          <w:bCs/>
        </w:rPr>
        <w:t>ΟΣ ΣΤΑΘΑΚΗΣ (Υπουργός Περιβάλλοντος και Ενέργειας):</w:t>
      </w:r>
      <w:r>
        <w:rPr>
          <w:rFonts w:eastAsia="Times New Roman" w:cs="Times New Roman"/>
          <w:szCs w:val="24"/>
        </w:rPr>
        <w:t xml:space="preserve"> Κύριε Πρόεδρε, τον λόγο παρακαλώ για ένα λεπτό. </w:t>
      </w:r>
    </w:p>
    <w:p w14:paraId="373949FC" w14:textId="77777777" w:rsidR="00B27939" w:rsidRDefault="00D93F4B">
      <w:pPr>
        <w:spacing w:after="0" w:line="600" w:lineRule="auto"/>
        <w:ind w:firstLine="720"/>
        <w:jc w:val="both"/>
        <w:rPr>
          <w:rFonts w:eastAsia="Times New Roman" w:cs="Times New Roman"/>
          <w:szCs w:val="24"/>
        </w:rPr>
      </w:pPr>
      <w:r w:rsidRPr="00FB7172">
        <w:rPr>
          <w:rFonts w:eastAsia="Times New Roman"/>
          <w:b/>
          <w:bCs/>
        </w:rPr>
        <w:t>ΠΡΟΕΔΡΕΥΩΝ (Γεώργιος Λαμπρούλης):</w:t>
      </w:r>
      <w:r>
        <w:rPr>
          <w:rFonts w:eastAsia="Times New Roman" w:cs="Times New Roman"/>
          <w:szCs w:val="24"/>
        </w:rPr>
        <w:t xml:space="preserve"> Ο κύριος Υπουργός έχει τον λόγο για ένα λεπτό.</w:t>
      </w:r>
    </w:p>
    <w:p w14:paraId="373949FD" w14:textId="77777777" w:rsidR="00B27939" w:rsidRDefault="00D93F4B">
      <w:pPr>
        <w:spacing w:after="0" w:line="600" w:lineRule="auto"/>
        <w:ind w:firstLine="720"/>
        <w:jc w:val="both"/>
        <w:rPr>
          <w:rFonts w:eastAsia="Times New Roman" w:cs="Times New Roman"/>
          <w:szCs w:val="24"/>
        </w:rPr>
      </w:pPr>
      <w:r w:rsidRPr="00511E45">
        <w:rPr>
          <w:rFonts w:eastAsia="Times New Roman"/>
          <w:b/>
          <w:bCs/>
        </w:rPr>
        <w:lastRenderedPageBreak/>
        <w:t>Γ</w:t>
      </w:r>
      <w:r>
        <w:rPr>
          <w:rFonts w:eastAsia="Times New Roman"/>
          <w:b/>
          <w:bCs/>
        </w:rPr>
        <w:t>Ε</w:t>
      </w:r>
      <w:r w:rsidRPr="00511E45">
        <w:rPr>
          <w:rFonts w:eastAsia="Times New Roman"/>
          <w:b/>
          <w:bCs/>
        </w:rPr>
        <w:t>ΩΡΓ</w:t>
      </w:r>
      <w:r>
        <w:rPr>
          <w:rFonts w:eastAsia="Times New Roman"/>
          <w:b/>
          <w:bCs/>
        </w:rPr>
        <w:t>Ι</w:t>
      </w:r>
      <w:r w:rsidRPr="00511E45">
        <w:rPr>
          <w:rFonts w:eastAsia="Times New Roman"/>
          <w:b/>
          <w:bCs/>
        </w:rPr>
        <w:t xml:space="preserve">ΟΣ </w:t>
      </w:r>
      <w:r w:rsidRPr="00511E45">
        <w:rPr>
          <w:rFonts w:eastAsia="Times New Roman"/>
          <w:b/>
          <w:bCs/>
        </w:rPr>
        <w:t>ΣΤΑΘΑΚΗΣ (Υπουργός Περιβάλλοντος και Ενέργειας):</w:t>
      </w:r>
      <w:r>
        <w:rPr>
          <w:rFonts w:eastAsia="Times New Roman" w:cs="Times New Roman"/>
          <w:szCs w:val="24"/>
        </w:rPr>
        <w:t xml:space="preserve"> Επειδή εγκαινιάζουμε μόνο έργα της Νέας Δημοκρατίας, θα ήθελα να εξαγγείλω τα οκτώ καινούρ</w:t>
      </w:r>
      <w:r>
        <w:rPr>
          <w:rFonts w:eastAsia="Times New Roman" w:cs="Times New Roman"/>
          <w:szCs w:val="24"/>
        </w:rPr>
        <w:t>γ</w:t>
      </w:r>
      <w:r>
        <w:rPr>
          <w:rFonts w:eastAsia="Times New Roman" w:cs="Times New Roman"/>
          <w:szCs w:val="24"/>
        </w:rPr>
        <w:t>ια έργα -δεν θα είναι κυβέρνηση η Νέα Δημοκρατία, πάλι εμείς θα τα εγκαινιάσουμε- γιατί λέτε ότι δεν κάνουμε τίποτα.</w:t>
      </w:r>
      <w:r>
        <w:rPr>
          <w:rFonts w:eastAsia="Times New Roman" w:cs="Times New Roman"/>
          <w:szCs w:val="24"/>
        </w:rPr>
        <w:t xml:space="preserve"> </w:t>
      </w:r>
    </w:p>
    <w:p w14:paraId="373949F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τη μικρή διασύνδεση της Κρήτης, η οποία δεν υπήρχε στα χαρτιά. Προκηρύχθηκε ο διαγωνισμός και θα ολοκληρωθεί το 2020. Υπάρχει η δεύτερη και η τρίτη διασύνδεση των Κυκλάδων, οι οποίες δεν υπήρχαν στα χαρτιά και τις προκηρύξαμε. Υπάρχει η </w:t>
      </w:r>
      <w:r>
        <w:rPr>
          <w:rFonts w:eastAsia="Times New Roman" w:cs="Times New Roman"/>
          <w:szCs w:val="24"/>
          <w:lang w:val="en-US"/>
        </w:rPr>
        <w:t>IGB</w:t>
      </w:r>
      <w:r w:rsidRPr="00634172">
        <w:rPr>
          <w:rFonts w:eastAsia="Times New Roman" w:cs="Times New Roman"/>
          <w:szCs w:val="24"/>
        </w:rPr>
        <w:t>, ο β</w:t>
      </w:r>
      <w:r>
        <w:rPr>
          <w:rFonts w:eastAsia="Times New Roman" w:cs="Times New Roman"/>
          <w:szCs w:val="24"/>
        </w:rPr>
        <w:t xml:space="preserve">όρειος κάθετος άξονας με τη Βουλγαρία, το οποίο έργο προκηρύσσεται στους επόμενους μήνες. </w:t>
      </w:r>
    </w:p>
    <w:p w14:paraId="373949F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Μπορώ να σας αναφέρω κι άλλα, συνεχίζοντας τον κατάλογο των έργων του ΣΥΡΙΖΑ. Αυτό δεν δείχνει μια κυβέρνηση που η μόνη της δουλειά ήταν να εγκαινιάζει έργα της</w:t>
      </w:r>
      <w:r>
        <w:rPr>
          <w:rFonts w:eastAsia="Times New Roman" w:cs="Times New Roman"/>
          <w:szCs w:val="24"/>
        </w:rPr>
        <w:t xml:space="preserve"> Νέας Δημοκρατίας</w:t>
      </w:r>
      <w:r>
        <w:rPr>
          <w:rFonts w:eastAsia="Times New Roman" w:cs="Times New Roman"/>
          <w:szCs w:val="24"/>
        </w:rPr>
        <w:t>!</w:t>
      </w:r>
      <w:r>
        <w:rPr>
          <w:rFonts w:eastAsia="Times New Roman" w:cs="Times New Roman"/>
          <w:szCs w:val="24"/>
        </w:rPr>
        <w:t xml:space="preserve"> </w:t>
      </w:r>
    </w:p>
    <w:p w14:paraId="37394A0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A01"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4A02" w14:textId="77777777" w:rsidR="00B27939" w:rsidRDefault="00D93F4B">
      <w:pPr>
        <w:spacing w:after="0" w:line="600" w:lineRule="auto"/>
        <w:ind w:firstLine="720"/>
        <w:jc w:val="both"/>
        <w:rPr>
          <w:rFonts w:eastAsia="Times New Roman" w:cs="Times New Roman"/>
          <w:szCs w:val="24"/>
        </w:rPr>
      </w:pPr>
      <w:r w:rsidRPr="002A36CD">
        <w:rPr>
          <w:rFonts w:eastAsia="Times New Roman" w:cs="Times New Roman"/>
          <w:b/>
          <w:szCs w:val="24"/>
        </w:rPr>
        <w:t xml:space="preserve">ΠΡΟΕΔΡΕΥΩΝ (Γεώργιος Λαμπρούλης): </w:t>
      </w:r>
      <w:r>
        <w:rPr>
          <w:rFonts w:eastAsia="Times New Roman" w:cs="Times New Roman"/>
          <w:szCs w:val="24"/>
        </w:rPr>
        <w:t>Ο κ. Αθανάσιος Παπαδόπουλος από τον ΣΥΡΙΖΑ έχει τον λόγο.</w:t>
      </w:r>
    </w:p>
    <w:p w14:paraId="37394A0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Παπαδόπουλε, έχετε τον λόγο. </w:t>
      </w:r>
    </w:p>
    <w:p w14:paraId="37394A0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Με αντικειμενικούς όρ</w:t>
      </w:r>
      <w:r>
        <w:rPr>
          <w:rFonts w:eastAsia="Times New Roman" w:cs="Times New Roman"/>
          <w:szCs w:val="24"/>
        </w:rPr>
        <w:t xml:space="preserve">ους ο </w:t>
      </w:r>
      <w:r>
        <w:rPr>
          <w:rFonts w:eastAsia="Times New Roman" w:cs="Times New Roman"/>
          <w:szCs w:val="24"/>
        </w:rPr>
        <w:t>π</w:t>
      </w:r>
      <w:r>
        <w:rPr>
          <w:rFonts w:eastAsia="Times New Roman" w:cs="Times New Roman"/>
          <w:szCs w:val="24"/>
        </w:rPr>
        <w:t>ροϋπολογισμός του 2019 είναι μεταβατικός. Είναι ο εναρκτήριος της νέας ιστορικής φάσης, της νέας εποχής για τη χώρα, για τον λαό, για τα δικαιώματά του. Είναι ο πρώτος χωρίς προαπαιτούμενα υφεσιακά μέτρα, χωρίς μνημονιακούς καταναγκασμούς, χωρίς τις</w:t>
      </w:r>
      <w:r>
        <w:rPr>
          <w:rFonts w:eastAsia="Times New Roman" w:cs="Times New Roman"/>
          <w:szCs w:val="24"/>
        </w:rPr>
        <w:t xml:space="preserve"> εκβιαστικές υποδείξεις των </w:t>
      </w:r>
      <w:r>
        <w:rPr>
          <w:rFonts w:eastAsia="Times New Roman" w:cs="Times New Roman"/>
          <w:szCs w:val="24"/>
          <w:lang w:val="en-US"/>
        </w:rPr>
        <w:t>golden</w:t>
      </w:r>
      <w:r w:rsidRPr="0063417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των δανειστών για το τι εξυπηρετεί τη δική τους θεωρία περί μεταρρυθμίσεων, περί δημοσιονομικής πειθαρχίας, περί εξυπηρέτησης του χρέους μιας υπερχρεωμένης ευρωπαϊκής χώρας. Είναι ο εναρκτήριος της περιόδου που τα πρ</w:t>
      </w:r>
      <w:r>
        <w:rPr>
          <w:rFonts w:eastAsia="Times New Roman" w:cs="Times New Roman"/>
          <w:szCs w:val="24"/>
        </w:rPr>
        <w:t xml:space="preserve">οϋπολογιζόμενα έσοδα και οι δαπάνες καθορίζονται με βάση τις δικές μας προτεραιότητες, τις δικές μας ιεραρχήσεις. </w:t>
      </w:r>
    </w:p>
    <w:p w14:paraId="37394A0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Ασφαλώς, η κατάρτιση του νέου </w:t>
      </w:r>
      <w:r>
        <w:rPr>
          <w:rFonts w:eastAsia="Times New Roman" w:cs="Times New Roman"/>
          <w:szCs w:val="24"/>
        </w:rPr>
        <w:t>π</w:t>
      </w:r>
      <w:r>
        <w:rPr>
          <w:rFonts w:eastAsia="Times New Roman" w:cs="Times New Roman"/>
          <w:szCs w:val="24"/>
        </w:rPr>
        <w:t xml:space="preserve">ροϋπολογισμού έχει περιορισμούς, δεσμεύσεις. Έχει αυστηρή επιτήρηση. Όμως και η σημερινή Κυβέρνηση </w:t>
      </w:r>
      <w:r>
        <w:rPr>
          <w:rFonts w:eastAsia="Times New Roman" w:cs="Times New Roman"/>
          <w:szCs w:val="24"/>
        </w:rPr>
        <w:t>-</w:t>
      </w:r>
      <w:r>
        <w:rPr>
          <w:rFonts w:eastAsia="Times New Roman" w:cs="Times New Roman"/>
          <w:szCs w:val="24"/>
        </w:rPr>
        <w:t>αλλά και οι μελλοντικές ελληνικές κυβερνήσεις</w:t>
      </w:r>
      <w:r>
        <w:rPr>
          <w:rFonts w:eastAsia="Times New Roman" w:cs="Times New Roman"/>
          <w:szCs w:val="24"/>
        </w:rPr>
        <w:t>-</w:t>
      </w:r>
      <w:r>
        <w:rPr>
          <w:rFonts w:eastAsia="Times New Roman" w:cs="Times New Roman"/>
          <w:szCs w:val="24"/>
        </w:rPr>
        <w:t xml:space="preserve"> έχουν την ελευθερία επιλογής των μέτρων που υπηρετούν και τις δημοσιονομικές δεσμεύσεις και τους στόχους τους. </w:t>
      </w:r>
    </w:p>
    <w:p w14:paraId="37394A0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δικοί μας στόχοι αντανακλώνται στην ποιότητα του </w:t>
      </w:r>
      <w:r>
        <w:rPr>
          <w:rFonts w:eastAsia="Times New Roman" w:cs="Times New Roman"/>
          <w:szCs w:val="24"/>
        </w:rPr>
        <w:t>π</w:t>
      </w:r>
      <w:r>
        <w:rPr>
          <w:rFonts w:eastAsia="Times New Roman" w:cs="Times New Roman"/>
          <w:szCs w:val="24"/>
        </w:rPr>
        <w:t>ροϋπολογισμού. Μετά τη χειραφέτηση της χώρας</w:t>
      </w:r>
      <w:r>
        <w:rPr>
          <w:rFonts w:eastAsia="Times New Roman" w:cs="Times New Roman"/>
          <w:szCs w:val="24"/>
        </w:rPr>
        <w:t xml:space="preserve"> από την ασφυκτική μνημονιακή κηδεμονία θέλουμε μια σταθερή πορεία μετάβασης προς την Ελλάδα της προοδευτικής αναγέννησης, της ολιστικής ανασυγκρότησης, της δίκαιης, βιώσιμης, ευφυούς ανάπτυξης με τις δικές μας αριστερές ιδέες περί αναγκαίων και προοδευτικ</w:t>
      </w:r>
      <w:r>
        <w:rPr>
          <w:rFonts w:eastAsia="Times New Roman" w:cs="Times New Roman"/>
          <w:szCs w:val="24"/>
        </w:rPr>
        <w:t xml:space="preserve">ών μεταρρυθμίσεων στην παραγωγική διαδικασία, στη </w:t>
      </w:r>
      <w:r>
        <w:rPr>
          <w:rFonts w:eastAsia="Times New Roman" w:cs="Times New Roman"/>
          <w:szCs w:val="24"/>
        </w:rPr>
        <w:t>δημόσια διοίκηση</w:t>
      </w:r>
      <w:r>
        <w:rPr>
          <w:rFonts w:eastAsia="Times New Roman" w:cs="Times New Roman"/>
          <w:szCs w:val="24"/>
        </w:rPr>
        <w:t xml:space="preserve"> και </w:t>
      </w:r>
      <w:r>
        <w:rPr>
          <w:rFonts w:eastAsia="Times New Roman" w:cs="Times New Roman"/>
          <w:szCs w:val="24"/>
        </w:rPr>
        <w:t>α</w:t>
      </w:r>
      <w:r>
        <w:rPr>
          <w:rFonts w:eastAsia="Times New Roman" w:cs="Times New Roman"/>
          <w:szCs w:val="24"/>
        </w:rPr>
        <w:t xml:space="preserve">υτοδιοίκηση, στο κοινωνικό κράτος, στην ποιότητα ζωής, στα δικαιώματα και τις υποχρεώσεις. </w:t>
      </w:r>
    </w:p>
    <w:p w14:paraId="37394A0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Αυτή τη νέα αντικειμενική πραγματικότητα τη χρησιμοποιεί ήδη η Νέα Δημοκρατία. Εξαγγέλλει εί</w:t>
      </w:r>
      <w:r>
        <w:rPr>
          <w:rFonts w:eastAsia="Times New Roman" w:cs="Times New Roman"/>
          <w:szCs w:val="24"/>
        </w:rPr>
        <w:t>κοσι δύο νέα μέτρα ανακούφισης. Τη χρησιμοποιεί και το ΚΙΝΑΛ, το Π</w:t>
      </w:r>
      <w:r>
        <w:rPr>
          <w:rFonts w:eastAsia="Times New Roman" w:cs="Times New Roman"/>
          <w:szCs w:val="24"/>
        </w:rPr>
        <w:t>οτάμι</w:t>
      </w:r>
      <w:r>
        <w:rPr>
          <w:rFonts w:eastAsia="Times New Roman" w:cs="Times New Roman"/>
          <w:szCs w:val="24"/>
        </w:rPr>
        <w:t xml:space="preserve"> και η Ένωση Κεντρώων και προτείνουν μέτρα, λύσεις, νομοθετικές ρυθμίσεις της δικής τους επιλογής που λαμβάνουν ως δεδομένη τη δυνατότητα υλοποίησής τους στη μεταμνημονιακή περίοδο. Ή μ</w:t>
      </w:r>
      <w:r>
        <w:rPr>
          <w:rFonts w:eastAsia="Times New Roman" w:cs="Times New Roman"/>
          <w:szCs w:val="24"/>
        </w:rPr>
        <w:t xml:space="preserve">ήπως δεν είναι έτσι; </w:t>
      </w:r>
    </w:p>
    <w:p w14:paraId="37394A0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λαμβάνει ως δεδομένη και την πρόθεση των κοινοτικών οργάνων να κάνουν συναλλαγές. Ποιος έχει δικαίωμα να κάνει συναλλαγές για λογαριασμό της Ενωμένης </w:t>
      </w:r>
      <w:r>
        <w:rPr>
          <w:rFonts w:eastAsia="Times New Roman" w:cs="Times New Roman"/>
          <w:szCs w:val="24"/>
        </w:rPr>
        <w:lastRenderedPageBreak/>
        <w:t xml:space="preserve">Ευρώπης; Ο Ταγιάνι, ο Σεντένο, ο Γιούνκερ, ο Σολτς, ο Ρέγκλινγκ, ο </w:t>
      </w:r>
      <w:r>
        <w:rPr>
          <w:rFonts w:eastAsia="Times New Roman" w:cs="Times New Roman"/>
          <w:szCs w:val="24"/>
        </w:rPr>
        <w:t xml:space="preserve">εκλεκτός σας ομοϊδεάτης κ. Βέμπερ που μίλησε στο </w:t>
      </w:r>
      <w:r>
        <w:rPr>
          <w:rFonts w:eastAsia="Times New Roman" w:cs="Times New Roman"/>
          <w:szCs w:val="24"/>
        </w:rPr>
        <w:t>σ</w:t>
      </w:r>
      <w:r>
        <w:rPr>
          <w:rFonts w:eastAsia="Times New Roman" w:cs="Times New Roman"/>
          <w:szCs w:val="24"/>
        </w:rPr>
        <w:t xml:space="preserve">υνέδριό σας; </w:t>
      </w:r>
    </w:p>
    <w:p w14:paraId="37394A0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Ευρωπαϊκό Λαϊκό Κόμμα είναι υπέρ της Συμφωνίας των Πρεσπών. Η κ</w:t>
      </w:r>
      <w:r>
        <w:rPr>
          <w:rFonts w:eastAsia="Times New Roman" w:cs="Times New Roman"/>
          <w:szCs w:val="24"/>
        </w:rPr>
        <w:t>.</w:t>
      </w:r>
      <w:r>
        <w:rPr>
          <w:rFonts w:eastAsia="Times New Roman" w:cs="Times New Roman"/>
          <w:szCs w:val="24"/>
        </w:rPr>
        <w:t xml:space="preserve"> Μέρκελ ονομάζει τη γειτονική χώρα σκέτα «Μακεδονία», χωρίς εσείς να διαμαρτυρηθείτε πουθενά και σε κανένα όργανο. Εξαίρεσε τ</w:t>
      </w:r>
      <w:r>
        <w:rPr>
          <w:rFonts w:eastAsia="Times New Roman" w:cs="Times New Roman"/>
          <w:szCs w:val="24"/>
        </w:rPr>
        <w:t xml:space="preserve">η Νέα Δημοκρατία ο Μάνφρεντ Βέμπερ από τις υποτιθέμενες συναλλαγές για τη Συμφωνία των Πρεσπών; Σας πρότεινε τώρα συναλλαγές, προκειμένου να σας επιτρέψει να εξαγγείλετε είκοσι δύο προεκλογικά μέτρα άγνωστης δημοσιονομικής επιβάρυνσης; </w:t>
      </w:r>
    </w:p>
    <w:p w14:paraId="37394A0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Δώσαμε γραπτώς, έλε</w:t>
      </w:r>
      <w:r>
        <w:rPr>
          <w:rFonts w:eastAsia="Times New Roman" w:cs="Times New Roman"/>
          <w:szCs w:val="24"/>
        </w:rPr>
        <w:t xml:space="preserve">γε χθες ο κ. Σταϊκούρας </w:t>
      </w:r>
      <w:r>
        <w:rPr>
          <w:rFonts w:eastAsia="Times New Roman" w:cs="Times New Roman"/>
          <w:szCs w:val="24"/>
        </w:rPr>
        <w:t>-</w:t>
      </w:r>
      <w:r>
        <w:rPr>
          <w:rFonts w:eastAsia="Times New Roman" w:cs="Times New Roman"/>
          <w:szCs w:val="24"/>
        </w:rPr>
        <w:t>δεν τον βλέπω τώρα εδώ- την πρόθεσή μας να μειώσουμε τα πρωτογενή πλεονάσματα, για να γίνουν επενδύσεις και να υπάρχει ανάπτυξη. Δεν σας είπαν «</w:t>
      </w:r>
      <w:r>
        <w:rPr>
          <w:rFonts w:eastAsia="Times New Roman" w:cs="Times New Roman"/>
          <w:szCs w:val="24"/>
        </w:rPr>
        <w:t>κ</w:t>
      </w:r>
      <w:r>
        <w:rPr>
          <w:rFonts w:eastAsia="Times New Roman" w:cs="Times New Roman"/>
          <w:szCs w:val="24"/>
        </w:rPr>
        <w:t>αλώς τα παιδιά»; Δεν σας είπαν ότι και ο κ. Τσακαλώτος πρότεινε στους δανειστές κατά τ</w:t>
      </w:r>
      <w:r>
        <w:rPr>
          <w:rFonts w:eastAsia="Times New Roman" w:cs="Times New Roman"/>
          <w:szCs w:val="24"/>
        </w:rPr>
        <w:t xml:space="preserve">η δεύτερη αξιολόγηση τη μείωση των πρωτογενών πλεονασμάτων, την αξιοποίησή της για φορολογικές ελαφρύνσεις και αναπτυξιακούς στόχους και το απέρριψαν; Θα κάνουν συναλλαγή τώρα με σας, </w:t>
      </w:r>
      <w:r>
        <w:rPr>
          <w:rFonts w:eastAsia="Times New Roman" w:cs="Times New Roman"/>
          <w:szCs w:val="24"/>
        </w:rPr>
        <w:lastRenderedPageBreak/>
        <w:t>για να διευκολύνουν την παλινόρθωση στην εξουσία του νεοφιλελεύθερου συσ</w:t>
      </w:r>
      <w:r>
        <w:rPr>
          <w:rFonts w:eastAsia="Times New Roman" w:cs="Times New Roman"/>
          <w:szCs w:val="24"/>
        </w:rPr>
        <w:t xml:space="preserve">τήματος; Αυτή, όμως, είναι η αβάσταχτη ελαφρότητα της προεκλογικής δημαγωγίας που φτάνει σε υστερικές κραυγές περί προδοσίας από την άκρα Δεξιά και πολλούς από εσάς </w:t>
      </w:r>
      <w:r>
        <w:rPr>
          <w:rFonts w:eastAsia="Times New Roman" w:cs="Times New Roman"/>
          <w:szCs w:val="24"/>
        </w:rPr>
        <w:t>-</w:t>
      </w:r>
      <w:r>
        <w:rPr>
          <w:rFonts w:eastAsia="Times New Roman" w:cs="Times New Roman"/>
          <w:szCs w:val="24"/>
        </w:rPr>
        <w:t>ευτυχώς όχι όλους- μέχρι και τον κ. Αλαβάνο που φαντασιώνεται ότι είναι ο Ιησούς της Αριστ</w:t>
      </w:r>
      <w:r>
        <w:rPr>
          <w:rFonts w:eastAsia="Times New Roman" w:cs="Times New Roman"/>
          <w:szCs w:val="24"/>
        </w:rPr>
        <w:t>εράς</w:t>
      </w:r>
      <w:r>
        <w:rPr>
          <w:rFonts w:eastAsia="Times New Roman" w:cs="Times New Roman"/>
          <w:szCs w:val="24"/>
        </w:rPr>
        <w:t>!</w:t>
      </w:r>
    </w:p>
    <w:p w14:paraId="37394A0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Κατηγόρησε, προχθές, ο κ. Μητσοτάκης τον Πρωθυπουργό ότι παραχώρησε γλώσσα και εθνότητα και ότι διχάζει τον ελληνικό λαό. Ποιος παραχώρησε κάτι που δεν το είχαν στην παγκόσμια κοινή γνώμη; Ποιος διχάζει; Εμείς που θεωρούμε ότι είναι πατριωτικό μας κα</w:t>
      </w:r>
      <w:r>
        <w:rPr>
          <w:rFonts w:eastAsia="Times New Roman" w:cs="Times New Roman"/>
          <w:szCs w:val="24"/>
        </w:rPr>
        <w:t>θήκον η προώθηση μιας συμφωνίας που κατεβάζει αγάλματα, σύμβολα, σημαίες, διεθνείς αναγνωρίσεις και που αίρει ιστορικές παραχαράξεις, φαντασιώσεις ή εσείς που αυτό το πατριωτικό μας καθήκον, την αγάπη προς τη δική μας πατρίδα</w:t>
      </w:r>
      <w:r>
        <w:rPr>
          <w:rFonts w:eastAsia="Times New Roman" w:cs="Times New Roman"/>
          <w:szCs w:val="24"/>
        </w:rPr>
        <w:t>,</w:t>
      </w:r>
      <w:r>
        <w:rPr>
          <w:rFonts w:eastAsia="Times New Roman" w:cs="Times New Roman"/>
          <w:szCs w:val="24"/>
        </w:rPr>
        <w:t xml:space="preserve"> που κερδίζει κύρος στη Μεσόγε</w:t>
      </w:r>
      <w:r>
        <w:rPr>
          <w:rFonts w:eastAsia="Times New Roman" w:cs="Times New Roman"/>
          <w:szCs w:val="24"/>
        </w:rPr>
        <w:t>ιο, στην Ευρώπη, στην παγκόσμια κοινότητα</w:t>
      </w:r>
      <w:r>
        <w:rPr>
          <w:rFonts w:eastAsia="Times New Roman" w:cs="Times New Roman"/>
          <w:szCs w:val="24"/>
        </w:rPr>
        <w:t>,</w:t>
      </w:r>
      <w:r>
        <w:rPr>
          <w:rFonts w:eastAsia="Times New Roman" w:cs="Times New Roman"/>
          <w:szCs w:val="24"/>
        </w:rPr>
        <w:t xml:space="preserve"> το θεωρείτε προδοσία; </w:t>
      </w:r>
    </w:p>
    <w:p w14:paraId="37394A0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π</w:t>
      </w:r>
      <w:r>
        <w:rPr>
          <w:rFonts w:eastAsia="Times New Roman" w:cs="Times New Roman"/>
          <w:szCs w:val="24"/>
        </w:rPr>
        <w:t xml:space="preserve">ροϋπολογισμό του 2019 περιλαμβάνονται σημαντικές θετικές παρεμβάσεις άσκησης κοινωνικής πολιτικής, ταξικής μεροληψίας υπέρ των φτωχών, ενίσχυσης των διαθέσιμων </w:t>
      </w:r>
      <w:r>
        <w:rPr>
          <w:rFonts w:eastAsia="Times New Roman" w:cs="Times New Roman"/>
          <w:szCs w:val="24"/>
        </w:rPr>
        <w:lastRenderedPageBreak/>
        <w:t>εισοδημάτων των νοικοκυρ</w:t>
      </w:r>
      <w:r>
        <w:rPr>
          <w:rFonts w:eastAsia="Times New Roman" w:cs="Times New Roman"/>
          <w:szCs w:val="24"/>
        </w:rPr>
        <w:t>ιών, απασχόλησης των νέων με τα προσόντα που έμειναν ή και έφυγαν από την Ελλάδα. Περιλαμβάνει τα μέτρα υποστήριξης των κοινωνικών στρωμάτων που υπέστησαν τα βάρη και αυτό εξηγεί γιατί στη σημερινή Ελλάδα δεν γίνονται κινητοποιήσεις από μαζικά κοινωνικά κι</w:t>
      </w:r>
      <w:r>
        <w:rPr>
          <w:rFonts w:eastAsia="Times New Roman" w:cs="Times New Roman"/>
          <w:szCs w:val="24"/>
        </w:rPr>
        <w:t xml:space="preserve">νήματα, όπως τα «κίτρινα γιλέκα» ή το παλαιό «κίνημα των πλατειών». Δεν χάθηκε ο δυναμισμός των κινημάτων στην Ελλάδα. Αμβλύνθηκαν τα αίτια. Γνωρίζουν οι πολίτες ότι η Κυβέρνηση είναι με τους πολλούς, δεν είναι με τα </w:t>
      </w:r>
      <w:r>
        <w:rPr>
          <w:rFonts w:eastAsia="Times New Roman" w:cs="Times New Roman"/>
          <w:szCs w:val="24"/>
        </w:rPr>
        <w:t>«</w:t>
      </w:r>
      <w:r>
        <w:rPr>
          <w:rFonts w:eastAsia="Times New Roman" w:cs="Times New Roman"/>
          <w:szCs w:val="24"/>
        </w:rPr>
        <w:t>πιράνχας</w:t>
      </w:r>
      <w:r>
        <w:rPr>
          <w:rFonts w:eastAsia="Times New Roman" w:cs="Times New Roman"/>
          <w:szCs w:val="24"/>
        </w:rPr>
        <w:t>»</w:t>
      </w:r>
      <w:r>
        <w:rPr>
          <w:rFonts w:eastAsia="Times New Roman" w:cs="Times New Roman"/>
          <w:szCs w:val="24"/>
        </w:rPr>
        <w:t xml:space="preserve"> του δημόσιου χρήματος, των φ</w:t>
      </w:r>
      <w:r>
        <w:rPr>
          <w:rFonts w:eastAsia="Times New Roman" w:cs="Times New Roman"/>
          <w:szCs w:val="24"/>
        </w:rPr>
        <w:t xml:space="preserve">ορολογικών παραδείσων. Δεν είναι με τους ιδιοκτήτες </w:t>
      </w:r>
      <w:r>
        <w:rPr>
          <w:rFonts w:eastAsia="Times New Roman" w:cs="Times New Roman"/>
          <w:szCs w:val="24"/>
        </w:rPr>
        <w:t>υπερ</w:t>
      </w:r>
      <w:r>
        <w:rPr>
          <w:rFonts w:eastAsia="Times New Roman" w:cs="Times New Roman"/>
          <w:szCs w:val="24"/>
        </w:rPr>
        <w:t xml:space="preserve">άκτιων εταιρειών,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D30B9">
        <w:rPr>
          <w:rFonts w:eastAsia="Times New Roman" w:cs="Times New Roman"/>
          <w:szCs w:val="24"/>
        </w:rPr>
        <w:t xml:space="preserve">, </w:t>
      </w:r>
      <w:r>
        <w:rPr>
          <w:rFonts w:eastAsia="Times New Roman" w:cs="Times New Roman"/>
          <w:szCs w:val="24"/>
        </w:rPr>
        <w:t xml:space="preserve">με τους ισχυρούς του πλούτου. </w:t>
      </w:r>
    </w:p>
    <w:p w14:paraId="37394A0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Οι εισηγητές μας έκαναν ανάλυση του κοινωνικού, αντιυφεσιακού, επεκτατικού, αναπτυξιακού χαρακτήρα του </w:t>
      </w:r>
      <w:r>
        <w:rPr>
          <w:rFonts w:eastAsia="Times New Roman" w:cs="Times New Roman"/>
          <w:szCs w:val="24"/>
        </w:rPr>
        <w:t>π</w:t>
      </w:r>
      <w:r>
        <w:rPr>
          <w:rFonts w:eastAsia="Times New Roman" w:cs="Times New Roman"/>
          <w:szCs w:val="24"/>
        </w:rPr>
        <w:t>ροϋπολογισμο</w:t>
      </w:r>
      <w:r>
        <w:rPr>
          <w:rFonts w:eastAsia="Times New Roman" w:cs="Times New Roman"/>
          <w:szCs w:val="24"/>
        </w:rPr>
        <w:t>ύ που επιτρέπει να τεκμηριώνεται μεγέθυνση 2,5% για το 2019 και ανεργία κάτω από 18%. Αυτές είναι μόνο μερικές από τις επιλογές: Μεγάλη αύξηση των δαπανών πρόνοιας από 780 εκατομμύρια ευρώ το 2015, στα 3.224.000.000 ευρώ το 2019, με πάρα πολλές και σημαντι</w:t>
      </w:r>
      <w:r>
        <w:rPr>
          <w:rFonts w:eastAsia="Times New Roman" w:cs="Times New Roman"/>
          <w:szCs w:val="24"/>
        </w:rPr>
        <w:t xml:space="preserve">κές κοινωνικές παρεμβάσεις. </w:t>
      </w:r>
      <w:r>
        <w:rPr>
          <w:rFonts w:eastAsia="Times New Roman" w:cs="Times New Roman"/>
          <w:szCs w:val="24"/>
        </w:rPr>
        <w:lastRenderedPageBreak/>
        <w:t>Στήριξη των σημαντικών μεταρρυθμίσεων στην υγεία, τις οποίες θα αναλύσουν οι Υπουργοί μας. Ελαφρύνσεις στη φαρμακευτική δαπάνη για τους ογκολογικούς ασθενείς, για τους χρονίως πάσχοντες. Προγράμματα απασχόλησης για τοκισμένους ν</w:t>
      </w:r>
      <w:r>
        <w:rPr>
          <w:rFonts w:eastAsia="Times New Roman" w:cs="Times New Roman"/>
          <w:szCs w:val="24"/>
        </w:rPr>
        <w:t xml:space="preserve">έους. Θα έχουμε προκήρυξη πέντε χιλιάδων πεντακοσίων θέσεων σ’ αυτό το χρονικό διάστημα. </w:t>
      </w:r>
    </w:p>
    <w:p w14:paraId="37394A0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υπάρξουν διευκολύνσεις στα υπερχρεωμένα νοικοκυριά. Η Ειδική Γραμματεία Διαχείρισης Ιδιωτικού Χρέους κάνει πολύ σημαντικό έργο για την υποστήριξη των οφειλετών που</w:t>
      </w:r>
      <w:r>
        <w:rPr>
          <w:rFonts w:eastAsia="Times New Roman" w:cs="Times New Roman"/>
          <w:szCs w:val="24"/>
        </w:rPr>
        <w:t xml:space="preserve"> δεν είναι στρατηγικοί κακοπληρωτές. </w:t>
      </w:r>
    </w:p>
    <w:p w14:paraId="37394A0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Στα αγαπημένα σας τσιτάτα δεν θα απαντήσω, όπως στο</w:t>
      </w:r>
      <w:r>
        <w:rPr>
          <w:rFonts w:eastAsia="Times New Roman" w:cs="Times New Roman"/>
          <w:szCs w:val="24"/>
        </w:rPr>
        <w:t>:</w:t>
      </w:r>
      <w:r>
        <w:rPr>
          <w:rFonts w:eastAsia="Times New Roman" w:cs="Times New Roman"/>
          <w:szCs w:val="24"/>
        </w:rPr>
        <w:t xml:space="preserve"> «Πήρατε δέκα, δίνετε ένα» ή στο ότι</w:t>
      </w:r>
      <w:r>
        <w:rPr>
          <w:rFonts w:eastAsia="Times New Roman" w:cs="Times New Roman"/>
          <w:szCs w:val="24"/>
        </w:rPr>
        <w:t>:</w:t>
      </w:r>
      <w:r>
        <w:rPr>
          <w:rFonts w:eastAsia="Times New Roman" w:cs="Times New Roman"/>
          <w:szCs w:val="24"/>
        </w:rPr>
        <w:t xml:space="preserve"> «Το μνημόνιο ήταν αχρείαστο» ενώ ξέρετε για ποιον λόγο επιβλήθηκε ή στο ότι θα υπήρχε δυνητικός πλούτος ή στο ότι η περικοπή των</w:t>
      </w:r>
      <w:r>
        <w:rPr>
          <w:rFonts w:eastAsia="Times New Roman" w:cs="Times New Roman"/>
          <w:szCs w:val="24"/>
        </w:rPr>
        <w:t xml:space="preserve"> συντάξεων ήταν αχρείαστη. Μόνο σε ένα ζήτημα θεωρώ υποχρέωσή μου να απαντήσω. Λέτε</w:t>
      </w:r>
      <w:r>
        <w:rPr>
          <w:rFonts w:eastAsia="Times New Roman" w:cs="Times New Roman"/>
          <w:szCs w:val="24"/>
        </w:rPr>
        <w:t>:</w:t>
      </w:r>
      <w:r>
        <w:rPr>
          <w:rFonts w:eastAsia="Times New Roman" w:cs="Times New Roman"/>
          <w:szCs w:val="24"/>
        </w:rPr>
        <w:t xml:space="preserve"> «Υποθηκεύσατε τη δημόσια περιουσία για έναν αιώνα». Η Ελληνική Εταιρεία Συμμετοχών και Περιουσίας με πλειοψηφία Ελλήνων στο </w:t>
      </w:r>
      <w:r>
        <w:rPr>
          <w:rFonts w:eastAsia="Times New Roman" w:cs="Times New Roman"/>
          <w:szCs w:val="24"/>
        </w:rPr>
        <w:t>διοικητικό συμβούλιο</w:t>
      </w:r>
      <w:r>
        <w:rPr>
          <w:rFonts w:eastAsia="Times New Roman" w:cs="Times New Roman"/>
          <w:szCs w:val="24"/>
        </w:rPr>
        <w:t xml:space="preserve"> και Ελληνίδα </w:t>
      </w:r>
      <w:r>
        <w:rPr>
          <w:rFonts w:eastAsia="Times New Roman" w:cs="Times New Roman"/>
          <w:szCs w:val="24"/>
        </w:rPr>
        <w:t>διευθύνουσα σ</w:t>
      </w:r>
      <w:r>
        <w:rPr>
          <w:rFonts w:eastAsia="Times New Roman" w:cs="Times New Roman"/>
          <w:szCs w:val="24"/>
        </w:rPr>
        <w:t>ύμβουλο</w:t>
      </w:r>
      <w:r>
        <w:rPr>
          <w:rFonts w:eastAsia="Times New Roman" w:cs="Times New Roman"/>
          <w:szCs w:val="24"/>
        </w:rPr>
        <w:t xml:space="preserve">, από την ίδρυσή της το 2016 αποτελεί </w:t>
      </w:r>
      <w:r>
        <w:rPr>
          <w:rFonts w:eastAsia="Times New Roman" w:cs="Times New Roman"/>
          <w:szCs w:val="24"/>
        </w:rPr>
        <w:lastRenderedPageBreak/>
        <w:t xml:space="preserve">φορέα ενιαίας διαχείρισης και όχι εκποίησης σημαντικού μέρους των περιουσιακών στοιχείων του ελληνικού </w:t>
      </w:r>
      <w:r>
        <w:rPr>
          <w:rFonts w:eastAsia="Times New Roman" w:cs="Times New Roman"/>
          <w:szCs w:val="24"/>
        </w:rPr>
        <w:t>δ</w:t>
      </w:r>
      <w:r>
        <w:rPr>
          <w:rFonts w:eastAsia="Times New Roman" w:cs="Times New Roman"/>
          <w:szCs w:val="24"/>
        </w:rPr>
        <w:t>ημοσίου για ενίσχυση της αποδοτικότητάς τους, για επενδύσεις με αναπτυξιακούς στόχους, για αύξηση της δημιο</w:t>
      </w:r>
      <w:r>
        <w:rPr>
          <w:rFonts w:eastAsia="Times New Roman" w:cs="Times New Roman"/>
          <w:szCs w:val="24"/>
        </w:rPr>
        <w:t xml:space="preserve">υργικής απασχόλησης, για συνέργειες με τον ιδιωτικό τομέα, για αξιοποίηση καινοτομιών, για αύξηση της αξίας των περιουσιακών στοιχείων και όχι για ξεπουλήματα. </w:t>
      </w:r>
    </w:p>
    <w:p w14:paraId="37394A1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Παπαδόπουλε, να ολοκληρώνουμε, παρακαλώ.</w:t>
      </w:r>
    </w:p>
    <w:p w14:paraId="37394A1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Κλείνω λέγοντας ότι θεωρώ πως η περίοδος που περάσαμε τεκμηριώνει τη δυνατότητα να γίνουν όλα αυτά τα μέτρα κοινωνικού χαρακτήρα</w:t>
      </w:r>
      <w:r>
        <w:rPr>
          <w:rFonts w:eastAsia="Times New Roman" w:cs="Times New Roman"/>
          <w:szCs w:val="24"/>
        </w:rPr>
        <w:t>,</w:t>
      </w:r>
      <w:r>
        <w:rPr>
          <w:rFonts w:eastAsia="Times New Roman" w:cs="Times New Roman"/>
          <w:szCs w:val="24"/>
        </w:rPr>
        <w:t xml:space="preserve"> τα οποία περιέχει ο προϋπολογισμός. Η σημερινή Ελλάδα είναι πια μια διαφορετική χώρα που έχει όλες τις</w:t>
      </w:r>
      <w:r>
        <w:rPr>
          <w:rFonts w:eastAsia="Times New Roman" w:cs="Times New Roman"/>
          <w:szCs w:val="24"/>
        </w:rPr>
        <w:t xml:space="preserve"> προϋποθέσεις να αναλάβει τις δικές της τύχες χωρίς στήριξη. Η Ελλάδα πέτυχε τους στόχους της και απέδειξε ότι είναι δυνατόν να συνδυαστούν οι σοβαρές δημοσιονομικές προσαρμογές με μέτρα υπέρ της ανάπτυξης και κατά των κοινωνικών αποκλεισμών. Αυτά ειπώθηκα</w:t>
      </w:r>
      <w:r>
        <w:rPr>
          <w:rFonts w:eastAsia="Times New Roman" w:cs="Times New Roman"/>
          <w:szCs w:val="24"/>
        </w:rPr>
        <w:t xml:space="preserve">ν από σημαντικούς Ευρωπαίους εταίρους μας. </w:t>
      </w:r>
    </w:p>
    <w:p w14:paraId="37394A1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Ελλάδα μετατράπηκε σε πρωταγωνιστική φιλειρηνική δύναμη συνεργατικής ανάπτυξης των Βαλκανίων, σε πυλώνα σταθερότητας για όλη την περιοχή, σε κόμβο διαμετακομιστικό, ενεργειακό, εμπορικό, τουριστικό. </w:t>
      </w:r>
    </w:p>
    <w:p w14:paraId="37394A1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Λαμπρούλης): </w:t>
      </w:r>
      <w:r>
        <w:rPr>
          <w:rFonts w:eastAsia="Times New Roman" w:cs="Times New Roman"/>
          <w:szCs w:val="24"/>
        </w:rPr>
        <w:t>Κύριε Παπαδόπουλε, έχετε ξεπεράσει και τα εννέα λεπτά.</w:t>
      </w:r>
    </w:p>
    <w:p w14:paraId="37394A1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Αυτό αντανακλάται στον </w:t>
      </w:r>
      <w:r>
        <w:rPr>
          <w:rFonts w:eastAsia="Times New Roman" w:cs="Times New Roman"/>
          <w:szCs w:val="24"/>
        </w:rPr>
        <w:t>π</w:t>
      </w:r>
      <w:r>
        <w:rPr>
          <w:rFonts w:eastAsia="Times New Roman" w:cs="Times New Roman"/>
          <w:szCs w:val="24"/>
        </w:rPr>
        <w:t>ροϋπολογισμό του 2019 και είναι πολύ αισιόδοξο για τη νέα αρχή που χάραξε στη χώρα και μας κάνει αισιόδοξους ότι θα μπορούμε να π</w:t>
      </w:r>
      <w:r>
        <w:rPr>
          <w:rFonts w:eastAsia="Times New Roman" w:cs="Times New Roman"/>
          <w:szCs w:val="24"/>
        </w:rPr>
        <w:t xml:space="preserve">άρουμε και μια τρίτη λαϊκή εντολή, προκειμένου να υπηρετήσουμε με μια νέα πολιτική αξιόπιστων προγραμματικών συγκλίσεων την προοδευτική αναγέννηση σ’ αυτή την ιστορική χώρα. </w:t>
      </w:r>
    </w:p>
    <w:p w14:paraId="37394A1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394A16"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4A17"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ΠΡΟΕΔΡΕΥΩΝ (Γεώργιος</w:t>
      </w:r>
      <w:r w:rsidRPr="00D87DBE">
        <w:rPr>
          <w:rFonts w:eastAsia="Times New Roman" w:cs="Times New Roman"/>
          <w:b/>
          <w:szCs w:val="24"/>
        </w:rPr>
        <w:t xml:space="preserve"> Λαμπρούλης):</w:t>
      </w:r>
      <w:r>
        <w:rPr>
          <w:rFonts w:eastAsia="Times New Roman" w:cs="Times New Roman"/>
          <w:b/>
          <w:szCs w:val="24"/>
        </w:rPr>
        <w:t xml:space="preserve"> </w:t>
      </w:r>
      <w:r>
        <w:rPr>
          <w:rFonts w:eastAsia="Times New Roman" w:cs="Times New Roman"/>
          <w:szCs w:val="24"/>
        </w:rPr>
        <w:t xml:space="preserve">Τον λόγο έχει ο Υπουργός Παιδείας, Έρευνας και Θρησκευμάτων κ. Γαβρόγλου. </w:t>
      </w:r>
    </w:p>
    <w:p w14:paraId="37394A18"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sidRPr="00BE4E89">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37394A19"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Μου κάνει εντύπωση το γεγονός ότι η Αντιπολίτευση έχει έναν λόγο στη σ</w:t>
      </w:r>
      <w:r>
        <w:rPr>
          <w:rFonts w:eastAsia="Times New Roman" w:cs="Times New Roman"/>
          <w:szCs w:val="24"/>
        </w:rPr>
        <w:t xml:space="preserve">υζήτηση του προϋπολογισμού, ο οποίος αγνοεί τους αριθμούς. Και καταλαβαίνω όλα τα στοιχεία της πολιτικής επιχειρηματολογίας, αλλά καλό είναι να ξέρουμε και τους αριθμούς, γιατί τυχαίνει οι αριθμοί να εκφράζουν μια κάποια αντικειμενικότητα. </w:t>
      </w:r>
    </w:p>
    <w:p w14:paraId="37394A1A"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 θυμίσω ότι α</w:t>
      </w:r>
      <w:r>
        <w:rPr>
          <w:rFonts w:eastAsia="Times New Roman" w:cs="Times New Roman"/>
          <w:szCs w:val="24"/>
        </w:rPr>
        <w:t xml:space="preserve">νάμεσα στο 2009 και το 2015 υπήρξε μείωση του προϋπολογισμού κατά 35%. Αυτό δεν το αμφισβητεί κανένας. </w:t>
      </w:r>
    </w:p>
    <w:p w14:paraId="37394A1B"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δεύτερο: Ανάμεσα στο 2015 και τώρα υπάρχει μία αύξηση κατά 12%. </w:t>
      </w:r>
    </w:p>
    <w:p w14:paraId="37394A1C"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εάν τυχόν η χώρα είχε το μεσοπρόθεσμο, που είχαν συμφωνήσει η Νέα Δημοκρατία και</w:t>
      </w:r>
      <w:r>
        <w:rPr>
          <w:rFonts w:eastAsia="Times New Roman" w:cs="Times New Roman"/>
          <w:szCs w:val="24"/>
        </w:rPr>
        <w:t xml:space="preserve"> το ΠΑΣΟΚ, σήμερα θα είχαμε μείωση κατά 28%, δηλαδή ο προϋπολογισμός που έχουμε καταθέσει, αν συγκριθεί με αυτό που θα ίσχυε λόγω μεσοπροθέσμου, είναι κατά 28% αυξημένος. Αυτό δεν είναι θέμα διαπραγμάτευσης ούτε και δημιουργικής λογικής. </w:t>
      </w:r>
    </w:p>
    <w:p w14:paraId="37394A1D"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Ένα και στο χέρι,</w:t>
      </w:r>
      <w:r>
        <w:rPr>
          <w:rFonts w:eastAsia="Times New Roman" w:cs="Times New Roman"/>
          <w:szCs w:val="24"/>
        </w:rPr>
        <w:t xml:space="preserve"> λοιπόν, ότι έχουμε καταφέρει</w:t>
      </w:r>
      <w:r>
        <w:rPr>
          <w:rFonts w:eastAsia="Times New Roman" w:cs="Times New Roman"/>
          <w:szCs w:val="24"/>
        </w:rPr>
        <w:t>,</w:t>
      </w:r>
      <w:r>
        <w:rPr>
          <w:rFonts w:eastAsia="Times New Roman" w:cs="Times New Roman"/>
          <w:szCs w:val="24"/>
        </w:rPr>
        <w:t xml:space="preserve"> μέσα από τις πραγματικά απίστευτα δύσκολες συνθήκες</w:t>
      </w:r>
      <w:r>
        <w:rPr>
          <w:rFonts w:eastAsia="Times New Roman" w:cs="Times New Roman"/>
          <w:szCs w:val="24"/>
        </w:rPr>
        <w:t>,</w:t>
      </w:r>
      <w:r>
        <w:rPr>
          <w:rFonts w:eastAsia="Times New Roman" w:cs="Times New Roman"/>
          <w:szCs w:val="24"/>
        </w:rPr>
        <w:t xml:space="preserve"> να μπορέσουμε, κατ’ αρχ</w:t>
      </w:r>
      <w:r>
        <w:rPr>
          <w:rFonts w:eastAsia="Times New Roman" w:cs="Times New Roman"/>
          <w:szCs w:val="24"/>
        </w:rPr>
        <w:t>άς</w:t>
      </w:r>
      <w:r>
        <w:rPr>
          <w:rFonts w:eastAsia="Times New Roman" w:cs="Times New Roman"/>
          <w:szCs w:val="24"/>
        </w:rPr>
        <w:t xml:space="preserve"> να αυξήσουμε τον προϋπολογισμό για την εκπαίδευση. </w:t>
      </w:r>
    </w:p>
    <w:p w14:paraId="37394A1E"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αύξηση του προϋπολογισμού για την εκπαίδευση δεν μπορεί να λειτουργήσει δυναμικά προς όφελος</w:t>
      </w:r>
      <w:r>
        <w:rPr>
          <w:rFonts w:eastAsia="Times New Roman" w:cs="Times New Roman"/>
          <w:szCs w:val="24"/>
        </w:rPr>
        <w:t xml:space="preserve"> της εκπαίδευσης, αν δεν υπάρχει και μία πολιτική που να μπορεί να μεγιστοποιήσει τις δυνατότητες που δίνει αυτή η αύξηση. Και αυτή την πολιτική εφαρμόσαμε αυτά τα τρία τελευταία χρόνια. </w:t>
      </w:r>
    </w:p>
    <w:p w14:paraId="37394A1F"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λέμε αυτό γιατί η πολιτική της Αντιπολίτευσης, ακριβώς επειδή έβλ</w:t>
      </w:r>
      <w:r>
        <w:rPr>
          <w:rFonts w:eastAsia="Times New Roman" w:cs="Times New Roman"/>
          <w:szCs w:val="24"/>
        </w:rPr>
        <w:t>επε την εκπαίδευση σαν προϊόν –δεν το κρύβουν οι άνθρωποι, το λένε, το λέει και ο κ. Μητσοτάκης με έναν, κατά τη γνώμη μας, πάρα πολύ ακραίο τρόπο- επειδή βλέπουν την εκπαίδευση σαν εμπόρευμα, τα σχολεία σαν επιχειρήσεις, η πολιτική κουλτούρα</w:t>
      </w:r>
      <w:r>
        <w:rPr>
          <w:rFonts w:eastAsia="Times New Roman" w:cs="Times New Roman"/>
          <w:szCs w:val="24"/>
        </w:rPr>
        <w:t>,</w:t>
      </w:r>
      <w:r>
        <w:rPr>
          <w:rFonts w:eastAsia="Times New Roman" w:cs="Times New Roman"/>
          <w:szCs w:val="24"/>
        </w:rPr>
        <w:t xml:space="preserve"> με την οποία</w:t>
      </w:r>
      <w:r>
        <w:rPr>
          <w:rFonts w:eastAsia="Times New Roman" w:cs="Times New Roman"/>
          <w:szCs w:val="24"/>
        </w:rPr>
        <w:t xml:space="preserve"> προσεγγίζουν τα θέματα της εκπαίδευσης</w:t>
      </w:r>
      <w:r>
        <w:rPr>
          <w:rFonts w:eastAsia="Times New Roman" w:cs="Times New Roman"/>
          <w:szCs w:val="24"/>
        </w:rPr>
        <w:t>,</w:t>
      </w:r>
      <w:r>
        <w:rPr>
          <w:rFonts w:eastAsia="Times New Roman" w:cs="Times New Roman"/>
          <w:szCs w:val="24"/>
        </w:rPr>
        <w:t xml:space="preserve"> είναι σαν να είναι επιχειρήσεις οι εκπαιδευτικοί θεσμοί. </w:t>
      </w:r>
    </w:p>
    <w:p w14:paraId="37394A20"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και δεν μπορούν να σκεφθούν έξω από το δημοσιονομικό πλαίσιο, διότι η εκπαίδευση προφανώς έχει ανάγκη </w:t>
      </w:r>
      <w:r>
        <w:rPr>
          <w:rFonts w:eastAsia="Times New Roman" w:cs="Times New Roman"/>
          <w:szCs w:val="24"/>
        </w:rPr>
        <w:lastRenderedPageBreak/>
        <w:t>από πάρα πολλά χρήματα, αλλά κυρίως έχει ανάγκ</w:t>
      </w:r>
      <w:r>
        <w:rPr>
          <w:rFonts w:eastAsia="Times New Roman" w:cs="Times New Roman"/>
          <w:szCs w:val="24"/>
        </w:rPr>
        <w:t xml:space="preserve">η από ένα μακρόπνοο μεταρρυθμιστικό σχέδιο. </w:t>
      </w:r>
    </w:p>
    <w:p w14:paraId="37394A21"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τον νέο </w:t>
      </w:r>
      <w:r>
        <w:rPr>
          <w:rFonts w:eastAsia="Times New Roman" w:cs="Times New Roman"/>
          <w:szCs w:val="24"/>
        </w:rPr>
        <w:t>π</w:t>
      </w:r>
      <w:r>
        <w:rPr>
          <w:rFonts w:eastAsia="Times New Roman" w:cs="Times New Roman"/>
          <w:szCs w:val="24"/>
        </w:rPr>
        <w:t>ροϋπολογισμό, επιτέλους μετά από δέκα χρόνια, προχωρούμε στον διορισμό δεκαπέντε χιλιάδων μόνιμων εκπαιδευτικών την επόμενη τριετία και το 2019 σε τεσσερισήμισι χιλιάδες μόνιμους διορισμούς στην ειδι</w:t>
      </w:r>
      <w:r>
        <w:rPr>
          <w:rFonts w:eastAsia="Times New Roman" w:cs="Times New Roman"/>
          <w:szCs w:val="24"/>
        </w:rPr>
        <w:t xml:space="preserve">κή αγωγή. Είναι αυτό που λένε </w:t>
      </w:r>
      <w:r>
        <w:rPr>
          <w:rFonts w:eastAsia="Times New Roman" w:cs="Times New Roman"/>
          <w:szCs w:val="24"/>
        </w:rPr>
        <w:t>-</w:t>
      </w:r>
      <w:r>
        <w:rPr>
          <w:rFonts w:eastAsia="Times New Roman" w:cs="Times New Roman"/>
          <w:szCs w:val="24"/>
        </w:rPr>
        <w:t xml:space="preserve">που είπα και πριν- ότι αυτό δεν αμφισβητείται με κανέναν απολύτως τρόπο. </w:t>
      </w:r>
    </w:p>
    <w:p w14:paraId="37394A22"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το ποιο σύστημα θα ισχύσει </w:t>
      </w:r>
      <w:r>
        <w:rPr>
          <w:rFonts w:eastAsia="Times New Roman" w:cs="Times New Roman"/>
          <w:szCs w:val="24"/>
        </w:rPr>
        <w:t>-</w:t>
      </w:r>
      <w:r>
        <w:rPr>
          <w:rFonts w:eastAsia="Times New Roman" w:cs="Times New Roman"/>
          <w:szCs w:val="24"/>
        </w:rPr>
        <w:t xml:space="preserve">επειδή υπάρχει μία συζήτηση γύρω από το σύστημα- πρέπει να είναι σαφές, τουλάχιστον σε όλα τα κόμματα, ότι αυτό </w:t>
      </w:r>
      <w:r>
        <w:rPr>
          <w:rFonts w:eastAsia="Times New Roman" w:cs="Times New Roman"/>
          <w:szCs w:val="24"/>
        </w:rPr>
        <w:t xml:space="preserve">το σύστημα πρέπει να υπακούει με αυστηρό τρόπο στις συνταγματικές επιταγές. Δεν μπορούμε να ξεχνάμε τη συνταγματική επιταγή και για αξιοκρατία, αλλά και για ισοτιμία στην πρόσβαση στο επάγγελμα, χωρίς προφανώς να παραβλέπει κανείς την προϋπηρεσία. </w:t>
      </w:r>
    </w:p>
    <w:p w14:paraId="37394A23"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πρέπει να είμαστε κατηγορηματικά αντίθετοι σε όλους εκείνους τους λαϊκισμούς που ουσιαστικά θέλουν να επαναφέρουν την επετηρίδα και μέσα από αυτό να αποκλείσουν και μία γενιά αδιόριστων νέων εκπαιδευτικών. </w:t>
      </w:r>
    </w:p>
    <w:p w14:paraId="37394A24"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Επιπλέον, διορίζουμε εξακόσιους εκπαιδευτικούς π</w:t>
      </w:r>
      <w:r>
        <w:rPr>
          <w:rFonts w:eastAsia="Times New Roman" w:cs="Times New Roman"/>
          <w:szCs w:val="24"/>
        </w:rPr>
        <w:t xml:space="preserve">ου ταλαιπωρούνται από το 2008, έχουν δικαστικές αποφάσεις και επιτέλους γίνεται δυνατός ο διορισμός τους. </w:t>
      </w:r>
    </w:p>
    <w:p w14:paraId="37394A25"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όπως είπα και πριν, ο προγραμματισμός μας δεν ήταν συνυφασμένος με το πόσα χρήματα υπάρχουν για την εκπαίδευση. Καταφέραμε όλη η πολιτική ηγεσί</w:t>
      </w:r>
      <w:r>
        <w:rPr>
          <w:rFonts w:eastAsia="Times New Roman" w:cs="Times New Roman"/>
          <w:szCs w:val="24"/>
        </w:rPr>
        <w:t xml:space="preserve">α του Υπουργείου Παιδείας να κάνουμε τεράστια βήματα τα τρία αυτά χρόνια και επίσης να αξιοποιήσουμε με τον καλύτερο δυνατό τρόπο τα χρήματα που υπήρχαν. </w:t>
      </w:r>
    </w:p>
    <w:p w14:paraId="37394A26"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αυτή τη λογική, καθιερώσαμε τη δίχρονη προσχολική υποχρεωτική εκπαίδευση, ένα αίτημα των εκπαιδευτ</w:t>
      </w:r>
      <w:r>
        <w:rPr>
          <w:rFonts w:eastAsia="Times New Roman" w:cs="Times New Roman"/>
          <w:szCs w:val="24"/>
        </w:rPr>
        <w:t xml:space="preserve">ικών εδώ και εξήντα ένα χρόνια. Εμείς το καθιερώσαμε, το ολοκληρώνουμε σε όλους τους δήμους σε τρία χρόνια. Ήδη την πρώτη χρονιά λειτουργεί σε εκατόν ογδόντα πέντε δήμους. Την επόμενη χρόνια θα λειτουργήσει σε άλλους εκατό. </w:t>
      </w:r>
    </w:p>
    <w:p w14:paraId="37394A27"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Αποτέλεσμα είναι να υπάρχουν πε</w:t>
      </w:r>
      <w:r>
        <w:rPr>
          <w:rFonts w:eastAsia="Times New Roman" w:cs="Times New Roman"/>
          <w:szCs w:val="24"/>
        </w:rPr>
        <w:t>ρισσότερα παιδιά στα νηπιαγωγεία, περισσότερα βρέφη στους βρεφονηπιακούς σταθμούς -που είναι των δήμων- και</w:t>
      </w:r>
      <w:r>
        <w:rPr>
          <w:rFonts w:eastAsia="Times New Roman" w:cs="Times New Roman"/>
          <w:szCs w:val="24"/>
        </w:rPr>
        <w:t>,</w:t>
      </w:r>
      <w:r>
        <w:rPr>
          <w:rFonts w:eastAsia="Times New Roman" w:cs="Times New Roman"/>
          <w:szCs w:val="24"/>
        </w:rPr>
        <w:t xml:space="preserve"> άρα, περισσότεροι εργαζόμενοι ως βρεφονηπιαγωγοί και περισσότεροι νηπιαγωγοί. </w:t>
      </w:r>
    </w:p>
    <w:p w14:paraId="37394A28"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Επίσης, αυτό που καταφέραμε είναι να δημιουργήσουμε ένα δί</w:t>
      </w:r>
      <w:r>
        <w:rPr>
          <w:rFonts w:eastAsia="Times New Roman" w:cs="Times New Roman"/>
          <w:szCs w:val="24"/>
        </w:rPr>
        <w:t>κ</w:t>
      </w:r>
      <w:r>
        <w:rPr>
          <w:rFonts w:eastAsia="Times New Roman" w:cs="Times New Roman"/>
          <w:szCs w:val="24"/>
        </w:rPr>
        <w:t xml:space="preserve">τυο σχολικών βιβλιοθηκών σε χίλια δημοτικά. </w:t>
      </w:r>
    </w:p>
    <w:p w14:paraId="37394A29"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Παράλληλα, πάνω από οκτακόσια, οκτακόσια είκοσι τρία ολιγοθέσια δημοτικά έγιναν ολοήμερα. Είναι δημοτικά που βρίσκονται στις εσχατιές της χώρας μας και καταφέραμε να γίνουν ολοήμερα, όπου πήγαν και ειδικότητες, </w:t>
      </w:r>
      <w:r>
        <w:rPr>
          <w:rFonts w:eastAsia="Times New Roman" w:cs="Times New Roman"/>
          <w:szCs w:val="24"/>
        </w:rPr>
        <w:t xml:space="preserve">όπως ξένες γλώσσες, μουσική και τα λοιπά. </w:t>
      </w:r>
    </w:p>
    <w:p w14:paraId="37394A2A"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γνωστό ότι καταφέραμε πάρα πολλά για την ένταξη και τις τάξεις υποδοχής των προσφυγόπουλων. Οκτώ χιλιάδες προσφυγόπουλα είναι αυτή τη στιγμή στην εκπαίδευση. </w:t>
      </w:r>
    </w:p>
    <w:p w14:paraId="37394A2B"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παρά τις όποιες λυσσαλέες </w:t>
      </w:r>
      <w:r>
        <w:rPr>
          <w:rFonts w:eastAsia="Times New Roman" w:cs="Times New Roman"/>
          <w:szCs w:val="24"/>
        </w:rPr>
        <w:t>-</w:t>
      </w:r>
      <w:r>
        <w:rPr>
          <w:rFonts w:eastAsia="Times New Roman" w:cs="Times New Roman"/>
          <w:szCs w:val="24"/>
        </w:rPr>
        <w:t>θα λέγαμε- αν</w:t>
      </w:r>
      <w:r>
        <w:rPr>
          <w:rFonts w:eastAsia="Times New Roman" w:cs="Times New Roman"/>
          <w:szCs w:val="24"/>
        </w:rPr>
        <w:t xml:space="preserve">τιδράσεις εξαιρετικά αντιδραστικών κύκλων στη Θράκη, στις οποίες υπήρξε μία άμεση σιωπή πολλών κομμάτων, καταφέραμε και δημιουργήσαμε τα πιλοτικά νηπιαγωγεία για τα παιδιά που έρχονται από τις μειονότητες. </w:t>
      </w:r>
    </w:p>
    <w:p w14:paraId="37394A2C"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Έχουμε, λοιπόν, νηπιαγωγεία όπου υπάρχει μία βοηθ</w:t>
      </w:r>
      <w:r>
        <w:rPr>
          <w:rFonts w:eastAsia="Times New Roman" w:cs="Times New Roman"/>
          <w:szCs w:val="24"/>
        </w:rPr>
        <w:t xml:space="preserve">ός, μία διαμεσολαβήτρια, ώστε να μπορέσουν αυτά τα παιδιά να μάθουν την ελληνική γλώσσα, χωρίς προφανώς να απωλέσουν τη δική τους γλώσσα. </w:t>
      </w:r>
    </w:p>
    <w:p w14:paraId="37394A2D"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ένα πράγμα που επίσης καταφέραμε -και έχει και αυτό έμμεση σχέση με τα οικονομικά- είναι η προαιρετικότ</w:t>
      </w:r>
      <w:r>
        <w:rPr>
          <w:rFonts w:eastAsia="Times New Roman" w:cs="Times New Roman"/>
          <w:szCs w:val="24"/>
        </w:rPr>
        <w:t xml:space="preserve">ητα της </w:t>
      </w:r>
      <w:r>
        <w:rPr>
          <w:rFonts w:eastAsia="Times New Roman" w:cs="Times New Roman"/>
          <w:szCs w:val="24"/>
        </w:rPr>
        <w:t>σ</w:t>
      </w:r>
      <w:r>
        <w:rPr>
          <w:rFonts w:eastAsia="Times New Roman" w:cs="Times New Roman"/>
          <w:szCs w:val="24"/>
        </w:rPr>
        <w:t xml:space="preserve">αρίας και ο εκσυγχρονισμός των </w:t>
      </w:r>
      <w:r>
        <w:rPr>
          <w:rFonts w:eastAsia="Times New Roman" w:cs="Times New Roman"/>
          <w:szCs w:val="24"/>
        </w:rPr>
        <w:t>μ</w:t>
      </w:r>
      <w:r>
        <w:rPr>
          <w:rFonts w:eastAsia="Times New Roman" w:cs="Times New Roman"/>
          <w:szCs w:val="24"/>
        </w:rPr>
        <w:t xml:space="preserve">ουφτειών στη Θράκη. Ήταν υπηρεσίες που έπρεπε να εκσυγχρονιστούν εδώ και πολλές δεκαετίες. Και η προαιρετικότητα της </w:t>
      </w:r>
      <w:r>
        <w:rPr>
          <w:rFonts w:eastAsia="Times New Roman" w:cs="Times New Roman"/>
          <w:szCs w:val="24"/>
        </w:rPr>
        <w:t>σ</w:t>
      </w:r>
      <w:r>
        <w:rPr>
          <w:rFonts w:eastAsia="Times New Roman" w:cs="Times New Roman"/>
          <w:szCs w:val="24"/>
        </w:rPr>
        <w:t>αρίας κατοχυρώνει πολύ περισσότερο τον γυναικείο πληθυσμό, που κάτω πολλές φορές από οικογενειακέ</w:t>
      </w:r>
      <w:r>
        <w:rPr>
          <w:rFonts w:eastAsia="Times New Roman" w:cs="Times New Roman"/>
          <w:szCs w:val="24"/>
        </w:rPr>
        <w:t xml:space="preserve">ς και συγγενικές πιέσεις έπρεπε να συρθεί στην υποχρεωτική </w:t>
      </w:r>
      <w:r>
        <w:rPr>
          <w:rFonts w:eastAsia="Times New Roman" w:cs="Times New Roman"/>
          <w:szCs w:val="24"/>
        </w:rPr>
        <w:t>σ</w:t>
      </w:r>
      <w:r>
        <w:rPr>
          <w:rFonts w:eastAsia="Times New Roman" w:cs="Times New Roman"/>
          <w:szCs w:val="24"/>
        </w:rPr>
        <w:t xml:space="preserve">αρία. </w:t>
      </w:r>
    </w:p>
    <w:p w14:paraId="37394A2E"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κ. Τζούφη σάς μίλησε αναλυτικά για τη νέα αρχή των ΕΠΑΛ, στην οποία  είχε μεγάλη συμβολή και ο Δημήτρης Μπαξεβανάκης. </w:t>
      </w:r>
    </w:p>
    <w:p w14:paraId="37394A2F"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πρωτοβουλίες που πήραμε στην ειδική αγωγή δεν αμφισβητούνται πια </w:t>
      </w:r>
      <w:r>
        <w:rPr>
          <w:rFonts w:eastAsia="Times New Roman" w:cs="Times New Roman"/>
          <w:szCs w:val="24"/>
        </w:rPr>
        <w:t xml:space="preserve">από κανέναν. Και εδώ υπάρχει κάτι πολύ σημαντικό που πρέπει να το χαιρετίσουμε όλοι σε αυτή τη Βουλή: Οι ελληνικές οικογένειες που έχουν παιδιά με ειδικές ανάγκες άρχισαν να εμπιστεύονται το δημόσιο σχολείο και ασκούν μεγάλη πίεση στο δημόσιο σχολείο, για </w:t>
      </w:r>
      <w:r>
        <w:rPr>
          <w:rFonts w:eastAsia="Times New Roman" w:cs="Times New Roman"/>
          <w:szCs w:val="24"/>
        </w:rPr>
        <w:t xml:space="preserve">να μπορέσει να αντιμετωπίσει αυτά τα προβλήματα. Αυτό το χαιρετίζουμε. Είναι μία κοινωνική πίεση, η οποία πρέπει να ασκηθεί, τη δεχόμαστε και γι’ αυτό </w:t>
      </w:r>
      <w:r>
        <w:rPr>
          <w:rFonts w:eastAsia="Times New Roman" w:cs="Times New Roman"/>
          <w:szCs w:val="24"/>
        </w:rPr>
        <w:lastRenderedPageBreak/>
        <w:t xml:space="preserve">πάμε στους μόνιμους διορισμούς για την ειδική αγωγή, γι’ αυτό έχουμε κάνει τα καινούργια ειδικά σχολεία, </w:t>
      </w:r>
      <w:r>
        <w:rPr>
          <w:rFonts w:eastAsia="Times New Roman" w:cs="Times New Roman"/>
          <w:szCs w:val="24"/>
        </w:rPr>
        <w:t xml:space="preserve">γι’ αυτό έχουμε κάνει τα προγράμματα με τα οποία αυτά τα παιδιά είναι μαζί με άλλα σε κανονικές τάξεις. </w:t>
      </w:r>
    </w:p>
    <w:p w14:paraId="37394A3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Ψηφίσαμε τις νέες δομές αυτοαξιολόγησης των σχολείων. Για πρώτη φορά γίνεται αυτό. Καταργήσαμε ένα τιμωρητικό </w:t>
      </w:r>
      <w:r>
        <w:rPr>
          <w:rFonts w:eastAsia="Times New Roman" w:cs="Times New Roman"/>
          <w:szCs w:val="24"/>
        </w:rPr>
        <w:t>προεδρικό διάταγμα</w:t>
      </w:r>
      <w:r>
        <w:rPr>
          <w:rFonts w:eastAsia="Times New Roman" w:cs="Times New Roman"/>
          <w:szCs w:val="24"/>
        </w:rPr>
        <w:t>, το 152. Δήθεν αξιολόγηση. Δεν ήταν αυτό. Ήταν αυτό που μας έλεγαν: «Γιατί, βρε παιδιά, δεν αξιολογείτε; Διώξτε κάποιους. Και μετά να δείτε τι ωραία θα είναι τα πράγματα». Δεν πάει έτσι. Εδώ πρέπει να δούμε πώς οι σχολικές μονάδες συζητάνε τον προγραμματι</w:t>
      </w:r>
      <w:r>
        <w:rPr>
          <w:rFonts w:eastAsia="Times New Roman" w:cs="Times New Roman"/>
          <w:szCs w:val="24"/>
        </w:rPr>
        <w:t>σμό τους, πώς τον αξιολογούν στο τέλος και πώς αξιολογούν αυτούς που είναι εκεί για να τους βοηθάνε. Επίσης, προγραμματίζουμε την κατάργηση του ΣΑΕΠ, όπου θα αναγνωρίσουμε τα επαγγελματικά δικαιώματα όλων αυτών των υποψηφίων, ακολουθώντας αυστηρά τις επιτα</w:t>
      </w:r>
      <w:r>
        <w:rPr>
          <w:rFonts w:eastAsia="Times New Roman" w:cs="Times New Roman"/>
          <w:szCs w:val="24"/>
        </w:rPr>
        <w:t xml:space="preserve">γές της ευρωπαϊκής </w:t>
      </w:r>
      <w:r>
        <w:rPr>
          <w:rFonts w:eastAsia="Times New Roman" w:cs="Times New Roman"/>
          <w:szCs w:val="24"/>
        </w:rPr>
        <w:t>ο</w:t>
      </w:r>
      <w:r>
        <w:rPr>
          <w:rFonts w:eastAsia="Times New Roman" w:cs="Times New Roman"/>
          <w:szCs w:val="24"/>
        </w:rPr>
        <w:t>δηγίας.</w:t>
      </w:r>
    </w:p>
    <w:p w14:paraId="37394A3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Όπως καλά γνωρίζετε, είμαστε πολύ κοντά στο να νομοθετηθεί η Γ΄ </w:t>
      </w:r>
      <w:r>
        <w:rPr>
          <w:rFonts w:eastAsia="Times New Roman" w:cs="Times New Roman"/>
          <w:szCs w:val="24"/>
        </w:rPr>
        <w:t>λ</w:t>
      </w:r>
      <w:r>
        <w:rPr>
          <w:rFonts w:eastAsia="Times New Roman" w:cs="Times New Roman"/>
          <w:szCs w:val="24"/>
        </w:rPr>
        <w:t xml:space="preserve">υκείου. Η Γ΄ </w:t>
      </w:r>
      <w:r>
        <w:rPr>
          <w:rFonts w:eastAsia="Times New Roman" w:cs="Times New Roman"/>
          <w:szCs w:val="24"/>
        </w:rPr>
        <w:t>λ</w:t>
      </w:r>
      <w:r>
        <w:rPr>
          <w:rFonts w:eastAsia="Times New Roman" w:cs="Times New Roman"/>
          <w:szCs w:val="24"/>
        </w:rPr>
        <w:t xml:space="preserve">υκείου, όπως ξέρετε, στη χώρα μας </w:t>
      </w:r>
      <w:r>
        <w:rPr>
          <w:rFonts w:eastAsia="Times New Roman" w:cs="Times New Roman"/>
          <w:szCs w:val="24"/>
        </w:rPr>
        <w:lastRenderedPageBreak/>
        <w:t xml:space="preserve">είναι μια τάξη σχεδόν φάντασμα. Είμαστε μια χώρα χωρίς Γ΄ </w:t>
      </w:r>
      <w:r>
        <w:rPr>
          <w:rFonts w:eastAsia="Times New Roman" w:cs="Times New Roman"/>
          <w:szCs w:val="24"/>
        </w:rPr>
        <w:t>λ</w:t>
      </w:r>
      <w:r>
        <w:rPr>
          <w:rFonts w:eastAsia="Times New Roman" w:cs="Times New Roman"/>
          <w:szCs w:val="24"/>
        </w:rPr>
        <w:t>υκείου, για το οποίο έχει ευθύνη η κοινωνία στο σύνολο κ</w:t>
      </w:r>
      <w:r>
        <w:rPr>
          <w:rFonts w:eastAsia="Times New Roman" w:cs="Times New Roman"/>
          <w:szCs w:val="24"/>
        </w:rPr>
        <w:t xml:space="preserve">αι όχι οι εκπαιδευτικοί, οι οποίοι πασχίζουν να μπορέσουν να της δώσουν ουσιαστικό περιεχόμενο. Προσπαθούμε να αναβαθμίσουμε το απολυτήριο του </w:t>
      </w:r>
      <w:r>
        <w:rPr>
          <w:rFonts w:eastAsia="Times New Roman" w:cs="Times New Roman"/>
          <w:szCs w:val="24"/>
        </w:rPr>
        <w:t>λ</w:t>
      </w:r>
      <w:r>
        <w:rPr>
          <w:rFonts w:eastAsia="Times New Roman" w:cs="Times New Roman"/>
          <w:szCs w:val="24"/>
        </w:rPr>
        <w:t>υκείου, να έχουμε πολύ λιγότερα μαθήματα με περισσότερες ώρες και να καταφέρουμε να έχουμε ένα σύστημα πρόσβασης</w:t>
      </w:r>
      <w:r>
        <w:rPr>
          <w:rFonts w:eastAsia="Times New Roman" w:cs="Times New Roman"/>
          <w:szCs w:val="24"/>
        </w:rPr>
        <w:t xml:space="preserve"> στην τριτοβάθμια εκπαίδευση που θα δίνει τη δυνατότητα να εισάγεται κανείς μόνο </w:t>
      </w:r>
      <w:r>
        <w:rPr>
          <w:rFonts w:eastAsia="Times New Roman" w:cs="Times New Roman"/>
          <w:szCs w:val="24"/>
        </w:rPr>
        <w:t xml:space="preserve">με </w:t>
      </w:r>
      <w:r>
        <w:rPr>
          <w:rFonts w:eastAsia="Times New Roman" w:cs="Times New Roman"/>
          <w:szCs w:val="24"/>
        </w:rPr>
        <w:t>το απολυτήριο.</w:t>
      </w:r>
    </w:p>
    <w:p w14:paraId="37394A3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βεβαίως –και τελειώνω- για πρώτη φορά συζητάμε τη νέα αρχιτεκτονική της ανώτατης εκπαίδευσης. Μια αρχιτεκτονική, η οποία θα μειώσει τη διαφορά ανάμεσα στ</w:t>
      </w:r>
      <w:r>
        <w:rPr>
          <w:rFonts w:eastAsia="Times New Roman" w:cs="Times New Roman"/>
          <w:szCs w:val="24"/>
        </w:rPr>
        <w:t>α πανεπιστήμια του κέντρου και της περιφέρειας. Μια αρχιτεκτονική, η οποία θα είναι πάρα πολύ ανοιχτή στις διεθνείς συνεργασίες και στην εξωστρέφεια ως προς τις αναπτυξιακές ανάγκες των τοπικών κοινωνιών. Με αυτή τη λογική ιδρύουμε τα διετή προγράμματα σπο</w:t>
      </w:r>
      <w:r>
        <w:rPr>
          <w:rFonts w:eastAsia="Times New Roman" w:cs="Times New Roman"/>
          <w:szCs w:val="24"/>
        </w:rPr>
        <w:t xml:space="preserve">υδών που θα παρέχουν επαγγελματικά πιστοποιητικά και λόγω του νέου </w:t>
      </w:r>
      <w:r>
        <w:rPr>
          <w:rFonts w:eastAsia="Times New Roman" w:cs="Times New Roman"/>
          <w:szCs w:val="24"/>
        </w:rPr>
        <w:t>π</w:t>
      </w:r>
      <w:r>
        <w:rPr>
          <w:rFonts w:eastAsia="Times New Roman" w:cs="Times New Roman"/>
          <w:szCs w:val="24"/>
        </w:rPr>
        <w:t>ροϋπολογισμού δίνουμε 10.000 ευρώ για κάθε μεταπτυχιακό πρόγραμμα σπουδών που είναι δωρεάν, χωρίς δίδακτρα.</w:t>
      </w:r>
    </w:p>
    <w:p w14:paraId="37394A3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Μέσα, λοιπόν, από έναν προγραμματισμό που τον έχουμε αρχίσει από τότε που είμαστ</w:t>
      </w:r>
      <w:r>
        <w:rPr>
          <w:rFonts w:eastAsia="Times New Roman" w:cs="Times New Roman"/>
          <w:szCs w:val="24"/>
        </w:rPr>
        <w:t xml:space="preserve">ε Κυβέρνηση -και τον αρχίσαμε με τη λογική ότι θα βγαίναμε από τα μνημόνια τον Αύγουστο του 2018- ολοκληρώνουμε τη δίχρονη προσχολική υποχρεωτική εκπαίδευση, εξορθολογίζουμε το </w:t>
      </w:r>
      <w:r>
        <w:rPr>
          <w:rFonts w:eastAsia="Times New Roman" w:cs="Times New Roman"/>
          <w:szCs w:val="24"/>
        </w:rPr>
        <w:t>δ</w:t>
      </w:r>
      <w:r>
        <w:rPr>
          <w:rFonts w:eastAsia="Times New Roman" w:cs="Times New Roman"/>
          <w:szCs w:val="24"/>
        </w:rPr>
        <w:t xml:space="preserve">ημοτικό και το </w:t>
      </w:r>
      <w:r>
        <w:rPr>
          <w:rFonts w:eastAsia="Times New Roman" w:cs="Times New Roman"/>
          <w:szCs w:val="24"/>
        </w:rPr>
        <w:t>γ</w:t>
      </w:r>
      <w:r>
        <w:rPr>
          <w:rFonts w:eastAsia="Times New Roman" w:cs="Times New Roman"/>
          <w:szCs w:val="24"/>
        </w:rPr>
        <w:t xml:space="preserve">υμνάσιο, προχωράμε στην αλλαγή του </w:t>
      </w:r>
      <w:r>
        <w:rPr>
          <w:rFonts w:eastAsia="Times New Roman" w:cs="Times New Roman"/>
          <w:szCs w:val="24"/>
        </w:rPr>
        <w:t>λ</w:t>
      </w:r>
      <w:r>
        <w:rPr>
          <w:rFonts w:eastAsia="Times New Roman" w:cs="Times New Roman"/>
          <w:szCs w:val="24"/>
        </w:rPr>
        <w:t>υκείου, συζητάμε και νομοθ</w:t>
      </w:r>
      <w:r>
        <w:rPr>
          <w:rFonts w:eastAsia="Times New Roman" w:cs="Times New Roman"/>
          <w:szCs w:val="24"/>
        </w:rPr>
        <w:t>ετούμε τη νέα αρχιτεκτονική της ανώτατης εκπαίδευσης και</w:t>
      </w:r>
      <w:r>
        <w:rPr>
          <w:rFonts w:eastAsia="Times New Roman" w:cs="Times New Roman"/>
          <w:szCs w:val="24"/>
        </w:rPr>
        <w:t>,</w:t>
      </w:r>
      <w:r>
        <w:rPr>
          <w:rFonts w:eastAsia="Times New Roman" w:cs="Times New Roman"/>
          <w:szCs w:val="24"/>
        </w:rPr>
        <w:t xml:space="preserve"> βεβαίως, προχωράμε στους διορισμούς που γίνονται για πρώτη φορά μετά από δέκα χρόνια.</w:t>
      </w:r>
    </w:p>
    <w:p w14:paraId="37394A3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7394A35" w14:textId="77777777" w:rsidR="00B27939" w:rsidRDefault="00D93F4B">
      <w:pPr>
        <w:spacing w:after="0"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37394A36"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Λαμπρούλης):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Μάρκου από τη Νέα Δημοκρατία.</w:t>
      </w:r>
    </w:p>
    <w:p w14:paraId="37394A37"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Σας ευχαριστώ πολύ, κύριε Πρόεδρε.</w:t>
      </w:r>
    </w:p>
    <w:p w14:paraId="37394A38"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ο τελευταίος </w:t>
      </w:r>
      <w:r>
        <w:rPr>
          <w:rFonts w:eastAsia="Times New Roman" w:cs="Times New Roman"/>
          <w:szCs w:val="24"/>
        </w:rPr>
        <w:t>π</w:t>
      </w:r>
      <w:r>
        <w:rPr>
          <w:rFonts w:eastAsia="Times New Roman" w:cs="Times New Roman"/>
          <w:szCs w:val="24"/>
        </w:rPr>
        <w:t xml:space="preserve">ροϋπολογισμός της Κυβέρνησης αυτής σφραγίζει και συμπυκνώνει όλη την αντιφατική της πορεία: από τα κακά πλεονάσματα στα υπερπλεονάσματα, από </w:t>
      </w:r>
      <w:r>
        <w:rPr>
          <w:rFonts w:eastAsia="Times New Roman" w:cs="Times New Roman"/>
          <w:szCs w:val="24"/>
        </w:rPr>
        <w:t>ότι</w:t>
      </w:r>
      <w:r>
        <w:rPr>
          <w:rFonts w:eastAsia="Times New Roman" w:cs="Times New Roman"/>
          <w:szCs w:val="24"/>
        </w:rPr>
        <w:t xml:space="preserve"> το ΔΝΤ έχει δίκιο για την </w:t>
      </w:r>
      <w:r>
        <w:rPr>
          <w:rFonts w:eastAsia="Times New Roman" w:cs="Times New Roman"/>
          <w:szCs w:val="24"/>
        </w:rPr>
        <w:lastRenderedPageBreak/>
        <w:t>περικοπή του χρέους και του πρωτογενούς πλεονάσματος στην ιδέα ότι το ΔΝΤ είναι ο κακ</w:t>
      </w:r>
      <w:r>
        <w:rPr>
          <w:rFonts w:eastAsia="Times New Roman" w:cs="Times New Roman"/>
          <w:szCs w:val="24"/>
        </w:rPr>
        <w:t xml:space="preserve">ός λύκος της ιστορίας, από τη φίλη Ρωσία στις απελάσεις Ρώσων, από την κακή Αμερική του Τραμπ στους εναγκαλισμούς με τον Ντόναλντ, από την απέχθεια στην </w:t>
      </w:r>
      <w:r>
        <w:rPr>
          <w:rFonts w:eastAsia="Times New Roman" w:cs="Times New Roman"/>
          <w:szCs w:val="24"/>
        </w:rPr>
        <w:t>α</w:t>
      </w:r>
      <w:r>
        <w:rPr>
          <w:rFonts w:eastAsia="Times New Roman" w:cs="Times New Roman"/>
          <w:szCs w:val="24"/>
        </w:rPr>
        <w:t>κροδεξιά στη συνεργασία μαζί της. Και δεν μιλάω</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για τη συνεργασία με τον κ. Καμμένο. Είναι γν</w:t>
      </w:r>
      <w:r>
        <w:rPr>
          <w:rFonts w:eastAsia="Times New Roman" w:cs="Times New Roman"/>
          <w:szCs w:val="24"/>
        </w:rPr>
        <w:t xml:space="preserve">ωστές οι υπόγειες διαδρομές με την κανονική </w:t>
      </w:r>
      <w:r>
        <w:rPr>
          <w:rFonts w:eastAsia="Times New Roman" w:cs="Times New Roman"/>
          <w:szCs w:val="24"/>
        </w:rPr>
        <w:t>α</w:t>
      </w:r>
      <w:r>
        <w:rPr>
          <w:rFonts w:eastAsia="Times New Roman" w:cs="Times New Roman"/>
          <w:szCs w:val="24"/>
        </w:rPr>
        <w:t>κροδεξιά και η παραλίγο συμφωνία για την απλή αναλογική με διακόσιους Βουλευτές. Ό,τι μας κατέβει και ό,τι κάθε φορά μας συμφέρει. Ένα ασπόνδυλο πράγμα είναι η πολιτική σας.</w:t>
      </w:r>
    </w:p>
    <w:p w14:paraId="37394A39"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Αν μη τι άλλο, μια κάποια εκτίμηση υπ</w:t>
      </w:r>
      <w:r>
        <w:rPr>
          <w:rFonts w:eastAsia="Times New Roman" w:cs="Times New Roman"/>
          <w:szCs w:val="24"/>
        </w:rPr>
        <w:t>ήρχε κάποτε στην Αριστερά για τη συνέπειά της όσον αφορά τον ιδεολογικό της πυρήνα. Εδώ καταδεικνύεται η Αριστερά ως γυμνοσάλιαγκας</w:t>
      </w:r>
      <w:r>
        <w:rPr>
          <w:rFonts w:eastAsia="Times New Roman" w:cs="Times New Roman"/>
          <w:szCs w:val="24"/>
        </w:rPr>
        <w:t>,</w:t>
      </w:r>
      <w:r>
        <w:rPr>
          <w:rFonts w:eastAsia="Times New Roman" w:cs="Times New Roman"/>
          <w:szCs w:val="24"/>
        </w:rPr>
        <w:t xml:space="preserve"> που έρπει μέσα σε έναν απίστευτο μηδενισμό και ένα μίσος για τη μεσαία τάξη, για τις αστικές συνήθειες, για τις ελευθερίες </w:t>
      </w:r>
      <w:r>
        <w:rPr>
          <w:rFonts w:eastAsia="Times New Roman" w:cs="Times New Roman"/>
          <w:szCs w:val="24"/>
        </w:rPr>
        <w:t xml:space="preserve">και τα δικαιώματα. Η ξιπασμένη, λιγούρικη δρακογενιά της πλάκας είναι στην πραγματικότητα ένας θίασος πλιατσικολόγων που αρέσκεται ακόμη και διεθνώς στα χαχανητά και στην εκκωφαντική αμάθεια, την οποία μάλιστα περιφέρει και ως σημαία αντίστασης </w:t>
      </w:r>
      <w:r>
        <w:rPr>
          <w:rFonts w:eastAsia="Times New Roman" w:cs="Times New Roman"/>
          <w:szCs w:val="24"/>
        </w:rPr>
        <w:lastRenderedPageBreak/>
        <w:t>απέναντι στ</w:t>
      </w:r>
      <w:r>
        <w:rPr>
          <w:rFonts w:eastAsia="Times New Roman" w:cs="Times New Roman"/>
          <w:szCs w:val="24"/>
        </w:rPr>
        <w:t>ους αστικούς τρόπους και τις αξίες της δυτικής δημοκρατίας. Ταπεινά ένστικτα αρπακτικότητας σε ό,τι δημιουργικό πάει να γίνει, καλλιέργεια διχόνοιας και μίσους, δήμευση των σκληρών προσπαθειών νοικοκυριών και επιχειρήσεων.</w:t>
      </w:r>
      <w:r w:rsidRPr="000719A3">
        <w:rPr>
          <w:rFonts w:eastAsia="Times New Roman" w:cs="Times New Roman"/>
          <w:szCs w:val="24"/>
        </w:rPr>
        <w:t xml:space="preserve"> </w:t>
      </w:r>
      <w:r>
        <w:rPr>
          <w:rFonts w:eastAsia="Times New Roman" w:cs="Times New Roman"/>
          <w:szCs w:val="24"/>
        </w:rPr>
        <w:t>Θα μου πείτε: Όλοι το ίδιο είναι;</w:t>
      </w:r>
      <w:r>
        <w:rPr>
          <w:rFonts w:eastAsia="Times New Roman" w:cs="Times New Roman"/>
          <w:szCs w:val="24"/>
        </w:rPr>
        <w:t xml:space="preserve"> Παράπονο το έχω</w:t>
      </w:r>
      <w:r>
        <w:rPr>
          <w:rFonts w:eastAsia="Times New Roman" w:cs="Times New Roman"/>
          <w:szCs w:val="24"/>
        </w:rPr>
        <w:t>,</w:t>
      </w:r>
      <w:r>
        <w:rPr>
          <w:rFonts w:eastAsia="Times New Roman" w:cs="Times New Roman"/>
          <w:szCs w:val="24"/>
        </w:rPr>
        <w:t xml:space="preserve"> να ακούσω εδώ στη Βουλή μία φορά, έστω μία φορά, να διατυπωθεί μία αντίρρηση από τη Συμπολίτευση, μία φωνή, έστω ένας βήχας, κάτι, κάπως, μία κριτική σε ό,τι γίνεται. Δεν μπορεί να γίνονται όλα σωστά. Και φυσικά δεν μιλάω για παραίτηση. Ο</w:t>
      </w:r>
      <w:r>
        <w:rPr>
          <w:rFonts w:eastAsia="Times New Roman" w:cs="Times New Roman"/>
          <w:szCs w:val="24"/>
        </w:rPr>
        <w:t xml:space="preserve">ύτε λόγος. </w:t>
      </w:r>
    </w:p>
    <w:p w14:paraId="37394A3A"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Κάτι χάλασε, βέβαια, τα σχέδια. Παρά την κλεπτοκρατική και λαφυραγωγική αντίληψη για το κράτος, που μας πάει πίσω στην εποχή του Δηληγιάννη, υπάρχει ένα μεγάλο μέρος των Ελλήνων που «δεν τσιμπάει». Οι Ελληνίδες και οι Έλληνες αρνούνται να γίνου</w:t>
      </w:r>
      <w:r>
        <w:rPr>
          <w:rFonts w:eastAsia="Times New Roman" w:cs="Times New Roman"/>
          <w:szCs w:val="24"/>
        </w:rPr>
        <w:t>ν θύματα. Αρνούνται να γίνουν ζητιάνοι από τα ψίχουλα που μοιράζει η Κυβέρνηση, προερχόμενα από τη δήμευση της περιουσίας τους, βέβαια. Αρνούνται να γίνουν ψηφοφόροι σας, πολίτες τρίτης κατηγορίας μιας νέας Βενεζουέλας. Να είμαστε ειλικρινείς, όμως: Τα αρχ</w:t>
      </w:r>
      <w:r>
        <w:rPr>
          <w:rFonts w:eastAsia="Times New Roman" w:cs="Times New Roman"/>
          <w:szCs w:val="24"/>
        </w:rPr>
        <w:t xml:space="preserve">αϊκότερα κομμάτια του πολιτικού συστήματος στην ουσία συνέστησαν, μαζί με το άλογο που </w:t>
      </w:r>
      <w:r>
        <w:rPr>
          <w:rFonts w:eastAsia="Times New Roman" w:cs="Times New Roman"/>
          <w:szCs w:val="24"/>
        </w:rPr>
        <w:lastRenderedPageBreak/>
        <w:t>λέγεται «Τσίπρας», το μόρφωμα που λέγεται «ΣΥΡΙΖΑ». Οι άνθρωποι αυτοί συνεχίζουν να πιστεύουν στην ιδεολογία της αρπαχτής και της κλοπής, του να ζούμε εις βάρος των άλλω</w:t>
      </w:r>
      <w:r>
        <w:rPr>
          <w:rFonts w:eastAsia="Times New Roman" w:cs="Times New Roman"/>
          <w:szCs w:val="24"/>
        </w:rPr>
        <w:t>ν με την ιδέα ότι το κράτος παράγει λεφτά, τα οποία πρέπει να μας δίνει κι εμείς να τα λαφυραγωγούμε ακόμα περισσότερο. Να αγνοούμε την κοινή συλλογική ζωή, να καταπατούμε, να παρανομούμε, να καταστρέφουμε τη χώρα, να μουτζώνουμε τη Βουλή όταν οι Βουλευτές</w:t>
      </w:r>
      <w:r>
        <w:rPr>
          <w:rFonts w:eastAsia="Times New Roman" w:cs="Times New Roman"/>
          <w:szCs w:val="24"/>
        </w:rPr>
        <w:t xml:space="preserve"> δεν μας δίνουν τζάμπα λεφτά και δεν μας διορίζουν, να υπονομεύουμε το μέλλον των παιδιών. Εάν το σύνθημα του ΣΥΡΙΖΑ εξακολουθεί να είναι «ή εμείς ή αυτοί», εγώ σηκώνω το γάντι. Πράγματι: Ή ευρωπαϊκή Ελλάδα των δικαιωμάτων και της ελευθερίας ή ο διεφθαρμέν</w:t>
      </w:r>
      <w:r>
        <w:rPr>
          <w:rFonts w:eastAsia="Times New Roman" w:cs="Times New Roman"/>
          <w:szCs w:val="24"/>
        </w:rPr>
        <w:t>ος και αρρωστημένος πελατειακός κρατισμός του ΣΥΡΙΖΑ. Τότε, ναι. Ή εμείς ή εσείς.</w:t>
      </w:r>
    </w:p>
    <w:p w14:paraId="37394A3B"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Ο κ. Τσακαλώτος κατέθεσε έναν </w:t>
      </w:r>
      <w:r>
        <w:rPr>
          <w:rFonts w:eastAsia="Times New Roman" w:cs="Times New Roman"/>
          <w:szCs w:val="24"/>
        </w:rPr>
        <w:t>π</w:t>
      </w:r>
      <w:r>
        <w:rPr>
          <w:rFonts w:eastAsia="Times New Roman" w:cs="Times New Roman"/>
          <w:szCs w:val="24"/>
        </w:rPr>
        <w:t xml:space="preserve">ροϋπολογισμό ταξικό, όπως λέει ο ίδιος, </w:t>
      </w:r>
      <w:r>
        <w:rPr>
          <w:rFonts w:eastAsia="Times New Roman" w:cs="Times New Roman"/>
          <w:szCs w:val="24"/>
        </w:rPr>
        <w:t>«</w:t>
      </w:r>
      <w:r>
        <w:rPr>
          <w:rFonts w:eastAsia="Times New Roman" w:cs="Times New Roman"/>
          <w:szCs w:val="24"/>
        </w:rPr>
        <w:t>μιθριδατίζοντας</w:t>
      </w:r>
      <w:r>
        <w:rPr>
          <w:rFonts w:eastAsia="Times New Roman" w:cs="Times New Roman"/>
          <w:szCs w:val="24"/>
        </w:rPr>
        <w:t>»</w:t>
      </w:r>
      <w:r>
        <w:rPr>
          <w:rFonts w:eastAsia="Times New Roman" w:cs="Times New Roman"/>
          <w:szCs w:val="24"/>
        </w:rPr>
        <w:t xml:space="preserve"> τους πολίτες με επιδόματα, προσλήψεις, πελατειακές τακτοποιήσεις, βαφτίζοντας αριστερ</w:t>
      </w:r>
      <w:r>
        <w:rPr>
          <w:rFonts w:eastAsia="Times New Roman" w:cs="Times New Roman"/>
          <w:szCs w:val="24"/>
        </w:rPr>
        <w:t xml:space="preserve">ή πολιτική την επέκταση του κράτους, κλείνοντας τα μάτια του στην παρακμή, τον μηδενισμό και τη διαφθορά που περιέγραψα παραπάνω, παριστάνοντας ότι διαφωνεί. Παίρνει τις αποστάσεις </w:t>
      </w:r>
      <w:r>
        <w:rPr>
          <w:rFonts w:eastAsia="Times New Roman" w:cs="Times New Roman"/>
          <w:szCs w:val="24"/>
        </w:rPr>
        <w:lastRenderedPageBreak/>
        <w:t xml:space="preserve">του από την παλιοπαρέα του Μαξίμου και δείχνει απόμακρος στους ξιπασμένους </w:t>
      </w:r>
      <w:r>
        <w:rPr>
          <w:rFonts w:eastAsia="Times New Roman" w:cs="Times New Roman"/>
          <w:szCs w:val="24"/>
        </w:rPr>
        <w:t>ντεμέκ, όπως λέμε εμείς στη Μακεδονία, στην πατρίδα μου, τζετ σετ με τις σαμπάνιες και τα πούρα.</w:t>
      </w:r>
    </w:p>
    <w:p w14:paraId="37394A3C"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Και με την ευκαιρία εδώ να πω: Αγαπητέ Πρόεδρε, Αντώνη Σαμαρά, που ψήφισα τον </w:t>
      </w:r>
      <w:r>
        <w:rPr>
          <w:rFonts w:eastAsia="Times New Roman" w:cs="Times New Roman"/>
          <w:szCs w:val="24"/>
        </w:rPr>
        <w:t>π</w:t>
      </w:r>
      <w:r>
        <w:rPr>
          <w:rFonts w:eastAsia="Times New Roman" w:cs="Times New Roman"/>
          <w:szCs w:val="24"/>
        </w:rPr>
        <w:t>ροϋπολογισμό σου τον Δεκέμβριο του 2014 και τον Πρόεδρο που τότε πρότεινες εσύ μ</w:t>
      </w:r>
      <w:r>
        <w:rPr>
          <w:rFonts w:eastAsia="Times New Roman" w:cs="Times New Roman"/>
          <w:szCs w:val="24"/>
        </w:rPr>
        <w:t xml:space="preserve">ήπως σωθεί η χώρα, όταν οι Κουβέληδες έτρεχαν στον ΣΥΡΙΖΑ, δεν είναι όπως τα είπες στο </w:t>
      </w:r>
      <w:r>
        <w:rPr>
          <w:rFonts w:eastAsia="Times New Roman" w:cs="Times New Roman"/>
          <w:szCs w:val="24"/>
        </w:rPr>
        <w:t>σ</w:t>
      </w:r>
      <w:r>
        <w:rPr>
          <w:rFonts w:eastAsia="Times New Roman" w:cs="Times New Roman"/>
          <w:szCs w:val="24"/>
        </w:rPr>
        <w:t>υνέδριο προχθές: «σαμπάνια, φαγοπότι και Άρη Βελουχιώτη». Είναι «Ζωή, Πετσίτη και ρεμούλα, σαν αυτή του Καλιγούλα»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με</w:t>
      </w:r>
      <w:r>
        <w:rPr>
          <w:rFonts w:eastAsia="Times New Roman" w:cs="Times New Roman"/>
          <w:szCs w:val="24"/>
        </w:rPr>
        <w:t xml:space="preserve"> αυτά δεν σας σώζουν, κύριε Τσακαλώτο, τέτοιοι</w:t>
      </w:r>
      <w:r>
        <w:rPr>
          <w:rFonts w:eastAsia="Times New Roman" w:cs="Times New Roman"/>
          <w:szCs w:val="24"/>
        </w:rPr>
        <w:t xml:space="preserve"> προϋπολογισμοί. Γιατί εσύ προϋπολογίζεις και βαφτίζεις και ως αριστερή πολιτική τις σαμπάνιες και τα τζετ από τα υπερπλεονάσματα.</w:t>
      </w:r>
    </w:p>
    <w:p w14:paraId="37394A3D" w14:textId="77777777" w:rsidR="00B27939" w:rsidRDefault="00D93F4B">
      <w:pPr>
        <w:tabs>
          <w:tab w:val="left" w:pos="3642"/>
          <w:tab w:val="center" w:pos="4753"/>
          <w:tab w:val="left" w:pos="6214"/>
        </w:tabs>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Κυρίες και κύριοι Βουλευτές, τι να πει κανείς για τον </w:t>
      </w:r>
      <w:r>
        <w:rPr>
          <w:rFonts w:eastAsia="Times New Roman" w:cs="Times New Roman"/>
          <w:szCs w:val="24"/>
        </w:rPr>
        <w:t>π</w:t>
      </w:r>
      <w:r>
        <w:rPr>
          <w:rFonts w:eastAsia="Times New Roman" w:cs="Times New Roman"/>
          <w:szCs w:val="24"/>
        </w:rPr>
        <w:t>ροϋπολογισμό; Τηλεγραφικά: Μαχαίρι στις επενδύσεις κατά μισό δισεκατομ</w:t>
      </w:r>
      <w:r>
        <w:rPr>
          <w:rFonts w:eastAsia="Times New Roman" w:cs="Times New Roman"/>
          <w:szCs w:val="24"/>
        </w:rPr>
        <w:t xml:space="preserve">μύριο σε σχέση με το προσχέδιο του </w:t>
      </w:r>
      <w:r>
        <w:rPr>
          <w:rFonts w:eastAsia="Times New Roman" w:cs="Times New Roman"/>
          <w:szCs w:val="24"/>
        </w:rPr>
        <w:t>π</w:t>
      </w:r>
      <w:r>
        <w:rPr>
          <w:rFonts w:eastAsia="Times New Roman" w:cs="Times New Roman"/>
          <w:szCs w:val="24"/>
        </w:rPr>
        <w:t xml:space="preserve">ροϋπολογισμού 2019 και το </w:t>
      </w:r>
      <w:r>
        <w:rPr>
          <w:rFonts w:eastAsia="Times New Roman" w:cs="Times New Roman"/>
          <w:szCs w:val="24"/>
        </w:rPr>
        <w:t>μ</w:t>
      </w:r>
      <w:r>
        <w:rPr>
          <w:rFonts w:eastAsia="Times New Roman" w:cs="Times New Roman"/>
          <w:szCs w:val="24"/>
        </w:rPr>
        <w:t xml:space="preserve">εσοπρόθεσμο, σε μία προσπάθεια να βγουν τα νούμερα που θέλει η Κυβέρνηση. Δεν μας ενδιαφέρει το μέλλον. Η συμβολή του εξωτερικού τομέα στην αύξηση του ΑΕΠ σχεδόν </w:t>
      </w:r>
      <w:r>
        <w:rPr>
          <w:rFonts w:eastAsia="Times New Roman" w:cs="Times New Roman"/>
          <w:szCs w:val="24"/>
        </w:rPr>
        <w:lastRenderedPageBreak/>
        <w:t xml:space="preserve">μηδενική. Μίζερα πράγματα στην </w:t>
      </w:r>
      <w:r>
        <w:rPr>
          <w:rFonts w:eastAsia="Times New Roman" w:cs="Times New Roman"/>
          <w:szCs w:val="24"/>
        </w:rPr>
        <w:t>κατανάλωση. Οριακές αυξήσεις περισσότερο από τους χρεοκοπημένους της πολιτικής σας πολίτες, που λαμβάνουν τις γόπες από τα πούρα σας και τις σταγόνες από τις σαμπάνιες στα λίαρ τζετ. Η παραγωγικότητα καθοδική. Σας τα λένε τα στοιχεία και οι μελέτες. Πώς αλ</w:t>
      </w:r>
      <w:r>
        <w:rPr>
          <w:rFonts w:eastAsia="Times New Roman" w:cs="Times New Roman"/>
          <w:szCs w:val="24"/>
        </w:rPr>
        <w:t>λιώς, αφού δημόσιες και ιδιωτικές επενδύσεις είναι καθοδικές; Το επίπεδο των μισθών βρίσκεται στο ναδίρ. Τα μισά ΑΦΜ της χώρας στο κόκκινο με ληξιπρόθεσμες οφειλές. Οι τράπεζες στην ουσία κλειστές. Τα μη εξυπηρετούμενα δάνεια ανέρχονται, αντί να πέφτουν. Κ</w:t>
      </w:r>
      <w:r>
        <w:rPr>
          <w:rFonts w:eastAsia="Times New Roman" w:cs="Times New Roman"/>
          <w:szCs w:val="24"/>
        </w:rPr>
        <w:t xml:space="preserve">αι ο κ. Τσίπρας χασκογελά, φορτώνοντας στην ουσία τα νέα βάρη στις πλάτες των επόμενων </w:t>
      </w:r>
      <w:r w:rsidRPr="008A7F40">
        <w:rPr>
          <w:rFonts w:eastAsia="Times New Roman" w:cs="Times New Roman"/>
          <w:color w:val="000000" w:themeColor="text1"/>
          <w:szCs w:val="24"/>
        </w:rPr>
        <w:t xml:space="preserve">γενεών. </w:t>
      </w:r>
    </w:p>
    <w:p w14:paraId="37394A3E" w14:textId="77777777" w:rsidR="00B27939" w:rsidRDefault="00D93F4B">
      <w:pPr>
        <w:tabs>
          <w:tab w:val="left" w:pos="3642"/>
          <w:tab w:val="center" w:pos="4753"/>
          <w:tab w:val="left" w:pos="6214"/>
        </w:tabs>
        <w:spacing w:after="0" w:line="600" w:lineRule="auto"/>
        <w:ind w:firstLine="720"/>
        <w:jc w:val="both"/>
        <w:rPr>
          <w:rFonts w:eastAsia="Times New Roman" w:cs="Times New Roman"/>
          <w:color w:val="000000" w:themeColor="text1"/>
          <w:szCs w:val="24"/>
        </w:rPr>
      </w:pPr>
      <w:r w:rsidRPr="008A7F40">
        <w:rPr>
          <w:rFonts w:eastAsia="Times New Roman" w:cs="Times New Roman"/>
          <w:color w:val="000000" w:themeColor="text1"/>
          <w:szCs w:val="24"/>
        </w:rPr>
        <w:t>Και να μην ξεχάσω: Τέτοια είναι η επιτυχία, που η χώρα βρίσκεται εκτός αγορών. Για να το καταλάβουν οι ψηφοφόροι: Είναι σαν σε μια οικογένεια να μην έχει κανένα</w:t>
      </w:r>
      <w:r w:rsidRPr="008A7F40">
        <w:rPr>
          <w:rFonts w:eastAsia="Times New Roman" w:cs="Times New Roman"/>
          <w:color w:val="000000" w:themeColor="text1"/>
          <w:szCs w:val="24"/>
        </w:rPr>
        <w:t xml:space="preserve">ς εισόδημα, να μην υπάρχει κανείς να βοηθήσει, ενώ η οικογένεια ζει με προθεσμία από ένα μικρό μασούρι χρημάτων, που τελειώνουν, μέχρι να ξαναέρθει το ΔΝΤ. Αλλά τότε ο κ. Τσίπρας ξέρει ότι δεν θα είναι Κυβέρνηση. Και φαντάζεται ότι θα παρακολουθεί από την </w:t>
      </w:r>
      <w:r w:rsidRPr="008A7F40">
        <w:rPr>
          <w:rFonts w:eastAsia="Times New Roman" w:cs="Times New Roman"/>
          <w:color w:val="000000" w:themeColor="text1"/>
          <w:szCs w:val="24"/>
        </w:rPr>
        <w:t>εξέδρα, πετώντας πέτρες</w:t>
      </w:r>
      <w:r w:rsidRPr="008A7F40">
        <w:rPr>
          <w:rFonts w:eastAsia="Times New Roman" w:cs="Times New Roman"/>
          <w:color w:val="000000" w:themeColor="text1"/>
          <w:szCs w:val="24"/>
        </w:rPr>
        <w:t>!</w:t>
      </w:r>
      <w:r w:rsidRPr="008A7F40">
        <w:rPr>
          <w:rFonts w:eastAsia="Times New Roman" w:cs="Times New Roman"/>
          <w:color w:val="000000" w:themeColor="text1"/>
          <w:szCs w:val="24"/>
        </w:rPr>
        <w:t xml:space="preserve"> </w:t>
      </w:r>
    </w:p>
    <w:p w14:paraId="37394A3F"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sidRPr="000D36B3">
        <w:rPr>
          <w:rFonts w:eastAsia="Times New Roman" w:cs="Times New Roman"/>
          <w:szCs w:val="24"/>
        </w:rPr>
        <w:lastRenderedPageBreak/>
        <w:t>Λοιπόν</w:t>
      </w:r>
      <w:r w:rsidRPr="000D36B3">
        <w:rPr>
          <w:rFonts w:eastAsia="Times New Roman" w:cs="Times New Roman"/>
          <w:szCs w:val="24"/>
        </w:rPr>
        <w:t>,</w:t>
      </w:r>
      <w:r w:rsidRPr="000D36B3">
        <w:rPr>
          <w:rFonts w:eastAsia="Times New Roman" w:cs="Times New Roman"/>
          <w:szCs w:val="24"/>
        </w:rPr>
        <w:t xml:space="preserve"> σας έχω νέα: Ο Κυριάκος Μητσοτάκης θα κερδίσει μια άνετη αυτοδυναμία και θα σταθεροποιήσει τη χώρα. Και η πλειοψηφία που θα έχει</w:t>
      </w:r>
      <w:r w:rsidRPr="000D36B3">
        <w:rPr>
          <w:rFonts w:eastAsia="Times New Roman" w:cs="Times New Roman"/>
          <w:szCs w:val="24"/>
        </w:rPr>
        <w:t>,</w:t>
      </w:r>
      <w:r w:rsidRPr="000D36B3">
        <w:rPr>
          <w:rFonts w:eastAsia="Times New Roman" w:cs="Times New Roman"/>
          <w:szCs w:val="24"/>
        </w:rPr>
        <w:t xml:space="preserve"> θα είναι συμπαγής, σταθερή και μακροχρόνια. </w:t>
      </w:r>
    </w:p>
    <w:p w14:paraId="37394A40"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sidRPr="000D36B3">
        <w:rPr>
          <w:rFonts w:eastAsia="Times New Roman" w:cs="Times New Roman"/>
          <w:szCs w:val="24"/>
        </w:rPr>
        <w:t>Γιατί ο λαός δεν ξεχνά τι σημαίνει Αριστερά</w:t>
      </w:r>
      <w:r w:rsidRPr="000D36B3">
        <w:rPr>
          <w:rFonts w:eastAsia="Times New Roman" w:cs="Times New Roman"/>
          <w:szCs w:val="24"/>
        </w:rPr>
        <w:t>!</w:t>
      </w:r>
    </w:p>
    <w:p w14:paraId="37394A41" w14:textId="77777777" w:rsidR="00B27939" w:rsidRDefault="00D93F4B">
      <w:pPr>
        <w:tabs>
          <w:tab w:val="left" w:pos="3642"/>
          <w:tab w:val="center" w:pos="4753"/>
          <w:tab w:val="left" w:pos="6214"/>
        </w:tabs>
        <w:spacing w:after="0" w:line="600" w:lineRule="auto"/>
        <w:ind w:firstLine="720"/>
        <w:jc w:val="both"/>
        <w:rPr>
          <w:rFonts w:eastAsia="Times New Roman" w:cs="Times New Roman"/>
          <w:szCs w:val="24"/>
        </w:rPr>
      </w:pPr>
      <w:r w:rsidRPr="000D36B3">
        <w:rPr>
          <w:rFonts w:eastAsia="Times New Roman" w:cs="Times New Roman"/>
          <w:szCs w:val="24"/>
        </w:rPr>
        <w:t xml:space="preserve">Σας ευχαριστώ. </w:t>
      </w:r>
    </w:p>
    <w:p w14:paraId="37394A42" w14:textId="77777777" w:rsidR="00B27939" w:rsidRDefault="00D93F4B">
      <w:pPr>
        <w:tabs>
          <w:tab w:val="left" w:pos="3642"/>
          <w:tab w:val="center" w:pos="4753"/>
          <w:tab w:val="left" w:pos="6214"/>
        </w:tabs>
        <w:spacing w:after="0" w:line="600" w:lineRule="auto"/>
        <w:ind w:firstLine="709"/>
        <w:jc w:val="center"/>
        <w:rPr>
          <w:rFonts w:eastAsia="Times New Roman" w:cs="Times New Roman"/>
          <w:szCs w:val="24"/>
        </w:rPr>
      </w:pPr>
      <w:r w:rsidRPr="000D36B3">
        <w:rPr>
          <w:rFonts w:eastAsia="Times New Roman" w:cs="Times New Roman"/>
          <w:szCs w:val="24"/>
        </w:rPr>
        <w:t>(Χειροκροτήματα από την πτέρυγα της Νέας Δημοκρατίας</w:t>
      </w:r>
      <w:r>
        <w:rPr>
          <w:rFonts w:eastAsia="Times New Roman" w:cs="Times New Roman"/>
          <w:szCs w:val="24"/>
        </w:rPr>
        <w:t>)</w:t>
      </w:r>
    </w:p>
    <w:p w14:paraId="37394A43" w14:textId="77777777" w:rsidR="00B27939" w:rsidRDefault="00D93F4B">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ενημε</w:t>
      </w:r>
      <w:r>
        <w:rPr>
          <w:rFonts w:eastAsia="Times New Roman"/>
          <w:szCs w:val="24"/>
        </w:rPr>
        <w:t>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επτά μαθήτριες και μαθητές και τρεις συνοδοί εκπαιδευτικοί από το 4</w:t>
      </w:r>
      <w:r w:rsidRPr="002F4E93">
        <w:rPr>
          <w:rFonts w:eastAsia="Times New Roman"/>
          <w:szCs w:val="24"/>
          <w:vertAlign w:val="superscript"/>
        </w:rPr>
        <w:t>ο</w:t>
      </w:r>
      <w:r>
        <w:rPr>
          <w:rFonts w:eastAsia="Times New Roman"/>
          <w:szCs w:val="24"/>
        </w:rPr>
        <w:t xml:space="preserve"> Γυμνάσιο Ιλίου </w:t>
      </w:r>
      <w:r>
        <w:rPr>
          <w:rFonts w:eastAsia="Times New Roman"/>
          <w:szCs w:val="24"/>
        </w:rPr>
        <w:t>(</w:t>
      </w:r>
      <w:r>
        <w:rPr>
          <w:rFonts w:eastAsia="Times New Roman"/>
          <w:szCs w:val="24"/>
        </w:rPr>
        <w:t xml:space="preserve">δεύτερο </w:t>
      </w:r>
      <w:r>
        <w:rPr>
          <w:rFonts w:eastAsia="Times New Roman"/>
          <w:szCs w:val="24"/>
        </w:rPr>
        <w:t>τμήμ</w:t>
      </w:r>
      <w:r>
        <w:rPr>
          <w:rFonts w:eastAsia="Times New Roman"/>
          <w:szCs w:val="24"/>
        </w:rPr>
        <w:t>α</w:t>
      </w:r>
      <w:r>
        <w:rPr>
          <w:rFonts w:eastAsia="Times New Roman"/>
          <w:szCs w:val="24"/>
        </w:rPr>
        <w:t>)</w:t>
      </w:r>
      <w:r>
        <w:rPr>
          <w:rFonts w:eastAsia="Times New Roman"/>
          <w:szCs w:val="24"/>
        </w:rPr>
        <w:t>.</w:t>
      </w:r>
    </w:p>
    <w:p w14:paraId="37394A44" w14:textId="77777777" w:rsidR="00B27939" w:rsidRDefault="00D93F4B">
      <w:pPr>
        <w:spacing w:after="0"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 xml:space="preserve">ς καλωσορίζουμε. </w:t>
      </w:r>
    </w:p>
    <w:p w14:paraId="37394A45" w14:textId="77777777" w:rsidR="00B27939" w:rsidRDefault="00D93F4B">
      <w:pPr>
        <w:spacing w:after="0" w:line="600" w:lineRule="auto"/>
        <w:ind w:firstLine="70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w:t>
      </w:r>
      <w:r>
        <w:rPr>
          <w:rFonts w:eastAsia="Times New Roman"/>
          <w:szCs w:val="24"/>
        </w:rPr>
        <w:t xml:space="preserve"> της Βουλής</w:t>
      </w:r>
      <w:r>
        <w:rPr>
          <w:rFonts w:eastAsia="Times New Roman"/>
          <w:szCs w:val="24"/>
        </w:rPr>
        <w:t>)</w:t>
      </w:r>
    </w:p>
    <w:p w14:paraId="37394A46" w14:textId="77777777" w:rsidR="00B27939" w:rsidRDefault="00D93F4B">
      <w:pPr>
        <w:spacing w:after="0" w:line="600" w:lineRule="auto"/>
        <w:ind w:firstLine="720"/>
        <w:jc w:val="both"/>
        <w:rPr>
          <w:rFonts w:eastAsia="Times New Roman"/>
          <w:szCs w:val="24"/>
        </w:rPr>
      </w:pPr>
      <w:r>
        <w:rPr>
          <w:rFonts w:eastAsia="Times New Roman"/>
          <w:szCs w:val="24"/>
        </w:rPr>
        <w:lastRenderedPageBreak/>
        <w:t>Ζήτησε τον λόγο για ένα λεπτό ο Κοινοβουλευτικός Εκπρόσωπος της Δημοκρατικής Συμπαράταξης κ. Λοβέρδος.</w:t>
      </w:r>
    </w:p>
    <w:p w14:paraId="37394A47" w14:textId="77777777" w:rsidR="00B27939" w:rsidRDefault="00D93F4B">
      <w:pPr>
        <w:spacing w:after="0"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Πάλι; </w:t>
      </w:r>
    </w:p>
    <w:p w14:paraId="37394A48"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Μπάρκα, σας βλέπω πολύ ανήσυχο σήμερα, πρωί-πρωί. </w:t>
      </w:r>
    </w:p>
    <w:p w14:paraId="37394A49" w14:textId="77777777" w:rsidR="00B27939" w:rsidRDefault="00D93F4B">
      <w:pPr>
        <w:spacing w:after="0"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Είμαι εδώ από την Τετάρτη, κύριε Πρόεδρε.</w:t>
      </w:r>
    </w:p>
    <w:p w14:paraId="37394A4A"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Ελάτε, κύριε Λοβέρδο.</w:t>
      </w:r>
    </w:p>
    <w:p w14:paraId="37394A4B" w14:textId="77777777" w:rsidR="00B27939" w:rsidRDefault="00D93F4B">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σας ευχαριστώ πολύ. Εκ μέρους της Δημοκρατική</w:t>
      </w:r>
      <w:r>
        <w:rPr>
          <w:rFonts w:eastAsia="Times New Roman"/>
          <w:szCs w:val="24"/>
        </w:rPr>
        <w:t xml:space="preserve">ς Συμπαράταξης θέλω να κάνω την ακόλουθη δήλωση. </w:t>
      </w:r>
    </w:p>
    <w:p w14:paraId="37394A4C" w14:textId="77777777" w:rsidR="00B27939" w:rsidRDefault="00D93F4B">
      <w:pPr>
        <w:spacing w:after="0" w:line="600" w:lineRule="auto"/>
        <w:ind w:firstLine="720"/>
        <w:jc w:val="both"/>
        <w:rPr>
          <w:rFonts w:eastAsia="Times New Roman"/>
          <w:szCs w:val="24"/>
        </w:rPr>
      </w:pPr>
      <w:r>
        <w:rPr>
          <w:rFonts w:eastAsia="Times New Roman"/>
          <w:szCs w:val="24"/>
        </w:rPr>
        <w:t xml:space="preserve">Έχουν από το πρωί όλα τα κόμματα καταδικάσει την τρομοκρατική ενέργεια στον τηλεοπτικό σταθμό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και την </w:t>
      </w:r>
      <w:r>
        <w:rPr>
          <w:rFonts w:eastAsia="Times New Roman"/>
          <w:szCs w:val="24"/>
        </w:rPr>
        <w:t xml:space="preserve">εφημερίδα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Ο Πρόεδρος της Βουλής με την ανακοίνωσή του</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ότι εξέφρασε όλες τις πολιτικές δυνάμεις του δημοκρατικού χώρου. Ωστόσο υπάρχει ανάγκη για κάτι έμπρακτο, κύριε Πρόεδρε και γι’ αυτό ζήτησα τον λόγο για ένα λεπτό.</w:t>
      </w:r>
    </w:p>
    <w:p w14:paraId="37394A4D" w14:textId="77777777" w:rsidR="00B27939" w:rsidRDefault="00D93F4B">
      <w:pPr>
        <w:spacing w:after="0" w:line="600" w:lineRule="auto"/>
        <w:ind w:firstLine="720"/>
        <w:jc w:val="both"/>
        <w:rPr>
          <w:rFonts w:eastAsia="Times New Roman"/>
          <w:szCs w:val="24"/>
        </w:rPr>
      </w:pPr>
      <w:r>
        <w:rPr>
          <w:rFonts w:eastAsia="Times New Roman"/>
          <w:szCs w:val="24"/>
        </w:rPr>
        <w:lastRenderedPageBreak/>
        <w:t>Έχουμε, πριν από λίγες μέρες, αποστείλει επιστολή στον Πρόεδρο του Ραδιοτηλεοπτικού Συμβουλ</w:t>
      </w:r>
      <w:r>
        <w:rPr>
          <w:rFonts w:eastAsia="Times New Roman"/>
          <w:szCs w:val="24"/>
        </w:rPr>
        <w:t>ίου</w:t>
      </w:r>
      <w:r>
        <w:rPr>
          <w:rFonts w:eastAsia="Times New Roman"/>
          <w:szCs w:val="24"/>
        </w:rPr>
        <w:t>,</w:t>
      </w:r>
      <w:r>
        <w:rPr>
          <w:rFonts w:eastAsia="Times New Roman"/>
          <w:szCs w:val="24"/>
        </w:rPr>
        <w:t xml:space="preserve"> κ. Κουτρουμάνο</w:t>
      </w:r>
      <w:r>
        <w:rPr>
          <w:rFonts w:eastAsia="Times New Roman"/>
          <w:szCs w:val="24"/>
        </w:rPr>
        <w:t>,</w:t>
      </w:r>
      <w:r>
        <w:rPr>
          <w:rFonts w:eastAsia="Times New Roman"/>
          <w:szCs w:val="24"/>
        </w:rPr>
        <w:t xml:space="preserve"> ζητώντας του να συγκαλέσει διακομματική επιτροπή</w:t>
      </w:r>
      <w:r>
        <w:rPr>
          <w:rFonts w:eastAsia="Times New Roman"/>
          <w:szCs w:val="24"/>
        </w:rPr>
        <w:t>,</w:t>
      </w:r>
      <w:r>
        <w:rPr>
          <w:rFonts w:eastAsia="Times New Roman"/>
          <w:szCs w:val="24"/>
        </w:rPr>
        <w:t xml:space="preserve"> για να συζητήσει με τα κόμματα την άρση των εμπάργκο. </w:t>
      </w:r>
    </w:p>
    <w:p w14:paraId="37394A4E" w14:textId="77777777" w:rsidR="00B27939" w:rsidRDefault="00D93F4B">
      <w:pPr>
        <w:spacing w:after="0"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Και στην ΕΡΤ.</w:t>
      </w:r>
    </w:p>
    <w:p w14:paraId="37394A4F" w14:textId="77777777" w:rsidR="00B27939" w:rsidRDefault="00D93F4B">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Ναι, βεβαίως.</w:t>
      </w:r>
    </w:p>
    <w:p w14:paraId="37394A50" w14:textId="77777777" w:rsidR="00B27939" w:rsidRDefault="00D93F4B">
      <w:pPr>
        <w:spacing w:after="0" w:line="600" w:lineRule="auto"/>
        <w:ind w:firstLine="720"/>
        <w:jc w:val="both"/>
        <w:rPr>
          <w:rFonts w:eastAsia="Times New Roman"/>
          <w:szCs w:val="24"/>
        </w:rPr>
      </w:pPr>
      <w:r>
        <w:rPr>
          <w:rFonts w:eastAsia="Times New Roman"/>
          <w:szCs w:val="24"/>
        </w:rPr>
        <w:t>Πιστεύω ότι η στοχοποίηση και οι επιμέρους αποκλεισμοί</w:t>
      </w:r>
      <w:r>
        <w:rPr>
          <w:rFonts w:eastAsia="Times New Roman"/>
          <w:szCs w:val="24"/>
        </w:rPr>
        <w:t>,</w:t>
      </w:r>
      <w:r>
        <w:rPr>
          <w:rFonts w:eastAsia="Times New Roman"/>
          <w:szCs w:val="24"/>
        </w:rPr>
        <w:t xml:space="preserve"> δημι</w:t>
      </w:r>
      <w:r>
        <w:rPr>
          <w:rFonts w:eastAsia="Times New Roman"/>
          <w:szCs w:val="24"/>
        </w:rPr>
        <w:t xml:space="preserve">ουργούν πάρα πολλά προβλήματα είτε αφορούν στον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είτε αφορούν στην ΕΡΤ. Είναι λανθασμένες στάσεις. Αυτές οι στάσεις μαζί με την άναρθρη κραυγή εναντίον του Τύπου, που πολλές φορές ακούμε να ηχεί, δημιουργούν τις προϋποθέσεις της στοχοποίησης. </w:t>
      </w:r>
    </w:p>
    <w:p w14:paraId="37394A51" w14:textId="77777777" w:rsidR="00B27939" w:rsidRDefault="00D93F4B">
      <w:pPr>
        <w:spacing w:after="0" w:line="600" w:lineRule="auto"/>
        <w:ind w:firstLine="720"/>
        <w:jc w:val="both"/>
        <w:rPr>
          <w:rFonts w:eastAsia="Times New Roman"/>
          <w:szCs w:val="24"/>
        </w:rPr>
      </w:pPr>
      <w:r>
        <w:rPr>
          <w:rFonts w:eastAsia="Times New Roman"/>
          <w:szCs w:val="24"/>
        </w:rPr>
        <w:t>Πρέπει</w:t>
      </w:r>
      <w:r>
        <w:rPr>
          <w:rFonts w:eastAsia="Times New Roman"/>
          <w:szCs w:val="24"/>
        </w:rPr>
        <w:t>, λοιπόν, αυτό να αρθεί. Συνεπώς όλες οι πολιτικές δυνάμεις του δημοκρατικού χώρου πρέπει να ταυτιστούμε σ’ αυτό και αυτό να είναι μια προοπτική που θα αγκαλιάσουμε όλοι.</w:t>
      </w:r>
    </w:p>
    <w:p w14:paraId="37394A52" w14:textId="77777777" w:rsidR="00B27939" w:rsidRDefault="00D93F4B">
      <w:pPr>
        <w:spacing w:after="0" w:line="600" w:lineRule="auto"/>
        <w:ind w:firstLine="720"/>
        <w:jc w:val="both"/>
        <w:rPr>
          <w:rFonts w:eastAsia="Times New Roman"/>
          <w:szCs w:val="24"/>
        </w:rPr>
      </w:pPr>
      <w:r>
        <w:rPr>
          <w:rFonts w:eastAsia="Times New Roman"/>
          <w:szCs w:val="24"/>
        </w:rPr>
        <w:t>Μίλησα με τον Πρόεδρο του Εθνικού Συμβουλίου Ραδιοτηλεόρασης. Μου είπε ότι πήρε την π</w:t>
      </w:r>
      <w:r>
        <w:rPr>
          <w:rFonts w:eastAsia="Times New Roman"/>
          <w:szCs w:val="24"/>
        </w:rPr>
        <w:t>ρότασή μας και θα μας απαντήσει. Επειδή</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ο καιρός περνάει, οι εβδομάδες περνούν, πρέπει να υπάρξει άμεση αντίδραση και η </w:t>
      </w:r>
      <w:r>
        <w:rPr>
          <w:rFonts w:eastAsia="Times New Roman"/>
          <w:szCs w:val="24"/>
        </w:rPr>
        <w:t>Δ</w:t>
      </w:r>
      <w:r>
        <w:rPr>
          <w:rFonts w:eastAsia="Times New Roman"/>
          <w:szCs w:val="24"/>
        </w:rPr>
        <w:t xml:space="preserve">ημοκρατική </w:t>
      </w:r>
      <w:r>
        <w:rPr>
          <w:rFonts w:eastAsia="Times New Roman"/>
          <w:szCs w:val="24"/>
        </w:rPr>
        <w:lastRenderedPageBreak/>
        <w:t>Σ</w:t>
      </w:r>
      <w:r>
        <w:rPr>
          <w:rFonts w:eastAsia="Times New Roman"/>
          <w:szCs w:val="24"/>
        </w:rPr>
        <w:t>υμπαράταξη αυτό που έχει να κάνει έμπρακτα για να αποδείξει ότι στρέφεται εναντίον όλων αυτών των τρομοκρατικών πρακ</w:t>
      </w:r>
      <w:r>
        <w:rPr>
          <w:rFonts w:eastAsia="Times New Roman"/>
          <w:szCs w:val="24"/>
        </w:rPr>
        <w:t>τικών, εν προκειμέν</w:t>
      </w:r>
      <w:r>
        <w:rPr>
          <w:rFonts w:eastAsia="Times New Roman"/>
          <w:szCs w:val="24"/>
        </w:rPr>
        <w:t>ω</w:t>
      </w:r>
      <w:r>
        <w:rPr>
          <w:rFonts w:eastAsia="Times New Roman"/>
          <w:szCs w:val="24"/>
        </w:rPr>
        <w:t xml:space="preserve"> ήταν αυτό.</w:t>
      </w:r>
    </w:p>
    <w:p w14:paraId="37394A53" w14:textId="77777777" w:rsidR="00B27939" w:rsidRDefault="00D93F4B">
      <w:pPr>
        <w:spacing w:after="0" w:line="600" w:lineRule="auto"/>
        <w:ind w:firstLine="720"/>
        <w:jc w:val="both"/>
        <w:rPr>
          <w:rFonts w:eastAsia="Times New Roman"/>
          <w:szCs w:val="24"/>
        </w:rPr>
      </w:pPr>
      <w:r>
        <w:rPr>
          <w:rFonts w:eastAsia="Times New Roman"/>
          <w:szCs w:val="24"/>
        </w:rPr>
        <w:t>Σας ευχαριστώ, κύριε Πρόεδρε.</w:t>
      </w:r>
    </w:p>
    <w:p w14:paraId="37394A54" w14:textId="77777777" w:rsidR="00B27939" w:rsidRDefault="00D93F4B">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Καλώς, κύριε Λοβέρδο.</w:t>
      </w:r>
    </w:p>
    <w:p w14:paraId="37394A55" w14:textId="77777777" w:rsidR="00B27939" w:rsidRDefault="00D93F4B">
      <w:pPr>
        <w:spacing w:after="0" w:line="600" w:lineRule="auto"/>
        <w:ind w:firstLine="720"/>
        <w:jc w:val="both"/>
        <w:rPr>
          <w:rFonts w:eastAsia="Times New Roman"/>
          <w:szCs w:val="24"/>
        </w:rPr>
      </w:pPr>
      <w:r>
        <w:rPr>
          <w:rFonts w:eastAsia="Times New Roman"/>
          <w:szCs w:val="24"/>
        </w:rPr>
        <w:t>Τον λόγο έχει ο κ. Ζεϊμπέκ Χουσεΐν.</w:t>
      </w:r>
    </w:p>
    <w:p w14:paraId="37394A56" w14:textId="77777777" w:rsidR="00B27939" w:rsidRDefault="00D93F4B">
      <w:pPr>
        <w:spacing w:after="0" w:line="600" w:lineRule="auto"/>
        <w:ind w:firstLine="720"/>
        <w:jc w:val="both"/>
        <w:rPr>
          <w:rFonts w:eastAsia="Times New Roman"/>
          <w:szCs w:val="24"/>
        </w:rPr>
      </w:pPr>
      <w:r>
        <w:rPr>
          <w:rFonts w:eastAsia="Times New Roman"/>
          <w:b/>
          <w:szCs w:val="24"/>
        </w:rPr>
        <w:t>ΧΟΥΣΕΪΝ ΖΕΪΜΠΕΚ:</w:t>
      </w:r>
      <w:r>
        <w:rPr>
          <w:rFonts w:eastAsia="Times New Roman"/>
          <w:szCs w:val="24"/>
        </w:rPr>
        <w:t xml:space="preserve"> Ευχαριστώ.</w:t>
      </w:r>
    </w:p>
    <w:p w14:paraId="37394A57" w14:textId="77777777" w:rsidR="00B27939" w:rsidRDefault="00D93F4B">
      <w:pPr>
        <w:spacing w:after="0" w:line="600" w:lineRule="auto"/>
        <w:ind w:firstLine="720"/>
        <w:jc w:val="both"/>
        <w:rPr>
          <w:rFonts w:eastAsia="Times New Roman"/>
          <w:szCs w:val="24"/>
        </w:rPr>
      </w:pPr>
      <w:r>
        <w:rPr>
          <w:rFonts w:eastAsia="Times New Roman"/>
          <w:szCs w:val="24"/>
        </w:rPr>
        <w:t>Κύριε Πρόεδρε, κυρίες και κύριοι Βουλευτές, φτάσαμε να συζητούμε σήμερα γι</w:t>
      </w:r>
      <w:r>
        <w:rPr>
          <w:rFonts w:eastAsia="Times New Roman"/>
          <w:szCs w:val="24"/>
        </w:rPr>
        <w:t xml:space="preserve">α τον </w:t>
      </w:r>
      <w:r>
        <w:rPr>
          <w:rFonts w:eastAsia="Times New Roman"/>
          <w:szCs w:val="24"/>
        </w:rPr>
        <w:t>π</w:t>
      </w:r>
      <w:r>
        <w:rPr>
          <w:rFonts w:eastAsia="Times New Roman"/>
          <w:szCs w:val="24"/>
        </w:rPr>
        <w:t>ροϋπολογισμό του 2019. Μετά την πάροδο τριών και πλέον ετών της Κυβέρνησής μας νομίζω ότι είναι σκόπιμο να κάνουμε έναν μικρό απολογισμό των προηγούμενων ετών της Κυβέρνησής μας, αφού βρισκόμαστε ένα χρόνο πριν από τις εκλογές, και κατόπιν να μιλήσο</w:t>
      </w:r>
      <w:r>
        <w:rPr>
          <w:rFonts w:eastAsia="Times New Roman"/>
          <w:szCs w:val="24"/>
        </w:rPr>
        <w:t>υμε για τον προϋπολογισμ</w:t>
      </w:r>
      <w:r>
        <w:rPr>
          <w:rFonts w:eastAsia="Times New Roman"/>
          <w:szCs w:val="24"/>
        </w:rPr>
        <w:t>ό</w:t>
      </w:r>
      <w:r>
        <w:rPr>
          <w:rFonts w:eastAsia="Times New Roman"/>
          <w:szCs w:val="24"/>
        </w:rPr>
        <w:t xml:space="preserve"> του επόμενου έτους, ο οποίος είναι ο πρώτος προϋπολογισμός έξω από τα μνημόνια, έξω από την επιτροπεία και ο πρώτος προϋπολογισμός χωρίς τη στενή θηλιά των δανειστών. </w:t>
      </w:r>
    </w:p>
    <w:p w14:paraId="37394A58" w14:textId="77777777" w:rsidR="00B27939" w:rsidRDefault="00D93F4B">
      <w:pPr>
        <w:spacing w:after="0" w:line="600" w:lineRule="auto"/>
        <w:ind w:firstLine="720"/>
        <w:jc w:val="both"/>
        <w:rPr>
          <w:rFonts w:eastAsia="Times New Roman"/>
          <w:szCs w:val="24"/>
        </w:rPr>
      </w:pPr>
      <w:r>
        <w:rPr>
          <w:rFonts w:eastAsia="Times New Roman"/>
          <w:szCs w:val="24"/>
        </w:rPr>
        <w:t>Μετά την ολοκλήρωση της τελευταία</w:t>
      </w:r>
      <w:r>
        <w:rPr>
          <w:rFonts w:eastAsia="Times New Roman"/>
          <w:szCs w:val="24"/>
        </w:rPr>
        <w:t>ς</w:t>
      </w:r>
      <w:r>
        <w:rPr>
          <w:rFonts w:eastAsia="Times New Roman"/>
          <w:szCs w:val="24"/>
        </w:rPr>
        <w:t xml:space="preserve"> συμφωνίας, δεν μπορώ παρά ν</w:t>
      </w:r>
      <w:r>
        <w:rPr>
          <w:rFonts w:eastAsia="Times New Roman"/>
          <w:szCs w:val="24"/>
        </w:rPr>
        <w:t xml:space="preserve">α φέρω στην μνήμη μου όλες τις κινδυνολογίες </w:t>
      </w:r>
      <w:r>
        <w:rPr>
          <w:rFonts w:eastAsia="Times New Roman"/>
          <w:szCs w:val="24"/>
        </w:rPr>
        <w:lastRenderedPageBreak/>
        <w:t>της Αντιπολίτευσης, ότι δήθεν οδηγούμε τη χώρα στα βράχια, ότι είμαστε η χειρότερη Κυβέρνηση που πέρασε ποτέ από τον τόπο, ότι δεν θα κλείσει κα</w:t>
      </w:r>
      <w:r>
        <w:rPr>
          <w:rFonts w:eastAsia="Times New Roman"/>
          <w:szCs w:val="24"/>
        </w:rPr>
        <w:t>μ</w:t>
      </w:r>
      <w:r>
        <w:rPr>
          <w:rFonts w:eastAsia="Times New Roman"/>
          <w:szCs w:val="24"/>
        </w:rPr>
        <w:t>μία από τις αξιολογήσεις, ότι δεν εμπνέουμε κα</w:t>
      </w:r>
      <w:r>
        <w:rPr>
          <w:rFonts w:eastAsia="Times New Roman"/>
          <w:szCs w:val="24"/>
        </w:rPr>
        <w:t>μ</w:t>
      </w:r>
      <w:r>
        <w:rPr>
          <w:rFonts w:eastAsia="Times New Roman"/>
          <w:szCs w:val="24"/>
        </w:rPr>
        <w:t>μία εμπιστοσύνη στο</w:t>
      </w:r>
      <w:r>
        <w:rPr>
          <w:rFonts w:eastAsia="Times New Roman"/>
          <w:szCs w:val="24"/>
        </w:rPr>
        <w:t xml:space="preserve">υς δανειστές, ότι θα κόψουμε τις συντάξεις, ότι θα εφαρμοστεί ο κόφτης και άλλα πολλά. Όλα, μα όλα, τα λεγόμενα της Αντιπολίτευσης διαψεύστηκαν ένα προς ένα. Μιας </w:t>
      </w:r>
      <w:r>
        <w:rPr>
          <w:rFonts w:eastAsia="Times New Roman"/>
          <w:szCs w:val="24"/>
        </w:rPr>
        <w:t>Α</w:t>
      </w:r>
      <w:r>
        <w:rPr>
          <w:rFonts w:eastAsia="Times New Roman"/>
          <w:szCs w:val="24"/>
        </w:rPr>
        <w:t>ντιπολίτευσης που έφερε μειώσεις στους μισθούς και στις συντάξεις, μείωση του ΑΕΠ, πάγωμα τω</w:t>
      </w:r>
      <w:r>
        <w:rPr>
          <w:rFonts w:eastAsia="Times New Roman"/>
          <w:szCs w:val="24"/>
        </w:rPr>
        <w:t xml:space="preserve">ν συλλογικών συμβάσεων, απολύσεις, επικοινωνιακά τεχνάσματα, </w:t>
      </w:r>
      <w:r>
        <w:rPr>
          <w:rFonts w:eastAsia="Times New Roman"/>
          <w:szCs w:val="24"/>
          <w:lang w:val="en-US"/>
        </w:rPr>
        <w:t>success</w:t>
      </w:r>
      <w:r w:rsidRPr="00D73E74">
        <w:rPr>
          <w:rFonts w:eastAsia="Times New Roman"/>
          <w:szCs w:val="24"/>
        </w:rPr>
        <w:t xml:space="preserve"> </w:t>
      </w:r>
      <w:r>
        <w:rPr>
          <w:rFonts w:eastAsia="Times New Roman"/>
          <w:szCs w:val="24"/>
          <w:lang w:val="en-US"/>
        </w:rPr>
        <w:t>story</w:t>
      </w:r>
      <w:r>
        <w:rPr>
          <w:rFonts w:eastAsia="Times New Roman"/>
          <w:szCs w:val="24"/>
        </w:rPr>
        <w:t xml:space="preserve"> και την καταρράκωση της ελληνικής κοινωνίας.</w:t>
      </w:r>
    </w:p>
    <w:p w14:paraId="37394A59" w14:textId="77777777" w:rsidR="00B27939" w:rsidRDefault="00D93F4B">
      <w:pPr>
        <w:spacing w:after="0" w:line="600" w:lineRule="auto"/>
        <w:ind w:firstLine="720"/>
        <w:jc w:val="both"/>
        <w:rPr>
          <w:rFonts w:eastAsia="Times New Roman"/>
          <w:szCs w:val="24"/>
        </w:rPr>
      </w:pPr>
      <w:r>
        <w:rPr>
          <w:rFonts w:eastAsia="Times New Roman"/>
          <w:szCs w:val="24"/>
        </w:rPr>
        <w:t>Για τη δική μας διακυβέρνηση η ιστορία έδειξε ότι και από τα μνημόνια βγήκαμε με την κοινωνία όρθια και ιστορική συμφωνία για την ελάφρυ</w:t>
      </w:r>
      <w:r>
        <w:rPr>
          <w:rFonts w:eastAsia="Times New Roman"/>
          <w:szCs w:val="24"/>
        </w:rPr>
        <w:t>νση  του ελληνικού δημοσίου συνάψαμε και στηρίξαμε την κοινωνία όσο το επέτρεπαν τα δημοσιονομικά και δεν κόψαμε τις συντάξεις, αλλά θα δώσουμε και αυξήσεις σε περίπου πεντακόσιες χιλιάδες συνταξιούχους. Τέλο</w:t>
      </w:r>
      <w:r>
        <w:rPr>
          <w:rFonts w:eastAsia="Times New Roman"/>
          <w:szCs w:val="24"/>
        </w:rPr>
        <w:t>ς</w:t>
      </w:r>
      <w:r>
        <w:rPr>
          <w:rFonts w:eastAsia="Times New Roman"/>
          <w:szCs w:val="24"/>
        </w:rPr>
        <w:t xml:space="preserve"> σήμερα έξω από τη μνημόνια νομοθετούμε τον πρώ</w:t>
      </w:r>
      <w:r>
        <w:rPr>
          <w:rFonts w:eastAsia="Times New Roman"/>
          <w:szCs w:val="24"/>
        </w:rPr>
        <w:t>το προϋπολογισμό δημοσιονομικής επέκτασης μετά από δέκα ολόκληρα χρόνια.</w:t>
      </w:r>
    </w:p>
    <w:p w14:paraId="37394A5A" w14:textId="77777777" w:rsidR="00B27939" w:rsidRDefault="00D93F4B">
      <w:pPr>
        <w:spacing w:after="0" w:line="600" w:lineRule="auto"/>
        <w:ind w:firstLine="720"/>
        <w:jc w:val="both"/>
        <w:rPr>
          <w:rFonts w:eastAsia="Times New Roman"/>
          <w:szCs w:val="24"/>
        </w:rPr>
      </w:pPr>
      <w:r>
        <w:rPr>
          <w:rFonts w:eastAsia="Times New Roman"/>
          <w:szCs w:val="24"/>
        </w:rPr>
        <w:lastRenderedPageBreak/>
        <w:t>Μετά από δέκα χρονιά</w:t>
      </w:r>
      <w:r>
        <w:rPr>
          <w:rFonts w:eastAsia="Times New Roman"/>
          <w:szCs w:val="24"/>
        </w:rPr>
        <w:t xml:space="preserve"> η δημοσιονομική επέκταση μεταφράζεται σε αύξηση των κοινωνικών δαπανών και σε μείωση φόρων και εισφορών. Ο ρυθμός της οικονομικής μεγέθυνσης φτάνει το 2,5% του ΑΕΠ για το 2019, μέγεθος που επιτυγχάνεται μέσω της αύξησης της κατανάλωσης και της τόνωσης της</w:t>
      </w:r>
      <w:r>
        <w:rPr>
          <w:rFonts w:eastAsia="Times New Roman"/>
          <w:szCs w:val="24"/>
        </w:rPr>
        <w:t xml:space="preserve"> απασχόλησης. Η ελληνική οικονομία αυτή την στιγμή δείχνει συνεχείς υπερβάσεις των στόχων του πρωτογενούς πλεονάσματος, συνεχή βελτίωση στους οικονομικούς δείκτες εμπιστοσύνης, αναβάθμιση της πιστοληπτικής ικανότητας της χώρας και συνεχή αύξηση της απασχόλ</w:t>
      </w:r>
      <w:r>
        <w:rPr>
          <w:rFonts w:eastAsia="Times New Roman"/>
          <w:szCs w:val="24"/>
        </w:rPr>
        <w:t>ησης. Παράλληλα οι ξένες άμεσες επενδύσεις αυξάνονται και ο δείκτης μισθών και εισοδηματικής ανισότητας συνεχώς βελτιώνεται.</w:t>
      </w:r>
    </w:p>
    <w:p w14:paraId="37394A5B" w14:textId="77777777" w:rsidR="00B27939" w:rsidRDefault="00D93F4B">
      <w:pPr>
        <w:spacing w:after="0" w:line="600" w:lineRule="auto"/>
        <w:ind w:firstLine="720"/>
        <w:jc w:val="both"/>
        <w:rPr>
          <w:rFonts w:eastAsia="Times New Roman"/>
          <w:szCs w:val="24"/>
        </w:rPr>
      </w:pPr>
      <w:r>
        <w:rPr>
          <w:rFonts w:eastAsia="Times New Roman"/>
          <w:szCs w:val="24"/>
        </w:rPr>
        <w:t>Οι εξαγγελίες του Πρωθυπουργού από τη Διεθνή Έκθεση Θεσσαλονίκης γίνονται πραγματικότητα. Μόλις πριν από λίγο καιρό ψηφίσαμε μείωση</w:t>
      </w:r>
      <w:r>
        <w:rPr>
          <w:rFonts w:eastAsia="Times New Roman"/>
          <w:szCs w:val="24"/>
        </w:rPr>
        <w:t xml:space="preserve"> του φορολογικού συντελεστή νομικών προσώπων από το 29% στο 25% και την τροπολογία μείωσης του ΕΝΦΙΑ κατά 30% για τη μέση κατοικία, δηλαδή για πέντε εκατομμύρια τετρακόσιες χιλιάδες φορολογούμενους. Πολύ σημαντικές παρεμβάσεις είναι και τα μέτρα μείωσης ασ</w:t>
      </w:r>
      <w:r>
        <w:rPr>
          <w:rFonts w:eastAsia="Times New Roman"/>
          <w:szCs w:val="24"/>
        </w:rPr>
        <w:t xml:space="preserve">φαλιστικών </w:t>
      </w:r>
      <w:r>
        <w:rPr>
          <w:rFonts w:eastAsia="Times New Roman"/>
          <w:szCs w:val="24"/>
        </w:rPr>
        <w:lastRenderedPageBreak/>
        <w:t>εισφορών ελεύθερων επαγγελματιών, αυτοαπασχολούμενων αγροτών, όπως το πρόγραμμα επιδότησης ασφαλιστικών εισφορών των νέων έως είκοσι τεσσάρων ετών.</w:t>
      </w:r>
    </w:p>
    <w:p w14:paraId="37394A5C" w14:textId="77777777" w:rsidR="00B27939" w:rsidRDefault="00D93F4B">
      <w:pPr>
        <w:spacing w:after="0" w:line="600" w:lineRule="auto"/>
        <w:ind w:firstLine="720"/>
        <w:jc w:val="both"/>
        <w:rPr>
          <w:rFonts w:eastAsia="Times New Roman"/>
          <w:szCs w:val="24"/>
        </w:rPr>
      </w:pPr>
      <w:r>
        <w:rPr>
          <w:rFonts w:eastAsia="Times New Roman"/>
          <w:szCs w:val="24"/>
        </w:rPr>
        <w:t>Τέλος ψηφίστηκε και η μη περικοπή των συντάξεων, πράγμα που μάλλον η Αντιπολίτευση ήθελε να συμβε</w:t>
      </w:r>
      <w:r>
        <w:rPr>
          <w:rFonts w:eastAsia="Times New Roman"/>
          <w:szCs w:val="24"/>
        </w:rPr>
        <w:t xml:space="preserve">ί, αν κρίνουμε από τις δηλώσεις των στελεχών της, καθώς θεωρούσε ότι αυτή θα ήταν η πολιτική ταφόπλακα του ΣΥΡΙΖΑ αλλά ευτυχώς δεν σας κάναμε τη χάρη. </w:t>
      </w:r>
    </w:p>
    <w:p w14:paraId="37394A5D" w14:textId="77777777" w:rsidR="00B27939" w:rsidRDefault="00D93F4B">
      <w:pPr>
        <w:spacing w:after="0" w:line="600" w:lineRule="auto"/>
        <w:ind w:firstLine="720"/>
        <w:jc w:val="both"/>
        <w:rPr>
          <w:rFonts w:eastAsia="Times New Roman"/>
          <w:szCs w:val="24"/>
        </w:rPr>
      </w:pPr>
      <w:r>
        <w:rPr>
          <w:rFonts w:eastAsia="Times New Roman"/>
          <w:szCs w:val="24"/>
        </w:rPr>
        <w:t>Πολύ σημαντική κίνηση είναι και η ενίσχυση του προγράμματος «Βοήθεια στο Σπίτι» με την πρόσληψη τριών χι</w:t>
      </w:r>
      <w:r>
        <w:rPr>
          <w:rFonts w:eastAsia="Times New Roman"/>
          <w:szCs w:val="24"/>
        </w:rPr>
        <w:t>λιάδων μονίμων εργαζομένων, οι οποίοι λειτουργούσαν τόσον καιρό σε καθεστώς ομηρίας, όπως και οι προσλήψεις τεσσερ</w:t>
      </w:r>
      <w:r>
        <w:rPr>
          <w:rFonts w:eastAsia="Times New Roman"/>
          <w:szCs w:val="24"/>
        </w:rPr>
        <w:t>ισή</w:t>
      </w:r>
      <w:r>
        <w:rPr>
          <w:rFonts w:eastAsia="Times New Roman"/>
          <w:szCs w:val="24"/>
        </w:rPr>
        <w:t>μισι χιλιάδων εκπαιδευτικών Ειδικής Αγωγής και Εκπαίδευσης για πρώτη φορά μετά από τόσα χρόνια γεγονός που αποτελεί δικαίωση και αναγνώριση</w:t>
      </w:r>
      <w:r>
        <w:rPr>
          <w:rFonts w:eastAsia="Times New Roman"/>
          <w:szCs w:val="24"/>
        </w:rPr>
        <w:t xml:space="preserve"> των αναπληρωτών που εργάζονται χρόνια στον κλάδο.</w:t>
      </w:r>
    </w:p>
    <w:p w14:paraId="37394A5E" w14:textId="77777777" w:rsidR="00B27939" w:rsidRDefault="00D93F4B">
      <w:pPr>
        <w:spacing w:after="0" w:line="600" w:lineRule="auto"/>
        <w:ind w:firstLine="720"/>
        <w:jc w:val="both"/>
        <w:rPr>
          <w:rFonts w:eastAsia="Times New Roman"/>
          <w:szCs w:val="24"/>
        </w:rPr>
      </w:pPr>
      <w:r>
        <w:rPr>
          <w:rFonts w:eastAsia="Times New Roman"/>
          <w:szCs w:val="24"/>
        </w:rPr>
        <w:t xml:space="preserve">Κλείνοντας, θα ήθελα να πω δυο λόγια και για την Περιφέρειά μας, την Ανατολική Μακεδονία και Θράκη, μια από τις περιφέρειες που υπέφεραν περισσότερο κατά τη διάρκεια της </w:t>
      </w:r>
      <w:r>
        <w:rPr>
          <w:rFonts w:eastAsia="Times New Roman"/>
          <w:szCs w:val="24"/>
        </w:rPr>
        <w:lastRenderedPageBreak/>
        <w:t>κρίσης και για τον νομό μου, την Ξά</w:t>
      </w:r>
      <w:r>
        <w:rPr>
          <w:rFonts w:eastAsia="Times New Roman"/>
          <w:szCs w:val="24"/>
        </w:rPr>
        <w:t xml:space="preserve">νθη, που είδαμε όλα αυτά τα χρόνια να ερημώνει. Νέοι έφευγαν για δουλειά στο εξωτερικό, οι βιομηχανικές ζώνες νέκρωσαν, ακόμα και η πρόσβαση του </w:t>
      </w:r>
      <w:r>
        <w:rPr>
          <w:rFonts w:eastAsia="Times New Roman"/>
          <w:szCs w:val="24"/>
        </w:rPr>
        <w:t>ν</w:t>
      </w:r>
      <w:r>
        <w:rPr>
          <w:rFonts w:eastAsia="Times New Roman"/>
          <w:szCs w:val="24"/>
        </w:rPr>
        <w:t xml:space="preserve">ομού μας στο </w:t>
      </w:r>
      <w:r>
        <w:rPr>
          <w:rFonts w:eastAsia="Times New Roman"/>
          <w:szCs w:val="24"/>
        </w:rPr>
        <w:t>π</w:t>
      </w:r>
      <w:r>
        <w:rPr>
          <w:rFonts w:eastAsia="Times New Roman"/>
          <w:szCs w:val="24"/>
        </w:rPr>
        <w:t xml:space="preserve">ρόγραμμα </w:t>
      </w:r>
      <w:r>
        <w:rPr>
          <w:rFonts w:eastAsia="Times New Roman"/>
          <w:szCs w:val="24"/>
        </w:rPr>
        <w:t>«</w:t>
      </w:r>
      <w:r>
        <w:rPr>
          <w:rFonts w:eastAsia="Times New Roman"/>
          <w:szCs w:val="24"/>
          <w:lang w:val="en-US"/>
        </w:rPr>
        <w:t>LEADER</w:t>
      </w:r>
      <w:r>
        <w:rPr>
          <w:rFonts w:eastAsia="Times New Roman"/>
          <w:szCs w:val="24"/>
        </w:rPr>
        <w:t>»</w:t>
      </w:r>
      <w:r w:rsidRPr="005B7B73">
        <w:rPr>
          <w:rFonts w:eastAsia="Times New Roman"/>
          <w:szCs w:val="24"/>
        </w:rPr>
        <w:t xml:space="preserve"> </w:t>
      </w:r>
      <w:r>
        <w:rPr>
          <w:rFonts w:eastAsia="Times New Roman"/>
          <w:szCs w:val="24"/>
        </w:rPr>
        <w:t>έγινε αδύνατη. Η παραδοσιακή καλλιέργεια του καπνού ατόνησε και πολύς κόσμος ζ</w:t>
      </w:r>
      <w:r>
        <w:rPr>
          <w:rFonts w:eastAsia="Times New Roman"/>
          <w:szCs w:val="24"/>
        </w:rPr>
        <w:t xml:space="preserve">ούσε κάτω από τα όρια της φτώχειας. Οι υπεύθυνοι γι’ αυτή την καταστροφή, πρώην και νυν πολιτικοί, πρέπει να λογοδοτήσουν και θα λογοδοτήσουν. Άλλωστε η τιμωρία τους θα είναι, όταν ο λαός της Ξάνθης τούς στείλει στο πολιτικό τους βάραθρο. </w:t>
      </w:r>
    </w:p>
    <w:p w14:paraId="37394A5F" w14:textId="77777777" w:rsidR="00B27939" w:rsidRDefault="00D93F4B">
      <w:pPr>
        <w:spacing w:after="0" w:line="600" w:lineRule="auto"/>
        <w:ind w:firstLine="720"/>
        <w:jc w:val="both"/>
        <w:rPr>
          <w:rFonts w:eastAsia="Times New Roman"/>
          <w:szCs w:val="24"/>
        </w:rPr>
      </w:pPr>
      <w:r>
        <w:rPr>
          <w:rFonts w:eastAsia="Times New Roman"/>
          <w:szCs w:val="24"/>
        </w:rPr>
        <w:t>Δεν ξεχνάμε τους</w:t>
      </w:r>
      <w:r>
        <w:rPr>
          <w:rFonts w:eastAsia="Times New Roman"/>
          <w:szCs w:val="24"/>
        </w:rPr>
        <w:t xml:space="preserve"> υπαιτίους της καταστροφής και του κλεισίματος των συνεταιριστικών εργοστασίων, που ήταν σήμα κατατεθέν για την περιοχή μας. Θυμόμαστε ακόμα τα λουκέτα που έφερε η Νέα Δημοκρατία και το ΠΑΣΟΚ στον τόπο μας, λουκέτα στην Ελληνική Βιομηχανία Ζάχαρης, στην ΣΕ</w:t>
      </w:r>
      <w:r>
        <w:rPr>
          <w:rFonts w:eastAsia="Times New Roman"/>
          <w:szCs w:val="24"/>
        </w:rPr>
        <w:t>ΠΕΚ, στη ΣΕΒΑΘ, στην ΕΛΒΙΖ και το ξεπούλημα της ΣΕΚΑΠ.</w:t>
      </w:r>
    </w:p>
    <w:p w14:paraId="37394A60" w14:textId="77777777" w:rsidR="00B27939" w:rsidRDefault="00D93F4B">
      <w:pPr>
        <w:spacing w:after="0" w:line="600" w:lineRule="auto"/>
        <w:ind w:firstLine="720"/>
        <w:jc w:val="both"/>
        <w:rPr>
          <w:rFonts w:eastAsia="Times New Roman"/>
          <w:szCs w:val="24"/>
        </w:rPr>
      </w:pPr>
      <w:r>
        <w:rPr>
          <w:rFonts w:eastAsia="Times New Roman"/>
          <w:szCs w:val="24"/>
        </w:rPr>
        <w:t xml:space="preserve">Σήμερα, όμως, ατενίζουμε το μέλλον με μεγαλύτερη αισιοδοξία. Η απασχόληση έχει ανέβει και οι επιχειρήσεις στηρίζονται έμπρακτα από την Κυβέρνηση. </w:t>
      </w:r>
    </w:p>
    <w:p w14:paraId="37394A61" w14:textId="77777777" w:rsidR="00B27939" w:rsidRDefault="00D93F4B">
      <w:pPr>
        <w:spacing w:after="0" w:line="600" w:lineRule="auto"/>
        <w:ind w:firstLine="720"/>
        <w:jc w:val="both"/>
        <w:rPr>
          <w:rFonts w:eastAsia="Times New Roman"/>
          <w:szCs w:val="24"/>
        </w:rPr>
      </w:pPr>
      <w:r>
        <w:rPr>
          <w:rFonts w:eastAsia="Times New Roman"/>
          <w:szCs w:val="24"/>
        </w:rPr>
        <w:lastRenderedPageBreak/>
        <w:t>Η κατασκευή του κάθετου άξονα Ελλάδας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Βουλγαρίας, πο</w:t>
      </w:r>
      <w:r>
        <w:rPr>
          <w:rFonts w:eastAsia="Times New Roman"/>
          <w:szCs w:val="24"/>
        </w:rPr>
        <w:t>υ κανείς δεν πίστευε ότι θα γίνει πραγματικότητα, προχώρησε με δική μας πρωτοβουλία εν μέσω οικονομικής κρίσης.</w:t>
      </w:r>
    </w:p>
    <w:p w14:paraId="37394A62" w14:textId="77777777" w:rsidR="00B27939" w:rsidRDefault="00D93F4B">
      <w:pPr>
        <w:spacing w:after="0" w:line="600" w:lineRule="auto"/>
        <w:ind w:firstLine="720"/>
        <w:jc w:val="both"/>
        <w:rPr>
          <w:rFonts w:eastAsia="Times New Roman"/>
          <w:szCs w:val="24"/>
        </w:rPr>
      </w:pPr>
      <w:r>
        <w:rPr>
          <w:rFonts w:eastAsia="Times New Roman"/>
          <w:szCs w:val="24"/>
        </w:rPr>
        <w:t>Κατά την περίοδο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2018 ο Νομός Ξάνθης ενισχύθηκε με παραπάνω από 7,7 εκατομμύρια ευρώ από το Υπουργείο Εσωτερικών για την στήριξη ορεινών </w:t>
      </w:r>
      <w:r>
        <w:rPr>
          <w:rFonts w:eastAsia="Times New Roman"/>
          <w:szCs w:val="24"/>
        </w:rPr>
        <w:t>και μειονεκτικών δήμων μας, τις φυσικές καταστροφές και τα προγράμματα «Φιλόδημος».</w:t>
      </w:r>
    </w:p>
    <w:p w14:paraId="37394A63" w14:textId="77777777" w:rsidR="00B27939" w:rsidRDefault="00D93F4B">
      <w:pPr>
        <w:spacing w:after="0" w:line="600" w:lineRule="auto"/>
        <w:ind w:firstLine="720"/>
        <w:jc w:val="both"/>
        <w:rPr>
          <w:rFonts w:eastAsia="Times New Roman"/>
          <w:szCs w:val="24"/>
        </w:rPr>
      </w:pPr>
      <w:r>
        <w:rPr>
          <w:rFonts w:eastAsia="Times New Roman"/>
          <w:szCs w:val="24"/>
        </w:rPr>
        <w:t>Η έμπρακτη στήριξη του καπνού για πρώτη φορά μετά την κρίση μας δίνει ελπίδες ότι δεν θα χαθεί ο παραδοσιακός μπασμάς της περιοχής. Με τα 8,2 εκατομμύρια ευρώ για τη στήριξ</w:t>
      </w:r>
      <w:r>
        <w:rPr>
          <w:rFonts w:eastAsia="Times New Roman"/>
          <w:szCs w:val="24"/>
        </w:rPr>
        <w:t xml:space="preserve">η του καπνού από το πρόγραμμα </w:t>
      </w:r>
      <w:r>
        <w:rPr>
          <w:rFonts w:eastAsia="Times New Roman"/>
          <w:szCs w:val="24"/>
          <w:lang w:val="en-US"/>
        </w:rPr>
        <w:t>de</w:t>
      </w:r>
      <w:r w:rsidRPr="00FB7614">
        <w:rPr>
          <w:rFonts w:eastAsia="Times New Roman"/>
          <w:szCs w:val="24"/>
        </w:rPr>
        <w:t xml:space="preserve"> </w:t>
      </w:r>
      <w:r>
        <w:rPr>
          <w:rFonts w:eastAsia="Times New Roman"/>
          <w:szCs w:val="24"/>
          <w:lang w:val="en-US"/>
        </w:rPr>
        <w:t>minimis</w:t>
      </w:r>
      <w:r>
        <w:rPr>
          <w:rFonts w:eastAsia="Times New Roman"/>
          <w:szCs w:val="24"/>
        </w:rPr>
        <w:t xml:space="preserve"> επιχειρείται η στήριξη της καπνοκαλλιέργειας και του παραγωγού. Αφού οι καταστροφές στην καλλιέργεια του καπνού, επειδή είναι ιογενείς, δεν καλύπτονται από τον ΕΛΓΑ, το Υπουργείο Αγροτικής Ανάπτυξης έψαξε εναλλακτικ</w:t>
      </w:r>
      <w:r>
        <w:rPr>
          <w:rFonts w:eastAsia="Times New Roman"/>
          <w:szCs w:val="24"/>
        </w:rPr>
        <w:t xml:space="preserve">ή λύση και ενσωμάτωσε στο </w:t>
      </w:r>
      <w:r>
        <w:rPr>
          <w:rFonts w:eastAsia="Times New Roman"/>
          <w:szCs w:val="24"/>
          <w:lang w:val="en-US"/>
        </w:rPr>
        <w:t>de</w:t>
      </w:r>
      <w:r w:rsidRPr="00FB7614">
        <w:rPr>
          <w:rFonts w:eastAsia="Times New Roman"/>
          <w:szCs w:val="24"/>
        </w:rPr>
        <w:t xml:space="preserve"> </w:t>
      </w:r>
      <w:r>
        <w:rPr>
          <w:rFonts w:eastAsia="Times New Roman"/>
          <w:szCs w:val="24"/>
          <w:lang w:val="en-US"/>
        </w:rPr>
        <w:t>minimis</w:t>
      </w:r>
      <w:r>
        <w:rPr>
          <w:rFonts w:eastAsia="Times New Roman"/>
          <w:szCs w:val="24"/>
        </w:rPr>
        <w:t xml:space="preserve"> τον μπασμά για τις περιοχές της </w:t>
      </w:r>
      <w:r>
        <w:rPr>
          <w:rFonts w:eastAsia="Times New Roman"/>
          <w:szCs w:val="24"/>
        </w:rPr>
        <w:t>α</w:t>
      </w:r>
      <w:r>
        <w:rPr>
          <w:rFonts w:eastAsia="Times New Roman"/>
          <w:szCs w:val="24"/>
        </w:rPr>
        <w:t xml:space="preserve">νατολικής Μακεδονίας και Θράκης και τις Σέρρες. Και έχει μεγάλη σημασία να τονίσουμε </w:t>
      </w:r>
      <w:r>
        <w:rPr>
          <w:rFonts w:eastAsia="Times New Roman"/>
          <w:szCs w:val="24"/>
        </w:rPr>
        <w:lastRenderedPageBreak/>
        <w:t xml:space="preserve">ότι το </w:t>
      </w:r>
      <w:r>
        <w:rPr>
          <w:rFonts w:eastAsia="Times New Roman"/>
          <w:szCs w:val="24"/>
          <w:lang w:val="en-US"/>
        </w:rPr>
        <w:t>de</w:t>
      </w:r>
      <w:r w:rsidRPr="00FB7614">
        <w:rPr>
          <w:rFonts w:eastAsia="Times New Roman"/>
          <w:szCs w:val="24"/>
        </w:rPr>
        <w:t xml:space="preserve"> </w:t>
      </w:r>
      <w:r>
        <w:rPr>
          <w:rFonts w:eastAsia="Times New Roman"/>
          <w:szCs w:val="24"/>
          <w:lang w:val="en-US"/>
        </w:rPr>
        <w:t>minimis</w:t>
      </w:r>
      <w:r>
        <w:rPr>
          <w:rFonts w:eastAsia="Times New Roman"/>
          <w:szCs w:val="24"/>
        </w:rPr>
        <w:t xml:space="preserve"> δεν είναι αποζημίωση αλλά ουσιαστική ενίσχυση του παραγωγού. Ωστόσο αξίζει να σημει</w:t>
      </w:r>
      <w:r>
        <w:rPr>
          <w:rFonts w:eastAsia="Times New Roman"/>
          <w:szCs w:val="24"/>
        </w:rPr>
        <w:t xml:space="preserve">ωθεί ότι για την Περιφέρεια Ροδόπης, όντως το ποσό δεν επαρκεί, γι’ αυτό και θα πρέπει να βρούμε και άλλη λύση. </w:t>
      </w:r>
    </w:p>
    <w:p w14:paraId="37394A64" w14:textId="77777777" w:rsidR="00B27939" w:rsidRDefault="00D93F4B">
      <w:pPr>
        <w:spacing w:after="0" w:line="600" w:lineRule="auto"/>
        <w:ind w:firstLine="720"/>
        <w:jc w:val="both"/>
        <w:rPr>
          <w:rFonts w:eastAsia="Times New Roman"/>
          <w:szCs w:val="24"/>
        </w:rPr>
      </w:pPr>
      <w:r>
        <w:rPr>
          <w:rFonts w:eastAsia="Times New Roman"/>
          <w:szCs w:val="24"/>
        </w:rPr>
        <w:t xml:space="preserve">Πολύ σημαντικά είναι επίσης και τα 40 εκατομμύρια ευρώ για τη στήριξη των κτηνοτρόφων από το πρόγραμμα </w:t>
      </w:r>
      <w:r>
        <w:rPr>
          <w:rFonts w:eastAsia="Times New Roman"/>
          <w:szCs w:val="24"/>
          <w:lang w:val="en-US"/>
        </w:rPr>
        <w:t>de</w:t>
      </w:r>
      <w:r w:rsidRPr="00FB7614">
        <w:rPr>
          <w:rFonts w:eastAsia="Times New Roman"/>
          <w:szCs w:val="24"/>
        </w:rPr>
        <w:t xml:space="preserve"> </w:t>
      </w:r>
      <w:r>
        <w:rPr>
          <w:rFonts w:eastAsia="Times New Roman"/>
          <w:szCs w:val="24"/>
          <w:lang w:val="en-US"/>
        </w:rPr>
        <w:t>minimis</w:t>
      </w:r>
      <w:r>
        <w:rPr>
          <w:rFonts w:eastAsia="Times New Roman"/>
          <w:szCs w:val="24"/>
        </w:rPr>
        <w:t xml:space="preserve"> για τα αιγοπρόβατα, πράγμα πο</w:t>
      </w:r>
      <w:r>
        <w:rPr>
          <w:rFonts w:eastAsia="Times New Roman"/>
          <w:szCs w:val="24"/>
        </w:rPr>
        <w:t>υ μεταφράζεται σε έμπρακτη συνεισφορά στην κτηνοτροφία.</w:t>
      </w:r>
    </w:p>
    <w:p w14:paraId="37394A65" w14:textId="77777777" w:rsidR="00B27939" w:rsidRDefault="00D93F4B">
      <w:pPr>
        <w:spacing w:after="0" w:line="600" w:lineRule="auto"/>
        <w:ind w:firstLine="720"/>
        <w:jc w:val="both"/>
        <w:rPr>
          <w:rFonts w:eastAsia="Times New Roman"/>
          <w:szCs w:val="24"/>
        </w:rPr>
      </w:pPr>
      <w:r>
        <w:rPr>
          <w:rFonts w:eastAsia="Times New Roman"/>
          <w:szCs w:val="24"/>
        </w:rPr>
        <w:t>Το Νοσοκομείο Ξάνθης έφτασε μέσα στην περίοδο της κρίσης</w:t>
      </w:r>
      <w:r>
        <w:rPr>
          <w:rFonts w:eastAsia="Times New Roman"/>
          <w:szCs w:val="24"/>
        </w:rPr>
        <w:t>,</w:t>
      </w:r>
      <w:r>
        <w:rPr>
          <w:rFonts w:eastAsia="Times New Roman"/>
          <w:szCs w:val="24"/>
        </w:rPr>
        <w:t xml:space="preserve"> να αποτελεί πρότυπο ορθής λειτουργίας νοσοκομείου με παροχές για τους ασθενείς και χωρίς ελλείψεις. Μάλιστα για πρώτη φορά θα ενισχυθεί με μαγ</w:t>
      </w:r>
      <w:r>
        <w:rPr>
          <w:rFonts w:eastAsia="Times New Roman"/>
          <w:szCs w:val="24"/>
        </w:rPr>
        <w:t xml:space="preserve">νητικό τομογράφο, ώστε να μην καταφεύγουν οι πολίτες μόνο σε ιδιωτικά κέντρα. </w:t>
      </w:r>
    </w:p>
    <w:p w14:paraId="37394A66" w14:textId="77777777" w:rsidR="00B27939" w:rsidRDefault="00D93F4B">
      <w:pPr>
        <w:spacing w:after="0" w:line="600" w:lineRule="auto"/>
        <w:ind w:firstLine="720"/>
        <w:jc w:val="both"/>
        <w:rPr>
          <w:rFonts w:eastAsia="Times New Roman"/>
          <w:szCs w:val="24"/>
        </w:rPr>
      </w:pPr>
      <w:r>
        <w:rPr>
          <w:rFonts w:eastAsia="Times New Roman"/>
          <w:szCs w:val="24"/>
        </w:rPr>
        <w:t>Η εκπαίδευση, δημόσια και μειονοτική, στηρίχθηκε με ορθές και καίριες παρεμβάσεις, που συνεχίζονται μέχρι να φτάσουμε στο επιθυμητό αποτέλεσμα.</w:t>
      </w:r>
    </w:p>
    <w:p w14:paraId="37394A67" w14:textId="77777777" w:rsidR="00B27939" w:rsidRDefault="00D93F4B">
      <w:pPr>
        <w:spacing w:after="0" w:line="600" w:lineRule="auto"/>
        <w:ind w:firstLine="720"/>
        <w:jc w:val="both"/>
        <w:rPr>
          <w:rFonts w:eastAsia="Times New Roman"/>
          <w:szCs w:val="24"/>
        </w:rPr>
      </w:pPr>
      <w:r>
        <w:rPr>
          <w:rFonts w:eastAsia="Times New Roman"/>
          <w:szCs w:val="24"/>
        </w:rPr>
        <w:t xml:space="preserve">Όλα αυτά ώσπου να ξαναζωντανέψει </w:t>
      </w:r>
      <w:r>
        <w:rPr>
          <w:rFonts w:eastAsia="Times New Roman"/>
          <w:szCs w:val="24"/>
        </w:rPr>
        <w:t>η περιοχή μας σε οικονομικό, εργασιακό και κοινωνικό επίπεδο.</w:t>
      </w:r>
    </w:p>
    <w:p w14:paraId="37394A68" w14:textId="77777777" w:rsidR="00B27939" w:rsidRDefault="00D93F4B">
      <w:pPr>
        <w:spacing w:after="0" w:line="600" w:lineRule="auto"/>
        <w:ind w:firstLine="720"/>
        <w:jc w:val="both"/>
        <w:rPr>
          <w:rFonts w:eastAsia="Times New Roman"/>
          <w:szCs w:val="24"/>
        </w:rPr>
      </w:pPr>
      <w:r>
        <w:rPr>
          <w:rFonts w:eastAsia="Times New Roman"/>
          <w:szCs w:val="24"/>
        </w:rPr>
        <w:lastRenderedPageBreak/>
        <w:t>Τελικώς τον δρόμο προς την δίκαιη ανάπτυξη τον δείξαμε και συνεχίζουμε να τον δείχνουμε καθημερινά. Έναν δρόμο που θα αποκαταστήσει τα λάθη του παρελθόντος και θα επαναφέρει τη χώρα στα φυσιολογ</w:t>
      </w:r>
      <w:r>
        <w:rPr>
          <w:rFonts w:eastAsia="Times New Roman"/>
          <w:szCs w:val="24"/>
        </w:rPr>
        <w:t xml:space="preserve">ικά επίπεδα. Και ο πρώτος προϋπολογισμός εκτός μνημονίων είναι ένα βήμα για να ξαναχτίσουμε ένα κοινωνικό, παραγωγικό και δημοκρατικό κράτος με ίσες ευκαιρίες για όλους, προς το συμφέρον των πολλών και όχι των λίγων. </w:t>
      </w:r>
    </w:p>
    <w:p w14:paraId="37394A69" w14:textId="77777777" w:rsidR="00B27939" w:rsidRDefault="00D93F4B">
      <w:pPr>
        <w:spacing w:after="0" w:line="600" w:lineRule="auto"/>
        <w:ind w:firstLine="720"/>
        <w:jc w:val="both"/>
        <w:rPr>
          <w:rFonts w:eastAsia="Times New Roman"/>
          <w:szCs w:val="24"/>
        </w:rPr>
      </w:pPr>
      <w:r>
        <w:rPr>
          <w:rFonts w:eastAsia="Times New Roman"/>
          <w:szCs w:val="24"/>
        </w:rPr>
        <w:t>Ευχαριστώ πάρα πολύ.</w:t>
      </w:r>
    </w:p>
    <w:p w14:paraId="37394A6A"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 xml:space="preserve">ιος Λαμπρούλης): </w:t>
      </w:r>
      <w:r>
        <w:rPr>
          <w:rFonts w:eastAsia="Times New Roman"/>
          <w:szCs w:val="24"/>
        </w:rPr>
        <w:t xml:space="preserve">Τον λόγο έχει ο κ. Βαγιωνάς από τη Νέα Δημοκρατία. </w:t>
      </w:r>
    </w:p>
    <w:p w14:paraId="37394A6B" w14:textId="77777777" w:rsidR="00B27939" w:rsidRDefault="00D93F4B">
      <w:pPr>
        <w:spacing w:after="0" w:line="600" w:lineRule="auto"/>
        <w:ind w:firstLine="720"/>
        <w:contextualSpacing/>
        <w:jc w:val="both"/>
        <w:rPr>
          <w:rFonts w:eastAsia="Times New Roman"/>
          <w:szCs w:val="24"/>
        </w:rPr>
      </w:pPr>
      <w:r w:rsidRPr="002453B7">
        <w:rPr>
          <w:rFonts w:eastAsia="Times New Roman"/>
          <w:b/>
          <w:szCs w:val="24"/>
        </w:rPr>
        <w:t>ΓΕΩΡΓΙΟΣ ΒΑΓΙΩΝΑΣ:</w:t>
      </w:r>
      <w:r w:rsidRPr="00551993">
        <w:rPr>
          <w:rFonts w:eastAsia="Times New Roman"/>
          <w:szCs w:val="24"/>
        </w:rPr>
        <w:t xml:space="preserve"> Κ</w:t>
      </w:r>
      <w:r>
        <w:rPr>
          <w:rFonts w:eastAsia="Times New Roman"/>
          <w:szCs w:val="24"/>
        </w:rPr>
        <w:t>υρίες και κύριοι συνάδελφοι, ο προϋπολογισμός του 2019 δεν είναι μεταμνημονιακός. Τα μνημόνια είναι εδώ. Απλώς δεν υπάρχει δανειοδότηση και πιστοληπτική γραμμή. Δεν είναι, λοιπόν, αιτία να πανηγυρίζει κανείς. Τα πρωτογενή πλεονάσματα είναι αποτέλεσμα αιματ</w:t>
      </w:r>
      <w:r>
        <w:rPr>
          <w:rFonts w:eastAsia="Times New Roman"/>
          <w:szCs w:val="24"/>
        </w:rPr>
        <w:t xml:space="preserve">ηρής προσπάθειας και θα εξηγήσουμε ποια είναι αυτά. </w:t>
      </w:r>
    </w:p>
    <w:p w14:paraId="37394A6C" w14:textId="77777777" w:rsidR="00B27939" w:rsidRDefault="00D93F4B">
      <w:pPr>
        <w:spacing w:after="0" w:line="600" w:lineRule="auto"/>
        <w:ind w:firstLine="720"/>
        <w:contextualSpacing/>
        <w:jc w:val="both"/>
        <w:rPr>
          <w:rFonts w:eastAsia="Times New Roman"/>
          <w:szCs w:val="24"/>
        </w:rPr>
      </w:pPr>
      <w:r>
        <w:rPr>
          <w:rFonts w:eastAsia="Times New Roman"/>
          <w:szCs w:val="24"/>
        </w:rPr>
        <w:lastRenderedPageBreak/>
        <w:t>Πάνω από εκατό χιλιάδες πολίτες που έχουν θεμελιώσει συνταξιοδοτικό δικαίωμα</w:t>
      </w:r>
      <w:r>
        <w:rPr>
          <w:rFonts w:eastAsia="Times New Roman"/>
          <w:szCs w:val="24"/>
        </w:rPr>
        <w:t>,</w:t>
      </w:r>
      <w:r>
        <w:rPr>
          <w:rFonts w:eastAsia="Times New Roman"/>
          <w:szCs w:val="24"/>
        </w:rPr>
        <w:t xml:space="preserve"> δεν παίρνουν τη σύνταξή τους. Αν υπολογίσουμε 700 ευρώ κατά μέσο όρο τη μέση σύνταξη, τότε είναι 840.000.000 κάθε χρόνο. </w:t>
      </w:r>
    </w:p>
    <w:p w14:paraId="37394A6D" w14:textId="77777777" w:rsidR="00B27939" w:rsidRDefault="00D93F4B">
      <w:pPr>
        <w:spacing w:after="0" w:line="600" w:lineRule="auto"/>
        <w:ind w:firstLine="720"/>
        <w:contextualSpacing/>
        <w:jc w:val="both"/>
        <w:rPr>
          <w:rFonts w:eastAsia="Times New Roman"/>
          <w:szCs w:val="24"/>
        </w:rPr>
      </w:pPr>
      <w:r>
        <w:rPr>
          <w:rFonts w:eastAsia="Times New Roman"/>
          <w:szCs w:val="24"/>
        </w:rPr>
        <w:t>Ισχ</w:t>
      </w:r>
      <w:r>
        <w:rPr>
          <w:rFonts w:eastAsia="Times New Roman"/>
          <w:szCs w:val="24"/>
        </w:rPr>
        <w:t>υρίζονται ότι μειώνεται η ανεργία. Τον Οκτώβριο που μας πέρασε</w:t>
      </w:r>
      <w:r>
        <w:rPr>
          <w:rFonts w:eastAsia="Times New Roman"/>
          <w:szCs w:val="24"/>
        </w:rPr>
        <w:t>,</w:t>
      </w:r>
      <w:r>
        <w:rPr>
          <w:rFonts w:eastAsia="Times New Roman"/>
          <w:szCs w:val="24"/>
        </w:rPr>
        <w:t xml:space="preserve"> καταγράφηκε η χειρότερη επίδοση όλων των εποχών</w:t>
      </w:r>
      <w:r>
        <w:rPr>
          <w:rFonts w:eastAsia="Times New Roman"/>
          <w:szCs w:val="24"/>
        </w:rPr>
        <w:t>.</w:t>
      </w:r>
      <w:r>
        <w:rPr>
          <w:rFonts w:eastAsia="Times New Roman"/>
          <w:szCs w:val="24"/>
        </w:rPr>
        <w:t xml:space="preserve"> </w:t>
      </w:r>
      <w:r>
        <w:rPr>
          <w:rFonts w:eastAsia="Times New Roman"/>
          <w:szCs w:val="24"/>
        </w:rPr>
        <w:t xml:space="preserve">Εκατόν είκοσι χιλιάδες </w:t>
      </w:r>
      <w:r>
        <w:rPr>
          <w:rFonts w:eastAsia="Times New Roman"/>
          <w:szCs w:val="24"/>
        </w:rPr>
        <w:t xml:space="preserve">χαμένες θέσεις εργασίας με μερική απασχόληση στο 62%. Οι νέοι οφειλέτες, σύμφωνα με την Ανεξάρτητη Αρχή Δημοσίων Εσόδων </w:t>
      </w:r>
      <w:r>
        <w:rPr>
          <w:rFonts w:eastAsia="Times New Roman"/>
          <w:szCs w:val="24"/>
        </w:rPr>
        <w:t xml:space="preserve">είναι </w:t>
      </w:r>
      <w:r>
        <w:rPr>
          <w:rFonts w:eastAsia="Times New Roman"/>
          <w:szCs w:val="24"/>
        </w:rPr>
        <w:t xml:space="preserve">πεντακόσιες χιλιάδες </w:t>
      </w:r>
      <w:r>
        <w:rPr>
          <w:rFonts w:eastAsia="Times New Roman"/>
          <w:szCs w:val="24"/>
        </w:rPr>
        <w:t xml:space="preserve">τον χρόνο, φτάνοντας τελικά στα </w:t>
      </w:r>
      <w:r>
        <w:rPr>
          <w:rFonts w:eastAsia="Times New Roman"/>
          <w:szCs w:val="24"/>
        </w:rPr>
        <w:t xml:space="preserve">τέσσερα εκατομμύρια τριακόσιες χιλιάδες </w:t>
      </w:r>
      <w:r>
        <w:rPr>
          <w:rFonts w:eastAsia="Times New Roman"/>
          <w:szCs w:val="24"/>
        </w:rPr>
        <w:t>από τ</w:t>
      </w:r>
      <w:r>
        <w:rPr>
          <w:rFonts w:eastAsia="Times New Roman"/>
          <w:szCs w:val="24"/>
        </w:rPr>
        <w:t>α</w:t>
      </w:r>
      <w:r>
        <w:rPr>
          <w:rFonts w:eastAsia="Times New Roman"/>
          <w:szCs w:val="24"/>
        </w:rPr>
        <w:t xml:space="preserve"> </w:t>
      </w:r>
      <w:r>
        <w:rPr>
          <w:rFonts w:eastAsia="Times New Roman"/>
          <w:szCs w:val="24"/>
        </w:rPr>
        <w:t xml:space="preserve">τρία εκατομμύρια οκτακόσιες χιλιάδες </w:t>
      </w:r>
      <w:r>
        <w:rPr>
          <w:rFonts w:eastAsia="Times New Roman"/>
          <w:szCs w:val="24"/>
        </w:rPr>
        <w:t>που ήταν πέρ</w:t>
      </w:r>
      <w:r>
        <w:rPr>
          <w:rFonts w:eastAsia="Times New Roman"/>
          <w:szCs w:val="24"/>
        </w:rPr>
        <w:t>υ</w:t>
      </w:r>
      <w:r>
        <w:rPr>
          <w:rFonts w:eastAsia="Times New Roman"/>
          <w:szCs w:val="24"/>
        </w:rPr>
        <w:t>σι. Τα χρέη είναι 103</w:t>
      </w:r>
      <w:r>
        <w:rPr>
          <w:rFonts w:eastAsia="Times New Roman"/>
          <w:szCs w:val="24"/>
        </w:rPr>
        <w:t xml:space="preserve"> δισεκατομμύρια</w:t>
      </w:r>
      <w:r>
        <w:rPr>
          <w:rFonts w:eastAsia="Times New Roman"/>
          <w:szCs w:val="24"/>
        </w:rPr>
        <w:t xml:space="preserve"> ευρώ. Με τις προσαυξήσεις ανεβαίνουν στα 185</w:t>
      </w:r>
      <w:r>
        <w:rPr>
          <w:rFonts w:eastAsia="Times New Roman"/>
          <w:szCs w:val="24"/>
        </w:rPr>
        <w:t xml:space="preserve"> δισεκατομμύρια </w:t>
      </w:r>
      <w:r>
        <w:rPr>
          <w:rFonts w:eastAsia="Times New Roman"/>
          <w:szCs w:val="24"/>
        </w:rPr>
        <w:t>ευρ</w:t>
      </w:r>
      <w:r>
        <w:rPr>
          <w:rFonts w:eastAsia="Times New Roman"/>
          <w:szCs w:val="24"/>
        </w:rPr>
        <w:t xml:space="preserve">ώ. </w:t>
      </w:r>
      <w:r>
        <w:rPr>
          <w:rFonts w:eastAsia="Times New Roman"/>
          <w:szCs w:val="24"/>
        </w:rPr>
        <w:t>Οι ε</w:t>
      </w:r>
      <w:r>
        <w:rPr>
          <w:rFonts w:eastAsia="Times New Roman"/>
          <w:szCs w:val="24"/>
        </w:rPr>
        <w:t xml:space="preserve">πιστροφές φόρων </w:t>
      </w:r>
      <w:r>
        <w:rPr>
          <w:rFonts w:eastAsia="Times New Roman"/>
          <w:szCs w:val="24"/>
        </w:rPr>
        <w:t>είναι 627 εκατομμύρια ευρώ.</w:t>
      </w:r>
      <w:r>
        <w:rPr>
          <w:rFonts w:eastAsia="Times New Roman"/>
          <w:szCs w:val="24"/>
        </w:rPr>
        <w:t xml:space="preserve"> Οι δικαιούχοι δεν είδαν τα χρήματά τους στους λογαριασμούς τους, που σημαίνει ότι λείπουν τα χρήματα αυτά από την αγορά και δεν είναι λίγα. Πρόκειται για 630.000.000 ευρώ. </w:t>
      </w:r>
    </w:p>
    <w:p w14:paraId="37394A6E" w14:textId="77777777" w:rsidR="00B27939" w:rsidRDefault="00D93F4B">
      <w:pPr>
        <w:spacing w:after="0" w:line="600" w:lineRule="auto"/>
        <w:ind w:firstLine="720"/>
        <w:contextualSpacing/>
        <w:jc w:val="both"/>
        <w:rPr>
          <w:rFonts w:eastAsia="Times New Roman"/>
          <w:szCs w:val="24"/>
        </w:rPr>
      </w:pPr>
      <w:r>
        <w:rPr>
          <w:rFonts w:eastAsia="Times New Roman"/>
          <w:szCs w:val="24"/>
        </w:rPr>
        <w:t>Τα χρέη στα ασφαλιστικά ταμεία ε</w:t>
      </w:r>
      <w:r>
        <w:rPr>
          <w:rFonts w:eastAsia="Times New Roman"/>
          <w:szCs w:val="24"/>
        </w:rPr>
        <w:t xml:space="preserve">ίναι 35.000.000.000 ευρώ, ενώ πριν από οκτώ χρόνια ήταν 26.000.000.000 ευρώ, </w:t>
      </w:r>
      <w:r>
        <w:rPr>
          <w:rFonts w:eastAsia="Times New Roman"/>
          <w:szCs w:val="24"/>
        </w:rPr>
        <w:lastRenderedPageBreak/>
        <w:t xml:space="preserve">δηλαδή κατά μέσο όρο έχουμε αύξηση των χρεών για τα ασφαλιστικά ταμεία κατά 1,2 δισεκατομμύρια τον χρόνο. </w:t>
      </w:r>
    </w:p>
    <w:p w14:paraId="37394A6F" w14:textId="77777777" w:rsidR="00B27939" w:rsidRDefault="00D93F4B">
      <w:pPr>
        <w:spacing w:after="0" w:line="600" w:lineRule="auto"/>
        <w:ind w:firstLine="720"/>
        <w:contextualSpacing/>
        <w:jc w:val="both"/>
        <w:rPr>
          <w:rFonts w:eastAsia="Times New Roman"/>
          <w:szCs w:val="24"/>
        </w:rPr>
      </w:pPr>
      <w:r>
        <w:rPr>
          <w:rFonts w:eastAsia="Times New Roman"/>
          <w:szCs w:val="24"/>
        </w:rPr>
        <w:t>Τα κόκκινα δάνεια στην Ελλάδα είναι περισσότερα από 45%, ενώ ο μέσος όρο</w:t>
      </w:r>
      <w:r>
        <w:rPr>
          <w:rFonts w:eastAsia="Times New Roman"/>
          <w:szCs w:val="24"/>
        </w:rPr>
        <w:t xml:space="preserve">ς στην Ευρώπη είναι 3,4%. Την ίδια στιγμή οι καταθέσεις τον Οκτώβριο υποχώρησαν κατά 350.000.000 ευρώ. Αυτά χάθηκαν από την αγορά. </w:t>
      </w:r>
    </w:p>
    <w:p w14:paraId="37394A70" w14:textId="77777777" w:rsidR="00B27939" w:rsidRDefault="00D93F4B">
      <w:pPr>
        <w:spacing w:after="0" w:line="600" w:lineRule="auto"/>
        <w:ind w:firstLine="720"/>
        <w:contextualSpacing/>
        <w:jc w:val="both"/>
        <w:rPr>
          <w:rFonts w:eastAsia="Times New Roman"/>
          <w:szCs w:val="24"/>
        </w:rPr>
      </w:pPr>
      <w:r>
        <w:rPr>
          <w:rFonts w:eastAsia="Times New Roman"/>
          <w:szCs w:val="24"/>
        </w:rPr>
        <w:t>Έτσι δημιουργήθηκαν τα πρωτογενή πλεονάσματα για τα οποία πανηγυρίζετε, κύριοι συνάδελφοι της Συμπολίτευσης</w:t>
      </w:r>
      <w:r>
        <w:rPr>
          <w:rFonts w:eastAsia="Times New Roman"/>
          <w:szCs w:val="24"/>
        </w:rPr>
        <w:t>,</w:t>
      </w:r>
      <w:r>
        <w:rPr>
          <w:rFonts w:eastAsia="Times New Roman"/>
          <w:szCs w:val="24"/>
        </w:rPr>
        <w:t xml:space="preserve"> και τα δεσμά αυ</w:t>
      </w:r>
      <w:r>
        <w:rPr>
          <w:rFonts w:eastAsia="Times New Roman"/>
          <w:szCs w:val="24"/>
        </w:rPr>
        <w:t>τά με τα οποία έχετε δέσει ασφυκτικά την οικονομία, θα παραμείνουν ως το 2060. Δεν διαφωνούμε με τα «ψίχουλα» που θα πάρουν πολύ λίγοι συμπολίτες που δεινοπαθούν, αλλά πόσο διαφορετικά θα ήταν αυτά τα πλεονάσματα</w:t>
      </w:r>
      <w:r>
        <w:rPr>
          <w:rFonts w:eastAsia="Times New Roman"/>
          <w:szCs w:val="24"/>
        </w:rPr>
        <w:t>,</w:t>
      </w:r>
      <w:r>
        <w:rPr>
          <w:rFonts w:eastAsia="Times New Roman"/>
          <w:szCs w:val="24"/>
        </w:rPr>
        <w:t xml:space="preserve"> αν προέρχονταν από ανάπτυξη και νέες θέσει</w:t>
      </w:r>
      <w:r>
        <w:rPr>
          <w:rFonts w:eastAsia="Times New Roman"/>
          <w:szCs w:val="24"/>
        </w:rPr>
        <w:t xml:space="preserve">ς εργασίας! </w:t>
      </w:r>
    </w:p>
    <w:p w14:paraId="37394A71" w14:textId="77777777" w:rsidR="00B27939" w:rsidRDefault="00D93F4B">
      <w:pPr>
        <w:spacing w:after="0" w:line="600" w:lineRule="auto"/>
        <w:ind w:firstLine="720"/>
        <w:contextualSpacing/>
        <w:jc w:val="both"/>
        <w:rPr>
          <w:rFonts w:eastAsia="Times New Roman"/>
          <w:szCs w:val="24"/>
        </w:rPr>
      </w:pPr>
      <w:r>
        <w:rPr>
          <w:rFonts w:eastAsia="Times New Roman"/>
          <w:szCs w:val="24"/>
        </w:rPr>
        <w:t>Έχουμε κούρεμα του Προγράμματος Δημοσίων Επενδύσεων. Δεν θα ασχοληθώ με τον ΕΝΦΙΑ, διότι ο ΕΝΦΙΑ όχι μόνο δεν θα μειωθεί κατά 60 ευρώ για σπίτι μέχρι 100.000 ευρώ, αλλά θα αυξηθεί με τις αντικειμενικές αυξήσεις που θα γίνουν το 2019 και το 202</w:t>
      </w:r>
      <w:r>
        <w:rPr>
          <w:rFonts w:eastAsia="Times New Roman"/>
          <w:szCs w:val="24"/>
        </w:rPr>
        <w:t xml:space="preserve">0. </w:t>
      </w:r>
    </w:p>
    <w:p w14:paraId="37394A72" w14:textId="77777777" w:rsidR="00B27939" w:rsidRDefault="00D93F4B">
      <w:pPr>
        <w:spacing w:after="0" w:line="600" w:lineRule="auto"/>
        <w:ind w:firstLine="720"/>
        <w:contextualSpacing/>
        <w:jc w:val="both"/>
        <w:rPr>
          <w:rFonts w:eastAsia="Times New Roman"/>
          <w:szCs w:val="24"/>
        </w:rPr>
      </w:pPr>
      <w:r>
        <w:rPr>
          <w:rFonts w:eastAsia="Times New Roman"/>
          <w:szCs w:val="24"/>
        </w:rPr>
        <w:lastRenderedPageBreak/>
        <w:t>Δεν θα μιλήσω για το 2015, όταν η προηγούμενη κυβέρνηση θέσπισε το πεντάευρο στα νοσοκομεία, όταν κάποιος χρησιμοποιούσε το νοσοκομείο γιατί είχε την ατυχία να αρρωστήσει. Το αντικαταστήσατε με 1,5 δισεκατομμύρι</w:t>
      </w:r>
      <w:r>
        <w:rPr>
          <w:rFonts w:eastAsia="Times New Roman"/>
          <w:szCs w:val="24"/>
        </w:rPr>
        <w:t>ο</w:t>
      </w:r>
      <w:r>
        <w:rPr>
          <w:rFonts w:eastAsia="Times New Roman"/>
          <w:szCs w:val="24"/>
        </w:rPr>
        <w:t xml:space="preserve"> ευρώ τον χρόνο, περικόπτοντας κύριες κα</w:t>
      </w:r>
      <w:r>
        <w:rPr>
          <w:rFonts w:eastAsia="Times New Roman"/>
          <w:szCs w:val="24"/>
        </w:rPr>
        <w:t xml:space="preserve">ι επικουρικές συντάξεις κατά 6%. </w:t>
      </w:r>
    </w:p>
    <w:p w14:paraId="37394A73"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Τι να πω για τον νόμο Κατρούγκαλου, που κάνει περικοπή συντάξεων χηρείας κατά 42% </w:t>
      </w:r>
      <w:r>
        <w:rPr>
          <w:rFonts w:eastAsia="Times New Roman"/>
          <w:szCs w:val="24"/>
        </w:rPr>
        <w:t xml:space="preserve">σε σχέση με </w:t>
      </w:r>
      <w:r>
        <w:rPr>
          <w:rFonts w:eastAsia="Times New Roman"/>
          <w:szCs w:val="24"/>
        </w:rPr>
        <w:t>το 2014 που είχαν μειωθεί; Και</w:t>
      </w:r>
      <w:r>
        <w:rPr>
          <w:rFonts w:eastAsia="Times New Roman"/>
          <w:szCs w:val="24"/>
        </w:rPr>
        <w:t>,</w:t>
      </w:r>
      <w:r>
        <w:rPr>
          <w:rFonts w:eastAsia="Times New Roman"/>
          <w:szCs w:val="24"/>
        </w:rPr>
        <w:t xml:space="preserve"> όμως, συνεχίζετε να επιμένετε </w:t>
      </w:r>
      <w:r>
        <w:rPr>
          <w:rFonts w:eastAsia="Times New Roman"/>
          <w:szCs w:val="24"/>
        </w:rPr>
        <w:t xml:space="preserve">μετά από τρία χρόνια </w:t>
      </w:r>
      <w:r>
        <w:rPr>
          <w:rFonts w:eastAsia="Times New Roman"/>
          <w:szCs w:val="24"/>
        </w:rPr>
        <w:t xml:space="preserve">ότι θα βελτιωθούν </w:t>
      </w:r>
      <w:r>
        <w:rPr>
          <w:rFonts w:eastAsia="Times New Roman"/>
          <w:szCs w:val="24"/>
        </w:rPr>
        <w:t>οι συντάξεις για τις χήρες</w:t>
      </w:r>
      <w:r>
        <w:rPr>
          <w:rFonts w:eastAsia="Times New Roman"/>
          <w:szCs w:val="24"/>
        </w:rPr>
        <w:t>.</w:t>
      </w:r>
    </w:p>
    <w:p w14:paraId="37394A74" w14:textId="77777777" w:rsidR="00B27939" w:rsidRDefault="00D93F4B">
      <w:pPr>
        <w:spacing w:after="0" w:line="600" w:lineRule="auto"/>
        <w:ind w:firstLine="720"/>
        <w:contextualSpacing/>
        <w:jc w:val="both"/>
        <w:rPr>
          <w:rFonts w:eastAsia="Times New Roman"/>
          <w:szCs w:val="24"/>
        </w:rPr>
      </w:pPr>
      <w:r>
        <w:rPr>
          <w:rFonts w:eastAsia="Times New Roman"/>
          <w:szCs w:val="24"/>
        </w:rPr>
        <w:t>Να θυμηθώ το «</w:t>
      </w:r>
      <w:r>
        <w:rPr>
          <w:rFonts w:eastAsia="Times New Roman"/>
          <w:szCs w:val="24"/>
        </w:rPr>
        <w:t>κ</w:t>
      </w:r>
      <w:r>
        <w:rPr>
          <w:rFonts w:eastAsia="Times New Roman"/>
          <w:szCs w:val="24"/>
        </w:rPr>
        <w:t>ανένα σπίτι σε χέρια τραπεζίτη»; Σε δέκα μέρες λήγει η προθεσμία και δεν υπάρχει πλέον νόμος Κατσέλη. Τ</w:t>
      </w:r>
      <w:r>
        <w:rPr>
          <w:rFonts w:eastAsia="Times New Roman"/>
          <w:szCs w:val="24"/>
        </w:rPr>
        <w:t>ώρα</w:t>
      </w:r>
      <w:r>
        <w:rPr>
          <w:rFonts w:eastAsia="Times New Roman"/>
          <w:szCs w:val="24"/>
        </w:rPr>
        <w:t xml:space="preserve"> όλα τα σπίτια στα χέρια των τραπεζιτών. Εύχομαι να σας πάει καλά η αξιολόγηση που γίνεται κάθε τρεις μήνες, διότι αν δεν πάει καλά, π</w:t>
      </w:r>
      <w:r>
        <w:rPr>
          <w:rFonts w:eastAsia="Times New Roman"/>
          <w:szCs w:val="24"/>
        </w:rPr>
        <w:t>ού θα βρείτε τα 600.000.000 ευρώ</w:t>
      </w:r>
      <w:r>
        <w:rPr>
          <w:rFonts w:eastAsia="Times New Roman"/>
          <w:szCs w:val="24"/>
        </w:rPr>
        <w:t>,</w:t>
      </w:r>
      <w:r>
        <w:rPr>
          <w:rFonts w:eastAsia="Times New Roman"/>
          <w:szCs w:val="24"/>
        </w:rPr>
        <w:t xml:space="preserve"> που πρέπει να μας δώσουν από τους τόκους των ελληνικών ομολόγων; Έτσι θα χάσουμε ό,τι κτίστηκε με αίμα και κόπο για μια οκταετία. </w:t>
      </w:r>
    </w:p>
    <w:p w14:paraId="37394A75" w14:textId="77777777" w:rsidR="00B27939" w:rsidRDefault="00D93F4B">
      <w:pPr>
        <w:spacing w:after="0" w:line="600" w:lineRule="auto"/>
        <w:ind w:firstLine="720"/>
        <w:contextualSpacing/>
        <w:jc w:val="both"/>
        <w:rPr>
          <w:rFonts w:eastAsia="Times New Roman"/>
          <w:szCs w:val="24"/>
        </w:rPr>
      </w:pPr>
      <w:r>
        <w:rPr>
          <w:rFonts w:eastAsia="Times New Roman"/>
          <w:szCs w:val="24"/>
        </w:rPr>
        <w:lastRenderedPageBreak/>
        <w:t>Τι θα αφήσετε πίσω; Δέσμευση της δημόσιας περιουσίας για εκατό χρόνια, απαξιωμένες τράπεζες</w:t>
      </w:r>
      <w:r>
        <w:rPr>
          <w:rFonts w:eastAsia="Times New Roman"/>
          <w:szCs w:val="24"/>
        </w:rPr>
        <w:t xml:space="preserve">, καταχρεωμένες μικρομεσαίες επιχειρήσεις, ανύπαρκτο πρωτογενή τομέα, εξακόσιες χιλιάδες επιστήμονες στο εξωτερικό, έναν εργαζόμενο για κάθε 1,34 συνταξιούχους και το δημογραφικό πρόβλημα στη χειρότερη κατάσταση από την εποχή της Μεταπολίτευσης. </w:t>
      </w:r>
    </w:p>
    <w:p w14:paraId="37394A76" w14:textId="77777777" w:rsidR="00B27939" w:rsidRDefault="00D93F4B">
      <w:pPr>
        <w:spacing w:after="0" w:line="600" w:lineRule="auto"/>
        <w:ind w:firstLine="720"/>
        <w:contextualSpacing/>
        <w:jc w:val="both"/>
        <w:rPr>
          <w:rFonts w:eastAsia="Times New Roman"/>
          <w:szCs w:val="24"/>
        </w:rPr>
      </w:pPr>
      <w:r>
        <w:rPr>
          <w:rFonts w:eastAsia="Times New Roman"/>
          <w:szCs w:val="24"/>
        </w:rPr>
        <w:t>Καμμία ελ</w:t>
      </w:r>
      <w:r>
        <w:rPr>
          <w:rFonts w:eastAsia="Times New Roman"/>
          <w:szCs w:val="24"/>
        </w:rPr>
        <w:t>πίδα ανάκαμψης από εσάς δεν υπάρχει. Η μόνη ελπίδα ανάκαμψης είναι η επιτομή των έντεκα λέξεων του Κυριάκου Μητσοτάκη</w:t>
      </w:r>
      <w:r w:rsidRPr="00214946">
        <w:rPr>
          <w:rFonts w:eastAsia="Times New Roman"/>
          <w:szCs w:val="24"/>
        </w:rPr>
        <w:t>:</w:t>
      </w:r>
      <w:r>
        <w:rPr>
          <w:rFonts w:eastAsia="Times New Roman"/>
          <w:szCs w:val="24"/>
        </w:rPr>
        <w:t xml:space="preserve"> «Λιγότεροι φόροι και εισφορές, περισσότερες επενδύσεις και καλύτερα αμειβόμενες θέσεις εργασίας.»</w:t>
      </w:r>
    </w:p>
    <w:p w14:paraId="37394A77" w14:textId="77777777" w:rsidR="00B27939" w:rsidRDefault="00D93F4B">
      <w:pPr>
        <w:spacing w:after="0" w:line="600" w:lineRule="auto"/>
        <w:ind w:firstLine="720"/>
        <w:contextualSpacing/>
        <w:jc w:val="both"/>
        <w:rPr>
          <w:rFonts w:eastAsia="Times New Roman"/>
          <w:szCs w:val="24"/>
        </w:rPr>
      </w:pPr>
      <w:r>
        <w:rPr>
          <w:rFonts w:eastAsia="Times New Roman"/>
          <w:szCs w:val="24"/>
        </w:rPr>
        <w:t>Σας ευχαριστώ πολύ.</w:t>
      </w:r>
    </w:p>
    <w:p w14:paraId="37394A78" w14:textId="77777777" w:rsidR="00B27939" w:rsidRDefault="00D93F4B">
      <w:pPr>
        <w:spacing w:after="0" w:line="600" w:lineRule="auto"/>
        <w:ind w:firstLine="720"/>
        <w:contextualSpacing/>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της Νέας Δημοκρατίας)</w:t>
      </w:r>
    </w:p>
    <w:p w14:paraId="37394A79" w14:textId="77777777" w:rsidR="00B27939" w:rsidRDefault="00D93F4B">
      <w:pPr>
        <w:spacing w:after="0" w:line="600" w:lineRule="auto"/>
        <w:ind w:firstLine="720"/>
        <w:contextualSpacing/>
        <w:jc w:val="both"/>
        <w:rPr>
          <w:rFonts w:eastAsia="Times New Roman"/>
          <w:szCs w:val="24"/>
        </w:rPr>
      </w:pPr>
      <w:r w:rsidRPr="00721C62">
        <w:rPr>
          <w:rFonts w:eastAsia="Times New Roman"/>
          <w:b/>
          <w:szCs w:val="24"/>
        </w:rPr>
        <w:t>ΠΡΟΕΔΡΕΥΩΝ (Γεώργιος Λαμπρούλης):</w:t>
      </w:r>
      <w:r w:rsidRPr="00214946">
        <w:rPr>
          <w:rFonts w:eastAsia="Times New Roman"/>
          <w:szCs w:val="24"/>
        </w:rPr>
        <w:t xml:space="preserve"> </w:t>
      </w:r>
      <w:r>
        <w:rPr>
          <w:rFonts w:eastAsia="Times New Roman"/>
          <w:szCs w:val="24"/>
        </w:rPr>
        <w:t>Επόμενη ομιλήτρια είναι η κ</w:t>
      </w:r>
      <w:r>
        <w:rPr>
          <w:rFonts w:eastAsia="Times New Roman"/>
          <w:szCs w:val="24"/>
        </w:rPr>
        <w:t>.</w:t>
      </w:r>
      <w:r>
        <w:rPr>
          <w:rFonts w:eastAsia="Times New Roman"/>
          <w:szCs w:val="24"/>
        </w:rPr>
        <w:t xml:space="preserve"> Βαγιωνάκη από τον ΣΥΡΙΖΑ. Θα ακολουθήσουν η κ</w:t>
      </w:r>
      <w:r>
        <w:rPr>
          <w:rFonts w:eastAsia="Times New Roman"/>
          <w:szCs w:val="24"/>
        </w:rPr>
        <w:t>.</w:t>
      </w:r>
      <w:r>
        <w:rPr>
          <w:rFonts w:eastAsia="Times New Roman"/>
          <w:szCs w:val="24"/>
        </w:rPr>
        <w:t xml:space="preserve"> Κεραμέως και ο Υφυπουργός Πολιτισμού και Αθλητισμού κ. Στρατής.</w:t>
      </w:r>
    </w:p>
    <w:p w14:paraId="37394A7A" w14:textId="77777777" w:rsidR="00B27939" w:rsidRDefault="00D93F4B">
      <w:pPr>
        <w:spacing w:after="0" w:line="600" w:lineRule="auto"/>
        <w:ind w:firstLine="720"/>
        <w:contextualSpacing/>
        <w:jc w:val="both"/>
        <w:rPr>
          <w:rFonts w:eastAsia="Times New Roman"/>
          <w:szCs w:val="24"/>
        </w:rPr>
      </w:pPr>
      <w:r>
        <w:rPr>
          <w:rFonts w:eastAsia="Times New Roman"/>
          <w:szCs w:val="24"/>
        </w:rPr>
        <w:t>Κυρία συνάδελφε, έχετε τον λόγο.</w:t>
      </w:r>
    </w:p>
    <w:p w14:paraId="37394A7B" w14:textId="77777777" w:rsidR="00B27939" w:rsidRDefault="00D93F4B">
      <w:pPr>
        <w:spacing w:after="0" w:line="600" w:lineRule="auto"/>
        <w:ind w:firstLine="720"/>
        <w:contextualSpacing/>
        <w:jc w:val="both"/>
        <w:rPr>
          <w:rFonts w:eastAsia="Times New Roman"/>
          <w:szCs w:val="24"/>
        </w:rPr>
      </w:pPr>
      <w:r w:rsidRPr="00721C62">
        <w:rPr>
          <w:rFonts w:eastAsia="Times New Roman"/>
          <w:b/>
          <w:szCs w:val="24"/>
        </w:rPr>
        <w:lastRenderedPageBreak/>
        <w:t xml:space="preserve">ΕΥΑΓΓΕΛΙΑ </w:t>
      </w:r>
      <w:r w:rsidRPr="00721C62">
        <w:rPr>
          <w:rFonts w:eastAsia="Times New Roman"/>
          <w:b/>
          <w:szCs w:val="24"/>
        </w:rPr>
        <w:t>(ΒΑΛΙΑ) ΒΑΓΙΩΝΑΚΗ:</w:t>
      </w:r>
      <w:r w:rsidRPr="00214946">
        <w:rPr>
          <w:rFonts w:eastAsia="Times New Roman"/>
          <w:szCs w:val="24"/>
        </w:rPr>
        <w:t xml:space="preserve"> </w:t>
      </w:r>
      <w:r>
        <w:rPr>
          <w:rFonts w:eastAsia="Times New Roman"/>
          <w:szCs w:val="24"/>
        </w:rPr>
        <w:t>Κυρίες και κύριοι συνάδελφοι, σίγουρα το πιο ουσιαστικό και δυνατό πολιτικά, οικονομικά, ψυχολογικά στοιχείο αυτού του προϋπολογισμού είναι ότι αποδεικνύει με τον πιο κατηγορηματικό τρόπο ότι βρισκόμαστε πλέον εκτός μνημονίου. Δεν βρίσκο</w:t>
      </w:r>
      <w:r>
        <w:rPr>
          <w:rFonts w:eastAsia="Times New Roman"/>
          <w:szCs w:val="24"/>
        </w:rPr>
        <w:t xml:space="preserve">υμε σ’ αυτόν τον προϋπολογισμό ούτε ένα νέο αρνητικό μέτρο ούτε περικοπές ούτε αύξηση φορολογίας ούτε τίποτε απ’ αυτά που ζήσαμε στα επώδυνα χρόνια των μνημονίων. Αυτό είναι αναμφισβήτητο και μας ανακουφίζει, γιατί γνωρίζουμε ότι τίποτα δεν ήταν δεδομένο, </w:t>
      </w:r>
      <w:r>
        <w:rPr>
          <w:rFonts w:eastAsia="Times New Roman"/>
          <w:szCs w:val="24"/>
        </w:rPr>
        <w:t>ότι χρειάστηκε πολλή προσπάθεια και επιμονή για να φτάσουμε εδώ. Τι σημαίνει αυτό; Λύθηκαν όλα τα προβλήματα; Όχι βέβαια. Απλώς σήμερα βρισκόμαστε σε μια άλλη φάση</w:t>
      </w:r>
      <w:r>
        <w:rPr>
          <w:rFonts w:eastAsia="Times New Roman"/>
          <w:szCs w:val="24"/>
        </w:rPr>
        <w:t>,</w:t>
      </w:r>
      <w:r>
        <w:rPr>
          <w:rFonts w:eastAsia="Times New Roman"/>
          <w:szCs w:val="24"/>
        </w:rPr>
        <w:t xml:space="preserve"> όπου μπορούμε να σχεδιάσουμε και να εφαρμόσουμε την πολιτική μας, αποκτώντας μέρος της κυρι</w:t>
      </w:r>
      <w:r>
        <w:rPr>
          <w:rFonts w:eastAsia="Times New Roman"/>
          <w:szCs w:val="24"/>
        </w:rPr>
        <w:t xml:space="preserve">αρχίας μας. </w:t>
      </w:r>
    </w:p>
    <w:p w14:paraId="37394A7C" w14:textId="77777777" w:rsidR="00B27939" w:rsidRDefault="00D93F4B">
      <w:pPr>
        <w:spacing w:after="0" w:line="600" w:lineRule="auto"/>
        <w:ind w:firstLine="720"/>
        <w:contextualSpacing/>
        <w:jc w:val="both"/>
        <w:rPr>
          <w:rFonts w:eastAsia="Times New Roman"/>
          <w:szCs w:val="24"/>
        </w:rPr>
      </w:pPr>
      <w:r>
        <w:rPr>
          <w:rFonts w:eastAsia="Times New Roman"/>
          <w:szCs w:val="24"/>
        </w:rPr>
        <w:t>Τι έχει γίνει μέσω του προϋπολογισμού; Δημιουργείται δημοσιονομικός χώρος μέσα στο 2019 ύψους 910.000.000 ευρώ και με βάση αυτόν τον χώρο προνομοθετούμε όλα αυτά που ο Πρωθυπουργός εξήγγειλε στη Θεσσαλονίκη και ήδη πολλά τα έχουμε ψηφίσει, μεί</w:t>
      </w:r>
      <w:r>
        <w:rPr>
          <w:rFonts w:eastAsia="Times New Roman"/>
          <w:szCs w:val="24"/>
        </w:rPr>
        <w:t xml:space="preserve">ωση ασφαλιστικών εισφορών και </w:t>
      </w:r>
      <w:r>
        <w:rPr>
          <w:rFonts w:eastAsia="Times New Roman"/>
          <w:szCs w:val="24"/>
        </w:rPr>
        <w:lastRenderedPageBreak/>
        <w:t xml:space="preserve">ΕΝΦΙΑ, μείωση της φορολογίας των επιχειρήσεων, επιδότηση ασφαλιστικών εισφορών των νέων, επιδότηση ενοικίου </w:t>
      </w:r>
      <w:r>
        <w:rPr>
          <w:rFonts w:eastAsia="Times New Roman"/>
          <w:szCs w:val="24"/>
        </w:rPr>
        <w:t xml:space="preserve">κ. ο. </w:t>
      </w:r>
      <w:r>
        <w:rPr>
          <w:rFonts w:eastAsia="Times New Roman"/>
          <w:szCs w:val="24"/>
        </w:rPr>
        <w:t>κ</w:t>
      </w:r>
      <w:r>
        <w:rPr>
          <w:rFonts w:eastAsia="Times New Roman"/>
          <w:szCs w:val="24"/>
        </w:rPr>
        <w:t>..</w:t>
      </w:r>
      <w:r>
        <w:rPr>
          <w:rFonts w:eastAsia="Times New Roman"/>
          <w:szCs w:val="24"/>
        </w:rPr>
        <w:t xml:space="preserve"> </w:t>
      </w:r>
    </w:p>
    <w:p w14:paraId="37394A7D" w14:textId="77777777" w:rsidR="00B27939" w:rsidRDefault="00D93F4B">
      <w:pPr>
        <w:spacing w:after="0" w:line="600" w:lineRule="auto"/>
        <w:ind w:firstLine="720"/>
        <w:contextualSpacing/>
        <w:jc w:val="both"/>
        <w:rPr>
          <w:rFonts w:eastAsia="Times New Roman"/>
          <w:szCs w:val="24"/>
        </w:rPr>
      </w:pPr>
      <w:r>
        <w:rPr>
          <w:rFonts w:eastAsia="Times New Roman"/>
          <w:szCs w:val="24"/>
        </w:rPr>
        <w:t>Είναι παροχολογίες αυτά; Δεν νομίζω, πρώτον, γιατί είναι μόνιμα μέτρα και δεύτερον</w:t>
      </w:r>
      <w:r>
        <w:rPr>
          <w:rFonts w:eastAsia="Times New Roman"/>
          <w:szCs w:val="24"/>
        </w:rPr>
        <w:t>,</w:t>
      </w:r>
      <w:r>
        <w:rPr>
          <w:rFonts w:eastAsia="Times New Roman"/>
          <w:szCs w:val="24"/>
        </w:rPr>
        <w:t xml:space="preserve"> γιατί λέμε από ποιο κον</w:t>
      </w:r>
      <w:r>
        <w:rPr>
          <w:rFonts w:eastAsia="Times New Roman"/>
          <w:szCs w:val="24"/>
        </w:rPr>
        <w:t>δύλι να βγουν. Αυτό που δεν ξέρουμε</w:t>
      </w:r>
      <w:r>
        <w:rPr>
          <w:rFonts w:eastAsia="Times New Roman"/>
          <w:szCs w:val="24"/>
        </w:rPr>
        <w:t>,</w:t>
      </w:r>
      <w:r>
        <w:rPr>
          <w:rFonts w:eastAsia="Times New Roman"/>
          <w:szCs w:val="24"/>
        </w:rPr>
        <w:t xml:space="preserve"> είναι από πού θα βρεθούν τα 5 με 6 δισεκατομμ</w:t>
      </w:r>
      <w:r>
        <w:rPr>
          <w:rFonts w:eastAsia="Times New Roman"/>
          <w:szCs w:val="24"/>
        </w:rPr>
        <w:t>ύρια</w:t>
      </w:r>
      <w:r>
        <w:rPr>
          <w:rFonts w:eastAsia="Times New Roman"/>
          <w:szCs w:val="24"/>
        </w:rPr>
        <w:t xml:space="preserve"> μέτρα που εξήγγειλε ο κ. Μητσοτάκης στη Θεσσαλονίκη και συνεχίζει ακάθεκτος και στο Συνέδριο της Νέας Δημοκρατίας. </w:t>
      </w:r>
    </w:p>
    <w:p w14:paraId="37394A7E" w14:textId="77777777" w:rsidR="00B27939" w:rsidRDefault="00D93F4B">
      <w:pPr>
        <w:spacing w:after="0" w:line="600" w:lineRule="auto"/>
        <w:ind w:firstLine="720"/>
        <w:contextualSpacing/>
        <w:jc w:val="both"/>
        <w:rPr>
          <w:rFonts w:eastAsia="Times New Roman"/>
          <w:szCs w:val="24"/>
        </w:rPr>
      </w:pPr>
      <w:r>
        <w:rPr>
          <w:rFonts w:eastAsia="Times New Roman"/>
          <w:szCs w:val="24"/>
        </w:rPr>
        <w:t>Εμείς αφαιρούμε ένα ένα τα μνημονιακά «αγκάθια»</w:t>
      </w:r>
      <w:r>
        <w:rPr>
          <w:rFonts w:eastAsia="Times New Roman"/>
          <w:szCs w:val="24"/>
        </w:rPr>
        <w:t>,</w:t>
      </w:r>
      <w:r>
        <w:rPr>
          <w:rFonts w:eastAsia="Times New Roman"/>
          <w:szCs w:val="24"/>
        </w:rPr>
        <w:t xml:space="preserve"> στο </w:t>
      </w:r>
      <w:r>
        <w:rPr>
          <w:rFonts w:eastAsia="Times New Roman"/>
          <w:szCs w:val="24"/>
        </w:rPr>
        <w:t xml:space="preserve">πλαίσιο των δημοσιονομικών δυνατοτήτων που έχει η χώρα. </w:t>
      </w:r>
    </w:p>
    <w:p w14:paraId="37394A7F" w14:textId="77777777" w:rsidR="00B27939" w:rsidRDefault="00D93F4B">
      <w:pPr>
        <w:spacing w:after="0" w:line="600" w:lineRule="auto"/>
        <w:ind w:firstLine="720"/>
        <w:contextualSpacing/>
        <w:jc w:val="both"/>
        <w:rPr>
          <w:rFonts w:eastAsia="Times New Roman"/>
          <w:szCs w:val="24"/>
        </w:rPr>
      </w:pPr>
      <w:r>
        <w:rPr>
          <w:rFonts w:eastAsia="Times New Roman"/>
          <w:szCs w:val="24"/>
        </w:rPr>
        <w:t>Μας λέτε για την υψηλή φορολογία. Πράγματι η φορολογία είναι ακόμα υψηλή, αλλά ήταν υψηλή και επί των ημερών σας, κυρίως λόγω των ελλειμμάτων που η πολιτική σας δημιούργησε την εποχή της ευμάρειας, ό</w:t>
      </w:r>
      <w:r>
        <w:rPr>
          <w:rFonts w:eastAsia="Times New Roman"/>
          <w:szCs w:val="24"/>
        </w:rPr>
        <w:t xml:space="preserve">που τα έσοδα του ελληνικού κράτους μονίμως υπολείπονταν των εξόδων και ήταν μονίμως κάτω από τον μέσο όρο της Ευρωπαϊκής Ένωσης. Αντίθετα τα έτη 2016 και 2017 καταγράφεται για πρώτη φορά στη σύγχρονη ελληνική οικονομική ιστορία δημοσιονομικό πλεόνασμα </w:t>
      </w:r>
      <w:r>
        <w:rPr>
          <w:rFonts w:eastAsia="Times New Roman"/>
          <w:szCs w:val="24"/>
        </w:rPr>
        <w:t>γ</w:t>
      </w:r>
      <w:r>
        <w:rPr>
          <w:rFonts w:eastAsia="Times New Roman"/>
          <w:szCs w:val="24"/>
        </w:rPr>
        <w:t>ενι</w:t>
      </w:r>
      <w:r>
        <w:rPr>
          <w:rFonts w:eastAsia="Times New Roman"/>
          <w:szCs w:val="24"/>
        </w:rPr>
        <w:t xml:space="preserve">κής </w:t>
      </w:r>
      <w:r>
        <w:rPr>
          <w:rFonts w:eastAsia="Times New Roman"/>
          <w:szCs w:val="24"/>
        </w:rPr>
        <w:t>κ</w:t>
      </w:r>
      <w:r>
        <w:rPr>
          <w:rFonts w:eastAsia="Times New Roman"/>
          <w:szCs w:val="24"/>
        </w:rPr>
        <w:t xml:space="preserve">υβέρνησης. Εξάλλου είναι γνωστό ότι ένα κράτος δεν μπορεί </w:t>
      </w:r>
      <w:r>
        <w:rPr>
          <w:rFonts w:eastAsia="Times New Roman"/>
          <w:szCs w:val="24"/>
        </w:rPr>
        <w:lastRenderedPageBreak/>
        <w:t xml:space="preserve">να ζήσει χωρίς οικονομικούς πόρους. Το ερώτημα είναι από πού αντλεί αυτούς τους πόρους. </w:t>
      </w:r>
    </w:p>
    <w:p w14:paraId="37394A80" w14:textId="77777777" w:rsidR="00B27939" w:rsidRDefault="00D93F4B">
      <w:pPr>
        <w:spacing w:after="0" w:line="600" w:lineRule="auto"/>
        <w:ind w:firstLine="720"/>
        <w:contextualSpacing/>
        <w:jc w:val="both"/>
        <w:rPr>
          <w:rFonts w:eastAsia="Times New Roman"/>
          <w:szCs w:val="24"/>
        </w:rPr>
      </w:pPr>
      <w:r>
        <w:rPr>
          <w:rFonts w:eastAsia="Times New Roman"/>
          <w:szCs w:val="24"/>
        </w:rPr>
        <w:t>Εμείς απαντάμε ότι στα χρόνια της δικής μας διακυβέρνησης</w:t>
      </w:r>
      <w:r>
        <w:rPr>
          <w:rFonts w:eastAsia="Times New Roman"/>
          <w:szCs w:val="24"/>
        </w:rPr>
        <w:t>,</w:t>
      </w:r>
      <w:r>
        <w:rPr>
          <w:rFonts w:eastAsia="Times New Roman"/>
          <w:szCs w:val="24"/>
        </w:rPr>
        <w:t xml:space="preserve"> νοικοκυρέψαμε τα οικονομικά μας και προσπαθήσ</w:t>
      </w:r>
      <w:r>
        <w:rPr>
          <w:rFonts w:eastAsia="Times New Roman"/>
          <w:szCs w:val="24"/>
        </w:rPr>
        <w:t xml:space="preserve">αμε να κτυπήσουμε τη φοροδιαφυγή και τη φοροαποφυγή. </w:t>
      </w:r>
    </w:p>
    <w:p w14:paraId="37394A81" w14:textId="77777777" w:rsidR="00B27939" w:rsidRDefault="00D93F4B">
      <w:pPr>
        <w:spacing w:after="0" w:line="600" w:lineRule="auto"/>
        <w:ind w:firstLine="720"/>
        <w:contextualSpacing/>
        <w:jc w:val="both"/>
        <w:rPr>
          <w:rFonts w:eastAsia="Times New Roman"/>
          <w:szCs w:val="24"/>
        </w:rPr>
      </w:pPr>
      <w:r>
        <w:rPr>
          <w:rFonts w:eastAsia="Times New Roman"/>
          <w:szCs w:val="24"/>
        </w:rPr>
        <w:t>Τα θετικά στοιχεία της οικονομικής διαχείρισης οφείλονται στην αποτελεσματικότητα μιας σειράς δράσεων της Κυβέρνησής μας, σύμφωνα με τα στοιχεία των αρχών και των οργανισμών. Έτσι είχαμε τη ρύθμιση οικε</w:t>
      </w:r>
      <w:r>
        <w:rPr>
          <w:rFonts w:eastAsia="Times New Roman"/>
          <w:szCs w:val="24"/>
        </w:rPr>
        <w:t xml:space="preserve">ιοθελούς αποκάλυψης φορολογητέας ύλης παρελθόντων ετών. Μέχρι το τέλος του προγράμματος είχαν υποβληθεί </w:t>
      </w:r>
      <w:r>
        <w:rPr>
          <w:rFonts w:eastAsia="Times New Roman"/>
          <w:szCs w:val="24"/>
        </w:rPr>
        <w:t xml:space="preserve">πεντακόσιες επτά χιλιάδες εξακόσιες εβδομήντα επτά </w:t>
      </w:r>
      <w:r>
        <w:rPr>
          <w:rFonts w:eastAsia="Times New Roman"/>
          <w:szCs w:val="24"/>
        </w:rPr>
        <w:t>δηλώσεις οικειοθελούς αποκάλυψης, που αναλογούν σε συνολικό ποσό 10,1 δισεκατομμύρια, από τα οποία κα</w:t>
      </w:r>
      <w:r>
        <w:rPr>
          <w:rFonts w:eastAsia="Times New Roman"/>
          <w:szCs w:val="24"/>
        </w:rPr>
        <w:t xml:space="preserve">ταλογίστηκε κύριος και πρόσθετος φόρος 795.300.000 ευρώ, δηλαδή κοντά στα 800.000.000 ευρώ. </w:t>
      </w:r>
    </w:p>
    <w:p w14:paraId="37394A82" w14:textId="77777777" w:rsidR="00B27939" w:rsidRDefault="00D93F4B">
      <w:pPr>
        <w:spacing w:after="0" w:line="600" w:lineRule="auto"/>
        <w:ind w:firstLine="720"/>
        <w:contextualSpacing/>
        <w:jc w:val="both"/>
        <w:rPr>
          <w:rFonts w:eastAsia="Times New Roman"/>
          <w:szCs w:val="24"/>
        </w:rPr>
      </w:pPr>
      <w:r>
        <w:rPr>
          <w:rFonts w:eastAsia="Times New Roman"/>
          <w:szCs w:val="24"/>
        </w:rPr>
        <w:t>Θεσμοθετήσαμε την επέκταση των ηλεκτρονικών συναλλαγών. Υπολογίζεται σύμφωνα με τα στοιχεία του ΙΟΒΕ ότι από το μέτρο αυτό εξοικονομούνται 300.000.000 ευρώ με συντ</w:t>
      </w:r>
      <w:r>
        <w:rPr>
          <w:rFonts w:eastAsia="Times New Roman"/>
          <w:szCs w:val="24"/>
        </w:rPr>
        <w:t xml:space="preserve">ηρητικούς υπολογισμούς ή 400.000.000 ευρώ με πιο αισιόδοξους. </w:t>
      </w:r>
      <w:r>
        <w:rPr>
          <w:rFonts w:eastAsia="Times New Roman"/>
          <w:szCs w:val="24"/>
        </w:rPr>
        <w:lastRenderedPageBreak/>
        <w:t>Βελτιώσαμε, δηλαδή, την εισπραξιμότητα του ΦΠΑ. Αυτό από κοινού με τον έλεγχο που γινόταν στους τουριστικούς προορισμούς, ανέβασε αυτό που λέμε εισπραξιμότητα.</w:t>
      </w:r>
    </w:p>
    <w:p w14:paraId="37394A83" w14:textId="77777777" w:rsidR="00B27939" w:rsidRDefault="00D93F4B">
      <w:pPr>
        <w:tabs>
          <w:tab w:val="center" w:pos="4753"/>
          <w:tab w:val="left" w:pos="6156"/>
        </w:tabs>
        <w:spacing w:after="0" w:line="600" w:lineRule="auto"/>
        <w:jc w:val="both"/>
        <w:rPr>
          <w:rFonts w:eastAsia="Times New Roman"/>
          <w:szCs w:val="24"/>
        </w:rPr>
      </w:pPr>
      <w:r>
        <w:rPr>
          <w:rFonts w:eastAsia="Times New Roman"/>
          <w:szCs w:val="24"/>
        </w:rPr>
        <w:tab/>
      </w:r>
      <w:r>
        <w:rPr>
          <w:rFonts w:eastAsia="Times New Roman"/>
          <w:szCs w:val="24"/>
        </w:rPr>
        <w:t>Επίσης κ</w:t>
      </w:r>
      <w:r w:rsidRPr="00275145">
        <w:rPr>
          <w:rFonts w:eastAsia="Times New Roman"/>
          <w:szCs w:val="24"/>
        </w:rPr>
        <w:t>αθιερώσαμε την επισκόπηση</w:t>
      </w:r>
      <w:r w:rsidRPr="00275145">
        <w:rPr>
          <w:rFonts w:eastAsia="Times New Roman"/>
          <w:szCs w:val="24"/>
        </w:rPr>
        <w:t xml:space="preserve"> των δαπανών των </w:t>
      </w:r>
      <w:r>
        <w:rPr>
          <w:rFonts w:eastAsia="Times New Roman"/>
          <w:szCs w:val="24"/>
        </w:rPr>
        <w:t>Υ</w:t>
      </w:r>
      <w:r w:rsidRPr="00275145">
        <w:rPr>
          <w:rFonts w:eastAsia="Times New Roman"/>
          <w:szCs w:val="24"/>
        </w:rPr>
        <w:t xml:space="preserve">πουργείων της </w:t>
      </w:r>
      <w:r>
        <w:rPr>
          <w:rFonts w:eastAsia="Times New Roman"/>
          <w:szCs w:val="24"/>
        </w:rPr>
        <w:t>γ</w:t>
      </w:r>
      <w:r w:rsidRPr="00275145">
        <w:rPr>
          <w:rFonts w:eastAsia="Times New Roman"/>
          <w:szCs w:val="24"/>
        </w:rPr>
        <w:t xml:space="preserve">ενικής </w:t>
      </w:r>
      <w:r>
        <w:rPr>
          <w:rFonts w:eastAsia="Times New Roman"/>
          <w:szCs w:val="24"/>
        </w:rPr>
        <w:t>κ</w:t>
      </w:r>
      <w:r w:rsidRPr="00275145">
        <w:rPr>
          <w:rFonts w:eastAsia="Times New Roman"/>
          <w:szCs w:val="24"/>
        </w:rPr>
        <w:t xml:space="preserve">υβέρνησης </w:t>
      </w:r>
      <w:r>
        <w:rPr>
          <w:rFonts w:eastAsia="Times New Roman"/>
          <w:szCs w:val="24"/>
        </w:rPr>
        <w:t>κ.λπ.</w:t>
      </w:r>
      <w:r>
        <w:rPr>
          <w:rFonts w:eastAsia="Times New Roman"/>
          <w:szCs w:val="24"/>
        </w:rPr>
        <w:t>.</w:t>
      </w:r>
    </w:p>
    <w:p w14:paraId="37394A84"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Λ</w:t>
      </w:r>
      <w:r w:rsidRPr="00275145">
        <w:rPr>
          <w:rFonts w:eastAsia="Times New Roman"/>
          <w:szCs w:val="24"/>
        </w:rPr>
        <w:t>έτε ότι είμαστε αντιαναπτυξιακ</w:t>
      </w:r>
      <w:r>
        <w:rPr>
          <w:rFonts w:eastAsia="Times New Roman"/>
          <w:szCs w:val="24"/>
        </w:rPr>
        <w:t xml:space="preserve">οί. </w:t>
      </w:r>
      <w:r w:rsidRPr="00275145">
        <w:rPr>
          <w:rFonts w:eastAsia="Times New Roman"/>
          <w:szCs w:val="24"/>
        </w:rPr>
        <w:t xml:space="preserve">Ωστόσο </w:t>
      </w:r>
      <w:r>
        <w:rPr>
          <w:rFonts w:eastAsia="Times New Roman"/>
          <w:szCs w:val="24"/>
        </w:rPr>
        <w:t>κ</w:t>
      </w:r>
      <w:r w:rsidRPr="00275145">
        <w:rPr>
          <w:rFonts w:eastAsia="Times New Roman"/>
          <w:szCs w:val="24"/>
        </w:rPr>
        <w:t xml:space="preserve">αι εδώ τα στοιχεία σας </w:t>
      </w:r>
      <w:r>
        <w:rPr>
          <w:rFonts w:eastAsia="Times New Roman"/>
          <w:szCs w:val="24"/>
        </w:rPr>
        <w:t xml:space="preserve">διαψεύδουν. </w:t>
      </w:r>
      <w:r w:rsidRPr="00275145">
        <w:rPr>
          <w:rFonts w:eastAsia="Times New Roman"/>
          <w:szCs w:val="24"/>
        </w:rPr>
        <w:t xml:space="preserve">Πέρα από το θέμα της σαφούς βελτίωσης του τομέα των </w:t>
      </w:r>
      <w:r>
        <w:rPr>
          <w:rFonts w:eastAsia="Times New Roman"/>
          <w:szCs w:val="24"/>
        </w:rPr>
        <w:t>ε</w:t>
      </w:r>
      <w:r w:rsidRPr="00275145">
        <w:rPr>
          <w:rFonts w:eastAsia="Times New Roman"/>
          <w:szCs w:val="24"/>
        </w:rPr>
        <w:t xml:space="preserve">πενδύσεων τα τελευταία χρόνια </w:t>
      </w:r>
      <w:r>
        <w:rPr>
          <w:rFonts w:eastAsia="Times New Roman"/>
          <w:szCs w:val="24"/>
        </w:rPr>
        <w:t>-</w:t>
      </w:r>
      <w:r w:rsidRPr="00275145">
        <w:rPr>
          <w:rFonts w:eastAsia="Times New Roman"/>
          <w:szCs w:val="24"/>
        </w:rPr>
        <w:t>και ήταν επιλογή μας αυτό</w:t>
      </w:r>
      <w:r>
        <w:rPr>
          <w:rFonts w:eastAsia="Times New Roman"/>
          <w:szCs w:val="24"/>
        </w:rPr>
        <w:t>-</w:t>
      </w:r>
      <w:r w:rsidRPr="00275145">
        <w:rPr>
          <w:rFonts w:eastAsia="Times New Roman"/>
          <w:szCs w:val="24"/>
        </w:rPr>
        <w:t xml:space="preserve"> </w:t>
      </w:r>
      <w:r>
        <w:rPr>
          <w:rFonts w:eastAsia="Times New Roman"/>
          <w:szCs w:val="24"/>
        </w:rPr>
        <w:t>όντας</w:t>
      </w:r>
      <w:r w:rsidRPr="00275145">
        <w:rPr>
          <w:rFonts w:eastAsia="Times New Roman"/>
          <w:szCs w:val="24"/>
        </w:rPr>
        <w:t xml:space="preserve"> σε περίοδο μνημονίων</w:t>
      </w:r>
      <w:r>
        <w:rPr>
          <w:rFonts w:eastAsia="Times New Roman"/>
          <w:szCs w:val="24"/>
        </w:rPr>
        <w:t>,</w:t>
      </w:r>
      <w:r w:rsidRPr="00275145">
        <w:rPr>
          <w:rFonts w:eastAsia="Times New Roman"/>
          <w:szCs w:val="24"/>
        </w:rPr>
        <w:t xml:space="preserve"> στρέψ</w:t>
      </w:r>
      <w:r>
        <w:rPr>
          <w:rFonts w:eastAsia="Times New Roman"/>
          <w:szCs w:val="24"/>
        </w:rPr>
        <w:t>αμε</w:t>
      </w:r>
      <w:r w:rsidRPr="00275145">
        <w:rPr>
          <w:rFonts w:eastAsia="Times New Roman"/>
          <w:szCs w:val="24"/>
        </w:rPr>
        <w:t xml:space="preserve"> την προσοχή μας στην προσπάθεια να ξαναστήσουμε στα πόδια της την παραγωγική βάση της χώρας που εσείς διαλύσατε</w:t>
      </w:r>
      <w:r>
        <w:rPr>
          <w:rFonts w:eastAsia="Times New Roman"/>
          <w:szCs w:val="24"/>
        </w:rPr>
        <w:t>,</w:t>
      </w:r>
      <w:r w:rsidRPr="00275145">
        <w:rPr>
          <w:rFonts w:eastAsia="Times New Roman"/>
          <w:szCs w:val="24"/>
        </w:rPr>
        <w:t xml:space="preserve"> ακόμα και πριν</w:t>
      </w:r>
      <w:r>
        <w:rPr>
          <w:rFonts w:eastAsia="Times New Roman"/>
          <w:szCs w:val="24"/>
        </w:rPr>
        <w:t xml:space="preserve"> από</w:t>
      </w:r>
      <w:r w:rsidRPr="00275145">
        <w:rPr>
          <w:rFonts w:eastAsia="Times New Roman"/>
          <w:szCs w:val="24"/>
        </w:rPr>
        <w:t xml:space="preserve"> τα μνημόνια</w:t>
      </w:r>
      <w:r>
        <w:rPr>
          <w:rFonts w:eastAsia="Times New Roman"/>
          <w:szCs w:val="24"/>
        </w:rPr>
        <w:t>,</w:t>
      </w:r>
      <w:r>
        <w:rPr>
          <w:rFonts w:eastAsia="Times New Roman"/>
          <w:szCs w:val="24"/>
        </w:rPr>
        <w:t xml:space="preserve"> </w:t>
      </w:r>
      <w:r w:rsidRPr="00275145">
        <w:rPr>
          <w:rFonts w:eastAsia="Times New Roman"/>
          <w:szCs w:val="24"/>
        </w:rPr>
        <w:t>και είμαστε σε καλή πορεία</w:t>
      </w:r>
      <w:r>
        <w:rPr>
          <w:rFonts w:eastAsia="Times New Roman"/>
          <w:szCs w:val="24"/>
        </w:rPr>
        <w:t>.</w:t>
      </w:r>
      <w:r w:rsidRPr="00275145">
        <w:rPr>
          <w:rFonts w:eastAsia="Times New Roman"/>
          <w:szCs w:val="24"/>
        </w:rPr>
        <w:t xml:space="preserve"> </w:t>
      </w:r>
    </w:p>
    <w:p w14:paraId="37394A85"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Ε</w:t>
      </w:r>
      <w:r w:rsidRPr="00275145">
        <w:rPr>
          <w:rFonts w:eastAsia="Times New Roman"/>
          <w:szCs w:val="24"/>
        </w:rPr>
        <w:t>νδεικτικ</w:t>
      </w:r>
      <w:r>
        <w:rPr>
          <w:rFonts w:eastAsia="Times New Roman"/>
          <w:szCs w:val="24"/>
        </w:rPr>
        <w:t>ή</w:t>
      </w:r>
      <w:r w:rsidRPr="00275145">
        <w:rPr>
          <w:rFonts w:eastAsia="Times New Roman"/>
          <w:szCs w:val="24"/>
        </w:rPr>
        <w:t xml:space="preserve"> είναι η πορεία του ακαθάριστου παγίου κ</w:t>
      </w:r>
      <w:r w:rsidRPr="00275145">
        <w:rPr>
          <w:rFonts w:eastAsia="Times New Roman"/>
          <w:szCs w:val="24"/>
        </w:rPr>
        <w:t>εφαλαίου που</w:t>
      </w:r>
      <w:r>
        <w:rPr>
          <w:rFonts w:eastAsia="Times New Roman"/>
          <w:szCs w:val="24"/>
        </w:rPr>
        <w:t>,</w:t>
      </w:r>
      <w:r w:rsidRPr="00275145">
        <w:rPr>
          <w:rFonts w:eastAsia="Times New Roman"/>
          <w:szCs w:val="24"/>
        </w:rPr>
        <w:t xml:space="preserve"> με βάση τα στοιχεία της ΕΛΣΤΑΤ</w:t>
      </w:r>
      <w:r>
        <w:rPr>
          <w:rFonts w:eastAsia="Times New Roman"/>
          <w:szCs w:val="24"/>
        </w:rPr>
        <w:t>,</w:t>
      </w:r>
      <w:r w:rsidRPr="00275145">
        <w:rPr>
          <w:rFonts w:eastAsia="Times New Roman"/>
          <w:szCs w:val="24"/>
        </w:rPr>
        <w:t xml:space="preserve"> από αρνητικό πρόσημο μέχρι το 2015</w:t>
      </w:r>
      <w:r>
        <w:rPr>
          <w:rFonts w:eastAsia="Times New Roman"/>
          <w:szCs w:val="24"/>
        </w:rPr>
        <w:t>, το 201</w:t>
      </w:r>
      <w:r w:rsidRPr="00275145">
        <w:rPr>
          <w:rFonts w:eastAsia="Times New Roman"/>
          <w:szCs w:val="24"/>
        </w:rPr>
        <w:t xml:space="preserve">6 και το 2017 </w:t>
      </w:r>
      <w:r>
        <w:rPr>
          <w:rFonts w:eastAsia="Times New Roman"/>
          <w:szCs w:val="24"/>
        </w:rPr>
        <w:t>πήγαμε σε αύξηση 1,</w:t>
      </w:r>
      <w:r w:rsidRPr="00275145">
        <w:rPr>
          <w:rFonts w:eastAsia="Times New Roman"/>
          <w:szCs w:val="24"/>
        </w:rPr>
        <w:t>6</w:t>
      </w:r>
      <w:r>
        <w:rPr>
          <w:rFonts w:eastAsia="Times New Roman"/>
          <w:szCs w:val="24"/>
        </w:rPr>
        <w:t xml:space="preserve">% και 9,6% </w:t>
      </w:r>
      <w:r w:rsidRPr="00275145">
        <w:rPr>
          <w:rFonts w:eastAsia="Times New Roman"/>
          <w:szCs w:val="24"/>
        </w:rPr>
        <w:t>αντιστοίχως</w:t>
      </w:r>
      <w:r>
        <w:rPr>
          <w:rFonts w:eastAsia="Times New Roman"/>
          <w:szCs w:val="24"/>
        </w:rPr>
        <w:t>.</w:t>
      </w:r>
      <w:r w:rsidRPr="00275145">
        <w:rPr>
          <w:rFonts w:eastAsia="Times New Roman"/>
          <w:szCs w:val="24"/>
        </w:rPr>
        <w:t xml:space="preserve"> </w:t>
      </w:r>
      <w:r>
        <w:rPr>
          <w:rFonts w:eastAsia="Times New Roman"/>
          <w:szCs w:val="24"/>
        </w:rPr>
        <w:t>Ε</w:t>
      </w:r>
      <w:r w:rsidRPr="00275145">
        <w:rPr>
          <w:rFonts w:eastAsia="Times New Roman"/>
          <w:szCs w:val="24"/>
        </w:rPr>
        <w:t>ίναι η αύξηση του όγκου των καθαρών εξαγωγών κατά 1,3% του ΑΕΠ το πρώτο εξάμην</w:t>
      </w:r>
      <w:r>
        <w:rPr>
          <w:rFonts w:eastAsia="Times New Roman"/>
          <w:szCs w:val="24"/>
        </w:rPr>
        <w:t>ο του 2018</w:t>
      </w:r>
      <w:r>
        <w:rPr>
          <w:rFonts w:eastAsia="Times New Roman"/>
          <w:szCs w:val="24"/>
        </w:rPr>
        <w:t>,</w:t>
      </w:r>
      <w:r>
        <w:rPr>
          <w:rFonts w:eastAsia="Times New Roman"/>
          <w:szCs w:val="24"/>
        </w:rPr>
        <w:t xml:space="preserve"> που προήλθε κατά 2,</w:t>
      </w:r>
      <w:r>
        <w:rPr>
          <w:rFonts w:eastAsia="Times New Roman"/>
          <w:szCs w:val="24"/>
        </w:rPr>
        <w:t xml:space="preserve">1 </w:t>
      </w:r>
      <w:r w:rsidRPr="00275145">
        <w:rPr>
          <w:rFonts w:eastAsia="Times New Roman"/>
          <w:szCs w:val="24"/>
        </w:rPr>
        <w:t xml:space="preserve">δισεκατομμύρια </w:t>
      </w:r>
      <w:r>
        <w:rPr>
          <w:rFonts w:eastAsia="Times New Roman"/>
          <w:szCs w:val="24"/>
        </w:rPr>
        <w:t xml:space="preserve">ευρώ </w:t>
      </w:r>
      <w:r w:rsidRPr="00275145">
        <w:rPr>
          <w:rFonts w:eastAsia="Times New Roman"/>
          <w:szCs w:val="24"/>
        </w:rPr>
        <w:t xml:space="preserve">από </w:t>
      </w:r>
      <w:r>
        <w:rPr>
          <w:rFonts w:eastAsia="Times New Roman"/>
          <w:szCs w:val="24"/>
        </w:rPr>
        <w:t>το ισοζύγιο αγαθών και κατά 0,3</w:t>
      </w:r>
      <w:r w:rsidRPr="00275145">
        <w:rPr>
          <w:rFonts w:eastAsia="Times New Roman"/>
          <w:szCs w:val="24"/>
        </w:rPr>
        <w:t xml:space="preserve"> </w:t>
      </w:r>
      <w:r>
        <w:rPr>
          <w:rFonts w:eastAsia="Times New Roman"/>
          <w:szCs w:val="24"/>
        </w:rPr>
        <w:t>δισεκατομμύρια ευρώ</w:t>
      </w:r>
      <w:r w:rsidRPr="00275145">
        <w:rPr>
          <w:rFonts w:eastAsia="Times New Roman"/>
          <w:szCs w:val="24"/>
        </w:rPr>
        <w:t xml:space="preserve"> από το ισοζύγιο </w:t>
      </w:r>
      <w:r w:rsidRPr="00275145">
        <w:rPr>
          <w:rFonts w:eastAsia="Times New Roman"/>
          <w:szCs w:val="24"/>
        </w:rPr>
        <w:lastRenderedPageBreak/>
        <w:t>υπηρεσιών</w:t>
      </w:r>
      <w:r>
        <w:rPr>
          <w:rFonts w:eastAsia="Times New Roman"/>
          <w:szCs w:val="24"/>
        </w:rPr>
        <w:t>.</w:t>
      </w:r>
      <w:r w:rsidRPr="00275145">
        <w:rPr>
          <w:rFonts w:eastAsia="Times New Roman"/>
          <w:szCs w:val="24"/>
        </w:rPr>
        <w:t xml:space="preserve"> </w:t>
      </w:r>
      <w:r>
        <w:rPr>
          <w:rFonts w:eastAsia="Times New Roman"/>
          <w:szCs w:val="24"/>
        </w:rPr>
        <w:t>Σ</w:t>
      </w:r>
      <w:r w:rsidRPr="00275145">
        <w:rPr>
          <w:rFonts w:eastAsia="Times New Roman"/>
          <w:szCs w:val="24"/>
        </w:rPr>
        <w:t>ημειώ</w:t>
      </w:r>
      <w:r>
        <w:rPr>
          <w:rFonts w:eastAsia="Times New Roman"/>
          <w:szCs w:val="24"/>
        </w:rPr>
        <w:t>νει δε η</w:t>
      </w:r>
      <w:r w:rsidRPr="00275145">
        <w:rPr>
          <w:rFonts w:eastAsia="Times New Roman"/>
          <w:szCs w:val="24"/>
        </w:rPr>
        <w:t xml:space="preserve"> εισηγητική έκθεση ότι </w:t>
      </w:r>
      <w:r>
        <w:rPr>
          <w:rFonts w:eastAsia="Times New Roman"/>
          <w:szCs w:val="24"/>
        </w:rPr>
        <w:t>οι μοχλοί</w:t>
      </w:r>
      <w:r w:rsidRPr="00275145">
        <w:rPr>
          <w:rFonts w:eastAsia="Times New Roman"/>
          <w:szCs w:val="24"/>
        </w:rPr>
        <w:t xml:space="preserve"> ανάπτυξη</w:t>
      </w:r>
      <w:r>
        <w:rPr>
          <w:rFonts w:eastAsia="Times New Roman"/>
          <w:szCs w:val="24"/>
        </w:rPr>
        <w:t>ς</w:t>
      </w:r>
      <w:r w:rsidRPr="00275145">
        <w:rPr>
          <w:rFonts w:eastAsia="Times New Roman"/>
          <w:szCs w:val="24"/>
        </w:rPr>
        <w:t xml:space="preserve"> το πρώτο εξάμηνο του 2018 είναι οι εξαγωγές και </w:t>
      </w:r>
      <w:r>
        <w:rPr>
          <w:rFonts w:eastAsia="Times New Roman"/>
          <w:szCs w:val="24"/>
        </w:rPr>
        <w:t xml:space="preserve">η </w:t>
      </w:r>
      <w:r w:rsidRPr="00275145">
        <w:rPr>
          <w:rFonts w:eastAsia="Times New Roman"/>
          <w:szCs w:val="24"/>
        </w:rPr>
        <w:t>ιδιωτική κατανάλωση</w:t>
      </w:r>
      <w:r>
        <w:rPr>
          <w:rFonts w:eastAsia="Times New Roman"/>
          <w:szCs w:val="24"/>
        </w:rPr>
        <w:t>,</w:t>
      </w:r>
      <w:r w:rsidRPr="00275145">
        <w:rPr>
          <w:rFonts w:eastAsia="Times New Roman"/>
          <w:szCs w:val="24"/>
        </w:rPr>
        <w:t xml:space="preserve"> η οποία αναμένεται να α</w:t>
      </w:r>
      <w:r w:rsidRPr="00275145">
        <w:rPr>
          <w:rFonts w:eastAsia="Times New Roman"/>
          <w:szCs w:val="24"/>
        </w:rPr>
        <w:t xml:space="preserve">υξηθεί κατά 1% το 2018 σε σχέση με το </w:t>
      </w:r>
      <w:r>
        <w:rPr>
          <w:rFonts w:eastAsia="Times New Roman"/>
          <w:szCs w:val="24"/>
        </w:rPr>
        <w:t>20</w:t>
      </w:r>
      <w:r w:rsidRPr="00275145">
        <w:rPr>
          <w:rFonts w:eastAsia="Times New Roman"/>
          <w:szCs w:val="24"/>
        </w:rPr>
        <w:t>17</w:t>
      </w:r>
      <w:r>
        <w:rPr>
          <w:rFonts w:eastAsia="Times New Roman"/>
          <w:szCs w:val="24"/>
        </w:rPr>
        <w:t>.</w:t>
      </w:r>
      <w:r w:rsidRPr="00275145">
        <w:rPr>
          <w:rFonts w:eastAsia="Times New Roman"/>
          <w:szCs w:val="24"/>
        </w:rPr>
        <w:t xml:space="preserve"> </w:t>
      </w:r>
      <w:r>
        <w:rPr>
          <w:rFonts w:eastAsia="Times New Roman"/>
          <w:szCs w:val="24"/>
        </w:rPr>
        <w:t>Ε</w:t>
      </w:r>
      <w:r w:rsidRPr="00275145">
        <w:rPr>
          <w:rFonts w:eastAsia="Times New Roman"/>
          <w:szCs w:val="24"/>
        </w:rPr>
        <w:t>ίναι</w:t>
      </w:r>
      <w:r>
        <w:rPr>
          <w:rFonts w:eastAsia="Times New Roman"/>
          <w:szCs w:val="24"/>
        </w:rPr>
        <w:t>,</w:t>
      </w:r>
      <w:r w:rsidRPr="00275145">
        <w:rPr>
          <w:rFonts w:eastAsia="Times New Roman"/>
          <w:szCs w:val="24"/>
        </w:rPr>
        <w:t xml:space="preserve"> </w:t>
      </w:r>
      <w:r>
        <w:rPr>
          <w:rFonts w:eastAsia="Times New Roman"/>
          <w:szCs w:val="24"/>
        </w:rPr>
        <w:t>επίσης,</w:t>
      </w:r>
      <w:r w:rsidRPr="00275145">
        <w:rPr>
          <w:rFonts w:eastAsia="Times New Roman"/>
          <w:szCs w:val="24"/>
        </w:rPr>
        <w:t xml:space="preserve"> το γεγονός ότι για πρώτη φορά</w:t>
      </w:r>
      <w:r>
        <w:rPr>
          <w:rFonts w:eastAsia="Times New Roman"/>
          <w:szCs w:val="24"/>
        </w:rPr>
        <w:t>,</w:t>
      </w:r>
      <w:r w:rsidRPr="00275145">
        <w:rPr>
          <w:rFonts w:eastAsia="Times New Roman"/>
          <w:szCs w:val="24"/>
        </w:rPr>
        <w:t xml:space="preserve"> μετά από αρκετά χρόνια</w:t>
      </w:r>
      <w:r>
        <w:rPr>
          <w:rFonts w:eastAsia="Times New Roman"/>
          <w:szCs w:val="24"/>
        </w:rPr>
        <w:t>,</w:t>
      </w:r>
      <w:r w:rsidRPr="00275145">
        <w:rPr>
          <w:rFonts w:eastAsia="Times New Roman"/>
          <w:szCs w:val="24"/>
        </w:rPr>
        <w:t xml:space="preserve"> για κάθε επιχείρηση που κλείνει</w:t>
      </w:r>
      <w:r>
        <w:rPr>
          <w:rFonts w:eastAsia="Times New Roman"/>
          <w:szCs w:val="24"/>
        </w:rPr>
        <w:t>,</w:t>
      </w:r>
      <w:r w:rsidRPr="00275145">
        <w:rPr>
          <w:rFonts w:eastAsia="Times New Roman"/>
          <w:szCs w:val="24"/>
        </w:rPr>
        <w:t xml:space="preserve"> ανοίγουν τρεις </w:t>
      </w:r>
      <w:r>
        <w:rPr>
          <w:rFonts w:eastAsia="Times New Roman"/>
          <w:szCs w:val="24"/>
        </w:rPr>
        <w:t xml:space="preserve">νέες </w:t>
      </w:r>
      <w:r w:rsidRPr="00275145">
        <w:rPr>
          <w:rFonts w:eastAsia="Times New Roman"/>
          <w:szCs w:val="24"/>
        </w:rPr>
        <w:t>σύμφωνα με τα τελευταία στοιχεία</w:t>
      </w:r>
      <w:r>
        <w:rPr>
          <w:rFonts w:eastAsia="Times New Roman"/>
          <w:szCs w:val="24"/>
        </w:rPr>
        <w:t>.</w:t>
      </w:r>
    </w:p>
    <w:p w14:paraId="37394A86" w14:textId="77777777" w:rsidR="00B27939" w:rsidRDefault="00D93F4B">
      <w:pPr>
        <w:tabs>
          <w:tab w:val="center" w:pos="4753"/>
          <w:tab w:val="left" w:pos="6156"/>
        </w:tabs>
        <w:spacing w:after="0" w:line="600" w:lineRule="auto"/>
        <w:ind w:firstLine="720"/>
        <w:jc w:val="both"/>
        <w:rPr>
          <w:rFonts w:eastAsia="Times New Roman"/>
          <w:szCs w:val="24"/>
        </w:rPr>
      </w:pPr>
      <w:r w:rsidRPr="00275145">
        <w:rPr>
          <w:rFonts w:eastAsia="Times New Roman"/>
          <w:szCs w:val="24"/>
        </w:rPr>
        <w:t xml:space="preserve">Όλα τα παραπάνω οδηγούν στην αλλαγή σιγά-σιγά </w:t>
      </w:r>
      <w:r>
        <w:rPr>
          <w:rFonts w:eastAsia="Times New Roman"/>
          <w:szCs w:val="24"/>
        </w:rPr>
        <w:t xml:space="preserve">του </w:t>
      </w:r>
      <w:r w:rsidRPr="00275145">
        <w:rPr>
          <w:rFonts w:eastAsia="Times New Roman"/>
          <w:szCs w:val="24"/>
        </w:rPr>
        <w:t>οικον</w:t>
      </w:r>
      <w:r w:rsidRPr="00275145">
        <w:rPr>
          <w:rFonts w:eastAsia="Times New Roman"/>
          <w:szCs w:val="24"/>
        </w:rPr>
        <w:t>ομικού κλίματος</w:t>
      </w:r>
      <w:r>
        <w:rPr>
          <w:rFonts w:eastAsia="Times New Roman"/>
          <w:szCs w:val="24"/>
        </w:rPr>
        <w:t>,</w:t>
      </w:r>
      <w:r w:rsidRPr="00275145">
        <w:rPr>
          <w:rFonts w:eastAsia="Times New Roman"/>
          <w:szCs w:val="24"/>
        </w:rPr>
        <w:t xml:space="preserve"> αλλά το σημαντικότερο οδηγ</w:t>
      </w:r>
      <w:r>
        <w:rPr>
          <w:rFonts w:eastAsia="Times New Roman"/>
          <w:szCs w:val="24"/>
        </w:rPr>
        <w:t>ούν</w:t>
      </w:r>
      <w:r w:rsidRPr="00275145">
        <w:rPr>
          <w:rFonts w:eastAsia="Times New Roman"/>
          <w:szCs w:val="24"/>
        </w:rPr>
        <w:t xml:space="preserve"> </w:t>
      </w:r>
      <w:r>
        <w:rPr>
          <w:rFonts w:eastAsia="Times New Roman"/>
          <w:szCs w:val="24"/>
        </w:rPr>
        <w:t>σ</w:t>
      </w:r>
      <w:r w:rsidRPr="00275145">
        <w:rPr>
          <w:rFonts w:eastAsia="Times New Roman"/>
          <w:szCs w:val="24"/>
        </w:rPr>
        <w:t>τη</w:t>
      </w:r>
      <w:r>
        <w:rPr>
          <w:rFonts w:eastAsia="Times New Roman"/>
          <w:szCs w:val="24"/>
        </w:rPr>
        <w:t xml:space="preserve"> μείωση της ανεργίας που φτάνει</w:t>
      </w:r>
      <w:r w:rsidRPr="00275145">
        <w:rPr>
          <w:rFonts w:eastAsia="Times New Roman"/>
          <w:szCs w:val="24"/>
        </w:rPr>
        <w:t xml:space="preserve"> </w:t>
      </w:r>
      <w:r>
        <w:rPr>
          <w:rFonts w:eastAsia="Times New Roman"/>
          <w:szCs w:val="24"/>
        </w:rPr>
        <w:t>σήμερα στο</w:t>
      </w:r>
      <w:r w:rsidRPr="00275145">
        <w:rPr>
          <w:rFonts w:eastAsia="Times New Roman"/>
          <w:szCs w:val="24"/>
        </w:rPr>
        <w:t xml:space="preserve"> </w:t>
      </w:r>
      <w:r>
        <w:rPr>
          <w:rFonts w:eastAsia="Times New Roman"/>
          <w:szCs w:val="24"/>
        </w:rPr>
        <w:t>1</w:t>
      </w:r>
      <w:r w:rsidRPr="00275145">
        <w:rPr>
          <w:rFonts w:eastAsia="Times New Roman"/>
          <w:szCs w:val="24"/>
        </w:rPr>
        <w:t>8,3%</w:t>
      </w:r>
      <w:r>
        <w:rPr>
          <w:rFonts w:eastAsia="Times New Roman"/>
          <w:szCs w:val="24"/>
        </w:rPr>
        <w:t>.</w:t>
      </w:r>
      <w:r w:rsidRPr="00275145">
        <w:rPr>
          <w:rFonts w:eastAsia="Times New Roman"/>
          <w:szCs w:val="24"/>
        </w:rPr>
        <w:t xml:space="preserve"> </w:t>
      </w:r>
      <w:r>
        <w:rPr>
          <w:rFonts w:eastAsia="Times New Roman"/>
          <w:szCs w:val="24"/>
        </w:rPr>
        <w:t>Κ</w:t>
      </w:r>
      <w:r w:rsidRPr="00275145">
        <w:rPr>
          <w:rFonts w:eastAsia="Times New Roman"/>
          <w:szCs w:val="24"/>
        </w:rPr>
        <w:t>αι για πρώτη φορά η σταθερή εργασία ξεπερνά τις ευέλικτες μορφές εργασίας</w:t>
      </w:r>
      <w:r>
        <w:rPr>
          <w:rFonts w:eastAsia="Times New Roman"/>
          <w:szCs w:val="24"/>
        </w:rPr>
        <w:t>,</w:t>
      </w:r>
      <w:r w:rsidRPr="00275145">
        <w:rPr>
          <w:rFonts w:eastAsia="Times New Roman"/>
          <w:szCs w:val="24"/>
        </w:rPr>
        <w:t xml:space="preserve"> ένα </w:t>
      </w:r>
      <w:r>
        <w:rPr>
          <w:rFonts w:eastAsia="Times New Roman"/>
          <w:szCs w:val="24"/>
        </w:rPr>
        <w:t>φρούτο που ήδη, προ</w:t>
      </w:r>
      <w:r w:rsidRPr="00275145">
        <w:rPr>
          <w:rFonts w:eastAsia="Times New Roman"/>
          <w:szCs w:val="24"/>
        </w:rPr>
        <w:t xml:space="preserve"> </w:t>
      </w:r>
      <w:r>
        <w:rPr>
          <w:rFonts w:eastAsia="Times New Roman"/>
          <w:szCs w:val="24"/>
        </w:rPr>
        <w:t xml:space="preserve">των </w:t>
      </w:r>
      <w:r w:rsidRPr="00275145">
        <w:rPr>
          <w:rFonts w:eastAsia="Times New Roman"/>
          <w:szCs w:val="24"/>
        </w:rPr>
        <w:t>μνημ</w:t>
      </w:r>
      <w:r>
        <w:rPr>
          <w:rFonts w:eastAsia="Times New Roman"/>
          <w:szCs w:val="24"/>
        </w:rPr>
        <w:t xml:space="preserve">ονίων, </w:t>
      </w:r>
      <w:r w:rsidRPr="00275145">
        <w:rPr>
          <w:rFonts w:eastAsia="Times New Roman"/>
          <w:szCs w:val="24"/>
        </w:rPr>
        <w:t>το είχατε φέρει ως δήθεν προοδευτικό</w:t>
      </w:r>
      <w:r>
        <w:rPr>
          <w:rFonts w:eastAsia="Times New Roman"/>
          <w:szCs w:val="24"/>
        </w:rPr>
        <w:t>. Τ</w:t>
      </w:r>
      <w:r w:rsidRPr="00275145">
        <w:rPr>
          <w:rFonts w:eastAsia="Times New Roman"/>
          <w:szCs w:val="24"/>
        </w:rPr>
        <w:t xml:space="preserve">ην Παρασκευή </w:t>
      </w:r>
      <w:r>
        <w:rPr>
          <w:rFonts w:eastAsia="Times New Roman"/>
          <w:szCs w:val="24"/>
        </w:rPr>
        <w:t>μ</w:t>
      </w:r>
      <w:r w:rsidRPr="00275145">
        <w:rPr>
          <w:rFonts w:eastAsia="Times New Roman"/>
          <w:szCs w:val="24"/>
        </w:rPr>
        <w:t>άλιστα με μεγάλη μου χαρά είδα τα ποσοστά ανεργία</w:t>
      </w:r>
      <w:r>
        <w:rPr>
          <w:rFonts w:eastAsia="Times New Roman"/>
          <w:szCs w:val="24"/>
        </w:rPr>
        <w:t>ς</w:t>
      </w:r>
      <w:r w:rsidRPr="00275145">
        <w:rPr>
          <w:rFonts w:eastAsia="Times New Roman"/>
          <w:szCs w:val="24"/>
        </w:rPr>
        <w:t xml:space="preserve"> στην ιδιαίτερη πατρίδα </w:t>
      </w:r>
      <w:r>
        <w:rPr>
          <w:rFonts w:eastAsia="Times New Roman"/>
          <w:szCs w:val="24"/>
        </w:rPr>
        <w:t>μ</w:t>
      </w:r>
      <w:r w:rsidRPr="00275145">
        <w:rPr>
          <w:rFonts w:eastAsia="Times New Roman"/>
          <w:szCs w:val="24"/>
        </w:rPr>
        <w:t>ου</w:t>
      </w:r>
      <w:r>
        <w:rPr>
          <w:rFonts w:eastAsia="Times New Roman"/>
          <w:szCs w:val="24"/>
        </w:rPr>
        <w:t>,</w:t>
      </w:r>
      <w:r w:rsidRPr="00275145">
        <w:rPr>
          <w:rFonts w:eastAsia="Times New Roman"/>
          <w:szCs w:val="24"/>
        </w:rPr>
        <w:t xml:space="preserve"> την </w:t>
      </w:r>
      <w:r>
        <w:rPr>
          <w:rFonts w:eastAsia="Times New Roman"/>
          <w:szCs w:val="24"/>
        </w:rPr>
        <w:t>Κρήτη,</w:t>
      </w:r>
      <w:r w:rsidRPr="00275145">
        <w:rPr>
          <w:rFonts w:eastAsia="Times New Roman"/>
          <w:szCs w:val="24"/>
        </w:rPr>
        <w:t xml:space="preserve"> να </w:t>
      </w:r>
      <w:r>
        <w:rPr>
          <w:rFonts w:eastAsia="Times New Roman"/>
          <w:szCs w:val="24"/>
        </w:rPr>
        <w:t>πέφτουν</w:t>
      </w:r>
      <w:r w:rsidRPr="00275145">
        <w:rPr>
          <w:rFonts w:eastAsia="Times New Roman"/>
          <w:szCs w:val="24"/>
        </w:rPr>
        <w:t xml:space="preserve"> σε μονοψήφια νούμερα</w:t>
      </w:r>
      <w:r>
        <w:rPr>
          <w:rFonts w:eastAsia="Times New Roman"/>
          <w:szCs w:val="24"/>
        </w:rPr>
        <w:t>, -οριακά μεν αλλά είναι μονοψήφια- στο</w:t>
      </w:r>
      <w:r w:rsidRPr="00275145">
        <w:rPr>
          <w:rFonts w:eastAsia="Times New Roman"/>
          <w:szCs w:val="24"/>
        </w:rPr>
        <w:t xml:space="preserve"> 9,9%</w:t>
      </w:r>
      <w:r>
        <w:rPr>
          <w:rFonts w:eastAsia="Times New Roman"/>
          <w:szCs w:val="24"/>
        </w:rPr>
        <w:t>.</w:t>
      </w:r>
      <w:r w:rsidRPr="00275145">
        <w:rPr>
          <w:rFonts w:eastAsia="Times New Roman"/>
          <w:szCs w:val="24"/>
        </w:rPr>
        <w:t xml:space="preserve"> </w:t>
      </w:r>
      <w:r>
        <w:rPr>
          <w:rFonts w:eastAsia="Times New Roman"/>
          <w:szCs w:val="24"/>
        </w:rPr>
        <w:t>Ε</w:t>
      </w:r>
      <w:r w:rsidRPr="00275145">
        <w:rPr>
          <w:rFonts w:eastAsia="Times New Roman"/>
          <w:szCs w:val="24"/>
        </w:rPr>
        <w:t>ίναι</w:t>
      </w:r>
      <w:r>
        <w:rPr>
          <w:rFonts w:eastAsia="Times New Roman"/>
          <w:szCs w:val="24"/>
        </w:rPr>
        <w:t>,</w:t>
      </w:r>
      <w:r w:rsidRPr="00275145">
        <w:rPr>
          <w:rFonts w:eastAsia="Times New Roman"/>
          <w:szCs w:val="24"/>
        </w:rPr>
        <w:t xml:space="preserve"> πιστεύω</w:t>
      </w:r>
      <w:r>
        <w:rPr>
          <w:rFonts w:eastAsia="Times New Roman"/>
          <w:szCs w:val="24"/>
        </w:rPr>
        <w:t>,</w:t>
      </w:r>
      <w:r w:rsidRPr="00275145">
        <w:rPr>
          <w:rFonts w:eastAsia="Times New Roman"/>
          <w:szCs w:val="24"/>
        </w:rPr>
        <w:t xml:space="preserve"> </w:t>
      </w:r>
      <w:r>
        <w:rPr>
          <w:rFonts w:eastAsia="Times New Roman"/>
          <w:szCs w:val="24"/>
        </w:rPr>
        <w:t>μια</w:t>
      </w:r>
      <w:r w:rsidRPr="00275145">
        <w:rPr>
          <w:rFonts w:eastAsia="Times New Roman"/>
          <w:szCs w:val="24"/>
        </w:rPr>
        <w:t xml:space="preserve"> καλή αρχή</w:t>
      </w:r>
      <w:r>
        <w:rPr>
          <w:rFonts w:eastAsia="Times New Roman"/>
          <w:szCs w:val="24"/>
        </w:rPr>
        <w:t>.</w:t>
      </w:r>
    </w:p>
    <w:p w14:paraId="37394A87"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Κ</w:t>
      </w:r>
      <w:r w:rsidRPr="00275145">
        <w:rPr>
          <w:rFonts w:eastAsia="Times New Roman"/>
          <w:szCs w:val="24"/>
        </w:rPr>
        <w:t>αι τελειώνω με το εξής</w:t>
      </w:r>
      <w:r>
        <w:rPr>
          <w:rFonts w:eastAsia="Times New Roman"/>
          <w:szCs w:val="24"/>
        </w:rPr>
        <w:t>:</w:t>
      </w:r>
      <w:r w:rsidRPr="00275145">
        <w:rPr>
          <w:rFonts w:eastAsia="Times New Roman"/>
          <w:szCs w:val="24"/>
        </w:rPr>
        <w:t xml:space="preserve"> </w:t>
      </w:r>
      <w:r>
        <w:rPr>
          <w:rFonts w:eastAsia="Times New Roman"/>
          <w:szCs w:val="24"/>
        </w:rPr>
        <w:t>Υ</w:t>
      </w:r>
      <w:r w:rsidRPr="00275145">
        <w:rPr>
          <w:rFonts w:eastAsia="Times New Roman"/>
          <w:szCs w:val="24"/>
        </w:rPr>
        <w:t>πάρχ</w:t>
      </w:r>
      <w:r>
        <w:rPr>
          <w:rFonts w:eastAsia="Times New Roman"/>
          <w:szCs w:val="24"/>
        </w:rPr>
        <w:t>ει</w:t>
      </w:r>
      <w:r w:rsidRPr="00275145">
        <w:rPr>
          <w:rFonts w:eastAsia="Times New Roman"/>
          <w:szCs w:val="24"/>
        </w:rPr>
        <w:t xml:space="preserve"> στον </w:t>
      </w:r>
      <w:r>
        <w:rPr>
          <w:rFonts w:eastAsia="Times New Roman"/>
          <w:szCs w:val="24"/>
        </w:rPr>
        <w:t>π</w:t>
      </w:r>
      <w:r w:rsidRPr="00275145">
        <w:rPr>
          <w:rFonts w:eastAsia="Times New Roman"/>
          <w:szCs w:val="24"/>
        </w:rPr>
        <w:t>ροϋπο</w:t>
      </w:r>
      <w:r w:rsidRPr="00275145">
        <w:rPr>
          <w:rFonts w:eastAsia="Times New Roman"/>
          <w:szCs w:val="24"/>
        </w:rPr>
        <w:t>λογισμό ένα ολόκληρο κεφάλαιο</w:t>
      </w:r>
      <w:r>
        <w:rPr>
          <w:rFonts w:eastAsia="Times New Roman"/>
          <w:szCs w:val="24"/>
        </w:rPr>
        <w:t>,</w:t>
      </w:r>
      <w:r w:rsidRPr="00275145">
        <w:rPr>
          <w:rFonts w:eastAsia="Times New Roman"/>
          <w:szCs w:val="24"/>
        </w:rPr>
        <w:t xml:space="preserve"> που αφορά τη ρύθμιση του χρέους και την πορεία του</w:t>
      </w:r>
      <w:r>
        <w:rPr>
          <w:rFonts w:eastAsia="Times New Roman"/>
          <w:szCs w:val="24"/>
        </w:rPr>
        <w:t>.</w:t>
      </w:r>
      <w:r w:rsidRPr="00275145">
        <w:rPr>
          <w:rFonts w:eastAsia="Times New Roman"/>
          <w:szCs w:val="24"/>
        </w:rPr>
        <w:t xml:space="preserve"> </w:t>
      </w:r>
      <w:r>
        <w:rPr>
          <w:rFonts w:eastAsia="Times New Roman"/>
          <w:szCs w:val="24"/>
        </w:rPr>
        <w:t>Δ</w:t>
      </w:r>
      <w:r w:rsidRPr="00275145">
        <w:rPr>
          <w:rFonts w:eastAsia="Times New Roman"/>
          <w:szCs w:val="24"/>
        </w:rPr>
        <w:t>εν ακούω να γίνεται καμ</w:t>
      </w:r>
      <w:r>
        <w:rPr>
          <w:rFonts w:eastAsia="Times New Roman"/>
          <w:szCs w:val="24"/>
        </w:rPr>
        <w:t>μ</w:t>
      </w:r>
      <w:r w:rsidRPr="00275145">
        <w:rPr>
          <w:rFonts w:eastAsia="Times New Roman"/>
          <w:szCs w:val="24"/>
        </w:rPr>
        <w:t xml:space="preserve">ία συζήτηση </w:t>
      </w:r>
      <w:r>
        <w:rPr>
          <w:rFonts w:eastAsia="Times New Roman"/>
          <w:szCs w:val="24"/>
        </w:rPr>
        <w:t>ε</w:t>
      </w:r>
      <w:r w:rsidRPr="00275145">
        <w:rPr>
          <w:rFonts w:eastAsia="Times New Roman"/>
          <w:szCs w:val="24"/>
        </w:rPr>
        <w:t>π</w:t>
      </w:r>
      <w:r>
        <w:rPr>
          <w:rFonts w:eastAsia="Times New Roman"/>
          <w:szCs w:val="24"/>
        </w:rPr>
        <w:t>’</w:t>
      </w:r>
      <w:r w:rsidRPr="00275145">
        <w:rPr>
          <w:rFonts w:eastAsia="Times New Roman"/>
          <w:szCs w:val="24"/>
        </w:rPr>
        <w:t xml:space="preserve"> αυτού</w:t>
      </w:r>
      <w:r>
        <w:rPr>
          <w:rFonts w:eastAsia="Times New Roman"/>
          <w:szCs w:val="24"/>
        </w:rPr>
        <w:t>.</w:t>
      </w:r>
      <w:r w:rsidRPr="00275145">
        <w:rPr>
          <w:rFonts w:eastAsia="Times New Roman"/>
          <w:szCs w:val="24"/>
        </w:rPr>
        <w:t xml:space="preserve"> Γιατί</w:t>
      </w:r>
      <w:r>
        <w:rPr>
          <w:rFonts w:eastAsia="Times New Roman"/>
          <w:szCs w:val="24"/>
        </w:rPr>
        <w:t xml:space="preserve">; Μήπως </w:t>
      </w:r>
      <w:r w:rsidRPr="00275145">
        <w:rPr>
          <w:rFonts w:eastAsia="Times New Roman"/>
          <w:szCs w:val="24"/>
        </w:rPr>
        <w:t xml:space="preserve">γιατί τότε θα ανοίξει και η συζήτηση για την </w:t>
      </w:r>
      <w:r w:rsidRPr="00275145">
        <w:rPr>
          <w:rFonts w:eastAsia="Times New Roman"/>
          <w:szCs w:val="24"/>
        </w:rPr>
        <w:lastRenderedPageBreak/>
        <w:t>πρόβλεψη υψηλών ρυθμών ανάπτυξης</w:t>
      </w:r>
      <w:r>
        <w:rPr>
          <w:rFonts w:eastAsia="Times New Roman"/>
          <w:szCs w:val="24"/>
        </w:rPr>
        <w:t>, που έλεγε και ο κ. Σταϊκούρας;</w:t>
      </w:r>
      <w:r w:rsidRPr="00275145">
        <w:rPr>
          <w:rFonts w:eastAsia="Times New Roman"/>
          <w:szCs w:val="24"/>
        </w:rPr>
        <w:t xml:space="preserve"> </w:t>
      </w:r>
      <w:r>
        <w:rPr>
          <w:rFonts w:eastAsia="Times New Roman"/>
          <w:szCs w:val="24"/>
        </w:rPr>
        <w:t>Αυ</w:t>
      </w:r>
      <w:r>
        <w:rPr>
          <w:rFonts w:eastAsia="Times New Roman"/>
          <w:szCs w:val="24"/>
        </w:rPr>
        <w:t xml:space="preserve">τό έγινε, προκειμένου να φανεί ότι το χρέος ήταν βιώσιμο, </w:t>
      </w:r>
      <w:r w:rsidRPr="00275145">
        <w:rPr>
          <w:rFonts w:eastAsia="Times New Roman"/>
          <w:szCs w:val="24"/>
        </w:rPr>
        <w:t>όταν όλος ο κόσμος θεωρούσε ότι δεν ήταν</w:t>
      </w:r>
      <w:r>
        <w:rPr>
          <w:rFonts w:eastAsia="Times New Roman"/>
          <w:szCs w:val="24"/>
        </w:rPr>
        <w:t>;</w:t>
      </w:r>
      <w:r w:rsidRPr="00275145">
        <w:rPr>
          <w:rFonts w:eastAsia="Times New Roman"/>
          <w:szCs w:val="24"/>
        </w:rPr>
        <w:t xml:space="preserve"> Μήπως σκοπίμως παραλείπετε να αναφέρετ</w:t>
      </w:r>
      <w:r>
        <w:rPr>
          <w:rFonts w:eastAsia="Times New Roman"/>
          <w:szCs w:val="24"/>
        </w:rPr>
        <w:t>ε</w:t>
      </w:r>
      <w:r w:rsidRPr="00275145">
        <w:rPr>
          <w:rFonts w:eastAsia="Times New Roman"/>
          <w:szCs w:val="24"/>
        </w:rPr>
        <w:t xml:space="preserve"> ότι με βάση την αναδιάρθρωση του χρέους που πέτυχε η </w:t>
      </w:r>
      <w:r>
        <w:rPr>
          <w:rFonts w:eastAsia="Times New Roman"/>
          <w:szCs w:val="24"/>
        </w:rPr>
        <w:t>Κ</w:t>
      </w:r>
      <w:r w:rsidRPr="00275145">
        <w:rPr>
          <w:rFonts w:eastAsia="Times New Roman"/>
          <w:szCs w:val="24"/>
        </w:rPr>
        <w:t xml:space="preserve">υβέρνηση </w:t>
      </w:r>
      <w:r>
        <w:rPr>
          <w:rFonts w:eastAsia="Times New Roman"/>
          <w:szCs w:val="24"/>
        </w:rPr>
        <w:t>τ</w:t>
      </w:r>
      <w:r w:rsidRPr="00275145">
        <w:rPr>
          <w:rFonts w:eastAsia="Times New Roman"/>
          <w:szCs w:val="24"/>
        </w:rPr>
        <w:t>ον περασμένο Ιούνιο</w:t>
      </w:r>
      <w:r>
        <w:rPr>
          <w:rFonts w:eastAsia="Times New Roman"/>
          <w:szCs w:val="24"/>
        </w:rPr>
        <w:t>,</w:t>
      </w:r>
      <w:r w:rsidRPr="00275145">
        <w:rPr>
          <w:rFonts w:eastAsia="Times New Roman"/>
          <w:szCs w:val="24"/>
        </w:rPr>
        <w:t xml:space="preserve"> ανοίγει ένα</w:t>
      </w:r>
      <w:r>
        <w:rPr>
          <w:rFonts w:eastAsia="Times New Roman"/>
          <w:szCs w:val="24"/>
        </w:rPr>
        <w:t>ς</w:t>
      </w:r>
      <w:r w:rsidRPr="00275145">
        <w:rPr>
          <w:rFonts w:eastAsia="Times New Roman"/>
          <w:szCs w:val="24"/>
        </w:rPr>
        <w:t xml:space="preserve"> καθαρός διάδρομος</w:t>
      </w:r>
      <w:r>
        <w:rPr>
          <w:rFonts w:eastAsia="Times New Roman"/>
          <w:szCs w:val="24"/>
        </w:rPr>
        <w:t>,</w:t>
      </w:r>
      <w:r w:rsidRPr="00275145">
        <w:rPr>
          <w:rFonts w:eastAsia="Times New Roman"/>
          <w:szCs w:val="24"/>
        </w:rPr>
        <w:t xml:space="preserve"> ώστε απερίσπαστ</w:t>
      </w:r>
      <w:r>
        <w:rPr>
          <w:rFonts w:eastAsia="Times New Roman"/>
          <w:szCs w:val="24"/>
        </w:rPr>
        <w:t>οι</w:t>
      </w:r>
      <w:r w:rsidRPr="00275145">
        <w:rPr>
          <w:rFonts w:eastAsia="Times New Roman"/>
          <w:szCs w:val="24"/>
        </w:rPr>
        <w:t xml:space="preserve"> να ασχοληθούμε με τα του οίκου </w:t>
      </w:r>
      <w:r>
        <w:rPr>
          <w:rFonts w:eastAsia="Times New Roman"/>
          <w:szCs w:val="24"/>
        </w:rPr>
        <w:t>μας;</w:t>
      </w:r>
      <w:r w:rsidRPr="00275145">
        <w:rPr>
          <w:rFonts w:eastAsia="Times New Roman"/>
          <w:szCs w:val="24"/>
        </w:rPr>
        <w:t xml:space="preserve"> </w:t>
      </w:r>
    </w:p>
    <w:p w14:paraId="37394A88"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Δ</w:t>
      </w:r>
      <w:r w:rsidRPr="00275145">
        <w:rPr>
          <w:rFonts w:eastAsia="Times New Roman"/>
          <w:szCs w:val="24"/>
        </w:rPr>
        <w:t>εν θα μιλήσω για το ισχυρό</w:t>
      </w:r>
      <w:r>
        <w:rPr>
          <w:rFonts w:eastAsia="Times New Roman"/>
          <w:szCs w:val="24"/>
        </w:rPr>
        <w:t>,</w:t>
      </w:r>
      <w:r w:rsidRPr="00275145">
        <w:rPr>
          <w:rFonts w:eastAsia="Times New Roman"/>
          <w:szCs w:val="24"/>
        </w:rPr>
        <w:t xml:space="preserve"> κοινωνικό πρόσημο που έχει </w:t>
      </w:r>
      <w:r>
        <w:rPr>
          <w:rFonts w:eastAsia="Times New Roman"/>
          <w:szCs w:val="24"/>
        </w:rPr>
        <w:t xml:space="preserve">η </w:t>
      </w:r>
      <w:r w:rsidRPr="00275145">
        <w:rPr>
          <w:rFonts w:eastAsia="Times New Roman"/>
          <w:szCs w:val="24"/>
        </w:rPr>
        <w:t>πολιτική μας και αποτυπώ</w:t>
      </w:r>
      <w:r>
        <w:rPr>
          <w:rFonts w:eastAsia="Times New Roman"/>
          <w:szCs w:val="24"/>
        </w:rPr>
        <w:t>νεται και</w:t>
      </w:r>
      <w:r w:rsidRPr="00275145">
        <w:rPr>
          <w:rFonts w:eastAsia="Times New Roman"/>
          <w:szCs w:val="24"/>
        </w:rPr>
        <w:t xml:space="preserve"> στον </w:t>
      </w:r>
      <w:r>
        <w:rPr>
          <w:rFonts w:eastAsia="Times New Roman"/>
          <w:szCs w:val="24"/>
        </w:rPr>
        <w:t>π</w:t>
      </w:r>
      <w:r w:rsidRPr="00275145">
        <w:rPr>
          <w:rFonts w:eastAsia="Times New Roman"/>
          <w:szCs w:val="24"/>
        </w:rPr>
        <w:t>ροϋπολογισμό</w:t>
      </w:r>
      <w:r>
        <w:rPr>
          <w:rFonts w:eastAsia="Times New Roman"/>
          <w:szCs w:val="24"/>
        </w:rPr>
        <w:t>.</w:t>
      </w:r>
      <w:r w:rsidRPr="00275145">
        <w:rPr>
          <w:rFonts w:eastAsia="Times New Roman"/>
          <w:szCs w:val="24"/>
        </w:rPr>
        <w:t xml:space="preserve"> </w:t>
      </w:r>
      <w:r>
        <w:rPr>
          <w:rFonts w:eastAsia="Times New Roman"/>
          <w:szCs w:val="24"/>
        </w:rPr>
        <w:t>Μ</w:t>
      </w:r>
      <w:r w:rsidRPr="00275145">
        <w:rPr>
          <w:rFonts w:eastAsia="Times New Roman"/>
          <w:szCs w:val="24"/>
        </w:rPr>
        <w:t xml:space="preserve">ίλησα για αυτό στην Επιτροπή </w:t>
      </w:r>
      <w:r>
        <w:rPr>
          <w:rFonts w:eastAsia="Times New Roman"/>
          <w:szCs w:val="24"/>
        </w:rPr>
        <w:t>τ</w:t>
      </w:r>
      <w:r w:rsidRPr="00275145">
        <w:rPr>
          <w:rFonts w:eastAsia="Times New Roman"/>
          <w:szCs w:val="24"/>
        </w:rPr>
        <w:t>ων Οικονομικών</w:t>
      </w:r>
      <w:r>
        <w:rPr>
          <w:rFonts w:eastAsia="Times New Roman"/>
          <w:szCs w:val="24"/>
        </w:rPr>
        <w:t>.</w:t>
      </w:r>
      <w:r w:rsidRPr="00275145">
        <w:rPr>
          <w:rFonts w:eastAsia="Times New Roman"/>
          <w:szCs w:val="24"/>
        </w:rPr>
        <w:t xml:space="preserve"> </w:t>
      </w:r>
    </w:p>
    <w:p w14:paraId="37394A89"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Κ</w:t>
      </w:r>
      <w:r w:rsidRPr="00275145">
        <w:rPr>
          <w:rFonts w:eastAsia="Times New Roman"/>
          <w:szCs w:val="24"/>
        </w:rPr>
        <w:t>υρίες και κύριοι συνάδελφοι</w:t>
      </w:r>
      <w:r>
        <w:rPr>
          <w:rFonts w:eastAsia="Times New Roman"/>
          <w:szCs w:val="24"/>
        </w:rPr>
        <w:t>,</w:t>
      </w:r>
      <w:r w:rsidRPr="00275145">
        <w:rPr>
          <w:rFonts w:eastAsia="Times New Roman"/>
          <w:szCs w:val="24"/>
        </w:rPr>
        <w:t xml:space="preserve"> </w:t>
      </w:r>
      <w:r>
        <w:rPr>
          <w:rFonts w:eastAsia="Times New Roman"/>
          <w:szCs w:val="24"/>
        </w:rPr>
        <w:t>πιστεύω ακ</w:t>
      </w:r>
      <w:r>
        <w:rPr>
          <w:rFonts w:eastAsia="Times New Roman"/>
          <w:szCs w:val="24"/>
        </w:rPr>
        <w:t xml:space="preserve">ράδαντα ότι τα δύσκολα </w:t>
      </w:r>
      <w:r w:rsidRPr="00275145">
        <w:rPr>
          <w:rFonts w:eastAsia="Times New Roman"/>
          <w:szCs w:val="24"/>
        </w:rPr>
        <w:t>βρίσκονται πίσω</w:t>
      </w:r>
      <w:r>
        <w:rPr>
          <w:rFonts w:eastAsia="Times New Roman"/>
          <w:szCs w:val="24"/>
        </w:rPr>
        <w:t xml:space="preserve"> μας, ότι οι</w:t>
      </w:r>
      <w:r w:rsidRPr="00275145">
        <w:rPr>
          <w:rFonts w:eastAsia="Times New Roman"/>
          <w:szCs w:val="24"/>
        </w:rPr>
        <w:t xml:space="preserve"> προκλήσεις είναι μπροστά </w:t>
      </w:r>
      <w:r>
        <w:rPr>
          <w:rFonts w:eastAsia="Times New Roman"/>
          <w:szCs w:val="24"/>
        </w:rPr>
        <w:t>μας.</w:t>
      </w:r>
      <w:r w:rsidRPr="00275145">
        <w:rPr>
          <w:rFonts w:eastAsia="Times New Roman"/>
          <w:szCs w:val="24"/>
        </w:rPr>
        <w:t xml:space="preserve"> </w:t>
      </w:r>
      <w:r>
        <w:rPr>
          <w:rFonts w:eastAsia="Times New Roman"/>
          <w:szCs w:val="24"/>
        </w:rPr>
        <w:t>Κ</w:t>
      </w:r>
      <w:r w:rsidRPr="00275145">
        <w:rPr>
          <w:rFonts w:eastAsia="Times New Roman"/>
          <w:szCs w:val="24"/>
        </w:rPr>
        <w:t>αι εμείς έχουμε μάθει να πορευόμαστε στα δύσκολα και να δεχόμαστε τις προκλήσεις</w:t>
      </w:r>
      <w:r>
        <w:rPr>
          <w:rFonts w:eastAsia="Times New Roman"/>
          <w:szCs w:val="24"/>
        </w:rPr>
        <w:t>.</w:t>
      </w:r>
    </w:p>
    <w:p w14:paraId="37394A8A" w14:textId="77777777" w:rsidR="00B27939" w:rsidRDefault="00D93F4B">
      <w:pPr>
        <w:tabs>
          <w:tab w:val="center" w:pos="4753"/>
          <w:tab w:val="left" w:pos="6156"/>
        </w:tabs>
        <w:spacing w:after="0" w:line="600" w:lineRule="auto"/>
        <w:ind w:firstLine="720"/>
        <w:jc w:val="both"/>
        <w:rPr>
          <w:rFonts w:eastAsia="Times New Roman"/>
          <w:szCs w:val="24"/>
        </w:rPr>
      </w:pPr>
      <w:r w:rsidRPr="00275145">
        <w:rPr>
          <w:rFonts w:eastAsia="Times New Roman"/>
          <w:szCs w:val="24"/>
        </w:rPr>
        <w:t>Σας ευχαριστώ</w:t>
      </w:r>
      <w:r>
        <w:rPr>
          <w:rFonts w:eastAsia="Times New Roman"/>
          <w:szCs w:val="24"/>
        </w:rPr>
        <w:t>.</w:t>
      </w:r>
    </w:p>
    <w:p w14:paraId="37394A8B" w14:textId="77777777" w:rsidR="00B27939" w:rsidRDefault="00D93F4B">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7394A8C" w14:textId="77777777" w:rsidR="00B27939" w:rsidRDefault="00D93F4B">
      <w:pPr>
        <w:spacing w:after="0" w:line="600" w:lineRule="auto"/>
        <w:ind w:firstLine="720"/>
        <w:jc w:val="both"/>
        <w:rPr>
          <w:rFonts w:eastAsia="Times New Roman" w:cs="Times New Roman"/>
          <w:szCs w:val="24"/>
        </w:rPr>
      </w:pPr>
      <w:r>
        <w:rPr>
          <w:rFonts w:eastAsia="Times New Roman"/>
          <w:szCs w:val="24"/>
        </w:rPr>
        <w:t xml:space="preserve"> </w:t>
      </w: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η κ. Κεραμέως από τη Νέα Δημοκρατία. </w:t>
      </w:r>
    </w:p>
    <w:p w14:paraId="37394A8D" w14:textId="77777777" w:rsidR="00B27939" w:rsidRDefault="00D93F4B">
      <w:pPr>
        <w:spacing w:after="0" w:line="600" w:lineRule="auto"/>
        <w:ind w:firstLine="720"/>
        <w:jc w:val="both"/>
        <w:rPr>
          <w:rFonts w:eastAsia="Times New Roman"/>
          <w:szCs w:val="24"/>
        </w:rPr>
      </w:pPr>
      <w:r w:rsidRPr="00435FF3">
        <w:rPr>
          <w:rFonts w:eastAsia="Times New Roman" w:cs="Times New Roman"/>
          <w:b/>
          <w:szCs w:val="24"/>
        </w:rPr>
        <w:t xml:space="preserve">ΝΙΚΗ ΚΕΡΑΜΕΩΣ: </w:t>
      </w:r>
      <w:r>
        <w:rPr>
          <w:rFonts w:eastAsia="Times New Roman" w:cs="Times New Roman"/>
          <w:szCs w:val="24"/>
        </w:rPr>
        <w:t>Ε</w:t>
      </w:r>
      <w:r w:rsidRPr="00275145">
        <w:rPr>
          <w:rFonts w:eastAsia="Times New Roman"/>
          <w:szCs w:val="24"/>
        </w:rPr>
        <w:t>υχαριστώ πολύ</w:t>
      </w:r>
      <w:r>
        <w:rPr>
          <w:rFonts w:eastAsia="Times New Roman"/>
          <w:szCs w:val="24"/>
        </w:rPr>
        <w:t>,</w:t>
      </w:r>
      <w:r w:rsidRPr="00275145">
        <w:rPr>
          <w:rFonts w:eastAsia="Times New Roman"/>
          <w:szCs w:val="24"/>
        </w:rPr>
        <w:t xml:space="preserve"> κύριε </w:t>
      </w:r>
      <w:r>
        <w:rPr>
          <w:rFonts w:eastAsia="Times New Roman"/>
          <w:szCs w:val="24"/>
        </w:rPr>
        <w:t>Π</w:t>
      </w:r>
      <w:r w:rsidRPr="00275145">
        <w:rPr>
          <w:rFonts w:eastAsia="Times New Roman"/>
          <w:szCs w:val="24"/>
        </w:rPr>
        <w:t>ρόεδρε</w:t>
      </w:r>
      <w:r>
        <w:rPr>
          <w:rFonts w:eastAsia="Times New Roman"/>
          <w:szCs w:val="24"/>
        </w:rPr>
        <w:t>.</w:t>
      </w:r>
    </w:p>
    <w:p w14:paraId="37394A8E" w14:textId="77777777" w:rsidR="00B27939" w:rsidRDefault="00D93F4B">
      <w:pPr>
        <w:spacing w:after="0" w:line="600" w:lineRule="auto"/>
        <w:ind w:firstLine="720"/>
        <w:jc w:val="both"/>
        <w:rPr>
          <w:rFonts w:eastAsia="Times New Roman"/>
          <w:szCs w:val="24"/>
        </w:rPr>
      </w:pPr>
      <w:r w:rsidRPr="00435FF3">
        <w:rPr>
          <w:rFonts w:eastAsia="Times New Roman"/>
          <w:szCs w:val="24"/>
        </w:rPr>
        <w:lastRenderedPageBreak/>
        <w:t>Κυρίες και κύριοι συνάδελφοι,</w:t>
      </w:r>
      <w:r>
        <w:rPr>
          <w:rFonts w:eastAsia="Times New Roman"/>
          <w:szCs w:val="24"/>
        </w:rPr>
        <w:t xml:space="preserve"> συζητούμε τον τέταρτο προϋ</w:t>
      </w:r>
      <w:r w:rsidRPr="00275145">
        <w:rPr>
          <w:rFonts w:eastAsia="Times New Roman"/>
          <w:szCs w:val="24"/>
        </w:rPr>
        <w:t xml:space="preserve">πολογισμό της </w:t>
      </w:r>
      <w:r>
        <w:rPr>
          <w:rFonts w:eastAsia="Times New Roman"/>
          <w:szCs w:val="24"/>
        </w:rPr>
        <w:t>Κ</w:t>
      </w:r>
      <w:r w:rsidRPr="00275145">
        <w:rPr>
          <w:rFonts w:eastAsia="Times New Roman"/>
          <w:szCs w:val="24"/>
        </w:rPr>
        <w:t>υβέρνησης ΣΥΡΙΖΑ</w:t>
      </w:r>
      <w:r>
        <w:rPr>
          <w:rFonts w:eastAsia="Times New Roman"/>
          <w:szCs w:val="24"/>
        </w:rPr>
        <w:t xml:space="preserve"> </w:t>
      </w:r>
      <w:r w:rsidRPr="00275145">
        <w:rPr>
          <w:rFonts w:eastAsia="Times New Roman"/>
          <w:szCs w:val="24"/>
        </w:rPr>
        <w:t>-</w:t>
      </w:r>
      <w:r>
        <w:rPr>
          <w:rFonts w:eastAsia="Times New Roman"/>
          <w:szCs w:val="24"/>
        </w:rPr>
        <w:t xml:space="preserve"> </w:t>
      </w:r>
      <w:r w:rsidRPr="00275145">
        <w:rPr>
          <w:rFonts w:eastAsia="Times New Roman"/>
          <w:szCs w:val="24"/>
        </w:rPr>
        <w:t>ΑΝΕΛ</w:t>
      </w:r>
      <w:r>
        <w:rPr>
          <w:rFonts w:eastAsia="Times New Roman"/>
          <w:szCs w:val="24"/>
        </w:rPr>
        <w:t>,</w:t>
      </w:r>
      <w:r w:rsidRPr="00275145">
        <w:rPr>
          <w:rFonts w:eastAsia="Times New Roman"/>
          <w:szCs w:val="24"/>
        </w:rPr>
        <w:t xml:space="preserve"> ένα</w:t>
      </w:r>
      <w:r>
        <w:rPr>
          <w:rFonts w:eastAsia="Times New Roman"/>
          <w:szCs w:val="24"/>
        </w:rPr>
        <w:t>ν</w:t>
      </w:r>
      <w:r w:rsidRPr="00275145">
        <w:rPr>
          <w:rFonts w:eastAsia="Times New Roman"/>
          <w:szCs w:val="24"/>
        </w:rPr>
        <w:t xml:space="preserve"> προϋπολογισμό ο οποίος θα μπορούσε να χαρακτηριστεί ως ο πλέον </w:t>
      </w:r>
      <w:r>
        <w:rPr>
          <w:rFonts w:eastAsia="Times New Roman"/>
          <w:szCs w:val="24"/>
        </w:rPr>
        <w:t>αντι</w:t>
      </w:r>
      <w:r w:rsidRPr="00275145">
        <w:rPr>
          <w:rFonts w:eastAsia="Times New Roman"/>
          <w:szCs w:val="24"/>
        </w:rPr>
        <w:t>αναπτυξιακός</w:t>
      </w:r>
      <w:r>
        <w:rPr>
          <w:rFonts w:eastAsia="Times New Roman"/>
          <w:szCs w:val="24"/>
        </w:rPr>
        <w:t>,</w:t>
      </w:r>
      <w:r w:rsidRPr="00275145">
        <w:rPr>
          <w:rFonts w:eastAsia="Times New Roman"/>
          <w:szCs w:val="24"/>
        </w:rPr>
        <w:t xml:space="preserve"> </w:t>
      </w:r>
      <w:r>
        <w:rPr>
          <w:rFonts w:eastAsia="Times New Roman"/>
          <w:szCs w:val="24"/>
        </w:rPr>
        <w:t>ω</w:t>
      </w:r>
      <w:r w:rsidRPr="00275145">
        <w:rPr>
          <w:rFonts w:eastAsia="Times New Roman"/>
          <w:szCs w:val="24"/>
        </w:rPr>
        <w:t xml:space="preserve">στόσο στολισμένος με την προεκλογική παροχολογία μιας αποτυχημένης </w:t>
      </w:r>
      <w:r>
        <w:rPr>
          <w:rFonts w:eastAsia="Times New Roman"/>
          <w:szCs w:val="24"/>
        </w:rPr>
        <w:t>Κ</w:t>
      </w:r>
      <w:r w:rsidRPr="00275145">
        <w:rPr>
          <w:rFonts w:eastAsia="Times New Roman"/>
          <w:szCs w:val="24"/>
        </w:rPr>
        <w:t>υβέρνηση</w:t>
      </w:r>
      <w:r>
        <w:rPr>
          <w:rFonts w:eastAsia="Times New Roman"/>
          <w:szCs w:val="24"/>
        </w:rPr>
        <w:t>ς</w:t>
      </w:r>
      <w:r w:rsidRPr="00275145">
        <w:rPr>
          <w:rFonts w:eastAsia="Times New Roman"/>
          <w:szCs w:val="24"/>
        </w:rPr>
        <w:t xml:space="preserve"> σε αποδρομή</w:t>
      </w:r>
      <w:r>
        <w:rPr>
          <w:rFonts w:eastAsia="Times New Roman"/>
          <w:szCs w:val="24"/>
        </w:rPr>
        <w:t xml:space="preserve">. Είναι </w:t>
      </w:r>
      <w:r w:rsidRPr="00275145">
        <w:rPr>
          <w:rFonts w:eastAsia="Times New Roman"/>
          <w:szCs w:val="24"/>
        </w:rPr>
        <w:t xml:space="preserve">ένας προϋπολογισμός χωρίς </w:t>
      </w:r>
      <w:r>
        <w:rPr>
          <w:rFonts w:eastAsia="Times New Roman"/>
          <w:szCs w:val="24"/>
        </w:rPr>
        <w:t>π</w:t>
      </w:r>
      <w:r w:rsidRPr="00275145">
        <w:rPr>
          <w:rFonts w:eastAsia="Times New Roman"/>
          <w:szCs w:val="24"/>
        </w:rPr>
        <w:t>νοή</w:t>
      </w:r>
      <w:r>
        <w:rPr>
          <w:rFonts w:eastAsia="Times New Roman"/>
          <w:szCs w:val="24"/>
        </w:rPr>
        <w:t>,</w:t>
      </w:r>
      <w:r w:rsidRPr="00275145">
        <w:rPr>
          <w:rFonts w:eastAsia="Times New Roman"/>
          <w:szCs w:val="24"/>
        </w:rPr>
        <w:t xml:space="preserve"> χωρίς στρατηγική</w:t>
      </w:r>
      <w:r>
        <w:rPr>
          <w:rFonts w:eastAsia="Times New Roman"/>
          <w:szCs w:val="24"/>
        </w:rPr>
        <w:t>,</w:t>
      </w:r>
      <w:r w:rsidRPr="00275145">
        <w:rPr>
          <w:rFonts w:eastAsia="Times New Roman"/>
          <w:szCs w:val="24"/>
        </w:rPr>
        <w:t xml:space="preserve"> χωρίς όραμα για το μέλλον</w:t>
      </w:r>
      <w:r>
        <w:rPr>
          <w:rFonts w:eastAsia="Times New Roman"/>
          <w:szCs w:val="24"/>
        </w:rPr>
        <w:t>.</w:t>
      </w:r>
      <w:r>
        <w:rPr>
          <w:rFonts w:eastAsia="Times New Roman"/>
          <w:szCs w:val="24"/>
        </w:rPr>
        <w:t xml:space="preserve"> Κ</w:t>
      </w:r>
      <w:r w:rsidRPr="00275145">
        <w:rPr>
          <w:rFonts w:eastAsia="Times New Roman"/>
          <w:szCs w:val="24"/>
        </w:rPr>
        <w:t>αι πώς θα μπορούσε να είναι διαφορετικά</w:t>
      </w:r>
      <w:r>
        <w:rPr>
          <w:rFonts w:eastAsia="Times New Roman"/>
          <w:szCs w:val="24"/>
        </w:rPr>
        <w:t>,</w:t>
      </w:r>
      <w:r w:rsidRPr="00275145">
        <w:rPr>
          <w:rFonts w:eastAsia="Times New Roman"/>
          <w:szCs w:val="24"/>
        </w:rPr>
        <w:t xml:space="preserve"> όταν ο </w:t>
      </w:r>
      <w:r>
        <w:rPr>
          <w:rFonts w:eastAsia="Times New Roman"/>
          <w:szCs w:val="24"/>
        </w:rPr>
        <w:t>π</w:t>
      </w:r>
      <w:r w:rsidRPr="00275145">
        <w:rPr>
          <w:rFonts w:eastAsia="Times New Roman"/>
          <w:szCs w:val="24"/>
        </w:rPr>
        <w:t xml:space="preserve">ροϋπολογισμός αφορά </w:t>
      </w:r>
      <w:r>
        <w:rPr>
          <w:rFonts w:eastAsia="Times New Roman"/>
          <w:szCs w:val="24"/>
        </w:rPr>
        <w:t>μια</w:t>
      </w:r>
      <w:r w:rsidRPr="00275145">
        <w:rPr>
          <w:rFonts w:eastAsia="Times New Roman"/>
          <w:szCs w:val="24"/>
        </w:rPr>
        <w:t xml:space="preserve"> οικονομία βαριά τραυματισμένη από την </w:t>
      </w:r>
      <w:r>
        <w:rPr>
          <w:rFonts w:eastAsia="Times New Roman"/>
          <w:szCs w:val="24"/>
        </w:rPr>
        <w:t>Κυβέρνηση ΣΥΡΙΖΑ</w:t>
      </w:r>
      <w:r>
        <w:rPr>
          <w:rFonts w:eastAsia="Times New Roman"/>
          <w:szCs w:val="24"/>
        </w:rPr>
        <w:t xml:space="preserve"> </w:t>
      </w:r>
      <w:r>
        <w:rPr>
          <w:rFonts w:eastAsia="Times New Roman"/>
          <w:szCs w:val="24"/>
        </w:rPr>
        <w:t>-</w:t>
      </w:r>
      <w:r>
        <w:rPr>
          <w:rFonts w:eastAsia="Times New Roman"/>
          <w:szCs w:val="24"/>
        </w:rPr>
        <w:t xml:space="preserve"> </w:t>
      </w:r>
      <w:r w:rsidRPr="00275145">
        <w:rPr>
          <w:rFonts w:eastAsia="Times New Roman"/>
          <w:szCs w:val="24"/>
        </w:rPr>
        <w:t>ΑΝΕΛ</w:t>
      </w:r>
      <w:r>
        <w:rPr>
          <w:rFonts w:eastAsia="Times New Roman"/>
          <w:szCs w:val="24"/>
        </w:rPr>
        <w:t>,</w:t>
      </w:r>
      <w:r w:rsidRPr="00275145">
        <w:rPr>
          <w:rFonts w:eastAsia="Times New Roman"/>
          <w:szCs w:val="24"/>
        </w:rPr>
        <w:t xml:space="preserve"> </w:t>
      </w:r>
      <w:r>
        <w:rPr>
          <w:rFonts w:eastAsia="Times New Roman"/>
          <w:szCs w:val="24"/>
        </w:rPr>
        <w:t>μια</w:t>
      </w:r>
      <w:r w:rsidRPr="00275145">
        <w:rPr>
          <w:rFonts w:eastAsia="Times New Roman"/>
          <w:szCs w:val="24"/>
        </w:rPr>
        <w:t xml:space="preserve"> οικονομία βαριά τραυματισμένη για τέσσερις πρωτίστως λόγους</w:t>
      </w:r>
      <w:r>
        <w:rPr>
          <w:rFonts w:eastAsia="Times New Roman"/>
          <w:szCs w:val="24"/>
        </w:rPr>
        <w:t>.</w:t>
      </w:r>
    </w:p>
    <w:p w14:paraId="37394A8F" w14:textId="77777777" w:rsidR="00B27939" w:rsidRDefault="00D93F4B">
      <w:pPr>
        <w:spacing w:after="0" w:line="600" w:lineRule="auto"/>
        <w:ind w:firstLine="720"/>
        <w:jc w:val="both"/>
        <w:rPr>
          <w:rFonts w:eastAsia="Times New Roman" w:cs="Times New Roman"/>
          <w:b/>
          <w:szCs w:val="24"/>
        </w:rPr>
      </w:pPr>
      <w:r>
        <w:rPr>
          <w:rFonts w:eastAsia="UB-Helvetica" w:cs="Times New Roman"/>
          <w:szCs w:val="24"/>
        </w:rPr>
        <w:t>(Στο σημείο αυτό την Προεδρική Έδρα καταλαμβάνει η Γ΄</w:t>
      </w:r>
      <w:r>
        <w:rPr>
          <w:rFonts w:eastAsia="UB-Helvetica" w:cs="Times New Roman"/>
          <w:szCs w:val="24"/>
        </w:rPr>
        <w:t xml:space="preserve"> Αντιπρόεδρος της Βουλής κ</w:t>
      </w:r>
      <w:r>
        <w:rPr>
          <w:rFonts w:eastAsia="UB-Helvetica" w:cs="Times New Roman"/>
          <w:szCs w:val="24"/>
        </w:rPr>
        <w:t>.</w:t>
      </w:r>
      <w:r>
        <w:rPr>
          <w:rFonts w:eastAsia="UB-Helvetica" w:cs="Times New Roman"/>
          <w:szCs w:val="24"/>
        </w:rPr>
        <w:t xml:space="preserve"> </w:t>
      </w:r>
      <w:r w:rsidRPr="00CD2C7D">
        <w:rPr>
          <w:rFonts w:eastAsia="Times New Roman" w:cs="Times New Roman"/>
          <w:b/>
          <w:szCs w:val="24"/>
        </w:rPr>
        <w:t>ΑΝΑΣΤΑΣΙΑ ΧΡΙΣΤΟΔΟΥΛΟΠΟΥΛΟΥ</w:t>
      </w:r>
      <w:r>
        <w:rPr>
          <w:rFonts w:eastAsia="Times New Roman" w:cs="Times New Roman"/>
          <w:szCs w:val="24"/>
        </w:rPr>
        <w:t>)</w:t>
      </w:r>
    </w:p>
    <w:p w14:paraId="37394A90" w14:textId="77777777" w:rsidR="00B27939" w:rsidRDefault="00D93F4B">
      <w:pPr>
        <w:spacing w:after="0" w:line="600" w:lineRule="auto"/>
        <w:ind w:firstLine="720"/>
        <w:jc w:val="both"/>
        <w:rPr>
          <w:rFonts w:eastAsia="Times New Roman"/>
          <w:szCs w:val="24"/>
        </w:rPr>
      </w:pPr>
      <w:r>
        <w:rPr>
          <w:rFonts w:eastAsia="Times New Roman"/>
          <w:szCs w:val="24"/>
        </w:rPr>
        <w:t>Πρώτον,</w:t>
      </w:r>
      <w:r w:rsidRPr="00275145">
        <w:rPr>
          <w:rFonts w:eastAsia="Times New Roman"/>
          <w:szCs w:val="24"/>
        </w:rPr>
        <w:t xml:space="preserve"> η χώρα παραμένει </w:t>
      </w:r>
      <w:r>
        <w:rPr>
          <w:rFonts w:eastAsia="Times New Roman"/>
          <w:szCs w:val="24"/>
        </w:rPr>
        <w:t>π</w:t>
      </w:r>
      <w:r w:rsidRPr="00275145">
        <w:rPr>
          <w:rFonts w:eastAsia="Times New Roman"/>
          <w:szCs w:val="24"/>
        </w:rPr>
        <w:t>αγιδευμένη στη μνημονιακή εποχή</w:t>
      </w:r>
      <w:r>
        <w:rPr>
          <w:rFonts w:eastAsia="Times New Roman"/>
          <w:szCs w:val="24"/>
        </w:rPr>
        <w:t>.</w:t>
      </w:r>
      <w:r w:rsidRPr="00275145">
        <w:rPr>
          <w:rFonts w:eastAsia="Times New Roman"/>
          <w:szCs w:val="24"/>
        </w:rPr>
        <w:t xml:space="preserve"> </w:t>
      </w:r>
      <w:r>
        <w:rPr>
          <w:rFonts w:eastAsia="Times New Roman"/>
          <w:szCs w:val="24"/>
        </w:rPr>
        <w:t>Ναι το τρίτο μνημόνιο ΣΥΡΙΖΑ</w:t>
      </w:r>
      <w:r>
        <w:rPr>
          <w:rFonts w:eastAsia="Times New Roman"/>
          <w:szCs w:val="24"/>
        </w:rPr>
        <w:t xml:space="preserve"> </w:t>
      </w:r>
      <w:r>
        <w:rPr>
          <w:rFonts w:eastAsia="Times New Roman"/>
          <w:szCs w:val="24"/>
        </w:rPr>
        <w:t>-</w:t>
      </w:r>
      <w:r>
        <w:rPr>
          <w:rFonts w:eastAsia="Times New Roman"/>
          <w:szCs w:val="24"/>
        </w:rPr>
        <w:t xml:space="preserve"> </w:t>
      </w:r>
      <w:r w:rsidRPr="00275145">
        <w:rPr>
          <w:rFonts w:eastAsia="Times New Roman"/>
          <w:szCs w:val="24"/>
        </w:rPr>
        <w:t>ΑΝΕΛ τυπικά</w:t>
      </w:r>
      <w:r>
        <w:rPr>
          <w:rFonts w:eastAsia="Times New Roman"/>
          <w:szCs w:val="24"/>
        </w:rPr>
        <w:t>,</w:t>
      </w:r>
      <w:r w:rsidRPr="00275145">
        <w:rPr>
          <w:rFonts w:eastAsia="Times New Roman"/>
          <w:szCs w:val="24"/>
        </w:rPr>
        <w:t xml:space="preserve"> νομικά </w:t>
      </w:r>
      <w:r>
        <w:rPr>
          <w:rFonts w:eastAsia="Times New Roman"/>
          <w:szCs w:val="24"/>
        </w:rPr>
        <w:t xml:space="preserve">έχει </w:t>
      </w:r>
      <w:r w:rsidRPr="00275145">
        <w:rPr>
          <w:rFonts w:eastAsia="Times New Roman"/>
          <w:szCs w:val="24"/>
        </w:rPr>
        <w:t>λήξει</w:t>
      </w:r>
      <w:r>
        <w:rPr>
          <w:rFonts w:eastAsia="Times New Roman"/>
          <w:szCs w:val="24"/>
        </w:rPr>
        <w:t>,</w:t>
      </w:r>
      <w:r w:rsidRPr="00275145">
        <w:rPr>
          <w:rFonts w:eastAsia="Times New Roman"/>
          <w:szCs w:val="24"/>
        </w:rPr>
        <w:t xml:space="preserve"> πλην </w:t>
      </w:r>
      <w:r>
        <w:rPr>
          <w:rFonts w:eastAsia="Times New Roman"/>
          <w:szCs w:val="24"/>
        </w:rPr>
        <w:t>όμως</w:t>
      </w:r>
      <w:r w:rsidRPr="00275145">
        <w:rPr>
          <w:rFonts w:eastAsia="Times New Roman"/>
          <w:szCs w:val="24"/>
        </w:rPr>
        <w:t xml:space="preserve"> η χώρα παραμένει δέσμια αυστηρ</w:t>
      </w:r>
      <w:r>
        <w:rPr>
          <w:rFonts w:eastAsia="Times New Roman"/>
          <w:szCs w:val="24"/>
        </w:rPr>
        <w:t>ών</w:t>
      </w:r>
      <w:r w:rsidRPr="00275145">
        <w:rPr>
          <w:rFonts w:eastAsia="Times New Roman"/>
          <w:szCs w:val="24"/>
        </w:rPr>
        <w:t xml:space="preserve"> μνημονιακών υποχρεώσεων και αυστηρ</w:t>
      </w:r>
      <w:r w:rsidRPr="00275145">
        <w:rPr>
          <w:rFonts w:eastAsia="Times New Roman"/>
          <w:szCs w:val="24"/>
        </w:rPr>
        <w:t>ής εποπτείας</w:t>
      </w:r>
      <w:r>
        <w:rPr>
          <w:rFonts w:eastAsia="Times New Roman"/>
          <w:szCs w:val="24"/>
        </w:rPr>
        <w:t>.</w:t>
      </w:r>
      <w:r w:rsidRPr="00275145">
        <w:rPr>
          <w:rFonts w:eastAsia="Times New Roman"/>
          <w:szCs w:val="24"/>
        </w:rPr>
        <w:t xml:space="preserve"> </w:t>
      </w:r>
      <w:r>
        <w:rPr>
          <w:rFonts w:eastAsia="Times New Roman"/>
          <w:szCs w:val="24"/>
        </w:rPr>
        <w:t>Α</w:t>
      </w:r>
      <w:r w:rsidRPr="00275145">
        <w:rPr>
          <w:rFonts w:eastAsia="Times New Roman"/>
          <w:szCs w:val="24"/>
        </w:rPr>
        <w:t>ποδεχτήκατε υψηλούς δημοσιονομικούς στόχους για πολλά χρόνια</w:t>
      </w:r>
      <w:r>
        <w:rPr>
          <w:rFonts w:eastAsia="Times New Roman"/>
          <w:szCs w:val="24"/>
        </w:rPr>
        <w:t>.</w:t>
      </w:r>
      <w:r w:rsidRPr="00275145">
        <w:rPr>
          <w:rFonts w:eastAsia="Times New Roman"/>
          <w:szCs w:val="24"/>
        </w:rPr>
        <w:t xml:space="preserve"> </w:t>
      </w:r>
      <w:r>
        <w:rPr>
          <w:rFonts w:eastAsia="Times New Roman"/>
          <w:szCs w:val="24"/>
        </w:rPr>
        <w:t>Δεσμεύσατε</w:t>
      </w:r>
      <w:r w:rsidRPr="00275145">
        <w:rPr>
          <w:rFonts w:eastAsia="Times New Roman"/>
          <w:szCs w:val="24"/>
        </w:rPr>
        <w:t xml:space="preserve"> σχεδόν το σύνολο της </w:t>
      </w:r>
      <w:r>
        <w:rPr>
          <w:rFonts w:eastAsia="Times New Roman"/>
          <w:szCs w:val="24"/>
        </w:rPr>
        <w:t>ε</w:t>
      </w:r>
      <w:r w:rsidRPr="00275145">
        <w:rPr>
          <w:rFonts w:eastAsia="Times New Roman"/>
          <w:szCs w:val="24"/>
        </w:rPr>
        <w:t xml:space="preserve">λληνικής δημόσιας περιουσίας για </w:t>
      </w:r>
      <w:r w:rsidRPr="00275145">
        <w:rPr>
          <w:rFonts w:eastAsia="Times New Roman"/>
          <w:szCs w:val="24"/>
        </w:rPr>
        <w:lastRenderedPageBreak/>
        <w:t>έναν αιώνα</w:t>
      </w:r>
      <w:r>
        <w:rPr>
          <w:rFonts w:eastAsia="Times New Roman"/>
          <w:szCs w:val="24"/>
        </w:rPr>
        <w:t>.</w:t>
      </w:r>
      <w:r w:rsidRPr="00275145">
        <w:rPr>
          <w:rFonts w:eastAsia="Times New Roman"/>
          <w:szCs w:val="24"/>
        </w:rPr>
        <w:t xml:space="preserve"> </w:t>
      </w:r>
      <w:r>
        <w:rPr>
          <w:rFonts w:eastAsia="Times New Roman"/>
          <w:szCs w:val="24"/>
        </w:rPr>
        <w:t>Θ</w:t>
      </w:r>
      <w:r w:rsidRPr="00275145">
        <w:rPr>
          <w:rFonts w:eastAsia="Times New Roman"/>
          <w:szCs w:val="24"/>
        </w:rPr>
        <w:t xml:space="preserve">έσατε τη χώρα σε αυστηρό καθεστώς ενισχυμένης εποπτείας πρωτόγνωρο καθεστώς για τα </w:t>
      </w:r>
      <w:r>
        <w:rPr>
          <w:rFonts w:eastAsia="Times New Roman"/>
          <w:szCs w:val="24"/>
        </w:rPr>
        <w:t>ε</w:t>
      </w:r>
      <w:r w:rsidRPr="00275145">
        <w:rPr>
          <w:rFonts w:eastAsia="Times New Roman"/>
          <w:szCs w:val="24"/>
        </w:rPr>
        <w:t xml:space="preserve">υρωπαϊκά </w:t>
      </w:r>
      <w:r w:rsidRPr="00275145">
        <w:rPr>
          <w:rFonts w:eastAsia="Times New Roman"/>
          <w:szCs w:val="24"/>
        </w:rPr>
        <w:t>δεδομένα</w:t>
      </w:r>
      <w:r>
        <w:rPr>
          <w:rFonts w:eastAsia="Times New Roman"/>
          <w:szCs w:val="24"/>
        </w:rPr>
        <w:t>.</w:t>
      </w:r>
    </w:p>
    <w:p w14:paraId="37394A91" w14:textId="77777777" w:rsidR="00B27939" w:rsidRDefault="00D93F4B">
      <w:pPr>
        <w:spacing w:after="0" w:line="600" w:lineRule="auto"/>
        <w:ind w:firstLine="720"/>
        <w:jc w:val="both"/>
        <w:rPr>
          <w:rFonts w:eastAsia="Times New Roman"/>
          <w:szCs w:val="24"/>
        </w:rPr>
      </w:pPr>
      <w:r>
        <w:rPr>
          <w:rFonts w:eastAsia="Times New Roman"/>
          <w:szCs w:val="24"/>
        </w:rPr>
        <w:t xml:space="preserve">Δεύτερον, </w:t>
      </w:r>
      <w:r w:rsidRPr="00275145">
        <w:rPr>
          <w:rFonts w:eastAsia="Times New Roman"/>
          <w:szCs w:val="24"/>
        </w:rPr>
        <w:t xml:space="preserve">η χώρα δεν έχει αποκτήσει πρόσβαση στις </w:t>
      </w:r>
      <w:r>
        <w:rPr>
          <w:rFonts w:eastAsia="Times New Roman"/>
          <w:szCs w:val="24"/>
        </w:rPr>
        <w:t>δ</w:t>
      </w:r>
      <w:r w:rsidRPr="00275145">
        <w:rPr>
          <w:rFonts w:eastAsia="Times New Roman"/>
          <w:szCs w:val="24"/>
        </w:rPr>
        <w:t>ιεθνείς αγορές και το μέλλον διαγράφεται δυσοίωνο δεδομένων των εξαιρετικά υψηλών επιτοκίων</w:t>
      </w:r>
      <w:r>
        <w:rPr>
          <w:rFonts w:eastAsia="Times New Roman"/>
          <w:szCs w:val="24"/>
        </w:rPr>
        <w:t>.</w:t>
      </w:r>
    </w:p>
    <w:p w14:paraId="37394A92" w14:textId="77777777" w:rsidR="00B27939" w:rsidRDefault="00D93F4B">
      <w:pPr>
        <w:spacing w:after="0" w:line="600" w:lineRule="auto"/>
        <w:ind w:firstLine="720"/>
        <w:jc w:val="both"/>
        <w:rPr>
          <w:rFonts w:eastAsia="Times New Roman"/>
          <w:szCs w:val="24"/>
        </w:rPr>
      </w:pPr>
      <w:r>
        <w:rPr>
          <w:rFonts w:eastAsia="Times New Roman"/>
          <w:szCs w:val="24"/>
        </w:rPr>
        <w:t xml:space="preserve">Τρίτον, το </w:t>
      </w:r>
      <w:r w:rsidRPr="00275145">
        <w:rPr>
          <w:rFonts w:eastAsia="Times New Roman"/>
          <w:szCs w:val="24"/>
        </w:rPr>
        <w:t>ταμειακό απόθεμα της χώρας δημιουργήθηκε με λάθος τρόπο</w:t>
      </w:r>
      <w:r>
        <w:rPr>
          <w:rFonts w:eastAsia="Times New Roman"/>
          <w:szCs w:val="24"/>
        </w:rPr>
        <w:t>,</w:t>
      </w:r>
      <w:r w:rsidRPr="00275145">
        <w:rPr>
          <w:rFonts w:eastAsia="Times New Roman"/>
          <w:szCs w:val="24"/>
        </w:rPr>
        <w:t xml:space="preserve"> στραγγαλίζοντας </w:t>
      </w:r>
      <w:r>
        <w:rPr>
          <w:rFonts w:eastAsia="Times New Roman"/>
          <w:szCs w:val="24"/>
        </w:rPr>
        <w:t>την πραγματική</w:t>
      </w:r>
      <w:r w:rsidRPr="00275145">
        <w:rPr>
          <w:rFonts w:eastAsia="Times New Roman"/>
          <w:szCs w:val="24"/>
        </w:rPr>
        <w:t xml:space="preserve"> οικ</w:t>
      </w:r>
      <w:r w:rsidRPr="00275145">
        <w:rPr>
          <w:rFonts w:eastAsia="Times New Roman"/>
          <w:szCs w:val="24"/>
        </w:rPr>
        <w:t>ονομία</w:t>
      </w:r>
      <w:r>
        <w:rPr>
          <w:rFonts w:eastAsia="Times New Roman"/>
          <w:szCs w:val="24"/>
        </w:rPr>
        <w:t>.</w:t>
      </w:r>
      <w:r w:rsidRPr="00275145">
        <w:rPr>
          <w:rFonts w:eastAsia="Times New Roman"/>
          <w:szCs w:val="24"/>
        </w:rPr>
        <w:t xml:space="preserve"> </w:t>
      </w:r>
      <w:r>
        <w:rPr>
          <w:rFonts w:eastAsia="Times New Roman"/>
          <w:szCs w:val="24"/>
        </w:rPr>
        <w:t>Ε</w:t>
      </w:r>
      <w:r w:rsidRPr="00275145">
        <w:rPr>
          <w:rFonts w:eastAsia="Times New Roman"/>
          <w:szCs w:val="24"/>
        </w:rPr>
        <w:t>πιλέξατε</w:t>
      </w:r>
      <w:r>
        <w:rPr>
          <w:rFonts w:eastAsia="Times New Roman"/>
          <w:szCs w:val="24"/>
        </w:rPr>
        <w:t>,</w:t>
      </w:r>
      <w:r w:rsidRPr="00275145">
        <w:rPr>
          <w:rFonts w:eastAsia="Times New Roman"/>
          <w:szCs w:val="24"/>
        </w:rPr>
        <w:t xml:space="preserve"> κυρίες και κύριοι της κυβερνώσας </w:t>
      </w:r>
      <w:r>
        <w:rPr>
          <w:rFonts w:eastAsia="Times New Roman"/>
          <w:szCs w:val="24"/>
        </w:rPr>
        <w:t>π</w:t>
      </w:r>
      <w:r w:rsidRPr="00275145">
        <w:rPr>
          <w:rFonts w:eastAsia="Times New Roman"/>
          <w:szCs w:val="24"/>
        </w:rPr>
        <w:t>λειοψηφίας</w:t>
      </w:r>
      <w:r>
        <w:rPr>
          <w:rFonts w:eastAsia="Times New Roman"/>
          <w:szCs w:val="24"/>
        </w:rPr>
        <w:t>,</w:t>
      </w:r>
      <w:r w:rsidRPr="00275145">
        <w:rPr>
          <w:rFonts w:eastAsia="Times New Roman"/>
          <w:szCs w:val="24"/>
        </w:rPr>
        <w:t xml:space="preserve"> </w:t>
      </w:r>
      <w:r>
        <w:rPr>
          <w:rFonts w:eastAsia="Times New Roman"/>
          <w:szCs w:val="24"/>
        </w:rPr>
        <w:t>να υπερ</w:t>
      </w:r>
      <w:r w:rsidRPr="00275145">
        <w:rPr>
          <w:rFonts w:eastAsia="Times New Roman"/>
          <w:szCs w:val="24"/>
        </w:rPr>
        <w:t>φορολογήσ</w:t>
      </w:r>
      <w:r>
        <w:rPr>
          <w:rFonts w:eastAsia="Times New Roman"/>
          <w:szCs w:val="24"/>
        </w:rPr>
        <w:t>ε</w:t>
      </w:r>
      <w:r w:rsidRPr="00275145">
        <w:rPr>
          <w:rFonts w:eastAsia="Times New Roman"/>
          <w:szCs w:val="24"/>
        </w:rPr>
        <w:t>τε πολίτες και επιχειρήσεις</w:t>
      </w:r>
      <w:r>
        <w:rPr>
          <w:rFonts w:eastAsia="Times New Roman"/>
          <w:szCs w:val="24"/>
        </w:rPr>
        <w:t>.</w:t>
      </w:r>
      <w:r w:rsidRPr="00275145">
        <w:rPr>
          <w:rFonts w:eastAsia="Times New Roman"/>
          <w:szCs w:val="24"/>
        </w:rPr>
        <w:t xml:space="preserve"> </w:t>
      </w:r>
      <w:r>
        <w:rPr>
          <w:rFonts w:eastAsia="Times New Roman"/>
          <w:szCs w:val="24"/>
        </w:rPr>
        <w:t>Κ</w:t>
      </w:r>
      <w:r w:rsidRPr="00275145">
        <w:rPr>
          <w:rFonts w:eastAsia="Times New Roman"/>
          <w:szCs w:val="24"/>
        </w:rPr>
        <w:t xml:space="preserve">ηρύξατε </w:t>
      </w:r>
      <w:r>
        <w:rPr>
          <w:rFonts w:eastAsia="Times New Roman"/>
          <w:szCs w:val="24"/>
        </w:rPr>
        <w:t>εσωτερική</w:t>
      </w:r>
      <w:r w:rsidRPr="00275145">
        <w:rPr>
          <w:rFonts w:eastAsia="Times New Roman"/>
          <w:szCs w:val="24"/>
        </w:rPr>
        <w:t xml:space="preserve"> στάση πληρωμών και προχωρήσατε σε υπέρμετρο και ακριβό ιστορικό δανεισμό</w:t>
      </w:r>
      <w:r>
        <w:rPr>
          <w:rFonts w:eastAsia="Times New Roman"/>
          <w:szCs w:val="24"/>
        </w:rPr>
        <w:t>,</w:t>
      </w:r>
      <w:r w:rsidRPr="00275145">
        <w:rPr>
          <w:rFonts w:eastAsia="Times New Roman"/>
          <w:szCs w:val="24"/>
        </w:rPr>
        <w:t xml:space="preserve"> σαρώνοντας την </w:t>
      </w:r>
      <w:r>
        <w:rPr>
          <w:rFonts w:eastAsia="Times New Roman"/>
          <w:szCs w:val="24"/>
        </w:rPr>
        <w:t>όποια</w:t>
      </w:r>
      <w:r w:rsidRPr="00275145">
        <w:rPr>
          <w:rFonts w:eastAsia="Times New Roman"/>
          <w:szCs w:val="24"/>
        </w:rPr>
        <w:t xml:space="preserve"> ρευστότητα από την πραγματική ο</w:t>
      </w:r>
      <w:r w:rsidRPr="00275145">
        <w:rPr>
          <w:rFonts w:eastAsia="Times New Roman"/>
          <w:szCs w:val="24"/>
        </w:rPr>
        <w:t>ικονομία</w:t>
      </w:r>
      <w:r>
        <w:rPr>
          <w:rFonts w:eastAsia="Times New Roman"/>
          <w:szCs w:val="24"/>
        </w:rPr>
        <w:t>,</w:t>
      </w:r>
      <w:r w:rsidRPr="00275145">
        <w:rPr>
          <w:rFonts w:eastAsia="Times New Roman"/>
          <w:szCs w:val="24"/>
        </w:rPr>
        <w:t xml:space="preserve"> </w:t>
      </w:r>
      <w:r>
        <w:rPr>
          <w:rFonts w:eastAsia="Times New Roman"/>
          <w:szCs w:val="24"/>
        </w:rPr>
        <w:t>κ</w:t>
      </w:r>
      <w:r w:rsidRPr="00275145">
        <w:rPr>
          <w:rFonts w:eastAsia="Times New Roman"/>
          <w:szCs w:val="24"/>
        </w:rPr>
        <w:t>αι όλα αυτά αντί να διεκδικήσετε τους αναξιοποίητο</w:t>
      </w:r>
      <w:r>
        <w:rPr>
          <w:rFonts w:eastAsia="Times New Roman"/>
          <w:szCs w:val="24"/>
        </w:rPr>
        <w:t>υ</w:t>
      </w:r>
      <w:r w:rsidRPr="00275145">
        <w:rPr>
          <w:rFonts w:eastAsia="Times New Roman"/>
          <w:szCs w:val="24"/>
        </w:rPr>
        <w:t xml:space="preserve">ς και χαμηλού κόστους </w:t>
      </w:r>
      <w:r>
        <w:rPr>
          <w:rFonts w:eastAsia="Times New Roman"/>
          <w:szCs w:val="24"/>
        </w:rPr>
        <w:t>π</w:t>
      </w:r>
      <w:r w:rsidRPr="00275145">
        <w:rPr>
          <w:rFonts w:eastAsia="Times New Roman"/>
          <w:szCs w:val="24"/>
        </w:rPr>
        <w:t>όρους του δανείου ύψους έως και 24</w:t>
      </w:r>
      <w:r>
        <w:rPr>
          <w:rFonts w:eastAsia="Times New Roman"/>
          <w:szCs w:val="24"/>
        </w:rPr>
        <w:t xml:space="preserve"> δισεκατομμύρια ευρώ. </w:t>
      </w:r>
    </w:p>
    <w:p w14:paraId="37394A93" w14:textId="77777777" w:rsidR="00B27939" w:rsidRDefault="00D93F4B">
      <w:pPr>
        <w:spacing w:after="0" w:line="600" w:lineRule="auto"/>
        <w:ind w:firstLine="720"/>
        <w:jc w:val="both"/>
        <w:rPr>
          <w:rFonts w:eastAsia="Times New Roman"/>
          <w:szCs w:val="24"/>
        </w:rPr>
      </w:pPr>
      <w:r>
        <w:rPr>
          <w:rFonts w:eastAsia="Times New Roman"/>
          <w:szCs w:val="24"/>
        </w:rPr>
        <w:t>Ε</w:t>
      </w:r>
      <w:r w:rsidRPr="00275145">
        <w:rPr>
          <w:rFonts w:eastAsia="Times New Roman"/>
          <w:szCs w:val="24"/>
        </w:rPr>
        <w:t xml:space="preserve">νδεικτικά οι </w:t>
      </w:r>
      <w:r>
        <w:rPr>
          <w:rFonts w:eastAsia="Times New Roman"/>
          <w:szCs w:val="24"/>
        </w:rPr>
        <w:t>δ</w:t>
      </w:r>
      <w:r w:rsidRPr="00275145">
        <w:rPr>
          <w:rFonts w:eastAsia="Times New Roman"/>
          <w:szCs w:val="24"/>
        </w:rPr>
        <w:t xml:space="preserve">ημόσιες επενδύσεις κατρακύλησαν το </w:t>
      </w:r>
      <w:r>
        <w:rPr>
          <w:rFonts w:eastAsia="Times New Roman"/>
          <w:szCs w:val="24"/>
        </w:rPr>
        <w:t>20</w:t>
      </w:r>
      <w:r w:rsidRPr="00275145">
        <w:rPr>
          <w:rFonts w:eastAsia="Times New Roman"/>
          <w:szCs w:val="24"/>
        </w:rPr>
        <w:t>17 στο χαμηλότερο ύψος της τελευταίας δεκαετίας</w:t>
      </w:r>
      <w:r>
        <w:rPr>
          <w:rFonts w:eastAsia="Times New Roman"/>
          <w:szCs w:val="24"/>
        </w:rPr>
        <w:t>,</w:t>
      </w:r>
      <w:r>
        <w:rPr>
          <w:rFonts w:eastAsia="Times New Roman"/>
          <w:szCs w:val="24"/>
        </w:rPr>
        <w:t xml:space="preserve"> με τη σωρευτι</w:t>
      </w:r>
      <w:r>
        <w:rPr>
          <w:rFonts w:eastAsia="Times New Roman"/>
          <w:szCs w:val="24"/>
        </w:rPr>
        <w:t xml:space="preserve">κή υστέρησή τους μέχρι </w:t>
      </w:r>
      <w:r w:rsidRPr="00275145">
        <w:rPr>
          <w:rFonts w:eastAsia="Times New Roman"/>
          <w:szCs w:val="24"/>
        </w:rPr>
        <w:t xml:space="preserve"> σήμερα έναντι του στόχου να ανέρχεται στα 2,6 </w:t>
      </w:r>
      <w:r>
        <w:rPr>
          <w:rFonts w:eastAsia="Times New Roman"/>
          <w:szCs w:val="24"/>
        </w:rPr>
        <w:t>δισεκατομμύρια ευρώ.</w:t>
      </w:r>
      <w:r w:rsidRPr="00275145">
        <w:rPr>
          <w:rFonts w:eastAsia="Times New Roman"/>
          <w:szCs w:val="24"/>
        </w:rPr>
        <w:t xml:space="preserve"> </w:t>
      </w:r>
      <w:r>
        <w:rPr>
          <w:rFonts w:eastAsia="Times New Roman"/>
          <w:szCs w:val="24"/>
        </w:rPr>
        <w:t>Α</w:t>
      </w:r>
      <w:r w:rsidRPr="00275145">
        <w:rPr>
          <w:rFonts w:eastAsia="Times New Roman"/>
          <w:szCs w:val="24"/>
        </w:rPr>
        <w:t>κούτε</w:t>
      </w:r>
      <w:r>
        <w:rPr>
          <w:rFonts w:eastAsia="Times New Roman"/>
          <w:szCs w:val="24"/>
        </w:rPr>
        <w:t>,</w:t>
      </w:r>
      <w:r w:rsidRPr="00275145">
        <w:rPr>
          <w:rFonts w:eastAsia="Times New Roman"/>
          <w:szCs w:val="24"/>
        </w:rPr>
        <w:t xml:space="preserve"> </w:t>
      </w:r>
      <w:r w:rsidRPr="003603BB">
        <w:rPr>
          <w:rFonts w:eastAsia="Times New Roman"/>
          <w:szCs w:val="24"/>
        </w:rPr>
        <w:t>κυρίες και κύριοι συνάδελφοι</w:t>
      </w:r>
      <w:r>
        <w:rPr>
          <w:rFonts w:eastAsia="Times New Roman"/>
          <w:szCs w:val="24"/>
        </w:rPr>
        <w:t>;</w:t>
      </w:r>
      <w:r w:rsidRPr="00275145">
        <w:rPr>
          <w:rFonts w:eastAsia="Times New Roman"/>
          <w:szCs w:val="24"/>
        </w:rPr>
        <w:t xml:space="preserve"> </w:t>
      </w:r>
      <w:r>
        <w:rPr>
          <w:rFonts w:eastAsia="Times New Roman"/>
          <w:szCs w:val="24"/>
        </w:rPr>
        <w:t xml:space="preserve">Στο </w:t>
      </w:r>
      <w:r w:rsidRPr="00275145">
        <w:rPr>
          <w:rFonts w:eastAsia="Times New Roman"/>
          <w:szCs w:val="24"/>
        </w:rPr>
        <w:t>χαμηλότερο ύψος</w:t>
      </w:r>
      <w:r>
        <w:rPr>
          <w:rFonts w:eastAsia="Times New Roman"/>
          <w:szCs w:val="24"/>
        </w:rPr>
        <w:t xml:space="preserve"> της</w:t>
      </w:r>
      <w:r w:rsidRPr="00275145">
        <w:rPr>
          <w:rFonts w:eastAsia="Times New Roman"/>
          <w:szCs w:val="24"/>
        </w:rPr>
        <w:t xml:space="preserve"> τελευταίας δεκαετίας</w:t>
      </w:r>
      <w:r>
        <w:rPr>
          <w:rFonts w:eastAsia="Times New Roman"/>
          <w:szCs w:val="24"/>
        </w:rPr>
        <w:t>!</w:t>
      </w:r>
      <w:r w:rsidRPr="00275145">
        <w:rPr>
          <w:rFonts w:eastAsia="Times New Roman"/>
          <w:szCs w:val="24"/>
        </w:rPr>
        <w:t xml:space="preserve"> </w:t>
      </w:r>
    </w:p>
    <w:p w14:paraId="37394A94" w14:textId="77777777" w:rsidR="00B27939" w:rsidRDefault="00D93F4B">
      <w:pPr>
        <w:spacing w:after="0" w:line="600" w:lineRule="auto"/>
        <w:ind w:firstLine="720"/>
        <w:jc w:val="both"/>
        <w:rPr>
          <w:rFonts w:eastAsia="Times New Roman"/>
          <w:szCs w:val="24"/>
        </w:rPr>
      </w:pPr>
      <w:r>
        <w:rPr>
          <w:rFonts w:eastAsia="Times New Roman"/>
          <w:szCs w:val="24"/>
        </w:rPr>
        <w:lastRenderedPageBreak/>
        <w:t>Τέταρτον, η</w:t>
      </w:r>
      <w:r w:rsidRPr="00275145">
        <w:rPr>
          <w:rFonts w:eastAsia="Times New Roman"/>
          <w:szCs w:val="24"/>
        </w:rPr>
        <w:t xml:space="preserve"> οικονομία της χώρας δεν έχει επιστρέψει στην κανονικότητα</w:t>
      </w:r>
      <w:r>
        <w:rPr>
          <w:rFonts w:eastAsia="Times New Roman"/>
          <w:szCs w:val="24"/>
        </w:rPr>
        <w:t>.</w:t>
      </w:r>
      <w:r w:rsidRPr="00275145">
        <w:rPr>
          <w:rFonts w:eastAsia="Times New Roman"/>
          <w:szCs w:val="24"/>
        </w:rPr>
        <w:t xml:space="preserve"> </w:t>
      </w:r>
      <w:r>
        <w:rPr>
          <w:rFonts w:eastAsia="Times New Roman"/>
          <w:szCs w:val="24"/>
        </w:rPr>
        <w:t xml:space="preserve">Γιατί; </w:t>
      </w:r>
      <w:r>
        <w:rPr>
          <w:rFonts w:eastAsia="Times New Roman"/>
          <w:szCs w:val="24"/>
        </w:rPr>
        <w:t>Γιατί η ανταγ</w:t>
      </w:r>
      <w:r w:rsidRPr="00275145">
        <w:rPr>
          <w:rFonts w:eastAsia="Times New Roman"/>
          <w:szCs w:val="24"/>
        </w:rPr>
        <w:t>ωνιστικότητα της οικονομίας διαρκώς υποχωρεί</w:t>
      </w:r>
      <w:r>
        <w:rPr>
          <w:rFonts w:eastAsia="Times New Roman"/>
          <w:szCs w:val="24"/>
        </w:rPr>
        <w:t>,</w:t>
      </w:r>
      <w:r w:rsidRPr="00275145">
        <w:rPr>
          <w:rFonts w:eastAsia="Times New Roman"/>
          <w:szCs w:val="24"/>
        </w:rPr>
        <w:t xml:space="preserve"> γιατί οι οφειλές των πολιτών σε εφορία και ασφαλιστικά ταμεία έχουν εκτοξευτεί κατά 60% </w:t>
      </w:r>
      <w:r>
        <w:rPr>
          <w:rFonts w:eastAsia="Times New Roman"/>
          <w:szCs w:val="24"/>
        </w:rPr>
        <w:t>από το τέλος του 20</w:t>
      </w:r>
      <w:r w:rsidRPr="00275145">
        <w:rPr>
          <w:rFonts w:eastAsia="Times New Roman"/>
          <w:szCs w:val="24"/>
        </w:rPr>
        <w:t>14</w:t>
      </w:r>
      <w:r>
        <w:rPr>
          <w:rFonts w:eastAsia="Times New Roman"/>
          <w:szCs w:val="24"/>
        </w:rPr>
        <w:t>,</w:t>
      </w:r>
      <w:r w:rsidRPr="00275145">
        <w:rPr>
          <w:rFonts w:eastAsia="Times New Roman"/>
          <w:szCs w:val="24"/>
        </w:rPr>
        <w:t xml:space="preserve"> γιατί οι ληξιπρόθεσμες οφειλές του δημοσίου δεν έχουν εκκαθαριστεί</w:t>
      </w:r>
      <w:r>
        <w:rPr>
          <w:rFonts w:eastAsia="Times New Roman"/>
          <w:szCs w:val="24"/>
        </w:rPr>
        <w:t>,</w:t>
      </w:r>
      <w:r w:rsidRPr="00275145">
        <w:rPr>
          <w:rFonts w:eastAsia="Times New Roman"/>
          <w:szCs w:val="24"/>
        </w:rPr>
        <w:t xml:space="preserve"> παρά τις κυβερνητι</w:t>
      </w:r>
      <w:r w:rsidRPr="00275145">
        <w:rPr>
          <w:rFonts w:eastAsia="Times New Roman"/>
          <w:szCs w:val="24"/>
        </w:rPr>
        <w:t>κές δεσμεύσεις</w:t>
      </w:r>
      <w:r>
        <w:rPr>
          <w:rFonts w:eastAsia="Times New Roman"/>
          <w:szCs w:val="24"/>
        </w:rPr>
        <w:t>,</w:t>
      </w:r>
      <w:r w:rsidRPr="00275145">
        <w:rPr>
          <w:rFonts w:eastAsia="Times New Roman"/>
          <w:szCs w:val="24"/>
        </w:rPr>
        <w:t xml:space="preserve"> για</w:t>
      </w:r>
      <w:r>
        <w:rPr>
          <w:rFonts w:eastAsia="Times New Roman"/>
          <w:szCs w:val="24"/>
        </w:rPr>
        <w:t>τί</w:t>
      </w:r>
      <w:r w:rsidRPr="00275145">
        <w:rPr>
          <w:rFonts w:eastAsia="Times New Roman"/>
          <w:szCs w:val="24"/>
        </w:rPr>
        <w:t xml:space="preserve"> το </w:t>
      </w:r>
      <w:r>
        <w:rPr>
          <w:rFonts w:eastAsia="Times New Roman"/>
          <w:szCs w:val="24"/>
        </w:rPr>
        <w:t>Χ</w:t>
      </w:r>
      <w:r w:rsidRPr="00275145">
        <w:rPr>
          <w:rFonts w:eastAsia="Times New Roman"/>
          <w:szCs w:val="24"/>
        </w:rPr>
        <w:t xml:space="preserve">ρηματιστήριο έχει καταρρεύσει </w:t>
      </w:r>
      <w:r>
        <w:rPr>
          <w:rFonts w:eastAsia="Times New Roman"/>
          <w:szCs w:val="24"/>
        </w:rPr>
        <w:t xml:space="preserve">και </w:t>
      </w:r>
      <w:r w:rsidRPr="00275145">
        <w:rPr>
          <w:rFonts w:eastAsia="Times New Roman"/>
          <w:szCs w:val="24"/>
        </w:rPr>
        <w:t xml:space="preserve">οι τραπεζικές μετοχές έχουν </w:t>
      </w:r>
      <w:r>
        <w:rPr>
          <w:rFonts w:eastAsia="Times New Roman"/>
          <w:szCs w:val="24"/>
        </w:rPr>
        <w:t>εξαϋλωθεί</w:t>
      </w:r>
      <w:r w:rsidRPr="00275145">
        <w:rPr>
          <w:rFonts w:eastAsia="Times New Roman"/>
          <w:szCs w:val="24"/>
        </w:rPr>
        <w:t xml:space="preserve"> και την ίδια στιγμή το κράτος διογκώνεται υπέρμετρα χωρίς σχεδιασμό αποκλειστικά με μικροκομματική στόχευση</w:t>
      </w:r>
      <w:r>
        <w:rPr>
          <w:rFonts w:eastAsia="Times New Roman"/>
          <w:szCs w:val="24"/>
        </w:rPr>
        <w:t>.</w:t>
      </w:r>
    </w:p>
    <w:p w14:paraId="37394A95" w14:textId="77777777" w:rsidR="00B27939" w:rsidRDefault="00D93F4B">
      <w:pPr>
        <w:spacing w:after="0" w:line="600" w:lineRule="auto"/>
        <w:ind w:firstLine="720"/>
        <w:jc w:val="both"/>
        <w:rPr>
          <w:rFonts w:eastAsia="Times New Roman"/>
          <w:szCs w:val="24"/>
        </w:rPr>
      </w:pPr>
      <w:r w:rsidRPr="00710E1E">
        <w:rPr>
          <w:rFonts w:eastAsia="Times New Roman"/>
          <w:szCs w:val="24"/>
        </w:rPr>
        <w:t>Κυρίες και κύριοι συνάδελφοι,</w:t>
      </w:r>
      <w:r>
        <w:rPr>
          <w:rFonts w:eastAsia="Times New Roman"/>
          <w:szCs w:val="24"/>
        </w:rPr>
        <w:t xml:space="preserve"> εναλλακτικό </w:t>
      </w:r>
      <w:r w:rsidRPr="00275145">
        <w:rPr>
          <w:rFonts w:eastAsia="Times New Roman"/>
          <w:szCs w:val="24"/>
        </w:rPr>
        <w:t xml:space="preserve">σχέδιο </w:t>
      </w:r>
      <w:r w:rsidRPr="00275145">
        <w:rPr>
          <w:rFonts w:eastAsia="Times New Roman"/>
          <w:szCs w:val="24"/>
        </w:rPr>
        <w:t>οικονομικής πολιτικής υπάρχει</w:t>
      </w:r>
      <w:r>
        <w:rPr>
          <w:rFonts w:eastAsia="Times New Roman"/>
          <w:szCs w:val="24"/>
        </w:rPr>
        <w:t>,</w:t>
      </w:r>
      <w:r w:rsidRPr="00275145">
        <w:rPr>
          <w:rFonts w:eastAsia="Times New Roman"/>
          <w:szCs w:val="24"/>
        </w:rPr>
        <w:t xml:space="preserve"> </w:t>
      </w:r>
      <w:r>
        <w:rPr>
          <w:rFonts w:eastAsia="Times New Roman"/>
          <w:szCs w:val="24"/>
        </w:rPr>
        <w:t>α</w:t>
      </w:r>
      <w:r w:rsidRPr="00275145">
        <w:rPr>
          <w:rFonts w:eastAsia="Times New Roman"/>
          <w:szCs w:val="24"/>
        </w:rPr>
        <w:t xml:space="preserve">πλώς εσείς δεν </w:t>
      </w:r>
      <w:r>
        <w:rPr>
          <w:rFonts w:eastAsia="Times New Roman"/>
          <w:szCs w:val="24"/>
        </w:rPr>
        <w:t>θέλετε</w:t>
      </w:r>
      <w:r w:rsidRPr="00275145">
        <w:rPr>
          <w:rFonts w:eastAsia="Times New Roman"/>
          <w:szCs w:val="24"/>
        </w:rPr>
        <w:t xml:space="preserve"> να το εφαρμόσετε</w:t>
      </w:r>
      <w:r>
        <w:rPr>
          <w:rFonts w:eastAsia="Times New Roman"/>
          <w:szCs w:val="24"/>
        </w:rPr>
        <w:t xml:space="preserve">. Είναι </w:t>
      </w:r>
      <w:r w:rsidRPr="00275145">
        <w:rPr>
          <w:rFonts w:eastAsia="Times New Roman"/>
          <w:szCs w:val="24"/>
        </w:rPr>
        <w:t>ένα σχέδιο το οποίο θα στοχεύσ</w:t>
      </w:r>
      <w:r>
        <w:rPr>
          <w:rFonts w:eastAsia="Times New Roman"/>
          <w:szCs w:val="24"/>
        </w:rPr>
        <w:t>ει στο</w:t>
      </w:r>
      <w:r w:rsidRPr="00275145">
        <w:rPr>
          <w:rFonts w:eastAsia="Times New Roman"/>
          <w:szCs w:val="24"/>
        </w:rPr>
        <w:t xml:space="preserve"> να μεγαλώσει την πίτα για όλους</w:t>
      </w:r>
      <w:r>
        <w:rPr>
          <w:rFonts w:eastAsia="Times New Roman"/>
          <w:szCs w:val="24"/>
        </w:rPr>
        <w:t>,</w:t>
      </w:r>
      <w:r w:rsidRPr="00275145">
        <w:rPr>
          <w:rFonts w:eastAsia="Times New Roman"/>
          <w:szCs w:val="24"/>
        </w:rPr>
        <w:t xml:space="preserve"> αντί να μοιράζει την ήδη υπάρχουσα μίζερη </w:t>
      </w:r>
      <w:r>
        <w:rPr>
          <w:rFonts w:eastAsia="Times New Roman"/>
          <w:szCs w:val="24"/>
        </w:rPr>
        <w:t>πίτα,</w:t>
      </w:r>
      <w:r w:rsidRPr="00275145">
        <w:rPr>
          <w:rFonts w:eastAsia="Times New Roman"/>
          <w:szCs w:val="24"/>
        </w:rPr>
        <w:t xml:space="preserve"> μέσω απλοποίηση</w:t>
      </w:r>
      <w:r>
        <w:rPr>
          <w:rFonts w:eastAsia="Times New Roman"/>
          <w:szCs w:val="24"/>
        </w:rPr>
        <w:t>ς</w:t>
      </w:r>
      <w:r w:rsidRPr="00275145">
        <w:rPr>
          <w:rFonts w:eastAsia="Times New Roman"/>
          <w:szCs w:val="24"/>
        </w:rPr>
        <w:t xml:space="preserve"> φορολογίας</w:t>
      </w:r>
      <w:r>
        <w:rPr>
          <w:rFonts w:eastAsia="Times New Roman"/>
          <w:szCs w:val="24"/>
        </w:rPr>
        <w:t>,</w:t>
      </w:r>
      <w:r w:rsidRPr="00275145">
        <w:rPr>
          <w:rFonts w:eastAsia="Times New Roman"/>
          <w:szCs w:val="24"/>
        </w:rPr>
        <w:t xml:space="preserve"> μέσω γενναί</w:t>
      </w:r>
      <w:r>
        <w:rPr>
          <w:rFonts w:eastAsia="Times New Roman"/>
          <w:szCs w:val="24"/>
        </w:rPr>
        <w:t>α</w:t>
      </w:r>
      <w:r w:rsidRPr="00275145">
        <w:rPr>
          <w:rFonts w:eastAsia="Times New Roman"/>
          <w:szCs w:val="24"/>
        </w:rPr>
        <w:t xml:space="preserve">ς </w:t>
      </w:r>
      <w:r>
        <w:rPr>
          <w:rFonts w:eastAsia="Times New Roman"/>
          <w:szCs w:val="24"/>
        </w:rPr>
        <w:t>μείωσης</w:t>
      </w:r>
      <w:r w:rsidRPr="00275145">
        <w:rPr>
          <w:rFonts w:eastAsia="Times New Roman"/>
          <w:szCs w:val="24"/>
        </w:rPr>
        <w:t xml:space="preserve"> φορολογικ</w:t>
      </w:r>
      <w:r w:rsidRPr="00275145">
        <w:rPr>
          <w:rFonts w:eastAsia="Times New Roman"/>
          <w:szCs w:val="24"/>
        </w:rPr>
        <w:t xml:space="preserve">ών </w:t>
      </w:r>
      <w:r>
        <w:rPr>
          <w:rFonts w:eastAsia="Times New Roman"/>
          <w:szCs w:val="24"/>
        </w:rPr>
        <w:t>συντελεστών</w:t>
      </w:r>
      <w:r w:rsidRPr="00275145">
        <w:rPr>
          <w:rFonts w:eastAsia="Times New Roman"/>
          <w:szCs w:val="24"/>
        </w:rPr>
        <w:t xml:space="preserve"> νοικοκυριών και </w:t>
      </w:r>
      <w:r>
        <w:rPr>
          <w:rFonts w:eastAsia="Times New Roman"/>
          <w:szCs w:val="24"/>
        </w:rPr>
        <w:t>ε</w:t>
      </w:r>
      <w:r w:rsidRPr="00275145">
        <w:rPr>
          <w:rFonts w:eastAsia="Times New Roman"/>
          <w:szCs w:val="24"/>
        </w:rPr>
        <w:t>πιχειρήσεων</w:t>
      </w:r>
      <w:r>
        <w:rPr>
          <w:rFonts w:eastAsia="Times New Roman"/>
          <w:szCs w:val="24"/>
        </w:rPr>
        <w:t>,</w:t>
      </w:r>
      <w:r w:rsidRPr="00275145">
        <w:rPr>
          <w:rFonts w:eastAsia="Times New Roman"/>
          <w:szCs w:val="24"/>
        </w:rPr>
        <w:t xml:space="preserve"> μέσω υλοποίησης μεταρρυθμίσεων που θα ενισχύσουν την </w:t>
      </w:r>
      <w:r>
        <w:rPr>
          <w:rFonts w:eastAsia="Times New Roman"/>
          <w:szCs w:val="24"/>
        </w:rPr>
        <w:t>αντ</w:t>
      </w:r>
      <w:r w:rsidRPr="00275145">
        <w:rPr>
          <w:rFonts w:eastAsia="Times New Roman"/>
          <w:szCs w:val="24"/>
        </w:rPr>
        <w:t>αγωνιστικότητα</w:t>
      </w:r>
      <w:r>
        <w:rPr>
          <w:rFonts w:eastAsia="Times New Roman"/>
          <w:szCs w:val="24"/>
        </w:rPr>
        <w:t>.</w:t>
      </w:r>
    </w:p>
    <w:p w14:paraId="37394A96" w14:textId="77777777" w:rsidR="00B27939" w:rsidRDefault="00D93F4B">
      <w:pPr>
        <w:spacing w:after="0" w:line="600" w:lineRule="auto"/>
        <w:ind w:firstLine="720"/>
        <w:jc w:val="both"/>
        <w:rPr>
          <w:rFonts w:eastAsia="Times New Roman"/>
          <w:szCs w:val="24"/>
        </w:rPr>
      </w:pPr>
      <w:r>
        <w:rPr>
          <w:rFonts w:eastAsia="Times New Roman"/>
          <w:szCs w:val="24"/>
        </w:rPr>
        <w:lastRenderedPageBreak/>
        <w:t>Κυρίες και κύριοι, θα ήθελα διακριτά να αναφερθώ στον προϋ</w:t>
      </w:r>
      <w:r w:rsidRPr="00275145">
        <w:rPr>
          <w:rFonts w:eastAsia="Times New Roman"/>
          <w:szCs w:val="24"/>
        </w:rPr>
        <w:t>πολογισμό του Υπουργείου Παιδείας</w:t>
      </w:r>
      <w:r>
        <w:rPr>
          <w:rFonts w:eastAsia="Times New Roman"/>
          <w:szCs w:val="24"/>
        </w:rPr>
        <w:t>.</w:t>
      </w:r>
      <w:r w:rsidRPr="00275145">
        <w:rPr>
          <w:rFonts w:eastAsia="Times New Roman"/>
          <w:szCs w:val="24"/>
        </w:rPr>
        <w:t xml:space="preserve"> </w:t>
      </w:r>
      <w:r>
        <w:rPr>
          <w:rFonts w:eastAsia="Times New Roman"/>
          <w:szCs w:val="24"/>
        </w:rPr>
        <w:t>Θ</w:t>
      </w:r>
      <w:r w:rsidRPr="00275145">
        <w:rPr>
          <w:rFonts w:eastAsia="Times New Roman"/>
          <w:szCs w:val="24"/>
        </w:rPr>
        <w:t>α ήθελα να θέσω τέσσερα ερωτήματα στον Υπουργ</w:t>
      </w:r>
      <w:r w:rsidRPr="00275145">
        <w:rPr>
          <w:rFonts w:eastAsia="Times New Roman"/>
          <w:szCs w:val="24"/>
        </w:rPr>
        <w:t>ό Παιδείας</w:t>
      </w:r>
      <w:r>
        <w:rPr>
          <w:rFonts w:eastAsia="Times New Roman"/>
          <w:szCs w:val="24"/>
        </w:rPr>
        <w:t>.</w:t>
      </w:r>
    </w:p>
    <w:p w14:paraId="37394A97" w14:textId="77777777" w:rsidR="00B27939" w:rsidRDefault="00D93F4B">
      <w:pPr>
        <w:spacing w:after="0" w:line="600" w:lineRule="auto"/>
        <w:ind w:firstLine="720"/>
        <w:jc w:val="both"/>
        <w:rPr>
          <w:rFonts w:eastAsia="Times New Roman"/>
          <w:szCs w:val="24"/>
        </w:rPr>
      </w:pPr>
      <w:r>
        <w:rPr>
          <w:rFonts w:eastAsia="Times New Roman"/>
          <w:szCs w:val="24"/>
        </w:rPr>
        <w:t>Πρώτον, σ</w:t>
      </w:r>
      <w:r w:rsidRPr="00275145">
        <w:rPr>
          <w:rFonts w:eastAsia="Times New Roman"/>
          <w:szCs w:val="24"/>
        </w:rPr>
        <w:t xml:space="preserve">το </w:t>
      </w:r>
      <w:r>
        <w:rPr>
          <w:rFonts w:eastAsia="Times New Roman"/>
          <w:szCs w:val="24"/>
        </w:rPr>
        <w:t>μ</w:t>
      </w:r>
      <w:r w:rsidRPr="00275145">
        <w:rPr>
          <w:rFonts w:eastAsia="Times New Roman"/>
          <w:szCs w:val="24"/>
        </w:rPr>
        <w:t xml:space="preserve">εσοπρόθεσμο </w:t>
      </w:r>
      <w:r>
        <w:rPr>
          <w:rFonts w:eastAsia="Times New Roman"/>
          <w:szCs w:val="24"/>
        </w:rPr>
        <w:t>π</w:t>
      </w:r>
      <w:r w:rsidRPr="00275145">
        <w:rPr>
          <w:rFonts w:eastAsia="Times New Roman"/>
          <w:szCs w:val="24"/>
        </w:rPr>
        <w:t>ρόγραμμα που ψηφίστηκε το</w:t>
      </w:r>
      <w:r>
        <w:rPr>
          <w:rFonts w:eastAsia="Times New Roman"/>
          <w:szCs w:val="24"/>
        </w:rPr>
        <w:t>ν</w:t>
      </w:r>
      <w:r w:rsidRPr="00275145">
        <w:rPr>
          <w:rFonts w:eastAsia="Times New Roman"/>
          <w:szCs w:val="24"/>
        </w:rPr>
        <w:t xml:space="preserve"> Μάιο του </w:t>
      </w:r>
      <w:r>
        <w:rPr>
          <w:rFonts w:eastAsia="Times New Roman"/>
          <w:szCs w:val="24"/>
        </w:rPr>
        <w:t>20</w:t>
      </w:r>
      <w:r w:rsidRPr="00275145">
        <w:rPr>
          <w:rFonts w:eastAsia="Times New Roman"/>
          <w:szCs w:val="24"/>
        </w:rPr>
        <w:t>18</w:t>
      </w:r>
      <w:r>
        <w:rPr>
          <w:rFonts w:eastAsia="Times New Roman"/>
          <w:szCs w:val="24"/>
        </w:rPr>
        <w:t>,</w:t>
      </w:r>
      <w:r w:rsidRPr="00275145">
        <w:rPr>
          <w:rFonts w:eastAsia="Times New Roman"/>
          <w:szCs w:val="24"/>
        </w:rPr>
        <w:t xml:space="preserve"> περιλαμβάν</w:t>
      </w:r>
      <w:r>
        <w:rPr>
          <w:rFonts w:eastAsia="Times New Roman"/>
          <w:szCs w:val="24"/>
        </w:rPr>
        <w:t>ονται</w:t>
      </w:r>
      <w:r w:rsidRPr="00275145">
        <w:rPr>
          <w:rFonts w:eastAsia="Times New Roman"/>
          <w:szCs w:val="24"/>
        </w:rPr>
        <w:t xml:space="preserve"> τα περιβόητα αντίμετρα</w:t>
      </w:r>
      <w:r>
        <w:rPr>
          <w:rFonts w:eastAsia="Times New Roman"/>
          <w:szCs w:val="24"/>
        </w:rPr>
        <w:t>.</w:t>
      </w:r>
      <w:r w:rsidRPr="00275145">
        <w:rPr>
          <w:rFonts w:eastAsia="Times New Roman"/>
          <w:szCs w:val="24"/>
        </w:rPr>
        <w:t xml:space="preserve"> </w:t>
      </w:r>
      <w:r>
        <w:rPr>
          <w:rFonts w:eastAsia="Times New Roman"/>
          <w:szCs w:val="24"/>
        </w:rPr>
        <w:t>Σ</w:t>
      </w:r>
      <w:r w:rsidRPr="00275145">
        <w:rPr>
          <w:rFonts w:eastAsia="Times New Roman"/>
          <w:szCs w:val="24"/>
        </w:rPr>
        <w:t>ήμερα</w:t>
      </w:r>
      <w:r>
        <w:rPr>
          <w:rFonts w:eastAsia="Times New Roman"/>
          <w:szCs w:val="24"/>
        </w:rPr>
        <w:t>,</w:t>
      </w:r>
      <w:r w:rsidRPr="00275145">
        <w:rPr>
          <w:rFonts w:eastAsia="Times New Roman"/>
          <w:szCs w:val="24"/>
        </w:rPr>
        <w:t xml:space="preserve"> </w:t>
      </w:r>
      <w:r>
        <w:rPr>
          <w:rFonts w:eastAsia="Times New Roman"/>
          <w:szCs w:val="24"/>
        </w:rPr>
        <w:t>ω</w:t>
      </w:r>
      <w:r w:rsidRPr="00275145">
        <w:rPr>
          <w:rFonts w:eastAsia="Times New Roman"/>
          <w:szCs w:val="24"/>
        </w:rPr>
        <w:t>στόσο</w:t>
      </w:r>
      <w:r>
        <w:rPr>
          <w:rFonts w:eastAsia="Times New Roman"/>
          <w:szCs w:val="24"/>
        </w:rPr>
        <w:t>,</w:t>
      </w:r>
      <w:r w:rsidRPr="00275145">
        <w:rPr>
          <w:rFonts w:eastAsia="Times New Roman"/>
          <w:szCs w:val="24"/>
        </w:rPr>
        <w:t xml:space="preserve"> βλέπου</w:t>
      </w:r>
      <w:r>
        <w:rPr>
          <w:rFonts w:eastAsia="Times New Roman"/>
          <w:szCs w:val="24"/>
        </w:rPr>
        <w:t>με</w:t>
      </w:r>
      <w:r w:rsidRPr="00275145">
        <w:rPr>
          <w:rFonts w:eastAsia="Times New Roman"/>
          <w:szCs w:val="24"/>
        </w:rPr>
        <w:t xml:space="preserve"> </w:t>
      </w:r>
      <w:r>
        <w:rPr>
          <w:rFonts w:eastAsia="Times New Roman"/>
          <w:szCs w:val="24"/>
        </w:rPr>
        <w:t>ότι τα αντίμετρα αυτά</w:t>
      </w:r>
      <w:r>
        <w:rPr>
          <w:rFonts w:eastAsia="Times New Roman"/>
          <w:szCs w:val="24"/>
        </w:rPr>
        <w:t>,</w:t>
      </w:r>
      <w:r>
        <w:rPr>
          <w:rFonts w:eastAsia="Times New Roman"/>
          <w:szCs w:val="24"/>
        </w:rPr>
        <w:t xml:space="preserve"> όλ</w:t>
      </w:r>
      <w:r>
        <w:rPr>
          <w:rFonts w:eastAsia="Times New Roman"/>
          <w:szCs w:val="24"/>
        </w:rPr>
        <w:t>ω</w:t>
      </w:r>
      <w:r w:rsidRPr="00275145">
        <w:rPr>
          <w:rFonts w:eastAsia="Times New Roman"/>
          <w:szCs w:val="24"/>
        </w:rPr>
        <w:t>ς δι</w:t>
      </w:r>
      <w:r>
        <w:rPr>
          <w:rFonts w:eastAsia="Times New Roman"/>
          <w:szCs w:val="24"/>
        </w:rPr>
        <w:t>ά</w:t>
      </w:r>
      <w:r w:rsidRPr="00275145">
        <w:rPr>
          <w:rFonts w:eastAsia="Times New Roman"/>
          <w:szCs w:val="24"/>
        </w:rPr>
        <w:t xml:space="preserve"> μαγείας</w:t>
      </w:r>
      <w:r>
        <w:rPr>
          <w:rFonts w:eastAsia="Times New Roman"/>
          <w:szCs w:val="24"/>
        </w:rPr>
        <w:t>,</w:t>
      </w:r>
      <w:r w:rsidRPr="00275145">
        <w:rPr>
          <w:rFonts w:eastAsia="Times New Roman"/>
          <w:szCs w:val="24"/>
        </w:rPr>
        <w:t xml:space="preserve"> έχουν εξαφανιστεί </w:t>
      </w:r>
      <w:r>
        <w:rPr>
          <w:rFonts w:eastAsia="Times New Roman"/>
          <w:szCs w:val="24"/>
        </w:rPr>
        <w:t xml:space="preserve">από </w:t>
      </w:r>
      <w:r w:rsidRPr="00275145">
        <w:rPr>
          <w:rFonts w:eastAsia="Times New Roman"/>
          <w:szCs w:val="24"/>
        </w:rPr>
        <w:t xml:space="preserve">τον </w:t>
      </w:r>
      <w:r>
        <w:rPr>
          <w:rFonts w:eastAsia="Times New Roman"/>
          <w:szCs w:val="24"/>
        </w:rPr>
        <w:t>π</w:t>
      </w:r>
      <w:r w:rsidRPr="00275145">
        <w:rPr>
          <w:rFonts w:eastAsia="Times New Roman"/>
          <w:szCs w:val="24"/>
        </w:rPr>
        <w:t>ροϋπολογισμό</w:t>
      </w:r>
      <w:r>
        <w:rPr>
          <w:rFonts w:eastAsia="Times New Roman"/>
          <w:szCs w:val="24"/>
        </w:rPr>
        <w:t>.</w:t>
      </w:r>
      <w:r w:rsidRPr="00275145">
        <w:rPr>
          <w:rFonts w:eastAsia="Times New Roman"/>
          <w:szCs w:val="24"/>
        </w:rPr>
        <w:t xml:space="preserve"> </w:t>
      </w:r>
      <w:r>
        <w:rPr>
          <w:rFonts w:eastAsia="Times New Roman"/>
          <w:szCs w:val="24"/>
        </w:rPr>
        <w:t>Τ</w:t>
      </w:r>
      <w:r w:rsidRPr="00275145">
        <w:rPr>
          <w:rFonts w:eastAsia="Times New Roman"/>
          <w:szCs w:val="24"/>
        </w:rPr>
        <w:t xml:space="preserve">α εξαφανισμένα </w:t>
      </w:r>
      <w:r>
        <w:rPr>
          <w:rFonts w:eastAsia="Times New Roman"/>
          <w:szCs w:val="24"/>
        </w:rPr>
        <w:t>αντίμετρα</w:t>
      </w:r>
      <w:r w:rsidRPr="00275145">
        <w:rPr>
          <w:rFonts w:eastAsia="Times New Roman"/>
          <w:szCs w:val="24"/>
        </w:rPr>
        <w:t xml:space="preserve"> είναι καθαρής αξίας 1,3 </w:t>
      </w:r>
      <w:r>
        <w:rPr>
          <w:rFonts w:eastAsia="Times New Roman"/>
          <w:szCs w:val="24"/>
        </w:rPr>
        <w:t>δισεκατομμ</w:t>
      </w:r>
      <w:r>
        <w:rPr>
          <w:rFonts w:eastAsia="Times New Roman"/>
          <w:szCs w:val="24"/>
        </w:rPr>
        <w:t>υρίων</w:t>
      </w:r>
      <w:r>
        <w:rPr>
          <w:rFonts w:eastAsia="Times New Roman"/>
          <w:szCs w:val="24"/>
        </w:rPr>
        <w:t xml:space="preserve"> ευρώ. Α</w:t>
      </w:r>
      <w:r w:rsidRPr="00275145">
        <w:rPr>
          <w:rFonts w:eastAsia="Times New Roman"/>
          <w:szCs w:val="24"/>
        </w:rPr>
        <w:t>πό αυτά τα 1,3</w:t>
      </w:r>
      <w:r>
        <w:rPr>
          <w:rFonts w:eastAsia="Times New Roman"/>
          <w:szCs w:val="24"/>
        </w:rPr>
        <w:t xml:space="preserve"> δισεκατομμύρια ευρώ ε</w:t>
      </w:r>
      <w:r w:rsidRPr="00275145">
        <w:rPr>
          <w:rFonts w:eastAsia="Times New Roman"/>
          <w:szCs w:val="24"/>
        </w:rPr>
        <w:t>γώ θα ήθελα να σταθώ στα 140 εκατομμύρια ευρώ τα οποία είχαν δρομολογηθεί για τη προσχολική εκπαίδευση</w:t>
      </w:r>
      <w:r>
        <w:rPr>
          <w:rFonts w:eastAsia="Times New Roman"/>
          <w:szCs w:val="24"/>
        </w:rPr>
        <w:t>.</w:t>
      </w:r>
      <w:r w:rsidRPr="00275145">
        <w:rPr>
          <w:rFonts w:eastAsia="Times New Roman"/>
          <w:szCs w:val="24"/>
        </w:rPr>
        <w:t xml:space="preserve"> </w:t>
      </w:r>
      <w:r>
        <w:rPr>
          <w:rFonts w:eastAsia="Times New Roman"/>
          <w:szCs w:val="24"/>
        </w:rPr>
        <w:t xml:space="preserve">Και ρωτώ ευθέως, κύριε </w:t>
      </w:r>
      <w:r w:rsidRPr="00275145">
        <w:rPr>
          <w:rFonts w:eastAsia="Times New Roman"/>
          <w:szCs w:val="24"/>
        </w:rPr>
        <w:t>Υπουργέ</w:t>
      </w:r>
      <w:r>
        <w:rPr>
          <w:rFonts w:eastAsia="Times New Roman"/>
          <w:szCs w:val="24"/>
        </w:rPr>
        <w:t>:</w:t>
      </w:r>
      <w:r w:rsidRPr="00275145">
        <w:rPr>
          <w:rFonts w:eastAsia="Times New Roman"/>
          <w:szCs w:val="24"/>
        </w:rPr>
        <w:t xml:space="preserve"> </w:t>
      </w:r>
      <w:r>
        <w:rPr>
          <w:rFonts w:eastAsia="Times New Roman"/>
          <w:szCs w:val="24"/>
        </w:rPr>
        <w:t>Πού</w:t>
      </w:r>
      <w:r w:rsidRPr="00275145">
        <w:rPr>
          <w:rFonts w:eastAsia="Times New Roman"/>
          <w:szCs w:val="24"/>
        </w:rPr>
        <w:t xml:space="preserve"> χάθηκαν αυτά τα χρήματα και </w:t>
      </w:r>
      <w:r>
        <w:rPr>
          <w:rFonts w:eastAsia="Times New Roman"/>
          <w:szCs w:val="24"/>
        </w:rPr>
        <w:t>τ</w:t>
      </w:r>
      <w:r w:rsidRPr="00275145">
        <w:rPr>
          <w:rFonts w:eastAsia="Times New Roman"/>
          <w:szCs w:val="24"/>
        </w:rPr>
        <w:t>ι σ</w:t>
      </w:r>
      <w:r w:rsidRPr="00275145">
        <w:rPr>
          <w:rFonts w:eastAsia="Times New Roman"/>
          <w:szCs w:val="24"/>
        </w:rPr>
        <w:t xml:space="preserve">υνέπειες θα </w:t>
      </w:r>
      <w:r>
        <w:rPr>
          <w:rFonts w:eastAsia="Times New Roman"/>
          <w:szCs w:val="24"/>
        </w:rPr>
        <w:t>έχει</w:t>
      </w:r>
      <w:r w:rsidRPr="00275145">
        <w:rPr>
          <w:rFonts w:eastAsia="Times New Roman"/>
          <w:szCs w:val="24"/>
        </w:rPr>
        <w:t xml:space="preserve"> αυτή η απώλεια</w:t>
      </w:r>
      <w:r>
        <w:rPr>
          <w:rFonts w:eastAsia="Times New Roman"/>
          <w:szCs w:val="24"/>
        </w:rPr>
        <w:t>;</w:t>
      </w:r>
      <w:r w:rsidRPr="00275145">
        <w:rPr>
          <w:rFonts w:eastAsia="Times New Roman"/>
          <w:szCs w:val="24"/>
        </w:rPr>
        <w:t xml:space="preserve"> </w:t>
      </w:r>
    </w:p>
    <w:p w14:paraId="37394A98" w14:textId="77777777" w:rsidR="00B27939" w:rsidRDefault="00D93F4B">
      <w:pPr>
        <w:spacing w:after="0" w:line="600" w:lineRule="auto"/>
        <w:ind w:firstLine="720"/>
        <w:jc w:val="both"/>
        <w:rPr>
          <w:rFonts w:eastAsia="Times New Roman"/>
          <w:szCs w:val="24"/>
        </w:rPr>
      </w:pPr>
      <w:r>
        <w:rPr>
          <w:rFonts w:eastAsia="Times New Roman"/>
          <w:szCs w:val="24"/>
        </w:rPr>
        <w:t>Τ</w:t>
      </w:r>
      <w:r w:rsidRPr="00275145">
        <w:rPr>
          <w:rFonts w:eastAsia="Times New Roman"/>
          <w:szCs w:val="24"/>
        </w:rPr>
        <w:t>ο ρωτώ</w:t>
      </w:r>
      <w:r>
        <w:rPr>
          <w:rFonts w:eastAsia="Times New Roman"/>
          <w:szCs w:val="24"/>
        </w:rPr>
        <w:t>,</w:t>
      </w:r>
      <w:r w:rsidRPr="00275145">
        <w:rPr>
          <w:rFonts w:eastAsia="Times New Roman"/>
          <w:szCs w:val="24"/>
        </w:rPr>
        <w:t xml:space="preserve"> διότι με το</w:t>
      </w:r>
      <w:r>
        <w:rPr>
          <w:rFonts w:eastAsia="Times New Roman"/>
          <w:szCs w:val="24"/>
        </w:rPr>
        <w:t>ν</w:t>
      </w:r>
      <w:r w:rsidRPr="00275145">
        <w:rPr>
          <w:rFonts w:eastAsia="Times New Roman"/>
          <w:szCs w:val="24"/>
        </w:rPr>
        <w:t xml:space="preserve"> </w:t>
      </w:r>
      <w:r>
        <w:rPr>
          <w:rFonts w:eastAsia="Times New Roman"/>
          <w:szCs w:val="24"/>
        </w:rPr>
        <w:t>ν.4521/2018</w:t>
      </w:r>
      <w:r w:rsidRPr="00275145">
        <w:rPr>
          <w:rFonts w:eastAsia="Times New Roman"/>
          <w:szCs w:val="24"/>
        </w:rPr>
        <w:t xml:space="preserve"> </w:t>
      </w:r>
      <w:r>
        <w:rPr>
          <w:rFonts w:eastAsia="Times New Roman"/>
          <w:szCs w:val="24"/>
        </w:rPr>
        <w:t xml:space="preserve">που </w:t>
      </w:r>
      <w:r w:rsidRPr="00275145">
        <w:rPr>
          <w:rFonts w:eastAsia="Times New Roman"/>
          <w:szCs w:val="24"/>
        </w:rPr>
        <w:t>ψηφίστηκε</w:t>
      </w:r>
      <w:r>
        <w:rPr>
          <w:rFonts w:eastAsia="Times New Roman"/>
          <w:szCs w:val="24"/>
        </w:rPr>
        <w:t xml:space="preserve">, </w:t>
      </w:r>
      <w:r w:rsidRPr="00275145">
        <w:rPr>
          <w:rFonts w:eastAsia="Times New Roman"/>
          <w:szCs w:val="24"/>
        </w:rPr>
        <w:t>καθιερώθηκε η δίχρονη υποχρεωτική προσχολική εκπαίδευση</w:t>
      </w:r>
      <w:r>
        <w:rPr>
          <w:rFonts w:eastAsia="Times New Roman"/>
          <w:szCs w:val="24"/>
        </w:rPr>
        <w:t>,</w:t>
      </w:r>
      <w:r w:rsidRPr="00275145">
        <w:rPr>
          <w:rFonts w:eastAsia="Times New Roman"/>
          <w:szCs w:val="24"/>
        </w:rPr>
        <w:t xml:space="preserve"> με την οποία συμφωνού</w:t>
      </w:r>
      <w:r>
        <w:rPr>
          <w:rFonts w:eastAsia="Times New Roman"/>
          <w:szCs w:val="24"/>
        </w:rPr>
        <w:t>με επί</w:t>
      </w:r>
      <w:r w:rsidRPr="00275145">
        <w:rPr>
          <w:rFonts w:eastAsia="Times New Roman"/>
          <w:szCs w:val="24"/>
        </w:rPr>
        <w:t xml:space="preserve"> της </w:t>
      </w:r>
      <w:r>
        <w:rPr>
          <w:rFonts w:eastAsia="Times New Roman"/>
          <w:szCs w:val="24"/>
        </w:rPr>
        <w:t>αρχής. Κ</w:t>
      </w:r>
      <w:r w:rsidRPr="00275145">
        <w:rPr>
          <w:rFonts w:eastAsia="Times New Roman"/>
          <w:szCs w:val="24"/>
        </w:rPr>
        <w:t>αι τότε τι σας είχαμε πει</w:t>
      </w:r>
      <w:r>
        <w:rPr>
          <w:rFonts w:eastAsia="Times New Roman"/>
          <w:szCs w:val="24"/>
        </w:rPr>
        <w:t>;</w:t>
      </w:r>
      <w:r w:rsidRPr="00275145">
        <w:rPr>
          <w:rFonts w:eastAsia="Times New Roman"/>
          <w:szCs w:val="24"/>
        </w:rPr>
        <w:t xml:space="preserve"> </w:t>
      </w:r>
      <w:r>
        <w:rPr>
          <w:rFonts w:eastAsia="Times New Roman"/>
          <w:szCs w:val="24"/>
        </w:rPr>
        <w:t>Σ</w:t>
      </w:r>
      <w:r w:rsidRPr="00275145">
        <w:rPr>
          <w:rFonts w:eastAsia="Times New Roman"/>
          <w:szCs w:val="24"/>
        </w:rPr>
        <w:t>ας είχαμε θέσει μετ</w:t>
      </w:r>
      <w:r>
        <w:rPr>
          <w:rFonts w:eastAsia="Times New Roman"/>
          <w:szCs w:val="24"/>
        </w:rPr>
        <w:t xml:space="preserve">’ </w:t>
      </w:r>
      <w:r w:rsidRPr="00275145">
        <w:rPr>
          <w:rFonts w:eastAsia="Times New Roman"/>
          <w:szCs w:val="24"/>
        </w:rPr>
        <w:t>επιτάσεως πρακτικά ζητήματα</w:t>
      </w:r>
      <w:r>
        <w:rPr>
          <w:rFonts w:eastAsia="Times New Roman"/>
          <w:szCs w:val="24"/>
        </w:rPr>
        <w:t>,</w:t>
      </w:r>
      <w:r w:rsidRPr="00275145">
        <w:rPr>
          <w:rFonts w:eastAsia="Times New Roman"/>
          <w:szCs w:val="24"/>
        </w:rPr>
        <w:t xml:space="preserve"> που ανακύπτουν από εφαρμογή της ρύθμισης</w:t>
      </w:r>
      <w:r>
        <w:rPr>
          <w:rFonts w:eastAsia="Times New Roman"/>
          <w:szCs w:val="24"/>
        </w:rPr>
        <w:t>, κυρίως αν</w:t>
      </w:r>
      <w:r w:rsidRPr="00275145">
        <w:rPr>
          <w:rFonts w:eastAsia="Times New Roman"/>
          <w:szCs w:val="24"/>
        </w:rPr>
        <w:t xml:space="preserve"> υπάρχουν πιστώσεις για το απαραίτητο ανθρώπινο δυναμικό</w:t>
      </w:r>
      <w:r>
        <w:rPr>
          <w:rFonts w:eastAsia="Times New Roman"/>
          <w:szCs w:val="24"/>
        </w:rPr>
        <w:t>,</w:t>
      </w:r>
      <w:r w:rsidRPr="00275145">
        <w:rPr>
          <w:rFonts w:eastAsia="Times New Roman"/>
          <w:szCs w:val="24"/>
        </w:rPr>
        <w:t xml:space="preserve"> αν υπάρχουν </w:t>
      </w:r>
      <w:r w:rsidRPr="00275145">
        <w:rPr>
          <w:rFonts w:eastAsia="Times New Roman"/>
          <w:szCs w:val="24"/>
        </w:rPr>
        <w:lastRenderedPageBreak/>
        <w:t>οι απαραίτητες υποδομές για να εφαρμοστεί το μέτρο σε όλη την επικράτεια</w:t>
      </w:r>
      <w:r>
        <w:rPr>
          <w:rFonts w:eastAsia="Times New Roman"/>
          <w:szCs w:val="24"/>
        </w:rPr>
        <w:t>.</w:t>
      </w:r>
      <w:r w:rsidRPr="00275145">
        <w:rPr>
          <w:rFonts w:eastAsia="Times New Roman"/>
          <w:szCs w:val="24"/>
        </w:rPr>
        <w:t xml:space="preserve"> </w:t>
      </w:r>
      <w:r>
        <w:rPr>
          <w:rFonts w:eastAsia="Times New Roman"/>
          <w:szCs w:val="24"/>
        </w:rPr>
        <w:t>Τ</w:t>
      </w:r>
      <w:r w:rsidRPr="00275145">
        <w:rPr>
          <w:rFonts w:eastAsia="Times New Roman"/>
          <w:szCs w:val="24"/>
        </w:rPr>
        <w:t xml:space="preserve">ότε δεν λάβαμε απαντήσεις και τώρα μάλλον </w:t>
      </w:r>
      <w:r>
        <w:rPr>
          <w:rFonts w:eastAsia="Times New Roman"/>
          <w:szCs w:val="24"/>
        </w:rPr>
        <w:t>καταλαβαίνουμε</w:t>
      </w:r>
      <w:r w:rsidRPr="00275145">
        <w:rPr>
          <w:rFonts w:eastAsia="Times New Roman"/>
          <w:szCs w:val="24"/>
        </w:rPr>
        <w:t xml:space="preserve"> τ</w:t>
      </w:r>
      <w:r w:rsidRPr="00275145">
        <w:rPr>
          <w:rFonts w:eastAsia="Times New Roman"/>
          <w:szCs w:val="24"/>
        </w:rPr>
        <w:t>ο γιατί</w:t>
      </w:r>
      <w:r>
        <w:rPr>
          <w:rFonts w:eastAsia="Times New Roman"/>
          <w:szCs w:val="24"/>
        </w:rPr>
        <w:t>.</w:t>
      </w:r>
    </w:p>
    <w:p w14:paraId="37394A99" w14:textId="77777777" w:rsidR="00B27939" w:rsidRDefault="00D93F4B">
      <w:pPr>
        <w:spacing w:after="0" w:line="600" w:lineRule="auto"/>
        <w:ind w:firstLine="720"/>
        <w:jc w:val="both"/>
        <w:rPr>
          <w:rFonts w:eastAsia="Times New Roman"/>
          <w:szCs w:val="24"/>
        </w:rPr>
      </w:pPr>
      <w:r>
        <w:rPr>
          <w:rFonts w:eastAsia="Times New Roman"/>
          <w:szCs w:val="24"/>
        </w:rPr>
        <w:t>Δ</w:t>
      </w:r>
      <w:r w:rsidRPr="00275145">
        <w:rPr>
          <w:rFonts w:eastAsia="Times New Roman"/>
          <w:szCs w:val="24"/>
        </w:rPr>
        <w:t>εύτερον</w:t>
      </w:r>
      <w:r>
        <w:rPr>
          <w:rFonts w:eastAsia="Times New Roman"/>
          <w:szCs w:val="24"/>
        </w:rPr>
        <w:t>,</w:t>
      </w:r>
      <w:r w:rsidRPr="00275145">
        <w:rPr>
          <w:rFonts w:eastAsia="Times New Roman"/>
          <w:szCs w:val="24"/>
        </w:rPr>
        <w:t xml:space="preserve"> στην εισηγητική έκθεση αναφέρεται ότι έχουν προβλεφθεί οι απαραίτητες πιστώσεις</w:t>
      </w:r>
      <w:r>
        <w:rPr>
          <w:rFonts w:eastAsia="Times New Roman"/>
          <w:szCs w:val="24"/>
        </w:rPr>
        <w:t>,</w:t>
      </w:r>
      <w:r w:rsidRPr="00275145">
        <w:rPr>
          <w:rFonts w:eastAsia="Times New Roman"/>
          <w:szCs w:val="24"/>
        </w:rPr>
        <w:t xml:space="preserve"> </w:t>
      </w:r>
      <w:r>
        <w:rPr>
          <w:rFonts w:eastAsia="Times New Roman"/>
          <w:szCs w:val="24"/>
        </w:rPr>
        <w:t>μ</w:t>
      </w:r>
      <w:r w:rsidRPr="00275145">
        <w:rPr>
          <w:rFonts w:eastAsia="Times New Roman"/>
          <w:szCs w:val="24"/>
        </w:rPr>
        <w:t>εταξύ άλλων για την κάλυψη λειτουργίας των δημόσιων ΙΕΚ</w:t>
      </w:r>
      <w:r>
        <w:rPr>
          <w:rFonts w:eastAsia="Times New Roman"/>
          <w:szCs w:val="24"/>
        </w:rPr>
        <w:t>.</w:t>
      </w:r>
      <w:r w:rsidRPr="00275145">
        <w:rPr>
          <w:rFonts w:eastAsia="Times New Roman"/>
          <w:szCs w:val="24"/>
        </w:rPr>
        <w:t xml:space="preserve"> </w:t>
      </w:r>
    </w:p>
    <w:p w14:paraId="37394A9A" w14:textId="77777777" w:rsidR="00B27939" w:rsidRDefault="00D93F4B">
      <w:pPr>
        <w:spacing w:after="0" w:line="600" w:lineRule="auto"/>
        <w:ind w:firstLine="720"/>
        <w:jc w:val="both"/>
        <w:rPr>
          <w:rFonts w:eastAsia="Times New Roman"/>
          <w:szCs w:val="24"/>
        </w:rPr>
      </w:pPr>
      <w:r w:rsidRPr="00275145">
        <w:rPr>
          <w:rFonts w:eastAsia="Times New Roman"/>
          <w:szCs w:val="24"/>
        </w:rPr>
        <w:t>Κύριε Υπουργέ</w:t>
      </w:r>
      <w:r>
        <w:rPr>
          <w:rFonts w:eastAsia="Times New Roman"/>
          <w:szCs w:val="24"/>
        </w:rPr>
        <w:t>,</w:t>
      </w:r>
      <w:r w:rsidRPr="00275145">
        <w:rPr>
          <w:rFonts w:eastAsia="Times New Roman"/>
          <w:szCs w:val="24"/>
        </w:rPr>
        <w:t xml:space="preserve"> σας έχω κάνει </w:t>
      </w:r>
      <w:r>
        <w:rPr>
          <w:rFonts w:eastAsia="Times New Roman"/>
          <w:szCs w:val="24"/>
        </w:rPr>
        <w:t>οκτώ</w:t>
      </w:r>
      <w:r w:rsidRPr="00275145">
        <w:rPr>
          <w:rFonts w:eastAsia="Times New Roman"/>
          <w:szCs w:val="24"/>
        </w:rPr>
        <w:t xml:space="preserve"> ερωτήσεις </w:t>
      </w:r>
      <w:r>
        <w:rPr>
          <w:rFonts w:eastAsia="Times New Roman"/>
          <w:szCs w:val="24"/>
        </w:rPr>
        <w:t>για τα τεράστια προβλήματα δυσλ</w:t>
      </w:r>
      <w:r w:rsidRPr="00275145">
        <w:rPr>
          <w:rFonts w:eastAsia="Times New Roman"/>
          <w:szCs w:val="24"/>
        </w:rPr>
        <w:t xml:space="preserve">ειτουργίας των </w:t>
      </w:r>
      <w:r w:rsidRPr="00275145">
        <w:rPr>
          <w:rFonts w:eastAsia="Times New Roman"/>
          <w:szCs w:val="24"/>
        </w:rPr>
        <w:t>δημόσιων ΙΕΚ</w:t>
      </w:r>
      <w:r>
        <w:rPr>
          <w:rFonts w:eastAsia="Times New Roman"/>
          <w:szCs w:val="24"/>
        </w:rPr>
        <w:t>.</w:t>
      </w:r>
      <w:r w:rsidRPr="00275145">
        <w:rPr>
          <w:rFonts w:eastAsia="Times New Roman"/>
          <w:szCs w:val="24"/>
        </w:rPr>
        <w:t xml:space="preserve"> </w:t>
      </w:r>
      <w:r>
        <w:rPr>
          <w:rFonts w:eastAsia="Times New Roman"/>
          <w:szCs w:val="24"/>
        </w:rPr>
        <w:t>Α</w:t>
      </w:r>
      <w:r w:rsidRPr="00275145">
        <w:rPr>
          <w:rFonts w:eastAsia="Times New Roman"/>
          <w:szCs w:val="24"/>
        </w:rPr>
        <w:t>ναφέρομαι στη μη πληρωμή των εποπτών και εκπαιδευτών της μαθητείας</w:t>
      </w:r>
      <w:r>
        <w:rPr>
          <w:rFonts w:eastAsia="Times New Roman"/>
          <w:szCs w:val="24"/>
        </w:rPr>
        <w:t>,</w:t>
      </w:r>
      <w:r w:rsidRPr="00275145">
        <w:rPr>
          <w:rFonts w:eastAsia="Times New Roman"/>
          <w:szCs w:val="24"/>
        </w:rPr>
        <w:t xml:space="preserve"> στο κόστος </w:t>
      </w:r>
      <w:r>
        <w:rPr>
          <w:rFonts w:eastAsia="Times New Roman"/>
          <w:szCs w:val="24"/>
        </w:rPr>
        <w:t>που επωμίζονται</w:t>
      </w:r>
      <w:r w:rsidRPr="00275145">
        <w:rPr>
          <w:rFonts w:eastAsia="Times New Roman"/>
          <w:szCs w:val="24"/>
        </w:rPr>
        <w:t xml:space="preserve"> οι ίδιοι </w:t>
      </w:r>
      <w:r>
        <w:rPr>
          <w:rFonts w:eastAsia="Times New Roman"/>
          <w:szCs w:val="24"/>
        </w:rPr>
        <w:t xml:space="preserve">οι </w:t>
      </w:r>
      <w:r w:rsidRPr="00275145">
        <w:rPr>
          <w:rFonts w:eastAsia="Times New Roman"/>
          <w:szCs w:val="24"/>
        </w:rPr>
        <w:t>διευθυντές</w:t>
      </w:r>
      <w:r>
        <w:rPr>
          <w:rFonts w:eastAsia="Times New Roman"/>
          <w:szCs w:val="24"/>
        </w:rPr>
        <w:t xml:space="preserve">, οι ίδιοι οι </w:t>
      </w:r>
      <w:r w:rsidRPr="00275145">
        <w:rPr>
          <w:rFonts w:eastAsia="Times New Roman"/>
          <w:szCs w:val="24"/>
        </w:rPr>
        <w:t>εκπαιδευτές</w:t>
      </w:r>
      <w:r>
        <w:rPr>
          <w:rFonts w:eastAsia="Times New Roman"/>
          <w:szCs w:val="24"/>
        </w:rPr>
        <w:t xml:space="preserve">, οι ίδιοι </w:t>
      </w:r>
      <w:r w:rsidRPr="00275145">
        <w:rPr>
          <w:rFonts w:eastAsia="Times New Roman"/>
          <w:szCs w:val="24"/>
        </w:rPr>
        <w:t>οι καταρτιζόμενοι για γραφικ</w:t>
      </w:r>
      <w:r>
        <w:rPr>
          <w:rFonts w:eastAsia="Times New Roman"/>
          <w:szCs w:val="24"/>
        </w:rPr>
        <w:t>ή</w:t>
      </w:r>
      <w:r w:rsidRPr="00275145">
        <w:rPr>
          <w:rFonts w:eastAsia="Times New Roman"/>
          <w:szCs w:val="24"/>
        </w:rPr>
        <w:t xml:space="preserve"> ύλη</w:t>
      </w:r>
      <w:r>
        <w:rPr>
          <w:rFonts w:eastAsia="Times New Roman"/>
          <w:szCs w:val="24"/>
        </w:rPr>
        <w:t>,</w:t>
      </w:r>
      <w:r w:rsidRPr="00275145">
        <w:rPr>
          <w:rFonts w:eastAsia="Times New Roman"/>
          <w:szCs w:val="24"/>
        </w:rPr>
        <w:t xml:space="preserve"> για υλικά εργαστηρίων</w:t>
      </w:r>
      <w:r>
        <w:rPr>
          <w:rFonts w:eastAsia="Times New Roman"/>
          <w:szCs w:val="24"/>
        </w:rPr>
        <w:t>,</w:t>
      </w:r>
      <w:r w:rsidRPr="00275145">
        <w:rPr>
          <w:rFonts w:eastAsia="Times New Roman"/>
          <w:szCs w:val="24"/>
        </w:rPr>
        <w:t xml:space="preserve"> για την ασφάλεια των χώρων</w:t>
      </w:r>
      <w:r>
        <w:rPr>
          <w:rFonts w:eastAsia="Times New Roman"/>
          <w:szCs w:val="24"/>
        </w:rPr>
        <w:t>,</w:t>
      </w:r>
      <w:r w:rsidRPr="00275145">
        <w:rPr>
          <w:rFonts w:eastAsia="Times New Roman"/>
          <w:szCs w:val="24"/>
        </w:rPr>
        <w:t xml:space="preserve"> γι</w:t>
      </w:r>
      <w:r w:rsidRPr="00275145">
        <w:rPr>
          <w:rFonts w:eastAsia="Times New Roman"/>
          <w:szCs w:val="24"/>
        </w:rPr>
        <w:t>α την καθαριότητα</w:t>
      </w:r>
      <w:r>
        <w:rPr>
          <w:rFonts w:eastAsia="Times New Roman"/>
          <w:szCs w:val="24"/>
        </w:rPr>
        <w:t xml:space="preserve">. </w:t>
      </w:r>
    </w:p>
    <w:p w14:paraId="37394A9B" w14:textId="77777777" w:rsidR="00B27939" w:rsidRDefault="00D93F4B">
      <w:pPr>
        <w:spacing w:after="0" w:line="600" w:lineRule="auto"/>
        <w:ind w:firstLine="720"/>
        <w:jc w:val="both"/>
        <w:rPr>
          <w:rFonts w:eastAsia="Times New Roman"/>
          <w:szCs w:val="24"/>
        </w:rPr>
      </w:pPr>
      <w:r>
        <w:rPr>
          <w:rFonts w:eastAsia="Times New Roman"/>
          <w:szCs w:val="24"/>
        </w:rPr>
        <w:t xml:space="preserve">Κύριε Υπουργέ, από αυτές τις οκτώ </w:t>
      </w:r>
      <w:r w:rsidRPr="00275145">
        <w:rPr>
          <w:rFonts w:eastAsia="Times New Roman"/>
          <w:szCs w:val="24"/>
        </w:rPr>
        <w:t>ερωτήσεις</w:t>
      </w:r>
      <w:r>
        <w:rPr>
          <w:rFonts w:eastAsia="Times New Roman"/>
          <w:szCs w:val="24"/>
        </w:rPr>
        <w:t xml:space="preserve"> ξέρετε σε πόσες μου έχετε απαντήσει; Σε καμμία από τις οκτώ, κύριε Υπουργέ. Δεν μου έχετε απαντήσει σε καμμία από τις οκτώ </w:t>
      </w:r>
      <w:r w:rsidRPr="00275145">
        <w:rPr>
          <w:rFonts w:eastAsia="Times New Roman"/>
          <w:szCs w:val="24"/>
        </w:rPr>
        <w:t xml:space="preserve"> ερωτήσεις για τις σοβαρότατες </w:t>
      </w:r>
      <w:r>
        <w:rPr>
          <w:rFonts w:eastAsia="Times New Roman"/>
          <w:szCs w:val="24"/>
        </w:rPr>
        <w:t>δυσ</w:t>
      </w:r>
      <w:r w:rsidRPr="00275145">
        <w:rPr>
          <w:rFonts w:eastAsia="Times New Roman"/>
          <w:szCs w:val="24"/>
        </w:rPr>
        <w:t>λειτουργί</w:t>
      </w:r>
      <w:r>
        <w:rPr>
          <w:rFonts w:eastAsia="Times New Roman"/>
          <w:szCs w:val="24"/>
        </w:rPr>
        <w:t>ε</w:t>
      </w:r>
      <w:r w:rsidRPr="00275145">
        <w:rPr>
          <w:rFonts w:eastAsia="Times New Roman"/>
          <w:szCs w:val="24"/>
        </w:rPr>
        <w:t>ς των δημόσιων ΙΕΚ</w:t>
      </w:r>
      <w:r>
        <w:rPr>
          <w:rFonts w:eastAsia="Times New Roman"/>
          <w:szCs w:val="24"/>
        </w:rPr>
        <w:t>.</w:t>
      </w:r>
    </w:p>
    <w:p w14:paraId="37394A9C" w14:textId="77777777" w:rsidR="00B27939" w:rsidRDefault="00D93F4B">
      <w:pPr>
        <w:spacing w:after="0" w:line="600" w:lineRule="auto"/>
        <w:ind w:firstLine="720"/>
        <w:jc w:val="both"/>
        <w:rPr>
          <w:rFonts w:eastAsia="Times New Roman"/>
          <w:szCs w:val="24"/>
        </w:rPr>
      </w:pPr>
      <w:r>
        <w:rPr>
          <w:rFonts w:eastAsia="Times New Roman"/>
          <w:szCs w:val="24"/>
        </w:rPr>
        <w:t>Τρίτο</w:t>
      </w:r>
      <w:r>
        <w:rPr>
          <w:rFonts w:eastAsia="Times New Roman"/>
          <w:szCs w:val="24"/>
        </w:rPr>
        <w:t>ν, όσον αφορά τις προσλήψεις τεσσερισήμισι χιλιάδων εκπαιδευτικών και εξειδικευμένου προσωπικού</w:t>
      </w:r>
      <w:r w:rsidRPr="00275145">
        <w:rPr>
          <w:rFonts w:eastAsia="Times New Roman"/>
          <w:szCs w:val="24"/>
        </w:rPr>
        <w:t xml:space="preserve"> στην </w:t>
      </w:r>
      <w:r>
        <w:rPr>
          <w:rFonts w:eastAsia="Times New Roman"/>
          <w:szCs w:val="24"/>
        </w:rPr>
        <w:t>Ει</w:t>
      </w:r>
      <w:r w:rsidRPr="00275145">
        <w:rPr>
          <w:rFonts w:eastAsia="Times New Roman"/>
          <w:szCs w:val="24"/>
        </w:rPr>
        <w:t xml:space="preserve">δική </w:t>
      </w:r>
      <w:r>
        <w:rPr>
          <w:rFonts w:eastAsia="Times New Roman"/>
          <w:szCs w:val="24"/>
        </w:rPr>
        <w:lastRenderedPageBreak/>
        <w:t>Α</w:t>
      </w:r>
      <w:r w:rsidRPr="00275145">
        <w:rPr>
          <w:rFonts w:eastAsia="Times New Roman"/>
          <w:szCs w:val="24"/>
        </w:rPr>
        <w:t>γωγή</w:t>
      </w:r>
      <w:r>
        <w:rPr>
          <w:rFonts w:eastAsia="Times New Roman"/>
          <w:szCs w:val="24"/>
        </w:rPr>
        <w:t>,</w:t>
      </w:r>
      <w:r w:rsidRPr="00275145">
        <w:rPr>
          <w:rFonts w:eastAsia="Times New Roman"/>
          <w:szCs w:val="24"/>
        </w:rPr>
        <w:t xml:space="preserve"> οι οποίες είναι</w:t>
      </w:r>
      <w:r>
        <w:rPr>
          <w:rFonts w:eastAsia="Times New Roman"/>
          <w:szCs w:val="24"/>
        </w:rPr>
        <w:t>,</w:t>
      </w:r>
      <w:r w:rsidRPr="00275145">
        <w:rPr>
          <w:rFonts w:eastAsia="Times New Roman"/>
          <w:szCs w:val="24"/>
        </w:rPr>
        <w:t xml:space="preserve"> πράγματι</w:t>
      </w:r>
      <w:r>
        <w:rPr>
          <w:rFonts w:eastAsia="Times New Roman"/>
          <w:szCs w:val="24"/>
        </w:rPr>
        <w:t>,</w:t>
      </w:r>
      <w:r w:rsidRPr="00275145">
        <w:rPr>
          <w:rFonts w:eastAsia="Times New Roman"/>
          <w:szCs w:val="24"/>
        </w:rPr>
        <w:t xml:space="preserve"> απολύτως απαραίτητες</w:t>
      </w:r>
      <w:r>
        <w:rPr>
          <w:rFonts w:eastAsia="Times New Roman"/>
          <w:szCs w:val="24"/>
        </w:rPr>
        <w:t>,</w:t>
      </w:r>
      <w:r w:rsidRPr="00275145">
        <w:rPr>
          <w:rFonts w:eastAsia="Times New Roman"/>
          <w:szCs w:val="24"/>
        </w:rPr>
        <w:t xml:space="preserve"> σύμφωνα με τον πίνακα 3,7</w:t>
      </w:r>
      <w:r>
        <w:rPr>
          <w:rFonts w:eastAsia="Times New Roman"/>
          <w:szCs w:val="24"/>
        </w:rPr>
        <w:t>, στη</w:t>
      </w:r>
      <w:r w:rsidRPr="00275145">
        <w:rPr>
          <w:rFonts w:eastAsia="Times New Roman"/>
          <w:szCs w:val="24"/>
        </w:rPr>
        <w:t xml:space="preserve"> σελίδα 51 της </w:t>
      </w:r>
      <w:r>
        <w:rPr>
          <w:rFonts w:eastAsia="Times New Roman"/>
          <w:szCs w:val="24"/>
        </w:rPr>
        <w:t>εισηγητικής</w:t>
      </w:r>
      <w:r w:rsidRPr="00275145">
        <w:rPr>
          <w:rFonts w:eastAsia="Times New Roman"/>
          <w:szCs w:val="24"/>
        </w:rPr>
        <w:t xml:space="preserve"> έκθεσης έχετε </w:t>
      </w:r>
      <w:r>
        <w:rPr>
          <w:rFonts w:eastAsia="Times New Roman"/>
          <w:szCs w:val="24"/>
        </w:rPr>
        <w:t>εγγράψει</w:t>
      </w:r>
      <w:r w:rsidRPr="00275145">
        <w:rPr>
          <w:rFonts w:eastAsia="Times New Roman"/>
          <w:szCs w:val="24"/>
        </w:rPr>
        <w:t xml:space="preserve"> 22 εκατομμύρ</w:t>
      </w:r>
      <w:r w:rsidRPr="00275145">
        <w:rPr>
          <w:rFonts w:eastAsia="Times New Roman"/>
          <w:szCs w:val="24"/>
        </w:rPr>
        <w:t xml:space="preserve">ια ευρώ για την ενίσχυση </w:t>
      </w:r>
      <w:r>
        <w:rPr>
          <w:rFonts w:eastAsia="Times New Roman"/>
          <w:szCs w:val="24"/>
        </w:rPr>
        <w:t xml:space="preserve">της </w:t>
      </w:r>
      <w:r>
        <w:rPr>
          <w:rFonts w:eastAsia="Times New Roman"/>
          <w:szCs w:val="24"/>
        </w:rPr>
        <w:t>Ε</w:t>
      </w:r>
      <w:r w:rsidRPr="00275145">
        <w:rPr>
          <w:rFonts w:eastAsia="Times New Roman"/>
          <w:szCs w:val="24"/>
        </w:rPr>
        <w:t xml:space="preserve">ιδικής </w:t>
      </w:r>
      <w:r>
        <w:rPr>
          <w:rFonts w:eastAsia="Times New Roman"/>
          <w:szCs w:val="24"/>
        </w:rPr>
        <w:t>Α</w:t>
      </w:r>
      <w:r w:rsidRPr="00275145">
        <w:rPr>
          <w:rFonts w:eastAsia="Times New Roman"/>
          <w:szCs w:val="24"/>
        </w:rPr>
        <w:t>γωγής</w:t>
      </w:r>
      <w:r>
        <w:rPr>
          <w:rFonts w:eastAsia="Times New Roman"/>
          <w:szCs w:val="24"/>
        </w:rPr>
        <w:t>.</w:t>
      </w:r>
      <w:r w:rsidRPr="00275145">
        <w:rPr>
          <w:rFonts w:eastAsia="Times New Roman"/>
          <w:szCs w:val="24"/>
        </w:rPr>
        <w:t xml:space="preserve"> </w:t>
      </w:r>
      <w:r>
        <w:rPr>
          <w:rFonts w:eastAsia="Times New Roman"/>
          <w:szCs w:val="24"/>
        </w:rPr>
        <w:t>Θ</w:t>
      </w:r>
      <w:r w:rsidRPr="00275145">
        <w:rPr>
          <w:rFonts w:eastAsia="Times New Roman"/>
          <w:szCs w:val="24"/>
        </w:rPr>
        <w:t>έλω να ρωτήσω</w:t>
      </w:r>
      <w:r>
        <w:rPr>
          <w:rFonts w:eastAsia="Times New Roman"/>
          <w:szCs w:val="24"/>
        </w:rPr>
        <w:t>,</w:t>
      </w:r>
      <w:r w:rsidRPr="00275145">
        <w:rPr>
          <w:rFonts w:eastAsia="Times New Roman"/>
          <w:szCs w:val="24"/>
        </w:rPr>
        <w:t xml:space="preserve"> </w:t>
      </w:r>
      <w:r>
        <w:rPr>
          <w:rFonts w:eastAsia="Times New Roman"/>
          <w:szCs w:val="24"/>
        </w:rPr>
        <w:t>κ</w:t>
      </w:r>
      <w:r w:rsidRPr="00275145">
        <w:rPr>
          <w:rFonts w:eastAsia="Times New Roman"/>
          <w:szCs w:val="24"/>
        </w:rPr>
        <w:t>ύριε Υπουργέ</w:t>
      </w:r>
      <w:r>
        <w:rPr>
          <w:rFonts w:eastAsia="Times New Roman"/>
          <w:szCs w:val="24"/>
        </w:rPr>
        <w:t>,</w:t>
      </w:r>
      <w:r w:rsidRPr="00275145">
        <w:rPr>
          <w:rFonts w:eastAsia="Times New Roman"/>
          <w:szCs w:val="24"/>
        </w:rPr>
        <w:t xml:space="preserve"> αν έχετε υπολογίσει ότι η σχετική δαπάνη ενδέχεται να είναι κατά πολύ αυξημένη</w:t>
      </w:r>
      <w:r>
        <w:rPr>
          <w:rFonts w:eastAsia="Times New Roman"/>
          <w:szCs w:val="24"/>
        </w:rPr>
        <w:t>,</w:t>
      </w:r>
      <w:r w:rsidRPr="00275145">
        <w:rPr>
          <w:rFonts w:eastAsia="Times New Roman"/>
          <w:szCs w:val="24"/>
        </w:rPr>
        <w:t xml:space="preserve"> καθώς φαίνεται να </w:t>
      </w:r>
      <w:r>
        <w:rPr>
          <w:rFonts w:eastAsia="Times New Roman"/>
          <w:szCs w:val="24"/>
        </w:rPr>
        <w:t>μην έχουν</w:t>
      </w:r>
      <w:r w:rsidRPr="00275145">
        <w:rPr>
          <w:rFonts w:eastAsia="Times New Roman"/>
          <w:szCs w:val="24"/>
        </w:rPr>
        <w:t xml:space="preserve"> υπολογιστεί το ποσό</w:t>
      </w:r>
      <w:r w:rsidRPr="002B5C81">
        <w:rPr>
          <w:rFonts w:eastAsia="Times New Roman"/>
          <w:szCs w:val="24"/>
        </w:rPr>
        <w:t xml:space="preserve"> </w:t>
      </w:r>
      <w:r w:rsidRPr="00275145">
        <w:rPr>
          <w:rFonts w:eastAsia="Times New Roman"/>
          <w:szCs w:val="24"/>
        </w:rPr>
        <w:t>αυτό</w:t>
      </w:r>
      <w:r>
        <w:rPr>
          <w:rFonts w:eastAsia="Times New Roman"/>
          <w:szCs w:val="24"/>
        </w:rPr>
        <w:t>,</w:t>
      </w:r>
      <w:r w:rsidRPr="00275145">
        <w:rPr>
          <w:rFonts w:eastAsia="Times New Roman"/>
          <w:szCs w:val="24"/>
        </w:rPr>
        <w:t xml:space="preserve"> η προϋπηρεσία των εκπαιδευτικών αυτών</w:t>
      </w:r>
      <w:r>
        <w:rPr>
          <w:rFonts w:eastAsia="Times New Roman"/>
          <w:szCs w:val="24"/>
        </w:rPr>
        <w:t>,</w:t>
      </w:r>
      <w:r w:rsidRPr="00275145">
        <w:rPr>
          <w:rFonts w:eastAsia="Times New Roman"/>
          <w:szCs w:val="24"/>
        </w:rPr>
        <w:t xml:space="preserve"> </w:t>
      </w:r>
      <w:r>
        <w:rPr>
          <w:rFonts w:eastAsia="Times New Roman"/>
          <w:szCs w:val="24"/>
        </w:rPr>
        <w:t xml:space="preserve">η </w:t>
      </w:r>
      <w:r w:rsidRPr="00275145">
        <w:rPr>
          <w:rFonts w:eastAsia="Times New Roman"/>
          <w:szCs w:val="24"/>
        </w:rPr>
        <w:t>οικογενειακή τους κατάσταση</w:t>
      </w:r>
      <w:r>
        <w:rPr>
          <w:rFonts w:eastAsia="Times New Roman"/>
          <w:szCs w:val="24"/>
        </w:rPr>
        <w:t>,</w:t>
      </w:r>
      <w:r w:rsidRPr="00275145">
        <w:rPr>
          <w:rFonts w:eastAsia="Times New Roman"/>
          <w:szCs w:val="24"/>
        </w:rPr>
        <w:t xml:space="preserve"> </w:t>
      </w:r>
      <w:r>
        <w:rPr>
          <w:rFonts w:eastAsia="Times New Roman"/>
          <w:szCs w:val="24"/>
        </w:rPr>
        <w:t>καθώς και τα πρόσθετα προσόντα τους</w:t>
      </w:r>
      <w:r w:rsidRPr="00275145">
        <w:rPr>
          <w:rFonts w:eastAsia="Times New Roman"/>
          <w:szCs w:val="24"/>
        </w:rPr>
        <w:t xml:space="preserve"> όπως για παράδειγμα </w:t>
      </w:r>
      <w:r>
        <w:rPr>
          <w:rFonts w:eastAsia="Times New Roman"/>
          <w:szCs w:val="24"/>
        </w:rPr>
        <w:t xml:space="preserve">οι </w:t>
      </w:r>
      <w:r w:rsidRPr="00275145">
        <w:rPr>
          <w:rFonts w:eastAsia="Times New Roman"/>
          <w:szCs w:val="24"/>
        </w:rPr>
        <w:t>μεταπτυχιακοί τίτλοι</w:t>
      </w:r>
      <w:r>
        <w:rPr>
          <w:rFonts w:eastAsia="Times New Roman"/>
          <w:szCs w:val="24"/>
        </w:rPr>
        <w:t>.</w:t>
      </w:r>
    </w:p>
    <w:p w14:paraId="37394A9D" w14:textId="77777777" w:rsidR="00B27939" w:rsidRDefault="00D93F4B">
      <w:pPr>
        <w:spacing w:after="0" w:line="600" w:lineRule="auto"/>
        <w:ind w:firstLine="720"/>
        <w:jc w:val="both"/>
        <w:rPr>
          <w:rFonts w:eastAsia="Times New Roman" w:cs="Times New Roman"/>
          <w:szCs w:val="24"/>
        </w:rPr>
      </w:pPr>
      <w:r>
        <w:rPr>
          <w:rFonts w:eastAsia="Times New Roman"/>
          <w:szCs w:val="24"/>
        </w:rPr>
        <w:t>Τέταρτον -</w:t>
      </w:r>
      <w:r w:rsidRPr="00275145">
        <w:rPr>
          <w:rFonts w:eastAsia="Times New Roman"/>
          <w:szCs w:val="24"/>
        </w:rPr>
        <w:t>τελευταί</w:t>
      </w:r>
      <w:r>
        <w:rPr>
          <w:rFonts w:eastAsia="Times New Roman"/>
          <w:szCs w:val="24"/>
        </w:rPr>
        <w:t xml:space="preserve">ο ερώτημα αλλά εξαιρετικά σημαντικό- εδώ και τέσσερα χρόνια, κύριε Υπουργέ, </w:t>
      </w:r>
      <w:r w:rsidRPr="00275145">
        <w:rPr>
          <w:rFonts w:eastAsia="Times New Roman"/>
          <w:szCs w:val="24"/>
        </w:rPr>
        <w:t xml:space="preserve">ακούμε την </w:t>
      </w:r>
      <w:r>
        <w:rPr>
          <w:rFonts w:eastAsia="Times New Roman"/>
          <w:szCs w:val="24"/>
        </w:rPr>
        <w:t>Κ</w:t>
      </w:r>
      <w:r w:rsidRPr="00275145">
        <w:rPr>
          <w:rFonts w:eastAsia="Times New Roman"/>
          <w:szCs w:val="24"/>
        </w:rPr>
        <w:t>υβέρνησή σας να εξαγγέλλει μόνιμους διορ</w:t>
      </w:r>
      <w:r w:rsidRPr="00275145">
        <w:rPr>
          <w:rFonts w:eastAsia="Times New Roman"/>
          <w:szCs w:val="24"/>
        </w:rPr>
        <w:t xml:space="preserve">ισμούς στη γενική εκπαίδευση </w:t>
      </w:r>
      <w:r>
        <w:rPr>
          <w:rFonts w:eastAsia="Times New Roman"/>
          <w:szCs w:val="24"/>
        </w:rPr>
        <w:t>π</w:t>
      </w:r>
      <w:r w:rsidRPr="00275145">
        <w:rPr>
          <w:rFonts w:eastAsia="Times New Roman"/>
          <w:szCs w:val="24"/>
        </w:rPr>
        <w:t>ρωτοβάθμια και δευτεροβάθμια</w:t>
      </w:r>
      <w:r>
        <w:rPr>
          <w:rFonts w:eastAsia="Times New Roman"/>
          <w:szCs w:val="24"/>
        </w:rPr>
        <w:t>. Π</w:t>
      </w:r>
      <w:r w:rsidRPr="00275145">
        <w:rPr>
          <w:rFonts w:eastAsia="Times New Roman"/>
          <w:szCs w:val="24"/>
        </w:rPr>
        <w:t xml:space="preserve">ράγματι ο </w:t>
      </w:r>
      <w:r>
        <w:rPr>
          <w:rFonts w:eastAsia="Times New Roman"/>
          <w:szCs w:val="24"/>
        </w:rPr>
        <w:t>εκπαιδευτικός</w:t>
      </w:r>
      <w:r w:rsidRPr="00275145">
        <w:rPr>
          <w:rFonts w:eastAsia="Times New Roman"/>
          <w:szCs w:val="24"/>
        </w:rPr>
        <w:t xml:space="preserve"> πληθυσμός είναι γερασμένος και χρειάζονται </w:t>
      </w:r>
      <w:r>
        <w:rPr>
          <w:rFonts w:eastAsia="Times New Roman"/>
          <w:szCs w:val="24"/>
        </w:rPr>
        <w:t>μόνιμοι διορισμοί.</w:t>
      </w:r>
    </w:p>
    <w:p w14:paraId="37394A9E" w14:textId="77777777" w:rsidR="00B27939" w:rsidRDefault="00D93F4B">
      <w:pPr>
        <w:spacing w:after="0" w:line="600" w:lineRule="auto"/>
        <w:ind w:firstLine="720"/>
        <w:jc w:val="both"/>
        <w:rPr>
          <w:rFonts w:eastAsia="Times New Roman"/>
          <w:szCs w:val="24"/>
        </w:rPr>
      </w:pPr>
      <w:r>
        <w:rPr>
          <w:rFonts w:eastAsia="Times New Roman"/>
          <w:szCs w:val="24"/>
        </w:rPr>
        <w:t xml:space="preserve">Θυμάμαι, όμως, χαρακτηριστικά τον κ. Φίλη, ως Υπουργό Παιδείας, να εξαγγέλλει </w:t>
      </w:r>
      <w:r>
        <w:rPr>
          <w:rFonts w:eastAsia="Times New Roman"/>
          <w:szCs w:val="24"/>
        </w:rPr>
        <w:t xml:space="preserve">είκοσι χιλιάδες </w:t>
      </w:r>
      <w:r>
        <w:rPr>
          <w:rFonts w:eastAsia="Times New Roman"/>
          <w:szCs w:val="24"/>
        </w:rPr>
        <w:t>μόνιμους διορισ</w:t>
      </w:r>
      <w:r>
        <w:rPr>
          <w:rFonts w:eastAsia="Times New Roman"/>
          <w:szCs w:val="24"/>
        </w:rPr>
        <w:t>μούς. Πόσοι έγιναν; Κανείς.</w:t>
      </w:r>
    </w:p>
    <w:p w14:paraId="37394A9F" w14:textId="77777777" w:rsidR="00B27939" w:rsidRDefault="00D93F4B">
      <w:pPr>
        <w:spacing w:after="0" w:line="600" w:lineRule="auto"/>
        <w:ind w:firstLine="720"/>
        <w:jc w:val="both"/>
        <w:rPr>
          <w:rFonts w:eastAsia="Times New Roman"/>
          <w:szCs w:val="24"/>
        </w:rPr>
      </w:pPr>
      <w:r>
        <w:rPr>
          <w:rFonts w:eastAsia="Times New Roman"/>
          <w:szCs w:val="24"/>
        </w:rPr>
        <w:lastRenderedPageBreak/>
        <w:t>Θυμάμαι χαρακτηριστικά τον κ. Βερναρδάκη</w:t>
      </w:r>
      <w:r>
        <w:rPr>
          <w:rFonts w:eastAsia="Times New Roman"/>
          <w:szCs w:val="24"/>
        </w:rPr>
        <w:t>,</w:t>
      </w:r>
      <w:r>
        <w:rPr>
          <w:rFonts w:eastAsia="Times New Roman"/>
          <w:szCs w:val="24"/>
        </w:rPr>
        <w:t xml:space="preserve"> να εξαγγέλλει τον Ιανουάριο του 2017 και να μας λέει</w:t>
      </w:r>
      <w:r w:rsidRPr="001A544B">
        <w:rPr>
          <w:rFonts w:eastAsia="Times New Roman"/>
          <w:szCs w:val="24"/>
        </w:rPr>
        <w:t>:</w:t>
      </w:r>
      <w:r>
        <w:rPr>
          <w:rFonts w:eastAsia="Times New Roman"/>
          <w:szCs w:val="24"/>
        </w:rPr>
        <w:t xml:space="preserve"> «Την επόμενη εβδομάδα προκηρύσσεται διαγωνισμός για πρόσληψη εκπαιδευτικών». Διαγωνισμός προκηρύχθηκε; Όχι.</w:t>
      </w:r>
    </w:p>
    <w:p w14:paraId="37394AA0" w14:textId="77777777" w:rsidR="00B27939" w:rsidRDefault="00D93F4B">
      <w:pPr>
        <w:spacing w:after="0" w:line="600" w:lineRule="auto"/>
        <w:ind w:firstLine="720"/>
        <w:jc w:val="both"/>
        <w:rPr>
          <w:rFonts w:eastAsia="Times New Roman"/>
          <w:szCs w:val="24"/>
        </w:rPr>
      </w:pPr>
      <w:r>
        <w:rPr>
          <w:rFonts w:eastAsia="Times New Roman"/>
          <w:szCs w:val="24"/>
        </w:rPr>
        <w:t>Τώρα, λοιπόν, έρχεται κα</w:t>
      </w:r>
      <w:r>
        <w:rPr>
          <w:rFonts w:eastAsia="Times New Roman"/>
          <w:szCs w:val="24"/>
        </w:rPr>
        <w:t xml:space="preserve">ι η σειρά </w:t>
      </w:r>
      <w:r>
        <w:rPr>
          <w:rFonts w:eastAsia="Times New Roman"/>
          <w:szCs w:val="24"/>
        </w:rPr>
        <w:t>σας,</w:t>
      </w:r>
      <w:r>
        <w:rPr>
          <w:rFonts w:eastAsia="Times New Roman"/>
          <w:szCs w:val="24"/>
        </w:rPr>
        <w:t xml:space="preserve"> κύριε Υπουργέ</w:t>
      </w:r>
      <w:r>
        <w:rPr>
          <w:rFonts w:eastAsia="Times New Roman"/>
          <w:szCs w:val="24"/>
        </w:rPr>
        <w:t>,</w:t>
      </w:r>
      <w:r>
        <w:rPr>
          <w:rFonts w:eastAsia="Times New Roman"/>
          <w:szCs w:val="24"/>
        </w:rPr>
        <w:t xml:space="preserve"> και έχετε εξαγγείλει μόνιμους διορισμούς στη γενική εκπαίδευση - μιλώ για τη γενική εκπαίδευση- ήδη από το 2019. Και ερωτώ</w:t>
      </w:r>
      <w:r w:rsidRPr="00D42168">
        <w:rPr>
          <w:rFonts w:eastAsia="Times New Roman"/>
          <w:szCs w:val="24"/>
        </w:rPr>
        <w:t>:</w:t>
      </w:r>
      <w:r>
        <w:rPr>
          <w:rFonts w:eastAsia="Times New Roman"/>
          <w:szCs w:val="24"/>
        </w:rPr>
        <w:t xml:space="preserve"> Πού έχει εγγραφεί η σχετική δαπάνη στον προϋπολογισμό</w:t>
      </w:r>
      <w:r>
        <w:rPr>
          <w:rFonts w:eastAsia="Times New Roman"/>
          <w:szCs w:val="24"/>
        </w:rPr>
        <w:t>,</w:t>
      </w:r>
      <w:r>
        <w:rPr>
          <w:rFonts w:eastAsia="Times New Roman"/>
          <w:szCs w:val="24"/>
        </w:rPr>
        <w:t xml:space="preserve"> εάν μιλάμε για το 2019; Γιατί δεν αναφέρεται πο</w:t>
      </w:r>
      <w:r>
        <w:rPr>
          <w:rFonts w:eastAsia="Times New Roman"/>
          <w:szCs w:val="24"/>
        </w:rPr>
        <w:t>υθενά στην εισηγητική έκθεση; Μήπως είναι άλλη μια εξαγγελλία χωρίς αντίκρισμα ή μήπως, κύριε Υπουργέ, εξαγγέλλετε για όταν δεν θα είστε κυβέρνηση;</w:t>
      </w:r>
    </w:p>
    <w:p w14:paraId="37394AA1" w14:textId="77777777" w:rsidR="00B27939" w:rsidRDefault="00D93F4B">
      <w:pPr>
        <w:spacing w:after="0" w:line="600" w:lineRule="auto"/>
        <w:ind w:firstLine="720"/>
        <w:jc w:val="both"/>
        <w:rPr>
          <w:rFonts w:eastAsia="Times New Roman"/>
          <w:szCs w:val="24"/>
        </w:rPr>
      </w:pPr>
      <w:r>
        <w:rPr>
          <w:rFonts w:eastAsia="Times New Roman"/>
          <w:szCs w:val="24"/>
        </w:rPr>
        <w:t>Ευχαριστώ πολύ.</w:t>
      </w:r>
    </w:p>
    <w:p w14:paraId="37394AA2"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5A5800">
        <w:rPr>
          <w:rFonts w:eastAsia="Times New Roman" w:cs="Times New Roman"/>
          <w:szCs w:val="24"/>
        </w:rPr>
        <w:t>)</w:t>
      </w:r>
    </w:p>
    <w:p w14:paraId="37394AA3" w14:textId="77777777" w:rsidR="00B27939" w:rsidRDefault="00D93F4B">
      <w:pPr>
        <w:spacing w:after="0" w:line="600" w:lineRule="auto"/>
        <w:ind w:firstLine="720"/>
        <w:jc w:val="both"/>
        <w:rPr>
          <w:rFonts w:eastAsia="Times New Roman"/>
          <w:b/>
          <w:szCs w:val="24"/>
        </w:rPr>
      </w:pPr>
      <w:r>
        <w:rPr>
          <w:rFonts w:eastAsia="Times New Roman"/>
          <w:b/>
          <w:szCs w:val="24"/>
        </w:rPr>
        <w:t>ΚΩΝΣΤΑΝΤΙΝΟΣ ΓΑΒΡΟΓΛΟΥ (Υπουργός Παιδε</w:t>
      </w:r>
      <w:r>
        <w:rPr>
          <w:rFonts w:eastAsia="Times New Roman"/>
          <w:b/>
          <w:szCs w:val="24"/>
        </w:rPr>
        <w:t xml:space="preserve">ίας, Έρευνας και Θρησκευμάτων): </w:t>
      </w:r>
      <w:r w:rsidRPr="00D42168">
        <w:rPr>
          <w:rFonts w:eastAsia="Times New Roman"/>
          <w:szCs w:val="24"/>
        </w:rPr>
        <w:t>Κυρία Πρόεδρε, θα ήθελα τον λόγο</w:t>
      </w:r>
      <w:r>
        <w:rPr>
          <w:rFonts w:eastAsia="Times New Roman"/>
          <w:szCs w:val="24"/>
        </w:rPr>
        <w:t>.</w:t>
      </w:r>
    </w:p>
    <w:p w14:paraId="37394AA4" w14:textId="77777777" w:rsidR="00B27939" w:rsidRDefault="00D93F4B">
      <w:pPr>
        <w:spacing w:after="0" w:line="600" w:lineRule="auto"/>
        <w:ind w:firstLine="720"/>
        <w:jc w:val="both"/>
        <w:rPr>
          <w:rFonts w:eastAsia="Times New Roman"/>
          <w:b/>
          <w:szCs w:val="24"/>
        </w:rPr>
      </w:pPr>
      <w:r w:rsidRPr="005A5800">
        <w:rPr>
          <w:rFonts w:eastAsia="Times New Roman"/>
          <w:b/>
          <w:szCs w:val="24"/>
        </w:rPr>
        <w:lastRenderedPageBreak/>
        <w:t>ΠΡΟΕΔΡΕΥΟΥΣΑ (Αναστασία Χριστοδουλοπούλου):</w:t>
      </w:r>
      <w:r>
        <w:rPr>
          <w:rFonts w:eastAsia="Times New Roman"/>
          <w:b/>
          <w:szCs w:val="24"/>
        </w:rPr>
        <w:t xml:space="preserve"> </w:t>
      </w:r>
      <w:r w:rsidRPr="00D42168">
        <w:rPr>
          <w:rFonts w:eastAsia="Times New Roman"/>
          <w:szCs w:val="24"/>
        </w:rPr>
        <w:t>Ορίστε, κύριε Υπουργέ, έχετε τον λόγο</w:t>
      </w:r>
      <w:r>
        <w:rPr>
          <w:rFonts w:eastAsia="Times New Roman"/>
          <w:szCs w:val="24"/>
        </w:rPr>
        <w:t xml:space="preserve">. Προσπαθήστε, </w:t>
      </w:r>
      <w:r>
        <w:rPr>
          <w:rFonts w:eastAsia="Times New Roman"/>
          <w:szCs w:val="24"/>
        </w:rPr>
        <w:t>σ</w:t>
      </w:r>
      <w:r>
        <w:rPr>
          <w:rFonts w:eastAsia="Times New Roman"/>
          <w:szCs w:val="24"/>
        </w:rPr>
        <w:t xml:space="preserve">ας παρακαλώ, </w:t>
      </w:r>
      <w:r w:rsidRPr="00D42168">
        <w:rPr>
          <w:rFonts w:eastAsia="Times New Roman"/>
          <w:szCs w:val="24"/>
        </w:rPr>
        <w:t xml:space="preserve">να είστε όσο το δυνατόν πιο σύντομος, γιατί αν παρεμβαίνουν μετά τις </w:t>
      </w:r>
      <w:r w:rsidRPr="00D42168">
        <w:rPr>
          <w:rFonts w:eastAsia="Times New Roman"/>
          <w:szCs w:val="24"/>
        </w:rPr>
        <w:t>τοποθετήσεις</w:t>
      </w:r>
      <w:r>
        <w:rPr>
          <w:rFonts w:eastAsia="Times New Roman"/>
          <w:szCs w:val="24"/>
        </w:rPr>
        <w:t xml:space="preserve"> οι</w:t>
      </w:r>
      <w:r w:rsidRPr="00D42168">
        <w:rPr>
          <w:rFonts w:eastAsia="Times New Roman"/>
          <w:szCs w:val="24"/>
        </w:rPr>
        <w:t xml:space="preserve"> Υπουργοί</w:t>
      </w:r>
      <w:r>
        <w:rPr>
          <w:rFonts w:eastAsia="Times New Roman"/>
          <w:szCs w:val="24"/>
        </w:rPr>
        <w:t>,</w:t>
      </w:r>
      <w:r w:rsidRPr="00D42168">
        <w:rPr>
          <w:rFonts w:eastAsia="Times New Roman"/>
          <w:szCs w:val="24"/>
        </w:rPr>
        <w:t xml:space="preserve"> δεν θα προλάβουν να μιλήσουν οι ομιλητές.</w:t>
      </w:r>
    </w:p>
    <w:p w14:paraId="37394AA5" w14:textId="77777777" w:rsidR="00B27939" w:rsidRDefault="00D93F4B">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sidRPr="001A544B">
        <w:rPr>
          <w:rFonts w:eastAsia="Times New Roman"/>
          <w:szCs w:val="24"/>
        </w:rPr>
        <w:t>Σας ευχαριστώ.</w:t>
      </w:r>
      <w:r>
        <w:rPr>
          <w:rFonts w:eastAsia="Times New Roman"/>
          <w:b/>
          <w:szCs w:val="24"/>
        </w:rPr>
        <w:t xml:space="preserve"> </w:t>
      </w:r>
    </w:p>
    <w:p w14:paraId="37394AA6" w14:textId="77777777" w:rsidR="00B27939" w:rsidRDefault="00D93F4B">
      <w:pPr>
        <w:spacing w:after="0" w:line="600" w:lineRule="auto"/>
        <w:ind w:firstLine="720"/>
        <w:jc w:val="both"/>
        <w:rPr>
          <w:rFonts w:eastAsia="Times New Roman"/>
          <w:szCs w:val="24"/>
        </w:rPr>
      </w:pPr>
      <w:r w:rsidRPr="00D42168">
        <w:rPr>
          <w:rFonts w:eastAsia="Times New Roman"/>
          <w:szCs w:val="24"/>
        </w:rPr>
        <w:t>Έχετε δίκιο.</w:t>
      </w:r>
      <w:r>
        <w:rPr>
          <w:rFonts w:eastAsia="Times New Roman"/>
          <w:szCs w:val="24"/>
        </w:rPr>
        <w:t xml:space="preserve"> Δεν θα απαντήσω στο σύνολο των ερωτημάτων, γιατί ήταν αλχημικού τύπου ερωτήματα και μπορώ να σας εξηγήσω ιδιαίτερα τι εννοώ «αλχημικού» τύπου. </w:t>
      </w:r>
    </w:p>
    <w:p w14:paraId="37394AA7" w14:textId="77777777" w:rsidR="00B27939" w:rsidRDefault="00D93F4B">
      <w:pPr>
        <w:spacing w:after="0" w:line="600" w:lineRule="auto"/>
        <w:ind w:firstLine="720"/>
        <w:jc w:val="both"/>
        <w:rPr>
          <w:rFonts w:eastAsia="Times New Roman"/>
          <w:szCs w:val="24"/>
        </w:rPr>
      </w:pPr>
      <w:r>
        <w:rPr>
          <w:rFonts w:eastAsia="Times New Roman"/>
          <w:szCs w:val="24"/>
        </w:rPr>
        <w:t>Αυτό που θέλω να πω είναι το εξής. Κοιτάξτε. Μην είστε οι πρώτοι που πανικοβάλλεστε από το ενδεχόμενο μόνιμων δ</w:t>
      </w:r>
      <w:r>
        <w:rPr>
          <w:rFonts w:eastAsia="Times New Roman"/>
          <w:szCs w:val="24"/>
        </w:rPr>
        <w:t xml:space="preserve">ιορισμών, διότι θυμάστε τι έκανε η Νέα Δημοκρατία; Θυμάστε τις </w:t>
      </w:r>
      <w:r>
        <w:rPr>
          <w:rFonts w:eastAsia="Times New Roman"/>
          <w:szCs w:val="24"/>
        </w:rPr>
        <w:t xml:space="preserve">δυόμισι χιλιάδες </w:t>
      </w:r>
      <w:r>
        <w:rPr>
          <w:rFonts w:eastAsia="Times New Roman"/>
          <w:szCs w:val="24"/>
        </w:rPr>
        <w:t xml:space="preserve">απολύσεις; Ναι ή όχι; Κάνατε </w:t>
      </w:r>
      <w:r>
        <w:rPr>
          <w:rFonts w:eastAsia="Times New Roman"/>
          <w:szCs w:val="24"/>
        </w:rPr>
        <w:t xml:space="preserve">δυόμισι χιλιάδες </w:t>
      </w:r>
      <w:r>
        <w:rPr>
          <w:rFonts w:eastAsia="Times New Roman"/>
          <w:szCs w:val="24"/>
        </w:rPr>
        <w:t xml:space="preserve">απολύσεις στους εκπαιδευτικούς, τους οποίους εμείς προσλάβαμε. Και τώρα έχουμε το κονδύλιο, είναι να προκηρυχθούν οι θέσεις αυτές </w:t>
      </w:r>
      <w:r>
        <w:rPr>
          <w:rFonts w:eastAsia="Times New Roman"/>
          <w:szCs w:val="24"/>
        </w:rPr>
        <w:t>για την</w:t>
      </w:r>
      <w:r>
        <w:rPr>
          <w:rFonts w:eastAsia="Times New Roman"/>
          <w:szCs w:val="24"/>
        </w:rPr>
        <w:t xml:space="preserve">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με βάθος τριετίας </w:t>
      </w:r>
      <w:r>
        <w:rPr>
          <w:rFonts w:eastAsia="Times New Roman"/>
          <w:szCs w:val="24"/>
        </w:rPr>
        <w:t xml:space="preserve">δεκαπέντε χιλιάδες </w:t>
      </w:r>
      <w:r>
        <w:rPr>
          <w:rFonts w:eastAsia="Times New Roman"/>
          <w:szCs w:val="24"/>
        </w:rPr>
        <w:t>και λέτε ότι το κονδύλιο ενδεχομένως να μην έχει πάρει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επιδόματα για τα μεταπτυχιακά. Αν είναι δυνατόν! </w:t>
      </w:r>
    </w:p>
    <w:p w14:paraId="37394AA8" w14:textId="77777777" w:rsidR="00B27939" w:rsidRDefault="00D93F4B">
      <w:pPr>
        <w:spacing w:after="0" w:line="600" w:lineRule="auto"/>
        <w:ind w:firstLine="720"/>
        <w:jc w:val="both"/>
        <w:rPr>
          <w:rFonts w:eastAsia="Times New Roman"/>
          <w:szCs w:val="24"/>
        </w:rPr>
      </w:pPr>
      <w:r>
        <w:rPr>
          <w:rFonts w:eastAsia="Times New Roman"/>
          <w:szCs w:val="24"/>
        </w:rPr>
        <w:lastRenderedPageBreak/>
        <w:t xml:space="preserve">Θέλετε αυτούς τους διορισμούς; Θα τους υποστηρίξετε; </w:t>
      </w:r>
    </w:p>
    <w:p w14:paraId="37394AA9" w14:textId="77777777" w:rsidR="00B27939" w:rsidRDefault="00D93F4B">
      <w:pPr>
        <w:spacing w:after="0" w:line="600" w:lineRule="auto"/>
        <w:ind w:firstLine="720"/>
        <w:jc w:val="both"/>
        <w:rPr>
          <w:rFonts w:eastAsia="Times New Roman"/>
          <w:b/>
          <w:szCs w:val="24"/>
        </w:rPr>
      </w:pPr>
      <w:r>
        <w:rPr>
          <w:rFonts w:eastAsia="Times New Roman"/>
          <w:b/>
          <w:szCs w:val="24"/>
        </w:rPr>
        <w:t>ΝΙΚΗ ΚΕΡΑΜΕΩΣ</w:t>
      </w:r>
      <w:r w:rsidRPr="00F54B88">
        <w:rPr>
          <w:rFonts w:eastAsia="Times New Roman"/>
          <w:b/>
          <w:szCs w:val="24"/>
        </w:rPr>
        <w:t>:</w:t>
      </w:r>
      <w:r>
        <w:rPr>
          <w:rFonts w:eastAsia="Times New Roman"/>
          <w:b/>
          <w:szCs w:val="24"/>
        </w:rPr>
        <w:t xml:space="preserve"> </w:t>
      </w:r>
      <w:r w:rsidRPr="00F54B88">
        <w:rPr>
          <w:rFonts w:eastAsia="Times New Roman"/>
          <w:szCs w:val="24"/>
        </w:rPr>
        <w:t>Από το 2019 λέτ</w:t>
      </w:r>
      <w:r w:rsidRPr="00F54B88">
        <w:rPr>
          <w:rFonts w:eastAsia="Times New Roman"/>
          <w:szCs w:val="24"/>
        </w:rPr>
        <w:t>ε.</w:t>
      </w:r>
    </w:p>
    <w:p w14:paraId="37394AAA" w14:textId="77777777" w:rsidR="00B27939" w:rsidRDefault="00D93F4B">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 Είναι αυτοί οι διορισμοί μια ένδειξη, μια απόδειξη ότι έχουμε βγει από το τούνελ; Ναι ή όχι; </w:t>
      </w:r>
    </w:p>
    <w:p w14:paraId="37394AAB" w14:textId="77777777" w:rsidR="00B27939" w:rsidRDefault="00D93F4B">
      <w:pPr>
        <w:spacing w:after="0" w:line="600" w:lineRule="auto"/>
        <w:ind w:firstLine="720"/>
        <w:jc w:val="both"/>
        <w:rPr>
          <w:rFonts w:eastAsia="Times New Roman"/>
          <w:szCs w:val="24"/>
        </w:rPr>
      </w:pPr>
      <w:r>
        <w:rPr>
          <w:rFonts w:eastAsia="Times New Roman"/>
          <w:szCs w:val="24"/>
        </w:rPr>
        <w:t>Τα υπόλοιπα είναι επιχειρήματα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όχι επιπέδου Βουλής.</w:t>
      </w:r>
    </w:p>
    <w:p w14:paraId="37394AAC" w14:textId="77777777" w:rsidR="00B27939" w:rsidRDefault="00D93F4B">
      <w:pPr>
        <w:spacing w:after="0" w:line="600" w:lineRule="auto"/>
        <w:ind w:firstLine="720"/>
        <w:jc w:val="both"/>
        <w:rPr>
          <w:rFonts w:eastAsia="Times New Roman"/>
          <w:b/>
          <w:szCs w:val="24"/>
        </w:rPr>
      </w:pPr>
      <w:r>
        <w:rPr>
          <w:rFonts w:eastAsia="Times New Roman"/>
          <w:szCs w:val="24"/>
        </w:rPr>
        <w:t>Σας ευχαριστώ.</w:t>
      </w:r>
    </w:p>
    <w:p w14:paraId="37394AAD" w14:textId="77777777" w:rsidR="00B27939" w:rsidRDefault="00D93F4B">
      <w:pPr>
        <w:spacing w:after="0" w:line="600" w:lineRule="auto"/>
        <w:ind w:firstLine="720"/>
        <w:jc w:val="both"/>
        <w:rPr>
          <w:rFonts w:eastAsia="Times New Roman"/>
          <w:b/>
          <w:szCs w:val="24"/>
        </w:rPr>
      </w:pPr>
      <w:r>
        <w:rPr>
          <w:rFonts w:eastAsia="Times New Roman"/>
          <w:b/>
          <w:szCs w:val="24"/>
        </w:rPr>
        <w:t>ΠΡΟΕΔΡΕΥ</w:t>
      </w:r>
      <w:r>
        <w:rPr>
          <w:rFonts w:eastAsia="Times New Roman"/>
          <w:b/>
          <w:szCs w:val="24"/>
        </w:rPr>
        <w:t xml:space="preserve">ΟΥΣΑ (Αναστασία Χριστοδουλοπούλου): </w:t>
      </w:r>
      <w:r w:rsidRPr="00F54B88">
        <w:rPr>
          <w:rFonts w:eastAsia="Times New Roman"/>
          <w:szCs w:val="24"/>
        </w:rPr>
        <w:t>Τον λόγο έχει ο κ. Δουζίνας</w:t>
      </w:r>
      <w:r>
        <w:rPr>
          <w:rFonts w:eastAsia="Times New Roman"/>
          <w:szCs w:val="24"/>
        </w:rPr>
        <w:t>.</w:t>
      </w:r>
    </w:p>
    <w:p w14:paraId="37394AAE" w14:textId="77777777" w:rsidR="00B27939" w:rsidRDefault="00D93F4B">
      <w:pPr>
        <w:spacing w:after="0"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Ευχαριστώ πολύ, κυρία Πρόεδρε.</w:t>
      </w:r>
    </w:p>
    <w:p w14:paraId="37394AAF" w14:textId="77777777" w:rsidR="00B27939" w:rsidRDefault="00D93F4B">
      <w:pPr>
        <w:spacing w:after="0" w:line="600" w:lineRule="auto"/>
        <w:ind w:firstLine="720"/>
        <w:jc w:val="both"/>
        <w:rPr>
          <w:rFonts w:eastAsia="Times New Roman"/>
          <w:szCs w:val="24"/>
        </w:rPr>
      </w:pPr>
      <w:r>
        <w:rPr>
          <w:rFonts w:eastAsia="Times New Roman"/>
          <w:szCs w:val="24"/>
        </w:rPr>
        <w:t>Μετά την αναφορά του κ. Γαβρόγλου στις αλχημείες πρέπει να πω και εγώ στη συμπαθεστάτη συνάδελφο, κ</w:t>
      </w:r>
      <w:r>
        <w:rPr>
          <w:rFonts w:eastAsia="Times New Roman"/>
          <w:szCs w:val="24"/>
        </w:rPr>
        <w:t>.</w:t>
      </w:r>
      <w:r>
        <w:rPr>
          <w:rFonts w:eastAsia="Times New Roman"/>
          <w:szCs w:val="24"/>
        </w:rPr>
        <w:t xml:space="preserve"> Κεραμέως, ότι στη συζήτηση στην </w:t>
      </w:r>
      <w:r>
        <w:rPr>
          <w:rFonts w:eastAsia="Times New Roman"/>
          <w:szCs w:val="24"/>
        </w:rPr>
        <w:t>ε</w:t>
      </w:r>
      <w:r>
        <w:rPr>
          <w:rFonts w:eastAsia="Times New Roman"/>
          <w:szCs w:val="24"/>
        </w:rPr>
        <w:t>πιτ</w:t>
      </w:r>
      <w:r>
        <w:rPr>
          <w:rFonts w:eastAsia="Times New Roman"/>
          <w:szCs w:val="24"/>
        </w:rPr>
        <w:t>ροπή του Συντάγματος για το άρθρο 16 δήλωσε ότι πέρ</w:t>
      </w:r>
      <w:r>
        <w:rPr>
          <w:rFonts w:eastAsia="Times New Roman"/>
          <w:szCs w:val="24"/>
        </w:rPr>
        <w:t>υ</w:t>
      </w:r>
      <w:r>
        <w:rPr>
          <w:rFonts w:eastAsia="Times New Roman"/>
          <w:szCs w:val="24"/>
        </w:rPr>
        <w:t xml:space="preserve">σι έφυγαν </w:t>
      </w:r>
      <w:r>
        <w:rPr>
          <w:rFonts w:eastAsia="Times New Roman"/>
          <w:szCs w:val="24"/>
        </w:rPr>
        <w:t xml:space="preserve">τριάντα επτά χιλιάδες </w:t>
      </w:r>
      <w:r>
        <w:rPr>
          <w:rFonts w:eastAsia="Times New Roman"/>
          <w:szCs w:val="24"/>
        </w:rPr>
        <w:t xml:space="preserve">Έλληνες φοιτητές να πάνε στο εξωτερικό. Όταν της απάντησα, έχοντας την έκθεση της ΕΔΕ μπροστά μου, ότι το σύνολο των φοιτητών </w:t>
      </w:r>
      <w:r>
        <w:rPr>
          <w:rFonts w:eastAsia="Times New Roman"/>
          <w:szCs w:val="24"/>
        </w:rPr>
        <w:lastRenderedPageBreak/>
        <w:t xml:space="preserve">είναι </w:t>
      </w:r>
      <w:r>
        <w:rPr>
          <w:rFonts w:eastAsia="Times New Roman"/>
          <w:szCs w:val="24"/>
        </w:rPr>
        <w:t xml:space="preserve">τριάντα επτά χιλιάδες </w:t>
      </w:r>
      <w:r>
        <w:rPr>
          <w:rFonts w:eastAsia="Times New Roman"/>
          <w:szCs w:val="24"/>
        </w:rPr>
        <w:t xml:space="preserve">και της ζήτησα να </w:t>
      </w:r>
      <w:r>
        <w:rPr>
          <w:rFonts w:eastAsia="Times New Roman"/>
          <w:szCs w:val="24"/>
        </w:rPr>
        <w:t>ανακαλέσει είπε</w:t>
      </w:r>
      <w:r w:rsidRPr="008F09A5">
        <w:rPr>
          <w:rFonts w:eastAsia="Times New Roman"/>
          <w:szCs w:val="24"/>
        </w:rPr>
        <w:t>:</w:t>
      </w:r>
      <w:r>
        <w:rPr>
          <w:rFonts w:eastAsia="Times New Roman"/>
          <w:szCs w:val="24"/>
        </w:rPr>
        <w:t xml:space="preserve"> «Όχι».</w:t>
      </w:r>
    </w:p>
    <w:p w14:paraId="37394AB0" w14:textId="77777777" w:rsidR="00B27939" w:rsidRDefault="00D93F4B">
      <w:pPr>
        <w:spacing w:after="0" w:line="600" w:lineRule="auto"/>
        <w:ind w:firstLine="720"/>
        <w:jc w:val="both"/>
        <w:rPr>
          <w:rFonts w:eastAsia="Times New Roman"/>
          <w:b/>
          <w:szCs w:val="24"/>
        </w:rPr>
      </w:pPr>
      <w:r w:rsidRPr="005A5800">
        <w:rPr>
          <w:rFonts w:eastAsia="Times New Roman"/>
          <w:b/>
          <w:szCs w:val="24"/>
        </w:rPr>
        <w:t>ΝΙΚΗ ΚΕΡΑΜΕΩΣ:</w:t>
      </w:r>
      <w:r>
        <w:rPr>
          <w:rFonts w:eastAsia="Times New Roman"/>
          <w:b/>
          <w:szCs w:val="24"/>
        </w:rPr>
        <w:t xml:space="preserve"> </w:t>
      </w:r>
      <w:r w:rsidRPr="001B767D">
        <w:rPr>
          <w:rFonts w:eastAsia="Times New Roman"/>
          <w:szCs w:val="24"/>
        </w:rPr>
        <w:t>Δεν είπα όχι, μη διαστρέφετε τα λόγια μου.</w:t>
      </w:r>
    </w:p>
    <w:p w14:paraId="37394AB1" w14:textId="77777777" w:rsidR="00B27939" w:rsidRDefault="00D93F4B">
      <w:pPr>
        <w:spacing w:after="0" w:line="600" w:lineRule="auto"/>
        <w:ind w:firstLine="720"/>
        <w:jc w:val="both"/>
        <w:rPr>
          <w:rFonts w:eastAsia="Times New Roman"/>
          <w:b/>
          <w:szCs w:val="24"/>
        </w:rPr>
      </w:pPr>
      <w:r>
        <w:rPr>
          <w:rFonts w:eastAsia="Times New Roman"/>
          <w:b/>
          <w:szCs w:val="24"/>
        </w:rPr>
        <w:t xml:space="preserve">ΚΩΝΣΤΑΝΤΙΝΟΣ ΔΟΥΖΙΝΑΣ: </w:t>
      </w:r>
      <w:r w:rsidRPr="001B767D">
        <w:rPr>
          <w:rFonts w:eastAsia="Times New Roman"/>
          <w:szCs w:val="24"/>
        </w:rPr>
        <w:t>Τι είπατε;</w:t>
      </w:r>
    </w:p>
    <w:p w14:paraId="37394AB2" w14:textId="77777777" w:rsidR="00B27939" w:rsidRDefault="00D93F4B">
      <w:pPr>
        <w:spacing w:after="0" w:line="600" w:lineRule="auto"/>
        <w:ind w:firstLine="720"/>
        <w:jc w:val="both"/>
        <w:rPr>
          <w:rFonts w:eastAsia="Times New Roman"/>
          <w:b/>
          <w:szCs w:val="24"/>
        </w:rPr>
      </w:pPr>
      <w:r>
        <w:rPr>
          <w:rFonts w:eastAsia="Times New Roman"/>
          <w:b/>
          <w:szCs w:val="24"/>
        </w:rPr>
        <w:t>ΝΙΚΗ ΚΕΡΑΜΕΩΣ:</w:t>
      </w:r>
      <w:r w:rsidRPr="001B767D">
        <w:rPr>
          <w:rFonts w:eastAsia="Times New Roman"/>
          <w:szCs w:val="24"/>
        </w:rPr>
        <w:t xml:space="preserve"> Είπα ότι είναι στο εξωτερικό. Βρείτε το κείμενο της ομιλίας.</w:t>
      </w:r>
    </w:p>
    <w:p w14:paraId="37394AB3" w14:textId="77777777" w:rsidR="00B27939" w:rsidRDefault="00D93F4B">
      <w:pPr>
        <w:spacing w:after="0" w:line="600" w:lineRule="auto"/>
        <w:ind w:firstLine="720"/>
        <w:jc w:val="both"/>
        <w:rPr>
          <w:rFonts w:eastAsia="Times New Roman"/>
          <w:b/>
          <w:szCs w:val="24"/>
        </w:rPr>
      </w:pPr>
      <w:r>
        <w:rPr>
          <w:rFonts w:eastAsia="Times New Roman"/>
          <w:b/>
          <w:szCs w:val="24"/>
        </w:rPr>
        <w:t xml:space="preserve">ΚΩΝΣΤΑΝΤΙΝΟΣ ΔΟΥΖΙΝΑΣ: </w:t>
      </w:r>
      <w:r w:rsidRPr="001B767D">
        <w:rPr>
          <w:rFonts w:eastAsia="Times New Roman"/>
          <w:szCs w:val="24"/>
        </w:rPr>
        <w:t xml:space="preserve">Εντάξει θα το βρούμε. </w:t>
      </w:r>
      <w:r>
        <w:rPr>
          <w:rFonts w:eastAsia="Times New Roman"/>
          <w:szCs w:val="24"/>
        </w:rPr>
        <w:t>Πάντως ε</w:t>
      </w:r>
      <w:r w:rsidRPr="001B767D">
        <w:rPr>
          <w:rFonts w:eastAsia="Times New Roman"/>
          <w:szCs w:val="24"/>
        </w:rPr>
        <w:t xml:space="preserve">γώ θυμάμαι ότι έγινε </w:t>
      </w:r>
      <w:r>
        <w:rPr>
          <w:rFonts w:eastAsia="Times New Roman"/>
          <w:szCs w:val="24"/>
        </w:rPr>
        <w:t xml:space="preserve">επανειλημμένα </w:t>
      </w:r>
      <w:r w:rsidRPr="001B767D">
        <w:rPr>
          <w:rFonts w:eastAsia="Times New Roman"/>
          <w:szCs w:val="24"/>
        </w:rPr>
        <w:t>αυτή η συζήτηση μεταξύ μας και δεν άκουσα να λέτε</w:t>
      </w:r>
      <w:r>
        <w:rPr>
          <w:rFonts w:eastAsia="Times New Roman"/>
          <w:szCs w:val="24"/>
        </w:rPr>
        <w:t>...</w:t>
      </w:r>
    </w:p>
    <w:p w14:paraId="37394AB4" w14:textId="77777777" w:rsidR="00B27939" w:rsidRDefault="00D93F4B">
      <w:pPr>
        <w:spacing w:after="0" w:line="600" w:lineRule="auto"/>
        <w:ind w:firstLine="720"/>
        <w:jc w:val="both"/>
        <w:rPr>
          <w:rFonts w:eastAsia="Times New Roman"/>
          <w:b/>
          <w:szCs w:val="24"/>
        </w:rPr>
      </w:pPr>
      <w:r>
        <w:rPr>
          <w:rFonts w:eastAsia="Times New Roman"/>
          <w:b/>
          <w:szCs w:val="24"/>
        </w:rPr>
        <w:t xml:space="preserve">ΝΙΚΗ ΚΕΡΑΜΕΩΣ: </w:t>
      </w:r>
      <w:r w:rsidRPr="001B767D">
        <w:rPr>
          <w:rFonts w:eastAsia="Times New Roman"/>
          <w:szCs w:val="24"/>
        </w:rPr>
        <w:t xml:space="preserve">Λίγοι είναι </w:t>
      </w:r>
      <w:r>
        <w:rPr>
          <w:rFonts w:eastAsia="Times New Roman"/>
          <w:szCs w:val="24"/>
        </w:rPr>
        <w:t xml:space="preserve">τριάντα επτά χιλιάδες </w:t>
      </w:r>
      <w:r w:rsidRPr="001B767D">
        <w:rPr>
          <w:rFonts w:eastAsia="Times New Roman"/>
          <w:szCs w:val="24"/>
        </w:rPr>
        <w:t>στο εξωτερικό; Ρωτάω</w:t>
      </w:r>
      <w:r>
        <w:rPr>
          <w:rFonts w:eastAsia="Times New Roman"/>
          <w:szCs w:val="24"/>
        </w:rPr>
        <w:t>.</w:t>
      </w:r>
    </w:p>
    <w:p w14:paraId="37394AB5" w14:textId="77777777" w:rsidR="00B27939" w:rsidRDefault="00D93F4B">
      <w:pPr>
        <w:spacing w:after="0" w:line="600" w:lineRule="auto"/>
        <w:ind w:firstLine="720"/>
        <w:jc w:val="both"/>
        <w:rPr>
          <w:rFonts w:eastAsia="Times New Roman"/>
          <w:szCs w:val="24"/>
        </w:rPr>
      </w:pPr>
      <w:r>
        <w:rPr>
          <w:rFonts w:eastAsia="Times New Roman"/>
          <w:b/>
          <w:szCs w:val="24"/>
        </w:rPr>
        <w:t>ΚΩΝΣΤΑΝΤΙΝΟΣ ΔΟΥΖΙΝΑΣ</w:t>
      </w:r>
      <w:r w:rsidRPr="005A5800">
        <w:rPr>
          <w:rFonts w:eastAsia="Times New Roman"/>
          <w:b/>
          <w:szCs w:val="24"/>
        </w:rPr>
        <w:t>:</w:t>
      </w:r>
      <w:r>
        <w:rPr>
          <w:rFonts w:eastAsia="Times New Roman"/>
          <w:b/>
          <w:szCs w:val="24"/>
        </w:rPr>
        <w:t xml:space="preserve"> </w:t>
      </w:r>
      <w:r w:rsidRPr="001B767D">
        <w:rPr>
          <w:rFonts w:eastAsia="Times New Roman"/>
          <w:szCs w:val="24"/>
        </w:rPr>
        <w:t xml:space="preserve">Όχι απλώς λέω ότι με </w:t>
      </w:r>
      <w:r>
        <w:rPr>
          <w:rFonts w:eastAsia="Times New Roman"/>
          <w:szCs w:val="24"/>
        </w:rPr>
        <w:t>τ</w:t>
      </w:r>
      <w:r w:rsidRPr="001B767D">
        <w:rPr>
          <w:rFonts w:eastAsia="Times New Roman"/>
          <w:szCs w:val="24"/>
        </w:rPr>
        <w:t>α νούμερα φαίνεται να μην έχετε την καλύτερη των σχέ</w:t>
      </w:r>
      <w:r w:rsidRPr="001B767D">
        <w:rPr>
          <w:rFonts w:eastAsia="Times New Roman"/>
          <w:szCs w:val="24"/>
        </w:rPr>
        <w:t>σεων το οποίο είναι κατανοητό</w:t>
      </w:r>
      <w:r>
        <w:rPr>
          <w:rFonts w:eastAsia="Times New Roman"/>
          <w:szCs w:val="24"/>
        </w:rPr>
        <w:t>,</w:t>
      </w:r>
      <w:r w:rsidRPr="001B767D">
        <w:rPr>
          <w:rFonts w:eastAsia="Times New Roman"/>
          <w:szCs w:val="24"/>
        </w:rPr>
        <w:t xml:space="preserve"> και εγώ δεν την έχω, φιλόσοφος είμαι</w:t>
      </w:r>
      <w:r>
        <w:rPr>
          <w:rFonts w:eastAsia="Times New Roman"/>
          <w:szCs w:val="24"/>
        </w:rPr>
        <w:t xml:space="preserve"> και νομικός.</w:t>
      </w:r>
    </w:p>
    <w:p w14:paraId="37394AB6" w14:textId="77777777" w:rsidR="00B27939" w:rsidRDefault="00D93F4B">
      <w:pPr>
        <w:spacing w:after="0" w:line="600" w:lineRule="auto"/>
        <w:ind w:firstLine="720"/>
        <w:jc w:val="both"/>
        <w:rPr>
          <w:rFonts w:eastAsia="Times New Roman"/>
          <w:szCs w:val="24"/>
        </w:rPr>
      </w:pPr>
      <w:r>
        <w:rPr>
          <w:rFonts w:eastAsia="Times New Roman"/>
          <w:szCs w:val="24"/>
        </w:rPr>
        <w:t xml:space="preserve">Λοιπόν, η συζήτηση για τον προϋπολογισμό που γίνεται αυτές τις ημέρες αλλά και η παράλληλη ακριβώς συζήτηση στην </w:t>
      </w:r>
      <w:r>
        <w:rPr>
          <w:rFonts w:eastAsia="Times New Roman"/>
          <w:szCs w:val="24"/>
        </w:rPr>
        <w:lastRenderedPageBreak/>
        <w:t>Επιτροπή Αναθεώρησης του Συντάγματος είναι νομίζω το αβυσσαλέο</w:t>
      </w:r>
      <w:r>
        <w:rPr>
          <w:rFonts w:eastAsia="Times New Roman"/>
          <w:szCs w:val="24"/>
        </w:rPr>
        <w:t xml:space="preserve"> χάσμα που χωρίζει την Αριστερά από τη Δεξιά και σηματοδοτεί πιστεύω</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τα δύο σχέδια για την Ελλάδα του 21</w:t>
      </w:r>
      <w:r w:rsidRPr="00BF462F">
        <w:rPr>
          <w:rFonts w:eastAsia="Times New Roman"/>
          <w:szCs w:val="24"/>
          <w:vertAlign w:val="superscript"/>
        </w:rPr>
        <w:t>ου</w:t>
      </w:r>
      <w:r>
        <w:rPr>
          <w:rFonts w:eastAsia="Times New Roman"/>
          <w:szCs w:val="24"/>
        </w:rPr>
        <w:t xml:space="preserve">  αιώνα.</w:t>
      </w:r>
    </w:p>
    <w:p w14:paraId="37394AB7" w14:textId="77777777" w:rsidR="00B27939" w:rsidRDefault="00D93F4B">
      <w:pPr>
        <w:spacing w:after="0" w:line="600" w:lineRule="auto"/>
        <w:ind w:firstLine="720"/>
        <w:jc w:val="both"/>
        <w:rPr>
          <w:rFonts w:eastAsia="Times New Roman"/>
          <w:szCs w:val="24"/>
        </w:rPr>
      </w:pPr>
      <w:r>
        <w:rPr>
          <w:rFonts w:eastAsia="Times New Roman"/>
          <w:szCs w:val="24"/>
        </w:rPr>
        <w:t>Εγώ δεν θα μιλήσω σήμερα για τα οικονομικά και τα άλλα θέματα, θα επικεντρωθώ</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στα κοινωνικά δικαιώματα, γιατί για εμάς η σ</w:t>
      </w:r>
      <w:r>
        <w:rPr>
          <w:rFonts w:eastAsia="Times New Roman"/>
          <w:szCs w:val="24"/>
        </w:rPr>
        <w:t>τήριξη της εργασίας των ανέργων, η έμφαση στην παιδεία και την έρευνα, η αναβάθμιση του κοινωνικού κράτους</w:t>
      </w:r>
      <w:r>
        <w:rPr>
          <w:rFonts w:eastAsia="Times New Roman"/>
          <w:szCs w:val="24"/>
        </w:rPr>
        <w:t>,</w:t>
      </w:r>
      <w:r>
        <w:rPr>
          <w:rFonts w:eastAsia="Times New Roman"/>
          <w:szCs w:val="24"/>
        </w:rPr>
        <w:t xml:space="preserve"> αποτελεί την καρδιά της θέσης μας.</w:t>
      </w:r>
    </w:p>
    <w:p w14:paraId="37394AB8" w14:textId="77777777" w:rsidR="00B27939" w:rsidRDefault="00D93F4B">
      <w:pPr>
        <w:spacing w:after="0" w:line="600" w:lineRule="auto"/>
        <w:ind w:firstLine="720"/>
        <w:jc w:val="both"/>
        <w:rPr>
          <w:rFonts w:eastAsia="Times New Roman"/>
          <w:szCs w:val="24"/>
        </w:rPr>
      </w:pPr>
      <w:r>
        <w:rPr>
          <w:rFonts w:eastAsia="Times New Roman"/>
          <w:szCs w:val="24"/>
        </w:rPr>
        <w:t>Τι λέει η Δεξιά; Γνώρισα τη θεωρία της Δεξιάς στο Λονδίνο της Θάτσερ. Για το νεοφιλελευθερισμό τα κοινωνικά δικαι</w:t>
      </w:r>
      <w:r>
        <w:rPr>
          <w:rFonts w:eastAsia="Times New Roman"/>
          <w:szCs w:val="24"/>
        </w:rPr>
        <w:t>ώματα αποτελούν ένα περιορισμένο δίχτυ ασφαλείας για τους πιο φτωχούς, μια επέκταση της φιλανθρωπίας και γι’ αυτό τα δικαιώματα εμφανίζονται ακριβώς ως παροχές, ως δώρα, ως μεγαλοψυχία του κράτους, την οποία μπορεί πάντα να την αφαιρεί</w:t>
      </w:r>
      <w:r>
        <w:rPr>
          <w:rFonts w:eastAsia="Times New Roman"/>
          <w:szCs w:val="24"/>
        </w:rPr>
        <w:t>,</w:t>
      </w:r>
      <w:r>
        <w:rPr>
          <w:rFonts w:eastAsia="Times New Roman"/>
          <w:szCs w:val="24"/>
        </w:rPr>
        <w:t xml:space="preserve"> αν δεν του αρέσουν </w:t>
      </w:r>
      <w:r>
        <w:rPr>
          <w:rFonts w:eastAsia="Times New Roman"/>
          <w:szCs w:val="24"/>
        </w:rPr>
        <w:t xml:space="preserve">μερικοί από αυτοί που δικαιούνται να τα πάρουν. </w:t>
      </w:r>
    </w:p>
    <w:p w14:paraId="37394AB9" w14:textId="77777777" w:rsidR="00B27939" w:rsidRDefault="00D93F4B">
      <w:pPr>
        <w:spacing w:after="0" w:line="600" w:lineRule="auto"/>
        <w:ind w:firstLine="720"/>
        <w:jc w:val="both"/>
        <w:rPr>
          <w:rFonts w:eastAsia="Times New Roman"/>
          <w:szCs w:val="24"/>
        </w:rPr>
      </w:pPr>
      <w:r>
        <w:rPr>
          <w:rFonts w:eastAsia="Times New Roman"/>
          <w:szCs w:val="24"/>
        </w:rPr>
        <w:t>Εφόσον δίνονται</w:t>
      </w:r>
      <w:r>
        <w:rPr>
          <w:rFonts w:eastAsia="Times New Roman"/>
          <w:szCs w:val="24"/>
        </w:rPr>
        <w:t>,</w:t>
      </w:r>
      <w:r>
        <w:rPr>
          <w:rFonts w:eastAsia="Times New Roman"/>
          <w:szCs w:val="24"/>
        </w:rPr>
        <w:t xml:space="preserve"> δεν πρέπει να αποδυναμώνουν τις αποφάσεις της αγοράς, αλλά να είναι απόλυτα συμβατές μαζί της, </w:t>
      </w:r>
      <w:r>
        <w:rPr>
          <w:rFonts w:eastAsia="Times New Roman"/>
          <w:szCs w:val="24"/>
        </w:rPr>
        <w:lastRenderedPageBreak/>
        <w:t xml:space="preserve">γι’ αυτό η Αντιπολίτευση προτείνει στη συνταγματική </w:t>
      </w:r>
      <w:r>
        <w:rPr>
          <w:rFonts w:eastAsia="Times New Roman"/>
          <w:szCs w:val="24"/>
        </w:rPr>
        <w:t>Α</w:t>
      </w:r>
      <w:r>
        <w:rPr>
          <w:rFonts w:eastAsia="Times New Roman"/>
          <w:szCs w:val="24"/>
        </w:rPr>
        <w:t>ναθεώρηση, πρώτον, τη συνταγματοποίηση του</w:t>
      </w:r>
      <w:r>
        <w:rPr>
          <w:rFonts w:eastAsia="Times New Roman"/>
          <w:szCs w:val="24"/>
        </w:rPr>
        <w:t xml:space="preserve"> εθελοντισμού και δεύτερον, το υπό ελάχιστο εισόδημα για τους φτωχούς που θα στραφεί στις ιδιωτικές υπηρεσίες. </w:t>
      </w:r>
    </w:p>
    <w:p w14:paraId="37394ABA" w14:textId="77777777" w:rsidR="00B27939" w:rsidRDefault="00D93F4B">
      <w:pPr>
        <w:spacing w:after="0" w:line="600" w:lineRule="auto"/>
        <w:ind w:firstLine="720"/>
        <w:jc w:val="both"/>
        <w:rPr>
          <w:rFonts w:eastAsia="Times New Roman"/>
          <w:szCs w:val="24"/>
        </w:rPr>
      </w:pPr>
      <w:r>
        <w:rPr>
          <w:rFonts w:eastAsia="Times New Roman"/>
          <w:szCs w:val="24"/>
        </w:rPr>
        <w:t>Πρέπει να είναι αισθητή η ποιοτική διαφορά ανάμεσα στις δήθεν δωρεάν παροχές του κοινωνικού κράτους και τις ιδιωτικές υπηρεσίες που αγοράζουν οι</w:t>
      </w:r>
      <w:r>
        <w:rPr>
          <w:rFonts w:eastAsia="Times New Roman"/>
          <w:szCs w:val="24"/>
        </w:rPr>
        <w:t xml:space="preserve"> πλούσιοι. Τα δημόσια πανεπιστήμια και νοσοκομεία πρέπει να υπολείπονται σαφώς από τα ιδιωτικά, ώστε να αναγνωρίζεται και να ενισχύεται η κοινωνική ανισότητα. Δεν αρκεί η σουίτα στην ιδιωτική κλινική, πρέπει να υπάρχουν ράντσα στα δημόσια νοσοκομεία και με</w:t>
      </w:r>
      <w:r>
        <w:rPr>
          <w:rFonts w:eastAsia="Times New Roman"/>
          <w:szCs w:val="24"/>
        </w:rPr>
        <w:t>γάλες ουρές. Η επίδειξη του πλούτου πρέπει να συμπληρώνεται με την ταπείνωση της φτώχ</w:t>
      </w:r>
      <w:r>
        <w:rPr>
          <w:rFonts w:eastAsia="Times New Roman"/>
          <w:szCs w:val="24"/>
        </w:rPr>
        <w:t>ε</w:t>
      </w:r>
      <w:r>
        <w:rPr>
          <w:rFonts w:eastAsia="Times New Roman"/>
          <w:szCs w:val="24"/>
        </w:rPr>
        <w:t>ιας. Αυτή είναι η πολιτιστική μιζέρια του καπιταλισμού, η αισθητική της ανηθικότητας.</w:t>
      </w:r>
    </w:p>
    <w:p w14:paraId="37394ABB" w14:textId="77777777" w:rsidR="00B27939" w:rsidRDefault="00D93F4B">
      <w:pPr>
        <w:spacing w:after="0" w:line="600" w:lineRule="auto"/>
        <w:ind w:firstLine="720"/>
        <w:jc w:val="both"/>
        <w:rPr>
          <w:rFonts w:eastAsia="Times New Roman"/>
          <w:szCs w:val="24"/>
        </w:rPr>
      </w:pPr>
      <w:r>
        <w:rPr>
          <w:rFonts w:eastAsia="Times New Roman"/>
          <w:szCs w:val="24"/>
        </w:rPr>
        <w:t>Τα είδαμε αυτά όλα, επίσης, στη Βρετανία αναλυτικά. Τα πανεπιστήμια είναι δημόσια, α</w:t>
      </w:r>
      <w:r>
        <w:rPr>
          <w:rFonts w:eastAsia="Times New Roman"/>
          <w:szCs w:val="24"/>
        </w:rPr>
        <w:t>λλά οι νεοφιλελεύθερες συντηρητικές και εργατικές κυβερνήσεις αφαίρεσαν την κρατική χρηματοδότηση για τη διδασκαλία</w:t>
      </w:r>
      <w:r>
        <w:rPr>
          <w:rFonts w:eastAsia="Times New Roman"/>
          <w:szCs w:val="24"/>
        </w:rPr>
        <w:t>,</w:t>
      </w:r>
      <w:r>
        <w:rPr>
          <w:rFonts w:eastAsia="Times New Roman"/>
          <w:szCs w:val="24"/>
        </w:rPr>
        <w:t xml:space="preserve"> και έτσι υποχρέωσαν τα πανεπιστήμια να επιβάλουν δίδακτρα αυτή τη στιγμή 9.000 ευρώ το χρόνο. </w:t>
      </w:r>
      <w:r>
        <w:rPr>
          <w:rFonts w:eastAsia="Times New Roman"/>
          <w:szCs w:val="24"/>
        </w:rPr>
        <w:lastRenderedPageBreak/>
        <w:t xml:space="preserve">Μόνο τότε ιδρύθηκαν ιδιωτικά πανεπιστήμια το </w:t>
      </w:r>
      <w:r>
        <w:rPr>
          <w:rFonts w:eastAsia="Times New Roman"/>
          <w:szCs w:val="24"/>
        </w:rPr>
        <w:t>«</w:t>
      </w:r>
      <w:r>
        <w:rPr>
          <w:rFonts w:eastAsia="Times New Roman"/>
          <w:szCs w:val="24"/>
          <w:lang w:val="en-US"/>
        </w:rPr>
        <w:t>Huron</w:t>
      </w:r>
      <w:r>
        <w:rPr>
          <w:rFonts w:eastAsia="Times New Roman"/>
          <w:szCs w:val="24"/>
        </w:rPr>
        <w:t>»</w:t>
      </w:r>
      <w:r w:rsidRPr="00695221">
        <w:rPr>
          <w:rFonts w:eastAsia="Times New Roman"/>
          <w:szCs w:val="24"/>
        </w:rPr>
        <w:t>,</w:t>
      </w:r>
      <w:r>
        <w:rPr>
          <w:rFonts w:eastAsia="Times New Roman"/>
          <w:szCs w:val="24"/>
        </w:rPr>
        <w:t xml:space="preserve"> το «</w:t>
      </w:r>
      <w:r>
        <w:rPr>
          <w:rFonts w:eastAsia="Times New Roman"/>
          <w:szCs w:val="24"/>
          <w:lang w:val="en-US"/>
        </w:rPr>
        <w:t>Arden</w:t>
      </w:r>
      <w:r>
        <w:rPr>
          <w:rFonts w:eastAsia="Times New Roman"/>
          <w:szCs w:val="24"/>
        </w:rPr>
        <w:t>»</w:t>
      </w:r>
      <w:r w:rsidRPr="00695221">
        <w:rPr>
          <w:rFonts w:eastAsia="Times New Roman"/>
          <w:szCs w:val="24"/>
        </w:rPr>
        <w:t xml:space="preserve">, </w:t>
      </w:r>
      <w:r>
        <w:rPr>
          <w:rFonts w:eastAsia="Times New Roman"/>
          <w:szCs w:val="24"/>
        </w:rPr>
        <w:t>το «</w:t>
      </w:r>
      <w:r>
        <w:rPr>
          <w:rFonts w:eastAsia="Times New Roman"/>
          <w:szCs w:val="24"/>
          <w:lang w:val="en-US"/>
        </w:rPr>
        <w:t>BPP</w:t>
      </w:r>
      <w:r>
        <w:rPr>
          <w:rFonts w:eastAsia="Times New Roman"/>
          <w:szCs w:val="24"/>
        </w:rPr>
        <w:t>»</w:t>
      </w:r>
      <w:r w:rsidRPr="00695221">
        <w:rPr>
          <w:rFonts w:eastAsia="Times New Roman"/>
          <w:szCs w:val="24"/>
        </w:rPr>
        <w:t xml:space="preserve">, </w:t>
      </w:r>
      <w:r>
        <w:rPr>
          <w:rFonts w:eastAsia="Times New Roman"/>
          <w:szCs w:val="24"/>
        </w:rPr>
        <w:t>το «</w:t>
      </w:r>
      <w:r>
        <w:rPr>
          <w:rFonts w:eastAsia="Times New Roman"/>
          <w:szCs w:val="24"/>
          <w:lang w:val="en-US"/>
        </w:rPr>
        <w:t>Richmond</w:t>
      </w:r>
      <w:r>
        <w:rPr>
          <w:rFonts w:eastAsia="Times New Roman"/>
          <w:szCs w:val="24"/>
        </w:rPr>
        <w:t>»</w:t>
      </w:r>
      <w:r w:rsidRPr="00695221">
        <w:rPr>
          <w:rFonts w:eastAsia="Times New Roman"/>
          <w:szCs w:val="24"/>
        </w:rPr>
        <w:t>.</w:t>
      </w:r>
      <w:r>
        <w:rPr>
          <w:rFonts w:eastAsia="Times New Roman"/>
          <w:szCs w:val="24"/>
        </w:rPr>
        <w:t xml:space="preserve"> Τα έχετε ακούσει; Προφανώ</w:t>
      </w:r>
      <w:r>
        <w:rPr>
          <w:rFonts w:eastAsia="Times New Roman"/>
          <w:szCs w:val="24"/>
        </w:rPr>
        <w:t>ς</w:t>
      </w:r>
      <w:r>
        <w:rPr>
          <w:rFonts w:eastAsia="Times New Roman"/>
          <w:szCs w:val="24"/>
        </w:rPr>
        <w:t xml:space="preserve"> δεν τα έχετε ακούσει, γιατί δεν υπάρχουν σε καμμία βρετανική αναγνώριση η διεθνής ύπαρξή τους.</w:t>
      </w:r>
    </w:p>
    <w:p w14:paraId="37394ABC" w14:textId="77777777" w:rsidR="00B27939" w:rsidRDefault="00D93F4B">
      <w:pPr>
        <w:spacing w:after="0" w:line="600" w:lineRule="auto"/>
        <w:ind w:firstLine="720"/>
        <w:jc w:val="both"/>
        <w:rPr>
          <w:rFonts w:eastAsia="Times New Roman"/>
          <w:szCs w:val="24"/>
        </w:rPr>
      </w:pPr>
      <w:r>
        <w:rPr>
          <w:rFonts w:eastAsia="Times New Roman"/>
          <w:szCs w:val="24"/>
        </w:rPr>
        <w:t xml:space="preserve">Ακολούθησε η υποβάθμιση του δημοσίου συστήματος υγείας και πρόνοιας. Το 1994 το Δημόσιο </w:t>
      </w:r>
      <w:r>
        <w:rPr>
          <w:rFonts w:eastAsia="Times New Roman"/>
          <w:szCs w:val="24"/>
        </w:rPr>
        <w:t>Ταμείο των Πανεπιστημιακών μας επέστρεψε τις εισφορές που είχαμε πληρώσει μέχρι τότε</w:t>
      </w:r>
      <w:r>
        <w:rPr>
          <w:rFonts w:eastAsia="Times New Roman"/>
          <w:szCs w:val="24"/>
        </w:rPr>
        <w:t>,</w:t>
      </w:r>
      <w:r>
        <w:rPr>
          <w:rFonts w:eastAsia="Times New Roman"/>
          <w:szCs w:val="24"/>
        </w:rPr>
        <w:t xml:space="preserve"> με τον όρο να τις πάμε σε ιδιωτικές εταιρείες. Και θα ακούσατε πριν από λίγες μέρες ότι οι συνάδελφοί μου στην Βρετανία</w:t>
      </w:r>
      <w:r>
        <w:rPr>
          <w:rFonts w:eastAsia="Times New Roman"/>
          <w:szCs w:val="24"/>
        </w:rPr>
        <w:t>,</w:t>
      </w:r>
      <w:r>
        <w:rPr>
          <w:rFonts w:eastAsia="Times New Roman"/>
          <w:szCs w:val="24"/>
        </w:rPr>
        <w:t xml:space="preserve"> είχαν μεγαλύτερη απεργία που έγινε ποτέ στα πανεπ</w:t>
      </w:r>
      <w:r>
        <w:rPr>
          <w:rFonts w:eastAsia="Times New Roman"/>
          <w:szCs w:val="24"/>
        </w:rPr>
        <w:t xml:space="preserve">ιστήμια, ακριβώς γιατί τώρα πια το </w:t>
      </w:r>
      <w:r>
        <w:rPr>
          <w:rFonts w:eastAsia="Times New Roman"/>
          <w:szCs w:val="24"/>
        </w:rPr>
        <w:t>τ</w:t>
      </w:r>
      <w:r>
        <w:rPr>
          <w:rFonts w:eastAsia="Times New Roman"/>
          <w:szCs w:val="24"/>
        </w:rPr>
        <w:t>αμείο δεν μπορεί να πληρώνει τις συντάξεις τους. Αυτά θέλουν να επιβάλουν και εδώ οι ταλαντούχοι υποστηρικτές της ιδιωτικής παιδείας και υγείας.</w:t>
      </w:r>
    </w:p>
    <w:p w14:paraId="37394ABD" w14:textId="77777777" w:rsidR="00B27939" w:rsidRDefault="00D93F4B">
      <w:pPr>
        <w:spacing w:after="0" w:line="600" w:lineRule="auto"/>
        <w:ind w:firstLine="720"/>
        <w:jc w:val="both"/>
        <w:rPr>
          <w:rFonts w:eastAsia="Times New Roman"/>
          <w:szCs w:val="24"/>
        </w:rPr>
      </w:pPr>
      <w:r>
        <w:rPr>
          <w:rFonts w:eastAsia="Times New Roman"/>
          <w:szCs w:val="24"/>
        </w:rPr>
        <w:t>Βέβαια για τα παιδιά των δυναστειών, γι’ αυτούς που γεννηθήκαν με ένα ασημέ</w:t>
      </w:r>
      <w:r>
        <w:rPr>
          <w:rFonts w:eastAsia="Times New Roman"/>
          <w:szCs w:val="24"/>
        </w:rPr>
        <w:t>νιο κουτάλι στο στόμα</w:t>
      </w:r>
      <w:r>
        <w:rPr>
          <w:rFonts w:eastAsia="Times New Roman"/>
          <w:szCs w:val="24"/>
        </w:rPr>
        <w:t>,</w:t>
      </w:r>
      <w:r>
        <w:rPr>
          <w:rFonts w:eastAsia="Times New Roman"/>
          <w:szCs w:val="24"/>
        </w:rPr>
        <w:t xml:space="preserve"> το ακριβό πανεπιστήμιο ήταν και θα είναι κληρονομικό τους δικαίωμα, για το παιδί από το Πέραμα θα γίνει άπιαστο όνειρο. Το πιο τυχαίο γεγονός </w:t>
      </w:r>
      <w:r>
        <w:rPr>
          <w:rFonts w:eastAsia="Times New Roman"/>
          <w:szCs w:val="24"/>
        </w:rPr>
        <w:lastRenderedPageBreak/>
        <w:t>στη ζωή μας που είναι πού γεννιόμαστε</w:t>
      </w:r>
      <w:r>
        <w:rPr>
          <w:rFonts w:eastAsia="Times New Roman"/>
          <w:szCs w:val="24"/>
        </w:rPr>
        <w:t>,</w:t>
      </w:r>
      <w:r>
        <w:rPr>
          <w:rFonts w:eastAsia="Times New Roman"/>
          <w:szCs w:val="24"/>
        </w:rPr>
        <w:t xml:space="preserve"> αν θα γεννηθώ στο Αιγάλεω ή την Εκάλη</w:t>
      </w:r>
      <w:r>
        <w:rPr>
          <w:rFonts w:eastAsia="Times New Roman"/>
          <w:szCs w:val="24"/>
        </w:rPr>
        <w:t>,</w:t>
      </w:r>
      <w:r>
        <w:rPr>
          <w:rFonts w:eastAsia="Times New Roman"/>
          <w:szCs w:val="24"/>
        </w:rPr>
        <w:t xml:space="preserve"> αυτό θα καθορ</w:t>
      </w:r>
      <w:r>
        <w:rPr>
          <w:rFonts w:eastAsia="Times New Roman"/>
          <w:szCs w:val="24"/>
        </w:rPr>
        <w:t xml:space="preserve">ίζει απόλυτα το μέλλον </w:t>
      </w:r>
      <w:r>
        <w:rPr>
          <w:rFonts w:eastAsia="Times New Roman"/>
          <w:szCs w:val="24"/>
        </w:rPr>
        <w:t>μας,</w:t>
      </w:r>
      <w:r>
        <w:rPr>
          <w:rFonts w:eastAsia="Times New Roman"/>
          <w:szCs w:val="24"/>
        </w:rPr>
        <w:t xml:space="preserve"> ακυρώνοντας τη μικρή κινητικότητα της </w:t>
      </w:r>
      <w:r>
        <w:rPr>
          <w:rFonts w:eastAsia="Times New Roman"/>
          <w:szCs w:val="24"/>
        </w:rPr>
        <w:t>μ</w:t>
      </w:r>
      <w:r>
        <w:rPr>
          <w:rFonts w:eastAsia="Times New Roman"/>
          <w:szCs w:val="24"/>
        </w:rPr>
        <w:t>εταπολίτευσης.</w:t>
      </w:r>
    </w:p>
    <w:p w14:paraId="37394ABE" w14:textId="77777777" w:rsidR="00B27939" w:rsidRDefault="00D93F4B">
      <w:pPr>
        <w:spacing w:after="0" w:line="600" w:lineRule="auto"/>
        <w:ind w:firstLine="720"/>
        <w:jc w:val="both"/>
        <w:rPr>
          <w:rFonts w:eastAsia="Times New Roman"/>
          <w:szCs w:val="24"/>
        </w:rPr>
      </w:pPr>
      <w:r>
        <w:rPr>
          <w:rFonts w:eastAsia="Times New Roman"/>
          <w:szCs w:val="24"/>
        </w:rPr>
        <w:t>Για εμάς, την Αριστερά, τα κοινωνικά δικαιώματα δεν αποτελούν την ανακούφιση της φτώχειας ούτε οδηγούν σε υπηρεσίες κατώτερης ποιότητας. Σκοπός τους είναι ο μετασχηματισμός τ</w:t>
      </w:r>
      <w:r>
        <w:rPr>
          <w:rFonts w:eastAsia="Times New Roman"/>
          <w:szCs w:val="24"/>
        </w:rPr>
        <w:t xml:space="preserve">ων κοινωνικών ανισοτήτων, το μπόλιασμα του καπιταλισμού με ένα μέτρο κοινωνικής δικαιοσύνης. </w:t>
      </w:r>
    </w:p>
    <w:p w14:paraId="37394ABF" w14:textId="77777777" w:rsidR="00B27939" w:rsidRDefault="00D93F4B">
      <w:pPr>
        <w:spacing w:after="0" w:line="600" w:lineRule="auto"/>
        <w:ind w:firstLine="720"/>
        <w:jc w:val="both"/>
        <w:rPr>
          <w:rFonts w:eastAsia="Times New Roman"/>
          <w:szCs w:val="24"/>
        </w:rPr>
      </w:pPr>
      <w:r>
        <w:rPr>
          <w:rFonts w:eastAsia="Times New Roman"/>
          <w:szCs w:val="24"/>
        </w:rPr>
        <w:t>Οι κοινωνικές ανισότητες δεν πρέπει να περιορίζουν τις βασικές πλευρές της ανθρώπινης ευημερίας, την υγεία, την παιδεία, την πρόνοια. Έτσι για να αναφέρω δύο ενδε</w:t>
      </w:r>
      <w:r>
        <w:rPr>
          <w:rFonts w:eastAsia="Times New Roman"/>
          <w:szCs w:val="24"/>
        </w:rPr>
        <w:t>ικτικά στοιχεία</w:t>
      </w:r>
      <w:r>
        <w:rPr>
          <w:rFonts w:eastAsia="Times New Roman"/>
          <w:szCs w:val="24"/>
        </w:rPr>
        <w:t>,</w:t>
      </w:r>
      <w:r>
        <w:rPr>
          <w:rFonts w:eastAsia="Times New Roman"/>
          <w:szCs w:val="24"/>
        </w:rPr>
        <w:t xml:space="preserve"> ο προϋπολογισμός για την κοινωνική πρόνοια ανέβηκε κατά 400% από το 2015 και ο προϋπολογισμός για την έρευνα -είπε για την παιδεία ο κ. Γαβρόγλου- διπλασιάστηκε σε 2 δισεκατομμύρια φέτος</w:t>
      </w:r>
      <w:r>
        <w:rPr>
          <w:rFonts w:eastAsia="Times New Roman"/>
          <w:szCs w:val="24"/>
        </w:rPr>
        <w:t>,</w:t>
      </w:r>
      <w:r>
        <w:rPr>
          <w:rFonts w:eastAsia="Times New Roman"/>
          <w:szCs w:val="24"/>
        </w:rPr>
        <w:t xml:space="preserve"> σε σχέση με αυτά που δινόντουσαν στην έρευνα το 200</w:t>
      </w:r>
      <w:r>
        <w:rPr>
          <w:rFonts w:eastAsia="Times New Roman"/>
          <w:szCs w:val="24"/>
        </w:rPr>
        <w:t>3 δηλαδή την εποχή των παχιών αγελάδων.</w:t>
      </w:r>
    </w:p>
    <w:p w14:paraId="37394AC0" w14:textId="77777777" w:rsidR="00B27939" w:rsidRDefault="00D93F4B">
      <w:pPr>
        <w:spacing w:after="0" w:line="600" w:lineRule="auto"/>
        <w:ind w:firstLine="720"/>
        <w:jc w:val="both"/>
        <w:rPr>
          <w:rFonts w:eastAsia="Times New Roman"/>
          <w:szCs w:val="24"/>
        </w:rPr>
      </w:pPr>
      <w:r>
        <w:rPr>
          <w:rFonts w:eastAsia="Times New Roman"/>
          <w:szCs w:val="24"/>
        </w:rPr>
        <w:t>Για εμάς τα κοινωνικά δικαιώματα πρέπει να τα προωθήσουμε και να τα υποστηρίξουμε</w:t>
      </w:r>
      <w:r>
        <w:rPr>
          <w:rFonts w:eastAsia="Times New Roman"/>
          <w:szCs w:val="24"/>
        </w:rPr>
        <w:t>,</w:t>
      </w:r>
      <w:r>
        <w:rPr>
          <w:rFonts w:eastAsia="Times New Roman"/>
          <w:szCs w:val="24"/>
        </w:rPr>
        <w:t xml:space="preserve"> για να ανατρέψουμε την τυπική ισότητα του καπιταλισμού</w:t>
      </w:r>
      <w:r>
        <w:rPr>
          <w:rFonts w:eastAsia="Times New Roman"/>
          <w:szCs w:val="24"/>
        </w:rPr>
        <w:t>,</w:t>
      </w:r>
      <w:r>
        <w:rPr>
          <w:rFonts w:eastAsia="Times New Roman"/>
          <w:szCs w:val="24"/>
        </w:rPr>
        <w:t xml:space="preserve"> εξασφαλίζοντας τις υλικές συνθήκες </w:t>
      </w:r>
      <w:r>
        <w:rPr>
          <w:rFonts w:eastAsia="Times New Roman"/>
          <w:szCs w:val="24"/>
        </w:rPr>
        <w:lastRenderedPageBreak/>
        <w:t>άσκησης της ελευθερίας και της ισότητας. Ε</w:t>
      </w:r>
      <w:r>
        <w:rPr>
          <w:rFonts w:eastAsia="Times New Roman"/>
          <w:szCs w:val="24"/>
        </w:rPr>
        <w:t>πειδή κυβέρνηση και εξουσία είναι διαφορετικές οντότητες, η αριστερή κυβέρνηση ενδυναμώνει το κοινωνικό κράτος</w:t>
      </w:r>
      <w:r>
        <w:rPr>
          <w:rFonts w:eastAsia="Times New Roman"/>
          <w:szCs w:val="24"/>
        </w:rPr>
        <w:t>,</w:t>
      </w:r>
      <w:r>
        <w:rPr>
          <w:rFonts w:eastAsia="Times New Roman"/>
          <w:szCs w:val="24"/>
        </w:rPr>
        <w:t xml:space="preserve"> για να εξασθενίσει την κοινωνική εξουσία. Έτσι ξεκινάμε το μακρύ ταξίδι για τον κοινωνικό μετασχηματισμό με ορίζοντα την ισότητα και τη δημοκρατ</w:t>
      </w:r>
      <w:r>
        <w:rPr>
          <w:rFonts w:eastAsia="Times New Roman"/>
          <w:szCs w:val="24"/>
        </w:rPr>
        <w:t>ία, μεταφέρουμε πόρους από το κεφάλαιο στους εργαζόμενους και ισχύ από το κράτος στους πολίτες.</w:t>
      </w:r>
    </w:p>
    <w:p w14:paraId="37394AC1" w14:textId="77777777" w:rsidR="00B27939" w:rsidRDefault="00D93F4B">
      <w:pPr>
        <w:spacing w:after="0" w:line="600" w:lineRule="auto"/>
        <w:ind w:firstLine="720"/>
        <w:jc w:val="both"/>
        <w:rPr>
          <w:rFonts w:eastAsia="Times New Roman"/>
          <w:szCs w:val="24"/>
        </w:rPr>
      </w:pPr>
      <w:r>
        <w:rPr>
          <w:rFonts w:eastAsia="Times New Roman"/>
          <w:szCs w:val="24"/>
        </w:rPr>
        <w:t xml:space="preserve">Η πολιτική του κ. Μητσοτάκη για τα δικαιώματα των μειονοτήτων και των προσφύγων, η ακροδεξιά στροφή στο </w:t>
      </w:r>
      <w:r>
        <w:rPr>
          <w:rFonts w:eastAsia="Times New Roman"/>
          <w:szCs w:val="24"/>
        </w:rPr>
        <w:t>«</w:t>
      </w:r>
      <w:r>
        <w:rPr>
          <w:rFonts w:eastAsia="Times New Roman"/>
          <w:szCs w:val="24"/>
        </w:rPr>
        <w:t>Μακεδονικό</w:t>
      </w:r>
      <w:r>
        <w:rPr>
          <w:rFonts w:eastAsia="Times New Roman"/>
          <w:szCs w:val="24"/>
        </w:rPr>
        <w:t>»</w:t>
      </w:r>
      <w:r>
        <w:rPr>
          <w:rFonts w:eastAsia="Times New Roman"/>
          <w:szCs w:val="24"/>
        </w:rPr>
        <w:t xml:space="preserve"> δείχνουν δυστυχώς ότι η Νέα Δημοκρατία έχει</w:t>
      </w:r>
      <w:r>
        <w:rPr>
          <w:rFonts w:eastAsia="Times New Roman"/>
          <w:szCs w:val="24"/>
        </w:rPr>
        <w:t xml:space="preserve"> εγκαταλείψει το ευρωπαϊκό και το φιλελεύθερο κεκτημένο. </w:t>
      </w:r>
    </w:p>
    <w:p w14:paraId="37394AC2" w14:textId="77777777" w:rsidR="00B27939" w:rsidRDefault="00D93F4B">
      <w:pPr>
        <w:spacing w:after="0" w:line="600" w:lineRule="auto"/>
        <w:ind w:firstLine="720"/>
        <w:jc w:val="both"/>
        <w:rPr>
          <w:rFonts w:eastAsia="Times New Roman"/>
          <w:b/>
          <w:szCs w:val="24"/>
        </w:rPr>
      </w:pPr>
      <w:r>
        <w:rPr>
          <w:rFonts w:eastAsia="Times New Roman"/>
          <w:szCs w:val="24"/>
        </w:rPr>
        <w:t>Η μόνη πολιτική που έχει απομείνει</w:t>
      </w:r>
      <w:r>
        <w:rPr>
          <w:rFonts w:eastAsia="Times New Roman"/>
          <w:szCs w:val="24"/>
        </w:rPr>
        <w:t>,</w:t>
      </w:r>
      <w:r>
        <w:rPr>
          <w:rFonts w:eastAsia="Times New Roman"/>
          <w:szCs w:val="24"/>
        </w:rPr>
        <w:t xml:space="preserve"> είναι αυτή του εκφοβισμού με τις δύο μορφές. Ένας εξωτερικός φόβος καλλιεργείται, ένας φόβος για εξωτερικούς κινδύνους, μάλλον για φανταστικούς εξωτερικούς κινδύνους</w:t>
      </w:r>
      <w:r>
        <w:rPr>
          <w:rFonts w:eastAsia="Times New Roman"/>
          <w:szCs w:val="24"/>
        </w:rPr>
        <w:t>,</w:t>
      </w:r>
      <w:r>
        <w:rPr>
          <w:rFonts w:eastAsia="Times New Roman"/>
          <w:szCs w:val="24"/>
        </w:rPr>
        <w:t xml:space="preserve"> και από την άλλη πλευρά το άγχος, η καλλιέργεια ενός εσωτερικού καταπιεστικού πανταχού π</w:t>
      </w:r>
      <w:r>
        <w:rPr>
          <w:rFonts w:eastAsia="Times New Roman"/>
          <w:szCs w:val="24"/>
        </w:rPr>
        <w:t xml:space="preserve">αρόντος βάρους, άχθους που δεν σε αφήνει να ηρεμήσεις. Η Κυβέρνηση θα κόψει τις συντάξεις, θα </w:t>
      </w:r>
      <w:r>
        <w:rPr>
          <w:rFonts w:eastAsia="Times New Roman"/>
          <w:szCs w:val="24"/>
        </w:rPr>
        <w:t xml:space="preserve">κόψει </w:t>
      </w:r>
      <w:r>
        <w:rPr>
          <w:rFonts w:eastAsia="Times New Roman"/>
          <w:szCs w:val="24"/>
        </w:rPr>
        <w:t>τα δικαιώματα, θα απαγο</w:t>
      </w:r>
      <w:r>
        <w:rPr>
          <w:rFonts w:eastAsia="Times New Roman"/>
          <w:szCs w:val="24"/>
        </w:rPr>
        <w:lastRenderedPageBreak/>
        <w:t>ρεύσει τα Χριστούγεννα. Οι φανταστικοί εξωγήινοι του κ. Μητσοτάκη δίνουν ένα άλλοθι στους δικούς του φόβους</w:t>
      </w:r>
      <w:r>
        <w:rPr>
          <w:rFonts w:eastAsia="Times New Roman"/>
          <w:szCs w:val="24"/>
        </w:rPr>
        <w:t>,</w:t>
      </w:r>
      <w:r>
        <w:rPr>
          <w:rFonts w:eastAsia="Times New Roman"/>
          <w:szCs w:val="24"/>
        </w:rPr>
        <w:t xml:space="preserve"> προβάλλοντας τις αποτυχί</w:t>
      </w:r>
      <w:r>
        <w:rPr>
          <w:rFonts w:eastAsia="Times New Roman"/>
          <w:szCs w:val="24"/>
        </w:rPr>
        <w:t>ες του στους αντιπάλους του, σε εμάς</w:t>
      </w:r>
      <w:r>
        <w:rPr>
          <w:rFonts w:eastAsia="Times New Roman"/>
          <w:szCs w:val="24"/>
        </w:rPr>
        <w:t>,</w:t>
      </w:r>
      <w:r>
        <w:rPr>
          <w:rFonts w:eastAsia="Times New Roman"/>
          <w:szCs w:val="24"/>
        </w:rPr>
        <w:t xml:space="preserve"> και στην προσπάθεια να τους επιβάλουν και στην υπόλοιπη κοινωνία. </w:t>
      </w:r>
    </w:p>
    <w:p w14:paraId="37394AC3" w14:textId="77777777" w:rsidR="00B27939" w:rsidRDefault="00D93F4B">
      <w:pPr>
        <w:spacing w:after="0" w:line="600" w:lineRule="auto"/>
        <w:ind w:firstLine="720"/>
        <w:jc w:val="both"/>
        <w:rPr>
          <w:rFonts w:eastAsia="Times New Roman"/>
          <w:szCs w:val="24"/>
        </w:rPr>
      </w:pPr>
      <w:r>
        <w:rPr>
          <w:rFonts w:eastAsia="Times New Roman"/>
          <w:szCs w:val="24"/>
        </w:rPr>
        <w:t xml:space="preserve">Πραγματικά έχω ένα μεγάλο πρόβλημα με </w:t>
      </w:r>
      <w:r w:rsidRPr="00F85882">
        <w:rPr>
          <w:rFonts w:eastAsia="Times New Roman"/>
          <w:szCs w:val="24"/>
        </w:rPr>
        <w:t>συναδέλφους</w:t>
      </w:r>
      <w:r>
        <w:rPr>
          <w:rFonts w:eastAsia="Times New Roman"/>
          <w:szCs w:val="24"/>
        </w:rPr>
        <w:t xml:space="preserve"> σαν τον κ. Κουμουτσάκο που είναι εδώ</w:t>
      </w:r>
      <w:r>
        <w:rPr>
          <w:rFonts w:eastAsia="Times New Roman"/>
          <w:szCs w:val="24"/>
        </w:rPr>
        <w:t>,</w:t>
      </w:r>
      <w:r>
        <w:rPr>
          <w:rFonts w:eastAsia="Times New Roman"/>
          <w:szCs w:val="24"/>
        </w:rPr>
        <w:t xml:space="preserve"> </w:t>
      </w:r>
      <w:r w:rsidRPr="00F85882">
        <w:rPr>
          <w:rFonts w:eastAsia="Times New Roman"/>
          <w:szCs w:val="24"/>
        </w:rPr>
        <w:t xml:space="preserve">και πολλούς </w:t>
      </w:r>
      <w:r>
        <w:rPr>
          <w:rFonts w:eastAsia="Times New Roman"/>
          <w:szCs w:val="24"/>
        </w:rPr>
        <w:t>άλλους</w:t>
      </w:r>
      <w:r w:rsidRPr="00F85882">
        <w:rPr>
          <w:rFonts w:eastAsia="Times New Roman"/>
          <w:szCs w:val="24"/>
        </w:rPr>
        <w:t xml:space="preserve"> που είναι πολιτικά φιλελεύθεροι</w:t>
      </w:r>
      <w:r>
        <w:rPr>
          <w:rFonts w:eastAsia="Times New Roman"/>
          <w:szCs w:val="24"/>
        </w:rPr>
        <w:t>,</w:t>
      </w:r>
      <w:r w:rsidRPr="00F85882">
        <w:rPr>
          <w:rFonts w:eastAsia="Times New Roman"/>
          <w:szCs w:val="24"/>
        </w:rPr>
        <w:t xml:space="preserve"> στο</w:t>
      </w:r>
      <w:r>
        <w:rPr>
          <w:rFonts w:eastAsia="Times New Roman"/>
          <w:szCs w:val="24"/>
        </w:rPr>
        <w:t>ν</w:t>
      </w:r>
      <w:r w:rsidRPr="00F85882">
        <w:rPr>
          <w:rFonts w:eastAsia="Times New Roman"/>
          <w:szCs w:val="24"/>
        </w:rPr>
        <w:t xml:space="preserve"> βαθμό που αποδέχονται αυτή την ακροδεξιά στροφή</w:t>
      </w:r>
      <w:r>
        <w:rPr>
          <w:rFonts w:eastAsia="Times New Roman"/>
          <w:szCs w:val="24"/>
        </w:rPr>
        <w:t>,</w:t>
      </w:r>
      <w:r w:rsidRPr="00F85882">
        <w:rPr>
          <w:rFonts w:eastAsia="Times New Roman"/>
          <w:szCs w:val="24"/>
        </w:rPr>
        <w:t xml:space="preserve"> στο</w:t>
      </w:r>
      <w:r>
        <w:rPr>
          <w:rFonts w:eastAsia="Times New Roman"/>
          <w:szCs w:val="24"/>
        </w:rPr>
        <w:t>ν</w:t>
      </w:r>
      <w:r w:rsidRPr="00F85882">
        <w:rPr>
          <w:rFonts w:eastAsia="Times New Roman"/>
          <w:szCs w:val="24"/>
        </w:rPr>
        <w:t xml:space="preserve"> βαθμό που αποδέχονται την πλήρη αποδέσμευση της οικονομικής από την πολιτική </w:t>
      </w:r>
      <w:r>
        <w:rPr>
          <w:rFonts w:eastAsia="Times New Roman"/>
          <w:szCs w:val="24"/>
        </w:rPr>
        <w:t>ε</w:t>
      </w:r>
      <w:r w:rsidRPr="00F85882">
        <w:rPr>
          <w:rFonts w:eastAsia="Times New Roman"/>
          <w:szCs w:val="24"/>
        </w:rPr>
        <w:t>λευθερία</w:t>
      </w:r>
      <w:r>
        <w:rPr>
          <w:rFonts w:eastAsia="Times New Roman"/>
          <w:szCs w:val="24"/>
        </w:rPr>
        <w:t>,</w:t>
      </w:r>
      <w:r w:rsidRPr="00F85882">
        <w:rPr>
          <w:rFonts w:eastAsia="Times New Roman"/>
          <w:szCs w:val="24"/>
        </w:rPr>
        <w:t xml:space="preserve"> τον πολιτικό φιλελευθερισμό</w:t>
      </w:r>
      <w:r>
        <w:rPr>
          <w:rFonts w:eastAsia="Times New Roman"/>
          <w:szCs w:val="24"/>
        </w:rPr>
        <w:t>.</w:t>
      </w:r>
    </w:p>
    <w:p w14:paraId="37394AC4" w14:textId="77777777" w:rsidR="00B27939" w:rsidRDefault="00D93F4B">
      <w:pPr>
        <w:spacing w:after="0" w:line="600" w:lineRule="auto"/>
        <w:ind w:firstLine="720"/>
        <w:jc w:val="both"/>
        <w:rPr>
          <w:rFonts w:eastAsia="Times New Roman"/>
          <w:szCs w:val="24"/>
        </w:rPr>
      </w:pPr>
      <w:r>
        <w:rPr>
          <w:rFonts w:eastAsia="Times New Roman"/>
          <w:szCs w:val="24"/>
        </w:rPr>
        <w:t>Καλώ</w:t>
      </w:r>
      <w:r w:rsidRPr="00F85882">
        <w:rPr>
          <w:rFonts w:eastAsia="Times New Roman"/>
          <w:szCs w:val="24"/>
        </w:rPr>
        <w:t xml:space="preserve"> </w:t>
      </w:r>
      <w:r>
        <w:rPr>
          <w:rFonts w:eastAsia="Times New Roman"/>
          <w:szCs w:val="24"/>
        </w:rPr>
        <w:t xml:space="preserve">τέτοιους </w:t>
      </w:r>
      <w:r w:rsidRPr="00F85882">
        <w:rPr>
          <w:rFonts w:eastAsia="Times New Roman"/>
          <w:szCs w:val="24"/>
        </w:rPr>
        <w:t>συναδέλφους</w:t>
      </w:r>
      <w:r>
        <w:rPr>
          <w:rFonts w:eastAsia="Times New Roman"/>
          <w:szCs w:val="24"/>
        </w:rPr>
        <w:t>,</w:t>
      </w:r>
      <w:r w:rsidRPr="00F85882">
        <w:rPr>
          <w:rFonts w:eastAsia="Times New Roman"/>
          <w:szCs w:val="24"/>
        </w:rPr>
        <w:t xml:space="preserve"> πολιτικά φιλελεύθερους</w:t>
      </w:r>
      <w:r>
        <w:rPr>
          <w:rFonts w:eastAsia="Times New Roman"/>
          <w:szCs w:val="24"/>
        </w:rPr>
        <w:t>,</w:t>
      </w:r>
      <w:r w:rsidRPr="00F85882">
        <w:rPr>
          <w:rFonts w:eastAsia="Times New Roman"/>
          <w:szCs w:val="24"/>
        </w:rPr>
        <w:t xml:space="preserve"> </w:t>
      </w:r>
      <w:r>
        <w:rPr>
          <w:rFonts w:eastAsia="Times New Roman"/>
          <w:szCs w:val="24"/>
        </w:rPr>
        <w:t>ω</w:t>
      </w:r>
      <w:r w:rsidRPr="00F85882">
        <w:rPr>
          <w:rFonts w:eastAsia="Times New Roman"/>
          <w:szCs w:val="24"/>
        </w:rPr>
        <w:t xml:space="preserve">ς Πρόεδρος </w:t>
      </w:r>
      <w:r>
        <w:rPr>
          <w:rFonts w:eastAsia="Times New Roman"/>
          <w:szCs w:val="24"/>
        </w:rPr>
        <w:t xml:space="preserve">του </w:t>
      </w:r>
      <w:r w:rsidRPr="00F85882">
        <w:rPr>
          <w:rFonts w:eastAsia="Times New Roman"/>
          <w:szCs w:val="24"/>
        </w:rPr>
        <w:t xml:space="preserve">Ινστιτούτου </w:t>
      </w:r>
      <w:r>
        <w:rPr>
          <w:rFonts w:eastAsia="Times New Roman"/>
          <w:szCs w:val="24"/>
        </w:rPr>
        <w:t>«</w:t>
      </w:r>
      <w:r w:rsidRPr="00F85882">
        <w:rPr>
          <w:rFonts w:eastAsia="Times New Roman"/>
          <w:szCs w:val="24"/>
        </w:rPr>
        <w:t>Νίκο</w:t>
      </w:r>
      <w:r w:rsidRPr="00F85882">
        <w:rPr>
          <w:rFonts w:eastAsia="Times New Roman"/>
          <w:szCs w:val="24"/>
        </w:rPr>
        <w:t>ς Πουλαντζάς</w:t>
      </w:r>
      <w:r>
        <w:rPr>
          <w:rFonts w:eastAsia="Times New Roman"/>
          <w:szCs w:val="24"/>
        </w:rPr>
        <w:t>»,</w:t>
      </w:r>
      <w:r w:rsidRPr="00F85882">
        <w:rPr>
          <w:rFonts w:eastAsia="Times New Roman"/>
          <w:szCs w:val="24"/>
        </w:rPr>
        <w:t xml:space="preserve"> </w:t>
      </w:r>
      <w:r>
        <w:rPr>
          <w:rFonts w:eastAsia="Times New Roman"/>
          <w:szCs w:val="24"/>
        </w:rPr>
        <w:t>ν</w:t>
      </w:r>
      <w:r w:rsidRPr="00F85882">
        <w:rPr>
          <w:rFonts w:eastAsia="Times New Roman"/>
          <w:szCs w:val="24"/>
        </w:rPr>
        <w:t>α έχουμε μία δημόσια συζήτηση</w:t>
      </w:r>
      <w:r>
        <w:rPr>
          <w:rFonts w:eastAsia="Times New Roman"/>
          <w:szCs w:val="24"/>
        </w:rPr>
        <w:t>,</w:t>
      </w:r>
      <w:r w:rsidRPr="00F85882">
        <w:rPr>
          <w:rFonts w:eastAsia="Times New Roman"/>
          <w:szCs w:val="24"/>
        </w:rPr>
        <w:t xml:space="preserve"> ακριβώς για να συζητήσουμε την άνοδο της ακροδεξιάς</w:t>
      </w:r>
      <w:r>
        <w:rPr>
          <w:rFonts w:eastAsia="Times New Roman"/>
          <w:szCs w:val="24"/>
        </w:rPr>
        <w:t>,</w:t>
      </w:r>
      <w:r w:rsidRPr="00F85882">
        <w:rPr>
          <w:rFonts w:eastAsia="Times New Roman"/>
          <w:szCs w:val="24"/>
        </w:rPr>
        <w:t xml:space="preserve"> τη σχέση μεταξύ οικονομικού και πολ</w:t>
      </w:r>
      <w:r>
        <w:rPr>
          <w:rFonts w:eastAsia="Times New Roman"/>
          <w:szCs w:val="24"/>
        </w:rPr>
        <w:t xml:space="preserve">ιτικού φιλελευθερισμού. </w:t>
      </w:r>
      <w:r w:rsidRPr="00F85882">
        <w:rPr>
          <w:rFonts w:eastAsia="Times New Roman"/>
          <w:szCs w:val="24"/>
        </w:rPr>
        <w:t xml:space="preserve"> </w:t>
      </w:r>
      <w:r>
        <w:rPr>
          <w:rFonts w:eastAsia="Times New Roman"/>
          <w:szCs w:val="24"/>
        </w:rPr>
        <w:t>Ε</w:t>
      </w:r>
      <w:r w:rsidRPr="00F85882">
        <w:rPr>
          <w:rFonts w:eastAsia="Times New Roman"/>
          <w:szCs w:val="24"/>
        </w:rPr>
        <w:t>ίναι μία πρόσ</w:t>
      </w:r>
      <w:r>
        <w:rPr>
          <w:rFonts w:eastAsia="Times New Roman"/>
          <w:szCs w:val="24"/>
        </w:rPr>
        <w:t>κληση προς τους συναδέλφους, τους πολιτικά φιλελεύθερους συναδέλφους της Δ</w:t>
      </w:r>
      <w:r w:rsidRPr="00F85882">
        <w:rPr>
          <w:rFonts w:eastAsia="Times New Roman"/>
          <w:szCs w:val="24"/>
        </w:rPr>
        <w:t>εξιάς</w:t>
      </w:r>
      <w:r>
        <w:rPr>
          <w:rFonts w:eastAsia="Times New Roman"/>
          <w:szCs w:val="24"/>
        </w:rPr>
        <w:t>.</w:t>
      </w:r>
      <w:r w:rsidRPr="00F85882">
        <w:rPr>
          <w:rFonts w:eastAsia="Times New Roman"/>
          <w:szCs w:val="24"/>
        </w:rPr>
        <w:t xml:space="preserve"> </w:t>
      </w:r>
      <w:r>
        <w:rPr>
          <w:rFonts w:eastAsia="Times New Roman"/>
          <w:szCs w:val="24"/>
        </w:rPr>
        <w:t>Δ</w:t>
      </w:r>
      <w:r>
        <w:rPr>
          <w:rFonts w:eastAsia="Times New Roman"/>
          <w:szCs w:val="24"/>
        </w:rPr>
        <w:t>ιότι νομίζω ότι</w:t>
      </w:r>
      <w:r w:rsidRPr="00F85882">
        <w:rPr>
          <w:rFonts w:eastAsia="Times New Roman"/>
          <w:szCs w:val="24"/>
        </w:rPr>
        <w:t xml:space="preserve"> είναι σημαντικό αυτά τα επιχειρήματα</w:t>
      </w:r>
      <w:r>
        <w:rPr>
          <w:rFonts w:eastAsia="Times New Roman"/>
          <w:szCs w:val="24"/>
        </w:rPr>
        <w:t>,</w:t>
      </w:r>
      <w:r w:rsidRPr="00F85882">
        <w:rPr>
          <w:rFonts w:eastAsia="Times New Roman"/>
          <w:szCs w:val="24"/>
        </w:rPr>
        <w:t xml:space="preserve"> και όχι τις φωνές και τις κραυγές</w:t>
      </w:r>
      <w:r>
        <w:rPr>
          <w:rFonts w:eastAsia="Times New Roman"/>
          <w:szCs w:val="24"/>
        </w:rPr>
        <w:t>,</w:t>
      </w:r>
      <w:r w:rsidRPr="00F85882">
        <w:rPr>
          <w:rFonts w:eastAsia="Times New Roman"/>
          <w:szCs w:val="24"/>
        </w:rPr>
        <w:t xml:space="preserve"> να τ</w:t>
      </w:r>
      <w:r>
        <w:rPr>
          <w:rFonts w:eastAsia="Times New Roman"/>
          <w:szCs w:val="24"/>
        </w:rPr>
        <w:t>α</w:t>
      </w:r>
      <w:r w:rsidRPr="00F85882">
        <w:rPr>
          <w:rFonts w:eastAsia="Times New Roman"/>
          <w:szCs w:val="24"/>
        </w:rPr>
        <w:t xml:space="preserve"> ακούσει και ο κόσμος </w:t>
      </w:r>
      <w:r>
        <w:rPr>
          <w:rFonts w:eastAsia="Times New Roman"/>
          <w:szCs w:val="24"/>
        </w:rPr>
        <w:t>δ</w:t>
      </w:r>
      <w:r w:rsidRPr="00F85882">
        <w:rPr>
          <w:rFonts w:eastAsia="Times New Roman"/>
          <w:szCs w:val="24"/>
        </w:rPr>
        <w:t>ημ</w:t>
      </w:r>
      <w:r>
        <w:rPr>
          <w:rFonts w:eastAsia="Times New Roman"/>
          <w:szCs w:val="24"/>
        </w:rPr>
        <w:t xml:space="preserve">οσίως </w:t>
      </w:r>
      <w:r w:rsidRPr="00F85882">
        <w:rPr>
          <w:rFonts w:eastAsia="Times New Roman"/>
          <w:szCs w:val="24"/>
        </w:rPr>
        <w:t>σε μία δημόσια συζήτηση</w:t>
      </w:r>
      <w:r>
        <w:rPr>
          <w:rFonts w:eastAsia="Times New Roman"/>
          <w:szCs w:val="24"/>
        </w:rPr>
        <w:t>.</w:t>
      </w:r>
    </w:p>
    <w:p w14:paraId="37394AC5" w14:textId="77777777" w:rsidR="00B27939" w:rsidRDefault="00D93F4B">
      <w:pPr>
        <w:spacing w:after="0" w:line="600" w:lineRule="auto"/>
        <w:ind w:firstLine="720"/>
        <w:jc w:val="both"/>
        <w:rPr>
          <w:rFonts w:eastAsia="Times New Roman"/>
          <w:szCs w:val="24"/>
        </w:rPr>
      </w:pPr>
      <w:r>
        <w:rPr>
          <w:rFonts w:eastAsia="Times New Roman"/>
          <w:szCs w:val="24"/>
        </w:rPr>
        <w:lastRenderedPageBreak/>
        <w:t>Για εμάς,</w:t>
      </w:r>
      <w:r w:rsidRPr="00F85882">
        <w:rPr>
          <w:rFonts w:eastAsia="Times New Roman"/>
          <w:szCs w:val="24"/>
        </w:rPr>
        <w:t xml:space="preserve"> τελειώνοντας</w:t>
      </w:r>
      <w:r>
        <w:rPr>
          <w:rFonts w:eastAsia="Times New Roman"/>
          <w:szCs w:val="24"/>
        </w:rPr>
        <w:t>,</w:t>
      </w:r>
      <w:r w:rsidRPr="00F85882">
        <w:rPr>
          <w:rFonts w:eastAsia="Times New Roman"/>
          <w:szCs w:val="24"/>
        </w:rPr>
        <w:t xml:space="preserve"> το κοινωνικό κράτος και τα δικαιώματα αποτελούν την καρδιά του οράματός και του π</w:t>
      </w:r>
      <w:r>
        <w:rPr>
          <w:rFonts w:eastAsia="Times New Roman"/>
          <w:szCs w:val="24"/>
        </w:rPr>
        <w:t>ο</w:t>
      </w:r>
      <w:r>
        <w:rPr>
          <w:rFonts w:eastAsia="Times New Roman"/>
          <w:szCs w:val="24"/>
        </w:rPr>
        <w:t>λιτικού</w:t>
      </w:r>
      <w:r w:rsidRPr="00F85882">
        <w:rPr>
          <w:rFonts w:eastAsia="Times New Roman"/>
          <w:szCs w:val="24"/>
        </w:rPr>
        <w:t xml:space="preserve"> μας προγράμματος</w:t>
      </w:r>
      <w:r>
        <w:rPr>
          <w:rFonts w:eastAsia="Times New Roman"/>
          <w:szCs w:val="24"/>
        </w:rPr>
        <w:t>.</w:t>
      </w:r>
      <w:r w:rsidRPr="00F85882">
        <w:rPr>
          <w:rFonts w:eastAsia="Times New Roman"/>
          <w:szCs w:val="24"/>
        </w:rPr>
        <w:t xml:space="preserve"> </w:t>
      </w:r>
      <w:r>
        <w:rPr>
          <w:rFonts w:eastAsia="Times New Roman"/>
          <w:szCs w:val="24"/>
        </w:rPr>
        <w:t>Ε</w:t>
      </w:r>
      <w:r w:rsidRPr="00F85882">
        <w:rPr>
          <w:rFonts w:eastAsia="Times New Roman"/>
          <w:szCs w:val="24"/>
        </w:rPr>
        <w:t xml:space="preserve">δώ θα αντιπαρατεθούν </w:t>
      </w:r>
      <w:r>
        <w:rPr>
          <w:rFonts w:eastAsia="Times New Roman"/>
          <w:szCs w:val="24"/>
        </w:rPr>
        <w:t>η</w:t>
      </w:r>
      <w:r w:rsidRPr="00F85882">
        <w:rPr>
          <w:rFonts w:eastAsia="Times New Roman"/>
          <w:szCs w:val="24"/>
        </w:rPr>
        <w:t xml:space="preserve"> προοδευτικ</w:t>
      </w:r>
      <w:r>
        <w:rPr>
          <w:rFonts w:eastAsia="Times New Roman"/>
          <w:szCs w:val="24"/>
        </w:rPr>
        <w:t xml:space="preserve">ή </w:t>
      </w:r>
      <w:r w:rsidRPr="00F85882">
        <w:rPr>
          <w:rFonts w:eastAsia="Times New Roman"/>
          <w:szCs w:val="24"/>
        </w:rPr>
        <w:t xml:space="preserve">και </w:t>
      </w:r>
      <w:r>
        <w:rPr>
          <w:rFonts w:eastAsia="Times New Roman"/>
          <w:szCs w:val="24"/>
        </w:rPr>
        <w:t xml:space="preserve">η </w:t>
      </w:r>
      <w:r w:rsidRPr="00F85882">
        <w:rPr>
          <w:rFonts w:eastAsia="Times New Roman"/>
          <w:szCs w:val="24"/>
        </w:rPr>
        <w:t>συντηρητικ</w:t>
      </w:r>
      <w:r>
        <w:rPr>
          <w:rFonts w:eastAsia="Times New Roman"/>
          <w:szCs w:val="24"/>
        </w:rPr>
        <w:t>ή</w:t>
      </w:r>
      <w:r w:rsidRPr="00F85882">
        <w:rPr>
          <w:rFonts w:eastAsia="Times New Roman"/>
          <w:szCs w:val="24"/>
        </w:rPr>
        <w:t xml:space="preserve"> αντίληψη για τον 21ο αιώνα και πιστεύω ότι όταν ο κόσμος καταλάβει τι χάσμα μας χωρίζει</w:t>
      </w:r>
      <w:r>
        <w:rPr>
          <w:rFonts w:eastAsia="Times New Roman"/>
          <w:szCs w:val="24"/>
        </w:rPr>
        <w:t>,</w:t>
      </w:r>
      <w:r w:rsidRPr="00F85882">
        <w:rPr>
          <w:rFonts w:eastAsia="Times New Roman"/>
          <w:szCs w:val="24"/>
        </w:rPr>
        <w:t xml:space="preserve"> η </w:t>
      </w:r>
      <w:r>
        <w:rPr>
          <w:rFonts w:eastAsia="Times New Roman"/>
          <w:szCs w:val="24"/>
        </w:rPr>
        <w:t>ν</w:t>
      </w:r>
      <w:r w:rsidRPr="00F85882">
        <w:rPr>
          <w:rFonts w:eastAsia="Times New Roman"/>
          <w:szCs w:val="24"/>
        </w:rPr>
        <w:t xml:space="preserve">ίκη θα είναι και πάλι </w:t>
      </w:r>
      <w:r>
        <w:rPr>
          <w:rFonts w:eastAsia="Times New Roman"/>
          <w:szCs w:val="24"/>
        </w:rPr>
        <w:t>του ΣΥΡΖΙΑ.</w:t>
      </w:r>
    </w:p>
    <w:p w14:paraId="37394AC6" w14:textId="77777777" w:rsidR="00B27939" w:rsidRDefault="00D93F4B">
      <w:pPr>
        <w:spacing w:after="0" w:line="600" w:lineRule="auto"/>
        <w:ind w:firstLine="720"/>
        <w:jc w:val="both"/>
        <w:rPr>
          <w:rFonts w:eastAsia="Times New Roman"/>
          <w:szCs w:val="24"/>
        </w:rPr>
      </w:pPr>
      <w:r>
        <w:rPr>
          <w:rFonts w:eastAsia="Times New Roman"/>
          <w:szCs w:val="24"/>
        </w:rPr>
        <w:t>Σας ευχαριστώ.</w:t>
      </w:r>
    </w:p>
    <w:p w14:paraId="37394AC7" w14:textId="77777777" w:rsidR="00B27939" w:rsidRDefault="00D93F4B">
      <w:pPr>
        <w:spacing w:after="0" w:line="600" w:lineRule="auto"/>
        <w:ind w:firstLine="720"/>
        <w:jc w:val="center"/>
        <w:rPr>
          <w:rFonts w:eastAsia="Times New Roman"/>
          <w:szCs w:val="24"/>
        </w:rPr>
      </w:pPr>
      <w:r w:rsidRPr="00404E28">
        <w:rPr>
          <w:rFonts w:eastAsia="Times New Roman"/>
          <w:szCs w:val="24"/>
        </w:rPr>
        <w:t>(Χειροκροτήματα από την πτέρυγα του</w:t>
      </w:r>
      <w:r w:rsidRPr="00404E28">
        <w:rPr>
          <w:rFonts w:eastAsia="Times New Roman"/>
          <w:szCs w:val="24"/>
        </w:rPr>
        <w:t xml:space="preserve"> ΣΥΡΙΖΑ)</w:t>
      </w:r>
    </w:p>
    <w:p w14:paraId="37394AC8" w14:textId="77777777" w:rsidR="00B27939" w:rsidRDefault="00D93F4B">
      <w:pPr>
        <w:spacing w:after="0" w:line="600" w:lineRule="auto"/>
        <w:ind w:firstLine="720"/>
        <w:jc w:val="both"/>
        <w:rPr>
          <w:rFonts w:eastAsia="Times New Roman"/>
          <w:szCs w:val="24"/>
        </w:rPr>
      </w:pPr>
      <w:r w:rsidRPr="003D0B30">
        <w:rPr>
          <w:rFonts w:eastAsia="Times New Roman"/>
          <w:b/>
          <w:szCs w:val="24"/>
        </w:rPr>
        <w:t>ΠΡΟΕΔΡ</w:t>
      </w:r>
      <w:r>
        <w:rPr>
          <w:rFonts w:eastAsia="Times New Roman"/>
          <w:b/>
          <w:szCs w:val="24"/>
        </w:rPr>
        <w:t>ΕΥΟΥΣΑ</w:t>
      </w:r>
      <w:r w:rsidRPr="003D0B30">
        <w:rPr>
          <w:rFonts w:eastAsia="Times New Roman"/>
          <w:b/>
          <w:szCs w:val="24"/>
        </w:rPr>
        <w:t xml:space="preserve"> (</w:t>
      </w:r>
      <w:r>
        <w:rPr>
          <w:rFonts w:eastAsia="Times New Roman"/>
          <w:b/>
          <w:szCs w:val="24"/>
        </w:rPr>
        <w:t>Αναστασία Χριστοδουλοπούλου</w:t>
      </w:r>
      <w:r w:rsidRPr="003D0B30">
        <w:rPr>
          <w:rFonts w:eastAsia="Times New Roman"/>
          <w:b/>
          <w:szCs w:val="24"/>
        </w:rPr>
        <w:t xml:space="preserve">): </w:t>
      </w:r>
      <w:r>
        <w:rPr>
          <w:rFonts w:eastAsia="Times New Roman"/>
          <w:szCs w:val="24"/>
        </w:rPr>
        <w:t>Τώρα θα δώσω τον λόγο στον Υφυπουργό Πολιτισμού και Α</w:t>
      </w:r>
      <w:r w:rsidRPr="00F85882">
        <w:rPr>
          <w:rFonts w:eastAsia="Times New Roman"/>
          <w:szCs w:val="24"/>
        </w:rPr>
        <w:t>θλητισμού κ</w:t>
      </w:r>
      <w:r>
        <w:rPr>
          <w:rFonts w:eastAsia="Times New Roman"/>
          <w:szCs w:val="24"/>
        </w:rPr>
        <w:t>.</w:t>
      </w:r>
      <w:r w:rsidRPr="00F85882">
        <w:rPr>
          <w:rFonts w:eastAsia="Times New Roman"/>
          <w:szCs w:val="24"/>
        </w:rPr>
        <w:t xml:space="preserve"> Στρατή</w:t>
      </w:r>
      <w:r>
        <w:rPr>
          <w:rFonts w:eastAsia="Times New Roman"/>
          <w:szCs w:val="24"/>
        </w:rPr>
        <w:t>.</w:t>
      </w:r>
    </w:p>
    <w:p w14:paraId="37394AC9" w14:textId="77777777" w:rsidR="00B27939" w:rsidRDefault="00D93F4B">
      <w:pPr>
        <w:spacing w:after="0" w:line="600" w:lineRule="auto"/>
        <w:ind w:firstLine="720"/>
        <w:jc w:val="both"/>
        <w:rPr>
          <w:rFonts w:eastAsia="Times New Roman"/>
          <w:szCs w:val="24"/>
        </w:rPr>
      </w:pPr>
      <w:r>
        <w:rPr>
          <w:rFonts w:eastAsia="Times New Roman"/>
          <w:b/>
          <w:szCs w:val="24"/>
        </w:rPr>
        <w:t>ΚΩΝΣΤΑΝΤΙΝΟΣ ΣΤΡΑΤΗΣ</w:t>
      </w:r>
      <w:r w:rsidRPr="00997FF9">
        <w:rPr>
          <w:rFonts w:eastAsia="Times New Roman"/>
          <w:b/>
          <w:szCs w:val="24"/>
        </w:rPr>
        <w:t xml:space="preserve"> (Υφυπουργό</w:t>
      </w:r>
      <w:r>
        <w:rPr>
          <w:rFonts w:eastAsia="Times New Roman"/>
          <w:b/>
          <w:szCs w:val="24"/>
        </w:rPr>
        <w:t>ς</w:t>
      </w:r>
      <w:r w:rsidRPr="00997FF9">
        <w:rPr>
          <w:rFonts w:eastAsia="Times New Roman"/>
          <w:b/>
          <w:szCs w:val="24"/>
        </w:rPr>
        <w:t xml:space="preserve"> Πολιτισμού και Αθλητισμού):</w:t>
      </w:r>
      <w:r>
        <w:rPr>
          <w:rFonts w:eastAsia="Times New Roman"/>
          <w:b/>
          <w:szCs w:val="24"/>
        </w:rPr>
        <w:t xml:space="preserve"> </w:t>
      </w:r>
      <w:r>
        <w:rPr>
          <w:rFonts w:eastAsia="Times New Roman"/>
          <w:szCs w:val="24"/>
        </w:rPr>
        <w:t>Ε</w:t>
      </w:r>
      <w:r w:rsidRPr="00F85882">
        <w:rPr>
          <w:rFonts w:eastAsia="Times New Roman"/>
          <w:szCs w:val="24"/>
        </w:rPr>
        <w:t>υχαριστώ</w:t>
      </w:r>
      <w:r>
        <w:rPr>
          <w:rFonts w:eastAsia="Times New Roman"/>
          <w:szCs w:val="24"/>
        </w:rPr>
        <w:t>,</w:t>
      </w:r>
      <w:r w:rsidRPr="00F85882">
        <w:rPr>
          <w:rFonts w:eastAsia="Times New Roman"/>
          <w:szCs w:val="24"/>
        </w:rPr>
        <w:t xml:space="preserve"> κυρία </w:t>
      </w:r>
      <w:r>
        <w:rPr>
          <w:rFonts w:eastAsia="Times New Roman"/>
          <w:szCs w:val="24"/>
        </w:rPr>
        <w:t>Π</w:t>
      </w:r>
      <w:r w:rsidRPr="00F85882">
        <w:rPr>
          <w:rFonts w:eastAsia="Times New Roman"/>
          <w:szCs w:val="24"/>
        </w:rPr>
        <w:t>ρόεδρε</w:t>
      </w:r>
      <w:r>
        <w:rPr>
          <w:rFonts w:eastAsia="Times New Roman"/>
          <w:szCs w:val="24"/>
        </w:rPr>
        <w:t>.</w:t>
      </w:r>
    </w:p>
    <w:p w14:paraId="37394ACA" w14:textId="77777777" w:rsidR="00B27939" w:rsidRDefault="00D93F4B">
      <w:pPr>
        <w:spacing w:after="0" w:line="600" w:lineRule="auto"/>
        <w:ind w:firstLine="720"/>
        <w:jc w:val="both"/>
        <w:rPr>
          <w:rFonts w:eastAsia="Times New Roman"/>
          <w:szCs w:val="24"/>
        </w:rPr>
      </w:pPr>
      <w:r>
        <w:rPr>
          <w:rFonts w:eastAsia="Times New Roman"/>
          <w:szCs w:val="24"/>
        </w:rPr>
        <w:t>Ν</w:t>
      </w:r>
      <w:r w:rsidRPr="00F85882">
        <w:rPr>
          <w:rFonts w:eastAsia="Times New Roman"/>
          <w:szCs w:val="24"/>
        </w:rPr>
        <w:t xml:space="preserve">α επαναλάβουμε και εμείς την απερίγραπτη και απόλυτη καταδίκη για </w:t>
      </w:r>
      <w:r>
        <w:rPr>
          <w:rFonts w:eastAsia="Times New Roman"/>
          <w:szCs w:val="24"/>
        </w:rPr>
        <w:t xml:space="preserve">την </w:t>
      </w:r>
      <w:r w:rsidRPr="00F85882">
        <w:rPr>
          <w:rFonts w:eastAsia="Times New Roman"/>
          <w:szCs w:val="24"/>
        </w:rPr>
        <w:t xml:space="preserve">τρομοκρατική επίθεση στο </w:t>
      </w:r>
      <w:r>
        <w:rPr>
          <w:rFonts w:eastAsia="Times New Roman"/>
          <w:szCs w:val="24"/>
        </w:rPr>
        <w:t xml:space="preserve">ραδιοτηλεοπτικό </w:t>
      </w:r>
      <w:r w:rsidRPr="00F85882">
        <w:rPr>
          <w:rFonts w:eastAsia="Times New Roman"/>
          <w:szCs w:val="24"/>
        </w:rPr>
        <w:t xml:space="preserve">σταθμό </w:t>
      </w:r>
      <w:r>
        <w:rPr>
          <w:rFonts w:eastAsia="Times New Roman"/>
          <w:szCs w:val="24"/>
        </w:rPr>
        <w:t>«</w:t>
      </w:r>
      <w:r w:rsidRPr="00F85882">
        <w:rPr>
          <w:rFonts w:eastAsia="Times New Roman"/>
          <w:szCs w:val="24"/>
        </w:rPr>
        <w:t>ΣΚΑΪ</w:t>
      </w:r>
      <w:r>
        <w:rPr>
          <w:rFonts w:eastAsia="Times New Roman"/>
          <w:szCs w:val="24"/>
        </w:rPr>
        <w:t>»</w:t>
      </w:r>
      <w:r>
        <w:rPr>
          <w:rFonts w:eastAsia="Times New Roman"/>
          <w:szCs w:val="24"/>
        </w:rPr>
        <w:t>.</w:t>
      </w:r>
      <w:r w:rsidRPr="00F85882">
        <w:rPr>
          <w:rFonts w:eastAsia="Times New Roman"/>
          <w:szCs w:val="24"/>
        </w:rPr>
        <w:t xml:space="preserve"> </w:t>
      </w:r>
      <w:r>
        <w:rPr>
          <w:rFonts w:eastAsia="Times New Roman"/>
          <w:szCs w:val="24"/>
        </w:rPr>
        <w:t>Ο πλουραλισμός</w:t>
      </w:r>
      <w:r w:rsidRPr="00F85882">
        <w:rPr>
          <w:rFonts w:eastAsia="Times New Roman"/>
          <w:szCs w:val="24"/>
        </w:rPr>
        <w:t xml:space="preserve"> </w:t>
      </w:r>
      <w:r>
        <w:rPr>
          <w:rFonts w:eastAsia="Times New Roman"/>
          <w:szCs w:val="24"/>
        </w:rPr>
        <w:t>και η</w:t>
      </w:r>
      <w:r w:rsidRPr="00F85882">
        <w:rPr>
          <w:rFonts w:eastAsia="Times New Roman"/>
          <w:szCs w:val="24"/>
        </w:rPr>
        <w:t xml:space="preserve"> πολυφωνία αποτελούν θεμέλιο λίθο για</w:t>
      </w:r>
      <w:r>
        <w:rPr>
          <w:rFonts w:eastAsia="Times New Roman"/>
          <w:szCs w:val="24"/>
        </w:rPr>
        <w:t xml:space="preserve"> τη δ</w:t>
      </w:r>
      <w:r w:rsidRPr="00F85882">
        <w:rPr>
          <w:rFonts w:eastAsia="Times New Roman"/>
          <w:szCs w:val="24"/>
        </w:rPr>
        <w:t xml:space="preserve">ημοκρατία </w:t>
      </w:r>
      <w:r>
        <w:rPr>
          <w:rFonts w:eastAsia="Times New Roman"/>
          <w:szCs w:val="24"/>
        </w:rPr>
        <w:t>μας.</w:t>
      </w:r>
    </w:p>
    <w:p w14:paraId="37394ACB" w14:textId="77777777" w:rsidR="00B27939" w:rsidRDefault="00D93F4B">
      <w:pPr>
        <w:spacing w:after="0" w:line="600" w:lineRule="auto"/>
        <w:ind w:firstLine="720"/>
        <w:jc w:val="both"/>
        <w:rPr>
          <w:rFonts w:eastAsia="Times New Roman"/>
          <w:szCs w:val="24"/>
        </w:rPr>
      </w:pPr>
      <w:r>
        <w:rPr>
          <w:rFonts w:eastAsia="Times New Roman"/>
          <w:szCs w:val="24"/>
        </w:rPr>
        <w:t>Κ</w:t>
      </w:r>
      <w:r w:rsidRPr="00F85882">
        <w:rPr>
          <w:rFonts w:eastAsia="Times New Roman"/>
          <w:szCs w:val="24"/>
        </w:rPr>
        <w:t xml:space="preserve">υρίες και κύριοι </w:t>
      </w:r>
      <w:r>
        <w:rPr>
          <w:rFonts w:eastAsia="Times New Roman"/>
          <w:szCs w:val="24"/>
        </w:rPr>
        <w:t>Β</w:t>
      </w:r>
      <w:r w:rsidRPr="00F85882">
        <w:rPr>
          <w:rFonts w:eastAsia="Times New Roman"/>
          <w:szCs w:val="24"/>
        </w:rPr>
        <w:t>ουλευτές</w:t>
      </w:r>
      <w:r>
        <w:rPr>
          <w:rFonts w:eastAsia="Times New Roman"/>
          <w:szCs w:val="24"/>
        </w:rPr>
        <w:t>,</w:t>
      </w:r>
      <w:r w:rsidRPr="00F85882">
        <w:rPr>
          <w:rFonts w:eastAsia="Times New Roman"/>
          <w:szCs w:val="24"/>
        </w:rPr>
        <w:t xml:space="preserve"> έχοντας παρακολουθήσει κ</w:t>
      </w:r>
      <w:r w:rsidRPr="00F85882">
        <w:rPr>
          <w:rFonts w:eastAsia="Times New Roman"/>
          <w:szCs w:val="24"/>
        </w:rPr>
        <w:t>ανείς τη συζήτηση στη Βουλή τις προηγούμενες μέρες</w:t>
      </w:r>
      <w:r>
        <w:rPr>
          <w:rFonts w:eastAsia="Times New Roman"/>
          <w:szCs w:val="24"/>
        </w:rPr>
        <w:t>, η</w:t>
      </w:r>
      <w:r w:rsidRPr="00F85882">
        <w:rPr>
          <w:rFonts w:eastAsia="Times New Roman"/>
          <w:szCs w:val="24"/>
        </w:rPr>
        <w:t xml:space="preserve"> εικόνα </w:t>
      </w:r>
      <w:r w:rsidRPr="00F85882">
        <w:rPr>
          <w:rFonts w:eastAsia="Times New Roman"/>
          <w:szCs w:val="24"/>
        </w:rPr>
        <w:lastRenderedPageBreak/>
        <w:t>που αποκομίζει είναι η εξής</w:t>
      </w:r>
      <w:r>
        <w:rPr>
          <w:rFonts w:eastAsia="Times New Roman"/>
          <w:szCs w:val="24"/>
        </w:rPr>
        <w:t>.</w:t>
      </w:r>
      <w:r w:rsidRPr="00F85882">
        <w:rPr>
          <w:rFonts w:eastAsia="Times New Roman"/>
          <w:szCs w:val="24"/>
        </w:rPr>
        <w:t xml:space="preserve"> Η </w:t>
      </w:r>
      <w:r>
        <w:rPr>
          <w:rFonts w:eastAsia="Times New Roman"/>
          <w:szCs w:val="24"/>
        </w:rPr>
        <w:t>Κ</w:t>
      </w:r>
      <w:r w:rsidRPr="00F85882">
        <w:rPr>
          <w:rFonts w:eastAsia="Times New Roman"/>
          <w:szCs w:val="24"/>
        </w:rPr>
        <w:t xml:space="preserve">υβέρνηση </w:t>
      </w:r>
      <w:r>
        <w:rPr>
          <w:rFonts w:eastAsia="Times New Roman"/>
          <w:szCs w:val="24"/>
        </w:rPr>
        <w:t>φέρνει τον πρώτο μετα</w:t>
      </w:r>
      <w:r w:rsidRPr="00F85882">
        <w:rPr>
          <w:rFonts w:eastAsia="Times New Roman"/>
          <w:szCs w:val="24"/>
        </w:rPr>
        <w:t xml:space="preserve">μνημονιακό προϋπολογισμό </w:t>
      </w:r>
      <w:r>
        <w:rPr>
          <w:rFonts w:eastAsia="Times New Roman"/>
          <w:szCs w:val="24"/>
        </w:rPr>
        <w:t xml:space="preserve">που </w:t>
      </w:r>
      <w:r w:rsidRPr="00F85882">
        <w:rPr>
          <w:rFonts w:eastAsia="Times New Roman"/>
          <w:szCs w:val="24"/>
        </w:rPr>
        <w:t xml:space="preserve">αποτυπώνει σε αριθμούς τις ήδη ψηφισμένες πολιτικές </w:t>
      </w:r>
      <w:r>
        <w:rPr>
          <w:rFonts w:eastAsia="Times New Roman"/>
          <w:szCs w:val="24"/>
        </w:rPr>
        <w:t>της,</w:t>
      </w:r>
      <w:r w:rsidRPr="00F85882">
        <w:rPr>
          <w:rFonts w:eastAsia="Times New Roman"/>
          <w:szCs w:val="24"/>
        </w:rPr>
        <w:t xml:space="preserve"> με ισχυρό κοινωνικό και αναπτυξιακό πρόσημο</w:t>
      </w:r>
      <w:r>
        <w:rPr>
          <w:rFonts w:eastAsia="Times New Roman"/>
          <w:szCs w:val="24"/>
        </w:rPr>
        <w:t>,</w:t>
      </w:r>
      <w:r w:rsidRPr="00F85882">
        <w:rPr>
          <w:rFonts w:eastAsia="Times New Roman"/>
          <w:szCs w:val="24"/>
        </w:rPr>
        <w:t xml:space="preserve"> ση</w:t>
      </w:r>
      <w:r w:rsidRPr="00F85882">
        <w:rPr>
          <w:rFonts w:eastAsia="Times New Roman"/>
          <w:szCs w:val="24"/>
        </w:rPr>
        <w:t>ματοδοτώντας την καθαρή έξοδο της χώρας από τα μνημόνια</w:t>
      </w:r>
      <w:r>
        <w:rPr>
          <w:rFonts w:eastAsia="Times New Roman"/>
          <w:szCs w:val="24"/>
        </w:rPr>
        <w:t>.</w:t>
      </w:r>
    </w:p>
    <w:p w14:paraId="37394ACC" w14:textId="77777777" w:rsidR="00B27939" w:rsidRDefault="00D93F4B">
      <w:pPr>
        <w:spacing w:after="0" w:line="600" w:lineRule="auto"/>
        <w:ind w:firstLine="720"/>
        <w:jc w:val="both"/>
        <w:rPr>
          <w:rFonts w:eastAsia="Times New Roman"/>
          <w:szCs w:val="24"/>
        </w:rPr>
      </w:pPr>
      <w:r w:rsidRPr="00F85882">
        <w:rPr>
          <w:rFonts w:eastAsia="Times New Roman"/>
          <w:szCs w:val="24"/>
        </w:rPr>
        <w:t xml:space="preserve"> Η </w:t>
      </w:r>
      <w:r>
        <w:rPr>
          <w:rFonts w:eastAsia="Times New Roman"/>
          <w:szCs w:val="24"/>
        </w:rPr>
        <w:t>Α</w:t>
      </w:r>
      <w:r w:rsidRPr="00F85882">
        <w:rPr>
          <w:rFonts w:eastAsia="Times New Roman"/>
          <w:szCs w:val="24"/>
        </w:rPr>
        <w:t xml:space="preserve">ντιπολίτευση μηρυκάζει το </w:t>
      </w:r>
      <w:r>
        <w:rPr>
          <w:rFonts w:eastAsia="Times New Roman"/>
          <w:szCs w:val="24"/>
        </w:rPr>
        <w:t>δήθεν</w:t>
      </w:r>
      <w:r w:rsidRPr="00F85882">
        <w:rPr>
          <w:rFonts w:eastAsia="Times New Roman"/>
          <w:szCs w:val="24"/>
        </w:rPr>
        <w:t xml:space="preserve"> success story και την αποτυχημένη γραμμή της κυβέρνησης του 2014</w:t>
      </w:r>
      <w:r>
        <w:rPr>
          <w:rFonts w:eastAsia="Times New Roman"/>
          <w:szCs w:val="24"/>
        </w:rPr>
        <w:t>.</w:t>
      </w:r>
      <w:r w:rsidRPr="00F85882">
        <w:rPr>
          <w:rFonts w:eastAsia="Times New Roman"/>
          <w:szCs w:val="24"/>
        </w:rPr>
        <w:t xml:space="preserve"> </w:t>
      </w:r>
      <w:r>
        <w:rPr>
          <w:rFonts w:eastAsia="Times New Roman"/>
          <w:szCs w:val="24"/>
        </w:rPr>
        <w:t>Σ</w:t>
      </w:r>
      <w:r w:rsidRPr="00F85882">
        <w:rPr>
          <w:rFonts w:eastAsia="Times New Roman"/>
          <w:szCs w:val="24"/>
        </w:rPr>
        <w:t xml:space="preserve">ήμερα προστέθηκε και η ακραία καταστροφολογία αλλά και </w:t>
      </w:r>
      <w:r>
        <w:rPr>
          <w:rFonts w:eastAsia="Times New Roman"/>
          <w:szCs w:val="24"/>
        </w:rPr>
        <w:t xml:space="preserve">η </w:t>
      </w:r>
      <w:r w:rsidRPr="004F2AF7">
        <w:rPr>
          <w:rFonts w:eastAsia="Times New Roman"/>
          <w:szCs w:val="24"/>
        </w:rPr>
        <w:t>εμφυλιοπολεμική</w:t>
      </w:r>
      <w:r w:rsidRPr="00F85882">
        <w:rPr>
          <w:rFonts w:eastAsia="Times New Roman"/>
          <w:szCs w:val="24"/>
        </w:rPr>
        <w:t xml:space="preserve"> ρητορική</w:t>
      </w:r>
      <w:r>
        <w:rPr>
          <w:rFonts w:eastAsia="Times New Roman"/>
          <w:szCs w:val="24"/>
        </w:rPr>
        <w:t>.</w:t>
      </w:r>
      <w:r w:rsidRPr="00F85882">
        <w:rPr>
          <w:rFonts w:eastAsia="Times New Roman"/>
          <w:szCs w:val="24"/>
        </w:rPr>
        <w:t xml:space="preserve"> </w:t>
      </w:r>
      <w:r>
        <w:rPr>
          <w:rFonts w:eastAsia="Times New Roman"/>
          <w:szCs w:val="24"/>
        </w:rPr>
        <w:t>Η</w:t>
      </w:r>
      <w:r w:rsidRPr="00F85882">
        <w:rPr>
          <w:rFonts w:eastAsia="Times New Roman"/>
          <w:szCs w:val="24"/>
        </w:rPr>
        <w:t xml:space="preserve"> ομιλία της </w:t>
      </w:r>
      <w:r>
        <w:rPr>
          <w:rFonts w:eastAsia="Times New Roman"/>
          <w:szCs w:val="24"/>
        </w:rPr>
        <w:t>κ</w:t>
      </w:r>
      <w:r>
        <w:rPr>
          <w:rFonts w:eastAsia="Times New Roman"/>
          <w:szCs w:val="24"/>
        </w:rPr>
        <w:t>.</w:t>
      </w:r>
      <w:r w:rsidRPr="00F85882">
        <w:rPr>
          <w:rFonts w:eastAsia="Times New Roman"/>
          <w:szCs w:val="24"/>
        </w:rPr>
        <w:t xml:space="preserve"> Μάρκου εκτιμώ ότι πρέπει να προληφθεί ευρύτερα </w:t>
      </w:r>
      <w:r>
        <w:rPr>
          <w:rFonts w:eastAsia="Times New Roman"/>
          <w:szCs w:val="24"/>
        </w:rPr>
        <w:t>κ</w:t>
      </w:r>
      <w:r w:rsidRPr="00F85882">
        <w:rPr>
          <w:rFonts w:eastAsia="Times New Roman"/>
          <w:szCs w:val="24"/>
        </w:rPr>
        <w:t>αι</w:t>
      </w:r>
      <w:r>
        <w:rPr>
          <w:rFonts w:eastAsia="Times New Roman"/>
          <w:szCs w:val="24"/>
        </w:rPr>
        <w:t>,</w:t>
      </w:r>
      <w:r w:rsidRPr="00F85882">
        <w:rPr>
          <w:rFonts w:eastAsia="Times New Roman"/>
          <w:szCs w:val="24"/>
        </w:rPr>
        <w:t xml:space="preserve"> βέβαια</w:t>
      </w:r>
      <w:r>
        <w:rPr>
          <w:rFonts w:eastAsia="Times New Roman"/>
          <w:szCs w:val="24"/>
        </w:rPr>
        <w:t>,</w:t>
      </w:r>
      <w:r w:rsidRPr="00F85882">
        <w:rPr>
          <w:rFonts w:eastAsia="Times New Roman"/>
          <w:szCs w:val="24"/>
        </w:rPr>
        <w:t xml:space="preserve"> να προβληματίσει βαθιά</w:t>
      </w:r>
      <w:r>
        <w:rPr>
          <w:rFonts w:eastAsia="Times New Roman"/>
          <w:szCs w:val="24"/>
        </w:rPr>
        <w:t>.</w:t>
      </w:r>
      <w:r w:rsidRPr="00F85882">
        <w:rPr>
          <w:rFonts w:eastAsia="Times New Roman"/>
          <w:szCs w:val="24"/>
        </w:rPr>
        <w:t xml:space="preserve"> </w:t>
      </w:r>
    </w:p>
    <w:p w14:paraId="37394ACD" w14:textId="77777777" w:rsidR="00B27939" w:rsidRDefault="00D93F4B">
      <w:pPr>
        <w:spacing w:after="0" w:line="600" w:lineRule="auto"/>
        <w:ind w:firstLine="720"/>
        <w:jc w:val="both"/>
        <w:rPr>
          <w:rFonts w:eastAsia="Times New Roman"/>
          <w:szCs w:val="24"/>
        </w:rPr>
      </w:pPr>
      <w:r>
        <w:rPr>
          <w:rFonts w:eastAsia="Times New Roman"/>
          <w:szCs w:val="24"/>
        </w:rPr>
        <w:t>Περνώντας στα του</w:t>
      </w:r>
      <w:r w:rsidRPr="00F85882">
        <w:rPr>
          <w:rFonts w:eastAsia="Times New Roman"/>
          <w:szCs w:val="24"/>
        </w:rPr>
        <w:t xml:space="preserve"> πολιτισμού</w:t>
      </w:r>
      <w:r>
        <w:rPr>
          <w:rFonts w:eastAsia="Times New Roman"/>
          <w:szCs w:val="24"/>
        </w:rPr>
        <w:t>,</w:t>
      </w:r>
      <w:r w:rsidRPr="00F85882">
        <w:rPr>
          <w:rFonts w:eastAsia="Times New Roman"/>
          <w:szCs w:val="24"/>
        </w:rPr>
        <w:t xml:space="preserve"> </w:t>
      </w:r>
      <w:r>
        <w:rPr>
          <w:rFonts w:eastAsia="Times New Roman"/>
          <w:szCs w:val="24"/>
        </w:rPr>
        <w:t>θ</w:t>
      </w:r>
      <w:r w:rsidRPr="00F85882">
        <w:rPr>
          <w:rFonts w:eastAsia="Times New Roman"/>
          <w:szCs w:val="24"/>
        </w:rPr>
        <w:t>α σταθώ σε κάποια χαρακτηριστικά σημεία</w:t>
      </w:r>
      <w:r>
        <w:rPr>
          <w:rFonts w:eastAsia="Times New Roman"/>
          <w:szCs w:val="24"/>
        </w:rPr>
        <w:t>.</w:t>
      </w:r>
      <w:r w:rsidRPr="00F85882">
        <w:rPr>
          <w:rFonts w:eastAsia="Times New Roman"/>
          <w:szCs w:val="24"/>
        </w:rPr>
        <w:t xml:space="preserve"> </w:t>
      </w:r>
      <w:r>
        <w:rPr>
          <w:rFonts w:eastAsia="Times New Roman"/>
          <w:szCs w:val="24"/>
        </w:rPr>
        <w:t xml:space="preserve">Η </w:t>
      </w:r>
      <w:r w:rsidRPr="00F85882">
        <w:rPr>
          <w:rFonts w:eastAsia="Times New Roman"/>
          <w:szCs w:val="24"/>
        </w:rPr>
        <w:t xml:space="preserve">Υπουργός Πολιτισμού την Παρασκευή </w:t>
      </w:r>
      <w:r>
        <w:rPr>
          <w:rFonts w:eastAsia="Times New Roman"/>
          <w:szCs w:val="24"/>
        </w:rPr>
        <w:t>ανέλυσε όλα τα στοιχεία</w:t>
      </w:r>
      <w:r w:rsidRPr="00F85882">
        <w:rPr>
          <w:rFonts w:eastAsia="Times New Roman"/>
          <w:szCs w:val="24"/>
        </w:rPr>
        <w:t xml:space="preserve"> και τις πολιτικές</w:t>
      </w:r>
      <w:r>
        <w:rPr>
          <w:rFonts w:eastAsia="Times New Roman"/>
          <w:szCs w:val="24"/>
        </w:rPr>
        <w:t>.</w:t>
      </w:r>
      <w:r w:rsidRPr="00F85882">
        <w:rPr>
          <w:rFonts w:eastAsia="Times New Roman"/>
          <w:szCs w:val="24"/>
        </w:rPr>
        <w:t xml:space="preserve"> </w:t>
      </w:r>
      <w:r>
        <w:rPr>
          <w:rFonts w:eastAsia="Times New Roman"/>
          <w:szCs w:val="24"/>
        </w:rPr>
        <w:t xml:space="preserve">Στις </w:t>
      </w:r>
      <w:r w:rsidRPr="00F85882">
        <w:rPr>
          <w:rFonts w:eastAsia="Times New Roman"/>
          <w:szCs w:val="24"/>
        </w:rPr>
        <w:t>τοποθετήσεις</w:t>
      </w:r>
      <w:r w:rsidRPr="00F85882">
        <w:rPr>
          <w:rFonts w:eastAsia="Times New Roman"/>
          <w:szCs w:val="24"/>
        </w:rPr>
        <w:t xml:space="preserve"> της </w:t>
      </w:r>
      <w:r>
        <w:rPr>
          <w:rFonts w:eastAsia="Times New Roman"/>
          <w:szCs w:val="24"/>
        </w:rPr>
        <w:t>η</w:t>
      </w:r>
      <w:r w:rsidRPr="00F85882">
        <w:rPr>
          <w:rFonts w:eastAsia="Times New Roman"/>
          <w:szCs w:val="24"/>
        </w:rPr>
        <w:t xml:space="preserve"> </w:t>
      </w:r>
      <w:r>
        <w:rPr>
          <w:rFonts w:eastAsia="Times New Roman"/>
          <w:szCs w:val="24"/>
        </w:rPr>
        <w:t>Α</w:t>
      </w:r>
      <w:r w:rsidRPr="00F85882">
        <w:rPr>
          <w:rFonts w:eastAsia="Times New Roman"/>
          <w:szCs w:val="24"/>
        </w:rPr>
        <w:t xml:space="preserve">ντιπολίτευση έκανε λόγο για </w:t>
      </w:r>
      <w:r>
        <w:rPr>
          <w:rFonts w:eastAsia="Times New Roman"/>
          <w:szCs w:val="24"/>
        </w:rPr>
        <w:t>α</w:t>
      </w:r>
      <w:r w:rsidRPr="00F85882">
        <w:rPr>
          <w:rFonts w:eastAsia="Times New Roman"/>
          <w:szCs w:val="24"/>
        </w:rPr>
        <w:t>ποτυχία αξιοποίησης του ΕΣΠΑ από το Υπουργείο Πολιτισμού σε σχέση με την ολοκλήρωση έργων ή την ένταξη νέων</w:t>
      </w:r>
      <w:r>
        <w:rPr>
          <w:rFonts w:eastAsia="Times New Roman"/>
          <w:szCs w:val="24"/>
        </w:rPr>
        <w:t>.</w:t>
      </w:r>
      <w:r w:rsidRPr="00F85882">
        <w:rPr>
          <w:rFonts w:eastAsia="Times New Roman"/>
          <w:szCs w:val="24"/>
        </w:rPr>
        <w:t xml:space="preserve"> </w:t>
      </w:r>
      <w:r>
        <w:rPr>
          <w:rFonts w:eastAsia="Times New Roman"/>
          <w:szCs w:val="24"/>
        </w:rPr>
        <w:t xml:space="preserve">Η </w:t>
      </w:r>
      <w:r w:rsidRPr="00F85882">
        <w:rPr>
          <w:rFonts w:eastAsia="Times New Roman"/>
          <w:szCs w:val="24"/>
        </w:rPr>
        <w:t>πραγματικότητα</w:t>
      </w:r>
      <w:r>
        <w:rPr>
          <w:rFonts w:eastAsia="Times New Roman"/>
          <w:szCs w:val="24"/>
        </w:rPr>
        <w:t>,</w:t>
      </w:r>
      <w:r w:rsidRPr="00F85882">
        <w:rPr>
          <w:rFonts w:eastAsia="Times New Roman"/>
          <w:szCs w:val="24"/>
        </w:rPr>
        <w:t xml:space="preserve"> </w:t>
      </w:r>
      <w:r>
        <w:rPr>
          <w:rFonts w:eastAsia="Times New Roman"/>
          <w:szCs w:val="24"/>
        </w:rPr>
        <w:t>ω</w:t>
      </w:r>
      <w:r w:rsidRPr="00F85882">
        <w:rPr>
          <w:rFonts w:eastAsia="Times New Roman"/>
          <w:szCs w:val="24"/>
        </w:rPr>
        <w:t>στόσο</w:t>
      </w:r>
      <w:r>
        <w:rPr>
          <w:rFonts w:eastAsia="Times New Roman"/>
          <w:szCs w:val="24"/>
        </w:rPr>
        <w:t>,</w:t>
      </w:r>
      <w:r w:rsidRPr="00F85882">
        <w:rPr>
          <w:rFonts w:eastAsia="Times New Roman"/>
          <w:szCs w:val="24"/>
        </w:rPr>
        <w:t xml:space="preserve"> είναι εντελώς διαφορετική</w:t>
      </w:r>
      <w:r>
        <w:rPr>
          <w:rFonts w:eastAsia="Times New Roman"/>
          <w:szCs w:val="24"/>
        </w:rPr>
        <w:t>.</w:t>
      </w:r>
      <w:r w:rsidRPr="00F85882">
        <w:rPr>
          <w:rFonts w:eastAsia="Times New Roman"/>
          <w:szCs w:val="24"/>
        </w:rPr>
        <w:t xml:space="preserve"> </w:t>
      </w:r>
      <w:r>
        <w:rPr>
          <w:rFonts w:eastAsia="Times New Roman"/>
          <w:szCs w:val="24"/>
        </w:rPr>
        <w:t>Π</w:t>
      </w:r>
      <w:r w:rsidRPr="00F85882">
        <w:rPr>
          <w:rFonts w:eastAsia="Times New Roman"/>
          <w:szCs w:val="24"/>
        </w:rPr>
        <w:t>λήθος έργων της πρ</w:t>
      </w:r>
      <w:r>
        <w:rPr>
          <w:rFonts w:eastAsia="Times New Roman"/>
          <w:szCs w:val="24"/>
        </w:rPr>
        <w:t>ογραμματικής περιόδου 2007</w:t>
      </w:r>
      <w:r>
        <w:rPr>
          <w:rFonts w:eastAsia="Times New Roman"/>
          <w:szCs w:val="24"/>
        </w:rPr>
        <w:t xml:space="preserve"> </w:t>
      </w:r>
      <w:r>
        <w:rPr>
          <w:rFonts w:eastAsia="Times New Roman"/>
          <w:szCs w:val="24"/>
        </w:rPr>
        <w:t>-</w:t>
      </w:r>
      <w:r>
        <w:rPr>
          <w:rFonts w:eastAsia="Times New Roman"/>
          <w:szCs w:val="24"/>
        </w:rPr>
        <w:t xml:space="preserve"> </w:t>
      </w:r>
      <w:r w:rsidRPr="00F85882">
        <w:rPr>
          <w:rFonts w:eastAsia="Times New Roman"/>
          <w:szCs w:val="24"/>
        </w:rPr>
        <w:t>2013 είχα</w:t>
      </w:r>
      <w:r w:rsidRPr="00F85882">
        <w:rPr>
          <w:rFonts w:eastAsia="Times New Roman"/>
          <w:szCs w:val="24"/>
        </w:rPr>
        <w:t xml:space="preserve">ν παραμείνει </w:t>
      </w:r>
      <w:r>
        <w:rPr>
          <w:rFonts w:eastAsia="Times New Roman"/>
          <w:szCs w:val="24"/>
        </w:rPr>
        <w:t xml:space="preserve">σε εκκρεμότητα και </w:t>
      </w:r>
      <w:r>
        <w:rPr>
          <w:rFonts w:eastAsia="Times New Roman"/>
          <w:szCs w:val="24"/>
        </w:rPr>
        <w:lastRenderedPageBreak/>
        <w:t>χρειάστηκε</w:t>
      </w:r>
      <w:r>
        <w:rPr>
          <w:rFonts w:eastAsia="Times New Roman"/>
          <w:szCs w:val="24"/>
        </w:rPr>
        <w:t>,</w:t>
      </w:r>
      <w:r>
        <w:rPr>
          <w:rFonts w:eastAsia="Times New Roman"/>
          <w:szCs w:val="24"/>
        </w:rPr>
        <w:t xml:space="preserve"> </w:t>
      </w:r>
      <w:r w:rsidRPr="00F85882">
        <w:rPr>
          <w:rFonts w:eastAsia="Times New Roman"/>
          <w:szCs w:val="24"/>
        </w:rPr>
        <w:t>πραγματικά</w:t>
      </w:r>
      <w:r>
        <w:rPr>
          <w:rFonts w:eastAsia="Times New Roman"/>
          <w:szCs w:val="24"/>
        </w:rPr>
        <w:t>,</w:t>
      </w:r>
      <w:r w:rsidRPr="00F85882">
        <w:rPr>
          <w:rFonts w:eastAsia="Times New Roman"/>
          <w:szCs w:val="24"/>
        </w:rPr>
        <w:t xml:space="preserve"> πολύ μεγάλη προσπάθεια για την επίλυση των προβλημάτων</w:t>
      </w:r>
      <w:r>
        <w:rPr>
          <w:rFonts w:eastAsia="Times New Roman"/>
          <w:szCs w:val="24"/>
        </w:rPr>
        <w:t>. Έτσι από τα εξακόσια πενήντα τέσσερα</w:t>
      </w:r>
      <w:r w:rsidRPr="00F85882">
        <w:rPr>
          <w:rFonts w:eastAsia="Times New Roman"/>
          <w:szCs w:val="24"/>
        </w:rPr>
        <w:t xml:space="preserve"> έργα </w:t>
      </w:r>
      <w:r>
        <w:rPr>
          <w:rFonts w:eastAsia="Times New Roman"/>
          <w:szCs w:val="24"/>
        </w:rPr>
        <w:t xml:space="preserve">εκείνης της προγραμματικής </w:t>
      </w:r>
      <w:r w:rsidRPr="00F85882">
        <w:rPr>
          <w:rFonts w:eastAsia="Times New Roman"/>
          <w:szCs w:val="24"/>
        </w:rPr>
        <w:t xml:space="preserve">περιόδου μέχρι το τέλος του 2014 είχε ολοκληρωθεί το φυσικό αντικείμενο σε </w:t>
      </w:r>
      <w:r w:rsidRPr="00F85882">
        <w:rPr>
          <w:rFonts w:eastAsia="Times New Roman"/>
          <w:szCs w:val="24"/>
        </w:rPr>
        <w:t xml:space="preserve">μόλις </w:t>
      </w:r>
      <w:r>
        <w:rPr>
          <w:rFonts w:eastAsia="Times New Roman"/>
          <w:szCs w:val="24"/>
        </w:rPr>
        <w:t>εκατόν είκοσι έξι.</w:t>
      </w:r>
      <w:r w:rsidRPr="00F85882">
        <w:rPr>
          <w:rFonts w:eastAsia="Times New Roman"/>
          <w:szCs w:val="24"/>
        </w:rPr>
        <w:t xml:space="preserve"> </w:t>
      </w:r>
      <w:r>
        <w:rPr>
          <w:rFonts w:eastAsia="Times New Roman"/>
          <w:szCs w:val="24"/>
        </w:rPr>
        <w:t>Ό</w:t>
      </w:r>
      <w:r w:rsidRPr="00F85882">
        <w:rPr>
          <w:rFonts w:eastAsia="Times New Roman"/>
          <w:szCs w:val="24"/>
        </w:rPr>
        <w:t>λα τα υπόλοιπα ολοκληρώθηκαν μετά το 2015</w:t>
      </w:r>
      <w:r>
        <w:rPr>
          <w:rFonts w:eastAsia="Times New Roman"/>
          <w:szCs w:val="24"/>
        </w:rPr>
        <w:t>.</w:t>
      </w:r>
    </w:p>
    <w:p w14:paraId="37394ACE" w14:textId="77777777" w:rsidR="00B27939" w:rsidRDefault="00D93F4B">
      <w:pPr>
        <w:spacing w:after="0" w:line="600" w:lineRule="auto"/>
        <w:ind w:firstLine="720"/>
        <w:jc w:val="both"/>
        <w:rPr>
          <w:rFonts w:eastAsia="Times New Roman"/>
          <w:szCs w:val="24"/>
        </w:rPr>
      </w:pPr>
      <w:r>
        <w:rPr>
          <w:rFonts w:eastAsia="Times New Roman"/>
          <w:szCs w:val="24"/>
        </w:rPr>
        <w:t>Σ</w:t>
      </w:r>
      <w:r w:rsidRPr="00F85882">
        <w:rPr>
          <w:rFonts w:eastAsia="Times New Roman"/>
          <w:szCs w:val="24"/>
        </w:rPr>
        <w:t>ε σχέση με την τρέχ</w:t>
      </w:r>
      <w:r>
        <w:rPr>
          <w:rFonts w:eastAsia="Times New Roman"/>
          <w:szCs w:val="24"/>
        </w:rPr>
        <w:t>ουσα προγραμματική περίοδο 2014</w:t>
      </w:r>
      <w:r>
        <w:rPr>
          <w:rFonts w:eastAsia="Times New Roman"/>
          <w:szCs w:val="24"/>
        </w:rPr>
        <w:t xml:space="preserve"> </w:t>
      </w:r>
      <w:r>
        <w:rPr>
          <w:rFonts w:eastAsia="Times New Roman"/>
          <w:szCs w:val="24"/>
        </w:rPr>
        <w:t>-</w:t>
      </w:r>
      <w:r>
        <w:rPr>
          <w:rFonts w:eastAsia="Times New Roman"/>
          <w:szCs w:val="24"/>
        </w:rPr>
        <w:t xml:space="preserve"> </w:t>
      </w:r>
      <w:r w:rsidRPr="00F85882">
        <w:rPr>
          <w:rFonts w:eastAsia="Times New Roman"/>
          <w:szCs w:val="24"/>
        </w:rPr>
        <w:t>2020</w:t>
      </w:r>
      <w:r>
        <w:rPr>
          <w:rFonts w:eastAsia="Times New Roman"/>
          <w:szCs w:val="24"/>
        </w:rPr>
        <w:t>,</w:t>
      </w:r>
      <w:r w:rsidRPr="00F85882">
        <w:rPr>
          <w:rFonts w:eastAsia="Times New Roman"/>
          <w:szCs w:val="24"/>
        </w:rPr>
        <w:t xml:space="preserve"> ο σχεδιασμός που είχε ήδη κλειδώσει από την προηγούμενη κυβέρνηση</w:t>
      </w:r>
      <w:r>
        <w:rPr>
          <w:rFonts w:eastAsia="Times New Roman"/>
          <w:szCs w:val="24"/>
        </w:rPr>
        <w:t>,</w:t>
      </w:r>
      <w:r w:rsidRPr="00F85882">
        <w:rPr>
          <w:rFonts w:eastAsia="Times New Roman"/>
          <w:szCs w:val="24"/>
        </w:rPr>
        <w:t xml:space="preserve"> άφησε τον πολιτισμό χωρίς ειδικά κονδύλια</w:t>
      </w:r>
      <w:r>
        <w:rPr>
          <w:rFonts w:eastAsia="Times New Roman"/>
          <w:szCs w:val="24"/>
        </w:rPr>
        <w:t>,</w:t>
      </w:r>
      <w:r w:rsidRPr="00F85882">
        <w:rPr>
          <w:rFonts w:eastAsia="Times New Roman"/>
          <w:szCs w:val="24"/>
        </w:rPr>
        <w:t xml:space="preserve"> χωρίς ξεχωριστό επιχειρησιακό πρόγραμμα πολιτισμού και χωρίς εκχωρήσεις από άλλα επιχειρησιακά προγράμματα</w:t>
      </w:r>
      <w:r>
        <w:rPr>
          <w:rFonts w:eastAsia="Times New Roman"/>
          <w:szCs w:val="24"/>
        </w:rPr>
        <w:t>, τ</w:t>
      </w:r>
      <w:r w:rsidRPr="00F85882">
        <w:rPr>
          <w:rFonts w:eastAsia="Times New Roman"/>
          <w:szCs w:val="24"/>
        </w:rPr>
        <w:t xml:space="preserve">η στιγμή που γενικά οι πόροι του ΕΣΠΑ για </w:t>
      </w:r>
      <w:r>
        <w:rPr>
          <w:rFonts w:eastAsia="Times New Roman"/>
          <w:szCs w:val="24"/>
        </w:rPr>
        <w:t xml:space="preserve">πολιτιστικές </w:t>
      </w:r>
      <w:r w:rsidRPr="00F85882">
        <w:rPr>
          <w:rFonts w:eastAsia="Times New Roman"/>
          <w:szCs w:val="24"/>
        </w:rPr>
        <w:t>υποδομές</w:t>
      </w:r>
      <w:r>
        <w:rPr>
          <w:rFonts w:eastAsia="Times New Roman"/>
          <w:szCs w:val="24"/>
        </w:rPr>
        <w:t>,</w:t>
      </w:r>
      <w:r w:rsidRPr="00F85882">
        <w:rPr>
          <w:rFonts w:eastAsia="Times New Roman"/>
          <w:szCs w:val="24"/>
        </w:rPr>
        <w:t xml:space="preserve"> με βάση το</w:t>
      </w:r>
      <w:r>
        <w:rPr>
          <w:rFonts w:eastAsia="Times New Roman"/>
          <w:szCs w:val="24"/>
        </w:rPr>
        <w:t>ν</w:t>
      </w:r>
      <w:r w:rsidRPr="00F85882">
        <w:rPr>
          <w:rFonts w:eastAsia="Times New Roman"/>
          <w:szCs w:val="24"/>
        </w:rPr>
        <w:t xml:space="preserve"> σχεδιασμό που έγινε τότε</w:t>
      </w:r>
      <w:r>
        <w:rPr>
          <w:rFonts w:eastAsia="Times New Roman"/>
          <w:szCs w:val="24"/>
        </w:rPr>
        <w:t xml:space="preserve">, είναι εξαιρετικά περιορισμένοι. </w:t>
      </w:r>
      <w:r w:rsidRPr="00F85882">
        <w:rPr>
          <w:rFonts w:eastAsia="Times New Roman"/>
          <w:szCs w:val="24"/>
        </w:rPr>
        <w:t xml:space="preserve"> </w:t>
      </w:r>
    </w:p>
    <w:p w14:paraId="37394ACF" w14:textId="77777777" w:rsidR="00B27939" w:rsidRDefault="00D93F4B">
      <w:pPr>
        <w:spacing w:after="0" w:line="600" w:lineRule="auto"/>
        <w:ind w:firstLine="720"/>
        <w:jc w:val="both"/>
        <w:rPr>
          <w:rFonts w:eastAsia="Times New Roman"/>
          <w:szCs w:val="24"/>
        </w:rPr>
      </w:pPr>
      <w:r>
        <w:rPr>
          <w:rFonts w:eastAsia="Times New Roman"/>
          <w:szCs w:val="24"/>
        </w:rPr>
        <w:t>Τ</w:t>
      </w:r>
      <w:r w:rsidRPr="00F85882">
        <w:rPr>
          <w:rFonts w:eastAsia="Times New Roman"/>
          <w:szCs w:val="24"/>
        </w:rPr>
        <w:t>αυτόχρον</w:t>
      </w:r>
      <w:r w:rsidRPr="00F85882">
        <w:rPr>
          <w:rFonts w:eastAsia="Times New Roman"/>
          <w:szCs w:val="24"/>
        </w:rPr>
        <w:t xml:space="preserve">α </w:t>
      </w:r>
      <w:r>
        <w:rPr>
          <w:rFonts w:eastAsia="Times New Roman"/>
          <w:szCs w:val="24"/>
        </w:rPr>
        <w:t>δ</w:t>
      </w:r>
      <w:r w:rsidRPr="00F85882">
        <w:rPr>
          <w:rFonts w:eastAsia="Times New Roman"/>
          <w:szCs w:val="24"/>
        </w:rPr>
        <w:t>εν υπήρξε κα</w:t>
      </w:r>
      <w:r>
        <w:rPr>
          <w:rFonts w:eastAsia="Times New Roman"/>
          <w:szCs w:val="24"/>
        </w:rPr>
        <w:t>μ</w:t>
      </w:r>
      <w:r w:rsidRPr="00F85882">
        <w:rPr>
          <w:rFonts w:eastAsia="Times New Roman"/>
          <w:szCs w:val="24"/>
        </w:rPr>
        <w:t>μία μέριμνα για μελέτες ωρίμανσης</w:t>
      </w:r>
      <w:r>
        <w:rPr>
          <w:rFonts w:eastAsia="Times New Roman"/>
          <w:szCs w:val="24"/>
        </w:rPr>
        <w:t>,</w:t>
      </w:r>
      <w:r w:rsidRPr="00F85882">
        <w:rPr>
          <w:rFonts w:eastAsia="Times New Roman"/>
          <w:szCs w:val="24"/>
        </w:rPr>
        <w:t xml:space="preserve"> που είναι απαραίτητες για την ένταξη έργων</w:t>
      </w:r>
      <w:r>
        <w:rPr>
          <w:rFonts w:eastAsia="Times New Roman"/>
          <w:szCs w:val="24"/>
        </w:rPr>
        <w:t>.</w:t>
      </w:r>
      <w:r w:rsidRPr="00F85882">
        <w:rPr>
          <w:rFonts w:eastAsia="Times New Roman"/>
          <w:szCs w:val="24"/>
        </w:rPr>
        <w:t xml:space="preserve"> </w:t>
      </w:r>
      <w:r>
        <w:rPr>
          <w:rFonts w:eastAsia="Times New Roman"/>
          <w:szCs w:val="24"/>
        </w:rPr>
        <w:t>Παραλάβαμε, δηλαδή,</w:t>
      </w:r>
      <w:r w:rsidRPr="00F85882">
        <w:rPr>
          <w:rFonts w:eastAsia="Times New Roman"/>
          <w:szCs w:val="24"/>
        </w:rPr>
        <w:t xml:space="preserve"> μία κατάσταση είτε παρατημένη είτε λάθος σχεδιασμένη</w:t>
      </w:r>
      <w:r>
        <w:rPr>
          <w:rFonts w:eastAsia="Times New Roman"/>
          <w:szCs w:val="24"/>
        </w:rPr>
        <w:t>,</w:t>
      </w:r>
      <w:r w:rsidRPr="00F85882">
        <w:rPr>
          <w:rFonts w:eastAsia="Times New Roman"/>
          <w:szCs w:val="24"/>
        </w:rPr>
        <w:t xml:space="preserve"> </w:t>
      </w:r>
      <w:r>
        <w:rPr>
          <w:rFonts w:eastAsia="Times New Roman"/>
          <w:szCs w:val="24"/>
        </w:rPr>
        <w:t>γ</w:t>
      </w:r>
      <w:r w:rsidRPr="00F85882">
        <w:rPr>
          <w:rFonts w:eastAsia="Times New Roman"/>
          <w:szCs w:val="24"/>
        </w:rPr>
        <w:t>ια να μην πούμε σκοπίμως υπονομευμένη για να αποτύχει</w:t>
      </w:r>
      <w:r>
        <w:rPr>
          <w:rFonts w:eastAsia="Times New Roman"/>
          <w:szCs w:val="24"/>
        </w:rPr>
        <w:t>.</w:t>
      </w:r>
      <w:r w:rsidRPr="00F85882">
        <w:rPr>
          <w:rFonts w:eastAsia="Times New Roman"/>
          <w:szCs w:val="24"/>
        </w:rPr>
        <w:t xml:space="preserve"> Κ</w:t>
      </w:r>
      <w:r>
        <w:rPr>
          <w:rFonts w:eastAsia="Times New Roman"/>
          <w:szCs w:val="24"/>
        </w:rPr>
        <w:t>ι</w:t>
      </w:r>
      <w:r w:rsidRPr="00F85882">
        <w:rPr>
          <w:rFonts w:eastAsia="Times New Roman"/>
          <w:szCs w:val="24"/>
        </w:rPr>
        <w:t xml:space="preserve"> </w:t>
      </w:r>
      <w:r>
        <w:rPr>
          <w:rFonts w:eastAsia="Times New Roman"/>
          <w:szCs w:val="24"/>
        </w:rPr>
        <w:t>όμως</w:t>
      </w:r>
      <w:r w:rsidRPr="00F85882">
        <w:rPr>
          <w:rFonts w:eastAsia="Times New Roman"/>
          <w:szCs w:val="24"/>
        </w:rPr>
        <w:t xml:space="preserve"> πετύχαμε να έχουμε αυτή</w:t>
      </w:r>
      <w:r w:rsidRPr="00F85882">
        <w:rPr>
          <w:rFonts w:eastAsia="Times New Roman"/>
          <w:szCs w:val="24"/>
        </w:rPr>
        <w:t xml:space="preserve"> τη στιγμή </w:t>
      </w:r>
      <w:r>
        <w:rPr>
          <w:rFonts w:eastAsia="Times New Roman"/>
          <w:szCs w:val="24"/>
        </w:rPr>
        <w:t>εκατόν είκοσι πέντε</w:t>
      </w:r>
      <w:r w:rsidRPr="00F85882">
        <w:rPr>
          <w:rFonts w:eastAsia="Times New Roman"/>
          <w:szCs w:val="24"/>
        </w:rPr>
        <w:t xml:space="preserve"> ενταγμένα έργα που υλοποιούνται σε ολόκληρη τη </w:t>
      </w:r>
      <w:r w:rsidRPr="00F85882">
        <w:rPr>
          <w:rFonts w:eastAsia="Times New Roman"/>
          <w:szCs w:val="24"/>
        </w:rPr>
        <w:lastRenderedPageBreak/>
        <w:t>χώρα</w:t>
      </w:r>
      <w:r>
        <w:rPr>
          <w:rFonts w:eastAsia="Times New Roman"/>
          <w:szCs w:val="24"/>
        </w:rPr>
        <w:t>,</w:t>
      </w:r>
      <w:r w:rsidRPr="00F85882">
        <w:rPr>
          <w:rFonts w:eastAsia="Times New Roman"/>
          <w:szCs w:val="24"/>
        </w:rPr>
        <w:t xml:space="preserve"> με προϋπολογισμό 165 εκατομμύρια</w:t>
      </w:r>
      <w:r>
        <w:rPr>
          <w:rFonts w:eastAsia="Times New Roman"/>
          <w:szCs w:val="24"/>
        </w:rPr>
        <w:t>,</w:t>
      </w:r>
      <w:r w:rsidRPr="00F85882">
        <w:rPr>
          <w:rFonts w:eastAsia="Times New Roman"/>
          <w:szCs w:val="24"/>
        </w:rPr>
        <w:t xml:space="preserve"> ενώ αναμένονται νέες εντάξεις </w:t>
      </w:r>
      <w:r>
        <w:rPr>
          <w:rFonts w:eastAsia="Times New Roman"/>
          <w:szCs w:val="24"/>
        </w:rPr>
        <w:t>σε</w:t>
      </w:r>
      <w:r w:rsidRPr="00F85882">
        <w:rPr>
          <w:rFonts w:eastAsia="Times New Roman"/>
          <w:szCs w:val="24"/>
        </w:rPr>
        <w:t xml:space="preserve"> προσκλήσεις που τρέχουν αλλά και νέος γύρος προσκλήσεων για ακόμα περισσότερες εντάξ</w:t>
      </w:r>
      <w:r>
        <w:rPr>
          <w:rFonts w:eastAsia="Times New Roman"/>
          <w:szCs w:val="24"/>
        </w:rPr>
        <w:t>ει</w:t>
      </w:r>
      <w:r w:rsidRPr="00F85882">
        <w:rPr>
          <w:rFonts w:eastAsia="Times New Roman"/>
          <w:szCs w:val="24"/>
        </w:rPr>
        <w:t>ς</w:t>
      </w:r>
      <w:r>
        <w:rPr>
          <w:rFonts w:eastAsia="Times New Roman"/>
          <w:szCs w:val="24"/>
        </w:rPr>
        <w:t>.</w:t>
      </w:r>
    </w:p>
    <w:p w14:paraId="37394AD0" w14:textId="77777777" w:rsidR="00B27939" w:rsidRDefault="00D93F4B">
      <w:pPr>
        <w:spacing w:after="0" w:line="600" w:lineRule="auto"/>
        <w:ind w:firstLine="720"/>
        <w:jc w:val="both"/>
        <w:rPr>
          <w:rFonts w:eastAsia="Times New Roman"/>
          <w:szCs w:val="24"/>
        </w:rPr>
      </w:pPr>
      <w:r>
        <w:rPr>
          <w:rFonts w:eastAsia="Times New Roman"/>
          <w:szCs w:val="24"/>
        </w:rPr>
        <w:t>Π</w:t>
      </w:r>
      <w:r w:rsidRPr="00F85882">
        <w:rPr>
          <w:rFonts w:eastAsia="Times New Roman"/>
          <w:szCs w:val="24"/>
        </w:rPr>
        <w:t>αράλληλα κοιτών</w:t>
      </w:r>
      <w:r w:rsidRPr="00F85882">
        <w:rPr>
          <w:rFonts w:eastAsia="Times New Roman"/>
          <w:szCs w:val="24"/>
        </w:rPr>
        <w:t>τας μπροστά</w:t>
      </w:r>
      <w:r>
        <w:rPr>
          <w:rFonts w:eastAsia="Times New Roman"/>
          <w:szCs w:val="24"/>
        </w:rPr>
        <w:t>,</w:t>
      </w:r>
      <w:r w:rsidRPr="00F85882">
        <w:rPr>
          <w:rFonts w:eastAsia="Times New Roman"/>
          <w:szCs w:val="24"/>
        </w:rPr>
        <w:t xml:space="preserve"> δρομολογούμε μελέτες ωρίμανσης με χρηματοδότηση 10 εκατομμυρίων</w:t>
      </w:r>
      <w:r>
        <w:rPr>
          <w:rFonts w:eastAsia="Times New Roman"/>
          <w:szCs w:val="24"/>
        </w:rPr>
        <w:t>,</w:t>
      </w:r>
      <w:r w:rsidRPr="00F85882">
        <w:rPr>
          <w:rFonts w:eastAsia="Times New Roman"/>
          <w:szCs w:val="24"/>
        </w:rPr>
        <w:t xml:space="preserve"> για να </w:t>
      </w:r>
      <w:r>
        <w:rPr>
          <w:rFonts w:eastAsia="Times New Roman"/>
          <w:szCs w:val="24"/>
        </w:rPr>
        <w:t>υπάρχει</w:t>
      </w:r>
      <w:r w:rsidRPr="00F85882">
        <w:rPr>
          <w:rFonts w:eastAsia="Times New Roman"/>
          <w:szCs w:val="24"/>
        </w:rPr>
        <w:t xml:space="preserve"> η ετοιμότητα για την επόμενη προγραμματική περίοδο</w:t>
      </w:r>
      <w:r>
        <w:rPr>
          <w:rFonts w:eastAsia="Times New Roman"/>
          <w:szCs w:val="24"/>
        </w:rPr>
        <w:t>.</w:t>
      </w:r>
      <w:r w:rsidRPr="00F85882">
        <w:rPr>
          <w:rFonts w:eastAsia="Times New Roman"/>
          <w:szCs w:val="24"/>
        </w:rPr>
        <w:t xml:space="preserve"> </w:t>
      </w:r>
      <w:r>
        <w:rPr>
          <w:rFonts w:eastAsia="Times New Roman"/>
          <w:szCs w:val="24"/>
        </w:rPr>
        <w:t>Δ</w:t>
      </w:r>
      <w:r w:rsidRPr="00F85882">
        <w:rPr>
          <w:rFonts w:eastAsia="Times New Roman"/>
          <w:szCs w:val="24"/>
        </w:rPr>
        <w:t>ηλαδή κάνουμε αυτό που δεν έκανε η προηγούμενη κυβέρνηση</w:t>
      </w:r>
      <w:r>
        <w:rPr>
          <w:rFonts w:eastAsia="Times New Roman"/>
          <w:szCs w:val="24"/>
        </w:rPr>
        <w:t>.</w:t>
      </w:r>
    </w:p>
    <w:p w14:paraId="37394AD1" w14:textId="77777777" w:rsidR="00B27939" w:rsidRDefault="00D93F4B">
      <w:pPr>
        <w:spacing w:after="0" w:line="600" w:lineRule="auto"/>
        <w:ind w:firstLine="720"/>
        <w:jc w:val="both"/>
        <w:rPr>
          <w:rFonts w:eastAsia="Times New Roman"/>
          <w:szCs w:val="24"/>
        </w:rPr>
      </w:pPr>
      <w:r>
        <w:rPr>
          <w:rFonts w:eastAsia="Times New Roman"/>
          <w:szCs w:val="24"/>
        </w:rPr>
        <w:t>Γ</w:t>
      </w:r>
      <w:r w:rsidRPr="00F85882">
        <w:rPr>
          <w:rFonts w:eastAsia="Times New Roman"/>
          <w:szCs w:val="24"/>
        </w:rPr>
        <w:t>ια τη δήθεν μεταβίβαση μνημείων και αρχαιολογικών χ</w:t>
      </w:r>
      <w:r w:rsidRPr="00F85882">
        <w:rPr>
          <w:rFonts w:eastAsia="Times New Roman"/>
          <w:szCs w:val="24"/>
        </w:rPr>
        <w:t xml:space="preserve">ώρων στην Ελληνική Εταιρεία Συμμετοχών </w:t>
      </w:r>
      <w:r>
        <w:rPr>
          <w:rFonts w:eastAsia="Times New Roman"/>
          <w:szCs w:val="24"/>
        </w:rPr>
        <w:t>κ</w:t>
      </w:r>
      <w:r w:rsidRPr="00F85882">
        <w:rPr>
          <w:rFonts w:eastAsia="Times New Roman"/>
          <w:szCs w:val="24"/>
        </w:rPr>
        <w:t>αι Περιουσίας</w:t>
      </w:r>
      <w:r>
        <w:rPr>
          <w:rFonts w:eastAsia="Times New Roman"/>
          <w:szCs w:val="24"/>
        </w:rPr>
        <w:t>,</w:t>
      </w:r>
      <w:r w:rsidRPr="00F85882">
        <w:rPr>
          <w:rFonts w:eastAsia="Times New Roman"/>
          <w:szCs w:val="24"/>
        </w:rPr>
        <w:t xml:space="preserve"> το λεγόμενο </w:t>
      </w:r>
      <w:r>
        <w:rPr>
          <w:rFonts w:eastAsia="Times New Roman"/>
          <w:szCs w:val="24"/>
        </w:rPr>
        <w:t>«</w:t>
      </w:r>
      <w:r>
        <w:rPr>
          <w:rFonts w:eastAsia="Times New Roman"/>
          <w:szCs w:val="24"/>
        </w:rPr>
        <w:t>υ</w:t>
      </w:r>
      <w:r w:rsidRPr="00F85882">
        <w:rPr>
          <w:rFonts w:eastAsia="Times New Roman"/>
          <w:szCs w:val="24"/>
        </w:rPr>
        <w:t>περταμείο</w:t>
      </w:r>
      <w:r>
        <w:rPr>
          <w:rFonts w:eastAsia="Times New Roman"/>
          <w:szCs w:val="24"/>
        </w:rPr>
        <w:t>»,</w:t>
      </w:r>
      <w:r w:rsidRPr="00F85882">
        <w:rPr>
          <w:rFonts w:eastAsia="Times New Roman"/>
          <w:szCs w:val="24"/>
        </w:rPr>
        <w:t xml:space="preserve"> μία ρητορική </w:t>
      </w:r>
      <w:r>
        <w:rPr>
          <w:rFonts w:eastAsia="Times New Roman"/>
          <w:szCs w:val="24"/>
        </w:rPr>
        <w:t>που αναμασάει η Α</w:t>
      </w:r>
      <w:r w:rsidRPr="00F85882">
        <w:rPr>
          <w:rFonts w:eastAsia="Times New Roman"/>
          <w:szCs w:val="24"/>
        </w:rPr>
        <w:t>ντιπολίτευση</w:t>
      </w:r>
      <w:r>
        <w:rPr>
          <w:rFonts w:eastAsia="Times New Roman"/>
          <w:szCs w:val="24"/>
        </w:rPr>
        <w:t>,</w:t>
      </w:r>
      <w:r w:rsidRPr="00F85882">
        <w:rPr>
          <w:rFonts w:eastAsia="Times New Roman"/>
          <w:szCs w:val="24"/>
        </w:rPr>
        <w:t xml:space="preserve"> δεν θα κουραστούμε να επαναλαμβάνουμε ότι οι εξαιρέσεις του νόμου και της απόφασης του Υπουργείου Οικονομικών είναι σαφ</w:t>
      </w:r>
      <w:r>
        <w:rPr>
          <w:rFonts w:eastAsia="Times New Roman"/>
          <w:szCs w:val="24"/>
        </w:rPr>
        <w:t>εί</w:t>
      </w:r>
      <w:r w:rsidRPr="00F85882">
        <w:rPr>
          <w:rFonts w:eastAsia="Times New Roman"/>
          <w:szCs w:val="24"/>
        </w:rPr>
        <w:t>ς</w:t>
      </w:r>
      <w:r>
        <w:rPr>
          <w:rFonts w:eastAsia="Times New Roman"/>
          <w:szCs w:val="24"/>
        </w:rPr>
        <w:t>:</w:t>
      </w:r>
      <w:r w:rsidRPr="00F85882">
        <w:rPr>
          <w:rFonts w:eastAsia="Times New Roman"/>
          <w:szCs w:val="24"/>
        </w:rPr>
        <w:t xml:space="preserve"> </w:t>
      </w:r>
      <w:r>
        <w:rPr>
          <w:rFonts w:eastAsia="Times New Roman"/>
          <w:szCs w:val="24"/>
        </w:rPr>
        <w:t>Κ</w:t>
      </w:r>
      <w:r w:rsidRPr="00F85882">
        <w:rPr>
          <w:rFonts w:eastAsia="Times New Roman"/>
          <w:szCs w:val="24"/>
        </w:rPr>
        <w:t xml:space="preserve">ανένα </w:t>
      </w:r>
      <w:r w:rsidRPr="00F85882">
        <w:rPr>
          <w:rFonts w:eastAsia="Times New Roman"/>
          <w:szCs w:val="24"/>
        </w:rPr>
        <w:t>ακίνητο πολιτικής κληρονομιάς δεν έχει μεταβιβαστεί ούτε πρόκειται να μεταβιβαστεί στην Ε</w:t>
      </w:r>
      <w:r>
        <w:rPr>
          <w:rFonts w:eastAsia="Times New Roman"/>
          <w:szCs w:val="24"/>
        </w:rPr>
        <w:t>ΤΑΔ, τ</w:t>
      </w:r>
      <w:r w:rsidRPr="00F85882">
        <w:rPr>
          <w:rFonts w:eastAsia="Times New Roman"/>
          <w:szCs w:val="24"/>
        </w:rPr>
        <w:t xml:space="preserve">ουλάχιστον από τη δική μας </w:t>
      </w:r>
      <w:r>
        <w:rPr>
          <w:rFonts w:eastAsia="Times New Roman"/>
          <w:szCs w:val="24"/>
        </w:rPr>
        <w:t>Κ</w:t>
      </w:r>
      <w:r w:rsidRPr="00F85882">
        <w:rPr>
          <w:rFonts w:eastAsia="Times New Roman"/>
          <w:szCs w:val="24"/>
        </w:rPr>
        <w:t>υβέρνηση</w:t>
      </w:r>
      <w:r>
        <w:rPr>
          <w:rFonts w:eastAsia="Times New Roman"/>
          <w:szCs w:val="24"/>
        </w:rPr>
        <w:t>.</w:t>
      </w:r>
      <w:r w:rsidRPr="00F85882">
        <w:rPr>
          <w:rFonts w:eastAsia="Times New Roman"/>
          <w:szCs w:val="24"/>
        </w:rPr>
        <w:t xml:space="preserve"> Θυμίζουμε</w:t>
      </w:r>
      <w:r>
        <w:rPr>
          <w:rFonts w:eastAsia="Times New Roman"/>
          <w:szCs w:val="24"/>
        </w:rPr>
        <w:t>,</w:t>
      </w:r>
      <w:r w:rsidRPr="00F85882">
        <w:rPr>
          <w:rFonts w:eastAsia="Times New Roman"/>
          <w:szCs w:val="24"/>
        </w:rPr>
        <w:t xml:space="preserve"> λοιπόν</w:t>
      </w:r>
      <w:r>
        <w:rPr>
          <w:rFonts w:eastAsia="Times New Roman"/>
          <w:szCs w:val="24"/>
        </w:rPr>
        <w:t>,</w:t>
      </w:r>
      <w:r w:rsidRPr="00F85882">
        <w:rPr>
          <w:rFonts w:eastAsia="Times New Roman"/>
          <w:szCs w:val="24"/>
        </w:rPr>
        <w:t xml:space="preserve"> ότι τα μόνα ακίνητα πολιτιστικής </w:t>
      </w:r>
      <w:r>
        <w:rPr>
          <w:rFonts w:eastAsia="Times New Roman"/>
          <w:szCs w:val="24"/>
        </w:rPr>
        <w:t>κληρ</w:t>
      </w:r>
      <w:r w:rsidRPr="00F85882">
        <w:rPr>
          <w:rFonts w:eastAsia="Times New Roman"/>
          <w:szCs w:val="24"/>
        </w:rPr>
        <w:t>ονομίας που έχουν μεταβιβαστεί</w:t>
      </w:r>
      <w:r>
        <w:rPr>
          <w:rFonts w:eastAsia="Times New Roman"/>
          <w:szCs w:val="24"/>
        </w:rPr>
        <w:t>,</w:t>
      </w:r>
      <w:r w:rsidRPr="00F85882">
        <w:rPr>
          <w:rFonts w:eastAsia="Times New Roman"/>
          <w:szCs w:val="24"/>
        </w:rPr>
        <w:t xml:space="preserve"> είναι τα ακίνητα του Υπουργείου Πολιτισμού στην </w:t>
      </w:r>
      <w:r>
        <w:rPr>
          <w:rFonts w:eastAsia="Times New Roman"/>
          <w:szCs w:val="24"/>
        </w:rPr>
        <w:t>Π</w:t>
      </w:r>
      <w:r w:rsidRPr="00F85882">
        <w:rPr>
          <w:rFonts w:eastAsia="Times New Roman"/>
          <w:szCs w:val="24"/>
        </w:rPr>
        <w:t>λάκα</w:t>
      </w:r>
      <w:r>
        <w:rPr>
          <w:rFonts w:eastAsia="Times New Roman"/>
          <w:szCs w:val="24"/>
        </w:rPr>
        <w:t>,</w:t>
      </w:r>
      <w:r w:rsidRPr="00F85882">
        <w:rPr>
          <w:rFonts w:eastAsia="Times New Roman"/>
          <w:szCs w:val="24"/>
        </w:rPr>
        <w:t xml:space="preserve"> τα οποία η προηγούμενη κυβέρνηση μετα</w:t>
      </w:r>
      <w:r>
        <w:rPr>
          <w:rFonts w:eastAsia="Times New Roman"/>
          <w:szCs w:val="24"/>
        </w:rPr>
        <w:t>βίβασε</w:t>
      </w:r>
      <w:r w:rsidRPr="00F85882">
        <w:rPr>
          <w:rFonts w:eastAsia="Times New Roman"/>
          <w:szCs w:val="24"/>
        </w:rPr>
        <w:t xml:space="preserve"> για </w:t>
      </w:r>
      <w:r>
        <w:rPr>
          <w:rFonts w:eastAsia="Times New Roman"/>
          <w:szCs w:val="24"/>
        </w:rPr>
        <w:t>εκποίηση</w:t>
      </w:r>
      <w:r w:rsidRPr="00F85882">
        <w:rPr>
          <w:rFonts w:eastAsia="Times New Roman"/>
          <w:szCs w:val="24"/>
        </w:rPr>
        <w:t xml:space="preserve"> στο </w:t>
      </w:r>
      <w:r>
        <w:rPr>
          <w:rFonts w:eastAsia="Times New Roman"/>
          <w:szCs w:val="24"/>
        </w:rPr>
        <w:lastRenderedPageBreak/>
        <w:t xml:space="preserve">ΤΑΙΠΕΔ </w:t>
      </w:r>
      <w:r w:rsidRPr="00F85882">
        <w:rPr>
          <w:rFonts w:eastAsia="Times New Roman"/>
          <w:szCs w:val="24"/>
        </w:rPr>
        <w:t>με υπογραφές τ</w:t>
      </w:r>
      <w:r>
        <w:rPr>
          <w:rFonts w:eastAsia="Times New Roman"/>
          <w:szCs w:val="24"/>
        </w:rPr>
        <w:t>ω</w:t>
      </w:r>
      <w:r w:rsidRPr="00F85882">
        <w:rPr>
          <w:rFonts w:eastAsia="Times New Roman"/>
          <w:szCs w:val="24"/>
        </w:rPr>
        <w:t>ν τότε Υπουργ</w:t>
      </w:r>
      <w:r>
        <w:rPr>
          <w:rFonts w:eastAsia="Times New Roman"/>
          <w:szCs w:val="24"/>
        </w:rPr>
        <w:t xml:space="preserve">ών, </w:t>
      </w:r>
      <w:r w:rsidRPr="00F85882">
        <w:rPr>
          <w:rFonts w:eastAsia="Times New Roman"/>
          <w:szCs w:val="24"/>
        </w:rPr>
        <w:t>που σήμερα πρωτοστατούν στο θόρυβο που γίνεται</w:t>
      </w:r>
      <w:r>
        <w:rPr>
          <w:rFonts w:eastAsia="Times New Roman"/>
          <w:szCs w:val="24"/>
        </w:rPr>
        <w:t>.</w:t>
      </w:r>
    </w:p>
    <w:p w14:paraId="37394AD2" w14:textId="77777777" w:rsidR="00B27939" w:rsidRDefault="00D93F4B">
      <w:pPr>
        <w:spacing w:after="0" w:line="600" w:lineRule="auto"/>
        <w:ind w:firstLine="720"/>
        <w:jc w:val="both"/>
        <w:rPr>
          <w:rFonts w:eastAsia="Times New Roman"/>
          <w:szCs w:val="24"/>
        </w:rPr>
      </w:pPr>
      <w:r>
        <w:rPr>
          <w:rFonts w:eastAsia="Times New Roman"/>
          <w:szCs w:val="24"/>
        </w:rPr>
        <w:t>Ε</w:t>
      </w:r>
      <w:r w:rsidRPr="00F85882">
        <w:rPr>
          <w:rFonts w:eastAsia="Times New Roman"/>
          <w:szCs w:val="24"/>
        </w:rPr>
        <w:t xml:space="preserve">μείς από την πλευρά </w:t>
      </w:r>
      <w:r>
        <w:rPr>
          <w:rFonts w:eastAsia="Times New Roman"/>
          <w:szCs w:val="24"/>
        </w:rPr>
        <w:t>μας</w:t>
      </w:r>
      <w:r w:rsidRPr="00F85882">
        <w:rPr>
          <w:rFonts w:eastAsia="Times New Roman"/>
          <w:szCs w:val="24"/>
        </w:rPr>
        <w:t xml:space="preserve"> φέρ</w:t>
      </w:r>
      <w:r>
        <w:rPr>
          <w:rFonts w:eastAsia="Times New Roman"/>
          <w:szCs w:val="24"/>
        </w:rPr>
        <w:t xml:space="preserve">νουμε </w:t>
      </w:r>
      <w:r w:rsidRPr="00F85882">
        <w:rPr>
          <w:rFonts w:eastAsia="Times New Roman"/>
          <w:szCs w:val="24"/>
        </w:rPr>
        <w:t>προς ψήφιση στη Βο</w:t>
      </w:r>
      <w:r w:rsidRPr="00F85882">
        <w:rPr>
          <w:rFonts w:eastAsia="Times New Roman"/>
          <w:szCs w:val="24"/>
        </w:rPr>
        <w:t>υλή ρύθμιση</w:t>
      </w:r>
      <w:r>
        <w:rPr>
          <w:rFonts w:eastAsia="Times New Roman"/>
          <w:szCs w:val="24"/>
        </w:rPr>
        <w:t>,</w:t>
      </w:r>
      <w:r w:rsidRPr="00F85882">
        <w:rPr>
          <w:rFonts w:eastAsia="Times New Roman"/>
          <w:szCs w:val="24"/>
        </w:rPr>
        <w:t xml:space="preserve"> που</w:t>
      </w:r>
      <w:r>
        <w:rPr>
          <w:rFonts w:eastAsia="Times New Roman"/>
          <w:szCs w:val="24"/>
        </w:rPr>
        <w:t>,</w:t>
      </w:r>
      <w:r w:rsidRPr="00F85882">
        <w:rPr>
          <w:rFonts w:eastAsia="Times New Roman"/>
          <w:szCs w:val="24"/>
        </w:rPr>
        <w:t xml:space="preserve"> καλύπτοντας ένα κενό στον αρχαιολογικό νόμο του 2002</w:t>
      </w:r>
      <w:r>
        <w:rPr>
          <w:rFonts w:eastAsia="Times New Roman"/>
          <w:szCs w:val="24"/>
        </w:rPr>
        <w:t>,</w:t>
      </w:r>
      <w:r w:rsidRPr="00F85882">
        <w:rPr>
          <w:rFonts w:eastAsia="Times New Roman"/>
          <w:szCs w:val="24"/>
        </w:rPr>
        <w:t xml:space="preserve"> διασφαλίζει στο </w:t>
      </w:r>
      <w:r>
        <w:rPr>
          <w:rFonts w:eastAsia="Times New Roman"/>
          <w:szCs w:val="24"/>
        </w:rPr>
        <w:t xml:space="preserve">διηνεκές </w:t>
      </w:r>
      <w:r w:rsidRPr="00F85882">
        <w:rPr>
          <w:rFonts w:eastAsia="Times New Roman"/>
          <w:szCs w:val="24"/>
        </w:rPr>
        <w:t>την κυριότητα των μνημείων</w:t>
      </w:r>
      <w:r>
        <w:rPr>
          <w:rFonts w:eastAsia="Times New Roman"/>
          <w:szCs w:val="24"/>
        </w:rPr>
        <w:t>,</w:t>
      </w:r>
      <w:r w:rsidRPr="00F85882">
        <w:rPr>
          <w:rFonts w:eastAsia="Times New Roman"/>
          <w:szCs w:val="24"/>
        </w:rPr>
        <w:t xml:space="preserve"> των </w:t>
      </w:r>
      <w:r>
        <w:rPr>
          <w:rFonts w:eastAsia="Times New Roman"/>
          <w:szCs w:val="24"/>
        </w:rPr>
        <w:t>μ</w:t>
      </w:r>
      <w:r w:rsidRPr="00F85882">
        <w:rPr>
          <w:rFonts w:eastAsia="Times New Roman"/>
          <w:szCs w:val="24"/>
        </w:rPr>
        <w:t>ουσείων αλλά και των ακινήτων του Υπουργείου Πολιτισμού</w:t>
      </w:r>
      <w:r>
        <w:rPr>
          <w:rFonts w:eastAsia="Times New Roman"/>
          <w:szCs w:val="24"/>
        </w:rPr>
        <w:t>,</w:t>
      </w:r>
      <w:r w:rsidRPr="00F85882">
        <w:rPr>
          <w:rFonts w:eastAsia="Times New Roman"/>
          <w:szCs w:val="24"/>
        </w:rPr>
        <w:t xml:space="preserve"> που εξυπηρετούν το</w:t>
      </w:r>
      <w:r>
        <w:rPr>
          <w:rFonts w:eastAsia="Times New Roman"/>
          <w:szCs w:val="24"/>
        </w:rPr>
        <w:t>ν</w:t>
      </w:r>
      <w:r w:rsidRPr="00F85882">
        <w:rPr>
          <w:rFonts w:eastAsia="Times New Roman"/>
          <w:szCs w:val="24"/>
        </w:rPr>
        <w:t xml:space="preserve"> δημόσιο σκοπό της </w:t>
      </w:r>
      <w:r>
        <w:rPr>
          <w:rFonts w:eastAsia="Times New Roman"/>
          <w:szCs w:val="24"/>
        </w:rPr>
        <w:t>π</w:t>
      </w:r>
      <w:r w:rsidRPr="00F85882">
        <w:rPr>
          <w:rFonts w:eastAsia="Times New Roman"/>
          <w:szCs w:val="24"/>
        </w:rPr>
        <w:t>ροστασίας και ανάδειξης της πο</w:t>
      </w:r>
      <w:r w:rsidRPr="00F85882">
        <w:rPr>
          <w:rFonts w:eastAsia="Times New Roman"/>
          <w:szCs w:val="24"/>
        </w:rPr>
        <w:t>λιτιστικής μας κληρονομιάς</w:t>
      </w:r>
      <w:r>
        <w:rPr>
          <w:rFonts w:eastAsia="Times New Roman"/>
          <w:szCs w:val="24"/>
        </w:rPr>
        <w:t>.</w:t>
      </w:r>
    </w:p>
    <w:p w14:paraId="37394AD3" w14:textId="77777777" w:rsidR="00B27939" w:rsidRDefault="00D93F4B">
      <w:pPr>
        <w:spacing w:after="0" w:line="600" w:lineRule="auto"/>
        <w:ind w:firstLine="720"/>
        <w:jc w:val="center"/>
        <w:rPr>
          <w:rFonts w:eastAsia="Times New Roman"/>
          <w:szCs w:val="24"/>
        </w:rPr>
      </w:pPr>
      <w:r>
        <w:rPr>
          <w:rFonts w:eastAsia="Times New Roman"/>
          <w:szCs w:val="24"/>
        </w:rPr>
        <w:t xml:space="preserve"> (Χειροκροτήματα από την πτέρυγα του ΣΥΡΙΖΑ)</w:t>
      </w:r>
    </w:p>
    <w:p w14:paraId="37394AD4" w14:textId="77777777" w:rsidR="00B27939" w:rsidRDefault="00D93F4B">
      <w:pPr>
        <w:spacing w:after="0" w:line="600" w:lineRule="auto"/>
        <w:ind w:firstLine="720"/>
        <w:jc w:val="both"/>
        <w:rPr>
          <w:rFonts w:eastAsia="Times New Roman"/>
          <w:szCs w:val="24"/>
        </w:rPr>
      </w:pPr>
      <w:r>
        <w:rPr>
          <w:rFonts w:eastAsia="Times New Roman"/>
          <w:szCs w:val="24"/>
        </w:rPr>
        <w:t xml:space="preserve">Στις </w:t>
      </w:r>
      <w:r w:rsidRPr="00F85882">
        <w:rPr>
          <w:rFonts w:eastAsia="Times New Roman"/>
          <w:szCs w:val="24"/>
        </w:rPr>
        <w:t xml:space="preserve">ομιλίες της </w:t>
      </w:r>
      <w:r>
        <w:rPr>
          <w:rFonts w:eastAsia="Times New Roman"/>
          <w:szCs w:val="24"/>
        </w:rPr>
        <w:t>η</w:t>
      </w:r>
      <w:r w:rsidRPr="00F85882">
        <w:rPr>
          <w:rFonts w:eastAsia="Times New Roman"/>
          <w:szCs w:val="24"/>
        </w:rPr>
        <w:t xml:space="preserve"> </w:t>
      </w:r>
      <w:r>
        <w:rPr>
          <w:rFonts w:eastAsia="Times New Roman"/>
          <w:szCs w:val="24"/>
        </w:rPr>
        <w:t>Α</w:t>
      </w:r>
      <w:r w:rsidRPr="00F85882">
        <w:rPr>
          <w:rFonts w:eastAsia="Times New Roman"/>
          <w:szCs w:val="24"/>
        </w:rPr>
        <w:t xml:space="preserve">ντιπολίτευση έκανε ακόμα λόγο για </w:t>
      </w:r>
      <w:r>
        <w:rPr>
          <w:rFonts w:eastAsia="Times New Roman"/>
          <w:szCs w:val="24"/>
        </w:rPr>
        <w:t>α</w:t>
      </w:r>
      <w:r w:rsidRPr="00F85882">
        <w:rPr>
          <w:rFonts w:eastAsia="Times New Roman"/>
          <w:szCs w:val="24"/>
        </w:rPr>
        <w:t>ποτυχία στον εκσυγχρονισμό της λειτουργίας αρχαιολογικών χώρων και μουσείων</w:t>
      </w:r>
      <w:r>
        <w:rPr>
          <w:rFonts w:eastAsia="Times New Roman"/>
          <w:szCs w:val="24"/>
        </w:rPr>
        <w:t>.</w:t>
      </w:r>
      <w:r w:rsidRPr="00F85882">
        <w:rPr>
          <w:rFonts w:eastAsia="Times New Roman"/>
          <w:szCs w:val="24"/>
        </w:rPr>
        <w:t xml:space="preserve"> </w:t>
      </w:r>
      <w:r>
        <w:rPr>
          <w:rFonts w:eastAsia="Times New Roman"/>
          <w:szCs w:val="24"/>
        </w:rPr>
        <w:t>Υ</w:t>
      </w:r>
      <w:r w:rsidRPr="00F85882">
        <w:rPr>
          <w:rFonts w:eastAsia="Times New Roman"/>
          <w:szCs w:val="24"/>
        </w:rPr>
        <w:t>πενθυμίζουμε</w:t>
      </w:r>
      <w:r>
        <w:rPr>
          <w:rFonts w:eastAsia="Times New Roman"/>
          <w:szCs w:val="24"/>
        </w:rPr>
        <w:t>,</w:t>
      </w:r>
      <w:r w:rsidRPr="00F85882">
        <w:rPr>
          <w:rFonts w:eastAsia="Times New Roman"/>
          <w:szCs w:val="24"/>
        </w:rPr>
        <w:t xml:space="preserve"> </w:t>
      </w:r>
      <w:r>
        <w:rPr>
          <w:rFonts w:eastAsia="Times New Roman"/>
          <w:szCs w:val="24"/>
        </w:rPr>
        <w:t>λ</w:t>
      </w:r>
      <w:r w:rsidRPr="00F85882">
        <w:rPr>
          <w:rFonts w:eastAsia="Times New Roman"/>
          <w:szCs w:val="24"/>
        </w:rPr>
        <w:t>οιπόν</w:t>
      </w:r>
      <w:r>
        <w:rPr>
          <w:rFonts w:eastAsia="Times New Roman"/>
          <w:szCs w:val="24"/>
        </w:rPr>
        <w:t xml:space="preserve">, </w:t>
      </w:r>
      <w:r w:rsidRPr="00F85882">
        <w:rPr>
          <w:rFonts w:eastAsia="Times New Roman"/>
          <w:szCs w:val="24"/>
        </w:rPr>
        <w:t xml:space="preserve"> </w:t>
      </w:r>
      <w:r>
        <w:rPr>
          <w:rFonts w:eastAsia="Times New Roman"/>
          <w:szCs w:val="24"/>
        </w:rPr>
        <w:t>ότι</w:t>
      </w:r>
      <w:r w:rsidRPr="00F85882">
        <w:rPr>
          <w:rFonts w:eastAsia="Times New Roman"/>
          <w:szCs w:val="24"/>
        </w:rPr>
        <w:t xml:space="preserve"> από την προηγούμενη κυβ</w:t>
      </w:r>
      <w:r w:rsidRPr="00F85882">
        <w:rPr>
          <w:rFonts w:eastAsia="Times New Roman"/>
          <w:szCs w:val="24"/>
        </w:rPr>
        <w:t xml:space="preserve">έρνηση παραλάβαμε ένα παρωχημένο </w:t>
      </w:r>
      <w:r>
        <w:rPr>
          <w:rFonts w:eastAsia="Times New Roman"/>
          <w:szCs w:val="24"/>
        </w:rPr>
        <w:t>κι αν</w:t>
      </w:r>
      <w:r w:rsidRPr="00F85882">
        <w:rPr>
          <w:rFonts w:eastAsia="Times New Roman"/>
          <w:szCs w:val="24"/>
        </w:rPr>
        <w:t>αποτελεσματικό σύστημα έκδοσης εισιτηρίων για τα μνημεία και τα μουσεία της χώρας</w:t>
      </w:r>
      <w:r>
        <w:rPr>
          <w:rFonts w:eastAsia="Times New Roman"/>
          <w:szCs w:val="24"/>
        </w:rPr>
        <w:t>,</w:t>
      </w:r>
      <w:r w:rsidRPr="00F85882">
        <w:rPr>
          <w:rFonts w:eastAsia="Times New Roman"/>
          <w:szCs w:val="24"/>
        </w:rPr>
        <w:t xml:space="preserve"> ένα σύστημα που κόστισε 2 εκατομμύρια ευρώ και </w:t>
      </w:r>
      <w:r>
        <w:rPr>
          <w:rFonts w:eastAsia="Times New Roman"/>
          <w:szCs w:val="24"/>
        </w:rPr>
        <w:t xml:space="preserve">η </w:t>
      </w:r>
      <w:r w:rsidRPr="00F85882">
        <w:rPr>
          <w:rFonts w:eastAsia="Times New Roman"/>
          <w:szCs w:val="24"/>
        </w:rPr>
        <w:t>συντήρησ</w:t>
      </w:r>
      <w:r>
        <w:rPr>
          <w:rFonts w:eastAsia="Times New Roman"/>
          <w:szCs w:val="24"/>
        </w:rPr>
        <w:t>ή του άλλες</w:t>
      </w:r>
      <w:r w:rsidRPr="00F85882">
        <w:rPr>
          <w:rFonts w:eastAsia="Times New Roman"/>
          <w:szCs w:val="24"/>
        </w:rPr>
        <w:t xml:space="preserve"> 500.000 από το 2012 μέχρι σήμερα</w:t>
      </w:r>
      <w:r>
        <w:rPr>
          <w:rFonts w:eastAsia="Times New Roman"/>
          <w:szCs w:val="24"/>
        </w:rPr>
        <w:t>.</w:t>
      </w:r>
    </w:p>
    <w:p w14:paraId="37394AD5" w14:textId="77777777" w:rsidR="00B27939" w:rsidRDefault="00D93F4B">
      <w:pPr>
        <w:spacing w:after="0" w:line="600" w:lineRule="auto"/>
        <w:ind w:firstLine="720"/>
        <w:jc w:val="both"/>
        <w:rPr>
          <w:rFonts w:eastAsia="Times New Roman"/>
          <w:szCs w:val="24"/>
        </w:rPr>
      </w:pPr>
      <w:r>
        <w:rPr>
          <w:rFonts w:eastAsia="Times New Roman"/>
          <w:szCs w:val="24"/>
        </w:rPr>
        <w:t>Ε</w:t>
      </w:r>
      <w:r w:rsidRPr="00F85882">
        <w:rPr>
          <w:rFonts w:eastAsia="Times New Roman"/>
          <w:szCs w:val="24"/>
        </w:rPr>
        <w:t xml:space="preserve">μείς προχωρήσαμε στη σημαντική </w:t>
      </w:r>
      <w:r w:rsidRPr="00F85882">
        <w:rPr>
          <w:rFonts w:eastAsia="Times New Roman"/>
          <w:szCs w:val="24"/>
        </w:rPr>
        <w:t xml:space="preserve">τομή </w:t>
      </w:r>
      <w:r>
        <w:rPr>
          <w:rFonts w:eastAsia="Times New Roman"/>
          <w:szCs w:val="24"/>
        </w:rPr>
        <w:t xml:space="preserve">του </w:t>
      </w:r>
      <w:r w:rsidRPr="00F85882">
        <w:rPr>
          <w:rFonts w:eastAsia="Times New Roman"/>
          <w:szCs w:val="24"/>
        </w:rPr>
        <w:t>ηλεκτρονικού εισιτηρίου</w:t>
      </w:r>
      <w:r>
        <w:rPr>
          <w:rFonts w:eastAsia="Times New Roman"/>
          <w:szCs w:val="24"/>
        </w:rPr>
        <w:t>,</w:t>
      </w:r>
      <w:r w:rsidRPr="00F85882">
        <w:rPr>
          <w:rFonts w:eastAsia="Times New Roman"/>
          <w:szCs w:val="24"/>
        </w:rPr>
        <w:t xml:space="preserve"> αίτημα πολλών ετών</w:t>
      </w:r>
      <w:r>
        <w:rPr>
          <w:rFonts w:eastAsia="Times New Roman"/>
          <w:szCs w:val="24"/>
        </w:rPr>
        <w:t>,</w:t>
      </w:r>
      <w:r w:rsidRPr="00F85882">
        <w:rPr>
          <w:rFonts w:eastAsia="Times New Roman"/>
          <w:szCs w:val="24"/>
        </w:rPr>
        <w:t xml:space="preserve"> που </w:t>
      </w:r>
      <w:r>
        <w:rPr>
          <w:rFonts w:eastAsia="Times New Roman"/>
          <w:szCs w:val="24"/>
        </w:rPr>
        <w:t>υλοποιήσαμε</w:t>
      </w:r>
      <w:r w:rsidRPr="00F85882">
        <w:rPr>
          <w:rFonts w:eastAsia="Times New Roman"/>
          <w:szCs w:val="24"/>
        </w:rPr>
        <w:t xml:space="preserve"> μέσω </w:t>
      </w:r>
      <w:r w:rsidRPr="00F85882">
        <w:rPr>
          <w:rFonts w:eastAsia="Times New Roman"/>
          <w:szCs w:val="24"/>
        </w:rPr>
        <w:lastRenderedPageBreak/>
        <w:t xml:space="preserve">μιας υποδειγματικής </w:t>
      </w:r>
      <w:r>
        <w:rPr>
          <w:rFonts w:eastAsia="Times New Roman"/>
          <w:szCs w:val="24"/>
        </w:rPr>
        <w:t>συν</w:t>
      </w:r>
      <w:r w:rsidRPr="00F85882">
        <w:rPr>
          <w:rFonts w:eastAsia="Times New Roman"/>
          <w:szCs w:val="24"/>
        </w:rPr>
        <w:t xml:space="preserve">εργασίας </w:t>
      </w:r>
      <w:r>
        <w:rPr>
          <w:rFonts w:eastAsia="Times New Roman"/>
          <w:szCs w:val="24"/>
        </w:rPr>
        <w:t>με τον</w:t>
      </w:r>
      <w:r w:rsidRPr="00F85882">
        <w:rPr>
          <w:rFonts w:eastAsia="Times New Roman"/>
          <w:szCs w:val="24"/>
        </w:rPr>
        <w:t xml:space="preserve"> ιδιωτικό τομέα με δωρητές και αν</w:t>
      </w:r>
      <w:r>
        <w:rPr>
          <w:rFonts w:eastAsia="Times New Roman"/>
          <w:szCs w:val="24"/>
        </w:rPr>
        <w:t>αδόχους. Είναι</w:t>
      </w:r>
      <w:r w:rsidRPr="00F85882">
        <w:rPr>
          <w:rFonts w:eastAsia="Times New Roman"/>
          <w:szCs w:val="24"/>
        </w:rPr>
        <w:t xml:space="preserve"> ένα πλήρες σύστημα ηλεκτρονικού εισιτηρίου και ελέγχου </w:t>
      </w:r>
      <w:r>
        <w:rPr>
          <w:rFonts w:eastAsia="Times New Roman"/>
          <w:szCs w:val="24"/>
        </w:rPr>
        <w:t>της πρόσβασης</w:t>
      </w:r>
      <w:r w:rsidRPr="00F85882">
        <w:rPr>
          <w:rFonts w:eastAsia="Times New Roman"/>
          <w:szCs w:val="24"/>
        </w:rPr>
        <w:t xml:space="preserve"> των επισκεπτών</w:t>
      </w:r>
      <w:r>
        <w:rPr>
          <w:rFonts w:eastAsia="Times New Roman"/>
          <w:szCs w:val="24"/>
        </w:rPr>
        <w:t>, με</w:t>
      </w:r>
      <w:r w:rsidRPr="00F85882">
        <w:rPr>
          <w:rFonts w:eastAsia="Times New Roman"/>
          <w:szCs w:val="24"/>
        </w:rPr>
        <w:t xml:space="preserve"> δυνατότητα έκδοσης εισιτηρίων μέσω </w:t>
      </w:r>
      <w:r>
        <w:rPr>
          <w:rFonts w:eastAsia="Times New Roman"/>
          <w:szCs w:val="24"/>
        </w:rPr>
        <w:t>δ</w:t>
      </w:r>
      <w:r w:rsidRPr="00F85882">
        <w:rPr>
          <w:rFonts w:eastAsia="Times New Roman"/>
          <w:szCs w:val="24"/>
        </w:rPr>
        <w:t>ιαδικτύου</w:t>
      </w:r>
      <w:r>
        <w:rPr>
          <w:rFonts w:eastAsia="Times New Roman"/>
          <w:szCs w:val="24"/>
        </w:rPr>
        <w:t>,</w:t>
      </w:r>
      <w:r w:rsidRPr="00F85882">
        <w:rPr>
          <w:rFonts w:eastAsia="Times New Roman"/>
          <w:szCs w:val="24"/>
        </w:rPr>
        <w:t xml:space="preserve"> που αποτελεί την αρχή μιας νέας εποχής για τη διαχείριση της πολιτιστικής μας κληρονομιάς</w:t>
      </w:r>
      <w:r>
        <w:rPr>
          <w:rFonts w:eastAsia="Times New Roman"/>
          <w:szCs w:val="24"/>
        </w:rPr>
        <w:t>.</w:t>
      </w:r>
      <w:r w:rsidRPr="00F85882">
        <w:rPr>
          <w:rFonts w:eastAsia="Times New Roman"/>
          <w:szCs w:val="24"/>
        </w:rPr>
        <w:t xml:space="preserve"> </w:t>
      </w:r>
      <w:r>
        <w:rPr>
          <w:rFonts w:eastAsia="Times New Roman"/>
          <w:szCs w:val="24"/>
        </w:rPr>
        <w:t xml:space="preserve">Κι </w:t>
      </w:r>
      <w:r w:rsidRPr="00F85882">
        <w:rPr>
          <w:rFonts w:eastAsia="Times New Roman"/>
          <w:szCs w:val="24"/>
        </w:rPr>
        <w:t xml:space="preserve">όλα αυτά </w:t>
      </w:r>
      <w:r>
        <w:rPr>
          <w:rFonts w:eastAsia="Times New Roman"/>
          <w:szCs w:val="24"/>
        </w:rPr>
        <w:t>μ</w:t>
      </w:r>
      <w:r w:rsidRPr="00F85882">
        <w:rPr>
          <w:rFonts w:eastAsia="Times New Roman"/>
          <w:szCs w:val="24"/>
        </w:rPr>
        <w:t>ε μηδενικό κ</w:t>
      </w:r>
      <w:r>
        <w:rPr>
          <w:rFonts w:eastAsia="Times New Roman"/>
          <w:szCs w:val="24"/>
        </w:rPr>
        <w:t xml:space="preserve">όστος κατασκευής για το </w:t>
      </w:r>
      <w:r>
        <w:rPr>
          <w:rFonts w:eastAsia="Times New Roman"/>
          <w:szCs w:val="24"/>
        </w:rPr>
        <w:t>δ</w:t>
      </w:r>
      <w:r>
        <w:rPr>
          <w:rFonts w:eastAsia="Times New Roman"/>
          <w:szCs w:val="24"/>
        </w:rPr>
        <w:t xml:space="preserve">ημόσιο αλλά και με μηδενικό κόστος </w:t>
      </w:r>
      <w:r w:rsidRPr="00F85882">
        <w:rPr>
          <w:rFonts w:eastAsia="Times New Roman"/>
          <w:szCs w:val="24"/>
        </w:rPr>
        <w:t>συντήρηση</w:t>
      </w:r>
      <w:r>
        <w:rPr>
          <w:rFonts w:eastAsia="Times New Roman"/>
          <w:szCs w:val="24"/>
        </w:rPr>
        <w:t>ς</w:t>
      </w:r>
      <w:r w:rsidRPr="00F85882">
        <w:rPr>
          <w:rFonts w:eastAsia="Times New Roman"/>
          <w:szCs w:val="24"/>
        </w:rPr>
        <w:t xml:space="preserve"> για τα δύο πρώτα έτη</w:t>
      </w:r>
      <w:r>
        <w:rPr>
          <w:rFonts w:eastAsia="Times New Roman"/>
          <w:szCs w:val="24"/>
        </w:rPr>
        <w:t>,</w:t>
      </w:r>
      <w:r w:rsidRPr="00F85882">
        <w:rPr>
          <w:rFonts w:eastAsia="Times New Roman"/>
          <w:szCs w:val="24"/>
        </w:rPr>
        <w:t xml:space="preserve"> καθώς κ</w:t>
      </w:r>
      <w:r>
        <w:rPr>
          <w:rFonts w:eastAsia="Times New Roman"/>
          <w:szCs w:val="24"/>
        </w:rPr>
        <w:t>αι αυτό καλύπτεται από τη δωρεά.</w:t>
      </w:r>
    </w:p>
    <w:p w14:paraId="37394AD6" w14:textId="77777777" w:rsidR="00B27939" w:rsidRDefault="00D93F4B">
      <w:pPr>
        <w:spacing w:after="0" w:line="600" w:lineRule="auto"/>
        <w:ind w:firstLine="720"/>
        <w:jc w:val="both"/>
        <w:rPr>
          <w:rFonts w:eastAsia="Times New Roman"/>
          <w:szCs w:val="24"/>
        </w:rPr>
      </w:pPr>
      <w:r>
        <w:rPr>
          <w:rFonts w:eastAsia="Times New Roman"/>
          <w:szCs w:val="24"/>
        </w:rPr>
        <w:t>Εξίσου</w:t>
      </w:r>
      <w:r w:rsidRPr="00F85882">
        <w:rPr>
          <w:rFonts w:eastAsia="Times New Roman"/>
          <w:szCs w:val="24"/>
        </w:rPr>
        <w:t xml:space="preserve"> </w:t>
      </w:r>
      <w:r>
        <w:rPr>
          <w:rFonts w:eastAsia="Times New Roman"/>
          <w:szCs w:val="24"/>
        </w:rPr>
        <w:t>α</w:t>
      </w:r>
      <w:r w:rsidRPr="00F85882">
        <w:rPr>
          <w:rFonts w:eastAsia="Times New Roman"/>
          <w:szCs w:val="24"/>
        </w:rPr>
        <w:t xml:space="preserve">ποκαλυπτικά για τη διαφορετική στρατηγική </w:t>
      </w:r>
      <w:r>
        <w:rPr>
          <w:rFonts w:eastAsia="Times New Roman"/>
          <w:szCs w:val="24"/>
        </w:rPr>
        <w:t>Κ</w:t>
      </w:r>
      <w:r w:rsidRPr="00F85882">
        <w:rPr>
          <w:rFonts w:eastAsia="Times New Roman"/>
          <w:szCs w:val="24"/>
        </w:rPr>
        <w:t>υβέρνηση</w:t>
      </w:r>
      <w:r>
        <w:rPr>
          <w:rFonts w:eastAsia="Times New Roman"/>
          <w:szCs w:val="24"/>
        </w:rPr>
        <w:t>ς</w:t>
      </w:r>
      <w:r w:rsidRPr="00F85882">
        <w:rPr>
          <w:rFonts w:eastAsia="Times New Roman"/>
          <w:szCs w:val="24"/>
        </w:rPr>
        <w:t xml:space="preserve"> και </w:t>
      </w:r>
      <w:r>
        <w:rPr>
          <w:rFonts w:eastAsia="Times New Roman"/>
          <w:szCs w:val="24"/>
        </w:rPr>
        <w:t>Α</w:t>
      </w:r>
      <w:r w:rsidRPr="00F85882">
        <w:rPr>
          <w:rFonts w:eastAsia="Times New Roman"/>
          <w:szCs w:val="24"/>
        </w:rPr>
        <w:t>ντιπολίτευση</w:t>
      </w:r>
      <w:r>
        <w:rPr>
          <w:rFonts w:eastAsia="Times New Roman"/>
          <w:szCs w:val="24"/>
        </w:rPr>
        <w:t>ς</w:t>
      </w:r>
      <w:r w:rsidRPr="00F85882">
        <w:rPr>
          <w:rFonts w:eastAsia="Times New Roman"/>
          <w:szCs w:val="24"/>
        </w:rPr>
        <w:t xml:space="preserve"> </w:t>
      </w:r>
      <w:r>
        <w:rPr>
          <w:rFonts w:eastAsia="Times New Roman"/>
          <w:szCs w:val="24"/>
        </w:rPr>
        <w:t>σ</w:t>
      </w:r>
      <w:r w:rsidRPr="00F85882">
        <w:rPr>
          <w:rFonts w:eastAsia="Times New Roman"/>
          <w:szCs w:val="24"/>
        </w:rPr>
        <w:t>τον πολιτισμό</w:t>
      </w:r>
      <w:r>
        <w:rPr>
          <w:rFonts w:eastAsia="Times New Roman"/>
          <w:szCs w:val="24"/>
        </w:rPr>
        <w:t>,</w:t>
      </w:r>
      <w:r w:rsidRPr="00F85882">
        <w:rPr>
          <w:rFonts w:eastAsia="Times New Roman"/>
          <w:szCs w:val="24"/>
        </w:rPr>
        <w:t xml:space="preserve"> </w:t>
      </w:r>
      <w:r>
        <w:rPr>
          <w:rFonts w:eastAsia="Times New Roman"/>
          <w:szCs w:val="24"/>
        </w:rPr>
        <w:t>όμως,</w:t>
      </w:r>
      <w:r w:rsidRPr="00F85882">
        <w:rPr>
          <w:rFonts w:eastAsia="Times New Roman"/>
          <w:szCs w:val="24"/>
        </w:rPr>
        <w:t xml:space="preserve"> είναι και αυτά που αποσιωπά </w:t>
      </w:r>
      <w:r>
        <w:rPr>
          <w:rFonts w:eastAsia="Times New Roman"/>
          <w:szCs w:val="24"/>
        </w:rPr>
        <w:t>η Α</w:t>
      </w:r>
      <w:r w:rsidRPr="00F85882">
        <w:rPr>
          <w:rFonts w:eastAsia="Times New Roman"/>
          <w:szCs w:val="24"/>
        </w:rPr>
        <w:t>ντιπολίτευση</w:t>
      </w:r>
      <w:r>
        <w:rPr>
          <w:rFonts w:eastAsia="Times New Roman"/>
          <w:szCs w:val="24"/>
        </w:rPr>
        <w:t xml:space="preserve">: </w:t>
      </w:r>
    </w:p>
    <w:p w14:paraId="37394AD7" w14:textId="77777777" w:rsidR="00B27939" w:rsidRDefault="00D93F4B">
      <w:pPr>
        <w:spacing w:after="0" w:line="600" w:lineRule="auto"/>
        <w:ind w:firstLine="720"/>
        <w:jc w:val="both"/>
        <w:rPr>
          <w:rFonts w:eastAsia="Times New Roman"/>
          <w:szCs w:val="24"/>
        </w:rPr>
      </w:pPr>
      <w:r w:rsidRPr="00F85882">
        <w:rPr>
          <w:rFonts w:eastAsia="Times New Roman"/>
          <w:szCs w:val="24"/>
        </w:rPr>
        <w:t xml:space="preserve">Η </w:t>
      </w:r>
      <w:r>
        <w:rPr>
          <w:rFonts w:eastAsia="Times New Roman"/>
          <w:szCs w:val="24"/>
        </w:rPr>
        <w:t>Α</w:t>
      </w:r>
      <w:r w:rsidRPr="00F85882">
        <w:rPr>
          <w:rFonts w:eastAsia="Times New Roman"/>
          <w:szCs w:val="24"/>
        </w:rPr>
        <w:t>ντιπολί</w:t>
      </w:r>
      <w:r>
        <w:rPr>
          <w:rFonts w:eastAsia="Times New Roman"/>
          <w:szCs w:val="24"/>
        </w:rPr>
        <w:t>τευση αποσιωπά τη</w:t>
      </w:r>
      <w:r w:rsidRPr="00F85882">
        <w:rPr>
          <w:rFonts w:eastAsia="Times New Roman"/>
          <w:szCs w:val="24"/>
        </w:rPr>
        <w:t xml:space="preserve"> ζημιά που προκάλεσε στα έσοδα της </w:t>
      </w:r>
      <w:r>
        <w:rPr>
          <w:rFonts w:eastAsia="Times New Roman"/>
          <w:szCs w:val="24"/>
        </w:rPr>
        <w:t>πολιτ</w:t>
      </w:r>
      <w:r>
        <w:rPr>
          <w:rFonts w:eastAsia="Times New Roman"/>
          <w:szCs w:val="24"/>
        </w:rPr>
        <w:t xml:space="preserve">ιστικής </w:t>
      </w:r>
      <w:r w:rsidRPr="00F85882">
        <w:rPr>
          <w:rFonts w:eastAsia="Times New Roman"/>
          <w:szCs w:val="24"/>
        </w:rPr>
        <w:t xml:space="preserve">κληρονομιάς το PSI </w:t>
      </w:r>
      <w:r>
        <w:rPr>
          <w:rFonts w:eastAsia="Times New Roman"/>
          <w:szCs w:val="24"/>
        </w:rPr>
        <w:t>του</w:t>
      </w:r>
      <w:r w:rsidRPr="00F85882">
        <w:rPr>
          <w:rFonts w:eastAsia="Times New Roman"/>
          <w:szCs w:val="24"/>
        </w:rPr>
        <w:t xml:space="preserve"> 2012</w:t>
      </w:r>
      <w:r>
        <w:rPr>
          <w:rFonts w:eastAsia="Times New Roman"/>
          <w:szCs w:val="24"/>
        </w:rPr>
        <w:t>.</w:t>
      </w:r>
      <w:r w:rsidRPr="00F85882">
        <w:rPr>
          <w:rFonts w:eastAsia="Times New Roman"/>
          <w:szCs w:val="24"/>
        </w:rPr>
        <w:t xml:space="preserve"> </w:t>
      </w:r>
      <w:r>
        <w:rPr>
          <w:rFonts w:eastAsia="Times New Roman"/>
          <w:szCs w:val="24"/>
        </w:rPr>
        <w:t>Α</w:t>
      </w:r>
      <w:r w:rsidRPr="00F85882">
        <w:rPr>
          <w:rFonts w:eastAsia="Times New Roman"/>
          <w:szCs w:val="24"/>
        </w:rPr>
        <w:t xml:space="preserve">νάμεσα στα ταμεία που </w:t>
      </w:r>
      <w:r>
        <w:rPr>
          <w:rFonts w:eastAsia="Times New Roman"/>
          <w:szCs w:val="24"/>
        </w:rPr>
        <w:t>κουρεύτηκαν</w:t>
      </w:r>
      <w:r w:rsidRPr="00F85882">
        <w:rPr>
          <w:rFonts w:eastAsia="Times New Roman"/>
          <w:szCs w:val="24"/>
        </w:rPr>
        <w:t xml:space="preserve"> τότε</w:t>
      </w:r>
      <w:r>
        <w:rPr>
          <w:rFonts w:eastAsia="Times New Roman"/>
          <w:szCs w:val="24"/>
        </w:rPr>
        <w:t>,</w:t>
      </w:r>
      <w:r w:rsidRPr="00F85882">
        <w:rPr>
          <w:rFonts w:eastAsia="Times New Roman"/>
          <w:szCs w:val="24"/>
        </w:rPr>
        <w:t xml:space="preserve"> ήταν και το Ταμείο </w:t>
      </w:r>
      <w:r>
        <w:rPr>
          <w:rFonts w:eastAsia="Times New Roman"/>
          <w:szCs w:val="24"/>
        </w:rPr>
        <w:t>τ</w:t>
      </w:r>
      <w:r w:rsidRPr="00F85882">
        <w:rPr>
          <w:rFonts w:eastAsia="Times New Roman"/>
          <w:szCs w:val="24"/>
        </w:rPr>
        <w:t>ων Αρχαιολογικών Πόρων</w:t>
      </w:r>
      <w:r>
        <w:rPr>
          <w:rFonts w:eastAsia="Times New Roman"/>
          <w:szCs w:val="24"/>
        </w:rPr>
        <w:t>,</w:t>
      </w:r>
      <w:r w:rsidRPr="00F85882">
        <w:rPr>
          <w:rFonts w:eastAsia="Times New Roman"/>
          <w:szCs w:val="24"/>
        </w:rPr>
        <w:t xml:space="preserve"> το ΤΑΠ</w:t>
      </w:r>
      <w:r>
        <w:rPr>
          <w:rFonts w:eastAsia="Times New Roman"/>
          <w:szCs w:val="24"/>
        </w:rPr>
        <w:t>,</w:t>
      </w:r>
      <w:r w:rsidRPr="00F85882">
        <w:rPr>
          <w:rFonts w:eastAsia="Times New Roman"/>
          <w:szCs w:val="24"/>
        </w:rPr>
        <w:t xml:space="preserve"> που εισπράττει τα έσοδα από τα μ</w:t>
      </w:r>
      <w:r>
        <w:rPr>
          <w:rFonts w:eastAsia="Times New Roman"/>
          <w:szCs w:val="24"/>
        </w:rPr>
        <w:t>νημεία και τα μουσεία της χώρας. Τ</w:t>
      </w:r>
      <w:r w:rsidRPr="00F85882">
        <w:rPr>
          <w:rFonts w:eastAsia="Times New Roman"/>
          <w:szCs w:val="24"/>
        </w:rPr>
        <w:t xml:space="preserve">ο PSI κούρεψε 15 εκατομμύρια από τα έσοδα της </w:t>
      </w:r>
      <w:r>
        <w:rPr>
          <w:rFonts w:eastAsia="Times New Roman"/>
          <w:szCs w:val="24"/>
        </w:rPr>
        <w:t>πολιτιστικής</w:t>
      </w:r>
      <w:r w:rsidRPr="00F85882">
        <w:rPr>
          <w:rFonts w:eastAsia="Times New Roman"/>
          <w:szCs w:val="24"/>
        </w:rPr>
        <w:t xml:space="preserve"> κ</w:t>
      </w:r>
      <w:r w:rsidRPr="00F85882">
        <w:rPr>
          <w:rFonts w:eastAsia="Times New Roman"/>
          <w:szCs w:val="24"/>
        </w:rPr>
        <w:t>ληρονομιάς</w:t>
      </w:r>
      <w:r>
        <w:rPr>
          <w:rFonts w:eastAsia="Times New Roman"/>
          <w:szCs w:val="24"/>
        </w:rPr>
        <w:t>,</w:t>
      </w:r>
      <w:r w:rsidRPr="00F85882">
        <w:rPr>
          <w:rFonts w:eastAsia="Times New Roman"/>
          <w:szCs w:val="24"/>
        </w:rPr>
        <w:t xml:space="preserve"> ενώ εγκλώβισε σε ομόλογα μηδαμινής αξίας αλλά 15 εκατομμύρια</w:t>
      </w:r>
      <w:r>
        <w:rPr>
          <w:rFonts w:eastAsia="Times New Roman"/>
          <w:szCs w:val="24"/>
        </w:rPr>
        <w:t>.</w:t>
      </w:r>
      <w:r w:rsidRPr="00F85882">
        <w:rPr>
          <w:rFonts w:eastAsia="Times New Roman"/>
          <w:szCs w:val="24"/>
        </w:rPr>
        <w:t xml:space="preserve"> </w:t>
      </w:r>
    </w:p>
    <w:p w14:paraId="37394AD8" w14:textId="77777777" w:rsidR="00B27939" w:rsidRDefault="00D93F4B">
      <w:pPr>
        <w:spacing w:after="0" w:line="600" w:lineRule="auto"/>
        <w:ind w:firstLine="720"/>
        <w:jc w:val="both"/>
        <w:rPr>
          <w:rFonts w:eastAsia="Times New Roman"/>
          <w:szCs w:val="24"/>
        </w:rPr>
      </w:pPr>
      <w:r>
        <w:rPr>
          <w:rFonts w:eastAsia="Times New Roman"/>
          <w:szCs w:val="24"/>
        </w:rPr>
        <w:lastRenderedPageBreak/>
        <w:t>Η Κ</w:t>
      </w:r>
      <w:r w:rsidRPr="00F85882">
        <w:rPr>
          <w:rFonts w:eastAsia="Times New Roman"/>
          <w:szCs w:val="24"/>
        </w:rPr>
        <w:t>υβέρνησ</w:t>
      </w:r>
      <w:r>
        <w:rPr>
          <w:rFonts w:eastAsia="Times New Roman"/>
          <w:szCs w:val="24"/>
        </w:rPr>
        <w:t>ή</w:t>
      </w:r>
      <w:r w:rsidRPr="00F85882">
        <w:rPr>
          <w:rFonts w:eastAsia="Times New Roman"/>
          <w:szCs w:val="24"/>
        </w:rPr>
        <w:t xml:space="preserve"> μας πέτυχε να αυξήσει σημαντικά τα έσοδα των αρχαιολογικών χώρων</w:t>
      </w:r>
      <w:r>
        <w:rPr>
          <w:rFonts w:eastAsia="Times New Roman"/>
          <w:szCs w:val="24"/>
        </w:rPr>
        <w:t>, των</w:t>
      </w:r>
      <w:r w:rsidRPr="00F85882">
        <w:rPr>
          <w:rFonts w:eastAsia="Times New Roman"/>
          <w:szCs w:val="24"/>
        </w:rPr>
        <w:t xml:space="preserve"> μνημείων και </w:t>
      </w:r>
      <w:r>
        <w:rPr>
          <w:rFonts w:eastAsia="Times New Roman"/>
          <w:szCs w:val="24"/>
        </w:rPr>
        <w:t xml:space="preserve">των </w:t>
      </w:r>
      <w:r w:rsidRPr="00F85882">
        <w:rPr>
          <w:rFonts w:eastAsia="Times New Roman"/>
          <w:szCs w:val="24"/>
        </w:rPr>
        <w:t>μουσείων</w:t>
      </w:r>
      <w:r>
        <w:rPr>
          <w:rFonts w:eastAsia="Times New Roman"/>
          <w:szCs w:val="24"/>
        </w:rPr>
        <w:t>,</w:t>
      </w:r>
      <w:r w:rsidRPr="00F85882">
        <w:rPr>
          <w:rFonts w:eastAsia="Times New Roman"/>
          <w:szCs w:val="24"/>
        </w:rPr>
        <w:t xml:space="preserve"> </w:t>
      </w:r>
      <w:r>
        <w:rPr>
          <w:rFonts w:eastAsia="Times New Roman"/>
          <w:szCs w:val="24"/>
        </w:rPr>
        <w:t>ανα</w:t>
      </w:r>
      <w:r w:rsidRPr="00F85882">
        <w:rPr>
          <w:rFonts w:eastAsia="Times New Roman"/>
          <w:szCs w:val="24"/>
        </w:rPr>
        <w:t xml:space="preserve">πληρώνοντας με το παραπάνω τα κουρεμένα αποθεματικά του ΤΑΠ και </w:t>
      </w:r>
      <w:r w:rsidRPr="00F85882">
        <w:rPr>
          <w:rFonts w:eastAsia="Times New Roman"/>
          <w:szCs w:val="24"/>
        </w:rPr>
        <w:t>αυξάνοντας κατακόρυφα τη χρηματοδότηση από αυτό προς το Υπουργείο Πολιτισμού</w:t>
      </w:r>
      <w:r>
        <w:rPr>
          <w:rFonts w:eastAsia="Times New Roman"/>
          <w:szCs w:val="24"/>
        </w:rPr>
        <w:t>.</w:t>
      </w:r>
      <w:r w:rsidRPr="00F85882">
        <w:rPr>
          <w:rFonts w:eastAsia="Times New Roman"/>
          <w:szCs w:val="24"/>
        </w:rPr>
        <w:t xml:space="preserve"> </w:t>
      </w:r>
      <w:r>
        <w:rPr>
          <w:rFonts w:eastAsia="Times New Roman"/>
          <w:szCs w:val="24"/>
        </w:rPr>
        <w:t>Τ</w:t>
      </w:r>
      <w:r w:rsidRPr="00F85882">
        <w:rPr>
          <w:rFonts w:eastAsia="Times New Roman"/>
          <w:szCs w:val="24"/>
        </w:rPr>
        <w:t>α έσοδα από 56,</w:t>
      </w:r>
      <w:r>
        <w:rPr>
          <w:rFonts w:eastAsia="Times New Roman"/>
          <w:szCs w:val="24"/>
        </w:rPr>
        <w:t>8</w:t>
      </w:r>
      <w:r w:rsidRPr="00F85882">
        <w:rPr>
          <w:rFonts w:eastAsia="Times New Roman"/>
          <w:szCs w:val="24"/>
        </w:rPr>
        <w:t xml:space="preserve"> εκατομμύρια το 2014 ανήλθαν σε 104,5 εκατομμύρια το 2007</w:t>
      </w:r>
      <w:r>
        <w:rPr>
          <w:rFonts w:eastAsia="Times New Roman"/>
          <w:szCs w:val="24"/>
        </w:rPr>
        <w:t>,</w:t>
      </w:r>
      <w:r w:rsidRPr="00F85882">
        <w:rPr>
          <w:rFonts w:eastAsia="Times New Roman"/>
          <w:szCs w:val="24"/>
        </w:rPr>
        <w:t xml:space="preserve"> παρουσιάζοντας αύξηση 84%</w:t>
      </w:r>
      <w:r>
        <w:rPr>
          <w:rFonts w:eastAsia="Times New Roman"/>
          <w:szCs w:val="24"/>
        </w:rPr>
        <w:t>,</w:t>
      </w:r>
      <w:r w:rsidRPr="00F85882">
        <w:rPr>
          <w:rFonts w:eastAsia="Times New Roman"/>
          <w:szCs w:val="24"/>
        </w:rPr>
        <w:t xml:space="preserve"> ενώ για το 2018 αναμένεται να είναι ακόμα μεγαλύτερα</w:t>
      </w:r>
      <w:r>
        <w:rPr>
          <w:rFonts w:eastAsia="Times New Roman"/>
          <w:szCs w:val="24"/>
        </w:rPr>
        <w:t>,</w:t>
      </w:r>
      <w:r w:rsidRPr="00F85882">
        <w:rPr>
          <w:rFonts w:eastAsia="Times New Roman"/>
          <w:szCs w:val="24"/>
        </w:rPr>
        <w:t xml:space="preserve"> με διψήφιο ποσοστό ετ</w:t>
      </w:r>
      <w:r w:rsidRPr="00F85882">
        <w:rPr>
          <w:rFonts w:eastAsia="Times New Roman"/>
          <w:szCs w:val="24"/>
        </w:rPr>
        <w:t>ήσιας αύξησης</w:t>
      </w:r>
      <w:r>
        <w:rPr>
          <w:rFonts w:eastAsia="Times New Roman"/>
          <w:szCs w:val="24"/>
        </w:rPr>
        <w:t>.</w:t>
      </w:r>
      <w:r w:rsidRPr="00F85882">
        <w:rPr>
          <w:rFonts w:eastAsia="Times New Roman"/>
          <w:szCs w:val="24"/>
        </w:rPr>
        <w:t xml:space="preserve"> </w:t>
      </w:r>
      <w:r>
        <w:rPr>
          <w:rFonts w:eastAsia="Times New Roman"/>
          <w:szCs w:val="24"/>
        </w:rPr>
        <w:t>Η</w:t>
      </w:r>
      <w:r w:rsidRPr="00F85882">
        <w:rPr>
          <w:rFonts w:eastAsia="Times New Roman"/>
          <w:szCs w:val="24"/>
        </w:rPr>
        <w:t xml:space="preserve"> συνολική χρηματοδότηση του </w:t>
      </w:r>
      <w:r>
        <w:rPr>
          <w:rFonts w:eastAsia="Times New Roman"/>
          <w:szCs w:val="24"/>
        </w:rPr>
        <w:t xml:space="preserve">ΤΑΠ προς </w:t>
      </w:r>
      <w:r w:rsidRPr="00F85882">
        <w:rPr>
          <w:rFonts w:eastAsia="Times New Roman"/>
          <w:szCs w:val="24"/>
        </w:rPr>
        <w:t>το Υπουργείο Πολιτισμού από μόλις 22 εκατομμύρια το 2014 έφτασε στα 60 εκατομμύρια το 2018</w:t>
      </w:r>
      <w:r>
        <w:rPr>
          <w:rFonts w:eastAsia="Times New Roman"/>
          <w:szCs w:val="24"/>
        </w:rPr>
        <w:t>,</w:t>
      </w:r>
      <w:r w:rsidRPr="00F85882">
        <w:rPr>
          <w:rFonts w:eastAsia="Times New Roman"/>
          <w:szCs w:val="24"/>
        </w:rPr>
        <w:t xml:space="preserve"> ενώ για το 2019 αναμένεται νέα αύξηση</w:t>
      </w:r>
      <w:r>
        <w:rPr>
          <w:rFonts w:eastAsia="Times New Roman"/>
          <w:szCs w:val="24"/>
        </w:rPr>
        <w:t>.</w:t>
      </w:r>
      <w:r w:rsidRPr="00F85882">
        <w:rPr>
          <w:rFonts w:eastAsia="Times New Roman"/>
          <w:szCs w:val="24"/>
        </w:rPr>
        <w:t xml:space="preserve"> </w:t>
      </w:r>
    </w:p>
    <w:p w14:paraId="37394AD9" w14:textId="77777777" w:rsidR="00B27939" w:rsidRDefault="00D93F4B">
      <w:pPr>
        <w:spacing w:after="0" w:line="600" w:lineRule="auto"/>
        <w:ind w:firstLine="720"/>
        <w:jc w:val="both"/>
        <w:rPr>
          <w:rFonts w:eastAsia="Times New Roman"/>
          <w:szCs w:val="24"/>
        </w:rPr>
      </w:pPr>
      <w:r w:rsidRPr="00F85882">
        <w:rPr>
          <w:rFonts w:eastAsia="Times New Roman"/>
          <w:szCs w:val="24"/>
        </w:rPr>
        <w:t xml:space="preserve">Η </w:t>
      </w:r>
      <w:r>
        <w:rPr>
          <w:rFonts w:eastAsia="Times New Roman"/>
          <w:szCs w:val="24"/>
        </w:rPr>
        <w:t>Α</w:t>
      </w:r>
      <w:r w:rsidRPr="00F85882">
        <w:rPr>
          <w:rFonts w:eastAsia="Times New Roman"/>
          <w:szCs w:val="24"/>
        </w:rPr>
        <w:t xml:space="preserve">ντιπολίτευση αποσιωπά το Ταμείο Αλληλοβοήθειας Υπαλλήλων Υπουργείου </w:t>
      </w:r>
      <w:r w:rsidRPr="00F85882">
        <w:rPr>
          <w:rFonts w:eastAsia="Times New Roman"/>
          <w:szCs w:val="24"/>
        </w:rPr>
        <w:t>Πολιτισμού</w:t>
      </w:r>
      <w:r>
        <w:rPr>
          <w:rFonts w:eastAsia="Times New Roman"/>
          <w:szCs w:val="24"/>
        </w:rPr>
        <w:t>,</w:t>
      </w:r>
      <w:r w:rsidRPr="00F85882">
        <w:rPr>
          <w:rFonts w:eastAsia="Times New Roman"/>
          <w:szCs w:val="24"/>
        </w:rPr>
        <w:t xml:space="preserve"> δημιούργημα των προηγούμενων κυβερνήσεων</w:t>
      </w:r>
      <w:r>
        <w:rPr>
          <w:rFonts w:eastAsia="Times New Roman"/>
          <w:szCs w:val="24"/>
        </w:rPr>
        <w:t>,</w:t>
      </w:r>
      <w:r w:rsidRPr="00F85882">
        <w:rPr>
          <w:rFonts w:eastAsia="Times New Roman"/>
          <w:szCs w:val="24"/>
        </w:rPr>
        <w:t xml:space="preserve"> που χρηματοδοτήθηκε άφθονα με δημόσιο χρήμα</w:t>
      </w:r>
      <w:r>
        <w:rPr>
          <w:rFonts w:eastAsia="Times New Roman"/>
          <w:szCs w:val="24"/>
        </w:rPr>
        <w:t>.</w:t>
      </w:r>
      <w:r w:rsidRPr="00F85882">
        <w:rPr>
          <w:rFonts w:eastAsia="Times New Roman"/>
          <w:szCs w:val="24"/>
        </w:rPr>
        <w:t xml:space="preserve"> </w:t>
      </w:r>
      <w:r>
        <w:rPr>
          <w:rFonts w:eastAsia="Times New Roman"/>
          <w:szCs w:val="24"/>
        </w:rPr>
        <w:t>Σιωπά</w:t>
      </w:r>
      <w:r w:rsidRPr="00F85882">
        <w:rPr>
          <w:rFonts w:eastAsia="Times New Roman"/>
          <w:szCs w:val="24"/>
        </w:rPr>
        <w:t xml:space="preserve"> για τη διακίνηση δημ</w:t>
      </w:r>
      <w:r>
        <w:rPr>
          <w:rFonts w:eastAsia="Times New Roman"/>
          <w:szCs w:val="24"/>
        </w:rPr>
        <w:t xml:space="preserve">όσιου </w:t>
      </w:r>
      <w:r w:rsidRPr="00F85882">
        <w:rPr>
          <w:rFonts w:eastAsia="Times New Roman"/>
          <w:szCs w:val="24"/>
        </w:rPr>
        <w:t>χρήματος μεταξύ πολιτικ</w:t>
      </w:r>
      <w:r>
        <w:rPr>
          <w:rFonts w:eastAsia="Times New Roman"/>
          <w:szCs w:val="24"/>
        </w:rPr>
        <w:t>ής και συνδικαλιστικής ηγεσίας στο</w:t>
      </w:r>
      <w:r w:rsidRPr="00F85882">
        <w:rPr>
          <w:rFonts w:eastAsia="Times New Roman"/>
          <w:szCs w:val="24"/>
        </w:rPr>
        <w:t xml:space="preserve"> Υπουργείο Πολιτισμού</w:t>
      </w:r>
      <w:r>
        <w:rPr>
          <w:rFonts w:eastAsia="Times New Roman"/>
          <w:szCs w:val="24"/>
        </w:rPr>
        <w:t>,</w:t>
      </w:r>
      <w:r w:rsidRPr="00F85882">
        <w:rPr>
          <w:rFonts w:eastAsia="Times New Roman"/>
          <w:szCs w:val="24"/>
        </w:rPr>
        <w:t xml:space="preserve"> όπως και για τις υπόλοιπες υποθέσ</w:t>
      </w:r>
      <w:r>
        <w:rPr>
          <w:rFonts w:eastAsia="Times New Roman"/>
          <w:szCs w:val="24"/>
        </w:rPr>
        <w:t>εις κακοδιαχ</w:t>
      </w:r>
      <w:r>
        <w:rPr>
          <w:rFonts w:eastAsia="Times New Roman"/>
          <w:szCs w:val="24"/>
        </w:rPr>
        <w:t>είρισης που διερευνώ</w:t>
      </w:r>
      <w:r w:rsidRPr="00F85882">
        <w:rPr>
          <w:rFonts w:eastAsia="Times New Roman"/>
          <w:szCs w:val="24"/>
        </w:rPr>
        <w:t>νται από τη δικαιοσύνη σε ανώτατο επίπεδο</w:t>
      </w:r>
      <w:r>
        <w:rPr>
          <w:rFonts w:eastAsia="Times New Roman"/>
          <w:szCs w:val="24"/>
        </w:rPr>
        <w:t>.</w:t>
      </w:r>
      <w:r w:rsidRPr="00F85882">
        <w:rPr>
          <w:rFonts w:eastAsia="Times New Roman"/>
          <w:szCs w:val="24"/>
        </w:rPr>
        <w:t xml:space="preserve"> Σύντομα θα κληθεί να τοποθετηθεί δημόσια</w:t>
      </w:r>
      <w:r>
        <w:rPr>
          <w:rFonts w:eastAsia="Times New Roman"/>
          <w:szCs w:val="24"/>
        </w:rPr>
        <w:t>.</w:t>
      </w:r>
      <w:r w:rsidRPr="00F85882">
        <w:rPr>
          <w:rFonts w:eastAsia="Times New Roman"/>
          <w:szCs w:val="24"/>
        </w:rPr>
        <w:t xml:space="preserve"> </w:t>
      </w:r>
      <w:r>
        <w:rPr>
          <w:rFonts w:eastAsia="Times New Roman"/>
          <w:szCs w:val="24"/>
        </w:rPr>
        <w:t>Έ</w:t>
      </w:r>
      <w:r w:rsidRPr="00F85882">
        <w:rPr>
          <w:rFonts w:eastAsia="Times New Roman"/>
          <w:szCs w:val="24"/>
        </w:rPr>
        <w:t xml:space="preserve">χει ήδη σταλεί στη </w:t>
      </w:r>
      <w:r w:rsidRPr="00F85882">
        <w:rPr>
          <w:rFonts w:eastAsia="Times New Roman"/>
          <w:szCs w:val="24"/>
        </w:rPr>
        <w:lastRenderedPageBreak/>
        <w:t xml:space="preserve">Γενική Γραμματεία </w:t>
      </w:r>
      <w:r>
        <w:rPr>
          <w:rFonts w:eastAsia="Times New Roman"/>
          <w:szCs w:val="24"/>
        </w:rPr>
        <w:t>τ</w:t>
      </w:r>
      <w:r w:rsidRPr="00F85882">
        <w:rPr>
          <w:rFonts w:eastAsia="Times New Roman"/>
          <w:szCs w:val="24"/>
        </w:rPr>
        <w:t>ης Κυβέρνησης</w:t>
      </w:r>
      <w:r>
        <w:rPr>
          <w:rFonts w:eastAsia="Times New Roman"/>
          <w:szCs w:val="24"/>
        </w:rPr>
        <w:t>,</w:t>
      </w:r>
      <w:r w:rsidRPr="00F85882">
        <w:rPr>
          <w:rFonts w:eastAsia="Times New Roman"/>
          <w:szCs w:val="24"/>
        </w:rPr>
        <w:t xml:space="preserve"> και αμέσως μετά τις γιορτές θα έρθει προς ψήφιση στη Βουλή</w:t>
      </w:r>
      <w:r>
        <w:rPr>
          <w:rFonts w:eastAsia="Times New Roman"/>
          <w:szCs w:val="24"/>
        </w:rPr>
        <w:t>,</w:t>
      </w:r>
      <w:r w:rsidRPr="00F85882">
        <w:rPr>
          <w:rFonts w:eastAsia="Times New Roman"/>
          <w:szCs w:val="24"/>
        </w:rPr>
        <w:t xml:space="preserve"> σχετικό σχέδιο νόμου</w:t>
      </w:r>
      <w:r>
        <w:rPr>
          <w:rFonts w:eastAsia="Times New Roman"/>
          <w:szCs w:val="24"/>
        </w:rPr>
        <w:t>.</w:t>
      </w:r>
      <w:r w:rsidRPr="00F85882">
        <w:rPr>
          <w:rFonts w:eastAsia="Times New Roman"/>
          <w:szCs w:val="24"/>
        </w:rPr>
        <w:t xml:space="preserve"> </w:t>
      </w:r>
      <w:r>
        <w:rPr>
          <w:rFonts w:eastAsia="Times New Roman"/>
          <w:szCs w:val="24"/>
        </w:rPr>
        <w:t>Με το ίδιο</w:t>
      </w:r>
      <w:r w:rsidRPr="00F85882">
        <w:rPr>
          <w:rFonts w:eastAsia="Times New Roman"/>
          <w:szCs w:val="24"/>
        </w:rPr>
        <w:t xml:space="preserve"> νομο</w:t>
      </w:r>
      <w:r w:rsidRPr="00F85882">
        <w:rPr>
          <w:rFonts w:eastAsia="Times New Roman"/>
          <w:szCs w:val="24"/>
        </w:rPr>
        <w:t xml:space="preserve">σχέδιο </w:t>
      </w:r>
      <w:r>
        <w:rPr>
          <w:rFonts w:eastAsia="Times New Roman"/>
          <w:szCs w:val="24"/>
        </w:rPr>
        <w:t xml:space="preserve">ο </w:t>
      </w:r>
      <w:r w:rsidRPr="00F85882">
        <w:rPr>
          <w:rFonts w:eastAsia="Times New Roman"/>
          <w:szCs w:val="24"/>
        </w:rPr>
        <w:t>Οργανισμός Ανέγερσης Μουσείο</w:t>
      </w:r>
      <w:r>
        <w:rPr>
          <w:rFonts w:eastAsia="Times New Roman"/>
          <w:szCs w:val="24"/>
        </w:rPr>
        <w:t>υ</w:t>
      </w:r>
      <w:r w:rsidRPr="00F85882">
        <w:rPr>
          <w:rFonts w:eastAsia="Times New Roman"/>
          <w:szCs w:val="24"/>
        </w:rPr>
        <w:t xml:space="preserve"> Ακρόπολης κλείνει και </w:t>
      </w:r>
      <w:r>
        <w:rPr>
          <w:rFonts w:eastAsia="Times New Roman"/>
          <w:szCs w:val="24"/>
        </w:rPr>
        <w:t xml:space="preserve">ενσωματώνεται </w:t>
      </w:r>
      <w:r w:rsidRPr="00F85882">
        <w:rPr>
          <w:rFonts w:eastAsia="Times New Roman"/>
          <w:szCs w:val="24"/>
        </w:rPr>
        <w:t xml:space="preserve">στο </w:t>
      </w:r>
      <w:r>
        <w:rPr>
          <w:rFonts w:eastAsia="Times New Roman"/>
          <w:szCs w:val="24"/>
        </w:rPr>
        <w:t>Μ</w:t>
      </w:r>
      <w:r w:rsidRPr="00F85882">
        <w:rPr>
          <w:rFonts w:eastAsia="Times New Roman"/>
          <w:szCs w:val="24"/>
        </w:rPr>
        <w:t>ουσείο της Ακρόπολης</w:t>
      </w:r>
      <w:r>
        <w:rPr>
          <w:rFonts w:eastAsia="Times New Roman"/>
          <w:szCs w:val="24"/>
        </w:rPr>
        <w:t>,</w:t>
      </w:r>
      <w:r w:rsidRPr="00F85882">
        <w:rPr>
          <w:rFonts w:eastAsia="Times New Roman"/>
          <w:szCs w:val="24"/>
        </w:rPr>
        <w:t xml:space="preserve"> επιλύοντας μία ακόμα εκκρεμότητα που μας άφησαν προηγούμεν</w:t>
      </w:r>
      <w:r>
        <w:rPr>
          <w:rFonts w:eastAsia="Times New Roman"/>
          <w:szCs w:val="24"/>
        </w:rPr>
        <w:t>ε</w:t>
      </w:r>
      <w:r w:rsidRPr="00F85882">
        <w:rPr>
          <w:rFonts w:eastAsia="Times New Roman"/>
          <w:szCs w:val="24"/>
        </w:rPr>
        <w:t>ς κυβερνήσ</w:t>
      </w:r>
      <w:r>
        <w:rPr>
          <w:rFonts w:eastAsia="Times New Roman"/>
          <w:szCs w:val="24"/>
        </w:rPr>
        <w:t>ει</w:t>
      </w:r>
      <w:r w:rsidRPr="00F85882">
        <w:rPr>
          <w:rFonts w:eastAsia="Times New Roman"/>
          <w:szCs w:val="24"/>
        </w:rPr>
        <w:t>ς</w:t>
      </w:r>
      <w:r>
        <w:rPr>
          <w:rFonts w:eastAsia="Times New Roman"/>
          <w:szCs w:val="24"/>
        </w:rPr>
        <w:t>.</w:t>
      </w:r>
      <w:r w:rsidRPr="00F85882">
        <w:rPr>
          <w:rFonts w:eastAsia="Times New Roman"/>
          <w:szCs w:val="24"/>
        </w:rPr>
        <w:t xml:space="preserve"> </w:t>
      </w:r>
    </w:p>
    <w:p w14:paraId="37394ADA" w14:textId="77777777" w:rsidR="00B27939" w:rsidRDefault="00D93F4B">
      <w:pPr>
        <w:spacing w:after="0" w:line="600" w:lineRule="auto"/>
        <w:ind w:firstLine="720"/>
        <w:jc w:val="both"/>
        <w:rPr>
          <w:rFonts w:eastAsia="Times New Roman"/>
          <w:szCs w:val="24"/>
        </w:rPr>
      </w:pPr>
      <w:r w:rsidRPr="00F85882">
        <w:rPr>
          <w:rFonts w:eastAsia="Times New Roman"/>
          <w:szCs w:val="24"/>
        </w:rPr>
        <w:t xml:space="preserve">Η </w:t>
      </w:r>
      <w:r>
        <w:rPr>
          <w:rFonts w:eastAsia="Times New Roman"/>
          <w:szCs w:val="24"/>
        </w:rPr>
        <w:t>Α</w:t>
      </w:r>
      <w:r w:rsidRPr="00F85882">
        <w:rPr>
          <w:rFonts w:eastAsia="Times New Roman"/>
          <w:szCs w:val="24"/>
        </w:rPr>
        <w:t xml:space="preserve">ντιπολίτευση αποσιωπά την ενιαία τιμή </w:t>
      </w:r>
      <w:r>
        <w:rPr>
          <w:rFonts w:eastAsia="Times New Roman"/>
          <w:szCs w:val="24"/>
        </w:rPr>
        <w:t xml:space="preserve">του </w:t>
      </w:r>
      <w:r w:rsidRPr="00F85882">
        <w:rPr>
          <w:rFonts w:eastAsia="Times New Roman"/>
          <w:szCs w:val="24"/>
        </w:rPr>
        <w:t>βιβλίου</w:t>
      </w:r>
      <w:r>
        <w:rPr>
          <w:rFonts w:eastAsia="Times New Roman"/>
          <w:szCs w:val="24"/>
        </w:rPr>
        <w:t>,</w:t>
      </w:r>
      <w:r w:rsidRPr="00F85882">
        <w:rPr>
          <w:rFonts w:eastAsia="Times New Roman"/>
          <w:szCs w:val="24"/>
        </w:rPr>
        <w:t xml:space="preserve"> ένα </w:t>
      </w:r>
      <w:r>
        <w:rPr>
          <w:rFonts w:eastAsia="Times New Roman"/>
          <w:szCs w:val="24"/>
        </w:rPr>
        <w:t>ε</w:t>
      </w:r>
      <w:r w:rsidRPr="00F85882">
        <w:rPr>
          <w:rFonts w:eastAsia="Times New Roman"/>
          <w:szCs w:val="24"/>
        </w:rPr>
        <w:t>υρωπαϊκό κεκτημένο π</w:t>
      </w:r>
      <w:r w:rsidRPr="00F85882">
        <w:rPr>
          <w:rFonts w:eastAsia="Times New Roman"/>
          <w:szCs w:val="24"/>
        </w:rPr>
        <w:t xml:space="preserve">ου καταργήθηκε το 2014 </w:t>
      </w:r>
      <w:r>
        <w:rPr>
          <w:rFonts w:eastAsia="Times New Roman"/>
          <w:szCs w:val="24"/>
        </w:rPr>
        <w:t>από την τότε κυβέρνηση, το οποίο</w:t>
      </w:r>
      <w:r w:rsidRPr="00F85882">
        <w:rPr>
          <w:rFonts w:eastAsia="Times New Roman"/>
          <w:szCs w:val="24"/>
        </w:rPr>
        <w:t xml:space="preserve"> εμείς επαναφέραμε μέσα από ένα νέο πλήρες </w:t>
      </w:r>
      <w:r>
        <w:rPr>
          <w:rFonts w:eastAsia="Times New Roman"/>
          <w:szCs w:val="24"/>
        </w:rPr>
        <w:t>π</w:t>
      </w:r>
      <w:r w:rsidRPr="00F85882">
        <w:rPr>
          <w:rFonts w:eastAsia="Times New Roman"/>
          <w:szCs w:val="24"/>
        </w:rPr>
        <w:t>λαίσιο</w:t>
      </w:r>
      <w:r>
        <w:rPr>
          <w:rFonts w:eastAsia="Times New Roman"/>
          <w:szCs w:val="24"/>
        </w:rPr>
        <w:t>,</w:t>
      </w:r>
      <w:r w:rsidRPr="00F85882">
        <w:rPr>
          <w:rFonts w:eastAsia="Times New Roman"/>
          <w:szCs w:val="24"/>
        </w:rPr>
        <w:t xml:space="preserve"> </w:t>
      </w:r>
      <w:r>
        <w:rPr>
          <w:rFonts w:eastAsia="Times New Roman"/>
          <w:szCs w:val="24"/>
        </w:rPr>
        <w:t>επουλώνοντας</w:t>
      </w:r>
      <w:r w:rsidRPr="00F85882">
        <w:rPr>
          <w:rFonts w:eastAsia="Times New Roman"/>
          <w:szCs w:val="24"/>
        </w:rPr>
        <w:t xml:space="preserve"> μία μνημονιακή πληγή στο</w:t>
      </w:r>
      <w:r>
        <w:rPr>
          <w:rFonts w:eastAsia="Times New Roman"/>
          <w:szCs w:val="24"/>
        </w:rPr>
        <w:t>ν</w:t>
      </w:r>
      <w:r w:rsidRPr="00F85882">
        <w:rPr>
          <w:rFonts w:eastAsia="Times New Roman"/>
          <w:szCs w:val="24"/>
        </w:rPr>
        <w:t xml:space="preserve"> χώρο του πολιτισμού</w:t>
      </w:r>
      <w:r>
        <w:rPr>
          <w:rFonts w:eastAsia="Times New Roman"/>
          <w:szCs w:val="24"/>
        </w:rPr>
        <w:t>.</w:t>
      </w:r>
    </w:p>
    <w:p w14:paraId="37394ADB" w14:textId="77777777" w:rsidR="00B27939" w:rsidRDefault="00D93F4B">
      <w:pPr>
        <w:spacing w:after="0" w:line="600" w:lineRule="auto"/>
        <w:ind w:firstLine="720"/>
        <w:jc w:val="both"/>
        <w:rPr>
          <w:rFonts w:eastAsia="Times New Roman"/>
          <w:szCs w:val="24"/>
        </w:rPr>
      </w:pPr>
      <w:r w:rsidRPr="00F85882">
        <w:rPr>
          <w:rFonts w:eastAsia="Times New Roman"/>
          <w:szCs w:val="24"/>
        </w:rPr>
        <w:t xml:space="preserve">Η </w:t>
      </w:r>
      <w:r>
        <w:rPr>
          <w:rFonts w:eastAsia="Times New Roman"/>
          <w:szCs w:val="24"/>
        </w:rPr>
        <w:t>Α</w:t>
      </w:r>
      <w:r w:rsidRPr="00F85882">
        <w:rPr>
          <w:rFonts w:eastAsia="Times New Roman"/>
          <w:szCs w:val="24"/>
        </w:rPr>
        <w:t xml:space="preserve">ντιπολίτευση αποσιωπά </w:t>
      </w:r>
      <w:r>
        <w:rPr>
          <w:rFonts w:eastAsia="Times New Roman"/>
          <w:szCs w:val="24"/>
        </w:rPr>
        <w:t>τις άφθονες</w:t>
      </w:r>
      <w:r w:rsidRPr="00F85882">
        <w:rPr>
          <w:rFonts w:eastAsia="Times New Roman"/>
          <w:szCs w:val="24"/>
        </w:rPr>
        <w:t xml:space="preserve"> κοινωνικές δράσεις του Υπουργείου Πολιτισμού και των φορέων</w:t>
      </w:r>
      <w:r>
        <w:rPr>
          <w:rFonts w:eastAsia="Times New Roman"/>
          <w:szCs w:val="24"/>
        </w:rPr>
        <w:t xml:space="preserve"> του,</w:t>
      </w:r>
      <w:r w:rsidRPr="00F85882">
        <w:rPr>
          <w:rFonts w:eastAsia="Times New Roman"/>
          <w:szCs w:val="24"/>
        </w:rPr>
        <w:t xml:space="preserve"> αποσιωπά</w:t>
      </w:r>
      <w:r>
        <w:rPr>
          <w:rFonts w:eastAsia="Times New Roman"/>
          <w:szCs w:val="24"/>
        </w:rPr>
        <w:t xml:space="preserve"> την </w:t>
      </w:r>
      <w:r w:rsidRPr="00F85882">
        <w:rPr>
          <w:rFonts w:eastAsia="Times New Roman"/>
          <w:szCs w:val="24"/>
        </w:rPr>
        <w:t>κοινωνικοποίηση της πολιτιστικής μας κληρονομιάς</w:t>
      </w:r>
      <w:r>
        <w:rPr>
          <w:rFonts w:eastAsia="Times New Roman"/>
          <w:szCs w:val="24"/>
        </w:rPr>
        <w:t>,</w:t>
      </w:r>
      <w:r w:rsidRPr="00F85882">
        <w:rPr>
          <w:rFonts w:eastAsia="Times New Roman"/>
          <w:szCs w:val="24"/>
        </w:rPr>
        <w:t xml:space="preserve"> </w:t>
      </w:r>
      <w:r>
        <w:rPr>
          <w:rFonts w:eastAsia="Times New Roman"/>
          <w:szCs w:val="24"/>
        </w:rPr>
        <w:t>το άνοιγμά της</w:t>
      </w:r>
      <w:r w:rsidRPr="00F85882">
        <w:rPr>
          <w:rFonts w:eastAsia="Times New Roman"/>
          <w:szCs w:val="24"/>
        </w:rPr>
        <w:t xml:space="preserve"> </w:t>
      </w:r>
      <w:r>
        <w:rPr>
          <w:rFonts w:eastAsia="Times New Roman"/>
          <w:szCs w:val="24"/>
        </w:rPr>
        <w:t>σ</w:t>
      </w:r>
      <w:r w:rsidRPr="00F85882">
        <w:rPr>
          <w:rFonts w:eastAsia="Times New Roman"/>
          <w:szCs w:val="24"/>
        </w:rPr>
        <w:t xml:space="preserve">την κοινωνία και την οργανική σύνδεση της με </w:t>
      </w:r>
      <w:r>
        <w:rPr>
          <w:rFonts w:eastAsia="Times New Roman"/>
          <w:szCs w:val="24"/>
        </w:rPr>
        <w:t>τα σύγχρονα</w:t>
      </w:r>
      <w:r w:rsidRPr="00F85882">
        <w:rPr>
          <w:rFonts w:eastAsia="Times New Roman"/>
          <w:szCs w:val="24"/>
        </w:rPr>
        <w:t xml:space="preserve"> ζητήματα της εποχής </w:t>
      </w:r>
      <w:r>
        <w:rPr>
          <w:rFonts w:eastAsia="Times New Roman"/>
          <w:szCs w:val="24"/>
        </w:rPr>
        <w:t>μας.</w:t>
      </w:r>
      <w:r w:rsidRPr="00F85882">
        <w:rPr>
          <w:rFonts w:eastAsia="Times New Roman"/>
          <w:szCs w:val="24"/>
        </w:rPr>
        <w:t xml:space="preserve"> </w:t>
      </w:r>
    </w:p>
    <w:p w14:paraId="37394ADC" w14:textId="77777777" w:rsidR="00B27939" w:rsidRDefault="00D93F4B">
      <w:pPr>
        <w:spacing w:after="0" w:line="600" w:lineRule="auto"/>
        <w:ind w:firstLine="720"/>
        <w:jc w:val="both"/>
        <w:rPr>
          <w:rFonts w:eastAsia="Times New Roman"/>
          <w:szCs w:val="24"/>
        </w:rPr>
      </w:pPr>
      <w:r>
        <w:rPr>
          <w:rFonts w:eastAsia="Times New Roman"/>
          <w:szCs w:val="24"/>
        </w:rPr>
        <w:t>Η Αντιπολίτευση α</w:t>
      </w:r>
      <w:r w:rsidRPr="00F85882">
        <w:rPr>
          <w:rFonts w:eastAsia="Times New Roman"/>
          <w:szCs w:val="24"/>
        </w:rPr>
        <w:t>ποσιωπά το</w:t>
      </w:r>
      <w:r>
        <w:rPr>
          <w:rFonts w:eastAsia="Times New Roman"/>
          <w:szCs w:val="24"/>
        </w:rPr>
        <w:t>ν</w:t>
      </w:r>
      <w:r w:rsidRPr="00F85882">
        <w:rPr>
          <w:rFonts w:eastAsia="Times New Roman"/>
          <w:szCs w:val="24"/>
        </w:rPr>
        <w:t xml:space="preserve"> συγκερασμό της </w:t>
      </w:r>
      <w:r>
        <w:rPr>
          <w:rFonts w:eastAsia="Times New Roman"/>
          <w:szCs w:val="24"/>
        </w:rPr>
        <w:t>π</w:t>
      </w:r>
      <w:r w:rsidRPr="00F85882">
        <w:rPr>
          <w:rFonts w:eastAsia="Times New Roman"/>
          <w:szCs w:val="24"/>
        </w:rPr>
        <w:t xml:space="preserve">ροστασίας και της ανάδειξης των αρχαιοτήτων με τις επενδύσεις και </w:t>
      </w:r>
      <w:r w:rsidRPr="00F85882">
        <w:rPr>
          <w:rFonts w:eastAsia="Times New Roman"/>
          <w:szCs w:val="24"/>
        </w:rPr>
        <w:lastRenderedPageBreak/>
        <w:t>την ανάπτυξη</w:t>
      </w:r>
      <w:r>
        <w:rPr>
          <w:rFonts w:eastAsia="Times New Roman"/>
          <w:szCs w:val="24"/>
        </w:rPr>
        <w:t>.</w:t>
      </w:r>
      <w:r w:rsidRPr="00F85882">
        <w:rPr>
          <w:rFonts w:eastAsia="Times New Roman"/>
          <w:szCs w:val="24"/>
        </w:rPr>
        <w:t xml:space="preserve"> </w:t>
      </w:r>
      <w:r>
        <w:rPr>
          <w:rFonts w:eastAsia="Times New Roman"/>
          <w:szCs w:val="24"/>
        </w:rPr>
        <w:t>Ό</w:t>
      </w:r>
      <w:r w:rsidRPr="00F85882">
        <w:rPr>
          <w:rFonts w:eastAsia="Times New Roman"/>
          <w:szCs w:val="24"/>
        </w:rPr>
        <w:t>λοι θυμόμαστε το μετρό Θεσσαλονίκης</w:t>
      </w:r>
      <w:r>
        <w:rPr>
          <w:rFonts w:eastAsia="Times New Roman"/>
          <w:szCs w:val="24"/>
        </w:rPr>
        <w:t>,</w:t>
      </w:r>
      <w:r w:rsidRPr="00F85882">
        <w:rPr>
          <w:rFonts w:eastAsia="Times New Roman"/>
          <w:szCs w:val="24"/>
        </w:rPr>
        <w:t xml:space="preserve"> το </w:t>
      </w:r>
      <w:r>
        <w:rPr>
          <w:rFonts w:eastAsia="Times New Roman"/>
          <w:szCs w:val="24"/>
        </w:rPr>
        <w:t>Ε</w:t>
      </w:r>
      <w:r w:rsidRPr="00F85882">
        <w:rPr>
          <w:rFonts w:eastAsia="Times New Roman"/>
          <w:szCs w:val="24"/>
        </w:rPr>
        <w:t xml:space="preserve">λληνικό και </w:t>
      </w:r>
      <w:r>
        <w:rPr>
          <w:rFonts w:eastAsia="Times New Roman"/>
          <w:szCs w:val="24"/>
        </w:rPr>
        <w:t>την περίπτωση της Αφάντου, πώς αντιμετωπίστηκαν στο παρελθόν και τις α</w:t>
      </w:r>
      <w:r w:rsidRPr="00F85882">
        <w:rPr>
          <w:rFonts w:eastAsia="Times New Roman"/>
          <w:szCs w:val="24"/>
        </w:rPr>
        <w:t xml:space="preserve">μοιβαία επωφελείς λύσεις που έδωσε </w:t>
      </w:r>
      <w:r w:rsidRPr="00F85882">
        <w:rPr>
          <w:rFonts w:eastAsia="Times New Roman"/>
          <w:szCs w:val="24"/>
        </w:rPr>
        <w:t xml:space="preserve">η </w:t>
      </w:r>
      <w:r>
        <w:rPr>
          <w:rFonts w:eastAsia="Times New Roman"/>
          <w:szCs w:val="24"/>
        </w:rPr>
        <w:t>Κ</w:t>
      </w:r>
      <w:r w:rsidRPr="00F85882">
        <w:rPr>
          <w:rFonts w:eastAsia="Times New Roman"/>
          <w:szCs w:val="24"/>
        </w:rPr>
        <w:t>υβέρνησ</w:t>
      </w:r>
      <w:r>
        <w:rPr>
          <w:rFonts w:eastAsia="Times New Roman"/>
          <w:szCs w:val="24"/>
        </w:rPr>
        <w:t>ή μας.</w:t>
      </w:r>
    </w:p>
    <w:p w14:paraId="37394ADD" w14:textId="77777777" w:rsidR="00B27939" w:rsidRDefault="00D93F4B">
      <w:pPr>
        <w:spacing w:after="0" w:line="600" w:lineRule="auto"/>
        <w:ind w:firstLine="720"/>
        <w:jc w:val="both"/>
        <w:rPr>
          <w:rFonts w:eastAsia="Times New Roman"/>
          <w:szCs w:val="24"/>
        </w:rPr>
      </w:pPr>
      <w:r>
        <w:rPr>
          <w:rFonts w:eastAsia="Times New Roman"/>
          <w:szCs w:val="24"/>
        </w:rPr>
        <w:t>Κ</w:t>
      </w:r>
      <w:r w:rsidRPr="00F85882">
        <w:rPr>
          <w:rFonts w:eastAsia="Times New Roman"/>
          <w:szCs w:val="24"/>
        </w:rPr>
        <w:t xml:space="preserve">υρίες και κύριοι </w:t>
      </w:r>
      <w:r>
        <w:rPr>
          <w:rFonts w:eastAsia="Times New Roman"/>
          <w:szCs w:val="24"/>
        </w:rPr>
        <w:t>Β</w:t>
      </w:r>
      <w:r w:rsidRPr="00F85882">
        <w:rPr>
          <w:rFonts w:eastAsia="Times New Roman"/>
          <w:szCs w:val="24"/>
        </w:rPr>
        <w:t xml:space="preserve">ουλευτές </w:t>
      </w:r>
      <w:r>
        <w:rPr>
          <w:rFonts w:eastAsia="Times New Roman"/>
          <w:szCs w:val="24"/>
        </w:rPr>
        <w:t>της Σ</w:t>
      </w:r>
      <w:r w:rsidRPr="00F85882">
        <w:rPr>
          <w:rFonts w:eastAsia="Times New Roman"/>
          <w:szCs w:val="24"/>
        </w:rPr>
        <w:t>υμπολίτευσης</w:t>
      </w:r>
      <w:r>
        <w:rPr>
          <w:rFonts w:eastAsia="Times New Roman"/>
          <w:szCs w:val="24"/>
        </w:rPr>
        <w:t>,</w:t>
      </w:r>
      <w:r w:rsidRPr="00F85882">
        <w:rPr>
          <w:rFonts w:eastAsia="Times New Roman"/>
          <w:szCs w:val="24"/>
        </w:rPr>
        <w:t xml:space="preserve"> </w:t>
      </w:r>
      <w:r>
        <w:rPr>
          <w:rFonts w:eastAsia="Times New Roman"/>
          <w:szCs w:val="24"/>
        </w:rPr>
        <w:t xml:space="preserve">το </w:t>
      </w:r>
      <w:r w:rsidRPr="00F85882">
        <w:rPr>
          <w:rFonts w:eastAsia="Times New Roman"/>
          <w:szCs w:val="24"/>
        </w:rPr>
        <w:t xml:space="preserve">2015 </w:t>
      </w:r>
      <w:r>
        <w:rPr>
          <w:rFonts w:eastAsia="Times New Roman"/>
          <w:szCs w:val="24"/>
        </w:rPr>
        <w:t>κ</w:t>
      </w:r>
      <w:r w:rsidRPr="00F85882">
        <w:rPr>
          <w:rFonts w:eastAsia="Times New Roman"/>
          <w:szCs w:val="24"/>
        </w:rPr>
        <w:t>άναμε ένα</w:t>
      </w:r>
      <w:r>
        <w:rPr>
          <w:rFonts w:eastAsia="Times New Roman"/>
          <w:szCs w:val="24"/>
        </w:rPr>
        <w:t>ν</w:t>
      </w:r>
      <w:r w:rsidRPr="00F85882">
        <w:rPr>
          <w:rFonts w:eastAsia="Times New Roman"/>
          <w:szCs w:val="24"/>
        </w:rPr>
        <w:t xml:space="preserve"> δύσκολο συμ</w:t>
      </w:r>
      <w:r>
        <w:rPr>
          <w:rFonts w:eastAsia="Times New Roman"/>
          <w:szCs w:val="24"/>
        </w:rPr>
        <w:t xml:space="preserve">βιβασμό. </w:t>
      </w:r>
      <w:r w:rsidRPr="00F85882">
        <w:rPr>
          <w:rFonts w:eastAsia="Times New Roman"/>
          <w:szCs w:val="24"/>
        </w:rPr>
        <w:t>Ωστόσο παρουσιαστήκαμε ειλικριν</w:t>
      </w:r>
      <w:r>
        <w:rPr>
          <w:rFonts w:eastAsia="Times New Roman"/>
          <w:szCs w:val="24"/>
        </w:rPr>
        <w:t>εί</w:t>
      </w:r>
      <w:r w:rsidRPr="00F85882">
        <w:rPr>
          <w:rFonts w:eastAsia="Times New Roman"/>
          <w:szCs w:val="24"/>
        </w:rPr>
        <w:t xml:space="preserve">ς </w:t>
      </w:r>
      <w:r>
        <w:rPr>
          <w:rFonts w:eastAsia="Times New Roman"/>
          <w:szCs w:val="24"/>
        </w:rPr>
        <w:t>σ</w:t>
      </w:r>
      <w:r w:rsidRPr="00F85882">
        <w:rPr>
          <w:rFonts w:eastAsia="Times New Roman"/>
          <w:szCs w:val="24"/>
        </w:rPr>
        <w:t>τον ελληνικό λαό και του είπαμε ξεκάθαρα</w:t>
      </w:r>
      <w:r>
        <w:rPr>
          <w:rFonts w:eastAsia="Times New Roman"/>
          <w:szCs w:val="24"/>
        </w:rPr>
        <w:t>.</w:t>
      </w:r>
      <w:r w:rsidRPr="00F85882">
        <w:rPr>
          <w:rFonts w:eastAsia="Times New Roman"/>
          <w:szCs w:val="24"/>
        </w:rPr>
        <w:t xml:space="preserve"> </w:t>
      </w:r>
      <w:r>
        <w:rPr>
          <w:rFonts w:eastAsia="Times New Roman"/>
          <w:szCs w:val="24"/>
        </w:rPr>
        <w:t>Αυτά</w:t>
      </w:r>
      <w:r w:rsidRPr="00F85882">
        <w:rPr>
          <w:rFonts w:eastAsia="Times New Roman"/>
          <w:szCs w:val="24"/>
        </w:rPr>
        <w:t xml:space="preserve"> θέλαμε να κάνουμε</w:t>
      </w:r>
      <w:r>
        <w:rPr>
          <w:rFonts w:eastAsia="Times New Roman"/>
          <w:szCs w:val="24"/>
        </w:rPr>
        <w:t>,</w:t>
      </w:r>
      <w:r w:rsidRPr="00F85882">
        <w:rPr>
          <w:rFonts w:eastAsia="Times New Roman"/>
          <w:szCs w:val="24"/>
        </w:rPr>
        <w:t xml:space="preserve"> έτσι θα προσπαθήσουμε</w:t>
      </w:r>
      <w:r>
        <w:rPr>
          <w:rFonts w:eastAsia="Times New Roman"/>
          <w:szCs w:val="24"/>
        </w:rPr>
        <w:t>,</w:t>
      </w:r>
      <w:r w:rsidRPr="00F85882">
        <w:rPr>
          <w:rFonts w:eastAsia="Times New Roman"/>
          <w:szCs w:val="24"/>
        </w:rPr>
        <w:t xml:space="preserve"> αυτό το αποτέλεσμα φέρα</w:t>
      </w:r>
      <w:r>
        <w:rPr>
          <w:rFonts w:eastAsia="Times New Roman"/>
          <w:szCs w:val="24"/>
        </w:rPr>
        <w:t>μ</w:t>
      </w:r>
      <w:r w:rsidRPr="00F85882">
        <w:rPr>
          <w:rFonts w:eastAsia="Times New Roman"/>
          <w:szCs w:val="24"/>
        </w:rPr>
        <w:t>ε</w:t>
      </w:r>
      <w:r>
        <w:rPr>
          <w:rFonts w:eastAsia="Times New Roman"/>
          <w:szCs w:val="24"/>
        </w:rPr>
        <w:t>.</w:t>
      </w:r>
      <w:r w:rsidRPr="00F85882">
        <w:rPr>
          <w:rFonts w:eastAsia="Times New Roman"/>
          <w:szCs w:val="24"/>
        </w:rPr>
        <w:t xml:space="preserve"> </w:t>
      </w:r>
      <w:r>
        <w:rPr>
          <w:rFonts w:eastAsia="Times New Roman"/>
          <w:szCs w:val="24"/>
        </w:rPr>
        <w:t>Ο</w:t>
      </w:r>
      <w:r w:rsidRPr="00F85882">
        <w:rPr>
          <w:rFonts w:eastAsia="Times New Roman"/>
          <w:szCs w:val="24"/>
        </w:rPr>
        <w:t xml:space="preserve"> λαός μας εμπιστεύτηκε</w:t>
      </w:r>
      <w:r>
        <w:rPr>
          <w:rFonts w:eastAsia="Times New Roman"/>
          <w:szCs w:val="24"/>
        </w:rPr>
        <w:t>,</w:t>
      </w:r>
      <w:r w:rsidRPr="00F85882">
        <w:rPr>
          <w:rFonts w:eastAsia="Times New Roman"/>
          <w:szCs w:val="24"/>
        </w:rPr>
        <w:t xml:space="preserve"> </w:t>
      </w:r>
      <w:r>
        <w:rPr>
          <w:rFonts w:eastAsia="Times New Roman"/>
          <w:szCs w:val="24"/>
        </w:rPr>
        <w:t>ώστε</w:t>
      </w:r>
      <w:r w:rsidRPr="00F85882">
        <w:rPr>
          <w:rFonts w:eastAsia="Times New Roman"/>
          <w:szCs w:val="24"/>
        </w:rPr>
        <w:t xml:space="preserve"> να διαχειριστούμε εμείς </w:t>
      </w:r>
      <w:r>
        <w:rPr>
          <w:rFonts w:eastAsia="Times New Roman"/>
          <w:szCs w:val="24"/>
        </w:rPr>
        <w:t xml:space="preserve">αυτό </w:t>
      </w:r>
      <w:r w:rsidRPr="00F85882">
        <w:rPr>
          <w:rFonts w:eastAsia="Times New Roman"/>
          <w:szCs w:val="24"/>
        </w:rPr>
        <w:t>το αποτέλεσμα και τα καταφέραμε</w:t>
      </w:r>
      <w:r>
        <w:rPr>
          <w:rFonts w:eastAsia="Times New Roman"/>
          <w:szCs w:val="24"/>
        </w:rPr>
        <w:t>,</w:t>
      </w:r>
      <w:r w:rsidRPr="00F85882">
        <w:rPr>
          <w:rFonts w:eastAsia="Times New Roman"/>
          <w:szCs w:val="24"/>
        </w:rPr>
        <w:t xml:space="preserve"> μέσα από τη βελτίωση της οικονομίας</w:t>
      </w:r>
      <w:r>
        <w:rPr>
          <w:rFonts w:eastAsia="Times New Roman"/>
          <w:szCs w:val="24"/>
        </w:rPr>
        <w:t>,</w:t>
      </w:r>
      <w:r w:rsidRPr="00F85882">
        <w:rPr>
          <w:rFonts w:eastAsia="Times New Roman"/>
          <w:szCs w:val="24"/>
        </w:rPr>
        <w:t xml:space="preserve"> την ισχυρή κοινωνική μέριμνα</w:t>
      </w:r>
      <w:r>
        <w:rPr>
          <w:rFonts w:eastAsia="Times New Roman"/>
          <w:szCs w:val="24"/>
        </w:rPr>
        <w:t>,</w:t>
      </w:r>
      <w:r w:rsidRPr="00F85882">
        <w:rPr>
          <w:rFonts w:eastAsia="Times New Roman"/>
          <w:szCs w:val="24"/>
        </w:rPr>
        <w:t xml:space="preserve"> την προστασία της εργασίας και τις βαθιές τομές και μεταρρυθμίσεις που δεν είχαν γίνει σε αυτό</w:t>
      </w:r>
      <w:r>
        <w:rPr>
          <w:rFonts w:eastAsia="Times New Roman"/>
          <w:szCs w:val="24"/>
        </w:rPr>
        <w:t>ν</w:t>
      </w:r>
      <w:r w:rsidRPr="00F85882">
        <w:rPr>
          <w:rFonts w:eastAsia="Times New Roman"/>
          <w:szCs w:val="24"/>
        </w:rPr>
        <w:t xml:space="preserve"> </w:t>
      </w:r>
      <w:r w:rsidRPr="00F85882">
        <w:rPr>
          <w:rFonts w:eastAsia="Times New Roman"/>
          <w:szCs w:val="24"/>
        </w:rPr>
        <w:t xml:space="preserve">εδώ </w:t>
      </w:r>
      <w:r w:rsidRPr="00F85882">
        <w:rPr>
          <w:rFonts w:eastAsia="Times New Roman"/>
          <w:szCs w:val="24"/>
        </w:rPr>
        <w:t xml:space="preserve">τον τόπο εδώ και </w:t>
      </w:r>
      <w:r>
        <w:rPr>
          <w:rFonts w:eastAsia="Times New Roman"/>
          <w:szCs w:val="24"/>
        </w:rPr>
        <w:t>σαράντα</w:t>
      </w:r>
      <w:r w:rsidRPr="00F85882">
        <w:rPr>
          <w:rFonts w:eastAsia="Times New Roman"/>
          <w:szCs w:val="24"/>
        </w:rPr>
        <w:t xml:space="preserve"> χρόνια</w:t>
      </w:r>
      <w:r>
        <w:rPr>
          <w:rFonts w:eastAsia="Times New Roman"/>
          <w:szCs w:val="24"/>
        </w:rPr>
        <w:t>.</w:t>
      </w:r>
    </w:p>
    <w:p w14:paraId="37394ADE" w14:textId="77777777" w:rsidR="00B27939" w:rsidRDefault="00D93F4B">
      <w:pPr>
        <w:spacing w:after="0" w:line="600" w:lineRule="auto"/>
        <w:ind w:firstLine="720"/>
        <w:jc w:val="both"/>
        <w:rPr>
          <w:rFonts w:eastAsia="Times New Roman"/>
          <w:szCs w:val="24"/>
        </w:rPr>
      </w:pPr>
      <w:r>
        <w:rPr>
          <w:rFonts w:eastAsia="Times New Roman"/>
          <w:szCs w:val="24"/>
        </w:rPr>
        <w:t xml:space="preserve">Αυτό ακριβώς αποτυπώνει ο </w:t>
      </w:r>
      <w:r>
        <w:rPr>
          <w:rFonts w:eastAsia="Times New Roman"/>
          <w:szCs w:val="24"/>
        </w:rPr>
        <w:t>π</w:t>
      </w:r>
      <w:r w:rsidRPr="00F85882">
        <w:rPr>
          <w:rFonts w:eastAsia="Times New Roman"/>
          <w:szCs w:val="24"/>
        </w:rPr>
        <w:t xml:space="preserve">ροϋπολογισμός την καθαρή έξοδο της χώρας από τα μνημόνια </w:t>
      </w:r>
      <w:r w:rsidRPr="00281ED5">
        <w:rPr>
          <w:rFonts w:eastAsia="Times New Roman"/>
          <w:szCs w:val="24"/>
        </w:rPr>
        <w:t>και τις προοπτικές που ανοίγονται μπροστά</w:t>
      </w:r>
      <w:r>
        <w:rPr>
          <w:rFonts w:eastAsia="Times New Roman"/>
          <w:szCs w:val="24"/>
        </w:rPr>
        <w:t>.</w:t>
      </w:r>
      <w:r w:rsidRPr="00281ED5">
        <w:rPr>
          <w:rFonts w:eastAsia="Times New Roman"/>
          <w:szCs w:val="24"/>
        </w:rPr>
        <w:t xml:space="preserve"> </w:t>
      </w:r>
      <w:r>
        <w:rPr>
          <w:rFonts w:eastAsia="Times New Roman"/>
          <w:szCs w:val="24"/>
        </w:rPr>
        <w:t>Α</w:t>
      </w:r>
      <w:r w:rsidRPr="00281ED5">
        <w:rPr>
          <w:rFonts w:eastAsia="Times New Roman"/>
          <w:szCs w:val="24"/>
        </w:rPr>
        <w:t>υτό δεν σημαίνει ότι το έργο μας έχει τελειώσει</w:t>
      </w:r>
      <w:r>
        <w:rPr>
          <w:rFonts w:eastAsia="Times New Roman"/>
          <w:szCs w:val="24"/>
        </w:rPr>
        <w:t>.</w:t>
      </w:r>
      <w:r w:rsidRPr="00281ED5">
        <w:rPr>
          <w:rFonts w:eastAsia="Times New Roman"/>
          <w:szCs w:val="24"/>
        </w:rPr>
        <w:t xml:space="preserve"> Ίσα ίσα τώρα ξεκινά ένα εξίσου σημαντικό κ</w:t>
      </w:r>
      <w:r w:rsidRPr="00281ED5">
        <w:rPr>
          <w:rFonts w:eastAsia="Times New Roman"/>
          <w:szCs w:val="24"/>
        </w:rPr>
        <w:t xml:space="preserve">αι </w:t>
      </w:r>
      <w:r>
        <w:rPr>
          <w:rFonts w:eastAsia="Times New Roman"/>
          <w:szCs w:val="24"/>
        </w:rPr>
        <w:t>κρί</w:t>
      </w:r>
      <w:r w:rsidRPr="00281ED5">
        <w:rPr>
          <w:rFonts w:eastAsia="Times New Roman"/>
          <w:szCs w:val="24"/>
        </w:rPr>
        <w:t>σιμο έργο</w:t>
      </w:r>
      <w:r>
        <w:rPr>
          <w:rFonts w:eastAsia="Times New Roman"/>
          <w:szCs w:val="24"/>
        </w:rPr>
        <w:t>,</w:t>
      </w:r>
      <w:r w:rsidRPr="00281ED5">
        <w:rPr>
          <w:rFonts w:eastAsia="Times New Roman"/>
          <w:szCs w:val="24"/>
        </w:rPr>
        <w:t xml:space="preserve"> πώς θα αξιοποιήσουμε τους σημαντικούς βαθμούς </w:t>
      </w:r>
      <w:r>
        <w:rPr>
          <w:rFonts w:eastAsia="Times New Roman"/>
          <w:szCs w:val="24"/>
        </w:rPr>
        <w:t>ε</w:t>
      </w:r>
      <w:r w:rsidRPr="00281ED5">
        <w:rPr>
          <w:rFonts w:eastAsia="Times New Roman"/>
          <w:szCs w:val="24"/>
        </w:rPr>
        <w:t>λευ</w:t>
      </w:r>
      <w:r w:rsidRPr="00281ED5">
        <w:rPr>
          <w:rFonts w:eastAsia="Times New Roman"/>
          <w:szCs w:val="24"/>
        </w:rPr>
        <w:lastRenderedPageBreak/>
        <w:t>θερίας που αναρτήσαμε</w:t>
      </w:r>
      <w:r>
        <w:rPr>
          <w:rFonts w:eastAsia="Times New Roman"/>
          <w:szCs w:val="24"/>
        </w:rPr>
        <w:t>,</w:t>
      </w:r>
      <w:r w:rsidRPr="00281ED5">
        <w:rPr>
          <w:rFonts w:eastAsia="Times New Roman"/>
          <w:szCs w:val="24"/>
        </w:rPr>
        <w:t xml:space="preserve"> έχοντας απέναντί μας τ</w:t>
      </w:r>
      <w:r>
        <w:rPr>
          <w:rFonts w:eastAsia="Times New Roman"/>
          <w:szCs w:val="24"/>
        </w:rPr>
        <w:t>ις υπερ</w:t>
      </w:r>
      <w:r w:rsidRPr="00281ED5">
        <w:rPr>
          <w:rFonts w:eastAsia="Times New Roman"/>
          <w:szCs w:val="24"/>
        </w:rPr>
        <w:t>συντηρητικές δυνάμεις στον τόπο μας και στην Ευρώπη</w:t>
      </w:r>
      <w:r>
        <w:rPr>
          <w:rFonts w:eastAsia="Times New Roman"/>
          <w:szCs w:val="24"/>
        </w:rPr>
        <w:t>,</w:t>
      </w:r>
      <w:r w:rsidRPr="00281ED5">
        <w:rPr>
          <w:rFonts w:eastAsia="Times New Roman"/>
          <w:szCs w:val="24"/>
        </w:rPr>
        <w:t xml:space="preserve"> που σφετερίζονται </w:t>
      </w:r>
      <w:r>
        <w:rPr>
          <w:rFonts w:eastAsia="Times New Roman"/>
          <w:szCs w:val="24"/>
        </w:rPr>
        <w:t>τ</w:t>
      </w:r>
      <w:r w:rsidRPr="00281ED5">
        <w:rPr>
          <w:rFonts w:eastAsia="Times New Roman"/>
          <w:szCs w:val="24"/>
        </w:rPr>
        <w:t>η</w:t>
      </w:r>
      <w:r>
        <w:rPr>
          <w:rFonts w:eastAsia="Times New Roman"/>
          <w:szCs w:val="24"/>
        </w:rPr>
        <w:t>ν</w:t>
      </w:r>
      <w:r w:rsidRPr="00281ED5">
        <w:rPr>
          <w:rFonts w:eastAsia="Times New Roman"/>
          <w:szCs w:val="24"/>
        </w:rPr>
        <w:t xml:space="preserve"> κληρονομιά τ</w:t>
      </w:r>
      <w:r>
        <w:rPr>
          <w:rFonts w:eastAsia="Times New Roman"/>
          <w:szCs w:val="24"/>
        </w:rPr>
        <w:t>ου παρελθόντος και την εργαλειο</w:t>
      </w:r>
      <w:r w:rsidRPr="00281ED5">
        <w:rPr>
          <w:rFonts w:eastAsia="Times New Roman"/>
          <w:szCs w:val="24"/>
        </w:rPr>
        <w:t>π</w:t>
      </w:r>
      <w:r>
        <w:rPr>
          <w:rFonts w:eastAsia="Times New Roman"/>
          <w:szCs w:val="24"/>
        </w:rPr>
        <w:t>ο</w:t>
      </w:r>
      <w:r w:rsidRPr="00281ED5">
        <w:rPr>
          <w:rFonts w:eastAsia="Times New Roman"/>
          <w:szCs w:val="24"/>
        </w:rPr>
        <w:t>ιο</w:t>
      </w:r>
      <w:r>
        <w:rPr>
          <w:rFonts w:eastAsia="Times New Roman"/>
          <w:szCs w:val="24"/>
        </w:rPr>
        <w:t>ύ</w:t>
      </w:r>
      <w:r w:rsidRPr="00281ED5">
        <w:rPr>
          <w:rFonts w:eastAsia="Times New Roman"/>
          <w:szCs w:val="24"/>
        </w:rPr>
        <w:t>ν για την εθνι</w:t>
      </w:r>
      <w:r w:rsidRPr="00281ED5">
        <w:rPr>
          <w:rFonts w:eastAsia="Times New Roman"/>
          <w:szCs w:val="24"/>
        </w:rPr>
        <w:t>κιστική και μισαλλ</w:t>
      </w:r>
      <w:r>
        <w:rPr>
          <w:rFonts w:eastAsia="Times New Roman"/>
          <w:szCs w:val="24"/>
        </w:rPr>
        <w:t xml:space="preserve">όδοξη ατζέντα τους. </w:t>
      </w:r>
      <w:r w:rsidRPr="00281ED5">
        <w:rPr>
          <w:rFonts w:eastAsia="Times New Roman"/>
          <w:szCs w:val="24"/>
        </w:rPr>
        <w:t xml:space="preserve"> </w:t>
      </w:r>
    </w:p>
    <w:p w14:paraId="37394ADF" w14:textId="77777777" w:rsidR="00B27939" w:rsidRDefault="00D93F4B">
      <w:pPr>
        <w:spacing w:after="0" w:line="600" w:lineRule="auto"/>
        <w:ind w:firstLine="720"/>
        <w:jc w:val="both"/>
        <w:rPr>
          <w:rFonts w:eastAsia="Times New Roman"/>
          <w:szCs w:val="24"/>
        </w:rPr>
      </w:pPr>
      <w:r>
        <w:rPr>
          <w:rFonts w:eastAsia="Times New Roman"/>
          <w:szCs w:val="24"/>
        </w:rPr>
        <w:t>Ε</w:t>
      </w:r>
      <w:r w:rsidRPr="00281ED5">
        <w:rPr>
          <w:rFonts w:eastAsia="Times New Roman"/>
          <w:szCs w:val="24"/>
        </w:rPr>
        <w:t>μείς</w:t>
      </w:r>
      <w:r>
        <w:rPr>
          <w:rFonts w:eastAsia="Times New Roman"/>
          <w:szCs w:val="24"/>
        </w:rPr>
        <w:t>,</w:t>
      </w:r>
      <w:r w:rsidRPr="00281ED5">
        <w:rPr>
          <w:rFonts w:eastAsia="Times New Roman"/>
          <w:szCs w:val="24"/>
        </w:rPr>
        <w:t xml:space="preserve"> βήμα το βήμα μέρα τη μέρα</w:t>
      </w:r>
      <w:r>
        <w:rPr>
          <w:rFonts w:eastAsia="Times New Roman"/>
          <w:szCs w:val="24"/>
        </w:rPr>
        <w:t>,</w:t>
      </w:r>
      <w:r w:rsidRPr="00281ED5">
        <w:rPr>
          <w:rFonts w:eastAsia="Times New Roman"/>
          <w:szCs w:val="24"/>
        </w:rPr>
        <w:t xml:space="preserve"> </w:t>
      </w:r>
      <w:r>
        <w:rPr>
          <w:rFonts w:eastAsia="Times New Roman"/>
          <w:szCs w:val="24"/>
        </w:rPr>
        <w:t xml:space="preserve">ανοίγουμε </w:t>
      </w:r>
      <w:r w:rsidRPr="00281ED5">
        <w:rPr>
          <w:rFonts w:eastAsia="Times New Roman"/>
          <w:szCs w:val="24"/>
        </w:rPr>
        <w:t>το</w:t>
      </w:r>
      <w:r>
        <w:rPr>
          <w:rFonts w:eastAsia="Times New Roman"/>
          <w:szCs w:val="24"/>
        </w:rPr>
        <w:t>ν</w:t>
      </w:r>
      <w:r w:rsidRPr="00281ED5">
        <w:rPr>
          <w:rFonts w:eastAsia="Times New Roman"/>
          <w:szCs w:val="24"/>
        </w:rPr>
        <w:t xml:space="preserve"> δρόμο ανάμεσα στα άλλα και για μία πιο ουσιαστική σχέση του λαού μας με την πολιτιστική κληρονομιά του τόπου</w:t>
      </w:r>
      <w:r>
        <w:rPr>
          <w:rFonts w:eastAsia="Times New Roman"/>
          <w:szCs w:val="24"/>
        </w:rPr>
        <w:t>,</w:t>
      </w:r>
      <w:r w:rsidRPr="00281ED5">
        <w:rPr>
          <w:rFonts w:eastAsia="Times New Roman"/>
          <w:szCs w:val="24"/>
        </w:rPr>
        <w:t xml:space="preserve"> με τη σύγχρονη κουλτούρα και την καλλιτεχνική δημιουργία</w:t>
      </w:r>
      <w:r>
        <w:rPr>
          <w:rFonts w:eastAsia="Times New Roman"/>
          <w:szCs w:val="24"/>
        </w:rPr>
        <w:t>.</w:t>
      </w:r>
      <w:r w:rsidRPr="00281ED5">
        <w:rPr>
          <w:rFonts w:eastAsia="Times New Roman"/>
          <w:szCs w:val="24"/>
        </w:rPr>
        <w:t xml:space="preserve"> </w:t>
      </w:r>
      <w:r>
        <w:rPr>
          <w:rFonts w:eastAsia="Times New Roman"/>
          <w:szCs w:val="24"/>
        </w:rPr>
        <w:t>Ανοίγουμε</w:t>
      </w:r>
      <w:r w:rsidRPr="00281ED5">
        <w:rPr>
          <w:rFonts w:eastAsia="Times New Roman"/>
          <w:szCs w:val="24"/>
        </w:rPr>
        <w:t xml:space="preserve"> το</w:t>
      </w:r>
      <w:r>
        <w:rPr>
          <w:rFonts w:eastAsia="Times New Roman"/>
          <w:szCs w:val="24"/>
        </w:rPr>
        <w:t xml:space="preserve">ν </w:t>
      </w:r>
      <w:r w:rsidRPr="00281ED5">
        <w:rPr>
          <w:rFonts w:eastAsia="Times New Roman"/>
          <w:szCs w:val="24"/>
        </w:rPr>
        <w:t>δρόμο για ένα καλύτερο κόσμο</w:t>
      </w:r>
      <w:r>
        <w:rPr>
          <w:rFonts w:eastAsia="Times New Roman"/>
          <w:szCs w:val="24"/>
        </w:rPr>
        <w:t>,</w:t>
      </w:r>
      <w:r w:rsidRPr="00281ED5">
        <w:rPr>
          <w:rFonts w:eastAsia="Times New Roman"/>
          <w:szCs w:val="24"/>
        </w:rPr>
        <w:t xml:space="preserve"> για έναν άλλο κόσμο που εξακολουθεί να είναι όχι μόνο εφικτός αλλά και αναγκαίος</w:t>
      </w:r>
      <w:r>
        <w:rPr>
          <w:rFonts w:eastAsia="Times New Roman"/>
          <w:szCs w:val="24"/>
        </w:rPr>
        <w:t>.</w:t>
      </w:r>
    </w:p>
    <w:p w14:paraId="37394AE0" w14:textId="77777777" w:rsidR="00B27939" w:rsidRDefault="00D93F4B">
      <w:pPr>
        <w:spacing w:after="0" w:line="600" w:lineRule="auto"/>
        <w:ind w:firstLine="720"/>
        <w:jc w:val="both"/>
        <w:rPr>
          <w:rFonts w:eastAsia="Times New Roman"/>
          <w:szCs w:val="24"/>
        </w:rPr>
      </w:pPr>
      <w:r w:rsidRPr="00281ED5">
        <w:rPr>
          <w:rFonts w:eastAsia="Times New Roman"/>
          <w:szCs w:val="24"/>
        </w:rPr>
        <w:t xml:space="preserve"> Σας ευχαριστώ</w:t>
      </w:r>
    </w:p>
    <w:p w14:paraId="37394AE1" w14:textId="77777777" w:rsidR="00B27939" w:rsidRDefault="00D93F4B">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7394AE2" w14:textId="77777777" w:rsidR="00B27939" w:rsidRDefault="00D93F4B">
      <w:pPr>
        <w:spacing w:after="0" w:line="600" w:lineRule="auto"/>
        <w:ind w:firstLine="720"/>
        <w:jc w:val="both"/>
        <w:rPr>
          <w:rFonts w:eastAsia="Times New Roman" w:cs="Times New Roman"/>
          <w:szCs w:val="24"/>
        </w:rPr>
      </w:pPr>
      <w:r w:rsidRPr="000A6B15">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 κ. Βενιζέλος. Μετά θα δώσω τον λόγο στον κ. Μαυρωτά, ως Κοινοβουλευτικό Εκπρόσωπο, και μετά στον κ. Δραγασάκη από τη σειρά των Υπουργών, για να είστε χαλαροί όσοι περιμένετε.</w:t>
      </w:r>
    </w:p>
    <w:p w14:paraId="37394AE3" w14:textId="77777777" w:rsidR="00B27939" w:rsidRDefault="00D93F4B">
      <w:pPr>
        <w:spacing w:after="0" w:line="600" w:lineRule="auto"/>
        <w:ind w:firstLine="720"/>
        <w:jc w:val="both"/>
        <w:rPr>
          <w:rFonts w:eastAsia="Times New Roman" w:cs="Times New Roman"/>
          <w:szCs w:val="24"/>
        </w:rPr>
      </w:pPr>
      <w:r w:rsidRPr="000A6B15">
        <w:rPr>
          <w:rFonts w:eastAsia="Times New Roman" w:cs="Times New Roman"/>
          <w:b/>
          <w:szCs w:val="24"/>
        </w:rPr>
        <w:t>ΕΥΑΓΓΕΛΟΣ ΒΕΝΙΖΕΛΟΣ:</w:t>
      </w:r>
      <w:r>
        <w:rPr>
          <w:rFonts w:eastAsia="Times New Roman" w:cs="Times New Roman"/>
          <w:szCs w:val="24"/>
        </w:rPr>
        <w:t xml:space="preserve"> Κυρίες και κύριοι Βουλευτές, ο προϋπολ</w:t>
      </w:r>
      <w:r>
        <w:rPr>
          <w:rFonts w:eastAsia="Times New Roman" w:cs="Times New Roman"/>
          <w:szCs w:val="24"/>
        </w:rPr>
        <w:t xml:space="preserve">ογισμός του 2019 είναι ο τελευταίος της περιόδου </w:t>
      </w:r>
      <w:r>
        <w:rPr>
          <w:rFonts w:eastAsia="Times New Roman" w:cs="Times New Roman"/>
          <w:szCs w:val="24"/>
        </w:rPr>
        <w:lastRenderedPageBreak/>
        <w:t>που άρχισε τον Ιανουάριο του 2015. Συνοψίζει όλες τις επιπτώσεις των πολιτικών επιλογών</w:t>
      </w:r>
      <w:r>
        <w:rPr>
          <w:rFonts w:eastAsia="Times New Roman" w:cs="Times New Roman"/>
          <w:szCs w:val="24"/>
        </w:rPr>
        <w:t>,</w:t>
      </w:r>
      <w:r>
        <w:rPr>
          <w:rFonts w:eastAsia="Times New Roman" w:cs="Times New Roman"/>
          <w:szCs w:val="24"/>
        </w:rPr>
        <w:t xml:space="preserve"> που με ωμό και κυνικό τρόπο έγιναν την περίοδο αυτή.</w:t>
      </w:r>
    </w:p>
    <w:p w14:paraId="37394AE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Θέλω να αναρωτηθούμε όλοι πού θα βρισκόταν τώρα η χώρα</w:t>
      </w:r>
      <w:r>
        <w:rPr>
          <w:rFonts w:eastAsia="Times New Roman" w:cs="Times New Roman"/>
          <w:szCs w:val="24"/>
        </w:rPr>
        <w:t>,</w:t>
      </w:r>
      <w:r>
        <w:rPr>
          <w:rFonts w:eastAsia="Times New Roman" w:cs="Times New Roman"/>
          <w:szCs w:val="24"/>
        </w:rPr>
        <w:t xml:space="preserve"> αν δεν εί</w:t>
      </w:r>
      <w:r>
        <w:rPr>
          <w:rFonts w:eastAsia="Times New Roman" w:cs="Times New Roman"/>
          <w:szCs w:val="24"/>
        </w:rPr>
        <w:t>χε ανακοπεί τον Ιανουάριο του 2015 η προσπάθεια που ξεκίνησε το 2010 και επανεκκινήθηκε το 2012. Αλλά το πιο πρακτικό είναι</w:t>
      </w:r>
      <w:r>
        <w:rPr>
          <w:rFonts w:eastAsia="Times New Roman" w:cs="Times New Roman"/>
          <w:szCs w:val="24"/>
        </w:rPr>
        <w:t>,</w:t>
      </w:r>
      <w:r>
        <w:rPr>
          <w:rFonts w:eastAsia="Times New Roman" w:cs="Times New Roman"/>
          <w:szCs w:val="24"/>
        </w:rPr>
        <w:t xml:space="preserve"> να αναρωτηθούμε πότε θα επιστρέψει η χώρα εκεί που βρισκόταν στο τέλος του 2014. </w:t>
      </w:r>
    </w:p>
    <w:p w14:paraId="37394AE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τελευταία έκθεση του ΟΟΣΑ λέει ότι το 2020 τα ν</w:t>
      </w:r>
      <w:r>
        <w:rPr>
          <w:rFonts w:eastAsia="Times New Roman" w:cs="Times New Roman"/>
          <w:szCs w:val="24"/>
        </w:rPr>
        <w:t>οικοκυριά ίσως θα επιστρέψουν εκεί που ήταν το 2014. Αυτό δεν σημαίνει ότι χάθηκαν μόνον έξι χρόνια. Υπάρχει ανεπανόρθωτη βλάβη μακράς διάρκειας</w:t>
      </w:r>
      <w:r>
        <w:rPr>
          <w:rFonts w:eastAsia="Times New Roman" w:cs="Times New Roman"/>
          <w:szCs w:val="24"/>
        </w:rPr>
        <w:t>,</w:t>
      </w:r>
      <w:r>
        <w:rPr>
          <w:rFonts w:eastAsia="Times New Roman" w:cs="Times New Roman"/>
          <w:szCs w:val="24"/>
        </w:rPr>
        <w:t xml:space="preserve"> γιατί οι αναπτυξιακές ιδίως επιπτώσεις είναι επαναλαμβανόμενες επί μακρά σειρά ετών. Σύμφωνα με τη μελέτη βιωσ</w:t>
      </w:r>
      <w:r>
        <w:rPr>
          <w:rFonts w:eastAsia="Times New Roman" w:cs="Times New Roman"/>
          <w:szCs w:val="24"/>
        </w:rPr>
        <w:t>ιμότητας του χρέους η αναπτυξιακή επίπτωση φτάνει μέχρι το 2060 μέχρι την αποπληρωμή του υφισταμένου χρέους.</w:t>
      </w:r>
    </w:p>
    <w:p w14:paraId="37394AE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Αλλά ας αρχίσω από τα απλά προβλήματα που συνδέονται με τις συνθήκες εξόδου από το τρίτο μνημόνιο, στο οποίο </w:t>
      </w:r>
      <w:r>
        <w:rPr>
          <w:rFonts w:eastAsia="Times New Roman" w:cs="Times New Roman"/>
          <w:szCs w:val="24"/>
        </w:rPr>
        <w:lastRenderedPageBreak/>
        <w:t>μπήκε η χώρα όπως μπήκε τον Ιούλιο του</w:t>
      </w:r>
      <w:r>
        <w:rPr>
          <w:rFonts w:eastAsia="Times New Roman" w:cs="Times New Roman"/>
          <w:szCs w:val="24"/>
        </w:rPr>
        <w:t xml:space="preserve"> 2015</w:t>
      </w:r>
      <w:r>
        <w:rPr>
          <w:rFonts w:eastAsia="Times New Roman" w:cs="Times New Roman"/>
          <w:szCs w:val="24"/>
        </w:rPr>
        <w:t>,</w:t>
      </w:r>
      <w:r>
        <w:rPr>
          <w:rFonts w:eastAsia="Times New Roman" w:cs="Times New Roman"/>
          <w:szCs w:val="24"/>
        </w:rPr>
        <w:t xml:space="preserve"> χωρίς να υπάρχει λόγος. Ο λόγος δημιουργήθηκε από τις πολιτικές της Κυβέρνησης από την ανευθυνότητα και τον κυνισμό του πρώτου εξαμήνου του 2015.</w:t>
      </w:r>
    </w:p>
    <w:p w14:paraId="37394AE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πρώτο είναι ότι έχουμε έξοδο, υποτίθεται, από το μνημόνιο χωρίς είσοδο στις αγορές, χωρίς προληπτική</w:t>
      </w:r>
      <w:r>
        <w:rPr>
          <w:rFonts w:eastAsia="Times New Roman" w:cs="Times New Roman"/>
          <w:szCs w:val="24"/>
        </w:rPr>
        <w:t xml:space="preserve"> πιστωτική γραμμή, με ένα μαξιλάρι ασφαλείας που στην πραγματικότητα καλύπτει τις χρηματοδοτικές ανάγκες του 2019. Η περίοδος από το 2020 και μετά είναι μία περίοδος ακάλυπτη. Αρκεί να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ότι τώρα το </w:t>
      </w:r>
      <w:r>
        <w:rPr>
          <w:rFonts w:eastAsia="Times New Roman" w:cs="Times New Roman"/>
          <w:szCs w:val="24"/>
          <w:lang w:val="en-US"/>
        </w:rPr>
        <w:t>spread</w:t>
      </w:r>
      <w:r>
        <w:rPr>
          <w:rFonts w:eastAsia="Times New Roman" w:cs="Times New Roman"/>
          <w:szCs w:val="24"/>
        </w:rPr>
        <w:t xml:space="preserve"> των δεκαετών ελληνικών ομολόγων</w:t>
      </w:r>
      <w:r>
        <w:rPr>
          <w:rFonts w:eastAsia="Times New Roman" w:cs="Times New Roman"/>
          <w:szCs w:val="24"/>
        </w:rPr>
        <w:t xml:space="preserve"> σε σχέση με τη Γερμανία</w:t>
      </w:r>
      <w:r>
        <w:rPr>
          <w:rFonts w:eastAsia="Times New Roman" w:cs="Times New Roman"/>
          <w:szCs w:val="24"/>
        </w:rPr>
        <w:t>,</w:t>
      </w:r>
      <w:r>
        <w:rPr>
          <w:rFonts w:eastAsia="Times New Roman" w:cs="Times New Roman"/>
          <w:szCs w:val="24"/>
        </w:rPr>
        <w:t xml:space="preserve"> είναι περίπου στις 420 μονάδες</w:t>
      </w:r>
      <w:r>
        <w:rPr>
          <w:rFonts w:eastAsia="Times New Roman" w:cs="Times New Roman"/>
          <w:szCs w:val="24"/>
        </w:rPr>
        <w:t>,</w:t>
      </w:r>
      <w:r>
        <w:rPr>
          <w:rFonts w:eastAsia="Times New Roman" w:cs="Times New Roman"/>
          <w:szCs w:val="24"/>
        </w:rPr>
        <w:t xml:space="preserve"> ενώ τον τραγικό Μάρτιο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Απρίλιο του 2010 όταν μπήκε η χώρα στο πρώτο μνημόνιο, αυτό ήταν στις 345 μονάδες. </w:t>
      </w:r>
    </w:p>
    <w:p w14:paraId="37394AE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δεύτερο στοιχείο που πρέπει να καταγράψουμε</w:t>
      </w:r>
      <w:r>
        <w:rPr>
          <w:rFonts w:eastAsia="Times New Roman" w:cs="Times New Roman"/>
          <w:szCs w:val="24"/>
        </w:rPr>
        <w:t>,</w:t>
      </w:r>
      <w:r>
        <w:rPr>
          <w:rFonts w:eastAsia="Times New Roman" w:cs="Times New Roman"/>
          <w:szCs w:val="24"/>
        </w:rPr>
        <w:t xml:space="preserve"> είναι η απώλεια του αναπτυξιακού οφέλους </w:t>
      </w:r>
      <w:r>
        <w:rPr>
          <w:rFonts w:eastAsia="Times New Roman" w:cs="Times New Roman"/>
          <w:szCs w:val="24"/>
        </w:rPr>
        <w:t>που θα είχε η χώρα</w:t>
      </w:r>
      <w:r>
        <w:rPr>
          <w:rFonts w:eastAsia="Times New Roman" w:cs="Times New Roman"/>
          <w:szCs w:val="24"/>
        </w:rPr>
        <w:t>,</w:t>
      </w:r>
      <w:r>
        <w:rPr>
          <w:rFonts w:eastAsia="Times New Roman" w:cs="Times New Roman"/>
          <w:szCs w:val="24"/>
        </w:rPr>
        <w:t xml:space="preserve">  αν συμμετείχε έστω στην τελευταία φάση του προγράμματος ποσοτικής χαλάρωσης, το περιβόητο </w:t>
      </w:r>
      <w:r>
        <w:rPr>
          <w:rFonts w:eastAsia="Times New Roman" w:cs="Times New Roman"/>
          <w:szCs w:val="24"/>
          <w:lang w:val="en-US"/>
        </w:rPr>
        <w:t>QE</w:t>
      </w:r>
      <w:r>
        <w:rPr>
          <w:rFonts w:eastAsia="Times New Roman" w:cs="Times New Roman"/>
          <w:szCs w:val="24"/>
        </w:rPr>
        <w:t xml:space="preserve"> της Ευρωπαϊκής Κεντρικής Τράπεζας που τώρα έληξε. Και θα είχε ενταχθεί η χώρα αν υπήρχε προληπτική πιστωτική γραμμή. Θα είχαμε μοχλεύσει με </w:t>
      </w:r>
      <w:r>
        <w:rPr>
          <w:rFonts w:eastAsia="Times New Roman" w:cs="Times New Roman"/>
          <w:szCs w:val="24"/>
        </w:rPr>
        <w:lastRenderedPageBreak/>
        <w:t>δι</w:t>
      </w:r>
      <w:r>
        <w:rPr>
          <w:rFonts w:eastAsia="Times New Roman" w:cs="Times New Roman"/>
          <w:szCs w:val="24"/>
        </w:rPr>
        <w:t xml:space="preserve">άφορους τρόπους </w:t>
      </w:r>
      <w:r>
        <w:rPr>
          <w:rFonts w:eastAsia="Times New Roman" w:cs="Times New Roman"/>
          <w:szCs w:val="24"/>
        </w:rPr>
        <w:t>,</w:t>
      </w:r>
      <w:r>
        <w:rPr>
          <w:rFonts w:eastAsia="Times New Roman" w:cs="Times New Roman"/>
          <w:szCs w:val="24"/>
        </w:rPr>
        <w:t>προς μία αναπτυξιακή κατεύθυνση</w:t>
      </w:r>
      <w:r>
        <w:rPr>
          <w:rFonts w:eastAsia="Times New Roman" w:cs="Times New Roman"/>
          <w:szCs w:val="24"/>
        </w:rPr>
        <w:t>,</w:t>
      </w:r>
      <w:r>
        <w:rPr>
          <w:rFonts w:eastAsia="Times New Roman" w:cs="Times New Roman"/>
          <w:szCs w:val="24"/>
        </w:rPr>
        <w:t xml:space="preserve"> περίπου 30 με 40 δισεκατομμύρια ευρώ. </w:t>
      </w:r>
    </w:p>
    <w:p w14:paraId="37394AE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τρίτο στοιχείο</w:t>
      </w:r>
      <w:r>
        <w:rPr>
          <w:rFonts w:eastAsia="Times New Roman" w:cs="Times New Roman"/>
          <w:szCs w:val="24"/>
        </w:rPr>
        <w:t>,</w:t>
      </w:r>
      <w:r>
        <w:rPr>
          <w:rFonts w:eastAsia="Times New Roman" w:cs="Times New Roman"/>
          <w:szCs w:val="24"/>
        </w:rPr>
        <w:t xml:space="preserve"> είναι η συγκέντρωση όλης της ρευστότητας του ευρύτερου δημόσιου τομέα, εις βάρος της αγοράς, εις βάρος της ανάπτυξης, μέσω των ρέπος και γενικότερα </w:t>
      </w:r>
      <w:r>
        <w:rPr>
          <w:rFonts w:eastAsia="Times New Roman" w:cs="Times New Roman"/>
          <w:szCs w:val="24"/>
        </w:rPr>
        <w:t>μέσω της διαχείρισης του βραχυχρονίου χρέους και αυτό, βεβαίως, συμβαίνει σε βάρος της πραγματικής οικονομίας.</w:t>
      </w:r>
    </w:p>
    <w:p w14:paraId="37394AE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τέταρτο στοιχείο, ίσως το πιο κρίσιμο και απτό, είναι η κατάσταση του τραπεζικού συστήματος. Η αδυναμία να λυθεί το ζήτημα των περιβόητων μη ε</w:t>
      </w:r>
      <w:r>
        <w:rPr>
          <w:rFonts w:eastAsia="Times New Roman" w:cs="Times New Roman"/>
          <w:szCs w:val="24"/>
        </w:rPr>
        <w:t>ξυπηρετούμενων εκθέσεων παρά μόνο με εξωραϊσμούς λογιστικούς, που και αυτοί είναι σημαντικοί αλλά δεν είναι η ουσία του προβλήματος, με αύξηση του ιδιωτικού χρέους, με απώλεια του χαρτοφυλακίου του δημοσίου σε τραπεζικές μετοχές και το χειρότερο χωρίς να σ</w:t>
      </w:r>
      <w:r>
        <w:rPr>
          <w:rFonts w:eastAsia="Times New Roman" w:cs="Times New Roman"/>
          <w:szCs w:val="24"/>
        </w:rPr>
        <w:t>χηματίζεται εθνική αποταμίευση, χωρίς νέες καταθέσεις, χωρίς την πιστωτική επέκταση, δηλαδή χωρίς δάνεια που θα μπορούσαν να τροφοδοτήσουν την ανάπτυξη.</w:t>
      </w:r>
    </w:p>
    <w:p w14:paraId="37394AE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Το πέμπτο</w:t>
      </w:r>
      <w:r>
        <w:rPr>
          <w:rFonts w:eastAsia="Times New Roman" w:cs="Times New Roman"/>
          <w:szCs w:val="24"/>
        </w:rPr>
        <w:t>,</w:t>
      </w:r>
      <w:r>
        <w:rPr>
          <w:rFonts w:eastAsia="Times New Roman" w:cs="Times New Roman"/>
          <w:szCs w:val="24"/>
        </w:rPr>
        <w:t xml:space="preserve"> είναι ότι η χώρα δεν έχει ασφαλιστικό σύστημα. Χαιρόμαστε γιατί καταργήθηκε μία περικοπή της</w:t>
      </w:r>
      <w:r>
        <w:rPr>
          <w:rFonts w:eastAsia="Times New Roman" w:cs="Times New Roman"/>
          <w:szCs w:val="24"/>
        </w:rPr>
        <w:t xml:space="preserve"> προσωπικής διαφοράς, που ήταν άχρηστη όταν ψηφίστηκε το 2017 μετά τον νόμο Κατρούγκαλου, αλλά τότε είχε διατυμπανιστεί ως μέτρο</w:t>
      </w:r>
      <w:r>
        <w:rPr>
          <w:rFonts w:eastAsia="Times New Roman" w:cs="Times New Roman"/>
          <w:szCs w:val="24"/>
        </w:rPr>
        <w:t>,</w:t>
      </w:r>
      <w:r>
        <w:rPr>
          <w:rFonts w:eastAsia="Times New Roman" w:cs="Times New Roman"/>
          <w:szCs w:val="24"/>
        </w:rPr>
        <w:t xml:space="preserve"> το οποίο θα εξισορροπηθεί με πολύ σημαντικά κοινωνικά αντίμετρα περίπου 2 δισεκατομμυρίων ευρώ για την άσκηση κοινωνικής πολιτ</w:t>
      </w:r>
      <w:r>
        <w:rPr>
          <w:rFonts w:eastAsia="Times New Roman" w:cs="Times New Roman"/>
          <w:szCs w:val="24"/>
        </w:rPr>
        <w:t xml:space="preserve">ικής. </w:t>
      </w:r>
    </w:p>
    <w:p w14:paraId="37394AE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Μόνο που αντί να γίνει αυτό</w:t>
      </w:r>
      <w:r>
        <w:rPr>
          <w:rFonts w:eastAsia="Times New Roman" w:cs="Times New Roman"/>
          <w:szCs w:val="24"/>
        </w:rPr>
        <w:t>,</w:t>
      </w:r>
      <w:r>
        <w:rPr>
          <w:rFonts w:eastAsia="Times New Roman" w:cs="Times New Roman"/>
          <w:szCs w:val="24"/>
        </w:rPr>
        <w:t xml:space="preserve"> τελικά έχουμε τη διατήρηση που δεν έπρεπε να έχει αμφισβητηθεί</w:t>
      </w:r>
      <w:r>
        <w:rPr>
          <w:rFonts w:eastAsia="Times New Roman" w:cs="Times New Roman"/>
          <w:szCs w:val="24"/>
        </w:rPr>
        <w:t>,</w:t>
      </w:r>
      <w:r>
        <w:rPr>
          <w:rFonts w:eastAsia="Times New Roman" w:cs="Times New Roman"/>
          <w:szCs w:val="24"/>
        </w:rPr>
        <w:t xml:space="preserve"> χωρίς να μπορεί να αντιμετωπίσει το σύστημα αυτή τη στιγμή ούτε το ζήτημα των δικαστικών αποφάσεων ούτε τη βόμβα των αναδρομικών συνολικά ούτε τη νέα γενιά </w:t>
      </w:r>
      <w:r>
        <w:rPr>
          <w:rFonts w:eastAsia="Times New Roman" w:cs="Times New Roman"/>
          <w:szCs w:val="24"/>
        </w:rPr>
        <w:t>δικών που θα προκαλέσουν εύλογα και δίκαια οι νέοι συνταξιούχοι, οι οποίοι έχουν ίσο χρόνο ασφάλισης, έχουν πολλές φορές καταβάλει περισσότερες ασφαλιστικές εισφορές</w:t>
      </w:r>
      <w:r>
        <w:rPr>
          <w:rFonts w:eastAsia="Times New Roman" w:cs="Times New Roman"/>
          <w:szCs w:val="24"/>
        </w:rPr>
        <w:t>,</w:t>
      </w:r>
      <w:r>
        <w:rPr>
          <w:rFonts w:eastAsia="Times New Roman" w:cs="Times New Roman"/>
          <w:szCs w:val="24"/>
        </w:rPr>
        <w:t xml:space="preserve"> και, βεβαίως, θα τους διακανονιστεί πολύ μικρότερη σύνταξη. </w:t>
      </w:r>
    </w:p>
    <w:p w14:paraId="37394AE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είναι τυχαίο ότι καθυστε</w:t>
      </w:r>
      <w:r>
        <w:rPr>
          <w:rFonts w:eastAsia="Times New Roman" w:cs="Times New Roman"/>
          <w:szCs w:val="24"/>
        </w:rPr>
        <w:t>ρεί η έκδοση της απόφασης της ολομέλειας του Συμβουλίου της Επικρατείας για τη συνταγ</w:t>
      </w:r>
      <w:r>
        <w:rPr>
          <w:rFonts w:eastAsia="Times New Roman" w:cs="Times New Roman"/>
          <w:szCs w:val="24"/>
        </w:rPr>
        <w:lastRenderedPageBreak/>
        <w:t>ματικότητα του νόμου Κατρούγκαλου</w:t>
      </w:r>
      <w:r>
        <w:rPr>
          <w:rFonts w:eastAsia="Times New Roman" w:cs="Times New Roman"/>
          <w:szCs w:val="24"/>
        </w:rPr>
        <w:t>,</w:t>
      </w:r>
      <w:r>
        <w:rPr>
          <w:rFonts w:eastAsia="Times New Roman" w:cs="Times New Roman"/>
          <w:szCs w:val="24"/>
        </w:rPr>
        <w:t xml:space="preserve"> διότι παρεμβάλλονται ούτως ή άλλως νέες νομοθετικές ρυθμίσεις</w:t>
      </w:r>
      <w:r>
        <w:rPr>
          <w:rFonts w:eastAsia="Times New Roman" w:cs="Times New Roman"/>
          <w:szCs w:val="24"/>
        </w:rPr>
        <w:t>,</w:t>
      </w:r>
      <w:r>
        <w:rPr>
          <w:rFonts w:eastAsia="Times New Roman" w:cs="Times New Roman"/>
          <w:szCs w:val="24"/>
        </w:rPr>
        <w:t xml:space="preserve"> που πρέπει να τις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 δικαστής.</w:t>
      </w:r>
    </w:p>
    <w:p w14:paraId="37394AE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μεγάλο, όμως, ζήτημα το κ</w:t>
      </w:r>
      <w:r>
        <w:rPr>
          <w:rFonts w:eastAsia="Times New Roman" w:cs="Times New Roman"/>
          <w:szCs w:val="24"/>
        </w:rPr>
        <w:t xml:space="preserve">ορυφαίο είναι η </w:t>
      </w:r>
      <w:r>
        <w:rPr>
          <w:rFonts w:eastAsia="Times New Roman" w:cs="Times New Roman"/>
          <w:szCs w:val="24"/>
        </w:rPr>
        <w:t>β</w:t>
      </w:r>
      <w:r>
        <w:rPr>
          <w:rFonts w:eastAsia="Times New Roman" w:cs="Times New Roman"/>
          <w:szCs w:val="24"/>
        </w:rPr>
        <w:t xml:space="preserve">αβυλώνια αιχμαλωσία της χώρας στην εγκληματική σύλληψη των υπερπλεονασμάτων, που είναι μία μεγάλη, μία κολοσσιαία παγίδα φτώχειας. Γιατί η χώρα αιχμαλωτίζεται στην αναιμική ανάπτυξη και μάλιστα σε μία ανάπτυξη η οποία είναι κούφια, η </w:t>
      </w:r>
      <w:r>
        <w:rPr>
          <w:rFonts w:eastAsia="Times New Roman" w:cs="Times New Roman"/>
          <w:szCs w:val="24"/>
        </w:rPr>
        <w:t>σύνθεση του ΑΕΠ, αυτό το 2% που επιτυγχάνεται ως αύξηση, έχει τέτοια σύνθεση που δύσκολα επαναλαμβάνεται</w:t>
      </w:r>
      <w:r>
        <w:rPr>
          <w:rFonts w:eastAsia="Times New Roman" w:cs="Times New Roman"/>
          <w:szCs w:val="24"/>
        </w:rPr>
        <w:t>,</w:t>
      </w:r>
      <w:r>
        <w:rPr>
          <w:rFonts w:eastAsia="Times New Roman" w:cs="Times New Roman"/>
          <w:szCs w:val="24"/>
        </w:rPr>
        <w:t xml:space="preserve"> και αντ’ αυτού έχουμε επιδόματα δηλαδή διανομή μερίσματος μιζέριας. </w:t>
      </w:r>
    </w:p>
    <w:p w14:paraId="37394AE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Πώς μπορείς να διεκδικείς ως χώρα μείωση του στόχου του πρωτογενούς πλεονάσματος</w:t>
      </w:r>
      <w:r>
        <w:rPr>
          <w:rFonts w:eastAsia="Times New Roman" w:cs="Times New Roman"/>
          <w:szCs w:val="24"/>
        </w:rPr>
        <w:t>,</w:t>
      </w:r>
      <w:r>
        <w:rPr>
          <w:rFonts w:eastAsia="Times New Roman" w:cs="Times New Roman"/>
          <w:szCs w:val="24"/>
        </w:rPr>
        <w:t xml:space="preserve"> δίνοντας έμφαση στον παρονομαστή του κλάσματος, δηλαδή στην αύξηση του ΑΕΠ</w:t>
      </w:r>
      <w:r>
        <w:rPr>
          <w:rFonts w:eastAsia="Times New Roman" w:cs="Times New Roman"/>
          <w:szCs w:val="24"/>
        </w:rPr>
        <w:t>,</w:t>
      </w:r>
      <w:r>
        <w:rPr>
          <w:rFonts w:eastAsia="Times New Roman" w:cs="Times New Roman"/>
          <w:szCs w:val="24"/>
        </w:rPr>
        <w:t xml:space="preserve"> όταν εσύ διατυμπανίζεις και υπερηφανεύεσαι ότι μπορείς να πετύχεις υπερπλεονάσματα; Πώς; </w:t>
      </w:r>
    </w:p>
    <w:p w14:paraId="37394AF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Μέσω της υπερφορολόγησης, μέσω της υπερεπιβάρυνσης σε ασφαλιστικές εισφορές και τελικά μέ</w:t>
      </w:r>
      <w:r>
        <w:rPr>
          <w:rFonts w:eastAsia="Times New Roman" w:cs="Times New Roman"/>
          <w:szCs w:val="24"/>
        </w:rPr>
        <w:t xml:space="preserve">σω της άσκησης της </w:t>
      </w:r>
      <w:r>
        <w:rPr>
          <w:rFonts w:eastAsia="Times New Roman" w:cs="Times New Roman"/>
          <w:szCs w:val="24"/>
        </w:rPr>
        <w:lastRenderedPageBreak/>
        <w:t>περιβόητης ταξικής πολιτικής. Σου λέει η Κυβέρνηση «Μη στεναχωριέστε, από άλλους τα παίρνουμε και σε άλλους τα δίνουμε». Το 20% μόνο των φυσικών προσώπων καλύπτει τη φορολογία εισοδήματος φυσικών προσώπων και το 4,5% των επιχειρήσεων καλ</w:t>
      </w:r>
      <w:r>
        <w:rPr>
          <w:rFonts w:eastAsia="Times New Roman" w:cs="Times New Roman"/>
          <w:szCs w:val="24"/>
        </w:rPr>
        <w:t xml:space="preserve">ύπτει τη φορολογία εισοδήματος νομικών προσώπων. Είναι έτσι; Πρόκειται για μία ταξική αναδιανομή; </w:t>
      </w:r>
    </w:p>
    <w:p w14:paraId="37394AF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Για σκεφτείτε την οικογένεια ως οικονομική μονάδα. Διατηρεί ο παππούς την προσωπική διαφορά της σύνταξής του ναι, και μπορεί να δίνει ένα μικρό οικογενειακό </w:t>
      </w:r>
      <w:r>
        <w:rPr>
          <w:rFonts w:eastAsia="Times New Roman" w:cs="Times New Roman"/>
          <w:szCs w:val="24"/>
        </w:rPr>
        <w:t xml:space="preserve">επίδομα στον </w:t>
      </w:r>
      <w:r>
        <w:rPr>
          <w:rFonts w:eastAsia="Times New Roman" w:cs="Times New Roman"/>
          <w:szCs w:val="24"/>
        </w:rPr>
        <w:t>εγγονό</w:t>
      </w:r>
      <w:r>
        <w:rPr>
          <w:rFonts w:eastAsia="Times New Roman" w:cs="Times New Roman"/>
          <w:szCs w:val="24"/>
        </w:rPr>
        <w:t>, ο οποίος παραμένει άνεργος, χωρίς επίδομα ανεργίας και χωρίς προοπτική να βρει καλή θέση απασχόλησης</w:t>
      </w:r>
      <w:r>
        <w:rPr>
          <w:rFonts w:eastAsia="Times New Roman" w:cs="Times New Roman"/>
          <w:szCs w:val="24"/>
        </w:rPr>
        <w:t>,</w:t>
      </w:r>
      <w:r>
        <w:rPr>
          <w:rFonts w:eastAsia="Times New Roman" w:cs="Times New Roman"/>
          <w:szCs w:val="24"/>
        </w:rPr>
        <w:t xml:space="preserve"> γιατί η ανεμική ανάπτυξη δεν επιτρέπει τη δημιουργία θέσεων απασχόλησης. Και η ενδιάμεση γενιά ο πατέρα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w:t>
      </w:r>
      <w:r>
        <w:rPr>
          <w:rFonts w:eastAsia="Times New Roman" w:cs="Times New Roman"/>
          <w:szCs w:val="24"/>
        </w:rPr>
        <w:t>αν είναι εκτός αγοράς εργασ</w:t>
      </w:r>
      <w:r>
        <w:rPr>
          <w:rFonts w:eastAsia="Times New Roman" w:cs="Times New Roman"/>
          <w:szCs w:val="24"/>
        </w:rPr>
        <w:t>ίας ή υπό επισφαλείς συνθήκες εργασίας</w:t>
      </w:r>
      <w:r>
        <w:rPr>
          <w:rFonts w:eastAsia="Times New Roman" w:cs="Times New Roman"/>
          <w:szCs w:val="24"/>
        </w:rPr>
        <w:t>-</w:t>
      </w:r>
      <w:r>
        <w:rPr>
          <w:rFonts w:eastAsia="Times New Roman" w:cs="Times New Roman"/>
          <w:szCs w:val="24"/>
        </w:rPr>
        <w:t xml:space="preserve"> δεν μπορεί να βρει προοπτική. </w:t>
      </w:r>
    </w:p>
    <w:p w14:paraId="37394AF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Αλλά μήπως η αναδιανομή, αυτό το περιβόητο μέρισμα με τα αναδρομικά δίδεται μόνο σε αυτούς που δεν επιβαρύνονται φορολογικά; Τα ειδικά μισθολόγια, οι γιατροί, οι καθηγητές των πανεπιστη</w:t>
      </w:r>
      <w:r>
        <w:rPr>
          <w:rFonts w:eastAsia="Times New Roman" w:cs="Times New Roman"/>
          <w:szCs w:val="24"/>
        </w:rPr>
        <w:t xml:space="preserve">μίων, οι δικαστές, οι ένστολοι δεν είναι με τα σημερινά </w:t>
      </w:r>
      <w:r>
        <w:rPr>
          <w:rFonts w:eastAsia="Times New Roman" w:cs="Times New Roman"/>
          <w:szCs w:val="24"/>
        </w:rPr>
        <w:lastRenderedPageBreak/>
        <w:t>δεδομένα κάτω από το μεσαίο επίπεδο. Εδώ με 20.000 ευρώ ετήσιο εισόδημα ένας εργαζόμενος στον ιδιωτικό τομέα υφίσταται δραματική και μη αναπληρούμενη φορολογική υπερεπιβάρυνση. Γιατί υπάρχει και η επι</w:t>
      </w:r>
      <w:r>
        <w:rPr>
          <w:rFonts w:eastAsia="Times New Roman" w:cs="Times New Roman"/>
          <w:szCs w:val="24"/>
        </w:rPr>
        <w:t>βάρυνση του ΦΠΑ και των έμμεσων φόρων ούτως ή άλλως.</w:t>
      </w:r>
    </w:p>
    <w:p w14:paraId="37394AF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αποδιάρθρωση της μεσαίας τάξης είναι αυτή που λειτουργεί ως μοχλός για την αιχμαλωσία όλης της χώρας στην αναιμική ανάπτυξη και την προσδοκία μιας επιδοματικής πολιτικής, δηλαδή ό,τι πιο αντιαναπτυξιακ</w:t>
      </w:r>
      <w:r>
        <w:rPr>
          <w:rFonts w:eastAsia="Times New Roman" w:cs="Times New Roman"/>
          <w:szCs w:val="24"/>
        </w:rPr>
        <w:t>ό μπορεί να έχει συμβεί. Σε λίγο, όμως, ο καθένας θα μετρήσει καλύτερα και πραγματικά το συνολικό του όφελος ή τη συνολική του βλάβη σε ατομικό και οικογενειακό επίπεδο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θα δει την προοπτική του.</w:t>
      </w:r>
    </w:p>
    <w:p w14:paraId="37394AF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w:t>
      </w:r>
      <w:r>
        <w:rPr>
          <w:rFonts w:eastAsia="Times New Roman" w:cs="Times New Roman"/>
          <w:szCs w:val="24"/>
        </w:rPr>
        <w:t>ληρώστε, κύριε Βενιζέλο.</w:t>
      </w:r>
    </w:p>
    <w:p w14:paraId="37394AF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Τελειώνω, κυρία Πρόεδρε.</w:t>
      </w:r>
    </w:p>
    <w:p w14:paraId="37394AF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Ξέρω τα επιχειρήματα, τα ακούω από τον κ. Τσακαλώτο και τον κ. Χουλιαράκη «</w:t>
      </w:r>
      <w:r>
        <w:rPr>
          <w:rFonts w:eastAsia="Times New Roman" w:cs="Times New Roman"/>
          <w:szCs w:val="24"/>
        </w:rPr>
        <w:t>κ</w:t>
      </w:r>
      <w:r>
        <w:rPr>
          <w:rFonts w:eastAsia="Times New Roman" w:cs="Times New Roman"/>
          <w:szCs w:val="24"/>
        </w:rPr>
        <w:t>αι εσείς θα παίρνατε μέτρα» ή «</w:t>
      </w:r>
      <w:r>
        <w:rPr>
          <w:rFonts w:eastAsia="Times New Roman" w:cs="Times New Roman"/>
          <w:szCs w:val="24"/>
        </w:rPr>
        <w:t>π</w:t>
      </w:r>
      <w:r>
        <w:rPr>
          <w:rFonts w:eastAsia="Times New Roman" w:cs="Times New Roman"/>
          <w:szCs w:val="24"/>
        </w:rPr>
        <w:t xml:space="preserve">ήρατε και εσείς μέτρα 65 δισεκατομμύρια». </w:t>
      </w:r>
    </w:p>
    <w:p w14:paraId="37394AF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Πότε; Το 2010; Το 2011; Με </w:t>
      </w:r>
      <w:r>
        <w:rPr>
          <w:rFonts w:eastAsia="Times New Roman" w:cs="Times New Roman"/>
          <w:szCs w:val="24"/>
        </w:rPr>
        <w:t>δημοσιονομικό έλλειμμα 15,7% του ΑΕΠ, δηλαδή 36 δισεκατομμύρια, και πρωτογενές έλλειμμα 10,7% του ΑΕΠ, δηλαδή 26 δισεκατομμύρια, χωρίς να μπορούν να λειτουργήσουν τα σχολεία, τα νοσοκομεία;</w:t>
      </w:r>
    </w:p>
    <w:p w14:paraId="37394AF8" w14:textId="77777777" w:rsidR="00B27939" w:rsidRDefault="00D93F4B">
      <w:pPr>
        <w:spacing w:after="0" w:line="600" w:lineRule="auto"/>
        <w:ind w:firstLine="720"/>
        <w:jc w:val="both"/>
        <w:rPr>
          <w:rFonts w:eastAsia="Times New Roman" w:cs="Times New Roman"/>
          <w:szCs w:val="24"/>
        </w:rPr>
      </w:pPr>
      <w:r w:rsidRPr="00F90D98">
        <w:rPr>
          <w:rFonts w:eastAsia="Times New Roman" w:cs="Times New Roman"/>
          <w:b/>
          <w:szCs w:val="24"/>
        </w:rPr>
        <w:t>ΑΘΑΝΑΣΙΑ (ΣΙΑ) ΑΝΑΓΝΩΣΤΟΠΟΥΛΟΥ:</w:t>
      </w:r>
      <w:r>
        <w:rPr>
          <w:rFonts w:eastAsia="Times New Roman" w:cs="Times New Roman"/>
          <w:szCs w:val="24"/>
        </w:rPr>
        <w:t xml:space="preserve"> Πώς φτάσαμε ως εκεί;</w:t>
      </w:r>
    </w:p>
    <w:p w14:paraId="37394AF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ΕΥΑΓΓΕΛΟΣ ΒΕΝ</w:t>
      </w:r>
      <w:r>
        <w:rPr>
          <w:rFonts w:eastAsia="Times New Roman" w:cs="Times New Roman"/>
          <w:b/>
          <w:szCs w:val="24"/>
        </w:rPr>
        <w:t>ΙΖΕΛΟΣ:</w:t>
      </w:r>
      <w:r>
        <w:rPr>
          <w:rFonts w:eastAsia="Times New Roman" w:cs="Times New Roman"/>
          <w:szCs w:val="24"/>
        </w:rPr>
        <w:t xml:space="preserve"> Το 2015</w:t>
      </w:r>
      <w:r>
        <w:rPr>
          <w:rFonts w:eastAsia="Times New Roman" w:cs="Times New Roman"/>
          <w:szCs w:val="24"/>
        </w:rPr>
        <w:t>,</w:t>
      </w:r>
      <w:r>
        <w:rPr>
          <w:rFonts w:eastAsia="Times New Roman" w:cs="Times New Roman"/>
          <w:szCs w:val="24"/>
        </w:rPr>
        <w:t xml:space="preserve"> παραλάβατε τη χώρα υπό συνθήκες πρωτογενούς πλεονάσματος. Το 2014</w:t>
      </w:r>
      <w:r>
        <w:rPr>
          <w:rFonts w:eastAsia="Times New Roman" w:cs="Times New Roman"/>
          <w:szCs w:val="24"/>
        </w:rPr>
        <w:t>,</w:t>
      </w:r>
      <w:r>
        <w:rPr>
          <w:rFonts w:eastAsia="Times New Roman" w:cs="Times New Roman"/>
          <w:szCs w:val="24"/>
        </w:rPr>
        <w:t xml:space="preserve"> το κυκλικά προσαρμοσμένο πρωτογενές πλεόνασμα που είχε επιτύχει η χώρα ήταν 5,4% του ΑΕΠ, εάν η χώρα λειτουργούσε με βάση τις προβλέψεις που υπήρχαν για το ποσοστό ανάπτυξη</w:t>
      </w:r>
      <w:r>
        <w:rPr>
          <w:rFonts w:eastAsia="Times New Roman" w:cs="Times New Roman"/>
          <w:szCs w:val="24"/>
        </w:rPr>
        <w:t>ς, αυτό που χαραμίστηκε στις κυνικές πολιτικές του ΣΥΡΙΖΑ, το 2,9% του 2015, το 3,7% του 2016 και ούτω κάθε εξής.</w:t>
      </w:r>
    </w:p>
    <w:p w14:paraId="37394AF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Συνεπώς ο προϋπολογισμός αποτυπώνει τη ναρκοθέτηση της επόμενης βουλευτικής περιόδου, τουλάχιστον, μέχρι το 2022. </w:t>
      </w:r>
    </w:p>
    <w:p w14:paraId="37394AF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Πρέπει να πω ότι η επόμενη </w:t>
      </w:r>
      <w:r>
        <w:rPr>
          <w:rFonts w:eastAsia="Times New Roman" w:cs="Times New Roman"/>
          <w:szCs w:val="24"/>
        </w:rPr>
        <w:t>κ</w:t>
      </w:r>
      <w:r>
        <w:rPr>
          <w:rFonts w:eastAsia="Times New Roman" w:cs="Times New Roman"/>
          <w:szCs w:val="24"/>
        </w:rPr>
        <w:t xml:space="preserve">υβέρνηση πρέπει να διαμορφώσει πολύ προσεχτικά το νέο δημοσιονομικό πλαίσιο μέσα </w:t>
      </w:r>
      <w:r>
        <w:rPr>
          <w:rFonts w:eastAsia="Times New Roman" w:cs="Times New Roman"/>
          <w:szCs w:val="24"/>
        </w:rPr>
        <w:lastRenderedPageBreak/>
        <w:t>στο οποίο θα κινηθεί η χώρα αναπτυξιακά. Δεν υπάρχει επιστροφή σε κα</w:t>
      </w:r>
      <w:r>
        <w:rPr>
          <w:rFonts w:eastAsia="Times New Roman" w:cs="Times New Roman"/>
          <w:szCs w:val="24"/>
        </w:rPr>
        <w:t>μ</w:t>
      </w:r>
      <w:r>
        <w:rPr>
          <w:rFonts w:eastAsia="Times New Roman" w:cs="Times New Roman"/>
          <w:szCs w:val="24"/>
        </w:rPr>
        <w:t>μία κανονικότητα. Οφείλουμε να έχουμε επίγνωση. Όσοι νομίζουν ότι η χώρα έχει ξαναγίνει κανονική και μπορ</w:t>
      </w:r>
      <w:r>
        <w:rPr>
          <w:rFonts w:eastAsia="Times New Roman" w:cs="Times New Roman"/>
          <w:szCs w:val="24"/>
        </w:rPr>
        <w:t>ούμε να μιλάμε για προεκλογικές παροχές, εγκληματούν σε βάρος της προοπτικής του τόπου.</w:t>
      </w:r>
    </w:p>
    <w:p w14:paraId="37394AF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Έχουμε μια κοινωνία οργισμένη και κουρασμένη, αλλά όχι έτοιμη να αναλάβει την επιχείρηση εθνικής ανόρθωσης, γιατί ο ΣΥΡΙΖΑ την θέλει εξαρτημένη, ολιγαρκή, φοβική, διχασ</w:t>
      </w:r>
      <w:r>
        <w:rPr>
          <w:rFonts w:eastAsia="Times New Roman" w:cs="Times New Roman"/>
          <w:szCs w:val="24"/>
        </w:rPr>
        <w:t>μένη υπό την επιρροή του κοινωνικού αυτοματισμού. Γι’ αυτό το μεγάλο πρόβλημα της οικονομίας είναι θεσμικό και πολιτικό. Γι’ αυτό έχει σημασία η αλλαγή συσχετισμών, η στρατηγική ήττα του ΣΥΡΙΖΑ</w:t>
      </w:r>
      <w:r>
        <w:rPr>
          <w:rFonts w:eastAsia="Times New Roman" w:cs="Times New Roman"/>
          <w:szCs w:val="24"/>
        </w:rPr>
        <w:t xml:space="preserve">, </w:t>
      </w:r>
      <w:r>
        <w:rPr>
          <w:rFonts w:eastAsia="Times New Roman" w:cs="Times New Roman"/>
          <w:szCs w:val="24"/>
        </w:rPr>
        <w:t>για να εφαρμοστεί ένα ολοκληρωμένο σχέδιο εθνικής ανόρθωσης υ</w:t>
      </w:r>
      <w:r>
        <w:rPr>
          <w:rFonts w:eastAsia="Times New Roman" w:cs="Times New Roman"/>
          <w:szCs w:val="24"/>
        </w:rPr>
        <w:t xml:space="preserve">πό την εγγύηση της προοδευτικής δημοκρατικής παράταξης. </w:t>
      </w:r>
    </w:p>
    <w:p w14:paraId="37394AF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0A7B12">
        <w:rPr>
          <w:rFonts w:eastAsia="Times New Roman" w:cs="Times New Roman"/>
          <w:b/>
          <w:szCs w:val="24"/>
        </w:rPr>
        <w:t>:</w:t>
      </w:r>
      <w:r>
        <w:rPr>
          <w:rFonts w:eastAsia="Times New Roman" w:cs="Times New Roman"/>
          <w:b/>
          <w:szCs w:val="24"/>
        </w:rPr>
        <w:t xml:space="preserve"> </w:t>
      </w:r>
      <w:r>
        <w:rPr>
          <w:rFonts w:eastAsia="Times New Roman" w:cs="Times New Roman"/>
          <w:szCs w:val="24"/>
        </w:rPr>
        <w:t>Ολοκληρώστε, κύριε Βενιζέλο.</w:t>
      </w:r>
    </w:p>
    <w:p w14:paraId="37394AF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sidRPr="000A7B12">
        <w:rPr>
          <w:rFonts w:eastAsia="Times New Roman" w:cs="Times New Roman"/>
          <w:b/>
          <w:szCs w:val="24"/>
        </w:rPr>
        <w:t>:</w:t>
      </w:r>
      <w:r w:rsidRPr="000A7B12">
        <w:rPr>
          <w:rFonts w:eastAsia="Times New Roman" w:cs="Times New Roman"/>
          <w:szCs w:val="24"/>
        </w:rPr>
        <w:t xml:space="preserve"> </w:t>
      </w:r>
      <w:r>
        <w:rPr>
          <w:rFonts w:eastAsia="Times New Roman" w:cs="Times New Roman"/>
          <w:szCs w:val="24"/>
        </w:rPr>
        <w:t xml:space="preserve">Τελειώνω, κυρία Πρόεδρε, με μια φράση που αφορά το χθεσινοβραδινό, μάλλον το σημερινό πρωινό, γεγονός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Θα μου επιτρέψετε να πω </w:t>
      </w:r>
      <w:r>
        <w:rPr>
          <w:rFonts w:eastAsia="Times New Roman" w:cs="Times New Roman"/>
          <w:szCs w:val="24"/>
        </w:rPr>
        <w:lastRenderedPageBreak/>
        <w:t xml:space="preserve">ότι η ωμή εγκληματική ενέργεια κατά του </w:t>
      </w:r>
      <w:r>
        <w:rPr>
          <w:rFonts w:eastAsia="Times New Roman" w:cs="Times New Roman"/>
          <w:szCs w:val="24"/>
        </w:rPr>
        <w:t>«</w:t>
      </w:r>
      <w:r>
        <w:rPr>
          <w:rFonts w:eastAsia="Times New Roman" w:cs="Times New Roman"/>
          <w:szCs w:val="24"/>
        </w:rPr>
        <w:t>ΣΚΑ</w:t>
      </w:r>
      <w:r>
        <w:rPr>
          <w:rFonts w:eastAsia="Times New Roman" w:cs="Times New Roman"/>
          <w:szCs w:val="24"/>
          <w:lang w:val="en-GB"/>
        </w:rPr>
        <w:t>I</w:t>
      </w:r>
      <w:r>
        <w:rPr>
          <w:rFonts w:eastAsia="Times New Roman" w:cs="Times New Roman"/>
          <w:szCs w:val="24"/>
        </w:rPr>
        <w:t>»,</w:t>
      </w:r>
      <w:r w:rsidRPr="000A7B12">
        <w:rPr>
          <w:rFonts w:eastAsia="Times New Roman" w:cs="Times New Roman"/>
          <w:szCs w:val="24"/>
        </w:rPr>
        <w:t xml:space="preserve"> </w:t>
      </w:r>
      <w:r>
        <w:rPr>
          <w:rFonts w:eastAsia="Times New Roman" w:cs="Times New Roman"/>
          <w:szCs w:val="24"/>
        </w:rPr>
        <w:t xml:space="preserve">στόχευε στην καρδιά της </w:t>
      </w:r>
      <w:r>
        <w:rPr>
          <w:rFonts w:eastAsia="Times New Roman" w:cs="Times New Roman"/>
          <w:szCs w:val="24"/>
        </w:rPr>
        <w:t>δ</w:t>
      </w:r>
      <w:r>
        <w:rPr>
          <w:rFonts w:eastAsia="Times New Roman" w:cs="Times New Roman"/>
          <w:szCs w:val="24"/>
        </w:rPr>
        <w:t>ημοκρατίας, όχι μόνο με την υλική δύναμη της</w:t>
      </w:r>
      <w:r>
        <w:rPr>
          <w:rFonts w:eastAsia="Times New Roman" w:cs="Times New Roman"/>
          <w:szCs w:val="24"/>
        </w:rPr>
        <w:t xml:space="preserve"> έκρηξης αλλά με τον θρασύ συμβολισμό της σιωπής που ήθελε να επιβάλλει. </w:t>
      </w:r>
    </w:p>
    <w:p w14:paraId="37394AF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Ευτυχώς πέτυχε το αντίθετο. Αυτή είναι η δύναμη της </w:t>
      </w:r>
      <w:r>
        <w:rPr>
          <w:rFonts w:eastAsia="Times New Roman" w:cs="Times New Roman"/>
          <w:szCs w:val="24"/>
        </w:rPr>
        <w:t>δ</w:t>
      </w:r>
      <w:r>
        <w:rPr>
          <w:rFonts w:eastAsia="Times New Roman" w:cs="Times New Roman"/>
          <w:szCs w:val="24"/>
        </w:rPr>
        <w:t xml:space="preserve">ημοκρατίας και της πολυφωνίας. Όμως δεν αρκεί η καταδίκη τέτοιων ενεργειών. </w:t>
      </w:r>
    </w:p>
    <w:p w14:paraId="37394B00" w14:textId="77777777" w:rsidR="00B27939" w:rsidRDefault="00D93F4B">
      <w:pPr>
        <w:spacing w:after="0" w:line="600" w:lineRule="auto"/>
        <w:ind w:firstLine="720"/>
        <w:jc w:val="both"/>
        <w:rPr>
          <w:rFonts w:eastAsia="Times New Roman" w:cs="Times New Roman"/>
          <w:szCs w:val="24"/>
        </w:rPr>
      </w:pPr>
      <w:r w:rsidRPr="00536E1D">
        <w:rPr>
          <w:rFonts w:eastAsia="Times New Roman" w:cs="Times New Roman"/>
          <w:b/>
          <w:szCs w:val="24"/>
        </w:rPr>
        <w:t>ΠΡΟΕΔΡΕΥΟΥΣΑ (Αναστασία Χριστοδουλοπούλου)</w:t>
      </w:r>
      <w:r w:rsidRPr="00EC2568">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Κύριε Βε</w:t>
      </w:r>
      <w:r>
        <w:rPr>
          <w:rFonts w:eastAsia="Times New Roman" w:cs="Times New Roman"/>
          <w:szCs w:val="24"/>
        </w:rPr>
        <w:t>νιζέλο, σας παρακαλώ, ολοκληρώστε. Έχετε μιλήσει πέντε λεπτά παραπάνω. Σεβαστείτε τους άλλους. Έλεος πια!</w:t>
      </w:r>
    </w:p>
    <w:p w14:paraId="37394B0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sidRPr="000A7B12">
        <w:rPr>
          <w:rFonts w:eastAsia="Times New Roman" w:cs="Times New Roman"/>
          <w:b/>
          <w:szCs w:val="24"/>
        </w:rPr>
        <w:t>:</w:t>
      </w:r>
      <w:r>
        <w:rPr>
          <w:rFonts w:eastAsia="Times New Roman" w:cs="Times New Roman"/>
          <w:szCs w:val="24"/>
        </w:rPr>
        <w:t xml:space="preserve"> Απαιτείται αντίσταση κατά της διολίσθησης της </w:t>
      </w:r>
      <w:r>
        <w:rPr>
          <w:rFonts w:eastAsia="Times New Roman" w:cs="Times New Roman"/>
          <w:szCs w:val="24"/>
        </w:rPr>
        <w:t>δ</w:t>
      </w:r>
      <w:r>
        <w:rPr>
          <w:rFonts w:eastAsia="Times New Roman" w:cs="Times New Roman"/>
          <w:szCs w:val="24"/>
        </w:rPr>
        <w:t xml:space="preserve">ημοκρατίας, κατά του εκβιασμού και της φθοράς των θεσμών. </w:t>
      </w:r>
    </w:p>
    <w:p w14:paraId="37394B02" w14:textId="77777777" w:rsidR="00B27939" w:rsidRDefault="00D93F4B">
      <w:pPr>
        <w:spacing w:after="0" w:line="600" w:lineRule="auto"/>
        <w:ind w:firstLine="720"/>
        <w:jc w:val="both"/>
        <w:rPr>
          <w:rFonts w:eastAsia="Times New Roman" w:cs="Times New Roman"/>
          <w:szCs w:val="24"/>
        </w:rPr>
      </w:pPr>
      <w:r w:rsidRPr="00BC4DF6">
        <w:rPr>
          <w:rFonts w:eastAsia="Times New Roman" w:cs="Times New Roman"/>
          <w:szCs w:val="24"/>
        </w:rPr>
        <w:t>(Χειροκροτήματα από την</w:t>
      </w:r>
      <w:r w:rsidRPr="00BC4DF6">
        <w:rPr>
          <w:rFonts w:eastAsia="Times New Roman" w:cs="Times New Roman"/>
          <w:szCs w:val="24"/>
        </w:rPr>
        <w:t xml:space="preserve"> πτέρυγα </w:t>
      </w:r>
      <w:r>
        <w:rPr>
          <w:rFonts w:eastAsia="Times New Roman" w:cs="Times New Roman"/>
          <w:szCs w:val="24"/>
        </w:rPr>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BC4DF6">
        <w:rPr>
          <w:rFonts w:eastAsia="Times New Roman" w:cs="Times New Roman"/>
          <w:szCs w:val="24"/>
        </w:rPr>
        <w:t>)</w:t>
      </w:r>
    </w:p>
    <w:p w14:paraId="37394B0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 </w:t>
      </w:r>
      <w:r w:rsidRPr="00536E1D">
        <w:rPr>
          <w:rFonts w:eastAsia="Times New Roman" w:cs="Times New Roman"/>
          <w:b/>
          <w:szCs w:val="24"/>
        </w:rPr>
        <w:t>ΠΡΟΕΔΡΕΥΟΥΣΑ (Αναστασία Χριστοδουλοπούλου)</w:t>
      </w:r>
      <w:r w:rsidRPr="00EC2568">
        <w:rPr>
          <w:rFonts w:eastAsia="Times New Roman" w:cs="Times New Roman"/>
          <w:b/>
          <w:szCs w:val="24"/>
        </w:rPr>
        <w:t>:</w:t>
      </w:r>
      <w:r>
        <w:rPr>
          <w:rFonts w:eastAsia="Times New Roman" w:cs="Times New Roman"/>
          <w:szCs w:val="24"/>
        </w:rPr>
        <w:t xml:space="preserve"> Κύριε Μαυρωτά, έχετε τον λόγο.</w:t>
      </w:r>
    </w:p>
    <w:p w14:paraId="37394B0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εδώ δεν υπάρχουν ανισότητες. Όλοι πρέπει να μιλήσουν το ίδιο. </w:t>
      </w:r>
    </w:p>
    <w:p w14:paraId="37394B0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sidRPr="00EC2568">
        <w:rPr>
          <w:rFonts w:eastAsia="Times New Roman" w:cs="Times New Roman"/>
          <w:b/>
          <w:szCs w:val="24"/>
        </w:rPr>
        <w:t>:</w:t>
      </w:r>
      <w:r w:rsidRPr="00EC2568">
        <w:rPr>
          <w:rFonts w:eastAsia="Times New Roman" w:cs="Times New Roman"/>
          <w:szCs w:val="24"/>
        </w:rPr>
        <w:t xml:space="preserve"> </w:t>
      </w:r>
      <w:r>
        <w:rPr>
          <w:rFonts w:eastAsia="Times New Roman" w:cs="Times New Roman"/>
          <w:szCs w:val="24"/>
        </w:rPr>
        <w:t>Δέκα λεπτά λέει ο Κανονισμ</w:t>
      </w:r>
      <w:r>
        <w:rPr>
          <w:rFonts w:eastAsia="Times New Roman" w:cs="Times New Roman"/>
          <w:szCs w:val="24"/>
        </w:rPr>
        <w:t>ός!</w:t>
      </w:r>
    </w:p>
    <w:p w14:paraId="37394B06" w14:textId="77777777" w:rsidR="00B27939" w:rsidRDefault="00D93F4B">
      <w:pPr>
        <w:spacing w:after="0" w:line="600" w:lineRule="auto"/>
        <w:ind w:firstLine="720"/>
        <w:jc w:val="both"/>
        <w:rPr>
          <w:rFonts w:eastAsia="Times New Roman" w:cs="Times New Roman"/>
          <w:szCs w:val="24"/>
        </w:rPr>
      </w:pPr>
      <w:r w:rsidRPr="00536E1D">
        <w:rPr>
          <w:rFonts w:eastAsia="Times New Roman" w:cs="Times New Roman"/>
          <w:b/>
          <w:szCs w:val="24"/>
        </w:rPr>
        <w:t>ΠΡΟΕΔΡΕΥΟΥΣΑ (Αναστασία Χριστοδουλοπούλου)</w:t>
      </w:r>
      <w:r w:rsidRPr="00EC2568">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 xml:space="preserve">Εδώ λέει επτά. Εγώ κάνω αυτό που λέει ο κατάλογος. Αφήστε τα τώρα οι λάτρεις του Κανονισμού. </w:t>
      </w:r>
    </w:p>
    <w:p w14:paraId="37394B0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Κύριε Μαυρωτά, έχετε τον λόγο για δώδεκα λεπτά.</w:t>
      </w:r>
    </w:p>
    <w:p w14:paraId="37394B0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sidRPr="00EC2568">
        <w:rPr>
          <w:rFonts w:eastAsia="Times New Roman" w:cs="Times New Roman"/>
          <w:b/>
          <w:szCs w:val="24"/>
        </w:rPr>
        <w:t>:</w:t>
      </w:r>
      <w:r>
        <w:rPr>
          <w:rFonts w:eastAsia="Times New Roman" w:cs="Times New Roman"/>
          <w:szCs w:val="24"/>
        </w:rPr>
        <w:t xml:space="preserve"> Ευχαριστώ, κυρία Πρόεδρε.</w:t>
      </w:r>
    </w:p>
    <w:p w14:paraId="37394B0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κι εγώ από την σημερινή τρομοκρατική επίθεση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με δύο λόγια. Δεν πρέπει να αφήσουμε την τρομοκρατία και τον φόβο να κερδίσουν. Και θα κερδίσουν</w:t>
      </w:r>
      <w:r>
        <w:rPr>
          <w:rFonts w:eastAsia="Times New Roman" w:cs="Times New Roman"/>
          <w:szCs w:val="24"/>
        </w:rPr>
        <w:t>,</w:t>
      </w:r>
      <w:r>
        <w:rPr>
          <w:rFonts w:eastAsia="Times New Roman" w:cs="Times New Roman"/>
          <w:szCs w:val="24"/>
        </w:rPr>
        <w:t xml:space="preserve"> αν οδηγήσουν σε περισσότερο διχασμό και λιγότερη δημοκρατία. Ενωμένες οι δη</w:t>
      </w:r>
      <w:r>
        <w:rPr>
          <w:rFonts w:eastAsia="Times New Roman" w:cs="Times New Roman"/>
          <w:szCs w:val="24"/>
        </w:rPr>
        <w:t xml:space="preserve">μοκρατικές δυνάμεις πρέπει να σταθούμε απέναντι. Ό,τι και αν μας χωρίζει είναι μικρότερο. Σήμερα συμφωνούμε ή διαφωνούμε με τον συγκεκριμένο </w:t>
      </w:r>
      <w:r w:rsidRPr="00991640">
        <w:rPr>
          <w:rFonts w:eastAsia="Times New Roman" w:cs="Times New Roman"/>
          <w:szCs w:val="24"/>
        </w:rPr>
        <w:t>σταθμό</w:t>
      </w:r>
      <w:r>
        <w:rPr>
          <w:rFonts w:eastAsia="Times New Roman" w:cs="Times New Roman"/>
          <w:szCs w:val="24"/>
        </w:rPr>
        <w:t xml:space="preserve">, απειλείται κάτι πολύ μεγαλύτερο, απειλείται η ίδια η </w:t>
      </w:r>
      <w:r>
        <w:rPr>
          <w:rFonts w:eastAsia="Times New Roman" w:cs="Times New Roman"/>
          <w:szCs w:val="24"/>
        </w:rPr>
        <w:t>δ</w:t>
      </w:r>
      <w:r>
        <w:rPr>
          <w:rFonts w:eastAsia="Times New Roman" w:cs="Times New Roman"/>
          <w:szCs w:val="24"/>
        </w:rPr>
        <w:t>ημοκρατία. Χωρίς, λοιπόν, «ναι μεν αλλά», χωρίς αστερ</w:t>
      </w:r>
      <w:r>
        <w:rPr>
          <w:rFonts w:eastAsia="Times New Roman" w:cs="Times New Roman"/>
          <w:szCs w:val="24"/>
        </w:rPr>
        <w:t xml:space="preserve">ίσκους, καταδικάζουμε όσους με βόμβες θέλουν να δυναμιτίσουν το πολιτικό κλίμα και να σπείρουν φόβο, μίσος και διχασμό. </w:t>
      </w:r>
    </w:p>
    <w:p w14:paraId="37394B0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Θα ήταν καλό για να αρθεί το τοξικό κλίμα, όπως το χαρακτήρισε και ο Πρόεδρος της Νέας Δημοκρατίας τα δύο μεγάλα κόμματα, Νέα Δημοκρατί</w:t>
      </w:r>
      <w:r>
        <w:rPr>
          <w:rFonts w:eastAsia="Times New Roman" w:cs="Times New Roman"/>
          <w:szCs w:val="24"/>
        </w:rPr>
        <w:t xml:space="preserve">α και ΣΥΡΙΖΑ, να άρουν το εμπάργκο στα μέσα μαζικής ενημέρωσης, ώστε να δείξουν έμπρακτα ότι τέτοιες επιθέσεις πεισμώνουν και κάνουν την ενημέρωση και τη </w:t>
      </w:r>
      <w:r>
        <w:rPr>
          <w:rFonts w:eastAsia="Times New Roman" w:cs="Times New Roman"/>
          <w:szCs w:val="24"/>
        </w:rPr>
        <w:t>δ</w:t>
      </w:r>
      <w:r>
        <w:rPr>
          <w:rFonts w:eastAsia="Times New Roman" w:cs="Times New Roman"/>
          <w:szCs w:val="24"/>
        </w:rPr>
        <w:t xml:space="preserve">ημοκρατία πιο δυνατές. </w:t>
      </w:r>
    </w:p>
    <w:p w14:paraId="37394B0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Ας έρθω και στο αντικείμενο της συζήτησης. Σήμερα συζητάμε τον πρώτο μεταμνημ</w:t>
      </w:r>
      <w:r>
        <w:rPr>
          <w:rFonts w:eastAsia="Times New Roman" w:cs="Times New Roman"/>
          <w:szCs w:val="24"/>
        </w:rPr>
        <w:t>ονιακό προϋπολογισμό</w:t>
      </w:r>
      <w:r>
        <w:rPr>
          <w:rFonts w:eastAsia="Times New Roman" w:cs="Times New Roman"/>
          <w:szCs w:val="24"/>
        </w:rPr>
        <w:t>,</w:t>
      </w:r>
      <w:r>
        <w:rPr>
          <w:rFonts w:eastAsia="Times New Roman" w:cs="Times New Roman"/>
          <w:szCs w:val="24"/>
        </w:rPr>
        <w:t xml:space="preserve"> που έχουμε την ατυχία να είναι προεκλογικός προϋπολογισμός. Το 2019</w:t>
      </w:r>
      <w:r>
        <w:rPr>
          <w:rFonts w:eastAsia="Times New Roman" w:cs="Times New Roman"/>
          <w:szCs w:val="24"/>
        </w:rPr>
        <w:t>,</w:t>
      </w:r>
      <w:r>
        <w:rPr>
          <w:rFonts w:eastAsia="Times New Roman" w:cs="Times New Roman"/>
          <w:szCs w:val="24"/>
        </w:rPr>
        <w:t xml:space="preserve"> θα είναι σίγουρα και χρονιά βουλευτικών εκλογών –και όχι μόνο- μια παράμετρος που φαίνεται να παίζει καθοριστικό ρόλο στις επιλογές της Κυβέρνησης. Μέσα από τους λίγ</w:t>
      </w:r>
      <w:r>
        <w:rPr>
          <w:rFonts w:eastAsia="Times New Roman" w:cs="Times New Roman"/>
          <w:szCs w:val="24"/>
        </w:rPr>
        <w:t>ους βαθμούς ελευθερίας που έχει, φαίνεται να καταστρώνει έναν προϋπολογισμό με το βλέμμα όχι στις επόμενες γενιές αλλά στις επόμενες κάλπες.</w:t>
      </w:r>
    </w:p>
    <w:p w14:paraId="37394B0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Δεν θα την κατηγορούσα τόσο πολύ γι’ αυτό. Είναι φυσιολογικό και αναμενόμενο. Όλοι το ίδιο έκαναν και κάνουν, όπως </w:t>
      </w:r>
      <w:r>
        <w:rPr>
          <w:rFonts w:eastAsia="Times New Roman" w:cs="Times New Roman"/>
          <w:szCs w:val="24"/>
        </w:rPr>
        <w:t xml:space="preserve">βλέπουμε μάλιστα και τις τελευταίες μέρες, αλλά το «κατηγορώ» πηγαίνει στο ότι μεταξύ της κοντόφθαλμης τακτικής και της μακροπρόθεσμης προοπτικής, η πρώτη κερδίζει συντριπτικά και </w:t>
      </w:r>
      <w:r>
        <w:rPr>
          <w:rFonts w:eastAsia="Times New Roman" w:cs="Times New Roman"/>
          <w:szCs w:val="24"/>
        </w:rPr>
        <w:lastRenderedPageBreak/>
        <w:t>όχι οριακά, όπως θα ήταν αποδεκτό από την κοινωνία και την οικονομία μας.</w:t>
      </w:r>
    </w:p>
    <w:p w14:paraId="37394B0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 εξηγούμαι</w:t>
      </w:r>
      <w:r w:rsidRPr="00EC2568">
        <w:rPr>
          <w:rFonts w:eastAsia="Times New Roman" w:cs="Times New Roman"/>
          <w:szCs w:val="24"/>
        </w:rPr>
        <w:t>:</w:t>
      </w:r>
      <w:r>
        <w:rPr>
          <w:rFonts w:eastAsia="Times New Roman" w:cs="Times New Roman"/>
          <w:szCs w:val="24"/>
        </w:rPr>
        <w:t xml:space="preserve"> Για να στηρίξεις το κοινωνικό κράτος, χρειάζεσαι πόρους. Τώρα πλέον που δεν έχουμε και το προστατευμένο περιβάλλον δανεισμού με τους θεσμούς, πρέπει να δανειστούμε από τις αγορές. Ακόμη δεν μπορούμε. Είναι απαγορευτικά τα επιτόκια, δηλαδή η Κυ</w:t>
      </w:r>
      <w:r>
        <w:rPr>
          <w:rFonts w:eastAsia="Times New Roman" w:cs="Times New Roman"/>
          <w:szCs w:val="24"/>
        </w:rPr>
        <w:t xml:space="preserve">βέρνηση ζει το δράμα της ελληνικής επιχείρησης σήμερα που δεν μπορεί να δανειστεί, μόνο που η Κυβέρνηση έχει το </w:t>
      </w:r>
      <w:r>
        <w:rPr>
          <w:rFonts w:eastAsia="Times New Roman" w:cs="Times New Roman"/>
          <w:szCs w:val="24"/>
        </w:rPr>
        <w:t>«</w:t>
      </w:r>
      <w:r>
        <w:rPr>
          <w:rFonts w:eastAsia="Times New Roman" w:cs="Times New Roman"/>
          <w:szCs w:val="24"/>
        </w:rPr>
        <w:t>μαξιλάρι</w:t>
      </w:r>
      <w:r>
        <w:rPr>
          <w:rFonts w:eastAsia="Times New Roman" w:cs="Times New Roman"/>
          <w:szCs w:val="24"/>
        </w:rPr>
        <w:t>»</w:t>
      </w:r>
      <w:r>
        <w:rPr>
          <w:rFonts w:eastAsia="Times New Roman" w:cs="Times New Roman"/>
          <w:szCs w:val="24"/>
        </w:rPr>
        <w:t xml:space="preserve"> των 26,6 δισεκατομμυρίων. Όμως προσοχή. Το </w:t>
      </w:r>
      <w:r>
        <w:rPr>
          <w:rFonts w:eastAsia="Times New Roman" w:cs="Times New Roman"/>
          <w:szCs w:val="24"/>
        </w:rPr>
        <w:t>«</w:t>
      </w:r>
      <w:r>
        <w:rPr>
          <w:rFonts w:eastAsia="Times New Roman" w:cs="Times New Roman"/>
          <w:szCs w:val="24"/>
        </w:rPr>
        <w:t>μαξιλάρι</w:t>
      </w:r>
      <w:r>
        <w:rPr>
          <w:rFonts w:eastAsia="Times New Roman" w:cs="Times New Roman"/>
          <w:szCs w:val="24"/>
        </w:rPr>
        <w:t>»</w:t>
      </w:r>
      <w:r>
        <w:rPr>
          <w:rFonts w:eastAsia="Times New Roman" w:cs="Times New Roman"/>
          <w:szCs w:val="24"/>
        </w:rPr>
        <w:t xml:space="preserve"> αυτό μπορεί να χρησιμοποιηθεί για την κρούση, για να κοιμάσαι πιο άνετα, μπορεί</w:t>
      </w:r>
      <w:r>
        <w:rPr>
          <w:rFonts w:eastAsia="Times New Roman" w:cs="Times New Roman"/>
          <w:szCs w:val="24"/>
        </w:rPr>
        <w:t xml:space="preserve">, όμως, να χρησιμοποιηθεί και για να σε πνίξουν από ασφυξία. </w:t>
      </w:r>
    </w:p>
    <w:p w14:paraId="37394B0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 θέμα, λοιπόν, είναι πώς θα το χρησιμοποιήσεις. Αν το έχεις ως ασφάλεια για να κάνεις όλες εκείνες τις απαραίτητες κινήσεις, να δώσεις τα σήματα για να ξανακερδίσεις την εμπιστοσύνη, τότε ναι </w:t>
      </w:r>
      <w:r>
        <w:rPr>
          <w:rFonts w:eastAsia="Times New Roman" w:cs="Times New Roman"/>
          <w:szCs w:val="24"/>
        </w:rPr>
        <w:t xml:space="preserve">είναι </w:t>
      </w:r>
      <w:r>
        <w:rPr>
          <w:rFonts w:eastAsia="Times New Roman" w:cs="Times New Roman"/>
          <w:szCs w:val="24"/>
        </w:rPr>
        <w:t>«</w:t>
      </w:r>
      <w:r>
        <w:rPr>
          <w:rFonts w:eastAsia="Times New Roman" w:cs="Times New Roman"/>
          <w:szCs w:val="24"/>
        </w:rPr>
        <w:t>μαξιλάρι</w:t>
      </w:r>
      <w:r>
        <w:rPr>
          <w:rFonts w:eastAsia="Times New Roman" w:cs="Times New Roman"/>
          <w:szCs w:val="24"/>
        </w:rPr>
        <w:t>»</w:t>
      </w:r>
      <w:r>
        <w:rPr>
          <w:rFonts w:eastAsia="Times New Roman" w:cs="Times New Roman"/>
          <w:szCs w:val="24"/>
        </w:rPr>
        <w:t xml:space="preserve"> ασφαλείας. Όμως αν το έχεις για να το τρως χωρίς να σε νοιάζει η επόμενη μέρα, αφού ούτως ή άλλως δεν θα είσαι </w:t>
      </w:r>
      <w:r>
        <w:rPr>
          <w:rFonts w:eastAsia="Times New Roman" w:cs="Times New Roman"/>
          <w:szCs w:val="24"/>
        </w:rPr>
        <w:t>κ</w:t>
      </w:r>
      <w:r>
        <w:rPr>
          <w:rFonts w:eastAsia="Times New Roman" w:cs="Times New Roman"/>
          <w:szCs w:val="24"/>
        </w:rPr>
        <w:t xml:space="preserve">υβέρνηση, τότε είναι το </w:t>
      </w:r>
      <w:r>
        <w:rPr>
          <w:rFonts w:eastAsia="Times New Roman" w:cs="Times New Roman"/>
          <w:szCs w:val="24"/>
        </w:rPr>
        <w:t xml:space="preserve">«μαξιλάρι» </w:t>
      </w:r>
      <w:r>
        <w:rPr>
          <w:rFonts w:eastAsia="Times New Roman" w:cs="Times New Roman"/>
          <w:szCs w:val="24"/>
        </w:rPr>
        <w:t xml:space="preserve">της ασφυξίας. </w:t>
      </w:r>
    </w:p>
    <w:p w14:paraId="37394B0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Επιστροφή στον προϋπολογισμό που, κατά τη γνώμη μου, το πιο ενδιαφέρον που έχ</w:t>
      </w:r>
      <w:r>
        <w:rPr>
          <w:rFonts w:eastAsia="Times New Roman" w:cs="Times New Roman"/>
          <w:szCs w:val="24"/>
        </w:rPr>
        <w:t>ει η ψήφιση του συγκεκριμένου, δεν είναι ούτε ότι είναι ο πρώτος μεταμνημονιακός ούτε ότι φτιάχτηκε από ελληνικά χέρια, όπως έχουμε ακούσει, αλλά ότι επειδή ο προϋπολογισμός έχει και την έννοια της ψήφου εμπιστοσύνης στην Κυβέρνηση, θα έχει πολύ ενδιαφέρον</w:t>
      </w:r>
      <w:r>
        <w:rPr>
          <w:rFonts w:eastAsia="Times New Roman" w:cs="Times New Roman"/>
          <w:szCs w:val="24"/>
        </w:rPr>
        <w:t xml:space="preserve"> να δούμε αύριο το βράδυ</w:t>
      </w:r>
      <w:r>
        <w:rPr>
          <w:rFonts w:eastAsia="Times New Roman" w:cs="Times New Roman"/>
          <w:szCs w:val="24"/>
        </w:rPr>
        <w:t>,</w:t>
      </w:r>
      <w:r>
        <w:rPr>
          <w:rFonts w:eastAsia="Times New Roman" w:cs="Times New Roman"/>
          <w:szCs w:val="24"/>
        </w:rPr>
        <w:t xml:space="preserve"> πώς θα ψηφίσουν όσοι -και καλά- θα κάνουν το παν για να αποτρέψουν τα δυσάρεστα κατά τη γνώμη τους γεγονότα που έρχονται.</w:t>
      </w:r>
    </w:p>
    <w:p w14:paraId="37394B1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Πάμε και στους αριθμούς και στα νούμερα. Ο προϋπολογισμός αυτός δείχνει ότι στοχεύουμε στα λάθος νούμερα. Πε</w:t>
      </w:r>
      <w:r>
        <w:rPr>
          <w:rFonts w:eastAsia="Times New Roman" w:cs="Times New Roman"/>
          <w:szCs w:val="24"/>
        </w:rPr>
        <w:t>τυχαίνουμε τους στόχους στα υπερπλεονάσματα, αποτέλεσμα της υπερφορολόγησης είναι εξάλλου, και αποτυγχάνουμε στους στόχους της ανάπτυξης. Πέρυσι τέτοιον καιρό προβλέπαμε ανάπτυξη 2,5% για το 2018 και με το ζόρι θα φτάσουμε το 2%.</w:t>
      </w:r>
    </w:p>
    <w:p w14:paraId="37394B1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Δηλαδή καλύτερα από πρόπερ</w:t>
      </w:r>
      <w:r>
        <w:rPr>
          <w:rFonts w:eastAsia="Times New Roman" w:cs="Times New Roman"/>
          <w:szCs w:val="24"/>
        </w:rPr>
        <w:t>σι θα μου πείτε, που είχαμε προβλέψει 2,7% και τελικά πιάσαμε το μισό, 1,4%. Ένα, λοιπόν, κομμάτι που αστοχούμε είναι η ανάπτυξη. Όμως ανά</w:t>
      </w:r>
      <w:r>
        <w:rPr>
          <w:rFonts w:eastAsia="Times New Roman" w:cs="Times New Roman"/>
          <w:szCs w:val="24"/>
        </w:rPr>
        <w:lastRenderedPageBreak/>
        <w:t>πτυξη σημαίνει παραγωγή και μάλιστα παραγωγή σε εμπορεύσιμους και εξωστρεφείς κλάδους. Η ανάπτυξη, η αύξηση της πίτας,</w:t>
      </w:r>
      <w:r>
        <w:rPr>
          <w:rFonts w:eastAsia="Times New Roman" w:cs="Times New Roman"/>
          <w:szCs w:val="24"/>
        </w:rPr>
        <w:t xml:space="preserve"> όπως λέμε, χρειάζεται και επενδύσεις. Και εδώ επιτρέψτε μου να έρθω στο βασικό κομμάτι της ομιλίας μου που είναι οι επενδύσεις. </w:t>
      </w:r>
    </w:p>
    <w:p w14:paraId="37394B1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 πιο απογοητευτικό στοιχείο του προϋπολογισμού υπάρχει στον </w:t>
      </w:r>
      <w:r>
        <w:rPr>
          <w:rFonts w:eastAsia="Times New Roman" w:cs="Times New Roman"/>
          <w:szCs w:val="24"/>
        </w:rPr>
        <w:t>π</w:t>
      </w:r>
      <w:r>
        <w:rPr>
          <w:rFonts w:eastAsia="Times New Roman" w:cs="Times New Roman"/>
          <w:szCs w:val="24"/>
        </w:rPr>
        <w:t xml:space="preserve">ίνακα 1.3 της </w:t>
      </w:r>
      <w:r>
        <w:rPr>
          <w:rFonts w:eastAsia="Times New Roman" w:cs="Times New Roman"/>
          <w:szCs w:val="24"/>
        </w:rPr>
        <w:t>ε</w:t>
      </w:r>
      <w:r>
        <w:rPr>
          <w:rFonts w:eastAsia="Times New Roman" w:cs="Times New Roman"/>
          <w:szCs w:val="24"/>
        </w:rPr>
        <w:t xml:space="preserve">ισηγητικής </w:t>
      </w:r>
      <w:r>
        <w:rPr>
          <w:rFonts w:eastAsia="Times New Roman" w:cs="Times New Roman"/>
          <w:szCs w:val="24"/>
        </w:rPr>
        <w:t>έ</w:t>
      </w:r>
      <w:r>
        <w:rPr>
          <w:rFonts w:eastAsia="Times New Roman" w:cs="Times New Roman"/>
          <w:szCs w:val="24"/>
        </w:rPr>
        <w:t xml:space="preserve">κθεσης, σελίδα 31. Είναι η αύξηση των επενδύσεων για το 2018 που εκφράζεται με τον δείκτη του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σ</w:t>
      </w:r>
      <w:r>
        <w:rPr>
          <w:rFonts w:eastAsia="Times New Roman" w:cs="Times New Roman"/>
          <w:szCs w:val="24"/>
        </w:rPr>
        <w:t xml:space="preserve">χηματισμού </w:t>
      </w:r>
      <w:r>
        <w:rPr>
          <w:rFonts w:eastAsia="Times New Roman" w:cs="Times New Roman"/>
          <w:szCs w:val="24"/>
        </w:rPr>
        <w:t>π</w:t>
      </w:r>
      <w:r>
        <w:rPr>
          <w:rFonts w:eastAsia="Times New Roman" w:cs="Times New Roman"/>
          <w:szCs w:val="24"/>
        </w:rPr>
        <w:t xml:space="preserve">αγίου </w:t>
      </w:r>
      <w:r>
        <w:rPr>
          <w:rFonts w:eastAsia="Times New Roman" w:cs="Times New Roman"/>
          <w:szCs w:val="24"/>
        </w:rPr>
        <w:t>κ</w:t>
      </w:r>
      <w:r>
        <w:rPr>
          <w:rFonts w:eastAsia="Times New Roman" w:cs="Times New Roman"/>
          <w:szCs w:val="24"/>
        </w:rPr>
        <w:t>εφαλαίου. Εκτιμάται, λοιπόν, για το 2018 αύξηση των επενδύσεων 0,8% σε σχέση με το 2017, που και αυτό είναι αμφίβολο</w:t>
      </w:r>
      <w:r>
        <w:rPr>
          <w:rFonts w:eastAsia="Times New Roman" w:cs="Times New Roman"/>
          <w:szCs w:val="24"/>
        </w:rPr>
        <w:t>,</w:t>
      </w:r>
      <w:r>
        <w:rPr>
          <w:rFonts w:eastAsia="Times New Roman" w:cs="Times New Roman"/>
          <w:szCs w:val="24"/>
        </w:rPr>
        <w:t xml:space="preserve"> γιατί το πρώ</w:t>
      </w:r>
      <w:r>
        <w:rPr>
          <w:rFonts w:eastAsia="Times New Roman" w:cs="Times New Roman"/>
          <w:szCs w:val="24"/>
        </w:rPr>
        <w:t>το ενν</w:t>
      </w:r>
      <w:r>
        <w:rPr>
          <w:rFonts w:eastAsia="Times New Roman" w:cs="Times New Roman"/>
          <w:szCs w:val="24"/>
        </w:rPr>
        <w:t>ε</w:t>
      </w:r>
      <w:r>
        <w:rPr>
          <w:rFonts w:eastAsia="Times New Roman" w:cs="Times New Roman"/>
          <w:szCs w:val="24"/>
        </w:rPr>
        <w:t>άμηνο είχαμε μείωση 6%. Πέρυσι τέτοια εποχή ξέρετε πόσο προβλέπαμε ότι θα ήταν η αύξηση των επενδύσεων;</w:t>
      </w:r>
    </w:p>
    <w:p w14:paraId="37394B1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Διαβάζω από τα Πρακτικά από την περσινή μου ομιλία</w:t>
      </w:r>
      <w:r w:rsidRPr="00C20D8D">
        <w:rPr>
          <w:rFonts w:eastAsia="Times New Roman" w:cs="Times New Roman"/>
          <w:szCs w:val="24"/>
        </w:rPr>
        <w:t>:</w:t>
      </w:r>
      <w:r>
        <w:rPr>
          <w:rFonts w:eastAsia="Times New Roman" w:cs="Times New Roman"/>
          <w:b/>
          <w:szCs w:val="24"/>
        </w:rPr>
        <w:t xml:space="preserve"> </w:t>
      </w:r>
      <w:r>
        <w:rPr>
          <w:rFonts w:eastAsia="Times New Roman" w:cs="Times New Roman"/>
          <w:szCs w:val="24"/>
        </w:rPr>
        <w:t>«Το φιλοεπενδυτικό κλίμα που έχει ανάγκη η χώρα για να επιτευχθεί το 11,4% -τόσο προβλέπαμε π</w:t>
      </w:r>
      <w:r>
        <w:rPr>
          <w:rFonts w:eastAsia="Times New Roman" w:cs="Times New Roman"/>
          <w:szCs w:val="24"/>
        </w:rPr>
        <w:t>έρυσι- δυστυχώς δεν το βλέπουμε». Αυτά έλεγα πέρυσι τέτοια εποχή και τελικά είχα δί</w:t>
      </w:r>
      <w:r>
        <w:rPr>
          <w:rFonts w:eastAsia="Times New Roman" w:cs="Times New Roman"/>
          <w:szCs w:val="24"/>
        </w:rPr>
        <w:lastRenderedPageBreak/>
        <w:t>κιο. Από το 11,4% αύξηση των επενδύσεων που είχε ως πρόβλεψη ο περσινός προϋπολογισμός, τελικά πιάσαμε 0,8%, δηλαδή δεκατέσσερις φορές κάτω.</w:t>
      </w:r>
    </w:p>
    <w:p w14:paraId="37394B1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Γιατί, λοιπόν, δεν πά</w:t>
      </w:r>
      <w:r>
        <w:rPr>
          <w:rFonts w:eastAsia="Times New Roman" w:cs="Times New Roman"/>
          <w:szCs w:val="24"/>
        </w:rPr>
        <w:t>ν</w:t>
      </w:r>
      <w:r>
        <w:rPr>
          <w:rFonts w:eastAsia="Times New Roman" w:cs="Times New Roman"/>
          <w:szCs w:val="24"/>
        </w:rPr>
        <w:t xml:space="preserve">ε καλά οι </w:t>
      </w:r>
      <w:r>
        <w:rPr>
          <w:rFonts w:eastAsia="Times New Roman" w:cs="Times New Roman"/>
          <w:szCs w:val="24"/>
        </w:rPr>
        <w:t>επενδύσεις; Γιατί πέσαμε, πέφτουμε και φοβάμαι ότι θα πέφτουμε συνεχώς έξω</w:t>
      </w:r>
      <w:r>
        <w:rPr>
          <w:rFonts w:eastAsia="Times New Roman" w:cs="Times New Roman"/>
          <w:szCs w:val="24"/>
        </w:rPr>
        <w:t>.</w:t>
      </w:r>
      <w:r>
        <w:rPr>
          <w:rFonts w:eastAsia="Times New Roman" w:cs="Times New Roman"/>
          <w:szCs w:val="24"/>
        </w:rPr>
        <w:t xml:space="preserve"> </w:t>
      </w:r>
    </w:p>
    <w:p w14:paraId="37394B1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Αυτό που είναι το δικό σας έργο πέρα από την υπερφορολόγηση ή τη γραφειοκρατία και όλα αυτά τα έχουμε πει πολλές φορές, το δικό σας έργο, το δικό σας όπλο στην απομάκρυνση των επε</w:t>
      </w:r>
      <w:r>
        <w:rPr>
          <w:rFonts w:eastAsia="Times New Roman" w:cs="Times New Roman"/>
          <w:szCs w:val="24"/>
        </w:rPr>
        <w:t xml:space="preserve">νδύσεων είναι η ιδεολογική δυσανεξία απέναντι στο ιδιωτικό. Θεοποιείτε το κρατικό και δαιμονοποιείτε το μη κρατικό. Το βαφτίζετε μάλιστα βαρύγδουπα και ως «νεοφιλελεύθερο» και καθαρίζετε. Αυτό φαίνεται ξεκάθαρα και στη </w:t>
      </w:r>
      <w:r>
        <w:rPr>
          <w:rFonts w:eastAsia="Times New Roman" w:cs="Times New Roman"/>
          <w:szCs w:val="24"/>
        </w:rPr>
        <w:t>σ</w:t>
      </w:r>
      <w:r>
        <w:rPr>
          <w:rFonts w:eastAsia="Times New Roman" w:cs="Times New Roman"/>
          <w:szCs w:val="24"/>
        </w:rPr>
        <w:t>υνταγματική Αναθεώρηση</w:t>
      </w:r>
      <w:r>
        <w:rPr>
          <w:rFonts w:eastAsia="Times New Roman" w:cs="Times New Roman"/>
          <w:szCs w:val="24"/>
        </w:rPr>
        <w:t>,.</w:t>
      </w:r>
      <w:r>
        <w:rPr>
          <w:rFonts w:eastAsia="Times New Roman" w:cs="Times New Roman"/>
          <w:szCs w:val="24"/>
        </w:rPr>
        <w:t xml:space="preserve"> που μιλάμε </w:t>
      </w:r>
      <w:r>
        <w:rPr>
          <w:rFonts w:eastAsia="Times New Roman" w:cs="Times New Roman"/>
          <w:szCs w:val="24"/>
        </w:rPr>
        <w:t xml:space="preserve">για το άρθρο 16 του Συντάγματος. </w:t>
      </w:r>
    </w:p>
    <w:p w14:paraId="37394B1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γιατί μας ακούτε να μιλάμε τόσο επίμονα για επενδύσεις; Γιατί τον ηλικιωμένο και την ηλικιωμένη συνταξιούχο θα πρέπει να την ενδιαφέρουν βασικά οι επενδύσεις; Γιατί η συζήτηση θα έπρεπε να ήταν μονοθεματική πάνω στις ε</w:t>
      </w:r>
      <w:r>
        <w:rPr>
          <w:rFonts w:eastAsia="Times New Roman" w:cs="Times New Roman"/>
          <w:szCs w:val="24"/>
        </w:rPr>
        <w:t xml:space="preserve">πενδύσεις, η συζήτηση που θα έπρεπε να γίνεται στην κοινωνία. Γιατί αν θέλει </w:t>
      </w:r>
      <w:r>
        <w:rPr>
          <w:rFonts w:eastAsia="Times New Roman" w:cs="Times New Roman"/>
          <w:szCs w:val="24"/>
        </w:rPr>
        <w:lastRenderedPageBreak/>
        <w:t xml:space="preserve">ο συνταξιούχος να παίρνει τη σύνταξη του, κάποιοι θα πρέπει να δουλεύουν για να χρηματοδοτούν το ασφαλιστικό σύστημα. </w:t>
      </w:r>
    </w:p>
    <w:p w14:paraId="37394B1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ασφαλιστικό μας σύστημα δεν είναι ανταποδοτικό, είναι ανα</w:t>
      </w:r>
      <w:r>
        <w:rPr>
          <w:rFonts w:eastAsia="Times New Roman" w:cs="Times New Roman"/>
          <w:szCs w:val="24"/>
        </w:rPr>
        <w:t xml:space="preserve">διανεμητικό και η κρατική χρηματοδότηση του ασφαλιστικού συστήματος θα βαίνει συνεχώς μειούμενη. Για να υπάρχουν, λοιπόν, θέσεις εργασίας που θα χρηματοδοτούν το ασφαλιστικό σύστημα </w:t>
      </w:r>
      <w:r>
        <w:rPr>
          <w:rFonts w:eastAsia="Times New Roman" w:cs="Times New Roman"/>
          <w:szCs w:val="24"/>
        </w:rPr>
        <w:t>-</w:t>
      </w:r>
      <w:r>
        <w:rPr>
          <w:rFonts w:eastAsia="Times New Roman" w:cs="Times New Roman"/>
          <w:szCs w:val="24"/>
        </w:rPr>
        <w:t>που τώρα έχουμε έναν συνταξιούχο και 1,3-1,4 περίπου εργαζομένους</w:t>
      </w:r>
      <w:r>
        <w:rPr>
          <w:rFonts w:eastAsia="Times New Roman" w:cs="Times New Roman"/>
          <w:szCs w:val="24"/>
        </w:rPr>
        <w:t>-</w:t>
      </w:r>
      <w:r>
        <w:rPr>
          <w:rFonts w:eastAsia="Times New Roman" w:cs="Times New Roman"/>
          <w:szCs w:val="24"/>
        </w:rPr>
        <w:t xml:space="preserve"> χρειάζ</w:t>
      </w:r>
      <w:r>
        <w:rPr>
          <w:rFonts w:eastAsia="Times New Roman" w:cs="Times New Roman"/>
          <w:szCs w:val="24"/>
        </w:rPr>
        <w:t xml:space="preserve">εται παραγωγή. Και μάλιστα χρειαζόμαστε καλά αμειβόμενες θέσεις εργασίας και όχι μερικής απασχόλησης των 300 ευρώ και 400 ευρώ, γιατί πώς με αυτούς τους μισθούς θα χρηματοδοτηθούν οι συντάξεις των 800 ευρώ και των 1.000 ευρώ; </w:t>
      </w:r>
    </w:p>
    <w:p w14:paraId="37394B1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 να υπάρξει, λοιπόν, παραγ</w:t>
      </w:r>
      <w:r>
        <w:rPr>
          <w:rFonts w:eastAsia="Times New Roman" w:cs="Times New Roman"/>
          <w:szCs w:val="24"/>
        </w:rPr>
        <w:t>ωγή σε μια χώρα</w:t>
      </w:r>
      <w:r>
        <w:rPr>
          <w:rFonts w:eastAsia="Times New Roman" w:cs="Times New Roman"/>
          <w:szCs w:val="24"/>
        </w:rPr>
        <w:t>,</w:t>
      </w:r>
      <w:r>
        <w:rPr>
          <w:rFonts w:eastAsia="Times New Roman" w:cs="Times New Roman"/>
          <w:szCs w:val="24"/>
        </w:rPr>
        <w:t xml:space="preserve"> που την τελευταία δεκαετία έχει υποστεί μια δραματική αποεπένδυση, χρειαζόμαστε επενδύσεις. Αντί, λοιπόν, να το έχουμε ως μονοθεματικό πεδίο συζήτησης, το αν θα περικοπούν και πόσο θα περικοπούν οι συντάξεις, αντί να κτίζονται πολιτικές, δ</w:t>
      </w:r>
      <w:r>
        <w:rPr>
          <w:rFonts w:eastAsia="Times New Roman" w:cs="Times New Roman"/>
          <w:szCs w:val="24"/>
        </w:rPr>
        <w:t xml:space="preserve">ικηγορικές και δημοσιογραφικές καριέρες πάνω σ’ αυτό το θέμα –είναι άλλωστε ζηλευτή πελατεία οι συνταξιούχοι, τόσο εκλογική, όσο και </w:t>
      </w:r>
      <w:r>
        <w:rPr>
          <w:rFonts w:eastAsia="Times New Roman" w:cs="Times New Roman"/>
          <w:szCs w:val="24"/>
        </w:rPr>
        <w:lastRenderedPageBreak/>
        <w:t>τηλεοπτική και επαγγελματική- αντί να τρελαίνουμε τον κόσμο με τις περικοπές ή μη των συντάξεων, ας δούμε πώς θα προσελκύσο</w:t>
      </w:r>
      <w:r>
        <w:rPr>
          <w:rFonts w:eastAsia="Times New Roman" w:cs="Times New Roman"/>
          <w:szCs w:val="24"/>
        </w:rPr>
        <w:t>υμε επενδύσεις</w:t>
      </w:r>
      <w:r>
        <w:rPr>
          <w:rFonts w:eastAsia="Times New Roman" w:cs="Times New Roman"/>
          <w:szCs w:val="24"/>
        </w:rPr>
        <w:t>,</w:t>
      </w:r>
      <w:r>
        <w:rPr>
          <w:rFonts w:eastAsia="Times New Roman" w:cs="Times New Roman"/>
          <w:szCs w:val="24"/>
        </w:rPr>
        <w:t xml:space="preserve"> για να αιμοδοτηθεί το ασφαλιστικό σύστημα. </w:t>
      </w:r>
    </w:p>
    <w:p w14:paraId="37394B1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Επιτρέψτε μου να προσθέσω κι ένα</w:t>
      </w:r>
      <w:r>
        <w:rPr>
          <w:rFonts w:eastAsia="Times New Roman" w:cs="Times New Roman"/>
          <w:szCs w:val="24"/>
        </w:rPr>
        <w:t>ν</w:t>
      </w:r>
      <w:r>
        <w:rPr>
          <w:rFonts w:eastAsia="Times New Roman" w:cs="Times New Roman"/>
          <w:szCs w:val="24"/>
        </w:rPr>
        <w:t xml:space="preserve"> τελευταίο και ίσως τον πιο σημαντικό παράγοντα απώθησης των επενδύσεων από τη χώρα μας. Αυτός δεν είναι άλλος από το ίδιο το πολιτικό σύστημα. Οι επενδύσεις απαιτ</w:t>
      </w:r>
      <w:r>
        <w:rPr>
          <w:rFonts w:eastAsia="Times New Roman" w:cs="Times New Roman"/>
          <w:szCs w:val="24"/>
        </w:rPr>
        <w:t>ούν ένα περιβάλλον πολιτικής και οικονομικής σταθερότητας. Το πολιτικό μας σύστημα είναι μια γεννήτρια, ένας πομπός αβεβαιότητας. Με αυτή τη δραματική έλλειψη συνεννόησης και συναίνεσης που υπάρχει, από το πιο μικρό ως το πιο μεγάλο –και το βλέπουμε αυτό κ</w:t>
      </w:r>
      <w:r>
        <w:rPr>
          <w:rFonts w:eastAsia="Times New Roman" w:cs="Times New Roman"/>
          <w:szCs w:val="24"/>
        </w:rPr>
        <w:t>αι εδώ στην Ολομέλεια- είναι το πολιτικό μας σύστημα μια γεννήτρια αβεβαιότητας. Βολεύει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η πόλωση και τα δυο μεγάλα κόμματα, δεν βολεύει, όμως, τη χώρα. Η αβεβαιότητα, η μεταβλητότητα γιγαντώνεται. Από τα δυο κριτήρια που συνήθως λαμβάνουν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w:t>
      </w:r>
      <w:r>
        <w:rPr>
          <w:rFonts w:eastAsia="Times New Roman" w:cs="Times New Roman"/>
          <w:szCs w:val="24"/>
        </w:rPr>
        <w:t>ν</w:t>
      </w:r>
      <w:r>
        <w:rPr>
          <w:rFonts w:eastAsia="Times New Roman" w:cs="Times New Roman"/>
          <w:szCs w:val="24"/>
        </w:rPr>
        <w:t xml:space="preserve"> τους οι επενδυτές, δηλαδή την απόδοση και το ρίσκο, η χώρα μας ό,τι μπορεί να κερδίσει από το πρώτο –από την απόδοση- </w:t>
      </w:r>
      <w:r>
        <w:rPr>
          <w:rFonts w:eastAsia="Times New Roman" w:cs="Times New Roman"/>
          <w:szCs w:val="24"/>
        </w:rPr>
        <w:lastRenderedPageBreak/>
        <w:t>το χάνει πανηγυρικά στο δεύτερο που είναι το ρίσκο, με αποτέλεσμα να μην είναι στις πρώτες επιλογές των ορθολογικών, των συνετών επενδυτ</w:t>
      </w:r>
      <w:r>
        <w:rPr>
          <w:rFonts w:eastAsia="Times New Roman" w:cs="Times New Roman"/>
          <w:szCs w:val="24"/>
        </w:rPr>
        <w:t xml:space="preserve">ών. </w:t>
      </w:r>
    </w:p>
    <w:p w14:paraId="37394B1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το κόστος της εμπιστοσύνης αποτυπώνεται και στο ελληνικό Χρηματιστήριο και στις καταθέσεις που δεν επιστρέφουν στις τράπεζες και στο δεκαετές ομόλογο του ελληνικού δημοσίου. Και όλα αυτά όταν στις 27 Φεβρουαρίου θα έχουμε μια κρίσιμη αξιολόγηση στ</w:t>
      </w:r>
      <w:r>
        <w:rPr>
          <w:rFonts w:eastAsia="Times New Roman" w:cs="Times New Roman"/>
          <w:szCs w:val="24"/>
        </w:rPr>
        <w:t xml:space="preserve">η χώρα, η οποία θα εκπέμψει και μηνύματα στις αγορές. </w:t>
      </w:r>
    </w:p>
    <w:p w14:paraId="37394B1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λοιπόν, ένα ορόσημο η 27</w:t>
      </w:r>
      <w:r w:rsidRPr="00F53929">
        <w:rPr>
          <w:rFonts w:eastAsia="Times New Roman" w:cs="Times New Roman"/>
          <w:szCs w:val="24"/>
          <w:vertAlign w:val="superscript"/>
        </w:rPr>
        <w:t>η</w:t>
      </w:r>
      <w:r>
        <w:rPr>
          <w:rFonts w:eastAsia="Times New Roman" w:cs="Times New Roman"/>
          <w:szCs w:val="24"/>
        </w:rPr>
        <w:t xml:space="preserve"> Φεβρουαρίου. Αν τα επιτόκια του δεκαετούς ομολόγου δεν πέσουν κάτω από το 4%, αλλά σκαρφαλώσουν και πάνω από το 5%-6%, τότε θα αρχίσουμε να ξεπουπουλιάζουμε το μαξιλάρι</w:t>
      </w:r>
      <w:r>
        <w:rPr>
          <w:rFonts w:eastAsia="Times New Roman" w:cs="Times New Roman"/>
          <w:szCs w:val="24"/>
        </w:rPr>
        <w:t>, ανεβάζοντας ακόμα περισσότερο τα επιτόκια σε έναν αυτοτροφοδοτούμενο κύκλο ανασφάλειας. Δεν είναι, όμως, μόνο οι μεγάλες επενδύσεις βασικός μοχλός ανάπτυξης</w:t>
      </w:r>
      <w:r>
        <w:rPr>
          <w:rFonts w:eastAsia="Times New Roman" w:cs="Times New Roman"/>
          <w:szCs w:val="24"/>
        </w:rPr>
        <w:t>,</w:t>
      </w:r>
      <w:r>
        <w:rPr>
          <w:rFonts w:eastAsia="Times New Roman" w:cs="Times New Roman"/>
          <w:szCs w:val="24"/>
        </w:rPr>
        <w:t xml:space="preserve"> είναι ή θα έπρεπε να είναι τουλάχιστον και η μεσαία και η μικρομεσαία επιχειρηματικότητα. Όταν, </w:t>
      </w:r>
      <w:r>
        <w:rPr>
          <w:rFonts w:eastAsia="Times New Roman" w:cs="Times New Roman"/>
          <w:szCs w:val="24"/>
        </w:rPr>
        <w:t>όμως, σε μια μεσαία επιχείρηση που βγάζει κέρδη 50.000 τον χρόνο, θα της μένουν κάτω από 20.000</w:t>
      </w:r>
      <w:r>
        <w:rPr>
          <w:rFonts w:eastAsia="Times New Roman" w:cs="Times New Roman"/>
          <w:szCs w:val="24"/>
        </w:rPr>
        <w:t>,</w:t>
      </w:r>
      <w:r>
        <w:rPr>
          <w:rFonts w:eastAsia="Times New Roman" w:cs="Times New Roman"/>
          <w:szCs w:val="24"/>
        </w:rPr>
        <w:t xml:space="preserve"> 18.565</w:t>
      </w:r>
      <w:r>
        <w:rPr>
          <w:rFonts w:eastAsia="Times New Roman" w:cs="Times New Roman"/>
          <w:szCs w:val="24"/>
        </w:rPr>
        <w:t>,</w:t>
      </w:r>
      <w:r>
        <w:rPr>
          <w:rFonts w:eastAsia="Times New Roman" w:cs="Times New Roman"/>
          <w:szCs w:val="24"/>
        </w:rPr>
        <w:t xml:space="preserve"> για την ακρίβεια, μετά </w:t>
      </w:r>
      <w:r>
        <w:rPr>
          <w:rFonts w:eastAsia="Times New Roman" w:cs="Times New Roman"/>
          <w:szCs w:val="24"/>
        </w:rPr>
        <w:lastRenderedPageBreak/>
        <w:t>από φόρους και ασφαλιστικές εισφορές που ουσιαστικά είναι φόροι κι αυτές- δεν έχει κανένα κίνητρο να αναπτυχθεί, αφού θα δουλεύε</w:t>
      </w:r>
      <w:r>
        <w:rPr>
          <w:rFonts w:eastAsia="Times New Roman" w:cs="Times New Roman"/>
          <w:szCs w:val="24"/>
        </w:rPr>
        <w:t xml:space="preserve">ι μόνο για να πληρώνει φόρους και εισφορές. </w:t>
      </w:r>
    </w:p>
    <w:p w14:paraId="37394B1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Ακόμα και τη μείωση του συντελεστή φόρου από 29% σε 26% που ήταν να γίνει το 2019, την πήρατε πρόσφατα πίσω και την κάνατε κλιμακωτή, για να πάνε τα χρήματα αυτά από την ανάπτυξη στην προεκλογική σας φαρέτρα. </w:t>
      </w:r>
    </w:p>
    <w:p w14:paraId="37394B1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 να θελήσει, λοιπόν, να δουλέψει παραπάνω, να επεκταθεί κάποιος, να δημιουργήσει θέσεις εργασίας, να προσλάβει με την υπερφορολόγηση και τον στραγγαλισμό που υπάρχει, δεν θα το κάνει ποτέ και έτσι το πιο δημιουργικό κομμάτι της κοινωνίας μας αυτό των με</w:t>
      </w:r>
      <w:r>
        <w:rPr>
          <w:rFonts w:eastAsia="Times New Roman" w:cs="Times New Roman"/>
          <w:szCs w:val="24"/>
        </w:rPr>
        <w:t xml:space="preserve">σαίων και μικρομεσαίων επιχειρήσεων που κινεί την οικονομία, θα είναι πάντα σε λήθαργο. </w:t>
      </w:r>
    </w:p>
    <w:p w14:paraId="37394B1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κλείσω με δυο λόγια για τα έξοδα και τις δαπάνες. Το δημόσιο, κυρίες και κύριοι συνάδελφοι, έχει το εξής πρόβλημα</w:t>
      </w:r>
      <w:r>
        <w:rPr>
          <w:rFonts w:eastAsia="Times New Roman" w:cs="Times New Roman"/>
          <w:szCs w:val="24"/>
        </w:rPr>
        <w:t>,</w:t>
      </w:r>
      <w:r>
        <w:rPr>
          <w:rFonts w:eastAsia="Times New Roman" w:cs="Times New Roman"/>
          <w:szCs w:val="24"/>
        </w:rPr>
        <w:t xml:space="preserve"> που το διαπιστώνει και ο τελευταίος πολίτης και σ</w:t>
      </w:r>
      <w:r>
        <w:rPr>
          <w:rFonts w:eastAsia="Times New Roman" w:cs="Times New Roman"/>
          <w:szCs w:val="24"/>
        </w:rPr>
        <w:t xml:space="preserve">υνοψίζεται σε μια πρόταση. Ελλείψεις στην πρώτη γραμμή και πλεονάσματα στα μετόπισθεν, όπου η πρώτη γραμμή είναι γιατροί, νοσηλευτές, δάσκαλοι. Όταν, λοιπόν, έχουμε αύξηση της μισθολογικής </w:t>
      </w:r>
      <w:r>
        <w:rPr>
          <w:rFonts w:eastAsia="Times New Roman" w:cs="Times New Roman"/>
          <w:szCs w:val="24"/>
        </w:rPr>
        <w:lastRenderedPageBreak/>
        <w:t>δαπάνης του δημοσίου, αν αυτή πηγαίνει για να καλύψουμε τις ανάγκες</w:t>
      </w:r>
      <w:r>
        <w:rPr>
          <w:rFonts w:eastAsia="Times New Roman" w:cs="Times New Roman"/>
          <w:szCs w:val="24"/>
        </w:rPr>
        <w:t xml:space="preserve"> της πρώτης γραμμής, έχει καλώς. Αν πηγαίνει, όμως, για μετακλητούς οι οποίοι αυξήθηκαν από το </w:t>
      </w:r>
      <w:r w:rsidRPr="00203BC6">
        <w:rPr>
          <w:rFonts w:eastAsia="Times New Roman" w:cs="Times New Roman"/>
          <w:szCs w:val="24"/>
        </w:rPr>
        <w:t>20</w:t>
      </w:r>
      <w:r>
        <w:rPr>
          <w:rFonts w:eastAsia="Times New Roman" w:cs="Times New Roman"/>
          <w:szCs w:val="24"/>
        </w:rPr>
        <w:t xml:space="preserve">15 </w:t>
      </w:r>
      <w:r>
        <w:rPr>
          <w:rFonts w:eastAsia="Times New Roman" w:cs="Times New Roman"/>
          <w:szCs w:val="24"/>
        </w:rPr>
        <w:t xml:space="preserve">έως το </w:t>
      </w:r>
      <w:r w:rsidRPr="00203BC6">
        <w:rPr>
          <w:rFonts w:eastAsia="Times New Roman" w:cs="Times New Roman"/>
          <w:szCs w:val="24"/>
        </w:rPr>
        <w:t>20</w:t>
      </w:r>
      <w:r>
        <w:rPr>
          <w:rFonts w:eastAsia="Times New Roman" w:cs="Times New Roman"/>
          <w:szCs w:val="24"/>
        </w:rPr>
        <w:t xml:space="preserve">18 κατά 28% ή σε διοικητικά συμβούλια διαφόρων φορέων που αυξήθηκαν από το </w:t>
      </w:r>
      <w:r w:rsidRPr="00203BC6">
        <w:rPr>
          <w:rFonts w:eastAsia="Times New Roman" w:cs="Times New Roman"/>
          <w:szCs w:val="24"/>
        </w:rPr>
        <w:t>20</w:t>
      </w:r>
      <w:r>
        <w:rPr>
          <w:rFonts w:eastAsia="Times New Roman" w:cs="Times New Roman"/>
          <w:szCs w:val="24"/>
        </w:rPr>
        <w:t xml:space="preserve">15 </w:t>
      </w:r>
      <w:r>
        <w:rPr>
          <w:rFonts w:eastAsia="Times New Roman" w:cs="Times New Roman"/>
          <w:szCs w:val="24"/>
        </w:rPr>
        <w:t xml:space="preserve">έως </w:t>
      </w:r>
      <w:r>
        <w:rPr>
          <w:rFonts w:eastAsia="Times New Roman" w:cs="Times New Roman"/>
          <w:szCs w:val="24"/>
        </w:rPr>
        <w:t xml:space="preserve">το </w:t>
      </w:r>
      <w:r w:rsidRPr="00203BC6">
        <w:rPr>
          <w:rFonts w:eastAsia="Times New Roman" w:cs="Times New Roman"/>
          <w:szCs w:val="24"/>
        </w:rPr>
        <w:t>20</w:t>
      </w:r>
      <w:r>
        <w:rPr>
          <w:rFonts w:eastAsia="Times New Roman" w:cs="Times New Roman"/>
          <w:szCs w:val="24"/>
        </w:rPr>
        <w:t>18 κατά 29%, τότε αυτό δείχνει μια πελατειακή αντίληψη του</w:t>
      </w:r>
      <w:r>
        <w:rPr>
          <w:rFonts w:eastAsia="Times New Roman" w:cs="Times New Roman"/>
          <w:szCs w:val="24"/>
        </w:rPr>
        <w:t xml:space="preserve"> κράτους, που σημαίνει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 xml:space="preserve">κι εσείς, όπως και οι προηγούμενοι, βλέπετε το κράτος σαν λάφυρο της εξουσίας αντί για μοχλό ανάπτυξης. </w:t>
      </w:r>
    </w:p>
    <w:p w14:paraId="37394B1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ο </w:t>
      </w:r>
      <w:r>
        <w:rPr>
          <w:rFonts w:eastAsia="Times New Roman" w:cs="Times New Roman"/>
          <w:szCs w:val="24"/>
        </w:rPr>
        <w:t>π</w:t>
      </w:r>
      <w:r>
        <w:rPr>
          <w:rFonts w:eastAsia="Times New Roman" w:cs="Times New Roman"/>
          <w:szCs w:val="24"/>
        </w:rPr>
        <w:t>ροϋπολογισμός που καταθέτετε</w:t>
      </w:r>
      <w:r>
        <w:rPr>
          <w:rFonts w:eastAsia="Times New Roman" w:cs="Times New Roman"/>
          <w:szCs w:val="24"/>
        </w:rPr>
        <w:t>,</w:t>
      </w:r>
      <w:r>
        <w:rPr>
          <w:rFonts w:eastAsia="Times New Roman" w:cs="Times New Roman"/>
          <w:szCs w:val="24"/>
        </w:rPr>
        <w:t xml:space="preserve"> έχει θυσιάσει την αναπτυξιακή πνοή στον βωμό της προεκλογικής τακτικής. Δίκα</w:t>
      </w:r>
      <w:r>
        <w:rPr>
          <w:rFonts w:eastAsia="Times New Roman" w:cs="Times New Roman"/>
          <w:szCs w:val="24"/>
        </w:rPr>
        <w:t xml:space="preserve">ιη ανάπτυξη δεν σημαίνει μίζερη ανάπτυξη. Η δίκαιη ανάπτυξη είναι η βιώσιμη ανάπτυξη με τους τρεις πυλώνες της </w:t>
      </w:r>
      <w:r>
        <w:rPr>
          <w:rFonts w:eastAsia="Times New Roman" w:cs="Times New Roman"/>
          <w:szCs w:val="24"/>
        </w:rPr>
        <w:t>-</w:t>
      </w:r>
      <w:r>
        <w:rPr>
          <w:rFonts w:eastAsia="Times New Roman" w:cs="Times New Roman"/>
          <w:szCs w:val="24"/>
        </w:rPr>
        <w:t>την οικονομική ανάπτυξη, την κοινωνική συνοχή και τον σεβασμό στο περιβάλλον</w:t>
      </w:r>
      <w:r>
        <w:rPr>
          <w:rFonts w:eastAsia="Times New Roman" w:cs="Times New Roman"/>
          <w:szCs w:val="24"/>
        </w:rPr>
        <w:t>-</w:t>
      </w:r>
      <w:r>
        <w:rPr>
          <w:rFonts w:eastAsia="Times New Roman" w:cs="Times New Roman"/>
          <w:szCs w:val="24"/>
        </w:rPr>
        <w:t xml:space="preserve"> να είναι και οι τρεις εύρωστοι και γι’ αυτό δείκτες όπως ο δείκτης</w:t>
      </w:r>
      <w:r>
        <w:rPr>
          <w:rFonts w:eastAsia="Times New Roman" w:cs="Times New Roman"/>
          <w:szCs w:val="24"/>
        </w:rPr>
        <w:t xml:space="preserve"> </w:t>
      </w:r>
      <w:r>
        <w:rPr>
          <w:rFonts w:eastAsia="Times New Roman" w:cs="Times New Roman"/>
          <w:szCs w:val="24"/>
          <w:lang w:val="en-US"/>
        </w:rPr>
        <w:t>GINI</w:t>
      </w:r>
      <w:r>
        <w:rPr>
          <w:rFonts w:eastAsia="Times New Roman" w:cs="Times New Roman"/>
          <w:szCs w:val="24"/>
        </w:rPr>
        <w:t xml:space="preserve"> ή ο δείκτης </w:t>
      </w:r>
      <w:r>
        <w:rPr>
          <w:rFonts w:eastAsia="Times New Roman" w:cs="Times New Roman"/>
          <w:szCs w:val="24"/>
          <w:lang w:val="en-US"/>
        </w:rPr>
        <w:t>S</w:t>
      </w:r>
      <w:r w:rsidRPr="00CB66A5">
        <w:rPr>
          <w:rFonts w:eastAsia="Times New Roman" w:cs="Times New Roman"/>
          <w:szCs w:val="24"/>
        </w:rPr>
        <w:t>80/</w:t>
      </w:r>
      <w:r>
        <w:rPr>
          <w:rFonts w:eastAsia="Times New Roman" w:cs="Times New Roman"/>
          <w:szCs w:val="24"/>
          <w:lang w:val="en-US"/>
        </w:rPr>
        <w:t>S</w:t>
      </w:r>
      <w:r w:rsidRPr="00CB66A5">
        <w:rPr>
          <w:rFonts w:eastAsia="Times New Roman" w:cs="Times New Roman"/>
          <w:szCs w:val="24"/>
        </w:rPr>
        <w:t xml:space="preserve">20 </w:t>
      </w:r>
      <w:r>
        <w:rPr>
          <w:rFonts w:eastAsia="Times New Roman" w:cs="Times New Roman"/>
          <w:szCs w:val="24"/>
        </w:rPr>
        <w:t xml:space="preserve">που δείχνουν την ανισοκατανομή του εισοδήματος, πρέπει να συμμετέχουν ως βασικά κριτήρια απόφασης σε όλες τις διαδικασίες λήψης αποφάσεων μαζί με το ΑΕΠ ή τις επενδύσεις. </w:t>
      </w:r>
    </w:p>
    <w:p w14:paraId="37394B2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Αυτό, όμως, έχει ως προϋπόθεση ότι παράγεται πλούτος και δ</w:t>
      </w:r>
      <w:r>
        <w:rPr>
          <w:rFonts w:eastAsia="Times New Roman" w:cs="Times New Roman"/>
          <w:szCs w:val="24"/>
        </w:rPr>
        <w:t>εν ανακυκλώνεται η φτώχεια. Άλλωστε το θαύμα του κοινωνικού κράτους στη μεταπολεμική Ευρώπη, το γενναιόδωρο ευρωπαϊκό κοινωνικό κράτος</w:t>
      </w:r>
      <w:r>
        <w:rPr>
          <w:rFonts w:eastAsia="Times New Roman" w:cs="Times New Roman"/>
          <w:szCs w:val="24"/>
        </w:rPr>
        <w:t>,</w:t>
      </w:r>
      <w:r>
        <w:rPr>
          <w:rFonts w:eastAsia="Times New Roman" w:cs="Times New Roman"/>
          <w:szCs w:val="24"/>
        </w:rPr>
        <w:t xml:space="preserve"> βασίστηκε στον πλούτο που δημιούργησαν οι επενδύσεις, η επιχειρηματικότητα, η καινοτομία, η διασύνδεση της γνώσης με την</w:t>
      </w:r>
      <w:r>
        <w:rPr>
          <w:rFonts w:eastAsia="Times New Roman" w:cs="Times New Roman"/>
          <w:szCs w:val="24"/>
        </w:rPr>
        <w:t xml:space="preserve"> παραγωγή, η αριστεία, η αλληλεγγύη, η συναίνεση και η σύνθεση των απόψεων. </w:t>
      </w:r>
    </w:p>
    <w:p w14:paraId="37394B2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Εσείς αντί να δώσετε έμφαση στο δόγμα «πρώτα παράγουμε, μετά μοιράζουμε», πραγματοποιείτε «πρώτα στραγγίζουμε και μετά μοιράζουμε και στο τέλος ψηφίζουμε».</w:t>
      </w:r>
    </w:p>
    <w:p w14:paraId="37394B2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rPr>
        <w:t>π</w:t>
      </w:r>
      <w:r>
        <w:rPr>
          <w:rFonts w:eastAsia="Times New Roman" w:cs="Times New Roman"/>
          <w:szCs w:val="24"/>
        </w:rPr>
        <w:t>ροϋπολογισμό, λ</w:t>
      </w:r>
      <w:r>
        <w:rPr>
          <w:rFonts w:eastAsia="Times New Roman" w:cs="Times New Roman"/>
          <w:szCs w:val="24"/>
        </w:rPr>
        <w:t>οιπόν, του 2019 γίνεται φανερό ότι η αναπτυξιακή πολιτική που αποφέρει οικονομικούς καρπούς μεσοπρόθεσμα, θυσιάζεται στον βωμό της επιδοματικής πολιτικής</w:t>
      </w:r>
      <w:r>
        <w:rPr>
          <w:rFonts w:eastAsia="Times New Roman" w:cs="Times New Roman"/>
          <w:szCs w:val="24"/>
        </w:rPr>
        <w:t>,</w:t>
      </w:r>
      <w:r>
        <w:rPr>
          <w:rFonts w:eastAsia="Times New Roman" w:cs="Times New Roman"/>
          <w:szCs w:val="24"/>
        </w:rPr>
        <w:t xml:space="preserve"> που αποφέρει ψηφοθηρικούς καρπούς βραχυπρόθεσμα. Είναι ένας προϋπολογισμός «μουτζούρης», που μεταθέτε</w:t>
      </w:r>
      <w:r>
        <w:rPr>
          <w:rFonts w:eastAsia="Times New Roman" w:cs="Times New Roman"/>
          <w:szCs w:val="24"/>
        </w:rPr>
        <w:t xml:space="preserve">ι το πρόβλημα της υλοποίησης των υποσχέσεων στην επόμενη κυβέρνηση, η οποία με αυτά τα γραμμάτια στο χέρι θα πρέπει να πείσει τις αγορές να της έχουν εμπιστοσύνη και να τη δανείσουν. </w:t>
      </w:r>
      <w:r>
        <w:rPr>
          <w:rFonts w:eastAsia="Times New Roman" w:cs="Times New Roman"/>
          <w:szCs w:val="24"/>
        </w:rPr>
        <w:lastRenderedPageBreak/>
        <w:t xml:space="preserve">Δύσκολο σταυρόλεξο για δυνατούς λύτες και δραστικούς καταλύτες. </w:t>
      </w:r>
    </w:p>
    <w:p w14:paraId="37394B2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 xml:space="preserve">ώ. </w:t>
      </w:r>
    </w:p>
    <w:p w14:paraId="37394B24" w14:textId="77777777" w:rsidR="00B27939" w:rsidRDefault="00D93F4B">
      <w:pPr>
        <w:spacing w:after="0"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Ο Υπουργός κ. Δραγασάκης έχει τον λόγο.</w:t>
      </w:r>
    </w:p>
    <w:p w14:paraId="37394B25" w14:textId="77777777" w:rsidR="00B27939" w:rsidRDefault="00D93F4B">
      <w:pPr>
        <w:spacing w:after="0" w:line="600" w:lineRule="auto"/>
        <w:ind w:firstLine="720"/>
        <w:jc w:val="both"/>
        <w:rPr>
          <w:rFonts w:eastAsia="Times New Roman" w:cs="Times New Roman"/>
          <w:szCs w:val="24"/>
        </w:rPr>
      </w:pPr>
      <w:r w:rsidRPr="00901F12">
        <w:rPr>
          <w:rFonts w:eastAsia="Times New Roman"/>
          <w:b/>
          <w:bCs/>
        </w:rPr>
        <w:t>ΙΩΑΝΝΗΣ ΔΡΑΓΑΣΑΚΗΣ (Αντιπρόεδρος της Κυβέρνησης και Υπουργός Οικονομίας και Ανάπτυξης):</w:t>
      </w:r>
      <w:r>
        <w:rPr>
          <w:rFonts w:eastAsia="Times New Roman" w:cs="Times New Roman"/>
          <w:szCs w:val="24"/>
        </w:rPr>
        <w:t xml:space="preserve"> Κυρίες και κύριοι Βουλευτές, πριν εισέλθω στα θέματα του </w:t>
      </w:r>
      <w:r>
        <w:rPr>
          <w:rFonts w:eastAsia="Times New Roman" w:cs="Times New Roman"/>
          <w:szCs w:val="24"/>
        </w:rPr>
        <w:t>π</w:t>
      </w:r>
      <w:r>
        <w:rPr>
          <w:rFonts w:eastAsia="Times New Roman" w:cs="Times New Roman"/>
          <w:szCs w:val="24"/>
        </w:rPr>
        <w:t>ροϋπολογισμού, θα ήθελ</w:t>
      </w:r>
      <w:r>
        <w:rPr>
          <w:rFonts w:eastAsia="Times New Roman" w:cs="Times New Roman"/>
          <w:szCs w:val="24"/>
        </w:rPr>
        <w:t xml:space="preserve">α να καταδικάσω την επίθεση που έγινε στον τηλεοπτικό σταθμό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να εκφράσω την συμπαράστασή μου στους εργαζόμενους του σταθμού. </w:t>
      </w:r>
    </w:p>
    <w:p w14:paraId="37394B2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τον </w:t>
      </w:r>
      <w:r>
        <w:rPr>
          <w:rFonts w:eastAsia="Times New Roman" w:cs="Times New Roman"/>
          <w:szCs w:val="24"/>
        </w:rPr>
        <w:t>π</w:t>
      </w:r>
      <w:r>
        <w:rPr>
          <w:rFonts w:eastAsia="Times New Roman" w:cs="Times New Roman"/>
          <w:szCs w:val="24"/>
        </w:rPr>
        <w:t xml:space="preserve">ροϋπολογισμό του 2019, αυτός σηματοδοτεί την έξοδο από τα μνημόνια και την </w:t>
      </w:r>
      <w:r>
        <w:rPr>
          <w:rFonts w:eastAsia="Times New Roman" w:cs="Times New Roman"/>
          <w:szCs w:val="24"/>
        </w:rPr>
        <w:t>ε</w:t>
      </w:r>
      <w:r>
        <w:rPr>
          <w:rFonts w:eastAsia="Times New Roman" w:cs="Times New Roman"/>
          <w:szCs w:val="24"/>
        </w:rPr>
        <w:t xml:space="preserve">πιτροπεία. Είναι ο πρώτος μεταμνημονιακός προϋπολογισμός. </w:t>
      </w:r>
    </w:p>
    <w:p w14:paraId="37394B2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ήθελα να θυμίσω στον κ. Βενιζέλο ότι δεν υπάρχει ολίγον έξοδος από τα μνημόνια. Το δεύτερο μνημόνιο όχι μόνο δεν είχε ολοκληρωθεί, είχε τελματώσει. Και όσο για το πού θα ήταν η χώρα αν δεν συνέβ</w:t>
      </w:r>
      <w:r>
        <w:rPr>
          <w:rFonts w:eastAsia="Times New Roman" w:cs="Times New Roman"/>
          <w:szCs w:val="24"/>
        </w:rPr>
        <w:t xml:space="preserve">αινε η αλλαγή του Ιανουαρίου του 2015, μπορεί κανείς να το διανοηθεί ότι είτε μνημόνια θα είχαμε </w:t>
      </w:r>
      <w:r>
        <w:rPr>
          <w:rFonts w:eastAsia="Times New Roman" w:cs="Times New Roman"/>
          <w:szCs w:val="24"/>
        </w:rPr>
        <w:lastRenderedPageBreak/>
        <w:t xml:space="preserve">είτε όπως ο ίδιος είπε προληπτική γραμμή δηλαδή μέτρα ισοδύναμα του μνημονίου. </w:t>
      </w:r>
    </w:p>
    <w:p w14:paraId="37394B2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Τα πρωτογενή πλεονάσματα 4,5% που είχαν δεσμευθεί οι προηγούμενες κυβερνήσεις, </w:t>
      </w:r>
      <w:r>
        <w:rPr>
          <w:rFonts w:eastAsia="Times New Roman" w:cs="Times New Roman"/>
          <w:szCs w:val="24"/>
        </w:rPr>
        <w:t>δεν μπορούσαν να υλοποιηθούν ούτε μπορούσαν να εισπραχθούν 50 δισεκατομμύρια ευρώ από ιδιωτικοποιήσεις. Η Κυβέρνηση τηρώντας την υπόσχεσή της, βγαίνοντας από τα μνημόνια σήμερα, επιτυγχάνοντας την ανάκαμψη της οικονομίας και την αλλαγή της φοράς των πραγμά</w:t>
      </w:r>
      <w:r>
        <w:rPr>
          <w:rFonts w:eastAsia="Times New Roman" w:cs="Times New Roman"/>
          <w:szCs w:val="24"/>
        </w:rPr>
        <w:t xml:space="preserve">των, κερδίζει για τη χώρα αξιοπιστία, κερδίζει την εμπιστοσύνη της κοινωνίας. </w:t>
      </w:r>
    </w:p>
    <w:p w14:paraId="37394B2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η κληρονομιά της κρίσης είναι ακόμα βαριά, εντούτοις αυτό που λένε οι οικονομολόγοι, η τάση εξέλιξης των μεγεθών, η φορά των πραγμάτων, έχει ήδη αλλάξει. Η ανεργία από </w:t>
      </w:r>
      <w:r>
        <w:rPr>
          <w:rFonts w:eastAsia="Times New Roman" w:cs="Times New Roman"/>
          <w:szCs w:val="24"/>
        </w:rPr>
        <w:t>το 26% περίπου που την παραλάβαμε, έχει πέσει στο 18%. Μάλιστα οι επιχειρήσεις που σχεδιάζουν να κάνουν προσλήψεις τον επόμενο χρόνο, καταγράφονται σήμερα στο 70% από μια έρευνα, έναντι 53% που ήταν πέρυσι. Φυσικά έχουμε ακόμα πολύ δρόμο να διανύσουμε αλλά</w:t>
      </w:r>
      <w:r>
        <w:rPr>
          <w:rFonts w:eastAsia="Times New Roman" w:cs="Times New Roman"/>
          <w:szCs w:val="24"/>
        </w:rPr>
        <w:t xml:space="preserve"> είναι σημαντικό η ανεργία να μειώνεται σταθερά, όπως και συμβαίνει. </w:t>
      </w:r>
    </w:p>
    <w:p w14:paraId="37394B2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Το εθνικό εισόδημα ύστερα από μια βαθιά και παρατεταμένη ύφεση, την οποία ορισμένοι λησμονούν, έχει περάσει σε τροχιά ανάκαμψης και φέτος αναμένεται να κλείσει η χρονιά με 2% ίσως και κά</w:t>
      </w:r>
      <w:r>
        <w:rPr>
          <w:rFonts w:eastAsia="Times New Roman" w:cs="Times New Roman"/>
          <w:szCs w:val="24"/>
        </w:rPr>
        <w:t>τι περισσότερο. Το ισοζύγιο ανάμεσα στις επιχειρήσεις που κλείνουν και τις επιχειρήσεις που ανοίγουν, έχει μεταστραφεί σε θετικό και ειδικά φέτος, όπως δείχνουν τα στοιχεία του ΓΕΜΗ, για καθεμία επιχείρηση που κλείνει, τρεις είναι αυτές που ανοίγουν, ενώ π</w:t>
      </w:r>
      <w:r>
        <w:rPr>
          <w:rFonts w:eastAsia="Times New Roman" w:cs="Times New Roman"/>
          <w:szCs w:val="24"/>
        </w:rPr>
        <w:t xml:space="preserve">αλαιότερα συνέβαινε το αντίθετο. </w:t>
      </w:r>
    </w:p>
    <w:p w14:paraId="37394B2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Οι πληγές που άφησε η χρεοκοπία είναι βαθιές και ορισμένες θα πάρουν χρόνο για να επουλωθούν εντελώς. Όμως με την πολιτική που ασκούμε, κατακτούμε βαθμούς ελευθερίας, κερδίζουμε δημοσιονομικό χώρο και το πιο σημαντικό αξιο</w:t>
      </w:r>
      <w:r>
        <w:rPr>
          <w:rFonts w:eastAsia="Times New Roman" w:cs="Times New Roman"/>
          <w:szCs w:val="24"/>
        </w:rPr>
        <w:t>ποιούμε αυτές τις δυνατότητες</w:t>
      </w:r>
      <w:r>
        <w:rPr>
          <w:rFonts w:eastAsia="Times New Roman" w:cs="Times New Roman"/>
          <w:szCs w:val="24"/>
        </w:rPr>
        <w:t>,</w:t>
      </w:r>
      <w:r>
        <w:rPr>
          <w:rFonts w:eastAsia="Times New Roman" w:cs="Times New Roman"/>
          <w:szCs w:val="24"/>
        </w:rPr>
        <w:t xml:space="preserve"> για να ανακουφίσουμε κατά προτεραιότητα αυτούς οι οποίοι επλήγησαν περισσότερο από την κρίση. </w:t>
      </w:r>
    </w:p>
    <w:p w14:paraId="37394B2C"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Κ</w:t>
      </w:r>
      <w:r w:rsidRPr="0003725D">
        <w:rPr>
          <w:rFonts w:eastAsia="Times New Roman"/>
          <w:color w:val="212121"/>
          <w:szCs w:val="24"/>
        </w:rPr>
        <w:t>αι για όσους διαμαρτύρονται για επιδοματική πολιτική</w:t>
      </w:r>
      <w:r>
        <w:rPr>
          <w:rFonts w:eastAsia="Times New Roman"/>
          <w:color w:val="212121"/>
          <w:szCs w:val="24"/>
        </w:rPr>
        <w:t>,</w:t>
      </w:r>
      <w:r w:rsidRPr="0003725D">
        <w:rPr>
          <w:rFonts w:eastAsia="Times New Roman"/>
          <w:color w:val="212121"/>
          <w:szCs w:val="24"/>
        </w:rPr>
        <w:t xml:space="preserve"> θα ήθελα να </w:t>
      </w:r>
      <w:r>
        <w:rPr>
          <w:rFonts w:eastAsia="Times New Roman"/>
          <w:color w:val="212121"/>
          <w:szCs w:val="24"/>
        </w:rPr>
        <w:t>αναφέρουν</w:t>
      </w:r>
      <w:r w:rsidRPr="0003725D">
        <w:rPr>
          <w:rFonts w:eastAsia="Times New Roman"/>
          <w:color w:val="212121"/>
          <w:szCs w:val="24"/>
        </w:rPr>
        <w:t xml:space="preserve"> ένα επίδομα που θα ήθελα</w:t>
      </w:r>
      <w:r>
        <w:rPr>
          <w:rFonts w:eastAsia="Times New Roman"/>
          <w:color w:val="212121"/>
          <w:szCs w:val="24"/>
        </w:rPr>
        <w:t>ν</w:t>
      </w:r>
      <w:r w:rsidRPr="0003725D">
        <w:rPr>
          <w:rFonts w:eastAsia="Times New Roman"/>
          <w:color w:val="212121"/>
          <w:szCs w:val="24"/>
        </w:rPr>
        <w:t xml:space="preserve"> να </w:t>
      </w:r>
      <w:r>
        <w:rPr>
          <w:rFonts w:eastAsia="Times New Roman"/>
          <w:color w:val="212121"/>
          <w:szCs w:val="24"/>
        </w:rPr>
        <w:t>καταργηθεί.</w:t>
      </w:r>
      <w:r w:rsidRPr="0003725D">
        <w:rPr>
          <w:rFonts w:eastAsia="Times New Roman"/>
          <w:color w:val="212121"/>
          <w:szCs w:val="24"/>
        </w:rPr>
        <w:t xml:space="preserve"> Μήπως το ελά</w:t>
      </w:r>
      <w:r w:rsidRPr="0003725D">
        <w:rPr>
          <w:rFonts w:eastAsia="Times New Roman"/>
          <w:color w:val="212121"/>
          <w:szCs w:val="24"/>
        </w:rPr>
        <w:t>χιστο</w:t>
      </w:r>
      <w:r>
        <w:rPr>
          <w:rFonts w:eastAsia="Times New Roman"/>
          <w:color w:val="212121"/>
          <w:szCs w:val="24"/>
        </w:rPr>
        <w:t xml:space="preserve"> εγγυημένο εισόδημα που σ’ αυτή την Α</w:t>
      </w:r>
      <w:r w:rsidRPr="0003725D">
        <w:rPr>
          <w:rFonts w:eastAsia="Times New Roman"/>
          <w:color w:val="212121"/>
          <w:szCs w:val="24"/>
        </w:rPr>
        <w:t xml:space="preserve">ίθουσα πριν από </w:t>
      </w:r>
      <w:r>
        <w:rPr>
          <w:rFonts w:eastAsia="Times New Roman"/>
          <w:color w:val="212121"/>
          <w:szCs w:val="24"/>
        </w:rPr>
        <w:t>δέκα</w:t>
      </w:r>
      <w:r w:rsidRPr="0003725D">
        <w:rPr>
          <w:rFonts w:eastAsia="Times New Roman"/>
          <w:color w:val="212121"/>
          <w:szCs w:val="24"/>
        </w:rPr>
        <w:t xml:space="preserve"> χρόνια</w:t>
      </w:r>
      <w:r>
        <w:rPr>
          <w:rFonts w:eastAsia="Times New Roman"/>
          <w:color w:val="212121"/>
          <w:szCs w:val="24"/>
        </w:rPr>
        <w:t xml:space="preserve"> –ίσως και</w:t>
      </w:r>
      <w:r w:rsidRPr="0003725D">
        <w:rPr>
          <w:rFonts w:eastAsia="Times New Roman"/>
          <w:color w:val="212121"/>
          <w:szCs w:val="24"/>
        </w:rPr>
        <w:t xml:space="preserve"> περισσότερο</w:t>
      </w:r>
      <w:r>
        <w:rPr>
          <w:rFonts w:eastAsia="Times New Roman"/>
          <w:color w:val="212121"/>
          <w:szCs w:val="24"/>
        </w:rPr>
        <w:t>-</w:t>
      </w:r>
      <w:r w:rsidRPr="0003725D">
        <w:rPr>
          <w:rFonts w:eastAsia="Times New Roman"/>
          <w:color w:val="212121"/>
          <w:szCs w:val="24"/>
        </w:rPr>
        <w:t xml:space="preserve"> </w:t>
      </w:r>
      <w:r>
        <w:rPr>
          <w:rFonts w:eastAsia="Times New Roman"/>
          <w:color w:val="212121"/>
          <w:szCs w:val="24"/>
        </w:rPr>
        <w:t xml:space="preserve">όταν </w:t>
      </w:r>
      <w:r>
        <w:rPr>
          <w:rFonts w:eastAsia="Times New Roman"/>
          <w:color w:val="212121"/>
          <w:szCs w:val="24"/>
        </w:rPr>
        <w:lastRenderedPageBreak/>
        <w:t>είχα</w:t>
      </w:r>
      <w:r w:rsidRPr="0003725D">
        <w:rPr>
          <w:rFonts w:eastAsia="Times New Roman"/>
          <w:color w:val="212121"/>
          <w:szCs w:val="24"/>
        </w:rPr>
        <w:t xml:space="preserve"> φέρει </w:t>
      </w:r>
      <w:r>
        <w:rPr>
          <w:rFonts w:eastAsia="Times New Roman"/>
          <w:color w:val="212121"/>
          <w:szCs w:val="24"/>
        </w:rPr>
        <w:t>πρόταση νόμου,</w:t>
      </w:r>
      <w:r w:rsidRPr="0003725D">
        <w:rPr>
          <w:rFonts w:eastAsia="Times New Roman"/>
          <w:color w:val="212121"/>
          <w:szCs w:val="24"/>
        </w:rPr>
        <w:t xml:space="preserve"> το καταψήφισαν όλα </w:t>
      </w:r>
      <w:r>
        <w:rPr>
          <w:rFonts w:eastAsia="Times New Roman"/>
          <w:color w:val="212121"/>
          <w:szCs w:val="24"/>
        </w:rPr>
        <w:t xml:space="preserve">τα κόμματα; </w:t>
      </w:r>
      <w:r w:rsidRPr="0003725D">
        <w:rPr>
          <w:rFonts w:eastAsia="Times New Roman"/>
          <w:color w:val="212121"/>
          <w:szCs w:val="24"/>
        </w:rPr>
        <w:t xml:space="preserve">Μήπως </w:t>
      </w:r>
      <w:r>
        <w:rPr>
          <w:rFonts w:eastAsia="Times New Roman"/>
          <w:color w:val="212121"/>
          <w:szCs w:val="24"/>
        </w:rPr>
        <w:t>την επιδότηση του ενοικίου για να βοηθήσουμε νέα ζευγάρια να αποκτήσουν κατοικία;</w:t>
      </w:r>
    </w:p>
    <w:p w14:paraId="37394B2D"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Η Νέα Δημοκρα</w:t>
      </w:r>
      <w:r>
        <w:rPr>
          <w:rFonts w:eastAsia="Times New Roman"/>
          <w:color w:val="212121"/>
          <w:szCs w:val="24"/>
        </w:rPr>
        <w:t xml:space="preserve">τία αντιμετωπίζει τον </w:t>
      </w:r>
      <w:r>
        <w:rPr>
          <w:rFonts w:eastAsia="Times New Roman"/>
          <w:color w:val="212121"/>
          <w:szCs w:val="24"/>
        </w:rPr>
        <w:t>π</w:t>
      </w:r>
      <w:r>
        <w:rPr>
          <w:rFonts w:eastAsia="Times New Roman"/>
          <w:color w:val="212121"/>
          <w:szCs w:val="24"/>
        </w:rPr>
        <w:t>ροϋπολογισμό</w:t>
      </w:r>
      <w:r w:rsidRPr="0003725D">
        <w:rPr>
          <w:rFonts w:eastAsia="Times New Roman"/>
          <w:color w:val="212121"/>
          <w:szCs w:val="24"/>
        </w:rPr>
        <w:t xml:space="preserve"> με προφανή </w:t>
      </w:r>
      <w:r>
        <w:rPr>
          <w:rFonts w:eastAsia="Times New Roman"/>
          <w:color w:val="212121"/>
          <w:szCs w:val="24"/>
        </w:rPr>
        <w:t>αμηχανία. Τη μία λέει πως ό,τι δίνεται για την</w:t>
      </w:r>
      <w:r w:rsidRPr="0003725D">
        <w:rPr>
          <w:rFonts w:eastAsia="Times New Roman"/>
          <w:color w:val="212121"/>
          <w:szCs w:val="24"/>
        </w:rPr>
        <w:t xml:space="preserve"> ενίσχυση της κοινωνίας είναι προεκλ</w:t>
      </w:r>
      <w:r>
        <w:rPr>
          <w:rFonts w:eastAsia="Times New Roman"/>
          <w:color w:val="212121"/>
          <w:szCs w:val="24"/>
        </w:rPr>
        <w:t xml:space="preserve">ογικές παροχές που δήθεν βλάπτουν την οικονομία, </w:t>
      </w:r>
      <w:r w:rsidRPr="0003725D">
        <w:rPr>
          <w:rFonts w:eastAsia="Times New Roman"/>
          <w:color w:val="212121"/>
          <w:szCs w:val="24"/>
        </w:rPr>
        <w:t>την άλλ</w:t>
      </w:r>
      <w:r>
        <w:rPr>
          <w:rFonts w:eastAsia="Times New Roman"/>
          <w:color w:val="212121"/>
          <w:szCs w:val="24"/>
        </w:rPr>
        <w:t>η στιγμή λέει πως ό,τι δίνουμε είναι ψίχουλα και η Νέα Δημοκρατία θα δώ</w:t>
      </w:r>
      <w:r>
        <w:rPr>
          <w:rFonts w:eastAsia="Times New Roman"/>
          <w:color w:val="212121"/>
          <w:szCs w:val="24"/>
        </w:rPr>
        <w:t>σει περισσότερα.</w:t>
      </w:r>
      <w:r w:rsidRPr="0003725D">
        <w:rPr>
          <w:rFonts w:eastAsia="Times New Roman"/>
          <w:color w:val="212121"/>
          <w:szCs w:val="24"/>
        </w:rPr>
        <w:t xml:space="preserve"> </w:t>
      </w:r>
    </w:p>
    <w:p w14:paraId="37394B2E"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Εκείνο το οποίο </w:t>
      </w:r>
      <w:r w:rsidRPr="0003725D">
        <w:rPr>
          <w:rFonts w:eastAsia="Times New Roman"/>
          <w:color w:val="212121"/>
          <w:szCs w:val="24"/>
        </w:rPr>
        <w:t>θα ήθελα</w:t>
      </w:r>
      <w:r>
        <w:rPr>
          <w:rFonts w:eastAsia="Times New Roman"/>
          <w:color w:val="212121"/>
          <w:szCs w:val="24"/>
        </w:rPr>
        <w:t xml:space="preserve"> εγώ</w:t>
      </w:r>
      <w:r w:rsidRPr="0003725D">
        <w:rPr>
          <w:rFonts w:eastAsia="Times New Roman"/>
          <w:color w:val="212121"/>
          <w:szCs w:val="24"/>
        </w:rPr>
        <w:t xml:space="preserve"> να τονίσω</w:t>
      </w:r>
      <w:r>
        <w:rPr>
          <w:rFonts w:eastAsia="Times New Roman"/>
          <w:color w:val="212121"/>
          <w:szCs w:val="24"/>
        </w:rPr>
        <w:t>,</w:t>
      </w:r>
      <w:r w:rsidRPr="0003725D">
        <w:rPr>
          <w:rFonts w:eastAsia="Times New Roman"/>
          <w:color w:val="212121"/>
          <w:szCs w:val="24"/>
        </w:rPr>
        <w:t xml:space="preserve"> </w:t>
      </w:r>
      <w:r>
        <w:rPr>
          <w:rFonts w:eastAsia="Times New Roman"/>
          <w:color w:val="212121"/>
          <w:szCs w:val="24"/>
        </w:rPr>
        <w:t>είναι πως</w:t>
      </w:r>
      <w:r w:rsidRPr="0003725D">
        <w:rPr>
          <w:rFonts w:eastAsia="Times New Roman"/>
          <w:color w:val="212121"/>
          <w:szCs w:val="24"/>
        </w:rPr>
        <w:t xml:space="preserve"> όλα τα μέτρα και </w:t>
      </w:r>
      <w:r>
        <w:rPr>
          <w:rFonts w:eastAsia="Times New Roman"/>
          <w:color w:val="212121"/>
          <w:szCs w:val="24"/>
        </w:rPr>
        <w:t xml:space="preserve">οι </w:t>
      </w:r>
      <w:r w:rsidRPr="0003725D">
        <w:rPr>
          <w:rFonts w:eastAsia="Times New Roman"/>
          <w:color w:val="212121"/>
          <w:szCs w:val="24"/>
        </w:rPr>
        <w:t xml:space="preserve">δράσεις </w:t>
      </w:r>
      <w:r>
        <w:rPr>
          <w:rFonts w:eastAsia="Times New Roman"/>
          <w:color w:val="212121"/>
          <w:szCs w:val="24"/>
        </w:rPr>
        <w:t xml:space="preserve">που προβλέπει ο </w:t>
      </w:r>
      <w:r>
        <w:rPr>
          <w:rFonts w:eastAsia="Times New Roman"/>
          <w:color w:val="212121"/>
          <w:szCs w:val="24"/>
        </w:rPr>
        <w:t>π</w:t>
      </w:r>
      <w:r w:rsidRPr="0003725D">
        <w:rPr>
          <w:rFonts w:eastAsia="Times New Roman"/>
          <w:color w:val="212121"/>
          <w:szCs w:val="24"/>
        </w:rPr>
        <w:t>ροϋπολογισμός</w:t>
      </w:r>
      <w:r>
        <w:rPr>
          <w:rFonts w:eastAsia="Times New Roman"/>
          <w:color w:val="212121"/>
          <w:szCs w:val="24"/>
        </w:rPr>
        <w:t>, από τη</w:t>
      </w:r>
      <w:r w:rsidRPr="0003725D">
        <w:rPr>
          <w:rFonts w:eastAsia="Times New Roman"/>
          <w:color w:val="212121"/>
          <w:szCs w:val="24"/>
        </w:rPr>
        <w:t xml:space="preserve"> σταδιακή κατάργηση του ΕΝΦΙΑ</w:t>
      </w:r>
      <w:r>
        <w:rPr>
          <w:rFonts w:eastAsia="Times New Roman"/>
          <w:color w:val="212121"/>
          <w:szCs w:val="24"/>
        </w:rPr>
        <w:t>,</w:t>
      </w:r>
      <w:r w:rsidRPr="0003725D">
        <w:rPr>
          <w:rFonts w:eastAsia="Times New Roman"/>
          <w:color w:val="212121"/>
          <w:szCs w:val="24"/>
        </w:rPr>
        <w:t xml:space="preserve"> μέχρι την αποκατάσταση των συλλογικών διαπραγματεύσεων</w:t>
      </w:r>
      <w:r>
        <w:rPr>
          <w:rFonts w:eastAsia="Times New Roman"/>
          <w:color w:val="212121"/>
          <w:szCs w:val="24"/>
        </w:rPr>
        <w:t xml:space="preserve"> κ</w:t>
      </w:r>
      <w:r>
        <w:rPr>
          <w:rFonts w:eastAsia="Times New Roman"/>
          <w:color w:val="212121"/>
          <w:szCs w:val="24"/>
        </w:rPr>
        <w:t>.λπ.,</w:t>
      </w:r>
      <w:r w:rsidRPr="0003725D">
        <w:rPr>
          <w:rFonts w:eastAsia="Times New Roman"/>
          <w:color w:val="212121"/>
          <w:szCs w:val="24"/>
        </w:rPr>
        <w:t xml:space="preserve"> δεν είναι </w:t>
      </w:r>
      <w:r>
        <w:rPr>
          <w:rFonts w:eastAsia="Times New Roman"/>
          <w:color w:val="212121"/>
          <w:szCs w:val="24"/>
        </w:rPr>
        <w:t>έκτακτες</w:t>
      </w:r>
      <w:r w:rsidRPr="0003725D">
        <w:rPr>
          <w:rFonts w:eastAsia="Times New Roman"/>
          <w:color w:val="212121"/>
          <w:szCs w:val="24"/>
        </w:rPr>
        <w:t xml:space="preserve"> παροχές</w:t>
      </w:r>
      <w:r>
        <w:rPr>
          <w:rFonts w:eastAsia="Times New Roman"/>
          <w:color w:val="212121"/>
          <w:szCs w:val="24"/>
        </w:rPr>
        <w:t xml:space="preserve">, </w:t>
      </w:r>
      <w:r>
        <w:rPr>
          <w:rFonts w:eastAsia="Times New Roman"/>
          <w:color w:val="212121"/>
          <w:szCs w:val="24"/>
        </w:rPr>
        <w:t>αλλά μόνιμες</w:t>
      </w:r>
      <w:r w:rsidRPr="0003725D">
        <w:rPr>
          <w:rFonts w:eastAsia="Times New Roman"/>
          <w:color w:val="212121"/>
          <w:szCs w:val="24"/>
        </w:rPr>
        <w:t xml:space="preserve"> διαστάσεις του νέου κοινωνικού κράτους</w:t>
      </w:r>
      <w:r>
        <w:rPr>
          <w:rFonts w:eastAsia="Times New Roman"/>
          <w:color w:val="212121"/>
          <w:szCs w:val="24"/>
        </w:rPr>
        <w:t xml:space="preserve"> που δημιουργούμε και που θέλουμε, μάλιστα, να κατοχυρώσουμε και συνταγματικά.</w:t>
      </w:r>
    </w:p>
    <w:p w14:paraId="37394B2F"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Αυτή είναι</w:t>
      </w:r>
      <w:r w:rsidRPr="0003725D">
        <w:rPr>
          <w:rFonts w:eastAsia="Times New Roman"/>
          <w:color w:val="212121"/>
          <w:szCs w:val="24"/>
        </w:rPr>
        <w:t xml:space="preserve"> μία </w:t>
      </w:r>
      <w:r>
        <w:rPr>
          <w:rFonts w:eastAsia="Times New Roman"/>
          <w:color w:val="212121"/>
          <w:szCs w:val="24"/>
        </w:rPr>
        <w:t xml:space="preserve">κρίσιμη διαχωριστική γραμμή στην εποχή μας για τη χώρα μας και </w:t>
      </w:r>
      <w:r w:rsidRPr="0003725D">
        <w:rPr>
          <w:rFonts w:eastAsia="Times New Roman"/>
          <w:color w:val="212121"/>
          <w:szCs w:val="24"/>
        </w:rPr>
        <w:t>την Ευρώπη</w:t>
      </w:r>
      <w:r>
        <w:rPr>
          <w:rFonts w:eastAsia="Times New Roman"/>
          <w:color w:val="212121"/>
          <w:szCs w:val="24"/>
        </w:rPr>
        <w:t>, αν</w:t>
      </w:r>
      <w:r>
        <w:rPr>
          <w:rFonts w:eastAsia="Times New Roman"/>
          <w:color w:val="212121"/>
          <w:szCs w:val="24"/>
        </w:rPr>
        <w:t>,</w:t>
      </w:r>
      <w:r>
        <w:rPr>
          <w:rFonts w:eastAsia="Times New Roman"/>
          <w:color w:val="212121"/>
          <w:szCs w:val="24"/>
        </w:rPr>
        <w:t xml:space="preserve"> δηλαδή</w:t>
      </w:r>
      <w:r>
        <w:rPr>
          <w:rFonts w:eastAsia="Times New Roman"/>
          <w:color w:val="212121"/>
          <w:szCs w:val="24"/>
        </w:rPr>
        <w:t>,</w:t>
      </w:r>
      <w:r>
        <w:rPr>
          <w:rFonts w:eastAsia="Times New Roman"/>
          <w:color w:val="212121"/>
          <w:szCs w:val="24"/>
        </w:rPr>
        <w:t xml:space="preserve"> θέλουμε τη</w:t>
      </w:r>
      <w:r w:rsidRPr="0003725D">
        <w:rPr>
          <w:rFonts w:eastAsia="Times New Roman"/>
          <w:color w:val="212121"/>
          <w:szCs w:val="24"/>
        </w:rPr>
        <w:t xml:space="preserve"> συνταγματοποί</w:t>
      </w:r>
      <w:r w:rsidRPr="0003725D">
        <w:rPr>
          <w:rFonts w:eastAsia="Times New Roman"/>
          <w:color w:val="212121"/>
          <w:szCs w:val="24"/>
        </w:rPr>
        <w:t xml:space="preserve">ηση του </w:t>
      </w:r>
      <w:r>
        <w:rPr>
          <w:rFonts w:eastAsia="Times New Roman"/>
          <w:color w:val="212121"/>
          <w:szCs w:val="24"/>
        </w:rPr>
        <w:t>νεοφιλελευθερισμού, δηλαδή</w:t>
      </w:r>
      <w:r>
        <w:rPr>
          <w:rFonts w:eastAsia="Times New Roman"/>
          <w:color w:val="212121"/>
          <w:szCs w:val="24"/>
        </w:rPr>
        <w:t>,</w:t>
      </w:r>
      <w:r>
        <w:rPr>
          <w:rFonts w:eastAsia="Times New Roman"/>
          <w:color w:val="212121"/>
          <w:szCs w:val="24"/>
        </w:rPr>
        <w:t xml:space="preserve"> του ελάχιστου κ</w:t>
      </w:r>
      <w:r w:rsidRPr="0003725D">
        <w:rPr>
          <w:rFonts w:eastAsia="Times New Roman"/>
          <w:color w:val="212121"/>
          <w:szCs w:val="24"/>
        </w:rPr>
        <w:t>ράτους πρόνοιας</w:t>
      </w:r>
      <w:r>
        <w:rPr>
          <w:rFonts w:eastAsia="Times New Roman"/>
          <w:color w:val="212121"/>
          <w:szCs w:val="24"/>
        </w:rPr>
        <w:t xml:space="preserve">, των ιδιωτικοποιήσεων, των ανισοτήτων </w:t>
      </w:r>
      <w:r>
        <w:rPr>
          <w:rFonts w:eastAsia="Times New Roman"/>
          <w:color w:val="212121"/>
          <w:szCs w:val="24"/>
        </w:rPr>
        <w:lastRenderedPageBreak/>
        <w:t>τ</w:t>
      </w:r>
      <w:r w:rsidRPr="0003725D">
        <w:rPr>
          <w:rFonts w:eastAsia="Times New Roman"/>
          <w:color w:val="212121"/>
          <w:szCs w:val="24"/>
        </w:rPr>
        <w:t>ελικά σε βάρος των πολλών όπως θέλει</w:t>
      </w:r>
      <w:r>
        <w:rPr>
          <w:rFonts w:eastAsia="Times New Roman"/>
          <w:color w:val="212121"/>
          <w:szCs w:val="24"/>
        </w:rPr>
        <w:t xml:space="preserve"> η</w:t>
      </w:r>
      <w:r w:rsidRPr="0003725D">
        <w:rPr>
          <w:rFonts w:eastAsia="Times New Roman"/>
          <w:color w:val="212121"/>
          <w:szCs w:val="24"/>
        </w:rPr>
        <w:t xml:space="preserve"> Νέα </w:t>
      </w:r>
      <w:r>
        <w:rPr>
          <w:rFonts w:eastAsia="Times New Roman"/>
          <w:color w:val="212121"/>
          <w:szCs w:val="24"/>
        </w:rPr>
        <w:t>Δημοκρατία ή αν θέλουμε τη σ</w:t>
      </w:r>
      <w:r w:rsidRPr="0003725D">
        <w:rPr>
          <w:rFonts w:eastAsia="Times New Roman"/>
          <w:color w:val="212121"/>
          <w:szCs w:val="24"/>
        </w:rPr>
        <w:t xml:space="preserve">υνταγματική </w:t>
      </w:r>
      <w:r>
        <w:rPr>
          <w:rFonts w:eastAsia="Times New Roman"/>
          <w:color w:val="212121"/>
          <w:szCs w:val="24"/>
        </w:rPr>
        <w:t>θωράκιση</w:t>
      </w:r>
      <w:r w:rsidRPr="0003725D">
        <w:rPr>
          <w:rFonts w:eastAsia="Times New Roman"/>
          <w:color w:val="212121"/>
          <w:szCs w:val="24"/>
        </w:rPr>
        <w:t xml:space="preserve"> της κοινωνίας με την κατοχύρωση των κοινωνικών και δημοκρα</w:t>
      </w:r>
      <w:r w:rsidRPr="0003725D">
        <w:rPr>
          <w:rFonts w:eastAsia="Times New Roman"/>
          <w:color w:val="212121"/>
          <w:szCs w:val="24"/>
        </w:rPr>
        <w:t>τικών δικαιωμάτων</w:t>
      </w:r>
      <w:r>
        <w:rPr>
          <w:rFonts w:eastAsia="Times New Roman"/>
          <w:color w:val="212121"/>
          <w:szCs w:val="24"/>
        </w:rPr>
        <w:t>,</w:t>
      </w:r>
      <w:r w:rsidRPr="0003725D">
        <w:rPr>
          <w:rFonts w:eastAsia="Times New Roman"/>
          <w:color w:val="212121"/>
          <w:szCs w:val="24"/>
        </w:rPr>
        <w:t xml:space="preserve"> με την προστασία των κοινών και των δημόσιων αγαθών</w:t>
      </w:r>
      <w:r>
        <w:rPr>
          <w:rFonts w:eastAsia="Times New Roman"/>
          <w:color w:val="212121"/>
          <w:szCs w:val="24"/>
        </w:rPr>
        <w:t>, όπως υποστηρίζει και πράττει η</w:t>
      </w:r>
      <w:r w:rsidRPr="0003725D">
        <w:rPr>
          <w:rFonts w:eastAsia="Times New Roman"/>
          <w:color w:val="212121"/>
          <w:szCs w:val="24"/>
        </w:rPr>
        <w:t xml:space="preserve"> σημερινή </w:t>
      </w:r>
      <w:r>
        <w:rPr>
          <w:rFonts w:eastAsia="Times New Roman"/>
          <w:color w:val="212121"/>
          <w:szCs w:val="24"/>
        </w:rPr>
        <w:t>Κυβέρνηση.</w:t>
      </w:r>
    </w:p>
    <w:p w14:paraId="37394B30"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Κ</w:t>
      </w:r>
      <w:r w:rsidRPr="0003725D">
        <w:rPr>
          <w:rFonts w:eastAsia="Times New Roman"/>
          <w:color w:val="212121"/>
          <w:szCs w:val="24"/>
        </w:rPr>
        <w:t>εντρικό καθήκον</w:t>
      </w:r>
      <w:r>
        <w:rPr>
          <w:rFonts w:eastAsia="Times New Roman"/>
          <w:color w:val="212121"/>
          <w:szCs w:val="24"/>
        </w:rPr>
        <w:t>, κυρίες και κύριοι συνάδελφοι, μετά τα</w:t>
      </w:r>
      <w:r w:rsidRPr="0003725D">
        <w:rPr>
          <w:rFonts w:eastAsia="Times New Roman"/>
          <w:color w:val="212121"/>
          <w:szCs w:val="24"/>
        </w:rPr>
        <w:t xml:space="preserve"> μνημόνια είναι να σχεδιάσουμε το μέλλον</w:t>
      </w:r>
      <w:r>
        <w:rPr>
          <w:rFonts w:eastAsia="Times New Roman"/>
          <w:color w:val="212121"/>
          <w:szCs w:val="24"/>
        </w:rPr>
        <w:t>,</w:t>
      </w:r>
      <w:r w:rsidRPr="0003725D">
        <w:rPr>
          <w:rFonts w:eastAsia="Times New Roman"/>
          <w:color w:val="212121"/>
          <w:szCs w:val="24"/>
        </w:rPr>
        <w:t xml:space="preserve"> να σχεδιάσουμε πολιτικές που πρέπει </w:t>
      </w:r>
      <w:r w:rsidRPr="0003725D">
        <w:rPr>
          <w:rFonts w:eastAsia="Times New Roman"/>
          <w:color w:val="212121"/>
          <w:szCs w:val="24"/>
        </w:rPr>
        <w:t>να υλοποιήσουμε</w:t>
      </w:r>
      <w:r>
        <w:rPr>
          <w:rFonts w:eastAsia="Times New Roman"/>
          <w:color w:val="212121"/>
          <w:szCs w:val="24"/>
        </w:rPr>
        <w:t>,</w:t>
      </w:r>
      <w:r w:rsidRPr="0003725D">
        <w:rPr>
          <w:rFonts w:eastAsia="Times New Roman"/>
          <w:color w:val="212121"/>
          <w:szCs w:val="24"/>
        </w:rPr>
        <w:t xml:space="preserve"> μετασχηματισμούς που πρέπει να κάνουμε σε ένα</w:t>
      </w:r>
      <w:r>
        <w:rPr>
          <w:rFonts w:eastAsia="Times New Roman"/>
          <w:color w:val="212121"/>
          <w:szCs w:val="24"/>
        </w:rPr>
        <w:t>ν</w:t>
      </w:r>
      <w:r w:rsidRPr="0003725D">
        <w:rPr>
          <w:rFonts w:eastAsia="Times New Roman"/>
          <w:color w:val="212121"/>
          <w:szCs w:val="24"/>
        </w:rPr>
        <w:t xml:space="preserve"> κόσμο που κυοφορεί ο ίδιος μεγάλες αλλαγές και </w:t>
      </w:r>
      <w:r>
        <w:rPr>
          <w:rFonts w:eastAsia="Times New Roman"/>
          <w:color w:val="212121"/>
          <w:szCs w:val="24"/>
        </w:rPr>
        <w:t xml:space="preserve">ανατροπές υπό την επίδραση της </w:t>
      </w:r>
      <w:r>
        <w:rPr>
          <w:rFonts w:eastAsia="Times New Roman"/>
          <w:color w:val="212121"/>
          <w:szCs w:val="24"/>
        </w:rPr>
        <w:t>τέταρτης β</w:t>
      </w:r>
      <w:r w:rsidRPr="0003725D">
        <w:rPr>
          <w:rFonts w:eastAsia="Times New Roman"/>
          <w:color w:val="212121"/>
          <w:szCs w:val="24"/>
        </w:rPr>
        <w:t xml:space="preserve">ιομηχανικής </w:t>
      </w:r>
      <w:r>
        <w:rPr>
          <w:rFonts w:eastAsia="Times New Roman"/>
          <w:color w:val="212121"/>
          <w:szCs w:val="24"/>
        </w:rPr>
        <w:t>ε</w:t>
      </w:r>
      <w:r w:rsidRPr="0003725D">
        <w:rPr>
          <w:rFonts w:eastAsia="Times New Roman"/>
          <w:color w:val="212121"/>
          <w:szCs w:val="24"/>
        </w:rPr>
        <w:t>πανάστασης</w:t>
      </w:r>
      <w:r>
        <w:rPr>
          <w:rFonts w:eastAsia="Times New Roman"/>
          <w:color w:val="212121"/>
          <w:szCs w:val="24"/>
        </w:rPr>
        <w:t>,</w:t>
      </w:r>
      <w:r w:rsidRPr="0003725D">
        <w:rPr>
          <w:rFonts w:eastAsia="Times New Roman"/>
          <w:color w:val="212121"/>
          <w:szCs w:val="24"/>
        </w:rPr>
        <w:t xml:space="preserve"> την πίεση της κλιματικής αλλαγής</w:t>
      </w:r>
      <w:r>
        <w:rPr>
          <w:rFonts w:eastAsia="Times New Roman"/>
          <w:color w:val="212121"/>
          <w:szCs w:val="24"/>
        </w:rPr>
        <w:t>, την πρόκληση</w:t>
      </w:r>
      <w:r w:rsidRPr="0003725D">
        <w:rPr>
          <w:rFonts w:eastAsia="Times New Roman"/>
          <w:color w:val="212121"/>
          <w:szCs w:val="24"/>
        </w:rPr>
        <w:t xml:space="preserve"> των διευρυμένων ανισοτήτων</w:t>
      </w:r>
      <w:r>
        <w:rPr>
          <w:rFonts w:eastAsia="Times New Roman"/>
          <w:color w:val="212121"/>
          <w:szCs w:val="24"/>
        </w:rPr>
        <w:t>,</w:t>
      </w:r>
      <w:r w:rsidRPr="0003725D">
        <w:rPr>
          <w:rFonts w:eastAsia="Times New Roman"/>
          <w:color w:val="212121"/>
          <w:szCs w:val="24"/>
        </w:rPr>
        <w:t xml:space="preserve"> τους</w:t>
      </w:r>
      <w:r w:rsidRPr="0003725D">
        <w:rPr>
          <w:rFonts w:eastAsia="Times New Roman"/>
          <w:color w:val="212121"/>
          <w:szCs w:val="24"/>
        </w:rPr>
        <w:t xml:space="preserve"> κινδύνους που εγκυμονούν εμπορικ</w:t>
      </w:r>
      <w:r>
        <w:rPr>
          <w:rFonts w:eastAsia="Times New Roman"/>
          <w:color w:val="212121"/>
          <w:szCs w:val="24"/>
        </w:rPr>
        <w:t>οί και άλλοι πόλεμοι.</w:t>
      </w:r>
    </w:p>
    <w:p w14:paraId="37394B31"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Χ</w:t>
      </w:r>
      <w:r w:rsidRPr="0003725D">
        <w:rPr>
          <w:rFonts w:eastAsia="Times New Roman"/>
          <w:color w:val="212121"/>
          <w:szCs w:val="24"/>
        </w:rPr>
        <w:t>ρειαζόμαστε</w:t>
      </w:r>
      <w:r>
        <w:rPr>
          <w:rFonts w:eastAsia="Times New Roman"/>
          <w:color w:val="212121"/>
          <w:szCs w:val="24"/>
        </w:rPr>
        <w:t>,</w:t>
      </w:r>
      <w:r w:rsidRPr="0003725D">
        <w:rPr>
          <w:rFonts w:eastAsia="Times New Roman"/>
          <w:color w:val="212121"/>
          <w:szCs w:val="24"/>
        </w:rPr>
        <w:t xml:space="preserve"> λοιπόν</w:t>
      </w:r>
      <w:r>
        <w:rPr>
          <w:rFonts w:eastAsia="Times New Roman"/>
          <w:color w:val="212121"/>
          <w:szCs w:val="24"/>
        </w:rPr>
        <w:t>,</w:t>
      </w:r>
      <w:r w:rsidRPr="0003725D">
        <w:rPr>
          <w:rFonts w:eastAsia="Times New Roman"/>
          <w:color w:val="212121"/>
          <w:szCs w:val="24"/>
        </w:rPr>
        <w:t xml:space="preserve"> ένα σύστημα δημοκρατικού σχεδιασμού της πορείας της χώρας και της ανάπτυξης</w:t>
      </w:r>
      <w:r>
        <w:rPr>
          <w:rFonts w:eastAsia="Times New Roman"/>
          <w:color w:val="212121"/>
          <w:szCs w:val="24"/>
        </w:rPr>
        <w:t>. Για να έχουμε ένα μέτρο σύγκρισης, θα ήθελα να ενημερώσω ότι η Ιρλανδία</w:t>
      </w:r>
      <w:r w:rsidRPr="0003725D">
        <w:rPr>
          <w:rFonts w:eastAsia="Times New Roman"/>
          <w:color w:val="212121"/>
          <w:szCs w:val="24"/>
        </w:rPr>
        <w:t xml:space="preserve"> μετά την έξοδό της από τα μνημ</w:t>
      </w:r>
      <w:r w:rsidRPr="0003725D">
        <w:rPr>
          <w:rFonts w:eastAsia="Times New Roman"/>
          <w:color w:val="212121"/>
          <w:szCs w:val="24"/>
        </w:rPr>
        <w:t>όνια</w:t>
      </w:r>
      <w:r>
        <w:rPr>
          <w:rFonts w:eastAsia="Times New Roman"/>
          <w:color w:val="212121"/>
          <w:szCs w:val="24"/>
        </w:rPr>
        <w:t>, κατήρτισε δεκαετές πρόγραμμα επενδύσεων και ένα πλαίσιο σχεδιασμού για την ανάπτυξη της χώρας</w:t>
      </w:r>
      <w:r w:rsidRPr="0003725D">
        <w:rPr>
          <w:rFonts w:eastAsia="Times New Roman"/>
          <w:color w:val="212121"/>
          <w:szCs w:val="24"/>
        </w:rPr>
        <w:t xml:space="preserve"> με ορίζοντα το 2040</w:t>
      </w:r>
      <w:r>
        <w:rPr>
          <w:rFonts w:eastAsia="Times New Roman"/>
          <w:color w:val="212121"/>
          <w:szCs w:val="24"/>
        </w:rPr>
        <w:t>.</w:t>
      </w:r>
    </w:p>
    <w:p w14:paraId="37394B32"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Οι κυβερνήσεις του</w:t>
      </w:r>
      <w:r w:rsidRPr="0003725D">
        <w:rPr>
          <w:rFonts w:eastAsia="Times New Roman"/>
          <w:color w:val="212121"/>
          <w:szCs w:val="24"/>
        </w:rPr>
        <w:t xml:space="preserve"> παρελθόντος</w:t>
      </w:r>
      <w:r>
        <w:rPr>
          <w:rFonts w:eastAsia="Times New Roman"/>
          <w:color w:val="212121"/>
          <w:szCs w:val="24"/>
        </w:rPr>
        <w:t xml:space="preserve"> σε</w:t>
      </w:r>
      <w:r w:rsidRPr="0003725D">
        <w:rPr>
          <w:rFonts w:eastAsia="Times New Roman"/>
          <w:color w:val="212121"/>
          <w:szCs w:val="24"/>
        </w:rPr>
        <w:t xml:space="preserve"> εμάς</w:t>
      </w:r>
      <w:r>
        <w:rPr>
          <w:rFonts w:eastAsia="Times New Roman"/>
          <w:color w:val="212121"/>
          <w:szCs w:val="24"/>
        </w:rPr>
        <w:t>,</w:t>
      </w:r>
      <w:r w:rsidRPr="0003725D">
        <w:rPr>
          <w:rFonts w:eastAsia="Times New Roman"/>
          <w:color w:val="212121"/>
          <w:szCs w:val="24"/>
        </w:rPr>
        <w:t xml:space="preserve"> όπως άλλωστε </w:t>
      </w:r>
      <w:r>
        <w:rPr>
          <w:rFonts w:eastAsia="Times New Roman"/>
          <w:color w:val="212121"/>
          <w:szCs w:val="24"/>
        </w:rPr>
        <w:t>σ</w:t>
      </w:r>
      <w:r w:rsidRPr="0003725D">
        <w:rPr>
          <w:rFonts w:eastAsia="Times New Roman"/>
          <w:color w:val="212121"/>
          <w:szCs w:val="24"/>
        </w:rPr>
        <w:t xml:space="preserve">υνεχίζει να κάνει </w:t>
      </w:r>
      <w:r>
        <w:rPr>
          <w:rFonts w:eastAsia="Times New Roman"/>
          <w:color w:val="212121"/>
          <w:szCs w:val="24"/>
        </w:rPr>
        <w:t xml:space="preserve">η Νέα Δημοκρατία, </w:t>
      </w:r>
      <w:r w:rsidRPr="0003725D">
        <w:rPr>
          <w:rFonts w:eastAsia="Times New Roman"/>
          <w:color w:val="212121"/>
          <w:szCs w:val="24"/>
        </w:rPr>
        <w:t xml:space="preserve">παγιδευμένες σε μία αφελή </w:t>
      </w:r>
      <w:r>
        <w:rPr>
          <w:rFonts w:eastAsia="Times New Roman"/>
          <w:color w:val="212121"/>
          <w:szCs w:val="24"/>
        </w:rPr>
        <w:t xml:space="preserve">νεοφιλελεύθερη </w:t>
      </w:r>
      <w:r>
        <w:rPr>
          <w:rFonts w:eastAsia="Times New Roman"/>
          <w:color w:val="212121"/>
          <w:szCs w:val="24"/>
        </w:rPr>
        <w:t>άποψη</w:t>
      </w:r>
      <w:r w:rsidRPr="0003725D">
        <w:rPr>
          <w:rFonts w:eastAsia="Times New Roman"/>
          <w:color w:val="212121"/>
          <w:szCs w:val="24"/>
        </w:rPr>
        <w:t xml:space="preserve"> ότι την ανάπτυξη την κάνουν </w:t>
      </w:r>
      <w:r>
        <w:rPr>
          <w:rFonts w:eastAsia="Times New Roman"/>
          <w:color w:val="212121"/>
          <w:szCs w:val="24"/>
        </w:rPr>
        <w:t>οι αγορές</w:t>
      </w:r>
      <w:r w:rsidRPr="0003725D">
        <w:rPr>
          <w:rFonts w:eastAsia="Times New Roman"/>
          <w:color w:val="212121"/>
          <w:szCs w:val="24"/>
        </w:rPr>
        <w:t xml:space="preserve"> από μόνες </w:t>
      </w:r>
      <w:r>
        <w:rPr>
          <w:rFonts w:eastAsia="Times New Roman"/>
          <w:color w:val="212121"/>
          <w:szCs w:val="24"/>
        </w:rPr>
        <w:t>τους, είχαν απογυμνώσει το κράτος από κάθε δυνατότητα σχεδιασμού ή</w:t>
      </w:r>
      <w:r w:rsidRPr="0003725D">
        <w:rPr>
          <w:rFonts w:eastAsia="Times New Roman"/>
          <w:color w:val="212121"/>
          <w:szCs w:val="24"/>
        </w:rPr>
        <w:t xml:space="preserve"> παραγωγής τομεακών </w:t>
      </w:r>
      <w:r>
        <w:rPr>
          <w:rFonts w:eastAsia="Times New Roman"/>
          <w:color w:val="212121"/>
          <w:szCs w:val="24"/>
        </w:rPr>
        <w:t>ή κλαδικών πολιτικών. Έπρεπε να αρχίσουμε από το μηδέν. Τα</w:t>
      </w:r>
      <w:r w:rsidRPr="0003725D">
        <w:rPr>
          <w:rFonts w:eastAsia="Times New Roman"/>
          <w:color w:val="212121"/>
          <w:szCs w:val="24"/>
        </w:rPr>
        <w:t xml:space="preserve"> περιφερειακά αναπτυξιακά συνέδρια που έγιναν σε όλη τη χώ</w:t>
      </w:r>
      <w:r w:rsidRPr="0003725D">
        <w:rPr>
          <w:rFonts w:eastAsia="Times New Roman"/>
          <w:color w:val="212121"/>
          <w:szCs w:val="24"/>
        </w:rPr>
        <w:t>ρα</w:t>
      </w:r>
      <w:r>
        <w:rPr>
          <w:rFonts w:eastAsia="Times New Roman"/>
          <w:color w:val="212121"/>
          <w:szCs w:val="24"/>
        </w:rPr>
        <w:t>,</w:t>
      </w:r>
      <w:r w:rsidRPr="0003725D">
        <w:rPr>
          <w:rFonts w:eastAsia="Times New Roman"/>
          <w:color w:val="212121"/>
          <w:szCs w:val="24"/>
        </w:rPr>
        <w:t xml:space="preserve"> </w:t>
      </w:r>
      <w:r>
        <w:rPr>
          <w:rFonts w:eastAsia="Times New Roman"/>
          <w:color w:val="212121"/>
          <w:szCs w:val="24"/>
        </w:rPr>
        <w:t>απεδείχθη</w:t>
      </w:r>
      <w:r>
        <w:rPr>
          <w:rFonts w:eastAsia="Times New Roman"/>
          <w:color w:val="212121"/>
          <w:szCs w:val="24"/>
        </w:rPr>
        <w:t>σαν</w:t>
      </w:r>
      <w:r w:rsidRPr="0003725D">
        <w:rPr>
          <w:rFonts w:eastAsia="Times New Roman"/>
          <w:color w:val="212121"/>
          <w:szCs w:val="24"/>
        </w:rPr>
        <w:t xml:space="preserve"> μία πολύ καλή πρακτική</w:t>
      </w:r>
      <w:r>
        <w:rPr>
          <w:rFonts w:eastAsia="Times New Roman"/>
          <w:color w:val="212121"/>
          <w:szCs w:val="24"/>
        </w:rPr>
        <w:t>. Π</w:t>
      </w:r>
      <w:r w:rsidRPr="0003725D">
        <w:rPr>
          <w:rFonts w:eastAsia="Times New Roman"/>
          <w:color w:val="212121"/>
          <w:szCs w:val="24"/>
        </w:rPr>
        <w:t>αράλληλα</w:t>
      </w:r>
      <w:r>
        <w:rPr>
          <w:rFonts w:eastAsia="Times New Roman"/>
          <w:color w:val="212121"/>
          <w:szCs w:val="24"/>
        </w:rPr>
        <w:t xml:space="preserve"> ολοκληρώσαμε την εθνική</w:t>
      </w:r>
      <w:r w:rsidRPr="0003725D">
        <w:rPr>
          <w:rFonts w:eastAsia="Times New Roman"/>
          <w:color w:val="212121"/>
          <w:szCs w:val="24"/>
        </w:rPr>
        <w:t xml:space="preserve"> αναπτυξιακή στρατηγική</w:t>
      </w:r>
      <w:r>
        <w:rPr>
          <w:rFonts w:eastAsia="Times New Roman"/>
          <w:color w:val="212121"/>
          <w:szCs w:val="24"/>
        </w:rPr>
        <w:t>,</w:t>
      </w:r>
      <w:r w:rsidRPr="0003725D">
        <w:rPr>
          <w:rFonts w:eastAsia="Times New Roman"/>
          <w:color w:val="212121"/>
          <w:szCs w:val="24"/>
        </w:rPr>
        <w:t xml:space="preserve"> που αποτελεί μία ισχυρή αφετηρία για τα επόμενα βήματα</w:t>
      </w:r>
      <w:r>
        <w:rPr>
          <w:rFonts w:eastAsia="Times New Roman"/>
          <w:color w:val="212121"/>
          <w:szCs w:val="24"/>
        </w:rPr>
        <w:t>.</w:t>
      </w:r>
    </w:p>
    <w:p w14:paraId="37394B33"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Με </w:t>
      </w:r>
      <w:r w:rsidRPr="0003725D">
        <w:rPr>
          <w:rFonts w:eastAsia="Times New Roman"/>
          <w:color w:val="212121"/>
          <w:szCs w:val="24"/>
        </w:rPr>
        <w:t>βάση την αναπτυξιακή στρατηγική</w:t>
      </w:r>
      <w:r>
        <w:rPr>
          <w:rFonts w:eastAsia="Times New Roman"/>
          <w:color w:val="212121"/>
          <w:szCs w:val="24"/>
        </w:rPr>
        <w:t>,</w:t>
      </w:r>
      <w:r w:rsidRPr="0003725D">
        <w:rPr>
          <w:rFonts w:eastAsia="Times New Roman"/>
          <w:color w:val="212121"/>
          <w:szCs w:val="24"/>
        </w:rPr>
        <w:t xml:space="preserve"> τους στόχους της βιώ</w:t>
      </w:r>
      <w:r>
        <w:rPr>
          <w:rFonts w:eastAsia="Times New Roman"/>
          <w:color w:val="212121"/>
          <w:szCs w:val="24"/>
        </w:rPr>
        <w:t xml:space="preserve">σιμης ανάπτυξης του ΟΗΕ και τις κατευθύνσεις </w:t>
      </w:r>
      <w:r>
        <w:rPr>
          <w:rFonts w:eastAsia="Times New Roman"/>
          <w:color w:val="212121"/>
          <w:szCs w:val="24"/>
        </w:rPr>
        <w:t>τις ευρωπαϊκές,</w:t>
      </w:r>
      <w:r w:rsidRPr="0003725D">
        <w:rPr>
          <w:rFonts w:eastAsia="Times New Roman"/>
          <w:color w:val="212121"/>
          <w:szCs w:val="24"/>
        </w:rPr>
        <w:t xml:space="preserve"> διαμορφώνουμε τώρα πολυετή </w:t>
      </w:r>
      <w:r>
        <w:rPr>
          <w:rFonts w:eastAsia="Times New Roman"/>
          <w:color w:val="212121"/>
          <w:szCs w:val="24"/>
        </w:rPr>
        <w:t>τομεακά προγράμματα. Ή</w:t>
      </w:r>
      <w:r w:rsidRPr="0003725D">
        <w:rPr>
          <w:rFonts w:eastAsia="Times New Roman"/>
          <w:color w:val="212121"/>
          <w:szCs w:val="24"/>
        </w:rPr>
        <w:t>δη</w:t>
      </w:r>
      <w:r>
        <w:rPr>
          <w:rFonts w:eastAsia="Times New Roman"/>
          <w:color w:val="212121"/>
          <w:szCs w:val="24"/>
        </w:rPr>
        <w:t xml:space="preserve"> το Υπουργείο Ε</w:t>
      </w:r>
      <w:r w:rsidRPr="0003725D">
        <w:rPr>
          <w:rFonts w:eastAsia="Times New Roman"/>
          <w:color w:val="212121"/>
          <w:szCs w:val="24"/>
        </w:rPr>
        <w:t xml:space="preserve">νέργειας έχει δώσει σε διαβούλευση </w:t>
      </w:r>
      <w:r>
        <w:rPr>
          <w:rFonts w:eastAsia="Times New Roman"/>
          <w:color w:val="212121"/>
          <w:szCs w:val="24"/>
        </w:rPr>
        <w:t xml:space="preserve">το εθνικό σχέδιο για την ενέργεια και το κλίμα, όπου τίθενται συγκεκριμένοι ποσοτικοί στόχοι για το 2030 και πιο πέρα. </w:t>
      </w:r>
    </w:p>
    <w:p w14:paraId="37394B34"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Το Υπουργείο Διοικη</w:t>
      </w:r>
      <w:r>
        <w:rPr>
          <w:rFonts w:eastAsia="Times New Roman"/>
          <w:color w:val="212121"/>
          <w:szCs w:val="24"/>
        </w:rPr>
        <w:t>τικής Ανασυγκρότησης υλοποιεί</w:t>
      </w:r>
      <w:r w:rsidRPr="0003725D">
        <w:rPr>
          <w:rFonts w:eastAsia="Times New Roman"/>
          <w:color w:val="212121"/>
          <w:szCs w:val="24"/>
        </w:rPr>
        <w:t xml:space="preserve"> </w:t>
      </w:r>
      <w:r>
        <w:rPr>
          <w:rFonts w:eastAsia="Times New Roman"/>
          <w:color w:val="212121"/>
          <w:szCs w:val="24"/>
        </w:rPr>
        <w:t>«Ε</w:t>
      </w:r>
      <w:r w:rsidRPr="0003725D">
        <w:rPr>
          <w:rFonts w:eastAsia="Times New Roman"/>
          <w:color w:val="212121"/>
          <w:szCs w:val="24"/>
        </w:rPr>
        <w:t xml:space="preserve">θνική </w:t>
      </w:r>
      <w:r>
        <w:rPr>
          <w:rFonts w:eastAsia="Times New Roman"/>
          <w:color w:val="212121"/>
          <w:szCs w:val="24"/>
        </w:rPr>
        <w:t>Σ</w:t>
      </w:r>
      <w:r w:rsidRPr="0003725D">
        <w:rPr>
          <w:rFonts w:eastAsia="Times New Roman"/>
          <w:color w:val="212121"/>
          <w:szCs w:val="24"/>
        </w:rPr>
        <w:t xml:space="preserve">τρατηγική για τη </w:t>
      </w:r>
      <w:r>
        <w:rPr>
          <w:rFonts w:eastAsia="Times New Roman"/>
          <w:color w:val="212121"/>
          <w:szCs w:val="24"/>
        </w:rPr>
        <w:t>Διοικητική Μεταρρύθμιση 2017</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03725D">
        <w:rPr>
          <w:rFonts w:eastAsia="Times New Roman"/>
          <w:color w:val="212121"/>
          <w:szCs w:val="24"/>
        </w:rPr>
        <w:t>2021</w:t>
      </w:r>
      <w:r>
        <w:rPr>
          <w:rFonts w:eastAsia="Times New Roman"/>
          <w:color w:val="212121"/>
          <w:szCs w:val="24"/>
        </w:rPr>
        <w:t>»</w:t>
      </w:r>
      <w:r w:rsidRPr="0003725D">
        <w:rPr>
          <w:rFonts w:eastAsia="Times New Roman"/>
          <w:color w:val="212121"/>
          <w:szCs w:val="24"/>
        </w:rPr>
        <w:t xml:space="preserve"> </w:t>
      </w:r>
      <w:r w:rsidRPr="0003725D">
        <w:rPr>
          <w:rFonts w:eastAsia="Times New Roman"/>
          <w:color w:val="212121"/>
          <w:szCs w:val="24"/>
        </w:rPr>
        <w:lastRenderedPageBreak/>
        <w:t xml:space="preserve">και ταυτόχρονα </w:t>
      </w:r>
      <w:r>
        <w:rPr>
          <w:rFonts w:eastAsia="Times New Roman"/>
          <w:color w:val="212121"/>
          <w:szCs w:val="24"/>
        </w:rPr>
        <w:t>καταρτίζει για</w:t>
      </w:r>
      <w:r w:rsidRPr="0003725D">
        <w:rPr>
          <w:rFonts w:eastAsia="Times New Roman"/>
          <w:color w:val="212121"/>
          <w:szCs w:val="24"/>
        </w:rPr>
        <w:t xml:space="preserve"> πρώτη φορά </w:t>
      </w:r>
      <w:r>
        <w:rPr>
          <w:rFonts w:eastAsia="Times New Roman"/>
          <w:color w:val="212121"/>
          <w:szCs w:val="24"/>
        </w:rPr>
        <w:t>τετραετές πρόγραμμα προσλήψεων</w:t>
      </w:r>
      <w:r>
        <w:rPr>
          <w:rFonts w:eastAsia="Times New Roman"/>
          <w:color w:val="212121"/>
          <w:szCs w:val="24"/>
        </w:rPr>
        <w:t>,</w:t>
      </w:r>
      <w:r>
        <w:rPr>
          <w:rFonts w:eastAsia="Times New Roman"/>
          <w:color w:val="212121"/>
          <w:szCs w:val="24"/>
        </w:rPr>
        <w:t xml:space="preserve"> που θα είναι μία τομή για την</w:t>
      </w:r>
      <w:r w:rsidRPr="0003725D">
        <w:rPr>
          <w:rFonts w:eastAsia="Times New Roman"/>
          <w:color w:val="212121"/>
          <w:szCs w:val="24"/>
        </w:rPr>
        <w:t xml:space="preserve"> ορθολογική διαχείριση </w:t>
      </w:r>
      <w:r>
        <w:rPr>
          <w:rFonts w:eastAsia="Times New Roman"/>
          <w:color w:val="212121"/>
          <w:szCs w:val="24"/>
        </w:rPr>
        <w:t xml:space="preserve">των </w:t>
      </w:r>
      <w:r w:rsidRPr="0003725D">
        <w:rPr>
          <w:rFonts w:eastAsia="Times New Roman"/>
          <w:color w:val="212121"/>
          <w:szCs w:val="24"/>
        </w:rPr>
        <w:t xml:space="preserve">ανθρώπινων πόρων της </w:t>
      </w:r>
      <w:r>
        <w:rPr>
          <w:rFonts w:eastAsia="Times New Roman"/>
          <w:color w:val="212121"/>
          <w:szCs w:val="24"/>
        </w:rPr>
        <w:t>δ</w:t>
      </w:r>
      <w:r w:rsidRPr="0003725D">
        <w:rPr>
          <w:rFonts w:eastAsia="Times New Roman"/>
          <w:color w:val="212121"/>
          <w:szCs w:val="24"/>
        </w:rPr>
        <w:t xml:space="preserve">ημόσιας </w:t>
      </w:r>
      <w:r>
        <w:rPr>
          <w:rFonts w:eastAsia="Times New Roman"/>
          <w:color w:val="212121"/>
          <w:szCs w:val="24"/>
        </w:rPr>
        <w:t>δ</w:t>
      </w:r>
      <w:r w:rsidRPr="0003725D">
        <w:rPr>
          <w:rFonts w:eastAsia="Times New Roman"/>
          <w:color w:val="212121"/>
          <w:szCs w:val="24"/>
        </w:rPr>
        <w:t>ιοί</w:t>
      </w:r>
      <w:r w:rsidRPr="0003725D">
        <w:rPr>
          <w:rFonts w:eastAsia="Times New Roman"/>
          <w:color w:val="212121"/>
          <w:szCs w:val="24"/>
        </w:rPr>
        <w:t>κησης</w:t>
      </w:r>
      <w:r>
        <w:rPr>
          <w:rFonts w:eastAsia="Times New Roman"/>
          <w:color w:val="212121"/>
          <w:szCs w:val="24"/>
        </w:rPr>
        <w:t xml:space="preserve">. Αντίστοιχα πολυετή προγράμματα υλοποιούνται ή προετοιμάζονται </w:t>
      </w:r>
      <w:r w:rsidRPr="0003725D">
        <w:rPr>
          <w:rFonts w:eastAsia="Times New Roman"/>
          <w:color w:val="212121"/>
          <w:szCs w:val="24"/>
        </w:rPr>
        <w:t xml:space="preserve">στους τομείς της </w:t>
      </w:r>
      <w:r>
        <w:rPr>
          <w:rFonts w:eastAsia="Times New Roman"/>
          <w:color w:val="212121"/>
          <w:szCs w:val="24"/>
        </w:rPr>
        <w:t xml:space="preserve">κυκλικής </w:t>
      </w:r>
      <w:r w:rsidRPr="0003725D">
        <w:rPr>
          <w:rFonts w:eastAsia="Times New Roman"/>
          <w:color w:val="212121"/>
          <w:szCs w:val="24"/>
        </w:rPr>
        <w:t>οικονομίας</w:t>
      </w:r>
      <w:r>
        <w:rPr>
          <w:rFonts w:eastAsia="Times New Roman"/>
          <w:color w:val="212121"/>
          <w:szCs w:val="24"/>
        </w:rPr>
        <w:t>,</w:t>
      </w:r>
      <w:r w:rsidRPr="0003725D">
        <w:rPr>
          <w:rFonts w:eastAsia="Times New Roman"/>
          <w:color w:val="212121"/>
          <w:szCs w:val="24"/>
        </w:rPr>
        <w:t xml:space="preserve"> των μεταφορών</w:t>
      </w:r>
      <w:r>
        <w:rPr>
          <w:rFonts w:eastAsia="Times New Roman"/>
          <w:color w:val="212121"/>
          <w:szCs w:val="24"/>
        </w:rPr>
        <w:t>, του «</w:t>
      </w:r>
      <w:r>
        <w:rPr>
          <w:rFonts w:eastAsia="Times New Roman"/>
          <w:color w:val="212121"/>
          <w:szCs w:val="24"/>
          <w:lang w:val="en-US"/>
        </w:rPr>
        <w:t>logistics</w:t>
      </w:r>
      <w:r>
        <w:rPr>
          <w:rFonts w:eastAsia="Times New Roman"/>
          <w:color w:val="212121"/>
          <w:szCs w:val="24"/>
        </w:rPr>
        <w:t>»,</w:t>
      </w:r>
      <w:r w:rsidRPr="0003725D">
        <w:rPr>
          <w:rFonts w:eastAsia="Times New Roman"/>
          <w:color w:val="212121"/>
          <w:szCs w:val="24"/>
        </w:rPr>
        <w:t xml:space="preserve"> της ψηφιακής </w:t>
      </w:r>
      <w:r>
        <w:rPr>
          <w:rFonts w:eastAsia="Times New Roman"/>
          <w:color w:val="212121"/>
          <w:szCs w:val="24"/>
        </w:rPr>
        <w:t>στρατηγικής, κ</w:t>
      </w:r>
      <w:r>
        <w:rPr>
          <w:rFonts w:eastAsia="Times New Roman"/>
          <w:color w:val="212121"/>
          <w:szCs w:val="24"/>
        </w:rPr>
        <w:t>.</w:t>
      </w:r>
      <w:r>
        <w:rPr>
          <w:rFonts w:eastAsia="Times New Roman"/>
          <w:color w:val="212121"/>
          <w:szCs w:val="24"/>
        </w:rPr>
        <w:t>λπ.</w:t>
      </w:r>
      <w:r>
        <w:rPr>
          <w:rFonts w:eastAsia="Times New Roman"/>
          <w:color w:val="212121"/>
          <w:szCs w:val="24"/>
        </w:rPr>
        <w:t>.</w:t>
      </w:r>
    </w:p>
    <w:p w14:paraId="37394B35"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Σ</w:t>
      </w:r>
      <w:r w:rsidRPr="0003725D">
        <w:rPr>
          <w:rFonts w:eastAsia="Times New Roman"/>
          <w:color w:val="212121"/>
          <w:szCs w:val="24"/>
        </w:rPr>
        <w:t xml:space="preserve">το </w:t>
      </w:r>
      <w:r>
        <w:rPr>
          <w:rFonts w:eastAsia="Times New Roman"/>
          <w:color w:val="212121"/>
          <w:szCs w:val="24"/>
        </w:rPr>
        <w:t>Υπουργείο Οικονομίας κ</w:t>
      </w:r>
      <w:r w:rsidRPr="0003725D">
        <w:rPr>
          <w:rFonts w:eastAsia="Times New Roman"/>
          <w:color w:val="212121"/>
          <w:szCs w:val="24"/>
        </w:rPr>
        <w:t xml:space="preserve">αι Ανάπτυξης </w:t>
      </w:r>
      <w:r>
        <w:rPr>
          <w:rFonts w:eastAsia="Times New Roman"/>
          <w:color w:val="212121"/>
          <w:szCs w:val="24"/>
        </w:rPr>
        <w:t xml:space="preserve">καταρτίζουμε πολυετές σχέδιο για την αύξηση </w:t>
      </w:r>
      <w:r>
        <w:rPr>
          <w:rFonts w:eastAsia="Times New Roman"/>
          <w:color w:val="212121"/>
          <w:szCs w:val="24"/>
        </w:rPr>
        <w:t xml:space="preserve">των εξαγωγών </w:t>
      </w:r>
      <w:r w:rsidRPr="0003725D">
        <w:rPr>
          <w:rFonts w:eastAsia="Times New Roman"/>
          <w:color w:val="212121"/>
          <w:szCs w:val="24"/>
        </w:rPr>
        <w:t xml:space="preserve">με στόχο την </w:t>
      </w:r>
      <w:r>
        <w:rPr>
          <w:rFonts w:eastAsia="Times New Roman"/>
          <w:color w:val="212121"/>
          <w:szCs w:val="24"/>
        </w:rPr>
        <w:t>προσέγγιση</w:t>
      </w:r>
      <w:r w:rsidRPr="0003725D">
        <w:rPr>
          <w:rFonts w:eastAsia="Times New Roman"/>
          <w:color w:val="212121"/>
          <w:szCs w:val="24"/>
        </w:rPr>
        <w:t xml:space="preserve"> του 50% </w:t>
      </w:r>
      <w:r>
        <w:rPr>
          <w:rFonts w:eastAsia="Times New Roman"/>
          <w:color w:val="212121"/>
          <w:szCs w:val="24"/>
        </w:rPr>
        <w:t xml:space="preserve">του εθνικού </w:t>
      </w:r>
      <w:r w:rsidRPr="0003725D">
        <w:rPr>
          <w:rFonts w:eastAsia="Times New Roman"/>
          <w:color w:val="212121"/>
          <w:szCs w:val="24"/>
        </w:rPr>
        <w:t>εισοδήματος</w:t>
      </w:r>
      <w:r>
        <w:rPr>
          <w:rFonts w:eastAsia="Times New Roman"/>
          <w:color w:val="212121"/>
          <w:szCs w:val="24"/>
        </w:rPr>
        <w:t>,</w:t>
      </w:r>
      <w:r w:rsidRPr="0003725D">
        <w:rPr>
          <w:rFonts w:eastAsia="Times New Roman"/>
          <w:color w:val="212121"/>
          <w:szCs w:val="24"/>
        </w:rPr>
        <w:t xml:space="preserve"> προετοιμάζου</w:t>
      </w:r>
      <w:r>
        <w:rPr>
          <w:rFonts w:eastAsia="Times New Roman"/>
          <w:color w:val="212121"/>
          <w:szCs w:val="24"/>
        </w:rPr>
        <w:t>με μία θεσμική</w:t>
      </w:r>
      <w:r w:rsidRPr="0003725D">
        <w:rPr>
          <w:rFonts w:eastAsia="Times New Roman"/>
          <w:color w:val="212121"/>
          <w:szCs w:val="24"/>
        </w:rPr>
        <w:t xml:space="preserve"> τομή που θα μα</w:t>
      </w:r>
      <w:r>
        <w:rPr>
          <w:rFonts w:eastAsia="Times New Roman"/>
          <w:color w:val="212121"/>
          <w:szCs w:val="24"/>
        </w:rPr>
        <w:t>ς επιτρέψει να περάσουμε από τους ετήσιους προϋπολογισμούς δημοσίων ε</w:t>
      </w:r>
      <w:r w:rsidRPr="0003725D">
        <w:rPr>
          <w:rFonts w:eastAsia="Times New Roman"/>
          <w:color w:val="212121"/>
          <w:szCs w:val="24"/>
        </w:rPr>
        <w:t>πενδύσεων</w:t>
      </w:r>
      <w:r>
        <w:rPr>
          <w:rFonts w:eastAsia="Times New Roman"/>
          <w:color w:val="212121"/>
          <w:szCs w:val="24"/>
        </w:rPr>
        <w:t>, σε πολυετείς προϋπολογισμούς ή πενταετή αναπτυξιακά προγράμματα.</w:t>
      </w:r>
    </w:p>
    <w:p w14:paraId="37394B36"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Τέλος, </w:t>
      </w:r>
      <w:r w:rsidRPr="0003725D">
        <w:rPr>
          <w:rFonts w:eastAsia="Times New Roman"/>
          <w:color w:val="212121"/>
          <w:szCs w:val="24"/>
        </w:rPr>
        <w:t>σε συνεργασία με τον ΟΟΣΑ διεξάγεται μελέτη</w:t>
      </w:r>
      <w:r>
        <w:rPr>
          <w:rFonts w:eastAsia="Times New Roman"/>
          <w:color w:val="212121"/>
          <w:szCs w:val="24"/>
        </w:rPr>
        <w:t>,</w:t>
      </w:r>
      <w:r w:rsidRPr="0003725D">
        <w:rPr>
          <w:rFonts w:eastAsia="Times New Roman"/>
          <w:color w:val="212121"/>
          <w:szCs w:val="24"/>
        </w:rPr>
        <w:t xml:space="preserve"> με στόχο να μπουν οι βάσεις για ένα πολυετές πρόγραμμα </w:t>
      </w:r>
      <w:r>
        <w:rPr>
          <w:rFonts w:eastAsia="Times New Roman"/>
          <w:color w:val="212121"/>
          <w:szCs w:val="24"/>
        </w:rPr>
        <w:t>περιφερειακής σύγκλισης. Σ</w:t>
      </w:r>
      <w:r w:rsidRPr="0003725D">
        <w:rPr>
          <w:rFonts w:eastAsia="Times New Roman"/>
          <w:color w:val="212121"/>
          <w:szCs w:val="24"/>
        </w:rPr>
        <w:t>το πλαίσιο αυτό το πενταετές Πρόγραμμα Δημοσίων Επενδύσεων</w:t>
      </w:r>
      <w:r>
        <w:rPr>
          <w:rFonts w:eastAsia="Times New Roman"/>
          <w:color w:val="212121"/>
          <w:szCs w:val="24"/>
        </w:rPr>
        <w:t xml:space="preserve"> αν και θα είναι υποδεέστερο από άποψη πόρων από το ΕΣΠΑ, θα λειτ</w:t>
      </w:r>
      <w:r>
        <w:rPr>
          <w:rFonts w:eastAsia="Times New Roman"/>
          <w:color w:val="212121"/>
          <w:szCs w:val="24"/>
        </w:rPr>
        <w:t>ουργεί ως το εθνικό αναπτυξιακό σχέδιο, το οποίο θα υλοποιεί την εθνική αναπτυξιακή στρατηγική και θα εξειδικεύει τους εθνικούς</w:t>
      </w:r>
      <w:r w:rsidRPr="0003725D">
        <w:rPr>
          <w:rFonts w:eastAsia="Times New Roman"/>
          <w:color w:val="212121"/>
          <w:szCs w:val="24"/>
        </w:rPr>
        <w:t xml:space="preserve"> αναπτυξιακούς και κοινωνικούς </w:t>
      </w:r>
      <w:r w:rsidRPr="0003725D">
        <w:rPr>
          <w:rFonts w:eastAsia="Times New Roman"/>
          <w:color w:val="212121"/>
          <w:szCs w:val="24"/>
        </w:rPr>
        <w:lastRenderedPageBreak/>
        <w:t>στόχους</w:t>
      </w:r>
      <w:r>
        <w:rPr>
          <w:rFonts w:eastAsia="Times New Roman"/>
          <w:color w:val="212121"/>
          <w:szCs w:val="24"/>
        </w:rPr>
        <w:t>,</w:t>
      </w:r>
      <w:r w:rsidRPr="0003725D">
        <w:rPr>
          <w:rFonts w:eastAsia="Times New Roman"/>
          <w:color w:val="212121"/>
          <w:szCs w:val="24"/>
        </w:rPr>
        <w:t xml:space="preserve"> συνθέτοντας τα επιμέρους σχέδια σε </w:t>
      </w:r>
      <w:r>
        <w:rPr>
          <w:rFonts w:eastAsia="Times New Roman"/>
          <w:color w:val="212121"/>
          <w:szCs w:val="24"/>
        </w:rPr>
        <w:t>ένα συνεκτικό πρόγραμμα. Αυτό θα</w:t>
      </w:r>
      <w:r w:rsidRPr="0003725D">
        <w:rPr>
          <w:rFonts w:eastAsia="Times New Roman"/>
          <w:color w:val="212121"/>
          <w:szCs w:val="24"/>
        </w:rPr>
        <w:t xml:space="preserve"> επιτρέψει και τον περ</w:t>
      </w:r>
      <w:r w:rsidRPr="0003725D">
        <w:rPr>
          <w:rFonts w:eastAsia="Times New Roman"/>
          <w:color w:val="212121"/>
          <w:szCs w:val="24"/>
        </w:rPr>
        <w:t>ιορισμό</w:t>
      </w:r>
      <w:r>
        <w:rPr>
          <w:rFonts w:eastAsia="Times New Roman"/>
          <w:color w:val="212121"/>
          <w:szCs w:val="24"/>
        </w:rPr>
        <w:t xml:space="preserve"> –αν όχι την κατάργηση-</w:t>
      </w:r>
      <w:r w:rsidRPr="0003725D">
        <w:rPr>
          <w:rFonts w:eastAsia="Times New Roman"/>
          <w:color w:val="212121"/>
          <w:szCs w:val="24"/>
        </w:rPr>
        <w:t xml:space="preserve"> των </w:t>
      </w:r>
      <w:r>
        <w:rPr>
          <w:rFonts w:eastAsia="Times New Roman"/>
          <w:color w:val="212121"/>
          <w:szCs w:val="24"/>
        </w:rPr>
        <w:t>υπερ</w:t>
      </w:r>
      <w:r w:rsidRPr="0003725D">
        <w:rPr>
          <w:rFonts w:eastAsia="Times New Roman"/>
          <w:color w:val="212121"/>
          <w:szCs w:val="24"/>
        </w:rPr>
        <w:t xml:space="preserve">δεσμεύσεων και τον </w:t>
      </w:r>
      <w:r>
        <w:rPr>
          <w:rFonts w:eastAsia="Times New Roman"/>
          <w:color w:val="212121"/>
          <w:szCs w:val="24"/>
        </w:rPr>
        <w:t>υποεκτελέσεων που</w:t>
      </w:r>
      <w:r w:rsidRPr="0003725D">
        <w:rPr>
          <w:rFonts w:eastAsia="Times New Roman"/>
          <w:color w:val="212121"/>
          <w:szCs w:val="24"/>
        </w:rPr>
        <w:t xml:space="preserve"> παρατηρούντ</w:t>
      </w:r>
      <w:r>
        <w:rPr>
          <w:rFonts w:eastAsia="Times New Roman"/>
          <w:color w:val="212121"/>
          <w:szCs w:val="24"/>
        </w:rPr>
        <w:t>αι στην υλοποίηση των δημοσίων ε</w:t>
      </w:r>
      <w:r w:rsidRPr="0003725D">
        <w:rPr>
          <w:rFonts w:eastAsia="Times New Roman"/>
          <w:color w:val="212121"/>
          <w:szCs w:val="24"/>
        </w:rPr>
        <w:t xml:space="preserve">πενδύσεων και απασχολούν και πολλούς </w:t>
      </w:r>
      <w:r>
        <w:rPr>
          <w:rFonts w:eastAsia="Times New Roman"/>
          <w:color w:val="212121"/>
          <w:szCs w:val="24"/>
        </w:rPr>
        <w:t>συναδέλφους Βουλευτές με ερωτήσεις τους</w:t>
      </w:r>
      <w:r w:rsidRPr="0003725D">
        <w:rPr>
          <w:rFonts w:eastAsia="Times New Roman"/>
          <w:color w:val="212121"/>
          <w:szCs w:val="24"/>
        </w:rPr>
        <w:t xml:space="preserve"> συχνά</w:t>
      </w:r>
      <w:r>
        <w:rPr>
          <w:rFonts w:eastAsia="Times New Roman"/>
          <w:color w:val="212121"/>
          <w:szCs w:val="24"/>
        </w:rPr>
        <w:t>.</w:t>
      </w:r>
    </w:p>
    <w:p w14:paraId="37394B37"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Τ</w:t>
      </w:r>
      <w:r w:rsidRPr="0003725D">
        <w:rPr>
          <w:rFonts w:eastAsia="Times New Roman"/>
          <w:color w:val="212121"/>
          <w:szCs w:val="24"/>
        </w:rPr>
        <w:t>ο φαινόμενο αυτό δεν έχει σχέση με τη δημιουργία πλε</w:t>
      </w:r>
      <w:r w:rsidRPr="0003725D">
        <w:rPr>
          <w:rFonts w:eastAsia="Times New Roman"/>
          <w:color w:val="212121"/>
          <w:szCs w:val="24"/>
        </w:rPr>
        <w:t>ονασμάτων</w:t>
      </w:r>
      <w:r>
        <w:rPr>
          <w:rFonts w:eastAsia="Times New Roman"/>
          <w:color w:val="212121"/>
          <w:szCs w:val="24"/>
        </w:rPr>
        <w:t>,</w:t>
      </w:r>
      <w:r w:rsidRPr="0003725D">
        <w:rPr>
          <w:rFonts w:eastAsia="Times New Roman"/>
          <w:color w:val="212121"/>
          <w:szCs w:val="24"/>
        </w:rPr>
        <w:t xml:space="preserve"> όπως λανθασμένα αναφέρει </w:t>
      </w:r>
      <w:r>
        <w:rPr>
          <w:rFonts w:eastAsia="Times New Roman"/>
          <w:color w:val="212121"/>
          <w:szCs w:val="24"/>
        </w:rPr>
        <w:t>η Α</w:t>
      </w:r>
      <w:r w:rsidRPr="0003725D">
        <w:rPr>
          <w:rFonts w:eastAsia="Times New Roman"/>
          <w:color w:val="212121"/>
          <w:szCs w:val="24"/>
        </w:rPr>
        <w:t>ντιπολίτευση</w:t>
      </w:r>
      <w:r>
        <w:rPr>
          <w:rFonts w:eastAsia="Times New Roman"/>
          <w:color w:val="212121"/>
          <w:szCs w:val="24"/>
        </w:rPr>
        <w:t>,</w:t>
      </w:r>
      <w:r w:rsidRPr="0003725D">
        <w:rPr>
          <w:rFonts w:eastAsia="Times New Roman"/>
          <w:color w:val="212121"/>
          <w:szCs w:val="24"/>
        </w:rPr>
        <w:t xml:space="preserve"> αλλά αποτελεί </w:t>
      </w:r>
      <w:r>
        <w:rPr>
          <w:rFonts w:eastAsia="Times New Roman"/>
          <w:color w:val="212121"/>
          <w:szCs w:val="24"/>
        </w:rPr>
        <w:t>χρόνιο πρόβλημα</w:t>
      </w:r>
      <w:r>
        <w:rPr>
          <w:rFonts w:eastAsia="Times New Roman"/>
          <w:color w:val="212121"/>
          <w:szCs w:val="24"/>
        </w:rPr>
        <w:t>,</w:t>
      </w:r>
      <w:r>
        <w:rPr>
          <w:rFonts w:eastAsia="Times New Roman"/>
          <w:color w:val="212121"/>
          <w:szCs w:val="24"/>
        </w:rPr>
        <w:t xml:space="preserve"> </w:t>
      </w:r>
      <w:r w:rsidRPr="0003725D">
        <w:rPr>
          <w:rFonts w:eastAsia="Times New Roman"/>
          <w:color w:val="212121"/>
          <w:szCs w:val="24"/>
        </w:rPr>
        <w:t>που έχει να κάνει με την απουσία σχεδιασμού αξιολόγησης και ουσιαστικού ελέγχου ως προς τον τρόπο υλοποίηση</w:t>
      </w:r>
      <w:r>
        <w:rPr>
          <w:rFonts w:eastAsia="Times New Roman"/>
          <w:color w:val="212121"/>
          <w:szCs w:val="24"/>
        </w:rPr>
        <w:t>ς του Π</w:t>
      </w:r>
      <w:r w:rsidRPr="0003725D">
        <w:rPr>
          <w:rFonts w:eastAsia="Times New Roman"/>
          <w:color w:val="212121"/>
          <w:szCs w:val="24"/>
        </w:rPr>
        <w:t xml:space="preserve">ρογράμματος </w:t>
      </w:r>
      <w:r>
        <w:rPr>
          <w:rFonts w:eastAsia="Times New Roman"/>
          <w:color w:val="212121"/>
          <w:szCs w:val="24"/>
        </w:rPr>
        <w:t>Δημοσίων Επενδύσεων.</w:t>
      </w:r>
    </w:p>
    <w:p w14:paraId="37394B38"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Ακόμα προετοιμάζουμε και </w:t>
      </w:r>
      <w:r>
        <w:rPr>
          <w:rFonts w:eastAsia="Times New Roman"/>
          <w:color w:val="212121"/>
          <w:szCs w:val="24"/>
        </w:rPr>
        <w:t xml:space="preserve">θα κατατεθεί σύντομα προς </w:t>
      </w:r>
      <w:r w:rsidRPr="0003725D">
        <w:rPr>
          <w:rFonts w:eastAsia="Times New Roman"/>
          <w:color w:val="212121"/>
          <w:szCs w:val="24"/>
        </w:rPr>
        <w:t xml:space="preserve">διαβούλευση </w:t>
      </w:r>
      <w:r>
        <w:rPr>
          <w:rFonts w:eastAsia="Times New Roman"/>
          <w:color w:val="212121"/>
          <w:szCs w:val="24"/>
        </w:rPr>
        <w:t xml:space="preserve">και ψήφιση, </w:t>
      </w:r>
      <w:r w:rsidRPr="0003725D">
        <w:rPr>
          <w:rFonts w:eastAsia="Times New Roman"/>
          <w:color w:val="212121"/>
          <w:szCs w:val="24"/>
        </w:rPr>
        <w:t xml:space="preserve">το σχέδιο νόμου που θα ορίζει τον τρόπο </w:t>
      </w:r>
      <w:r>
        <w:rPr>
          <w:rFonts w:eastAsia="Times New Roman"/>
          <w:color w:val="212121"/>
          <w:szCs w:val="24"/>
        </w:rPr>
        <w:t>κατάρτισης και ελέγχου</w:t>
      </w:r>
      <w:r w:rsidRPr="0003725D">
        <w:rPr>
          <w:rFonts w:eastAsia="Times New Roman"/>
          <w:color w:val="212121"/>
          <w:szCs w:val="24"/>
        </w:rPr>
        <w:t xml:space="preserve"> αυτών των πενταετών </w:t>
      </w:r>
      <w:r>
        <w:rPr>
          <w:rFonts w:eastAsia="Times New Roman"/>
          <w:color w:val="212121"/>
          <w:szCs w:val="24"/>
        </w:rPr>
        <w:t xml:space="preserve">εθνικών αναπτυξιακών </w:t>
      </w:r>
      <w:r w:rsidRPr="0003725D">
        <w:rPr>
          <w:rFonts w:eastAsia="Times New Roman"/>
          <w:color w:val="212121"/>
          <w:szCs w:val="24"/>
        </w:rPr>
        <w:t>προγραμμάτων</w:t>
      </w:r>
      <w:r>
        <w:rPr>
          <w:rFonts w:eastAsia="Times New Roman"/>
          <w:color w:val="212121"/>
          <w:szCs w:val="24"/>
        </w:rPr>
        <w:t>. Το</w:t>
      </w:r>
      <w:r w:rsidRPr="0003725D">
        <w:rPr>
          <w:rFonts w:eastAsia="Times New Roman"/>
          <w:color w:val="212121"/>
          <w:szCs w:val="24"/>
        </w:rPr>
        <w:t xml:space="preserve"> πρώτο τέτοιο πρόγραμμα θα πρέπει να είναι έτοιμο προς υλοποίηση</w:t>
      </w:r>
      <w:r>
        <w:rPr>
          <w:rFonts w:eastAsia="Times New Roman"/>
          <w:color w:val="212121"/>
          <w:szCs w:val="24"/>
        </w:rPr>
        <w:t xml:space="preserve"> την 1</w:t>
      </w:r>
      <w:r w:rsidRPr="00694A41">
        <w:rPr>
          <w:rFonts w:eastAsia="Times New Roman"/>
          <w:color w:val="212121"/>
          <w:szCs w:val="24"/>
          <w:vertAlign w:val="superscript"/>
        </w:rPr>
        <w:t>η</w:t>
      </w:r>
      <w:r>
        <w:rPr>
          <w:rFonts w:eastAsia="Times New Roman"/>
          <w:color w:val="212121"/>
          <w:szCs w:val="24"/>
        </w:rPr>
        <w:t xml:space="preserve"> Ιανουαρίου 202</w:t>
      </w:r>
      <w:r>
        <w:rPr>
          <w:rFonts w:eastAsia="Times New Roman"/>
          <w:color w:val="212121"/>
          <w:szCs w:val="24"/>
        </w:rPr>
        <w:t xml:space="preserve">1, </w:t>
      </w:r>
      <w:r w:rsidRPr="0003725D">
        <w:rPr>
          <w:rFonts w:eastAsia="Times New Roman"/>
          <w:color w:val="212121"/>
          <w:szCs w:val="24"/>
        </w:rPr>
        <w:t xml:space="preserve">οπότε και αρχίζει η νέα </w:t>
      </w:r>
      <w:r>
        <w:rPr>
          <w:rFonts w:eastAsia="Times New Roman"/>
          <w:color w:val="212121"/>
          <w:szCs w:val="24"/>
        </w:rPr>
        <w:t>π</w:t>
      </w:r>
      <w:r w:rsidRPr="0003725D">
        <w:rPr>
          <w:rFonts w:eastAsia="Times New Roman"/>
          <w:color w:val="212121"/>
          <w:szCs w:val="24"/>
        </w:rPr>
        <w:t xml:space="preserve">ρογραμματική </w:t>
      </w:r>
      <w:r>
        <w:rPr>
          <w:rFonts w:eastAsia="Times New Roman"/>
          <w:color w:val="212121"/>
          <w:szCs w:val="24"/>
        </w:rPr>
        <w:t>π</w:t>
      </w:r>
      <w:r w:rsidRPr="0003725D">
        <w:rPr>
          <w:rFonts w:eastAsia="Times New Roman"/>
          <w:color w:val="212121"/>
          <w:szCs w:val="24"/>
        </w:rPr>
        <w:t xml:space="preserve">ερίοδος και του νέου </w:t>
      </w:r>
      <w:r>
        <w:rPr>
          <w:rFonts w:eastAsia="Times New Roman"/>
          <w:color w:val="212121"/>
          <w:szCs w:val="24"/>
        </w:rPr>
        <w:t>«</w:t>
      </w:r>
      <w:r w:rsidRPr="0003725D">
        <w:rPr>
          <w:rFonts w:eastAsia="Times New Roman"/>
          <w:color w:val="212121"/>
          <w:szCs w:val="24"/>
        </w:rPr>
        <w:t>ΕΣΠΑ 2021</w:t>
      </w:r>
      <w:r>
        <w:rPr>
          <w:rFonts w:eastAsia="Times New Roman"/>
          <w:color w:val="212121"/>
          <w:szCs w:val="24"/>
        </w:rPr>
        <w:t xml:space="preserve"> </w:t>
      </w:r>
      <w:r w:rsidRPr="0003725D">
        <w:rPr>
          <w:rFonts w:eastAsia="Times New Roman"/>
          <w:color w:val="212121"/>
          <w:szCs w:val="24"/>
        </w:rPr>
        <w:t>-</w:t>
      </w:r>
      <w:r>
        <w:rPr>
          <w:rFonts w:eastAsia="Times New Roman"/>
          <w:color w:val="212121"/>
          <w:szCs w:val="24"/>
        </w:rPr>
        <w:t xml:space="preserve"> </w:t>
      </w:r>
      <w:r w:rsidRPr="0003725D">
        <w:rPr>
          <w:rFonts w:eastAsia="Times New Roman"/>
          <w:color w:val="212121"/>
          <w:szCs w:val="24"/>
        </w:rPr>
        <w:t>2027</w:t>
      </w:r>
      <w:r>
        <w:rPr>
          <w:rFonts w:eastAsia="Times New Roman"/>
          <w:color w:val="212121"/>
          <w:szCs w:val="24"/>
        </w:rPr>
        <w:t>»,</w:t>
      </w:r>
      <w:r w:rsidRPr="0003725D">
        <w:rPr>
          <w:rFonts w:eastAsia="Times New Roman"/>
          <w:color w:val="212121"/>
          <w:szCs w:val="24"/>
        </w:rPr>
        <w:t xml:space="preserve"> το οποίο ελπίζουμε να εγκριθεί σύντομα </w:t>
      </w:r>
      <w:r w:rsidRPr="0003725D">
        <w:rPr>
          <w:rFonts w:eastAsia="Times New Roman"/>
          <w:color w:val="212121"/>
          <w:szCs w:val="24"/>
        </w:rPr>
        <w:lastRenderedPageBreak/>
        <w:t>και να είναι αυξημένο κατά 8% τουλάχιστον</w:t>
      </w:r>
      <w:r>
        <w:rPr>
          <w:rFonts w:eastAsia="Times New Roman"/>
          <w:color w:val="212121"/>
          <w:szCs w:val="24"/>
        </w:rPr>
        <w:t>,</w:t>
      </w:r>
      <w:r w:rsidRPr="0003725D">
        <w:rPr>
          <w:rFonts w:eastAsia="Times New Roman"/>
          <w:color w:val="212121"/>
          <w:szCs w:val="24"/>
        </w:rPr>
        <w:t xml:space="preserve"> όπως προβλέπει η πρόταση της Ευρωπαϊκής Επιτροπής</w:t>
      </w:r>
      <w:r>
        <w:rPr>
          <w:rFonts w:eastAsia="Times New Roman"/>
          <w:color w:val="212121"/>
          <w:szCs w:val="24"/>
        </w:rPr>
        <w:t>.</w:t>
      </w:r>
    </w:p>
    <w:p w14:paraId="37394B39"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Παράλληλα</w:t>
      </w:r>
      <w:r w:rsidRPr="0003725D">
        <w:rPr>
          <w:rFonts w:eastAsia="Times New Roman"/>
          <w:color w:val="212121"/>
          <w:szCs w:val="24"/>
        </w:rPr>
        <w:t xml:space="preserve"> δημιουργούμε το θεσμικό </w:t>
      </w:r>
      <w:r>
        <w:rPr>
          <w:rFonts w:eastAsia="Times New Roman"/>
          <w:color w:val="212121"/>
          <w:szCs w:val="24"/>
        </w:rPr>
        <w:t>π</w:t>
      </w:r>
      <w:r w:rsidRPr="0003725D">
        <w:rPr>
          <w:rFonts w:eastAsia="Times New Roman"/>
          <w:color w:val="212121"/>
          <w:szCs w:val="24"/>
        </w:rPr>
        <w:t>λαίσιο</w:t>
      </w:r>
      <w:r>
        <w:rPr>
          <w:rFonts w:eastAsia="Times New Roman"/>
          <w:color w:val="212121"/>
          <w:szCs w:val="24"/>
        </w:rPr>
        <w:t xml:space="preserve"> για το νέο υπόδειγμα ανάπτυξης, το νέο</w:t>
      </w:r>
      <w:r w:rsidRPr="0003725D">
        <w:rPr>
          <w:rFonts w:eastAsia="Times New Roman"/>
          <w:color w:val="212121"/>
          <w:szCs w:val="24"/>
        </w:rPr>
        <w:t xml:space="preserve"> υπόδειγμα επιχειρηματικότητας</w:t>
      </w:r>
      <w:r>
        <w:rPr>
          <w:rFonts w:eastAsia="Times New Roman"/>
          <w:color w:val="212121"/>
          <w:szCs w:val="24"/>
        </w:rPr>
        <w:t>,</w:t>
      </w:r>
      <w:r w:rsidRPr="0003725D">
        <w:rPr>
          <w:rFonts w:eastAsia="Times New Roman"/>
          <w:color w:val="212121"/>
          <w:szCs w:val="24"/>
        </w:rPr>
        <w:t xml:space="preserve"> των </w:t>
      </w:r>
      <w:r>
        <w:rPr>
          <w:rFonts w:eastAsia="Times New Roman"/>
          <w:color w:val="212121"/>
          <w:szCs w:val="24"/>
        </w:rPr>
        <w:t>ε</w:t>
      </w:r>
      <w:r w:rsidRPr="0003725D">
        <w:rPr>
          <w:rFonts w:eastAsia="Times New Roman"/>
          <w:color w:val="212121"/>
          <w:szCs w:val="24"/>
        </w:rPr>
        <w:t>πενδύσεων και της χρηματοδότησης</w:t>
      </w:r>
      <w:r>
        <w:rPr>
          <w:rFonts w:eastAsia="Times New Roman"/>
          <w:color w:val="212121"/>
          <w:szCs w:val="24"/>
        </w:rPr>
        <w:t xml:space="preserve"> το οποίο αντιστοιχεί σε αυτό.</w:t>
      </w:r>
    </w:p>
    <w:p w14:paraId="37394B3A"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Η Νέα Δημοκρατία ανάγει</w:t>
      </w:r>
      <w:r w:rsidRPr="0003725D">
        <w:rPr>
          <w:rFonts w:eastAsia="Times New Roman"/>
          <w:color w:val="212121"/>
          <w:szCs w:val="24"/>
        </w:rPr>
        <w:t xml:space="preserve"> όλα τα προβλήματα </w:t>
      </w:r>
      <w:r>
        <w:rPr>
          <w:rFonts w:eastAsia="Times New Roman"/>
          <w:color w:val="212121"/>
          <w:szCs w:val="24"/>
        </w:rPr>
        <w:t>-</w:t>
      </w:r>
      <w:r w:rsidRPr="0003725D">
        <w:rPr>
          <w:rFonts w:eastAsia="Times New Roman"/>
          <w:color w:val="212121"/>
          <w:szCs w:val="24"/>
        </w:rPr>
        <w:t>σχετικά με την επιχειρηματικότητα</w:t>
      </w:r>
      <w:r>
        <w:rPr>
          <w:rFonts w:eastAsia="Times New Roman"/>
          <w:color w:val="212121"/>
          <w:szCs w:val="24"/>
        </w:rPr>
        <w:t>,</w:t>
      </w:r>
      <w:r w:rsidRPr="0003725D">
        <w:rPr>
          <w:rFonts w:eastAsia="Times New Roman"/>
          <w:color w:val="212121"/>
          <w:szCs w:val="24"/>
        </w:rPr>
        <w:t xml:space="preserve"> τις επενδύσεις</w:t>
      </w:r>
      <w:r>
        <w:rPr>
          <w:rFonts w:eastAsia="Times New Roman"/>
          <w:color w:val="212121"/>
          <w:szCs w:val="24"/>
        </w:rPr>
        <w:t>, την ανάπτυξη</w:t>
      </w:r>
      <w:r>
        <w:rPr>
          <w:rFonts w:eastAsia="Times New Roman"/>
          <w:color w:val="212121"/>
          <w:szCs w:val="24"/>
        </w:rPr>
        <w:t xml:space="preserve"> -</w:t>
      </w:r>
      <w:r w:rsidRPr="0003725D">
        <w:rPr>
          <w:rFonts w:eastAsia="Times New Roman"/>
          <w:color w:val="212121"/>
          <w:szCs w:val="24"/>
        </w:rPr>
        <w:t>στο</w:t>
      </w:r>
      <w:r w:rsidRPr="0003725D">
        <w:rPr>
          <w:rFonts w:eastAsia="Times New Roman"/>
          <w:color w:val="212121"/>
          <w:szCs w:val="24"/>
        </w:rPr>
        <w:t xml:space="preserve"> ζήτημα της </w:t>
      </w:r>
      <w:r>
        <w:rPr>
          <w:rFonts w:eastAsia="Times New Roman"/>
          <w:color w:val="212121"/>
          <w:szCs w:val="24"/>
        </w:rPr>
        <w:t>φορολογίας, το υπαρκτό ζήτημα της φορολογίας. Δημαγωγεί,</w:t>
      </w:r>
      <w:r w:rsidRPr="0003725D">
        <w:rPr>
          <w:rFonts w:eastAsia="Times New Roman"/>
          <w:color w:val="212121"/>
          <w:szCs w:val="24"/>
        </w:rPr>
        <w:t xml:space="preserve"> όμως και </w:t>
      </w:r>
      <w:r>
        <w:rPr>
          <w:rFonts w:eastAsia="Times New Roman"/>
          <w:color w:val="212121"/>
          <w:szCs w:val="24"/>
        </w:rPr>
        <w:t>λαϊκίζει</w:t>
      </w:r>
      <w:r w:rsidRPr="0003725D">
        <w:rPr>
          <w:rFonts w:eastAsia="Times New Roman"/>
          <w:color w:val="212121"/>
          <w:szCs w:val="24"/>
        </w:rPr>
        <w:t xml:space="preserve"> ασύστολα</w:t>
      </w:r>
      <w:r>
        <w:rPr>
          <w:rFonts w:eastAsia="Times New Roman"/>
          <w:color w:val="212121"/>
          <w:szCs w:val="24"/>
        </w:rPr>
        <w:t>, διότι αποκρύβει</w:t>
      </w:r>
      <w:r w:rsidRPr="0003725D">
        <w:rPr>
          <w:rFonts w:eastAsia="Times New Roman"/>
          <w:color w:val="212121"/>
          <w:szCs w:val="24"/>
        </w:rPr>
        <w:t xml:space="preserve"> τη χρεοκοπία της χώρας</w:t>
      </w:r>
      <w:r>
        <w:rPr>
          <w:rFonts w:eastAsia="Times New Roman"/>
          <w:color w:val="212121"/>
          <w:szCs w:val="24"/>
        </w:rPr>
        <w:t xml:space="preserve">, </w:t>
      </w:r>
      <w:r w:rsidRPr="0003725D">
        <w:rPr>
          <w:rFonts w:eastAsia="Times New Roman"/>
          <w:color w:val="212121"/>
          <w:szCs w:val="24"/>
        </w:rPr>
        <w:t xml:space="preserve">η οποία ήταν απόρροια </w:t>
      </w:r>
      <w:r>
        <w:rPr>
          <w:rFonts w:eastAsia="Times New Roman"/>
          <w:color w:val="212121"/>
          <w:szCs w:val="24"/>
        </w:rPr>
        <w:t>σε μεγάλο βαθμό της χρόνιας υποφορολόγησης που υπήρχε, της φοροδιαφυγής, της φοροαποφυγής, όπως κ</w:t>
      </w:r>
      <w:r>
        <w:rPr>
          <w:rFonts w:eastAsia="Times New Roman"/>
          <w:color w:val="212121"/>
          <w:szCs w:val="24"/>
        </w:rPr>
        <w:t>αι τις καταστροφικές συνέπειες</w:t>
      </w:r>
      <w:r w:rsidRPr="0003725D">
        <w:rPr>
          <w:rFonts w:eastAsia="Times New Roman"/>
          <w:color w:val="212121"/>
          <w:szCs w:val="24"/>
        </w:rPr>
        <w:t xml:space="preserve"> του πρώτου και του </w:t>
      </w:r>
      <w:r>
        <w:rPr>
          <w:rFonts w:eastAsia="Times New Roman"/>
          <w:color w:val="212121"/>
          <w:szCs w:val="24"/>
        </w:rPr>
        <w:t>δ</w:t>
      </w:r>
      <w:r w:rsidRPr="0003725D">
        <w:rPr>
          <w:rFonts w:eastAsia="Times New Roman"/>
          <w:color w:val="212121"/>
          <w:szCs w:val="24"/>
        </w:rPr>
        <w:t>εύτερου μνημονίου</w:t>
      </w:r>
      <w:r>
        <w:rPr>
          <w:rFonts w:eastAsia="Times New Roman"/>
          <w:color w:val="212121"/>
          <w:szCs w:val="24"/>
        </w:rPr>
        <w:t>.</w:t>
      </w:r>
    </w:p>
    <w:p w14:paraId="37394B3B"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Όμως οι</w:t>
      </w:r>
      <w:r w:rsidRPr="0003725D">
        <w:rPr>
          <w:rFonts w:eastAsia="Times New Roman"/>
          <w:color w:val="212121"/>
          <w:szCs w:val="24"/>
        </w:rPr>
        <w:t xml:space="preserve"> ίδιες οι επιχειρήσεις έχοντας επίγνωση των δημοσιονομικών περιορισμών</w:t>
      </w:r>
      <w:r>
        <w:rPr>
          <w:rFonts w:eastAsia="Times New Roman"/>
          <w:color w:val="212121"/>
          <w:szCs w:val="24"/>
        </w:rPr>
        <w:t>,</w:t>
      </w:r>
      <w:r w:rsidRPr="0003725D">
        <w:rPr>
          <w:rFonts w:eastAsia="Times New Roman"/>
          <w:color w:val="212121"/>
          <w:szCs w:val="24"/>
        </w:rPr>
        <w:t xml:space="preserve"> όπως έδειξε πρόσφατη έρευνα</w:t>
      </w:r>
      <w:r>
        <w:rPr>
          <w:rFonts w:eastAsia="Times New Roman"/>
          <w:color w:val="212121"/>
          <w:szCs w:val="24"/>
        </w:rPr>
        <w:t>, ιεραρχούν</w:t>
      </w:r>
      <w:r w:rsidRPr="0003725D">
        <w:rPr>
          <w:rFonts w:eastAsia="Times New Roman"/>
          <w:color w:val="212121"/>
          <w:szCs w:val="24"/>
        </w:rPr>
        <w:t xml:space="preserve"> </w:t>
      </w:r>
      <w:r>
        <w:rPr>
          <w:rFonts w:eastAsia="Times New Roman"/>
          <w:color w:val="212121"/>
          <w:szCs w:val="24"/>
        </w:rPr>
        <w:t>σε ποσοστό 70% ως κύριο πρόβλημά τους τη γραφειοκρατία</w:t>
      </w:r>
      <w:r w:rsidRPr="0003725D">
        <w:rPr>
          <w:rFonts w:eastAsia="Times New Roman"/>
          <w:color w:val="212121"/>
          <w:szCs w:val="24"/>
        </w:rPr>
        <w:t xml:space="preserve"> και το υψηλό </w:t>
      </w:r>
      <w:r w:rsidRPr="0003725D">
        <w:rPr>
          <w:rFonts w:eastAsia="Times New Roman"/>
          <w:color w:val="212121"/>
          <w:szCs w:val="24"/>
        </w:rPr>
        <w:t>διοικητικό κόστος</w:t>
      </w:r>
      <w:r>
        <w:rPr>
          <w:rFonts w:eastAsia="Times New Roman"/>
          <w:color w:val="212121"/>
          <w:szCs w:val="24"/>
        </w:rPr>
        <w:t xml:space="preserve"> το οποίο </w:t>
      </w:r>
      <w:r w:rsidRPr="0003725D">
        <w:rPr>
          <w:rFonts w:eastAsia="Times New Roman"/>
          <w:color w:val="212121"/>
          <w:szCs w:val="24"/>
        </w:rPr>
        <w:t>αυτή συνεπάγε</w:t>
      </w:r>
      <w:r w:rsidRPr="0003725D">
        <w:rPr>
          <w:rFonts w:eastAsia="Times New Roman"/>
          <w:color w:val="212121"/>
          <w:szCs w:val="24"/>
        </w:rPr>
        <w:lastRenderedPageBreak/>
        <w:t>ται</w:t>
      </w:r>
      <w:r>
        <w:rPr>
          <w:rFonts w:eastAsia="Times New Roman"/>
          <w:color w:val="212121"/>
          <w:szCs w:val="24"/>
        </w:rPr>
        <w:t>. Επίσης</w:t>
      </w:r>
      <w:r w:rsidRPr="0003725D">
        <w:rPr>
          <w:rFonts w:eastAsia="Times New Roman"/>
          <w:color w:val="212121"/>
          <w:szCs w:val="24"/>
        </w:rPr>
        <w:t xml:space="preserve"> ο </w:t>
      </w:r>
      <w:r>
        <w:rPr>
          <w:rFonts w:eastAsia="Times New Roman"/>
          <w:color w:val="212121"/>
          <w:szCs w:val="24"/>
        </w:rPr>
        <w:t>ο</w:t>
      </w:r>
      <w:r w:rsidRPr="0003725D">
        <w:rPr>
          <w:rFonts w:eastAsia="Times New Roman"/>
          <w:color w:val="212121"/>
          <w:szCs w:val="24"/>
        </w:rPr>
        <w:t xml:space="preserve">ίκος </w:t>
      </w:r>
      <w:r>
        <w:rPr>
          <w:rFonts w:eastAsia="Times New Roman"/>
          <w:color w:val="212121"/>
          <w:szCs w:val="24"/>
        </w:rPr>
        <w:t>«</w:t>
      </w:r>
      <w:r w:rsidRPr="0003725D">
        <w:rPr>
          <w:rFonts w:eastAsia="Times New Roman"/>
          <w:color w:val="212121"/>
          <w:szCs w:val="24"/>
          <w:lang w:val="en"/>
        </w:rPr>
        <w:t>MOODY</w:t>
      </w:r>
      <w:r w:rsidRPr="0003725D">
        <w:rPr>
          <w:rFonts w:eastAsia="Times New Roman"/>
          <w:color w:val="212121"/>
          <w:szCs w:val="24"/>
        </w:rPr>
        <w:t>'</w:t>
      </w:r>
      <w:r w:rsidRPr="0003725D">
        <w:rPr>
          <w:rFonts w:eastAsia="Times New Roman"/>
          <w:color w:val="212121"/>
          <w:szCs w:val="24"/>
          <w:lang w:val="en"/>
        </w:rPr>
        <w:t>S</w:t>
      </w:r>
      <w:r>
        <w:rPr>
          <w:rFonts w:eastAsia="Times New Roman"/>
          <w:color w:val="212121"/>
          <w:szCs w:val="24"/>
        </w:rPr>
        <w:t>»</w:t>
      </w:r>
      <w:r w:rsidRPr="0003725D">
        <w:rPr>
          <w:rFonts w:eastAsia="Times New Roman"/>
          <w:color w:val="212121"/>
          <w:szCs w:val="24"/>
        </w:rPr>
        <w:t xml:space="preserve"> </w:t>
      </w:r>
      <w:r>
        <w:rPr>
          <w:rFonts w:eastAsia="Times New Roman"/>
          <w:color w:val="212121"/>
          <w:szCs w:val="24"/>
        </w:rPr>
        <w:t>θεωρεί ως έναν</w:t>
      </w:r>
      <w:r w:rsidRPr="0003725D">
        <w:rPr>
          <w:rFonts w:eastAsia="Times New Roman"/>
          <w:color w:val="212121"/>
          <w:szCs w:val="24"/>
        </w:rPr>
        <w:t xml:space="preserve"> από τους τέσσερις παράγοντες που επηρεάζουν το αξιόχρεο της χώρας την ψηφ</w:t>
      </w:r>
      <w:r>
        <w:rPr>
          <w:rFonts w:eastAsia="Times New Roman"/>
          <w:color w:val="212121"/>
          <w:szCs w:val="24"/>
        </w:rPr>
        <w:t>ιοποίηση των δημοσίων υπηρεσιών, ειδικά αυτών</w:t>
      </w:r>
      <w:r w:rsidRPr="0003725D">
        <w:rPr>
          <w:rFonts w:eastAsia="Times New Roman"/>
          <w:color w:val="212121"/>
          <w:szCs w:val="24"/>
        </w:rPr>
        <w:t xml:space="preserve"> που αναφέρονται σε </w:t>
      </w:r>
      <w:r>
        <w:rPr>
          <w:rFonts w:eastAsia="Times New Roman"/>
          <w:color w:val="212121"/>
          <w:szCs w:val="24"/>
        </w:rPr>
        <w:t>επιχειρήσεις.</w:t>
      </w:r>
    </w:p>
    <w:p w14:paraId="37394B3C"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Με βάση, λοιπόν, αυτά τα </w:t>
      </w:r>
      <w:r w:rsidRPr="0003725D">
        <w:rPr>
          <w:rFonts w:eastAsia="Times New Roman"/>
          <w:color w:val="212121"/>
          <w:szCs w:val="24"/>
        </w:rPr>
        <w:t>δεδομένα</w:t>
      </w:r>
      <w:r>
        <w:rPr>
          <w:rFonts w:eastAsia="Times New Roman"/>
          <w:color w:val="212121"/>
          <w:szCs w:val="24"/>
        </w:rPr>
        <w:t xml:space="preserve"> εμείς αλλάζουμε όχι μόνο την πολιτική αλλά και τη φιλοσοφία. Έ</w:t>
      </w:r>
      <w:r w:rsidRPr="0003725D">
        <w:rPr>
          <w:rFonts w:eastAsia="Times New Roman"/>
          <w:color w:val="212121"/>
          <w:szCs w:val="24"/>
        </w:rPr>
        <w:t xml:space="preserve">πειτα από χρόνια εξαγγελιών κάνουμε πράξη την αρχή </w:t>
      </w:r>
      <w:r>
        <w:rPr>
          <w:rFonts w:eastAsia="Times New Roman"/>
          <w:color w:val="212121"/>
          <w:szCs w:val="24"/>
        </w:rPr>
        <w:t>«</w:t>
      </w:r>
      <w:r w:rsidRPr="0003725D">
        <w:rPr>
          <w:rFonts w:eastAsia="Times New Roman"/>
          <w:color w:val="212121"/>
          <w:szCs w:val="24"/>
        </w:rPr>
        <w:t xml:space="preserve">Πρώτα </w:t>
      </w:r>
      <w:r>
        <w:rPr>
          <w:rFonts w:eastAsia="Times New Roman"/>
          <w:color w:val="212121"/>
          <w:szCs w:val="24"/>
        </w:rPr>
        <w:t>αδειοδοτώ</w:t>
      </w:r>
      <w:r>
        <w:rPr>
          <w:rFonts w:eastAsia="Times New Roman"/>
          <w:color w:val="212121"/>
          <w:szCs w:val="24"/>
        </w:rPr>
        <w:t>, μετά ελέγχω». Ήδη πενήντα πέντε χιλιάδες επιχειρήσεις έχουν γνωστοποιήσει την ίδρυσή τους σ</w:t>
      </w:r>
      <w:r>
        <w:rPr>
          <w:rFonts w:eastAsia="Times New Roman"/>
          <w:color w:val="212121"/>
          <w:szCs w:val="24"/>
        </w:rPr>
        <w:t>τη</w:t>
      </w:r>
      <w:r w:rsidRPr="0003725D">
        <w:rPr>
          <w:rFonts w:eastAsia="Times New Roman"/>
          <w:color w:val="212121"/>
          <w:szCs w:val="24"/>
        </w:rPr>
        <w:t xml:space="preserve"> σχετική πλατφόρμα με αυτόν τ</w:t>
      </w:r>
      <w:r>
        <w:rPr>
          <w:rFonts w:eastAsia="Times New Roman"/>
          <w:color w:val="212121"/>
          <w:szCs w:val="24"/>
        </w:rPr>
        <w:t xml:space="preserve">ον τρόπο. Τώρα διαμορφώνουμε </w:t>
      </w:r>
      <w:r w:rsidRPr="0003725D">
        <w:rPr>
          <w:rFonts w:eastAsia="Times New Roman"/>
          <w:color w:val="212121"/>
          <w:szCs w:val="24"/>
        </w:rPr>
        <w:t>τον νέο ενιαίο ελεγκτικό μηχανισμό</w:t>
      </w:r>
      <w:r>
        <w:rPr>
          <w:rFonts w:eastAsia="Times New Roman"/>
          <w:color w:val="212121"/>
          <w:szCs w:val="24"/>
        </w:rPr>
        <w:t>,</w:t>
      </w:r>
      <w:r w:rsidRPr="0003725D">
        <w:rPr>
          <w:rFonts w:eastAsia="Times New Roman"/>
          <w:color w:val="212121"/>
          <w:szCs w:val="24"/>
        </w:rPr>
        <w:t xml:space="preserve"> που είναι συμπλήρωμα ακριβώς αυτού του νέου συστήματος</w:t>
      </w:r>
      <w:r>
        <w:rPr>
          <w:rFonts w:eastAsia="Times New Roman"/>
          <w:color w:val="212121"/>
          <w:szCs w:val="24"/>
        </w:rPr>
        <w:t>.</w:t>
      </w:r>
    </w:p>
    <w:p w14:paraId="37394B3D"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Τέλος ψηφιοποιούμε όλες τις διαδικασίες για</w:t>
      </w:r>
      <w:r w:rsidRPr="0003725D">
        <w:rPr>
          <w:rFonts w:eastAsia="Times New Roman"/>
          <w:color w:val="212121"/>
          <w:szCs w:val="24"/>
        </w:rPr>
        <w:t xml:space="preserve"> την ίδρυση</w:t>
      </w:r>
      <w:r>
        <w:rPr>
          <w:rFonts w:eastAsia="Times New Roman"/>
          <w:color w:val="212121"/>
          <w:szCs w:val="24"/>
        </w:rPr>
        <w:t>, τη</w:t>
      </w:r>
      <w:r w:rsidRPr="0003725D">
        <w:rPr>
          <w:rFonts w:eastAsia="Times New Roman"/>
          <w:color w:val="212121"/>
          <w:szCs w:val="24"/>
        </w:rPr>
        <w:t xml:space="preserve"> λειτουργία</w:t>
      </w:r>
      <w:r>
        <w:rPr>
          <w:rFonts w:eastAsia="Times New Roman"/>
          <w:color w:val="212121"/>
          <w:szCs w:val="24"/>
        </w:rPr>
        <w:t>, την</w:t>
      </w:r>
      <w:r w:rsidRPr="0003725D">
        <w:rPr>
          <w:rFonts w:eastAsia="Times New Roman"/>
          <w:color w:val="212121"/>
          <w:szCs w:val="24"/>
        </w:rPr>
        <w:t xml:space="preserve"> εποπτεία των επιχειρήσεων</w:t>
      </w:r>
      <w:r>
        <w:rPr>
          <w:rFonts w:eastAsia="Times New Roman"/>
          <w:color w:val="212121"/>
          <w:szCs w:val="24"/>
        </w:rPr>
        <w:t>.</w:t>
      </w:r>
      <w:r w:rsidRPr="0003725D">
        <w:rPr>
          <w:rFonts w:eastAsia="Times New Roman"/>
          <w:color w:val="212121"/>
          <w:szCs w:val="24"/>
        </w:rPr>
        <w:t xml:space="preserve"> Ήδ</w:t>
      </w:r>
      <w:r w:rsidRPr="0003725D">
        <w:rPr>
          <w:rFonts w:eastAsia="Times New Roman"/>
          <w:color w:val="212121"/>
          <w:szCs w:val="24"/>
        </w:rPr>
        <w:t>η λειτουργεί</w:t>
      </w:r>
      <w:r>
        <w:rPr>
          <w:rFonts w:eastAsia="Times New Roman"/>
          <w:color w:val="212121"/>
          <w:szCs w:val="24"/>
        </w:rPr>
        <w:t>,</w:t>
      </w:r>
      <w:r w:rsidRPr="0003725D">
        <w:rPr>
          <w:rFonts w:eastAsia="Times New Roman"/>
          <w:color w:val="212121"/>
          <w:szCs w:val="24"/>
        </w:rPr>
        <w:t xml:space="preserve"> όπως </w:t>
      </w:r>
      <w:r>
        <w:rPr>
          <w:rFonts w:eastAsia="Times New Roman"/>
          <w:color w:val="212121"/>
          <w:szCs w:val="24"/>
        </w:rPr>
        <w:t xml:space="preserve">γνωρίζετε, </w:t>
      </w:r>
      <w:r w:rsidRPr="0003725D">
        <w:rPr>
          <w:rFonts w:eastAsia="Times New Roman"/>
          <w:color w:val="212121"/>
          <w:szCs w:val="24"/>
        </w:rPr>
        <w:t xml:space="preserve">η ψηφιακή </w:t>
      </w:r>
      <w:r>
        <w:rPr>
          <w:rFonts w:eastAsia="Times New Roman"/>
          <w:color w:val="212121"/>
          <w:szCs w:val="24"/>
        </w:rPr>
        <w:t>«</w:t>
      </w:r>
      <w:r>
        <w:rPr>
          <w:rFonts w:eastAsia="Times New Roman"/>
          <w:color w:val="212121"/>
          <w:szCs w:val="24"/>
        </w:rPr>
        <w:t>υ</w:t>
      </w:r>
      <w:r w:rsidRPr="0003725D">
        <w:rPr>
          <w:rFonts w:eastAsia="Times New Roman"/>
          <w:color w:val="212121"/>
          <w:szCs w:val="24"/>
        </w:rPr>
        <w:t>πηρεσία μιας στάσης</w:t>
      </w:r>
      <w:r>
        <w:rPr>
          <w:rFonts w:eastAsia="Times New Roman"/>
          <w:color w:val="212121"/>
          <w:szCs w:val="24"/>
        </w:rPr>
        <w:t>»</w:t>
      </w:r>
      <w:r>
        <w:rPr>
          <w:rFonts w:eastAsia="Times New Roman"/>
          <w:color w:val="212121"/>
          <w:szCs w:val="24"/>
        </w:rPr>
        <w:t>,</w:t>
      </w:r>
      <w:r>
        <w:rPr>
          <w:rFonts w:eastAsia="Times New Roman"/>
          <w:color w:val="212121"/>
          <w:szCs w:val="24"/>
        </w:rPr>
        <w:t xml:space="preserve"> που επιτρέπει την ίδρυση επιχειρήσεων και ήδη</w:t>
      </w:r>
      <w:r w:rsidRPr="0003725D">
        <w:rPr>
          <w:rFonts w:eastAsia="Times New Roman"/>
          <w:color w:val="212121"/>
          <w:szCs w:val="24"/>
        </w:rPr>
        <w:t xml:space="preserve"> ιδρύθηκαν </w:t>
      </w:r>
      <w:r>
        <w:rPr>
          <w:rFonts w:eastAsia="Times New Roman"/>
          <w:color w:val="212121"/>
          <w:szCs w:val="24"/>
        </w:rPr>
        <w:t xml:space="preserve">πάνω από </w:t>
      </w:r>
      <w:r w:rsidRPr="0003725D">
        <w:rPr>
          <w:rFonts w:eastAsia="Times New Roman"/>
          <w:color w:val="212121"/>
          <w:szCs w:val="24"/>
        </w:rPr>
        <w:t xml:space="preserve">χίλιες </w:t>
      </w:r>
      <w:r>
        <w:rPr>
          <w:rFonts w:eastAsia="Times New Roman"/>
          <w:color w:val="212121"/>
          <w:szCs w:val="24"/>
        </w:rPr>
        <w:t>επιχειρήσεις με αυτόν τον τρόπο μέσα</w:t>
      </w:r>
      <w:r w:rsidRPr="0003725D">
        <w:rPr>
          <w:rFonts w:eastAsia="Times New Roman"/>
          <w:color w:val="212121"/>
          <w:szCs w:val="24"/>
        </w:rPr>
        <w:t xml:space="preserve"> σε λίγες ώρες</w:t>
      </w:r>
      <w:r>
        <w:rPr>
          <w:rFonts w:eastAsia="Times New Roman"/>
          <w:color w:val="212121"/>
          <w:szCs w:val="24"/>
        </w:rPr>
        <w:t xml:space="preserve"> ή λίγα λεπτά. Αυτή η νέα λογική θα επεκταθεί τους επόμενους μήνες</w:t>
      </w:r>
      <w:r w:rsidRPr="0003725D">
        <w:rPr>
          <w:rFonts w:eastAsia="Times New Roman"/>
          <w:color w:val="212121"/>
          <w:szCs w:val="24"/>
        </w:rPr>
        <w:t xml:space="preserve"> σε </w:t>
      </w:r>
      <w:r w:rsidRPr="0003725D">
        <w:rPr>
          <w:rFonts w:eastAsia="Times New Roman"/>
          <w:color w:val="212121"/>
          <w:szCs w:val="24"/>
        </w:rPr>
        <w:t xml:space="preserve">όλο το φάσμα </w:t>
      </w:r>
      <w:r>
        <w:rPr>
          <w:rFonts w:eastAsia="Times New Roman"/>
          <w:color w:val="212121"/>
          <w:szCs w:val="24"/>
        </w:rPr>
        <w:t xml:space="preserve">των επιχειρήσεων. </w:t>
      </w:r>
    </w:p>
    <w:p w14:paraId="37394B3E"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Αυτές οι αλλαγές έχουν ως αποτέλεσμα τη μείωση</w:t>
      </w:r>
      <w:r w:rsidRPr="0003725D">
        <w:rPr>
          <w:rFonts w:eastAsia="Times New Roman"/>
          <w:color w:val="212121"/>
          <w:szCs w:val="24"/>
        </w:rPr>
        <w:t xml:space="preserve"> του </w:t>
      </w:r>
      <w:r>
        <w:rPr>
          <w:rFonts w:eastAsia="Times New Roman"/>
          <w:color w:val="212121"/>
          <w:szCs w:val="24"/>
        </w:rPr>
        <w:t xml:space="preserve">διοικητικού </w:t>
      </w:r>
      <w:r w:rsidRPr="0003725D">
        <w:rPr>
          <w:rFonts w:eastAsia="Times New Roman"/>
          <w:color w:val="212121"/>
          <w:szCs w:val="24"/>
        </w:rPr>
        <w:t>κόστους και αυτό είναι σημαντικό ιδίως για τις μικρές</w:t>
      </w:r>
      <w:r>
        <w:rPr>
          <w:rFonts w:eastAsia="Times New Roman"/>
          <w:color w:val="212121"/>
          <w:szCs w:val="24"/>
        </w:rPr>
        <w:t xml:space="preserve"> επιχειρήσεις, οι οποίες επιβαρύνονται περισσότερο. Το </w:t>
      </w:r>
      <w:r w:rsidRPr="0003725D">
        <w:rPr>
          <w:rFonts w:eastAsia="Times New Roman"/>
          <w:color w:val="212121"/>
          <w:szCs w:val="24"/>
        </w:rPr>
        <w:t>πιο σημαντικό</w:t>
      </w:r>
      <w:r>
        <w:rPr>
          <w:rFonts w:eastAsia="Times New Roman"/>
          <w:color w:val="212121"/>
          <w:szCs w:val="24"/>
        </w:rPr>
        <w:t>,</w:t>
      </w:r>
      <w:r w:rsidRPr="0003725D">
        <w:rPr>
          <w:rFonts w:eastAsia="Times New Roman"/>
          <w:color w:val="212121"/>
          <w:szCs w:val="24"/>
        </w:rPr>
        <w:t xml:space="preserve"> </w:t>
      </w:r>
      <w:r>
        <w:rPr>
          <w:rFonts w:eastAsia="Times New Roman"/>
          <w:color w:val="212121"/>
          <w:szCs w:val="24"/>
        </w:rPr>
        <w:t>όμως,</w:t>
      </w:r>
      <w:r w:rsidRPr="0003725D">
        <w:rPr>
          <w:rFonts w:eastAsia="Times New Roman"/>
          <w:color w:val="212121"/>
          <w:szCs w:val="24"/>
        </w:rPr>
        <w:t xml:space="preserve"> είναι ότι στη θέση της πελατειακ</w:t>
      </w:r>
      <w:r w:rsidRPr="0003725D">
        <w:rPr>
          <w:rFonts w:eastAsia="Times New Roman"/>
          <w:color w:val="212121"/>
          <w:szCs w:val="24"/>
        </w:rPr>
        <w:t xml:space="preserve">ής εξυπηρέτησης </w:t>
      </w:r>
      <w:r>
        <w:rPr>
          <w:rFonts w:eastAsia="Times New Roman"/>
          <w:color w:val="212121"/>
          <w:szCs w:val="24"/>
        </w:rPr>
        <w:t>και των αποσπασματικών συμφερόντων –συχνά με το αζημίωτο- δημιουργούμε κανόνες</w:t>
      </w:r>
      <w:r w:rsidRPr="0003725D">
        <w:rPr>
          <w:rFonts w:eastAsia="Times New Roman"/>
          <w:color w:val="212121"/>
          <w:szCs w:val="24"/>
        </w:rPr>
        <w:t xml:space="preserve"> αντικειμενικούς</w:t>
      </w:r>
      <w:r>
        <w:rPr>
          <w:rFonts w:eastAsia="Times New Roman"/>
          <w:color w:val="212121"/>
          <w:szCs w:val="24"/>
        </w:rPr>
        <w:t>, διαφανείς,</w:t>
      </w:r>
      <w:r w:rsidRPr="0003725D">
        <w:rPr>
          <w:rFonts w:eastAsia="Times New Roman"/>
          <w:color w:val="212121"/>
          <w:szCs w:val="24"/>
        </w:rPr>
        <w:t xml:space="preserve"> καθολικής ισχύος</w:t>
      </w:r>
      <w:r>
        <w:rPr>
          <w:rFonts w:eastAsia="Times New Roman"/>
          <w:color w:val="212121"/>
          <w:szCs w:val="24"/>
        </w:rPr>
        <w:t>. Αλλάζουμε έτσι τη νοοτροπία</w:t>
      </w:r>
      <w:r w:rsidRPr="0003725D">
        <w:rPr>
          <w:rFonts w:eastAsia="Times New Roman"/>
          <w:color w:val="212121"/>
          <w:szCs w:val="24"/>
        </w:rPr>
        <w:t xml:space="preserve"> και του κράτους και των επιχειρήσεων</w:t>
      </w:r>
      <w:r>
        <w:rPr>
          <w:rFonts w:eastAsia="Times New Roman"/>
          <w:color w:val="212121"/>
          <w:szCs w:val="24"/>
        </w:rPr>
        <w:t>,</w:t>
      </w:r>
      <w:r w:rsidRPr="0003725D">
        <w:rPr>
          <w:rFonts w:eastAsia="Times New Roman"/>
          <w:color w:val="212121"/>
          <w:szCs w:val="24"/>
        </w:rPr>
        <w:t xml:space="preserve"> προσβλέποντας σε μία </w:t>
      </w:r>
      <w:r>
        <w:rPr>
          <w:rFonts w:eastAsia="Times New Roman"/>
          <w:color w:val="212121"/>
          <w:szCs w:val="24"/>
        </w:rPr>
        <w:t>νέα</w:t>
      </w:r>
      <w:r w:rsidRPr="0003725D">
        <w:rPr>
          <w:rFonts w:eastAsia="Times New Roman"/>
          <w:color w:val="212121"/>
          <w:szCs w:val="24"/>
        </w:rPr>
        <w:t xml:space="preserve"> σχέση όχι αμοιβαίας καχυ</w:t>
      </w:r>
      <w:r w:rsidRPr="0003725D">
        <w:rPr>
          <w:rFonts w:eastAsia="Times New Roman"/>
          <w:color w:val="212121"/>
          <w:szCs w:val="24"/>
        </w:rPr>
        <w:t>ποψίας και εχθρότητας</w:t>
      </w:r>
      <w:r>
        <w:rPr>
          <w:rFonts w:eastAsia="Times New Roman"/>
          <w:color w:val="212121"/>
          <w:szCs w:val="24"/>
        </w:rPr>
        <w:t xml:space="preserve"> αλλά συνεργασίας.</w:t>
      </w:r>
    </w:p>
    <w:p w14:paraId="37394B3F"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Ξεπερνάμε την αναχρονιστική κληρονομιά </w:t>
      </w:r>
      <w:r w:rsidRPr="004A3AF9">
        <w:rPr>
          <w:rFonts w:eastAsia="Times New Roman"/>
          <w:color w:val="212121"/>
          <w:szCs w:val="24"/>
        </w:rPr>
        <w:t>της αμοιβαίας καχυποψίας</w:t>
      </w:r>
      <w:r>
        <w:rPr>
          <w:rFonts w:eastAsia="Times New Roman"/>
          <w:color w:val="212121"/>
          <w:szCs w:val="24"/>
        </w:rPr>
        <w:t>,</w:t>
      </w:r>
      <w:r w:rsidRPr="004A3AF9">
        <w:rPr>
          <w:rFonts w:eastAsia="Times New Roman"/>
          <w:color w:val="212121"/>
          <w:szCs w:val="24"/>
        </w:rPr>
        <w:t xml:space="preserve"> που </w:t>
      </w:r>
      <w:r>
        <w:rPr>
          <w:rFonts w:eastAsia="Times New Roman"/>
          <w:color w:val="212121"/>
          <w:szCs w:val="24"/>
        </w:rPr>
        <w:t>κληροδότησαν κυβερνήσεις που κ</w:t>
      </w:r>
      <w:r w:rsidRPr="004A3AF9">
        <w:rPr>
          <w:rFonts w:eastAsia="Times New Roman"/>
          <w:color w:val="212121"/>
          <w:szCs w:val="24"/>
        </w:rPr>
        <w:t>ατά τα άλλα ήταν υ</w:t>
      </w:r>
      <w:r>
        <w:rPr>
          <w:rFonts w:eastAsia="Times New Roman"/>
          <w:color w:val="212121"/>
          <w:szCs w:val="24"/>
        </w:rPr>
        <w:t>πέρ των επιχειρήσεων και ορκίζοντ</w:t>
      </w:r>
      <w:r w:rsidRPr="004A3AF9">
        <w:rPr>
          <w:rFonts w:eastAsia="Times New Roman"/>
          <w:color w:val="212121"/>
          <w:szCs w:val="24"/>
        </w:rPr>
        <w:t xml:space="preserve">αν στην </w:t>
      </w:r>
      <w:r>
        <w:rPr>
          <w:rFonts w:eastAsia="Times New Roman"/>
          <w:color w:val="212121"/>
          <w:szCs w:val="24"/>
        </w:rPr>
        <w:t>επιχειρηματ</w:t>
      </w:r>
      <w:r w:rsidRPr="004A3AF9">
        <w:rPr>
          <w:rFonts w:eastAsia="Times New Roman"/>
          <w:color w:val="212121"/>
          <w:szCs w:val="24"/>
        </w:rPr>
        <w:t>ικότητα</w:t>
      </w:r>
      <w:r>
        <w:rPr>
          <w:rFonts w:eastAsia="Times New Roman"/>
          <w:color w:val="212121"/>
          <w:szCs w:val="24"/>
        </w:rPr>
        <w:t xml:space="preserve">. </w:t>
      </w:r>
    </w:p>
    <w:p w14:paraId="37394B40"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Κ</w:t>
      </w:r>
      <w:r w:rsidRPr="004A3AF9">
        <w:rPr>
          <w:rFonts w:eastAsia="Times New Roman"/>
          <w:color w:val="212121"/>
          <w:szCs w:val="24"/>
        </w:rPr>
        <w:t xml:space="preserve">αι στο μέτρο που επιτρέπουν οι </w:t>
      </w:r>
      <w:r w:rsidRPr="004A3AF9">
        <w:rPr>
          <w:rFonts w:eastAsia="Times New Roman"/>
          <w:color w:val="212121"/>
          <w:szCs w:val="24"/>
        </w:rPr>
        <w:t>δημοσιονομικές συνθήκες</w:t>
      </w:r>
      <w:r>
        <w:rPr>
          <w:rFonts w:eastAsia="Times New Roman"/>
          <w:color w:val="212121"/>
          <w:szCs w:val="24"/>
        </w:rPr>
        <w:t>, β</w:t>
      </w:r>
      <w:r w:rsidRPr="004A3AF9">
        <w:rPr>
          <w:rFonts w:eastAsia="Times New Roman"/>
          <w:color w:val="212121"/>
          <w:szCs w:val="24"/>
        </w:rPr>
        <w:t>εβαίως</w:t>
      </w:r>
      <w:r>
        <w:rPr>
          <w:rFonts w:eastAsia="Times New Roman"/>
          <w:color w:val="212121"/>
          <w:szCs w:val="24"/>
        </w:rPr>
        <w:t>, από τώρα προχωρούμε</w:t>
      </w:r>
      <w:r w:rsidRPr="004A3AF9">
        <w:rPr>
          <w:rFonts w:eastAsia="Times New Roman"/>
          <w:color w:val="212121"/>
          <w:szCs w:val="24"/>
        </w:rPr>
        <w:t xml:space="preserve"> σε στοχευμένες φορολογικές </w:t>
      </w:r>
      <w:r>
        <w:rPr>
          <w:rFonts w:eastAsia="Times New Roman"/>
          <w:color w:val="212121"/>
          <w:szCs w:val="24"/>
        </w:rPr>
        <w:t>ελαφρύνσεις, όπως για παράδειγμα</w:t>
      </w:r>
      <w:r w:rsidRPr="004A3AF9">
        <w:rPr>
          <w:rFonts w:eastAsia="Times New Roman"/>
          <w:color w:val="212121"/>
          <w:szCs w:val="24"/>
        </w:rPr>
        <w:t xml:space="preserve"> είναι η μείωση του φόρου εισοδήματος νομικών προσώπων από 29% σε 25% την επόμενη </w:t>
      </w:r>
      <w:r>
        <w:rPr>
          <w:rFonts w:eastAsia="Times New Roman"/>
          <w:color w:val="212121"/>
          <w:szCs w:val="24"/>
        </w:rPr>
        <w:t>τετρ</w:t>
      </w:r>
      <w:r w:rsidRPr="004A3AF9">
        <w:rPr>
          <w:rFonts w:eastAsia="Times New Roman"/>
          <w:color w:val="212121"/>
          <w:szCs w:val="24"/>
        </w:rPr>
        <w:t>αετία</w:t>
      </w:r>
      <w:r>
        <w:rPr>
          <w:rFonts w:eastAsia="Times New Roman"/>
          <w:color w:val="212121"/>
          <w:szCs w:val="24"/>
        </w:rPr>
        <w:t xml:space="preserve">. </w:t>
      </w:r>
    </w:p>
    <w:p w14:paraId="37394B41"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Σ</w:t>
      </w:r>
      <w:r w:rsidRPr="004A3AF9">
        <w:rPr>
          <w:rFonts w:eastAsia="Times New Roman"/>
          <w:color w:val="212121"/>
          <w:szCs w:val="24"/>
        </w:rPr>
        <w:t>ε ό</w:t>
      </w:r>
      <w:r>
        <w:rPr>
          <w:rFonts w:eastAsia="Times New Roman"/>
          <w:color w:val="212121"/>
          <w:szCs w:val="24"/>
        </w:rPr>
        <w:t>,</w:t>
      </w:r>
      <w:r w:rsidRPr="004A3AF9">
        <w:rPr>
          <w:rFonts w:eastAsia="Times New Roman"/>
          <w:color w:val="212121"/>
          <w:szCs w:val="24"/>
        </w:rPr>
        <w:t>τι αφορά τις επενδύσεις</w:t>
      </w:r>
      <w:r>
        <w:rPr>
          <w:rFonts w:eastAsia="Times New Roman"/>
          <w:color w:val="212121"/>
          <w:szCs w:val="24"/>
        </w:rPr>
        <w:t>,</w:t>
      </w:r>
      <w:r w:rsidRPr="004A3AF9">
        <w:rPr>
          <w:rFonts w:eastAsia="Times New Roman"/>
          <w:color w:val="212121"/>
          <w:szCs w:val="24"/>
        </w:rPr>
        <w:t xml:space="preserve"> η Νέα Δημοκρατία αλ</w:t>
      </w:r>
      <w:r w:rsidRPr="004A3AF9">
        <w:rPr>
          <w:rFonts w:eastAsia="Times New Roman"/>
          <w:color w:val="212121"/>
          <w:szCs w:val="24"/>
        </w:rPr>
        <w:t xml:space="preserve">λά και το ΠΑΣΟΚ θα έπρεπε να ντρέπονται για το </w:t>
      </w:r>
      <w:r>
        <w:rPr>
          <w:rFonts w:eastAsia="Times New Roman"/>
          <w:color w:val="212121"/>
          <w:szCs w:val="24"/>
        </w:rPr>
        <w:t>παρελθόν τους και για την</w:t>
      </w:r>
      <w:r w:rsidRPr="004A3AF9">
        <w:rPr>
          <w:rFonts w:eastAsia="Times New Roman"/>
          <w:color w:val="212121"/>
          <w:szCs w:val="24"/>
        </w:rPr>
        <w:t xml:space="preserve"> κατάσταση </w:t>
      </w:r>
      <w:r>
        <w:rPr>
          <w:rFonts w:eastAsia="Times New Roman"/>
          <w:color w:val="212121"/>
          <w:szCs w:val="24"/>
        </w:rPr>
        <w:t xml:space="preserve">που παρέδωσαν. Παρέδωσαν ένα κράτος που το είχαν μετατρέψει σε κομματικό λάφυρο </w:t>
      </w:r>
      <w:r w:rsidRPr="004A3AF9">
        <w:rPr>
          <w:rFonts w:eastAsia="Times New Roman"/>
          <w:color w:val="212121"/>
          <w:szCs w:val="24"/>
        </w:rPr>
        <w:t>και παρέδωσαν ένα</w:t>
      </w:r>
      <w:r>
        <w:rPr>
          <w:rFonts w:eastAsia="Times New Roman"/>
          <w:color w:val="212121"/>
          <w:szCs w:val="24"/>
        </w:rPr>
        <w:t>ν</w:t>
      </w:r>
      <w:r w:rsidRPr="004A3AF9">
        <w:rPr>
          <w:rFonts w:eastAsia="Times New Roman"/>
          <w:color w:val="212121"/>
          <w:szCs w:val="24"/>
        </w:rPr>
        <w:t xml:space="preserve"> αναπτυξιακό νόμο</w:t>
      </w:r>
      <w:r>
        <w:rPr>
          <w:rFonts w:eastAsia="Times New Roman"/>
          <w:color w:val="212121"/>
          <w:szCs w:val="24"/>
        </w:rPr>
        <w:t>,</w:t>
      </w:r>
      <w:r w:rsidRPr="004A3AF9">
        <w:rPr>
          <w:rFonts w:eastAsia="Times New Roman"/>
          <w:color w:val="212121"/>
          <w:szCs w:val="24"/>
        </w:rPr>
        <w:t xml:space="preserve"> </w:t>
      </w:r>
      <w:r>
        <w:rPr>
          <w:rFonts w:eastAsia="Times New Roman"/>
          <w:color w:val="212121"/>
          <w:szCs w:val="24"/>
        </w:rPr>
        <w:t xml:space="preserve">που τον είχαν κάνει προσωπικό </w:t>
      </w:r>
      <w:r w:rsidRPr="004A3AF9">
        <w:rPr>
          <w:rFonts w:eastAsia="Times New Roman"/>
          <w:color w:val="212121"/>
          <w:szCs w:val="24"/>
        </w:rPr>
        <w:t xml:space="preserve">πελατολόγιό </w:t>
      </w:r>
      <w:r>
        <w:rPr>
          <w:rFonts w:eastAsia="Times New Roman"/>
          <w:color w:val="212121"/>
          <w:szCs w:val="24"/>
        </w:rPr>
        <w:t xml:space="preserve">τους, </w:t>
      </w:r>
      <w:r w:rsidRPr="004A3AF9">
        <w:rPr>
          <w:rFonts w:eastAsia="Times New Roman"/>
          <w:color w:val="212121"/>
          <w:szCs w:val="24"/>
        </w:rPr>
        <w:t>όπως πισ</w:t>
      </w:r>
      <w:r w:rsidRPr="004A3AF9">
        <w:rPr>
          <w:rFonts w:eastAsia="Times New Roman"/>
          <w:color w:val="212121"/>
          <w:szCs w:val="24"/>
        </w:rPr>
        <w:t xml:space="preserve">τοποιούν εκθέσεις </w:t>
      </w:r>
      <w:r>
        <w:rPr>
          <w:rFonts w:eastAsia="Times New Roman"/>
          <w:color w:val="212121"/>
          <w:szCs w:val="24"/>
        </w:rPr>
        <w:t>όλων των ελεγκτικών μηχανισμών -ε</w:t>
      </w:r>
      <w:r w:rsidRPr="004A3AF9">
        <w:rPr>
          <w:rFonts w:eastAsia="Times New Roman"/>
          <w:color w:val="212121"/>
          <w:szCs w:val="24"/>
        </w:rPr>
        <w:t>λληνικών και ευρωπαϊκών</w:t>
      </w:r>
      <w:r>
        <w:rPr>
          <w:rFonts w:eastAsia="Times New Roman"/>
          <w:color w:val="212121"/>
          <w:szCs w:val="24"/>
        </w:rPr>
        <w:t xml:space="preserve">- </w:t>
      </w:r>
      <w:r w:rsidRPr="004A3AF9">
        <w:rPr>
          <w:rFonts w:eastAsia="Times New Roman"/>
          <w:color w:val="212121"/>
          <w:szCs w:val="24"/>
        </w:rPr>
        <w:t xml:space="preserve">αλλά ακόμα και </w:t>
      </w:r>
      <w:r>
        <w:rPr>
          <w:rFonts w:eastAsia="Times New Roman"/>
          <w:color w:val="212121"/>
          <w:szCs w:val="24"/>
        </w:rPr>
        <w:t xml:space="preserve">οι </w:t>
      </w:r>
      <w:r w:rsidRPr="004A3AF9">
        <w:rPr>
          <w:rFonts w:eastAsia="Times New Roman"/>
          <w:color w:val="212121"/>
          <w:szCs w:val="24"/>
        </w:rPr>
        <w:t>εισαγγελικές έρευνες που δεν λένε να τελειώσουν</w:t>
      </w:r>
      <w:r>
        <w:rPr>
          <w:rFonts w:eastAsia="Times New Roman"/>
          <w:color w:val="212121"/>
          <w:szCs w:val="24"/>
        </w:rPr>
        <w:t xml:space="preserve">, </w:t>
      </w:r>
      <w:r w:rsidRPr="004A3AF9">
        <w:rPr>
          <w:rFonts w:eastAsia="Times New Roman"/>
          <w:color w:val="212121"/>
          <w:szCs w:val="24"/>
        </w:rPr>
        <w:t xml:space="preserve"> </w:t>
      </w:r>
      <w:r>
        <w:rPr>
          <w:rFonts w:eastAsia="Times New Roman"/>
          <w:color w:val="212121"/>
          <w:szCs w:val="24"/>
        </w:rPr>
        <w:t xml:space="preserve">παρ’ όλο που έχουν περάσει τόσα χρόνια από τότε. </w:t>
      </w:r>
    </w:p>
    <w:p w14:paraId="37394B42"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w:t>
      </w:r>
      <w:r>
        <w:rPr>
          <w:rFonts w:eastAsia="Times New Roman" w:cs="Times New Roman"/>
          <w:szCs w:val="24"/>
        </w:rPr>
        <w:t xml:space="preserve">προειδοποιητικό </w:t>
      </w:r>
      <w:r w:rsidRPr="00C255F0">
        <w:rPr>
          <w:rFonts w:eastAsia="Times New Roman" w:cs="Times New Roman"/>
          <w:szCs w:val="24"/>
        </w:rPr>
        <w:t>κουδούνι λήξεως το</w:t>
      </w:r>
      <w:r w:rsidRPr="00C255F0">
        <w:rPr>
          <w:rFonts w:eastAsia="Times New Roman" w:cs="Times New Roman"/>
          <w:szCs w:val="24"/>
        </w:rPr>
        <w:t xml:space="preserve">υ χρόνου ομιλίας του κυρίου </w:t>
      </w:r>
      <w:r>
        <w:rPr>
          <w:rFonts w:eastAsia="Times New Roman" w:cs="Times New Roman"/>
          <w:szCs w:val="24"/>
        </w:rPr>
        <w:t>Αντιπροέδρου της Κυβέρνησης</w:t>
      </w:r>
      <w:r w:rsidRPr="00C255F0">
        <w:rPr>
          <w:rFonts w:eastAsia="Times New Roman" w:cs="Times New Roman"/>
          <w:szCs w:val="24"/>
        </w:rPr>
        <w:t>)</w:t>
      </w:r>
    </w:p>
    <w:p w14:paraId="37394B43"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Θα χρειαστώ δυο, τρία λεπτά ακόμα, κυρία Πρόεδρε. </w:t>
      </w:r>
    </w:p>
    <w:p w14:paraId="37394B44"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Εμείς επιλύουμε τα συσσωρευμένα προβλήματα του παρελθόντος, εμπεδώνουμε καθεστώς </w:t>
      </w:r>
      <w:r w:rsidRPr="004A3AF9">
        <w:rPr>
          <w:rFonts w:eastAsia="Times New Roman"/>
          <w:color w:val="212121"/>
          <w:szCs w:val="24"/>
        </w:rPr>
        <w:t>διαφάνειας και στη βάση αυτή λειτουργεί ο νέος αναπτυξιακός νόμο</w:t>
      </w:r>
      <w:r>
        <w:rPr>
          <w:rFonts w:eastAsia="Times New Roman"/>
          <w:color w:val="212121"/>
          <w:szCs w:val="24"/>
        </w:rPr>
        <w:t xml:space="preserve">, </w:t>
      </w:r>
      <w:r w:rsidRPr="004A3AF9">
        <w:rPr>
          <w:rFonts w:eastAsia="Times New Roman"/>
          <w:color w:val="212121"/>
          <w:szCs w:val="24"/>
        </w:rPr>
        <w:t>χ</w:t>
      </w:r>
      <w:r w:rsidRPr="004A3AF9">
        <w:rPr>
          <w:rFonts w:eastAsia="Times New Roman"/>
          <w:color w:val="212121"/>
          <w:szCs w:val="24"/>
        </w:rPr>
        <w:t>ωρίς παρεμβάσεις</w:t>
      </w:r>
      <w:r>
        <w:rPr>
          <w:rFonts w:eastAsia="Times New Roman"/>
          <w:color w:val="212121"/>
          <w:szCs w:val="24"/>
        </w:rPr>
        <w:t xml:space="preserve">, </w:t>
      </w:r>
      <w:r w:rsidRPr="004A3AF9">
        <w:rPr>
          <w:rFonts w:eastAsia="Times New Roman"/>
          <w:color w:val="212121"/>
          <w:szCs w:val="24"/>
        </w:rPr>
        <w:t>χωρίς πελατειακές</w:t>
      </w:r>
      <w:r>
        <w:rPr>
          <w:rFonts w:eastAsia="Times New Roman"/>
          <w:color w:val="212121"/>
          <w:szCs w:val="24"/>
        </w:rPr>
        <w:t xml:space="preserve"> ή επιλεκτικές </w:t>
      </w:r>
      <w:r w:rsidRPr="004A3AF9">
        <w:rPr>
          <w:rFonts w:eastAsia="Times New Roman"/>
          <w:color w:val="212121"/>
          <w:szCs w:val="24"/>
        </w:rPr>
        <w:t xml:space="preserve"> πρακτικές του παρελθόντος</w:t>
      </w:r>
      <w:r>
        <w:rPr>
          <w:rFonts w:eastAsia="Times New Roman"/>
          <w:color w:val="212121"/>
          <w:szCs w:val="24"/>
        </w:rPr>
        <w:t xml:space="preserve">. </w:t>
      </w:r>
    </w:p>
    <w:p w14:paraId="37394B45"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4A3AF9">
        <w:rPr>
          <w:rFonts w:eastAsia="Times New Roman"/>
          <w:color w:val="212121"/>
          <w:szCs w:val="24"/>
        </w:rPr>
        <w:t>αράλληλα</w:t>
      </w:r>
      <w:r>
        <w:rPr>
          <w:rFonts w:eastAsia="Times New Roman"/>
          <w:color w:val="212121"/>
          <w:szCs w:val="24"/>
        </w:rPr>
        <w:t xml:space="preserve"> </w:t>
      </w:r>
      <w:r w:rsidRPr="004A3AF9">
        <w:rPr>
          <w:rFonts w:eastAsia="Times New Roman"/>
          <w:color w:val="212121"/>
          <w:szCs w:val="24"/>
        </w:rPr>
        <w:t>επεξεργαστήκαμε και ήδη είναι σε διαβούλευση το σχέδιο νόμου για τις στρατηγικές επενδύσεις</w:t>
      </w:r>
      <w:r>
        <w:rPr>
          <w:rFonts w:eastAsia="Times New Roman"/>
          <w:color w:val="212121"/>
          <w:szCs w:val="24"/>
        </w:rPr>
        <w:t xml:space="preserve">. </w:t>
      </w:r>
    </w:p>
    <w:p w14:paraId="37394B46"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Επίση</w:t>
      </w:r>
      <w:r>
        <w:rPr>
          <w:rFonts w:eastAsia="Times New Roman"/>
          <w:color w:val="212121"/>
          <w:szCs w:val="24"/>
        </w:rPr>
        <w:t>ς</w:t>
      </w:r>
      <w:r>
        <w:rPr>
          <w:rFonts w:eastAsia="Times New Roman"/>
          <w:color w:val="212121"/>
          <w:szCs w:val="24"/>
        </w:rPr>
        <w:t xml:space="preserve"> δημιουργούμε νέες δομές υποστήριξης των μικρών και μεσαίων επιχειρήσεων και δίνουμε ειδικά κίνητρα για την εγκατάσταση στη χώρα μας είτε ξένων επενδύσεων</w:t>
      </w:r>
      <w:r w:rsidRPr="004A3AF9">
        <w:rPr>
          <w:rFonts w:eastAsia="Times New Roman"/>
          <w:color w:val="212121"/>
          <w:szCs w:val="24"/>
        </w:rPr>
        <w:t xml:space="preserve"> είτε ειδικότερα ενδοομιλικών υπηρεσιών</w:t>
      </w:r>
      <w:r>
        <w:rPr>
          <w:rFonts w:eastAsia="Times New Roman"/>
          <w:color w:val="212121"/>
          <w:szCs w:val="24"/>
        </w:rPr>
        <w:t xml:space="preserve"> </w:t>
      </w:r>
      <w:r w:rsidRPr="004A3AF9">
        <w:rPr>
          <w:rFonts w:eastAsia="Times New Roman"/>
          <w:color w:val="212121"/>
          <w:szCs w:val="24"/>
        </w:rPr>
        <w:t>όπως κέντρα έρευνας και άλλες συναφείς δραστηριότητες</w:t>
      </w:r>
      <w:r>
        <w:rPr>
          <w:rFonts w:eastAsia="Times New Roman"/>
          <w:color w:val="212121"/>
          <w:szCs w:val="24"/>
        </w:rPr>
        <w:t xml:space="preserve">. </w:t>
      </w:r>
    </w:p>
    <w:p w14:paraId="37394B47"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Ο</w:t>
      </w:r>
      <w:r>
        <w:rPr>
          <w:rFonts w:eastAsia="Times New Roman"/>
          <w:color w:val="212121"/>
          <w:szCs w:val="24"/>
        </w:rPr>
        <w:t xml:space="preserve"> τομέα</w:t>
      </w:r>
      <w:r>
        <w:rPr>
          <w:rFonts w:eastAsia="Times New Roman"/>
          <w:color w:val="212121"/>
          <w:szCs w:val="24"/>
        </w:rPr>
        <w:t>ς</w:t>
      </w:r>
      <w:r>
        <w:rPr>
          <w:rFonts w:eastAsia="Times New Roman"/>
          <w:color w:val="212121"/>
          <w:szCs w:val="24"/>
        </w:rPr>
        <w:t xml:space="preserve"> της χρηματοδότησης </w:t>
      </w:r>
      <w:r w:rsidRPr="004A3AF9">
        <w:rPr>
          <w:rFonts w:eastAsia="Times New Roman"/>
          <w:color w:val="212121"/>
          <w:szCs w:val="24"/>
        </w:rPr>
        <w:t>είναι στο στάδιο της δημιουργίας</w:t>
      </w:r>
      <w:r>
        <w:rPr>
          <w:rFonts w:eastAsia="Times New Roman"/>
          <w:color w:val="212121"/>
          <w:szCs w:val="24"/>
        </w:rPr>
        <w:t xml:space="preserve"> μία</w:t>
      </w:r>
      <w:r>
        <w:rPr>
          <w:rFonts w:eastAsia="Times New Roman"/>
          <w:color w:val="212121"/>
          <w:szCs w:val="24"/>
        </w:rPr>
        <w:t>ς</w:t>
      </w:r>
      <w:r>
        <w:rPr>
          <w:rFonts w:eastAsia="Times New Roman"/>
          <w:color w:val="212121"/>
          <w:szCs w:val="24"/>
        </w:rPr>
        <w:t xml:space="preserve"> δέσμη</w:t>
      </w:r>
      <w:r>
        <w:rPr>
          <w:rFonts w:eastAsia="Times New Roman"/>
          <w:color w:val="212121"/>
          <w:szCs w:val="24"/>
        </w:rPr>
        <w:t>ς</w:t>
      </w:r>
      <w:r>
        <w:rPr>
          <w:rFonts w:eastAsia="Times New Roman"/>
          <w:color w:val="212121"/>
          <w:szCs w:val="24"/>
        </w:rPr>
        <w:t xml:space="preserve"> </w:t>
      </w:r>
      <w:r w:rsidRPr="004A3AF9">
        <w:rPr>
          <w:rFonts w:eastAsia="Times New Roman"/>
          <w:color w:val="212121"/>
          <w:szCs w:val="24"/>
        </w:rPr>
        <w:t xml:space="preserve">από </w:t>
      </w:r>
      <w:r>
        <w:rPr>
          <w:rFonts w:eastAsia="Times New Roman"/>
          <w:color w:val="212121"/>
          <w:szCs w:val="24"/>
        </w:rPr>
        <w:t>πενήντα</w:t>
      </w:r>
      <w:r w:rsidRPr="004A3AF9">
        <w:rPr>
          <w:rFonts w:eastAsia="Times New Roman"/>
          <w:color w:val="212121"/>
          <w:szCs w:val="24"/>
        </w:rPr>
        <w:t xml:space="preserve"> περίπου χρηματοδοτικά εργαλεία και προγράμματα</w:t>
      </w:r>
      <w:r>
        <w:rPr>
          <w:rFonts w:eastAsia="Times New Roman"/>
          <w:color w:val="212121"/>
          <w:szCs w:val="24"/>
        </w:rPr>
        <w:t xml:space="preserve"> </w:t>
      </w:r>
      <w:r w:rsidRPr="004A3AF9">
        <w:rPr>
          <w:rFonts w:eastAsia="Times New Roman"/>
          <w:color w:val="212121"/>
          <w:szCs w:val="24"/>
        </w:rPr>
        <w:t>που καλύπτουν χρηματοδοτικά κενά</w:t>
      </w:r>
      <w:r>
        <w:rPr>
          <w:rFonts w:eastAsia="Times New Roman"/>
          <w:color w:val="212121"/>
          <w:szCs w:val="24"/>
        </w:rPr>
        <w:t xml:space="preserve"> -ε</w:t>
      </w:r>
      <w:r w:rsidRPr="004A3AF9">
        <w:rPr>
          <w:rFonts w:eastAsia="Times New Roman"/>
          <w:color w:val="212121"/>
          <w:szCs w:val="24"/>
        </w:rPr>
        <w:t>ίναι το παράλληλο τραπεζικό σύστημα που είπαμε κάποτε</w:t>
      </w:r>
      <w:r>
        <w:rPr>
          <w:rFonts w:eastAsia="Times New Roman"/>
          <w:color w:val="212121"/>
          <w:szCs w:val="24"/>
        </w:rPr>
        <w:t>- και εντοπισμένες ανάγκες που κατά κ</w:t>
      </w:r>
      <w:r>
        <w:rPr>
          <w:rFonts w:eastAsia="Times New Roman"/>
          <w:color w:val="212121"/>
          <w:szCs w:val="24"/>
        </w:rPr>
        <w:t>ύριο λόγο αφορούν τις μικρές επιχειρήσεις, αγρότες και ελεύθερους</w:t>
      </w:r>
      <w:r w:rsidRPr="004A3AF9">
        <w:rPr>
          <w:rFonts w:eastAsia="Times New Roman"/>
          <w:color w:val="212121"/>
          <w:szCs w:val="24"/>
        </w:rPr>
        <w:t xml:space="preserve"> επαγγελματίες</w:t>
      </w:r>
      <w:r>
        <w:rPr>
          <w:rFonts w:eastAsia="Times New Roman"/>
          <w:color w:val="212121"/>
          <w:szCs w:val="24"/>
        </w:rPr>
        <w:t xml:space="preserve">. </w:t>
      </w:r>
    </w:p>
    <w:p w14:paraId="37394B48"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4A3AF9">
        <w:rPr>
          <w:rFonts w:eastAsia="Times New Roman"/>
          <w:color w:val="212121"/>
          <w:szCs w:val="24"/>
        </w:rPr>
        <w:t>Από κοινού με το Υπουργείο Οικονομικών έχουμε ολοκληρώσει την επεξεργασία του</w:t>
      </w:r>
      <w:r>
        <w:rPr>
          <w:rFonts w:eastAsia="Times New Roman"/>
          <w:color w:val="212121"/>
          <w:szCs w:val="24"/>
        </w:rPr>
        <w:t xml:space="preserve"> σχεδίου νόμου για τις μικροπιστώσεις</w:t>
      </w:r>
      <w:r w:rsidRPr="004A3AF9">
        <w:rPr>
          <w:rFonts w:eastAsia="Times New Roman"/>
          <w:color w:val="212121"/>
          <w:szCs w:val="24"/>
        </w:rPr>
        <w:t xml:space="preserve"> και τις επόμενες μέρες θα αναρτηθεί για διαβούλευση</w:t>
      </w:r>
      <w:r>
        <w:rPr>
          <w:rFonts w:eastAsia="Times New Roman"/>
          <w:color w:val="212121"/>
          <w:szCs w:val="24"/>
        </w:rPr>
        <w:t xml:space="preserve">. </w:t>
      </w:r>
    </w:p>
    <w:p w14:paraId="37394B49"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4A3AF9">
        <w:rPr>
          <w:rFonts w:eastAsia="Times New Roman"/>
          <w:color w:val="212121"/>
          <w:szCs w:val="24"/>
        </w:rPr>
        <w:t>έλος</w:t>
      </w:r>
      <w:r>
        <w:rPr>
          <w:rFonts w:eastAsia="Times New Roman"/>
          <w:color w:val="212121"/>
          <w:szCs w:val="24"/>
        </w:rPr>
        <w:t>,</w:t>
      </w:r>
      <w:r>
        <w:rPr>
          <w:rFonts w:eastAsia="Times New Roman"/>
          <w:color w:val="212121"/>
          <w:szCs w:val="24"/>
        </w:rPr>
        <w:t xml:space="preserve"> το νομοσχέδιο για την Εθνική Αναπτυξιακή Τ</w:t>
      </w:r>
      <w:r w:rsidRPr="004A3AF9">
        <w:rPr>
          <w:rFonts w:eastAsia="Times New Roman"/>
          <w:color w:val="212121"/>
          <w:szCs w:val="24"/>
        </w:rPr>
        <w:t>ράπεζα ολοκληρώνεται</w:t>
      </w:r>
      <w:r>
        <w:rPr>
          <w:rFonts w:eastAsia="Times New Roman"/>
          <w:color w:val="212121"/>
          <w:szCs w:val="24"/>
        </w:rPr>
        <w:t xml:space="preserve"> με</w:t>
      </w:r>
      <w:r w:rsidRPr="004A3AF9">
        <w:rPr>
          <w:rFonts w:eastAsia="Times New Roman"/>
          <w:color w:val="212121"/>
          <w:szCs w:val="24"/>
        </w:rPr>
        <w:t xml:space="preserve"> την τεχνική βοήθεια και </w:t>
      </w:r>
      <w:r>
        <w:rPr>
          <w:rFonts w:eastAsia="Times New Roman"/>
          <w:color w:val="212121"/>
          <w:szCs w:val="24"/>
        </w:rPr>
        <w:t>συνεργασία της Γαλλικής Α</w:t>
      </w:r>
      <w:r w:rsidRPr="004A3AF9">
        <w:rPr>
          <w:rFonts w:eastAsia="Times New Roman"/>
          <w:color w:val="212121"/>
          <w:szCs w:val="24"/>
        </w:rPr>
        <w:t>ναπτυξιακής Τράπεζας και από το νέο έτος θα δοθεί σε διαβούλευση</w:t>
      </w:r>
      <w:r>
        <w:rPr>
          <w:rFonts w:eastAsia="Times New Roman"/>
          <w:color w:val="212121"/>
          <w:szCs w:val="24"/>
        </w:rPr>
        <w:t xml:space="preserve">. </w:t>
      </w:r>
    </w:p>
    <w:p w14:paraId="37394B4A"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Θα καταθέσ</w:t>
      </w:r>
      <w:r w:rsidRPr="004A3AF9">
        <w:rPr>
          <w:rFonts w:eastAsia="Times New Roman"/>
          <w:color w:val="212121"/>
          <w:szCs w:val="24"/>
        </w:rPr>
        <w:t xml:space="preserve">ω </w:t>
      </w:r>
      <w:r>
        <w:rPr>
          <w:rFonts w:eastAsia="Times New Roman"/>
          <w:color w:val="212121"/>
          <w:szCs w:val="24"/>
        </w:rPr>
        <w:t>για τα Πρακτικά</w:t>
      </w:r>
      <w:r w:rsidRPr="004A3AF9">
        <w:rPr>
          <w:rFonts w:eastAsia="Times New Roman"/>
          <w:color w:val="212121"/>
          <w:szCs w:val="24"/>
        </w:rPr>
        <w:t xml:space="preserve"> στο τέλος </w:t>
      </w:r>
      <w:r>
        <w:rPr>
          <w:rFonts w:eastAsia="Times New Roman"/>
          <w:color w:val="212121"/>
          <w:szCs w:val="24"/>
        </w:rPr>
        <w:t xml:space="preserve">της </w:t>
      </w:r>
      <w:r w:rsidRPr="004A3AF9">
        <w:rPr>
          <w:rFonts w:eastAsia="Times New Roman"/>
          <w:color w:val="212121"/>
          <w:szCs w:val="24"/>
        </w:rPr>
        <w:t>ομιλίας μου τον κατάλογο με αυ</w:t>
      </w:r>
      <w:r w:rsidRPr="004A3AF9">
        <w:rPr>
          <w:rFonts w:eastAsia="Times New Roman"/>
          <w:color w:val="212121"/>
          <w:szCs w:val="24"/>
        </w:rPr>
        <w:t xml:space="preserve">τά τα </w:t>
      </w:r>
      <w:r>
        <w:rPr>
          <w:rFonts w:eastAsia="Times New Roman"/>
          <w:color w:val="212121"/>
          <w:szCs w:val="24"/>
        </w:rPr>
        <w:t>πενήντα τέσσερα χρηματοδοτικά</w:t>
      </w:r>
      <w:r w:rsidRPr="004A3AF9">
        <w:rPr>
          <w:rFonts w:eastAsia="Times New Roman"/>
          <w:color w:val="212121"/>
          <w:szCs w:val="24"/>
        </w:rPr>
        <w:t xml:space="preserve"> προγράμματα για ενημέρωση </w:t>
      </w:r>
      <w:r>
        <w:rPr>
          <w:rFonts w:eastAsia="Times New Roman"/>
          <w:color w:val="212121"/>
          <w:szCs w:val="24"/>
        </w:rPr>
        <w:t>των Βουλευτών, επειδή δεν είν</w:t>
      </w:r>
      <w:r w:rsidRPr="004A3AF9">
        <w:rPr>
          <w:rFonts w:eastAsia="Times New Roman"/>
          <w:color w:val="212121"/>
          <w:szCs w:val="24"/>
        </w:rPr>
        <w:t>αι αρκετά γνωστά</w:t>
      </w:r>
      <w:r>
        <w:rPr>
          <w:rFonts w:eastAsia="Times New Roman"/>
          <w:color w:val="212121"/>
          <w:szCs w:val="24"/>
        </w:rPr>
        <w:t>.</w:t>
      </w:r>
      <w:r w:rsidRPr="004A3AF9">
        <w:rPr>
          <w:rFonts w:eastAsia="Times New Roman"/>
          <w:color w:val="212121"/>
          <w:szCs w:val="24"/>
        </w:rPr>
        <w:t xml:space="preserve"> </w:t>
      </w:r>
    </w:p>
    <w:p w14:paraId="37394B4B"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sidRPr="004A3AF9">
        <w:rPr>
          <w:rFonts w:eastAsia="Times New Roman"/>
          <w:color w:val="212121"/>
          <w:szCs w:val="24"/>
        </w:rPr>
        <w:t>ε ό</w:t>
      </w:r>
      <w:r>
        <w:rPr>
          <w:rFonts w:eastAsia="Times New Roman"/>
          <w:color w:val="212121"/>
          <w:szCs w:val="24"/>
        </w:rPr>
        <w:t>,τι αφορά τις</w:t>
      </w:r>
      <w:r w:rsidRPr="004A3AF9">
        <w:rPr>
          <w:rFonts w:eastAsia="Times New Roman"/>
          <w:color w:val="212121"/>
          <w:szCs w:val="24"/>
        </w:rPr>
        <w:t xml:space="preserve"> </w:t>
      </w:r>
      <w:r>
        <w:rPr>
          <w:rFonts w:eastAsia="Times New Roman"/>
          <w:color w:val="212121"/>
          <w:szCs w:val="24"/>
        </w:rPr>
        <w:t>ΣΔΙΤ, για τις οποίες επίσης γίνονται ερωτήματα, ε</w:t>
      </w:r>
      <w:r w:rsidRPr="004A3AF9">
        <w:rPr>
          <w:rFonts w:eastAsia="Times New Roman"/>
          <w:color w:val="212121"/>
          <w:szCs w:val="24"/>
        </w:rPr>
        <w:t>ίμαστε ανοιχτοί και σε αυτές τις μορφές χρηματοδότησης</w:t>
      </w:r>
      <w:r>
        <w:rPr>
          <w:rFonts w:eastAsia="Times New Roman"/>
          <w:color w:val="212121"/>
          <w:szCs w:val="24"/>
        </w:rPr>
        <w:t xml:space="preserve">, </w:t>
      </w:r>
      <w:r w:rsidRPr="004A3AF9">
        <w:rPr>
          <w:rFonts w:eastAsia="Times New Roman"/>
          <w:color w:val="212121"/>
          <w:szCs w:val="24"/>
        </w:rPr>
        <w:t>προκειμένου να καλύψουμ</w:t>
      </w:r>
      <w:r w:rsidRPr="004A3AF9">
        <w:rPr>
          <w:rFonts w:eastAsia="Times New Roman"/>
          <w:color w:val="212121"/>
          <w:szCs w:val="24"/>
        </w:rPr>
        <w:t xml:space="preserve">ε ταχύτερα </w:t>
      </w:r>
      <w:r>
        <w:rPr>
          <w:rFonts w:eastAsia="Times New Roman"/>
          <w:color w:val="212121"/>
          <w:szCs w:val="24"/>
        </w:rPr>
        <w:t>κενά σε</w:t>
      </w:r>
      <w:r w:rsidRPr="004A3AF9">
        <w:rPr>
          <w:rFonts w:eastAsia="Times New Roman"/>
          <w:color w:val="212121"/>
          <w:szCs w:val="24"/>
        </w:rPr>
        <w:t xml:space="preserve"> υποδομές</w:t>
      </w:r>
      <w:r>
        <w:rPr>
          <w:rFonts w:eastAsia="Times New Roman"/>
          <w:color w:val="212121"/>
          <w:szCs w:val="24"/>
        </w:rPr>
        <w:t>. Μ</w:t>
      </w:r>
      <w:r w:rsidRPr="004A3AF9">
        <w:rPr>
          <w:rFonts w:eastAsia="Times New Roman"/>
          <w:color w:val="212121"/>
          <w:szCs w:val="24"/>
        </w:rPr>
        <w:t xml:space="preserve">ε βάση τη διεθνή εμπειρία </w:t>
      </w:r>
      <w:r>
        <w:rPr>
          <w:rFonts w:eastAsia="Times New Roman"/>
          <w:color w:val="212121"/>
          <w:szCs w:val="24"/>
        </w:rPr>
        <w:t>έχουμε ορίσει ένα όριο πληρωμών περίπου στο 20% του Εθνικού Π</w:t>
      </w:r>
      <w:r w:rsidRPr="004A3AF9">
        <w:rPr>
          <w:rFonts w:eastAsia="Times New Roman"/>
          <w:color w:val="212121"/>
          <w:szCs w:val="24"/>
        </w:rPr>
        <w:t xml:space="preserve">ρογράμματος </w:t>
      </w:r>
      <w:r>
        <w:rPr>
          <w:rFonts w:eastAsia="Times New Roman"/>
          <w:color w:val="212121"/>
          <w:szCs w:val="24"/>
        </w:rPr>
        <w:t>Δημοσίων Ε</w:t>
      </w:r>
      <w:r w:rsidRPr="004A3AF9">
        <w:rPr>
          <w:rFonts w:eastAsia="Times New Roman"/>
          <w:color w:val="212121"/>
          <w:szCs w:val="24"/>
        </w:rPr>
        <w:t>πενδύσεων</w:t>
      </w:r>
      <w:r>
        <w:rPr>
          <w:rFonts w:eastAsia="Times New Roman"/>
          <w:color w:val="212121"/>
          <w:szCs w:val="24"/>
        </w:rPr>
        <w:t>. Έχουμε, ε</w:t>
      </w:r>
      <w:r w:rsidRPr="004A3AF9">
        <w:rPr>
          <w:rFonts w:eastAsia="Times New Roman"/>
          <w:color w:val="212121"/>
          <w:szCs w:val="24"/>
        </w:rPr>
        <w:t>πομένως</w:t>
      </w:r>
      <w:r>
        <w:rPr>
          <w:rFonts w:eastAsia="Times New Roman"/>
          <w:color w:val="212121"/>
          <w:szCs w:val="24"/>
        </w:rPr>
        <w:t>,</w:t>
      </w:r>
      <w:r w:rsidRPr="004A3AF9">
        <w:rPr>
          <w:rFonts w:eastAsia="Times New Roman"/>
          <w:color w:val="212121"/>
          <w:szCs w:val="24"/>
        </w:rPr>
        <w:t xml:space="preserve"> δημοσιονομικό χώρο να δεχτούμε τέτοια προγράμματα</w:t>
      </w:r>
      <w:r>
        <w:rPr>
          <w:rFonts w:eastAsia="Times New Roman"/>
          <w:color w:val="212121"/>
          <w:szCs w:val="24"/>
        </w:rPr>
        <w:t xml:space="preserve">, </w:t>
      </w:r>
      <w:r w:rsidRPr="004A3AF9">
        <w:rPr>
          <w:rFonts w:eastAsia="Times New Roman"/>
          <w:color w:val="212121"/>
          <w:szCs w:val="24"/>
        </w:rPr>
        <w:t>τα οποία εγκρίνουμε ταχύτατα</w:t>
      </w:r>
      <w:r>
        <w:rPr>
          <w:rFonts w:eastAsia="Times New Roman"/>
          <w:color w:val="212121"/>
          <w:szCs w:val="24"/>
        </w:rPr>
        <w:t>, μετά</w:t>
      </w:r>
      <w:r>
        <w:rPr>
          <w:rFonts w:eastAsia="Times New Roman"/>
          <w:color w:val="212121"/>
          <w:szCs w:val="24"/>
        </w:rPr>
        <w:t>,</w:t>
      </w:r>
      <w:r>
        <w:rPr>
          <w:rFonts w:eastAsia="Times New Roman"/>
          <w:color w:val="212121"/>
          <w:szCs w:val="24"/>
        </w:rPr>
        <w:t xml:space="preserve"> β</w:t>
      </w:r>
      <w:r w:rsidRPr="004A3AF9">
        <w:rPr>
          <w:rFonts w:eastAsia="Times New Roman"/>
          <w:color w:val="212121"/>
          <w:szCs w:val="24"/>
        </w:rPr>
        <w:t>εβαίως</w:t>
      </w:r>
      <w:r>
        <w:rPr>
          <w:rFonts w:eastAsia="Times New Roman"/>
          <w:color w:val="212121"/>
          <w:szCs w:val="24"/>
        </w:rPr>
        <w:t>,</w:t>
      </w:r>
      <w:r w:rsidRPr="004A3AF9">
        <w:rPr>
          <w:rFonts w:eastAsia="Times New Roman"/>
          <w:color w:val="212121"/>
          <w:szCs w:val="24"/>
        </w:rPr>
        <w:t xml:space="preserve"> από τον αναγκαίο έλεγχο</w:t>
      </w:r>
      <w:r>
        <w:rPr>
          <w:rFonts w:eastAsia="Times New Roman"/>
          <w:color w:val="212121"/>
          <w:szCs w:val="24"/>
        </w:rPr>
        <w:t xml:space="preserve">, </w:t>
      </w:r>
      <w:r w:rsidRPr="004A3AF9">
        <w:rPr>
          <w:rFonts w:eastAsia="Times New Roman"/>
          <w:color w:val="212121"/>
          <w:szCs w:val="24"/>
        </w:rPr>
        <w:t>ώστε να αποτραπούν οι υπερτιμολογήσεις και να διασφαλιστεί το δημόσιο συμφέρον</w:t>
      </w:r>
      <w:r>
        <w:rPr>
          <w:rFonts w:eastAsia="Times New Roman"/>
          <w:color w:val="212121"/>
          <w:szCs w:val="24"/>
        </w:rPr>
        <w:t xml:space="preserve">. </w:t>
      </w:r>
    </w:p>
    <w:p w14:paraId="37394B4C"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sidRPr="004A3AF9">
        <w:rPr>
          <w:rFonts w:eastAsia="Times New Roman"/>
          <w:color w:val="212121"/>
          <w:szCs w:val="24"/>
        </w:rPr>
        <w:t>ε ό</w:t>
      </w:r>
      <w:r>
        <w:rPr>
          <w:rFonts w:eastAsia="Times New Roman"/>
          <w:color w:val="212121"/>
          <w:szCs w:val="24"/>
        </w:rPr>
        <w:t>,</w:t>
      </w:r>
      <w:r w:rsidRPr="004A3AF9">
        <w:rPr>
          <w:rFonts w:eastAsia="Times New Roman"/>
          <w:color w:val="212121"/>
          <w:szCs w:val="24"/>
        </w:rPr>
        <w:t>τι αφορά το ιδιωτικό χρέος</w:t>
      </w:r>
      <w:r>
        <w:rPr>
          <w:rFonts w:eastAsia="Times New Roman"/>
          <w:color w:val="212121"/>
          <w:szCs w:val="24"/>
        </w:rPr>
        <w:t xml:space="preserve">, </w:t>
      </w:r>
      <w:r w:rsidRPr="004A3AF9">
        <w:rPr>
          <w:rFonts w:eastAsia="Times New Roman"/>
          <w:color w:val="212121"/>
          <w:szCs w:val="24"/>
        </w:rPr>
        <w:t>το οποίο είναι μία</w:t>
      </w:r>
      <w:r>
        <w:rPr>
          <w:rFonts w:eastAsia="Times New Roman"/>
          <w:color w:val="212121"/>
          <w:szCs w:val="24"/>
        </w:rPr>
        <w:t xml:space="preserve"> από τις πιο οδυνηρές κληρονομιέ</w:t>
      </w:r>
      <w:r w:rsidRPr="004A3AF9">
        <w:rPr>
          <w:rFonts w:eastAsia="Times New Roman"/>
          <w:color w:val="212121"/>
          <w:szCs w:val="24"/>
        </w:rPr>
        <w:t>ς της κρίσης</w:t>
      </w:r>
      <w:r>
        <w:rPr>
          <w:rFonts w:eastAsia="Times New Roman"/>
          <w:color w:val="212121"/>
          <w:szCs w:val="24"/>
        </w:rPr>
        <w:t xml:space="preserve">, </w:t>
      </w:r>
      <w:r w:rsidRPr="004A3AF9">
        <w:rPr>
          <w:rFonts w:eastAsia="Times New Roman"/>
          <w:color w:val="212121"/>
          <w:szCs w:val="24"/>
        </w:rPr>
        <w:t>είναι και μία προτ</w:t>
      </w:r>
      <w:r>
        <w:rPr>
          <w:rFonts w:eastAsia="Times New Roman"/>
          <w:color w:val="212121"/>
          <w:szCs w:val="24"/>
        </w:rPr>
        <w:t>εραιότητα της επόμενης περι</w:t>
      </w:r>
      <w:r>
        <w:rPr>
          <w:rFonts w:eastAsia="Times New Roman"/>
          <w:color w:val="212121"/>
          <w:szCs w:val="24"/>
        </w:rPr>
        <w:t>όδου. Έ</w:t>
      </w:r>
      <w:r w:rsidRPr="004A3AF9">
        <w:rPr>
          <w:rFonts w:eastAsia="Times New Roman"/>
          <w:color w:val="212121"/>
          <w:szCs w:val="24"/>
        </w:rPr>
        <w:t>χουμε καταθέσει τροπολογία</w:t>
      </w:r>
      <w:r>
        <w:rPr>
          <w:rFonts w:eastAsia="Times New Roman"/>
          <w:color w:val="212121"/>
          <w:szCs w:val="24"/>
        </w:rPr>
        <w:t>,</w:t>
      </w:r>
      <w:r w:rsidRPr="004A3AF9">
        <w:rPr>
          <w:rFonts w:eastAsia="Times New Roman"/>
          <w:color w:val="212121"/>
          <w:szCs w:val="24"/>
        </w:rPr>
        <w:t xml:space="preserve"> </w:t>
      </w:r>
      <w:r>
        <w:rPr>
          <w:rFonts w:eastAsia="Times New Roman"/>
          <w:color w:val="212121"/>
          <w:szCs w:val="24"/>
        </w:rPr>
        <w:t xml:space="preserve">που </w:t>
      </w:r>
      <w:r w:rsidRPr="004A3AF9">
        <w:rPr>
          <w:rFonts w:eastAsia="Times New Roman"/>
          <w:color w:val="212121"/>
          <w:szCs w:val="24"/>
        </w:rPr>
        <w:t xml:space="preserve">θα ψηφιστεί πριν </w:t>
      </w:r>
      <w:r>
        <w:rPr>
          <w:rFonts w:eastAsia="Times New Roman"/>
          <w:color w:val="212121"/>
          <w:szCs w:val="24"/>
        </w:rPr>
        <w:t xml:space="preserve">από </w:t>
      </w:r>
      <w:r w:rsidRPr="004A3AF9">
        <w:rPr>
          <w:rFonts w:eastAsia="Times New Roman"/>
          <w:color w:val="212121"/>
          <w:szCs w:val="24"/>
        </w:rPr>
        <w:t>το τέλος του χρόνου για παράταση του εξωδικαστικού μηχανισμού</w:t>
      </w:r>
      <w:r>
        <w:rPr>
          <w:rFonts w:eastAsia="Times New Roman"/>
          <w:color w:val="212121"/>
          <w:szCs w:val="24"/>
        </w:rPr>
        <w:t xml:space="preserve">, </w:t>
      </w:r>
      <w:r w:rsidRPr="004A3AF9">
        <w:rPr>
          <w:rFonts w:eastAsia="Times New Roman"/>
          <w:color w:val="212121"/>
          <w:szCs w:val="24"/>
        </w:rPr>
        <w:t xml:space="preserve">που θα συνοδευτεί από περαιτέρω απλούστευση και διεύρυνση του πεδίου εφαρμογής </w:t>
      </w:r>
      <w:r>
        <w:rPr>
          <w:rFonts w:eastAsia="Times New Roman"/>
          <w:color w:val="212121"/>
          <w:szCs w:val="24"/>
        </w:rPr>
        <w:t xml:space="preserve">του. </w:t>
      </w:r>
    </w:p>
    <w:p w14:paraId="37394B4D"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Σύντομα, επίσης, θα </w:t>
      </w:r>
      <w:r w:rsidRPr="004A3AF9">
        <w:rPr>
          <w:rFonts w:eastAsia="Times New Roman"/>
          <w:color w:val="212121"/>
          <w:szCs w:val="24"/>
        </w:rPr>
        <w:t>αποσαφηνιστεί το πλαίσιο προ</w:t>
      </w:r>
      <w:r w:rsidRPr="004A3AF9">
        <w:rPr>
          <w:rFonts w:eastAsia="Times New Roman"/>
          <w:color w:val="212121"/>
          <w:szCs w:val="24"/>
        </w:rPr>
        <w:t>στασίας της πρώτης κατοικίας</w:t>
      </w:r>
      <w:r>
        <w:rPr>
          <w:rFonts w:eastAsia="Times New Roman"/>
          <w:color w:val="212121"/>
          <w:szCs w:val="24"/>
        </w:rPr>
        <w:t xml:space="preserve"> και θα έρθει η σχετική ρύθμιση στη Βουλή. Σ</w:t>
      </w:r>
      <w:r w:rsidRPr="004A3AF9">
        <w:rPr>
          <w:rFonts w:eastAsia="Times New Roman"/>
          <w:color w:val="212121"/>
          <w:szCs w:val="24"/>
        </w:rPr>
        <w:t xml:space="preserve">τόχος μας είναι η </w:t>
      </w:r>
      <w:r>
        <w:rPr>
          <w:rFonts w:eastAsia="Times New Roman"/>
          <w:color w:val="212121"/>
          <w:szCs w:val="24"/>
        </w:rPr>
        <w:t>εν λόγω προστασία</w:t>
      </w:r>
      <w:r>
        <w:rPr>
          <w:rFonts w:eastAsia="Times New Roman"/>
          <w:color w:val="212121"/>
          <w:szCs w:val="24"/>
        </w:rPr>
        <w:t>,</w:t>
      </w:r>
      <w:r>
        <w:rPr>
          <w:rFonts w:eastAsia="Times New Roman"/>
          <w:color w:val="212121"/>
          <w:szCs w:val="24"/>
        </w:rPr>
        <w:t xml:space="preserve"> </w:t>
      </w:r>
      <w:r w:rsidRPr="004A3AF9">
        <w:rPr>
          <w:rFonts w:eastAsia="Times New Roman"/>
          <w:color w:val="212121"/>
          <w:szCs w:val="24"/>
        </w:rPr>
        <w:t>να επεκταθεί και στην πρώτη κατοικία επαγγελματιών</w:t>
      </w:r>
      <w:r>
        <w:rPr>
          <w:rFonts w:eastAsia="Times New Roman"/>
          <w:color w:val="212121"/>
          <w:szCs w:val="24"/>
        </w:rPr>
        <w:t>, η</w:t>
      </w:r>
      <w:r w:rsidRPr="004A3AF9">
        <w:rPr>
          <w:rFonts w:eastAsia="Times New Roman"/>
          <w:color w:val="212121"/>
          <w:szCs w:val="24"/>
        </w:rPr>
        <w:t xml:space="preserve"> προστασία να αποκτήσει μόνιμο χαρακτήρα και να </w:t>
      </w:r>
      <w:r>
        <w:rPr>
          <w:rFonts w:eastAsia="Times New Roman"/>
          <w:color w:val="212121"/>
          <w:szCs w:val="24"/>
        </w:rPr>
        <w:t>συνοδευτεί</w:t>
      </w:r>
      <w:r w:rsidRPr="004A3AF9">
        <w:rPr>
          <w:rFonts w:eastAsia="Times New Roman"/>
          <w:color w:val="212121"/>
          <w:szCs w:val="24"/>
        </w:rPr>
        <w:t xml:space="preserve"> από μία ευρύτερη πολιτική στέγασης </w:t>
      </w:r>
      <w:r w:rsidRPr="004A3AF9">
        <w:rPr>
          <w:rFonts w:eastAsia="Times New Roman"/>
          <w:color w:val="212121"/>
          <w:szCs w:val="24"/>
        </w:rPr>
        <w:t xml:space="preserve">για όσους δεν έχουν </w:t>
      </w:r>
      <w:r>
        <w:rPr>
          <w:rFonts w:eastAsia="Times New Roman"/>
          <w:color w:val="212121"/>
          <w:szCs w:val="24"/>
        </w:rPr>
        <w:t xml:space="preserve">κατοικία. </w:t>
      </w:r>
    </w:p>
    <w:p w14:paraId="37394B4E"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4A3AF9">
        <w:rPr>
          <w:rFonts w:eastAsia="Times New Roman"/>
          <w:color w:val="212121"/>
          <w:szCs w:val="24"/>
        </w:rPr>
        <w:t xml:space="preserve">ο νέο υπόδειγμα </w:t>
      </w:r>
      <w:r>
        <w:rPr>
          <w:rFonts w:eastAsia="Times New Roman"/>
          <w:color w:val="212121"/>
          <w:szCs w:val="24"/>
        </w:rPr>
        <w:t>ανάπτυξης που δημιουργούμε</w:t>
      </w:r>
      <w:r>
        <w:rPr>
          <w:rFonts w:eastAsia="Times New Roman"/>
          <w:color w:val="212121"/>
          <w:szCs w:val="24"/>
        </w:rPr>
        <w:t>,</w:t>
      </w:r>
      <w:r>
        <w:rPr>
          <w:rFonts w:eastAsia="Times New Roman"/>
          <w:color w:val="212121"/>
          <w:szCs w:val="24"/>
        </w:rPr>
        <w:t xml:space="preserve"> </w:t>
      </w:r>
      <w:r w:rsidRPr="004A3AF9">
        <w:rPr>
          <w:rFonts w:eastAsia="Times New Roman"/>
          <w:color w:val="212121"/>
          <w:szCs w:val="24"/>
        </w:rPr>
        <w:t>απαιτεί τ</w:t>
      </w:r>
      <w:r>
        <w:rPr>
          <w:rFonts w:eastAsia="Times New Roman"/>
          <w:color w:val="212121"/>
          <w:szCs w:val="24"/>
        </w:rPr>
        <w:t>ην ενεργή συμμετοχή της κοινωνί</w:t>
      </w:r>
      <w:r w:rsidRPr="004A3AF9">
        <w:rPr>
          <w:rFonts w:eastAsia="Times New Roman"/>
          <w:color w:val="212121"/>
          <w:szCs w:val="24"/>
        </w:rPr>
        <w:t>ας</w:t>
      </w:r>
      <w:r>
        <w:rPr>
          <w:rFonts w:eastAsia="Times New Roman"/>
          <w:color w:val="212121"/>
          <w:szCs w:val="24"/>
        </w:rPr>
        <w:t>. Γ</w:t>
      </w:r>
      <w:r w:rsidRPr="004A3AF9">
        <w:rPr>
          <w:rFonts w:eastAsia="Times New Roman"/>
          <w:color w:val="212121"/>
          <w:szCs w:val="24"/>
        </w:rPr>
        <w:t>ια το</w:t>
      </w:r>
      <w:r>
        <w:rPr>
          <w:rFonts w:eastAsia="Times New Roman"/>
          <w:color w:val="212121"/>
          <w:szCs w:val="24"/>
        </w:rPr>
        <w:t xml:space="preserve">ν λόγο αυτό έχουμε εξειδικεύσει την αναπτυξιακή στρατηγική του Υπουργείου σε εκατόν σαράντα δύο δράσεις και </w:t>
      </w:r>
      <w:r w:rsidRPr="004A3AF9">
        <w:rPr>
          <w:rFonts w:eastAsia="Times New Roman"/>
          <w:color w:val="212121"/>
          <w:szCs w:val="24"/>
        </w:rPr>
        <w:t xml:space="preserve">έχουμε αναρτήσει </w:t>
      </w:r>
      <w:r>
        <w:rPr>
          <w:rFonts w:eastAsia="Times New Roman"/>
          <w:color w:val="212121"/>
          <w:szCs w:val="24"/>
        </w:rPr>
        <w:t xml:space="preserve">στο </w:t>
      </w:r>
      <w:r>
        <w:rPr>
          <w:rFonts w:eastAsia="Times New Roman"/>
          <w:color w:val="212121"/>
          <w:szCs w:val="24"/>
          <w:lang w:val="en-US"/>
        </w:rPr>
        <w:t>s</w:t>
      </w:r>
      <w:r>
        <w:rPr>
          <w:rFonts w:eastAsia="Times New Roman"/>
          <w:color w:val="212121"/>
          <w:szCs w:val="24"/>
          <w:lang w:val="en-US"/>
        </w:rPr>
        <w:t>ite</w:t>
      </w:r>
      <w:r>
        <w:rPr>
          <w:rFonts w:eastAsia="Times New Roman"/>
          <w:color w:val="212121"/>
          <w:szCs w:val="24"/>
        </w:rPr>
        <w:t xml:space="preserve"> του Υπουργείου το σχετικό σχέδιο δράσης του. Είμαστε έτσι ανοιχτοί στον έλεγχο</w:t>
      </w:r>
      <w:r w:rsidRPr="004A3AF9">
        <w:rPr>
          <w:rFonts w:eastAsia="Times New Roman"/>
          <w:color w:val="212121"/>
          <w:szCs w:val="24"/>
        </w:rPr>
        <w:t xml:space="preserve"> της κοινωνίας</w:t>
      </w:r>
      <w:r>
        <w:rPr>
          <w:rFonts w:eastAsia="Times New Roman"/>
          <w:color w:val="212121"/>
          <w:szCs w:val="24"/>
        </w:rPr>
        <w:t xml:space="preserve">. </w:t>
      </w:r>
      <w:r w:rsidRPr="004A3AF9">
        <w:rPr>
          <w:rFonts w:eastAsia="Times New Roman"/>
          <w:color w:val="212121"/>
          <w:szCs w:val="24"/>
        </w:rPr>
        <w:t>Και αυτό αποτελεί μία μορφή διαρκούς δημόσιας λογοδοσίας</w:t>
      </w:r>
      <w:r>
        <w:rPr>
          <w:rFonts w:eastAsia="Times New Roman"/>
          <w:color w:val="212121"/>
          <w:szCs w:val="24"/>
        </w:rPr>
        <w:t xml:space="preserve">. </w:t>
      </w:r>
    </w:p>
    <w:p w14:paraId="37394B4F"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Θα καταθέσω ελλείψει χρόνου στα Πρακτικά τα βασικά νομοσχέδια τα οποία ετοιμάζονται και τα οποία</w:t>
      </w:r>
      <w:r w:rsidRPr="004A3AF9">
        <w:rPr>
          <w:rFonts w:eastAsia="Times New Roman"/>
          <w:color w:val="212121"/>
          <w:szCs w:val="24"/>
        </w:rPr>
        <w:t xml:space="preserve"> νο</w:t>
      </w:r>
      <w:r w:rsidRPr="004A3AF9">
        <w:rPr>
          <w:rFonts w:eastAsia="Times New Roman"/>
          <w:color w:val="212121"/>
          <w:szCs w:val="24"/>
        </w:rPr>
        <w:t xml:space="preserve">μίζω </w:t>
      </w:r>
      <w:r>
        <w:rPr>
          <w:rFonts w:eastAsia="Times New Roman"/>
          <w:color w:val="212121"/>
          <w:szCs w:val="24"/>
        </w:rPr>
        <w:t xml:space="preserve">ότι </w:t>
      </w:r>
      <w:r w:rsidRPr="004A3AF9">
        <w:rPr>
          <w:rFonts w:eastAsia="Times New Roman"/>
          <w:color w:val="212121"/>
          <w:szCs w:val="24"/>
        </w:rPr>
        <w:t xml:space="preserve">αποτελούν τομές </w:t>
      </w:r>
      <w:r>
        <w:rPr>
          <w:rFonts w:eastAsia="Times New Roman"/>
          <w:color w:val="212121"/>
          <w:szCs w:val="24"/>
        </w:rPr>
        <w:t>για τη χώρα μας και θα απασχολήσουν το Κ</w:t>
      </w:r>
      <w:r w:rsidRPr="004A3AF9">
        <w:rPr>
          <w:rFonts w:eastAsia="Times New Roman"/>
          <w:color w:val="212121"/>
          <w:szCs w:val="24"/>
        </w:rPr>
        <w:t>οινοβούλιο τους αμέσως επόμενους μήνες</w:t>
      </w:r>
      <w:r>
        <w:rPr>
          <w:rFonts w:eastAsia="Times New Roman"/>
          <w:color w:val="212121"/>
          <w:szCs w:val="24"/>
        </w:rPr>
        <w:t xml:space="preserve">. </w:t>
      </w:r>
    </w:p>
    <w:p w14:paraId="37394B50"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Ό</w:t>
      </w:r>
      <w:r w:rsidRPr="004A3AF9">
        <w:rPr>
          <w:rFonts w:eastAsia="Times New Roman"/>
          <w:color w:val="212121"/>
          <w:szCs w:val="24"/>
        </w:rPr>
        <w:t>λα αυτά δείχνουν ότι η αναπτυξιακή στρατηγική γίνεται πράξη</w:t>
      </w:r>
      <w:r>
        <w:rPr>
          <w:rFonts w:eastAsia="Times New Roman"/>
          <w:color w:val="212121"/>
          <w:szCs w:val="24"/>
        </w:rPr>
        <w:t>. Όλα αυτά δείχνουν ότι η έξοδος από τα μνημόνια</w:t>
      </w:r>
      <w:r w:rsidRPr="004A3AF9">
        <w:rPr>
          <w:rFonts w:eastAsia="Times New Roman"/>
          <w:color w:val="212121"/>
          <w:szCs w:val="24"/>
        </w:rPr>
        <w:t xml:space="preserve"> επιτρέπει να </w:t>
      </w:r>
      <w:r>
        <w:rPr>
          <w:rFonts w:eastAsia="Times New Roman"/>
          <w:color w:val="212121"/>
          <w:szCs w:val="24"/>
        </w:rPr>
        <w:t xml:space="preserve">στραφούμε σήμερα όχι μόνο στα πιο φτωχά στρώματα </w:t>
      </w:r>
      <w:r w:rsidRPr="004A3AF9">
        <w:rPr>
          <w:rFonts w:eastAsia="Times New Roman"/>
          <w:color w:val="212121"/>
          <w:szCs w:val="24"/>
        </w:rPr>
        <w:t>της κοινωνίας</w:t>
      </w:r>
      <w:r>
        <w:rPr>
          <w:rFonts w:eastAsia="Times New Roman"/>
          <w:color w:val="212121"/>
          <w:szCs w:val="24"/>
        </w:rPr>
        <w:t>, όπως έπρεπε να κάνουμε μετά το 20</w:t>
      </w:r>
      <w:r w:rsidRPr="004A3AF9">
        <w:rPr>
          <w:rFonts w:eastAsia="Times New Roman"/>
          <w:color w:val="212121"/>
          <w:szCs w:val="24"/>
        </w:rPr>
        <w:t>15</w:t>
      </w:r>
      <w:r>
        <w:rPr>
          <w:rFonts w:eastAsia="Times New Roman"/>
          <w:color w:val="212121"/>
          <w:szCs w:val="24"/>
        </w:rPr>
        <w:t>,  το 2016 και λοιπά, αλλά να στραφούμε και στα προβλήματα των ενδιάμεσων στρωμάτων</w:t>
      </w:r>
      <w:r w:rsidRPr="004A3AF9">
        <w:rPr>
          <w:rFonts w:eastAsia="Times New Roman"/>
          <w:color w:val="212121"/>
          <w:szCs w:val="24"/>
        </w:rPr>
        <w:t xml:space="preserve"> και της μεσαίας τάξης</w:t>
      </w:r>
      <w:r>
        <w:rPr>
          <w:rFonts w:eastAsia="Times New Roman"/>
          <w:color w:val="212121"/>
          <w:szCs w:val="24"/>
        </w:rPr>
        <w:t xml:space="preserve">. </w:t>
      </w:r>
    </w:p>
    <w:p w14:paraId="37394B51"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4A3AF9">
        <w:rPr>
          <w:rFonts w:eastAsia="Times New Roman"/>
          <w:color w:val="212121"/>
          <w:szCs w:val="24"/>
        </w:rPr>
        <w:t>ξιοποιώντας</w:t>
      </w:r>
      <w:r>
        <w:rPr>
          <w:rFonts w:eastAsia="Times New Roman"/>
          <w:color w:val="212121"/>
          <w:szCs w:val="24"/>
        </w:rPr>
        <w:t>, λοιπόν, τους βαθμούς ε</w:t>
      </w:r>
      <w:r w:rsidRPr="004A3AF9">
        <w:rPr>
          <w:rFonts w:eastAsia="Times New Roman"/>
          <w:color w:val="212121"/>
          <w:szCs w:val="24"/>
        </w:rPr>
        <w:t>λευθερί</w:t>
      </w:r>
      <w:r>
        <w:rPr>
          <w:rFonts w:eastAsia="Times New Roman"/>
          <w:color w:val="212121"/>
          <w:szCs w:val="24"/>
        </w:rPr>
        <w:t>ας που</w:t>
      </w:r>
      <w:r>
        <w:rPr>
          <w:rFonts w:eastAsia="Times New Roman"/>
          <w:color w:val="212121"/>
          <w:szCs w:val="24"/>
        </w:rPr>
        <w:t xml:space="preserve"> κερδίσαμε, </w:t>
      </w:r>
      <w:r w:rsidRPr="004A3AF9">
        <w:rPr>
          <w:rFonts w:eastAsia="Times New Roman"/>
          <w:color w:val="212121"/>
          <w:szCs w:val="24"/>
        </w:rPr>
        <w:t>αξιοποιώντας το</w:t>
      </w:r>
      <w:r>
        <w:rPr>
          <w:rFonts w:eastAsia="Times New Roman"/>
          <w:color w:val="212121"/>
          <w:szCs w:val="24"/>
        </w:rPr>
        <w:t>ν</w:t>
      </w:r>
      <w:r w:rsidRPr="004A3AF9">
        <w:rPr>
          <w:rFonts w:eastAsia="Times New Roman"/>
          <w:color w:val="212121"/>
          <w:szCs w:val="24"/>
        </w:rPr>
        <w:t xml:space="preserve"> δημοσιονομικό χώρο </w:t>
      </w:r>
      <w:r>
        <w:rPr>
          <w:rFonts w:eastAsia="Times New Roman"/>
          <w:color w:val="212121"/>
          <w:szCs w:val="24"/>
        </w:rPr>
        <w:t xml:space="preserve">που </w:t>
      </w:r>
      <w:r w:rsidRPr="004A3AF9">
        <w:rPr>
          <w:rFonts w:eastAsia="Times New Roman"/>
          <w:color w:val="212121"/>
          <w:szCs w:val="24"/>
        </w:rPr>
        <w:t xml:space="preserve">πετύχαμε με την πολιτική </w:t>
      </w:r>
      <w:r>
        <w:rPr>
          <w:rFonts w:eastAsia="Times New Roman"/>
          <w:color w:val="212121"/>
          <w:szCs w:val="24"/>
        </w:rPr>
        <w:t>μας, μπορούμε να θέτουμε</w:t>
      </w:r>
      <w:r w:rsidRPr="004A3AF9">
        <w:rPr>
          <w:rFonts w:eastAsia="Times New Roman"/>
          <w:color w:val="212121"/>
          <w:szCs w:val="24"/>
        </w:rPr>
        <w:t xml:space="preserve"> πιο </w:t>
      </w:r>
      <w:r>
        <w:rPr>
          <w:rFonts w:eastAsia="Times New Roman"/>
          <w:color w:val="212121"/>
          <w:szCs w:val="24"/>
        </w:rPr>
        <w:t>φιλόδοξους στόχους</w:t>
      </w:r>
      <w:r w:rsidRPr="004A3AF9">
        <w:rPr>
          <w:rFonts w:eastAsia="Times New Roman"/>
          <w:color w:val="212121"/>
          <w:szCs w:val="24"/>
        </w:rPr>
        <w:t xml:space="preserve"> και πιστεύω ότι στις ε</w:t>
      </w:r>
      <w:r>
        <w:rPr>
          <w:rFonts w:eastAsia="Times New Roman"/>
          <w:color w:val="212121"/>
          <w:szCs w:val="24"/>
        </w:rPr>
        <w:t>πόμενες εκλογές ο ελληνικός λαός θ</w:t>
      </w:r>
      <w:r w:rsidRPr="004A3AF9">
        <w:rPr>
          <w:rFonts w:eastAsia="Times New Roman"/>
          <w:color w:val="212121"/>
          <w:szCs w:val="24"/>
        </w:rPr>
        <w:t>α μας εμπιστευτεί για μία ακόμα τετραετία</w:t>
      </w:r>
      <w:r>
        <w:rPr>
          <w:rFonts w:eastAsia="Times New Roman"/>
          <w:color w:val="212121"/>
          <w:szCs w:val="24"/>
        </w:rPr>
        <w:t xml:space="preserve">, </w:t>
      </w:r>
      <w:r w:rsidRPr="004A3AF9">
        <w:rPr>
          <w:rFonts w:eastAsia="Times New Roman"/>
          <w:color w:val="212121"/>
          <w:szCs w:val="24"/>
        </w:rPr>
        <w:t xml:space="preserve">για να ολοκληρώσουμε ακριβώς </w:t>
      </w:r>
      <w:r>
        <w:rPr>
          <w:rFonts w:eastAsia="Times New Roman"/>
          <w:color w:val="212121"/>
          <w:szCs w:val="24"/>
        </w:rPr>
        <w:t>αυτ</w:t>
      </w:r>
      <w:r>
        <w:rPr>
          <w:rFonts w:eastAsia="Times New Roman"/>
          <w:color w:val="212121"/>
          <w:szCs w:val="24"/>
        </w:rPr>
        <w:t xml:space="preserve">ούς τους στόχους. </w:t>
      </w:r>
    </w:p>
    <w:p w14:paraId="37394B52"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Σας </w:t>
      </w:r>
      <w:r w:rsidRPr="004A3AF9">
        <w:rPr>
          <w:rFonts w:eastAsia="Times New Roman"/>
          <w:color w:val="212121"/>
          <w:szCs w:val="24"/>
        </w:rPr>
        <w:t>ευχαριστώ</w:t>
      </w:r>
      <w:r>
        <w:rPr>
          <w:rFonts w:eastAsia="Times New Roman"/>
          <w:color w:val="212121"/>
          <w:szCs w:val="24"/>
        </w:rPr>
        <w:t xml:space="preserve">. </w:t>
      </w:r>
    </w:p>
    <w:p w14:paraId="37394B53" w14:textId="77777777" w:rsidR="00B27939" w:rsidRDefault="00D93F4B">
      <w:pPr>
        <w:spacing w:after="0" w:line="600" w:lineRule="auto"/>
        <w:ind w:firstLine="720"/>
        <w:jc w:val="both"/>
        <w:rPr>
          <w:rFonts w:eastAsia="Times New Roman"/>
          <w:color w:val="212121"/>
          <w:szCs w:val="24"/>
        </w:rPr>
      </w:pPr>
      <w:r w:rsidRPr="004B2E64">
        <w:rPr>
          <w:rFonts w:eastAsia="Times New Roman" w:cs="Times New Roman"/>
          <w:szCs w:val="24"/>
        </w:rPr>
        <w:t xml:space="preserve">(Στο σημείο αυτό ο </w:t>
      </w:r>
      <w:r>
        <w:rPr>
          <w:rFonts w:eastAsia="Times New Roman" w:cs="Times New Roman"/>
          <w:szCs w:val="24"/>
        </w:rPr>
        <w:t xml:space="preserve">Αντιπρόεδρος της Κυβέρνησης και Υπουργός Οικονομίας και Ανάπτυξης κ. Ιωάννης Δραγασάκης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ρχείο του Τμήματος Γραμματείας της Δ</w:t>
      </w:r>
      <w:r w:rsidRPr="004B2E64">
        <w:rPr>
          <w:rFonts w:eastAsia="Times New Roman" w:cs="Times New Roman"/>
          <w:szCs w:val="24"/>
        </w:rPr>
        <w:t>ιεύθυνσης Στενογραφίας και Πρακτικών της Βουλής)</w:t>
      </w:r>
      <w:r>
        <w:rPr>
          <w:rFonts w:eastAsia="Times New Roman"/>
          <w:color w:val="212121"/>
          <w:szCs w:val="24"/>
        </w:rPr>
        <w:t xml:space="preserve"> </w:t>
      </w:r>
    </w:p>
    <w:p w14:paraId="37394B54" w14:textId="77777777" w:rsidR="00B27939" w:rsidRDefault="00D93F4B">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37394B55" w14:textId="77777777" w:rsidR="00B27939" w:rsidRDefault="00D93F4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olor w:val="212121"/>
          <w:szCs w:val="24"/>
        </w:rPr>
        <w:lastRenderedPageBreak/>
        <w:t xml:space="preserve"> </w:t>
      </w: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Υπουργέ. </w:t>
      </w:r>
    </w:p>
    <w:p w14:paraId="37394B56"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s="Times New Roman"/>
          <w:szCs w:val="24"/>
        </w:rPr>
        <w:t>Κ</w:t>
      </w:r>
      <w:r w:rsidRPr="004A3AF9">
        <w:rPr>
          <w:rFonts w:eastAsia="Times New Roman"/>
          <w:color w:val="212121"/>
          <w:szCs w:val="24"/>
        </w:rPr>
        <w:t>υρίες και κύριοι συνάδελφοι</w:t>
      </w:r>
      <w:r>
        <w:rPr>
          <w:rFonts w:eastAsia="Times New Roman"/>
          <w:color w:val="212121"/>
          <w:szCs w:val="24"/>
        </w:rPr>
        <w:t xml:space="preserve">, γίνεται γνωστό στο Σώμα ότι </w:t>
      </w:r>
      <w:r>
        <w:rPr>
          <w:rFonts w:eastAsia="Times New Roman"/>
          <w:color w:val="212121"/>
          <w:szCs w:val="24"/>
        </w:rPr>
        <w:t>τη συνεδρίασή μας παρακολουθο</w:t>
      </w:r>
      <w:r>
        <w:rPr>
          <w:rFonts w:eastAsia="Times New Roman"/>
          <w:color w:val="212121"/>
          <w:szCs w:val="24"/>
        </w:rPr>
        <w:t xml:space="preserve">ύν </w:t>
      </w:r>
      <w:r>
        <w:rPr>
          <w:rFonts w:eastAsia="Times New Roman"/>
          <w:color w:val="212121"/>
          <w:szCs w:val="24"/>
        </w:rPr>
        <w:t>από τα ά</w:t>
      </w:r>
      <w:r w:rsidRPr="004A3AF9">
        <w:rPr>
          <w:rFonts w:eastAsia="Times New Roman"/>
          <w:color w:val="212121"/>
          <w:szCs w:val="24"/>
        </w:rPr>
        <w:t>νω δυτικά θεωρεία</w:t>
      </w:r>
      <w:r>
        <w:rPr>
          <w:rFonts w:eastAsia="Times New Roman"/>
          <w:color w:val="212121"/>
          <w:szCs w:val="24"/>
        </w:rPr>
        <w:t xml:space="preserve">, αφού </w:t>
      </w:r>
      <w:r>
        <w:rPr>
          <w:rFonts w:eastAsia="Times New Roman"/>
          <w:color w:val="212121"/>
          <w:szCs w:val="24"/>
        </w:rPr>
        <w:t xml:space="preserve">προηγουμένως </w:t>
      </w:r>
      <w:r>
        <w:rPr>
          <w:rFonts w:eastAsia="Times New Roman"/>
          <w:color w:val="212121"/>
          <w:szCs w:val="24"/>
        </w:rPr>
        <w:t xml:space="preserve">συμμετείχαν στο </w:t>
      </w:r>
      <w:r>
        <w:rPr>
          <w:rFonts w:eastAsia="Times New Roman"/>
          <w:color w:val="212121"/>
          <w:szCs w:val="24"/>
        </w:rPr>
        <w:t>ε</w:t>
      </w:r>
      <w:r>
        <w:rPr>
          <w:rFonts w:eastAsia="Times New Roman"/>
          <w:color w:val="212121"/>
          <w:szCs w:val="24"/>
        </w:rPr>
        <w:t xml:space="preserve">κπαιδευτικό </w:t>
      </w:r>
      <w:r>
        <w:rPr>
          <w:rFonts w:eastAsia="Times New Roman"/>
          <w:color w:val="212121"/>
          <w:szCs w:val="24"/>
        </w:rPr>
        <w:t>π</w:t>
      </w:r>
      <w:r w:rsidRPr="004A3AF9">
        <w:rPr>
          <w:rFonts w:eastAsia="Times New Roman"/>
          <w:color w:val="212121"/>
          <w:szCs w:val="24"/>
        </w:rPr>
        <w:t xml:space="preserve">ρόγραμμα </w:t>
      </w:r>
      <w:r>
        <w:rPr>
          <w:rFonts w:eastAsia="Times New Roman"/>
          <w:color w:val="212121"/>
          <w:szCs w:val="24"/>
        </w:rPr>
        <w:t>«Ο</w:t>
      </w:r>
      <w:r w:rsidRPr="004A3AF9">
        <w:rPr>
          <w:rFonts w:eastAsia="Times New Roman"/>
          <w:color w:val="212121"/>
          <w:szCs w:val="24"/>
        </w:rPr>
        <w:t xml:space="preserve"> Ρήγας και </w:t>
      </w:r>
      <w:r>
        <w:rPr>
          <w:rFonts w:eastAsia="Times New Roman"/>
          <w:color w:val="212121"/>
          <w:szCs w:val="24"/>
        </w:rPr>
        <w:t>η Ε</w:t>
      </w:r>
      <w:r w:rsidRPr="004A3AF9">
        <w:rPr>
          <w:rFonts w:eastAsia="Times New Roman"/>
          <w:color w:val="212121"/>
          <w:szCs w:val="24"/>
        </w:rPr>
        <w:t>πανάσταση</w:t>
      </w:r>
      <w:r>
        <w:rPr>
          <w:rFonts w:eastAsia="Times New Roman"/>
          <w:color w:val="212121"/>
          <w:szCs w:val="24"/>
        </w:rPr>
        <w:t>» που οργανώνει το Ί</w:t>
      </w:r>
      <w:r w:rsidRPr="004A3AF9">
        <w:rPr>
          <w:rFonts w:eastAsia="Times New Roman"/>
          <w:color w:val="212121"/>
          <w:szCs w:val="24"/>
        </w:rPr>
        <w:t>δρυμα της Βουλής</w:t>
      </w:r>
      <w:r>
        <w:rPr>
          <w:rFonts w:eastAsia="Times New Roman"/>
          <w:color w:val="212121"/>
          <w:szCs w:val="24"/>
        </w:rPr>
        <w:t xml:space="preserve">, είκοσι οχτώ </w:t>
      </w:r>
      <w:r w:rsidRPr="004A3AF9">
        <w:rPr>
          <w:rFonts w:eastAsia="Times New Roman"/>
          <w:color w:val="212121"/>
          <w:szCs w:val="24"/>
        </w:rPr>
        <w:t>μαθήτριες και μαθητές και τρεις ε</w:t>
      </w:r>
      <w:r>
        <w:rPr>
          <w:rFonts w:eastAsia="Times New Roman"/>
          <w:color w:val="212121"/>
          <w:szCs w:val="24"/>
        </w:rPr>
        <w:t>κπαιδευτικοί από το 2</w:t>
      </w:r>
      <w:r w:rsidRPr="00691E22">
        <w:rPr>
          <w:rFonts w:eastAsia="Times New Roman"/>
          <w:color w:val="212121"/>
          <w:szCs w:val="24"/>
          <w:vertAlign w:val="superscript"/>
        </w:rPr>
        <w:t>ο</w:t>
      </w:r>
      <w:r>
        <w:rPr>
          <w:rFonts w:eastAsia="Times New Roman"/>
          <w:color w:val="212121"/>
          <w:szCs w:val="24"/>
        </w:rPr>
        <w:t xml:space="preserve"> Γενικό Λ</w:t>
      </w:r>
      <w:r w:rsidRPr="004A3AF9">
        <w:rPr>
          <w:rFonts w:eastAsia="Times New Roman"/>
          <w:color w:val="212121"/>
          <w:szCs w:val="24"/>
        </w:rPr>
        <w:t xml:space="preserve">ύκειο </w:t>
      </w:r>
      <w:r>
        <w:rPr>
          <w:rFonts w:eastAsia="Times New Roman"/>
          <w:color w:val="212121"/>
          <w:szCs w:val="24"/>
        </w:rPr>
        <w:t>Α</w:t>
      </w:r>
      <w:r w:rsidRPr="004A3AF9">
        <w:rPr>
          <w:rFonts w:eastAsia="Times New Roman"/>
          <w:color w:val="212121"/>
          <w:szCs w:val="24"/>
        </w:rPr>
        <w:t>γίας Βαρβάρας</w:t>
      </w:r>
      <w:r>
        <w:rPr>
          <w:rFonts w:eastAsia="Times New Roman"/>
          <w:color w:val="212121"/>
          <w:szCs w:val="24"/>
        </w:rPr>
        <w:t xml:space="preserve">. </w:t>
      </w:r>
    </w:p>
    <w:p w14:paraId="37394B57"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Pr>
          <w:rFonts w:eastAsia="Times New Roman"/>
          <w:color w:val="212121"/>
          <w:szCs w:val="24"/>
        </w:rPr>
        <w:t>ά</w:t>
      </w:r>
      <w:r w:rsidRPr="004A3AF9">
        <w:rPr>
          <w:rFonts w:eastAsia="Times New Roman"/>
          <w:color w:val="212121"/>
          <w:szCs w:val="24"/>
        </w:rPr>
        <w:t xml:space="preserve">ς </w:t>
      </w:r>
      <w:r>
        <w:rPr>
          <w:rFonts w:eastAsia="Times New Roman"/>
          <w:color w:val="212121"/>
          <w:szCs w:val="24"/>
        </w:rPr>
        <w:t xml:space="preserve">καλωσορίζουμε στη Βουλή. </w:t>
      </w:r>
    </w:p>
    <w:p w14:paraId="37394B58" w14:textId="77777777" w:rsidR="00B27939" w:rsidRDefault="00D93F4B">
      <w:pPr>
        <w:spacing w:after="0" w:line="600" w:lineRule="auto"/>
        <w:ind w:firstLine="709"/>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37394B59"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4A3AF9">
        <w:rPr>
          <w:rFonts w:eastAsia="Times New Roman"/>
          <w:color w:val="212121"/>
          <w:szCs w:val="24"/>
        </w:rPr>
        <w:t>αιδιά</w:t>
      </w:r>
      <w:r>
        <w:rPr>
          <w:rFonts w:eastAsia="Times New Roman"/>
          <w:color w:val="212121"/>
          <w:szCs w:val="24"/>
        </w:rPr>
        <w:t xml:space="preserve">, </w:t>
      </w:r>
      <w:r w:rsidRPr="004A3AF9">
        <w:rPr>
          <w:rFonts w:eastAsia="Times New Roman"/>
          <w:color w:val="212121"/>
          <w:szCs w:val="24"/>
        </w:rPr>
        <w:t>συζη</w:t>
      </w:r>
      <w:r>
        <w:rPr>
          <w:rFonts w:eastAsia="Times New Roman"/>
          <w:color w:val="212121"/>
          <w:szCs w:val="24"/>
        </w:rPr>
        <w:t xml:space="preserve">τάμε για τον προϋπολογισμό του </w:t>
      </w:r>
      <w:r>
        <w:rPr>
          <w:rFonts w:eastAsia="Times New Roman"/>
          <w:color w:val="212121"/>
          <w:szCs w:val="24"/>
        </w:rPr>
        <w:t>κ</w:t>
      </w:r>
      <w:r w:rsidRPr="004A3AF9">
        <w:rPr>
          <w:rFonts w:eastAsia="Times New Roman"/>
          <w:color w:val="212121"/>
          <w:szCs w:val="24"/>
        </w:rPr>
        <w:t>ράτους του έτους 2019</w:t>
      </w:r>
      <w:r>
        <w:rPr>
          <w:rFonts w:eastAsia="Times New Roman"/>
          <w:color w:val="212121"/>
          <w:szCs w:val="24"/>
        </w:rPr>
        <w:t>. Ε</w:t>
      </w:r>
      <w:r w:rsidRPr="004A3AF9">
        <w:rPr>
          <w:rFonts w:eastAsia="Times New Roman"/>
          <w:color w:val="212121"/>
          <w:szCs w:val="24"/>
        </w:rPr>
        <w:t>ίν</w:t>
      </w:r>
      <w:r>
        <w:rPr>
          <w:rFonts w:eastAsia="Times New Roman"/>
          <w:color w:val="212121"/>
          <w:szCs w:val="24"/>
        </w:rPr>
        <w:t>αι μία σημαντική στιγμή για το Κ</w:t>
      </w:r>
      <w:r w:rsidRPr="004A3AF9">
        <w:rPr>
          <w:rFonts w:eastAsia="Times New Roman"/>
          <w:color w:val="212121"/>
          <w:szCs w:val="24"/>
        </w:rPr>
        <w:t xml:space="preserve">οινοβούλιο και </w:t>
      </w:r>
      <w:r>
        <w:rPr>
          <w:rFonts w:eastAsia="Times New Roman"/>
          <w:color w:val="212121"/>
          <w:szCs w:val="24"/>
        </w:rPr>
        <w:t>χαιρόμαστε</w:t>
      </w:r>
      <w:r w:rsidRPr="004A3AF9">
        <w:rPr>
          <w:rFonts w:eastAsia="Times New Roman"/>
          <w:color w:val="212121"/>
          <w:szCs w:val="24"/>
        </w:rPr>
        <w:t xml:space="preserve"> που βρίσκεστε μαζί </w:t>
      </w:r>
      <w:r>
        <w:rPr>
          <w:rFonts w:eastAsia="Times New Roman"/>
          <w:color w:val="212121"/>
          <w:szCs w:val="24"/>
        </w:rPr>
        <w:t>μας.</w:t>
      </w:r>
    </w:p>
    <w:p w14:paraId="37394B5A"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4A3AF9">
        <w:rPr>
          <w:rFonts w:eastAsia="Times New Roman"/>
          <w:color w:val="212121"/>
          <w:szCs w:val="24"/>
        </w:rPr>
        <w:t>ώρα θα δώσω το</w:t>
      </w:r>
      <w:r>
        <w:rPr>
          <w:rFonts w:eastAsia="Times New Roman"/>
          <w:color w:val="212121"/>
          <w:szCs w:val="24"/>
        </w:rPr>
        <w:t>ν</w:t>
      </w:r>
      <w:r w:rsidRPr="004A3AF9">
        <w:rPr>
          <w:rFonts w:eastAsia="Times New Roman"/>
          <w:color w:val="212121"/>
          <w:szCs w:val="24"/>
        </w:rPr>
        <w:t xml:space="preserve"> λόγο στον </w:t>
      </w:r>
      <w:r>
        <w:rPr>
          <w:rFonts w:eastAsia="Times New Roman"/>
          <w:color w:val="212121"/>
          <w:szCs w:val="24"/>
        </w:rPr>
        <w:t>κ</w:t>
      </w:r>
      <w:r>
        <w:rPr>
          <w:rFonts w:eastAsia="Times New Roman"/>
          <w:color w:val="212121"/>
          <w:szCs w:val="24"/>
        </w:rPr>
        <w:t>. Χατζηδάκη</w:t>
      </w:r>
      <w:r w:rsidRPr="004A3AF9">
        <w:rPr>
          <w:rFonts w:eastAsia="Times New Roman"/>
          <w:color w:val="212121"/>
          <w:szCs w:val="24"/>
        </w:rPr>
        <w:t xml:space="preserve"> </w:t>
      </w:r>
      <w:r>
        <w:rPr>
          <w:rFonts w:eastAsia="Times New Roman"/>
          <w:color w:val="212121"/>
          <w:szCs w:val="24"/>
        </w:rPr>
        <w:t>-</w:t>
      </w:r>
      <w:r w:rsidRPr="004A3AF9">
        <w:rPr>
          <w:rFonts w:eastAsia="Times New Roman"/>
          <w:color w:val="212121"/>
          <w:szCs w:val="24"/>
        </w:rPr>
        <w:t xml:space="preserve">που αλλάζει </w:t>
      </w:r>
      <w:r>
        <w:rPr>
          <w:rFonts w:eastAsia="Times New Roman"/>
          <w:color w:val="212121"/>
          <w:szCs w:val="24"/>
        </w:rPr>
        <w:t>σειρά με την κ</w:t>
      </w:r>
      <w:r>
        <w:rPr>
          <w:rFonts w:eastAsia="Times New Roman"/>
          <w:color w:val="212121"/>
          <w:szCs w:val="24"/>
        </w:rPr>
        <w:t>.</w:t>
      </w:r>
      <w:r>
        <w:rPr>
          <w:rFonts w:eastAsia="Times New Roman"/>
          <w:color w:val="212121"/>
          <w:szCs w:val="24"/>
        </w:rPr>
        <w:t xml:space="preserve"> Γ</w:t>
      </w:r>
      <w:r w:rsidRPr="004A3AF9">
        <w:rPr>
          <w:rFonts w:eastAsia="Times New Roman"/>
          <w:color w:val="212121"/>
          <w:szCs w:val="24"/>
        </w:rPr>
        <w:t>καρά</w:t>
      </w:r>
      <w:r>
        <w:rPr>
          <w:rFonts w:eastAsia="Times New Roman"/>
          <w:color w:val="212121"/>
          <w:szCs w:val="24"/>
        </w:rPr>
        <w:t xml:space="preserve">- </w:t>
      </w:r>
      <w:r w:rsidRPr="004A3AF9">
        <w:rPr>
          <w:rFonts w:eastAsia="Times New Roman"/>
          <w:color w:val="212121"/>
          <w:szCs w:val="24"/>
        </w:rPr>
        <w:t xml:space="preserve">και αμέσως μετά </w:t>
      </w:r>
      <w:r>
        <w:rPr>
          <w:rFonts w:eastAsia="Times New Roman"/>
          <w:color w:val="212121"/>
          <w:szCs w:val="24"/>
        </w:rPr>
        <w:t>θα μιλήσει η κ</w:t>
      </w:r>
      <w:r>
        <w:rPr>
          <w:rFonts w:eastAsia="Times New Roman"/>
          <w:color w:val="212121"/>
          <w:szCs w:val="24"/>
        </w:rPr>
        <w:t>.</w:t>
      </w:r>
      <w:r>
        <w:rPr>
          <w:rFonts w:eastAsia="Times New Roman"/>
          <w:color w:val="212121"/>
          <w:szCs w:val="24"/>
        </w:rPr>
        <w:t xml:space="preserve"> Γκαρά. </w:t>
      </w:r>
    </w:p>
    <w:p w14:paraId="37394B5B"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Ορίστε, κύριε συνάδελφε, έχετε τον λόγο. </w:t>
      </w:r>
    </w:p>
    <w:p w14:paraId="37394B5C"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ΚΩΝΣΤΑΝΤΙΝΟΣ ΧΑΤΖΗΔΑΚΗΣ: </w:t>
      </w:r>
      <w:r>
        <w:rPr>
          <w:rFonts w:eastAsia="Times New Roman"/>
          <w:color w:val="212121"/>
          <w:szCs w:val="24"/>
        </w:rPr>
        <w:t>Ε</w:t>
      </w:r>
      <w:r w:rsidRPr="004A3AF9">
        <w:rPr>
          <w:rFonts w:eastAsia="Times New Roman"/>
          <w:color w:val="212121"/>
          <w:szCs w:val="24"/>
        </w:rPr>
        <w:t>υχαριστώ</w:t>
      </w:r>
      <w:r>
        <w:rPr>
          <w:rFonts w:eastAsia="Times New Roman"/>
          <w:color w:val="212121"/>
          <w:szCs w:val="24"/>
        </w:rPr>
        <w:t>, κυρία Π</w:t>
      </w:r>
      <w:r w:rsidRPr="004A3AF9">
        <w:rPr>
          <w:rFonts w:eastAsia="Times New Roman"/>
          <w:color w:val="212121"/>
          <w:szCs w:val="24"/>
        </w:rPr>
        <w:t>ρόεδρε</w:t>
      </w:r>
      <w:r>
        <w:rPr>
          <w:rFonts w:eastAsia="Times New Roman"/>
          <w:color w:val="212121"/>
          <w:szCs w:val="24"/>
        </w:rPr>
        <w:t>. Ευχαριστώ και την κ</w:t>
      </w:r>
      <w:r>
        <w:rPr>
          <w:rFonts w:eastAsia="Times New Roman"/>
          <w:color w:val="212121"/>
          <w:szCs w:val="24"/>
        </w:rPr>
        <w:t>.</w:t>
      </w:r>
      <w:r>
        <w:rPr>
          <w:rFonts w:eastAsia="Times New Roman"/>
          <w:color w:val="212121"/>
          <w:szCs w:val="24"/>
        </w:rPr>
        <w:t xml:space="preserve"> Γκαρά. </w:t>
      </w:r>
    </w:p>
    <w:p w14:paraId="37394B5D"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4A3AF9">
        <w:rPr>
          <w:rFonts w:eastAsia="Times New Roman"/>
          <w:color w:val="212121"/>
          <w:szCs w:val="24"/>
        </w:rPr>
        <w:t>υρίες και κύριοι συνάδελφοι</w:t>
      </w:r>
      <w:r>
        <w:rPr>
          <w:rFonts w:eastAsia="Times New Roman"/>
          <w:color w:val="212121"/>
          <w:szCs w:val="24"/>
        </w:rPr>
        <w:t>, η σημερινή μέρα</w:t>
      </w:r>
      <w:r>
        <w:rPr>
          <w:rFonts w:eastAsia="Times New Roman"/>
          <w:color w:val="212121"/>
          <w:szCs w:val="24"/>
        </w:rPr>
        <w:t xml:space="preserve"> μετά τη βομβιστική</w:t>
      </w:r>
      <w:r w:rsidRPr="004A3AF9">
        <w:rPr>
          <w:rFonts w:eastAsia="Times New Roman"/>
          <w:color w:val="212121"/>
          <w:szCs w:val="24"/>
        </w:rPr>
        <w:t xml:space="preserve"> επίθεση στο</w:t>
      </w:r>
      <w:r>
        <w:rPr>
          <w:rFonts w:eastAsia="Times New Roman"/>
          <w:color w:val="212121"/>
          <w:szCs w:val="24"/>
        </w:rPr>
        <w:t>ν</w:t>
      </w:r>
      <w:r w:rsidRPr="004A3AF9">
        <w:rPr>
          <w:rFonts w:eastAsia="Times New Roman"/>
          <w:color w:val="212121"/>
          <w:szCs w:val="24"/>
        </w:rPr>
        <w:t xml:space="preserve"> </w:t>
      </w:r>
      <w:r>
        <w:rPr>
          <w:rFonts w:eastAsia="Times New Roman"/>
          <w:color w:val="212121"/>
          <w:szCs w:val="24"/>
        </w:rPr>
        <w:t>«</w:t>
      </w:r>
      <w:r w:rsidRPr="004A3AF9">
        <w:rPr>
          <w:rFonts w:eastAsia="Times New Roman"/>
          <w:color w:val="212121"/>
          <w:szCs w:val="24"/>
        </w:rPr>
        <w:t>ΣΚΑΪ</w:t>
      </w:r>
      <w:r>
        <w:rPr>
          <w:rFonts w:eastAsia="Times New Roman"/>
          <w:color w:val="212121"/>
          <w:szCs w:val="24"/>
        </w:rPr>
        <w:t>»</w:t>
      </w:r>
      <w:r w:rsidRPr="004A3AF9">
        <w:rPr>
          <w:rFonts w:eastAsia="Times New Roman"/>
          <w:color w:val="212121"/>
          <w:szCs w:val="24"/>
        </w:rPr>
        <w:t xml:space="preserve"> </w:t>
      </w:r>
      <w:r>
        <w:rPr>
          <w:rFonts w:eastAsia="Times New Roman"/>
          <w:color w:val="212121"/>
          <w:szCs w:val="24"/>
        </w:rPr>
        <w:t>-</w:t>
      </w:r>
      <w:r w:rsidRPr="004A3AF9">
        <w:rPr>
          <w:rFonts w:eastAsia="Times New Roman"/>
          <w:color w:val="212121"/>
          <w:szCs w:val="24"/>
        </w:rPr>
        <w:t xml:space="preserve">και αυτό θα συνέβαινε και </w:t>
      </w:r>
      <w:r>
        <w:rPr>
          <w:rFonts w:eastAsia="Times New Roman"/>
          <w:color w:val="212121"/>
          <w:szCs w:val="24"/>
        </w:rPr>
        <w:t xml:space="preserve">με </w:t>
      </w:r>
      <w:r w:rsidRPr="004A3AF9">
        <w:rPr>
          <w:rFonts w:eastAsia="Times New Roman"/>
          <w:color w:val="212121"/>
          <w:szCs w:val="24"/>
        </w:rPr>
        <w:t>οποιαδήποτε επίθεση οπουδήποτε</w:t>
      </w:r>
      <w:r>
        <w:rPr>
          <w:rFonts w:eastAsia="Times New Roman"/>
          <w:color w:val="212121"/>
          <w:szCs w:val="24"/>
        </w:rPr>
        <w:t>-</w:t>
      </w:r>
      <w:r w:rsidRPr="004A3AF9">
        <w:rPr>
          <w:rFonts w:eastAsia="Times New Roman"/>
          <w:color w:val="212121"/>
          <w:szCs w:val="24"/>
        </w:rPr>
        <w:t xml:space="preserve"> είναι σίγουρα μία μέρα </w:t>
      </w:r>
      <w:r>
        <w:rPr>
          <w:rFonts w:eastAsia="Times New Roman"/>
          <w:color w:val="212121"/>
          <w:szCs w:val="24"/>
        </w:rPr>
        <w:t xml:space="preserve">μελαγχολίας, </w:t>
      </w:r>
      <w:r w:rsidRPr="004A3AF9">
        <w:rPr>
          <w:rFonts w:eastAsia="Times New Roman"/>
          <w:color w:val="212121"/>
          <w:szCs w:val="24"/>
        </w:rPr>
        <w:t xml:space="preserve">αλλά δεν είναι μία μέρα </w:t>
      </w:r>
      <w:r>
        <w:rPr>
          <w:rFonts w:eastAsia="Times New Roman"/>
          <w:color w:val="212121"/>
          <w:szCs w:val="24"/>
        </w:rPr>
        <w:t>φόβου. Όλοι μαζί π</w:t>
      </w:r>
      <w:r w:rsidRPr="004A3AF9">
        <w:rPr>
          <w:rFonts w:eastAsia="Times New Roman"/>
          <w:color w:val="212121"/>
          <w:szCs w:val="24"/>
        </w:rPr>
        <w:t xml:space="preserve">ρέπει να ορθώσουμε ένα τείχος </w:t>
      </w:r>
      <w:r>
        <w:rPr>
          <w:rFonts w:eastAsia="Times New Roman"/>
          <w:color w:val="212121"/>
          <w:szCs w:val="24"/>
        </w:rPr>
        <w:t>δ</w:t>
      </w:r>
      <w:r w:rsidRPr="004A3AF9">
        <w:rPr>
          <w:rFonts w:eastAsia="Times New Roman"/>
          <w:color w:val="212121"/>
          <w:szCs w:val="24"/>
        </w:rPr>
        <w:t>ημοκρατίας</w:t>
      </w:r>
      <w:r>
        <w:rPr>
          <w:rFonts w:eastAsia="Times New Roman"/>
          <w:color w:val="212121"/>
          <w:szCs w:val="24"/>
        </w:rPr>
        <w:t xml:space="preserve"> απέναντι στα άκρα και τις ακρότητε</w:t>
      </w:r>
      <w:r>
        <w:rPr>
          <w:rFonts w:eastAsia="Times New Roman"/>
          <w:color w:val="212121"/>
          <w:szCs w:val="24"/>
        </w:rPr>
        <w:t>ς, διότι</w:t>
      </w:r>
      <w:r>
        <w:rPr>
          <w:rFonts w:eastAsia="Times New Roman"/>
          <w:color w:val="212121"/>
          <w:szCs w:val="24"/>
        </w:rPr>
        <w:t>,</w:t>
      </w:r>
      <w:r>
        <w:rPr>
          <w:rFonts w:eastAsia="Times New Roman"/>
          <w:color w:val="212121"/>
          <w:szCs w:val="24"/>
        </w:rPr>
        <w:t xml:space="preserve"> πραγματικά</w:t>
      </w:r>
      <w:r>
        <w:rPr>
          <w:rFonts w:eastAsia="Times New Roman"/>
          <w:color w:val="212121"/>
          <w:szCs w:val="24"/>
        </w:rPr>
        <w:t>,</w:t>
      </w:r>
      <w:r>
        <w:rPr>
          <w:rFonts w:eastAsia="Times New Roman"/>
          <w:color w:val="212121"/>
          <w:szCs w:val="24"/>
        </w:rPr>
        <w:t xml:space="preserve"> δεν ταιριάζει σε μία σύγχρονη </w:t>
      </w:r>
      <w:r w:rsidRPr="004A3AF9">
        <w:rPr>
          <w:rFonts w:eastAsia="Times New Roman"/>
          <w:color w:val="212121"/>
          <w:szCs w:val="24"/>
        </w:rPr>
        <w:t xml:space="preserve">ευρωπαϊκή </w:t>
      </w:r>
      <w:r>
        <w:rPr>
          <w:rFonts w:eastAsia="Times New Roman"/>
          <w:color w:val="212121"/>
          <w:szCs w:val="24"/>
        </w:rPr>
        <w:t xml:space="preserve">δημοκρατική </w:t>
      </w:r>
      <w:r w:rsidRPr="004A3AF9">
        <w:rPr>
          <w:rFonts w:eastAsia="Times New Roman"/>
          <w:color w:val="212121"/>
          <w:szCs w:val="24"/>
        </w:rPr>
        <w:t>χώρα</w:t>
      </w:r>
      <w:r>
        <w:rPr>
          <w:rFonts w:eastAsia="Times New Roman"/>
          <w:color w:val="212121"/>
          <w:szCs w:val="24"/>
        </w:rPr>
        <w:t>,</w:t>
      </w:r>
      <w:r w:rsidRPr="004A3AF9">
        <w:rPr>
          <w:rFonts w:eastAsia="Times New Roman"/>
          <w:color w:val="212121"/>
          <w:szCs w:val="24"/>
        </w:rPr>
        <w:t xml:space="preserve"> </w:t>
      </w:r>
      <w:r>
        <w:rPr>
          <w:rFonts w:eastAsia="Times New Roman"/>
          <w:color w:val="212121"/>
          <w:szCs w:val="24"/>
        </w:rPr>
        <w:t xml:space="preserve">αυτό που γίνεται σε αυτό το επίπεδο στη χώρα μας και συνεχίζει να γίνεται όλα τα τελευταία χρόνια. </w:t>
      </w:r>
    </w:p>
    <w:p w14:paraId="37394B5E"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4A3AF9">
        <w:rPr>
          <w:rFonts w:eastAsia="Times New Roman"/>
          <w:color w:val="212121"/>
          <w:szCs w:val="24"/>
        </w:rPr>
        <w:t>ίμαστε μία εξαίρεση</w:t>
      </w:r>
      <w:r>
        <w:rPr>
          <w:rFonts w:eastAsia="Times New Roman"/>
          <w:color w:val="212121"/>
          <w:szCs w:val="24"/>
        </w:rPr>
        <w:t xml:space="preserve"> στον ευρωπαϊκό χάρτη και δεν νομίζω ότι μπορούμε όλοι ο</w:t>
      </w:r>
      <w:r>
        <w:rPr>
          <w:rFonts w:eastAsia="Times New Roman"/>
          <w:color w:val="212121"/>
          <w:szCs w:val="24"/>
        </w:rPr>
        <w:t>ι δημοκράτες –ανεξαρτήτως επιμέρους εντάξεων- να</w:t>
      </w:r>
      <w:r w:rsidRPr="004A3AF9">
        <w:rPr>
          <w:rFonts w:eastAsia="Times New Roman"/>
          <w:color w:val="212121"/>
          <w:szCs w:val="24"/>
        </w:rPr>
        <w:t xml:space="preserve"> είμαστε ευχαριστημένοι</w:t>
      </w:r>
      <w:r>
        <w:rPr>
          <w:rFonts w:eastAsia="Times New Roman"/>
          <w:color w:val="212121"/>
          <w:szCs w:val="24"/>
        </w:rPr>
        <w:t xml:space="preserve"> με αυτή την εικόνα. </w:t>
      </w:r>
    </w:p>
    <w:p w14:paraId="37394B5F"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Εν πάση περιπτώσει</w:t>
      </w:r>
      <w:r>
        <w:rPr>
          <w:rFonts w:eastAsia="Times New Roman"/>
          <w:color w:val="212121"/>
          <w:szCs w:val="24"/>
        </w:rPr>
        <w:t xml:space="preserve"> έρχομαι στο θέμα. Ο Υπουργός, ο Αντιπρόεδρος της Κυβέρνησης, ο κ. Δραγασάκης, μου είναι σίγουρα συμπαθής και το ξέρει και ο ίδιος και νομίζω ότι είναι σε όλους μας συμπαθής. Δεν άκουσα, όμως, με το ίδιο πνεύμα όλα αυτά τα οποία είπε και θα εξηγήσω αμέσως </w:t>
      </w:r>
      <w:r>
        <w:rPr>
          <w:rFonts w:eastAsia="Times New Roman"/>
          <w:color w:val="212121"/>
          <w:szCs w:val="24"/>
        </w:rPr>
        <w:t xml:space="preserve">επιμένοντας σε στοιχεία. </w:t>
      </w:r>
    </w:p>
    <w:p w14:paraId="37394B60"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Ενώ η Κυβέρνηση πανηγυρίζει για το πώς πάνε τα πράγματα, δείτε ποια είναι η εικόνα</w:t>
      </w:r>
      <w:r>
        <w:rPr>
          <w:rFonts w:eastAsia="Times New Roman"/>
          <w:color w:val="212121"/>
          <w:szCs w:val="24"/>
        </w:rPr>
        <w:t>.</w:t>
      </w:r>
      <w:r>
        <w:rPr>
          <w:rFonts w:eastAsia="Times New Roman"/>
          <w:color w:val="212121"/>
          <w:szCs w:val="24"/>
        </w:rPr>
        <w:t xml:space="preserve"> Η υπερφορολόγηση στραγγαλίζει την οικονομία. Είμαστε η πρώτη χώρα στον ΟΟΣΑ </w:t>
      </w:r>
      <w:r w:rsidRPr="004A3AF9">
        <w:rPr>
          <w:rFonts w:eastAsia="Times New Roman"/>
          <w:color w:val="212121"/>
          <w:szCs w:val="24"/>
        </w:rPr>
        <w:t xml:space="preserve">στην αύξηση της φορολογίας </w:t>
      </w:r>
      <w:r>
        <w:rPr>
          <w:rFonts w:eastAsia="Times New Roman"/>
          <w:color w:val="212121"/>
          <w:szCs w:val="24"/>
        </w:rPr>
        <w:t>από το 2015 μέχρι σήμερα. Ακόμα χειρότερα η</w:t>
      </w:r>
      <w:r>
        <w:rPr>
          <w:rFonts w:eastAsia="Times New Roman"/>
          <w:color w:val="212121"/>
          <w:szCs w:val="24"/>
        </w:rPr>
        <w:t xml:space="preserve"> κατάσταση έχει ξεφύγει και έχουμε τη χειρότερη αναλογία όλων των τελευταίων ετών στους έμμεσους φόρους, που τους πληρώνει εξίσου ένας εφοπλιστής και ένας συνταξιούχος. Και αυτό γίνεται με μια Κυβέρνηση που παριστάνει τον «Ρομπέν των Φτωχών». </w:t>
      </w:r>
    </w:p>
    <w:p w14:paraId="37394B61"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Άκουσα τον κ</w:t>
      </w:r>
      <w:r>
        <w:rPr>
          <w:rFonts w:eastAsia="Times New Roman"/>
          <w:color w:val="212121"/>
          <w:szCs w:val="24"/>
        </w:rPr>
        <w:t xml:space="preserve">. Δραγασάκη να λέει ότι υπήρχε χρόνια υποφορολόγηση. Μάλιστα ήταν χαμηλά δηλαδή ο ΦΠΑ, ήταν χαμηλά τα ειδικά τέλη για το πετρέλαιο, για τα ποτά και ούτε καθεξής και αποφασίσατε να τα ανεβάσετε, </w:t>
      </w:r>
      <w:r w:rsidRPr="004A3AF9">
        <w:rPr>
          <w:rFonts w:eastAsia="Times New Roman"/>
          <w:color w:val="212121"/>
          <w:szCs w:val="24"/>
        </w:rPr>
        <w:t xml:space="preserve">για να πληρώνουν </w:t>
      </w:r>
      <w:r>
        <w:rPr>
          <w:rFonts w:eastAsia="Times New Roman"/>
          <w:color w:val="212121"/>
          <w:szCs w:val="24"/>
        </w:rPr>
        <w:t xml:space="preserve">οι </w:t>
      </w:r>
      <w:r w:rsidRPr="004A3AF9">
        <w:rPr>
          <w:rFonts w:eastAsia="Times New Roman"/>
          <w:color w:val="212121"/>
          <w:szCs w:val="24"/>
        </w:rPr>
        <w:t xml:space="preserve">νοικοκυρές κάτι παραπάνω </w:t>
      </w:r>
      <w:r>
        <w:rPr>
          <w:rFonts w:eastAsia="Times New Roman"/>
          <w:color w:val="212121"/>
          <w:szCs w:val="24"/>
        </w:rPr>
        <w:t>στο σούπερ μάρκετ</w:t>
      </w:r>
      <w:r>
        <w:rPr>
          <w:rFonts w:eastAsia="Times New Roman"/>
          <w:color w:val="212121"/>
          <w:szCs w:val="24"/>
        </w:rPr>
        <w:t xml:space="preserve">. </w:t>
      </w:r>
    </w:p>
    <w:p w14:paraId="37394B62"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Στο επίπεδο της ανταγωνιστικότητας που είναι κρίσιμο μέγεθος για το πώς προχωρεί η οικονομία, ενώ είχαμε πάει στην Παγκόσμια Τράπεζα από την εκατοστή θέση στην εξηκοστή μέσα σε τρία χρόνια, από το 2012 μέχρι το 2015, έχουμε υποχωρήσει και </w:t>
      </w:r>
      <w:r w:rsidRPr="004A3AF9">
        <w:rPr>
          <w:rFonts w:eastAsia="Times New Roman"/>
          <w:color w:val="212121"/>
          <w:szCs w:val="24"/>
        </w:rPr>
        <w:t xml:space="preserve">είμαστε στην </w:t>
      </w:r>
      <w:r>
        <w:rPr>
          <w:rFonts w:eastAsia="Times New Roman"/>
          <w:color w:val="212121"/>
          <w:szCs w:val="24"/>
        </w:rPr>
        <w:t>ε</w:t>
      </w:r>
      <w:r>
        <w:rPr>
          <w:rFonts w:eastAsia="Times New Roman"/>
          <w:color w:val="212121"/>
          <w:szCs w:val="24"/>
        </w:rPr>
        <w:t xml:space="preserve">βδομηκοστή δεύτερη. Παρά τα θετικά </w:t>
      </w:r>
      <w:r>
        <w:rPr>
          <w:rFonts w:eastAsia="Times New Roman"/>
          <w:color w:val="212121"/>
          <w:szCs w:val="24"/>
        </w:rPr>
        <w:lastRenderedPageBreak/>
        <w:t>λόγια των πιστωτών η</w:t>
      </w:r>
      <w:r w:rsidRPr="004A3AF9">
        <w:rPr>
          <w:rFonts w:eastAsia="Times New Roman"/>
          <w:color w:val="212121"/>
          <w:szCs w:val="24"/>
        </w:rPr>
        <w:t xml:space="preserve"> Ελλάδα υποχωρεί</w:t>
      </w:r>
      <w:r>
        <w:rPr>
          <w:rFonts w:eastAsia="Times New Roman"/>
          <w:color w:val="212121"/>
          <w:szCs w:val="24"/>
        </w:rPr>
        <w:t>. Κ</w:t>
      </w:r>
      <w:r w:rsidRPr="004A3AF9">
        <w:rPr>
          <w:rFonts w:eastAsia="Times New Roman"/>
          <w:color w:val="212121"/>
          <w:szCs w:val="24"/>
        </w:rPr>
        <w:t xml:space="preserve">αι αυτό είναι κρίσιμο μέγεθος </w:t>
      </w:r>
      <w:r>
        <w:rPr>
          <w:rFonts w:eastAsia="Times New Roman"/>
          <w:color w:val="212121"/>
          <w:szCs w:val="24"/>
        </w:rPr>
        <w:t>,</w:t>
      </w:r>
      <w:r w:rsidRPr="004A3AF9">
        <w:rPr>
          <w:rFonts w:eastAsia="Times New Roman"/>
          <w:color w:val="212121"/>
          <w:szCs w:val="24"/>
        </w:rPr>
        <w:t>για αυτό στο οποίο θα αναφερθώ αμέσως</w:t>
      </w:r>
      <w:r>
        <w:rPr>
          <w:rFonts w:eastAsia="Times New Roman"/>
          <w:color w:val="212121"/>
          <w:szCs w:val="24"/>
        </w:rPr>
        <w:t xml:space="preserve">, </w:t>
      </w:r>
      <w:r w:rsidRPr="004A3AF9">
        <w:rPr>
          <w:rFonts w:eastAsia="Times New Roman"/>
          <w:color w:val="212121"/>
          <w:szCs w:val="24"/>
        </w:rPr>
        <w:t>που είναι οι επενδύσεις</w:t>
      </w:r>
      <w:r>
        <w:rPr>
          <w:rFonts w:eastAsia="Times New Roman"/>
          <w:color w:val="212121"/>
          <w:szCs w:val="24"/>
        </w:rPr>
        <w:t xml:space="preserve">. </w:t>
      </w:r>
    </w:p>
    <w:p w14:paraId="37394B63"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Όσον αφορά </w:t>
      </w:r>
      <w:r w:rsidRPr="004A3AF9">
        <w:rPr>
          <w:rFonts w:eastAsia="Times New Roman"/>
          <w:color w:val="212121"/>
          <w:szCs w:val="24"/>
        </w:rPr>
        <w:t xml:space="preserve">τις επενδύσεις από την Ελλάδα και το εξωτερικό </w:t>
      </w:r>
      <w:r>
        <w:rPr>
          <w:rFonts w:eastAsia="Times New Roman"/>
          <w:color w:val="212121"/>
          <w:szCs w:val="24"/>
        </w:rPr>
        <w:t>–</w:t>
      </w:r>
      <w:r w:rsidRPr="004A3AF9">
        <w:rPr>
          <w:rFonts w:eastAsia="Times New Roman"/>
          <w:color w:val="212121"/>
          <w:szCs w:val="24"/>
        </w:rPr>
        <w:t>μεγάλες</w:t>
      </w:r>
      <w:r>
        <w:rPr>
          <w:rFonts w:eastAsia="Times New Roman"/>
          <w:color w:val="212121"/>
          <w:szCs w:val="24"/>
        </w:rPr>
        <w:t>,</w:t>
      </w:r>
      <w:r w:rsidRPr="004A3AF9">
        <w:rPr>
          <w:rFonts w:eastAsia="Times New Roman"/>
          <w:color w:val="212121"/>
          <w:szCs w:val="24"/>
        </w:rPr>
        <w:t xml:space="preserve"> μεσαίες και μικρές</w:t>
      </w:r>
      <w:r>
        <w:rPr>
          <w:rFonts w:eastAsia="Times New Roman"/>
          <w:color w:val="212121"/>
          <w:szCs w:val="24"/>
        </w:rPr>
        <w:t>- έχουμε</w:t>
      </w:r>
      <w:r w:rsidRPr="004A3AF9">
        <w:rPr>
          <w:rFonts w:eastAsia="Times New Roman"/>
          <w:color w:val="212121"/>
          <w:szCs w:val="24"/>
        </w:rPr>
        <w:t xml:space="preserve"> </w:t>
      </w:r>
      <w:r>
        <w:rPr>
          <w:rFonts w:eastAsia="Times New Roman"/>
          <w:color w:val="212121"/>
          <w:szCs w:val="24"/>
        </w:rPr>
        <w:t xml:space="preserve">το </w:t>
      </w:r>
      <w:r>
        <w:rPr>
          <w:rFonts w:eastAsia="Times New Roman"/>
          <w:color w:val="212121"/>
          <w:szCs w:val="24"/>
        </w:rPr>
        <w:t xml:space="preserve">1/3 </w:t>
      </w:r>
      <w:r>
        <w:rPr>
          <w:rFonts w:eastAsia="Times New Roman"/>
          <w:color w:val="212121"/>
          <w:szCs w:val="24"/>
        </w:rPr>
        <w:t>των ε</w:t>
      </w:r>
      <w:r w:rsidRPr="004A3AF9">
        <w:rPr>
          <w:rFonts w:eastAsia="Times New Roman"/>
          <w:color w:val="212121"/>
          <w:szCs w:val="24"/>
        </w:rPr>
        <w:t>πενδύσεων που είχαμε το 2007</w:t>
      </w:r>
      <w:r>
        <w:rPr>
          <w:rFonts w:eastAsia="Times New Roman"/>
          <w:color w:val="212121"/>
          <w:szCs w:val="24"/>
        </w:rPr>
        <w:t>,</w:t>
      </w:r>
      <w:r w:rsidRPr="004A3AF9">
        <w:rPr>
          <w:rFonts w:eastAsia="Times New Roman"/>
          <w:color w:val="212121"/>
          <w:szCs w:val="24"/>
        </w:rPr>
        <w:t xml:space="preserve"> δηλαδή δύο χρόνια πριν </w:t>
      </w:r>
      <w:r>
        <w:rPr>
          <w:rFonts w:eastAsia="Times New Roman"/>
          <w:color w:val="212121"/>
          <w:szCs w:val="24"/>
        </w:rPr>
        <w:t xml:space="preserve">πέσουμε στην κρίση. Έχουμε </w:t>
      </w:r>
      <w:r w:rsidRPr="004A3AF9">
        <w:rPr>
          <w:rFonts w:eastAsia="Times New Roman"/>
          <w:color w:val="212121"/>
          <w:szCs w:val="24"/>
        </w:rPr>
        <w:t xml:space="preserve">το </w:t>
      </w:r>
      <w:r>
        <w:rPr>
          <w:rFonts w:eastAsia="Times New Roman"/>
          <w:color w:val="212121"/>
          <w:szCs w:val="24"/>
        </w:rPr>
        <w:t xml:space="preserve">1/3 </w:t>
      </w:r>
      <w:r w:rsidRPr="004A3AF9">
        <w:rPr>
          <w:rFonts w:eastAsia="Times New Roman"/>
          <w:color w:val="212121"/>
          <w:szCs w:val="24"/>
        </w:rPr>
        <w:t>σε απόλυτους αριθμούς</w:t>
      </w:r>
      <w:r>
        <w:rPr>
          <w:rFonts w:eastAsia="Times New Roman"/>
          <w:color w:val="212121"/>
          <w:szCs w:val="24"/>
        </w:rPr>
        <w:t xml:space="preserve">. </w:t>
      </w:r>
    </w:p>
    <w:p w14:paraId="37394B64"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w:t>
      </w:r>
      <w:r w:rsidRPr="004A3AF9">
        <w:rPr>
          <w:rFonts w:eastAsia="Times New Roman"/>
          <w:color w:val="212121"/>
          <w:szCs w:val="24"/>
        </w:rPr>
        <w:t>έλετε να πάω τώρα σε κάτι που</w:t>
      </w:r>
      <w:r>
        <w:rPr>
          <w:rFonts w:eastAsia="Times New Roman"/>
          <w:color w:val="212121"/>
          <w:szCs w:val="24"/>
        </w:rPr>
        <w:t xml:space="preserve"> σας νοιάζει και το διαφημίζατε</w:t>
      </w:r>
      <w:r w:rsidRPr="004A3AF9">
        <w:rPr>
          <w:rFonts w:eastAsia="Times New Roman"/>
          <w:color w:val="212121"/>
          <w:szCs w:val="24"/>
        </w:rPr>
        <w:t xml:space="preserve"> διαχρονικά στις δημόσιες επενδύσεις</w:t>
      </w:r>
      <w:r>
        <w:rPr>
          <w:rFonts w:eastAsia="Times New Roman"/>
          <w:color w:val="212121"/>
          <w:szCs w:val="24"/>
        </w:rPr>
        <w:t>; Στο Π</w:t>
      </w:r>
      <w:r w:rsidRPr="004A3AF9">
        <w:rPr>
          <w:rFonts w:eastAsia="Times New Roman"/>
          <w:color w:val="212121"/>
          <w:szCs w:val="24"/>
        </w:rPr>
        <w:t>ρόγραμμα Δημοσίων Επ</w:t>
      </w:r>
      <w:r w:rsidRPr="004A3AF9">
        <w:rPr>
          <w:rFonts w:eastAsia="Times New Roman"/>
          <w:color w:val="212121"/>
          <w:szCs w:val="24"/>
        </w:rPr>
        <w:t>ενδύσεων</w:t>
      </w:r>
      <w:r>
        <w:rPr>
          <w:rFonts w:eastAsia="Times New Roman"/>
          <w:color w:val="212121"/>
          <w:szCs w:val="24"/>
        </w:rPr>
        <w:t xml:space="preserve">, λοιπόν, </w:t>
      </w:r>
      <w:r w:rsidRPr="004A3AF9">
        <w:rPr>
          <w:rFonts w:eastAsia="Times New Roman"/>
          <w:color w:val="212121"/>
          <w:szCs w:val="24"/>
        </w:rPr>
        <w:t>έχουμε χαμηλό δεκαετίας</w:t>
      </w:r>
      <w:r>
        <w:rPr>
          <w:rFonts w:eastAsia="Times New Roman"/>
          <w:color w:val="212121"/>
          <w:szCs w:val="24"/>
        </w:rPr>
        <w:t>. Τ</w:t>
      </w:r>
      <w:r w:rsidRPr="004A3AF9">
        <w:rPr>
          <w:rFonts w:eastAsia="Times New Roman"/>
          <w:color w:val="212121"/>
          <w:szCs w:val="24"/>
        </w:rPr>
        <w:t>ο</w:t>
      </w:r>
      <w:r>
        <w:rPr>
          <w:rFonts w:eastAsia="Times New Roman"/>
          <w:color w:val="212121"/>
          <w:szCs w:val="24"/>
        </w:rPr>
        <w:t xml:space="preserve"> 2017</w:t>
      </w:r>
      <w:r>
        <w:rPr>
          <w:rFonts w:eastAsia="Times New Roman"/>
          <w:color w:val="212121"/>
          <w:szCs w:val="24"/>
        </w:rPr>
        <w:t>,</w:t>
      </w:r>
      <w:r>
        <w:rPr>
          <w:rFonts w:eastAsia="Times New Roman"/>
          <w:color w:val="212121"/>
          <w:szCs w:val="24"/>
        </w:rPr>
        <w:t xml:space="preserve"> έκλεισε με χαμηλό δεκαετία</w:t>
      </w:r>
      <w:r w:rsidRPr="004A3AF9">
        <w:rPr>
          <w:rFonts w:eastAsia="Times New Roman"/>
          <w:color w:val="212121"/>
          <w:szCs w:val="24"/>
        </w:rPr>
        <w:t>ς</w:t>
      </w:r>
      <w:r>
        <w:rPr>
          <w:rFonts w:eastAsia="Times New Roman"/>
          <w:color w:val="212121"/>
          <w:szCs w:val="24"/>
        </w:rPr>
        <w:t>. Και δεν φταίει, β</w:t>
      </w:r>
      <w:r w:rsidRPr="004A3AF9">
        <w:rPr>
          <w:rFonts w:eastAsia="Times New Roman"/>
          <w:color w:val="212121"/>
          <w:szCs w:val="24"/>
        </w:rPr>
        <w:t>εβαίως</w:t>
      </w:r>
      <w:r>
        <w:rPr>
          <w:rFonts w:eastAsia="Times New Roman"/>
          <w:color w:val="212121"/>
          <w:szCs w:val="24"/>
        </w:rPr>
        <w:t>,</w:t>
      </w:r>
      <w:r w:rsidRPr="004A3AF9">
        <w:rPr>
          <w:rFonts w:eastAsia="Times New Roman"/>
          <w:color w:val="212121"/>
          <w:szCs w:val="24"/>
        </w:rPr>
        <w:t xml:space="preserve"> ο προγραμματισμός των προηγούμενων ετών</w:t>
      </w:r>
      <w:r>
        <w:rPr>
          <w:rFonts w:eastAsia="Times New Roman"/>
          <w:color w:val="212121"/>
          <w:szCs w:val="24"/>
        </w:rPr>
        <w:t xml:space="preserve">. Φταίει η συνειδητή </w:t>
      </w:r>
      <w:r w:rsidRPr="004A3AF9">
        <w:rPr>
          <w:rFonts w:eastAsia="Times New Roman"/>
          <w:color w:val="212121"/>
          <w:szCs w:val="24"/>
        </w:rPr>
        <w:t xml:space="preserve">απόφαση της </w:t>
      </w:r>
      <w:r>
        <w:rPr>
          <w:rFonts w:eastAsia="Times New Roman"/>
          <w:color w:val="212121"/>
          <w:szCs w:val="24"/>
        </w:rPr>
        <w:t>Κ</w:t>
      </w:r>
      <w:r w:rsidRPr="004A3AF9">
        <w:rPr>
          <w:rFonts w:eastAsia="Times New Roman"/>
          <w:color w:val="212121"/>
          <w:szCs w:val="24"/>
        </w:rPr>
        <w:t>υβέρνησης</w:t>
      </w:r>
      <w:r>
        <w:rPr>
          <w:rFonts w:eastAsia="Times New Roman"/>
          <w:color w:val="212121"/>
          <w:szCs w:val="24"/>
        </w:rPr>
        <w:t>,</w:t>
      </w:r>
      <w:r w:rsidRPr="004A3AF9">
        <w:rPr>
          <w:rFonts w:eastAsia="Times New Roman"/>
          <w:color w:val="212121"/>
          <w:szCs w:val="24"/>
        </w:rPr>
        <w:t xml:space="preserve"> για να της βγουν οι αριθμοί του προϋπολογισμού </w:t>
      </w:r>
      <w:r>
        <w:rPr>
          <w:rFonts w:eastAsia="Times New Roman"/>
          <w:color w:val="212121"/>
          <w:szCs w:val="24"/>
        </w:rPr>
        <w:t>να λειτουργήσει επί</w:t>
      </w:r>
      <w:r>
        <w:rPr>
          <w:rFonts w:eastAsia="Times New Roman"/>
          <w:color w:val="212121"/>
          <w:szCs w:val="24"/>
        </w:rPr>
        <w:t xml:space="preserve"> ζημία του Π</w:t>
      </w:r>
      <w:r w:rsidRPr="004A3AF9">
        <w:rPr>
          <w:rFonts w:eastAsia="Times New Roman"/>
          <w:color w:val="212121"/>
          <w:szCs w:val="24"/>
        </w:rPr>
        <w:t>ρογράμματος Δημοσίων Επενδύσεων</w:t>
      </w:r>
      <w:r>
        <w:rPr>
          <w:rFonts w:eastAsia="Times New Roman"/>
          <w:color w:val="212121"/>
          <w:szCs w:val="24"/>
        </w:rPr>
        <w:t xml:space="preserve">, </w:t>
      </w:r>
      <w:r w:rsidRPr="004A3AF9">
        <w:rPr>
          <w:rFonts w:eastAsia="Times New Roman"/>
          <w:color w:val="212121"/>
          <w:szCs w:val="24"/>
        </w:rPr>
        <w:t>το οποίο χρηματοδοτε</w:t>
      </w:r>
      <w:r>
        <w:rPr>
          <w:rFonts w:eastAsia="Times New Roman"/>
          <w:color w:val="212121"/>
          <w:szCs w:val="24"/>
        </w:rPr>
        <w:t>ί χρήσιμα και κρίσιμα έργα στη χ</w:t>
      </w:r>
      <w:r w:rsidRPr="004A3AF9">
        <w:rPr>
          <w:rFonts w:eastAsia="Times New Roman"/>
          <w:color w:val="212121"/>
          <w:szCs w:val="24"/>
        </w:rPr>
        <w:t>ώρα</w:t>
      </w:r>
      <w:r>
        <w:rPr>
          <w:rFonts w:eastAsia="Times New Roman"/>
          <w:color w:val="212121"/>
          <w:szCs w:val="24"/>
        </w:rPr>
        <w:t xml:space="preserve">. </w:t>
      </w:r>
    </w:p>
    <w:p w14:paraId="37394B65" w14:textId="77777777" w:rsidR="00B27939" w:rsidRDefault="00D93F4B">
      <w:pPr>
        <w:spacing w:after="0" w:line="600" w:lineRule="auto"/>
        <w:ind w:firstLine="720"/>
        <w:jc w:val="both"/>
        <w:rPr>
          <w:rFonts w:eastAsia="Times New Roman"/>
          <w:szCs w:val="24"/>
        </w:rPr>
      </w:pPr>
      <w:r>
        <w:rPr>
          <w:rFonts w:eastAsia="Times New Roman"/>
          <w:szCs w:val="24"/>
        </w:rPr>
        <w:t>Ο αναπτυξιακός νόμος τον οποίον τόσο πολύ πανηγυρίσατε όταν τον υιοθετούσατε, είναι σχεδόν στη σφαίρα της θεωρίας μετά από δυο-τρία χρόνια. Ως προς το ΕΣ</w:t>
      </w:r>
      <w:r>
        <w:rPr>
          <w:rFonts w:eastAsia="Times New Roman"/>
          <w:szCs w:val="24"/>
        </w:rPr>
        <w:t xml:space="preserve">ΠΑ απ’ αυτό εδώ </w:t>
      </w:r>
      <w:r>
        <w:rPr>
          <w:rFonts w:eastAsia="Times New Roman"/>
          <w:szCs w:val="24"/>
        </w:rPr>
        <w:lastRenderedPageBreak/>
        <w:t xml:space="preserve">το Βήμα ο Πρωθυπουργός ισχυρίζεται κατά καιρούς –ελπίζω να το αποφύγει αύριο- ότι είμαστε πρώτοι στην Ευρωπαϊκή Ένωση. Κομπάζει σχετικά. Είδα το </w:t>
      </w:r>
      <w:r>
        <w:rPr>
          <w:rFonts w:eastAsia="Times New Roman"/>
          <w:szCs w:val="24"/>
          <w:lang w:val="en-US"/>
        </w:rPr>
        <w:t>site</w:t>
      </w:r>
      <w:r>
        <w:rPr>
          <w:rFonts w:eastAsia="Times New Roman"/>
          <w:szCs w:val="24"/>
        </w:rPr>
        <w:t xml:space="preserve"> της Ευρωπαϊκής Επιτροπής. Με βάση την Ευρωπαϊκή Επιτροπή είμαστε δέκατοι έβδομοι στις πληρ</w:t>
      </w:r>
      <w:r>
        <w:rPr>
          <w:rFonts w:eastAsia="Times New Roman"/>
          <w:szCs w:val="24"/>
        </w:rPr>
        <w:t>ωμές των έργων στις απορροφήσεις</w:t>
      </w:r>
      <w:r>
        <w:rPr>
          <w:rFonts w:eastAsia="Times New Roman"/>
          <w:szCs w:val="24"/>
        </w:rPr>
        <w:t>,</w:t>
      </w:r>
      <w:r>
        <w:rPr>
          <w:rFonts w:eastAsia="Times New Roman"/>
          <w:szCs w:val="24"/>
        </w:rPr>
        <w:t xml:space="preserve"> και εικοστοί δεύτεροι στη συμβασιοποίηση των έργων. Κάποιο κράτει στα λόγια σας δεν θα πείραζε. </w:t>
      </w:r>
    </w:p>
    <w:p w14:paraId="37394B66" w14:textId="77777777" w:rsidR="00B27939" w:rsidRDefault="00D93F4B">
      <w:pPr>
        <w:spacing w:after="0" w:line="600" w:lineRule="auto"/>
        <w:ind w:firstLine="720"/>
        <w:jc w:val="both"/>
        <w:rPr>
          <w:rFonts w:eastAsia="Times New Roman"/>
          <w:szCs w:val="24"/>
        </w:rPr>
      </w:pPr>
      <w:r>
        <w:rPr>
          <w:rFonts w:eastAsia="Times New Roman"/>
          <w:szCs w:val="24"/>
        </w:rPr>
        <w:t>Να πάμε στις τράπεζες; Μίλησε ο κ. Δραγασάκης για το παράλληλο τραπεζικό σύστημα. Πριν δούμε το παράλληλο τραπεζικό σύστημα</w:t>
      </w:r>
      <w:r w:rsidRPr="00A866E4">
        <w:rPr>
          <w:rFonts w:eastAsia="Times New Roman"/>
          <w:szCs w:val="24"/>
        </w:rPr>
        <w:t>,</w:t>
      </w:r>
      <w:r>
        <w:rPr>
          <w:rFonts w:eastAsia="Times New Roman"/>
          <w:szCs w:val="24"/>
        </w:rPr>
        <w:t xml:space="preserve"> </w:t>
      </w:r>
      <w:r>
        <w:rPr>
          <w:rFonts w:eastAsia="Times New Roman"/>
          <w:szCs w:val="24"/>
        </w:rPr>
        <w:t>ας δούμε τις συστημικές τράπεζες τις τέσσερις βασικές τράπεζες. Το 2014</w:t>
      </w:r>
      <w:r>
        <w:rPr>
          <w:rFonts w:eastAsia="Times New Roman"/>
          <w:szCs w:val="24"/>
        </w:rPr>
        <w:t>,</w:t>
      </w:r>
      <w:r>
        <w:rPr>
          <w:rFonts w:eastAsia="Times New Roman"/>
          <w:szCs w:val="24"/>
        </w:rPr>
        <w:t xml:space="preserve"> η κεφαλαιοποίησή τους ήταν 35 δισεκατομμύρια ευρώ περίπου και τώρα είναι λίγο πάνω από τα 3 δισεκατομμύρια ευρώ. Το αντιλαμβάνεστε; Τα θεωρείτε όλα αυτά θετικά σημάδια; Όλα αυτά που ε</w:t>
      </w:r>
      <w:r>
        <w:rPr>
          <w:rFonts w:eastAsia="Times New Roman"/>
          <w:szCs w:val="24"/>
        </w:rPr>
        <w:t xml:space="preserve">ίπα για την ανταγωνιστικότητα, για τις δημόσιες επενδύσεις, για τις ιδιωτικές επενδύσεις, για τις τράπεζες, όλα αυτά είναι σημάδια μιας υγιούς οικονομίας; </w:t>
      </w:r>
    </w:p>
    <w:p w14:paraId="37394B67" w14:textId="77777777" w:rsidR="00B27939" w:rsidRDefault="00D93F4B">
      <w:pPr>
        <w:spacing w:after="0" w:line="600" w:lineRule="auto"/>
        <w:ind w:firstLine="720"/>
        <w:jc w:val="both"/>
        <w:rPr>
          <w:rFonts w:eastAsia="Times New Roman"/>
          <w:szCs w:val="24"/>
        </w:rPr>
      </w:pPr>
      <w:r>
        <w:rPr>
          <w:rFonts w:eastAsia="Times New Roman"/>
          <w:szCs w:val="24"/>
        </w:rPr>
        <w:t xml:space="preserve">Καθόλου άσχετα με όλα αυτά είναι και τα στοιχεία που αμέσως θα παραθέσω. Ανάπτυξη από το 2015 μέχρι </w:t>
      </w:r>
      <w:r>
        <w:rPr>
          <w:rFonts w:eastAsia="Times New Roman"/>
          <w:szCs w:val="24"/>
        </w:rPr>
        <w:t xml:space="preserve">το 2017 στην Πορτογαλία 6,1%, στην Κύπρο 9,3%, στην Ιρλανδία 13%, </w:t>
      </w:r>
      <w:r>
        <w:rPr>
          <w:rFonts w:eastAsia="Times New Roman"/>
          <w:szCs w:val="24"/>
        </w:rPr>
        <w:lastRenderedPageBreak/>
        <w:t xml:space="preserve">ενώ η Ελλάδα σωρευτικά και στα τρία χρόνια άθροισμα είχε 0,9%. </w:t>
      </w:r>
      <w:r>
        <w:rPr>
          <w:rFonts w:eastAsia="Times New Roman"/>
          <w:szCs w:val="24"/>
        </w:rPr>
        <w:t>εσείς,</w:t>
      </w:r>
      <w:r>
        <w:rPr>
          <w:rFonts w:eastAsia="Times New Roman"/>
          <w:szCs w:val="24"/>
        </w:rPr>
        <w:t xml:space="preserve"> βεβαίως</w:t>
      </w:r>
      <w:r>
        <w:rPr>
          <w:rFonts w:eastAsia="Times New Roman"/>
          <w:szCs w:val="24"/>
        </w:rPr>
        <w:t>,</w:t>
      </w:r>
      <w:r>
        <w:rPr>
          <w:rFonts w:eastAsia="Times New Roman"/>
          <w:szCs w:val="24"/>
        </w:rPr>
        <w:t xml:space="preserve"> δεν κάμπτεστε απ’ αυτά. Είστε σ’ αυτή την φάση των συνεχών πανηγυρισμών. </w:t>
      </w:r>
    </w:p>
    <w:p w14:paraId="37394B68" w14:textId="77777777" w:rsidR="00B27939" w:rsidRDefault="00D93F4B">
      <w:pPr>
        <w:spacing w:after="0" w:line="600" w:lineRule="auto"/>
        <w:ind w:firstLine="720"/>
        <w:jc w:val="both"/>
        <w:rPr>
          <w:rFonts w:eastAsia="Times New Roman"/>
          <w:szCs w:val="24"/>
        </w:rPr>
      </w:pPr>
      <w:r>
        <w:rPr>
          <w:rFonts w:eastAsia="Times New Roman"/>
          <w:szCs w:val="24"/>
        </w:rPr>
        <w:t>Και ενώ μοιράζετε μπουναμάδες -παίρνετε δέκα, επιστρέφετε ένα- προσπαθείτε να ξεχάσουν οι πολίτες αυτά που βιώνουν στην τσέπη τους. Και στην τσέπη τους βιώνουν τους είκοσι εννιά φόρους που επιβάλλατε από το 2015 μέχρι σήμερα. Στην τσέπη τους αντιλαμβάνοντα</w:t>
      </w:r>
      <w:r>
        <w:rPr>
          <w:rFonts w:eastAsia="Times New Roman"/>
          <w:szCs w:val="24"/>
        </w:rPr>
        <w:t>ι ότι οι οφειλές τους στην εφορία και τα ασφαλιστικά ταμεία επί των ημερών σας έχουν ανέβει κατά 60%. Στην τσέπη τους βιώνουν 4,9 κατασχέσεις που έγιναν επί των ημερών σας. Να το πω αλλιώς; Ένα εκατομμύριο συμπολίτες μας έχουν ξυπνήσει από το 2015 μέχρι σή</w:t>
      </w:r>
      <w:r>
        <w:rPr>
          <w:rFonts w:eastAsia="Times New Roman"/>
          <w:szCs w:val="24"/>
        </w:rPr>
        <w:t xml:space="preserve">μερα, έχουν ελέγξει τους τραπεζικούς τους λογαριασμούς και είδαν ότι το Υπουργείο Οικονομικών τους έχει πάρει τα λεφτά τους. </w:t>
      </w:r>
    </w:p>
    <w:p w14:paraId="37394B69" w14:textId="77777777" w:rsidR="00B27939" w:rsidRDefault="00D93F4B">
      <w:pPr>
        <w:spacing w:after="0" w:line="600" w:lineRule="auto"/>
        <w:ind w:firstLine="720"/>
        <w:jc w:val="both"/>
        <w:rPr>
          <w:rFonts w:eastAsia="Times New Roman"/>
          <w:szCs w:val="24"/>
        </w:rPr>
      </w:pPr>
      <w:r>
        <w:rPr>
          <w:rFonts w:eastAsia="Times New Roman"/>
          <w:szCs w:val="24"/>
        </w:rPr>
        <w:t xml:space="preserve">Και τη χειρότερη επικοινωνιακή πολιτική να κάνουμε, όλα λάθος να τα κάνουμε, τις εκλογές θα τις χάσετε, γιατί ο κόσμος βιώνει την </w:t>
      </w:r>
      <w:r>
        <w:rPr>
          <w:rFonts w:eastAsia="Times New Roman"/>
          <w:szCs w:val="24"/>
        </w:rPr>
        <w:t xml:space="preserve">πραγματικότητα στα νοικοκυριά του, στις τσέπες του, στα σπίτια του. </w:t>
      </w:r>
    </w:p>
    <w:p w14:paraId="37394B6A" w14:textId="77777777" w:rsidR="00B27939" w:rsidRDefault="00D93F4B">
      <w:pPr>
        <w:spacing w:after="0" w:line="600" w:lineRule="auto"/>
        <w:ind w:firstLine="720"/>
        <w:jc w:val="both"/>
        <w:rPr>
          <w:rFonts w:eastAsia="Times New Roman"/>
          <w:szCs w:val="24"/>
        </w:rPr>
      </w:pPr>
      <w:r>
        <w:rPr>
          <w:rFonts w:eastAsia="Times New Roman"/>
          <w:szCs w:val="24"/>
        </w:rPr>
        <w:lastRenderedPageBreak/>
        <w:t>Εν πάση περιπτώσει, το βέβαιο είναι ότι η κατάσταση αυτή, όσο παραμένετε, θα συνεχίζετ</w:t>
      </w:r>
      <w:r>
        <w:rPr>
          <w:rFonts w:eastAsia="Times New Roman"/>
          <w:szCs w:val="24"/>
        </w:rPr>
        <w:t>αι</w:t>
      </w:r>
      <w:r>
        <w:rPr>
          <w:rFonts w:eastAsia="Times New Roman"/>
          <w:szCs w:val="24"/>
        </w:rPr>
        <w:t xml:space="preserve"> και το επόμενο διάστημα. Έχετε αναλάβει έτσι κι αλλιώς δεσμεύσεις σε σχέση με τα πρωτογενή πλεονάσ</w:t>
      </w:r>
      <w:r>
        <w:rPr>
          <w:rFonts w:eastAsia="Times New Roman"/>
          <w:szCs w:val="24"/>
        </w:rPr>
        <w:t>ματα</w:t>
      </w:r>
      <w:r>
        <w:rPr>
          <w:rFonts w:eastAsia="Times New Roman"/>
          <w:szCs w:val="24"/>
        </w:rPr>
        <w:t>,</w:t>
      </w:r>
      <w:r>
        <w:rPr>
          <w:rFonts w:eastAsia="Times New Roman"/>
          <w:szCs w:val="24"/>
        </w:rPr>
        <w:t xml:space="preserve"> που πάνε για σαράντα δύο ακόμα χρόνια, μέχρι το 2060. Έχετε αναλάβει δεσμεύσεις για το υπερταμείο που πάνε για ενενήντα εφτά ακόμα χρόνια μέχρι το 2115. </w:t>
      </w:r>
    </w:p>
    <w:p w14:paraId="37394B6B" w14:textId="77777777" w:rsidR="00B27939" w:rsidRDefault="00D93F4B">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λειτουργείτε σαν μια </w:t>
      </w:r>
      <w:r>
        <w:rPr>
          <w:rFonts w:eastAsia="Times New Roman"/>
          <w:szCs w:val="24"/>
        </w:rPr>
        <w:t>Κ</w:t>
      </w:r>
      <w:r>
        <w:rPr>
          <w:rFonts w:eastAsia="Times New Roman"/>
          <w:szCs w:val="24"/>
        </w:rPr>
        <w:t>υβέρνηση που σπρώχνει προς τα κάτω την οικονομία. Γιατί; Γιατ</w:t>
      </w:r>
      <w:r>
        <w:rPr>
          <w:rFonts w:eastAsia="Times New Roman"/>
          <w:szCs w:val="24"/>
        </w:rPr>
        <w:t>ί έχετε από τη μια πλευρά της συνταγής που εφαρμόζετε την υπερφορολόγηση. Επιβεβαιώθηκε κι απ’ αυτά που είπε προηγουμένως ο κ. Δραγασάκης. Από την άλλη πλευρά τις διαρθρωτικές αλλαγές που υιοθετείτε υπό την πίεση και των δανειστών, τις υιοθετείτε πολλές φο</w:t>
      </w:r>
      <w:r>
        <w:rPr>
          <w:rFonts w:eastAsia="Times New Roman"/>
          <w:szCs w:val="24"/>
        </w:rPr>
        <w:t xml:space="preserve">ρές με δυσθυμία, κρατώντας τη μύτη σας. Επομένως πώς θα πείστε τις αγορές, τους επενδυτές; </w:t>
      </w:r>
    </w:p>
    <w:p w14:paraId="37394B6C" w14:textId="77777777" w:rsidR="00B27939" w:rsidRDefault="00D93F4B">
      <w:pPr>
        <w:spacing w:after="0" w:line="600" w:lineRule="auto"/>
        <w:ind w:firstLine="720"/>
        <w:jc w:val="both"/>
        <w:rPr>
          <w:rFonts w:eastAsia="Times New Roman"/>
          <w:szCs w:val="24"/>
        </w:rPr>
      </w:pPr>
      <w:r>
        <w:rPr>
          <w:rFonts w:eastAsia="Times New Roman"/>
          <w:szCs w:val="24"/>
        </w:rPr>
        <w:t>Και γι’ αυτόν τον λόγο διαψεύδεται η θεωρία δεξιών και αριστερών οικονομολόγων για το ελατήριο. Μετά από τόσα χρόνια κρίσης όλοι θα προέβλεπαν ότι η οικονομία της Ε</w:t>
      </w:r>
      <w:r>
        <w:rPr>
          <w:rFonts w:eastAsia="Times New Roman"/>
          <w:szCs w:val="24"/>
        </w:rPr>
        <w:t>λλάδας θα εκτινασσόταν. Και εμείς σερνόμαστε στο τέλος του πίνακα χωρίς ελπίδα και χωρίς προοπτική. Αυτό είναι το θέμα.</w:t>
      </w:r>
    </w:p>
    <w:p w14:paraId="37394B6D" w14:textId="77777777" w:rsidR="00B27939" w:rsidRDefault="00D93F4B">
      <w:pPr>
        <w:spacing w:after="0" w:line="600" w:lineRule="auto"/>
        <w:ind w:firstLine="720"/>
        <w:jc w:val="both"/>
        <w:rPr>
          <w:rFonts w:eastAsia="Times New Roman"/>
          <w:szCs w:val="24"/>
        </w:rPr>
      </w:pPr>
      <w:r>
        <w:rPr>
          <w:rFonts w:eastAsia="Times New Roman"/>
          <w:szCs w:val="24"/>
        </w:rPr>
        <w:lastRenderedPageBreak/>
        <w:t xml:space="preserve">Χρησιμοποίησα, κυρίες και κύριοι συνάδελφοι, στοιχεία πολύ συγκεκριμένα. Και εδώ πρέπει να σημειώσουμε κάτι. Οι αριθμοί και οι άνθρωποι </w:t>
      </w:r>
      <w:r>
        <w:rPr>
          <w:rFonts w:eastAsia="Times New Roman"/>
          <w:szCs w:val="24"/>
        </w:rPr>
        <w:t xml:space="preserve">πλέον λένε τα ίδια. Και στους αριθμούς αποτυπώνεται η ζοφερή πραγματικότητα και οι άνθρωποι βιώνουν τη ζοφερή αυτή πραγματικότητα στην καθημερινότητά τους. </w:t>
      </w:r>
    </w:p>
    <w:p w14:paraId="37394B6E" w14:textId="77777777" w:rsidR="00B27939" w:rsidRDefault="00D93F4B">
      <w:pPr>
        <w:spacing w:after="0" w:line="600" w:lineRule="auto"/>
        <w:ind w:firstLine="720"/>
        <w:jc w:val="both"/>
        <w:rPr>
          <w:rFonts w:eastAsia="Times New Roman"/>
          <w:szCs w:val="24"/>
        </w:rPr>
      </w:pPr>
      <w:r>
        <w:rPr>
          <w:rFonts w:eastAsia="Times New Roman"/>
          <w:szCs w:val="24"/>
        </w:rPr>
        <w:t>Επομένως έχουμε βγάλει τα συμπεράσματά μας. Ακόμα περισσότεροι οι Έλληνες πολίτες έχουν βγάλει τα σ</w:t>
      </w:r>
      <w:r>
        <w:rPr>
          <w:rFonts w:eastAsia="Times New Roman"/>
          <w:szCs w:val="24"/>
        </w:rPr>
        <w:t>υμπεράσματά τους. Είδαν πού οδηγεί ο λαϊκισμός και η αερολογία. Αυτή ήταν και η μόνη προστιθέμενη αξία της παρουσίας της Κυβέρνησης ΣΥΡΙΖΑ</w:t>
      </w:r>
      <w:r>
        <w:rPr>
          <w:rFonts w:eastAsia="Times New Roman"/>
          <w:szCs w:val="24"/>
        </w:rPr>
        <w:t xml:space="preserve">  </w:t>
      </w:r>
      <w:r>
        <w:rPr>
          <w:rFonts w:eastAsia="Times New Roman"/>
          <w:szCs w:val="24"/>
        </w:rPr>
        <w:t xml:space="preserve">-ΑΝΕΛ τα τελευταία χρόνια. Δεν υπάρχει πλέον το απωθημένο της Αριστεράς. Μπορούμε να προχωρήσουμε –και μακάρι να το </w:t>
      </w:r>
      <w:r>
        <w:rPr>
          <w:rFonts w:eastAsia="Times New Roman"/>
          <w:szCs w:val="24"/>
        </w:rPr>
        <w:t>κάνετε αύριο το πρωί- στις εκλογές</w:t>
      </w:r>
      <w:r>
        <w:rPr>
          <w:rFonts w:eastAsia="Times New Roman"/>
          <w:szCs w:val="24"/>
        </w:rPr>
        <w:t>,</w:t>
      </w:r>
      <w:r>
        <w:rPr>
          <w:rFonts w:eastAsia="Times New Roman"/>
          <w:szCs w:val="24"/>
        </w:rPr>
        <w:t xml:space="preserve"> για να προκύψει στον τόπο μια κανονική ευρωπαϊκή κυβέρνηση. </w:t>
      </w:r>
    </w:p>
    <w:p w14:paraId="37394B6F" w14:textId="77777777" w:rsidR="00B27939" w:rsidRDefault="00D93F4B">
      <w:pPr>
        <w:spacing w:after="0" w:line="600" w:lineRule="auto"/>
        <w:ind w:firstLine="720"/>
        <w:jc w:val="both"/>
        <w:rPr>
          <w:rFonts w:eastAsia="Times New Roman"/>
          <w:szCs w:val="24"/>
        </w:rPr>
      </w:pPr>
      <w:r>
        <w:rPr>
          <w:rFonts w:eastAsia="Times New Roman"/>
          <w:szCs w:val="24"/>
        </w:rPr>
        <w:t>Σας ευχαριστώ πολύ.</w:t>
      </w:r>
    </w:p>
    <w:p w14:paraId="37394B70" w14:textId="77777777" w:rsidR="00B27939" w:rsidRDefault="00D93F4B">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7394B71" w14:textId="77777777" w:rsidR="00B27939" w:rsidRDefault="00D93F4B">
      <w:pPr>
        <w:spacing w:after="0" w:line="600" w:lineRule="auto"/>
        <w:ind w:firstLine="720"/>
        <w:jc w:val="both"/>
        <w:rPr>
          <w:rFonts w:eastAsia="Times New Roman"/>
          <w:szCs w:val="24"/>
        </w:rPr>
      </w:pPr>
      <w:r>
        <w:rPr>
          <w:rFonts w:eastAsia="Times New Roman"/>
          <w:b/>
          <w:szCs w:val="24"/>
        </w:rPr>
        <w:lastRenderedPageBreak/>
        <w:t>ΙΩΑΝΝΗΣ ΔΡΑΓΑΣΑΚΗΣ (Αντιπρόεδρος της Κυβέρνησης και Υπουργός Οικονομίας και Ανάπτυξης</w:t>
      </w:r>
      <w:r>
        <w:rPr>
          <w:rFonts w:eastAsia="Times New Roman"/>
          <w:b/>
          <w:szCs w:val="24"/>
        </w:rPr>
        <w:t>):</w:t>
      </w:r>
      <w:r>
        <w:rPr>
          <w:rFonts w:eastAsia="Times New Roman"/>
          <w:szCs w:val="24"/>
        </w:rPr>
        <w:t xml:space="preserve"> Κυρία Πρόεδρε, θα ήθελα τον λόγο για ένα λεπτό.</w:t>
      </w:r>
    </w:p>
    <w:p w14:paraId="37394B72" w14:textId="77777777" w:rsidR="00B27939" w:rsidRDefault="00D93F4B">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παρακαλώ.</w:t>
      </w:r>
    </w:p>
    <w:p w14:paraId="37394B73" w14:textId="77777777" w:rsidR="00B27939" w:rsidRDefault="00D93F4B">
      <w:pPr>
        <w:spacing w:after="0" w:line="600" w:lineRule="auto"/>
        <w:ind w:firstLine="720"/>
        <w:jc w:val="both"/>
        <w:rPr>
          <w:rFonts w:eastAsia="Times New Roman"/>
          <w:szCs w:val="24"/>
        </w:rPr>
      </w:pPr>
      <w:r>
        <w:rPr>
          <w:rFonts w:eastAsia="Times New Roman"/>
          <w:b/>
          <w:szCs w:val="24"/>
        </w:rPr>
        <w:t>ΙΩΑΝΝΗΣ ΔΡΑΓΑΣΑΚΗΣ (Αντιπρόεδρος της Κυβέρνησης και Υπουργός Οικονομίας και Ανάπτυξης):</w:t>
      </w:r>
      <w:r>
        <w:rPr>
          <w:rFonts w:eastAsia="Times New Roman"/>
          <w:szCs w:val="24"/>
        </w:rPr>
        <w:t xml:space="preserve"> Μου είναι συμπαθής κι εμένα ο κ. Χατζηδάκης, όχι όμως ν</w:t>
      </w:r>
      <w:r>
        <w:rPr>
          <w:rFonts w:eastAsia="Times New Roman"/>
          <w:szCs w:val="24"/>
        </w:rPr>
        <w:t xml:space="preserve">α στρεπτοδικούμε στο όνομα της συμπάθειας. </w:t>
      </w:r>
    </w:p>
    <w:p w14:paraId="37394B74" w14:textId="77777777" w:rsidR="00B27939" w:rsidRDefault="00D93F4B">
      <w:pPr>
        <w:spacing w:after="0" w:line="600" w:lineRule="auto"/>
        <w:ind w:firstLine="720"/>
        <w:jc w:val="both"/>
        <w:rPr>
          <w:rFonts w:eastAsia="Times New Roman"/>
          <w:szCs w:val="24"/>
        </w:rPr>
      </w:pPr>
      <w:r>
        <w:rPr>
          <w:rFonts w:eastAsia="Times New Roman"/>
          <w:szCs w:val="24"/>
        </w:rPr>
        <w:t>Τι είπα για την υπερφορολόγηση; Είπα ότι πριν την κρίση, που η οικονομία ανέβαινε με υψηλούς ρυθμούς, οι κυβερνήσεις μείωναν τη φορολογία των πλουσίων και των κερδών. Και ο κ. Χριστοδουλάκης και ο κ. Αλογοσκούφης</w:t>
      </w:r>
      <w:r>
        <w:rPr>
          <w:rFonts w:eastAsia="Times New Roman"/>
          <w:szCs w:val="24"/>
        </w:rPr>
        <w:t>. Είχαμε υπολογίσει τότε σε 100 δισεκατομμύρια την απώλεια των φορολογικών εσόδων</w:t>
      </w:r>
      <w:r>
        <w:rPr>
          <w:rFonts w:eastAsia="Times New Roman"/>
          <w:szCs w:val="24"/>
        </w:rPr>
        <w:t>,</w:t>
      </w:r>
      <w:r>
        <w:rPr>
          <w:rFonts w:eastAsia="Times New Roman"/>
          <w:szCs w:val="24"/>
        </w:rPr>
        <w:t xml:space="preserve"> μόνο λόγω της απόκλισης που δημιουργήθηκε ανάμεσα στο μέσο φορολογικό επίπεδο της </w:t>
      </w:r>
      <w:r>
        <w:rPr>
          <w:rFonts w:eastAsia="Times New Roman"/>
          <w:szCs w:val="24"/>
        </w:rPr>
        <w:t>Ε</w:t>
      </w:r>
      <w:r>
        <w:rPr>
          <w:rFonts w:eastAsia="Times New Roman"/>
          <w:szCs w:val="24"/>
        </w:rPr>
        <w:t xml:space="preserve">υρωζώνης και το δικό μας. </w:t>
      </w:r>
    </w:p>
    <w:p w14:paraId="37394B75" w14:textId="77777777" w:rsidR="00B27939" w:rsidRDefault="00D93F4B">
      <w:pPr>
        <w:spacing w:after="0" w:line="600" w:lineRule="auto"/>
        <w:ind w:firstLine="720"/>
        <w:jc w:val="both"/>
        <w:rPr>
          <w:rFonts w:eastAsia="Times New Roman"/>
          <w:szCs w:val="24"/>
        </w:rPr>
      </w:pPr>
      <w:r>
        <w:rPr>
          <w:rFonts w:eastAsia="Times New Roman"/>
          <w:szCs w:val="24"/>
        </w:rPr>
        <w:t>Αυτό είπα, κύριε Χατζηδάκη. Και γι’ αυτό είπα ότι αυτή η υστέρη</w:t>
      </w:r>
      <w:r>
        <w:rPr>
          <w:rFonts w:eastAsia="Times New Roman"/>
          <w:szCs w:val="24"/>
        </w:rPr>
        <w:t>ση τότε των εσόδων</w:t>
      </w:r>
      <w:r>
        <w:rPr>
          <w:rFonts w:eastAsia="Times New Roman"/>
          <w:szCs w:val="24"/>
        </w:rPr>
        <w:t>,</w:t>
      </w:r>
      <w:r>
        <w:rPr>
          <w:rFonts w:eastAsia="Times New Roman"/>
          <w:szCs w:val="24"/>
        </w:rPr>
        <w:t xml:space="preserve"> είναι ένας από τους παράγοντες, μαζί με άλλους, για τη χρεοκοπία της χώρας. Πείτε μου μια χώρα </w:t>
      </w:r>
      <w:r>
        <w:rPr>
          <w:rFonts w:eastAsia="Times New Roman"/>
          <w:szCs w:val="24"/>
        </w:rPr>
        <w:lastRenderedPageBreak/>
        <w:t>στον κόσμο</w:t>
      </w:r>
      <w:r>
        <w:rPr>
          <w:rFonts w:eastAsia="Times New Roman"/>
          <w:szCs w:val="24"/>
        </w:rPr>
        <w:t>,</w:t>
      </w:r>
      <w:r>
        <w:rPr>
          <w:rFonts w:eastAsia="Times New Roman"/>
          <w:szCs w:val="24"/>
        </w:rPr>
        <w:t xml:space="preserve"> η οποία χρεοκόπησε και δεν έχει υπερφορολόγηση. Μια χώρα! Άρα παραλάβαμε το πρόβλημα. Το διαχειριζόμαστε όσο μπορούμε πιο δίκαια </w:t>
      </w:r>
      <w:r>
        <w:rPr>
          <w:rFonts w:eastAsia="Times New Roman"/>
          <w:szCs w:val="24"/>
        </w:rPr>
        <w:t>και αξιοποιώντας, όπως είπα, τον δημοσιονομικό χώρο στοχευμένα</w:t>
      </w:r>
      <w:r>
        <w:rPr>
          <w:rFonts w:eastAsia="Times New Roman"/>
          <w:szCs w:val="24"/>
        </w:rPr>
        <w:t>,</w:t>
      </w:r>
      <w:r>
        <w:rPr>
          <w:rFonts w:eastAsia="Times New Roman"/>
          <w:szCs w:val="24"/>
        </w:rPr>
        <w:t xml:space="preserve"> προσπαθούμε να προχωρήσουμε σε φοροελαφρύνσεις. Αυτή είναι η πραγματικότητα. </w:t>
      </w:r>
    </w:p>
    <w:p w14:paraId="37394B76" w14:textId="77777777" w:rsidR="00B27939" w:rsidRDefault="00D93F4B">
      <w:pPr>
        <w:spacing w:after="0" w:line="600" w:lineRule="auto"/>
        <w:ind w:firstLine="720"/>
        <w:jc w:val="both"/>
        <w:rPr>
          <w:rFonts w:eastAsia="Times New Roman"/>
          <w:szCs w:val="24"/>
        </w:rPr>
      </w:pPr>
      <w:r>
        <w:rPr>
          <w:rFonts w:eastAsia="Times New Roman"/>
          <w:szCs w:val="24"/>
        </w:rPr>
        <w:t>Δεύτερον, ελατήριο υπάρχει όταν δεν καταστρέφεται ο παραγωγικός ιστός. Όταν καταστρέφεται ο παραγωγικός ιστός</w:t>
      </w:r>
      <w:r>
        <w:rPr>
          <w:rFonts w:eastAsia="Times New Roman"/>
          <w:szCs w:val="24"/>
        </w:rPr>
        <w:t>,</w:t>
      </w:r>
      <w:r>
        <w:rPr>
          <w:rFonts w:eastAsia="Times New Roman"/>
          <w:szCs w:val="24"/>
        </w:rPr>
        <w:t xml:space="preserve"> δεν</w:t>
      </w:r>
      <w:r>
        <w:rPr>
          <w:rFonts w:eastAsia="Times New Roman"/>
          <w:szCs w:val="24"/>
        </w:rPr>
        <w:t xml:space="preserve"> υπάρχει ελατήριο και μάλιστα όταν η ύφεση διαρκεί δέκα χρόνια. Αυτό είναι το δράμα που έχει </w:t>
      </w:r>
      <w:r>
        <w:rPr>
          <w:rFonts w:eastAsia="Times New Roman"/>
          <w:szCs w:val="24"/>
        </w:rPr>
        <w:t xml:space="preserve">υποστεί αυτή </w:t>
      </w:r>
      <w:r>
        <w:rPr>
          <w:rFonts w:eastAsia="Times New Roman"/>
          <w:szCs w:val="24"/>
        </w:rPr>
        <w:t xml:space="preserve">η χώρα  όχι μόνο από την αρχική κρίση αλλά από τη βαθιά ύφεση του πρώτου και δεύτερου μνημονίου. Και τώρα καθόμαστε και διαβάζουμε αναλύσεις του </w:t>
      </w:r>
      <w:r>
        <w:rPr>
          <w:rFonts w:eastAsia="Times New Roman"/>
          <w:szCs w:val="24"/>
          <w:lang w:val="en-US"/>
        </w:rPr>
        <w:t>IMF</w:t>
      </w:r>
      <w:r w:rsidRPr="00196C23">
        <w:rPr>
          <w:rFonts w:eastAsia="Times New Roman"/>
          <w:szCs w:val="24"/>
        </w:rPr>
        <w:t xml:space="preserve"> γ</w:t>
      </w:r>
      <w:r w:rsidRPr="00196C23">
        <w:rPr>
          <w:rFonts w:eastAsia="Times New Roman"/>
          <w:szCs w:val="24"/>
        </w:rPr>
        <w:t>ια τη ζημι</w:t>
      </w:r>
      <w:r>
        <w:rPr>
          <w:rFonts w:eastAsia="Times New Roman"/>
          <w:szCs w:val="24"/>
        </w:rPr>
        <w:t xml:space="preserve">ά που έκανε τότε ο σχεδιασμός των μνημονίων. </w:t>
      </w:r>
    </w:p>
    <w:p w14:paraId="37394B77" w14:textId="77777777" w:rsidR="00B27939" w:rsidRDefault="00D93F4B">
      <w:pPr>
        <w:spacing w:after="0" w:line="600" w:lineRule="auto"/>
        <w:ind w:firstLine="720"/>
        <w:jc w:val="both"/>
        <w:rPr>
          <w:rFonts w:eastAsia="Times New Roman"/>
          <w:szCs w:val="24"/>
        </w:rPr>
      </w:pPr>
      <w:r>
        <w:rPr>
          <w:rFonts w:eastAsia="Times New Roman"/>
          <w:szCs w:val="24"/>
        </w:rPr>
        <w:t>Τέλος, κύριε Χατζηδάκη, ακούω αυτές τις μέρες ευχές και προσευχές όχι για να ηττηθεί ο ΣΥΡΙΖΑ, όπως είπατε εσείς, αλλά για να διαλυθεί, να μην υπάρχει. Θα προσεύχεστε για πάρα πολλά χρόνια. Ξέρετε γιατί; Γιατί τις αποφάσεις τις παίρνει ο ελληνικός λαός. Κα</w:t>
      </w:r>
      <w:r>
        <w:rPr>
          <w:rFonts w:eastAsia="Times New Roman"/>
          <w:szCs w:val="24"/>
        </w:rPr>
        <w:t xml:space="preserve">ι ο λόγος που ο λαός θα πάρει τις αποφάσεις </w:t>
      </w:r>
      <w:r>
        <w:rPr>
          <w:rFonts w:eastAsia="Times New Roman"/>
          <w:szCs w:val="24"/>
        </w:rPr>
        <w:lastRenderedPageBreak/>
        <w:t xml:space="preserve">του, είναι γιατί θα μετρήσει και τι παραλάβαμε και τι κάνουμε και τι προοπτική δίνουμε για τη χώρα. </w:t>
      </w:r>
    </w:p>
    <w:p w14:paraId="37394B78" w14:textId="77777777" w:rsidR="00B27939" w:rsidRDefault="00D93F4B">
      <w:pPr>
        <w:spacing w:after="0" w:line="600" w:lineRule="auto"/>
        <w:ind w:firstLine="720"/>
        <w:jc w:val="both"/>
        <w:rPr>
          <w:rFonts w:eastAsia="Times New Roman"/>
          <w:szCs w:val="24"/>
        </w:rPr>
      </w:pPr>
      <w:r>
        <w:rPr>
          <w:rFonts w:eastAsia="Times New Roman"/>
          <w:szCs w:val="24"/>
        </w:rPr>
        <w:t>Σας ευχαριστώ πολύ.</w:t>
      </w:r>
    </w:p>
    <w:p w14:paraId="37394B79" w14:textId="77777777" w:rsidR="00B27939" w:rsidRDefault="00D93F4B">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7394B7A" w14:textId="77777777" w:rsidR="00B27939" w:rsidRDefault="00D93F4B">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Η κ</w:t>
      </w:r>
      <w:r>
        <w:rPr>
          <w:rFonts w:eastAsia="Times New Roman"/>
          <w:szCs w:val="24"/>
        </w:rPr>
        <w:t>. Γκαρά έχει τον λόγο.</w:t>
      </w:r>
    </w:p>
    <w:p w14:paraId="37394B7B" w14:textId="77777777" w:rsidR="00B27939" w:rsidRDefault="00D93F4B">
      <w:pPr>
        <w:spacing w:after="0" w:line="600" w:lineRule="auto"/>
        <w:ind w:firstLine="720"/>
        <w:jc w:val="both"/>
        <w:rPr>
          <w:rFonts w:eastAsia="Times New Roman"/>
          <w:szCs w:val="24"/>
        </w:rPr>
      </w:pPr>
      <w:r>
        <w:rPr>
          <w:rFonts w:eastAsia="Times New Roman"/>
          <w:szCs w:val="24"/>
        </w:rPr>
        <w:t xml:space="preserve">Μετά θα δώσω τον λόγο στον κ. Παππά, Κοινοβουλευτικό Εκπρόσωπο της Χρυσής Αυγής. </w:t>
      </w:r>
    </w:p>
    <w:p w14:paraId="37394B7C" w14:textId="77777777" w:rsidR="00B27939" w:rsidRDefault="00D93F4B">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Ευχαριστώ πολύ, κυρία Πρόεδρε.</w:t>
      </w:r>
    </w:p>
    <w:p w14:paraId="37394B7D" w14:textId="77777777" w:rsidR="00B27939" w:rsidRDefault="00D93F4B">
      <w:pPr>
        <w:spacing w:after="0" w:line="600" w:lineRule="auto"/>
        <w:ind w:firstLine="720"/>
        <w:jc w:val="both"/>
        <w:rPr>
          <w:rFonts w:eastAsia="Times New Roman"/>
          <w:szCs w:val="24"/>
        </w:rPr>
      </w:pPr>
      <w:r>
        <w:rPr>
          <w:rFonts w:eastAsia="Times New Roman"/>
          <w:szCs w:val="24"/>
        </w:rPr>
        <w:t xml:space="preserve">Απερίφραστη και απόλυτη η καταδίκη στην τρομοκρατική επίθεση στον μιντιακό όμιλο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και σε οποιαδήποτε άλλη κίνηση ή επίθεση που παρεμποδίζει το δημοσιογραφικό έργο ή το έργο της ενημέρωσης και της ελεύθερης έκφρασης. Και αυτή η επίθεση είναι μια επίθεση που αφορά όλο τον δημοκρατικό κόσμο. Πρέπει να πάρουμε τα μέτρα μας και να είμαστε π</w:t>
      </w:r>
      <w:r>
        <w:rPr>
          <w:rFonts w:eastAsia="Times New Roman"/>
          <w:szCs w:val="24"/>
        </w:rPr>
        <w:t>άρα πολύ προσεκτικοί.</w:t>
      </w:r>
    </w:p>
    <w:p w14:paraId="37394B7E" w14:textId="77777777" w:rsidR="00B27939" w:rsidRDefault="00D93F4B">
      <w:pPr>
        <w:spacing w:after="0" w:line="600" w:lineRule="auto"/>
        <w:ind w:firstLine="720"/>
        <w:jc w:val="both"/>
        <w:rPr>
          <w:rFonts w:eastAsia="Times New Roman"/>
          <w:szCs w:val="24"/>
        </w:rPr>
      </w:pPr>
      <w:r>
        <w:rPr>
          <w:rFonts w:eastAsia="Times New Roman"/>
          <w:szCs w:val="24"/>
        </w:rPr>
        <w:t xml:space="preserve">Κυρίες και κύριοι συνάδελφοι, ακούγοντας τους προηγούμενους συναδέλφους, μου δημιουργήθηκε μια απορία πολύ </w:t>
      </w:r>
      <w:r>
        <w:rPr>
          <w:rFonts w:eastAsia="Times New Roman"/>
          <w:szCs w:val="24"/>
        </w:rPr>
        <w:lastRenderedPageBreak/>
        <w:t>πρόσφατη. Χαρακτηρίζετε τα μόνιμα μέτρα τα οποία θεσμοθετούνται κάθε εβδομάδα</w:t>
      </w:r>
      <w:r>
        <w:rPr>
          <w:rFonts w:eastAsia="Times New Roman"/>
          <w:szCs w:val="24"/>
        </w:rPr>
        <w:t>,</w:t>
      </w:r>
      <w:r>
        <w:rPr>
          <w:rFonts w:eastAsia="Times New Roman"/>
          <w:szCs w:val="24"/>
        </w:rPr>
        <w:t xml:space="preserve"> ως μέτρα τα οποία είναι προεκλογικά. Είναι μπονα</w:t>
      </w:r>
      <w:r>
        <w:rPr>
          <w:rFonts w:eastAsia="Times New Roman"/>
          <w:szCs w:val="24"/>
        </w:rPr>
        <w:t>μάδες όπως λέτε. Κι έχω μια απορία. Το επίδομα 2000 ευρώ σε κάθε Ελληνόπουλο που εξήγγειλε προχθές ο κ. Μητσοτάκης</w:t>
      </w:r>
      <w:r>
        <w:rPr>
          <w:rFonts w:eastAsia="Times New Roman"/>
          <w:szCs w:val="24"/>
        </w:rPr>
        <w:t>,</w:t>
      </w:r>
      <w:r>
        <w:rPr>
          <w:rFonts w:eastAsia="Times New Roman"/>
          <w:szCs w:val="24"/>
        </w:rPr>
        <w:t xml:space="preserve"> είναι χριστουγεννιάτικος μποναμάς; Θα μπούμε σε αυτή τη συζήτηση να κάνουμε τέτοιες συγκρίσεις;</w:t>
      </w:r>
    </w:p>
    <w:p w14:paraId="37394B7F" w14:textId="77777777" w:rsidR="00B27939" w:rsidRDefault="00D93F4B">
      <w:pPr>
        <w:spacing w:after="0" w:line="600" w:lineRule="auto"/>
        <w:ind w:firstLine="720"/>
        <w:jc w:val="both"/>
        <w:rPr>
          <w:rFonts w:eastAsia="Times New Roman" w:cs="Times New Roman"/>
          <w:szCs w:val="24"/>
        </w:rPr>
      </w:pPr>
      <w:r>
        <w:rPr>
          <w:rFonts w:eastAsia="Times New Roman"/>
          <w:szCs w:val="24"/>
        </w:rPr>
        <w:t>Προχωρώ, λοιπόν. Η συζήτηση του προϋπολογισμ</w:t>
      </w:r>
      <w:r>
        <w:rPr>
          <w:rFonts w:eastAsia="Times New Roman"/>
          <w:szCs w:val="24"/>
        </w:rPr>
        <w:t>ού κάθε έτους, κυρίες και κύριοι συνάδελφοι, χαρακτηρίζεται ως η κορυφαία κοινοβουλευτική διαδικασία και δικαίως. Δικαίως καθώς μέσα απ</w:t>
      </w:r>
      <w:r>
        <w:rPr>
          <w:rFonts w:eastAsia="Times New Roman"/>
          <w:szCs w:val="24"/>
        </w:rPr>
        <w:t>ό</w:t>
      </w:r>
      <w:r>
        <w:rPr>
          <w:rFonts w:eastAsia="Times New Roman"/>
          <w:szCs w:val="24"/>
        </w:rPr>
        <w:t xml:space="preserve"> αυτή τη διαδικασία περιγράφεται και αποτυπώνεται το ιδεολογικό και πολιτικό στίγμα κάθε Κυβέρνησης</w:t>
      </w:r>
      <w:r>
        <w:rPr>
          <w:rFonts w:eastAsia="Times New Roman"/>
          <w:szCs w:val="24"/>
        </w:rPr>
        <w:t>,</w:t>
      </w:r>
      <w:r>
        <w:rPr>
          <w:rFonts w:eastAsia="Times New Roman"/>
          <w:szCs w:val="24"/>
        </w:rPr>
        <w:t xml:space="preserve"> περιγράφοντας και τ</w:t>
      </w:r>
      <w:r>
        <w:rPr>
          <w:rFonts w:eastAsia="Times New Roman"/>
          <w:szCs w:val="24"/>
        </w:rPr>
        <w:t>ο παραγωγικό μοντέλο το οποίο σχεδιάζει και υπηρετεί. Κάθε φορά που βρίσκομαι σε αυτό εδώ το Βήμα</w:t>
      </w:r>
      <w:r>
        <w:rPr>
          <w:rFonts w:eastAsia="Times New Roman"/>
          <w:szCs w:val="24"/>
        </w:rPr>
        <w:t>,</w:t>
      </w:r>
      <w:r>
        <w:rPr>
          <w:rFonts w:eastAsia="Times New Roman"/>
          <w:szCs w:val="24"/>
        </w:rPr>
        <w:t xml:space="preserve"> επιμένω και ζητώ να εκφέρονται πολιτικά επιχειρήματα από όλες τις πλευρές του πολιτικού φάσματος. Άκουσα ένα μεγάλο μέρος των ομιλιών και παρατηρώ παντελή έλ</w:t>
      </w:r>
      <w:r>
        <w:rPr>
          <w:rFonts w:eastAsia="Times New Roman"/>
          <w:szCs w:val="24"/>
        </w:rPr>
        <w:t>λειψη επιχειρημάτων από την πλευρά</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της Αξιωματικής Αντιπολίτευσης και μια αμηχανία στον προϋπολογισμό που έχει κατατεθεί. Ακούμε μια αόριστη καταστροφολογία χωρίς αυτή να αποδεικνύεται. Ωστόσο </w:t>
      </w:r>
      <w:r>
        <w:rPr>
          <w:rFonts w:eastAsia="Times New Roman"/>
          <w:szCs w:val="24"/>
        </w:rPr>
        <w:lastRenderedPageBreak/>
        <w:t>αντιλαμβάνομαι ότι η δική μας πολιτική είναι καταστροφ</w:t>
      </w:r>
      <w:r>
        <w:rPr>
          <w:rFonts w:eastAsia="Times New Roman"/>
          <w:szCs w:val="24"/>
        </w:rPr>
        <w:t xml:space="preserve">ική για τα δικά τους σχέδια και για τη δική τους ιδεολογική προσέγγιση. </w:t>
      </w:r>
      <w:r>
        <w:rPr>
          <w:rFonts w:eastAsia="Times New Roman" w:cs="Times New Roman"/>
          <w:szCs w:val="24"/>
        </w:rPr>
        <w:t xml:space="preserve">Εδώ συζητάμε για δύο διαφορετικούς κόσμους. Και παρουσιάζονται δύο διαφορετικοί κόσμοι. </w:t>
      </w:r>
    </w:p>
    <w:p w14:paraId="37394B8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τα προηγούμενα χρόνια πέρασε από μια ανελέητη κρίση οι</w:t>
      </w:r>
      <w:r>
        <w:rPr>
          <w:rFonts w:eastAsia="Times New Roman" w:cs="Times New Roman"/>
          <w:szCs w:val="24"/>
        </w:rPr>
        <w:t>κονομική, πολιτική, κοινωνική και θεσμική. Ήταν, άραγε, τυχαίο; Δεν θεωρώ πως ήταν τυχαίο, καθώς οι πολιτικές που εφαρμόστηκαν υπηρετούσαν τα πιστεύω σας και το δικό σας μοντέλο διακυβέρνησης. Ένα παραγωγικό μοντέλο της νεοφιλελεύθερης λογικής, της μείωσης</w:t>
      </w:r>
      <w:r>
        <w:rPr>
          <w:rFonts w:eastAsia="Times New Roman" w:cs="Times New Roman"/>
          <w:szCs w:val="24"/>
        </w:rPr>
        <w:t xml:space="preserve"> του κοινωνικού κράτους, της εξυπηρέτησης μεγάλων επιχειρηματικών ομίλων και φίλιων συμφερόντων. Θα περίμενα, λοιπόν, να συζητήσουμε με ειλικρίνεια για όλα αυτά επί της βάσης της πολιτικής. Να μας πείτε, δηλαδή, ότι ήταν πολιτική επιλογή η αποψίλωση του κο</w:t>
      </w:r>
      <w:r>
        <w:rPr>
          <w:rFonts w:eastAsia="Times New Roman" w:cs="Times New Roman"/>
          <w:szCs w:val="24"/>
        </w:rPr>
        <w:t xml:space="preserve">ινωνικού κράτους γιατί λειτουργεί ως ανάχωμα στην ακραία καπιταλιστική ανάπτυξη. Ότι η διάλυση της δημόσιας υγείας και παιδείας ήταν πολιτική επιλογή για να δημιουργηθεί χώρος για ιδιωτικές εταιρείες. Ότι η διάλυση των </w:t>
      </w:r>
      <w:r>
        <w:rPr>
          <w:rFonts w:eastAsia="Times New Roman" w:cs="Times New Roman"/>
          <w:szCs w:val="24"/>
        </w:rPr>
        <w:lastRenderedPageBreak/>
        <w:t>εργασιακών σχέσεων και δικαιωμάτων ήτ</w:t>
      </w:r>
      <w:r>
        <w:rPr>
          <w:rFonts w:eastAsia="Times New Roman" w:cs="Times New Roman"/>
          <w:szCs w:val="24"/>
        </w:rPr>
        <w:t xml:space="preserve">αν επιλογή σας, πολιτική επιλογή. Η θέσπιση του υποκατώτατου μισθού για τους νέους, η περικοπή μισθών και οι μαζικές απολύσεις ήταν, επίσης, πολιτική επιλογή διότι το δικό σας μοντέλο βασίζεται στο φθηνό εργατικό κόστος και στη φθηνή εργασία. </w:t>
      </w:r>
    </w:p>
    <w:p w14:paraId="37394B8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ραγδαία αύ</w:t>
      </w:r>
      <w:r>
        <w:rPr>
          <w:rFonts w:eastAsia="Times New Roman" w:cs="Times New Roman"/>
          <w:szCs w:val="24"/>
        </w:rPr>
        <w:t>ξηση της ανεργίας ήταν, επίσης, πολιτική επιλογή διότι δημιουργεί πεδίο ανταγωνισμού και μειώνει τους μισθούς. Η φυγή των νέων επιστημόνων ήταν επιλογή. Δεν θυμάμαι, ωστόσο, ούτε ένα μέτρο ανακοπής της μαζικής αυτής φυγής. Η απαξίωση της δημόσιας ενημέρωση</w:t>
      </w:r>
      <w:r>
        <w:rPr>
          <w:rFonts w:eastAsia="Times New Roman" w:cs="Times New Roman"/>
          <w:szCs w:val="24"/>
        </w:rPr>
        <w:t xml:space="preserve">ς και ψυχαγωγίας με το κλείσιμο της ΕΡΤ ήταν πολιτική επιλογή γιατί υποστηρίζετε το </w:t>
      </w:r>
      <w:r>
        <w:rPr>
          <w:rFonts w:eastAsia="Times New Roman" w:cs="Times New Roman"/>
          <w:szCs w:val="24"/>
          <w:lang w:val="en-US"/>
        </w:rPr>
        <w:t>trash</w:t>
      </w:r>
      <w:r>
        <w:rPr>
          <w:rFonts w:eastAsia="Times New Roman" w:cs="Times New Roman"/>
          <w:szCs w:val="24"/>
        </w:rPr>
        <w:t xml:space="preserve"> και χειραγωγούμενο ενημερωτικό προϊόν, υποβαθμίζοντας το πολιτιστικό πεδίο της κοινωνίας. Ο μη σεβασμός του περιβάλλοντος</w:t>
      </w:r>
      <w:r w:rsidRPr="00D617CE">
        <w:rPr>
          <w:rFonts w:eastAsia="Times New Roman" w:cs="Times New Roman"/>
          <w:szCs w:val="24"/>
        </w:rPr>
        <w:t>,</w:t>
      </w:r>
      <w:r>
        <w:rPr>
          <w:rFonts w:eastAsia="Times New Roman" w:cs="Times New Roman"/>
          <w:szCs w:val="24"/>
        </w:rPr>
        <w:t xml:space="preserve"> επίσης</w:t>
      </w:r>
      <w:r w:rsidRPr="00D617CE">
        <w:rPr>
          <w:rFonts w:eastAsia="Times New Roman" w:cs="Times New Roman"/>
          <w:szCs w:val="24"/>
        </w:rPr>
        <w:t>,</w:t>
      </w:r>
      <w:r>
        <w:rPr>
          <w:rFonts w:eastAsia="Times New Roman" w:cs="Times New Roman"/>
          <w:szCs w:val="24"/>
        </w:rPr>
        <w:t xml:space="preserve"> ήταν πολιτική επιλογή, καθώς θεωρεί</w:t>
      </w:r>
      <w:r>
        <w:rPr>
          <w:rFonts w:eastAsia="Times New Roman" w:cs="Times New Roman"/>
          <w:szCs w:val="24"/>
        </w:rPr>
        <w:t>ται ότι λειτουργεί ως τροχοπέδη στις επενδύσεις. Γι’ αυτό και προωθείτε επενδύσεις</w:t>
      </w:r>
      <w:r w:rsidRPr="00D617CE">
        <w:rPr>
          <w:rFonts w:eastAsia="Times New Roman" w:cs="Times New Roman"/>
          <w:szCs w:val="24"/>
        </w:rPr>
        <w:t>,</w:t>
      </w:r>
      <w:r>
        <w:rPr>
          <w:rFonts w:eastAsia="Times New Roman" w:cs="Times New Roman"/>
          <w:szCs w:val="24"/>
        </w:rPr>
        <w:t xml:space="preserve"> όπως τα χρυσωρυχεία στη Θράκη. Τα δυσβάσταχτα μέτρα, η υπερφορολόγηση, η φυλάκιση των ελεύθερων επαγγελματιών ήταν και αυτά πολιτικές επιλογές, γιατί και οι μικρές </w:t>
      </w:r>
      <w:r>
        <w:rPr>
          <w:rFonts w:eastAsia="Times New Roman" w:cs="Times New Roman"/>
          <w:szCs w:val="24"/>
        </w:rPr>
        <w:lastRenderedPageBreak/>
        <w:t>επιχειρή</w:t>
      </w:r>
      <w:r>
        <w:rPr>
          <w:rFonts w:eastAsia="Times New Roman" w:cs="Times New Roman"/>
          <w:szCs w:val="24"/>
        </w:rPr>
        <w:t>σεις είναι τροχοπέδη για εσάς στη λειτουργία των πολυεθνικών. Οι αυξημένες ασφαλιστικές εισφορές, η διάλυση του ασφαλιστικού συστήματος, τα πεντάευρα στα νοσοκομεία έπρεπε για εσάς να επιβληθούν, ώστε να οδηγήσουν τους ασφαλισμένους στην ιδιωτική ασφάλιση,</w:t>
      </w:r>
      <w:r>
        <w:rPr>
          <w:rFonts w:eastAsia="Times New Roman" w:cs="Times New Roman"/>
          <w:szCs w:val="24"/>
        </w:rPr>
        <w:t xml:space="preserve"> όπως και πολλά άλλα τέτοια μέτρα, τα οποία ήταν οι δικές σας πολιτικές επιλογές. </w:t>
      </w:r>
    </w:p>
    <w:p w14:paraId="37394B8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Γιατί, λοιπόν, δεν παρουσιάζετε το πραγματικό σας πρόγραμμα, την πολιτική σας, τις αξίες σας, τη σκέψη σας στον ελληνικό λαό; Και να κρίνουν. Και να συγκρίνουν. Διότι, επανα</w:t>
      </w:r>
      <w:r>
        <w:rPr>
          <w:rFonts w:eastAsia="Times New Roman" w:cs="Times New Roman"/>
          <w:szCs w:val="24"/>
        </w:rPr>
        <w:t xml:space="preserve">λαμβάνω, μιλάμε για δύο διαφορετικούς κόσμους. </w:t>
      </w:r>
    </w:p>
    <w:p w14:paraId="37394B8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στον αντίποδα έχουμε άλλες αξίες. Έχουμε άλλα πιστεύω. Έχουμε διαφορετικό ενδιαφέρον για τον λαό. Και έχουμε και άλλο μείγμα πολιτικής. Γι’ αυτό και κάνουμε άλλες επιλογές.</w:t>
      </w:r>
      <w:r>
        <w:rPr>
          <w:rFonts w:eastAsia="Times New Roman" w:cs="Times New Roman"/>
          <w:szCs w:val="24"/>
        </w:rPr>
        <w:t xml:space="preserve"> Και αυτό αποτυπώνεται και στον σημερινό </w:t>
      </w:r>
      <w:r>
        <w:rPr>
          <w:rFonts w:eastAsia="Times New Roman" w:cs="Times New Roman"/>
          <w:szCs w:val="24"/>
        </w:rPr>
        <w:t>π</w:t>
      </w:r>
      <w:r>
        <w:rPr>
          <w:rFonts w:eastAsia="Times New Roman" w:cs="Times New Roman"/>
          <w:szCs w:val="24"/>
        </w:rPr>
        <w:t xml:space="preserve">ροϋπολογισμό που συζητάμε. </w:t>
      </w:r>
    </w:p>
    <w:p w14:paraId="37394B8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σημερινή κατάσταση της οικονομίας είναι ήδη βελτιωμένη σε σχέση με το 2014. Και αυτό καταγράφεται σε όλους τους οικονομικούς δείκτες. Δείκτες που αποτυπώνουν, όμως, και τη </w:t>
      </w:r>
      <w:r>
        <w:rPr>
          <w:rFonts w:eastAsia="Times New Roman" w:cs="Times New Roman"/>
          <w:szCs w:val="24"/>
        </w:rPr>
        <w:lastRenderedPageBreak/>
        <w:t>βελτίωση της</w:t>
      </w:r>
      <w:r>
        <w:rPr>
          <w:rFonts w:eastAsia="Times New Roman" w:cs="Times New Roman"/>
          <w:szCs w:val="24"/>
        </w:rPr>
        <w:t xml:space="preserve"> ζωής κοινωνικών ομάδων, κυρίως αυτών που έχουν τη μεγαλύτερη ανάγκη. Στηρίξαμε τη δημόσια υγεία και παιδεία. Μειώσαμε την ανεργία. Μειώσαμε τα ποσοστά φτώχιας. Δημιουργήσαμε θέσεις εργασίας. Στηρίξαμε επαγγελματίες, αγρότες και νέους επιστήμονες. Αυξήσαμε</w:t>
      </w:r>
      <w:r>
        <w:rPr>
          <w:rFonts w:eastAsia="Times New Roman" w:cs="Times New Roman"/>
          <w:szCs w:val="24"/>
        </w:rPr>
        <w:t xml:space="preserve"> τα κονδύλια στην κοινωνική πρόνοια με προγράμματα στέγασης, κοινωνικό εισόδημα αλληλεγγύης, επίδομα τέκνων, βρεφονηπιακούς σταθμούς και πολλά άλλα. Δημιουργήσαμε φιλικό επενδυτικό περιβάλλον. Κόψαμε το μακρύ χέρι της διαφθοράς. </w:t>
      </w:r>
    </w:p>
    <w:p w14:paraId="37394B8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Τα 2017 και 2018 ήταν έτη </w:t>
      </w:r>
      <w:r>
        <w:rPr>
          <w:rFonts w:eastAsia="Times New Roman" w:cs="Times New Roman"/>
          <w:szCs w:val="24"/>
        </w:rPr>
        <w:t>ραγδαίας βελτίωσης του ισοζυγίου σύστασης και διαγραφής επιχειρήσεων. Πλέον η αναλογία είναι τρεις προς μία επιχειρήσεις που συστήνονται όταν πριν από λίγα χρόνια, αν θυμάστε, έκλειναν μαζικά, κατά χιλιάδες, οι επιχειρήσεις. Η ανάκαμψη της επιχειρηματικότη</w:t>
      </w:r>
      <w:r>
        <w:rPr>
          <w:rFonts w:eastAsia="Times New Roman" w:cs="Times New Roman"/>
          <w:szCs w:val="24"/>
        </w:rPr>
        <w:t xml:space="preserve">τας δεν είναι τυχαία. Αντανακλά την προσήλωσή μας στη μείωση της γραφειοκρατίας, των διοικητικών βαρών, στην απλοποίηση αδειοδότησης, στη βελτίωση του επενδυτικού κλίματος και τη μεταστροφή του παραγωγικού προτύπου προς την καινοτομία και την εξωστρέφεια. </w:t>
      </w:r>
      <w:r>
        <w:rPr>
          <w:rFonts w:eastAsia="Times New Roman" w:cs="Times New Roman"/>
          <w:szCs w:val="24"/>
        </w:rPr>
        <w:t xml:space="preserve">Και μια και έκαναν ένα σχόλιο πριν για το Πρόγραμμα </w:t>
      </w:r>
      <w:r>
        <w:rPr>
          <w:rFonts w:eastAsia="Times New Roman" w:cs="Times New Roman"/>
          <w:szCs w:val="24"/>
        </w:rPr>
        <w:lastRenderedPageBreak/>
        <w:t>Δημοσίων Επενδύσεων, ένα πράγμα θα πω: Για πρώτη χρονιά μετά από δεκαετίες δημιουργήθηκε στον Έβρο ειδικό πρόγραμμα χρηματοδότησης για βασικές υποδομές τριάντα έξι έργων ύψους πάνω από 26 εκατομμύρια ευρώ</w:t>
      </w:r>
      <w:r>
        <w:rPr>
          <w:rFonts w:eastAsia="Times New Roman" w:cs="Times New Roman"/>
          <w:szCs w:val="24"/>
        </w:rPr>
        <w:t xml:space="preserve">. Δεν το είχαμε ξαναδεί, τουλάχιστον όσο εγώ ζω και αντιλαμβάνομαι τα πράγματα. </w:t>
      </w:r>
    </w:p>
    <w:p w14:paraId="37394B8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τους νέους, καθώς γίνεται πολύς λόγος και για το </w:t>
      </w:r>
      <w:r>
        <w:rPr>
          <w:rFonts w:eastAsia="Times New Roman" w:cs="Times New Roman"/>
          <w:szCs w:val="24"/>
          <w:lang w:val="en-US"/>
        </w:rPr>
        <w:t>brain</w:t>
      </w:r>
      <w:r w:rsidRPr="0067725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επαναλαμβάνω: Δεν θυμάμαι κα</w:t>
      </w:r>
      <w:r>
        <w:rPr>
          <w:rFonts w:eastAsia="Times New Roman" w:cs="Times New Roman"/>
          <w:szCs w:val="24"/>
        </w:rPr>
        <w:t>μ</w:t>
      </w:r>
      <w:r>
        <w:rPr>
          <w:rFonts w:eastAsia="Times New Roman" w:cs="Times New Roman"/>
          <w:szCs w:val="24"/>
        </w:rPr>
        <w:t>μία πρωτοβουλία τα προηγούμενα χρόνια, κανένα μέτρο επί ημερών σας για</w:t>
      </w:r>
      <w:r>
        <w:rPr>
          <w:rFonts w:eastAsia="Times New Roman" w:cs="Times New Roman"/>
          <w:szCs w:val="24"/>
        </w:rPr>
        <w:t xml:space="preserve"> την ανακοπή της φυγής των νέων επιστημών. Αντίθετα, σήμερα αρκετοί νέοι επιστήμονες μένουν και εργάζονται στη χώρα ή επιστρέφουν από το εξωτερικό. </w:t>
      </w:r>
    </w:p>
    <w:p w14:paraId="37394B8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της κυρίας Βουλευτή) </w:t>
      </w:r>
    </w:p>
    <w:p w14:paraId="37394B8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Ένα λεπτό, κυρία Πρόεδ</w:t>
      </w:r>
      <w:r>
        <w:rPr>
          <w:rFonts w:eastAsia="Times New Roman" w:cs="Times New Roman"/>
          <w:szCs w:val="24"/>
        </w:rPr>
        <w:t xml:space="preserve">ρε. </w:t>
      </w:r>
    </w:p>
    <w:p w14:paraId="37394B8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Υψηλά κονδύλια κατευθύνθηκαν στην έρευνα σε ελληνικά πανεπιστήμια. Δημιουργήθηκαν νέες θέσεις μελών ΔΕΠ. Προκηρύσσονται θέσεις υψηλών προσόντων στη δημόσια διοίκηση και στα νοσοκομεία. Δημιουργήθηκαν προγράμματα ενίσχυσης </w:t>
      </w:r>
      <w:r>
        <w:rPr>
          <w:rFonts w:eastAsia="Times New Roman" w:cs="Times New Roman"/>
          <w:szCs w:val="24"/>
        </w:rPr>
        <w:lastRenderedPageBreak/>
        <w:t>νέων επιστημόνων που εργάζοντ</w:t>
      </w:r>
      <w:r>
        <w:rPr>
          <w:rFonts w:eastAsia="Times New Roman" w:cs="Times New Roman"/>
          <w:szCs w:val="24"/>
        </w:rPr>
        <w:t xml:space="preserve">αι σε επιχειρήσεις. Δημιουργήθηκε το Πρόγραμμα Ψηφιακής Γεωργίας και τρέχουν μεγάλα ενεργειακά </w:t>
      </w:r>
      <w:r>
        <w:rPr>
          <w:rFonts w:eastAsia="Times New Roman" w:cs="Times New Roman"/>
          <w:szCs w:val="24"/>
          <w:lang w:val="en-US"/>
        </w:rPr>
        <w:t>projects</w:t>
      </w:r>
      <w:r>
        <w:rPr>
          <w:rFonts w:eastAsia="Times New Roman" w:cs="Times New Roman"/>
          <w:szCs w:val="24"/>
        </w:rPr>
        <w:t>, στα οποία</w:t>
      </w:r>
      <w:r w:rsidRPr="000D2E27">
        <w:rPr>
          <w:rFonts w:eastAsia="Times New Roman" w:cs="Times New Roman"/>
          <w:szCs w:val="24"/>
        </w:rPr>
        <w:t xml:space="preserve"> </w:t>
      </w:r>
      <w:r>
        <w:rPr>
          <w:rFonts w:eastAsia="Times New Roman" w:cs="Times New Roman"/>
          <w:szCs w:val="24"/>
        </w:rPr>
        <w:t xml:space="preserve">θα απασχοληθούν μηχανικοί και νέοι επιστήμονες. Δημιουργήθηκαν ήδη τριακόσιες τριάντα χιλιάδες νέες θέσεις εργασίας και η τάση είναι αυξητική. </w:t>
      </w:r>
    </w:p>
    <w:p w14:paraId="37394B8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Όλα αυτά είναι ένα δείγμα της δικής μας πολιτικής, του δικού μας παραγωγικού μοντέλου, του δικού μας σχεδίου για</w:t>
      </w:r>
      <w:r>
        <w:rPr>
          <w:rFonts w:eastAsia="Times New Roman" w:cs="Times New Roman"/>
          <w:szCs w:val="24"/>
        </w:rPr>
        <w:t xml:space="preserve"> την ανάπτυξη και την ανάκαμψη της κοινωνίας. Μια κοινωνία που θα πατάει γερά στα πόδια της και θα εργάζεται, θα δημιουργεί, θα παράγει με ασφάλεια και αυτοπεποίθηση. Μια κοινωνία που θα βρίσκει αρωγό το κράτος και όχι απέναντί της. Μια κοινωνία που θα απο</w:t>
      </w:r>
      <w:r>
        <w:rPr>
          <w:rFonts w:eastAsia="Times New Roman" w:cs="Times New Roman"/>
          <w:szCs w:val="24"/>
        </w:rPr>
        <w:t xml:space="preserve">λαμβάνει τους καρπούς της εργασίας της. Και ξέρετε: Όλα αυτά τα νούμερα, τα σχεδιαγράμματα, τα ποσοστά, κρύβουν πίσω τους ανθρώπινες ζωές, ανθρώπινη αξιοπρέπεια, την οποία τα προηγούμενα χρόνια κλέψατε. Γι’ αυτό, λοιπόν, η χώρα γυρίζει σελίδα. Οι δυνάμεις </w:t>
      </w:r>
      <w:r>
        <w:rPr>
          <w:rFonts w:eastAsia="Times New Roman" w:cs="Times New Roman"/>
          <w:szCs w:val="24"/>
        </w:rPr>
        <w:t xml:space="preserve">της οπισθοδρόμησης, της διαπλοκής, των συμφερόντων, της φτώχιας, της εκμετάλλευσης έχουν ήδη ηττηθεί. Εμείς βλέπουμε μόνο μπροστά για μια δυνατή Ελλάδα που διεκδικεί τη θέση της στον παγκόσμιο χάρτη, για μια </w:t>
      </w:r>
      <w:r>
        <w:rPr>
          <w:rFonts w:eastAsia="Times New Roman" w:cs="Times New Roman"/>
          <w:szCs w:val="24"/>
        </w:rPr>
        <w:lastRenderedPageBreak/>
        <w:t>Ελλάδα δημοκρατική, σύγχρονη, αξιοκρατική, παραγ</w:t>
      </w:r>
      <w:r>
        <w:rPr>
          <w:rFonts w:eastAsia="Times New Roman" w:cs="Times New Roman"/>
          <w:szCs w:val="24"/>
        </w:rPr>
        <w:t xml:space="preserve">ωγική και μια κοινωνία που ζει με αξιοπρέπεια και με το κεφάλι πάντα ψηλά. </w:t>
      </w:r>
    </w:p>
    <w:p w14:paraId="37394B8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7394B8C"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4B8D" w14:textId="77777777" w:rsidR="00B27939" w:rsidRDefault="00D93F4B">
      <w:pPr>
        <w:spacing w:after="0" w:line="600" w:lineRule="auto"/>
        <w:ind w:firstLine="720"/>
        <w:jc w:val="both"/>
        <w:rPr>
          <w:rFonts w:eastAsia="Times New Roman" w:cs="Times New Roman"/>
          <w:szCs w:val="24"/>
        </w:rPr>
      </w:pPr>
      <w:r w:rsidRPr="00BF4DE8">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Χρήστος Παππάς από τη Χρυσή Αυγή. Μετά θα δώσω τον λόγο στον </w:t>
      </w:r>
      <w:r>
        <w:rPr>
          <w:rFonts w:eastAsia="Times New Roman" w:cs="Times New Roman"/>
          <w:szCs w:val="24"/>
        </w:rPr>
        <w:t xml:space="preserve">κ. Γιακουμάτο και μετά στον κ. Πάλλη. </w:t>
      </w:r>
    </w:p>
    <w:p w14:paraId="37394B8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για δώδεκα λεπτά. </w:t>
      </w:r>
    </w:p>
    <w:p w14:paraId="37394B8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Ευχαριστώ, κυρία Πρόεδρε. </w:t>
      </w:r>
    </w:p>
    <w:p w14:paraId="37394B9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 αρχάς, να κάνω μια αναφορά στο τελευταίο φιάσκο του ΣΥΡΙΖΑ στη Θεσσαλονίκη και στην παταγώδη αποτυχία της ομιλίας του Πρωθ</w:t>
      </w:r>
      <w:r>
        <w:rPr>
          <w:rFonts w:eastAsia="Times New Roman" w:cs="Times New Roman"/>
          <w:szCs w:val="24"/>
        </w:rPr>
        <w:t xml:space="preserve">υπουργού. Παρουσιάζω και καταθέτω στα Πρακτικά φωτογραφία από τη συγκέντρωση του κ. Τσίπρα στη Θεσσαλονίκη, όπως αυτή παρουσιάστηκε στην ΕΡΤ. </w:t>
      </w:r>
    </w:p>
    <w:p w14:paraId="37394B9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Παππάς</w:t>
      </w:r>
      <w:r>
        <w:rPr>
          <w:rFonts w:eastAsia="Times New Roman" w:cs="Times New Roman"/>
          <w:szCs w:val="24"/>
        </w:rPr>
        <w:t xml:space="preserve"> καταθέτει για τα Πρακτικά την προαναφερθείσα φωτογραφία, η οποία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37394B9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Φαίνεται καθαρά –θα το πάρετε και από τα Πρακτικά- το καταμετρημένο έναν προς έναν ακροατ</w:t>
      </w:r>
      <w:r>
        <w:rPr>
          <w:rFonts w:eastAsia="Times New Roman" w:cs="Times New Roman"/>
          <w:szCs w:val="24"/>
        </w:rPr>
        <w:t>ήριο, το οποίο ήταν χίλιοι τετρακόσιοι εβδομήντα επτά πολίτες. Και αν βάλουμε και τους τρεις με το κόκκινο περιβραχιόνιο που μας πήγαν σε άλλες εποχές -μας θύμισαν την Πολιτοφυλακή της ΟΠΛΑ- έχουμε χίλιους πεντακόσιους. Δηλαδή, χίλιοι πεντακόσιοι με πενήντ</w:t>
      </w:r>
      <w:r>
        <w:rPr>
          <w:rFonts w:eastAsia="Times New Roman" w:cs="Times New Roman"/>
          <w:szCs w:val="24"/>
        </w:rPr>
        <w:t xml:space="preserve">α άτομα που χωράει το πούλμαν έχουμε τριάντα μόλις πούλμαν σε μία πόλη οκτακοσίων χιλιάδων κατοίκων. Αυτό και μόνο αποδεικνύει ότι έχετε χάσει τη δεδηλωμένη στον ελληνικό λαό και πρέπει αυτή η Βουλή να διαλυθεί και να προχωρήσουμε σε εκλογές. </w:t>
      </w:r>
    </w:p>
    <w:p w14:paraId="37394B9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πασιφα</w:t>
      </w:r>
      <w:r>
        <w:rPr>
          <w:rFonts w:eastAsia="Times New Roman" w:cs="Times New Roman"/>
          <w:szCs w:val="24"/>
        </w:rPr>
        <w:t>νές, λοιπόν –για να μπω και στο θέμα- ότι η Κυβέρνησή σας, έχοντας χάσει κάθε ηθικό έρεισμα έναντι του εκλογικού Σώματος και έναντι όλων αυτών των υποτιθέμενα πιο αδύναμα κοινωνικών στρωμάτων, αυτών που την εξέλεξαν, δηλαδή, επαναλαμβάνει τις ψευδείς υποσχ</w:t>
      </w:r>
      <w:r>
        <w:rPr>
          <w:rFonts w:eastAsia="Times New Roman" w:cs="Times New Roman"/>
          <w:szCs w:val="24"/>
        </w:rPr>
        <w:t xml:space="preserve">έσεις σήμερα με τη μορφή και του </w:t>
      </w:r>
      <w:r>
        <w:rPr>
          <w:rFonts w:eastAsia="Times New Roman" w:cs="Times New Roman"/>
          <w:szCs w:val="24"/>
        </w:rPr>
        <w:t>π</w:t>
      </w:r>
      <w:r>
        <w:rPr>
          <w:rFonts w:eastAsia="Times New Roman" w:cs="Times New Roman"/>
          <w:szCs w:val="24"/>
        </w:rPr>
        <w:t xml:space="preserve">ροϋπολογισμού. </w:t>
      </w:r>
    </w:p>
    <w:p w14:paraId="37394B9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Αναρωτήθηκε κανείς, άραγε, γιατί οι ξένοι δανειστές, που μέχρι να εκλεγείτε στην εξουσία βρίζατε, τώρα σας αγαπούν; Αναρωτήθηκε κανείς γιατί και εσείς τους αγαπάτε; Και φτάνετε στο </w:t>
      </w:r>
      <w:r>
        <w:rPr>
          <w:rFonts w:eastAsia="Times New Roman" w:cs="Times New Roman"/>
          <w:szCs w:val="24"/>
        </w:rPr>
        <w:lastRenderedPageBreak/>
        <w:t>αίσχιστο σημείο αναξιοπρέ</w:t>
      </w:r>
      <w:r>
        <w:rPr>
          <w:rFonts w:eastAsia="Times New Roman" w:cs="Times New Roman"/>
          <w:szCs w:val="24"/>
        </w:rPr>
        <w:t>πειας και ενδοτισμού να γίνεστε κυριολεκτικά ρουφιάνοι, να γίνεστε ρουφιάνοι τους; Να καρφώνετε τη χώρα στο εξωτερικό επειδή –και είναι αλήθεια- ανταλλάξατε τη Μακεδονία μας με τις συντάξεις; Αναρωτήθηκε κανείς γιατί δεν υπήρξε πραγματική διαπραγμάτευση πο</w:t>
      </w:r>
      <w:r>
        <w:rPr>
          <w:rFonts w:eastAsia="Times New Roman" w:cs="Times New Roman"/>
          <w:szCs w:val="24"/>
        </w:rPr>
        <w:t xml:space="preserve">τέ επί των ημερών σας, αλλά πλήρης αποδοχή των όρων και των προϋποθέσεων που έθεσαν οι δανειστές; </w:t>
      </w:r>
    </w:p>
    <w:p w14:paraId="37394B9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Κυβέρνηση με όλα τα μνημόνια που ψήφισε, τα μεσοπρόθεσμα, τους κόφτες, τις ενδιάμεσες συμφωνίες, έδειξε αποφασισμένη να ξεπουλήσει οτιδήποτε και να της ζητ</w:t>
      </w:r>
      <w:r>
        <w:rPr>
          <w:rFonts w:eastAsia="Times New Roman" w:cs="Times New Roman"/>
          <w:szCs w:val="24"/>
        </w:rPr>
        <w:t xml:space="preserve">ηθεί για να παραμείνει έστω και μία ώρα, έστω και λίγες εβδομάδες γαντζωμένη στην εξουσία. Γι’ αυτό αυτή η Κυβέρνηση είναι εθνικά επικίνδυνη. Και μόνο το γεγονός αυτό αποδεικνύει ότι η Κυβέρνηση της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άγεται και φέρεται από τις ορέξεις </w:t>
      </w:r>
      <w:r>
        <w:rPr>
          <w:rFonts w:eastAsia="Times New Roman" w:cs="Times New Roman"/>
          <w:szCs w:val="24"/>
        </w:rPr>
        <w:t xml:space="preserve">των δανειστών, όπως ακριβώς βέβαια συνέβαινε και με τις κυβερνήσεις Νέας Δημοκρατίας και ΠΑΣΟΚ. </w:t>
      </w:r>
    </w:p>
    <w:p w14:paraId="37394B96"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Τ</w:t>
      </w:r>
      <w:r w:rsidRPr="00B5038C">
        <w:rPr>
          <w:rFonts w:eastAsia="Times New Roman"/>
          <w:szCs w:val="24"/>
        </w:rPr>
        <w:t>ώρα</w:t>
      </w:r>
      <w:r>
        <w:rPr>
          <w:rFonts w:eastAsia="Times New Roman"/>
          <w:szCs w:val="24"/>
        </w:rPr>
        <w:t>,</w:t>
      </w:r>
      <w:r w:rsidRPr="00B5038C">
        <w:rPr>
          <w:rFonts w:eastAsia="Times New Roman"/>
          <w:szCs w:val="24"/>
        </w:rPr>
        <w:t xml:space="preserve"> μετά από περίπου τέσσερα χρόνια </w:t>
      </w:r>
      <w:r>
        <w:rPr>
          <w:rFonts w:eastAsia="Times New Roman"/>
          <w:szCs w:val="24"/>
        </w:rPr>
        <w:t>δ</w:t>
      </w:r>
      <w:r w:rsidRPr="00B5038C">
        <w:rPr>
          <w:rFonts w:eastAsia="Times New Roman"/>
          <w:szCs w:val="24"/>
        </w:rPr>
        <w:t>ιακυβέρνησης</w:t>
      </w:r>
      <w:r>
        <w:rPr>
          <w:rFonts w:eastAsia="Times New Roman"/>
          <w:szCs w:val="24"/>
        </w:rPr>
        <w:t>,</w:t>
      </w:r>
      <w:r w:rsidRPr="00B5038C">
        <w:rPr>
          <w:rFonts w:eastAsia="Times New Roman"/>
          <w:szCs w:val="24"/>
        </w:rPr>
        <w:t xml:space="preserve"> με τον ίδιο ακριβώς τρόπο και με τους ίδιους </w:t>
      </w:r>
      <w:r>
        <w:rPr>
          <w:rFonts w:eastAsia="Times New Roman"/>
          <w:szCs w:val="24"/>
        </w:rPr>
        <w:t>συμψηφισμούς</w:t>
      </w:r>
      <w:r w:rsidRPr="00B5038C">
        <w:rPr>
          <w:rFonts w:eastAsia="Times New Roman"/>
          <w:szCs w:val="24"/>
        </w:rPr>
        <w:t xml:space="preserve"> με τους ξένους δανειστές</w:t>
      </w:r>
      <w:r>
        <w:rPr>
          <w:rFonts w:eastAsia="Times New Roman"/>
          <w:szCs w:val="24"/>
        </w:rPr>
        <w:t>,</w:t>
      </w:r>
      <w:r w:rsidRPr="00B5038C">
        <w:rPr>
          <w:rFonts w:eastAsia="Times New Roman"/>
          <w:szCs w:val="24"/>
        </w:rPr>
        <w:t xml:space="preserve"> τι είναι εκείνο που σα</w:t>
      </w:r>
      <w:r w:rsidRPr="00B5038C">
        <w:rPr>
          <w:rFonts w:eastAsia="Times New Roman"/>
          <w:szCs w:val="24"/>
        </w:rPr>
        <w:t>ς έδινε</w:t>
      </w:r>
      <w:r>
        <w:rPr>
          <w:rFonts w:eastAsia="Times New Roman"/>
          <w:szCs w:val="24"/>
        </w:rPr>
        <w:t>,</w:t>
      </w:r>
      <w:r w:rsidRPr="00B5038C">
        <w:rPr>
          <w:rFonts w:eastAsia="Times New Roman"/>
          <w:szCs w:val="24"/>
        </w:rPr>
        <w:t xml:space="preserve"> δήθεν</w:t>
      </w:r>
      <w:r>
        <w:rPr>
          <w:rFonts w:eastAsia="Times New Roman"/>
          <w:szCs w:val="24"/>
        </w:rPr>
        <w:t>,</w:t>
      </w:r>
      <w:r w:rsidRPr="00B5038C">
        <w:rPr>
          <w:rFonts w:eastAsia="Times New Roman"/>
          <w:szCs w:val="24"/>
        </w:rPr>
        <w:t xml:space="preserve"> το </w:t>
      </w:r>
      <w:r w:rsidRPr="00B5038C">
        <w:rPr>
          <w:rFonts w:eastAsia="Times New Roman"/>
          <w:szCs w:val="24"/>
        </w:rPr>
        <w:lastRenderedPageBreak/>
        <w:t>ηθικό πλεονέκτημα έναντι των υπολοίπων κομμάτων που κυβέρνησαν</w:t>
      </w:r>
      <w:r>
        <w:rPr>
          <w:rFonts w:eastAsia="Times New Roman"/>
          <w:szCs w:val="24"/>
        </w:rPr>
        <w:t>;</w:t>
      </w:r>
      <w:r w:rsidRPr="00B5038C">
        <w:rPr>
          <w:rFonts w:eastAsia="Times New Roman"/>
          <w:szCs w:val="24"/>
        </w:rPr>
        <w:t xml:space="preserve"> </w:t>
      </w:r>
      <w:r>
        <w:rPr>
          <w:rFonts w:eastAsia="Times New Roman"/>
          <w:szCs w:val="24"/>
        </w:rPr>
        <w:t>Τ</w:t>
      </w:r>
      <w:r w:rsidRPr="00B5038C">
        <w:rPr>
          <w:rFonts w:eastAsia="Times New Roman"/>
          <w:szCs w:val="24"/>
        </w:rPr>
        <w:t>ο ότι καταντήσατε τη χώρα</w:t>
      </w:r>
      <w:r>
        <w:rPr>
          <w:rFonts w:eastAsia="Times New Roman"/>
          <w:szCs w:val="24"/>
        </w:rPr>
        <w:t>,</w:t>
      </w:r>
      <w:r w:rsidRPr="00B5038C">
        <w:rPr>
          <w:rFonts w:eastAsia="Times New Roman"/>
          <w:szCs w:val="24"/>
        </w:rPr>
        <w:t xml:space="preserve"> χώρα</w:t>
      </w:r>
      <w:r>
        <w:rPr>
          <w:rFonts w:eastAsia="Times New Roman"/>
          <w:szCs w:val="24"/>
        </w:rPr>
        <w:t xml:space="preserve"> τουρισμού των</w:t>
      </w:r>
      <w:r w:rsidRPr="00B5038C">
        <w:rPr>
          <w:rFonts w:eastAsia="Times New Roman"/>
          <w:szCs w:val="24"/>
        </w:rPr>
        <w:t xml:space="preserve"> μπαχαλάκηδων διεθνώς</w:t>
      </w:r>
      <w:r>
        <w:rPr>
          <w:rFonts w:eastAsia="Times New Roman"/>
          <w:szCs w:val="24"/>
        </w:rPr>
        <w:t>, ότι καταντήσατε τη χώρα</w:t>
      </w:r>
      <w:r>
        <w:rPr>
          <w:rFonts w:eastAsia="Times New Roman"/>
          <w:szCs w:val="24"/>
        </w:rPr>
        <w:t>,</w:t>
      </w:r>
      <w:r w:rsidRPr="00B5038C">
        <w:rPr>
          <w:rFonts w:eastAsia="Times New Roman"/>
          <w:szCs w:val="24"/>
        </w:rPr>
        <w:t xml:space="preserve"> τόπο προορισμού κάθε συμμορίας λαθρομεταναστών</w:t>
      </w:r>
      <w:r>
        <w:rPr>
          <w:rFonts w:eastAsia="Times New Roman"/>
          <w:szCs w:val="24"/>
        </w:rPr>
        <w:t>,</w:t>
      </w:r>
      <w:r w:rsidRPr="00B5038C">
        <w:rPr>
          <w:rFonts w:eastAsia="Times New Roman"/>
          <w:szCs w:val="24"/>
        </w:rPr>
        <w:t xml:space="preserve"> ότι</w:t>
      </w:r>
      <w:r>
        <w:rPr>
          <w:rFonts w:eastAsia="Times New Roman"/>
          <w:szCs w:val="24"/>
        </w:rPr>
        <w:t xml:space="preserve"> κυβερνάτε με</w:t>
      </w:r>
      <w:r w:rsidRPr="00B5038C">
        <w:rPr>
          <w:rFonts w:eastAsia="Times New Roman"/>
          <w:szCs w:val="24"/>
        </w:rPr>
        <w:t xml:space="preserve"> τους συγγενείς και φίλους σας που από τίμιο</w:t>
      </w:r>
      <w:r>
        <w:rPr>
          <w:rFonts w:eastAsia="Times New Roman"/>
          <w:szCs w:val="24"/>
        </w:rPr>
        <w:t>υς</w:t>
      </w:r>
      <w:r w:rsidRPr="00B5038C">
        <w:rPr>
          <w:rFonts w:eastAsia="Times New Roman"/>
          <w:szCs w:val="24"/>
        </w:rPr>
        <w:t xml:space="preserve"> </w:t>
      </w:r>
      <w:r>
        <w:rPr>
          <w:rFonts w:eastAsia="Times New Roman"/>
          <w:szCs w:val="24"/>
        </w:rPr>
        <w:t>-να</w:t>
      </w:r>
      <w:r w:rsidRPr="00B5038C">
        <w:rPr>
          <w:rFonts w:eastAsia="Times New Roman"/>
          <w:szCs w:val="24"/>
        </w:rPr>
        <w:t xml:space="preserve"> το πούμε αυτό</w:t>
      </w:r>
      <w:r>
        <w:rPr>
          <w:rFonts w:eastAsia="Times New Roman"/>
          <w:szCs w:val="24"/>
        </w:rPr>
        <w:t>-</w:t>
      </w:r>
      <w:r w:rsidRPr="00B5038C">
        <w:rPr>
          <w:rFonts w:eastAsia="Times New Roman"/>
          <w:szCs w:val="24"/>
        </w:rPr>
        <w:t xml:space="preserve"> ντελιβεράδες</w:t>
      </w:r>
      <w:r>
        <w:rPr>
          <w:rFonts w:eastAsia="Times New Roman"/>
          <w:szCs w:val="24"/>
        </w:rPr>
        <w:t>,</w:t>
      </w:r>
      <w:r w:rsidRPr="00B5038C">
        <w:rPr>
          <w:rFonts w:eastAsia="Times New Roman"/>
          <w:szCs w:val="24"/>
        </w:rPr>
        <w:t xml:space="preserve"> τεμπελχανάδες των </w:t>
      </w:r>
      <w:r>
        <w:rPr>
          <w:rFonts w:eastAsia="Times New Roman"/>
          <w:szCs w:val="24"/>
        </w:rPr>
        <w:t>Ε</w:t>
      </w:r>
      <w:r w:rsidRPr="00B5038C">
        <w:rPr>
          <w:rFonts w:eastAsia="Times New Roman"/>
          <w:szCs w:val="24"/>
        </w:rPr>
        <w:t>ξαρχείων</w:t>
      </w:r>
      <w:r>
        <w:rPr>
          <w:rFonts w:eastAsia="Times New Roman"/>
          <w:szCs w:val="24"/>
        </w:rPr>
        <w:t>,</w:t>
      </w:r>
      <w:r w:rsidRPr="00B5038C">
        <w:rPr>
          <w:rFonts w:eastAsia="Times New Roman"/>
          <w:szCs w:val="24"/>
        </w:rPr>
        <w:t xml:space="preserve"> αμπελοφιλ</w:t>
      </w:r>
      <w:r>
        <w:rPr>
          <w:rFonts w:eastAsia="Times New Roman"/>
          <w:szCs w:val="24"/>
        </w:rPr>
        <w:t>οσόφους, ά</w:t>
      </w:r>
      <w:r w:rsidRPr="00B5038C">
        <w:rPr>
          <w:rFonts w:eastAsia="Times New Roman"/>
          <w:szCs w:val="24"/>
        </w:rPr>
        <w:t>εργους</w:t>
      </w:r>
      <w:r>
        <w:rPr>
          <w:rFonts w:eastAsia="Times New Roman"/>
          <w:szCs w:val="24"/>
        </w:rPr>
        <w:t>,</w:t>
      </w:r>
      <w:r w:rsidRPr="00B5038C">
        <w:rPr>
          <w:rFonts w:eastAsia="Times New Roman"/>
          <w:szCs w:val="24"/>
        </w:rPr>
        <w:t xml:space="preserve"> τους μετατρέψατε σε </w:t>
      </w:r>
      <w:r>
        <w:rPr>
          <w:rFonts w:eastAsia="Times New Roman"/>
          <w:szCs w:val="24"/>
        </w:rPr>
        <w:t>μπίζνεσμεν</w:t>
      </w:r>
      <w:r w:rsidRPr="00B5038C">
        <w:rPr>
          <w:rFonts w:eastAsia="Times New Roman"/>
          <w:szCs w:val="24"/>
        </w:rPr>
        <w:t xml:space="preserve"> και νεροκουβαλητές της </w:t>
      </w:r>
      <w:r>
        <w:rPr>
          <w:rFonts w:eastAsia="Times New Roman"/>
          <w:szCs w:val="24"/>
        </w:rPr>
        <w:t>Κ</w:t>
      </w:r>
      <w:r w:rsidRPr="00B5038C">
        <w:rPr>
          <w:rFonts w:eastAsia="Times New Roman"/>
          <w:szCs w:val="24"/>
        </w:rPr>
        <w:t xml:space="preserve">υβέρνησής </w:t>
      </w:r>
      <w:r>
        <w:rPr>
          <w:rFonts w:eastAsia="Times New Roman"/>
          <w:szCs w:val="24"/>
        </w:rPr>
        <w:t>σας;</w:t>
      </w:r>
      <w:r w:rsidRPr="00B5038C">
        <w:rPr>
          <w:rFonts w:eastAsia="Times New Roman"/>
          <w:szCs w:val="24"/>
        </w:rPr>
        <w:t xml:space="preserve"> </w:t>
      </w:r>
      <w:r>
        <w:rPr>
          <w:rFonts w:eastAsia="Times New Roman"/>
          <w:szCs w:val="24"/>
        </w:rPr>
        <w:t>Σε «τουρίστες» με</w:t>
      </w:r>
      <w:r w:rsidRPr="00B5038C">
        <w:rPr>
          <w:rFonts w:eastAsia="Times New Roman"/>
          <w:szCs w:val="24"/>
        </w:rPr>
        <w:t xml:space="preserve"> τα λεφτά του ελληνικού λαού</w:t>
      </w:r>
      <w:r w:rsidRPr="000B5EFA">
        <w:rPr>
          <w:rFonts w:eastAsia="Times New Roman"/>
          <w:szCs w:val="24"/>
        </w:rPr>
        <w:t xml:space="preserve"> </w:t>
      </w:r>
      <w:r>
        <w:rPr>
          <w:rFonts w:eastAsia="Times New Roman"/>
          <w:szCs w:val="24"/>
        </w:rPr>
        <w:t>τ</w:t>
      </w:r>
      <w:r w:rsidRPr="00B5038C">
        <w:rPr>
          <w:rFonts w:eastAsia="Times New Roman"/>
          <w:szCs w:val="24"/>
        </w:rPr>
        <w:t>ους</w:t>
      </w:r>
      <w:r w:rsidRPr="00B5038C">
        <w:rPr>
          <w:rFonts w:eastAsia="Times New Roman"/>
          <w:szCs w:val="24"/>
        </w:rPr>
        <w:t xml:space="preserve"> μετατρέψατε</w:t>
      </w:r>
      <w:r>
        <w:rPr>
          <w:rFonts w:eastAsia="Times New Roman"/>
          <w:szCs w:val="24"/>
        </w:rPr>
        <w:t xml:space="preserve">. </w:t>
      </w:r>
    </w:p>
    <w:p w14:paraId="37394B97"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Ότι </w:t>
      </w:r>
      <w:r w:rsidRPr="00B5038C">
        <w:rPr>
          <w:rFonts w:eastAsia="Times New Roman"/>
          <w:szCs w:val="24"/>
        </w:rPr>
        <w:t xml:space="preserve">προσπαθήσατε με τους πρόθυμους συνομιλητές σας </w:t>
      </w:r>
      <w:r>
        <w:rPr>
          <w:rFonts w:eastAsia="Times New Roman"/>
          <w:szCs w:val="24"/>
        </w:rPr>
        <w:t xml:space="preserve">να αλώσετε </w:t>
      </w:r>
      <w:r w:rsidRPr="00B5038C">
        <w:rPr>
          <w:rFonts w:eastAsia="Times New Roman"/>
          <w:szCs w:val="24"/>
        </w:rPr>
        <w:t xml:space="preserve">την </w:t>
      </w:r>
      <w:r>
        <w:rPr>
          <w:rFonts w:eastAsia="Times New Roman"/>
          <w:szCs w:val="24"/>
        </w:rPr>
        <w:t>Ο</w:t>
      </w:r>
      <w:r w:rsidRPr="00B5038C">
        <w:rPr>
          <w:rFonts w:eastAsia="Times New Roman"/>
          <w:szCs w:val="24"/>
        </w:rPr>
        <w:t>ρθοδοξία</w:t>
      </w:r>
      <w:r>
        <w:rPr>
          <w:rFonts w:eastAsia="Times New Roman"/>
          <w:szCs w:val="24"/>
        </w:rPr>
        <w:t xml:space="preserve"> </w:t>
      </w:r>
      <w:r w:rsidRPr="00B5038C">
        <w:rPr>
          <w:rFonts w:eastAsia="Times New Roman"/>
          <w:szCs w:val="24"/>
        </w:rPr>
        <w:t>μέσω της δήθεν συνταγματικής αναθεώρησης και να απαξιώ</w:t>
      </w:r>
      <w:r>
        <w:rPr>
          <w:rFonts w:eastAsia="Times New Roman"/>
          <w:szCs w:val="24"/>
        </w:rPr>
        <w:t xml:space="preserve">σετε τον Κλήρο, </w:t>
      </w:r>
      <w:r w:rsidRPr="00B5038C">
        <w:rPr>
          <w:rFonts w:eastAsia="Times New Roman"/>
          <w:szCs w:val="24"/>
        </w:rPr>
        <w:t>να διαλύσετε ό</w:t>
      </w:r>
      <w:r>
        <w:rPr>
          <w:rFonts w:eastAsia="Times New Roman"/>
          <w:szCs w:val="24"/>
        </w:rPr>
        <w:t>,</w:t>
      </w:r>
      <w:r w:rsidRPr="00B5038C">
        <w:rPr>
          <w:rFonts w:eastAsia="Times New Roman"/>
          <w:szCs w:val="24"/>
        </w:rPr>
        <w:t>τι έχει απομείνει από την ιστορία και την εθνική παιδεία</w:t>
      </w:r>
      <w:r>
        <w:rPr>
          <w:rFonts w:eastAsia="Times New Roman"/>
          <w:szCs w:val="24"/>
        </w:rPr>
        <w:t>;</w:t>
      </w:r>
      <w:r w:rsidRPr="00B5038C">
        <w:rPr>
          <w:rFonts w:eastAsia="Times New Roman"/>
          <w:szCs w:val="24"/>
        </w:rPr>
        <w:t xml:space="preserve"> </w:t>
      </w:r>
    </w:p>
    <w:p w14:paraId="37394B98"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Ό</w:t>
      </w:r>
      <w:r w:rsidRPr="00B5038C">
        <w:rPr>
          <w:rFonts w:eastAsia="Times New Roman"/>
          <w:szCs w:val="24"/>
        </w:rPr>
        <w:t xml:space="preserve">λα αυτά </w:t>
      </w:r>
      <w:r>
        <w:rPr>
          <w:rFonts w:eastAsia="Times New Roman"/>
          <w:szCs w:val="24"/>
        </w:rPr>
        <w:t>αποτελούν όχ</w:t>
      </w:r>
      <w:r>
        <w:rPr>
          <w:rFonts w:eastAsia="Times New Roman"/>
          <w:szCs w:val="24"/>
        </w:rPr>
        <w:t xml:space="preserve">ι ένα αντάλλαγμα που ψέλλισε </w:t>
      </w:r>
      <w:r w:rsidRPr="00B5038C">
        <w:rPr>
          <w:rFonts w:eastAsia="Times New Roman"/>
          <w:szCs w:val="24"/>
        </w:rPr>
        <w:t>έστω και καθυστερημένα</w:t>
      </w:r>
      <w:r>
        <w:rPr>
          <w:rFonts w:eastAsia="Times New Roman"/>
          <w:szCs w:val="24"/>
        </w:rPr>
        <w:t xml:space="preserve"> και δημοκοπικά</w:t>
      </w:r>
      <w:r w:rsidRPr="00B5038C">
        <w:rPr>
          <w:rFonts w:eastAsia="Times New Roman"/>
          <w:szCs w:val="24"/>
        </w:rPr>
        <w:t xml:space="preserve"> ο εκπρόσωπος της συνιστώσας </w:t>
      </w:r>
      <w:r>
        <w:rPr>
          <w:rFonts w:eastAsia="Times New Roman"/>
          <w:szCs w:val="24"/>
        </w:rPr>
        <w:t>σας,</w:t>
      </w:r>
      <w:r w:rsidRPr="00B5038C">
        <w:rPr>
          <w:rFonts w:eastAsia="Times New Roman"/>
          <w:szCs w:val="24"/>
        </w:rPr>
        <w:t xml:space="preserve"> </w:t>
      </w:r>
      <w:r>
        <w:rPr>
          <w:rFonts w:eastAsia="Times New Roman"/>
          <w:szCs w:val="24"/>
        </w:rPr>
        <w:t>ο</w:t>
      </w:r>
      <w:r w:rsidRPr="00B5038C">
        <w:rPr>
          <w:rFonts w:eastAsia="Times New Roman"/>
          <w:szCs w:val="24"/>
        </w:rPr>
        <w:t xml:space="preserve"> κ</w:t>
      </w:r>
      <w:r>
        <w:rPr>
          <w:rFonts w:eastAsia="Times New Roman"/>
          <w:szCs w:val="24"/>
        </w:rPr>
        <w:t>.</w:t>
      </w:r>
      <w:r w:rsidRPr="00B5038C">
        <w:rPr>
          <w:rFonts w:eastAsia="Times New Roman"/>
          <w:szCs w:val="24"/>
        </w:rPr>
        <w:t xml:space="preserve"> Μητσοτάκης </w:t>
      </w:r>
      <w:r>
        <w:rPr>
          <w:rFonts w:eastAsia="Times New Roman"/>
          <w:szCs w:val="24"/>
        </w:rPr>
        <w:t>-</w:t>
      </w:r>
      <w:r w:rsidRPr="00B5038C">
        <w:rPr>
          <w:rFonts w:eastAsia="Times New Roman"/>
          <w:szCs w:val="24"/>
        </w:rPr>
        <w:t>που τα είχε ψηφίσει όλα ανεξαιρέτως</w:t>
      </w:r>
      <w:r>
        <w:rPr>
          <w:rFonts w:eastAsia="Times New Roman"/>
          <w:szCs w:val="24"/>
        </w:rPr>
        <w:t>,</w:t>
      </w:r>
      <w:r w:rsidRPr="00B5038C">
        <w:rPr>
          <w:rFonts w:eastAsia="Times New Roman"/>
          <w:szCs w:val="24"/>
        </w:rPr>
        <w:t xml:space="preserve"> τα μνημόνια</w:t>
      </w:r>
      <w:r>
        <w:rPr>
          <w:rFonts w:eastAsia="Times New Roman"/>
          <w:szCs w:val="24"/>
        </w:rPr>
        <w:t>,</w:t>
      </w:r>
      <w:r w:rsidRPr="00B5038C">
        <w:rPr>
          <w:rFonts w:eastAsia="Times New Roman"/>
          <w:szCs w:val="24"/>
        </w:rPr>
        <w:t xml:space="preserve"> τα τζ</w:t>
      </w:r>
      <w:r>
        <w:rPr>
          <w:rFonts w:eastAsia="Times New Roman"/>
          <w:szCs w:val="24"/>
        </w:rPr>
        <w:t>α</w:t>
      </w:r>
      <w:r w:rsidRPr="00B5038C">
        <w:rPr>
          <w:rFonts w:eastAsia="Times New Roman"/>
          <w:szCs w:val="24"/>
        </w:rPr>
        <w:t>μι</w:t>
      </w:r>
      <w:r>
        <w:rPr>
          <w:rFonts w:eastAsia="Times New Roman"/>
          <w:szCs w:val="24"/>
        </w:rPr>
        <w:t xml:space="preserve">ά, </w:t>
      </w:r>
      <w:r w:rsidRPr="00B5038C">
        <w:rPr>
          <w:rFonts w:eastAsia="Times New Roman"/>
          <w:szCs w:val="24"/>
        </w:rPr>
        <w:t xml:space="preserve">τους νόμους </w:t>
      </w:r>
      <w:r>
        <w:rPr>
          <w:rFonts w:eastAsia="Times New Roman"/>
          <w:szCs w:val="24"/>
        </w:rPr>
        <w:t>για</w:t>
      </w:r>
      <w:r w:rsidRPr="00B5038C">
        <w:rPr>
          <w:rFonts w:eastAsia="Times New Roman"/>
          <w:szCs w:val="24"/>
        </w:rPr>
        <w:t xml:space="preserve"> τη λαθρομετανάστευση</w:t>
      </w:r>
      <w:r>
        <w:rPr>
          <w:rFonts w:eastAsia="Times New Roman"/>
          <w:szCs w:val="24"/>
        </w:rPr>
        <w:t>,</w:t>
      </w:r>
      <w:r w:rsidRPr="00B5038C">
        <w:rPr>
          <w:rFonts w:eastAsia="Times New Roman"/>
          <w:szCs w:val="24"/>
        </w:rPr>
        <w:t xml:space="preserve"> το αντιρατσιστικό</w:t>
      </w:r>
      <w:r>
        <w:rPr>
          <w:rFonts w:eastAsia="Times New Roman"/>
          <w:szCs w:val="24"/>
        </w:rPr>
        <w:t xml:space="preserve">, </w:t>
      </w:r>
      <w:r w:rsidRPr="00B5038C">
        <w:rPr>
          <w:rFonts w:eastAsia="Times New Roman"/>
          <w:szCs w:val="24"/>
        </w:rPr>
        <w:t>το σύμφωνο συμβίωσης</w:t>
      </w:r>
      <w:r>
        <w:rPr>
          <w:rFonts w:eastAsia="Times New Roman"/>
          <w:szCs w:val="24"/>
        </w:rPr>
        <w:t>-</w:t>
      </w:r>
      <w:r>
        <w:rPr>
          <w:rFonts w:eastAsia="Times New Roman"/>
          <w:szCs w:val="24"/>
        </w:rPr>
        <w:t xml:space="preserve">, </w:t>
      </w:r>
      <w:r w:rsidRPr="00B5038C">
        <w:rPr>
          <w:rFonts w:eastAsia="Times New Roman"/>
          <w:szCs w:val="24"/>
        </w:rPr>
        <w:t xml:space="preserve">αλλά ένα πλέγμα ανταλλαγμάτων που συνειδητά παραδίδεται από τα </w:t>
      </w:r>
      <w:r w:rsidRPr="00B5038C">
        <w:rPr>
          <w:rFonts w:eastAsia="Times New Roman"/>
          <w:szCs w:val="24"/>
        </w:rPr>
        <w:lastRenderedPageBreak/>
        <w:t xml:space="preserve">όσια και </w:t>
      </w:r>
      <w:r>
        <w:rPr>
          <w:rFonts w:eastAsia="Times New Roman"/>
          <w:szCs w:val="24"/>
        </w:rPr>
        <w:t>ι</w:t>
      </w:r>
      <w:r w:rsidRPr="00B5038C">
        <w:rPr>
          <w:rFonts w:eastAsia="Times New Roman"/>
          <w:szCs w:val="24"/>
        </w:rPr>
        <w:t xml:space="preserve">ερά της πατρίδας </w:t>
      </w:r>
      <w:r>
        <w:rPr>
          <w:rFonts w:eastAsia="Times New Roman"/>
          <w:szCs w:val="24"/>
        </w:rPr>
        <w:t>μας,</w:t>
      </w:r>
      <w:r w:rsidRPr="00B5038C">
        <w:rPr>
          <w:rFonts w:eastAsia="Times New Roman"/>
          <w:szCs w:val="24"/>
        </w:rPr>
        <w:t xml:space="preserve"> μόνο και μόνο για την πρόσκαιρη επιβίωσ</w:t>
      </w:r>
      <w:r>
        <w:rPr>
          <w:rFonts w:eastAsia="Times New Roman"/>
          <w:szCs w:val="24"/>
        </w:rPr>
        <w:t>ή</w:t>
      </w:r>
      <w:r w:rsidRPr="00B5038C">
        <w:rPr>
          <w:rFonts w:eastAsia="Times New Roman"/>
          <w:szCs w:val="24"/>
        </w:rPr>
        <w:t xml:space="preserve"> σας και για να μπορέσετε να έρθετε σε</w:t>
      </w:r>
      <w:r>
        <w:rPr>
          <w:rFonts w:eastAsia="Times New Roman"/>
          <w:szCs w:val="24"/>
        </w:rPr>
        <w:t xml:space="preserve"> ευθεία με τις ιδεολογικές σας</w:t>
      </w:r>
      <w:r w:rsidRPr="00B5038C">
        <w:rPr>
          <w:rFonts w:eastAsia="Times New Roman"/>
          <w:szCs w:val="24"/>
        </w:rPr>
        <w:t xml:space="preserve"> προκαταλήψεις</w:t>
      </w:r>
      <w:r>
        <w:rPr>
          <w:rFonts w:eastAsia="Times New Roman"/>
          <w:szCs w:val="24"/>
        </w:rPr>
        <w:t>,</w:t>
      </w:r>
      <w:r w:rsidRPr="00B5038C">
        <w:rPr>
          <w:rFonts w:eastAsia="Times New Roman"/>
          <w:szCs w:val="24"/>
        </w:rPr>
        <w:t xml:space="preserve"> τις αριστερές ιδεολογικές </w:t>
      </w:r>
      <w:r>
        <w:rPr>
          <w:rFonts w:eastAsia="Times New Roman"/>
          <w:szCs w:val="24"/>
        </w:rPr>
        <w:t xml:space="preserve">σας </w:t>
      </w:r>
      <w:r w:rsidRPr="00B5038C">
        <w:rPr>
          <w:rFonts w:eastAsia="Times New Roman"/>
          <w:szCs w:val="24"/>
        </w:rPr>
        <w:t>αγκυλ</w:t>
      </w:r>
      <w:r w:rsidRPr="00B5038C">
        <w:rPr>
          <w:rFonts w:eastAsia="Times New Roman"/>
          <w:szCs w:val="24"/>
        </w:rPr>
        <w:t>ώσεις</w:t>
      </w:r>
      <w:r>
        <w:rPr>
          <w:rFonts w:eastAsia="Times New Roman"/>
          <w:szCs w:val="24"/>
        </w:rPr>
        <w:t>.</w:t>
      </w:r>
    </w:p>
    <w:p w14:paraId="37394B99"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Να σας θυμίσω, κύριε Τσίπρα</w:t>
      </w:r>
      <w:r w:rsidRPr="00B5038C">
        <w:rPr>
          <w:rFonts w:eastAsia="Times New Roman"/>
          <w:szCs w:val="24"/>
        </w:rPr>
        <w:t xml:space="preserve"> </w:t>
      </w:r>
      <w:r>
        <w:rPr>
          <w:rFonts w:eastAsia="Times New Roman"/>
          <w:szCs w:val="24"/>
        </w:rPr>
        <w:t>-</w:t>
      </w:r>
      <w:r w:rsidRPr="00B5038C">
        <w:rPr>
          <w:rFonts w:eastAsia="Times New Roman"/>
          <w:szCs w:val="24"/>
        </w:rPr>
        <w:t>που δεν</w:t>
      </w:r>
      <w:r>
        <w:rPr>
          <w:rFonts w:eastAsia="Times New Roman"/>
          <w:szCs w:val="24"/>
        </w:rPr>
        <w:t xml:space="preserve"> είστε εδώ αυτήν τη στιγμή-, ότι η υποκριτική απομόνωσή σας </w:t>
      </w:r>
      <w:r w:rsidRPr="00B5038C">
        <w:rPr>
          <w:rFonts w:eastAsia="Times New Roman"/>
          <w:szCs w:val="24"/>
        </w:rPr>
        <w:t xml:space="preserve">με την εικόνα του </w:t>
      </w:r>
      <w:r>
        <w:rPr>
          <w:rFonts w:eastAsia="Times New Roman"/>
          <w:szCs w:val="24"/>
        </w:rPr>
        <w:t>«</w:t>
      </w:r>
      <w:r w:rsidRPr="00B5038C">
        <w:rPr>
          <w:rFonts w:eastAsia="Times New Roman"/>
          <w:szCs w:val="24"/>
        </w:rPr>
        <w:t>Άξιον Εστί</w:t>
      </w:r>
      <w:r>
        <w:rPr>
          <w:rFonts w:eastAsia="Times New Roman"/>
          <w:szCs w:val="24"/>
        </w:rPr>
        <w:t>»</w:t>
      </w:r>
      <w:r w:rsidRPr="00B5038C">
        <w:rPr>
          <w:rFonts w:eastAsia="Times New Roman"/>
          <w:szCs w:val="24"/>
        </w:rPr>
        <w:t xml:space="preserve"> στο Άγιον Όρος</w:t>
      </w:r>
      <w:r>
        <w:rPr>
          <w:rFonts w:eastAsia="Times New Roman"/>
          <w:szCs w:val="24"/>
        </w:rPr>
        <w:t>,</w:t>
      </w:r>
      <w:r w:rsidRPr="00B5038C">
        <w:rPr>
          <w:rFonts w:eastAsia="Times New Roman"/>
          <w:szCs w:val="24"/>
        </w:rPr>
        <w:t xml:space="preserve"> όταν το επισκεφτήκατε ως άθεος</w:t>
      </w:r>
      <w:r>
        <w:rPr>
          <w:rFonts w:eastAsia="Times New Roman"/>
          <w:szCs w:val="24"/>
        </w:rPr>
        <w:t>,</w:t>
      </w:r>
      <w:r w:rsidRPr="00B5038C">
        <w:rPr>
          <w:rFonts w:eastAsia="Times New Roman"/>
          <w:szCs w:val="24"/>
        </w:rPr>
        <w:t xml:space="preserve"> αν και μπορεί να εξαπατά πρόσκαιρα τους αφελείς πιστούς που σας χάρισαν την ψήφο </w:t>
      </w:r>
      <w:r>
        <w:rPr>
          <w:rFonts w:eastAsia="Times New Roman"/>
          <w:szCs w:val="24"/>
        </w:rPr>
        <w:t>τους, δ</w:t>
      </w:r>
      <w:r w:rsidRPr="00B5038C">
        <w:rPr>
          <w:rFonts w:eastAsia="Times New Roman"/>
          <w:szCs w:val="24"/>
        </w:rPr>
        <w:t xml:space="preserve">εν σώζει την ψυχή </w:t>
      </w:r>
      <w:r>
        <w:rPr>
          <w:rFonts w:eastAsia="Times New Roman"/>
          <w:szCs w:val="24"/>
        </w:rPr>
        <w:t>σας.</w:t>
      </w:r>
      <w:r w:rsidRPr="00B5038C">
        <w:rPr>
          <w:rFonts w:eastAsia="Times New Roman"/>
          <w:szCs w:val="24"/>
        </w:rPr>
        <w:t xml:space="preserve"> Δεν σώζει</w:t>
      </w:r>
      <w:r>
        <w:rPr>
          <w:rFonts w:eastAsia="Times New Roman"/>
          <w:szCs w:val="24"/>
        </w:rPr>
        <w:t xml:space="preserve">, </w:t>
      </w:r>
      <w:r w:rsidRPr="00B5038C">
        <w:rPr>
          <w:rFonts w:eastAsia="Times New Roman"/>
          <w:szCs w:val="24"/>
        </w:rPr>
        <w:t>ακόμα χειρότερ</w:t>
      </w:r>
      <w:r>
        <w:rPr>
          <w:rFonts w:eastAsia="Times New Roman"/>
          <w:szCs w:val="24"/>
        </w:rPr>
        <w:t>ο</w:t>
      </w:r>
      <w:r w:rsidRPr="00B5038C">
        <w:rPr>
          <w:rFonts w:eastAsia="Times New Roman"/>
          <w:szCs w:val="24"/>
        </w:rPr>
        <w:t xml:space="preserve"> για </w:t>
      </w:r>
      <w:r>
        <w:rPr>
          <w:rFonts w:eastAsia="Times New Roman"/>
          <w:szCs w:val="24"/>
        </w:rPr>
        <w:t>σας,</w:t>
      </w:r>
      <w:r w:rsidRPr="00B5038C">
        <w:rPr>
          <w:rFonts w:eastAsia="Times New Roman"/>
          <w:szCs w:val="24"/>
        </w:rPr>
        <w:t xml:space="preserve"> την </w:t>
      </w:r>
      <w:r>
        <w:rPr>
          <w:rFonts w:eastAsia="Times New Roman"/>
          <w:szCs w:val="24"/>
        </w:rPr>
        <w:t>Κ</w:t>
      </w:r>
      <w:r w:rsidRPr="00B5038C">
        <w:rPr>
          <w:rFonts w:eastAsia="Times New Roman"/>
          <w:szCs w:val="24"/>
        </w:rPr>
        <w:t xml:space="preserve">υβέρνησή </w:t>
      </w:r>
      <w:r>
        <w:rPr>
          <w:rFonts w:eastAsia="Times New Roman"/>
          <w:szCs w:val="24"/>
        </w:rPr>
        <w:t>σας.</w:t>
      </w:r>
      <w:r w:rsidRPr="00B5038C">
        <w:rPr>
          <w:rFonts w:eastAsia="Times New Roman"/>
          <w:szCs w:val="24"/>
        </w:rPr>
        <w:t xml:space="preserve"> </w:t>
      </w:r>
      <w:r>
        <w:rPr>
          <w:rFonts w:eastAsia="Times New Roman"/>
          <w:szCs w:val="24"/>
        </w:rPr>
        <w:t>Δ</w:t>
      </w:r>
      <w:r w:rsidRPr="00B5038C">
        <w:rPr>
          <w:rFonts w:eastAsia="Times New Roman"/>
          <w:szCs w:val="24"/>
        </w:rPr>
        <w:t>εν σας σώζει έναντι του έθνους και της ιστορίας</w:t>
      </w:r>
      <w:r>
        <w:rPr>
          <w:rFonts w:eastAsia="Times New Roman"/>
          <w:szCs w:val="24"/>
        </w:rPr>
        <w:t xml:space="preserve">, μιας ιστορίας </w:t>
      </w:r>
      <w:r w:rsidRPr="00B5038C">
        <w:rPr>
          <w:rFonts w:eastAsia="Times New Roman"/>
          <w:szCs w:val="24"/>
        </w:rPr>
        <w:t xml:space="preserve">που θα σας καταγράψει ως </w:t>
      </w:r>
      <w:r w:rsidRPr="00B5038C">
        <w:rPr>
          <w:rFonts w:eastAsia="Times New Roman"/>
          <w:szCs w:val="24"/>
        </w:rPr>
        <w:t>την πιο μειο</w:t>
      </w:r>
      <w:r>
        <w:rPr>
          <w:rFonts w:eastAsia="Times New Roman"/>
          <w:szCs w:val="24"/>
        </w:rPr>
        <w:t>δ</w:t>
      </w:r>
      <w:r w:rsidRPr="00B5038C">
        <w:rPr>
          <w:rFonts w:eastAsia="Times New Roman"/>
          <w:szCs w:val="24"/>
        </w:rPr>
        <w:t xml:space="preserve">οτική και </w:t>
      </w:r>
      <w:r>
        <w:rPr>
          <w:rFonts w:eastAsia="Times New Roman"/>
          <w:szCs w:val="24"/>
        </w:rPr>
        <w:t>ξενόδουλη κ</w:t>
      </w:r>
      <w:r w:rsidRPr="00B5038C">
        <w:rPr>
          <w:rFonts w:eastAsia="Times New Roman"/>
          <w:szCs w:val="24"/>
        </w:rPr>
        <w:t xml:space="preserve">υβέρνηση </w:t>
      </w:r>
      <w:r>
        <w:rPr>
          <w:rFonts w:eastAsia="Times New Roman"/>
          <w:szCs w:val="24"/>
        </w:rPr>
        <w:t xml:space="preserve">από </w:t>
      </w:r>
      <w:r w:rsidRPr="00B5038C">
        <w:rPr>
          <w:rFonts w:eastAsia="Times New Roman"/>
          <w:szCs w:val="24"/>
        </w:rPr>
        <w:t>απαρχής του ελληνικού κράτους</w:t>
      </w:r>
      <w:r>
        <w:rPr>
          <w:rFonts w:eastAsia="Times New Roman"/>
          <w:szCs w:val="24"/>
        </w:rPr>
        <w:t>,</w:t>
      </w:r>
      <w:r w:rsidRPr="00B5038C">
        <w:rPr>
          <w:rFonts w:eastAsia="Times New Roman"/>
          <w:szCs w:val="24"/>
        </w:rPr>
        <w:t xml:space="preserve"> συμπεριλαμβανομένων και των κατοχικών κυβερνήσεων</w:t>
      </w:r>
      <w:r>
        <w:rPr>
          <w:rFonts w:eastAsia="Times New Roman"/>
          <w:szCs w:val="24"/>
        </w:rPr>
        <w:t xml:space="preserve">. </w:t>
      </w:r>
    </w:p>
    <w:p w14:paraId="37394B9A"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Όλοι οι υπάρχοντες δείκτες της ελληνικής οικονομίας </w:t>
      </w:r>
      <w:r w:rsidRPr="00B5038C">
        <w:rPr>
          <w:rFonts w:eastAsia="Times New Roman"/>
          <w:szCs w:val="24"/>
        </w:rPr>
        <w:t>απεικονίζουν θεαματικά την παταγώδη αποτυχία σας σε όλα τα επίπεδα της ιδι</w:t>
      </w:r>
      <w:r w:rsidRPr="00B5038C">
        <w:rPr>
          <w:rFonts w:eastAsia="Times New Roman"/>
          <w:szCs w:val="24"/>
        </w:rPr>
        <w:t>ωτικής και δημόσιας οικονομικής πραγματικότητας</w:t>
      </w:r>
      <w:r>
        <w:rPr>
          <w:rFonts w:eastAsia="Times New Roman"/>
          <w:szCs w:val="24"/>
        </w:rPr>
        <w:t>.</w:t>
      </w:r>
      <w:r w:rsidRPr="00B5038C">
        <w:rPr>
          <w:rFonts w:eastAsia="Times New Roman"/>
          <w:szCs w:val="24"/>
        </w:rPr>
        <w:t xml:space="preserve"> </w:t>
      </w:r>
      <w:r>
        <w:rPr>
          <w:rFonts w:eastAsia="Times New Roman"/>
          <w:szCs w:val="24"/>
        </w:rPr>
        <w:t>Η</w:t>
      </w:r>
      <w:r w:rsidRPr="00B5038C">
        <w:rPr>
          <w:rFonts w:eastAsia="Times New Roman"/>
          <w:szCs w:val="24"/>
        </w:rPr>
        <w:t xml:space="preserve"> κατανάλωση</w:t>
      </w:r>
      <w:r>
        <w:rPr>
          <w:rFonts w:eastAsia="Times New Roman"/>
          <w:szCs w:val="24"/>
        </w:rPr>
        <w:t>,</w:t>
      </w:r>
      <w:r w:rsidRPr="00B5038C">
        <w:rPr>
          <w:rFonts w:eastAsia="Times New Roman"/>
          <w:szCs w:val="24"/>
        </w:rPr>
        <w:t xml:space="preserve"> ως ποσοστό του ΑΕΠ</w:t>
      </w:r>
      <w:r>
        <w:rPr>
          <w:rFonts w:eastAsia="Times New Roman"/>
          <w:szCs w:val="24"/>
        </w:rPr>
        <w:t>,</w:t>
      </w:r>
      <w:r w:rsidRPr="00B5038C">
        <w:rPr>
          <w:rFonts w:eastAsia="Times New Roman"/>
          <w:szCs w:val="24"/>
        </w:rPr>
        <w:t xml:space="preserve"> έπεσε κάτω από το </w:t>
      </w:r>
      <w:r w:rsidRPr="00B5038C">
        <w:rPr>
          <w:rFonts w:eastAsia="Times New Roman"/>
          <w:szCs w:val="24"/>
        </w:rPr>
        <w:lastRenderedPageBreak/>
        <w:t>20%</w:t>
      </w:r>
      <w:r>
        <w:rPr>
          <w:rFonts w:eastAsia="Times New Roman"/>
          <w:szCs w:val="24"/>
        </w:rPr>
        <w:t xml:space="preserve">. Ο αριθμός </w:t>
      </w:r>
      <w:r w:rsidRPr="00B5038C">
        <w:rPr>
          <w:rFonts w:eastAsia="Times New Roman"/>
          <w:szCs w:val="24"/>
        </w:rPr>
        <w:t xml:space="preserve">των οικοδομικών αδειών παραμένει καθηλωμένος κοντά στις </w:t>
      </w:r>
      <w:r>
        <w:rPr>
          <w:rFonts w:eastAsia="Times New Roman"/>
          <w:szCs w:val="24"/>
        </w:rPr>
        <w:t>δέκα τρεις χιλιάδες</w:t>
      </w:r>
      <w:r w:rsidRPr="00B5038C">
        <w:rPr>
          <w:rFonts w:eastAsia="Times New Roman"/>
          <w:szCs w:val="24"/>
        </w:rPr>
        <w:t xml:space="preserve"> από το 2014</w:t>
      </w:r>
      <w:r>
        <w:rPr>
          <w:rFonts w:eastAsia="Times New Roman"/>
          <w:szCs w:val="24"/>
        </w:rPr>
        <w:t>.</w:t>
      </w:r>
      <w:r w:rsidRPr="00B5038C">
        <w:rPr>
          <w:rFonts w:eastAsia="Times New Roman"/>
          <w:szCs w:val="24"/>
        </w:rPr>
        <w:t xml:space="preserve"> </w:t>
      </w:r>
      <w:r>
        <w:rPr>
          <w:rFonts w:eastAsia="Times New Roman"/>
          <w:szCs w:val="24"/>
        </w:rPr>
        <w:t>Ο</w:t>
      </w:r>
      <w:r w:rsidRPr="00B5038C">
        <w:rPr>
          <w:rFonts w:eastAsia="Times New Roman"/>
          <w:szCs w:val="24"/>
        </w:rPr>
        <w:t xml:space="preserve"> δείκτης βιομηχανικής παραγωγής πάει από το κακό σ</w:t>
      </w:r>
      <w:r w:rsidRPr="00B5038C">
        <w:rPr>
          <w:rFonts w:eastAsia="Times New Roman"/>
          <w:szCs w:val="24"/>
        </w:rPr>
        <w:t>το χειρότερο</w:t>
      </w:r>
      <w:r>
        <w:rPr>
          <w:rFonts w:eastAsia="Times New Roman"/>
          <w:szCs w:val="24"/>
        </w:rPr>
        <w:t>,</w:t>
      </w:r>
      <w:r w:rsidRPr="00B5038C">
        <w:rPr>
          <w:rFonts w:eastAsia="Times New Roman"/>
          <w:szCs w:val="24"/>
        </w:rPr>
        <w:t xml:space="preserve"> ακόμα και συγκριτικά με το 2017</w:t>
      </w:r>
      <w:r>
        <w:rPr>
          <w:rFonts w:eastAsia="Times New Roman"/>
          <w:szCs w:val="24"/>
        </w:rPr>
        <w:t>.</w:t>
      </w:r>
      <w:r w:rsidRPr="00B5038C">
        <w:rPr>
          <w:rFonts w:eastAsia="Times New Roman"/>
          <w:szCs w:val="24"/>
        </w:rPr>
        <w:t xml:space="preserve"> </w:t>
      </w:r>
      <w:r>
        <w:rPr>
          <w:rFonts w:eastAsia="Times New Roman"/>
          <w:szCs w:val="24"/>
        </w:rPr>
        <w:t>Ο</w:t>
      </w:r>
      <w:r w:rsidRPr="00B5038C">
        <w:rPr>
          <w:rFonts w:eastAsia="Times New Roman"/>
          <w:szCs w:val="24"/>
        </w:rPr>
        <w:t>ι καταθέσεις δεν έχουν επιστρέψει στις ανακεφαλαιοποιημένες με τα λεφτά μας τράπεζες</w:t>
      </w:r>
      <w:r>
        <w:rPr>
          <w:rFonts w:eastAsia="Times New Roman"/>
          <w:szCs w:val="24"/>
        </w:rPr>
        <w:t>,</w:t>
      </w:r>
      <w:r w:rsidRPr="00B5038C">
        <w:rPr>
          <w:rFonts w:eastAsia="Times New Roman"/>
          <w:szCs w:val="24"/>
        </w:rPr>
        <w:t xml:space="preserve"> οι οποίες παραμένουν τράπεζες ζόμπι</w:t>
      </w:r>
      <w:r>
        <w:rPr>
          <w:rFonts w:eastAsia="Times New Roman"/>
          <w:szCs w:val="24"/>
        </w:rPr>
        <w:t>. Τράπεζες ζόμπι!</w:t>
      </w:r>
      <w:r w:rsidRPr="00B5038C">
        <w:rPr>
          <w:rFonts w:eastAsia="Times New Roman"/>
          <w:szCs w:val="24"/>
        </w:rPr>
        <w:t xml:space="preserve"> </w:t>
      </w:r>
      <w:r>
        <w:rPr>
          <w:rFonts w:eastAsia="Times New Roman"/>
          <w:szCs w:val="24"/>
        </w:rPr>
        <w:t>Τ</w:t>
      </w:r>
      <w:r w:rsidRPr="00B5038C">
        <w:rPr>
          <w:rFonts w:eastAsia="Times New Roman"/>
          <w:szCs w:val="24"/>
        </w:rPr>
        <w:t xml:space="preserve">ο ποσοστό </w:t>
      </w:r>
      <w:r>
        <w:rPr>
          <w:rFonts w:eastAsia="Times New Roman"/>
          <w:szCs w:val="24"/>
        </w:rPr>
        <w:t xml:space="preserve">της </w:t>
      </w:r>
      <w:r w:rsidRPr="00B5038C">
        <w:rPr>
          <w:rFonts w:eastAsia="Times New Roman"/>
          <w:szCs w:val="24"/>
        </w:rPr>
        <w:t>ανεργία</w:t>
      </w:r>
      <w:r>
        <w:rPr>
          <w:rFonts w:eastAsia="Times New Roman"/>
          <w:szCs w:val="24"/>
        </w:rPr>
        <w:t>ς, με</w:t>
      </w:r>
      <w:r w:rsidRPr="00B5038C">
        <w:rPr>
          <w:rFonts w:eastAsia="Times New Roman"/>
          <w:szCs w:val="24"/>
        </w:rPr>
        <w:t xml:space="preserve"> τα χαλκευμένα στοιχεία</w:t>
      </w:r>
      <w:r>
        <w:rPr>
          <w:rFonts w:eastAsia="Times New Roman"/>
          <w:szCs w:val="24"/>
        </w:rPr>
        <w:t xml:space="preserve">, </w:t>
      </w:r>
      <w:r w:rsidRPr="00B5038C">
        <w:rPr>
          <w:rFonts w:eastAsia="Times New Roman"/>
          <w:szCs w:val="24"/>
        </w:rPr>
        <w:t>παραμένει το μεγα</w:t>
      </w:r>
      <w:r w:rsidRPr="00B5038C">
        <w:rPr>
          <w:rFonts w:eastAsia="Times New Roman"/>
          <w:szCs w:val="24"/>
        </w:rPr>
        <w:t>λύτερο στην Ευρωπαϊκή Ένωση</w:t>
      </w:r>
      <w:r>
        <w:rPr>
          <w:rFonts w:eastAsia="Times New Roman"/>
          <w:szCs w:val="24"/>
        </w:rPr>
        <w:t xml:space="preserve">, όπως επίσης και το ποσοστό </w:t>
      </w:r>
      <w:r w:rsidRPr="00B5038C">
        <w:rPr>
          <w:rFonts w:eastAsia="Times New Roman"/>
          <w:szCs w:val="24"/>
        </w:rPr>
        <w:t>του πληθυσμού που είναι σε κίνδυνο φτώχειας</w:t>
      </w:r>
      <w:r>
        <w:rPr>
          <w:rFonts w:eastAsia="Times New Roman"/>
          <w:szCs w:val="24"/>
        </w:rPr>
        <w:t xml:space="preserve">, το οποίο βρίσκεται στο 14%. Όλα αυτά τα στοιχεία είναι επίσημα δημοσιευμένα. Είναι στην ιστοσελίδα «διαΝΕΟσις», </w:t>
      </w:r>
      <w:r w:rsidRPr="00B5038C">
        <w:rPr>
          <w:rFonts w:eastAsia="Times New Roman"/>
          <w:szCs w:val="24"/>
        </w:rPr>
        <w:t xml:space="preserve">για να μην τα </w:t>
      </w:r>
      <w:r>
        <w:rPr>
          <w:rFonts w:eastAsia="Times New Roman"/>
          <w:szCs w:val="24"/>
        </w:rPr>
        <w:t xml:space="preserve">αμφισβητήσετε. </w:t>
      </w:r>
    </w:p>
    <w:p w14:paraId="37394B9B"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Διαβάζω: «Εκα</w:t>
      </w:r>
      <w:r>
        <w:rPr>
          <w:rFonts w:eastAsia="Times New Roman"/>
          <w:szCs w:val="24"/>
        </w:rPr>
        <w:t xml:space="preserve">τό </w:t>
      </w:r>
      <w:r w:rsidRPr="00B5038C">
        <w:rPr>
          <w:rFonts w:eastAsia="Times New Roman"/>
          <w:szCs w:val="24"/>
        </w:rPr>
        <w:t>επιχειρήσεις κλείνουν καθημερινά</w:t>
      </w:r>
      <w:r>
        <w:rPr>
          <w:rFonts w:eastAsia="Times New Roman"/>
          <w:szCs w:val="24"/>
        </w:rPr>
        <w:t>.</w:t>
      </w:r>
      <w:r w:rsidRPr="00B5038C">
        <w:rPr>
          <w:rFonts w:eastAsia="Times New Roman"/>
          <w:szCs w:val="24"/>
        </w:rPr>
        <w:t xml:space="preserve"> </w:t>
      </w:r>
      <w:r>
        <w:rPr>
          <w:rFonts w:eastAsia="Times New Roman"/>
          <w:szCs w:val="24"/>
        </w:rPr>
        <w:t>Ά</w:t>
      </w:r>
      <w:r w:rsidRPr="00B5038C">
        <w:rPr>
          <w:rFonts w:eastAsia="Times New Roman"/>
          <w:szCs w:val="24"/>
        </w:rPr>
        <w:t>νω των 8 δισεκατομμυρίων ευρώ είναι οι απλήρωτες υποχρεώσεις του δημοσίου απέναντι σε ιδιώτες</w:t>
      </w:r>
      <w:r>
        <w:rPr>
          <w:rFonts w:eastAsia="Times New Roman"/>
          <w:szCs w:val="24"/>
        </w:rPr>
        <w:t>.</w:t>
      </w:r>
      <w:r w:rsidRPr="00B5038C">
        <w:rPr>
          <w:rFonts w:eastAsia="Times New Roman"/>
          <w:szCs w:val="24"/>
        </w:rPr>
        <w:t xml:space="preserve"> </w:t>
      </w:r>
      <w:r>
        <w:rPr>
          <w:rFonts w:eastAsia="Times New Roman"/>
          <w:szCs w:val="24"/>
        </w:rPr>
        <w:t>Ά</w:t>
      </w:r>
      <w:r w:rsidRPr="00B5038C">
        <w:rPr>
          <w:rFonts w:eastAsia="Times New Roman"/>
          <w:szCs w:val="24"/>
        </w:rPr>
        <w:t xml:space="preserve">νω των 110 </w:t>
      </w:r>
      <w:r>
        <w:rPr>
          <w:rFonts w:eastAsia="Times New Roman"/>
          <w:szCs w:val="24"/>
        </w:rPr>
        <w:t xml:space="preserve">δισεκατομμυρίων ευρώ είναι </w:t>
      </w:r>
      <w:r w:rsidRPr="00B5038C">
        <w:rPr>
          <w:rFonts w:eastAsia="Times New Roman"/>
          <w:szCs w:val="24"/>
        </w:rPr>
        <w:t>τα χρέη των ιδιωτών προς το κράτος</w:t>
      </w:r>
      <w:r>
        <w:rPr>
          <w:rFonts w:eastAsia="Times New Roman"/>
          <w:szCs w:val="24"/>
        </w:rPr>
        <w:t>.</w:t>
      </w:r>
      <w:r w:rsidRPr="00B5038C">
        <w:rPr>
          <w:rFonts w:eastAsia="Times New Roman"/>
          <w:szCs w:val="24"/>
        </w:rPr>
        <w:t xml:space="preserve"> </w:t>
      </w:r>
      <w:r>
        <w:rPr>
          <w:rFonts w:eastAsia="Times New Roman"/>
          <w:szCs w:val="24"/>
        </w:rPr>
        <w:t>Η</w:t>
      </w:r>
      <w:r w:rsidRPr="00B5038C">
        <w:rPr>
          <w:rFonts w:eastAsia="Times New Roman"/>
          <w:szCs w:val="24"/>
        </w:rPr>
        <w:t xml:space="preserve"> συρρίκνωση της ιδιωτικής αποταμίευσης </w:t>
      </w:r>
      <w:r>
        <w:rPr>
          <w:rFonts w:eastAsia="Times New Roman"/>
          <w:szCs w:val="24"/>
        </w:rPr>
        <w:t>βρίσκεται στα 5</w:t>
      </w:r>
      <w:r w:rsidRPr="00B5038C">
        <w:rPr>
          <w:rFonts w:eastAsia="Times New Roman"/>
          <w:szCs w:val="24"/>
        </w:rPr>
        <w:t>,2 δισεκατομμύρια ευρώ</w:t>
      </w:r>
      <w:r>
        <w:rPr>
          <w:rFonts w:eastAsia="Times New Roman"/>
          <w:szCs w:val="24"/>
        </w:rPr>
        <w:t>.</w:t>
      </w:r>
      <w:r w:rsidRPr="00B5038C">
        <w:rPr>
          <w:rFonts w:eastAsia="Times New Roman"/>
          <w:szCs w:val="24"/>
        </w:rPr>
        <w:t xml:space="preserve"> </w:t>
      </w:r>
      <w:r>
        <w:rPr>
          <w:rFonts w:eastAsia="Times New Roman"/>
          <w:szCs w:val="24"/>
        </w:rPr>
        <w:t>Ε</w:t>
      </w:r>
      <w:r w:rsidRPr="00B5038C">
        <w:rPr>
          <w:rFonts w:eastAsia="Times New Roman"/>
          <w:szCs w:val="24"/>
        </w:rPr>
        <w:t xml:space="preserve">ξακόσιες χιλιάδες επαγγελματίες χρωστούν </w:t>
      </w:r>
      <w:r>
        <w:rPr>
          <w:rFonts w:eastAsia="Times New Roman"/>
          <w:szCs w:val="24"/>
        </w:rPr>
        <w:t>α</w:t>
      </w:r>
      <w:r w:rsidRPr="00B5038C">
        <w:rPr>
          <w:rFonts w:eastAsia="Times New Roman"/>
          <w:szCs w:val="24"/>
        </w:rPr>
        <w:t>κόμη και το ρεύμα</w:t>
      </w:r>
      <w:r>
        <w:rPr>
          <w:rFonts w:eastAsia="Times New Roman"/>
          <w:szCs w:val="24"/>
        </w:rPr>
        <w:t>. Τετρακόσιες χιλιάδες</w:t>
      </w:r>
      <w:r w:rsidRPr="00B5038C">
        <w:rPr>
          <w:rFonts w:eastAsia="Times New Roman"/>
          <w:szCs w:val="24"/>
        </w:rPr>
        <w:t xml:space="preserve"> επιχειρηματίες έχουν καθυ</w:t>
      </w:r>
      <w:r w:rsidRPr="00B5038C">
        <w:rPr>
          <w:rFonts w:eastAsia="Times New Roman"/>
          <w:szCs w:val="24"/>
        </w:rPr>
        <w:lastRenderedPageBreak/>
        <w:t>στερήσεις στην εξόφληση του ΟΑΕΕ</w:t>
      </w:r>
      <w:r>
        <w:rPr>
          <w:rFonts w:eastAsia="Times New Roman"/>
          <w:szCs w:val="24"/>
        </w:rPr>
        <w:t>.</w:t>
      </w:r>
      <w:r w:rsidRPr="00B5038C">
        <w:rPr>
          <w:rFonts w:eastAsia="Times New Roman"/>
          <w:szCs w:val="24"/>
        </w:rPr>
        <w:t xml:space="preserve"> </w:t>
      </w:r>
      <w:r>
        <w:rPr>
          <w:rFonts w:eastAsia="Times New Roman"/>
          <w:szCs w:val="24"/>
        </w:rPr>
        <w:t>Π</w:t>
      </w:r>
      <w:r w:rsidRPr="00B5038C">
        <w:rPr>
          <w:rFonts w:eastAsia="Times New Roman"/>
          <w:szCs w:val="24"/>
        </w:rPr>
        <w:t>έντε στους δέκα αδυνατούν να καταβ</w:t>
      </w:r>
      <w:r>
        <w:rPr>
          <w:rFonts w:eastAsia="Times New Roman"/>
          <w:szCs w:val="24"/>
        </w:rPr>
        <w:t>ά</w:t>
      </w:r>
      <w:r w:rsidRPr="00B5038C">
        <w:rPr>
          <w:rFonts w:eastAsia="Times New Roman"/>
          <w:szCs w:val="24"/>
        </w:rPr>
        <w:t>λουν ασφαλιστικές και φορολογικές υποχρ</w:t>
      </w:r>
      <w:r w:rsidRPr="00B5038C">
        <w:rPr>
          <w:rFonts w:eastAsia="Times New Roman"/>
          <w:szCs w:val="24"/>
        </w:rPr>
        <w:t>εώσεις</w:t>
      </w:r>
      <w:r>
        <w:rPr>
          <w:rFonts w:eastAsia="Times New Roman"/>
          <w:szCs w:val="24"/>
        </w:rPr>
        <w:t>»,</w:t>
      </w:r>
      <w:r w:rsidRPr="00B5038C">
        <w:rPr>
          <w:rFonts w:eastAsia="Times New Roman"/>
          <w:szCs w:val="24"/>
        </w:rPr>
        <w:t xml:space="preserve"> παρά τις ρυθμίσεις </w:t>
      </w:r>
      <w:r>
        <w:rPr>
          <w:rFonts w:eastAsia="Times New Roman"/>
          <w:szCs w:val="24"/>
        </w:rPr>
        <w:t>-</w:t>
      </w:r>
      <w:r w:rsidRPr="00B5038C">
        <w:rPr>
          <w:rFonts w:eastAsia="Times New Roman"/>
          <w:szCs w:val="24"/>
        </w:rPr>
        <w:t>και θα το δείτε</w:t>
      </w:r>
      <w:r>
        <w:rPr>
          <w:rFonts w:eastAsia="Times New Roman"/>
          <w:szCs w:val="24"/>
        </w:rPr>
        <w:t>-</w:t>
      </w:r>
      <w:r w:rsidRPr="00B5038C">
        <w:rPr>
          <w:rFonts w:eastAsia="Times New Roman"/>
          <w:szCs w:val="24"/>
        </w:rPr>
        <w:t xml:space="preserve"> και παρά τις </w:t>
      </w:r>
      <w:r>
        <w:rPr>
          <w:rFonts w:eastAsia="Times New Roman"/>
          <w:szCs w:val="24"/>
        </w:rPr>
        <w:t>εκατό είκοσι</w:t>
      </w:r>
      <w:r w:rsidRPr="00B5038C">
        <w:rPr>
          <w:rFonts w:eastAsia="Times New Roman"/>
          <w:szCs w:val="24"/>
        </w:rPr>
        <w:t xml:space="preserve"> δόσεις που </w:t>
      </w:r>
      <w:r>
        <w:rPr>
          <w:rFonts w:eastAsia="Times New Roman"/>
          <w:szCs w:val="24"/>
        </w:rPr>
        <w:t>θα</w:t>
      </w:r>
      <w:r w:rsidRPr="00B5038C">
        <w:rPr>
          <w:rFonts w:eastAsia="Times New Roman"/>
          <w:szCs w:val="24"/>
        </w:rPr>
        <w:t xml:space="preserve"> υποσχεθείτε</w:t>
      </w:r>
      <w:r>
        <w:rPr>
          <w:rFonts w:eastAsia="Times New Roman"/>
          <w:szCs w:val="24"/>
        </w:rPr>
        <w:t>.</w:t>
      </w:r>
      <w:r w:rsidRPr="00B5038C">
        <w:rPr>
          <w:rFonts w:eastAsia="Times New Roman"/>
          <w:szCs w:val="24"/>
        </w:rPr>
        <w:t xml:space="preserve"> </w:t>
      </w:r>
    </w:p>
    <w:p w14:paraId="37394B9C"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Τ</w:t>
      </w:r>
      <w:r w:rsidRPr="00B5038C">
        <w:rPr>
          <w:rFonts w:eastAsia="Times New Roman"/>
          <w:szCs w:val="24"/>
        </w:rPr>
        <w:t>ην ίδια στιγμή χάθηκαν</w:t>
      </w:r>
      <w:r>
        <w:rPr>
          <w:rFonts w:eastAsia="Times New Roman"/>
          <w:szCs w:val="24"/>
        </w:rPr>
        <w:t>,</w:t>
      </w:r>
      <w:r w:rsidRPr="00B5038C">
        <w:rPr>
          <w:rFonts w:eastAsia="Times New Roman"/>
          <w:szCs w:val="24"/>
        </w:rPr>
        <w:t xml:space="preserve"> σε σύγκριση με πέρυσι</w:t>
      </w:r>
      <w:r>
        <w:rPr>
          <w:rFonts w:eastAsia="Times New Roman"/>
          <w:szCs w:val="24"/>
        </w:rPr>
        <w:t>,</w:t>
      </w:r>
      <w:r w:rsidRPr="00B5038C">
        <w:rPr>
          <w:rFonts w:eastAsia="Times New Roman"/>
          <w:szCs w:val="24"/>
        </w:rPr>
        <w:t xml:space="preserve"> από την αγορά 130 δισεκατομμύρια ευρώ</w:t>
      </w:r>
      <w:r>
        <w:rPr>
          <w:rFonts w:eastAsia="Times New Roman"/>
          <w:szCs w:val="24"/>
        </w:rPr>
        <w:t>. Κλάδοι,</w:t>
      </w:r>
      <w:r w:rsidRPr="00B5038C">
        <w:rPr>
          <w:rFonts w:eastAsia="Times New Roman"/>
          <w:szCs w:val="24"/>
        </w:rPr>
        <w:t xml:space="preserve"> όπως αυτό</w:t>
      </w:r>
      <w:r>
        <w:rPr>
          <w:rFonts w:eastAsia="Times New Roman"/>
          <w:szCs w:val="24"/>
        </w:rPr>
        <w:t>ς</w:t>
      </w:r>
      <w:r w:rsidRPr="00B5038C">
        <w:rPr>
          <w:rFonts w:eastAsia="Times New Roman"/>
          <w:szCs w:val="24"/>
        </w:rPr>
        <w:t xml:space="preserve"> με τα είδη πρώτης ανάγκης</w:t>
      </w:r>
      <w:r>
        <w:rPr>
          <w:rFonts w:eastAsia="Times New Roman"/>
          <w:szCs w:val="24"/>
        </w:rPr>
        <w:t>,</w:t>
      </w:r>
      <w:r w:rsidRPr="00B5038C">
        <w:rPr>
          <w:rFonts w:eastAsia="Times New Roman"/>
          <w:szCs w:val="24"/>
        </w:rPr>
        <w:t xml:space="preserve"> σημείωσα</w:t>
      </w:r>
      <w:r>
        <w:rPr>
          <w:rFonts w:eastAsia="Times New Roman"/>
          <w:szCs w:val="24"/>
        </w:rPr>
        <w:t>ν</w:t>
      </w:r>
      <w:r w:rsidRPr="00B5038C">
        <w:rPr>
          <w:rFonts w:eastAsia="Times New Roman"/>
          <w:szCs w:val="24"/>
        </w:rPr>
        <w:t xml:space="preserve"> φέτος νέα μεί</w:t>
      </w:r>
      <w:r w:rsidRPr="00B5038C">
        <w:rPr>
          <w:rFonts w:eastAsia="Times New Roman"/>
          <w:szCs w:val="24"/>
        </w:rPr>
        <w:t>ωση στις πωλήσεις από 4</w:t>
      </w:r>
      <w:r>
        <w:rPr>
          <w:rFonts w:eastAsia="Times New Roman"/>
          <w:szCs w:val="24"/>
        </w:rPr>
        <w:t>%</w:t>
      </w:r>
      <w:r w:rsidRPr="00B5038C">
        <w:rPr>
          <w:rFonts w:eastAsia="Times New Roman"/>
          <w:szCs w:val="24"/>
        </w:rPr>
        <w:t xml:space="preserve"> έως 10%</w:t>
      </w:r>
      <w:r>
        <w:rPr>
          <w:rFonts w:eastAsia="Times New Roman"/>
          <w:szCs w:val="24"/>
        </w:rPr>
        <w:t>,</w:t>
      </w:r>
      <w:r w:rsidRPr="00B5038C">
        <w:rPr>
          <w:rFonts w:eastAsia="Times New Roman"/>
          <w:szCs w:val="24"/>
        </w:rPr>
        <w:t xml:space="preserve"> ενώ ούτε μία νέα θέση εργασίας </w:t>
      </w:r>
      <w:r>
        <w:rPr>
          <w:rFonts w:eastAsia="Times New Roman"/>
          <w:szCs w:val="24"/>
        </w:rPr>
        <w:t>δ</w:t>
      </w:r>
      <w:r w:rsidRPr="00B5038C">
        <w:rPr>
          <w:rFonts w:eastAsia="Times New Roman"/>
          <w:szCs w:val="24"/>
        </w:rPr>
        <w:t xml:space="preserve">εν έχει ανοίξει σε παραγωγικούς τομείς </w:t>
      </w:r>
      <w:r>
        <w:rPr>
          <w:rFonts w:eastAsia="Times New Roman"/>
          <w:szCs w:val="24"/>
        </w:rPr>
        <w:t xml:space="preserve">της </w:t>
      </w:r>
      <w:r w:rsidRPr="00B5038C">
        <w:rPr>
          <w:rFonts w:eastAsia="Times New Roman"/>
          <w:szCs w:val="24"/>
        </w:rPr>
        <w:t>οικονομίας</w:t>
      </w:r>
      <w:r>
        <w:rPr>
          <w:rFonts w:eastAsia="Times New Roman"/>
          <w:szCs w:val="24"/>
        </w:rPr>
        <w:t>, πέραν β</w:t>
      </w:r>
      <w:r w:rsidRPr="00B5038C">
        <w:rPr>
          <w:rFonts w:eastAsia="Times New Roman"/>
          <w:szCs w:val="24"/>
        </w:rPr>
        <w:t xml:space="preserve">εβαίως από τους </w:t>
      </w:r>
      <w:r w:rsidRPr="004F6DD7">
        <w:rPr>
          <w:rFonts w:eastAsia="Times New Roman"/>
          <w:szCs w:val="24"/>
        </w:rPr>
        <w:t xml:space="preserve">κρατικοδίαιτους </w:t>
      </w:r>
      <w:r w:rsidRPr="00B5038C">
        <w:rPr>
          <w:rFonts w:eastAsia="Times New Roman"/>
          <w:szCs w:val="24"/>
        </w:rPr>
        <w:t>διορισμούς που προανέφερα</w:t>
      </w:r>
      <w:r>
        <w:rPr>
          <w:rFonts w:eastAsia="Times New Roman"/>
          <w:szCs w:val="24"/>
        </w:rPr>
        <w:t>,</w:t>
      </w:r>
      <w:r w:rsidRPr="00B5038C">
        <w:rPr>
          <w:rFonts w:eastAsia="Times New Roman"/>
          <w:szCs w:val="24"/>
        </w:rPr>
        <w:t xml:space="preserve"> από αυτούς τους λίγους και εκλεκτούς δικούς </w:t>
      </w:r>
      <w:r>
        <w:rPr>
          <w:rFonts w:eastAsia="Times New Roman"/>
          <w:szCs w:val="24"/>
        </w:rPr>
        <w:t>σας.</w:t>
      </w:r>
    </w:p>
    <w:p w14:paraId="37394B9D" w14:textId="77777777" w:rsidR="00B27939" w:rsidRDefault="00D93F4B">
      <w:pPr>
        <w:tabs>
          <w:tab w:val="center" w:pos="4753"/>
          <w:tab w:val="left" w:pos="6156"/>
        </w:tabs>
        <w:spacing w:after="0" w:line="600" w:lineRule="auto"/>
        <w:ind w:firstLine="720"/>
        <w:jc w:val="both"/>
        <w:rPr>
          <w:rFonts w:eastAsia="Times New Roman"/>
          <w:szCs w:val="24"/>
        </w:rPr>
      </w:pPr>
      <w:r w:rsidRPr="00B5038C">
        <w:rPr>
          <w:rFonts w:eastAsia="Times New Roman"/>
          <w:szCs w:val="24"/>
        </w:rPr>
        <w:t>Αιχμή του δόρατος τη</w:t>
      </w:r>
      <w:r w:rsidRPr="00B5038C">
        <w:rPr>
          <w:rFonts w:eastAsia="Times New Roman"/>
          <w:szCs w:val="24"/>
        </w:rPr>
        <w:t xml:space="preserve">ς μνημονιακής πολιτικής που </w:t>
      </w:r>
      <w:r>
        <w:rPr>
          <w:rFonts w:eastAsia="Times New Roman"/>
          <w:szCs w:val="24"/>
        </w:rPr>
        <w:t>έχετε</w:t>
      </w:r>
      <w:r w:rsidRPr="00B5038C">
        <w:rPr>
          <w:rFonts w:eastAsia="Times New Roman"/>
          <w:szCs w:val="24"/>
        </w:rPr>
        <w:t xml:space="preserve"> υ</w:t>
      </w:r>
      <w:r>
        <w:rPr>
          <w:rFonts w:eastAsia="Times New Roman"/>
          <w:szCs w:val="24"/>
        </w:rPr>
        <w:t>ι</w:t>
      </w:r>
      <w:r w:rsidRPr="00B5038C">
        <w:rPr>
          <w:rFonts w:eastAsia="Times New Roman"/>
          <w:szCs w:val="24"/>
        </w:rPr>
        <w:t>οθετήσει καλύτερα από τους προκατόχους σας αποτελεί η υλοποίηση του προγράμματος για την αξιοποίηση της δημόσιας περιουσίας</w:t>
      </w:r>
      <w:r>
        <w:rPr>
          <w:rFonts w:eastAsia="Times New Roman"/>
          <w:szCs w:val="24"/>
        </w:rPr>
        <w:t>,</w:t>
      </w:r>
      <w:r w:rsidRPr="00B5038C">
        <w:rPr>
          <w:rFonts w:eastAsia="Times New Roman"/>
          <w:szCs w:val="24"/>
        </w:rPr>
        <w:t xml:space="preserve"> που συνεχίζεται και </w:t>
      </w:r>
      <w:r>
        <w:rPr>
          <w:rFonts w:eastAsia="Times New Roman"/>
          <w:szCs w:val="24"/>
        </w:rPr>
        <w:t>με</w:t>
      </w:r>
      <w:r w:rsidRPr="00B5038C">
        <w:rPr>
          <w:rFonts w:eastAsia="Times New Roman"/>
          <w:szCs w:val="24"/>
        </w:rPr>
        <w:t xml:space="preserve"> τα νέα μέτρα</w:t>
      </w:r>
      <w:r>
        <w:rPr>
          <w:rFonts w:eastAsia="Times New Roman"/>
          <w:szCs w:val="24"/>
        </w:rPr>
        <w:t>. Το υπερπλεόνασμα</w:t>
      </w:r>
      <w:r w:rsidRPr="00B5038C">
        <w:rPr>
          <w:rFonts w:eastAsia="Times New Roman"/>
          <w:szCs w:val="24"/>
        </w:rPr>
        <w:t xml:space="preserve"> που διαμορφών</w:t>
      </w:r>
      <w:r>
        <w:rPr>
          <w:rFonts w:eastAsia="Times New Roman"/>
          <w:szCs w:val="24"/>
        </w:rPr>
        <w:t xml:space="preserve">εται </w:t>
      </w:r>
      <w:r w:rsidRPr="00B5038C">
        <w:rPr>
          <w:rFonts w:eastAsia="Times New Roman"/>
          <w:szCs w:val="24"/>
        </w:rPr>
        <w:t xml:space="preserve">στα 6,9 δισεκατομμύρια </w:t>
      </w:r>
      <w:r w:rsidRPr="00B5038C">
        <w:rPr>
          <w:rFonts w:eastAsia="Times New Roman"/>
          <w:szCs w:val="24"/>
        </w:rPr>
        <w:t>ευρώ</w:t>
      </w:r>
      <w:r>
        <w:rPr>
          <w:rFonts w:eastAsia="Times New Roman"/>
          <w:szCs w:val="24"/>
        </w:rPr>
        <w:t>, δηλαδή</w:t>
      </w:r>
      <w:r w:rsidRPr="00B5038C">
        <w:rPr>
          <w:rFonts w:eastAsia="Times New Roman"/>
          <w:szCs w:val="24"/>
        </w:rPr>
        <w:t xml:space="preserve"> στο 3,62</w:t>
      </w:r>
      <w:r>
        <w:rPr>
          <w:rFonts w:eastAsia="Times New Roman"/>
          <w:szCs w:val="24"/>
        </w:rPr>
        <w:t xml:space="preserve">% του ΑΕΠ, </w:t>
      </w:r>
      <w:r w:rsidRPr="00B5038C">
        <w:rPr>
          <w:rFonts w:eastAsia="Times New Roman"/>
          <w:szCs w:val="24"/>
        </w:rPr>
        <w:t xml:space="preserve">προκύπτει από την υπερφορολόγηση και την περικοπή του προγράμματος </w:t>
      </w:r>
      <w:r>
        <w:rPr>
          <w:rFonts w:eastAsia="Times New Roman"/>
          <w:szCs w:val="24"/>
        </w:rPr>
        <w:t>δ</w:t>
      </w:r>
      <w:r w:rsidRPr="00B5038C">
        <w:rPr>
          <w:rFonts w:eastAsia="Times New Roman"/>
          <w:szCs w:val="24"/>
        </w:rPr>
        <w:t>ημοσίων επενδύσεων</w:t>
      </w:r>
      <w:r>
        <w:rPr>
          <w:rFonts w:eastAsia="Times New Roman"/>
          <w:szCs w:val="24"/>
        </w:rPr>
        <w:t xml:space="preserve">. </w:t>
      </w:r>
      <w:r>
        <w:rPr>
          <w:rFonts w:eastAsia="Times New Roman"/>
          <w:szCs w:val="24"/>
        </w:rPr>
        <w:lastRenderedPageBreak/>
        <w:t xml:space="preserve">Σύμφωνα με την Έκθεση </w:t>
      </w:r>
      <w:r w:rsidRPr="00B5038C">
        <w:rPr>
          <w:rFonts w:eastAsia="Times New Roman"/>
          <w:szCs w:val="24"/>
        </w:rPr>
        <w:t>της Εθνικής Τραπέζης</w:t>
      </w:r>
      <w:r>
        <w:rPr>
          <w:rFonts w:eastAsia="Times New Roman"/>
          <w:szCs w:val="24"/>
        </w:rPr>
        <w:t>,</w:t>
      </w:r>
      <w:r w:rsidRPr="00B5038C">
        <w:rPr>
          <w:rFonts w:eastAsia="Times New Roman"/>
          <w:szCs w:val="24"/>
        </w:rPr>
        <w:t xml:space="preserve"> το υπερπλε</w:t>
      </w:r>
      <w:r>
        <w:rPr>
          <w:rFonts w:eastAsia="Times New Roman"/>
          <w:szCs w:val="24"/>
        </w:rPr>
        <w:t>όνασμα το 2017 έφθασε σε ύψος το 4,2%</w:t>
      </w:r>
      <w:r w:rsidRPr="00B5038C">
        <w:rPr>
          <w:rFonts w:eastAsia="Times New Roman"/>
          <w:szCs w:val="24"/>
        </w:rPr>
        <w:t xml:space="preserve"> του ΑΕΠ και είχε αρνητική επίδραση στην οικονομική δραστηριότητα της τάξης του 12% για το 2017</w:t>
      </w:r>
      <w:r>
        <w:rPr>
          <w:rFonts w:eastAsia="Times New Roman"/>
          <w:szCs w:val="24"/>
        </w:rPr>
        <w:t>.</w:t>
      </w:r>
      <w:r w:rsidRPr="00B5038C">
        <w:rPr>
          <w:rFonts w:eastAsia="Times New Roman"/>
          <w:szCs w:val="24"/>
        </w:rPr>
        <w:t xml:space="preserve"> </w:t>
      </w:r>
      <w:r>
        <w:rPr>
          <w:rFonts w:eastAsia="Times New Roman"/>
          <w:szCs w:val="24"/>
        </w:rPr>
        <w:t>Α</w:t>
      </w:r>
      <w:r w:rsidRPr="00B5038C">
        <w:rPr>
          <w:rFonts w:eastAsia="Times New Roman"/>
          <w:szCs w:val="24"/>
        </w:rPr>
        <w:t>υτό</w:t>
      </w:r>
      <w:r>
        <w:rPr>
          <w:rFonts w:eastAsia="Times New Roman"/>
          <w:szCs w:val="24"/>
        </w:rPr>
        <w:t xml:space="preserve"> σημαίνει ότι</w:t>
      </w:r>
      <w:r w:rsidRPr="00B5038C">
        <w:rPr>
          <w:rFonts w:eastAsia="Times New Roman"/>
          <w:szCs w:val="24"/>
        </w:rPr>
        <w:t xml:space="preserve"> το </w:t>
      </w:r>
      <w:r>
        <w:rPr>
          <w:rFonts w:eastAsia="Times New Roman"/>
          <w:szCs w:val="24"/>
        </w:rPr>
        <w:t>υπερ</w:t>
      </w:r>
      <w:r w:rsidRPr="00B5038C">
        <w:rPr>
          <w:rFonts w:eastAsia="Times New Roman"/>
          <w:szCs w:val="24"/>
        </w:rPr>
        <w:t xml:space="preserve">πλεόνασμα </w:t>
      </w:r>
      <w:r>
        <w:rPr>
          <w:rFonts w:eastAsia="Times New Roman"/>
          <w:szCs w:val="24"/>
        </w:rPr>
        <w:t xml:space="preserve">υπονομεύει τον ρυθμό ανάπτυξης, αλλά εσείς συνεχίζετε να το χρησιμοποιείτε </w:t>
      </w:r>
      <w:r w:rsidRPr="00B5038C">
        <w:rPr>
          <w:rFonts w:eastAsia="Times New Roman"/>
          <w:szCs w:val="24"/>
        </w:rPr>
        <w:t>ως ένα επικοινωνιακό πλεόνασμα</w:t>
      </w:r>
      <w:r>
        <w:rPr>
          <w:rFonts w:eastAsia="Times New Roman"/>
          <w:szCs w:val="24"/>
        </w:rPr>
        <w:t>,</w:t>
      </w:r>
      <w:r w:rsidRPr="00B5038C">
        <w:rPr>
          <w:rFonts w:eastAsia="Times New Roman"/>
          <w:szCs w:val="24"/>
        </w:rPr>
        <w:t xml:space="preserve"> ως ένα τέχνασμα</w:t>
      </w:r>
      <w:r>
        <w:rPr>
          <w:rFonts w:eastAsia="Times New Roman"/>
          <w:szCs w:val="24"/>
        </w:rPr>
        <w:t>,</w:t>
      </w:r>
      <w:r w:rsidRPr="00B5038C">
        <w:rPr>
          <w:rFonts w:eastAsia="Times New Roman"/>
          <w:szCs w:val="24"/>
        </w:rPr>
        <w:t xml:space="preserve"> </w:t>
      </w:r>
      <w:r w:rsidRPr="00B5038C">
        <w:rPr>
          <w:rFonts w:eastAsia="Times New Roman"/>
          <w:szCs w:val="24"/>
        </w:rPr>
        <w:t>το κόστος του οποίου επωμίζονται οι μισθωτοί</w:t>
      </w:r>
      <w:r>
        <w:rPr>
          <w:rFonts w:eastAsia="Times New Roman"/>
          <w:szCs w:val="24"/>
        </w:rPr>
        <w:t>,</w:t>
      </w:r>
      <w:r w:rsidRPr="00B5038C">
        <w:rPr>
          <w:rFonts w:eastAsia="Times New Roman"/>
          <w:szCs w:val="24"/>
        </w:rPr>
        <w:t xml:space="preserve"> οι χαμηλοσυνταξιούχοι</w:t>
      </w:r>
      <w:r>
        <w:rPr>
          <w:rFonts w:eastAsia="Times New Roman"/>
          <w:szCs w:val="24"/>
        </w:rPr>
        <w:t>, οι</w:t>
      </w:r>
      <w:r w:rsidRPr="00B5038C">
        <w:rPr>
          <w:rFonts w:eastAsia="Times New Roman"/>
          <w:szCs w:val="24"/>
        </w:rPr>
        <w:t xml:space="preserve"> ιδιοκτήτ</w:t>
      </w:r>
      <w:r>
        <w:rPr>
          <w:rFonts w:eastAsia="Times New Roman"/>
          <w:szCs w:val="24"/>
        </w:rPr>
        <w:t>ε</w:t>
      </w:r>
      <w:r w:rsidRPr="00B5038C">
        <w:rPr>
          <w:rFonts w:eastAsia="Times New Roman"/>
          <w:szCs w:val="24"/>
        </w:rPr>
        <w:t>ς ακινήτων</w:t>
      </w:r>
      <w:r>
        <w:rPr>
          <w:rFonts w:eastAsia="Times New Roman"/>
          <w:szCs w:val="24"/>
        </w:rPr>
        <w:t>,</w:t>
      </w:r>
      <w:r w:rsidRPr="00B5038C">
        <w:rPr>
          <w:rFonts w:eastAsia="Times New Roman"/>
          <w:szCs w:val="24"/>
        </w:rPr>
        <w:t xml:space="preserve"> οι τρίτεκνες και</w:t>
      </w:r>
      <w:r>
        <w:rPr>
          <w:rFonts w:eastAsia="Times New Roman"/>
          <w:szCs w:val="24"/>
        </w:rPr>
        <w:t xml:space="preserve"> οι</w:t>
      </w:r>
      <w:r w:rsidRPr="00B5038C">
        <w:rPr>
          <w:rFonts w:eastAsia="Times New Roman"/>
          <w:szCs w:val="24"/>
        </w:rPr>
        <w:t xml:space="preserve"> πολύτεκνες οικογένειες</w:t>
      </w:r>
      <w:r>
        <w:rPr>
          <w:rFonts w:eastAsia="Times New Roman"/>
          <w:szCs w:val="24"/>
        </w:rPr>
        <w:t>,</w:t>
      </w:r>
      <w:r w:rsidRPr="00B5038C">
        <w:rPr>
          <w:rFonts w:eastAsia="Times New Roman"/>
          <w:szCs w:val="24"/>
        </w:rPr>
        <w:t xml:space="preserve"> </w:t>
      </w:r>
      <w:r>
        <w:rPr>
          <w:rFonts w:eastAsia="Times New Roman"/>
          <w:szCs w:val="24"/>
        </w:rPr>
        <w:t>ο</w:t>
      </w:r>
      <w:r w:rsidRPr="00B5038C">
        <w:rPr>
          <w:rFonts w:eastAsia="Times New Roman"/>
          <w:szCs w:val="24"/>
        </w:rPr>
        <w:t>ι ελεύθεροι επαγγελματίες</w:t>
      </w:r>
      <w:r>
        <w:rPr>
          <w:rFonts w:eastAsia="Times New Roman"/>
          <w:szCs w:val="24"/>
        </w:rPr>
        <w:t>,</w:t>
      </w:r>
      <w:r w:rsidRPr="00B5038C">
        <w:rPr>
          <w:rFonts w:eastAsia="Times New Roman"/>
          <w:szCs w:val="24"/>
        </w:rPr>
        <w:t xml:space="preserve"> οι κάτοικοι των νησιών</w:t>
      </w:r>
      <w:r>
        <w:rPr>
          <w:rFonts w:eastAsia="Times New Roman"/>
          <w:szCs w:val="24"/>
        </w:rPr>
        <w:t>,</w:t>
      </w:r>
      <w:r w:rsidRPr="00B5038C">
        <w:rPr>
          <w:rFonts w:eastAsia="Times New Roman"/>
          <w:szCs w:val="24"/>
        </w:rPr>
        <w:t xml:space="preserve"> προκειμένου εσείς να δώσετε ένα προεκλογικό χαρτζιλίκι</w:t>
      </w:r>
      <w:r>
        <w:rPr>
          <w:rFonts w:eastAsia="Times New Roman"/>
          <w:szCs w:val="24"/>
        </w:rPr>
        <w:t>,</w:t>
      </w:r>
      <w:r w:rsidRPr="00B5038C">
        <w:rPr>
          <w:rFonts w:eastAsia="Times New Roman"/>
          <w:szCs w:val="24"/>
        </w:rPr>
        <w:t xml:space="preserve"> ένα εφάπαξ </w:t>
      </w:r>
      <w:r w:rsidRPr="00B5038C">
        <w:rPr>
          <w:rFonts w:eastAsia="Times New Roman"/>
          <w:szCs w:val="24"/>
        </w:rPr>
        <w:t xml:space="preserve">κοινωνικό μέρισμα και να το </w:t>
      </w:r>
      <w:r>
        <w:rPr>
          <w:rFonts w:eastAsia="Times New Roman"/>
          <w:szCs w:val="24"/>
        </w:rPr>
        <w:t>δώσετε κυρίως ό</w:t>
      </w:r>
      <w:r w:rsidRPr="00B5038C">
        <w:rPr>
          <w:rFonts w:eastAsia="Times New Roman"/>
          <w:szCs w:val="24"/>
        </w:rPr>
        <w:t>χι σε Έλληνες</w:t>
      </w:r>
      <w:r>
        <w:rPr>
          <w:rFonts w:eastAsia="Times New Roman"/>
          <w:szCs w:val="24"/>
        </w:rPr>
        <w:t>,</w:t>
      </w:r>
      <w:r w:rsidRPr="00B5038C">
        <w:rPr>
          <w:rFonts w:eastAsia="Times New Roman"/>
          <w:szCs w:val="24"/>
        </w:rPr>
        <w:t xml:space="preserve"> αλλά σε </w:t>
      </w:r>
      <w:r>
        <w:rPr>
          <w:rFonts w:eastAsia="Times New Roman"/>
          <w:szCs w:val="24"/>
        </w:rPr>
        <w:t>ελληνοποιημένους</w:t>
      </w:r>
      <w:r w:rsidRPr="00B5038C">
        <w:rPr>
          <w:rFonts w:eastAsia="Times New Roman"/>
          <w:szCs w:val="24"/>
        </w:rPr>
        <w:t xml:space="preserve"> λαθρομετανάστες</w:t>
      </w:r>
      <w:r>
        <w:rPr>
          <w:rFonts w:eastAsia="Times New Roman"/>
          <w:szCs w:val="24"/>
        </w:rPr>
        <w:t>.</w:t>
      </w:r>
      <w:r w:rsidRPr="00B5038C">
        <w:rPr>
          <w:rFonts w:eastAsia="Times New Roman"/>
          <w:szCs w:val="24"/>
        </w:rPr>
        <w:t xml:space="preserve"> </w:t>
      </w:r>
      <w:r>
        <w:rPr>
          <w:rFonts w:eastAsia="Times New Roman"/>
          <w:szCs w:val="24"/>
        </w:rPr>
        <w:t>Υπολογίζεται</w:t>
      </w:r>
      <w:r w:rsidRPr="00B5038C">
        <w:rPr>
          <w:rFonts w:eastAsia="Times New Roman"/>
          <w:szCs w:val="24"/>
        </w:rPr>
        <w:t xml:space="preserve"> </w:t>
      </w:r>
      <w:r>
        <w:rPr>
          <w:rFonts w:eastAsia="Times New Roman"/>
          <w:szCs w:val="24"/>
        </w:rPr>
        <w:t>ότι 16</w:t>
      </w:r>
      <w:r w:rsidRPr="00B5038C">
        <w:rPr>
          <w:rFonts w:eastAsia="Times New Roman"/>
          <w:szCs w:val="24"/>
        </w:rPr>
        <w:t>2,6 εκατομμύρια ευρώ την ημέρα μέχρι το τέλος του χρόνου θα πρέπει να πληρώσουν τα νοικοκυριά</w:t>
      </w:r>
      <w:r>
        <w:rPr>
          <w:rFonts w:eastAsia="Times New Roman"/>
          <w:szCs w:val="24"/>
        </w:rPr>
        <w:t>,</w:t>
      </w:r>
      <w:r w:rsidRPr="00B5038C">
        <w:rPr>
          <w:rFonts w:eastAsia="Times New Roman"/>
          <w:szCs w:val="24"/>
        </w:rPr>
        <w:t xml:space="preserve"> οι επιχειρήσεις</w:t>
      </w:r>
      <w:r>
        <w:rPr>
          <w:rFonts w:eastAsia="Times New Roman"/>
          <w:szCs w:val="24"/>
        </w:rPr>
        <w:t>, οι</w:t>
      </w:r>
      <w:r w:rsidRPr="00B5038C">
        <w:rPr>
          <w:rFonts w:eastAsia="Times New Roman"/>
          <w:szCs w:val="24"/>
        </w:rPr>
        <w:t xml:space="preserve"> ιδιοκτήτες ακινήτων</w:t>
      </w:r>
      <w:r>
        <w:rPr>
          <w:rFonts w:eastAsia="Times New Roman"/>
          <w:szCs w:val="24"/>
        </w:rPr>
        <w:t>,</w:t>
      </w:r>
      <w:r w:rsidRPr="00B5038C">
        <w:rPr>
          <w:rFonts w:eastAsia="Times New Roman"/>
          <w:szCs w:val="24"/>
        </w:rPr>
        <w:t xml:space="preserve"> π</w:t>
      </w:r>
      <w:r w:rsidRPr="00B5038C">
        <w:rPr>
          <w:rFonts w:eastAsia="Times New Roman"/>
          <w:szCs w:val="24"/>
        </w:rPr>
        <w:t xml:space="preserve">ροκειμένου να επιτευχθεί ο στόχος του </w:t>
      </w:r>
      <w:r>
        <w:rPr>
          <w:rFonts w:eastAsia="Times New Roman"/>
          <w:szCs w:val="24"/>
        </w:rPr>
        <w:t>π</w:t>
      </w:r>
      <w:r w:rsidRPr="00B5038C">
        <w:rPr>
          <w:rFonts w:eastAsia="Times New Roman"/>
          <w:szCs w:val="24"/>
        </w:rPr>
        <w:t>ροϋπολογισμού</w:t>
      </w:r>
      <w:r>
        <w:rPr>
          <w:rFonts w:eastAsia="Times New Roman"/>
          <w:szCs w:val="24"/>
        </w:rPr>
        <w:t>,</w:t>
      </w:r>
      <w:r w:rsidRPr="00B5038C">
        <w:rPr>
          <w:rFonts w:eastAsia="Times New Roman"/>
          <w:szCs w:val="24"/>
        </w:rPr>
        <w:t xml:space="preserve"> ώστε να βγει το υπερπλε</w:t>
      </w:r>
      <w:r>
        <w:rPr>
          <w:rFonts w:eastAsia="Times New Roman"/>
          <w:szCs w:val="24"/>
        </w:rPr>
        <w:t>ό</w:t>
      </w:r>
      <w:r w:rsidRPr="00B5038C">
        <w:rPr>
          <w:rFonts w:eastAsia="Times New Roman"/>
          <w:szCs w:val="24"/>
        </w:rPr>
        <w:t>νασμα και να δοθεί αυτό το λεγόμενο κοινωνικό μέρισμα</w:t>
      </w:r>
      <w:r>
        <w:rPr>
          <w:rFonts w:eastAsia="Times New Roman"/>
          <w:szCs w:val="24"/>
        </w:rPr>
        <w:t>.</w:t>
      </w:r>
    </w:p>
    <w:p w14:paraId="37394B9E"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Θα αναφερθώ σε κάτι στο οποίο πολλοί ομιλητές </w:t>
      </w:r>
      <w:r w:rsidRPr="00B5038C">
        <w:rPr>
          <w:rFonts w:eastAsia="Times New Roman"/>
          <w:szCs w:val="24"/>
        </w:rPr>
        <w:t xml:space="preserve">δεν αναφέρθηκαν </w:t>
      </w:r>
      <w:r>
        <w:rPr>
          <w:rFonts w:eastAsia="Times New Roman"/>
          <w:szCs w:val="24"/>
        </w:rPr>
        <w:t>-κ</w:t>
      </w:r>
      <w:r w:rsidRPr="00B5038C">
        <w:rPr>
          <w:rFonts w:eastAsia="Times New Roman"/>
          <w:szCs w:val="24"/>
        </w:rPr>
        <w:t>αι κακώς</w:t>
      </w:r>
      <w:r>
        <w:rPr>
          <w:rFonts w:eastAsia="Times New Roman"/>
          <w:szCs w:val="24"/>
        </w:rPr>
        <w:t>- και είναι</w:t>
      </w:r>
      <w:r w:rsidRPr="00B5038C">
        <w:rPr>
          <w:rFonts w:eastAsia="Times New Roman"/>
          <w:szCs w:val="24"/>
        </w:rPr>
        <w:t xml:space="preserve"> το</w:t>
      </w:r>
      <w:r>
        <w:rPr>
          <w:rFonts w:eastAsia="Times New Roman"/>
          <w:szCs w:val="24"/>
        </w:rPr>
        <w:t>υ</w:t>
      </w:r>
      <w:r w:rsidRPr="00B5038C">
        <w:rPr>
          <w:rFonts w:eastAsia="Times New Roman"/>
          <w:szCs w:val="24"/>
        </w:rPr>
        <w:t xml:space="preserve"> θέμα </w:t>
      </w:r>
      <w:r>
        <w:rPr>
          <w:rFonts w:eastAsia="Times New Roman"/>
          <w:szCs w:val="24"/>
        </w:rPr>
        <w:t>του π</w:t>
      </w:r>
      <w:r w:rsidRPr="00B5038C">
        <w:rPr>
          <w:rFonts w:eastAsia="Times New Roman"/>
          <w:szCs w:val="24"/>
        </w:rPr>
        <w:t>ροϋπολογισμ</w:t>
      </w:r>
      <w:r>
        <w:rPr>
          <w:rFonts w:eastAsia="Times New Roman"/>
          <w:szCs w:val="24"/>
        </w:rPr>
        <w:t>ού</w:t>
      </w:r>
      <w:r w:rsidRPr="00B5038C">
        <w:rPr>
          <w:rFonts w:eastAsia="Times New Roman"/>
          <w:szCs w:val="24"/>
        </w:rPr>
        <w:t xml:space="preserve"> </w:t>
      </w:r>
      <w:r>
        <w:rPr>
          <w:rFonts w:eastAsia="Times New Roman"/>
          <w:szCs w:val="24"/>
        </w:rPr>
        <w:lastRenderedPageBreak/>
        <w:t xml:space="preserve">της </w:t>
      </w:r>
      <w:r w:rsidRPr="00B5038C">
        <w:rPr>
          <w:rFonts w:eastAsia="Times New Roman"/>
          <w:szCs w:val="24"/>
        </w:rPr>
        <w:t>εθνική</w:t>
      </w:r>
      <w:r>
        <w:rPr>
          <w:rFonts w:eastAsia="Times New Roman"/>
          <w:szCs w:val="24"/>
        </w:rPr>
        <w:t>ς</w:t>
      </w:r>
      <w:r w:rsidRPr="00B5038C">
        <w:rPr>
          <w:rFonts w:eastAsia="Times New Roman"/>
          <w:szCs w:val="24"/>
        </w:rPr>
        <w:t xml:space="preserve"> άμυνα</w:t>
      </w:r>
      <w:r>
        <w:rPr>
          <w:rFonts w:eastAsia="Times New Roman"/>
          <w:szCs w:val="24"/>
        </w:rPr>
        <w:t>ς.</w:t>
      </w:r>
      <w:r w:rsidRPr="00B5038C">
        <w:rPr>
          <w:rFonts w:eastAsia="Times New Roman"/>
          <w:szCs w:val="24"/>
        </w:rPr>
        <w:t xml:space="preserve"> </w:t>
      </w:r>
      <w:r>
        <w:rPr>
          <w:rFonts w:eastAsia="Times New Roman"/>
          <w:szCs w:val="24"/>
        </w:rPr>
        <w:t>Ό</w:t>
      </w:r>
      <w:r w:rsidRPr="00B5038C">
        <w:rPr>
          <w:rFonts w:eastAsia="Times New Roman"/>
          <w:szCs w:val="24"/>
        </w:rPr>
        <w:t xml:space="preserve">σον αφορά την εθνική </w:t>
      </w:r>
      <w:r>
        <w:rPr>
          <w:rFonts w:eastAsia="Times New Roman"/>
          <w:szCs w:val="24"/>
        </w:rPr>
        <w:t>άμυνα, για το 2019</w:t>
      </w:r>
      <w:r w:rsidRPr="00B5038C">
        <w:rPr>
          <w:rFonts w:eastAsia="Times New Roman"/>
          <w:szCs w:val="24"/>
        </w:rPr>
        <w:t xml:space="preserve"> έχουμε ένα</w:t>
      </w:r>
      <w:r>
        <w:rPr>
          <w:rFonts w:eastAsia="Times New Roman"/>
          <w:szCs w:val="24"/>
        </w:rPr>
        <w:t>ν</w:t>
      </w:r>
      <w:r w:rsidRPr="00B5038C">
        <w:rPr>
          <w:rFonts w:eastAsia="Times New Roman"/>
          <w:szCs w:val="24"/>
        </w:rPr>
        <w:t xml:space="preserve"> </w:t>
      </w:r>
      <w:r>
        <w:rPr>
          <w:rFonts w:eastAsia="Times New Roman"/>
          <w:szCs w:val="24"/>
        </w:rPr>
        <w:t>π</w:t>
      </w:r>
      <w:r w:rsidRPr="00B5038C">
        <w:rPr>
          <w:rFonts w:eastAsia="Times New Roman"/>
          <w:szCs w:val="24"/>
        </w:rPr>
        <w:t xml:space="preserve">ροϋπολογισμό που στην ουσία συνεχίζει την κάθετη μείωση των αμυντικών δαπανών </w:t>
      </w:r>
      <w:r>
        <w:rPr>
          <w:rFonts w:eastAsia="Times New Roman"/>
          <w:szCs w:val="24"/>
        </w:rPr>
        <w:t>που</w:t>
      </w:r>
      <w:r w:rsidRPr="00B5038C">
        <w:rPr>
          <w:rFonts w:eastAsia="Times New Roman"/>
          <w:szCs w:val="24"/>
        </w:rPr>
        <w:t xml:space="preserve"> επιβάλλουν </w:t>
      </w:r>
      <w:r>
        <w:rPr>
          <w:rFonts w:eastAsia="Times New Roman"/>
          <w:szCs w:val="24"/>
        </w:rPr>
        <w:t xml:space="preserve">οι </w:t>
      </w:r>
      <w:r w:rsidRPr="00B5038C">
        <w:rPr>
          <w:rFonts w:eastAsia="Times New Roman"/>
          <w:szCs w:val="24"/>
        </w:rPr>
        <w:t>δανειστές τα τελευταία χρόνια</w:t>
      </w:r>
      <w:r>
        <w:rPr>
          <w:rFonts w:eastAsia="Times New Roman"/>
          <w:szCs w:val="24"/>
        </w:rPr>
        <w:t>.</w:t>
      </w:r>
      <w:r w:rsidRPr="00B5038C">
        <w:rPr>
          <w:rFonts w:eastAsia="Times New Roman"/>
          <w:szCs w:val="24"/>
        </w:rPr>
        <w:t xml:space="preserve"> </w:t>
      </w:r>
      <w:r>
        <w:rPr>
          <w:rFonts w:eastAsia="Times New Roman"/>
          <w:szCs w:val="24"/>
        </w:rPr>
        <w:t>Η</w:t>
      </w:r>
      <w:r w:rsidRPr="00B5038C">
        <w:rPr>
          <w:rFonts w:eastAsia="Times New Roman"/>
          <w:szCs w:val="24"/>
        </w:rPr>
        <w:t xml:space="preserve"> πατρίδα μας μένει αθωράκιστη</w:t>
      </w:r>
      <w:r>
        <w:rPr>
          <w:rFonts w:eastAsia="Times New Roman"/>
          <w:szCs w:val="24"/>
        </w:rPr>
        <w:t xml:space="preserve">. Είναι ένας </w:t>
      </w:r>
      <w:r w:rsidRPr="00B5038C">
        <w:rPr>
          <w:rFonts w:eastAsia="Times New Roman"/>
          <w:szCs w:val="24"/>
        </w:rPr>
        <w:t>προϋπολογισμό</w:t>
      </w:r>
      <w:r>
        <w:rPr>
          <w:rFonts w:eastAsia="Times New Roman"/>
          <w:szCs w:val="24"/>
        </w:rPr>
        <w:t>ς</w:t>
      </w:r>
      <w:r w:rsidRPr="00B5038C">
        <w:rPr>
          <w:rFonts w:eastAsia="Times New Roman"/>
          <w:szCs w:val="24"/>
        </w:rPr>
        <w:t xml:space="preserve"> που οδηγεί στην πράξη σε </w:t>
      </w:r>
      <w:r>
        <w:rPr>
          <w:rFonts w:eastAsia="Times New Roman"/>
          <w:szCs w:val="24"/>
        </w:rPr>
        <w:t>αφοπλισμό</w:t>
      </w:r>
      <w:r w:rsidRPr="00B5038C">
        <w:rPr>
          <w:rFonts w:eastAsia="Times New Roman"/>
          <w:szCs w:val="24"/>
        </w:rPr>
        <w:t xml:space="preserve"> της πατρίδας </w:t>
      </w:r>
      <w:r>
        <w:rPr>
          <w:rFonts w:eastAsia="Times New Roman"/>
          <w:szCs w:val="24"/>
        </w:rPr>
        <w:t>μας,</w:t>
      </w:r>
      <w:r w:rsidRPr="00B5038C">
        <w:rPr>
          <w:rFonts w:eastAsia="Times New Roman"/>
          <w:szCs w:val="24"/>
        </w:rPr>
        <w:t xml:space="preserve"> τη στιγμή που η Άγκυρα θέτει θέμα επαναδιαπραγμάτευσης της </w:t>
      </w:r>
      <w:r>
        <w:rPr>
          <w:rFonts w:eastAsia="Times New Roman"/>
          <w:szCs w:val="24"/>
        </w:rPr>
        <w:t>Σ</w:t>
      </w:r>
      <w:r w:rsidRPr="00B5038C">
        <w:rPr>
          <w:rFonts w:eastAsia="Times New Roman"/>
          <w:szCs w:val="24"/>
        </w:rPr>
        <w:t xml:space="preserve">υνθήκης </w:t>
      </w:r>
      <w:r>
        <w:rPr>
          <w:rFonts w:eastAsia="Times New Roman"/>
          <w:szCs w:val="24"/>
        </w:rPr>
        <w:t xml:space="preserve">της </w:t>
      </w:r>
      <w:r w:rsidRPr="00B5038C">
        <w:rPr>
          <w:rFonts w:eastAsia="Times New Roman"/>
          <w:szCs w:val="24"/>
        </w:rPr>
        <w:t>Λωζάνης</w:t>
      </w:r>
      <w:r>
        <w:rPr>
          <w:rFonts w:eastAsia="Times New Roman"/>
          <w:szCs w:val="24"/>
        </w:rPr>
        <w:t>,</w:t>
      </w:r>
      <w:r w:rsidRPr="00B5038C">
        <w:rPr>
          <w:rFonts w:eastAsia="Times New Roman"/>
          <w:szCs w:val="24"/>
        </w:rPr>
        <w:t xml:space="preserve"> τη στιγμή που αλωνίζει στο Αιγαίο</w:t>
      </w:r>
      <w:r>
        <w:rPr>
          <w:rFonts w:eastAsia="Times New Roman"/>
          <w:szCs w:val="24"/>
        </w:rPr>
        <w:t>,</w:t>
      </w:r>
      <w:r w:rsidRPr="00B5038C">
        <w:rPr>
          <w:rFonts w:eastAsia="Times New Roman"/>
          <w:szCs w:val="24"/>
        </w:rPr>
        <w:t xml:space="preserve"> τη στιγμή που υπάρχουν βεβαιωμένα φόβοι για ένα θερμό επεισόδιο στο Αιγαίο</w:t>
      </w:r>
      <w:r>
        <w:rPr>
          <w:rFonts w:eastAsia="Times New Roman"/>
          <w:szCs w:val="24"/>
        </w:rPr>
        <w:t>,</w:t>
      </w:r>
      <w:r w:rsidRPr="00B5038C">
        <w:rPr>
          <w:rFonts w:eastAsia="Times New Roman"/>
          <w:szCs w:val="24"/>
        </w:rPr>
        <w:t xml:space="preserve"> το οποίο θ</w:t>
      </w:r>
      <w:r w:rsidRPr="00B5038C">
        <w:rPr>
          <w:rFonts w:eastAsia="Times New Roman"/>
          <w:szCs w:val="24"/>
        </w:rPr>
        <w:t>α δημιουργήσει τετελεσμένα</w:t>
      </w:r>
      <w:r>
        <w:rPr>
          <w:rFonts w:eastAsia="Times New Roman"/>
          <w:szCs w:val="24"/>
        </w:rPr>
        <w:t>.</w:t>
      </w:r>
    </w:p>
    <w:p w14:paraId="37394B9F"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Ο</w:t>
      </w:r>
      <w:r w:rsidRPr="00B5038C">
        <w:rPr>
          <w:rFonts w:eastAsia="Times New Roman"/>
          <w:szCs w:val="24"/>
        </w:rPr>
        <w:t xml:space="preserve"> αμυντικός προϋπολογισμός για το 2019 μπορεί να είναι αυξημένος σε σχέση με τους αντίστοιχους του 2018 και του 2017</w:t>
      </w:r>
      <w:r>
        <w:rPr>
          <w:rFonts w:eastAsia="Times New Roman"/>
          <w:szCs w:val="24"/>
        </w:rPr>
        <w:t>,</w:t>
      </w:r>
      <w:r w:rsidRPr="00B5038C">
        <w:rPr>
          <w:rFonts w:eastAsia="Times New Roman"/>
          <w:szCs w:val="24"/>
        </w:rPr>
        <w:t xml:space="preserve"> αλλά βρίσκεται </w:t>
      </w:r>
      <w:r>
        <w:rPr>
          <w:rFonts w:eastAsia="Times New Roman"/>
          <w:szCs w:val="24"/>
        </w:rPr>
        <w:t>-</w:t>
      </w:r>
      <w:r w:rsidRPr="00B5038C">
        <w:rPr>
          <w:rFonts w:eastAsia="Times New Roman"/>
          <w:szCs w:val="24"/>
        </w:rPr>
        <w:t xml:space="preserve">για να τα ξέρει ο κόσμος </w:t>
      </w:r>
      <w:r>
        <w:rPr>
          <w:rFonts w:eastAsia="Times New Roman"/>
          <w:szCs w:val="24"/>
        </w:rPr>
        <w:t xml:space="preserve">αυτά- </w:t>
      </w:r>
      <w:r w:rsidRPr="00B5038C">
        <w:rPr>
          <w:rFonts w:eastAsia="Times New Roman"/>
          <w:szCs w:val="24"/>
        </w:rPr>
        <w:t>χαμηλότερα από τον προϋπολογισμό του 2016</w:t>
      </w:r>
      <w:r>
        <w:rPr>
          <w:rFonts w:eastAsia="Times New Roman"/>
          <w:szCs w:val="24"/>
        </w:rPr>
        <w:t>, χαμηλότερα κατά 53,5</w:t>
      </w:r>
      <w:r w:rsidRPr="00B5038C">
        <w:rPr>
          <w:rFonts w:eastAsia="Times New Roman"/>
          <w:szCs w:val="24"/>
        </w:rPr>
        <w:t>9 εκατομμύρια ευρώ</w:t>
      </w:r>
      <w:r>
        <w:rPr>
          <w:rFonts w:eastAsia="Times New Roman"/>
          <w:szCs w:val="24"/>
        </w:rPr>
        <w:t>.</w:t>
      </w:r>
      <w:r w:rsidRPr="00B5038C">
        <w:rPr>
          <w:rFonts w:eastAsia="Times New Roman"/>
          <w:szCs w:val="24"/>
        </w:rPr>
        <w:t xml:space="preserve"> </w:t>
      </w:r>
      <w:r>
        <w:rPr>
          <w:rFonts w:eastAsia="Times New Roman"/>
          <w:szCs w:val="24"/>
        </w:rPr>
        <w:t>Και αναρωτιέμαι: Έ</w:t>
      </w:r>
      <w:r w:rsidRPr="00B5038C">
        <w:rPr>
          <w:rFonts w:eastAsia="Times New Roman"/>
          <w:szCs w:val="24"/>
        </w:rPr>
        <w:t xml:space="preserve">ως πότε και με ποια μέσα </w:t>
      </w:r>
      <w:r>
        <w:rPr>
          <w:rFonts w:eastAsia="Times New Roman"/>
          <w:szCs w:val="24"/>
        </w:rPr>
        <w:t>ο</w:t>
      </w:r>
      <w:r w:rsidRPr="00B5038C">
        <w:rPr>
          <w:rFonts w:eastAsia="Times New Roman"/>
          <w:szCs w:val="24"/>
        </w:rPr>
        <w:t xml:space="preserve">ι Ένοπλες Δυνάμεις </w:t>
      </w:r>
      <w:r>
        <w:rPr>
          <w:rFonts w:eastAsia="Times New Roman"/>
          <w:szCs w:val="24"/>
        </w:rPr>
        <w:t>θ</w:t>
      </w:r>
      <w:r w:rsidRPr="00B5038C">
        <w:rPr>
          <w:rFonts w:eastAsia="Times New Roman"/>
          <w:szCs w:val="24"/>
        </w:rPr>
        <w:t xml:space="preserve">α αποτελούν μία καλή </w:t>
      </w:r>
      <w:r>
        <w:rPr>
          <w:rFonts w:eastAsia="Times New Roman"/>
          <w:szCs w:val="24"/>
        </w:rPr>
        <w:t xml:space="preserve">ικανή </w:t>
      </w:r>
      <w:r w:rsidRPr="00B5038C">
        <w:rPr>
          <w:rFonts w:eastAsia="Times New Roman"/>
          <w:szCs w:val="24"/>
        </w:rPr>
        <w:t xml:space="preserve">δύναμη αποτροπής </w:t>
      </w:r>
      <w:r>
        <w:rPr>
          <w:rFonts w:eastAsia="Times New Roman"/>
          <w:szCs w:val="24"/>
        </w:rPr>
        <w:t>π</w:t>
      </w:r>
      <w:r w:rsidRPr="00B5038C">
        <w:rPr>
          <w:rFonts w:eastAsia="Times New Roman"/>
          <w:szCs w:val="24"/>
        </w:rPr>
        <w:t>ρος όφελος της πατρίδος</w:t>
      </w:r>
      <w:r>
        <w:rPr>
          <w:rFonts w:eastAsia="Times New Roman"/>
          <w:szCs w:val="24"/>
        </w:rPr>
        <w:t>,</w:t>
      </w:r>
      <w:r w:rsidRPr="00B5038C">
        <w:rPr>
          <w:rFonts w:eastAsia="Times New Roman"/>
          <w:szCs w:val="24"/>
        </w:rPr>
        <w:t xml:space="preserve"> όταν οι αμυντικές δαπάνες περικόπτονται</w:t>
      </w:r>
      <w:r>
        <w:rPr>
          <w:rFonts w:eastAsia="Times New Roman"/>
          <w:szCs w:val="24"/>
        </w:rPr>
        <w:t>,</w:t>
      </w:r>
      <w:r w:rsidRPr="00B5038C">
        <w:rPr>
          <w:rFonts w:eastAsia="Times New Roman"/>
          <w:szCs w:val="24"/>
        </w:rPr>
        <w:t xml:space="preserve"> το προσωπικό μειώνεται και οι μισθοί το ίδιο</w:t>
      </w:r>
      <w:r>
        <w:rPr>
          <w:rFonts w:eastAsia="Times New Roman"/>
          <w:szCs w:val="24"/>
        </w:rPr>
        <w:t>;</w:t>
      </w:r>
      <w:r w:rsidRPr="00B5038C">
        <w:rPr>
          <w:rFonts w:eastAsia="Times New Roman"/>
          <w:szCs w:val="24"/>
        </w:rPr>
        <w:t xml:space="preserve"> </w:t>
      </w:r>
    </w:p>
    <w:p w14:paraId="37394BA0"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Μόνο μια εθνικ</w:t>
      </w:r>
      <w:r>
        <w:rPr>
          <w:rFonts w:eastAsia="Times New Roman"/>
          <w:szCs w:val="24"/>
        </w:rPr>
        <w:t xml:space="preserve">ή κυβέρνηση, μια εθνική λαϊκή κυβέρνηση </w:t>
      </w:r>
      <w:r w:rsidRPr="00B5038C">
        <w:rPr>
          <w:rFonts w:eastAsia="Times New Roman"/>
          <w:szCs w:val="24"/>
        </w:rPr>
        <w:t xml:space="preserve">της Χρυσής Αυγής έχει την πολιτική βούληση για την επανασύσταση της εγχώριας </w:t>
      </w:r>
      <w:r>
        <w:rPr>
          <w:rFonts w:eastAsia="Times New Roman"/>
          <w:szCs w:val="24"/>
        </w:rPr>
        <w:t>π</w:t>
      </w:r>
      <w:r w:rsidRPr="00B5038C">
        <w:rPr>
          <w:rFonts w:eastAsia="Times New Roman"/>
          <w:szCs w:val="24"/>
        </w:rPr>
        <w:t>ολεμικής βιομηχανίας</w:t>
      </w:r>
      <w:r>
        <w:rPr>
          <w:rFonts w:eastAsia="Times New Roman"/>
          <w:szCs w:val="24"/>
        </w:rPr>
        <w:t>,</w:t>
      </w:r>
      <w:r w:rsidRPr="00B5038C">
        <w:rPr>
          <w:rFonts w:eastAsia="Times New Roman"/>
          <w:szCs w:val="24"/>
        </w:rPr>
        <w:t xml:space="preserve"> τον εξορθολογισμό στα εξοπλιστικά προγράμματα και τη διατήρηση των υπαρχόντων οπλικών </w:t>
      </w:r>
      <w:r>
        <w:rPr>
          <w:rFonts w:eastAsia="Times New Roman"/>
          <w:szCs w:val="24"/>
        </w:rPr>
        <w:t>σ</w:t>
      </w:r>
      <w:r w:rsidRPr="00B5038C">
        <w:rPr>
          <w:rFonts w:eastAsia="Times New Roman"/>
          <w:szCs w:val="24"/>
        </w:rPr>
        <w:t>υστημάτων σε άριστη επιχειρησ</w:t>
      </w:r>
      <w:r w:rsidRPr="00B5038C">
        <w:rPr>
          <w:rFonts w:eastAsia="Times New Roman"/>
          <w:szCs w:val="24"/>
        </w:rPr>
        <w:t>ιακή κατάσταση</w:t>
      </w:r>
      <w:r>
        <w:rPr>
          <w:rFonts w:eastAsia="Times New Roman"/>
          <w:szCs w:val="24"/>
        </w:rPr>
        <w:t>.</w:t>
      </w:r>
    </w:p>
    <w:p w14:paraId="37394BA1"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Τ</w:t>
      </w:r>
      <w:r w:rsidRPr="00B5038C">
        <w:rPr>
          <w:rFonts w:eastAsia="Times New Roman"/>
          <w:szCs w:val="24"/>
        </w:rPr>
        <w:t xml:space="preserve">ελειώνοντας να πω </w:t>
      </w:r>
      <w:r>
        <w:rPr>
          <w:rFonts w:eastAsia="Times New Roman"/>
          <w:szCs w:val="24"/>
        </w:rPr>
        <w:t>πως η Χρυσή Αυγή είχε με κάθε ε</w:t>
      </w:r>
      <w:r w:rsidRPr="00B5038C">
        <w:rPr>
          <w:rFonts w:eastAsia="Times New Roman"/>
          <w:szCs w:val="24"/>
        </w:rPr>
        <w:t>υκαιρία τονί</w:t>
      </w:r>
      <w:r>
        <w:rPr>
          <w:rFonts w:eastAsia="Times New Roman"/>
          <w:szCs w:val="24"/>
        </w:rPr>
        <w:t>σ</w:t>
      </w:r>
      <w:r w:rsidRPr="00B5038C">
        <w:rPr>
          <w:rFonts w:eastAsia="Times New Roman"/>
          <w:szCs w:val="24"/>
        </w:rPr>
        <w:t xml:space="preserve">ει ότι </w:t>
      </w:r>
      <w:r>
        <w:rPr>
          <w:rFonts w:eastAsia="Times New Roman"/>
          <w:szCs w:val="24"/>
        </w:rPr>
        <w:t>αυτό το</w:t>
      </w:r>
      <w:r w:rsidRPr="00B5038C">
        <w:rPr>
          <w:rFonts w:eastAsia="Times New Roman"/>
          <w:szCs w:val="24"/>
        </w:rPr>
        <w:t xml:space="preserve"> χρέος που έχει συσσωρευτεί δεν είναι πραγματικό</w:t>
      </w:r>
      <w:r>
        <w:rPr>
          <w:rFonts w:eastAsia="Times New Roman"/>
          <w:szCs w:val="24"/>
        </w:rPr>
        <w:t>,</w:t>
      </w:r>
      <w:r w:rsidRPr="00B5038C">
        <w:rPr>
          <w:rFonts w:eastAsia="Times New Roman"/>
          <w:szCs w:val="24"/>
        </w:rPr>
        <w:t xml:space="preserve"> όπως απέδειξε και η εμμονή της Ευρωπαϊκής Ένωσης στην προστασία του κ</w:t>
      </w:r>
      <w:r>
        <w:rPr>
          <w:rFonts w:eastAsia="Times New Roman"/>
          <w:szCs w:val="24"/>
        </w:rPr>
        <w:t>.</w:t>
      </w:r>
      <w:r w:rsidRPr="00B5038C">
        <w:rPr>
          <w:rFonts w:eastAsia="Times New Roman"/>
          <w:szCs w:val="24"/>
        </w:rPr>
        <w:t xml:space="preserve"> Γεωργίου</w:t>
      </w:r>
      <w:r>
        <w:rPr>
          <w:rFonts w:eastAsia="Times New Roman"/>
          <w:szCs w:val="24"/>
        </w:rPr>
        <w:t>.</w:t>
      </w:r>
      <w:r w:rsidRPr="00B5038C">
        <w:rPr>
          <w:rFonts w:eastAsia="Times New Roman"/>
          <w:szCs w:val="24"/>
        </w:rPr>
        <w:t xml:space="preserve"> </w:t>
      </w:r>
      <w:r>
        <w:rPr>
          <w:rFonts w:eastAsia="Times New Roman"/>
          <w:szCs w:val="24"/>
        </w:rPr>
        <w:t>Τ</w:t>
      </w:r>
      <w:r w:rsidRPr="00B5038C">
        <w:rPr>
          <w:rFonts w:eastAsia="Times New Roman"/>
          <w:szCs w:val="24"/>
        </w:rPr>
        <w:t>ο χρέος είναι πλαστό</w:t>
      </w:r>
      <w:r>
        <w:rPr>
          <w:rFonts w:eastAsia="Times New Roman"/>
          <w:szCs w:val="24"/>
        </w:rPr>
        <w:t>,</w:t>
      </w:r>
      <w:r w:rsidRPr="00B5038C">
        <w:rPr>
          <w:rFonts w:eastAsia="Times New Roman"/>
          <w:szCs w:val="24"/>
        </w:rPr>
        <w:t xml:space="preserve"> προκειμέν</w:t>
      </w:r>
      <w:r w:rsidRPr="00B5038C">
        <w:rPr>
          <w:rFonts w:eastAsia="Times New Roman"/>
          <w:szCs w:val="24"/>
        </w:rPr>
        <w:t>ου η χώρα να μπ</w:t>
      </w:r>
      <w:r>
        <w:rPr>
          <w:rFonts w:eastAsia="Times New Roman"/>
          <w:szCs w:val="24"/>
        </w:rPr>
        <w:t xml:space="preserve">ει με τεχνικό τρόπο σε μνημόνια, </w:t>
      </w:r>
      <w:r w:rsidRPr="00B5038C">
        <w:rPr>
          <w:rFonts w:eastAsia="Times New Roman"/>
          <w:szCs w:val="24"/>
        </w:rPr>
        <w:t xml:space="preserve">ώστε με τον τρόπο αυτό να οδηγηθεί στην υποθήκευση και τελικά στην πώληση της δημόσιας περιουσίας της και κυρίως του πλούτου του υπεδάφους </w:t>
      </w:r>
      <w:r>
        <w:rPr>
          <w:rFonts w:eastAsia="Times New Roman"/>
          <w:szCs w:val="24"/>
        </w:rPr>
        <w:t>της.</w:t>
      </w:r>
    </w:p>
    <w:p w14:paraId="37394BA2"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Μ</w:t>
      </w:r>
      <w:r w:rsidRPr="00B5038C">
        <w:rPr>
          <w:rFonts w:eastAsia="Times New Roman"/>
          <w:szCs w:val="24"/>
        </w:rPr>
        <w:t>ε τον τρόπο αυτό</w:t>
      </w:r>
      <w:r>
        <w:rPr>
          <w:rFonts w:eastAsia="Times New Roman"/>
          <w:szCs w:val="24"/>
        </w:rPr>
        <w:t>ν</w:t>
      </w:r>
      <w:r w:rsidRPr="00B5038C">
        <w:rPr>
          <w:rFonts w:eastAsia="Times New Roman"/>
          <w:szCs w:val="24"/>
        </w:rPr>
        <w:t xml:space="preserve"> η σημερινή </w:t>
      </w:r>
      <w:r>
        <w:rPr>
          <w:rFonts w:eastAsia="Times New Roman"/>
          <w:szCs w:val="24"/>
        </w:rPr>
        <w:t>Κ</w:t>
      </w:r>
      <w:r w:rsidRPr="00B5038C">
        <w:rPr>
          <w:rFonts w:eastAsia="Times New Roman"/>
          <w:szCs w:val="24"/>
        </w:rPr>
        <w:t xml:space="preserve">υβέρνηση </w:t>
      </w:r>
      <w:r>
        <w:rPr>
          <w:rFonts w:eastAsia="Times New Roman"/>
          <w:szCs w:val="24"/>
        </w:rPr>
        <w:t>-</w:t>
      </w:r>
      <w:r w:rsidRPr="00B5038C">
        <w:rPr>
          <w:rFonts w:eastAsia="Times New Roman"/>
          <w:szCs w:val="24"/>
        </w:rPr>
        <w:t xml:space="preserve">με τον </w:t>
      </w:r>
      <w:r>
        <w:rPr>
          <w:rFonts w:eastAsia="Times New Roman"/>
          <w:szCs w:val="24"/>
        </w:rPr>
        <w:t xml:space="preserve">ίδιο ακριβώς </w:t>
      </w:r>
      <w:r>
        <w:rPr>
          <w:rFonts w:eastAsia="Times New Roman"/>
          <w:szCs w:val="24"/>
        </w:rPr>
        <w:t>τρόπο όπως</w:t>
      </w:r>
      <w:r w:rsidRPr="00B5038C">
        <w:rPr>
          <w:rFonts w:eastAsia="Times New Roman"/>
          <w:szCs w:val="24"/>
        </w:rPr>
        <w:t xml:space="preserve"> και οι προηγούμενες</w:t>
      </w:r>
      <w:r>
        <w:rPr>
          <w:rFonts w:eastAsia="Times New Roman"/>
          <w:szCs w:val="24"/>
        </w:rPr>
        <w:t>, Νέα Δημοκρατία και ΠΑΣΟΚ- όχι μόνο συνεχίζει το</w:t>
      </w:r>
      <w:r w:rsidRPr="00B5038C">
        <w:rPr>
          <w:rFonts w:eastAsia="Times New Roman"/>
          <w:szCs w:val="24"/>
        </w:rPr>
        <w:t xml:space="preserve"> καταστροφικό έργο της πώλησης </w:t>
      </w:r>
      <w:r>
        <w:rPr>
          <w:rFonts w:eastAsia="Times New Roman"/>
          <w:szCs w:val="24"/>
        </w:rPr>
        <w:t xml:space="preserve">της </w:t>
      </w:r>
      <w:r w:rsidRPr="00B5038C">
        <w:rPr>
          <w:rFonts w:eastAsia="Times New Roman"/>
          <w:szCs w:val="24"/>
        </w:rPr>
        <w:t>πατρίδος</w:t>
      </w:r>
      <w:r>
        <w:rPr>
          <w:rFonts w:eastAsia="Times New Roman"/>
          <w:szCs w:val="24"/>
        </w:rPr>
        <w:t>,</w:t>
      </w:r>
      <w:r w:rsidRPr="00B5038C">
        <w:rPr>
          <w:rFonts w:eastAsia="Times New Roman"/>
          <w:szCs w:val="24"/>
        </w:rPr>
        <w:t xml:space="preserve"> αλλά </w:t>
      </w:r>
      <w:r>
        <w:rPr>
          <w:rFonts w:eastAsia="Times New Roman"/>
          <w:szCs w:val="24"/>
        </w:rPr>
        <w:t>το</w:t>
      </w:r>
      <w:r w:rsidRPr="00B5038C">
        <w:rPr>
          <w:rFonts w:eastAsia="Times New Roman"/>
          <w:szCs w:val="24"/>
        </w:rPr>
        <w:t xml:space="preserve"> βελτιώνει </w:t>
      </w:r>
      <w:r>
        <w:rPr>
          <w:rFonts w:eastAsia="Times New Roman"/>
          <w:szCs w:val="24"/>
        </w:rPr>
        <w:t>π</w:t>
      </w:r>
      <w:r w:rsidRPr="00B5038C">
        <w:rPr>
          <w:rFonts w:eastAsia="Times New Roman"/>
          <w:szCs w:val="24"/>
        </w:rPr>
        <w:t>ρος όφελος των δανειστών</w:t>
      </w:r>
      <w:r>
        <w:rPr>
          <w:rFonts w:eastAsia="Times New Roman"/>
          <w:szCs w:val="24"/>
        </w:rPr>
        <w:t>,</w:t>
      </w:r>
      <w:r w:rsidRPr="00B5038C">
        <w:rPr>
          <w:rFonts w:eastAsia="Times New Roman"/>
          <w:szCs w:val="24"/>
        </w:rPr>
        <w:t xml:space="preserve"> </w:t>
      </w:r>
      <w:r>
        <w:rPr>
          <w:rFonts w:eastAsia="Times New Roman"/>
          <w:szCs w:val="24"/>
        </w:rPr>
        <w:t>α</w:t>
      </w:r>
      <w:r w:rsidRPr="00B5038C">
        <w:rPr>
          <w:rFonts w:eastAsia="Times New Roman"/>
          <w:szCs w:val="24"/>
        </w:rPr>
        <w:t xml:space="preserve">φού </w:t>
      </w:r>
      <w:r>
        <w:rPr>
          <w:rFonts w:eastAsia="Times New Roman"/>
          <w:szCs w:val="24"/>
        </w:rPr>
        <w:t xml:space="preserve">δένει, </w:t>
      </w:r>
      <w:r w:rsidRPr="00B5038C">
        <w:rPr>
          <w:rFonts w:eastAsia="Times New Roman"/>
          <w:szCs w:val="24"/>
        </w:rPr>
        <w:t>δεσμεύει τη χώρα για δεκαετίες</w:t>
      </w:r>
      <w:r>
        <w:rPr>
          <w:rFonts w:eastAsia="Times New Roman"/>
          <w:szCs w:val="24"/>
        </w:rPr>
        <w:t>, για ενενήντα ολόκληρα χρόνια</w:t>
      </w:r>
      <w:r w:rsidRPr="00B5038C">
        <w:rPr>
          <w:rFonts w:eastAsia="Times New Roman"/>
          <w:szCs w:val="24"/>
        </w:rPr>
        <w:t xml:space="preserve"> και μάλιστα με</w:t>
      </w:r>
      <w:r w:rsidRPr="00B5038C">
        <w:rPr>
          <w:rFonts w:eastAsia="Times New Roman"/>
          <w:szCs w:val="24"/>
        </w:rPr>
        <w:t xml:space="preserve"> </w:t>
      </w:r>
      <w:r>
        <w:rPr>
          <w:rFonts w:eastAsia="Times New Roman"/>
          <w:szCs w:val="24"/>
        </w:rPr>
        <w:t>το αγγλικό δίκαιο.</w:t>
      </w:r>
    </w:p>
    <w:p w14:paraId="37394BA3" w14:textId="77777777" w:rsidR="00B27939" w:rsidRDefault="00D93F4B">
      <w:pPr>
        <w:tabs>
          <w:tab w:val="left" w:pos="7375"/>
        </w:tabs>
        <w:spacing w:after="0" w:line="600" w:lineRule="auto"/>
        <w:ind w:firstLine="680"/>
        <w:jc w:val="both"/>
        <w:rPr>
          <w:rFonts w:eastAsia="Times New Roman"/>
          <w:szCs w:val="24"/>
        </w:rPr>
      </w:pPr>
      <w:r>
        <w:rPr>
          <w:rFonts w:eastAsia="Times New Roman"/>
          <w:szCs w:val="24"/>
        </w:rPr>
        <w:lastRenderedPageBreak/>
        <w:t>Είναι, λοιπόν, σε όλους φανερό πλέον ότι την έξοδο από αυτόν το φαύλο κύκλο εφαρμογής των σχεδίων της νέας τάξης και των δανειστών μπορεί να εφαρμόσει μόνο μια εθνική, λαϊκή κυβέρνηση που με τη λαϊκή στήριξη θα συγκρουστεί με τους επικυ</w:t>
      </w:r>
      <w:r>
        <w:rPr>
          <w:rFonts w:eastAsia="Times New Roman"/>
          <w:szCs w:val="24"/>
        </w:rPr>
        <w:t xml:space="preserve">ρίαρχους της Ευρωπαϊκής Ένωσης, όπως προσφάτως έπραξε επιτυχώς μια άλλη μεσογειακή χώρα του </w:t>
      </w:r>
      <w:r>
        <w:rPr>
          <w:rFonts w:eastAsia="Times New Roman"/>
          <w:szCs w:val="24"/>
        </w:rPr>
        <w:t>ν</w:t>
      </w:r>
      <w:r>
        <w:rPr>
          <w:rFonts w:eastAsia="Times New Roman"/>
          <w:szCs w:val="24"/>
        </w:rPr>
        <w:t>ότου, η Ιταλία, η οποία βεβαίως έχει κυβέρνηση λαϊκής στήριξης και όχι αριστερό κυβερνητικό θίασο.</w:t>
      </w:r>
    </w:p>
    <w:p w14:paraId="37394BA4" w14:textId="77777777" w:rsidR="00B27939" w:rsidRDefault="00D93F4B">
      <w:pPr>
        <w:spacing w:after="0" w:line="600" w:lineRule="auto"/>
        <w:ind w:firstLine="720"/>
        <w:jc w:val="center"/>
        <w:rPr>
          <w:rFonts w:eastAsia="Times New Roman"/>
          <w:szCs w:val="24"/>
        </w:rPr>
      </w:pPr>
      <w:r w:rsidRPr="00DC0B0E">
        <w:rPr>
          <w:rFonts w:eastAsia="Times New Roman"/>
          <w:szCs w:val="24"/>
        </w:rPr>
        <w:t>(</w:t>
      </w:r>
      <w:r>
        <w:rPr>
          <w:rFonts w:eastAsia="Times New Roman"/>
          <w:szCs w:val="24"/>
        </w:rPr>
        <w:t>Χειροκροτήματα από την πτέρυγα της Χρυσής Αυγής)</w:t>
      </w:r>
    </w:p>
    <w:p w14:paraId="37394BA5" w14:textId="77777777" w:rsidR="00B27939" w:rsidRDefault="00D93F4B">
      <w:pPr>
        <w:spacing w:after="0" w:line="600" w:lineRule="auto"/>
        <w:ind w:firstLine="720"/>
        <w:jc w:val="both"/>
        <w:rPr>
          <w:rFonts w:eastAsia="Times New Roman"/>
          <w:szCs w:val="24"/>
        </w:rPr>
      </w:pPr>
      <w:r>
        <w:rPr>
          <w:rFonts w:eastAsia="Times New Roman"/>
          <w:b/>
          <w:szCs w:val="24"/>
        </w:rPr>
        <w:t>ΠΡΟΕΔΡΕΥΟΥΣΑ (</w:t>
      </w:r>
      <w:r>
        <w:rPr>
          <w:rFonts w:eastAsia="Times New Roman"/>
          <w:b/>
          <w:szCs w:val="24"/>
        </w:rPr>
        <w:t xml:space="preserve">Αναστασία Χριστοδουλοπούλου):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w:t>
      </w:r>
      <w:r>
        <w:rPr>
          <w:rFonts w:eastAsia="Times New Roman" w:cs="Times New Roman"/>
        </w:rPr>
        <w:t xml:space="preserve">α την ιστορία του κτηρίου και τον τρόπο οργάνωσης και λειτουργίας της Βουλής, τριάντα εννέα μαθήτριες και μαθητές και δύο εκπαιδευτικοί συνοδοί τους από το Γυμνάσιο Αξιούπολης Κιλκίς. </w:t>
      </w:r>
    </w:p>
    <w:p w14:paraId="37394BA6" w14:textId="77777777" w:rsidR="00B27939" w:rsidRDefault="00D93F4B">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7394BA7" w14:textId="77777777" w:rsidR="00B27939" w:rsidRDefault="00D93F4B">
      <w:pPr>
        <w:spacing w:after="0" w:line="600" w:lineRule="auto"/>
        <w:ind w:firstLine="709"/>
        <w:jc w:val="center"/>
        <w:rPr>
          <w:rFonts w:eastAsia="Times New Roman" w:cs="Times New Roman"/>
        </w:rPr>
      </w:pPr>
      <w:r>
        <w:rPr>
          <w:rFonts w:eastAsia="Times New Roman" w:cs="Times New Roman"/>
        </w:rPr>
        <w:t xml:space="preserve">(Χειροκροτήματα απ’ όλες τις πτέρυγες της </w:t>
      </w:r>
      <w:r>
        <w:rPr>
          <w:rFonts w:eastAsia="Times New Roman" w:cs="Times New Roman"/>
        </w:rPr>
        <w:t>Βουλής)</w:t>
      </w:r>
    </w:p>
    <w:p w14:paraId="37394BA8" w14:textId="77777777" w:rsidR="00B27939" w:rsidRDefault="00D93F4B">
      <w:pPr>
        <w:spacing w:after="0" w:line="600" w:lineRule="auto"/>
        <w:ind w:firstLine="720"/>
        <w:jc w:val="both"/>
        <w:rPr>
          <w:rFonts w:eastAsia="Times New Roman"/>
          <w:szCs w:val="24"/>
        </w:rPr>
      </w:pPr>
      <w:r w:rsidRPr="00635011">
        <w:rPr>
          <w:rFonts w:eastAsia="Times New Roman"/>
          <w:szCs w:val="24"/>
        </w:rPr>
        <w:lastRenderedPageBreak/>
        <w:t>Τον λόγο έχει ο κ. Γιακουμάτος για επτά λεπτά.</w:t>
      </w:r>
    </w:p>
    <w:p w14:paraId="37394BA9" w14:textId="77777777" w:rsidR="00B27939" w:rsidRDefault="00D93F4B">
      <w:pPr>
        <w:spacing w:after="0" w:line="600" w:lineRule="auto"/>
        <w:ind w:firstLine="720"/>
        <w:jc w:val="both"/>
        <w:rPr>
          <w:rFonts w:eastAsia="Times New Roman"/>
          <w:szCs w:val="24"/>
        </w:rPr>
      </w:pPr>
      <w:r w:rsidRPr="00635011">
        <w:rPr>
          <w:rFonts w:eastAsia="Times New Roman"/>
          <w:b/>
          <w:szCs w:val="24"/>
        </w:rPr>
        <w:t>ΓΕΡΑΣΙΜΟΣ ΓΙΑΚΟΥΜΑΤΟΣ:</w:t>
      </w:r>
      <w:r w:rsidRPr="00635011">
        <w:rPr>
          <w:rFonts w:eastAsia="Times New Roman"/>
          <w:szCs w:val="24"/>
        </w:rPr>
        <w:t xml:space="preserve"> Κυρία Πρόεδρε, θα ήθελα πριν από όλα να δηλώσω εδώ</w:t>
      </w:r>
      <w:r>
        <w:rPr>
          <w:rFonts w:eastAsia="Times New Roman"/>
          <w:szCs w:val="24"/>
        </w:rPr>
        <w:t>,</w:t>
      </w:r>
      <w:r w:rsidRPr="00635011">
        <w:rPr>
          <w:rFonts w:eastAsia="Times New Roman"/>
          <w:szCs w:val="24"/>
        </w:rPr>
        <w:t xml:space="preserve"> στο</w:t>
      </w:r>
      <w:r>
        <w:rPr>
          <w:rFonts w:eastAsia="Times New Roman"/>
          <w:szCs w:val="24"/>
        </w:rPr>
        <w:t>ν</w:t>
      </w:r>
      <w:r w:rsidRPr="00635011">
        <w:rPr>
          <w:rFonts w:eastAsia="Times New Roman"/>
          <w:szCs w:val="24"/>
        </w:rPr>
        <w:t xml:space="preserve"> ναό της Δημοκρατίας</w:t>
      </w:r>
      <w:r>
        <w:rPr>
          <w:rFonts w:eastAsia="Times New Roman"/>
          <w:szCs w:val="24"/>
        </w:rPr>
        <w:t>,</w:t>
      </w:r>
      <w:r w:rsidRPr="00635011">
        <w:rPr>
          <w:rFonts w:eastAsia="Times New Roman"/>
          <w:szCs w:val="24"/>
        </w:rPr>
        <w:t xml:space="preserve"> ότι αυτή η άνανδρη επίθεση των </w:t>
      </w:r>
      <w:r>
        <w:rPr>
          <w:rFonts w:eastAsia="Times New Roman"/>
          <w:szCs w:val="24"/>
        </w:rPr>
        <w:t>δειλών στο</w:t>
      </w:r>
      <w:r>
        <w:rPr>
          <w:rFonts w:eastAsia="Times New Roman"/>
          <w:szCs w:val="24"/>
        </w:rPr>
        <w:t>ν</w:t>
      </w:r>
      <w:r>
        <w:rPr>
          <w:rFonts w:eastAsia="Times New Roman"/>
          <w:szCs w:val="24"/>
        </w:rPr>
        <w:t xml:space="preserve">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είναι μια πράξη που πρέπει να την καταδικάσουμε όλ</w:t>
      </w:r>
      <w:r>
        <w:rPr>
          <w:rFonts w:eastAsia="Times New Roman"/>
          <w:szCs w:val="24"/>
        </w:rPr>
        <w:t xml:space="preserve">οι, αλλά και να προσπαθήσουμε όλοι να βοηθήσουμε, έτσι ώστε να μπορέσουμε να πατάξουμε αυτήν την παραβατικότητα και αυτό το μπάχαλο που γίνεται στην Ελλάδα. Δεν είναι μόνο το </w:t>
      </w:r>
      <w:r>
        <w:rPr>
          <w:rFonts w:eastAsia="Times New Roman"/>
          <w:szCs w:val="24"/>
        </w:rPr>
        <w:t>«</w:t>
      </w:r>
      <w:r>
        <w:rPr>
          <w:rFonts w:eastAsia="Times New Roman"/>
          <w:szCs w:val="24"/>
        </w:rPr>
        <w:t>ΣΚΑΪ</w:t>
      </w:r>
      <w:r>
        <w:rPr>
          <w:rFonts w:eastAsia="Times New Roman"/>
          <w:szCs w:val="24"/>
        </w:rPr>
        <w:t>»</w:t>
      </w:r>
      <w:r>
        <w:rPr>
          <w:rFonts w:eastAsia="Times New Roman"/>
          <w:szCs w:val="24"/>
        </w:rPr>
        <w:t>, όπου βάλλεται η δημοκρατία, η ενημέρωση, αλλά και ο κάθε πολίτης ζει τώρα</w:t>
      </w:r>
      <w:r>
        <w:rPr>
          <w:rFonts w:eastAsia="Times New Roman"/>
          <w:szCs w:val="24"/>
        </w:rPr>
        <w:t xml:space="preserve"> τελευταία σε ένα καθεστώς που θυμίζει ότι είναι ιδιότυπο καθεστώς κατοχής. Προσέξτε, λοιπόν, κύριοι της Κυβέρνησης, την ασφάλεια του πολίτη.</w:t>
      </w:r>
    </w:p>
    <w:p w14:paraId="37394BAA" w14:textId="77777777" w:rsidR="00B27939" w:rsidRDefault="00D93F4B">
      <w:pPr>
        <w:spacing w:after="0" w:line="600" w:lineRule="auto"/>
        <w:ind w:firstLine="720"/>
        <w:jc w:val="both"/>
        <w:rPr>
          <w:rFonts w:eastAsia="Times New Roman"/>
          <w:szCs w:val="24"/>
        </w:rPr>
      </w:pPr>
      <w:r>
        <w:rPr>
          <w:rFonts w:eastAsia="Times New Roman"/>
          <w:szCs w:val="24"/>
        </w:rPr>
        <w:t>Κυρίες και κύριοι συνάδελφοι, ήθελα να μιλήσω σήμερα, γιατί μιλάω -και είμαι σίγουρος γι’ αυτό- στο τελευταίο προϋ</w:t>
      </w:r>
      <w:r>
        <w:rPr>
          <w:rFonts w:eastAsia="Times New Roman"/>
          <w:szCs w:val="24"/>
        </w:rPr>
        <w:t xml:space="preserve">πολογισμό μιας Κυβέρνησης αποτυχημένων μαθητευομένων μάγων, μίας Κυβέρνησης που εξαπάτησε όσο καμμία άλλη, που δίχασε όσο καμμία άλλη, που επιχείρησε να λασπώσει τους αντιπάλους της όσο καμμία, που επιχείρησε και επιχειρεί να εξοντώσει με κάθε τρόπο όποιο </w:t>
      </w:r>
      <w:r>
        <w:rPr>
          <w:rFonts w:eastAsia="Times New Roman"/>
          <w:szCs w:val="24"/>
        </w:rPr>
        <w:t xml:space="preserve">κόμμα ή όποιο πολιτικό αντίπαλο </w:t>
      </w:r>
      <w:r>
        <w:rPr>
          <w:rFonts w:eastAsia="Times New Roman"/>
          <w:szCs w:val="24"/>
        </w:rPr>
        <w:lastRenderedPageBreak/>
        <w:t xml:space="preserve">στέκεται εμπόδιο στα σχέδια για τη δημοκρατία εναντίον του ΣΥΡΙΖΑ και των ΣΥΡΙΖΑΝΕΛ. </w:t>
      </w:r>
    </w:p>
    <w:p w14:paraId="37394BAB" w14:textId="77777777" w:rsidR="00B27939" w:rsidRDefault="00D93F4B">
      <w:pPr>
        <w:spacing w:after="0" w:line="600" w:lineRule="auto"/>
        <w:ind w:firstLine="720"/>
        <w:jc w:val="both"/>
        <w:rPr>
          <w:rFonts w:eastAsia="Times New Roman"/>
          <w:szCs w:val="24"/>
        </w:rPr>
      </w:pPr>
      <w:r>
        <w:rPr>
          <w:rFonts w:eastAsia="Times New Roman"/>
          <w:szCs w:val="24"/>
        </w:rPr>
        <w:t xml:space="preserve">Σας ενοχλεί και σωστά σας ενοχλεί, όπως μας ενοχλεί και εμάς και καταδικάζουμε το σύνθημα «η </w:t>
      </w:r>
      <w:r>
        <w:rPr>
          <w:rFonts w:eastAsia="Times New Roman"/>
          <w:szCs w:val="24"/>
        </w:rPr>
        <w:t>δ</w:t>
      </w:r>
      <w:r>
        <w:rPr>
          <w:rFonts w:eastAsia="Times New Roman"/>
          <w:szCs w:val="24"/>
        </w:rPr>
        <w:t>ημοκρατία πούλησε τη Μακεδονία». Για θυμηθεί</w:t>
      </w:r>
      <w:r>
        <w:rPr>
          <w:rFonts w:eastAsia="Times New Roman"/>
          <w:szCs w:val="24"/>
        </w:rPr>
        <w:t xml:space="preserve">τε, όμως, λίγο τι φωνάζατε εσείς στην πλατεία Συντάγματος μαζί με τους αγανακτισμένους και τους μπαχαλάκηδες; Τι φωνάζατε στις πορείες του Πολυτεχνείου; Φωνάζατε ότι «η χούντα δεν τελείωσε το </w:t>
      </w:r>
      <w:r>
        <w:rPr>
          <w:rFonts w:eastAsia="Times New Roman"/>
          <w:szCs w:val="24"/>
        </w:rPr>
        <w:t>΄</w:t>
      </w:r>
      <w:r>
        <w:rPr>
          <w:rFonts w:eastAsia="Times New Roman"/>
          <w:szCs w:val="24"/>
        </w:rPr>
        <w:t xml:space="preserve">73». </w:t>
      </w:r>
    </w:p>
    <w:p w14:paraId="37394BAC" w14:textId="77777777" w:rsidR="00B27939" w:rsidRDefault="00D93F4B">
      <w:pPr>
        <w:spacing w:after="0" w:line="600" w:lineRule="auto"/>
        <w:ind w:firstLine="720"/>
        <w:jc w:val="both"/>
        <w:rPr>
          <w:rFonts w:eastAsia="Times New Roman"/>
          <w:szCs w:val="24"/>
        </w:rPr>
      </w:pPr>
      <w:r>
        <w:rPr>
          <w:rFonts w:eastAsia="Times New Roman"/>
          <w:szCs w:val="24"/>
        </w:rPr>
        <w:t>Αυτά λέγατε τότε και αυτά κάνατε χωρίς ντροπή και έχετε τ</w:t>
      </w:r>
      <w:r>
        <w:rPr>
          <w:rFonts w:eastAsia="Times New Roman"/>
          <w:szCs w:val="24"/>
        </w:rPr>
        <w:t xml:space="preserve">ο θράσος τώρα να μας κάνετε και μαθήματα δημοκρατικού πατριωτισμού, χωρίς να έχετε ζητήσει μία συγγνώμη για εκείνες τις αθλιότητες.  </w:t>
      </w:r>
    </w:p>
    <w:p w14:paraId="37394BAD" w14:textId="77777777" w:rsidR="00B27939" w:rsidRDefault="00D93F4B">
      <w:pPr>
        <w:spacing w:after="0" w:line="600" w:lineRule="auto"/>
        <w:ind w:firstLine="720"/>
        <w:jc w:val="both"/>
        <w:rPr>
          <w:rFonts w:eastAsia="Times New Roman"/>
          <w:szCs w:val="24"/>
        </w:rPr>
      </w:pPr>
      <w:r>
        <w:rPr>
          <w:rFonts w:eastAsia="Times New Roman"/>
          <w:szCs w:val="24"/>
        </w:rPr>
        <w:t xml:space="preserve">Δυστυχώς, όμως, φεύγετε και αφήνετε πίσω σας χρέη, ανεργία, ακρίβεια, που διαβρώνει ακόμα περισσότερο το εισόδημα των </w:t>
      </w:r>
      <w:r>
        <w:rPr>
          <w:rFonts w:eastAsia="Times New Roman"/>
          <w:szCs w:val="24"/>
        </w:rPr>
        <w:t>Ελλήνων και την αβεβαιότητα για κάθε ελληνικό νοικοκυριό. Πολιτευτήκατε με έλλειμμα αξιοπιστίας, αλλά κυρίως με έλλειμμα σεβασμού στον πολίτη, στον πολίτη που σας πίστεψε.</w:t>
      </w:r>
    </w:p>
    <w:p w14:paraId="37394BAE" w14:textId="77777777" w:rsidR="00B27939" w:rsidRDefault="00D93F4B">
      <w:pPr>
        <w:spacing w:after="0" w:line="600" w:lineRule="auto"/>
        <w:ind w:firstLine="720"/>
        <w:jc w:val="both"/>
        <w:rPr>
          <w:rFonts w:eastAsia="Times New Roman"/>
          <w:szCs w:val="24"/>
        </w:rPr>
      </w:pPr>
      <w:r>
        <w:rPr>
          <w:rFonts w:eastAsia="Times New Roman"/>
          <w:szCs w:val="24"/>
        </w:rPr>
        <w:t>Θέλετε να σας θυμίσω τις μεγαλόστομες εξαγγελίες σας, ότι θα σκίσετε τα μνημόνια, ότ</w:t>
      </w:r>
      <w:r>
        <w:rPr>
          <w:rFonts w:eastAsia="Times New Roman"/>
          <w:szCs w:val="24"/>
        </w:rPr>
        <w:t xml:space="preserve">ι είστε σάρκα από τη σάρκα του </w:t>
      </w:r>
      <w:r>
        <w:rPr>
          <w:rFonts w:eastAsia="Times New Roman"/>
          <w:szCs w:val="24"/>
        </w:rPr>
        <w:lastRenderedPageBreak/>
        <w:t>λαού και άλλες τέτοιες βαρύγδουπες δηλώσεις; Θα σας πω, όμως, ότι για να επιβιώσετε τελικά αποφασίσατε να φάτε τις σάρκες του ελληνικού λαού.</w:t>
      </w:r>
    </w:p>
    <w:p w14:paraId="37394BAF" w14:textId="77777777" w:rsidR="00B27939" w:rsidRDefault="00D93F4B">
      <w:pPr>
        <w:spacing w:after="0" w:line="600" w:lineRule="auto"/>
        <w:ind w:firstLine="720"/>
        <w:jc w:val="both"/>
        <w:rPr>
          <w:rFonts w:eastAsia="Times New Roman"/>
          <w:szCs w:val="24"/>
        </w:rPr>
      </w:pPr>
      <w:r>
        <w:rPr>
          <w:rFonts w:eastAsia="Times New Roman"/>
          <w:szCs w:val="24"/>
        </w:rPr>
        <w:t xml:space="preserve"> Δεν θα σας θυμίσω ότι το 2015 παραλάβατε μία χώρα που έβγαινε από την κρίση με θετ</w:t>
      </w:r>
      <w:r>
        <w:rPr>
          <w:rFonts w:eastAsia="Times New Roman"/>
          <w:szCs w:val="24"/>
        </w:rPr>
        <w:t>ικό ρυθμό ανάπτυξης, με λογικά πρωτογενή πλεονάσματα, με αποπληρωμή ληξιπρόθεσμων οφειλών του κράτους, με ένα πολύ - πολύ ισχυρό τραπεζικό σύστημα και χωρίς capital control</w:t>
      </w:r>
      <w:r>
        <w:rPr>
          <w:rFonts w:eastAsia="Times New Roman"/>
          <w:szCs w:val="24"/>
          <w:lang w:val="en-US"/>
        </w:rPr>
        <w:t>s</w:t>
      </w:r>
      <w:r>
        <w:rPr>
          <w:rFonts w:eastAsia="Times New Roman"/>
          <w:szCs w:val="24"/>
        </w:rPr>
        <w:t>, μία χώρα που είχε βγει δύο φορές στις αγορές και είχε συμφωνήσει με τους εταίρους</w:t>
      </w:r>
      <w:r>
        <w:rPr>
          <w:rFonts w:eastAsia="Times New Roman"/>
          <w:szCs w:val="24"/>
        </w:rPr>
        <w:t xml:space="preserve"> την έξοδο της χώρας από τα μνημόνια.</w:t>
      </w:r>
    </w:p>
    <w:p w14:paraId="37394BB0" w14:textId="77777777" w:rsidR="00B27939" w:rsidRDefault="00D93F4B">
      <w:pPr>
        <w:spacing w:after="0" w:line="600" w:lineRule="auto"/>
        <w:ind w:firstLine="720"/>
        <w:jc w:val="both"/>
        <w:rPr>
          <w:rFonts w:eastAsia="Times New Roman"/>
          <w:szCs w:val="24"/>
        </w:rPr>
      </w:pPr>
      <w:r>
        <w:rPr>
          <w:rFonts w:eastAsia="Times New Roman"/>
          <w:szCs w:val="24"/>
        </w:rPr>
        <w:t>Οι βασικές δημοσιονομικές ανισορροπίες είχαν διορθωθεί. Η οικονομία ανάρρωνε. Οι φόροι είχαν αρχίσει να μειώνονται. Το πετρέλαιο ήταν 0,78 λεπτά τότε, ενώ είναι 1,16 σήμερα. Μόνον αυτό το παράδειγμα και άλλα πολλά, όπω</w:t>
      </w:r>
      <w:r>
        <w:rPr>
          <w:rFonts w:eastAsia="Times New Roman"/>
          <w:szCs w:val="24"/>
        </w:rPr>
        <w:t>ς φόρος αλληλεγγύης, μείωση φόρων, μείωση ΦΠΑ. Οι ασφαλιστικές εισφορές είχαν αρχίσει να μειώνονται και οι ληξιπρόθεσμες οφειλές είχαν μειωθεί στο 50%.</w:t>
      </w:r>
    </w:p>
    <w:p w14:paraId="37394BB1" w14:textId="77777777" w:rsidR="00B27939" w:rsidRDefault="00D93F4B">
      <w:pPr>
        <w:spacing w:after="0" w:line="600" w:lineRule="auto"/>
        <w:ind w:firstLine="720"/>
        <w:jc w:val="both"/>
        <w:rPr>
          <w:rFonts w:eastAsia="Times New Roman"/>
          <w:szCs w:val="24"/>
        </w:rPr>
      </w:pPr>
      <w:r>
        <w:rPr>
          <w:rFonts w:eastAsia="Times New Roman"/>
          <w:szCs w:val="24"/>
        </w:rPr>
        <w:lastRenderedPageBreak/>
        <w:t xml:space="preserve"> Με άλλα λόγια, υπήρχαν τότε σημαντικές προϋποθέσεις όχι απλώς για μία ήπια ανάπτυξη, αλλά για μία αναπτ</w:t>
      </w:r>
      <w:r>
        <w:rPr>
          <w:rFonts w:eastAsia="Times New Roman"/>
          <w:szCs w:val="24"/>
        </w:rPr>
        <w:t>υξιακή έκρηξη. Και αντί να εκμεταλλευτείτε όλα αυτά, φτάσατε τη χώρα στο χείλος του γκρεμού. Φορτώσατε τη χώρα στο όνομα της περήφανης διαπραγμάτευσης με πάνω από 100 δισεκατομμύρια. Προχωρήσατε πάνω από δεκαεπτά περικοπές συντάξεων και είκοσι εννέα αυξήσε</w:t>
      </w:r>
      <w:r>
        <w:rPr>
          <w:rFonts w:eastAsia="Times New Roman"/>
          <w:szCs w:val="24"/>
        </w:rPr>
        <w:t>ις φόρων.</w:t>
      </w:r>
    </w:p>
    <w:p w14:paraId="37394BB2" w14:textId="77777777" w:rsidR="00B27939" w:rsidRDefault="00D93F4B">
      <w:pPr>
        <w:spacing w:after="0" w:line="600" w:lineRule="auto"/>
        <w:ind w:firstLine="720"/>
        <w:jc w:val="both"/>
        <w:rPr>
          <w:rFonts w:eastAsia="Times New Roman"/>
          <w:szCs w:val="24"/>
        </w:rPr>
      </w:pPr>
      <w:r>
        <w:rPr>
          <w:rFonts w:eastAsia="Times New Roman"/>
          <w:szCs w:val="24"/>
        </w:rPr>
        <w:t xml:space="preserve"> Μοναδικό σας κατόρθωμα είναι ότι καταφέρατε να δημιουργήσετε μία χώρα κατάθλιψης και εθνικής δυστυχίας. Ο προϋπολογισμός που η Κυβέρνηση φέρνει για ψήφιση αποκαλύπτει την κατάρρευση των ψευδαισθήσεων και της αυταπάτης που χρόνια καλλιεργούσατε κ</w:t>
      </w:r>
      <w:r>
        <w:rPr>
          <w:rFonts w:eastAsia="Times New Roman"/>
          <w:szCs w:val="24"/>
        </w:rPr>
        <w:t xml:space="preserve">αι αποκαλύπτει την αδυναμία σας να δείτε την πραγματικότητα. Δεν σας φταίνε, όμως, σε τίποτα οι πολίτες να επωμίζονται τα επίχειρα των δικών σας λαθών, που είναι πολλά και αδιανόητα. </w:t>
      </w:r>
    </w:p>
    <w:p w14:paraId="37394BB3" w14:textId="77777777" w:rsidR="00B27939" w:rsidRDefault="00D93F4B">
      <w:pPr>
        <w:spacing w:after="0" w:line="600" w:lineRule="auto"/>
        <w:ind w:firstLine="720"/>
        <w:jc w:val="both"/>
        <w:rPr>
          <w:rFonts w:eastAsia="Times New Roman"/>
          <w:szCs w:val="24"/>
        </w:rPr>
      </w:pPr>
      <w:r>
        <w:rPr>
          <w:rFonts w:eastAsia="Times New Roman"/>
          <w:szCs w:val="24"/>
        </w:rPr>
        <w:t>Ποιο είναι το αποτέλεσμα; Διολισθαίνουμε συνέχεια σε μία οικονομία με χα</w:t>
      </w:r>
      <w:r>
        <w:rPr>
          <w:rFonts w:eastAsia="Times New Roman"/>
          <w:szCs w:val="24"/>
        </w:rPr>
        <w:t xml:space="preserve">μηλούς μισθούς. Ποια είναι η πραγματικότητα; Μισθοί των 400 και 300 ευρώ με ελαστικές σχέσεις εργασίας, με εργαζόμενους φτωχούς που δεν μπορούν να συντηρηθούν. Η </w:t>
      </w:r>
      <w:r>
        <w:rPr>
          <w:rFonts w:eastAsia="Times New Roman"/>
          <w:szCs w:val="24"/>
        </w:rPr>
        <w:lastRenderedPageBreak/>
        <w:t>Ελλάδα έχει απολέσει δυνητικό πλούτο 31 δισεκατομμύρια την τελευταία τετραετία, αποτελώντας πα</w:t>
      </w:r>
      <w:r>
        <w:rPr>
          <w:rFonts w:eastAsia="Times New Roman"/>
          <w:szCs w:val="24"/>
        </w:rPr>
        <w:t>γκοσμίως τη μοναδική αναπτυξιακή έκπληξη.</w:t>
      </w:r>
    </w:p>
    <w:p w14:paraId="37394BB4" w14:textId="77777777" w:rsidR="00B27939" w:rsidRDefault="00D93F4B">
      <w:pPr>
        <w:spacing w:after="0" w:line="600" w:lineRule="auto"/>
        <w:ind w:firstLine="720"/>
        <w:jc w:val="both"/>
        <w:rPr>
          <w:rFonts w:eastAsia="Times New Roman"/>
          <w:szCs w:val="24"/>
        </w:rPr>
      </w:pPr>
      <w:r>
        <w:rPr>
          <w:rFonts w:eastAsia="Times New Roman"/>
          <w:szCs w:val="24"/>
        </w:rPr>
        <w:t>Η ανταγωνιστικότητα υποχωρεί, οι επενδύσεις καταρρέουν, οι μισθοί μειώνονται, οι ευέλικτες μορφές απασχόλησης κυριαρχούν, η μακροχρόνια ανεργία κυριαρχεί. Και εδώ είναι το μεγάλο δράμα: πενήντα χρόνων δεν μπορεί να</w:t>
      </w:r>
      <w:r>
        <w:rPr>
          <w:rFonts w:eastAsia="Times New Roman"/>
          <w:szCs w:val="24"/>
        </w:rPr>
        <w:t xml:space="preserve"> βρει δουλειά και είναι καταδικασμένος να μην πάρει και σύνταξη. Οι νέοι άνθρωποι ξενιτεύονται και όλα αυτά μαζί με τις καταθέσεις που δεν επιστρέφουν με ουσιαστικό τρόπο στο τραπεζικό σύστημα. </w:t>
      </w:r>
    </w:p>
    <w:p w14:paraId="37394BB5" w14:textId="77777777" w:rsidR="00B27939" w:rsidRDefault="00D93F4B">
      <w:pPr>
        <w:spacing w:after="0" w:line="600" w:lineRule="auto"/>
        <w:ind w:firstLine="720"/>
        <w:jc w:val="both"/>
        <w:rPr>
          <w:rFonts w:eastAsia="Times New Roman"/>
          <w:szCs w:val="24"/>
        </w:rPr>
      </w:pPr>
      <w:r>
        <w:rPr>
          <w:rFonts w:eastAsia="Times New Roman"/>
          <w:szCs w:val="24"/>
        </w:rPr>
        <w:t xml:space="preserve">Η πιστωτική συρρίκνωση συνεχίζεται, οι ληξιπρόθεσμες οφειλές </w:t>
      </w:r>
      <w:r>
        <w:rPr>
          <w:rFonts w:eastAsia="Times New Roman"/>
          <w:szCs w:val="24"/>
        </w:rPr>
        <w:t>του δημοσίου δεν έχουν εκκαθαριστεί, τη στιγμή που τέσσερα εκατομμύρια Έλληνες την τελευταία τετραετία βλέπουν κατασχέσεις στους τραπεζικούς λογαριασμούς. Άσε πόσα σπίτια βγαίνουν σε πλειστηριασμούς. Είναι αυτό που λέγατε</w:t>
      </w:r>
      <w:r w:rsidRPr="00E93FF9">
        <w:rPr>
          <w:rFonts w:eastAsia="Times New Roman"/>
          <w:szCs w:val="24"/>
        </w:rPr>
        <w:t>:</w:t>
      </w:r>
      <w:r>
        <w:rPr>
          <w:rFonts w:eastAsia="Times New Roman"/>
          <w:szCs w:val="24"/>
        </w:rPr>
        <w:t xml:space="preserve"> «Κανένα σπίτι σε χέρια τραπεζίτη»</w:t>
      </w:r>
      <w:r>
        <w:rPr>
          <w:rFonts w:eastAsia="Times New Roman"/>
          <w:szCs w:val="24"/>
        </w:rPr>
        <w:t xml:space="preserve"> και τώρα φτάσαμε από την 1</w:t>
      </w:r>
      <w:r w:rsidRPr="00E93FF9">
        <w:rPr>
          <w:rFonts w:eastAsia="Times New Roman"/>
          <w:szCs w:val="24"/>
          <w:vertAlign w:val="superscript"/>
        </w:rPr>
        <w:t>η</w:t>
      </w:r>
      <w:r>
        <w:rPr>
          <w:rFonts w:eastAsia="Times New Roman"/>
          <w:szCs w:val="24"/>
        </w:rPr>
        <w:t xml:space="preserve"> Ιανουαρίου 2019 είκοσι δύο χιλιάδες σπίτια να είναι έτοιμα να βγουν στο σφυρί.  Η ρευστότητα των δημόσιων φορέων επιδεινώνεται, το κράτος διογκώνεται.</w:t>
      </w:r>
    </w:p>
    <w:p w14:paraId="37394BB6" w14:textId="77777777" w:rsidR="00B27939" w:rsidRDefault="00D93F4B">
      <w:pPr>
        <w:spacing w:after="0" w:line="600" w:lineRule="auto"/>
        <w:ind w:firstLine="720"/>
        <w:jc w:val="both"/>
        <w:rPr>
          <w:rFonts w:eastAsia="Times New Roman"/>
          <w:szCs w:val="24"/>
        </w:rPr>
      </w:pPr>
      <w:r>
        <w:rPr>
          <w:rFonts w:eastAsia="Times New Roman"/>
          <w:szCs w:val="24"/>
        </w:rPr>
        <w:lastRenderedPageBreak/>
        <w:t xml:space="preserve">Αρκετά, όμως. Φτάνει πια! Οι πολίτες δεν παραπλανώνται, διαθέτουν και μνήμη </w:t>
      </w:r>
      <w:r>
        <w:rPr>
          <w:rFonts w:eastAsia="Times New Roman"/>
          <w:szCs w:val="24"/>
        </w:rPr>
        <w:t>και κρίση</w:t>
      </w:r>
      <w:r>
        <w:rPr>
          <w:rFonts w:eastAsia="Times New Roman"/>
          <w:szCs w:val="24"/>
        </w:rPr>
        <w:t>.</w:t>
      </w:r>
      <w:r>
        <w:rPr>
          <w:rFonts w:eastAsia="Times New Roman"/>
          <w:szCs w:val="24"/>
        </w:rPr>
        <w:t xml:space="preserve"> Δεν θα συγχωρήσουν ποτέ τις ολιγωρίες σας, τους μύθους σας και τα παραμύθια της Χαλιμάς. Έρχεται η ώρα της αλήθειας, η ώρα της κρίσεως και όσο και να προσπαθείτε να κρατηθείτε στην εξουσία, οι εκλογές έρχονται και τότε ο λαός θα σας δώσει μία βρ</w:t>
      </w:r>
      <w:r>
        <w:rPr>
          <w:rFonts w:eastAsia="Times New Roman"/>
          <w:szCs w:val="24"/>
        </w:rPr>
        <w:t>οντερή απάντηση.</w:t>
      </w:r>
    </w:p>
    <w:p w14:paraId="37394BB7" w14:textId="77777777" w:rsidR="00B27939" w:rsidRDefault="00D93F4B">
      <w:pPr>
        <w:spacing w:after="0" w:line="600" w:lineRule="auto"/>
        <w:ind w:firstLine="720"/>
        <w:jc w:val="both"/>
        <w:rPr>
          <w:rFonts w:eastAsia="Times New Roman"/>
          <w:szCs w:val="24"/>
        </w:rPr>
      </w:pPr>
      <w:r>
        <w:rPr>
          <w:rFonts w:eastAsia="Times New Roman"/>
          <w:szCs w:val="24"/>
        </w:rPr>
        <w:t xml:space="preserve">Κυρίες και κύριοι, πρέπει να αφήσουμε -και αφήνουμε- πίσω με το φευγιό της Κυβέρνησής σας τη φοροληστρική επιδρομή που γονάτισε νοικοκυριά και επιχειρήσεις. Είναι αλήθεια πως μαγικά ραβδιά δεν υπάρχουν. Για μας στη Νέα Δημοκρατία, βασικός </w:t>
      </w:r>
      <w:r>
        <w:rPr>
          <w:rFonts w:eastAsia="Times New Roman"/>
          <w:szCs w:val="24"/>
        </w:rPr>
        <w:t xml:space="preserve">πυλώνας στρατηγικής μας είναι η εφαρμογή μία νέας οικονομικής πολιτικής, ένα αναπτυξιακό σοκ για να μπορέσουμε να βγούμε από το τέλμα που βρισκόμαστε σήμερα. Ο Πρωθυπουργός περιφέρεται σαν πολιορκημένος. Η αβεβαιότητα, όμως, δεν μπορεί να συνεχιστεί άλλο. </w:t>
      </w:r>
      <w:r>
        <w:rPr>
          <w:rFonts w:eastAsia="Times New Roman"/>
          <w:szCs w:val="24"/>
        </w:rPr>
        <w:t>Γι’ αυτό όσο δυνατόν γρηγορότερα να πάτε σε ετυμηγορία, να κάνουμε εκλογές, για να γλιτώσει ο τόπος από εσάς.</w:t>
      </w:r>
    </w:p>
    <w:p w14:paraId="37394BB8" w14:textId="77777777" w:rsidR="00B27939" w:rsidRDefault="00D93F4B">
      <w:pPr>
        <w:spacing w:after="0" w:line="600" w:lineRule="auto"/>
        <w:ind w:firstLine="720"/>
        <w:jc w:val="both"/>
        <w:rPr>
          <w:rFonts w:eastAsia="Times New Roman"/>
          <w:szCs w:val="24"/>
        </w:rPr>
      </w:pPr>
      <w:r>
        <w:rPr>
          <w:rFonts w:eastAsia="Times New Roman"/>
          <w:szCs w:val="24"/>
        </w:rPr>
        <w:lastRenderedPageBreak/>
        <w:t>Καταψηφίζω τον τελευταίο προϋπολογισμό της Κυβέρνησης ΣΥΡΙΖΑ – ΑΝΕΛ και εύχομαι -σίγουρο- ότι επόμενος Πρωθυπουργός θα είναι ο Κυριάκος Μητσοτάκης</w:t>
      </w:r>
      <w:r>
        <w:rPr>
          <w:rFonts w:eastAsia="Times New Roman"/>
          <w:szCs w:val="24"/>
        </w:rPr>
        <w:t xml:space="preserve"> και η Νέα Δημοκρατία οσονούπω κυβέρνηση. Γι’ αυτό εάν τολμάτε, κάντε εκλογές.</w:t>
      </w:r>
    </w:p>
    <w:p w14:paraId="37394BB9" w14:textId="77777777" w:rsidR="00B27939" w:rsidRDefault="00D93F4B">
      <w:pPr>
        <w:spacing w:after="0" w:line="600" w:lineRule="auto"/>
        <w:ind w:firstLine="720"/>
        <w:jc w:val="both"/>
        <w:rPr>
          <w:rFonts w:eastAsia="Times New Roman"/>
          <w:szCs w:val="24"/>
        </w:rPr>
      </w:pPr>
      <w:r>
        <w:rPr>
          <w:rFonts w:eastAsia="Times New Roman"/>
          <w:szCs w:val="24"/>
        </w:rPr>
        <w:t xml:space="preserve"> Να είστε καλά.</w:t>
      </w:r>
    </w:p>
    <w:p w14:paraId="37394BBA" w14:textId="77777777" w:rsidR="00B27939" w:rsidRDefault="00D93F4B">
      <w:pPr>
        <w:spacing w:after="0" w:line="600" w:lineRule="auto"/>
        <w:ind w:firstLine="720"/>
        <w:jc w:val="center"/>
        <w:rPr>
          <w:rFonts w:eastAsia="Times New Roman"/>
          <w:szCs w:val="24"/>
        </w:rPr>
      </w:pPr>
      <w:r w:rsidRPr="00635011">
        <w:rPr>
          <w:rFonts w:eastAsia="Times New Roman"/>
          <w:szCs w:val="24"/>
        </w:rPr>
        <w:t>(Χειροκροτήματα από την πτέρυγα της Νέας Δημοκρατίας)</w:t>
      </w:r>
    </w:p>
    <w:p w14:paraId="37394BBB" w14:textId="77777777" w:rsidR="00B27939" w:rsidRDefault="00D93F4B">
      <w:pPr>
        <w:spacing w:after="0" w:line="600" w:lineRule="auto"/>
        <w:ind w:firstLine="720"/>
        <w:jc w:val="both"/>
        <w:rPr>
          <w:rFonts w:eastAsia="Times New Roman"/>
          <w:szCs w:val="24"/>
        </w:rPr>
      </w:pPr>
      <w:r w:rsidRPr="00E93FF9">
        <w:rPr>
          <w:rFonts w:eastAsia="Times New Roman"/>
          <w:b/>
          <w:szCs w:val="24"/>
        </w:rPr>
        <w:t>ΠΡΟΕΔΡΕΥΟΥΣΑ (Αναστασία Χριστοδουλοπούλου):</w:t>
      </w:r>
      <w:r w:rsidRPr="00635011">
        <w:rPr>
          <w:rFonts w:eastAsia="Times New Roman"/>
          <w:szCs w:val="24"/>
        </w:rPr>
        <w:t xml:space="preserve"> </w:t>
      </w:r>
      <w:r w:rsidRPr="005C6E8A">
        <w:rPr>
          <w:rFonts w:eastAsia="Times New Roman"/>
          <w:szCs w:val="24"/>
        </w:rPr>
        <w:t>Τον λόγο έχει ο κ. Πάλλης από το ΣΥΡΙΖΑ για επτά λεπτά</w:t>
      </w:r>
      <w:r>
        <w:rPr>
          <w:rFonts w:eastAsia="Times New Roman"/>
          <w:szCs w:val="24"/>
        </w:rPr>
        <w:t>,</w:t>
      </w:r>
      <w:r w:rsidRPr="005C6E8A">
        <w:rPr>
          <w:rFonts w:eastAsia="Times New Roman"/>
          <w:szCs w:val="24"/>
        </w:rPr>
        <w:t xml:space="preserve"> επίσης.</w:t>
      </w:r>
    </w:p>
    <w:p w14:paraId="37394BBC" w14:textId="77777777" w:rsidR="00B27939" w:rsidRDefault="00D93F4B">
      <w:pPr>
        <w:spacing w:after="0" w:line="600" w:lineRule="auto"/>
        <w:ind w:firstLine="720"/>
        <w:jc w:val="both"/>
        <w:rPr>
          <w:rFonts w:eastAsia="Times New Roman"/>
          <w:szCs w:val="24"/>
        </w:rPr>
      </w:pPr>
      <w:r w:rsidRPr="00E93FF9">
        <w:rPr>
          <w:rFonts w:eastAsia="Times New Roman"/>
          <w:b/>
          <w:szCs w:val="24"/>
        </w:rPr>
        <w:t>ΓΕΩΡΓΙΟΣ ΠΑΛΛΗΣ:</w:t>
      </w:r>
      <w:r w:rsidRPr="00635011">
        <w:rPr>
          <w:rFonts w:eastAsia="Times New Roman"/>
          <w:szCs w:val="24"/>
        </w:rPr>
        <w:t xml:space="preserve"> </w:t>
      </w:r>
      <w:r>
        <w:rPr>
          <w:rFonts w:eastAsia="Times New Roman"/>
          <w:szCs w:val="24"/>
        </w:rPr>
        <w:t>Ευχαριστώ</w:t>
      </w:r>
      <w:r w:rsidRPr="00DC0B0E">
        <w:rPr>
          <w:rFonts w:eastAsia="Times New Roman"/>
          <w:szCs w:val="24"/>
        </w:rPr>
        <w:t>,</w:t>
      </w:r>
      <w:r>
        <w:rPr>
          <w:rFonts w:eastAsia="Times New Roman"/>
          <w:szCs w:val="24"/>
        </w:rPr>
        <w:t xml:space="preserve"> κυρία Πρόεδρε</w:t>
      </w:r>
      <w:r w:rsidRPr="00DC0B0E">
        <w:rPr>
          <w:rFonts w:eastAsia="Times New Roman"/>
          <w:szCs w:val="24"/>
        </w:rPr>
        <w:t>.</w:t>
      </w:r>
    </w:p>
    <w:p w14:paraId="37394BBD" w14:textId="77777777" w:rsidR="00B27939" w:rsidRDefault="00D93F4B">
      <w:pPr>
        <w:spacing w:after="0" w:line="600" w:lineRule="auto"/>
        <w:ind w:firstLine="720"/>
        <w:jc w:val="both"/>
        <w:rPr>
          <w:rFonts w:eastAsia="Times New Roman"/>
          <w:szCs w:val="24"/>
        </w:rPr>
      </w:pPr>
      <w:r>
        <w:rPr>
          <w:rFonts w:eastAsia="Times New Roman"/>
          <w:szCs w:val="24"/>
        </w:rPr>
        <w:t xml:space="preserve">Θα αναφερθώ στον κ. Γιακουμάτο, διότι δυστυχώς μίλησε σε μία άδεια Αίθουσα ο προηγούμενος ομιλητής, δεν ευνοείται ο διάλογος εδώ. Απλώς θα του πω -έφυγε τώρα- ότι αυτός είναι ο προϋπολογισμός της Κυβέρνησης </w:t>
      </w:r>
      <w:r>
        <w:rPr>
          <w:rFonts w:eastAsia="Times New Roman"/>
          <w:szCs w:val="24"/>
        </w:rPr>
        <w:t>ΣΥΡΙΖΑ, θα υλοποιηθεί από την Κυβέρνηση ΣΥΡΙΖΑ και μετά τις εκλογές. Εκλογές θα γίνουν το 2019, γιατί έχουμε δημοκρατία και στον τόπο εκλογές γίνονται κανονικά, σύμφωνα με αυτά που προβλέπονται, οπότε να μην ανησυχεί.</w:t>
      </w:r>
    </w:p>
    <w:p w14:paraId="37394BBE" w14:textId="77777777" w:rsidR="00B27939" w:rsidRDefault="00D93F4B">
      <w:pPr>
        <w:spacing w:after="0" w:line="600" w:lineRule="auto"/>
        <w:ind w:firstLine="720"/>
        <w:jc w:val="both"/>
        <w:rPr>
          <w:rFonts w:eastAsia="Times New Roman"/>
          <w:szCs w:val="24"/>
        </w:rPr>
      </w:pPr>
      <w:r>
        <w:rPr>
          <w:rFonts w:eastAsia="Times New Roman"/>
          <w:szCs w:val="24"/>
        </w:rPr>
        <w:lastRenderedPageBreak/>
        <w:t>Αγαπητοί συνάδελφοι, το 2015 παραλάβαμ</w:t>
      </w:r>
      <w:r>
        <w:rPr>
          <w:rFonts w:eastAsia="Times New Roman"/>
          <w:szCs w:val="24"/>
        </w:rPr>
        <w:t xml:space="preserve">ε μία οικονομία σε συνθήκες πολέμου. Όσο και αν προσπαθεί η Αντιπολίτευση να πείσει τους πολίτες ότι το μνημόνιο στο οποίο έχει συμφωνήσει και έφερε εις πέρας η σημερινή Κυβέρνηση ήταν αχρείαστο τα στοιχεία τους διαψεύδουν δραματικά. </w:t>
      </w:r>
    </w:p>
    <w:p w14:paraId="37394BBF" w14:textId="77777777" w:rsidR="00B27939" w:rsidRDefault="00D93F4B">
      <w:pPr>
        <w:spacing w:after="0" w:line="600" w:lineRule="auto"/>
        <w:ind w:firstLine="720"/>
        <w:jc w:val="both"/>
        <w:rPr>
          <w:rFonts w:eastAsia="Times New Roman"/>
          <w:szCs w:val="24"/>
        </w:rPr>
      </w:pPr>
      <w:r>
        <w:rPr>
          <w:rFonts w:eastAsia="Times New Roman"/>
          <w:szCs w:val="24"/>
        </w:rPr>
        <w:t>Το φθινόπωρο του 2014</w:t>
      </w:r>
      <w:r>
        <w:rPr>
          <w:rFonts w:eastAsia="Times New Roman"/>
          <w:szCs w:val="24"/>
        </w:rPr>
        <w:t xml:space="preserve"> είχε ήδη διαφανεί ότι το πρόγραμμα δεν θα τελείωνε με το τέλος του έτους. Μετά από πέντε χρόνια και δύο μνημόνια οι κυβερνήσεις ΠΑΣΟΚ και </w:t>
      </w:r>
      <w:r>
        <w:rPr>
          <w:rFonts w:eastAsia="Times New Roman"/>
          <w:szCs w:val="24"/>
        </w:rPr>
        <w:t xml:space="preserve">Νέας </w:t>
      </w:r>
      <w:r>
        <w:rPr>
          <w:rFonts w:eastAsia="Times New Roman"/>
          <w:szCs w:val="24"/>
        </w:rPr>
        <w:t>Δ</w:t>
      </w:r>
      <w:r>
        <w:rPr>
          <w:rFonts w:eastAsia="Times New Roman"/>
          <w:szCs w:val="24"/>
        </w:rPr>
        <w:t>ημοκρατίας</w:t>
      </w:r>
      <w:r>
        <w:rPr>
          <w:rFonts w:eastAsia="Times New Roman"/>
          <w:szCs w:val="24"/>
        </w:rPr>
        <w:t xml:space="preserve"> δεν είχαν υλοποιήσει ένα σημαντικό μέρος των αναγκαίων μεταρρυθμίσεων. Αντίθετα, είχαν επιλέξει να ρ</w:t>
      </w:r>
      <w:r>
        <w:rPr>
          <w:rFonts w:eastAsia="Times New Roman"/>
          <w:szCs w:val="24"/>
        </w:rPr>
        <w:t>ίξουν όλο το βάρος στην επιβολή κύρωσης οριζόντιων και υφεσιακών φόρων και στην περιστολή των δημοσίων δαπανών.</w:t>
      </w:r>
    </w:p>
    <w:p w14:paraId="37394BC0" w14:textId="77777777" w:rsidR="00B27939" w:rsidRDefault="00D93F4B">
      <w:pPr>
        <w:spacing w:after="0" w:line="600" w:lineRule="auto"/>
        <w:ind w:firstLine="720"/>
        <w:jc w:val="both"/>
        <w:rPr>
          <w:rFonts w:eastAsia="Times New Roman"/>
          <w:szCs w:val="24"/>
        </w:rPr>
      </w:pPr>
      <w:r>
        <w:rPr>
          <w:rFonts w:eastAsia="Times New Roman"/>
          <w:szCs w:val="24"/>
        </w:rPr>
        <w:t>Κανένα από τα προηγούμενα μνημόνια δεν ολοκληρώθηκε με επιτυχία και δεν είναι καθόλου βέβαιο ότι και σήμερα, αν ήσασταν κυβέρνηση, θα είχατε οδη</w:t>
      </w:r>
      <w:r>
        <w:rPr>
          <w:rFonts w:eastAsia="Times New Roman"/>
          <w:szCs w:val="24"/>
        </w:rPr>
        <w:t>γήσει τη χώρα εκτός μνημονίων. Θα έλεγα ότι μπορεί να ήταν και επιλογή σας η μακροχρόνια παραμονή της χώρας στα μνημόνια.</w:t>
      </w:r>
    </w:p>
    <w:p w14:paraId="37394BC1" w14:textId="77777777" w:rsidR="00B27939" w:rsidRDefault="00D93F4B">
      <w:pPr>
        <w:spacing w:after="0" w:line="600" w:lineRule="auto"/>
        <w:ind w:firstLine="720"/>
        <w:jc w:val="both"/>
        <w:rPr>
          <w:rFonts w:eastAsia="Times New Roman"/>
          <w:szCs w:val="24"/>
        </w:rPr>
      </w:pPr>
      <w:r>
        <w:rPr>
          <w:rFonts w:eastAsia="Times New Roman"/>
          <w:szCs w:val="24"/>
        </w:rPr>
        <w:t>Το τελειωτικό χτύπημα δόθηκε από την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sidRPr="008C67AE">
        <w:rPr>
          <w:rFonts w:eastAsia="Times New Roman"/>
          <w:szCs w:val="24"/>
        </w:rPr>
        <w:t>Βενιζέλου</w:t>
      </w:r>
      <w:r>
        <w:rPr>
          <w:rFonts w:eastAsia="Times New Roman"/>
          <w:szCs w:val="24"/>
        </w:rPr>
        <w:t>, όταν στη θέα ενός</w:t>
      </w:r>
      <w:r w:rsidRPr="008C67AE">
        <w:rPr>
          <w:rFonts w:eastAsia="Times New Roman"/>
          <w:szCs w:val="24"/>
        </w:rPr>
        <w:t xml:space="preserve"> τρίτου μνημονίου πάγωσε </w:t>
      </w:r>
      <w:r w:rsidRPr="008C67AE">
        <w:rPr>
          <w:rFonts w:eastAsia="Times New Roman"/>
          <w:szCs w:val="24"/>
        </w:rPr>
        <w:lastRenderedPageBreak/>
        <w:t xml:space="preserve">η </w:t>
      </w:r>
      <w:r>
        <w:rPr>
          <w:rFonts w:eastAsia="Times New Roman"/>
          <w:szCs w:val="24"/>
        </w:rPr>
        <w:t>όποια</w:t>
      </w:r>
      <w:r w:rsidRPr="008C67AE">
        <w:rPr>
          <w:rFonts w:eastAsia="Times New Roman"/>
          <w:szCs w:val="24"/>
        </w:rPr>
        <w:t xml:space="preserve"> εφαρμογή του προγράμματος</w:t>
      </w:r>
      <w:r>
        <w:rPr>
          <w:rFonts w:eastAsia="Times New Roman"/>
          <w:szCs w:val="24"/>
        </w:rPr>
        <w:t>,</w:t>
      </w:r>
      <w:r w:rsidRPr="008C67AE">
        <w:rPr>
          <w:rFonts w:eastAsia="Times New Roman"/>
          <w:szCs w:val="24"/>
        </w:rPr>
        <w:t xml:space="preserve"> οδηγώντας την οικονομία σε ασφυξία</w:t>
      </w:r>
      <w:r>
        <w:rPr>
          <w:rFonts w:eastAsia="Times New Roman"/>
          <w:szCs w:val="24"/>
        </w:rPr>
        <w:t>.</w:t>
      </w:r>
      <w:r w:rsidRPr="008C67AE">
        <w:rPr>
          <w:rFonts w:eastAsia="Times New Roman"/>
          <w:szCs w:val="24"/>
        </w:rPr>
        <w:t xml:space="preserve"> </w:t>
      </w:r>
      <w:r>
        <w:rPr>
          <w:rFonts w:eastAsia="Times New Roman"/>
          <w:szCs w:val="24"/>
        </w:rPr>
        <w:t>Η</w:t>
      </w:r>
      <w:r w:rsidRPr="008C67AE">
        <w:rPr>
          <w:rFonts w:eastAsia="Times New Roman"/>
          <w:szCs w:val="24"/>
        </w:rPr>
        <w:t xml:space="preserve"> κυβέρνηση Σαμαρά</w:t>
      </w:r>
      <w:r>
        <w:rPr>
          <w:rFonts w:eastAsia="Times New Roman"/>
          <w:szCs w:val="24"/>
        </w:rPr>
        <w:t xml:space="preserve"> </w:t>
      </w:r>
      <w:r w:rsidRPr="008C67AE">
        <w:rPr>
          <w:rFonts w:eastAsia="Times New Roman"/>
          <w:szCs w:val="24"/>
        </w:rPr>
        <w:t>-</w:t>
      </w:r>
      <w:r>
        <w:rPr>
          <w:rFonts w:eastAsia="Times New Roman"/>
          <w:szCs w:val="24"/>
        </w:rPr>
        <w:t xml:space="preserve"> </w:t>
      </w:r>
      <w:r w:rsidRPr="008C67AE">
        <w:rPr>
          <w:rFonts w:eastAsia="Times New Roman"/>
          <w:szCs w:val="24"/>
        </w:rPr>
        <w:t xml:space="preserve">Βενιζέλου επέλεξε συνειδητά να προχωρήσει </w:t>
      </w:r>
      <w:r>
        <w:rPr>
          <w:rFonts w:eastAsia="Times New Roman"/>
          <w:szCs w:val="24"/>
        </w:rPr>
        <w:t xml:space="preserve">σε </w:t>
      </w:r>
      <w:r w:rsidRPr="008C67AE">
        <w:rPr>
          <w:rFonts w:eastAsia="Times New Roman"/>
          <w:szCs w:val="24"/>
        </w:rPr>
        <w:t>εκλογές χωρίς μία νέα συμφωνία με τους δανειστές</w:t>
      </w:r>
      <w:r>
        <w:rPr>
          <w:rFonts w:eastAsia="Times New Roman"/>
          <w:szCs w:val="24"/>
        </w:rPr>
        <w:t>,</w:t>
      </w:r>
      <w:r w:rsidRPr="008C67AE">
        <w:rPr>
          <w:rFonts w:eastAsia="Times New Roman"/>
          <w:szCs w:val="24"/>
        </w:rPr>
        <w:t xml:space="preserve"> προκειμένου </w:t>
      </w:r>
      <w:r>
        <w:rPr>
          <w:rFonts w:eastAsia="Times New Roman"/>
          <w:szCs w:val="24"/>
        </w:rPr>
        <w:t xml:space="preserve">να </w:t>
      </w:r>
      <w:r w:rsidRPr="008C67AE">
        <w:rPr>
          <w:rFonts w:eastAsia="Times New Roman"/>
          <w:szCs w:val="24"/>
        </w:rPr>
        <w:t>ναρκοθετήσει το</w:t>
      </w:r>
      <w:r>
        <w:rPr>
          <w:rFonts w:eastAsia="Times New Roman"/>
          <w:szCs w:val="24"/>
        </w:rPr>
        <w:t>ν</w:t>
      </w:r>
      <w:r w:rsidRPr="008C67AE">
        <w:rPr>
          <w:rFonts w:eastAsia="Times New Roman"/>
          <w:szCs w:val="24"/>
        </w:rPr>
        <w:t xml:space="preserve"> δρόμο της επόμενης κυβέρνησης</w:t>
      </w:r>
      <w:r>
        <w:rPr>
          <w:rFonts w:eastAsia="Times New Roman"/>
          <w:szCs w:val="24"/>
        </w:rPr>
        <w:t>.</w:t>
      </w:r>
      <w:r w:rsidRPr="008C67AE">
        <w:rPr>
          <w:rFonts w:eastAsia="Times New Roman"/>
          <w:szCs w:val="24"/>
        </w:rPr>
        <w:t xml:space="preserve"> </w:t>
      </w:r>
      <w:r>
        <w:rPr>
          <w:rFonts w:eastAsia="Times New Roman"/>
          <w:szCs w:val="24"/>
        </w:rPr>
        <w:t>Ε</w:t>
      </w:r>
      <w:r w:rsidRPr="008C67AE">
        <w:rPr>
          <w:rFonts w:eastAsia="Times New Roman"/>
          <w:szCs w:val="24"/>
        </w:rPr>
        <w:t>λπίζ</w:t>
      </w:r>
      <w:r>
        <w:rPr>
          <w:rFonts w:eastAsia="Times New Roman"/>
          <w:szCs w:val="24"/>
        </w:rPr>
        <w:t>α</w:t>
      </w:r>
      <w:r w:rsidRPr="008C67AE">
        <w:rPr>
          <w:rFonts w:eastAsia="Times New Roman"/>
          <w:szCs w:val="24"/>
        </w:rPr>
        <w:t>τε σε μ</w:t>
      </w:r>
      <w:r w:rsidRPr="008C67AE">
        <w:rPr>
          <w:rFonts w:eastAsia="Times New Roman"/>
          <w:szCs w:val="24"/>
        </w:rPr>
        <w:t>ία αριστερή παρένθεση στην οποία θα φορτών</w:t>
      </w:r>
      <w:r>
        <w:rPr>
          <w:rFonts w:eastAsia="Times New Roman"/>
          <w:szCs w:val="24"/>
        </w:rPr>
        <w:t>ατε</w:t>
      </w:r>
      <w:r w:rsidRPr="008C67AE">
        <w:rPr>
          <w:rFonts w:eastAsia="Times New Roman"/>
          <w:szCs w:val="24"/>
        </w:rPr>
        <w:t xml:space="preserve"> όλες τις αμαρτίες του παρελθόντος</w:t>
      </w:r>
      <w:r>
        <w:rPr>
          <w:rFonts w:eastAsia="Times New Roman"/>
          <w:szCs w:val="24"/>
        </w:rPr>
        <w:t>,</w:t>
      </w:r>
      <w:r w:rsidRPr="008C67AE">
        <w:rPr>
          <w:rFonts w:eastAsia="Times New Roman"/>
          <w:szCs w:val="24"/>
        </w:rPr>
        <w:t xml:space="preserve"> αλλά η παρένθεση </w:t>
      </w:r>
      <w:r>
        <w:rPr>
          <w:rFonts w:eastAsia="Times New Roman"/>
          <w:szCs w:val="24"/>
        </w:rPr>
        <w:t>είναι, για πρώτη φορά, Κ</w:t>
      </w:r>
      <w:r w:rsidRPr="008C67AE">
        <w:rPr>
          <w:rFonts w:eastAsia="Times New Roman"/>
          <w:szCs w:val="24"/>
        </w:rPr>
        <w:t>υβέρνηση τετραετίας</w:t>
      </w:r>
      <w:r>
        <w:rPr>
          <w:rFonts w:eastAsia="Times New Roman"/>
          <w:szCs w:val="24"/>
        </w:rPr>
        <w:t>.</w:t>
      </w:r>
    </w:p>
    <w:p w14:paraId="37394BC2" w14:textId="77777777" w:rsidR="00B27939" w:rsidRDefault="00D93F4B">
      <w:pPr>
        <w:spacing w:after="0" w:line="600" w:lineRule="auto"/>
        <w:ind w:firstLine="720"/>
        <w:jc w:val="both"/>
        <w:rPr>
          <w:rFonts w:eastAsia="Times New Roman"/>
          <w:szCs w:val="24"/>
        </w:rPr>
      </w:pPr>
      <w:r>
        <w:rPr>
          <w:rFonts w:eastAsia="Times New Roman"/>
          <w:szCs w:val="24"/>
        </w:rPr>
        <w:t>Ευτυχώς, διαψευστήκατε,</w:t>
      </w:r>
      <w:r w:rsidRPr="008C67AE">
        <w:rPr>
          <w:rFonts w:eastAsia="Times New Roman"/>
          <w:szCs w:val="24"/>
        </w:rPr>
        <w:t xml:space="preserve"> κυρίες και κύριοι συνάδελφοι</w:t>
      </w:r>
      <w:r>
        <w:rPr>
          <w:rFonts w:eastAsia="Times New Roman"/>
          <w:szCs w:val="24"/>
        </w:rPr>
        <w:t>.</w:t>
      </w:r>
      <w:r w:rsidRPr="008C67AE">
        <w:rPr>
          <w:rFonts w:eastAsia="Times New Roman"/>
          <w:szCs w:val="24"/>
        </w:rPr>
        <w:t xml:space="preserve"> </w:t>
      </w:r>
      <w:r>
        <w:rPr>
          <w:rFonts w:eastAsia="Times New Roman"/>
          <w:szCs w:val="24"/>
        </w:rPr>
        <w:t>Η</w:t>
      </w:r>
      <w:r w:rsidRPr="008C67AE">
        <w:rPr>
          <w:rFonts w:eastAsia="Times New Roman"/>
          <w:szCs w:val="24"/>
        </w:rPr>
        <w:t xml:space="preserve"> </w:t>
      </w:r>
      <w:r>
        <w:rPr>
          <w:rFonts w:eastAsia="Times New Roman"/>
          <w:szCs w:val="24"/>
        </w:rPr>
        <w:t>Κ</w:t>
      </w:r>
      <w:r w:rsidRPr="008C67AE">
        <w:rPr>
          <w:rFonts w:eastAsia="Times New Roman"/>
          <w:szCs w:val="24"/>
        </w:rPr>
        <w:t>υβέρνηση ΣΥΡΙΖΑ διαπραγματεύθηκε και συμβιβ</w:t>
      </w:r>
      <w:r>
        <w:rPr>
          <w:rFonts w:eastAsia="Times New Roman"/>
          <w:szCs w:val="24"/>
        </w:rPr>
        <w:t>άστηκε -</w:t>
      </w:r>
      <w:r w:rsidRPr="008C67AE">
        <w:rPr>
          <w:rFonts w:eastAsia="Times New Roman"/>
          <w:szCs w:val="24"/>
        </w:rPr>
        <w:t xml:space="preserve">αυτό </w:t>
      </w:r>
      <w:r w:rsidRPr="008C67AE">
        <w:rPr>
          <w:rFonts w:eastAsia="Times New Roman"/>
          <w:szCs w:val="24"/>
        </w:rPr>
        <w:t>είναι αλήθεια</w:t>
      </w:r>
      <w:r>
        <w:rPr>
          <w:rFonts w:eastAsia="Times New Roman"/>
          <w:szCs w:val="24"/>
        </w:rPr>
        <w:t>-,</w:t>
      </w:r>
      <w:r w:rsidRPr="008C67AE">
        <w:rPr>
          <w:rFonts w:eastAsia="Times New Roman"/>
          <w:szCs w:val="24"/>
        </w:rPr>
        <w:t xml:space="preserve"> όμως επέλεξε να διατηρήσει τη χώρα στην </w:t>
      </w:r>
      <w:r>
        <w:rPr>
          <w:rFonts w:eastAsia="Times New Roman"/>
          <w:szCs w:val="24"/>
        </w:rPr>
        <w:t>ε</w:t>
      </w:r>
      <w:r w:rsidRPr="008C67AE">
        <w:rPr>
          <w:rFonts w:eastAsia="Times New Roman"/>
          <w:szCs w:val="24"/>
        </w:rPr>
        <w:t>υρωπαϊκή της πορεία</w:t>
      </w:r>
      <w:r>
        <w:rPr>
          <w:rFonts w:eastAsia="Times New Roman"/>
          <w:szCs w:val="24"/>
        </w:rPr>
        <w:t>,</w:t>
      </w:r>
      <w:r w:rsidRPr="008C67AE">
        <w:rPr>
          <w:rFonts w:eastAsia="Times New Roman"/>
          <w:szCs w:val="24"/>
        </w:rPr>
        <w:t xml:space="preserve"> αναμφίβολα με κόστος</w:t>
      </w:r>
      <w:r>
        <w:rPr>
          <w:rFonts w:eastAsia="Times New Roman"/>
          <w:szCs w:val="24"/>
        </w:rPr>
        <w:t>,</w:t>
      </w:r>
      <w:r w:rsidRPr="008C67AE">
        <w:rPr>
          <w:rFonts w:eastAsia="Times New Roman"/>
          <w:szCs w:val="24"/>
        </w:rPr>
        <w:t xml:space="preserve"> αλλά αποσκοπώντας και σε πολλά οφέλη</w:t>
      </w:r>
      <w:r>
        <w:rPr>
          <w:rFonts w:eastAsia="Times New Roman"/>
          <w:szCs w:val="24"/>
        </w:rPr>
        <w:t>.</w:t>
      </w:r>
      <w:r w:rsidRPr="008C67AE">
        <w:rPr>
          <w:rFonts w:eastAsia="Times New Roman"/>
          <w:szCs w:val="24"/>
        </w:rPr>
        <w:t xml:space="preserve"> </w:t>
      </w:r>
      <w:r>
        <w:rPr>
          <w:rFonts w:eastAsia="Times New Roman"/>
          <w:szCs w:val="24"/>
        </w:rPr>
        <w:t xml:space="preserve">Η διαπραγμάτευση έδειξε στους εταίρους μας </w:t>
      </w:r>
      <w:r w:rsidRPr="008C67AE">
        <w:rPr>
          <w:rFonts w:eastAsia="Times New Roman"/>
          <w:szCs w:val="24"/>
        </w:rPr>
        <w:t>ότι οι μεταρρυθμίσεις δεν θα μπορούσαν να επιτευχθ</w:t>
      </w:r>
      <w:r>
        <w:rPr>
          <w:rFonts w:eastAsia="Times New Roman"/>
          <w:szCs w:val="24"/>
        </w:rPr>
        <w:t xml:space="preserve">ούν με την διαιώνιση της </w:t>
      </w:r>
      <w:r>
        <w:rPr>
          <w:rFonts w:eastAsia="Times New Roman"/>
          <w:szCs w:val="24"/>
        </w:rPr>
        <w:t xml:space="preserve">ύφεσης. Ο φαύλος υφεσιακός </w:t>
      </w:r>
      <w:r w:rsidRPr="008C67AE">
        <w:rPr>
          <w:rFonts w:eastAsia="Times New Roman"/>
          <w:szCs w:val="24"/>
        </w:rPr>
        <w:t>κύκλος</w:t>
      </w:r>
      <w:r>
        <w:rPr>
          <w:rFonts w:eastAsia="Times New Roman"/>
          <w:szCs w:val="24"/>
        </w:rPr>
        <w:t>,</w:t>
      </w:r>
      <w:r w:rsidRPr="008C67AE">
        <w:rPr>
          <w:rFonts w:eastAsia="Times New Roman"/>
          <w:szCs w:val="24"/>
        </w:rPr>
        <w:t xml:space="preserve"> το λεγόμενο σπιράλ θανάτου</w:t>
      </w:r>
      <w:r>
        <w:rPr>
          <w:rFonts w:eastAsia="Times New Roman"/>
          <w:szCs w:val="24"/>
        </w:rPr>
        <w:t>,</w:t>
      </w:r>
      <w:r w:rsidRPr="008C67AE">
        <w:rPr>
          <w:rFonts w:eastAsia="Times New Roman"/>
          <w:szCs w:val="24"/>
        </w:rPr>
        <w:t xml:space="preserve"> με τη λιτότητα </w:t>
      </w:r>
      <w:r>
        <w:rPr>
          <w:rFonts w:eastAsia="Times New Roman"/>
          <w:szCs w:val="24"/>
        </w:rPr>
        <w:t xml:space="preserve">να </w:t>
      </w:r>
      <w:r w:rsidRPr="008C67AE">
        <w:rPr>
          <w:rFonts w:eastAsia="Times New Roman"/>
          <w:szCs w:val="24"/>
        </w:rPr>
        <w:t>διαδέχεται την ύφεση</w:t>
      </w:r>
      <w:r>
        <w:rPr>
          <w:rFonts w:eastAsia="Times New Roman"/>
          <w:szCs w:val="24"/>
        </w:rPr>
        <w:t>,</w:t>
      </w:r>
      <w:r w:rsidRPr="008C67AE">
        <w:rPr>
          <w:rFonts w:eastAsia="Times New Roman"/>
          <w:szCs w:val="24"/>
        </w:rPr>
        <w:t xml:space="preserve"> τα νέα ελλείμματα να </w:t>
      </w:r>
      <w:r>
        <w:rPr>
          <w:rFonts w:eastAsia="Times New Roman"/>
          <w:szCs w:val="24"/>
        </w:rPr>
        <w:t>φέρνουν</w:t>
      </w:r>
      <w:r w:rsidRPr="008C67AE">
        <w:rPr>
          <w:rFonts w:eastAsia="Times New Roman"/>
          <w:szCs w:val="24"/>
        </w:rPr>
        <w:t xml:space="preserve"> νέα λιτότητα και να επιδεινώνουν την ύφεση</w:t>
      </w:r>
      <w:r>
        <w:rPr>
          <w:rFonts w:eastAsia="Times New Roman"/>
          <w:szCs w:val="24"/>
        </w:rPr>
        <w:t>,</w:t>
      </w:r>
      <w:r w:rsidRPr="008C67AE">
        <w:rPr>
          <w:rFonts w:eastAsia="Times New Roman"/>
          <w:szCs w:val="24"/>
        </w:rPr>
        <w:t xml:space="preserve"> χαρακτ</w:t>
      </w:r>
      <w:r>
        <w:rPr>
          <w:rFonts w:eastAsia="Times New Roman"/>
          <w:szCs w:val="24"/>
        </w:rPr>
        <w:t xml:space="preserve">ήριζαν </w:t>
      </w:r>
      <w:r w:rsidRPr="008C67AE">
        <w:rPr>
          <w:rFonts w:eastAsia="Times New Roman"/>
          <w:szCs w:val="24"/>
        </w:rPr>
        <w:t xml:space="preserve">την πολιτική των περισσότερων </w:t>
      </w:r>
      <w:r>
        <w:rPr>
          <w:rFonts w:eastAsia="Times New Roman"/>
          <w:szCs w:val="24"/>
        </w:rPr>
        <w:t>ε</w:t>
      </w:r>
      <w:r w:rsidRPr="008C67AE">
        <w:rPr>
          <w:rFonts w:eastAsia="Times New Roman"/>
          <w:szCs w:val="24"/>
        </w:rPr>
        <w:t>υρωπαϊκών κρατών</w:t>
      </w:r>
      <w:r>
        <w:rPr>
          <w:rFonts w:eastAsia="Times New Roman"/>
          <w:szCs w:val="24"/>
        </w:rPr>
        <w:t>.</w:t>
      </w:r>
    </w:p>
    <w:p w14:paraId="37394BC3" w14:textId="77777777" w:rsidR="00B27939" w:rsidRDefault="00D93F4B">
      <w:pPr>
        <w:spacing w:after="0" w:line="600" w:lineRule="auto"/>
        <w:ind w:firstLine="720"/>
        <w:jc w:val="both"/>
        <w:rPr>
          <w:rFonts w:eastAsia="Times New Roman"/>
          <w:szCs w:val="24"/>
        </w:rPr>
      </w:pPr>
      <w:r>
        <w:rPr>
          <w:rFonts w:eastAsia="Times New Roman"/>
          <w:szCs w:val="24"/>
        </w:rPr>
        <w:lastRenderedPageBreak/>
        <w:t>Με τη στάση της, η</w:t>
      </w:r>
      <w:r>
        <w:rPr>
          <w:rFonts w:eastAsia="Times New Roman"/>
          <w:szCs w:val="24"/>
        </w:rPr>
        <w:t xml:space="preserve"> Κ</w:t>
      </w:r>
      <w:r w:rsidRPr="008C67AE">
        <w:rPr>
          <w:rFonts w:eastAsia="Times New Roman"/>
          <w:szCs w:val="24"/>
        </w:rPr>
        <w:t>υβέρνηση του ΣΥΡΙΖΑ</w:t>
      </w:r>
      <w:r>
        <w:rPr>
          <w:rFonts w:eastAsia="Times New Roman"/>
          <w:szCs w:val="24"/>
        </w:rPr>
        <w:t>,</w:t>
      </w:r>
      <w:r w:rsidRPr="008C67AE">
        <w:rPr>
          <w:rFonts w:eastAsia="Times New Roman"/>
          <w:szCs w:val="24"/>
        </w:rPr>
        <w:t xml:space="preserve"> λοιπόν</w:t>
      </w:r>
      <w:r>
        <w:rPr>
          <w:rFonts w:eastAsia="Times New Roman"/>
          <w:szCs w:val="24"/>
        </w:rPr>
        <w:t>,</w:t>
      </w:r>
      <w:r w:rsidRPr="008C67AE">
        <w:rPr>
          <w:rFonts w:eastAsia="Times New Roman"/>
          <w:szCs w:val="24"/>
        </w:rPr>
        <w:t xml:space="preserve"> απέδειξε ότι υπάρχει και μία εναλλακτική πορεία</w:t>
      </w:r>
      <w:r>
        <w:rPr>
          <w:rFonts w:eastAsia="Times New Roman"/>
          <w:szCs w:val="24"/>
        </w:rPr>
        <w:t>,</w:t>
      </w:r>
      <w:r w:rsidRPr="008C67AE">
        <w:rPr>
          <w:rFonts w:eastAsia="Times New Roman"/>
          <w:szCs w:val="24"/>
        </w:rPr>
        <w:t xml:space="preserve"> συμβάλλοντας στην αλλαγή της </w:t>
      </w:r>
      <w:r>
        <w:rPr>
          <w:rFonts w:eastAsia="Times New Roman"/>
          <w:szCs w:val="24"/>
        </w:rPr>
        <w:t>μονοσήμαντης</w:t>
      </w:r>
      <w:r w:rsidRPr="008C67AE">
        <w:rPr>
          <w:rFonts w:eastAsia="Times New Roman"/>
          <w:szCs w:val="24"/>
        </w:rPr>
        <w:t xml:space="preserve"> αντιμετώπισης της κρίσης πανευρωπαϊκά</w:t>
      </w:r>
      <w:r>
        <w:rPr>
          <w:rFonts w:eastAsia="Times New Roman"/>
          <w:szCs w:val="24"/>
        </w:rPr>
        <w:t>.</w:t>
      </w:r>
      <w:r w:rsidRPr="008C67AE">
        <w:rPr>
          <w:rFonts w:eastAsia="Times New Roman"/>
          <w:szCs w:val="24"/>
        </w:rPr>
        <w:t xml:space="preserve"> </w:t>
      </w:r>
      <w:r>
        <w:rPr>
          <w:rFonts w:eastAsia="Times New Roman"/>
          <w:szCs w:val="24"/>
        </w:rPr>
        <w:t>Σ</w:t>
      </w:r>
      <w:r w:rsidRPr="008C67AE">
        <w:rPr>
          <w:rFonts w:eastAsia="Times New Roman"/>
          <w:szCs w:val="24"/>
        </w:rPr>
        <w:t xml:space="preserve">ε όλη τη διάρκεια των τελευταίων ετών </w:t>
      </w:r>
      <w:r>
        <w:rPr>
          <w:rFonts w:eastAsia="Times New Roman"/>
          <w:szCs w:val="24"/>
        </w:rPr>
        <w:t>τα στοιχήματα που δόθηκαν –κι εγώ θα έλεγα ότι</w:t>
      </w:r>
      <w:r w:rsidRPr="008C67AE">
        <w:rPr>
          <w:rFonts w:eastAsia="Times New Roman"/>
          <w:szCs w:val="24"/>
        </w:rPr>
        <w:t xml:space="preserve"> πολλά από </w:t>
      </w:r>
      <w:r>
        <w:rPr>
          <w:rFonts w:eastAsia="Times New Roman"/>
          <w:szCs w:val="24"/>
        </w:rPr>
        <w:t>αυτά τα</w:t>
      </w:r>
      <w:r w:rsidRPr="008C67AE">
        <w:rPr>
          <w:rFonts w:eastAsia="Times New Roman"/>
          <w:szCs w:val="24"/>
        </w:rPr>
        <w:t xml:space="preserve"> κερδίσαμε</w:t>
      </w:r>
      <w:r>
        <w:rPr>
          <w:rFonts w:eastAsia="Times New Roman"/>
          <w:szCs w:val="24"/>
        </w:rPr>
        <w:t>- ήταν, από τη μία, η</w:t>
      </w:r>
      <w:r w:rsidRPr="008C67AE">
        <w:rPr>
          <w:rFonts w:eastAsia="Times New Roman"/>
          <w:szCs w:val="24"/>
        </w:rPr>
        <w:t xml:space="preserve"> δημοσιονομική αξιοπιστία και</w:t>
      </w:r>
      <w:r>
        <w:rPr>
          <w:rFonts w:eastAsia="Times New Roman"/>
          <w:szCs w:val="24"/>
        </w:rPr>
        <w:t>,</w:t>
      </w:r>
      <w:r w:rsidRPr="008C67AE">
        <w:rPr>
          <w:rFonts w:eastAsia="Times New Roman"/>
          <w:szCs w:val="24"/>
        </w:rPr>
        <w:t xml:space="preserve"> από την άλλη</w:t>
      </w:r>
      <w:r>
        <w:rPr>
          <w:rFonts w:eastAsia="Times New Roman"/>
          <w:szCs w:val="24"/>
        </w:rPr>
        <w:t>,</w:t>
      </w:r>
      <w:r w:rsidRPr="008C67AE">
        <w:rPr>
          <w:rFonts w:eastAsia="Times New Roman"/>
          <w:szCs w:val="24"/>
        </w:rPr>
        <w:t xml:space="preserve"> η δίκαιη κατανομή πόρων και η στήριξη των αδυνάτων</w:t>
      </w:r>
      <w:r>
        <w:rPr>
          <w:rFonts w:eastAsia="Times New Roman"/>
          <w:szCs w:val="24"/>
        </w:rPr>
        <w:t xml:space="preserve">. Ναι, οι αδύνατοι στην κοινωνία μας είναι και οι άνθρωποι που χωρίς σχέδιο μετανάστευσαν </w:t>
      </w:r>
      <w:r w:rsidRPr="008C67AE">
        <w:rPr>
          <w:rFonts w:eastAsia="Times New Roman"/>
          <w:szCs w:val="24"/>
        </w:rPr>
        <w:t xml:space="preserve"> </w:t>
      </w:r>
      <w:r>
        <w:rPr>
          <w:rFonts w:eastAsia="Times New Roman"/>
          <w:szCs w:val="24"/>
        </w:rPr>
        <w:t>στη χώρα μας</w:t>
      </w:r>
      <w:r w:rsidRPr="008C67AE">
        <w:rPr>
          <w:rFonts w:eastAsia="Times New Roman"/>
          <w:szCs w:val="24"/>
        </w:rPr>
        <w:t xml:space="preserve"> πριν δεκ</w:t>
      </w:r>
      <w:r w:rsidRPr="008C67AE">
        <w:rPr>
          <w:rFonts w:eastAsia="Times New Roman"/>
          <w:szCs w:val="24"/>
        </w:rPr>
        <w:t>αετίες</w:t>
      </w:r>
      <w:r>
        <w:rPr>
          <w:rFonts w:eastAsia="Times New Roman"/>
          <w:szCs w:val="24"/>
        </w:rPr>
        <w:t>,</w:t>
      </w:r>
      <w:r w:rsidRPr="008C67AE">
        <w:rPr>
          <w:rFonts w:eastAsia="Times New Roman"/>
          <w:szCs w:val="24"/>
        </w:rPr>
        <w:t xml:space="preserve"> όταν ο κύριος Σαμαράς</w:t>
      </w:r>
      <w:r>
        <w:rPr>
          <w:rFonts w:eastAsia="Times New Roman"/>
          <w:szCs w:val="24"/>
        </w:rPr>
        <w:t>,</w:t>
      </w:r>
      <w:r w:rsidRPr="008C67AE">
        <w:rPr>
          <w:rFonts w:eastAsia="Times New Roman"/>
          <w:szCs w:val="24"/>
        </w:rPr>
        <w:t xml:space="preserve"> ασύντακτα τότε</w:t>
      </w:r>
      <w:r>
        <w:rPr>
          <w:rFonts w:eastAsia="Times New Roman"/>
          <w:szCs w:val="24"/>
        </w:rPr>
        <w:t>,</w:t>
      </w:r>
      <w:r w:rsidRPr="008C67AE">
        <w:rPr>
          <w:rFonts w:eastAsia="Times New Roman"/>
          <w:szCs w:val="24"/>
        </w:rPr>
        <w:t xml:space="preserve"> </w:t>
      </w:r>
      <w:r>
        <w:rPr>
          <w:rFonts w:eastAsia="Times New Roman"/>
          <w:szCs w:val="24"/>
        </w:rPr>
        <w:t>έκανε κάλεσμα στους</w:t>
      </w:r>
      <w:r w:rsidRPr="008C67AE">
        <w:rPr>
          <w:rFonts w:eastAsia="Times New Roman"/>
          <w:szCs w:val="24"/>
        </w:rPr>
        <w:t xml:space="preserve"> γείτονές μας από τα</w:t>
      </w:r>
      <w:r>
        <w:rPr>
          <w:rFonts w:eastAsia="Times New Roman"/>
          <w:szCs w:val="24"/>
        </w:rPr>
        <w:t xml:space="preserve"> βόρεια. Είναι οι Ρομά, που είναι </w:t>
      </w:r>
      <w:r w:rsidRPr="008C67AE">
        <w:rPr>
          <w:rFonts w:eastAsia="Times New Roman"/>
          <w:szCs w:val="24"/>
        </w:rPr>
        <w:t xml:space="preserve">Έλληνες πολίτες και κάποιοι </w:t>
      </w:r>
      <w:r>
        <w:rPr>
          <w:rFonts w:eastAsia="Times New Roman"/>
          <w:szCs w:val="24"/>
        </w:rPr>
        <w:t>θέλουν να τ</w:t>
      </w:r>
      <w:r w:rsidRPr="008C67AE">
        <w:rPr>
          <w:rFonts w:eastAsia="Times New Roman"/>
          <w:szCs w:val="24"/>
        </w:rPr>
        <w:t xml:space="preserve">ους βλέπουνε ως </w:t>
      </w:r>
      <w:r>
        <w:rPr>
          <w:rFonts w:eastAsia="Times New Roman"/>
          <w:szCs w:val="24"/>
        </w:rPr>
        <w:t>ξ</w:t>
      </w:r>
      <w:r w:rsidRPr="008C67AE">
        <w:rPr>
          <w:rFonts w:eastAsia="Times New Roman"/>
          <w:szCs w:val="24"/>
        </w:rPr>
        <w:t>ένο</w:t>
      </w:r>
      <w:r>
        <w:rPr>
          <w:rFonts w:eastAsia="Times New Roman"/>
          <w:szCs w:val="24"/>
        </w:rPr>
        <w:t>υς. Ε</w:t>
      </w:r>
      <w:r w:rsidRPr="008C67AE">
        <w:rPr>
          <w:rFonts w:eastAsia="Times New Roman"/>
          <w:szCs w:val="24"/>
        </w:rPr>
        <w:t xml:space="preserve">ίναι όλοι αυτοί </w:t>
      </w:r>
      <w:r>
        <w:rPr>
          <w:rFonts w:eastAsia="Times New Roman"/>
          <w:szCs w:val="24"/>
        </w:rPr>
        <w:t xml:space="preserve">οι άνθρωποι </w:t>
      </w:r>
      <w:r w:rsidRPr="008C67AE">
        <w:rPr>
          <w:rFonts w:eastAsia="Times New Roman"/>
          <w:szCs w:val="24"/>
        </w:rPr>
        <w:t>που έχουν ανάγκες</w:t>
      </w:r>
      <w:r>
        <w:rPr>
          <w:rFonts w:eastAsia="Times New Roman"/>
          <w:szCs w:val="24"/>
        </w:rPr>
        <w:t>.</w:t>
      </w:r>
      <w:r w:rsidRPr="008C67AE">
        <w:rPr>
          <w:rFonts w:eastAsia="Times New Roman"/>
          <w:szCs w:val="24"/>
        </w:rPr>
        <w:t xml:space="preserve"> </w:t>
      </w:r>
      <w:r>
        <w:rPr>
          <w:rFonts w:eastAsia="Times New Roman"/>
          <w:szCs w:val="24"/>
        </w:rPr>
        <w:t>Π</w:t>
      </w:r>
      <w:r w:rsidRPr="008C67AE">
        <w:rPr>
          <w:rFonts w:eastAsia="Times New Roman"/>
          <w:szCs w:val="24"/>
        </w:rPr>
        <w:t>ρέπει να μας πείτε και τ</w:t>
      </w:r>
      <w:r w:rsidRPr="008C67AE">
        <w:rPr>
          <w:rFonts w:eastAsia="Times New Roman"/>
          <w:szCs w:val="24"/>
        </w:rPr>
        <w:t xml:space="preserve">η γνώμη </w:t>
      </w:r>
      <w:r>
        <w:rPr>
          <w:rFonts w:eastAsia="Times New Roman"/>
          <w:szCs w:val="24"/>
        </w:rPr>
        <w:t>σας.</w:t>
      </w:r>
    </w:p>
    <w:p w14:paraId="37394BC4" w14:textId="77777777" w:rsidR="00B27939" w:rsidRDefault="00D93F4B">
      <w:pPr>
        <w:spacing w:after="0" w:line="600" w:lineRule="auto"/>
        <w:ind w:firstLine="720"/>
        <w:jc w:val="both"/>
        <w:rPr>
          <w:rFonts w:eastAsia="Times New Roman"/>
          <w:szCs w:val="24"/>
        </w:rPr>
      </w:pPr>
      <w:r>
        <w:rPr>
          <w:rFonts w:eastAsia="Times New Roman"/>
          <w:szCs w:val="24"/>
        </w:rPr>
        <w:t>Η</w:t>
      </w:r>
      <w:r w:rsidRPr="008C67AE">
        <w:rPr>
          <w:rFonts w:eastAsia="Times New Roman"/>
          <w:szCs w:val="24"/>
        </w:rPr>
        <w:t xml:space="preserve"> </w:t>
      </w:r>
      <w:r>
        <w:rPr>
          <w:rFonts w:eastAsia="Times New Roman"/>
          <w:szCs w:val="24"/>
        </w:rPr>
        <w:t>Κυβέρνηση, λ</w:t>
      </w:r>
      <w:r w:rsidRPr="008C67AE">
        <w:rPr>
          <w:rFonts w:eastAsia="Times New Roman"/>
          <w:szCs w:val="24"/>
        </w:rPr>
        <w:t>οιπόν</w:t>
      </w:r>
      <w:r>
        <w:rPr>
          <w:rFonts w:eastAsia="Times New Roman"/>
          <w:szCs w:val="24"/>
        </w:rPr>
        <w:t>,</w:t>
      </w:r>
      <w:r w:rsidRPr="008C67AE">
        <w:rPr>
          <w:rFonts w:eastAsia="Times New Roman"/>
          <w:szCs w:val="24"/>
        </w:rPr>
        <w:t xml:space="preserve"> εξασφάλισε το</w:t>
      </w:r>
      <w:r>
        <w:rPr>
          <w:rFonts w:eastAsia="Times New Roman"/>
          <w:szCs w:val="24"/>
        </w:rPr>
        <w:t>ν</w:t>
      </w:r>
      <w:r w:rsidRPr="008C67AE">
        <w:rPr>
          <w:rFonts w:eastAsia="Times New Roman"/>
          <w:szCs w:val="24"/>
        </w:rPr>
        <w:t xml:space="preserve"> απαραίτητο χρόνο</w:t>
      </w:r>
      <w:r>
        <w:rPr>
          <w:rFonts w:eastAsia="Times New Roman"/>
          <w:szCs w:val="24"/>
        </w:rPr>
        <w:t>,</w:t>
      </w:r>
      <w:r w:rsidRPr="008C67AE">
        <w:rPr>
          <w:rFonts w:eastAsia="Times New Roman"/>
          <w:szCs w:val="24"/>
        </w:rPr>
        <w:t xml:space="preserve"> προκειμένου να προχωρήσουμε σ</w:t>
      </w:r>
      <w:r>
        <w:rPr>
          <w:rFonts w:eastAsia="Times New Roman"/>
          <w:szCs w:val="24"/>
        </w:rPr>
        <w:t>τις</w:t>
      </w:r>
      <w:r w:rsidRPr="008C67AE">
        <w:rPr>
          <w:rFonts w:eastAsia="Times New Roman"/>
          <w:szCs w:val="24"/>
        </w:rPr>
        <w:t xml:space="preserve"> απαραίτητες μεταρρυθμίσεις</w:t>
      </w:r>
      <w:r>
        <w:rPr>
          <w:rFonts w:eastAsia="Times New Roman"/>
          <w:szCs w:val="24"/>
        </w:rPr>
        <w:t>,</w:t>
      </w:r>
      <w:r w:rsidRPr="008C67AE">
        <w:rPr>
          <w:rFonts w:eastAsia="Times New Roman"/>
          <w:szCs w:val="24"/>
        </w:rPr>
        <w:t xml:space="preserve"> που επί δεκαετίες αναβάλλονταν</w:t>
      </w:r>
      <w:r>
        <w:rPr>
          <w:rFonts w:eastAsia="Times New Roman"/>
          <w:szCs w:val="24"/>
        </w:rPr>
        <w:t xml:space="preserve"> λόγω των εξαρτήσεων των παραδοσιακών πολιτικών δυνάμεων. Η δημοσιονομική </w:t>
      </w:r>
      <w:r w:rsidRPr="008C67AE">
        <w:rPr>
          <w:rFonts w:eastAsia="Times New Roman"/>
          <w:szCs w:val="24"/>
        </w:rPr>
        <w:t xml:space="preserve">σταθερότητα και τα </w:t>
      </w:r>
      <w:r>
        <w:rPr>
          <w:rFonts w:eastAsia="Times New Roman"/>
          <w:szCs w:val="24"/>
        </w:rPr>
        <w:t>σταθε</w:t>
      </w:r>
      <w:r>
        <w:rPr>
          <w:rFonts w:eastAsia="Times New Roman"/>
          <w:szCs w:val="24"/>
        </w:rPr>
        <w:t xml:space="preserve">ρά </w:t>
      </w:r>
      <w:r w:rsidRPr="008C67AE">
        <w:rPr>
          <w:rFonts w:eastAsia="Times New Roman"/>
          <w:szCs w:val="24"/>
        </w:rPr>
        <w:t xml:space="preserve">πλεονάσματα </w:t>
      </w:r>
      <w:r>
        <w:rPr>
          <w:rFonts w:eastAsia="Times New Roman"/>
          <w:szCs w:val="24"/>
        </w:rPr>
        <w:t xml:space="preserve">παρείχαν και τον </w:t>
      </w:r>
      <w:r>
        <w:rPr>
          <w:rFonts w:eastAsia="Times New Roman"/>
          <w:szCs w:val="24"/>
        </w:rPr>
        <w:lastRenderedPageBreak/>
        <w:t xml:space="preserve">αναγκαίο χώρο </w:t>
      </w:r>
      <w:r w:rsidRPr="008C67AE">
        <w:rPr>
          <w:rFonts w:eastAsia="Times New Roman"/>
          <w:szCs w:val="24"/>
        </w:rPr>
        <w:t>για τη σύσταση ενός κοινωνικού κράτους</w:t>
      </w:r>
      <w:r>
        <w:rPr>
          <w:rFonts w:eastAsia="Times New Roman"/>
          <w:szCs w:val="24"/>
        </w:rPr>
        <w:t>,</w:t>
      </w:r>
      <w:r w:rsidRPr="008C67AE">
        <w:rPr>
          <w:rFonts w:eastAsia="Times New Roman"/>
          <w:szCs w:val="24"/>
        </w:rPr>
        <w:t xml:space="preserve"> καλύτερα οργανωμένο</w:t>
      </w:r>
      <w:r>
        <w:rPr>
          <w:rFonts w:eastAsia="Times New Roman"/>
          <w:szCs w:val="24"/>
        </w:rPr>
        <w:t>υ</w:t>
      </w:r>
      <w:r w:rsidRPr="008C67AE">
        <w:rPr>
          <w:rFonts w:eastAsia="Times New Roman"/>
          <w:szCs w:val="24"/>
        </w:rPr>
        <w:t xml:space="preserve"> και πιο ουσιαστικ</w:t>
      </w:r>
      <w:r>
        <w:rPr>
          <w:rFonts w:eastAsia="Times New Roman"/>
          <w:szCs w:val="24"/>
        </w:rPr>
        <w:t>ού.</w:t>
      </w:r>
      <w:r w:rsidRPr="008C67AE">
        <w:rPr>
          <w:rFonts w:eastAsia="Times New Roman"/>
          <w:szCs w:val="24"/>
        </w:rPr>
        <w:t xml:space="preserve"> </w:t>
      </w:r>
      <w:r>
        <w:rPr>
          <w:rFonts w:eastAsia="Times New Roman"/>
          <w:szCs w:val="24"/>
        </w:rPr>
        <w:t>Α</w:t>
      </w:r>
      <w:r w:rsidRPr="008C67AE">
        <w:rPr>
          <w:rFonts w:eastAsia="Times New Roman"/>
          <w:szCs w:val="24"/>
        </w:rPr>
        <w:t>υτό θα έλεγα</w:t>
      </w:r>
      <w:r>
        <w:rPr>
          <w:rFonts w:eastAsia="Times New Roman"/>
          <w:szCs w:val="24"/>
        </w:rPr>
        <w:t>,</w:t>
      </w:r>
      <w:r w:rsidRPr="008C67AE">
        <w:rPr>
          <w:rFonts w:eastAsia="Times New Roman"/>
          <w:szCs w:val="24"/>
        </w:rPr>
        <w:t xml:space="preserve"> λοιπόν</w:t>
      </w:r>
      <w:r>
        <w:rPr>
          <w:rFonts w:eastAsia="Times New Roman"/>
          <w:szCs w:val="24"/>
        </w:rPr>
        <w:t>,</w:t>
      </w:r>
      <w:r w:rsidRPr="008C67AE">
        <w:rPr>
          <w:rFonts w:eastAsia="Times New Roman"/>
          <w:szCs w:val="24"/>
        </w:rPr>
        <w:t xml:space="preserve"> ότι ήταν και το </w:t>
      </w:r>
      <w:r>
        <w:rPr>
          <w:rFonts w:eastAsia="Times New Roman"/>
          <w:szCs w:val="24"/>
        </w:rPr>
        <w:t xml:space="preserve">κέρδος </w:t>
      </w:r>
      <w:r w:rsidRPr="008C67AE">
        <w:rPr>
          <w:rFonts w:eastAsia="Times New Roman"/>
          <w:szCs w:val="24"/>
        </w:rPr>
        <w:t xml:space="preserve">του </w:t>
      </w:r>
      <w:r>
        <w:rPr>
          <w:rFonts w:eastAsia="Times New Roman"/>
          <w:szCs w:val="24"/>
        </w:rPr>
        <w:t xml:space="preserve">τρίτου αναπόφευκτου </w:t>
      </w:r>
      <w:r w:rsidRPr="008C67AE">
        <w:rPr>
          <w:rFonts w:eastAsia="Times New Roman"/>
          <w:szCs w:val="24"/>
        </w:rPr>
        <w:t>μνημονίου</w:t>
      </w:r>
      <w:r>
        <w:rPr>
          <w:rFonts w:eastAsia="Times New Roman"/>
          <w:szCs w:val="24"/>
        </w:rPr>
        <w:t>.</w:t>
      </w:r>
    </w:p>
    <w:p w14:paraId="37394BC5" w14:textId="77777777" w:rsidR="00B27939" w:rsidRDefault="00D93F4B">
      <w:pPr>
        <w:spacing w:after="0" w:line="600" w:lineRule="auto"/>
        <w:ind w:firstLine="720"/>
        <w:jc w:val="both"/>
        <w:rPr>
          <w:rFonts w:eastAsia="Times New Roman"/>
          <w:szCs w:val="24"/>
        </w:rPr>
      </w:pPr>
      <w:r>
        <w:rPr>
          <w:rFonts w:eastAsia="Times New Roman"/>
          <w:szCs w:val="24"/>
        </w:rPr>
        <w:t xml:space="preserve">Όλοι οι προϋπολογισμοί των τελευταίων </w:t>
      </w:r>
      <w:r w:rsidRPr="008C67AE">
        <w:rPr>
          <w:rFonts w:eastAsia="Times New Roman"/>
          <w:szCs w:val="24"/>
        </w:rPr>
        <w:t>τριών ετώ</w:t>
      </w:r>
      <w:r w:rsidRPr="008C67AE">
        <w:rPr>
          <w:rFonts w:eastAsia="Times New Roman"/>
          <w:szCs w:val="24"/>
        </w:rPr>
        <w:t>ν επαναπροσδι</w:t>
      </w:r>
      <w:r>
        <w:rPr>
          <w:rFonts w:eastAsia="Times New Roman"/>
          <w:szCs w:val="24"/>
        </w:rPr>
        <w:t xml:space="preserve">όρισαν </w:t>
      </w:r>
      <w:r w:rsidRPr="008C67AE">
        <w:rPr>
          <w:rFonts w:eastAsia="Times New Roman"/>
          <w:szCs w:val="24"/>
        </w:rPr>
        <w:t xml:space="preserve">τις προτεραιότητες της πολιτείας με βάση τις ανάγκες των λιγότερο προνομιούχων μελών της </w:t>
      </w:r>
      <w:r>
        <w:rPr>
          <w:rFonts w:eastAsia="Times New Roman"/>
          <w:szCs w:val="24"/>
        </w:rPr>
        <w:t>–</w:t>
      </w:r>
      <w:r w:rsidRPr="008C67AE">
        <w:rPr>
          <w:rFonts w:eastAsia="Times New Roman"/>
          <w:szCs w:val="24"/>
        </w:rPr>
        <w:t>να</w:t>
      </w:r>
      <w:r>
        <w:rPr>
          <w:rFonts w:eastAsia="Times New Roman"/>
          <w:szCs w:val="24"/>
        </w:rPr>
        <w:t>ι,</w:t>
      </w:r>
      <w:r w:rsidRPr="008C67AE">
        <w:rPr>
          <w:rFonts w:eastAsia="Times New Roman"/>
          <w:szCs w:val="24"/>
        </w:rPr>
        <w:t xml:space="preserve"> είναι ταξική </w:t>
      </w:r>
      <w:r>
        <w:rPr>
          <w:rFonts w:eastAsia="Times New Roman"/>
          <w:szCs w:val="24"/>
        </w:rPr>
        <w:t xml:space="preserve">η </w:t>
      </w:r>
      <w:r w:rsidRPr="008C67AE">
        <w:rPr>
          <w:rFonts w:eastAsia="Times New Roman"/>
          <w:szCs w:val="24"/>
        </w:rPr>
        <w:t xml:space="preserve">επιλογή </w:t>
      </w:r>
      <w:r>
        <w:rPr>
          <w:rFonts w:eastAsia="Times New Roman"/>
          <w:szCs w:val="24"/>
        </w:rPr>
        <w:t>μας-</w:t>
      </w:r>
      <w:r w:rsidRPr="008C67AE">
        <w:rPr>
          <w:rFonts w:eastAsia="Times New Roman"/>
          <w:szCs w:val="24"/>
        </w:rPr>
        <w:t xml:space="preserve"> και την ανάγκη διατήρησης </w:t>
      </w:r>
      <w:r>
        <w:rPr>
          <w:rFonts w:eastAsia="Times New Roman"/>
          <w:szCs w:val="24"/>
        </w:rPr>
        <w:t xml:space="preserve">της </w:t>
      </w:r>
      <w:r w:rsidRPr="008C67AE">
        <w:rPr>
          <w:rFonts w:eastAsia="Times New Roman"/>
          <w:szCs w:val="24"/>
        </w:rPr>
        <w:t>κοινωνικής συνοχής</w:t>
      </w:r>
      <w:r>
        <w:rPr>
          <w:rFonts w:eastAsia="Times New Roman"/>
          <w:szCs w:val="24"/>
        </w:rPr>
        <w:t>,</w:t>
      </w:r>
      <w:r w:rsidRPr="008C67AE">
        <w:rPr>
          <w:rFonts w:eastAsia="Times New Roman"/>
          <w:szCs w:val="24"/>
        </w:rPr>
        <w:t xml:space="preserve"> </w:t>
      </w:r>
      <w:r>
        <w:rPr>
          <w:rFonts w:eastAsia="Times New Roman"/>
          <w:szCs w:val="24"/>
        </w:rPr>
        <w:t>μ</w:t>
      </w:r>
      <w:r w:rsidRPr="008C67AE">
        <w:rPr>
          <w:rFonts w:eastAsia="Times New Roman"/>
          <w:szCs w:val="24"/>
        </w:rPr>
        <w:t xml:space="preserve">ιας συνοχής που είχε καταρρεύσει υπό το βάρος των οικονομικών </w:t>
      </w:r>
      <w:r w:rsidRPr="008C67AE">
        <w:rPr>
          <w:rFonts w:eastAsia="Times New Roman"/>
          <w:szCs w:val="24"/>
        </w:rPr>
        <w:t>δυσχερειών και της υποβάθμισης της ποιότητας ζωής</w:t>
      </w:r>
      <w:r>
        <w:rPr>
          <w:rFonts w:eastAsia="Times New Roman"/>
          <w:szCs w:val="24"/>
        </w:rPr>
        <w:t xml:space="preserve"> πάρα πολλών</w:t>
      </w:r>
      <w:r w:rsidRPr="008C67AE">
        <w:rPr>
          <w:rFonts w:eastAsia="Times New Roman"/>
          <w:szCs w:val="24"/>
        </w:rPr>
        <w:t xml:space="preserve"> συμπολιτών </w:t>
      </w:r>
      <w:r>
        <w:rPr>
          <w:rFonts w:eastAsia="Times New Roman"/>
          <w:szCs w:val="24"/>
        </w:rPr>
        <w:t>μας.</w:t>
      </w:r>
    </w:p>
    <w:p w14:paraId="37394BC6" w14:textId="77777777" w:rsidR="00B27939" w:rsidRDefault="00D93F4B">
      <w:pPr>
        <w:spacing w:after="0" w:line="600" w:lineRule="auto"/>
        <w:ind w:firstLine="720"/>
        <w:jc w:val="both"/>
        <w:rPr>
          <w:rFonts w:eastAsia="Times New Roman"/>
          <w:szCs w:val="24"/>
        </w:rPr>
      </w:pPr>
      <w:r>
        <w:rPr>
          <w:rFonts w:eastAsia="Times New Roman"/>
          <w:szCs w:val="24"/>
        </w:rPr>
        <w:t>Ο προϋπολογισμός του</w:t>
      </w:r>
      <w:r w:rsidRPr="008C67AE">
        <w:rPr>
          <w:rFonts w:eastAsia="Times New Roman"/>
          <w:szCs w:val="24"/>
        </w:rPr>
        <w:t xml:space="preserve"> 2019 ακολουθεί την ίδια στρατηγική επιλογή</w:t>
      </w:r>
      <w:r>
        <w:rPr>
          <w:rFonts w:eastAsia="Times New Roman"/>
          <w:szCs w:val="24"/>
        </w:rPr>
        <w:t>.</w:t>
      </w:r>
      <w:r w:rsidRPr="008C67AE">
        <w:rPr>
          <w:rFonts w:eastAsia="Times New Roman"/>
          <w:szCs w:val="24"/>
        </w:rPr>
        <w:t xml:space="preserve"> </w:t>
      </w:r>
      <w:r>
        <w:rPr>
          <w:rFonts w:eastAsia="Times New Roman"/>
          <w:szCs w:val="24"/>
        </w:rPr>
        <w:t>Α</w:t>
      </w:r>
      <w:r w:rsidRPr="008C67AE">
        <w:rPr>
          <w:rFonts w:eastAsia="Times New Roman"/>
          <w:szCs w:val="24"/>
        </w:rPr>
        <w:t>ξιοποιείται ο δημ</w:t>
      </w:r>
      <w:r>
        <w:rPr>
          <w:rFonts w:eastAsia="Times New Roman"/>
          <w:szCs w:val="24"/>
        </w:rPr>
        <w:t xml:space="preserve">οσιονομικός χώρος που κερδήθηκε, </w:t>
      </w:r>
      <w:r w:rsidRPr="008C67AE">
        <w:rPr>
          <w:rFonts w:eastAsia="Times New Roman"/>
          <w:szCs w:val="24"/>
        </w:rPr>
        <w:t xml:space="preserve">με κοινωνικές παροχές </w:t>
      </w:r>
      <w:r>
        <w:rPr>
          <w:rFonts w:eastAsia="Times New Roman"/>
          <w:szCs w:val="24"/>
        </w:rPr>
        <w:t>π</w:t>
      </w:r>
      <w:r w:rsidRPr="008C67AE">
        <w:rPr>
          <w:rFonts w:eastAsia="Times New Roman"/>
          <w:szCs w:val="24"/>
        </w:rPr>
        <w:t>ρος όφελος των αδύναμων κοινωνικών ομάδ</w:t>
      </w:r>
      <w:r w:rsidRPr="008C67AE">
        <w:rPr>
          <w:rFonts w:eastAsia="Times New Roman"/>
          <w:szCs w:val="24"/>
        </w:rPr>
        <w:t>ων που μετρούν τις περισσότερες πληγές</w:t>
      </w:r>
      <w:r>
        <w:rPr>
          <w:rFonts w:eastAsia="Times New Roman"/>
          <w:szCs w:val="24"/>
        </w:rPr>
        <w:t>.</w:t>
      </w:r>
      <w:r w:rsidRPr="008C67AE">
        <w:rPr>
          <w:rFonts w:eastAsia="Times New Roman"/>
          <w:szCs w:val="24"/>
        </w:rPr>
        <w:t xml:space="preserve"> </w:t>
      </w:r>
      <w:r>
        <w:rPr>
          <w:rFonts w:eastAsia="Times New Roman"/>
          <w:szCs w:val="24"/>
        </w:rPr>
        <w:t>Α</w:t>
      </w:r>
      <w:r w:rsidRPr="008C67AE">
        <w:rPr>
          <w:rFonts w:eastAsia="Times New Roman"/>
          <w:szCs w:val="24"/>
        </w:rPr>
        <w:t>ναγνωρίζουμε</w:t>
      </w:r>
      <w:r>
        <w:rPr>
          <w:rFonts w:eastAsia="Times New Roman"/>
          <w:szCs w:val="24"/>
        </w:rPr>
        <w:t>,</w:t>
      </w:r>
      <w:r w:rsidRPr="008C67AE">
        <w:rPr>
          <w:rFonts w:eastAsia="Times New Roman"/>
          <w:szCs w:val="24"/>
        </w:rPr>
        <w:t xml:space="preserve"> βέβαια</w:t>
      </w:r>
      <w:r>
        <w:rPr>
          <w:rFonts w:eastAsia="Times New Roman"/>
          <w:szCs w:val="24"/>
        </w:rPr>
        <w:t>,</w:t>
      </w:r>
      <w:r w:rsidRPr="008C67AE">
        <w:rPr>
          <w:rFonts w:eastAsia="Times New Roman"/>
          <w:szCs w:val="24"/>
        </w:rPr>
        <w:t xml:space="preserve"> ότι ο</w:t>
      </w:r>
      <w:r>
        <w:rPr>
          <w:rFonts w:eastAsia="Times New Roman"/>
          <w:szCs w:val="24"/>
        </w:rPr>
        <w:t xml:space="preserve"> δρόμος είναι ακόμα μακρύς και</w:t>
      </w:r>
      <w:r w:rsidRPr="008C67AE">
        <w:rPr>
          <w:rFonts w:eastAsia="Times New Roman"/>
          <w:szCs w:val="24"/>
        </w:rPr>
        <w:t xml:space="preserve"> για την </w:t>
      </w:r>
      <w:r>
        <w:rPr>
          <w:rFonts w:eastAsia="Times New Roman"/>
          <w:szCs w:val="24"/>
        </w:rPr>
        <w:t>κοινωνικο</w:t>
      </w:r>
      <w:r w:rsidRPr="008C67AE">
        <w:rPr>
          <w:rFonts w:eastAsia="Times New Roman"/>
          <w:szCs w:val="24"/>
        </w:rPr>
        <w:t>οικονομική αποκατάσταση</w:t>
      </w:r>
      <w:r>
        <w:rPr>
          <w:rFonts w:eastAsia="Times New Roman"/>
          <w:szCs w:val="24"/>
        </w:rPr>
        <w:t>.</w:t>
      </w:r>
      <w:r w:rsidRPr="008C67AE">
        <w:rPr>
          <w:rFonts w:eastAsia="Times New Roman"/>
          <w:szCs w:val="24"/>
        </w:rPr>
        <w:t xml:space="preserve"> </w:t>
      </w:r>
    </w:p>
    <w:p w14:paraId="37394BC7" w14:textId="77777777" w:rsidR="00B27939" w:rsidRDefault="00D93F4B">
      <w:pPr>
        <w:spacing w:after="0" w:line="600" w:lineRule="auto"/>
        <w:ind w:firstLine="720"/>
        <w:jc w:val="both"/>
        <w:rPr>
          <w:rFonts w:eastAsia="Times New Roman"/>
          <w:szCs w:val="24"/>
        </w:rPr>
      </w:pPr>
      <w:r>
        <w:rPr>
          <w:rFonts w:eastAsia="Times New Roman"/>
          <w:szCs w:val="24"/>
        </w:rPr>
        <w:t>Π</w:t>
      </w:r>
      <w:r w:rsidRPr="008C67AE">
        <w:rPr>
          <w:rFonts w:eastAsia="Times New Roman"/>
          <w:szCs w:val="24"/>
        </w:rPr>
        <w:t>αρ</w:t>
      </w:r>
      <w:r>
        <w:rPr>
          <w:rFonts w:eastAsia="Times New Roman"/>
          <w:szCs w:val="24"/>
        </w:rPr>
        <w:t xml:space="preserve">’ </w:t>
      </w:r>
      <w:r w:rsidRPr="008C67AE">
        <w:rPr>
          <w:rFonts w:eastAsia="Times New Roman"/>
          <w:szCs w:val="24"/>
        </w:rPr>
        <w:t>όλα αυτά</w:t>
      </w:r>
      <w:r>
        <w:rPr>
          <w:rFonts w:eastAsia="Times New Roman"/>
          <w:szCs w:val="24"/>
        </w:rPr>
        <w:t>,</w:t>
      </w:r>
      <w:r w:rsidRPr="008C67AE">
        <w:rPr>
          <w:rFonts w:eastAsia="Times New Roman"/>
          <w:szCs w:val="24"/>
        </w:rPr>
        <w:t xml:space="preserve"> πιστεύω ότι αυτό</w:t>
      </w:r>
      <w:r>
        <w:rPr>
          <w:rFonts w:eastAsia="Times New Roman"/>
          <w:szCs w:val="24"/>
        </w:rPr>
        <w:t>ς</w:t>
      </w:r>
      <w:r w:rsidRPr="008C67AE">
        <w:rPr>
          <w:rFonts w:eastAsia="Times New Roman"/>
          <w:szCs w:val="24"/>
        </w:rPr>
        <w:t xml:space="preserve"> </w:t>
      </w:r>
      <w:r>
        <w:rPr>
          <w:rFonts w:eastAsia="Times New Roman"/>
          <w:szCs w:val="24"/>
        </w:rPr>
        <w:t>ο</w:t>
      </w:r>
      <w:r w:rsidRPr="008C67AE">
        <w:rPr>
          <w:rFonts w:eastAsia="Times New Roman"/>
          <w:szCs w:val="24"/>
        </w:rPr>
        <w:t xml:space="preserve"> δρόμο</w:t>
      </w:r>
      <w:r>
        <w:rPr>
          <w:rFonts w:eastAsia="Times New Roman"/>
          <w:szCs w:val="24"/>
        </w:rPr>
        <w:t>ς</w:t>
      </w:r>
      <w:r w:rsidRPr="008C67AE">
        <w:rPr>
          <w:rFonts w:eastAsia="Times New Roman"/>
          <w:szCs w:val="24"/>
        </w:rPr>
        <w:t xml:space="preserve"> που άνοιξε η </w:t>
      </w:r>
      <w:r>
        <w:rPr>
          <w:rFonts w:eastAsia="Times New Roman"/>
          <w:szCs w:val="24"/>
        </w:rPr>
        <w:t>Κυ</w:t>
      </w:r>
      <w:r w:rsidRPr="008C67AE">
        <w:rPr>
          <w:rFonts w:eastAsia="Times New Roman"/>
          <w:szCs w:val="24"/>
        </w:rPr>
        <w:t>βέρνηση ΣΥΡΙΖΑ</w:t>
      </w:r>
      <w:r>
        <w:rPr>
          <w:rFonts w:eastAsia="Times New Roman"/>
          <w:szCs w:val="24"/>
        </w:rPr>
        <w:t>-</w:t>
      </w:r>
      <w:r w:rsidRPr="008C67AE">
        <w:rPr>
          <w:rFonts w:eastAsia="Times New Roman"/>
          <w:szCs w:val="24"/>
        </w:rPr>
        <w:t>ΑΝΕΛ</w:t>
      </w:r>
      <w:r>
        <w:rPr>
          <w:rFonts w:eastAsia="Times New Roman"/>
          <w:szCs w:val="24"/>
        </w:rPr>
        <w:t xml:space="preserve"> είναι ο σωστός δρόμος. Γ</w:t>
      </w:r>
      <w:r w:rsidRPr="008C67AE">
        <w:rPr>
          <w:rFonts w:eastAsia="Times New Roman"/>
          <w:szCs w:val="24"/>
        </w:rPr>
        <w:t>ια το</w:t>
      </w:r>
      <w:r>
        <w:rPr>
          <w:rFonts w:eastAsia="Times New Roman"/>
          <w:szCs w:val="24"/>
        </w:rPr>
        <w:t>ν</w:t>
      </w:r>
      <w:r w:rsidRPr="008C67AE">
        <w:rPr>
          <w:rFonts w:eastAsia="Times New Roman"/>
          <w:szCs w:val="24"/>
        </w:rPr>
        <w:t xml:space="preserve"> λόγο α</w:t>
      </w:r>
      <w:r w:rsidRPr="008C67AE">
        <w:rPr>
          <w:rFonts w:eastAsia="Times New Roman"/>
          <w:szCs w:val="24"/>
        </w:rPr>
        <w:t xml:space="preserve">υτό υποστηρίζω την πολιτική πρόταση </w:t>
      </w:r>
      <w:r>
        <w:rPr>
          <w:rFonts w:eastAsia="Times New Roman"/>
          <w:szCs w:val="24"/>
        </w:rPr>
        <w:t>της Κ</w:t>
      </w:r>
      <w:r w:rsidRPr="008C67AE">
        <w:rPr>
          <w:rFonts w:eastAsia="Times New Roman"/>
          <w:szCs w:val="24"/>
        </w:rPr>
        <w:t>υβέρνηση</w:t>
      </w:r>
      <w:r>
        <w:rPr>
          <w:rFonts w:eastAsia="Times New Roman"/>
          <w:szCs w:val="24"/>
        </w:rPr>
        <w:t>ς</w:t>
      </w:r>
      <w:r w:rsidRPr="008C67AE">
        <w:rPr>
          <w:rFonts w:eastAsia="Times New Roman"/>
          <w:szCs w:val="24"/>
        </w:rPr>
        <w:t xml:space="preserve"> του </w:t>
      </w:r>
      <w:r w:rsidRPr="008C67AE">
        <w:rPr>
          <w:rFonts w:eastAsia="Times New Roman"/>
          <w:szCs w:val="24"/>
        </w:rPr>
        <w:lastRenderedPageBreak/>
        <w:t>ΣΥΡΙΖΑ</w:t>
      </w:r>
      <w:r>
        <w:rPr>
          <w:rFonts w:eastAsia="Times New Roman"/>
          <w:szCs w:val="24"/>
        </w:rPr>
        <w:t>.</w:t>
      </w:r>
      <w:r w:rsidRPr="008C67AE">
        <w:rPr>
          <w:rFonts w:eastAsia="Times New Roman"/>
          <w:szCs w:val="24"/>
        </w:rPr>
        <w:t xml:space="preserve"> </w:t>
      </w:r>
      <w:r>
        <w:rPr>
          <w:rFonts w:eastAsia="Times New Roman"/>
          <w:szCs w:val="24"/>
        </w:rPr>
        <w:t>Υποστηρίζω τα</w:t>
      </w:r>
      <w:r w:rsidRPr="008C67AE">
        <w:rPr>
          <w:rFonts w:eastAsia="Times New Roman"/>
          <w:szCs w:val="24"/>
        </w:rPr>
        <w:t xml:space="preserve"> </w:t>
      </w:r>
      <w:r>
        <w:rPr>
          <w:rFonts w:eastAsia="Times New Roman"/>
          <w:szCs w:val="24"/>
        </w:rPr>
        <w:t>9</w:t>
      </w:r>
      <w:r w:rsidRPr="008C67AE">
        <w:rPr>
          <w:rFonts w:eastAsia="Times New Roman"/>
          <w:szCs w:val="24"/>
        </w:rPr>
        <w:t xml:space="preserve">10 εκατομμύρια ευρώ που έχουν προϋπολογιστεί συνολικά </w:t>
      </w:r>
      <w:r>
        <w:rPr>
          <w:rFonts w:eastAsia="Times New Roman"/>
          <w:szCs w:val="24"/>
        </w:rPr>
        <w:t>π</w:t>
      </w:r>
      <w:r w:rsidRPr="008C67AE">
        <w:rPr>
          <w:rFonts w:eastAsia="Times New Roman"/>
          <w:szCs w:val="24"/>
        </w:rPr>
        <w:t>ρος όφελος της κοινωνικής συνοχής</w:t>
      </w:r>
      <w:r>
        <w:rPr>
          <w:rFonts w:eastAsia="Times New Roman"/>
          <w:szCs w:val="24"/>
        </w:rPr>
        <w:t>.</w:t>
      </w:r>
      <w:r w:rsidRPr="008C67AE">
        <w:rPr>
          <w:rFonts w:eastAsia="Times New Roman"/>
          <w:szCs w:val="24"/>
        </w:rPr>
        <w:t xml:space="preserve"> </w:t>
      </w:r>
      <w:r>
        <w:rPr>
          <w:rFonts w:eastAsia="Times New Roman"/>
          <w:szCs w:val="24"/>
        </w:rPr>
        <w:t>Υποστηρίζω</w:t>
      </w:r>
      <w:r w:rsidRPr="008C67AE">
        <w:rPr>
          <w:rFonts w:eastAsia="Times New Roman"/>
          <w:szCs w:val="24"/>
        </w:rPr>
        <w:t xml:space="preserve"> </w:t>
      </w:r>
      <w:r>
        <w:rPr>
          <w:rFonts w:eastAsia="Times New Roman"/>
          <w:szCs w:val="24"/>
        </w:rPr>
        <w:t xml:space="preserve">τα </w:t>
      </w:r>
      <w:r w:rsidRPr="008C67AE">
        <w:rPr>
          <w:rFonts w:eastAsia="Times New Roman"/>
          <w:szCs w:val="24"/>
        </w:rPr>
        <w:t>177 εκατομμύρια για τη μείωση ασφαλιστικών εισφορών αγροτών και ελεύ</w:t>
      </w:r>
      <w:r>
        <w:rPr>
          <w:rFonts w:eastAsia="Times New Roman"/>
          <w:szCs w:val="24"/>
        </w:rPr>
        <w:t>θε</w:t>
      </w:r>
      <w:r w:rsidRPr="008C67AE">
        <w:rPr>
          <w:rFonts w:eastAsia="Times New Roman"/>
          <w:szCs w:val="24"/>
        </w:rPr>
        <w:t>ρ</w:t>
      </w:r>
      <w:r>
        <w:rPr>
          <w:rFonts w:eastAsia="Times New Roman"/>
          <w:szCs w:val="24"/>
        </w:rPr>
        <w:t xml:space="preserve">ων </w:t>
      </w:r>
      <w:r w:rsidRPr="008C67AE">
        <w:rPr>
          <w:rFonts w:eastAsia="Times New Roman"/>
          <w:szCs w:val="24"/>
        </w:rPr>
        <w:t>επαγγελματιών</w:t>
      </w:r>
      <w:r>
        <w:rPr>
          <w:rFonts w:eastAsia="Times New Roman"/>
          <w:szCs w:val="24"/>
        </w:rPr>
        <w:t>,</w:t>
      </w:r>
      <w:r w:rsidRPr="008C67AE">
        <w:rPr>
          <w:rFonts w:eastAsia="Times New Roman"/>
          <w:szCs w:val="24"/>
        </w:rPr>
        <w:t xml:space="preserve"> τα 260 εκατομμύρια που </w:t>
      </w:r>
      <w:r>
        <w:rPr>
          <w:rFonts w:eastAsia="Times New Roman"/>
          <w:szCs w:val="24"/>
        </w:rPr>
        <w:t xml:space="preserve">διατείνονται </w:t>
      </w:r>
      <w:r w:rsidRPr="008C67AE">
        <w:rPr>
          <w:rFonts w:eastAsia="Times New Roman"/>
          <w:szCs w:val="24"/>
        </w:rPr>
        <w:t>για τη μείωση του ΕΝΦΙΑ</w:t>
      </w:r>
      <w:r>
        <w:rPr>
          <w:rFonts w:eastAsia="Times New Roman"/>
          <w:szCs w:val="24"/>
        </w:rPr>
        <w:t>,</w:t>
      </w:r>
      <w:r w:rsidRPr="008C67AE">
        <w:rPr>
          <w:rFonts w:eastAsia="Times New Roman"/>
          <w:szCs w:val="24"/>
        </w:rPr>
        <w:t xml:space="preserve"> τα 400 εκατομμ</w:t>
      </w:r>
      <w:r>
        <w:rPr>
          <w:rFonts w:eastAsia="Times New Roman"/>
          <w:szCs w:val="24"/>
        </w:rPr>
        <w:t xml:space="preserve">ύρια για την επιδότηση ενοικίου, </w:t>
      </w:r>
      <w:r w:rsidRPr="008C67AE">
        <w:rPr>
          <w:rFonts w:eastAsia="Times New Roman"/>
          <w:szCs w:val="24"/>
        </w:rPr>
        <w:t>κυρίως νέων ανθρώπων</w:t>
      </w:r>
      <w:r>
        <w:rPr>
          <w:rFonts w:eastAsia="Times New Roman"/>
          <w:szCs w:val="24"/>
        </w:rPr>
        <w:t>.</w:t>
      </w:r>
      <w:r w:rsidRPr="008C67AE">
        <w:rPr>
          <w:rFonts w:eastAsia="Times New Roman"/>
          <w:szCs w:val="24"/>
        </w:rPr>
        <w:t xml:space="preserve"> </w:t>
      </w:r>
    </w:p>
    <w:p w14:paraId="37394BC8" w14:textId="77777777" w:rsidR="00B27939" w:rsidRDefault="00D93F4B">
      <w:pPr>
        <w:spacing w:after="0" w:line="600" w:lineRule="auto"/>
        <w:ind w:firstLine="720"/>
        <w:jc w:val="both"/>
        <w:rPr>
          <w:rFonts w:eastAsia="Times New Roman"/>
          <w:szCs w:val="24"/>
        </w:rPr>
      </w:pPr>
      <w:r>
        <w:rPr>
          <w:rFonts w:eastAsia="Times New Roman"/>
          <w:szCs w:val="24"/>
        </w:rPr>
        <w:t>Υποστηρίζω</w:t>
      </w:r>
      <w:r w:rsidRPr="008C67AE">
        <w:rPr>
          <w:rFonts w:eastAsia="Times New Roman"/>
          <w:szCs w:val="24"/>
        </w:rPr>
        <w:t xml:space="preserve"> </w:t>
      </w:r>
      <w:r>
        <w:rPr>
          <w:rFonts w:eastAsia="Times New Roman"/>
          <w:szCs w:val="24"/>
        </w:rPr>
        <w:t xml:space="preserve">τις τρεις χιλιάδες </w:t>
      </w:r>
      <w:r w:rsidRPr="008C67AE">
        <w:rPr>
          <w:rFonts w:eastAsia="Times New Roman"/>
          <w:szCs w:val="24"/>
        </w:rPr>
        <w:t xml:space="preserve">θέσεις εργασίας για τη μονιμοποίηση του θεσμού </w:t>
      </w:r>
      <w:r>
        <w:rPr>
          <w:rFonts w:eastAsia="Times New Roman"/>
          <w:szCs w:val="24"/>
        </w:rPr>
        <w:t>«Β</w:t>
      </w:r>
      <w:r w:rsidRPr="008C67AE">
        <w:rPr>
          <w:rFonts w:eastAsia="Times New Roman"/>
          <w:szCs w:val="24"/>
        </w:rPr>
        <w:t xml:space="preserve">οήθεια στο </w:t>
      </w:r>
      <w:r>
        <w:rPr>
          <w:rFonts w:eastAsia="Times New Roman"/>
          <w:szCs w:val="24"/>
        </w:rPr>
        <w:t>Σ</w:t>
      </w:r>
      <w:r w:rsidRPr="008C67AE">
        <w:rPr>
          <w:rFonts w:eastAsia="Times New Roman"/>
          <w:szCs w:val="24"/>
        </w:rPr>
        <w:t>πίτι</w:t>
      </w:r>
      <w:r>
        <w:rPr>
          <w:rFonts w:eastAsia="Times New Roman"/>
          <w:szCs w:val="24"/>
        </w:rPr>
        <w:t>»,</w:t>
      </w:r>
      <w:r w:rsidRPr="008C67AE">
        <w:rPr>
          <w:rFonts w:eastAsia="Times New Roman"/>
          <w:szCs w:val="24"/>
        </w:rPr>
        <w:t xml:space="preserve"> που του</w:t>
      </w:r>
      <w:r>
        <w:rPr>
          <w:rFonts w:eastAsia="Times New Roman"/>
          <w:szCs w:val="24"/>
        </w:rPr>
        <w:t>ς</w:t>
      </w:r>
      <w:r w:rsidRPr="008C67AE">
        <w:rPr>
          <w:rFonts w:eastAsia="Times New Roman"/>
          <w:szCs w:val="24"/>
        </w:rPr>
        <w:t xml:space="preserve"> σέρν</w:t>
      </w:r>
      <w:r>
        <w:rPr>
          <w:rFonts w:eastAsia="Times New Roman"/>
          <w:szCs w:val="24"/>
        </w:rPr>
        <w:t>α</w:t>
      </w:r>
      <w:r w:rsidRPr="008C67AE">
        <w:rPr>
          <w:rFonts w:eastAsia="Times New Roman"/>
          <w:szCs w:val="24"/>
        </w:rPr>
        <w:t>τε τόσα χρόνια</w:t>
      </w:r>
      <w:r>
        <w:rPr>
          <w:rFonts w:eastAsia="Times New Roman"/>
          <w:szCs w:val="24"/>
        </w:rPr>
        <w:t>,</w:t>
      </w:r>
      <w:r w:rsidRPr="008C67AE">
        <w:rPr>
          <w:rFonts w:eastAsia="Times New Roman"/>
          <w:szCs w:val="24"/>
        </w:rPr>
        <w:t xml:space="preserve"> εγκλωβίζοντας και τους ανθρώπους που χρ</w:t>
      </w:r>
      <w:r>
        <w:rPr>
          <w:rFonts w:eastAsia="Times New Roman"/>
          <w:szCs w:val="24"/>
        </w:rPr>
        <w:t>ή</w:t>
      </w:r>
      <w:r w:rsidRPr="008C67AE">
        <w:rPr>
          <w:rFonts w:eastAsia="Times New Roman"/>
          <w:szCs w:val="24"/>
        </w:rPr>
        <w:t xml:space="preserve">ζουν των υπηρεσιών του </w:t>
      </w:r>
      <w:r>
        <w:rPr>
          <w:rFonts w:eastAsia="Times New Roman"/>
          <w:szCs w:val="24"/>
        </w:rPr>
        <w:t>«Β</w:t>
      </w:r>
      <w:r w:rsidRPr="008C67AE">
        <w:rPr>
          <w:rFonts w:eastAsia="Times New Roman"/>
          <w:szCs w:val="24"/>
        </w:rPr>
        <w:t xml:space="preserve">οήθεια στο </w:t>
      </w:r>
      <w:r>
        <w:rPr>
          <w:rFonts w:eastAsia="Times New Roman"/>
          <w:szCs w:val="24"/>
        </w:rPr>
        <w:t>Σ</w:t>
      </w:r>
      <w:r w:rsidRPr="008C67AE">
        <w:rPr>
          <w:rFonts w:eastAsia="Times New Roman"/>
          <w:szCs w:val="24"/>
        </w:rPr>
        <w:t>πίτι</w:t>
      </w:r>
      <w:r>
        <w:rPr>
          <w:rFonts w:eastAsia="Times New Roman"/>
          <w:szCs w:val="24"/>
        </w:rPr>
        <w:t>»,</w:t>
      </w:r>
      <w:r w:rsidRPr="008C67AE">
        <w:rPr>
          <w:rFonts w:eastAsia="Times New Roman"/>
          <w:szCs w:val="24"/>
        </w:rPr>
        <w:t xml:space="preserve"> αλλά και των ίδιων των εργαζομένων</w:t>
      </w:r>
      <w:r>
        <w:rPr>
          <w:rFonts w:eastAsia="Times New Roman"/>
          <w:szCs w:val="24"/>
        </w:rPr>
        <w:t>.</w:t>
      </w:r>
      <w:r w:rsidRPr="008C67AE">
        <w:rPr>
          <w:rFonts w:eastAsia="Times New Roman"/>
          <w:szCs w:val="24"/>
        </w:rPr>
        <w:t xml:space="preserve"> </w:t>
      </w:r>
      <w:r>
        <w:rPr>
          <w:rFonts w:eastAsia="Times New Roman"/>
          <w:szCs w:val="24"/>
        </w:rPr>
        <w:t xml:space="preserve">Υποστηρίζω </w:t>
      </w:r>
      <w:r w:rsidRPr="008C67AE">
        <w:rPr>
          <w:rFonts w:eastAsia="Times New Roman"/>
          <w:szCs w:val="24"/>
        </w:rPr>
        <w:t xml:space="preserve">τα 22 εκατομμύρια </w:t>
      </w:r>
      <w:r>
        <w:rPr>
          <w:rFonts w:eastAsia="Times New Roman"/>
          <w:szCs w:val="24"/>
        </w:rPr>
        <w:t xml:space="preserve">για </w:t>
      </w:r>
      <w:r w:rsidRPr="008C67AE">
        <w:rPr>
          <w:rFonts w:eastAsia="Times New Roman"/>
          <w:szCs w:val="24"/>
        </w:rPr>
        <w:t xml:space="preserve">την πρόσληψη των </w:t>
      </w:r>
      <w:r>
        <w:rPr>
          <w:rFonts w:eastAsia="Times New Roman"/>
          <w:szCs w:val="24"/>
        </w:rPr>
        <w:t>τεσσερισήμισι</w:t>
      </w:r>
      <w:r w:rsidRPr="008C67AE">
        <w:rPr>
          <w:rFonts w:eastAsia="Times New Roman"/>
          <w:szCs w:val="24"/>
        </w:rPr>
        <w:t xml:space="preserve"> χιλιάδων καθηγητών ειδικής αγωγής</w:t>
      </w:r>
      <w:r>
        <w:rPr>
          <w:rFonts w:eastAsia="Times New Roman"/>
          <w:szCs w:val="24"/>
        </w:rPr>
        <w:t>,</w:t>
      </w:r>
      <w:r w:rsidRPr="008C67AE">
        <w:rPr>
          <w:rFonts w:eastAsia="Times New Roman"/>
          <w:szCs w:val="24"/>
        </w:rPr>
        <w:t xml:space="preserve"> μιας αναγκαιότη</w:t>
      </w:r>
      <w:r w:rsidRPr="008C67AE">
        <w:rPr>
          <w:rFonts w:eastAsia="Times New Roman"/>
          <w:szCs w:val="24"/>
        </w:rPr>
        <w:t>τα</w:t>
      </w:r>
      <w:r>
        <w:rPr>
          <w:rFonts w:eastAsia="Times New Roman"/>
          <w:szCs w:val="24"/>
        </w:rPr>
        <w:t>ς</w:t>
      </w:r>
      <w:r w:rsidRPr="008C67AE">
        <w:rPr>
          <w:rFonts w:eastAsia="Times New Roman"/>
          <w:szCs w:val="24"/>
        </w:rPr>
        <w:t xml:space="preserve"> σε </w:t>
      </w:r>
      <w:r>
        <w:rPr>
          <w:rFonts w:eastAsia="Times New Roman"/>
          <w:szCs w:val="24"/>
        </w:rPr>
        <w:t>μ</w:t>
      </w:r>
      <w:r w:rsidRPr="008C67AE">
        <w:rPr>
          <w:rFonts w:eastAsia="Times New Roman"/>
          <w:szCs w:val="24"/>
        </w:rPr>
        <w:t xml:space="preserve">ία σύγχρονη </w:t>
      </w:r>
      <w:r>
        <w:rPr>
          <w:rFonts w:eastAsia="Times New Roman"/>
          <w:szCs w:val="24"/>
        </w:rPr>
        <w:t>δ</w:t>
      </w:r>
      <w:r w:rsidRPr="008C67AE">
        <w:rPr>
          <w:rFonts w:eastAsia="Times New Roman"/>
          <w:szCs w:val="24"/>
        </w:rPr>
        <w:t>ημοκρατική κοινωνία</w:t>
      </w:r>
      <w:r>
        <w:rPr>
          <w:rFonts w:eastAsia="Times New Roman"/>
          <w:szCs w:val="24"/>
        </w:rPr>
        <w:t>.</w:t>
      </w:r>
    </w:p>
    <w:p w14:paraId="37394BC9" w14:textId="77777777" w:rsidR="00B27939" w:rsidRDefault="00D93F4B">
      <w:pPr>
        <w:spacing w:after="0" w:line="600" w:lineRule="auto"/>
        <w:ind w:firstLine="720"/>
        <w:jc w:val="both"/>
        <w:rPr>
          <w:rFonts w:eastAsia="Times New Roman"/>
          <w:szCs w:val="24"/>
        </w:rPr>
      </w:pPr>
      <w:r>
        <w:rPr>
          <w:rFonts w:eastAsia="Times New Roman"/>
          <w:szCs w:val="24"/>
        </w:rPr>
        <w:t>Επίσης,</w:t>
      </w:r>
      <w:r w:rsidRPr="008C67AE">
        <w:rPr>
          <w:rFonts w:eastAsia="Times New Roman"/>
          <w:szCs w:val="24"/>
        </w:rPr>
        <w:t xml:space="preserve"> υποστ</w:t>
      </w:r>
      <w:r>
        <w:rPr>
          <w:rFonts w:eastAsia="Times New Roman"/>
          <w:szCs w:val="24"/>
        </w:rPr>
        <w:t xml:space="preserve">ήριξα </w:t>
      </w:r>
      <w:r w:rsidRPr="008C67AE">
        <w:rPr>
          <w:rFonts w:eastAsia="Times New Roman"/>
          <w:szCs w:val="24"/>
        </w:rPr>
        <w:t>και</w:t>
      </w:r>
      <w:r>
        <w:rPr>
          <w:rFonts w:eastAsia="Times New Roman"/>
          <w:szCs w:val="24"/>
        </w:rPr>
        <w:t xml:space="preserve"> τη μη</w:t>
      </w:r>
      <w:r w:rsidRPr="008C67AE">
        <w:rPr>
          <w:rFonts w:eastAsia="Times New Roman"/>
          <w:szCs w:val="24"/>
        </w:rPr>
        <w:t xml:space="preserve"> περικοπή των συντάξεων για </w:t>
      </w:r>
      <w:r>
        <w:rPr>
          <w:rFonts w:eastAsia="Times New Roman"/>
          <w:szCs w:val="24"/>
        </w:rPr>
        <w:t>εξακόσιες είκοσι χιλιάδες</w:t>
      </w:r>
      <w:r w:rsidRPr="008C67AE">
        <w:rPr>
          <w:rFonts w:eastAsia="Times New Roman"/>
          <w:szCs w:val="24"/>
        </w:rPr>
        <w:t xml:space="preserve"> </w:t>
      </w:r>
      <w:r>
        <w:rPr>
          <w:rFonts w:eastAsia="Times New Roman"/>
          <w:szCs w:val="24"/>
        </w:rPr>
        <w:t>συμ</w:t>
      </w:r>
      <w:r w:rsidRPr="008C67AE">
        <w:rPr>
          <w:rFonts w:eastAsia="Times New Roman"/>
          <w:szCs w:val="24"/>
        </w:rPr>
        <w:t xml:space="preserve">πολίτες </w:t>
      </w:r>
      <w:r>
        <w:rPr>
          <w:rFonts w:eastAsia="Times New Roman"/>
          <w:szCs w:val="24"/>
        </w:rPr>
        <w:t xml:space="preserve">μας </w:t>
      </w:r>
      <w:r w:rsidRPr="008C67AE">
        <w:rPr>
          <w:rFonts w:eastAsia="Times New Roman"/>
          <w:szCs w:val="24"/>
        </w:rPr>
        <w:t xml:space="preserve">και </w:t>
      </w:r>
      <w:r>
        <w:rPr>
          <w:rFonts w:eastAsia="Times New Roman"/>
          <w:szCs w:val="24"/>
        </w:rPr>
        <w:t>την απόδοση</w:t>
      </w:r>
      <w:r w:rsidRPr="008C67AE">
        <w:rPr>
          <w:rFonts w:eastAsia="Times New Roman"/>
          <w:szCs w:val="24"/>
        </w:rPr>
        <w:t xml:space="preserve"> κοινωνικ</w:t>
      </w:r>
      <w:r>
        <w:rPr>
          <w:rFonts w:eastAsia="Times New Roman"/>
          <w:szCs w:val="24"/>
        </w:rPr>
        <w:t xml:space="preserve">ού μερίσματος ύψους 710 </w:t>
      </w:r>
      <w:r w:rsidRPr="008C67AE">
        <w:rPr>
          <w:rFonts w:eastAsia="Times New Roman"/>
          <w:szCs w:val="24"/>
        </w:rPr>
        <w:t>εκατομμυρίων σε εκατομμύρια δικαιούχους</w:t>
      </w:r>
      <w:r>
        <w:rPr>
          <w:rFonts w:eastAsia="Times New Roman"/>
          <w:szCs w:val="24"/>
        </w:rPr>
        <w:t>.</w:t>
      </w:r>
      <w:r w:rsidRPr="008C67AE">
        <w:rPr>
          <w:rFonts w:eastAsia="Times New Roman"/>
          <w:szCs w:val="24"/>
        </w:rPr>
        <w:t xml:space="preserve"> </w:t>
      </w:r>
    </w:p>
    <w:p w14:paraId="37394BCA" w14:textId="77777777" w:rsidR="00B27939" w:rsidRDefault="00D93F4B">
      <w:pPr>
        <w:spacing w:after="0" w:line="600" w:lineRule="auto"/>
        <w:ind w:firstLine="720"/>
        <w:jc w:val="both"/>
        <w:rPr>
          <w:rFonts w:eastAsia="Times New Roman"/>
          <w:szCs w:val="24"/>
        </w:rPr>
      </w:pPr>
      <w:r>
        <w:rPr>
          <w:rFonts w:eastAsia="Times New Roman"/>
          <w:szCs w:val="24"/>
        </w:rPr>
        <w:lastRenderedPageBreak/>
        <w:t>Υπερ</w:t>
      </w:r>
      <w:r w:rsidRPr="008C67AE">
        <w:rPr>
          <w:rFonts w:eastAsia="Times New Roman"/>
          <w:szCs w:val="24"/>
        </w:rPr>
        <w:t>ψηφίζω τη δικαιότερη κα</w:t>
      </w:r>
      <w:r w:rsidRPr="008C67AE">
        <w:rPr>
          <w:rFonts w:eastAsia="Times New Roman"/>
          <w:szCs w:val="24"/>
        </w:rPr>
        <w:t xml:space="preserve">τανομή των πόρων στην </w:t>
      </w:r>
      <w:r>
        <w:rPr>
          <w:rFonts w:eastAsia="Times New Roman"/>
          <w:szCs w:val="24"/>
        </w:rPr>
        <w:t>τ</w:t>
      </w:r>
      <w:r w:rsidRPr="008C67AE">
        <w:rPr>
          <w:rFonts w:eastAsia="Times New Roman"/>
          <w:szCs w:val="24"/>
        </w:rPr>
        <w:t xml:space="preserve">οπική </w:t>
      </w:r>
      <w:r>
        <w:rPr>
          <w:rFonts w:eastAsia="Times New Roman"/>
          <w:szCs w:val="24"/>
        </w:rPr>
        <w:t>α</w:t>
      </w:r>
      <w:r w:rsidRPr="008C67AE">
        <w:rPr>
          <w:rFonts w:eastAsia="Times New Roman"/>
          <w:szCs w:val="24"/>
        </w:rPr>
        <w:t>υτοδιοίκηση</w:t>
      </w:r>
      <w:r>
        <w:rPr>
          <w:rFonts w:eastAsia="Times New Roman"/>
          <w:szCs w:val="24"/>
        </w:rPr>
        <w:t>,</w:t>
      </w:r>
      <w:r w:rsidRPr="008C67AE">
        <w:rPr>
          <w:rFonts w:eastAsia="Times New Roman"/>
          <w:szCs w:val="24"/>
        </w:rPr>
        <w:t xml:space="preserve"> με βάση κριτήρια όπως </w:t>
      </w:r>
      <w:r>
        <w:rPr>
          <w:rFonts w:eastAsia="Times New Roman"/>
          <w:szCs w:val="24"/>
        </w:rPr>
        <w:t>η ορεινότητα,</w:t>
      </w:r>
      <w:r w:rsidRPr="008C67AE">
        <w:rPr>
          <w:rFonts w:eastAsia="Times New Roman"/>
          <w:szCs w:val="24"/>
        </w:rPr>
        <w:t xml:space="preserve"> η νησιωτικότητα</w:t>
      </w:r>
      <w:r>
        <w:rPr>
          <w:rFonts w:eastAsia="Times New Roman"/>
          <w:szCs w:val="24"/>
        </w:rPr>
        <w:t>,</w:t>
      </w:r>
      <w:r w:rsidRPr="008C67AE">
        <w:rPr>
          <w:rFonts w:eastAsia="Times New Roman"/>
          <w:szCs w:val="24"/>
        </w:rPr>
        <w:t xml:space="preserve"> το επίπεδο ανεργίας και φτώχειας της κάθε περιοχής</w:t>
      </w:r>
      <w:r>
        <w:rPr>
          <w:rFonts w:eastAsia="Times New Roman"/>
          <w:szCs w:val="24"/>
        </w:rPr>
        <w:t>.</w:t>
      </w:r>
      <w:r w:rsidRPr="008C67AE">
        <w:rPr>
          <w:rFonts w:eastAsia="Times New Roman"/>
          <w:szCs w:val="24"/>
        </w:rPr>
        <w:t xml:space="preserve"> </w:t>
      </w:r>
      <w:r>
        <w:rPr>
          <w:rFonts w:eastAsia="Times New Roman"/>
          <w:szCs w:val="24"/>
        </w:rPr>
        <w:t>Θα σας πω, για παράδειγμα, ότι σ</w:t>
      </w:r>
      <w:r w:rsidRPr="008C67AE">
        <w:rPr>
          <w:rFonts w:eastAsia="Times New Roman"/>
          <w:szCs w:val="24"/>
        </w:rPr>
        <w:t xml:space="preserve">το </w:t>
      </w:r>
      <w:r>
        <w:rPr>
          <w:rFonts w:eastAsia="Times New Roman"/>
          <w:szCs w:val="24"/>
        </w:rPr>
        <w:t>β</w:t>
      </w:r>
      <w:r w:rsidRPr="008C67AE">
        <w:rPr>
          <w:rFonts w:eastAsia="Times New Roman"/>
          <w:szCs w:val="24"/>
        </w:rPr>
        <w:t xml:space="preserve">όρειο Αιγαίο </w:t>
      </w:r>
      <w:r>
        <w:rPr>
          <w:rFonts w:eastAsia="Times New Roman"/>
          <w:szCs w:val="24"/>
        </w:rPr>
        <w:t>δεν είχε διατεθεί ποτέ τέτοιο</w:t>
      </w:r>
      <w:r w:rsidRPr="008C67AE">
        <w:rPr>
          <w:rFonts w:eastAsia="Times New Roman"/>
          <w:szCs w:val="24"/>
        </w:rPr>
        <w:t xml:space="preserve"> ποσό για τόσες και τέτο</w:t>
      </w:r>
      <w:r>
        <w:rPr>
          <w:rFonts w:eastAsia="Times New Roman"/>
          <w:szCs w:val="24"/>
        </w:rPr>
        <w:t>ιου εί</w:t>
      </w:r>
      <w:r>
        <w:rPr>
          <w:rFonts w:eastAsia="Times New Roman"/>
          <w:szCs w:val="24"/>
        </w:rPr>
        <w:t>δους</w:t>
      </w:r>
      <w:r w:rsidRPr="008C67AE">
        <w:rPr>
          <w:rFonts w:eastAsia="Times New Roman"/>
          <w:szCs w:val="24"/>
        </w:rPr>
        <w:t xml:space="preserve"> παρεμβάσεις</w:t>
      </w:r>
      <w:r>
        <w:rPr>
          <w:rFonts w:eastAsia="Times New Roman"/>
          <w:szCs w:val="24"/>
        </w:rPr>
        <w:t>,</w:t>
      </w:r>
      <w:r w:rsidRPr="008C67AE">
        <w:rPr>
          <w:rFonts w:eastAsia="Times New Roman"/>
          <w:szCs w:val="24"/>
        </w:rPr>
        <w:t xml:space="preserve"> για τις αθλητικές εγκαταστάσεις που είναι δεκάδες στο </w:t>
      </w:r>
      <w:r>
        <w:rPr>
          <w:rFonts w:eastAsia="Times New Roman"/>
          <w:szCs w:val="24"/>
        </w:rPr>
        <w:t>β</w:t>
      </w:r>
      <w:r w:rsidRPr="008C67AE">
        <w:rPr>
          <w:rFonts w:eastAsia="Times New Roman"/>
          <w:szCs w:val="24"/>
        </w:rPr>
        <w:t>όρειο Αιγαίο</w:t>
      </w:r>
      <w:r>
        <w:rPr>
          <w:rFonts w:eastAsia="Times New Roman"/>
          <w:szCs w:val="24"/>
        </w:rPr>
        <w:t>, για έργα υποδομών,</w:t>
      </w:r>
      <w:r w:rsidRPr="008C67AE">
        <w:rPr>
          <w:rFonts w:eastAsia="Times New Roman"/>
          <w:szCs w:val="24"/>
        </w:rPr>
        <w:t xml:space="preserve"> </w:t>
      </w:r>
      <w:r>
        <w:rPr>
          <w:rFonts w:eastAsia="Times New Roman"/>
          <w:szCs w:val="24"/>
        </w:rPr>
        <w:t>για την κάλυψη αναγκών από</w:t>
      </w:r>
      <w:r w:rsidRPr="008C67AE">
        <w:rPr>
          <w:rFonts w:eastAsia="Times New Roman"/>
          <w:szCs w:val="24"/>
        </w:rPr>
        <w:t xml:space="preserve"> καταστροφές που δεν </w:t>
      </w:r>
      <w:r>
        <w:rPr>
          <w:rFonts w:eastAsia="Times New Roman"/>
          <w:szCs w:val="24"/>
        </w:rPr>
        <w:t>έ</w:t>
      </w:r>
      <w:r w:rsidRPr="008C67AE">
        <w:rPr>
          <w:rFonts w:eastAsia="Times New Roman"/>
          <w:szCs w:val="24"/>
        </w:rPr>
        <w:t xml:space="preserve">γιναν στα χρόνια </w:t>
      </w:r>
      <w:r>
        <w:rPr>
          <w:rFonts w:eastAsia="Times New Roman"/>
          <w:szCs w:val="24"/>
        </w:rPr>
        <w:t>σας,</w:t>
      </w:r>
      <w:r w:rsidRPr="008C67AE">
        <w:rPr>
          <w:rFonts w:eastAsia="Times New Roman"/>
          <w:szCs w:val="24"/>
        </w:rPr>
        <w:t xml:space="preserve"> για δεκάδες σχολικές μονάδες </w:t>
      </w:r>
      <w:r>
        <w:rPr>
          <w:rFonts w:eastAsia="Times New Roman"/>
          <w:szCs w:val="24"/>
        </w:rPr>
        <w:t xml:space="preserve">που </w:t>
      </w:r>
      <w:r w:rsidRPr="008C67AE">
        <w:rPr>
          <w:rFonts w:eastAsia="Times New Roman"/>
          <w:szCs w:val="24"/>
        </w:rPr>
        <w:t>αναβαθμίζονται</w:t>
      </w:r>
      <w:r>
        <w:rPr>
          <w:rFonts w:eastAsia="Times New Roman"/>
          <w:szCs w:val="24"/>
        </w:rPr>
        <w:t>.</w:t>
      </w:r>
    </w:p>
    <w:p w14:paraId="37394BCB" w14:textId="77777777" w:rsidR="00B27939" w:rsidRDefault="00D93F4B">
      <w:pPr>
        <w:spacing w:after="0" w:line="600" w:lineRule="auto"/>
        <w:ind w:firstLine="720"/>
        <w:jc w:val="both"/>
        <w:rPr>
          <w:rFonts w:eastAsia="Times New Roman"/>
          <w:szCs w:val="24"/>
        </w:rPr>
      </w:pPr>
      <w:r>
        <w:rPr>
          <w:rFonts w:eastAsia="Times New Roman"/>
          <w:szCs w:val="24"/>
        </w:rPr>
        <w:t>Υ</w:t>
      </w:r>
      <w:r w:rsidRPr="008C67AE">
        <w:rPr>
          <w:rFonts w:eastAsia="Times New Roman"/>
          <w:szCs w:val="24"/>
        </w:rPr>
        <w:t>περψηφί</w:t>
      </w:r>
      <w:r>
        <w:rPr>
          <w:rFonts w:eastAsia="Times New Roman"/>
          <w:szCs w:val="24"/>
        </w:rPr>
        <w:t>ζω</w:t>
      </w:r>
      <w:r w:rsidRPr="008C67AE">
        <w:rPr>
          <w:rFonts w:eastAsia="Times New Roman"/>
          <w:szCs w:val="24"/>
        </w:rPr>
        <w:t xml:space="preserve"> το γεγονός ότι ο σχεδιασμός </w:t>
      </w:r>
      <w:r>
        <w:rPr>
          <w:rFonts w:eastAsia="Times New Roman"/>
          <w:szCs w:val="24"/>
        </w:rPr>
        <w:t>δ</w:t>
      </w:r>
      <w:r w:rsidRPr="008C67AE">
        <w:rPr>
          <w:rFonts w:eastAsia="Times New Roman"/>
          <w:szCs w:val="24"/>
        </w:rPr>
        <w:t>ημ</w:t>
      </w:r>
      <w:r>
        <w:rPr>
          <w:rFonts w:eastAsia="Times New Roman"/>
          <w:szCs w:val="24"/>
        </w:rPr>
        <w:t>ό</w:t>
      </w:r>
      <w:r w:rsidRPr="008C67AE">
        <w:rPr>
          <w:rFonts w:eastAsia="Times New Roman"/>
          <w:szCs w:val="24"/>
        </w:rPr>
        <w:t xml:space="preserve">σιων </w:t>
      </w:r>
      <w:r>
        <w:rPr>
          <w:rFonts w:eastAsia="Times New Roman"/>
          <w:szCs w:val="24"/>
        </w:rPr>
        <w:t>έ</w:t>
      </w:r>
      <w:r w:rsidRPr="008C67AE">
        <w:rPr>
          <w:rFonts w:eastAsia="Times New Roman"/>
          <w:szCs w:val="24"/>
        </w:rPr>
        <w:t xml:space="preserve">ργων βασίζεται σε έρευνα και δείκτες </w:t>
      </w:r>
      <w:r>
        <w:rPr>
          <w:rFonts w:eastAsia="Times New Roman"/>
          <w:szCs w:val="24"/>
        </w:rPr>
        <w:t>ποιότητας</w:t>
      </w:r>
      <w:r w:rsidRPr="008C67AE">
        <w:rPr>
          <w:rFonts w:eastAsia="Times New Roman"/>
          <w:szCs w:val="24"/>
        </w:rPr>
        <w:t xml:space="preserve"> ζωής</w:t>
      </w:r>
      <w:r>
        <w:rPr>
          <w:rFonts w:eastAsia="Times New Roman"/>
          <w:szCs w:val="24"/>
        </w:rPr>
        <w:t>. Υπερψηφίζω τη στήριξη της νησιωτικότητας,</w:t>
      </w:r>
      <w:r w:rsidRPr="008C67AE">
        <w:rPr>
          <w:rFonts w:eastAsia="Times New Roman"/>
          <w:szCs w:val="24"/>
        </w:rPr>
        <w:t xml:space="preserve"> με όλα τα μέτρα που προβλέπονται</w:t>
      </w:r>
      <w:r>
        <w:rPr>
          <w:rFonts w:eastAsia="Times New Roman"/>
          <w:szCs w:val="24"/>
        </w:rPr>
        <w:t>.</w:t>
      </w:r>
      <w:r w:rsidRPr="008C67AE">
        <w:rPr>
          <w:rFonts w:eastAsia="Times New Roman"/>
          <w:szCs w:val="24"/>
        </w:rPr>
        <w:t xml:space="preserve"> </w:t>
      </w:r>
      <w:r>
        <w:rPr>
          <w:rFonts w:eastAsia="Times New Roman"/>
          <w:szCs w:val="24"/>
        </w:rPr>
        <w:t>Κ</w:t>
      </w:r>
      <w:r w:rsidRPr="008C67AE">
        <w:rPr>
          <w:rFonts w:eastAsia="Times New Roman"/>
          <w:szCs w:val="24"/>
        </w:rPr>
        <w:t xml:space="preserve">ανείς πια δεν καταδικάζεται </w:t>
      </w:r>
      <w:r>
        <w:rPr>
          <w:rFonts w:eastAsia="Times New Roman"/>
          <w:szCs w:val="24"/>
        </w:rPr>
        <w:t xml:space="preserve">στη μειονεξία, επειδή έτυχε να γεννηθεί και να ζει </w:t>
      </w:r>
      <w:r w:rsidRPr="008C67AE">
        <w:rPr>
          <w:rFonts w:eastAsia="Times New Roman"/>
          <w:szCs w:val="24"/>
        </w:rPr>
        <w:t xml:space="preserve"> </w:t>
      </w:r>
      <w:r>
        <w:rPr>
          <w:rFonts w:eastAsia="Times New Roman"/>
          <w:szCs w:val="24"/>
        </w:rPr>
        <w:t>σε νησί</w:t>
      </w:r>
      <w:r>
        <w:rPr>
          <w:rFonts w:eastAsia="Times New Roman"/>
          <w:szCs w:val="24"/>
        </w:rPr>
        <w:t>.</w:t>
      </w:r>
    </w:p>
    <w:p w14:paraId="37394BCC" w14:textId="77777777" w:rsidR="00B27939" w:rsidRDefault="00D93F4B">
      <w:pPr>
        <w:spacing w:after="0" w:line="600" w:lineRule="auto"/>
        <w:ind w:firstLine="720"/>
        <w:jc w:val="both"/>
        <w:rPr>
          <w:rFonts w:eastAsia="Times New Roman"/>
          <w:szCs w:val="24"/>
        </w:rPr>
      </w:pPr>
      <w:r>
        <w:rPr>
          <w:rFonts w:eastAsia="Times New Roman"/>
          <w:szCs w:val="24"/>
        </w:rPr>
        <w:t xml:space="preserve">Αγαπητοί και αγαπητές συνάδελφοι, </w:t>
      </w:r>
      <w:r w:rsidRPr="008C67AE">
        <w:rPr>
          <w:rFonts w:eastAsia="Times New Roman"/>
          <w:szCs w:val="24"/>
        </w:rPr>
        <w:t xml:space="preserve">εκεί που </w:t>
      </w:r>
      <w:r>
        <w:rPr>
          <w:rFonts w:eastAsia="Times New Roman"/>
          <w:szCs w:val="24"/>
        </w:rPr>
        <w:t>στην αύξηση</w:t>
      </w:r>
      <w:r w:rsidRPr="008C67AE">
        <w:rPr>
          <w:rFonts w:eastAsia="Times New Roman"/>
          <w:szCs w:val="24"/>
        </w:rPr>
        <w:t xml:space="preserve"> φορολογικών εσόδων </w:t>
      </w:r>
      <w:r>
        <w:rPr>
          <w:rFonts w:eastAsia="Times New Roman"/>
          <w:szCs w:val="24"/>
        </w:rPr>
        <w:t>η</w:t>
      </w:r>
      <w:r w:rsidRPr="008C67AE">
        <w:rPr>
          <w:rFonts w:eastAsia="Times New Roman"/>
          <w:szCs w:val="24"/>
        </w:rPr>
        <w:t xml:space="preserve"> </w:t>
      </w:r>
      <w:r>
        <w:rPr>
          <w:rFonts w:eastAsia="Times New Roman"/>
          <w:szCs w:val="24"/>
        </w:rPr>
        <w:t>Α</w:t>
      </w:r>
      <w:r w:rsidRPr="008C67AE">
        <w:rPr>
          <w:rFonts w:eastAsia="Times New Roman"/>
          <w:szCs w:val="24"/>
        </w:rPr>
        <w:t xml:space="preserve">ντιπολίτευση βλέπει ιστορικό ρεκόρ στους </w:t>
      </w:r>
      <w:r>
        <w:rPr>
          <w:rFonts w:eastAsia="Times New Roman"/>
          <w:szCs w:val="24"/>
        </w:rPr>
        <w:t>φόρους,</w:t>
      </w:r>
      <w:r w:rsidRPr="008C67AE">
        <w:rPr>
          <w:rFonts w:eastAsia="Times New Roman"/>
          <w:szCs w:val="24"/>
        </w:rPr>
        <w:t xml:space="preserve"> </w:t>
      </w:r>
      <w:r>
        <w:rPr>
          <w:rFonts w:eastAsia="Times New Roman"/>
          <w:szCs w:val="24"/>
        </w:rPr>
        <w:t>ε</w:t>
      </w:r>
      <w:r w:rsidRPr="008C67AE">
        <w:rPr>
          <w:rFonts w:eastAsia="Times New Roman"/>
          <w:szCs w:val="24"/>
        </w:rPr>
        <w:t xml:space="preserve">μείς βλέπουμε επιτυχημένες μεταρρυθμίσεις στην πάταξη της φοροδιαφυγής και στην αύξηση </w:t>
      </w:r>
      <w:r>
        <w:rPr>
          <w:rFonts w:eastAsia="Times New Roman"/>
          <w:szCs w:val="24"/>
        </w:rPr>
        <w:t xml:space="preserve">της </w:t>
      </w:r>
      <w:r w:rsidRPr="008C67AE">
        <w:rPr>
          <w:rFonts w:eastAsia="Times New Roman"/>
          <w:szCs w:val="24"/>
        </w:rPr>
        <w:t>οικο</w:t>
      </w:r>
      <w:r w:rsidRPr="008C67AE">
        <w:rPr>
          <w:rFonts w:eastAsia="Times New Roman"/>
          <w:szCs w:val="24"/>
        </w:rPr>
        <w:lastRenderedPageBreak/>
        <w:t>νομικής δραστηριότητας</w:t>
      </w:r>
      <w:r>
        <w:rPr>
          <w:rFonts w:eastAsia="Times New Roman"/>
          <w:szCs w:val="24"/>
        </w:rPr>
        <w:t>, στην εισ</w:t>
      </w:r>
      <w:r>
        <w:rPr>
          <w:rFonts w:eastAsia="Times New Roman"/>
          <w:szCs w:val="24"/>
        </w:rPr>
        <w:t>πραξιμότητα του ΦΠΑ, στις οικειοθελείς</w:t>
      </w:r>
      <w:r w:rsidRPr="008C67AE">
        <w:rPr>
          <w:rFonts w:eastAsia="Times New Roman"/>
          <w:szCs w:val="24"/>
        </w:rPr>
        <w:t xml:space="preserve"> γνωστοπο</w:t>
      </w:r>
      <w:r>
        <w:rPr>
          <w:rFonts w:eastAsia="Times New Roman"/>
          <w:szCs w:val="24"/>
        </w:rPr>
        <w:t xml:space="preserve">ιήσεις </w:t>
      </w:r>
      <w:r w:rsidRPr="008C67AE">
        <w:rPr>
          <w:rFonts w:eastAsia="Times New Roman"/>
          <w:szCs w:val="24"/>
        </w:rPr>
        <w:t>των αδήλωτων εισοδημάτων</w:t>
      </w:r>
      <w:r>
        <w:rPr>
          <w:rFonts w:eastAsia="Times New Roman"/>
          <w:szCs w:val="24"/>
        </w:rPr>
        <w:t>,</w:t>
      </w:r>
      <w:r w:rsidRPr="008C67AE">
        <w:rPr>
          <w:rFonts w:eastAsia="Times New Roman"/>
          <w:szCs w:val="24"/>
        </w:rPr>
        <w:t xml:space="preserve"> που μόνο αυτό </w:t>
      </w:r>
      <w:r>
        <w:rPr>
          <w:rFonts w:eastAsia="Times New Roman"/>
          <w:szCs w:val="24"/>
        </w:rPr>
        <w:t xml:space="preserve">απέφερε </w:t>
      </w:r>
      <w:r w:rsidRPr="008C67AE">
        <w:rPr>
          <w:rFonts w:eastAsia="Times New Roman"/>
          <w:szCs w:val="24"/>
        </w:rPr>
        <w:t>στο δημόσιο 800 εκατομμύρια</w:t>
      </w:r>
      <w:r>
        <w:rPr>
          <w:rFonts w:eastAsia="Times New Roman"/>
          <w:szCs w:val="24"/>
        </w:rPr>
        <w:t>,</w:t>
      </w:r>
      <w:r w:rsidRPr="008C67AE">
        <w:rPr>
          <w:rFonts w:eastAsia="Times New Roman"/>
          <w:szCs w:val="24"/>
        </w:rPr>
        <w:t xml:space="preserve"> </w:t>
      </w:r>
      <w:r>
        <w:rPr>
          <w:rFonts w:eastAsia="Times New Roman"/>
          <w:szCs w:val="24"/>
        </w:rPr>
        <w:t xml:space="preserve">στους </w:t>
      </w:r>
      <w:r w:rsidRPr="008C67AE">
        <w:rPr>
          <w:rFonts w:eastAsia="Times New Roman"/>
          <w:szCs w:val="24"/>
        </w:rPr>
        <w:t>στοχευμένους ελέγχους</w:t>
      </w:r>
      <w:r>
        <w:rPr>
          <w:rFonts w:eastAsia="Times New Roman"/>
          <w:szCs w:val="24"/>
        </w:rPr>
        <w:t>.</w:t>
      </w:r>
      <w:r w:rsidRPr="008C67AE">
        <w:rPr>
          <w:rFonts w:eastAsia="Times New Roman"/>
          <w:szCs w:val="24"/>
        </w:rPr>
        <w:t xml:space="preserve"> </w:t>
      </w:r>
    </w:p>
    <w:p w14:paraId="37394BCD" w14:textId="77777777" w:rsidR="00B27939" w:rsidRDefault="00D93F4B">
      <w:pPr>
        <w:spacing w:after="0" w:line="600" w:lineRule="auto"/>
        <w:ind w:firstLine="720"/>
        <w:jc w:val="both"/>
        <w:rPr>
          <w:rFonts w:eastAsia="Times New Roman"/>
          <w:szCs w:val="24"/>
        </w:rPr>
      </w:pPr>
      <w:r>
        <w:rPr>
          <w:rFonts w:eastAsia="Times New Roman"/>
          <w:szCs w:val="24"/>
        </w:rPr>
        <w:t>Εκεί που η Αντιπολίτευση</w:t>
      </w:r>
      <w:r w:rsidRPr="008C67AE">
        <w:rPr>
          <w:rFonts w:eastAsia="Times New Roman"/>
          <w:szCs w:val="24"/>
        </w:rPr>
        <w:t xml:space="preserve"> </w:t>
      </w:r>
      <w:r>
        <w:rPr>
          <w:rFonts w:eastAsia="Times New Roman"/>
          <w:szCs w:val="24"/>
        </w:rPr>
        <w:t xml:space="preserve">βλέπει </w:t>
      </w:r>
      <w:r w:rsidRPr="008C67AE">
        <w:rPr>
          <w:rFonts w:eastAsia="Times New Roman"/>
          <w:szCs w:val="24"/>
        </w:rPr>
        <w:t xml:space="preserve">επενδυτική </w:t>
      </w:r>
      <w:r>
        <w:rPr>
          <w:rFonts w:eastAsia="Times New Roman"/>
          <w:szCs w:val="24"/>
        </w:rPr>
        <w:t>ένδεια, εμείς</w:t>
      </w:r>
      <w:r w:rsidRPr="008C67AE">
        <w:rPr>
          <w:rFonts w:eastAsia="Times New Roman"/>
          <w:szCs w:val="24"/>
        </w:rPr>
        <w:t xml:space="preserve"> διακρίνου</w:t>
      </w:r>
      <w:r>
        <w:rPr>
          <w:rFonts w:eastAsia="Times New Roman"/>
          <w:szCs w:val="24"/>
        </w:rPr>
        <w:t>με</w:t>
      </w:r>
      <w:r w:rsidRPr="008C67AE">
        <w:rPr>
          <w:rFonts w:eastAsia="Times New Roman"/>
          <w:szCs w:val="24"/>
        </w:rPr>
        <w:t xml:space="preserve"> το μεγαλύτερο </w:t>
      </w:r>
      <w:r>
        <w:rPr>
          <w:rFonts w:eastAsia="Times New Roman"/>
          <w:szCs w:val="24"/>
        </w:rPr>
        <w:t>Π</w:t>
      </w:r>
      <w:r w:rsidRPr="008C67AE">
        <w:rPr>
          <w:rFonts w:eastAsia="Times New Roman"/>
          <w:szCs w:val="24"/>
        </w:rPr>
        <w:t>ρόγραμμα Δη</w:t>
      </w:r>
      <w:r w:rsidRPr="008C67AE">
        <w:rPr>
          <w:rFonts w:eastAsia="Times New Roman"/>
          <w:szCs w:val="24"/>
        </w:rPr>
        <w:t xml:space="preserve">μοσίων Επενδύσεων </w:t>
      </w:r>
      <w:r>
        <w:rPr>
          <w:rFonts w:eastAsia="Times New Roman"/>
          <w:szCs w:val="24"/>
        </w:rPr>
        <w:t xml:space="preserve">των </w:t>
      </w:r>
      <w:r w:rsidRPr="008C67AE">
        <w:rPr>
          <w:rFonts w:eastAsia="Times New Roman"/>
          <w:szCs w:val="24"/>
        </w:rPr>
        <w:t>τελευταίων ετών</w:t>
      </w:r>
      <w:r>
        <w:rPr>
          <w:rFonts w:eastAsia="Times New Roman"/>
          <w:szCs w:val="24"/>
        </w:rPr>
        <w:t>. Ρωτήστε τους περιφερειάρχες και τους δημάρχους</w:t>
      </w:r>
      <w:r w:rsidRPr="008C67AE">
        <w:rPr>
          <w:rFonts w:eastAsia="Times New Roman"/>
          <w:szCs w:val="24"/>
        </w:rPr>
        <w:t xml:space="preserve"> πώς αξιοποιήθηκαν τ</w:t>
      </w:r>
      <w:r>
        <w:rPr>
          <w:rFonts w:eastAsia="Times New Roman"/>
          <w:szCs w:val="24"/>
        </w:rPr>
        <w:t>α</w:t>
      </w:r>
      <w:r w:rsidRPr="008C67AE">
        <w:rPr>
          <w:rFonts w:eastAsia="Times New Roman"/>
          <w:szCs w:val="24"/>
        </w:rPr>
        <w:t xml:space="preserve"> </w:t>
      </w:r>
      <w:r>
        <w:rPr>
          <w:rFonts w:eastAsia="Times New Roman"/>
          <w:szCs w:val="24"/>
        </w:rPr>
        <w:t>Π</w:t>
      </w:r>
      <w:r w:rsidRPr="008C67AE">
        <w:rPr>
          <w:rFonts w:eastAsia="Times New Roman"/>
          <w:szCs w:val="24"/>
        </w:rPr>
        <w:t>ρογράμμα</w:t>
      </w:r>
      <w:r>
        <w:rPr>
          <w:rFonts w:eastAsia="Times New Roman"/>
          <w:szCs w:val="24"/>
        </w:rPr>
        <w:t>τά</w:t>
      </w:r>
      <w:r w:rsidRPr="008C67AE">
        <w:rPr>
          <w:rFonts w:eastAsia="Times New Roman"/>
          <w:szCs w:val="24"/>
        </w:rPr>
        <w:t xml:space="preserve"> Δημοσίων Επενδύσεων αυτή την περίοδο και πόσα έργα </w:t>
      </w:r>
      <w:r>
        <w:rPr>
          <w:rFonts w:eastAsia="Times New Roman"/>
          <w:szCs w:val="24"/>
        </w:rPr>
        <w:t xml:space="preserve">έγιναν στους τόπους σας. </w:t>
      </w:r>
      <w:r w:rsidRPr="008C67AE">
        <w:rPr>
          <w:rFonts w:eastAsia="Times New Roman"/>
          <w:szCs w:val="24"/>
        </w:rPr>
        <w:t xml:space="preserve"> </w:t>
      </w:r>
      <w:r>
        <w:rPr>
          <w:rFonts w:eastAsia="Times New Roman"/>
          <w:szCs w:val="24"/>
        </w:rPr>
        <w:t xml:space="preserve">Δεν είναι δικοί μας. Δικοί σας είναι, κυρίως. </w:t>
      </w:r>
      <w:r w:rsidRPr="008C67AE">
        <w:rPr>
          <w:rFonts w:eastAsia="Times New Roman"/>
          <w:szCs w:val="24"/>
        </w:rPr>
        <w:t xml:space="preserve"> </w:t>
      </w:r>
    </w:p>
    <w:p w14:paraId="37394BCE" w14:textId="77777777" w:rsidR="00B27939" w:rsidRDefault="00D93F4B">
      <w:pPr>
        <w:spacing w:after="0" w:line="600" w:lineRule="auto"/>
        <w:ind w:firstLine="720"/>
        <w:jc w:val="both"/>
        <w:rPr>
          <w:rFonts w:eastAsia="Times New Roman"/>
          <w:szCs w:val="24"/>
        </w:rPr>
      </w:pPr>
      <w:r>
        <w:rPr>
          <w:rFonts w:eastAsia="Times New Roman"/>
          <w:szCs w:val="24"/>
        </w:rPr>
        <w:t>Πρέπει, λοιπ</w:t>
      </w:r>
      <w:r>
        <w:rPr>
          <w:rFonts w:eastAsia="Times New Roman"/>
          <w:szCs w:val="24"/>
        </w:rPr>
        <w:t xml:space="preserve">όν, για να κλείσω, να αποφασίσουμε σε ποια όχθη του ποταμού </w:t>
      </w:r>
      <w:r w:rsidRPr="008C67AE">
        <w:rPr>
          <w:rFonts w:eastAsia="Times New Roman"/>
          <w:szCs w:val="24"/>
        </w:rPr>
        <w:t>θα σταθούμε</w:t>
      </w:r>
      <w:r>
        <w:rPr>
          <w:rFonts w:eastAsia="Times New Roman"/>
          <w:szCs w:val="24"/>
        </w:rPr>
        <w:t>,</w:t>
      </w:r>
      <w:r w:rsidRPr="008C67AE">
        <w:rPr>
          <w:rFonts w:eastAsia="Times New Roman"/>
          <w:szCs w:val="24"/>
        </w:rPr>
        <w:t xml:space="preserve"> σε μία Ευρώπη που κινδυνεύει</w:t>
      </w:r>
      <w:r>
        <w:rPr>
          <w:rFonts w:eastAsia="Times New Roman"/>
          <w:szCs w:val="24"/>
        </w:rPr>
        <w:t>,</w:t>
      </w:r>
      <w:r w:rsidRPr="008C67AE">
        <w:rPr>
          <w:rFonts w:eastAsia="Times New Roman"/>
          <w:szCs w:val="24"/>
        </w:rPr>
        <w:t xml:space="preserve"> που σύρεται σε </w:t>
      </w:r>
      <w:r>
        <w:rPr>
          <w:rFonts w:eastAsia="Times New Roman"/>
          <w:szCs w:val="24"/>
        </w:rPr>
        <w:t xml:space="preserve">ένα εκρηκτικό μείγμα νεοφιλελευθερισμού </w:t>
      </w:r>
      <w:r w:rsidRPr="008C67AE">
        <w:rPr>
          <w:rFonts w:eastAsia="Times New Roman"/>
          <w:szCs w:val="24"/>
        </w:rPr>
        <w:t>και ακροδεξιάς το οποίο έχετε αγκαλιάσει</w:t>
      </w:r>
      <w:r>
        <w:rPr>
          <w:rFonts w:eastAsia="Times New Roman"/>
          <w:szCs w:val="24"/>
        </w:rPr>
        <w:t>.</w:t>
      </w:r>
      <w:r w:rsidRPr="008C67AE">
        <w:rPr>
          <w:rFonts w:eastAsia="Times New Roman"/>
          <w:szCs w:val="24"/>
        </w:rPr>
        <w:t xml:space="preserve"> </w:t>
      </w:r>
    </w:p>
    <w:p w14:paraId="37394BCF" w14:textId="77777777" w:rsidR="00B27939" w:rsidRDefault="00D93F4B">
      <w:pPr>
        <w:spacing w:after="0" w:line="600" w:lineRule="auto"/>
        <w:ind w:firstLine="720"/>
        <w:jc w:val="both"/>
        <w:rPr>
          <w:rFonts w:eastAsia="Times New Roman"/>
          <w:szCs w:val="24"/>
        </w:rPr>
      </w:pPr>
      <w:r>
        <w:rPr>
          <w:rFonts w:eastAsia="Times New Roman"/>
          <w:szCs w:val="24"/>
        </w:rPr>
        <w:t>Σ</w:t>
      </w:r>
      <w:r w:rsidRPr="008C67AE">
        <w:rPr>
          <w:rFonts w:eastAsia="Times New Roman"/>
          <w:szCs w:val="24"/>
        </w:rPr>
        <w:t>ήμερα</w:t>
      </w:r>
      <w:r>
        <w:rPr>
          <w:rFonts w:eastAsia="Times New Roman"/>
          <w:szCs w:val="24"/>
        </w:rPr>
        <w:t>,</w:t>
      </w:r>
      <w:r w:rsidRPr="008C67AE">
        <w:rPr>
          <w:rFonts w:eastAsia="Times New Roman"/>
          <w:szCs w:val="24"/>
        </w:rPr>
        <w:t xml:space="preserve"> λοιπόν</w:t>
      </w:r>
      <w:r>
        <w:rPr>
          <w:rFonts w:eastAsia="Times New Roman"/>
          <w:szCs w:val="24"/>
        </w:rPr>
        <w:t>,</w:t>
      </w:r>
      <w:r w:rsidRPr="008C67AE">
        <w:rPr>
          <w:rFonts w:eastAsia="Times New Roman"/>
          <w:szCs w:val="24"/>
        </w:rPr>
        <w:t xml:space="preserve"> τάσσομαι υπέρ και καλ</w:t>
      </w:r>
      <w:r>
        <w:rPr>
          <w:rFonts w:eastAsia="Times New Roman"/>
          <w:szCs w:val="24"/>
        </w:rPr>
        <w:t>ώ να υπερψηφίσουμε</w:t>
      </w:r>
      <w:r w:rsidRPr="008C67AE">
        <w:rPr>
          <w:rFonts w:eastAsia="Times New Roman"/>
          <w:szCs w:val="24"/>
        </w:rPr>
        <w:t xml:space="preserve"> αυτόν τον </w:t>
      </w:r>
      <w:r>
        <w:rPr>
          <w:rFonts w:eastAsia="Times New Roman"/>
          <w:szCs w:val="24"/>
        </w:rPr>
        <w:t>π</w:t>
      </w:r>
      <w:r w:rsidRPr="008C67AE">
        <w:rPr>
          <w:rFonts w:eastAsia="Times New Roman"/>
          <w:szCs w:val="24"/>
        </w:rPr>
        <w:t>ροϋπολογισμό που τ</w:t>
      </w:r>
      <w:r>
        <w:rPr>
          <w:rFonts w:eastAsia="Times New Roman"/>
          <w:szCs w:val="24"/>
        </w:rPr>
        <w:t>ούτη η Κ</w:t>
      </w:r>
      <w:r w:rsidRPr="008C67AE">
        <w:rPr>
          <w:rFonts w:eastAsia="Times New Roman"/>
          <w:szCs w:val="24"/>
        </w:rPr>
        <w:t xml:space="preserve">υβέρνηση φέρνει </w:t>
      </w:r>
      <w:r>
        <w:rPr>
          <w:rFonts w:eastAsia="Times New Roman"/>
          <w:szCs w:val="24"/>
        </w:rPr>
        <w:t>-</w:t>
      </w:r>
      <w:r w:rsidRPr="008C67AE">
        <w:rPr>
          <w:rFonts w:eastAsia="Times New Roman"/>
          <w:szCs w:val="24"/>
        </w:rPr>
        <w:t xml:space="preserve">και η επόμενη </w:t>
      </w:r>
      <w:r>
        <w:rPr>
          <w:rFonts w:eastAsia="Times New Roman"/>
          <w:szCs w:val="24"/>
        </w:rPr>
        <w:t>κ</w:t>
      </w:r>
      <w:r w:rsidRPr="008C67AE">
        <w:rPr>
          <w:rFonts w:eastAsia="Times New Roman"/>
          <w:szCs w:val="24"/>
        </w:rPr>
        <w:t xml:space="preserve">υβέρνηση του ΣΥΡΙΖΑ θα υλοποιήσει </w:t>
      </w:r>
      <w:r>
        <w:rPr>
          <w:rFonts w:eastAsia="Times New Roman"/>
          <w:szCs w:val="24"/>
        </w:rPr>
        <w:t>έ</w:t>
      </w:r>
      <w:r w:rsidRPr="008C67AE">
        <w:rPr>
          <w:rFonts w:eastAsia="Times New Roman"/>
          <w:szCs w:val="24"/>
        </w:rPr>
        <w:t>ως το τέλος</w:t>
      </w:r>
      <w:r>
        <w:rPr>
          <w:rFonts w:eastAsia="Times New Roman"/>
          <w:szCs w:val="24"/>
        </w:rPr>
        <w:t>-, για την οικονομική ανάπτυξη στην</w:t>
      </w:r>
      <w:r w:rsidRPr="008C67AE">
        <w:rPr>
          <w:rFonts w:eastAsia="Times New Roman"/>
          <w:szCs w:val="24"/>
        </w:rPr>
        <w:t xml:space="preserve"> οποία λέμε </w:t>
      </w:r>
      <w:r>
        <w:rPr>
          <w:rFonts w:eastAsia="Times New Roman"/>
          <w:szCs w:val="24"/>
        </w:rPr>
        <w:t>«ν</w:t>
      </w:r>
      <w:r w:rsidRPr="008C67AE">
        <w:rPr>
          <w:rFonts w:eastAsia="Times New Roman"/>
          <w:szCs w:val="24"/>
        </w:rPr>
        <w:t>αι</w:t>
      </w:r>
      <w:r>
        <w:rPr>
          <w:rFonts w:eastAsia="Times New Roman"/>
          <w:szCs w:val="24"/>
        </w:rPr>
        <w:t>»,</w:t>
      </w:r>
      <w:r w:rsidRPr="008C67AE">
        <w:rPr>
          <w:rFonts w:eastAsia="Times New Roman"/>
          <w:szCs w:val="24"/>
        </w:rPr>
        <w:t xml:space="preserve"> αλλά με </w:t>
      </w:r>
      <w:r>
        <w:rPr>
          <w:rFonts w:eastAsia="Times New Roman"/>
          <w:szCs w:val="24"/>
        </w:rPr>
        <w:t>ό</w:t>
      </w:r>
      <w:r w:rsidRPr="008C67AE">
        <w:rPr>
          <w:rFonts w:eastAsia="Times New Roman"/>
          <w:szCs w:val="24"/>
        </w:rPr>
        <w:t xml:space="preserve">ρους και όρια </w:t>
      </w:r>
      <w:r>
        <w:rPr>
          <w:rFonts w:eastAsia="Times New Roman"/>
          <w:szCs w:val="24"/>
        </w:rPr>
        <w:t>π</w:t>
      </w:r>
      <w:r w:rsidRPr="008C67AE">
        <w:rPr>
          <w:rFonts w:eastAsia="Times New Roman"/>
          <w:szCs w:val="24"/>
        </w:rPr>
        <w:t>ρος ό</w:t>
      </w:r>
      <w:r>
        <w:rPr>
          <w:rFonts w:eastAsia="Times New Roman"/>
          <w:szCs w:val="24"/>
        </w:rPr>
        <w:t xml:space="preserve">ν  νν                   </w:t>
      </w:r>
      <w:r w:rsidRPr="008C67AE">
        <w:rPr>
          <w:rFonts w:eastAsia="Times New Roman"/>
          <w:szCs w:val="24"/>
        </w:rPr>
        <w:t>φελος όλων</w:t>
      </w:r>
      <w:r>
        <w:rPr>
          <w:rFonts w:eastAsia="Times New Roman"/>
          <w:szCs w:val="24"/>
        </w:rPr>
        <w:t>.</w:t>
      </w:r>
    </w:p>
    <w:p w14:paraId="37394BD0" w14:textId="77777777" w:rsidR="00B27939" w:rsidRDefault="00D93F4B">
      <w:pPr>
        <w:spacing w:after="0" w:line="600" w:lineRule="auto"/>
        <w:ind w:firstLine="720"/>
        <w:jc w:val="both"/>
        <w:rPr>
          <w:rFonts w:eastAsia="Times New Roman"/>
          <w:szCs w:val="24"/>
        </w:rPr>
      </w:pPr>
      <w:r>
        <w:rPr>
          <w:rFonts w:eastAsia="Times New Roman"/>
          <w:szCs w:val="24"/>
        </w:rPr>
        <w:lastRenderedPageBreak/>
        <w:t>Σας ευχαριστώ πάρα πο</w:t>
      </w:r>
      <w:r>
        <w:rPr>
          <w:rFonts w:eastAsia="Times New Roman"/>
          <w:szCs w:val="24"/>
        </w:rPr>
        <w:t>λύ. Εύχομαι να μιλάτε στους συμπολίτες μας</w:t>
      </w:r>
      <w:r w:rsidRPr="008C67AE">
        <w:rPr>
          <w:rFonts w:eastAsia="Times New Roman"/>
          <w:szCs w:val="24"/>
        </w:rPr>
        <w:t xml:space="preserve"> με λιγότερο θράσος και με περισσότερη εκτίμηση κ</w:t>
      </w:r>
      <w:r>
        <w:rPr>
          <w:rFonts w:eastAsia="Times New Roman"/>
          <w:szCs w:val="24"/>
        </w:rPr>
        <w:t xml:space="preserve">ι </w:t>
      </w:r>
      <w:r w:rsidRPr="008C67AE">
        <w:rPr>
          <w:rFonts w:eastAsia="Times New Roman"/>
          <w:szCs w:val="24"/>
        </w:rPr>
        <w:t xml:space="preserve">όχι </w:t>
      </w:r>
      <w:r>
        <w:rPr>
          <w:rFonts w:eastAsia="Times New Roman"/>
          <w:szCs w:val="24"/>
        </w:rPr>
        <w:t>μ</w:t>
      </w:r>
      <w:r w:rsidRPr="008C67AE">
        <w:rPr>
          <w:rFonts w:eastAsia="Times New Roman"/>
          <w:szCs w:val="24"/>
        </w:rPr>
        <w:t>ε απαξιωτικό τρόπο</w:t>
      </w:r>
      <w:r>
        <w:rPr>
          <w:rFonts w:eastAsia="Times New Roman"/>
          <w:szCs w:val="24"/>
        </w:rPr>
        <w:t>,</w:t>
      </w:r>
      <w:r w:rsidRPr="008C67AE">
        <w:rPr>
          <w:rFonts w:eastAsia="Times New Roman"/>
          <w:szCs w:val="24"/>
        </w:rPr>
        <w:t xml:space="preserve"> γιατί </w:t>
      </w:r>
      <w:r>
        <w:rPr>
          <w:rFonts w:eastAsia="Times New Roman"/>
          <w:szCs w:val="24"/>
        </w:rPr>
        <w:t xml:space="preserve">οι </w:t>
      </w:r>
      <w:r w:rsidRPr="008C67AE">
        <w:rPr>
          <w:rFonts w:eastAsia="Times New Roman"/>
          <w:szCs w:val="24"/>
        </w:rPr>
        <w:t xml:space="preserve">άνθρωποι </w:t>
      </w:r>
      <w:r>
        <w:rPr>
          <w:rFonts w:eastAsia="Times New Roman"/>
          <w:szCs w:val="24"/>
        </w:rPr>
        <w:t>τα βιώνουν</w:t>
      </w:r>
      <w:r w:rsidRPr="008C67AE">
        <w:rPr>
          <w:rFonts w:eastAsia="Times New Roman"/>
          <w:szCs w:val="24"/>
        </w:rPr>
        <w:t xml:space="preserve"> και καταλαβαίνουν</w:t>
      </w:r>
      <w:r>
        <w:rPr>
          <w:rFonts w:eastAsia="Times New Roman"/>
          <w:szCs w:val="24"/>
        </w:rPr>
        <w:t>.</w:t>
      </w:r>
      <w:r w:rsidRPr="008C67AE">
        <w:rPr>
          <w:rFonts w:eastAsia="Times New Roman"/>
          <w:szCs w:val="24"/>
        </w:rPr>
        <w:t xml:space="preserve"> </w:t>
      </w:r>
      <w:r>
        <w:rPr>
          <w:rFonts w:eastAsia="Times New Roman"/>
          <w:szCs w:val="24"/>
        </w:rPr>
        <w:t>Και μην βιάζεστε. Θ</w:t>
      </w:r>
      <w:r w:rsidRPr="008C67AE">
        <w:rPr>
          <w:rFonts w:eastAsia="Times New Roman"/>
          <w:szCs w:val="24"/>
        </w:rPr>
        <w:t>α περάσουν πολλά χρόνια που θα ξαναδούμε δική σας κυβέρνηση</w:t>
      </w:r>
      <w:r>
        <w:rPr>
          <w:rFonts w:eastAsia="Times New Roman"/>
          <w:szCs w:val="24"/>
        </w:rPr>
        <w:t>.</w:t>
      </w:r>
    </w:p>
    <w:p w14:paraId="37394BD1" w14:textId="77777777" w:rsidR="00B27939" w:rsidRDefault="00D93F4B">
      <w:pPr>
        <w:spacing w:after="0" w:line="600" w:lineRule="auto"/>
        <w:ind w:firstLine="720"/>
        <w:jc w:val="center"/>
        <w:rPr>
          <w:rFonts w:eastAsia="Times New Roman"/>
          <w:szCs w:val="24"/>
        </w:rPr>
      </w:pPr>
      <w:r>
        <w:rPr>
          <w:rFonts w:eastAsia="Times New Roman"/>
          <w:szCs w:val="24"/>
        </w:rPr>
        <w:t>(Χειροκροτ</w:t>
      </w:r>
      <w:r>
        <w:rPr>
          <w:rFonts w:eastAsia="Times New Roman"/>
          <w:szCs w:val="24"/>
        </w:rPr>
        <w:t>ήματα από την πτέρυγα του ΣΥΡΙΖΑ)</w:t>
      </w:r>
    </w:p>
    <w:p w14:paraId="37394BD2" w14:textId="77777777" w:rsidR="00B27939" w:rsidRDefault="00D93F4B">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w:t>
      </w:r>
    </w:p>
    <w:p w14:paraId="37394BD3" w14:textId="77777777" w:rsidR="00B27939" w:rsidRDefault="00D93F4B">
      <w:pPr>
        <w:spacing w:after="0" w:line="600" w:lineRule="auto"/>
        <w:ind w:firstLine="720"/>
        <w:jc w:val="both"/>
        <w:rPr>
          <w:rFonts w:eastAsia="Times New Roman"/>
          <w:szCs w:val="24"/>
        </w:rPr>
      </w:pPr>
      <w:r>
        <w:rPr>
          <w:rFonts w:eastAsia="Times New Roman"/>
          <w:szCs w:val="24"/>
        </w:rPr>
        <w:t xml:space="preserve">Τώρα θα δώσω τον λόγο στον κ. Κουμουτσάκο για επτά λεπτά. </w:t>
      </w:r>
    </w:p>
    <w:p w14:paraId="37394BD4" w14:textId="77777777" w:rsidR="00B27939" w:rsidRDefault="00D93F4B">
      <w:pPr>
        <w:spacing w:after="0" w:line="600" w:lineRule="auto"/>
        <w:ind w:firstLine="720"/>
        <w:jc w:val="both"/>
        <w:rPr>
          <w:rFonts w:eastAsia="Times New Roman"/>
          <w:szCs w:val="24"/>
        </w:rPr>
      </w:pPr>
      <w:r w:rsidRPr="0010588F">
        <w:rPr>
          <w:rFonts w:eastAsia="Times New Roman"/>
          <w:b/>
          <w:szCs w:val="24"/>
        </w:rPr>
        <w:t xml:space="preserve">ΓΕΩΡΓΙΟΣ ΚΟΥΜΟΥΤΣΑΚΟΣ: </w:t>
      </w:r>
      <w:r>
        <w:rPr>
          <w:rFonts w:eastAsia="Times New Roman"/>
          <w:b/>
          <w:szCs w:val="24"/>
        </w:rPr>
        <w:t xml:space="preserve"> </w:t>
      </w:r>
      <w:r w:rsidRPr="006309BC">
        <w:rPr>
          <w:rFonts w:eastAsia="Times New Roman"/>
          <w:szCs w:val="24"/>
        </w:rPr>
        <w:t>Ευχαριστώ, κυρία</w:t>
      </w:r>
      <w:r w:rsidRPr="008C67AE">
        <w:rPr>
          <w:rFonts w:eastAsia="Times New Roman"/>
          <w:szCs w:val="24"/>
        </w:rPr>
        <w:t xml:space="preserve"> </w:t>
      </w:r>
      <w:r>
        <w:rPr>
          <w:rFonts w:eastAsia="Times New Roman"/>
          <w:szCs w:val="24"/>
        </w:rPr>
        <w:t>Π</w:t>
      </w:r>
      <w:r w:rsidRPr="008C67AE">
        <w:rPr>
          <w:rFonts w:eastAsia="Times New Roman"/>
          <w:szCs w:val="24"/>
        </w:rPr>
        <w:t>ρόεδρε</w:t>
      </w:r>
      <w:r>
        <w:rPr>
          <w:rFonts w:eastAsia="Times New Roman"/>
          <w:szCs w:val="24"/>
        </w:rPr>
        <w:t>.</w:t>
      </w:r>
    </w:p>
    <w:p w14:paraId="37394BD5" w14:textId="77777777" w:rsidR="00B27939" w:rsidRDefault="00D93F4B">
      <w:pPr>
        <w:spacing w:after="0" w:line="600" w:lineRule="auto"/>
        <w:ind w:firstLine="720"/>
        <w:jc w:val="both"/>
        <w:rPr>
          <w:rFonts w:eastAsia="Times New Roman"/>
          <w:szCs w:val="24"/>
        </w:rPr>
      </w:pPr>
      <w:r w:rsidRPr="008C67AE">
        <w:rPr>
          <w:rFonts w:eastAsia="Times New Roman"/>
          <w:szCs w:val="24"/>
        </w:rPr>
        <w:t xml:space="preserve"> </w:t>
      </w:r>
      <w:r>
        <w:rPr>
          <w:rFonts w:eastAsia="Times New Roman"/>
          <w:szCs w:val="24"/>
        </w:rPr>
        <w:t>Κ</w:t>
      </w:r>
      <w:r w:rsidRPr="008C67AE">
        <w:rPr>
          <w:rFonts w:eastAsia="Times New Roman"/>
          <w:szCs w:val="24"/>
        </w:rPr>
        <w:t>υρίες και κύριοι συνάδελφοι</w:t>
      </w:r>
      <w:r>
        <w:rPr>
          <w:rFonts w:eastAsia="Times New Roman"/>
          <w:szCs w:val="24"/>
        </w:rPr>
        <w:t>,</w:t>
      </w:r>
      <w:r w:rsidRPr="008C67AE">
        <w:rPr>
          <w:rFonts w:eastAsia="Times New Roman"/>
          <w:szCs w:val="24"/>
        </w:rPr>
        <w:t xml:space="preserve"> διανύουμε την τελευταία </w:t>
      </w:r>
      <w:r w:rsidRPr="008C67AE">
        <w:rPr>
          <w:rFonts w:eastAsia="Times New Roman"/>
          <w:szCs w:val="24"/>
        </w:rPr>
        <w:t>φάση της διακυβέρνησης της χώρας από τους ΣΥΡΙΖΑ-ΑΝΕΛ</w:t>
      </w:r>
      <w:r>
        <w:rPr>
          <w:rFonts w:eastAsia="Times New Roman"/>
          <w:szCs w:val="24"/>
        </w:rPr>
        <w:t>.</w:t>
      </w:r>
      <w:r w:rsidRPr="008C67AE">
        <w:rPr>
          <w:rFonts w:eastAsia="Times New Roman"/>
          <w:szCs w:val="24"/>
        </w:rPr>
        <w:t xml:space="preserve"> </w:t>
      </w:r>
      <w:r>
        <w:rPr>
          <w:rFonts w:eastAsia="Times New Roman"/>
          <w:szCs w:val="24"/>
        </w:rPr>
        <w:t>Ο</w:t>
      </w:r>
      <w:r w:rsidRPr="008C67AE">
        <w:rPr>
          <w:rFonts w:eastAsia="Times New Roman"/>
          <w:szCs w:val="24"/>
        </w:rPr>
        <w:t xml:space="preserve"> χρόνος που φεύγει φέρνει μαζί και το τέλος </w:t>
      </w:r>
      <w:r>
        <w:rPr>
          <w:rFonts w:eastAsia="Times New Roman"/>
          <w:szCs w:val="24"/>
        </w:rPr>
        <w:t>α</w:t>
      </w:r>
      <w:r w:rsidRPr="008C67AE">
        <w:rPr>
          <w:rFonts w:eastAsia="Times New Roman"/>
          <w:szCs w:val="24"/>
        </w:rPr>
        <w:t xml:space="preserve">υτής </w:t>
      </w:r>
      <w:r>
        <w:rPr>
          <w:rFonts w:eastAsia="Times New Roman"/>
          <w:szCs w:val="24"/>
        </w:rPr>
        <w:t xml:space="preserve">της </w:t>
      </w:r>
      <w:r w:rsidRPr="008C67AE">
        <w:rPr>
          <w:rFonts w:eastAsia="Times New Roman"/>
          <w:szCs w:val="24"/>
        </w:rPr>
        <w:t>διακυβέρνησης</w:t>
      </w:r>
      <w:r>
        <w:rPr>
          <w:rFonts w:eastAsia="Times New Roman"/>
          <w:szCs w:val="24"/>
        </w:rPr>
        <w:t>.</w:t>
      </w:r>
      <w:r w:rsidRPr="008C67AE">
        <w:rPr>
          <w:rFonts w:eastAsia="Times New Roman"/>
          <w:szCs w:val="24"/>
        </w:rPr>
        <w:t xml:space="preserve"> </w:t>
      </w:r>
      <w:r>
        <w:rPr>
          <w:rFonts w:eastAsia="Times New Roman"/>
          <w:szCs w:val="24"/>
        </w:rPr>
        <w:t>Τ</w:t>
      </w:r>
      <w:r w:rsidRPr="008C67AE">
        <w:rPr>
          <w:rFonts w:eastAsia="Times New Roman"/>
          <w:szCs w:val="24"/>
        </w:rPr>
        <w:t xml:space="preserve">ην αποχώρησή </w:t>
      </w:r>
      <w:r>
        <w:rPr>
          <w:rFonts w:eastAsia="Times New Roman"/>
          <w:szCs w:val="24"/>
        </w:rPr>
        <w:t>της,</w:t>
      </w:r>
      <w:r w:rsidRPr="008C67AE">
        <w:rPr>
          <w:rFonts w:eastAsia="Times New Roman"/>
          <w:szCs w:val="24"/>
        </w:rPr>
        <w:t xml:space="preserve"> δε</w:t>
      </w:r>
      <w:r>
        <w:rPr>
          <w:rFonts w:eastAsia="Times New Roman"/>
          <w:szCs w:val="24"/>
        </w:rPr>
        <w:t>,</w:t>
      </w:r>
      <w:r w:rsidRPr="008C67AE">
        <w:rPr>
          <w:rFonts w:eastAsia="Times New Roman"/>
          <w:szCs w:val="24"/>
        </w:rPr>
        <w:t xml:space="preserve"> σηματοδοτεί ο </w:t>
      </w:r>
      <w:r>
        <w:rPr>
          <w:rFonts w:eastAsia="Times New Roman"/>
          <w:szCs w:val="24"/>
        </w:rPr>
        <w:t>π</w:t>
      </w:r>
      <w:r w:rsidRPr="008C67AE">
        <w:rPr>
          <w:rFonts w:eastAsia="Times New Roman"/>
          <w:szCs w:val="24"/>
        </w:rPr>
        <w:t>ροϋπολογισμός που συζητάμε σήμερα</w:t>
      </w:r>
      <w:r>
        <w:rPr>
          <w:rFonts w:eastAsia="Times New Roman"/>
          <w:szCs w:val="24"/>
        </w:rPr>
        <w:t>,</w:t>
      </w:r>
      <w:r w:rsidRPr="008C67AE">
        <w:rPr>
          <w:rFonts w:eastAsia="Times New Roman"/>
          <w:szCs w:val="24"/>
        </w:rPr>
        <w:t xml:space="preserve"> ο τελευταίος προϋπολογισμός </w:t>
      </w:r>
      <w:r>
        <w:rPr>
          <w:rFonts w:eastAsia="Times New Roman"/>
          <w:szCs w:val="24"/>
        </w:rPr>
        <w:t>της.</w:t>
      </w:r>
    </w:p>
    <w:p w14:paraId="37394BD6" w14:textId="77777777" w:rsidR="00B27939" w:rsidRDefault="00D93F4B">
      <w:pPr>
        <w:spacing w:after="0" w:line="600" w:lineRule="auto"/>
        <w:ind w:firstLine="720"/>
        <w:jc w:val="both"/>
        <w:rPr>
          <w:rFonts w:eastAsia="Times New Roman"/>
          <w:szCs w:val="24"/>
        </w:rPr>
      </w:pPr>
      <w:r>
        <w:rPr>
          <w:rFonts w:eastAsia="Times New Roman"/>
          <w:szCs w:val="24"/>
        </w:rPr>
        <w:t>Ε</w:t>
      </w:r>
      <w:r w:rsidRPr="008C67AE">
        <w:rPr>
          <w:rFonts w:eastAsia="Times New Roman"/>
          <w:szCs w:val="24"/>
        </w:rPr>
        <w:t xml:space="preserve">ίναι πασιφανές </w:t>
      </w:r>
      <w:r>
        <w:rPr>
          <w:rFonts w:eastAsia="Times New Roman"/>
          <w:szCs w:val="24"/>
        </w:rPr>
        <w:t xml:space="preserve">τι επιβεβαιώνει </w:t>
      </w:r>
      <w:r w:rsidRPr="008C67AE">
        <w:rPr>
          <w:rFonts w:eastAsia="Times New Roman"/>
          <w:szCs w:val="24"/>
        </w:rPr>
        <w:t>και τι αντιπροσωπεύει αυτός ο προϋπολογισμός</w:t>
      </w:r>
      <w:r>
        <w:rPr>
          <w:rFonts w:eastAsia="Times New Roman"/>
          <w:szCs w:val="24"/>
        </w:rPr>
        <w:t>.</w:t>
      </w:r>
      <w:r w:rsidRPr="008C67AE">
        <w:rPr>
          <w:rFonts w:eastAsia="Times New Roman"/>
          <w:szCs w:val="24"/>
        </w:rPr>
        <w:t xml:space="preserve"> </w:t>
      </w:r>
      <w:r>
        <w:rPr>
          <w:rFonts w:eastAsia="Times New Roman"/>
          <w:szCs w:val="24"/>
        </w:rPr>
        <w:t>Σ</w:t>
      </w:r>
      <w:r w:rsidRPr="008C67AE">
        <w:rPr>
          <w:rFonts w:eastAsia="Times New Roman"/>
          <w:szCs w:val="24"/>
        </w:rPr>
        <w:t>υνοψίζεται σε τέσσερις μόνο λέξεις</w:t>
      </w:r>
      <w:r>
        <w:rPr>
          <w:rFonts w:eastAsia="Times New Roman"/>
          <w:szCs w:val="24"/>
        </w:rPr>
        <w:t>:</w:t>
      </w:r>
      <w:r w:rsidRPr="008C67AE">
        <w:rPr>
          <w:rFonts w:eastAsia="Times New Roman"/>
          <w:szCs w:val="24"/>
        </w:rPr>
        <w:t xml:space="preserve"> </w:t>
      </w:r>
      <w:r>
        <w:rPr>
          <w:rFonts w:eastAsia="Times New Roman"/>
          <w:szCs w:val="24"/>
        </w:rPr>
        <w:lastRenderedPageBreak/>
        <w:t xml:space="preserve">υπερφορολόγηση, </w:t>
      </w:r>
      <w:r w:rsidRPr="008C67AE">
        <w:rPr>
          <w:rFonts w:eastAsia="Times New Roman"/>
          <w:szCs w:val="24"/>
        </w:rPr>
        <w:t>υπ</w:t>
      </w:r>
      <w:r>
        <w:rPr>
          <w:rFonts w:eastAsia="Times New Roman"/>
          <w:szCs w:val="24"/>
        </w:rPr>
        <w:t>ερπλεονάσματα, υποα</w:t>
      </w:r>
      <w:r w:rsidRPr="008C67AE">
        <w:rPr>
          <w:rFonts w:eastAsia="Times New Roman"/>
          <w:szCs w:val="24"/>
        </w:rPr>
        <w:t>νάπτυξη</w:t>
      </w:r>
      <w:r>
        <w:rPr>
          <w:rFonts w:eastAsia="Times New Roman"/>
          <w:szCs w:val="24"/>
        </w:rPr>
        <w:t>, υπο</w:t>
      </w:r>
      <w:r w:rsidRPr="008C67AE">
        <w:rPr>
          <w:rFonts w:eastAsia="Times New Roman"/>
          <w:szCs w:val="24"/>
        </w:rPr>
        <w:t>επένδυση</w:t>
      </w:r>
      <w:r>
        <w:rPr>
          <w:rFonts w:eastAsia="Times New Roman"/>
          <w:szCs w:val="24"/>
        </w:rPr>
        <w:t>.</w:t>
      </w:r>
      <w:r w:rsidRPr="008C67AE">
        <w:rPr>
          <w:rFonts w:eastAsia="Times New Roman"/>
          <w:szCs w:val="24"/>
        </w:rPr>
        <w:t xml:space="preserve"> </w:t>
      </w:r>
      <w:r>
        <w:rPr>
          <w:rFonts w:eastAsia="Times New Roman"/>
          <w:szCs w:val="24"/>
        </w:rPr>
        <w:t>Κ</w:t>
      </w:r>
      <w:r w:rsidRPr="008C67AE">
        <w:rPr>
          <w:rFonts w:eastAsia="Times New Roman"/>
          <w:szCs w:val="24"/>
        </w:rPr>
        <w:t xml:space="preserve">αι αυτές οι τέσσερις λέξεις δίνουν και το περίγραμμα της πολιτικής </w:t>
      </w:r>
      <w:r>
        <w:rPr>
          <w:rFonts w:eastAsia="Times New Roman"/>
          <w:szCs w:val="24"/>
        </w:rPr>
        <w:t>φ</w:t>
      </w:r>
      <w:r w:rsidRPr="008C67AE">
        <w:rPr>
          <w:rFonts w:eastAsia="Times New Roman"/>
          <w:szCs w:val="24"/>
        </w:rPr>
        <w:t>ιλοσοφίας και της οικονομικής</w:t>
      </w:r>
      <w:r w:rsidRPr="008C67AE">
        <w:rPr>
          <w:rFonts w:eastAsia="Times New Roman"/>
          <w:szCs w:val="24"/>
        </w:rPr>
        <w:t xml:space="preserve"> συνταγής του ΣΥΡΙΖΑ</w:t>
      </w:r>
      <w:r>
        <w:rPr>
          <w:rFonts w:eastAsia="Times New Roman"/>
          <w:szCs w:val="24"/>
        </w:rPr>
        <w:t>.</w:t>
      </w:r>
      <w:r w:rsidRPr="008C67AE">
        <w:rPr>
          <w:rFonts w:eastAsia="Times New Roman"/>
          <w:szCs w:val="24"/>
        </w:rPr>
        <w:t xml:space="preserve"> </w:t>
      </w:r>
    </w:p>
    <w:p w14:paraId="37394BD7" w14:textId="77777777" w:rsidR="00B27939" w:rsidRDefault="00D93F4B">
      <w:pPr>
        <w:spacing w:after="0" w:line="600" w:lineRule="auto"/>
        <w:ind w:firstLine="720"/>
        <w:jc w:val="both"/>
        <w:rPr>
          <w:rFonts w:eastAsia="Times New Roman"/>
          <w:szCs w:val="24"/>
        </w:rPr>
      </w:pPr>
      <w:r>
        <w:rPr>
          <w:rFonts w:eastAsia="Times New Roman"/>
          <w:szCs w:val="24"/>
        </w:rPr>
        <w:t>Ε</w:t>
      </w:r>
      <w:r w:rsidRPr="008C67AE">
        <w:rPr>
          <w:rFonts w:eastAsia="Times New Roman"/>
          <w:szCs w:val="24"/>
        </w:rPr>
        <w:t>ίναι η συνταγή που πήγε πίσω την οικονομία</w:t>
      </w:r>
      <w:r>
        <w:rPr>
          <w:rFonts w:eastAsia="Times New Roman"/>
          <w:szCs w:val="24"/>
        </w:rPr>
        <w:t>. Π</w:t>
      </w:r>
      <w:r w:rsidRPr="008C67AE">
        <w:rPr>
          <w:rFonts w:eastAsia="Times New Roman"/>
          <w:szCs w:val="24"/>
        </w:rPr>
        <w:t>ου κόστισε 100 δι</w:t>
      </w:r>
      <w:r>
        <w:rPr>
          <w:rFonts w:eastAsia="Times New Roman"/>
          <w:szCs w:val="24"/>
        </w:rPr>
        <w:t>σεκατομμύρια σ</w:t>
      </w:r>
      <w:r w:rsidRPr="008C67AE">
        <w:rPr>
          <w:rFonts w:eastAsia="Times New Roman"/>
          <w:szCs w:val="24"/>
        </w:rPr>
        <w:t>τους Έλληνες</w:t>
      </w:r>
      <w:r>
        <w:rPr>
          <w:rFonts w:eastAsia="Times New Roman"/>
          <w:szCs w:val="24"/>
        </w:rPr>
        <w:t>. Π</w:t>
      </w:r>
      <w:r w:rsidRPr="008C67AE">
        <w:rPr>
          <w:rFonts w:eastAsia="Times New Roman"/>
          <w:szCs w:val="24"/>
        </w:rPr>
        <w:t>ου διατηρεί ακόμα</w:t>
      </w:r>
      <w:r>
        <w:rPr>
          <w:rFonts w:eastAsia="Times New Roman"/>
          <w:szCs w:val="24"/>
        </w:rPr>
        <w:t xml:space="preserve"> και σήμερα τα capital control</w:t>
      </w:r>
      <w:r>
        <w:rPr>
          <w:rFonts w:eastAsia="Times New Roman"/>
          <w:szCs w:val="24"/>
        </w:rPr>
        <w:t>. Π</w:t>
      </w:r>
      <w:r w:rsidRPr="008C67AE">
        <w:rPr>
          <w:rFonts w:eastAsia="Times New Roman"/>
          <w:szCs w:val="24"/>
        </w:rPr>
        <w:t>ου έχει αφαιρέσει κ</w:t>
      </w:r>
      <w:r>
        <w:rPr>
          <w:rFonts w:eastAsia="Times New Roman"/>
          <w:szCs w:val="24"/>
        </w:rPr>
        <w:t>άθε δυναμισμό από την οικονομία. Το</w:t>
      </w:r>
      <w:r w:rsidRPr="008C67AE">
        <w:rPr>
          <w:rFonts w:eastAsia="Times New Roman"/>
          <w:szCs w:val="24"/>
        </w:rPr>
        <w:t xml:space="preserve"> επιβεβαιώνουν </w:t>
      </w:r>
      <w:r>
        <w:rPr>
          <w:rFonts w:eastAsia="Times New Roman"/>
          <w:szCs w:val="24"/>
        </w:rPr>
        <w:t>είκοσι εννέα νέοι φόρο</w:t>
      </w:r>
      <w:r>
        <w:rPr>
          <w:rFonts w:eastAsia="Times New Roman"/>
          <w:szCs w:val="24"/>
        </w:rPr>
        <w:t xml:space="preserve">ι που έχετε επιβάλει, </w:t>
      </w:r>
      <w:r w:rsidRPr="008C67AE">
        <w:rPr>
          <w:rFonts w:eastAsia="Times New Roman"/>
          <w:szCs w:val="24"/>
        </w:rPr>
        <w:t xml:space="preserve">μέτρα λιτότητας 9,5 </w:t>
      </w:r>
      <w:r>
        <w:rPr>
          <w:rFonts w:eastAsia="Times New Roman"/>
          <w:szCs w:val="24"/>
        </w:rPr>
        <w:t xml:space="preserve">δισεκατομμυρίων, η φτωχοποίηση των Ελλήνων, αφού ένας στους δύο χρωστάει στην </w:t>
      </w:r>
      <w:r w:rsidRPr="008C67AE">
        <w:rPr>
          <w:rFonts w:eastAsia="Times New Roman"/>
          <w:szCs w:val="24"/>
        </w:rPr>
        <w:t>εφορία και οι περισσότεροι χρωστάνε έως 500 ευρώ</w:t>
      </w:r>
      <w:r>
        <w:rPr>
          <w:rFonts w:eastAsia="Times New Roman"/>
          <w:szCs w:val="24"/>
        </w:rPr>
        <w:t>.</w:t>
      </w:r>
      <w:r w:rsidRPr="008C67AE">
        <w:rPr>
          <w:rFonts w:eastAsia="Times New Roman"/>
          <w:szCs w:val="24"/>
        </w:rPr>
        <w:t xml:space="preserve"> </w:t>
      </w:r>
    </w:p>
    <w:p w14:paraId="37394BD8" w14:textId="77777777" w:rsidR="00B27939" w:rsidRDefault="00D93F4B">
      <w:pPr>
        <w:spacing w:after="0" w:line="600" w:lineRule="auto"/>
        <w:ind w:firstLine="720"/>
        <w:jc w:val="both"/>
        <w:rPr>
          <w:rFonts w:eastAsia="Times New Roman"/>
          <w:szCs w:val="24"/>
        </w:rPr>
      </w:pPr>
      <w:r>
        <w:rPr>
          <w:rFonts w:eastAsia="Times New Roman"/>
          <w:szCs w:val="24"/>
        </w:rPr>
        <w:t xml:space="preserve">Το </w:t>
      </w:r>
      <w:r w:rsidRPr="008C67AE">
        <w:rPr>
          <w:rFonts w:eastAsia="Times New Roman"/>
          <w:szCs w:val="24"/>
        </w:rPr>
        <w:t xml:space="preserve">επιβεβαιώνουν </w:t>
      </w:r>
      <w:r>
        <w:rPr>
          <w:rFonts w:eastAsia="Times New Roman"/>
          <w:szCs w:val="24"/>
        </w:rPr>
        <w:t xml:space="preserve">οι </w:t>
      </w:r>
      <w:r w:rsidRPr="008C67AE">
        <w:rPr>
          <w:rFonts w:eastAsia="Times New Roman"/>
          <w:szCs w:val="24"/>
        </w:rPr>
        <w:t xml:space="preserve">ληξιπρόθεσμες οφειλές προς το </w:t>
      </w:r>
      <w:r>
        <w:rPr>
          <w:rFonts w:eastAsia="Times New Roman"/>
          <w:szCs w:val="24"/>
        </w:rPr>
        <w:t>δ</w:t>
      </w:r>
      <w:r w:rsidRPr="008C67AE">
        <w:rPr>
          <w:rFonts w:eastAsia="Times New Roman"/>
          <w:szCs w:val="24"/>
        </w:rPr>
        <w:t>ημόσιο</w:t>
      </w:r>
      <w:r>
        <w:rPr>
          <w:rFonts w:eastAsia="Times New Roman"/>
          <w:szCs w:val="24"/>
        </w:rPr>
        <w:t>,</w:t>
      </w:r>
      <w:r w:rsidRPr="008C67AE">
        <w:rPr>
          <w:rFonts w:eastAsia="Times New Roman"/>
          <w:szCs w:val="24"/>
        </w:rPr>
        <w:t xml:space="preserve"> που είναι περισσότερες από</w:t>
      </w:r>
      <w:r w:rsidRPr="008C67AE">
        <w:rPr>
          <w:rFonts w:eastAsia="Times New Roman"/>
          <w:szCs w:val="24"/>
        </w:rPr>
        <w:t xml:space="preserve"> το Ακαθάριστο Εγχώριο Προϊόν</w:t>
      </w:r>
      <w:r>
        <w:rPr>
          <w:rFonts w:eastAsia="Times New Roman"/>
          <w:szCs w:val="24"/>
        </w:rPr>
        <w:t xml:space="preserve"> </w:t>
      </w:r>
      <w:r w:rsidRPr="008C67AE">
        <w:rPr>
          <w:rFonts w:eastAsia="Times New Roman"/>
          <w:szCs w:val="24"/>
        </w:rPr>
        <w:t>της χώρας</w:t>
      </w:r>
      <w:r>
        <w:rPr>
          <w:rFonts w:eastAsia="Times New Roman"/>
          <w:szCs w:val="24"/>
        </w:rPr>
        <w:t>,</w:t>
      </w:r>
      <w:r w:rsidRPr="008C67AE">
        <w:rPr>
          <w:rFonts w:eastAsia="Times New Roman"/>
          <w:szCs w:val="24"/>
        </w:rPr>
        <w:t xml:space="preserve"> η ανταγωνιστικότητα της οικονομίας που διαρκώς υποχωρεί</w:t>
      </w:r>
      <w:r>
        <w:rPr>
          <w:rFonts w:eastAsia="Times New Roman"/>
          <w:szCs w:val="24"/>
        </w:rPr>
        <w:t>,</w:t>
      </w:r>
      <w:r w:rsidRPr="008C67AE">
        <w:rPr>
          <w:rFonts w:eastAsia="Times New Roman"/>
          <w:szCs w:val="24"/>
        </w:rPr>
        <w:t xml:space="preserve"> </w:t>
      </w:r>
      <w:r>
        <w:rPr>
          <w:rFonts w:eastAsia="Times New Roman"/>
          <w:szCs w:val="24"/>
        </w:rPr>
        <w:t xml:space="preserve">η </w:t>
      </w:r>
      <w:r w:rsidRPr="008C67AE">
        <w:rPr>
          <w:rFonts w:eastAsia="Times New Roman"/>
          <w:szCs w:val="24"/>
        </w:rPr>
        <w:t>οικονομική ελευθερία που συρρικνώνεται</w:t>
      </w:r>
      <w:r>
        <w:rPr>
          <w:rFonts w:eastAsia="Times New Roman"/>
          <w:szCs w:val="24"/>
        </w:rPr>
        <w:t>,</w:t>
      </w:r>
      <w:r w:rsidRPr="008C67AE">
        <w:rPr>
          <w:rFonts w:eastAsia="Times New Roman"/>
          <w:szCs w:val="24"/>
        </w:rPr>
        <w:t xml:space="preserve"> οι θεσμοί διακυβέρνησης </w:t>
      </w:r>
      <w:r>
        <w:rPr>
          <w:rFonts w:eastAsia="Times New Roman"/>
          <w:szCs w:val="24"/>
        </w:rPr>
        <w:t>που υποβαθμίζονται,</w:t>
      </w:r>
      <w:r w:rsidRPr="008C67AE">
        <w:rPr>
          <w:rFonts w:eastAsia="Times New Roman"/>
          <w:szCs w:val="24"/>
        </w:rPr>
        <w:t xml:space="preserve"> η πιστωτική συρρίκνωση που συνεχίζεται</w:t>
      </w:r>
      <w:r>
        <w:rPr>
          <w:rFonts w:eastAsia="Times New Roman"/>
          <w:szCs w:val="24"/>
        </w:rPr>
        <w:t>,</w:t>
      </w:r>
      <w:r w:rsidRPr="008C67AE">
        <w:rPr>
          <w:rFonts w:eastAsia="Times New Roman"/>
          <w:szCs w:val="24"/>
        </w:rPr>
        <w:t xml:space="preserve"> οι τραπεζικές μετοχές που έχουν </w:t>
      </w:r>
      <w:r>
        <w:rPr>
          <w:rFonts w:eastAsia="Times New Roman"/>
          <w:szCs w:val="24"/>
        </w:rPr>
        <w:t>εξαϋλωθεί,</w:t>
      </w:r>
      <w:r w:rsidRPr="008C67AE">
        <w:rPr>
          <w:rFonts w:eastAsia="Times New Roman"/>
          <w:szCs w:val="24"/>
        </w:rPr>
        <w:t xml:space="preserve"> η ρευστότητα και η βιωσιμότητα σημαντικών φορέων</w:t>
      </w:r>
      <w:r>
        <w:rPr>
          <w:rFonts w:eastAsia="Times New Roman"/>
          <w:szCs w:val="24"/>
        </w:rPr>
        <w:t>,</w:t>
      </w:r>
      <w:r w:rsidRPr="008C67AE">
        <w:rPr>
          <w:rFonts w:eastAsia="Times New Roman"/>
          <w:szCs w:val="24"/>
        </w:rPr>
        <w:t xml:space="preserve"> όπως είναι η ΔΕΗ</w:t>
      </w:r>
      <w:r>
        <w:rPr>
          <w:rFonts w:eastAsia="Times New Roman"/>
          <w:szCs w:val="24"/>
        </w:rPr>
        <w:t>,</w:t>
      </w:r>
      <w:r w:rsidRPr="008C67AE">
        <w:rPr>
          <w:rFonts w:eastAsia="Times New Roman"/>
          <w:szCs w:val="24"/>
        </w:rPr>
        <w:t xml:space="preserve"> που επιδεινώνονται</w:t>
      </w:r>
      <w:r>
        <w:rPr>
          <w:rFonts w:eastAsia="Times New Roman"/>
          <w:szCs w:val="24"/>
        </w:rPr>
        <w:t>. Τ</w:t>
      </w:r>
      <w:r>
        <w:rPr>
          <w:rFonts w:eastAsia="Times New Roman"/>
          <w:szCs w:val="24"/>
        </w:rPr>
        <w:t>έλος</w:t>
      </w:r>
      <w:r>
        <w:rPr>
          <w:rFonts w:eastAsia="Times New Roman"/>
          <w:szCs w:val="24"/>
        </w:rPr>
        <w:t>,</w:t>
      </w:r>
      <w:r>
        <w:rPr>
          <w:rFonts w:eastAsia="Times New Roman"/>
          <w:szCs w:val="24"/>
        </w:rPr>
        <w:t xml:space="preserve"> το κράτος που </w:t>
      </w:r>
      <w:r>
        <w:rPr>
          <w:rFonts w:eastAsia="Times New Roman"/>
          <w:szCs w:val="24"/>
        </w:rPr>
        <w:lastRenderedPageBreak/>
        <w:t>διογκώνεται, χωρίς</w:t>
      </w:r>
      <w:r w:rsidRPr="008C67AE">
        <w:rPr>
          <w:rFonts w:eastAsia="Times New Roman"/>
          <w:szCs w:val="24"/>
        </w:rPr>
        <w:t xml:space="preserve"> σχεδιασμό υπέρ των πολιτών</w:t>
      </w:r>
      <w:r>
        <w:rPr>
          <w:rFonts w:eastAsia="Times New Roman"/>
          <w:szCs w:val="24"/>
        </w:rPr>
        <w:t>,</w:t>
      </w:r>
      <w:r w:rsidRPr="008C67AE">
        <w:rPr>
          <w:rFonts w:eastAsia="Times New Roman"/>
          <w:szCs w:val="24"/>
        </w:rPr>
        <w:t xml:space="preserve"> αλλά με σκοτεινό σ</w:t>
      </w:r>
      <w:r>
        <w:rPr>
          <w:rFonts w:eastAsia="Times New Roman"/>
          <w:szCs w:val="24"/>
        </w:rPr>
        <w:t>χέδιο</w:t>
      </w:r>
      <w:r w:rsidRPr="008C67AE">
        <w:rPr>
          <w:rFonts w:eastAsia="Times New Roman"/>
          <w:szCs w:val="24"/>
        </w:rPr>
        <w:t xml:space="preserve"> υπέρ του κόμματος</w:t>
      </w:r>
      <w:r>
        <w:rPr>
          <w:rFonts w:eastAsia="Times New Roman"/>
          <w:szCs w:val="24"/>
        </w:rPr>
        <w:t>.</w:t>
      </w:r>
    </w:p>
    <w:p w14:paraId="37394BD9" w14:textId="77777777" w:rsidR="00B27939" w:rsidRDefault="00D93F4B">
      <w:pPr>
        <w:spacing w:after="0" w:line="600" w:lineRule="auto"/>
        <w:ind w:firstLine="720"/>
        <w:jc w:val="both"/>
        <w:rPr>
          <w:rFonts w:eastAsia="Times New Roman"/>
          <w:szCs w:val="24"/>
        </w:rPr>
      </w:pPr>
      <w:r w:rsidRPr="008C67AE">
        <w:rPr>
          <w:rFonts w:eastAsia="Times New Roman"/>
          <w:szCs w:val="24"/>
        </w:rPr>
        <w:t xml:space="preserve">Αυτή είναι </w:t>
      </w:r>
      <w:r>
        <w:rPr>
          <w:rFonts w:eastAsia="Times New Roman"/>
          <w:szCs w:val="24"/>
        </w:rPr>
        <w:t>η</w:t>
      </w:r>
      <w:r w:rsidRPr="008C67AE">
        <w:rPr>
          <w:rFonts w:eastAsia="Times New Roman"/>
          <w:szCs w:val="24"/>
        </w:rPr>
        <w:t xml:space="preserve"> ζοφερή πραγματικότητα</w:t>
      </w:r>
      <w:r>
        <w:rPr>
          <w:rFonts w:eastAsia="Times New Roman"/>
          <w:szCs w:val="24"/>
        </w:rPr>
        <w:t>!</w:t>
      </w:r>
      <w:r w:rsidRPr="008C67AE">
        <w:rPr>
          <w:rFonts w:eastAsia="Times New Roman"/>
          <w:szCs w:val="24"/>
        </w:rPr>
        <w:t xml:space="preserve"> </w:t>
      </w:r>
      <w:r>
        <w:rPr>
          <w:rFonts w:eastAsia="Times New Roman"/>
          <w:szCs w:val="24"/>
        </w:rPr>
        <w:t>Δ</w:t>
      </w:r>
      <w:r w:rsidRPr="008C67AE">
        <w:rPr>
          <w:rFonts w:eastAsia="Times New Roman"/>
          <w:szCs w:val="24"/>
        </w:rPr>
        <w:t xml:space="preserve">εν σας </w:t>
      </w:r>
      <w:r w:rsidRPr="008C67AE">
        <w:rPr>
          <w:rFonts w:eastAsia="Times New Roman"/>
          <w:szCs w:val="24"/>
        </w:rPr>
        <w:t>ενοχλεί</w:t>
      </w:r>
      <w:r>
        <w:rPr>
          <w:rFonts w:eastAsia="Times New Roman"/>
          <w:szCs w:val="24"/>
        </w:rPr>
        <w:t xml:space="preserve"> όμως,</w:t>
      </w:r>
      <w:r w:rsidRPr="008C67AE">
        <w:rPr>
          <w:rFonts w:eastAsia="Times New Roman"/>
          <w:szCs w:val="24"/>
        </w:rPr>
        <w:t xml:space="preserve"> αυτό</w:t>
      </w:r>
      <w:r>
        <w:rPr>
          <w:rFonts w:eastAsia="Times New Roman"/>
          <w:szCs w:val="24"/>
        </w:rPr>
        <w:t>.</w:t>
      </w:r>
      <w:r w:rsidRPr="008C67AE">
        <w:rPr>
          <w:rFonts w:eastAsia="Times New Roman"/>
          <w:szCs w:val="24"/>
        </w:rPr>
        <w:t xml:space="preserve"> </w:t>
      </w:r>
      <w:r>
        <w:rPr>
          <w:rFonts w:eastAsia="Times New Roman"/>
          <w:szCs w:val="24"/>
        </w:rPr>
        <w:t>Π</w:t>
      </w:r>
      <w:r w:rsidRPr="008C67AE">
        <w:rPr>
          <w:rFonts w:eastAsia="Times New Roman"/>
          <w:szCs w:val="24"/>
        </w:rPr>
        <w:t xml:space="preserve">ανηγυρίζετε όλο </w:t>
      </w:r>
      <w:r>
        <w:rPr>
          <w:rFonts w:eastAsia="Times New Roman"/>
          <w:szCs w:val="24"/>
        </w:rPr>
        <w:t xml:space="preserve">το τελευταίο χρονικό διάστημα </w:t>
      </w:r>
      <w:r w:rsidRPr="008C67AE">
        <w:rPr>
          <w:rFonts w:eastAsia="Times New Roman"/>
          <w:szCs w:val="24"/>
        </w:rPr>
        <w:t>γιατί το όραμά σας είναι εξαρτώμενη επιχειρηματικότητα και εξαρτημένοι πολίτες</w:t>
      </w:r>
      <w:r>
        <w:rPr>
          <w:rFonts w:eastAsia="Times New Roman"/>
          <w:szCs w:val="24"/>
        </w:rPr>
        <w:t>.</w:t>
      </w:r>
    </w:p>
    <w:p w14:paraId="37394BDA" w14:textId="77777777" w:rsidR="00B27939" w:rsidRDefault="00D93F4B">
      <w:pPr>
        <w:spacing w:after="0" w:line="600" w:lineRule="auto"/>
        <w:ind w:firstLine="720"/>
        <w:jc w:val="both"/>
        <w:rPr>
          <w:rFonts w:eastAsia="Times New Roman" w:cs="Times New Roman"/>
          <w:szCs w:val="24"/>
        </w:rPr>
      </w:pPr>
      <w:r>
        <w:rPr>
          <w:rFonts w:eastAsia="Times New Roman"/>
          <w:szCs w:val="24"/>
        </w:rPr>
        <w:t>Θέλω να σας</w:t>
      </w:r>
      <w:r w:rsidRPr="008C67AE">
        <w:rPr>
          <w:rFonts w:eastAsia="Times New Roman"/>
          <w:szCs w:val="24"/>
        </w:rPr>
        <w:t xml:space="preserve"> ρωτήσω</w:t>
      </w:r>
      <w:r>
        <w:rPr>
          <w:rFonts w:eastAsia="Times New Roman"/>
          <w:szCs w:val="24"/>
        </w:rPr>
        <w:t>,</w:t>
      </w:r>
      <w:r w:rsidRPr="008C67AE">
        <w:rPr>
          <w:rFonts w:eastAsia="Times New Roman"/>
          <w:szCs w:val="24"/>
        </w:rPr>
        <w:t xml:space="preserve"> </w:t>
      </w:r>
      <w:r>
        <w:rPr>
          <w:rFonts w:eastAsia="Times New Roman"/>
          <w:szCs w:val="24"/>
        </w:rPr>
        <w:t>όμως,</w:t>
      </w:r>
      <w:r w:rsidRPr="008C67AE">
        <w:rPr>
          <w:rFonts w:eastAsia="Times New Roman"/>
          <w:szCs w:val="24"/>
        </w:rPr>
        <w:t xml:space="preserve"> κάτι</w:t>
      </w:r>
      <w:r>
        <w:rPr>
          <w:rFonts w:eastAsia="Times New Roman"/>
          <w:szCs w:val="24"/>
        </w:rPr>
        <w:t>: Γιατί ενώ εσείς θριαμβολογείτε, δεν ακούτε</w:t>
      </w:r>
      <w:r w:rsidRPr="008C67AE">
        <w:rPr>
          <w:rFonts w:eastAsia="Times New Roman"/>
          <w:szCs w:val="24"/>
        </w:rPr>
        <w:t xml:space="preserve"> ούτε ένα μπράβο </w:t>
      </w:r>
      <w:r>
        <w:rPr>
          <w:rFonts w:eastAsia="Times New Roman"/>
          <w:szCs w:val="24"/>
        </w:rPr>
        <w:t>από οποιοδήποτε τμ</w:t>
      </w:r>
      <w:r>
        <w:rPr>
          <w:rFonts w:eastAsia="Times New Roman"/>
          <w:szCs w:val="24"/>
        </w:rPr>
        <w:t>ήμα της κοινωνίας;</w:t>
      </w:r>
      <w:r>
        <w:rPr>
          <w:rFonts w:eastAsia="Times New Roman" w:cs="Times New Roman"/>
          <w:szCs w:val="24"/>
        </w:rPr>
        <w:t xml:space="preserve"> </w:t>
      </w:r>
      <w:r>
        <w:rPr>
          <w:rFonts w:eastAsia="Times New Roman" w:cs="Times New Roman"/>
          <w:szCs w:val="24"/>
        </w:rPr>
        <w:t xml:space="preserve">Γιατί κανείς δεν σας είπε «μπράβο, τα καταφέρατε»; Μόνο οι διορισμένοι «ημέτεροι» ή αυτοί που περιμένουν να διοριστούν και αυτοί με σιωπή, σιωπηλά και προσεκτικά. </w:t>
      </w:r>
    </w:p>
    <w:p w14:paraId="37394BD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ακούτε και δεν έχετε ακούσει κανένα μπράβο από τους νέους αυτής της χ</w:t>
      </w:r>
      <w:r>
        <w:rPr>
          <w:rFonts w:eastAsia="Times New Roman" w:cs="Times New Roman"/>
          <w:szCs w:val="24"/>
        </w:rPr>
        <w:t xml:space="preserve">ώρας γιατί τους στερήσατε την προοπτική. Δεν θα πάρετε εύσημα από τους ανέργους, γιατί τους στερείτε το όραμα της πλήρους απασχόλησης και της αξιοπρεπώς αμειβόμενης εργασίας. Δεν θα ακούσετε καλό λόγο από τους ελεύθερους επαγγελματίες, λόγω της θηλιάς του </w:t>
      </w:r>
      <w:r>
        <w:rPr>
          <w:rFonts w:eastAsia="Times New Roman" w:cs="Times New Roman"/>
          <w:szCs w:val="24"/>
        </w:rPr>
        <w:t>νόμου Κατρού</w:t>
      </w:r>
      <w:r>
        <w:rPr>
          <w:rFonts w:eastAsia="Times New Roman" w:cs="Times New Roman"/>
          <w:szCs w:val="24"/>
        </w:rPr>
        <w:lastRenderedPageBreak/>
        <w:t>γκαλου. Και εκείνοι που έφυγαν από τη χώρα ούτε καν σας ακούν</w:t>
      </w:r>
      <w:r>
        <w:rPr>
          <w:rFonts w:eastAsia="Times New Roman" w:cs="Times New Roman"/>
          <w:szCs w:val="24"/>
        </w:rPr>
        <w:t>. Γ</w:t>
      </w:r>
      <w:r>
        <w:rPr>
          <w:rFonts w:eastAsia="Times New Roman" w:cs="Times New Roman"/>
          <w:szCs w:val="24"/>
        </w:rPr>
        <w:t xml:space="preserve">ιατί απλά γνωρίζουν καλά ότι όσο κυβερνάτε δεν πρόκειται να επιστρέψουν πίσω. </w:t>
      </w:r>
    </w:p>
    <w:p w14:paraId="37394BD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Όμως έτσι συμβαίνει όταν κάποιος επιλέγει να επενδύσει στη λογική και την πολιτική της επιδοματικής ε</w:t>
      </w:r>
      <w:r>
        <w:rPr>
          <w:rFonts w:eastAsia="Times New Roman" w:cs="Times New Roman"/>
          <w:szCs w:val="24"/>
        </w:rPr>
        <w:t xml:space="preserve">ξάρτησης. Αυτό είναι το αποτέλεσμα του να παράγεις ως μόνο όραμα για τον μέσο Έλληνα πολίτη, για την ελληνική κοινωνία την ένταξη στο δημόσιο και το επίδομα από την εξουσία. </w:t>
      </w:r>
    </w:p>
    <w:p w14:paraId="37394BD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Όσο εσείς θριαμβολογείτε η οικονομία παρακμάζει και η ανάπτυξη απομακρύνεται. Και</w:t>
      </w:r>
      <w:r>
        <w:rPr>
          <w:rFonts w:eastAsia="Times New Roman" w:cs="Times New Roman"/>
          <w:szCs w:val="24"/>
        </w:rPr>
        <w:t xml:space="preserve"> ποιος περιμένετε να σας συγχαρεί, λοιπόν; Έχετε οδηγήσει μια ολόκληρη κοινωνία, και αυτό είναι το πιο δηλητηριαστικό απ’ όλα, στη μοιρολατρία και την απογοήτευση. Πιστεύουν ότι τίποτα δεν αλλάζει πια. Έλα, όμως, που θα αλλάξει πολύ σύντομα.</w:t>
      </w:r>
    </w:p>
    <w:p w14:paraId="37394BD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w:t>
      </w:r>
      <w:r>
        <w:rPr>
          <w:rFonts w:eastAsia="Times New Roman" w:cs="Times New Roman"/>
          <w:szCs w:val="24"/>
        </w:rPr>
        <w:t>εδώ ένα προσωπικό και ευρύτερο σχόλιο. Θα ήμουν ο πρώτος, κυρίες και κύριοι του ΣΥΡΙΖΑ, που θα έδινα συγχαρητήρια στην κυβέρνηση εκείνη, στην όποια κυβέρνηση, που θα έβγαζε πραγματικά τη χώρα από την κρίση</w:t>
      </w:r>
      <w:r>
        <w:rPr>
          <w:rFonts w:eastAsia="Times New Roman" w:cs="Times New Roman"/>
          <w:szCs w:val="24"/>
        </w:rPr>
        <w:t>. Σ</w:t>
      </w:r>
      <w:r>
        <w:rPr>
          <w:rFonts w:eastAsia="Times New Roman" w:cs="Times New Roman"/>
          <w:szCs w:val="24"/>
        </w:rPr>
        <w:t>ε μια κυβέρνηση που θα έδινε στη χώρα, στο σύνολ</w:t>
      </w:r>
      <w:r>
        <w:rPr>
          <w:rFonts w:eastAsia="Times New Roman" w:cs="Times New Roman"/>
          <w:szCs w:val="24"/>
        </w:rPr>
        <w:t xml:space="preserve">ο της χώρας και των </w:t>
      </w:r>
      <w:r>
        <w:rPr>
          <w:rFonts w:eastAsia="Times New Roman" w:cs="Times New Roman"/>
          <w:szCs w:val="24"/>
        </w:rPr>
        <w:lastRenderedPageBreak/>
        <w:t xml:space="preserve">πολιτών, εκείνα τα εφόδια για να προχωρήσει ενωμένη, να αναπτυχθεί πραγματικά. Δεν είστε εσείς, όμως, αυτή η κυβέρνηση. </w:t>
      </w:r>
    </w:p>
    <w:p w14:paraId="37394BD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εδώ παρών ο κ. Τσακαλώτος. Τα λόγια του τα επαναλαμβάνει ανερυθρίαστα ξανά και ξανά. Είναι τραγικά λόγια. «Εί</w:t>
      </w:r>
      <w:r>
        <w:rPr>
          <w:rFonts w:eastAsia="Times New Roman" w:cs="Times New Roman"/>
          <w:szCs w:val="24"/>
        </w:rPr>
        <w:t xml:space="preserve">μαστε», λέει, «μια Κυβέρνηση με ταξική μεροληψία». </w:t>
      </w:r>
    </w:p>
    <w:p w14:paraId="37394BE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Απαντώ: Είστε, λοιπόν, μια Κυβέρνηση κάποιων, δεν είστε η Κυβέρνηση όλων των Ελλήνων.</w:t>
      </w:r>
    </w:p>
    <w:p w14:paraId="37394BE1" w14:textId="77777777" w:rsidR="00B27939" w:rsidRDefault="00D93F4B">
      <w:pPr>
        <w:spacing w:after="0" w:line="600" w:lineRule="auto"/>
        <w:ind w:firstLine="720"/>
        <w:jc w:val="both"/>
        <w:rPr>
          <w:rFonts w:eastAsia="Times New Roman" w:cs="Times New Roman"/>
          <w:szCs w:val="24"/>
        </w:rPr>
      </w:pPr>
      <w:r w:rsidRPr="00F96125">
        <w:rPr>
          <w:rFonts w:eastAsia="Times New Roman" w:cs="Times New Roman"/>
          <w:b/>
          <w:szCs w:val="24"/>
        </w:rPr>
        <w:t>ΕΥΚΛΕΙΔΗΣ ΤΣΑΚΑΛΩΤΟΣ (Υπουργός Οικονομικών):</w:t>
      </w:r>
      <w:r>
        <w:rPr>
          <w:rFonts w:eastAsia="Times New Roman" w:cs="Times New Roman"/>
          <w:szCs w:val="24"/>
        </w:rPr>
        <w:t xml:space="preserve"> Ενώ εσείς;</w:t>
      </w:r>
    </w:p>
    <w:p w14:paraId="37394BE2" w14:textId="77777777" w:rsidR="00B27939" w:rsidRDefault="00D93F4B">
      <w:pPr>
        <w:spacing w:after="0" w:line="600" w:lineRule="auto"/>
        <w:ind w:firstLine="720"/>
        <w:jc w:val="both"/>
        <w:rPr>
          <w:rFonts w:eastAsia="Times New Roman" w:cs="Times New Roman"/>
          <w:szCs w:val="24"/>
        </w:rPr>
      </w:pPr>
      <w:r w:rsidRPr="00F96125">
        <w:rPr>
          <w:rFonts w:eastAsia="Times New Roman" w:cs="Times New Roman"/>
          <w:b/>
          <w:szCs w:val="24"/>
        </w:rPr>
        <w:t>ΓΕΩΡΓΙΟΣ ΚΟΥΜΟΥΤΣΑΚΟΣ:</w:t>
      </w:r>
      <w:r>
        <w:rPr>
          <w:rFonts w:eastAsia="Times New Roman" w:cs="Times New Roman"/>
          <w:szCs w:val="24"/>
        </w:rPr>
        <w:t xml:space="preserve"> Είστε, λοιπόν, μια Κυβέρνηση που συνειδ</w:t>
      </w:r>
      <w:r>
        <w:rPr>
          <w:rFonts w:eastAsia="Times New Roman" w:cs="Times New Roman"/>
          <w:szCs w:val="24"/>
        </w:rPr>
        <w:t>ητά επενδύει στον δογματισμό και τελικά στον διχασμό. Αυτοί είστε.</w:t>
      </w:r>
    </w:p>
    <w:p w14:paraId="37394BE3" w14:textId="77777777" w:rsidR="00B27939" w:rsidRDefault="00D93F4B">
      <w:pPr>
        <w:spacing w:after="0" w:line="600" w:lineRule="auto"/>
        <w:ind w:firstLine="720"/>
        <w:jc w:val="both"/>
        <w:rPr>
          <w:rFonts w:eastAsia="Times New Roman" w:cs="Times New Roman"/>
          <w:szCs w:val="24"/>
        </w:rPr>
      </w:pPr>
      <w:r w:rsidRPr="00F96125">
        <w:rPr>
          <w:rFonts w:eastAsia="Times New Roman" w:cs="Times New Roman"/>
          <w:b/>
          <w:szCs w:val="24"/>
        </w:rPr>
        <w:t>ΕΥΚΛΕΙΔΗΣ ΤΣΑΚΑΛΩΤΟΣ (Υπουργός Οικονομικών):</w:t>
      </w:r>
      <w:r>
        <w:rPr>
          <w:rFonts w:eastAsia="Times New Roman" w:cs="Times New Roman"/>
          <w:szCs w:val="24"/>
        </w:rPr>
        <w:t xml:space="preserve"> Ενώ εσείς;</w:t>
      </w:r>
    </w:p>
    <w:p w14:paraId="37394BE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Ακούστε, κύριε Υπουργέ, με ηρεμία.</w:t>
      </w:r>
    </w:p>
    <w:p w14:paraId="37394BE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Με ηρεμία ακούω.</w:t>
      </w:r>
    </w:p>
    <w:p w14:paraId="37394BE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w:t>
      </w:r>
      <w:r>
        <w:rPr>
          <w:rFonts w:eastAsia="Times New Roman" w:cs="Times New Roman"/>
          <w:b/>
          <w:szCs w:val="24"/>
        </w:rPr>
        <w:t>ΚΟΥΜΟΥΤΣΑΚΟΣ:</w:t>
      </w:r>
      <w:r>
        <w:rPr>
          <w:rFonts w:eastAsia="Times New Roman" w:cs="Times New Roman"/>
          <w:szCs w:val="24"/>
        </w:rPr>
        <w:t xml:space="preserve"> Ο δικός σας λόγος είναι αυτός, τα δικά σας λόγια είναι αυτά.</w:t>
      </w:r>
    </w:p>
    <w:p w14:paraId="37394BE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Είσαστε μια Κυβέρνηση με ταξική μεροληψία. Δεν είσαστε Κυβέρνηση όλων των Ελλήνων. Και η χώρα απέναντι στις προκλήσεις που αντιμετωπίζει, εσωτερικές και εξωτερικές, χρειάζεται τον μ</w:t>
      </w:r>
      <w:r>
        <w:rPr>
          <w:rFonts w:eastAsia="Times New Roman" w:cs="Times New Roman"/>
          <w:szCs w:val="24"/>
        </w:rPr>
        <w:t>όνο παράγοντα εθνικής ισχύος που μπορεί να τη βγάλει απέναντι. Και αυτός είναι η εθνική ενότητα, η ενότητα του έθνους.</w:t>
      </w:r>
    </w:p>
    <w:p w14:paraId="37394BE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Εσείς δεν έχετε ευαισθησία απέναντι σε αυτό. Τη δυναμιτίζετε συνειδητά. Δημιουργείτε συνεχώς νέα πεδία αντιπαράθεσης, διχαστικά διλήμματα</w:t>
      </w:r>
      <w:r>
        <w:rPr>
          <w:rFonts w:eastAsia="Times New Roman" w:cs="Times New Roman"/>
          <w:szCs w:val="24"/>
        </w:rPr>
        <w:t>, κατασκευασμένα, αλλά εκεί με επιμονή.</w:t>
      </w:r>
    </w:p>
    <w:p w14:paraId="37394BE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Κοιτάξτε, το διαβόητο «ή μας τελειώνουν ή τους τελειώνουμε» περιλαμβάνει, περικλείει και συνοψίζει την πολιτική σας φιλοσοφία. Κάτω από αυτήν εφαρμόζετε κάθε πράξη σας, κάθε νομοθέτημά σας, κάθε πολιτική σας διακήρυξ</w:t>
      </w:r>
      <w:r>
        <w:rPr>
          <w:rFonts w:eastAsia="Times New Roman" w:cs="Times New Roman"/>
          <w:szCs w:val="24"/>
        </w:rPr>
        <w:t xml:space="preserve">η. </w:t>
      </w:r>
    </w:p>
    <w:p w14:paraId="37394BE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Όμως, και επειδή άκουσα και έναν συνάδελφο προηγουμένως να μιλάει για άκρα και ακρότητες, </w:t>
      </w:r>
      <w:r>
        <w:rPr>
          <w:rFonts w:eastAsia="Times New Roman" w:cs="Times New Roman"/>
          <w:szCs w:val="24"/>
        </w:rPr>
        <w:t xml:space="preserve">είναι </w:t>
      </w:r>
      <w:r>
        <w:rPr>
          <w:rFonts w:eastAsia="Times New Roman" w:cs="Times New Roman"/>
          <w:szCs w:val="24"/>
        </w:rPr>
        <w:t xml:space="preserve">αυτός ο διχαστικός λόγος, </w:t>
      </w:r>
      <w:r>
        <w:rPr>
          <w:rFonts w:eastAsia="Times New Roman" w:cs="Times New Roman"/>
          <w:szCs w:val="24"/>
        </w:rPr>
        <w:t xml:space="preserve">είναι </w:t>
      </w:r>
      <w:r>
        <w:rPr>
          <w:rFonts w:eastAsia="Times New Roman" w:cs="Times New Roman"/>
          <w:szCs w:val="24"/>
        </w:rPr>
        <w:t xml:space="preserve">αυτή η διχαστική πολιτική που εκτρέφει τα άκρα και </w:t>
      </w:r>
      <w:r>
        <w:rPr>
          <w:rFonts w:eastAsia="Times New Roman" w:cs="Times New Roman"/>
          <w:szCs w:val="24"/>
        </w:rPr>
        <w:lastRenderedPageBreak/>
        <w:t xml:space="preserve">τις ακρότητες. Ο βίαιος λόγος είναι ο προθάλαμος της βίαιης πράξης. </w:t>
      </w:r>
    </w:p>
    <w:p w14:paraId="37394BE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Σαν </w:t>
      </w:r>
      <w:r>
        <w:rPr>
          <w:rFonts w:eastAsia="Times New Roman" w:cs="Times New Roman"/>
          <w:szCs w:val="24"/>
        </w:rPr>
        <w:t xml:space="preserve">αυτή που έγινε χθες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Κα</w:t>
      </w:r>
      <w:r>
        <w:rPr>
          <w:rFonts w:eastAsia="Times New Roman" w:cs="Times New Roman"/>
          <w:szCs w:val="24"/>
        </w:rPr>
        <w:t>μ</w:t>
      </w:r>
      <w:r>
        <w:rPr>
          <w:rFonts w:eastAsia="Times New Roman" w:cs="Times New Roman"/>
          <w:szCs w:val="24"/>
        </w:rPr>
        <w:t>μία τρομοκρατία δεν θα τρομοκρατήσει τη δημοκρατία. Κα</w:t>
      </w:r>
      <w:r>
        <w:rPr>
          <w:rFonts w:eastAsia="Times New Roman" w:cs="Times New Roman"/>
          <w:szCs w:val="24"/>
        </w:rPr>
        <w:t>μ</w:t>
      </w:r>
      <w:r>
        <w:rPr>
          <w:rFonts w:eastAsia="Times New Roman" w:cs="Times New Roman"/>
          <w:szCs w:val="24"/>
        </w:rPr>
        <w:t>μία τρομοκρατία δεν θα τρομοκρατήσει την ελεύθερη έκφραση. Κα</w:t>
      </w:r>
      <w:r>
        <w:rPr>
          <w:rFonts w:eastAsia="Times New Roman" w:cs="Times New Roman"/>
          <w:szCs w:val="24"/>
        </w:rPr>
        <w:t>μ</w:t>
      </w:r>
      <w:r>
        <w:rPr>
          <w:rFonts w:eastAsia="Times New Roman" w:cs="Times New Roman"/>
          <w:szCs w:val="24"/>
        </w:rPr>
        <w:t xml:space="preserve">μία τρομοκρατία δεν θα τρομοκρατήσει την πολυφωνία. </w:t>
      </w:r>
    </w:p>
    <w:p w14:paraId="37394BE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Όμως δεν φτάνει η φραστική καταδίκη. Είναι μισή αν</w:t>
      </w:r>
      <w:r>
        <w:rPr>
          <w:rFonts w:eastAsia="Times New Roman" w:cs="Times New Roman"/>
          <w:szCs w:val="24"/>
        </w:rPr>
        <w:t>τίδραση. Η φραστική καταδίκη έχει νόημα, όταν η δημοκρατική πολιτεία τη μετουσιώνει σε πράξη. Βρείτε, λοιπόν, εντοπίστε και συλλάβετε αυτούς που επιδιώκουν να τρομοκρατήσουν τη δημοκρατία.</w:t>
      </w:r>
    </w:p>
    <w:p w14:paraId="37394BE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βέβαιο –και κλείνω, κυρία Πρόεδ</w:t>
      </w:r>
      <w:r>
        <w:rPr>
          <w:rFonts w:eastAsia="Times New Roman" w:cs="Times New Roman"/>
          <w:szCs w:val="24"/>
        </w:rPr>
        <w:t xml:space="preserve">ρε, σε λιγότερο από ένα λεπτό- ότι είμαστε πλέον μάρτυρες στην τελευταία πράξη του δράματος ΣΥΡΙΖΑ-ΑΝΕΛ. Όσο εντυπωσιακό φινάλε και αν ετοιμάζετε, μην ξεχνάτε κάτι: Είναι φινάλε, είναι τέλος. </w:t>
      </w:r>
    </w:p>
    <w:p w14:paraId="37394BE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κουρτίνα θα πέσει, οι λίγοι θεατές που έχουν απομείνει θα φύγ</w:t>
      </w:r>
      <w:r>
        <w:rPr>
          <w:rFonts w:eastAsia="Times New Roman" w:cs="Times New Roman"/>
          <w:szCs w:val="24"/>
        </w:rPr>
        <w:t xml:space="preserve">ουν και τα φώτα θα σβήσουν, ευτυχώς. Είναι θέμα λίγου χρόνου η ελληνική κοινωνία, οι Έλληνες πολίτες να ξαναπάρουν </w:t>
      </w:r>
      <w:r>
        <w:rPr>
          <w:rFonts w:eastAsia="Times New Roman" w:cs="Times New Roman"/>
          <w:szCs w:val="24"/>
        </w:rPr>
        <w:lastRenderedPageBreak/>
        <w:t>την τύχη τους στα χέρια τους και να σταματήσουν όλοι μαζί αυτήν την τυφλή πορεία με την Ελλάδα σκυφτή στα εθνικά, στα οικονομικά, στους θεσμο</w:t>
      </w:r>
      <w:r>
        <w:rPr>
          <w:rFonts w:eastAsia="Times New Roman" w:cs="Times New Roman"/>
          <w:szCs w:val="24"/>
        </w:rPr>
        <w:t xml:space="preserve">ύς, στην εσωτερική ασφάλεια. Ο χρόνος είναι λίγος, η κουρτίνα πέφτει, οι θεατές φεύγουν, τα φώτα σβήνουν. </w:t>
      </w:r>
    </w:p>
    <w:p w14:paraId="37394BE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ψηφίζω αυτόν τον προϋπολογισμό, τον τελευταίο της διακυβέρνησής σας.</w:t>
      </w:r>
    </w:p>
    <w:p w14:paraId="37394BF0"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394BF1" w14:textId="77777777" w:rsidR="00B27939" w:rsidRDefault="00D93F4B">
      <w:pPr>
        <w:spacing w:after="0" w:line="600" w:lineRule="auto"/>
        <w:ind w:firstLine="720"/>
        <w:jc w:val="both"/>
        <w:rPr>
          <w:rFonts w:eastAsia="Times New Roman" w:cs="Times New Roman"/>
          <w:szCs w:val="24"/>
        </w:rPr>
      </w:pPr>
      <w:r w:rsidRPr="00777A80">
        <w:rPr>
          <w:rFonts w:eastAsia="Times New Roman" w:cs="Times New Roman"/>
          <w:b/>
          <w:szCs w:val="24"/>
        </w:rPr>
        <w:t>ΠΡΟΕΔΡΕΟΥΣΑ (Αναστασία</w:t>
      </w:r>
      <w:r w:rsidRPr="00777A80">
        <w:rPr>
          <w:rFonts w:eastAsia="Times New Roman" w:cs="Times New Roman"/>
          <w:b/>
          <w:szCs w:val="24"/>
        </w:rPr>
        <w:t xml:space="preserve"> Χριστοδουλοπούλου):</w:t>
      </w:r>
      <w:r>
        <w:rPr>
          <w:rFonts w:eastAsia="Times New Roman" w:cs="Times New Roman"/>
          <w:szCs w:val="24"/>
        </w:rPr>
        <w:t xml:space="preserve"> Τον λόγο έχει η Βουλευτής του ΣΥΡΙΖΑ κ. Καρασαρλίδου.</w:t>
      </w:r>
    </w:p>
    <w:p w14:paraId="37394BF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Μετά θα μιλήσουν ο κ. Μπαλτάς, ο Κοινοβουλευτικός Εκπρόσωπος της Ένωσης Κεντρώων και ο κ. Γεωργιάδης.</w:t>
      </w:r>
    </w:p>
    <w:p w14:paraId="37394BF3" w14:textId="77777777" w:rsidR="00B27939" w:rsidRDefault="00D93F4B">
      <w:pPr>
        <w:spacing w:after="0" w:line="600" w:lineRule="auto"/>
        <w:ind w:firstLine="720"/>
        <w:jc w:val="both"/>
        <w:rPr>
          <w:rFonts w:eastAsia="Times New Roman" w:cs="Times New Roman"/>
          <w:szCs w:val="24"/>
        </w:rPr>
      </w:pPr>
      <w:r w:rsidRPr="00671CCB">
        <w:rPr>
          <w:rFonts w:eastAsia="Times New Roman" w:cs="Times New Roman"/>
          <w:b/>
          <w:szCs w:val="24"/>
        </w:rPr>
        <w:t>ΕΥΦΡΟΣΥΝΗ (ΦΡΟΣΩ) ΚΑΡΑΣΑΡΛΙΔΟΥ:</w:t>
      </w:r>
      <w:r>
        <w:rPr>
          <w:rFonts w:eastAsia="Times New Roman" w:cs="Times New Roman"/>
          <w:szCs w:val="24"/>
        </w:rPr>
        <w:t xml:space="preserve"> Ευχαριστώ, κυρία Πρόεδρε.</w:t>
      </w:r>
    </w:p>
    <w:p w14:paraId="37394BF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Συναδέλφισσες και συν</w:t>
      </w:r>
      <w:r>
        <w:rPr>
          <w:rFonts w:eastAsia="Times New Roman" w:cs="Times New Roman"/>
          <w:szCs w:val="24"/>
        </w:rPr>
        <w:t xml:space="preserve">άδελφοι, ο προϋπολογισμός του 2019 είναι ένας προϋπολογισμός μετά από οκτώ χρόνια λογικής δημοσιονομικής επέκτασης. Περιλαμβάνει μέτρα θετικά που ξεπερνούν τα 900 εκατομμύρια ευρώ. </w:t>
      </w:r>
    </w:p>
    <w:p w14:paraId="37394BF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Οι πολιτικές δυνάμεις με θέσεις του ακραίου φιλελευθερισμού, που φέρνουν α</w:t>
      </w:r>
      <w:r>
        <w:rPr>
          <w:rFonts w:eastAsia="Times New Roman" w:cs="Times New Roman"/>
          <w:szCs w:val="24"/>
        </w:rPr>
        <w:t xml:space="preserve">διαμφισβήτητα την ευθύνη για την χρεοκοπία της χώρας μας, τι λένε σήμερα; </w:t>
      </w:r>
    </w:p>
    <w:p w14:paraId="37394BF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Απροκάλυπτα και ξεδιάντροπα -γιατί συνάδελφοι θα έπρεπε να νιώθετε ντροπή για την χρεοκοπία της χώρας- λένε πως θέλουν να συντρίψουν όχι μόνο τον ΣΥΡΙΖΑ, αλλά και τις ιδέες του. Ποι</w:t>
      </w:r>
      <w:r>
        <w:rPr>
          <w:rFonts w:eastAsia="Times New Roman" w:cs="Times New Roman"/>
          <w:szCs w:val="24"/>
        </w:rPr>
        <w:t xml:space="preserve">ες ιδέες, δηλαδή; Τις ιδέες για κοινωνική δικαιοσύνη και για προκοπή αυτού του τόπου. Αυτό θα πρέπει να το θυμάται ο κάθε Έλληνας πολίτης πηγαίνοντας προς τις εκλογές. </w:t>
      </w:r>
    </w:p>
    <w:p w14:paraId="37394BF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Αυτές οι δυνάμεις, λοιπόν, μέχρι και σήμερα επιδίδονταν σε σενάρια καταστροφολογίας, σε</w:t>
      </w:r>
      <w:r>
        <w:rPr>
          <w:rFonts w:eastAsia="Times New Roman" w:cs="Times New Roman"/>
          <w:szCs w:val="24"/>
        </w:rPr>
        <w:t xml:space="preserve">νάρια τα οποία διαψεύστηκαν στο σύνολό τους, γιατί καταφέραμε -εμείς το καταφέραμε- μετά από οκτώ χρόνια δύσκολης δημοσιονομικής πολιτικής που μας επέβαλαν τα μνημόνια να φέρουμε τη χώρα σε τροχιά ανάκαμψης. </w:t>
      </w:r>
    </w:p>
    <w:p w14:paraId="37394BF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Σήμερα όλοι οι θεμελιώδεις δείκτες δείχνουν μια</w:t>
      </w:r>
      <w:r>
        <w:rPr>
          <w:rFonts w:eastAsia="Times New Roman" w:cs="Times New Roman"/>
          <w:szCs w:val="24"/>
        </w:rPr>
        <w:t xml:space="preserve"> σταθερή βελτίωση και το 2018 κλείνει με ρυθμούς ανάπτυξης.</w:t>
      </w:r>
    </w:p>
    <w:p w14:paraId="37394BF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Συνάδελφοι, το τέλος των μνημονίων δεν ήταν μία φυσική και αναμενόμενη εξέλιξη. Επήλθε κυρίαρχα από τις θυσίες του </w:t>
      </w:r>
      <w:r>
        <w:rPr>
          <w:rFonts w:eastAsia="Times New Roman" w:cs="Times New Roman"/>
          <w:szCs w:val="24"/>
        </w:rPr>
        <w:lastRenderedPageBreak/>
        <w:t>ελληνικού λαού, από τη γενναιότητά του, από την ψυχραιμία του, την υπομονή του, τ</w:t>
      </w:r>
      <w:r>
        <w:rPr>
          <w:rFonts w:eastAsia="Times New Roman" w:cs="Times New Roman"/>
          <w:szCs w:val="24"/>
        </w:rPr>
        <w:t>ην επιμονή του και την εμπιστοσύνη του ελληνικού λαού προς εμάς. Η ψήφιση του σημερινού προϋπολογισμού μας δικαιώνει, δικαιώνει τον ελληνικό λαό και την Κυβέρνησή μας. Και οι πολίτες της χώρας δικαίως αναμένουν μέτρα ανακούφισης και υποστήριξης και επανάκα</w:t>
      </w:r>
      <w:r>
        <w:rPr>
          <w:rFonts w:eastAsia="Times New Roman" w:cs="Times New Roman"/>
          <w:szCs w:val="24"/>
        </w:rPr>
        <w:t>μψης.</w:t>
      </w:r>
    </w:p>
    <w:p w14:paraId="37394BF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Αντιπολίτευση έχει ένα και μοναδικό επιχείρημα, δηλαδή πως η Κυβέρνηση επιδίδεται σε μία πολιτική παροχολογίας. Όμως, συνάδελφοι της Αντιπολίτευσης, μην υποτιμάτε πια τη νοημοσύνη των Ελλήνων. Σε ένα ευνομούμενο κράτος δικαίου είναι υποχρέωση της π</w:t>
      </w:r>
      <w:r>
        <w:rPr>
          <w:rFonts w:eastAsia="Times New Roman" w:cs="Times New Roman"/>
          <w:szCs w:val="24"/>
        </w:rPr>
        <w:t xml:space="preserve">ολιτείας να παρέχει και καθόλου δεν είναι υποχρεωμένη να υπερασπίζεται αυτές τις παροχές. </w:t>
      </w:r>
    </w:p>
    <w:p w14:paraId="37394BF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Στρεβλώνετε την αλήθεια μιας δίκαιης πολιτικής που σέβεται και εκτιμά τους πολίτες γιατί το μόνο που σας ενδιαφέρει είναι να ξαναέρθετε στην εξουσία, να πάρετε την ε</w:t>
      </w:r>
      <w:r>
        <w:rPr>
          <w:rFonts w:eastAsia="Times New Roman" w:cs="Times New Roman"/>
          <w:szCs w:val="24"/>
        </w:rPr>
        <w:t xml:space="preserve">ξουσία και πάλι για να συντρίψετε το κράτος δικαίου, να συντρίψετε τους εργαζόμενους, να συντρίψετε κάθε σχέδιο δίκαιης ανάπτυξης και φοβάμαι -αν είχατε το περιθώριο- να οδηγήσετε σε μια νέα χρεοκοπία την πατρίδα. </w:t>
      </w:r>
    </w:p>
    <w:p w14:paraId="37394BF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Όσο και αν αυτό σας δυσκολεύει, όσο και α</w:t>
      </w:r>
      <w:r>
        <w:rPr>
          <w:rFonts w:eastAsia="Times New Roman" w:cs="Times New Roman"/>
          <w:szCs w:val="24"/>
        </w:rPr>
        <w:t>ν δυσκολεύει την αντιπολίτευση εμείς παρέχουμε, όπως και οφείλουμε να κάνουμε, στους πολίτες και έχουμε και όραμα και σχέδιο για το μέλλον.</w:t>
      </w:r>
    </w:p>
    <w:p w14:paraId="37394BF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Εμείς είμαστε που επαναφέραμε τις συλλογικές διαπραγματεύσεις, αυξήσαμε τον κατώτατο μισθό, καταργήσαμε τον υποκατώτ</w:t>
      </w:r>
      <w:r>
        <w:rPr>
          <w:rFonts w:eastAsia="Times New Roman" w:cs="Times New Roman"/>
          <w:szCs w:val="24"/>
        </w:rPr>
        <w:t>ατο και παράλληλα δημιουργούμε ένα αξιόπιστο κράτος δικαίου.</w:t>
      </w:r>
    </w:p>
    <w:p w14:paraId="37394BF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Εμείς είμαστε αυτοί που αλλάξαμε την εικόνα του Εθνικού Συστήματος Υγείας που κατέρρεε επί των ημερών σας. Από το 2015 έως το 2018 δόθηκαν 1.420 εκατομμύρια για κοινωνικό μέρισμα όταν από το 2010</w:t>
      </w:r>
      <w:r>
        <w:rPr>
          <w:rFonts w:eastAsia="Times New Roman" w:cs="Times New Roman"/>
          <w:szCs w:val="24"/>
        </w:rPr>
        <w:t xml:space="preserve"> έως το 2015 δεν είχε δοθεί από τις προηγούμενες κυβερνήσεις ούτε ένα ευρώ.</w:t>
      </w:r>
    </w:p>
    <w:p w14:paraId="37394BF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Υλοποιούμε δέκα δράσεις για την καταπολέμηση της παιδικής φτώχειας και για την παιδική προστασία. Εκατόν πενήντα τρεις χιλιάδες μαθητές έχουν σχολικά γεύματα. Εννιακόσιες χιλιάδες </w:t>
      </w:r>
      <w:r>
        <w:rPr>
          <w:rFonts w:eastAsia="Times New Roman" w:cs="Times New Roman"/>
          <w:szCs w:val="24"/>
        </w:rPr>
        <w:t xml:space="preserve">οικογένειες παίρνουν επίδομα παιδιού και εκατόν είκοσι επτά χιλιάδες παιδιά είναι δωρεάν σε βρεφονηπιακούς σταθμούς. </w:t>
      </w:r>
    </w:p>
    <w:p w14:paraId="37394C0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Μειώσαμε τις ασφαλιστικές εισφορές στου</w:t>
      </w:r>
      <w:r>
        <w:rPr>
          <w:rFonts w:eastAsia="Times New Roman" w:cs="Times New Roman"/>
          <w:szCs w:val="24"/>
        </w:rPr>
        <w:t>ς</w:t>
      </w:r>
      <w:r>
        <w:rPr>
          <w:rFonts w:eastAsia="Times New Roman" w:cs="Times New Roman"/>
          <w:szCs w:val="24"/>
        </w:rPr>
        <w:t xml:space="preserve"> αγρότες, στους ελεύθερους επαγγελματίες και τους αυτοαπασχολούμενους και καταφέραμε οριστικά και αμετάκλητα να καταργηθεί η περικοπή των συντάξεων. </w:t>
      </w:r>
    </w:p>
    <w:p w14:paraId="37394C0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Ξέρετε ποια είναι η ειδοποιός διαφορά της δικής μας αναπτυξιακής πολιτικής από αυτή της δικής σας, το ακρα</w:t>
      </w:r>
      <w:r>
        <w:rPr>
          <w:rFonts w:eastAsia="Times New Roman" w:cs="Times New Roman"/>
          <w:szCs w:val="24"/>
        </w:rPr>
        <w:t xml:space="preserve">ίου φιλελευθερισμού; Εμάς μας αφορά ο κάθε πολίτης, η κάθε κοινωνική ομάδα και η ουσιαστική στήριξή τους. Εμείς μπορούμε να εντάσσουμε με όρους οικονομίας το κοινωνικό κράτος και να το ενισχύουμε γιατί αυτό λειτουργεί και ανταποδοτικά. </w:t>
      </w:r>
    </w:p>
    <w:p w14:paraId="37394C0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τα χρήματα που δόθηκαν στους πολίτες για το κοινωνικό μέρισμα θα ενισχύσουν, έστω κατά τι, την ελληνική αγορά και την κατανάλωση. Η ενδυνάμωση του αναγκαίου ανθρώπινου δυναμικού, η ποιοτική αναβάθμιση και ο ψηφιακός μετασχηματισμός της Δημόσιας Διοίκησης</w:t>
      </w:r>
      <w:r>
        <w:rPr>
          <w:rFonts w:eastAsia="Times New Roman" w:cs="Times New Roman"/>
          <w:szCs w:val="24"/>
        </w:rPr>
        <w:t xml:space="preserve"> προσφέρει και μπορεί να προσφέρει την αλλαγή του τρόπου οργάνωσης και λειτουργίας, της αναβάθμισης των υπηρεσιών και άρα κατ’ επέκταση, της εξοικονόμησης χρόνου και χρήματος τόσο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αλλά και για τους πολίτες. </w:t>
      </w:r>
    </w:p>
    <w:p w14:paraId="37394C0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 της Νέας Δημ</w:t>
      </w:r>
      <w:r>
        <w:rPr>
          <w:rFonts w:eastAsia="Times New Roman" w:cs="Times New Roman"/>
          <w:szCs w:val="24"/>
        </w:rPr>
        <w:t xml:space="preserve">οκρατίας ήταν αυτή που έφερε το καθεστώς της διαθεσιμότητας και των απολύσεων των δημοσίων υπαλλήλων, πράγμα που αποτελεί και το σημερινό της αφήγημα. </w:t>
      </w:r>
    </w:p>
    <w:p w14:paraId="37394C0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Εμείς ανατρέψαμε τις αδικίες της Κυβέρνησης της Νέας Δημοκρατίας. Δώσαμε τέλος στο καθεστώς της διαθεσιμ</w:t>
      </w:r>
      <w:r>
        <w:rPr>
          <w:rFonts w:eastAsia="Times New Roman" w:cs="Times New Roman"/>
          <w:szCs w:val="24"/>
        </w:rPr>
        <w:t xml:space="preserve">ότητας και των απολύσεων των δημοσίων υπαλλήλων. Θεσμοθετήσαμε το Εθνικό Μητρώο Στελεχών. Θεσμοθετήσαμε επιτέλους την αποκομματικοποιημένη διαφανή και απλουστευμένη κινητικότητα των δημοσίων υπαλλήλων. </w:t>
      </w:r>
    </w:p>
    <w:p w14:paraId="37394C0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2019, λοιπόν, και ενώ έχουμε βγει πια από τα μνημό</w:t>
      </w:r>
      <w:r>
        <w:rPr>
          <w:rFonts w:eastAsia="Times New Roman" w:cs="Times New Roman"/>
          <w:szCs w:val="24"/>
        </w:rPr>
        <w:t>νια και έχοντας κερδίσει την εφαρμογή του κανόνα προσλήψεων-αποχωρήσεων ένα προς ένα, αλλά και μέσα από τον δημοσιονομικό χώρο που δημιουργείται, η Κυβέρνηση προχωρά άμεσα σε τεσσεράμισι χιλιάδες προσλήψεις μόνιμου εκπαιδευτικού προσωπικού στην ειδική αγωγ</w:t>
      </w:r>
      <w:r>
        <w:rPr>
          <w:rFonts w:eastAsia="Times New Roman" w:cs="Times New Roman"/>
          <w:szCs w:val="24"/>
        </w:rPr>
        <w:t xml:space="preserve">ή, συνολικά, δηλαδή στην τριετία 2019-2021, θα προσληφθούν δεκαπέντε χιλιάδες μόνιμοι καθηγητές. </w:t>
      </w:r>
    </w:p>
    <w:p w14:paraId="37394C0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Προχωράμε σε τρεις χιλιάδες διακόσιες πενήντα επτά προσλήψεις μόνιμου προσωπικού στους δήμους για την εδραίωση και βελτίωση του </w:t>
      </w:r>
      <w:r>
        <w:rPr>
          <w:rFonts w:eastAsia="Times New Roman" w:cs="Times New Roman"/>
          <w:szCs w:val="24"/>
        </w:rPr>
        <w:t>π</w:t>
      </w:r>
      <w:r>
        <w:rPr>
          <w:rFonts w:eastAsia="Times New Roman" w:cs="Times New Roman"/>
          <w:szCs w:val="24"/>
        </w:rPr>
        <w:t>ρογράμματος «Β</w:t>
      </w:r>
      <w:r>
        <w:rPr>
          <w:rFonts w:eastAsia="Times New Roman" w:cs="Times New Roman"/>
          <w:szCs w:val="24"/>
        </w:rPr>
        <w:t>οήθεια στο Σπίτ</w:t>
      </w:r>
      <w:r>
        <w:rPr>
          <w:rFonts w:eastAsia="Times New Roman" w:cs="Times New Roman"/>
          <w:szCs w:val="24"/>
        </w:rPr>
        <w:t>ι</w:t>
      </w:r>
      <w:r>
        <w:rPr>
          <w:rFonts w:eastAsia="Times New Roman" w:cs="Times New Roman"/>
          <w:szCs w:val="24"/>
        </w:rPr>
        <w:t>».</w:t>
      </w:r>
    </w:p>
    <w:p w14:paraId="37394C07" w14:textId="77777777" w:rsidR="00B27939" w:rsidRDefault="00D93F4B">
      <w:pPr>
        <w:spacing w:after="0" w:line="600" w:lineRule="auto"/>
        <w:ind w:firstLine="720"/>
        <w:jc w:val="both"/>
        <w:rPr>
          <w:rFonts w:eastAsia="Times New Roman"/>
          <w:bCs/>
        </w:rPr>
      </w:pPr>
      <w:r w:rsidRPr="00F8084C">
        <w:rPr>
          <w:rFonts w:eastAsia="Times New Roman"/>
          <w:bCs/>
        </w:rPr>
        <w:t>(Στο σημείο αυτό κτυπάει το κουδού</w:t>
      </w:r>
      <w:r>
        <w:rPr>
          <w:rFonts w:eastAsia="Times New Roman"/>
          <w:bCs/>
        </w:rPr>
        <w:t>νι λήξεως του χρόνου ομιλίας της κυρίας Βουλευτού</w:t>
      </w:r>
      <w:r w:rsidRPr="00F8084C">
        <w:rPr>
          <w:rFonts w:eastAsia="Times New Roman"/>
          <w:bCs/>
        </w:rPr>
        <w:t>)</w:t>
      </w:r>
    </w:p>
    <w:p w14:paraId="37394C08" w14:textId="77777777" w:rsidR="00B27939" w:rsidRDefault="00D93F4B">
      <w:pPr>
        <w:spacing w:after="0" w:line="600" w:lineRule="auto"/>
        <w:ind w:firstLine="720"/>
        <w:jc w:val="both"/>
        <w:rPr>
          <w:rFonts w:eastAsia="Times New Roman"/>
          <w:bCs/>
        </w:rPr>
      </w:pPr>
      <w:r>
        <w:rPr>
          <w:rFonts w:eastAsia="Times New Roman"/>
          <w:bCs/>
        </w:rPr>
        <w:t>Θα χρειαστώ ένα λεπτό, κυρία Πρόεδρε, για να ολοκληρώσω.</w:t>
      </w:r>
    </w:p>
    <w:p w14:paraId="37394C09" w14:textId="77777777" w:rsidR="00B27939" w:rsidRDefault="00D93F4B">
      <w:pPr>
        <w:spacing w:after="0" w:line="600" w:lineRule="auto"/>
        <w:ind w:firstLine="720"/>
        <w:jc w:val="both"/>
        <w:rPr>
          <w:rFonts w:eastAsia="Times New Roman"/>
          <w:bCs/>
        </w:rPr>
      </w:pPr>
      <w:r>
        <w:rPr>
          <w:rFonts w:eastAsia="Times New Roman"/>
          <w:bCs/>
        </w:rPr>
        <w:t>Προχωράμε σε στοχευμένες προσλήψεις στα Κέντρα Κοινωνικής Πρόνοιας, αλλά και με προσλήψεις ειδικών επιστημόνων</w:t>
      </w:r>
      <w:r>
        <w:rPr>
          <w:rFonts w:eastAsia="Times New Roman"/>
          <w:bCs/>
        </w:rPr>
        <w:t xml:space="preserve">, όπως είναι οι μηχανικοί, οι κτηνίατροι και οι γεωπόνοι για την κάλυψη αυξημένων αναγκών των Οργανισμών Τοπικής Αυτοδιοίκησης τόσο στις περιφέρειες όσο και στους δήμους. </w:t>
      </w:r>
    </w:p>
    <w:p w14:paraId="37394C0A" w14:textId="77777777" w:rsidR="00B27939" w:rsidRDefault="00D93F4B">
      <w:pPr>
        <w:spacing w:after="0" w:line="600" w:lineRule="auto"/>
        <w:ind w:firstLine="720"/>
        <w:jc w:val="both"/>
        <w:rPr>
          <w:rFonts w:eastAsia="Times New Roman"/>
          <w:bCs/>
        </w:rPr>
      </w:pPr>
      <w:r>
        <w:rPr>
          <w:rFonts w:eastAsia="Times New Roman"/>
          <w:bCs/>
        </w:rPr>
        <w:t xml:space="preserve">Επίσης, με πιλότο το </w:t>
      </w:r>
      <w:r>
        <w:rPr>
          <w:rFonts w:eastAsia="Times New Roman"/>
          <w:bCs/>
        </w:rPr>
        <w:t>π</w:t>
      </w:r>
      <w:r>
        <w:rPr>
          <w:rFonts w:eastAsia="Times New Roman"/>
          <w:bCs/>
        </w:rPr>
        <w:t xml:space="preserve">ρόγραμμα </w:t>
      </w:r>
      <w:r>
        <w:rPr>
          <w:rFonts w:eastAsia="Times New Roman" w:cs="Times New Roman"/>
          <w:szCs w:val="24"/>
        </w:rPr>
        <w:t>«Β</w:t>
      </w:r>
      <w:r>
        <w:rPr>
          <w:rFonts w:eastAsia="Times New Roman" w:cs="Times New Roman"/>
          <w:szCs w:val="24"/>
        </w:rPr>
        <w:t>οήθεια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Σπίτι</w:t>
      </w:r>
      <w:r>
        <w:rPr>
          <w:rFonts w:eastAsia="Times New Roman" w:cs="Times New Roman"/>
          <w:szCs w:val="24"/>
        </w:rPr>
        <w:t>»</w:t>
      </w:r>
      <w:r>
        <w:rPr>
          <w:rFonts w:eastAsia="Times New Roman"/>
          <w:bCs/>
        </w:rPr>
        <w:t xml:space="preserve"> προχωράμε στον εξορθολογισμό του εργασιακού τοπίου στο </w:t>
      </w:r>
      <w:r>
        <w:rPr>
          <w:rFonts w:eastAsia="Times New Roman"/>
          <w:bCs/>
        </w:rPr>
        <w:t>δ</w:t>
      </w:r>
      <w:r>
        <w:rPr>
          <w:rFonts w:eastAsia="Times New Roman"/>
          <w:bCs/>
        </w:rPr>
        <w:t>ημόσιο μέσ</w:t>
      </w:r>
      <w:r>
        <w:rPr>
          <w:rFonts w:eastAsia="Times New Roman"/>
          <w:bCs/>
        </w:rPr>
        <w:t>ω</w:t>
      </w:r>
      <w:r>
        <w:rPr>
          <w:rFonts w:eastAsia="Times New Roman"/>
          <w:bCs/>
        </w:rPr>
        <w:t xml:space="preserve"> της πρόσληψης μόνιμου προσωπικού με σεβασμό, όμως, στις συνταγματικές προβλέψεις και πάντα μέσω των διαδικασιών του ΑΣΕΠ, με αναγνώριση της προϋπηρεσίας των σημερινών εργαζομένων. </w:t>
      </w:r>
    </w:p>
    <w:p w14:paraId="37394C0B" w14:textId="77777777" w:rsidR="00B27939" w:rsidRDefault="00D93F4B">
      <w:pPr>
        <w:spacing w:after="0" w:line="600" w:lineRule="auto"/>
        <w:ind w:firstLine="720"/>
        <w:jc w:val="both"/>
        <w:rPr>
          <w:rFonts w:eastAsia="Times New Roman"/>
          <w:bCs/>
        </w:rPr>
      </w:pPr>
      <w:r>
        <w:rPr>
          <w:rFonts w:eastAsia="Times New Roman"/>
          <w:bCs/>
        </w:rPr>
        <w:lastRenderedPageBreak/>
        <w:t>Το επι</w:t>
      </w:r>
      <w:r>
        <w:rPr>
          <w:rFonts w:eastAsia="Times New Roman"/>
          <w:bCs/>
        </w:rPr>
        <w:t>χείρημα της Αντιπολίτευσης ότι υπάρχει διόγκωση του κράτους είναι απόλυτα ψευδές και λανθασμένο. Είναι ξεκάθαρο ότι συμβαίνει ακριβώς το αντίθετο. Από το 2009 και μέχρι σήμερα υπάρχει μεγάλη μείωση στον αριθμό τόσο των τακτικών όσο και των συμβασιούχων εργ</w:t>
      </w:r>
      <w:r>
        <w:rPr>
          <w:rFonts w:eastAsia="Times New Roman"/>
          <w:bCs/>
        </w:rPr>
        <w:t xml:space="preserve">αζομένων. </w:t>
      </w:r>
    </w:p>
    <w:p w14:paraId="37394C0C" w14:textId="77777777" w:rsidR="00B27939" w:rsidRDefault="00D93F4B">
      <w:pPr>
        <w:spacing w:after="0" w:line="600" w:lineRule="auto"/>
        <w:ind w:firstLine="720"/>
        <w:jc w:val="both"/>
        <w:rPr>
          <w:rFonts w:eastAsia="Times New Roman"/>
          <w:bCs/>
        </w:rPr>
      </w:pPr>
      <w:r>
        <w:rPr>
          <w:rFonts w:eastAsia="Times New Roman"/>
          <w:bCs/>
        </w:rPr>
        <w:t xml:space="preserve">Κλείνοντας, αγαπητοί συνάδελφοι, θέλω να επισημάνω ότι στο δημόσιο χρέος υπήρξε ρύθμιση που το καθιστά δυνητικά βιώσιμο, βραχυπρόθεσμα και μεσοπρόθεσμα. Εμείς εφαρμόζουμε και είμαστε έτοιμοι να εφαρμόσουμε το σχέδιο δίκαιης ανάπτυξης. </w:t>
      </w:r>
    </w:p>
    <w:p w14:paraId="37394C0D" w14:textId="77777777" w:rsidR="00B27939" w:rsidRDefault="00D93F4B">
      <w:pPr>
        <w:spacing w:after="0" w:line="600" w:lineRule="auto"/>
        <w:ind w:firstLine="720"/>
        <w:jc w:val="both"/>
        <w:rPr>
          <w:rFonts w:eastAsia="Times New Roman"/>
          <w:bCs/>
        </w:rPr>
      </w:pPr>
      <w:r>
        <w:rPr>
          <w:rFonts w:eastAsia="Times New Roman"/>
          <w:bCs/>
        </w:rPr>
        <w:t xml:space="preserve">Η ψήφιση </w:t>
      </w:r>
      <w:r>
        <w:rPr>
          <w:rFonts w:eastAsia="Times New Roman"/>
          <w:bCs/>
        </w:rPr>
        <w:t>αυτού του προϋπολογισμού, του προϋπολογισμού του 2019 αποδεικνύει περίτρανα ότι η χώρα στηρίζεται πια στις δικές της δυνάμεις και μπορεί με σχέδιο να κοιτάξει με αισιοδοξία και στο μέλλον.</w:t>
      </w:r>
    </w:p>
    <w:p w14:paraId="37394C0E" w14:textId="77777777" w:rsidR="00B27939" w:rsidRDefault="00D93F4B">
      <w:pPr>
        <w:spacing w:after="0" w:line="600" w:lineRule="auto"/>
        <w:ind w:firstLine="720"/>
        <w:jc w:val="both"/>
        <w:rPr>
          <w:rFonts w:eastAsia="Times New Roman"/>
          <w:bCs/>
        </w:rPr>
      </w:pPr>
      <w:r>
        <w:rPr>
          <w:rFonts w:eastAsia="Times New Roman"/>
          <w:bCs/>
        </w:rPr>
        <w:t xml:space="preserve">Σας ευχαριστώ. </w:t>
      </w:r>
    </w:p>
    <w:p w14:paraId="37394C0F" w14:textId="77777777" w:rsidR="00B27939" w:rsidRDefault="00D93F4B">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37394C10" w14:textId="77777777" w:rsidR="00B27939" w:rsidRDefault="00D93F4B">
      <w:pPr>
        <w:spacing w:after="0" w:line="600" w:lineRule="auto"/>
        <w:ind w:firstLine="720"/>
        <w:jc w:val="both"/>
        <w:rPr>
          <w:rFonts w:eastAsia="Times New Roman"/>
          <w:bCs/>
        </w:rPr>
      </w:pPr>
      <w:r w:rsidRPr="00521CFD">
        <w:rPr>
          <w:rFonts w:eastAsia="Times New Roman"/>
          <w:b/>
          <w:bCs/>
        </w:rPr>
        <w:t>ΠΡΟΕΔΡΕ</w:t>
      </w:r>
      <w:r w:rsidRPr="00521CFD">
        <w:rPr>
          <w:rFonts w:eastAsia="Times New Roman"/>
          <w:b/>
          <w:bCs/>
        </w:rPr>
        <w:t>ΥΟΥΣΑ (Αναστασία Χριστοδουλοπούλου):</w:t>
      </w:r>
      <w:r w:rsidRPr="00521CFD">
        <w:rPr>
          <w:rFonts w:eastAsia="Times New Roman"/>
          <w:bCs/>
        </w:rPr>
        <w:t xml:space="preserve"> </w:t>
      </w:r>
      <w:r>
        <w:rPr>
          <w:rFonts w:eastAsia="Times New Roman"/>
          <w:bCs/>
        </w:rPr>
        <w:t xml:space="preserve">Τον λόγο έχει το κ. Μπαλτάς από τον ΣΥΡΙΖΑ. </w:t>
      </w:r>
    </w:p>
    <w:p w14:paraId="37394C11" w14:textId="77777777" w:rsidR="00B27939" w:rsidRDefault="00D93F4B">
      <w:pPr>
        <w:spacing w:after="0" w:line="600" w:lineRule="auto"/>
        <w:ind w:firstLine="720"/>
        <w:jc w:val="both"/>
        <w:rPr>
          <w:rFonts w:eastAsia="Times New Roman"/>
          <w:bCs/>
        </w:rPr>
      </w:pPr>
      <w:r>
        <w:rPr>
          <w:rFonts w:eastAsia="Times New Roman"/>
          <w:bCs/>
        </w:rPr>
        <w:t xml:space="preserve">Κύριε συνάδελφε, έχετε τον λόγο για επτά λεπτά. </w:t>
      </w:r>
    </w:p>
    <w:p w14:paraId="37394C12" w14:textId="77777777" w:rsidR="00B27939" w:rsidRDefault="00D93F4B">
      <w:pPr>
        <w:spacing w:after="0" w:line="600" w:lineRule="auto"/>
        <w:ind w:firstLine="720"/>
        <w:jc w:val="both"/>
        <w:rPr>
          <w:rFonts w:eastAsia="Times New Roman"/>
          <w:bCs/>
        </w:rPr>
      </w:pPr>
      <w:r>
        <w:rPr>
          <w:rFonts w:eastAsia="Times New Roman"/>
          <w:b/>
          <w:bCs/>
        </w:rPr>
        <w:lastRenderedPageBreak/>
        <w:t>ΑΡΙΣΤΕΙΔΗΣ</w:t>
      </w:r>
      <w:r>
        <w:rPr>
          <w:rFonts w:eastAsia="Times New Roman"/>
          <w:b/>
          <w:bCs/>
        </w:rPr>
        <w:t xml:space="preserve"> </w:t>
      </w:r>
      <w:r>
        <w:rPr>
          <w:rFonts w:eastAsia="Times New Roman"/>
          <w:b/>
          <w:bCs/>
        </w:rPr>
        <w:t xml:space="preserve">ΜΠΑΛΤΑΣ: </w:t>
      </w:r>
      <w:r>
        <w:rPr>
          <w:rFonts w:eastAsia="Times New Roman"/>
          <w:bCs/>
        </w:rPr>
        <w:t>Ευχαριστώ, κυρία Πρόεδρε.</w:t>
      </w:r>
    </w:p>
    <w:p w14:paraId="37394C13" w14:textId="77777777" w:rsidR="00B27939" w:rsidRDefault="00D93F4B">
      <w:pPr>
        <w:spacing w:after="0" w:line="600" w:lineRule="auto"/>
        <w:ind w:firstLine="720"/>
        <w:jc w:val="both"/>
        <w:rPr>
          <w:rFonts w:eastAsia="Times New Roman"/>
          <w:bCs/>
        </w:rPr>
      </w:pPr>
      <w:r>
        <w:rPr>
          <w:rFonts w:eastAsia="Times New Roman"/>
          <w:bCs/>
        </w:rPr>
        <w:t>Κυρίες και κύριοι συνάδελφοι, όπως ξέρουμε όλοι</w:t>
      </w:r>
      <w:r>
        <w:rPr>
          <w:rFonts w:eastAsia="Times New Roman"/>
          <w:bCs/>
        </w:rPr>
        <w:t>,</w:t>
      </w:r>
      <w:r>
        <w:rPr>
          <w:rFonts w:eastAsia="Times New Roman"/>
          <w:bCs/>
        </w:rPr>
        <w:t xml:space="preserve"> θεσμικά</w:t>
      </w:r>
      <w:r>
        <w:rPr>
          <w:rFonts w:eastAsia="Times New Roman"/>
          <w:bCs/>
        </w:rPr>
        <w:t>,</w:t>
      </w:r>
      <w:r>
        <w:rPr>
          <w:rFonts w:eastAsia="Times New Roman"/>
          <w:bCs/>
        </w:rPr>
        <w:t xml:space="preserve"> η στιγμή ψήφισης ενός προϋπολογισμού είναι κορυφαία στιγμή σε μια ετήσια σύνοδο του Κοινοβουλίου</w:t>
      </w:r>
      <w:r>
        <w:rPr>
          <w:rFonts w:eastAsia="Times New Roman"/>
          <w:bCs/>
        </w:rPr>
        <w:t>. Γ</w:t>
      </w:r>
      <w:r>
        <w:rPr>
          <w:rFonts w:eastAsia="Times New Roman"/>
          <w:bCs/>
        </w:rPr>
        <w:t>ιατί ο προϋπολογισμός δεν αποτυπώνει, βεβαίως, μόνο αριθμούς, αποτυπώνει μια πορεία της χώρας συνολικά, κοινωνικά και πολιτικά, και ανοίγει έναν δρόμο για α</w:t>
      </w:r>
      <w:r>
        <w:rPr>
          <w:rFonts w:eastAsia="Times New Roman"/>
          <w:bCs/>
        </w:rPr>
        <w:t>πό εκεί και πέρα</w:t>
      </w:r>
      <w:r>
        <w:rPr>
          <w:rFonts w:eastAsia="Times New Roman"/>
          <w:bCs/>
        </w:rPr>
        <w:t>. Κ</w:t>
      </w:r>
      <w:r>
        <w:rPr>
          <w:rFonts w:eastAsia="Times New Roman"/>
          <w:bCs/>
        </w:rPr>
        <w:t xml:space="preserve">αι όχι μόνο για τον χρόνο που περιλαμβάνει ο προϋπολογισμός καθαυτός. </w:t>
      </w:r>
    </w:p>
    <w:p w14:paraId="37394C14" w14:textId="77777777" w:rsidR="00B27939" w:rsidRDefault="00D93F4B">
      <w:pPr>
        <w:spacing w:after="0" w:line="600" w:lineRule="auto"/>
        <w:ind w:firstLine="720"/>
        <w:jc w:val="both"/>
        <w:rPr>
          <w:rFonts w:eastAsia="Times New Roman"/>
          <w:bCs/>
        </w:rPr>
      </w:pPr>
      <w:r>
        <w:rPr>
          <w:rFonts w:eastAsia="Times New Roman"/>
          <w:bCs/>
        </w:rPr>
        <w:t xml:space="preserve">Σε αυτή τη λογική, λοιπόν, αυτός ο προϋπολογισμός έχει κάτι καινούριο -το είπαν προηγουμένως οι συνάδελφοι και το επαναλαμβάνω και εγώ- είναι ο πρώτος προϋπολογισμός </w:t>
      </w:r>
      <w:r>
        <w:rPr>
          <w:rFonts w:eastAsia="Times New Roman"/>
          <w:bCs/>
        </w:rPr>
        <w:t>μετά τα μνημόνια και ανοίγει έναν νέο δρόμο για τη χώρα σιγά και δειλά</w:t>
      </w:r>
      <w:r>
        <w:rPr>
          <w:rFonts w:eastAsia="Times New Roman"/>
          <w:bCs/>
        </w:rPr>
        <w:t>. Γ</w:t>
      </w:r>
      <w:r>
        <w:rPr>
          <w:rFonts w:eastAsia="Times New Roman"/>
          <w:bCs/>
        </w:rPr>
        <w:t>ιατί οι δυνατότητες δεν επιτρέπουν περισσότερα. Όμως σιγά και δειλά σε μια κατεύθυνση που είναι επεκτατική, προϋποθέτει και προβλέπει διαδικασίες ανάπτυξης</w:t>
      </w:r>
      <w:r>
        <w:rPr>
          <w:rFonts w:eastAsia="Times New Roman"/>
          <w:bCs/>
        </w:rPr>
        <w:t>,</w:t>
      </w:r>
      <w:r>
        <w:rPr>
          <w:rFonts w:eastAsia="Times New Roman"/>
          <w:bCs/>
        </w:rPr>
        <w:t xml:space="preserve"> προς όφελος της κοινωνίας </w:t>
      </w:r>
      <w:r>
        <w:rPr>
          <w:rFonts w:eastAsia="Times New Roman"/>
          <w:bCs/>
        </w:rPr>
        <w:t xml:space="preserve">και ιδιαίτερα των στρωμάτων που έχουν πληγεί περισσότερο από την κρίση. </w:t>
      </w:r>
    </w:p>
    <w:p w14:paraId="37394C15" w14:textId="77777777" w:rsidR="00B27939" w:rsidRDefault="00D93F4B">
      <w:pPr>
        <w:spacing w:after="0" w:line="600" w:lineRule="auto"/>
        <w:ind w:firstLine="720"/>
        <w:jc w:val="both"/>
        <w:rPr>
          <w:rFonts w:eastAsia="Times New Roman"/>
          <w:bCs/>
        </w:rPr>
      </w:pPr>
      <w:r>
        <w:rPr>
          <w:rFonts w:eastAsia="Times New Roman"/>
          <w:bCs/>
        </w:rPr>
        <w:t xml:space="preserve">Θα έλεγα ότι αυτή η στιγμή </w:t>
      </w:r>
      <w:r>
        <w:rPr>
          <w:rFonts w:eastAsia="Times New Roman"/>
          <w:bCs/>
        </w:rPr>
        <w:t xml:space="preserve">σήμερα </w:t>
      </w:r>
      <w:r>
        <w:rPr>
          <w:rFonts w:eastAsia="Times New Roman"/>
          <w:bCs/>
        </w:rPr>
        <w:t xml:space="preserve">ενός τέτοιου προϋπολογισμού ανοίγει και έναν ευρύτερο δρόμο. Το 2021 γιορτάζουμε </w:t>
      </w:r>
      <w:r>
        <w:rPr>
          <w:rFonts w:eastAsia="Times New Roman"/>
          <w:bCs/>
        </w:rPr>
        <w:lastRenderedPageBreak/>
        <w:t xml:space="preserve">-θα γιορτάσουμε ανεξαρτήτως ποιος θα είναι </w:t>
      </w:r>
      <w:r>
        <w:rPr>
          <w:rFonts w:eastAsia="Times New Roman"/>
          <w:bCs/>
        </w:rPr>
        <w:t xml:space="preserve">τότε </w:t>
      </w:r>
      <w:r>
        <w:rPr>
          <w:rFonts w:eastAsia="Times New Roman"/>
          <w:bCs/>
        </w:rPr>
        <w:t>στην Κυβέρνηση- διακ</w:t>
      </w:r>
      <w:r>
        <w:rPr>
          <w:rFonts w:eastAsia="Times New Roman"/>
          <w:bCs/>
        </w:rPr>
        <w:t>όσια χρόνια από την Ελληνική Επανάσταση. Αυτό σημαίνει ότι οι ευθύνες μας αυτή την τριετία μέχρι τότε, όλων μας, είναι μεγάλες</w:t>
      </w:r>
      <w:r>
        <w:rPr>
          <w:rFonts w:eastAsia="Times New Roman"/>
          <w:bCs/>
        </w:rPr>
        <w:t>. Γ</w:t>
      </w:r>
      <w:r>
        <w:rPr>
          <w:rFonts w:eastAsia="Times New Roman"/>
          <w:bCs/>
        </w:rPr>
        <w:t xml:space="preserve">ιατί το 2021 </w:t>
      </w:r>
      <w:r>
        <w:rPr>
          <w:rFonts w:eastAsia="Times New Roman"/>
          <w:bCs/>
        </w:rPr>
        <w:t xml:space="preserve">θα απολογηθούμε </w:t>
      </w:r>
      <w:r>
        <w:rPr>
          <w:rFonts w:eastAsia="Times New Roman"/>
          <w:bCs/>
        </w:rPr>
        <w:t>με κάποιον τρόπο για το τι κάναμε ως κοινωνία επί διακόσια χρόνια</w:t>
      </w:r>
      <w:r>
        <w:rPr>
          <w:rFonts w:eastAsia="Times New Roman"/>
          <w:bCs/>
        </w:rPr>
        <w:t>. Ό</w:t>
      </w:r>
      <w:r>
        <w:rPr>
          <w:rFonts w:eastAsia="Times New Roman"/>
          <w:bCs/>
        </w:rPr>
        <w:t>λα τα καλά που πετύχαμε, όλα ε</w:t>
      </w:r>
      <w:r>
        <w:rPr>
          <w:rFonts w:eastAsia="Times New Roman"/>
          <w:bCs/>
        </w:rPr>
        <w:t>κείνα που αποτύχαμε, όλες τις μεταξύ μας εντάσεις και κρίσεις που δεν οδήγησαν τα πράγματα εκεί που θα έπρεπε να πάνε</w:t>
      </w:r>
      <w:r>
        <w:rPr>
          <w:rFonts w:eastAsia="Times New Roman"/>
          <w:bCs/>
        </w:rPr>
        <w:t>. Κ</w:t>
      </w:r>
      <w:r>
        <w:rPr>
          <w:rFonts w:eastAsia="Times New Roman"/>
          <w:bCs/>
        </w:rPr>
        <w:t xml:space="preserve">αι από εκεί και πέρα, να δείξουμε ότι πλέον είμαστε κανονική χώρα εντός δημοκρατικής Ευρώπης με τους θεσμούς της </w:t>
      </w:r>
      <w:r>
        <w:rPr>
          <w:rFonts w:eastAsia="Times New Roman"/>
          <w:bCs/>
        </w:rPr>
        <w:t>-</w:t>
      </w:r>
      <w:r>
        <w:rPr>
          <w:rFonts w:eastAsia="Times New Roman"/>
          <w:bCs/>
        </w:rPr>
        <w:t xml:space="preserve">που </w:t>
      </w:r>
      <w:r>
        <w:rPr>
          <w:rFonts w:eastAsia="Times New Roman"/>
          <w:bCs/>
        </w:rPr>
        <w:t>και</w:t>
      </w:r>
      <w:r>
        <w:rPr>
          <w:rFonts w:eastAsia="Times New Roman"/>
          <w:bCs/>
        </w:rPr>
        <w:t xml:space="preserve"> τότε είχαν αρχ</w:t>
      </w:r>
      <w:r>
        <w:rPr>
          <w:rFonts w:eastAsia="Times New Roman"/>
          <w:bCs/>
        </w:rPr>
        <w:t>ίσει, επίσης, να συζητιούνται τόσο έντονα</w:t>
      </w:r>
      <w:r>
        <w:rPr>
          <w:rFonts w:eastAsia="Times New Roman"/>
          <w:bCs/>
        </w:rPr>
        <w:t>-</w:t>
      </w:r>
      <w:r>
        <w:rPr>
          <w:rFonts w:eastAsia="Times New Roman"/>
          <w:bCs/>
        </w:rPr>
        <w:t xml:space="preserve"> για να πάμε στα επόμενα διακόσια χρόνια.  </w:t>
      </w:r>
    </w:p>
    <w:p w14:paraId="37394C16" w14:textId="77777777" w:rsidR="00B27939" w:rsidRDefault="00D93F4B">
      <w:pPr>
        <w:spacing w:after="0" w:line="600" w:lineRule="auto"/>
        <w:ind w:firstLine="720"/>
        <w:jc w:val="both"/>
        <w:rPr>
          <w:rFonts w:eastAsia="Times New Roman"/>
          <w:bCs/>
        </w:rPr>
      </w:pPr>
      <w:r>
        <w:rPr>
          <w:rFonts w:eastAsia="Times New Roman"/>
          <w:bCs/>
        </w:rPr>
        <w:t xml:space="preserve">Σε ένα τέτοιο πλαίσιο δεν είμαστε όλοι ίδιοι προφανώς. Υπάρχουν πραγματικές διαφορές  που μπορούν να συζητηθούν δημοκρατικά εντός ενός </w:t>
      </w:r>
      <w:r>
        <w:rPr>
          <w:rFonts w:eastAsia="Times New Roman"/>
          <w:bCs/>
        </w:rPr>
        <w:t xml:space="preserve">του κοινοβουλευτικού </w:t>
      </w:r>
      <w:r>
        <w:rPr>
          <w:rFonts w:eastAsia="Times New Roman"/>
          <w:bCs/>
        </w:rPr>
        <w:t xml:space="preserve">πλαισίου. </w:t>
      </w:r>
    </w:p>
    <w:p w14:paraId="37394C17" w14:textId="77777777" w:rsidR="00B27939" w:rsidRDefault="00D93F4B">
      <w:pPr>
        <w:spacing w:after="0" w:line="600" w:lineRule="auto"/>
        <w:ind w:firstLine="720"/>
        <w:jc w:val="both"/>
        <w:rPr>
          <w:rFonts w:eastAsia="Times New Roman"/>
          <w:bCs/>
        </w:rPr>
      </w:pPr>
      <w:r>
        <w:rPr>
          <w:rFonts w:eastAsia="Times New Roman"/>
          <w:bCs/>
        </w:rPr>
        <w:t>Ποι</w:t>
      </w:r>
      <w:r>
        <w:rPr>
          <w:rFonts w:eastAsia="Times New Roman"/>
          <w:bCs/>
        </w:rPr>
        <w:t xml:space="preserve">α είναι η βασική διαφορά; Έχει λεχθεί κατά κόρον: νεοφιλελευθερισμός από τη μια μεριά, μια αντίληψη επί της κοινωνίας με θεμέλιο την κοινωνία από την άλλη μεριά. </w:t>
      </w:r>
    </w:p>
    <w:p w14:paraId="37394C18" w14:textId="77777777" w:rsidR="00B27939" w:rsidRDefault="00D93F4B">
      <w:pPr>
        <w:spacing w:after="0" w:line="600" w:lineRule="auto"/>
        <w:ind w:firstLine="720"/>
        <w:jc w:val="both"/>
        <w:rPr>
          <w:rFonts w:eastAsia="Times New Roman"/>
          <w:bCs/>
        </w:rPr>
      </w:pPr>
      <w:r>
        <w:rPr>
          <w:rFonts w:eastAsia="Times New Roman"/>
          <w:bCs/>
        </w:rPr>
        <w:lastRenderedPageBreak/>
        <w:t>Κάποιοι δηλώνουν κατά καιρούς ότι δεν καταλαβαίνουν τι θα πει νεοφιλελευθερισμός. Να το εξηγή</w:t>
      </w:r>
      <w:r>
        <w:rPr>
          <w:rFonts w:eastAsia="Times New Roman"/>
          <w:bCs/>
        </w:rPr>
        <w:t>σω πολύ απλά. Ο νεοφιλελευθερισμός και φιλοσοφικά και θεωρητικά και ιστορικά στηρίζεται στην αρχή ότι το άτομο είναι το κέντρο μελέτης των πραγμάτων, το κέντρο κρίσης των εξελίξεων, κ</w:t>
      </w:r>
      <w:r>
        <w:rPr>
          <w:rFonts w:eastAsia="Times New Roman"/>
          <w:bCs/>
        </w:rPr>
        <w:t>.</w:t>
      </w:r>
      <w:r>
        <w:rPr>
          <w:rFonts w:eastAsia="Times New Roman"/>
          <w:bCs/>
        </w:rPr>
        <w:t>ο</w:t>
      </w:r>
      <w:r>
        <w:rPr>
          <w:rFonts w:eastAsia="Times New Roman"/>
          <w:bCs/>
        </w:rPr>
        <w:t>.</w:t>
      </w:r>
      <w:r>
        <w:rPr>
          <w:rFonts w:eastAsia="Times New Roman"/>
          <w:bCs/>
        </w:rPr>
        <w:t>κ</w:t>
      </w:r>
      <w:r>
        <w:rPr>
          <w:rFonts w:eastAsia="Times New Roman"/>
          <w:bCs/>
        </w:rPr>
        <w:t>.</w:t>
      </w:r>
      <w:r>
        <w:rPr>
          <w:rFonts w:eastAsia="Times New Roman"/>
          <w:bCs/>
        </w:rPr>
        <w:t>. Η Θάτσερ το είπε επιγραμματικά: «δεν υπάρχει κοινωνία παρά μόνο άν</w:t>
      </w:r>
      <w:r>
        <w:rPr>
          <w:rFonts w:eastAsia="Times New Roman"/>
          <w:bCs/>
        </w:rPr>
        <w:t xml:space="preserve">θρωπος». </w:t>
      </w:r>
    </w:p>
    <w:p w14:paraId="37394C19" w14:textId="77777777" w:rsidR="00B27939" w:rsidRDefault="00D93F4B">
      <w:pPr>
        <w:spacing w:after="0" w:line="600" w:lineRule="auto"/>
        <w:ind w:firstLine="720"/>
        <w:jc w:val="both"/>
        <w:rPr>
          <w:rFonts w:eastAsia="Times New Roman"/>
          <w:bCs/>
        </w:rPr>
      </w:pPr>
      <w:r>
        <w:rPr>
          <w:rFonts w:eastAsia="Times New Roman"/>
          <w:bCs/>
        </w:rPr>
        <w:t xml:space="preserve">Από την άλλη μεριά και χωρίς να είναι κανείς υποχρεωτικά μαρξιστής, ξεκινά από τον Αριστοτέλη, αν θέλετε, </w:t>
      </w:r>
      <w:r>
        <w:rPr>
          <w:rFonts w:eastAsia="Times New Roman"/>
          <w:bCs/>
        </w:rPr>
        <w:t xml:space="preserve">η άποψη ότι </w:t>
      </w:r>
      <w:r>
        <w:rPr>
          <w:rFonts w:eastAsia="Times New Roman"/>
          <w:bCs/>
        </w:rPr>
        <w:t>ο άνθρωπος είναι «ζώον πολιτικό», εννοώντας ζώον εντός πόλεως, ζώον κοινωνικό</w:t>
      </w:r>
      <w:r>
        <w:rPr>
          <w:rFonts w:eastAsia="Times New Roman"/>
          <w:bCs/>
        </w:rPr>
        <w:t>. Μ</w:t>
      </w:r>
      <w:r>
        <w:rPr>
          <w:rFonts w:eastAsia="Times New Roman"/>
          <w:bCs/>
        </w:rPr>
        <w:t>ε κοινωνικό είναι και κοινωνική συνείδηση</w:t>
      </w:r>
      <w:r>
        <w:rPr>
          <w:rFonts w:eastAsia="Times New Roman"/>
          <w:bCs/>
        </w:rPr>
        <w:t>. Όπως</w:t>
      </w:r>
      <w:r>
        <w:rPr>
          <w:rFonts w:eastAsia="Times New Roman"/>
          <w:bCs/>
        </w:rPr>
        <w:t xml:space="preserve"> </w:t>
      </w:r>
      <w:r>
        <w:rPr>
          <w:rFonts w:eastAsia="Times New Roman"/>
          <w:bCs/>
        </w:rPr>
        <w:t>η κίνηση των κοινωνιών είναι η διαμάχη, αν θέλετε, -κάποιοι την είπαν ταξική πάλη και κάποτε ο κ</w:t>
      </w:r>
      <w:r>
        <w:rPr>
          <w:rFonts w:eastAsia="Times New Roman"/>
          <w:bCs/>
        </w:rPr>
        <w:t>.</w:t>
      </w:r>
      <w:r>
        <w:rPr>
          <w:rFonts w:eastAsia="Times New Roman"/>
          <w:bCs/>
        </w:rPr>
        <w:t xml:space="preserve"> Λάσκαρης την </w:t>
      </w:r>
      <w:r w:rsidRPr="00BE272C">
        <w:rPr>
          <w:rFonts w:eastAsia="Times New Roman"/>
          <w:bCs/>
        </w:rPr>
        <w:t>κατήργησε έτσι, δια διατάγματος</w:t>
      </w:r>
      <w:r>
        <w:rPr>
          <w:rFonts w:eastAsia="Times New Roman"/>
          <w:bCs/>
        </w:rPr>
        <w:t>- όπου παλεύουν οι δούλοι με τους ελεύθερους, οι πλούσιοι με τους φτωχούς, οι πληβείοι με τους άρχοντες, οι δουλοπ</w:t>
      </w:r>
      <w:r>
        <w:rPr>
          <w:rFonts w:eastAsia="Times New Roman"/>
          <w:bCs/>
        </w:rPr>
        <w:t>άροικοι με τους φεουδάρχες, οι αστοί με τους προλετάριους.</w:t>
      </w:r>
    </w:p>
    <w:p w14:paraId="37394C1A" w14:textId="77777777" w:rsidR="00B27939" w:rsidRDefault="00D93F4B">
      <w:pPr>
        <w:spacing w:after="0" w:line="600" w:lineRule="auto"/>
        <w:ind w:firstLine="720"/>
        <w:jc w:val="both"/>
        <w:rPr>
          <w:rFonts w:eastAsia="Times New Roman"/>
          <w:bCs/>
        </w:rPr>
      </w:pPr>
      <w:r>
        <w:rPr>
          <w:rFonts w:eastAsia="Times New Roman"/>
          <w:bCs/>
        </w:rPr>
        <w:t>Από εκεί ξεκινάμε. Διαφορετικές οι αφετηρίες. Αν το πλαίσιο είναι δημοκρατικό, αυτές οι διαφωνίες αρχής, οι οποίες έχουν απολήξεις πρακτικές και πολιτικές πολύ συγκεκριμέν</w:t>
      </w:r>
      <w:r>
        <w:rPr>
          <w:rFonts w:eastAsia="Times New Roman"/>
          <w:bCs/>
        </w:rPr>
        <w:t>ες</w:t>
      </w:r>
      <w:r>
        <w:rPr>
          <w:rFonts w:eastAsia="Times New Roman"/>
          <w:bCs/>
        </w:rPr>
        <w:t xml:space="preserve">, μπορεί </w:t>
      </w:r>
      <w:r>
        <w:rPr>
          <w:rFonts w:eastAsia="Times New Roman"/>
          <w:bCs/>
        </w:rPr>
        <w:lastRenderedPageBreak/>
        <w:t>να τεθούν εντός</w:t>
      </w:r>
      <w:r>
        <w:rPr>
          <w:rFonts w:eastAsia="Times New Roman"/>
          <w:bCs/>
        </w:rPr>
        <w:t xml:space="preserve"> κοινωνίας, να αναλυθούν σε όλα τα συμφραζόμενά τους και στις απολήξεις τους, έτσι ώστε η κοινωνία να αποφασίσει ποιος και υπό ποιες συνθήκες θα </w:t>
      </w:r>
      <w:r>
        <w:rPr>
          <w:rFonts w:eastAsia="Times New Roman"/>
          <w:bCs/>
        </w:rPr>
        <w:t xml:space="preserve">αναδεικνύεται ανά </w:t>
      </w:r>
      <w:r>
        <w:rPr>
          <w:rFonts w:eastAsia="Times New Roman"/>
          <w:bCs/>
        </w:rPr>
        <w:t xml:space="preserve">τετραετία, </w:t>
      </w:r>
      <w:r w:rsidRPr="005571EC">
        <w:rPr>
          <w:rFonts w:eastAsia="Times New Roman"/>
          <w:bCs/>
        </w:rPr>
        <w:t>στους θεσμούς που έχουμε,</w:t>
      </w:r>
      <w:r>
        <w:rPr>
          <w:rFonts w:eastAsia="Times New Roman"/>
          <w:bCs/>
        </w:rPr>
        <w:t xml:space="preserve"> να κυβερνήσει.</w:t>
      </w:r>
    </w:p>
    <w:p w14:paraId="37394C1B" w14:textId="77777777" w:rsidR="00B27939" w:rsidRDefault="00D93F4B">
      <w:pPr>
        <w:spacing w:after="0" w:line="600" w:lineRule="auto"/>
        <w:ind w:firstLine="720"/>
        <w:jc w:val="both"/>
        <w:rPr>
          <w:rFonts w:eastAsia="Times New Roman"/>
          <w:bCs/>
        </w:rPr>
      </w:pPr>
      <w:r>
        <w:rPr>
          <w:rFonts w:eastAsia="Times New Roman"/>
          <w:bCs/>
        </w:rPr>
        <w:t>Και εδώ μπαίνει το δεύτερο ερώτημα</w:t>
      </w:r>
      <w:r>
        <w:rPr>
          <w:rFonts w:eastAsia="Times New Roman"/>
          <w:bCs/>
        </w:rPr>
        <w:t>. Υ</w:t>
      </w:r>
      <w:r>
        <w:rPr>
          <w:rFonts w:eastAsia="Times New Roman"/>
          <w:bCs/>
        </w:rPr>
        <w:t>πό π</w:t>
      </w:r>
      <w:r>
        <w:rPr>
          <w:rFonts w:eastAsia="Times New Roman"/>
          <w:bCs/>
        </w:rPr>
        <w:t>οίους όρους σήμερα μπορούμε να κάνουμε αυτή τη συζήτηση. Θα έλεγα, πλέον, προς τη</w:t>
      </w:r>
      <w:r>
        <w:rPr>
          <w:rFonts w:eastAsia="Times New Roman"/>
          <w:bCs/>
        </w:rPr>
        <w:t>ν πλευρά</w:t>
      </w:r>
      <w:r>
        <w:rPr>
          <w:rFonts w:eastAsia="Times New Roman"/>
          <w:bCs/>
        </w:rPr>
        <w:t xml:space="preserve"> της Αξιωματικής Αντιπολίτευσης το εξής: Ο τρόπος με τον οποίο χειρίζεται την πολιτική διαφωνία είναι κατανοητός, διότι στα βασικά δεν έχει κανένα επιχείρημα</w:t>
      </w:r>
      <w:r>
        <w:rPr>
          <w:rFonts w:eastAsia="Times New Roman"/>
          <w:bCs/>
        </w:rPr>
        <w:t>. Κ</w:t>
      </w:r>
      <w:r>
        <w:rPr>
          <w:rFonts w:eastAsia="Times New Roman"/>
          <w:bCs/>
        </w:rPr>
        <w:t xml:space="preserve">αι </w:t>
      </w:r>
      <w:r>
        <w:rPr>
          <w:rFonts w:eastAsia="Times New Roman"/>
          <w:bCs/>
        </w:rPr>
        <w:t>εξηγούμαι</w:t>
      </w:r>
      <w:r>
        <w:rPr>
          <w:rFonts w:eastAsia="Times New Roman"/>
          <w:bCs/>
        </w:rPr>
        <w:t xml:space="preserve"> αμέσως. </w:t>
      </w:r>
    </w:p>
    <w:p w14:paraId="37394C1C" w14:textId="77777777" w:rsidR="00B27939" w:rsidRDefault="00D93F4B">
      <w:pPr>
        <w:spacing w:after="0" w:line="600" w:lineRule="auto"/>
        <w:ind w:firstLine="720"/>
        <w:jc w:val="both"/>
        <w:rPr>
          <w:rFonts w:eastAsia="Times New Roman"/>
          <w:bCs/>
        </w:rPr>
      </w:pPr>
      <w:r>
        <w:rPr>
          <w:rFonts w:eastAsia="Times New Roman"/>
          <w:bCs/>
        </w:rPr>
        <w:t>Εμείς αναγκαστήκαμε να ψηφίσουμε ένα μνημόνιο ενάντια στις βαθύτερες πεποιθήσεις μας και λέγοντας ότι θα το εφαρμόσουμε πιστά γιατί πρέπει να ανακτηθεί η αξιοπρέπεια της χώρας παρά το κόστος που θα έχει στην κοινωνία μας.</w:t>
      </w:r>
    </w:p>
    <w:p w14:paraId="37394C1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Ταυτόχρονα, θα </w:t>
      </w:r>
      <w:r>
        <w:rPr>
          <w:rFonts w:eastAsia="Times New Roman" w:cs="Times New Roman"/>
          <w:szCs w:val="24"/>
        </w:rPr>
        <w:t>κάνουμε όλα όσα περνούν από το χέρι μας, ώστε το κόστος αυτού του μνημονίου που εμείς εφαρμόζουμε να είναι το μικρότερο δυνατό για αυτήν την κοινωνία. Αυτό προσπαθήσαμε να κάνουμε μέχρι σήμερα. Σε αυτή τη βάση, όμως, το μνημόνιο που εμείς υποτίθεται ότι φέ</w:t>
      </w:r>
      <w:r>
        <w:rPr>
          <w:rFonts w:eastAsia="Times New Roman" w:cs="Times New Roman"/>
          <w:szCs w:val="24"/>
        </w:rPr>
        <w:t xml:space="preserve">ραμε προς ψήφιση, </w:t>
      </w:r>
      <w:r>
        <w:rPr>
          <w:rFonts w:eastAsia="Times New Roman" w:cs="Times New Roman"/>
          <w:szCs w:val="24"/>
        </w:rPr>
        <w:lastRenderedPageBreak/>
        <w:t>το ψήφισε η Νέα Δημοκρατία, το ΠΑΣΟΚ και το Ποτάμι</w:t>
      </w:r>
      <w:r>
        <w:rPr>
          <w:rFonts w:eastAsia="Times New Roman" w:cs="Times New Roman"/>
          <w:szCs w:val="24"/>
        </w:rPr>
        <w:t>. Υ</w:t>
      </w:r>
      <w:r>
        <w:rPr>
          <w:rFonts w:eastAsia="Times New Roman" w:cs="Times New Roman"/>
          <w:szCs w:val="24"/>
        </w:rPr>
        <w:t xml:space="preserve">πονοώντας προφανώς ότι ψηφίζει και τους εφαρμοστικούς του νόμους και προφανώς υπονοώντας ότι εάν </w:t>
      </w:r>
      <w:r>
        <w:rPr>
          <w:rFonts w:eastAsia="Times New Roman" w:cs="Times New Roman"/>
          <w:szCs w:val="24"/>
        </w:rPr>
        <w:t xml:space="preserve">κατά </w:t>
      </w:r>
      <w:r>
        <w:rPr>
          <w:rFonts w:eastAsia="Times New Roman" w:cs="Times New Roman"/>
          <w:szCs w:val="24"/>
        </w:rPr>
        <w:t xml:space="preserve">τις περίφημες διαπραγματεύσεις κατορθώναμε να κερδίσουμε κάτι περισσότερο από αυτά </w:t>
      </w:r>
      <w:r>
        <w:rPr>
          <w:rFonts w:eastAsia="Times New Roman" w:cs="Times New Roman"/>
          <w:szCs w:val="24"/>
        </w:rPr>
        <w:t>που επέτασσε το μνημόνιο, θα συμφωνούσαν και αυτοί. Άλλο</w:t>
      </w:r>
      <w:r>
        <w:rPr>
          <w:rFonts w:eastAsia="Times New Roman" w:cs="Times New Roman"/>
          <w:szCs w:val="24"/>
        </w:rPr>
        <w:t xml:space="preserve"> επιχείρημα</w:t>
      </w:r>
      <w:r>
        <w:rPr>
          <w:rFonts w:eastAsia="Times New Roman" w:cs="Times New Roman"/>
          <w:szCs w:val="24"/>
        </w:rPr>
        <w:t xml:space="preserve"> από τα του οικονομικού και κοινωνικού προγράμματος του ΣΥΡΙΖΑ</w:t>
      </w:r>
      <w:r>
        <w:rPr>
          <w:rFonts w:eastAsia="Times New Roman" w:cs="Times New Roman"/>
          <w:szCs w:val="24"/>
        </w:rPr>
        <w:t>,</w:t>
      </w:r>
      <w:r>
        <w:rPr>
          <w:rFonts w:eastAsia="Times New Roman" w:cs="Times New Roman"/>
          <w:szCs w:val="24"/>
        </w:rPr>
        <w:t xml:space="preserve"> δεν έχει η Αντιπολίτευση</w:t>
      </w:r>
      <w:r>
        <w:rPr>
          <w:rFonts w:eastAsia="Times New Roman" w:cs="Times New Roman"/>
          <w:szCs w:val="24"/>
        </w:rPr>
        <w:t xml:space="preserve">. Δηλαδή επιχείρημα που να στέκεται και να διατηρεί </w:t>
      </w:r>
      <w:r>
        <w:rPr>
          <w:rFonts w:eastAsia="Times New Roman" w:cs="Times New Roman"/>
          <w:szCs w:val="24"/>
        </w:rPr>
        <w:t>στοιχειωδώς την ιστορικότητά της.</w:t>
      </w:r>
    </w:p>
    <w:p w14:paraId="37394C1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Δεύτερον, στο ά</w:t>
      </w:r>
      <w:r>
        <w:rPr>
          <w:rFonts w:eastAsia="Times New Roman" w:cs="Times New Roman"/>
          <w:szCs w:val="24"/>
        </w:rPr>
        <w:t xml:space="preserve">λλο μεγάλο θέμα, τα εθνικά, πάλι ο ΣΥΡΙΖΑ συνεχίζοντας μια προηγούμενη πορεία υιοθέτησε εμπράκτως και έκανε πράξη την εθνική γραμμή για το </w:t>
      </w:r>
      <w:r>
        <w:rPr>
          <w:rFonts w:eastAsia="Times New Roman" w:cs="Times New Roman"/>
          <w:szCs w:val="24"/>
        </w:rPr>
        <w:t>μ</w:t>
      </w:r>
      <w:r>
        <w:rPr>
          <w:rFonts w:eastAsia="Times New Roman" w:cs="Times New Roman"/>
          <w:szCs w:val="24"/>
        </w:rPr>
        <w:t xml:space="preserve">ακεδονικό. Την εθνική γραμμή δεν την έφτιαξε ο ΣΥΡΙΖΑ, </w:t>
      </w:r>
      <w:r>
        <w:rPr>
          <w:rFonts w:eastAsia="Times New Roman" w:cs="Times New Roman"/>
          <w:szCs w:val="24"/>
        </w:rPr>
        <w:t xml:space="preserve">απλώς </w:t>
      </w:r>
      <w:r>
        <w:rPr>
          <w:rFonts w:eastAsia="Times New Roman" w:cs="Times New Roman"/>
          <w:szCs w:val="24"/>
        </w:rPr>
        <w:t xml:space="preserve">τη δέχθηκε κάποια </w:t>
      </w:r>
      <w:r>
        <w:rPr>
          <w:rFonts w:eastAsia="Times New Roman" w:cs="Times New Roman"/>
          <w:szCs w:val="24"/>
        </w:rPr>
        <w:t xml:space="preserve">ενεργή </w:t>
      </w:r>
      <w:r>
        <w:rPr>
          <w:rFonts w:eastAsia="Times New Roman" w:cs="Times New Roman"/>
          <w:szCs w:val="24"/>
        </w:rPr>
        <w:t>στιγμή</w:t>
      </w:r>
      <w:r>
        <w:rPr>
          <w:rFonts w:eastAsia="Times New Roman" w:cs="Times New Roman"/>
          <w:szCs w:val="24"/>
        </w:rPr>
        <w:t>. Αυτή</w:t>
      </w:r>
      <w:r>
        <w:rPr>
          <w:rFonts w:eastAsia="Times New Roman" w:cs="Times New Roman"/>
          <w:szCs w:val="24"/>
        </w:rPr>
        <w:t xml:space="preserve"> ήταν αποτέλεσμα </w:t>
      </w:r>
      <w:r>
        <w:rPr>
          <w:rFonts w:eastAsia="Times New Roman" w:cs="Times New Roman"/>
          <w:szCs w:val="24"/>
        </w:rPr>
        <w:t>κ</w:t>
      </w:r>
      <w:r>
        <w:rPr>
          <w:rFonts w:eastAsia="Times New Roman" w:cs="Times New Roman"/>
          <w:szCs w:val="24"/>
        </w:rPr>
        <w:t xml:space="preserve">υρίως </w:t>
      </w:r>
      <w:r>
        <w:rPr>
          <w:rFonts w:eastAsia="Times New Roman" w:cs="Times New Roman"/>
          <w:szCs w:val="24"/>
        </w:rPr>
        <w:t xml:space="preserve">της πολιτικής του πατρός και της αδελφής του Αρχηγού της Νέας Δημοκρατίας. Με αυτήν την έννοια η Νέα Δημοκρατία θα έπρεπε να πει </w:t>
      </w:r>
      <w:r>
        <w:rPr>
          <w:rFonts w:eastAsia="Times New Roman" w:cs="Times New Roman"/>
          <w:szCs w:val="24"/>
        </w:rPr>
        <w:t xml:space="preserve">το εξής: </w:t>
      </w:r>
      <w:r>
        <w:rPr>
          <w:rFonts w:eastAsia="Times New Roman" w:cs="Times New Roman"/>
          <w:szCs w:val="24"/>
        </w:rPr>
        <w:t xml:space="preserve">αν ήθελα να συζητήσω σοβαρά πολιτικά, ευχαριστούμε τον ΣΥΡΙΖΑ, αλλά εμείς </w:t>
      </w:r>
      <w:r>
        <w:rPr>
          <w:rFonts w:eastAsia="Times New Roman" w:cs="Times New Roman"/>
          <w:szCs w:val="24"/>
        </w:rPr>
        <w:t xml:space="preserve">διαμορφώσαμε </w:t>
      </w:r>
      <w:r>
        <w:rPr>
          <w:rFonts w:eastAsia="Times New Roman" w:cs="Times New Roman"/>
          <w:szCs w:val="24"/>
        </w:rPr>
        <w:t>αυτή τη γραμμή και τη σχε</w:t>
      </w:r>
      <w:r>
        <w:rPr>
          <w:rFonts w:eastAsia="Times New Roman" w:cs="Times New Roman"/>
          <w:szCs w:val="24"/>
        </w:rPr>
        <w:t xml:space="preserve">διάσαμε. Άρα χαιρόμαστε που ο ΣΥΡΙΖΑ έρχεται σε αυτά </w:t>
      </w:r>
      <w:r>
        <w:rPr>
          <w:rFonts w:eastAsia="Times New Roman" w:cs="Times New Roman"/>
          <w:szCs w:val="24"/>
        </w:rPr>
        <w:lastRenderedPageBreak/>
        <w:t xml:space="preserve">που λέγαμε εμείς. </w:t>
      </w:r>
      <w:r>
        <w:rPr>
          <w:rFonts w:eastAsia="Times New Roman" w:cs="Times New Roman"/>
          <w:szCs w:val="24"/>
        </w:rPr>
        <w:t xml:space="preserve">Αλλά η Νέα Δημοκρατία δεν το </w:t>
      </w:r>
      <w:r>
        <w:rPr>
          <w:rFonts w:eastAsia="Times New Roman" w:cs="Times New Roman"/>
          <w:szCs w:val="24"/>
        </w:rPr>
        <w:t>κάνει. Ούτε εκεί μπορεί να σταθεί. Αντ’ αυτού, έχει εξαπολύσει την γνωστή εκστρατεία περί ψευδών κ.ο.κ. κ</w:t>
      </w:r>
      <w:r>
        <w:rPr>
          <w:rFonts w:eastAsia="Times New Roman" w:cs="Times New Roman"/>
          <w:szCs w:val="24"/>
        </w:rPr>
        <w:t>α</w:t>
      </w:r>
      <w:r>
        <w:rPr>
          <w:rFonts w:eastAsia="Times New Roman" w:cs="Times New Roman"/>
          <w:szCs w:val="24"/>
        </w:rPr>
        <w:t>ι έχει φτάσει πλέον στο σημείο</w:t>
      </w:r>
      <w:r>
        <w:rPr>
          <w:rFonts w:eastAsia="Times New Roman" w:cs="Times New Roman"/>
          <w:szCs w:val="24"/>
        </w:rPr>
        <w:t>,</w:t>
      </w:r>
      <w:r>
        <w:rPr>
          <w:rFonts w:eastAsia="Times New Roman" w:cs="Times New Roman"/>
          <w:szCs w:val="24"/>
        </w:rPr>
        <w:t xml:space="preserve"> τελευταία αποστροφ</w:t>
      </w:r>
      <w:r>
        <w:rPr>
          <w:rFonts w:eastAsia="Times New Roman" w:cs="Times New Roman"/>
          <w:szCs w:val="24"/>
        </w:rPr>
        <w:t>ή του κ. Μητσοτάκη πρόσφατα στο συνέδριο της Νέας Δημοκρατίας</w:t>
      </w:r>
      <w:r>
        <w:rPr>
          <w:rFonts w:eastAsia="Times New Roman" w:cs="Times New Roman"/>
          <w:szCs w:val="24"/>
        </w:rPr>
        <w:t>, «</w:t>
      </w:r>
      <w:r>
        <w:rPr>
          <w:rFonts w:eastAsia="Times New Roman" w:cs="Times New Roman"/>
          <w:szCs w:val="24"/>
        </w:rPr>
        <w:t>πρέπει να τελειώνουμε με ό,τι πιστεύει ο ΣΥΡΙΖΑ</w:t>
      </w:r>
      <w:r>
        <w:rPr>
          <w:rFonts w:eastAsia="Times New Roman" w:cs="Times New Roman"/>
          <w:szCs w:val="24"/>
        </w:rPr>
        <w:t>»</w:t>
      </w:r>
      <w:r>
        <w:rPr>
          <w:rFonts w:eastAsia="Times New Roman" w:cs="Times New Roman"/>
          <w:szCs w:val="24"/>
        </w:rPr>
        <w:t>. Αυτό είναι απολύτως ανατριχιαστικό. Είναι υπεράνω κάθε δυνατότητας δημοκρατικής συζήτησης και οδηγεί στα άκρα, στον πάτο του βαρελιού που λέγε</w:t>
      </w:r>
      <w:r>
        <w:rPr>
          <w:rFonts w:eastAsia="Times New Roman" w:cs="Times New Roman"/>
          <w:szCs w:val="24"/>
        </w:rPr>
        <w:t>ται φασισμός και ναζισμός. Εκεί δεν έχω να πω πολλά. Έχουν λεχθεί ήδη πολλά και ο χρόνος τελειώνει. Θα έλεγα, όμως, στον κ. Μητσοτάκη το εξής. Ας ξαναδεί, αν δεν το έχει δει ή ας το δει πρώτη φορά –φαντάζομαι αυτή είναι η περίπτωση- το έργο του Κιούμπρικ «</w:t>
      </w:r>
      <w:r>
        <w:rPr>
          <w:rFonts w:eastAsia="Times New Roman" w:cs="Times New Roman"/>
          <w:szCs w:val="24"/>
        </w:rPr>
        <w:t>Σπάρτακος». Επί Ρωμαϊκής Αυτοκρατορίας, η εξέ</w:t>
      </w:r>
      <w:r>
        <w:rPr>
          <w:rFonts w:eastAsia="Times New Roman" w:cs="Times New Roman"/>
          <w:szCs w:val="24"/>
        </w:rPr>
        <w:t>γερση</w:t>
      </w:r>
      <w:r>
        <w:rPr>
          <w:rFonts w:eastAsia="Times New Roman" w:cs="Times New Roman"/>
          <w:szCs w:val="24"/>
        </w:rPr>
        <w:t xml:space="preserve"> του Σπάρτακου που οδήγησε βεβαίως στη σταύρωσή του, </w:t>
      </w:r>
      <w:r>
        <w:rPr>
          <w:rFonts w:eastAsia="Times New Roman" w:cs="Times New Roman"/>
          <w:szCs w:val="24"/>
        </w:rPr>
        <w:t>επ</w:t>
      </w:r>
      <w:r>
        <w:rPr>
          <w:rFonts w:eastAsia="Times New Roman" w:cs="Times New Roman"/>
          <w:szCs w:val="24"/>
        </w:rPr>
        <w:t xml:space="preserve">έφερε το εξής από τη μεριά του </w:t>
      </w:r>
      <w:r>
        <w:rPr>
          <w:rFonts w:eastAsia="Times New Roman" w:cs="Times New Roman"/>
          <w:szCs w:val="24"/>
        </w:rPr>
        <w:t>α</w:t>
      </w:r>
      <w:r>
        <w:rPr>
          <w:rFonts w:eastAsia="Times New Roman" w:cs="Times New Roman"/>
          <w:szCs w:val="24"/>
        </w:rPr>
        <w:t>υτοκράτορα. Απαγόρευσε να ακούγεται το όνομα του Σπάρτακου αιωνίως, επί ποινή θανάτου. Και, ω του θαύματος, το όνομα το</w:t>
      </w:r>
      <w:r>
        <w:rPr>
          <w:rFonts w:eastAsia="Times New Roman" w:cs="Times New Roman"/>
          <w:szCs w:val="24"/>
        </w:rPr>
        <w:t xml:space="preserve">υ Σπάρτακου </w:t>
      </w:r>
      <w:r>
        <w:rPr>
          <w:rFonts w:eastAsia="Times New Roman" w:cs="Times New Roman"/>
          <w:szCs w:val="24"/>
        </w:rPr>
        <w:t xml:space="preserve">όχι μόνο </w:t>
      </w:r>
      <w:r>
        <w:rPr>
          <w:rFonts w:eastAsia="Times New Roman" w:cs="Times New Roman"/>
          <w:szCs w:val="24"/>
        </w:rPr>
        <w:t>δεν σταμάτησε να προφέρεται, αλλά είναι ένα όνομα που εμπνέει ακόμα όλους όσο</w:t>
      </w:r>
      <w:r>
        <w:rPr>
          <w:rFonts w:eastAsia="Times New Roman" w:cs="Times New Roman"/>
          <w:szCs w:val="24"/>
        </w:rPr>
        <w:t>ι</w:t>
      </w:r>
      <w:r>
        <w:rPr>
          <w:rFonts w:eastAsia="Times New Roman" w:cs="Times New Roman"/>
          <w:szCs w:val="24"/>
        </w:rPr>
        <w:t xml:space="preserve"> παλεύουν για τη δημοκρατία κα τη δικαιοσύνη. Ας ξαναδεί το </w:t>
      </w:r>
      <w:r>
        <w:rPr>
          <w:rFonts w:eastAsia="Times New Roman" w:cs="Times New Roman"/>
          <w:szCs w:val="24"/>
        </w:rPr>
        <w:lastRenderedPageBreak/>
        <w:t xml:space="preserve">έργο αυτό ή ας το δει για πρώτη φορά και ξανασυζητάμε τι θα πει να </w:t>
      </w:r>
      <w:r>
        <w:rPr>
          <w:rFonts w:eastAsia="Times New Roman" w:cs="Times New Roman"/>
          <w:szCs w:val="24"/>
        </w:rPr>
        <w:t>«</w:t>
      </w:r>
      <w:r>
        <w:rPr>
          <w:rFonts w:eastAsia="Times New Roman" w:cs="Times New Roman"/>
          <w:szCs w:val="24"/>
        </w:rPr>
        <w:t>τελειώνουμε με όσα πιστεύει ο</w:t>
      </w:r>
      <w:r>
        <w:rPr>
          <w:rFonts w:eastAsia="Times New Roman" w:cs="Times New Roman"/>
          <w:szCs w:val="24"/>
        </w:rPr>
        <w:t xml:space="preserve"> ΣΥΡΙΖΑ</w:t>
      </w:r>
      <w:r>
        <w:rPr>
          <w:rFonts w:eastAsia="Times New Roman" w:cs="Times New Roman"/>
          <w:szCs w:val="24"/>
        </w:rPr>
        <w:t>»</w:t>
      </w:r>
      <w:r>
        <w:rPr>
          <w:rFonts w:eastAsia="Times New Roman" w:cs="Times New Roman"/>
          <w:szCs w:val="24"/>
        </w:rPr>
        <w:t xml:space="preserve">. </w:t>
      </w:r>
    </w:p>
    <w:p w14:paraId="37394C1F" w14:textId="77777777" w:rsidR="00B27939" w:rsidRDefault="00D93F4B">
      <w:pPr>
        <w:spacing w:after="0"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37394C2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 </w:t>
      </w:r>
      <w:r w:rsidRPr="00536E1D">
        <w:rPr>
          <w:rFonts w:eastAsia="Times New Roman" w:cs="Times New Roman"/>
          <w:b/>
          <w:szCs w:val="24"/>
        </w:rPr>
        <w:t>ΠΡΟΕΔΡΕΥΟΥΣΑ (Αναστασία Χριστοδουλοπούλου)</w:t>
      </w:r>
      <w:r w:rsidRPr="00FA208E">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Τον λόγο έχει τώρα ο κ. Γεωργιάδης από τη Νέα Δημοκρατία και μετά θα ακολουθήσει η κ. Παπαρήγα.</w:t>
      </w:r>
    </w:p>
    <w:p w14:paraId="37394C2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sidRPr="00FA208E">
        <w:rPr>
          <w:rFonts w:eastAsia="Times New Roman" w:cs="Times New Roman"/>
          <w:b/>
          <w:szCs w:val="24"/>
        </w:rPr>
        <w:t>:</w:t>
      </w:r>
      <w:r w:rsidRPr="00FA208E">
        <w:rPr>
          <w:rFonts w:eastAsia="Times New Roman" w:cs="Times New Roman"/>
          <w:szCs w:val="24"/>
        </w:rPr>
        <w:t xml:space="preserve"> </w:t>
      </w:r>
      <w:r>
        <w:rPr>
          <w:rFonts w:eastAsia="Times New Roman" w:cs="Times New Roman"/>
          <w:szCs w:val="24"/>
        </w:rPr>
        <w:t>Ευχαριστώ, κυρία Πρόεδρε.</w:t>
      </w:r>
    </w:p>
    <w:p w14:paraId="37394C2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τον προϋπολογισμό της χώρας και ακούμε διάφορα επιχειρήματα. Και καλό είναι να ανταλλάσσουμε τα επιχειρήματα και να διευκρινίζονται ορισμένα. Προχθές στην ομιλία του κυρίου Πρωθυπουργού με τον κύριο Πρόεδρο της Αξιωμα</w:t>
      </w:r>
      <w:r>
        <w:rPr>
          <w:rFonts w:eastAsia="Times New Roman" w:cs="Times New Roman"/>
          <w:szCs w:val="24"/>
        </w:rPr>
        <w:t>τικής Αντιπολίτευσης υπήρξε η συνήθης στην Ελλάδα αντιδικία στο πόση ήταν η ζημιά που έγινε στην ελληνική οικονομία το πρώτο εξάμηνο του 2015. Και μου κάνει τρομερή εντύπωση –και χαίρομαι που είναι εδώ ο κ. Τσακαλώτος- γιατί ο κ. Τσίπρας επιτίθεται στη Νέα</w:t>
      </w:r>
      <w:r>
        <w:rPr>
          <w:rFonts w:eastAsia="Times New Roman" w:cs="Times New Roman"/>
          <w:szCs w:val="24"/>
        </w:rPr>
        <w:t xml:space="preserve"> Δημοκρατία και στον </w:t>
      </w:r>
      <w:r>
        <w:rPr>
          <w:rFonts w:eastAsia="Times New Roman" w:cs="Times New Roman"/>
          <w:szCs w:val="24"/>
        </w:rPr>
        <w:lastRenderedPageBreak/>
        <w:t>Κυριάκο Μητσοτάκη, όταν αναφέρεται στη ζημιά των 100 δισεκατομμυρίων και δεν πηγαίνει ο ίδιος ο κ. Τσακαλώτος να λύσει αυτή τη διαφορά του με τον κ. Ρέγκλιν</w:t>
      </w:r>
      <w:r>
        <w:rPr>
          <w:rFonts w:eastAsia="Times New Roman" w:cs="Times New Roman"/>
          <w:szCs w:val="24"/>
        </w:rPr>
        <w:t>γ</w:t>
      </w:r>
      <w:r>
        <w:rPr>
          <w:rFonts w:eastAsia="Times New Roman" w:cs="Times New Roman"/>
          <w:szCs w:val="24"/>
        </w:rPr>
        <w:t>κ.</w:t>
      </w:r>
    </w:p>
    <w:p w14:paraId="37394C2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Εσείς, κύριε Υπουργέ, δεν γνωρίζετε τον κ. Ρέγκλιν</w:t>
      </w:r>
      <w:r>
        <w:rPr>
          <w:rFonts w:eastAsia="Times New Roman" w:cs="Times New Roman"/>
          <w:szCs w:val="24"/>
        </w:rPr>
        <w:t>γ</w:t>
      </w:r>
      <w:r>
        <w:rPr>
          <w:rFonts w:eastAsia="Times New Roman" w:cs="Times New Roman"/>
          <w:szCs w:val="24"/>
        </w:rPr>
        <w:t>κ; Δεν έχετε κάνει συμφω</w:t>
      </w:r>
      <w:r>
        <w:rPr>
          <w:rFonts w:eastAsia="Times New Roman" w:cs="Times New Roman"/>
          <w:szCs w:val="24"/>
        </w:rPr>
        <w:t>νία με τον κ. Ρέγκλιν</w:t>
      </w:r>
      <w:r>
        <w:rPr>
          <w:rFonts w:eastAsia="Times New Roman" w:cs="Times New Roman"/>
          <w:szCs w:val="24"/>
        </w:rPr>
        <w:t>γ</w:t>
      </w:r>
      <w:r>
        <w:rPr>
          <w:rFonts w:eastAsia="Times New Roman" w:cs="Times New Roman"/>
          <w:szCs w:val="24"/>
        </w:rPr>
        <w:t xml:space="preserve">κ για διευθέτηση του ελληνικού χρέους; Δεν μιλάτε με τον </w:t>
      </w:r>
      <w:r>
        <w:rPr>
          <w:rFonts w:eastAsia="Times New Roman" w:cs="Times New Roman"/>
          <w:szCs w:val="24"/>
          <w:lang w:val="en-GB"/>
        </w:rPr>
        <w:t>ESM</w:t>
      </w:r>
      <w:r>
        <w:rPr>
          <w:rFonts w:eastAsia="Times New Roman" w:cs="Times New Roman"/>
          <w:szCs w:val="24"/>
        </w:rPr>
        <w:t>; Εσείς ο ίδιος λοιπόν, ο κ. Τσακαλώτος, για ποι</w:t>
      </w:r>
      <w:r>
        <w:rPr>
          <w:rFonts w:eastAsia="Times New Roman" w:cs="Times New Roman"/>
          <w:szCs w:val="24"/>
          <w:lang w:val="en-US"/>
        </w:rPr>
        <w:t>o</w:t>
      </w:r>
      <w:r>
        <w:rPr>
          <w:rFonts w:eastAsia="Times New Roman" w:cs="Times New Roman"/>
          <w:szCs w:val="24"/>
        </w:rPr>
        <w:t>ν λόγο δεν πάτε στον Ρέγκλιν</w:t>
      </w:r>
      <w:r>
        <w:rPr>
          <w:rFonts w:eastAsia="Times New Roman" w:cs="Times New Roman"/>
          <w:szCs w:val="24"/>
        </w:rPr>
        <w:t>γ</w:t>
      </w:r>
      <w:r>
        <w:rPr>
          <w:rFonts w:eastAsia="Times New Roman" w:cs="Times New Roman"/>
          <w:szCs w:val="24"/>
        </w:rPr>
        <w:t>κ, να πείτε «Αγαπητέ κύριε Ρέγκλιν</w:t>
      </w:r>
      <w:r>
        <w:rPr>
          <w:rFonts w:eastAsia="Times New Roman" w:cs="Times New Roman"/>
          <w:szCs w:val="24"/>
        </w:rPr>
        <w:t>γ</w:t>
      </w:r>
      <w:r>
        <w:rPr>
          <w:rFonts w:eastAsia="Times New Roman" w:cs="Times New Roman"/>
          <w:szCs w:val="24"/>
        </w:rPr>
        <w:t>κ, γιατί μας χρεώνετε 100 δισεκατομμύρια και λέτε ψέματα;»; «</w:t>
      </w:r>
      <w:r>
        <w:rPr>
          <w:rFonts w:eastAsia="Times New Roman" w:cs="Times New Roman"/>
          <w:szCs w:val="24"/>
        </w:rPr>
        <w:t>Και να το σωστό επιχείρημα του κ. Τσίπρα που πήγε να προσθέσει τη ζημία στην ελληνική οικονομία, στο δημόσιο χρέος», που είναι επιχείρημα Α</w:t>
      </w:r>
      <w:r>
        <w:rPr>
          <w:rFonts w:eastAsia="Times New Roman" w:cs="Times New Roman"/>
          <w:szCs w:val="24"/>
        </w:rPr>
        <w:t>΄</w:t>
      </w:r>
      <w:r>
        <w:rPr>
          <w:rFonts w:eastAsia="Times New Roman" w:cs="Times New Roman"/>
          <w:szCs w:val="24"/>
        </w:rPr>
        <w:t xml:space="preserve"> Δημοτικού, </w:t>
      </w:r>
      <w:r>
        <w:rPr>
          <w:rFonts w:eastAsia="Times New Roman" w:cs="Times New Roman"/>
          <w:szCs w:val="24"/>
        </w:rPr>
        <w:t xml:space="preserve">γιατί </w:t>
      </w:r>
      <w:r>
        <w:rPr>
          <w:rFonts w:eastAsia="Times New Roman" w:cs="Times New Roman"/>
          <w:szCs w:val="24"/>
        </w:rPr>
        <w:t xml:space="preserve">στη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Δημοτικού έχεις μάθει ότι είναι λάθος.</w:t>
      </w:r>
    </w:p>
    <w:p w14:paraId="37394C2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λοιπόν, κύριε Υπουργέ, αντί να κάνετε τα κοκόρια στην ελληνική Βουλή, πηγαίνετε εκεί στα αφεντικά σας στην Ευρώπη, να τους πείτε πόσα δισεκατομμύρια ζημιά κάνατε, γιατί ο κ. </w:t>
      </w:r>
      <w:r>
        <w:rPr>
          <w:rFonts w:eastAsia="Times New Roman" w:cs="Times New Roman"/>
          <w:szCs w:val="24"/>
        </w:rPr>
        <w:t>Ρέγκλινγκ</w:t>
      </w:r>
      <w:r>
        <w:rPr>
          <w:rFonts w:eastAsia="Times New Roman" w:cs="Times New Roman"/>
          <w:szCs w:val="24"/>
        </w:rPr>
        <w:t xml:space="preserve"> είπε ότι κάνατε ζημιά 100 δισεκατομμύρια. Ούτε ο κ. Μητσοτάκης ούτε ο κ</w:t>
      </w:r>
      <w:r>
        <w:rPr>
          <w:rFonts w:eastAsia="Times New Roman" w:cs="Times New Roman"/>
          <w:szCs w:val="24"/>
        </w:rPr>
        <w:t>. Στουρνάρας ούτε κανένας άλλος.</w:t>
      </w:r>
    </w:p>
    <w:p w14:paraId="37394C2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δε, -και αυτό έχει ακόμα μεγαλύτερη σημασία, κυρίες και κύριοι συνάδελφοι- ότι ο κ. </w:t>
      </w:r>
      <w:r>
        <w:rPr>
          <w:rFonts w:eastAsia="Times New Roman" w:cs="Times New Roman"/>
          <w:szCs w:val="24"/>
        </w:rPr>
        <w:t>Ρέγκλινγκ</w:t>
      </w:r>
      <w:r>
        <w:rPr>
          <w:rFonts w:eastAsia="Times New Roman" w:cs="Times New Roman"/>
          <w:szCs w:val="24"/>
        </w:rPr>
        <w:t xml:space="preserve"> μετράει την ελληνική οικονομία μέχρι τελευταίο</w:t>
      </w:r>
      <w:r>
        <w:rPr>
          <w:rFonts w:eastAsia="Times New Roman" w:cs="Times New Roman"/>
          <w:szCs w:val="24"/>
        </w:rPr>
        <w:t>υ</w:t>
      </w:r>
      <w:r>
        <w:rPr>
          <w:rFonts w:eastAsia="Times New Roman" w:cs="Times New Roman"/>
          <w:szCs w:val="24"/>
        </w:rPr>
        <w:t xml:space="preserve"> ευρώ. Γιατί είναι ο βασικός μας δανειστής. Άρα σε αυτόν μένει να έχει τον </w:t>
      </w:r>
      <w:r>
        <w:rPr>
          <w:rFonts w:eastAsia="Times New Roman" w:cs="Times New Roman"/>
          <w:szCs w:val="24"/>
        </w:rPr>
        <w:t>πιο ακριβή υπολογισμό, γιατί βάσει αυτού του υπολογισμού καθορίζονται τα δάνεια προς την Ελληνική Δημοκρατία. Άρα προφανώς ο δικός του υπολογισμός έχει τη μεγαλύτερη αξιοπιστία και προφανώς εκεί δεν τολμάτε να θέσετε τέτοια θέματα. Άρα τα 100 δισεκατομμύρι</w:t>
      </w:r>
      <w:r>
        <w:rPr>
          <w:rFonts w:eastAsia="Times New Roman" w:cs="Times New Roman"/>
          <w:szCs w:val="24"/>
        </w:rPr>
        <w:t>α ζημιά τα φάγαμε στο κεφάλι.</w:t>
      </w:r>
    </w:p>
    <w:p w14:paraId="37394C2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Δεύτερο θέμα που ακούω συνέχεια </w:t>
      </w:r>
      <w:r>
        <w:rPr>
          <w:rFonts w:eastAsia="Times New Roman" w:cs="Times New Roman"/>
          <w:szCs w:val="24"/>
        </w:rPr>
        <w:t xml:space="preserve">είναι </w:t>
      </w:r>
      <w:r>
        <w:rPr>
          <w:rFonts w:eastAsia="Times New Roman" w:cs="Times New Roman"/>
          <w:szCs w:val="24"/>
        </w:rPr>
        <w:t xml:space="preserve">ότι τα εξαιρετικά υψηλά πρωτογενή πλεονάσματα που είχε συμφωνήσει η </w:t>
      </w:r>
      <w:r>
        <w:rPr>
          <w:rFonts w:eastAsia="Times New Roman" w:cs="Times New Roman"/>
          <w:szCs w:val="24"/>
        </w:rPr>
        <w:t>κ</w:t>
      </w:r>
      <w:r>
        <w:rPr>
          <w:rFonts w:eastAsia="Times New Roman" w:cs="Times New Roman"/>
          <w:szCs w:val="24"/>
        </w:rPr>
        <w:t>υβέρνηση Σαμαρά, ήταν αδύνατον να επιτευχθούν, ύψους 4,5%. Αυτό τ</w:t>
      </w:r>
      <w:r>
        <w:rPr>
          <w:rFonts w:eastAsia="Times New Roman" w:cs="Times New Roman"/>
          <w:szCs w:val="24"/>
        </w:rPr>
        <w:t>ο</w:t>
      </w:r>
      <w:r>
        <w:rPr>
          <w:rFonts w:eastAsia="Times New Roman" w:cs="Times New Roman"/>
          <w:szCs w:val="24"/>
        </w:rPr>
        <w:t xml:space="preserve"> έχουν πει καμιά δεκαριά, μέχρις στιγμής, Βουλευτές του ΣΥΡΙΖΑ, όσο πρόλαβα να παρακολουθήσω, για να δικαιολογήσουν δηλαδή αυτή τη ζημιά που ανέφερα προηγουμένως. </w:t>
      </w:r>
    </w:p>
    <w:p w14:paraId="37394C2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Με συγχωρείτε. Εσείς, και πέρυσι και φέτος, όπως πηγαίνει το πράγμα, κάνατε πρωτογενή πλεονά</w:t>
      </w:r>
      <w:r>
        <w:rPr>
          <w:rFonts w:eastAsia="Times New Roman" w:cs="Times New Roman"/>
          <w:szCs w:val="24"/>
        </w:rPr>
        <w:t xml:space="preserve">σματα πολύ παραπάνω από 4,5%. Πολύ παραπάνω! Ίσα-ίσα, αποδείξατε στην </w:t>
      </w:r>
      <w:r>
        <w:rPr>
          <w:rFonts w:eastAsia="Times New Roman" w:cs="Times New Roman"/>
          <w:szCs w:val="24"/>
        </w:rPr>
        <w:lastRenderedPageBreak/>
        <w:t xml:space="preserve">πράξη ότι το 4,5% πρωτογενές πλεόνασμα τελικά δεν ήταν αδύνατον για την ελληνική οικονομία και έχετε δώσει στους δανειστές </w:t>
      </w:r>
      <w:r>
        <w:rPr>
          <w:rFonts w:eastAsia="Times New Roman" w:cs="Times New Roman"/>
          <w:szCs w:val="24"/>
        </w:rPr>
        <w:t>μας,</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ένα πολύ αντίπαλο σε εμάς επιχείρημα. Διότι, ενώ</w:t>
      </w:r>
      <w:r>
        <w:rPr>
          <w:rFonts w:eastAsia="Times New Roman" w:cs="Times New Roman"/>
          <w:szCs w:val="24"/>
        </w:rPr>
        <w:t xml:space="preserve"> κι εμείς ως Νέα Δημοκρατία και ο </w:t>
      </w:r>
      <w:r>
        <w:rPr>
          <w:rFonts w:eastAsia="Times New Roman" w:cs="Times New Roman"/>
          <w:szCs w:val="24"/>
        </w:rPr>
        <w:t>δ</w:t>
      </w:r>
      <w:r>
        <w:rPr>
          <w:rFonts w:eastAsia="Times New Roman" w:cs="Times New Roman"/>
          <w:szCs w:val="24"/>
        </w:rPr>
        <w:t>ιοικητής της Τραπέζης της Ελλάδος και υποτίθεται κι εσείς, λέμε στους Ευρωπαίους εταίρους μας ότι η δέσμευσή μας για πρωτογενές πλεόνασμα 3,5% είναι μία υπερβολική δέσμευση, ζητάμε όλοι να αλλάξει η συμφωνία και να μεταφε</w:t>
      </w:r>
      <w:r>
        <w:rPr>
          <w:rFonts w:eastAsia="Times New Roman" w:cs="Times New Roman"/>
          <w:szCs w:val="24"/>
        </w:rPr>
        <w:t xml:space="preserve">ρθεί ο στόχος του 2%, την ίδια στιγμή που λέμε αυτό, έρχεστε εσείς και λέτε «ρεκόρ πρωτογενούς πλεονάσματος 6%, 5,5%, 7%». Μα, βεβαίως, όταν βλέπουν οι δανειστές ότι καταφέρνεις να κάνεις 5,5%, 6%, 7% πρωτογενές πλεόνασμα, γιατί να κάνουν το 3,5% σε 2%; </w:t>
      </w:r>
    </w:p>
    <w:p w14:paraId="37394C2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 xml:space="preserve">ρα </w:t>
      </w:r>
      <w:r>
        <w:rPr>
          <w:rFonts w:eastAsia="Times New Roman" w:cs="Times New Roman"/>
          <w:szCs w:val="24"/>
        </w:rPr>
        <w:t>ποια είναι τώρα</w:t>
      </w:r>
      <w:r>
        <w:rPr>
          <w:rFonts w:eastAsia="Times New Roman" w:cs="Times New Roman"/>
          <w:szCs w:val="24"/>
        </w:rPr>
        <w:t xml:space="preserve"> η πολιτική σας επιλογή; Είναι να «στραγγαλίζετε» την οικονομία, για να επιτυγχάνετε υψηλά πρωτογενή πλεονάσματα και να παίρνετε ένα μικρό κλάσμα αυτών και να το επιστρέφετε στην οικονομία διά των επιδομάτων. Αυτό αποτελεί και το βασικότε</w:t>
      </w:r>
      <w:r>
        <w:rPr>
          <w:rFonts w:eastAsia="Times New Roman" w:cs="Times New Roman"/>
          <w:szCs w:val="24"/>
        </w:rPr>
        <w:t xml:space="preserve">ρο επιχείρημα των ξένων δανειστών γιατί δεν πρέπει να μειώσουν τον στόχο του πρωτογενούς πλεονάσματος. Και εκεί βρίσκεται το έγκλημα που έχετε κάνει στην </w:t>
      </w:r>
      <w:r>
        <w:rPr>
          <w:rFonts w:eastAsia="Times New Roman" w:cs="Times New Roman"/>
          <w:szCs w:val="24"/>
        </w:rPr>
        <w:lastRenderedPageBreak/>
        <w:t xml:space="preserve">οικονομία. Διότι, εάν δεν είχατε επιτύχει αυτούς τους υψηλούς στόχους του πλεονάσματος, τότε ο ρυθμός </w:t>
      </w:r>
      <w:r>
        <w:rPr>
          <w:rFonts w:eastAsia="Times New Roman" w:cs="Times New Roman"/>
          <w:szCs w:val="24"/>
        </w:rPr>
        <w:t xml:space="preserve">ανάπτυξης της χώρας θα ήταν πολύ μεγαλύτερος. </w:t>
      </w:r>
    </w:p>
    <w:p w14:paraId="37394C2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κυρίες και κύριοι συνάδελφοι, αυτό για το οποίο πανηγυρίζετε οι Βουλευτές του ΣΥΡΙΖΑ, ο κ. Τσακαλώτος και ο κ. Τσίπρας, σε όλες τις ομιλίες και σε όλα τα </w:t>
      </w:r>
      <w:r>
        <w:rPr>
          <w:rFonts w:eastAsia="Times New Roman" w:cs="Times New Roman"/>
          <w:szCs w:val="24"/>
          <w:lang w:val="en-US"/>
        </w:rPr>
        <w:t>fora</w:t>
      </w:r>
      <w:r>
        <w:rPr>
          <w:rFonts w:eastAsia="Times New Roman" w:cs="Times New Roman"/>
          <w:szCs w:val="24"/>
        </w:rPr>
        <w:t xml:space="preserve">, για να αποδείξουν πόσο καλά </w:t>
      </w:r>
      <w:r>
        <w:rPr>
          <w:rFonts w:eastAsia="Times New Roman" w:cs="Times New Roman"/>
          <w:szCs w:val="24"/>
        </w:rPr>
        <w:t>τα έχουν πάει στη διαχείριση των οικονομικών μας, δηλαδή, ότι επιτυγχάνουν εξαιρετικά υψηλά πρωτογενή πλεονάσματα, δεν είναι λόγος θριαμβολογίας και επισήμανση επιτυχία</w:t>
      </w:r>
      <w:r>
        <w:rPr>
          <w:rFonts w:eastAsia="Times New Roman" w:cs="Times New Roman"/>
          <w:szCs w:val="24"/>
        </w:rPr>
        <w:t>ς</w:t>
      </w:r>
      <w:r>
        <w:rPr>
          <w:rFonts w:eastAsia="Times New Roman" w:cs="Times New Roman"/>
          <w:szCs w:val="24"/>
        </w:rPr>
        <w:t xml:space="preserve"> του ΣΥΡΙΖΑ, αλλά είναι απόδειξη της οικονομικής αποτυχίας. Διότι, με αυτά τα μεγάλα πρ</w:t>
      </w:r>
      <w:r>
        <w:rPr>
          <w:rFonts w:eastAsia="Times New Roman" w:cs="Times New Roman"/>
          <w:szCs w:val="24"/>
        </w:rPr>
        <w:t>ωτογενή πλεονάσματα, που αφαιρούν χρήμα από την πραγματική οικονομία, έχετε πέσει έξω στον βασικό οικονομικό στόχο, που είναι η οικονομική ανάπτυξη και έτσι, κάθε χρόνο ο μόνος στόχος στον οποίο πέφτετε διαρκώς έξω είναι το ύψος της αύξησης του Ακαθαρίστου</w:t>
      </w:r>
      <w:r>
        <w:rPr>
          <w:rFonts w:eastAsia="Times New Roman" w:cs="Times New Roman"/>
          <w:szCs w:val="24"/>
        </w:rPr>
        <w:t xml:space="preserve"> Εθνικού Προϊόντος. Γιατί; Γιατί, για να μπορείτε να κάνετε αυτό που κάνετε και με αυτόν τον προϋπολογισμό, δηλαδή τύπου Βενεζουέλα, τύπου Μαδούρο, να μοιράζετε επιδόματα, αφού προηγουμένως έχετε «στραγγαλίσει» όλη την οικονομία, τι </w:t>
      </w:r>
      <w:r>
        <w:rPr>
          <w:rFonts w:eastAsia="Times New Roman" w:cs="Times New Roman"/>
          <w:szCs w:val="24"/>
        </w:rPr>
        <w:lastRenderedPageBreak/>
        <w:t>κάνετε; Μειώνετε τον ρυ</w:t>
      </w:r>
      <w:r>
        <w:rPr>
          <w:rFonts w:eastAsia="Times New Roman" w:cs="Times New Roman"/>
          <w:szCs w:val="24"/>
        </w:rPr>
        <w:t>θμό ανάπτυξης, προσφέρετε μεγάλα επιχειρήματα στους ξένους δανειστές, είναι αυτοί ευχαριστημένοι ότι θα πάρουν τα λεφτά τους. Θυμίζω ακόμη την εποχή, κύριε Υπουργέ, που ήσασταν εδώ</w:t>
      </w:r>
      <w:r>
        <w:rPr>
          <w:rFonts w:eastAsia="Times New Roman" w:cs="Times New Roman"/>
          <w:szCs w:val="24"/>
        </w:rPr>
        <w:t>,</w:t>
      </w:r>
      <w:r>
        <w:rPr>
          <w:rFonts w:eastAsia="Times New Roman" w:cs="Times New Roman"/>
          <w:szCs w:val="24"/>
        </w:rPr>
        <w:t xml:space="preserve"> μερικά μέτρα πέρα από την Πλατεία Συντάγματος, με κάτι πανό από πίσω «Δεν </w:t>
      </w:r>
      <w:r>
        <w:rPr>
          <w:rFonts w:eastAsia="Times New Roman" w:cs="Times New Roman"/>
          <w:szCs w:val="24"/>
        </w:rPr>
        <w:t>χρωστάμε, δεν πληρώνουμε» και τα βάζατε με τους ξένους δανειστές. Και ήρθατε ως Υπουργός και ακούω τον κ. Σόιμπλε να λέει ότι κανένας άλλος Υπουργός δεν ήταν τόσο συνεργάσιμος, ό</w:t>
      </w:r>
      <w:r>
        <w:rPr>
          <w:rFonts w:eastAsia="Times New Roman" w:cs="Times New Roman"/>
          <w:szCs w:val="24"/>
        </w:rPr>
        <w:t>σο</w:t>
      </w:r>
      <w:r>
        <w:rPr>
          <w:rFonts w:eastAsia="Times New Roman" w:cs="Times New Roman"/>
          <w:szCs w:val="24"/>
        </w:rPr>
        <w:t xml:space="preserve"> ο κ. Τσακαλώτος και ο ΣΥΡΙΖΑ. </w:t>
      </w:r>
    </w:p>
    <w:p w14:paraId="37394C2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Ως προς το μνημόνιο, φαντάζομαι ότι δεν λέγα</w:t>
      </w:r>
      <w:r>
        <w:rPr>
          <w:rFonts w:eastAsia="Times New Roman" w:cs="Times New Roman"/>
          <w:szCs w:val="24"/>
        </w:rPr>
        <w:t xml:space="preserve">τε εκεί στο τραπεζάκι απέναντι, ότι θέλατε να γίνετε Υπουργός, για να παίρνετε τους επαίνους του Σόιμπλε για το πόσο καλός και συνεργάσιμος είστε με το μνημόνιο, αλλά το καταφέρατε και αυτό. Θερμά συγχαρητήρια! </w:t>
      </w:r>
    </w:p>
    <w:p w14:paraId="37394C2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Άρα κοντολογίς, όλη σας η οικονομική πολιτικ</w:t>
      </w:r>
      <w:r>
        <w:rPr>
          <w:rFonts w:eastAsia="Times New Roman" w:cs="Times New Roman"/>
          <w:szCs w:val="24"/>
        </w:rPr>
        <w:t>ή είναι λανθασμένη. Προηγουμένως, με τον κ. Κουμουτσάκο</w:t>
      </w:r>
      <w:r>
        <w:rPr>
          <w:rFonts w:eastAsia="Times New Roman" w:cs="Times New Roman"/>
          <w:szCs w:val="24"/>
        </w:rPr>
        <w:t>,</w:t>
      </w:r>
      <w:r>
        <w:rPr>
          <w:rFonts w:eastAsia="Times New Roman" w:cs="Times New Roman"/>
          <w:szCs w:val="24"/>
        </w:rPr>
        <w:t xml:space="preserve"> έγινε και η εξής στιχομυθία και το λέω για τους συναδέλφους που δεν ήταν στην Αίθουσα. Σας κατηγόρησε για ταξική πολιτική και είπατε</w:t>
      </w:r>
      <w:r w:rsidRPr="007F4707">
        <w:rPr>
          <w:rFonts w:eastAsia="Times New Roman" w:cs="Times New Roman"/>
          <w:szCs w:val="24"/>
        </w:rPr>
        <w:t xml:space="preserve">: </w:t>
      </w:r>
      <w:r>
        <w:rPr>
          <w:rFonts w:eastAsia="Times New Roman" w:cs="Times New Roman"/>
          <w:szCs w:val="24"/>
        </w:rPr>
        <w:t xml:space="preserve">Εσείς δεν έχετε ταξική πολιτική; </w:t>
      </w:r>
    </w:p>
    <w:p w14:paraId="37394C2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ως προς την ταξικότητα </w:t>
      </w:r>
      <w:r>
        <w:rPr>
          <w:rFonts w:eastAsia="Times New Roman" w:cs="Times New Roman"/>
          <w:szCs w:val="24"/>
        </w:rPr>
        <w:t xml:space="preserve">της πολιτικής σας, είναι γνωστή η ομολογία του κ. Χουλιαράκη σε αυτή τη Βουλή, στην </w:t>
      </w:r>
      <w:r>
        <w:rPr>
          <w:rFonts w:eastAsia="Times New Roman" w:cs="Times New Roman"/>
          <w:szCs w:val="24"/>
        </w:rPr>
        <w:t>ε</w:t>
      </w:r>
      <w:r>
        <w:rPr>
          <w:rFonts w:eastAsia="Times New Roman" w:cs="Times New Roman"/>
          <w:szCs w:val="24"/>
        </w:rPr>
        <w:t xml:space="preserve">πιτροπή, όταν αποκάλυψε ότι ναι, έχετε κάνει μια ταξική επιλογή. </w:t>
      </w:r>
    </w:p>
    <w:p w14:paraId="37394C2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Ως προς το ερώτημά σας τώρα, η απάντηση είναι «όχι», εμείς δεν έχουμε ταξική πολιτική. Εμείς απλώς αντιλα</w:t>
      </w:r>
      <w:r>
        <w:rPr>
          <w:rFonts w:eastAsia="Times New Roman" w:cs="Times New Roman"/>
          <w:szCs w:val="24"/>
        </w:rPr>
        <w:t>μβανόμαστε κάτι πάρα πολύ βασικό. Ποιο είναι αυτό; Και έρχομαι στον κ. Μπαλτά, για να κλείσω. Ακούστε, κύριε Μπαλτά, παρακολουθώ με πολύ μεγάλο ενδιαφέρον σχεδόν σε κάθε ομιλία σας –πήρα και το βιβλίο σας και το διάβασα με ενδιαφέρον οφείλω να σας πω για τ</w:t>
      </w:r>
      <w:r>
        <w:rPr>
          <w:rFonts w:eastAsia="Times New Roman" w:cs="Times New Roman"/>
          <w:szCs w:val="24"/>
        </w:rPr>
        <w:t xml:space="preserve">α ονόματα του κομμουνισμού- το ότι θέλετε σχεδόν σε κάθε ομιλία σας να παρουσιάζετε τον εαυτό σας ως κομμουνιστή. </w:t>
      </w:r>
    </w:p>
    <w:p w14:paraId="37394C2E"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520467">
        <w:rPr>
          <w:rFonts w:eastAsia="Times New Roman"/>
          <w:color w:val="212121"/>
          <w:szCs w:val="24"/>
        </w:rPr>
        <w:t>Ακούστε, λοιπόν, κομμουνιστές είναι αυτοί! Είναι γνήσιοι κομμουνιστές, κανονικοί κομμουνιστές. Το υπερασπίζονται, το λένε, προτείνουν ένα άλλ</w:t>
      </w:r>
      <w:r w:rsidRPr="00520467">
        <w:rPr>
          <w:rFonts w:eastAsia="Times New Roman"/>
          <w:color w:val="212121"/>
          <w:szCs w:val="24"/>
        </w:rPr>
        <w:t xml:space="preserve">ο οικονομικό σύστημα. </w:t>
      </w:r>
    </w:p>
    <w:p w14:paraId="37394C2F" w14:textId="77777777" w:rsidR="00B27939" w:rsidRDefault="00D93F4B">
      <w:pPr>
        <w:tabs>
          <w:tab w:val="left" w:pos="2738"/>
          <w:tab w:val="center" w:pos="4753"/>
          <w:tab w:val="left" w:pos="5723"/>
        </w:tabs>
        <w:spacing w:after="0" w:line="600" w:lineRule="auto"/>
        <w:ind w:firstLine="720"/>
        <w:jc w:val="both"/>
        <w:rPr>
          <w:rFonts w:eastAsia="Times New Roman"/>
          <w:color w:val="222222"/>
          <w:szCs w:val="24"/>
          <w:shd w:val="clear" w:color="auto" w:fill="FFFFFF"/>
        </w:rPr>
      </w:pPr>
      <w:r w:rsidRPr="00520467">
        <w:rPr>
          <w:rFonts w:eastAsia="Times New Roman"/>
          <w:color w:val="212121"/>
          <w:szCs w:val="24"/>
        </w:rPr>
        <w:t>Εγώ τυγχάνει να διαφωνώ μ</w:t>
      </w:r>
      <w:r>
        <w:rPr>
          <w:rFonts w:eastAsia="Times New Roman"/>
          <w:color w:val="212121"/>
          <w:szCs w:val="24"/>
        </w:rPr>
        <w:t>ε</w:t>
      </w:r>
      <w:r w:rsidRPr="00520467">
        <w:rPr>
          <w:rFonts w:eastAsia="Times New Roman"/>
          <w:color w:val="212121"/>
          <w:szCs w:val="24"/>
        </w:rPr>
        <w:t xml:space="preserve"> αυτό παντελώς, αλλά αυτοί είναι κομμουνιστές στην Αίθουσα. Κομμουνιστής που πιστεύει </w:t>
      </w:r>
      <w:r w:rsidRPr="00520467">
        <w:rPr>
          <w:rFonts w:eastAsia="Times New Roman"/>
          <w:color w:val="212121"/>
          <w:szCs w:val="24"/>
        </w:rPr>
        <w:lastRenderedPageBreak/>
        <w:t xml:space="preserve">στο ευρώ ή στην </w:t>
      </w:r>
      <w:r w:rsidRPr="00520467">
        <w:rPr>
          <w:rFonts w:eastAsia="Times New Roman"/>
          <w:color w:val="222222"/>
          <w:szCs w:val="24"/>
          <w:shd w:val="clear" w:color="auto" w:fill="FFFFFF"/>
        </w:rPr>
        <w:t>Ευρωπαϊκή Ένωση ή στην καπιταλιστική οικονομία, κύριε Μπαλτά, δεν γίνεται.</w:t>
      </w:r>
      <w:r>
        <w:rPr>
          <w:rFonts w:eastAsia="Times New Roman"/>
          <w:color w:val="222222"/>
          <w:szCs w:val="24"/>
          <w:shd w:val="clear" w:color="auto" w:fill="FFFFFF"/>
        </w:rPr>
        <w:t xml:space="preserve"> Ή θα διαλέξετε να πάτε από εδώ ή, αλλιώς –για να το πούμε καθαρά και να μη χάνουμε μεταξύ μας χρόνο- είστε ένας κανονικός καπιταλιστής, γιατί αυτό είναι η Ευρωπαϊκή Ένωση</w:t>
      </w:r>
      <w:r w:rsidRPr="00E45D1A">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καπιταλιστική. </w:t>
      </w:r>
    </w:p>
    <w:p w14:paraId="37394C30" w14:textId="77777777" w:rsidR="00B27939" w:rsidRDefault="00D93F4B">
      <w:pPr>
        <w:tabs>
          <w:tab w:val="left" w:pos="2738"/>
          <w:tab w:val="center" w:pos="4753"/>
          <w:tab w:val="left" w:pos="5723"/>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όμως, ποιο είναι το πρόβλημα για να καταλάβει και ο</w:t>
      </w:r>
      <w:r>
        <w:rPr>
          <w:rFonts w:eastAsia="Times New Roman"/>
          <w:color w:val="222222"/>
          <w:szCs w:val="24"/>
          <w:shd w:val="clear" w:color="auto" w:fill="FFFFFF"/>
        </w:rPr>
        <w:t xml:space="preserve"> κύριος Υπουργός και να ολοκληρώσω. </w:t>
      </w:r>
    </w:p>
    <w:p w14:paraId="37394C31" w14:textId="77777777" w:rsidR="00B27939" w:rsidRDefault="00D93F4B">
      <w:pPr>
        <w:spacing w:after="0" w:line="600" w:lineRule="auto"/>
        <w:ind w:firstLine="720"/>
        <w:jc w:val="both"/>
        <w:rPr>
          <w:rFonts w:eastAsia="Times New Roman"/>
          <w:color w:val="222222"/>
          <w:szCs w:val="24"/>
          <w:shd w:val="clear" w:color="auto" w:fill="FFFFFF"/>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D025F0">
        <w:rPr>
          <w:rFonts w:eastAsia="Times New Roman" w:cs="Times New Roman"/>
          <w:szCs w:val="24"/>
        </w:rPr>
        <w:t xml:space="preserve">΄ Αντιπρόεδρος της Βουλής κ. </w:t>
      </w:r>
      <w:r w:rsidRPr="00011471">
        <w:rPr>
          <w:rFonts w:eastAsia="Times New Roman" w:cs="Times New Roman"/>
          <w:b/>
          <w:szCs w:val="24"/>
        </w:rPr>
        <w:t>ΓΕΩΡΓΙΟΣ ΒΑΡΕΜΕΝΟΣ</w:t>
      </w:r>
      <w:r w:rsidRPr="00D025F0">
        <w:rPr>
          <w:rFonts w:eastAsia="Times New Roman" w:cs="Times New Roman"/>
          <w:szCs w:val="24"/>
        </w:rPr>
        <w:t>)</w:t>
      </w:r>
    </w:p>
    <w:p w14:paraId="37394C32" w14:textId="77777777" w:rsidR="00B27939" w:rsidRDefault="00D93F4B">
      <w:pPr>
        <w:tabs>
          <w:tab w:val="left" w:pos="2738"/>
          <w:tab w:val="center" w:pos="4753"/>
          <w:tab w:val="left" w:pos="5723"/>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Ενώ είστε σε μία καπιταλιστική Ευρωπαϊκή Ένωση που λειτουργεί με όρους ελευθέρας αγοράς, επειδή έχετε αυτές τις εφηβικ</w:t>
      </w:r>
      <w:r>
        <w:rPr>
          <w:rFonts w:eastAsia="Times New Roman"/>
          <w:color w:val="222222"/>
          <w:szCs w:val="24"/>
          <w:shd w:val="clear" w:color="auto" w:fill="FFFFFF"/>
        </w:rPr>
        <w:t>ές ονειρώξεις των νιάτων σας και θέλετε να φαντασιώνεστε, όπως ο κ. Μπαλτάς, ότι είναι κομμουνιστής, πάτε να εφαρμόσετε τις κομμουνιστικές παιδικές σας ονειρώξεις σε ένα καπιταλιστικό σύστημα. Αυτό, φυσικά, δημιουργεί αυτό που ζει η Ελλάδα σήμερα, αυτήν τη</w:t>
      </w:r>
      <w:r>
        <w:rPr>
          <w:rFonts w:eastAsia="Times New Roman"/>
          <w:color w:val="222222"/>
          <w:szCs w:val="24"/>
          <w:shd w:val="clear" w:color="auto" w:fill="FFFFFF"/>
        </w:rPr>
        <w:t xml:space="preserve"> μιζέρια, αυτήν τη φτώχεια, αυτήν την αδυναμία να προχωρήσει η οικονομία.</w:t>
      </w:r>
    </w:p>
    <w:p w14:paraId="37394C33" w14:textId="77777777" w:rsidR="00B27939" w:rsidRDefault="00D93F4B">
      <w:pPr>
        <w:tabs>
          <w:tab w:val="left" w:pos="2738"/>
          <w:tab w:val="center" w:pos="4753"/>
          <w:tab w:val="left" w:pos="5723"/>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Διαλέξτε, επιτέλους! Ή θα είστε κομμουνιστές, κύριε Μπαλτά και θα πάτε σε κεντρικό σχεδιασμό της οικονομίας, σε </w:t>
      </w:r>
      <w:r>
        <w:rPr>
          <w:rFonts w:eastAsia="Times New Roman"/>
          <w:color w:val="222222"/>
          <w:szCs w:val="24"/>
          <w:shd w:val="clear" w:color="auto" w:fill="FFFFFF"/>
        </w:rPr>
        <w:lastRenderedPageBreak/>
        <w:t>ελεγχόμενα από το κράτος μέσα παραγωγής, σε εξαρτημένες σχέσεις εργασί</w:t>
      </w:r>
      <w:r>
        <w:rPr>
          <w:rFonts w:eastAsia="Times New Roman"/>
          <w:color w:val="222222"/>
          <w:szCs w:val="24"/>
          <w:shd w:val="clear" w:color="auto" w:fill="FFFFFF"/>
        </w:rPr>
        <w:t>ας –αυτό είναι το ένα μοντέλο που εγώ λέω ότι δεν λειτουργεί, εκείνοι λένε ότι λειτουργεί- ή θα πάτε στον καπιταλισμό που σημαίνει, κύριε Υπουργέ, για να το πούμε απλά, χαμηλοί φόροι, χαμηλές ασφαλιστικές εισφορές, κίνητρα για επενδύσεις, ανταγωνιστικότητα</w:t>
      </w:r>
      <w:r>
        <w:rPr>
          <w:rFonts w:eastAsia="Times New Roman"/>
          <w:color w:val="222222"/>
          <w:szCs w:val="24"/>
          <w:shd w:val="clear" w:color="auto" w:fill="FFFFFF"/>
        </w:rPr>
        <w:t xml:space="preserve"> της οικονομίας. Το ανάμεικτο δεν δουλεύει. Είναι καταστροφικό. Καταδικάζει τη χώρα στον βούρκο.</w:t>
      </w:r>
    </w:p>
    <w:p w14:paraId="37394C34" w14:textId="77777777" w:rsidR="00B27939" w:rsidRDefault="00D93F4B">
      <w:pPr>
        <w:tabs>
          <w:tab w:val="left" w:pos="2738"/>
          <w:tab w:val="center" w:pos="4753"/>
          <w:tab w:val="left" w:pos="5723"/>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αφού καταψηφίζω τον </w:t>
      </w:r>
      <w:r>
        <w:rPr>
          <w:rFonts w:eastAsia="Times New Roman"/>
          <w:color w:val="222222"/>
          <w:szCs w:val="24"/>
          <w:shd w:val="clear" w:color="auto" w:fill="FFFFFF"/>
        </w:rPr>
        <w:t>π</w:t>
      </w:r>
      <w:r>
        <w:rPr>
          <w:rFonts w:eastAsia="Times New Roman"/>
          <w:color w:val="222222"/>
          <w:szCs w:val="24"/>
          <w:shd w:val="clear" w:color="auto" w:fill="FFFFFF"/>
        </w:rPr>
        <w:t>ροϋπολογισμό, να δηλώσω κ</w:t>
      </w:r>
      <w:r>
        <w:rPr>
          <w:rFonts w:eastAsia="Times New Roman"/>
          <w:color w:val="222222"/>
          <w:szCs w:val="24"/>
          <w:shd w:val="clear" w:color="auto" w:fill="FFFFFF"/>
        </w:rPr>
        <w:t>α</w:t>
      </w:r>
      <w:r>
        <w:rPr>
          <w:rFonts w:eastAsia="Times New Roman"/>
          <w:color w:val="222222"/>
          <w:szCs w:val="24"/>
          <w:shd w:val="clear" w:color="auto" w:fill="FFFFFF"/>
        </w:rPr>
        <w:t xml:space="preserve">ι εγώ την πρόβλεψή μου, κυρίες και κύριοι συνάδελφοι, ο ελληνικός λαός είναι κυρίαρχος, </w:t>
      </w:r>
      <w:r>
        <w:rPr>
          <w:rFonts w:eastAsia="Times New Roman"/>
          <w:color w:val="222222"/>
          <w:szCs w:val="24"/>
          <w:shd w:val="clear" w:color="auto" w:fill="FFFFFF"/>
        </w:rPr>
        <w:t xml:space="preserve">αυτός </w:t>
      </w:r>
      <w:r>
        <w:rPr>
          <w:rFonts w:eastAsia="Times New Roman"/>
          <w:color w:val="222222"/>
          <w:szCs w:val="24"/>
          <w:shd w:val="clear" w:color="auto" w:fill="FFFFFF"/>
        </w:rPr>
        <w:t>θα είναι ο</w:t>
      </w:r>
      <w:r>
        <w:rPr>
          <w:rFonts w:eastAsia="Times New Roman"/>
          <w:color w:val="222222"/>
          <w:szCs w:val="24"/>
          <w:shd w:val="clear" w:color="auto" w:fill="FFFFFF"/>
        </w:rPr>
        <w:t xml:space="preserve"> τελευταίος προϋπολογισμός του ΣΥΡΙΖΑ</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37394C35" w14:textId="77777777" w:rsidR="00B27939" w:rsidRDefault="00D93F4B">
      <w:pPr>
        <w:tabs>
          <w:tab w:val="left" w:pos="2738"/>
          <w:tab w:val="center" w:pos="4753"/>
          <w:tab w:val="left" w:pos="5723"/>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υπάρχει απερίφραστη καταδίκη για τη σημερινή τρομοκρατική επίθεση στην τηλεόραση του </w:t>
      </w:r>
      <w:r>
        <w:rPr>
          <w:rFonts w:eastAsia="Times New Roman"/>
          <w:color w:val="222222"/>
          <w:szCs w:val="24"/>
          <w:shd w:val="clear" w:color="auto" w:fill="FFFFFF"/>
        </w:rPr>
        <w:t>«</w:t>
      </w:r>
      <w:r>
        <w:rPr>
          <w:rFonts w:eastAsia="Times New Roman"/>
          <w:color w:val="222222"/>
          <w:szCs w:val="24"/>
          <w:shd w:val="clear" w:color="auto" w:fill="FFFFFF"/>
        </w:rPr>
        <w:t>ΣΚΑΪ</w:t>
      </w:r>
      <w:r>
        <w:rPr>
          <w:rFonts w:eastAsia="Times New Roman"/>
          <w:color w:val="222222"/>
          <w:szCs w:val="24"/>
          <w:shd w:val="clear" w:color="auto" w:fill="FFFFFF"/>
        </w:rPr>
        <w:t>»</w:t>
      </w:r>
      <w:r>
        <w:rPr>
          <w:rFonts w:eastAsia="Times New Roman"/>
          <w:color w:val="222222"/>
          <w:szCs w:val="24"/>
          <w:shd w:val="clear" w:color="auto" w:fill="FFFFFF"/>
        </w:rPr>
        <w:t xml:space="preserve"> και στην εφημερίδα «ΚΑΘΗΜΕΡΙΝΗ». Αυτή η τρομοκρατική επίθεση φαίνεται ότι είναι αρκετά σοβαρή, πολύ σοβαρότερη απ’ </w:t>
      </w:r>
      <w:r>
        <w:rPr>
          <w:rFonts w:eastAsia="Times New Roman"/>
          <w:color w:val="222222"/>
          <w:szCs w:val="24"/>
          <w:shd w:val="clear" w:color="auto" w:fill="FFFFFF"/>
        </w:rPr>
        <w:t>όσες είχαμε δει τον τελευταίο καιρό και ελπίζω η Αστυνομία γρήγορα να προχωρήσει σε συλλήψεις.</w:t>
      </w:r>
    </w:p>
    <w:p w14:paraId="37394C36" w14:textId="77777777" w:rsidR="00B27939" w:rsidRDefault="00D93F4B">
      <w:pPr>
        <w:tabs>
          <w:tab w:val="left" w:pos="2738"/>
          <w:tab w:val="center" w:pos="4753"/>
          <w:tab w:val="left" w:pos="5723"/>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37394C37" w14:textId="77777777" w:rsidR="00B27939" w:rsidRDefault="00D93F4B">
      <w:pPr>
        <w:spacing w:after="0" w:line="600" w:lineRule="auto"/>
        <w:ind w:firstLine="720"/>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14:paraId="37394C38" w14:textId="77777777" w:rsidR="00B27939" w:rsidRDefault="00D93F4B">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37394C39" w14:textId="77777777" w:rsidR="00B27939" w:rsidRDefault="00D93F4B">
      <w:pPr>
        <w:spacing w:after="0" w:line="600" w:lineRule="auto"/>
        <w:ind w:firstLine="720"/>
        <w:jc w:val="both"/>
        <w:rPr>
          <w:rFonts w:eastAsia="Times New Roman"/>
          <w:color w:val="222222"/>
          <w:szCs w:val="24"/>
          <w:shd w:val="clear" w:color="auto" w:fill="FFFFFF"/>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θα μπορούσα να έχω τον λόγο για ένα λεπτό;</w:t>
      </w:r>
      <w:r>
        <w:rPr>
          <w:rFonts w:eastAsia="Times New Roman"/>
          <w:color w:val="222222"/>
          <w:szCs w:val="24"/>
          <w:shd w:val="clear" w:color="auto" w:fill="FFFFFF"/>
        </w:rPr>
        <w:t xml:space="preserve"> </w:t>
      </w:r>
    </w:p>
    <w:p w14:paraId="37394C3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έχετε τον λόγο.</w:t>
      </w:r>
    </w:p>
    <w:p w14:paraId="37394C3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Συμφωνώ με το τελευταίο που είπε ο </w:t>
      </w:r>
      <w:r>
        <w:rPr>
          <w:rFonts w:eastAsia="Times New Roman" w:cs="Times New Roman"/>
          <w:szCs w:val="24"/>
        </w:rPr>
        <w:t xml:space="preserve">κ. Γεωργιάδης για 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Ήταν πολύ σοβαρό πλήγμα.</w:t>
      </w:r>
    </w:p>
    <w:p w14:paraId="37394C3C" w14:textId="77777777" w:rsidR="00B27939" w:rsidRDefault="00D93F4B">
      <w:pPr>
        <w:spacing w:after="0" w:line="600" w:lineRule="auto"/>
        <w:ind w:firstLine="720"/>
        <w:jc w:val="both"/>
        <w:rPr>
          <w:rFonts w:eastAsia="Times New Roman"/>
          <w:color w:val="212121"/>
          <w:szCs w:val="24"/>
        </w:rPr>
      </w:pPr>
      <w:r>
        <w:rPr>
          <w:rFonts w:eastAsia="Times New Roman" w:cs="Times New Roman"/>
          <w:szCs w:val="24"/>
        </w:rPr>
        <w:t>Δεν θα σχολιάσω όλη την ομιλία, αλλά επειδή είπε ότι θέλει</w:t>
      </w:r>
      <w:r w:rsidRPr="00520467">
        <w:rPr>
          <w:rFonts w:eastAsia="Times New Roman"/>
          <w:color w:val="212121"/>
          <w:szCs w:val="24"/>
        </w:rPr>
        <w:t xml:space="preserve"> ανταλλαγή απόψεων</w:t>
      </w:r>
      <w:r>
        <w:rPr>
          <w:rFonts w:eastAsia="Times New Roman"/>
          <w:color w:val="212121"/>
          <w:szCs w:val="24"/>
        </w:rPr>
        <w:t>,</w:t>
      </w:r>
      <w:r w:rsidRPr="00520467">
        <w:rPr>
          <w:rFonts w:eastAsia="Times New Roman"/>
          <w:color w:val="212121"/>
          <w:szCs w:val="24"/>
        </w:rPr>
        <w:t xml:space="preserve"> νομίζω ότι δεν </w:t>
      </w:r>
      <w:r>
        <w:rPr>
          <w:rFonts w:eastAsia="Times New Roman"/>
          <w:color w:val="212121"/>
          <w:szCs w:val="24"/>
        </w:rPr>
        <w:t xml:space="preserve">θέσατε καλά ποια </w:t>
      </w:r>
      <w:r w:rsidRPr="00520467">
        <w:rPr>
          <w:rFonts w:eastAsia="Times New Roman"/>
          <w:color w:val="212121"/>
          <w:szCs w:val="24"/>
        </w:rPr>
        <w:t xml:space="preserve">είναι </w:t>
      </w:r>
      <w:r>
        <w:rPr>
          <w:rFonts w:eastAsia="Times New Roman"/>
          <w:color w:val="212121"/>
          <w:szCs w:val="24"/>
        </w:rPr>
        <w:t>η κριτική μας</w:t>
      </w:r>
      <w:r w:rsidRPr="00520467">
        <w:rPr>
          <w:rFonts w:eastAsia="Times New Roman"/>
          <w:color w:val="212121"/>
          <w:szCs w:val="24"/>
        </w:rPr>
        <w:t xml:space="preserve"> για το </w:t>
      </w:r>
      <w:r>
        <w:rPr>
          <w:rFonts w:eastAsia="Times New Roman"/>
          <w:color w:val="212121"/>
          <w:szCs w:val="24"/>
        </w:rPr>
        <w:t>4,5%. Αναφορικά με το 4,5% πρωτογενές πλεόνασμα,</w:t>
      </w:r>
      <w:r w:rsidRPr="00520467">
        <w:rPr>
          <w:rFonts w:eastAsia="Times New Roman"/>
          <w:color w:val="212121"/>
          <w:szCs w:val="24"/>
        </w:rPr>
        <w:t xml:space="preserve"> δεν είναι ότι </w:t>
      </w:r>
      <w:r>
        <w:rPr>
          <w:rFonts w:eastAsia="Times New Roman"/>
          <w:color w:val="212121"/>
          <w:szCs w:val="24"/>
        </w:rPr>
        <w:t>θριαμβολογούμε ότι εμείς το κάναμε 3,5%. Ε</w:t>
      </w:r>
      <w:r w:rsidRPr="00520467">
        <w:rPr>
          <w:rFonts w:eastAsia="Times New Roman"/>
          <w:color w:val="212121"/>
          <w:szCs w:val="24"/>
        </w:rPr>
        <w:t xml:space="preserve">γώ συμφωνώ </w:t>
      </w:r>
      <w:r>
        <w:rPr>
          <w:rFonts w:eastAsia="Times New Roman"/>
          <w:color w:val="212121"/>
          <w:szCs w:val="24"/>
        </w:rPr>
        <w:t xml:space="preserve">με εσάς ότι και το 4,5% και το 3,5% </w:t>
      </w:r>
      <w:r w:rsidRPr="00520467">
        <w:rPr>
          <w:rFonts w:eastAsia="Times New Roman"/>
          <w:color w:val="212121"/>
          <w:szCs w:val="24"/>
        </w:rPr>
        <w:t>είναι πολύ μεγάλο</w:t>
      </w:r>
      <w:r>
        <w:rPr>
          <w:rFonts w:eastAsia="Times New Roman"/>
          <w:color w:val="212121"/>
          <w:szCs w:val="24"/>
        </w:rPr>
        <w:t xml:space="preserve">. Ποιο </w:t>
      </w:r>
      <w:r w:rsidRPr="00520467">
        <w:rPr>
          <w:rFonts w:eastAsia="Times New Roman"/>
          <w:color w:val="212121"/>
          <w:szCs w:val="24"/>
        </w:rPr>
        <w:t>ήταν</w:t>
      </w:r>
      <w:r>
        <w:rPr>
          <w:rFonts w:eastAsia="Times New Roman"/>
          <w:color w:val="212121"/>
          <w:szCs w:val="24"/>
        </w:rPr>
        <w:t>,</w:t>
      </w:r>
      <w:r w:rsidRPr="00520467">
        <w:rPr>
          <w:rFonts w:eastAsia="Times New Roman"/>
          <w:color w:val="212121"/>
          <w:szCs w:val="24"/>
        </w:rPr>
        <w:t xml:space="preserve"> </w:t>
      </w:r>
      <w:r>
        <w:rPr>
          <w:rFonts w:eastAsia="Times New Roman"/>
          <w:color w:val="212121"/>
          <w:szCs w:val="24"/>
        </w:rPr>
        <w:t>όμως,</w:t>
      </w:r>
      <w:r w:rsidRPr="00520467">
        <w:rPr>
          <w:rFonts w:eastAsia="Times New Roman"/>
          <w:color w:val="212121"/>
          <w:szCs w:val="24"/>
        </w:rPr>
        <w:t xml:space="preserve"> το αποτέλεσμα του </w:t>
      </w:r>
      <w:r>
        <w:rPr>
          <w:rFonts w:eastAsia="Times New Roman"/>
          <w:color w:val="212121"/>
          <w:szCs w:val="24"/>
        </w:rPr>
        <w:t xml:space="preserve">4,5%; Με </w:t>
      </w:r>
      <w:r w:rsidRPr="00520467">
        <w:rPr>
          <w:rFonts w:eastAsia="Times New Roman"/>
          <w:color w:val="212121"/>
          <w:szCs w:val="24"/>
        </w:rPr>
        <w:lastRenderedPageBreak/>
        <w:t>αυτό</w:t>
      </w:r>
      <w:r>
        <w:rPr>
          <w:rFonts w:eastAsia="Times New Roman"/>
          <w:color w:val="212121"/>
          <w:szCs w:val="24"/>
        </w:rPr>
        <w:t>ν</w:t>
      </w:r>
      <w:r w:rsidRPr="00520467">
        <w:rPr>
          <w:rFonts w:eastAsia="Times New Roman"/>
          <w:color w:val="212121"/>
          <w:szCs w:val="24"/>
        </w:rPr>
        <w:t xml:space="preserve"> το</w:t>
      </w:r>
      <w:r>
        <w:rPr>
          <w:rFonts w:eastAsia="Times New Roman"/>
          <w:color w:val="212121"/>
          <w:szCs w:val="24"/>
        </w:rPr>
        <w:t>ν</w:t>
      </w:r>
      <w:r w:rsidRPr="00520467">
        <w:rPr>
          <w:rFonts w:eastAsia="Times New Roman"/>
          <w:color w:val="212121"/>
          <w:szCs w:val="24"/>
        </w:rPr>
        <w:t xml:space="preserve"> τρόπο και συγχρόνως</w:t>
      </w:r>
      <w:r>
        <w:rPr>
          <w:rFonts w:eastAsia="Times New Roman"/>
          <w:color w:val="212121"/>
          <w:szCs w:val="24"/>
        </w:rPr>
        <w:t xml:space="preserve"> με τις</w:t>
      </w:r>
      <w:r w:rsidRPr="00520467">
        <w:rPr>
          <w:rFonts w:eastAsia="Times New Roman"/>
          <w:color w:val="212121"/>
          <w:szCs w:val="24"/>
        </w:rPr>
        <w:t xml:space="preserve"> προβλέψεις για πολύ </w:t>
      </w:r>
      <w:r>
        <w:rPr>
          <w:rFonts w:eastAsia="Times New Roman"/>
          <w:color w:val="212121"/>
          <w:szCs w:val="24"/>
        </w:rPr>
        <w:t>υ</w:t>
      </w:r>
      <w:r w:rsidRPr="00520467">
        <w:rPr>
          <w:rFonts w:eastAsia="Times New Roman"/>
          <w:color w:val="212121"/>
          <w:szCs w:val="24"/>
        </w:rPr>
        <w:t>ψηλούς ρυθμούς ανάπτυξης</w:t>
      </w:r>
      <w:r>
        <w:rPr>
          <w:rFonts w:eastAsia="Times New Roman"/>
          <w:color w:val="212121"/>
          <w:szCs w:val="24"/>
        </w:rPr>
        <w:t>,</w:t>
      </w:r>
      <w:r w:rsidRPr="00520467">
        <w:rPr>
          <w:rFonts w:eastAsia="Times New Roman"/>
          <w:color w:val="212121"/>
          <w:szCs w:val="24"/>
        </w:rPr>
        <w:t xml:space="preserve"> αυτά τα δύο μαζί κάν</w:t>
      </w:r>
      <w:r w:rsidRPr="00520467">
        <w:rPr>
          <w:rFonts w:eastAsia="Times New Roman"/>
          <w:color w:val="212121"/>
          <w:szCs w:val="24"/>
        </w:rPr>
        <w:t>ανε το χρέος βιώσιμο</w:t>
      </w:r>
      <w:r>
        <w:rPr>
          <w:rFonts w:eastAsia="Times New Roman"/>
          <w:color w:val="212121"/>
          <w:szCs w:val="24"/>
        </w:rPr>
        <w:t xml:space="preserve"> και, άρα, δεν</w:t>
      </w:r>
      <w:r w:rsidRPr="00520467">
        <w:rPr>
          <w:rFonts w:eastAsia="Times New Roman"/>
          <w:color w:val="212121"/>
          <w:szCs w:val="24"/>
        </w:rPr>
        <w:t xml:space="preserve"> χρειαζότανε </w:t>
      </w:r>
      <w:r>
        <w:rPr>
          <w:rFonts w:eastAsia="Times New Roman"/>
          <w:color w:val="212121"/>
          <w:szCs w:val="24"/>
        </w:rPr>
        <w:t>ε</w:t>
      </w:r>
      <w:r w:rsidRPr="00520467">
        <w:rPr>
          <w:rFonts w:eastAsia="Times New Roman"/>
          <w:color w:val="212121"/>
          <w:szCs w:val="24"/>
        </w:rPr>
        <w:t xml:space="preserve">σείς να πάτε </w:t>
      </w:r>
      <w:r>
        <w:rPr>
          <w:rFonts w:eastAsia="Times New Roman"/>
          <w:color w:val="212121"/>
          <w:szCs w:val="24"/>
        </w:rPr>
        <w:t>κ</w:t>
      </w:r>
      <w:r w:rsidRPr="00520467">
        <w:rPr>
          <w:rFonts w:eastAsia="Times New Roman"/>
          <w:color w:val="212121"/>
          <w:szCs w:val="24"/>
        </w:rPr>
        <w:t xml:space="preserve">αι να ζητήσετε μείωση του χρέους </w:t>
      </w:r>
      <w:r>
        <w:rPr>
          <w:rFonts w:eastAsia="Times New Roman"/>
          <w:color w:val="212121"/>
          <w:szCs w:val="24"/>
        </w:rPr>
        <w:t>Αυτή είναι η μεγάλη διαφορά μας. Εμείς ξέραμε ότι και το 4,5% είναι «</w:t>
      </w:r>
      <w:r>
        <w:rPr>
          <w:rFonts w:eastAsia="Times New Roman"/>
          <w:color w:val="212121"/>
          <w:szCs w:val="24"/>
          <w:lang w:val="en-US"/>
        </w:rPr>
        <w:t>too</w:t>
      </w:r>
      <w:r w:rsidRPr="0008335E">
        <w:rPr>
          <w:rFonts w:eastAsia="Times New Roman"/>
          <w:color w:val="212121"/>
          <w:szCs w:val="24"/>
        </w:rPr>
        <w:t xml:space="preserve"> </w:t>
      </w:r>
      <w:r>
        <w:rPr>
          <w:rFonts w:eastAsia="Times New Roman"/>
          <w:color w:val="212121"/>
          <w:szCs w:val="24"/>
          <w:lang w:val="en-US"/>
        </w:rPr>
        <w:t>much</w:t>
      </w:r>
      <w:r>
        <w:rPr>
          <w:rFonts w:eastAsia="Times New Roman"/>
          <w:color w:val="212121"/>
          <w:szCs w:val="24"/>
        </w:rPr>
        <w:t>», αλλά και το 3,5% –να το δεχθώ αυτό- αλλά και αυτό που λέγατε</w:t>
      </w:r>
      <w:r w:rsidRPr="00520467">
        <w:rPr>
          <w:rFonts w:eastAsia="Times New Roman"/>
          <w:color w:val="212121"/>
          <w:szCs w:val="24"/>
        </w:rPr>
        <w:t xml:space="preserve"> για τους ρυθμούς ανάπτυξης ήταν τόσο πέρα από την πραγματικότητα</w:t>
      </w:r>
      <w:r>
        <w:rPr>
          <w:rFonts w:eastAsia="Times New Roman"/>
          <w:color w:val="212121"/>
          <w:szCs w:val="24"/>
        </w:rPr>
        <w:t>,</w:t>
      </w:r>
      <w:r w:rsidRPr="00520467">
        <w:rPr>
          <w:rFonts w:eastAsia="Times New Roman"/>
          <w:color w:val="212121"/>
          <w:szCs w:val="24"/>
        </w:rPr>
        <w:t xml:space="preserve"> που </w:t>
      </w:r>
      <w:r>
        <w:rPr>
          <w:rFonts w:eastAsia="Times New Roman"/>
          <w:color w:val="212121"/>
          <w:szCs w:val="24"/>
        </w:rPr>
        <w:t>α</w:t>
      </w:r>
      <w:r w:rsidRPr="00520467">
        <w:rPr>
          <w:rFonts w:eastAsia="Times New Roman"/>
          <w:color w:val="212121"/>
          <w:szCs w:val="24"/>
        </w:rPr>
        <w:t>υτό είναι που βοηθούσε τους Γερμανούς</w:t>
      </w:r>
      <w:r>
        <w:rPr>
          <w:rFonts w:eastAsia="Times New Roman"/>
          <w:color w:val="212121"/>
          <w:szCs w:val="24"/>
        </w:rPr>
        <w:t>, μιας και</w:t>
      </w:r>
      <w:r w:rsidRPr="00520467">
        <w:rPr>
          <w:rFonts w:eastAsia="Times New Roman"/>
          <w:color w:val="212121"/>
          <w:szCs w:val="24"/>
        </w:rPr>
        <w:t xml:space="preserve"> μου είπατε για το</w:t>
      </w:r>
      <w:r>
        <w:rPr>
          <w:rFonts w:eastAsia="Times New Roman"/>
          <w:color w:val="212121"/>
          <w:szCs w:val="24"/>
        </w:rPr>
        <w:t>ν</w:t>
      </w:r>
      <w:r w:rsidRPr="00520467">
        <w:rPr>
          <w:rFonts w:eastAsia="Times New Roman"/>
          <w:color w:val="212121"/>
          <w:szCs w:val="24"/>
        </w:rPr>
        <w:t xml:space="preserve"> </w:t>
      </w:r>
      <w:r>
        <w:rPr>
          <w:rFonts w:eastAsia="Times New Roman"/>
          <w:color w:val="212121"/>
          <w:szCs w:val="24"/>
        </w:rPr>
        <w:t>Σόιμπλε, γιατί έλεγαν</w:t>
      </w:r>
      <w:r>
        <w:rPr>
          <w:rFonts w:eastAsia="Times New Roman"/>
          <w:color w:val="212121"/>
          <w:szCs w:val="24"/>
        </w:rPr>
        <w:t>:</w:t>
      </w:r>
      <w:r>
        <w:rPr>
          <w:rFonts w:eastAsia="Times New Roman"/>
          <w:color w:val="212121"/>
          <w:szCs w:val="24"/>
        </w:rPr>
        <w:t xml:space="preserve"> «Να, με 4,5% ανάπτυξη</w:t>
      </w:r>
      <w:r w:rsidRPr="00520467">
        <w:rPr>
          <w:rFonts w:eastAsia="Times New Roman"/>
          <w:color w:val="212121"/>
          <w:szCs w:val="24"/>
        </w:rPr>
        <w:t xml:space="preserve"> και 4</w:t>
      </w:r>
      <w:r>
        <w:rPr>
          <w:rFonts w:eastAsia="Times New Roman"/>
          <w:color w:val="212121"/>
          <w:szCs w:val="24"/>
        </w:rPr>
        <w:t>,5%</w:t>
      </w:r>
      <w:r w:rsidRPr="00520467">
        <w:rPr>
          <w:rFonts w:eastAsia="Times New Roman"/>
          <w:color w:val="212121"/>
          <w:szCs w:val="24"/>
        </w:rPr>
        <w:t xml:space="preserve"> πρωτογενή πλεονάσματα </w:t>
      </w:r>
      <w:r>
        <w:rPr>
          <w:rFonts w:eastAsia="Times New Roman"/>
          <w:color w:val="212121"/>
          <w:szCs w:val="24"/>
        </w:rPr>
        <w:t>δ</w:t>
      </w:r>
      <w:r w:rsidRPr="00520467">
        <w:rPr>
          <w:rFonts w:eastAsia="Times New Roman"/>
          <w:color w:val="212121"/>
          <w:szCs w:val="24"/>
        </w:rPr>
        <w:t>εν χρειάζεται να πάρουμε κάτι για το χρέ</w:t>
      </w:r>
      <w:r w:rsidRPr="00520467">
        <w:rPr>
          <w:rFonts w:eastAsia="Times New Roman"/>
          <w:color w:val="212121"/>
          <w:szCs w:val="24"/>
        </w:rPr>
        <w:t>ος</w:t>
      </w:r>
      <w:r>
        <w:rPr>
          <w:rFonts w:eastAsia="Times New Roman"/>
          <w:color w:val="212121"/>
          <w:szCs w:val="24"/>
        </w:rPr>
        <w:t>».</w:t>
      </w:r>
    </w:p>
    <w:p w14:paraId="37394C3D"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Αυτό είναι το επιχείρημα και όχι</w:t>
      </w:r>
      <w:r w:rsidRPr="00520467">
        <w:rPr>
          <w:rFonts w:eastAsia="Times New Roman"/>
          <w:color w:val="212121"/>
          <w:szCs w:val="24"/>
        </w:rPr>
        <w:t xml:space="preserve"> το πιο απλό επιχείρημα που </w:t>
      </w:r>
      <w:r>
        <w:rPr>
          <w:rFonts w:eastAsia="Times New Roman"/>
          <w:color w:val="212121"/>
          <w:szCs w:val="24"/>
        </w:rPr>
        <w:t>χρησιμοποιήσατε</w:t>
      </w:r>
      <w:r w:rsidRPr="00520467">
        <w:rPr>
          <w:rFonts w:eastAsia="Times New Roman"/>
          <w:color w:val="212121"/>
          <w:szCs w:val="24"/>
        </w:rPr>
        <w:t xml:space="preserve"> </w:t>
      </w:r>
      <w:r>
        <w:rPr>
          <w:rFonts w:eastAsia="Times New Roman"/>
          <w:color w:val="212121"/>
          <w:szCs w:val="24"/>
        </w:rPr>
        <w:t>εσείς. Να</w:t>
      </w:r>
      <w:r w:rsidRPr="00520467">
        <w:rPr>
          <w:rFonts w:eastAsia="Times New Roman"/>
          <w:color w:val="212121"/>
          <w:szCs w:val="24"/>
        </w:rPr>
        <w:t xml:space="preserve"> κάνουμε ανταλλαγή απόψεων</w:t>
      </w:r>
      <w:r>
        <w:rPr>
          <w:rFonts w:eastAsia="Times New Roman"/>
          <w:color w:val="212121"/>
          <w:szCs w:val="24"/>
        </w:rPr>
        <w:t>,</w:t>
      </w:r>
      <w:r w:rsidRPr="00520467">
        <w:rPr>
          <w:rFonts w:eastAsia="Times New Roman"/>
          <w:color w:val="212121"/>
          <w:szCs w:val="24"/>
        </w:rPr>
        <w:t xml:space="preserve"> αλλά πάνω στα βασικά ζητήματα μόνο σε αυτό το ερώτημα</w:t>
      </w:r>
      <w:r>
        <w:rPr>
          <w:rFonts w:eastAsia="Times New Roman"/>
          <w:color w:val="212121"/>
          <w:szCs w:val="24"/>
        </w:rPr>
        <w:t>.</w:t>
      </w:r>
    </w:p>
    <w:p w14:paraId="37394C3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Παπαρήγα έχει τον λόγο.</w:t>
      </w:r>
    </w:p>
    <w:p w14:paraId="37394C3F" w14:textId="77777777" w:rsidR="00B27939" w:rsidRDefault="00D93F4B">
      <w:pPr>
        <w:spacing w:after="0" w:line="600" w:lineRule="auto"/>
        <w:ind w:firstLine="720"/>
        <w:jc w:val="both"/>
        <w:rPr>
          <w:rFonts w:eastAsia="Times New Roman"/>
          <w:color w:val="212121"/>
          <w:szCs w:val="24"/>
        </w:rPr>
      </w:pPr>
      <w:r>
        <w:rPr>
          <w:rFonts w:eastAsia="Times New Roman" w:cs="Times New Roman"/>
          <w:b/>
          <w:szCs w:val="24"/>
        </w:rPr>
        <w:t xml:space="preserve">ΑΛΕΞΑΝΔΡΑ ΠΑΠΑΡΗΓΑ: </w:t>
      </w:r>
      <w:r>
        <w:rPr>
          <w:rFonts w:eastAsia="Times New Roman" w:cs="Times New Roman"/>
          <w:szCs w:val="24"/>
        </w:rPr>
        <w:t>Τ</w:t>
      </w:r>
      <w:r>
        <w:rPr>
          <w:rFonts w:eastAsia="Times New Roman"/>
          <w:color w:val="212121"/>
          <w:szCs w:val="24"/>
        </w:rPr>
        <w:t>ο τελευταίο διάστημα, κ</w:t>
      </w:r>
      <w:r w:rsidRPr="00520467">
        <w:rPr>
          <w:rFonts w:eastAsia="Times New Roman"/>
          <w:color w:val="212121"/>
          <w:szCs w:val="24"/>
        </w:rPr>
        <w:t>άθε μέρα σχεδόν</w:t>
      </w:r>
      <w:r>
        <w:rPr>
          <w:rFonts w:eastAsia="Times New Roman"/>
          <w:color w:val="212121"/>
          <w:szCs w:val="24"/>
        </w:rPr>
        <w:t>,</w:t>
      </w:r>
      <w:r w:rsidRPr="00520467">
        <w:rPr>
          <w:rFonts w:eastAsia="Times New Roman"/>
          <w:color w:val="212121"/>
          <w:szCs w:val="24"/>
        </w:rPr>
        <w:t xml:space="preserve"> είτε στις τοποθετήσεις των </w:t>
      </w:r>
      <w:r>
        <w:rPr>
          <w:rFonts w:eastAsia="Times New Roman"/>
          <w:color w:val="212121"/>
          <w:szCs w:val="24"/>
        </w:rPr>
        <w:t xml:space="preserve">στελεχών των </w:t>
      </w:r>
      <w:r w:rsidRPr="00520467">
        <w:rPr>
          <w:rFonts w:eastAsia="Times New Roman"/>
          <w:color w:val="212121"/>
          <w:szCs w:val="24"/>
        </w:rPr>
        <w:t>κομμάτων είτε στα δημοσιογραφικά πάνελ</w:t>
      </w:r>
      <w:r>
        <w:rPr>
          <w:rFonts w:eastAsia="Times New Roman"/>
          <w:color w:val="212121"/>
          <w:szCs w:val="24"/>
        </w:rPr>
        <w:t>,</w:t>
      </w:r>
      <w:r w:rsidRPr="00520467">
        <w:rPr>
          <w:rFonts w:eastAsia="Times New Roman"/>
          <w:color w:val="212121"/>
          <w:szCs w:val="24"/>
        </w:rPr>
        <w:t xml:space="preserve"> </w:t>
      </w:r>
      <w:r>
        <w:rPr>
          <w:rFonts w:eastAsia="Times New Roman"/>
          <w:color w:val="212121"/>
          <w:szCs w:val="24"/>
        </w:rPr>
        <w:t>ξορκίζεται η διχαστική πόλωση</w:t>
      </w:r>
      <w:r w:rsidRPr="00520467">
        <w:rPr>
          <w:rFonts w:eastAsia="Times New Roman"/>
          <w:color w:val="212121"/>
          <w:szCs w:val="24"/>
        </w:rPr>
        <w:t xml:space="preserve"> που επικρατεί μέσα στη Βουλή</w:t>
      </w:r>
      <w:r>
        <w:rPr>
          <w:rFonts w:eastAsia="Times New Roman"/>
          <w:color w:val="212121"/>
          <w:szCs w:val="24"/>
        </w:rPr>
        <w:t>,</w:t>
      </w:r>
      <w:r w:rsidRPr="00520467">
        <w:rPr>
          <w:rFonts w:eastAsia="Times New Roman"/>
          <w:color w:val="212121"/>
          <w:szCs w:val="24"/>
        </w:rPr>
        <w:t xml:space="preserve"> ένα κλίμα εξαχρείωσης</w:t>
      </w:r>
      <w:r>
        <w:rPr>
          <w:rFonts w:eastAsia="Times New Roman"/>
          <w:color w:val="212121"/>
          <w:szCs w:val="24"/>
        </w:rPr>
        <w:t xml:space="preserve">, </w:t>
      </w:r>
      <w:r>
        <w:rPr>
          <w:rFonts w:eastAsia="Times New Roman"/>
          <w:color w:val="212121"/>
          <w:szCs w:val="24"/>
        </w:rPr>
        <w:lastRenderedPageBreak/>
        <w:t>κ</w:t>
      </w:r>
      <w:r>
        <w:rPr>
          <w:rFonts w:eastAsia="Times New Roman"/>
          <w:color w:val="212121"/>
          <w:szCs w:val="24"/>
        </w:rPr>
        <w:t>.</w:t>
      </w:r>
      <w:r>
        <w:rPr>
          <w:rFonts w:eastAsia="Times New Roman"/>
          <w:color w:val="212121"/>
          <w:szCs w:val="24"/>
        </w:rPr>
        <w:t>λπ</w:t>
      </w:r>
      <w:r>
        <w:rPr>
          <w:rFonts w:eastAsia="Times New Roman"/>
          <w:color w:val="212121"/>
          <w:szCs w:val="24"/>
        </w:rPr>
        <w:t>.</w:t>
      </w:r>
      <w:r>
        <w:rPr>
          <w:rFonts w:eastAsia="Times New Roman"/>
          <w:color w:val="212121"/>
          <w:szCs w:val="24"/>
        </w:rPr>
        <w:t>, κ</w:t>
      </w:r>
      <w:r>
        <w:rPr>
          <w:rFonts w:eastAsia="Times New Roman"/>
          <w:color w:val="212121"/>
          <w:szCs w:val="24"/>
        </w:rPr>
        <w:t>.</w:t>
      </w:r>
      <w:r>
        <w:rPr>
          <w:rFonts w:eastAsia="Times New Roman"/>
          <w:color w:val="212121"/>
          <w:szCs w:val="24"/>
        </w:rPr>
        <w:t>λπ</w:t>
      </w:r>
      <w:r>
        <w:rPr>
          <w:rFonts w:eastAsia="Times New Roman"/>
          <w:color w:val="212121"/>
          <w:szCs w:val="24"/>
        </w:rPr>
        <w:t>.</w:t>
      </w:r>
      <w:r>
        <w:rPr>
          <w:rFonts w:eastAsia="Times New Roman"/>
          <w:color w:val="212121"/>
          <w:szCs w:val="24"/>
        </w:rPr>
        <w:t>. Μάλιστα, σ</w:t>
      </w:r>
      <w:r w:rsidRPr="00520467">
        <w:rPr>
          <w:rFonts w:eastAsia="Times New Roman"/>
          <w:color w:val="212121"/>
          <w:szCs w:val="24"/>
        </w:rPr>
        <w:t xml:space="preserve">ήμερα άκουσα αρκετούς οι οποίοι </w:t>
      </w:r>
      <w:r>
        <w:rPr>
          <w:rFonts w:eastAsia="Times New Roman"/>
          <w:color w:val="212121"/>
          <w:szCs w:val="24"/>
        </w:rPr>
        <w:t xml:space="preserve">μίλησαν για το κλίμα </w:t>
      </w:r>
      <w:r w:rsidRPr="00520467">
        <w:rPr>
          <w:rFonts w:eastAsia="Times New Roman"/>
          <w:color w:val="212121"/>
          <w:szCs w:val="24"/>
        </w:rPr>
        <w:t>της οξυμένης πόλωσης</w:t>
      </w:r>
      <w:r>
        <w:rPr>
          <w:rFonts w:eastAsia="Times New Roman"/>
          <w:color w:val="212121"/>
          <w:szCs w:val="24"/>
        </w:rPr>
        <w:t xml:space="preserve"> μέσα στη Β</w:t>
      </w:r>
      <w:r w:rsidRPr="00520467">
        <w:rPr>
          <w:rFonts w:eastAsia="Times New Roman"/>
          <w:color w:val="212121"/>
          <w:szCs w:val="24"/>
        </w:rPr>
        <w:t>ουλή και έξω από τη Βουλή</w:t>
      </w:r>
      <w:r>
        <w:rPr>
          <w:rFonts w:eastAsia="Times New Roman"/>
          <w:color w:val="212121"/>
          <w:szCs w:val="24"/>
        </w:rPr>
        <w:t xml:space="preserve">. Άλλοι </w:t>
      </w:r>
      <w:r w:rsidRPr="00520467">
        <w:rPr>
          <w:rFonts w:eastAsia="Times New Roman"/>
          <w:color w:val="212121"/>
          <w:szCs w:val="24"/>
        </w:rPr>
        <w:t>το ρίχνουν στη Νέα Δημοκρατία</w:t>
      </w:r>
      <w:r>
        <w:rPr>
          <w:rFonts w:eastAsia="Times New Roman"/>
          <w:color w:val="212121"/>
          <w:szCs w:val="24"/>
        </w:rPr>
        <w:t>,</w:t>
      </w:r>
      <w:r w:rsidRPr="00520467">
        <w:rPr>
          <w:rFonts w:eastAsia="Times New Roman"/>
          <w:color w:val="212121"/>
          <w:szCs w:val="24"/>
        </w:rPr>
        <w:t xml:space="preserve"> άλλ</w:t>
      </w:r>
      <w:r>
        <w:rPr>
          <w:rFonts w:eastAsia="Times New Roman"/>
          <w:color w:val="212121"/>
          <w:szCs w:val="24"/>
        </w:rPr>
        <w:t>οι</w:t>
      </w:r>
      <w:r w:rsidRPr="00520467">
        <w:rPr>
          <w:rFonts w:eastAsia="Times New Roman"/>
          <w:color w:val="212121"/>
          <w:szCs w:val="24"/>
        </w:rPr>
        <w:t xml:space="preserve"> στο</w:t>
      </w:r>
      <w:r>
        <w:rPr>
          <w:rFonts w:eastAsia="Times New Roman"/>
          <w:color w:val="212121"/>
          <w:szCs w:val="24"/>
        </w:rPr>
        <w:t>ν</w:t>
      </w:r>
      <w:r w:rsidRPr="00520467">
        <w:rPr>
          <w:rFonts w:eastAsia="Times New Roman"/>
          <w:color w:val="212121"/>
          <w:szCs w:val="24"/>
        </w:rPr>
        <w:t xml:space="preserve"> ΣΥΡΙΖΑ</w:t>
      </w:r>
      <w:r>
        <w:rPr>
          <w:rFonts w:eastAsia="Times New Roman"/>
          <w:color w:val="212121"/>
          <w:szCs w:val="24"/>
        </w:rPr>
        <w:t>,</w:t>
      </w:r>
      <w:r w:rsidRPr="00520467">
        <w:rPr>
          <w:rFonts w:eastAsia="Times New Roman"/>
          <w:color w:val="212121"/>
          <w:szCs w:val="24"/>
        </w:rPr>
        <w:t xml:space="preserve"> άλλ</w:t>
      </w:r>
      <w:r>
        <w:rPr>
          <w:rFonts w:eastAsia="Times New Roman"/>
          <w:color w:val="212121"/>
          <w:szCs w:val="24"/>
        </w:rPr>
        <w:t>οι</w:t>
      </w:r>
      <w:r w:rsidRPr="00520467">
        <w:rPr>
          <w:rFonts w:eastAsia="Times New Roman"/>
          <w:color w:val="212121"/>
          <w:szCs w:val="24"/>
        </w:rPr>
        <w:t xml:space="preserve"> και στους δύο</w:t>
      </w:r>
      <w:r>
        <w:rPr>
          <w:rFonts w:eastAsia="Times New Roman"/>
          <w:color w:val="212121"/>
          <w:szCs w:val="24"/>
        </w:rPr>
        <w:t xml:space="preserve">. Αυτό </w:t>
      </w:r>
      <w:r w:rsidRPr="00520467">
        <w:rPr>
          <w:rFonts w:eastAsia="Times New Roman"/>
          <w:color w:val="212121"/>
          <w:szCs w:val="24"/>
        </w:rPr>
        <w:t>το κλίμα της πόλωσης οδήγησε στην αποτρόπαια και καταδικαστέα β</w:t>
      </w:r>
      <w:r w:rsidRPr="00520467">
        <w:rPr>
          <w:rFonts w:eastAsia="Times New Roman"/>
          <w:color w:val="212121"/>
          <w:szCs w:val="24"/>
        </w:rPr>
        <w:t xml:space="preserve">ομβιστική επίθεση εναντίον του </w:t>
      </w:r>
      <w:r>
        <w:rPr>
          <w:rFonts w:eastAsia="Times New Roman"/>
          <w:color w:val="212121"/>
          <w:szCs w:val="24"/>
        </w:rPr>
        <w:t>«</w:t>
      </w:r>
      <w:r w:rsidRPr="00520467">
        <w:rPr>
          <w:rFonts w:eastAsia="Times New Roman"/>
          <w:color w:val="212121"/>
          <w:szCs w:val="24"/>
        </w:rPr>
        <w:t>ΣΚΑΪ</w:t>
      </w:r>
      <w:r>
        <w:rPr>
          <w:rFonts w:eastAsia="Times New Roman"/>
          <w:color w:val="212121"/>
          <w:szCs w:val="24"/>
        </w:rPr>
        <w:t>»</w:t>
      </w:r>
      <w:r>
        <w:rPr>
          <w:rFonts w:eastAsia="Times New Roman"/>
          <w:color w:val="212121"/>
          <w:szCs w:val="24"/>
        </w:rPr>
        <w:t xml:space="preserve">. Μάλιστα, </w:t>
      </w:r>
      <w:r w:rsidRPr="00520467">
        <w:rPr>
          <w:rFonts w:eastAsia="Times New Roman"/>
          <w:color w:val="212121"/>
          <w:szCs w:val="24"/>
        </w:rPr>
        <w:t>γίνεται η εξής πρόσκληση</w:t>
      </w:r>
      <w:r>
        <w:rPr>
          <w:rFonts w:eastAsia="Times New Roman"/>
          <w:color w:val="212121"/>
          <w:szCs w:val="24"/>
        </w:rPr>
        <w:t>: Α</w:t>
      </w:r>
      <w:r w:rsidRPr="00520467">
        <w:rPr>
          <w:rFonts w:eastAsia="Times New Roman"/>
          <w:color w:val="212121"/>
          <w:szCs w:val="24"/>
        </w:rPr>
        <w:t>ν είναι δυνατόν κάθε μέρα</w:t>
      </w:r>
      <w:r>
        <w:rPr>
          <w:rFonts w:eastAsia="Times New Roman"/>
          <w:color w:val="212121"/>
          <w:szCs w:val="24"/>
        </w:rPr>
        <w:t>,</w:t>
      </w:r>
      <w:r w:rsidRPr="00520467">
        <w:rPr>
          <w:rFonts w:eastAsia="Times New Roman"/>
          <w:color w:val="212121"/>
          <w:szCs w:val="24"/>
        </w:rPr>
        <w:t xml:space="preserve"> όλα τα </w:t>
      </w:r>
      <w:r>
        <w:rPr>
          <w:rFonts w:eastAsia="Times New Roman"/>
          <w:color w:val="212121"/>
          <w:szCs w:val="24"/>
        </w:rPr>
        <w:t xml:space="preserve">κόμματα, </w:t>
      </w:r>
      <w:r w:rsidRPr="00520467">
        <w:rPr>
          <w:rFonts w:eastAsia="Times New Roman"/>
          <w:color w:val="212121"/>
          <w:szCs w:val="24"/>
        </w:rPr>
        <w:t>κάθε πολιτικός</w:t>
      </w:r>
      <w:r>
        <w:rPr>
          <w:rFonts w:eastAsia="Times New Roman"/>
          <w:color w:val="212121"/>
          <w:szCs w:val="24"/>
        </w:rPr>
        <w:t>,</w:t>
      </w:r>
      <w:r w:rsidRPr="00520467">
        <w:rPr>
          <w:rFonts w:eastAsia="Times New Roman"/>
          <w:color w:val="212121"/>
          <w:szCs w:val="24"/>
        </w:rPr>
        <w:t xml:space="preserve"> κάθε κοινωνικός παράγοντας</w:t>
      </w:r>
      <w:r>
        <w:rPr>
          <w:rFonts w:eastAsia="Times New Roman"/>
          <w:color w:val="212121"/>
          <w:szCs w:val="24"/>
        </w:rPr>
        <w:t xml:space="preserve"> –αν </w:t>
      </w:r>
      <w:r w:rsidRPr="00520467">
        <w:rPr>
          <w:rFonts w:eastAsia="Times New Roman"/>
          <w:color w:val="212121"/>
          <w:szCs w:val="24"/>
        </w:rPr>
        <w:t>θέλετε</w:t>
      </w:r>
      <w:r>
        <w:rPr>
          <w:rFonts w:eastAsia="Times New Roman"/>
          <w:color w:val="212121"/>
          <w:szCs w:val="24"/>
        </w:rPr>
        <w:t>-</w:t>
      </w:r>
      <w:r w:rsidRPr="00520467">
        <w:rPr>
          <w:rFonts w:eastAsia="Times New Roman"/>
          <w:color w:val="212121"/>
          <w:szCs w:val="24"/>
        </w:rPr>
        <w:t xml:space="preserve"> να κάνει την δήλωση</w:t>
      </w:r>
      <w:r>
        <w:rPr>
          <w:rFonts w:eastAsia="Times New Roman"/>
          <w:color w:val="212121"/>
          <w:szCs w:val="24"/>
        </w:rPr>
        <w:t>:</w:t>
      </w:r>
      <w:r w:rsidRPr="00520467">
        <w:rPr>
          <w:rFonts w:eastAsia="Times New Roman"/>
          <w:color w:val="212121"/>
          <w:szCs w:val="24"/>
        </w:rPr>
        <w:t xml:space="preserve"> </w:t>
      </w:r>
      <w:r>
        <w:rPr>
          <w:rFonts w:eastAsia="Times New Roman"/>
          <w:color w:val="212121"/>
          <w:szCs w:val="24"/>
        </w:rPr>
        <w:t>«Κ</w:t>
      </w:r>
      <w:r w:rsidRPr="00520467">
        <w:rPr>
          <w:rFonts w:eastAsia="Times New Roman"/>
          <w:color w:val="212121"/>
          <w:szCs w:val="24"/>
        </w:rPr>
        <w:t>αταδικάζουμε τη βία από όπου κι αν προέρχεται</w:t>
      </w:r>
      <w:r>
        <w:rPr>
          <w:rFonts w:eastAsia="Times New Roman"/>
          <w:color w:val="212121"/>
          <w:szCs w:val="24"/>
        </w:rPr>
        <w:t>».</w:t>
      </w:r>
    </w:p>
    <w:p w14:paraId="37394C40"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Η μεγάλη πλε</w:t>
      </w:r>
      <w:r>
        <w:rPr>
          <w:rFonts w:eastAsia="Times New Roman"/>
          <w:color w:val="212121"/>
          <w:szCs w:val="24"/>
        </w:rPr>
        <w:t>ιοψηφία –ο</w:t>
      </w:r>
      <w:r w:rsidRPr="00520467">
        <w:rPr>
          <w:rFonts w:eastAsia="Times New Roman"/>
          <w:color w:val="212121"/>
          <w:szCs w:val="24"/>
        </w:rPr>
        <w:t xml:space="preserve">πωσδήποτε </w:t>
      </w:r>
      <w:r>
        <w:rPr>
          <w:rFonts w:eastAsia="Times New Roman"/>
          <w:color w:val="212121"/>
          <w:szCs w:val="24"/>
        </w:rPr>
        <w:t>ό</w:t>
      </w:r>
      <w:r w:rsidRPr="00520467">
        <w:rPr>
          <w:rFonts w:eastAsia="Times New Roman"/>
          <w:color w:val="212121"/>
          <w:szCs w:val="24"/>
        </w:rPr>
        <w:t>χι όλοι</w:t>
      </w:r>
      <w:r>
        <w:rPr>
          <w:rFonts w:eastAsia="Times New Roman"/>
          <w:color w:val="212121"/>
          <w:szCs w:val="24"/>
        </w:rPr>
        <w:t>-</w:t>
      </w:r>
      <w:r w:rsidRPr="00520467">
        <w:rPr>
          <w:rFonts w:eastAsia="Times New Roman"/>
          <w:color w:val="212121"/>
          <w:szCs w:val="24"/>
        </w:rPr>
        <w:t xml:space="preserve"> </w:t>
      </w:r>
      <w:r>
        <w:rPr>
          <w:rFonts w:eastAsia="Times New Roman"/>
          <w:color w:val="212121"/>
          <w:szCs w:val="24"/>
        </w:rPr>
        <w:t>αυτών που υποστηρίζουν αυτή τη φρασούλα είναι</w:t>
      </w:r>
      <w:r w:rsidRPr="00520467">
        <w:rPr>
          <w:rFonts w:eastAsia="Times New Roman"/>
          <w:color w:val="212121"/>
          <w:szCs w:val="24"/>
        </w:rPr>
        <w:t xml:space="preserve"> ψεύτες και υποκριτές</w:t>
      </w:r>
      <w:r>
        <w:rPr>
          <w:rFonts w:eastAsia="Times New Roman"/>
          <w:color w:val="212121"/>
          <w:szCs w:val="24"/>
        </w:rPr>
        <w:t>,</w:t>
      </w:r>
      <w:r w:rsidRPr="00520467">
        <w:rPr>
          <w:rFonts w:eastAsia="Times New Roman"/>
          <w:color w:val="212121"/>
          <w:szCs w:val="24"/>
        </w:rPr>
        <w:t xml:space="preserve"> διότι την ίδια ώρα αναγνωρίζουν την κρατική βία και καταστολή</w:t>
      </w:r>
      <w:r>
        <w:rPr>
          <w:rFonts w:eastAsia="Times New Roman"/>
          <w:color w:val="212121"/>
          <w:szCs w:val="24"/>
        </w:rPr>
        <w:t>,</w:t>
      </w:r>
      <w:r w:rsidRPr="00520467">
        <w:rPr>
          <w:rFonts w:eastAsia="Times New Roman"/>
          <w:color w:val="212121"/>
          <w:szCs w:val="24"/>
        </w:rPr>
        <w:t xml:space="preserve"> την εργοδοτική </w:t>
      </w:r>
      <w:r>
        <w:rPr>
          <w:rFonts w:eastAsia="Times New Roman"/>
          <w:color w:val="212121"/>
          <w:szCs w:val="24"/>
        </w:rPr>
        <w:t>βία</w:t>
      </w:r>
      <w:r w:rsidRPr="00520467">
        <w:rPr>
          <w:rFonts w:eastAsia="Times New Roman"/>
          <w:color w:val="212121"/>
          <w:szCs w:val="24"/>
        </w:rPr>
        <w:t xml:space="preserve"> για την οποία δεν κάνουν κα</w:t>
      </w:r>
      <w:r>
        <w:rPr>
          <w:rFonts w:eastAsia="Times New Roman"/>
          <w:color w:val="212121"/>
          <w:szCs w:val="24"/>
        </w:rPr>
        <w:t>μ</w:t>
      </w:r>
      <w:r w:rsidRPr="00520467">
        <w:rPr>
          <w:rFonts w:eastAsia="Times New Roman"/>
          <w:color w:val="212121"/>
          <w:szCs w:val="24"/>
        </w:rPr>
        <w:t>μία συζήτηση</w:t>
      </w:r>
      <w:r>
        <w:rPr>
          <w:rFonts w:eastAsia="Times New Roman"/>
          <w:color w:val="212121"/>
          <w:szCs w:val="24"/>
        </w:rPr>
        <w:t>,</w:t>
      </w:r>
      <w:r w:rsidRPr="00520467">
        <w:rPr>
          <w:rFonts w:eastAsia="Times New Roman"/>
          <w:color w:val="212121"/>
          <w:szCs w:val="24"/>
        </w:rPr>
        <w:t xml:space="preserve"> την ιμπεριαλιστική βία για τους αγ</w:t>
      </w:r>
      <w:r w:rsidRPr="00520467">
        <w:rPr>
          <w:rFonts w:eastAsia="Times New Roman"/>
          <w:color w:val="212121"/>
          <w:szCs w:val="24"/>
        </w:rPr>
        <w:t>ωγούς των πετρελαίων</w:t>
      </w:r>
      <w:r>
        <w:rPr>
          <w:rFonts w:eastAsia="Times New Roman"/>
          <w:color w:val="212121"/>
          <w:szCs w:val="24"/>
        </w:rPr>
        <w:t>,</w:t>
      </w:r>
      <w:r w:rsidRPr="00520467">
        <w:rPr>
          <w:rFonts w:eastAsia="Times New Roman"/>
          <w:color w:val="212121"/>
          <w:szCs w:val="24"/>
        </w:rPr>
        <w:t xml:space="preserve"> όπου </w:t>
      </w:r>
      <w:r>
        <w:rPr>
          <w:rFonts w:eastAsia="Times New Roman"/>
          <w:color w:val="212121"/>
          <w:szCs w:val="24"/>
        </w:rPr>
        <w:t>κι αν</w:t>
      </w:r>
      <w:r w:rsidRPr="00520467">
        <w:rPr>
          <w:rFonts w:eastAsia="Times New Roman"/>
          <w:color w:val="212121"/>
          <w:szCs w:val="24"/>
        </w:rPr>
        <w:t xml:space="preserve"> περάσουν </w:t>
      </w:r>
      <w:r>
        <w:rPr>
          <w:rFonts w:eastAsia="Times New Roman"/>
          <w:color w:val="212121"/>
          <w:szCs w:val="24"/>
        </w:rPr>
        <w:t>–θα περάσουν από εδώ, θα περάσουν από εκεί-</w:t>
      </w:r>
      <w:r w:rsidRPr="00520467">
        <w:rPr>
          <w:rFonts w:eastAsia="Times New Roman"/>
          <w:color w:val="212121"/>
          <w:szCs w:val="24"/>
        </w:rPr>
        <w:t xml:space="preserve"> τις πολεμικές επιχειρήσεις ή τις στρατιωτικές ασκήσεις ως προετοιμασία στρατιωτικών επιχειρήσεων</w:t>
      </w:r>
      <w:r>
        <w:rPr>
          <w:rFonts w:eastAsia="Times New Roman"/>
          <w:color w:val="212121"/>
          <w:szCs w:val="24"/>
        </w:rPr>
        <w:t>.</w:t>
      </w:r>
    </w:p>
    <w:p w14:paraId="37394C41"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Όλα αυτά</w:t>
      </w:r>
      <w:r w:rsidRPr="00520467">
        <w:rPr>
          <w:rFonts w:eastAsia="Times New Roman"/>
          <w:color w:val="212121"/>
          <w:szCs w:val="24"/>
        </w:rPr>
        <w:t xml:space="preserve"> θεωρούνται νόμιμη βία</w:t>
      </w:r>
      <w:r>
        <w:rPr>
          <w:rFonts w:eastAsia="Times New Roman"/>
          <w:color w:val="212121"/>
          <w:szCs w:val="24"/>
        </w:rPr>
        <w:t>,</w:t>
      </w:r>
      <w:r w:rsidRPr="00520467">
        <w:rPr>
          <w:rFonts w:eastAsia="Times New Roman"/>
          <w:color w:val="212121"/>
          <w:szCs w:val="24"/>
        </w:rPr>
        <w:t xml:space="preserve"> αλλά στο</w:t>
      </w:r>
      <w:r>
        <w:rPr>
          <w:rFonts w:eastAsia="Times New Roman"/>
          <w:color w:val="212121"/>
          <w:szCs w:val="24"/>
        </w:rPr>
        <w:t>ν</w:t>
      </w:r>
      <w:r w:rsidRPr="00520467">
        <w:rPr>
          <w:rFonts w:eastAsia="Times New Roman"/>
          <w:color w:val="212121"/>
          <w:szCs w:val="24"/>
        </w:rPr>
        <w:t xml:space="preserve"> λαό</w:t>
      </w:r>
      <w:r>
        <w:rPr>
          <w:rFonts w:eastAsia="Times New Roman"/>
          <w:color w:val="212121"/>
          <w:szCs w:val="24"/>
        </w:rPr>
        <w:t>,</w:t>
      </w:r>
      <w:r w:rsidRPr="00520467">
        <w:rPr>
          <w:rFonts w:eastAsia="Times New Roman"/>
          <w:color w:val="212121"/>
          <w:szCs w:val="24"/>
        </w:rPr>
        <w:t xml:space="preserve"> στο </w:t>
      </w:r>
      <w:r>
        <w:rPr>
          <w:rFonts w:eastAsia="Times New Roman"/>
          <w:color w:val="212121"/>
          <w:szCs w:val="24"/>
        </w:rPr>
        <w:t>λ</w:t>
      </w:r>
      <w:r w:rsidRPr="00520467">
        <w:rPr>
          <w:rFonts w:eastAsia="Times New Roman"/>
          <w:color w:val="212121"/>
          <w:szCs w:val="24"/>
        </w:rPr>
        <w:t xml:space="preserve">αϊκό κίνημα δεν </w:t>
      </w:r>
      <w:r w:rsidRPr="00520467">
        <w:rPr>
          <w:rFonts w:eastAsia="Times New Roman"/>
          <w:color w:val="212121"/>
          <w:szCs w:val="24"/>
        </w:rPr>
        <w:t>αναγνωρίζουν το δικαίω</w:t>
      </w:r>
      <w:r>
        <w:rPr>
          <w:rFonts w:eastAsia="Times New Roman"/>
          <w:color w:val="212121"/>
          <w:szCs w:val="24"/>
        </w:rPr>
        <w:t xml:space="preserve">μα να υπερασπιστεί τα </w:t>
      </w:r>
      <w:r>
        <w:rPr>
          <w:rFonts w:eastAsia="Times New Roman"/>
          <w:color w:val="212121"/>
          <w:szCs w:val="24"/>
        </w:rPr>
        <w:lastRenderedPageBreak/>
        <w:t>συμφέροντά</w:t>
      </w:r>
      <w:r w:rsidRPr="00520467">
        <w:rPr>
          <w:rFonts w:eastAsia="Times New Roman"/>
          <w:color w:val="212121"/>
          <w:szCs w:val="24"/>
        </w:rPr>
        <w:t xml:space="preserve"> του</w:t>
      </w:r>
      <w:r>
        <w:rPr>
          <w:rFonts w:eastAsia="Times New Roman"/>
          <w:color w:val="212121"/>
          <w:szCs w:val="24"/>
        </w:rPr>
        <w:t>, ανάλογα</w:t>
      </w:r>
      <w:r w:rsidRPr="00520467">
        <w:rPr>
          <w:rFonts w:eastAsia="Times New Roman"/>
          <w:color w:val="212121"/>
          <w:szCs w:val="24"/>
        </w:rPr>
        <w:t xml:space="preserve"> κάθε φορά και σε κάθε φάση με τα μέσα</w:t>
      </w:r>
      <w:r>
        <w:rPr>
          <w:rFonts w:eastAsia="Times New Roman"/>
          <w:color w:val="212121"/>
          <w:szCs w:val="24"/>
        </w:rPr>
        <w:t xml:space="preserve">, με τον τρόπο, </w:t>
      </w:r>
      <w:r w:rsidRPr="00520467">
        <w:rPr>
          <w:rFonts w:eastAsia="Times New Roman"/>
          <w:color w:val="212121"/>
          <w:szCs w:val="24"/>
        </w:rPr>
        <w:t>με τις μορφές που θα επιλέξει</w:t>
      </w:r>
      <w:r>
        <w:rPr>
          <w:rFonts w:eastAsia="Times New Roman"/>
          <w:color w:val="212121"/>
          <w:szCs w:val="24"/>
        </w:rPr>
        <w:t>. Μ</w:t>
      </w:r>
      <w:r>
        <w:rPr>
          <w:rFonts w:eastAsia="Times New Roman"/>
          <w:color w:val="212121"/>
          <w:szCs w:val="24"/>
        </w:rPr>
        <w:t>ε</w:t>
      </w:r>
      <w:r>
        <w:rPr>
          <w:rFonts w:eastAsia="Times New Roman"/>
          <w:color w:val="212121"/>
          <w:szCs w:val="24"/>
        </w:rPr>
        <w:t xml:space="preserve"> αυτήν</w:t>
      </w:r>
      <w:r w:rsidRPr="00520467">
        <w:rPr>
          <w:rFonts w:eastAsia="Times New Roman"/>
          <w:color w:val="212121"/>
          <w:szCs w:val="24"/>
        </w:rPr>
        <w:t xml:space="preserve"> την έννοια </w:t>
      </w:r>
      <w:r>
        <w:rPr>
          <w:rFonts w:eastAsia="Times New Roman"/>
          <w:color w:val="212121"/>
          <w:szCs w:val="24"/>
        </w:rPr>
        <w:t xml:space="preserve">λέμε </w:t>
      </w:r>
      <w:r w:rsidRPr="00520467">
        <w:rPr>
          <w:rFonts w:eastAsia="Times New Roman"/>
          <w:color w:val="212121"/>
          <w:szCs w:val="24"/>
        </w:rPr>
        <w:t>ότι είναι υποκρισία</w:t>
      </w:r>
      <w:r>
        <w:rPr>
          <w:rFonts w:eastAsia="Times New Roman"/>
          <w:color w:val="212121"/>
          <w:szCs w:val="24"/>
        </w:rPr>
        <w:t>. Βεβαίως,</w:t>
      </w:r>
      <w:r w:rsidRPr="00520467">
        <w:rPr>
          <w:rFonts w:eastAsia="Times New Roman"/>
          <w:color w:val="212121"/>
          <w:szCs w:val="24"/>
        </w:rPr>
        <w:t xml:space="preserve"> τα συμφέροντα του λαού σε κα</w:t>
      </w:r>
      <w:r>
        <w:rPr>
          <w:rFonts w:eastAsia="Times New Roman"/>
          <w:color w:val="212121"/>
          <w:szCs w:val="24"/>
        </w:rPr>
        <w:t>μ</w:t>
      </w:r>
      <w:r w:rsidRPr="00520467">
        <w:rPr>
          <w:rFonts w:eastAsia="Times New Roman"/>
          <w:color w:val="212121"/>
          <w:szCs w:val="24"/>
        </w:rPr>
        <w:t>μία περίπτωση δεν μπ</w:t>
      </w:r>
      <w:r w:rsidRPr="00520467">
        <w:rPr>
          <w:rFonts w:eastAsia="Times New Roman"/>
          <w:color w:val="212121"/>
          <w:szCs w:val="24"/>
        </w:rPr>
        <w:t>ορούν να τ</w:t>
      </w:r>
      <w:r>
        <w:rPr>
          <w:rFonts w:eastAsia="Times New Roman"/>
          <w:color w:val="212121"/>
          <w:szCs w:val="24"/>
        </w:rPr>
        <w:t>α</w:t>
      </w:r>
      <w:r w:rsidRPr="00520467">
        <w:rPr>
          <w:rFonts w:eastAsia="Times New Roman"/>
          <w:color w:val="212121"/>
          <w:szCs w:val="24"/>
        </w:rPr>
        <w:t xml:space="preserve"> υπηρετήσουν</w:t>
      </w:r>
      <w:r>
        <w:rPr>
          <w:rFonts w:eastAsia="Times New Roman"/>
          <w:color w:val="212121"/>
          <w:szCs w:val="24"/>
        </w:rPr>
        <w:t>. Το αντίθετο συμβαίνει. Δ</w:t>
      </w:r>
      <w:r w:rsidRPr="00520467">
        <w:rPr>
          <w:rFonts w:eastAsia="Times New Roman"/>
          <w:color w:val="212121"/>
          <w:szCs w:val="24"/>
        </w:rPr>
        <w:t xml:space="preserve">ιάφορες ομάδες </w:t>
      </w:r>
      <w:r>
        <w:rPr>
          <w:rFonts w:eastAsia="Times New Roman"/>
          <w:color w:val="212121"/>
          <w:szCs w:val="24"/>
        </w:rPr>
        <w:t>μπορεί να χρησιμοποιούν κάποιους</w:t>
      </w:r>
      <w:r w:rsidRPr="00520467">
        <w:rPr>
          <w:rFonts w:eastAsia="Times New Roman"/>
          <w:color w:val="212121"/>
          <w:szCs w:val="24"/>
        </w:rPr>
        <w:t xml:space="preserve"> </w:t>
      </w:r>
      <w:r>
        <w:rPr>
          <w:rFonts w:eastAsia="Times New Roman"/>
          <w:color w:val="212121"/>
          <w:szCs w:val="24"/>
        </w:rPr>
        <w:t xml:space="preserve">«φερετζέδες» </w:t>
      </w:r>
      <w:r w:rsidRPr="00520467">
        <w:rPr>
          <w:rFonts w:eastAsia="Times New Roman"/>
          <w:color w:val="212121"/>
          <w:szCs w:val="24"/>
        </w:rPr>
        <w:t>αντιεξουσιαστή</w:t>
      </w:r>
      <w:r>
        <w:rPr>
          <w:rFonts w:eastAsia="Times New Roman"/>
          <w:color w:val="212121"/>
          <w:szCs w:val="24"/>
        </w:rPr>
        <w:t xml:space="preserve"> ή διάφορες ομάδες </w:t>
      </w:r>
      <w:r w:rsidRPr="00520467">
        <w:rPr>
          <w:rFonts w:eastAsia="Times New Roman"/>
          <w:color w:val="212121"/>
          <w:szCs w:val="24"/>
        </w:rPr>
        <w:t xml:space="preserve">στήνουν </w:t>
      </w:r>
      <w:r>
        <w:rPr>
          <w:rFonts w:eastAsia="Times New Roman"/>
          <w:color w:val="212121"/>
          <w:szCs w:val="24"/>
        </w:rPr>
        <w:t>προβοκάτσιες, για να</w:t>
      </w:r>
      <w:r w:rsidRPr="00520467">
        <w:rPr>
          <w:rFonts w:eastAsia="Times New Roman"/>
          <w:color w:val="212121"/>
          <w:szCs w:val="24"/>
        </w:rPr>
        <w:t xml:space="preserve"> εκτίθεται το λαϊκό κίνημα και να ανοίγει </w:t>
      </w:r>
      <w:r>
        <w:rPr>
          <w:rFonts w:eastAsia="Times New Roman"/>
          <w:color w:val="212121"/>
          <w:szCs w:val="24"/>
        </w:rPr>
        <w:t>ο</w:t>
      </w:r>
      <w:r w:rsidRPr="00520467">
        <w:rPr>
          <w:rFonts w:eastAsia="Times New Roman"/>
          <w:color w:val="212121"/>
          <w:szCs w:val="24"/>
        </w:rPr>
        <w:t xml:space="preserve"> δρόμο</w:t>
      </w:r>
      <w:r>
        <w:rPr>
          <w:rFonts w:eastAsia="Times New Roman"/>
          <w:color w:val="212121"/>
          <w:szCs w:val="24"/>
        </w:rPr>
        <w:t>ς</w:t>
      </w:r>
      <w:r w:rsidRPr="00520467">
        <w:rPr>
          <w:rFonts w:eastAsia="Times New Roman"/>
          <w:color w:val="212121"/>
          <w:szCs w:val="24"/>
        </w:rPr>
        <w:t xml:space="preserve"> για μεγαλύτερη βία</w:t>
      </w:r>
      <w:r>
        <w:rPr>
          <w:rFonts w:eastAsia="Times New Roman"/>
          <w:color w:val="212121"/>
          <w:szCs w:val="24"/>
        </w:rPr>
        <w:t>.</w:t>
      </w:r>
    </w:p>
    <w:p w14:paraId="37394C42"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Επειδή, μάλιστ</w:t>
      </w:r>
      <w:r>
        <w:rPr>
          <w:rFonts w:eastAsia="Times New Roman"/>
          <w:color w:val="212121"/>
          <w:szCs w:val="24"/>
        </w:rPr>
        <w:t>α, κάτι είπε ο</w:t>
      </w:r>
      <w:r w:rsidRPr="00520467">
        <w:rPr>
          <w:rFonts w:eastAsia="Times New Roman"/>
          <w:color w:val="212121"/>
          <w:szCs w:val="24"/>
        </w:rPr>
        <w:t xml:space="preserve"> κ</w:t>
      </w:r>
      <w:r>
        <w:rPr>
          <w:rFonts w:eastAsia="Times New Roman"/>
          <w:color w:val="212121"/>
          <w:szCs w:val="24"/>
        </w:rPr>
        <w:t>. Γεωργιάδης, ήθελα να κάνω μία αναφορά. Κ</w:t>
      </w:r>
      <w:r w:rsidRPr="00520467">
        <w:rPr>
          <w:rFonts w:eastAsia="Times New Roman"/>
          <w:color w:val="212121"/>
          <w:szCs w:val="24"/>
        </w:rPr>
        <w:t>οιτάξτε να δείτε</w:t>
      </w:r>
      <w:r>
        <w:rPr>
          <w:rFonts w:eastAsia="Times New Roman"/>
          <w:color w:val="212121"/>
          <w:szCs w:val="24"/>
        </w:rPr>
        <w:t>, η</w:t>
      </w:r>
      <w:r w:rsidRPr="00520467">
        <w:rPr>
          <w:rFonts w:eastAsia="Times New Roman"/>
          <w:color w:val="212121"/>
          <w:szCs w:val="24"/>
        </w:rPr>
        <w:t xml:space="preserve"> ιστορία έχει δείξει ότι η </w:t>
      </w:r>
      <w:r>
        <w:rPr>
          <w:rFonts w:eastAsia="Times New Roman"/>
          <w:color w:val="212121"/>
          <w:szCs w:val="24"/>
        </w:rPr>
        <w:t>βία,</w:t>
      </w:r>
      <w:r w:rsidRPr="00520467">
        <w:rPr>
          <w:rFonts w:eastAsia="Times New Roman"/>
          <w:color w:val="212121"/>
          <w:szCs w:val="24"/>
        </w:rPr>
        <w:t xml:space="preserve"> πριν από όλα</w:t>
      </w:r>
      <w:r>
        <w:rPr>
          <w:rFonts w:eastAsia="Times New Roman"/>
          <w:color w:val="212121"/>
          <w:szCs w:val="24"/>
        </w:rPr>
        <w:t>,</w:t>
      </w:r>
      <w:r w:rsidRPr="00520467">
        <w:rPr>
          <w:rFonts w:eastAsia="Times New Roman"/>
          <w:color w:val="212121"/>
          <w:szCs w:val="24"/>
        </w:rPr>
        <w:t xml:space="preserve"> στράφηκε κατά του εργατικ</w:t>
      </w:r>
      <w:r>
        <w:rPr>
          <w:rFonts w:eastAsia="Times New Roman"/>
          <w:color w:val="212121"/>
          <w:szCs w:val="24"/>
        </w:rPr>
        <w:t>ού κινήματος και του ρόλου του ΚΚΕ σ</w:t>
      </w:r>
      <w:r>
        <w:rPr>
          <w:rFonts w:eastAsia="Times New Roman"/>
          <w:color w:val="212121"/>
          <w:szCs w:val="24"/>
        </w:rPr>
        <w:t>ε</w:t>
      </w:r>
      <w:r w:rsidRPr="00520467">
        <w:rPr>
          <w:rFonts w:eastAsia="Times New Roman"/>
          <w:color w:val="212121"/>
          <w:szCs w:val="24"/>
        </w:rPr>
        <w:t xml:space="preserve"> αυτό</w:t>
      </w:r>
      <w:r>
        <w:rPr>
          <w:rFonts w:eastAsia="Times New Roman"/>
          <w:color w:val="212121"/>
          <w:szCs w:val="24"/>
        </w:rPr>
        <w:t>,</w:t>
      </w:r>
      <w:r w:rsidRPr="00520467">
        <w:rPr>
          <w:rFonts w:eastAsia="Times New Roman"/>
          <w:color w:val="212121"/>
          <w:szCs w:val="24"/>
        </w:rPr>
        <w:t xml:space="preserve"> όχι μόνο όταν το κίνημα ήταν ανερχόμενο</w:t>
      </w:r>
      <w:r>
        <w:rPr>
          <w:rFonts w:eastAsia="Times New Roman"/>
          <w:color w:val="212121"/>
          <w:szCs w:val="24"/>
        </w:rPr>
        <w:t>,</w:t>
      </w:r>
      <w:r w:rsidRPr="00520467">
        <w:rPr>
          <w:rFonts w:eastAsia="Times New Roman"/>
          <w:color w:val="212121"/>
          <w:szCs w:val="24"/>
        </w:rPr>
        <w:t xml:space="preserve"> αλλά χρησιμοποιήθηκε αυ</w:t>
      </w:r>
      <w:r w:rsidRPr="00520467">
        <w:rPr>
          <w:rFonts w:eastAsia="Times New Roman"/>
          <w:color w:val="212121"/>
          <w:szCs w:val="24"/>
        </w:rPr>
        <w:t xml:space="preserve">τή </w:t>
      </w:r>
      <w:r>
        <w:rPr>
          <w:rFonts w:eastAsia="Times New Roman"/>
          <w:color w:val="212121"/>
          <w:szCs w:val="24"/>
        </w:rPr>
        <w:t xml:space="preserve">η βία κι </w:t>
      </w:r>
      <w:r w:rsidRPr="00520467">
        <w:rPr>
          <w:rFonts w:eastAsia="Times New Roman"/>
          <w:color w:val="212121"/>
          <w:szCs w:val="24"/>
        </w:rPr>
        <w:t xml:space="preserve">όταν το κίνημα είχε </w:t>
      </w:r>
      <w:r>
        <w:rPr>
          <w:rFonts w:eastAsia="Times New Roman"/>
          <w:color w:val="212121"/>
          <w:szCs w:val="24"/>
        </w:rPr>
        <w:t>κάνει και προσωρινή υποχώρηση. Όσοι μιλάνε κατά της βίας, κύριο στόχο έχουν</w:t>
      </w:r>
      <w:r w:rsidRPr="00520467">
        <w:rPr>
          <w:rFonts w:eastAsia="Times New Roman"/>
          <w:color w:val="212121"/>
          <w:szCs w:val="24"/>
        </w:rPr>
        <w:t xml:space="preserve"> εκείνο το κίνημα</w:t>
      </w:r>
      <w:r>
        <w:rPr>
          <w:rFonts w:eastAsia="Times New Roman"/>
          <w:color w:val="212121"/>
          <w:szCs w:val="24"/>
        </w:rPr>
        <w:t xml:space="preserve"> –τέτοιο κίνημα σ</w:t>
      </w:r>
      <w:r w:rsidRPr="00520467">
        <w:rPr>
          <w:rFonts w:eastAsia="Times New Roman"/>
          <w:color w:val="212121"/>
          <w:szCs w:val="24"/>
        </w:rPr>
        <w:t>ήμερα δεν έχει αναπτυχθεί</w:t>
      </w:r>
      <w:r>
        <w:rPr>
          <w:rFonts w:eastAsia="Times New Roman"/>
          <w:color w:val="212121"/>
          <w:szCs w:val="24"/>
        </w:rPr>
        <w:t>,</w:t>
      </w:r>
      <w:r w:rsidRPr="00520467">
        <w:rPr>
          <w:rFonts w:eastAsia="Times New Roman"/>
          <w:color w:val="212121"/>
          <w:szCs w:val="24"/>
        </w:rPr>
        <w:t xml:space="preserve"> δεν είναι αντίστοιχο </w:t>
      </w:r>
      <w:r>
        <w:rPr>
          <w:rFonts w:eastAsia="Times New Roman"/>
          <w:color w:val="212121"/>
          <w:szCs w:val="24"/>
        </w:rPr>
        <w:t>προς τις ανάγκες-</w:t>
      </w:r>
      <w:r w:rsidRPr="00520467">
        <w:rPr>
          <w:rFonts w:eastAsia="Times New Roman"/>
          <w:color w:val="212121"/>
          <w:szCs w:val="24"/>
        </w:rPr>
        <w:t xml:space="preserve"> που μπορεί να </w:t>
      </w:r>
      <w:r>
        <w:rPr>
          <w:rFonts w:eastAsia="Times New Roman"/>
          <w:color w:val="212121"/>
          <w:szCs w:val="24"/>
        </w:rPr>
        <w:t>αμφισβητήσει</w:t>
      </w:r>
      <w:r w:rsidRPr="00520467">
        <w:rPr>
          <w:rFonts w:eastAsia="Times New Roman"/>
          <w:color w:val="212121"/>
          <w:szCs w:val="24"/>
        </w:rPr>
        <w:t xml:space="preserve"> το σύστημα</w:t>
      </w:r>
      <w:r>
        <w:rPr>
          <w:rFonts w:eastAsia="Times New Roman"/>
          <w:color w:val="212121"/>
          <w:szCs w:val="24"/>
        </w:rPr>
        <w:t>, όχι την Κ</w:t>
      </w:r>
      <w:r w:rsidRPr="00520467">
        <w:rPr>
          <w:rFonts w:eastAsia="Times New Roman"/>
          <w:color w:val="212121"/>
          <w:szCs w:val="24"/>
        </w:rPr>
        <w:t>υ</w:t>
      </w:r>
      <w:r w:rsidRPr="00520467">
        <w:rPr>
          <w:rFonts w:eastAsia="Times New Roman"/>
          <w:color w:val="212121"/>
          <w:szCs w:val="24"/>
        </w:rPr>
        <w:t xml:space="preserve">βέρνηση ΣΥΡΙΖΑ </w:t>
      </w:r>
      <w:r>
        <w:rPr>
          <w:rFonts w:eastAsia="Times New Roman"/>
          <w:color w:val="212121"/>
          <w:szCs w:val="24"/>
        </w:rPr>
        <w:t xml:space="preserve">ή την </w:t>
      </w:r>
      <w:r>
        <w:rPr>
          <w:rFonts w:eastAsia="Times New Roman"/>
          <w:color w:val="212121"/>
          <w:szCs w:val="24"/>
        </w:rPr>
        <w:t>κ</w:t>
      </w:r>
      <w:r w:rsidRPr="00520467">
        <w:rPr>
          <w:rFonts w:eastAsia="Times New Roman"/>
          <w:color w:val="212121"/>
          <w:szCs w:val="24"/>
        </w:rPr>
        <w:t>υβέρνηση της Νέας Δημοκρατίας</w:t>
      </w:r>
      <w:r>
        <w:rPr>
          <w:rFonts w:eastAsia="Times New Roman"/>
          <w:color w:val="212121"/>
          <w:szCs w:val="24"/>
        </w:rPr>
        <w:t xml:space="preserve">. </w:t>
      </w:r>
    </w:p>
    <w:p w14:paraId="37394C43"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Επειδή, μάλιστα, πολλές φορές</w:t>
      </w:r>
      <w:r w:rsidRPr="00520467">
        <w:rPr>
          <w:rFonts w:eastAsia="Times New Roman"/>
          <w:color w:val="212121"/>
          <w:szCs w:val="24"/>
        </w:rPr>
        <w:t xml:space="preserve"> έχουμε </w:t>
      </w:r>
      <w:r>
        <w:rPr>
          <w:rFonts w:eastAsia="Times New Roman"/>
          <w:color w:val="212121"/>
          <w:szCs w:val="24"/>
        </w:rPr>
        <w:t>μιλήσει</w:t>
      </w:r>
      <w:r w:rsidRPr="00520467">
        <w:rPr>
          <w:rFonts w:eastAsia="Times New Roman"/>
          <w:color w:val="212121"/>
          <w:szCs w:val="24"/>
        </w:rPr>
        <w:t xml:space="preserve"> για ψευδεπίγραφη αντιπαράθεση</w:t>
      </w:r>
      <w:r>
        <w:rPr>
          <w:rFonts w:eastAsia="Times New Roman"/>
          <w:color w:val="212121"/>
          <w:szCs w:val="24"/>
        </w:rPr>
        <w:t>, τη</w:t>
      </w:r>
      <w:r w:rsidRPr="00520467">
        <w:rPr>
          <w:rFonts w:eastAsia="Times New Roman"/>
          <w:color w:val="212121"/>
          <w:szCs w:val="24"/>
        </w:rPr>
        <w:t xml:space="preserve"> λέμε ψευδεπίγραφη</w:t>
      </w:r>
      <w:r>
        <w:rPr>
          <w:rFonts w:eastAsia="Times New Roman"/>
          <w:color w:val="212121"/>
          <w:szCs w:val="24"/>
        </w:rPr>
        <w:t xml:space="preserve"> όχι</w:t>
      </w:r>
      <w:r w:rsidRPr="00520467">
        <w:rPr>
          <w:rFonts w:eastAsia="Times New Roman"/>
          <w:color w:val="212121"/>
          <w:szCs w:val="24"/>
        </w:rPr>
        <w:t xml:space="preserve"> γιατί δεν υπάρχουν επιμέρους διαφορές</w:t>
      </w:r>
      <w:r>
        <w:rPr>
          <w:rFonts w:eastAsia="Times New Roman"/>
          <w:color w:val="212121"/>
          <w:szCs w:val="24"/>
        </w:rPr>
        <w:t>,</w:t>
      </w:r>
      <w:r w:rsidRPr="00520467">
        <w:rPr>
          <w:rFonts w:eastAsia="Times New Roman"/>
          <w:color w:val="212121"/>
          <w:szCs w:val="24"/>
        </w:rPr>
        <w:t xml:space="preserve"> αλλά για</w:t>
      </w:r>
      <w:r>
        <w:rPr>
          <w:rFonts w:eastAsia="Times New Roman"/>
          <w:color w:val="212121"/>
          <w:szCs w:val="24"/>
        </w:rPr>
        <w:t>τί αυτές οι επιμέρους διαφορές πηγαίνουν</w:t>
      </w:r>
      <w:r w:rsidRPr="00520467">
        <w:rPr>
          <w:rFonts w:eastAsia="Times New Roman"/>
          <w:color w:val="212121"/>
          <w:szCs w:val="24"/>
        </w:rPr>
        <w:t xml:space="preserve"> να συγκαλύψουν τη γενική κοινή γραμμή πλεύσης</w:t>
      </w:r>
      <w:r>
        <w:rPr>
          <w:rFonts w:eastAsia="Times New Roman"/>
          <w:color w:val="212121"/>
          <w:szCs w:val="24"/>
        </w:rPr>
        <w:t>. Να σας πω κάτι; Μέχρι το 2015 –για να μην</w:t>
      </w:r>
      <w:r w:rsidRPr="00520467">
        <w:rPr>
          <w:rFonts w:eastAsia="Times New Roman"/>
          <w:color w:val="212121"/>
          <w:szCs w:val="24"/>
        </w:rPr>
        <w:t xml:space="preserve"> πάω στο </w:t>
      </w:r>
      <w:r>
        <w:rPr>
          <w:rFonts w:eastAsia="Times New Roman"/>
          <w:color w:val="212121"/>
          <w:szCs w:val="24"/>
        </w:rPr>
        <w:t>20</w:t>
      </w:r>
      <w:r w:rsidRPr="00520467">
        <w:rPr>
          <w:rFonts w:eastAsia="Times New Roman"/>
          <w:color w:val="212121"/>
          <w:szCs w:val="24"/>
        </w:rPr>
        <w:t>12</w:t>
      </w:r>
      <w:r>
        <w:rPr>
          <w:rFonts w:eastAsia="Times New Roman"/>
          <w:color w:val="212121"/>
          <w:szCs w:val="24"/>
        </w:rPr>
        <w:t>,</w:t>
      </w:r>
      <w:r w:rsidRPr="00520467">
        <w:rPr>
          <w:rFonts w:eastAsia="Times New Roman"/>
          <w:color w:val="212121"/>
          <w:szCs w:val="24"/>
        </w:rPr>
        <w:t xml:space="preserve"> αφήστε το</w:t>
      </w:r>
      <w:r>
        <w:rPr>
          <w:rFonts w:eastAsia="Times New Roman"/>
          <w:color w:val="212121"/>
          <w:szCs w:val="24"/>
        </w:rPr>
        <w:t>-</w:t>
      </w:r>
      <w:r w:rsidRPr="00520467">
        <w:rPr>
          <w:rFonts w:eastAsia="Times New Roman"/>
          <w:color w:val="212121"/>
          <w:szCs w:val="24"/>
        </w:rPr>
        <w:t xml:space="preserve"> πρακτικά ήταν επιβεβαιωμένη η κοινή γραμμή πλεύσης Νέας Δημοκρατίας και ΠΑΣΟΚ και δεν είναι τυχαίο ότι την </w:t>
      </w:r>
      <w:r>
        <w:rPr>
          <w:rFonts w:eastAsia="Times New Roman"/>
          <w:color w:val="212121"/>
          <w:szCs w:val="24"/>
        </w:rPr>
        <w:t>κρίσιμη ώρα που φαινόταν</w:t>
      </w:r>
      <w:r w:rsidRPr="00520467">
        <w:rPr>
          <w:rFonts w:eastAsia="Times New Roman"/>
          <w:color w:val="212121"/>
          <w:szCs w:val="24"/>
        </w:rPr>
        <w:t xml:space="preserve"> ότι υπάρχ</w:t>
      </w:r>
      <w:r w:rsidRPr="00520467">
        <w:rPr>
          <w:rFonts w:eastAsia="Times New Roman"/>
          <w:color w:val="212121"/>
          <w:szCs w:val="24"/>
        </w:rPr>
        <w:t>ει μία κυβερνητική αστάθεια</w:t>
      </w:r>
      <w:r>
        <w:rPr>
          <w:rFonts w:eastAsia="Times New Roman"/>
          <w:color w:val="212121"/>
          <w:szCs w:val="24"/>
        </w:rPr>
        <w:t xml:space="preserve"> –όχι </w:t>
      </w:r>
      <w:r w:rsidRPr="00520467">
        <w:rPr>
          <w:rFonts w:eastAsia="Times New Roman"/>
          <w:color w:val="212121"/>
          <w:szCs w:val="24"/>
        </w:rPr>
        <w:t>γενικά στάδια του συστήματος</w:t>
      </w:r>
      <w:r>
        <w:rPr>
          <w:rFonts w:eastAsia="Times New Roman"/>
          <w:color w:val="212121"/>
          <w:szCs w:val="24"/>
        </w:rPr>
        <w:t xml:space="preserve">- έκαναν κυβέρνηση με τον </w:t>
      </w:r>
      <w:r w:rsidRPr="00520467">
        <w:rPr>
          <w:rFonts w:eastAsia="Times New Roman"/>
          <w:color w:val="212121"/>
          <w:szCs w:val="24"/>
        </w:rPr>
        <w:t xml:space="preserve">Καρατζαφέρη την </w:t>
      </w:r>
      <w:r>
        <w:rPr>
          <w:rFonts w:eastAsia="Times New Roman"/>
          <w:color w:val="212121"/>
          <w:szCs w:val="24"/>
        </w:rPr>
        <w:t>μία</w:t>
      </w:r>
      <w:r w:rsidRPr="00520467">
        <w:rPr>
          <w:rFonts w:eastAsia="Times New Roman"/>
          <w:color w:val="212121"/>
          <w:szCs w:val="24"/>
        </w:rPr>
        <w:t xml:space="preserve"> φορά</w:t>
      </w:r>
      <w:r>
        <w:rPr>
          <w:rFonts w:eastAsia="Times New Roman"/>
          <w:color w:val="212121"/>
          <w:szCs w:val="24"/>
        </w:rPr>
        <w:t>,</w:t>
      </w:r>
      <w:r w:rsidRPr="00520467">
        <w:rPr>
          <w:rFonts w:eastAsia="Times New Roman"/>
          <w:color w:val="212121"/>
          <w:szCs w:val="24"/>
        </w:rPr>
        <w:t xml:space="preserve"> με τον </w:t>
      </w:r>
      <w:r>
        <w:rPr>
          <w:rFonts w:eastAsia="Times New Roman"/>
          <w:color w:val="212121"/>
          <w:szCs w:val="24"/>
        </w:rPr>
        <w:t>Κ</w:t>
      </w:r>
      <w:r w:rsidRPr="00520467">
        <w:rPr>
          <w:rFonts w:eastAsia="Times New Roman"/>
          <w:color w:val="212121"/>
          <w:szCs w:val="24"/>
        </w:rPr>
        <w:t>ουβέλη την άλλη</w:t>
      </w:r>
      <w:r>
        <w:rPr>
          <w:rFonts w:eastAsia="Times New Roman"/>
          <w:color w:val="212121"/>
          <w:szCs w:val="24"/>
        </w:rPr>
        <w:t>,</w:t>
      </w:r>
      <w:r w:rsidRPr="00520467">
        <w:rPr>
          <w:rFonts w:eastAsia="Times New Roman"/>
          <w:color w:val="212121"/>
          <w:szCs w:val="24"/>
        </w:rPr>
        <w:t xml:space="preserve"> </w:t>
      </w:r>
      <w:r>
        <w:rPr>
          <w:rFonts w:eastAsia="Times New Roman"/>
          <w:color w:val="212121"/>
          <w:szCs w:val="24"/>
        </w:rPr>
        <w:t xml:space="preserve">κάτι που αν </w:t>
      </w:r>
      <w:r w:rsidRPr="00520467">
        <w:rPr>
          <w:rFonts w:eastAsia="Times New Roman"/>
          <w:color w:val="212121"/>
          <w:szCs w:val="24"/>
        </w:rPr>
        <w:t xml:space="preserve">το </w:t>
      </w:r>
      <w:r>
        <w:rPr>
          <w:rFonts w:eastAsia="Times New Roman"/>
          <w:color w:val="212121"/>
          <w:szCs w:val="24"/>
        </w:rPr>
        <w:t>έλεγε</w:t>
      </w:r>
      <w:r w:rsidRPr="00520467">
        <w:rPr>
          <w:rFonts w:eastAsia="Times New Roman"/>
          <w:color w:val="212121"/>
          <w:szCs w:val="24"/>
        </w:rPr>
        <w:t xml:space="preserve"> κανείς </w:t>
      </w:r>
      <w:r>
        <w:rPr>
          <w:rFonts w:eastAsia="Times New Roman"/>
          <w:color w:val="212121"/>
          <w:szCs w:val="24"/>
        </w:rPr>
        <w:t>πριν από μερικά χρόνια, θα του έλεγαν «</w:t>
      </w:r>
      <w:r>
        <w:rPr>
          <w:rFonts w:eastAsia="Times New Roman"/>
          <w:color w:val="212121"/>
          <w:szCs w:val="24"/>
        </w:rPr>
        <w:t>ε</w:t>
      </w:r>
      <w:r>
        <w:rPr>
          <w:rFonts w:eastAsia="Times New Roman"/>
          <w:color w:val="212121"/>
          <w:szCs w:val="24"/>
        </w:rPr>
        <w:t>ίσαι</w:t>
      </w:r>
      <w:r w:rsidRPr="00520467">
        <w:rPr>
          <w:rFonts w:eastAsia="Times New Roman"/>
          <w:color w:val="212121"/>
          <w:szCs w:val="24"/>
        </w:rPr>
        <w:t xml:space="preserve"> δογματικός κομμουνιστής</w:t>
      </w:r>
      <w:r>
        <w:rPr>
          <w:rFonts w:eastAsia="Times New Roman"/>
          <w:color w:val="212121"/>
          <w:szCs w:val="24"/>
        </w:rPr>
        <w:t>»</w:t>
      </w:r>
      <w:r w:rsidRPr="00520467">
        <w:rPr>
          <w:rFonts w:eastAsia="Times New Roman"/>
          <w:color w:val="212121"/>
          <w:szCs w:val="24"/>
        </w:rPr>
        <w:t xml:space="preserve"> ή </w:t>
      </w:r>
      <w:r>
        <w:rPr>
          <w:rFonts w:eastAsia="Times New Roman"/>
          <w:color w:val="212121"/>
          <w:szCs w:val="24"/>
        </w:rPr>
        <w:t>«</w:t>
      </w:r>
      <w:r>
        <w:rPr>
          <w:rFonts w:eastAsia="Times New Roman"/>
          <w:color w:val="212121"/>
          <w:szCs w:val="24"/>
        </w:rPr>
        <w:t>δ</w:t>
      </w:r>
      <w:r w:rsidRPr="00520467">
        <w:rPr>
          <w:rFonts w:eastAsia="Times New Roman"/>
          <w:color w:val="212121"/>
          <w:szCs w:val="24"/>
        </w:rPr>
        <w:t>εν ξέρεις τι λες</w:t>
      </w:r>
      <w:r>
        <w:rPr>
          <w:rFonts w:eastAsia="Times New Roman"/>
          <w:color w:val="212121"/>
          <w:szCs w:val="24"/>
        </w:rPr>
        <w:t>».</w:t>
      </w:r>
    </w:p>
    <w:p w14:paraId="37394C44"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Α</w:t>
      </w:r>
      <w:r w:rsidRPr="00520467">
        <w:rPr>
          <w:rFonts w:eastAsia="Times New Roman"/>
          <w:color w:val="212121"/>
          <w:szCs w:val="24"/>
        </w:rPr>
        <w:t xml:space="preserve">πό το 2015 και μετά </w:t>
      </w:r>
      <w:r>
        <w:rPr>
          <w:rFonts w:eastAsia="Times New Roman"/>
          <w:color w:val="212121"/>
          <w:szCs w:val="24"/>
        </w:rPr>
        <w:t xml:space="preserve">–και </w:t>
      </w:r>
      <w:r w:rsidRPr="00520467">
        <w:rPr>
          <w:rFonts w:eastAsia="Times New Roman"/>
          <w:color w:val="212121"/>
          <w:szCs w:val="24"/>
        </w:rPr>
        <w:t>ιδιαίτερα μετά το θέατρο του πρώτου εξαμήνου το</w:t>
      </w:r>
      <w:r>
        <w:rPr>
          <w:rFonts w:eastAsia="Times New Roman"/>
          <w:color w:val="212121"/>
          <w:szCs w:val="24"/>
        </w:rPr>
        <w:t xml:space="preserve"> αντιστασιακό-</w:t>
      </w:r>
      <w:r w:rsidRPr="00520467">
        <w:rPr>
          <w:rFonts w:eastAsia="Times New Roman"/>
          <w:color w:val="212121"/>
          <w:szCs w:val="24"/>
        </w:rPr>
        <w:t xml:space="preserve"> μέχρι σήμερα</w:t>
      </w:r>
      <w:r>
        <w:rPr>
          <w:rFonts w:eastAsia="Times New Roman"/>
          <w:color w:val="212121"/>
          <w:szCs w:val="24"/>
        </w:rPr>
        <w:t>,</w:t>
      </w:r>
      <w:r w:rsidRPr="00520467">
        <w:rPr>
          <w:rFonts w:eastAsia="Times New Roman"/>
          <w:color w:val="212121"/>
          <w:szCs w:val="24"/>
        </w:rPr>
        <w:t xml:space="preserve"> καθώς </w:t>
      </w:r>
      <w:r>
        <w:rPr>
          <w:rFonts w:eastAsia="Times New Roman"/>
          <w:color w:val="212121"/>
          <w:szCs w:val="24"/>
        </w:rPr>
        <w:t>πια</w:t>
      </w:r>
      <w:r w:rsidRPr="00520467">
        <w:rPr>
          <w:rFonts w:eastAsia="Times New Roman"/>
          <w:color w:val="212121"/>
          <w:szCs w:val="24"/>
        </w:rPr>
        <w:t xml:space="preserve"> επιβεβαιώθηκε ότι όλη </w:t>
      </w:r>
      <w:r>
        <w:rPr>
          <w:rFonts w:eastAsia="Times New Roman"/>
          <w:color w:val="212121"/>
          <w:szCs w:val="24"/>
        </w:rPr>
        <w:t xml:space="preserve">η </w:t>
      </w:r>
      <w:r w:rsidRPr="00520467">
        <w:rPr>
          <w:rFonts w:eastAsia="Times New Roman"/>
          <w:color w:val="212121"/>
          <w:szCs w:val="24"/>
        </w:rPr>
        <w:t xml:space="preserve">συζήτηση </w:t>
      </w:r>
      <w:r>
        <w:rPr>
          <w:rFonts w:eastAsia="Times New Roman"/>
          <w:color w:val="212121"/>
          <w:szCs w:val="24"/>
        </w:rPr>
        <w:t>και όλη η διαπάλη είναι</w:t>
      </w:r>
      <w:r w:rsidRPr="00520467">
        <w:rPr>
          <w:rFonts w:eastAsia="Times New Roman"/>
          <w:color w:val="212121"/>
          <w:szCs w:val="24"/>
        </w:rPr>
        <w:t xml:space="preserve"> πάνω στην κοινή γραμμή πλεύσης</w:t>
      </w:r>
      <w:r>
        <w:rPr>
          <w:rFonts w:eastAsia="Times New Roman"/>
          <w:color w:val="212121"/>
          <w:szCs w:val="24"/>
        </w:rPr>
        <w:t>,</w:t>
      </w:r>
      <w:r w:rsidRPr="00520467">
        <w:rPr>
          <w:rFonts w:eastAsia="Times New Roman"/>
          <w:color w:val="212121"/>
          <w:szCs w:val="24"/>
        </w:rPr>
        <w:t xml:space="preserve"> η αντιπαράθεση δεν μπορούσε παρά να μην πάρει </w:t>
      </w:r>
      <w:r>
        <w:rPr>
          <w:rFonts w:eastAsia="Times New Roman"/>
          <w:color w:val="212121"/>
          <w:szCs w:val="24"/>
        </w:rPr>
        <w:t>ακραία</w:t>
      </w:r>
      <w:r w:rsidRPr="00520467">
        <w:rPr>
          <w:rFonts w:eastAsia="Times New Roman"/>
          <w:color w:val="212121"/>
          <w:szCs w:val="24"/>
        </w:rPr>
        <w:t xml:space="preserve"> </w:t>
      </w:r>
      <w:r>
        <w:rPr>
          <w:rFonts w:eastAsia="Times New Roman"/>
          <w:color w:val="212121"/>
          <w:szCs w:val="24"/>
        </w:rPr>
        <w:t xml:space="preserve">οξυμένο </w:t>
      </w:r>
      <w:r w:rsidRPr="00520467">
        <w:rPr>
          <w:rFonts w:eastAsia="Times New Roman"/>
          <w:color w:val="212121"/>
          <w:szCs w:val="24"/>
        </w:rPr>
        <w:t>χαρακτήρα</w:t>
      </w:r>
      <w:r>
        <w:rPr>
          <w:rFonts w:eastAsia="Times New Roman"/>
          <w:color w:val="212121"/>
          <w:szCs w:val="24"/>
        </w:rPr>
        <w:t>. Και</w:t>
      </w:r>
      <w:r w:rsidRPr="00520467">
        <w:rPr>
          <w:rFonts w:eastAsia="Times New Roman"/>
          <w:color w:val="212121"/>
          <w:szCs w:val="24"/>
        </w:rPr>
        <w:t xml:space="preserve"> δεν είναι η πρώτη φορά</w:t>
      </w:r>
      <w:r>
        <w:rPr>
          <w:rFonts w:eastAsia="Times New Roman"/>
          <w:color w:val="212121"/>
          <w:szCs w:val="24"/>
        </w:rPr>
        <w:t>. Και</w:t>
      </w:r>
      <w:r w:rsidRPr="00520467">
        <w:rPr>
          <w:rFonts w:eastAsia="Times New Roman"/>
          <w:color w:val="212121"/>
          <w:szCs w:val="24"/>
        </w:rPr>
        <w:t xml:space="preserve"> από το </w:t>
      </w:r>
      <w:r>
        <w:rPr>
          <w:rFonts w:eastAsia="Times New Roman"/>
          <w:color w:val="212121"/>
          <w:szCs w:val="24"/>
        </w:rPr>
        <w:t>19</w:t>
      </w:r>
      <w:r w:rsidRPr="00520467">
        <w:rPr>
          <w:rFonts w:eastAsia="Times New Roman"/>
          <w:color w:val="212121"/>
          <w:szCs w:val="24"/>
        </w:rPr>
        <w:t>75 και μετά είχαμε φάσεις</w:t>
      </w:r>
      <w:r>
        <w:rPr>
          <w:rFonts w:eastAsia="Times New Roman"/>
          <w:color w:val="212121"/>
          <w:szCs w:val="24"/>
        </w:rPr>
        <w:t>. Μ</w:t>
      </w:r>
      <w:r w:rsidRPr="00520467">
        <w:rPr>
          <w:rFonts w:eastAsia="Times New Roman"/>
          <w:color w:val="212121"/>
          <w:szCs w:val="24"/>
        </w:rPr>
        <w:t xml:space="preserve">έχρι </w:t>
      </w:r>
      <w:r>
        <w:rPr>
          <w:rFonts w:eastAsia="Times New Roman"/>
          <w:color w:val="212121"/>
          <w:szCs w:val="24"/>
        </w:rPr>
        <w:t xml:space="preserve">και </w:t>
      </w:r>
      <w:r>
        <w:rPr>
          <w:rFonts w:eastAsia="Times New Roman"/>
          <w:color w:val="212121"/>
          <w:szCs w:val="24"/>
        </w:rPr>
        <w:lastRenderedPageBreak/>
        <w:t>ξύλο έχει πέσει στη Βουλή. Έ</w:t>
      </w:r>
      <w:r w:rsidRPr="00520467">
        <w:rPr>
          <w:rFonts w:eastAsia="Times New Roman"/>
          <w:color w:val="212121"/>
          <w:szCs w:val="24"/>
        </w:rPr>
        <w:t>χουμε δει σκηνές απείρου κάλλους σ</w:t>
      </w:r>
      <w:r>
        <w:rPr>
          <w:rFonts w:eastAsia="Times New Roman"/>
          <w:color w:val="212121"/>
          <w:szCs w:val="24"/>
        </w:rPr>
        <w:t>τη Β</w:t>
      </w:r>
      <w:r w:rsidRPr="00520467">
        <w:rPr>
          <w:rFonts w:eastAsia="Times New Roman"/>
          <w:color w:val="212121"/>
          <w:szCs w:val="24"/>
        </w:rPr>
        <w:t>ουλή</w:t>
      </w:r>
      <w:r>
        <w:rPr>
          <w:rFonts w:eastAsia="Times New Roman"/>
          <w:color w:val="212121"/>
          <w:szCs w:val="24"/>
        </w:rPr>
        <w:t>,</w:t>
      </w:r>
      <w:r w:rsidRPr="00520467">
        <w:rPr>
          <w:rFonts w:eastAsia="Times New Roman"/>
          <w:color w:val="212121"/>
          <w:szCs w:val="24"/>
        </w:rPr>
        <w:t xml:space="preserve"> για να μην πω και πριν το 1967</w:t>
      </w:r>
      <w:r>
        <w:rPr>
          <w:rFonts w:eastAsia="Times New Roman"/>
          <w:color w:val="212121"/>
          <w:szCs w:val="24"/>
        </w:rPr>
        <w:t>.</w:t>
      </w:r>
    </w:p>
    <w:p w14:paraId="37394C45"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Έ</w:t>
      </w:r>
      <w:r w:rsidRPr="00520467">
        <w:rPr>
          <w:rFonts w:eastAsia="Times New Roman"/>
          <w:color w:val="212121"/>
          <w:szCs w:val="24"/>
        </w:rPr>
        <w:t>χετε επιλέξει</w:t>
      </w:r>
      <w:r>
        <w:rPr>
          <w:rFonts w:eastAsia="Times New Roman"/>
          <w:color w:val="212121"/>
          <w:szCs w:val="24"/>
        </w:rPr>
        <w:t>, λοιπόν, ορισμένα θέματα, τα οποία τα ε</w:t>
      </w:r>
      <w:r>
        <w:rPr>
          <w:rFonts w:eastAsia="Times New Roman"/>
          <w:color w:val="212121"/>
          <w:szCs w:val="24"/>
        </w:rPr>
        <w:t>μφανίζετε</w:t>
      </w:r>
      <w:r w:rsidRPr="00520467">
        <w:rPr>
          <w:rFonts w:eastAsia="Times New Roman"/>
          <w:color w:val="212121"/>
          <w:szCs w:val="24"/>
        </w:rPr>
        <w:t xml:space="preserve"> </w:t>
      </w:r>
      <w:r>
        <w:rPr>
          <w:rFonts w:eastAsia="Times New Roman"/>
          <w:color w:val="212121"/>
          <w:szCs w:val="24"/>
        </w:rPr>
        <w:t>–ι</w:t>
      </w:r>
      <w:r w:rsidRPr="00520467">
        <w:rPr>
          <w:rFonts w:eastAsia="Times New Roman"/>
          <w:color w:val="212121"/>
          <w:szCs w:val="24"/>
        </w:rPr>
        <w:t>διαίτερα η Νέα Δημοκρατία και ο ΣΥΡΙΖΑ και από δίπλα τα άλλα κόμματα</w:t>
      </w:r>
      <w:r>
        <w:rPr>
          <w:rFonts w:eastAsia="Times New Roman"/>
          <w:color w:val="212121"/>
          <w:szCs w:val="24"/>
        </w:rPr>
        <w:t>-</w:t>
      </w:r>
      <w:r w:rsidRPr="00520467">
        <w:rPr>
          <w:rFonts w:eastAsia="Times New Roman"/>
          <w:color w:val="212121"/>
          <w:szCs w:val="24"/>
        </w:rPr>
        <w:t xml:space="preserve"> ως κόκκινες γραμμές</w:t>
      </w:r>
      <w:r>
        <w:rPr>
          <w:rFonts w:eastAsia="Times New Roman"/>
          <w:color w:val="212121"/>
          <w:szCs w:val="24"/>
        </w:rPr>
        <w:t>,</w:t>
      </w:r>
      <w:r w:rsidRPr="00520467">
        <w:rPr>
          <w:rFonts w:eastAsia="Times New Roman"/>
          <w:color w:val="212121"/>
          <w:szCs w:val="24"/>
        </w:rPr>
        <w:t xml:space="preserve"> </w:t>
      </w:r>
      <w:r>
        <w:rPr>
          <w:rFonts w:eastAsia="Times New Roman"/>
          <w:color w:val="212121"/>
          <w:szCs w:val="24"/>
        </w:rPr>
        <w:t xml:space="preserve">με σκοπό </w:t>
      </w:r>
      <w:r w:rsidRPr="00520467">
        <w:rPr>
          <w:rFonts w:eastAsia="Times New Roman"/>
          <w:color w:val="212121"/>
          <w:szCs w:val="24"/>
        </w:rPr>
        <w:t xml:space="preserve">και να </w:t>
      </w:r>
      <w:r>
        <w:rPr>
          <w:rFonts w:eastAsia="Times New Roman"/>
          <w:color w:val="212121"/>
          <w:szCs w:val="24"/>
        </w:rPr>
        <w:t>συγκαλύψετε</w:t>
      </w:r>
      <w:r w:rsidRPr="00520467">
        <w:rPr>
          <w:rFonts w:eastAsia="Times New Roman"/>
          <w:color w:val="212121"/>
          <w:szCs w:val="24"/>
        </w:rPr>
        <w:t xml:space="preserve"> την κοινή γραμμή πλεύσης και να βάλετε τον </w:t>
      </w:r>
      <w:r>
        <w:rPr>
          <w:rFonts w:eastAsia="Times New Roman"/>
          <w:color w:val="212121"/>
          <w:szCs w:val="24"/>
        </w:rPr>
        <w:t xml:space="preserve">λαό </w:t>
      </w:r>
      <w:r w:rsidRPr="00520467">
        <w:rPr>
          <w:rFonts w:eastAsia="Times New Roman"/>
          <w:color w:val="212121"/>
          <w:szCs w:val="24"/>
        </w:rPr>
        <w:t>διαιτητή ανάμεσα σας είτε</w:t>
      </w:r>
      <w:r>
        <w:rPr>
          <w:rFonts w:eastAsia="Times New Roman"/>
          <w:color w:val="212121"/>
          <w:szCs w:val="24"/>
        </w:rPr>
        <w:t xml:space="preserve"> για την παραμονή, είτε για την εναλλαγή.</w:t>
      </w:r>
    </w:p>
    <w:p w14:paraId="37394C46"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Θα </w:t>
      </w:r>
      <w:r w:rsidRPr="00520467">
        <w:rPr>
          <w:rFonts w:eastAsia="Times New Roman"/>
          <w:color w:val="212121"/>
          <w:szCs w:val="24"/>
        </w:rPr>
        <w:t xml:space="preserve">πω ένα </w:t>
      </w:r>
      <w:r w:rsidRPr="00520467">
        <w:rPr>
          <w:rFonts w:eastAsia="Times New Roman"/>
          <w:color w:val="212121"/>
          <w:szCs w:val="24"/>
        </w:rPr>
        <w:t>παράδειγμα</w:t>
      </w:r>
      <w:r>
        <w:rPr>
          <w:rFonts w:eastAsia="Times New Roman"/>
          <w:color w:val="212121"/>
          <w:szCs w:val="24"/>
        </w:rPr>
        <w:t>. Η</w:t>
      </w:r>
      <w:r w:rsidRPr="00520467">
        <w:rPr>
          <w:rFonts w:eastAsia="Times New Roman"/>
          <w:color w:val="212121"/>
          <w:szCs w:val="24"/>
        </w:rPr>
        <w:t xml:space="preserve"> Νέα Δημοκρατία </w:t>
      </w:r>
      <w:r>
        <w:rPr>
          <w:rFonts w:eastAsia="Times New Roman"/>
          <w:color w:val="212121"/>
          <w:szCs w:val="24"/>
        </w:rPr>
        <w:t>λέει</w:t>
      </w:r>
      <w:r>
        <w:rPr>
          <w:rFonts w:eastAsia="Times New Roman"/>
          <w:color w:val="212121"/>
          <w:szCs w:val="24"/>
        </w:rPr>
        <w:t>:</w:t>
      </w:r>
      <w:r>
        <w:rPr>
          <w:rFonts w:eastAsia="Times New Roman"/>
          <w:color w:val="212121"/>
          <w:szCs w:val="24"/>
        </w:rPr>
        <w:t xml:space="preserve"> «Ο</w:t>
      </w:r>
      <w:r w:rsidRPr="00520467">
        <w:rPr>
          <w:rFonts w:eastAsia="Times New Roman"/>
          <w:color w:val="212121"/>
          <w:szCs w:val="24"/>
        </w:rPr>
        <w:t xml:space="preserve">ι Πρέσπες </w:t>
      </w:r>
      <w:r>
        <w:rPr>
          <w:rFonts w:eastAsia="Times New Roman"/>
          <w:color w:val="212121"/>
          <w:szCs w:val="24"/>
        </w:rPr>
        <w:t xml:space="preserve">έγιναν, </w:t>
      </w:r>
      <w:r w:rsidRPr="00520467">
        <w:rPr>
          <w:rFonts w:eastAsia="Times New Roman"/>
          <w:color w:val="212121"/>
          <w:szCs w:val="24"/>
        </w:rPr>
        <w:t>γιατί συμφώνησε ο ΣΥΡΙΖΑ</w:t>
      </w:r>
      <w:r>
        <w:rPr>
          <w:rFonts w:eastAsia="Times New Roman"/>
          <w:color w:val="212121"/>
          <w:szCs w:val="24"/>
        </w:rPr>
        <w:t xml:space="preserve"> και </w:t>
      </w:r>
      <w:r w:rsidRPr="00520467">
        <w:rPr>
          <w:rFonts w:eastAsia="Times New Roman"/>
          <w:color w:val="212121"/>
          <w:szCs w:val="24"/>
        </w:rPr>
        <w:t>έδωσε τις Πρέσπες</w:t>
      </w:r>
      <w:r>
        <w:rPr>
          <w:rFonts w:eastAsia="Times New Roman"/>
          <w:color w:val="212121"/>
          <w:szCs w:val="24"/>
        </w:rPr>
        <w:t>,</w:t>
      </w:r>
      <w:r w:rsidRPr="00520467">
        <w:rPr>
          <w:rFonts w:eastAsia="Times New Roman"/>
          <w:color w:val="212121"/>
          <w:szCs w:val="24"/>
        </w:rPr>
        <w:t xml:space="preserve"> για να πάρει τη </w:t>
      </w:r>
      <w:r>
        <w:rPr>
          <w:rFonts w:eastAsia="Times New Roman"/>
          <w:color w:val="212121"/>
          <w:szCs w:val="24"/>
        </w:rPr>
        <w:t>μείωση των συντάξεων».</w:t>
      </w:r>
    </w:p>
    <w:p w14:paraId="37394C47"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Εμείς</w:t>
      </w:r>
      <w:r w:rsidRPr="00520467">
        <w:rPr>
          <w:rFonts w:eastAsia="Times New Roman"/>
          <w:color w:val="212121"/>
          <w:szCs w:val="24"/>
        </w:rPr>
        <w:t xml:space="preserve"> δεν κατηγορούμε</w:t>
      </w:r>
      <w:r>
        <w:rPr>
          <w:rFonts w:eastAsia="Times New Roman"/>
          <w:color w:val="212121"/>
          <w:szCs w:val="24"/>
        </w:rPr>
        <w:t xml:space="preserve"> για κάτι τέτοιο τον ΣΥΡΙΖΑ, αλλά υπάρχει κάτι πολύ σοβαρότερο. Ο</w:t>
      </w:r>
      <w:r w:rsidRPr="00520467">
        <w:rPr>
          <w:rFonts w:eastAsia="Times New Roman"/>
          <w:color w:val="212121"/>
          <w:szCs w:val="24"/>
        </w:rPr>
        <w:t xml:space="preserve"> ΣΥΡΙΖΑ αναδείχθηκε </w:t>
      </w:r>
      <w:r>
        <w:rPr>
          <w:rFonts w:eastAsia="Times New Roman"/>
          <w:color w:val="212121"/>
          <w:szCs w:val="24"/>
        </w:rPr>
        <w:t>τ</w:t>
      </w:r>
      <w:r w:rsidRPr="00520467">
        <w:rPr>
          <w:rFonts w:eastAsia="Times New Roman"/>
          <w:color w:val="212121"/>
          <w:szCs w:val="24"/>
        </w:rPr>
        <w:t>ο πιο κ</w:t>
      </w:r>
      <w:r w:rsidRPr="00520467">
        <w:rPr>
          <w:rFonts w:eastAsia="Times New Roman"/>
          <w:color w:val="212121"/>
          <w:szCs w:val="24"/>
        </w:rPr>
        <w:t>αλό παιδί της Ευρωπαϊκής Ένωσης</w:t>
      </w:r>
      <w:r>
        <w:rPr>
          <w:rFonts w:eastAsia="Times New Roman"/>
          <w:color w:val="212121"/>
          <w:szCs w:val="24"/>
        </w:rPr>
        <w:t>,</w:t>
      </w:r>
      <w:r w:rsidRPr="00520467">
        <w:rPr>
          <w:rFonts w:eastAsia="Times New Roman"/>
          <w:color w:val="212121"/>
          <w:szCs w:val="24"/>
        </w:rPr>
        <w:t xml:space="preserve"> του ΝΑΤΟ</w:t>
      </w:r>
      <w:r>
        <w:rPr>
          <w:rFonts w:eastAsia="Times New Roman"/>
          <w:color w:val="212121"/>
          <w:szCs w:val="24"/>
        </w:rPr>
        <w:t>,</w:t>
      </w:r>
      <w:r w:rsidRPr="00520467">
        <w:rPr>
          <w:rFonts w:eastAsia="Times New Roman"/>
          <w:color w:val="212121"/>
          <w:szCs w:val="24"/>
        </w:rPr>
        <w:t xml:space="preserve"> της στρατηγικής των Ηνωμένων Πολιτειών στην Αμερική</w:t>
      </w:r>
      <w:r>
        <w:rPr>
          <w:rFonts w:eastAsia="Times New Roman"/>
          <w:color w:val="212121"/>
          <w:szCs w:val="24"/>
        </w:rPr>
        <w:t>. Είναι το παράδειγμα. Π</w:t>
      </w:r>
      <w:r w:rsidRPr="00520467">
        <w:rPr>
          <w:rFonts w:eastAsia="Times New Roman"/>
          <w:color w:val="212121"/>
          <w:szCs w:val="24"/>
        </w:rPr>
        <w:t xml:space="preserve">αράδειγμα δεν γίνεται πάντα αυτός που </w:t>
      </w:r>
      <w:r>
        <w:rPr>
          <w:rFonts w:eastAsia="Times New Roman"/>
          <w:color w:val="212121"/>
          <w:szCs w:val="24"/>
        </w:rPr>
        <w:t>εκ γενετής</w:t>
      </w:r>
      <w:r w:rsidRPr="00520467">
        <w:rPr>
          <w:rFonts w:eastAsia="Times New Roman"/>
          <w:color w:val="212121"/>
          <w:szCs w:val="24"/>
        </w:rPr>
        <w:t xml:space="preserve"> υπερασπιζόταν ένα σύστημα</w:t>
      </w:r>
      <w:r>
        <w:rPr>
          <w:rFonts w:eastAsia="Times New Roman"/>
          <w:color w:val="212121"/>
          <w:szCs w:val="24"/>
        </w:rPr>
        <w:t>. Δεν</w:t>
      </w:r>
      <w:r w:rsidRPr="00520467">
        <w:rPr>
          <w:rFonts w:eastAsia="Times New Roman"/>
          <w:color w:val="212121"/>
          <w:szCs w:val="24"/>
        </w:rPr>
        <w:t xml:space="preserve"> θα πω τη λέξη </w:t>
      </w:r>
      <w:r>
        <w:rPr>
          <w:rFonts w:eastAsia="Times New Roman"/>
          <w:color w:val="212121"/>
          <w:szCs w:val="24"/>
        </w:rPr>
        <w:t>υ</w:t>
      </w:r>
      <w:r w:rsidRPr="00520467">
        <w:rPr>
          <w:rFonts w:eastAsia="Times New Roman"/>
          <w:color w:val="212121"/>
          <w:szCs w:val="24"/>
        </w:rPr>
        <w:t>πηρέτης</w:t>
      </w:r>
      <w:r>
        <w:rPr>
          <w:rFonts w:eastAsia="Times New Roman"/>
          <w:color w:val="212121"/>
          <w:szCs w:val="24"/>
        </w:rPr>
        <w:t>, γιατί πολλές φορές ε</w:t>
      </w:r>
      <w:r w:rsidRPr="00520467">
        <w:rPr>
          <w:rFonts w:eastAsia="Times New Roman"/>
          <w:color w:val="212121"/>
          <w:szCs w:val="24"/>
        </w:rPr>
        <w:t>ννοείται αλλιώ</w:t>
      </w:r>
      <w:r w:rsidRPr="00520467">
        <w:rPr>
          <w:rFonts w:eastAsia="Times New Roman"/>
          <w:color w:val="212121"/>
          <w:szCs w:val="24"/>
        </w:rPr>
        <w:t>ς</w:t>
      </w:r>
      <w:r>
        <w:rPr>
          <w:rFonts w:eastAsia="Times New Roman"/>
          <w:color w:val="212121"/>
          <w:szCs w:val="24"/>
        </w:rPr>
        <w:t>, υπερασπιζόμενος</w:t>
      </w:r>
      <w:r w:rsidRPr="00520467">
        <w:rPr>
          <w:rFonts w:eastAsia="Times New Roman"/>
          <w:color w:val="212121"/>
          <w:szCs w:val="24"/>
        </w:rPr>
        <w:t xml:space="preserve"> ένα σύστημα και μία στρατηγική</w:t>
      </w:r>
      <w:r>
        <w:rPr>
          <w:rFonts w:eastAsia="Times New Roman"/>
          <w:color w:val="212121"/>
          <w:szCs w:val="24"/>
        </w:rPr>
        <w:t>.</w:t>
      </w:r>
      <w:r>
        <w:rPr>
          <w:rFonts w:eastAsia="Times New Roman"/>
          <w:color w:val="212121"/>
          <w:szCs w:val="24"/>
        </w:rPr>
        <w:t xml:space="preserve"> </w:t>
      </w:r>
      <w:r>
        <w:rPr>
          <w:rFonts w:eastAsia="Times New Roman"/>
          <w:color w:val="212121"/>
          <w:szCs w:val="24"/>
          <w:lang w:val="en-US"/>
        </w:rPr>
        <w:t>T</w:t>
      </w:r>
      <w:r w:rsidRPr="007556A1">
        <w:rPr>
          <w:rFonts w:eastAsia="Times New Roman"/>
          <w:color w:val="212121"/>
          <w:szCs w:val="24"/>
        </w:rPr>
        <w:t xml:space="preserve">ο πιο καλό παράδειγμα είναι ο πρώην, ο </w:t>
      </w:r>
      <w:r w:rsidRPr="007556A1">
        <w:rPr>
          <w:rFonts w:eastAsia="Times New Roman"/>
          <w:color w:val="212121"/>
          <w:szCs w:val="24"/>
        </w:rPr>
        <w:lastRenderedPageBreak/>
        <w:t>αντιρρησίας, αυτός που εγκατέλειψε -ας πούμε-</w:t>
      </w:r>
      <w:r>
        <w:rPr>
          <w:rFonts w:eastAsia="Times New Roman"/>
          <w:color w:val="212121"/>
          <w:szCs w:val="24"/>
        </w:rPr>
        <w:t xml:space="preserve"> ένα μετερίζι. </w:t>
      </w:r>
      <w:r w:rsidRPr="007556A1">
        <w:rPr>
          <w:rFonts w:eastAsia="Times New Roman"/>
          <w:color w:val="212121"/>
          <w:szCs w:val="24"/>
        </w:rPr>
        <w:t>Αυτό</w:t>
      </w:r>
      <w:r>
        <w:rPr>
          <w:rFonts w:eastAsia="Times New Roman"/>
          <w:color w:val="212121"/>
          <w:szCs w:val="24"/>
        </w:rPr>
        <w:t>ς</w:t>
      </w:r>
      <w:r w:rsidRPr="007556A1">
        <w:rPr>
          <w:rFonts w:eastAsia="Times New Roman"/>
          <w:color w:val="212121"/>
          <w:szCs w:val="24"/>
        </w:rPr>
        <w:t xml:space="preserve"> είναι το πιο καλό παράδειγμα</w:t>
      </w:r>
      <w:r>
        <w:rPr>
          <w:rFonts w:eastAsia="Times New Roman"/>
          <w:color w:val="212121"/>
          <w:szCs w:val="24"/>
        </w:rPr>
        <w:t xml:space="preserve">. </w:t>
      </w:r>
    </w:p>
    <w:p w14:paraId="37394C48"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Επομένως, δεν χρειαζόταν να υπογράψει τη Σ</w:t>
      </w:r>
      <w:r w:rsidRPr="007556A1">
        <w:rPr>
          <w:rFonts w:eastAsia="Times New Roman"/>
          <w:color w:val="212121"/>
          <w:szCs w:val="24"/>
        </w:rPr>
        <w:t>υμφωνία των Πρεσπών</w:t>
      </w:r>
      <w:r>
        <w:rPr>
          <w:rFonts w:eastAsia="Times New Roman"/>
          <w:color w:val="212121"/>
          <w:szCs w:val="24"/>
        </w:rPr>
        <w:t xml:space="preserve">, </w:t>
      </w:r>
      <w:r w:rsidRPr="007556A1">
        <w:rPr>
          <w:rFonts w:eastAsia="Times New Roman"/>
          <w:color w:val="212121"/>
          <w:szCs w:val="24"/>
        </w:rPr>
        <w:t>για ν</w:t>
      </w:r>
      <w:r w:rsidRPr="007556A1">
        <w:rPr>
          <w:rFonts w:eastAsia="Times New Roman"/>
          <w:color w:val="212121"/>
          <w:szCs w:val="24"/>
        </w:rPr>
        <w:t>α δώσουν τ</w:t>
      </w:r>
      <w:r>
        <w:rPr>
          <w:rFonts w:eastAsia="Times New Roman"/>
          <w:color w:val="212121"/>
          <w:szCs w:val="24"/>
        </w:rPr>
        <w:t>ην προσωρινή άρση της μη μείωσης παραπέρα</w:t>
      </w:r>
      <w:r w:rsidRPr="007556A1">
        <w:rPr>
          <w:rFonts w:eastAsia="Times New Roman"/>
          <w:color w:val="212121"/>
          <w:szCs w:val="24"/>
        </w:rPr>
        <w:t xml:space="preserve"> των συντάξεων</w:t>
      </w:r>
      <w:r>
        <w:rPr>
          <w:rFonts w:eastAsia="Times New Roman"/>
          <w:color w:val="212121"/>
          <w:szCs w:val="24"/>
        </w:rPr>
        <w:t xml:space="preserve">. </w:t>
      </w:r>
    </w:p>
    <w:p w14:paraId="37394C49"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7556A1">
        <w:rPr>
          <w:rFonts w:eastAsia="Times New Roman"/>
          <w:color w:val="212121"/>
          <w:szCs w:val="24"/>
        </w:rPr>
        <w:t>Άλλωστε</w:t>
      </w:r>
      <w:r>
        <w:rPr>
          <w:rFonts w:eastAsia="Times New Roman"/>
          <w:color w:val="212121"/>
          <w:szCs w:val="24"/>
        </w:rPr>
        <w:t xml:space="preserve">, </w:t>
      </w:r>
      <w:r w:rsidRPr="007556A1">
        <w:rPr>
          <w:rFonts w:eastAsia="Times New Roman"/>
          <w:color w:val="212121"/>
          <w:szCs w:val="24"/>
        </w:rPr>
        <w:t>όπως κοστολογήθηκε το ζήτημα</w:t>
      </w:r>
      <w:r>
        <w:rPr>
          <w:rFonts w:eastAsia="Times New Roman"/>
          <w:color w:val="212121"/>
          <w:szCs w:val="24"/>
        </w:rPr>
        <w:t>, δεν ρίχνει έξω τα δημοσιονομικά και το δείχνει και ο προϋπολογισμός. Παρά το γεγονός ότι δεν θα μειωθούν οι συντάξεις, τα συνολικά ποσά των συντάξεων</w:t>
      </w:r>
      <w:r>
        <w:rPr>
          <w:rFonts w:eastAsia="Times New Roman"/>
          <w:color w:val="212121"/>
          <w:szCs w:val="24"/>
        </w:rPr>
        <w:t xml:space="preserve"> μειώνονται. Είναι και ο κ. </w:t>
      </w:r>
      <w:r w:rsidRPr="007556A1">
        <w:rPr>
          <w:rFonts w:eastAsia="Times New Roman"/>
          <w:color w:val="212121"/>
          <w:szCs w:val="24"/>
        </w:rPr>
        <w:t xml:space="preserve">Τσακαλώτος </w:t>
      </w:r>
      <w:r>
        <w:rPr>
          <w:rFonts w:eastAsia="Times New Roman"/>
          <w:color w:val="212121"/>
          <w:szCs w:val="24"/>
        </w:rPr>
        <w:t>και άλλοι που μετράνε. Οι τ</w:t>
      </w:r>
      <w:r w:rsidRPr="007556A1">
        <w:rPr>
          <w:rFonts w:eastAsia="Times New Roman"/>
          <w:color w:val="212121"/>
          <w:szCs w:val="24"/>
        </w:rPr>
        <w:t>ης ηλικίας μου και πάνω πόσο θα ζήσουμε</w:t>
      </w:r>
      <w:r>
        <w:rPr>
          <w:rFonts w:eastAsia="Times New Roman"/>
          <w:color w:val="212121"/>
          <w:szCs w:val="24"/>
        </w:rPr>
        <w:t>; Δ</w:t>
      </w:r>
      <w:r w:rsidRPr="007556A1">
        <w:rPr>
          <w:rFonts w:eastAsia="Times New Roman"/>
          <w:color w:val="212121"/>
          <w:szCs w:val="24"/>
        </w:rPr>
        <w:t>ιακόσια χρόνια</w:t>
      </w:r>
      <w:r>
        <w:rPr>
          <w:rFonts w:eastAsia="Times New Roman"/>
          <w:color w:val="212121"/>
          <w:szCs w:val="24"/>
        </w:rPr>
        <w:t>;</w:t>
      </w:r>
      <w:r w:rsidRPr="007556A1">
        <w:rPr>
          <w:rFonts w:eastAsia="Times New Roman"/>
          <w:color w:val="212121"/>
          <w:szCs w:val="24"/>
        </w:rPr>
        <w:t xml:space="preserve"> </w:t>
      </w:r>
      <w:r>
        <w:rPr>
          <w:rFonts w:eastAsia="Times New Roman"/>
          <w:color w:val="212121"/>
          <w:szCs w:val="24"/>
        </w:rPr>
        <w:t>Δ</w:t>
      </w:r>
      <w:r w:rsidRPr="007556A1">
        <w:rPr>
          <w:rFonts w:eastAsia="Times New Roman"/>
          <w:color w:val="212121"/>
          <w:szCs w:val="24"/>
        </w:rPr>
        <w:t>εν γίνεται</w:t>
      </w:r>
      <w:r>
        <w:rPr>
          <w:rFonts w:eastAsia="Times New Roman"/>
          <w:color w:val="212121"/>
          <w:szCs w:val="24"/>
        </w:rPr>
        <w:t>! Θα</w:t>
      </w:r>
      <w:r w:rsidRPr="007556A1">
        <w:rPr>
          <w:rFonts w:eastAsia="Times New Roman"/>
          <w:color w:val="212121"/>
          <w:szCs w:val="24"/>
        </w:rPr>
        <w:t xml:space="preserve"> μειώνεται ο πληθυσμός</w:t>
      </w:r>
      <w:r>
        <w:rPr>
          <w:rFonts w:eastAsia="Times New Roman"/>
          <w:color w:val="212121"/>
          <w:szCs w:val="24"/>
        </w:rPr>
        <w:t>, έτσι είναι. Τα υπολογίσατε. Είσαστε πιο ευέλικτοι</w:t>
      </w:r>
      <w:r w:rsidRPr="007556A1">
        <w:rPr>
          <w:rFonts w:eastAsia="Times New Roman"/>
          <w:color w:val="212121"/>
          <w:szCs w:val="24"/>
        </w:rPr>
        <w:t xml:space="preserve"> ρεαλιστές σε σχέση με τη Νέα Δημοκρατία</w:t>
      </w:r>
      <w:r>
        <w:rPr>
          <w:rFonts w:eastAsia="Times New Roman"/>
          <w:color w:val="212121"/>
          <w:szCs w:val="24"/>
        </w:rPr>
        <w:t xml:space="preserve">. </w:t>
      </w:r>
    </w:p>
    <w:p w14:paraId="37394C4A"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Όσον αφορά το</w:t>
      </w:r>
      <w:r w:rsidRPr="007556A1">
        <w:rPr>
          <w:rFonts w:eastAsia="Times New Roman"/>
          <w:color w:val="212121"/>
          <w:szCs w:val="24"/>
        </w:rPr>
        <w:t xml:space="preserve"> άρθρο 16</w:t>
      </w:r>
      <w:r>
        <w:rPr>
          <w:rFonts w:eastAsia="Times New Roman"/>
          <w:color w:val="212121"/>
          <w:szCs w:val="24"/>
        </w:rPr>
        <w:t>, η</w:t>
      </w:r>
      <w:r w:rsidRPr="007556A1">
        <w:rPr>
          <w:rFonts w:eastAsia="Times New Roman"/>
          <w:color w:val="212121"/>
          <w:szCs w:val="24"/>
        </w:rPr>
        <w:t xml:space="preserve"> Νέα Δημοκρατία έχει σηκώσει παντιέρα</w:t>
      </w:r>
      <w:r>
        <w:rPr>
          <w:rFonts w:eastAsia="Times New Roman"/>
          <w:color w:val="212121"/>
          <w:szCs w:val="24"/>
        </w:rPr>
        <w:t xml:space="preserve">, </w:t>
      </w:r>
      <w:r w:rsidRPr="007556A1">
        <w:rPr>
          <w:rFonts w:eastAsia="Times New Roman"/>
          <w:color w:val="212121"/>
          <w:szCs w:val="24"/>
        </w:rPr>
        <w:t xml:space="preserve">λες και δεν καταλαβαίνει ότι αυτή τη στιγμή τα ανώτατα εκπαιδευτικά ιδρύματα </w:t>
      </w:r>
      <w:r>
        <w:rPr>
          <w:rFonts w:eastAsia="Times New Roman"/>
          <w:color w:val="212121"/>
          <w:szCs w:val="24"/>
        </w:rPr>
        <w:t>σ</w:t>
      </w:r>
      <w:r w:rsidRPr="007556A1">
        <w:rPr>
          <w:rFonts w:eastAsia="Times New Roman"/>
          <w:color w:val="212121"/>
          <w:szCs w:val="24"/>
        </w:rPr>
        <w:t>την Ελλάδα λειτουργούν με ιδιωτικά κριτήρια και με αρχές απόλυ</w:t>
      </w:r>
      <w:r>
        <w:rPr>
          <w:rFonts w:eastAsia="Times New Roman"/>
          <w:color w:val="212121"/>
          <w:szCs w:val="24"/>
        </w:rPr>
        <w:t>τη</w:t>
      </w:r>
      <w:r w:rsidRPr="007556A1">
        <w:rPr>
          <w:rFonts w:eastAsia="Times New Roman"/>
          <w:color w:val="212121"/>
          <w:szCs w:val="24"/>
        </w:rPr>
        <w:t>ς</w:t>
      </w:r>
      <w:r>
        <w:rPr>
          <w:rFonts w:eastAsia="Times New Roman"/>
          <w:color w:val="212121"/>
          <w:szCs w:val="24"/>
        </w:rPr>
        <w:t>, πλήρου</w:t>
      </w:r>
      <w:r w:rsidRPr="007556A1">
        <w:rPr>
          <w:rFonts w:eastAsia="Times New Roman"/>
          <w:color w:val="212121"/>
          <w:szCs w:val="24"/>
        </w:rPr>
        <w:t>ς προσαρμογή</w:t>
      </w:r>
      <w:r>
        <w:rPr>
          <w:rFonts w:eastAsia="Times New Roman"/>
          <w:color w:val="212121"/>
          <w:szCs w:val="24"/>
        </w:rPr>
        <w:t>ς</w:t>
      </w:r>
      <w:r w:rsidRPr="007556A1">
        <w:rPr>
          <w:rFonts w:eastAsia="Times New Roman"/>
          <w:color w:val="212121"/>
          <w:szCs w:val="24"/>
        </w:rPr>
        <w:t xml:space="preserve"> στις ανάγκες της αγοράς</w:t>
      </w:r>
      <w:r>
        <w:rPr>
          <w:rFonts w:eastAsia="Times New Roman"/>
          <w:color w:val="212121"/>
          <w:szCs w:val="24"/>
        </w:rPr>
        <w:t>. Δ</w:t>
      </w:r>
      <w:r w:rsidRPr="007556A1">
        <w:rPr>
          <w:rFonts w:eastAsia="Times New Roman"/>
          <w:color w:val="212121"/>
          <w:szCs w:val="24"/>
        </w:rPr>
        <w:t>ε</w:t>
      </w:r>
      <w:r w:rsidRPr="007556A1">
        <w:rPr>
          <w:rFonts w:eastAsia="Times New Roman"/>
          <w:color w:val="212121"/>
          <w:szCs w:val="24"/>
        </w:rPr>
        <w:t xml:space="preserve">ν το καταλαβαίνει </w:t>
      </w:r>
      <w:r>
        <w:rPr>
          <w:rFonts w:eastAsia="Times New Roman"/>
          <w:color w:val="212121"/>
          <w:szCs w:val="24"/>
        </w:rPr>
        <w:t xml:space="preserve">η </w:t>
      </w:r>
      <w:r w:rsidRPr="007556A1">
        <w:rPr>
          <w:rFonts w:eastAsia="Times New Roman"/>
          <w:color w:val="212121"/>
          <w:szCs w:val="24"/>
        </w:rPr>
        <w:t>Νέα Δημοκρα</w:t>
      </w:r>
      <w:r w:rsidRPr="007556A1">
        <w:rPr>
          <w:rFonts w:eastAsia="Times New Roman"/>
          <w:color w:val="212121"/>
          <w:szCs w:val="24"/>
        </w:rPr>
        <w:lastRenderedPageBreak/>
        <w:t>τία</w:t>
      </w:r>
      <w:r>
        <w:rPr>
          <w:rFonts w:eastAsia="Times New Roman"/>
          <w:color w:val="212121"/>
          <w:szCs w:val="24"/>
        </w:rPr>
        <w:t>;</w:t>
      </w:r>
      <w:r w:rsidRPr="007556A1">
        <w:rPr>
          <w:rFonts w:eastAsia="Times New Roman"/>
          <w:color w:val="212121"/>
          <w:szCs w:val="24"/>
        </w:rPr>
        <w:t xml:space="preserve"> Όχι</w:t>
      </w:r>
      <w:r>
        <w:rPr>
          <w:rFonts w:eastAsia="Times New Roman"/>
          <w:color w:val="212121"/>
          <w:szCs w:val="24"/>
        </w:rPr>
        <w:t>, το κάνει σημαία της και σημαία του</w:t>
      </w:r>
      <w:r w:rsidRPr="007556A1">
        <w:rPr>
          <w:rFonts w:eastAsia="Times New Roman"/>
          <w:color w:val="212121"/>
          <w:szCs w:val="24"/>
        </w:rPr>
        <w:t xml:space="preserve"> ο ΣΥΡΙΖΑ </w:t>
      </w:r>
      <w:r>
        <w:rPr>
          <w:rFonts w:eastAsia="Times New Roman"/>
          <w:color w:val="212121"/>
          <w:szCs w:val="24"/>
        </w:rPr>
        <w:t>τη μη</w:t>
      </w:r>
      <w:r w:rsidRPr="007556A1">
        <w:rPr>
          <w:rFonts w:eastAsia="Times New Roman"/>
          <w:color w:val="212121"/>
          <w:szCs w:val="24"/>
        </w:rPr>
        <w:t xml:space="preserve"> δημιουργία ιδιωτικών πανεπιστημίων</w:t>
      </w:r>
      <w:r>
        <w:rPr>
          <w:rFonts w:eastAsia="Times New Roman"/>
          <w:color w:val="212121"/>
          <w:szCs w:val="24"/>
        </w:rPr>
        <w:t xml:space="preserve">, όταν </w:t>
      </w:r>
      <w:r w:rsidRPr="007556A1">
        <w:rPr>
          <w:rFonts w:eastAsia="Times New Roman"/>
          <w:color w:val="212121"/>
          <w:szCs w:val="24"/>
        </w:rPr>
        <w:t>στην Ελλάδα</w:t>
      </w:r>
      <w:r>
        <w:rPr>
          <w:rFonts w:eastAsia="Times New Roman"/>
          <w:color w:val="212121"/>
          <w:szCs w:val="24"/>
        </w:rPr>
        <w:t xml:space="preserve"> τα 2/3 των σχολών που υπάρχουν</w:t>
      </w:r>
      <w:r w:rsidRPr="007556A1">
        <w:rPr>
          <w:rFonts w:eastAsia="Times New Roman"/>
          <w:color w:val="212121"/>
          <w:szCs w:val="24"/>
        </w:rPr>
        <w:t xml:space="preserve"> μετά τα λύκεια ή </w:t>
      </w:r>
      <w:r>
        <w:rPr>
          <w:rFonts w:eastAsia="Times New Roman"/>
          <w:color w:val="212121"/>
          <w:szCs w:val="24"/>
        </w:rPr>
        <w:t xml:space="preserve">των σχολών </w:t>
      </w:r>
      <w:r w:rsidRPr="007556A1">
        <w:rPr>
          <w:rFonts w:eastAsia="Times New Roman"/>
          <w:color w:val="212121"/>
          <w:szCs w:val="24"/>
        </w:rPr>
        <w:t xml:space="preserve">επαγγελματικής κατάρτισης </w:t>
      </w:r>
      <w:r>
        <w:rPr>
          <w:rFonts w:eastAsia="Times New Roman"/>
          <w:color w:val="212121"/>
          <w:szCs w:val="24"/>
        </w:rPr>
        <w:t>-και υ</w:t>
      </w:r>
      <w:r w:rsidRPr="007556A1">
        <w:rPr>
          <w:rFonts w:eastAsia="Times New Roman"/>
          <w:color w:val="212121"/>
          <w:szCs w:val="24"/>
        </w:rPr>
        <w:t xml:space="preserve">πάρχουν ακόμα και </w:t>
      </w:r>
      <w:r>
        <w:rPr>
          <w:rFonts w:eastAsia="Times New Roman"/>
          <w:color w:val="212121"/>
          <w:szCs w:val="24"/>
        </w:rPr>
        <w:t>τμή</w:t>
      </w:r>
      <w:r>
        <w:rPr>
          <w:rFonts w:eastAsia="Times New Roman"/>
          <w:color w:val="212121"/>
          <w:szCs w:val="24"/>
        </w:rPr>
        <w:t>ματα ανώτερων πανεπιστημίων- είναι ιδιωτικά. Τ</w:t>
      </w:r>
      <w:r w:rsidRPr="007556A1">
        <w:rPr>
          <w:rFonts w:eastAsia="Times New Roman"/>
          <w:color w:val="212121"/>
          <w:szCs w:val="24"/>
        </w:rPr>
        <w:t>ην ίδια δουλειά που κάνουν τα ιδιωτικά πανεπιστήμια μπορεί να την κάνουν τα κρατικά πανεπιστήμια</w:t>
      </w:r>
      <w:r>
        <w:rPr>
          <w:rFonts w:eastAsia="Times New Roman"/>
          <w:color w:val="212121"/>
          <w:szCs w:val="24"/>
        </w:rPr>
        <w:t xml:space="preserve">. </w:t>
      </w:r>
    </w:p>
    <w:p w14:paraId="37394C4B"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Άλλο θέμα –ολόκληρο θέμα!- είναι ότι ο ένας κοντεύει να μπει</w:t>
      </w:r>
      <w:r w:rsidRPr="007556A1">
        <w:rPr>
          <w:rFonts w:eastAsia="Times New Roman"/>
          <w:color w:val="212121"/>
          <w:szCs w:val="24"/>
        </w:rPr>
        <w:t xml:space="preserve"> στην κρεβατοκάμαρα του άλλου</w:t>
      </w:r>
      <w:r>
        <w:rPr>
          <w:rFonts w:eastAsia="Times New Roman"/>
          <w:color w:val="212121"/>
          <w:szCs w:val="24"/>
        </w:rPr>
        <w:t xml:space="preserve">, </w:t>
      </w:r>
      <w:r w:rsidRPr="007556A1">
        <w:rPr>
          <w:rFonts w:eastAsia="Times New Roman"/>
          <w:color w:val="212121"/>
          <w:szCs w:val="24"/>
        </w:rPr>
        <w:t xml:space="preserve">για </w:t>
      </w:r>
      <w:r>
        <w:rPr>
          <w:rFonts w:eastAsia="Times New Roman"/>
          <w:color w:val="212121"/>
          <w:szCs w:val="24"/>
        </w:rPr>
        <w:t>να βρείτε σκάνδα</w:t>
      </w:r>
      <w:r>
        <w:rPr>
          <w:rFonts w:eastAsia="Times New Roman"/>
          <w:color w:val="212121"/>
          <w:szCs w:val="24"/>
        </w:rPr>
        <w:t>λα</w:t>
      </w:r>
      <w:r w:rsidRPr="007556A1">
        <w:rPr>
          <w:rFonts w:eastAsia="Times New Roman"/>
          <w:color w:val="212121"/>
          <w:szCs w:val="24"/>
        </w:rPr>
        <w:t xml:space="preserve"> στο φιλικό περιβάλλον</w:t>
      </w:r>
      <w:r>
        <w:rPr>
          <w:rFonts w:eastAsia="Times New Roman"/>
          <w:color w:val="212121"/>
          <w:szCs w:val="24"/>
        </w:rPr>
        <w:t xml:space="preserve">, </w:t>
      </w:r>
      <w:r w:rsidRPr="007556A1">
        <w:rPr>
          <w:rFonts w:eastAsia="Times New Roman"/>
          <w:color w:val="212121"/>
          <w:szCs w:val="24"/>
        </w:rPr>
        <w:t>στο κοινωνικό περιβάλλον</w:t>
      </w:r>
      <w:r>
        <w:rPr>
          <w:rFonts w:eastAsia="Times New Roman"/>
          <w:color w:val="212121"/>
          <w:szCs w:val="24"/>
        </w:rPr>
        <w:t>. Εμείς δεν ασχολούμαστε με αυτά, όχ</w:t>
      </w:r>
      <w:r w:rsidRPr="007556A1">
        <w:rPr>
          <w:rFonts w:eastAsia="Times New Roman"/>
          <w:color w:val="212121"/>
          <w:szCs w:val="24"/>
        </w:rPr>
        <w:t>ι γιατί δεν μπορεί να υπάρξουν κάποια ιδιαίτερα προβλήματα</w:t>
      </w:r>
      <w:r>
        <w:rPr>
          <w:rFonts w:eastAsia="Times New Roman"/>
          <w:color w:val="212121"/>
          <w:szCs w:val="24"/>
        </w:rPr>
        <w:t>, αλλά δεν έχουμε ανάγκη να κάνουμε</w:t>
      </w:r>
      <w:r w:rsidRPr="007556A1">
        <w:rPr>
          <w:rFonts w:eastAsia="Times New Roman"/>
          <w:color w:val="212121"/>
          <w:szCs w:val="24"/>
        </w:rPr>
        <w:t xml:space="preserve"> αυτή τη δουλειά</w:t>
      </w:r>
      <w:r>
        <w:rPr>
          <w:rFonts w:eastAsia="Times New Roman"/>
          <w:color w:val="212121"/>
          <w:szCs w:val="24"/>
        </w:rPr>
        <w:t>. Το ότι γίνονται μετεγ</w:t>
      </w:r>
      <w:r w:rsidRPr="007556A1">
        <w:rPr>
          <w:rFonts w:eastAsia="Times New Roman"/>
          <w:color w:val="212121"/>
          <w:szCs w:val="24"/>
        </w:rPr>
        <w:t>γραφές</w:t>
      </w:r>
      <w:r>
        <w:rPr>
          <w:rFonts w:eastAsia="Times New Roman"/>
          <w:color w:val="212121"/>
          <w:szCs w:val="24"/>
        </w:rPr>
        <w:t>, το ότι</w:t>
      </w:r>
      <w:r w:rsidRPr="007556A1">
        <w:rPr>
          <w:rFonts w:eastAsia="Times New Roman"/>
          <w:color w:val="212121"/>
          <w:szCs w:val="24"/>
        </w:rPr>
        <w:t xml:space="preserve"> ο ένας που έφυγε από κε</w:t>
      </w:r>
      <w:r w:rsidRPr="007556A1">
        <w:rPr>
          <w:rFonts w:eastAsia="Times New Roman"/>
          <w:color w:val="212121"/>
          <w:szCs w:val="24"/>
        </w:rPr>
        <w:t xml:space="preserve">ι </w:t>
      </w:r>
      <w:r>
        <w:rPr>
          <w:rFonts w:eastAsia="Times New Roman"/>
          <w:color w:val="212121"/>
          <w:szCs w:val="24"/>
        </w:rPr>
        <w:t>πήγε να γίνει Β</w:t>
      </w:r>
      <w:r w:rsidRPr="007556A1">
        <w:rPr>
          <w:rFonts w:eastAsia="Times New Roman"/>
          <w:color w:val="212121"/>
          <w:szCs w:val="24"/>
        </w:rPr>
        <w:t>ουλευτής στο άλλο κόμμα</w:t>
      </w:r>
      <w:r>
        <w:rPr>
          <w:rFonts w:eastAsia="Times New Roman"/>
          <w:color w:val="212121"/>
          <w:szCs w:val="24"/>
        </w:rPr>
        <w:t xml:space="preserve"> είναι αλήθεια. </w:t>
      </w:r>
    </w:p>
    <w:p w14:paraId="37394C4C"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Κοιτάξτε να δείτε, </w:t>
      </w:r>
      <w:r w:rsidRPr="007556A1">
        <w:rPr>
          <w:rFonts w:eastAsia="Times New Roman"/>
          <w:color w:val="212121"/>
          <w:szCs w:val="24"/>
        </w:rPr>
        <w:t xml:space="preserve">ιδιαίτερα μετά από </w:t>
      </w:r>
      <w:r>
        <w:rPr>
          <w:rFonts w:eastAsia="Times New Roman"/>
          <w:color w:val="212121"/>
          <w:szCs w:val="24"/>
        </w:rPr>
        <w:t>το 20</w:t>
      </w:r>
      <w:r w:rsidRPr="007556A1">
        <w:rPr>
          <w:rFonts w:eastAsia="Times New Roman"/>
          <w:color w:val="212121"/>
          <w:szCs w:val="24"/>
        </w:rPr>
        <w:t xml:space="preserve">15 </w:t>
      </w:r>
      <w:r>
        <w:rPr>
          <w:rFonts w:eastAsia="Times New Roman"/>
          <w:color w:val="212121"/>
          <w:szCs w:val="24"/>
        </w:rPr>
        <w:t xml:space="preserve">-εμείς </w:t>
      </w:r>
      <w:r w:rsidRPr="007556A1">
        <w:rPr>
          <w:rFonts w:eastAsia="Times New Roman"/>
          <w:color w:val="212121"/>
          <w:szCs w:val="24"/>
        </w:rPr>
        <w:t xml:space="preserve">ξέραμε και πριν το </w:t>
      </w:r>
      <w:r>
        <w:rPr>
          <w:rFonts w:eastAsia="Times New Roman"/>
          <w:color w:val="212121"/>
          <w:szCs w:val="24"/>
        </w:rPr>
        <w:t>2015</w:t>
      </w:r>
      <w:r w:rsidRPr="007556A1">
        <w:rPr>
          <w:rFonts w:eastAsia="Times New Roman"/>
          <w:color w:val="212121"/>
          <w:szCs w:val="24"/>
        </w:rPr>
        <w:t xml:space="preserve"> </w:t>
      </w:r>
      <w:r>
        <w:rPr>
          <w:rFonts w:eastAsia="Times New Roman"/>
          <w:color w:val="212121"/>
          <w:szCs w:val="24"/>
        </w:rPr>
        <w:t xml:space="preserve">ποια ήταν η γραμμή </w:t>
      </w:r>
      <w:r w:rsidRPr="007556A1">
        <w:rPr>
          <w:rFonts w:eastAsia="Times New Roman"/>
          <w:color w:val="212121"/>
          <w:szCs w:val="24"/>
        </w:rPr>
        <w:t>του ΣΥΡΙΖΑ</w:t>
      </w:r>
      <w:r>
        <w:rPr>
          <w:rFonts w:eastAsia="Times New Roman"/>
          <w:color w:val="212121"/>
          <w:szCs w:val="24"/>
        </w:rPr>
        <w:t>-</w:t>
      </w:r>
      <w:r w:rsidRPr="007556A1">
        <w:rPr>
          <w:rFonts w:eastAsia="Times New Roman"/>
          <w:color w:val="212121"/>
          <w:szCs w:val="24"/>
        </w:rPr>
        <w:t xml:space="preserve"> </w:t>
      </w:r>
      <w:r>
        <w:rPr>
          <w:rFonts w:eastAsia="Times New Roman"/>
          <w:color w:val="212121"/>
          <w:szCs w:val="24"/>
        </w:rPr>
        <w:t>που φάνηκε ποιος είναι ο ΣΥΡΙΖΑ, τ</w:t>
      </w:r>
      <w:r w:rsidRPr="007556A1">
        <w:rPr>
          <w:rFonts w:eastAsia="Times New Roman"/>
          <w:color w:val="212121"/>
          <w:szCs w:val="24"/>
        </w:rPr>
        <w:t xml:space="preserve">ο να πας από το ένα κόμμα στο άλλο </w:t>
      </w:r>
      <w:r>
        <w:rPr>
          <w:rFonts w:eastAsia="Times New Roman"/>
          <w:color w:val="212121"/>
          <w:szCs w:val="24"/>
        </w:rPr>
        <w:t xml:space="preserve">είναι </w:t>
      </w:r>
      <w:r w:rsidRPr="007556A1">
        <w:rPr>
          <w:rFonts w:eastAsia="Times New Roman"/>
          <w:color w:val="212121"/>
          <w:szCs w:val="24"/>
        </w:rPr>
        <w:t>ένα τσιγάρο δρόμ</w:t>
      </w:r>
      <w:r w:rsidRPr="007556A1">
        <w:rPr>
          <w:rFonts w:eastAsia="Times New Roman"/>
          <w:color w:val="212121"/>
          <w:szCs w:val="24"/>
        </w:rPr>
        <w:t>ος</w:t>
      </w:r>
      <w:r>
        <w:rPr>
          <w:rFonts w:eastAsia="Times New Roman"/>
          <w:color w:val="212121"/>
          <w:szCs w:val="24"/>
        </w:rPr>
        <w:t>. Και άμα μπορείς να γίνεις και Υπουργός ή Β</w:t>
      </w:r>
      <w:r w:rsidRPr="007556A1">
        <w:rPr>
          <w:rFonts w:eastAsia="Times New Roman"/>
          <w:color w:val="212121"/>
          <w:szCs w:val="24"/>
        </w:rPr>
        <w:t>ουλευτής</w:t>
      </w:r>
      <w:r>
        <w:rPr>
          <w:rFonts w:eastAsia="Times New Roman"/>
          <w:color w:val="212121"/>
          <w:szCs w:val="24"/>
        </w:rPr>
        <w:t>, είναι μισό τσιγάρο δρόμος. Δ</w:t>
      </w:r>
      <w:r w:rsidRPr="007556A1">
        <w:rPr>
          <w:rFonts w:eastAsia="Times New Roman"/>
          <w:color w:val="212121"/>
          <w:szCs w:val="24"/>
        </w:rPr>
        <w:t xml:space="preserve">εν είναι </w:t>
      </w:r>
      <w:r w:rsidRPr="007556A1">
        <w:rPr>
          <w:rFonts w:eastAsia="Times New Roman"/>
          <w:color w:val="212121"/>
          <w:szCs w:val="24"/>
        </w:rPr>
        <w:lastRenderedPageBreak/>
        <w:t>ούτε</w:t>
      </w:r>
      <w:r>
        <w:rPr>
          <w:rFonts w:eastAsia="Times New Roman"/>
          <w:color w:val="212121"/>
          <w:szCs w:val="24"/>
        </w:rPr>
        <w:t xml:space="preserve"> αποστασία ούτε εξαγορά </w:t>
      </w:r>
      <w:r w:rsidRPr="007556A1">
        <w:rPr>
          <w:rFonts w:eastAsia="Times New Roman"/>
          <w:color w:val="212121"/>
          <w:szCs w:val="24"/>
        </w:rPr>
        <w:t>ούτε τίποτα</w:t>
      </w:r>
      <w:r>
        <w:rPr>
          <w:rFonts w:eastAsia="Times New Roman"/>
          <w:color w:val="212121"/>
          <w:szCs w:val="24"/>
        </w:rPr>
        <w:t xml:space="preserve">. </w:t>
      </w:r>
      <w:r w:rsidRPr="007556A1">
        <w:rPr>
          <w:rFonts w:eastAsia="Times New Roman"/>
          <w:color w:val="212121"/>
          <w:szCs w:val="24"/>
        </w:rPr>
        <w:t>Ούτε μπαίνουμε στη λογική ποιος πήρε</w:t>
      </w:r>
      <w:r>
        <w:rPr>
          <w:rFonts w:eastAsia="Times New Roman"/>
          <w:color w:val="212121"/>
          <w:szCs w:val="24"/>
        </w:rPr>
        <w:t>,</w:t>
      </w:r>
      <w:r w:rsidRPr="007556A1">
        <w:rPr>
          <w:rFonts w:eastAsia="Times New Roman"/>
          <w:color w:val="212121"/>
          <w:szCs w:val="24"/>
        </w:rPr>
        <w:t xml:space="preserve"> τι δεν πήρε</w:t>
      </w:r>
      <w:r>
        <w:rPr>
          <w:rFonts w:eastAsia="Times New Roman"/>
          <w:color w:val="212121"/>
          <w:szCs w:val="24"/>
        </w:rPr>
        <w:t>,</w:t>
      </w:r>
      <w:r w:rsidRPr="007556A1">
        <w:rPr>
          <w:rFonts w:eastAsia="Times New Roman"/>
          <w:color w:val="212121"/>
          <w:szCs w:val="24"/>
        </w:rPr>
        <w:t xml:space="preserve"> γιατί πήγε</w:t>
      </w:r>
      <w:r>
        <w:rPr>
          <w:rFonts w:eastAsia="Times New Roman"/>
          <w:color w:val="212121"/>
          <w:szCs w:val="24"/>
        </w:rPr>
        <w:t>. Είν</w:t>
      </w:r>
      <w:r w:rsidRPr="007556A1">
        <w:rPr>
          <w:rFonts w:eastAsia="Times New Roman"/>
          <w:color w:val="212121"/>
          <w:szCs w:val="24"/>
        </w:rPr>
        <w:t xml:space="preserve">αι αντικειμενικό το γεγονός </w:t>
      </w:r>
      <w:r>
        <w:rPr>
          <w:rFonts w:eastAsia="Times New Roman"/>
          <w:color w:val="212121"/>
          <w:szCs w:val="24"/>
        </w:rPr>
        <w:t xml:space="preserve">ότι </w:t>
      </w:r>
      <w:r w:rsidRPr="007556A1">
        <w:rPr>
          <w:rFonts w:eastAsia="Times New Roman"/>
          <w:color w:val="212121"/>
          <w:szCs w:val="24"/>
        </w:rPr>
        <w:t>δεν αλλάζει</w:t>
      </w:r>
      <w:r>
        <w:rPr>
          <w:rFonts w:eastAsia="Times New Roman"/>
          <w:color w:val="212121"/>
          <w:szCs w:val="24"/>
        </w:rPr>
        <w:t>ς</w:t>
      </w:r>
      <w:r w:rsidRPr="007556A1">
        <w:rPr>
          <w:rFonts w:eastAsia="Times New Roman"/>
          <w:color w:val="212121"/>
          <w:szCs w:val="24"/>
        </w:rPr>
        <w:t xml:space="preserve"> στρατόπεδο</w:t>
      </w:r>
      <w:r>
        <w:rPr>
          <w:rFonts w:eastAsia="Times New Roman"/>
          <w:color w:val="212121"/>
          <w:szCs w:val="24"/>
        </w:rPr>
        <w:t xml:space="preserve">. </w:t>
      </w:r>
    </w:p>
    <w:p w14:paraId="37394C4D"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7556A1">
        <w:rPr>
          <w:rFonts w:eastAsia="Times New Roman"/>
          <w:color w:val="212121"/>
          <w:szCs w:val="24"/>
        </w:rPr>
        <w:t>ς πούμε</w:t>
      </w:r>
      <w:r>
        <w:rPr>
          <w:rFonts w:eastAsia="Times New Roman"/>
          <w:color w:val="212121"/>
          <w:szCs w:val="24"/>
        </w:rPr>
        <w:t xml:space="preserve"> και ένα άλλο </w:t>
      </w:r>
      <w:r w:rsidRPr="007556A1">
        <w:rPr>
          <w:rFonts w:eastAsia="Times New Roman"/>
          <w:color w:val="212121"/>
          <w:szCs w:val="24"/>
        </w:rPr>
        <w:t>πάρα πολύ χαρακτηριστικό</w:t>
      </w:r>
      <w:r>
        <w:rPr>
          <w:rFonts w:eastAsia="Times New Roman"/>
          <w:color w:val="212121"/>
          <w:szCs w:val="24"/>
        </w:rPr>
        <w:t>. Όσον αφορά τις παροχές ή την</w:t>
      </w:r>
      <w:r w:rsidRPr="007556A1">
        <w:rPr>
          <w:rFonts w:eastAsia="Times New Roman"/>
          <w:color w:val="212121"/>
          <w:szCs w:val="24"/>
        </w:rPr>
        <w:t xml:space="preserve"> παροχολογία</w:t>
      </w:r>
      <w:r>
        <w:rPr>
          <w:rFonts w:eastAsia="Times New Roman"/>
          <w:color w:val="212121"/>
          <w:szCs w:val="24"/>
        </w:rPr>
        <w:t>,</w:t>
      </w:r>
      <w:r w:rsidRPr="007556A1">
        <w:rPr>
          <w:rFonts w:eastAsia="Times New Roman"/>
          <w:color w:val="212121"/>
          <w:szCs w:val="24"/>
        </w:rPr>
        <w:t xml:space="preserve"> ούτε παροχή είναι αυτό ούτε παροχολογία</w:t>
      </w:r>
      <w:r>
        <w:rPr>
          <w:rFonts w:eastAsia="Times New Roman"/>
          <w:color w:val="212121"/>
          <w:szCs w:val="24"/>
        </w:rPr>
        <w:t>. Ά</w:t>
      </w:r>
      <w:r w:rsidRPr="007556A1">
        <w:rPr>
          <w:rFonts w:eastAsia="Times New Roman"/>
          <w:color w:val="212121"/>
          <w:szCs w:val="24"/>
        </w:rPr>
        <w:t xml:space="preserve">κουσα </w:t>
      </w:r>
      <w:r>
        <w:rPr>
          <w:rFonts w:eastAsia="Times New Roman"/>
          <w:color w:val="212121"/>
          <w:szCs w:val="24"/>
        </w:rPr>
        <w:t>και</w:t>
      </w:r>
      <w:r w:rsidRPr="007556A1">
        <w:rPr>
          <w:rFonts w:eastAsia="Times New Roman"/>
          <w:color w:val="212121"/>
          <w:szCs w:val="24"/>
        </w:rPr>
        <w:t xml:space="preserve"> τον κ</w:t>
      </w:r>
      <w:r>
        <w:rPr>
          <w:rFonts w:eastAsia="Times New Roman"/>
          <w:color w:val="212121"/>
          <w:szCs w:val="24"/>
        </w:rPr>
        <w:t>.</w:t>
      </w:r>
      <w:r w:rsidRPr="007556A1">
        <w:rPr>
          <w:rFonts w:eastAsia="Times New Roman"/>
          <w:color w:val="212121"/>
          <w:szCs w:val="24"/>
        </w:rPr>
        <w:t xml:space="preserve"> Μητσοτάκη </w:t>
      </w:r>
      <w:r>
        <w:rPr>
          <w:rFonts w:eastAsia="Times New Roman"/>
          <w:color w:val="212121"/>
          <w:szCs w:val="24"/>
        </w:rPr>
        <w:t>να λέει ότι και αυτός θα δώσει στις πολύτεκνες 2.000</w:t>
      </w:r>
      <w:r w:rsidRPr="007556A1">
        <w:rPr>
          <w:rFonts w:eastAsia="Times New Roman"/>
          <w:color w:val="212121"/>
          <w:szCs w:val="24"/>
        </w:rPr>
        <w:t xml:space="preserve"> ευρώ και τα λοιπά</w:t>
      </w:r>
      <w:r>
        <w:rPr>
          <w:rFonts w:eastAsia="Times New Roman"/>
          <w:color w:val="212121"/>
          <w:szCs w:val="24"/>
        </w:rPr>
        <w:t>. Ο</w:t>
      </w:r>
      <w:r w:rsidRPr="007556A1">
        <w:rPr>
          <w:rFonts w:eastAsia="Times New Roman"/>
          <w:color w:val="212121"/>
          <w:szCs w:val="24"/>
        </w:rPr>
        <w:t xml:space="preserve">ύτε παροχές ούτε </w:t>
      </w:r>
      <w:r>
        <w:rPr>
          <w:rFonts w:eastAsia="Times New Roman"/>
          <w:color w:val="212121"/>
          <w:szCs w:val="24"/>
        </w:rPr>
        <w:t>παρο</w:t>
      </w:r>
      <w:r>
        <w:rPr>
          <w:rFonts w:eastAsia="Times New Roman"/>
          <w:color w:val="212121"/>
          <w:szCs w:val="24"/>
        </w:rPr>
        <w:t xml:space="preserve">χολογίες! </w:t>
      </w:r>
    </w:p>
    <w:p w14:paraId="37394C4E"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7556A1">
        <w:rPr>
          <w:rFonts w:eastAsia="Times New Roman"/>
          <w:color w:val="212121"/>
          <w:szCs w:val="24"/>
        </w:rPr>
        <w:t>Και σας ρωτάω</w:t>
      </w:r>
      <w:r>
        <w:rPr>
          <w:rFonts w:eastAsia="Times New Roman"/>
          <w:color w:val="212121"/>
          <w:szCs w:val="24"/>
        </w:rPr>
        <w:t>: Υ</w:t>
      </w:r>
      <w:r w:rsidRPr="007556A1">
        <w:rPr>
          <w:rFonts w:eastAsia="Times New Roman"/>
          <w:color w:val="212121"/>
          <w:szCs w:val="24"/>
        </w:rPr>
        <w:t>πάρχει κυβέρνηση</w:t>
      </w:r>
      <w:r>
        <w:rPr>
          <w:rFonts w:eastAsia="Times New Roman"/>
          <w:color w:val="212121"/>
          <w:szCs w:val="24"/>
        </w:rPr>
        <w:t xml:space="preserve">, </w:t>
      </w:r>
      <w:r w:rsidRPr="007556A1">
        <w:rPr>
          <w:rFonts w:eastAsia="Times New Roman"/>
          <w:color w:val="212121"/>
          <w:szCs w:val="24"/>
        </w:rPr>
        <w:t xml:space="preserve">από την πιο ακραία </w:t>
      </w:r>
      <w:r>
        <w:rPr>
          <w:rFonts w:eastAsia="Times New Roman"/>
          <w:color w:val="212121"/>
          <w:szCs w:val="24"/>
        </w:rPr>
        <w:t>-</w:t>
      </w:r>
      <w:r w:rsidRPr="007556A1">
        <w:rPr>
          <w:rFonts w:eastAsia="Times New Roman"/>
          <w:color w:val="212121"/>
          <w:szCs w:val="24"/>
        </w:rPr>
        <w:t>ας το πούμε</w:t>
      </w:r>
      <w:r>
        <w:rPr>
          <w:rFonts w:eastAsia="Times New Roman"/>
          <w:color w:val="212121"/>
          <w:szCs w:val="24"/>
        </w:rPr>
        <w:t>-</w:t>
      </w:r>
      <w:r w:rsidRPr="007556A1">
        <w:rPr>
          <w:rFonts w:eastAsia="Times New Roman"/>
          <w:color w:val="212121"/>
          <w:szCs w:val="24"/>
        </w:rPr>
        <w:t xml:space="preserve"> αντιλαϊκή</w:t>
      </w:r>
      <w:r>
        <w:rPr>
          <w:rFonts w:eastAsia="Times New Roman"/>
          <w:color w:val="212121"/>
          <w:szCs w:val="24"/>
        </w:rPr>
        <w:t xml:space="preserve">, </w:t>
      </w:r>
      <w:r w:rsidRPr="007556A1">
        <w:rPr>
          <w:rFonts w:eastAsia="Times New Roman"/>
          <w:color w:val="212121"/>
          <w:szCs w:val="24"/>
        </w:rPr>
        <w:t xml:space="preserve">αυταρχική και τα λοιπά </w:t>
      </w:r>
      <w:r>
        <w:rPr>
          <w:rFonts w:eastAsia="Times New Roman"/>
          <w:color w:val="212121"/>
          <w:szCs w:val="24"/>
        </w:rPr>
        <w:t xml:space="preserve">–ας το </w:t>
      </w:r>
      <w:r w:rsidRPr="007556A1">
        <w:rPr>
          <w:rFonts w:eastAsia="Times New Roman"/>
          <w:color w:val="212121"/>
          <w:szCs w:val="24"/>
        </w:rPr>
        <w:t>θέσω έτσι</w:t>
      </w:r>
      <w:r>
        <w:rPr>
          <w:rFonts w:eastAsia="Times New Roman"/>
          <w:color w:val="212121"/>
          <w:szCs w:val="24"/>
        </w:rPr>
        <w:t xml:space="preserve">- </w:t>
      </w:r>
      <w:r w:rsidRPr="007556A1">
        <w:rPr>
          <w:rFonts w:eastAsia="Times New Roman"/>
          <w:color w:val="212121"/>
          <w:szCs w:val="24"/>
        </w:rPr>
        <w:t xml:space="preserve">που δεν έχει </w:t>
      </w:r>
      <w:r>
        <w:rPr>
          <w:rFonts w:eastAsia="Times New Roman"/>
          <w:color w:val="212121"/>
          <w:szCs w:val="24"/>
        </w:rPr>
        <w:t>κάνει κ</w:t>
      </w:r>
      <w:r w:rsidRPr="007556A1">
        <w:rPr>
          <w:rFonts w:eastAsia="Times New Roman"/>
          <w:color w:val="212121"/>
          <w:szCs w:val="24"/>
        </w:rPr>
        <w:t>άποιες παροχές</w:t>
      </w:r>
      <w:r>
        <w:rPr>
          <w:rFonts w:eastAsia="Times New Roman"/>
          <w:color w:val="212121"/>
          <w:szCs w:val="24"/>
        </w:rPr>
        <w:t>; Υ</w:t>
      </w:r>
      <w:r w:rsidRPr="007556A1">
        <w:rPr>
          <w:rFonts w:eastAsia="Times New Roman"/>
          <w:color w:val="212121"/>
          <w:szCs w:val="24"/>
        </w:rPr>
        <w:t xml:space="preserve">πάρχει κυβέρνηση στην ιστορία του ελληνικού κράτους ή </w:t>
      </w:r>
      <w:r>
        <w:rPr>
          <w:rFonts w:eastAsia="Times New Roman"/>
          <w:color w:val="212121"/>
          <w:szCs w:val="24"/>
        </w:rPr>
        <w:t>-α</w:t>
      </w:r>
      <w:r w:rsidRPr="007556A1">
        <w:rPr>
          <w:rFonts w:eastAsia="Times New Roman"/>
          <w:color w:val="212121"/>
          <w:szCs w:val="24"/>
        </w:rPr>
        <w:t>ς πάμε πιο πρόσφατα</w:t>
      </w:r>
      <w:r>
        <w:rPr>
          <w:rFonts w:eastAsia="Times New Roman"/>
          <w:color w:val="212121"/>
          <w:szCs w:val="24"/>
        </w:rPr>
        <w:t xml:space="preserve">- από το 1975 </w:t>
      </w:r>
      <w:r>
        <w:rPr>
          <w:rFonts w:eastAsia="Times New Roman"/>
          <w:color w:val="212121"/>
          <w:szCs w:val="24"/>
        </w:rPr>
        <w:t>και μετά,</w:t>
      </w:r>
      <w:r w:rsidRPr="007556A1">
        <w:rPr>
          <w:rFonts w:eastAsia="Times New Roman"/>
          <w:color w:val="212121"/>
          <w:szCs w:val="24"/>
        </w:rPr>
        <w:t xml:space="preserve"> που </w:t>
      </w:r>
      <w:r>
        <w:rPr>
          <w:rFonts w:eastAsia="Times New Roman"/>
          <w:color w:val="212121"/>
          <w:szCs w:val="24"/>
        </w:rPr>
        <w:t>δεν έκανε και κάποιες παροχές στους</w:t>
      </w:r>
      <w:r w:rsidRPr="007556A1">
        <w:rPr>
          <w:rFonts w:eastAsia="Times New Roman"/>
          <w:color w:val="212121"/>
          <w:szCs w:val="24"/>
        </w:rPr>
        <w:t xml:space="preserve"> εργαζομένους</w:t>
      </w:r>
      <w:r>
        <w:rPr>
          <w:rFonts w:eastAsia="Times New Roman"/>
          <w:color w:val="212121"/>
          <w:szCs w:val="24"/>
        </w:rPr>
        <w:t xml:space="preserve">; Μα, </w:t>
      </w:r>
      <w:r w:rsidRPr="007556A1">
        <w:rPr>
          <w:rFonts w:eastAsia="Times New Roman"/>
          <w:color w:val="212121"/>
          <w:szCs w:val="24"/>
        </w:rPr>
        <w:t>δεν υπάρχει κυβέρνηση</w:t>
      </w:r>
      <w:r>
        <w:rPr>
          <w:rFonts w:eastAsia="Times New Roman"/>
          <w:color w:val="212121"/>
          <w:szCs w:val="24"/>
        </w:rPr>
        <w:t>! Δεν μπορεί να σταθεί μια κυβέρνηση!</w:t>
      </w:r>
    </w:p>
    <w:p w14:paraId="37394C4F"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w:t>
      </w:r>
      <w:r w:rsidRPr="007556A1">
        <w:rPr>
          <w:rFonts w:eastAsia="Times New Roman"/>
          <w:color w:val="212121"/>
          <w:szCs w:val="24"/>
        </w:rPr>
        <w:t xml:space="preserve"> υπάρχουν παροχές </w:t>
      </w:r>
      <w:r>
        <w:rPr>
          <w:rFonts w:eastAsia="Times New Roman"/>
          <w:color w:val="212121"/>
          <w:szCs w:val="24"/>
        </w:rPr>
        <w:t xml:space="preserve">και παροχές. Υπάρχουν παροχές που γίνονται </w:t>
      </w:r>
      <w:r w:rsidRPr="007556A1">
        <w:rPr>
          <w:rFonts w:eastAsia="Times New Roman"/>
          <w:color w:val="212121"/>
          <w:szCs w:val="24"/>
        </w:rPr>
        <w:t>κάτω από την πίεση της ταξικής πάλης</w:t>
      </w:r>
      <w:r>
        <w:rPr>
          <w:rFonts w:eastAsia="Times New Roman"/>
          <w:color w:val="212121"/>
          <w:szCs w:val="24"/>
        </w:rPr>
        <w:t>, υ</w:t>
      </w:r>
      <w:r w:rsidRPr="007556A1">
        <w:rPr>
          <w:rFonts w:eastAsia="Times New Roman"/>
          <w:color w:val="212121"/>
          <w:szCs w:val="24"/>
        </w:rPr>
        <w:t>πάρχουν παροχές που γίνοντ</w:t>
      </w:r>
      <w:r w:rsidRPr="007556A1">
        <w:rPr>
          <w:rFonts w:eastAsia="Times New Roman"/>
          <w:color w:val="212121"/>
          <w:szCs w:val="24"/>
        </w:rPr>
        <w:t>αι για την ενσωμάτωση</w:t>
      </w:r>
      <w:r>
        <w:rPr>
          <w:rFonts w:eastAsia="Times New Roman"/>
          <w:color w:val="212121"/>
          <w:szCs w:val="24"/>
        </w:rPr>
        <w:t xml:space="preserve"> και τη χειραγώγηση </w:t>
      </w:r>
      <w:r>
        <w:rPr>
          <w:rFonts w:eastAsia="Times New Roman"/>
          <w:color w:val="212121"/>
          <w:szCs w:val="24"/>
        </w:rPr>
        <w:lastRenderedPageBreak/>
        <w:t xml:space="preserve">συνειδήσεων, </w:t>
      </w:r>
      <w:r w:rsidRPr="007556A1">
        <w:rPr>
          <w:rFonts w:eastAsia="Times New Roman"/>
          <w:color w:val="212121"/>
          <w:szCs w:val="24"/>
        </w:rPr>
        <w:t>ποτέ καθολικές</w:t>
      </w:r>
      <w:r>
        <w:rPr>
          <w:rFonts w:eastAsia="Times New Roman"/>
          <w:color w:val="212121"/>
          <w:szCs w:val="24"/>
        </w:rPr>
        <w:t>,</w:t>
      </w:r>
      <w:r w:rsidRPr="007556A1">
        <w:rPr>
          <w:rFonts w:eastAsia="Times New Roman"/>
          <w:color w:val="212121"/>
          <w:szCs w:val="24"/>
        </w:rPr>
        <w:t xml:space="preserve"> κατά κλάδο</w:t>
      </w:r>
      <w:r>
        <w:rPr>
          <w:rFonts w:eastAsia="Times New Roman"/>
          <w:color w:val="212121"/>
          <w:szCs w:val="24"/>
        </w:rPr>
        <w:t>,</w:t>
      </w:r>
      <w:r w:rsidRPr="007556A1">
        <w:rPr>
          <w:rFonts w:eastAsia="Times New Roman"/>
          <w:color w:val="212121"/>
          <w:szCs w:val="24"/>
        </w:rPr>
        <w:t xml:space="preserve"> κατά τομείς με </w:t>
      </w:r>
      <w:r>
        <w:rPr>
          <w:rFonts w:eastAsia="Times New Roman"/>
          <w:color w:val="212121"/>
          <w:szCs w:val="24"/>
        </w:rPr>
        <w:t>διαφορέ</w:t>
      </w:r>
      <w:r w:rsidRPr="007556A1">
        <w:rPr>
          <w:rFonts w:eastAsia="Times New Roman"/>
          <w:color w:val="212121"/>
          <w:szCs w:val="24"/>
        </w:rPr>
        <w:t>ς</w:t>
      </w:r>
      <w:r>
        <w:rPr>
          <w:rFonts w:eastAsia="Times New Roman"/>
          <w:color w:val="212121"/>
          <w:szCs w:val="24"/>
        </w:rPr>
        <w:t xml:space="preserve">, </w:t>
      </w:r>
      <w:r w:rsidRPr="007556A1">
        <w:rPr>
          <w:rFonts w:eastAsia="Times New Roman"/>
          <w:color w:val="212121"/>
          <w:szCs w:val="24"/>
        </w:rPr>
        <w:t xml:space="preserve">για να υπάρχει </w:t>
      </w:r>
      <w:r>
        <w:rPr>
          <w:rFonts w:eastAsia="Times New Roman"/>
          <w:color w:val="212121"/>
          <w:szCs w:val="24"/>
        </w:rPr>
        <w:t xml:space="preserve">και ο </w:t>
      </w:r>
      <w:r w:rsidRPr="007556A1">
        <w:rPr>
          <w:rFonts w:eastAsia="Times New Roman"/>
          <w:color w:val="212121"/>
          <w:szCs w:val="24"/>
        </w:rPr>
        <w:t xml:space="preserve">διαχωρισμός </w:t>
      </w:r>
      <w:r>
        <w:rPr>
          <w:rFonts w:eastAsia="Times New Roman"/>
          <w:color w:val="212121"/>
          <w:szCs w:val="24"/>
        </w:rPr>
        <w:t xml:space="preserve">«υψηλόμισθοι, μεσόμισθοι </w:t>
      </w:r>
      <w:r w:rsidRPr="007556A1">
        <w:rPr>
          <w:rFonts w:eastAsia="Times New Roman"/>
          <w:color w:val="212121"/>
          <w:szCs w:val="24"/>
        </w:rPr>
        <w:t>και κατώτερων μισθών εργαζόμενοι</w:t>
      </w:r>
      <w:r>
        <w:rPr>
          <w:rFonts w:eastAsia="Times New Roman"/>
          <w:color w:val="212121"/>
          <w:szCs w:val="24"/>
        </w:rPr>
        <w:t>»</w:t>
      </w:r>
      <w:r w:rsidRPr="007556A1">
        <w:rPr>
          <w:rFonts w:eastAsia="Times New Roman"/>
          <w:color w:val="212121"/>
          <w:szCs w:val="24"/>
        </w:rPr>
        <w:t xml:space="preserve"> και υπάρχουν και παροχές </w:t>
      </w:r>
      <w:r>
        <w:rPr>
          <w:rFonts w:eastAsia="Times New Roman"/>
          <w:color w:val="212121"/>
          <w:szCs w:val="24"/>
        </w:rPr>
        <w:t>-</w:t>
      </w:r>
      <w:r w:rsidRPr="007556A1">
        <w:rPr>
          <w:rFonts w:eastAsia="Times New Roman"/>
          <w:color w:val="212121"/>
          <w:szCs w:val="24"/>
        </w:rPr>
        <w:t xml:space="preserve">για να χρησιμοποιήσω </w:t>
      </w:r>
      <w:r>
        <w:rPr>
          <w:rFonts w:eastAsia="Times New Roman"/>
          <w:color w:val="212121"/>
          <w:szCs w:val="24"/>
        </w:rPr>
        <w:t xml:space="preserve">αυτόν </w:t>
      </w:r>
      <w:r w:rsidRPr="007556A1">
        <w:rPr>
          <w:rFonts w:eastAsia="Times New Roman"/>
          <w:color w:val="212121"/>
          <w:szCs w:val="24"/>
        </w:rPr>
        <w:t xml:space="preserve">τον </w:t>
      </w:r>
      <w:r w:rsidRPr="007556A1">
        <w:rPr>
          <w:rFonts w:eastAsia="Times New Roman"/>
          <w:color w:val="212121"/>
          <w:szCs w:val="24"/>
        </w:rPr>
        <w:t>όρο</w:t>
      </w:r>
      <w:r>
        <w:rPr>
          <w:rFonts w:eastAsia="Times New Roman"/>
          <w:color w:val="212121"/>
          <w:szCs w:val="24"/>
        </w:rPr>
        <w:t>- οι οποίες</w:t>
      </w:r>
      <w:r w:rsidRPr="007556A1">
        <w:rPr>
          <w:rFonts w:eastAsia="Times New Roman"/>
          <w:color w:val="212121"/>
          <w:szCs w:val="24"/>
        </w:rPr>
        <w:t xml:space="preserve"> ανεβάζουν την παραγωγικότητα της εργασίας</w:t>
      </w:r>
      <w:r>
        <w:rPr>
          <w:rFonts w:eastAsia="Times New Roman"/>
          <w:color w:val="212121"/>
          <w:szCs w:val="24"/>
        </w:rPr>
        <w:t>,</w:t>
      </w:r>
      <w:r w:rsidRPr="007556A1">
        <w:rPr>
          <w:rFonts w:eastAsia="Times New Roman"/>
          <w:color w:val="212121"/>
          <w:szCs w:val="24"/>
        </w:rPr>
        <w:t xml:space="preserve"> ανεβάζουν το</w:t>
      </w:r>
      <w:r>
        <w:rPr>
          <w:rFonts w:eastAsia="Times New Roman"/>
          <w:color w:val="212121"/>
          <w:szCs w:val="24"/>
        </w:rPr>
        <w:t>ν</w:t>
      </w:r>
      <w:r w:rsidRPr="007556A1">
        <w:rPr>
          <w:rFonts w:eastAsia="Times New Roman"/>
          <w:color w:val="212121"/>
          <w:szCs w:val="24"/>
        </w:rPr>
        <w:t xml:space="preserve"> βαθμό εκμετάλλευσης και </w:t>
      </w:r>
      <w:r>
        <w:rPr>
          <w:rFonts w:eastAsia="Times New Roman"/>
          <w:color w:val="212121"/>
          <w:szCs w:val="24"/>
        </w:rPr>
        <w:t xml:space="preserve">με τις οποίες </w:t>
      </w:r>
      <w:r w:rsidRPr="007556A1">
        <w:rPr>
          <w:rFonts w:eastAsia="Times New Roman"/>
          <w:color w:val="212121"/>
          <w:szCs w:val="24"/>
        </w:rPr>
        <w:t>μεγαλώνει το χάσμα με το</w:t>
      </w:r>
      <w:r>
        <w:rPr>
          <w:rFonts w:eastAsia="Times New Roman"/>
          <w:color w:val="212121"/>
          <w:szCs w:val="24"/>
        </w:rPr>
        <w:t>ν</w:t>
      </w:r>
      <w:r w:rsidRPr="007556A1">
        <w:rPr>
          <w:rFonts w:eastAsia="Times New Roman"/>
          <w:color w:val="212121"/>
          <w:szCs w:val="24"/>
        </w:rPr>
        <w:t xml:space="preserve"> μισθό</w:t>
      </w:r>
      <w:r>
        <w:rPr>
          <w:rFonts w:eastAsia="Times New Roman"/>
          <w:color w:val="212121"/>
          <w:szCs w:val="24"/>
        </w:rPr>
        <w:t xml:space="preserve">. </w:t>
      </w:r>
    </w:p>
    <w:p w14:paraId="37394C50"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w:t>
      </w:r>
      <w:r w:rsidRPr="007556A1">
        <w:rPr>
          <w:rFonts w:eastAsia="Times New Roman"/>
          <w:color w:val="212121"/>
          <w:szCs w:val="24"/>
        </w:rPr>
        <w:t>ταν τα πανεπιστήμια άνοιξα</w:t>
      </w:r>
      <w:r>
        <w:rPr>
          <w:rFonts w:eastAsia="Times New Roman"/>
          <w:color w:val="212121"/>
          <w:szCs w:val="24"/>
        </w:rPr>
        <w:t>ν και μπήκαν</w:t>
      </w:r>
      <w:r w:rsidRPr="007556A1">
        <w:rPr>
          <w:rFonts w:eastAsia="Times New Roman"/>
          <w:color w:val="212121"/>
          <w:szCs w:val="24"/>
        </w:rPr>
        <w:t xml:space="preserve"> παιδιά και της εργατικής τάξης και μεσαίων στρωμάτων και της αγροτιάς</w:t>
      </w:r>
      <w:r>
        <w:rPr>
          <w:rFonts w:eastAsia="Times New Roman"/>
          <w:color w:val="212121"/>
          <w:szCs w:val="24"/>
        </w:rPr>
        <w:t>,</w:t>
      </w:r>
      <w:r w:rsidRPr="007556A1">
        <w:rPr>
          <w:rFonts w:eastAsia="Times New Roman"/>
          <w:color w:val="212121"/>
          <w:szCs w:val="24"/>
        </w:rPr>
        <w:t xml:space="preserve"> α</w:t>
      </w:r>
      <w:r w:rsidRPr="007556A1">
        <w:rPr>
          <w:rFonts w:eastAsia="Times New Roman"/>
          <w:color w:val="212121"/>
          <w:szCs w:val="24"/>
        </w:rPr>
        <w:t>υτό ήταν παροχή</w:t>
      </w:r>
      <w:r>
        <w:rPr>
          <w:rFonts w:eastAsia="Times New Roman"/>
          <w:color w:val="212121"/>
          <w:szCs w:val="24"/>
        </w:rPr>
        <w:t>; Μα, ήταν</w:t>
      </w:r>
      <w:r w:rsidRPr="007556A1">
        <w:rPr>
          <w:rFonts w:eastAsia="Times New Roman"/>
          <w:color w:val="212121"/>
          <w:szCs w:val="24"/>
        </w:rPr>
        <w:t xml:space="preserve"> αναγκαιότητα του συστήματος</w:t>
      </w:r>
      <w:r>
        <w:rPr>
          <w:rFonts w:eastAsia="Times New Roman"/>
          <w:color w:val="212121"/>
          <w:szCs w:val="24"/>
        </w:rPr>
        <w:t>! Ό</w:t>
      </w:r>
      <w:r w:rsidRPr="007556A1">
        <w:rPr>
          <w:rFonts w:eastAsia="Times New Roman"/>
          <w:color w:val="212121"/>
          <w:szCs w:val="24"/>
        </w:rPr>
        <w:t xml:space="preserve">ταν η χειρωνακτική δουλειά μειώνεται και ανεβαίνει η πιο σύνθετη </w:t>
      </w:r>
      <w:r>
        <w:rPr>
          <w:rFonts w:eastAsia="Times New Roman"/>
          <w:color w:val="212121"/>
          <w:szCs w:val="24"/>
        </w:rPr>
        <w:t>-</w:t>
      </w:r>
      <w:r w:rsidRPr="007556A1">
        <w:rPr>
          <w:rFonts w:eastAsia="Times New Roman"/>
          <w:color w:val="212121"/>
          <w:szCs w:val="24"/>
        </w:rPr>
        <w:t>ας το πούμε</w:t>
      </w:r>
      <w:r>
        <w:rPr>
          <w:rFonts w:eastAsia="Times New Roman"/>
          <w:color w:val="212121"/>
          <w:szCs w:val="24"/>
        </w:rPr>
        <w:t xml:space="preserve">- </w:t>
      </w:r>
      <w:r w:rsidRPr="007556A1">
        <w:rPr>
          <w:rFonts w:eastAsia="Times New Roman"/>
          <w:color w:val="212121"/>
          <w:szCs w:val="24"/>
        </w:rPr>
        <w:t>ειδικευμένη δουλειά</w:t>
      </w:r>
      <w:r>
        <w:rPr>
          <w:rFonts w:eastAsia="Times New Roman"/>
          <w:color w:val="212121"/>
          <w:szCs w:val="24"/>
        </w:rPr>
        <w:t>, π</w:t>
      </w:r>
      <w:r w:rsidRPr="007556A1">
        <w:rPr>
          <w:rFonts w:eastAsia="Times New Roman"/>
          <w:color w:val="212121"/>
          <w:szCs w:val="24"/>
        </w:rPr>
        <w:t xml:space="preserve">ρέπει να είναι πιο μορφωμένοι </w:t>
      </w:r>
      <w:r>
        <w:rPr>
          <w:rFonts w:eastAsia="Times New Roman"/>
          <w:color w:val="212121"/>
          <w:szCs w:val="24"/>
        </w:rPr>
        <w:t xml:space="preserve">οι </w:t>
      </w:r>
      <w:r w:rsidRPr="007556A1">
        <w:rPr>
          <w:rFonts w:eastAsia="Times New Roman"/>
          <w:color w:val="212121"/>
          <w:szCs w:val="24"/>
        </w:rPr>
        <w:t>εργάτες</w:t>
      </w:r>
      <w:r>
        <w:rPr>
          <w:rFonts w:eastAsia="Times New Roman"/>
          <w:color w:val="212121"/>
          <w:szCs w:val="24"/>
        </w:rPr>
        <w:t xml:space="preserve">. Επομένως, τι συζητάτε; </w:t>
      </w:r>
    </w:p>
    <w:p w14:paraId="37394C51"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θα το πω καθαρά: Μου προκάλεσ</w:t>
      </w:r>
      <w:r>
        <w:rPr>
          <w:rFonts w:eastAsia="Times New Roman"/>
          <w:color w:val="212121"/>
          <w:szCs w:val="24"/>
        </w:rPr>
        <w:t>ε –τι να σας πω;- κυριολεκτικά αηδία η τοποθέτηση που έκανε ο Π</w:t>
      </w:r>
      <w:r w:rsidRPr="007556A1">
        <w:rPr>
          <w:rFonts w:eastAsia="Times New Roman"/>
          <w:color w:val="212121"/>
          <w:szCs w:val="24"/>
        </w:rPr>
        <w:t xml:space="preserve">ρωθυπουργός </w:t>
      </w:r>
      <w:r>
        <w:rPr>
          <w:rFonts w:eastAsia="Times New Roman"/>
          <w:color w:val="212121"/>
          <w:szCs w:val="24"/>
        </w:rPr>
        <w:t>στη συνεδρίαση της Πολιτικής Ε</w:t>
      </w:r>
      <w:r w:rsidRPr="007556A1">
        <w:rPr>
          <w:rFonts w:eastAsia="Times New Roman"/>
          <w:color w:val="212121"/>
          <w:szCs w:val="24"/>
        </w:rPr>
        <w:t xml:space="preserve">πιτροπής </w:t>
      </w:r>
      <w:r>
        <w:rPr>
          <w:rFonts w:eastAsia="Times New Roman"/>
          <w:color w:val="212121"/>
          <w:szCs w:val="24"/>
        </w:rPr>
        <w:t>–δεν ξέρω πώς τη λέτε-</w:t>
      </w:r>
      <w:r w:rsidRPr="007556A1">
        <w:rPr>
          <w:rFonts w:eastAsia="Times New Roman"/>
          <w:color w:val="212121"/>
          <w:szCs w:val="24"/>
        </w:rPr>
        <w:t xml:space="preserve"> του ΣΥΡΙΖΑ</w:t>
      </w:r>
      <w:r>
        <w:rPr>
          <w:rFonts w:eastAsia="Times New Roman"/>
          <w:color w:val="212121"/>
          <w:szCs w:val="24"/>
        </w:rPr>
        <w:t>,</w:t>
      </w:r>
      <w:r w:rsidRPr="007556A1">
        <w:rPr>
          <w:rFonts w:eastAsia="Times New Roman"/>
          <w:color w:val="212121"/>
          <w:szCs w:val="24"/>
        </w:rPr>
        <w:t xml:space="preserve"> που είπε το εξής πράγμα</w:t>
      </w:r>
      <w:r>
        <w:rPr>
          <w:rFonts w:eastAsia="Times New Roman"/>
          <w:color w:val="212121"/>
          <w:szCs w:val="24"/>
        </w:rPr>
        <w:t>: «Η</w:t>
      </w:r>
      <w:r w:rsidRPr="007556A1">
        <w:rPr>
          <w:rFonts w:eastAsia="Times New Roman"/>
          <w:color w:val="212121"/>
          <w:szCs w:val="24"/>
        </w:rPr>
        <w:t xml:space="preserve"> Νέα </w:t>
      </w:r>
      <w:r>
        <w:rPr>
          <w:rFonts w:eastAsia="Times New Roman"/>
          <w:color w:val="212121"/>
          <w:szCs w:val="24"/>
        </w:rPr>
        <w:t>Δημοκρατία και το ΠΑΣΟΚ κατάντησαν</w:t>
      </w:r>
      <w:r w:rsidRPr="007556A1">
        <w:rPr>
          <w:rFonts w:eastAsia="Times New Roman"/>
          <w:color w:val="212121"/>
          <w:szCs w:val="24"/>
        </w:rPr>
        <w:t xml:space="preserve"> τους εργαζόμενους να τους λείπει </w:t>
      </w:r>
      <w:r>
        <w:rPr>
          <w:rFonts w:eastAsia="Times New Roman"/>
          <w:color w:val="212121"/>
          <w:szCs w:val="24"/>
        </w:rPr>
        <w:t>1</w:t>
      </w:r>
      <w:r w:rsidRPr="007556A1">
        <w:rPr>
          <w:rFonts w:eastAsia="Times New Roman"/>
          <w:color w:val="212121"/>
          <w:szCs w:val="24"/>
        </w:rPr>
        <w:t xml:space="preserve"> ευρώ </w:t>
      </w:r>
      <w:r w:rsidRPr="007556A1">
        <w:rPr>
          <w:rFonts w:eastAsia="Times New Roman"/>
          <w:color w:val="212121"/>
          <w:szCs w:val="24"/>
        </w:rPr>
        <w:t>από την τσέπη</w:t>
      </w:r>
      <w:r>
        <w:rPr>
          <w:rFonts w:eastAsia="Times New Roman"/>
          <w:color w:val="212121"/>
          <w:szCs w:val="24"/>
        </w:rPr>
        <w:t xml:space="preserve">. Εμείς τους δίνουμε </w:t>
      </w:r>
      <w:r w:rsidRPr="007556A1">
        <w:rPr>
          <w:rFonts w:eastAsia="Times New Roman"/>
          <w:color w:val="212121"/>
          <w:szCs w:val="24"/>
        </w:rPr>
        <w:t>20 ευρώ</w:t>
      </w:r>
      <w:r>
        <w:rPr>
          <w:rFonts w:eastAsia="Times New Roman"/>
          <w:color w:val="212121"/>
          <w:szCs w:val="24"/>
        </w:rPr>
        <w:t>». Δ</w:t>
      </w:r>
      <w:r w:rsidRPr="007556A1">
        <w:rPr>
          <w:rFonts w:eastAsia="Times New Roman"/>
          <w:color w:val="212121"/>
          <w:szCs w:val="24"/>
        </w:rPr>
        <w:t xml:space="preserve">εν ξέρω </w:t>
      </w:r>
      <w:r>
        <w:rPr>
          <w:rFonts w:eastAsia="Times New Roman"/>
          <w:color w:val="212121"/>
          <w:szCs w:val="24"/>
        </w:rPr>
        <w:lastRenderedPageBreak/>
        <w:t>πώς το λέει αυτό ο κύριος Πρωθυπουργός</w:t>
      </w:r>
      <w:r w:rsidRPr="007556A1">
        <w:rPr>
          <w:rFonts w:eastAsia="Times New Roman"/>
          <w:color w:val="212121"/>
          <w:szCs w:val="24"/>
        </w:rPr>
        <w:t xml:space="preserve"> και δεν </w:t>
      </w:r>
      <w:r>
        <w:rPr>
          <w:rFonts w:eastAsia="Times New Roman"/>
          <w:color w:val="212121"/>
          <w:szCs w:val="24"/>
        </w:rPr>
        <w:t xml:space="preserve">με </w:t>
      </w:r>
      <w:r w:rsidRPr="007556A1">
        <w:rPr>
          <w:rFonts w:eastAsia="Times New Roman"/>
          <w:color w:val="212121"/>
          <w:szCs w:val="24"/>
        </w:rPr>
        <w:t>ενδιαφέρουν οι προσωπικές του εμπειρίες</w:t>
      </w:r>
      <w:r>
        <w:rPr>
          <w:rFonts w:eastAsia="Times New Roman"/>
          <w:color w:val="212121"/>
          <w:szCs w:val="24"/>
        </w:rPr>
        <w:t>, γιατί η</w:t>
      </w:r>
      <w:r w:rsidRPr="007556A1">
        <w:rPr>
          <w:rFonts w:eastAsia="Times New Roman"/>
          <w:color w:val="212121"/>
          <w:szCs w:val="24"/>
        </w:rPr>
        <w:t xml:space="preserve"> πολιτική δεν χαράζεται ούτε </w:t>
      </w:r>
      <w:r>
        <w:rPr>
          <w:rFonts w:eastAsia="Times New Roman"/>
          <w:color w:val="212121"/>
          <w:szCs w:val="24"/>
        </w:rPr>
        <w:t xml:space="preserve">από </w:t>
      </w:r>
      <w:r w:rsidRPr="007556A1">
        <w:rPr>
          <w:rFonts w:eastAsia="Times New Roman"/>
          <w:color w:val="212121"/>
          <w:szCs w:val="24"/>
        </w:rPr>
        <w:t xml:space="preserve">τις δικές μου προσωπικές εμπειρίες και περιπέτειες ούτε </w:t>
      </w:r>
      <w:r>
        <w:rPr>
          <w:rFonts w:eastAsia="Times New Roman"/>
          <w:color w:val="212121"/>
          <w:szCs w:val="24"/>
        </w:rPr>
        <w:t xml:space="preserve">από </w:t>
      </w:r>
      <w:r w:rsidRPr="007556A1">
        <w:rPr>
          <w:rFonts w:eastAsia="Times New Roman"/>
          <w:color w:val="212121"/>
          <w:szCs w:val="24"/>
        </w:rPr>
        <w:t>τις</w:t>
      </w:r>
      <w:r>
        <w:rPr>
          <w:rFonts w:eastAsia="Times New Roman"/>
          <w:color w:val="212121"/>
          <w:szCs w:val="24"/>
        </w:rPr>
        <w:t xml:space="preserve"> προσωπικ</w:t>
      </w:r>
      <w:r>
        <w:rPr>
          <w:rFonts w:eastAsia="Times New Roman"/>
          <w:color w:val="212121"/>
          <w:szCs w:val="24"/>
        </w:rPr>
        <w:t>ές εμπειρίες του κ.</w:t>
      </w:r>
      <w:r w:rsidRPr="007556A1">
        <w:rPr>
          <w:rFonts w:eastAsia="Times New Roman"/>
          <w:color w:val="212121"/>
          <w:szCs w:val="24"/>
        </w:rPr>
        <w:t xml:space="preserve"> Τσίπρα</w:t>
      </w:r>
      <w:r>
        <w:rPr>
          <w:rFonts w:eastAsia="Times New Roman"/>
          <w:color w:val="212121"/>
          <w:szCs w:val="24"/>
        </w:rPr>
        <w:t>. Σ</w:t>
      </w:r>
      <w:r w:rsidRPr="007556A1">
        <w:rPr>
          <w:rFonts w:eastAsia="Times New Roman"/>
          <w:color w:val="212121"/>
          <w:szCs w:val="24"/>
        </w:rPr>
        <w:t xml:space="preserve">ε αυτόν που λείπει το </w:t>
      </w:r>
      <w:r>
        <w:rPr>
          <w:rFonts w:eastAsia="Times New Roman"/>
          <w:color w:val="212121"/>
          <w:szCs w:val="24"/>
        </w:rPr>
        <w:t>1</w:t>
      </w:r>
      <w:r w:rsidRPr="007556A1">
        <w:rPr>
          <w:rFonts w:eastAsia="Times New Roman"/>
          <w:color w:val="212121"/>
          <w:szCs w:val="24"/>
        </w:rPr>
        <w:t xml:space="preserve"> ευρώ</w:t>
      </w:r>
      <w:r>
        <w:rPr>
          <w:rFonts w:eastAsia="Times New Roman"/>
          <w:color w:val="212121"/>
          <w:szCs w:val="24"/>
        </w:rPr>
        <w:t>, φθάνει</w:t>
      </w:r>
      <w:r w:rsidRPr="007556A1">
        <w:rPr>
          <w:rFonts w:eastAsia="Times New Roman"/>
          <w:color w:val="212121"/>
          <w:szCs w:val="24"/>
        </w:rPr>
        <w:t xml:space="preserve"> να μην έχει </w:t>
      </w:r>
      <w:r>
        <w:rPr>
          <w:rFonts w:eastAsia="Times New Roman"/>
          <w:color w:val="212121"/>
          <w:szCs w:val="24"/>
        </w:rPr>
        <w:t xml:space="preserve">1 </w:t>
      </w:r>
      <w:r w:rsidRPr="007556A1">
        <w:rPr>
          <w:rFonts w:eastAsia="Times New Roman"/>
          <w:color w:val="212121"/>
          <w:szCs w:val="24"/>
        </w:rPr>
        <w:t>ευρώ στην τσέπη</w:t>
      </w:r>
      <w:r>
        <w:rPr>
          <w:rFonts w:eastAsia="Times New Roman"/>
          <w:color w:val="212121"/>
          <w:szCs w:val="24"/>
        </w:rPr>
        <w:t xml:space="preserve">, </w:t>
      </w:r>
      <w:r w:rsidRPr="007556A1">
        <w:rPr>
          <w:rFonts w:eastAsia="Times New Roman"/>
          <w:color w:val="212121"/>
          <w:szCs w:val="24"/>
        </w:rPr>
        <w:t>λείπουν πολύ περισσότερα</w:t>
      </w:r>
      <w:r>
        <w:rPr>
          <w:rFonts w:eastAsia="Times New Roman"/>
          <w:color w:val="212121"/>
          <w:szCs w:val="24"/>
        </w:rPr>
        <w:t xml:space="preserve">, </w:t>
      </w:r>
      <w:r w:rsidRPr="007556A1">
        <w:rPr>
          <w:rFonts w:eastAsia="Times New Roman"/>
          <w:color w:val="212121"/>
          <w:szCs w:val="24"/>
        </w:rPr>
        <w:t>του λείπουν 100</w:t>
      </w:r>
      <w:r>
        <w:rPr>
          <w:rFonts w:eastAsia="Times New Roman"/>
          <w:color w:val="212121"/>
          <w:szCs w:val="24"/>
        </w:rPr>
        <w:t xml:space="preserve"> ευρώ, </w:t>
      </w:r>
      <w:r w:rsidRPr="007556A1">
        <w:rPr>
          <w:rFonts w:eastAsia="Times New Roman"/>
          <w:color w:val="212121"/>
          <w:szCs w:val="24"/>
        </w:rPr>
        <w:t>200</w:t>
      </w:r>
      <w:r>
        <w:rPr>
          <w:rFonts w:eastAsia="Times New Roman"/>
          <w:color w:val="212121"/>
          <w:szCs w:val="24"/>
        </w:rPr>
        <w:t xml:space="preserve"> ευρώ, </w:t>
      </w:r>
      <w:r w:rsidRPr="007556A1">
        <w:rPr>
          <w:rFonts w:eastAsia="Times New Roman"/>
          <w:color w:val="212121"/>
          <w:szCs w:val="24"/>
        </w:rPr>
        <w:t>300</w:t>
      </w:r>
      <w:r>
        <w:rPr>
          <w:rFonts w:eastAsia="Times New Roman"/>
          <w:color w:val="212121"/>
          <w:szCs w:val="24"/>
        </w:rPr>
        <w:t xml:space="preserve"> ευρώ, </w:t>
      </w:r>
      <w:r w:rsidRPr="007556A1">
        <w:rPr>
          <w:rFonts w:eastAsia="Times New Roman"/>
          <w:color w:val="212121"/>
          <w:szCs w:val="24"/>
        </w:rPr>
        <w:t xml:space="preserve">500 </w:t>
      </w:r>
      <w:r>
        <w:rPr>
          <w:rFonts w:eastAsia="Times New Roman"/>
          <w:color w:val="212121"/>
          <w:szCs w:val="24"/>
        </w:rPr>
        <w:t xml:space="preserve">ευρώ. </w:t>
      </w:r>
    </w:p>
    <w:p w14:paraId="37394C52"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Και να θυμίσω και το </w:t>
      </w:r>
      <w:r w:rsidRPr="007556A1">
        <w:rPr>
          <w:rFonts w:eastAsia="Times New Roman"/>
          <w:color w:val="212121"/>
          <w:szCs w:val="24"/>
        </w:rPr>
        <w:t>τελευταίο</w:t>
      </w:r>
      <w:r>
        <w:rPr>
          <w:rFonts w:eastAsia="Times New Roman"/>
          <w:color w:val="212121"/>
          <w:szCs w:val="24"/>
        </w:rPr>
        <w:t>: Έ</w:t>
      </w:r>
      <w:r w:rsidRPr="007556A1">
        <w:rPr>
          <w:rFonts w:eastAsia="Times New Roman"/>
          <w:color w:val="212121"/>
          <w:szCs w:val="24"/>
        </w:rPr>
        <w:t xml:space="preserve">να προεκλογικό βίντεο που </w:t>
      </w:r>
      <w:r>
        <w:rPr>
          <w:rFonts w:eastAsia="Times New Roman"/>
          <w:color w:val="212121"/>
          <w:szCs w:val="24"/>
        </w:rPr>
        <w:t xml:space="preserve">είχε κυκλοφορήσει </w:t>
      </w:r>
      <w:r w:rsidRPr="007556A1">
        <w:rPr>
          <w:rFonts w:eastAsia="Times New Roman"/>
          <w:color w:val="212121"/>
          <w:szCs w:val="24"/>
        </w:rPr>
        <w:t xml:space="preserve">ο ΣΥΡΙΖΑ το </w:t>
      </w:r>
      <w:r>
        <w:rPr>
          <w:rFonts w:eastAsia="Times New Roman"/>
          <w:color w:val="212121"/>
          <w:szCs w:val="24"/>
        </w:rPr>
        <w:t>20</w:t>
      </w:r>
      <w:r w:rsidRPr="007556A1">
        <w:rPr>
          <w:rFonts w:eastAsia="Times New Roman"/>
          <w:color w:val="212121"/>
          <w:szCs w:val="24"/>
        </w:rPr>
        <w:t xml:space="preserve">15 και </w:t>
      </w:r>
      <w:r>
        <w:rPr>
          <w:rFonts w:eastAsia="Times New Roman"/>
          <w:color w:val="212121"/>
          <w:szCs w:val="24"/>
        </w:rPr>
        <w:t xml:space="preserve">με αυτήν την έννοια ο ΣΥΡΙΖΑ είναι πολύ συνεπής, </w:t>
      </w:r>
      <w:r w:rsidRPr="007556A1">
        <w:rPr>
          <w:rFonts w:eastAsia="Times New Roman"/>
          <w:color w:val="212121"/>
          <w:szCs w:val="24"/>
        </w:rPr>
        <w:t>αυτό υλοποίησε</w:t>
      </w:r>
      <w:r>
        <w:rPr>
          <w:rFonts w:eastAsia="Times New Roman"/>
          <w:color w:val="212121"/>
          <w:szCs w:val="24"/>
        </w:rPr>
        <w:t>.</w:t>
      </w:r>
      <w:r w:rsidRPr="007556A1">
        <w:rPr>
          <w:rFonts w:eastAsia="Times New Roman"/>
          <w:color w:val="212121"/>
          <w:szCs w:val="24"/>
        </w:rPr>
        <w:t xml:space="preserve"> </w:t>
      </w:r>
      <w:r>
        <w:rPr>
          <w:rFonts w:eastAsia="Times New Roman"/>
          <w:color w:val="212121"/>
          <w:szCs w:val="24"/>
        </w:rPr>
        <w:t>Δ</w:t>
      </w:r>
      <w:r w:rsidRPr="007556A1">
        <w:rPr>
          <w:rFonts w:eastAsia="Times New Roman"/>
          <w:color w:val="212121"/>
          <w:szCs w:val="24"/>
        </w:rPr>
        <w:t xml:space="preserve">εν είναι σωστό ότι σε αυτό ήταν </w:t>
      </w:r>
      <w:r>
        <w:rPr>
          <w:rFonts w:eastAsia="Times New Roman"/>
          <w:color w:val="212121"/>
          <w:szCs w:val="24"/>
        </w:rPr>
        <w:t>α</w:t>
      </w:r>
      <w:r w:rsidRPr="007556A1">
        <w:rPr>
          <w:rFonts w:eastAsia="Times New Roman"/>
          <w:color w:val="212121"/>
          <w:szCs w:val="24"/>
        </w:rPr>
        <w:t>συνεπής</w:t>
      </w:r>
      <w:r>
        <w:rPr>
          <w:rFonts w:eastAsia="Times New Roman"/>
          <w:color w:val="212121"/>
          <w:szCs w:val="24"/>
        </w:rPr>
        <w:t>. Δ</w:t>
      </w:r>
      <w:r w:rsidRPr="007556A1">
        <w:rPr>
          <w:rFonts w:eastAsia="Times New Roman"/>
          <w:color w:val="212121"/>
          <w:szCs w:val="24"/>
        </w:rPr>
        <w:t xml:space="preserve">είχνει </w:t>
      </w:r>
      <w:r>
        <w:rPr>
          <w:rFonts w:eastAsia="Times New Roman"/>
          <w:color w:val="212121"/>
          <w:szCs w:val="24"/>
        </w:rPr>
        <w:t xml:space="preserve">τον κ. Τσίπρα </w:t>
      </w:r>
      <w:r w:rsidRPr="007556A1">
        <w:rPr>
          <w:rFonts w:eastAsia="Times New Roman"/>
          <w:color w:val="212121"/>
          <w:szCs w:val="24"/>
        </w:rPr>
        <w:t>που συναντάει έναν ηλικιωμένο στο</w:t>
      </w:r>
      <w:r>
        <w:rPr>
          <w:rFonts w:eastAsia="Times New Roman"/>
          <w:color w:val="212121"/>
          <w:szCs w:val="24"/>
        </w:rPr>
        <w:t>ν</w:t>
      </w:r>
      <w:r w:rsidRPr="007556A1">
        <w:rPr>
          <w:rFonts w:eastAsia="Times New Roman"/>
          <w:color w:val="212121"/>
          <w:szCs w:val="24"/>
        </w:rPr>
        <w:t xml:space="preserve"> δρόμο και λέει ο </w:t>
      </w:r>
      <w:r>
        <w:rPr>
          <w:rFonts w:eastAsia="Times New Roman"/>
          <w:color w:val="212121"/>
          <w:szCs w:val="24"/>
        </w:rPr>
        <w:t>ηλικιωμένος: «</w:t>
      </w:r>
      <w:r w:rsidRPr="007556A1">
        <w:rPr>
          <w:rFonts w:eastAsia="Times New Roman"/>
          <w:color w:val="212121"/>
          <w:szCs w:val="24"/>
        </w:rPr>
        <w:t>Αλέξη</w:t>
      </w:r>
      <w:r>
        <w:rPr>
          <w:rFonts w:eastAsia="Times New Roman"/>
          <w:color w:val="212121"/>
          <w:szCs w:val="24"/>
        </w:rPr>
        <w:t>, αν</w:t>
      </w:r>
      <w:r w:rsidRPr="007556A1">
        <w:rPr>
          <w:rFonts w:eastAsia="Times New Roman"/>
          <w:color w:val="212121"/>
          <w:szCs w:val="24"/>
        </w:rPr>
        <w:t xml:space="preserve"> από τα δέκα κάνεις ένα</w:t>
      </w:r>
      <w:r>
        <w:rPr>
          <w:rFonts w:eastAsia="Times New Roman"/>
          <w:color w:val="212121"/>
          <w:szCs w:val="24"/>
        </w:rPr>
        <w:t>,</w:t>
      </w:r>
      <w:r w:rsidRPr="007556A1">
        <w:rPr>
          <w:rFonts w:eastAsia="Times New Roman"/>
          <w:color w:val="212121"/>
          <w:szCs w:val="24"/>
        </w:rPr>
        <w:t xml:space="preserve"> εγώ θ</w:t>
      </w:r>
      <w:r w:rsidRPr="007556A1">
        <w:rPr>
          <w:rFonts w:eastAsia="Times New Roman"/>
          <w:color w:val="212121"/>
          <w:szCs w:val="24"/>
        </w:rPr>
        <w:t>α σε στηρίξω</w:t>
      </w:r>
      <w:r>
        <w:rPr>
          <w:rFonts w:eastAsia="Times New Roman"/>
          <w:color w:val="212121"/>
          <w:szCs w:val="24"/>
        </w:rPr>
        <w:t>!». Α</w:t>
      </w:r>
      <w:r w:rsidRPr="007556A1">
        <w:rPr>
          <w:rFonts w:eastAsia="Times New Roman"/>
          <w:color w:val="212121"/>
          <w:szCs w:val="24"/>
        </w:rPr>
        <w:t>υτό</w:t>
      </w:r>
      <w:r>
        <w:rPr>
          <w:rFonts w:eastAsia="Times New Roman"/>
          <w:color w:val="212121"/>
          <w:szCs w:val="24"/>
        </w:rPr>
        <w:t>! Α</w:t>
      </w:r>
      <w:r w:rsidRPr="007556A1">
        <w:rPr>
          <w:rFonts w:eastAsia="Times New Roman"/>
          <w:color w:val="212121"/>
          <w:szCs w:val="24"/>
        </w:rPr>
        <w:t>υτό ήταν που έπρεπε να προσέξει ο κόσμος</w:t>
      </w:r>
      <w:r>
        <w:rPr>
          <w:rFonts w:eastAsia="Times New Roman"/>
          <w:color w:val="212121"/>
          <w:szCs w:val="24"/>
        </w:rPr>
        <w:t>. Δ</w:t>
      </w:r>
      <w:r w:rsidRPr="007556A1">
        <w:rPr>
          <w:rFonts w:eastAsia="Times New Roman"/>
          <w:color w:val="212121"/>
          <w:szCs w:val="24"/>
        </w:rPr>
        <w:t xml:space="preserve">εν θα το κάνουμε </w:t>
      </w:r>
      <w:r>
        <w:rPr>
          <w:rFonts w:eastAsia="Times New Roman"/>
          <w:color w:val="212121"/>
          <w:szCs w:val="24"/>
        </w:rPr>
        <w:t xml:space="preserve">εμείς </w:t>
      </w:r>
      <w:r w:rsidRPr="007556A1">
        <w:rPr>
          <w:rFonts w:eastAsia="Times New Roman"/>
          <w:color w:val="212121"/>
          <w:szCs w:val="24"/>
        </w:rPr>
        <w:t xml:space="preserve">βίντεο </w:t>
      </w:r>
      <w:r>
        <w:rPr>
          <w:rFonts w:eastAsia="Times New Roman"/>
          <w:color w:val="212121"/>
          <w:szCs w:val="24"/>
        </w:rPr>
        <w:t>ως ΚΚΕ. Α</w:t>
      </w:r>
      <w:r w:rsidRPr="007556A1">
        <w:rPr>
          <w:rFonts w:eastAsia="Times New Roman"/>
          <w:color w:val="212121"/>
          <w:szCs w:val="24"/>
        </w:rPr>
        <w:t>ν κάποιος μας έλεγε</w:t>
      </w:r>
      <w:r>
        <w:rPr>
          <w:rFonts w:eastAsia="Times New Roman"/>
          <w:color w:val="212121"/>
          <w:szCs w:val="24"/>
        </w:rPr>
        <w:t xml:space="preserve"> «</w:t>
      </w:r>
      <w:r w:rsidRPr="007556A1">
        <w:rPr>
          <w:rFonts w:eastAsia="Times New Roman"/>
          <w:color w:val="212121"/>
          <w:szCs w:val="24"/>
        </w:rPr>
        <w:t xml:space="preserve">αν από αυτά τα </w:t>
      </w:r>
      <w:r>
        <w:rPr>
          <w:rFonts w:eastAsia="Times New Roman"/>
          <w:color w:val="212121"/>
          <w:szCs w:val="24"/>
        </w:rPr>
        <w:t>δέκα που λέτε, τηρήσε</w:t>
      </w:r>
      <w:r w:rsidRPr="007556A1">
        <w:rPr>
          <w:rFonts w:eastAsia="Times New Roman"/>
          <w:color w:val="212121"/>
          <w:szCs w:val="24"/>
        </w:rPr>
        <w:t>τε το ένα</w:t>
      </w:r>
      <w:r>
        <w:rPr>
          <w:rFonts w:eastAsia="Times New Roman"/>
          <w:color w:val="212121"/>
          <w:szCs w:val="24"/>
        </w:rPr>
        <w:t>»,</w:t>
      </w:r>
      <w:r w:rsidRPr="007556A1">
        <w:rPr>
          <w:rFonts w:eastAsia="Times New Roman"/>
          <w:color w:val="212121"/>
          <w:szCs w:val="24"/>
        </w:rPr>
        <w:t xml:space="preserve"> ήταν αδύνατο να κάνουμε βίντεο</w:t>
      </w:r>
      <w:r>
        <w:rPr>
          <w:rFonts w:eastAsia="Times New Roman"/>
          <w:color w:val="212121"/>
          <w:szCs w:val="24"/>
        </w:rPr>
        <w:t>,</w:t>
      </w:r>
      <w:r w:rsidRPr="007556A1">
        <w:rPr>
          <w:rFonts w:eastAsia="Times New Roman"/>
          <w:color w:val="212121"/>
          <w:szCs w:val="24"/>
        </w:rPr>
        <w:t xml:space="preserve"> διότι θα ήταν προσβλητικό</w:t>
      </w:r>
      <w:r>
        <w:rPr>
          <w:rFonts w:eastAsia="Times New Roman"/>
          <w:color w:val="212121"/>
          <w:szCs w:val="24"/>
        </w:rPr>
        <w:t>. Εμείς π</w:t>
      </w:r>
      <w:r w:rsidRPr="007556A1">
        <w:rPr>
          <w:rFonts w:eastAsia="Times New Roman"/>
          <w:color w:val="212121"/>
          <w:szCs w:val="24"/>
        </w:rPr>
        <w:t xml:space="preserve">αλεύουμε </w:t>
      </w:r>
      <w:r>
        <w:rPr>
          <w:rFonts w:eastAsia="Times New Roman"/>
          <w:color w:val="212121"/>
          <w:szCs w:val="24"/>
        </w:rPr>
        <w:t>-</w:t>
      </w:r>
      <w:r w:rsidRPr="007556A1">
        <w:rPr>
          <w:rFonts w:eastAsia="Times New Roman"/>
          <w:color w:val="212121"/>
          <w:szCs w:val="24"/>
        </w:rPr>
        <w:t>δεν εί</w:t>
      </w:r>
      <w:r w:rsidRPr="007556A1">
        <w:rPr>
          <w:rFonts w:eastAsia="Times New Roman"/>
          <w:color w:val="212121"/>
          <w:szCs w:val="24"/>
        </w:rPr>
        <w:t>μαστε κυβέρνηση</w:t>
      </w:r>
      <w:r>
        <w:rPr>
          <w:rFonts w:eastAsia="Times New Roman"/>
          <w:color w:val="212121"/>
          <w:szCs w:val="24"/>
        </w:rPr>
        <w:t>-</w:t>
      </w:r>
      <w:r w:rsidRPr="007556A1">
        <w:rPr>
          <w:rFonts w:eastAsia="Times New Roman"/>
          <w:color w:val="212121"/>
          <w:szCs w:val="24"/>
        </w:rPr>
        <w:t xml:space="preserve"> για να ανταποκριθούμε και στα </w:t>
      </w:r>
      <w:r>
        <w:rPr>
          <w:rFonts w:eastAsia="Times New Roman"/>
          <w:color w:val="212121"/>
          <w:szCs w:val="24"/>
        </w:rPr>
        <w:t xml:space="preserve">δέκα που λέμε. </w:t>
      </w:r>
      <w:r>
        <w:rPr>
          <w:rFonts w:eastAsia="Times New Roman"/>
          <w:color w:val="212121"/>
          <w:szCs w:val="24"/>
        </w:rPr>
        <w:lastRenderedPageBreak/>
        <w:t>Α</w:t>
      </w:r>
      <w:r w:rsidRPr="007556A1">
        <w:rPr>
          <w:rFonts w:eastAsia="Times New Roman"/>
          <w:color w:val="212121"/>
          <w:szCs w:val="24"/>
        </w:rPr>
        <w:t xml:space="preserve">ν οι συνθήκες </w:t>
      </w:r>
      <w:r>
        <w:rPr>
          <w:rFonts w:eastAsia="Times New Roman"/>
          <w:color w:val="212121"/>
          <w:szCs w:val="24"/>
        </w:rPr>
        <w:t xml:space="preserve">σού επιτρέψουν να κάνεις τα εννιάμισι, κάνε έστω τα εννιάμισι. </w:t>
      </w:r>
    </w:p>
    <w:p w14:paraId="37394C53"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Επομένως, κινείστε </w:t>
      </w:r>
      <w:r w:rsidRPr="007556A1">
        <w:rPr>
          <w:rFonts w:eastAsia="Times New Roman"/>
          <w:color w:val="212121"/>
          <w:szCs w:val="24"/>
        </w:rPr>
        <w:t xml:space="preserve">στην ίδια ρότα </w:t>
      </w:r>
      <w:r>
        <w:rPr>
          <w:rFonts w:eastAsia="Times New Roman"/>
          <w:color w:val="212121"/>
          <w:szCs w:val="24"/>
        </w:rPr>
        <w:t>και –για να τελειώσω- δεν σας είδα να τσακώνεστε. Το Κυπριακό πάει για διχοτόμηση</w:t>
      </w:r>
      <w:r>
        <w:rPr>
          <w:rFonts w:eastAsia="Times New Roman"/>
          <w:color w:val="212121"/>
          <w:szCs w:val="24"/>
        </w:rPr>
        <w:t>. Καμ</w:t>
      </w:r>
      <w:r>
        <w:rPr>
          <w:rFonts w:eastAsia="Times New Roman"/>
          <w:color w:val="212121"/>
          <w:szCs w:val="24"/>
        </w:rPr>
        <w:t>μ</w:t>
      </w:r>
      <w:r>
        <w:rPr>
          <w:rFonts w:eastAsia="Times New Roman"/>
          <w:color w:val="212121"/>
          <w:szCs w:val="24"/>
        </w:rPr>
        <w:t xml:space="preserve">ία συζήτηση για αυτό! </w:t>
      </w:r>
    </w:p>
    <w:p w14:paraId="37394C54"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Η Ελλάδα έχει γίνει μία τεράστια στρατιωτική βάση. Οι δαπάνες που κάνουμε για το ΝΑΤΟ είναι τεράστιες, δυσανάλογες σε παγκόσμιο επίπεδο. Τέτοιοι καβγάδες δεν γίνονται. </w:t>
      </w:r>
    </w:p>
    <w:p w14:paraId="37394C55"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Τι καβγάδες γίνονται; Γίνονται</w:t>
      </w:r>
      <w:r w:rsidRPr="007556A1">
        <w:rPr>
          <w:rFonts w:eastAsia="Times New Roman"/>
          <w:color w:val="212121"/>
          <w:szCs w:val="24"/>
        </w:rPr>
        <w:t xml:space="preserve"> για το άρθρο 16</w:t>
      </w:r>
      <w:r>
        <w:rPr>
          <w:rFonts w:eastAsia="Times New Roman"/>
          <w:color w:val="212121"/>
          <w:szCs w:val="24"/>
        </w:rPr>
        <w:t>,</w:t>
      </w:r>
      <w:r w:rsidRPr="007556A1">
        <w:rPr>
          <w:rFonts w:eastAsia="Times New Roman"/>
          <w:color w:val="212121"/>
          <w:szCs w:val="24"/>
        </w:rPr>
        <w:t xml:space="preserve"> για τον </w:t>
      </w:r>
      <w:r>
        <w:rPr>
          <w:rFonts w:eastAsia="Times New Roman"/>
          <w:color w:val="212121"/>
          <w:szCs w:val="24"/>
        </w:rPr>
        <w:t xml:space="preserve">τάδε </w:t>
      </w:r>
      <w:r w:rsidRPr="007556A1">
        <w:rPr>
          <w:rFonts w:eastAsia="Times New Roman"/>
          <w:color w:val="212121"/>
          <w:szCs w:val="24"/>
        </w:rPr>
        <w:t>κολλητό του Μητσοτάκη</w:t>
      </w:r>
      <w:r>
        <w:rPr>
          <w:rFonts w:eastAsia="Times New Roman"/>
          <w:color w:val="212121"/>
          <w:szCs w:val="24"/>
        </w:rPr>
        <w:t>,</w:t>
      </w:r>
      <w:r w:rsidRPr="007556A1">
        <w:rPr>
          <w:rFonts w:eastAsia="Times New Roman"/>
          <w:color w:val="212121"/>
          <w:szCs w:val="24"/>
        </w:rPr>
        <w:t xml:space="preserve"> τον </w:t>
      </w:r>
      <w:r>
        <w:rPr>
          <w:rFonts w:eastAsia="Times New Roman"/>
          <w:color w:val="212121"/>
          <w:szCs w:val="24"/>
        </w:rPr>
        <w:t xml:space="preserve">τάδε </w:t>
      </w:r>
      <w:r w:rsidRPr="007556A1">
        <w:rPr>
          <w:rFonts w:eastAsia="Times New Roman"/>
          <w:color w:val="212121"/>
          <w:szCs w:val="24"/>
        </w:rPr>
        <w:t>κολλητό του ΣΥΡΙΖΑ</w:t>
      </w:r>
      <w:r>
        <w:rPr>
          <w:rFonts w:eastAsia="Times New Roman"/>
          <w:color w:val="212121"/>
          <w:szCs w:val="24"/>
        </w:rPr>
        <w:t>. Σιγά! Α</w:t>
      </w:r>
      <w:r w:rsidRPr="007556A1">
        <w:rPr>
          <w:rFonts w:eastAsia="Times New Roman"/>
          <w:color w:val="212121"/>
          <w:szCs w:val="24"/>
        </w:rPr>
        <w:t xml:space="preserve">υτές </w:t>
      </w:r>
      <w:r>
        <w:rPr>
          <w:rFonts w:eastAsia="Times New Roman"/>
          <w:color w:val="212121"/>
          <w:szCs w:val="24"/>
        </w:rPr>
        <w:t xml:space="preserve">και </w:t>
      </w:r>
      <w:r w:rsidRPr="007556A1">
        <w:rPr>
          <w:rFonts w:eastAsia="Times New Roman"/>
          <w:color w:val="212121"/>
          <w:szCs w:val="24"/>
        </w:rPr>
        <w:t>μόνο οι διαφορές αποδεικνύουν ότι σε λίγα χρόνια μπορεί να δει ο λαός και άλλα πράγματα</w:t>
      </w:r>
      <w:r>
        <w:rPr>
          <w:rFonts w:eastAsia="Times New Roman"/>
          <w:color w:val="212121"/>
          <w:szCs w:val="24"/>
        </w:rPr>
        <w:t>. Ό,</w:t>
      </w:r>
      <w:r w:rsidRPr="007556A1">
        <w:rPr>
          <w:rFonts w:eastAsia="Times New Roman"/>
          <w:color w:val="212121"/>
          <w:szCs w:val="24"/>
        </w:rPr>
        <w:t>τι νόμ</w:t>
      </w:r>
      <w:r>
        <w:rPr>
          <w:rFonts w:eastAsia="Times New Roman"/>
          <w:color w:val="212121"/>
          <w:szCs w:val="24"/>
        </w:rPr>
        <w:t>ιζε ότι δεν θα έβλεπε μέχρι το 201</w:t>
      </w:r>
      <w:r w:rsidRPr="007556A1">
        <w:rPr>
          <w:rFonts w:eastAsia="Times New Roman"/>
          <w:color w:val="212121"/>
          <w:szCs w:val="24"/>
        </w:rPr>
        <w:t xml:space="preserve">2 και μέχρι το </w:t>
      </w:r>
      <w:r>
        <w:rPr>
          <w:rFonts w:eastAsia="Times New Roman"/>
          <w:color w:val="212121"/>
          <w:szCs w:val="24"/>
        </w:rPr>
        <w:t>2015 μπορεί να το δει από το 2020, 20</w:t>
      </w:r>
      <w:r>
        <w:rPr>
          <w:rFonts w:eastAsia="Times New Roman"/>
          <w:color w:val="212121"/>
          <w:szCs w:val="24"/>
        </w:rPr>
        <w:t>21,</w:t>
      </w:r>
      <w:r w:rsidRPr="007556A1">
        <w:rPr>
          <w:rFonts w:eastAsia="Times New Roman"/>
          <w:color w:val="212121"/>
          <w:szCs w:val="24"/>
        </w:rPr>
        <w:t xml:space="preserve"> ή ακόμα και </w:t>
      </w:r>
      <w:r>
        <w:rPr>
          <w:rFonts w:eastAsia="Times New Roman"/>
          <w:color w:val="212121"/>
          <w:szCs w:val="24"/>
        </w:rPr>
        <w:t xml:space="preserve">από </w:t>
      </w:r>
      <w:r w:rsidRPr="007556A1">
        <w:rPr>
          <w:rFonts w:eastAsia="Times New Roman"/>
          <w:color w:val="212121"/>
          <w:szCs w:val="24"/>
        </w:rPr>
        <w:t xml:space="preserve">τις εκλογές του </w:t>
      </w:r>
      <w:r>
        <w:rPr>
          <w:rFonts w:eastAsia="Times New Roman"/>
          <w:color w:val="212121"/>
          <w:szCs w:val="24"/>
        </w:rPr>
        <w:t>20</w:t>
      </w:r>
      <w:r w:rsidRPr="007556A1">
        <w:rPr>
          <w:rFonts w:eastAsia="Times New Roman"/>
          <w:color w:val="212121"/>
          <w:szCs w:val="24"/>
        </w:rPr>
        <w:t>19</w:t>
      </w:r>
      <w:r>
        <w:rPr>
          <w:rFonts w:eastAsia="Times New Roman"/>
          <w:color w:val="212121"/>
          <w:szCs w:val="24"/>
        </w:rPr>
        <w:t>.</w:t>
      </w:r>
      <w:r w:rsidRPr="007556A1">
        <w:rPr>
          <w:rFonts w:eastAsia="Times New Roman"/>
          <w:color w:val="212121"/>
          <w:szCs w:val="24"/>
        </w:rPr>
        <w:t xml:space="preserve"> </w:t>
      </w:r>
    </w:p>
    <w:p w14:paraId="37394C56"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μέχρι να έρθει ο κ. Μεγαλομύστακας στο Βήμα, </w:t>
      </w:r>
      <w:r>
        <w:rPr>
          <w:rFonts w:eastAsia="Times New Roman"/>
          <w:color w:val="212121"/>
          <w:szCs w:val="24"/>
        </w:rPr>
        <w:t>γίνεται γνωστό στο Σ</w:t>
      </w:r>
      <w:r w:rsidRPr="007556A1">
        <w:rPr>
          <w:rFonts w:eastAsia="Times New Roman"/>
          <w:color w:val="212121"/>
          <w:szCs w:val="24"/>
        </w:rPr>
        <w:t xml:space="preserve">ώμα ότι </w:t>
      </w:r>
      <w:r w:rsidRPr="007556A1">
        <w:rPr>
          <w:rFonts w:eastAsia="Times New Roman"/>
          <w:color w:val="212121"/>
          <w:szCs w:val="24"/>
        </w:rPr>
        <w:t xml:space="preserve">τη </w:t>
      </w:r>
      <w:r>
        <w:rPr>
          <w:rFonts w:eastAsia="Times New Roman"/>
          <w:color w:val="212121"/>
          <w:szCs w:val="24"/>
        </w:rPr>
        <w:t xml:space="preserve">συνεδρίασή μας </w:t>
      </w:r>
      <w:r w:rsidRPr="007556A1">
        <w:rPr>
          <w:rFonts w:eastAsia="Times New Roman"/>
          <w:color w:val="212121"/>
          <w:szCs w:val="24"/>
        </w:rPr>
        <w:t>παρακολουθούν</w:t>
      </w:r>
      <w:r>
        <w:rPr>
          <w:rFonts w:eastAsia="Times New Roman"/>
          <w:color w:val="212121"/>
          <w:szCs w:val="24"/>
        </w:rPr>
        <w:t xml:space="preserve"> </w:t>
      </w:r>
      <w:r>
        <w:rPr>
          <w:rFonts w:eastAsia="Times New Roman"/>
          <w:color w:val="212121"/>
          <w:szCs w:val="24"/>
        </w:rPr>
        <w:t>από τα ά</w:t>
      </w:r>
      <w:r w:rsidRPr="007556A1">
        <w:rPr>
          <w:rFonts w:eastAsia="Times New Roman"/>
          <w:color w:val="212121"/>
          <w:szCs w:val="24"/>
        </w:rPr>
        <w:t>νω δυτικά θεωρεία</w:t>
      </w:r>
      <w:r>
        <w:rPr>
          <w:rFonts w:eastAsia="Times New Roman"/>
          <w:color w:val="212121"/>
          <w:szCs w:val="24"/>
        </w:rPr>
        <w:t>,</w:t>
      </w:r>
      <w:r w:rsidRPr="007556A1">
        <w:rPr>
          <w:rFonts w:eastAsia="Times New Roman"/>
          <w:color w:val="212121"/>
          <w:szCs w:val="24"/>
        </w:rPr>
        <w:t xml:space="preserve"> αφού </w:t>
      </w:r>
      <w:r>
        <w:rPr>
          <w:rFonts w:eastAsia="Times New Roman"/>
          <w:color w:val="212121"/>
          <w:szCs w:val="24"/>
        </w:rPr>
        <w:t xml:space="preserve">προηγουμένως </w:t>
      </w:r>
      <w:r>
        <w:rPr>
          <w:rFonts w:eastAsia="Times New Roman"/>
          <w:color w:val="212121"/>
          <w:szCs w:val="24"/>
        </w:rPr>
        <w:t>ξεναγήθηκαν στην έκθεση της α</w:t>
      </w:r>
      <w:r w:rsidRPr="007556A1">
        <w:rPr>
          <w:rFonts w:eastAsia="Times New Roman"/>
          <w:color w:val="212121"/>
          <w:szCs w:val="24"/>
        </w:rPr>
        <w:t xml:space="preserve">ίθουσας </w:t>
      </w:r>
      <w:r>
        <w:rPr>
          <w:rFonts w:eastAsia="Times New Roman"/>
          <w:color w:val="212121"/>
          <w:szCs w:val="24"/>
        </w:rPr>
        <w:t xml:space="preserve">«ΕΛΕΥΘΕΡΙΟΣ ΒΕΝΙΖΕΛΟΣ» </w:t>
      </w:r>
      <w:r>
        <w:rPr>
          <w:rFonts w:eastAsia="Times New Roman"/>
          <w:color w:val="212121"/>
          <w:szCs w:val="24"/>
        </w:rPr>
        <w:lastRenderedPageBreak/>
        <w:t xml:space="preserve">και </w:t>
      </w:r>
      <w:r w:rsidRPr="007556A1">
        <w:rPr>
          <w:rFonts w:eastAsia="Times New Roman"/>
          <w:color w:val="212121"/>
          <w:szCs w:val="24"/>
        </w:rPr>
        <w:t>ενημ</w:t>
      </w:r>
      <w:r>
        <w:rPr>
          <w:rFonts w:eastAsia="Times New Roman"/>
          <w:color w:val="212121"/>
          <w:szCs w:val="24"/>
        </w:rPr>
        <w:t>ερώθηκαν για την ιστορία του κτη</w:t>
      </w:r>
      <w:r w:rsidRPr="007556A1">
        <w:rPr>
          <w:rFonts w:eastAsia="Times New Roman"/>
          <w:color w:val="212121"/>
          <w:szCs w:val="24"/>
        </w:rPr>
        <w:t>ρίου και τον τρόπο</w:t>
      </w:r>
      <w:r>
        <w:rPr>
          <w:rFonts w:eastAsia="Times New Roman"/>
          <w:color w:val="212121"/>
          <w:szCs w:val="24"/>
        </w:rPr>
        <w:t xml:space="preserve"> οργάνωσης και λειτουργίας της Β</w:t>
      </w:r>
      <w:r w:rsidRPr="007556A1">
        <w:rPr>
          <w:rFonts w:eastAsia="Times New Roman"/>
          <w:color w:val="212121"/>
          <w:szCs w:val="24"/>
        </w:rPr>
        <w:t>ουλής</w:t>
      </w:r>
      <w:r>
        <w:rPr>
          <w:rFonts w:eastAsia="Times New Roman"/>
          <w:color w:val="212121"/>
          <w:szCs w:val="24"/>
        </w:rPr>
        <w:t xml:space="preserve">, τριάντα μαθήτριες και μαθητές και τρεις εκπαιδευτικοί </w:t>
      </w:r>
      <w:r>
        <w:rPr>
          <w:rFonts w:eastAsia="Times New Roman"/>
          <w:color w:val="212121"/>
          <w:szCs w:val="24"/>
        </w:rPr>
        <w:t xml:space="preserve">συνοδοί τους </w:t>
      </w:r>
      <w:r>
        <w:rPr>
          <w:rFonts w:eastAsia="Times New Roman"/>
          <w:color w:val="212121"/>
          <w:szCs w:val="24"/>
        </w:rPr>
        <w:t>από το Γ</w:t>
      </w:r>
      <w:r w:rsidRPr="007556A1">
        <w:rPr>
          <w:rFonts w:eastAsia="Times New Roman"/>
          <w:color w:val="212121"/>
          <w:szCs w:val="24"/>
        </w:rPr>
        <w:t>υμνάσιο και λυκειακές τά</w:t>
      </w:r>
      <w:r w:rsidRPr="007556A1">
        <w:rPr>
          <w:rFonts w:eastAsia="Times New Roman"/>
          <w:color w:val="212121"/>
          <w:szCs w:val="24"/>
        </w:rPr>
        <w:t xml:space="preserve">ξεις </w:t>
      </w:r>
      <w:r>
        <w:rPr>
          <w:rFonts w:eastAsia="Times New Roman"/>
          <w:color w:val="212121"/>
          <w:szCs w:val="24"/>
        </w:rPr>
        <w:t xml:space="preserve">Τσαρίτσανης Λάρισας. </w:t>
      </w:r>
    </w:p>
    <w:p w14:paraId="37394C57"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Η Βουλή </w:t>
      </w:r>
      <w:r>
        <w:rPr>
          <w:rFonts w:eastAsia="Times New Roman"/>
          <w:color w:val="212121"/>
          <w:szCs w:val="24"/>
        </w:rPr>
        <w:t>τού</w:t>
      </w:r>
      <w:r w:rsidRPr="007556A1">
        <w:rPr>
          <w:rFonts w:eastAsia="Times New Roman"/>
          <w:color w:val="212121"/>
          <w:szCs w:val="24"/>
        </w:rPr>
        <w:t>ς καλωσορίζει</w:t>
      </w:r>
      <w:r>
        <w:rPr>
          <w:rFonts w:eastAsia="Times New Roman"/>
          <w:color w:val="212121"/>
          <w:szCs w:val="24"/>
        </w:rPr>
        <w:t xml:space="preserve">. </w:t>
      </w:r>
    </w:p>
    <w:p w14:paraId="37394C58" w14:textId="77777777" w:rsidR="00B27939" w:rsidRDefault="00D93F4B">
      <w:pPr>
        <w:tabs>
          <w:tab w:val="left" w:pos="2738"/>
          <w:tab w:val="center" w:pos="4753"/>
          <w:tab w:val="left" w:pos="5723"/>
        </w:tabs>
        <w:spacing w:after="0" w:line="600" w:lineRule="auto"/>
        <w:ind w:firstLine="720"/>
        <w:jc w:val="center"/>
        <w:rPr>
          <w:rFonts w:eastAsia="Times New Roman"/>
          <w:color w:val="212121"/>
          <w:szCs w:val="24"/>
        </w:rPr>
      </w:pPr>
      <w:r>
        <w:rPr>
          <w:rFonts w:eastAsia="Times New Roman"/>
          <w:color w:val="212121"/>
          <w:szCs w:val="24"/>
        </w:rPr>
        <w:t>(Χειροκροτήματα απ</w:t>
      </w:r>
      <w:r>
        <w:rPr>
          <w:rFonts w:eastAsia="Times New Roman"/>
          <w:color w:val="212121"/>
          <w:szCs w:val="24"/>
        </w:rPr>
        <w:t xml:space="preserve">’ </w:t>
      </w:r>
      <w:r>
        <w:rPr>
          <w:rFonts w:eastAsia="Times New Roman"/>
          <w:color w:val="212121"/>
          <w:szCs w:val="24"/>
        </w:rPr>
        <w:t>όλες τις πτέρυγες της Βουλής)</w:t>
      </w:r>
    </w:p>
    <w:p w14:paraId="37394C59"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Κύριοι</w:t>
      </w:r>
      <w:r w:rsidRPr="007556A1">
        <w:rPr>
          <w:rFonts w:eastAsia="Times New Roman"/>
          <w:color w:val="212121"/>
          <w:szCs w:val="24"/>
        </w:rPr>
        <w:t xml:space="preserve"> συνάδελφοι</w:t>
      </w:r>
      <w:r>
        <w:rPr>
          <w:rFonts w:eastAsia="Times New Roman"/>
          <w:color w:val="212121"/>
          <w:szCs w:val="24"/>
        </w:rPr>
        <w:t>,</w:t>
      </w:r>
      <w:r w:rsidRPr="007556A1">
        <w:rPr>
          <w:rFonts w:eastAsia="Times New Roman"/>
          <w:color w:val="212121"/>
          <w:szCs w:val="24"/>
        </w:rPr>
        <w:t xml:space="preserve"> για να μην καταφύγουμε σ</w:t>
      </w:r>
      <w:r>
        <w:rPr>
          <w:rFonts w:eastAsia="Times New Roman"/>
          <w:color w:val="212121"/>
          <w:szCs w:val="24"/>
        </w:rPr>
        <w:t xml:space="preserve">τη μείωση του χρόνου των ομιλητών, </w:t>
      </w:r>
      <w:r w:rsidRPr="007556A1">
        <w:rPr>
          <w:rFonts w:eastAsia="Times New Roman"/>
          <w:color w:val="212121"/>
          <w:szCs w:val="24"/>
        </w:rPr>
        <w:t xml:space="preserve">απαραίτητη προϋπόθεση </w:t>
      </w:r>
      <w:r>
        <w:rPr>
          <w:rFonts w:eastAsia="Times New Roman"/>
          <w:color w:val="212121"/>
          <w:szCs w:val="24"/>
        </w:rPr>
        <w:t xml:space="preserve">είναι </w:t>
      </w:r>
      <w:r w:rsidRPr="007556A1">
        <w:rPr>
          <w:rFonts w:eastAsia="Times New Roman"/>
          <w:color w:val="212121"/>
          <w:szCs w:val="24"/>
        </w:rPr>
        <w:t>να τηρείται απαρεγκλίτως ο χρόνος</w:t>
      </w:r>
      <w:r>
        <w:rPr>
          <w:rFonts w:eastAsia="Times New Roman"/>
          <w:color w:val="212121"/>
          <w:szCs w:val="24"/>
        </w:rPr>
        <w:t>.</w:t>
      </w:r>
    </w:p>
    <w:p w14:paraId="37394C5A"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7556A1">
        <w:rPr>
          <w:rFonts w:eastAsia="Times New Roman"/>
          <w:color w:val="212121"/>
          <w:szCs w:val="24"/>
        </w:rPr>
        <w:t xml:space="preserve">ρχίζουμε </w:t>
      </w:r>
      <w:r>
        <w:rPr>
          <w:rFonts w:eastAsia="Times New Roman"/>
          <w:color w:val="212121"/>
          <w:szCs w:val="24"/>
        </w:rPr>
        <w:t>μ</w:t>
      </w:r>
      <w:r>
        <w:rPr>
          <w:rFonts w:eastAsia="Times New Roman"/>
          <w:color w:val="212121"/>
          <w:szCs w:val="24"/>
        </w:rPr>
        <w:t>ε τον κ</w:t>
      </w:r>
      <w:r>
        <w:rPr>
          <w:rFonts w:eastAsia="Times New Roman"/>
          <w:color w:val="212121"/>
          <w:szCs w:val="24"/>
        </w:rPr>
        <w:t>.</w:t>
      </w:r>
      <w:r>
        <w:rPr>
          <w:rFonts w:eastAsia="Times New Roman"/>
          <w:color w:val="212121"/>
          <w:szCs w:val="24"/>
        </w:rPr>
        <w:t xml:space="preserve"> Μ</w:t>
      </w:r>
      <w:r w:rsidRPr="007556A1">
        <w:rPr>
          <w:rFonts w:eastAsia="Times New Roman"/>
          <w:color w:val="212121"/>
          <w:szCs w:val="24"/>
        </w:rPr>
        <w:t>εγαλομύστακα την εφαρμογή του χρόνου</w:t>
      </w:r>
      <w:r>
        <w:rPr>
          <w:rFonts w:eastAsia="Times New Roman"/>
          <w:color w:val="212121"/>
          <w:szCs w:val="24"/>
        </w:rPr>
        <w:t xml:space="preserve">. </w:t>
      </w:r>
    </w:p>
    <w:p w14:paraId="37394C5B"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Ορίστε, κύριε συνάδελφε, έχετε τον λόγο. </w:t>
      </w:r>
    </w:p>
    <w:p w14:paraId="37394C5C"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ΑΝΑΣΤΑΣΙΟΣ ΜΕΓΑΛΟΜΥΣΤΑΚΑΣ: </w:t>
      </w:r>
      <w:r>
        <w:rPr>
          <w:rFonts w:eastAsia="Times New Roman"/>
          <w:color w:val="212121"/>
          <w:szCs w:val="24"/>
        </w:rPr>
        <w:t xml:space="preserve">Ευχαριστώ, κύριε Πρόεδρε και ελπίζω να τηρήσω τον χρόνο μου. </w:t>
      </w:r>
    </w:p>
    <w:p w14:paraId="37394C5D"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Πρώτα από όλα, πριν να ξεκινήσω την ομιλία μου, θ</w:t>
      </w:r>
      <w:r w:rsidRPr="007556A1">
        <w:rPr>
          <w:rFonts w:eastAsia="Times New Roman"/>
          <w:color w:val="212121"/>
          <w:szCs w:val="24"/>
        </w:rPr>
        <w:t xml:space="preserve">α </w:t>
      </w:r>
      <w:r>
        <w:rPr>
          <w:rFonts w:eastAsia="Times New Roman"/>
          <w:color w:val="212121"/>
          <w:szCs w:val="24"/>
        </w:rPr>
        <w:t>ήθελα να εκφράσω</w:t>
      </w:r>
      <w:r w:rsidRPr="007556A1">
        <w:rPr>
          <w:rFonts w:eastAsia="Times New Roman"/>
          <w:color w:val="212121"/>
          <w:szCs w:val="24"/>
        </w:rPr>
        <w:t xml:space="preserve"> το</w:t>
      </w:r>
      <w:r>
        <w:rPr>
          <w:rFonts w:eastAsia="Times New Roman"/>
          <w:color w:val="212121"/>
          <w:szCs w:val="24"/>
        </w:rPr>
        <w:t>ν</w:t>
      </w:r>
      <w:r w:rsidRPr="007556A1">
        <w:rPr>
          <w:rFonts w:eastAsia="Times New Roman"/>
          <w:color w:val="212121"/>
          <w:szCs w:val="24"/>
        </w:rPr>
        <w:t xml:space="preserve"> θυμό μου για αυτό που συνέβη χθες το βράδυ στο</w:t>
      </w:r>
      <w:r>
        <w:rPr>
          <w:rFonts w:eastAsia="Times New Roman"/>
          <w:color w:val="212121"/>
          <w:szCs w:val="24"/>
        </w:rPr>
        <w:t>ν</w:t>
      </w:r>
      <w:r w:rsidRPr="007556A1">
        <w:rPr>
          <w:rFonts w:eastAsia="Times New Roman"/>
          <w:color w:val="212121"/>
          <w:szCs w:val="24"/>
        </w:rPr>
        <w:t xml:space="preserve"> </w:t>
      </w:r>
      <w:r>
        <w:rPr>
          <w:rFonts w:eastAsia="Times New Roman"/>
          <w:color w:val="212121"/>
          <w:szCs w:val="24"/>
        </w:rPr>
        <w:t>«</w:t>
      </w:r>
      <w:r>
        <w:rPr>
          <w:rFonts w:eastAsia="Times New Roman"/>
          <w:color w:val="212121"/>
          <w:szCs w:val="24"/>
        </w:rPr>
        <w:t>ΣΚΑΪ</w:t>
      </w:r>
      <w:r>
        <w:rPr>
          <w:rFonts w:eastAsia="Times New Roman"/>
          <w:color w:val="212121"/>
          <w:szCs w:val="24"/>
        </w:rPr>
        <w:t>»</w:t>
      </w:r>
      <w:r w:rsidRPr="007556A1">
        <w:rPr>
          <w:rFonts w:eastAsia="Times New Roman"/>
          <w:color w:val="212121"/>
          <w:szCs w:val="24"/>
        </w:rPr>
        <w:t xml:space="preserve"> </w:t>
      </w:r>
      <w:r>
        <w:rPr>
          <w:rFonts w:eastAsia="Times New Roman"/>
          <w:color w:val="212121"/>
          <w:szCs w:val="24"/>
        </w:rPr>
        <w:t xml:space="preserve">και στην </w:t>
      </w:r>
      <w:r>
        <w:rPr>
          <w:rFonts w:eastAsia="Times New Roman"/>
          <w:color w:val="212121"/>
          <w:szCs w:val="24"/>
        </w:rPr>
        <w:t>«</w:t>
      </w:r>
      <w:r>
        <w:rPr>
          <w:rFonts w:eastAsia="Times New Roman"/>
          <w:color w:val="212121"/>
          <w:szCs w:val="24"/>
        </w:rPr>
        <w:t>ΚΑΘΗΜΕΡΙΝΗ</w:t>
      </w:r>
      <w:r>
        <w:rPr>
          <w:rFonts w:eastAsia="Times New Roman"/>
          <w:color w:val="212121"/>
          <w:szCs w:val="24"/>
        </w:rPr>
        <w:t>»</w:t>
      </w:r>
      <w:r>
        <w:rPr>
          <w:rFonts w:eastAsia="Times New Roman"/>
          <w:color w:val="212121"/>
          <w:szCs w:val="24"/>
        </w:rPr>
        <w:t>. Κ</w:t>
      </w:r>
      <w:r w:rsidRPr="007556A1">
        <w:rPr>
          <w:rFonts w:eastAsia="Times New Roman"/>
          <w:color w:val="212121"/>
          <w:szCs w:val="24"/>
        </w:rPr>
        <w:t xml:space="preserve">αι θέλω να δηλώσω </w:t>
      </w:r>
      <w:r>
        <w:rPr>
          <w:rFonts w:eastAsia="Times New Roman"/>
          <w:color w:val="212121"/>
          <w:szCs w:val="24"/>
        </w:rPr>
        <w:t>ότι εμείς ως Ένωση Κεντρώων</w:t>
      </w:r>
      <w:r w:rsidRPr="007556A1">
        <w:rPr>
          <w:rFonts w:eastAsia="Times New Roman"/>
          <w:color w:val="212121"/>
          <w:szCs w:val="24"/>
        </w:rPr>
        <w:t xml:space="preserve"> είμαστε εδώ για να κά</w:t>
      </w:r>
      <w:r w:rsidRPr="007556A1">
        <w:rPr>
          <w:rFonts w:eastAsia="Times New Roman"/>
          <w:color w:val="212121"/>
          <w:szCs w:val="24"/>
        </w:rPr>
        <w:lastRenderedPageBreak/>
        <w:t>νουμε τα πάντα</w:t>
      </w:r>
      <w:r>
        <w:rPr>
          <w:rFonts w:eastAsia="Times New Roman"/>
          <w:color w:val="212121"/>
          <w:szCs w:val="24"/>
        </w:rPr>
        <w:t>,</w:t>
      </w:r>
      <w:r w:rsidRPr="007556A1">
        <w:rPr>
          <w:rFonts w:eastAsia="Times New Roman"/>
          <w:color w:val="212121"/>
          <w:szCs w:val="24"/>
        </w:rPr>
        <w:t xml:space="preserve"> έτσι ώστε να αποφευχθούν τέτοιου είδους δολοφονικές επιθέσεις</w:t>
      </w:r>
      <w:r>
        <w:rPr>
          <w:rFonts w:eastAsia="Times New Roman"/>
          <w:color w:val="212121"/>
          <w:szCs w:val="24"/>
        </w:rPr>
        <w:t>. Διότι</w:t>
      </w:r>
      <w:r w:rsidRPr="007556A1">
        <w:rPr>
          <w:rFonts w:eastAsia="Times New Roman"/>
          <w:color w:val="212121"/>
          <w:szCs w:val="24"/>
        </w:rPr>
        <w:t xml:space="preserve"> </w:t>
      </w:r>
      <w:r>
        <w:rPr>
          <w:rFonts w:eastAsia="Times New Roman"/>
          <w:color w:val="212121"/>
          <w:szCs w:val="24"/>
        </w:rPr>
        <w:t>από τύχη μ</w:t>
      </w:r>
      <w:r w:rsidRPr="007556A1">
        <w:rPr>
          <w:rFonts w:eastAsia="Times New Roman"/>
          <w:color w:val="212121"/>
          <w:szCs w:val="24"/>
        </w:rPr>
        <w:t>άλλον δεν θρην</w:t>
      </w:r>
      <w:r w:rsidRPr="007556A1">
        <w:rPr>
          <w:rFonts w:eastAsia="Times New Roman"/>
          <w:color w:val="212121"/>
          <w:szCs w:val="24"/>
        </w:rPr>
        <w:t>ήσαμε θύματα</w:t>
      </w:r>
      <w:r>
        <w:rPr>
          <w:rFonts w:eastAsia="Times New Roman"/>
          <w:color w:val="212121"/>
          <w:szCs w:val="24"/>
        </w:rPr>
        <w:t>. Και για να συνεισφέρουν ό</w:t>
      </w:r>
      <w:r w:rsidRPr="007556A1">
        <w:rPr>
          <w:rFonts w:eastAsia="Times New Roman"/>
          <w:color w:val="212121"/>
          <w:szCs w:val="24"/>
        </w:rPr>
        <w:t>λοι σε αυτό</w:t>
      </w:r>
      <w:r>
        <w:rPr>
          <w:rFonts w:eastAsia="Times New Roman"/>
          <w:color w:val="212121"/>
          <w:szCs w:val="24"/>
        </w:rPr>
        <w:t>,</w:t>
      </w:r>
      <w:r w:rsidRPr="007556A1">
        <w:rPr>
          <w:rFonts w:eastAsia="Times New Roman"/>
          <w:color w:val="212121"/>
          <w:szCs w:val="24"/>
        </w:rPr>
        <w:t xml:space="preserve"> πρέπει να σταματήσουν και τα κόμματα να στοχοποιούν δημοσιογράφους με εμπάργκο </w:t>
      </w:r>
      <w:r>
        <w:rPr>
          <w:rFonts w:eastAsia="Times New Roman"/>
          <w:color w:val="212121"/>
          <w:szCs w:val="24"/>
        </w:rPr>
        <w:t>-</w:t>
      </w:r>
      <w:r w:rsidRPr="007556A1">
        <w:rPr>
          <w:rFonts w:eastAsia="Times New Roman"/>
          <w:color w:val="212121"/>
          <w:szCs w:val="24"/>
        </w:rPr>
        <w:t>και ο ένας και ο άλλος μεγάλος</w:t>
      </w:r>
      <w:r>
        <w:rPr>
          <w:rFonts w:eastAsia="Times New Roman"/>
          <w:color w:val="212121"/>
          <w:szCs w:val="24"/>
        </w:rPr>
        <w:t>-</w:t>
      </w:r>
      <w:r w:rsidRPr="007556A1">
        <w:rPr>
          <w:rFonts w:eastAsia="Times New Roman"/>
          <w:color w:val="212121"/>
          <w:szCs w:val="24"/>
        </w:rPr>
        <w:t xml:space="preserve"> και φυσικά και οι δημοσιογράφοι να σταματήσουν να υπηρετούν πολιτικές παρατάξεις</w:t>
      </w:r>
      <w:r>
        <w:rPr>
          <w:rFonts w:eastAsia="Times New Roman"/>
          <w:color w:val="212121"/>
          <w:szCs w:val="24"/>
        </w:rPr>
        <w:t>. Κ</w:t>
      </w:r>
      <w:r w:rsidRPr="007556A1">
        <w:rPr>
          <w:rFonts w:eastAsia="Times New Roman"/>
          <w:color w:val="212121"/>
          <w:szCs w:val="24"/>
        </w:rPr>
        <w:t>αι κλείνω</w:t>
      </w:r>
      <w:r w:rsidRPr="007556A1">
        <w:rPr>
          <w:rFonts w:eastAsia="Times New Roman"/>
          <w:color w:val="212121"/>
          <w:szCs w:val="24"/>
        </w:rPr>
        <w:t xml:space="preserve"> έτσι αυτό το θέμα</w:t>
      </w:r>
      <w:r>
        <w:rPr>
          <w:rFonts w:eastAsia="Times New Roman"/>
          <w:color w:val="212121"/>
          <w:szCs w:val="24"/>
        </w:rPr>
        <w:t xml:space="preserve">. </w:t>
      </w:r>
    </w:p>
    <w:p w14:paraId="37394C5E"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w:t>
      </w:r>
      <w:r w:rsidRPr="007556A1">
        <w:rPr>
          <w:rFonts w:eastAsia="Times New Roman"/>
          <w:color w:val="212121"/>
          <w:szCs w:val="24"/>
        </w:rPr>
        <w:t>έλω να ξεκινήσω την ομιλ</w:t>
      </w:r>
      <w:r>
        <w:rPr>
          <w:rFonts w:eastAsia="Times New Roman"/>
          <w:color w:val="212121"/>
          <w:szCs w:val="24"/>
        </w:rPr>
        <w:t>ία μου με κάτι που είπε ο κ. Μπαλτάς. Ε</w:t>
      </w:r>
      <w:r w:rsidRPr="007556A1">
        <w:rPr>
          <w:rFonts w:eastAsia="Times New Roman"/>
          <w:color w:val="212121"/>
          <w:szCs w:val="24"/>
        </w:rPr>
        <w:t>ίπε ότι ο προϋπολογισμός αποτυπώνει την πορεία μιας χώρας</w:t>
      </w:r>
      <w:r>
        <w:rPr>
          <w:rFonts w:eastAsia="Times New Roman"/>
          <w:color w:val="212121"/>
          <w:szCs w:val="24"/>
        </w:rPr>
        <w:t>. Κ</w:t>
      </w:r>
      <w:r w:rsidRPr="007556A1">
        <w:rPr>
          <w:rFonts w:eastAsia="Times New Roman"/>
          <w:color w:val="212121"/>
          <w:szCs w:val="24"/>
        </w:rPr>
        <w:t>αι αυτό ήταν πολύ σωστό</w:t>
      </w:r>
      <w:r>
        <w:rPr>
          <w:rFonts w:eastAsia="Times New Roman"/>
          <w:color w:val="212121"/>
          <w:szCs w:val="24"/>
        </w:rPr>
        <w:t>.</w:t>
      </w:r>
      <w:r w:rsidRPr="007556A1">
        <w:rPr>
          <w:rFonts w:eastAsia="Times New Roman"/>
          <w:color w:val="212121"/>
          <w:szCs w:val="24"/>
        </w:rPr>
        <w:t xml:space="preserve"> Επομένως</w:t>
      </w:r>
      <w:r>
        <w:rPr>
          <w:rFonts w:eastAsia="Times New Roman"/>
          <w:color w:val="212121"/>
          <w:szCs w:val="24"/>
        </w:rPr>
        <w:t xml:space="preserve">, </w:t>
      </w:r>
      <w:r w:rsidRPr="007556A1">
        <w:rPr>
          <w:rFonts w:eastAsia="Times New Roman"/>
          <w:color w:val="212121"/>
          <w:szCs w:val="24"/>
        </w:rPr>
        <w:t xml:space="preserve">αυτό που θα έπρεπε να ακούμε σήμερα </w:t>
      </w:r>
      <w:r>
        <w:rPr>
          <w:rFonts w:eastAsia="Times New Roman"/>
          <w:color w:val="212121"/>
          <w:szCs w:val="24"/>
        </w:rPr>
        <w:t>-</w:t>
      </w:r>
      <w:r w:rsidRPr="007556A1">
        <w:rPr>
          <w:rFonts w:eastAsia="Times New Roman"/>
          <w:color w:val="212121"/>
          <w:szCs w:val="24"/>
        </w:rPr>
        <w:t>κα</w:t>
      </w:r>
      <w:r>
        <w:rPr>
          <w:rFonts w:eastAsia="Times New Roman"/>
          <w:color w:val="212121"/>
          <w:szCs w:val="24"/>
        </w:rPr>
        <w:t>ι τις προηγούμενες μέρες, καθ’ όλη</w:t>
      </w:r>
      <w:r w:rsidRPr="007556A1">
        <w:rPr>
          <w:rFonts w:eastAsia="Times New Roman"/>
          <w:color w:val="212121"/>
          <w:szCs w:val="24"/>
        </w:rPr>
        <w:t xml:space="preserve"> τη</w:t>
      </w:r>
      <w:r w:rsidRPr="007556A1">
        <w:rPr>
          <w:rFonts w:eastAsia="Times New Roman"/>
          <w:color w:val="212121"/>
          <w:szCs w:val="24"/>
        </w:rPr>
        <w:t xml:space="preserve"> συζήτηση</w:t>
      </w:r>
      <w:r>
        <w:rPr>
          <w:rFonts w:eastAsia="Times New Roman"/>
          <w:color w:val="212121"/>
          <w:szCs w:val="24"/>
        </w:rPr>
        <w:t>- δ</w:t>
      </w:r>
      <w:r w:rsidRPr="007556A1">
        <w:rPr>
          <w:rFonts w:eastAsia="Times New Roman"/>
          <w:color w:val="212121"/>
          <w:szCs w:val="24"/>
        </w:rPr>
        <w:t xml:space="preserve">εν θα έπρεπε να είναι </w:t>
      </w:r>
      <w:r>
        <w:rPr>
          <w:rFonts w:eastAsia="Times New Roman"/>
          <w:color w:val="212121"/>
          <w:szCs w:val="24"/>
        </w:rPr>
        <w:t>το «φόροι</w:t>
      </w:r>
      <w:r w:rsidRPr="007556A1">
        <w:rPr>
          <w:rFonts w:eastAsia="Times New Roman"/>
          <w:color w:val="212121"/>
          <w:szCs w:val="24"/>
        </w:rPr>
        <w:t xml:space="preserve"> από </w:t>
      </w:r>
      <w:r>
        <w:rPr>
          <w:rFonts w:eastAsia="Times New Roman"/>
          <w:color w:val="212121"/>
          <w:szCs w:val="24"/>
        </w:rPr>
        <w:t>εδώ, φόροι από εκεί». «Π</w:t>
      </w:r>
      <w:r w:rsidRPr="007556A1">
        <w:rPr>
          <w:rFonts w:eastAsia="Times New Roman"/>
          <w:color w:val="212121"/>
          <w:szCs w:val="24"/>
        </w:rPr>
        <w:t>οιος έφερε τους περισσότερους</w:t>
      </w:r>
      <w:r>
        <w:rPr>
          <w:rFonts w:eastAsia="Times New Roman"/>
          <w:color w:val="212121"/>
          <w:szCs w:val="24"/>
        </w:rPr>
        <w:t>;»</w:t>
      </w:r>
      <w:r w:rsidRPr="007556A1">
        <w:rPr>
          <w:rFonts w:eastAsia="Times New Roman"/>
          <w:color w:val="212121"/>
          <w:szCs w:val="24"/>
        </w:rPr>
        <w:t xml:space="preserve"> λένε οι ΠΑΣΟΚ</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ΝΔ. Ε</w:t>
      </w:r>
      <w:r w:rsidRPr="007556A1">
        <w:rPr>
          <w:rFonts w:eastAsia="Times New Roman"/>
          <w:color w:val="212121"/>
          <w:szCs w:val="24"/>
        </w:rPr>
        <w:t>σ</w:t>
      </w:r>
      <w:r>
        <w:rPr>
          <w:rFonts w:eastAsia="Times New Roman"/>
          <w:color w:val="212121"/>
          <w:szCs w:val="24"/>
        </w:rPr>
        <w:t xml:space="preserve">είς υπερασπίζεστε ότι δεν φέρατε </w:t>
      </w:r>
      <w:r w:rsidRPr="007556A1">
        <w:rPr>
          <w:rFonts w:eastAsia="Times New Roman"/>
          <w:color w:val="212121"/>
          <w:szCs w:val="24"/>
        </w:rPr>
        <w:t>τόσο</w:t>
      </w:r>
      <w:r>
        <w:rPr>
          <w:rFonts w:eastAsia="Times New Roman"/>
          <w:color w:val="212121"/>
          <w:szCs w:val="24"/>
        </w:rPr>
        <w:t>υς. Κ</w:t>
      </w:r>
      <w:r w:rsidRPr="007556A1">
        <w:rPr>
          <w:rFonts w:eastAsia="Times New Roman"/>
          <w:color w:val="212121"/>
          <w:szCs w:val="24"/>
        </w:rPr>
        <w:t>αι στ</w:t>
      </w:r>
      <w:r>
        <w:rPr>
          <w:rFonts w:eastAsia="Times New Roman"/>
          <w:color w:val="212121"/>
          <w:szCs w:val="24"/>
        </w:rPr>
        <w:t>η συνέχεια παίζεται ένα τέτοιο γ</w:t>
      </w:r>
      <w:r w:rsidRPr="007556A1">
        <w:rPr>
          <w:rFonts w:eastAsia="Times New Roman"/>
          <w:color w:val="212121"/>
          <w:szCs w:val="24"/>
        </w:rPr>
        <w:t>αϊτανάκι</w:t>
      </w:r>
      <w:r>
        <w:rPr>
          <w:rFonts w:eastAsia="Times New Roman"/>
          <w:color w:val="212121"/>
          <w:szCs w:val="24"/>
        </w:rPr>
        <w:t>,</w:t>
      </w:r>
      <w:r w:rsidRPr="007556A1">
        <w:rPr>
          <w:rFonts w:eastAsia="Times New Roman"/>
          <w:color w:val="212121"/>
          <w:szCs w:val="24"/>
        </w:rPr>
        <w:t xml:space="preserve"> στο οποίο καταλαβαίνουμε όλοι </w:t>
      </w:r>
      <w:r>
        <w:rPr>
          <w:rFonts w:eastAsia="Times New Roman"/>
          <w:color w:val="212121"/>
          <w:szCs w:val="24"/>
        </w:rPr>
        <w:t>-</w:t>
      </w:r>
      <w:r w:rsidRPr="007556A1">
        <w:rPr>
          <w:rFonts w:eastAsia="Times New Roman"/>
          <w:color w:val="212121"/>
          <w:szCs w:val="24"/>
        </w:rPr>
        <w:t xml:space="preserve">και εσείς </w:t>
      </w:r>
      <w:r w:rsidRPr="007556A1">
        <w:rPr>
          <w:rFonts w:eastAsia="Times New Roman"/>
          <w:color w:val="212121"/>
          <w:szCs w:val="24"/>
        </w:rPr>
        <w:t>και οι πολίτες</w:t>
      </w:r>
      <w:r>
        <w:rPr>
          <w:rFonts w:eastAsia="Times New Roman"/>
          <w:color w:val="212121"/>
          <w:szCs w:val="24"/>
        </w:rPr>
        <w:t>-</w:t>
      </w:r>
      <w:r w:rsidRPr="007556A1">
        <w:rPr>
          <w:rFonts w:eastAsia="Times New Roman"/>
          <w:color w:val="212121"/>
          <w:szCs w:val="24"/>
        </w:rPr>
        <w:t xml:space="preserve"> ότι </w:t>
      </w:r>
      <w:r>
        <w:rPr>
          <w:rFonts w:eastAsia="Times New Roman"/>
          <w:color w:val="212121"/>
          <w:szCs w:val="24"/>
        </w:rPr>
        <w:t>οι φόροι που φέρατε ή</w:t>
      </w:r>
      <w:r w:rsidRPr="007556A1">
        <w:rPr>
          <w:rFonts w:eastAsia="Times New Roman"/>
          <w:color w:val="212121"/>
          <w:szCs w:val="24"/>
        </w:rPr>
        <w:t>ταν λόγω κακ</w:t>
      </w:r>
      <w:r>
        <w:rPr>
          <w:rFonts w:eastAsia="Times New Roman"/>
          <w:color w:val="212121"/>
          <w:szCs w:val="24"/>
        </w:rPr>
        <w:t>ού σχεδιασμού και για αυτό τους παίρνετε</w:t>
      </w:r>
      <w:r w:rsidRPr="007556A1">
        <w:rPr>
          <w:rFonts w:eastAsia="Times New Roman"/>
          <w:color w:val="212121"/>
          <w:szCs w:val="24"/>
        </w:rPr>
        <w:t xml:space="preserve"> πίσω</w:t>
      </w:r>
      <w:r>
        <w:rPr>
          <w:rFonts w:eastAsia="Times New Roman"/>
          <w:color w:val="212121"/>
          <w:szCs w:val="24"/>
        </w:rPr>
        <w:t>. Τ</w:t>
      </w:r>
      <w:r w:rsidRPr="007556A1">
        <w:rPr>
          <w:rFonts w:eastAsia="Times New Roman"/>
          <w:color w:val="212121"/>
          <w:szCs w:val="24"/>
        </w:rPr>
        <w:t>ο ίδι</w:t>
      </w:r>
      <w:r>
        <w:rPr>
          <w:rFonts w:eastAsia="Times New Roman"/>
          <w:color w:val="212121"/>
          <w:szCs w:val="24"/>
        </w:rPr>
        <w:t xml:space="preserve">ο θα έκαναν και οι προηγούμενοι, αν ήταν </w:t>
      </w:r>
      <w:r w:rsidRPr="007556A1">
        <w:rPr>
          <w:rFonts w:eastAsia="Times New Roman"/>
          <w:color w:val="212121"/>
          <w:szCs w:val="24"/>
        </w:rPr>
        <w:t>σήμερα κυβέρνηση</w:t>
      </w:r>
      <w:r>
        <w:rPr>
          <w:rFonts w:eastAsia="Times New Roman"/>
          <w:color w:val="212121"/>
          <w:szCs w:val="24"/>
        </w:rPr>
        <w:t>.</w:t>
      </w:r>
      <w:r w:rsidRPr="007556A1">
        <w:rPr>
          <w:rFonts w:eastAsia="Times New Roman"/>
          <w:color w:val="212121"/>
          <w:szCs w:val="24"/>
        </w:rPr>
        <w:t xml:space="preserve"> </w:t>
      </w:r>
    </w:p>
    <w:p w14:paraId="37394C5F"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7556A1">
        <w:rPr>
          <w:rFonts w:eastAsia="Times New Roman"/>
          <w:color w:val="212121"/>
          <w:szCs w:val="24"/>
        </w:rPr>
        <w:lastRenderedPageBreak/>
        <w:t>Επομένως</w:t>
      </w:r>
      <w:r>
        <w:rPr>
          <w:rFonts w:eastAsia="Times New Roman"/>
          <w:color w:val="212121"/>
          <w:szCs w:val="24"/>
        </w:rPr>
        <w:t>,</w:t>
      </w:r>
      <w:r w:rsidRPr="007556A1">
        <w:rPr>
          <w:rFonts w:eastAsia="Times New Roman"/>
          <w:color w:val="212121"/>
          <w:szCs w:val="24"/>
        </w:rPr>
        <w:t xml:space="preserve"> μη</w:t>
      </w:r>
      <w:r>
        <w:rPr>
          <w:rFonts w:eastAsia="Times New Roman"/>
          <w:color w:val="212121"/>
          <w:szCs w:val="24"/>
        </w:rPr>
        <w:t xml:space="preserve">ν μαλώνετε εδώ μέσα για το </w:t>
      </w:r>
      <w:r w:rsidRPr="007556A1">
        <w:rPr>
          <w:rFonts w:eastAsia="Times New Roman"/>
          <w:color w:val="212121"/>
          <w:szCs w:val="24"/>
        </w:rPr>
        <w:t>ποιος έ</w:t>
      </w:r>
      <w:r>
        <w:rPr>
          <w:rFonts w:eastAsia="Times New Roman"/>
          <w:color w:val="212121"/>
          <w:szCs w:val="24"/>
        </w:rPr>
        <w:t>φερε φόρους και ποιος μειώσεις κ</w:t>
      </w:r>
      <w:r w:rsidRPr="007556A1">
        <w:rPr>
          <w:rFonts w:eastAsia="Times New Roman"/>
          <w:color w:val="212121"/>
          <w:szCs w:val="24"/>
        </w:rPr>
        <w:t xml:space="preserve">αι ποιος </w:t>
      </w:r>
      <w:r>
        <w:rPr>
          <w:rFonts w:eastAsia="Times New Roman"/>
          <w:color w:val="212121"/>
          <w:szCs w:val="24"/>
        </w:rPr>
        <w:t>τους επαναφέρει και ποιος ό</w:t>
      </w:r>
      <w:r w:rsidRPr="007556A1">
        <w:rPr>
          <w:rFonts w:eastAsia="Times New Roman"/>
          <w:color w:val="212121"/>
          <w:szCs w:val="24"/>
        </w:rPr>
        <w:t>χι</w:t>
      </w:r>
      <w:r>
        <w:rPr>
          <w:rFonts w:eastAsia="Times New Roman"/>
          <w:color w:val="212121"/>
          <w:szCs w:val="24"/>
        </w:rPr>
        <w:t>. Θ</w:t>
      </w:r>
      <w:r w:rsidRPr="007556A1">
        <w:rPr>
          <w:rFonts w:eastAsia="Times New Roman"/>
          <w:color w:val="212121"/>
          <w:szCs w:val="24"/>
        </w:rPr>
        <w:t>α έπρεπε να αγωνιάτε για το πώς θα φέρουμε τη χώρα μας στο</w:t>
      </w:r>
      <w:r>
        <w:rPr>
          <w:rFonts w:eastAsia="Times New Roman"/>
          <w:color w:val="212121"/>
          <w:szCs w:val="24"/>
        </w:rPr>
        <w:t>ν σωστό</w:t>
      </w:r>
      <w:r w:rsidRPr="007556A1">
        <w:rPr>
          <w:rFonts w:eastAsia="Times New Roman"/>
          <w:color w:val="212121"/>
          <w:szCs w:val="24"/>
        </w:rPr>
        <w:t xml:space="preserve"> δρόμο</w:t>
      </w:r>
      <w:r>
        <w:rPr>
          <w:rFonts w:eastAsia="Times New Roman"/>
          <w:color w:val="212121"/>
          <w:szCs w:val="24"/>
        </w:rPr>
        <w:t xml:space="preserve">. </w:t>
      </w:r>
      <w:r w:rsidRPr="007556A1">
        <w:rPr>
          <w:rFonts w:eastAsia="Times New Roman"/>
          <w:color w:val="212121"/>
          <w:szCs w:val="24"/>
        </w:rPr>
        <w:t>Γιατί ακόμη δεν έχει έρθει</w:t>
      </w:r>
      <w:r>
        <w:rPr>
          <w:rFonts w:eastAsia="Times New Roman"/>
          <w:color w:val="212121"/>
          <w:szCs w:val="24"/>
        </w:rPr>
        <w:t>, παρ’ όλο</w:t>
      </w:r>
      <w:r w:rsidRPr="007556A1">
        <w:rPr>
          <w:rFonts w:eastAsia="Times New Roman"/>
          <w:color w:val="212121"/>
          <w:szCs w:val="24"/>
        </w:rPr>
        <w:t xml:space="preserve"> που βγήκε εδώ και </w:t>
      </w:r>
      <w:r>
        <w:rPr>
          <w:rFonts w:eastAsia="Times New Roman"/>
          <w:color w:val="212121"/>
          <w:szCs w:val="24"/>
        </w:rPr>
        <w:t>εκατό</w:t>
      </w:r>
      <w:r w:rsidRPr="007556A1">
        <w:rPr>
          <w:rFonts w:eastAsia="Times New Roman"/>
          <w:color w:val="212121"/>
          <w:szCs w:val="24"/>
        </w:rPr>
        <w:t xml:space="preserve"> και κάτι μέρες</w:t>
      </w:r>
      <w:r>
        <w:rPr>
          <w:rFonts w:eastAsia="Times New Roman"/>
          <w:color w:val="212121"/>
          <w:szCs w:val="24"/>
        </w:rPr>
        <w:t>,</w:t>
      </w:r>
      <w:r w:rsidRPr="007556A1">
        <w:rPr>
          <w:rFonts w:eastAsia="Times New Roman"/>
          <w:color w:val="212121"/>
          <w:szCs w:val="24"/>
        </w:rPr>
        <w:t xml:space="preserve"> όπ</w:t>
      </w:r>
      <w:r>
        <w:rPr>
          <w:rFonts w:eastAsia="Times New Roman"/>
          <w:color w:val="212121"/>
          <w:szCs w:val="24"/>
        </w:rPr>
        <w:t>ως λέτε εσείς,</w:t>
      </w:r>
      <w:r w:rsidRPr="007556A1">
        <w:rPr>
          <w:rFonts w:eastAsia="Times New Roman"/>
          <w:color w:val="212121"/>
          <w:szCs w:val="24"/>
        </w:rPr>
        <w:t xml:space="preserve"> από τα μνημόνια</w:t>
      </w:r>
      <w:r>
        <w:rPr>
          <w:rFonts w:eastAsia="Times New Roman"/>
          <w:color w:val="212121"/>
          <w:szCs w:val="24"/>
        </w:rPr>
        <w:t>.</w:t>
      </w:r>
    </w:p>
    <w:p w14:paraId="37394C60"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Τον ονομάσατε καινούργιο, μεταβατικό, με</w:t>
      </w:r>
      <w:r>
        <w:rPr>
          <w:rFonts w:eastAsia="Times New Roman"/>
          <w:color w:val="212121"/>
          <w:szCs w:val="24"/>
        </w:rPr>
        <w:t xml:space="preserve">ταμνημονιακό, </w:t>
      </w:r>
      <w:r w:rsidRPr="007556A1">
        <w:rPr>
          <w:rFonts w:eastAsia="Times New Roman"/>
          <w:color w:val="212121"/>
          <w:szCs w:val="24"/>
        </w:rPr>
        <w:t>αριστερό προϋπολογισμό αυτό</w:t>
      </w:r>
      <w:r>
        <w:rPr>
          <w:rFonts w:eastAsia="Times New Roman"/>
          <w:color w:val="212121"/>
          <w:szCs w:val="24"/>
        </w:rPr>
        <w:t>ν</w:t>
      </w:r>
      <w:r w:rsidRPr="007556A1">
        <w:rPr>
          <w:rFonts w:eastAsia="Times New Roman"/>
          <w:color w:val="212121"/>
          <w:szCs w:val="24"/>
        </w:rPr>
        <w:t xml:space="preserve"> τον προϋπολογισμό</w:t>
      </w:r>
      <w:r>
        <w:rPr>
          <w:rFonts w:eastAsia="Times New Roman"/>
          <w:color w:val="212121"/>
          <w:szCs w:val="24"/>
        </w:rPr>
        <w:t xml:space="preserve">. </w:t>
      </w:r>
      <w:r w:rsidRPr="007556A1">
        <w:rPr>
          <w:rFonts w:eastAsia="Times New Roman"/>
          <w:color w:val="212121"/>
          <w:szCs w:val="24"/>
        </w:rPr>
        <w:t>Ωστόσο εγώ τον βλέπω ως έναν προϋπολογισμό πλασματικά κοινωνικό</w:t>
      </w:r>
      <w:r>
        <w:rPr>
          <w:rFonts w:eastAsia="Times New Roman"/>
          <w:color w:val="212121"/>
          <w:szCs w:val="24"/>
        </w:rPr>
        <w:t>. Έ</w:t>
      </w:r>
      <w:r w:rsidRPr="007556A1">
        <w:rPr>
          <w:rFonts w:eastAsia="Times New Roman"/>
          <w:color w:val="212121"/>
          <w:szCs w:val="24"/>
        </w:rPr>
        <w:t xml:space="preserve">χετε </w:t>
      </w:r>
      <w:r>
        <w:rPr>
          <w:rFonts w:eastAsia="Times New Roman"/>
          <w:color w:val="212121"/>
          <w:szCs w:val="24"/>
        </w:rPr>
        <w:t>ως σημαία</w:t>
      </w:r>
      <w:r w:rsidRPr="007556A1">
        <w:rPr>
          <w:rFonts w:eastAsia="Times New Roman"/>
          <w:color w:val="212121"/>
          <w:szCs w:val="24"/>
        </w:rPr>
        <w:t xml:space="preserve"> το </w:t>
      </w:r>
      <w:r>
        <w:rPr>
          <w:rFonts w:eastAsia="Times New Roman"/>
          <w:color w:val="212121"/>
          <w:szCs w:val="24"/>
        </w:rPr>
        <w:t>«</w:t>
      </w:r>
      <w:r w:rsidRPr="007556A1">
        <w:rPr>
          <w:rFonts w:eastAsia="Times New Roman"/>
          <w:color w:val="212121"/>
          <w:szCs w:val="24"/>
        </w:rPr>
        <w:t>ένα κοινωνικό κράτος</w:t>
      </w:r>
      <w:r>
        <w:rPr>
          <w:rFonts w:eastAsia="Times New Roman"/>
          <w:color w:val="212121"/>
          <w:szCs w:val="24"/>
        </w:rPr>
        <w:t>», «το κράτος που νοιάζεται για τους πολίτες». Δ</w:t>
      </w:r>
      <w:r w:rsidRPr="007556A1">
        <w:rPr>
          <w:rFonts w:eastAsia="Times New Roman"/>
          <w:color w:val="212121"/>
          <w:szCs w:val="24"/>
        </w:rPr>
        <w:t>εν ισχύει αυτό</w:t>
      </w:r>
      <w:r>
        <w:rPr>
          <w:rFonts w:eastAsia="Times New Roman"/>
          <w:color w:val="212121"/>
          <w:szCs w:val="24"/>
        </w:rPr>
        <w:t>. Τ</w:t>
      </w:r>
      <w:r w:rsidRPr="007556A1">
        <w:rPr>
          <w:rFonts w:eastAsia="Times New Roman"/>
          <w:color w:val="212121"/>
          <w:szCs w:val="24"/>
        </w:rPr>
        <w:t xml:space="preserve">ο να νοιάζομαι για τους </w:t>
      </w:r>
      <w:r w:rsidRPr="007556A1">
        <w:rPr>
          <w:rFonts w:eastAsia="Times New Roman"/>
          <w:color w:val="212121"/>
          <w:szCs w:val="24"/>
        </w:rPr>
        <w:t xml:space="preserve">πολίτες δεν αποδεικνύεται με ένα επίδομα </w:t>
      </w:r>
      <w:r>
        <w:rPr>
          <w:rFonts w:eastAsia="Times New Roman"/>
          <w:color w:val="212121"/>
          <w:szCs w:val="24"/>
        </w:rPr>
        <w:t>ή με</w:t>
      </w:r>
      <w:r w:rsidRPr="007556A1">
        <w:rPr>
          <w:rFonts w:eastAsia="Times New Roman"/>
          <w:color w:val="212121"/>
          <w:szCs w:val="24"/>
        </w:rPr>
        <w:t xml:space="preserve"> μία παροχή που δεν είναι σταθερή</w:t>
      </w:r>
      <w:r>
        <w:rPr>
          <w:rFonts w:eastAsia="Times New Roman"/>
          <w:color w:val="212121"/>
          <w:szCs w:val="24"/>
        </w:rPr>
        <w:t xml:space="preserve"> και δεν αποβλέπει </w:t>
      </w:r>
      <w:r w:rsidRPr="007556A1">
        <w:rPr>
          <w:rFonts w:eastAsia="Times New Roman"/>
          <w:color w:val="212121"/>
          <w:szCs w:val="24"/>
        </w:rPr>
        <w:t>στο κοινό καλό</w:t>
      </w:r>
      <w:r>
        <w:rPr>
          <w:rFonts w:eastAsia="Times New Roman"/>
          <w:color w:val="212121"/>
          <w:szCs w:val="24"/>
        </w:rPr>
        <w:t>.</w:t>
      </w:r>
    </w:p>
    <w:p w14:paraId="37394C61" w14:textId="77777777" w:rsidR="00B27939" w:rsidRDefault="00D93F4B">
      <w:pPr>
        <w:tabs>
          <w:tab w:val="left" w:pos="2246"/>
        </w:tabs>
        <w:spacing w:after="0" w:line="600" w:lineRule="auto"/>
        <w:ind w:firstLine="680"/>
        <w:jc w:val="both"/>
        <w:rPr>
          <w:rFonts w:eastAsia="Times New Roman" w:cs="Times New Roman"/>
          <w:szCs w:val="24"/>
        </w:rPr>
      </w:pPr>
      <w:r>
        <w:rPr>
          <w:rFonts w:eastAsia="Times New Roman" w:cs="Times New Roman"/>
          <w:szCs w:val="24"/>
        </w:rPr>
        <w:t>Και γιατί το λέω αυτό; Γιατί, για να αποκτήσουμε τη δυνατότητα να μοιράζουμε τα πλεονάσματα, για να έχουμε πρώτα απ’ όλα πλεονάσματα, θα πρέπει</w:t>
      </w:r>
      <w:r>
        <w:rPr>
          <w:rFonts w:eastAsia="Times New Roman" w:cs="Times New Roman"/>
          <w:szCs w:val="24"/>
        </w:rPr>
        <w:t xml:space="preserve"> να στοχεύουμε στην ανάπτυξη. Δεν στοχεύουμε στην ανάπτυξη, όταν το πλεόνασμα υπερβαίνει κατά πολύ τον ρυθμό ανάπτυξης. Δεν γίνεται. Όσα και να κό</w:t>
      </w:r>
      <w:r>
        <w:rPr>
          <w:rFonts w:eastAsia="Times New Roman" w:cs="Times New Roman"/>
          <w:szCs w:val="24"/>
        </w:rPr>
        <w:lastRenderedPageBreak/>
        <w:t>ψουμε, που δεν μπορούμε και να κόψουμε πλέον από τους πολίτες άλλα, δεν πρόκειται να πετύχουμε την ανάπτυξη. Ε</w:t>
      </w:r>
      <w:r>
        <w:rPr>
          <w:rFonts w:eastAsia="Times New Roman" w:cs="Times New Roman"/>
          <w:szCs w:val="24"/>
        </w:rPr>
        <w:t xml:space="preserve">πομένως πρέπει να πάρουμε </w:t>
      </w:r>
      <w:r w:rsidRPr="00736DC4">
        <w:rPr>
          <w:rFonts w:eastAsia="Times New Roman" w:cs="Times New Roman"/>
          <w:szCs w:val="24"/>
        </w:rPr>
        <w:t xml:space="preserve">μια άλλη δέσμη </w:t>
      </w:r>
      <w:r>
        <w:rPr>
          <w:rFonts w:eastAsia="Times New Roman" w:cs="Times New Roman"/>
          <w:szCs w:val="24"/>
        </w:rPr>
        <w:t xml:space="preserve">μέτρων. </w:t>
      </w:r>
    </w:p>
    <w:p w14:paraId="37394C6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Αυτό που μας στενοχωρεί περισσότερο απ’ όλα είναι το γεγονός ότι δεν υπάρχει ουσιαστική μείωση του χρέους. Το χρέος εξακολουθεί να είναι μη βιώσιμο και η οικονομία μας να μην βαδίζει στα σωστά χνάρια. Μοιρά</w:t>
      </w:r>
      <w:r>
        <w:rPr>
          <w:rFonts w:eastAsia="Times New Roman" w:cs="Times New Roman"/>
          <w:szCs w:val="24"/>
        </w:rPr>
        <w:t>ζουμε ή μάλλον καλύτερα, μοιράζετε και υπόσχονται και οι επόμενοι ότι θα μοιράσουν με δανεικά. Αυτή η πολιτική ήταν που μας οδήγησε εδώ που βρισκόμαστε σήμερα. Αυτή είναι η πολιτική που οδήγησε στην κρίση των δέκα χρόνων και δεν ξέρουμε πόσο ακόμη θα κρατή</w:t>
      </w:r>
      <w:r>
        <w:rPr>
          <w:rFonts w:eastAsia="Times New Roman" w:cs="Times New Roman"/>
          <w:szCs w:val="24"/>
        </w:rPr>
        <w:t xml:space="preserve">σει. Έτσι μας βάλατε στα μνημόνια και συνεχίζουμε κατά κάποιον τρόπο να είμαστε σ’ αυτά. </w:t>
      </w:r>
    </w:p>
    <w:p w14:paraId="37394C6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Αυτό που θα έπρεπε να κάνει η κάθε κυβέρνηση είναι να εκμεταλλευθεί σε όλο το εύρος τους τις παραγωγικές δομές αυτής της χώρας. Και θα φέρω μερικά παραδείγματα. </w:t>
      </w:r>
    </w:p>
    <w:p w14:paraId="37394C6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Πρέπ</w:t>
      </w:r>
      <w:r>
        <w:rPr>
          <w:rFonts w:eastAsia="Times New Roman" w:cs="Times New Roman"/>
          <w:szCs w:val="24"/>
        </w:rPr>
        <w:t xml:space="preserve">ει να επενδύσουμε στον τουρισμό. Έχει αυξηθεί ο τουρισμός και τα έσοδα από τον τουρισμό. Ωστόσο αυτό δεν έγινε επειδή μια μέρα τα βελτιώσαμε όλα, αλλά πρέπει να δείτε τι </w:t>
      </w:r>
      <w:r>
        <w:rPr>
          <w:rFonts w:eastAsia="Times New Roman" w:cs="Times New Roman"/>
          <w:szCs w:val="24"/>
        </w:rPr>
        <w:lastRenderedPageBreak/>
        <w:t>έχει γίνει στην Τουρκία, στην Αίγυπτο, στην Τυνησία, στο Μαρόκο, στις γειτονικές χώρες</w:t>
      </w:r>
      <w:r>
        <w:rPr>
          <w:rFonts w:eastAsia="Times New Roman" w:cs="Times New Roman"/>
          <w:szCs w:val="24"/>
        </w:rPr>
        <w:t>, από τις οποίες έχουμε πάρει πολύ μεγάλο κομμάτι από τη δική τους πίτα στον τουρισμό, εξαιτίας της κρίσης που αντιμετωπίζουν όλες αυτές οι χώρες.</w:t>
      </w:r>
    </w:p>
    <w:p w14:paraId="37394C6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νοιαζόμαστε πραγματικά για τα μικρά καταλύματα. Φέρατε πριν από λίγες ημέρες για τον εναλλακτικό τουρισμό</w:t>
      </w:r>
      <w:r>
        <w:rPr>
          <w:rFonts w:eastAsia="Times New Roman" w:cs="Times New Roman"/>
          <w:szCs w:val="24"/>
        </w:rPr>
        <w:t xml:space="preserve"> ένα νομοσχέδιο που ψηφίστηκε. Είναι αργά να το φέρνετε τώρα. Είστε κοντά τέσσερα χρόνια στην Κυβέρνηση της χώρας. Πρέπει να αναπτύξουμε ακόμα και τον πιο μικρό παραγωγικό ιστό και στον τουρισμό, όπως θα έπρεπε να ενισχύσουμε και τους αγρότες. Δεν καταλαβα</w:t>
      </w:r>
      <w:r>
        <w:rPr>
          <w:rFonts w:eastAsia="Times New Roman" w:cs="Times New Roman"/>
          <w:szCs w:val="24"/>
        </w:rPr>
        <w:t xml:space="preserve">ίνω πώς γίνεται οι εφοπλιστές να μην πληρώνουν φόρο στο πετρέλαιο και οι αγρότες μας να πληρώνουν. Αυτό είναι δύσκολο να το χωνέψω, ειδικά από μια αριστερή Κυβέρνηση. </w:t>
      </w:r>
    </w:p>
    <w:p w14:paraId="37394C6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Επίσης, θα έπρεπε να είχατε δράσει άμεσα, έτσι ώστε να ενημερώσετε τους αγρότες για κάπο</w:t>
      </w:r>
      <w:r>
        <w:rPr>
          <w:rFonts w:eastAsia="Times New Roman" w:cs="Times New Roman"/>
          <w:szCs w:val="24"/>
        </w:rPr>
        <w:t xml:space="preserve">ια εργαλεία που έχουν, όπως είναι οι ΚΟΙΝΣΕΠ και οι συνεταιριστικές ομάδες. Εάν πάμε στο δικό μου χωριό, στο καφενείο και μιλήσουμε για ΚΟΙΝΣΕΠ και για συνεταιριστική ομάδα, οι αγρότες θα νομίζουν ότι μιλάμε </w:t>
      </w:r>
      <w:r>
        <w:rPr>
          <w:rFonts w:eastAsia="Times New Roman" w:cs="Times New Roman"/>
          <w:szCs w:val="24"/>
        </w:rPr>
        <w:lastRenderedPageBreak/>
        <w:t xml:space="preserve">για εξωγήινους. Δεν θα έπρεπε να οργανώσετε μια </w:t>
      </w:r>
      <w:r>
        <w:rPr>
          <w:rFonts w:eastAsia="Times New Roman" w:cs="Times New Roman"/>
          <w:szCs w:val="24"/>
        </w:rPr>
        <w:t>σχετική καμπάνια ενημέρωσής τους, ώστε να εκμεταλλευτούμε τα όπλα που εσείς φέρατε αυτήν τη φορά εντός του Κοινοβουλίου; Θα ακούν</w:t>
      </w:r>
      <w:r>
        <w:rPr>
          <w:rFonts w:eastAsia="Times New Roman" w:cs="Times New Roman"/>
          <w:szCs w:val="24"/>
        </w:rPr>
        <w:t>ε</w:t>
      </w:r>
      <w:r>
        <w:rPr>
          <w:rFonts w:eastAsia="Times New Roman" w:cs="Times New Roman"/>
          <w:szCs w:val="24"/>
        </w:rPr>
        <w:t xml:space="preserve"> ΚΟΙΝΣΕΠ και θα νομίζουν ότι είναι κάτι σαν τις ΜΚΟ. Ας βγάλουμε τους πολίτες αυτής της χώρας από το σκοτάδι. Έτσι θα έρθει η </w:t>
      </w:r>
      <w:r>
        <w:rPr>
          <w:rFonts w:eastAsia="Times New Roman" w:cs="Times New Roman"/>
          <w:szCs w:val="24"/>
        </w:rPr>
        <w:t xml:space="preserve">ανάπτυξη. </w:t>
      </w:r>
    </w:p>
    <w:p w14:paraId="37394C6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Είχαμε συνεδρίαση πριν από λίγες ημέρες για την ιχθυοκαλλιέργεια στην Επιτροπή Έρευνας και Τεχνολογίας. Τριάντα επτά χρόνια τώρα παλεύει ο κλάδος της ιχθυοκαλλιέργειας να χτίσει σοβαρές δομές μέσα στη χώρα και ευτυχώς το έχει καταφέρει. Το έχει </w:t>
      </w:r>
      <w:r>
        <w:rPr>
          <w:rFonts w:eastAsia="Times New Roman" w:cs="Times New Roman"/>
          <w:szCs w:val="24"/>
        </w:rPr>
        <w:t xml:space="preserve">καταφέρει, όμως, χωρίς την αρωγή του κράτους. Εκκρεμούν είκοσι πέντε προεδρικά διατάγματα για να ρυθμίσουν ζητήματά τους, όταν η ιχθυοκαλλιέργεια στην Ευρώπη είναι δεύτερη δύναμη και αναλογικά στο κέρδος </w:t>
      </w:r>
      <w:r w:rsidRPr="00736DC4">
        <w:rPr>
          <w:rFonts w:eastAsia="Times New Roman" w:cs="Times New Roman"/>
          <w:szCs w:val="24"/>
        </w:rPr>
        <w:t>όσον αφορά το τονάζ</w:t>
      </w:r>
      <w:r>
        <w:rPr>
          <w:rFonts w:eastAsia="Times New Roman" w:cs="Times New Roman"/>
          <w:szCs w:val="24"/>
        </w:rPr>
        <w:t xml:space="preserve"> είναι πρώτη. Ακόμα και εάν φύγει</w:t>
      </w:r>
      <w:r>
        <w:rPr>
          <w:rFonts w:eastAsia="Times New Roman" w:cs="Times New Roman"/>
          <w:szCs w:val="24"/>
        </w:rPr>
        <w:t xml:space="preserve"> το Ηνωμένο Βασίλειο από την Ευρώπη, πάλι θα είναι πρώτο. </w:t>
      </w:r>
    </w:p>
    <w:p w14:paraId="37394C6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Ήμασταν εμείς ή μάλλον ήταν αυτή η πολιτική που ήταν ανεπαρκής, που οδήγησε να φύγουν οι δικές μας μονάδες στην Τουρκία, που τους χαρίσαμε την τεχνογνωσία, τον τρόπο με τον </w:t>
      </w:r>
      <w:r>
        <w:rPr>
          <w:rFonts w:eastAsia="Times New Roman" w:cs="Times New Roman"/>
          <w:szCs w:val="24"/>
        </w:rPr>
        <w:lastRenderedPageBreak/>
        <w:t>οποίο θα έπρεπε να επενδ</w:t>
      </w:r>
      <w:r>
        <w:rPr>
          <w:rFonts w:eastAsia="Times New Roman" w:cs="Times New Roman"/>
          <w:szCs w:val="24"/>
        </w:rPr>
        <w:t>ύσουν οι εταιρείες εκεί και αυτήν τη στιγμή τους έχουμε κάνει την τρίτη δύναμη στον κόσμο. Γιατί να μην το εκμεταλλευτούμε εμείς;</w:t>
      </w:r>
    </w:p>
    <w:p w14:paraId="37394C6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Αυτά είναι που πρέπει να δούμε. Δεν μπορούμε να είμαστε εμείς που έχουμε τη φέτα στην Ελλάδα και να μην κάνουμε σοβαρούς ελέγχ</w:t>
      </w:r>
      <w:r>
        <w:rPr>
          <w:rFonts w:eastAsia="Times New Roman" w:cs="Times New Roman"/>
          <w:szCs w:val="24"/>
        </w:rPr>
        <w:t xml:space="preserve">ους, έτσι ώστε να μην μπαίνουν τα γάλατα απέξω και να τα βαφτίζουμε ελληνικά. Όλοι οι κτηνοτρόφοι να έβαζαν αιγοπρόβατα στην Ελλάδα, ενδεχομένως να μην έφταναν, για να παράγουμε φέτα ανάλογη της ζήτησης που υπάρχει παγκοσμίως. </w:t>
      </w:r>
    </w:p>
    <w:p w14:paraId="37394C6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Πώς θα έρθει η ανάπτυξη, όταν εσείς μειώνετε τις δημόσιες επενδύσεις; Πώς θα έρθει η ανάπτυξη από τον ιδιώτη, όταν δεν υπάρχει πολιτική σταθερότητα, όταν δεν εξοφλείτε εσείς, το κράτος, τους ιδιώτες, για να έχετε αυτό το πλεόνασμα για το οποίο υπερηφανεύεσ</w:t>
      </w:r>
      <w:r>
        <w:rPr>
          <w:rFonts w:eastAsia="Times New Roman" w:cs="Times New Roman"/>
          <w:szCs w:val="24"/>
        </w:rPr>
        <w:t xml:space="preserve">τε; Πώς θα πάμε μπροστά, εάν δεν εκμεταλλευτούμε τους νέους μας, το επιστημονικό προσωπικό μας; Έχω πει και άλλες φορές απ’ αυτό το Βήμα ότι εξαιτίας του </w:t>
      </w:r>
      <w:r>
        <w:rPr>
          <w:rFonts w:eastAsia="Times New Roman" w:cs="Times New Roman"/>
          <w:szCs w:val="24"/>
          <w:lang w:val="en-US"/>
        </w:rPr>
        <w:t>brain</w:t>
      </w:r>
      <w:r w:rsidRPr="0075755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r>
        <w:rPr>
          <w:rFonts w:eastAsia="Times New Roman" w:cs="Times New Roman"/>
          <w:szCs w:val="24"/>
        </w:rPr>
        <w:lastRenderedPageBreak/>
        <w:t>έχουμε κάνει δώρο τους επιστήμονές μας στο εξωτερικό, επιστήμονες τους οποίους οι ελληνικέ</w:t>
      </w:r>
      <w:r>
        <w:rPr>
          <w:rFonts w:eastAsia="Times New Roman" w:cs="Times New Roman"/>
          <w:szCs w:val="24"/>
        </w:rPr>
        <w:t xml:space="preserve">ς οικογένειες μόχθησαν για να τους σπουδάσουν. </w:t>
      </w:r>
    </w:p>
    <w:p w14:paraId="37394C6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Αυτά είναι που πρέπει να βλέπουμε και όχι μόνο εάν θα μοιράσουμε, που και αυτά είναι σημαντικά, σε κάποιες κοινωνικές ομάδες, αλλά θα πρέπει να δούμε πώς θα έρθει η ανάπτυξη. Δεν έρχεται ανάπτυξη με 36% ανεργ</w:t>
      </w:r>
      <w:r>
        <w:rPr>
          <w:rFonts w:eastAsia="Times New Roman" w:cs="Times New Roman"/>
          <w:szCs w:val="24"/>
        </w:rPr>
        <w:t>ία στους νέους. Ποιους ορίζουμε ως νέους; Αυτούς που είναι κάτω των είκοσι πέντε ετών. Δεν μπορούν αυτοί οι άνθρωποι να δημιουργήσουν με αυτό το ποσοστό ανεργίας, αλλά και με τα χαμηλά εισοδήματα που έχουν μέχρι σήμερα.</w:t>
      </w:r>
    </w:p>
    <w:p w14:paraId="37394C6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 να δούμε τι συμβαίνει και σήμερα</w:t>
      </w:r>
      <w:r>
        <w:rPr>
          <w:rFonts w:eastAsia="Times New Roman" w:cs="Times New Roman"/>
          <w:szCs w:val="24"/>
        </w:rPr>
        <w:t xml:space="preserve"> που μιλάμε. Η ΔΕΗ και οι τράπεζες καταρρέουν. Είμαστε προ κρίσης σ</w:t>
      </w:r>
      <w:r>
        <w:rPr>
          <w:rFonts w:eastAsia="Times New Roman" w:cs="Times New Roman"/>
          <w:szCs w:val="24"/>
        </w:rPr>
        <w:t>ε</w:t>
      </w:r>
      <w:r>
        <w:rPr>
          <w:rFonts w:eastAsia="Times New Roman" w:cs="Times New Roman"/>
          <w:szCs w:val="24"/>
        </w:rPr>
        <w:t xml:space="preserve"> αυτούς τους δυο τομείς. Η ανάπτυξη της Ελλάδας βαδίζει με ρυθμούς 1,4%, όταν στην Ευρώπη το ανάλογο ποσοστό είναι 2,4% και οι χώρες που βρίσκονται σε κατάσταση ανάλογη με τη δική μας, καλ</w:t>
      </w:r>
      <w:r>
        <w:rPr>
          <w:rFonts w:eastAsia="Times New Roman" w:cs="Times New Roman"/>
          <w:szCs w:val="24"/>
        </w:rPr>
        <w:t xml:space="preserve">πάζουν, όταν το χρέος μας είναι 180% του ΑΕΠ μας. Περίοδο χάριτος εγώ χαρακτηρίζω το 2019, στο οποίο μοιράζετε αυτά τα </w:t>
      </w:r>
      <w:r>
        <w:rPr>
          <w:rFonts w:eastAsia="Times New Roman" w:cs="Times New Roman"/>
          <w:szCs w:val="24"/>
        </w:rPr>
        <w:lastRenderedPageBreak/>
        <w:t xml:space="preserve">επιδόματα στον κόσμο. Είναι 180% επί του ΑΕΠ και μιλάμε για τη Βουλγαρία, όταν αυτή έχει 24% του ΑΕΠ της; </w:t>
      </w:r>
    </w:p>
    <w:p w14:paraId="37394C6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Είμαστε οι τελευταίοι στην Ευρ</w:t>
      </w:r>
      <w:r>
        <w:rPr>
          <w:rFonts w:eastAsia="Times New Roman" w:cs="Times New Roman"/>
          <w:szCs w:val="24"/>
        </w:rPr>
        <w:t xml:space="preserve">ώπη σε ιδιωτική κατανάλωση. Δεν βγήκαμε από τα μνημόνια έτσι ή δεν θα έπρεπε να βγούμε από τα μνημόνια έτσι. </w:t>
      </w:r>
    </w:p>
    <w:p w14:paraId="37394C6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Και τι κάνατε εσείς; Τα χρόνια διακυβέρνησής σας από το 2015 και ύστερα έχετε αυξήσει 2 δισεκατομμύρια τις δαπάνες για το </w:t>
      </w:r>
      <w:r>
        <w:rPr>
          <w:rFonts w:eastAsia="Times New Roman" w:cs="Times New Roman"/>
          <w:szCs w:val="24"/>
        </w:rPr>
        <w:t>δ</w:t>
      </w:r>
      <w:r>
        <w:rPr>
          <w:rFonts w:eastAsia="Times New Roman" w:cs="Times New Roman"/>
          <w:szCs w:val="24"/>
        </w:rPr>
        <w:t>ημόσιο, όταν προχθές άκ</w:t>
      </w:r>
      <w:r>
        <w:rPr>
          <w:rFonts w:eastAsia="Times New Roman" w:cs="Times New Roman"/>
          <w:szCs w:val="24"/>
        </w:rPr>
        <w:t>ουσα τον κ. Παππά να λέει ότι το 2019 θα εξασφαλίσουμε 400 εκατομμύρια, γιατί θα ψηφιοποιήσουμε όλες τις δημόσιες υπηρεσίες. Χρειαζόσασταν τόσα χρόνια, για να το κάνετε; Εάν το κάνατε από την αρχή, θα ήταν μια μεταρρύθμιση αναπτυξιακή, θα εξασφαλίζατε πάνω</w:t>
      </w:r>
      <w:r>
        <w:rPr>
          <w:rFonts w:eastAsia="Times New Roman" w:cs="Times New Roman"/>
          <w:szCs w:val="24"/>
        </w:rPr>
        <w:t xml:space="preserve"> από 1 δισεκατομμύριο μέχρι σήμερα. Γιατί να το κάνετε το 2019; Γιατί να αφήσετε να περάσουν τέσσερα και πλέον χρόνια, για να το κάνετε; Αυτές τις μεταρρυθμίσεις χρειαζόμασταν, αυτά τα αντίμετρα και όχι να φέρνετε την περικοπή των συντάξεων και μετά να την</w:t>
      </w:r>
      <w:r>
        <w:rPr>
          <w:rFonts w:eastAsia="Times New Roman" w:cs="Times New Roman"/>
          <w:szCs w:val="24"/>
        </w:rPr>
        <w:t xml:space="preserve"> παίρνετε πίσω, γιατί δεν κάνατε έναν σωστό σχεδιασμό. </w:t>
      </w:r>
    </w:p>
    <w:p w14:paraId="37394C6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Για να κλείσω, επειδή ανάλογα πράγματα ακούμε και από την Αξιωματική Αντιπολίτευση, θα πω ότι εγώ, όντας κεντρώος </w:t>
      </w:r>
      <w:r>
        <w:rPr>
          <w:rFonts w:eastAsia="Times New Roman" w:cs="Times New Roman"/>
          <w:szCs w:val="24"/>
        </w:rPr>
        <w:lastRenderedPageBreak/>
        <w:t xml:space="preserve">και βλέποντας με θετική ματιά τις προσπάθειες όλων, όσων φυσικά είναι προς όφελος της </w:t>
      </w:r>
      <w:r>
        <w:rPr>
          <w:rFonts w:eastAsia="Times New Roman" w:cs="Times New Roman"/>
          <w:szCs w:val="24"/>
        </w:rPr>
        <w:t>χώρας μας, θα πάρω ως τεκμήριο καλής πίστης και πατριωτισμού την πρόθεσή σας να αλλάξετε και εσείς και οι επόμενοι τη χώρα μας. Όμως για να συμβεί αυτό, πρέπει να καθίσετε σ</w:t>
      </w:r>
      <w:r>
        <w:rPr>
          <w:rFonts w:eastAsia="Times New Roman" w:cs="Times New Roman"/>
          <w:szCs w:val="24"/>
        </w:rPr>
        <w:t>ε</w:t>
      </w:r>
      <w:r>
        <w:rPr>
          <w:rFonts w:eastAsia="Times New Roman" w:cs="Times New Roman"/>
          <w:szCs w:val="24"/>
        </w:rPr>
        <w:t xml:space="preserve"> ένα τραπέζι και να τα βρείτε μεταξύ σας, με όλο το πολιτικό σύστημα, γιατί μόνο έ</w:t>
      </w:r>
      <w:r>
        <w:rPr>
          <w:rFonts w:eastAsia="Times New Roman" w:cs="Times New Roman"/>
          <w:szCs w:val="24"/>
        </w:rPr>
        <w:t xml:space="preserve">τσι θα δείξουμε στιβαρότητα, σοβαρότητα στους δανειστές, στους συνεταίρους που έχουμε στην Ευρωπαϊκή Ένωση, για να δείξουμε με πυγμή ποιοι είμαστε και τι θέλουμε. </w:t>
      </w:r>
    </w:p>
    <w:p w14:paraId="37394C7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Μόνοι σας, και εσείς και οι προηγούμενοι, το μόνο που καταφέρατε ήταν να φέρετε μνημόνια. Όσ</w:t>
      </w:r>
      <w:r>
        <w:rPr>
          <w:rFonts w:eastAsia="Times New Roman" w:cs="Times New Roman"/>
          <w:szCs w:val="24"/>
        </w:rPr>
        <w:t>ο και να τα κατηγορείτε, αυτό καταφέρατε. Επομένως δοκιμάστε και τη λύση που προτείνουμε εμείς, δοκιμάστε να μοιράσετε τον λόγο σε όλους όσους βρίσκονται μέσα σ’ αυτό το Κοινοβούλιο. Μόνο να κερδίσετε έχετε απ’  αυτό και τίποτα λιγότερο. Μόνο με αυτή τη νο</w:t>
      </w:r>
      <w:r>
        <w:rPr>
          <w:rFonts w:eastAsia="Times New Roman" w:cs="Times New Roman"/>
          <w:szCs w:val="24"/>
        </w:rPr>
        <w:t xml:space="preserve">οτροπία θα πάμε μπροστά και με κανενός είδους περικοπή, όπως αυτή που γίνεται στη δαπάνη για την παιδεία, όπως αυτή που κάνετε στον τομέα της υγείας. </w:t>
      </w:r>
    </w:p>
    <w:p w14:paraId="37394C7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Οφείλουμε όλοι μας, ολόκληρο το πολιτικό σύστημα, να αποδείξουμε –γιατί το χρωστάμε στην Ελλάδα μας- ότι </w:t>
      </w:r>
      <w:r>
        <w:rPr>
          <w:rFonts w:eastAsia="Times New Roman" w:cs="Times New Roman"/>
          <w:szCs w:val="24"/>
        </w:rPr>
        <w:t xml:space="preserve">πραγματικά νοιαζόμαστε για όλους τους Έλληνες. Χρωστάμε στους συμπολίτες μας να τους δώσουμε πίσω την ελπίδα, που το πολιτικό σύστημα τους άρπαξε. </w:t>
      </w:r>
    </w:p>
    <w:p w14:paraId="37394C7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7394C73" w14:textId="77777777" w:rsidR="00B27939" w:rsidRDefault="00D93F4B">
      <w:pPr>
        <w:spacing w:after="0"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Ένωσης Κεντρώων</w:t>
      </w:r>
      <w:r w:rsidRPr="00D421B6">
        <w:rPr>
          <w:rFonts w:eastAsia="Times New Roman" w:cs="Times New Roman"/>
          <w:szCs w:val="24"/>
        </w:rPr>
        <w:t>)</w:t>
      </w:r>
    </w:p>
    <w:p w14:paraId="37394C74" w14:textId="77777777" w:rsidR="00B27939" w:rsidRDefault="00D93F4B">
      <w:pPr>
        <w:spacing w:after="0" w:line="600" w:lineRule="auto"/>
        <w:ind w:firstLine="720"/>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Κ</w:t>
      </w:r>
      <w:r>
        <w:rPr>
          <w:rFonts w:eastAsia="Times New Roman" w:cs="Times New Roman"/>
          <w:szCs w:val="24"/>
        </w:rPr>
        <w:t xml:space="preserve">ι εμείς σας ευχαριστούμε και για την τήρηση του χρόνου. </w:t>
      </w:r>
    </w:p>
    <w:p w14:paraId="37394C75" w14:textId="77777777" w:rsidR="00B27939" w:rsidRDefault="00D93F4B">
      <w:pPr>
        <w:spacing w:after="0" w:line="600" w:lineRule="auto"/>
        <w:ind w:firstLine="720"/>
        <w:rPr>
          <w:rFonts w:eastAsia="Times New Roman" w:cs="Times New Roman"/>
          <w:szCs w:val="24"/>
        </w:rPr>
      </w:pPr>
      <w:r>
        <w:rPr>
          <w:rFonts w:eastAsia="Times New Roman" w:cs="Times New Roman"/>
          <w:szCs w:val="24"/>
        </w:rPr>
        <w:t>Ο Πρόεδρος, ο κ. Τραγάκης, έχει τον λόγο.</w:t>
      </w:r>
    </w:p>
    <w:p w14:paraId="37394C76" w14:textId="77777777" w:rsidR="00B27939" w:rsidRDefault="00D93F4B">
      <w:pPr>
        <w:tabs>
          <w:tab w:val="center" w:pos="4753"/>
          <w:tab w:val="left" w:pos="6156"/>
        </w:tabs>
        <w:spacing w:after="0" w:line="600" w:lineRule="auto"/>
        <w:ind w:firstLine="720"/>
        <w:jc w:val="both"/>
        <w:rPr>
          <w:rFonts w:eastAsia="Times New Roman"/>
          <w:szCs w:val="24"/>
        </w:rPr>
      </w:pPr>
      <w:r w:rsidRPr="00B4426E">
        <w:rPr>
          <w:rFonts w:eastAsia="Times New Roman"/>
          <w:b/>
          <w:szCs w:val="24"/>
        </w:rPr>
        <w:t xml:space="preserve">ΙΩΑΝΝΗΣ ΤΡΑΓΑΚΗΣ: </w:t>
      </w:r>
      <w:r w:rsidRPr="00B4426E">
        <w:rPr>
          <w:rFonts w:eastAsia="Times New Roman"/>
          <w:szCs w:val="24"/>
        </w:rPr>
        <w:t>Το σημερινό τρομοκρατικό χτύπημα στο</w:t>
      </w:r>
      <w:r>
        <w:rPr>
          <w:rFonts w:eastAsia="Times New Roman"/>
          <w:szCs w:val="24"/>
        </w:rPr>
        <w:t>ν</w:t>
      </w:r>
      <w:r w:rsidRPr="00B4426E">
        <w:rPr>
          <w:rFonts w:eastAsia="Times New Roman"/>
          <w:szCs w:val="24"/>
        </w:rPr>
        <w:t xml:space="preserve"> </w:t>
      </w:r>
      <w:r>
        <w:rPr>
          <w:rFonts w:eastAsia="Times New Roman"/>
          <w:szCs w:val="24"/>
        </w:rPr>
        <w:t>«</w:t>
      </w:r>
      <w:r w:rsidRPr="00B4426E">
        <w:rPr>
          <w:rFonts w:eastAsia="Times New Roman"/>
          <w:szCs w:val="24"/>
        </w:rPr>
        <w:t>ΣΚΑΪ</w:t>
      </w:r>
      <w:r>
        <w:rPr>
          <w:rFonts w:eastAsia="Times New Roman"/>
          <w:szCs w:val="24"/>
        </w:rPr>
        <w:t>»</w:t>
      </w:r>
      <w:r w:rsidRPr="00B4426E">
        <w:rPr>
          <w:rFonts w:eastAsia="Times New Roman"/>
          <w:szCs w:val="24"/>
        </w:rPr>
        <w:t xml:space="preserve"> και στην </w:t>
      </w:r>
      <w:r>
        <w:rPr>
          <w:rFonts w:eastAsia="Times New Roman"/>
          <w:szCs w:val="24"/>
        </w:rPr>
        <w:t>«</w:t>
      </w:r>
      <w:r w:rsidRPr="00B4426E">
        <w:rPr>
          <w:rFonts w:eastAsia="Times New Roman"/>
          <w:szCs w:val="24"/>
        </w:rPr>
        <w:t>ΚΑΘΗΜΕΡΙΝΗ</w:t>
      </w:r>
      <w:r>
        <w:rPr>
          <w:rFonts w:eastAsia="Times New Roman"/>
          <w:szCs w:val="24"/>
        </w:rPr>
        <w:t>»</w:t>
      </w:r>
      <w:r w:rsidRPr="00B4426E">
        <w:rPr>
          <w:rFonts w:eastAsia="Times New Roman"/>
          <w:szCs w:val="24"/>
        </w:rPr>
        <w:t xml:space="preserve"> </w:t>
      </w:r>
      <w:r>
        <w:rPr>
          <w:rFonts w:eastAsia="Times New Roman"/>
          <w:szCs w:val="24"/>
        </w:rPr>
        <w:t>μάς συγκλόνισε όλους. Α</w:t>
      </w:r>
      <w:r w:rsidRPr="00B4426E">
        <w:rPr>
          <w:rFonts w:eastAsia="Times New Roman"/>
          <w:szCs w:val="24"/>
        </w:rPr>
        <w:t>πόδειξη είναι ότι το κυρίαρχο όργανο της Βουλής</w:t>
      </w:r>
      <w:r>
        <w:rPr>
          <w:rFonts w:eastAsia="Times New Roman"/>
          <w:szCs w:val="24"/>
        </w:rPr>
        <w:t>,</w:t>
      </w:r>
      <w:r w:rsidRPr="00B4426E">
        <w:rPr>
          <w:rFonts w:eastAsia="Times New Roman"/>
          <w:szCs w:val="24"/>
        </w:rPr>
        <w:t xml:space="preserve"> </w:t>
      </w:r>
      <w:r w:rsidRPr="00B4426E">
        <w:rPr>
          <w:rFonts w:eastAsia="Times New Roman"/>
          <w:szCs w:val="24"/>
        </w:rPr>
        <w:t>η Διάσκεψη των Προέδρων</w:t>
      </w:r>
      <w:r>
        <w:rPr>
          <w:rFonts w:eastAsia="Times New Roman"/>
          <w:szCs w:val="24"/>
        </w:rPr>
        <w:t>,</w:t>
      </w:r>
      <w:r w:rsidRPr="00B4426E">
        <w:rPr>
          <w:rFonts w:eastAsia="Times New Roman"/>
          <w:szCs w:val="24"/>
        </w:rPr>
        <w:t xml:space="preserve"> καταδίκασε ομόφωνα το τρομοκρατικό χτύπημα και επικρότησε τις δηλώσεις του κυρίου Προέδρου </w:t>
      </w:r>
      <w:r>
        <w:rPr>
          <w:rFonts w:eastAsia="Times New Roman"/>
          <w:szCs w:val="24"/>
        </w:rPr>
        <w:t>μας,</w:t>
      </w:r>
      <w:r w:rsidRPr="00B4426E">
        <w:rPr>
          <w:rFonts w:eastAsia="Times New Roman"/>
          <w:szCs w:val="24"/>
        </w:rPr>
        <w:t xml:space="preserve"> ο οποίος μίλησε για όλο το Κοινοβούλιο</w:t>
      </w:r>
      <w:r>
        <w:rPr>
          <w:rFonts w:eastAsia="Times New Roman"/>
          <w:szCs w:val="24"/>
        </w:rPr>
        <w:t>.</w:t>
      </w:r>
    </w:p>
    <w:p w14:paraId="37394C77"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Κ</w:t>
      </w:r>
      <w:r w:rsidRPr="00B4426E">
        <w:rPr>
          <w:rFonts w:eastAsia="Times New Roman"/>
          <w:szCs w:val="24"/>
        </w:rPr>
        <w:t xml:space="preserve">άθε φορά που </w:t>
      </w:r>
      <w:r>
        <w:rPr>
          <w:rFonts w:eastAsia="Times New Roman"/>
          <w:szCs w:val="24"/>
        </w:rPr>
        <w:t>μιλάω</w:t>
      </w:r>
      <w:r w:rsidRPr="00B4426E">
        <w:rPr>
          <w:rFonts w:eastAsia="Times New Roman"/>
          <w:szCs w:val="24"/>
        </w:rPr>
        <w:t xml:space="preserve"> για τον </w:t>
      </w:r>
      <w:r>
        <w:rPr>
          <w:rFonts w:eastAsia="Times New Roman"/>
          <w:szCs w:val="24"/>
        </w:rPr>
        <w:t>προϋπολογισμό, λέω</w:t>
      </w:r>
      <w:r w:rsidRPr="00B4426E">
        <w:rPr>
          <w:rFonts w:eastAsia="Times New Roman"/>
          <w:szCs w:val="24"/>
        </w:rPr>
        <w:t xml:space="preserve"> ότι ο προϋπολογισμός είναι το σημαντικότερο νομοσχέδιο που φέρνει </w:t>
      </w:r>
      <w:r w:rsidRPr="00B4426E">
        <w:rPr>
          <w:rFonts w:eastAsia="Times New Roman"/>
          <w:szCs w:val="24"/>
        </w:rPr>
        <w:lastRenderedPageBreak/>
        <w:t>οποιαδήποτε κυβέρνηση όλο το</w:t>
      </w:r>
      <w:r>
        <w:rPr>
          <w:rFonts w:eastAsia="Times New Roman"/>
          <w:szCs w:val="24"/>
        </w:rPr>
        <w:t>ν</w:t>
      </w:r>
      <w:r w:rsidRPr="00B4426E">
        <w:rPr>
          <w:rFonts w:eastAsia="Times New Roman"/>
          <w:szCs w:val="24"/>
        </w:rPr>
        <w:t xml:space="preserve"> χρόνο</w:t>
      </w:r>
      <w:r>
        <w:rPr>
          <w:rFonts w:eastAsia="Times New Roman"/>
          <w:szCs w:val="24"/>
        </w:rPr>
        <w:t>.</w:t>
      </w:r>
      <w:r w:rsidRPr="00B4426E">
        <w:rPr>
          <w:rFonts w:eastAsia="Times New Roman"/>
          <w:szCs w:val="24"/>
        </w:rPr>
        <w:t xml:space="preserve"> </w:t>
      </w:r>
      <w:r>
        <w:rPr>
          <w:rFonts w:eastAsia="Times New Roman"/>
          <w:szCs w:val="24"/>
        </w:rPr>
        <w:t>Η</w:t>
      </w:r>
      <w:r w:rsidRPr="00B4426E">
        <w:rPr>
          <w:rFonts w:eastAsia="Times New Roman"/>
          <w:szCs w:val="24"/>
        </w:rPr>
        <w:t xml:space="preserve"> επωδός μου και η ευχή μου πάντοτε ήταν να τηρείται ο κρατικός προϋπολογισμός</w:t>
      </w:r>
      <w:r>
        <w:rPr>
          <w:rFonts w:eastAsia="Times New Roman"/>
          <w:szCs w:val="24"/>
        </w:rPr>
        <w:t>,</w:t>
      </w:r>
      <w:r w:rsidRPr="00B4426E">
        <w:rPr>
          <w:rFonts w:eastAsia="Times New Roman"/>
          <w:szCs w:val="24"/>
        </w:rPr>
        <w:t xml:space="preserve"> διότι </w:t>
      </w:r>
      <w:r>
        <w:rPr>
          <w:rFonts w:eastAsia="Times New Roman"/>
          <w:szCs w:val="24"/>
        </w:rPr>
        <w:t>σ</w:t>
      </w:r>
      <w:r w:rsidRPr="00B4426E">
        <w:rPr>
          <w:rFonts w:eastAsia="Times New Roman"/>
          <w:szCs w:val="24"/>
        </w:rPr>
        <w:t>υνήθως δεν τηρείται</w:t>
      </w:r>
      <w:r>
        <w:rPr>
          <w:rFonts w:eastAsia="Times New Roman"/>
          <w:szCs w:val="24"/>
        </w:rPr>
        <w:t>.</w:t>
      </w:r>
      <w:r w:rsidRPr="00B4426E">
        <w:rPr>
          <w:rFonts w:eastAsia="Times New Roman"/>
          <w:szCs w:val="24"/>
        </w:rPr>
        <w:t xml:space="preserve"> </w:t>
      </w:r>
    </w:p>
    <w:p w14:paraId="37394C78"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Η συζήτηση σήμερα, αγαπητοί συνάδελφοι, </w:t>
      </w:r>
      <w:r w:rsidRPr="00B4426E">
        <w:rPr>
          <w:rFonts w:eastAsia="Times New Roman"/>
          <w:szCs w:val="24"/>
        </w:rPr>
        <w:t>για</w:t>
      </w:r>
      <w:r w:rsidRPr="00B4426E">
        <w:rPr>
          <w:rFonts w:eastAsia="Times New Roman"/>
          <w:szCs w:val="24"/>
        </w:rPr>
        <w:t xml:space="preserve"> το</w:t>
      </w:r>
      <w:r>
        <w:rPr>
          <w:rFonts w:eastAsia="Times New Roman"/>
          <w:szCs w:val="24"/>
        </w:rPr>
        <w:t>ν</w:t>
      </w:r>
      <w:r w:rsidRPr="00B4426E">
        <w:rPr>
          <w:rFonts w:eastAsia="Times New Roman"/>
          <w:szCs w:val="24"/>
        </w:rPr>
        <w:t xml:space="preserve"> </w:t>
      </w:r>
      <w:r>
        <w:rPr>
          <w:rFonts w:eastAsia="Times New Roman"/>
          <w:szCs w:val="24"/>
        </w:rPr>
        <w:t>κ</w:t>
      </w:r>
      <w:r w:rsidRPr="00B4426E">
        <w:rPr>
          <w:rFonts w:eastAsia="Times New Roman"/>
          <w:szCs w:val="24"/>
        </w:rPr>
        <w:t xml:space="preserve">ρατικό </w:t>
      </w:r>
      <w:r>
        <w:rPr>
          <w:rFonts w:eastAsia="Times New Roman"/>
          <w:szCs w:val="24"/>
        </w:rPr>
        <w:t>π</w:t>
      </w:r>
      <w:r w:rsidRPr="00B4426E">
        <w:rPr>
          <w:rFonts w:eastAsia="Times New Roman"/>
          <w:szCs w:val="24"/>
        </w:rPr>
        <w:t xml:space="preserve">ροϋπολογισμό του 2019 </w:t>
      </w:r>
      <w:r>
        <w:rPr>
          <w:rFonts w:eastAsia="Times New Roman"/>
          <w:szCs w:val="24"/>
        </w:rPr>
        <w:t>-</w:t>
      </w:r>
      <w:r w:rsidRPr="00B4426E">
        <w:rPr>
          <w:rFonts w:eastAsia="Times New Roman"/>
          <w:szCs w:val="24"/>
        </w:rPr>
        <w:t>επιτρέψτε μου να</w:t>
      </w:r>
      <w:r>
        <w:rPr>
          <w:rFonts w:eastAsia="Times New Roman"/>
          <w:szCs w:val="24"/>
        </w:rPr>
        <w:t xml:space="preserve"> πω-</w:t>
      </w:r>
      <w:r w:rsidRPr="00B4426E">
        <w:rPr>
          <w:rFonts w:eastAsia="Times New Roman"/>
          <w:szCs w:val="24"/>
        </w:rPr>
        <w:t xml:space="preserve"> έχει μία ιδιαίτερη σημειολογία</w:t>
      </w:r>
      <w:r>
        <w:rPr>
          <w:rFonts w:eastAsia="Times New Roman"/>
          <w:szCs w:val="24"/>
        </w:rPr>
        <w:t>.</w:t>
      </w:r>
      <w:r w:rsidRPr="00B4426E">
        <w:rPr>
          <w:rFonts w:eastAsia="Times New Roman"/>
          <w:szCs w:val="24"/>
        </w:rPr>
        <w:t xml:space="preserve"> </w:t>
      </w:r>
      <w:r>
        <w:rPr>
          <w:rFonts w:eastAsia="Times New Roman"/>
          <w:szCs w:val="24"/>
        </w:rPr>
        <w:t>Σ</w:t>
      </w:r>
      <w:r w:rsidRPr="00B4426E">
        <w:rPr>
          <w:rFonts w:eastAsia="Times New Roman"/>
          <w:szCs w:val="24"/>
        </w:rPr>
        <w:t>υνεπάγεται ένα καλό και ένα κακό νέο</w:t>
      </w:r>
      <w:r>
        <w:rPr>
          <w:rFonts w:eastAsia="Times New Roman"/>
          <w:szCs w:val="24"/>
        </w:rPr>
        <w:t>.</w:t>
      </w:r>
      <w:r w:rsidRPr="00B4426E">
        <w:rPr>
          <w:rFonts w:eastAsia="Times New Roman"/>
          <w:szCs w:val="24"/>
        </w:rPr>
        <w:t xml:space="preserve"> </w:t>
      </w:r>
      <w:r>
        <w:rPr>
          <w:rFonts w:eastAsia="Times New Roman"/>
          <w:szCs w:val="24"/>
        </w:rPr>
        <w:t>Τ</w:t>
      </w:r>
      <w:r w:rsidRPr="00B4426E">
        <w:rPr>
          <w:rFonts w:eastAsia="Times New Roman"/>
          <w:szCs w:val="24"/>
        </w:rPr>
        <w:t>ο καλό νέο είναι ότι πρόκειται για τον τελευταίο προϋπολογισμό που καταθέτει η Κυβέρνηση ΣΥΡΙΖΑ-ΑΝΕΛ</w:t>
      </w:r>
      <w:r>
        <w:rPr>
          <w:rFonts w:eastAsia="Times New Roman"/>
          <w:szCs w:val="24"/>
        </w:rPr>
        <w:t>.</w:t>
      </w:r>
      <w:r w:rsidRPr="00B4426E">
        <w:rPr>
          <w:rFonts w:eastAsia="Times New Roman"/>
          <w:szCs w:val="24"/>
        </w:rPr>
        <w:t xml:space="preserve"> </w:t>
      </w:r>
      <w:r>
        <w:rPr>
          <w:rFonts w:eastAsia="Times New Roman"/>
          <w:szCs w:val="24"/>
        </w:rPr>
        <w:t>Τ</w:t>
      </w:r>
      <w:r w:rsidRPr="00B4426E">
        <w:rPr>
          <w:rFonts w:eastAsia="Times New Roman"/>
          <w:szCs w:val="24"/>
        </w:rPr>
        <w:t>ο κακό</w:t>
      </w:r>
      <w:r>
        <w:rPr>
          <w:rFonts w:eastAsia="Times New Roman"/>
          <w:szCs w:val="24"/>
        </w:rPr>
        <w:t xml:space="preserve"> νέο είναι ότι η </w:t>
      </w:r>
      <w:r>
        <w:rPr>
          <w:rFonts w:eastAsia="Times New Roman"/>
          <w:szCs w:val="24"/>
        </w:rPr>
        <w:t>χώρα παρουσιάζει εικόνα</w:t>
      </w:r>
      <w:r w:rsidRPr="00B4426E">
        <w:rPr>
          <w:rFonts w:eastAsia="Times New Roman"/>
          <w:szCs w:val="24"/>
        </w:rPr>
        <w:t xml:space="preserve"> πλήρους διάλυσης και αυτή η εικόνα βλάπτει την οικονομία</w:t>
      </w:r>
      <w:r>
        <w:rPr>
          <w:rFonts w:eastAsia="Times New Roman"/>
          <w:szCs w:val="24"/>
        </w:rPr>
        <w:t>.</w:t>
      </w:r>
    </w:p>
    <w:p w14:paraId="37394C79"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Η</w:t>
      </w:r>
      <w:r w:rsidRPr="00B4426E">
        <w:rPr>
          <w:rFonts w:eastAsia="Times New Roman"/>
          <w:szCs w:val="24"/>
        </w:rPr>
        <w:t xml:space="preserve"> Ελλάδα πέφτει συνεχώς σε βαθμίδες </w:t>
      </w:r>
      <w:r>
        <w:rPr>
          <w:rFonts w:eastAsia="Times New Roman"/>
          <w:szCs w:val="24"/>
        </w:rPr>
        <w:t xml:space="preserve">σε </w:t>
      </w:r>
      <w:r w:rsidRPr="00B4426E">
        <w:rPr>
          <w:rFonts w:eastAsia="Times New Roman"/>
          <w:szCs w:val="24"/>
        </w:rPr>
        <w:t>ανταγωνιστικότητα</w:t>
      </w:r>
      <w:r>
        <w:rPr>
          <w:rFonts w:eastAsia="Times New Roman"/>
          <w:szCs w:val="24"/>
        </w:rPr>
        <w:t xml:space="preserve">. Η Ελλάδα </w:t>
      </w:r>
      <w:r w:rsidRPr="00B4426E">
        <w:rPr>
          <w:rFonts w:eastAsia="Times New Roman"/>
          <w:szCs w:val="24"/>
        </w:rPr>
        <w:t>σήμερα είναι μία χώρα που δεν μπορεί να διεκδικήσει επενδύσεις</w:t>
      </w:r>
      <w:r>
        <w:rPr>
          <w:rFonts w:eastAsia="Times New Roman"/>
          <w:szCs w:val="24"/>
        </w:rPr>
        <w:t>,</w:t>
      </w:r>
      <w:r w:rsidRPr="00B4426E">
        <w:rPr>
          <w:rFonts w:eastAsia="Times New Roman"/>
          <w:szCs w:val="24"/>
        </w:rPr>
        <w:t xml:space="preserve"> δεν μπορεί να βγει στις αγορές</w:t>
      </w:r>
      <w:r>
        <w:rPr>
          <w:rFonts w:eastAsia="Times New Roman"/>
          <w:szCs w:val="24"/>
        </w:rPr>
        <w:t xml:space="preserve"> για να χρημα</w:t>
      </w:r>
      <w:r>
        <w:rPr>
          <w:rFonts w:eastAsia="Times New Roman"/>
          <w:szCs w:val="24"/>
        </w:rPr>
        <w:t>τοδοτηθεί.</w:t>
      </w:r>
      <w:r w:rsidRPr="00B4426E">
        <w:rPr>
          <w:rFonts w:eastAsia="Times New Roman"/>
          <w:szCs w:val="24"/>
        </w:rPr>
        <w:t xml:space="preserve"> </w:t>
      </w:r>
      <w:r>
        <w:rPr>
          <w:rFonts w:eastAsia="Times New Roman"/>
          <w:szCs w:val="24"/>
        </w:rPr>
        <w:t>Η</w:t>
      </w:r>
      <w:r w:rsidRPr="00B4426E">
        <w:rPr>
          <w:rFonts w:eastAsia="Times New Roman"/>
          <w:szCs w:val="24"/>
        </w:rPr>
        <w:t xml:space="preserve"> έξοδος</w:t>
      </w:r>
      <w:r>
        <w:rPr>
          <w:rFonts w:eastAsia="Times New Roman"/>
          <w:szCs w:val="24"/>
        </w:rPr>
        <w:t>, δήθεν,</w:t>
      </w:r>
      <w:r w:rsidRPr="00B4426E">
        <w:rPr>
          <w:rFonts w:eastAsia="Times New Roman"/>
          <w:szCs w:val="24"/>
        </w:rPr>
        <w:t xml:space="preserve"> από τα μνημόνια είναι ένα ακόμη ψέμα</w:t>
      </w:r>
      <w:r>
        <w:rPr>
          <w:rFonts w:eastAsia="Times New Roman"/>
          <w:szCs w:val="24"/>
        </w:rPr>
        <w:t xml:space="preserve">, όπως ψέματα είναι και η </w:t>
      </w:r>
      <w:r w:rsidRPr="00B4426E">
        <w:rPr>
          <w:rFonts w:eastAsia="Times New Roman"/>
          <w:szCs w:val="24"/>
        </w:rPr>
        <w:t>επιστροφή στις αγορές</w:t>
      </w:r>
      <w:r>
        <w:rPr>
          <w:rFonts w:eastAsia="Times New Roman"/>
          <w:szCs w:val="24"/>
        </w:rPr>
        <w:t>.</w:t>
      </w:r>
      <w:r w:rsidRPr="00B4426E">
        <w:rPr>
          <w:rFonts w:eastAsia="Times New Roman"/>
          <w:szCs w:val="24"/>
        </w:rPr>
        <w:t xml:space="preserve"> </w:t>
      </w:r>
      <w:r>
        <w:rPr>
          <w:rFonts w:eastAsia="Times New Roman"/>
          <w:szCs w:val="24"/>
        </w:rPr>
        <w:t xml:space="preserve">Διότι, η Ελλάδα </w:t>
      </w:r>
      <w:r w:rsidRPr="00B4426E">
        <w:rPr>
          <w:rFonts w:eastAsia="Times New Roman"/>
          <w:szCs w:val="24"/>
        </w:rPr>
        <w:t>βρίσκεται σε καθεστώς επιτήρησης</w:t>
      </w:r>
      <w:r>
        <w:rPr>
          <w:rFonts w:eastAsia="Times New Roman"/>
          <w:szCs w:val="24"/>
        </w:rPr>
        <w:t>,</w:t>
      </w:r>
      <w:r w:rsidRPr="00B4426E">
        <w:rPr>
          <w:rFonts w:eastAsia="Times New Roman"/>
          <w:szCs w:val="24"/>
        </w:rPr>
        <w:t xml:space="preserve"> αυστηρό</w:t>
      </w:r>
      <w:r>
        <w:rPr>
          <w:rFonts w:eastAsia="Times New Roman"/>
          <w:szCs w:val="24"/>
        </w:rPr>
        <w:t>,</w:t>
      </w:r>
      <w:r w:rsidRPr="00B4426E">
        <w:rPr>
          <w:rFonts w:eastAsia="Times New Roman"/>
          <w:szCs w:val="24"/>
        </w:rPr>
        <w:t xml:space="preserve"> και το πιο ανησυχητικό είναι ότι αδυνατεί να δανειστεί</w:t>
      </w:r>
      <w:r>
        <w:rPr>
          <w:rFonts w:eastAsia="Times New Roman"/>
          <w:szCs w:val="24"/>
        </w:rPr>
        <w:t>,</w:t>
      </w:r>
      <w:r w:rsidRPr="00B4426E">
        <w:rPr>
          <w:rFonts w:eastAsia="Times New Roman"/>
          <w:szCs w:val="24"/>
        </w:rPr>
        <w:t xml:space="preserve"> όπως η Κύπρος και η Πορτογαλ</w:t>
      </w:r>
      <w:r w:rsidRPr="00B4426E">
        <w:rPr>
          <w:rFonts w:eastAsia="Times New Roman"/>
          <w:szCs w:val="24"/>
        </w:rPr>
        <w:t>ία</w:t>
      </w:r>
      <w:r>
        <w:rPr>
          <w:rFonts w:eastAsia="Times New Roman"/>
          <w:szCs w:val="24"/>
        </w:rPr>
        <w:t>.</w:t>
      </w:r>
      <w:r w:rsidRPr="00B4426E">
        <w:rPr>
          <w:rFonts w:eastAsia="Times New Roman"/>
          <w:szCs w:val="24"/>
        </w:rPr>
        <w:t xml:space="preserve"> </w:t>
      </w:r>
      <w:r>
        <w:rPr>
          <w:rFonts w:eastAsia="Times New Roman"/>
          <w:szCs w:val="24"/>
        </w:rPr>
        <w:t>Ο</w:t>
      </w:r>
      <w:r w:rsidRPr="00B4426E">
        <w:rPr>
          <w:rFonts w:eastAsia="Times New Roman"/>
          <w:szCs w:val="24"/>
        </w:rPr>
        <w:t xml:space="preserve"> </w:t>
      </w:r>
      <w:r>
        <w:rPr>
          <w:rFonts w:eastAsia="Times New Roman"/>
          <w:szCs w:val="24"/>
        </w:rPr>
        <w:t>π</w:t>
      </w:r>
      <w:r w:rsidRPr="00B4426E">
        <w:rPr>
          <w:rFonts w:eastAsia="Times New Roman"/>
          <w:szCs w:val="24"/>
        </w:rPr>
        <w:t>ροϋπολογισμός</w:t>
      </w:r>
      <w:r>
        <w:rPr>
          <w:rFonts w:eastAsia="Times New Roman"/>
          <w:szCs w:val="24"/>
        </w:rPr>
        <w:t>,</w:t>
      </w:r>
      <w:r w:rsidRPr="00B4426E">
        <w:rPr>
          <w:rFonts w:eastAsia="Times New Roman"/>
          <w:szCs w:val="24"/>
        </w:rPr>
        <w:t xml:space="preserve"> </w:t>
      </w:r>
      <w:r>
        <w:rPr>
          <w:rFonts w:eastAsia="Times New Roman"/>
          <w:szCs w:val="24"/>
        </w:rPr>
        <w:t>λ</w:t>
      </w:r>
      <w:r w:rsidRPr="00B4426E">
        <w:rPr>
          <w:rFonts w:eastAsia="Times New Roman"/>
          <w:szCs w:val="24"/>
        </w:rPr>
        <w:t>οιπόν</w:t>
      </w:r>
      <w:r>
        <w:rPr>
          <w:rFonts w:eastAsia="Times New Roman"/>
          <w:szCs w:val="24"/>
        </w:rPr>
        <w:t>,</w:t>
      </w:r>
      <w:r w:rsidRPr="00B4426E">
        <w:rPr>
          <w:rFonts w:eastAsia="Times New Roman"/>
          <w:szCs w:val="24"/>
        </w:rPr>
        <w:t xml:space="preserve"> είναι ο </w:t>
      </w:r>
      <w:r w:rsidRPr="00B4426E">
        <w:rPr>
          <w:rFonts w:eastAsia="Times New Roman"/>
          <w:szCs w:val="24"/>
        </w:rPr>
        <w:lastRenderedPageBreak/>
        <w:t xml:space="preserve">τελευταίος μιας </w:t>
      </w:r>
      <w:r>
        <w:rPr>
          <w:rFonts w:eastAsia="Times New Roman"/>
          <w:szCs w:val="24"/>
        </w:rPr>
        <w:t>Κ</w:t>
      </w:r>
      <w:r w:rsidRPr="00B4426E">
        <w:rPr>
          <w:rFonts w:eastAsia="Times New Roman"/>
          <w:szCs w:val="24"/>
        </w:rPr>
        <w:t>υβέρνησης που ο πολιτικός χρόνος</w:t>
      </w:r>
      <w:r>
        <w:rPr>
          <w:rFonts w:eastAsia="Times New Roman"/>
          <w:szCs w:val="24"/>
        </w:rPr>
        <w:t xml:space="preserve"> της</w:t>
      </w:r>
      <w:r w:rsidRPr="00B4426E">
        <w:rPr>
          <w:rFonts w:eastAsia="Times New Roman"/>
          <w:szCs w:val="24"/>
        </w:rPr>
        <w:t xml:space="preserve"> </w:t>
      </w:r>
      <w:r>
        <w:rPr>
          <w:rFonts w:eastAsia="Times New Roman"/>
          <w:szCs w:val="24"/>
        </w:rPr>
        <w:t>τ</w:t>
      </w:r>
      <w:r w:rsidRPr="00B4426E">
        <w:rPr>
          <w:rFonts w:eastAsia="Times New Roman"/>
          <w:szCs w:val="24"/>
        </w:rPr>
        <w:t>ελειώνει και αυτό είναι το καλό</w:t>
      </w:r>
      <w:r>
        <w:rPr>
          <w:rFonts w:eastAsia="Times New Roman"/>
          <w:szCs w:val="24"/>
        </w:rPr>
        <w:t>.</w:t>
      </w:r>
    </w:p>
    <w:p w14:paraId="37394C7A"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Τ</w:t>
      </w:r>
      <w:r w:rsidRPr="00B4426E">
        <w:rPr>
          <w:rFonts w:eastAsia="Times New Roman"/>
          <w:szCs w:val="24"/>
        </w:rPr>
        <w:t>ο κακό νέο είναι ότι μαζί με αυτό</w:t>
      </w:r>
      <w:r>
        <w:rPr>
          <w:rFonts w:eastAsia="Times New Roman"/>
          <w:szCs w:val="24"/>
        </w:rPr>
        <w:t>ν</w:t>
      </w:r>
      <w:r w:rsidRPr="00B4426E">
        <w:rPr>
          <w:rFonts w:eastAsia="Times New Roman"/>
          <w:szCs w:val="24"/>
        </w:rPr>
        <w:t xml:space="preserve"> στενεύουν </w:t>
      </w:r>
      <w:r>
        <w:rPr>
          <w:rFonts w:eastAsia="Times New Roman"/>
          <w:szCs w:val="24"/>
        </w:rPr>
        <w:t xml:space="preserve">και </w:t>
      </w:r>
      <w:r w:rsidRPr="00B4426E">
        <w:rPr>
          <w:rFonts w:eastAsia="Times New Roman"/>
          <w:szCs w:val="24"/>
        </w:rPr>
        <w:t xml:space="preserve">τα περιθώρια της χώρας </w:t>
      </w:r>
      <w:r>
        <w:rPr>
          <w:rFonts w:eastAsia="Times New Roman"/>
          <w:szCs w:val="24"/>
        </w:rPr>
        <w:t>για ανάκαμψη. Η</w:t>
      </w:r>
      <w:r w:rsidRPr="00B4426E">
        <w:rPr>
          <w:rFonts w:eastAsia="Times New Roman"/>
          <w:szCs w:val="24"/>
        </w:rPr>
        <w:t xml:space="preserve"> πραγματική οικονομία</w:t>
      </w:r>
      <w:r>
        <w:rPr>
          <w:rFonts w:eastAsia="Times New Roman"/>
          <w:szCs w:val="24"/>
        </w:rPr>
        <w:t>,</w:t>
      </w:r>
      <w:r w:rsidRPr="00B4426E">
        <w:rPr>
          <w:rFonts w:eastAsia="Times New Roman"/>
          <w:szCs w:val="24"/>
        </w:rPr>
        <w:t xml:space="preserve"> η αγορά</w:t>
      </w:r>
      <w:r>
        <w:rPr>
          <w:rFonts w:eastAsia="Times New Roman"/>
          <w:szCs w:val="24"/>
        </w:rPr>
        <w:t>,</w:t>
      </w:r>
      <w:r w:rsidRPr="00B4426E">
        <w:rPr>
          <w:rFonts w:eastAsia="Times New Roman"/>
          <w:szCs w:val="24"/>
        </w:rPr>
        <w:t xml:space="preserve"> είναι σε ασφυξία</w:t>
      </w:r>
      <w:r>
        <w:rPr>
          <w:rFonts w:eastAsia="Times New Roman"/>
          <w:szCs w:val="24"/>
        </w:rPr>
        <w:t>.</w:t>
      </w:r>
      <w:r w:rsidRPr="00B4426E">
        <w:rPr>
          <w:rFonts w:eastAsia="Times New Roman"/>
          <w:szCs w:val="24"/>
        </w:rPr>
        <w:t xml:space="preserve"> </w:t>
      </w:r>
      <w:r>
        <w:rPr>
          <w:rFonts w:eastAsia="Times New Roman"/>
          <w:szCs w:val="24"/>
        </w:rPr>
        <w:t>Φ</w:t>
      </w:r>
      <w:r w:rsidRPr="00B4426E">
        <w:rPr>
          <w:rFonts w:eastAsia="Times New Roman"/>
          <w:szCs w:val="24"/>
        </w:rPr>
        <w:t>όροι και εισφορές πνίγουν την ανάπτυξη</w:t>
      </w:r>
      <w:r>
        <w:rPr>
          <w:rFonts w:eastAsia="Times New Roman"/>
          <w:szCs w:val="24"/>
        </w:rPr>
        <w:t>,</w:t>
      </w:r>
      <w:r w:rsidRPr="00B4426E">
        <w:rPr>
          <w:rFonts w:eastAsia="Times New Roman"/>
          <w:szCs w:val="24"/>
        </w:rPr>
        <w:t xml:space="preserve"> εμποδίζουν την επιστροφή στην κανονικότητα</w:t>
      </w:r>
      <w:r>
        <w:rPr>
          <w:rFonts w:eastAsia="Times New Roman"/>
          <w:szCs w:val="24"/>
        </w:rPr>
        <w:t>.</w:t>
      </w:r>
      <w:r w:rsidRPr="00B4426E">
        <w:rPr>
          <w:rFonts w:eastAsia="Times New Roman"/>
          <w:szCs w:val="24"/>
        </w:rPr>
        <w:t xml:space="preserve"> </w:t>
      </w:r>
    </w:p>
    <w:p w14:paraId="37394C7B"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Μια</w:t>
      </w:r>
      <w:r w:rsidRPr="00B4426E">
        <w:rPr>
          <w:rFonts w:eastAsia="Times New Roman"/>
          <w:szCs w:val="24"/>
        </w:rPr>
        <w:t xml:space="preserve"> ματιά στο </w:t>
      </w:r>
      <w:r>
        <w:rPr>
          <w:rFonts w:eastAsia="Times New Roman"/>
          <w:szCs w:val="24"/>
        </w:rPr>
        <w:t xml:space="preserve">μονίμως κόκκινο </w:t>
      </w:r>
      <w:r w:rsidRPr="00B4426E">
        <w:rPr>
          <w:rFonts w:eastAsia="Times New Roman"/>
          <w:szCs w:val="24"/>
        </w:rPr>
        <w:t xml:space="preserve">ταμπλό του </w:t>
      </w:r>
      <w:r>
        <w:rPr>
          <w:rFonts w:eastAsia="Times New Roman"/>
          <w:szCs w:val="24"/>
        </w:rPr>
        <w:t>Χ</w:t>
      </w:r>
      <w:r w:rsidRPr="00B4426E">
        <w:rPr>
          <w:rFonts w:eastAsia="Times New Roman"/>
          <w:szCs w:val="24"/>
        </w:rPr>
        <w:t>ρηματιστηρίου της Αθήνας</w:t>
      </w:r>
      <w:r>
        <w:rPr>
          <w:rFonts w:eastAsia="Times New Roman"/>
          <w:szCs w:val="24"/>
        </w:rPr>
        <w:t>,</w:t>
      </w:r>
      <w:r w:rsidRPr="00B4426E">
        <w:rPr>
          <w:rFonts w:eastAsia="Times New Roman"/>
          <w:szCs w:val="24"/>
        </w:rPr>
        <w:t xml:space="preserve"> </w:t>
      </w:r>
      <w:r>
        <w:rPr>
          <w:rFonts w:eastAsia="Times New Roman"/>
          <w:szCs w:val="24"/>
        </w:rPr>
        <w:t>σ</w:t>
      </w:r>
      <w:r w:rsidRPr="00B4426E">
        <w:rPr>
          <w:rFonts w:eastAsia="Times New Roman"/>
          <w:szCs w:val="24"/>
        </w:rPr>
        <w:t>τους χαμηλούς τζίρους και στο ανύπαρκτο επενδυτικό ενδιαφέρον αρκεί για να γίνει α</w:t>
      </w:r>
      <w:r w:rsidRPr="00B4426E">
        <w:rPr>
          <w:rFonts w:eastAsia="Times New Roman"/>
          <w:szCs w:val="24"/>
        </w:rPr>
        <w:t>ντιληπτό ότι ο χρόνος τελειώνει</w:t>
      </w:r>
      <w:r>
        <w:rPr>
          <w:rFonts w:eastAsia="Times New Roman"/>
          <w:szCs w:val="24"/>
        </w:rPr>
        <w:t>,</w:t>
      </w:r>
      <w:r w:rsidRPr="00B4426E">
        <w:rPr>
          <w:rFonts w:eastAsia="Times New Roman"/>
          <w:szCs w:val="24"/>
        </w:rPr>
        <w:t xml:space="preserve"> τόσο για τις τράπεζες όσο και για την οικονομία</w:t>
      </w:r>
      <w:r>
        <w:rPr>
          <w:rFonts w:eastAsia="Times New Roman"/>
          <w:szCs w:val="24"/>
        </w:rPr>
        <w:t>.</w:t>
      </w:r>
      <w:r w:rsidRPr="00B4426E">
        <w:rPr>
          <w:rFonts w:eastAsia="Times New Roman"/>
          <w:szCs w:val="24"/>
        </w:rPr>
        <w:t xml:space="preserve"> </w:t>
      </w:r>
      <w:r>
        <w:rPr>
          <w:rFonts w:eastAsia="Times New Roman"/>
          <w:szCs w:val="24"/>
        </w:rPr>
        <w:t>Γ</w:t>
      </w:r>
      <w:r w:rsidRPr="00B4426E">
        <w:rPr>
          <w:rFonts w:eastAsia="Times New Roman"/>
          <w:szCs w:val="24"/>
        </w:rPr>
        <w:t>ιατί</w:t>
      </w:r>
      <w:r>
        <w:rPr>
          <w:rFonts w:eastAsia="Times New Roman"/>
          <w:szCs w:val="24"/>
        </w:rPr>
        <w:t>;</w:t>
      </w:r>
      <w:r w:rsidRPr="00B4426E">
        <w:rPr>
          <w:rFonts w:eastAsia="Times New Roman"/>
          <w:szCs w:val="24"/>
        </w:rPr>
        <w:t xml:space="preserve"> </w:t>
      </w:r>
      <w:r>
        <w:rPr>
          <w:rFonts w:eastAsia="Times New Roman"/>
          <w:szCs w:val="24"/>
        </w:rPr>
        <w:t>Γ</w:t>
      </w:r>
      <w:r w:rsidRPr="00B4426E">
        <w:rPr>
          <w:rFonts w:eastAsia="Times New Roman"/>
          <w:szCs w:val="24"/>
        </w:rPr>
        <w:t>ιατί η ίδια η αρχιτεκτονική της εξόδου</w:t>
      </w:r>
      <w:r>
        <w:rPr>
          <w:rFonts w:eastAsia="Times New Roman"/>
          <w:szCs w:val="24"/>
        </w:rPr>
        <w:t xml:space="preserve"> -η</w:t>
      </w:r>
      <w:r w:rsidRPr="00B4426E">
        <w:rPr>
          <w:rFonts w:eastAsia="Times New Roman"/>
          <w:szCs w:val="24"/>
        </w:rPr>
        <w:t xml:space="preserve"> καθαρή έξοδος χωρίς προληπτική γραμμή χρηματοδότησης</w:t>
      </w:r>
      <w:r>
        <w:rPr>
          <w:rFonts w:eastAsia="Times New Roman"/>
          <w:szCs w:val="24"/>
        </w:rPr>
        <w:t>-</w:t>
      </w:r>
      <w:r w:rsidRPr="00B4426E">
        <w:rPr>
          <w:rFonts w:eastAsia="Times New Roman"/>
          <w:szCs w:val="24"/>
        </w:rPr>
        <w:t xml:space="preserve"> δημιούργ</w:t>
      </w:r>
      <w:r>
        <w:rPr>
          <w:rFonts w:eastAsia="Times New Roman"/>
          <w:szCs w:val="24"/>
        </w:rPr>
        <w:t xml:space="preserve">ησε </w:t>
      </w:r>
      <w:r w:rsidRPr="00B4426E">
        <w:rPr>
          <w:rFonts w:eastAsia="Times New Roman"/>
          <w:szCs w:val="24"/>
        </w:rPr>
        <w:t xml:space="preserve">αβεβαιότητα </w:t>
      </w:r>
      <w:r>
        <w:rPr>
          <w:rFonts w:eastAsia="Times New Roman"/>
          <w:szCs w:val="24"/>
        </w:rPr>
        <w:t>σ</w:t>
      </w:r>
      <w:r w:rsidRPr="00B4426E">
        <w:rPr>
          <w:rFonts w:eastAsia="Times New Roman"/>
          <w:szCs w:val="24"/>
        </w:rPr>
        <w:t xml:space="preserve">τις αγορές που </w:t>
      </w:r>
      <w:r>
        <w:rPr>
          <w:rFonts w:eastAsia="Times New Roman"/>
          <w:szCs w:val="24"/>
        </w:rPr>
        <w:t>είχε</w:t>
      </w:r>
      <w:r w:rsidRPr="00B4426E">
        <w:rPr>
          <w:rFonts w:eastAsia="Times New Roman"/>
          <w:szCs w:val="24"/>
        </w:rPr>
        <w:t xml:space="preserve"> αντανάκλαση και στη διαμό</w:t>
      </w:r>
      <w:r w:rsidRPr="00B4426E">
        <w:rPr>
          <w:rFonts w:eastAsia="Times New Roman"/>
          <w:szCs w:val="24"/>
        </w:rPr>
        <w:t>ρφωση του επενδυτικού περιβάλλοντος</w:t>
      </w:r>
      <w:r>
        <w:rPr>
          <w:rFonts w:eastAsia="Times New Roman"/>
          <w:szCs w:val="24"/>
        </w:rPr>
        <w:t>.</w:t>
      </w:r>
      <w:r w:rsidRPr="00B4426E">
        <w:rPr>
          <w:rFonts w:eastAsia="Times New Roman"/>
          <w:szCs w:val="24"/>
        </w:rPr>
        <w:t xml:space="preserve"> </w:t>
      </w:r>
      <w:r>
        <w:rPr>
          <w:rFonts w:eastAsia="Times New Roman"/>
          <w:szCs w:val="24"/>
        </w:rPr>
        <w:t>Ε</w:t>
      </w:r>
      <w:r w:rsidRPr="00B4426E">
        <w:rPr>
          <w:rFonts w:eastAsia="Times New Roman"/>
          <w:szCs w:val="24"/>
        </w:rPr>
        <w:t xml:space="preserve">κτός των άλλων </w:t>
      </w:r>
      <w:r>
        <w:rPr>
          <w:rFonts w:eastAsia="Times New Roman"/>
          <w:szCs w:val="24"/>
        </w:rPr>
        <w:t>-</w:t>
      </w:r>
      <w:r w:rsidRPr="00B4426E">
        <w:rPr>
          <w:rFonts w:eastAsia="Times New Roman"/>
          <w:szCs w:val="24"/>
        </w:rPr>
        <w:t xml:space="preserve">και </w:t>
      </w:r>
      <w:r>
        <w:rPr>
          <w:rFonts w:eastAsia="Times New Roman"/>
          <w:szCs w:val="24"/>
        </w:rPr>
        <w:t xml:space="preserve">είναι </w:t>
      </w:r>
      <w:r w:rsidRPr="00B4426E">
        <w:rPr>
          <w:rFonts w:eastAsia="Times New Roman"/>
          <w:szCs w:val="24"/>
        </w:rPr>
        <w:t>πολύ σημαντικό αυτό</w:t>
      </w:r>
      <w:r>
        <w:rPr>
          <w:rFonts w:eastAsia="Times New Roman"/>
          <w:szCs w:val="24"/>
        </w:rPr>
        <w:t>-</w:t>
      </w:r>
      <w:r w:rsidRPr="00B4426E">
        <w:rPr>
          <w:rFonts w:eastAsia="Times New Roman"/>
          <w:szCs w:val="24"/>
        </w:rPr>
        <w:t xml:space="preserve"> </w:t>
      </w:r>
      <w:r>
        <w:rPr>
          <w:rFonts w:eastAsia="Times New Roman"/>
          <w:szCs w:val="24"/>
        </w:rPr>
        <w:t>χάθηκε για</w:t>
      </w:r>
      <w:r w:rsidRPr="00B4426E">
        <w:rPr>
          <w:rFonts w:eastAsia="Times New Roman"/>
          <w:szCs w:val="24"/>
        </w:rPr>
        <w:t xml:space="preserve"> τη χώρα μας το πρόγραμμα ποσοτικής χαλάρωσης</w:t>
      </w:r>
      <w:r>
        <w:rPr>
          <w:rFonts w:eastAsia="Times New Roman"/>
          <w:szCs w:val="24"/>
        </w:rPr>
        <w:t>,</w:t>
      </w:r>
      <w:r w:rsidRPr="00B4426E">
        <w:rPr>
          <w:rFonts w:eastAsia="Times New Roman"/>
          <w:szCs w:val="24"/>
        </w:rPr>
        <w:t xml:space="preserve"> το </w:t>
      </w:r>
      <w:r>
        <w:rPr>
          <w:rFonts w:eastAsia="Times New Roman"/>
          <w:szCs w:val="24"/>
        </w:rPr>
        <w:t>«</w:t>
      </w:r>
      <w:r>
        <w:rPr>
          <w:rFonts w:eastAsia="Times New Roman"/>
          <w:szCs w:val="24"/>
          <w:lang w:val="en-US"/>
        </w:rPr>
        <w:t>Q</w:t>
      </w:r>
      <w:r>
        <w:rPr>
          <w:rFonts w:eastAsia="Times New Roman"/>
          <w:szCs w:val="24"/>
        </w:rPr>
        <w:t>Ε»,</w:t>
      </w:r>
      <w:r w:rsidRPr="00B4426E">
        <w:rPr>
          <w:rFonts w:eastAsia="Times New Roman"/>
          <w:szCs w:val="24"/>
        </w:rPr>
        <w:t xml:space="preserve"> 2,6 </w:t>
      </w:r>
      <w:r>
        <w:rPr>
          <w:rFonts w:eastAsia="Times New Roman"/>
          <w:szCs w:val="24"/>
        </w:rPr>
        <w:t>τρ</w:t>
      </w:r>
      <w:r w:rsidRPr="00B4426E">
        <w:rPr>
          <w:rFonts w:eastAsia="Times New Roman"/>
          <w:szCs w:val="24"/>
        </w:rPr>
        <w:t>ισεκατομμ</w:t>
      </w:r>
      <w:r>
        <w:rPr>
          <w:rFonts w:eastAsia="Times New Roman"/>
          <w:szCs w:val="24"/>
        </w:rPr>
        <w:t>υ</w:t>
      </w:r>
      <w:r w:rsidRPr="00B4426E">
        <w:rPr>
          <w:rFonts w:eastAsia="Times New Roman"/>
          <w:szCs w:val="24"/>
        </w:rPr>
        <w:t>ρ</w:t>
      </w:r>
      <w:r>
        <w:rPr>
          <w:rFonts w:eastAsia="Times New Roman"/>
          <w:szCs w:val="24"/>
        </w:rPr>
        <w:t>ίων</w:t>
      </w:r>
      <w:r w:rsidRPr="00B4426E">
        <w:rPr>
          <w:rFonts w:eastAsia="Times New Roman"/>
          <w:szCs w:val="24"/>
        </w:rPr>
        <w:t xml:space="preserve"> ευρώ που η χώρα μας θα μπορούσε και το είχ</w:t>
      </w:r>
      <w:r>
        <w:rPr>
          <w:rFonts w:eastAsia="Times New Roman"/>
          <w:szCs w:val="24"/>
        </w:rPr>
        <w:t>ε</w:t>
      </w:r>
      <w:r w:rsidRPr="00B4426E">
        <w:rPr>
          <w:rFonts w:eastAsia="Times New Roman"/>
          <w:szCs w:val="24"/>
        </w:rPr>
        <w:t xml:space="preserve"> ανάγκη περισσότερο από κάθε άλλη χώρα</w:t>
      </w:r>
      <w:r>
        <w:rPr>
          <w:rFonts w:eastAsia="Times New Roman"/>
          <w:szCs w:val="24"/>
        </w:rPr>
        <w:t>,</w:t>
      </w:r>
      <w:r w:rsidRPr="00B4426E">
        <w:rPr>
          <w:rFonts w:eastAsia="Times New Roman"/>
          <w:szCs w:val="24"/>
        </w:rPr>
        <w:t xml:space="preserve"> μ</w:t>
      </w:r>
      <w:r w:rsidRPr="00B4426E">
        <w:rPr>
          <w:rFonts w:eastAsia="Times New Roman"/>
          <w:szCs w:val="24"/>
        </w:rPr>
        <w:t xml:space="preserve">ε αποκλειστική ευθύνη της </w:t>
      </w:r>
      <w:r>
        <w:rPr>
          <w:rFonts w:eastAsia="Times New Roman"/>
          <w:szCs w:val="24"/>
        </w:rPr>
        <w:t>Κ</w:t>
      </w:r>
      <w:r w:rsidRPr="00B4426E">
        <w:rPr>
          <w:rFonts w:eastAsia="Times New Roman"/>
          <w:szCs w:val="24"/>
        </w:rPr>
        <w:t>υβέρνησης</w:t>
      </w:r>
      <w:r>
        <w:rPr>
          <w:rFonts w:eastAsia="Times New Roman"/>
          <w:szCs w:val="24"/>
        </w:rPr>
        <w:t>.</w:t>
      </w:r>
      <w:r w:rsidRPr="00B4426E">
        <w:rPr>
          <w:rFonts w:eastAsia="Times New Roman"/>
          <w:szCs w:val="24"/>
        </w:rPr>
        <w:t xml:space="preserve"> </w:t>
      </w:r>
      <w:r>
        <w:rPr>
          <w:rFonts w:eastAsia="Times New Roman"/>
          <w:szCs w:val="24"/>
        </w:rPr>
        <w:t>Ε</w:t>
      </w:r>
      <w:r w:rsidRPr="00B4426E">
        <w:rPr>
          <w:rFonts w:eastAsia="Times New Roman"/>
          <w:szCs w:val="24"/>
        </w:rPr>
        <w:t xml:space="preserve">ίναι </w:t>
      </w:r>
      <w:r w:rsidRPr="00B4426E">
        <w:rPr>
          <w:rFonts w:eastAsia="Times New Roman"/>
          <w:szCs w:val="24"/>
        </w:rPr>
        <w:lastRenderedPageBreak/>
        <w:t>η μόνη που δεν κατόρθωσε να το αξιοποιήσει</w:t>
      </w:r>
      <w:r>
        <w:rPr>
          <w:rFonts w:eastAsia="Times New Roman"/>
          <w:szCs w:val="24"/>
        </w:rPr>
        <w:t>.</w:t>
      </w:r>
      <w:r w:rsidRPr="00B4426E">
        <w:rPr>
          <w:rFonts w:eastAsia="Times New Roman"/>
          <w:szCs w:val="24"/>
        </w:rPr>
        <w:t xml:space="preserve"> </w:t>
      </w:r>
      <w:r>
        <w:rPr>
          <w:rFonts w:eastAsia="Times New Roman"/>
          <w:szCs w:val="24"/>
        </w:rPr>
        <w:t>Ά</w:t>
      </w:r>
      <w:r w:rsidRPr="00B4426E">
        <w:rPr>
          <w:rFonts w:eastAsia="Times New Roman"/>
          <w:szCs w:val="24"/>
        </w:rPr>
        <w:t xml:space="preserve">λλη </w:t>
      </w:r>
      <w:r>
        <w:rPr>
          <w:rFonts w:eastAsia="Times New Roman"/>
          <w:szCs w:val="24"/>
        </w:rPr>
        <w:t>μια</w:t>
      </w:r>
      <w:r w:rsidRPr="00B4426E">
        <w:rPr>
          <w:rFonts w:eastAsia="Times New Roman"/>
          <w:szCs w:val="24"/>
        </w:rPr>
        <w:t xml:space="preserve"> χαμένη ευκαιρία για τη χώρα</w:t>
      </w:r>
      <w:r>
        <w:rPr>
          <w:rFonts w:eastAsia="Times New Roman"/>
          <w:szCs w:val="24"/>
        </w:rPr>
        <w:t xml:space="preserve"> εξαιτίας της Κυβέρνησης ΣΥΡΙΖΑ-ΑΝΕΛ. </w:t>
      </w:r>
    </w:p>
    <w:p w14:paraId="37394C7C"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Κ</w:t>
      </w:r>
      <w:r w:rsidRPr="00B4426E">
        <w:rPr>
          <w:rFonts w:eastAsia="Times New Roman"/>
          <w:szCs w:val="24"/>
        </w:rPr>
        <w:t>υρίες και κύριοι συνάδελφοι</w:t>
      </w:r>
      <w:r>
        <w:rPr>
          <w:rFonts w:eastAsia="Times New Roman"/>
          <w:szCs w:val="24"/>
        </w:rPr>
        <w:t xml:space="preserve">, στον </w:t>
      </w:r>
      <w:r>
        <w:rPr>
          <w:rFonts w:eastAsia="Times New Roman"/>
          <w:szCs w:val="24"/>
        </w:rPr>
        <w:t>π</w:t>
      </w:r>
      <w:r>
        <w:rPr>
          <w:rFonts w:eastAsia="Times New Roman"/>
          <w:szCs w:val="24"/>
        </w:rPr>
        <w:t>ροϋπολογισμό του</w:t>
      </w:r>
      <w:r w:rsidRPr="00B4426E">
        <w:rPr>
          <w:rFonts w:eastAsia="Times New Roman"/>
          <w:szCs w:val="24"/>
        </w:rPr>
        <w:t xml:space="preserve"> 2019 αντανακλάται η πολιτική επιλογή της </w:t>
      </w:r>
      <w:r>
        <w:rPr>
          <w:rFonts w:eastAsia="Times New Roman"/>
          <w:szCs w:val="24"/>
        </w:rPr>
        <w:t>Κ</w:t>
      </w:r>
      <w:r w:rsidRPr="00B4426E">
        <w:rPr>
          <w:rFonts w:eastAsia="Times New Roman"/>
          <w:szCs w:val="24"/>
        </w:rPr>
        <w:t xml:space="preserve">υβέρνησης να εφαρμόσει </w:t>
      </w:r>
      <w:r>
        <w:rPr>
          <w:rFonts w:eastAsia="Times New Roman"/>
          <w:szCs w:val="24"/>
        </w:rPr>
        <w:t>μια</w:t>
      </w:r>
      <w:r w:rsidRPr="00B4426E">
        <w:rPr>
          <w:rFonts w:eastAsia="Times New Roman"/>
          <w:szCs w:val="24"/>
        </w:rPr>
        <w:t xml:space="preserve"> πολιτική που στύβει τη μεσαία τάξη για να δημιουργούνται υπερπλε</w:t>
      </w:r>
      <w:r>
        <w:rPr>
          <w:rFonts w:eastAsia="Times New Roman"/>
          <w:szCs w:val="24"/>
        </w:rPr>
        <w:t>ο</w:t>
      </w:r>
      <w:r w:rsidRPr="00B4426E">
        <w:rPr>
          <w:rFonts w:eastAsia="Times New Roman"/>
          <w:szCs w:val="24"/>
        </w:rPr>
        <w:t>ν</w:t>
      </w:r>
      <w:r>
        <w:rPr>
          <w:rFonts w:eastAsia="Times New Roman"/>
          <w:szCs w:val="24"/>
        </w:rPr>
        <w:t>ά</w:t>
      </w:r>
      <w:r w:rsidRPr="00B4426E">
        <w:rPr>
          <w:rFonts w:eastAsia="Times New Roman"/>
          <w:szCs w:val="24"/>
        </w:rPr>
        <w:t>σμα</w:t>
      </w:r>
      <w:r>
        <w:rPr>
          <w:rFonts w:eastAsia="Times New Roman"/>
          <w:szCs w:val="24"/>
        </w:rPr>
        <w:t>τα</w:t>
      </w:r>
      <w:r w:rsidRPr="00B4426E">
        <w:rPr>
          <w:rFonts w:eastAsia="Times New Roman"/>
          <w:szCs w:val="24"/>
        </w:rPr>
        <w:t xml:space="preserve"> </w:t>
      </w:r>
      <w:r>
        <w:rPr>
          <w:rFonts w:eastAsia="Times New Roman"/>
          <w:szCs w:val="24"/>
        </w:rPr>
        <w:t>τα οποία διαμορφώνουν μια τάση. Τ</w:t>
      </w:r>
      <w:r w:rsidRPr="00B4426E">
        <w:rPr>
          <w:rFonts w:eastAsia="Times New Roman"/>
          <w:szCs w:val="24"/>
        </w:rPr>
        <w:t>α μέτρα λιτότητας εξακολουθούν να υφίστανται</w:t>
      </w:r>
      <w:r>
        <w:rPr>
          <w:rFonts w:eastAsia="Times New Roman"/>
          <w:szCs w:val="24"/>
        </w:rPr>
        <w:t>. Οι δημοσιονομικοί στόχοι παραμένου</w:t>
      </w:r>
      <w:r>
        <w:rPr>
          <w:rFonts w:eastAsia="Times New Roman"/>
          <w:szCs w:val="24"/>
        </w:rPr>
        <w:t>ν</w:t>
      </w:r>
      <w:r w:rsidRPr="00B4426E">
        <w:rPr>
          <w:rFonts w:eastAsia="Times New Roman"/>
          <w:szCs w:val="24"/>
        </w:rPr>
        <w:t xml:space="preserve"> υψηλ</w:t>
      </w:r>
      <w:r>
        <w:rPr>
          <w:rFonts w:eastAsia="Times New Roman"/>
          <w:szCs w:val="24"/>
        </w:rPr>
        <w:t>οί. Η</w:t>
      </w:r>
      <w:r w:rsidRPr="00B4426E">
        <w:rPr>
          <w:rFonts w:eastAsia="Times New Roman"/>
          <w:szCs w:val="24"/>
        </w:rPr>
        <w:t xml:space="preserve"> υπερφορολόγηση νοικοκυριών και </w:t>
      </w:r>
      <w:r>
        <w:rPr>
          <w:rFonts w:eastAsia="Times New Roman"/>
          <w:szCs w:val="24"/>
        </w:rPr>
        <w:t>ε</w:t>
      </w:r>
      <w:r w:rsidRPr="00B4426E">
        <w:rPr>
          <w:rFonts w:eastAsia="Times New Roman"/>
          <w:szCs w:val="24"/>
        </w:rPr>
        <w:t>πιχειρήσεων συνεχίζεται</w:t>
      </w:r>
      <w:r>
        <w:rPr>
          <w:rFonts w:eastAsia="Times New Roman"/>
          <w:szCs w:val="24"/>
        </w:rPr>
        <w:t>.</w:t>
      </w:r>
      <w:r w:rsidRPr="00B4426E">
        <w:rPr>
          <w:rFonts w:eastAsia="Times New Roman"/>
          <w:szCs w:val="24"/>
        </w:rPr>
        <w:t xml:space="preserve"> </w:t>
      </w:r>
      <w:r>
        <w:rPr>
          <w:rFonts w:eastAsia="Times New Roman"/>
          <w:szCs w:val="24"/>
        </w:rPr>
        <w:t>Τ</w:t>
      </w:r>
      <w:r w:rsidRPr="00B4426E">
        <w:rPr>
          <w:rFonts w:eastAsia="Times New Roman"/>
          <w:szCs w:val="24"/>
        </w:rPr>
        <w:t xml:space="preserve">ο κράτος </w:t>
      </w:r>
      <w:r>
        <w:rPr>
          <w:rFonts w:eastAsia="Times New Roman"/>
          <w:szCs w:val="24"/>
        </w:rPr>
        <w:t>μεγεθύνεται. Ο</w:t>
      </w:r>
      <w:r w:rsidRPr="00B4426E">
        <w:rPr>
          <w:rFonts w:eastAsia="Times New Roman"/>
          <w:szCs w:val="24"/>
        </w:rPr>
        <w:t>ι ληξιπρόθεσμες οφειλές του δημοσίου δεν αποπληρώνονται</w:t>
      </w:r>
      <w:r>
        <w:rPr>
          <w:rFonts w:eastAsia="Times New Roman"/>
          <w:szCs w:val="24"/>
        </w:rPr>
        <w:t>.</w:t>
      </w:r>
      <w:r w:rsidRPr="00B4426E">
        <w:rPr>
          <w:rFonts w:eastAsia="Times New Roman"/>
          <w:szCs w:val="24"/>
        </w:rPr>
        <w:t xml:space="preserve"> </w:t>
      </w:r>
      <w:r>
        <w:rPr>
          <w:rFonts w:eastAsia="Times New Roman"/>
          <w:szCs w:val="24"/>
        </w:rPr>
        <w:t>Τ</w:t>
      </w:r>
      <w:r w:rsidRPr="00B4426E">
        <w:rPr>
          <w:rFonts w:eastAsia="Times New Roman"/>
          <w:szCs w:val="24"/>
        </w:rPr>
        <w:t>ο Πρόγραμμα Δημοσίων Επενδύσεων συρρικνώνε</w:t>
      </w:r>
      <w:r>
        <w:rPr>
          <w:rFonts w:eastAsia="Times New Roman"/>
          <w:szCs w:val="24"/>
        </w:rPr>
        <w:t>ται. Γ</w:t>
      </w:r>
      <w:r w:rsidRPr="00B4426E">
        <w:rPr>
          <w:rFonts w:eastAsia="Times New Roman"/>
          <w:szCs w:val="24"/>
        </w:rPr>
        <w:t xml:space="preserve">ια να </w:t>
      </w:r>
      <w:r>
        <w:rPr>
          <w:rFonts w:eastAsia="Times New Roman"/>
          <w:szCs w:val="24"/>
        </w:rPr>
        <w:t>μην</w:t>
      </w:r>
      <w:r w:rsidRPr="00B4426E">
        <w:rPr>
          <w:rFonts w:eastAsia="Times New Roman"/>
          <w:szCs w:val="24"/>
        </w:rPr>
        <w:t xml:space="preserve"> περικοπούν οι συντάξεις και να δοθούν κάποια επ</w:t>
      </w:r>
      <w:r w:rsidRPr="00B4426E">
        <w:rPr>
          <w:rFonts w:eastAsia="Times New Roman"/>
          <w:szCs w:val="24"/>
        </w:rPr>
        <w:t>ιδόματα</w:t>
      </w:r>
      <w:r>
        <w:rPr>
          <w:rFonts w:eastAsia="Times New Roman"/>
          <w:szCs w:val="24"/>
        </w:rPr>
        <w:t>,</w:t>
      </w:r>
      <w:r w:rsidRPr="00B4426E">
        <w:rPr>
          <w:rFonts w:eastAsia="Times New Roman"/>
          <w:szCs w:val="24"/>
        </w:rPr>
        <w:t xml:space="preserve"> η </w:t>
      </w:r>
      <w:r>
        <w:rPr>
          <w:rFonts w:eastAsia="Times New Roman"/>
          <w:szCs w:val="24"/>
        </w:rPr>
        <w:t>Κ</w:t>
      </w:r>
      <w:r w:rsidRPr="00B4426E">
        <w:rPr>
          <w:rFonts w:eastAsia="Times New Roman"/>
          <w:szCs w:val="24"/>
        </w:rPr>
        <w:t>υβέρνηση αποφάσισε να αναστείλει την εφαρμογή</w:t>
      </w:r>
      <w:r>
        <w:rPr>
          <w:rFonts w:eastAsia="Times New Roman"/>
          <w:szCs w:val="24"/>
        </w:rPr>
        <w:t>,</w:t>
      </w:r>
      <w:r w:rsidRPr="00B4426E">
        <w:rPr>
          <w:rFonts w:eastAsia="Times New Roman"/>
          <w:szCs w:val="24"/>
        </w:rPr>
        <w:t xml:space="preserve"> κυρίως αναπτυξιακών μέτρων</w:t>
      </w:r>
      <w:r>
        <w:rPr>
          <w:rFonts w:eastAsia="Times New Roman"/>
          <w:szCs w:val="24"/>
        </w:rPr>
        <w:t>,</w:t>
      </w:r>
      <w:r w:rsidRPr="00B4426E">
        <w:rPr>
          <w:rFonts w:eastAsia="Times New Roman"/>
          <w:szCs w:val="24"/>
        </w:rPr>
        <w:t xml:space="preserve"> </w:t>
      </w:r>
      <w:r>
        <w:rPr>
          <w:rFonts w:eastAsia="Times New Roman"/>
          <w:szCs w:val="24"/>
        </w:rPr>
        <w:t>άρα κόβει από τις επενδύσεις. Θ</w:t>
      </w:r>
      <w:r w:rsidRPr="00B4426E">
        <w:rPr>
          <w:rFonts w:eastAsia="Times New Roman"/>
          <w:szCs w:val="24"/>
        </w:rPr>
        <w:t xml:space="preserve">ύματα </w:t>
      </w:r>
      <w:r>
        <w:rPr>
          <w:rFonts w:eastAsia="Times New Roman"/>
          <w:szCs w:val="24"/>
        </w:rPr>
        <w:t xml:space="preserve">είναι οι </w:t>
      </w:r>
      <w:r w:rsidRPr="00B4426E">
        <w:rPr>
          <w:rFonts w:eastAsia="Times New Roman"/>
          <w:szCs w:val="24"/>
        </w:rPr>
        <w:t>συνήθως ύποπτοι</w:t>
      </w:r>
      <w:r>
        <w:rPr>
          <w:rFonts w:eastAsia="Times New Roman"/>
          <w:szCs w:val="24"/>
        </w:rPr>
        <w:t>:</w:t>
      </w:r>
      <w:r w:rsidRPr="00B4426E">
        <w:rPr>
          <w:rFonts w:eastAsia="Times New Roman"/>
          <w:szCs w:val="24"/>
        </w:rPr>
        <w:t xml:space="preserve"> το Πρόγραμμα Δημοσίων Επενδύσεων</w:t>
      </w:r>
      <w:r>
        <w:rPr>
          <w:rFonts w:eastAsia="Times New Roman"/>
          <w:szCs w:val="24"/>
        </w:rPr>
        <w:t>,</w:t>
      </w:r>
      <w:r w:rsidRPr="00B4426E">
        <w:rPr>
          <w:rFonts w:eastAsia="Times New Roman"/>
          <w:szCs w:val="24"/>
        </w:rPr>
        <w:t xml:space="preserve"> οι επιστροφές φόρων </w:t>
      </w:r>
      <w:r>
        <w:rPr>
          <w:rFonts w:eastAsia="Times New Roman"/>
          <w:szCs w:val="24"/>
        </w:rPr>
        <w:t xml:space="preserve">προς </w:t>
      </w:r>
      <w:r w:rsidRPr="00B4426E">
        <w:rPr>
          <w:rFonts w:eastAsia="Times New Roman"/>
          <w:szCs w:val="24"/>
        </w:rPr>
        <w:t>τους ιδιώτες</w:t>
      </w:r>
      <w:r>
        <w:rPr>
          <w:rFonts w:eastAsia="Times New Roman"/>
          <w:szCs w:val="24"/>
        </w:rPr>
        <w:t>,</w:t>
      </w:r>
      <w:r w:rsidRPr="00B4426E">
        <w:rPr>
          <w:rFonts w:eastAsia="Times New Roman"/>
          <w:szCs w:val="24"/>
        </w:rPr>
        <w:t xml:space="preserve"> καθώς και οι κοινωνικά ευαίσθητοι</w:t>
      </w:r>
      <w:r w:rsidRPr="00B4426E">
        <w:rPr>
          <w:rFonts w:eastAsia="Times New Roman"/>
          <w:szCs w:val="24"/>
        </w:rPr>
        <w:t xml:space="preserve"> τομείς που αντιμετωπίζουν τις συνέπειες της εσωτερικής στάσης πληρωμών</w:t>
      </w:r>
      <w:r>
        <w:rPr>
          <w:rFonts w:eastAsia="Times New Roman"/>
          <w:szCs w:val="24"/>
        </w:rPr>
        <w:t>.</w:t>
      </w:r>
    </w:p>
    <w:p w14:paraId="37394C7D"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Ε</w:t>
      </w:r>
      <w:r w:rsidRPr="00B4426E">
        <w:rPr>
          <w:rFonts w:eastAsia="Times New Roman"/>
          <w:szCs w:val="24"/>
        </w:rPr>
        <w:t>νδεικτικά</w:t>
      </w:r>
      <w:r>
        <w:rPr>
          <w:rFonts w:eastAsia="Times New Roman"/>
          <w:szCs w:val="24"/>
        </w:rPr>
        <w:t>,</w:t>
      </w:r>
      <w:r w:rsidRPr="00B4426E">
        <w:rPr>
          <w:rFonts w:eastAsia="Times New Roman"/>
          <w:szCs w:val="24"/>
        </w:rPr>
        <w:t xml:space="preserve"> για τις δημόσιες δαπάνες</w:t>
      </w:r>
      <w:r>
        <w:rPr>
          <w:rFonts w:eastAsia="Times New Roman"/>
          <w:szCs w:val="24"/>
        </w:rPr>
        <w:t xml:space="preserve">, επιτρέψτε μου να κάνω μια παρατήρηση: Οι δημόσιες </w:t>
      </w:r>
      <w:r w:rsidRPr="00B4426E">
        <w:rPr>
          <w:rFonts w:eastAsia="Times New Roman"/>
          <w:szCs w:val="24"/>
        </w:rPr>
        <w:t xml:space="preserve">δαπάνες </w:t>
      </w:r>
      <w:r>
        <w:rPr>
          <w:rFonts w:eastAsia="Times New Roman"/>
          <w:szCs w:val="24"/>
        </w:rPr>
        <w:t xml:space="preserve">κατρακύλησαν </w:t>
      </w:r>
      <w:r w:rsidRPr="00B4426E">
        <w:rPr>
          <w:rFonts w:eastAsia="Times New Roman"/>
          <w:szCs w:val="24"/>
        </w:rPr>
        <w:t>το 2017 στο χαμηλότερο ύψος της τελευταίας δεκαετίας</w:t>
      </w:r>
      <w:r>
        <w:rPr>
          <w:rFonts w:eastAsia="Times New Roman"/>
          <w:szCs w:val="24"/>
        </w:rPr>
        <w:t xml:space="preserve">, </w:t>
      </w:r>
      <w:r w:rsidRPr="00B4426E">
        <w:rPr>
          <w:rFonts w:eastAsia="Times New Roman"/>
          <w:szCs w:val="24"/>
        </w:rPr>
        <w:t xml:space="preserve">με τη σωρευτική </w:t>
      </w:r>
      <w:r>
        <w:rPr>
          <w:rFonts w:eastAsia="Times New Roman"/>
          <w:szCs w:val="24"/>
        </w:rPr>
        <w:t>υ</w:t>
      </w:r>
      <w:r w:rsidRPr="00B4426E">
        <w:rPr>
          <w:rFonts w:eastAsia="Times New Roman"/>
          <w:szCs w:val="24"/>
        </w:rPr>
        <w:t>στέ</w:t>
      </w:r>
      <w:r w:rsidRPr="00B4426E">
        <w:rPr>
          <w:rFonts w:eastAsia="Times New Roman"/>
          <w:szCs w:val="24"/>
        </w:rPr>
        <w:t>ρησ</w:t>
      </w:r>
      <w:r>
        <w:rPr>
          <w:rFonts w:eastAsia="Times New Roman"/>
          <w:szCs w:val="24"/>
        </w:rPr>
        <w:t>ή τους μέχρι σήμερα</w:t>
      </w:r>
      <w:r w:rsidRPr="00B4426E">
        <w:rPr>
          <w:rFonts w:eastAsia="Times New Roman"/>
          <w:szCs w:val="24"/>
        </w:rPr>
        <w:t xml:space="preserve"> </w:t>
      </w:r>
      <w:r>
        <w:rPr>
          <w:rFonts w:eastAsia="Times New Roman"/>
          <w:szCs w:val="24"/>
        </w:rPr>
        <w:t xml:space="preserve">έναντι του </w:t>
      </w:r>
      <w:r w:rsidRPr="00B4426E">
        <w:rPr>
          <w:rFonts w:eastAsia="Times New Roman"/>
          <w:szCs w:val="24"/>
        </w:rPr>
        <w:t>στόχου να ανέρχεται σε 2,6 δισεκατομμύρια ευρώ</w:t>
      </w:r>
      <w:r>
        <w:rPr>
          <w:rFonts w:eastAsia="Times New Roman"/>
          <w:szCs w:val="24"/>
        </w:rPr>
        <w:t>.</w:t>
      </w:r>
      <w:r w:rsidRPr="00B4426E">
        <w:rPr>
          <w:rFonts w:eastAsia="Times New Roman"/>
          <w:szCs w:val="24"/>
        </w:rPr>
        <w:t xml:space="preserve"> </w:t>
      </w:r>
      <w:r>
        <w:rPr>
          <w:rFonts w:eastAsia="Times New Roman"/>
          <w:szCs w:val="24"/>
        </w:rPr>
        <w:t>Κ</w:t>
      </w:r>
      <w:r w:rsidRPr="00B4426E">
        <w:rPr>
          <w:rFonts w:eastAsia="Times New Roman"/>
          <w:szCs w:val="24"/>
        </w:rPr>
        <w:t>αι σαν να μην έφτανε αυτό</w:t>
      </w:r>
      <w:r>
        <w:rPr>
          <w:rFonts w:eastAsia="Times New Roman"/>
          <w:szCs w:val="24"/>
        </w:rPr>
        <w:t>,</w:t>
      </w:r>
      <w:r w:rsidRPr="00B4426E">
        <w:rPr>
          <w:rFonts w:eastAsia="Times New Roman"/>
          <w:szCs w:val="24"/>
        </w:rPr>
        <w:t xml:space="preserve"> οι </w:t>
      </w:r>
      <w:r>
        <w:rPr>
          <w:rFonts w:eastAsia="Times New Roman"/>
          <w:szCs w:val="24"/>
        </w:rPr>
        <w:t>δ</w:t>
      </w:r>
      <w:r w:rsidRPr="00B4426E">
        <w:rPr>
          <w:rFonts w:eastAsia="Times New Roman"/>
          <w:szCs w:val="24"/>
        </w:rPr>
        <w:t xml:space="preserve">ημόσιες επενδύσεις περικόπτονται ακόμα περισσότερο για το </w:t>
      </w:r>
      <w:r>
        <w:rPr>
          <w:rFonts w:eastAsia="Times New Roman"/>
          <w:szCs w:val="24"/>
        </w:rPr>
        <w:t>2019</w:t>
      </w:r>
      <w:r w:rsidRPr="00B4426E">
        <w:rPr>
          <w:rFonts w:eastAsia="Times New Roman"/>
          <w:szCs w:val="24"/>
        </w:rPr>
        <w:t xml:space="preserve"> κατά 550 εκατομμύρια </w:t>
      </w:r>
      <w:r>
        <w:rPr>
          <w:rFonts w:eastAsia="Times New Roman"/>
          <w:szCs w:val="24"/>
        </w:rPr>
        <w:t>ευρώ, π</w:t>
      </w:r>
      <w:r w:rsidRPr="00B4426E">
        <w:rPr>
          <w:rFonts w:eastAsia="Times New Roman"/>
          <w:szCs w:val="24"/>
        </w:rPr>
        <w:t xml:space="preserve">ροκειμένου να χρηματοδοτηθούν τα </w:t>
      </w:r>
      <w:r>
        <w:rPr>
          <w:rFonts w:eastAsia="Times New Roman"/>
          <w:szCs w:val="24"/>
        </w:rPr>
        <w:t>όποια</w:t>
      </w:r>
      <w:r w:rsidRPr="00B4426E">
        <w:rPr>
          <w:rFonts w:eastAsia="Times New Roman"/>
          <w:szCs w:val="24"/>
        </w:rPr>
        <w:t xml:space="preserve"> κουτσουρεμένα αντίμετρα</w:t>
      </w:r>
      <w:r>
        <w:rPr>
          <w:rFonts w:eastAsia="Times New Roman"/>
          <w:szCs w:val="24"/>
        </w:rPr>
        <w:t xml:space="preserve">. </w:t>
      </w:r>
    </w:p>
    <w:p w14:paraId="37394C7E"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Όπως επισημαίνει και το </w:t>
      </w:r>
      <w:r w:rsidRPr="00B4426E">
        <w:rPr>
          <w:rFonts w:eastAsia="Times New Roman"/>
          <w:szCs w:val="24"/>
        </w:rPr>
        <w:t>Δημοσιονομικό Συμβούλιο</w:t>
      </w:r>
      <w:r>
        <w:rPr>
          <w:rFonts w:eastAsia="Times New Roman"/>
          <w:szCs w:val="24"/>
        </w:rPr>
        <w:t>,</w:t>
      </w:r>
      <w:r w:rsidRPr="00B4426E">
        <w:rPr>
          <w:rFonts w:eastAsia="Times New Roman"/>
          <w:szCs w:val="24"/>
        </w:rPr>
        <w:t xml:space="preserve"> αυτή η πρακτική δημιουργεί προβληματισμό σχετικά με το αναπτυξιακό αντίκρισμα του τρόπου διάθεσης του δημοσιονομικού χώρου</w:t>
      </w:r>
      <w:r>
        <w:rPr>
          <w:rFonts w:eastAsia="Times New Roman"/>
          <w:szCs w:val="24"/>
        </w:rPr>
        <w:t>.</w:t>
      </w:r>
      <w:r w:rsidRPr="00B4426E">
        <w:rPr>
          <w:rFonts w:eastAsia="Times New Roman"/>
          <w:szCs w:val="24"/>
        </w:rPr>
        <w:t xml:space="preserve"> </w:t>
      </w:r>
      <w:r>
        <w:rPr>
          <w:rFonts w:eastAsia="Times New Roman"/>
          <w:szCs w:val="24"/>
        </w:rPr>
        <w:t>Ο</w:t>
      </w:r>
      <w:r w:rsidRPr="00B4426E">
        <w:rPr>
          <w:rFonts w:eastAsia="Times New Roman"/>
          <w:szCs w:val="24"/>
        </w:rPr>
        <w:t>υσιαστικά</w:t>
      </w:r>
      <w:r>
        <w:rPr>
          <w:rFonts w:eastAsia="Times New Roman"/>
          <w:szCs w:val="24"/>
        </w:rPr>
        <w:t>,</w:t>
      </w:r>
      <w:r w:rsidRPr="00B4426E">
        <w:rPr>
          <w:rFonts w:eastAsia="Times New Roman"/>
          <w:szCs w:val="24"/>
        </w:rPr>
        <w:t xml:space="preserve"> δεδομένου του υψηλού αναπτυξιακού πολλαπλασι</w:t>
      </w:r>
      <w:r w:rsidRPr="00B4426E">
        <w:rPr>
          <w:rFonts w:eastAsia="Times New Roman"/>
          <w:szCs w:val="24"/>
        </w:rPr>
        <w:t>αστή αυτών των πόρων</w:t>
      </w:r>
      <w:r>
        <w:rPr>
          <w:rFonts w:eastAsia="Times New Roman"/>
          <w:szCs w:val="24"/>
        </w:rPr>
        <w:t>,</w:t>
      </w:r>
      <w:r w:rsidRPr="00B4426E">
        <w:rPr>
          <w:rFonts w:eastAsia="Times New Roman"/>
          <w:szCs w:val="24"/>
        </w:rPr>
        <w:t xml:space="preserve"> πρόκειται για την επιβολή ενός επιπλέον φόρου ανάπτυξης από την </w:t>
      </w:r>
      <w:r>
        <w:rPr>
          <w:rFonts w:eastAsia="Times New Roman"/>
          <w:szCs w:val="24"/>
        </w:rPr>
        <w:t>Κ</w:t>
      </w:r>
      <w:r w:rsidRPr="00B4426E">
        <w:rPr>
          <w:rFonts w:eastAsia="Times New Roman"/>
          <w:szCs w:val="24"/>
        </w:rPr>
        <w:t>υβέρνηση</w:t>
      </w:r>
      <w:r>
        <w:rPr>
          <w:rFonts w:eastAsia="Times New Roman"/>
          <w:szCs w:val="24"/>
        </w:rPr>
        <w:t>.</w:t>
      </w:r>
      <w:r w:rsidRPr="00B4426E">
        <w:rPr>
          <w:rFonts w:eastAsia="Times New Roman"/>
          <w:szCs w:val="24"/>
        </w:rPr>
        <w:t xml:space="preserve"> </w:t>
      </w:r>
      <w:r>
        <w:rPr>
          <w:rFonts w:eastAsia="Times New Roman"/>
          <w:szCs w:val="24"/>
        </w:rPr>
        <w:t>Η</w:t>
      </w:r>
      <w:r w:rsidRPr="00B4426E">
        <w:rPr>
          <w:rFonts w:eastAsia="Times New Roman"/>
          <w:szCs w:val="24"/>
        </w:rPr>
        <w:t xml:space="preserve"> χώρα</w:t>
      </w:r>
      <w:r>
        <w:rPr>
          <w:rFonts w:eastAsia="Times New Roman"/>
          <w:szCs w:val="24"/>
        </w:rPr>
        <w:t>, όμως, χρειάζεται μια επενδυτική π</w:t>
      </w:r>
      <w:r w:rsidRPr="00B4426E">
        <w:rPr>
          <w:rFonts w:eastAsia="Times New Roman"/>
          <w:szCs w:val="24"/>
        </w:rPr>
        <w:t xml:space="preserve">ανστρατιά δημόσιων και ιδιωτικών </w:t>
      </w:r>
      <w:r>
        <w:rPr>
          <w:rFonts w:eastAsia="Times New Roman"/>
          <w:szCs w:val="24"/>
        </w:rPr>
        <w:t>ε</w:t>
      </w:r>
      <w:r w:rsidRPr="00B4426E">
        <w:rPr>
          <w:rFonts w:eastAsia="Times New Roman"/>
          <w:szCs w:val="24"/>
        </w:rPr>
        <w:t>πενδύσεων</w:t>
      </w:r>
      <w:r>
        <w:rPr>
          <w:rFonts w:eastAsia="Times New Roman"/>
          <w:szCs w:val="24"/>
        </w:rPr>
        <w:t>,</w:t>
      </w:r>
      <w:r w:rsidRPr="00B4426E">
        <w:rPr>
          <w:rFonts w:eastAsia="Times New Roman"/>
          <w:szCs w:val="24"/>
        </w:rPr>
        <w:t xml:space="preserve"> καθώς τόσο ο ακαθόριστος σχηματισμός όσο και το απόθεμα </w:t>
      </w:r>
      <w:r>
        <w:rPr>
          <w:rFonts w:eastAsia="Times New Roman"/>
          <w:szCs w:val="24"/>
        </w:rPr>
        <w:t>του παγίου κεφαλα</w:t>
      </w:r>
      <w:r>
        <w:rPr>
          <w:rFonts w:eastAsia="Times New Roman"/>
          <w:szCs w:val="24"/>
        </w:rPr>
        <w:t xml:space="preserve">ίου συρρικνώνονται. </w:t>
      </w:r>
    </w:p>
    <w:p w14:paraId="37394C7F"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Επίσης, </w:t>
      </w:r>
      <w:r w:rsidRPr="00916B32">
        <w:rPr>
          <w:rFonts w:eastAsia="Times New Roman"/>
          <w:szCs w:val="24"/>
        </w:rPr>
        <w:t>κυρίες και κύριοι συνάδελφοι,</w:t>
      </w:r>
      <w:r>
        <w:rPr>
          <w:rFonts w:eastAsia="Times New Roman"/>
          <w:szCs w:val="24"/>
        </w:rPr>
        <w:t xml:space="preserve"> </w:t>
      </w:r>
      <w:r w:rsidRPr="00B4426E">
        <w:rPr>
          <w:rFonts w:eastAsia="Times New Roman"/>
          <w:szCs w:val="24"/>
        </w:rPr>
        <w:t xml:space="preserve">οι δαπάνες του </w:t>
      </w:r>
      <w:r>
        <w:rPr>
          <w:rFonts w:eastAsia="Times New Roman"/>
          <w:szCs w:val="24"/>
        </w:rPr>
        <w:t>Προγράμματος</w:t>
      </w:r>
      <w:r w:rsidRPr="00B4426E">
        <w:rPr>
          <w:rFonts w:eastAsia="Times New Roman"/>
          <w:szCs w:val="24"/>
        </w:rPr>
        <w:t xml:space="preserve"> Δημοσίων Επενδύσεων </w:t>
      </w:r>
      <w:r>
        <w:rPr>
          <w:rFonts w:eastAsia="Times New Roman"/>
          <w:szCs w:val="24"/>
        </w:rPr>
        <w:t xml:space="preserve">είναι μειωμένες κατά </w:t>
      </w:r>
      <w:r>
        <w:rPr>
          <w:rFonts w:eastAsia="Times New Roman"/>
          <w:szCs w:val="24"/>
        </w:rPr>
        <w:lastRenderedPageBreak/>
        <w:t>1,32</w:t>
      </w:r>
      <w:r w:rsidRPr="00B4426E">
        <w:rPr>
          <w:rFonts w:eastAsia="Times New Roman"/>
          <w:szCs w:val="24"/>
        </w:rPr>
        <w:t xml:space="preserve"> </w:t>
      </w:r>
      <w:r>
        <w:rPr>
          <w:rFonts w:eastAsia="Times New Roman"/>
          <w:szCs w:val="24"/>
        </w:rPr>
        <w:t xml:space="preserve">δισεκατομμύρια ευρώ </w:t>
      </w:r>
      <w:r w:rsidRPr="00B4426E">
        <w:rPr>
          <w:rFonts w:eastAsia="Times New Roman"/>
          <w:szCs w:val="24"/>
        </w:rPr>
        <w:t>σε σχέση με το</w:t>
      </w:r>
      <w:r>
        <w:rPr>
          <w:rFonts w:eastAsia="Times New Roman"/>
          <w:szCs w:val="24"/>
        </w:rPr>
        <w:t>ν</w:t>
      </w:r>
      <w:r w:rsidRPr="00B4426E">
        <w:rPr>
          <w:rFonts w:eastAsia="Times New Roman"/>
          <w:szCs w:val="24"/>
        </w:rPr>
        <w:t xml:space="preserve"> στόχο</w:t>
      </w:r>
      <w:r>
        <w:rPr>
          <w:rFonts w:eastAsia="Times New Roman"/>
          <w:szCs w:val="24"/>
        </w:rPr>
        <w:t>,</w:t>
      </w:r>
      <w:r w:rsidRPr="00B4426E">
        <w:rPr>
          <w:rFonts w:eastAsia="Times New Roman"/>
          <w:szCs w:val="24"/>
        </w:rPr>
        <w:t xml:space="preserve"> μαρτυρώντας την </w:t>
      </w:r>
      <w:r>
        <w:rPr>
          <w:rFonts w:eastAsia="Times New Roman"/>
          <w:szCs w:val="24"/>
        </w:rPr>
        <w:t>υπο-</w:t>
      </w:r>
      <w:r w:rsidRPr="00B4426E">
        <w:rPr>
          <w:rFonts w:eastAsia="Times New Roman"/>
          <w:szCs w:val="24"/>
        </w:rPr>
        <w:t>εκτέλεση των επενδυτικών δημοσίων δαπανών</w:t>
      </w:r>
      <w:r>
        <w:rPr>
          <w:rFonts w:eastAsia="Times New Roman"/>
          <w:szCs w:val="24"/>
        </w:rPr>
        <w:t>.</w:t>
      </w:r>
      <w:r w:rsidRPr="00B4426E">
        <w:rPr>
          <w:rFonts w:eastAsia="Times New Roman"/>
          <w:szCs w:val="24"/>
        </w:rPr>
        <w:t xml:space="preserve"> </w:t>
      </w:r>
      <w:r>
        <w:rPr>
          <w:rFonts w:eastAsia="Times New Roman"/>
          <w:szCs w:val="24"/>
        </w:rPr>
        <w:t>Ο</w:t>
      </w:r>
      <w:r w:rsidRPr="00B4426E">
        <w:rPr>
          <w:rFonts w:eastAsia="Times New Roman"/>
          <w:szCs w:val="24"/>
        </w:rPr>
        <w:t xml:space="preserve"> συνδυασμός των </w:t>
      </w:r>
      <w:r>
        <w:rPr>
          <w:rFonts w:eastAsia="Times New Roman"/>
          <w:szCs w:val="24"/>
        </w:rPr>
        <w:t>μειωμένων δαπανών με τις καθυστερήσεις στις</w:t>
      </w:r>
      <w:r w:rsidRPr="00B4426E">
        <w:rPr>
          <w:rFonts w:eastAsia="Times New Roman"/>
          <w:szCs w:val="24"/>
        </w:rPr>
        <w:t xml:space="preserve"> επιστροφές φόρων</w:t>
      </w:r>
      <w:r>
        <w:rPr>
          <w:rFonts w:eastAsia="Times New Roman"/>
          <w:szCs w:val="24"/>
        </w:rPr>
        <w:t xml:space="preserve"> και η διαφαινόμενη νέα καθυστέρηση</w:t>
      </w:r>
      <w:r w:rsidRPr="00B4426E">
        <w:rPr>
          <w:rFonts w:eastAsia="Times New Roman"/>
          <w:szCs w:val="24"/>
        </w:rPr>
        <w:t xml:space="preserve"> εξόφλησης των κρατικών χρεών στον ιδιωτικό τομέα στερούν πολύτιμη ρευστότητα από την αγορά</w:t>
      </w:r>
      <w:r>
        <w:rPr>
          <w:rFonts w:eastAsia="Times New Roman"/>
          <w:szCs w:val="24"/>
        </w:rPr>
        <w:t>,</w:t>
      </w:r>
      <w:r w:rsidRPr="00B4426E">
        <w:rPr>
          <w:rFonts w:eastAsia="Times New Roman"/>
          <w:szCs w:val="24"/>
        </w:rPr>
        <w:t xml:space="preserve"> δηλαδή </w:t>
      </w:r>
      <w:r>
        <w:rPr>
          <w:rFonts w:eastAsia="Times New Roman"/>
          <w:szCs w:val="24"/>
        </w:rPr>
        <w:t>τ</w:t>
      </w:r>
      <w:r w:rsidRPr="00B4426E">
        <w:rPr>
          <w:rFonts w:eastAsia="Times New Roman"/>
          <w:szCs w:val="24"/>
        </w:rPr>
        <w:t>ην πραγματική οικονομία</w:t>
      </w:r>
      <w:r>
        <w:rPr>
          <w:rFonts w:eastAsia="Times New Roman"/>
          <w:szCs w:val="24"/>
        </w:rPr>
        <w:t>.</w:t>
      </w:r>
      <w:r w:rsidRPr="00B4426E">
        <w:rPr>
          <w:rFonts w:eastAsia="Times New Roman"/>
          <w:szCs w:val="24"/>
        </w:rPr>
        <w:t xml:space="preserve"> </w:t>
      </w:r>
    </w:p>
    <w:p w14:paraId="37394C80"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Με δεδομένη, δε, την κυβερνητική </w:t>
      </w:r>
      <w:r>
        <w:rPr>
          <w:rFonts w:eastAsia="Times New Roman"/>
          <w:szCs w:val="24"/>
        </w:rPr>
        <w:t>αλλεργία σ</w:t>
      </w:r>
      <w:r w:rsidRPr="00B4426E">
        <w:rPr>
          <w:rFonts w:eastAsia="Times New Roman"/>
          <w:szCs w:val="24"/>
        </w:rPr>
        <w:t>τις ιδιωτικές επενδύσεις</w:t>
      </w:r>
      <w:r>
        <w:rPr>
          <w:rFonts w:eastAsia="Times New Roman"/>
          <w:szCs w:val="24"/>
        </w:rPr>
        <w:t>,</w:t>
      </w:r>
      <w:r>
        <w:rPr>
          <w:rFonts w:eastAsia="Times New Roman"/>
          <w:szCs w:val="24"/>
        </w:rPr>
        <w:t xml:space="preserve"> θα περίμενε κανείς ότι η Κυβέρνηση </w:t>
      </w:r>
      <w:r>
        <w:rPr>
          <w:rFonts w:eastAsia="Times New Roman"/>
          <w:szCs w:val="24"/>
        </w:rPr>
        <w:t>θ</w:t>
      </w:r>
      <w:r>
        <w:rPr>
          <w:rFonts w:eastAsia="Times New Roman"/>
          <w:szCs w:val="24"/>
        </w:rPr>
        <w:t xml:space="preserve">α </w:t>
      </w:r>
      <w:r w:rsidRPr="00B4426E">
        <w:rPr>
          <w:rFonts w:eastAsia="Times New Roman"/>
          <w:szCs w:val="24"/>
        </w:rPr>
        <w:t>αξιοποι</w:t>
      </w:r>
      <w:r>
        <w:rPr>
          <w:rFonts w:eastAsia="Times New Roman"/>
          <w:szCs w:val="24"/>
        </w:rPr>
        <w:t>ούσε</w:t>
      </w:r>
      <w:r w:rsidRPr="00B4426E">
        <w:rPr>
          <w:rFonts w:eastAsia="Times New Roman"/>
          <w:szCs w:val="24"/>
        </w:rPr>
        <w:t xml:space="preserve"> το μοναδικό επενδυτικό εργαλείο που έχει στα χέρια της και να μην το θυσιάζει για πρόσκαιρες εντυπώσεις</w:t>
      </w:r>
      <w:r>
        <w:rPr>
          <w:rFonts w:eastAsia="Times New Roman"/>
          <w:szCs w:val="24"/>
        </w:rPr>
        <w:t>,</w:t>
      </w:r>
      <w:r w:rsidRPr="00B4426E">
        <w:rPr>
          <w:rFonts w:eastAsia="Times New Roman"/>
          <w:szCs w:val="24"/>
        </w:rPr>
        <w:t xml:space="preserve"> όπως είναι το Πρόγραμμα Δημοσίων Επενδύσεων</w:t>
      </w:r>
      <w:r>
        <w:rPr>
          <w:rFonts w:eastAsia="Times New Roman"/>
          <w:szCs w:val="24"/>
        </w:rPr>
        <w:t>.</w:t>
      </w:r>
    </w:p>
    <w:p w14:paraId="37394C81"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Το σχέδιο του </w:t>
      </w:r>
      <w:r>
        <w:rPr>
          <w:rFonts w:eastAsia="Times New Roman"/>
          <w:szCs w:val="24"/>
        </w:rPr>
        <w:t>π</w:t>
      </w:r>
      <w:r>
        <w:rPr>
          <w:rFonts w:eastAsia="Times New Roman"/>
          <w:szCs w:val="24"/>
        </w:rPr>
        <w:t>ροϋπο</w:t>
      </w:r>
      <w:r>
        <w:rPr>
          <w:rFonts w:eastAsia="Times New Roman"/>
          <w:szCs w:val="24"/>
        </w:rPr>
        <w:t>λογισμού</w:t>
      </w:r>
      <w:r w:rsidRPr="00B4426E">
        <w:rPr>
          <w:rFonts w:eastAsia="Times New Roman"/>
          <w:szCs w:val="24"/>
        </w:rPr>
        <w:t xml:space="preserve"> συνιστά το κύκνειο άσμα της σημερινής </w:t>
      </w:r>
      <w:r>
        <w:rPr>
          <w:rFonts w:eastAsia="Times New Roman"/>
          <w:szCs w:val="24"/>
        </w:rPr>
        <w:t>δ</w:t>
      </w:r>
      <w:r w:rsidRPr="00B4426E">
        <w:rPr>
          <w:rFonts w:eastAsia="Times New Roman"/>
          <w:szCs w:val="24"/>
        </w:rPr>
        <w:t>ιακυβέρνησης</w:t>
      </w:r>
      <w:r>
        <w:rPr>
          <w:rFonts w:eastAsia="Times New Roman"/>
          <w:szCs w:val="24"/>
        </w:rPr>
        <w:t xml:space="preserve">. Σφραγίζει το τέλος ενός τετραετούς κύκλου της ελληνικής οικονομικής θεωρίας </w:t>
      </w:r>
      <w:r w:rsidRPr="00B4426E">
        <w:rPr>
          <w:rFonts w:eastAsia="Times New Roman"/>
          <w:szCs w:val="24"/>
        </w:rPr>
        <w:t>που το χαρακτηρίζει η αυταπάτη</w:t>
      </w:r>
      <w:r>
        <w:rPr>
          <w:rFonts w:eastAsia="Times New Roman"/>
          <w:szCs w:val="24"/>
        </w:rPr>
        <w:t>,</w:t>
      </w:r>
      <w:r w:rsidRPr="00B4426E">
        <w:rPr>
          <w:rFonts w:eastAsia="Times New Roman"/>
          <w:szCs w:val="24"/>
        </w:rPr>
        <w:t xml:space="preserve"> η ανευθυνότητα</w:t>
      </w:r>
      <w:r>
        <w:rPr>
          <w:rFonts w:eastAsia="Times New Roman"/>
          <w:szCs w:val="24"/>
        </w:rPr>
        <w:t>,</w:t>
      </w:r>
      <w:r w:rsidRPr="00B4426E">
        <w:rPr>
          <w:rFonts w:eastAsia="Times New Roman"/>
          <w:szCs w:val="24"/>
        </w:rPr>
        <w:t xml:space="preserve"> ο τυχοδιωκτισμός</w:t>
      </w:r>
      <w:r>
        <w:rPr>
          <w:rFonts w:eastAsia="Times New Roman"/>
          <w:szCs w:val="24"/>
        </w:rPr>
        <w:t>,</w:t>
      </w:r>
      <w:r w:rsidRPr="00B4426E">
        <w:rPr>
          <w:rFonts w:eastAsia="Times New Roman"/>
          <w:szCs w:val="24"/>
        </w:rPr>
        <w:t xml:space="preserve"> η αναποτελεσματικότητα</w:t>
      </w:r>
      <w:r>
        <w:rPr>
          <w:rFonts w:eastAsia="Times New Roman"/>
          <w:szCs w:val="24"/>
        </w:rPr>
        <w:t>,</w:t>
      </w:r>
      <w:r w:rsidRPr="00B4426E">
        <w:rPr>
          <w:rFonts w:eastAsia="Times New Roman"/>
          <w:szCs w:val="24"/>
        </w:rPr>
        <w:t xml:space="preserve"> οι ιδεοληψίες της </w:t>
      </w:r>
      <w:r>
        <w:rPr>
          <w:rFonts w:eastAsia="Times New Roman"/>
          <w:szCs w:val="24"/>
        </w:rPr>
        <w:t>Κ</w:t>
      </w:r>
      <w:r w:rsidRPr="00B4426E">
        <w:rPr>
          <w:rFonts w:eastAsia="Times New Roman"/>
          <w:szCs w:val="24"/>
        </w:rPr>
        <w:t>υβέρνησης</w:t>
      </w:r>
      <w:r w:rsidRPr="00B4426E">
        <w:rPr>
          <w:rFonts w:eastAsia="Times New Roman"/>
          <w:szCs w:val="24"/>
        </w:rPr>
        <w:t xml:space="preserve"> ΣΥΡΙΖΑ</w:t>
      </w:r>
      <w:r>
        <w:rPr>
          <w:rFonts w:eastAsia="Times New Roman"/>
          <w:szCs w:val="24"/>
        </w:rPr>
        <w:t>-</w:t>
      </w:r>
      <w:r w:rsidRPr="00B4426E">
        <w:rPr>
          <w:rFonts w:eastAsia="Times New Roman"/>
          <w:szCs w:val="24"/>
        </w:rPr>
        <w:t>ΑΝΕΛ</w:t>
      </w:r>
      <w:r>
        <w:rPr>
          <w:rFonts w:eastAsia="Times New Roman"/>
          <w:szCs w:val="24"/>
        </w:rPr>
        <w:t>. Τη στιγμή που ο ΟΟΣΑ</w:t>
      </w:r>
      <w:r w:rsidRPr="00B4426E">
        <w:rPr>
          <w:rFonts w:eastAsia="Times New Roman"/>
          <w:szCs w:val="24"/>
        </w:rPr>
        <w:t xml:space="preserve"> υπολογίζει ότι η ανάπτυξη της παγκόσμιας οικονομίας θα περιοριστεί</w:t>
      </w:r>
      <w:r>
        <w:rPr>
          <w:rFonts w:eastAsia="Times New Roman"/>
          <w:szCs w:val="24"/>
        </w:rPr>
        <w:t>,</w:t>
      </w:r>
      <w:r w:rsidRPr="00B4426E">
        <w:rPr>
          <w:rFonts w:eastAsia="Times New Roman"/>
          <w:szCs w:val="24"/>
        </w:rPr>
        <w:t xml:space="preserve"> η </w:t>
      </w:r>
      <w:r>
        <w:rPr>
          <w:rFonts w:eastAsia="Times New Roman"/>
          <w:szCs w:val="24"/>
        </w:rPr>
        <w:t>Κ</w:t>
      </w:r>
      <w:r w:rsidRPr="00B4426E">
        <w:rPr>
          <w:rFonts w:eastAsia="Times New Roman"/>
          <w:szCs w:val="24"/>
        </w:rPr>
        <w:t>υβέρνηση χωρίς να έχει δώσει κα</w:t>
      </w:r>
      <w:r>
        <w:rPr>
          <w:rFonts w:eastAsia="Times New Roman"/>
          <w:szCs w:val="24"/>
        </w:rPr>
        <w:t>μ</w:t>
      </w:r>
      <w:r w:rsidRPr="00B4426E">
        <w:rPr>
          <w:rFonts w:eastAsia="Times New Roman"/>
          <w:szCs w:val="24"/>
        </w:rPr>
        <w:t>μία ώθηση στην αγορά</w:t>
      </w:r>
      <w:r>
        <w:rPr>
          <w:rFonts w:eastAsia="Times New Roman"/>
          <w:szCs w:val="24"/>
        </w:rPr>
        <w:t xml:space="preserve">, προϋπολογίζει ανάπτυξη </w:t>
      </w:r>
      <w:r>
        <w:rPr>
          <w:rFonts w:eastAsia="Times New Roman"/>
          <w:szCs w:val="24"/>
        </w:rPr>
        <w:lastRenderedPageBreak/>
        <w:t>2,5%. Κ</w:t>
      </w:r>
      <w:r w:rsidRPr="00B4426E">
        <w:rPr>
          <w:rFonts w:eastAsia="Times New Roman"/>
          <w:szCs w:val="24"/>
        </w:rPr>
        <w:t>αι αυτό σε μία χρονιά</w:t>
      </w:r>
      <w:r>
        <w:rPr>
          <w:rFonts w:eastAsia="Times New Roman"/>
          <w:szCs w:val="24"/>
        </w:rPr>
        <w:t xml:space="preserve"> που </w:t>
      </w:r>
      <w:r w:rsidRPr="00B4426E">
        <w:rPr>
          <w:rFonts w:eastAsia="Times New Roman"/>
          <w:szCs w:val="24"/>
        </w:rPr>
        <w:t>ούτως ή άλλως όλ</w:t>
      </w:r>
      <w:r>
        <w:rPr>
          <w:rFonts w:eastAsia="Times New Roman"/>
          <w:szCs w:val="24"/>
        </w:rPr>
        <w:t>οι</w:t>
      </w:r>
      <w:r w:rsidRPr="00B4426E">
        <w:rPr>
          <w:rFonts w:eastAsia="Times New Roman"/>
          <w:szCs w:val="24"/>
        </w:rPr>
        <w:t xml:space="preserve"> τη χαρακτηρίζου</w:t>
      </w:r>
      <w:r>
        <w:rPr>
          <w:rFonts w:eastAsia="Times New Roman"/>
          <w:szCs w:val="24"/>
        </w:rPr>
        <w:t>με</w:t>
      </w:r>
      <w:r w:rsidRPr="00B4426E">
        <w:rPr>
          <w:rFonts w:eastAsia="Times New Roman"/>
          <w:szCs w:val="24"/>
        </w:rPr>
        <w:t xml:space="preserve"> σαν</w:t>
      </w:r>
      <w:r w:rsidRPr="00B4426E">
        <w:rPr>
          <w:rFonts w:eastAsia="Times New Roman"/>
          <w:szCs w:val="24"/>
        </w:rPr>
        <w:t xml:space="preserve"> εκλογική χρονιά</w:t>
      </w:r>
      <w:r>
        <w:rPr>
          <w:rFonts w:eastAsia="Times New Roman"/>
          <w:szCs w:val="24"/>
        </w:rPr>
        <w:t>,</w:t>
      </w:r>
      <w:r w:rsidRPr="00B4426E">
        <w:rPr>
          <w:rFonts w:eastAsia="Times New Roman"/>
          <w:szCs w:val="24"/>
        </w:rPr>
        <w:t xml:space="preserve"> όπ</w:t>
      </w:r>
      <w:r>
        <w:rPr>
          <w:rFonts w:eastAsia="Times New Roman"/>
          <w:szCs w:val="24"/>
        </w:rPr>
        <w:t>ου τόσο οι επιχειρήσεις</w:t>
      </w:r>
      <w:r w:rsidRPr="00B4426E">
        <w:rPr>
          <w:rFonts w:eastAsia="Times New Roman"/>
          <w:szCs w:val="24"/>
        </w:rPr>
        <w:t xml:space="preserve"> όσο και ο φοροεισπρακτικός μηχανισμός βρίσκονται σε στάση αναμονής</w:t>
      </w:r>
      <w:r>
        <w:rPr>
          <w:rFonts w:eastAsia="Times New Roman"/>
          <w:szCs w:val="24"/>
        </w:rPr>
        <w:t>.</w:t>
      </w:r>
    </w:p>
    <w:p w14:paraId="37394C82"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w:t>
      </w:r>
      <w:r w:rsidRPr="00B4426E">
        <w:rPr>
          <w:rFonts w:eastAsia="Times New Roman"/>
          <w:szCs w:val="24"/>
        </w:rPr>
        <w:t xml:space="preserve"> 2019 είναι προϋπολογισμός εκλογών</w:t>
      </w:r>
      <w:r>
        <w:rPr>
          <w:rFonts w:eastAsia="Times New Roman"/>
          <w:szCs w:val="24"/>
        </w:rPr>
        <w:t>.</w:t>
      </w:r>
      <w:r w:rsidRPr="00B4426E">
        <w:rPr>
          <w:rFonts w:eastAsia="Times New Roman"/>
          <w:szCs w:val="24"/>
        </w:rPr>
        <w:t xml:space="preserve"> </w:t>
      </w:r>
      <w:r>
        <w:rPr>
          <w:rFonts w:eastAsia="Times New Roman"/>
          <w:szCs w:val="24"/>
        </w:rPr>
        <w:t>Τ</w:t>
      </w:r>
      <w:r w:rsidRPr="00B4426E">
        <w:rPr>
          <w:rFonts w:eastAsia="Times New Roman"/>
          <w:szCs w:val="24"/>
        </w:rPr>
        <w:t>ο κονδύλι για παροχές συντάξεων μειώνεται ακόμα περισσότερο για το 2019</w:t>
      </w:r>
      <w:r>
        <w:rPr>
          <w:rFonts w:eastAsia="Times New Roman"/>
          <w:szCs w:val="24"/>
        </w:rPr>
        <w:t>.</w:t>
      </w:r>
      <w:r w:rsidRPr="00B4426E">
        <w:rPr>
          <w:rFonts w:eastAsia="Times New Roman"/>
          <w:szCs w:val="24"/>
        </w:rPr>
        <w:t xml:space="preserve"> </w:t>
      </w:r>
      <w:r>
        <w:rPr>
          <w:rFonts w:eastAsia="Times New Roman"/>
          <w:szCs w:val="24"/>
        </w:rPr>
        <w:t>Ο</w:t>
      </w:r>
      <w:r w:rsidRPr="00B4426E">
        <w:rPr>
          <w:rFonts w:eastAsia="Times New Roman"/>
          <w:szCs w:val="24"/>
        </w:rPr>
        <w:t>ι ασφαλιστικέ</w:t>
      </w:r>
      <w:r w:rsidRPr="00B4426E">
        <w:rPr>
          <w:rFonts w:eastAsia="Times New Roman"/>
          <w:szCs w:val="24"/>
        </w:rPr>
        <w:t xml:space="preserve">ς εισφορές </w:t>
      </w:r>
      <w:r>
        <w:rPr>
          <w:rFonts w:eastAsia="Times New Roman"/>
          <w:szCs w:val="24"/>
        </w:rPr>
        <w:t>σ</w:t>
      </w:r>
      <w:r w:rsidRPr="00B4426E">
        <w:rPr>
          <w:rFonts w:eastAsia="Times New Roman"/>
          <w:szCs w:val="24"/>
        </w:rPr>
        <w:t xml:space="preserve">τα ταμεία προβλέπεται </w:t>
      </w:r>
      <w:r>
        <w:rPr>
          <w:rFonts w:eastAsia="Times New Roman"/>
          <w:szCs w:val="24"/>
        </w:rPr>
        <w:t xml:space="preserve">ότι </w:t>
      </w:r>
      <w:r w:rsidRPr="00B4426E">
        <w:rPr>
          <w:rFonts w:eastAsia="Times New Roman"/>
          <w:szCs w:val="24"/>
        </w:rPr>
        <w:t>θα αυξηθούν</w:t>
      </w:r>
      <w:r>
        <w:rPr>
          <w:rFonts w:eastAsia="Times New Roman"/>
          <w:szCs w:val="24"/>
        </w:rPr>
        <w:t>.</w:t>
      </w:r>
      <w:r w:rsidRPr="00B4426E">
        <w:rPr>
          <w:rFonts w:eastAsia="Times New Roman"/>
          <w:szCs w:val="24"/>
        </w:rPr>
        <w:t xml:space="preserve"> </w:t>
      </w:r>
      <w:r>
        <w:rPr>
          <w:rFonts w:eastAsia="Times New Roman"/>
          <w:szCs w:val="24"/>
        </w:rPr>
        <w:t>Ο</w:t>
      </w:r>
      <w:r w:rsidRPr="00B4426E">
        <w:rPr>
          <w:rFonts w:eastAsia="Times New Roman"/>
          <w:szCs w:val="24"/>
        </w:rPr>
        <w:t>ι μισθοί των υπαλλήλων στο δημόσιο θα μειωθούν σε σχέση με φέτος</w:t>
      </w:r>
      <w:r>
        <w:rPr>
          <w:rFonts w:eastAsia="Times New Roman"/>
          <w:szCs w:val="24"/>
        </w:rPr>
        <w:t>,</w:t>
      </w:r>
      <w:r w:rsidRPr="00B4426E">
        <w:rPr>
          <w:rFonts w:eastAsia="Times New Roman"/>
          <w:szCs w:val="24"/>
        </w:rPr>
        <w:t xml:space="preserve"> παρά τις προσλήψεις που εξαγγέλλει η Κυβέρνηση</w:t>
      </w:r>
      <w:r>
        <w:rPr>
          <w:rFonts w:eastAsia="Times New Roman"/>
          <w:szCs w:val="24"/>
        </w:rPr>
        <w:t>.</w:t>
      </w:r>
    </w:p>
    <w:p w14:paraId="37394C83" w14:textId="77777777" w:rsidR="00B27939" w:rsidRDefault="00D93F4B">
      <w:pPr>
        <w:tabs>
          <w:tab w:val="center" w:pos="4753"/>
          <w:tab w:val="left" w:pos="6156"/>
        </w:tabs>
        <w:spacing w:after="0" w:line="600" w:lineRule="auto"/>
        <w:ind w:firstLine="720"/>
        <w:jc w:val="both"/>
        <w:rPr>
          <w:rFonts w:eastAsia="Times New Roman"/>
          <w:szCs w:val="24"/>
        </w:rPr>
      </w:pPr>
      <w:r w:rsidRPr="00F9611A">
        <w:rPr>
          <w:rFonts w:eastAsia="Times New Roman"/>
          <w:szCs w:val="24"/>
        </w:rPr>
        <w:t>Κυρίες και κύριοι συνάδελφοι,</w:t>
      </w:r>
      <w:r>
        <w:rPr>
          <w:rFonts w:eastAsia="Times New Roman"/>
          <w:szCs w:val="24"/>
        </w:rPr>
        <w:t xml:space="preserve"> </w:t>
      </w:r>
      <w:r w:rsidRPr="00B4426E">
        <w:rPr>
          <w:rFonts w:eastAsia="Times New Roman"/>
          <w:szCs w:val="24"/>
        </w:rPr>
        <w:t xml:space="preserve">αυτός ο </w:t>
      </w:r>
      <w:r>
        <w:rPr>
          <w:rFonts w:eastAsia="Times New Roman"/>
          <w:szCs w:val="24"/>
        </w:rPr>
        <w:t>π</w:t>
      </w:r>
      <w:r w:rsidRPr="00B4426E">
        <w:rPr>
          <w:rFonts w:eastAsia="Times New Roman"/>
          <w:szCs w:val="24"/>
        </w:rPr>
        <w:t>ροϋπολογισμός σηματοδοτεί το τέλος της αυταπάτης</w:t>
      </w:r>
      <w:r>
        <w:rPr>
          <w:rFonts w:eastAsia="Times New Roman"/>
          <w:szCs w:val="24"/>
        </w:rPr>
        <w:t>,</w:t>
      </w:r>
      <w:r w:rsidRPr="00B4426E">
        <w:rPr>
          <w:rFonts w:eastAsia="Times New Roman"/>
          <w:szCs w:val="24"/>
        </w:rPr>
        <w:t xml:space="preserve"> τ</w:t>
      </w:r>
      <w:r w:rsidRPr="00B4426E">
        <w:rPr>
          <w:rFonts w:eastAsia="Times New Roman"/>
          <w:szCs w:val="24"/>
        </w:rPr>
        <w:t>ης ανευθυνότητας</w:t>
      </w:r>
      <w:r>
        <w:rPr>
          <w:rFonts w:eastAsia="Times New Roman"/>
          <w:szCs w:val="24"/>
        </w:rPr>
        <w:t>,</w:t>
      </w:r>
      <w:r w:rsidRPr="00B4426E">
        <w:rPr>
          <w:rFonts w:eastAsia="Times New Roman"/>
          <w:szCs w:val="24"/>
        </w:rPr>
        <w:t xml:space="preserve"> </w:t>
      </w:r>
      <w:r>
        <w:rPr>
          <w:rFonts w:eastAsia="Times New Roman"/>
          <w:szCs w:val="24"/>
        </w:rPr>
        <w:t>του τυχοδιωκτισμού,</w:t>
      </w:r>
      <w:r w:rsidRPr="00B4426E">
        <w:rPr>
          <w:rFonts w:eastAsia="Times New Roman"/>
          <w:szCs w:val="24"/>
        </w:rPr>
        <w:t xml:space="preserve"> </w:t>
      </w:r>
      <w:r>
        <w:rPr>
          <w:rFonts w:eastAsia="Times New Roman"/>
          <w:szCs w:val="24"/>
        </w:rPr>
        <w:t xml:space="preserve">της </w:t>
      </w:r>
      <w:r w:rsidRPr="00B4426E">
        <w:rPr>
          <w:rFonts w:eastAsia="Times New Roman"/>
          <w:szCs w:val="24"/>
        </w:rPr>
        <w:t xml:space="preserve">αναποτελεσματικότητας και των ιδεοληψιών μιας </w:t>
      </w:r>
      <w:r>
        <w:rPr>
          <w:rFonts w:eastAsia="Times New Roman"/>
          <w:szCs w:val="24"/>
        </w:rPr>
        <w:t>κ</w:t>
      </w:r>
      <w:r w:rsidRPr="00B4426E">
        <w:rPr>
          <w:rFonts w:eastAsia="Times New Roman"/>
          <w:szCs w:val="24"/>
        </w:rPr>
        <w:t xml:space="preserve">υβέρνησης που </w:t>
      </w:r>
      <w:r>
        <w:rPr>
          <w:rFonts w:eastAsia="Times New Roman"/>
          <w:szCs w:val="24"/>
        </w:rPr>
        <w:t>κόστισε</w:t>
      </w:r>
      <w:r w:rsidRPr="00B4426E">
        <w:rPr>
          <w:rFonts w:eastAsia="Times New Roman"/>
          <w:szCs w:val="24"/>
        </w:rPr>
        <w:t xml:space="preserve"> πανάκριβα για τη χώρα</w:t>
      </w:r>
      <w:r>
        <w:rPr>
          <w:rFonts w:eastAsia="Times New Roman"/>
          <w:szCs w:val="24"/>
        </w:rPr>
        <w:t>. Η</w:t>
      </w:r>
      <w:r w:rsidRPr="00B4426E">
        <w:rPr>
          <w:rFonts w:eastAsia="Times New Roman"/>
          <w:szCs w:val="24"/>
        </w:rPr>
        <w:t xml:space="preserve"> χώρα χρειάζεται </w:t>
      </w:r>
      <w:r>
        <w:rPr>
          <w:rFonts w:eastAsia="Times New Roman"/>
          <w:szCs w:val="24"/>
        </w:rPr>
        <w:t xml:space="preserve">κεφάλαια, επενδύσεις, </w:t>
      </w:r>
      <w:r w:rsidRPr="00B4426E">
        <w:rPr>
          <w:rFonts w:eastAsia="Times New Roman"/>
          <w:szCs w:val="24"/>
        </w:rPr>
        <w:t>δουλειές</w:t>
      </w:r>
      <w:r>
        <w:rPr>
          <w:rFonts w:eastAsia="Times New Roman"/>
          <w:szCs w:val="24"/>
        </w:rPr>
        <w:t>,</w:t>
      </w:r>
      <w:r w:rsidRPr="00B4426E">
        <w:rPr>
          <w:rFonts w:eastAsia="Times New Roman"/>
          <w:szCs w:val="24"/>
        </w:rPr>
        <w:t xml:space="preserve"> αλλά πάνω από όλα χρειάζεται ένα κλίμα εμπιστοσύνης που θα σαρώσει την κ</w:t>
      </w:r>
      <w:r w:rsidRPr="00B4426E">
        <w:rPr>
          <w:rFonts w:eastAsia="Times New Roman"/>
          <w:szCs w:val="24"/>
        </w:rPr>
        <w:t>αχυποψία εντός και εκτός Ελλάδας</w:t>
      </w:r>
      <w:r>
        <w:rPr>
          <w:rFonts w:eastAsia="Times New Roman"/>
          <w:szCs w:val="24"/>
        </w:rPr>
        <w:t>.</w:t>
      </w:r>
      <w:r w:rsidRPr="00B4426E">
        <w:rPr>
          <w:rFonts w:eastAsia="Times New Roman"/>
          <w:szCs w:val="24"/>
        </w:rPr>
        <w:t xml:space="preserve"> </w:t>
      </w:r>
    </w:p>
    <w:p w14:paraId="37394C84" w14:textId="77777777" w:rsidR="00B27939" w:rsidRDefault="00D93F4B">
      <w:pPr>
        <w:tabs>
          <w:tab w:val="center" w:pos="4753"/>
          <w:tab w:val="left" w:pos="6156"/>
        </w:tabs>
        <w:spacing w:after="0" w:line="600" w:lineRule="auto"/>
        <w:ind w:firstLine="720"/>
        <w:jc w:val="both"/>
        <w:rPr>
          <w:rFonts w:eastAsia="Times New Roman"/>
          <w:szCs w:val="24"/>
        </w:rPr>
      </w:pPr>
      <w:r w:rsidRPr="00B4426E">
        <w:rPr>
          <w:rFonts w:eastAsia="Times New Roman"/>
          <w:szCs w:val="24"/>
        </w:rPr>
        <w:t>Ευτυχώς για τον τόπο</w:t>
      </w:r>
      <w:r>
        <w:rPr>
          <w:rFonts w:eastAsia="Times New Roman"/>
          <w:szCs w:val="24"/>
        </w:rPr>
        <w:t xml:space="preserve"> έρχεται το</w:t>
      </w:r>
      <w:r w:rsidRPr="00B4426E">
        <w:rPr>
          <w:rFonts w:eastAsia="Times New Roman"/>
          <w:szCs w:val="24"/>
        </w:rPr>
        <w:t xml:space="preserve"> τέλος </w:t>
      </w:r>
      <w:r>
        <w:rPr>
          <w:rFonts w:eastAsia="Times New Roman"/>
          <w:szCs w:val="24"/>
        </w:rPr>
        <w:t>της δ</w:t>
      </w:r>
      <w:r w:rsidRPr="00B4426E">
        <w:rPr>
          <w:rFonts w:eastAsia="Times New Roman"/>
          <w:szCs w:val="24"/>
        </w:rPr>
        <w:t>ιακυβέρνηση</w:t>
      </w:r>
      <w:r>
        <w:rPr>
          <w:rFonts w:eastAsia="Times New Roman"/>
          <w:szCs w:val="24"/>
        </w:rPr>
        <w:t>ς</w:t>
      </w:r>
      <w:r w:rsidRPr="00B4426E">
        <w:rPr>
          <w:rFonts w:eastAsia="Times New Roman"/>
          <w:szCs w:val="24"/>
        </w:rPr>
        <w:t xml:space="preserve"> ΣΥΡΙΖΑ-ΑΝΕΛ και σφραγίζει την απαρχή ενός νέου κύκλου </w:t>
      </w:r>
      <w:r w:rsidRPr="00B4426E">
        <w:rPr>
          <w:rFonts w:eastAsia="Times New Roman"/>
          <w:szCs w:val="24"/>
        </w:rPr>
        <w:lastRenderedPageBreak/>
        <w:t>ευθύνης</w:t>
      </w:r>
      <w:r>
        <w:rPr>
          <w:rFonts w:eastAsia="Times New Roman"/>
          <w:szCs w:val="24"/>
        </w:rPr>
        <w:t>,</w:t>
      </w:r>
      <w:r w:rsidRPr="00B4426E">
        <w:rPr>
          <w:rFonts w:eastAsia="Times New Roman"/>
          <w:szCs w:val="24"/>
        </w:rPr>
        <w:t xml:space="preserve"> ρεαλισμού</w:t>
      </w:r>
      <w:r>
        <w:rPr>
          <w:rFonts w:eastAsia="Times New Roman"/>
          <w:szCs w:val="24"/>
        </w:rPr>
        <w:t>,</w:t>
      </w:r>
      <w:r w:rsidRPr="00B4426E">
        <w:rPr>
          <w:rFonts w:eastAsia="Times New Roman"/>
          <w:szCs w:val="24"/>
        </w:rPr>
        <w:t xml:space="preserve"> σοβαρότητας που θα σηματοδοτήσει η επόμενη διακυβέρνηση της Νέας Δημοκρατίας</w:t>
      </w:r>
      <w:r>
        <w:rPr>
          <w:rFonts w:eastAsia="Times New Roman"/>
          <w:szCs w:val="24"/>
        </w:rPr>
        <w:t>.</w:t>
      </w:r>
    </w:p>
    <w:p w14:paraId="37394C85" w14:textId="77777777" w:rsidR="00B27939" w:rsidRDefault="00D93F4B">
      <w:pPr>
        <w:tabs>
          <w:tab w:val="center" w:pos="4753"/>
          <w:tab w:val="left" w:pos="6156"/>
        </w:tabs>
        <w:spacing w:after="0" w:line="600" w:lineRule="auto"/>
        <w:ind w:firstLine="720"/>
        <w:jc w:val="both"/>
        <w:rPr>
          <w:rFonts w:eastAsia="Times New Roman"/>
          <w:szCs w:val="24"/>
        </w:rPr>
      </w:pPr>
      <w:r w:rsidRPr="00B4426E">
        <w:rPr>
          <w:rFonts w:eastAsia="Times New Roman"/>
          <w:szCs w:val="24"/>
        </w:rPr>
        <w:t>Σας ευχαριστώ</w:t>
      </w:r>
      <w:r w:rsidRPr="00B4426E">
        <w:rPr>
          <w:rFonts w:eastAsia="Times New Roman"/>
          <w:szCs w:val="24"/>
        </w:rPr>
        <w:t xml:space="preserve"> πολύ</w:t>
      </w:r>
      <w:r>
        <w:rPr>
          <w:rFonts w:eastAsia="Times New Roman"/>
          <w:szCs w:val="24"/>
        </w:rPr>
        <w:t>.</w:t>
      </w:r>
    </w:p>
    <w:p w14:paraId="37394C86" w14:textId="77777777" w:rsidR="00B27939" w:rsidRDefault="00D93F4B">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37394C87" w14:textId="77777777" w:rsidR="00B27939" w:rsidRDefault="00D93F4B">
      <w:pPr>
        <w:spacing w:after="0"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37394C8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Τασία Χριστοδουλοπούλου. </w:t>
      </w:r>
    </w:p>
    <w:p w14:paraId="37394C89" w14:textId="77777777" w:rsidR="00B27939" w:rsidRDefault="00D93F4B">
      <w:pPr>
        <w:spacing w:after="0" w:line="600" w:lineRule="auto"/>
        <w:ind w:firstLine="720"/>
        <w:jc w:val="both"/>
        <w:rPr>
          <w:rFonts w:eastAsia="Times New Roman"/>
          <w:szCs w:val="24"/>
        </w:rPr>
      </w:pPr>
      <w:r w:rsidRPr="00E7322B">
        <w:rPr>
          <w:rFonts w:eastAsia="Times New Roman" w:cs="Times New Roman"/>
          <w:b/>
          <w:szCs w:val="24"/>
        </w:rPr>
        <w:t>ΑΝΑΣΤΑΣΙΑ ΧΡΙΣΤΟΔΟΥΛΟΠΟΥΛΟΥ</w:t>
      </w:r>
      <w:r>
        <w:rPr>
          <w:rFonts w:eastAsia="Times New Roman" w:cs="Times New Roman"/>
          <w:b/>
          <w:szCs w:val="24"/>
        </w:rPr>
        <w:t xml:space="preserve"> (Γ΄ Αντιπρόεδρος της Βουλής)</w:t>
      </w:r>
      <w:r w:rsidRPr="00E7322B">
        <w:rPr>
          <w:rFonts w:eastAsia="Times New Roman" w:cs="Times New Roman"/>
          <w:b/>
          <w:szCs w:val="24"/>
        </w:rPr>
        <w:t xml:space="preserve">: </w:t>
      </w:r>
      <w:r>
        <w:rPr>
          <w:rFonts w:eastAsia="Times New Roman" w:cs="Times New Roman"/>
          <w:szCs w:val="24"/>
        </w:rPr>
        <w:t>Κ</w:t>
      </w:r>
      <w:r w:rsidRPr="00B4426E">
        <w:rPr>
          <w:rFonts w:eastAsia="Times New Roman"/>
          <w:szCs w:val="24"/>
        </w:rPr>
        <w:t>αλησπέρα</w:t>
      </w:r>
      <w:r>
        <w:rPr>
          <w:rFonts w:eastAsia="Times New Roman"/>
          <w:szCs w:val="24"/>
        </w:rPr>
        <w:t>.</w:t>
      </w:r>
    </w:p>
    <w:p w14:paraId="37394C8A" w14:textId="77777777" w:rsidR="00B27939" w:rsidRDefault="00D93F4B">
      <w:pPr>
        <w:spacing w:after="0" w:line="600" w:lineRule="auto"/>
        <w:ind w:firstLine="720"/>
        <w:jc w:val="both"/>
        <w:rPr>
          <w:rFonts w:eastAsia="Times New Roman"/>
          <w:szCs w:val="24"/>
        </w:rPr>
      </w:pPr>
      <w:r>
        <w:rPr>
          <w:rFonts w:eastAsia="Times New Roman"/>
          <w:szCs w:val="24"/>
        </w:rPr>
        <w:t>Α</w:t>
      </w:r>
      <w:r w:rsidRPr="00B4426E">
        <w:rPr>
          <w:rFonts w:eastAsia="Times New Roman"/>
          <w:szCs w:val="24"/>
        </w:rPr>
        <w:t>κούσαμε</w:t>
      </w:r>
      <w:r>
        <w:rPr>
          <w:rFonts w:eastAsia="Times New Roman"/>
          <w:szCs w:val="24"/>
        </w:rPr>
        <w:t>,</w:t>
      </w:r>
      <w:r w:rsidRPr="00B4426E">
        <w:rPr>
          <w:rFonts w:eastAsia="Times New Roman"/>
          <w:szCs w:val="24"/>
        </w:rPr>
        <w:t xml:space="preserve"> μέχρι σήμερα</w:t>
      </w:r>
      <w:r>
        <w:rPr>
          <w:rFonts w:eastAsia="Times New Roman"/>
          <w:szCs w:val="24"/>
        </w:rPr>
        <w:t>,</w:t>
      </w:r>
      <w:r w:rsidRPr="00B4426E">
        <w:rPr>
          <w:rFonts w:eastAsia="Times New Roman"/>
          <w:szCs w:val="24"/>
        </w:rPr>
        <w:t xml:space="preserve"> όλ</w:t>
      </w:r>
      <w:r>
        <w:rPr>
          <w:rFonts w:eastAsia="Times New Roman"/>
          <w:szCs w:val="24"/>
        </w:rPr>
        <w:t>ου</w:t>
      </w:r>
      <w:r w:rsidRPr="00B4426E">
        <w:rPr>
          <w:rFonts w:eastAsia="Times New Roman"/>
          <w:szCs w:val="24"/>
        </w:rPr>
        <w:t xml:space="preserve">ς τους ομιλητές να μιλούν για τον </w:t>
      </w:r>
      <w:r>
        <w:rPr>
          <w:rFonts w:eastAsia="Times New Roman"/>
          <w:szCs w:val="24"/>
        </w:rPr>
        <w:t>π</w:t>
      </w:r>
      <w:r w:rsidRPr="00B4426E">
        <w:rPr>
          <w:rFonts w:eastAsia="Times New Roman"/>
          <w:szCs w:val="24"/>
        </w:rPr>
        <w:t>ροϋπολογισμό με τα συνήθη στερεότυπα</w:t>
      </w:r>
      <w:r>
        <w:rPr>
          <w:rFonts w:eastAsia="Times New Roman"/>
          <w:szCs w:val="24"/>
        </w:rPr>
        <w:t>: «</w:t>
      </w:r>
      <w:r w:rsidRPr="00B4426E">
        <w:rPr>
          <w:rFonts w:eastAsia="Times New Roman"/>
          <w:szCs w:val="24"/>
        </w:rPr>
        <w:t xml:space="preserve">προϋπολογισμός </w:t>
      </w:r>
      <w:r>
        <w:rPr>
          <w:rFonts w:eastAsia="Times New Roman"/>
          <w:szCs w:val="24"/>
        </w:rPr>
        <w:t>λιτότητας», «</w:t>
      </w:r>
      <w:r w:rsidRPr="00B4426E">
        <w:rPr>
          <w:rFonts w:eastAsia="Times New Roman"/>
          <w:szCs w:val="24"/>
        </w:rPr>
        <w:t>αντ</w:t>
      </w:r>
      <w:r>
        <w:rPr>
          <w:rFonts w:eastAsia="Times New Roman"/>
          <w:szCs w:val="24"/>
        </w:rPr>
        <w:t>ι</w:t>
      </w:r>
      <w:r w:rsidRPr="00B4426E">
        <w:rPr>
          <w:rFonts w:eastAsia="Times New Roman"/>
          <w:szCs w:val="24"/>
        </w:rPr>
        <w:t>αναπτυξιακός προϋπολογισμός</w:t>
      </w:r>
      <w:r>
        <w:rPr>
          <w:rFonts w:eastAsia="Times New Roman"/>
          <w:szCs w:val="24"/>
        </w:rPr>
        <w:t>»,</w:t>
      </w:r>
      <w:r w:rsidRPr="00B4426E">
        <w:rPr>
          <w:rFonts w:eastAsia="Times New Roman"/>
          <w:szCs w:val="24"/>
        </w:rPr>
        <w:t xml:space="preserve"> </w:t>
      </w:r>
      <w:r>
        <w:rPr>
          <w:rFonts w:eastAsia="Times New Roman"/>
          <w:szCs w:val="24"/>
        </w:rPr>
        <w:t>«</w:t>
      </w:r>
      <w:r w:rsidRPr="00B4426E">
        <w:rPr>
          <w:rFonts w:eastAsia="Times New Roman"/>
          <w:szCs w:val="24"/>
        </w:rPr>
        <w:t>αντιλαϊκός</w:t>
      </w:r>
      <w:r w:rsidRPr="008B3DD8">
        <w:rPr>
          <w:rFonts w:eastAsia="Times New Roman"/>
          <w:szCs w:val="24"/>
        </w:rPr>
        <w:t xml:space="preserve"> </w:t>
      </w:r>
      <w:r w:rsidRPr="00B4426E">
        <w:rPr>
          <w:rFonts w:eastAsia="Times New Roman"/>
          <w:szCs w:val="24"/>
        </w:rPr>
        <w:t>προϋπολογισμός</w:t>
      </w:r>
      <w:r>
        <w:rPr>
          <w:rFonts w:eastAsia="Times New Roman"/>
          <w:szCs w:val="24"/>
        </w:rPr>
        <w:t>» κ.λπ</w:t>
      </w:r>
      <w:r>
        <w:rPr>
          <w:rFonts w:eastAsia="Times New Roman"/>
          <w:szCs w:val="24"/>
        </w:rPr>
        <w:t>.</w:t>
      </w:r>
      <w:r>
        <w:rPr>
          <w:rFonts w:eastAsia="Times New Roman"/>
          <w:szCs w:val="24"/>
        </w:rPr>
        <w:t>. Τ</w:t>
      </w:r>
      <w:r w:rsidRPr="00B4426E">
        <w:rPr>
          <w:rFonts w:eastAsia="Times New Roman"/>
          <w:szCs w:val="24"/>
        </w:rPr>
        <w:t>ι είναι όμως ο προϋπολογισμός</w:t>
      </w:r>
      <w:r>
        <w:rPr>
          <w:rFonts w:eastAsia="Times New Roman"/>
          <w:szCs w:val="24"/>
        </w:rPr>
        <w:t>;</w:t>
      </w:r>
      <w:r w:rsidRPr="00B4426E">
        <w:rPr>
          <w:rFonts w:eastAsia="Times New Roman"/>
          <w:szCs w:val="24"/>
        </w:rPr>
        <w:t xml:space="preserve"> </w:t>
      </w:r>
      <w:r>
        <w:rPr>
          <w:rFonts w:eastAsia="Times New Roman"/>
          <w:szCs w:val="24"/>
        </w:rPr>
        <w:t>Ε</w:t>
      </w:r>
      <w:r w:rsidRPr="00B4426E">
        <w:rPr>
          <w:rFonts w:eastAsia="Times New Roman"/>
          <w:szCs w:val="24"/>
        </w:rPr>
        <w:t xml:space="preserve">ίναι </w:t>
      </w:r>
      <w:r>
        <w:rPr>
          <w:rFonts w:eastAsia="Times New Roman"/>
          <w:szCs w:val="24"/>
        </w:rPr>
        <w:t>μια</w:t>
      </w:r>
      <w:r w:rsidRPr="00B4426E">
        <w:rPr>
          <w:rFonts w:eastAsia="Times New Roman"/>
          <w:szCs w:val="24"/>
        </w:rPr>
        <w:t xml:space="preserve"> φ</w:t>
      </w:r>
      <w:r>
        <w:rPr>
          <w:rFonts w:eastAsia="Times New Roman"/>
          <w:szCs w:val="24"/>
        </w:rPr>
        <w:t>ωτογραφική στιγμή από το μέλλον. Ε</w:t>
      </w:r>
      <w:r w:rsidRPr="00B4426E">
        <w:rPr>
          <w:rFonts w:eastAsia="Times New Roman"/>
          <w:szCs w:val="24"/>
        </w:rPr>
        <w:t>ντάσσεται σε μία συνολική πολιτική που ασκεί</w:t>
      </w:r>
      <w:r>
        <w:rPr>
          <w:rFonts w:eastAsia="Times New Roman"/>
          <w:szCs w:val="24"/>
        </w:rPr>
        <w:t xml:space="preserve"> </w:t>
      </w:r>
      <w:r>
        <w:rPr>
          <w:rFonts w:eastAsia="Times New Roman"/>
          <w:szCs w:val="24"/>
        </w:rPr>
        <w:t xml:space="preserve">η εκάστοτε </w:t>
      </w:r>
      <w:r w:rsidRPr="00B4426E">
        <w:rPr>
          <w:rFonts w:eastAsia="Times New Roman"/>
          <w:szCs w:val="24"/>
        </w:rPr>
        <w:t xml:space="preserve">κυβέρνηση και όποιος θέλει να κάνει κριτική θα πρέπει να αντιπαραθέσει το αντίπαλο πολιτικό σχέδιο απέναντι στο πολιτικό σχέδιο το οποίο εφαρμόζει η </w:t>
      </w:r>
      <w:r>
        <w:rPr>
          <w:rFonts w:eastAsia="Times New Roman"/>
          <w:szCs w:val="24"/>
        </w:rPr>
        <w:t>κ</w:t>
      </w:r>
      <w:r w:rsidRPr="00B4426E">
        <w:rPr>
          <w:rFonts w:eastAsia="Times New Roman"/>
          <w:szCs w:val="24"/>
        </w:rPr>
        <w:t xml:space="preserve">υβέρνηση και περιγράφεται </w:t>
      </w:r>
      <w:r>
        <w:rPr>
          <w:rFonts w:eastAsia="Times New Roman"/>
          <w:szCs w:val="24"/>
        </w:rPr>
        <w:t>-</w:t>
      </w:r>
      <w:r w:rsidRPr="00B4426E">
        <w:rPr>
          <w:rFonts w:eastAsia="Times New Roman"/>
          <w:szCs w:val="24"/>
        </w:rPr>
        <w:t xml:space="preserve">με τον όποιο τρόπο </w:t>
      </w:r>
      <w:r w:rsidRPr="00B4426E">
        <w:rPr>
          <w:rFonts w:eastAsia="Times New Roman"/>
          <w:szCs w:val="24"/>
        </w:rPr>
        <w:lastRenderedPageBreak/>
        <w:t>περι</w:t>
      </w:r>
      <w:r w:rsidRPr="00B4426E">
        <w:rPr>
          <w:rFonts w:eastAsia="Times New Roman"/>
          <w:szCs w:val="24"/>
        </w:rPr>
        <w:t>γράφεται</w:t>
      </w:r>
      <w:r>
        <w:rPr>
          <w:rFonts w:eastAsia="Times New Roman"/>
          <w:szCs w:val="24"/>
        </w:rPr>
        <w:t>-</w:t>
      </w:r>
      <w:r w:rsidRPr="00B4426E">
        <w:rPr>
          <w:rFonts w:eastAsia="Times New Roman"/>
          <w:szCs w:val="24"/>
        </w:rPr>
        <w:t xml:space="preserve"> στον </w:t>
      </w:r>
      <w:r>
        <w:rPr>
          <w:rFonts w:eastAsia="Times New Roman"/>
          <w:szCs w:val="24"/>
        </w:rPr>
        <w:t>π</w:t>
      </w:r>
      <w:r w:rsidRPr="00B4426E">
        <w:rPr>
          <w:rFonts w:eastAsia="Times New Roman"/>
          <w:szCs w:val="24"/>
        </w:rPr>
        <w:t>ροϋπολογισμό</w:t>
      </w:r>
      <w:r>
        <w:rPr>
          <w:rFonts w:eastAsia="Times New Roman"/>
          <w:szCs w:val="24"/>
        </w:rPr>
        <w:t>. Παρ’ όλα αυτά, δεν</w:t>
      </w:r>
      <w:r w:rsidRPr="00B4426E">
        <w:rPr>
          <w:rFonts w:eastAsia="Times New Roman"/>
          <w:szCs w:val="24"/>
        </w:rPr>
        <w:t xml:space="preserve"> είδαμε να κατατίθεται </w:t>
      </w:r>
      <w:r>
        <w:rPr>
          <w:rFonts w:eastAsia="Times New Roman"/>
          <w:szCs w:val="24"/>
        </w:rPr>
        <w:t>τ</w:t>
      </w:r>
      <w:r w:rsidRPr="00B4426E">
        <w:rPr>
          <w:rFonts w:eastAsia="Times New Roman"/>
          <w:szCs w:val="24"/>
        </w:rPr>
        <w:t>ίποτα συγκεκριμένο</w:t>
      </w:r>
      <w:r>
        <w:rPr>
          <w:rFonts w:eastAsia="Times New Roman"/>
          <w:szCs w:val="24"/>
        </w:rPr>
        <w:t>.</w:t>
      </w:r>
      <w:r w:rsidRPr="00B4426E">
        <w:rPr>
          <w:rFonts w:eastAsia="Times New Roman"/>
          <w:szCs w:val="24"/>
        </w:rPr>
        <w:t xml:space="preserve"> </w:t>
      </w:r>
    </w:p>
    <w:p w14:paraId="37394C8B" w14:textId="77777777" w:rsidR="00B27939" w:rsidRDefault="00D93F4B">
      <w:pPr>
        <w:spacing w:after="0" w:line="600" w:lineRule="auto"/>
        <w:ind w:firstLine="720"/>
        <w:jc w:val="both"/>
        <w:rPr>
          <w:rFonts w:eastAsia="Times New Roman"/>
          <w:szCs w:val="24"/>
        </w:rPr>
      </w:pPr>
      <w:r>
        <w:rPr>
          <w:rFonts w:eastAsia="Times New Roman"/>
          <w:szCs w:val="24"/>
        </w:rPr>
        <w:t xml:space="preserve">Τα άλλα στερεότυπα τα οποία </w:t>
      </w:r>
      <w:r w:rsidRPr="00B4426E">
        <w:rPr>
          <w:rFonts w:eastAsia="Times New Roman"/>
          <w:szCs w:val="24"/>
        </w:rPr>
        <w:t>λέγονται είναι ότι το τρίτο μνημόνιο ήταν το χειρότερο μνημόνιο</w:t>
      </w:r>
      <w:r>
        <w:rPr>
          <w:rFonts w:eastAsia="Times New Roman"/>
          <w:szCs w:val="24"/>
        </w:rPr>
        <w:t>.</w:t>
      </w:r>
      <w:r w:rsidRPr="00B4426E">
        <w:rPr>
          <w:rFonts w:eastAsia="Times New Roman"/>
          <w:szCs w:val="24"/>
        </w:rPr>
        <w:t xml:space="preserve"> Αυτό είναι ένα στερεότυπο που το λέει όλη η </w:t>
      </w:r>
      <w:r>
        <w:rPr>
          <w:rFonts w:eastAsia="Times New Roman"/>
          <w:szCs w:val="24"/>
        </w:rPr>
        <w:t>Α</w:t>
      </w:r>
      <w:r w:rsidRPr="00B4426E">
        <w:rPr>
          <w:rFonts w:eastAsia="Times New Roman"/>
          <w:szCs w:val="24"/>
        </w:rPr>
        <w:t>ντιπολίτευση</w:t>
      </w:r>
      <w:r>
        <w:rPr>
          <w:rFonts w:eastAsia="Times New Roman"/>
          <w:szCs w:val="24"/>
        </w:rPr>
        <w:t>,</w:t>
      </w:r>
      <w:r w:rsidRPr="00B4426E">
        <w:rPr>
          <w:rFonts w:eastAsia="Times New Roman"/>
          <w:szCs w:val="24"/>
        </w:rPr>
        <w:t xml:space="preserve"> σύσσωμη</w:t>
      </w:r>
      <w:r>
        <w:rPr>
          <w:rFonts w:eastAsia="Times New Roman"/>
          <w:szCs w:val="24"/>
        </w:rPr>
        <w:t>.</w:t>
      </w:r>
      <w:r w:rsidRPr="00B4426E">
        <w:rPr>
          <w:rFonts w:eastAsia="Times New Roman"/>
          <w:szCs w:val="24"/>
        </w:rPr>
        <w:t xml:space="preserve"> </w:t>
      </w:r>
      <w:r>
        <w:rPr>
          <w:rFonts w:eastAsia="Times New Roman"/>
          <w:szCs w:val="24"/>
        </w:rPr>
        <w:t>Κ</w:t>
      </w:r>
      <w:r w:rsidRPr="00B4426E">
        <w:rPr>
          <w:rFonts w:eastAsia="Times New Roman"/>
          <w:szCs w:val="24"/>
        </w:rPr>
        <w:t>α</w:t>
      </w:r>
      <w:r w:rsidRPr="00B4426E">
        <w:rPr>
          <w:rFonts w:eastAsia="Times New Roman"/>
          <w:szCs w:val="24"/>
        </w:rPr>
        <w:t>ι αναρωτιέμαι</w:t>
      </w:r>
      <w:r>
        <w:rPr>
          <w:rFonts w:eastAsia="Times New Roman"/>
          <w:szCs w:val="24"/>
        </w:rPr>
        <w:t>:</w:t>
      </w:r>
      <w:r w:rsidRPr="00B4426E">
        <w:rPr>
          <w:rFonts w:eastAsia="Times New Roman"/>
          <w:szCs w:val="24"/>
        </w:rPr>
        <w:t xml:space="preserve"> </w:t>
      </w:r>
      <w:r>
        <w:rPr>
          <w:rFonts w:eastAsia="Times New Roman"/>
          <w:szCs w:val="24"/>
        </w:rPr>
        <w:t>Οι πολίτες δεν είχαν</w:t>
      </w:r>
      <w:r w:rsidRPr="00B4426E">
        <w:rPr>
          <w:rFonts w:eastAsia="Times New Roman"/>
          <w:szCs w:val="24"/>
        </w:rPr>
        <w:t xml:space="preserve"> καταλάβει ότι ήταν το χειρότερο μνημόνιο </w:t>
      </w:r>
      <w:r>
        <w:rPr>
          <w:rFonts w:eastAsia="Times New Roman"/>
          <w:szCs w:val="24"/>
        </w:rPr>
        <w:t>κ</w:t>
      </w:r>
      <w:r w:rsidRPr="00B4426E">
        <w:rPr>
          <w:rFonts w:eastAsia="Times New Roman"/>
          <w:szCs w:val="24"/>
        </w:rPr>
        <w:t>αι μάλιστα με ένα παρελθόν αγώνων</w:t>
      </w:r>
      <w:r>
        <w:rPr>
          <w:rFonts w:eastAsia="Times New Roman"/>
          <w:szCs w:val="24"/>
        </w:rPr>
        <w:t>,</w:t>
      </w:r>
      <w:r w:rsidRPr="00B4426E">
        <w:rPr>
          <w:rFonts w:eastAsia="Times New Roman"/>
          <w:szCs w:val="24"/>
        </w:rPr>
        <w:t xml:space="preserve"> </w:t>
      </w:r>
      <w:r>
        <w:rPr>
          <w:rFonts w:eastAsia="Times New Roman"/>
          <w:szCs w:val="24"/>
        </w:rPr>
        <w:t>σ</w:t>
      </w:r>
      <w:r w:rsidRPr="00B4426E">
        <w:rPr>
          <w:rFonts w:eastAsia="Times New Roman"/>
          <w:szCs w:val="24"/>
        </w:rPr>
        <w:t>υγκρούσεων</w:t>
      </w:r>
      <w:r>
        <w:rPr>
          <w:rFonts w:eastAsia="Times New Roman"/>
          <w:szCs w:val="24"/>
        </w:rPr>
        <w:t>,</w:t>
      </w:r>
      <w:r w:rsidRPr="00B4426E">
        <w:rPr>
          <w:rFonts w:eastAsia="Times New Roman"/>
          <w:szCs w:val="24"/>
        </w:rPr>
        <w:t xml:space="preserve"> αμφισβητήσεων</w:t>
      </w:r>
      <w:r>
        <w:rPr>
          <w:rFonts w:eastAsia="Times New Roman"/>
          <w:szCs w:val="24"/>
        </w:rPr>
        <w:t>,</w:t>
      </w:r>
      <w:r w:rsidRPr="00B4426E">
        <w:rPr>
          <w:rFonts w:eastAsia="Times New Roman"/>
          <w:szCs w:val="24"/>
        </w:rPr>
        <w:t xml:space="preserve"> κρ</w:t>
      </w:r>
      <w:r>
        <w:rPr>
          <w:rFonts w:eastAsia="Times New Roman"/>
          <w:szCs w:val="24"/>
        </w:rPr>
        <w:t>ι</w:t>
      </w:r>
      <w:r w:rsidRPr="00B4426E">
        <w:rPr>
          <w:rFonts w:eastAsia="Times New Roman"/>
          <w:szCs w:val="24"/>
        </w:rPr>
        <w:t xml:space="preserve">τικών </w:t>
      </w:r>
      <w:r>
        <w:rPr>
          <w:rFonts w:eastAsia="Times New Roman"/>
          <w:szCs w:val="24"/>
        </w:rPr>
        <w:t>που</w:t>
      </w:r>
      <w:r w:rsidRPr="00B4426E">
        <w:rPr>
          <w:rFonts w:eastAsia="Times New Roman"/>
          <w:szCs w:val="24"/>
        </w:rPr>
        <w:t xml:space="preserve"> </w:t>
      </w:r>
      <w:r>
        <w:rPr>
          <w:rFonts w:eastAsia="Times New Roman"/>
          <w:szCs w:val="24"/>
        </w:rPr>
        <w:t>έ</w:t>
      </w:r>
      <w:r w:rsidRPr="00B4426E">
        <w:rPr>
          <w:rFonts w:eastAsia="Times New Roman"/>
          <w:szCs w:val="24"/>
        </w:rPr>
        <w:t>ριχναν τ</w:t>
      </w:r>
      <w:r>
        <w:rPr>
          <w:rFonts w:eastAsia="Times New Roman"/>
          <w:szCs w:val="24"/>
        </w:rPr>
        <w:t>ι</w:t>
      </w:r>
      <w:r w:rsidRPr="00B4426E">
        <w:rPr>
          <w:rFonts w:eastAsia="Times New Roman"/>
          <w:szCs w:val="24"/>
        </w:rPr>
        <w:t xml:space="preserve">ς </w:t>
      </w:r>
      <w:r>
        <w:rPr>
          <w:rFonts w:eastAsia="Times New Roman"/>
          <w:szCs w:val="24"/>
        </w:rPr>
        <w:t xml:space="preserve">κυβερνήσεις </w:t>
      </w:r>
      <w:r w:rsidRPr="00B4426E">
        <w:rPr>
          <w:rFonts w:eastAsia="Times New Roman"/>
          <w:szCs w:val="24"/>
        </w:rPr>
        <w:t>τη μία μετά την άλλη</w:t>
      </w:r>
      <w:r>
        <w:rPr>
          <w:rFonts w:eastAsia="Times New Roman"/>
          <w:szCs w:val="24"/>
        </w:rPr>
        <w:t>;</w:t>
      </w:r>
      <w:r w:rsidRPr="00B4426E">
        <w:rPr>
          <w:rFonts w:eastAsia="Times New Roman"/>
          <w:szCs w:val="24"/>
        </w:rPr>
        <w:t xml:space="preserve"> </w:t>
      </w:r>
      <w:r>
        <w:rPr>
          <w:rFonts w:eastAsia="Times New Roman"/>
          <w:szCs w:val="24"/>
        </w:rPr>
        <w:t>Ο</w:t>
      </w:r>
      <w:r w:rsidRPr="00B4426E">
        <w:rPr>
          <w:rFonts w:eastAsia="Times New Roman"/>
          <w:szCs w:val="24"/>
        </w:rPr>
        <w:t xml:space="preserve"> ελληνικός λαός και η ελληνική κοινωνία δεν είχε καταλά</w:t>
      </w:r>
      <w:r w:rsidRPr="00B4426E">
        <w:rPr>
          <w:rFonts w:eastAsia="Times New Roman"/>
          <w:szCs w:val="24"/>
        </w:rPr>
        <w:t>βει</w:t>
      </w:r>
      <w:r>
        <w:rPr>
          <w:rFonts w:eastAsia="Times New Roman"/>
          <w:szCs w:val="24"/>
        </w:rPr>
        <w:t>,</w:t>
      </w:r>
      <w:r w:rsidRPr="00B4426E">
        <w:rPr>
          <w:rFonts w:eastAsia="Times New Roman"/>
          <w:szCs w:val="24"/>
        </w:rPr>
        <w:t xml:space="preserve"> λοιπόν</w:t>
      </w:r>
      <w:r>
        <w:rPr>
          <w:rFonts w:eastAsia="Times New Roman"/>
          <w:szCs w:val="24"/>
        </w:rPr>
        <w:t>,</w:t>
      </w:r>
      <w:r w:rsidRPr="00B4426E">
        <w:rPr>
          <w:rFonts w:eastAsia="Times New Roman"/>
          <w:szCs w:val="24"/>
        </w:rPr>
        <w:t xml:space="preserve"> ότι εμείς φέραμε το χειρότερο μνημόνιο </w:t>
      </w:r>
      <w:r>
        <w:rPr>
          <w:rFonts w:eastAsia="Times New Roman"/>
          <w:szCs w:val="24"/>
        </w:rPr>
        <w:t>απ’ όλα τα προηγούμενα</w:t>
      </w:r>
      <w:r>
        <w:rPr>
          <w:rFonts w:eastAsia="Times New Roman"/>
          <w:szCs w:val="24"/>
        </w:rPr>
        <w:t>; Πού είναι</w:t>
      </w:r>
      <w:r w:rsidRPr="00B4426E">
        <w:rPr>
          <w:rFonts w:eastAsia="Times New Roman"/>
          <w:szCs w:val="24"/>
        </w:rPr>
        <w:t xml:space="preserve"> ο λαός</w:t>
      </w:r>
      <w:r>
        <w:rPr>
          <w:rFonts w:eastAsia="Times New Roman"/>
          <w:szCs w:val="24"/>
        </w:rPr>
        <w:t>;</w:t>
      </w:r>
      <w:r w:rsidRPr="00B4426E">
        <w:rPr>
          <w:rFonts w:eastAsia="Times New Roman"/>
          <w:szCs w:val="24"/>
        </w:rPr>
        <w:t xml:space="preserve"> </w:t>
      </w:r>
      <w:r>
        <w:rPr>
          <w:rFonts w:eastAsia="Times New Roman"/>
          <w:szCs w:val="24"/>
        </w:rPr>
        <w:t xml:space="preserve">Πού </w:t>
      </w:r>
      <w:r w:rsidRPr="00B4426E">
        <w:rPr>
          <w:rFonts w:eastAsia="Times New Roman"/>
          <w:szCs w:val="24"/>
        </w:rPr>
        <w:t xml:space="preserve">το βλέπετε </w:t>
      </w:r>
      <w:r>
        <w:rPr>
          <w:rFonts w:eastAsia="Times New Roman"/>
          <w:szCs w:val="24"/>
        </w:rPr>
        <w:t>εσείς;</w:t>
      </w:r>
    </w:p>
    <w:p w14:paraId="37394C8C" w14:textId="77777777" w:rsidR="00B27939" w:rsidRDefault="00D93F4B">
      <w:pPr>
        <w:spacing w:after="0" w:line="600" w:lineRule="auto"/>
        <w:ind w:firstLine="720"/>
        <w:jc w:val="both"/>
        <w:rPr>
          <w:rFonts w:eastAsia="Times New Roman" w:cs="Times New Roman"/>
          <w:b/>
          <w:szCs w:val="24"/>
        </w:rPr>
      </w:pPr>
      <w:r>
        <w:rPr>
          <w:rFonts w:eastAsia="Times New Roman"/>
          <w:szCs w:val="24"/>
        </w:rPr>
        <w:t xml:space="preserve">Ο συνάδελφός σας, ο </w:t>
      </w:r>
      <w:r w:rsidRPr="00B4426E">
        <w:rPr>
          <w:rFonts w:eastAsia="Times New Roman"/>
          <w:szCs w:val="24"/>
        </w:rPr>
        <w:t>κ</w:t>
      </w:r>
      <w:r>
        <w:rPr>
          <w:rFonts w:eastAsia="Times New Roman"/>
          <w:szCs w:val="24"/>
        </w:rPr>
        <w:t>.</w:t>
      </w:r>
      <w:r w:rsidRPr="00B4426E">
        <w:rPr>
          <w:rFonts w:eastAsia="Times New Roman"/>
          <w:szCs w:val="24"/>
        </w:rPr>
        <w:t xml:space="preserve"> </w:t>
      </w:r>
      <w:r>
        <w:rPr>
          <w:rFonts w:eastAsia="Times New Roman"/>
          <w:szCs w:val="24"/>
        </w:rPr>
        <w:t>Κ</w:t>
      </w:r>
      <w:r w:rsidRPr="00B4426E">
        <w:rPr>
          <w:rFonts w:eastAsia="Times New Roman"/>
          <w:szCs w:val="24"/>
        </w:rPr>
        <w:t>ουμουτσάκος</w:t>
      </w:r>
      <w:r>
        <w:rPr>
          <w:rFonts w:eastAsia="Times New Roman"/>
          <w:szCs w:val="24"/>
        </w:rPr>
        <w:t xml:space="preserve">, είπε το εξής: «Μα, δεν </w:t>
      </w:r>
      <w:r w:rsidRPr="00B4426E">
        <w:rPr>
          <w:rFonts w:eastAsia="Times New Roman"/>
          <w:szCs w:val="24"/>
        </w:rPr>
        <w:t>σας λέει κανείς έναν καλό λόγο</w:t>
      </w:r>
      <w:r>
        <w:rPr>
          <w:rFonts w:eastAsia="Times New Roman"/>
          <w:szCs w:val="24"/>
        </w:rPr>
        <w:t xml:space="preserve">». Κακό λόγο μας λένε ή θεωρείτε τους εαυτούς σας </w:t>
      </w:r>
      <w:r>
        <w:rPr>
          <w:rFonts w:eastAsia="Times New Roman"/>
          <w:szCs w:val="24"/>
        </w:rPr>
        <w:t>ότι εκφράζετε τον</w:t>
      </w:r>
      <w:r w:rsidRPr="00B4426E">
        <w:rPr>
          <w:rFonts w:eastAsia="Times New Roman"/>
          <w:szCs w:val="24"/>
        </w:rPr>
        <w:t xml:space="preserve"> ελληνικό λαό </w:t>
      </w:r>
      <w:r>
        <w:rPr>
          <w:rFonts w:eastAsia="Times New Roman"/>
          <w:szCs w:val="24"/>
        </w:rPr>
        <w:t>και άρα νομιμοποι</w:t>
      </w:r>
      <w:r>
        <w:rPr>
          <w:rFonts w:eastAsia="Times New Roman"/>
          <w:szCs w:val="24"/>
        </w:rPr>
        <w:t>εί</w:t>
      </w:r>
      <w:r>
        <w:rPr>
          <w:rFonts w:eastAsia="Times New Roman"/>
          <w:szCs w:val="24"/>
        </w:rPr>
        <w:t>σ</w:t>
      </w:r>
      <w:r w:rsidRPr="00B4426E">
        <w:rPr>
          <w:rFonts w:eastAsia="Times New Roman"/>
          <w:szCs w:val="24"/>
        </w:rPr>
        <w:t>τε να λέτε ότι είναι το χειρότερο μνημόνιο</w:t>
      </w:r>
      <w:r>
        <w:rPr>
          <w:rFonts w:eastAsia="Times New Roman"/>
          <w:szCs w:val="24"/>
        </w:rPr>
        <w:t>;</w:t>
      </w:r>
    </w:p>
    <w:p w14:paraId="37394C8D" w14:textId="77777777" w:rsidR="00B27939" w:rsidRDefault="00D93F4B">
      <w:pPr>
        <w:tabs>
          <w:tab w:val="left" w:pos="7375"/>
        </w:tabs>
        <w:spacing w:after="0" w:line="600" w:lineRule="auto"/>
        <w:ind w:firstLine="680"/>
        <w:jc w:val="both"/>
        <w:rPr>
          <w:rFonts w:eastAsia="Times New Roman"/>
          <w:szCs w:val="24"/>
        </w:rPr>
      </w:pPr>
      <w:r>
        <w:rPr>
          <w:rFonts w:eastAsia="Times New Roman"/>
          <w:szCs w:val="24"/>
        </w:rPr>
        <w:t xml:space="preserve">Επίσης, τα άλλα στερεότυπα που ακούγονται -ευτυχώς η υπόλοιπη Αντιπολίτευση διαχώρισε τη θέση της και έμεινε η Νέα </w:t>
      </w:r>
      <w:r>
        <w:rPr>
          <w:rFonts w:eastAsia="Times New Roman"/>
          <w:szCs w:val="24"/>
        </w:rPr>
        <w:lastRenderedPageBreak/>
        <w:t>Δημοκρατία με τη Χρυσή Αυγή, καθόλου τυχαίο- ε</w:t>
      </w:r>
      <w:r>
        <w:rPr>
          <w:rFonts w:eastAsia="Times New Roman"/>
          <w:szCs w:val="24"/>
        </w:rPr>
        <w:t xml:space="preserve">ίναι ότι ανταλλάξαμε τη μη περικοπή των συντάξεων με τη Συμφωνία των Πρεσπών. </w:t>
      </w:r>
    </w:p>
    <w:p w14:paraId="37394C8E" w14:textId="77777777" w:rsidR="00B27939" w:rsidRDefault="00D93F4B">
      <w:pPr>
        <w:spacing w:after="0" w:line="600" w:lineRule="auto"/>
        <w:ind w:firstLine="680"/>
        <w:jc w:val="both"/>
        <w:rPr>
          <w:rFonts w:eastAsia="Times New Roman"/>
          <w:szCs w:val="24"/>
        </w:rPr>
      </w:pPr>
      <w:r>
        <w:rPr>
          <w:rFonts w:eastAsia="Times New Roman"/>
          <w:szCs w:val="24"/>
        </w:rPr>
        <w:t xml:space="preserve">Και καλά η Χρυσή Αυγή, είναι πάντα μέσα στη θεωρία συνομωσίας, διότι </w:t>
      </w:r>
      <w:r>
        <w:rPr>
          <w:rFonts w:eastAsia="Times New Roman"/>
          <w:szCs w:val="24"/>
        </w:rPr>
        <w:t xml:space="preserve">η ακροδεξιά </w:t>
      </w:r>
      <w:r>
        <w:rPr>
          <w:rFonts w:eastAsia="Times New Roman"/>
          <w:szCs w:val="24"/>
        </w:rPr>
        <w:t>είναι το πιο ανορθολογικό πολιτικό ρεύμα που μπορεί να υπάρχει σε κάποια χώρα και όλο τέτοια φαν</w:t>
      </w:r>
      <w:r>
        <w:rPr>
          <w:rFonts w:eastAsia="Times New Roman"/>
          <w:szCs w:val="24"/>
        </w:rPr>
        <w:t>τασιών</w:t>
      </w:r>
      <w:r>
        <w:rPr>
          <w:rFonts w:eastAsia="Times New Roman"/>
          <w:szCs w:val="24"/>
        </w:rPr>
        <w:t>ε</w:t>
      </w:r>
      <w:r>
        <w:rPr>
          <w:rFonts w:eastAsia="Times New Roman"/>
          <w:szCs w:val="24"/>
        </w:rPr>
        <w:t>ται. Η Νέα Δημοκρατία, όμως, γιατί μπήκε σε αυτήν την περιπέτεια να ταυτιστεί με τη Χρυσή Αυγή; Διότι δεν μπορεί να παραδεχτεί ότι υπάρχουν πολιτικές δυνάμεις ή κυβερνήσεις, όπως η Κυβέρνηση του ΣΥΡΙΖΑ, που δίνει μάχη υπέρ των κοινωνικά αδύναμων και</w:t>
      </w:r>
      <w:r>
        <w:rPr>
          <w:rFonts w:eastAsia="Times New Roman"/>
          <w:szCs w:val="24"/>
        </w:rPr>
        <w:t xml:space="preserve"> συγκεκριμένα υπέρ των συνταξιούχων</w:t>
      </w:r>
      <w:r>
        <w:rPr>
          <w:rFonts w:eastAsia="Times New Roman"/>
          <w:szCs w:val="24"/>
        </w:rPr>
        <w:t>,</w:t>
      </w:r>
      <w:r>
        <w:rPr>
          <w:rFonts w:eastAsia="Times New Roman"/>
          <w:szCs w:val="24"/>
        </w:rPr>
        <w:t xml:space="preserve"> για να μην περικοπούν οι συντάξεις. </w:t>
      </w:r>
    </w:p>
    <w:p w14:paraId="37394C8F" w14:textId="77777777" w:rsidR="00B27939" w:rsidRDefault="00D93F4B">
      <w:pPr>
        <w:spacing w:after="0" w:line="600" w:lineRule="auto"/>
        <w:ind w:firstLine="720"/>
        <w:jc w:val="both"/>
        <w:rPr>
          <w:rFonts w:eastAsia="Times New Roman"/>
          <w:szCs w:val="24"/>
        </w:rPr>
      </w:pPr>
      <w:r>
        <w:rPr>
          <w:rFonts w:eastAsia="Times New Roman"/>
          <w:szCs w:val="24"/>
        </w:rPr>
        <w:t>Πρέπει, λοιπόν, να βρει κάτι άλλο, κάτι περίεργο, κάτι σημαντικό. Και τι προσπαθεί μέσα από αυτό; Προσπαθεί να ενοχοποιήσει τους συνταξιούχους</w:t>
      </w:r>
      <w:r>
        <w:rPr>
          <w:rFonts w:eastAsia="Times New Roman"/>
          <w:szCs w:val="24"/>
        </w:rPr>
        <w:t>,</w:t>
      </w:r>
      <w:r>
        <w:rPr>
          <w:rFonts w:eastAsia="Times New Roman"/>
          <w:szCs w:val="24"/>
        </w:rPr>
        <w:t xml:space="preserve"> που χαίρονται</w:t>
      </w:r>
      <w:r>
        <w:rPr>
          <w:rFonts w:eastAsia="Times New Roman"/>
          <w:szCs w:val="24"/>
        </w:rPr>
        <w:t>,</w:t>
      </w:r>
      <w:r>
        <w:rPr>
          <w:rFonts w:eastAsia="Times New Roman"/>
          <w:szCs w:val="24"/>
        </w:rPr>
        <w:t xml:space="preserve"> και να τους πει</w:t>
      </w:r>
      <w:r w:rsidRPr="001F2BA3">
        <w:rPr>
          <w:rFonts w:eastAsia="Times New Roman"/>
          <w:szCs w:val="24"/>
        </w:rPr>
        <w:t>:</w:t>
      </w:r>
      <w:r>
        <w:rPr>
          <w:rFonts w:eastAsia="Times New Roman"/>
          <w:szCs w:val="24"/>
        </w:rPr>
        <w:t xml:space="preserve"> «Κύριο</w:t>
      </w:r>
      <w:r>
        <w:rPr>
          <w:rFonts w:eastAsia="Times New Roman"/>
          <w:szCs w:val="24"/>
        </w:rPr>
        <w:t>ι, σας συμψηφίζει ο ΣΥΡΙΖΑ»</w:t>
      </w:r>
      <w:r w:rsidRPr="001F2BA3">
        <w:rPr>
          <w:rFonts w:eastAsia="Times New Roman"/>
          <w:szCs w:val="24"/>
        </w:rPr>
        <w:t>.</w:t>
      </w:r>
      <w:r>
        <w:rPr>
          <w:rFonts w:eastAsia="Times New Roman"/>
          <w:szCs w:val="24"/>
        </w:rPr>
        <w:t xml:space="preserve"> Γιατί δεν τους καλεί να παραιτηθούν κιόλας και να </w:t>
      </w:r>
      <w:r>
        <w:rPr>
          <w:rFonts w:eastAsia="Times New Roman"/>
          <w:szCs w:val="24"/>
        </w:rPr>
        <w:t xml:space="preserve">ζητήσουν </w:t>
      </w:r>
      <w:r>
        <w:rPr>
          <w:rFonts w:eastAsia="Times New Roman"/>
          <w:szCs w:val="24"/>
        </w:rPr>
        <w:t xml:space="preserve">εθελοντικά να μειώσουν τις συντάξεις τους για να αποκαλυφθεί αυτή η σκευωρία, την οποία έκανε ο ΣΥΡΙΖΑ; Μιλάμε, δηλαδή, για αστεία πράγματα. Εκτός </w:t>
      </w:r>
      <w:r>
        <w:rPr>
          <w:rFonts w:eastAsia="Times New Roman"/>
          <w:szCs w:val="24"/>
        </w:rPr>
        <w:lastRenderedPageBreak/>
        <w:t>από το στερεότυπο ακο</w:t>
      </w:r>
      <w:r>
        <w:rPr>
          <w:rFonts w:eastAsia="Times New Roman"/>
          <w:szCs w:val="24"/>
        </w:rPr>
        <w:t xml:space="preserve">υμπάει και το γελοίο, γιατί περί αυτού πρόκειται. </w:t>
      </w:r>
    </w:p>
    <w:p w14:paraId="37394C90" w14:textId="77777777" w:rsidR="00B27939" w:rsidRDefault="00D93F4B">
      <w:pPr>
        <w:spacing w:after="0" w:line="600" w:lineRule="auto"/>
        <w:ind w:firstLine="720"/>
        <w:jc w:val="both"/>
        <w:rPr>
          <w:rFonts w:eastAsia="Times New Roman"/>
          <w:szCs w:val="24"/>
        </w:rPr>
      </w:pPr>
      <w:r>
        <w:rPr>
          <w:rFonts w:eastAsia="Times New Roman"/>
          <w:szCs w:val="24"/>
        </w:rPr>
        <w:t>Ερχόμαστε, λοιπόν και λέμε, τι λέει η Νέα Δημοκρατία; Λέει</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εσείς τι δίνετε τώρα; Παροχές. Πού βρήκατε αυτό τον δημοσιονομικό χώρο; Από τα ματωμένα πλεονάσματα</w:t>
      </w:r>
      <w:r>
        <w:rPr>
          <w:rFonts w:eastAsia="Times New Roman"/>
          <w:szCs w:val="24"/>
        </w:rPr>
        <w:t>»</w:t>
      </w:r>
      <w:r>
        <w:rPr>
          <w:rFonts w:eastAsia="Times New Roman"/>
          <w:szCs w:val="24"/>
        </w:rPr>
        <w:t xml:space="preserve">. </w:t>
      </w:r>
    </w:p>
    <w:p w14:paraId="37394C91" w14:textId="77777777" w:rsidR="00B27939" w:rsidRDefault="00D93F4B">
      <w:pPr>
        <w:spacing w:after="0" w:line="600" w:lineRule="auto"/>
        <w:ind w:firstLine="720"/>
        <w:jc w:val="both"/>
        <w:rPr>
          <w:rFonts w:eastAsia="Times New Roman"/>
          <w:szCs w:val="24"/>
        </w:rPr>
      </w:pPr>
      <w:r>
        <w:rPr>
          <w:rFonts w:eastAsia="Times New Roman"/>
          <w:szCs w:val="24"/>
        </w:rPr>
        <w:t>Τι είπε, μάλιστα, ο κ. Μητσοτάκης προχθές</w:t>
      </w:r>
      <w:r>
        <w:rPr>
          <w:rFonts w:eastAsia="Times New Roman"/>
          <w:szCs w:val="24"/>
        </w:rPr>
        <w:t xml:space="preserve"> στο </w:t>
      </w:r>
      <w:r>
        <w:rPr>
          <w:rFonts w:eastAsia="Times New Roman"/>
          <w:szCs w:val="24"/>
        </w:rPr>
        <w:t>σ</w:t>
      </w:r>
      <w:r>
        <w:rPr>
          <w:rFonts w:eastAsia="Times New Roman"/>
          <w:szCs w:val="24"/>
        </w:rPr>
        <w:t>υνέδριο; Είπε</w:t>
      </w:r>
      <w:r w:rsidRPr="00B762AE">
        <w:rPr>
          <w:rFonts w:eastAsia="Times New Roman"/>
          <w:szCs w:val="24"/>
        </w:rPr>
        <w:t>:</w:t>
      </w:r>
      <w:r>
        <w:rPr>
          <w:rFonts w:eastAsia="Times New Roman"/>
          <w:szCs w:val="24"/>
        </w:rPr>
        <w:t xml:space="preserve"> «Εμείς θα δώσουμε 2.000 ευρώ επίδομα στον κάθε Έλληνα που θα γεννάει εφεξής ένα παιδί». Πού θα τα βρει τα λεφτά </w:t>
      </w:r>
      <w:r>
        <w:rPr>
          <w:rFonts w:eastAsia="Times New Roman"/>
          <w:szCs w:val="24"/>
        </w:rPr>
        <w:t xml:space="preserve">ο </w:t>
      </w:r>
      <w:r>
        <w:rPr>
          <w:rFonts w:eastAsia="Times New Roman"/>
          <w:szCs w:val="24"/>
        </w:rPr>
        <w:t xml:space="preserve">κ. Μητσοτάκης, δεν μας είπε. Από τα ματωμένα πλεονάσματα που έχουμε εμείς συγκεντρώσει; Από κει θα τα πάρει; </w:t>
      </w:r>
    </w:p>
    <w:p w14:paraId="37394C92" w14:textId="77777777" w:rsidR="00B27939" w:rsidRDefault="00D93F4B">
      <w:pPr>
        <w:spacing w:after="0" w:line="600" w:lineRule="auto"/>
        <w:ind w:firstLine="720"/>
        <w:jc w:val="both"/>
        <w:rPr>
          <w:rFonts w:eastAsia="Times New Roman"/>
          <w:szCs w:val="24"/>
        </w:rPr>
      </w:pPr>
      <w:r>
        <w:rPr>
          <w:rFonts w:eastAsia="Times New Roman"/>
          <w:szCs w:val="24"/>
        </w:rPr>
        <w:t>Πού θα βρει</w:t>
      </w:r>
      <w:r>
        <w:rPr>
          <w:rFonts w:eastAsia="Times New Roman"/>
          <w:szCs w:val="24"/>
        </w:rPr>
        <w:t xml:space="preserve"> </w:t>
      </w:r>
      <w:r>
        <w:rPr>
          <w:rFonts w:eastAsia="Times New Roman"/>
          <w:szCs w:val="24"/>
        </w:rPr>
        <w:t>λεφτά</w:t>
      </w:r>
      <w:r>
        <w:rPr>
          <w:rFonts w:eastAsia="Times New Roman"/>
          <w:szCs w:val="24"/>
        </w:rPr>
        <w:t xml:space="preserve"> για το αίτημα, το οποίο χειροκροτήθηκε, ότι θα αυξήσει τον κατώτατο μισθό και θα τον πάει στα 705 ευρώ; Πού θα τα βρει; Από τα δικά μας ματωμένα πλεονάσματα; Γιατί εδώ, επιτέλους, πρέπει να μιλ</w:t>
      </w:r>
      <w:r>
        <w:rPr>
          <w:rFonts w:eastAsia="Times New Roman"/>
          <w:szCs w:val="24"/>
        </w:rPr>
        <w:t>ήσου</w:t>
      </w:r>
      <w:r>
        <w:rPr>
          <w:rFonts w:eastAsia="Times New Roman"/>
          <w:szCs w:val="24"/>
        </w:rPr>
        <w:t xml:space="preserve">με </w:t>
      </w:r>
      <w:r>
        <w:rPr>
          <w:rFonts w:eastAsia="Times New Roman"/>
          <w:szCs w:val="24"/>
        </w:rPr>
        <w:t>επιτέλους</w:t>
      </w:r>
      <w:r>
        <w:rPr>
          <w:rFonts w:eastAsia="Times New Roman"/>
          <w:szCs w:val="24"/>
        </w:rPr>
        <w:t xml:space="preserve"> σοβαρά. </w:t>
      </w:r>
    </w:p>
    <w:p w14:paraId="37394C93" w14:textId="77777777" w:rsidR="00B27939" w:rsidRDefault="00D93F4B">
      <w:pPr>
        <w:spacing w:after="0" w:line="600" w:lineRule="auto"/>
        <w:ind w:firstLine="720"/>
        <w:jc w:val="both"/>
        <w:rPr>
          <w:rFonts w:eastAsia="Times New Roman"/>
          <w:szCs w:val="24"/>
        </w:rPr>
      </w:pPr>
      <w:r>
        <w:rPr>
          <w:rFonts w:eastAsia="Times New Roman"/>
          <w:szCs w:val="24"/>
        </w:rPr>
        <w:t xml:space="preserve">Μίλησαν όλοι οι σχετικοί με </w:t>
      </w:r>
      <w:r>
        <w:rPr>
          <w:rFonts w:eastAsia="Times New Roman"/>
          <w:szCs w:val="24"/>
        </w:rPr>
        <w:t>την οικονομία από τη μεριά της Νέας Δημοκρατίας, οι τομεάρχες οικονομίας</w:t>
      </w:r>
      <w:r>
        <w:rPr>
          <w:rFonts w:eastAsia="Times New Roman"/>
          <w:szCs w:val="24"/>
        </w:rPr>
        <w:t>,</w:t>
      </w:r>
      <w:r>
        <w:rPr>
          <w:rFonts w:eastAsia="Times New Roman"/>
          <w:szCs w:val="24"/>
        </w:rPr>
        <w:t xml:space="preserve"> και είπαν</w:t>
      </w:r>
      <w:r w:rsidRPr="004B4F48">
        <w:rPr>
          <w:rFonts w:eastAsia="Times New Roman"/>
          <w:szCs w:val="24"/>
        </w:rPr>
        <w:t>:</w:t>
      </w:r>
      <w:r>
        <w:rPr>
          <w:rFonts w:eastAsia="Times New Roman"/>
          <w:szCs w:val="24"/>
        </w:rPr>
        <w:t xml:space="preserve"> «Μα, τι κάνετε </w:t>
      </w:r>
      <w:r>
        <w:rPr>
          <w:rFonts w:eastAsia="Times New Roman"/>
          <w:szCs w:val="24"/>
        </w:rPr>
        <w:t>εσείς;</w:t>
      </w:r>
      <w:r>
        <w:rPr>
          <w:rFonts w:eastAsia="Times New Roman"/>
          <w:szCs w:val="24"/>
        </w:rPr>
        <w:t>»</w:t>
      </w:r>
      <w:r>
        <w:rPr>
          <w:rFonts w:eastAsia="Times New Roman"/>
          <w:szCs w:val="24"/>
        </w:rPr>
        <w:t>.</w:t>
      </w:r>
      <w:r>
        <w:rPr>
          <w:rFonts w:eastAsia="Times New Roman"/>
          <w:szCs w:val="24"/>
        </w:rPr>
        <w:t xml:space="preserve"> Επιδόματα</w:t>
      </w:r>
      <w:r w:rsidRPr="004B4F48">
        <w:rPr>
          <w:rFonts w:eastAsia="Times New Roman"/>
          <w:szCs w:val="24"/>
        </w:rPr>
        <w:t>.</w:t>
      </w:r>
      <w:r>
        <w:rPr>
          <w:rFonts w:eastAsia="Times New Roman"/>
          <w:szCs w:val="24"/>
        </w:rPr>
        <w:t xml:space="preserve"> </w:t>
      </w:r>
      <w:r>
        <w:rPr>
          <w:rFonts w:eastAsia="Times New Roman"/>
          <w:szCs w:val="24"/>
        </w:rPr>
        <w:t>Όμως και από εσάς</w:t>
      </w:r>
      <w:r>
        <w:rPr>
          <w:rFonts w:eastAsia="Times New Roman"/>
          <w:szCs w:val="24"/>
        </w:rPr>
        <w:t xml:space="preserve"> επιδόματα</w:t>
      </w:r>
      <w:r w:rsidRPr="004B4F48">
        <w:rPr>
          <w:rFonts w:eastAsia="Times New Roman"/>
          <w:szCs w:val="24"/>
        </w:rPr>
        <w:t xml:space="preserve"> </w:t>
      </w:r>
      <w:r>
        <w:rPr>
          <w:rFonts w:eastAsia="Times New Roman"/>
          <w:szCs w:val="24"/>
        </w:rPr>
        <w:t xml:space="preserve">ακούω. Μήπως αντιληφθήκατε ότι έχει επιτυχία αυτή η πολιτική, </w:t>
      </w:r>
      <w:r>
        <w:rPr>
          <w:rFonts w:eastAsia="Times New Roman"/>
          <w:szCs w:val="24"/>
        </w:rPr>
        <w:lastRenderedPageBreak/>
        <w:t>έστω και την ύστατη στιγμή, και την αντιγράφετ</w:t>
      </w:r>
      <w:r>
        <w:rPr>
          <w:rFonts w:eastAsia="Times New Roman"/>
          <w:szCs w:val="24"/>
        </w:rPr>
        <w:t>ε μπας και διασωθείτε; Διότι δεν μπορώ να εξηγήσω αυτές τις συνεχείς αντιφάσεις.</w:t>
      </w:r>
    </w:p>
    <w:p w14:paraId="37394C94" w14:textId="77777777" w:rsidR="00B27939" w:rsidRDefault="00D93F4B">
      <w:pPr>
        <w:spacing w:after="0" w:line="600" w:lineRule="auto"/>
        <w:ind w:firstLine="720"/>
        <w:jc w:val="both"/>
        <w:rPr>
          <w:rFonts w:eastAsia="Times New Roman"/>
          <w:szCs w:val="24"/>
        </w:rPr>
      </w:pPr>
      <w:r>
        <w:rPr>
          <w:rFonts w:eastAsia="Times New Roman"/>
          <w:szCs w:val="24"/>
        </w:rPr>
        <w:t>Περαιτέρω, στις ομιλίες</w:t>
      </w:r>
      <w:r>
        <w:rPr>
          <w:rFonts w:eastAsia="Times New Roman"/>
          <w:szCs w:val="24"/>
        </w:rPr>
        <w:t>,</w:t>
      </w:r>
      <w:r>
        <w:rPr>
          <w:rFonts w:eastAsia="Times New Roman"/>
          <w:szCs w:val="24"/>
        </w:rPr>
        <w:t xml:space="preserve"> δεν είδαμε μία νότα ή ένα σχόλιο, κάτι πάνω στους σύγχρονους προβληματισμούς που διεξάγονται σε όλη την Ευρώπη. Γιατί αυξάνεται η ακροδεξιά; Ποιο πολι</w:t>
      </w:r>
      <w:r>
        <w:rPr>
          <w:rFonts w:eastAsia="Times New Roman"/>
          <w:szCs w:val="24"/>
        </w:rPr>
        <w:t>τικό και οικονομικό κλίμα αξιοποιεί και αυξάνεται; Πού είναι το κοινωνικό κράτος στην Ευρώπη; Πόσο το έχου</w:t>
      </w:r>
      <w:r>
        <w:rPr>
          <w:rFonts w:eastAsia="Times New Roman"/>
          <w:szCs w:val="24"/>
        </w:rPr>
        <w:t>ν</w:t>
      </w:r>
      <w:r>
        <w:rPr>
          <w:rFonts w:eastAsia="Times New Roman"/>
          <w:szCs w:val="24"/>
        </w:rPr>
        <w:t xml:space="preserve"> κατεδαφίσει όλες οι κυβερνήσεις; Και γιατί η Κυβέρνηση του ΣΥΡΙΖΑ ακολουθεί μία αντίστροφη πολιτική και λέει να ενισχύσουμε το κοινωνικό κράτος για να μη</w:t>
      </w:r>
      <w:r>
        <w:rPr>
          <w:rFonts w:eastAsia="Times New Roman"/>
          <w:szCs w:val="24"/>
        </w:rPr>
        <w:t>ν</w:t>
      </w:r>
      <w:r>
        <w:rPr>
          <w:rFonts w:eastAsia="Times New Roman"/>
          <w:szCs w:val="24"/>
        </w:rPr>
        <w:t xml:space="preserve"> γίνονται οι λαοί και οι κοινωνίες όμηροι τ</w:t>
      </w:r>
      <w:r>
        <w:rPr>
          <w:rFonts w:eastAsia="Times New Roman"/>
          <w:szCs w:val="24"/>
        </w:rPr>
        <w:t>ης</w:t>
      </w:r>
      <w:r>
        <w:rPr>
          <w:rFonts w:eastAsia="Times New Roman"/>
          <w:szCs w:val="24"/>
        </w:rPr>
        <w:t xml:space="preserve"> ακροδεξι</w:t>
      </w:r>
      <w:r>
        <w:rPr>
          <w:rFonts w:eastAsia="Times New Roman"/>
          <w:szCs w:val="24"/>
        </w:rPr>
        <w:t>άς</w:t>
      </w:r>
      <w:r>
        <w:rPr>
          <w:rFonts w:eastAsia="Times New Roman"/>
          <w:szCs w:val="24"/>
        </w:rPr>
        <w:t xml:space="preserve">; </w:t>
      </w:r>
    </w:p>
    <w:p w14:paraId="37394C95" w14:textId="77777777" w:rsidR="00B27939" w:rsidRDefault="00D93F4B">
      <w:pPr>
        <w:spacing w:after="0" w:line="600" w:lineRule="auto"/>
        <w:ind w:firstLine="720"/>
        <w:jc w:val="both"/>
        <w:rPr>
          <w:rFonts w:eastAsia="Times New Roman"/>
          <w:szCs w:val="24"/>
        </w:rPr>
      </w:pPr>
      <w:r>
        <w:rPr>
          <w:rFonts w:eastAsia="Times New Roman"/>
          <w:szCs w:val="24"/>
        </w:rPr>
        <w:t>Γιατί, ξέρετε, το κοινωνικό κράτος</w:t>
      </w:r>
      <w:r>
        <w:rPr>
          <w:rFonts w:eastAsia="Times New Roman"/>
          <w:szCs w:val="24"/>
        </w:rPr>
        <w:t>,</w:t>
      </w:r>
      <w:r>
        <w:rPr>
          <w:rFonts w:eastAsia="Times New Roman"/>
          <w:szCs w:val="24"/>
        </w:rPr>
        <w:t xml:space="preserve"> εκτός </w:t>
      </w:r>
      <w:r>
        <w:rPr>
          <w:rFonts w:eastAsia="Times New Roman"/>
          <w:szCs w:val="24"/>
        </w:rPr>
        <w:t>από την αξιοπρέπεια που πλήττει, πλήττει και την αυτοπεποίθηση γιατί αισθάνεται ο καθένας μόνος του, είναι άνεργος, είναι φτωχός, είναι περιθωριοποιημένος και δεν μπορεί να ομαδοποιηθεί με τους αντίστοιχους. Χάνει, λοιπόν, την κοινωνική του ταυτότητα και έ</w:t>
      </w:r>
      <w:r>
        <w:rPr>
          <w:rFonts w:eastAsia="Times New Roman"/>
          <w:szCs w:val="24"/>
        </w:rPr>
        <w:t>ρχεται η ακροδεξιά και του δίνει την εθνική ταυτότητα. Του λέει</w:t>
      </w:r>
      <w:r w:rsidRPr="00B762AE">
        <w:rPr>
          <w:rFonts w:eastAsia="Times New Roman"/>
          <w:szCs w:val="24"/>
        </w:rPr>
        <w:t>:</w:t>
      </w:r>
      <w:r>
        <w:rPr>
          <w:rFonts w:eastAsia="Times New Roman"/>
          <w:szCs w:val="24"/>
        </w:rPr>
        <w:t xml:space="preserve"> «Δεν </w:t>
      </w:r>
      <w:r>
        <w:rPr>
          <w:rFonts w:eastAsia="Times New Roman"/>
          <w:szCs w:val="24"/>
        </w:rPr>
        <w:lastRenderedPageBreak/>
        <w:t>πειράζει</w:t>
      </w:r>
      <w:r w:rsidRPr="00B762AE">
        <w:rPr>
          <w:rFonts w:eastAsia="Times New Roman"/>
          <w:szCs w:val="24"/>
        </w:rPr>
        <w:t>,</w:t>
      </w:r>
      <w:r>
        <w:rPr>
          <w:rFonts w:eastAsia="Times New Roman"/>
          <w:szCs w:val="24"/>
        </w:rPr>
        <w:t xml:space="preserve"> σου δίνω εγώ ένα άλλο «εμείς» </w:t>
      </w:r>
      <w:r>
        <w:rPr>
          <w:rFonts w:eastAsia="Times New Roman"/>
          <w:szCs w:val="24"/>
        </w:rPr>
        <w:t xml:space="preserve">και αυτό </w:t>
      </w:r>
      <w:r>
        <w:rPr>
          <w:rFonts w:eastAsia="Times New Roman"/>
          <w:szCs w:val="24"/>
        </w:rPr>
        <w:t>είναι ότι εμείς είμαστε Έλληνες, εμείς είμαστε Γάλλοι</w:t>
      </w:r>
      <w:r>
        <w:rPr>
          <w:rFonts w:eastAsia="Times New Roman"/>
          <w:szCs w:val="24"/>
        </w:rPr>
        <w:t xml:space="preserve"> κ.λπ.</w:t>
      </w:r>
      <w:r>
        <w:rPr>
          <w:rFonts w:eastAsia="Times New Roman"/>
          <w:szCs w:val="24"/>
        </w:rPr>
        <w:t xml:space="preserve">». </w:t>
      </w:r>
    </w:p>
    <w:p w14:paraId="37394C96" w14:textId="77777777" w:rsidR="00B27939" w:rsidRDefault="00D93F4B">
      <w:pPr>
        <w:spacing w:after="0" w:line="600" w:lineRule="auto"/>
        <w:ind w:firstLine="720"/>
        <w:jc w:val="both"/>
        <w:rPr>
          <w:rFonts w:eastAsia="Times New Roman"/>
          <w:szCs w:val="24"/>
        </w:rPr>
      </w:pPr>
      <w:r>
        <w:rPr>
          <w:rFonts w:eastAsia="Times New Roman"/>
          <w:szCs w:val="24"/>
        </w:rPr>
        <w:t>Ο εθνικισμός, κυρίες και κύριοι, για να υπάρχει και να λειτουργεί</w:t>
      </w:r>
      <w:r>
        <w:rPr>
          <w:rFonts w:eastAsia="Times New Roman"/>
          <w:szCs w:val="24"/>
        </w:rPr>
        <w:t>,</w:t>
      </w:r>
      <w:r>
        <w:rPr>
          <w:rFonts w:eastAsia="Times New Roman"/>
          <w:szCs w:val="24"/>
        </w:rPr>
        <w:t xml:space="preserve"> χρειάζε</w:t>
      </w:r>
      <w:r>
        <w:rPr>
          <w:rFonts w:eastAsia="Times New Roman"/>
          <w:szCs w:val="24"/>
        </w:rPr>
        <w:t>ται εχθρούς. Αν δεν έχει εχθρούς πεθαίνει, συρρικνώνε</w:t>
      </w:r>
      <w:r>
        <w:rPr>
          <w:rFonts w:eastAsia="Times New Roman"/>
          <w:szCs w:val="24"/>
        </w:rPr>
        <w:t>τα</w:t>
      </w:r>
      <w:r>
        <w:rPr>
          <w:rFonts w:eastAsia="Times New Roman"/>
          <w:szCs w:val="24"/>
        </w:rPr>
        <w:t>ι σαν μπαλόνι που ξεφούσκωσε. Και εμείς, δόξα τω Θεώ, από εχθρούς Μακεδόνες, Αλβανούς, Τούρκους, πρόσφυγες, ομοφυλόφιλους, πόσους έχουμε πια, πόσο θα αντέξει ο κόσμος και να μην πάει στην ακροδεξιά; Ευ</w:t>
      </w:r>
      <w:r>
        <w:rPr>
          <w:rFonts w:eastAsia="Times New Roman"/>
          <w:szCs w:val="24"/>
        </w:rPr>
        <w:t>τυχώς</w:t>
      </w:r>
      <w:r>
        <w:rPr>
          <w:rFonts w:eastAsia="Times New Roman"/>
          <w:szCs w:val="24"/>
        </w:rPr>
        <w:t>,</w:t>
      </w:r>
      <w:r>
        <w:rPr>
          <w:rFonts w:eastAsia="Times New Roman"/>
          <w:szCs w:val="24"/>
        </w:rPr>
        <w:t xml:space="preserve"> δεν πηγαίνει.</w:t>
      </w:r>
    </w:p>
    <w:p w14:paraId="37394C97" w14:textId="77777777" w:rsidR="00B27939" w:rsidRDefault="00D93F4B">
      <w:pPr>
        <w:spacing w:after="0" w:line="600" w:lineRule="auto"/>
        <w:ind w:firstLine="720"/>
        <w:jc w:val="both"/>
        <w:rPr>
          <w:rFonts w:eastAsia="Times New Roman"/>
          <w:szCs w:val="24"/>
        </w:rPr>
      </w:pPr>
      <w:r>
        <w:rPr>
          <w:rFonts w:eastAsia="Times New Roman"/>
          <w:szCs w:val="24"/>
        </w:rPr>
        <w:t xml:space="preserve">Και απορώ, κύριοι της Νέας Δημοκρατίας, γιατί την αντιγράφετε; Στο 8% είναι καθηλωμένη. Τι θέλετε; Να πάρετε την αίγλη της, να πάρετε τον κόσμο της; Τι ακριβώς κάνετε; </w:t>
      </w:r>
    </w:p>
    <w:p w14:paraId="37394C98" w14:textId="77777777" w:rsidR="00B27939" w:rsidRDefault="00D93F4B">
      <w:pPr>
        <w:spacing w:after="0" w:line="600" w:lineRule="auto"/>
        <w:ind w:firstLine="720"/>
        <w:jc w:val="both"/>
        <w:rPr>
          <w:rFonts w:eastAsia="Times New Roman"/>
          <w:szCs w:val="24"/>
        </w:rPr>
      </w:pPr>
      <w:r>
        <w:rPr>
          <w:rFonts w:eastAsia="Times New Roman"/>
          <w:szCs w:val="24"/>
        </w:rPr>
        <w:t xml:space="preserve">Και χλευάζετε τα επιδόματα. </w:t>
      </w:r>
      <w:r>
        <w:rPr>
          <w:rFonts w:eastAsia="Times New Roman"/>
          <w:szCs w:val="24"/>
        </w:rPr>
        <w:t>Είχα πει μάλιστα, σε</w:t>
      </w:r>
      <w:r>
        <w:rPr>
          <w:rFonts w:eastAsia="Times New Roman"/>
          <w:szCs w:val="24"/>
        </w:rPr>
        <w:t xml:space="preserve"> προηγούμενη ομιλί</w:t>
      </w:r>
      <w:r>
        <w:rPr>
          <w:rFonts w:eastAsia="Times New Roman"/>
          <w:szCs w:val="24"/>
        </w:rPr>
        <w:t xml:space="preserve">α μου </w:t>
      </w:r>
      <w:r>
        <w:rPr>
          <w:rFonts w:eastAsia="Times New Roman"/>
          <w:szCs w:val="24"/>
        </w:rPr>
        <w:t xml:space="preserve">στη Βουλή, </w:t>
      </w:r>
      <w:r>
        <w:rPr>
          <w:rFonts w:eastAsia="Times New Roman"/>
          <w:szCs w:val="24"/>
        </w:rPr>
        <w:t>ότι είσαστε σαν τις Μαρίες Αντουανέτες που λέτε</w:t>
      </w:r>
      <w:r w:rsidRPr="00D225A7">
        <w:rPr>
          <w:rFonts w:eastAsia="Times New Roman"/>
          <w:szCs w:val="24"/>
        </w:rPr>
        <w:t>:</w:t>
      </w:r>
      <w:r>
        <w:rPr>
          <w:rFonts w:eastAsia="Times New Roman"/>
          <w:szCs w:val="24"/>
        </w:rPr>
        <w:t xml:space="preserve"> «Τι σημασία έχει το ψωμί; Γιατί δεν ζητάνε παντεσπάνι;»</w:t>
      </w:r>
      <w:r>
        <w:rPr>
          <w:rFonts w:eastAsia="Times New Roman"/>
          <w:szCs w:val="24"/>
        </w:rPr>
        <w:t>.</w:t>
      </w:r>
      <w:r>
        <w:rPr>
          <w:rFonts w:eastAsia="Times New Roman"/>
          <w:szCs w:val="24"/>
        </w:rPr>
        <w:t xml:space="preserve"> Χλευάζετε αυτά που η Κυβέρνηση αποφάσισε να κάνει για τους κοινωνικά αδύναμους, </w:t>
      </w:r>
      <w:r>
        <w:rPr>
          <w:rFonts w:eastAsia="Times New Roman"/>
          <w:szCs w:val="24"/>
        </w:rPr>
        <w:t xml:space="preserve">είσαστε </w:t>
      </w:r>
      <w:r>
        <w:rPr>
          <w:rFonts w:eastAsia="Times New Roman"/>
          <w:szCs w:val="24"/>
        </w:rPr>
        <w:t xml:space="preserve">ακριβώς </w:t>
      </w:r>
      <w:r>
        <w:rPr>
          <w:rFonts w:eastAsia="Times New Roman"/>
          <w:szCs w:val="24"/>
        </w:rPr>
        <w:t xml:space="preserve">επειδή </w:t>
      </w:r>
      <w:r>
        <w:rPr>
          <w:rFonts w:eastAsia="Times New Roman"/>
          <w:szCs w:val="24"/>
        </w:rPr>
        <w:t>σε εντελώς άλλη λογική, δεν σα</w:t>
      </w:r>
      <w:r>
        <w:rPr>
          <w:rFonts w:eastAsia="Times New Roman"/>
          <w:szCs w:val="24"/>
        </w:rPr>
        <w:t>ς ενδιαφέρουν όλα αυτά.</w:t>
      </w:r>
    </w:p>
    <w:p w14:paraId="37394C99" w14:textId="77777777" w:rsidR="00B27939" w:rsidRDefault="00D93F4B">
      <w:pPr>
        <w:spacing w:after="0" w:line="600" w:lineRule="auto"/>
        <w:ind w:firstLine="720"/>
        <w:jc w:val="both"/>
        <w:rPr>
          <w:rFonts w:eastAsia="Times New Roman"/>
          <w:szCs w:val="24"/>
        </w:rPr>
      </w:pPr>
      <w:r>
        <w:rPr>
          <w:rFonts w:eastAsia="Times New Roman"/>
          <w:szCs w:val="24"/>
        </w:rPr>
        <w:t xml:space="preserve">Πήγα προχθές στην έκθεση που έκανε η κ. Κούνεβα στο Σύνταγμα για τα διακόσια χρόνια από τη γέννηση του Μαρξ και </w:t>
      </w:r>
      <w:r>
        <w:rPr>
          <w:rFonts w:eastAsia="Times New Roman"/>
          <w:szCs w:val="24"/>
        </w:rPr>
        <w:lastRenderedPageBreak/>
        <w:t>διάβασα σε ένα ταμπλό ένα απόσπασμα από τον επικήδειο που είχε εκφωνήσει ο Ένγκελς τότε στην κηδεία του, στο οποίο έλεγε</w:t>
      </w:r>
      <w:r>
        <w:rPr>
          <w:rFonts w:eastAsia="Times New Roman"/>
          <w:szCs w:val="24"/>
        </w:rPr>
        <w:t xml:space="preserve"> χαρακτηριστικά</w:t>
      </w:r>
      <w:r w:rsidRPr="00D225A7">
        <w:rPr>
          <w:rFonts w:eastAsia="Times New Roman"/>
          <w:szCs w:val="24"/>
        </w:rPr>
        <w:t xml:space="preserve">: </w:t>
      </w:r>
      <w:r>
        <w:rPr>
          <w:rFonts w:eastAsia="Times New Roman"/>
          <w:szCs w:val="24"/>
        </w:rPr>
        <w:t>«Όπως ανακάλυψε ο Δαρβίνος τον νόμο της εξέλιξης, έτσι και ο Μαρξ ανακάλυψε το νόμο της εξέλιξης της ανθρώπινης ιστορίας. Το απλό γεγονός ότι οι άνθρωποι πρέπει πρώτα από όλα να φάνε, να πιούν, να στεγαστούν και να ντυθούν, ώστε να μπορέσο</w:t>
      </w:r>
      <w:r>
        <w:rPr>
          <w:rFonts w:eastAsia="Times New Roman"/>
          <w:szCs w:val="24"/>
        </w:rPr>
        <w:t>υν κάποτε να ασχοληθούν και με την πολιτική και με την επιστήμη και με τη θρησκεία», είναι επίκαιρο όσο ποτέ. Και εσείς χλευάζετε ακριβώς τα μέτρα που παίρνουμε για να ξαναϋπάρξουν οι άνθρωποι ως πολίτες, για να αναζητήσουν και να δώσουν απαντήσεις στην κρ</w:t>
      </w:r>
      <w:r>
        <w:rPr>
          <w:rFonts w:eastAsia="Times New Roman"/>
          <w:szCs w:val="24"/>
        </w:rPr>
        <w:t xml:space="preserve">ίση της πολιτικής που τους έχετε καταδικάσει. </w:t>
      </w:r>
    </w:p>
    <w:p w14:paraId="37394C9A" w14:textId="77777777" w:rsidR="00B27939" w:rsidRDefault="00D93F4B">
      <w:pPr>
        <w:spacing w:after="0" w:line="600" w:lineRule="auto"/>
        <w:ind w:firstLine="720"/>
        <w:jc w:val="both"/>
        <w:rPr>
          <w:rFonts w:eastAsia="Times New Roman"/>
          <w:szCs w:val="24"/>
        </w:rPr>
      </w:pPr>
      <w:r>
        <w:rPr>
          <w:rFonts w:eastAsia="Times New Roman"/>
          <w:szCs w:val="24"/>
        </w:rPr>
        <w:t>Και κάνετε κριτική και λέτε</w:t>
      </w:r>
      <w:r w:rsidRPr="00D225A7">
        <w:rPr>
          <w:rFonts w:eastAsia="Times New Roman"/>
          <w:szCs w:val="24"/>
        </w:rPr>
        <w:t>:</w:t>
      </w:r>
      <w:r>
        <w:rPr>
          <w:rFonts w:eastAsia="Times New Roman"/>
          <w:szCs w:val="24"/>
        </w:rPr>
        <w:t xml:space="preserve"> «Ανάπτυξη. Δεν φέρνει ο ΣΥΡΙΖΑ ανάπτυξη». Ξέρετε αυτή η παγκόσμια οικονομική κρίση γιατί έγινε; Ξέρετε ότι δεν αρέσει στον καπιταλισμό το ποσοστό κέρδους που κέρδιζε; Ξέρετε, λοιπό</w:t>
      </w:r>
      <w:r>
        <w:rPr>
          <w:rFonts w:eastAsia="Times New Roman"/>
          <w:szCs w:val="24"/>
        </w:rPr>
        <w:t xml:space="preserve">ν, ότι τώρα, αυτήν τη στιγμή που μιλάμε υπάρχουν παρκαρισμένα απίστευτα τρισεκατομμύρια δολάρια, τα οποία δεν επενδύονται </w:t>
      </w:r>
      <w:r>
        <w:rPr>
          <w:rFonts w:eastAsia="Times New Roman"/>
          <w:szCs w:val="24"/>
        </w:rPr>
        <w:t>ποτέ</w:t>
      </w:r>
      <w:r>
        <w:rPr>
          <w:rFonts w:eastAsia="Times New Roman"/>
          <w:szCs w:val="24"/>
        </w:rPr>
        <w:t xml:space="preserve">; </w:t>
      </w:r>
    </w:p>
    <w:p w14:paraId="37394C9B" w14:textId="77777777" w:rsidR="00B27939" w:rsidRDefault="00D93F4B">
      <w:pPr>
        <w:spacing w:after="0" w:line="600" w:lineRule="auto"/>
        <w:ind w:firstLine="720"/>
        <w:jc w:val="both"/>
        <w:rPr>
          <w:rFonts w:eastAsia="Times New Roman"/>
          <w:szCs w:val="24"/>
        </w:rPr>
      </w:pPr>
      <w:r>
        <w:rPr>
          <w:rFonts w:eastAsia="Times New Roman"/>
          <w:szCs w:val="24"/>
        </w:rPr>
        <w:lastRenderedPageBreak/>
        <w:t>Θα την αναδείξετε αυτή την παράμετρο ή παραμυθιάζετε τον κόσμο ότι</w:t>
      </w:r>
      <w:r>
        <w:rPr>
          <w:rFonts w:eastAsia="Times New Roman"/>
          <w:szCs w:val="24"/>
        </w:rPr>
        <w:t>,</w:t>
      </w:r>
      <w:r>
        <w:rPr>
          <w:rFonts w:eastAsia="Times New Roman"/>
          <w:szCs w:val="24"/>
        </w:rPr>
        <w:t xml:space="preserve"> με το που θα εκλεγείτε, όπως φαντάζεστε ή φαντασιωνόσαστε, </w:t>
      </w:r>
      <w:r>
        <w:rPr>
          <w:rFonts w:eastAsia="Times New Roman"/>
          <w:szCs w:val="24"/>
        </w:rPr>
        <w:t>θα τελειώσει και το θέμα της υπ</w:t>
      </w:r>
      <w:r>
        <w:rPr>
          <w:rFonts w:eastAsia="Times New Roman"/>
          <w:szCs w:val="24"/>
        </w:rPr>
        <w:t>ο</w:t>
      </w:r>
      <w:r>
        <w:rPr>
          <w:rFonts w:eastAsia="Times New Roman"/>
          <w:szCs w:val="24"/>
        </w:rPr>
        <w:t>ανάπτυξης και θα γίνει η ανάπτυξη επί των ημερών σας; Τι παραμυθάκια είναι αυτά τα οποία λέτε στην κοινωνία και μιλάτε και κάνετε κριτική στο</w:t>
      </w:r>
      <w:r>
        <w:rPr>
          <w:rFonts w:eastAsia="Times New Roman"/>
          <w:szCs w:val="24"/>
        </w:rPr>
        <w:t>ν</w:t>
      </w:r>
      <w:r>
        <w:rPr>
          <w:rFonts w:eastAsia="Times New Roman"/>
          <w:szCs w:val="24"/>
        </w:rPr>
        <w:t xml:space="preserve"> ΣΥΡΙΖΑ και του κουνάτε το δάχτυλο; </w:t>
      </w:r>
    </w:p>
    <w:p w14:paraId="37394C9C" w14:textId="77777777" w:rsidR="00B27939" w:rsidRDefault="00D93F4B">
      <w:pPr>
        <w:spacing w:after="0" w:line="600" w:lineRule="auto"/>
        <w:ind w:firstLine="720"/>
        <w:jc w:val="both"/>
        <w:rPr>
          <w:rFonts w:eastAsia="Times New Roman"/>
          <w:szCs w:val="24"/>
        </w:rPr>
      </w:pPr>
      <w:r>
        <w:rPr>
          <w:rFonts w:eastAsia="Times New Roman"/>
          <w:szCs w:val="24"/>
        </w:rPr>
        <w:t>Νομίζω, λοιπόν, συναδέλφισσες και συνάδελφοι,</w:t>
      </w:r>
      <w:r>
        <w:rPr>
          <w:rFonts w:eastAsia="Times New Roman"/>
          <w:szCs w:val="24"/>
        </w:rPr>
        <w:t xml:space="preserve"> ότι υπάρχει ένα πολύ σοβαρό γεγονός, ο προϋπολογισμός, που μπορούμε να πούμε τα πάντα, να πούμε και για την ακροδεξιά και για τα «</w:t>
      </w:r>
      <w:r>
        <w:rPr>
          <w:rFonts w:eastAsia="Times New Roman"/>
          <w:szCs w:val="24"/>
        </w:rPr>
        <w:t>κίτρινα γιλέκα</w:t>
      </w:r>
      <w:r>
        <w:rPr>
          <w:rFonts w:eastAsia="Times New Roman"/>
          <w:szCs w:val="24"/>
        </w:rPr>
        <w:t>», γιατί πάντα η ζωή δεν είναι μονόχρωμη, παράγει τη μαυρίλα αυτή, αλλά παράγει και ένα κίτρινο που οικειοθελώς</w:t>
      </w:r>
      <w:r>
        <w:rPr>
          <w:rFonts w:eastAsia="Times New Roman"/>
          <w:szCs w:val="24"/>
        </w:rPr>
        <w:t xml:space="preserve"> το επιλέξανε για να καταστρέψουν τους μηχανισμούς της λιτότητας.</w:t>
      </w:r>
    </w:p>
    <w:p w14:paraId="37394C9D" w14:textId="77777777" w:rsidR="00B27939" w:rsidRDefault="00D93F4B">
      <w:pPr>
        <w:spacing w:after="0" w:line="600" w:lineRule="auto"/>
        <w:ind w:firstLine="720"/>
        <w:jc w:val="both"/>
        <w:rPr>
          <w:rFonts w:eastAsia="Times New Roman"/>
          <w:szCs w:val="24"/>
        </w:rPr>
      </w:pPr>
      <w:r>
        <w:rPr>
          <w:rFonts w:eastAsia="Times New Roman"/>
          <w:szCs w:val="24"/>
        </w:rPr>
        <w:t>Γύρω από τη λιτότητα συζητάει αυτήν τη στιγμή η Ευρώπη, για το τι θα κάνει, πόσο θα αντέξει. Φεύγει η Μεγάλη Βρετανία. Στην Ιταλία υπάρχει απίστευτη κρίση. Και εσείς θέλετε στο Σύνταγμα να μ</w:t>
      </w:r>
      <w:r>
        <w:rPr>
          <w:rFonts w:eastAsia="Times New Roman"/>
          <w:szCs w:val="24"/>
        </w:rPr>
        <w:t xml:space="preserve">πουν οι ισοσκελισμένοι προϋπολογισμοί, ώστε να έχει ο νεοφιλελευθερισμός αξία αιώνα, γιατί το Σύνταγμα δεν αλλάζει κάθε μέρα. Και απέναντι σε όλα αυτά </w:t>
      </w:r>
      <w:r>
        <w:rPr>
          <w:rFonts w:eastAsia="Times New Roman"/>
          <w:szCs w:val="24"/>
        </w:rPr>
        <w:t xml:space="preserve">δεν </w:t>
      </w:r>
      <w:r>
        <w:rPr>
          <w:rFonts w:eastAsia="Times New Roman"/>
          <w:szCs w:val="24"/>
        </w:rPr>
        <w:t xml:space="preserve">ακούμε </w:t>
      </w:r>
      <w:r>
        <w:rPr>
          <w:rFonts w:eastAsia="Times New Roman"/>
          <w:szCs w:val="24"/>
        </w:rPr>
        <w:t xml:space="preserve">το </w:t>
      </w:r>
      <w:r>
        <w:rPr>
          <w:rFonts w:eastAsia="Times New Roman"/>
          <w:szCs w:val="24"/>
        </w:rPr>
        <w:t>τίποτα</w:t>
      </w:r>
      <w:r>
        <w:rPr>
          <w:rFonts w:eastAsia="Times New Roman"/>
          <w:szCs w:val="24"/>
        </w:rPr>
        <w:t>.</w:t>
      </w:r>
    </w:p>
    <w:p w14:paraId="37394C9E" w14:textId="77777777" w:rsidR="00B27939" w:rsidRDefault="00D93F4B">
      <w:pPr>
        <w:spacing w:after="0" w:line="600" w:lineRule="auto"/>
        <w:ind w:firstLine="720"/>
        <w:jc w:val="both"/>
        <w:rPr>
          <w:rFonts w:eastAsia="Times New Roman"/>
          <w:szCs w:val="24"/>
        </w:rPr>
      </w:pPr>
      <w:r>
        <w:rPr>
          <w:rFonts w:eastAsia="Times New Roman"/>
          <w:szCs w:val="24"/>
        </w:rPr>
        <w:lastRenderedPageBreak/>
        <w:t>Κυρίες και κ</w:t>
      </w:r>
      <w:r>
        <w:rPr>
          <w:rFonts w:eastAsia="Times New Roman"/>
          <w:szCs w:val="24"/>
        </w:rPr>
        <w:t>ύριοι της Νέας Δημοκρατίας, νομίζω ότι</w:t>
      </w:r>
      <w:r>
        <w:rPr>
          <w:rFonts w:eastAsia="Times New Roman"/>
          <w:szCs w:val="24"/>
        </w:rPr>
        <w:t>,</w:t>
      </w:r>
      <w:r>
        <w:rPr>
          <w:rFonts w:eastAsia="Times New Roman"/>
          <w:szCs w:val="24"/>
        </w:rPr>
        <w:t xml:space="preserve"> εκτός του ότι δεν μπορείτε να υπερασπιστείτε τίποτα από τους σύγχρονους προβληματισμούς και να τους μοιραστείτε με τις κοινωνίες που αγωνιούν για το αυριανό τους μέλλον, είσαστε και επικίνδυνοι. Αυτό είναι </w:t>
      </w:r>
      <w:r>
        <w:rPr>
          <w:rFonts w:eastAsia="Times New Roman"/>
          <w:szCs w:val="24"/>
        </w:rPr>
        <w:t>που</w:t>
      </w:r>
      <w:r>
        <w:rPr>
          <w:rFonts w:eastAsia="Times New Roman"/>
          <w:szCs w:val="24"/>
        </w:rPr>
        <w:t xml:space="preserve"> κυρίως με απασχολεί, το άλλο </w:t>
      </w:r>
      <w:r>
        <w:rPr>
          <w:rFonts w:eastAsia="Times New Roman"/>
          <w:szCs w:val="24"/>
        </w:rPr>
        <w:t>δηλαδή το γεγονό</w:t>
      </w:r>
      <w:r>
        <w:rPr>
          <w:rFonts w:eastAsia="Times New Roman"/>
          <w:szCs w:val="24"/>
        </w:rPr>
        <w:t xml:space="preserve">ς ότι ταυτίζεστε με τη Χρυσή Αυγή </w:t>
      </w:r>
      <w:r>
        <w:rPr>
          <w:rFonts w:eastAsia="Times New Roman"/>
          <w:szCs w:val="24"/>
        </w:rPr>
        <w:t xml:space="preserve">δεν πειράζει, </w:t>
      </w:r>
      <w:r>
        <w:rPr>
          <w:rFonts w:eastAsia="Times New Roman"/>
          <w:szCs w:val="24"/>
        </w:rPr>
        <w:t xml:space="preserve">μπορεί </w:t>
      </w:r>
      <w:r>
        <w:rPr>
          <w:rFonts w:eastAsia="Times New Roman"/>
          <w:szCs w:val="24"/>
        </w:rPr>
        <w:t xml:space="preserve">ο καθένας </w:t>
      </w:r>
      <w:r>
        <w:rPr>
          <w:rFonts w:eastAsia="Times New Roman"/>
          <w:szCs w:val="24"/>
        </w:rPr>
        <w:t xml:space="preserve">να το κρίνει από </w:t>
      </w:r>
      <w:r>
        <w:rPr>
          <w:rFonts w:eastAsia="Times New Roman"/>
          <w:szCs w:val="24"/>
        </w:rPr>
        <w:t xml:space="preserve">τον λόγο σας. Την </w:t>
      </w:r>
      <w:r>
        <w:rPr>
          <w:rFonts w:eastAsia="Times New Roman"/>
          <w:szCs w:val="24"/>
        </w:rPr>
        <w:t xml:space="preserve">Χρυσή Αυγή </w:t>
      </w:r>
      <w:r>
        <w:rPr>
          <w:rFonts w:eastAsia="Times New Roman"/>
          <w:szCs w:val="24"/>
        </w:rPr>
        <w:t xml:space="preserve">καλέσατε και τη νομιμοποιήσατε σε αυτά τα περιβόητα συλλαλητήρια για τη Μακεδονία. Ήταν κρυμμένη και βγήκε με πανό χάρη σε σας. Τη νομιμοποιείτε </w:t>
      </w:r>
      <w:r>
        <w:rPr>
          <w:rFonts w:eastAsia="Times New Roman"/>
          <w:szCs w:val="24"/>
        </w:rPr>
        <w:t>με τις μαθητικές καταλήψεις</w:t>
      </w:r>
      <w:r>
        <w:rPr>
          <w:rFonts w:eastAsia="Times New Roman"/>
          <w:szCs w:val="24"/>
        </w:rPr>
        <w:t>,</w:t>
      </w:r>
      <w:r>
        <w:rPr>
          <w:rFonts w:eastAsia="Times New Roman"/>
          <w:szCs w:val="24"/>
        </w:rPr>
        <w:t xml:space="preserve"> που τις χαιρετίζετε, γιατί η νεολαία δίκιο έχει, ενδιαφέρεται για την πατρίδα. Τη νομιμοποιείτε με αυτά που είπατε για την σκευωρία που στήσαμε να δώσουμε τις Πρέσπες, να πάρουμε τις συντάξεις. </w:t>
      </w:r>
    </w:p>
    <w:p w14:paraId="37394C9F" w14:textId="77777777" w:rsidR="00B27939" w:rsidRDefault="00D93F4B">
      <w:pPr>
        <w:spacing w:after="0" w:line="600" w:lineRule="auto"/>
        <w:ind w:firstLine="720"/>
        <w:jc w:val="both"/>
        <w:rPr>
          <w:rFonts w:eastAsia="Times New Roman"/>
          <w:szCs w:val="24"/>
        </w:rPr>
      </w:pPr>
      <w:r>
        <w:rPr>
          <w:rFonts w:eastAsia="Times New Roman"/>
          <w:szCs w:val="24"/>
        </w:rPr>
        <w:t>Αυτά κάνετε και αυτά είναι επικί</w:t>
      </w:r>
      <w:r>
        <w:rPr>
          <w:rFonts w:eastAsia="Times New Roman"/>
          <w:szCs w:val="24"/>
        </w:rPr>
        <w:t>νδυνα πράγματα για την κοινωνία, για το πολιτικό σύστημα, για τη δημοκρατία. Συνέλθετε, λοιπόν, όσο είναι καιρός!</w:t>
      </w:r>
    </w:p>
    <w:p w14:paraId="37394CA0" w14:textId="77777777" w:rsidR="00B27939" w:rsidRDefault="00D93F4B">
      <w:pPr>
        <w:spacing w:after="0" w:line="600" w:lineRule="auto"/>
        <w:ind w:firstLine="720"/>
        <w:jc w:val="both"/>
        <w:rPr>
          <w:rFonts w:eastAsia="Times New Roman"/>
          <w:szCs w:val="24"/>
        </w:rPr>
      </w:pPr>
      <w:r>
        <w:rPr>
          <w:rFonts w:eastAsia="Times New Roman"/>
          <w:szCs w:val="24"/>
        </w:rPr>
        <w:t>Ευχαριστώ.</w:t>
      </w:r>
    </w:p>
    <w:p w14:paraId="37394CA1" w14:textId="77777777" w:rsidR="00B27939" w:rsidRDefault="00D93F4B">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37394CA2" w14:textId="77777777" w:rsidR="00B27939" w:rsidRDefault="00D93F4B">
      <w:pPr>
        <w:spacing w:after="0" w:line="600" w:lineRule="auto"/>
        <w:ind w:firstLine="720"/>
        <w:jc w:val="both"/>
        <w:rPr>
          <w:rFonts w:eastAsia="Times New Roman"/>
          <w:b/>
          <w:szCs w:val="24"/>
        </w:rPr>
      </w:pPr>
      <w:r w:rsidRPr="00CB374E">
        <w:rPr>
          <w:rFonts w:eastAsia="Times New Roman"/>
          <w:b/>
          <w:szCs w:val="24"/>
        </w:rPr>
        <w:lastRenderedPageBreak/>
        <w:t>ΠΡΟΕΔΡΕΥΩΝ (Γεώργιος Βαρεμένος):</w:t>
      </w:r>
      <w:r>
        <w:rPr>
          <w:rFonts w:eastAsia="Times New Roman"/>
          <w:b/>
          <w:szCs w:val="24"/>
        </w:rPr>
        <w:t xml:space="preserve"> </w:t>
      </w:r>
      <w:r w:rsidRPr="00CB374E">
        <w:rPr>
          <w:rFonts w:eastAsia="Times New Roman"/>
          <w:szCs w:val="24"/>
        </w:rPr>
        <w:t>Τον λόγο έχει ο κ. Θανάσης Θεοχαρόπουλος, από τη Δημοκ</w:t>
      </w:r>
      <w:r w:rsidRPr="00CB374E">
        <w:rPr>
          <w:rFonts w:eastAsia="Times New Roman"/>
          <w:szCs w:val="24"/>
        </w:rPr>
        <w:t>ρατική Συμπαράταξη.</w:t>
      </w:r>
    </w:p>
    <w:p w14:paraId="37394CA3" w14:textId="77777777" w:rsidR="00B27939" w:rsidRDefault="00D93F4B">
      <w:pPr>
        <w:spacing w:after="0" w:line="600" w:lineRule="auto"/>
        <w:ind w:firstLine="720"/>
        <w:jc w:val="both"/>
        <w:rPr>
          <w:rFonts w:eastAsia="Times New Roman"/>
          <w:szCs w:val="24"/>
        </w:rPr>
      </w:pPr>
      <w:r>
        <w:rPr>
          <w:rFonts w:eastAsia="Times New Roman"/>
          <w:b/>
          <w:szCs w:val="24"/>
        </w:rPr>
        <w:t xml:space="preserve">ΑΘΑΝΑΣΙΟΣ ΘΕΟΧΑΡΟΠΟΥΛΟΣ: </w:t>
      </w:r>
      <w:r w:rsidRPr="00D225A7">
        <w:rPr>
          <w:rFonts w:eastAsia="Times New Roman"/>
          <w:szCs w:val="24"/>
        </w:rPr>
        <w:t>Κ</w:t>
      </w:r>
      <w:r>
        <w:rPr>
          <w:rFonts w:eastAsia="Times New Roman"/>
          <w:szCs w:val="24"/>
        </w:rPr>
        <w:t xml:space="preserve">υρίες και κύριοι Βουλευτές, θα ήθελα αρχικά να καταδικάσω απερίφραστα την τρομοκρατική επίθεση κατά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Η δημοκρατία δεν απειλείται από θρασύδειλους τρομοκράτες, από θρασύδειλους εγκληματίες</w:t>
      </w:r>
      <w:r>
        <w:rPr>
          <w:rFonts w:eastAsia="Times New Roman"/>
          <w:szCs w:val="24"/>
        </w:rPr>
        <w:t>.</w:t>
      </w:r>
      <w:r>
        <w:rPr>
          <w:rFonts w:eastAsia="Times New Roman"/>
          <w:szCs w:val="24"/>
        </w:rPr>
        <w:t xml:space="preserve"> </w:t>
      </w:r>
      <w:r>
        <w:rPr>
          <w:rFonts w:eastAsia="Times New Roman"/>
          <w:szCs w:val="24"/>
        </w:rPr>
        <w:t xml:space="preserve">Και </w:t>
      </w:r>
      <w:r>
        <w:rPr>
          <w:rFonts w:eastAsia="Times New Roman"/>
          <w:szCs w:val="24"/>
        </w:rPr>
        <w:t>βεβαίω</w:t>
      </w:r>
      <w:r>
        <w:rPr>
          <w:rFonts w:eastAsia="Times New Roman"/>
          <w:szCs w:val="24"/>
        </w:rPr>
        <w:t>ς</w:t>
      </w:r>
      <w:r>
        <w:rPr>
          <w:rFonts w:eastAsia="Times New Roman"/>
          <w:szCs w:val="24"/>
        </w:rPr>
        <w:t>,</w:t>
      </w:r>
      <w:r>
        <w:rPr>
          <w:rFonts w:eastAsia="Times New Roman"/>
          <w:szCs w:val="24"/>
        </w:rPr>
        <w:t xml:space="preserve"> δεν αρκεί μόνο η λεκτική καταδίκη. Πρέπει να βρεθούν οι δράστες</w:t>
      </w:r>
      <w:r>
        <w:rPr>
          <w:rFonts w:eastAsia="Times New Roman"/>
          <w:szCs w:val="24"/>
        </w:rPr>
        <w:t>.</w:t>
      </w:r>
      <w:r>
        <w:rPr>
          <w:rFonts w:eastAsia="Times New Roman"/>
          <w:szCs w:val="24"/>
        </w:rPr>
        <w:t xml:space="preserve"> </w:t>
      </w:r>
      <w:r>
        <w:rPr>
          <w:rFonts w:eastAsia="Times New Roman"/>
          <w:szCs w:val="24"/>
        </w:rPr>
        <w:t xml:space="preserve">Κινδύνεψαν </w:t>
      </w:r>
      <w:r>
        <w:rPr>
          <w:rFonts w:eastAsia="Times New Roman"/>
          <w:szCs w:val="24"/>
        </w:rPr>
        <w:t>άνθρωποι. Πρέπει να δοθεί επιτέλους από όλους μας, από όλες τις δημοκρατικές δυνάμεις</w:t>
      </w:r>
      <w:r>
        <w:rPr>
          <w:rFonts w:eastAsia="Times New Roman"/>
          <w:szCs w:val="24"/>
        </w:rPr>
        <w:t>,</w:t>
      </w:r>
      <w:r>
        <w:rPr>
          <w:rFonts w:eastAsia="Times New Roman"/>
          <w:szCs w:val="24"/>
        </w:rPr>
        <w:t xml:space="preserve"> ένα μήνυμα μη ανοχής στη βία.</w:t>
      </w:r>
    </w:p>
    <w:p w14:paraId="37394CA4" w14:textId="77777777" w:rsidR="00B27939" w:rsidRDefault="00D93F4B">
      <w:pPr>
        <w:spacing w:after="0" w:line="600" w:lineRule="auto"/>
        <w:ind w:firstLine="720"/>
        <w:jc w:val="both"/>
        <w:rPr>
          <w:rFonts w:eastAsia="Times New Roman"/>
          <w:szCs w:val="24"/>
        </w:rPr>
      </w:pPr>
      <w:r>
        <w:rPr>
          <w:rFonts w:eastAsia="Times New Roman"/>
          <w:szCs w:val="24"/>
        </w:rPr>
        <w:t>Και, κυρίως να σταματήσουν</w:t>
      </w:r>
      <w:r w:rsidRPr="009C6D3B">
        <w:rPr>
          <w:rFonts w:eastAsia="Times New Roman"/>
          <w:szCs w:val="24"/>
        </w:rPr>
        <w:t xml:space="preserve"> ο δι</w:t>
      </w:r>
      <w:r>
        <w:rPr>
          <w:rFonts w:eastAsia="Times New Roman"/>
          <w:szCs w:val="24"/>
        </w:rPr>
        <w:t>χ</w:t>
      </w:r>
      <w:r w:rsidRPr="009C6D3B">
        <w:rPr>
          <w:rFonts w:eastAsia="Times New Roman"/>
          <w:szCs w:val="24"/>
        </w:rPr>
        <w:t>αστικός διάλογος</w:t>
      </w:r>
      <w:r>
        <w:rPr>
          <w:rFonts w:eastAsia="Times New Roman"/>
          <w:szCs w:val="24"/>
        </w:rPr>
        <w:t>,</w:t>
      </w:r>
      <w:r w:rsidRPr="009C6D3B">
        <w:rPr>
          <w:rFonts w:eastAsia="Times New Roman"/>
          <w:szCs w:val="24"/>
        </w:rPr>
        <w:t xml:space="preserve"> η </w:t>
      </w:r>
      <w:r>
        <w:rPr>
          <w:rFonts w:eastAsia="Times New Roman"/>
          <w:szCs w:val="24"/>
        </w:rPr>
        <w:t>διχ</w:t>
      </w:r>
      <w:r w:rsidRPr="009C6D3B">
        <w:rPr>
          <w:rFonts w:eastAsia="Times New Roman"/>
          <w:szCs w:val="24"/>
        </w:rPr>
        <w:t>αστικ</w:t>
      </w:r>
      <w:r w:rsidRPr="009C6D3B">
        <w:rPr>
          <w:rFonts w:eastAsia="Times New Roman"/>
          <w:szCs w:val="24"/>
        </w:rPr>
        <w:t>ή αντιπαράθεση</w:t>
      </w:r>
      <w:r>
        <w:rPr>
          <w:rFonts w:eastAsia="Times New Roman"/>
          <w:szCs w:val="24"/>
        </w:rPr>
        <w:t>,</w:t>
      </w:r>
      <w:r w:rsidRPr="009C6D3B">
        <w:rPr>
          <w:rFonts w:eastAsia="Times New Roman"/>
          <w:szCs w:val="24"/>
        </w:rPr>
        <w:t xml:space="preserve"> οι συνθήκες ακραίας πόλωσης</w:t>
      </w:r>
      <w:r>
        <w:rPr>
          <w:rFonts w:eastAsia="Times New Roman"/>
          <w:szCs w:val="24"/>
        </w:rPr>
        <w:t>,</w:t>
      </w:r>
      <w:r w:rsidRPr="009C6D3B">
        <w:rPr>
          <w:rFonts w:eastAsia="Times New Roman"/>
          <w:szCs w:val="24"/>
        </w:rPr>
        <w:t xml:space="preserve"> που τροφοδοτούν</w:t>
      </w:r>
      <w:r>
        <w:rPr>
          <w:rFonts w:eastAsia="Times New Roman"/>
          <w:szCs w:val="24"/>
        </w:rPr>
        <w:t>,</w:t>
      </w:r>
      <w:r w:rsidRPr="009C6D3B">
        <w:rPr>
          <w:rFonts w:eastAsia="Times New Roman"/>
          <w:szCs w:val="24"/>
        </w:rPr>
        <w:t xml:space="preserve"> που ρίχν</w:t>
      </w:r>
      <w:r>
        <w:rPr>
          <w:rFonts w:eastAsia="Times New Roman"/>
          <w:szCs w:val="24"/>
        </w:rPr>
        <w:t>ουν</w:t>
      </w:r>
      <w:r w:rsidRPr="009C6D3B">
        <w:rPr>
          <w:rFonts w:eastAsia="Times New Roman"/>
          <w:szCs w:val="24"/>
        </w:rPr>
        <w:t xml:space="preserve"> νερό στο</w:t>
      </w:r>
      <w:r>
        <w:rPr>
          <w:rFonts w:eastAsia="Times New Roman"/>
          <w:szCs w:val="24"/>
        </w:rPr>
        <w:t>ν</w:t>
      </w:r>
      <w:r w:rsidRPr="009C6D3B">
        <w:rPr>
          <w:rFonts w:eastAsia="Times New Roman"/>
          <w:szCs w:val="24"/>
        </w:rPr>
        <w:t xml:space="preserve"> μύλο όσων επιβουλεύονται τη </w:t>
      </w:r>
      <w:r>
        <w:rPr>
          <w:rFonts w:eastAsia="Times New Roman"/>
          <w:szCs w:val="24"/>
        </w:rPr>
        <w:t>δ</w:t>
      </w:r>
      <w:r w:rsidRPr="009C6D3B">
        <w:rPr>
          <w:rFonts w:eastAsia="Times New Roman"/>
          <w:szCs w:val="24"/>
        </w:rPr>
        <w:t xml:space="preserve">ημοκρατία </w:t>
      </w:r>
      <w:r>
        <w:rPr>
          <w:rFonts w:eastAsia="Times New Roman"/>
          <w:szCs w:val="24"/>
        </w:rPr>
        <w:t>μας.</w:t>
      </w:r>
      <w:r w:rsidRPr="009C6D3B">
        <w:rPr>
          <w:rFonts w:eastAsia="Times New Roman"/>
          <w:szCs w:val="24"/>
        </w:rPr>
        <w:t xml:space="preserve"> </w:t>
      </w:r>
      <w:r>
        <w:rPr>
          <w:rFonts w:eastAsia="Times New Roman"/>
          <w:szCs w:val="24"/>
        </w:rPr>
        <w:t>Αφύπνιση,</w:t>
      </w:r>
      <w:r w:rsidRPr="009C6D3B">
        <w:rPr>
          <w:rFonts w:eastAsia="Times New Roman"/>
          <w:szCs w:val="24"/>
        </w:rPr>
        <w:t xml:space="preserve"> </w:t>
      </w:r>
      <w:r>
        <w:rPr>
          <w:rFonts w:eastAsia="Times New Roman"/>
          <w:szCs w:val="24"/>
        </w:rPr>
        <w:t>λ</w:t>
      </w:r>
      <w:r w:rsidRPr="009C6D3B">
        <w:rPr>
          <w:rFonts w:eastAsia="Times New Roman"/>
          <w:szCs w:val="24"/>
        </w:rPr>
        <w:t>οιπόν</w:t>
      </w:r>
      <w:r>
        <w:rPr>
          <w:rFonts w:eastAsia="Times New Roman"/>
          <w:szCs w:val="24"/>
        </w:rPr>
        <w:t>,</w:t>
      </w:r>
      <w:r w:rsidRPr="009C6D3B">
        <w:rPr>
          <w:rFonts w:eastAsia="Times New Roman"/>
          <w:szCs w:val="24"/>
        </w:rPr>
        <w:t xml:space="preserve"> χρειάζεται για να μπορέσουμε να προασπίσουμε τη </w:t>
      </w:r>
      <w:r>
        <w:rPr>
          <w:rFonts w:eastAsia="Times New Roman"/>
          <w:szCs w:val="24"/>
        </w:rPr>
        <w:t>δ</w:t>
      </w:r>
      <w:r w:rsidRPr="009C6D3B">
        <w:rPr>
          <w:rFonts w:eastAsia="Times New Roman"/>
          <w:szCs w:val="24"/>
        </w:rPr>
        <w:t xml:space="preserve">ημοκρατία </w:t>
      </w:r>
      <w:r>
        <w:rPr>
          <w:rFonts w:eastAsia="Times New Roman"/>
          <w:szCs w:val="24"/>
        </w:rPr>
        <w:t>μας.</w:t>
      </w:r>
    </w:p>
    <w:p w14:paraId="37394CA5" w14:textId="77777777" w:rsidR="00B27939" w:rsidRDefault="00D93F4B">
      <w:pPr>
        <w:spacing w:after="0" w:line="600" w:lineRule="auto"/>
        <w:ind w:firstLine="720"/>
        <w:jc w:val="both"/>
        <w:rPr>
          <w:rFonts w:eastAsia="Times New Roman"/>
          <w:szCs w:val="24"/>
        </w:rPr>
      </w:pPr>
      <w:r>
        <w:rPr>
          <w:rFonts w:eastAsia="Times New Roman"/>
          <w:szCs w:val="24"/>
        </w:rPr>
        <w:t>Όσον αφορά τη σημερινή</w:t>
      </w:r>
      <w:r w:rsidRPr="009C6D3B">
        <w:rPr>
          <w:rFonts w:eastAsia="Times New Roman"/>
          <w:szCs w:val="24"/>
        </w:rPr>
        <w:t xml:space="preserve"> συζήτηση για τον </w:t>
      </w:r>
      <w:r>
        <w:rPr>
          <w:rFonts w:eastAsia="Times New Roman"/>
          <w:szCs w:val="24"/>
        </w:rPr>
        <w:t>προϋπολογισμό</w:t>
      </w:r>
      <w:r>
        <w:rPr>
          <w:rFonts w:eastAsia="Times New Roman"/>
          <w:szCs w:val="24"/>
        </w:rPr>
        <w:t>, έχουμε μπροστά μας έναν π</w:t>
      </w:r>
      <w:r w:rsidRPr="009C6D3B">
        <w:rPr>
          <w:rFonts w:eastAsia="Times New Roman"/>
          <w:szCs w:val="24"/>
        </w:rPr>
        <w:t xml:space="preserve">ροϋπολογισμό που επιβεβαιώνει τον ισχυρισμό μας ότι η ασκούμενη πολιτική δεν είναι υπέρ </w:t>
      </w:r>
      <w:r w:rsidRPr="009C6D3B">
        <w:rPr>
          <w:rFonts w:eastAsia="Times New Roman"/>
          <w:szCs w:val="24"/>
        </w:rPr>
        <w:lastRenderedPageBreak/>
        <w:t>των αδύναμων κοινωνικών στρωμάτων</w:t>
      </w:r>
      <w:r>
        <w:rPr>
          <w:rFonts w:eastAsia="Times New Roman"/>
          <w:szCs w:val="24"/>
        </w:rPr>
        <w:t>.</w:t>
      </w:r>
      <w:r w:rsidRPr="009C6D3B">
        <w:rPr>
          <w:rFonts w:eastAsia="Times New Roman"/>
          <w:szCs w:val="24"/>
        </w:rPr>
        <w:t xml:space="preserve"> </w:t>
      </w:r>
      <w:r>
        <w:rPr>
          <w:rFonts w:eastAsia="Times New Roman"/>
          <w:szCs w:val="24"/>
        </w:rPr>
        <w:t>Και βέβαια, έχοντας</w:t>
      </w:r>
      <w:r w:rsidRPr="009C6D3B">
        <w:rPr>
          <w:rFonts w:eastAsia="Times New Roman"/>
          <w:szCs w:val="24"/>
        </w:rPr>
        <w:t xml:space="preserve"> </w:t>
      </w:r>
      <w:r w:rsidRPr="009C6D3B">
        <w:rPr>
          <w:rFonts w:eastAsia="Times New Roman"/>
          <w:szCs w:val="24"/>
        </w:rPr>
        <w:t xml:space="preserve">υπογράψει δεσμεύσεις </w:t>
      </w:r>
      <w:r>
        <w:rPr>
          <w:rFonts w:eastAsia="Times New Roman"/>
          <w:szCs w:val="24"/>
        </w:rPr>
        <w:t>γ</w:t>
      </w:r>
      <w:r w:rsidRPr="009C6D3B">
        <w:rPr>
          <w:rFonts w:eastAsia="Times New Roman"/>
          <w:szCs w:val="24"/>
        </w:rPr>
        <w:t>ια τα επόμενα χρόνια</w:t>
      </w:r>
      <w:r>
        <w:rPr>
          <w:rFonts w:eastAsia="Times New Roman"/>
          <w:szCs w:val="24"/>
        </w:rPr>
        <w:t>,</w:t>
      </w:r>
      <w:r w:rsidRPr="009C6D3B">
        <w:rPr>
          <w:rFonts w:eastAsia="Times New Roman"/>
          <w:szCs w:val="24"/>
        </w:rPr>
        <w:t xml:space="preserve"> οι οποίες ουσιαστικά συνιστού</w:t>
      </w:r>
      <w:r w:rsidRPr="009C6D3B">
        <w:rPr>
          <w:rFonts w:eastAsia="Times New Roman"/>
          <w:szCs w:val="24"/>
        </w:rPr>
        <w:t>ν ένα βαρύ πρόγραμμα εποπτείας για τη χώρα</w:t>
      </w:r>
      <w:r>
        <w:rPr>
          <w:rFonts w:eastAsia="Times New Roman"/>
          <w:szCs w:val="24"/>
        </w:rPr>
        <w:t>,</w:t>
      </w:r>
      <w:r w:rsidRPr="009C6D3B">
        <w:rPr>
          <w:rFonts w:eastAsia="Times New Roman"/>
          <w:szCs w:val="24"/>
        </w:rPr>
        <w:t xml:space="preserve"> χρειάζεται μεγαλύτερη ειλικρίνεια και λιγότερες θριαμβολογίες</w:t>
      </w:r>
      <w:r>
        <w:rPr>
          <w:rFonts w:eastAsia="Times New Roman"/>
          <w:szCs w:val="24"/>
        </w:rPr>
        <w:t>.</w:t>
      </w:r>
    </w:p>
    <w:p w14:paraId="37394CA6" w14:textId="77777777" w:rsidR="00B27939" w:rsidRDefault="00D93F4B">
      <w:pPr>
        <w:spacing w:after="0" w:line="600" w:lineRule="auto"/>
        <w:ind w:firstLine="720"/>
        <w:jc w:val="both"/>
        <w:rPr>
          <w:rFonts w:eastAsia="Times New Roman"/>
          <w:szCs w:val="24"/>
        </w:rPr>
      </w:pPr>
      <w:r>
        <w:rPr>
          <w:rFonts w:eastAsia="Times New Roman"/>
          <w:szCs w:val="24"/>
        </w:rPr>
        <w:t>Π</w:t>
      </w:r>
      <w:r w:rsidRPr="009C6D3B">
        <w:rPr>
          <w:rFonts w:eastAsia="Times New Roman"/>
          <w:szCs w:val="24"/>
        </w:rPr>
        <w:t xml:space="preserve">ρόκειται για έναν ακόμη προϋπολογισμό φόρων και </w:t>
      </w:r>
      <w:r>
        <w:rPr>
          <w:rFonts w:eastAsia="Times New Roman"/>
          <w:szCs w:val="24"/>
        </w:rPr>
        <w:t>διεύρυνσης</w:t>
      </w:r>
      <w:r w:rsidRPr="009C6D3B">
        <w:rPr>
          <w:rFonts w:eastAsia="Times New Roman"/>
          <w:szCs w:val="24"/>
        </w:rPr>
        <w:t xml:space="preserve"> των ανισοτήτων</w:t>
      </w:r>
      <w:r>
        <w:rPr>
          <w:rFonts w:eastAsia="Times New Roman"/>
          <w:szCs w:val="24"/>
        </w:rPr>
        <w:t>. Κ</w:t>
      </w:r>
      <w:r w:rsidRPr="009C6D3B">
        <w:rPr>
          <w:rFonts w:eastAsia="Times New Roman"/>
          <w:szCs w:val="24"/>
        </w:rPr>
        <w:t xml:space="preserve">ραυγαλέα επιβεβαίωση είναι η αναλογία </w:t>
      </w:r>
      <w:r>
        <w:rPr>
          <w:rFonts w:eastAsia="Times New Roman"/>
          <w:szCs w:val="24"/>
        </w:rPr>
        <w:t>-</w:t>
      </w:r>
      <w:r w:rsidRPr="009C6D3B">
        <w:rPr>
          <w:rFonts w:eastAsia="Times New Roman"/>
          <w:szCs w:val="24"/>
        </w:rPr>
        <w:t>θέλω να σταθώ σε αυτό</w:t>
      </w:r>
      <w:r>
        <w:rPr>
          <w:rFonts w:eastAsia="Times New Roman"/>
          <w:szCs w:val="24"/>
        </w:rPr>
        <w:t>-</w:t>
      </w:r>
      <w:r w:rsidRPr="009C6D3B">
        <w:rPr>
          <w:rFonts w:eastAsia="Times New Roman"/>
          <w:szCs w:val="24"/>
        </w:rPr>
        <w:t xml:space="preserve"> έμμεσων κα</w:t>
      </w:r>
      <w:r w:rsidRPr="009C6D3B">
        <w:rPr>
          <w:rFonts w:eastAsia="Times New Roman"/>
          <w:szCs w:val="24"/>
        </w:rPr>
        <w:t>ι άμεσων φόρων</w:t>
      </w:r>
      <w:r>
        <w:rPr>
          <w:rFonts w:eastAsia="Times New Roman"/>
          <w:szCs w:val="24"/>
        </w:rPr>
        <w:t>.</w:t>
      </w:r>
      <w:r w:rsidRPr="009C6D3B">
        <w:rPr>
          <w:rFonts w:eastAsia="Times New Roman"/>
          <w:szCs w:val="24"/>
        </w:rPr>
        <w:t xml:space="preserve"> </w:t>
      </w:r>
      <w:r>
        <w:rPr>
          <w:rFonts w:eastAsia="Times New Roman"/>
          <w:szCs w:val="24"/>
        </w:rPr>
        <w:t>Ε</w:t>
      </w:r>
      <w:r w:rsidRPr="009C6D3B">
        <w:rPr>
          <w:rFonts w:eastAsia="Times New Roman"/>
          <w:szCs w:val="24"/>
        </w:rPr>
        <w:t>ίναι η χειρότερη των τελευταίων ετών</w:t>
      </w:r>
      <w:r>
        <w:rPr>
          <w:rFonts w:eastAsia="Times New Roman"/>
          <w:szCs w:val="24"/>
        </w:rPr>
        <w:t>.</w:t>
      </w:r>
      <w:r w:rsidRPr="009C6D3B">
        <w:rPr>
          <w:rFonts w:eastAsia="Times New Roman"/>
          <w:szCs w:val="24"/>
        </w:rPr>
        <w:t xml:space="preserve"> </w:t>
      </w:r>
      <w:r>
        <w:rPr>
          <w:rFonts w:eastAsia="Times New Roman"/>
          <w:szCs w:val="24"/>
        </w:rPr>
        <w:t xml:space="preserve">Ακριβώς το αντίθετο από αυτό που έλεγε </w:t>
      </w:r>
      <w:r w:rsidRPr="009C6D3B">
        <w:rPr>
          <w:rFonts w:eastAsia="Times New Roman"/>
          <w:szCs w:val="24"/>
        </w:rPr>
        <w:t xml:space="preserve">πάντοτε η </w:t>
      </w:r>
      <w:r>
        <w:rPr>
          <w:rFonts w:eastAsia="Times New Roman"/>
          <w:szCs w:val="24"/>
        </w:rPr>
        <w:t>Α</w:t>
      </w:r>
      <w:r w:rsidRPr="009C6D3B">
        <w:rPr>
          <w:rFonts w:eastAsia="Times New Roman"/>
          <w:szCs w:val="24"/>
        </w:rPr>
        <w:t>ριστε</w:t>
      </w:r>
      <w:r>
        <w:rPr>
          <w:rFonts w:eastAsia="Times New Roman"/>
          <w:szCs w:val="24"/>
        </w:rPr>
        <w:t>ρά</w:t>
      </w:r>
      <w:r>
        <w:rPr>
          <w:rFonts w:eastAsia="Times New Roman"/>
          <w:szCs w:val="24"/>
        </w:rPr>
        <w:t>,</w:t>
      </w:r>
      <w:r>
        <w:rPr>
          <w:rFonts w:eastAsia="Times New Roman"/>
          <w:szCs w:val="24"/>
        </w:rPr>
        <w:t xml:space="preserve"> </w:t>
      </w:r>
      <w:r>
        <w:rPr>
          <w:rFonts w:eastAsia="Times New Roman"/>
          <w:szCs w:val="24"/>
        </w:rPr>
        <w:t>ότι θα πρέπει να μειωθεί η αναλογία έμμεσων προς άμεσους φόρους</w:t>
      </w:r>
      <w:r>
        <w:rPr>
          <w:rFonts w:eastAsia="Times New Roman"/>
          <w:szCs w:val="24"/>
        </w:rPr>
        <w:t>.</w:t>
      </w:r>
      <w:r w:rsidRPr="009C6D3B">
        <w:rPr>
          <w:rFonts w:eastAsia="Times New Roman"/>
          <w:szCs w:val="24"/>
        </w:rPr>
        <w:t xml:space="preserve"> </w:t>
      </w:r>
      <w:r>
        <w:rPr>
          <w:rFonts w:eastAsia="Times New Roman"/>
          <w:szCs w:val="24"/>
        </w:rPr>
        <w:t>Τ</w:t>
      </w:r>
      <w:r w:rsidRPr="009C6D3B">
        <w:rPr>
          <w:rFonts w:eastAsia="Times New Roman"/>
          <w:szCs w:val="24"/>
        </w:rPr>
        <w:t>ο 60% τώρα είναι πλέον έμμεσοι φόροι</w:t>
      </w:r>
      <w:r>
        <w:rPr>
          <w:rFonts w:eastAsia="Times New Roman"/>
          <w:szCs w:val="24"/>
        </w:rPr>
        <w:t>,</w:t>
      </w:r>
      <w:r w:rsidRPr="009C6D3B">
        <w:rPr>
          <w:rFonts w:eastAsia="Times New Roman"/>
          <w:szCs w:val="24"/>
        </w:rPr>
        <w:t xml:space="preserve"> </w:t>
      </w:r>
      <w:r>
        <w:rPr>
          <w:rFonts w:eastAsia="Times New Roman"/>
          <w:szCs w:val="24"/>
        </w:rPr>
        <w:t>που επιβαρύνουν φυσικά τους πιο αδύναμ</w:t>
      </w:r>
      <w:r>
        <w:rPr>
          <w:rFonts w:eastAsia="Times New Roman"/>
          <w:szCs w:val="24"/>
        </w:rPr>
        <w:t>ους</w:t>
      </w:r>
      <w:r>
        <w:rPr>
          <w:rFonts w:eastAsia="Times New Roman"/>
          <w:szCs w:val="24"/>
        </w:rPr>
        <w:t xml:space="preserve">. Για κάθε 1 </w:t>
      </w:r>
      <w:r w:rsidRPr="009C6D3B">
        <w:rPr>
          <w:rFonts w:eastAsia="Times New Roman"/>
          <w:szCs w:val="24"/>
        </w:rPr>
        <w:t>ευρώ</w:t>
      </w:r>
      <w:r>
        <w:rPr>
          <w:rFonts w:eastAsia="Times New Roman"/>
          <w:szCs w:val="24"/>
        </w:rPr>
        <w:t>,</w:t>
      </w:r>
      <w:r w:rsidRPr="009C6D3B">
        <w:rPr>
          <w:rFonts w:eastAsia="Times New Roman"/>
          <w:szCs w:val="24"/>
        </w:rPr>
        <w:t xml:space="preserve"> περίπου</w:t>
      </w:r>
      <w:r>
        <w:rPr>
          <w:rFonts w:eastAsia="Times New Roman"/>
          <w:szCs w:val="24"/>
        </w:rPr>
        <w:t>,</w:t>
      </w:r>
      <w:r w:rsidRPr="009C6D3B">
        <w:rPr>
          <w:rFonts w:eastAsia="Times New Roman"/>
          <w:szCs w:val="24"/>
        </w:rPr>
        <w:t xml:space="preserve"> που </w:t>
      </w:r>
      <w:r>
        <w:rPr>
          <w:rFonts w:eastAsia="Times New Roman"/>
          <w:szCs w:val="24"/>
        </w:rPr>
        <w:t>θα πληρώσουν</w:t>
      </w:r>
      <w:r w:rsidRPr="009C6D3B">
        <w:rPr>
          <w:rFonts w:eastAsia="Times New Roman"/>
          <w:szCs w:val="24"/>
        </w:rPr>
        <w:t xml:space="preserve"> </w:t>
      </w:r>
      <w:r w:rsidRPr="009C6D3B">
        <w:rPr>
          <w:rFonts w:eastAsia="Times New Roman"/>
          <w:szCs w:val="24"/>
        </w:rPr>
        <w:t>από τη</w:t>
      </w:r>
      <w:r>
        <w:rPr>
          <w:rFonts w:eastAsia="Times New Roman"/>
          <w:szCs w:val="24"/>
        </w:rPr>
        <w:t>ν</w:t>
      </w:r>
      <w:r w:rsidRPr="009C6D3B">
        <w:rPr>
          <w:rFonts w:eastAsia="Times New Roman"/>
          <w:szCs w:val="24"/>
        </w:rPr>
        <w:t xml:space="preserve"> τσέπη τους </w:t>
      </w:r>
      <w:r>
        <w:rPr>
          <w:rFonts w:eastAsia="Times New Roman"/>
          <w:szCs w:val="24"/>
        </w:rPr>
        <w:t>για φόρο άμεσου εισοδήματος οι πολίτες</w:t>
      </w:r>
      <w:r>
        <w:rPr>
          <w:rFonts w:eastAsia="Times New Roman"/>
          <w:szCs w:val="24"/>
        </w:rPr>
        <w:t>,</w:t>
      </w:r>
      <w:r>
        <w:rPr>
          <w:rFonts w:eastAsia="Times New Roman"/>
          <w:szCs w:val="24"/>
        </w:rPr>
        <w:t xml:space="preserve"> άλλο</w:t>
      </w:r>
      <w:r>
        <w:rPr>
          <w:rFonts w:eastAsia="Times New Roman"/>
          <w:szCs w:val="24"/>
        </w:rPr>
        <w:t xml:space="preserve"> 1,5</w:t>
      </w:r>
      <w:r w:rsidRPr="009C6D3B">
        <w:rPr>
          <w:rFonts w:eastAsia="Times New Roman"/>
          <w:szCs w:val="24"/>
        </w:rPr>
        <w:t xml:space="preserve"> ευρώ </w:t>
      </w:r>
      <w:r>
        <w:rPr>
          <w:rFonts w:eastAsia="Times New Roman"/>
          <w:szCs w:val="24"/>
        </w:rPr>
        <w:t>θα τους το παίρνετε μέσω έμμεσων φόρων</w:t>
      </w:r>
      <w:r>
        <w:rPr>
          <w:rFonts w:eastAsia="Times New Roman"/>
          <w:szCs w:val="24"/>
        </w:rPr>
        <w:t>. Α</w:t>
      </w:r>
      <w:r w:rsidRPr="009C6D3B">
        <w:rPr>
          <w:rFonts w:eastAsia="Times New Roman"/>
          <w:szCs w:val="24"/>
        </w:rPr>
        <w:t>υτό θεωρώ ότι είνα</w:t>
      </w:r>
      <w:r>
        <w:rPr>
          <w:rFonts w:eastAsia="Times New Roman"/>
          <w:szCs w:val="24"/>
        </w:rPr>
        <w:t>ι μία άδικη αλλά και βαθιά αντι</w:t>
      </w:r>
      <w:r w:rsidRPr="009C6D3B">
        <w:rPr>
          <w:rFonts w:eastAsia="Times New Roman"/>
          <w:szCs w:val="24"/>
        </w:rPr>
        <w:t xml:space="preserve">αριστερή και </w:t>
      </w:r>
      <w:r>
        <w:rPr>
          <w:rFonts w:eastAsia="Times New Roman"/>
          <w:szCs w:val="24"/>
        </w:rPr>
        <w:t xml:space="preserve">αντιπροοδευτική </w:t>
      </w:r>
      <w:r w:rsidRPr="009C6D3B">
        <w:rPr>
          <w:rFonts w:eastAsia="Times New Roman"/>
          <w:szCs w:val="24"/>
        </w:rPr>
        <w:t>πολιτική</w:t>
      </w:r>
      <w:r>
        <w:rPr>
          <w:rFonts w:eastAsia="Times New Roman"/>
          <w:szCs w:val="24"/>
        </w:rPr>
        <w:t>.</w:t>
      </w:r>
      <w:r w:rsidRPr="009C6D3B">
        <w:rPr>
          <w:rFonts w:eastAsia="Times New Roman"/>
          <w:szCs w:val="24"/>
        </w:rPr>
        <w:t xml:space="preserve"> </w:t>
      </w:r>
    </w:p>
    <w:p w14:paraId="37394CA7" w14:textId="77777777" w:rsidR="00B27939" w:rsidRDefault="00D93F4B">
      <w:pPr>
        <w:spacing w:after="0" w:line="600" w:lineRule="auto"/>
        <w:ind w:firstLine="720"/>
        <w:jc w:val="both"/>
        <w:rPr>
          <w:rFonts w:eastAsia="Times New Roman"/>
          <w:szCs w:val="24"/>
        </w:rPr>
      </w:pPr>
      <w:r>
        <w:rPr>
          <w:rFonts w:eastAsia="Times New Roman"/>
          <w:szCs w:val="24"/>
        </w:rPr>
        <w:t xml:space="preserve">Από </w:t>
      </w:r>
      <w:r>
        <w:rPr>
          <w:rFonts w:eastAsia="Times New Roman"/>
          <w:szCs w:val="24"/>
        </w:rPr>
        <w:t>εκεί που μιλούσατε, βέβαια ως αντιπολίτευση, για τα αναπτυξιακά ελλείμματα -</w:t>
      </w:r>
      <w:r w:rsidRPr="009C6D3B">
        <w:rPr>
          <w:rFonts w:eastAsia="Times New Roman"/>
          <w:szCs w:val="24"/>
        </w:rPr>
        <w:t xml:space="preserve">δεν το άκουσα σήμερα από τον </w:t>
      </w:r>
      <w:r>
        <w:rPr>
          <w:rFonts w:eastAsia="Times New Roman"/>
          <w:szCs w:val="24"/>
        </w:rPr>
        <w:t>Α</w:t>
      </w:r>
      <w:r w:rsidRPr="009C6D3B">
        <w:rPr>
          <w:rFonts w:eastAsia="Times New Roman"/>
          <w:szCs w:val="24"/>
        </w:rPr>
        <w:t>ντι</w:t>
      </w:r>
      <w:r w:rsidRPr="009C6D3B">
        <w:rPr>
          <w:rFonts w:eastAsia="Times New Roman"/>
          <w:szCs w:val="24"/>
        </w:rPr>
        <w:lastRenderedPageBreak/>
        <w:t xml:space="preserve">πρόεδρο της </w:t>
      </w:r>
      <w:r>
        <w:rPr>
          <w:rFonts w:eastAsia="Times New Roman"/>
          <w:szCs w:val="24"/>
        </w:rPr>
        <w:t>Κ</w:t>
      </w:r>
      <w:r w:rsidRPr="009C6D3B">
        <w:rPr>
          <w:rFonts w:eastAsia="Times New Roman"/>
          <w:szCs w:val="24"/>
        </w:rPr>
        <w:t>υβέρνησης</w:t>
      </w:r>
      <w:r>
        <w:rPr>
          <w:rFonts w:eastAsia="Times New Roman"/>
          <w:szCs w:val="24"/>
        </w:rPr>
        <w:t>,</w:t>
      </w:r>
      <w:r w:rsidRPr="009C6D3B">
        <w:rPr>
          <w:rFonts w:eastAsia="Times New Roman"/>
          <w:szCs w:val="24"/>
        </w:rPr>
        <w:t xml:space="preserve"> τον κ</w:t>
      </w:r>
      <w:r>
        <w:rPr>
          <w:rFonts w:eastAsia="Times New Roman"/>
          <w:szCs w:val="24"/>
        </w:rPr>
        <w:t>.</w:t>
      </w:r>
      <w:r w:rsidRPr="009C6D3B">
        <w:rPr>
          <w:rFonts w:eastAsia="Times New Roman"/>
          <w:szCs w:val="24"/>
        </w:rPr>
        <w:t xml:space="preserve"> Δραγασάκη</w:t>
      </w:r>
      <w:r>
        <w:rPr>
          <w:rFonts w:eastAsia="Times New Roman"/>
          <w:szCs w:val="24"/>
        </w:rPr>
        <w:t>,</w:t>
      </w:r>
      <w:r w:rsidRPr="009C6D3B">
        <w:rPr>
          <w:rFonts w:eastAsia="Times New Roman"/>
          <w:szCs w:val="24"/>
        </w:rPr>
        <w:t xml:space="preserve"> </w:t>
      </w:r>
      <w:r>
        <w:rPr>
          <w:rFonts w:eastAsia="Times New Roman"/>
          <w:szCs w:val="24"/>
        </w:rPr>
        <w:t>α</w:t>
      </w:r>
      <w:r w:rsidRPr="009C6D3B">
        <w:rPr>
          <w:rFonts w:eastAsia="Times New Roman"/>
          <w:szCs w:val="24"/>
        </w:rPr>
        <w:t xml:space="preserve">λλά αυτή η έκφραση ήταν </w:t>
      </w:r>
      <w:r>
        <w:rPr>
          <w:rFonts w:eastAsia="Times New Roman"/>
          <w:szCs w:val="24"/>
        </w:rPr>
        <w:t>η</w:t>
      </w:r>
      <w:r w:rsidRPr="009C6D3B">
        <w:rPr>
          <w:rFonts w:eastAsia="Times New Roman"/>
          <w:szCs w:val="24"/>
        </w:rPr>
        <w:t xml:space="preserve"> αγαπημέν</w:t>
      </w:r>
      <w:r>
        <w:rPr>
          <w:rFonts w:eastAsia="Times New Roman"/>
          <w:szCs w:val="24"/>
        </w:rPr>
        <w:t>η</w:t>
      </w:r>
      <w:r w:rsidRPr="009C6D3B">
        <w:rPr>
          <w:rFonts w:eastAsia="Times New Roman"/>
          <w:szCs w:val="24"/>
        </w:rPr>
        <w:t xml:space="preserve"> του</w:t>
      </w:r>
      <w:r>
        <w:rPr>
          <w:rFonts w:eastAsia="Times New Roman"/>
          <w:szCs w:val="24"/>
        </w:rPr>
        <w:t>-,</w:t>
      </w:r>
      <w:r w:rsidRPr="009C6D3B">
        <w:rPr>
          <w:rFonts w:eastAsia="Times New Roman"/>
          <w:szCs w:val="24"/>
        </w:rPr>
        <w:t xml:space="preserve"> φτάσατε στο εντελώς αντίθετο άκρο να έχετε ως μοναδικό</w:t>
      </w:r>
      <w:r>
        <w:rPr>
          <w:rFonts w:eastAsia="Times New Roman"/>
          <w:szCs w:val="24"/>
        </w:rPr>
        <w:t>,</w:t>
      </w:r>
      <w:r w:rsidRPr="009C6D3B">
        <w:rPr>
          <w:rFonts w:eastAsia="Times New Roman"/>
          <w:szCs w:val="24"/>
        </w:rPr>
        <w:t xml:space="preserve"> ουσιασ</w:t>
      </w:r>
      <w:r w:rsidRPr="009C6D3B">
        <w:rPr>
          <w:rFonts w:eastAsia="Times New Roman"/>
          <w:szCs w:val="24"/>
        </w:rPr>
        <w:t>τικά</w:t>
      </w:r>
      <w:r>
        <w:rPr>
          <w:rFonts w:eastAsia="Times New Roman"/>
          <w:szCs w:val="24"/>
        </w:rPr>
        <w:t>,</w:t>
      </w:r>
      <w:r w:rsidRPr="009C6D3B">
        <w:rPr>
          <w:rFonts w:eastAsia="Times New Roman"/>
          <w:szCs w:val="24"/>
        </w:rPr>
        <w:t xml:space="preserve"> δημοσιονομικό στόχο το κυνήγι υπερβολικών πρωτογενών πλεονασμάτων</w:t>
      </w:r>
      <w:r>
        <w:rPr>
          <w:rFonts w:eastAsia="Times New Roman"/>
          <w:szCs w:val="24"/>
        </w:rPr>
        <w:t>.</w:t>
      </w:r>
    </w:p>
    <w:p w14:paraId="37394CA8" w14:textId="77777777" w:rsidR="00B27939" w:rsidRDefault="00D93F4B">
      <w:pPr>
        <w:spacing w:after="0" w:line="600" w:lineRule="auto"/>
        <w:ind w:firstLine="720"/>
        <w:jc w:val="both"/>
        <w:rPr>
          <w:rFonts w:eastAsia="Times New Roman"/>
          <w:szCs w:val="24"/>
        </w:rPr>
      </w:pPr>
      <w:r>
        <w:rPr>
          <w:rFonts w:eastAsia="Times New Roman"/>
          <w:szCs w:val="24"/>
        </w:rPr>
        <w:t xml:space="preserve">Αυτή είναι μία αδιέξοδη πολιτική, </w:t>
      </w:r>
      <w:r w:rsidRPr="009C6D3B">
        <w:rPr>
          <w:rFonts w:eastAsia="Times New Roman"/>
          <w:szCs w:val="24"/>
        </w:rPr>
        <w:t>γιατί</w:t>
      </w:r>
      <w:r>
        <w:rPr>
          <w:rFonts w:eastAsia="Times New Roman"/>
          <w:szCs w:val="24"/>
        </w:rPr>
        <w:t>,</w:t>
      </w:r>
      <w:r w:rsidRPr="009C6D3B">
        <w:rPr>
          <w:rFonts w:eastAsia="Times New Roman"/>
          <w:szCs w:val="24"/>
        </w:rPr>
        <w:t xml:space="preserve"> ειδικά σ</w:t>
      </w:r>
      <w:r>
        <w:rPr>
          <w:rFonts w:eastAsia="Times New Roman"/>
          <w:szCs w:val="24"/>
        </w:rPr>
        <w:t xml:space="preserve">τις συνθήκες μη επίτευξης </w:t>
      </w:r>
      <w:r w:rsidRPr="009C6D3B">
        <w:rPr>
          <w:rFonts w:eastAsia="Times New Roman"/>
          <w:szCs w:val="24"/>
        </w:rPr>
        <w:t>βιώσιμης ανάπτυξης</w:t>
      </w:r>
      <w:r>
        <w:rPr>
          <w:rFonts w:eastAsia="Times New Roman"/>
          <w:szCs w:val="24"/>
        </w:rPr>
        <w:t>,</w:t>
      </w:r>
      <w:r w:rsidRPr="009C6D3B">
        <w:rPr>
          <w:rFonts w:eastAsia="Times New Roman"/>
          <w:szCs w:val="24"/>
        </w:rPr>
        <w:t xml:space="preserve"> σημαίνει αφαίμαξη των πάντων</w:t>
      </w:r>
      <w:r>
        <w:rPr>
          <w:rFonts w:eastAsia="Times New Roman"/>
          <w:szCs w:val="24"/>
        </w:rPr>
        <w:t>.</w:t>
      </w:r>
      <w:r w:rsidRPr="009C6D3B">
        <w:rPr>
          <w:rFonts w:eastAsia="Times New Roman"/>
          <w:szCs w:val="24"/>
        </w:rPr>
        <w:t xml:space="preserve"> Από πο</w:t>
      </w:r>
      <w:r>
        <w:rPr>
          <w:rFonts w:eastAsia="Times New Roman"/>
          <w:szCs w:val="24"/>
        </w:rPr>
        <w:t>ύ</w:t>
      </w:r>
      <w:r w:rsidRPr="009C6D3B">
        <w:rPr>
          <w:rFonts w:eastAsia="Times New Roman"/>
          <w:szCs w:val="24"/>
        </w:rPr>
        <w:t xml:space="preserve"> επιβεβαιώνεται</w:t>
      </w:r>
      <w:r>
        <w:rPr>
          <w:rFonts w:eastAsia="Times New Roman"/>
          <w:szCs w:val="24"/>
        </w:rPr>
        <w:t>; Επιβεβαιώνεται α</w:t>
      </w:r>
      <w:r w:rsidRPr="009C6D3B">
        <w:rPr>
          <w:rFonts w:eastAsia="Times New Roman"/>
          <w:szCs w:val="24"/>
        </w:rPr>
        <w:t>πό τα ληξιπρόθεσμα</w:t>
      </w:r>
      <w:r w:rsidRPr="009C6D3B">
        <w:rPr>
          <w:rFonts w:eastAsia="Times New Roman"/>
          <w:szCs w:val="24"/>
        </w:rPr>
        <w:t xml:space="preserve"> χρέη προς το </w:t>
      </w:r>
      <w:r>
        <w:rPr>
          <w:rFonts w:eastAsia="Times New Roman"/>
          <w:szCs w:val="24"/>
        </w:rPr>
        <w:t>δ</w:t>
      </w:r>
      <w:r w:rsidRPr="009C6D3B">
        <w:rPr>
          <w:rFonts w:eastAsia="Times New Roman"/>
          <w:szCs w:val="24"/>
        </w:rPr>
        <w:t xml:space="preserve">ημόσιο </w:t>
      </w:r>
      <w:r w:rsidRPr="009C6D3B">
        <w:rPr>
          <w:rFonts w:eastAsia="Times New Roman"/>
          <w:szCs w:val="24"/>
        </w:rPr>
        <w:t xml:space="preserve">που αυξήθηκαν από 73 </w:t>
      </w:r>
      <w:r>
        <w:rPr>
          <w:rFonts w:eastAsia="Times New Roman"/>
          <w:szCs w:val="24"/>
        </w:rPr>
        <w:t>δισεκατομμύρια</w:t>
      </w:r>
      <w:r w:rsidRPr="009C6D3B">
        <w:rPr>
          <w:rFonts w:eastAsia="Times New Roman"/>
          <w:szCs w:val="24"/>
        </w:rPr>
        <w:t xml:space="preserve"> ευρώ</w:t>
      </w:r>
      <w:r>
        <w:rPr>
          <w:rFonts w:eastAsia="Times New Roman"/>
          <w:szCs w:val="24"/>
        </w:rPr>
        <w:t>,</w:t>
      </w:r>
      <w:r w:rsidRPr="009C6D3B">
        <w:rPr>
          <w:rFonts w:eastAsia="Times New Roman"/>
          <w:szCs w:val="24"/>
        </w:rPr>
        <w:t xml:space="preserve"> το 2014</w:t>
      </w:r>
      <w:r>
        <w:rPr>
          <w:rFonts w:eastAsia="Times New Roman"/>
          <w:szCs w:val="24"/>
        </w:rPr>
        <w:t>,</w:t>
      </w:r>
      <w:r w:rsidRPr="009C6D3B">
        <w:rPr>
          <w:rFonts w:eastAsia="Times New Roman"/>
          <w:szCs w:val="24"/>
        </w:rPr>
        <w:t xml:space="preserve"> στα 103 </w:t>
      </w:r>
      <w:r>
        <w:rPr>
          <w:rFonts w:eastAsia="Times New Roman"/>
          <w:szCs w:val="24"/>
        </w:rPr>
        <w:t>δισεκατομμύρια</w:t>
      </w:r>
      <w:r w:rsidRPr="009C6D3B">
        <w:rPr>
          <w:rFonts w:eastAsia="Times New Roman"/>
          <w:szCs w:val="24"/>
        </w:rPr>
        <w:t xml:space="preserve"> ευρώ</w:t>
      </w:r>
      <w:r>
        <w:rPr>
          <w:rFonts w:eastAsia="Times New Roman"/>
          <w:szCs w:val="24"/>
        </w:rPr>
        <w:t>,</w:t>
      </w:r>
      <w:r w:rsidRPr="009C6D3B">
        <w:rPr>
          <w:rFonts w:eastAsia="Times New Roman"/>
          <w:szCs w:val="24"/>
        </w:rPr>
        <w:t xml:space="preserve"> τον Αύγουστο του </w:t>
      </w:r>
      <w:r>
        <w:rPr>
          <w:rFonts w:eastAsia="Times New Roman"/>
          <w:szCs w:val="24"/>
        </w:rPr>
        <w:t>20</w:t>
      </w:r>
      <w:r w:rsidRPr="009C6D3B">
        <w:rPr>
          <w:rFonts w:eastAsia="Times New Roman"/>
          <w:szCs w:val="24"/>
        </w:rPr>
        <w:t>18</w:t>
      </w:r>
      <w:r>
        <w:rPr>
          <w:rFonts w:eastAsia="Times New Roman"/>
          <w:szCs w:val="24"/>
        </w:rPr>
        <w:t>,</w:t>
      </w:r>
      <w:r w:rsidRPr="009C6D3B">
        <w:rPr>
          <w:rFonts w:eastAsia="Times New Roman"/>
          <w:szCs w:val="24"/>
        </w:rPr>
        <w:t xml:space="preserve"> και προς τα ασφαλιστικά ταμεία</w:t>
      </w:r>
      <w:r>
        <w:rPr>
          <w:rFonts w:eastAsia="Times New Roman"/>
          <w:szCs w:val="24"/>
        </w:rPr>
        <w:t>,</w:t>
      </w:r>
      <w:r w:rsidRPr="009C6D3B">
        <w:rPr>
          <w:rFonts w:eastAsia="Times New Roman"/>
          <w:szCs w:val="24"/>
        </w:rPr>
        <w:t xml:space="preserve"> βέβαια</w:t>
      </w:r>
      <w:r>
        <w:rPr>
          <w:rFonts w:eastAsia="Times New Roman"/>
          <w:szCs w:val="24"/>
        </w:rPr>
        <w:t>,</w:t>
      </w:r>
      <w:r w:rsidRPr="009C6D3B">
        <w:rPr>
          <w:rFonts w:eastAsia="Times New Roman"/>
          <w:szCs w:val="24"/>
        </w:rPr>
        <w:t xml:space="preserve"> που τριπλασιάστηκαν από το </w:t>
      </w:r>
      <w:r>
        <w:rPr>
          <w:rFonts w:eastAsia="Times New Roman"/>
          <w:szCs w:val="24"/>
        </w:rPr>
        <w:t>2014 έως το 2018.</w:t>
      </w:r>
      <w:r w:rsidRPr="009C6D3B">
        <w:rPr>
          <w:rFonts w:eastAsia="Times New Roman"/>
          <w:szCs w:val="24"/>
        </w:rPr>
        <w:t xml:space="preserve"> </w:t>
      </w:r>
      <w:r>
        <w:rPr>
          <w:rFonts w:eastAsia="Times New Roman"/>
          <w:szCs w:val="24"/>
        </w:rPr>
        <w:t>Μ</w:t>
      </w:r>
      <w:r w:rsidRPr="009C6D3B">
        <w:rPr>
          <w:rFonts w:eastAsia="Times New Roman"/>
          <w:szCs w:val="24"/>
        </w:rPr>
        <w:t xml:space="preserve">αζί με τη </w:t>
      </w:r>
      <w:r>
        <w:rPr>
          <w:rFonts w:eastAsia="Times New Roman"/>
          <w:szCs w:val="24"/>
        </w:rPr>
        <w:t>υπερ</w:t>
      </w:r>
      <w:r w:rsidRPr="009C6D3B">
        <w:rPr>
          <w:rFonts w:eastAsia="Times New Roman"/>
          <w:szCs w:val="24"/>
        </w:rPr>
        <w:t>φορολόγηση μισθωτών</w:t>
      </w:r>
      <w:r>
        <w:rPr>
          <w:rFonts w:eastAsia="Times New Roman"/>
          <w:szCs w:val="24"/>
        </w:rPr>
        <w:t>,</w:t>
      </w:r>
      <w:r w:rsidRPr="009C6D3B">
        <w:rPr>
          <w:rFonts w:eastAsia="Times New Roman"/>
          <w:szCs w:val="24"/>
        </w:rPr>
        <w:t xml:space="preserve"> ελεύθερων </w:t>
      </w:r>
      <w:r w:rsidRPr="009C6D3B">
        <w:rPr>
          <w:rFonts w:eastAsia="Times New Roman"/>
          <w:szCs w:val="24"/>
        </w:rPr>
        <w:t xml:space="preserve">επαγγελματιών και </w:t>
      </w:r>
      <w:r>
        <w:rPr>
          <w:rFonts w:eastAsia="Times New Roman"/>
          <w:szCs w:val="24"/>
        </w:rPr>
        <w:t>ε</w:t>
      </w:r>
      <w:r w:rsidRPr="009C6D3B">
        <w:rPr>
          <w:rFonts w:eastAsia="Times New Roman"/>
          <w:szCs w:val="24"/>
        </w:rPr>
        <w:t>πιχειρήσεων</w:t>
      </w:r>
      <w:r>
        <w:rPr>
          <w:rFonts w:eastAsia="Times New Roman"/>
          <w:szCs w:val="24"/>
        </w:rPr>
        <w:t>,</w:t>
      </w:r>
      <w:r w:rsidRPr="009C6D3B">
        <w:rPr>
          <w:rFonts w:eastAsia="Times New Roman"/>
          <w:szCs w:val="24"/>
        </w:rPr>
        <w:t xml:space="preserve"> μειώνετ</w:t>
      </w:r>
      <w:r>
        <w:rPr>
          <w:rFonts w:eastAsia="Times New Roman"/>
          <w:szCs w:val="24"/>
        </w:rPr>
        <w:t>ε</w:t>
      </w:r>
      <w:r w:rsidRPr="009C6D3B">
        <w:rPr>
          <w:rFonts w:eastAsia="Times New Roman"/>
          <w:szCs w:val="24"/>
        </w:rPr>
        <w:t xml:space="preserve"> κατά 800 εκατομμύρια ευρώ συνολικά τις κοινωνικές δαπάνες</w:t>
      </w:r>
      <w:r>
        <w:rPr>
          <w:rFonts w:eastAsia="Times New Roman"/>
          <w:szCs w:val="24"/>
        </w:rPr>
        <w:t>,</w:t>
      </w:r>
      <w:r w:rsidRPr="009C6D3B">
        <w:rPr>
          <w:rFonts w:eastAsia="Times New Roman"/>
          <w:szCs w:val="24"/>
        </w:rPr>
        <w:t xml:space="preserve"> όπου</w:t>
      </w:r>
      <w:r>
        <w:rPr>
          <w:rFonts w:eastAsia="Times New Roman"/>
          <w:szCs w:val="24"/>
        </w:rPr>
        <w:t>,</w:t>
      </w:r>
      <w:r w:rsidRPr="009C6D3B">
        <w:rPr>
          <w:rFonts w:eastAsia="Times New Roman"/>
          <w:szCs w:val="24"/>
        </w:rPr>
        <w:t xml:space="preserve"> </w:t>
      </w:r>
      <w:r>
        <w:rPr>
          <w:rFonts w:eastAsia="Times New Roman"/>
          <w:szCs w:val="24"/>
        </w:rPr>
        <w:t>μ</w:t>
      </w:r>
      <w:r w:rsidRPr="009C6D3B">
        <w:rPr>
          <w:rFonts w:eastAsia="Times New Roman"/>
          <w:szCs w:val="24"/>
        </w:rPr>
        <w:t>εταξύ άλλων</w:t>
      </w:r>
      <w:r>
        <w:rPr>
          <w:rFonts w:eastAsia="Times New Roman"/>
          <w:szCs w:val="24"/>
        </w:rPr>
        <w:t>,</w:t>
      </w:r>
      <w:r w:rsidRPr="009C6D3B">
        <w:rPr>
          <w:rFonts w:eastAsia="Times New Roman"/>
          <w:szCs w:val="24"/>
        </w:rPr>
        <w:t xml:space="preserve"> περιλαμβάνονται τα επιδόματα ανεργίας</w:t>
      </w:r>
      <w:r>
        <w:rPr>
          <w:rFonts w:eastAsia="Times New Roman"/>
          <w:szCs w:val="24"/>
        </w:rPr>
        <w:t>,</w:t>
      </w:r>
      <w:r w:rsidRPr="009C6D3B">
        <w:rPr>
          <w:rFonts w:eastAsia="Times New Roman"/>
          <w:szCs w:val="24"/>
        </w:rPr>
        <w:t xml:space="preserve"> η χρηματοδότηση νοσοκομείων μειώνετ</w:t>
      </w:r>
      <w:r>
        <w:rPr>
          <w:rFonts w:eastAsia="Times New Roman"/>
          <w:szCs w:val="24"/>
        </w:rPr>
        <w:t xml:space="preserve">αι κατά 79 εκατομμύρια ευρώ </w:t>
      </w:r>
      <w:r>
        <w:rPr>
          <w:rFonts w:eastAsia="Times New Roman"/>
          <w:szCs w:val="24"/>
        </w:rPr>
        <w:t xml:space="preserve">και η συνταξιοδοτική δαπάνη που </w:t>
      </w:r>
      <w:r>
        <w:rPr>
          <w:rFonts w:eastAsia="Times New Roman"/>
          <w:szCs w:val="24"/>
        </w:rPr>
        <w:t>μειώνεται κατά 279 εκατομμύρια ευρώ.</w:t>
      </w:r>
    </w:p>
    <w:p w14:paraId="37394CA9" w14:textId="77777777" w:rsidR="00B27939" w:rsidRDefault="00D93F4B">
      <w:pPr>
        <w:spacing w:after="0" w:line="600" w:lineRule="auto"/>
        <w:ind w:firstLine="720"/>
        <w:jc w:val="both"/>
        <w:rPr>
          <w:rFonts w:eastAsia="Times New Roman"/>
          <w:szCs w:val="24"/>
        </w:rPr>
      </w:pPr>
      <w:r>
        <w:rPr>
          <w:rFonts w:eastAsia="Times New Roman"/>
          <w:szCs w:val="24"/>
        </w:rPr>
        <w:t>Και για</w:t>
      </w:r>
    </w:p>
    <w:p w14:paraId="37394CAA" w14:textId="77777777" w:rsidR="00B27939" w:rsidRDefault="00D93F4B">
      <w:pPr>
        <w:spacing w:after="0" w:line="600" w:lineRule="auto"/>
        <w:ind w:firstLine="720"/>
        <w:jc w:val="both"/>
        <w:rPr>
          <w:rFonts w:eastAsia="Times New Roman"/>
          <w:szCs w:val="24"/>
        </w:rPr>
      </w:pPr>
      <w:r w:rsidRPr="009C6D3B">
        <w:rPr>
          <w:rFonts w:eastAsia="Times New Roman"/>
          <w:szCs w:val="24"/>
        </w:rPr>
        <w:lastRenderedPageBreak/>
        <w:t xml:space="preserve"> </w:t>
      </w:r>
      <w:r w:rsidRPr="009C6D3B">
        <w:rPr>
          <w:rFonts w:eastAsia="Times New Roman"/>
          <w:szCs w:val="24"/>
        </w:rPr>
        <w:t>συμπλήρωμα</w:t>
      </w:r>
      <w:r>
        <w:rPr>
          <w:rFonts w:eastAsia="Times New Roman"/>
          <w:szCs w:val="24"/>
        </w:rPr>
        <w:t>,</w:t>
      </w:r>
      <w:r w:rsidRPr="009C6D3B">
        <w:rPr>
          <w:rFonts w:eastAsia="Times New Roman"/>
          <w:szCs w:val="24"/>
        </w:rPr>
        <w:t xml:space="preserve"> μειώνετε την επιδότηση για τις ασφαλιστικές εισφορές για τους νέους εργαζόμενους από 103 </w:t>
      </w:r>
      <w:r>
        <w:rPr>
          <w:rFonts w:eastAsia="Times New Roman"/>
          <w:szCs w:val="24"/>
        </w:rPr>
        <w:t xml:space="preserve">εκατομμύρια </w:t>
      </w:r>
      <w:r w:rsidRPr="009C6D3B">
        <w:rPr>
          <w:rFonts w:eastAsia="Times New Roman"/>
          <w:szCs w:val="24"/>
        </w:rPr>
        <w:t>σε 51 εκατομμύρια ευρώ</w:t>
      </w:r>
      <w:r>
        <w:rPr>
          <w:rFonts w:eastAsia="Times New Roman"/>
          <w:szCs w:val="24"/>
        </w:rPr>
        <w:t>.</w:t>
      </w:r>
      <w:r w:rsidRPr="009C6D3B">
        <w:rPr>
          <w:rFonts w:eastAsia="Times New Roman"/>
          <w:szCs w:val="24"/>
        </w:rPr>
        <w:t xml:space="preserve"> </w:t>
      </w:r>
      <w:r>
        <w:rPr>
          <w:rFonts w:eastAsia="Times New Roman"/>
          <w:szCs w:val="24"/>
        </w:rPr>
        <w:t>Αυτό είναι,</w:t>
      </w:r>
      <w:r w:rsidRPr="009C6D3B">
        <w:rPr>
          <w:rFonts w:eastAsia="Times New Roman"/>
          <w:szCs w:val="24"/>
        </w:rPr>
        <w:t xml:space="preserve"> </w:t>
      </w:r>
      <w:r>
        <w:rPr>
          <w:rFonts w:eastAsia="Times New Roman"/>
          <w:szCs w:val="24"/>
        </w:rPr>
        <w:t>π</w:t>
      </w:r>
      <w:r w:rsidRPr="009C6D3B">
        <w:rPr>
          <w:rFonts w:eastAsia="Times New Roman"/>
          <w:szCs w:val="24"/>
        </w:rPr>
        <w:t>ράγματι</w:t>
      </w:r>
      <w:r>
        <w:rPr>
          <w:rFonts w:eastAsia="Times New Roman"/>
          <w:szCs w:val="24"/>
        </w:rPr>
        <w:t xml:space="preserve">, </w:t>
      </w:r>
      <w:r w:rsidRPr="009C6D3B">
        <w:rPr>
          <w:rFonts w:eastAsia="Times New Roman"/>
          <w:szCs w:val="24"/>
        </w:rPr>
        <w:t>μία πολιτική σε βάρος των εργαζομένων και των πιο α</w:t>
      </w:r>
      <w:r w:rsidRPr="009C6D3B">
        <w:rPr>
          <w:rFonts w:eastAsia="Times New Roman"/>
          <w:szCs w:val="24"/>
        </w:rPr>
        <w:t>δύναμων</w:t>
      </w:r>
      <w:r>
        <w:rPr>
          <w:rFonts w:eastAsia="Times New Roman"/>
          <w:szCs w:val="24"/>
        </w:rPr>
        <w:t>. Προς επιβεβαίωση, έχει έρθει πρόσφατα το</w:t>
      </w:r>
      <w:r w:rsidRPr="009C6D3B">
        <w:rPr>
          <w:rFonts w:eastAsia="Times New Roman"/>
          <w:szCs w:val="24"/>
        </w:rPr>
        <w:t xml:space="preserve"> </w:t>
      </w:r>
      <w:r>
        <w:rPr>
          <w:rFonts w:eastAsia="Times New Roman"/>
          <w:szCs w:val="24"/>
        </w:rPr>
        <w:t>Δ</w:t>
      </w:r>
      <w:r w:rsidRPr="009C6D3B">
        <w:rPr>
          <w:rFonts w:eastAsia="Times New Roman"/>
          <w:szCs w:val="24"/>
        </w:rPr>
        <w:t xml:space="preserve">ιεθνές Γραφείο </w:t>
      </w:r>
      <w:r>
        <w:rPr>
          <w:rFonts w:eastAsia="Times New Roman"/>
          <w:szCs w:val="24"/>
        </w:rPr>
        <w:t>Ε</w:t>
      </w:r>
      <w:r w:rsidRPr="009C6D3B">
        <w:rPr>
          <w:rFonts w:eastAsia="Times New Roman"/>
          <w:szCs w:val="24"/>
        </w:rPr>
        <w:t>ργασίας</w:t>
      </w:r>
      <w:r>
        <w:rPr>
          <w:rFonts w:eastAsia="Times New Roman"/>
          <w:szCs w:val="24"/>
        </w:rPr>
        <w:t>,</w:t>
      </w:r>
      <w:r w:rsidRPr="009C6D3B">
        <w:rPr>
          <w:rFonts w:eastAsia="Times New Roman"/>
          <w:szCs w:val="24"/>
        </w:rPr>
        <w:t xml:space="preserve"> ένας από τους συμμάχους μας γενικά στις διαπραγματεύσεις</w:t>
      </w:r>
      <w:r>
        <w:rPr>
          <w:rFonts w:eastAsia="Times New Roman"/>
          <w:szCs w:val="24"/>
        </w:rPr>
        <w:t xml:space="preserve"> -</w:t>
      </w:r>
      <w:r w:rsidRPr="009C6D3B">
        <w:rPr>
          <w:rFonts w:eastAsia="Times New Roman"/>
          <w:szCs w:val="24"/>
        </w:rPr>
        <w:t xml:space="preserve">αντίθετα </w:t>
      </w:r>
      <w:r>
        <w:rPr>
          <w:rFonts w:eastAsia="Times New Roman"/>
          <w:szCs w:val="24"/>
        </w:rPr>
        <w:t xml:space="preserve">με </w:t>
      </w:r>
      <w:r w:rsidRPr="009C6D3B">
        <w:rPr>
          <w:rFonts w:eastAsia="Times New Roman"/>
          <w:szCs w:val="24"/>
        </w:rPr>
        <w:t>το Διεθνές Νομισματικό Ταμείο</w:t>
      </w:r>
      <w:r>
        <w:rPr>
          <w:rFonts w:eastAsia="Times New Roman"/>
          <w:szCs w:val="24"/>
        </w:rPr>
        <w:t>-</w:t>
      </w:r>
      <w:r w:rsidRPr="009C6D3B">
        <w:rPr>
          <w:rFonts w:eastAsia="Times New Roman"/>
          <w:szCs w:val="24"/>
        </w:rPr>
        <w:t xml:space="preserve"> και λέει ότι η μεγαλύτερη μείωση μισθών</w:t>
      </w:r>
      <w:r>
        <w:rPr>
          <w:rFonts w:eastAsia="Times New Roman"/>
          <w:szCs w:val="24"/>
        </w:rPr>
        <w:t xml:space="preserve"> στην Ευρώπη το 2017 σημειώθηκε στην Ελλ</w:t>
      </w:r>
      <w:r>
        <w:rPr>
          <w:rFonts w:eastAsia="Times New Roman"/>
          <w:szCs w:val="24"/>
        </w:rPr>
        <w:t>άδα.</w:t>
      </w:r>
      <w:r w:rsidRPr="009C6D3B">
        <w:rPr>
          <w:rFonts w:eastAsia="Times New Roman"/>
          <w:szCs w:val="24"/>
        </w:rPr>
        <w:t xml:space="preserve"> </w:t>
      </w:r>
      <w:r>
        <w:rPr>
          <w:rFonts w:eastAsia="Times New Roman"/>
          <w:szCs w:val="24"/>
        </w:rPr>
        <w:t>Γ</w:t>
      </w:r>
      <w:r w:rsidRPr="009C6D3B">
        <w:rPr>
          <w:rFonts w:eastAsia="Times New Roman"/>
          <w:szCs w:val="24"/>
        </w:rPr>
        <w:t xml:space="preserve">ιατί </w:t>
      </w:r>
      <w:r>
        <w:rPr>
          <w:rFonts w:eastAsia="Times New Roman"/>
          <w:szCs w:val="24"/>
        </w:rPr>
        <w:t xml:space="preserve">- αυτό που λέει </w:t>
      </w:r>
      <w:r w:rsidRPr="009C6D3B">
        <w:rPr>
          <w:rFonts w:eastAsia="Times New Roman"/>
          <w:szCs w:val="24"/>
        </w:rPr>
        <w:t xml:space="preserve"> </w:t>
      </w:r>
      <w:r>
        <w:rPr>
          <w:rFonts w:eastAsia="Times New Roman"/>
          <w:szCs w:val="24"/>
        </w:rPr>
        <w:t xml:space="preserve">είναι η </w:t>
      </w:r>
      <w:r w:rsidRPr="009C6D3B">
        <w:rPr>
          <w:rFonts w:eastAsia="Times New Roman"/>
          <w:szCs w:val="24"/>
        </w:rPr>
        <w:t>πραγματικότητα</w:t>
      </w:r>
      <w:r>
        <w:rPr>
          <w:rFonts w:eastAsia="Times New Roman"/>
          <w:szCs w:val="24"/>
        </w:rPr>
        <w:t>,</w:t>
      </w:r>
      <w:r w:rsidRPr="009C6D3B">
        <w:rPr>
          <w:rFonts w:eastAsia="Times New Roman"/>
          <w:szCs w:val="24"/>
        </w:rPr>
        <w:t xml:space="preserve"> δεν μπορεί να </w:t>
      </w:r>
      <w:r>
        <w:rPr>
          <w:rFonts w:eastAsia="Times New Roman"/>
          <w:szCs w:val="24"/>
        </w:rPr>
        <w:t xml:space="preserve">το </w:t>
      </w:r>
      <w:r w:rsidRPr="009C6D3B">
        <w:rPr>
          <w:rFonts w:eastAsia="Times New Roman"/>
          <w:szCs w:val="24"/>
        </w:rPr>
        <w:t>αμφισβητήσει κανείς</w:t>
      </w:r>
      <w:r>
        <w:rPr>
          <w:rFonts w:eastAsia="Times New Roman"/>
          <w:szCs w:val="24"/>
        </w:rPr>
        <w:t>-</w:t>
      </w:r>
      <w:r w:rsidRPr="009C6D3B">
        <w:rPr>
          <w:rFonts w:eastAsia="Times New Roman"/>
          <w:szCs w:val="24"/>
        </w:rPr>
        <w:t xml:space="preserve"> έχουν διευρυνθεί </w:t>
      </w:r>
      <w:r>
        <w:rPr>
          <w:rFonts w:eastAsia="Times New Roman"/>
          <w:szCs w:val="24"/>
        </w:rPr>
        <w:t xml:space="preserve">οι </w:t>
      </w:r>
      <w:r w:rsidRPr="009C6D3B">
        <w:rPr>
          <w:rFonts w:eastAsia="Times New Roman"/>
          <w:szCs w:val="24"/>
        </w:rPr>
        <w:t>ελαστικές μορφές εργασίας</w:t>
      </w:r>
      <w:r>
        <w:rPr>
          <w:rFonts w:eastAsia="Times New Roman"/>
          <w:szCs w:val="24"/>
        </w:rPr>
        <w:t>, οι υπο</w:t>
      </w:r>
      <w:r w:rsidRPr="009C6D3B">
        <w:rPr>
          <w:rFonts w:eastAsia="Times New Roman"/>
          <w:szCs w:val="24"/>
        </w:rPr>
        <w:t>αμειβόμενες μορφές</w:t>
      </w:r>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37394CAB" w14:textId="77777777" w:rsidR="00B27939" w:rsidRDefault="00D93F4B">
      <w:pPr>
        <w:spacing w:after="0" w:line="600" w:lineRule="auto"/>
        <w:ind w:firstLine="720"/>
        <w:jc w:val="both"/>
        <w:rPr>
          <w:rFonts w:eastAsia="Times New Roman"/>
          <w:szCs w:val="24"/>
        </w:rPr>
      </w:pPr>
      <w:r>
        <w:rPr>
          <w:rFonts w:eastAsia="Times New Roman"/>
          <w:szCs w:val="24"/>
        </w:rPr>
        <w:t>Έ</w:t>
      </w:r>
      <w:r w:rsidRPr="009C6D3B">
        <w:rPr>
          <w:rFonts w:eastAsia="Times New Roman"/>
          <w:szCs w:val="24"/>
        </w:rPr>
        <w:t xml:space="preserve">ρχονται και τα </w:t>
      </w:r>
      <w:r>
        <w:rPr>
          <w:rFonts w:eastAsia="Times New Roman"/>
          <w:szCs w:val="24"/>
        </w:rPr>
        <w:t xml:space="preserve">πρόσφατα </w:t>
      </w:r>
      <w:r w:rsidRPr="009C6D3B">
        <w:rPr>
          <w:rFonts w:eastAsia="Times New Roman"/>
          <w:szCs w:val="24"/>
        </w:rPr>
        <w:t xml:space="preserve">στοιχεία της </w:t>
      </w:r>
      <w:r w:rsidRPr="009C6D3B">
        <w:rPr>
          <w:rFonts w:eastAsia="Times New Roman"/>
          <w:szCs w:val="24"/>
        </w:rPr>
        <w:t>E</w:t>
      </w:r>
      <w:r>
        <w:rPr>
          <w:rFonts w:eastAsia="Times New Roman"/>
          <w:szCs w:val="24"/>
        </w:rPr>
        <w:t>UROSTAT</w:t>
      </w:r>
      <w:r>
        <w:rPr>
          <w:rFonts w:eastAsia="Times New Roman"/>
          <w:szCs w:val="24"/>
        </w:rPr>
        <w:t>, επίσης, που λένε ουσιαστικά</w:t>
      </w:r>
      <w:r w:rsidRPr="009C6D3B">
        <w:rPr>
          <w:rFonts w:eastAsia="Times New Roman"/>
          <w:szCs w:val="24"/>
        </w:rPr>
        <w:t xml:space="preserve"> ότι στην Ελλάδα οι κοινωνικές δαπάνες αντιστοιχούν στο 26,6% του ΑΕΠ</w:t>
      </w:r>
      <w:r>
        <w:rPr>
          <w:rFonts w:eastAsia="Times New Roman"/>
          <w:szCs w:val="24"/>
        </w:rPr>
        <w:t>,</w:t>
      </w:r>
      <w:r w:rsidRPr="009C6D3B">
        <w:rPr>
          <w:rFonts w:eastAsia="Times New Roman"/>
          <w:szCs w:val="24"/>
        </w:rPr>
        <w:t xml:space="preserve"> δηλαδή λίγο πιο κάτω από το</w:t>
      </w:r>
      <w:r>
        <w:rPr>
          <w:rFonts w:eastAsia="Times New Roman"/>
          <w:szCs w:val="24"/>
        </w:rPr>
        <w:t>ν</w:t>
      </w:r>
      <w:r w:rsidRPr="009C6D3B">
        <w:rPr>
          <w:rFonts w:eastAsia="Times New Roman"/>
          <w:szCs w:val="24"/>
        </w:rPr>
        <w:t xml:space="preserve"> κοινοτικό μέσο όρο</w:t>
      </w:r>
      <w:r>
        <w:rPr>
          <w:rFonts w:eastAsia="Times New Roman"/>
          <w:szCs w:val="24"/>
        </w:rPr>
        <w:t>.</w:t>
      </w:r>
      <w:r w:rsidRPr="009C6D3B">
        <w:rPr>
          <w:rFonts w:eastAsia="Times New Roman"/>
          <w:szCs w:val="24"/>
        </w:rPr>
        <w:t xml:space="preserve"> </w:t>
      </w:r>
      <w:r>
        <w:rPr>
          <w:rFonts w:eastAsia="Times New Roman"/>
          <w:szCs w:val="24"/>
        </w:rPr>
        <w:t>Δ</w:t>
      </w:r>
      <w:r w:rsidRPr="009C6D3B">
        <w:rPr>
          <w:rFonts w:eastAsia="Times New Roman"/>
          <w:szCs w:val="24"/>
        </w:rPr>
        <w:t xml:space="preserve">εν </w:t>
      </w:r>
      <w:r>
        <w:rPr>
          <w:rFonts w:eastAsia="Times New Roman"/>
          <w:szCs w:val="24"/>
        </w:rPr>
        <w:t xml:space="preserve">είναι </w:t>
      </w:r>
      <w:r w:rsidRPr="009C6D3B">
        <w:rPr>
          <w:rFonts w:eastAsia="Times New Roman"/>
          <w:szCs w:val="24"/>
        </w:rPr>
        <w:t>αυτό το ζήτημα</w:t>
      </w:r>
      <w:r>
        <w:rPr>
          <w:rFonts w:eastAsia="Times New Roman"/>
          <w:szCs w:val="24"/>
        </w:rPr>
        <w:t>,</w:t>
      </w:r>
      <w:r w:rsidRPr="009C6D3B">
        <w:rPr>
          <w:rFonts w:eastAsia="Times New Roman"/>
          <w:szCs w:val="24"/>
        </w:rPr>
        <w:t xml:space="preserve"> </w:t>
      </w:r>
      <w:r>
        <w:rPr>
          <w:rFonts w:eastAsia="Times New Roman"/>
          <w:szCs w:val="24"/>
        </w:rPr>
        <w:t>όμως,</w:t>
      </w:r>
      <w:r w:rsidRPr="009C6D3B">
        <w:rPr>
          <w:rFonts w:eastAsia="Times New Roman"/>
          <w:szCs w:val="24"/>
        </w:rPr>
        <w:t xml:space="preserve"> </w:t>
      </w:r>
      <w:r>
        <w:rPr>
          <w:rFonts w:eastAsia="Times New Roman"/>
          <w:szCs w:val="24"/>
        </w:rPr>
        <w:t>αλλά</w:t>
      </w:r>
      <w:r w:rsidRPr="009C6D3B">
        <w:rPr>
          <w:rFonts w:eastAsia="Times New Roman"/>
          <w:szCs w:val="24"/>
        </w:rPr>
        <w:t xml:space="preserve"> </w:t>
      </w:r>
      <w:r w:rsidRPr="009C6D3B">
        <w:rPr>
          <w:rFonts w:eastAsia="Times New Roman"/>
          <w:szCs w:val="24"/>
        </w:rPr>
        <w:t xml:space="preserve">η κατανομή </w:t>
      </w:r>
      <w:r>
        <w:rPr>
          <w:rFonts w:eastAsia="Times New Roman"/>
          <w:szCs w:val="24"/>
        </w:rPr>
        <w:t>τους.</w:t>
      </w:r>
      <w:r w:rsidRPr="009C6D3B">
        <w:rPr>
          <w:rFonts w:eastAsia="Times New Roman"/>
          <w:szCs w:val="24"/>
        </w:rPr>
        <w:t xml:space="preserve"> </w:t>
      </w:r>
      <w:r>
        <w:rPr>
          <w:rFonts w:eastAsia="Times New Roman"/>
          <w:szCs w:val="24"/>
        </w:rPr>
        <w:t>Τ</w:t>
      </w:r>
      <w:r w:rsidRPr="009C6D3B">
        <w:rPr>
          <w:rFonts w:eastAsia="Times New Roman"/>
          <w:szCs w:val="24"/>
        </w:rPr>
        <w:t>ο 65% είναι κοινωνικές δαπάνες</w:t>
      </w:r>
      <w:r>
        <w:rPr>
          <w:rFonts w:eastAsia="Times New Roman"/>
          <w:szCs w:val="24"/>
        </w:rPr>
        <w:t>,</w:t>
      </w:r>
      <w:r w:rsidRPr="009C6D3B">
        <w:rPr>
          <w:rFonts w:eastAsia="Times New Roman"/>
          <w:szCs w:val="24"/>
        </w:rPr>
        <w:t xml:space="preserve"> ουσιαστικά για τις συντάξεις</w:t>
      </w:r>
      <w:r>
        <w:rPr>
          <w:rFonts w:eastAsia="Times New Roman"/>
          <w:szCs w:val="24"/>
        </w:rPr>
        <w:t>.</w:t>
      </w:r>
    </w:p>
    <w:p w14:paraId="37394CAC" w14:textId="77777777" w:rsidR="00B27939" w:rsidRDefault="00D93F4B">
      <w:pPr>
        <w:spacing w:after="0" w:line="600" w:lineRule="auto"/>
        <w:ind w:firstLine="720"/>
        <w:jc w:val="both"/>
        <w:rPr>
          <w:rFonts w:eastAsia="Times New Roman"/>
          <w:szCs w:val="24"/>
        </w:rPr>
      </w:pPr>
      <w:r>
        <w:rPr>
          <w:rFonts w:eastAsia="Times New Roman"/>
          <w:szCs w:val="24"/>
        </w:rPr>
        <w:t>Δεν είναι βιώσιμο τ</w:t>
      </w:r>
      <w:r>
        <w:rPr>
          <w:rFonts w:eastAsia="Times New Roman"/>
          <w:szCs w:val="24"/>
        </w:rPr>
        <w:t xml:space="preserve">ο </w:t>
      </w:r>
      <w:r w:rsidRPr="009C6D3B">
        <w:rPr>
          <w:rFonts w:eastAsia="Times New Roman"/>
          <w:szCs w:val="24"/>
        </w:rPr>
        <w:t>ασφαλιστικό</w:t>
      </w:r>
      <w:r>
        <w:rPr>
          <w:rFonts w:eastAsia="Times New Roman"/>
          <w:szCs w:val="24"/>
        </w:rPr>
        <w:t>.</w:t>
      </w:r>
      <w:r w:rsidRPr="009C6D3B">
        <w:rPr>
          <w:rFonts w:eastAsia="Times New Roman"/>
          <w:szCs w:val="24"/>
        </w:rPr>
        <w:t xml:space="preserve"> </w:t>
      </w:r>
      <w:r>
        <w:rPr>
          <w:rFonts w:eastAsia="Times New Roman"/>
          <w:szCs w:val="24"/>
        </w:rPr>
        <w:t>Ά</w:t>
      </w:r>
      <w:r w:rsidRPr="009C6D3B">
        <w:rPr>
          <w:rFonts w:eastAsia="Times New Roman"/>
          <w:szCs w:val="24"/>
        </w:rPr>
        <w:t>κουσ</w:t>
      </w:r>
      <w:r>
        <w:rPr>
          <w:rFonts w:eastAsia="Times New Roman"/>
          <w:szCs w:val="24"/>
        </w:rPr>
        <w:t>α</w:t>
      </w:r>
      <w:r w:rsidRPr="009C6D3B">
        <w:rPr>
          <w:rFonts w:eastAsia="Times New Roman"/>
          <w:szCs w:val="24"/>
        </w:rPr>
        <w:t xml:space="preserve"> τον Πρωθυπουργό</w:t>
      </w:r>
      <w:r>
        <w:rPr>
          <w:rFonts w:eastAsia="Times New Roman"/>
          <w:szCs w:val="24"/>
        </w:rPr>
        <w:t>, κύριε</w:t>
      </w:r>
      <w:r w:rsidRPr="009C6D3B">
        <w:rPr>
          <w:rFonts w:eastAsia="Times New Roman"/>
          <w:szCs w:val="24"/>
        </w:rPr>
        <w:t xml:space="preserve"> Τσακ</w:t>
      </w:r>
      <w:r>
        <w:rPr>
          <w:rFonts w:eastAsia="Times New Roman"/>
          <w:szCs w:val="24"/>
        </w:rPr>
        <w:t>αλώτε,</w:t>
      </w:r>
      <w:r w:rsidRPr="009C6D3B">
        <w:rPr>
          <w:rFonts w:eastAsia="Times New Roman"/>
          <w:szCs w:val="24"/>
        </w:rPr>
        <w:t xml:space="preserve"> </w:t>
      </w:r>
      <w:r>
        <w:rPr>
          <w:rFonts w:eastAsia="Times New Roman"/>
          <w:szCs w:val="24"/>
        </w:rPr>
        <w:t xml:space="preserve">προχθές </w:t>
      </w:r>
      <w:r w:rsidRPr="009C6D3B">
        <w:rPr>
          <w:rFonts w:eastAsia="Times New Roman"/>
          <w:szCs w:val="24"/>
        </w:rPr>
        <w:t>να λέει</w:t>
      </w:r>
      <w:r>
        <w:rPr>
          <w:rFonts w:eastAsia="Times New Roman"/>
          <w:szCs w:val="24"/>
        </w:rPr>
        <w:t xml:space="preserve"> ότι</w:t>
      </w:r>
      <w:r w:rsidRPr="009C6D3B">
        <w:rPr>
          <w:rFonts w:eastAsia="Times New Roman"/>
          <w:szCs w:val="24"/>
        </w:rPr>
        <w:t xml:space="preserve"> </w:t>
      </w:r>
      <w:r>
        <w:rPr>
          <w:rFonts w:eastAsia="Times New Roman"/>
          <w:szCs w:val="24"/>
        </w:rPr>
        <w:t>«</w:t>
      </w:r>
      <w:r w:rsidRPr="009C6D3B">
        <w:rPr>
          <w:rFonts w:eastAsia="Times New Roman"/>
          <w:szCs w:val="24"/>
        </w:rPr>
        <w:t xml:space="preserve">το ασφαλιστικό </w:t>
      </w:r>
      <w:r w:rsidRPr="009C6D3B">
        <w:rPr>
          <w:rFonts w:eastAsia="Times New Roman"/>
          <w:szCs w:val="24"/>
        </w:rPr>
        <w:lastRenderedPageBreak/>
        <w:t>το έχουμε καταστήσει βιώσιμο</w:t>
      </w:r>
      <w:r>
        <w:rPr>
          <w:rFonts w:eastAsia="Times New Roman"/>
          <w:szCs w:val="24"/>
        </w:rPr>
        <w:t>».</w:t>
      </w:r>
      <w:r w:rsidRPr="009C6D3B">
        <w:rPr>
          <w:rFonts w:eastAsia="Times New Roman"/>
          <w:szCs w:val="24"/>
        </w:rPr>
        <w:t xml:space="preserve"> </w:t>
      </w:r>
      <w:r>
        <w:rPr>
          <w:rFonts w:eastAsia="Times New Roman"/>
          <w:szCs w:val="24"/>
        </w:rPr>
        <w:t>Δ</w:t>
      </w:r>
      <w:r w:rsidRPr="009C6D3B">
        <w:rPr>
          <w:rFonts w:eastAsia="Times New Roman"/>
          <w:szCs w:val="24"/>
        </w:rPr>
        <w:t>ιαφων</w:t>
      </w:r>
      <w:r>
        <w:rPr>
          <w:rFonts w:eastAsia="Times New Roman"/>
          <w:szCs w:val="24"/>
        </w:rPr>
        <w:t>ώ. Θ</w:t>
      </w:r>
      <w:r w:rsidRPr="009C6D3B">
        <w:rPr>
          <w:rFonts w:eastAsia="Times New Roman"/>
          <w:szCs w:val="24"/>
        </w:rPr>
        <w:t>α ήθελα να ξέρω αν εσείς συμφωνείτε με αυτό</w:t>
      </w:r>
      <w:r>
        <w:rPr>
          <w:rFonts w:eastAsia="Times New Roman"/>
          <w:szCs w:val="24"/>
        </w:rPr>
        <w:t>.</w:t>
      </w:r>
      <w:r w:rsidRPr="009C6D3B">
        <w:rPr>
          <w:rFonts w:eastAsia="Times New Roman"/>
          <w:szCs w:val="24"/>
        </w:rPr>
        <w:t xml:space="preserve"> </w:t>
      </w:r>
      <w:r>
        <w:rPr>
          <w:rFonts w:eastAsia="Times New Roman"/>
          <w:szCs w:val="24"/>
        </w:rPr>
        <w:t>Γ</w:t>
      </w:r>
      <w:r w:rsidRPr="009C6D3B">
        <w:rPr>
          <w:rFonts w:eastAsia="Times New Roman"/>
          <w:szCs w:val="24"/>
        </w:rPr>
        <w:t>ιατί το λέω αυτό</w:t>
      </w:r>
      <w:r>
        <w:rPr>
          <w:rFonts w:eastAsia="Times New Roman"/>
          <w:szCs w:val="24"/>
        </w:rPr>
        <w:t>;</w:t>
      </w:r>
      <w:r w:rsidRPr="009C6D3B">
        <w:rPr>
          <w:rFonts w:eastAsia="Times New Roman"/>
          <w:szCs w:val="24"/>
        </w:rPr>
        <w:t xml:space="preserve"> </w:t>
      </w:r>
      <w:r>
        <w:rPr>
          <w:rFonts w:eastAsia="Times New Roman"/>
          <w:szCs w:val="24"/>
        </w:rPr>
        <w:t>Δ</w:t>
      </w:r>
      <w:r w:rsidRPr="009C6D3B">
        <w:rPr>
          <w:rFonts w:eastAsia="Times New Roman"/>
          <w:szCs w:val="24"/>
        </w:rPr>
        <w:t xml:space="preserve">ιότι </w:t>
      </w:r>
      <w:r>
        <w:rPr>
          <w:rFonts w:eastAsia="Times New Roman"/>
          <w:szCs w:val="24"/>
        </w:rPr>
        <w:t>με αυτόν</w:t>
      </w:r>
      <w:r w:rsidRPr="009C6D3B">
        <w:rPr>
          <w:rFonts w:eastAsia="Times New Roman"/>
          <w:szCs w:val="24"/>
        </w:rPr>
        <w:t xml:space="preserve"> τον αριθμό των συνταξιούχων</w:t>
      </w:r>
      <w:r>
        <w:rPr>
          <w:rFonts w:eastAsia="Times New Roman"/>
          <w:szCs w:val="24"/>
        </w:rPr>
        <w:t>,</w:t>
      </w:r>
      <w:r w:rsidRPr="009C6D3B">
        <w:rPr>
          <w:rFonts w:eastAsia="Times New Roman"/>
          <w:szCs w:val="24"/>
        </w:rPr>
        <w:t xml:space="preserve"> τον αριθμό των </w:t>
      </w:r>
      <w:r w:rsidRPr="009C6D3B">
        <w:rPr>
          <w:rFonts w:eastAsia="Times New Roman"/>
          <w:szCs w:val="24"/>
        </w:rPr>
        <w:t xml:space="preserve">ανέργων και τον αριθμό των εργαζομένων στη χώρα μας </w:t>
      </w:r>
      <w:r>
        <w:rPr>
          <w:rFonts w:eastAsia="Times New Roman"/>
          <w:szCs w:val="24"/>
        </w:rPr>
        <w:t>το ασφαλιστικό</w:t>
      </w:r>
      <w:r w:rsidRPr="009C6D3B">
        <w:rPr>
          <w:rFonts w:eastAsia="Times New Roman"/>
          <w:szCs w:val="24"/>
        </w:rPr>
        <w:t xml:space="preserve"> δεν είναι βιώσιμο</w:t>
      </w:r>
      <w:r>
        <w:rPr>
          <w:rFonts w:eastAsia="Times New Roman"/>
          <w:szCs w:val="24"/>
        </w:rPr>
        <w:t>.</w:t>
      </w:r>
      <w:r w:rsidRPr="009C6D3B">
        <w:rPr>
          <w:rFonts w:eastAsia="Times New Roman"/>
          <w:szCs w:val="24"/>
        </w:rPr>
        <w:t xml:space="preserve"> </w:t>
      </w:r>
      <w:r>
        <w:rPr>
          <w:rFonts w:eastAsia="Times New Roman"/>
          <w:szCs w:val="24"/>
        </w:rPr>
        <w:t>Με εργαζόμενους με</w:t>
      </w:r>
      <w:r w:rsidRPr="009C6D3B">
        <w:rPr>
          <w:rFonts w:eastAsia="Times New Roman"/>
          <w:szCs w:val="24"/>
        </w:rPr>
        <w:t xml:space="preserve"> 200 και 300 ευρώ</w:t>
      </w:r>
      <w:r>
        <w:rPr>
          <w:rFonts w:eastAsia="Times New Roman"/>
          <w:szCs w:val="24"/>
        </w:rPr>
        <w:t xml:space="preserve">, </w:t>
      </w:r>
      <w:r>
        <w:rPr>
          <w:rFonts w:eastAsia="Times New Roman"/>
          <w:szCs w:val="24"/>
        </w:rPr>
        <w:t>-και</w:t>
      </w:r>
      <w:r w:rsidRPr="009C6D3B">
        <w:rPr>
          <w:rFonts w:eastAsia="Times New Roman"/>
          <w:szCs w:val="24"/>
        </w:rPr>
        <w:t xml:space="preserve"> δεν είναι μόνο το θέμα των μικρών μισθών</w:t>
      </w:r>
      <w:r>
        <w:rPr>
          <w:rFonts w:eastAsia="Times New Roman"/>
          <w:szCs w:val="24"/>
        </w:rPr>
        <w:t>,</w:t>
      </w:r>
      <w:r w:rsidRPr="009C6D3B">
        <w:rPr>
          <w:rFonts w:eastAsia="Times New Roman"/>
          <w:szCs w:val="24"/>
        </w:rPr>
        <w:t xml:space="preserve"> </w:t>
      </w:r>
      <w:r>
        <w:rPr>
          <w:rFonts w:eastAsia="Times New Roman"/>
          <w:szCs w:val="24"/>
        </w:rPr>
        <w:t>αλλά</w:t>
      </w:r>
      <w:r w:rsidRPr="009C6D3B">
        <w:rPr>
          <w:rFonts w:eastAsia="Times New Roman"/>
          <w:szCs w:val="24"/>
        </w:rPr>
        <w:t xml:space="preserve"> </w:t>
      </w:r>
      <w:r w:rsidRPr="009C6D3B">
        <w:rPr>
          <w:rFonts w:eastAsia="Times New Roman"/>
          <w:szCs w:val="24"/>
        </w:rPr>
        <w:t>και των συνεισφορών τους στα ταμεία</w:t>
      </w:r>
      <w:r>
        <w:rPr>
          <w:rFonts w:eastAsia="Times New Roman"/>
          <w:szCs w:val="24"/>
        </w:rPr>
        <w:t>-</w:t>
      </w:r>
      <w:r w:rsidRPr="009C6D3B">
        <w:rPr>
          <w:rFonts w:eastAsia="Times New Roman"/>
          <w:szCs w:val="24"/>
        </w:rPr>
        <w:t xml:space="preserve"> δεν μπορεί να γίνει ποτέ βιώσιμο </w:t>
      </w:r>
      <w:r>
        <w:rPr>
          <w:rFonts w:eastAsia="Times New Roman"/>
          <w:szCs w:val="24"/>
        </w:rPr>
        <w:t xml:space="preserve">το </w:t>
      </w:r>
      <w:r>
        <w:rPr>
          <w:rFonts w:eastAsia="Times New Roman"/>
          <w:szCs w:val="24"/>
        </w:rPr>
        <w:t>ασφαλιστικό</w:t>
      </w:r>
      <w:r>
        <w:rPr>
          <w:rFonts w:eastAsia="Times New Roman"/>
          <w:szCs w:val="24"/>
        </w:rPr>
        <w:t>.</w:t>
      </w:r>
    </w:p>
    <w:p w14:paraId="37394CAD" w14:textId="77777777" w:rsidR="00B27939" w:rsidRDefault="00D93F4B">
      <w:pPr>
        <w:spacing w:after="0" w:line="600" w:lineRule="auto"/>
        <w:ind w:firstLine="720"/>
        <w:jc w:val="both"/>
        <w:rPr>
          <w:rFonts w:eastAsia="Times New Roman"/>
          <w:szCs w:val="24"/>
        </w:rPr>
      </w:pPr>
      <w:r>
        <w:rPr>
          <w:rFonts w:eastAsia="Times New Roman"/>
          <w:szCs w:val="24"/>
        </w:rPr>
        <w:t>Ε</w:t>
      </w:r>
      <w:r w:rsidRPr="009C6D3B">
        <w:rPr>
          <w:rFonts w:eastAsia="Times New Roman"/>
          <w:szCs w:val="24"/>
        </w:rPr>
        <w:t xml:space="preserve">δώ χρειάζεται να καθίσουν οι δημοκρατικές δυνάμεις </w:t>
      </w:r>
      <w:r>
        <w:rPr>
          <w:rFonts w:eastAsia="Times New Roman"/>
          <w:szCs w:val="24"/>
        </w:rPr>
        <w:t>κ</w:t>
      </w:r>
      <w:r w:rsidRPr="009C6D3B">
        <w:rPr>
          <w:rFonts w:eastAsia="Times New Roman"/>
          <w:szCs w:val="24"/>
        </w:rPr>
        <w:t>αι να συζητήσουν</w:t>
      </w:r>
      <w:r>
        <w:rPr>
          <w:rFonts w:eastAsia="Times New Roman"/>
          <w:szCs w:val="24"/>
        </w:rPr>
        <w:t xml:space="preserve"> -π</w:t>
      </w:r>
      <w:r w:rsidRPr="009C6D3B">
        <w:rPr>
          <w:rFonts w:eastAsia="Times New Roman"/>
          <w:szCs w:val="24"/>
        </w:rPr>
        <w:t>ραγματικά</w:t>
      </w:r>
      <w:r>
        <w:rPr>
          <w:rFonts w:eastAsia="Times New Roman"/>
          <w:szCs w:val="24"/>
        </w:rPr>
        <w:t>,</w:t>
      </w:r>
      <w:r w:rsidRPr="009C6D3B">
        <w:rPr>
          <w:rFonts w:eastAsia="Times New Roman"/>
          <w:szCs w:val="24"/>
        </w:rPr>
        <w:t xml:space="preserve"> εδώ χρειάζεται </w:t>
      </w:r>
      <w:r>
        <w:rPr>
          <w:rFonts w:eastAsia="Times New Roman"/>
          <w:szCs w:val="24"/>
        </w:rPr>
        <w:t>η ε</w:t>
      </w:r>
      <w:r w:rsidRPr="009C6D3B">
        <w:rPr>
          <w:rFonts w:eastAsia="Times New Roman"/>
          <w:szCs w:val="24"/>
        </w:rPr>
        <w:t>θνική συνεννόηση</w:t>
      </w:r>
      <w:r>
        <w:rPr>
          <w:rFonts w:eastAsia="Times New Roman"/>
          <w:szCs w:val="24"/>
        </w:rPr>
        <w:t>- για το</w:t>
      </w:r>
      <w:r w:rsidRPr="009C6D3B">
        <w:rPr>
          <w:rFonts w:eastAsia="Times New Roman"/>
          <w:szCs w:val="24"/>
        </w:rPr>
        <w:t xml:space="preserve"> π</w:t>
      </w:r>
      <w:r>
        <w:rPr>
          <w:rFonts w:eastAsia="Times New Roman"/>
          <w:szCs w:val="24"/>
        </w:rPr>
        <w:t>ώ</w:t>
      </w:r>
      <w:r w:rsidRPr="009C6D3B">
        <w:rPr>
          <w:rFonts w:eastAsia="Times New Roman"/>
          <w:szCs w:val="24"/>
        </w:rPr>
        <w:t>ς θα καταστήσουμε βιώσιμο το ασφαλιστικό</w:t>
      </w:r>
      <w:r>
        <w:rPr>
          <w:rFonts w:eastAsia="Times New Roman"/>
          <w:szCs w:val="24"/>
        </w:rPr>
        <w:t>,</w:t>
      </w:r>
      <w:r w:rsidRPr="009C6D3B">
        <w:rPr>
          <w:rFonts w:eastAsia="Times New Roman"/>
          <w:szCs w:val="24"/>
        </w:rPr>
        <w:t xml:space="preserve"> </w:t>
      </w:r>
      <w:r>
        <w:rPr>
          <w:rFonts w:eastAsia="Times New Roman"/>
          <w:szCs w:val="24"/>
        </w:rPr>
        <w:t>γ</w:t>
      </w:r>
      <w:r w:rsidRPr="009C6D3B">
        <w:rPr>
          <w:rFonts w:eastAsia="Times New Roman"/>
          <w:szCs w:val="24"/>
        </w:rPr>
        <w:t>ιατί έχουμε χάσει ξανά νέες ευκαιρίες</w:t>
      </w:r>
      <w:r>
        <w:rPr>
          <w:rFonts w:eastAsia="Times New Roman"/>
          <w:szCs w:val="24"/>
        </w:rPr>
        <w:t>.</w:t>
      </w:r>
    </w:p>
    <w:p w14:paraId="37394CAE" w14:textId="77777777" w:rsidR="00B27939" w:rsidRDefault="00D93F4B">
      <w:pPr>
        <w:spacing w:after="0" w:line="600" w:lineRule="auto"/>
        <w:ind w:firstLine="720"/>
        <w:jc w:val="both"/>
        <w:rPr>
          <w:rFonts w:eastAsia="Times New Roman"/>
          <w:szCs w:val="24"/>
        </w:rPr>
      </w:pPr>
      <w:r>
        <w:rPr>
          <w:rFonts w:eastAsia="Times New Roman"/>
          <w:szCs w:val="24"/>
        </w:rPr>
        <w:t>Έ</w:t>
      </w:r>
      <w:r w:rsidRPr="009C6D3B">
        <w:rPr>
          <w:rFonts w:eastAsia="Times New Roman"/>
          <w:szCs w:val="24"/>
        </w:rPr>
        <w:t>ρχομαι</w:t>
      </w:r>
      <w:r>
        <w:rPr>
          <w:rFonts w:eastAsia="Times New Roman"/>
          <w:szCs w:val="24"/>
        </w:rPr>
        <w:t>,</w:t>
      </w:r>
      <w:r w:rsidRPr="009C6D3B">
        <w:rPr>
          <w:rFonts w:eastAsia="Times New Roman"/>
          <w:szCs w:val="24"/>
        </w:rPr>
        <w:t xml:space="preserve"> </w:t>
      </w:r>
      <w:r>
        <w:rPr>
          <w:rFonts w:eastAsia="Times New Roman"/>
          <w:szCs w:val="24"/>
        </w:rPr>
        <w:t>όμως,</w:t>
      </w:r>
      <w:r w:rsidRPr="009C6D3B">
        <w:rPr>
          <w:rFonts w:eastAsia="Times New Roman"/>
          <w:szCs w:val="24"/>
        </w:rPr>
        <w:t xml:space="preserve"> στην κατανομή που σας είπα</w:t>
      </w:r>
      <w:r>
        <w:rPr>
          <w:rFonts w:eastAsia="Times New Roman"/>
          <w:szCs w:val="24"/>
        </w:rPr>
        <w:t>. Σ</w:t>
      </w:r>
      <w:r w:rsidRPr="009C6D3B">
        <w:rPr>
          <w:rFonts w:eastAsia="Times New Roman"/>
          <w:szCs w:val="24"/>
        </w:rPr>
        <w:t xml:space="preserve">τη χώρα </w:t>
      </w:r>
      <w:r>
        <w:rPr>
          <w:rFonts w:eastAsia="Times New Roman"/>
          <w:szCs w:val="24"/>
        </w:rPr>
        <w:t>μας,</w:t>
      </w:r>
      <w:r w:rsidRPr="009C6D3B">
        <w:rPr>
          <w:rFonts w:eastAsia="Times New Roman"/>
          <w:szCs w:val="24"/>
        </w:rPr>
        <w:t xml:space="preserve"> </w:t>
      </w:r>
      <w:r>
        <w:rPr>
          <w:rFonts w:eastAsia="Times New Roman"/>
          <w:szCs w:val="24"/>
        </w:rPr>
        <w:t xml:space="preserve">για τα θέματα της </w:t>
      </w:r>
      <w:r w:rsidRPr="009C6D3B">
        <w:rPr>
          <w:rFonts w:eastAsia="Times New Roman"/>
          <w:szCs w:val="24"/>
        </w:rPr>
        <w:t>οικογένε</w:t>
      </w:r>
      <w:r>
        <w:rPr>
          <w:rFonts w:eastAsia="Times New Roman"/>
          <w:szCs w:val="24"/>
        </w:rPr>
        <w:t>ιας και τη</w:t>
      </w:r>
      <w:r>
        <w:rPr>
          <w:rFonts w:eastAsia="Times New Roman"/>
          <w:szCs w:val="24"/>
        </w:rPr>
        <w:t>ς</w:t>
      </w:r>
      <w:r>
        <w:rPr>
          <w:rFonts w:eastAsia="Times New Roman"/>
          <w:szCs w:val="24"/>
        </w:rPr>
        <w:t xml:space="preserve"> </w:t>
      </w:r>
      <w:r>
        <w:rPr>
          <w:rFonts w:eastAsia="Times New Roman"/>
          <w:szCs w:val="24"/>
        </w:rPr>
        <w:t xml:space="preserve">στήριξής </w:t>
      </w:r>
      <w:r>
        <w:rPr>
          <w:rFonts w:eastAsia="Times New Roman"/>
          <w:szCs w:val="24"/>
        </w:rPr>
        <w:t xml:space="preserve">της </w:t>
      </w:r>
      <w:r>
        <w:rPr>
          <w:rFonts w:eastAsia="Times New Roman"/>
          <w:szCs w:val="24"/>
        </w:rPr>
        <w:t>το ποσοστό είναι</w:t>
      </w:r>
      <w:r>
        <w:rPr>
          <w:rFonts w:eastAsia="Times New Roman"/>
          <w:szCs w:val="24"/>
        </w:rPr>
        <w:t xml:space="preserve"> μ</w:t>
      </w:r>
      <w:r w:rsidRPr="009C6D3B">
        <w:rPr>
          <w:rFonts w:eastAsia="Times New Roman"/>
          <w:szCs w:val="24"/>
        </w:rPr>
        <w:t>όλις 4% έναντι 8,7% του μέσου κοινοτικού όρου</w:t>
      </w:r>
      <w:r>
        <w:rPr>
          <w:rFonts w:eastAsia="Times New Roman"/>
          <w:szCs w:val="24"/>
        </w:rPr>
        <w:t>. Γ</w:t>
      </w:r>
      <w:r w:rsidRPr="009C6D3B">
        <w:rPr>
          <w:rFonts w:eastAsia="Times New Roman"/>
          <w:szCs w:val="24"/>
        </w:rPr>
        <w:t>ια τη στέγαση και το</w:t>
      </w:r>
      <w:r>
        <w:rPr>
          <w:rFonts w:eastAsia="Times New Roman"/>
          <w:szCs w:val="24"/>
        </w:rPr>
        <w:t>ν</w:t>
      </w:r>
      <w:r w:rsidRPr="009C6D3B">
        <w:rPr>
          <w:rFonts w:eastAsia="Times New Roman"/>
          <w:szCs w:val="24"/>
        </w:rPr>
        <w:t xml:space="preserve"> κοινωνικό αποκλεισμό</w:t>
      </w:r>
      <w:r>
        <w:rPr>
          <w:rFonts w:eastAsia="Times New Roman"/>
          <w:szCs w:val="24"/>
        </w:rPr>
        <w:t>,</w:t>
      </w:r>
      <w:r w:rsidRPr="009C6D3B">
        <w:rPr>
          <w:rFonts w:eastAsia="Times New Roman"/>
          <w:szCs w:val="24"/>
        </w:rPr>
        <w:t xml:space="preserve"> 0,9% στη</w:t>
      </w:r>
      <w:r>
        <w:rPr>
          <w:rFonts w:eastAsia="Times New Roman"/>
          <w:szCs w:val="24"/>
        </w:rPr>
        <w:t>ν</w:t>
      </w:r>
      <w:r w:rsidRPr="009C6D3B">
        <w:rPr>
          <w:rFonts w:eastAsia="Times New Roman"/>
          <w:szCs w:val="24"/>
        </w:rPr>
        <w:t xml:space="preserve"> χώρα </w:t>
      </w:r>
      <w:r>
        <w:rPr>
          <w:rFonts w:eastAsia="Times New Roman"/>
          <w:szCs w:val="24"/>
        </w:rPr>
        <w:t>μας,</w:t>
      </w:r>
      <w:r w:rsidRPr="009C6D3B">
        <w:rPr>
          <w:rFonts w:eastAsia="Times New Roman"/>
          <w:szCs w:val="24"/>
        </w:rPr>
        <w:t xml:space="preserve"> έναντι του 4,2% του κοινοτικού μ</w:t>
      </w:r>
      <w:r w:rsidRPr="009C6D3B">
        <w:rPr>
          <w:rFonts w:eastAsia="Times New Roman"/>
          <w:szCs w:val="24"/>
        </w:rPr>
        <w:t>έσου όρου</w:t>
      </w:r>
      <w:r>
        <w:rPr>
          <w:rFonts w:eastAsia="Times New Roman"/>
          <w:szCs w:val="24"/>
        </w:rPr>
        <w:t>.</w:t>
      </w:r>
      <w:r w:rsidRPr="009C6D3B">
        <w:rPr>
          <w:rFonts w:eastAsia="Times New Roman"/>
          <w:szCs w:val="24"/>
        </w:rPr>
        <w:t xml:space="preserve"> </w:t>
      </w:r>
      <w:r>
        <w:rPr>
          <w:rFonts w:eastAsia="Times New Roman"/>
          <w:szCs w:val="24"/>
        </w:rPr>
        <w:t>Γ</w:t>
      </w:r>
      <w:r w:rsidRPr="009C6D3B">
        <w:rPr>
          <w:rFonts w:eastAsia="Times New Roman"/>
          <w:szCs w:val="24"/>
        </w:rPr>
        <w:t xml:space="preserve">ια την υγεία και </w:t>
      </w:r>
      <w:r>
        <w:rPr>
          <w:rFonts w:eastAsia="Times New Roman"/>
          <w:szCs w:val="24"/>
        </w:rPr>
        <w:t xml:space="preserve">τα </w:t>
      </w:r>
      <w:r w:rsidRPr="009C6D3B">
        <w:rPr>
          <w:rFonts w:eastAsia="Times New Roman"/>
          <w:szCs w:val="24"/>
        </w:rPr>
        <w:t>ΑΜΕΑ</w:t>
      </w:r>
      <w:r>
        <w:rPr>
          <w:rFonts w:eastAsia="Times New Roman"/>
          <w:szCs w:val="24"/>
        </w:rPr>
        <w:t>,</w:t>
      </w:r>
      <w:r w:rsidRPr="009C6D3B">
        <w:rPr>
          <w:rFonts w:eastAsia="Times New Roman"/>
          <w:szCs w:val="24"/>
        </w:rPr>
        <w:t xml:space="preserve"> 26% στη</w:t>
      </w:r>
      <w:r>
        <w:rPr>
          <w:rFonts w:eastAsia="Times New Roman"/>
          <w:szCs w:val="24"/>
        </w:rPr>
        <w:t>ν</w:t>
      </w:r>
      <w:r w:rsidRPr="009C6D3B">
        <w:rPr>
          <w:rFonts w:eastAsia="Times New Roman"/>
          <w:szCs w:val="24"/>
        </w:rPr>
        <w:t xml:space="preserve"> χώρα </w:t>
      </w:r>
      <w:r>
        <w:rPr>
          <w:rFonts w:eastAsia="Times New Roman"/>
          <w:szCs w:val="24"/>
        </w:rPr>
        <w:t>μας,</w:t>
      </w:r>
      <w:r w:rsidRPr="009C6D3B">
        <w:rPr>
          <w:rFonts w:eastAsia="Times New Roman"/>
          <w:szCs w:val="24"/>
        </w:rPr>
        <w:t xml:space="preserve"> έναντι 37% του κοινοτικού μέσου όρου</w:t>
      </w:r>
      <w:r>
        <w:rPr>
          <w:rFonts w:eastAsia="Times New Roman"/>
          <w:szCs w:val="24"/>
        </w:rPr>
        <w:t>.</w:t>
      </w:r>
      <w:r w:rsidRPr="009C6D3B">
        <w:rPr>
          <w:rFonts w:eastAsia="Times New Roman"/>
          <w:szCs w:val="24"/>
        </w:rPr>
        <w:t xml:space="preserve"> </w:t>
      </w:r>
      <w:r>
        <w:rPr>
          <w:rFonts w:eastAsia="Times New Roman"/>
          <w:szCs w:val="24"/>
        </w:rPr>
        <w:t>Γ</w:t>
      </w:r>
      <w:r w:rsidRPr="009C6D3B">
        <w:rPr>
          <w:rFonts w:eastAsia="Times New Roman"/>
          <w:szCs w:val="24"/>
        </w:rPr>
        <w:t>ια την ανεργία</w:t>
      </w:r>
      <w:r>
        <w:rPr>
          <w:rFonts w:eastAsia="Times New Roman"/>
          <w:szCs w:val="24"/>
        </w:rPr>
        <w:t>,</w:t>
      </w:r>
      <w:r w:rsidRPr="009C6D3B">
        <w:rPr>
          <w:rFonts w:eastAsia="Times New Roman"/>
          <w:szCs w:val="24"/>
        </w:rPr>
        <w:t xml:space="preserve"> στην οποία έχουμε το υψηλότερο </w:t>
      </w:r>
      <w:r w:rsidRPr="009C6D3B">
        <w:rPr>
          <w:rFonts w:eastAsia="Times New Roman"/>
          <w:szCs w:val="24"/>
        </w:rPr>
        <w:lastRenderedPageBreak/>
        <w:t>ποσοστό στην Ευρωπαϊκή Ένωση</w:t>
      </w:r>
      <w:r>
        <w:rPr>
          <w:rFonts w:eastAsia="Times New Roman"/>
          <w:szCs w:val="24"/>
        </w:rPr>
        <w:t xml:space="preserve">, </w:t>
      </w:r>
      <w:r w:rsidRPr="009C6D3B">
        <w:rPr>
          <w:rFonts w:eastAsia="Times New Roman"/>
          <w:szCs w:val="24"/>
        </w:rPr>
        <w:t>το 3,7% στη</w:t>
      </w:r>
      <w:r>
        <w:rPr>
          <w:rFonts w:eastAsia="Times New Roman"/>
          <w:szCs w:val="24"/>
        </w:rPr>
        <w:t>ν</w:t>
      </w:r>
      <w:r w:rsidRPr="009C6D3B">
        <w:rPr>
          <w:rFonts w:eastAsia="Times New Roman"/>
          <w:szCs w:val="24"/>
        </w:rPr>
        <w:t xml:space="preserve"> χώρα </w:t>
      </w:r>
      <w:r>
        <w:rPr>
          <w:rFonts w:eastAsia="Times New Roman"/>
          <w:szCs w:val="24"/>
        </w:rPr>
        <w:t>μας,</w:t>
      </w:r>
      <w:r w:rsidRPr="009C6D3B">
        <w:rPr>
          <w:rFonts w:eastAsia="Times New Roman"/>
          <w:szCs w:val="24"/>
        </w:rPr>
        <w:t xml:space="preserve"> έναντι 8,1% </w:t>
      </w:r>
      <w:r>
        <w:rPr>
          <w:rFonts w:eastAsia="Times New Roman"/>
          <w:szCs w:val="24"/>
        </w:rPr>
        <w:t xml:space="preserve">στον κοινοτικό μέσο όρο. </w:t>
      </w:r>
    </w:p>
    <w:p w14:paraId="37394CAF" w14:textId="77777777" w:rsidR="00B27939" w:rsidRDefault="00D93F4B">
      <w:pPr>
        <w:spacing w:after="0" w:line="600" w:lineRule="auto"/>
        <w:ind w:firstLine="720"/>
        <w:jc w:val="both"/>
        <w:rPr>
          <w:rFonts w:eastAsia="Times New Roman"/>
          <w:szCs w:val="24"/>
        </w:rPr>
      </w:pPr>
      <w:r>
        <w:rPr>
          <w:rFonts w:eastAsia="Times New Roman"/>
          <w:szCs w:val="24"/>
        </w:rPr>
        <w:t>Κι α</w:t>
      </w:r>
      <w:r w:rsidRPr="009C6D3B">
        <w:rPr>
          <w:rFonts w:eastAsia="Times New Roman"/>
          <w:szCs w:val="24"/>
        </w:rPr>
        <w:t xml:space="preserve">ν νομίζει κανένας </w:t>
      </w:r>
      <w:r w:rsidRPr="009C6D3B">
        <w:rPr>
          <w:rFonts w:eastAsia="Times New Roman"/>
          <w:szCs w:val="24"/>
        </w:rPr>
        <w:t>ότι αυτά είναι μόνο ποσοστά</w:t>
      </w:r>
      <w:r>
        <w:rPr>
          <w:rFonts w:eastAsia="Times New Roman"/>
          <w:szCs w:val="24"/>
        </w:rPr>
        <w:t>,</w:t>
      </w:r>
      <w:r w:rsidRPr="009C6D3B">
        <w:rPr>
          <w:rFonts w:eastAsia="Times New Roman"/>
          <w:szCs w:val="24"/>
        </w:rPr>
        <w:t xml:space="preserve"> </w:t>
      </w:r>
      <w:r>
        <w:rPr>
          <w:rFonts w:eastAsia="Times New Roman"/>
          <w:szCs w:val="24"/>
        </w:rPr>
        <w:t>ας</w:t>
      </w:r>
      <w:r w:rsidRPr="009C6D3B">
        <w:rPr>
          <w:rFonts w:eastAsia="Times New Roman"/>
          <w:szCs w:val="24"/>
        </w:rPr>
        <w:t xml:space="preserve"> </w:t>
      </w:r>
      <w:r w:rsidRPr="009C6D3B">
        <w:rPr>
          <w:rFonts w:eastAsia="Times New Roman"/>
          <w:szCs w:val="24"/>
        </w:rPr>
        <w:t xml:space="preserve">πάω </w:t>
      </w:r>
      <w:r>
        <w:rPr>
          <w:rFonts w:eastAsia="Times New Roman"/>
          <w:szCs w:val="24"/>
        </w:rPr>
        <w:t>στους</w:t>
      </w:r>
      <w:r w:rsidRPr="009C6D3B">
        <w:rPr>
          <w:rFonts w:eastAsia="Times New Roman"/>
          <w:szCs w:val="24"/>
        </w:rPr>
        <w:t xml:space="preserve"> απόλυτους αριθμούς</w:t>
      </w:r>
      <w:r>
        <w:rPr>
          <w:rFonts w:eastAsia="Times New Roman"/>
          <w:szCs w:val="24"/>
        </w:rPr>
        <w:t>,</w:t>
      </w:r>
      <w:r w:rsidRPr="009C6D3B">
        <w:rPr>
          <w:rFonts w:eastAsia="Times New Roman"/>
          <w:szCs w:val="24"/>
        </w:rPr>
        <w:t xml:space="preserve"> 190 ευρώ ανά άτομο </w:t>
      </w:r>
      <w:r>
        <w:rPr>
          <w:rFonts w:eastAsia="Times New Roman"/>
          <w:szCs w:val="24"/>
        </w:rPr>
        <w:t xml:space="preserve">είναι </w:t>
      </w:r>
      <w:r w:rsidRPr="009C6D3B">
        <w:rPr>
          <w:rFonts w:eastAsia="Times New Roman"/>
          <w:szCs w:val="24"/>
        </w:rPr>
        <w:t xml:space="preserve">αυτές οι δαπάνες στη χώρα </w:t>
      </w:r>
      <w:r>
        <w:rPr>
          <w:rFonts w:eastAsia="Times New Roman"/>
          <w:szCs w:val="24"/>
        </w:rPr>
        <w:t>μας,</w:t>
      </w:r>
      <w:r w:rsidRPr="009C6D3B">
        <w:rPr>
          <w:rFonts w:eastAsia="Times New Roman"/>
          <w:szCs w:val="24"/>
        </w:rPr>
        <w:t xml:space="preserve"> ενώ </w:t>
      </w:r>
      <w:r>
        <w:rPr>
          <w:rFonts w:eastAsia="Times New Roman"/>
          <w:szCs w:val="24"/>
        </w:rPr>
        <w:t xml:space="preserve">ο </w:t>
      </w:r>
      <w:r w:rsidRPr="009C6D3B">
        <w:rPr>
          <w:rFonts w:eastAsia="Times New Roman"/>
          <w:szCs w:val="24"/>
        </w:rPr>
        <w:t>ευρωπαϊκός μέσος όρος είναι 368 ευρώ</w:t>
      </w:r>
      <w:r>
        <w:rPr>
          <w:rFonts w:eastAsia="Times New Roman"/>
          <w:szCs w:val="24"/>
        </w:rPr>
        <w:t>.</w:t>
      </w:r>
    </w:p>
    <w:p w14:paraId="37394CB0" w14:textId="77777777" w:rsidR="00B27939" w:rsidRDefault="00D93F4B">
      <w:pPr>
        <w:spacing w:after="0" w:line="600" w:lineRule="auto"/>
        <w:ind w:firstLine="720"/>
        <w:jc w:val="both"/>
        <w:rPr>
          <w:rFonts w:eastAsia="Times New Roman"/>
          <w:szCs w:val="24"/>
        </w:rPr>
      </w:pPr>
      <w:r w:rsidRPr="002F4477">
        <w:rPr>
          <w:rFonts w:eastAsia="Times New Roman"/>
          <w:b/>
          <w:szCs w:val="24"/>
        </w:rPr>
        <w:t>ΧΡΗΣΤΟΣ ΜΑΝΤΑΣ:</w:t>
      </w:r>
      <w:r>
        <w:rPr>
          <w:rFonts w:eastAsia="Times New Roman"/>
          <w:szCs w:val="24"/>
        </w:rPr>
        <w:t xml:space="preserve"> Τα στοιχεία είναι του 2016.</w:t>
      </w:r>
    </w:p>
    <w:p w14:paraId="37394CB1" w14:textId="77777777" w:rsidR="00B27939" w:rsidRDefault="00D93F4B">
      <w:pPr>
        <w:spacing w:after="0" w:line="600" w:lineRule="auto"/>
        <w:ind w:firstLine="720"/>
        <w:jc w:val="both"/>
        <w:rPr>
          <w:rFonts w:eastAsia="Times New Roman"/>
          <w:szCs w:val="24"/>
        </w:rPr>
      </w:pPr>
      <w:r>
        <w:rPr>
          <w:rFonts w:eastAsia="Times New Roman"/>
          <w:b/>
          <w:szCs w:val="24"/>
        </w:rPr>
        <w:t xml:space="preserve">ΑΘΑΝΑΣΙΟΣ ΘΕΟΧΑΡΟΠΟΥΛΟΣ: </w:t>
      </w:r>
      <w:r w:rsidRPr="009C6D3B">
        <w:rPr>
          <w:rFonts w:eastAsia="Times New Roman"/>
          <w:szCs w:val="24"/>
        </w:rPr>
        <w:t xml:space="preserve"> </w:t>
      </w:r>
      <w:r>
        <w:rPr>
          <w:rFonts w:eastAsia="Times New Roman"/>
          <w:szCs w:val="24"/>
        </w:rPr>
        <w:t xml:space="preserve">Ναι, </w:t>
      </w:r>
      <w:r>
        <w:rPr>
          <w:rFonts w:eastAsia="Times New Roman"/>
          <w:szCs w:val="24"/>
        </w:rPr>
        <w:t xml:space="preserve">πρόκειται για </w:t>
      </w:r>
      <w:r w:rsidRPr="009C6D3B">
        <w:rPr>
          <w:rFonts w:eastAsia="Times New Roman"/>
          <w:szCs w:val="24"/>
        </w:rPr>
        <w:t>έρευν</w:t>
      </w:r>
      <w:r w:rsidRPr="009C6D3B">
        <w:rPr>
          <w:rFonts w:eastAsia="Times New Roman"/>
          <w:szCs w:val="24"/>
        </w:rPr>
        <w:t xml:space="preserve">α </w:t>
      </w:r>
      <w:r>
        <w:rPr>
          <w:rFonts w:eastAsia="Times New Roman"/>
          <w:szCs w:val="24"/>
        </w:rPr>
        <w:t>του 2017 που αναφέρεται σε</w:t>
      </w:r>
      <w:r w:rsidRPr="009C6D3B">
        <w:rPr>
          <w:rFonts w:eastAsia="Times New Roman"/>
          <w:szCs w:val="24"/>
        </w:rPr>
        <w:t xml:space="preserve"> στοιχεία </w:t>
      </w:r>
      <w:r>
        <w:rPr>
          <w:rFonts w:eastAsia="Times New Roman"/>
          <w:szCs w:val="24"/>
        </w:rPr>
        <w:t>του</w:t>
      </w:r>
      <w:r>
        <w:rPr>
          <w:rFonts w:eastAsia="Times New Roman"/>
          <w:szCs w:val="24"/>
        </w:rPr>
        <w:t xml:space="preserve"> 20</w:t>
      </w:r>
      <w:r w:rsidRPr="009C6D3B">
        <w:rPr>
          <w:rFonts w:eastAsia="Times New Roman"/>
          <w:szCs w:val="24"/>
        </w:rPr>
        <w:t>16</w:t>
      </w:r>
      <w:r>
        <w:rPr>
          <w:rFonts w:eastAsia="Times New Roman"/>
          <w:szCs w:val="24"/>
        </w:rPr>
        <w:t>,</w:t>
      </w:r>
      <w:r w:rsidRPr="009C6D3B">
        <w:rPr>
          <w:rFonts w:eastAsia="Times New Roman"/>
          <w:szCs w:val="24"/>
        </w:rPr>
        <w:t xml:space="preserve"> </w:t>
      </w:r>
      <w:r>
        <w:rPr>
          <w:rFonts w:eastAsia="Times New Roman"/>
          <w:szCs w:val="24"/>
        </w:rPr>
        <w:t>όπου</w:t>
      </w:r>
      <w:r w:rsidRPr="009C6D3B">
        <w:rPr>
          <w:rFonts w:eastAsia="Times New Roman"/>
          <w:szCs w:val="24"/>
        </w:rPr>
        <w:t xml:space="preserve"> ήσασταν </w:t>
      </w:r>
      <w:r>
        <w:rPr>
          <w:rFonts w:eastAsia="Times New Roman"/>
          <w:szCs w:val="24"/>
        </w:rPr>
        <w:t>Κ</w:t>
      </w:r>
      <w:r w:rsidRPr="009C6D3B">
        <w:rPr>
          <w:rFonts w:eastAsia="Times New Roman"/>
          <w:szCs w:val="24"/>
        </w:rPr>
        <w:t>υβέρνηση</w:t>
      </w:r>
      <w:r>
        <w:rPr>
          <w:rFonts w:eastAsia="Times New Roman"/>
          <w:szCs w:val="24"/>
        </w:rPr>
        <w:t xml:space="preserve">, βέβαια. </w:t>
      </w:r>
    </w:p>
    <w:p w14:paraId="37394CB2" w14:textId="77777777" w:rsidR="00B27939" w:rsidRDefault="00D93F4B">
      <w:pPr>
        <w:spacing w:after="0" w:line="600" w:lineRule="auto"/>
        <w:ind w:firstLine="720"/>
        <w:jc w:val="both"/>
        <w:rPr>
          <w:rFonts w:eastAsia="Times New Roman"/>
          <w:szCs w:val="24"/>
        </w:rPr>
      </w:pPr>
      <w:r>
        <w:rPr>
          <w:rFonts w:eastAsia="Times New Roman"/>
          <w:szCs w:val="24"/>
        </w:rPr>
        <w:t xml:space="preserve">Και το πρόβλημα </w:t>
      </w:r>
      <w:r w:rsidRPr="009C6D3B">
        <w:rPr>
          <w:rFonts w:eastAsia="Times New Roman"/>
          <w:szCs w:val="24"/>
        </w:rPr>
        <w:t>δεν πρέπει να λυθεί με μείωση των συντάξεων</w:t>
      </w:r>
      <w:r>
        <w:rPr>
          <w:rFonts w:eastAsia="Times New Roman"/>
          <w:szCs w:val="24"/>
        </w:rPr>
        <w:t xml:space="preserve"> </w:t>
      </w:r>
      <w:r>
        <w:rPr>
          <w:rFonts w:eastAsia="Times New Roman"/>
          <w:szCs w:val="24"/>
        </w:rPr>
        <w:t>-τ</w:t>
      </w:r>
      <w:r w:rsidRPr="009C6D3B">
        <w:rPr>
          <w:rFonts w:eastAsia="Times New Roman"/>
          <w:szCs w:val="24"/>
        </w:rPr>
        <w:t xml:space="preserve">ο </w:t>
      </w:r>
      <w:r w:rsidRPr="009C6D3B">
        <w:rPr>
          <w:rFonts w:eastAsia="Times New Roman"/>
          <w:szCs w:val="24"/>
        </w:rPr>
        <w:t>αντίθετο λέω</w:t>
      </w:r>
      <w:r>
        <w:rPr>
          <w:rFonts w:eastAsia="Times New Roman"/>
          <w:szCs w:val="24"/>
        </w:rPr>
        <w:t>-</w:t>
      </w:r>
      <w:r w:rsidRPr="009C6D3B">
        <w:rPr>
          <w:rFonts w:eastAsia="Times New Roman"/>
          <w:szCs w:val="24"/>
        </w:rPr>
        <w:t xml:space="preserve"> </w:t>
      </w:r>
      <w:r>
        <w:rPr>
          <w:rFonts w:eastAsia="Times New Roman"/>
          <w:szCs w:val="24"/>
        </w:rPr>
        <w:t>αλλά</w:t>
      </w:r>
      <w:r w:rsidRPr="009C6D3B">
        <w:rPr>
          <w:rFonts w:eastAsia="Times New Roman"/>
          <w:szCs w:val="24"/>
        </w:rPr>
        <w:t xml:space="preserve"> με μία συνολική αναδιάρθρωση του ασφαλιστικού συστήματος</w:t>
      </w:r>
      <w:r>
        <w:rPr>
          <w:rFonts w:eastAsia="Times New Roman"/>
          <w:szCs w:val="24"/>
        </w:rPr>
        <w:t>,</w:t>
      </w:r>
      <w:r w:rsidRPr="009C6D3B">
        <w:rPr>
          <w:rFonts w:eastAsia="Times New Roman"/>
          <w:szCs w:val="24"/>
        </w:rPr>
        <w:t xml:space="preserve"> </w:t>
      </w:r>
      <w:r>
        <w:rPr>
          <w:rFonts w:eastAsia="Times New Roman"/>
          <w:szCs w:val="24"/>
        </w:rPr>
        <w:t xml:space="preserve">για να μην </w:t>
      </w:r>
      <w:r w:rsidRPr="009C6D3B">
        <w:rPr>
          <w:rFonts w:eastAsia="Times New Roman"/>
          <w:szCs w:val="24"/>
        </w:rPr>
        <w:t>υπάρχουν παρανοήσεις σε</w:t>
      </w:r>
      <w:r w:rsidRPr="009C6D3B">
        <w:rPr>
          <w:rFonts w:eastAsia="Times New Roman"/>
          <w:szCs w:val="24"/>
        </w:rPr>
        <w:t xml:space="preserve"> σχέση με διάφορες πολιτικές που ασκούνται</w:t>
      </w:r>
      <w:r>
        <w:rPr>
          <w:rFonts w:eastAsia="Times New Roman"/>
          <w:szCs w:val="24"/>
        </w:rPr>
        <w:t>.</w:t>
      </w:r>
    </w:p>
    <w:p w14:paraId="37394CB3" w14:textId="77777777" w:rsidR="00B27939" w:rsidRDefault="00D93F4B">
      <w:pPr>
        <w:spacing w:after="0" w:line="600" w:lineRule="auto"/>
        <w:ind w:firstLine="720"/>
        <w:jc w:val="both"/>
        <w:rPr>
          <w:rFonts w:eastAsia="Times New Roman"/>
          <w:szCs w:val="24"/>
        </w:rPr>
      </w:pPr>
      <w:r>
        <w:rPr>
          <w:rFonts w:eastAsia="Times New Roman"/>
          <w:szCs w:val="24"/>
        </w:rPr>
        <w:t xml:space="preserve">Η </w:t>
      </w:r>
      <w:r w:rsidRPr="009C6D3B">
        <w:rPr>
          <w:rFonts w:eastAsia="Times New Roman"/>
          <w:szCs w:val="24"/>
        </w:rPr>
        <w:t>αλήθεια</w:t>
      </w:r>
      <w:r>
        <w:rPr>
          <w:rFonts w:eastAsia="Times New Roman"/>
          <w:szCs w:val="24"/>
        </w:rPr>
        <w:t xml:space="preserve">, είναι ότι χρειάζεται </w:t>
      </w:r>
      <w:r>
        <w:rPr>
          <w:rFonts w:eastAsia="Times New Roman"/>
          <w:szCs w:val="24"/>
        </w:rPr>
        <w:t>γενναία</w:t>
      </w:r>
      <w:r w:rsidRPr="009C6D3B">
        <w:rPr>
          <w:rFonts w:eastAsia="Times New Roman"/>
          <w:szCs w:val="24"/>
        </w:rPr>
        <w:t xml:space="preserve"> </w:t>
      </w:r>
      <w:r w:rsidRPr="009C6D3B">
        <w:rPr>
          <w:rFonts w:eastAsia="Times New Roman"/>
          <w:szCs w:val="24"/>
        </w:rPr>
        <w:t>αλλαγή πολιτικής</w:t>
      </w:r>
      <w:r>
        <w:rPr>
          <w:rFonts w:eastAsia="Times New Roman"/>
          <w:szCs w:val="24"/>
        </w:rPr>
        <w:t>,</w:t>
      </w:r>
      <w:r w:rsidRPr="009C6D3B">
        <w:rPr>
          <w:rFonts w:eastAsia="Times New Roman"/>
          <w:szCs w:val="24"/>
        </w:rPr>
        <w:t xml:space="preserve"> για να μπορέσουμε να </w:t>
      </w:r>
      <w:r>
        <w:rPr>
          <w:rFonts w:eastAsia="Times New Roman"/>
          <w:szCs w:val="24"/>
        </w:rPr>
        <w:t xml:space="preserve">δημιουργήσουμε </w:t>
      </w:r>
      <w:r w:rsidRPr="009C6D3B">
        <w:rPr>
          <w:rFonts w:eastAsia="Times New Roman"/>
          <w:szCs w:val="24"/>
        </w:rPr>
        <w:t>πραγματικά βιώσιμες θέσεις εργασίας</w:t>
      </w:r>
      <w:r>
        <w:rPr>
          <w:rFonts w:eastAsia="Times New Roman"/>
          <w:szCs w:val="24"/>
        </w:rPr>
        <w:t>.</w:t>
      </w:r>
      <w:r w:rsidRPr="009C6D3B">
        <w:rPr>
          <w:rFonts w:eastAsia="Times New Roman"/>
          <w:szCs w:val="24"/>
        </w:rPr>
        <w:t xml:space="preserve"> Δεν είναι δυνατό</w:t>
      </w:r>
      <w:r>
        <w:rPr>
          <w:rFonts w:eastAsia="Times New Roman"/>
          <w:szCs w:val="24"/>
        </w:rPr>
        <w:t>ν</w:t>
      </w:r>
      <w:r w:rsidRPr="009C6D3B">
        <w:rPr>
          <w:rFonts w:eastAsia="Times New Roman"/>
          <w:szCs w:val="24"/>
        </w:rPr>
        <w:t xml:space="preserve"> να θριαμβολογούμε για δουλειές των </w:t>
      </w:r>
      <w:r>
        <w:rPr>
          <w:rFonts w:eastAsia="Times New Roman"/>
          <w:szCs w:val="24"/>
        </w:rPr>
        <w:t>300</w:t>
      </w:r>
      <w:r w:rsidRPr="009C6D3B">
        <w:rPr>
          <w:rFonts w:eastAsia="Times New Roman"/>
          <w:szCs w:val="24"/>
        </w:rPr>
        <w:t xml:space="preserve"> ευρώ</w:t>
      </w:r>
      <w:r>
        <w:rPr>
          <w:rFonts w:eastAsia="Times New Roman"/>
          <w:szCs w:val="24"/>
        </w:rPr>
        <w:t>.</w:t>
      </w:r>
      <w:r w:rsidRPr="009C6D3B">
        <w:rPr>
          <w:rFonts w:eastAsia="Times New Roman"/>
          <w:szCs w:val="24"/>
        </w:rPr>
        <w:t xml:space="preserve"> Όταν είχε </w:t>
      </w:r>
      <w:r>
        <w:rPr>
          <w:rFonts w:eastAsia="Times New Roman"/>
          <w:szCs w:val="24"/>
        </w:rPr>
        <w:t xml:space="preserve">αναλάβει η Υπουργός Εργασίας, είχε </w:t>
      </w:r>
      <w:r w:rsidRPr="009C6D3B">
        <w:rPr>
          <w:rFonts w:eastAsia="Times New Roman"/>
          <w:szCs w:val="24"/>
        </w:rPr>
        <w:t xml:space="preserve">πάει στο εξωτερικό και είχε πει </w:t>
      </w:r>
      <w:r>
        <w:rPr>
          <w:rFonts w:eastAsia="Times New Roman"/>
          <w:szCs w:val="24"/>
        </w:rPr>
        <w:t xml:space="preserve">για να διαπραγματευτεί </w:t>
      </w:r>
      <w:r w:rsidRPr="009C6D3B">
        <w:rPr>
          <w:rFonts w:eastAsia="Times New Roman"/>
          <w:szCs w:val="24"/>
        </w:rPr>
        <w:t xml:space="preserve">ότι </w:t>
      </w:r>
      <w:r w:rsidRPr="009C6D3B">
        <w:rPr>
          <w:rFonts w:eastAsia="Times New Roman"/>
          <w:szCs w:val="24"/>
        </w:rPr>
        <w:lastRenderedPageBreak/>
        <w:t>στη χώρα μας έχουμε χιλιάδες εργαζόμενους με 300 ευρώ</w:t>
      </w:r>
      <w:r>
        <w:rPr>
          <w:rFonts w:eastAsia="Times New Roman"/>
          <w:szCs w:val="24"/>
        </w:rPr>
        <w:t>.</w:t>
      </w:r>
      <w:r w:rsidRPr="009C6D3B">
        <w:rPr>
          <w:rFonts w:eastAsia="Times New Roman"/>
          <w:szCs w:val="24"/>
        </w:rPr>
        <w:t xml:space="preserve"> </w:t>
      </w:r>
      <w:r>
        <w:rPr>
          <w:rFonts w:eastAsia="Times New Roman"/>
          <w:szCs w:val="24"/>
        </w:rPr>
        <w:t>Μ</w:t>
      </w:r>
      <w:r w:rsidRPr="009C6D3B">
        <w:rPr>
          <w:rFonts w:eastAsia="Times New Roman"/>
          <w:szCs w:val="24"/>
        </w:rPr>
        <w:t>ετά το ξέχασ</w:t>
      </w:r>
      <w:r>
        <w:rPr>
          <w:rFonts w:eastAsia="Times New Roman"/>
          <w:szCs w:val="24"/>
        </w:rPr>
        <w:t xml:space="preserve">ε. Είχε αναλάβει μετά τον κ. Κατρούγκαλο. Άρα, αναφερόταν στην εποχή του κ. Κατρούγκαλου. </w:t>
      </w:r>
    </w:p>
    <w:p w14:paraId="37394CB4" w14:textId="77777777" w:rsidR="00B27939" w:rsidRDefault="00D93F4B">
      <w:pPr>
        <w:spacing w:after="0" w:line="600" w:lineRule="auto"/>
        <w:ind w:firstLine="720"/>
        <w:jc w:val="both"/>
        <w:rPr>
          <w:rFonts w:eastAsia="Times New Roman"/>
          <w:szCs w:val="24"/>
        </w:rPr>
      </w:pPr>
      <w:r>
        <w:rPr>
          <w:rFonts w:eastAsia="Times New Roman"/>
          <w:szCs w:val="24"/>
        </w:rPr>
        <w:t>Απο</w:t>
      </w:r>
      <w:r>
        <w:rPr>
          <w:rFonts w:eastAsia="Times New Roman"/>
          <w:szCs w:val="24"/>
        </w:rPr>
        <w:t xml:space="preserve">τυπώνεται </w:t>
      </w:r>
      <w:r>
        <w:rPr>
          <w:rFonts w:eastAsia="Times New Roman"/>
          <w:szCs w:val="24"/>
        </w:rPr>
        <w:t xml:space="preserve">τουλάχιστον </w:t>
      </w:r>
      <w:r>
        <w:rPr>
          <w:rFonts w:eastAsia="Times New Roman"/>
          <w:szCs w:val="24"/>
        </w:rPr>
        <w:t xml:space="preserve">στον </w:t>
      </w:r>
      <w:r>
        <w:rPr>
          <w:rFonts w:eastAsia="Times New Roman"/>
          <w:szCs w:val="24"/>
        </w:rPr>
        <w:t>π</w:t>
      </w:r>
      <w:r w:rsidRPr="009C6D3B">
        <w:rPr>
          <w:rFonts w:eastAsia="Times New Roman"/>
          <w:szCs w:val="24"/>
        </w:rPr>
        <w:t xml:space="preserve">ροϋπολογισμό </w:t>
      </w:r>
      <w:r w:rsidRPr="009C6D3B">
        <w:rPr>
          <w:rFonts w:eastAsia="Times New Roman"/>
          <w:szCs w:val="24"/>
        </w:rPr>
        <w:t>κά</w:t>
      </w:r>
      <w:r>
        <w:rPr>
          <w:rFonts w:eastAsia="Times New Roman"/>
          <w:szCs w:val="24"/>
        </w:rPr>
        <w:t>ποια</w:t>
      </w:r>
      <w:r w:rsidRPr="009C6D3B">
        <w:rPr>
          <w:rFonts w:eastAsia="Times New Roman"/>
          <w:szCs w:val="24"/>
        </w:rPr>
        <w:t xml:space="preserve"> αναπτυξιακή προοπτική</w:t>
      </w:r>
      <w:r>
        <w:rPr>
          <w:rFonts w:eastAsia="Times New Roman"/>
          <w:szCs w:val="24"/>
        </w:rPr>
        <w:t>;</w:t>
      </w:r>
      <w:r w:rsidRPr="009C6D3B">
        <w:rPr>
          <w:rFonts w:eastAsia="Times New Roman"/>
          <w:szCs w:val="24"/>
        </w:rPr>
        <w:t xml:space="preserve"> Δυστυχώς</w:t>
      </w:r>
      <w:r>
        <w:rPr>
          <w:rFonts w:eastAsia="Times New Roman"/>
          <w:szCs w:val="24"/>
        </w:rPr>
        <w:t>,</w:t>
      </w:r>
      <w:r w:rsidRPr="009C6D3B">
        <w:rPr>
          <w:rFonts w:eastAsia="Times New Roman"/>
          <w:szCs w:val="24"/>
        </w:rPr>
        <w:t xml:space="preserve"> η απάντηση είναι όχι</w:t>
      </w:r>
      <w:r>
        <w:rPr>
          <w:rFonts w:eastAsia="Times New Roman"/>
          <w:szCs w:val="24"/>
        </w:rPr>
        <w:t>,</w:t>
      </w:r>
      <w:r w:rsidRPr="009C6D3B">
        <w:rPr>
          <w:rFonts w:eastAsia="Times New Roman"/>
          <w:szCs w:val="24"/>
        </w:rPr>
        <w:t xml:space="preserve"> αφού μειώνεται και η ατμομηχανή του </w:t>
      </w:r>
      <w:r>
        <w:rPr>
          <w:rFonts w:eastAsia="Times New Roman"/>
          <w:szCs w:val="24"/>
        </w:rPr>
        <w:t>Π</w:t>
      </w:r>
      <w:r w:rsidRPr="009C6D3B">
        <w:rPr>
          <w:rFonts w:eastAsia="Times New Roman"/>
          <w:szCs w:val="24"/>
        </w:rPr>
        <w:t>ρογράμματος Δημοσίων Επενδ</w:t>
      </w:r>
      <w:r>
        <w:rPr>
          <w:rFonts w:eastAsia="Times New Roman"/>
          <w:szCs w:val="24"/>
        </w:rPr>
        <w:t xml:space="preserve">ύσεων κατά 550 εκατομμύρια ευρώ </w:t>
      </w:r>
      <w:r w:rsidRPr="009C6D3B">
        <w:rPr>
          <w:rFonts w:eastAsia="Times New Roman"/>
          <w:szCs w:val="24"/>
        </w:rPr>
        <w:t xml:space="preserve">σε σχέση με το </w:t>
      </w:r>
      <w:r>
        <w:rPr>
          <w:rFonts w:eastAsia="Times New Roman"/>
          <w:szCs w:val="24"/>
        </w:rPr>
        <w:t>μεσοπρόθεσμο</w:t>
      </w:r>
      <w:r>
        <w:rPr>
          <w:rFonts w:eastAsia="Times New Roman"/>
          <w:szCs w:val="24"/>
        </w:rPr>
        <w:t>.</w:t>
      </w:r>
      <w:r>
        <w:rPr>
          <w:rFonts w:eastAsia="Times New Roman"/>
          <w:szCs w:val="24"/>
        </w:rPr>
        <w:t xml:space="preserve"> Κι </w:t>
      </w:r>
      <w:r w:rsidRPr="009C6D3B">
        <w:rPr>
          <w:rFonts w:eastAsia="Times New Roman"/>
          <w:szCs w:val="24"/>
        </w:rPr>
        <w:t>αυτό</w:t>
      </w:r>
      <w:r>
        <w:rPr>
          <w:rFonts w:eastAsia="Times New Roman"/>
          <w:szCs w:val="24"/>
        </w:rPr>
        <w:t xml:space="preserve"> </w:t>
      </w:r>
      <w:r w:rsidRPr="009C6D3B">
        <w:rPr>
          <w:rFonts w:eastAsia="Times New Roman"/>
          <w:szCs w:val="24"/>
        </w:rPr>
        <w:t>το θεωρώ μεγάλη οπισθ</w:t>
      </w:r>
      <w:r w:rsidRPr="009C6D3B">
        <w:rPr>
          <w:rFonts w:eastAsia="Times New Roman"/>
          <w:szCs w:val="24"/>
        </w:rPr>
        <w:t>οδρόμηση</w:t>
      </w:r>
      <w:r>
        <w:rPr>
          <w:rFonts w:eastAsia="Times New Roman"/>
          <w:szCs w:val="24"/>
        </w:rPr>
        <w:t>.</w:t>
      </w:r>
      <w:r w:rsidRPr="009C6D3B">
        <w:rPr>
          <w:rFonts w:eastAsia="Times New Roman"/>
          <w:szCs w:val="24"/>
        </w:rPr>
        <w:t xml:space="preserve"> </w:t>
      </w:r>
    </w:p>
    <w:p w14:paraId="37394CB5" w14:textId="77777777" w:rsidR="00B27939" w:rsidRDefault="00D93F4B">
      <w:pPr>
        <w:spacing w:after="0" w:line="600" w:lineRule="auto"/>
        <w:ind w:firstLine="720"/>
        <w:jc w:val="both"/>
        <w:rPr>
          <w:rFonts w:eastAsia="Times New Roman"/>
          <w:szCs w:val="24"/>
        </w:rPr>
      </w:pPr>
      <w:r>
        <w:rPr>
          <w:rFonts w:eastAsia="Times New Roman"/>
          <w:szCs w:val="24"/>
        </w:rPr>
        <w:t>Ε</w:t>
      </w:r>
      <w:r w:rsidRPr="009C6D3B">
        <w:rPr>
          <w:rFonts w:eastAsia="Times New Roman"/>
          <w:szCs w:val="24"/>
        </w:rPr>
        <w:t>ίναι χαρακτηριστική</w:t>
      </w:r>
      <w:r>
        <w:rPr>
          <w:rFonts w:eastAsia="Times New Roman"/>
          <w:szCs w:val="24"/>
        </w:rPr>
        <w:t xml:space="preserve"> </w:t>
      </w:r>
      <w:r w:rsidRPr="009C6D3B">
        <w:rPr>
          <w:rFonts w:eastAsia="Times New Roman"/>
          <w:szCs w:val="24"/>
        </w:rPr>
        <w:t>η ακατάσχετη αιμορραγία ξένων κεφαλαίων που πλήττει τη χρηματιστηριακή αγορά</w:t>
      </w:r>
      <w:r>
        <w:rPr>
          <w:rFonts w:eastAsia="Times New Roman"/>
          <w:szCs w:val="24"/>
        </w:rPr>
        <w:t>.</w:t>
      </w:r>
      <w:r w:rsidRPr="009C6D3B">
        <w:rPr>
          <w:rFonts w:eastAsia="Times New Roman"/>
          <w:szCs w:val="24"/>
        </w:rPr>
        <w:t xml:space="preserve"> </w:t>
      </w:r>
      <w:r>
        <w:rPr>
          <w:rFonts w:eastAsia="Times New Roman"/>
          <w:szCs w:val="24"/>
        </w:rPr>
        <w:t>Κι α</w:t>
      </w:r>
      <w:r w:rsidRPr="009C6D3B">
        <w:rPr>
          <w:rFonts w:eastAsia="Times New Roman"/>
          <w:szCs w:val="24"/>
        </w:rPr>
        <w:t xml:space="preserve">υτό </w:t>
      </w:r>
      <w:r>
        <w:rPr>
          <w:rFonts w:eastAsia="Times New Roman"/>
          <w:szCs w:val="24"/>
        </w:rPr>
        <w:t>γ</w:t>
      </w:r>
      <w:r w:rsidRPr="009C6D3B">
        <w:rPr>
          <w:rFonts w:eastAsia="Times New Roman"/>
          <w:szCs w:val="24"/>
        </w:rPr>
        <w:t>ιατί συμβαίνει</w:t>
      </w:r>
      <w:r>
        <w:rPr>
          <w:rFonts w:eastAsia="Times New Roman"/>
          <w:szCs w:val="24"/>
        </w:rPr>
        <w:t>;</w:t>
      </w:r>
      <w:r w:rsidRPr="009C6D3B">
        <w:rPr>
          <w:rFonts w:eastAsia="Times New Roman"/>
          <w:szCs w:val="24"/>
        </w:rPr>
        <w:t xml:space="preserve"> </w:t>
      </w:r>
      <w:r>
        <w:rPr>
          <w:rFonts w:eastAsia="Times New Roman"/>
          <w:szCs w:val="24"/>
        </w:rPr>
        <w:t>Γ</w:t>
      </w:r>
      <w:r w:rsidRPr="009C6D3B">
        <w:rPr>
          <w:rFonts w:eastAsia="Times New Roman"/>
          <w:szCs w:val="24"/>
        </w:rPr>
        <w:t xml:space="preserve">ιατί υπάρχει αβεβαιότητα </w:t>
      </w:r>
      <w:r>
        <w:rPr>
          <w:rFonts w:eastAsia="Times New Roman"/>
          <w:szCs w:val="24"/>
        </w:rPr>
        <w:t>που</w:t>
      </w:r>
      <w:r w:rsidRPr="009C6D3B">
        <w:rPr>
          <w:rFonts w:eastAsia="Times New Roman"/>
          <w:szCs w:val="24"/>
        </w:rPr>
        <w:t xml:space="preserve"> </w:t>
      </w:r>
      <w:r w:rsidRPr="009C6D3B">
        <w:rPr>
          <w:rFonts w:eastAsia="Times New Roman"/>
          <w:szCs w:val="24"/>
        </w:rPr>
        <w:t>δεν εμπνέει εμπιστοσύνη στους επενδυτές</w:t>
      </w:r>
      <w:r>
        <w:rPr>
          <w:rFonts w:eastAsia="Times New Roman"/>
          <w:szCs w:val="24"/>
        </w:rPr>
        <w:t>.</w:t>
      </w:r>
    </w:p>
    <w:p w14:paraId="37394CB6" w14:textId="77777777" w:rsidR="00B27939" w:rsidRDefault="00D93F4B">
      <w:pPr>
        <w:spacing w:after="0"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w:t>
      </w:r>
      <w:r w:rsidRPr="00404E28">
        <w:rPr>
          <w:rFonts w:eastAsia="Times New Roman"/>
          <w:szCs w:val="24"/>
        </w:rPr>
        <w:t>όνου ομι</w:t>
      </w:r>
      <w:r>
        <w:rPr>
          <w:rFonts w:eastAsia="Times New Roman"/>
          <w:szCs w:val="24"/>
        </w:rPr>
        <w:t>λίας του κυρίου Βουλευτή)</w:t>
      </w:r>
    </w:p>
    <w:p w14:paraId="37394CB7" w14:textId="77777777" w:rsidR="00B27939" w:rsidRDefault="00D93F4B">
      <w:pPr>
        <w:spacing w:after="0" w:line="600" w:lineRule="auto"/>
        <w:ind w:firstLine="720"/>
        <w:jc w:val="both"/>
        <w:rPr>
          <w:rFonts w:eastAsia="Times New Roman"/>
          <w:szCs w:val="24"/>
        </w:rPr>
      </w:pPr>
      <w:r>
        <w:rPr>
          <w:rFonts w:eastAsia="Times New Roman"/>
          <w:szCs w:val="24"/>
        </w:rPr>
        <w:t xml:space="preserve">Ολοκληρώνω, κύριε Πρόεδρε, σε ένα λεπτό. </w:t>
      </w:r>
    </w:p>
    <w:p w14:paraId="37394CB8" w14:textId="77777777" w:rsidR="00B27939" w:rsidRDefault="00D93F4B">
      <w:pPr>
        <w:spacing w:after="0" w:line="600" w:lineRule="auto"/>
        <w:ind w:firstLine="720"/>
        <w:jc w:val="both"/>
        <w:rPr>
          <w:rFonts w:eastAsia="Times New Roman"/>
          <w:szCs w:val="24"/>
        </w:rPr>
      </w:pPr>
      <w:r>
        <w:rPr>
          <w:rFonts w:eastAsia="Times New Roman"/>
          <w:szCs w:val="24"/>
        </w:rPr>
        <w:t>Ε</w:t>
      </w:r>
      <w:r w:rsidRPr="009C6D3B">
        <w:rPr>
          <w:rFonts w:eastAsia="Times New Roman"/>
          <w:szCs w:val="24"/>
        </w:rPr>
        <w:t>ν κατακλείδι</w:t>
      </w:r>
      <w:r>
        <w:rPr>
          <w:rFonts w:eastAsia="Times New Roman"/>
          <w:szCs w:val="24"/>
        </w:rPr>
        <w:t>,</w:t>
      </w:r>
      <w:r w:rsidRPr="009C6D3B">
        <w:rPr>
          <w:rFonts w:eastAsia="Times New Roman"/>
          <w:szCs w:val="24"/>
        </w:rPr>
        <w:t xml:space="preserve"> </w:t>
      </w:r>
      <w:r>
        <w:rPr>
          <w:rFonts w:eastAsia="Times New Roman"/>
          <w:szCs w:val="24"/>
        </w:rPr>
        <w:t xml:space="preserve">υπάρχει </w:t>
      </w:r>
      <w:r w:rsidRPr="009C6D3B">
        <w:rPr>
          <w:rFonts w:eastAsia="Times New Roman"/>
          <w:szCs w:val="24"/>
        </w:rPr>
        <w:t>φορολογική αποστράγγιση</w:t>
      </w:r>
      <w:r>
        <w:rPr>
          <w:rFonts w:eastAsia="Times New Roman"/>
          <w:szCs w:val="24"/>
        </w:rPr>
        <w:t>, υπο</w:t>
      </w:r>
      <w:r w:rsidRPr="009C6D3B">
        <w:rPr>
          <w:rFonts w:eastAsia="Times New Roman"/>
          <w:szCs w:val="24"/>
        </w:rPr>
        <w:t>αμειβόμενη και ευέλικτη εργασία</w:t>
      </w:r>
      <w:r>
        <w:rPr>
          <w:rFonts w:eastAsia="Times New Roman"/>
          <w:szCs w:val="24"/>
        </w:rPr>
        <w:t>,</w:t>
      </w:r>
      <w:r w:rsidRPr="009C6D3B">
        <w:rPr>
          <w:rFonts w:eastAsia="Times New Roman"/>
          <w:szCs w:val="24"/>
        </w:rPr>
        <w:t xml:space="preserve"> περιστολή κοινωνικού κράτους και απουσία αναπτυξιακής προοπτικής</w:t>
      </w:r>
      <w:r>
        <w:rPr>
          <w:rFonts w:eastAsia="Times New Roman"/>
          <w:szCs w:val="24"/>
        </w:rPr>
        <w:t>.</w:t>
      </w:r>
      <w:r w:rsidRPr="009C6D3B">
        <w:rPr>
          <w:rFonts w:eastAsia="Times New Roman"/>
          <w:szCs w:val="24"/>
        </w:rPr>
        <w:t xml:space="preserve"> </w:t>
      </w:r>
      <w:r>
        <w:rPr>
          <w:rFonts w:eastAsia="Times New Roman"/>
          <w:szCs w:val="24"/>
        </w:rPr>
        <w:t>Σ</w:t>
      </w:r>
      <w:r w:rsidRPr="009C6D3B">
        <w:rPr>
          <w:rFonts w:eastAsia="Times New Roman"/>
          <w:szCs w:val="24"/>
        </w:rPr>
        <w:t xml:space="preserve">ε αυτό το περιβάλλον </w:t>
      </w:r>
      <w:r w:rsidRPr="009C6D3B">
        <w:rPr>
          <w:rFonts w:eastAsia="Times New Roman"/>
          <w:szCs w:val="24"/>
        </w:rPr>
        <w:lastRenderedPageBreak/>
        <w:t xml:space="preserve">είναι </w:t>
      </w:r>
      <w:r w:rsidRPr="009C6D3B">
        <w:rPr>
          <w:rFonts w:eastAsia="Times New Roman"/>
          <w:szCs w:val="24"/>
        </w:rPr>
        <w:t>λάθος να δια</w:t>
      </w:r>
      <w:r>
        <w:rPr>
          <w:rFonts w:eastAsia="Times New Roman"/>
          <w:szCs w:val="24"/>
        </w:rPr>
        <w:t xml:space="preserve">λαλείτε </w:t>
      </w:r>
      <w:r w:rsidRPr="009C6D3B">
        <w:rPr>
          <w:rFonts w:eastAsia="Times New Roman"/>
          <w:szCs w:val="24"/>
        </w:rPr>
        <w:t>τα 7</w:t>
      </w:r>
      <w:r>
        <w:rPr>
          <w:rFonts w:eastAsia="Times New Roman"/>
          <w:szCs w:val="24"/>
        </w:rPr>
        <w:t>1</w:t>
      </w:r>
      <w:r w:rsidRPr="009C6D3B">
        <w:rPr>
          <w:rFonts w:eastAsia="Times New Roman"/>
          <w:szCs w:val="24"/>
        </w:rPr>
        <w:t>0 εκατομμύρια ευρώ</w:t>
      </w:r>
      <w:r>
        <w:rPr>
          <w:rFonts w:eastAsia="Times New Roman"/>
          <w:szCs w:val="24"/>
        </w:rPr>
        <w:t>,</w:t>
      </w:r>
      <w:r w:rsidRPr="009C6D3B">
        <w:rPr>
          <w:rFonts w:eastAsia="Times New Roman"/>
          <w:szCs w:val="24"/>
        </w:rPr>
        <w:t xml:space="preserve"> που </w:t>
      </w:r>
      <w:r>
        <w:rPr>
          <w:rFonts w:eastAsia="Times New Roman"/>
          <w:szCs w:val="24"/>
        </w:rPr>
        <w:t>β</w:t>
      </w:r>
      <w:r w:rsidRPr="009C6D3B">
        <w:rPr>
          <w:rFonts w:eastAsia="Times New Roman"/>
          <w:szCs w:val="24"/>
        </w:rPr>
        <w:t xml:space="preserve">εβαίως </w:t>
      </w:r>
      <w:r>
        <w:rPr>
          <w:rFonts w:eastAsia="Times New Roman"/>
          <w:szCs w:val="24"/>
        </w:rPr>
        <w:t>τ</w:t>
      </w:r>
      <w:r w:rsidRPr="009C6D3B">
        <w:rPr>
          <w:rFonts w:eastAsia="Times New Roman"/>
          <w:szCs w:val="24"/>
        </w:rPr>
        <w:t>α χρειάζονται οι πολίτες</w:t>
      </w:r>
      <w:r>
        <w:rPr>
          <w:rFonts w:eastAsia="Times New Roman"/>
          <w:szCs w:val="24"/>
        </w:rPr>
        <w:t>,</w:t>
      </w:r>
      <w:r w:rsidRPr="009C6D3B">
        <w:rPr>
          <w:rFonts w:eastAsia="Times New Roman"/>
          <w:szCs w:val="24"/>
        </w:rPr>
        <w:t xml:space="preserve"> </w:t>
      </w:r>
      <w:r>
        <w:rPr>
          <w:rFonts w:eastAsia="Times New Roman"/>
          <w:szCs w:val="24"/>
        </w:rPr>
        <w:t>που θα μοιράσετε</w:t>
      </w:r>
      <w:r w:rsidRPr="009C6D3B">
        <w:rPr>
          <w:rFonts w:eastAsia="Times New Roman"/>
          <w:szCs w:val="24"/>
        </w:rPr>
        <w:t xml:space="preserve"> από τα </w:t>
      </w:r>
      <w:r>
        <w:rPr>
          <w:rFonts w:eastAsia="Times New Roman"/>
          <w:szCs w:val="24"/>
        </w:rPr>
        <w:t>ματωμένα υπερ</w:t>
      </w:r>
      <w:r w:rsidRPr="009C6D3B">
        <w:rPr>
          <w:rFonts w:eastAsia="Times New Roman"/>
          <w:szCs w:val="24"/>
        </w:rPr>
        <w:t xml:space="preserve">πλεονάσματα των 7 </w:t>
      </w:r>
      <w:r>
        <w:rPr>
          <w:rFonts w:eastAsia="Times New Roman"/>
          <w:szCs w:val="24"/>
        </w:rPr>
        <w:t xml:space="preserve">δισεκατομμυρίων </w:t>
      </w:r>
      <w:r w:rsidRPr="009C6D3B">
        <w:rPr>
          <w:rFonts w:eastAsia="Times New Roman"/>
          <w:szCs w:val="24"/>
        </w:rPr>
        <w:t>και πλέον ευρώ</w:t>
      </w:r>
      <w:r>
        <w:rPr>
          <w:rFonts w:eastAsia="Times New Roman"/>
          <w:szCs w:val="24"/>
        </w:rPr>
        <w:t>.</w:t>
      </w:r>
      <w:r w:rsidRPr="009C6D3B">
        <w:rPr>
          <w:rFonts w:eastAsia="Times New Roman"/>
          <w:szCs w:val="24"/>
        </w:rPr>
        <w:t xml:space="preserve"> </w:t>
      </w:r>
    </w:p>
    <w:p w14:paraId="37394CB9" w14:textId="77777777" w:rsidR="00B27939" w:rsidRDefault="00D93F4B">
      <w:pPr>
        <w:spacing w:after="0" w:line="600" w:lineRule="auto"/>
        <w:ind w:firstLine="720"/>
        <w:jc w:val="both"/>
        <w:rPr>
          <w:rFonts w:eastAsia="Times New Roman"/>
          <w:szCs w:val="24"/>
        </w:rPr>
      </w:pPr>
      <w:r>
        <w:rPr>
          <w:rFonts w:eastAsia="Times New Roman"/>
          <w:szCs w:val="24"/>
        </w:rPr>
        <w:t>Π</w:t>
      </w:r>
      <w:r w:rsidRPr="009C6D3B">
        <w:rPr>
          <w:rFonts w:eastAsia="Times New Roman"/>
          <w:szCs w:val="24"/>
        </w:rPr>
        <w:t xml:space="preserve">οια είναι εδώ </w:t>
      </w:r>
      <w:r>
        <w:rPr>
          <w:rFonts w:eastAsia="Times New Roman"/>
          <w:szCs w:val="24"/>
        </w:rPr>
        <w:t>η</w:t>
      </w:r>
      <w:r w:rsidRPr="009C6D3B">
        <w:rPr>
          <w:rFonts w:eastAsia="Times New Roman"/>
          <w:szCs w:val="24"/>
        </w:rPr>
        <w:t xml:space="preserve"> διαφωνία </w:t>
      </w:r>
      <w:r>
        <w:rPr>
          <w:rFonts w:eastAsia="Times New Roman"/>
          <w:szCs w:val="24"/>
        </w:rPr>
        <w:t>μας; Η διαφωνία μας</w:t>
      </w:r>
      <w:r w:rsidRPr="009C6D3B">
        <w:rPr>
          <w:rFonts w:eastAsia="Times New Roman"/>
          <w:szCs w:val="24"/>
        </w:rPr>
        <w:t xml:space="preserve"> είναι </w:t>
      </w:r>
      <w:r>
        <w:rPr>
          <w:rFonts w:eastAsia="Times New Roman"/>
          <w:szCs w:val="24"/>
        </w:rPr>
        <w:t>η</w:t>
      </w:r>
      <w:r w:rsidRPr="009C6D3B">
        <w:rPr>
          <w:rFonts w:eastAsia="Times New Roman"/>
          <w:szCs w:val="24"/>
        </w:rPr>
        <w:t xml:space="preserve"> εξής</w:t>
      </w:r>
      <w:r>
        <w:rPr>
          <w:rFonts w:eastAsia="Times New Roman"/>
          <w:szCs w:val="24"/>
        </w:rPr>
        <w:t>:</w:t>
      </w:r>
      <w:r w:rsidRPr="009C6D3B">
        <w:rPr>
          <w:rFonts w:eastAsia="Times New Roman"/>
          <w:szCs w:val="24"/>
        </w:rPr>
        <w:t xml:space="preserve"> </w:t>
      </w:r>
      <w:r>
        <w:rPr>
          <w:rFonts w:eastAsia="Times New Roman"/>
          <w:szCs w:val="24"/>
        </w:rPr>
        <w:t>Το να θέλετε</w:t>
      </w:r>
      <w:r w:rsidRPr="009C6D3B">
        <w:rPr>
          <w:rFonts w:eastAsia="Times New Roman"/>
          <w:szCs w:val="24"/>
        </w:rPr>
        <w:t xml:space="preserve"> να πετύχουμ</w:t>
      </w:r>
      <w:r w:rsidRPr="009C6D3B">
        <w:rPr>
          <w:rFonts w:eastAsia="Times New Roman"/>
          <w:szCs w:val="24"/>
        </w:rPr>
        <w:t xml:space="preserve">ε υπερβολικά πρωτογενή πλεονάσματα </w:t>
      </w:r>
      <w:r>
        <w:rPr>
          <w:rFonts w:eastAsia="Times New Roman"/>
          <w:szCs w:val="24"/>
        </w:rPr>
        <w:t xml:space="preserve">και </w:t>
      </w:r>
      <w:r w:rsidRPr="009C6D3B">
        <w:rPr>
          <w:rFonts w:eastAsia="Times New Roman"/>
          <w:szCs w:val="24"/>
        </w:rPr>
        <w:t xml:space="preserve">από την υπεραπόδοση να </w:t>
      </w:r>
      <w:r>
        <w:rPr>
          <w:rFonts w:eastAsia="Times New Roman"/>
          <w:szCs w:val="24"/>
        </w:rPr>
        <w:t>δίνετε</w:t>
      </w:r>
      <w:r w:rsidRPr="009C6D3B">
        <w:rPr>
          <w:rFonts w:eastAsia="Times New Roman"/>
          <w:szCs w:val="24"/>
        </w:rPr>
        <w:t xml:space="preserve"> </w:t>
      </w:r>
      <w:r w:rsidRPr="009C6D3B">
        <w:rPr>
          <w:rFonts w:eastAsia="Times New Roman"/>
          <w:szCs w:val="24"/>
        </w:rPr>
        <w:t>πίσω</w:t>
      </w:r>
      <w:r>
        <w:rPr>
          <w:rFonts w:eastAsia="Times New Roman"/>
          <w:szCs w:val="24"/>
        </w:rPr>
        <w:t>,</w:t>
      </w:r>
      <w:r w:rsidRPr="009C6D3B">
        <w:rPr>
          <w:rFonts w:eastAsia="Times New Roman"/>
          <w:szCs w:val="24"/>
        </w:rPr>
        <w:t xml:space="preserve"> είναι μία λάθος στρατηγική</w:t>
      </w:r>
      <w:r>
        <w:rPr>
          <w:rFonts w:eastAsia="Times New Roman"/>
          <w:szCs w:val="24"/>
        </w:rPr>
        <w:t>.</w:t>
      </w:r>
      <w:r w:rsidRPr="009C6D3B">
        <w:rPr>
          <w:rFonts w:eastAsia="Times New Roman"/>
          <w:szCs w:val="24"/>
        </w:rPr>
        <w:t xml:space="preserve"> </w:t>
      </w:r>
      <w:r>
        <w:rPr>
          <w:rFonts w:eastAsia="Times New Roman"/>
          <w:szCs w:val="24"/>
        </w:rPr>
        <w:t>Γι</w:t>
      </w:r>
      <w:r w:rsidRPr="009C6D3B">
        <w:rPr>
          <w:rFonts w:eastAsia="Times New Roman"/>
          <w:szCs w:val="24"/>
        </w:rPr>
        <w:t xml:space="preserve">ατί </w:t>
      </w:r>
      <w:r>
        <w:rPr>
          <w:rFonts w:eastAsia="Times New Roman"/>
          <w:szCs w:val="24"/>
        </w:rPr>
        <w:t>παίρνετε</w:t>
      </w:r>
      <w:r w:rsidRPr="009C6D3B">
        <w:rPr>
          <w:rFonts w:eastAsia="Times New Roman"/>
          <w:szCs w:val="24"/>
        </w:rPr>
        <w:t xml:space="preserve"> </w:t>
      </w:r>
      <w:r w:rsidRPr="009C6D3B">
        <w:rPr>
          <w:rFonts w:eastAsia="Times New Roman"/>
          <w:szCs w:val="24"/>
        </w:rPr>
        <w:t xml:space="preserve">από τους φτωχούς πολλά και </w:t>
      </w:r>
      <w:r>
        <w:rPr>
          <w:rFonts w:eastAsia="Times New Roman"/>
          <w:szCs w:val="24"/>
        </w:rPr>
        <w:t>δίνετε</w:t>
      </w:r>
      <w:r w:rsidRPr="009C6D3B">
        <w:rPr>
          <w:rFonts w:eastAsia="Times New Roman"/>
          <w:szCs w:val="24"/>
        </w:rPr>
        <w:t xml:space="preserve"> </w:t>
      </w:r>
      <w:r w:rsidRPr="009C6D3B">
        <w:rPr>
          <w:rFonts w:eastAsia="Times New Roman"/>
          <w:szCs w:val="24"/>
        </w:rPr>
        <w:t>μόνο ένα μέρος πίσω</w:t>
      </w:r>
      <w:r>
        <w:rPr>
          <w:rFonts w:eastAsia="Times New Roman"/>
          <w:szCs w:val="24"/>
        </w:rPr>
        <w:t>.</w:t>
      </w:r>
      <w:r w:rsidRPr="009C6D3B">
        <w:rPr>
          <w:rFonts w:eastAsia="Times New Roman"/>
          <w:szCs w:val="24"/>
        </w:rPr>
        <w:t xml:space="preserve"> </w:t>
      </w:r>
      <w:r>
        <w:rPr>
          <w:rFonts w:eastAsia="Times New Roman"/>
          <w:szCs w:val="24"/>
        </w:rPr>
        <w:t>Α</w:t>
      </w:r>
      <w:r w:rsidRPr="009C6D3B">
        <w:rPr>
          <w:rFonts w:eastAsia="Times New Roman"/>
          <w:szCs w:val="24"/>
        </w:rPr>
        <w:t>υτό είναι μία αδιέξοδη πολιτική</w:t>
      </w:r>
      <w:r>
        <w:rPr>
          <w:rFonts w:eastAsia="Times New Roman"/>
          <w:szCs w:val="24"/>
        </w:rPr>
        <w:t>.</w:t>
      </w:r>
      <w:r w:rsidRPr="009C6D3B">
        <w:rPr>
          <w:rFonts w:eastAsia="Times New Roman"/>
          <w:szCs w:val="24"/>
        </w:rPr>
        <w:t xml:space="preserve"> </w:t>
      </w:r>
      <w:r>
        <w:rPr>
          <w:rFonts w:eastAsia="Times New Roman"/>
          <w:szCs w:val="24"/>
        </w:rPr>
        <w:t>Θ</w:t>
      </w:r>
      <w:r w:rsidRPr="009C6D3B">
        <w:rPr>
          <w:rFonts w:eastAsia="Times New Roman"/>
          <w:szCs w:val="24"/>
        </w:rPr>
        <w:t xml:space="preserve">α πρέπει να διαπραγματευτεί η επόμενη </w:t>
      </w:r>
      <w:r>
        <w:rPr>
          <w:rFonts w:eastAsia="Times New Roman"/>
          <w:szCs w:val="24"/>
        </w:rPr>
        <w:t>κυβέρνηση,</w:t>
      </w:r>
      <w:r>
        <w:rPr>
          <w:rFonts w:eastAsia="Times New Roman"/>
          <w:szCs w:val="24"/>
        </w:rPr>
        <w:t xml:space="preserve"> </w:t>
      </w:r>
      <w:r w:rsidRPr="009C6D3B">
        <w:rPr>
          <w:rFonts w:eastAsia="Times New Roman"/>
          <w:szCs w:val="24"/>
        </w:rPr>
        <w:t>από δω και στο εξής</w:t>
      </w:r>
      <w:r>
        <w:rPr>
          <w:rFonts w:eastAsia="Times New Roman"/>
          <w:szCs w:val="24"/>
        </w:rPr>
        <w:t>, τη</w:t>
      </w:r>
      <w:r w:rsidRPr="009C6D3B">
        <w:rPr>
          <w:rFonts w:eastAsia="Times New Roman"/>
          <w:szCs w:val="24"/>
        </w:rPr>
        <w:t xml:space="preserve"> μείωση των στόχων πρωτογενών πλεονασμάτων από </w:t>
      </w:r>
      <w:r>
        <w:rPr>
          <w:rFonts w:eastAsia="Times New Roman"/>
          <w:szCs w:val="24"/>
        </w:rPr>
        <w:t>3,5%</w:t>
      </w:r>
      <w:r w:rsidRPr="009C6D3B">
        <w:rPr>
          <w:rFonts w:eastAsia="Times New Roman"/>
          <w:szCs w:val="24"/>
        </w:rPr>
        <w:t xml:space="preserve"> στο 2%</w:t>
      </w:r>
      <w:r>
        <w:rPr>
          <w:rFonts w:eastAsia="Times New Roman"/>
          <w:szCs w:val="24"/>
        </w:rPr>
        <w:t xml:space="preserve"> για τα επόμενα χρόνια</w:t>
      </w:r>
      <w:r>
        <w:rPr>
          <w:rFonts w:eastAsia="Times New Roman"/>
          <w:szCs w:val="24"/>
        </w:rPr>
        <w:t>.</w:t>
      </w:r>
      <w:r w:rsidRPr="009C6D3B">
        <w:rPr>
          <w:rFonts w:eastAsia="Times New Roman"/>
          <w:szCs w:val="24"/>
        </w:rPr>
        <w:t xml:space="preserve"> </w:t>
      </w:r>
      <w:r>
        <w:rPr>
          <w:rFonts w:eastAsia="Times New Roman"/>
          <w:szCs w:val="24"/>
        </w:rPr>
        <w:t>Δ</w:t>
      </w:r>
      <w:r w:rsidRPr="009C6D3B">
        <w:rPr>
          <w:rFonts w:eastAsia="Times New Roman"/>
          <w:szCs w:val="24"/>
        </w:rPr>
        <w:t>εν υπάρχει άλλος τρόπος</w:t>
      </w:r>
      <w:r>
        <w:rPr>
          <w:rFonts w:eastAsia="Times New Roman"/>
          <w:szCs w:val="24"/>
        </w:rPr>
        <w:t>.</w:t>
      </w:r>
      <w:r w:rsidRPr="009C6D3B">
        <w:rPr>
          <w:rFonts w:eastAsia="Times New Roman"/>
          <w:szCs w:val="24"/>
        </w:rPr>
        <w:t xml:space="preserve"> </w:t>
      </w:r>
      <w:r>
        <w:rPr>
          <w:rFonts w:eastAsia="Times New Roman"/>
          <w:szCs w:val="24"/>
        </w:rPr>
        <w:t>Δ</w:t>
      </w:r>
      <w:r w:rsidRPr="009C6D3B">
        <w:rPr>
          <w:rFonts w:eastAsia="Times New Roman"/>
          <w:szCs w:val="24"/>
        </w:rPr>
        <w:t>εν είναι βιώσιμα τέτοια ποσοστά για τόσο μεγάλο χρονικό διάστημα</w:t>
      </w:r>
      <w:r>
        <w:rPr>
          <w:rFonts w:eastAsia="Times New Roman"/>
          <w:szCs w:val="24"/>
        </w:rPr>
        <w:t>.</w:t>
      </w:r>
    </w:p>
    <w:p w14:paraId="37394CBA" w14:textId="77777777" w:rsidR="00B27939" w:rsidRDefault="00D93F4B">
      <w:pPr>
        <w:spacing w:after="0" w:line="600" w:lineRule="auto"/>
        <w:ind w:firstLine="720"/>
        <w:jc w:val="both"/>
        <w:rPr>
          <w:rFonts w:eastAsia="Times New Roman"/>
          <w:szCs w:val="24"/>
        </w:rPr>
      </w:pPr>
      <w:r>
        <w:rPr>
          <w:rFonts w:eastAsia="Times New Roman"/>
          <w:szCs w:val="24"/>
        </w:rPr>
        <w:t>Υ</w:t>
      </w:r>
      <w:r w:rsidRPr="009C6D3B">
        <w:rPr>
          <w:rFonts w:eastAsia="Times New Roman"/>
          <w:szCs w:val="24"/>
        </w:rPr>
        <w:t xml:space="preserve">ποστηρίζω </w:t>
      </w:r>
      <w:r>
        <w:rPr>
          <w:rFonts w:eastAsia="Times New Roman"/>
          <w:szCs w:val="24"/>
        </w:rPr>
        <w:t xml:space="preserve">ότι </w:t>
      </w:r>
      <w:r w:rsidRPr="009C6D3B">
        <w:rPr>
          <w:rFonts w:eastAsia="Times New Roman"/>
          <w:szCs w:val="24"/>
        </w:rPr>
        <w:t xml:space="preserve">το δημόσιο χρέος πρέπει να γίνει βιώσιμο </w:t>
      </w:r>
      <w:r w:rsidRPr="009C6D3B">
        <w:rPr>
          <w:rFonts w:eastAsia="Times New Roman"/>
          <w:szCs w:val="24"/>
        </w:rPr>
        <w:t>με άλλους τρόπους κ</w:t>
      </w:r>
      <w:r>
        <w:rPr>
          <w:rFonts w:eastAsia="Times New Roman"/>
          <w:szCs w:val="24"/>
        </w:rPr>
        <w:t>ι</w:t>
      </w:r>
      <w:r w:rsidRPr="009C6D3B">
        <w:rPr>
          <w:rFonts w:eastAsia="Times New Roman"/>
          <w:szCs w:val="24"/>
        </w:rPr>
        <w:t xml:space="preserve"> όχι με αυτό</w:t>
      </w:r>
      <w:r>
        <w:rPr>
          <w:rFonts w:eastAsia="Times New Roman"/>
          <w:szCs w:val="24"/>
        </w:rPr>
        <w:t>ν</w:t>
      </w:r>
      <w:r w:rsidRPr="009C6D3B">
        <w:rPr>
          <w:rFonts w:eastAsia="Times New Roman"/>
          <w:szCs w:val="24"/>
        </w:rPr>
        <w:t xml:space="preserve"> τον τρόπο των υπερβολικών πρωτογενών πλεονασμάτων</w:t>
      </w:r>
      <w:r>
        <w:rPr>
          <w:rFonts w:eastAsia="Times New Roman"/>
          <w:szCs w:val="24"/>
        </w:rPr>
        <w:t>.</w:t>
      </w:r>
      <w:r w:rsidRPr="009C6D3B">
        <w:rPr>
          <w:rFonts w:eastAsia="Times New Roman"/>
          <w:szCs w:val="24"/>
        </w:rPr>
        <w:t xml:space="preserve"> </w:t>
      </w:r>
      <w:r>
        <w:rPr>
          <w:rFonts w:eastAsia="Times New Roman"/>
          <w:szCs w:val="24"/>
        </w:rPr>
        <w:t>Μ</w:t>
      </w:r>
      <w:r w:rsidRPr="009C6D3B">
        <w:rPr>
          <w:rFonts w:eastAsia="Times New Roman"/>
          <w:szCs w:val="24"/>
        </w:rPr>
        <w:t xml:space="preserve">αζί </w:t>
      </w:r>
      <w:r w:rsidRPr="009C6D3B">
        <w:rPr>
          <w:rFonts w:eastAsia="Times New Roman"/>
          <w:szCs w:val="24"/>
        </w:rPr>
        <w:t xml:space="preserve">με ένα σχέδιο </w:t>
      </w:r>
      <w:r>
        <w:rPr>
          <w:rFonts w:eastAsia="Times New Roman"/>
          <w:szCs w:val="24"/>
        </w:rPr>
        <w:t>α</w:t>
      </w:r>
      <w:r w:rsidRPr="009C6D3B">
        <w:rPr>
          <w:rFonts w:eastAsia="Times New Roman"/>
          <w:szCs w:val="24"/>
        </w:rPr>
        <w:t>νασυγκρότησης της χώρας</w:t>
      </w:r>
      <w:r>
        <w:rPr>
          <w:rFonts w:eastAsia="Times New Roman"/>
          <w:szCs w:val="24"/>
        </w:rPr>
        <w:t>,</w:t>
      </w:r>
      <w:r w:rsidRPr="009C6D3B">
        <w:rPr>
          <w:rFonts w:eastAsia="Times New Roman"/>
          <w:szCs w:val="24"/>
        </w:rPr>
        <w:t xml:space="preserve"> με </w:t>
      </w:r>
      <w:r>
        <w:rPr>
          <w:rFonts w:eastAsia="Times New Roman"/>
          <w:szCs w:val="24"/>
        </w:rPr>
        <w:t>π</w:t>
      </w:r>
      <w:r w:rsidRPr="009C6D3B">
        <w:rPr>
          <w:rFonts w:eastAsia="Times New Roman"/>
          <w:szCs w:val="24"/>
        </w:rPr>
        <w:t>ροοδευτική φορολογική μεταρρύθμιση</w:t>
      </w:r>
      <w:r>
        <w:rPr>
          <w:rFonts w:eastAsia="Times New Roman"/>
          <w:szCs w:val="24"/>
        </w:rPr>
        <w:t xml:space="preserve"> και</w:t>
      </w:r>
      <w:r>
        <w:rPr>
          <w:rFonts w:eastAsia="Times New Roman"/>
          <w:szCs w:val="24"/>
        </w:rPr>
        <w:t xml:space="preserve"> σταθερό φορολογικό σύστημα.</w:t>
      </w:r>
    </w:p>
    <w:p w14:paraId="37394CBB" w14:textId="77777777" w:rsidR="00B27939" w:rsidRDefault="00D93F4B">
      <w:pPr>
        <w:spacing w:after="0" w:line="600" w:lineRule="auto"/>
        <w:ind w:firstLine="720"/>
        <w:jc w:val="both"/>
        <w:rPr>
          <w:rFonts w:eastAsia="Times New Roman"/>
          <w:szCs w:val="24"/>
        </w:rPr>
      </w:pPr>
      <w:r>
        <w:rPr>
          <w:rFonts w:eastAsia="Times New Roman"/>
          <w:szCs w:val="24"/>
        </w:rPr>
        <w:lastRenderedPageBreak/>
        <w:t xml:space="preserve">Σας άκουσα, κύριε Υπουργέ, </w:t>
      </w:r>
      <w:r w:rsidRPr="009C6D3B">
        <w:rPr>
          <w:rFonts w:eastAsia="Times New Roman"/>
          <w:szCs w:val="24"/>
        </w:rPr>
        <w:t>να λέτε ότι δεν το κάνατε</w:t>
      </w:r>
      <w:r>
        <w:rPr>
          <w:rFonts w:eastAsia="Times New Roman"/>
          <w:szCs w:val="24"/>
        </w:rPr>
        <w:t>,</w:t>
      </w:r>
      <w:r w:rsidRPr="009C6D3B">
        <w:rPr>
          <w:rFonts w:eastAsia="Times New Roman"/>
          <w:szCs w:val="24"/>
        </w:rPr>
        <w:t xml:space="preserve"> χ</w:t>
      </w:r>
      <w:r w:rsidRPr="009C6D3B">
        <w:rPr>
          <w:rFonts w:eastAsia="Times New Roman"/>
          <w:szCs w:val="24"/>
        </w:rPr>
        <w:t>ρειάζεται τρία</w:t>
      </w:r>
      <w:r>
        <w:rPr>
          <w:rFonts w:eastAsia="Times New Roman"/>
          <w:szCs w:val="24"/>
        </w:rPr>
        <w:t>-</w:t>
      </w:r>
      <w:r w:rsidRPr="009C6D3B">
        <w:rPr>
          <w:rFonts w:eastAsia="Times New Roman"/>
          <w:szCs w:val="24"/>
        </w:rPr>
        <w:t>τέσσερα χρόνια για να κάνετε ένα δίκαιο φορολογικό σύστημα και σταθερό φορολογικό σύστημα</w:t>
      </w:r>
      <w:r>
        <w:rPr>
          <w:rFonts w:eastAsia="Times New Roman"/>
          <w:szCs w:val="24"/>
        </w:rPr>
        <w:t>.</w:t>
      </w:r>
      <w:r w:rsidRPr="009C6D3B">
        <w:rPr>
          <w:rFonts w:eastAsia="Times New Roman"/>
          <w:szCs w:val="24"/>
        </w:rPr>
        <w:t xml:space="preserve"> Γιατί </w:t>
      </w:r>
      <w:r>
        <w:rPr>
          <w:rFonts w:eastAsia="Times New Roman"/>
          <w:szCs w:val="24"/>
        </w:rPr>
        <w:t xml:space="preserve">λοιπόν </w:t>
      </w:r>
      <w:r w:rsidRPr="009C6D3B">
        <w:rPr>
          <w:rFonts w:eastAsia="Times New Roman"/>
          <w:szCs w:val="24"/>
        </w:rPr>
        <w:t>δεν το κάν</w:t>
      </w:r>
      <w:r>
        <w:rPr>
          <w:rFonts w:eastAsia="Times New Roman"/>
          <w:szCs w:val="24"/>
        </w:rPr>
        <w:t>α</w:t>
      </w:r>
      <w:r w:rsidRPr="009C6D3B">
        <w:rPr>
          <w:rFonts w:eastAsia="Times New Roman"/>
          <w:szCs w:val="24"/>
        </w:rPr>
        <w:t>τε</w:t>
      </w:r>
      <w:r>
        <w:rPr>
          <w:rFonts w:eastAsia="Times New Roman"/>
          <w:szCs w:val="24"/>
        </w:rPr>
        <w:t>;</w:t>
      </w:r>
      <w:r w:rsidRPr="009C6D3B">
        <w:rPr>
          <w:rFonts w:eastAsia="Times New Roman"/>
          <w:szCs w:val="24"/>
        </w:rPr>
        <w:t xml:space="preserve"> </w:t>
      </w:r>
      <w:r>
        <w:rPr>
          <w:rFonts w:eastAsia="Times New Roman"/>
          <w:szCs w:val="24"/>
        </w:rPr>
        <w:t>Σ</w:t>
      </w:r>
      <w:r w:rsidRPr="009C6D3B">
        <w:rPr>
          <w:rFonts w:eastAsia="Times New Roman"/>
          <w:szCs w:val="24"/>
        </w:rPr>
        <w:t xml:space="preserve">ας </w:t>
      </w:r>
      <w:r>
        <w:rPr>
          <w:rFonts w:eastAsia="Times New Roman"/>
          <w:szCs w:val="24"/>
        </w:rPr>
        <w:t xml:space="preserve">έλεγε κάποιος στην Ευρωπαϊκή Ένωση να μην έχουμε ένα δίκαιο και </w:t>
      </w:r>
      <w:r w:rsidRPr="009C6D3B">
        <w:rPr>
          <w:rFonts w:eastAsia="Times New Roman"/>
          <w:szCs w:val="24"/>
        </w:rPr>
        <w:t xml:space="preserve">σταθερό φορολογικό σύστημα </w:t>
      </w:r>
      <w:r>
        <w:rPr>
          <w:rFonts w:eastAsia="Times New Roman"/>
          <w:szCs w:val="24"/>
        </w:rPr>
        <w:t>α</w:t>
      </w:r>
      <w:r w:rsidRPr="009C6D3B">
        <w:rPr>
          <w:rFonts w:eastAsia="Times New Roman"/>
          <w:szCs w:val="24"/>
        </w:rPr>
        <w:t xml:space="preserve">υτή </w:t>
      </w:r>
      <w:r>
        <w:rPr>
          <w:rFonts w:eastAsia="Times New Roman"/>
          <w:szCs w:val="24"/>
        </w:rPr>
        <w:t xml:space="preserve">την </w:t>
      </w:r>
      <w:r w:rsidRPr="009C6D3B">
        <w:rPr>
          <w:rFonts w:eastAsia="Times New Roman"/>
          <w:szCs w:val="24"/>
        </w:rPr>
        <w:t>τετραετία</w:t>
      </w:r>
      <w:r>
        <w:rPr>
          <w:rFonts w:eastAsia="Times New Roman"/>
          <w:szCs w:val="24"/>
        </w:rPr>
        <w:t>;</w:t>
      </w:r>
      <w:r w:rsidRPr="009C6D3B">
        <w:rPr>
          <w:rFonts w:eastAsia="Times New Roman"/>
          <w:szCs w:val="24"/>
        </w:rPr>
        <w:t xml:space="preserve"> </w:t>
      </w:r>
      <w:r>
        <w:rPr>
          <w:rFonts w:eastAsia="Times New Roman"/>
          <w:szCs w:val="24"/>
        </w:rPr>
        <w:t>Γ</w:t>
      </w:r>
      <w:r w:rsidRPr="009C6D3B">
        <w:rPr>
          <w:rFonts w:eastAsia="Times New Roman"/>
          <w:szCs w:val="24"/>
        </w:rPr>
        <w:t xml:space="preserve">ιατί </w:t>
      </w:r>
      <w:r>
        <w:rPr>
          <w:rFonts w:eastAsia="Times New Roman"/>
          <w:szCs w:val="24"/>
        </w:rPr>
        <w:t>δ</w:t>
      </w:r>
      <w:r>
        <w:rPr>
          <w:rFonts w:eastAsia="Times New Roman"/>
          <w:szCs w:val="24"/>
        </w:rPr>
        <w:t>εν προχ</w:t>
      </w:r>
      <w:r w:rsidRPr="009C6D3B">
        <w:rPr>
          <w:rFonts w:eastAsia="Times New Roman"/>
          <w:szCs w:val="24"/>
        </w:rPr>
        <w:t>ωρήσατε και λέ</w:t>
      </w:r>
      <w:r>
        <w:rPr>
          <w:rFonts w:eastAsia="Times New Roman"/>
          <w:szCs w:val="24"/>
        </w:rPr>
        <w:t>τε</w:t>
      </w:r>
      <w:r w:rsidRPr="009C6D3B">
        <w:rPr>
          <w:rFonts w:eastAsia="Times New Roman"/>
          <w:szCs w:val="24"/>
        </w:rPr>
        <w:t xml:space="preserve"> </w:t>
      </w:r>
      <w:r>
        <w:rPr>
          <w:rFonts w:eastAsia="Times New Roman"/>
          <w:szCs w:val="24"/>
        </w:rPr>
        <w:t xml:space="preserve">ότι </w:t>
      </w:r>
      <w:r w:rsidRPr="009C6D3B">
        <w:rPr>
          <w:rFonts w:eastAsia="Times New Roman"/>
          <w:szCs w:val="24"/>
        </w:rPr>
        <w:t>θα το κάν</w:t>
      </w:r>
      <w:r>
        <w:rPr>
          <w:rFonts w:eastAsia="Times New Roman"/>
          <w:szCs w:val="24"/>
        </w:rPr>
        <w:t>ετε</w:t>
      </w:r>
      <w:r w:rsidRPr="009C6D3B">
        <w:rPr>
          <w:rFonts w:eastAsia="Times New Roman"/>
          <w:szCs w:val="24"/>
        </w:rPr>
        <w:t xml:space="preserve"> την επόμενη τετραετία</w:t>
      </w:r>
      <w:r>
        <w:rPr>
          <w:rFonts w:eastAsia="Times New Roman"/>
          <w:szCs w:val="24"/>
        </w:rPr>
        <w:t xml:space="preserve">; </w:t>
      </w:r>
    </w:p>
    <w:p w14:paraId="37394CBC" w14:textId="77777777" w:rsidR="00B27939" w:rsidRDefault="00D93F4B">
      <w:pPr>
        <w:spacing w:after="0" w:line="600" w:lineRule="auto"/>
        <w:ind w:firstLine="720"/>
        <w:jc w:val="both"/>
        <w:rPr>
          <w:rFonts w:eastAsia="Times New Roman"/>
          <w:szCs w:val="24"/>
        </w:rPr>
      </w:pPr>
      <w:r>
        <w:rPr>
          <w:rFonts w:eastAsia="Times New Roman"/>
          <w:szCs w:val="24"/>
        </w:rPr>
        <w:t>Η επιδοματική</w:t>
      </w:r>
      <w:r w:rsidRPr="009C6D3B">
        <w:rPr>
          <w:rFonts w:eastAsia="Times New Roman"/>
          <w:szCs w:val="24"/>
        </w:rPr>
        <w:t xml:space="preserve"> πολιτική </w:t>
      </w:r>
      <w:r>
        <w:rPr>
          <w:rFonts w:eastAsia="Times New Roman"/>
          <w:szCs w:val="24"/>
        </w:rPr>
        <w:t>ανακύκλωσης της φτώχειας δεν είναι σοσιαλδημοκρατική πολιτική</w:t>
      </w:r>
      <w:r>
        <w:rPr>
          <w:rFonts w:eastAsia="Times New Roman"/>
          <w:szCs w:val="24"/>
        </w:rPr>
        <w:t xml:space="preserve"> και</w:t>
      </w:r>
      <w:r>
        <w:rPr>
          <w:rFonts w:eastAsia="Times New Roman"/>
          <w:szCs w:val="24"/>
        </w:rPr>
        <w:t xml:space="preserve"> </w:t>
      </w:r>
      <w:r w:rsidRPr="009C6D3B">
        <w:rPr>
          <w:rFonts w:eastAsia="Times New Roman"/>
          <w:szCs w:val="24"/>
        </w:rPr>
        <w:t>δεν οδηγεί σε έξοδο από την κρίση</w:t>
      </w:r>
      <w:r>
        <w:rPr>
          <w:rFonts w:eastAsia="Times New Roman"/>
          <w:szCs w:val="24"/>
        </w:rPr>
        <w:t>.</w:t>
      </w:r>
      <w:r w:rsidRPr="009C6D3B">
        <w:rPr>
          <w:rFonts w:eastAsia="Times New Roman"/>
          <w:szCs w:val="24"/>
        </w:rPr>
        <w:t xml:space="preserve"> </w:t>
      </w:r>
      <w:r>
        <w:rPr>
          <w:rFonts w:eastAsia="Times New Roman"/>
          <w:szCs w:val="24"/>
        </w:rPr>
        <w:t>Μ</w:t>
      </w:r>
      <w:r w:rsidRPr="009C6D3B">
        <w:rPr>
          <w:rFonts w:eastAsia="Times New Roman"/>
          <w:szCs w:val="24"/>
        </w:rPr>
        <w:t xml:space="preserve">ία πραγματικά </w:t>
      </w:r>
      <w:r>
        <w:rPr>
          <w:rFonts w:eastAsia="Times New Roman"/>
          <w:szCs w:val="24"/>
        </w:rPr>
        <w:t>π</w:t>
      </w:r>
      <w:r w:rsidRPr="009C6D3B">
        <w:rPr>
          <w:rFonts w:eastAsia="Times New Roman"/>
          <w:szCs w:val="24"/>
        </w:rPr>
        <w:t xml:space="preserve">ροοδευτική </w:t>
      </w:r>
      <w:r>
        <w:rPr>
          <w:rFonts w:eastAsia="Times New Roman"/>
          <w:szCs w:val="24"/>
        </w:rPr>
        <w:t>π</w:t>
      </w:r>
      <w:r w:rsidRPr="009C6D3B">
        <w:rPr>
          <w:rFonts w:eastAsia="Times New Roman"/>
          <w:szCs w:val="24"/>
        </w:rPr>
        <w:t>ολιτική δεν μπορεί παρά να ενισχύει την</w:t>
      </w:r>
      <w:r w:rsidRPr="009C6D3B">
        <w:rPr>
          <w:rFonts w:eastAsia="Times New Roman"/>
          <w:szCs w:val="24"/>
        </w:rPr>
        <w:t xml:space="preserve"> υγεία</w:t>
      </w:r>
      <w:r>
        <w:rPr>
          <w:rFonts w:eastAsia="Times New Roman"/>
          <w:szCs w:val="24"/>
        </w:rPr>
        <w:t>,</w:t>
      </w:r>
      <w:r w:rsidRPr="009C6D3B">
        <w:rPr>
          <w:rFonts w:eastAsia="Times New Roman"/>
          <w:szCs w:val="24"/>
        </w:rPr>
        <w:t xml:space="preserve"> την παιδεία</w:t>
      </w:r>
      <w:r>
        <w:rPr>
          <w:rFonts w:eastAsia="Times New Roman"/>
          <w:szCs w:val="24"/>
        </w:rPr>
        <w:t>,</w:t>
      </w:r>
      <w:r w:rsidRPr="009C6D3B">
        <w:rPr>
          <w:rFonts w:eastAsia="Times New Roman"/>
          <w:szCs w:val="24"/>
        </w:rPr>
        <w:t xml:space="preserve"> την εργασία και την υγιή επιχειρηματικότητα</w:t>
      </w:r>
      <w:r>
        <w:rPr>
          <w:rFonts w:eastAsia="Times New Roman"/>
          <w:szCs w:val="24"/>
        </w:rPr>
        <w:t>.</w:t>
      </w:r>
    </w:p>
    <w:p w14:paraId="37394CBD" w14:textId="77777777" w:rsidR="00B27939" w:rsidRDefault="00D93F4B">
      <w:pPr>
        <w:spacing w:after="0" w:line="600" w:lineRule="auto"/>
        <w:ind w:firstLine="720"/>
        <w:jc w:val="both"/>
        <w:rPr>
          <w:rFonts w:eastAsia="Times New Roman"/>
          <w:szCs w:val="24"/>
        </w:rPr>
      </w:pPr>
      <w:r>
        <w:rPr>
          <w:rFonts w:eastAsia="Times New Roman"/>
          <w:szCs w:val="24"/>
        </w:rPr>
        <w:t>Δ</w:t>
      </w:r>
      <w:r w:rsidRPr="009C6D3B">
        <w:rPr>
          <w:rFonts w:eastAsia="Times New Roman"/>
          <w:szCs w:val="24"/>
        </w:rPr>
        <w:t>υστυχώς</w:t>
      </w:r>
      <w:r>
        <w:rPr>
          <w:rFonts w:eastAsia="Times New Roman"/>
          <w:szCs w:val="24"/>
        </w:rPr>
        <w:t>,</w:t>
      </w:r>
      <w:r w:rsidRPr="009C6D3B">
        <w:rPr>
          <w:rFonts w:eastAsia="Times New Roman"/>
          <w:szCs w:val="24"/>
        </w:rPr>
        <w:t xml:space="preserve"> ο </w:t>
      </w:r>
      <w:r>
        <w:rPr>
          <w:rFonts w:eastAsia="Times New Roman"/>
          <w:szCs w:val="24"/>
        </w:rPr>
        <w:t>π</w:t>
      </w:r>
      <w:r w:rsidRPr="009C6D3B">
        <w:rPr>
          <w:rFonts w:eastAsia="Times New Roman"/>
          <w:szCs w:val="24"/>
        </w:rPr>
        <w:t xml:space="preserve">ροϋπολογισμός </w:t>
      </w:r>
      <w:r>
        <w:rPr>
          <w:rFonts w:eastAsia="Times New Roman"/>
          <w:szCs w:val="24"/>
        </w:rPr>
        <w:t xml:space="preserve">κινείται στην </w:t>
      </w:r>
      <w:r w:rsidRPr="009C6D3B">
        <w:rPr>
          <w:rFonts w:eastAsia="Times New Roman"/>
          <w:szCs w:val="24"/>
        </w:rPr>
        <w:t>ακριβώς αντίθετη από την απαιτούμενη</w:t>
      </w:r>
      <w:r>
        <w:rPr>
          <w:rFonts w:eastAsia="Times New Roman"/>
          <w:szCs w:val="24"/>
        </w:rPr>
        <w:t xml:space="preserve"> κατεύθυνση.</w:t>
      </w:r>
    </w:p>
    <w:p w14:paraId="37394CBE" w14:textId="77777777" w:rsidR="00B27939" w:rsidRDefault="00D93F4B">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7394CBF" w14:textId="77777777" w:rsidR="00B27939" w:rsidRDefault="00D93F4B">
      <w:pPr>
        <w:spacing w:after="0" w:line="600" w:lineRule="auto"/>
        <w:ind w:firstLine="720"/>
        <w:jc w:val="both"/>
        <w:rPr>
          <w:rFonts w:eastAsia="Times New Roman"/>
          <w:szCs w:val="24"/>
        </w:rPr>
      </w:pPr>
      <w:r w:rsidRPr="00ED1EC1">
        <w:rPr>
          <w:rFonts w:eastAsia="Times New Roman"/>
          <w:b/>
          <w:szCs w:val="24"/>
        </w:rPr>
        <w:t xml:space="preserve">ΕΥΚΛΕΙΔΗΣ ΤΣΑΚΑΛΩΤΟΣ (Υπουργός Οικονομικών): </w:t>
      </w:r>
      <w:r>
        <w:rPr>
          <w:rFonts w:eastAsia="Times New Roman"/>
          <w:szCs w:val="24"/>
        </w:rPr>
        <w:t xml:space="preserve">Κύριε Πρόεδρε, μπορώ να έχω τον λόγο; </w:t>
      </w:r>
    </w:p>
    <w:p w14:paraId="37394CC0" w14:textId="77777777" w:rsidR="00B27939" w:rsidRDefault="00D93F4B">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Κύριε Υπουργέ, έχετε τον λόγο.</w:t>
      </w:r>
    </w:p>
    <w:p w14:paraId="37394CC1" w14:textId="77777777" w:rsidR="00B27939" w:rsidRDefault="00D93F4B">
      <w:pPr>
        <w:spacing w:after="0" w:line="600" w:lineRule="auto"/>
        <w:ind w:firstLine="720"/>
        <w:jc w:val="both"/>
        <w:rPr>
          <w:rFonts w:eastAsia="Times New Roman"/>
          <w:szCs w:val="24"/>
        </w:rPr>
      </w:pPr>
      <w:r w:rsidRPr="00ED1EC1">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 xml:space="preserve">Κύριε Θεοχαρόπουλε, δεν θα σχολιάσω </w:t>
      </w:r>
      <w:r w:rsidRPr="009C6D3B">
        <w:rPr>
          <w:rFonts w:eastAsia="Times New Roman"/>
          <w:szCs w:val="24"/>
        </w:rPr>
        <w:t>πολλά πράγματα</w:t>
      </w:r>
      <w:r>
        <w:rPr>
          <w:rFonts w:eastAsia="Times New Roman"/>
          <w:szCs w:val="24"/>
        </w:rPr>
        <w:t>. Σε</w:t>
      </w:r>
      <w:r w:rsidRPr="009C6D3B">
        <w:rPr>
          <w:rFonts w:eastAsia="Times New Roman"/>
          <w:szCs w:val="24"/>
        </w:rPr>
        <w:t xml:space="preserve"> μερικά </w:t>
      </w:r>
      <w:r>
        <w:rPr>
          <w:rFonts w:eastAsia="Times New Roman"/>
          <w:szCs w:val="24"/>
        </w:rPr>
        <w:t>σ</w:t>
      </w:r>
      <w:r w:rsidRPr="009C6D3B">
        <w:rPr>
          <w:rFonts w:eastAsia="Times New Roman"/>
          <w:szCs w:val="24"/>
        </w:rPr>
        <w:t>υμφωνώ</w:t>
      </w:r>
      <w:r>
        <w:rPr>
          <w:rFonts w:eastAsia="Times New Roman"/>
          <w:szCs w:val="24"/>
        </w:rPr>
        <w:t>, σε</w:t>
      </w:r>
      <w:r w:rsidRPr="009C6D3B">
        <w:rPr>
          <w:rFonts w:eastAsia="Times New Roman"/>
          <w:szCs w:val="24"/>
        </w:rPr>
        <w:t xml:space="preserve"> μερικά </w:t>
      </w:r>
      <w:r>
        <w:rPr>
          <w:rFonts w:eastAsia="Times New Roman"/>
          <w:szCs w:val="24"/>
        </w:rPr>
        <w:t>δ</w:t>
      </w:r>
      <w:r w:rsidRPr="009C6D3B">
        <w:rPr>
          <w:rFonts w:eastAsia="Times New Roman"/>
          <w:szCs w:val="24"/>
        </w:rPr>
        <w:t xml:space="preserve">ιαφωνώ με αυτά που </w:t>
      </w:r>
      <w:r>
        <w:rPr>
          <w:rFonts w:eastAsia="Times New Roman"/>
          <w:szCs w:val="24"/>
        </w:rPr>
        <w:t>ε</w:t>
      </w:r>
      <w:r w:rsidRPr="009C6D3B">
        <w:rPr>
          <w:rFonts w:eastAsia="Times New Roman"/>
          <w:szCs w:val="24"/>
        </w:rPr>
        <w:t>ίπατε</w:t>
      </w:r>
      <w:r>
        <w:rPr>
          <w:rFonts w:eastAsia="Times New Roman"/>
          <w:szCs w:val="24"/>
        </w:rPr>
        <w:t xml:space="preserve">. </w:t>
      </w:r>
    </w:p>
    <w:p w14:paraId="37394CC2" w14:textId="77777777" w:rsidR="00B27939" w:rsidRDefault="00D93F4B">
      <w:pPr>
        <w:spacing w:after="0" w:line="600" w:lineRule="auto"/>
        <w:ind w:firstLine="720"/>
        <w:jc w:val="both"/>
        <w:rPr>
          <w:rFonts w:eastAsia="Times New Roman"/>
          <w:szCs w:val="24"/>
        </w:rPr>
      </w:pPr>
      <w:r>
        <w:rPr>
          <w:rFonts w:eastAsia="Times New Roman"/>
          <w:szCs w:val="24"/>
        </w:rPr>
        <w:t>Ένα</w:t>
      </w:r>
      <w:r w:rsidRPr="009C6D3B">
        <w:rPr>
          <w:rFonts w:eastAsia="Times New Roman"/>
          <w:szCs w:val="24"/>
        </w:rPr>
        <w:t xml:space="preserve"> πράγμα θέλω μόνο</w:t>
      </w:r>
      <w:r>
        <w:rPr>
          <w:rFonts w:eastAsia="Times New Roman"/>
          <w:szCs w:val="24"/>
        </w:rPr>
        <w:t xml:space="preserve"> να πω.</w:t>
      </w:r>
      <w:r w:rsidRPr="009C6D3B">
        <w:rPr>
          <w:rFonts w:eastAsia="Times New Roman"/>
          <w:szCs w:val="24"/>
        </w:rPr>
        <w:t xml:space="preserve"> </w:t>
      </w:r>
      <w:r>
        <w:rPr>
          <w:rFonts w:eastAsia="Times New Roman"/>
          <w:szCs w:val="24"/>
        </w:rPr>
        <w:t>Ν</w:t>
      </w:r>
      <w:r w:rsidRPr="009C6D3B">
        <w:rPr>
          <w:rFonts w:eastAsia="Times New Roman"/>
          <w:szCs w:val="24"/>
        </w:rPr>
        <w:t xml:space="preserve">α κάνετε </w:t>
      </w:r>
      <w:r>
        <w:rPr>
          <w:rFonts w:eastAsia="Times New Roman"/>
          <w:szCs w:val="24"/>
        </w:rPr>
        <w:t xml:space="preserve">κι </w:t>
      </w:r>
      <w:r w:rsidRPr="009C6D3B">
        <w:rPr>
          <w:rFonts w:eastAsia="Times New Roman"/>
          <w:szCs w:val="24"/>
        </w:rPr>
        <w:t xml:space="preserve">εσείς μελέτη κι εμείς και </w:t>
      </w:r>
      <w:r>
        <w:rPr>
          <w:rFonts w:eastAsia="Times New Roman"/>
          <w:szCs w:val="24"/>
        </w:rPr>
        <w:t>ν</w:t>
      </w:r>
      <w:r w:rsidRPr="009C6D3B">
        <w:rPr>
          <w:rFonts w:eastAsia="Times New Roman"/>
          <w:szCs w:val="24"/>
        </w:rPr>
        <w:t>α το συζητήσουμε</w:t>
      </w:r>
      <w:r>
        <w:rPr>
          <w:rFonts w:eastAsia="Times New Roman"/>
          <w:szCs w:val="24"/>
        </w:rPr>
        <w:t>, γ</w:t>
      </w:r>
      <w:r w:rsidRPr="009C6D3B">
        <w:rPr>
          <w:rFonts w:eastAsia="Times New Roman"/>
          <w:szCs w:val="24"/>
        </w:rPr>
        <w:t xml:space="preserve">ιατί τα θέματα </w:t>
      </w:r>
      <w:r>
        <w:rPr>
          <w:rFonts w:eastAsia="Times New Roman"/>
          <w:szCs w:val="24"/>
        </w:rPr>
        <w:t>που θέσατε είναι σωστά. Όσον αφορά α</w:t>
      </w:r>
      <w:r w:rsidRPr="009C6D3B">
        <w:rPr>
          <w:rFonts w:eastAsia="Times New Roman"/>
          <w:szCs w:val="24"/>
        </w:rPr>
        <w:t>υτό που εντοπίσατε</w:t>
      </w:r>
      <w:r>
        <w:rPr>
          <w:rFonts w:eastAsia="Times New Roman"/>
          <w:szCs w:val="24"/>
        </w:rPr>
        <w:t>,</w:t>
      </w:r>
      <w:r w:rsidRPr="009C6D3B">
        <w:rPr>
          <w:rFonts w:eastAsia="Times New Roman"/>
          <w:szCs w:val="24"/>
        </w:rPr>
        <w:t xml:space="preserve"> δηλαδή ένα κακό μείγμα </w:t>
      </w:r>
      <w:r>
        <w:rPr>
          <w:rFonts w:eastAsia="Times New Roman"/>
          <w:szCs w:val="24"/>
        </w:rPr>
        <w:t>κ</w:t>
      </w:r>
      <w:r w:rsidRPr="009C6D3B">
        <w:rPr>
          <w:rFonts w:eastAsia="Times New Roman"/>
          <w:szCs w:val="24"/>
        </w:rPr>
        <w:t xml:space="preserve">οινωνικής </w:t>
      </w:r>
      <w:r>
        <w:rPr>
          <w:rFonts w:eastAsia="Times New Roman"/>
          <w:szCs w:val="24"/>
        </w:rPr>
        <w:t>π</w:t>
      </w:r>
      <w:r w:rsidRPr="009C6D3B">
        <w:rPr>
          <w:rFonts w:eastAsia="Times New Roman"/>
          <w:szCs w:val="24"/>
        </w:rPr>
        <w:t xml:space="preserve">ολιτικής </w:t>
      </w:r>
      <w:r>
        <w:rPr>
          <w:rFonts w:eastAsia="Times New Roman"/>
          <w:szCs w:val="24"/>
        </w:rPr>
        <w:t>κ</w:t>
      </w:r>
      <w:r w:rsidRPr="009C6D3B">
        <w:rPr>
          <w:rFonts w:eastAsia="Times New Roman"/>
          <w:szCs w:val="24"/>
        </w:rPr>
        <w:t>αι άρα</w:t>
      </w:r>
      <w:r>
        <w:rPr>
          <w:rFonts w:eastAsia="Times New Roman"/>
          <w:szCs w:val="24"/>
        </w:rPr>
        <w:t>,</w:t>
      </w:r>
      <w:r w:rsidRPr="009C6D3B">
        <w:rPr>
          <w:rFonts w:eastAsia="Times New Roman"/>
          <w:szCs w:val="24"/>
        </w:rPr>
        <w:t xml:space="preserve"> </w:t>
      </w:r>
      <w:r>
        <w:rPr>
          <w:rFonts w:eastAsia="Times New Roman"/>
          <w:szCs w:val="24"/>
        </w:rPr>
        <w:t>π</w:t>
      </w:r>
      <w:r w:rsidRPr="009C6D3B">
        <w:rPr>
          <w:rFonts w:eastAsia="Times New Roman"/>
          <w:szCs w:val="24"/>
        </w:rPr>
        <w:t xml:space="preserve">όσο πληρώνουμε σε συντάξεις και πόσο </w:t>
      </w:r>
      <w:r>
        <w:rPr>
          <w:rFonts w:eastAsia="Times New Roman"/>
          <w:szCs w:val="24"/>
        </w:rPr>
        <w:t xml:space="preserve">για </w:t>
      </w:r>
      <w:r w:rsidRPr="009C6D3B">
        <w:rPr>
          <w:rFonts w:eastAsia="Times New Roman"/>
          <w:szCs w:val="24"/>
        </w:rPr>
        <w:t>παιδεία</w:t>
      </w:r>
      <w:r>
        <w:rPr>
          <w:rFonts w:eastAsia="Times New Roman"/>
          <w:szCs w:val="24"/>
        </w:rPr>
        <w:t>,</w:t>
      </w:r>
      <w:r w:rsidRPr="009C6D3B">
        <w:rPr>
          <w:rFonts w:eastAsia="Times New Roman"/>
          <w:szCs w:val="24"/>
        </w:rPr>
        <w:t xml:space="preserve"> στέγαση</w:t>
      </w:r>
      <w:r>
        <w:rPr>
          <w:rFonts w:eastAsia="Times New Roman"/>
          <w:szCs w:val="24"/>
        </w:rPr>
        <w:t xml:space="preserve"> κ</w:t>
      </w:r>
      <w:r>
        <w:rPr>
          <w:rFonts w:eastAsia="Times New Roman"/>
          <w:szCs w:val="24"/>
        </w:rPr>
        <w:t>.</w:t>
      </w:r>
      <w:r>
        <w:rPr>
          <w:rFonts w:eastAsia="Times New Roman"/>
          <w:szCs w:val="24"/>
        </w:rPr>
        <w:t>λπ.,</w:t>
      </w:r>
      <w:r w:rsidRPr="009C6D3B">
        <w:rPr>
          <w:rFonts w:eastAsia="Times New Roman"/>
          <w:szCs w:val="24"/>
        </w:rPr>
        <w:t xml:space="preserve"> κοιτάξτε τα στοιχεία</w:t>
      </w:r>
      <w:r>
        <w:rPr>
          <w:rFonts w:eastAsia="Times New Roman"/>
          <w:szCs w:val="24"/>
        </w:rPr>
        <w:t xml:space="preserve"> -</w:t>
      </w:r>
      <w:r w:rsidRPr="009C6D3B">
        <w:rPr>
          <w:rFonts w:eastAsia="Times New Roman"/>
          <w:szCs w:val="24"/>
        </w:rPr>
        <w:t>τώρα δεν κάνω</w:t>
      </w:r>
      <w:r>
        <w:rPr>
          <w:rFonts w:eastAsia="Times New Roman"/>
          <w:szCs w:val="24"/>
        </w:rPr>
        <w:t xml:space="preserve"> μία</w:t>
      </w:r>
      <w:r w:rsidRPr="009C6D3B">
        <w:rPr>
          <w:rFonts w:eastAsia="Times New Roman"/>
          <w:szCs w:val="24"/>
        </w:rPr>
        <w:t xml:space="preserve"> φ</w:t>
      </w:r>
      <w:r>
        <w:rPr>
          <w:rFonts w:eastAsia="Times New Roman"/>
          <w:szCs w:val="24"/>
        </w:rPr>
        <w:t>θηνή</w:t>
      </w:r>
      <w:r w:rsidRPr="009C6D3B">
        <w:rPr>
          <w:rFonts w:eastAsia="Times New Roman"/>
          <w:szCs w:val="24"/>
        </w:rPr>
        <w:t xml:space="preserve"> αντιπαράθεση </w:t>
      </w:r>
      <w:r>
        <w:rPr>
          <w:rFonts w:eastAsia="Times New Roman"/>
          <w:szCs w:val="24"/>
        </w:rPr>
        <w:t>της</w:t>
      </w:r>
      <w:r w:rsidRPr="009C6D3B">
        <w:rPr>
          <w:rFonts w:eastAsia="Times New Roman"/>
          <w:szCs w:val="24"/>
        </w:rPr>
        <w:t xml:space="preserve"> δική</w:t>
      </w:r>
      <w:r>
        <w:rPr>
          <w:rFonts w:eastAsia="Times New Roman"/>
          <w:szCs w:val="24"/>
        </w:rPr>
        <w:t>ς</w:t>
      </w:r>
      <w:r w:rsidRPr="009C6D3B">
        <w:rPr>
          <w:rFonts w:eastAsia="Times New Roman"/>
          <w:szCs w:val="24"/>
        </w:rPr>
        <w:t xml:space="preserve"> σας κυβέρνηση</w:t>
      </w:r>
      <w:r>
        <w:rPr>
          <w:rFonts w:eastAsia="Times New Roman"/>
          <w:szCs w:val="24"/>
        </w:rPr>
        <w:t>ς με τη δική μας επί μνημονίων- του 2008. Κοιτάξτε, δ</w:t>
      </w:r>
      <w:r w:rsidRPr="009C6D3B">
        <w:rPr>
          <w:rFonts w:eastAsia="Times New Roman"/>
          <w:szCs w:val="24"/>
        </w:rPr>
        <w:t>ηλαδή</w:t>
      </w:r>
      <w:r>
        <w:rPr>
          <w:rFonts w:eastAsia="Times New Roman"/>
          <w:szCs w:val="24"/>
        </w:rPr>
        <w:t>,</w:t>
      </w:r>
      <w:r w:rsidRPr="009C6D3B">
        <w:rPr>
          <w:rFonts w:eastAsia="Times New Roman"/>
          <w:szCs w:val="24"/>
        </w:rPr>
        <w:t xml:space="preserve"> </w:t>
      </w:r>
      <w:r>
        <w:rPr>
          <w:rFonts w:eastAsia="Times New Roman"/>
          <w:szCs w:val="24"/>
        </w:rPr>
        <w:t xml:space="preserve">μετά από τριάντα-τριάντα πέντε χρόνια, </w:t>
      </w:r>
      <w:r w:rsidRPr="009C6D3B">
        <w:rPr>
          <w:rFonts w:eastAsia="Times New Roman"/>
          <w:szCs w:val="24"/>
        </w:rPr>
        <w:t xml:space="preserve">το 2008 </w:t>
      </w:r>
      <w:r>
        <w:rPr>
          <w:rFonts w:eastAsia="Times New Roman"/>
          <w:szCs w:val="24"/>
        </w:rPr>
        <w:t xml:space="preserve">, δηλαδή πριν την κρίση και </w:t>
      </w:r>
      <w:r w:rsidRPr="009C6D3B">
        <w:rPr>
          <w:rFonts w:eastAsia="Times New Roman"/>
          <w:szCs w:val="24"/>
        </w:rPr>
        <w:t>θα δείτε ότι υπήρχε αυτή η διαστρέβλωση</w:t>
      </w:r>
      <w:r>
        <w:rPr>
          <w:rFonts w:eastAsia="Times New Roman"/>
          <w:szCs w:val="24"/>
        </w:rPr>
        <w:t>.</w:t>
      </w:r>
      <w:r w:rsidRPr="009C6D3B">
        <w:rPr>
          <w:rFonts w:eastAsia="Times New Roman"/>
          <w:szCs w:val="24"/>
        </w:rPr>
        <w:t xml:space="preserve"> </w:t>
      </w:r>
      <w:r>
        <w:rPr>
          <w:rFonts w:eastAsia="Times New Roman"/>
          <w:szCs w:val="24"/>
        </w:rPr>
        <w:t>Υ</w:t>
      </w:r>
      <w:r w:rsidRPr="009C6D3B">
        <w:rPr>
          <w:rFonts w:eastAsia="Times New Roman"/>
          <w:szCs w:val="24"/>
        </w:rPr>
        <w:t>πήρχε μία διασταύρωση ότι στο</w:t>
      </w:r>
      <w:r>
        <w:rPr>
          <w:rFonts w:eastAsia="Times New Roman"/>
          <w:szCs w:val="24"/>
        </w:rPr>
        <w:t>ν</w:t>
      </w:r>
      <w:r w:rsidRPr="009C6D3B">
        <w:rPr>
          <w:rFonts w:eastAsia="Times New Roman"/>
          <w:szCs w:val="24"/>
        </w:rPr>
        <w:t xml:space="preserve"> φάκελο των κοινωνικών δαπανών </w:t>
      </w:r>
      <w:r>
        <w:rPr>
          <w:rFonts w:eastAsia="Times New Roman"/>
          <w:szCs w:val="24"/>
        </w:rPr>
        <w:t xml:space="preserve">ξοδεύαμε πολλά για τις συντάξεις, σχεδόν τίποτα για τη στέγαση </w:t>
      </w:r>
      <w:r w:rsidRPr="009C6D3B">
        <w:rPr>
          <w:rFonts w:eastAsia="Times New Roman"/>
          <w:szCs w:val="24"/>
        </w:rPr>
        <w:t>και λίγο για τα παιδιά</w:t>
      </w:r>
      <w:r>
        <w:rPr>
          <w:rFonts w:eastAsia="Times New Roman"/>
          <w:szCs w:val="24"/>
        </w:rPr>
        <w:t>.</w:t>
      </w:r>
    </w:p>
    <w:p w14:paraId="37394CC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Εμείς λέμε το εξής: Αυτό έχουμ</w:t>
      </w:r>
      <w:r>
        <w:rPr>
          <w:rFonts w:eastAsia="Times New Roman" w:cs="Times New Roman"/>
          <w:szCs w:val="24"/>
        </w:rPr>
        <w:t xml:space="preserve">ε προσπαθήσει να το αντιμετωπίσουμε όχι με τη μείωση των συντάξεων –αυτός ήταν ο </w:t>
      </w:r>
      <w:r>
        <w:rPr>
          <w:rFonts w:eastAsia="Times New Roman" w:cs="Times New Roman"/>
          <w:szCs w:val="24"/>
        </w:rPr>
        <w:lastRenderedPageBreak/>
        <w:t>αγώνας τα τελευταία δύο χρόνια μετά το 2017- αλλά με το πλεόνασμα να πηγαίνει μισό στην ανάπτυξη και μισό σε τέτοια κοινωνικά προγράμματα, πιο στοχευμένα. Γιατί αρχίσαμε από τ</w:t>
      </w:r>
      <w:r>
        <w:rPr>
          <w:rFonts w:eastAsia="Times New Roman" w:cs="Times New Roman"/>
          <w:szCs w:val="24"/>
        </w:rPr>
        <w:t xml:space="preserve">ο 2018; Γιατί δημιουργήσαμε και δημοσιονομικό χώρο -τα 260- για τα παιδιά και συνεχίζουμε. </w:t>
      </w:r>
    </w:p>
    <w:p w14:paraId="37394CC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Στην ομιλία μου αύριο θα σας βάλω, όμως, ένα άλλο θέμα, πώς δηλαδή μπορούμε να κάνουμε αυτόν τον προϋπολογισμό και τους μελλοντικούς προϋπολογισμούς να έχουν όχι μό</w:t>
      </w:r>
      <w:r>
        <w:rPr>
          <w:rFonts w:eastAsia="Times New Roman" w:cs="Times New Roman"/>
          <w:szCs w:val="24"/>
        </w:rPr>
        <w:t>νο μια ισορροπία εντός του φακέλου των κοινωνικών δαπανών, αλλά ανάμεσα σε κοινωνικά προγράμματα και ανάπτυξη. Αυτά είναι τα δύο ερωτήματα που πρέπει να συζητήσουμε. Το ένα, λοιπόν, είναι να αποφασίσουμε πόσα πάνε για κοινωνικές δαπάνες και να δούμε τι είν</w:t>
      </w:r>
      <w:r>
        <w:rPr>
          <w:rFonts w:eastAsia="Times New Roman" w:cs="Times New Roman"/>
          <w:szCs w:val="24"/>
        </w:rPr>
        <w:t xml:space="preserve">αι η σύνθεση. </w:t>
      </w:r>
    </w:p>
    <w:p w14:paraId="37394CC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Εγώ δεν έχω καταλάβει ένα πράγμα και για αυτό σας κάνω την ίδια ερώτηση -και με αυτό τελειώνω, κύριε Πρόεδρε- που έχω κάνει και στον κ. Σταϊκούρα. Τα 900 εκατομμύρια, που λέμε εμείς, θεωρείτε ότι εσείς θα ξοδεύατε περισσότερο, το ίδιο ή λιγό</w:t>
      </w:r>
      <w:r>
        <w:rPr>
          <w:rFonts w:eastAsia="Times New Roman" w:cs="Times New Roman"/>
          <w:szCs w:val="24"/>
        </w:rPr>
        <w:t>τερο; Είναι η πρώτη ερώτηση.</w:t>
      </w:r>
    </w:p>
    <w:p w14:paraId="37394CC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Και η δεύτερη ερώτηση είναι εντός αυτών των 900 εκατομμυρίων έχουμε τη σωστή ισορροπία μεταξύ αναπτυξιακών, μείωσης φόρων και κοινωνικών δαπανών από τη στέγαση; Αυτό, νομίζω, είναι η ουσιαστική συζήτηση που πρέπει να κάνουμε αν</w:t>
      </w:r>
      <w:r>
        <w:rPr>
          <w:rFonts w:eastAsia="Times New Roman" w:cs="Times New Roman"/>
          <w:szCs w:val="24"/>
        </w:rPr>
        <w:t>άμεσά μας.</w:t>
      </w:r>
    </w:p>
    <w:p w14:paraId="37394CC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CC8" w14:textId="77777777" w:rsidR="00B27939" w:rsidRDefault="00D93F4B">
      <w:pPr>
        <w:spacing w:after="0" w:line="600" w:lineRule="auto"/>
        <w:ind w:firstLine="720"/>
        <w:jc w:val="both"/>
        <w:rPr>
          <w:rFonts w:eastAsia="Times New Roman" w:cs="Times New Roman"/>
          <w:szCs w:val="24"/>
        </w:rPr>
      </w:pPr>
      <w:r w:rsidRPr="00F87451">
        <w:rPr>
          <w:rFonts w:eastAsia="Times New Roman" w:cs="Times New Roman"/>
          <w:b/>
          <w:szCs w:val="24"/>
        </w:rPr>
        <w:t>ΠΡΟΕΔΡΕΥΩΝ (Γεώργιος Βαρεμένος):</w:t>
      </w:r>
      <w:r>
        <w:rPr>
          <w:rFonts w:eastAsia="Times New Roman" w:cs="Times New Roman"/>
          <w:szCs w:val="24"/>
        </w:rPr>
        <w:t xml:space="preserve"> Ευχαριστώ.</w:t>
      </w:r>
    </w:p>
    <w:p w14:paraId="37394CC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Τον λόγο έχει ο κ. Θοδωρής Δρίτσας.</w:t>
      </w:r>
    </w:p>
    <w:p w14:paraId="37394CCA" w14:textId="77777777" w:rsidR="00B27939" w:rsidRDefault="00D93F4B">
      <w:pPr>
        <w:spacing w:after="0" w:line="600" w:lineRule="auto"/>
        <w:ind w:firstLine="720"/>
        <w:jc w:val="both"/>
        <w:rPr>
          <w:rFonts w:eastAsia="Times New Roman" w:cs="Times New Roman"/>
          <w:szCs w:val="24"/>
        </w:rPr>
      </w:pPr>
      <w:r w:rsidRPr="00F87451">
        <w:rPr>
          <w:rFonts w:eastAsia="Times New Roman" w:cs="Times New Roman"/>
          <w:b/>
          <w:szCs w:val="24"/>
        </w:rPr>
        <w:t>ΑΘΑΝΑΣΙΟΣ ΘΕΟΧΑΡΟΠΟΥΛΟΣ:</w:t>
      </w:r>
      <w:r>
        <w:rPr>
          <w:rFonts w:eastAsia="Times New Roman" w:cs="Times New Roman"/>
          <w:szCs w:val="24"/>
        </w:rPr>
        <w:t xml:space="preserve"> Κύριε Πρόεδρε, ζητώ τον λόγο για ένα λεπτό.</w:t>
      </w:r>
    </w:p>
    <w:p w14:paraId="37394CC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δεν προβλέπεται.</w:t>
      </w:r>
    </w:p>
    <w:p w14:paraId="37394CC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 δώσω μια απάντηση.</w:t>
      </w:r>
    </w:p>
    <w:p w14:paraId="37394CC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Θοδωρής Δρίτσας. Παρακαλώ.</w:t>
      </w:r>
    </w:p>
    <w:p w14:paraId="37394CC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είναι δυνατόν;</w:t>
      </w:r>
    </w:p>
    <w:p w14:paraId="37394CC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Παρακαλώ, όταν πάρετε τον λόγο. Είστε Κοινοβουλευτικός Εκπρόσωπος;</w:t>
      </w:r>
      <w:r>
        <w:rPr>
          <w:rFonts w:eastAsia="Times New Roman" w:cs="Times New Roman"/>
          <w:szCs w:val="24"/>
        </w:rPr>
        <w:t xml:space="preserve"> Όταν πάρετε τον λόγο ως Κοινοβουλευτικός.</w:t>
      </w:r>
    </w:p>
    <w:p w14:paraId="37394CD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Μα, δεν έχει πρόβλημα ο κύριος Υπουργός.</w:t>
      </w:r>
    </w:p>
    <w:p w14:paraId="37394CD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Διευκολύνετε τη διαδικασία, σας παρακαλώ.</w:t>
      </w:r>
    </w:p>
    <w:p w14:paraId="37394CD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είναι θέμα του Υπουργού. Δεν καταλάβατε. Μπορεί να έχει διάθεση ο Υπ</w:t>
      </w:r>
      <w:r>
        <w:rPr>
          <w:rFonts w:eastAsia="Times New Roman" w:cs="Times New Roman"/>
          <w:szCs w:val="24"/>
        </w:rPr>
        <w:t>ουργός για μεγάλη κουβέντα. Να γίνει απ’ έξω.</w:t>
      </w:r>
    </w:p>
    <w:p w14:paraId="37394CD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Μα, καλά τώρα, είναι δυνατόν;</w:t>
      </w:r>
    </w:p>
    <w:p w14:paraId="37394CD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Βεβαίως είναι.</w:t>
      </w:r>
    </w:p>
    <w:p w14:paraId="37394CD5" w14:textId="77777777" w:rsidR="00B27939" w:rsidRDefault="00D93F4B">
      <w:pPr>
        <w:spacing w:after="0" w:line="600" w:lineRule="auto"/>
        <w:ind w:firstLine="720"/>
        <w:jc w:val="both"/>
        <w:rPr>
          <w:rFonts w:eastAsia="Times New Roman" w:cs="Times New Roman"/>
          <w:szCs w:val="24"/>
        </w:rPr>
      </w:pPr>
      <w:r w:rsidRPr="00025536">
        <w:rPr>
          <w:rFonts w:eastAsia="Times New Roman" w:cs="Times New Roman"/>
          <w:b/>
          <w:szCs w:val="24"/>
        </w:rPr>
        <w:t>ΑΝΔΡΕΑΣ ΛΟΒΕΡΔΟΣ:</w:t>
      </w:r>
      <w:r>
        <w:rPr>
          <w:rFonts w:eastAsia="Times New Roman" w:cs="Times New Roman"/>
          <w:szCs w:val="24"/>
        </w:rPr>
        <w:t xml:space="preserve"> Γιατί το κάνετε αυτό; Θα είχαν τελειώσει.</w:t>
      </w:r>
    </w:p>
    <w:p w14:paraId="37394CD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κάνω; Που ε</w:t>
      </w:r>
      <w:r>
        <w:rPr>
          <w:rFonts w:eastAsia="Times New Roman" w:cs="Times New Roman"/>
          <w:szCs w:val="24"/>
        </w:rPr>
        <w:t>φαρμόζω τη διαδικασία; Περιμένουν δεκάδες συνάδελφοι να μιλήσουν.</w:t>
      </w:r>
    </w:p>
    <w:p w14:paraId="37394CD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Μία απάντηση, κύριε Πρόεδρε, να δώσω.</w:t>
      </w:r>
    </w:p>
    <w:p w14:paraId="37394CD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Κατ’ αρχάς, καθίστε κάτω.</w:t>
      </w:r>
    </w:p>
    <w:p w14:paraId="37394CD9" w14:textId="77777777" w:rsidR="00B27939" w:rsidRDefault="00D93F4B">
      <w:pPr>
        <w:spacing w:after="0" w:line="600" w:lineRule="auto"/>
        <w:ind w:firstLine="720"/>
        <w:jc w:val="both"/>
        <w:rPr>
          <w:rFonts w:eastAsia="Times New Roman" w:cs="Times New Roman"/>
          <w:szCs w:val="24"/>
        </w:rPr>
      </w:pPr>
      <w:r w:rsidRPr="00025536">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Με συγχωρείτε πάρα πολύ, ζητάω τον λόγο επί του </w:t>
      </w:r>
      <w:r>
        <w:rPr>
          <w:rFonts w:eastAsia="Times New Roman" w:cs="Times New Roman"/>
          <w:szCs w:val="24"/>
        </w:rPr>
        <w:t>Κανονισμού: άρθρο 64 παράγραφος 2.</w:t>
      </w:r>
    </w:p>
    <w:p w14:paraId="37394CD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Επί του Κανονισμού ζητάτε τον λόγο; Σοβαρά;</w:t>
      </w:r>
    </w:p>
    <w:p w14:paraId="37394CD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Είμαι Κοινοβουλευτικός Εκπρόσωπος και δικαιούμαι να αντιδράσω στην τοποθέτηση του Υπουργού.</w:t>
      </w:r>
    </w:p>
    <w:p w14:paraId="37394CD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w:t>
      </w:r>
      <w:r>
        <w:rPr>
          <w:rFonts w:eastAsia="Times New Roman" w:cs="Times New Roman"/>
          <w:szCs w:val="24"/>
        </w:rPr>
        <w:t>ποια ώρα και αν θέλετε;</w:t>
      </w:r>
    </w:p>
    <w:p w14:paraId="37394CD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Διαβάστε το άρθρο 64.</w:t>
      </w:r>
    </w:p>
    <w:p w14:paraId="37394CD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Καλά, δεν σέβεστε τους υπόλοιπους ομιλητές; Πάρτε το έτσι.</w:t>
      </w:r>
    </w:p>
    <w:p w14:paraId="37394CD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Σέβομαι τη διαδικασία, κύριε Πρόεδρε.</w:t>
      </w:r>
    </w:p>
    <w:p w14:paraId="37394CE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Ισ</w:t>
      </w:r>
      <w:r>
        <w:rPr>
          <w:rFonts w:eastAsia="Times New Roman" w:cs="Times New Roman"/>
          <w:szCs w:val="24"/>
        </w:rPr>
        <w:t>χύουν και τα δύο; Ωραία, εντάξει.</w:t>
      </w:r>
    </w:p>
    <w:p w14:paraId="37394CE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Έχετε τον λόγο, εκβιαστικά, δηλαδή. Αυτήν την εντύπωση δίνετε εδώ και δεν είναι καλό αυτό το πράγμα. Εγώ δεν ενδίδω σε εκβιασμό.</w:t>
      </w:r>
    </w:p>
    <w:p w14:paraId="37394CE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ζητάμε τον λόγο, γιατί </w:t>
      </w:r>
      <w:r>
        <w:rPr>
          <w:rFonts w:eastAsia="Times New Roman" w:cs="Times New Roman"/>
          <w:szCs w:val="24"/>
        </w:rPr>
        <w:t xml:space="preserve">θέλουμε </w:t>
      </w:r>
      <w:r>
        <w:rPr>
          <w:rFonts w:eastAsia="Times New Roman" w:cs="Times New Roman"/>
          <w:szCs w:val="24"/>
        </w:rPr>
        <w:t>να απαντήσουμε δημιουργικά. Έ</w:t>
      </w:r>
      <w:r>
        <w:rPr>
          <w:rFonts w:eastAsia="Times New Roman" w:cs="Times New Roman"/>
          <w:szCs w:val="24"/>
        </w:rPr>
        <w:t xml:space="preserve">γινε αυτό, ζητάμε συγγνώμη και από τους συναδέλφους. </w:t>
      </w:r>
    </w:p>
    <w:p w14:paraId="37394CE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Πρόκειται για ένα πράγμα το οποίο θέσαμε και στην Επιτροπή Αναθεώρησης του Συντάγματος για το 2008, για το 2007, συζητώντας.</w:t>
      </w:r>
    </w:p>
    <w:p w14:paraId="37394CE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Τοποθέτηση κάνετε;</w:t>
      </w:r>
    </w:p>
    <w:p w14:paraId="37394CE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w:t>
      </w:r>
    </w:p>
    <w:p w14:paraId="37394CE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Αλλά, τι κάνετε;</w:t>
      </w:r>
    </w:p>
    <w:p w14:paraId="37394CE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Αντιδρώ σε λεχθέντα από τον Υπουργό.</w:t>
      </w:r>
    </w:p>
    <w:p w14:paraId="37394CE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Εσείς μπορεί να αντιδράτε ανά πάσα στιγμή και ώρα μέσα στο Κοινοβούλιο.</w:t>
      </w:r>
    </w:p>
    <w:p w14:paraId="37394CE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Άρθρο 64</w:t>
      </w:r>
      <w:r>
        <w:rPr>
          <w:rFonts w:eastAsia="Times New Roman" w:cs="Times New Roman"/>
          <w:szCs w:val="24"/>
        </w:rPr>
        <w:t xml:space="preserve"> παράγραφος 2. Διαβάστε τον Κανονισμό. </w:t>
      </w:r>
    </w:p>
    <w:p w14:paraId="37394CE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να διαβάσω; Ότι μπορείτε να αντιδράτε όποια ώρα θέλετε;</w:t>
      </w:r>
    </w:p>
    <w:p w14:paraId="37394CE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Έχω δικαίωμα, ναι.</w:t>
      </w:r>
    </w:p>
    <w:p w14:paraId="37394CE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Σοβαρά;</w:t>
      </w:r>
    </w:p>
    <w:p w14:paraId="37394CE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επί τοποθετήσεως Υπ</w:t>
      </w:r>
      <w:r>
        <w:rPr>
          <w:rFonts w:eastAsia="Times New Roman" w:cs="Times New Roman"/>
          <w:szCs w:val="24"/>
        </w:rPr>
        <w:t>ουργού. Έχω δικαίωμα.</w:t>
      </w:r>
    </w:p>
    <w:p w14:paraId="37394CE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είχαμε τελειώσει.</w:t>
      </w:r>
    </w:p>
    <w:p w14:paraId="37394CE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Υπάρχει ένα ερώτημα που είναι πολύ σοβαρό. Τότε, το 2008 και προηγουμένως, οι κοινωνικοί προϋπολογισμοί του ελληνικού δημοσίου ήταν από τους πιο, ας πούμε, πληθωρικούς στην Ευρώπη. Και λέγαμε ότι συγκρινόμενοι για</w:t>
      </w:r>
      <w:r>
        <w:rPr>
          <w:rFonts w:eastAsia="Times New Roman" w:cs="Times New Roman"/>
          <w:szCs w:val="24"/>
        </w:rPr>
        <w:t xml:space="preserve"> το κοινωνικό κράτος και την κοινωνική αλληλεγγύη</w:t>
      </w:r>
      <w:r>
        <w:rPr>
          <w:rFonts w:eastAsia="Times New Roman" w:cs="Times New Roman"/>
          <w:szCs w:val="24"/>
        </w:rPr>
        <w:t>,</w:t>
      </w:r>
      <w:r>
        <w:rPr>
          <w:rFonts w:eastAsia="Times New Roman" w:cs="Times New Roman"/>
          <w:szCs w:val="24"/>
        </w:rPr>
        <w:t xml:space="preserve"> δίνουμε τα περισσότερα χρήματα. </w:t>
      </w:r>
    </w:p>
    <w:p w14:paraId="37394CF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Όταν, όμως, κοιτούσες μέσα στις δαπάνες, έβλεπες ότι το μεγαλύτερο μέρος των δαπανών δεν πήγαιναν στους φορείς των δικαιωμάτων, αλλά σε λειτουργικές δαπάνες και σε μισθούς.</w:t>
      </w:r>
      <w:r>
        <w:rPr>
          <w:rFonts w:eastAsia="Times New Roman" w:cs="Times New Roman"/>
          <w:szCs w:val="24"/>
        </w:rPr>
        <w:t xml:space="preserve"> </w:t>
      </w:r>
      <w:r>
        <w:rPr>
          <w:rFonts w:eastAsia="Times New Roman" w:cs="Times New Roman"/>
          <w:szCs w:val="24"/>
        </w:rPr>
        <w:lastRenderedPageBreak/>
        <w:t>Άρα, η απόδειξη μιας κοινωνικής πολιτικής είναι ο λόγος ανάμεσα σε αυτό που φτάνει στον φυσικό δέκτη του δικαιώματος και στους ενδιάμεσους, που συνήθως είναι οι μηχανισμοί της κεντρικής κυβέρνησης ή της γενικής κυβέρνησης.</w:t>
      </w:r>
    </w:p>
    <w:p w14:paraId="37394CF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Άρα, αν κάτι πρέπει να γιατρευτε</w:t>
      </w:r>
      <w:r>
        <w:rPr>
          <w:rFonts w:eastAsia="Times New Roman" w:cs="Times New Roman"/>
          <w:szCs w:val="24"/>
        </w:rPr>
        <w:t>ί, είναι αυτή η σχέση και αν θα μπορούσαμε να τη γιατρέψουμε προβλέποντας στο Σύνταγμα αυτόν τον λόγο, δηλαδή τι να πηγαίνει στον δέκτη του δικαιώματος και μέχρι ποιο ποσοστό μπορεί να καταναλώνει ο ενδιάμεσος, είτε είναι κράτος</w:t>
      </w:r>
      <w:r>
        <w:rPr>
          <w:rFonts w:eastAsia="Times New Roman" w:cs="Times New Roman"/>
          <w:szCs w:val="24"/>
        </w:rPr>
        <w:t>,</w:t>
      </w:r>
      <w:r>
        <w:rPr>
          <w:rFonts w:eastAsia="Times New Roman" w:cs="Times New Roman"/>
          <w:szCs w:val="24"/>
        </w:rPr>
        <w:t xml:space="preserve"> είτε είναι γενική κυβέρνησ</w:t>
      </w:r>
      <w:r>
        <w:rPr>
          <w:rFonts w:eastAsia="Times New Roman" w:cs="Times New Roman"/>
          <w:szCs w:val="24"/>
        </w:rPr>
        <w:t>η. Έχει πραγματική σημασία το ερώτημα αυτό.</w:t>
      </w:r>
    </w:p>
    <w:p w14:paraId="37394CF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Υπό την έννοια αυτή, βλέπουμε και τα 900 εκατομμύρια που λέτε. </w:t>
      </w:r>
      <w:r>
        <w:rPr>
          <w:rFonts w:eastAsia="Times New Roman" w:cs="Times New Roman"/>
          <w:szCs w:val="24"/>
        </w:rPr>
        <w:t>Α</w:t>
      </w:r>
      <w:r>
        <w:rPr>
          <w:rFonts w:eastAsia="Times New Roman" w:cs="Times New Roman"/>
          <w:szCs w:val="24"/>
        </w:rPr>
        <w:t>πευθύνετε</w:t>
      </w:r>
      <w:r>
        <w:rPr>
          <w:rFonts w:eastAsia="Times New Roman" w:cs="Times New Roman"/>
          <w:szCs w:val="24"/>
        </w:rPr>
        <w:t>,</w:t>
      </w:r>
      <w:r>
        <w:rPr>
          <w:rFonts w:eastAsia="Times New Roman" w:cs="Times New Roman"/>
          <w:szCs w:val="24"/>
        </w:rPr>
        <w:t xml:space="preserve"> κυρίως στη Νέα Δημοκρατία</w:t>
      </w:r>
      <w:r>
        <w:rPr>
          <w:rFonts w:eastAsia="Times New Roman" w:cs="Times New Roman"/>
          <w:szCs w:val="24"/>
        </w:rPr>
        <w:t>,</w:t>
      </w:r>
      <w:r>
        <w:rPr>
          <w:rFonts w:eastAsia="Times New Roman" w:cs="Times New Roman"/>
          <w:szCs w:val="24"/>
        </w:rPr>
        <w:t xml:space="preserve"> αυτά τα ερωτήματα, αλλά σήμερα και σε εμάς και σε όλον τον προβληματισμό που έχετε αναπτύξει εδώ. Το ακούμε δη</w:t>
      </w:r>
      <w:r>
        <w:rPr>
          <w:rFonts w:eastAsia="Times New Roman" w:cs="Times New Roman"/>
          <w:szCs w:val="24"/>
        </w:rPr>
        <w:t>μιουργικά και αντιδρούμε με αυτόν τον τρόπο.</w:t>
      </w:r>
    </w:p>
    <w:p w14:paraId="37394CF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Δρίτσας.</w:t>
      </w:r>
    </w:p>
    <w:p w14:paraId="37394CF4" w14:textId="77777777" w:rsidR="00B27939" w:rsidRDefault="00D93F4B">
      <w:pPr>
        <w:spacing w:after="0" w:line="600" w:lineRule="auto"/>
        <w:ind w:firstLine="720"/>
        <w:jc w:val="both"/>
        <w:rPr>
          <w:rFonts w:eastAsia="Times New Roman" w:cs="Times New Roman"/>
          <w:szCs w:val="24"/>
        </w:rPr>
      </w:pPr>
      <w:r w:rsidRPr="0071263A">
        <w:rPr>
          <w:rFonts w:eastAsia="Times New Roman" w:cs="Times New Roman"/>
          <w:b/>
          <w:szCs w:val="24"/>
        </w:rPr>
        <w:t>ΘΕΟΔΩΡΟΣ ΔΡΙΤΣΑΣ:</w:t>
      </w:r>
      <w:r>
        <w:rPr>
          <w:rFonts w:eastAsia="Times New Roman" w:cs="Times New Roman"/>
          <w:szCs w:val="24"/>
        </w:rPr>
        <w:t xml:space="preserve"> Ευχαριστώ, κύριε Πρόεδρε.</w:t>
      </w:r>
    </w:p>
    <w:p w14:paraId="37394CF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θα σας πω μια περίεργη πολιτική ιστοριούλα από τα νιάτα μου που νομίζω ότι ταιριάζει. Θυμάμαι πως όταν ήμουν δεκαέξι-δεκαεπτά χρόνων στον Πειραιά, η πολιτική παρέα πάντα ήταν έντονη. Είχαμε ισχυρή πολιτικοποίηση από τα νιάτα μα</w:t>
      </w:r>
      <w:r>
        <w:rPr>
          <w:rFonts w:eastAsia="Times New Roman" w:cs="Times New Roman"/>
          <w:szCs w:val="24"/>
        </w:rPr>
        <w:t>ς. Πάντα κάναμε πολλές και διάφορες συζητήσεις. Όσο και αν σας φαίνεται περίεργο –βίτσιο θα ήταν- για νέους ανθρώπους, παρακολουθώντας τις εφημερίδες εκείνης της εποχής διαβάζαμε τέτοια εποχή και τους προϋπολογισμούς και τη συζήτηση που γινόταν για τον προ</w:t>
      </w:r>
      <w:r>
        <w:rPr>
          <w:rFonts w:eastAsia="Times New Roman" w:cs="Times New Roman"/>
          <w:szCs w:val="24"/>
        </w:rPr>
        <w:t xml:space="preserve">ϋπολογισμό. </w:t>
      </w:r>
    </w:p>
    <w:p w14:paraId="37394CF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Θυμάμαι -το είχαμε κάνει αστείο της παρέας- που λέγαμε «Α, προϋπολογισμός. Α, τώρα συζητιέται ο προϋπολογισμός!». Και λέγαμε ο ένας στον άλλον «πρόχειρος, άδικος, ανεφάρμοστος, αντιαναπτυξιακός, φορομπηχτικός». Από εκείνη την εποχή, κυρίες και</w:t>
      </w:r>
      <w:r>
        <w:rPr>
          <w:rFonts w:eastAsia="Times New Roman" w:cs="Times New Roman"/>
          <w:szCs w:val="24"/>
        </w:rPr>
        <w:t xml:space="preserve"> κύριοι συνάδελφοι. Είναι στερεότυπη αυτή η συζήτηση, όταν γίνεται με μία τόσο εύκολη προσέγγιση. </w:t>
      </w:r>
    </w:p>
    <w:p w14:paraId="37394CF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Και καταλαβαίνω τώρα ότι ο ρόλος της Αντιπολίτευσης είναι πάρα πολύ εύκολος. Δεν έχει τίποτα άλλο παρά να αναδείξει προβλήματα, που πάντα υπάρχουν και πάντα </w:t>
      </w:r>
      <w:r>
        <w:rPr>
          <w:rFonts w:eastAsia="Times New Roman" w:cs="Times New Roman"/>
          <w:szCs w:val="24"/>
        </w:rPr>
        <w:t>θα υπάρχουν –</w:t>
      </w:r>
      <w:r>
        <w:rPr>
          <w:rFonts w:eastAsia="Times New Roman" w:cs="Times New Roman"/>
          <w:szCs w:val="24"/>
        </w:rPr>
        <w:lastRenderedPageBreak/>
        <w:t xml:space="preserve">σωστά- πολλές φορές και ιδιαίτερα οξυμένα, αλλά αποφεύγοντας να τα συνδέσει με το αίτιο και το αιτιατό, με το πέρυσι το πρόπερσι, το αντιπρόπερσι, το πριν πέντε χρόνια, το του χρόνου, του παραχρόνου και τη μελλοντική προοπτική. </w:t>
      </w:r>
    </w:p>
    <w:p w14:paraId="37394CF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Έτσι, μια χαρά</w:t>
      </w:r>
      <w:r>
        <w:rPr>
          <w:rFonts w:eastAsia="Times New Roman" w:cs="Times New Roman"/>
          <w:szCs w:val="24"/>
        </w:rPr>
        <w:t>, συγκροτείται ένας πολιτικός λόγος μηδενιστικός, αφοριστικός, αποδομητικός, γιατί αυτή ακριβώς είναι η μοντέρνα πολιτική ρητορική, δηλαδή να αποδομεί τον αντίπαλο -μέχρι εκεί και ολοκληρώνεται και δεν χρειάζεται τίποτα άλλο- με ατάκες και με όλα αυτά και,</w:t>
      </w:r>
      <w:r>
        <w:rPr>
          <w:rFonts w:eastAsia="Times New Roman" w:cs="Times New Roman"/>
          <w:szCs w:val="24"/>
        </w:rPr>
        <w:t xml:space="preserve"> επομένως, τελειώνουμε.</w:t>
      </w:r>
    </w:p>
    <w:p w14:paraId="37394CF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Μα, ακριβώς μετά από μια τόσο βαθιά κρίση, μια τέτοια χρεοκοπία, με την πτώχευση και την καταβαράθρωση όχι μόνο την οικονομική, αλλά και την κοινωνική και την αξιακή και τη θεσμική, είναι δυνατό να συνεχίσει η Βουλή να συζητάει σε α</w:t>
      </w:r>
      <w:r>
        <w:rPr>
          <w:rFonts w:eastAsia="Times New Roman" w:cs="Times New Roman"/>
          <w:szCs w:val="24"/>
        </w:rPr>
        <w:t xml:space="preserve">υτό το επίπεδο; </w:t>
      </w:r>
    </w:p>
    <w:p w14:paraId="37394CF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Και είναι δυνατό να συζητάμε, για παράδειγμα, το αν είναι ματοβαμμένα τα πλεονάσματα του 3,5%, που, βεβαίως, δεν μπορεί να υπάρχει πλεόνασμα 3,5% που να είναι φιλολαϊκό σε μια πολιτική. Όμως, σε ποια συγκυρία, κυρίες και κύριοι Βουλευτές; </w:t>
      </w:r>
      <w:r>
        <w:rPr>
          <w:rFonts w:eastAsia="Times New Roman" w:cs="Times New Roman"/>
          <w:szCs w:val="24"/>
        </w:rPr>
        <w:t xml:space="preserve">Στη συγκυρία όπου πια έχει ξεχαστεί ότι «άντε μέχρι 3% τα </w:t>
      </w:r>
      <w:r>
        <w:rPr>
          <w:rFonts w:eastAsia="Times New Roman" w:cs="Times New Roman"/>
          <w:szCs w:val="24"/>
        </w:rPr>
        <w:lastRenderedPageBreak/>
        <w:t>ελλείμματα». Τώρα η Ιταλία και η Γαλλία βρίσκονται μπροστά στην υποχρεωτική και πιεστική απολογία για το αν θα έχουν δικαίωμα να έχουν στους προϋπολογισμούς τους ένα κάποιο έλλειμμα, για να μπορέσου</w:t>
      </w:r>
      <w:r>
        <w:rPr>
          <w:rFonts w:eastAsia="Times New Roman" w:cs="Times New Roman"/>
          <w:szCs w:val="24"/>
        </w:rPr>
        <w:t xml:space="preserve">ν να διαμορφώσουν όρους και συνθήκες ανάκαμψης. «Οπωσδήποτε για όλους 2%» είτε ήταν στο μνημόνιο είτε δεν είναι. Αυτές είναι οι συνθήκες του σύγχρονου παγκοσμιοποιημένου νεοφιλελευθερισμού και οι συσχετισμοί στην Ευρώπη. </w:t>
      </w:r>
    </w:p>
    <w:p w14:paraId="37394CF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κάνουμε συζήτηση για τα πρωτογε</w:t>
      </w:r>
      <w:r>
        <w:rPr>
          <w:rFonts w:eastAsia="Times New Roman" w:cs="Times New Roman"/>
          <w:szCs w:val="24"/>
        </w:rPr>
        <w:t xml:space="preserve">νή πλεονάσματα ερήμην αυτής της πραγματικότητας; Θα μιλάμε για τον Τσακαλώτο και για τον Χουλιαράκη και για τον Τσίπρα, που αποδέχθηκε και έδωσε μάχη για να ισορροπήσει αυτό το 3,5% πλεονάσματα; </w:t>
      </w:r>
    </w:p>
    <w:p w14:paraId="37394CF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Αναφορικά με το χρέος. Θα κάνουμε τη συζήτηση για τα πλεονάσ</w:t>
      </w:r>
      <w:r>
        <w:rPr>
          <w:rFonts w:eastAsia="Times New Roman" w:cs="Times New Roman"/>
          <w:szCs w:val="24"/>
        </w:rPr>
        <w:t xml:space="preserve">ματα χωρίς να μιλάμε για το χρέος; Πεδίον δόξης λαμπρό και για όσα είπε ο κ. Θεοχαρόπουλος πριν και για όσα είπε χθες και προχθές ο κ. Κρεμαστινός ή ο κ. Σκανδαλίδης αναφορικά με τις αναγκαίες συναινέσεις. </w:t>
      </w:r>
    </w:p>
    <w:p w14:paraId="37394CF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Χρέος. Δεν είναι τεράστιο ευρωπαϊκό και παγκόσμιο</w:t>
      </w:r>
      <w:r>
        <w:rPr>
          <w:rFonts w:eastAsia="Times New Roman" w:cs="Times New Roman"/>
          <w:szCs w:val="24"/>
        </w:rPr>
        <w:t xml:space="preserve"> ζήτημα το ζήτημα του χρέους και της διαγραφής σημαντικού μέρους του ευρωπαϊκού χρέους ή της ρύθμισής του με άλλους όρους; </w:t>
      </w:r>
    </w:p>
    <w:p w14:paraId="37394CF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απομονωμένη η Ελλάδα; Είναι κάτι που μπορεί να το ρυθμίσει μόνη της; Έδωσε μάχη αυτή η Κυβέρνηση και ήταν εντελώς μόνη, δεν υπ</w:t>
      </w:r>
      <w:r>
        <w:rPr>
          <w:rFonts w:eastAsia="Times New Roman" w:cs="Times New Roman"/>
          <w:szCs w:val="24"/>
        </w:rPr>
        <w:t>ήρχε κανένα πολιτικό κόμμα που να στήριξε τον Τσακαλώτο, τον Χουλιαράκη, τον Τσίπρα και όλους τους Υπουργούς και την Κυβέρνηση, ακριβώς όταν κράτησαν και υπό αυτές τις συνθήκες ανοικτό το ζήτημα της ρύθμισης του χρέους, έτσι όπως μπόρεσαν και μέχρι εκεί πο</w:t>
      </w:r>
      <w:r>
        <w:rPr>
          <w:rFonts w:eastAsia="Times New Roman" w:cs="Times New Roman"/>
          <w:szCs w:val="24"/>
        </w:rPr>
        <w:t>υ το έφτασαν και το συσχέτισαν με όλα τα άλλα.</w:t>
      </w:r>
    </w:p>
    <w:p w14:paraId="37394CF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ξέρουμε εδώ και ένα χρόνο ότι τελικώς οι συντάξεις δεν θα περικοπούν; Ναι, κυρίες και κύριοι Βουλευτές, περίπου εδώ και ένα χρόνο. Γιατί το ξέρουμε; Γιατί όταν έδωσε τη μάχη ο Τσακαλώτος, ο Χουλιαράκης ή ο</w:t>
      </w:r>
      <w:r>
        <w:rPr>
          <w:rFonts w:eastAsia="Times New Roman" w:cs="Times New Roman"/>
          <w:szCs w:val="24"/>
        </w:rPr>
        <w:t xml:space="preserve"> Τσίπρας για να μην επιβληθεί η περικοπή των συντάξεων, </w:t>
      </w:r>
      <w:r>
        <w:rPr>
          <w:rFonts w:eastAsia="Times New Roman" w:cs="Times New Roman"/>
          <w:szCs w:val="24"/>
        </w:rPr>
        <w:t xml:space="preserve">είχαν </w:t>
      </w:r>
      <w:r>
        <w:rPr>
          <w:rFonts w:eastAsia="Times New Roman" w:cs="Times New Roman"/>
          <w:szCs w:val="24"/>
        </w:rPr>
        <w:t xml:space="preserve">μια τόσο σημαντική και πλήρη τεκμηρίωση που κανένας δεν μπορούσε να την αντικρούσει, </w:t>
      </w:r>
      <w:r>
        <w:rPr>
          <w:rFonts w:eastAsia="Times New Roman" w:cs="Times New Roman"/>
          <w:szCs w:val="24"/>
        </w:rPr>
        <w:lastRenderedPageBreak/>
        <w:t xml:space="preserve">ούτε οι Γερμανοί, ούτε οι Γάλλοι, ούτε καν οι Ολλανδοί, ούτε κανένας. </w:t>
      </w:r>
    </w:p>
    <w:p w14:paraId="37394D0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αυθαιρεσία και η επιβολή του Τόμσεν </w:t>
      </w:r>
      <w:r>
        <w:rPr>
          <w:rFonts w:eastAsia="Times New Roman" w:cs="Times New Roman"/>
          <w:szCs w:val="24"/>
        </w:rPr>
        <w:t>επέβαλε εκείνον τον συμβιβασμό, αλλά η τεκμηρίωση κατεγράφη. Δεν υπήρχε Υπουργός Οικονομικών ή Πρωθυπουργός της Ευρωζώνης που να πει στον Τσακαλώτο ή στον Τσίπρα τότε «όχι, δεν έχεις δίκιο, δεν είναι σωστά τα στοιχεία σου». Όλοι παραδέχθηκαν ότι τα στοιχεί</w:t>
      </w:r>
      <w:r>
        <w:rPr>
          <w:rFonts w:eastAsia="Times New Roman" w:cs="Times New Roman"/>
          <w:szCs w:val="24"/>
        </w:rPr>
        <w:t xml:space="preserve">α είναι σωστά και παιζόντουσαν οι αντιθέσεις και οι συγκρούσεις και τα διάφορα οικονομικά, πολιτικά και άλλα παιχνίδια που παίζονται σε αυτόν τον κυκεώνα των αντιθέσεων. </w:t>
      </w:r>
    </w:p>
    <w:p w14:paraId="37394D0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Όμως, αυτό κατεγράφη και όταν πια η πραγματικότητα μετά από ένα χρόνο περίπου ήρθε και επιβεβαίωσε την ελληνική Κυβέρνηση, ποιος θα μπορούσε πια, όταν αποδεδειγμένα οι υπολογισμοί του Τόμσεν είχαν καταρρεύσει και οι υπολογισμοί του Τσακαλώτου ή του Τσίπρα </w:t>
      </w:r>
      <w:r>
        <w:rPr>
          <w:rFonts w:eastAsia="Times New Roman" w:cs="Times New Roman"/>
          <w:szCs w:val="24"/>
        </w:rPr>
        <w:t xml:space="preserve">και του Χουλιαράκη είχαν επιβεβαιωθεί, να πει «όχι, θα επιβληθεί η περικοπή των συντάξεων»; </w:t>
      </w:r>
    </w:p>
    <w:p w14:paraId="37394D0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Αυτή την πραγματικότητα την οποία θα γράψει η ιστορία και με στοιχεία και από τα αρχεία κάποια στιγμή, την αγνοούμε και ψάχνουμε να βρούμε αυτό το ανορθολογικό, πο</w:t>
      </w:r>
      <w:r>
        <w:rPr>
          <w:rFonts w:eastAsia="Times New Roman" w:cs="Times New Roman"/>
          <w:szCs w:val="24"/>
        </w:rPr>
        <w:t xml:space="preserve">υ σωστά είπε </w:t>
      </w:r>
      <w:r>
        <w:rPr>
          <w:rFonts w:eastAsia="Times New Roman" w:cs="Times New Roman"/>
          <w:szCs w:val="24"/>
        </w:rPr>
        <w:lastRenderedPageBreak/>
        <w:t xml:space="preserve">η Τασία Χριστοδουλοπούλου, που είναι και φασίζον ανορθολογικό: «μας ψεκάζουν κάποιοι άλλοι εξωγήινοι κάπου από αλλού». Ψάχνουμε να βρούμε τη </w:t>
      </w:r>
      <w:r>
        <w:rPr>
          <w:rFonts w:eastAsia="Times New Roman" w:cs="Times New Roman"/>
          <w:szCs w:val="24"/>
        </w:rPr>
        <w:t>«</w:t>
      </w:r>
      <w:r>
        <w:rPr>
          <w:rFonts w:eastAsia="Times New Roman" w:cs="Times New Roman"/>
          <w:szCs w:val="24"/>
        </w:rPr>
        <w:t>μυστική συμφωνία</w:t>
      </w:r>
      <w:r>
        <w:rPr>
          <w:rFonts w:eastAsia="Times New Roman" w:cs="Times New Roman"/>
          <w:szCs w:val="24"/>
        </w:rPr>
        <w:t>»</w:t>
      </w:r>
      <w:r>
        <w:rPr>
          <w:rFonts w:eastAsia="Times New Roman" w:cs="Times New Roman"/>
          <w:szCs w:val="24"/>
        </w:rPr>
        <w:t xml:space="preserve"> του Τσίπρα με τους Ευρωπαίους για τη Συμφωνία των Πρεσπών ως αιτιολογία για να δικα</w:t>
      </w:r>
      <w:r>
        <w:rPr>
          <w:rFonts w:eastAsia="Times New Roman" w:cs="Times New Roman"/>
          <w:szCs w:val="24"/>
        </w:rPr>
        <w:t>ιολογήσουμε τη μη περικοπή των συντάξεων, βέβαια, γιατί διαφορετικά θα αναγνωρίσουμε ότι έχουμε μια Κυβέρνηση που έχει αξιοπιστία, που έχει τεκμηρίωση, που ξέρει τι κάνει, που πάει βήμα-βήμα, αλλά με στόχο, γιατί αυτή είναι η πραγματικότητα στην εποχή μας.</w:t>
      </w:r>
      <w:r>
        <w:rPr>
          <w:rFonts w:eastAsia="Times New Roman" w:cs="Times New Roman"/>
          <w:szCs w:val="24"/>
        </w:rPr>
        <w:t xml:space="preserve"> Δυστυχώς, μεγάλα άλματα και μεγάλους οραματισμούς δεν μπορούμε να συγκροτήσουμε. Μακάρι να το μπορέσουμε, και η Ευρώπη και η Ελλάδα και οι κοινωνίες όλες. </w:t>
      </w:r>
    </w:p>
    <w:p w14:paraId="37394D0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Όμως, μπροστά σε αυτήν την τεράστια αποξένωση των ανθρώπων, την καταβαράθρωση των κοινωνικών συνόλω</w:t>
      </w:r>
      <w:r>
        <w:rPr>
          <w:rFonts w:eastAsia="Times New Roman" w:cs="Times New Roman"/>
          <w:szCs w:val="24"/>
        </w:rPr>
        <w:t>ν και την ανάδειξη της ατομικότητας σε έναν ξέφρενο ανταγωνισμό, που ο ένας σαρώνει τον άλλον, είναι αδύνατον να συγκροτήσεις μακροπρόθεσμες στρατηγικές πολιτικές. Έχεις στόχους, έχεις συγκροτήσεις και βαδίζεις βήμα-βήμα. Και αυτά αποτυπώθηκαν σε όλη την τ</w:t>
      </w:r>
      <w:r>
        <w:rPr>
          <w:rFonts w:eastAsia="Times New Roman" w:cs="Times New Roman"/>
          <w:szCs w:val="24"/>
        </w:rPr>
        <w:t xml:space="preserve">ετραετία. </w:t>
      </w:r>
    </w:p>
    <w:p w14:paraId="37394D0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Και ολοκληρώνω, κύριε Πρόεδρε, λέγοντας ότι για αυτό φτάσαμε στην ολοκλήρωση της μνημονιακής σύμβασης. Δεν είναι τίποτε τυχαίο. Γι’ αυτό μειώθηκε η ανεργία στο 19%. Γι’ αυτό προχωρήσαμε στην πρωτοβάθμια υγεία, που είναι θεσμική, μέσα στην κρίση,</w:t>
      </w:r>
      <w:r>
        <w:rPr>
          <w:rFonts w:eastAsia="Times New Roman" w:cs="Times New Roman"/>
          <w:szCs w:val="24"/>
        </w:rPr>
        <w:t xml:space="preserve"> μεταρρύθμιση. Γι’ αυτό η πρόσβαση στην υγεία στους ανασφάλιστους. Γι’ αυτό τα σχολικά γεύματα. Γι’ αυτό το επίδομα παιδιών. Γι’ αυτό το επίδομα ενοικίου. Γι’ αυτό το μεταφορικό ισοδύναμο, οι βρεφονηπιακοί σταθμοί και όλα αυτά που διαμορφώνουν όρους αυτοπε</w:t>
      </w:r>
      <w:r>
        <w:rPr>
          <w:rFonts w:eastAsia="Times New Roman" w:cs="Times New Roman"/>
          <w:szCs w:val="24"/>
        </w:rPr>
        <w:t xml:space="preserve">ποίθησης και δυνατότητας αποφυγής της ανθρωπιστικής κρίσης και δικαιοσύνης ως αναπτυξιακού παράγοντα. </w:t>
      </w:r>
    </w:p>
    <w:p w14:paraId="37394D0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υπάρχει περίπτωση να υπάρχει ανάπτυξη με διαλυμένη κοινωνία. Δεν υπάρχει περίπτωση, αν η εργασία δεν βρει τον ρόλο της και την αξιοπρέπειά της, αν δε</w:t>
      </w:r>
      <w:r>
        <w:rPr>
          <w:rFonts w:eastAsia="Times New Roman" w:cs="Times New Roman"/>
          <w:szCs w:val="24"/>
        </w:rPr>
        <w:t>ν γίνει η εργασία αναπτυξιακός παράγοντας μαζί με την επένδυση, μαζί με την επιχειρηματικότητα, ισοδύναμος αναπτυξιακός παράγοντας η εργασία, με ό,τι σημαίνει αυτό και στους μισθούς και στις συντάξεις και στο ωράριο και στις συνθήκες και στα πάντα, τότε δε</w:t>
      </w:r>
      <w:r>
        <w:rPr>
          <w:rFonts w:eastAsia="Times New Roman" w:cs="Times New Roman"/>
          <w:szCs w:val="24"/>
        </w:rPr>
        <w:t xml:space="preserve">ν μπορεί να υπάρχει ανάπτυξη και πολύ περισσότερο βιώσιμη ανάπτυξη. </w:t>
      </w:r>
    </w:p>
    <w:p w14:paraId="37394D0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Αυτός είναι ο ΣΥΡΙΖΑ. Αυτή είναι η Κυβέρνησή του. Γι’ αυτό ακριβώς, εάν θέλουμε συναίνεση, πρέπει να είμαστε έντιμοι. Αν θέλουμε πραγματικά συναίνεση, πρέπει να είμαστε και υπεύθυνοι. Εάν</w:t>
      </w:r>
      <w:r>
        <w:rPr>
          <w:rFonts w:eastAsia="Times New Roman" w:cs="Times New Roman"/>
          <w:szCs w:val="24"/>
        </w:rPr>
        <w:t xml:space="preserve"> θέλουμε προοπτική σε αυτήν την χώρα, πρέπει να καταλάβουμε τι επιτέλους συνέβη σε αυτή τη χώρα που αναπτύχθηκε με τεράστιους ρυθμούς την εποχή των χρηματιστηρίων και σε λίγα χρόνια εβυθίσθη, κατέρρευσε, έπεσε στα βράχια. Αν δεν βγάλουμε αυτά τα συμπεράσμα</w:t>
      </w:r>
      <w:r>
        <w:rPr>
          <w:rFonts w:eastAsia="Times New Roman" w:cs="Times New Roman"/>
          <w:szCs w:val="24"/>
        </w:rPr>
        <w:t xml:space="preserve">τα, πώς να μιλάμε πια για το έτσι ή το αλλιώς, τη μία ή την άλλη πρόταση. </w:t>
      </w:r>
    </w:p>
    <w:p w14:paraId="37394D0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Σε αυτή την ευθύνη, λοιπόν, καλείται όλο το Κοινοβούλιο να ανταποκριθεί, γιατί δεν έχουμε κανένα δικαίωμα να απογοητεύσουμε ξανά τον </w:t>
      </w:r>
      <w:r>
        <w:rPr>
          <w:rFonts w:eastAsia="Times New Roman" w:cs="Times New Roman"/>
          <w:szCs w:val="24"/>
        </w:rPr>
        <w:t xml:space="preserve">ελληνικό </w:t>
      </w:r>
      <w:r>
        <w:rPr>
          <w:rFonts w:eastAsia="Times New Roman" w:cs="Times New Roman"/>
          <w:szCs w:val="24"/>
        </w:rPr>
        <w:t xml:space="preserve">λαό. </w:t>
      </w:r>
    </w:p>
    <w:p w14:paraId="37394D0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7394D09"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του ΣΥΡΙΖΑ)</w:t>
      </w:r>
    </w:p>
    <w:p w14:paraId="37394D0A" w14:textId="77777777" w:rsidR="00B27939" w:rsidRDefault="00D93F4B">
      <w:pPr>
        <w:spacing w:after="0" w:line="600" w:lineRule="auto"/>
        <w:ind w:firstLine="720"/>
        <w:jc w:val="both"/>
        <w:rPr>
          <w:rFonts w:eastAsia="Times New Roman" w:cs="Times New Roman"/>
          <w:szCs w:val="24"/>
        </w:rPr>
      </w:pPr>
      <w:r w:rsidRPr="00337158">
        <w:rPr>
          <w:rFonts w:eastAsia="Times New Roman" w:cs="Times New Roman"/>
          <w:b/>
          <w:szCs w:val="24"/>
        </w:rPr>
        <w:t>ΠΡΟΕΔΡΕΥΩΝ (Γεώργιος Βαρεμένος):</w:t>
      </w:r>
      <w:r w:rsidRPr="00337158">
        <w:rPr>
          <w:rFonts w:eastAsia="Times New Roman" w:cs="Times New Roman"/>
          <w:szCs w:val="24"/>
        </w:rPr>
        <w:t xml:space="preserve"> </w:t>
      </w:r>
      <w:r>
        <w:rPr>
          <w:rFonts w:eastAsia="Times New Roman" w:cs="Times New Roman"/>
          <w:szCs w:val="24"/>
        </w:rPr>
        <w:t>Ευχαριστούμε.</w:t>
      </w:r>
    </w:p>
    <w:p w14:paraId="37394D0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Μέχρι να έρθει στο Βήμα ο κ. Στύλιος θα ήθελα να κάνω μια ανακοίνωση. </w:t>
      </w:r>
    </w:p>
    <w:p w14:paraId="37394D0C" w14:textId="77777777" w:rsidR="00B27939" w:rsidRDefault="00D93F4B">
      <w:pPr>
        <w:spacing w:after="0"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w:t>
      </w:r>
      <w:r w:rsidRPr="000742D7">
        <w:rPr>
          <w:rFonts w:eastAsia="Times New Roman" w:cs="Times New Roman"/>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 xml:space="preserve">ης και λειτουργίας της Βουλής, τριάντα </w:t>
      </w:r>
      <w:r>
        <w:rPr>
          <w:rFonts w:eastAsia="Times New Roman" w:cs="Times New Roman"/>
        </w:rPr>
        <w:t>τέσσερις μαθήτριες και μαθητές και δύο</w:t>
      </w:r>
      <w:r w:rsidRPr="000742D7">
        <w:rPr>
          <w:rFonts w:eastAsia="Times New Roman" w:cs="Times New Roman"/>
        </w:rPr>
        <w:t xml:space="preserve"> εκπαιδευτ</w:t>
      </w:r>
      <w:r>
        <w:rPr>
          <w:rFonts w:eastAsia="Times New Roman" w:cs="Times New Roman"/>
        </w:rPr>
        <w:t>ικοί συνοδοί από το Γυμνάσιο Καστριτσίου Αχαΐας</w:t>
      </w:r>
      <w:r w:rsidRPr="000742D7">
        <w:rPr>
          <w:rFonts w:eastAsia="Times New Roman" w:cs="Times New Roman"/>
        </w:rPr>
        <w:t xml:space="preserve">. </w:t>
      </w:r>
    </w:p>
    <w:p w14:paraId="37394D0D" w14:textId="77777777" w:rsidR="00B27939" w:rsidRDefault="00D93F4B">
      <w:pPr>
        <w:spacing w:after="0"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37394D0E" w14:textId="77777777" w:rsidR="00B27939" w:rsidRDefault="00D93F4B">
      <w:pPr>
        <w:spacing w:after="0"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37394D0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Στύλιο, έχετε τον λόγο για επτά λεπτά. </w:t>
      </w:r>
    </w:p>
    <w:p w14:paraId="37394D1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Κύριε Πρόεδρε, κύ</w:t>
      </w:r>
      <w:r>
        <w:rPr>
          <w:rFonts w:eastAsia="Times New Roman" w:cs="Times New Roman"/>
          <w:szCs w:val="24"/>
        </w:rPr>
        <w:t>ριοι Υπουργοί, κυρίες και κύριοι συνάδελφοι, επιτρέψτε μου να αναφερθώ στην κατάσταση που επικρατεί σήμερα στην ελληνική κοινωνία: οικονομική καταστροφή, τριακόσιες χιλιάδες λουκέτα, ένα εκατομμύριο άνεργοι, ανελέητη περικοπή των συντάξεων, δεκαεπτά επί συ</w:t>
      </w:r>
      <w:r>
        <w:rPr>
          <w:rFonts w:eastAsia="Times New Roman" w:cs="Times New Roman"/>
          <w:szCs w:val="24"/>
        </w:rPr>
        <w:t>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είκοσι εννιά αυξήσεις φόρων από την σημερινή Κυβέρνηση εθνικής σωτηρίας. </w:t>
      </w:r>
    </w:p>
    <w:p w14:paraId="37394D1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Περισσότεροι από τετρακόσιοι χιλιάδες νέοι, κυρίως πτυχιούχοι με μεταπτυχιακά, έχουν φύγει στην ξενιτιά. Ουσιαστικά οι τράπεζες είναι σε αναστολή, τα κό</w:t>
      </w:r>
      <w:r>
        <w:rPr>
          <w:rFonts w:eastAsia="Times New Roman" w:cs="Times New Roman"/>
          <w:szCs w:val="24"/>
        </w:rPr>
        <w:t xml:space="preserve">κκινα δάνεια ξεπερνούν τα </w:t>
      </w:r>
      <w:r>
        <w:rPr>
          <w:rFonts w:eastAsia="Times New Roman" w:cs="Times New Roman"/>
          <w:szCs w:val="24"/>
        </w:rPr>
        <w:lastRenderedPageBreak/>
        <w:t xml:space="preserve">80 δισεκατομμύρια ευρώ και πωλούνται σε </w:t>
      </w:r>
      <w:r>
        <w:rPr>
          <w:rFonts w:eastAsia="Times New Roman" w:cs="Times New Roman"/>
          <w:szCs w:val="24"/>
          <w:lang w:val="en-US"/>
        </w:rPr>
        <w:t>funds</w:t>
      </w:r>
      <w:r>
        <w:rPr>
          <w:rFonts w:eastAsia="Times New Roman" w:cs="Times New Roman"/>
          <w:szCs w:val="24"/>
        </w:rPr>
        <w:t xml:space="preserve"> στο 5% της αξίας τους. </w:t>
      </w:r>
    </w:p>
    <w:p w14:paraId="37394D1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Οι ληξιπρόθεσμες οφειλές σε εφορία και ασφαλιστικά ταμεία έχουν φτάσει στα 140 δισεκατομμύρια ευρώ και χρωστάει ένας στους δύο φορολογούμενους. Στον πρωτογενή τ</w:t>
      </w:r>
      <w:r>
        <w:rPr>
          <w:rFonts w:eastAsia="Times New Roman" w:cs="Times New Roman"/>
          <w:szCs w:val="24"/>
        </w:rPr>
        <w:t xml:space="preserve">ομέα έχουν δημιουργηθεί συνθήκες ασφυξίας για τον Έλληνα αγρότη. </w:t>
      </w:r>
    </w:p>
    <w:p w14:paraId="37394D1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ανταγωνιστικότητα υποχωρεί. Οι επενδύσεις καταρρέουν, οι μισθοί μειώνονται, οι ευέλικτες μορφές απασχόλησης επικρατούν και το 60% των νέων προσλήψεων είναι μερικής απασχόλησης. Η μακροχρόν</w:t>
      </w:r>
      <w:r>
        <w:rPr>
          <w:rFonts w:eastAsia="Times New Roman" w:cs="Times New Roman"/>
          <w:szCs w:val="24"/>
        </w:rPr>
        <w:t xml:space="preserve">ια ανεργία κυριαρχεί, ιδιαίτερα των νέων ανθρώπων. </w:t>
      </w:r>
    </w:p>
    <w:p w14:paraId="37394D1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Οι γεννήσεις μειώθηκαν μέσα στην κρίση κατά 29.500, όσο περίπου είχαν μειωθεί τη δεκαετία του 1940 που ήταν 30.000. Ο πληθυσμός της Ελλάδας σύμφωνα </w:t>
      </w:r>
      <w:r>
        <w:rPr>
          <w:rFonts w:eastAsia="Times New Roman" w:cs="Times New Roman"/>
          <w:szCs w:val="24"/>
        </w:rPr>
        <w:t xml:space="preserve">με </w:t>
      </w:r>
      <w:r>
        <w:rPr>
          <w:rFonts w:eastAsia="Times New Roman" w:cs="Times New Roman"/>
          <w:szCs w:val="24"/>
        </w:rPr>
        <w:t>πρόσφατες μελέτες θα μειωθεί από 800.000 έως 2.500.00</w:t>
      </w:r>
      <w:r>
        <w:rPr>
          <w:rFonts w:eastAsia="Times New Roman" w:cs="Times New Roman"/>
          <w:szCs w:val="24"/>
        </w:rPr>
        <w:t xml:space="preserve">0 μέχρι το 2050. </w:t>
      </w:r>
    </w:p>
    <w:p w14:paraId="37394D1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τίθεται το ερώτημα πώς οι άλλες χώρες που βρίσκονταν στην ίδια κατάσταση με εμάς τα κατάφεραν. Η Ελλάδα και η Πορτογαλία υπήρξαν για πολλές δε</w:t>
      </w:r>
      <w:r>
        <w:rPr>
          <w:rFonts w:eastAsia="Times New Roman" w:cs="Times New Roman"/>
          <w:szCs w:val="24"/>
        </w:rPr>
        <w:lastRenderedPageBreak/>
        <w:t>καετίες δύο από τις φτωχότερες χώρες της Ευρωπαϊκής Ένωσης. Και οι</w:t>
      </w:r>
      <w:r>
        <w:rPr>
          <w:rFonts w:eastAsia="Times New Roman" w:cs="Times New Roman"/>
          <w:szCs w:val="24"/>
        </w:rPr>
        <w:t xml:space="preserve"> δύο προσέφυγαν σε προγράμματα διάσωσης και μνημόνια την ίδια περίοδο. Όμως, η διαφορετική λογική και πολιτική δέσμευση στην υλοποίηση των μεταρρυθμίσεων είχε ορατά αποτελέσματα στην Πορτογαλία.</w:t>
      </w:r>
    </w:p>
    <w:p w14:paraId="37394D1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Και εξηγούμαι: Ενώ το ΑΕΠ της Ελλάδας συρρικνώθηκε κατά 25%, </w:t>
      </w:r>
      <w:r>
        <w:rPr>
          <w:rFonts w:eastAsia="Times New Roman" w:cs="Times New Roman"/>
          <w:szCs w:val="24"/>
        </w:rPr>
        <w:t xml:space="preserve">της Πορτογαλίας συρρικνώθηκε κατά 8% μέχρι το 2017. Είχε ξεκινήσει η Πορτογαλία να ανακτεί όλες τις απώλειες. Η Ελλάδα μέχρι πριν από λίγα χρόνια υπερτερούσε στο κατά κεφαλήν εισόδημα, ενώ σήμερα υπερτερεί η Πορτογαλία κατά 2.000 ευρώ κατά έτος. </w:t>
      </w:r>
    </w:p>
    <w:p w14:paraId="37394D1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Αντίστοιχ</w:t>
      </w:r>
      <w:r>
        <w:rPr>
          <w:rFonts w:eastAsia="Times New Roman" w:cs="Times New Roman"/>
          <w:szCs w:val="24"/>
        </w:rPr>
        <w:t xml:space="preserve">η είναι η εικόνα και σε μια σειρά από δείκτες ανάπτυξης και ανταγωνιστικότητας. Για παράδειγμα, η Πορτογαλία βρίσκεται στην τριακοστή τέταρτη θέση στο </w:t>
      </w:r>
      <w:r>
        <w:rPr>
          <w:rFonts w:eastAsia="Times New Roman" w:cs="Times New Roman"/>
          <w:szCs w:val="24"/>
          <w:lang w:val="en-US"/>
        </w:rPr>
        <w:t>DOING</w:t>
      </w:r>
      <w:r w:rsidRPr="00BD38B3">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ενώ η Ελλάδα στην 72</w:t>
      </w:r>
      <w:r w:rsidRPr="00BD38B3">
        <w:rPr>
          <w:rFonts w:eastAsia="Times New Roman" w:cs="Times New Roman"/>
          <w:szCs w:val="24"/>
        </w:rPr>
        <w:t>η</w:t>
      </w:r>
      <w:r>
        <w:rPr>
          <w:rFonts w:eastAsia="Times New Roman" w:cs="Times New Roman"/>
          <w:szCs w:val="24"/>
        </w:rPr>
        <w:t xml:space="preserve"> θέση. Το </w:t>
      </w:r>
      <w:r>
        <w:rPr>
          <w:rFonts w:eastAsia="Times New Roman" w:cs="Times New Roman"/>
          <w:szCs w:val="24"/>
        </w:rPr>
        <w:t>πρόγραμμα</w:t>
      </w:r>
      <w:r>
        <w:rPr>
          <w:rFonts w:eastAsia="Times New Roman" w:cs="Times New Roman"/>
          <w:szCs w:val="24"/>
        </w:rPr>
        <w:t xml:space="preserve"> της Πορτογαλίας ολοκληρώθηκε ένα χρόνο νωρίτερα.</w:t>
      </w:r>
      <w:r>
        <w:rPr>
          <w:rFonts w:eastAsia="Times New Roman" w:cs="Times New Roman"/>
          <w:szCs w:val="24"/>
        </w:rPr>
        <w:t xml:space="preserve"> Στην Ελλάδα χρειάστηκαν άλλα επιπλέον προγράμματα και ο κίνδυνος ενός </w:t>
      </w:r>
      <w:r>
        <w:rPr>
          <w:rFonts w:eastAsia="Times New Roman" w:cs="Times New Roman"/>
          <w:szCs w:val="24"/>
          <w:lang w:val="en-US"/>
        </w:rPr>
        <w:lastRenderedPageBreak/>
        <w:t>G</w:t>
      </w:r>
      <w:r>
        <w:rPr>
          <w:rFonts w:eastAsia="Times New Roman" w:cs="Times New Roman"/>
          <w:szCs w:val="24"/>
          <w:lang w:val="en-US"/>
        </w:rPr>
        <w:t>rexit</w:t>
      </w:r>
      <w:r>
        <w:rPr>
          <w:rFonts w:eastAsia="Times New Roman" w:cs="Times New Roman"/>
          <w:szCs w:val="24"/>
        </w:rPr>
        <w:t xml:space="preserve">. Έτσι, η δημοσιονομική προσπάθεια στην Πορτογαλία ήταν μικρότερη, με αποτέλεσμα η εποπτεία να είναι ως το 2026, ενώ στην Ελλάδα η εποπτεία θα είναι μέχρι το 2060. </w:t>
      </w:r>
    </w:p>
    <w:p w14:paraId="37394D1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Πώς τα κατάφερ</w:t>
      </w:r>
      <w:r>
        <w:rPr>
          <w:rFonts w:eastAsia="Times New Roman" w:cs="Times New Roman"/>
          <w:szCs w:val="24"/>
        </w:rPr>
        <w:t xml:space="preserve">αν, λοιπόν, οι Πορτογάλοι; Αξιοποίησαν αποτελεσματικά και χωρίς καθυστερήσεις τα χρήματα από τα διαρθρωτικά ταμεία της Ευρωπαϊκής Ένωσης, απλοποίησαν τις διαδικασίες στις δομές του </w:t>
      </w:r>
      <w:r>
        <w:rPr>
          <w:rFonts w:eastAsia="Times New Roman" w:cs="Times New Roman"/>
          <w:szCs w:val="24"/>
        </w:rPr>
        <w:t xml:space="preserve">δημοσίου </w:t>
      </w:r>
      <w:r>
        <w:rPr>
          <w:rFonts w:eastAsia="Times New Roman" w:cs="Times New Roman"/>
          <w:szCs w:val="24"/>
        </w:rPr>
        <w:t>εξαλείφοντας την γραφειοκρατία, διαφοροποίησαν τα προϊόντα τους απ</w:t>
      </w:r>
      <w:r>
        <w:rPr>
          <w:rFonts w:eastAsia="Times New Roman" w:cs="Times New Roman"/>
          <w:szCs w:val="24"/>
        </w:rPr>
        <w:t>ό τα αντίστοιχα αγορών που δεν μπορούσαν να ανταγωνιστούν λόγω χαμηλού κόστους, όπως, για παράδειγμα, είναι η Κίνα. Επένδυσαν στην ποιότητα. Δημιουργήσαν νέες ενώσεις εξαγωγέων και ενίσχυσαν τις ήδη υπάρχουσες. Οι πολιτικές παραγωγικής μεγέθυνσης των μικρό</w:t>
      </w:r>
      <w:r>
        <w:rPr>
          <w:rFonts w:eastAsia="Times New Roman" w:cs="Times New Roman"/>
          <w:szCs w:val="24"/>
        </w:rPr>
        <w:t xml:space="preserve">τερων επιχειρήσεων στην Πορτογαλία βελτίωσαν την επιβίωση και τη διεθνή ανταγωνιστικότητα. Η παραγωγικότητα αυξήθηκε κατά 6% ενώ στην Ελλάδα μειώθηκε κατά 12%. </w:t>
      </w:r>
    </w:p>
    <w:p w14:paraId="37394D1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ενίσχυση της μεταποίησης, της βιομηχανικής βάσης και η εξωστρέφεια έγιναν τα οχήματα ανάπτυξη</w:t>
      </w:r>
      <w:r>
        <w:rPr>
          <w:rFonts w:eastAsia="Times New Roman" w:cs="Times New Roman"/>
          <w:szCs w:val="24"/>
        </w:rPr>
        <w:t xml:space="preserve">ς και δημιουργίας νέων θέσεων εργασίας. Καταλυτικός ο ρόλος που έπαιξε στην </w:t>
      </w:r>
      <w:r>
        <w:rPr>
          <w:rFonts w:eastAsia="Times New Roman" w:cs="Times New Roman"/>
          <w:szCs w:val="24"/>
        </w:rPr>
        <w:lastRenderedPageBreak/>
        <w:t xml:space="preserve">έξοδο από την κρίση η αύξηση των </w:t>
      </w:r>
      <w:r>
        <w:rPr>
          <w:rFonts w:eastAsia="Times New Roman" w:cs="Times New Roman"/>
          <w:szCs w:val="24"/>
        </w:rPr>
        <w:t>εξ</w:t>
      </w:r>
      <w:r>
        <w:rPr>
          <w:rFonts w:eastAsia="Times New Roman" w:cs="Times New Roman"/>
          <w:szCs w:val="24"/>
        </w:rPr>
        <w:t>αγωγών ως ποσοστό του ΑΕΠ πάνω από 10%</w:t>
      </w:r>
    </w:p>
    <w:p w14:paraId="37394D1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ένα από τα συγκριτικά πλεονεκτήματα της πατρίδας μας είναι η πρωτογενής παρα</w:t>
      </w:r>
      <w:r>
        <w:rPr>
          <w:rFonts w:eastAsia="Times New Roman" w:cs="Times New Roman"/>
          <w:szCs w:val="24"/>
        </w:rPr>
        <w:t>γωγή, ο αγροδιατροφικός τομέας. Η ανάκαμψη, κατά τη δική μου γνώμη, θα έρθει από τη σύνδεση της παραγωγής με τη μεταποίηση και ειδικότερα τη βιομηχανία, που αποτελεί βάση της εξωστρέφειας. Δημιουργεί πάνω από 16% της ακαθάριστης προστιθέμενης αξίας, μειώνε</w:t>
      </w:r>
      <w:r>
        <w:rPr>
          <w:rFonts w:eastAsia="Times New Roman" w:cs="Times New Roman"/>
          <w:szCs w:val="24"/>
        </w:rPr>
        <w:t xml:space="preserve">ι τις εισαγωγές, έχει υψηλότερη παραγωγικότητα κατά 22%. </w:t>
      </w:r>
    </w:p>
    <w:p w14:paraId="37394D1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Στη χώρα μας, όμως, η συνεχής εγκατάλειψη της αγροτικής παραγωγής και της μεταποίησης έχει ριζώσει στη νοοτροπία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αποτέλεσμα την εγκατάλειψη του πρωτογενούς τομέα και τη συρρίκνωση της μεταποιητικής βάσης της χώρας. Το ποσοστό της ελληνικής βιομηχανίας στο ΑΕΠ είναι κάτω από το 10% και ο ευρωπαϊκός μέσος όρος είναι περίπου στο 15%. </w:t>
      </w:r>
    </w:p>
    <w:p w14:paraId="37394D1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αγροτική παραγωγή είναι σ</w:t>
      </w:r>
      <w:r>
        <w:rPr>
          <w:rFonts w:eastAsia="Times New Roman" w:cs="Times New Roman"/>
          <w:szCs w:val="24"/>
        </w:rPr>
        <w:t xml:space="preserve">το 4% και βαίνει μειούμενη. Οι καλλιεργούμενες εκτάσεις και το ζωικό κεφάλαιο, σύμφωνα με </w:t>
      </w:r>
      <w:r>
        <w:rPr>
          <w:rFonts w:eastAsia="Times New Roman" w:cs="Times New Roman"/>
          <w:szCs w:val="24"/>
        </w:rPr>
        <w:lastRenderedPageBreak/>
        <w:t>τα επίσημα στοιχεία του Υπουργείου Γεωργίας, μειώνονται. Οι γεωργοί και οι κτηνοτρόφοι εγκαταλείπουν το επάγγελμα, η ελληνική ύπαιθρος ερημώνει, η χώρα μικραίνει. Ποι</w:t>
      </w:r>
      <w:r>
        <w:rPr>
          <w:rFonts w:eastAsia="Times New Roman" w:cs="Times New Roman"/>
          <w:szCs w:val="24"/>
        </w:rPr>
        <w:t>α είναι η απορρόφηση του ΕΣΠΑ και του Προγράμματος Αγροτικής Ανάπτυξης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w:t>
      </w:r>
    </w:p>
    <w:p w14:paraId="37394D1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Θα σας δώσω ορισμένα στοιχεία –τα ξέρετε εξάλλου- που είναι τα επίσημα των Υπουργείων σας. Στο </w:t>
      </w:r>
      <w:r>
        <w:rPr>
          <w:rFonts w:eastAsia="Times New Roman" w:cs="Times New Roman"/>
          <w:szCs w:val="24"/>
        </w:rPr>
        <w:t xml:space="preserve">πρόγραμμα </w:t>
      </w:r>
      <w:r>
        <w:rPr>
          <w:rFonts w:eastAsia="Times New Roman" w:cs="Times New Roman"/>
          <w:szCs w:val="24"/>
        </w:rPr>
        <w:t>«Ανταγωνιστικότητα των Μικρομεσαίων Επιχειρήσεων» είναι περίπου 16%</w:t>
      </w:r>
      <w:r>
        <w:rPr>
          <w:rFonts w:eastAsia="Times New Roman" w:cs="Times New Roman"/>
          <w:szCs w:val="24"/>
        </w:rPr>
        <w:t xml:space="preserve">, στο </w:t>
      </w:r>
      <w:r>
        <w:rPr>
          <w:rFonts w:eastAsia="Times New Roman" w:cs="Times New Roman"/>
          <w:szCs w:val="24"/>
        </w:rPr>
        <w:t xml:space="preserve">πρόγραμμα </w:t>
      </w:r>
      <w:r>
        <w:rPr>
          <w:rFonts w:eastAsia="Times New Roman" w:cs="Times New Roman"/>
          <w:szCs w:val="24"/>
        </w:rPr>
        <w:t>«Έρευνα, Τεχνολογία και Καινοτομία» είναι περίπου στο 5%, ενώ σε άλλους τομείς, που εκεί εσείς δίνετε ιδιαίτερη προτεραιότητα, όπως είναι για παράδειγμα η κοινωνική ένταξη, είστε στο 43% ή στην απασχόληση είστε στο 38%, γιατί έχουμε μια δια</w:t>
      </w:r>
      <w:r>
        <w:rPr>
          <w:rFonts w:eastAsia="Times New Roman" w:cs="Times New Roman"/>
          <w:szCs w:val="24"/>
        </w:rPr>
        <w:t>φορά στην αντίληψη.</w:t>
      </w:r>
    </w:p>
    <w:p w14:paraId="37394D1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αναπτυξιακό τμήμα του Προγράμματος Αγροτικής Ανάπτυξης δεν έχει απορροφηθεί ούτε 1 ευρώ –το ξαναλέω, μέχρι σήμερα ούτε 1 ευρώ!- από το μέτρο της μεταποίησης.</w:t>
      </w:r>
    </w:p>
    <w:p w14:paraId="37394D1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ανάγκη από στρατηγικά οράματα. Οφείλο</w:t>
      </w:r>
      <w:r>
        <w:rPr>
          <w:rFonts w:eastAsia="Times New Roman" w:cs="Times New Roman"/>
          <w:szCs w:val="24"/>
        </w:rPr>
        <w:t xml:space="preserve">υμε να αξιοποιήσουμε και να επενδύσουμε στα ιδιαίτερα χαρακτηριστικά των διαφορετικών περιοχών </w:t>
      </w:r>
      <w:r>
        <w:rPr>
          <w:rFonts w:eastAsia="Times New Roman" w:cs="Times New Roman"/>
          <w:szCs w:val="24"/>
        </w:rPr>
        <w:lastRenderedPageBreak/>
        <w:t>της πατρίδας μας, να αναδείξουμε και να ενισχύσουμε τα συγκριτικά πλεονεκτήματα της ελληνικής περιφέρειας σε ένα πολυκεντρικό μοντέλο ανάπτυξης με εξειδίκευση, κ</w:t>
      </w:r>
      <w:r>
        <w:rPr>
          <w:rFonts w:eastAsia="Times New Roman" w:cs="Times New Roman"/>
          <w:szCs w:val="24"/>
        </w:rPr>
        <w:t>αθώς και κλάστερς εξαγωγών και νέα δίκτυα. Να συνδεθεί ο αγροδιατροφικός τομέας, η παραγωγή δηλαδή με τον τουρισμό, με τις υπηρεσίες, με την εφαρμοσμένη έρευνα και τη δημιουργία καινούργιων ποιοτικών και ανταγωνιστικών προϊόντων.</w:t>
      </w:r>
    </w:p>
    <w:p w14:paraId="37394D2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Κάθε χρόνο εκατομμύρια του</w:t>
      </w:r>
      <w:r>
        <w:rPr>
          <w:rFonts w:eastAsia="Times New Roman" w:cs="Times New Roman"/>
          <w:szCs w:val="24"/>
        </w:rPr>
        <w:t xml:space="preserve">ριστών επισκέπτονται τη χώρα μας. Πρέπει να καλύψουμε τις διατροφικές τους ανάγκες με τα δικά μας προϊόντα. </w:t>
      </w:r>
    </w:p>
    <w:p w14:paraId="37394D2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φετινός προϋπολογισμός είναι ένα μικρός προϋπολογισμός, τον οποίον καταψηφίζουμε επί της αρχής και στο σύνολό του.</w:t>
      </w:r>
    </w:p>
    <w:p w14:paraId="37394D2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7394D23" w14:textId="77777777" w:rsidR="00B27939" w:rsidRDefault="00D93F4B">
      <w:pPr>
        <w:spacing w:after="0"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14:paraId="37394D2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F97D27">
        <w:rPr>
          <w:rFonts w:eastAsia="Times New Roman" w:cs="Times New Roman"/>
          <w:b/>
          <w:szCs w:val="24"/>
        </w:rPr>
        <w:t>:</w:t>
      </w:r>
      <w:r>
        <w:rPr>
          <w:rFonts w:eastAsia="Times New Roman" w:cs="Times New Roman"/>
          <w:szCs w:val="24"/>
        </w:rPr>
        <w:t xml:space="preserve"> Κι εμείς. </w:t>
      </w:r>
    </w:p>
    <w:p w14:paraId="37394D2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Τον λόγο έχει ο κ. Γεώργιος Παπαηλιού.</w:t>
      </w:r>
    </w:p>
    <w:p w14:paraId="37394D2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ΠΑΠΑΗΛΙΟΥ</w:t>
      </w:r>
      <w:r w:rsidRPr="00F97D27">
        <w:rPr>
          <w:rFonts w:eastAsia="Times New Roman" w:cs="Times New Roman"/>
          <w:b/>
          <w:szCs w:val="24"/>
        </w:rPr>
        <w:t>:</w:t>
      </w:r>
      <w:r w:rsidRPr="00F97D27">
        <w:rPr>
          <w:rFonts w:eastAsia="Times New Roman" w:cs="Times New Roman"/>
          <w:szCs w:val="24"/>
        </w:rPr>
        <w:t xml:space="preserve"> </w:t>
      </w:r>
      <w:r>
        <w:rPr>
          <w:rFonts w:eastAsia="Times New Roman" w:cs="Times New Roman"/>
          <w:szCs w:val="24"/>
        </w:rPr>
        <w:t>Κύριε Πρόεδρε, κυρίες και κύριοι συνάδελφοι, διαπιστώνω ότι παρά το γεγονός ότι όλα</w:t>
      </w:r>
      <w:r>
        <w:rPr>
          <w:rFonts w:eastAsia="Times New Roman" w:cs="Times New Roman"/>
          <w:szCs w:val="24"/>
        </w:rPr>
        <w:t xml:space="preserve"> τα </w:t>
      </w:r>
      <w:r>
        <w:rPr>
          <w:rFonts w:eastAsia="Times New Roman" w:cs="Times New Roman"/>
          <w:szCs w:val="24"/>
        </w:rPr>
        <w:t xml:space="preserve">αλλεπάλληλα </w:t>
      </w:r>
      <w:r>
        <w:rPr>
          <w:rFonts w:eastAsia="Times New Roman" w:cs="Times New Roman"/>
          <w:szCs w:val="24"/>
        </w:rPr>
        <w:t>καταστροφολογικά σενάρια, που προβάλατε εσείς, κύριοι της Αξιωματικής Αντιπολίτευσης, αλλά και του ΠΑΣΟΚ, έχουν καταρρεύσει, επιμένετε. Θα έλεγα ότι ζείτε στον κόσμο σας και πάντως όχι στον κόσμο της πραγματικότητας. Εμείς δεν είπαμε ότι δε</w:t>
      </w:r>
      <w:r>
        <w:rPr>
          <w:rFonts w:eastAsia="Times New Roman" w:cs="Times New Roman"/>
          <w:szCs w:val="24"/>
        </w:rPr>
        <w:t xml:space="preserve">ν υπάρχουν προβλήματα. Δεν προβάλαμε ποτέ –μακριά από εμάς!- τα </w:t>
      </w:r>
      <w:r>
        <w:rPr>
          <w:rFonts w:eastAsia="Times New Roman" w:cs="Times New Roman"/>
          <w:szCs w:val="24"/>
          <w:lang w:val="en-GB"/>
        </w:rPr>
        <w:t>success</w:t>
      </w:r>
      <w:r w:rsidRPr="00F97D27">
        <w:rPr>
          <w:rFonts w:eastAsia="Times New Roman" w:cs="Times New Roman"/>
          <w:szCs w:val="24"/>
        </w:rPr>
        <w:t xml:space="preserve"> </w:t>
      </w:r>
      <w:r>
        <w:rPr>
          <w:rFonts w:eastAsia="Times New Roman" w:cs="Times New Roman"/>
          <w:szCs w:val="24"/>
          <w:lang w:val="en-GB"/>
        </w:rPr>
        <w:t>stories</w:t>
      </w:r>
      <w:r>
        <w:rPr>
          <w:rFonts w:eastAsia="Times New Roman" w:cs="Times New Roman"/>
          <w:szCs w:val="24"/>
        </w:rPr>
        <w:t xml:space="preserve"> της κυβέρνησης ΝΔ </w:t>
      </w:r>
      <w:r>
        <w:rPr>
          <w:rFonts w:eastAsia="Times New Roman" w:cs="Times New Roman"/>
          <w:szCs w:val="24"/>
        </w:rPr>
        <w:t>–</w:t>
      </w:r>
      <w:r>
        <w:rPr>
          <w:rFonts w:eastAsia="Times New Roman" w:cs="Times New Roman"/>
          <w:szCs w:val="24"/>
        </w:rPr>
        <w:t xml:space="preserve"> ΠΑΣΟΚ</w:t>
      </w:r>
      <w:r>
        <w:rPr>
          <w:rFonts w:eastAsia="Times New Roman" w:cs="Times New Roman"/>
          <w:szCs w:val="24"/>
        </w:rPr>
        <w:t>. Όμως η πορεία σταδιακής</w:t>
      </w:r>
      <w:r>
        <w:rPr>
          <w:rFonts w:eastAsia="Times New Roman" w:cs="Times New Roman"/>
          <w:szCs w:val="24"/>
        </w:rPr>
        <w:t xml:space="preserve"> </w:t>
      </w:r>
      <w:r>
        <w:rPr>
          <w:rFonts w:eastAsia="Times New Roman" w:cs="Times New Roman"/>
          <w:szCs w:val="24"/>
        </w:rPr>
        <w:t>αντιστροφής των πραγμάτων έχει αρχίσει.</w:t>
      </w:r>
    </w:p>
    <w:p w14:paraId="37394D2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πάρχουν δυσκολίες. Όμως, αυτές τις δυσκολίες </w:t>
      </w:r>
      <w:r>
        <w:rPr>
          <w:rFonts w:eastAsia="Times New Roman" w:cs="Times New Roman"/>
          <w:szCs w:val="24"/>
        </w:rPr>
        <w:t xml:space="preserve">επιχειρούμε </w:t>
      </w:r>
      <w:r>
        <w:rPr>
          <w:rFonts w:eastAsia="Times New Roman" w:cs="Times New Roman"/>
          <w:szCs w:val="24"/>
        </w:rPr>
        <w:t>με τις πολιτικές μας που απ</w:t>
      </w:r>
      <w:r>
        <w:rPr>
          <w:rFonts w:eastAsia="Times New Roman" w:cs="Times New Roman"/>
          <w:szCs w:val="24"/>
        </w:rPr>
        <w:t xml:space="preserve">οτυπώνονται και στον προϋπολογισμό του 2019 να τις </w:t>
      </w:r>
      <w:r>
        <w:rPr>
          <w:rFonts w:eastAsia="Times New Roman" w:cs="Times New Roman"/>
          <w:szCs w:val="24"/>
        </w:rPr>
        <w:t xml:space="preserve">υπερβούμε </w:t>
      </w:r>
      <w:r>
        <w:rPr>
          <w:rFonts w:eastAsia="Times New Roman" w:cs="Times New Roman"/>
          <w:szCs w:val="24"/>
        </w:rPr>
        <w:t>και να ανοίξουμε έναν νέο δρόμο για τη χώρα.</w:t>
      </w:r>
    </w:p>
    <w:p w14:paraId="37394D2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Αύγουστο του </w:t>
      </w:r>
      <w:r>
        <w:rPr>
          <w:rFonts w:eastAsia="Times New Roman" w:cs="Times New Roman"/>
          <w:szCs w:val="24"/>
        </w:rPr>
        <w:t>20</w:t>
      </w:r>
      <w:r>
        <w:rPr>
          <w:rFonts w:eastAsia="Times New Roman" w:cs="Times New Roman"/>
          <w:szCs w:val="24"/>
        </w:rPr>
        <w:t xml:space="preserve">18 </w:t>
      </w:r>
      <w:r>
        <w:rPr>
          <w:rFonts w:eastAsia="Times New Roman" w:cs="Times New Roman"/>
          <w:szCs w:val="24"/>
        </w:rPr>
        <w:t>έκλεισε ο κύκλος τη</w:t>
      </w:r>
      <w:r>
        <w:rPr>
          <w:rFonts w:eastAsia="Times New Roman" w:cs="Times New Roman"/>
          <w:szCs w:val="24"/>
        </w:rPr>
        <w:t>ς</w:t>
      </w:r>
      <w:r>
        <w:rPr>
          <w:rFonts w:eastAsia="Times New Roman" w:cs="Times New Roman"/>
          <w:szCs w:val="24"/>
        </w:rPr>
        <w:t xml:space="preserve"> δημοσιονομικής προσαρμογής με την έξοδο της χώρας από τις </w:t>
      </w:r>
      <w:r>
        <w:rPr>
          <w:rFonts w:eastAsia="Times New Roman" w:cs="Times New Roman"/>
          <w:szCs w:val="24"/>
        </w:rPr>
        <w:t>«</w:t>
      </w:r>
      <w:r>
        <w:rPr>
          <w:rFonts w:eastAsia="Times New Roman" w:cs="Times New Roman"/>
          <w:szCs w:val="24"/>
        </w:rPr>
        <w:t>μνημονιακές</w:t>
      </w:r>
      <w:r>
        <w:rPr>
          <w:rFonts w:eastAsia="Times New Roman" w:cs="Times New Roman"/>
          <w:szCs w:val="24"/>
        </w:rPr>
        <w:t>»</w:t>
      </w:r>
      <w:r>
        <w:rPr>
          <w:rFonts w:eastAsia="Times New Roman" w:cs="Times New Roman"/>
          <w:szCs w:val="24"/>
        </w:rPr>
        <w:t xml:space="preserve"> πολιτικές λιτότητας. Αυτή η έξοδος δεν είναι μια τυπική διαδικασία. Πρόκειται για ουσιαστική </w:t>
      </w:r>
      <w:r>
        <w:rPr>
          <w:rFonts w:eastAsia="Times New Roman" w:cs="Times New Roman"/>
          <w:szCs w:val="24"/>
        </w:rPr>
        <w:lastRenderedPageBreak/>
        <w:t>εξέλιξη. Η χώρα ανακτά σταδιακά σημαντικά περιθώρια και βαθμούς άσκησης αυτόνομης οικονομικής πολιτικής. Αυτό αποδεικνύεται και από τα μέτρα που ψηφίστηκαν πρόσφα</w:t>
      </w:r>
      <w:r>
        <w:rPr>
          <w:rFonts w:eastAsia="Times New Roman" w:cs="Times New Roman"/>
          <w:szCs w:val="24"/>
        </w:rPr>
        <w:t>τα, αλλά και αυτά που πρόκειται να ψηφιστούν από τη Βουλή και τα οποία διαμορφώνουν τη νέα πραγματικότητα στη χώρα μας.</w:t>
      </w:r>
    </w:p>
    <w:p w14:paraId="37394D2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έτος 2018, ως συνέχεια των προηγουμένων χρόνων διακυβέρνησης του ΣΥΡΙΖΑ, χαρακτηρίστηκε από την περαιτέρω βελτίωση της δημοσιονομικής</w:t>
      </w:r>
      <w:r>
        <w:rPr>
          <w:rFonts w:eastAsia="Times New Roman" w:cs="Times New Roman"/>
          <w:szCs w:val="24"/>
        </w:rPr>
        <w:t xml:space="preserve"> κατάστασης</w:t>
      </w:r>
      <w:r>
        <w:rPr>
          <w:rFonts w:eastAsia="Times New Roman" w:cs="Times New Roman"/>
          <w:szCs w:val="24"/>
        </w:rPr>
        <w:t>,</w:t>
      </w:r>
      <w:r>
        <w:rPr>
          <w:rFonts w:eastAsia="Times New Roman" w:cs="Times New Roman"/>
          <w:szCs w:val="24"/>
        </w:rPr>
        <w:t xml:space="preserve"> την αξιοσημείωτη βελτίωση όλων των οικονομικών δεκτών εμπιστοσύνης, την αναβάθμιση της πιστοληπτικής ικανότητας της χώρας, τη μείωση της ανεργίας από το δυσθεώρητο 27%</w:t>
      </w:r>
      <w:r>
        <w:rPr>
          <w:rFonts w:eastAsia="Times New Roman" w:cs="Times New Roman"/>
          <w:szCs w:val="24"/>
        </w:rPr>
        <w:t>,</w:t>
      </w:r>
      <w:r>
        <w:rPr>
          <w:rFonts w:eastAsia="Times New Roman" w:cs="Times New Roman"/>
          <w:szCs w:val="24"/>
        </w:rPr>
        <w:t xml:space="preserve"> και το 60% για τους νέους που είχε εκτοξευθεί επί κυβέρνησης Νέας Δημοκρατ</w:t>
      </w:r>
      <w:r>
        <w:rPr>
          <w:rFonts w:eastAsia="Times New Roman" w:cs="Times New Roman"/>
          <w:szCs w:val="24"/>
        </w:rPr>
        <w:t>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w:t>
      </w:r>
      <w:r>
        <w:rPr>
          <w:rFonts w:eastAsia="Times New Roman" w:cs="Times New Roman"/>
          <w:szCs w:val="24"/>
        </w:rPr>
        <w:t xml:space="preserve"> σε ποσοστό 18,6% και την αύξηση της απασχόλησης, τη μικρή, αλλά αισθητή βελτίωση του δείκτη μισθών και τη μείωση των εισοδηματικών ανισοτήτων, όπως επίσης και τη μείωση της απειλής ακραίας φτώχειας</w:t>
      </w:r>
      <w:r>
        <w:rPr>
          <w:rFonts w:eastAsia="Times New Roman" w:cs="Times New Roman"/>
          <w:szCs w:val="24"/>
        </w:rPr>
        <w:t xml:space="preserve"> και της ακραίας φτώχειας καθ’ εαυτής</w:t>
      </w:r>
      <w:r>
        <w:rPr>
          <w:rFonts w:eastAsia="Times New Roman" w:cs="Times New Roman"/>
          <w:szCs w:val="24"/>
        </w:rPr>
        <w:t xml:space="preserve">. Τέλος, </w:t>
      </w:r>
      <w:r>
        <w:rPr>
          <w:rFonts w:eastAsia="Times New Roman" w:cs="Times New Roman"/>
          <w:szCs w:val="24"/>
        </w:rPr>
        <w:t>το υπερπλεόνασμα του οικονομικού αποτελέσματος που επετεύχθη, έχει οδηγήσει και έχει παράσχει στην Κυβέρ</w:t>
      </w:r>
      <w:r>
        <w:rPr>
          <w:rFonts w:eastAsia="Times New Roman" w:cs="Times New Roman"/>
          <w:szCs w:val="24"/>
        </w:rPr>
        <w:lastRenderedPageBreak/>
        <w:t>νηση το περιθώριο απόδοσης μέρους αυτού του υπερπλεονάσματος, με τη μορφή κοινωνικού μερίσματος σε εκείνες τις κατηγορίες πολιτών που έχουν μεγαλύτερη α</w:t>
      </w:r>
      <w:r>
        <w:rPr>
          <w:rFonts w:eastAsia="Times New Roman" w:cs="Times New Roman"/>
          <w:szCs w:val="24"/>
        </w:rPr>
        <w:t>νάγκη.</w:t>
      </w:r>
    </w:p>
    <w:p w14:paraId="37394D2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κρατικός προϋπολογισμός του έτους 2019 είναι ο πρώτος προϋπολογισμός δημοσιονομικής επέκτασης μετά από μία δεκαετία. Το δε έτος 2019 θα είναι το πρώτο, από το 2010, πλήρες έτος άσκησης της οικονομικής πολιτικής, εκτός του πλαισίου των προγραμμάτων</w:t>
      </w:r>
      <w:r>
        <w:rPr>
          <w:rFonts w:eastAsia="Times New Roman" w:cs="Times New Roman"/>
          <w:szCs w:val="24"/>
        </w:rPr>
        <w:t xml:space="preserve"> δημοσιονομικής προσαρμογής. </w:t>
      </w:r>
    </w:p>
    <w:p w14:paraId="37394D2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προϋπολογισμός στον οποίο αποτυπώνεται η αλλαγή του μίγματος δημοσιονομικής πολιτικής, αποσκοπεί στην ενίσχυση του διαθέσιμου εισοδήματος νοικοκυριών και στη διαμόρφωση όρων για την ενίσχυση της υγιούς επιχειρηματικότητας, μ</w:t>
      </w:r>
      <w:r>
        <w:rPr>
          <w:rFonts w:eastAsia="Times New Roman" w:cs="Times New Roman"/>
          <w:szCs w:val="24"/>
        </w:rPr>
        <w:t>ε τη σταδιακή και μόνιμη μείωση των φορολογικών βαρών, για νοικοκυριά και επιχειρήσεις και τη μείωση ασφαλιστικών εισφορών για συγκεκριμένες επαγγελματικές κατηγορίες. Όπως, επίσης, και με τις επικείμενες αυξήσεις του κατώτατου μισθού, την κατάργηση του υπ</w:t>
      </w:r>
      <w:r>
        <w:rPr>
          <w:rFonts w:eastAsia="Times New Roman" w:cs="Times New Roman"/>
          <w:szCs w:val="24"/>
        </w:rPr>
        <w:t xml:space="preserve">οκατώτατου και επιπλέον με την επαναφορά της συλλογικής αυτονομίας των ελεύθερων συλλογικών διαπραγματεύσεων και των συλλογικών συμβάσεων εργασίας. </w:t>
      </w:r>
    </w:p>
    <w:p w14:paraId="37394D2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Επιπλέον, ο προϋπολογισμός αποσκοπεί στην υποστήριξη της βιώσιμης ανάπτυξης με την ενίσχυση στοχευμένων και</w:t>
      </w:r>
      <w:r>
        <w:rPr>
          <w:rFonts w:eastAsia="Times New Roman" w:cs="Times New Roman"/>
          <w:szCs w:val="24"/>
        </w:rPr>
        <w:t xml:space="preserve"> συγκεκριμένων αναπτυξιακών δράσεων</w:t>
      </w:r>
      <w:r>
        <w:rPr>
          <w:rFonts w:eastAsia="Times New Roman" w:cs="Times New Roman"/>
          <w:szCs w:val="24"/>
        </w:rPr>
        <w:t>, την καταπολέμηση της ανεργίας</w:t>
      </w:r>
      <w:r>
        <w:rPr>
          <w:rFonts w:eastAsia="Times New Roman" w:cs="Times New Roman"/>
          <w:szCs w:val="24"/>
        </w:rPr>
        <w:t xml:space="preserve"> και την τόνωση της απασχόλησης, ιδίως των νέων.</w:t>
      </w:r>
    </w:p>
    <w:p w14:paraId="37394D2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Σχεδιάζονται και υλοποιούνται και θα συνεχίσουν να υλοποιούνται τμηματικά προγράμματα με κύριες δράσεις την απασχόληση για άνεργους πτυχιούχο</w:t>
      </w:r>
      <w:r>
        <w:rPr>
          <w:rFonts w:eastAsia="Times New Roman" w:cs="Times New Roman"/>
          <w:szCs w:val="24"/>
        </w:rPr>
        <w:t>υς ΑΕΙ και ΤΕΙ, την επιχορήγηση επιχειρήσεων για την απασχόληση νέων ανέργων αποφοίτων τριτοβάθμιας εκπαίδευσης σε κλάδους έξυπνης εξειδίκευσης και παραγωγικής δραστηριότητας, νέες ολοκληρωμένες παρεμβάσεις για κατάρτιση, πρακτική άσκηση και πιστοποίηση πο</w:t>
      </w:r>
      <w:r>
        <w:rPr>
          <w:rFonts w:eastAsia="Times New Roman" w:cs="Times New Roman"/>
          <w:szCs w:val="24"/>
        </w:rPr>
        <w:t>υ συνδέονται με δυναμικούς κλάδους παραγωγικής δραστηριότητας</w:t>
      </w:r>
      <w:r>
        <w:rPr>
          <w:rFonts w:eastAsia="Times New Roman" w:cs="Times New Roman"/>
          <w:szCs w:val="24"/>
        </w:rPr>
        <w:t>,</w:t>
      </w:r>
      <w:r>
        <w:rPr>
          <w:rFonts w:eastAsia="Times New Roman" w:cs="Times New Roman"/>
          <w:szCs w:val="24"/>
        </w:rPr>
        <w:t xml:space="preserve"> κλάδους αιχμής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παρεμβάσεις </w:t>
      </w:r>
      <w:r>
        <w:rPr>
          <w:rFonts w:eastAsia="Times New Roman" w:cs="Times New Roman"/>
          <w:szCs w:val="24"/>
        </w:rPr>
        <w:t>επαγγελματικής ενδυνάμωσης και δράσεις κατάρτισης για νέους επιστήμονες.</w:t>
      </w:r>
    </w:p>
    <w:p w14:paraId="37394D2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συνάδελφοι, στο πλαίσιο του νέου αναπτυξιακού υποδείγματος που </w:t>
      </w:r>
      <w:r>
        <w:rPr>
          <w:rFonts w:eastAsia="Times New Roman" w:cs="Times New Roman"/>
          <w:szCs w:val="24"/>
        </w:rPr>
        <w:t>ε</w:t>
      </w:r>
      <w:r>
        <w:rPr>
          <w:rFonts w:eastAsia="Times New Roman" w:cs="Times New Roman"/>
          <w:szCs w:val="24"/>
        </w:rPr>
        <w:t>πιχειρείται</w:t>
      </w:r>
      <w:r>
        <w:rPr>
          <w:rFonts w:eastAsia="Times New Roman" w:cs="Times New Roman"/>
          <w:szCs w:val="24"/>
        </w:rPr>
        <w:t xml:space="preserve">, στηρίζονται στην παραγωγική λογική, στη γνώση, στην καινοτομία, στην εξωστρέφεια και στην κοινωνικά δίκαιη διανομή του παραγόμενου </w:t>
      </w:r>
      <w:r>
        <w:rPr>
          <w:rFonts w:eastAsia="Times New Roman" w:cs="Times New Roman"/>
          <w:szCs w:val="24"/>
        </w:rPr>
        <w:lastRenderedPageBreak/>
        <w:t>πλούτου και αντιδιαστέλλονται προς το οικονομικό μοντέλο του παρελθόντος που στηριζόταν στον δανεισμό και τις ει</w:t>
      </w:r>
      <w:r>
        <w:rPr>
          <w:rFonts w:eastAsia="Times New Roman" w:cs="Times New Roman"/>
          <w:szCs w:val="24"/>
        </w:rPr>
        <w:t xml:space="preserve">σαγωγές. </w:t>
      </w:r>
    </w:p>
    <w:p w14:paraId="37394D2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Περιλαμβάνονται δε στο ολιστικό αναπτυξιακό πρόγραμμα, που θέτει στόχους, προτεραιότητες και συγκεκριμένες δράσεις, οι οποίες εντάσσονται στους άξονες της κοινωνικά δίκαιης παραγωγικής ανασυγκρότησης που </w:t>
      </w:r>
      <w:r>
        <w:rPr>
          <w:rFonts w:eastAsia="Times New Roman" w:cs="Times New Roman"/>
          <w:szCs w:val="24"/>
        </w:rPr>
        <w:t>προωθείται</w:t>
      </w:r>
      <w:r>
        <w:rPr>
          <w:rFonts w:eastAsia="Times New Roman" w:cs="Times New Roman"/>
          <w:szCs w:val="24"/>
        </w:rPr>
        <w:t xml:space="preserve">. </w:t>
      </w:r>
    </w:p>
    <w:p w14:paraId="37394D3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Τέλος, ο προϋπολογισμός αποσκ</w:t>
      </w:r>
      <w:r>
        <w:rPr>
          <w:rFonts w:eastAsia="Times New Roman" w:cs="Times New Roman"/>
          <w:szCs w:val="24"/>
        </w:rPr>
        <w:t>οπεί στην αντιμετώπιση</w:t>
      </w:r>
      <w:r>
        <w:rPr>
          <w:rFonts w:eastAsia="Times New Roman" w:cs="Times New Roman"/>
          <w:szCs w:val="24"/>
        </w:rPr>
        <w:t>,</w:t>
      </w:r>
      <w:r>
        <w:rPr>
          <w:rFonts w:eastAsia="Times New Roman" w:cs="Times New Roman"/>
          <w:szCs w:val="24"/>
        </w:rPr>
        <w:t xml:space="preserve"> με τρόπο στοχευμένο</w:t>
      </w:r>
      <w:r>
        <w:rPr>
          <w:rFonts w:eastAsia="Times New Roman" w:cs="Times New Roman"/>
          <w:szCs w:val="24"/>
        </w:rPr>
        <w:t>,</w:t>
      </w:r>
      <w:r>
        <w:rPr>
          <w:rFonts w:eastAsia="Times New Roman" w:cs="Times New Roman"/>
          <w:szCs w:val="24"/>
        </w:rPr>
        <w:t xml:space="preserve"> χρόνιων ελλειμμάτων στον τομέα της κοινωνικής προστασίας, με τον μετασχηματισμό του επιδοματικού μοντέλου πρόνοιας για τα ευάλωτα μέλη της κοινωνίας σε μοντέλο καθολικής φροντίδας και αλληλεγγύης για όλους.</w:t>
      </w:r>
    </w:p>
    <w:p w14:paraId="37394D3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Οι π</w:t>
      </w:r>
      <w:r>
        <w:rPr>
          <w:rFonts w:eastAsia="Times New Roman" w:cs="Times New Roman"/>
          <w:szCs w:val="24"/>
        </w:rPr>
        <w:t>υλώνες επί των οποίων στηρίζεται και θα στηριχθεί η αναπτυξιακή πολιτική είναι η οικονομική σταθερότητα, η βιώσιμη ανάπτυξη με την προώθηση της ψηφιακής οικονομίας, ιδίως την ψηφιοποίηση του δημόσιου τομέα, την προσέλκυση επενδύσεων, τη διαμόρφωση ευνοϊκών</w:t>
      </w:r>
      <w:r>
        <w:rPr>
          <w:rFonts w:eastAsia="Times New Roman" w:cs="Times New Roman"/>
          <w:szCs w:val="24"/>
        </w:rPr>
        <w:t xml:space="preserve"> όρων για την ενίσχυση </w:t>
      </w:r>
      <w:r>
        <w:rPr>
          <w:rFonts w:eastAsia="Times New Roman" w:cs="Times New Roman"/>
          <w:szCs w:val="24"/>
        </w:rPr>
        <w:t xml:space="preserve">νεοφυών </w:t>
      </w:r>
      <w:r>
        <w:rPr>
          <w:rFonts w:eastAsia="Times New Roman" w:cs="Times New Roman"/>
          <w:szCs w:val="24"/>
        </w:rPr>
        <w:t xml:space="preserve">επιχειρήσεων και τη στροφή της μικρομεσαίας επιχειρηματικότητας σε παραγωγικές επενδύσεις, την ενίσχυση της εξωστρέφειας στη βάση της αξιοποίησης των συγκριτικών πλεονεκτημάτων της </w:t>
      </w:r>
      <w:r>
        <w:rPr>
          <w:rFonts w:eastAsia="Times New Roman" w:cs="Times New Roman"/>
          <w:szCs w:val="24"/>
        </w:rPr>
        <w:lastRenderedPageBreak/>
        <w:t>χώρας, με επίκεντρο τον πρωτογενή τομέα, συν</w:t>
      </w:r>
      <w:r>
        <w:rPr>
          <w:rFonts w:eastAsia="Times New Roman" w:cs="Times New Roman"/>
          <w:szCs w:val="24"/>
        </w:rPr>
        <w:t xml:space="preserve">δυαστικά με τη μεταποίηση αγροτικών και κτηνοτροφικών προϊόντων, τον τουρισμό, την ενέργεια και τη στήριξη του ανθρώπινου κεφαλαίου και των δικαιωμάτων των εργαζομένων. </w:t>
      </w:r>
    </w:p>
    <w:p w14:paraId="37394D32" w14:textId="77777777" w:rsidR="00B27939" w:rsidRDefault="00D93F4B">
      <w:pPr>
        <w:spacing w:after="0" w:line="600" w:lineRule="auto"/>
        <w:ind w:firstLine="720"/>
        <w:jc w:val="both"/>
        <w:rPr>
          <w:rFonts w:eastAsia="Times New Roman"/>
          <w:szCs w:val="24"/>
        </w:rPr>
      </w:pPr>
      <w:r w:rsidRPr="00AC4973">
        <w:rPr>
          <w:rFonts w:eastAsia="Times New Roman"/>
          <w:szCs w:val="24"/>
        </w:rPr>
        <w:t xml:space="preserve">Επίσης, </w:t>
      </w:r>
      <w:r>
        <w:rPr>
          <w:rFonts w:eastAsia="Times New Roman"/>
          <w:szCs w:val="24"/>
        </w:rPr>
        <w:t>σημαντικός πυλώνας</w:t>
      </w:r>
      <w:r w:rsidRPr="00AC4973">
        <w:rPr>
          <w:rFonts w:eastAsia="Times New Roman"/>
          <w:szCs w:val="24"/>
        </w:rPr>
        <w:t xml:space="preserve"> είναι η ανάπτυξη χωρίς αποκλεισμούς, με μείωση των κοινωνικ</w:t>
      </w:r>
      <w:r w:rsidRPr="00AC4973">
        <w:rPr>
          <w:rFonts w:eastAsia="Times New Roman"/>
          <w:szCs w:val="24"/>
        </w:rPr>
        <w:t xml:space="preserve">ών και περιφερειακών ανισοτήτων, η υποστήριξη των απομονωμένων ορεινών και νησιωτικών περιοχών, η προώθηση της οικολογίας, της κυκλικής, της κοινωνικής και αλληλέγγυας οικονομίας, χωρίς αποκλεισμό των συμπολιτών μας που διαμένουν στην ξεχασμένη Ελλάδα από </w:t>
      </w:r>
      <w:r w:rsidRPr="00AC4973">
        <w:rPr>
          <w:rFonts w:eastAsia="Times New Roman"/>
          <w:szCs w:val="24"/>
        </w:rPr>
        <w:t>τις υπηρεσίες εκπαίδευσης, κατάρτισης, υγείας και κοινωνικής προστασίας.</w:t>
      </w:r>
    </w:p>
    <w:p w14:paraId="37394D33" w14:textId="77777777" w:rsidR="00B27939" w:rsidRDefault="00D93F4B">
      <w:pPr>
        <w:spacing w:after="0" w:line="600" w:lineRule="auto"/>
        <w:ind w:firstLine="720"/>
        <w:jc w:val="both"/>
        <w:rPr>
          <w:rFonts w:eastAsia="Times New Roman"/>
          <w:szCs w:val="24"/>
        </w:rPr>
      </w:pPr>
      <w:r w:rsidRPr="00AC4973">
        <w:rPr>
          <w:rFonts w:eastAsia="Times New Roman"/>
          <w:szCs w:val="24"/>
        </w:rPr>
        <w:t xml:space="preserve">Κυρίες και κύριοι συνάδελφοι, τελειώνοντας θέλω να επισημάνω ότι με τον πρώτο μεταμνημονιακό προϋπολογισμό τίθενται οι βάσεις και δημιουργούνται οι προϋποθέσεις για το νέο παραγωγικό </w:t>
      </w:r>
      <w:r w:rsidRPr="00AC4973">
        <w:rPr>
          <w:rFonts w:eastAsia="Times New Roman"/>
          <w:szCs w:val="24"/>
        </w:rPr>
        <w:t>πρότυπο, βάσει του οποίου θα πορευτεί τα επόμενα χρόνια η χώρα.</w:t>
      </w:r>
    </w:p>
    <w:p w14:paraId="37394D34" w14:textId="77777777" w:rsidR="00B27939" w:rsidRDefault="00D93F4B">
      <w:pPr>
        <w:spacing w:after="0" w:line="600" w:lineRule="auto"/>
        <w:ind w:firstLine="720"/>
        <w:jc w:val="both"/>
        <w:rPr>
          <w:rFonts w:eastAsia="Times New Roman"/>
          <w:szCs w:val="24"/>
        </w:rPr>
      </w:pPr>
      <w:r w:rsidRPr="00AC4973">
        <w:rPr>
          <w:rFonts w:eastAsia="Times New Roman"/>
          <w:szCs w:val="24"/>
        </w:rPr>
        <w:t xml:space="preserve">(Στο σημείο αυτό </w:t>
      </w:r>
      <w:r>
        <w:rPr>
          <w:rFonts w:eastAsia="Times New Roman"/>
          <w:szCs w:val="24"/>
        </w:rPr>
        <w:t>κ</w:t>
      </w:r>
      <w:r w:rsidRPr="00AC4973">
        <w:rPr>
          <w:rFonts w:eastAsia="Times New Roman"/>
          <w:szCs w:val="24"/>
        </w:rPr>
        <w:t>τυπά</w:t>
      </w:r>
      <w:r>
        <w:rPr>
          <w:rFonts w:eastAsia="Times New Roman"/>
          <w:szCs w:val="24"/>
        </w:rPr>
        <w:t>ει</w:t>
      </w:r>
      <w:r w:rsidRPr="00AC4973">
        <w:rPr>
          <w:rFonts w:eastAsia="Times New Roman"/>
          <w:szCs w:val="24"/>
        </w:rPr>
        <w:t xml:space="preserve"> </w:t>
      </w:r>
      <w:r w:rsidRPr="00AC4973">
        <w:rPr>
          <w:rFonts w:eastAsia="Times New Roman"/>
          <w:szCs w:val="24"/>
        </w:rPr>
        <w:t xml:space="preserve">το κουδούνι </w:t>
      </w:r>
      <w:r w:rsidRPr="00AC4973">
        <w:rPr>
          <w:rFonts w:eastAsia="Times New Roman"/>
          <w:szCs w:val="24"/>
        </w:rPr>
        <w:t>λήξ</w:t>
      </w:r>
      <w:r>
        <w:rPr>
          <w:rFonts w:eastAsia="Times New Roman"/>
          <w:szCs w:val="24"/>
        </w:rPr>
        <w:t>εως</w:t>
      </w:r>
      <w:r w:rsidRPr="00AC4973">
        <w:rPr>
          <w:rFonts w:eastAsia="Times New Roman"/>
          <w:szCs w:val="24"/>
        </w:rPr>
        <w:t xml:space="preserve"> </w:t>
      </w:r>
      <w:r w:rsidRPr="00AC4973">
        <w:rPr>
          <w:rFonts w:eastAsia="Times New Roman"/>
          <w:szCs w:val="24"/>
        </w:rPr>
        <w:t>του χρόνου ομιλίας του κυρίου Βουλευτή)</w:t>
      </w:r>
    </w:p>
    <w:p w14:paraId="37394D35" w14:textId="77777777" w:rsidR="00B27939" w:rsidRDefault="00D93F4B">
      <w:pPr>
        <w:spacing w:after="0" w:line="600" w:lineRule="auto"/>
        <w:ind w:firstLine="720"/>
        <w:jc w:val="both"/>
        <w:rPr>
          <w:rFonts w:eastAsia="Times New Roman"/>
          <w:color w:val="212121"/>
          <w:szCs w:val="24"/>
        </w:rPr>
      </w:pPr>
      <w:r w:rsidRPr="00AC4973">
        <w:rPr>
          <w:rFonts w:eastAsia="Times New Roman"/>
          <w:szCs w:val="24"/>
        </w:rPr>
        <w:lastRenderedPageBreak/>
        <w:t xml:space="preserve">Αυτό λαμβάνει </w:t>
      </w:r>
      <w:r>
        <w:rPr>
          <w:rFonts w:eastAsia="Times New Roman"/>
          <w:szCs w:val="24"/>
        </w:rPr>
        <w:t>«</w:t>
      </w:r>
      <w:r w:rsidRPr="00AC4973">
        <w:rPr>
          <w:rFonts w:eastAsia="Times New Roman"/>
          <w:szCs w:val="24"/>
        </w:rPr>
        <w:t>σάρκα και οστά</w:t>
      </w:r>
      <w:r>
        <w:rPr>
          <w:rFonts w:eastAsia="Times New Roman"/>
          <w:szCs w:val="24"/>
        </w:rPr>
        <w:t>»</w:t>
      </w:r>
      <w:r w:rsidRPr="00AC4973">
        <w:rPr>
          <w:rFonts w:eastAsia="Times New Roman"/>
          <w:szCs w:val="24"/>
        </w:rPr>
        <w:t xml:space="preserve"> με πολιτικές για την κοινωνική αλληλέγγυα οικονομία, τις ενεργειακές κοινότητες και την ενίσχυση συνεταιριστικών συλλογικών, ομαδικών σχημάτων στον πρωτογενή τομέα και όχι μόνο.</w:t>
      </w:r>
      <w:r>
        <w:rPr>
          <w:rFonts w:eastAsia="Times New Roman"/>
          <w:szCs w:val="24"/>
        </w:rPr>
        <w:t xml:space="preserve"> Το 2019 είναι έτος</w:t>
      </w:r>
      <w:r>
        <w:rPr>
          <w:rFonts w:eastAsia="Times New Roman"/>
          <w:color w:val="212121"/>
          <w:szCs w:val="24"/>
        </w:rPr>
        <w:t xml:space="preserve"> αλλεπάλληλων </w:t>
      </w:r>
      <w:r w:rsidRPr="00AC4973">
        <w:rPr>
          <w:rFonts w:eastAsia="Times New Roman"/>
          <w:color w:val="212121"/>
          <w:szCs w:val="24"/>
        </w:rPr>
        <w:t>πολλαπλών εκλογικών αναμετρήσεων</w:t>
      </w:r>
      <w:r>
        <w:rPr>
          <w:rFonts w:eastAsia="Times New Roman"/>
          <w:color w:val="212121"/>
          <w:szCs w:val="24"/>
        </w:rPr>
        <w:t>. Σ</w:t>
      </w:r>
      <w:r w:rsidRPr="00AC4973">
        <w:rPr>
          <w:rFonts w:eastAsia="Times New Roman"/>
          <w:color w:val="212121"/>
          <w:szCs w:val="24"/>
        </w:rPr>
        <w:t>ε όλες και</w:t>
      </w:r>
      <w:r w:rsidRPr="00AC4973">
        <w:rPr>
          <w:rFonts w:eastAsia="Times New Roman"/>
          <w:color w:val="212121"/>
          <w:szCs w:val="24"/>
        </w:rPr>
        <w:t xml:space="preserve"> στα αντίστοιχα επίπεδα</w:t>
      </w:r>
      <w:r>
        <w:rPr>
          <w:rFonts w:eastAsia="Times New Roman"/>
          <w:color w:val="212121"/>
          <w:szCs w:val="24"/>
        </w:rPr>
        <w:t xml:space="preserve"> θα</w:t>
      </w:r>
      <w:r w:rsidRPr="00AC4973">
        <w:rPr>
          <w:rFonts w:eastAsia="Times New Roman"/>
          <w:color w:val="212121"/>
          <w:szCs w:val="24"/>
        </w:rPr>
        <w:t xml:space="preserve"> συγκρουστούν </w:t>
      </w:r>
      <w:r>
        <w:rPr>
          <w:rFonts w:eastAsia="Times New Roman"/>
          <w:color w:val="212121"/>
          <w:szCs w:val="24"/>
        </w:rPr>
        <w:t>δ</w:t>
      </w:r>
      <w:r w:rsidRPr="00AC4973">
        <w:rPr>
          <w:rFonts w:eastAsia="Times New Roman"/>
          <w:color w:val="212121"/>
          <w:szCs w:val="24"/>
        </w:rPr>
        <w:t xml:space="preserve">ύο διαφορετικές πολιτικές επιλογές που αντιστοιχούν σε διαφορετικούς </w:t>
      </w:r>
      <w:r>
        <w:rPr>
          <w:rFonts w:eastAsia="Times New Roman"/>
          <w:color w:val="212121"/>
          <w:szCs w:val="24"/>
        </w:rPr>
        <w:t>πόλους. Η</w:t>
      </w:r>
      <w:r w:rsidRPr="00AC4973">
        <w:rPr>
          <w:rFonts w:eastAsia="Times New Roman"/>
          <w:color w:val="212121"/>
          <w:szCs w:val="24"/>
        </w:rPr>
        <w:t xml:space="preserve"> νεοφιλελεύθερη πολιτική εκφράζεται από τη συντηρητική παράταξη που</w:t>
      </w:r>
      <w:r>
        <w:rPr>
          <w:rFonts w:eastAsia="Times New Roman"/>
          <w:color w:val="212121"/>
          <w:szCs w:val="24"/>
        </w:rPr>
        <w:t>,</w:t>
      </w:r>
      <w:r w:rsidRPr="00AC4973">
        <w:rPr>
          <w:rFonts w:eastAsia="Times New Roman"/>
          <w:color w:val="212121"/>
          <w:szCs w:val="24"/>
        </w:rPr>
        <w:t xml:space="preserve"> δυστυχώ</w:t>
      </w:r>
      <w:r>
        <w:rPr>
          <w:rFonts w:eastAsia="Times New Roman"/>
          <w:color w:val="212121"/>
          <w:szCs w:val="24"/>
        </w:rPr>
        <w:t>ς, έχει ενσωματώσει και ακροδεξιέ</w:t>
      </w:r>
      <w:r w:rsidRPr="00AC4973">
        <w:rPr>
          <w:rFonts w:eastAsia="Times New Roman"/>
          <w:color w:val="212121"/>
          <w:szCs w:val="24"/>
        </w:rPr>
        <w:t xml:space="preserve">ς θέσεις τείνοντας να </w:t>
      </w:r>
      <w:r>
        <w:rPr>
          <w:rFonts w:eastAsia="Times New Roman"/>
          <w:color w:val="212121"/>
          <w:szCs w:val="24"/>
        </w:rPr>
        <w:t>μεταλα</w:t>
      </w:r>
      <w:r>
        <w:rPr>
          <w:rFonts w:eastAsia="Times New Roman"/>
          <w:color w:val="212121"/>
          <w:szCs w:val="24"/>
        </w:rPr>
        <w:t>γεί</w:t>
      </w:r>
      <w:r w:rsidRPr="00AC4973">
        <w:rPr>
          <w:rFonts w:eastAsia="Times New Roman"/>
          <w:color w:val="212121"/>
          <w:szCs w:val="24"/>
        </w:rPr>
        <w:t xml:space="preserve"> σε ένα </w:t>
      </w:r>
      <w:r>
        <w:rPr>
          <w:rFonts w:eastAsia="Times New Roman"/>
          <w:color w:val="212121"/>
          <w:szCs w:val="24"/>
        </w:rPr>
        <w:t xml:space="preserve">ακραία νεοσυντηρητικό </w:t>
      </w:r>
      <w:r w:rsidRPr="00AC4973">
        <w:rPr>
          <w:rFonts w:eastAsia="Times New Roman"/>
          <w:color w:val="212121"/>
          <w:szCs w:val="24"/>
        </w:rPr>
        <w:t>σχήμα</w:t>
      </w:r>
      <w:r>
        <w:rPr>
          <w:rFonts w:eastAsia="Times New Roman"/>
          <w:color w:val="212121"/>
          <w:szCs w:val="24"/>
        </w:rPr>
        <w:t>,</w:t>
      </w:r>
      <w:r w:rsidRPr="00AC4973">
        <w:rPr>
          <w:rFonts w:eastAsia="Times New Roman"/>
          <w:color w:val="212121"/>
          <w:szCs w:val="24"/>
        </w:rPr>
        <w:t xml:space="preserve"> στο οποίο τον τόνο δίνουν οι εκπρόσωποι της ακροδεξιάς</w:t>
      </w:r>
      <w:r>
        <w:rPr>
          <w:rFonts w:eastAsia="Times New Roman"/>
          <w:color w:val="212121"/>
          <w:szCs w:val="24"/>
        </w:rPr>
        <w:t>. Δ</w:t>
      </w:r>
      <w:r w:rsidRPr="00AC4973">
        <w:rPr>
          <w:rFonts w:eastAsia="Times New Roman"/>
          <w:color w:val="212121"/>
          <w:szCs w:val="24"/>
        </w:rPr>
        <w:t>υστυχώς</w:t>
      </w:r>
      <w:r>
        <w:rPr>
          <w:rFonts w:eastAsia="Times New Roman"/>
          <w:color w:val="212121"/>
          <w:szCs w:val="24"/>
        </w:rPr>
        <w:t>,</w:t>
      </w:r>
      <w:r w:rsidRPr="00AC4973">
        <w:rPr>
          <w:rFonts w:eastAsia="Times New Roman"/>
          <w:color w:val="212121"/>
          <w:szCs w:val="24"/>
        </w:rPr>
        <w:t xml:space="preserve"> </w:t>
      </w:r>
      <w:r>
        <w:rPr>
          <w:rFonts w:eastAsia="Times New Roman"/>
          <w:color w:val="212121"/>
          <w:szCs w:val="24"/>
        </w:rPr>
        <w:t>όμως,</w:t>
      </w:r>
      <w:r w:rsidRPr="00AC4973">
        <w:rPr>
          <w:rFonts w:eastAsia="Times New Roman"/>
          <w:color w:val="212121"/>
          <w:szCs w:val="24"/>
        </w:rPr>
        <w:t xml:space="preserve"> εκφράζεται και από τους </w:t>
      </w:r>
      <w:r>
        <w:rPr>
          <w:rFonts w:eastAsia="Times New Roman"/>
          <w:color w:val="212121"/>
          <w:szCs w:val="24"/>
        </w:rPr>
        <w:t>«</w:t>
      </w:r>
      <w:r w:rsidRPr="00AC4973">
        <w:rPr>
          <w:rFonts w:eastAsia="Times New Roman"/>
          <w:color w:val="212121"/>
          <w:szCs w:val="24"/>
        </w:rPr>
        <w:t>νεοφιλελεύθερους σοσιαλδημοκράτες</w:t>
      </w:r>
      <w:r>
        <w:rPr>
          <w:rFonts w:eastAsia="Times New Roman"/>
          <w:color w:val="212121"/>
          <w:szCs w:val="24"/>
        </w:rPr>
        <w:t>»</w:t>
      </w:r>
      <w:r w:rsidRPr="00AC4973">
        <w:rPr>
          <w:rFonts w:eastAsia="Times New Roman"/>
          <w:color w:val="212121"/>
          <w:szCs w:val="24"/>
        </w:rPr>
        <w:t xml:space="preserve"> του ΠΑΣΟΚ που </w:t>
      </w:r>
      <w:r>
        <w:rPr>
          <w:rFonts w:eastAsia="Times New Roman"/>
          <w:color w:val="212121"/>
          <w:szCs w:val="24"/>
        </w:rPr>
        <w:t>εν ονόματι της επιθυμίας και της επιδίωξής τους</w:t>
      </w:r>
      <w:r w:rsidRPr="00AC4973">
        <w:rPr>
          <w:rFonts w:eastAsia="Times New Roman"/>
          <w:color w:val="212121"/>
          <w:szCs w:val="24"/>
        </w:rPr>
        <w:t xml:space="preserve"> να υποστεί στρατηγική </w:t>
      </w:r>
      <w:r w:rsidRPr="00AC4973">
        <w:rPr>
          <w:rFonts w:eastAsia="Times New Roman"/>
          <w:color w:val="212121"/>
          <w:szCs w:val="24"/>
        </w:rPr>
        <w:t>ήττα ο ΣΥΡΙΖΑ</w:t>
      </w:r>
      <w:r>
        <w:rPr>
          <w:rFonts w:eastAsia="Times New Roman"/>
          <w:color w:val="212121"/>
          <w:szCs w:val="24"/>
        </w:rPr>
        <w:t>,</w:t>
      </w:r>
      <w:r w:rsidRPr="00AC4973">
        <w:rPr>
          <w:rFonts w:eastAsia="Times New Roman"/>
          <w:color w:val="212121"/>
          <w:szCs w:val="24"/>
        </w:rPr>
        <w:t xml:space="preserve"> δεν διστάζουν να χρησιμοποιούν στην πολιτική αντιπαράθεση όλα τα μέσα</w:t>
      </w:r>
      <w:r>
        <w:rPr>
          <w:rFonts w:eastAsia="Times New Roman"/>
          <w:color w:val="212121"/>
          <w:szCs w:val="24"/>
        </w:rPr>
        <w:t>,</w:t>
      </w:r>
      <w:r w:rsidRPr="00AC4973">
        <w:rPr>
          <w:rFonts w:eastAsia="Times New Roman"/>
          <w:color w:val="212121"/>
          <w:szCs w:val="24"/>
        </w:rPr>
        <w:t xml:space="preserve"> θεμιτά και αθέμιτα</w:t>
      </w:r>
      <w:r>
        <w:rPr>
          <w:rFonts w:eastAsia="Times New Roman"/>
          <w:color w:val="212121"/>
          <w:szCs w:val="24"/>
        </w:rPr>
        <w:t>.</w:t>
      </w:r>
    </w:p>
    <w:p w14:paraId="37394D36" w14:textId="77777777" w:rsidR="00B27939" w:rsidRDefault="00D93F4B">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επανειλημμένα </w:t>
      </w:r>
      <w:r w:rsidRPr="003231A5">
        <w:rPr>
          <w:rFonts w:eastAsia="Times New Roman" w:cs="Times New Roman"/>
          <w:szCs w:val="24"/>
        </w:rPr>
        <w:t xml:space="preserve">το κουδούνι </w:t>
      </w:r>
      <w:r w:rsidRPr="003231A5">
        <w:rPr>
          <w:rFonts w:eastAsia="Times New Roman" w:cs="Times New Roman"/>
          <w:szCs w:val="24"/>
        </w:rPr>
        <w:t>λήξ</w:t>
      </w:r>
      <w:r>
        <w:rPr>
          <w:rFonts w:eastAsia="Times New Roman" w:cs="Times New Roman"/>
          <w:szCs w:val="24"/>
        </w:rPr>
        <w:t>εως</w:t>
      </w:r>
      <w:r w:rsidRPr="003231A5">
        <w:rPr>
          <w:rFonts w:eastAsia="Times New Roman" w:cs="Times New Roman"/>
          <w:szCs w:val="24"/>
        </w:rPr>
        <w:t xml:space="preserve"> </w:t>
      </w:r>
      <w:r w:rsidRPr="003231A5">
        <w:rPr>
          <w:rFonts w:eastAsia="Times New Roman" w:cs="Times New Roman"/>
          <w:szCs w:val="24"/>
        </w:rPr>
        <w:t>του χρόνου ομιλίας του κυρίου Βουλευτή)</w:t>
      </w:r>
    </w:p>
    <w:p w14:paraId="37394D3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Έχει τελειώσει ο </w:t>
      </w:r>
      <w:r>
        <w:rPr>
          <w:rFonts w:eastAsia="Times New Roman" w:cs="Times New Roman"/>
          <w:szCs w:val="24"/>
        </w:rPr>
        <w:t>χρόνος σας. Ολοκληρώστε, σας παρακαλώ.</w:t>
      </w:r>
    </w:p>
    <w:p w14:paraId="37394D38" w14:textId="77777777" w:rsidR="00B27939" w:rsidRDefault="00D93F4B">
      <w:pPr>
        <w:spacing w:after="0" w:line="600" w:lineRule="auto"/>
        <w:ind w:firstLine="720"/>
        <w:jc w:val="both"/>
        <w:rPr>
          <w:rFonts w:eastAsia="Times New Roman"/>
          <w:color w:val="212121"/>
          <w:szCs w:val="24"/>
        </w:rPr>
      </w:pPr>
      <w:r w:rsidRPr="00425D57">
        <w:rPr>
          <w:rFonts w:eastAsia="Times New Roman"/>
          <w:b/>
          <w:color w:val="212121"/>
          <w:szCs w:val="24"/>
        </w:rPr>
        <w:t>ΓΕΩΡΓΙΟΣ ΠΑΠΑΗΛΙΟΥ:</w:t>
      </w:r>
      <w:r>
        <w:rPr>
          <w:rFonts w:eastAsia="Times New Roman"/>
          <w:b/>
          <w:color w:val="212121"/>
          <w:szCs w:val="24"/>
        </w:rPr>
        <w:t xml:space="preserve"> </w:t>
      </w:r>
      <w:r>
        <w:rPr>
          <w:rFonts w:eastAsia="Times New Roman"/>
          <w:color w:val="212121"/>
          <w:szCs w:val="24"/>
        </w:rPr>
        <w:t>Η νεοφιλελεύθερη επιλογή</w:t>
      </w:r>
      <w:r w:rsidRPr="00AC4973">
        <w:rPr>
          <w:rFonts w:eastAsia="Times New Roman"/>
          <w:color w:val="212121"/>
          <w:szCs w:val="24"/>
        </w:rPr>
        <w:t xml:space="preserve"> </w:t>
      </w:r>
      <w:r>
        <w:rPr>
          <w:rFonts w:eastAsia="Times New Roman"/>
          <w:color w:val="212121"/>
          <w:szCs w:val="24"/>
        </w:rPr>
        <w:t>σε ευρωπαϊκό επίπεδο έχει αντανάκλαση στις οπισθοδρομικές δυνάμεις της ξενοφοβικής ακροδεξιάς. Η άλλη</w:t>
      </w:r>
      <w:r w:rsidRPr="00AC4973">
        <w:rPr>
          <w:rFonts w:eastAsia="Times New Roman"/>
          <w:color w:val="212121"/>
          <w:szCs w:val="24"/>
        </w:rPr>
        <w:t xml:space="preserve"> επιλογή</w:t>
      </w:r>
      <w:r>
        <w:rPr>
          <w:rFonts w:eastAsia="Times New Roman"/>
          <w:color w:val="212121"/>
          <w:szCs w:val="24"/>
        </w:rPr>
        <w:t>,</w:t>
      </w:r>
      <w:r w:rsidRPr="00AC4973">
        <w:rPr>
          <w:rFonts w:eastAsia="Times New Roman"/>
          <w:color w:val="212121"/>
          <w:szCs w:val="24"/>
        </w:rPr>
        <w:t xml:space="preserve"> η </w:t>
      </w:r>
      <w:r>
        <w:rPr>
          <w:rFonts w:eastAsia="Times New Roman"/>
          <w:color w:val="212121"/>
          <w:szCs w:val="24"/>
        </w:rPr>
        <w:t>π</w:t>
      </w:r>
      <w:r w:rsidRPr="00AC4973">
        <w:rPr>
          <w:rFonts w:eastAsia="Times New Roman"/>
          <w:color w:val="212121"/>
          <w:szCs w:val="24"/>
        </w:rPr>
        <w:t>ροοδευτική</w:t>
      </w:r>
      <w:r>
        <w:rPr>
          <w:rFonts w:eastAsia="Times New Roman"/>
          <w:color w:val="212121"/>
          <w:szCs w:val="24"/>
        </w:rPr>
        <w:t xml:space="preserve">, η αριστερή, </w:t>
      </w:r>
      <w:r w:rsidRPr="00AC4973">
        <w:rPr>
          <w:rFonts w:eastAsia="Times New Roman"/>
          <w:color w:val="212121"/>
          <w:szCs w:val="24"/>
        </w:rPr>
        <w:t>αναδεικνύει και εφαρμό</w:t>
      </w:r>
      <w:r>
        <w:rPr>
          <w:rFonts w:eastAsia="Times New Roman"/>
          <w:color w:val="212121"/>
          <w:szCs w:val="24"/>
        </w:rPr>
        <w:t>ζει πολιτικέ</w:t>
      </w:r>
      <w:r>
        <w:rPr>
          <w:rFonts w:eastAsia="Times New Roman"/>
          <w:color w:val="212121"/>
          <w:szCs w:val="24"/>
        </w:rPr>
        <w:t xml:space="preserve">ς που αποσκοπούν στην </w:t>
      </w:r>
      <w:r w:rsidRPr="00AC4973">
        <w:rPr>
          <w:rFonts w:eastAsia="Times New Roman"/>
          <w:color w:val="212121"/>
          <w:szCs w:val="24"/>
        </w:rPr>
        <w:t xml:space="preserve">κοινωνικά δίκαιη </w:t>
      </w:r>
      <w:r>
        <w:rPr>
          <w:rFonts w:eastAsia="Times New Roman"/>
          <w:color w:val="212121"/>
          <w:szCs w:val="24"/>
        </w:rPr>
        <w:t>ανασυγκρότηση της χώρας.</w:t>
      </w:r>
    </w:p>
    <w:p w14:paraId="37394D39"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Αυτά</w:t>
      </w:r>
      <w:r>
        <w:rPr>
          <w:rFonts w:eastAsia="Times New Roman"/>
          <w:color w:val="212121"/>
          <w:szCs w:val="24"/>
        </w:rPr>
        <w:t xml:space="preserve"> είναι</w:t>
      </w:r>
      <w:r w:rsidRPr="00AC4973">
        <w:rPr>
          <w:rFonts w:eastAsia="Times New Roman"/>
          <w:color w:val="212121"/>
          <w:szCs w:val="24"/>
        </w:rPr>
        <w:t xml:space="preserve"> τα διακυβεύματα που τίθε</w:t>
      </w:r>
      <w:r>
        <w:rPr>
          <w:rFonts w:eastAsia="Times New Roman"/>
          <w:color w:val="212121"/>
          <w:szCs w:val="24"/>
        </w:rPr>
        <w:t>ν</w:t>
      </w:r>
      <w:r w:rsidRPr="00AC4973">
        <w:rPr>
          <w:rFonts w:eastAsia="Times New Roman"/>
          <w:color w:val="212121"/>
          <w:szCs w:val="24"/>
        </w:rPr>
        <w:t xml:space="preserve">ται τόσο στη χώρα </w:t>
      </w:r>
      <w:r>
        <w:rPr>
          <w:rFonts w:eastAsia="Times New Roman"/>
          <w:color w:val="212121"/>
          <w:szCs w:val="24"/>
        </w:rPr>
        <w:t>μας, όσο</w:t>
      </w:r>
      <w:r w:rsidRPr="00AC4973">
        <w:rPr>
          <w:rFonts w:eastAsia="Times New Roman"/>
          <w:color w:val="212121"/>
          <w:szCs w:val="24"/>
        </w:rPr>
        <w:t xml:space="preserve"> και στην Ευρώπη</w:t>
      </w:r>
      <w:r>
        <w:rPr>
          <w:rFonts w:eastAsia="Times New Roman"/>
          <w:color w:val="212121"/>
          <w:szCs w:val="24"/>
        </w:rPr>
        <w:t>. Σ</w:t>
      </w:r>
      <w:r w:rsidRPr="00AC4973">
        <w:rPr>
          <w:rFonts w:eastAsia="Times New Roman"/>
          <w:color w:val="212121"/>
          <w:szCs w:val="24"/>
        </w:rPr>
        <w:t>ε αυτά ε</w:t>
      </w:r>
      <w:r>
        <w:rPr>
          <w:rFonts w:eastAsia="Times New Roman"/>
          <w:color w:val="212121"/>
          <w:szCs w:val="24"/>
        </w:rPr>
        <w:t xml:space="preserve">πιχειρεί να δώσει απαντήσεις ο </w:t>
      </w:r>
      <w:r>
        <w:rPr>
          <w:rFonts w:eastAsia="Times New Roman"/>
          <w:color w:val="212121"/>
          <w:szCs w:val="24"/>
        </w:rPr>
        <w:t>π</w:t>
      </w:r>
      <w:r w:rsidRPr="00AC4973">
        <w:rPr>
          <w:rFonts w:eastAsia="Times New Roman"/>
          <w:color w:val="212121"/>
          <w:szCs w:val="24"/>
        </w:rPr>
        <w:t xml:space="preserve">ροϋπολογισμός </w:t>
      </w:r>
      <w:r w:rsidRPr="00AC4973">
        <w:rPr>
          <w:rFonts w:eastAsia="Times New Roman"/>
          <w:color w:val="212121"/>
          <w:szCs w:val="24"/>
        </w:rPr>
        <w:t xml:space="preserve">του </w:t>
      </w:r>
      <w:r>
        <w:rPr>
          <w:rFonts w:eastAsia="Times New Roman"/>
          <w:color w:val="212121"/>
          <w:szCs w:val="24"/>
        </w:rPr>
        <w:t>20</w:t>
      </w:r>
      <w:r w:rsidRPr="00AC4973">
        <w:rPr>
          <w:rFonts w:eastAsia="Times New Roman"/>
          <w:color w:val="212121"/>
          <w:szCs w:val="24"/>
        </w:rPr>
        <w:t xml:space="preserve">19 και οι πολιτικές που θα </w:t>
      </w:r>
      <w:r>
        <w:rPr>
          <w:rFonts w:eastAsia="Times New Roman"/>
          <w:color w:val="212121"/>
          <w:szCs w:val="24"/>
        </w:rPr>
        <w:t>ακολουθήσει</w:t>
      </w:r>
      <w:r w:rsidRPr="00AC4973">
        <w:rPr>
          <w:rFonts w:eastAsia="Times New Roman"/>
          <w:color w:val="212121"/>
          <w:szCs w:val="24"/>
        </w:rPr>
        <w:t xml:space="preserve"> ο ΣΥΡΙΖΑ μέχρι</w:t>
      </w:r>
      <w:r>
        <w:rPr>
          <w:rFonts w:eastAsia="Times New Roman"/>
          <w:color w:val="212121"/>
          <w:szCs w:val="24"/>
        </w:rPr>
        <w:t xml:space="preserve">, </w:t>
      </w:r>
      <w:r w:rsidRPr="00AC4973">
        <w:rPr>
          <w:rFonts w:eastAsia="Times New Roman"/>
          <w:color w:val="212121"/>
          <w:szCs w:val="24"/>
        </w:rPr>
        <w:t>αλλά και μετά τις εκλογικές αναμετρήσεις του προσεχούς έτους</w:t>
      </w:r>
      <w:r>
        <w:rPr>
          <w:rFonts w:eastAsia="Times New Roman"/>
          <w:color w:val="212121"/>
          <w:szCs w:val="24"/>
        </w:rPr>
        <w:t>,</w:t>
      </w:r>
      <w:r w:rsidRPr="00AC4973">
        <w:rPr>
          <w:rFonts w:eastAsia="Times New Roman"/>
          <w:color w:val="212121"/>
          <w:szCs w:val="24"/>
        </w:rPr>
        <w:t xml:space="preserve"> στις οποίες ο λαός θα κληθεί να δώσει τις απαντήσεις που πρέπει</w:t>
      </w:r>
      <w:r>
        <w:rPr>
          <w:rFonts w:eastAsia="Times New Roman"/>
          <w:color w:val="212121"/>
          <w:szCs w:val="24"/>
        </w:rPr>
        <w:t>, διότι</w:t>
      </w:r>
      <w:r w:rsidRPr="00AC4973">
        <w:rPr>
          <w:rFonts w:eastAsia="Times New Roman"/>
          <w:color w:val="212121"/>
          <w:szCs w:val="24"/>
        </w:rPr>
        <w:t xml:space="preserve"> έχει </w:t>
      </w:r>
      <w:r>
        <w:rPr>
          <w:rFonts w:eastAsia="Times New Roman"/>
          <w:color w:val="212121"/>
          <w:szCs w:val="24"/>
        </w:rPr>
        <w:t xml:space="preserve">και μνήμη </w:t>
      </w:r>
      <w:r w:rsidRPr="00AC4973">
        <w:rPr>
          <w:rFonts w:eastAsia="Times New Roman"/>
          <w:color w:val="212121"/>
          <w:szCs w:val="24"/>
        </w:rPr>
        <w:t>και κρίση</w:t>
      </w:r>
      <w:r>
        <w:rPr>
          <w:rFonts w:eastAsia="Times New Roman"/>
          <w:color w:val="212121"/>
          <w:szCs w:val="24"/>
        </w:rPr>
        <w:t>.</w:t>
      </w:r>
    </w:p>
    <w:p w14:paraId="37394D3A"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Ο λαός δεν θα επιτρέψει την</w:t>
      </w:r>
      <w:r w:rsidRPr="00AC4973">
        <w:rPr>
          <w:rFonts w:eastAsia="Times New Roman"/>
          <w:color w:val="212121"/>
          <w:szCs w:val="24"/>
        </w:rPr>
        <w:t xml:space="preserve"> παλινόρθωση όσων οδήγησαν τη χώρα στη χρεοκοπία και </w:t>
      </w:r>
      <w:r w:rsidRPr="00AC4973">
        <w:rPr>
          <w:rFonts w:eastAsia="Times New Roman"/>
          <w:color w:val="212121"/>
          <w:szCs w:val="24"/>
        </w:rPr>
        <w:t>άνοιξαν το</w:t>
      </w:r>
      <w:r>
        <w:rPr>
          <w:rFonts w:eastAsia="Times New Roman"/>
          <w:color w:val="212121"/>
          <w:szCs w:val="24"/>
        </w:rPr>
        <w:t>ν</w:t>
      </w:r>
      <w:r w:rsidRPr="00AC4973">
        <w:rPr>
          <w:rFonts w:eastAsia="Times New Roman"/>
          <w:color w:val="212121"/>
          <w:szCs w:val="24"/>
        </w:rPr>
        <w:t xml:space="preserve"> δρόμο στην επιτροπεία και τα μνημόνια</w:t>
      </w:r>
      <w:r>
        <w:rPr>
          <w:rFonts w:eastAsia="Times New Roman"/>
          <w:color w:val="212121"/>
          <w:szCs w:val="24"/>
        </w:rPr>
        <w:t>. Και</w:t>
      </w:r>
      <w:r w:rsidRPr="00AC4973">
        <w:rPr>
          <w:rFonts w:eastAsia="Times New Roman"/>
          <w:color w:val="212121"/>
          <w:szCs w:val="24"/>
        </w:rPr>
        <w:t xml:space="preserve"> </w:t>
      </w:r>
      <w:r>
        <w:rPr>
          <w:rFonts w:eastAsia="Times New Roman"/>
          <w:color w:val="212121"/>
          <w:szCs w:val="24"/>
        </w:rPr>
        <w:t>«</w:t>
      </w:r>
      <w:r w:rsidRPr="00AC4973">
        <w:rPr>
          <w:rFonts w:eastAsia="Times New Roman"/>
          <w:color w:val="212121"/>
          <w:szCs w:val="24"/>
        </w:rPr>
        <w:t xml:space="preserve">ο νοών </w:t>
      </w:r>
      <w:r>
        <w:rPr>
          <w:rFonts w:eastAsia="Times New Roman"/>
          <w:color w:val="212121"/>
          <w:szCs w:val="24"/>
        </w:rPr>
        <w:t>νοείτω».</w:t>
      </w:r>
    </w:p>
    <w:p w14:paraId="37394D3B" w14:textId="77777777" w:rsidR="00B27939" w:rsidRDefault="00D93F4B">
      <w:pPr>
        <w:spacing w:after="0" w:line="600" w:lineRule="auto"/>
        <w:ind w:firstLine="720"/>
        <w:jc w:val="center"/>
        <w:rPr>
          <w:rFonts w:eastAsia="Times New Roman"/>
          <w:szCs w:val="24"/>
        </w:rPr>
      </w:pPr>
      <w:r w:rsidRPr="00AC4973">
        <w:rPr>
          <w:rFonts w:eastAsia="Times New Roman"/>
          <w:szCs w:val="24"/>
        </w:rPr>
        <w:t>(Χειροκροτήματα από την πτέρυγα του ΣΥΡΙΖΑ)</w:t>
      </w:r>
    </w:p>
    <w:p w14:paraId="37394D3C" w14:textId="77777777" w:rsidR="00B27939" w:rsidRDefault="00D93F4B">
      <w:pPr>
        <w:spacing w:after="0" w:line="600" w:lineRule="auto"/>
        <w:ind w:firstLine="720"/>
        <w:jc w:val="both"/>
        <w:rPr>
          <w:rFonts w:eastAsia="Times New Roman"/>
          <w:szCs w:val="24"/>
        </w:rPr>
      </w:pPr>
      <w:r w:rsidRPr="00AC4973">
        <w:rPr>
          <w:rFonts w:eastAsia="Times New Roman"/>
          <w:b/>
          <w:szCs w:val="24"/>
        </w:rPr>
        <w:t xml:space="preserve">ΠΡΟΕΔΡΕΥΩΝ (Γεώργιος Βαρεμένος): </w:t>
      </w:r>
      <w:r>
        <w:rPr>
          <w:rFonts w:eastAsia="Times New Roman"/>
          <w:szCs w:val="24"/>
        </w:rPr>
        <w:t>Ευχαριστώ.</w:t>
      </w:r>
    </w:p>
    <w:p w14:paraId="37394D3D" w14:textId="77777777" w:rsidR="00B27939" w:rsidRDefault="00D93F4B">
      <w:pPr>
        <w:spacing w:after="0" w:line="600" w:lineRule="auto"/>
        <w:ind w:firstLine="720"/>
        <w:jc w:val="both"/>
        <w:rPr>
          <w:rFonts w:eastAsia="Times New Roman"/>
          <w:szCs w:val="24"/>
        </w:rPr>
      </w:pPr>
      <w:r w:rsidRPr="00AC4973">
        <w:rPr>
          <w:rFonts w:eastAsia="Times New Roman"/>
          <w:szCs w:val="24"/>
        </w:rPr>
        <w:lastRenderedPageBreak/>
        <w:t>Τον λόγο έχει τώρα η Αναπληρώτρια Υπουργός Εργασίας, Κοινωνικής Ασφάλισης και Κοινωνικής Αλληλεγ</w:t>
      </w:r>
      <w:r w:rsidRPr="00AC4973">
        <w:rPr>
          <w:rFonts w:eastAsia="Times New Roman"/>
          <w:szCs w:val="24"/>
        </w:rPr>
        <w:t xml:space="preserve">γύης </w:t>
      </w:r>
      <w:r w:rsidRPr="00AC4973">
        <w:rPr>
          <w:rFonts w:eastAsia="Times New Roman"/>
          <w:szCs w:val="24"/>
        </w:rPr>
        <w:t>κ</w:t>
      </w:r>
      <w:r>
        <w:rPr>
          <w:rFonts w:eastAsia="Times New Roman"/>
          <w:szCs w:val="24"/>
        </w:rPr>
        <w:t>.</w:t>
      </w:r>
      <w:r w:rsidRPr="00AC4973">
        <w:rPr>
          <w:rFonts w:eastAsia="Times New Roman"/>
          <w:szCs w:val="24"/>
        </w:rPr>
        <w:t xml:space="preserve"> </w:t>
      </w:r>
      <w:r w:rsidRPr="00AC4973">
        <w:rPr>
          <w:rFonts w:eastAsia="Times New Roman"/>
          <w:szCs w:val="24"/>
        </w:rPr>
        <w:t>Θεανώ Φωτίου.</w:t>
      </w:r>
    </w:p>
    <w:p w14:paraId="37394D3E" w14:textId="77777777" w:rsidR="00B27939" w:rsidRDefault="00D93F4B">
      <w:pPr>
        <w:spacing w:after="0" w:line="600" w:lineRule="auto"/>
        <w:ind w:firstLine="720"/>
        <w:jc w:val="both"/>
        <w:rPr>
          <w:rFonts w:eastAsia="Times New Roman"/>
          <w:color w:val="212121"/>
          <w:szCs w:val="24"/>
        </w:rPr>
      </w:pPr>
      <w:r w:rsidRPr="00AC4973">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color w:val="212121"/>
          <w:szCs w:val="24"/>
        </w:rPr>
        <w:t>Κ</w:t>
      </w:r>
      <w:r w:rsidRPr="00AC4973">
        <w:rPr>
          <w:rFonts w:eastAsia="Times New Roman"/>
          <w:color w:val="212121"/>
          <w:szCs w:val="24"/>
        </w:rPr>
        <w:t xml:space="preserve">υρίες και κύριοι </w:t>
      </w:r>
      <w:r>
        <w:rPr>
          <w:rFonts w:eastAsia="Times New Roman"/>
          <w:color w:val="212121"/>
          <w:szCs w:val="24"/>
        </w:rPr>
        <w:t>Β</w:t>
      </w:r>
      <w:r w:rsidRPr="00AC4973">
        <w:rPr>
          <w:rFonts w:eastAsia="Times New Roman"/>
          <w:color w:val="212121"/>
          <w:szCs w:val="24"/>
        </w:rPr>
        <w:t>ουλευτές</w:t>
      </w:r>
      <w:r>
        <w:rPr>
          <w:rFonts w:eastAsia="Times New Roman"/>
          <w:color w:val="212121"/>
          <w:szCs w:val="24"/>
        </w:rPr>
        <w:t>,</w:t>
      </w:r>
      <w:r w:rsidRPr="00AC4973">
        <w:rPr>
          <w:rFonts w:eastAsia="Times New Roman"/>
          <w:color w:val="212121"/>
          <w:szCs w:val="24"/>
        </w:rPr>
        <w:t xml:space="preserve"> ψηφίζουμε αύριο</w:t>
      </w:r>
      <w:r>
        <w:rPr>
          <w:rFonts w:eastAsia="Times New Roman"/>
          <w:color w:val="212121"/>
          <w:szCs w:val="24"/>
        </w:rPr>
        <w:t>,</w:t>
      </w:r>
      <w:r w:rsidRPr="00AC4973">
        <w:rPr>
          <w:rFonts w:eastAsia="Times New Roman"/>
          <w:color w:val="212121"/>
          <w:szCs w:val="24"/>
        </w:rPr>
        <w:t xml:space="preserve"> μετά την έξοδο της χώρας από τα μνημόνια</w:t>
      </w:r>
      <w:r>
        <w:rPr>
          <w:rFonts w:eastAsia="Times New Roman"/>
          <w:color w:val="212121"/>
          <w:szCs w:val="24"/>
        </w:rPr>
        <w:t>,</w:t>
      </w:r>
      <w:r w:rsidRPr="00AC4973">
        <w:rPr>
          <w:rFonts w:eastAsia="Times New Roman"/>
          <w:color w:val="212121"/>
          <w:szCs w:val="24"/>
        </w:rPr>
        <w:t xml:space="preserve"> ένα</w:t>
      </w:r>
      <w:r>
        <w:rPr>
          <w:rFonts w:eastAsia="Times New Roman"/>
          <w:color w:val="212121"/>
          <w:szCs w:val="24"/>
        </w:rPr>
        <w:t>ν</w:t>
      </w:r>
      <w:r w:rsidRPr="00AC4973">
        <w:rPr>
          <w:rFonts w:eastAsia="Times New Roman"/>
          <w:color w:val="212121"/>
          <w:szCs w:val="24"/>
        </w:rPr>
        <w:t xml:space="preserve"> </w:t>
      </w:r>
      <w:r>
        <w:rPr>
          <w:rFonts w:eastAsia="Times New Roman"/>
          <w:color w:val="212121"/>
          <w:szCs w:val="24"/>
        </w:rPr>
        <w:t>π</w:t>
      </w:r>
      <w:r w:rsidRPr="00AC4973">
        <w:rPr>
          <w:rFonts w:eastAsia="Times New Roman"/>
          <w:color w:val="212121"/>
          <w:szCs w:val="24"/>
        </w:rPr>
        <w:t>ροϋπολογισμό που καταγράφει</w:t>
      </w:r>
      <w:r>
        <w:rPr>
          <w:rFonts w:eastAsia="Times New Roman"/>
          <w:color w:val="212121"/>
          <w:szCs w:val="24"/>
        </w:rPr>
        <w:t xml:space="preserve"> ότι η οικονομία</w:t>
      </w:r>
      <w:r w:rsidRPr="00AC4973">
        <w:rPr>
          <w:rFonts w:eastAsia="Times New Roman"/>
          <w:color w:val="212121"/>
          <w:szCs w:val="24"/>
        </w:rPr>
        <w:t xml:space="preserve"> </w:t>
      </w:r>
      <w:r w:rsidRPr="00AC4973">
        <w:rPr>
          <w:rFonts w:eastAsia="Times New Roman"/>
          <w:color w:val="212121"/>
          <w:szCs w:val="24"/>
        </w:rPr>
        <w:t>επέστρεψε στην ανάπτυξη με ποσοστό 2</w:t>
      </w:r>
      <w:r>
        <w:rPr>
          <w:rFonts w:eastAsia="Times New Roman"/>
          <w:color w:val="212121"/>
          <w:szCs w:val="24"/>
        </w:rPr>
        <w:t>,5</w:t>
      </w:r>
      <w:r w:rsidRPr="00AC4973">
        <w:rPr>
          <w:rFonts w:eastAsia="Times New Roman"/>
          <w:color w:val="212121"/>
          <w:szCs w:val="24"/>
        </w:rPr>
        <w:t>%</w:t>
      </w:r>
      <w:r>
        <w:rPr>
          <w:rFonts w:eastAsia="Times New Roman"/>
          <w:color w:val="212121"/>
          <w:szCs w:val="24"/>
        </w:rPr>
        <w:t>,</w:t>
      </w:r>
      <w:r w:rsidRPr="00AC4973">
        <w:rPr>
          <w:rFonts w:eastAsia="Times New Roman"/>
          <w:color w:val="212121"/>
          <w:szCs w:val="24"/>
        </w:rPr>
        <w:t xml:space="preserve"> το υψηλότερο της τελευταίας δεκαετίας</w:t>
      </w:r>
      <w:r>
        <w:rPr>
          <w:rFonts w:eastAsia="Times New Roman"/>
          <w:color w:val="212121"/>
          <w:szCs w:val="24"/>
        </w:rPr>
        <w:t>. Η</w:t>
      </w:r>
      <w:r w:rsidRPr="00AC4973">
        <w:rPr>
          <w:rFonts w:eastAsia="Times New Roman"/>
          <w:color w:val="212121"/>
          <w:szCs w:val="24"/>
        </w:rPr>
        <w:t xml:space="preserve"> ανάπτυξη αποτυπώνεται με την αύξηση </w:t>
      </w:r>
      <w:r>
        <w:rPr>
          <w:rFonts w:eastAsia="Times New Roman"/>
          <w:color w:val="212121"/>
          <w:szCs w:val="24"/>
        </w:rPr>
        <w:t xml:space="preserve">της </w:t>
      </w:r>
      <w:r w:rsidRPr="00AC4973">
        <w:rPr>
          <w:rFonts w:eastAsia="Times New Roman"/>
          <w:color w:val="212121"/>
          <w:szCs w:val="24"/>
        </w:rPr>
        <w:t>απασχόλησης των εξαγωγών</w:t>
      </w:r>
      <w:r>
        <w:rPr>
          <w:rFonts w:eastAsia="Times New Roman"/>
          <w:color w:val="212121"/>
          <w:szCs w:val="24"/>
        </w:rPr>
        <w:t>, της ζήτησης και β</w:t>
      </w:r>
      <w:r w:rsidRPr="00AC4973">
        <w:rPr>
          <w:rFonts w:eastAsia="Times New Roman"/>
          <w:color w:val="212121"/>
          <w:szCs w:val="24"/>
        </w:rPr>
        <w:t xml:space="preserve">εβαίως των εσόδων του </w:t>
      </w:r>
      <w:r>
        <w:rPr>
          <w:rFonts w:eastAsia="Times New Roman"/>
          <w:color w:val="212121"/>
          <w:szCs w:val="24"/>
        </w:rPr>
        <w:t>ΕΦΚΑ για τ</w:t>
      </w:r>
      <w:r w:rsidRPr="00AC4973">
        <w:rPr>
          <w:rFonts w:eastAsia="Times New Roman"/>
          <w:color w:val="212121"/>
          <w:szCs w:val="24"/>
        </w:rPr>
        <w:t>ρίτη συνεχή χρονιά</w:t>
      </w:r>
      <w:r>
        <w:rPr>
          <w:rFonts w:eastAsia="Times New Roman"/>
          <w:color w:val="212121"/>
          <w:szCs w:val="24"/>
        </w:rPr>
        <w:t>. Είναι περίπου 900 εκατομμύρια ευρώ.</w:t>
      </w:r>
    </w:p>
    <w:p w14:paraId="37394D3F"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Η </w:t>
      </w:r>
      <w:r>
        <w:rPr>
          <w:rFonts w:eastAsia="Times New Roman"/>
          <w:color w:val="212121"/>
          <w:szCs w:val="24"/>
        </w:rPr>
        <w:t>ανάπτυξη επιτυγχάνεται, όμως,</w:t>
      </w:r>
      <w:r w:rsidRPr="00AC4973">
        <w:rPr>
          <w:rFonts w:eastAsia="Times New Roman"/>
          <w:color w:val="212121"/>
          <w:szCs w:val="24"/>
        </w:rPr>
        <w:t xml:space="preserve"> χωρίς περικοπές συντάξεων</w:t>
      </w:r>
      <w:r>
        <w:rPr>
          <w:rFonts w:eastAsia="Times New Roman"/>
          <w:color w:val="212121"/>
          <w:szCs w:val="24"/>
        </w:rPr>
        <w:t>,</w:t>
      </w:r>
      <w:r w:rsidRPr="00AC4973">
        <w:rPr>
          <w:rFonts w:eastAsia="Times New Roman"/>
          <w:color w:val="212121"/>
          <w:szCs w:val="24"/>
        </w:rPr>
        <w:t xml:space="preserve"> χωρίς </w:t>
      </w:r>
      <w:r>
        <w:rPr>
          <w:rFonts w:eastAsia="Times New Roman"/>
          <w:color w:val="212121"/>
          <w:szCs w:val="24"/>
        </w:rPr>
        <w:t>αύξηση ασφαλιστικών εισφορών,</w:t>
      </w:r>
      <w:r w:rsidRPr="00AC4973">
        <w:rPr>
          <w:rFonts w:eastAsia="Times New Roman"/>
          <w:color w:val="212121"/>
          <w:szCs w:val="24"/>
        </w:rPr>
        <w:t xml:space="preserve"> που αντίθετα μειώνονται για νέους αγρότες και ελεύθερους επαγγελματίες και με μείωση φόρου των επιχειρήσεων και το</w:t>
      </w:r>
      <w:r>
        <w:rPr>
          <w:rFonts w:eastAsia="Times New Roman"/>
          <w:color w:val="212121"/>
          <w:szCs w:val="24"/>
        </w:rPr>
        <w:t>υ</w:t>
      </w:r>
      <w:r w:rsidRPr="00AC4973">
        <w:rPr>
          <w:rFonts w:eastAsia="Times New Roman"/>
          <w:color w:val="212121"/>
          <w:szCs w:val="24"/>
        </w:rPr>
        <w:t xml:space="preserve"> ΦΠΑ των επιχειρήσεων</w:t>
      </w:r>
      <w:r>
        <w:rPr>
          <w:rFonts w:eastAsia="Times New Roman"/>
          <w:color w:val="212121"/>
          <w:szCs w:val="24"/>
        </w:rPr>
        <w:t>, μια και σας αρέσει. Κυρίω</w:t>
      </w:r>
      <w:r>
        <w:rPr>
          <w:rFonts w:eastAsia="Times New Roman"/>
          <w:color w:val="212121"/>
          <w:szCs w:val="24"/>
        </w:rPr>
        <w:t>ς, όμως,</w:t>
      </w:r>
      <w:r w:rsidRPr="00AC4973">
        <w:rPr>
          <w:rFonts w:eastAsia="Times New Roman"/>
          <w:color w:val="212121"/>
          <w:szCs w:val="24"/>
        </w:rPr>
        <w:t xml:space="preserve"> επιτυγχάνεται με την αύξηση </w:t>
      </w:r>
      <w:r>
        <w:rPr>
          <w:rFonts w:eastAsia="Times New Roman"/>
          <w:color w:val="212121"/>
          <w:szCs w:val="24"/>
        </w:rPr>
        <w:t>τ</w:t>
      </w:r>
      <w:r w:rsidRPr="00AC4973">
        <w:rPr>
          <w:rFonts w:eastAsia="Times New Roman"/>
          <w:color w:val="212121"/>
          <w:szCs w:val="24"/>
        </w:rPr>
        <w:t>ου κατώτατου μισθού το</w:t>
      </w:r>
      <w:r>
        <w:rPr>
          <w:rFonts w:eastAsia="Times New Roman"/>
          <w:color w:val="212121"/>
          <w:szCs w:val="24"/>
        </w:rPr>
        <w:t>ν</w:t>
      </w:r>
      <w:r w:rsidRPr="00AC4973">
        <w:rPr>
          <w:rFonts w:eastAsia="Times New Roman"/>
          <w:color w:val="212121"/>
          <w:szCs w:val="24"/>
        </w:rPr>
        <w:t xml:space="preserve"> Φεβρουάριο και τη</w:t>
      </w:r>
      <w:r>
        <w:rPr>
          <w:rFonts w:eastAsia="Times New Roman"/>
          <w:color w:val="212121"/>
          <w:szCs w:val="24"/>
        </w:rPr>
        <w:t>ν αύξηση των κοινωνικών δαπανών.</w:t>
      </w:r>
    </w:p>
    <w:p w14:paraId="37394D40" w14:textId="77777777" w:rsidR="00B27939" w:rsidRDefault="00D93F4B">
      <w:pPr>
        <w:spacing w:after="0" w:line="600" w:lineRule="auto"/>
        <w:ind w:firstLine="720"/>
        <w:jc w:val="both"/>
        <w:rPr>
          <w:rFonts w:eastAsia="Times New Roman"/>
          <w:color w:val="212121"/>
          <w:szCs w:val="24"/>
        </w:rPr>
      </w:pPr>
      <w:r w:rsidRPr="00AC4973">
        <w:rPr>
          <w:rFonts w:eastAsia="Times New Roman"/>
          <w:color w:val="212121"/>
          <w:szCs w:val="24"/>
        </w:rPr>
        <w:lastRenderedPageBreak/>
        <w:t xml:space="preserve">Αυτά είναι τα πρώτα δείγματα γραφής </w:t>
      </w:r>
      <w:r>
        <w:rPr>
          <w:rFonts w:eastAsia="Times New Roman"/>
          <w:color w:val="212121"/>
          <w:szCs w:val="24"/>
        </w:rPr>
        <w:t>της Κυβέρνησής μας</w:t>
      </w:r>
      <w:r w:rsidRPr="00AC4973">
        <w:rPr>
          <w:rFonts w:eastAsia="Times New Roman"/>
          <w:color w:val="212121"/>
          <w:szCs w:val="24"/>
        </w:rPr>
        <w:t xml:space="preserve"> που θα ήταν αδύνατο να συμβούν αν δεν είχαμε βγει από τα μνημόνια</w:t>
      </w:r>
      <w:r>
        <w:rPr>
          <w:rFonts w:eastAsia="Times New Roman"/>
          <w:color w:val="212121"/>
          <w:szCs w:val="24"/>
        </w:rPr>
        <w:t>. Α</w:t>
      </w:r>
      <w:r w:rsidRPr="00AC4973">
        <w:rPr>
          <w:rFonts w:eastAsia="Times New Roman"/>
          <w:color w:val="212121"/>
          <w:szCs w:val="24"/>
        </w:rPr>
        <w:t>κολουθούν και άλλα</w:t>
      </w:r>
      <w:r>
        <w:rPr>
          <w:rFonts w:eastAsia="Times New Roman"/>
          <w:color w:val="212121"/>
          <w:szCs w:val="24"/>
        </w:rPr>
        <w:t>. Θ</w:t>
      </w:r>
      <w:r>
        <w:rPr>
          <w:rFonts w:eastAsia="Times New Roman"/>
          <w:color w:val="212121"/>
          <w:szCs w:val="24"/>
        </w:rPr>
        <w:t>α τα δείτε τη</w:t>
      </w:r>
      <w:r w:rsidRPr="00AC4973">
        <w:rPr>
          <w:rFonts w:eastAsia="Times New Roman"/>
          <w:color w:val="212121"/>
          <w:szCs w:val="24"/>
        </w:rPr>
        <w:t xml:space="preserve"> νέα χρονιά</w:t>
      </w:r>
      <w:r>
        <w:rPr>
          <w:rFonts w:eastAsia="Times New Roman"/>
          <w:color w:val="212121"/>
          <w:szCs w:val="24"/>
        </w:rPr>
        <w:t>.</w:t>
      </w:r>
      <w:r w:rsidRPr="00AC4973">
        <w:rPr>
          <w:rFonts w:eastAsia="Times New Roman"/>
          <w:color w:val="212121"/>
          <w:szCs w:val="24"/>
        </w:rPr>
        <w:t xml:space="preserve"> Αυτό ακριβώς φοβάται </w:t>
      </w:r>
      <w:r>
        <w:rPr>
          <w:rFonts w:eastAsia="Times New Roman"/>
          <w:color w:val="212121"/>
          <w:szCs w:val="24"/>
        </w:rPr>
        <w:t xml:space="preserve">η </w:t>
      </w:r>
      <w:r w:rsidRPr="00AC4973">
        <w:rPr>
          <w:rFonts w:eastAsia="Times New Roman"/>
          <w:color w:val="212121"/>
          <w:szCs w:val="24"/>
        </w:rPr>
        <w:t>Νέα Δημοκρατία</w:t>
      </w:r>
      <w:r>
        <w:rPr>
          <w:rFonts w:eastAsia="Times New Roman"/>
          <w:color w:val="212121"/>
          <w:szCs w:val="24"/>
        </w:rPr>
        <w:t>, δηλαδή</w:t>
      </w:r>
      <w:r w:rsidRPr="00AC4973">
        <w:rPr>
          <w:rFonts w:eastAsia="Times New Roman"/>
          <w:color w:val="212121"/>
          <w:szCs w:val="24"/>
        </w:rPr>
        <w:t xml:space="preserve"> να δει ο λαός τι μπορεί να κάνει μία κυβέρνηση εκτός μνημονίων</w:t>
      </w:r>
      <w:r>
        <w:rPr>
          <w:rFonts w:eastAsia="Times New Roman"/>
          <w:color w:val="212121"/>
          <w:szCs w:val="24"/>
        </w:rPr>
        <w:t>,</w:t>
      </w:r>
      <w:r w:rsidRPr="00AC4973">
        <w:rPr>
          <w:rFonts w:eastAsia="Times New Roman"/>
          <w:color w:val="212121"/>
          <w:szCs w:val="24"/>
        </w:rPr>
        <w:t xml:space="preserve"> η δική μας </w:t>
      </w:r>
      <w:r>
        <w:rPr>
          <w:rFonts w:eastAsia="Times New Roman"/>
          <w:color w:val="212121"/>
          <w:szCs w:val="24"/>
        </w:rPr>
        <w:t>Κυβέρνηση. Γι’ αυτό, εμείς</w:t>
      </w:r>
      <w:r w:rsidRPr="00AC4973">
        <w:rPr>
          <w:rFonts w:eastAsia="Times New Roman"/>
          <w:color w:val="212121"/>
          <w:szCs w:val="24"/>
        </w:rPr>
        <w:t xml:space="preserve"> λέμε ότι τώρα είναι η δική μας ώρα</w:t>
      </w:r>
      <w:r>
        <w:rPr>
          <w:rFonts w:eastAsia="Times New Roman"/>
          <w:color w:val="212121"/>
          <w:szCs w:val="24"/>
        </w:rPr>
        <w:t>.</w:t>
      </w:r>
    </w:p>
    <w:p w14:paraId="37394D41"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Α</w:t>
      </w:r>
      <w:r w:rsidRPr="00AC4973">
        <w:rPr>
          <w:rFonts w:eastAsia="Times New Roman"/>
          <w:color w:val="212121"/>
          <w:szCs w:val="24"/>
        </w:rPr>
        <w:t>νάπτυξη</w:t>
      </w:r>
      <w:r>
        <w:rPr>
          <w:rFonts w:eastAsia="Times New Roman"/>
          <w:color w:val="212121"/>
          <w:szCs w:val="24"/>
        </w:rPr>
        <w:t xml:space="preserve"> με αύξηση</w:t>
      </w:r>
      <w:r w:rsidRPr="00AC4973">
        <w:rPr>
          <w:rFonts w:eastAsia="Times New Roman"/>
          <w:color w:val="212121"/>
          <w:szCs w:val="24"/>
        </w:rPr>
        <w:t xml:space="preserve"> των κοινωνικών δαπανών σημα</w:t>
      </w:r>
      <w:r w:rsidRPr="00AC4973">
        <w:rPr>
          <w:rFonts w:eastAsia="Times New Roman"/>
          <w:color w:val="212121"/>
          <w:szCs w:val="24"/>
        </w:rPr>
        <w:t>ίνει αύξηση των δαπανών κυρίως για την πρόνοια</w:t>
      </w:r>
      <w:r>
        <w:rPr>
          <w:rFonts w:eastAsia="Times New Roman"/>
          <w:color w:val="212121"/>
          <w:szCs w:val="24"/>
        </w:rPr>
        <w:t>. Α</w:t>
      </w:r>
      <w:r w:rsidRPr="00AC4973">
        <w:rPr>
          <w:rFonts w:eastAsia="Times New Roman"/>
          <w:color w:val="212121"/>
          <w:szCs w:val="24"/>
        </w:rPr>
        <w:t xml:space="preserve">υξάνουμε τον προϋπολογισμό της πρόνοιας κατά 75% από το </w:t>
      </w:r>
      <w:r>
        <w:rPr>
          <w:rFonts w:eastAsia="Times New Roman"/>
          <w:color w:val="212121"/>
          <w:szCs w:val="24"/>
        </w:rPr>
        <w:t>20</w:t>
      </w:r>
      <w:r w:rsidRPr="00AC4973">
        <w:rPr>
          <w:rFonts w:eastAsia="Times New Roman"/>
          <w:color w:val="212121"/>
          <w:szCs w:val="24"/>
        </w:rPr>
        <w:t>18 στ</w:t>
      </w:r>
      <w:r>
        <w:rPr>
          <w:rFonts w:eastAsia="Times New Roman"/>
          <w:color w:val="212121"/>
          <w:szCs w:val="24"/>
        </w:rPr>
        <w:t>ο 20</w:t>
      </w:r>
      <w:r w:rsidRPr="00AC4973">
        <w:rPr>
          <w:rFonts w:eastAsia="Times New Roman"/>
          <w:color w:val="212121"/>
          <w:szCs w:val="24"/>
        </w:rPr>
        <w:t>19</w:t>
      </w:r>
      <w:r>
        <w:rPr>
          <w:rFonts w:eastAsia="Times New Roman"/>
          <w:color w:val="212121"/>
          <w:szCs w:val="24"/>
        </w:rPr>
        <w:t>, δ</w:t>
      </w:r>
      <w:r w:rsidRPr="00AC4973">
        <w:rPr>
          <w:rFonts w:eastAsia="Times New Roman"/>
          <w:color w:val="212121"/>
          <w:szCs w:val="24"/>
        </w:rPr>
        <w:t>ηλαδή από 1</w:t>
      </w:r>
      <w:r>
        <w:rPr>
          <w:rFonts w:eastAsia="Times New Roman"/>
          <w:color w:val="212121"/>
          <w:szCs w:val="24"/>
        </w:rPr>
        <w:t>.836.000.000 ευρώ</w:t>
      </w:r>
      <w:r w:rsidRPr="00AC4973">
        <w:rPr>
          <w:rFonts w:eastAsia="Times New Roman"/>
          <w:color w:val="212121"/>
          <w:szCs w:val="24"/>
        </w:rPr>
        <w:t xml:space="preserve"> σε 3</w:t>
      </w:r>
      <w:r>
        <w:rPr>
          <w:rFonts w:eastAsia="Times New Roman"/>
          <w:color w:val="212121"/>
          <w:szCs w:val="24"/>
        </w:rPr>
        <w:t>.225.000.000 ευρώ.</w:t>
      </w:r>
    </w:p>
    <w:p w14:paraId="37394D42"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Τ</w:t>
      </w:r>
      <w:r w:rsidRPr="00AC4973">
        <w:rPr>
          <w:rFonts w:eastAsia="Times New Roman"/>
          <w:color w:val="212121"/>
          <w:szCs w:val="24"/>
        </w:rPr>
        <w:t xml:space="preserve">ο </w:t>
      </w:r>
      <w:r>
        <w:rPr>
          <w:rFonts w:eastAsia="Times New Roman"/>
          <w:color w:val="212121"/>
          <w:szCs w:val="24"/>
        </w:rPr>
        <w:t>20</w:t>
      </w:r>
      <w:r w:rsidRPr="00AC4973">
        <w:rPr>
          <w:rFonts w:eastAsia="Times New Roman"/>
          <w:color w:val="212121"/>
          <w:szCs w:val="24"/>
        </w:rPr>
        <w:t>15 παραλαμβάνουμε ένα</w:t>
      </w:r>
      <w:r>
        <w:rPr>
          <w:rFonts w:eastAsia="Times New Roman"/>
          <w:color w:val="212121"/>
          <w:szCs w:val="24"/>
        </w:rPr>
        <w:t>ν προϋπολογισμό 7</w:t>
      </w:r>
      <w:r w:rsidRPr="00AC4973">
        <w:rPr>
          <w:rFonts w:eastAsia="Times New Roman"/>
          <w:color w:val="212121"/>
          <w:szCs w:val="24"/>
        </w:rPr>
        <w:t>90 εκατομμύρια</w:t>
      </w:r>
      <w:r>
        <w:rPr>
          <w:rFonts w:eastAsia="Times New Roman"/>
          <w:color w:val="212121"/>
          <w:szCs w:val="24"/>
        </w:rPr>
        <w:t xml:space="preserve"> ευρώ</w:t>
      </w:r>
      <w:r w:rsidRPr="00AC4973">
        <w:rPr>
          <w:rFonts w:eastAsia="Times New Roman"/>
          <w:color w:val="212121"/>
          <w:szCs w:val="24"/>
        </w:rPr>
        <w:t xml:space="preserve"> και </w:t>
      </w:r>
      <w:r>
        <w:rPr>
          <w:rFonts w:eastAsia="Times New Roman"/>
          <w:color w:val="212121"/>
          <w:szCs w:val="24"/>
        </w:rPr>
        <w:t>πενήντα τέσσερις</w:t>
      </w:r>
      <w:r w:rsidRPr="00AC4973">
        <w:rPr>
          <w:rFonts w:eastAsia="Times New Roman"/>
          <w:color w:val="212121"/>
          <w:szCs w:val="24"/>
        </w:rPr>
        <w:t xml:space="preserve"> υπαλλήλους Αυτό ήταν το προνοιακό κράτος </w:t>
      </w:r>
      <w:r>
        <w:rPr>
          <w:rFonts w:eastAsia="Times New Roman"/>
          <w:color w:val="212121"/>
          <w:szCs w:val="24"/>
        </w:rPr>
        <w:t xml:space="preserve">που </w:t>
      </w:r>
      <w:r w:rsidRPr="00AC4973">
        <w:rPr>
          <w:rFonts w:eastAsia="Times New Roman"/>
          <w:color w:val="212121"/>
          <w:szCs w:val="24"/>
        </w:rPr>
        <w:t>παραδώσατε</w:t>
      </w:r>
      <w:r>
        <w:rPr>
          <w:rFonts w:eastAsia="Times New Roman"/>
          <w:color w:val="212121"/>
          <w:szCs w:val="24"/>
        </w:rPr>
        <w:t>. Μ</w:t>
      </w:r>
      <w:r w:rsidRPr="00AC4973">
        <w:rPr>
          <w:rFonts w:eastAsia="Times New Roman"/>
          <w:color w:val="212121"/>
          <w:szCs w:val="24"/>
        </w:rPr>
        <w:t>έσα σε τρ</w:t>
      </w:r>
      <w:r>
        <w:rPr>
          <w:rFonts w:eastAsia="Times New Roman"/>
          <w:color w:val="212121"/>
          <w:szCs w:val="24"/>
        </w:rPr>
        <w:t>ία χ</w:t>
      </w:r>
      <w:r w:rsidRPr="00AC4973">
        <w:rPr>
          <w:rFonts w:eastAsia="Times New Roman"/>
          <w:color w:val="212121"/>
          <w:szCs w:val="24"/>
        </w:rPr>
        <w:t>ρόνια</w:t>
      </w:r>
      <w:r>
        <w:rPr>
          <w:rFonts w:eastAsia="Times New Roman"/>
          <w:color w:val="212121"/>
          <w:szCs w:val="24"/>
        </w:rPr>
        <w:t xml:space="preserve"> δύσκολα,</w:t>
      </w:r>
      <w:r w:rsidRPr="00AC4973">
        <w:rPr>
          <w:rFonts w:eastAsia="Times New Roman"/>
          <w:color w:val="212121"/>
          <w:szCs w:val="24"/>
        </w:rPr>
        <w:t xml:space="preserve"> αυξήσαμε τον προϋπολογισμό κατά </w:t>
      </w:r>
      <w:r>
        <w:rPr>
          <w:rFonts w:eastAsia="Times New Roman"/>
          <w:color w:val="212121"/>
          <w:szCs w:val="24"/>
        </w:rPr>
        <w:t>40</w:t>
      </w:r>
      <w:r w:rsidRPr="00AC4973">
        <w:rPr>
          <w:rFonts w:eastAsia="Times New Roman"/>
          <w:color w:val="212121"/>
          <w:szCs w:val="24"/>
        </w:rPr>
        <w:t>8%</w:t>
      </w:r>
      <w:r>
        <w:rPr>
          <w:rFonts w:eastAsia="Times New Roman"/>
          <w:color w:val="212121"/>
          <w:szCs w:val="24"/>
        </w:rPr>
        <w:t>, δ</w:t>
      </w:r>
      <w:r w:rsidRPr="00AC4973">
        <w:rPr>
          <w:rFonts w:eastAsia="Times New Roman"/>
          <w:color w:val="212121"/>
          <w:szCs w:val="24"/>
        </w:rPr>
        <w:t>ηλαδή από 790</w:t>
      </w:r>
      <w:r>
        <w:rPr>
          <w:rFonts w:eastAsia="Times New Roman"/>
          <w:color w:val="212121"/>
          <w:szCs w:val="24"/>
        </w:rPr>
        <w:t xml:space="preserve"> εκατομμύρια ευρώ,</w:t>
      </w:r>
      <w:r w:rsidRPr="00AC4973">
        <w:rPr>
          <w:rFonts w:eastAsia="Times New Roman"/>
          <w:color w:val="212121"/>
          <w:szCs w:val="24"/>
        </w:rPr>
        <w:t xml:space="preserve"> στα 3</w:t>
      </w:r>
      <w:r>
        <w:rPr>
          <w:rFonts w:eastAsia="Times New Roman"/>
          <w:color w:val="212121"/>
          <w:szCs w:val="24"/>
        </w:rPr>
        <w:t>.2</w:t>
      </w:r>
      <w:r w:rsidRPr="00AC4973">
        <w:rPr>
          <w:rFonts w:eastAsia="Times New Roman"/>
          <w:color w:val="212121"/>
          <w:szCs w:val="24"/>
        </w:rPr>
        <w:t>25</w:t>
      </w:r>
      <w:r>
        <w:rPr>
          <w:rFonts w:eastAsia="Times New Roman"/>
          <w:color w:val="212121"/>
          <w:szCs w:val="24"/>
        </w:rPr>
        <w:t>.000.000 ευρώ,</w:t>
      </w:r>
      <w:r w:rsidRPr="00AC4973">
        <w:rPr>
          <w:rFonts w:eastAsia="Times New Roman"/>
          <w:color w:val="212121"/>
          <w:szCs w:val="24"/>
        </w:rPr>
        <w:t xml:space="preserve"> διότι πιστεύουμε ότι οι υψηλές δαπάνες για την πρόνοια είναι απαραίτητες γ</w:t>
      </w:r>
      <w:r w:rsidRPr="00AC4973">
        <w:rPr>
          <w:rFonts w:eastAsia="Times New Roman"/>
          <w:color w:val="212121"/>
          <w:szCs w:val="24"/>
        </w:rPr>
        <w:t>ια την κοινωνία και ταυτόχρονα είναι αναπτυξιακές</w:t>
      </w:r>
      <w:r>
        <w:rPr>
          <w:rFonts w:eastAsia="Times New Roman"/>
          <w:color w:val="212121"/>
          <w:szCs w:val="24"/>
        </w:rPr>
        <w:t>, αντίθετα από τον Μητσοτάκη και τον ΣΕΒ.</w:t>
      </w:r>
    </w:p>
    <w:p w14:paraId="37394D43"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 xml:space="preserve">Δεν </w:t>
      </w:r>
      <w:r w:rsidRPr="00AC4973">
        <w:rPr>
          <w:rFonts w:eastAsia="Times New Roman"/>
          <w:color w:val="212121"/>
          <w:szCs w:val="24"/>
        </w:rPr>
        <w:t>υπή</w:t>
      </w:r>
      <w:r>
        <w:rPr>
          <w:rFonts w:eastAsia="Times New Roman"/>
          <w:color w:val="212121"/>
          <w:szCs w:val="24"/>
        </w:rPr>
        <w:t>ρχαμε στον ε</w:t>
      </w:r>
      <w:r w:rsidRPr="00AC4973">
        <w:rPr>
          <w:rFonts w:eastAsia="Times New Roman"/>
          <w:color w:val="212121"/>
          <w:szCs w:val="24"/>
        </w:rPr>
        <w:t xml:space="preserve">υρωπαϊκό προνοιακό </w:t>
      </w:r>
      <w:r>
        <w:rPr>
          <w:rFonts w:eastAsia="Times New Roman"/>
          <w:color w:val="212121"/>
          <w:szCs w:val="24"/>
        </w:rPr>
        <w:t>χάρτη</w:t>
      </w:r>
      <w:r w:rsidRPr="00AC4973">
        <w:rPr>
          <w:rFonts w:eastAsia="Times New Roman"/>
          <w:color w:val="212121"/>
          <w:szCs w:val="24"/>
        </w:rPr>
        <w:t xml:space="preserve"> ακόμη και τις εποχές </w:t>
      </w:r>
      <w:r>
        <w:rPr>
          <w:rFonts w:eastAsia="Times New Roman"/>
          <w:color w:val="212121"/>
          <w:szCs w:val="24"/>
        </w:rPr>
        <w:t>της ευμάρειας. Μ</w:t>
      </w:r>
      <w:r w:rsidRPr="00AC4973">
        <w:rPr>
          <w:rFonts w:eastAsia="Times New Roman"/>
          <w:color w:val="212121"/>
          <w:szCs w:val="24"/>
        </w:rPr>
        <w:t>ε την κρίση</w:t>
      </w:r>
      <w:r>
        <w:rPr>
          <w:rFonts w:eastAsia="Times New Roman"/>
          <w:color w:val="212121"/>
          <w:szCs w:val="24"/>
        </w:rPr>
        <w:t>,</w:t>
      </w:r>
      <w:r w:rsidRPr="00AC4973">
        <w:rPr>
          <w:rFonts w:eastAsia="Times New Roman"/>
          <w:color w:val="212121"/>
          <w:szCs w:val="24"/>
        </w:rPr>
        <w:t xml:space="preserve"> εκείνο το σύστημα κατέρρευσε</w:t>
      </w:r>
      <w:r>
        <w:rPr>
          <w:rFonts w:eastAsia="Times New Roman"/>
          <w:color w:val="212121"/>
          <w:szCs w:val="24"/>
        </w:rPr>
        <w:t>. Το 2015,</w:t>
      </w:r>
      <w:r w:rsidRPr="00AC4973">
        <w:rPr>
          <w:rFonts w:eastAsia="Times New Roman"/>
          <w:color w:val="212121"/>
          <w:szCs w:val="24"/>
        </w:rPr>
        <w:t xml:space="preserve"> η χώρα κατέγραψε τα υψηλότερα ποσοστά φτώχειας και παιδικής φτώχειας</w:t>
      </w:r>
      <w:r>
        <w:rPr>
          <w:rFonts w:eastAsia="Times New Roman"/>
          <w:color w:val="212121"/>
          <w:szCs w:val="24"/>
        </w:rPr>
        <w:t>. Α</w:t>
      </w:r>
      <w:r w:rsidRPr="00AC4973">
        <w:rPr>
          <w:rFonts w:eastAsia="Times New Roman"/>
          <w:color w:val="212121"/>
          <w:szCs w:val="24"/>
        </w:rPr>
        <w:t xml:space="preserve">υτό το </w:t>
      </w:r>
      <w:r>
        <w:rPr>
          <w:rFonts w:eastAsia="Times New Roman"/>
          <w:color w:val="212121"/>
          <w:szCs w:val="24"/>
          <w:lang w:val="en-US"/>
        </w:rPr>
        <w:t>s</w:t>
      </w:r>
      <w:r w:rsidRPr="00AC4973">
        <w:rPr>
          <w:rFonts w:eastAsia="Times New Roman"/>
          <w:color w:val="212121"/>
          <w:szCs w:val="24"/>
          <w:lang w:val="en"/>
        </w:rPr>
        <w:t>uccess</w:t>
      </w:r>
      <w:r w:rsidRPr="00AC4973">
        <w:rPr>
          <w:rFonts w:eastAsia="Times New Roman"/>
          <w:color w:val="212121"/>
          <w:szCs w:val="24"/>
        </w:rPr>
        <w:t xml:space="preserve"> </w:t>
      </w:r>
      <w:r>
        <w:rPr>
          <w:rFonts w:eastAsia="Times New Roman"/>
          <w:color w:val="212121"/>
          <w:szCs w:val="24"/>
          <w:lang w:val="en-US"/>
        </w:rPr>
        <w:t>s</w:t>
      </w:r>
      <w:r w:rsidRPr="00AC4973">
        <w:rPr>
          <w:rFonts w:eastAsia="Times New Roman"/>
          <w:color w:val="212121"/>
          <w:szCs w:val="24"/>
          <w:lang w:val="en"/>
        </w:rPr>
        <w:t>tory</w:t>
      </w:r>
      <w:r w:rsidRPr="00AC4973">
        <w:rPr>
          <w:rFonts w:eastAsia="Times New Roman"/>
          <w:color w:val="212121"/>
          <w:szCs w:val="24"/>
        </w:rPr>
        <w:t xml:space="preserve"> μας παραδώσατε</w:t>
      </w:r>
      <w:r>
        <w:rPr>
          <w:rFonts w:eastAsia="Times New Roman"/>
          <w:color w:val="212121"/>
          <w:szCs w:val="24"/>
        </w:rPr>
        <w:t>.</w:t>
      </w:r>
    </w:p>
    <w:p w14:paraId="37394D44"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Με </w:t>
      </w:r>
      <w:r w:rsidRPr="00AC4973">
        <w:rPr>
          <w:rFonts w:eastAsia="Times New Roman"/>
          <w:color w:val="212121"/>
          <w:szCs w:val="24"/>
        </w:rPr>
        <w:t xml:space="preserve">τα άμεσα μέτρα για την αντιμετώπιση </w:t>
      </w:r>
      <w:r>
        <w:rPr>
          <w:rFonts w:eastAsia="Times New Roman"/>
          <w:color w:val="212121"/>
          <w:szCs w:val="24"/>
        </w:rPr>
        <w:t xml:space="preserve">της </w:t>
      </w:r>
      <w:r w:rsidRPr="00AC4973">
        <w:rPr>
          <w:rFonts w:eastAsia="Times New Roman"/>
          <w:color w:val="212121"/>
          <w:szCs w:val="24"/>
        </w:rPr>
        <w:t>ανθρωπιστικής κρίσης</w:t>
      </w:r>
      <w:r>
        <w:rPr>
          <w:rFonts w:eastAsia="Times New Roman"/>
          <w:color w:val="212121"/>
          <w:szCs w:val="24"/>
        </w:rPr>
        <w:t xml:space="preserve">, την πτώση </w:t>
      </w:r>
      <w:r w:rsidRPr="00AC4973">
        <w:rPr>
          <w:rFonts w:eastAsia="Times New Roman"/>
          <w:color w:val="212121"/>
          <w:szCs w:val="24"/>
        </w:rPr>
        <w:t>της ανεργίας</w:t>
      </w:r>
      <w:r>
        <w:rPr>
          <w:rFonts w:eastAsia="Times New Roman"/>
          <w:color w:val="212121"/>
          <w:szCs w:val="24"/>
        </w:rPr>
        <w:t>,</w:t>
      </w:r>
      <w:r w:rsidRPr="00AC4973">
        <w:rPr>
          <w:rFonts w:eastAsia="Times New Roman"/>
          <w:color w:val="212121"/>
          <w:szCs w:val="24"/>
        </w:rPr>
        <w:t xml:space="preserve"> το ΚΕΑ</w:t>
      </w:r>
      <w:r>
        <w:rPr>
          <w:rFonts w:eastAsia="Times New Roman"/>
          <w:color w:val="212121"/>
          <w:szCs w:val="24"/>
        </w:rPr>
        <w:t xml:space="preserve">, την πρόσβαση σε δυόμισι </w:t>
      </w:r>
      <w:r w:rsidRPr="00AC4973">
        <w:rPr>
          <w:rFonts w:eastAsia="Times New Roman"/>
          <w:color w:val="212121"/>
          <w:szCs w:val="24"/>
        </w:rPr>
        <w:t xml:space="preserve">εκατομμύρια ανασφάλιστους </w:t>
      </w:r>
      <w:r>
        <w:rPr>
          <w:rFonts w:eastAsia="Times New Roman"/>
          <w:color w:val="212121"/>
          <w:szCs w:val="24"/>
        </w:rPr>
        <w:t>σ</w:t>
      </w:r>
      <w:r w:rsidRPr="00AC4973">
        <w:rPr>
          <w:rFonts w:eastAsia="Times New Roman"/>
          <w:color w:val="212121"/>
          <w:szCs w:val="24"/>
        </w:rPr>
        <w:t>το δημόσιο σύστημα υγείας</w:t>
      </w:r>
      <w:r>
        <w:rPr>
          <w:rFonts w:eastAsia="Times New Roman"/>
          <w:color w:val="212121"/>
          <w:szCs w:val="24"/>
        </w:rPr>
        <w:t>,</w:t>
      </w:r>
      <w:r w:rsidRPr="00AC4973">
        <w:rPr>
          <w:rFonts w:eastAsia="Times New Roman"/>
          <w:color w:val="212121"/>
          <w:szCs w:val="24"/>
        </w:rPr>
        <w:t xml:space="preserve"> ρίξαμε τα ποσοστά φτώχειας και παιδική</w:t>
      </w:r>
      <w:r>
        <w:rPr>
          <w:rFonts w:eastAsia="Times New Roman"/>
          <w:color w:val="212121"/>
          <w:szCs w:val="24"/>
        </w:rPr>
        <w:t>ς</w:t>
      </w:r>
      <w:r w:rsidRPr="00AC4973">
        <w:rPr>
          <w:rFonts w:eastAsia="Times New Roman"/>
          <w:color w:val="212121"/>
          <w:szCs w:val="24"/>
        </w:rPr>
        <w:t xml:space="preserve"> φτώχεια</w:t>
      </w:r>
      <w:r>
        <w:rPr>
          <w:rFonts w:eastAsia="Times New Roman"/>
          <w:color w:val="212121"/>
          <w:szCs w:val="24"/>
        </w:rPr>
        <w:t>ς</w:t>
      </w:r>
      <w:r w:rsidRPr="00AC4973">
        <w:rPr>
          <w:rFonts w:eastAsia="Times New Roman"/>
          <w:color w:val="212121"/>
          <w:szCs w:val="24"/>
        </w:rPr>
        <w:t xml:space="preserve"> κατά δύο μονάδες το</w:t>
      </w:r>
      <w:r>
        <w:rPr>
          <w:rFonts w:eastAsia="Times New Roman"/>
          <w:color w:val="212121"/>
          <w:szCs w:val="24"/>
        </w:rPr>
        <w:t xml:space="preserve"> 20</w:t>
      </w:r>
      <w:r w:rsidRPr="00AC4973">
        <w:rPr>
          <w:rFonts w:eastAsia="Times New Roman"/>
          <w:color w:val="212121"/>
          <w:szCs w:val="24"/>
        </w:rPr>
        <w:t xml:space="preserve">17 </w:t>
      </w:r>
      <w:r>
        <w:rPr>
          <w:rFonts w:eastAsia="Times New Roman"/>
          <w:color w:val="212121"/>
          <w:szCs w:val="24"/>
        </w:rPr>
        <w:t>με εισοδήματα</w:t>
      </w:r>
      <w:r w:rsidRPr="00AC4973">
        <w:rPr>
          <w:rFonts w:eastAsia="Times New Roman"/>
          <w:color w:val="212121"/>
          <w:szCs w:val="24"/>
        </w:rPr>
        <w:t xml:space="preserve"> του </w:t>
      </w:r>
      <w:r>
        <w:rPr>
          <w:rFonts w:eastAsia="Times New Roman"/>
          <w:color w:val="212121"/>
          <w:szCs w:val="24"/>
        </w:rPr>
        <w:t>2016. Δηλαδή,</w:t>
      </w:r>
      <w:r w:rsidRPr="00AC4973">
        <w:rPr>
          <w:rFonts w:eastAsia="Times New Roman"/>
          <w:color w:val="212121"/>
          <w:szCs w:val="24"/>
        </w:rPr>
        <w:t xml:space="preserve"> μόνο τα δύο πρώτα χρόνια</w:t>
      </w:r>
      <w:r>
        <w:rPr>
          <w:rFonts w:eastAsia="Times New Roman"/>
          <w:color w:val="212121"/>
          <w:szCs w:val="24"/>
        </w:rPr>
        <w:t>, το 2015 και το 2016, ε</w:t>
      </w:r>
      <w:r w:rsidRPr="00AC4973">
        <w:rPr>
          <w:rFonts w:eastAsia="Times New Roman"/>
          <w:color w:val="212121"/>
          <w:szCs w:val="24"/>
        </w:rPr>
        <w:t xml:space="preserve">μείς διαθέσαμε </w:t>
      </w:r>
      <w:r>
        <w:rPr>
          <w:rFonts w:eastAsia="Times New Roman"/>
          <w:color w:val="212121"/>
          <w:szCs w:val="24"/>
        </w:rPr>
        <w:t>1.600.000.000 ευρώ</w:t>
      </w:r>
      <w:r w:rsidRPr="00AC4973">
        <w:rPr>
          <w:rFonts w:eastAsia="Times New Roman"/>
          <w:color w:val="212121"/>
          <w:szCs w:val="24"/>
        </w:rPr>
        <w:t xml:space="preserve"> για τους αδύναμους</w:t>
      </w:r>
      <w:r>
        <w:rPr>
          <w:rFonts w:eastAsia="Times New Roman"/>
          <w:color w:val="212121"/>
          <w:szCs w:val="24"/>
        </w:rPr>
        <w:t>,</w:t>
      </w:r>
      <w:r w:rsidRPr="00AC4973">
        <w:rPr>
          <w:rFonts w:eastAsia="Times New Roman"/>
          <w:color w:val="212121"/>
          <w:szCs w:val="24"/>
        </w:rPr>
        <w:t xml:space="preserve"> όταν η Νέα Δημοκρατί</w:t>
      </w:r>
      <w:r w:rsidRPr="00AC4973">
        <w:rPr>
          <w:rFonts w:eastAsia="Times New Roman"/>
          <w:color w:val="212121"/>
          <w:szCs w:val="24"/>
        </w:rPr>
        <w:t xml:space="preserve">α και το ΠΑΣΟΚ για πέντε χρόνια δεν είχαν δαπανήσει </w:t>
      </w:r>
      <w:r>
        <w:rPr>
          <w:rFonts w:eastAsia="Times New Roman"/>
          <w:color w:val="212121"/>
          <w:szCs w:val="24"/>
        </w:rPr>
        <w:t>ούτε</w:t>
      </w:r>
      <w:r w:rsidRPr="00AC4973">
        <w:rPr>
          <w:rFonts w:eastAsia="Times New Roman"/>
          <w:color w:val="212121"/>
          <w:szCs w:val="24"/>
        </w:rPr>
        <w:t xml:space="preserve"> ένα ευρώ</w:t>
      </w:r>
      <w:r>
        <w:rPr>
          <w:rFonts w:eastAsia="Times New Roman"/>
          <w:color w:val="212121"/>
          <w:szCs w:val="24"/>
        </w:rPr>
        <w:t xml:space="preserve">. Τώρα ξαφνικά, εχθές, θυμήθηκε </w:t>
      </w:r>
      <w:r w:rsidRPr="00AC4973">
        <w:rPr>
          <w:rFonts w:eastAsia="Times New Roman"/>
          <w:color w:val="212121"/>
          <w:szCs w:val="24"/>
        </w:rPr>
        <w:t xml:space="preserve">ο κ Μητσοτάκης </w:t>
      </w:r>
      <w:r>
        <w:rPr>
          <w:rFonts w:eastAsia="Times New Roman"/>
          <w:color w:val="212121"/>
          <w:szCs w:val="24"/>
        </w:rPr>
        <w:t xml:space="preserve">τους </w:t>
      </w:r>
      <w:r w:rsidRPr="00AC4973">
        <w:rPr>
          <w:rFonts w:eastAsia="Times New Roman"/>
          <w:color w:val="212121"/>
          <w:szCs w:val="24"/>
        </w:rPr>
        <w:t>αδύναμο</w:t>
      </w:r>
      <w:r>
        <w:rPr>
          <w:rFonts w:eastAsia="Times New Roman"/>
          <w:color w:val="212121"/>
          <w:szCs w:val="24"/>
        </w:rPr>
        <w:t>υ</w:t>
      </w:r>
      <w:r w:rsidRPr="00AC4973">
        <w:rPr>
          <w:rFonts w:eastAsia="Times New Roman"/>
          <w:color w:val="212121"/>
          <w:szCs w:val="24"/>
        </w:rPr>
        <w:t>ς</w:t>
      </w:r>
      <w:r>
        <w:rPr>
          <w:rFonts w:eastAsia="Times New Roman"/>
          <w:color w:val="212121"/>
          <w:szCs w:val="24"/>
        </w:rPr>
        <w:t>.</w:t>
      </w:r>
    </w:p>
    <w:p w14:paraId="37394D45"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Π</w:t>
      </w:r>
      <w:r w:rsidRPr="00AC4973">
        <w:rPr>
          <w:rFonts w:eastAsia="Times New Roman"/>
          <w:color w:val="212121"/>
          <w:szCs w:val="24"/>
        </w:rPr>
        <w:t xml:space="preserve">αραλάβαμε </w:t>
      </w:r>
      <w:r>
        <w:rPr>
          <w:rFonts w:eastAsia="Times New Roman"/>
          <w:color w:val="212121"/>
          <w:szCs w:val="24"/>
        </w:rPr>
        <w:t>ένα πελατειακό, επιδοματικό και ιδρυματικό κράτος, διακόσια επιδόματα</w:t>
      </w:r>
      <w:r w:rsidRPr="00AC4973">
        <w:rPr>
          <w:rFonts w:eastAsia="Times New Roman"/>
          <w:color w:val="212121"/>
          <w:szCs w:val="24"/>
        </w:rPr>
        <w:t xml:space="preserve"> που δίνονταν από </w:t>
      </w:r>
      <w:r>
        <w:rPr>
          <w:rFonts w:eastAsia="Times New Roman"/>
          <w:color w:val="212121"/>
          <w:szCs w:val="24"/>
        </w:rPr>
        <w:t xml:space="preserve">εκατόν είκοσι </w:t>
      </w:r>
      <w:r w:rsidRPr="00AC4973">
        <w:rPr>
          <w:rFonts w:eastAsia="Times New Roman"/>
          <w:color w:val="212121"/>
          <w:szCs w:val="24"/>
        </w:rPr>
        <w:t>διαφορετικές πηγ</w:t>
      </w:r>
      <w:r w:rsidRPr="00AC4973">
        <w:rPr>
          <w:rFonts w:eastAsia="Times New Roman"/>
          <w:color w:val="212121"/>
          <w:szCs w:val="24"/>
        </w:rPr>
        <w:t>ές</w:t>
      </w:r>
      <w:r>
        <w:rPr>
          <w:rFonts w:eastAsia="Times New Roman"/>
          <w:color w:val="212121"/>
          <w:szCs w:val="24"/>
        </w:rPr>
        <w:t>,</w:t>
      </w:r>
      <w:r w:rsidRPr="00AC4973">
        <w:rPr>
          <w:rFonts w:eastAsia="Times New Roman"/>
          <w:color w:val="212121"/>
          <w:szCs w:val="24"/>
        </w:rPr>
        <w:t xml:space="preserve"> χιλιάδες ιδρύματα που κανείς δεν ήξερε </w:t>
      </w:r>
      <w:r>
        <w:rPr>
          <w:rFonts w:eastAsia="Times New Roman"/>
          <w:color w:val="212121"/>
          <w:szCs w:val="24"/>
        </w:rPr>
        <w:t>πόσα ήταν και πόσους</w:t>
      </w:r>
      <w:r w:rsidRPr="00AC4973">
        <w:rPr>
          <w:rFonts w:eastAsia="Times New Roman"/>
          <w:color w:val="212121"/>
          <w:szCs w:val="24"/>
        </w:rPr>
        <w:t xml:space="preserve"> εξυπηρετούν</w:t>
      </w:r>
      <w:r>
        <w:rPr>
          <w:rFonts w:eastAsia="Times New Roman"/>
          <w:color w:val="212121"/>
          <w:szCs w:val="24"/>
        </w:rPr>
        <w:t xml:space="preserve">. Οι </w:t>
      </w:r>
      <w:r w:rsidRPr="00AC4973">
        <w:rPr>
          <w:rFonts w:eastAsia="Times New Roman"/>
          <w:color w:val="212121"/>
          <w:szCs w:val="24"/>
        </w:rPr>
        <w:t xml:space="preserve">πολίτες έπρεπε να έχουν </w:t>
      </w:r>
      <w:r w:rsidRPr="00AC4973">
        <w:rPr>
          <w:rFonts w:eastAsia="Times New Roman"/>
          <w:color w:val="212121"/>
          <w:szCs w:val="24"/>
        </w:rPr>
        <w:lastRenderedPageBreak/>
        <w:t>σχέση με κάποιο κέντρο εξουσίας ή κάποιο βαθμό</w:t>
      </w:r>
      <w:r>
        <w:rPr>
          <w:rFonts w:eastAsia="Times New Roman"/>
          <w:color w:val="212121"/>
          <w:szCs w:val="24"/>
        </w:rPr>
        <w:t>,</w:t>
      </w:r>
      <w:r w:rsidRPr="00AC4973">
        <w:rPr>
          <w:rFonts w:eastAsia="Times New Roman"/>
          <w:color w:val="212121"/>
          <w:szCs w:val="24"/>
        </w:rPr>
        <w:t xml:space="preserve"> για να δουν τι δικαιούνται και για να το πάρουν </w:t>
      </w:r>
      <w:r>
        <w:rPr>
          <w:rFonts w:eastAsia="Times New Roman"/>
          <w:color w:val="212121"/>
          <w:szCs w:val="24"/>
        </w:rPr>
        <w:t xml:space="preserve">με ατελείωτη </w:t>
      </w:r>
      <w:r w:rsidRPr="00AC4973">
        <w:rPr>
          <w:rFonts w:eastAsia="Times New Roman"/>
          <w:color w:val="212121"/>
          <w:szCs w:val="24"/>
        </w:rPr>
        <w:t>γραφειοκρατ</w:t>
      </w:r>
      <w:r>
        <w:rPr>
          <w:rFonts w:eastAsia="Times New Roman"/>
          <w:color w:val="212121"/>
          <w:szCs w:val="24"/>
        </w:rPr>
        <w:t xml:space="preserve">ία. </w:t>
      </w:r>
    </w:p>
    <w:p w14:paraId="37394D46" w14:textId="77777777" w:rsidR="00B27939" w:rsidRDefault="00D93F4B">
      <w:pPr>
        <w:spacing w:after="0" w:line="600" w:lineRule="auto"/>
        <w:ind w:firstLine="720"/>
        <w:jc w:val="both"/>
        <w:rPr>
          <w:rFonts w:eastAsia="Times New Roman"/>
          <w:color w:val="212121"/>
          <w:szCs w:val="24"/>
        </w:rPr>
      </w:pPr>
      <w:r w:rsidRPr="00AC4973">
        <w:rPr>
          <w:rFonts w:eastAsia="Times New Roman"/>
          <w:color w:val="212121"/>
          <w:szCs w:val="24"/>
        </w:rPr>
        <w:t xml:space="preserve">Τώρα ακούμε ότι ο ΣΥΡΙΖΑ </w:t>
      </w:r>
      <w:r>
        <w:rPr>
          <w:rFonts w:eastAsia="Times New Roman"/>
          <w:color w:val="212121"/>
          <w:szCs w:val="24"/>
        </w:rPr>
        <w:t>έφτιαξε ένα κράτος επιδομάτων. Π</w:t>
      </w:r>
      <w:r w:rsidRPr="00AC4973">
        <w:rPr>
          <w:rFonts w:eastAsia="Times New Roman"/>
          <w:color w:val="212121"/>
          <w:szCs w:val="24"/>
        </w:rPr>
        <w:t>είτε μας ποια επιδόματα θα κόψετε</w:t>
      </w:r>
      <w:r>
        <w:rPr>
          <w:rFonts w:eastAsia="Times New Roman"/>
          <w:color w:val="212121"/>
          <w:szCs w:val="24"/>
        </w:rPr>
        <w:t>. Την</w:t>
      </w:r>
      <w:r w:rsidRPr="00AC4973">
        <w:rPr>
          <w:rFonts w:eastAsia="Times New Roman"/>
          <w:color w:val="212121"/>
          <w:szCs w:val="24"/>
        </w:rPr>
        <w:t xml:space="preserve"> απάντηση</w:t>
      </w:r>
      <w:r>
        <w:rPr>
          <w:rFonts w:eastAsia="Times New Roman"/>
          <w:color w:val="212121"/>
          <w:szCs w:val="24"/>
        </w:rPr>
        <w:t>,</w:t>
      </w:r>
      <w:r w:rsidRPr="00AC4973">
        <w:rPr>
          <w:rFonts w:eastAsia="Times New Roman"/>
          <w:color w:val="212121"/>
          <w:szCs w:val="24"/>
        </w:rPr>
        <w:t xml:space="preserve"> βέβαια</w:t>
      </w:r>
      <w:r>
        <w:rPr>
          <w:rFonts w:eastAsia="Times New Roman"/>
          <w:color w:val="212121"/>
          <w:szCs w:val="24"/>
        </w:rPr>
        <w:t>,</w:t>
      </w:r>
      <w:r w:rsidRPr="00AC4973">
        <w:rPr>
          <w:rFonts w:eastAsia="Times New Roman"/>
          <w:color w:val="212121"/>
          <w:szCs w:val="24"/>
        </w:rPr>
        <w:t xml:space="preserve"> την έδωσε ο</w:t>
      </w:r>
      <w:r>
        <w:rPr>
          <w:rFonts w:eastAsia="Times New Roman"/>
          <w:color w:val="212121"/>
          <w:szCs w:val="24"/>
        </w:rPr>
        <w:t xml:space="preserve"> κ.</w:t>
      </w:r>
      <w:r w:rsidRPr="00AC4973">
        <w:rPr>
          <w:rFonts w:eastAsia="Times New Roman"/>
          <w:color w:val="212121"/>
          <w:szCs w:val="24"/>
        </w:rPr>
        <w:t xml:space="preserve"> Μητσοτάκης στη ΔΕΘ που είπε ότι θα ενσωματώσει όλα τα επιδόματα στο </w:t>
      </w:r>
      <w:r>
        <w:rPr>
          <w:rFonts w:eastAsia="Times New Roman"/>
          <w:color w:val="212121"/>
          <w:szCs w:val="24"/>
        </w:rPr>
        <w:t>ελάχιστο εγγυημένο εισόδημα</w:t>
      </w:r>
      <w:r>
        <w:rPr>
          <w:rFonts w:eastAsia="Times New Roman"/>
          <w:color w:val="212121"/>
          <w:szCs w:val="24"/>
        </w:rPr>
        <w:t>. Εχθές εξήγγειλε</w:t>
      </w:r>
      <w:r w:rsidRPr="00AC4973">
        <w:rPr>
          <w:rFonts w:eastAsia="Times New Roman"/>
          <w:color w:val="212121"/>
          <w:szCs w:val="24"/>
        </w:rPr>
        <w:t xml:space="preserve"> ότι το </w:t>
      </w:r>
      <w:r>
        <w:rPr>
          <w:rFonts w:eastAsia="Times New Roman"/>
          <w:color w:val="212121"/>
          <w:szCs w:val="24"/>
        </w:rPr>
        <w:t>ε</w:t>
      </w:r>
      <w:r w:rsidRPr="00AC4973">
        <w:rPr>
          <w:rFonts w:eastAsia="Times New Roman"/>
          <w:color w:val="212121"/>
          <w:szCs w:val="24"/>
        </w:rPr>
        <w:t xml:space="preserve">λάχιστο </w:t>
      </w:r>
      <w:r>
        <w:rPr>
          <w:rFonts w:eastAsia="Times New Roman"/>
          <w:color w:val="212121"/>
          <w:szCs w:val="24"/>
        </w:rPr>
        <w:t>ε</w:t>
      </w:r>
      <w:r w:rsidRPr="00AC4973">
        <w:rPr>
          <w:rFonts w:eastAsia="Times New Roman"/>
          <w:color w:val="212121"/>
          <w:szCs w:val="24"/>
        </w:rPr>
        <w:t xml:space="preserve">γγυημένο </w:t>
      </w:r>
      <w:r>
        <w:rPr>
          <w:rFonts w:eastAsia="Times New Roman"/>
          <w:color w:val="212121"/>
          <w:szCs w:val="24"/>
        </w:rPr>
        <w:t>ε</w:t>
      </w:r>
      <w:r w:rsidRPr="00AC4973">
        <w:rPr>
          <w:rFonts w:eastAsia="Times New Roman"/>
          <w:color w:val="212121"/>
          <w:szCs w:val="24"/>
        </w:rPr>
        <w:t>ισόδημα</w:t>
      </w:r>
      <w:r w:rsidRPr="00AC4973">
        <w:rPr>
          <w:rFonts w:eastAsia="Times New Roman"/>
          <w:color w:val="212121"/>
          <w:szCs w:val="24"/>
        </w:rPr>
        <w:t xml:space="preserve"> θα ε</w:t>
      </w:r>
      <w:r w:rsidRPr="00AC4973">
        <w:rPr>
          <w:rFonts w:eastAsia="Times New Roman"/>
          <w:color w:val="212121"/>
          <w:szCs w:val="24"/>
        </w:rPr>
        <w:t>ίναι 900 εκατομμύρια</w:t>
      </w:r>
      <w:r>
        <w:rPr>
          <w:rFonts w:eastAsia="Times New Roman"/>
          <w:color w:val="212121"/>
          <w:szCs w:val="24"/>
        </w:rPr>
        <w:t xml:space="preserve"> ευρώ, δηλαδή 0,5 του ΑΕΠ. Το έριξε. Το καλοκαίρι είχε πει για ένα δισεκατομμύριο ευρώ.</w:t>
      </w:r>
    </w:p>
    <w:p w14:paraId="37394D47"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Εμείς ήδη δίνουμε</w:t>
      </w:r>
      <w:r w:rsidRPr="00AC4973">
        <w:rPr>
          <w:rFonts w:eastAsia="Times New Roman"/>
          <w:color w:val="212121"/>
          <w:szCs w:val="24"/>
        </w:rPr>
        <w:t xml:space="preserve"> 850 εκατομμύρια στο ΚΕΑ και συνολικά για όλα τα επιδόματα 3</w:t>
      </w:r>
      <w:r>
        <w:rPr>
          <w:rFonts w:eastAsia="Times New Roman"/>
          <w:color w:val="212121"/>
          <w:szCs w:val="24"/>
        </w:rPr>
        <w:t>.</w:t>
      </w:r>
      <w:r w:rsidRPr="00AC4973">
        <w:rPr>
          <w:rFonts w:eastAsia="Times New Roman"/>
          <w:color w:val="212121"/>
          <w:szCs w:val="24"/>
        </w:rPr>
        <w:t>200</w:t>
      </w:r>
      <w:r>
        <w:rPr>
          <w:rFonts w:eastAsia="Times New Roman"/>
          <w:color w:val="212121"/>
          <w:szCs w:val="24"/>
        </w:rPr>
        <w:t>.000.000 ευρώ. Ξ</w:t>
      </w:r>
      <w:r w:rsidRPr="00AC4973">
        <w:rPr>
          <w:rFonts w:eastAsia="Times New Roman"/>
          <w:color w:val="212121"/>
          <w:szCs w:val="24"/>
        </w:rPr>
        <w:t>αναρωτώ</w:t>
      </w:r>
      <w:r>
        <w:rPr>
          <w:rFonts w:eastAsia="Times New Roman"/>
          <w:color w:val="212121"/>
          <w:szCs w:val="24"/>
        </w:rPr>
        <w:t xml:space="preserve">: Κάντε τον </w:t>
      </w:r>
      <w:r w:rsidRPr="00AC4973">
        <w:rPr>
          <w:rFonts w:eastAsia="Times New Roman"/>
          <w:color w:val="212121"/>
          <w:szCs w:val="24"/>
        </w:rPr>
        <w:t>λογαριασμό</w:t>
      </w:r>
      <w:r>
        <w:rPr>
          <w:rFonts w:eastAsia="Times New Roman"/>
          <w:color w:val="212121"/>
          <w:szCs w:val="24"/>
        </w:rPr>
        <w:t>. Δη</w:t>
      </w:r>
      <w:r w:rsidRPr="00AC4973">
        <w:rPr>
          <w:rFonts w:eastAsia="Times New Roman"/>
          <w:color w:val="212121"/>
          <w:szCs w:val="24"/>
        </w:rPr>
        <w:t>λαδή</w:t>
      </w:r>
      <w:r>
        <w:rPr>
          <w:rFonts w:eastAsia="Times New Roman"/>
          <w:color w:val="212121"/>
          <w:szCs w:val="24"/>
        </w:rPr>
        <w:t>, θ</w:t>
      </w:r>
      <w:r w:rsidRPr="00AC4973">
        <w:rPr>
          <w:rFonts w:eastAsia="Times New Roman"/>
          <w:color w:val="212121"/>
          <w:szCs w:val="24"/>
        </w:rPr>
        <w:t xml:space="preserve">α κόψει τα </w:t>
      </w:r>
      <w:r w:rsidRPr="00AC4973">
        <w:rPr>
          <w:rFonts w:eastAsia="Times New Roman"/>
          <w:color w:val="212121"/>
          <w:szCs w:val="24"/>
        </w:rPr>
        <w:t xml:space="preserve">επιδόματα όλων όσοι δεν είναι ακραία </w:t>
      </w:r>
      <w:r>
        <w:rPr>
          <w:rFonts w:eastAsia="Times New Roman"/>
          <w:color w:val="212121"/>
          <w:szCs w:val="24"/>
        </w:rPr>
        <w:t>φτωχοί; Δ</w:t>
      </w:r>
      <w:r w:rsidRPr="00AC4973">
        <w:rPr>
          <w:rFonts w:eastAsia="Times New Roman"/>
          <w:color w:val="212121"/>
          <w:szCs w:val="24"/>
        </w:rPr>
        <w:t>ηλαδή</w:t>
      </w:r>
      <w:r>
        <w:rPr>
          <w:rFonts w:eastAsia="Times New Roman"/>
          <w:color w:val="212121"/>
          <w:szCs w:val="24"/>
        </w:rPr>
        <w:t>,</w:t>
      </w:r>
      <w:r w:rsidRPr="00AC4973">
        <w:rPr>
          <w:rFonts w:eastAsia="Times New Roman"/>
          <w:color w:val="212121"/>
          <w:szCs w:val="24"/>
        </w:rPr>
        <w:t xml:space="preserve"> </w:t>
      </w:r>
      <w:r>
        <w:rPr>
          <w:rFonts w:eastAsia="Times New Roman"/>
          <w:color w:val="212121"/>
          <w:szCs w:val="24"/>
        </w:rPr>
        <w:t>θ</w:t>
      </w:r>
      <w:r w:rsidRPr="00AC4973">
        <w:rPr>
          <w:rFonts w:eastAsia="Times New Roman"/>
          <w:color w:val="212121"/>
          <w:szCs w:val="24"/>
        </w:rPr>
        <w:t xml:space="preserve">α κόψει </w:t>
      </w:r>
      <w:r>
        <w:rPr>
          <w:rFonts w:eastAsia="Times New Roman"/>
          <w:color w:val="212121"/>
          <w:szCs w:val="24"/>
        </w:rPr>
        <w:t xml:space="preserve">από </w:t>
      </w:r>
      <w:r w:rsidRPr="00AC4973">
        <w:rPr>
          <w:rFonts w:eastAsia="Times New Roman"/>
          <w:color w:val="212121"/>
          <w:szCs w:val="24"/>
        </w:rPr>
        <w:t>την τετραμελή οικογένεια που το εισόδημά της είναι πάνω από 5.000</w:t>
      </w:r>
      <w:r>
        <w:rPr>
          <w:rFonts w:eastAsia="Times New Roman"/>
          <w:color w:val="212121"/>
          <w:szCs w:val="24"/>
        </w:rPr>
        <w:t xml:space="preserve"> ευρώ</w:t>
      </w:r>
      <w:r w:rsidRPr="00AC4973">
        <w:rPr>
          <w:rFonts w:eastAsia="Times New Roman"/>
          <w:color w:val="212121"/>
          <w:szCs w:val="24"/>
        </w:rPr>
        <w:t xml:space="preserve"> όλα τα επιδόματα</w:t>
      </w:r>
      <w:r>
        <w:rPr>
          <w:rFonts w:eastAsia="Times New Roman"/>
          <w:color w:val="212121"/>
          <w:szCs w:val="24"/>
        </w:rPr>
        <w:t>.</w:t>
      </w:r>
      <w:r w:rsidRPr="00AC4973">
        <w:rPr>
          <w:rFonts w:eastAsia="Times New Roman"/>
          <w:color w:val="212121"/>
          <w:szCs w:val="24"/>
        </w:rPr>
        <w:t xml:space="preserve"> Αυτό ήταν το σχέδιο του </w:t>
      </w:r>
      <w:r>
        <w:rPr>
          <w:rFonts w:eastAsia="Times New Roman"/>
          <w:color w:val="212121"/>
          <w:szCs w:val="24"/>
        </w:rPr>
        <w:t xml:space="preserve">ΔΝΤ, αυτό αντιγράφει η </w:t>
      </w:r>
      <w:r w:rsidRPr="00AC4973">
        <w:rPr>
          <w:rFonts w:eastAsia="Times New Roman"/>
          <w:color w:val="212121"/>
          <w:szCs w:val="24"/>
        </w:rPr>
        <w:t>Νέα Δημοκρατία</w:t>
      </w:r>
      <w:r>
        <w:rPr>
          <w:rFonts w:eastAsia="Times New Roman"/>
          <w:color w:val="212121"/>
          <w:szCs w:val="24"/>
        </w:rPr>
        <w:t>. Ζη</w:t>
      </w:r>
      <w:r w:rsidRPr="00AC4973">
        <w:rPr>
          <w:rFonts w:eastAsia="Times New Roman"/>
          <w:color w:val="212121"/>
          <w:szCs w:val="24"/>
        </w:rPr>
        <w:t xml:space="preserve">τούσε </w:t>
      </w:r>
      <w:r>
        <w:rPr>
          <w:rFonts w:eastAsia="Times New Roman"/>
          <w:color w:val="212121"/>
          <w:szCs w:val="24"/>
        </w:rPr>
        <w:t>«</w:t>
      </w:r>
      <w:r w:rsidRPr="00AC4973">
        <w:rPr>
          <w:rFonts w:eastAsia="Times New Roman"/>
          <w:color w:val="212121"/>
          <w:szCs w:val="24"/>
        </w:rPr>
        <w:t>ψαλίδι</w:t>
      </w:r>
      <w:r>
        <w:rPr>
          <w:rFonts w:eastAsia="Times New Roman"/>
          <w:color w:val="212121"/>
          <w:szCs w:val="24"/>
        </w:rPr>
        <w:t>»</w:t>
      </w:r>
      <w:r w:rsidRPr="00AC4973">
        <w:rPr>
          <w:rFonts w:eastAsia="Times New Roman"/>
          <w:color w:val="212121"/>
          <w:szCs w:val="24"/>
        </w:rPr>
        <w:t xml:space="preserve"> σε συντάξεις</w:t>
      </w:r>
      <w:r>
        <w:rPr>
          <w:rFonts w:eastAsia="Times New Roman"/>
          <w:color w:val="212121"/>
          <w:szCs w:val="24"/>
        </w:rPr>
        <w:t>,</w:t>
      </w:r>
      <w:r w:rsidRPr="00AC4973">
        <w:rPr>
          <w:rFonts w:eastAsia="Times New Roman"/>
          <w:color w:val="212121"/>
          <w:szCs w:val="24"/>
        </w:rPr>
        <w:t xml:space="preserve"> επιδόμα</w:t>
      </w:r>
      <w:r w:rsidRPr="00AC4973">
        <w:rPr>
          <w:rFonts w:eastAsia="Times New Roman"/>
          <w:color w:val="212121"/>
          <w:szCs w:val="24"/>
        </w:rPr>
        <w:t>τα ανεργίας</w:t>
      </w:r>
      <w:r>
        <w:rPr>
          <w:rFonts w:eastAsia="Times New Roman"/>
          <w:color w:val="212121"/>
          <w:szCs w:val="24"/>
        </w:rPr>
        <w:t xml:space="preserve">, γάμου, </w:t>
      </w:r>
      <w:r w:rsidRPr="00AC4973">
        <w:rPr>
          <w:rFonts w:eastAsia="Times New Roman"/>
          <w:color w:val="212121"/>
          <w:szCs w:val="24"/>
        </w:rPr>
        <w:t>μητρότητας</w:t>
      </w:r>
      <w:r>
        <w:rPr>
          <w:rFonts w:eastAsia="Times New Roman"/>
          <w:color w:val="212121"/>
          <w:szCs w:val="24"/>
        </w:rPr>
        <w:t>,</w:t>
      </w:r>
      <w:r w:rsidRPr="00AC4973">
        <w:rPr>
          <w:rFonts w:eastAsia="Times New Roman"/>
          <w:color w:val="212121"/>
          <w:szCs w:val="24"/>
        </w:rPr>
        <w:t xml:space="preserve"> κηδείας</w:t>
      </w:r>
      <w:r>
        <w:rPr>
          <w:rFonts w:eastAsia="Times New Roman"/>
          <w:color w:val="212121"/>
          <w:szCs w:val="24"/>
        </w:rPr>
        <w:t>, σε</w:t>
      </w:r>
      <w:r w:rsidRPr="00AC4973">
        <w:rPr>
          <w:rFonts w:eastAsia="Times New Roman"/>
          <w:color w:val="212121"/>
          <w:szCs w:val="24"/>
        </w:rPr>
        <w:t xml:space="preserve"> δαπάνες δημόσιων ιδρυμάτων ΑΜΕΑ</w:t>
      </w:r>
      <w:r>
        <w:rPr>
          <w:rFonts w:eastAsia="Times New Roman"/>
          <w:color w:val="212121"/>
          <w:szCs w:val="24"/>
        </w:rPr>
        <w:t xml:space="preserve"> και </w:t>
      </w:r>
      <w:r w:rsidRPr="00AC4973">
        <w:rPr>
          <w:rFonts w:eastAsia="Times New Roman"/>
          <w:color w:val="212121"/>
          <w:szCs w:val="24"/>
        </w:rPr>
        <w:t>ηλικιωμένων</w:t>
      </w:r>
      <w:r>
        <w:rPr>
          <w:rFonts w:eastAsia="Times New Roman"/>
          <w:color w:val="212121"/>
          <w:szCs w:val="24"/>
        </w:rPr>
        <w:t>, σε</w:t>
      </w:r>
      <w:r w:rsidRPr="00AC4973">
        <w:rPr>
          <w:rFonts w:eastAsia="Times New Roman"/>
          <w:color w:val="212121"/>
          <w:szCs w:val="24"/>
        </w:rPr>
        <w:t xml:space="preserve"> οικογενειακά </w:t>
      </w:r>
      <w:r>
        <w:rPr>
          <w:rFonts w:eastAsia="Times New Roman"/>
          <w:color w:val="212121"/>
          <w:szCs w:val="24"/>
        </w:rPr>
        <w:t xml:space="preserve">επιδόματα, </w:t>
      </w:r>
      <w:r>
        <w:rPr>
          <w:rFonts w:eastAsia="Times New Roman"/>
          <w:color w:val="212121"/>
          <w:szCs w:val="24"/>
        </w:rPr>
        <w:lastRenderedPageBreak/>
        <w:t xml:space="preserve">επιδόματα αναπηρίας, στην επιδότηση της </w:t>
      </w:r>
      <w:r w:rsidRPr="00AC4973">
        <w:rPr>
          <w:rFonts w:eastAsia="Times New Roman"/>
          <w:color w:val="212121"/>
          <w:szCs w:val="24"/>
        </w:rPr>
        <w:t>φοιτητική</w:t>
      </w:r>
      <w:r>
        <w:rPr>
          <w:rFonts w:eastAsia="Times New Roman"/>
          <w:color w:val="212121"/>
          <w:szCs w:val="24"/>
        </w:rPr>
        <w:t>ς</w:t>
      </w:r>
      <w:r w:rsidRPr="00AC4973">
        <w:rPr>
          <w:rFonts w:eastAsia="Times New Roman"/>
          <w:color w:val="212121"/>
          <w:szCs w:val="24"/>
        </w:rPr>
        <w:t xml:space="preserve"> στέγη</w:t>
      </w:r>
      <w:r>
        <w:rPr>
          <w:rFonts w:eastAsia="Times New Roman"/>
          <w:color w:val="212121"/>
          <w:szCs w:val="24"/>
        </w:rPr>
        <w:t>ς,</w:t>
      </w:r>
      <w:r w:rsidRPr="00AC4973">
        <w:rPr>
          <w:rFonts w:eastAsia="Times New Roman"/>
          <w:color w:val="212121"/>
          <w:szCs w:val="24"/>
        </w:rPr>
        <w:t xml:space="preserve"> </w:t>
      </w:r>
      <w:r>
        <w:rPr>
          <w:rFonts w:eastAsia="Times New Roman"/>
          <w:color w:val="212121"/>
          <w:szCs w:val="24"/>
        </w:rPr>
        <w:t xml:space="preserve">στη </w:t>
      </w:r>
      <w:r w:rsidRPr="00AC4973">
        <w:rPr>
          <w:rFonts w:eastAsia="Times New Roman"/>
          <w:color w:val="212121"/>
          <w:szCs w:val="24"/>
        </w:rPr>
        <w:t>μεταφορά μαθητών και πολυτέκνων</w:t>
      </w:r>
      <w:r>
        <w:rPr>
          <w:rFonts w:eastAsia="Times New Roman"/>
          <w:color w:val="212121"/>
          <w:szCs w:val="24"/>
        </w:rPr>
        <w:t>.</w:t>
      </w:r>
    </w:p>
    <w:p w14:paraId="37394D48"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Δεν κόψαμε </w:t>
      </w:r>
      <w:r w:rsidRPr="00AC4973">
        <w:rPr>
          <w:rFonts w:eastAsia="Times New Roman"/>
          <w:color w:val="212121"/>
          <w:szCs w:val="24"/>
        </w:rPr>
        <w:t>ούτε ένα ευρώ</w:t>
      </w:r>
      <w:r>
        <w:rPr>
          <w:rFonts w:eastAsia="Times New Roman"/>
          <w:color w:val="212121"/>
          <w:szCs w:val="24"/>
        </w:rPr>
        <w:t>. Α</w:t>
      </w:r>
      <w:r w:rsidRPr="00AC4973">
        <w:rPr>
          <w:rFonts w:eastAsia="Times New Roman"/>
          <w:color w:val="212121"/>
          <w:szCs w:val="24"/>
        </w:rPr>
        <w:t>ντίθετα</w:t>
      </w:r>
      <w:r>
        <w:rPr>
          <w:rFonts w:eastAsia="Times New Roman"/>
          <w:color w:val="212121"/>
          <w:szCs w:val="24"/>
        </w:rPr>
        <w:t>,</w:t>
      </w:r>
      <w:r w:rsidRPr="00AC4973">
        <w:rPr>
          <w:rFonts w:eastAsia="Times New Roman"/>
          <w:color w:val="212121"/>
          <w:szCs w:val="24"/>
        </w:rPr>
        <w:t xml:space="preserve"> αυξήσαμε</w:t>
      </w:r>
      <w:r>
        <w:rPr>
          <w:rFonts w:eastAsia="Times New Roman"/>
          <w:color w:val="212121"/>
          <w:szCs w:val="24"/>
        </w:rPr>
        <w:t>.</w:t>
      </w:r>
    </w:p>
    <w:p w14:paraId="37394D49"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AC4973">
        <w:rPr>
          <w:rFonts w:eastAsia="Times New Roman"/>
          <w:color w:val="212121"/>
          <w:szCs w:val="24"/>
        </w:rPr>
        <w:t>πανέρχομαι</w:t>
      </w:r>
      <w:r>
        <w:rPr>
          <w:rFonts w:eastAsia="Times New Roman"/>
          <w:color w:val="212121"/>
          <w:szCs w:val="24"/>
        </w:rPr>
        <w:t>,</w:t>
      </w:r>
      <w:r w:rsidRPr="00AC4973">
        <w:rPr>
          <w:rFonts w:eastAsia="Times New Roman"/>
          <w:color w:val="212121"/>
          <w:szCs w:val="24"/>
        </w:rPr>
        <w:t xml:space="preserve"> λοιπόν</w:t>
      </w:r>
      <w:r>
        <w:rPr>
          <w:rFonts w:eastAsia="Times New Roman"/>
          <w:color w:val="212121"/>
          <w:szCs w:val="24"/>
        </w:rPr>
        <w:t>, στο ερώτημα: Π</w:t>
      </w:r>
      <w:r w:rsidRPr="00AC4973">
        <w:rPr>
          <w:rFonts w:eastAsia="Times New Roman"/>
          <w:color w:val="212121"/>
          <w:szCs w:val="24"/>
        </w:rPr>
        <w:t xml:space="preserve">οια επιδόματα </w:t>
      </w:r>
      <w:r>
        <w:rPr>
          <w:rFonts w:eastAsia="Times New Roman"/>
          <w:color w:val="212121"/>
          <w:szCs w:val="24"/>
        </w:rPr>
        <w:t xml:space="preserve">θα κόψετε; </w:t>
      </w:r>
      <w:r w:rsidRPr="00AC4973">
        <w:rPr>
          <w:rFonts w:eastAsia="Times New Roman"/>
          <w:color w:val="212121"/>
          <w:szCs w:val="24"/>
        </w:rPr>
        <w:t>Ποιος</w:t>
      </w:r>
      <w:r>
        <w:rPr>
          <w:rFonts w:eastAsia="Times New Roman"/>
          <w:color w:val="212121"/>
          <w:szCs w:val="24"/>
        </w:rPr>
        <w:t xml:space="preserve"> είναι </w:t>
      </w:r>
      <w:r w:rsidRPr="00AC4973">
        <w:rPr>
          <w:rFonts w:eastAsia="Times New Roman"/>
          <w:color w:val="212121"/>
          <w:szCs w:val="24"/>
        </w:rPr>
        <w:t xml:space="preserve">ο προϋπολογισμός της πρόνοιας </w:t>
      </w:r>
      <w:r>
        <w:rPr>
          <w:rFonts w:eastAsia="Times New Roman"/>
          <w:color w:val="212121"/>
          <w:szCs w:val="24"/>
        </w:rPr>
        <w:t>που προτείνει η</w:t>
      </w:r>
      <w:r w:rsidRPr="00AC4973">
        <w:rPr>
          <w:rFonts w:eastAsia="Times New Roman"/>
          <w:color w:val="212121"/>
          <w:szCs w:val="24"/>
        </w:rPr>
        <w:t xml:space="preserve"> Νέα Δημοκρατία </w:t>
      </w:r>
      <w:r>
        <w:rPr>
          <w:rFonts w:eastAsia="Times New Roman"/>
          <w:color w:val="212121"/>
          <w:szCs w:val="24"/>
        </w:rPr>
        <w:t xml:space="preserve">για </w:t>
      </w:r>
      <w:r w:rsidRPr="00AC4973">
        <w:rPr>
          <w:rFonts w:eastAsia="Times New Roman"/>
          <w:color w:val="212121"/>
          <w:szCs w:val="24"/>
        </w:rPr>
        <w:t xml:space="preserve">το </w:t>
      </w:r>
      <w:r>
        <w:rPr>
          <w:rFonts w:eastAsia="Times New Roman"/>
          <w:color w:val="212121"/>
          <w:szCs w:val="24"/>
        </w:rPr>
        <w:t>2019; Ρητορικό είναι το ερώτημα. Δεν έχετε</w:t>
      </w:r>
      <w:r w:rsidRPr="00AC4973">
        <w:rPr>
          <w:rFonts w:eastAsia="Times New Roman"/>
          <w:color w:val="212121"/>
          <w:szCs w:val="24"/>
        </w:rPr>
        <w:t xml:space="preserve"> πρόγραμμα για την πρόνοια ούτε προϋπολογισμό</w:t>
      </w:r>
      <w:r>
        <w:rPr>
          <w:rFonts w:eastAsia="Times New Roman"/>
          <w:color w:val="212121"/>
          <w:szCs w:val="24"/>
        </w:rPr>
        <w:t>. Μόνο</w:t>
      </w:r>
      <w:r w:rsidRPr="00AC4973">
        <w:rPr>
          <w:rFonts w:eastAsia="Times New Roman"/>
          <w:color w:val="212121"/>
          <w:szCs w:val="24"/>
        </w:rPr>
        <w:t xml:space="preserve"> επικοινωνια</w:t>
      </w:r>
      <w:r w:rsidRPr="00AC4973">
        <w:rPr>
          <w:rFonts w:eastAsia="Times New Roman"/>
          <w:color w:val="212121"/>
          <w:szCs w:val="24"/>
        </w:rPr>
        <w:t>κά πυροτεχνήματα και κροκοδείλια δάκρυα για το παιδί</w:t>
      </w:r>
      <w:r>
        <w:rPr>
          <w:rFonts w:eastAsia="Times New Roman"/>
          <w:color w:val="212121"/>
          <w:szCs w:val="24"/>
        </w:rPr>
        <w:t>,</w:t>
      </w:r>
      <w:r w:rsidRPr="00AC4973">
        <w:rPr>
          <w:rFonts w:eastAsia="Times New Roman"/>
          <w:color w:val="212121"/>
          <w:szCs w:val="24"/>
        </w:rPr>
        <w:t xml:space="preserve"> την υπογεννητικότητα και το δημο</w:t>
      </w:r>
      <w:r>
        <w:rPr>
          <w:rFonts w:eastAsia="Times New Roman"/>
          <w:color w:val="212121"/>
          <w:szCs w:val="24"/>
        </w:rPr>
        <w:t>γραφ</w:t>
      </w:r>
      <w:r w:rsidRPr="00AC4973">
        <w:rPr>
          <w:rFonts w:eastAsia="Times New Roman"/>
          <w:color w:val="212121"/>
          <w:szCs w:val="24"/>
        </w:rPr>
        <w:t xml:space="preserve">ικό που ανακαλύψατε μόλις την τριετία </w:t>
      </w:r>
      <w:r>
        <w:rPr>
          <w:rFonts w:eastAsia="Times New Roman"/>
          <w:color w:val="212121"/>
          <w:szCs w:val="24"/>
        </w:rPr>
        <w:t>20</w:t>
      </w:r>
      <w:r w:rsidRPr="00AC4973">
        <w:rPr>
          <w:rFonts w:eastAsia="Times New Roman"/>
          <w:color w:val="212121"/>
          <w:szCs w:val="24"/>
        </w:rPr>
        <w:t>15</w:t>
      </w:r>
      <w:r>
        <w:rPr>
          <w:rFonts w:eastAsia="Times New Roman"/>
          <w:color w:val="212121"/>
          <w:szCs w:val="24"/>
        </w:rPr>
        <w:t xml:space="preserve"> </w:t>
      </w:r>
      <w:r w:rsidRPr="00AC4973">
        <w:rPr>
          <w:rFonts w:eastAsia="Times New Roman"/>
          <w:color w:val="212121"/>
          <w:szCs w:val="24"/>
        </w:rPr>
        <w:t>-</w:t>
      </w:r>
      <w:r>
        <w:rPr>
          <w:rFonts w:eastAsia="Times New Roman"/>
          <w:color w:val="212121"/>
          <w:szCs w:val="24"/>
        </w:rPr>
        <w:t xml:space="preserve"> </w:t>
      </w:r>
      <w:r>
        <w:rPr>
          <w:rFonts w:eastAsia="Times New Roman"/>
          <w:color w:val="212121"/>
          <w:szCs w:val="24"/>
        </w:rPr>
        <w:t>20</w:t>
      </w:r>
      <w:r w:rsidRPr="00AC4973">
        <w:rPr>
          <w:rFonts w:eastAsia="Times New Roman"/>
          <w:color w:val="212121"/>
          <w:szCs w:val="24"/>
        </w:rPr>
        <w:t>18</w:t>
      </w:r>
      <w:r>
        <w:rPr>
          <w:rFonts w:eastAsia="Times New Roman"/>
          <w:color w:val="212121"/>
          <w:szCs w:val="24"/>
        </w:rPr>
        <w:t>. Πριν</w:t>
      </w:r>
      <w:r w:rsidRPr="00AC4973">
        <w:rPr>
          <w:rFonts w:eastAsia="Times New Roman"/>
          <w:color w:val="212121"/>
          <w:szCs w:val="24"/>
        </w:rPr>
        <w:t xml:space="preserve"> από </w:t>
      </w:r>
      <w:r>
        <w:rPr>
          <w:rFonts w:eastAsia="Times New Roman"/>
          <w:color w:val="212121"/>
          <w:szCs w:val="24"/>
        </w:rPr>
        <w:t>είκοσι</w:t>
      </w:r>
      <w:r w:rsidRPr="00AC4973">
        <w:rPr>
          <w:rFonts w:eastAsia="Times New Roman"/>
          <w:color w:val="212121"/>
          <w:szCs w:val="24"/>
        </w:rPr>
        <w:t xml:space="preserve"> χρόνια</w:t>
      </w:r>
      <w:r>
        <w:rPr>
          <w:rFonts w:eastAsia="Times New Roman"/>
          <w:color w:val="212121"/>
          <w:szCs w:val="24"/>
        </w:rPr>
        <w:t>, η</w:t>
      </w:r>
      <w:r w:rsidRPr="00AC4973">
        <w:rPr>
          <w:rFonts w:eastAsia="Times New Roman"/>
          <w:color w:val="212121"/>
          <w:szCs w:val="24"/>
        </w:rPr>
        <w:t xml:space="preserve"> Διακομματική Επιτροπή στη </w:t>
      </w:r>
      <w:r>
        <w:rPr>
          <w:rFonts w:eastAsia="Times New Roman"/>
          <w:color w:val="212121"/>
          <w:szCs w:val="24"/>
        </w:rPr>
        <w:t>Β</w:t>
      </w:r>
      <w:r w:rsidRPr="00AC4973">
        <w:rPr>
          <w:rFonts w:eastAsia="Times New Roman"/>
          <w:color w:val="212121"/>
          <w:szCs w:val="24"/>
        </w:rPr>
        <w:t>ουλή σας είπε τι να κάνετε για το δημογραφικό</w:t>
      </w:r>
      <w:r>
        <w:rPr>
          <w:rFonts w:eastAsia="Times New Roman"/>
          <w:color w:val="212121"/>
          <w:szCs w:val="24"/>
        </w:rPr>
        <w:t>. Δεν</w:t>
      </w:r>
      <w:r w:rsidRPr="00AC4973">
        <w:rPr>
          <w:rFonts w:eastAsia="Times New Roman"/>
          <w:color w:val="212121"/>
          <w:szCs w:val="24"/>
        </w:rPr>
        <w:t xml:space="preserve"> κάνατε τίπο</w:t>
      </w:r>
      <w:r w:rsidRPr="00AC4973">
        <w:rPr>
          <w:rFonts w:eastAsia="Times New Roman"/>
          <w:color w:val="212121"/>
          <w:szCs w:val="24"/>
        </w:rPr>
        <w:t>τα</w:t>
      </w:r>
      <w:r>
        <w:rPr>
          <w:rFonts w:eastAsia="Times New Roman"/>
          <w:color w:val="212121"/>
          <w:szCs w:val="24"/>
        </w:rPr>
        <w:t>.</w:t>
      </w:r>
    </w:p>
    <w:p w14:paraId="37394D4A"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Για μας, η</w:t>
      </w:r>
      <w:r w:rsidRPr="00AC4973">
        <w:rPr>
          <w:rFonts w:eastAsia="Times New Roman"/>
          <w:color w:val="212121"/>
          <w:szCs w:val="24"/>
        </w:rPr>
        <w:t xml:space="preserve"> τεράστια αύξηση του προϋπο</w:t>
      </w:r>
      <w:r>
        <w:rPr>
          <w:rFonts w:eastAsia="Times New Roman"/>
          <w:color w:val="212121"/>
          <w:szCs w:val="24"/>
        </w:rPr>
        <w:t>λογισμού της πρόνοιας δεν αρκεί. Χ</w:t>
      </w:r>
      <w:r w:rsidRPr="00AC4973">
        <w:rPr>
          <w:rFonts w:eastAsia="Times New Roman"/>
          <w:color w:val="212121"/>
          <w:szCs w:val="24"/>
        </w:rPr>
        <w:t>ρειάζεται αλλαγή του προνοιακού μοντέλου</w:t>
      </w:r>
      <w:r>
        <w:rPr>
          <w:rFonts w:eastAsia="Times New Roman"/>
          <w:color w:val="212121"/>
          <w:szCs w:val="24"/>
        </w:rPr>
        <w:t>.</w:t>
      </w:r>
      <w:r w:rsidRPr="00AC4973">
        <w:rPr>
          <w:rFonts w:eastAsia="Times New Roman"/>
          <w:color w:val="212121"/>
          <w:szCs w:val="24"/>
        </w:rPr>
        <w:t xml:space="preserve"> Μόνο αυτός ο συνδυασμός καταπολεμά τις κοινωνικές ανισότητες</w:t>
      </w:r>
      <w:r>
        <w:rPr>
          <w:rFonts w:eastAsia="Times New Roman"/>
          <w:color w:val="212121"/>
          <w:szCs w:val="24"/>
        </w:rPr>
        <w:t xml:space="preserve"> –δ</w:t>
      </w:r>
      <w:r w:rsidRPr="00AC4973">
        <w:rPr>
          <w:rFonts w:eastAsia="Times New Roman"/>
          <w:color w:val="212121"/>
          <w:szCs w:val="24"/>
        </w:rPr>
        <w:t>ηλαδή</w:t>
      </w:r>
      <w:r>
        <w:rPr>
          <w:rFonts w:eastAsia="Times New Roman"/>
          <w:color w:val="212121"/>
          <w:szCs w:val="24"/>
        </w:rPr>
        <w:t>,</w:t>
      </w:r>
      <w:r w:rsidRPr="00AC4973">
        <w:rPr>
          <w:rFonts w:eastAsia="Times New Roman"/>
          <w:color w:val="212121"/>
          <w:szCs w:val="24"/>
        </w:rPr>
        <w:t xml:space="preserve"> </w:t>
      </w:r>
      <w:r>
        <w:rPr>
          <w:rFonts w:eastAsia="Times New Roman"/>
          <w:color w:val="212121"/>
          <w:szCs w:val="24"/>
        </w:rPr>
        <w:t xml:space="preserve">η αύξηση </w:t>
      </w:r>
      <w:r w:rsidRPr="00AC4973">
        <w:rPr>
          <w:rFonts w:eastAsia="Times New Roman"/>
          <w:color w:val="212121"/>
          <w:szCs w:val="24"/>
        </w:rPr>
        <w:t xml:space="preserve">των δαπανών και </w:t>
      </w:r>
      <w:r>
        <w:rPr>
          <w:rFonts w:eastAsia="Times New Roman"/>
          <w:color w:val="212121"/>
          <w:szCs w:val="24"/>
        </w:rPr>
        <w:t>συγχρόνως η</w:t>
      </w:r>
      <w:r w:rsidRPr="00AC4973">
        <w:rPr>
          <w:rFonts w:eastAsia="Times New Roman"/>
          <w:color w:val="212121"/>
          <w:szCs w:val="24"/>
        </w:rPr>
        <w:t xml:space="preserve"> αλλαγή του μοντέλου</w:t>
      </w:r>
      <w:r>
        <w:rPr>
          <w:rFonts w:eastAsia="Times New Roman"/>
          <w:color w:val="212121"/>
          <w:szCs w:val="24"/>
        </w:rPr>
        <w:t>-</w:t>
      </w:r>
      <w:r w:rsidRPr="00AC4973">
        <w:rPr>
          <w:rFonts w:eastAsia="Times New Roman"/>
          <w:color w:val="212121"/>
          <w:szCs w:val="24"/>
        </w:rPr>
        <w:t xml:space="preserve"> οι οποίες κ</w:t>
      </w:r>
      <w:r w:rsidRPr="00AC4973">
        <w:rPr>
          <w:rFonts w:eastAsia="Times New Roman"/>
          <w:color w:val="212121"/>
          <w:szCs w:val="24"/>
        </w:rPr>
        <w:t xml:space="preserve">αι την εποχή της </w:t>
      </w:r>
      <w:r>
        <w:rPr>
          <w:rFonts w:eastAsia="Times New Roman"/>
          <w:color w:val="212121"/>
          <w:szCs w:val="24"/>
        </w:rPr>
        <w:t>ευμάρειας</w:t>
      </w:r>
      <w:r w:rsidRPr="00AC4973">
        <w:rPr>
          <w:rFonts w:eastAsia="Times New Roman"/>
          <w:color w:val="212121"/>
          <w:szCs w:val="24"/>
        </w:rPr>
        <w:t xml:space="preserve"> κατέγραφαν πολύ υψηλούς δείκτες</w:t>
      </w:r>
      <w:r>
        <w:rPr>
          <w:rFonts w:eastAsia="Times New Roman"/>
          <w:color w:val="212121"/>
          <w:szCs w:val="24"/>
        </w:rPr>
        <w:t xml:space="preserve">. </w:t>
      </w:r>
    </w:p>
    <w:p w14:paraId="37394D4B"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Μ</w:t>
      </w:r>
      <w:r w:rsidRPr="00AC4973">
        <w:rPr>
          <w:rFonts w:eastAsia="Times New Roman"/>
          <w:color w:val="212121"/>
          <w:szCs w:val="24"/>
        </w:rPr>
        <w:t xml:space="preserve">ε τις πολιτικές μας ρίξαμε για πρώτη φορά το </w:t>
      </w:r>
      <w:r>
        <w:rPr>
          <w:rFonts w:eastAsia="Times New Roman"/>
          <w:color w:val="212121"/>
          <w:szCs w:val="24"/>
        </w:rPr>
        <w:t>δείκτη</w:t>
      </w:r>
      <w:r w:rsidRPr="00AC4973">
        <w:rPr>
          <w:rFonts w:eastAsia="Times New Roman"/>
          <w:color w:val="212121"/>
          <w:szCs w:val="24"/>
        </w:rPr>
        <w:t xml:space="preserve"> κοινωνικής ανισότητας στην Ελλάδα</w:t>
      </w:r>
      <w:r>
        <w:rPr>
          <w:rFonts w:eastAsia="Times New Roman"/>
          <w:color w:val="212121"/>
          <w:szCs w:val="24"/>
        </w:rPr>
        <w:t>. Γι’ αυτό,</w:t>
      </w:r>
      <w:r w:rsidRPr="00AC4973">
        <w:rPr>
          <w:rFonts w:eastAsia="Times New Roman"/>
          <w:color w:val="212121"/>
          <w:szCs w:val="24"/>
        </w:rPr>
        <w:t xml:space="preserve"> παράλληλα με την αύξηση δαπανών</w:t>
      </w:r>
      <w:r>
        <w:rPr>
          <w:rFonts w:eastAsia="Times New Roman"/>
          <w:color w:val="212121"/>
          <w:szCs w:val="24"/>
        </w:rPr>
        <w:t>,</w:t>
      </w:r>
      <w:r w:rsidRPr="00AC4973">
        <w:rPr>
          <w:rFonts w:eastAsia="Times New Roman"/>
          <w:color w:val="212121"/>
          <w:szCs w:val="24"/>
        </w:rPr>
        <w:t xml:space="preserve"> αλλάζουμε το μοντέλο της πρόνοιας </w:t>
      </w:r>
      <w:r>
        <w:rPr>
          <w:rFonts w:eastAsia="Times New Roman"/>
          <w:color w:val="212121"/>
          <w:szCs w:val="24"/>
        </w:rPr>
        <w:t xml:space="preserve">με δύο άξονες. </w:t>
      </w:r>
      <w:r w:rsidRPr="00AC4973">
        <w:rPr>
          <w:rFonts w:eastAsia="Times New Roman"/>
          <w:color w:val="212121"/>
          <w:szCs w:val="24"/>
        </w:rPr>
        <w:t>Πρώτον</w:t>
      </w:r>
      <w:r>
        <w:rPr>
          <w:rFonts w:eastAsia="Times New Roman"/>
          <w:color w:val="212121"/>
          <w:szCs w:val="24"/>
        </w:rPr>
        <w:t>,</w:t>
      </w:r>
      <w:r w:rsidRPr="00AC4973">
        <w:rPr>
          <w:rFonts w:eastAsia="Times New Roman"/>
          <w:color w:val="212121"/>
          <w:szCs w:val="24"/>
        </w:rPr>
        <w:t xml:space="preserve"> ιδρύουμ</w:t>
      </w:r>
      <w:r w:rsidRPr="00AC4973">
        <w:rPr>
          <w:rFonts w:eastAsia="Times New Roman"/>
          <w:color w:val="212121"/>
          <w:szCs w:val="24"/>
        </w:rPr>
        <w:t xml:space="preserve">ε κράτος πρόνοιας για όλους τους πολίτες και όχι μόνο για τους </w:t>
      </w:r>
      <w:r>
        <w:rPr>
          <w:rFonts w:eastAsia="Times New Roman"/>
          <w:color w:val="212121"/>
          <w:szCs w:val="24"/>
        </w:rPr>
        <w:t>φτωχούς. Έτσι</w:t>
      </w:r>
      <w:r w:rsidRPr="00AC4973">
        <w:rPr>
          <w:rFonts w:eastAsia="Times New Roman"/>
          <w:color w:val="212121"/>
          <w:szCs w:val="24"/>
        </w:rPr>
        <w:t xml:space="preserve"> ενισχύεται η κοινωνική συνοχή</w:t>
      </w:r>
      <w:r>
        <w:rPr>
          <w:rFonts w:eastAsia="Times New Roman"/>
          <w:color w:val="212121"/>
          <w:szCs w:val="24"/>
        </w:rPr>
        <w:t>,</w:t>
      </w:r>
      <w:r w:rsidRPr="00AC4973">
        <w:rPr>
          <w:rFonts w:eastAsia="Times New Roman"/>
          <w:color w:val="212121"/>
          <w:szCs w:val="24"/>
        </w:rPr>
        <w:t xml:space="preserve"> μειώνονται οι ανισότητες και βελτιώνονται οι δείκτες ανάπτυξης</w:t>
      </w:r>
      <w:r>
        <w:rPr>
          <w:rFonts w:eastAsia="Times New Roman"/>
          <w:color w:val="212121"/>
          <w:szCs w:val="24"/>
        </w:rPr>
        <w:t>,</w:t>
      </w:r>
      <w:r w:rsidRPr="00AC4973">
        <w:rPr>
          <w:rFonts w:eastAsia="Times New Roman"/>
          <w:color w:val="212121"/>
          <w:szCs w:val="24"/>
        </w:rPr>
        <w:t xml:space="preserve"> όπως απέδειξαν οι χώρες του βορρά που σας αρέσει κάθε τόσο να τ</w:t>
      </w:r>
      <w:r>
        <w:rPr>
          <w:rFonts w:eastAsia="Times New Roman"/>
          <w:color w:val="212121"/>
          <w:szCs w:val="24"/>
        </w:rPr>
        <w:t>ις αναφέρετε.</w:t>
      </w:r>
    </w:p>
    <w:p w14:paraId="37394D4C"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Α</w:t>
      </w:r>
      <w:r w:rsidRPr="00AC4973">
        <w:rPr>
          <w:rFonts w:eastAsia="Times New Roman"/>
          <w:color w:val="212121"/>
          <w:szCs w:val="24"/>
        </w:rPr>
        <w:t>υτό το</w:t>
      </w:r>
      <w:r w:rsidRPr="00AC4973">
        <w:rPr>
          <w:rFonts w:eastAsia="Times New Roman"/>
          <w:color w:val="212121"/>
          <w:szCs w:val="24"/>
        </w:rPr>
        <w:t xml:space="preserve"> εφαρμόσαμε για το παιδί πρώτη φορά</w:t>
      </w:r>
      <w:r>
        <w:rPr>
          <w:rFonts w:eastAsia="Times New Roman"/>
          <w:color w:val="212121"/>
          <w:szCs w:val="24"/>
        </w:rPr>
        <w:t>. Δηλαδή, πρώτον,</w:t>
      </w:r>
      <w:r w:rsidRPr="00AC4973">
        <w:rPr>
          <w:rFonts w:eastAsia="Times New Roman"/>
          <w:color w:val="212121"/>
          <w:szCs w:val="24"/>
        </w:rPr>
        <w:t xml:space="preserve"> </w:t>
      </w:r>
      <w:r>
        <w:rPr>
          <w:rFonts w:eastAsia="Times New Roman"/>
          <w:color w:val="212121"/>
          <w:szCs w:val="24"/>
        </w:rPr>
        <w:t>προσφέρουμε εκατόν πενήντα τρεις χιλιάδες</w:t>
      </w:r>
      <w:r w:rsidRPr="00AC4973">
        <w:rPr>
          <w:rFonts w:eastAsia="Times New Roman"/>
          <w:color w:val="212121"/>
          <w:szCs w:val="24"/>
        </w:rPr>
        <w:t xml:space="preserve"> σχολικά γεύματα για όλα τα παιδιά</w:t>
      </w:r>
      <w:r>
        <w:rPr>
          <w:rFonts w:eastAsia="Times New Roman"/>
          <w:color w:val="212121"/>
          <w:szCs w:val="24"/>
        </w:rPr>
        <w:t>,</w:t>
      </w:r>
      <w:r w:rsidRPr="00AC4973">
        <w:rPr>
          <w:rFonts w:eastAsia="Times New Roman"/>
          <w:color w:val="212121"/>
          <w:szCs w:val="24"/>
        </w:rPr>
        <w:t xml:space="preserve"> κάθε μέρα το </w:t>
      </w:r>
      <w:r>
        <w:rPr>
          <w:rFonts w:eastAsia="Times New Roman"/>
          <w:color w:val="212121"/>
          <w:szCs w:val="24"/>
        </w:rPr>
        <w:t>20</w:t>
      </w:r>
      <w:r w:rsidRPr="00AC4973">
        <w:rPr>
          <w:rFonts w:eastAsia="Times New Roman"/>
          <w:color w:val="212121"/>
          <w:szCs w:val="24"/>
        </w:rPr>
        <w:t>19</w:t>
      </w:r>
      <w:r>
        <w:rPr>
          <w:rFonts w:eastAsia="Times New Roman"/>
          <w:color w:val="212121"/>
          <w:szCs w:val="24"/>
        </w:rPr>
        <w:t>,</w:t>
      </w:r>
      <w:r w:rsidRPr="00AC4973">
        <w:rPr>
          <w:rFonts w:eastAsia="Times New Roman"/>
          <w:color w:val="212121"/>
          <w:szCs w:val="24"/>
        </w:rPr>
        <w:t xml:space="preserve"> μέχρι το </w:t>
      </w:r>
      <w:r>
        <w:rPr>
          <w:rFonts w:eastAsia="Times New Roman"/>
          <w:color w:val="212121"/>
          <w:szCs w:val="24"/>
        </w:rPr>
        <w:t>20</w:t>
      </w:r>
      <w:r w:rsidRPr="00AC4973">
        <w:rPr>
          <w:rFonts w:eastAsia="Times New Roman"/>
          <w:color w:val="212121"/>
          <w:szCs w:val="24"/>
        </w:rPr>
        <w:t>21</w:t>
      </w:r>
      <w:r>
        <w:rPr>
          <w:rFonts w:eastAsia="Times New Roman"/>
          <w:color w:val="212121"/>
          <w:szCs w:val="24"/>
        </w:rPr>
        <w:t>.</w:t>
      </w:r>
    </w:p>
    <w:p w14:paraId="37394D4D"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Όλα τα παιδιά του </w:t>
      </w:r>
      <w:r>
        <w:rPr>
          <w:rFonts w:eastAsia="Times New Roman"/>
          <w:color w:val="212121"/>
          <w:szCs w:val="24"/>
        </w:rPr>
        <w:t>δ</w:t>
      </w:r>
      <w:r w:rsidRPr="00C3743B">
        <w:rPr>
          <w:rFonts w:eastAsia="Times New Roman"/>
          <w:color w:val="212121"/>
          <w:szCs w:val="24"/>
        </w:rPr>
        <w:t>ημοτικού</w:t>
      </w:r>
      <w:r>
        <w:rPr>
          <w:rFonts w:eastAsia="Times New Roman"/>
          <w:color w:val="212121"/>
          <w:szCs w:val="24"/>
        </w:rPr>
        <w:t xml:space="preserve">, πεντακόσιες χιλιάδες </w:t>
      </w:r>
      <w:r w:rsidRPr="00C3743B">
        <w:rPr>
          <w:rFonts w:eastAsia="Times New Roman"/>
          <w:color w:val="212121"/>
          <w:szCs w:val="24"/>
        </w:rPr>
        <w:t>παιδιά</w:t>
      </w:r>
      <w:r w:rsidRPr="001B37D2">
        <w:rPr>
          <w:rFonts w:eastAsia="Times New Roman"/>
          <w:color w:val="212121"/>
          <w:szCs w:val="24"/>
        </w:rPr>
        <w:t>,</w:t>
      </w:r>
      <w:r w:rsidRPr="00C3743B">
        <w:rPr>
          <w:rFonts w:eastAsia="Times New Roman"/>
          <w:color w:val="212121"/>
          <w:szCs w:val="24"/>
        </w:rPr>
        <w:t xml:space="preserve"> θα έχουν ζεστά ποιοτικά σχολικά γε</w:t>
      </w:r>
      <w:r w:rsidRPr="00C3743B">
        <w:rPr>
          <w:rFonts w:eastAsia="Times New Roman"/>
          <w:color w:val="212121"/>
          <w:szCs w:val="24"/>
        </w:rPr>
        <w:t>ύματα</w:t>
      </w:r>
      <w:r>
        <w:rPr>
          <w:rFonts w:eastAsia="Times New Roman"/>
          <w:color w:val="212121"/>
          <w:szCs w:val="24"/>
        </w:rPr>
        <w:t>.</w:t>
      </w:r>
    </w:p>
    <w:p w14:paraId="37394D4E"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Δεύτερον, θα υπάρξει α</w:t>
      </w:r>
      <w:r w:rsidRPr="00C3743B">
        <w:rPr>
          <w:rFonts w:eastAsia="Times New Roman"/>
          <w:color w:val="212121"/>
          <w:szCs w:val="24"/>
        </w:rPr>
        <w:t>ύξηση του ε</w:t>
      </w:r>
      <w:r>
        <w:rPr>
          <w:rFonts w:eastAsia="Times New Roman"/>
          <w:color w:val="212121"/>
          <w:szCs w:val="24"/>
        </w:rPr>
        <w:t>πιδόματος για το παιδί από 650.000.000 ευρώ σ</w:t>
      </w:r>
      <w:r w:rsidRPr="00C3743B">
        <w:rPr>
          <w:rFonts w:eastAsia="Times New Roman"/>
          <w:color w:val="212121"/>
          <w:szCs w:val="24"/>
        </w:rPr>
        <w:t>ε 1</w:t>
      </w:r>
      <w:r>
        <w:rPr>
          <w:rFonts w:eastAsia="Times New Roman"/>
          <w:color w:val="212121"/>
          <w:szCs w:val="24"/>
        </w:rPr>
        <w:t>.0</w:t>
      </w:r>
      <w:r w:rsidRPr="00C3743B">
        <w:rPr>
          <w:rFonts w:eastAsia="Times New Roman"/>
          <w:color w:val="212121"/>
          <w:szCs w:val="24"/>
        </w:rPr>
        <w:t>20</w:t>
      </w:r>
      <w:r>
        <w:rPr>
          <w:rFonts w:eastAsia="Times New Roman"/>
          <w:color w:val="212121"/>
          <w:szCs w:val="24"/>
        </w:rPr>
        <w:t>.000.000</w:t>
      </w:r>
      <w:r w:rsidRPr="00C3743B">
        <w:rPr>
          <w:rFonts w:eastAsia="Times New Roman"/>
          <w:color w:val="212121"/>
          <w:szCs w:val="24"/>
        </w:rPr>
        <w:t xml:space="preserve"> </w:t>
      </w:r>
      <w:r>
        <w:rPr>
          <w:rFonts w:eastAsia="Times New Roman"/>
          <w:color w:val="212121"/>
          <w:szCs w:val="24"/>
        </w:rPr>
        <w:t>ευρώ</w:t>
      </w:r>
      <w:r w:rsidRPr="00C3743B">
        <w:rPr>
          <w:rFonts w:eastAsia="Times New Roman"/>
          <w:color w:val="212121"/>
          <w:szCs w:val="24"/>
        </w:rPr>
        <w:t xml:space="preserve"> το 2018</w:t>
      </w:r>
      <w:r>
        <w:rPr>
          <w:rFonts w:eastAsia="Times New Roman"/>
          <w:color w:val="212121"/>
          <w:szCs w:val="24"/>
        </w:rPr>
        <w:t>,</w:t>
      </w:r>
      <w:r w:rsidRPr="00C3743B">
        <w:rPr>
          <w:rFonts w:eastAsia="Times New Roman"/>
          <w:color w:val="212121"/>
          <w:szCs w:val="24"/>
        </w:rPr>
        <w:t xml:space="preserve"> </w:t>
      </w:r>
      <w:r>
        <w:rPr>
          <w:rFonts w:eastAsia="Times New Roman"/>
          <w:color w:val="212121"/>
          <w:szCs w:val="24"/>
        </w:rPr>
        <w:t>με αποτέλεσμα από ένα εκατομμύριο τετρακόσιες σαράντα χιλιάδες πα</w:t>
      </w:r>
      <w:r w:rsidRPr="00C3743B">
        <w:rPr>
          <w:rFonts w:eastAsia="Times New Roman"/>
          <w:color w:val="212121"/>
          <w:szCs w:val="24"/>
        </w:rPr>
        <w:t>ιδιά πέρυσι μέσα σε ένα</w:t>
      </w:r>
      <w:r>
        <w:rPr>
          <w:rFonts w:eastAsia="Times New Roman"/>
          <w:color w:val="212121"/>
          <w:szCs w:val="24"/>
        </w:rPr>
        <w:t>ν χρόνο να παίρνουν</w:t>
      </w:r>
      <w:r w:rsidRPr="00C3743B">
        <w:rPr>
          <w:rFonts w:eastAsia="Times New Roman"/>
          <w:color w:val="212121"/>
          <w:szCs w:val="24"/>
        </w:rPr>
        <w:t xml:space="preserve"> το επίδομα </w:t>
      </w:r>
      <w:r>
        <w:rPr>
          <w:rFonts w:eastAsia="Times New Roman"/>
          <w:color w:val="212121"/>
          <w:szCs w:val="24"/>
        </w:rPr>
        <w:t>ένα εκατομμύριο πεντακ</w:t>
      </w:r>
      <w:r>
        <w:rPr>
          <w:rFonts w:eastAsia="Times New Roman"/>
          <w:color w:val="212121"/>
          <w:szCs w:val="24"/>
        </w:rPr>
        <w:t xml:space="preserve">όσιες εβδομήντα τρεις χιλιάδες </w:t>
      </w:r>
      <w:r w:rsidRPr="00C3743B">
        <w:rPr>
          <w:rFonts w:eastAsia="Times New Roman"/>
          <w:color w:val="212121"/>
          <w:szCs w:val="24"/>
        </w:rPr>
        <w:t>παιδιά</w:t>
      </w:r>
      <w:r>
        <w:rPr>
          <w:rFonts w:eastAsia="Times New Roman"/>
          <w:color w:val="212121"/>
          <w:szCs w:val="24"/>
        </w:rPr>
        <w:t>,</w:t>
      </w:r>
      <w:r w:rsidRPr="00C3743B">
        <w:rPr>
          <w:rFonts w:eastAsia="Times New Roman"/>
          <w:color w:val="212121"/>
          <w:szCs w:val="24"/>
        </w:rPr>
        <w:t xml:space="preserve"> δηλαδή </w:t>
      </w:r>
      <w:r>
        <w:rPr>
          <w:rFonts w:eastAsia="Times New Roman"/>
          <w:color w:val="212121"/>
          <w:szCs w:val="24"/>
        </w:rPr>
        <w:t>εκατόν είκοσι τρεις χιλιάδες</w:t>
      </w:r>
      <w:r w:rsidRPr="00C3743B">
        <w:rPr>
          <w:rFonts w:eastAsia="Times New Roman"/>
          <w:color w:val="212121"/>
          <w:szCs w:val="24"/>
        </w:rPr>
        <w:t xml:space="preserve"> παραπάνω </w:t>
      </w:r>
      <w:r>
        <w:rPr>
          <w:rFonts w:eastAsia="Times New Roman"/>
          <w:color w:val="212121"/>
          <w:szCs w:val="24"/>
        </w:rPr>
        <w:t xml:space="preserve">παιδιά. </w:t>
      </w:r>
    </w:p>
    <w:p w14:paraId="37394D4F"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Η</w:t>
      </w:r>
      <w:r w:rsidRPr="00C3743B">
        <w:rPr>
          <w:rFonts w:eastAsia="Times New Roman"/>
          <w:color w:val="212121"/>
          <w:szCs w:val="24"/>
        </w:rPr>
        <w:t xml:space="preserve"> Νέα Δημοκρατία λέει θα επαναφέρει το επίδομα τριτέκνων και πολυτέκνων</w:t>
      </w:r>
      <w:r>
        <w:rPr>
          <w:rFonts w:eastAsia="Times New Roman"/>
          <w:color w:val="212121"/>
          <w:szCs w:val="24"/>
        </w:rPr>
        <w:t>. Α</w:t>
      </w:r>
      <w:r w:rsidRPr="00C3743B">
        <w:rPr>
          <w:rFonts w:eastAsia="Times New Roman"/>
          <w:color w:val="212121"/>
          <w:szCs w:val="24"/>
        </w:rPr>
        <w:t xml:space="preserve">γνοεί ότι με το δικό μας σύστημα το 55% των πολυτέκνων και τριτέκνων </w:t>
      </w:r>
      <w:r>
        <w:rPr>
          <w:rFonts w:eastAsia="Times New Roman"/>
          <w:color w:val="212121"/>
          <w:szCs w:val="24"/>
        </w:rPr>
        <w:t xml:space="preserve">έχουν αύξηση </w:t>
      </w:r>
      <w:r w:rsidRPr="00C3743B">
        <w:rPr>
          <w:rFonts w:eastAsia="Times New Roman"/>
          <w:color w:val="212121"/>
          <w:szCs w:val="24"/>
        </w:rPr>
        <w:t xml:space="preserve">και για όσους έχουν ένα παιδί </w:t>
      </w:r>
      <w:r>
        <w:rPr>
          <w:rFonts w:eastAsia="Times New Roman"/>
          <w:color w:val="212121"/>
          <w:szCs w:val="24"/>
        </w:rPr>
        <w:t>ή δύο η αύξηση είναι</w:t>
      </w:r>
      <w:r w:rsidRPr="00C3743B">
        <w:rPr>
          <w:rFonts w:eastAsia="Times New Roman"/>
          <w:color w:val="212121"/>
          <w:szCs w:val="24"/>
        </w:rPr>
        <w:t xml:space="preserve"> 75</w:t>
      </w:r>
      <w:r>
        <w:rPr>
          <w:rFonts w:eastAsia="Times New Roman"/>
          <w:color w:val="212121"/>
          <w:szCs w:val="24"/>
        </w:rPr>
        <w:t xml:space="preserve">% έως </w:t>
      </w:r>
      <w:r w:rsidRPr="00C3743B">
        <w:rPr>
          <w:rFonts w:eastAsia="Times New Roman"/>
          <w:color w:val="212121"/>
          <w:szCs w:val="24"/>
        </w:rPr>
        <w:t>110%</w:t>
      </w:r>
      <w:r>
        <w:rPr>
          <w:rFonts w:eastAsia="Times New Roman"/>
          <w:color w:val="212121"/>
          <w:szCs w:val="24"/>
        </w:rPr>
        <w:t xml:space="preserve">. </w:t>
      </w:r>
    </w:p>
    <w:p w14:paraId="37394D50" w14:textId="77777777" w:rsidR="00B27939" w:rsidRDefault="00D93F4B">
      <w:pPr>
        <w:spacing w:after="0" w:line="600" w:lineRule="auto"/>
        <w:ind w:firstLine="720"/>
        <w:jc w:val="both"/>
        <w:rPr>
          <w:rFonts w:eastAsia="Times New Roman"/>
          <w:color w:val="212121"/>
          <w:szCs w:val="24"/>
        </w:rPr>
      </w:pPr>
      <w:r w:rsidRPr="00C3743B">
        <w:rPr>
          <w:rFonts w:eastAsia="Times New Roman"/>
          <w:color w:val="212121"/>
          <w:szCs w:val="24"/>
        </w:rPr>
        <w:t>Τι εννοείτε ότι θα επαναφέρετε το παλιό σύστημα</w:t>
      </w:r>
      <w:r>
        <w:rPr>
          <w:rFonts w:eastAsia="Times New Roman"/>
          <w:color w:val="212121"/>
          <w:szCs w:val="24"/>
        </w:rPr>
        <w:t>; Θ</w:t>
      </w:r>
      <w:r w:rsidRPr="00C3743B">
        <w:rPr>
          <w:rFonts w:eastAsia="Times New Roman"/>
          <w:color w:val="212121"/>
          <w:szCs w:val="24"/>
        </w:rPr>
        <w:t>α τα κόψετε</w:t>
      </w:r>
      <w:r>
        <w:rPr>
          <w:rFonts w:eastAsia="Times New Roman"/>
          <w:color w:val="212121"/>
          <w:szCs w:val="24"/>
        </w:rPr>
        <w:t>;</w:t>
      </w:r>
      <w:r w:rsidRPr="00C3743B">
        <w:rPr>
          <w:rFonts w:eastAsia="Times New Roman"/>
          <w:color w:val="212121"/>
          <w:szCs w:val="24"/>
        </w:rPr>
        <w:t xml:space="preserve"> </w:t>
      </w:r>
    </w:p>
    <w:p w14:paraId="37394D51"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Τρίτον, θα έχουμε αύξηση των </w:t>
      </w:r>
      <w:r>
        <w:rPr>
          <w:rFonts w:eastAsia="Times New Roman"/>
          <w:color w:val="212121"/>
          <w:szCs w:val="24"/>
          <w:lang w:val="en-US"/>
        </w:rPr>
        <w:t>vouchers</w:t>
      </w:r>
      <w:r w:rsidRPr="00F4466D">
        <w:rPr>
          <w:rFonts w:eastAsia="Times New Roman"/>
          <w:color w:val="212121"/>
          <w:szCs w:val="24"/>
        </w:rPr>
        <w:t xml:space="preserve"> </w:t>
      </w:r>
      <w:r>
        <w:rPr>
          <w:rFonts w:eastAsia="Times New Roman"/>
          <w:color w:val="212121"/>
          <w:szCs w:val="24"/>
        </w:rPr>
        <w:t>για βρεφονηπιακούς σταθμούς από εβδομήντα εννιά χιλιάδες παιδιά το 2015 σε εκατόν είκοσι</w:t>
      </w:r>
      <w:r>
        <w:rPr>
          <w:rFonts w:eastAsia="Times New Roman"/>
          <w:color w:val="212121"/>
          <w:szCs w:val="24"/>
        </w:rPr>
        <w:t xml:space="preserve"> επτά χιλιάδες το 2018, δηλαδή σαράντα οκτώ χιλιάδες παραπάνω παιδιά,</w:t>
      </w:r>
      <w:r w:rsidRPr="00C3743B">
        <w:rPr>
          <w:rFonts w:eastAsia="Times New Roman"/>
          <w:color w:val="212121"/>
          <w:szCs w:val="24"/>
        </w:rPr>
        <w:t xml:space="preserve"> με στόχο </w:t>
      </w:r>
      <w:r>
        <w:rPr>
          <w:rFonts w:eastAsia="Times New Roman"/>
          <w:color w:val="212121"/>
          <w:szCs w:val="24"/>
        </w:rPr>
        <w:t>εκατόν σαράντα πέντε χιλιάδες το</w:t>
      </w:r>
      <w:r w:rsidRPr="00C3743B">
        <w:rPr>
          <w:rFonts w:eastAsia="Times New Roman"/>
          <w:color w:val="212121"/>
          <w:szCs w:val="24"/>
        </w:rPr>
        <w:t xml:space="preserve"> 2</w:t>
      </w:r>
      <w:r>
        <w:rPr>
          <w:rFonts w:eastAsia="Times New Roman"/>
          <w:color w:val="212121"/>
          <w:szCs w:val="24"/>
        </w:rPr>
        <w:t>0</w:t>
      </w:r>
      <w:r w:rsidRPr="00C3743B">
        <w:rPr>
          <w:rFonts w:eastAsia="Times New Roman"/>
          <w:color w:val="212121"/>
          <w:szCs w:val="24"/>
        </w:rPr>
        <w:t>19</w:t>
      </w:r>
      <w:r>
        <w:rPr>
          <w:rFonts w:eastAsia="Times New Roman"/>
          <w:color w:val="212121"/>
          <w:szCs w:val="24"/>
        </w:rPr>
        <w:t xml:space="preserve"> και το </w:t>
      </w:r>
      <w:r w:rsidRPr="00C3743B">
        <w:rPr>
          <w:rFonts w:eastAsia="Times New Roman"/>
          <w:color w:val="212121"/>
          <w:szCs w:val="24"/>
        </w:rPr>
        <w:t>2</w:t>
      </w:r>
      <w:r>
        <w:rPr>
          <w:rFonts w:eastAsia="Times New Roman"/>
          <w:color w:val="212121"/>
          <w:szCs w:val="24"/>
        </w:rPr>
        <w:t>0</w:t>
      </w:r>
      <w:r w:rsidRPr="00C3743B">
        <w:rPr>
          <w:rFonts w:eastAsia="Times New Roman"/>
          <w:color w:val="212121"/>
          <w:szCs w:val="24"/>
        </w:rPr>
        <w:t>20</w:t>
      </w:r>
      <w:r>
        <w:rPr>
          <w:rFonts w:eastAsia="Times New Roman"/>
          <w:color w:val="212121"/>
          <w:szCs w:val="24"/>
        </w:rPr>
        <w:t xml:space="preserve">, </w:t>
      </w:r>
      <w:r w:rsidRPr="00C3743B">
        <w:rPr>
          <w:rFonts w:eastAsia="Times New Roman"/>
          <w:color w:val="212121"/>
          <w:szCs w:val="24"/>
        </w:rPr>
        <w:t xml:space="preserve">ίδρυση νέων </w:t>
      </w:r>
      <w:r>
        <w:rPr>
          <w:rFonts w:eastAsia="Times New Roman"/>
          <w:color w:val="212121"/>
          <w:szCs w:val="24"/>
        </w:rPr>
        <w:t xml:space="preserve">τριάντα χιλιάδων θέσεων στους βρεφονηπιακούς. </w:t>
      </w:r>
    </w:p>
    <w:p w14:paraId="37394D52"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Αντιπαρέρχομαι τις εξαγγελίες του κ. Μητσοτάκη, που δείχνουν πλήρη </w:t>
      </w:r>
      <w:r>
        <w:rPr>
          <w:rFonts w:eastAsia="Times New Roman"/>
          <w:color w:val="212121"/>
          <w:szCs w:val="24"/>
        </w:rPr>
        <w:t xml:space="preserve">άγνοια του προβλήματος, με αποτέλεσμα να </w:t>
      </w:r>
      <w:r w:rsidRPr="00C3743B">
        <w:rPr>
          <w:rFonts w:eastAsia="Times New Roman"/>
          <w:color w:val="212121"/>
          <w:szCs w:val="24"/>
        </w:rPr>
        <w:t xml:space="preserve">υποστηρίζει ότι με </w:t>
      </w:r>
      <w:r>
        <w:rPr>
          <w:rFonts w:eastAsia="Times New Roman"/>
          <w:color w:val="212121"/>
          <w:szCs w:val="24"/>
        </w:rPr>
        <w:t>1.000 ευρώ λιγότερο -τ</w:t>
      </w:r>
      <w:r w:rsidRPr="00C3743B">
        <w:rPr>
          <w:rFonts w:eastAsia="Times New Roman"/>
          <w:color w:val="212121"/>
          <w:szCs w:val="24"/>
        </w:rPr>
        <w:t>ο ακούσαμε και αυτό</w:t>
      </w:r>
      <w:r>
        <w:rPr>
          <w:rFonts w:eastAsia="Times New Roman"/>
          <w:color w:val="212121"/>
          <w:szCs w:val="24"/>
        </w:rPr>
        <w:t>!- από όσα δίνουμε εμείς</w:t>
      </w:r>
      <w:r w:rsidRPr="00C3743B">
        <w:rPr>
          <w:rFonts w:eastAsia="Times New Roman"/>
          <w:color w:val="212121"/>
          <w:szCs w:val="24"/>
        </w:rPr>
        <w:t xml:space="preserve"> για το κάθε </w:t>
      </w:r>
      <w:r>
        <w:rPr>
          <w:rFonts w:eastAsia="Times New Roman"/>
          <w:color w:val="212121"/>
          <w:szCs w:val="24"/>
          <w:lang w:val="en-US"/>
        </w:rPr>
        <w:t>voucher</w:t>
      </w:r>
      <w:r>
        <w:rPr>
          <w:rFonts w:eastAsia="Times New Roman"/>
          <w:color w:val="212121"/>
          <w:szCs w:val="24"/>
        </w:rPr>
        <w:t xml:space="preserve">, </w:t>
      </w:r>
      <w:r w:rsidRPr="00C3743B">
        <w:rPr>
          <w:rFonts w:eastAsia="Times New Roman"/>
          <w:color w:val="212121"/>
          <w:szCs w:val="24"/>
        </w:rPr>
        <w:t xml:space="preserve">εκείνος θα δώσει </w:t>
      </w:r>
      <w:r>
        <w:rPr>
          <w:rFonts w:eastAsia="Times New Roman"/>
          <w:color w:val="212121"/>
          <w:szCs w:val="24"/>
        </w:rPr>
        <w:t>1.000 ευρώ λιγότερα και θα βρουν όλα τα παιδιά θέση</w:t>
      </w:r>
      <w:r w:rsidRPr="00C3743B">
        <w:rPr>
          <w:rFonts w:eastAsia="Times New Roman"/>
          <w:color w:val="212121"/>
          <w:szCs w:val="24"/>
        </w:rPr>
        <w:t xml:space="preserve"> σε βρεφονηπιακούς σταθμούς</w:t>
      </w:r>
      <w:r>
        <w:rPr>
          <w:rFonts w:eastAsia="Times New Roman"/>
          <w:color w:val="212121"/>
          <w:szCs w:val="24"/>
        </w:rPr>
        <w:t xml:space="preserve">. </w:t>
      </w:r>
    </w:p>
    <w:p w14:paraId="37394D53"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Κύριε</w:t>
      </w:r>
      <w:r w:rsidRPr="00C3743B">
        <w:rPr>
          <w:rFonts w:eastAsia="Times New Roman"/>
          <w:color w:val="212121"/>
          <w:szCs w:val="24"/>
        </w:rPr>
        <w:t xml:space="preserve"> Μητσο</w:t>
      </w:r>
      <w:r w:rsidRPr="00C3743B">
        <w:rPr>
          <w:rFonts w:eastAsia="Times New Roman"/>
          <w:color w:val="212121"/>
          <w:szCs w:val="24"/>
        </w:rPr>
        <w:t>τάκη</w:t>
      </w:r>
      <w:r>
        <w:rPr>
          <w:rFonts w:eastAsia="Times New Roman"/>
          <w:color w:val="212121"/>
          <w:szCs w:val="24"/>
        </w:rPr>
        <w:t>,</w:t>
      </w:r>
      <w:r w:rsidRPr="00C3743B">
        <w:rPr>
          <w:rFonts w:eastAsia="Times New Roman"/>
          <w:color w:val="212121"/>
          <w:szCs w:val="24"/>
        </w:rPr>
        <w:t xml:space="preserve"> εμείς δώσαμε για το παιδ</w:t>
      </w:r>
      <w:r>
        <w:rPr>
          <w:rFonts w:eastAsia="Times New Roman"/>
          <w:color w:val="212121"/>
          <w:szCs w:val="24"/>
        </w:rPr>
        <w:t xml:space="preserve">ί μέσα σε τρία δύσκολα χρόνια 1.300.000.000 ευρώ, δηλαδή </w:t>
      </w:r>
      <w:r w:rsidRPr="00C3743B">
        <w:rPr>
          <w:rFonts w:eastAsia="Times New Roman"/>
          <w:color w:val="212121"/>
          <w:szCs w:val="24"/>
        </w:rPr>
        <w:t xml:space="preserve">500 εκατομμύρια </w:t>
      </w:r>
      <w:r>
        <w:rPr>
          <w:rFonts w:eastAsia="Times New Roman"/>
          <w:color w:val="212121"/>
          <w:szCs w:val="24"/>
        </w:rPr>
        <w:t xml:space="preserve">ευρώ </w:t>
      </w:r>
      <w:r w:rsidRPr="00C3743B">
        <w:rPr>
          <w:rFonts w:eastAsia="Times New Roman"/>
          <w:color w:val="212121"/>
          <w:szCs w:val="24"/>
        </w:rPr>
        <w:t>παραπάνω από ό</w:t>
      </w:r>
      <w:r>
        <w:rPr>
          <w:rFonts w:eastAsia="Times New Roman"/>
          <w:color w:val="212121"/>
          <w:szCs w:val="24"/>
        </w:rPr>
        <w:t>,</w:t>
      </w:r>
      <w:r w:rsidRPr="00C3743B">
        <w:rPr>
          <w:rFonts w:eastAsia="Times New Roman"/>
          <w:color w:val="212121"/>
          <w:szCs w:val="24"/>
        </w:rPr>
        <w:t>τι παραλάβαμε</w:t>
      </w:r>
      <w:r>
        <w:rPr>
          <w:rFonts w:eastAsia="Times New Roman"/>
          <w:color w:val="212121"/>
          <w:szCs w:val="24"/>
        </w:rPr>
        <w:t>. Ελπίζω να μην εννοείτε ότι ξαναγυρίζετε</w:t>
      </w:r>
      <w:r w:rsidRPr="00C3743B">
        <w:rPr>
          <w:rFonts w:eastAsia="Times New Roman"/>
          <w:color w:val="212121"/>
          <w:szCs w:val="24"/>
        </w:rPr>
        <w:t xml:space="preserve"> στα 800 εκατομμύρια </w:t>
      </w:r>
      <w:r>
        <w:rPr>
          <w:rFonts w:eastAsia="Times New Roman"/>
          <w:color w:val="212121"/>
          <w:szCs w:val="24"/>
        </w:rPr>
        <w:t xml:space="preserve">ευρώ </w:t>
      </w:r>
      <w:r w:rsidRPr="00C3743B">
        <w:rPr>
          <w:rFonts w:eastAsia="Times New Roman"/>
          <w:color w:val="212121"/>
          <w:szCs w:val="24"/>
        </w:rPr>
        <w:t xml:space="preserve">και εκεί θα προσθέσετε </w:t>
      </w:r>
      <w:r>
        <w:rPr>
          <w:rFonts w:eastAsia="Times New Roman"/>
          <w:color w:val="212121"/>
          <w:szCs w:val="24"/>
        </w:rPr>
        <w:t>2.000 ευρώ</w:t>
      </w:r>
      <w:r w:rsidRPr="00C3743B">
        <w:rPr>
          <w:rFonts w:eastAsia="Times New Roman"/>
          <w:color w:val="212121"/>
          <w:szCs w:val="24"/>
        </w:rPr>
        <w:t xml:space="preserve"> για κάθε νέα γέννησ</w:t>
      </w:r>
      <w:r w:rsidRPr="00C3743B">
        <w:rPr>
          <w:rFonts w:eastAsia="Times New Roman"/>
          <w:color w:val="212121"/>
          <w:szCs w:val="24"/>
        </w:rPr>
        <w:t>η</w:t>
      </w:r>
      <w:r>
        <w:rPr>
          <w:rFonts w:eastAsia="Times New Roman"/>
          <w:color w:val="212121"/>
          <w:szCs w:val="24"/>
        </w:rPr>
        <w:t>.</w:t>
      </w:r>
      <w:r w:rsidRPr="00C3743B">
        <w:rPr>
          <w:rFonts w:eastAsia="Times New Roman"/>
          <w:color w:val="212121"/>
          <w:szCs w:val="24"/>
        </w:rPr>
        <w:t xml:space="preserve"> </w:t>
      </w:r>
    </w:p>
    <w:p w14:paraId="37394D54"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Όσον αφορά </w:t>
      </w:r>
      <w:r w:rsidRPr="00C3743B">
        <w:rPr>
          <w:rFonts w:eastAsia="Times New Roman"/>
          <w:color w:val="212121"/>
          <w:szCs w:val="24"/>
        </w:rPr>
        <w:t>το επίδομα στέγης</w:t>
      </w:r>
      <w:r>
        <w:rPr>
          <w:rFonts w:eastAsia="Times New Roman"/>
          <w:color w:val="212121"/>
          <w:szCs w:val="24"/>
        </w:rPr>
        <w:t>,</w:t>
      </w:r>
      <w:r w:rsidRPr="00C3743B">
        <w:rPr>
          <w:rFonts w:eastAsia="Times New Roman"/>
          <w:color w:val="212121"/>
          <w:szCs w:val="24"/>
        </w:rPr>
        <w:t xml:space="preserve"> 400 εκατομμύρια </w:t>
      </w:r>
      <w:r>
        <w:rPr>
          <w:rFonts w:eastAsia="Times New Roman"/>
          <w:color w:val="212121"/>
          <w:szCs w:val="24"/>
        </w:rPr>
        <w:t xml:space="preserve">ευρώ, </w:t>
      </w:r>
      <w:r w:rsidRPr="00C3743B">
        <w:rPr>
          <w:rFonts w:eastAsia="Times New Roman"/>
          <w:color w:val="212121"/>
          <w:szCs w:val="24"/>
        </w:rPr>
        <w:t>δεν αφορά την ακραία φτώχεια</w:t>
      </w:r>
      <w:r>
        <w:rPr>
          <w:rFonts w:eastAsia="Times New Roman"/>
          <w:color w:val="212121"/>
          <w:szCs w:val="24"/>
        </w:rPr>
        <w:t>,</w:t>
      </w:r>
      <w:r w:rsidRPr="00C3743B">
        <w:rPr>
          <w:rFonts w:eastAsia="Times New Roman"/>
          <w:color w:val="212121"/>
          <w:szCs w:val="24"/>
        </w:rPr>
        <w:t xml:space="preserve"> θα το πάρουν </w:t>
      </w:r>
      <w:r>
        <w:rPr>
          <w:rFonts w:eastAsia="Times New Roman"/>
          <w:color w:val="212121"/>
          <w:szCs w:val="24"/>
        </w:rPr>
        <w:t>τετρακόσιες χιλιάδες</w:t>
      </w:r>
      <w:r w:rsidRPr="00C3743B">
        <w:rPr>
          <w:rFonts w:eastAsia="Times New Roman"/>
          <w:color w:val="212121"/>
          <w:szCs w:val="24"/>
        </w:rPr>
        <w:t xml:space="preserve"> οικογένειες</w:t>
      </w:r>
      <w:r>
        <w:rPr>
          <w:rFonts w:eastAsia="Times New Roman"/>
          <w:color w:val="212121"/>
          <w:szCs w:val="24"/>
        </w:rPr>
        <w:t xml:space="preserve"> για ενοίκιο ή δάνειο. Τ</w:t>
      </w:r>
      <w:r w:rsidRPr="00C3743B">
        <w:rPr>
          <w:rFonts w:eastAsia="Times New Roman"/>
          <w:color w:val="212121"/>
          <w:szCs w:val="24"/>
        </w:rPr>
        <w:t xml:space="preserve">ο 2020 </w:t>
      </w:r>
      <w:r>
        <w:rPr>
          <w:rFonts w:eastAsia="Times New Roman"/>
          <w:color w:val="212121"/>
          <w:szCs w:val="24"/>
        </w:rPr>
        <w:t>εξακόσιες</w:t>
      </w:r>
      <w:r w:rsidRPr="00C3743B">
        <w:rPr>
          <w:rFonts w:eastAsia="Times New Roman"/>
          <w:color w:val="212121"/>
          <w:szCs w:val="24"/>
        </w:rPr>
        <w:t xml:space="preserve"> χιλιάδες οικογένειες </w:t>
      </w:r>
      <w:r>
        <w:rPr>
          <w:rFonts w:eastAsia="Times New Roman"/>
          <w:color w:val="212121"/>
          <w:szCs w:val="24"/>
        </w:rPr>
        <w:t xml:space="preserve">θα πάρουν </w:t>
      </w:r>
      <w:r w:rsidRPr="00C3743B">
        <w:rPr>
          <w:rFonts w:eastAsia="Times New Roman"/>
          <w:color w:val="212121"/>
          <w:szCs w:val="24"/>
        </w:rPr>
        <w:t xml:space="preserve">600 εκατομμύρια </w:t>
      </w:r>
      <w:r>
        <w:rPr>
          <w:rFonts w:eastAsia="Times New Roman"/>
          <w:color w:val="212121"/>
          <w:szCs w:val="24"/>
        </w:rPr>
        <w:t>ευρώ.</w:t>
      </w:r>
    </w:p>
    <w:p w14:paraId="37394D55"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Πέμπτον, οριζόντια πολιτική είν</w:t>
      </w:r>
      <w:r>
        <w:rPr>
          <w:rFonts w:eastAsia="Times New Roman"/>
          <w:color w:val="212121"/>
          <w:szCs w:val="24"/>
        </w:rPr>
        <w:t>αι η αποϊ</w:t>
      </w:r>
      <w:r w:rsidRPr="00C3743B">
        <w:rPr>
          <w:rFonts w:eastAsia="Times New Roman"/>
          <w:color w:val="212121"/>
          <w:szCs w:val="24"/>
        </w:rPr>
        <w:t>δρυματοποίηση</w:t>
      </w:r>
      <w:r>
        <w:rPr>
          <w:rFonts w:eastAsia="Times New Roman"/>
          <w:color w:val="212121"/>
          <w:szCs w:val="24"/>
        </w:rPr>
        <w:t xml:space="preserve">, ο νόμος </w:t>
      </w:r>
      <w:r w:rsidRPr="00C3743B">
        <w:rPr>
          <w:rFonts w:eastAsia="Times New Roman"/>
          <w:color w:val="212121"/>
          <w:szCs w:val="24"/>
        </w:rPr>
        <w:t xml:space="preserve">για την αναδοχή και υιοθεσία και </w:t>
      </w:r>
      <w:r>
        <w:rPr>
          <w:rFonts w:eastAsia="Times New Roman"/>
          <w:color w:val="212121"/>
          <w:szCs w:val="24"/>
        </w:rPr>
        <w:t xml:space="preserve">οι </w:t>
      </w:r>
      <w:r w:rsidRPr="00C3743B">
        <w:rPr>
          <w:rFonts w:eastAsia="Times New Roman"/>
          <w:color w:val="212121"/>
          <w:szCs w:val="24"/>
        </w:rPr>
        <w:t>κατασκηνώσεις για όλα τα παιδιά</w:t>
      </w:r>
      <w:r>
        <w:rPr>
          <w:rFonts w:eastAsia="Times New Roman"/>
          <w:color w:val="212121"/>
          <w:szCs w:val="24"/>
        </w:rPr>
        <w:t xml:space="preserve">. </w:t>
      </w:r>
    </w:p>
    <w:p w14:paraId="37394D56"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Άξονας δεύτερος: Τ</w:t>
      </w:r>
      <w:r w:rsidRPr="00C3743B">
        <w:rPr>
          <w:rFonts w:eastAsia="Times New Roman"/>
          <w:color w:val="212121"/>
          <w:szCs w:val="24"/>
        </w:rPr>
        <w:t>ο νέο προνοιακό κράτος θα είν</w:t>
      </w:r>
      <w:r>
        <w:rPr>
          <w:rFonts w:eastAsia="Times New Roman"/>
          <w:color w:val="212121"/>
          <w:szCs w:val="24"/>
        </w:rPr>
        <w:t xml:space="preserve">αι διαφανές με ψηφιακές παροχές </w:t>
      </w:r>
      <w:r w:rsidRPr="00C3743B">
        <w:rPr>
          <w:rFonts w:eastAsia="Times New Roman"/>
          <w:color w:val="212121"/>
          <w:szCs w:val="24"/>
        </w:rPr>
        <w:t>και υπηρεσίες που καταργούν τις πελατειακές σχέσεις και τη γραφειοκρατία</w:t>
      </w:r>
      <w:r>
        <w:rPr>
          <w:rFonts w:eastAsia="Times New Roman"/>
          <w:color w:val="212121"/>
          <w:szCs w:val="24"/>
        </w:rPr>
        <w:t xml:space="preserve">. </w:t>
      </w:r>
    </w:p>
    <w:p w14:paraId="37394D57"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C3743B">
        <w:rPr>
          <w:rFonts w:eastAsia="Times New Roman"/>
          <w:color w:val="212121"/>
          <w:szCs w:val="24"/>
        </w:rPr>
        <w:t xml:space="preserve">ίναι </w:t>
      </w:r>
      <w:r>
        <w:rPr>
          <w:rFonts w:eastAsia="Times New Roman"/>
          <w:color w:val="212121"/>
          <w:szCs w:val="24"/>
        </w:rPr>
        <w:t>τα διακόσια σαράντα δύο ψηφιακά</w:t>
      </w:r>
      <w:r w:rsidRPr="00C3743B">
        <w:rPr>
          <w:rFonts w:eastAsia="Times New Roman"/>
          <w:color w:val="212121"/>
          <w:szCs w:val="24"/>
        </w:rPr>
        <w:t xml:space="preserve"> κέντρα κοινότητας</w:t>
      </w:r>
      <w:r>
        <w:rPr>
          <w:rFonts w:eastAsia="Times New Roman"/>
          <w:color w:val="212121"/>
          <w:szCs w:val="24"/>
        </w:rPr>
        <w:t>,</w:t>
      </w:r>
      <w:r w:rsidRPr="00C3743B">
        <w:rPr>
          <w:rFonts w:eastAsia="Times New Roman"/>
          <w:color w:val="212121"/>
          <w:szCs w:val="24"/>
        </w:rPr>
        <w:t xml:space="preserve"> καρδιά της πρόνοιας των δήμων</w:t>
      </w:r>
      <w:r>
        <w:rPr>
          <w:rFonts w:eastAsia="Times New Roman"/>
          <w:color w:val="212121"/>
          <w:szCs w:val="24"/>
        </w:rPr>
        <w:t>, ό</w:t>
      </w:r>
      <w:r w:rsidRPr="00C3743B">
        <w:rPr>
          <w:rFonts w:eastAsia="Times New Roman"/>
          <w:color w:val="212121"/>
          <w:szCs w:val="24"/>
        </w:rPr>
        <w:t xml:space="preserve">πως λένε </w:t>
      </w:r>
      <w:r>
        <w:rPr>
          <w:rFonts w:eastAsia="Times New Roman"/>
          <w:color w:val="212121"/>
          <w:szCs w:val="24"/>
        </w:rPr>
        <w:t xml:space="preserve">ακόμα και </w:t>
      </w:r>
      <w:r w:rsidRPr="00C3743B">
        <w:rPr>
          <w:rFonts w:eastAsia="Times New Roman"/>
          <w:color w:val="212121"/>
          <w:szCs w:val="24"/>
        </w:rPr>
        <w:t>οι δήμαρχοι της Νέας Δημοκρατίας σήμερα</w:t>
      </w:r>
      <w:r>
        <w:rPr>
          <w:rFonts w:eastAsia="Times New Roman"/>
          <w:color w:val="212121"/>
          <w:szCs w:val="24"/>
        </w:rPr>
        <w:t>, που όχι τυχαία</w:t>
      </w:r>
      <w:r w:rsidRPr="00C3743B">
        <w:rPr>
          <w:rFonts w:eastAsia="Times New Roman"/>
          <w:color w:val="212121"/>
          <w:szCs w:val="24"/>
        </w:rPr>
        <w:t xml:space="preserve"> κατα</w:t>
      </w:r>
      <w:r w:rsidRPr="00C3743B">
        <w:rPr>
          <w:rFonts w:eastAsia="Times New Roman"/>
          <w:color w:val="212121"/>
          <w:szCs w:val="24"/>
        </w:rPr>
        <w:lastRenderedPageBreak/>
        <w:t>ψήφισε η Νέα Δημοκρατία</w:t>
      </w:r>
      <w:r>
        <w:rPr>
          <w:rFonts w:eastAsia="Times New Roman"/>
          <w:color w:val="212121"/>
          <w:szCs w:val="24"/>
        </w:rPr>
        <w:t xml:space="preserve">. </w:t>
      </w:r>
      <w:r w:rsidRPr="00C3743B">
        <w:rPr>
          <w:rFonts w:eastAsia="Times New Roman"/>
          <w:color w:val="212121"/>
          <w:szCs w:val="24"/>
        </w:rPr>
        <w:t xml:space="preserve">Σε αυτά ιδρύουμε επιπλέον </w:t>
      </w:r>
      <w:r>
        <w:rPr>
          <w:rFonts w:eastAsia="Times New Roman"/>
          <w:color w:val="212121"/>
          <w:szCs w:val="24"/>
        </w:rPr>
        <w:t xml:space="preserve">εκατό </w:t>
      </w:r>
      <w:r w:rsidRPr="00C3743B">
        <w:rPr>
          <w:rFonts w:eastAsia="Times New Roman"/>
          <w:color w:val="212121"/>
          <w:szCs w:val="24"/>
        </w:rPr>
        <w:t xml:space="preserve">κέντρα στήριξης </w:t>
      </w:r>
      <w:r>
        <w:rPr>
          <w:rFonts w:eastAsia="Times New Roman"/>
          <w:color w:val="212121"/>
          <w:szCs w:val="24"/>
        </w:rPr>
        <w:t>οικογένειας, εκ</w:t>
      </w:r>
      <w:r>
        <w:rPr>
          <w:rFonts w:eastAsia="Times New Roman"/>
          <w:color w:val="212121"/>
          <w:szCs w:val="24"/>
        </w:rPr>
        <w:t xml:space="preserve">ατόν πενήντα κέντρα </w:t>
      </w:r>
      <w:r w:rsidRPr="00C3743B">
        <w:rPr>
          <w:rFonts w:eastAsia="Times New Roman"/>
          <w:color w:val="212121"/>
          <w:szCs w:val="24"/>
        </w:rPr>
        <w:t>ολοκληρωμένης φροντίδας ηλικιωμένων</w:t>
      </w:r>
      <w:r>
        <w:rPr>
          <w:rFonts w:eastAsia="Times New Roman"/>
          <w:color w:val="212121"/>
          <w:szCs w:val="24"/>
        </w:rPr>
        <w:t>,</w:t>
      </w:r>
      <w:r w:rsidRPr="00C3743B">
        <w:rPr>
          <w:rFonts w:eastAsia="Times New Roman"/>
          <w:color w:val="212121"/>
          <w:szCs w:val="24"/>
        </w:rPr>
        <w:t xml:space="preserve"> που θα συντονίζουν </w:t>
      </w:r>
      <w:r>
        <w:rPr>
          <w:rFonts w:eastAsia="Times New Roman"/>
          <w:color w:val="212121"/>
          <w:szCs w:val="24"/>
        </w:rPr>
        <w:t>τρεις χιλιάδες</w:t>
      </w:r>
      <w:r w:rsidRPr="00C3743B">
        <w:rPr>
          <w:rFonts w:eastAsia="Times New Roman"/>
          <w:color w:val="212121"/>
          <w:szCs w:val="24"/>
        </w:rPr>
        <w:t xml:space="preserve"> νέους μόνιμους υπαλλήλους του </w:t>
      </w:r>
      <w:r>
        <w:rPr>
          <w:rFonts w:eastAsia="Times New Roman"/>
          <w:color w:val="212121"/>
          <w:szCs w:val="24"/>
        </w:rPr>
        <w:t xml:space="preserve">«Βοήθεια στο Σπίτι», </w:t>
      </w:r>
      <w:r w:rsidRPr="00C3743B">
        <w:rPr>
          <w:rFonts w:eastAsia="Times New Roman"/>
          <w:color w:val="212121"/>
          <w:szCs w:val="24"/>
        </w:rPr>
        <w:t xml:space="preserve">τα ΚΑΠΗ και τα </w:t>
      </w:r>
      <w:r>
        <w:rPr>
          <w:rFonts w:eastAsia="Times New Roman"/>
          <w:color w:val="212121"/>
          <w:szCs w:val="24"/>
        </w:rPr>
        <w:t xml:space="preserve">ΚΗΦΗ. </w:t>
      </w:r>
    </w:p>
    <w:p w14:paraId="37394D58"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C3743B">
        <w:rPr>
          <w:rFonts w:eastAsia="Times New Roman"/>
          <w:color w:val="212121"/>
          <w:szCs w:val="24"/>
        </w:rPr>
        <w:t xml:space="preserve">ίναι ο ψηφιακός </w:t>
      </w:r>
      <w:r>
        <w:rPr>
          <w:rFonts w:eastAsia="Times New Roman"/>
          <w:color w:val="212121"/>
          <w:szCs w:val="24"/>
        </w:rPr>
        <w:t>ΟΠΕΚΑ, ο Οργανισμός Προνοιακών Ε</w:t>
      </w:r>
      <w:r w:rsidRPr="00C3743B">
        <w:rPr>
          <w:rFonts w:eastAsia="Times New Roman"/>
          <w:color w:val="212121"/>
          <w:szCs w:val="24"/>
        </w:rPr>
        <w:t>πιδομάτων Κοινωνικής Αλληλεγγύης</w:t>
      </w:r>
      <w:r>
        <w:rPr>
          <w:rFonts w:eastAsia="Times New Roman"/>
          <w:color w:val="212121"/>
          <w:szCs w:val="24"/>
        </w:rPr>
        <w:t>,</w:t>
      </w:r>
      <w:r w:rsidRPr="00C3743B">
        <w:rPr>
          <w:rFonts w:eastAsia="Times New Roman"/>
          <w:color w:val="212121"/>
          <w:szCs w:val="24"/>
        </w:rPr>
        <w:t xml:space="preserve"> που εμείς</w:t>
      </w:r>
      <w:r w:rsidRPr="00C3743B">
        <w:rPr>
          <w:rFonts w:eastAsia="Times New Roman"/>
          <w:color w:val="212121"/>
          <w:szCs w:val="24"/>
        </w:rPr>
        <w:t xml:space="preserve"> ιδρύσαμε και </w:t>
      </w:r>
      <w:r>
        <w:rPr>
          <w:rFonts w:eastAsia="Times New Roman"/>
          <w:color w:val="212121"/>
          <w:szCs w:val="24"/>
        </w:rPr>
        <w:t xml:space="preserve">ο </w:t>
      </w:r>
      <w:r w:rsidRPr="00C3743B">
        <w:rPr>
          <w:rFonts w:eastAsia="Times New Roman"/>
          <w:color w:val="212121"/>
          <w:szCs w:val="24"/>
        </w:rPr>
        <w:t>οποίος θα δίνει με διαφάνεια</w:t>
      </w:r>
      <w:r>
        <w:rPr>
          <w:rFonts w:eastAsia="Times New Roman"/>
          <w:color w:val="212121"/>
          <w:szCs w:val="24"/>
        </w:rPr>
        <w:t>, ταχύτητα και διασταύρωση</w:t>
      </w:r>
      <w:r w:rsidRPr="00C3743B">
        <w:rPr>
          <w:rFonts w:eastAsia="Times New Roman"/>
          <w:color w:val="212121"/>
          <w:szCs w:val="24"/>
        </w:rPr>
        <w:t xml:space="preserve"> </w:t>
      </w:r>
      <w:r>
        <w:rPr>
          <w:rFonts w:eastAsia="Times New Roman"/>
          <w:color w:val="212121"/>
          <w:szCs w:val="24"/>
        </w:rPr>
        <w:t xml:space="preserve">έξι </w:t>
      </w:r>
      <w:r w:rsidRPr="00C3743B">
        <w:rPr>
          <w:rFonts w:eastAsia="Times New Roman"/>
          <w:color w:val="212121"/>
          <w:szCs w:val="24"/>
        </w:rPr>
        <w:t>βάσεων δεδομένων όλα τα επιδόματα και τις παροχές</w:t>
      </w:r>
      <w:r>
        <w:rPr>
          <w:rFonts w:eastAsia="Times New Roman"/>
          <w:color w:val="212121"/>
          <w:szCs w:val="24"/>
        </w:rPr>
        <w:t xml:space="preserve"> κ</w:t>
      </w:r>
      <w:r w:rsidRPr="00C3743B">
        <w:rPr>
          <w:rFonts w:eastAsia="Times New Roman"/>
          <w:color w:val="212121"/>
          <w:szCs w:val="24"/>
        </w:rPr>
        <w:t xml:space="preserve">αι </w:t>
      </w:r>
      <w:r>
        <w:rPr>
          <w:rFonts w:eastAsia="Times New Roman"/>
          <w:color w:val="212121"/>
          <w:szCs w:val="24"/>
        </w:rPr>
        <w:t xml:space="preserve">θα δίνει και </w:t>
      </w:r>
      <w:r w:rsidRPr="00C3743B">
        <w:rPr>
          <w:rFonts w:eastAsia="Times New Roman"/>
          <w:color w:val="212121"/>
          <w:szCs w:val="24"/>
        </w:rPr>
        <w:t xml:space="preserve">από τις αρχές του </w:t>
      </w:r>
      <w:r>
        <w:rPr>
          <w:rFonts w:eastAsia="Times New Roman"/>
          <w:color w:val="212121"/>
          <w:szCs w:val="24"/>
        </w:rPr>
        <w:t>20</w:t>
      </w:r>
      <w:r w:rsidRPr="00C3743B">
        <w:rPr>
          <w:rFonts w:eastAsia="Times New Roman"/>
          <w:color w:val="212121"/>
          <w:szCs w:val="24"/>
        </w:rPr>
        <w:t>19 κάθε μήνα την ίδια μέρα τα αναπηρικά επιδόματα</w:t>
      </w:r>
      <w:r>
        <w:rPr>
          <w:rFonts w:eastAsia="Times New Roman"/>
          <w:color w:val="212121"/>
          <w:szCs w:val="24"/>
        </w:rPr>
        <w:t xml:space="preserve">. </w:t>
      </w:r>
    </w:p>
    <w:p w14:paraId="37394D59"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C3743B">
        <w:rPr>
          <w:rFonts w:eastAsia="Times New Roman"/>
          <w:color w:val="212121"/>
          <w:szCs w:val="24"/>
        </w:rPr>
        <w:t xml:space="preserve">ίναι ο ηλεκτρονικός φάκελος αναπηρίας </w:t>
      </w:r>
      <w:r>
        <w:rPr>
          <w:rFonts w:eastAsia="Times New Roman"/>
          <w:color w:val="212121"/>
          <w:szCs w:val="24"/>
        </w:rPr>
        <w:t>που</w:t>
      </w:r>
      <w:r>
        <w:rPr>
          <w:rFonts w:eastAsia="Times New Roman"/>
          <w:color w:val="212121"/>
          <w:szCs w:val="24"/>
        </w:rPr>
        <w:t xml:space="preserve"> καταργεί τα 46</w:t>
      </w:r>
      <w:r w:rsidRPr="00C3743B">
        <w:rPr>
          <w:rFonts w:eastAsia="Times New Roman"/>
          <w:color w:val="212121"/>
          <w:szCs w:val="24"/>
        </w:rPr>
        <w:t xml:space="preserve"> ευρώ και διευκολύνει τον ανάπηρο</w:t>
      </w:r>
      <w:r>
        <w:rPr>
          <w:rFonts w:eastAsia="Times New Roman"/>
          <w:color w:val="212121"/>
          <w:szCs w:val="24"/>
        </w:rPr>
        <w:t xml:space="preserve">. </w:t>
      </w:r>
    </w:p>
    <w:p w14:paraId="37394D5A"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C3743B">
        <w:rPr>
          <w:rFonts w:eastAsia="Times New Roman"/>
          <w:color w:val="212121"/>
          <w:szCs w:val="24"/>
        </w:rPr>
        <w:t xml:space="preserve">ίναι η ψηφιακή καταγραφή </w:t>
      </w:r>
      <w:r>
        <w:rPr>
          <w:rFonts w:eastAsia="Times New Roman"/>
          <w:color w:val="212121"/>
          <w:szCs w:val="24"/>
        </w:rPr>
        <w:t xml:space="preserve">όλων των ιδρυμάτων, που δεν ξέραμε ούτε πόσα </w:t>
      </w:r>
      <w:r w:rsidRPr="00C3743B">
        <w:rPr>
          <w:rFonts w:eastAsia="Times New Roman"/>
          <w:color w:val="212121"/>
          <w:szCs w:val="24"/>
        </w:rPr>
        <w:t>ήταν</w:t>
      </w:r>
      <w:r>
        <w:rPr>
          <w:rFonts w:eastAsia="Times New Roman"/>
          <w:color w:val="212121"/>
          <w:szCs w:val="24"/>
        </w:rPr>
        <w:t xml:space="preserve">. </w:t>
      </w:r>
    </w:p>
    <w:p w14:paraId="37394D5B"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C3743B">
        <w:rPr>
          <w:rFonts w:eastAsia="Times New Roman"/>
          <w:color w:val="212121"/>
          <w:szCs w:val="24"/>
        </w:rPr>
        <w:t>ίναι η ψηφιακή εφαρμογή του νόμου για την αναδοχή και υιοθεσία</w:t>
      </w:r>
      <w:r>
        <w:rPr>
          <w:rFonts w:eastAsia="Times New Roman"/>
          <w:color w:val="212121"/>
          <w:szCs w:val="24"/>
        </w:rPr>
        <w:t>,</w:t>
      </w:r>
      <w:r w:rsidRPr="00C3743B">
        <w:rPr>
          <w:rFonts w:eastAsia="Times New Roman"/>
          <w:color w:val="212121"/>
          <w:szCs w:val="24"/>
        </w:rPr>
        <w:t xml:space="preserve"> που θα ανοίξει το</w:t>
      </w:r>
      <w:r>
        <w:rPr>
          <w:rFonts w:eastAsia="Times New Roman"/>
          <w:color w:val="212121"/>
          <w:szCs w:val="24"/>
        </w:rPr>
        <w:t>ν</w:t>
      </w:r>
      <w:r w:rsidRPr="00C3743B">
        <w:rPr>
          <w:rFonts w:eastAsia="Times New Roman"/>
          <w:color w:val="212121"/>
          <w:szCs w:val="24"/>
        </w:rPr>
        <w:t xml:space="preserve"> νέο χρόνο</w:t>
      </w:r>
      <w:r>
        <w:rPr>
          <w:rFonts w:eastAsia="Times New Roman"/>
          <w:color w:val="212121"/>
          <w:szCs w:val="24"/>
        </w:rPr>
        <w:t xml:space="preserve">. </w:t>
      </w:r>
    </w:p>
    <w:p w14:paraId="37394D5C"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C3743B">
        <w:rPr>
          <w:rFonts w:eastAsia="Times New Roman"/>
          <w:color w:val="212121"/>
          <w:szCs w:val="24"/>
        </w:rPr>
        <w:t xml:space="preserve">ίναι ο ηλεκτρονικός </w:t>
      </w:r>
      <w:r>
        <w:rPr>
          <w:rFonts w:eastAsia="Times New Roman"/>
          <w:color w:val="212121"/>
          <w:szCs w:val="24"/>
        </w:rPr>
        <w:t>συντονισμό</w:t>
      </w:r>
      <w:r>
        <w:rPr>
          <w:rFonts w:eastAsia="Times New Roman"/>
          <w:color w:val="212121"/>
          <w:szCs w:val="24"/>
        </w:rPr>
        <w:t>ς για την αστεγία</w:t>
      </w:r>
      <w:r w:rsidRPr="00C3743B">
        <w:rPr>
          <w:rFonts w:eastAsia="Times New Roman"/>
          <w:color w:val="212121"/>
          <w:szCs w:val="24"/>
        </w:rPr>
        <w:t xml:space="preserve"> και την </w:t>
      </w:r>
      <w:r>
        <w:rPr>
          <w:rFonts w:eastAsia="Times New Roman"/>
          <w:color w:val="212121"/>
          <w:szCs w:val="24"/>
        </w:rPr>
        <w:t>αποϊ</w:t>
      </w:r>
      <w:r w:rsidRPr="00C3743B">
        <w:rPr>
          <w:rFonts w:eastAsia="Times New Roman"/>
          <w:color w:val="212121"/>
          <w:szCs w:val="24"/>
        </w:rPr>
        <w:t>δρυματοποίηση</w:t>
      </w:r>
      <w:r>
        <w:rPr>
          <w:rFonts w:eastAsia="Times New Roman"/>
          <w:color w:val="212121"/>
          <w:szCs w:val="24"/>
        </w:rPr>
        <w:t xml:space="preserve">. </w:t>
      </w:r>
    </w:p>
    <w:p w14:paraId="37394D5D"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lastRenderedPageBreak/>
        <w:t>Η</w:t>
      </w:r>
      <w:r w:rsidRPr="00C3743B">
        <w:rPr>
          <w:rFonts w:eastAsia="Times New Roman"/>
          <w:color w:val="212121"/>
          <w:szCs w:val="24"/>
        </w:rPr>
        <w:t xml:space="preserve"> Νέα Δημοκρατία </w:t>
      </w:r>
      <w:r>
        <w:rPr>
          <w:rFonts w:eastAsia="Times New Roman"/>
          <w:color w:val="212121"/>
          <w:szCs w:val="24"/>
        </w:rPr>
        <w:t>επιχειρεί</w:t>
      </w:r>
      <w:r w:rsidRPr="00C3743B">
        <w:rPr>
          <w:rFonts w:eastAsia="Times New Roman"/>
          <w:color w:val="212121"/>
          <w:szCs w:val="24"/>
        </w:rPr>
        <w:t xml:space="preserve"> την εθνικιστική αναδίπλωση</w:t>
      </w:r>
      <w:r>
        <w:rPr>
          <w:rFonts w:eastAsia="Times New Roman"/>
          <w:color w:val="212121"/>
          <w:szCs w:val="24"/>
        </w:rPr>
        <w:t>, μπολιάζοντας τα ακρωτήριά</w:t>
      </w:r>
      <w:r w:rsidRPr="00C3743B">
        <w:rPr>
          <w:rFonts w:eastAsia="Times New Roman"/>
          <w:color w:val="212121"/>
          <w:szCs w:val="24"/>
        </w:rPr>
        <w:t xml:space="preserve"> </w:t>
      </w:r>
      <w:r>
        <w:rPr>
          <w:rFonts w:eastAsia="Times New Roman"/>
          <w:color w:val="212121"/>
          <w:szCs w:val="24"/>
        </w:rPr>
        <w:t>της δυστυχώς, ή επιχειρώντας</w:t>
      </w:r>
      <w:r w:rsidRPr="00C3743B">
        <w:rPr>
          <w:rFonts w:eastAsia="Times New Roman"/>
          <w:color w:val="212121"/>
          <w:szCs w:val="24"/>
        </w:rPr>
        <w:t xml:space="preserve"> να τα </w:t>
      </w:r>
      <w:r>
        <w:rPr>
          <w:rFonts w:eastAsia="Times New Roman"/>
          <w:color w:val="212121"/>
          <w:szCs w:val="24"/>
        </w:rPr>
        <w:t>μπολιάσει -</w:t>
      </w:r>
      <w:r w:rsidRPr="00C3743B">
        <w:rPr>
          <w:rFonts w:eastAsia="Times New Roman"/>
          <w:color w:val="212121"/>
          <w:szCs w:val="24"/>
        </w:rPr>
        <w:t>δεν πιστεύω να το καταφέρει</w:t>
      </w:r>
      <w:r>
        <w:rPr>
          <w:rFonts w:eastAsia="Times New Roman"/>
          <w:color w:val="212121"/>
          <w:szCs w:val="24"/>
        </w:rPr>
        <w:t>-</w:t>
      </w:r>
      <w:r w:rsidRPr="00C3743B">
        <w:rPr>
          <w:rFonts w:eastAsia="Times New Roman"/>
          <w:color w:val="212121"/>
          <w:szCs w:val="24"/>
        </w:rPr>
        <w:t xml:space="preserve"> με χρυσαυγίτικο λόγο</w:t>
      </w:r>
      <w:r>
        <w:rPr>
          <w:rFonts w:eastAsia="Times New Roman"/>
          <w:color w:val="212121"/>
          <w:szCs w:val="24"/>
        </w:rPr>
        <w:t xml:space="preserve">. </w:t>
      </w:r>
    </w:p>
    <w:p w14:paraId="37394D5E"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Ε</w:t>
      </w:r>
      <w:r w:rsidRPr="00C3743B">
        <w:rPr>
          <w:rFonts w:eastAsia="Times New Roman"/>
          <w:color w:val="212121"/>
          <w:szCs w:val="24"/>
        </w:rPr>
        <w:t xml:space="preserve">μείς προχωράμε σε ένα </w:t>
      </w:r>
      <w:r w:rsidRPr="00C3743B">
        <w:rPr>
          <w:rFonts w:eastAsia="Times New Roman"/>
          <w:color w:val="212121"/>
          <w:szCs w:val="24"/>
        </w:rPr>
        <w:t>προνοιακό κράτος για όλους</w:t>
      </w:r>
      <w:r>
        <w:rPr>
          <w:rFonts w:eastAsia="Times New Roman"/>
          <w:color w:val="212121"/>
          <w:szCs w:val="24"/>
        </w:rPr>
        <w:t>,</w:t>
      </w:r>
      <w:r w:rsidRPr="00C3743B">
        <w:rPr>
          <w:rFonts w:eastAsia="Times New Roman"/>
          <w:color w:val="212121"/>
          <w:szCs w:val="24"/>
        </w:rPr>
        <w:t xml:space="preserve"> που σέβεται τον πολίτη</w:t>
      </w:r>
      <w:r>
        <w:rPr>
          <w:rFonts w:eastAsia="Times New Roman"/>
          <w:color w:val="212121"/>
          <w:szCs w:val="24"/>
        </w:rPr>
        <w:t>,</w:t>
      </w:r>
      <w:r w:rsidRPr="00C3743B">
        <w:rPr>
          <w:rFonts w:eastAsia="Times New Roman"/>
          <w:color w:val="212121"/>
          <w:szCs w:val="24"/>
        </w:rPr>
        <w:t xml:space="preserve"> με διαφάνεια και ψηφιακές υπηρεσίες</w:t>
      </w:r>
      <w:r>
        <w:rPr>
          <w:rFonts w:eastAsia="Times New Roman"/>
          <w:color w:val="212121"/>
          <w:szCs w:val="24"/>
        </w:rPr>
        <w:t>. Α</w:t>
      </w:r>
      <w:r w:rsidRPr="00C3743B">
        <w:rPr>
          <w:rFonts w:eastAsia="Times New Roman"/>
          <w:color w:val="212121"/>
          <w:szCs w:val="24"/>
        </w:rPr>
        <w:t>υτό θα είναι το επίδικο των επόμενων εκλογών</w:t>
      </w:r>
      <w:r>
        <w:rPr>
          <w:rFonts w:eastAsia="Times New Roman"/>
          <w:color w:val="212121"/>
          <w:szCs w:val="24"/>
        </w:rPr>
        <w:t>: Δ</w:t>
      </w:r>
      <w:r w:rsidRPr="00C3743B">
        <w:rPr>
          <w:rFonts w:eastAsia="Times New Roman"/>
          <w:color w:val="212121"/>
          <w:szCs w:val="24"/>
        </w:rPr>
        <w:t>ιχασμός και εθνικιστική αναδίπλωση</w:t>
      </w:r>
      <w:r>
        <w:rPr>
          <w:rFonts w:eastAsia="Times New Roman"/>
          <w:color w:val="212121"/>
          <w:szCs w:val="24"/>
        </w:rPr>
        <w:t xml:space="preserve"> ή</w:t>
      </w:r>
      <w:r w:rsidRPr="00C3743B">
        <w:rPr>
          <w:rFonts w:eastAsia="Times New Roman"/>
          <w:color w:val="212121"/>
          <w:szCs w:val="24"/>
        </w:rPr>
        <w:t xml:space="preserve"> μία κοινωνία αλληλέγγυα με συνοχή</w:t>
      </w:r>
      <w:r>
        <w:rPr>
          <w:rFonts w:eastAsia="Times New Roman"/>
          <w:color w:val="212121"/>
          <w:szCs w:val="24"/>
        </w:rPr>
        <w:t>;</w:t>
      </w:r>
    </w:p>
    <w:p w14:paraId="37394D5F" w14:textId="77777777" w:rsidR="00B27939" w:rsidRDefault="00D93F4B">
      <w:pPr>
        <w:spacing w:after="0" w:line="600" w:lineRule="auto"/>
        <w:ind w:firstLine="720"/>
        <w:jc w:val="both"/>
        <w:rPr>
          <w:rFonts w:eastAsia="Times New Roman"/>
          <w:color w:val="212121"/>
          <w:szCs w:val="24"/>
        </w:rPr>
      </w:pPr>
      <w:r>
        <w:rPr>
          <w:rFonts w:eastAsia="Times New Roman"/>
          <w:color w:val="212121"/>
          <w:szCs w:val="24"/>
        </w:rPr>
        <w:t xml:space="preserve">Σας ευχαριστώ. </w:t>
      </w:r>
    </w:p>
    <w:p w14:paraId="37394D60" w14:textId="77777777" w:rsidR="00B27939" w:rsidRDefault="00D93F4B">
      <w:pPr>
        <w:spacing w:after="0" w:line="600" w:lineRule="auto"/>
        <w:ind w:left="360"/>
        <w:jc w:val="center"/>
        <w:rPr>
          <w:rFonts w:eastAsia="Times New Roman" w:cs="Times New Roman"/>
          <w:szCs w:val="24"/>
        </w:rPr>
      </w:pPr>
      <w:r w:rsidRPr="00B819E1">
        <w:rPr>
          <w:rFonts w:eastAsia="Times New Roman" w:cs="Times New Roman"/>
          <w:szCs w:val="24"/>
        </w:rPr>
        <w:t>(Χειροκροτήματα από την πτέρυγα</w:t>
      </w:r>
      <w:r w:rsidRPr="00B819E1">
        <w:rPr>
          <w:rFonts w:eastAsia="Times New Roman" w:cs="Times New Roman"/>
          <w:szCs w:val="24"/>
        </w:rPr>
        <w:t xml:space="preserve"> του ΣΥΡΙΖΑ)</w:t>
      </w:r>
    </w:p>
    <w:p w14:paraId="37394D61"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γίνεται γνωστό στο Σώμα </w:t>
      </w:r>
      <w:r>
        <w:rPr>
          <w:rFonts w:eastAsia="Times New Roman"/>
          <w:color w:val="212121"/>
          <w:szCs w:val="24"/>
        </w:rPr>
        <w:t xml:space="preserve">ότι </w:t>
      </w:r>
      <w:r>
        <w:rPr>
          <w:rFonts w:eastAsia="Times New Roman"/>
          <w:color w:val="212121"/>
          <w:szCs w:val="24"/>
        </w:rPr>
        <w:t xml:space="preserve">τη συνεδρίασή μας παρακολουθούν </w:t>
      </w:r>
      <w:r>
        <w:rPr>
          <w:rFonts w:eastAsia="Times New Roman"/>
          <w:color w:val="212121"/>
          <w:szCs w:val="24"/>
        </w:rPr>
        <w:t>από τα ά</w:t>
      </w:r>
      <w:r w:rsidRPr="00C3743B">
        <w:rPr>
          <w:rFonts w:eastAsia="Times New Roman"/>
          <w:color w:val="212121"/>
          <w:szCs w:val="24"/>
        </w:rPr>
        <w:t>νω δυτικά θεωρεία</w:t>
      </w:r>
      <w:r>
        <w:rPr>
          <w:rFonts w:eastAsia="Times New Roman"/>
          <w:color w:val="212121"/>
          <w:szCs w:val="24"/>
        </w:rPr>
        <w:t xml:space="preserve">, </w:t>
      </w:r>
      <w:r w:rsidRPr="00C3743B">
        <w:rPr>
          <w:rFonts w:eastAsia="Times New Roman"/>
          <w:color w:val="212121"/>
          <w:szCs w:val="24"/>
        </w:rPr>
        <w:t>αφού</w:t>
      </w:r>
      <w:r>
        <w:rPr>
          <w:rFonts w:eastAsia="Times New Roman"/>
          <w:color w:val="212121"/>
          <w:szCs w:val="24"/>
        </w:rPr>
        <w:t xml:space="preserve"> προηγουμένως</w:t>
      </w:r>
      <w:r w:rsidRPr="00C3743B">
        <w:rPr>
          <w:rFonts w:eastAsia="Times New Roman"/>
          <w:color w:val="212121"/>
          <w:szCs w:val="24"/>
        </w:rPr>
        <w:t xml:space="preserve"> ενημ</w:t>
      </w:r>
      <w:r>
        <w:rPr>
          <w:rFonts w:eastAsia="Times New Roman"/>
          <w:color w:val="212121"/>
          <w:szCs w:val="24"/>
        </w:rPr>
        <w:t>ερώθηκαν για την ιστορία του κτη</w:t>
      </w:r>
      <w:r w:rsidRPr="00C3743B">
        <w:rPr>
          <w:rFonts w:eastAsia="Times New Roman"/>
          <w:color w:val="212121"/>
          <w:szCs w:val="24"/>
        </w:rPr>
        <w:t>ρίου και τον τρόπο</w:t>
      </w:r>
      <w:r>
        <w:rPr>
          <w:rFonts w:eastAsia="Times New Roman"/>
          <w:color w:val="212121"/>
          <w:szCs w:val="24"/>
        </w:rPr>
        <w:t xml:space="preserve"> οργάνωσης και λειτου</w:t>
      </w:r>
      <w:r>
        <w:rPr>
          <w:rFonts w:eastAsia="Times New Roman"/>
          <w:color w:val="212121"/>
          <w:szCs w:val="24"/>
        </w:rPr>
        <w:t>ργίας της Β</w:t>
      </w:r>
      <w:r w:rsidRPr="00C3743B">
        <w:rPr>
          <w:rFonts w:eastAsia="Times New Roman"/>
          <w:color w:val="212121"/>
          <w:szCs w:val="24"/>
        </w:rPr>
        <w:t xml:space="preserve">ουλής και ξεναγήθηκαν στην έκθεση της αίθουσας </w:t>
      </w:r>
      <w:r>
        <w:rPr>
          <w:rFonts w:eastAsia="Times New Roman"/>
          <w:color w:val="212121"/>
          <w:szCs w:val="24"/>
        </w:rPr>
        <w:t>«</w:t>
      </w:r>
      <w:r w:rsidRPr="00C3743B">
        <w:rPr>
          <w:rFonts w:eastAsia="Times New Roman"/>
          <w:color w:val="212121"/>
          <w:szCs w:val="24"/>
        </w:rPr>
        <w:t>Ε</w:t>
      </w:r>
      <w:r>
        <w:rPr>
          <w:rFonts w:eastAsia="Times New Roman"/>
          <w:color w:val="212121"/>
          <w:szCs w:val="24"/>
        </w:rPr>
        <w:t xml:space="preserve">ΛΕΥΘΕΡΙΟΣ ΒΕΝΙΖΕΛΟΣ», τριάντα τέσσερις </w:t>
      </w:r>
      <w:r w:rsidRPr="00C3743B">
        <w:rPr>
          <w:rFonts w:eastAsia="Times New Roman"/>
          <w:color w:val="212121"/>
          <w:szCs w:val="24"/>
        </w:rPr>
        <w:t>μαθήτριες και μαθητές και δύ</w:t>
      </w:r>
      <w:r>
        <w:rPr>
          <w:rFonts w:eastAsia="Times New Roman"/>
          <w:color w:val="212121"/>
          <w:szCs w:val="24"/>
        </w:rPr>
        <w:t>ο συνοδοί εκπαιδευτικοί από το Γ</w:t>
      </w:r>
      <w:r w:rsidRPr="00C3743B">
        <w:rPr>
          <w:rFonts w:eastAsia="Times New Roman"/>
          <w:color w:val="212121"/>
          <w:szCs w:val="24"/>
        </w:rPr>
        <w:t xml:space="preserve">υμνάσιο Καστριτσίου Αχαΐας </w:t>
      </w:r>
      <w:r>
        <w:rPr>
          <w:rFonts w:eastAsia="Times New Roman"/>
          <w:color w:val="212121"/>
          <w:szCs w:val="24"/>
        </w:rPr>
        <w:t>(</w:t>
      </w:r>
      <w:r>
        <w:rPr>
          <w:rFonts w:eastAsia="Times New Roman"/>
          <w:color w:val="212121"/>
          <w:szCs w:val="24"/>
        </w:rPr>
        <w:t>δεύτερο τμήμα</w:t>
      </w:r>
      <w:r>
        <w:rPr>
          <w:rFonts w:eastAsia="Times New Roman"/>
          <w:color w:val="212121"/>
          <w:szCs w:val="24"/>
        </w:rPr>
        <w:t>).</w:t>
      </w:r>
    </w:p>
    <w:p w14:paraId="37394D62"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Pr>
          <w:rFonts w:eastAsia="Times New Roman"/>
          <w:color w:val="212121"/>
          <w:szCs w:val="24"/>
        </w:rPr>
        <w:t>ά</w:t>
      </w:r>
      <w:r w:rsidRPr="00C3743B">
        <w:rPr>
          <w:rFonts w:eastAsia="Times New Roman"/>
          <w:color w:val="212121"/>
          <w:szCs w:val="24"/>
        </w:rPr>
        <w:t>ς καλωσορίζουμε στη Βουλή</w:t>
      </w:r>
      <w:r>
        <w:rPr>
          <w:rFonts w:eastAsia="Times New Roman"/>
          <w:color w:val="212121"/>
          <w:szCs w:val="24"/>
        </w:rPr>
        <w:t>.</w:t>
      </w:r>
    </w:p>
    <w:p w14:paraId="37394D63" w14:textId="77777777" w:rsidR="00B27939" w:rsidRDefault="00D93F4B">
      <w:pPr>
        <w:spacing w:after="0" w:line="600" w:lineRule="auto"/>
        <w:ind w:firstLine="851"/>
        <w:jc w:val="center"/>
        <w:rPr>
          <w:rFonts w:eastAsia="Times New Roman" w:cs="Times New Roman"/>
          <w:szCs w:val="24"/>
        </w:rPr>
      </w:pPr>
      <w:r w:rsidRPr="00B819E1">
        <w:rPr>
          <w:rFonts w:eastAsia="Times New Roman" w:cs="Times New Roman"/>
          <w:szCs w:val="24"/>
        </w:rPr>
        <w:lastRenderedPageBreak/>
        <w:t>(Χειροκροτήματα απ</w:t>
      </w:r>
      <w:r>
        <w:rPr>
          <w:rFonts w:eastAsia="Times New Roman" w:cs="Times New Roman"/>
          <w:szCs w:val="24"/>
        </w:rPr>
        <w:t>’</w:t>
      </w:r>
      <w:r w:rsidRPr="00B819E1">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τις πτέρυγες της Βουλής</w:t>
      </w:r>
      <w:r w:rsidRPr="00B819E1">
        <w:rPr>
          <w:rFonts w:eastAsia="Times New Roman" w:cs="Times New Roman"/>
          <w:szCs w:val="24"/>
        </w:rPr>
        <w:t>)</w:t>
      </w:r>
    </w:p>
    <w:p w14:paraId="37394D64"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Τον λόγο έχει ο κ.</w:t>
      </w:r>
      <w:r w:rsidRPr="00C3743B">
        <w:rPr>
          <w:rFonts w:eastAsia="Times New Roman"/>
          <w:color w:val="212121"/>
          <w:szCs w:val="24"/>
        </w:rPr>
        <w:t xml:space="preserve"> </w:t>
      </w:r>
      <w:r>
        <w:rPr>
          <w:rFonts w:eastAsia="Times New Roman"/>
          <w:color w:val="212121"/>
          <w:szCs w:val="24"/>
        </w:rPr>
        <w:t xml:space="preserve">Κωνσταντίνος </w:t>
      </w:r>
      <w:r w:rsidRPr="00C3743B">
        <w:rPr>
          <w:rFonts w:eastAsia="Times New Roman"/>
          <w:color w:val="212121"/>
          <w:szCs w:val="24"/>
        </w:rPr>
        <w:t>Καραμανλή</w:t>
      </w:r>
      <w:r>
        <w:rPr>
          <w:rFonts w:eastAsia="Times New Roman"/>
          <w:color w:val="212121"/>
          <w:szCs w:val="24"/>
        </w:rPr>
        <w:t xml:space="preserve">ς. </w:t>
      </w:r>
    </w:p>
    <w:p w14:paraId="37394D65"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ΚΩΝΣΤΑΝΤΙΝΟΣ ΑΧ. ΚΑΡΑΜΑΝΛΗΣ: </w:t>
      </w:r>
      <w:r>
        <w:rPr>
          <w:rFonts w:eastAsia="Times New Roman"/>
          <w:color w:val="212121"/>
          <w:szCs w:val="24"/>
        </w:rPr>
        <w:t>Σας</w:t>
      </w:r>
      <w:r w:rsidRPr="00C3743B">
        <w:rPr>
          <w:rFonts w:eastAsia="Times New Roman"/>
          <w:color w:val="212121"/>
          <w:szCs w:val="24"/>
        </w:rPr>
        <w:t xml:space="preserve"> ευχαριστώ πολύ</w:t>
      </w:r>
      <w:r>
        <w:rPr>
          <w:rFonts w:eastAsia="Times New Roman"/>
          <w:color w:val="212121"/>
          <w:szCs w:val="24"/>
        </w:rPr>
        <w:t>, κύριε Π</w:t>
      </w:r>
      <w:r w:rsidRPr="00C3743B">
        <w:rPr>
          <w:rFonts w:eastAsia="Times New Roman"/>
          <w:color w:val="212121"/>
          <w:szCs w:val="24"/>
        </w:rPr>
        <w:t>ρόεδρε</w:t>
      </w:r>
      <w:r>
        <w:rPr>
          <w:rFonts w:eastAsia="Times New Roman"/>
          <w:color w:val="212121"/>
          <w:szCs w:val="24"/>
        </w:rPr>
        <w:t xml:space="preserve">. </w:t>
      </w:r>
    </w:p>
    <w:p w14:paraId="37394D66"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Κύριοι Υπουργοί, κυρίες και κύριοι Β</w:t>
      </w:r>
      <w:r w:rsidRPr="00C3743B">
        <w:rPr>
          <w:rFonts w:eastAsia="Times New Roman"/>
          <w:color w:val="212121"/>
          <w:szCs w:val="24"/>
        </w:rPr>
        <w:t>ουλευτές</w:t>
      </w:r>
      <w:r>
        <w:rPr>
          <w:rFonts w:eastAsia="Times New Roman"/>
          <w:color w:val="212121"/>
          <w:szCs w:val="24"/>
        </w:rPr>
        <w:t xml:space="preserve">, </w:t>
      </w:r>
      <w:r w:rsidRPr="00C3743B">
        <w:rPr>
          <w:rFonts w:eastAsia="Times New Roman"/>
          <w:color w:val="212121"/>
          <w:szCs w:val="24"/>
        </w:rPr>
        <w:t xml:space="preserve">πριν </w:t>
      </w:r>
      <w:r>
        <w:rPr>
          <w:rFonts w:eastAsia="Times New Roman"/>
          <w:color w:val="212121"/>
          <w:szCs w:val="24"/>
        </w:rPr>
        <w:t xml:space="preserve">να </w:t>
      </w:r>
      <w:r w:rsidRPr="00C3743B">
        <w:rPr>
          <w:rFonts w:eastAsia="Times New Roman"/>
          <w:color w:val="212121"/>
          <w:szCs w:val="24"/>
        </w:rPr>
        <w:t xml:space="preserve">ξεκινήσω </w:t>
      </w:r>
      <w:r>
        <w:rPr>
          <w:rFonts w:eastAsia="Times New Roman"/>
          <w:color w:val="212121"/>
          <w:szCs w:val="24"/>
        </w:rPr>
        <w:t>την τοποθέτησή</w:t>
      </w:r>
      <w:r w:rsidRPr="00C3743B">
        <w:rPr>
          <w:rFonts w:eastAsia="Times New Roman"/>
          <w:color w:val="212121"/>
          <w:szCs w:val="24"/>
        </w:rPr>
        <w:t xml:space="preserve"> μου</w:t>
      </w:r>
      <w:r>
        <w:rPr>
          <w:rFonts w:eastAsia="Times New Roman"/>
          <w:color w:val="212121"/>
          <w:szCs w:val="24"/>
        </w:rPr>
        <w:t>,</w:t>
      </w:r>
      <w:r w:rsidRPr="00C3743B">
        <w:rPr>
          <w:rFonts w:eastAsia="Times New Roman"/>
          <w:color w:val="212121"/>
          <w:szCs w:val="24"/>
        </w:rPr>
        <w:t xml:space="preserve"> νομίζω ότι είναι υποχρέωση όλων </w:t>
      </w:r>
      <w:r>
        <w:rPr>
          <w:rFonts w:eastAsia="Times New Roman"/>
          <w:color w:val="212121"/>
          <w:szCs w:val="24"/>
        </w:rPr>
        <w:t xml:space="preserve">μας </w:t>
      </w:r>
      <w:r>
        <w:rPr>
          <w:rFonts w:eastAsia="Times New Roman"/>
          <w:color w:val="212121"/>
          <w:szCs w:val="24"/>
        </w:rPr>
        <w:t>και δική μου να</w:t>
      </w:r>
      <w:r w:rsidRPr="00C3743B">
        <w:rPr>
          <w:rFonts w:eastAsia="Times New Roman"/>
          <w:color w:val="212121"/>
          <w:szCs w:val="24"/>
        </w:rPr>
        <w:t xml:space="preserve"> ε</w:t>
      </w:r>
      <w:r>
        <w:rPr>
          <w:rFonts w:eastAsia="Times New Roman"/>
          <w:color w:val="212121"/>
          <w:szCs w:val="24"/>
        </w:rPr>
        <w:t>κφράσω</w:t>
      </w:r>
      <w:r w:rsidRPr="00C3743B">
        <w:rPr>
          <w:rFonts w:eastAsia="Times New Roman"/>
          <w:color w:val="212121"/>
          <w:szCs w:val="24"/>
        </w:rPr>
        <w:t xml:space="preserve"> και εγώ με τη σειρά μου την αμέριστη συμπαράστασή μου στους εργαζόμενους και στους δημοσιογράφους της </w:t>
      </w:r>
      <w:r>
        <w:rPr>
          <w:rFonts w:eastAsia="Times New Roman"/>
          <w:color w:val="212121"/>
          <w:szCs w:val="24"/>
        </w:rPr>
        <w:t xml:space="preserve">«ΚΑΘΗΜΕΡΙΝΗΣ» και του </w:t>
      </w:r>
      <w:r>
        <w:rPr>
          <w:rFonts w:eastAsia="Times New Roman"/>
          <w:color w:val="212121"/>
          <w:szCs w:val="24"/>
        </w:rPr>
        <w:t>«</w:t>
      </w:r>
      <w:r>
        <w:rPr>
          <w:rFonts w:eastAsia="Times New Roman"/>
          <w:color w:val="212121"/>
          <w:szCs w:val="24"/>
        </w:rPr>
        <w:t>ΣΚΑΪ</w:t>
      </w:r>
      <w:r>
        <w:rPr>
          <w:rFonts w:eastAsia="Times New Roman"/>
          <w:color w:val="212121"/>
          <w:szCs w:val="24"/>
        </w:rPr>
        <w:t>»</w:t>
      </w:r>
      <w:r>
        <w:rPr>
          <w:rFonts w:eastAsia="Times New Roman"/>
          <w:color w:val="212121"/>
          <w:szCs w:val="24"/>
        </w:rPr>
        <w:t xml:space="preserve">. </w:t>
      </w:r>
    </w:p>
    <w:p w14:paraId="37394D67"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C3743B">
        <w:rPr>
          <w:rFonts w:eastAsia="Times New Roman"/>
          <w:color w:val="212121"/>
          <w:szCs w:val="24"/>
        </w:rPr>
        <w:t xml:space="preserve"> τρομοκρατική επίθεση είναι αποτέλεσμα και της ακραίας πόλωσης που βιώνουμε όλοι μας τους τελευταί</w:t>
      </w:r>
      <w:r w:rsidRPr="00C3743B">
        <w:rPr>
          <w:rFonts w:eastAsia="Times New Roman"/>
          <w:color w:val="212121"/>
          <w:szCs w:val="24"/>
        </w:rPr>
        <w:t>ους μήνες</w:t>
      </w:r>
      <w:r>
        <w:rPr>
          <w:rFonts w:eastAsia="Times New Roman"/>
          <w:color w:val="212121"/>
          <w:szCs w:val="24"/>
        </w:rPr>
        <w:t xml:space="preserve">. </w:t>
      </w:r>
    </w:p>
    <w:p w14:paraId="37394D68"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C3743B">
        <w:rPr>
          <w:rFonts w:eastAsia="Times New Roman"/>
          <w:color w:val="212121"/>
          <w:szCs w:val="24"/>
        </w:rPr>
        <w:t xml:space="preserve">αι επιτρέψτε μου να πω και κάτι άλλο </w:t>
      </w:r>
      <w:r>
        <w:rPr>
          <w:rFonts w:eastAsia="Times New Roman"/>
          <w:color w:val="212121"/>
          <w:szCs w:val="24"/>
        </w:rPr>
        <w:t>με το οποίο</w:t>
      </w:r>
      <w:r w:rsidRPr="00C3743B">
        <w:rPr>
          <w:rFonts w:eastAsia="Times New Roman"/>
          <w:color w:val="212121"/>
          <w:szCs w:val="24"/>
        </w:rPr>
        <w:t xml:space="preserve"> νομίζω ό</w:t>
      </w:r>
      <w:r>
        <w:rPr>
          <w:rFonts w:eastAsia="Times New Roman"/>
          <w:color w:val="212121"/>
          <w:szCs w:val="24"/>
        </w:rPr>
        <w:t>τι οι περισσότεροι σε αυτή την Α</w:t>
      </w:r>
      <w:r w:rsidRPr="00C3743B">
        <w:rPr>
          <w:rFonts w:eastAsia="Times New Roman"/>
          <w:color w:val="212121"/>
          <w:szCs w:val="24"/>
        </w:rPr>
        <w:t>ίθουσα θα συμφωνήσουν</w:t>
      </w:r>
      <w:r>
        <w:rPr>
          <w:rFonts w:eastAsia="Times New Roman"/>
          <w:color w:val="212121"/>
          <w:szCs w:val="24"/>
        </w:rPr>
        <w:t>. Όποιος</w:t>
      </w:r>
      <w:r w:rsidRPr="00C3743B">
        <w:rPr>
          <w:rFonts w:eastAsia="Times New Roman"/>
          <w:color w:val="212121"/>
          <w:szCs w:val="24"/>
        </w:rPr>
        <w:t xml:space="preserve"> κατηγορεί και επιτίθεται σε μέσο ενημέρωσης</w:t>
      </w:r>
      <w:r>
        <w:rPr>
          <w:rFonts w:eastAsia="Times New Roman"/>
          <w:color w:val="212121"/>
          <w:szCs w:val="24"/>
        </w:rPr>
        <w:t xml:space="preserve"> -είτε αυτό είναι ιδιωτικό είτε αυτό ε</w:t>
      </w:r>
      <w:r w:rsidRPr="00C3743B">
        <w:rPr>
          <w:rFonts w:eastAsia="Times New Roman"/>
          <w:color w:val="212121"/>
          <w:szCs w:val="24"/>
        </w:rPr>
        <w:t>ίναι κρατικό</w:t>
      </w:r>
      <w:r>
        <w:rPr>
          <w:rFonts w:eastAsia="Times New Roman"/>
          <w:color w:val="212121"/>
          <w:szCs w:val="24"/>
        </w:rPr>
        <w:t>-</w:t>
      </w:r>
      <w:r w:rsidRPr="00C3743B">
        <w:rPr>
          <w:rFonts w:eastAsia="Times New Roman"/>
          <w:color w:val="212121"/>
          <w:szCs w:val="24"/>
        </w:rPr>
        <w:t xml:space="preserve"> επειδή δεν του είναι αρεστό</w:t>
      </w:r>
      <w:r>
        <w:rPr>
          <w:rFonts w:eastAsia="Times New Roman"/>
          <w:color w:val="212121"/>
          <w:szCs w:val="24"/>
        </w:rPr>
        <w:t>,</w:t>
      </w:r>
      <w:r w:rsidRPr="00C3743B">
        <w:rPr>
          <w:rFonts w:eastAsia="Times New Roman"/>
          <w:color w:val="212121"/>
          <w:szCs w:val="24"/>
        </w:rPr>
        <w:t xml:space="preserve"> </w:t>
      </w:r>
      <w:r w:rsidRPr="00C3743B">
        <w:rPr>
          <w:rFonts w:eastAsia="Times New Roman"/>
          <w:color w:val="212121"/>
          <w:szCs w:val="24"/>
        </w:rPr>
        <w:t>δείχνει το πώς αντιλαμβάνεται τη λειτ</w:t>
      </w:r>
      <w:r>
        <w:rPr>
          <w:rFonts w:eastAsia="Times New Roman"/>
          <w:color w:val="212121"/>
          <w:szCs w:val="24"/>
        </w:rPr>
        <w:t xml:space="preserve">ουργία του Τύπου και της ενημέρωσης σε μία ευνομούμενη </w:t>
      </w:r>
      <w:r>
        <w:rPr>
          <w:rFonts w:eastAsia="Times New Roman"/>
          <w:color w:val="212121"/>
          <w:szCs w:val="24"/>
        </w:rPr>
        <w:t>δ</w:t>
      </w:r>
      <w:r w:rsidRPr="00C3743B">
        <w:rPr>
          <w:rFonts w:eastAsia="Times New Roman"/>
          <w:color w:val="212121"/>
          <w:szCs w:val="24"/>
        </w:rPr>
        <w:t>ημοκρατία</w:t>
      </w:r>
      <w:r>
        <w:rPr>
          <w:rFonts w:eastAsia="Times New Roman"/>
          <w:color w:val="212121"/>
          <w:szCs w:val="24"/>
        </w:rPr>
        <w:t xml:space="preserve">. </w:t>
      </w:r>
    </w:p>
    <w:p w14:paraId="37394D69"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Αυτές τις μέρες διεξάγεται στην Αίθουσα της Ο</w:t>
      </w:r>
      <w:r w:rsidRPr="00C3743B">
        <w:rPr>
          <w:rFonts w:eastAsia="Times New Roman"/>
          <w:color w:val="212121"/>
          <w:szCs w:val="24"/>
        </w:rPr>
        <w:t>λομέλειας μία κορυφαία κοινοβουλευτική διαδικασία που έχει να κάνει με τη συζήτηση για τον προϋπολογισμό τ</w:t>
      </w:r>
      <w:r w:rsidRPr="00C3743B">
        <w:rPr>
          <w:rFonts w:eastAsia="Times New Roman"/>
          <w:color w:val="212121"/>
          <w:szCs w:val="24"/>
        </w:rPr>
        <w:t>ου Κράτους</w:t>
      </w:r>
      <w:r>
        <w:rPr>
          <w:rFonts w:eastAsia="Times New Roman"/>
          <w:color w:val="212121"/>
          <w:szCs w:val="24"/>
        </w:rPr>
        <w:t>. Υπουργοί και Βο</w:t>
      </w:r>
      <w:r w:rsidRPr="00C3743B">
        <w:rPr>
          <w:rFonts w:eastAsia="Times New Roman"/>
          <w:color w:val="212121"/>
          <w:szCs w:val="24"/>
        </w:rPr>
        <w:t xml:space="preserve">υλευτές της </w:t>
      </w:r>
      <w:r>
        <w:rPr>
          <w:rFonts w:eastAsia="Times New Roman"/>
          <w:color w:val="212121"/>
          <w:szCs w:val="24"/>
        </w:rPr>
        <w:t xml:space="preserve">κυβερνητικής </w:t>
      </w:r>
      <w:r>
        <w:rPr>
          <w:rFonts w:eastAsia="Times New Roman"/>
          <w:color w:val="212121"/>
          <w:szCs w:val="24"/>
        </w:rPr>
        <w:t>π</w:t>
      </w:r>
      <w:r w:rsidRPr="00C3743B">
        <w:rPr>
          <w:rFonts w:eastAsia="Times New Roman"/>
          <w:color w:val="212121"/>
          <w:szCs w:val="24"/>
        </w:rPr>
        <w:t xml:space="preserve">λειοψηφίας </w:t>
      </w:r>
      <w:r w:rsidRPr="00C3743B">
        <w:rPr>
          <w:rFonts w:eastAsia="Times New Roman"/>
          <w:color w:val="212121"/>
          <w:szCs w:val="24"/>
        </w:rPr>
        <w:t>ισχυρίζοντα</w:t>
      </w:r>
      <w:r>
        <w:rPr>
          <w:rFonts w:eastAsia="Times New Roman"/>
          <w:color w:val="212121"/>
          <w:szCs w:val="24"/>
        </w:rPr>
        <w:t>ι ότι αυτός είναι ο πρώτος μετα</w:t>
      </w:r>
      <w:r w:rsidRPr="00C3743B">
        <w:rPr>
          <w:rFonts w:eastAsia="Times New Roman"/>
          <w:color w:val="212121"/>
          <w:szCs w:val="24"/>
        </w:rPr>
        <w:t>μνημονιακός προϋπολογισμός</w:t>
      </w:r>
      <w:r>
        <w:rPr>
          <w:rFonts w:eastAsia="Times New Roman"/>
          <w:color w:val="212121"/>
          <w:szCs w:val="24"/>
        </w:rPr>
        <w:t xml:space="preserve">. </w:t>
      </w:r>
    </w:p>
    <w:p w14:paraId="37394D6A"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C3743B">
        <w:rPr>
          <w:rFonts w:eastAsia="Times New Roman"/>
          <w:color w:val="212121"/>
          <w:szCs w:val="24"/>
        </w:rPr>
        <w:t xml:space="preserve"> πραγματικότητα</w:t>
      </w:r>
      <w:r>
        <w:rPr>
          <w:rFonts w:eastAsia="Times New Roman"/>
          <w:color w:val="212121"/>
          <w:szCs w:val="24"/>
        </w:rPr>
        <w:t>,</w:t>
      </w:r>
      <w:r w:rsidRPr="00C3743B">
        <w:rPr>
          <w:rFonts w:eastAsia="Times New Roman"/>
          <w:color w:val="212121"/>
          <w:szCs w:val="24"/>
        </w:rPr>
        <w:t xml:space="preserve"> </w:t>
      </w:r>
      <w:r>
        <w:rPr>
          <w:rFonts w:eastAsia="Times New Roman"/>
          <w:color w:val="212121"/>
          <w:szCs w:val="24"/>
        </w:rPr>
        <w:t>όμως,</w:t>
      </w:r>
      <w:r w:rsidRPr="00C3743B">
        <w:rPr>
          <w:rFonts w:eastAsia="Times New Roman"/>
          <w:color w:val="212121"/>
          <w:szCs w:val="24"/>
        </w:rPr>
        <w:t xml:space="preserve"> κατά την άποψη τη δική μας είναι πολύ διαφορετική</w:t>
      </w:r>
      <w:r>
        <w:rPr>
          <w:rFonts w:eastAsia="Times New Roman"/>
          <w:color w:val="212121"/>
          <w:szCs w:val="24"/>
        </w:rPr>
        <w:t>. Ε</w:t>
      </w:r>
      <w:r w:rsidRPr="00C3743B">
        <w:rPr>
          <w:rFonts w:eastAsia="Times New Roman"/>
          <w:color w:val="212121"/>
          <w:szCs w:val="24"/>
        </w:rPr>
        <w:t xml:space="preserve">ίμαστε </w:t>
      </w:r>
      <w:r>
        <w:rPr>
          <w:rFonts w:eastAsia="Times New Roman"/>
          <w:color w:val="212121"/>
          <w:szCs w:val="24"/>
        </w:rPr>
        <w:t>ως</w:t>
      </w:r>
      <w:r w:rsidRPr="00C3743B">
        <w:rPr>
          <w:rFonts w:eastAsia="Times New Roman"/>
          <w:color w:val="212121"/>
          <w:szCs w:val="24"/>
        </w:rPr>
        <w:t xml:space="preserve"> χώρα εγκλωβισμένη σε μία δημοσιονομική πειθαρχία μέχρι το 2060</w:t>
      </w:r>
      <w:r>
        <w:rPr>
          <w:rFonts w:eastAsia="Times New Roman"/>
          <w:color w:val="212121"/>
          <w:szCs w:val="24"/>
        </w:rPr>
        <w:t xml:space="preserve">, </w:t>
      </w:r>
      <w:r w:rsidRPr="00C3743B">
        <w:rPr>
          <w:rFonts w:eastAsia="Times New Roman"/>
          <w:color w:val="212121"/>
          <w:szCs w:val="24"/>
        </w:rPr>
        <w:t>πράγμα πρωτοφανές για κυρίαρχο κράτος</w:t>
      </w:r>
      <w:r>
        <w:rPr>
          <w:rFonts w:eastAsia="Times New Roman"/>
          <w:color w:val="212121"/>
          <w:szCs w:val="24"/>
        </w:rPr>
        <w:t>. Α</w:t>
      </w:r>
      <w:r w:rsidRPr="00C3743B">
        <w:rPr>
          <w:rFonts w:eastAsia="Times New Roman"/>
          <w:color w:val="212121"/>
          <w:szCs w:val="24"/>
        </w:rPr>
        <w:t>δυνατούμε να βγούμε στις αγορές και ένας στους δύο Έλληνες χρωστάει στην εφορία και στα ασφαλιστικά ταμεία</w:t>
      </w:r>
      <w:r>
        <w:rPr>
          <w:rFonts w:eastAsia="Times New Roman"/>
          <w:color w:val="212121"/>
          <w:szCs w:val="24"/>
        </w:rPr>
        <w:t xml:space="preserve">. </w:t>
      </w:r>
    </w:p>
    <w:p w14:paraId="37394D6B"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Μας </w:t>
      </w:r>
      <w:r>
        <w:rPr>
          <w:rFonts w:eastAsia="Times New Roman"/>
          <w:color w:val="212121"/>
          <w:szCs w:val="24"/>
        </w:rPr>
        <w:t>μιλάνε</w:t>
      </w:r>
      <w:r>
        <w:rPr>
          <w:rFonts w:eastAsia="Times New Roman"/>
          <w:color w:val="212121"/>
          <w:szCs w:val="24"/>
        </w:rPr>
        <w:t xml:space="preserve"> εδώ, Υπουργοί, για επεκτατικό</w:t>
      </w:r>
      <w:r w:rsidRPr="00C3743B">
        <w:rPr>
          <w:rFonts w:eastAsia="Times New Roman"/>
          <w:color w:val="212121"/>
          <w:szCs w:val="24"/>
        </w:rPr>
        <w:t xml:space="preserve"> π</w:t>
      </w:r>
      <w:r w:rsidRPr="00C3743B">
        <w:rPr>
          <w:rFonts w:eastAsia="Times New Roman"/>
          <w:color w:val="212121"/>
          <w:szCs w:val="24"/>
        </w:rPr>
        <w:t>ροϋπολογισμό και αυτό το στηρίζ</w:t>
      </w:r>
      <w:r>
        <w:rPr>
          <w:rFonts w:eastAsia="Times New Roman"/>
          <w:color w:val="212121"/>
          <w:szCs w:val="24"/>
        </w:rPr>
        <w:t>ετε με σχεδόν πανηγυρικό τρόπο σ</w:t>
      </w:r>
      <w:r w:rsidRPr="00C3743B">
        <w:rPr>
          <w:rFonts w:eastAsia="Times New Roman"/>
          <w:color w:val="212121"/>
          <w:szCs w:val="24"/>
        </w:rPr>
        <w:t>την κατάργηση της μείωσης των συντάξεων</w:t>
      </w:r>
      <w:r>
        <w:rPr>
          <w:rFonts w:eastAsia="Times New Roman"/>
          <w:color w:val="212121"/>
          <w:szCs w:val="24"/>
        </w:rPr>
        <w:t>,</w:t>
      </w:r>
      <w:r w:rsidRPr="00C3743B">
        <w:rPr>
          <w:rFonts w:eastAsia="Times New Roman"/>
          <w:color w:val="212121"/>
          <w:szCs w:val="24"/>
        </w:rPr>
        <w:t xml:space="preserve"> </w:t>
      </w:r>
      <w:r>
        <w:rPr>
          <w:rFonts w:eastAsia="Times New Roman"/>
          <w:color w:val="212121"/>
          <w:szCs w:val="24"/>
        </w:rPr>
        <w:t>που εσείς όμως θεσμοθετήσατ</w:t>
      </w:r>
      <w:r w:rsidRPr="00C3743B">
        <w:rPr>
          <w:rFonts w:eastAsia="Times New Roman"/>
          <w:color w:val="212121"/>
          <w:szCs w:val="24"/>
        </w:rPr>
        <w:t>ε το</w:t>
      </w:r>
      <w:r>
        <w:rPr>
          <w:rFonts w:eastAsia="Times New Roman"/>
          <w:color w:val="212121"/>
          <w:szCs w:val="24"/>
        </w:rPr>
        <w:t>ν</w:t>
      </w:r>
      <w:r w:rsidRPr="00C3743B">
        <w:rPr>
          <w:rFonts w:eastAsia="Times New Roman"/>
          <w:color w:val="212121"/>
          <w:szCs w:val="24"/>
        </w:rPr>
        <w:t xml:space="preserve"> Μάιο του 2017</w:t>
      </w:r>
      <w:r>
        <w:rPr>
          <w:rFonts w:eastAsia="Times New Roman"/>
          <w:color w:val="212121"/>
          <w:szCs w:val="24"/>
        </w:rPr>
        <w:t>. Μ</w:t>
      </w:r>
      <w:r w:rsidRPr="00C3743B">
        <w:rPr>
          <w:rFonts w:eastAsia="Times New Roman"/>
          <w:color w:val="212121"/>
          <w:szCs w:val="24"/>
        </w:rPr>
        <w:t xml:space="preserve">έχρι σήμερα έχετε κάνει </w:t>
      </w:r>
      <w:r>
        <w:rPr>
          <w:rFonts w:eastAsia="Times New Roman"/>
          <w:color w:val="212121"/>
          <w:szCs w:val="24"/>
        </w:rPr>
        <w:t xml:space="preserve">δεκαεπτά </w:t>
      </w:r>
      <w:r w:rsidRPr="00C3743B">
        <w:rPr>
          <w:rFonts w:eastAsia="Times New Roman"/>
          <w:color w:val="212121"/>
          <w:szCs w:val="24"/>
        </w:rPr>
        <w:t>παρεμβά</w:t>
      </w:r>
      <w:r>
        <w:rPr>
          <w:rFonts w:eastAsia="Times New Roman"/>
          <w:color w:val="212121"/>
          <w:szCs w:val="24"/>
        </w:rPr>
        <w:t xml:space="preserve">σεις εις βάρος των συνταξιούχων </w:t>
      </w:r>
      <w:r w:rsidRPr="00C3743B">
        <w:rPr>
          <w:rFonts w:eastAsia="Times New Roman"/>
          <w:color w:val="212121"/>
          <w:szCs w:val="24"/>
        </w:rPr>
        <w:t xml:space="preserve">και έχετε αυξήσει τους φόρους </w:t>
      </w:r>
      <w:r>
        <w:rPr>
          <w:rFonts w:eastAsia="Times New Roman"/>
          <w:color w:val="212121"/>
          <w:szCs w:val="24"/>
        </w:rPr>
        <w:t>ε</w:t>
      </w:r>
      <w:r>
        <w:rPr>
          <w:rFonts w:eastAsia="Times New Roman"/>
          <w:color w:val="212121"/>
          <w:szCs w:val="24"/>
        </w:rPr>
        <w:t>ίκοσι μία</w:t>
      </w:r>
      <w:r w:rsidRPr="00C3743B">
        <w:rPr>
          <w:rFonts w:eastAsia="Times New Roman"/>
          <w:color w:val="212121"/>
          <w:szCs w:val="24"/>
        </w:rPr>
        <w:t xml:space="preserve"> φορές</w:t>
      </w:r>
      <w:r>
        <w:rPr>
          <w:rFonts w:eastAsia="Times New Roman"/>
          <w:color w:val="212121"/>
          <w:szCs w:val="24"/>
        </w:rPr>
        <w:t>.</w:t>
      </w:r>
    </w:p>
    <w:p w14:paraId="37394D6C"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αναρωτιέμαι αν α</w:t>
      </w:r>
      <w:r w:rsidRPr="00C3743B">
        <w:rPr>
          <w:rFonts w:eastAsia="Times New Roman"/>
          <w:color w:val="212121"/>
          <w:szCs w:val="24"/>
        </w:rPr>
        <w:t>υτή είναι αριστερή πολιτική</w:t>
      </w:r>
      <w:r>
        <w:rPr>
          <w:rFonts w:eastAsia="Times New Roman"/>
          <w:color w:val="212121"/>
          <w:szCs w:val="24"/>
        </w:rPr>
        <w:t>, αν α</w:t>
      </w:r>
      <w:r w:rsidRPr="00C3743B">
        <w:rPr>
          <w:rFonts w:eastAsia="Times New Roman"/>
          <w:color w:val="212121"/>
          <w:szCs w:val="24"/>
        </w:rPr>
        <w:t>υτή είνα</w:t>
      </w:r>
      <w:r>
        <w:rPr>
          <w:rFonts w:eastAsia="Times New Roman"/>
          <w:color w:val="212121"/>
          <w:szCs w:val="24"/>
        </w:rPr>
        <w:t>ι πολιτική με κοινωνικό πρόσημο.</w:t>
      </w:r>
    </w:p>
    <w:p w14:paraId="37394D6D"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C3743B">
        <w:rPr>
          <w:rFonts w:eastAsia="Times New Roman"/>
          <w:color w:val="212121"/>
          <w:szCs w:val="24"/>
        </w:rPr>
        <w:t xml:space="preserve">υρίες και κύριοι </w:t>
      </w:r>
      <w:r>
        <w:rPr>
          <w:rFonts w:eastAsia="Times New Roman"/>
          <w:color w:val="212121"/>
          <w:szCs w:val="24"/>
        </w:rPr>
        <w:t xml:space="preserve">Βουλευτές της κυβερνητικής </w:t>
      </w:r>
      <w:r>
        <w:rPr>
          <w:rFonts w:eastAsia="Times New Roman"/>
          <w:color w:val="212121"/>
          <w:szCs w:val="24"/>
        </w:rPr>
        <w:t>π</w:t>
      </w:r>
      <w:r w:rsidRPr="00C3743B">
        <w:rPr>
          <w:rFonts w:eastAsia="Times New Roman"/>
          <w:color w:val="212121"/>
          <w:szCs w:val="24"/>
        </w:rPr>
        <w:t>λειοψηφίας</w:t>
      </w:r>
      <w:r>
        <w:rPr>
          <w:rFonts w:eastAsia="Times New Roman"/>
          <w:color w:val="212121"/>
          <w:szCs w:val="24"/>
        </w:rPr>
        <w:t xml:space="preserve">, </w:t>
      </w:r>
      <w:r w:rsidRPr="00C3743B">
        <w:rPr>
          <w:rFonts w:eastAsia="Times New Roman"/>
          <w:color w:val="212121"/>
          <w:szCs w:val="24"/>
        </w:rPr>
        <w:t>ένας στους δύο Έλληνες χρωστάει σήμερα στην εφορία</w:t>
      </w:r>
      <w:r>
        <w:rPr>
          <w:rFonts w:eastAsia="Times New Roman"/>
          <w:color w:val="212121"/>
          <w:szCs w:val="24"/>
        </w:rPr>
        <w:t>, με το συνολικό χρέος να ξεπερνάει τ</w:t>
      </w:r>
      <w:r>
        <w:rPr>
          <w:rFonts w:eastAsia="Times New Roman"/>
          <w:color w:val="212121"/>
          <w:szCs w:val="24"/>
        </w:rPr>
        <w:t>α 100 δισεκατομμύρια</w:t>
      </w:r>
      <w:r w:rsidRPr="00C3743B">
        <w:rPr>
          <w:rFonts w:eastAsia="Times New Roman"/>
          <w:color w:val="212121"/>
          <w:szCs w:val="24"/>
        </w:rPr>
        <w:t xml:space="preserve"> ευρώ</w:t>
      </w:r>
      <w:r>
        <w:rPr>
          <w:rFonts w:eastAsia="Times New Roman"/>
          <w:color w:val="212121"/>
          <w:szCs w:val="24"/>
        </w:rPr>
        <w:t>. Σ</w:t>
      </w:r>
      <w:r w:rsidRPr="00C3743B">
        <w:rPr>
          <w:rFonts w:eastAsia="Times New Roman"/>
          <w:color w:val="212121"/>
          <w:szCs w:val="24"/>
        </w:rPr>
        <w:t xml:space="preserve">χεδόν δύο εκατομμύρια συμπολίτες μας είναι αντιμέτωποι με μέτρα αναγκαστικής είσπραξης και ένα εκατομμύριο </w:t>
      </w:r>
      <w:r>
        <w:rPr>
          <w:rFonts w:eastAsia="Times New Roman"/>
          <w:color w:val="212121"/>
          <w:szCs w:val="24"/>
        </w:rPr>
        <w:t xml:space="preserve">συμπολίτες μας </w:t>
      </w:r>
      <w:r w:rsidRPr="00C3743B">
        <w:rPr>
          <w:rFonts w:eastAsia="Times New Roman"/>
          <w:color w:val="212121"/>
          <w:szCs w:val="24"/>
        </w:rPr>
        <w:t xml:space="preserve">έχουν υποστεί ήδη </w:t>
      </w:r>
      <w:r>
        <w:rPr>
          <w:rFonts w:eastAsia="Times New Roman"/>
          <w:color w:val="212121"/>
          <w:szCs w:val="24"/>
        </w:rPr>
        <w:t xml:space="preserve">κατασχέσεις. </w:t>
      </w:r>
    </w:p>
    <w:p w14:paraId="37394D6E"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C3743B">
        <w:rPr>
          <w:rFonts w:eastAsia="Times New Roman"/>
          <w:color w:val="212121"/>
          <w:szCs w:val="24"/>
        </w:rPr>
        <w:t>ν αυτό είναι αριστερή πολιτική</w:t>
      </w:r>
      <w:r>
        <w:rPr>
          <w:rFonts w:eastAsia="Times New Roman"/>
          <w:color w:val="212121"/>
          <w:szCs w:val="24"/>
        </w:rPr>
        <w:t>, τότε μ</w:t>
      </w:r>
      <w:r w:rsidRPr="00C3743B">
        <w:rPr>
          <w:rFonts w:eastAsia="Times New Roman"/>
          <w:color w:val="212121"/>
          <w:szCs w:val="24"/>
        </w:rPr>
        <w:t>άλλον τα λόγια έχουν χάσει την αξία</w:t>
      </w:r>
      <w:r w:rsidRPr="00C3743B">
        <w:rPr>
          <w:rFonts w:eastAsia="Times New Roman"/>
          <w:color w:val="212121"/>
          <w:szCs w:val="24"/>
        </w:rPr>
        <w:t xml:space="preserve"> </w:t>
      </w:r>
      <w:r>
        <w:rPr>
          <w:rFonts w:eastAsia="Times New Roman"/>
          <w:color w:val="212121"/>
          <w:szCs w:val="24"/>
        </w:rPr>
        <w:t xml:space="preserve">τους. </w:t>
      </w:r>
    </w:p>
    <w:p w14:paraId="37394D6F"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Σε αυτό το σημείο θ</w:t>
      </w:r>
      <w:r w:rsidRPr="00C3743B">
        <w:rPr>
          <w:rFonts w:eastAsia="Times New Roman"/>
          <w:color w:val="212121"/>
          <w:szCs w:val="24"/>
        </w:rPr>
        <w:t>α μου επιτ</w:t>
      </w:r>
      <w:r>
        <w:rPr>
          <w:rFonts w:eastAsia="Times New Roman"/>
          <w:color w:val="212121"/>
          <w:szCs w:val="24"/>
        </w:rPr>
        <w:t>ρέψετε να επικεντρωθώ λίγο στον τομέα τον οποίο</w:t>
      </w:r>
      <w:r w:rsidRPr="00C3743B">
        <w:rPr>
          <w:rFonts w:eastAsia="Times New Roman"/>
          <w:color w:val="212121"/>
          <w:szCs w:val="24"/>
        </w:rPr>
        <w:t xml:space="preserve"> επιβλέπω</w:t>
      </w:r>
      <w:r>
        <w:rPr>
          <w:rFonts w:eastAsia="Times New Roman"/>
          <w:color w:val="212121"/>
          <w:szCs w:val="24"/>
        </w:rPr>
        <w:t>,</w:t>
      </w:r>
      <w:r w:rsidRPr="00C3743B">
        <w:rPr>
          <w:rFonts w:eastAsia="Times New Roman"/>
          <w:color w:val="212121"/>
          <w:szCs w:val="24"/>
        </w:rPr>
        <w:t xml:space="preserve"> αυτόν των υποδομών και των μεταφορών</w:t>
      </w:r>
      <w:r>
        <w:rPr>
          <w:rFonts w:eastAsia="Times New Roman"/>
          <w:color w:val="212121"/>
          <w:szCs w:val="24"/>
        </w:rPr>
        <w:t>, που και αυτός ο</w:t>
      </w:r>
      <w:r w:rsidRPr="00C3743B">
        <w:rPr>
          <w:rFonts w:eastAsia="Times New Roman"/>
          <w:color w:val="212121"/>
          <w:szCs w:val="24"/>
        </w:rPr>
        <w:t xml:space="preserve"> τομέας με τις πολιτικές π</w:t>
      </w:r>
      <w:r>
        <w:rPr>
          <w:rFonts w:eastAsia="Times New Roman"/>
          <w:color w:val="212121"/>
          <w:szCs w:val="24"/>
        </w:rPr>
        <w:t>ου ακολουθεί το Υπουργείο έχει, δ</w:t>
      </w:r>
      <w:r w:rsidRPr="00C3743B">
        <w:rPr>
          <w:rFonts w:eastAsia="Times New Roman"/>
          <w:color w:val="212121"/>
          <w:szCs w:val="24"/>
        </w:rPr>
        <w:t>υστυχώς</w:t>
      </w:r>
      <w:r>
        <w:rPr>
          <w:rFonts w:eastAsia="Times New Roman"/>
          <w:color w:val="212121"/>
          <w:szCs w:val="24"/>
        </w:rPr>
        <w:t>,</w:t>
      </w:r>
      <w:r w:rsidRPr="00C3743B">
        <w:rPr>
          <w:rFonts w:eastAsia="Times New Roman"/>
          <w:color w:val="212121"/>
          <w:szCs w:val="24"/>
        </w:rPr>
        <w:t xml:space="preserve"> για τη χώρα αποδείξει ότι οδηγούμαστε και </w:t>
      </w:r>
      <w:r>
        <w:rPr>
          <w:rFonts w:eastAsia="Times New Roman"/>
          <w:color w:val="212121"/>
          <w:szCs w:val="24"/>
        </w:rPr>
        <w:t>εκεί</w:t>
      </w:r>
      <w:r w:rsidRPr="00C3743B">
        <w:rPr>
          <w:rFonts w:eastAsia="Times New Roman"/>
          <w:color w:val="212121"/>
          <w:szCs w:val="24"/>
        </w:rPr>
        <w:t xml:space="preserve"> σε αδιέξοδα</w:t>
      </w:r>
      <w:r>
        <w:rPr>
          <w:rFonts w:eastAsia="Times New Roman"/>
          <w:color w:val="212121"/>
          <w:szCs w:val="24"/>
        </w:rPr>
        <w:t xml:space="preserve">. </w:t>
      </w:r>
    </w:p>
    <w:p w14:paraId="37394D70"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Πρώτη θλιβερή διαπίστωση: Τα τελευταία τέσσερα χρόνια η Κυβέρνηση δεν έχει συμβασιοποιήσει</w:t>
      </w:r>
      <w:r w:rsidRPr="00C3743B">
        <w:rPr>
          <w:rFonts w:eastAsia="Times New Roman"/>
          <w:color w:val="212121"/>
          <w:szCs w:val="24"/>
        </w:rPr>
        <w:t xml:space="preserve"> ούτε ένα μεγάλο έργο</w:t>
      </w:r>
      <w:r>
        <w:rPr>
          <w:rFonts w:eastAsia="Times New Roman"/>
          <w:color w:val="212121"/>
          <w:szCs w:val="24"/>
        </w:rPr>
        <w:t xml:space="preserve">. </w:t>
      </w:r>
      <w:r w:rsidRPr="00C3743B">
        <w:rPr>
          <w:rFonts w:eastAsia="Times New Roman"/>
          <w:color w:val="212121"/>
          <w:szCs w:val="24"/>
        </w:rPr>
        <w:t>Τι σημαίνει αυτό σε απλά ελληνικά</w:t>
      </w:r>
      <w:r>
        <w:rPr>
          <w:rFonts w:eastAsia="Times New Roman"/>
          <w:color w:val="212121"/>
          <w:szCs w:val="24"/>
        </w:rPr>
        <w:t>; Ό</w:t>
      </w:r>
      <w:r w:rsidRPr="00C3743B">
        <w:rPr>
          <w:rFonts w:eastAsia="Times New Roman"/>
          <w:color w:val="212121"/>
          <w:szCs w:val="24"/>
        </w:rPr>
        <w:t>τι δεν έχει ξεκινήσει ούτε ένα καινούργιο έργ</w:t>
      </w:r>
      <w:r w:rsidRPr="00C3743B">
        <w:rPr>
          <w:rFonts w:eastAsia="Times New Roman"/>
          <w:color w:val="212121"/>
          <w:szCs w:val="24"/>
        </w:rPr>
        <w:t>ο</w:t>
      </w:r>
      <w:r>
        <w:rPr>
          <w:rFonts w:eastAsia="Times New Roman"/>
          <w:color w:val="212121"/>
          <w:szCs w:val="24"/>
        </w:rPr>
        <w:t>.</w:t>
      </w:r>
      <w:r w:rsidRPr="00C3743B">
        <w:rPr>
          <w:rFonts w:eastAsia="Times New Roman"/>
          <w:color w:val="212121"/>
          <w:szCs w:val="24"/>
        </w:rPr>
        <w:t xml:space="preserve"> Αυτή είναι η πραγματικότητα</w:t>
      </w:r>
      <w:r>
        <w:rPr>
          <w:rFonts w:eastAsia="Times New Roman"/>
          <w:color w:val="212121"/>
          <w:szCs w:val="24"/>
        </w:rPr>
        <w:t>.</w:t>
      </w:r>
    </w:p>
    <w:p w14:paraId="37394D71"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C3743B">
        <w:rPr>
          <w:rFonts w:eastAsia="Times New Roman"/>
          <w:color w:val="212121"/>
          <w:szCs w:val="24"/>
        </w:rPr>
        <w:t xml:space="preserve">υτό που κάνετε με επιτυχία </w:t>
      </w:r>
      <w:r>
        <w:rPr>
          <w:rFonts w:eastAsia="Times New Roman"/>
          <w:color w:val="212121"/>
          <w:szCs w:val="24"/>
        </w:rPr>
        <w:t>-</w:t>
      </w:r>
      <w:r w:rsidRPr="00C3743B">
        <w:rPr>
          <w:rFonts w:eastAsia="Times New Roman"/>
          <w:color w:val="212121"/>
          <w:szCs w:val="24"/>
        </w:rPr>
        <w:t>και σας το αναγνωρίζω</w:t>
      </w:r>
      <w:r>
        <w:rPr>
          <w:rFonts w:eastAsia="Times New Roman"/>
          <w:color w:val="212121"/>
          <w:szCs w:val="24"/>
        </w:rPr>
        <w:t>,</w:t>
      </w:r>
      <w:r w:rsidRPr="00C3743B">
        <w:rPr>
          <w:rFonts w:eastAsia="Times New Roman"/>
          <w:color w:val="212121"/>
          <w:szCs w:val="24"/>
        </w:rPr>
        <w:t xml:space="preserve"> η αλήθεια είναι</w:t>
      </w:r>
      <w:r>
        <w:rPr>
          <w:rFonts w:eastAsia="Times New Roman"/>
          <w:color w:val="212121"/>
          <w:szCs w:val="24"/>
        </w:rPr>
        <w:t>- είναι ότι ολοκληρώνετε</w:t>
      </w:r>
      <w:r w:rsidRPr="00C3743B">
        <w:rPr>
          <w:rFonts w:eastAsia="Times New Roman"/>
          <w:color w:val="212121"/>
          <w:szCs w:val="24"/>
        </w:rPr>
        <w:t xml:space="preserve"> τα μεγάλα έργα τα οποία </w:t>
      </w:r>
      <w:r w:rsidRPr="00C3743B">
        <w:rPr>
          <w:rFonts w:eastAsia="Times New Roman"/>
          <w:color w:val="212121"/>
          <w:szCs w:val="24"/>
        </w:rPr>
        <w:lastRenderedPageBreak/>
        <w:t>βρήκατε κατά 70</w:t>
      </w:r>
      <w:r>
        <w:rPr>
          <w:rFonts w:eastAsia="Times New Roman"/>
          <w:color w:val="212121"/>
          <w:szCs w:val="24"/>
        </w:rPr>
        <w:t>%</w:t>
      </w:r>
      <w:r w:rsidRPr="00C3743B">
        <w:rPr>
          <w:rFonts w:eastAsia="Times New Roman"/>
          <w:color w:val="212121"/>
          <w:szCs w:val="24"/>
        </w:rPr>
        <w:t xml:space="preserve"> ή 80% </w:t>
      </w:r>
      <w:r>
        <w:rPr>
          <w:rFonts w:eastAsia="Times New Roman"/>
          <w:color w:val="212121"/>
          <w:szCs w:val="24"/>
        </w:rPr>
        <w:t>έτοιμα α</w:t>
      </w:r>
      <w:r w:rsidRPr="00C3743B">
        <w:rPr>
          <w:rFonts w:eastAsia="Times New Roman"/>
          <w:color w:val="212121"/>
          <w:szCs w:val="24"/>
        </w:rPr>
        <w:t>πό τις προηγούμενες κυβερνήσεις</w:t>
      </w:r>
      <w:r>
        <w:rPr>
          <w:rFonts w:eastAsia="Times New Roman"/>
          <w:color w:val="212121"/>
          <w:szCs w:val="24"/>
        </w:rPr>
        <w:t xml:space="preserve">. </w:t>
      </w:r>
    </w:p>
    <w:p w14:paraId="37394D72" w14:textId="77777777" w:rsidR="00B27939" w:rsidRDefault="00D93F4B">
      <w:pPr>
        <w:tabs>
          <w:tab w:val="left" w:pos="2738"/>
          <w:tab w:val="center" w:pos="4753"/>
          <w:tab w:val="left" w:pos="5723"/>
        </w:tabs>
        <w:spacing w:after="0" w:line="600" w:lineRule="auto"/>
        <w:ind w:firstLine="720"/>
        <w:jc w:val="both"/>
        <w:rPr>
          <w:rFonts w:eastAsia="Times New Roman"/>
          <w:color w:val="212121"/>
          <w:szCs w:val="24"/>
        </w:rPr>
      </w:pPr>
      <w:r w:rsidRPr="00C3743B">
        <w:rPr>
          <w:rFonts w:eastAsia="Times New Roman"/>
          <w:color w:val="212121"/>
          <w:szCs w:val="24"/>
        </w:rPr>
        <w:t xml:space="preserve">Θα μου επιτρέψετε να </w:t>
      </w:r>
      <w:r>
        <w:rPr>
          <w:rFonts w:eastAsia="Times New Roman"/>
          <w:color w:val="212121"/>
          <w:szCs w:val="24"/>
        </w:rPr>
        <w:t>σταθώ στο</w:t>
      </w:r>
      <w:r w:rsidRPr="00C3743B">
        <w:rPr>
          <w:rFonts w:eastAsia="Times New Roman"/>
          <w:color w:val="212121"/>
          <w:szCs w:val="24"/>
        </w:rPr>
        <w:t xml:space="preserve"> παράδειγμα τ</w:t>
      </w:r>
      <w:r w:rsidRPr="00C3743B">
        <w:rPr>
          <w:rFonts w:eastAsia="Times New Roman"/>
          <w:color w:val="212121"/>
          <w:szCs w:val="24"/>
        </w:rPr>
        <w:t xml:space="preserve">ου </w:t>
      </w:r>
      <w:r>
        <w:rPr>
          <w:rFonts w:eastAsia="Times New Roman"/>
          <w:color w:val="212121"/>
          <w:szCs w:val="24"/>
        </w:rPr>
        <w:t>Πάτρα-Πύργος. Είναι</w:t>
      </w:r>
      <w:r w:rsidRPr="00C3743B">
        <w:rPr>
          <w:rFonts w:eastAsia="Times New Roman"/>
          <w:color w:val="212121"/>
          <w:szCs w:val="24"/>
        </w:rPr>
        <w:t xml:space="preserve"> ένα μεγάλ</w:t>
      </w:r>
      <w:r>
        <w:rPr>
          <w:rFonts w:eastAsia="Times New Roman"/>
          <w:color w:val="212121"/>
          <w:szCs w:val="24"/>
        </w:rPr>
        <w:t>ο έργο που θα μπορούσατε εσείς ν</w:t>
      </w:r>
      <w:r w:rsidRPr="00C3743B">
        <w:rPr>
          <w:rFonts w:eastAsia="Times New Roman"/>
          <w:color w:val="212121"/>
          <w:szCs w:val="24"/>
        </w:rPr>
        <w:t>α το είχατε υλοποιήσει</w:t>
      </w:r>
      <w:r>
        <w:rPr>
          <w:rFonts w:eastAsia="Times New Roman"/>
          <w:color w:val="212121"/>
          <w:szCs w:val="24"/>
        </w:rPr>
        <w:t>,</w:t>
      </w:r>
      <w:r w:rsidRPr="00C3743B">
        <w:rPr>
          <w:rFonts w:eastAsia="Times New Roman"/>
          <w:color w:val="212121"/>
          <w:szCs w:val="24"/>
        </w:rPr>
        <w:t xml:space="preserve"> αλλά επιλέξατε να το μπλοκάρετε</w:t>
      </w:r>
      <w:r>
        <w:rPr>
          <w:rFonts w:eastAsia="Times New Roman"/>
          <w:color w:val="212121"/>
          <w:szCs w:val="24"/>
        </w:rPr>
        <w:t xml:space="preserve">. Είναι </w:t>
      </w:r>
      <w:r w:rsidRPr="00C3743B">
        <w:rPr>
          <w:rFonts w:eastAsia="Times New Roman"/>
          <w:color w:val="212121"/>
          <w:szCs w:val="24"/>
        </w:rPr>
        <w:t>ένα έργο που είχε έτοιμη χρηματοδότηση το 2014</w:t>
      </w:r>
      <w:r>
        <w:rPr>
          <w:rFonts w:eastAsia="Times New Roman"/>
          <w:color w:val="212121"/>
          <w:szCs w:val="24"/>
        </w:rPr>
        <w:t>, ένα έργο</w:t>
      </w:r>
      <w:r w:rsidRPr="00C3743B">
        <w:rPr>
          <w:rFonts w:eastAsia="Times New Roman"/>
          <w:color w:val="212121"/>
          <w:szCs w:val="24"/>
        </w:rPr>
        <w:t xml:space="preserve"> </w:t>
      </w:r>
      <w:r>
        <w:rPr>
          <w:rFonts w:eastAsia="Times New Roman"/>
          <w:color w:val="212121"/>
          <w:szCs w:val="24"/>
        </w:rPr>
        <w:t xml:space="preserve">που περιμένει </w:t>
      </w:r>
      <w:r w:rsidRPr="00C3743B">
        <w:rPr>
          <w:rFonts w:eastAsia="Times New Roman"/>
          <w:color w:val="212121"/>
          <w:szCs w:val="24"/>
        </w:rPr>
        <w:t>ολόκληρη η Πελοπόννησος με αγωνία να γίνει</w:t>
      </w:r>
      <w:r>
        <w:rPr>
          <w:rFonts w:eastAsia="Times New Roman"/>
          <w:color w:val="212121"/>
          <w:szCs w:val="24"/>
        </w:rPr>
        <w:t xml:space="preserve">. </w:t>
      </w:r>
      <w:r w:rsidRPr="00C3743B">
        <w:rPr>
          <w:rFonts w:eastAsia="Times New Roman"/>
          <w:color w:val="212121"/>
          <w:szCs w:val="24"/>
        </w:rPr>
        <w:t>Τι κάνατε</w:t>
      </w:r>
      <w:r>
        <w:rPr>
          <w:rFonts w:eastAsia="Times New Roman"/>
          <w:color w:val="212121"/>
          <w:szCs w:val="24"/>
        </w:rPr>
        <w:t xml:space="preserve">; Το </w:t>
      </w:r>
      <w:r>
        <w:rPr>
          <w:rFonts w:eastAsia="Times New Roman"/>
          <w:color w:val="212121"/>
          <w:szCs w:val="24"/>
        </w:rPr>
        <w:t>κατατμή</w:t>
      </w:r>
      <w:r w:rsidRPr="00C3743B">
        <w:rPr>
          <w:rFonts w:eastAsia="Times New Roman"/>
          <w:color w:val="212121"/>
          <w:szCs w:val="24"/>
        </w:rPr>
        <w:t>σατε σε οκτώ κομμάτια</w:t>
      </w:r>
      <w:r>
        <w:rPr>
          <w:rFonts w:eastAsia="Times New Roman"/>
          <w:color w:val="212121"/>
          <w:szCs w:val="24"/>
        </w:rPr>
        <w:t>, ακυρώσα</w:t>
      </w:r>
      <w:r w:rsidRPr="00C3743B">
        <w:rPr>
          <w:rFonts w:eastAsia="Times New Roman"/>
          <w:color w:val="212121"/>
          <w:szCs w:val="24"/>
        </w:rPr>
        <w:t>τε τη δημοπράτηση</w:t>
      </w:r>
      <w:r>
        <w:rPr>
          <w:rFonts w:eastAsia="Times New Roman"/>
          <w:color w:val="212121"/>
          <w:szCs w:val="24"/>
        </w:rPr>
        <w:t>, γ</w:t>
      </w:r>
      <w:r w:rsidRPr="00C3743B">
        <w:rPr>
          <w:rFonts w:eastAsia="Times New Roman"/>
          <w:color w:val="212121"/>
          <w:szCs w:val="24"/>
        </w:rPr>
        <w:t>ια να φτάσουμε τελικά να δούμε τι</w:t>
      </w:r>
      <w:r>
        <w:rPr>
          <w:rFonts w:eastAsia="Times New Roman"/>
          <w:color w:val="212121"/>
          <w:szCs w:val="24"/>
        </w:rPr>
        <w:t>; Τ</w:t>
      </w:r>
      <w:r w:rsidRPr="00C3743B">
        <w:rPr>
          <w:rFonts w:eastAsia="Times New Roman"/>
          <w:color w:val="212121"/>
          <w:szCs w:val="24"/>
        </w:rPr>
        <w:t>α πρώτα τέσσερα κομμάτια να τα παίρνει μία συγκεκριμένη εργολαβική εταιρεία</w:t>
      </w:r>
      <w:r>
        <w:rPr>
          <w:rFonts w:eastAsia="Times New Roman"/>
          <w:color w:val="212121"/>
          <w:szCs w:val="24"/>
        </w:rPr>
        <w:t>,</w:t>
      </w:r>
      <w:r w:rsidRPr="00C3743B">
        <w:rPr>
          <w:rFonts w:eastAsia="Times New Roman"/>
          <w:color w:val="212121"/>
          <w:szCs w:val="24"/>
        </w:rPr>
        <w:t xml:space="preserve"> που μάλλον δεν θα μπορέσει να υλοποιήσει το έργο κ</w:t>
      </w:r>
      <w:r>
        <w:rPr>
          <w:rFonts w:eastAsia="Times New Roman"/>
          <w:color w:val="212121"/>
          <w:szCs w:val="24"/>
        </w:rPr>
        <w:t>αι το έργο τέσσερα χρόνια μετά ό</w:t>
      </w:r>
      <w:r w:rsidRPr="00C3743B">
        <w:rPr>
          <w:rFonts w:eastAsia="Times New Roman"/>
          <w:color w:val="212121"/>
          <w:szCs w:val="24"/>
        </w:rPr>
        <w:t>χι α</w:t>
      </w:r>
      <w:r w:rsidRPr="00C3743B">
        <w:rPr>
          <w:rFonts w:eastAsia="Times New Roman"/>
          <w:color w:val="212121"/>
          <w:szCs w:val="24"/>
        </w:rPr>
        <w:t>πλά να μην έχει ξεκινήσει</w:t>
      </w:r>
      <w:r>
        <w:rPr>
          <w:rFonts w:eastAsia="Times New Roman"/>
          <w:color w:val="212121"/>
          <w:szCs w:val="24"/>
        </w:rPr>
        <w:t>,</w:t>
      </w:r>
      <w:r w:rsidRPr="00C3743B">
        <w:rPr>
          <w:rFonts w:eastAsia="Times New Roman"/>
          <w:color w:val="212121"/>
          <w:szCs w:val="24"/>
        </w:rPr>
        <w:t xml:space="preserve"> αλλά να είναι και κατά </w:t>
      </w:r>
      <w:r>
        <w:rPr>
          <w:rFonts w:eastAsia="Times New Roman"/>
          <w:color w:val="212121"/>
          <w:szCs w:val="24"/>
        </w:rPr>
        <w:t>50.000.000 ευρώ</w:t>
      </w:r>
      <w:r w:rsidRPr="00C3743B">
        <w:rPr>
          <w:rFonts w:eastAsia="Times New Roman"/>
          <w:color w:val="212121"/>
          <w:szCs w:val="24"/>
        </w:rPr>
        <w:t xml:space="preserve"> ακριβότερο από αυτό που σας είχαμε αφήσει</w:t>
      </w:r>
      <w:r>
        <w:rPr>
          <w:rFonts w:eastAsia="Times New Roman"/>
          <w:color w:val="212121"/>
          <w:szCs w:val="24"/>
        </w:rPr>
        <w:t xml:space="preserve">. </w:t>
      </w:r>
    </w:p>
    <w:p w14:paraId="37394D73" w14:textId="77777777" w:rsidR="00B27939" w:rsidRDefault="00D93F4B">
      <w:pPr>
        <w:spacing w:after="0" w:line="600" w:lineRule="auto"/>
        <w:ind w:firstLine="720"/>
        <w:contextualSpacing/>
        <w:jc w:val="both"/>
        <w:rPr>
          <w:rFonts w:eastAsia="Times New Roman"/>
          <w:szCs w:val="24"/>
        </w:rPr>
      </w:pPr>
      <w:r>
        <w:rPr>
          <w:rFonts w:eastAsia="Times New Roman"/>
          <w:color w:val="212121"/>
          <w:szCs w:val="24"/>
        </w:rPr>
        <w:t>Και το χειρότερο; Ε</w:t>
      </w:r>
      <w:r w:rsidRPr="00C3743B">
        <w:rPr>
          <w:rFonts w:eastAsia="Times New Roman"/>
          <w:color w:val="212121"/>
          <w:szCs w:val="24"/>
        </w:rPr>
        <w:t>τοιμάζεστε να κ</w:t>
      </w:r>
      <w:r>
        <w:rPr>
          <w:rFonts w:eastAsia="Times New Roman"/>
          <w:color w:val="212121"/>
          <w:szCs w:val="24"/>
        </w:rPr>
        <w:t xml:space="preserve">άνετε ακριβώς το ίδιο και στον </w:t>
      </w:r>
      <w:r>
        <w:rPr>
          <w:rFonts w:eastAsia="Times New Roman"/>
          <w:color w:val="212121"/>
          <w:szCs w:val="24"/>
        </w:rPr>
        <w:t>βόρειο οδικό</w:t>
      </w:r>
      <w:r>
        <w:rPr>
          <w:rFonts w:eastAsia="Times New Roman"/>
          <w:color w:val="212121"/>
          <w:szCs w:val="24"/>
        </w:rPr>
        <w:t xml:space="preserve"> </w:t>
      </w:r>
      <w:r>
        <w:rPr>
          <w:rFonts w:eastAsia="Times New Roman"/>
          <w:color w:val="212121"/>
          <w:szCs w:val="24"/>
        </w:rPr>
        <w:t>ά</w:t>
      </w:r>
      <w:r w:rsidRPr="00C3743B">
        <w:rPr>
          <w:rFonts w:eastAsia="Times New Roman"/>
          <w:color w:val="212121"/>
          <w:szCs w:val="24"/>
        </w:rPr>
        <w:t xml:space="preserve">ξονα </w:t>
      </w:r>
      <w:r w:rsidRPr="00C3743B">
        <w:rPr>
          <w:rFonts w:eastAsia="Times New Roman"/>
          <w:color w:val="212121"/>
          <w:szCs w:val="24"/>
        </w:rPr>
        <w:t>στην Κρήτη</w:t>
      </w:r>
      <w:r>
        <w:rPr>
          <w:rFonts w:eastAsia="Times New Roman"/>
          <w:color w:val="212121"/>
          <w:szCs w:val="24"/>
        </w:rPr>
        <w:t xml:space="preserve">. </w:t>
      </w:r>
      <w:r>
        <w:rPr>
          <w:rFonts w:eastAsia="Times New Roman"/>
          <w:szCs w:val="24"/>
        </w:rPr>
        <w:t xml:space="preserve">Διότι τι κάνετε; Το τεμαχίζετε σε τρία τμήματα, εκ των οποίων δημοπρατείτε τα δύο, αλλά και αυτά τα δύο τα δημοπρατείτε με δύο διαφορετικού είδους διαγωνισμούς. </w:t>
      </w:r>
    </w:p>
    <w:p w14:paraId="37394D74" w14:textId="77777777" w:rsidR="00B27939" w:rsidRDefault="00D93F4B">
      <w:pPr>
        <w:spacing w:after="0" w:line="600" w:lineRule="auto"/>
        <w:ind w:firstLine="720"/>
        <w:contextualSpacing/>
        <w:jc w:val="both"/>
        <w:rPr>
          <w:rFonts w:eastAsia="Times New Roman"/>
          <w:szCs w:val="24"/>
        </w:rPr>
      </w:pPr>
      <w:r>
        <w:rPr>
          <w:rFonts w:eastAsia="Times New Roman"/>
          <w:szCs w:val="24"/>
        </w:rPr>
        <w:lastRenderedPageBreak/>
        <w:t>Συμπέρασμα</w:t>
      </w:r>
      <w:r w:rsidRPr="00000F93">
        <w:rPr>
          <w:rFonts w:eastAsia="Times New Roman"/>
          <w:szCs w:val="24"/>
        </w:rPr>
        <w:t xml:space="preserve">: </w:t>
      </w:r>
      <w:r>
        <w:rPr>
          <w:rFonts w:eastAsia="Times New Roman"/>
          <w:szCs w:val="24"/>
        </w:rPr>
        <w:t>Τέσσερα χρόνια τώρα το Υπουργείο δεν έχει καταφέρει ούτε να σχεδιάσει ούτε να χρημ</w:t>
      </w:r>
      <w:r>
        <w:rPr>
          <w:rFonts w:eastAsia="Times New Roman"/>
          <w:szCs w:val="24"/>
        </w:rPr>
        <w:t xml:space="preserve">ατοδοτήσει, αλλά στην ουσία ούτε να υλοποιήσει ένα μεγάλο έργο υποδομής. </w:t>
      </w:r>
    </w:p>
    <w:p w14:paraId="37394D75" w14:textId="77777777" w:rsidR="00B27939" w:rsidRDefault="00D93F4B">
      <w:pPr>
        <w:spacing w:after="0" w:line="600" w:lineRule="auto"/>
        <w:ind w:firstLine="720"/>
        <w:contextualSpacing/>
        <w:jc w:val="both"/>
        <w:rPr>
          <w:rFonts w:eastAsia="Times New Roman"/>
          <w:szCs w:val="24"/>
        </w:rPr>
      </w:pPr>
      <w:r>
        <w:rPr>
          <w:rFonts w:eastAsia="Times New Roman"/>
          <w:szCs w:val="24"/>
        </w:rPr>
        <w:t>Δεύτερη θλιβερή διαπίστωση</w:t>
      </w:r>
      <w:r w:rsidRPr="00000F93">
        <w:rPr>
          <w:rFonts w:eastAsia="Times New Roman"/>
          <w:szCs w:val="24"/>
        </w:rPr>
        <w:t>:</w:t>
      </w:r>
      <w:r>
        <w:rPr>
          <w:rFonts w:eastAsia="Times New Roman"/>
          <w:szCs w:val="24"/>
        </w:rPr>
        <w:t xml:space="preserve"> </w:t>
      </w:r>
      <w:r>
        <w:rPr>
          <w:rFonts w:eastAsia="Times New Roman"/>
          <w:szCs w:val="24"/>
          <w:lang w:val="en-US"/>
        </w:rPr>
        <w:t>H</w:t>
      </w:r>
      <w:r w:rsidRPr="00000F93">
        <w:rPr>
          <w:rFonts w:eastAsia="Times New Roman"/>
          <w:szCs w:val="24"/>
        </w:rPr>
        <w:t xml:space="preserve"> </w:t>
      </w:r>
      <w:r>
        <w:rPr>
          <w:rFonts w:eastAsia="Times New Roman"/>
          <w:szCs w:val="24"/>
        </w:rPr>
        <w:t xml:space="preserve">κατάσταση που βιώνουν όλοι οι πολίτες και ειδικά οι μη προνομιούχοι, δηλαδή αυτοί που χρησιμοποιούν </w:t>
      </w:r>
      <w:r>
        <w:rPr>
          <w:rFonts w:eastAsia="Times New Roman"/>
          <w:szCs w:val="24"/>
        </w:rPr>
        <w:t>τις αστικές συγκοινωνίες</w:t>
      </w:r>
      <w:r>
        <w:rPr>
          <w:rFonts w:eastAsia="Times New Roman"/>
          <w:szCs w:val="24"/>
        </w:rPr>
        <w:t>. Έχετε ισοπεδώσει τις αστικ</w:t>
      </w:r>
      <w:r>
        <w:rPr>
          <w:rFonts w:eastAsia="Times New Roman"/>
          <w:szCs w:val="24"/>
        </w:rPr>
        <w:t xml:space="preserve">ές συγκοινωνίες της Αθήνας. Τα νούμερα μιλάνε από μόνα τους. Από τα 1.800 λεωφορεία και τρόλεϊ που κυκλοφορούσαν το 2015, σήμερα κυκλοφορούν γύρω στα 950. </w:t>
      </w:r>
    </w:p>
    <w:p w14:paraId="37394D76" w14:textId="77777777" w:rsidR="00B27939" w:rsidRDefault="00D93F4B">
      <w:pPr>
        <w:spacing w:after="0" w:line="600" w:lineRule="auto"/>
        <w:ind w:firstLine="720"/>
        <w:contextualSpacing/>
        <w:jc w:val="both"/>
        <w:rPr>
          <w:rFonts w:eastAsia="Times New Roman"/>
          <w:szCs w:val="24"/>
        </w:rPr>
      </w:pPr>
      <w:r>
        <w:rPr>
          <w:rFonts w:eastAsia="Times New Roman"/>
          <w:szCs w:val="24"/>
        </w:rPr>
        <w:t>Τι κάνατε στις συγκοινωνίες της Θεσσαλονίκης; Τις κρατικοποιήσατε. Μειώσατε τον στόλο, μειώσατε τα έ</w:t>
      </w:r>
      <w:r>
        <w:rPr>
          <w:rFonts w:eastAsia="Times New Roman"/>
          <w:szCs w:val="24"/>
        </w:rPr>
        <w:t>σοδα. Ακόμα και οι δήμαρχοι που υποστήριξαν την κρατικοποίηση και ανήκουν στον χώρο σας, κάνουν παράπονα.</w:t>
      </w:r>
    </w:p>
    <w:p w14:paraId="37394D77"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Τέλος, διαλύσατε τη ΣΤΑΣΥ, την εταιρεία που αποτελούσε υπόδειγμα, αφού το 2014 δεν είχε πάρει ούτε ένα ευρώ από τον κρατικό προϋπολογισμό. </w:t>
      </w:r>
    </w:p>
    <w:p w14:paraId="37394D78" w14:textId="77777777" w:rsidR="00B27939" w:rsidRDefault="00D93F4B">
      <w:pPr>
        <w:spacing w:after="0" w:line="600" w:lineRule="auto"/>
        <w:ind w:firstLine="720"/>
        <w:contextualSpacing/>
        <w:jc w:val="both"/>
        <w:rPr>
          <w:rFonts w:eastAsia="Times New Roman"/>
          <w:szCs w:val="24"/>
        </w:rPr>
      </w:pPr>
      <w:r>
        <w:rPr>
          <w:rFonts w:eastAsia="Times New Roman"/>
          <w:szCs w:val="24"/>
        </w:rPr>
        <w:t>Με λίγα λό</w:t>
      </w:r>
      <w:r>
        <w:rPr>
          <w:rFonts w:eastAsia="Times New Roman"/>
          <w:szCs w:val="24"/>
        </w:rPr>
        <w:t xml:space="preserve">για, κατορθώσατε το ακατόρθωτο. Και την τιμή του εισιτηρίου αυξήσατε στην Αθήνα από τα 1,20 ευρώ στα 1,40 </w:t>
      </w:r>
      <w:r>
        <w:rPr>
          <w:rFonts w:eastAsia="Times New Roman"/>
          <w:szCs w:val="24"/>
        </w:rPr>
        <w:lastRenderedPageBreak/>
        <w:t>ευρώ και την οικονομική κατάσταση των εταιρειών αυτών επιδεινώσατε δραματικά και πολύ χειρότερες συγκοινωνίες έχουν οι Έλληνες πολίτες.</w:t>
      </w:r>
    </w:p>
    <w:p w14:paraId="37394D79" w14:textId="77777777" w:rsidR="00B27939" w:rsidRDefault="00D93F4B">
      <w:pPr>
        <w:spacing w:after="0" w:line="600" w:lineRule="auto"/>
        <w:ind w:firstLine="720"/>
        <w:contextualSpacing/>
        <w:jc w:val="both"/>
        <w:rPr>
          <w:rFonts w:eastAsia="Times New Roman"/>
          <w:szCs w:val="24"/>
        </w:rPr>
      </w:pPr>
      <w:r>
        <w:rPr>
          <w:rFonts w:eastAsia="Times New Roman"/>
          <w:szCs w:val="24"/>
        </w:rPr>
        <w:t>(Στο σημείο αυ</w:t>
      </w:r>
      <w:r>
        <w:rPr>
          <w:rFonts w:eastAsia="Times New Roman"/>
          <w:szCs w:val="24"/>
        </w:rPr>
        <w:t>τό κτυπάει το κουδούνι λήξεως του χρόνου ομιλίας του κυρίου Βουλευτή)</w:t>
      </w:r>
    </w:p>
    <w:p w14:paraId="37394D7A" w14:textId="77777777" w:rsidR="00B27939" w:rsidRDefault="00D93F4B">
      <w:pPr>
        <w:spacing w:after="0" w:line="600" w:lineRule="auto"/>
        <w:ind w:firstLine="720"/>
        <w:contextualSpacing/>
        <w:jc w:val="both"/>
        <w:rPr>
          <w:rFonts w:eastAsia="Times New Roman"/>
          <w:szCs w:val="24"/>
        </w:rPr>
      </w:pPr>
      <w:r>
        <w:rPr>
          <w:rFonts w:eastAsia="Times New Roman"/>
          <w:szCs w:val="24"/>
        </w:rPr>
        <w:t>Τελειώνω, κύριε Πρόεδρε.</w:t>
      </w:r>
    </w:p>
    <w:p w14:paraId="37394D7B" w14:textId="77777777" w:rsidR="00B27939" w:rsidRDefault="00D93F4B">
      <w:pPr>
        <w:spacing w:after="0" w:line="600" w:lineRule="auto"/>
        <w:ind w:firstLine="720"/>
        <w:contextualSpacing/>
        <w:jc w:val="both"/>
        <w:rPr>
          <w:rFonts w:eastAsia="Times New Roman"/>
          <w:szCs w:val="24"/>
        </w:rPr>
      </w:pPr>
      <w:r>
        <w:rPr>
          <w:rFonts w:eastAsia="Times New Roman"/>
          <w:szCs w:val="24"/>
        </w:rPr>
        <w:t>Έρχομαι στο τρίτο σημείο που προσωπικά μου προκαλεί θλίψη, αυτό της πολιτικής του εμπαιγμού των Ελλήνων πολιτών στην τραγωδία στο Μάτι. Έτσι φτάσαμε στο σημείο ο</w:t>
      </w:r>
      <w:r>
        <w:rPr>
          <w:rFonts w:eastAsia="Times New Roman"/>
          <w:szCs w:val="24"/>
        </w:rPr>
        <w:t xml:space="preserve"> ίδιος ο Πρωθυπουργός να δικαιολογεί την καθυστέρηση στο επίδομα των 2.000 ευρώ με το επιχείρημα ότι οι πολίτες θα το σπαταλήσουν.</w:t>
      </w:r>
    </w:p>
    <w:p w14:paraId="37394D7C" w14:textId="77777777" w:rsidR="00B27939" w:rsidRDefault="00D93F4B">
      <w:pPr>
        <w:spacing w:after="0" w:line="600" w:lineRule="auto"/>
        <w:ind w:firstLine="720"/>
        <w:contextualSpacing/>
        <w:jc w:val="both"/>
        <w:rPr>
          <w:rFonts w:eastAsia="Times New Roman"/>
          <w:szCs w:val="24"/>
        </w:rPr>
      </w:pPr>
      <w:r>
        <w:rPr>
          <w:rFonts w:eastAsia="Times New Roman"/>
          <w:szCs w:val="24"/>
        </w:rPr>
        <w:t>Εγώ γνωρίζω ότι ο ίδιος ο Υπουργός, ο κ. Σπίρτζης, έχει πάει προσωπικά πολλές φορές στο Μάτι. Δεν θα τον κατηγορήσω, όπως έχο</w:t>
      </w:r>
      <w:r>
        <w:rPr>
          <w:rFonts w:eastAsia="Times New Roman"/>
          <w:szCs w:val="24"/>
        </w:rPr>
        <w:t xml:space="preserve">υν κάνει άλλοι σ’ αυτήν την Αίθουσα, ούτε για τους νεκρούς ούτε για τις αβλεψίες της Κυβέρνησης. Αυτό, όμως, που θα του πω είναι ότι η Κυβέρνηση ακόμα και σήμερα δεν έχει δώσει τη δέουσα προσοχή και αυτό αποδεικνύεται γιατί οι ίδιοι </w:t>
      </w:r>
      <w:r>
        <w:rPr>
          <w:rFonts w:eastAsia="Times New Roman"/>
          <w:szCs w:val="24"/>
        </w:rPr>
        <w:lastRenderedPageBreak/>
        <w:t>οι πολίτες, οι ίδιοι οι</w:t>
      </w:r>
      <w:r>
        <w:rPr>
          <w:rFonts w:eastAsia="Times New Roman"/>
          <w:szCs w:val="24"/>
        </w:rPr>
        <w:t xml:space="preserve"> πυρόπληκτοι που έχασαν συγγενείς, που έχασαν περιουσίες, δεν έχουν αποζημιωθεί. </w:t>
      </w:r>
    </w:p>
    <w:p w14:paraId="37394D7D" w14:textId="77777777" w:rsidR="00B27939" w:rsidRDefault="00D93F4B">
      <w:pPr>
        <w:spacing w:after="0" w:line="600" w:lineRule="auto"/>
        <w:ind w:firstLine="720"/>
        <w:contextualSpacing/>
        <w:jc w:val="both"/>
        <w:rPr>
          <w:rFonts w:eastAsia="Times New Roman"/>
          <w:szCs w:val="24"/>
        </w:rPr>
      </w:pPr>
      <w:r>
        <w:rPr>
          <w:rFonts w:eastAsia="Times New Roman"/>
          <w:szCs w:val="24"/>
        </w:rPr>
        <w:t>Σας επιρρίπτω ευθύνη, όμως, ως Κυβέρνηση και ειδικά στον Υπουργό για ένα πράγμα που νομίζω ότι προσβάλλει τον θεσμό του Κοινοβουλίου. Αρνείται πεισματικά να έλθει ο ίδιος στη</w:t>
      </w:r>
      <w:r>
        <w:rPr>
          <w:rFonts w:eastAsia="Times New Roman"/>
          <w:szCs w:val="24"/>
        </w:rPr>
        <w:t xml:space="preserve"> Βουλή και να απαντήσει στις ερωτήσεις που έχουμε κάνει για το τι ενέργειες έχει κάνει η Κυβέρνηση τόσο για την τραγωδία στο Μάτι όσο και για την τραγωδία στη Μάνδρα. Ομάδα Βουλευτών της Νέας Δημοκρατίας έχει καταθέσει δύο επίκαιρες ερωτήσεις τον Νοέμβριο </w:t>
      </w:r>
      <w:r>
        <w:rPr>
          <w:rFonts w:eastAsia="Times New Roman"/>
          <w:szCs w:val="24"/>
        </w:rPr>
        <w:t>του 2017 και φέτος τον Ιούνιο, οι οποίες ποτέ δεν απαντήθηκαν. Αυτό δεν περιποιεί τιμή ούτε για τον κοινοβουλευτισμό, αλλά θα μου επιτρέψετε να πω ούτε για την Κυβέρνησή σας, διότι σ’ αυτήν την Αίθουσα αν κάτι πρέπει να κάνουμε, ακόμα και αν διαφωνούμε, εί</w:t>
      </w:r>
      <w:r>
        <w:rPr>
          <w:rFonts w:eastAsia="Times New Roman"/>
          <w:szCs w:val="24"/>
        </w:rPr>
        <w:t xml:space="preserve">ναι διάλογο. </w:t>
      </w:r>
    </w:p>
    <w:p w14:paraId="37394D7E"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Κλείνω λέγοντας ότι σας εξήγησα τους λόγους για τους οποίους η Νέα Δημοκρατία θα καταψηφίσει τον </w:t>
      </w:r>
      <w:r>
        <w:rPr>
          <w:rFonts w:eastAsia="Times New Roman"/>
          <w:szCs w:val="24"/>
        </w:rPr>
        <w:t xml:space="preserve">προϋπολογισμό </w:t>
      </w:r>
      <w:r>
        <w:rPr>
          <w:rFonts w:eastAsia="Times New Roman"/>
          <w:szCs w:val="24"/>
        </w:rPr>
        <w:t xml:space="preserve">και εύχομαι αυτός ο </w:t>
      </w:r>
      <w:r>
        <w:rPr>
          <w:rFonts w:eastAsia="Times New Roman"/>
          <w:szCs w:val="24"/>
        </w:rPr>
        <w:t xml:space="preserve">προϋπολογισμός </w:t>
      </w:r>
      <w:r>
        <w:rPr>
          <w:rFonts w:eastAsia="Times New Roman"/>
          <w:szCs w:val="24"/>
        </w:rPr>
        <w:t>να είναι ο τελευταίος σας.</w:t>
      </w:r>
    </w:p>
    <w:p w14:paraId="37394D7F" w14:textId="77777777" w:rsidR="00B27939" w:rsidRDefault="00D93F4B">
      <w:pPr>
        <w:spacing w:after="0" w:line="600" w:lineRule="auto"/>
        <w:ind w:firstLine="720"/>
        <w:contextualSpacing/>
        <w:jc w:val="both"/>
        <w:rPr>
          <w:rFonts w:eastAsia="Times New Roman"/>
          <w:szCs w:val="24"/>
        </w:rPr>
      </w:pPr>
      <w:r>
        <w:rPr>
          <w:rFonts w:eastAsia="Times New Roman"/>
          <w:szCs w:val="24"/>
        </w:rPr>
        <w:t>Σας ευχαριστώ.</w:t>
      </w:r>
    </w:p>
    <w:p w14:paraId="37394D80" w14:textId="77777777" w:rsidR="00B27939" w:rsidRDefault="00D93F4B">
      <w:pPr>
        <w:spacing w:after="0" w:line="600" w:lineRule="auto"/>
        <w:ind w:firstLine="709"/>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37394D81" w14:textId="77777777" w:rsidR="00B27939" w:rsidRDefault="00D93F4B">
      <w:pPr>
        <w:spacing w:after="0" w:line="600" w:lineRule="auto"/>
        <w:ind w:firstLine="720"/>
        <w:contextualSpacing/>
        <w:jc w:val="both"/>
        <w:rPr>
          <w:rFonts w:eastAsia="Times New Roman"/>
          <w:szCs w:val="24"/>
        </w:rPr>
      </w:pPr>
      <w:r w:rsidRPr="00BB3054">
        <w:rPr>
          <w:rFonts w:eastAsia="Times New Roman"/>
          <w:b/>
          <w:szCs w:val="24"/>
        </w:rPr>
        <w:t>ΠΡΟΕΔΡΕΥΩΝ (Γεώργιος Βαρεμένος)</w:t>
      </w:r>
      <w:r w:rsidRPr="007A4B6A">
        <w:rPr>
          <w:rFonts w:eastAsia="Times New Roman"/>
          <w:b/>
          <w:szCs w:val="24"/>
        </w:rPr>
        <w:t>:</w:t>
      </w:r>
      <w:r>
        <w:rPr>
          <w:rFonts w:eastAsia="Times New Roman"/>
          <w:szCs w:val="24"/>
        </w:rPr>
        <w:t xml:space="preserve"> Ευχαριστούμε.</w:t>
      </w:r>
    </w:p>
    <w:p w14:paraId="37394D82" w14:textId="77777777" w:rsidR="00B27939" w:rsidRDefault="00D93F4B">
      <w:pPr>
        <w:spacing w:after="0" w:line="600" w:lineRule="auto"/>
        <w:ind w:firstLine="720"/>
        <w:contextualSpacing/>
        <w:jc w:val="both"/>
        <w:rPr>
          <w:rFonts w:eastAsia="Times New Roman"/>
          <w:szCs w:val="24"/>
        </w:rPr>
      </w:pPr>
      <w:r>
        <w:rPr>
          <w:rFonts w:eastAsia="Times New Roman"/>
          <w:szCs w:val="24"/>
        </w:rPr>
        <w:t>Τον λόγο έχει ο κ. Χριστόφορος Παπαδόπουλος από τον ΣΥΡΙΖΑ.</w:t>
      </w:r>
    </w:p>
    <w:p w14:paraId="37394D83" w14:textId="77777777" w:rsidR="00B27939" w:rsidRDefault="00D93F4B">
      <w:pPr>
        <w:spacing w:after="0" w:line="600" w:lineRule="auto"/>
        <w:ind w:firstLine="720"/>
        <w:contextualSpacing/>
        <w:jc w:val="both"/>
        <w:rPr>
          <w:rFonts w:eastAsia="Times New Roman"/>
          <w:szCs w:val="24"/>
        </w:rPr>
      </w:pPr>
      <w:r w:rsidRPr="00BB3054">
        <w:rPr>
          <w:rFonts w:eastAsia="Times New Roman"/>
          <w:b/>
          <w:szCs w:val="24"/>
        </w:rPr>
        <w:t>ΧΡΙΣΤΟΦΟΡΟΣ ΠΑΠΑΔΟΠΟΥΛΟΣ:</w:t>
      </w:r>
      <w:r w:rsidRPr="00CD5368">
        <w:rPr>
          <w:rFonts w:eastAsia="Times New Roman"/>
          <w:szCs w:val="24"/>
        </w:rPr>
        <w:t xml:space="preserve"> </w:t>
      </w:r>
      <w:r>
        <w:rPr>
          <w:rFonts w:eastAsia="Times New Roman"/>
          <w:szCs w:val="24"/>
        </w:rPr>
        <w:t>Ευχαριστώ, κύριε Πρόεδρε.</w:t>
      </w:r>
    </w:p>
    <w:p w14:paraId="37394D84" w14:textId="77777777" w:rsidR="00B27939" w:rsidRDefault="00D93F4B">
      <w:pPr>
        <w:spacing w:after="0" w:line="600" w:lineRule="auto"/>
        <w:ind w:firstLine="720"/>
        <w:contextualSpacing/>
        <w:jc w:val="both"/>
        <w:rPr>
          <w:rFonts w:eastAsia="Times New Roman"/>
          <w:szCs w:val="24"/>
        </w:rPr>
      </w:pPr>
      <w:r>
        <w:rPr>
          <w:rFonts w:eastAsia="Times New Roman"/>
          <w:szCs w:val="24"/>
        </w:rPr>
        <w:t>Δεν είμαι απ’ αυτούς που τους ενθουσιάζει ούτε η παράθεση, ούτε η αντιπαράθεση για τα νούμερα. Αν</w:t>
      </w:r>
      <w:r>
        <w:rPr>
          <w:rFonts w:eastAsia="Times New Roman"/>
          <w:szCs w:val="24"/>
        </w:rPr>
        <w:t>τιθέτως, είμαι πολύ προσεκτικός απέναντι σ’ αυτό που λέγεται η βιωμένη πραγματικότητα των πολιτών, το πώς αισθάνονται, το πώς απολαμβάνουν τις συνέπειες της πολιτικής. Δεν θα ισχυριστώ, λοιπόν, ότι ζούμε σε μια ευτυχισμένη κοινωνία, σε μια κοινωνία της ευη</w:t>
      </w:r>
      <w:r>
        <w:rPr>
          <w:rFonts w:eastAsia="Times New Roman"/>
          <w:szCs w:val="24"/>
        </w:rPr>
        <w:t xml:space="preserve">μερίας και της δικαιοσύνης. Το αντίθετο μάλιστα. </w:t>
      </w:r>
    </w:p>
    <w:p w14:paraId="37394D85" w14:textId="77777777" w:rsidR="00B27939" w:rsidRDefault="00D93F4B">
      <w:pPr>
        <w:spacing w:after="0" w:line="600" w:lineRule="auto"/>
        <w:ind w:firstLine="720"/>
        <w:contextualSpacing/>
        <w:jc w:val="both"/>
        <w:rPr>
          <w:rFonts w:eastAsia="Times New Roman"/>
          <w:szCs w:val="24"/>
        </w:rPr>
      </w:pPr>
      <w:r>
        <w:rPr>
          <w:rFonts w:eastAsia="Times New Roman"/>
          <w:szCs w:val="24"/>
        </w:rPr>
        <w:t>Παρ’ όλα αυτά, όμως, υπάρχουν κάποια νούμερα που είναι ενδεικτικά και εμπεδωμένα στη συνείδηση της πλειοψηφίας των ανθρώπων. Παραλάβαμε την Κυβέρνηση της χώρας το 2015 με ανεργία στο 27% από 9% το 2008. Η α</w:t>
      </w:r>
      <w:r>
        <w:rPr>
          <w:rFonts w:eastAsia="Times New Roman"/>
          <w:szCs w:val="24"/>
        </w:rPr>
        <w:t xml:space="preserve">πώλεια του ΑΕΠ ήταν της τάξης του 25%. Η απώλεια των εισοδημάτων ήταν της </w:t>
      </w:r>
      <w:r>
        <w:rPr>
          <w:rFonts w:eastAsia="Times New Roman"/>
          <w:szCs w:val="24"/>
        </w:rPr>
        <w:lastRenderedPageBreak/>
        <w:t xml:space="preserve">τάξης του 36%. Ο κατώτερος μισθός μειώθηκε κατά 22% και για τους νέους κατά 32%. Οι μισθοί και οι συντάξεις καταποντίστηκαν και την ίδια στιγμή ο καθένας μπορούσε να διαπιστώσει την </w:t>
      </w:r>
      <w:r>
        <w:rPr>
          <w:rFonts w:eastAsia="Times New Roman"/>
          <w:szCs w:val="24"/>
        </w:rPr>
        <w:t xml:space="preserve">παραγωγική διάλυση, τις κλεισμένες επιχειρήσεις, τα κλειστά καταστήματα. </w:t>
      </w:r>
    </w:p>
    <w:p w14:paraId="37394D86" w14:textId="77777777" w:rsidR="00B27939" w:rsidRDefault="00D93F4B">
      <w:pPr>
        <w:spacing w:after="0" w:line="600" w:lineRule="auto"/>
        <w:ind w:firstLine="720"/>
        <w:contextualSpacing/>
        <w:jc w:val="both"/>
        <w:rPr>
          <w:rFonts w:eastAsia="Times New Roman"/>
          <w:szCs w:val="24"/>
        </w:rPr>
      </w:pPr>
      <w:r>
        <w:rPr>
          <w:rFonts w:eastAsia="Times New Roman"/>
          <w:szCs w:val="24"/>
        </w:rPr>
        <w:t>Η σημερινή πραγματικότητα δεν χρειάζεται πολύ μεγάλη ανάλυση. Οι 344.000 νέες θέσεις εργασίας, δηλαδή το ποσοστό της ανεργίας από 27% που πήγε στο 18,6%, είναι σημαντικό δεδομένο για</w:t>
      </w:r>
      <w:r>
        <w:rPr>
          <w:rFonts w:eastAsia="Times New Roman"/>
          <w:szCs w:val="24"/>
        </w:rPr>
        <w:t xml:space="preserve"> πάρα πολλές χιλιάδες ανθρώπων και οικογενειών. Ο τριπλασιασμός των επιχειρήσεων που ανοίγουν σε σύγκριση μ’ αυτές που κλείνουν δίνει δυνατότητες για δουλειές, δίνει το ενδεχόμενο μιας πιο αισιόδοξης προοπτικής για μεγάλο μέρος του πληθυσμού. Η μείωση της </w:t>
      </w:r>
      <w:r>
        <w:rPr>
          <w:rFonts w:eastAsia="Times New Roman"/>
          <w:szCs w:val="24"/>
        </w:rPr>
        <w:t>αδήλωτης εργασίας από το 19,1% το 2014 στο 12,4% δείχνει τη συνειδητή προσπάθεια να συρρικνωθεί αυτό το σκέλος της μαύρης, γκρίζας εργασίας, της αδήλωτης εργασίας και οι στοχευμένες ενεργητικές πολιτικές στον χώρο της εργασίας δείχνουν μια τεράστια προσπάθ</w:t>
      </w:r>
      <w:r>
        <w:rPr>
          <w:rFonts w:eastAsia="Times New Roman"/>
          <w:szCs w:val="24"/>
        </w:rPr>
        <w:t xml:space="preserve">εια να αντιστρέψουμε τη γενικευμένη τάση στον καπιταλισμό -και ειδικά στον </w:t>
      </w:r>
      <w:r>
        <w:rPr>
          <w:rFonts w:eastAsia="Times New Roman"/>
          <w:szCs w:val="24"/>
        </w:rPr>
        <w:lastRenderedPageBreak/>
        <w:t xml:space="preserve">ευρωπαϊκό χώρο- για ελαστικές εργασιακές σχέσεις, για εργασιακή ανασφάλεια. </w:t>
      </w:r>
    </w:p>
    <w:p w14:paraId="37394D87"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Θα μπορούσα να παραθέσω κι άλλα στοιχεία για το πώς ερμηνεύουμε αυτήν την κοινωνική αισιοδοξία που μπορεί να δημιουργηθεί μ’ ένα μείγμα διαφορετικής πολιτικής. Παραδείγματος </w:t>
      </w:r>
      <w:r>
        <w:rPr>
          <w:rFonts w:eastAsia="Times New Roman"/>
          <w:szCs w:val="24"/>
        </w:rPr>
        <w:t>χάριν</w:t>
      </w:r>
      <w:r>
        <w:rPr>
          <w:rFonts w:eastAsia="Times New Roman"/>
          <w:szCs w:val="24"/>
        </w:rPr>
        <w:t>, αναφέρω την αύξηση της οικοδομικής δραστηριότητας κατά 17,9%, την αύξηση τω</w:t>
      </w:r>
      <w:r>
        <w:rPr>
          <w:rFonts w:eastAsia="Times New Roman"/>
          <w:szCs w:val="24"/>
        </w:rPr>
        <w:t xml:space="preserve">ν εξαγωγών και πάει λέγοντας. </w:t>
      </w:r>
    </w:p>
    <w:p w14:paraId="37394D88" w14:textId="77777777" w:rsidR="00B27939" w:rsidRDefault="00D93F4B">
      <w:pPr>
        <w:spacing w:after="0" w:line="600" w:lineRule="auto"/>
        <w:ind w:firstLine="720"/>
        <w:contextualSpacing/>
        <w:jc w:val="both"/>
        <w:rPr>
          <w:rFonts w:eastAsia="Times New Roman"/>
          <w:szCs w:val="24"/>
        </w:rPr>
      </w:pPr>
      <w:r>
        <w:rPr>
          <w:rFonts w:eastAsia="Times New Roman"/>
          <w:szCs w:val="24"/>
        </w:rPr>
        <w:t>Παρ’ όλα αυτά, έχει ενδιαφέρον να δούμε σε γενικές γραμμές, σε αδρές γραμμές ποιες είναι οι δύο πολιτικές στρατηγικές που συγκρούονται και στην Ελλάδα και στον ευρωπαϊκό χώρο. Οικονομολόγοι μιλάνε για τα οικονομικά της προσφο</w:t>
      </w:r>
      <w:r>
        <w:rPr>
          <w:rFonts w:eastAsia="Times New Roman"/>
          <w:szCs w:val="24"/>
        </w:rPr>
        <w:t>ράς από τη μια μεριά και από την άλλη μεριά για τα οικονομικά της ζήτησης. Τα οικονομικά της προσφοράς επιχειρούν με μοναδική αξία τη βελτίωση των κερδών των επιχειρήσεων να δημιουργήσουν το πλαίσιο για αύξηση των κερδών και όταν με το καλό γίνει αυτό, όπω</w:t>
      </w:r>
      <w:r>
        <w:rPr>
          <w:rFonts w:eastAsia="Times New Roman"/>
          <w:szCs w:val="24"/>
        </w:rPr>
        <w:t xml:space="preserve">ς λέει και η Νέα Δημοκρατία, τότε θα μοιράσουμε την πίτα. Έλα ντε όμως που η ίδια η πραγματικότητα τούς διαψεύδει. Και στον κόσμο ολόκληρο και στην Ευρώπη πια μιλάνε για ανάπτυξη χωρίς εργασία, για αύξηση των ποσοστών του ΑΕΠ, για αύξηση </w:t>
      </w:r>
      <w:r>
        <w:rPr>
          <w:rFonts w:eastAsia="Times New Roman"/>
          <w:szCs w:val="24"/>
        </w:rPr>
        <w:lastRenderedPageBreak/>
        <w:t>των κερδών των επι</w:t>
      </w:r>
      <w:r>
        <w:rPr>
          <w:rFonts w:eastAsia="Times New Roman"/>
          <w:szCs w:val="24"/>
        </w:rPr>
        <w:t xml:space="preserve">χειρήσεων και η κοινωνία όχι μόνο δεν εισπράττει τίποτα, αλλά την ίδια στιγμή έρχεται σε πιο μεγάλη κοινωνική κρίση και αντιδρά με όποιον τρόπο μπορεί. </w:t>
      </w:r>
    </w:p>
    <w:p w14:paraId="37394D89" w14:textId="77777777" w:rsidR="00B27939" w:rsidRDefault="00D93F4B">
      <w:pPr>
        <w:spacing w:after="0" w:line="600" w:lineRule="auto"/>
        <w:ind w:firstLine="720"/>
        <w:contextualSpacing/>
        <w:jc w:val="both"/>
        <w:rPr>
          <w:rFonts w:eastAsia="Times New Roman"/>
          <w:szCs w:val="24"/>
        </w:rPr>
      </w:pPr>
      <w:r>
        <w:rPr>
          <w:rFonts w:eastAsia="Times New Roman"/>
          <w:szCs w:val="24"/>
        </w:rPr>
        <w:t>Γι’ αυτό ακριβώς βλέπουμε όλη αυτήν την περίοδο να αναπτύσσονται αγώνες που έξω από την αρχική πρόθεση,</w:t>
      </w:r>
      <w:r>
        <w:rPr>
          <w:rFonts w:eastAsia="Times New Roman"/>
          <w:szCs w:val="24"/>
        </w:rPr>
        <w:t xml:space="preserve"> στην πραγματικότητα δείχνουν αυτό το τεράστιο έλλειμμα κοινωνικής πολιτικής που υπάρχει και την αύξηση των ανισοτήτων που υπάρχει.</w:t>
      </w:r>
    </w:p>
    <w:p w14:paraId="37394D8A" w14:textId="77777777" w:rsidR="00B27939" w:rsidRDefault="00D93F4B">
      <w:pPr>
        <w:spacing w:after="0" w:line="600" w:lineRule="auto"/>
        <w:ind w:firstLine="720"/>
        <w:contextualSpacing/>
        <w:jc w:val="both"/>
        <w:rPr>
          <w:rFonts w:eastAsia="Times New Roman"/>
          <w:szCs w:val="24"/>
        </w:rPr>
      </w:pPr>
      <w:r>
        <w:rPr>
          <w:rFonts w:eastAsia="Times New Roman"/>
          <w:szCs w:val="24"/>
        </w:rPr>
        <w:t>Από την άλλη μεριά, η δική μας πολιτική στηρίζεται σ’ αυτό που λέμε αύξηση της ζήτησης. Γνωρίζουμε, δηλαδή, και θεωρητικά αλ</w:t>
      </w:r>
      <w:r>
        <w:rPr>
          <w:rFonts w:eastAsia="Times New Roman"/>
          <w:szCs w:val="24"/>
        </w:rPr>
        <w:t>λά και εμπειρικά ότι χωρίς αύξηση της λαϊκής κατανάλωσης δεν υπάρχουν δουλειές, δεν υπάρχουν επενδύσεις. Κανείς δεν μπορεί να τοποθετεί επενδυτικά σχέδια όταν ξέρει ότι η λιτότητα έχει εξανεμίσει οποιαδήποτε δυνατότητα αγοράς. Την ίδια στιγμή που η προσπάθ</w:t>
      </w:r>
      <w:r>
        <w:rPr>
          <w:rFonts w:eastAsia="Times New Roman"/>
          <w:szCs w:val="24"/>
        </w:rPr>
        <w:t xml:space="preserve">ειά μας στοχεύει στη ζήτηση, προσπαθεί να καλύψει ένα κενό δεκαετιών, την απουσία κοινωνικού κράτους, κράτους πρόνοιας. </w:t>
      </w:r>
    </w:p>
    <w:p w14:paraId="37394D8B" w14:textId="77777777" w:rsidR="00B27939" w:rsidRDefault="00D93F4B">
      <w:pPr>
        <w:spacing w:after="0" w:line="600" w:lineRule="auto"/>
        <w:ind w:firstLine="720"/>
        <w:contextualSpacing/>
        <w:jc w:val="both"/>
        <w:rPr>
          <w:rFonts w:eastAsia="Times New Roman"/>
          <w:szCs w:val="24"/>
        </w:rPr>
      </w:pPr>
      <w:r>
        <w:rPr>
          <w:rFonts w:eastAsia="Times New Roman"/>
          <w:szCs w:val="24"/>
        </w:rPr>
        <w:t xml:space="preserve">Γνωρίζετε όλοι ότι το βασικό μας επιχείρημα και τα στοιχεία που δείξαμε, έτσι ώστε να πείσουμε προφανώς όχι το ΔΝΤ, </w:t>
      </w:r>
      <w:r>
        <w:rPr>
          <w:rFonts w:eastAsia="Times New Roman"/>
          <w:szCs w:val="24"/>
        </w:rPr>
        <w:lastRenderedPageBreak/>
        <w:t>αλλά τους Ευρωπαίου</w:t>
      </w:r>
      <w:r>
        <w:rPr>
          <w:rFonts w:eastAsia="Times New Roman"/>
          <w:szCs w:val="24"/>
        </w:rPr>
        <w:t>ς ομολόγους, ήταν ότι η σύνταξη στην ελληνική οικογένεια δεν καλύπτει μόνο μια συνταξιοδοτική ανάγκη, αλλά καλύπτει όλο το προνοιακό σκέλος που απουσιάζει από το κράτος.</w:t>
      </w:r>
    </w:p>
    <w:p w14:paraId="37394D8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Με αυτήν την έννοια, τα μέτρα που πήραμε, που τα είπε η Θεανώ Φωτίου πολύ πιο αναλυτικ</w:t>
      </w:r>
      <w:r>
        <w:rPr>
          <w:rFonts w:eastAsia="Times New Roman" w:cs="Times New Roman"/>
          <w:szCs w:val="24"/>
        </w:rPr>
        <w:t>ά, έχουν να κάνουν με την καθολική πρόσβαση στη δημόσια υγεία και ειδικά των ανασφάλιστων, οι οποίοι ήταν αποκλεισμένοι, έχουν να κάνουν με την πρόσληψη εκπαιδευτικών, έχουν να κάνουν με την πρωτοβάθμια υγεία, έχουν να κάνουν με τα σχολικά γεύματα, τα επιδ</w:t>
      </w:r>
      <w:r>
        <w:rPr>
          <w:rFonts w:eastAsia="Times New Roman" w:cs="Times New Roman"/>
          <w:szCs w:val="24"/>
        </w:rPr>
        <w:t xml:space="preserve">όματα παιδιών, ενοικίου, θέρμανσης, το ΚΕΑ, το μεταφορικό ισοδύναμο, που εκτός από το κομμάτι της κοινωνικής αλληλεγγύης έχουν και ένα κομμάτι οικονομικής ανάπτυξης, οικονομικής δυνατότητας. </w:t>
      </w:r>
    </w:p>
    <w:p w14:paraId="37394D8D" w14:textId="77777777" w:rsidR="00B27939" w:rsidRDefault="00D93F4B">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w:t>
      </w:r>
      <w:r w:rsidRPr="00F8084C">
        <w:rPr>
          <w:rFonts w:eastAsia="Times New Roman"/>
          <w:bCs/>
        </w:rPr>
        <w:t>ου κυρίου Βουλευτή)</w:t>
      </w:r>
    </w:p>
    <w:p w14:paraId="37394D8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Επειδή έχω ελάχιστο χρόνο, θέλω να κάνω μια μικρή παρατήρηση. Είπα προηγουμένως ότι δεν υπάρχει η δυνατότητα, </w:t>
      </w:r>
      <w:r>
        <w:rPr>
          <w:rFonts w:eastAsia="Times New Roman" w:cs="Times New Roman"/>
          <w:szCs w:val="24"/>
        </w:rPr>
        <w:lastRenderedPageBreak/>
        <w:t>η προσδοκία, για μεγάλες επενδύσεις σε μια εποχή καπιταλιστικής κρίσης. Ποια είναι τα χαρακτηριστικά της καπιταλιστικής κρίσης</w:t>
      </w:r>
      <w:r>
        <w:rPr>
          <w:rFonts w:eastAsia="Times New Roman" w:cs="Times New Roman"/>
          <w:szCs w:val="24"/>
        </w:rPr>
        <w:t>; Είναι ότι υπάρχουν «σταθμευμένα» κεφάλαια, που δεν παίρνουν το ρίσκο της παραγωγικής επένδυσης, αντιθέτως προτιμούν να «παρκάρονται» με ελάχιστο επιτόκιο σε κάποιες μεγάλες τράπεζες ή να παίζουν στο κομμάτι της χρηματιστηριακής αγοράς. Με αυτό το δεδομέν</w:t>
      </w:r>
      <w:r>
        <w:rPr>
          <w:rFonts w:eastAsia="Times New Roman" w:cs="Times New Roman"/>
          <w:szCs w:val="24"/>
        </w:rPr>
        <w:t xml:space="preserve">ο, λοιπόν, εμείς έπρεπε να επινοήσουμε νέα εργαλεία για την ανάπτυξη. </w:t>
      </w:r>
    </w:p>
    <w:p w14:paraId="37394D8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Μας λένε οι συνάδελφοι της Αντιπολίτευσης, ναι, αλλά μειώσατε το πρόγραμμα των δημοσίων επενδύσεων. Την ίδια στιγμή, όμως, ξεχνούν να πουν ότι αναπτύξαμε και ψάχνουμε καινούργια χρηματο</w:t>
      </w:r>
      <w:r>
        <w:rPr>
          <w:rFonts w:eastAsia="Times New Roman" w:cs="Times New Roman"/>
          <w:szCs w:val="24"/>
        </w:rPr>
        <w:t xml:space="preserve">δοτικά εργαλεία, για να μπορέσουμε ακριβώς να δημιουργήσουμε εκείνη την επένδυση που δεν μπορεί να αναλάβει ο ιδιωτικός τομέας. </w:t>
      </w:r>
    </w:p>
    <w:p w14:paraId="37394D9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Λέμε, λοιπόν, δεν είναι μόνο το πρόγραμμα δημοσίων επενδύσεων, είναι τα συγχρηματοδοτούμενα, είναι το ΕΣΠΑ, είναι η Ευρωπαϊκή Τ</w:t>
      </w:r>
      <w:r>
        <w:rPr>
          <w:rFonts w:eastAsia="Times New Roman" w:cs="Times New Roman"/>
          <w:szCs w:val="24"/>
        </w:rPr>
        <w:t xml:space="preserve">ράπεζα Επενδύσεων, είναι το Ευρωπαϊκό Ταμείο Στρατηγικών Επενδύσεων, που συνολικά σ’ αυτήν την τριετία </w:t>
      </w:r>
      <w:r>
        <w:rPr>
          <w:rFonts w:eastAsia="Times New Roman" w:cs="Times New Roman"/>
          <w:szCs w:val="24"/>
        </w:rPr>
        <w:lastRenderedPageBreak/>
        <w:t>προσέφεραν στην ελληνική οικονομία γύρω στα 13 δισεκατομμύρια. Με αυτήν την έννοια, όταν θέλεις να κάνεις στρατηγικό σχεδιασμό, οφείλεις να αξιοποιείς οπ</w:t>
      </w:r>
      <w:r>
        <w:rPr>
          <w:rFonts w:eastAsia="Times New Roman" w:cs="Times New Roman"/>
          <w:szCs w:val="24"/>
        </w:rPr>
        <w:t xml:space="preserve">οιαδήποτε δυνατότητα σου δίνει ένα ολόκληρο πλέγμα και σύστημα εξουσιών και την ίδια στιγμή να αναπτύσσεις εκείνες τις φιλικές δυνάμεις, για να πάτε μαζί το σχέδιο. </w:t>
      </w:r>
    </w:p>
    <w:p w14:paraId="37394D91" w14:textId="77777777" w:rsidR="00B27939" w:rsidRDefault="00D93F4B">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37394D92" w14:textId="77777777" w:rsidR="00B27939" w:rsidRDefault="00D93F4B">
      <w:pPr>
        <w:spacing w:after="0"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Σας ευχαριστο</w:t>
      </w:r>
      <w:r>
        <w:rPr>
          <w:rFonts w:eastAsia="Times New Roman" w:cs="Times New Roman"/>
          <w:szCs w:val="24"/>
        </w:rPr>
        <w:t xml:space="preserve">ύμε. </w:t>
      </w:r>
    </w:p>
    <w:p w14:paraId="37394D9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Υπουργός Ναυτιλίας και Νησιωτικής Πολιτικής κ. Φώτης Κουβέλης έχει τον λόγο.</w:t>
      </w:r>
    </w:p>
    <w:p w14:paraId="37394D94" w14:textId="77777777" w:rsidR="00B27939" w:rsidRDefault="00D93F4B">
      <w:pPr>
        <w:spacing w:after="0" w:line="600" w:lineRule="auto"/>
        <w:ind w:firstLine="720"/>
        <w:jc w:val="both"/>
        <w:rPr>
          <w:rFonts w:eastAsia="Times New Roman" w:cs="Times New Roman"/>
          <w:szCs w:val="24"/>
        </w:rPr>
      </w:pPr>
      <w:r w:rsidRPr="0091452F">
        <w:rPr>
          <w:rFonts w:eastAsia="Times New Roman" w:cs="Times New Roman"/>
          <w:b/>
          <w:szCs w:val="24"/>
        </w:rPr>
        <w:t>ΦΩΤΗΣ ΚΟΥΒΕΛΗΣ (Υπουργός Ναυτιλίας και Νησιωτικής Πολιτικής):</w:t>
      </w:r>
      <w:r>
        <w:rPr>
          <w:rFonts w:eastAsia="Times New Roman" w:cs="Times New Roman"/>
          <w:szCs w:val="24"/>
        </w:rPr>
        <w:t xml:space="preserve"> Κυρίες και κύριοι Βουλευτές, είναι απερίφραστη η καταδίκη της τρομοκρατικής ενέργειας σε βάρος του ραδιοτηλεοπτικού σταθμού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Εκφράζουμε τη συμπαράστασή μας στους εργαζόμενους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ταυτόχρονα επισημαίνουμε ότι η δική μας καταδίκη, η καταδ</w:t>
      </w:r>
      <w:r>
        <w:rPr>
          <w:rFonts w:eastAsia="Times New Roman" w:cs="Times New Roman"/>
          <w:szCs w:val="24"/>
        </w:rPr>
        <w:t xml:space="preserve">ίκη αυτής της βομβιστικής τρομοκρατικής ενέργειας, είναι απερίφραστη, χωρίς αστερίσκους, χωρίς υπονοούμενο λόγο και χωρίς επιδιωκόμενες </w:t>
      </w:r>
      <w:r>
        <w:rPr>
          <w:rFonts w:eastAsia="Times New Roman" w:cs="Times New Roman"/>
          <w:szCs w:val="24"/>
        </w:rPr>
        <w:lastRenderedPageBreak/>
        <w:t>ερμηνείες, όπως γίνεται από την πλευρά της Αντιπολίτευσης, για να επιτεθεί και με βάση αυτό το γεγονός εναντίον του ΣΥΡΙ</w:t>
      </w:r>
      <w:r>
        <w:rPr>
          <w:rFonts w:eastAsia="Times New Roman" w:cs="Times New Roman"/>
          <w:szCs w:val="24"/>
        </w:rPr>
        <w:t>ΖΑ.</w:t>
      </w:r>
    </w:p>
    <w:p w14:paraId="37394D9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δημοσιονομική πολιτική των ετών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είχε στόχο ομολογημένο, στόχο ο οποίος επετεύχθη, τη διόρθωση των διαρθρωτικών δημοσιονομικών ισορροπιών της χώρας. Μετά από οκτώ έτη και κατά τα έτη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κατέγραψε για </w:t>
      </w:r>
      <w:r>
        <w:rPr>
          <w:rFonts w:eastAsia="Times New Roman" w:cs="Times New Roman"/>
          <w:szCs w:val="24"/>
        </w:rPr>
        <w:t>πρώτη φορά στη σύγχρονη ιστορία της ελληνικής οικονομίας δημοσιονομικά πλεονάσματα γενικής κυβέρνησης, τα οποία αναμένεται</w:t>
      </w:r>
      <w:r>
        <w:rPr>
          <w:rFonts w:eastAsia="Times New Roman" w:cs="Times New Roman"/>
          <w:szCs w:val="24"/>
        </w:rPr>
        <w:t>,</w:t>
      </w:r>
      <w:r>
        <w:rPr>
          <w:rFonts w:eastAsia="Times New Roman" w:cs="Times New Roman"/>
          <w:szCs w:val="24"/>
        </w:rPr>
        <w:t xml:space="preserve"> κατά τις βέβαιες εκτιμήσεις</w:t>
      </w:r>
      <w:r>
        <w:rPr>
          <w:rFonts w:eastAsia="Times New Roman" w:cs="Times New Roman"/>
          <w:szCs w:val="24"/>
        </w:rPr>
        <w:t>,</w:t>
      </w:r>
      <w:r>
        <w:rPr>
          <w:rFonts w:eastAsia="Times New Roman" w:cs="Times New Roman"/>
          <w:szCs w:val="24"/>
        </w:rPr>
        <w:t xml:space="preserve"> να διατηρηθούν μακροπρόθεσμα. </w:t>
      </w:r>
    </w:p>
    <w:p w14:paraId="37394D9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Τα δημοσιονομικά μεγέθη της οικονομίας βελτιώνονται και ο όποιος αντίθετ</w:t>
      </w:r>
      <w:r>
        <w:rPr>
          <w:rFonts w:eastAsia="Times New Roman" w:cs="Times New Roman"/>
          <w:szCs w:val="24"/>
        </w:rPr>
        <w:t>ος, αντίπαλος λόγος σ’ αυτήν τη διαπίστωση της βελτίωσης των δημοσιονομικών μεγεθών οφείλει να εμφανίζεται τεκμηριωμένος, αλλά δεν έχω ακούσει κα</w:t>
      </w:r>
      <w:r>
        <w:rPr>
          <w:rFonts w:eastAsia="Times New Roman" w:cs="Times New Roman"/>
          <w:szCs w:val="24"/>
        </w:rPr>
        <w:t>μ</w:t>
      </w:r>
      <w:r>
        <w:rPr>
          <w:rFonts w:eastAsia="Times New Roman" w:cs="Times New Roman"/>
          <w:szCs w:val="24"/>
        </w:rPr>
        <w:t xml:space="preserve">μία τέτοια τεκμηρίωση από την πλευρά της Αντιπολίτευσης. </w:t>
      </w:r>
    </w:p>
    <w:p w14:paraId="37394D9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δημοσιονομική πολιτική στρέφεται, πρέπει να στρέφε</w:t>
      </w:r>
      <w:r>
        <w:rPr>
          <w:rFonts w:eastAsia="Times New Roman" w:cs="Times New Roman"/>
          <w:szCs w:val="24"/>
        </w:rPr>
        <w:t xml:space="preserve">ται και στρέφεται, ομολογουμένως με προσεγμένα βήματα στην </w:t>
      </w:r>
      <w:r>
        <w:rPr>
          <w:rFonts w:eastAsia="Times New Roman" w:cs="Times New Roman"/>
          <w:szCs w:val="24"/>
        </w:rPr>
        <w:lastRenderedPageBreak/>
        <w:t xml:space="preserve">ενίσχυση του εισοδήματος των νοικοκυριών, τη στήριξη της βιώσιμης και δίκαιης ανάπτυξης και την αντιμετώπιση των ελλειμμάτων, χρόνιων ελλειμμάτων της κοινωνικής προστασίας. </w:t>
      </w:r>
    </w:p>
    <w:p w14:paraId="37394D9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γιατί δίκαιη ανάπτυ</w:t>
      </w:r>
      <w:r>
        <w:rPr>
          <w:rFonts w:eastAsia="Times New Roman" w:cs="Times New Roman"/>
          <w:szCs w:val="24"/>
        </w:rPr>
        <w:t xml:space="preserve">ξη; Γιατί επιλέγει η Κυβέρνηση να ομιλεί για την ανάγκη δίκαιης ανάπτυξης; </w:t>
      </w:r>
    </w:p>
    <w:p w14:paraId="37394D9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Κύριοι συνάδελφοι της Αντιπολίτευσης, για θυμηθείτε με προηγούμενες κυβερνήσεις, όχι σε κάποιο μακρινό παρελθόν, αλλά στο πρόσφατο παρελθόν, είχε σημειώσει η ανάπτυξη εκείνων των εποχών υψηλούς δείκτες, υψηλούς ρυθμούς, 4,8%, 4,9% και κάποιες φορές προσέγγ</w:t>
      </w:r>
      <w:r>
        <w:rPr>
          <w:rFonts w:eastAsia="Times New Roman" w:cs="Times New Roman"/>
          <w:szCs w:val="24"/>
        </w:rPr>
        <w:t>ιζε και το 5%. Όμως, το ερώτημα επανέρχεται: Ποιος ήταν ο επικαρπωτής του παραχθέντος οικονομικού αποτελέσματος από εκείνη την ανάπτυξη; Ήταν η ελληνική κοινωνία; Διαχύθηκε το αποτέλεσμα της ανάπτυξης στους αρμούς της κοινωνίας; Προφανώς, όχι. Και εκείνη η</w:t>
      </w:r>
      <w:r>
        <w:rPr>
          <w:rFonts w:eastAsia="Times New Roman" w:cs="Times New Roman"/>
          <w:szCs w:val="24"/>
        </w:rPr>
        <w:t xml:space="preserve"> ανάπτυξη άνοιξε τον δρόμο και οδηγηθήκαμε, οδηγήθηκε η χώρα μας, στην οικονομική κρίση. Γι’ αυτό και η επιμονή στη δίκαιη ανάπτυξη </w:t>
      </w:r>
    </w:p>
    <w:p w14:paraId="37394D9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Βεβαίως, θέλουμε να αντιμετωπίσουμε –και ο προϋπολογισμός έχει συγκεκριμένο προσανατολισμό- τα χρόνια ελλείμματα της κοινων</w:t>
      </w:r>
      <w:r>
        <w:rPr>
          <w:rFonts w:eastAsia="Times New Roman" w:cs="Times New Roman"/>
          <w:szCs w:val="24"/>
        </w:rPr>
        <w:t>ικής προστασίας και πρέπει να σας πω με απόλυτη ειλικρίνεια ότι αυτά τα ελλείμματα που θέλουμε να αντιμετωπίσουμε για την κοινωνική προστασία, είναι στόχος, είναι προτεραιότητα, είναι, εάν θέλετε, το πολιτικοϊδεολογικό βάθρο της συγκεκριμένης οικονομικής π</w:t>
      </w:r>
      <w:r>
        <w:rPr>
          <w:rFonts w:eastAsia="Times New Roman" w:cs="Times New Roman"/>
          <w:szCs w:val="24"/>
        </w:rPr>
        <w:t xml:space="preserve">ολιτικής η κοινωνική προστασία. Εκεί στοχεύει ο προϋπολογισμός με μείωση φορολογικών βαρών, με μείωση ασφαλιστικών εισφορών, προσώπων και επιχειρήσεων, με δράσεις κοινωνικής προστασίας, με τόνωση της απασχόλησης, ιδιαίτερα των νέων. </w:t>
      </w:r>
    </w:p>
    <w:p w14:paraId="37394D9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το ερώτημά μου για</w:t>
      </w:r>
      <w:r>
        <w:rPr>
          <w:rFonts w:eastAsia="Times New Roman" w:cs="Times New Roman"/>
          <w:szCs w:val="24"/>
        </w:rPr>
        <w:t xml:space="preserve"> άλλη μια φορά -και σας βεβαιώνω ότι είναι γνήσιο- είναι το εξής: Γιατί δεν ομολογείτε, κυρίες και κύριοι συνάδελφοι της Αντιπολίτευσης, ότι μειώθηκε η ανεργία; Δεν είμαστε ευτυχείς που η μείωση βρίσκεται κάτω βέβαια από το 20%, αλλά σε υψηλά επίπεδα, υψηλ</w:t>
      </w:r>
      <w:r>
        <w:rPr>
          <w:rFonts w:eastAsia="Times New Roman" w:cs="Times New Roman"/>
          <w:szCs w:val="24"/>
        </w:rPr>
        <w:t>ά κατά τις παραδοχές μας και τις ανάγκες της κοινωνίας και θέλουμε να μειωθεί ακόμη περισσότερο, αλλά γιατί δεν το ομολογείτε; Γιατί ο λόγος απουσιά</w:t>
      </w:r>
      <w:r>
        <w:rPr>
          <w:rFonts w:eastAsia="Times New Roman" w:cs="Times New Roman"/>
          <w:szCs w:val="24"/>
        </w:rPr>
        <w:lastRenderedPageBreak/>
        <w:t>ζει από την πλευρά σας, όταν αναφέρεστε στα θέματα της ανεργίας και προσπαθείτε με δολιχοδρομίες, με παράπλε</w:t>
      </w:r>
      <w:r>
        <w:rPr>
          <w:rFonts w:eastAsia="Times New Roman" w:cs="Times New Roman"/>
          <w:szCs w:val="24"/>
        </w:rPr>
        <w:t xml:space="preserve">υρο αντιπολιτευτικό λόγο, να αμφισβητήσετε την αξία αυτής της μείωσης της ανεργίας, η οποία είναι περίπου 10% και πλέον; </w:t>
      </w:r>
    </w:p>
    <w:p w14:paraId="37394D9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Βεβαίως, ας το επαναλάβω. Ο προϋπολογισμός έχει στόχευση δράσεων κοινωνικής προστασίας. Στοχεύει και πάλι με επιλεγμένο στόχο στην ενί</w:t>
      </w:r>
      <w:r>
        <w:rPr>
          <w:rFonts w:eastAsia="Times New Roman" w:cs="Times New Roman"/>
          <w:szCs w:val="24"/>
        </w:rPr>
        <w:t xml:space="preserve">σχυση της κοινωνικής συνοχής και της οικονομικής δραστηριότητας. </w:t>
      </w:r>
    </w:p>
    <w:p w14:paraId="37394D9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πλαίσιο του χρόνου που έχω, θέλω να επισημάνω ότι η ακύρωση του μέτρου της περικοπής των προσωπικών διαφορών κύριων και επικουρικών συντάξεων δεν προέκυψε τ</w:t>
      </w:r>
      <w:r>
        <w:rPr>
          <w:rFonts w:eastAsia="Times New Roman" w:cs="Times New Roman"/>
          <w:szCs w:val="24"/>
        </w:rPr>
        <w:t xml:space="preserve">υχαία, δεν ήταν κεραυνός εν αιθρία, ήταν το αποτέλεσμα των δημοσιονομικών επιδόσεων των τελευταίων τριών ετών και βεβαίως των θυσιών των πολιτών. Η ανταπόδοση αυτών των θυσιών με βιώσιμο και δίκαιο τρόπο είναι και πάλι η στόχευσή μας. Και λυπάμαι -και σας </w:t>
      </w:r>
      <w:r>
        <w:rPr>
          <w:rFonts w:eastAsia="Times New Roman" w:cs="Times New Roman"/>
          <w:szCs w:val="24"/>
        </w:rPr>
        <w:t>το λέω γνήσια και ειλικρινά- όταν προσπαθείτε να μειώσετε την αξία αυτού του μέτρου της ακύρωσης της μείωσης των συντάξεων και επιλέγετε τον διχαστικό</w:t>
      </w:r>
      <w:r>
        <w:rPr>
          <w:rFonts w:eastAsia="Times New Roman" w:cs="Times New Roman"/>
          <w:szCs w:val="24"/>
        </w:rPr>
        <w:t xml:space="preserve"> λόγο</w:t>
      </w:r>
      <w:r>
        <w:rPr>
          <w:rFonts w:eastAsia="Times New Roman" w:cs="Times New Roman"/>
          <w:szCs w:val="24"/>
        </w:rPr>
        <w:t xml:space="preserve">, τον εξαιρετικά επικίνδυνο για τη δημοκρατία </w:t>
      </w:r>
      <w:r>
        <w:rPr>
          <w:rFonts w:eastAsia="Times New Roman" w:cs="Times New Roman"/>
          <w:szCs w:val="24"/>
        </w:rPr>
        <w:lastRenderedPageBreak/>
        <w:t>και τη συνοχή της κοινωνικοπολιτικής λειτουργίας της χώ</w:t>
      </w:r>
      <w:r>
        <w:rPr>
          <w:rFonts w:eastAsia="Times New Roman" w:cs="Times New Roman"/>
          <w:szCs w:val="24"/>
        </w:rPr>
        <w:t>ρας μας, λέγοντας ότι η Κυβέρνηση αντήλλαξε και ξεπούλησε τη Μακεδονία με τη μη μείωση των συντάξεων. Σκεφθείτε το. Σκεφθείτε πόσο επικίνδυνο είναι αυτό, όχι μόνο σήμερα, αλλά και σε μια διαδρομή χρόνων, ακριβώς γι’ αυτήν την κοινωνικοπολιτική συνοχή που π</w:t>
      </w:r>
      <w:r>
        <w:rPr>
          <w:rFonts w:eastAsia="Times New Roman" w:cs="Times New Roman"/>
          <w:szCs w:val="24"/>
        </w:rPr>
        <w:t xml:space="preserve">ρέπει να εξασφαλίζει η χώρα μας. </w:t>
      </w:r>
    </w:p>
    <w:p w14:paraId="37394D9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Ας έρθω στο Υπουργείο Ναυτιλίας και Νησιωτικής Πολιτικής.</w:t>
      </w:r>
    </w:p>
    <w:p w14:paraId="37394D9F"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Ο</w:t>
      </w:r>
      <w:r w:rsidRPr="001718DA">
        <w:rPr>
          <w:rFonts w:eastAsia="Times New Roman"/>
          <w:szCs w:val="24"/>
        </w:rPr>
        <w:t xml:space="preserve">ι πιστώσεις σύμφωνα με τον </w:t>
      </w:r>
      <w:r>
        <w:rPr>
          <w:rFonts w:eastAsia="Times New Roman"/>
          <w:szCs w:val="24"/>
        </w:rPr>
        <w:t>κ</w:t>
      </w:r>
      <w:r w:rsidRPr="001718DA">
        <w:rPr>
          <w:rFonts w:eastAsia="Times New Roman"/>
          <w:szCs w:val="24"/>
        </w:rPr>
        <w:t xml:space="preserve">ρατικό </w:t>
      </w:r>
      <w:r>
        <w:rPr>
          <w:rFonts w:eastAsia="Times New Roman"/>
          <w:szCs w:val="24"/>
        </w:rPr>
        <w:t>π</w:t>
      </w:r>
      <w:r w:rsidRPr="001718DA">
        <w:rPr>
          <w:rFonts w:eastAsia="Times New Roman"/>
          <w:szCs w:val="24"/>
        </w:rPr>
        <w:t xml:space="preserve">ροϋπολογισμό </w:t>
      </w:r>
      <w:r w:rsidRPr="001718DA">
        <w:rPr>
          <w:rFonts w:eastAsia="Times New Roman"/>
          <w:szCs w:val="24"/>
        </w:rPr>
        <w:t>για</w:t>
      </w:r>
      <w:r>
        <w:rPr>
          <w:rFonts w:eastAsia="Times New Roman"/>
          <w:szCs w:val="24"/>
        </w:rPr>
        <w:t xml:space="preserve"> το έτος 2019 ανέρχονται σε 339.</w:t>
      </w:r>
      <w:r w:rsidRPr="001718DA">
        <w:rPr>
          <w:rFonts w:eastAsia="Times New Roman"/>
          <w:szCs w:val="24"/>
        </w:rPr>
        <w:t>100.000 ευρώ</w:t>
      </w:r>
      <w:r>
        <w:rPr>
          <w:rFonts w:eastAsia="Times New Roman"/>
          <w:szCs w:val="24"/>
        </w:rPr>
        <w:t>, έναντι ποσού 322.</w:t>
      </w:r>
      <w:r w:rsidRPr="001718DA">
        <w:rPr>
          <w:rFonts w:eastAsia="Times New Roman"/>
          <w:szCs w:val="24"/>
        </w:rPr>
        <w:t>200</w:t>
      </w:r>
      <w:r>
        <w:rPr>
          <w:rFonts w:eastAsia="Times New Roman"/>
          <w:szCs w:val="24"/>
        </w:rPr>
        <w:t>.</w:t>
      </w:r>
      <w:r w:rsidRPr="001718DA">
        <w:rPr>
          <w:rFonts w:eastAsia="Times New Roman"/>
          <w:szCs w:val="24"/>
        </w:rPr>
        <w:t>00</w:t>
      </w:r>
      <w:r>
        <w:rPr>
          <w:rFonts w:eastAsia="Times New Roman"/>
          <w:szCs w:val="24"/>
        </w:rPr>
        <w:t>0</w:t>
      </w:r>
      <w:r w:rsidRPr="001718DA">
        <w:rPr>
          <w:rFonts w:eastAsia="Times New Roman"/>
          <w:szCs w:val="24"/>
        </w:rPr>
        <w:t xml:space="preserve"> ευρώ για το έτος 2018</w:t>
      </w:r>
      <w:r>
        <w:rPr>
          <w:rFonts w:eastAsia="Times New Roman"/>
          <w:szCs w:val="24"/>
        </w:rPr>
        <w:t>.</w:t>
      </w:r>
      <w:r w:rsidRPr="001718DA">
        <w:rPr>
          <w:rFonts w:eastAsia="Times New Roman"/>
          <w:szCs w:val="24"/>
        </w:rPr>
        <w:t xml:space="preserve"> Δηλαδή για το έτο</w:t>
      </w:r>
      <w:r w:rsidRPr="001718DA">
        <w:rPr>
          <w:rFonts w:eastAsia="Times New Roman"/>
          <w:szCs w:val="24"/>
        </w:rPr>
        <w:t xml:space="preserve">ς 2019 είναι αυξημένες κατά </w:t>
      </w:r>
      <w:r>
        <w:rPr>
          <w:rFonts w:eastAsia="Times New Roman"/>
          <w:szCs w:val="24"/>
        </w:rPr>
        <w:t>6.900.000</w:t>
      </w:r>
      <w:r w:rsidRPr="001718DA">
        <w:rPr>
          <w:rFonts w:eastAsia="Times New Roman"/>
          <w:szCs w:val="24"/>
        </w:rPr>
        <w:t xml:space="preserve"> ευρώ</w:t>
      </w:r>
      <w:r>
        <w:rPr>
          <w:rFonts w:eastAsia="Times New Roman"/>
          <w:szCs w:val="24"/>
        </w:rPr>
        <w:t>.</w:t>
      </w:r>
    </w:p>
    <w:p w14:paraId="37394DA0" w14:textId="77777777" w:rsidR="00B27939" w:rsidRDefault="00D93F4B">
      <w:pPr>
        <w:tabs>
          <w:tab w:val="center" w:pos="4753"/>
          <w:tab w:val="left" w:pos="6156"/>
        </w:tabs>
        <w:spacing w:after="0" w:line="600" w:lineRule="auto"/>
        <w:ind w:firstLine="720"/>
        <w:jc w:val="both"/>
        <w:rPr>
          <w:rFonts w:eastAsia="Times New Roman"/>
          <w:szCs w:val="24"/>
        </w:rPr>
      </w:pPr>
      <w:r w:rsidRPr="001718DA">
        <w:rPr>
          <w:rFonts w:eastAsia="Times New Roman"/>
          <w:szCs w:val="24"/>
        </w:rPr>
        <w:t xml:space="preserve">Οι πιστώσεις του προϋπολογισμού του Υπουργείου Ναυτιλίας και Νησιωτικής Πολιτικής θα καλύψουν συγκεκριμένες δαπάνες που </w:t>
      </w:r>
      <w:r>
        <w:rPr>
          <w:rFonts w:eastAsia="Times New Roman"/>
          <w:szCs w:val="24"/>
        </w:rPr>
        <w:t>κ</w:t>
      </w:r>
      <w:r w:rsidRPr="001718DA">
        <w:rPr>
          <w:rFonts w:eastAsia="Times New Roman"/>
          <w:szCs w:val="24"/>
        </w:rPr>
        <w:t>αι αυτό έχει σχέση με το επιδιωκόμενο αποτέλεσμα που προανέφερα και για την ανάπτυξη και γι</w:t>
      </w:r>
      <w:r w:rsidRPr="001718DA">
        <w:rPr>
          <w:rFonts w:eastAsia="Times New Roman"/>
          <w:szCs w:val="24"/>
        </w:rPr>
        <w:t>α την στήριξη της κοινωνίας</w:t>
      </w:r>
      <w:r>
        <w:rPr>
          <w:rFonts w:eastAsia="Times New Roman"/>
          <w:szCs w:val="24"/>
        </w:rPr>
        <w:t>,</w:t>
      </w:r>
      <w:r w:rsidRPr="001718DA">
        <w:rPr>
          <w:rFonts w:eastAsia="Times New Roman"/>
          <w:szCs w:val="24"/>
        </w:rPr>
        <w:t xml:space="preserve"> ιδιαίτερα στον τομέα αυτό</w:t>
      </w:r>
      <w:r>
        <w:rPr>
          <w:rFonts w:eastAsia="Times New Roman"/>
          <w:szCs w:val="24"/>
        </w:rPr>
        <w:t>,</w:t>
      </w:r>
      <w:r w:rsidRPr="001718DA">
        <w:rPr>
          <w:rFonts w:eastAsia="Times New Roman"/>
          <w:szCs w:val="24"/>
        </w:rPr>
        <w:t xml:space="preserve"> </w:t>
      </w:r>
      <w:r>
        <w:rPr>
          <w:rFonts w:eastAsia="Times New Roman"/>
          <w:szCs w:val="24"/>
        </w:rPr>
        <w:t>θ</w:t>
      </w:r>
      <w:r w:rsidRPr="001718DA">
        <w:rPr>
          <w:rFonts w:eastAsia="Times New Roman"/>
          <w:szCs w:val="24"/>
        </w:rPr>
        <w:t xml:space="preserve">α καλύψουν τις δαπάνες για την επιδότηση των </w:t>
      </w:r>
      <w:r>
        <w:rPr>
          <w:rFonts w:eastAsia="Times New Roman"/>
          <w:szCs w:val="24"/>
        </w:rPr>
        <w:t xml:space="preserve">άγονων </w:t>
      </w:r>
      <w:r w:rsidRPr="001718DA">
        <w:rPr>
          <w:rFonts w:eastAsia="Times New Roman"/>
          <w:szCs w:val="24"/>
        </w:rPr>
        <w:t>γραμμών για την απρόσκοπτη μετακίνηση του επιβατικού κοινού στη νησιωτική επικράτεια</w:t>
      </w:r>
      <w:r>
        <w:rPr>
          <w:rFonts w:eastAsia="Times New Roman"/>
          <w:szCs w:val="24"/>
        </w:rPr>
        <w:t xml:space="preserve">, για </w:t>
      </w:r>
      <w:r>
        <w:rPr>
          <w:rFonts w:eastAsia="Times New Roman"/>
          <w:szCs w:val="24"/>
        </w:rPr>
        <w:lastRenderedPageBreak/>
        <w:t>τη</w:t>
      </w:r>
      <w:r w:rsidRPr="001718DA">
        <w:rPr>
          <w:rFonts w:eastAsia="Times New Roman"/>
          <w:szCs w:val="24"/>
        </w:rPr>
        <w:t xml:space="preserve"> φύλαξη των θαλάσσιων οδών εισόδου στη </w:t>
      </w:r>
      <w:r>
        <w:rPr>
          <w:rFonts w:eastAsia="Times New Roman"/>
          <w:szCs w:val="24"/>
        </w:rPr>
        <w:t>χ</w:t>
      </w:r>
      <w:r w:rsidRPr="001718DA">
        <w:rPr>
          <w:rFonts w:eastAsia="Times New Roman"/>
          <w:szCs w:val="24"/>
        </w:rPr>
        <w:t>ώρα και την κάλ</w:t>
      </w:r>
      <w:r w:rsidRPr="001718DA">
        <w:rPr>
          <w:rFonts w:eastAsia="Times New Roman"/>
          <w:szCs w:val="24"/>
        </w:rPr>
        <w:t>υψη των αναγκών που σχετίζονται με τις μεταναστευτικές και προσφυγικές ροές</w:t>
      </w:r>
      <w:r>
        <w:rPr>
          <w:rFonts w:eastAsia="Times New Roman"/>
          <w:szCs w:val="24"/>
        </w:rPr>
        <w:t xml:space="preserve"> που σχετίζονται με δράσεις</w:t>
      </w:r>
      <w:r w:rsidRPr="001718DA">
        <w:rPr>
          <w:rFonts w:eastAsia="Times New Roman"/>
          <w:szCs w:val="24"/>
        </w:rPr>
        <w:t xml:space="preserve"> </w:t>
      </w:r>
      <w:r>
        <w:rPr>
          <w:rFonts w:eastAsia="Times New Roman"/>
          <w:szCs w:val="24"/>
        </w:rPr>
        <w:t>που συνδέονται με τη</w:t>
      </w:r>
      <w:r w:rsidRPr="001718DA">
        <w:rPr>
          <w:rFonts w:eastAsia="Times New Roman"/>
          <w:szCs w:val="24"/>
        </w:rPr>
        <w:t xml:space="preserve"> βελτίωση της ανταγωνιστικότητας στον τομέα της </w:t>
      </w:r>
      <w:r>
        <w:rPr>
          <w:rFonts w:eastAsia="Times New Roman"/>
          <w:szCs w:val="24"/>
        </w:rPr>
        <w:t>ναυτιλίας. Β</w:t>
      </w:r>
      <w:r w:rsidRPr="001718DA">
        <w:rPr>
          <w:rFonts w:eastAsia="Times New Roman"/>
          <w:szCs w:val="24"/>
        </w:rPr>
        <w:t>εβαίως</w:t>
      </w:r>
      <w:r>
        <w:rPr>
          <w:rFonts w:eastAsia="Times New Roman"/>
          <w:szCs w:val="24"/>
        </w:rPr>
        <w:t xml:space="preserve">, από αυτά τα προϋπολογισμένα </w:t>
      </w:r>
      <w:r w:rsidRPr="001718DA">
        <w:rPr>
          <w:rFonts w:eastAsia="Times New Roman"/>
          <w:szCs w:val="24"/>
        </w:rPr>
        <w:t>χρήματα</w:t>
      </w:r>
      <w:r>
        <w:rPr>
          <w:rFonts w:eastAsia="Times New Roman"/>
          <w:szCs w:val="24"/>
        </w:rPr>
        <w:t>,</w:t>
      </w:r>
      <w:r w:rsidRPr="001718DA">
        <w:rPr>
          <w:rFonts w:eastAsia="Times New Roman"/>
          <w:szCs w:val="24"/>
        </w:rPr>
        <w:t xml:space="preserve"> ένα σημαντικό μέρος θα διατε</w:t>
      </w:r>
      <w:r w:rsidRPr="001718DA">
        <w:rPr>
          <w:rFonts w:eastAsia="Times New Roman"/>
          <w:szCs w:val="24"/>
        </w:rPr>
        <w:t>θεί στην τριτοβάθμια εκπαίδευση των στελεχών του Λιμενικού Σώματος και της Ελληνικής Ακτοφυλακής</w:t>
      </w:r>
      <w:r>
        <w:rPr>
          <w:rFonts w:eastAsia="Times New Roman"/>
          <w:szCs w:val="24"/>
        </w:rPr>
        <w:t>,</w:t>
      </w:r>
      <w:r w:rsidRPr="001718DA">
        <w:rPr>
          <w:rFonts w:eastAsia="Times New Roman"/>
          <w:szCs w:val="24"/>
        </w:rPr>
        <w:t xml:space="preserve"> αλλά και για τη ναυτική εκπαίδευση</w:t>
      </w:r>
      <w:r>
        <w:rPr>
          <w:rFonts w:eastAsia="Times New Roman"/>
          <w:szCs w:val="24"/>
        </w:rPr>
        <w:t>.</w:t>
      </w:r>
      <w:r w:rsidRPr="001718DA">
        <w:rPr>
          <w:rFonts w:eastAsia="Times New Roman"/>
          <w:szCs w:val="24"/>
        </w:rPr>
        <w:t xml:space="preserve"> </w:t>
      </w:r>
      <w:r>
        <w:rPr>
          <w:rFonts w:eastAsia="Times New Roman"/>
          <w:szCs w:val="24"/>
        </w:rPr>
        <w:t>Π</w:t>
      </w:r>
      <w:r w:rsidRPr="001718DA">
        <w:rPr>
          <w:rFonts w:eastAsia="Times New Roman"/>
          <w:szCs w:val="24"/>
        </w:rPr>
        <w:t>ρέπει να σας πω ότι η ναυτική εκπαίδευση αποτελεί προτεραιότητά μας και δεν είναι τυχαίο</w:t>
      </w:r>
      <w:r>
        <w:rPr>
          <w:rFonts w:eastAsia="Times New Roman"/>
          <w:szCs w:val="24"/>
        </w:rPr>
        <w:t>. Εί</w:t>
      </w:r>
      <w:r w:rsidRPr="001718DA">
        <w:rPr>
          <w:rFonts w:eastAsia="Times New Roman"/>
          <w:szCs w:val="24"/>
        </w:rPr>
        <w:t xml:space="preserve">ναι χαρακτηριστικό αυτής της </w:t>
      </w:r>
      <w:r w:rsidRPr="001718DA">
        <w:rPr>
          <w:rFonts w:eastAsia="Times New Roman"/>
          <w:szCs w:val="24"/>
        </w:rPr>
        <w:t>προτεραιότητας που έχουμε θέσει</w:t>
      </w:r>
      <w:r>
        <w:rPr>
          <w:rFonts w:eastAsia="Times New Roman"/>
          <w:szCs w:val="24"/>
        </w:rPr>
        <w:t xml:space="preserve">, </w:t>
      </w:r>
      <w:r w:rsidRPr="001718DA">
        <w:rPr>
          <w:rFonts w:eastAsia="Times New Roman"/>
          <w:szCs w:val="24"/>
        </w:rPr>
        <w:t xml:space="preserve">όχι μόνο επί της δικής μου </w:t>
      </w:r>
      <w:r>
        <w:rPr>
          <w:rFonts w:eastAsia="Times New Roman"/>
          <w:szCs w:val="24"/>
        </w:rPr>
        <w:t>υπουργίας</w:t>
      </w:r>
      <w:r w:rsidRPr="001718DA">
        <w:rPr>
          <w:rFonts w:eastAsia="Times New Roman"/>
          <w:szCs w:val="24"/>
        </w:rPr>
        <w:t xml:space="preserve"> </w:t>
      </w:r>
      <w:r>
        <w:rPr>
          <w:rFonts w:eastAsia="Times New Roman"/>
          <w:szCs w:val="24"/>
        </w:rPr>
        <w:t xml:space="preserve">αλλά ακόμη </w:t>
      </w:r>
      <w:r>
        <w:rPr>
          <w:rFonts w:eastAsia="Times New Roman"/>
          <w:szCs w:val="24"/>
        </w:rPr>
        <w:t xml:space="preserve">επί </w:t>
      </w:r>
      <w:r>
        <w:rPr>
          <w:rFonts w:eastAsia="Times New Roman"/>
          <w:szCs w:val="24"/>
        </w:rPr>
        <w:t>υπουργ</w:t>
      </w:r>
      <w:r w:rsidRPr="001718DA">
        <w:rPr>
          <w:rFonts w:eastAsia="Times New Roman"/>
          <w:szCs w:val="24"/>
        </w:rPr>
        <w:t>ία</w:t>
      </w:r>
      <w:r>
        <w:rPr>
          <w:rFonts w:eastAsia="Times New Roman"/>
          <w:szCs w:val="24"/>
        </w:rPr>
        <w:t>ς</w:t>
      </w:r>
      <w:r w:rsidRPr="001718DA">
        <w:rPr>
          <w:rFonts w:eastAsia="Times New Roman"/>
          <w:szCs w:val="24"/>
        </w:rPr>
        <w:t xml:space="preserve"> του κ</w:t>
      </w:r>
      <w:r>
        <w:rPr>
          <w:rFonts w:eastAsia="Times New Roman"/>
          <w:szCs w:val="24"/>
        </w:rPr>
        <w:t>.</w:t>
      </w:r>
      <w:r w:rsidRPr="001718DA">
        <w:rPr>
          <w:rFonts w:eastAsia="Times New Roman"/>
          <w:szCs w:val="24"/>
        </w:rPr>
        <w:t xml:space="preserve"> Δρίτσα</w:t>
      </w:r>
      <w:r>
        <w:rPr>
          <w:rFonts w:eastAsia="Times New Roman"/>
          <w:szCs w:val="24"/>
        </w:rPr>
        <w:t>,</w:t>
      </w:r>
      <w:r w:rsidRPr="001718DA">
        <w:rPr>
          <w:rFonts w:eastAsia="Times New Roman"/>
          <w:szCs w:val="24"/>
        </w:rPr>
        <w:t xml:space="preserve"> του κ</w:t>
      </w:r>
      <w:r>
        <w:rPr>
          <w:rFonts w:eastAsia="Times New Roman"/>
          <w:szCs w:val="24"/>
        </w:rPr>
        <w:t>.</w:t>
      </w:r>
      <w:r w:rsidRPr="001718DA">
        <w:rPr>
          <w:rFonts w:eastAsia="Times New Roman"/>
          <w:szCs w:val="24"/>
        </w:rPr>
        <w:t xml:space="preserve"> Κουρο</w:t>
      </w:r>
      <w:r>
        <w:rPr>
          <w:rFonts w:eastAsia="Times New Roman"/>
          <w:szCs w:val="24"/>
        </w:rPr>
        <w:t>υμπλή,</w:t>
      </w:r>
      <w:r w:rsidRPr="001718DA">
        <w:rPr>
          <w:rFonts w:eastAsia="Times New Roman"/>
          <w:szCs w:val="24"/>
        </w:rPr>
        <w:t xml:space="preserve"> η ίδρυση Ακαδημίας Εμπορικού Ναυτικού που άρχισε πρόσφατα να λειτουργεί στην Κάλυμνο</w:t>
      </w:r>
      <w:r>
        <w:rPr>
          <w:rFonts w:eastAsia="Times New Roman"/>
          <w:szCs w:val="24"/>
        </w:rPr>
        <w:t>. Βεβαίως,</w:t>
      </w:r>
      <w:r w:rsidRPr="001718DA">
        <w:rPr>
          <w:rFonts w:eastAsia="Times New Roman"/>
          <w:szCs w:val="24"/>
        </w:rPr>
        <w:t xml:space="preserve"> θέλουμε να χορηγήσουμε και στεγαστι</w:t>
      </w:r>
      <w:r>
        <w:rPr>
          <w:rFonts w:eastAsia="Times New Roman"/>
          <w:szCs w:val="24"/>
        </w:rPr>
        <w:t>κά επιδόματα σε σπουδαστές των Α</w:t>
      </w:r>
      <w:r w:rsidRPr="001718DA">
        <w:rPr>
          <w:rFonts w:eastAsia="Times New Roman"/>
          <w:szCs w:val="24"/>
        </w:rPr>
        <w:t xml:space="preserve">καδημιών Εμπορικού Ναυτικού που σπουδάζουν μακριά από τον τόπο της κατοικίας </w:t>
      </w:r>
      <w:r>
        <w:rPr>
          <w:rFonts w:eastAsia="Times New Roman"/>
          <w:szCs w:val="24"/>
        </w:rPr>
        <w:t xml:space="preserve">τους. </w:t>
      </w:r>
    </w:p>
    <w:p w14:paraId="37394DA1"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Α</w:t>
      </w:r>
      <w:r w:rsidRPr="001718DA">
        <w:rPr>
          <w:rFonts w:eastAsia="Times New Roman"/>
          <w:szCs w:val="24"/>
        </w:rPr>
        <w:t xml:space="preserve">πό τα χρήματα αυτά του </w:t>
      </w:r>
      <w:r>
        <w:rPr>
          <w:rFonts w:eastAsia="Times New Roman"/>
          <w:szCs w:val="24"/>
        </w:rPr>
        <w:t>π</w:t>
      </w:r>
      <w:r w:rsidRPr="001718DA">
        <w:rPr>
          <w:rFonts w:eastAsia="Times New Roman"/>
          <w:szCs w:val="24"/>
        </w:rPr>
        <w:t>ροϋπολογισμού</w:t>
      </w:r>
      <w:r w:rsidRPr="001718DA">
        <w:rPr>
          <w:rFonts w:eastAsia="Times New Roman"/>
          <w:szCs w:val="24"/>
        </w:rPr>
        <w:t xml:space="preserve"> </w:t>
      </w:r>
      <w:r>
        <w:rPr>
          <w:rFonts w:eastAsia="Times New Roman"/>
          <w:szCs w:val="24"/>
        </w:rPr>
        <w:t>στηρίζουμε και</w:t>
      </w:r>
      <w:r w:rsidRPr="001718DA">
        <w:rPr>
          <w:rFonts w:eastAsia="Times New Roman"/>
          <w:szCs w:val="24"/>
        </w:rPr>
        <w:t xml:space="preserve"> αναπτύσσουμε ολοκληρωμένο πρόγραμμα για την ασφάλε</w:t>
      </w:r>
      <w:r w:rsidRPr="001718DA">
        <w:rPr>
          <w:rFonts w:eastAsia="Times New Roman"/>
          <w:szCs w:val="24"/>
        </w:rPr>
        <w:t xml:space="preserve">ια </w:t>
      </w:r>
      <w:r w:rsidRPr="001718DA">
        <w:rPr>
          <w:rFonts w:eastAsia="Times New Roman"/>
          <w:szCs w:val="24"/>
        </w:rPr>
        <w:lastRenderedPageBreak/>
        <w:t>της ναυσιπλοΐας και την ασφάλεια της ανθρώπινης ζωής στη θάλασσα</w:t>
      </w:r>
      <w:r>
        <w:rPr>
          <w:rFonts w:eastAsia="Times New Roman"/>
          <w:szCs w:val="24"/>
        </w:rPr>
        <w:t>. Στηρίζουμε</w:t>
      </w:r>
      <w:r w:rsidRPr="001718DA">
        <w:rPr>
          <w:rFonts w:eastAsia="Times New Roman"/>
          <w:szCs w:val="24"/>
        </w:rPr>
        <w:t xml:space="preserve"> δράσεις που συνδέονται με την προστασία της εθνικής κληρονομιάς και της αρχιτεκτονικής των νησιωτικών περιοχών του Αιγαίου</w:t>
      </w:r>
      <w:r>
        <w:rPr>
          <w:rFonts w:eastAsia="Times New Roman"/>
          <w:szCs w:val="24"/>
        </w:rPr>
        <w:t>,</w:t>
      </w:r>
      <w:r w:rsidRPr="001718DA">
        <w:rPr>
          <w:rFonts w:eastAsia="Times New Roman"/>
          <w:szCs w:val="24"/>
        </w:rPr>
        <w:t xml:space="preserve"> </w:t>
      </w:r>
      <w:r>
        <w:rPr>
          <w:rFonts w:eastAsia="Times New Roman"/>
          <w:szCs w:val="24"/>
        </w:rPr>
        <w:t>α</w:t>
      </w:r>
      <w:r w:rsidRPr="001718DA">
        <w:rPr>
          <w:rFonts w:eastAsia="Times New Roman"/>
          <w:szCs w:val="24"/>
        </w:rPr>
        <w:t>κόμη και δράσεις που συνδέονται με τον πολιτισμό</w:t>
      </w:r>
      <w:r>
        <w:rPr>
          <w:rFonts w:eastAsia="Times New Roman"/>
          <w:szCs w:val="24"/>
        </w:rPr>
        <w:t>,</w:t>
      </w:r>
      <w:r w:rsidRPr="001718DA">
        <w:rPr>
          <w:rFonts w:eastAsia="Times New Roman"/>
          <w:szCs w:val="24"/>
        </w:rPr>
        <w:t xml:space="preserve"> μ</w:t>
      </w:r>
      <w:r w:rsidRPr="001718DA">
        <w:rPr>
          <w:rFonts w:eastAsia="Times New Roman"/>
          <w:szCs w:val="24"/>
        </w:rPr>
        <w:t>ε τον αθλητισμό</w:t>
      </w:r>
      <w:r>
        <w:rPr>
          <w:rFonts w:eastAsia="Times New Roman"/>
          <w:szCs w:val="24"/>
        </w:rPr>
        <w:t>. Στο πλαίσιο αυτού του ποσού που θέλ</w:t>
      </w:r>
      <w:r w:rsidRPr="001718DA">
        <w:rPr>
          <w:rFonts w:eastAsia="Times New Roman"/>
          <w:szCs w:val="24"/>
        </w:rPr>
        <w:t>ουμε να αξιοποιήσουμε</w:t>
      </w:r>
      <w:r>
        <w:rPr>
          <w:rFonts w:eastAsia="Times New Roman"/>
          <w:szCs w:val="24"/>
        </w:rPr>
        <w:t>, έχουμε ως</w:t>
      </w:r>
      <w:r w:rsidRPr="001718DA">
        <w:rPr>
          <w:rFonts w:eastAsia="Times New Roman"/>
          <w:szCs w:val="24"/>
        </w:rPr>
        <w:t xml:space="preserve"> φροντίδα την απόδοση εσόδων στη Δημόσια Αρχή Λιμένων</w:t>
      </w:r>
      <w:r>
        <w:rPr>
          <w:rFonts w:eastAsia="Times New Roman"/>
          <w:szCs w:val="24"/>
        </w:rPr>
        <w:t>.</w:t>
      </w:r>
    </w:p>
    <w:p w14:paraId="37394DA2"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Π</w:t>
      </w:r>
      <w:r w:rsidRPr="001718DA">
        <w:rPr>
          <w:rFonts w:eastAsia="Times New Roman"/>
          <w:szCs w:val="24"/>
        </w:rPr>
        <w:t>αράλληλα</w:t>
      </w:r>
      <w:r>
        <w:rPr>
          <w:rFonts w:eastAsia="Times New Roman"/>
          <w:szCs w:val="24"/>
        </w:rPr>
        <w:t>,</w:t>
      </w:r>
      <w:r w:rsidRPr="001718DA">
        <w:rPr>
          <w:rFonts w:eastAsia="Times New Roman"/>
          <w:szCs w:val="24"/>
        </w:rPr>
        <w:t xml:space="preserve"> συντρέχει το Πρόγραμμα Δημοσίων Επενδύσεων</w:t>
      </w:r>
      <w:r>
        <w:rPr>
          <w:rFonts w:eastAsia="Times New Roman"/>
          <w:szCs w:val="24"/>
        </w:rPr>
        <w:t>,</w:t>
      </w:r>
      <w:r w:rsidRPr="001718DA">
        <w:rPr>
          <w:rFonts w:eastAsia="Times New Roman"/>
          <w:szCs w:val="24"/>
        </w:rPr>
        <w:t xml:space="preserve"> γιατί με αυτό θα χρηματοδοτούνται δράσεις του Υπουργείου</w:t>
      </w:r>
      <w:r>
        <w:rPr>
          <w:rFonts w:eastAsia="Times New Roman"/>
          <w:szCs w:val="24"/>
        </w:rPr>
        <w:t>,</w:t>
      </w:r>
      <w:r w:rsidRPr="001718DA">
        <w:rPr>
          <w:rFonts w:eastAsia="Times New Roman"/>
          <w:szCs w:val="24"/>
        </w:rPr>
        <w:t xml:space="preserve"> με α</w:t>
      </w:r>
      <w:r w:rsidRPr="001718DA">
        <w:rPr>
          <w:rFonts w:eastAsia="Times New Roman"/>
          <w:szCs w:val="24"/>
        </w:rPr>
        <w:t>ντικείμενο την ανάπτυξη των νησιωτικών περιοχών και την κάλυψη των τοπικών κοινωνικών αναγκών</w:t>
      </w:r>
      <w:r>
        <w:rPr>
          <w:rFonts w:eastAsia="Times New Roman"/>
          <w:szCs w:val="24"/>
        </w:rPr>
        <w:t>,</w:t>
      </w:r>
      <w:r w:rsidRPr="001718DA">
        <w:rPr>
          <w:rFonts w:eastAsia="Times New Roman"/>
          <w:szCs w:val="24"/>
        </w:rPr>
        <w:t xml:space="preserve"> καθώς και δράσεις στον </w:t>
      </w:r>
      <w:r>
        <w:rPr>
          <w:rFonts w:eastAsia="Times New Roman"/>
          <w:szCs w:val="24"/>
        </w:rPr>
        <w:t>μεταναστευτικό</w:t>
      </w:r>
      <w:r w:rsidRPr="001718DA">
        <w:rPr>
          <w:rFonts w:eastAsia="Times New Roman"/>
          <w:szCs w:val="24"/>
        </w:rPr>
        <w:t xml:space="preserve"> τομέα στο πλαίσιο της αρμοδιότητ</w:t>
      </w:r>
      <w:r>
        <w:rPr>
          <w:rFonts w:eastAsia="Times New Roman"/>
          <w:szCs w:val="24"/>
        </w:rPr>
        <w:t>ό</w:t>
      </w:r>
      <w:r w:rsidRPr="001718DA">
        <w:rPr>
          <w:rFonts w:eastAsia="Times New Roman"/>
          <w:szCs w:val="24"/>
        </w:rPr>
        <w:t>ς του</w:t>
      </w:r>
      <w:r>
        <w:rPr>
          <w:rFonts w:eastAsia="Times New Roman"/>
          <w:szCs w:val="24"/>
        </w:rPr>
        <w:t>.</w:t>
      </w:r>
    </w:p>
    <w:p w14:paraId="37394DA3"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Θέλω να κάνω μια ειδική </w:t>
      </w:r>
      <w:r w:rsidRPr="001718DA">
        <w:rPr>
          <w:rFonts w:eastAsia="Times New Roman"/>
          <w:szCs w:val="24"/>
        </w:rPr>
        <w:t>αναφορά στο μεταφορικό ισοδύναμο</w:t>
      </w:r>
      <w:r>
        <w:rPr>
          <w:rFonts w:eastAsia="Times New Roman"/>
          <w:szCs w:val="24"/>
        </w:rPr>
        <w:t>. Το μεταφορικό ισοδύναμο</w:t>
      </w:r>
      <w:r w:rsidRPr="001718DA">
        <w:rPr>
          <w:rFonts w:eastAsia="Times New Roman"/>
          <w:szCs w:val="24"/>
        </w:rPr>
        <w:t xml:space="preserve"> α</w:t>
      </w:r>
      <w:r w:rsidRPr="001718DA">
        <w:rPr>
          <w:rFonts w:eastAsia="Times New Roman"/>
          <w:szCs w:val="24"/>
        </w:rPr>
        <w:t xml:space="preserve">ποτελεί μέτρο για την ενίσχυση της ισότητας των κατοίκων της χώρα </w:t>
      </w:r>
      <w:r>
        <w:rPr>
          <w:rFonts w:eastAsia="Times New Roman"/>
          <w:szCs w:val="24"/>
        </w:rPr>
        <w:t>μας,</w:t>
      </w:r>
      <w:r w:rsidRPr="001718DA">
        <w:rPr>
          <w:rFonts w:eastAsia="Times New Roman"/>
          <w:szCs w:val="24"/>
        </w:rPr>
        <w:t xml:space="preserve"> λαμβάνοντας υπ</w:t>
      </w:r>
      <w:r>
        <w:rPr>
          <w:rFonts w:eastAsia="Times New Roman"/>
          <w:szCs w:val="24"/>
        </w:rPr>
        <w:t xml:space="preserve">’ </w:t>
      </w:r>
      <w:r w:rsidRPr="001718DA">
        <w:rPr>
          <w:rFonts w:eastAsia="Times New Roman"/>
          <w:szCs w:val="24"/>
        </w:rPr>
        <w:t>όψ</w:t>
      </w:r>
      <w:r>
        <w:rPr>
          <w:rFonts w:eastAsia="Times New Roman"/>
          <w:szCs w:val="24"/>
        </w:rPr>
        <w:t>ιν</w:t>
      </w:r>
      <w:r w:rsidRPr="001718DA">
        <w:rPr>
          <w:rFonts w:eastAsia="Times New Roman"/>
          <w:szCs w:val="24"/>
        </w:rPr>
        <w:t xml:space="preserve"> το ιδιαίτερο χαρακτηριστικό της πολλαπλής νησιωτικότητας της Ελλάδας </w:t>
      </w:r>
      <w:r>
        <w:rPr>
          <w:rFonts w:eastAsia="Times New Roman"/>
          <w:szCs w:val="24"/>
        </w:rPr>
        <w:t>κ</w:t>
      </w:r>
      <w:r w:rsidRPr="001718DA">
        <w:rPr>
          <w:rFonts w:eastAsia="Times New Roman"/>
          <w:szCs w:val="24"/>
        </w:rPr>
        <w:t>αι αποτελεί στοιχείο κοινωνικής συνοχής</w:t>
      </w:r>
      <w:r>
        <w:rPr>
          <w:rFonts w:eastAsia="Times New Roman"/>
          <w:szCs w:val="24"/>
        </w:rPr>
        <w:t>.</w:t>
      </w:r>
      <w:r w:rsidRPr="001718DA">
        <w:rPr>
          <w:rFonts w:eastAsia="Times New Roman"/>
          <w:szCs w:val="24"/>
        </w:rPr>
        <w:t xml:space="preserve"> </w:t>
      </w:r>
      <w:r>
        <w:rPr>
          <w:rFonts w:eastAsia="Times New Roman"/>
          <w:szCs w:val="24"/>
        </w:rPr>
        <w:t>Η</w:t>
      </w:r>
      <w:r w:rsidRPr="001718DA">
        <w:rPr>
          <w:rFonts w:eastAsia="Times New Roman"/>
          <w:szCs w:val="24"/>
        </w:rPr>
        <w:t xml:space="preserve"> </w:t>
      </w:r>
      <w:r w:rsidRPr="001718DA">
        <w:rPr>
          <w:rFonts w:eastAsia="Times New Roman"/>
          <w:szCs w:val="24"/>
        </w:rPr>
        <w:lastRenderedPageBreak/>
        <w:t xml:space="preserve">έννοια του μεταφορικού ισοδύναμου είναι ο </w:t>
      </w:r>
      <w:r>
        <w:rPr>
          <w:rFonts w:eastAsia="Times New Roman"/>
          <w:szCs w:val="24"/>
        </w:rPr>
        <w:t>ν</w:t>
      </w:r>
      <w:r w:rsidRPr="001718DA">
        <w:rPr>
          <w:rFonts w:eastAsia="Times New Roman"/>
          <w:szCs w:val="24"/>
        </w:rPr>
        <w:t xml:space="preserve">ησιώτης </w:t>
      </w:r>
      <w:r w:rsidRPr="001718DA">
        <w:rPr>
          <w:rFonts w:eastAsia="Times New Roman"/>
          <w:szCs w:val="24"/>
        </w:rPr>
        <w:t>να πληρώνει εισιτήριο ανάλογο των μέσων μεταφορών στη στεριά</w:t>
      </w:r>
      <w:r>
        <w:rPr>
          <w:rFonts w:eastAsia="Times New Roman"/>
          <w:szCs w:val="24"/>
        </w:rPr>
        <w:t xml:space="preserve">, στην ξηρά. </w:t>
      </w:r>
    </w:p>
    <w:p w14:paraId="37394DA4"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 xml:space="preserve">Το 2018 </w:t>
      </w:r>
      <w:r w:rsidRPr="001718DA">
        <w:rPr>
          <w:rFonts w:eastAsia="Times New Roman"/>
          <w:szCs w:val="24"/>
        </w:rPr>
        <w:t>για πρώτη φορά δόθηκαν 60 εκατομμύρια ευρώ</w:t>
      </w:r>
      <w:r>
        <w:rPr>
          <w:rFonts w:eastAsia="Times New Roman"/>
          <w:szCs w:val="24"/>
        </w:rPr>
        <w:t>,</w:t>
      </w:r>
      <w:r w:rsidRPr="001718DA">
        <w:rPr>
          <w:rFonts w:eastAsia="Times New Roman"/>
          <w:szCs w:val="24"/>
        </w:rPr>
        <w:t xml:space="preserve"> ενώ το 2019 το μέτρο θα εφαρμοστεί στο σύνολο της νησιωτικής περιφέρειας</w:t>
      </w:r>
      <w:r>
        <w:rPr>
          <w:rFonts w:eastAsia="Times New Roman"/>
          <w:szCs w:val="24"/>
        </w:rPr>
        <w:t>,</w:t>
      </w:r>
      <w:r w:rsidRPr="001718DA">
        <w:rPr>
          <w:rFonts w:eastAsia="Times New Roman"/>
          <w:szCs w:val="24"/>
        </w:rPr>
        <w:t xml:space="preserve"> εκτός βέβαια από την Κρήτη</w:t>
      </w:r>
      <w:r>
        <w:rPr>
          <w:rFonts w:eastAsia="Times New Roman"/>
          <w:szCs w:val="24"/>
        </w:rPr>
        <w:t>,</w:t>
      </w:r>
      <w:r w:rsidRPr="001718DA">
        <w:rPr>
          <w:rFonts w:eastAsia="Times New Roman"/>
          <w:szCs w:val="24"/>
        </w:rPr>
        <w:t xml:space="preserve"> την Εύβοια και τη Λευκάδα και το ποσό θα ανέλθει στα 156 εκατομμύρια ευρώ</w:t>
      </w:r>
      <w:r>
        <w:rPr>
          <w:rFonts w:eastAsia="Times New Roman"/>
          <w:szCs w:val="24"/>
        </w:rPr>
        <w:t>.</w:t>
      </w:r>
      <w:r w:rsidRPr="001718DA">
        <w:rPr>
          <w:rFonts w:eastAsia="Times New Roman"/>
          <w:szCs w:val="24"/>
        </w:rPr>
        <w:t xml:space="preserve"> </w:t>
      </w:r>
    </w:p>
    <w:p w14:paraId="37394DA5"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Θ</w:t>
      </w:r>
      <w:r w:rsidRPr="001718DA">
        <w:rPr>
          <w:rFonts w:eastAsia="Times New Roman"/>
          <w:szCs w:val="24"/>
        </w:rPr>
        <w:t>έλω να επισημάνω</w:t>
      </w:r>
      <w:r>
        <w:rPr>
          <w:rFonts w:eastAsia="Times New Roman"/>
          <w:szCs w:val="24"/>
        </w:rPr>
        <w:t>,</w:t>
      </w:r>
      <w:r w:rsidRPr="001718DA">
        <w:rPr>
          <w:rFonts w:eastAsia="Times New Roman"/>
          <w:szCs w:val="24"/>
        </w:rPr>
        <w:t xml:space="preserve"> κυρίες και κύριοι συνάδελφοι</w:t>
      </w:r>
      <w:r>
        <w:rPr>
          <w:rFonts w:eastAsia="Times New Roman"/>
          <w:szCs w:val="24"/>
        </w:rPr>
        <w:t>, ότι η ρύθμιση αφορά και στη</w:t>
      </w:r>
      <w:r w:rsidRPr="001718DA">
        <w:rPr>
          <w:rFonts w:eastAsia="Times New Roman"/>
          <w:szCs w:val="24"/>
        </w:rPr>
        <w:t xml:space="preserve"> μεταφορά καυσίμων για τα μικρά και απομακρυσμένα νησιά</w:t>
      </w:r>
      <w:r>
        <w:rPr>
          <w:rFonts w:eastAsia="Times New Roman"/>
          <w:szCs w:val="24"/>
        </w:rPr>
        <w:t>.</w:t>
      </w:r>
      <w:r w:rsidRPr="001718DA">
        <w:rPr>
          <w:rFonts w:eastAsia="Times New Roman"/>
          <w:szCs w:val="24"/>
        </w:rPr>
        <w:t xml:space="preserve"> </w:t>
      </w:r>
      <w:r>
        <w:rPr>
          <w:rFonts w:eastAsia="Times New Roman"/>
          <w:szCs w:val="24"/>
        </w:rPr>
        <w:t>Ενδεικτική είναι η αναφορά μου, όμως χαρακτηρι</w:t>
      </w:r>
      <w:r>
        <w:rPr>
          <w:rFonts w:eastAsia="Times New Roman"/>
          <w:szCs w:val="24"/>
        </w:rPr>
        <w:t>στική η</w:t>
      </w:r>
      <w:r w:rsidRPr="001718DA">
        <w:rPr>
          <w:rFonts w:eastAsia="Times New Roman"/>
          <w:szCs w:val="24"/>
        </w:rPr>
        <w:t xml:space="preserve"> επισήμανση ότι αυτή η ανάπτυξη </w:t>
      </w:r>
      <w:r>
        <w:rPr>
          <w:rFonts w:eastAsia="Times New Roman"/>
          <w:szCs w:val="24"/>
        </w:rPr>
        <w:t>-</w:t>
      </w:r>
      <w:r w:rsidRPr="001718DA">
        <w:rPr>
          <w:rFonts w:eastAsia="Times New Roman"/>
          <w:szCs w:val="24"/>
        </w:rPr>
        <w:t>όπως την περιέγραψ</w:t>
      </w:r>
      <w:r>
        <w:rPr>
          <w:rFonts w:eastAsia="Times New Roman"/>
          <w:szCs w:val="24"/>
        </w:rPr>
        <w:t>α</w:t>
      </w:r>
      <w:r w:rsidRPr="001718DA">
        <w:rPr>
          <w:rFonts w:eastAsia="Times New Roman"/>
          <w:szCs w:val="24"/>
        </w:rPr>
        <w:t xml:space="preserve"> λίγο πριν</w:t>
      </w:r>
      <w:r>
        <w:rPr>
          <w:rFonts w:eastAsia="Times New Roman"/>
          <w:szCs w:val="24"/>
        </w:rPr>
        <w:t>-</w:t>
      </w:r>
      <w:r w:rsidRPr="001718DA">
        <w:rPr>
          <w:rFonts w:eastAsia="Times New Roman"/>
          <w:szCs w:val="24"/>
        </w:rPr>
        <w:t xml:space="preserve"> εμείς θέλουμε να είναι δίκαι</w:t>
      </w:r>
      <w:r>
        <w:rPr>
          <w:rFonts w:eastAsia="Times New Roman"/>
          <w:szCs w:val="24"/>
        </w:rPr>
        <w:t>η,</w:t>
      </w:r>
      <w:r w:rsidRPr="001718DA">
        <w:rPr>
          <w:rFonts w:eastAsia="Times New Roman"/>
          <w:szCs w:val="24"/>
        </w:rPr>
        <w:t xml:space="preserve"> </w:t>
      </w:r>
      <w:r>
        <w:rPr>
          <w:rFonts w:eastAsia="Times New Roman"/>
          <w:szCs w:val="24"/>
        </w:rPr>
        <w:t>ισομερής</w:t>
      </w:r>
      <w:r w:rsidRPr="001718DA">
        <w:rPr>
          <w:rFonts w:eastAsia="Times New Roman"/>
          <w:szCs w:val="24"/>
        </w:rPr>
        <w:t xml:space="preserve"> </w:t>
      </w:r>
      <w:r w:rsidRPr="001718DA">
        <w:rPr>
          <w:rFonts w:eastAsia="Times New Roman"/>
          <w:szCs w:val="24"/>
        </w:rPr>
        <w:t xml:space="preserve">και </w:t>
      </w:r>
      <w:r>
        <w:rPr>
          <w:rFonts w:eastAsia="Times New Roman"/>
          <w:szCs w:val="24"/>
        </w:rPr>
        <w:t>β</w:t>
      </w:r>
      <w:r w:rsidRPr="001718DA">
        <w:rPr>
          <w:rFonts w:eastAsia="Times New Roman"/>
          <w:szCs w:val="24"/>
        </w:rPr>
        <w:t xml:space="preserve">εβαίως να αφορά στο </w:t>
      </w:r>
      <w:r>
        <w:rPr>
          <w:rFonts w:eastAsia="Times New Roman"/>
          <w:szCs w:val="24"/>
        </w:rPr>
        <w:t xml:space="preserve">σύνολο της χώρας, σε </w:t>
      </w:r>
      <w:r w:rsidRPr="001718DA">
        <w:rPr>
          <w:rFonts w:eastAsia="Times New Roman"/>
          <w:szCs w:val="24"/>
        </w:rPr>
        <w:t>αυτή</w:t>
      </w:r>
      <w:r>
        <w:rPr>
          <w:rFonts w:eastAsia="Times New Roman"/>
          <w:szCs w:val="24"/>
        </w:rPr>
        <w:t>ν</w:t>
      </w:r>
      <w:r w:rsidRPr="001718DA">
        <w:rPr>
          <w:rFonts w:eastAsia="Times New Roman"/>
          <w:szCs w:val="24"/>
        </w:rPr>
        <w:t xml:space="preserve"> τη χώρα</w:t>
      </w:r>
      <w:r>
        <w:rPr>
          <w:rFonts w:eastAsia="Times New Roman"/>
          <w:szCs w:val="24"/>
        </w:rPr>
        <w:t>,</w:t>
      </w:r>
      <w:r w:rsidRPr="001718DA">
        <w:rPr>
          <w:rFonts w:eastAsia="Times New Roman"/>
          <w:szCs w:val="24"/>
        </w:rPr>
        <w:t xml:space="preserve"> η οποία θα μπορούσε να ονομάζεται ως η μόνη κατά κυριολεξία </w:t>
      </w:r>
      <w:r>
        <w:rPr>
          <w:rFonts w:eastAsia="Times New Roman"/>
          <w:szCs w:val="24"/>
        </w:rPr>
        <w:t>«</w:t>
      </w:r>
      <w:r w:rsidRPr="001718DA">
        <w:rPr>
          <w:rFonts w:eastAsia="Times New Roman"/>
          <w:szCs w:val="24"/>
        </w:rPr>
        <w:t>Πολυνησία</w:t>
      </w:r>
      <w:r>
        <w:rPr>
          <w:rFonts w:eastAsia="Times New Roman"/>
          <w:szCs w:val="24"/>
        </w:rPr>
        <w:t>»,</w:t>
      </w:r>
      <w:r w:rsidRPr="001718DA">
        <w:rPr>
          <w:rFonts w:eastAsia="Times New Roman"/>
          <w:szCs w:val="24"/>
        </w:rPr>
        <w:t xml:space="preserve"> με τα ατελε</w:t>
      </w:r>
      <w:r w:rsidRPr="001718DA">
        <w:rPr>
          <w:rFonts w:eastAsia="Times New Roman"/>
          <w:szCs w:val="24"/>
        </w:rPr>
        <w:t xml:space="preserve">ίωτα νησιά </w:t>
      </w:r>
      <w:r>
        <w:rPr>
          <w:rFonts w:eastAsia="Times New Roman"/>
          <w:szCs w:val="24"/>
        </w:rPr>
        <w:t>μας,</w:t>
      </w:r>
      <w:r w:rsidRPr="001718DA">
        <w:rPr>
          <w:rFonts w:eastAsia="Times New Roman"/>
          <w:szCs w:val="24"/>
        </w:rPr>
        <w:t xml:space="preserve"> με τις εξαιρετικές μας θάλασσες και με τις δυ</w:t>
      </w:r>
      <w:r>
        <w:rPr>
          <w:rFonts w:eastAsia="Times New Roman"/>
          <w:szCs w:val="24"/>
        </w:rPr>
        <w:t>νατότητες που παρέχονται για τη</w:t>
      </w:r>
      <w:r w:rsidRPr="001718DA">
        <w:rPr>
          <w:rFonts w:eastAsia="Times New Roman"/>
          <w:szCs w:val="24"/>
        </w:rPr>
        <w:t xml:space="preserve"> δίκαιη ανάπτυξη που επιδιώκουμε</w:t>
      </w:r>
      <w:r>
        <w:rPr>
          <w:rFonts w:eastAsia="Times New Roman"/>
          <w:szCs w:val="24"/>
        </w:rPr>
        <w:t>.</w:t>
      </w:r>
    </w:p>
    <w:p w14:paraId="37394DA6" w14:textId="77777777" w:rsidR="00B27939" w:rsidRDefault="00D93F4B">
      <w:pPr>
        <w:tabs>
          <w:tab w:val="center" w:pos="4753"/>
          <w:tab w:val="left" w:pos="6156"/>
        </w:tabs>
        <w:spacing w:after="0" w:line="600" w:lineRule="auto"/>
        <w:ind w:firstLine="720"/>
        <w:jc w:val="both"/>
        <w:rPr>
          <w:rFonts w:eastAsia="Times New Roman"/>
          <w:szCs w:val="24"/>
        </w:rPr>
      </w:pPr>
      <w:r>
        <w:rPr>
          <w:rFonts w:eastAsia="Times New Roman"/>
          <w:szCs w:val="24"/>
        </w:rPr>
        <w:t>Σ</w:t>
      </w:r>
      <w:r w:rsidRPr="001718DA">
        <w:rPr>
          <w:rFonts w:eastAsia="Times New Roman"/>
          <w:szCs w:val="24"/>
        </w:rPr>
        <w:t>ας ευχαριστώ</w:t>
      </w:r>
      <w:r>
        <w:rPr>
          <w:rFonts w:eastAsia="Times New Roman"/>
          <w:szCs w:val="24"/>
        </w:rPr>
        <w:t>.</w:t>
      </w:r>
    </w:p>
    <w:p w14:paraId="37394DA7" w14:textId="77777777" w:rsidR="00B27939" w:rsidRDefault="00D93F4B">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7394DA8" w14:textId="77777777" w:rsidR="00B27939" w:rsidRDefault="00D93F4B">
      <w:pPr>
        <w:spacing w:after="0" w:line="600" w:lineRule="auto"/>
        <w:ind w:firstLine="720"/>
        <w:jc w:val="both"/>
        <w:rPr>
          <w:rFonts w:eastAsia="Times New Roman"/>
          <w:szCs w:val="24"/>
        </w:rPr>
      </w:pPr>
      <w:r w:rsidRPr="006D4AA9">
        <w:rPr>
          <w:rFonts w:eastAsia="Times New Roman" w:cs="Times New Roman"/>
          <w:b/>
          <w:szCs w:val="24"/>
        </w:rPr>
        <w:lastRenderedPageBreak/>
        <w:t>ΠΡΟΕΔΡΕΥΩΝ (Γεώργιος Βαρεμένος):</w:t>
      </w:r>
      <w:r w:rsidRPr="001718DA">
        <w:rPr>
          <w:rFonts w:eastAsia="Times New Roman"/>
          <w:szCs w:val="24"/>
        </w:rPr>
        <w:t xml:space="preserve"> </w:t>
      </w:r>
      <w:r>
        <w:rPr>
          <w:rFonts w:eastAsia="Times New Roman"/>
          <w:szCs w:val="24"/>
        </w:rPr>
        <w:t>Κ</w:t>
      </w:r>
      <w:r w:rsidRPr="001718DA">
        <w:rPr>
          <w:rFonts w:eastAsia="Times New Roman"/>
          <w:szCs w:val="24"/>
        </w:rPr>
        <w:t>αι εμείς ευχαριστούμε</w:t>
      </w:r>
      <w:r>
        <w:rPr>
          <w:rFonts w:eastAsia="Times New Roman"/>
          <w:szCs w:val="24"/>
        </w:rPr>
        <w:t>.</w:t>
      </w:r>
    </w:p>
    <w:p w14:paraId="37394DA9" w14:textId="77777777" w:rsidR="00B27939" w:rsidRDefault="00D93F4B">
      <w:pPr>
        <w:spacing w:after="0" w:line="600" w:lineRule="auto"/>
        <w:ind w:firstLine="720"/>
        <w:jc w:val="both"/>
        <w:rPr>
          <w:rFonts w:eastAsia="Times New Roman"/>
          <w:szCs w:val="24"/>
        </w:rPr>
      </w:pPr>
      <w:r>
        <w:rPr>
          <w:rFonts w:eastAsia="Times New Roman"/>
          <w:szCs w:val="24"/>
        </w:rPr>
        <w:t>Γίνεται γνωστό</w:t>
      </w:r>
      <w:r>
        <w:rPr>
          <w:rFonts w:eastAsia="Times New Roman"/>
          <w:szCs w:val="24"/>
        </w:rPr>
        <w:t xml:space="preserve"> στο Σώμα ότι η</w:t>
      </w:r>
      <w:r w:rsidRPr="001718DA">
        <w:rPr>
          <w:rFonts w:eastAsia="Times New Roman"/>
          <w:szCs w:val="24"/>
        </w:rPr>
        <w:t xml:space="preserve"> Διαρκής Επιτροπή Δημόσιας Διοίκησης</w:t>
      </w:r>
      <w:r>
        <w:rPr>
          <w:rFonts w:eastAsia="Times New Roman"/>
          <w:szCs w:val="24"/>
        </w:rPr>
        <w:t>,</w:t>
      </w:r>
      <w:r w:rsidRPr="001718DA">
        <w:rPr>
          <w:rFonts w:eastAsia="Times New Roman"/>
          <w:szCs w:val="24"/>
        </w:rPr>
        <w:t xml:space="preserve"> Δημόσιας Τάξης και Δικαιοσύνης καταθέτει την </w:t>
      </w:r>
      <w:r>
        <w:rPr>
          <w:rFonts w:eastAsia="Times New Roman"/>
          <w:szCs w:val="24"/>
        </w:rPr>
        <w:t>έ</w:t>
      </w:r>
      <w:r w:rsidRPr="001718DA">
        <w:rPr>
          <w:rFonts w:eastAsia="Times New Roman"/>
          <w:szCs w:val="24"/>
        </w:rPr>
        <w:t xml:space="preserve">κθεσή </w:t>
      </w:r>
      <w:r w:rsidRPr="001718DA">
        <w:rPr>
          <w:rFonts w:eastAsia="Times New Roman"/>
          <w:szCs w:val="24"/>
        </w:rPr>
        <w:t xml:space="preserve">της στο σχέδιο νόμου του Υπουργείου Μεταναστευτικής Πολιτικής </w:t>
      </w:r>
      <w:r>
        <w:rPr>
          <w:rFonts w:eastAsia="Times New Roman"/>
          <w:szCs w:val="24"/>
        </w:rPr>
        <w:t>«</w:t>
      </w:r>
      <w:r w:rsidRPr="001718DA">
        <w:rPr>
          <w:rFonts w:eastAsia="Times New Roman"/>
          <w:szCs w:val="24"/>
        </w:rPr>
        <w:t xml:space="preserve">Επείγουσες ρυθμίσεις </w:t>
      </w:r>
      <w:r>
        <w:rPr>
          <w:rFonts w:eastAsia="Times New Roman"/>
          <w:szCs w:val="24"/>
        </w:rPr>
        <w:t>του</w:t>
      </w:r>
      <w:r w:rsidRPr="001718DA">
        <w:rPr>
          <w:rFonts w:eastAsia="Times New Roman"/>
          <w:szCs w:val="24"/>
        </w:rPr>
        <w:t xml:space="preserve"> </w:t>
      </w:r>
      <w:r w:rsidRPr="001718DA">
        <w:rPr>
          <w:rFonts w:eastAsia="Times New Roman"/>
          <w:szCs w:val="24"/>
        </w:rPr>
        <w:t>Υπουργείου Μεταναστευτικής Πολιτικής</w:t>
      </w:r>
      <w:r>
        <w:rPr>
          <w:rFonts w:eastAsia="Times New Roman"/>
          <w:szCs w:val="24"/>
        </w:rPr>
        <w:t>».</w:t>
      </w:r>
    </w:p>
    <w:p w14:paraId="37394DAA" w14:textId="77777777" w:rsidR="00B27939" w:rsidRDefault="00D93F4B">
      <w:pPr>
        <w:spacing w:after="0" w:line="600" w:lineRule="auto"/>
        <w:ind w:firstLine="720"/>
        <w:jc w:val="both"/>
        <w:rPr>
          <w:rFonts w:eastAsia="Times New Roman"/>
          <w:szCs w:val="24"/>
        </w:rPr>
      </w:pPr>
      <w:r>
        <w:rPr>
          <w:rFonts w:eastAsia="Times New Roman"/>
          <w:szCs w:val="24"/>
        </w:rPr>
        <w:t>Επίσης,</w:t>
      </w:r>
      <w:r w:rsidRPr="001718DA">
        <w:rPr>
          <w:rFonts w:eastAsia="Times New Roman"/>
          <w:szCs w:val="24"/>
        </w:rPr>
        <w:t xml:space="preserve"> η Διαρκής Επιτροπή Παραγωγής και Εμπορίου καταθέτει την </w:t>
      </w:r>
      <w:r>
        <w:rPr>
          <w:rFonts w:eastAsia="Times New Roman"/>
          <w:szCs w:val="24"/>
        </w:rPr>
        <w:t>έ</w:t>
      </w:r>
      <w:r w:rsidRPr="001718DA">
        <w:rPr>
          <w:rFonts w:eastAsia="Times New Roman"/>
          <w:szCs w:val="24"/>
        </w:rPr>
        <w:t xml:space="preserve">κθεσή </w:t>
      </w:r>
      <w:r w:rsidRPr="001718DA">
        <w:rPr>
          <w:rFonts w:eastAsia="Times New Roman"/>
          <w:szCs w:val="24"/>
        </w:rPr>
        <w:t xml:space="preserve">της στο σχέδιο νόμου του Υπουργείου Περιβάλλοντος και Ενέργειας </w:t>
      </w:r>
      <w:r>
        <w:rPr>
          <w:rFonts w:eastAsia="Times New Roman"/>
          <w:szCs w:val="24"/>
        </w:rPr>
        <w:t>«Ε</w:t>
      </w:r>
      <w:r w:rsidRPr="001718DA">
        <w:rPr>
          <w:rFonts w:eastAsia="Times New Roman"/>
          <w:szCs w:val="24"/>
        </w:rPr>
        <w:t xml:space="preserve">πείγουσες ρυθμίσεις του Υπουργείου Περιβάλλοντος και Ενέργειας </w:t>
      </w:r>
      <w:r>
        <w:rPr>
          <w:rFonts w:eastAsia="Times New Roman"/>
          <w:szCs w:val="24"/>
        </w:rPr>
        <w:t>Κύρωση της</w:t>
      </w:r>
      <w:r w:rsidRPr="001718DA">
        <w:rPr>
          <w:rFonts w:eastAsia="Times New Roman"/>
          <w:szCs w:val="24"/>
        </w:rPr>
        <w:t xml:space="preserve"> από </w:t>
      </w:r>
      <w:r w:rsidRPr="001718DA">
        <w:rPr>
          <w:rFonts w:eastAsia="Times New Roman"/>
          <w:szCs w:val="24"/>
        </w:rPr>
        <w:t>2</w:t>
      </w:r>
      <w:r>
        <w:rPr>
          <w:rFonts w:eastAsia="Times New Roman"/>
          <w:szCs w:val="24"/>
        </w:rPr>
        <w:t>0</w:t>
      </w:r>
      <w:r>
        <w:rPr>
          <w:rFonts w:eastAsia="Times New Roman"/>
          <w:szCs w:val="24"/>
        </w:rPr>
        <w:t>.11.</w:t>
      </w:r>
      <w:r w:rsidRPr="001718DA">
        <w:rPr>
          <w:rFonts w:eastAsia="Times New Roman"/>
          <w:szCs w:val="24"/>
        </w:rPr>
        <w:t>2018 Σύμβαση</w:t>
      </w:r>
      <w:r>
        <w:rPr>
          <w:rFonts w:eastAsia="Times New Roman"/>
          <w:szCs w:val="24"/>
        </w:rPr>
        <w:t>ς</w:t>
      </w:r>
      <w:r w:rsidRPr="001718DA">
        <w:rPr>
          <w:rFonts w:eastAsia="Times New Roman"/>
          <w:szCs w:val="24"/>
        </w:rPr>
        <w:t xml:space="preserve"> μεταξύ του ελληνικού δημοσίο</w:t>
      </w:r>
      <w:r w:rsidRPr="001718DA">
        <w:rPr>
          <w:rFonts w:eastAsia="Times New Roman"/>
          <w:szCs w:val="24"/>
        </w:rPr>
        <w:t xml:space="preserve">υ και των εταιρειών </w:t>
      </w:r>
      <w:r>
        <w:rPr>
          <w:rFonts w:eastAsia="Times New Roman"/>
          <w:szCs w:val="24"/>
          <w:lang w:val="en-US"/>
        </w:rPr>
        <w:t>ENERGEAN</w:t>
      </w:r>
      <w:r w:rsidRPr="003F0C6D">
        <w:rPr>
          <w:rFonts w:eastAsia="Times New Roman"/>
          <w:szCs w:val="24"/>
        </w:rPr>
        <w:t xml:space="preserve"> </w:t>
      </w:r>
      <w:r>
        <w:rPr>
          <w:rFonts w:eastAsia="Times New Roman"/>
          <w:szCs w:val="24"/>
          <w:lang w:val="en-US"/>
        </w:rPr>
        <w:t>OIL</w:t>
      </w:r>
      <w:r w:rsidRPr="003F0C6D">
        <w:rPr>
          <w:rFonts w:eastAsia="Times New Roman"/>
          <w:szCs w:val="24"/>
        </w:rPr>
        <w:t xml:space="preserve"> </w:t>
      </w:r>
      <w:r>
        <w:rPr>
          <w:rFonts w:eastAsia="Times New Roman"/>
          <w:szCs w:val="24"/>
          <w:lang w:val="en-US"/>
        </w:rPr>
        <w:t>AND</w:t>
      </w:r>
      <w:r w:rsidRPr="003F0C6D">
        <w:rPr>
          <w:rFonts w:eastAsia="Times New Roman"/>
          <w:szCs w:val="24"/>
        </w:rPr>
        <w:t xml:space="preserve"> </w:t>
      </w:r>
      <w:r>
        <w:rPr>
          <w:rFonts w:eastAsia="Times New Roman"/>
          <w:szCs w:val="24"/>
          <w:lang w:val="en-US"/>
        </w:rPr>
        <w:t>GAS</w:t>
      </w:r>
      <w:r w:rsidRPr="003F0C6D">
        <w:rPr>
          <w:rFonts w:eastAsia="Times New Roman"/>
          <w:szCs w:val="24"/>
        </w:rPr>
        <w:t xml:space="preserve"> - </w:t>
      </w:r>
      <w:r w:rsidRPr="001718DA">
        <w:rPr>
          <w:rFonts w:eastAsia="Times New Roman"/>
          <w:szCs w:val="24"/>
        </w:rPr>
        <w:t xml:space="preserve">ΕΝΕΡΓΕΙΑΚΗ ΑΙΓΑΙΟΥ ΑΝΩΝΥΜΗ ΕΤΑΙΡΕΙΑ ΕΡΕΥΝΑΣ </w:t>
      </w:r>
      <w:r w:rsidRPr="001718DA">
        <w:rPr>
          <w:rFonts w:eastAsia="Times New Roman"/>
          <w:szCs w:val="24"/>
        </w:rPr>
        <w:t>ΚΑΙ ΠΑΡΑΓΩΓΗΣ ΥΔΡΟΓΟΝΑΝΘΡΑΚΩΝ</w:t>
      </w:r>
      <w:r w:rsidRPr="001718DA">
        <w:rPr>
          <w:rFonts w:eastAsia="Times New Roman"/>
          <w:szCs w:val="24"/>
        </w:rPr>
        <w:t xml:space="preserve"> και ΚΑΒΑΛΑ OIL ΑΝΩΝΥΜΗ ΕΤΑΙΡΕΙΑ</w:t>
      </w:r>
      <w:r w:rsidRPr="003F0C6D">
        <w:rPr>
          <w:rFonts w:eastAsia="Times New Roman"/>
          <w:szCs w:val="24"/>
        </w:rPr>
        <w:t>,</w:t>
      </w:r>
      <w:r w:rsidRPr="001718DA">
        <w:rPr>
          <w:rFonts w:eastAsia="Times New Roman"/>
          <w:szCs w:val="24"/>
        </w:rPr>
        <w:t xml:space="preserve"> με την οποία τροποποιείται η </w:t>
      </w:r>
      <w:r>
        <w:rPr>
          <w:rFonts w:eastAsia="Times New Roman"/>
          <w:szCs w:val="24"/>
        </w:rPr>
        <w:t>από 23.11.1999</w:t>
      </w:r>
      <w:r w:rsidRPr="001718DA">
        <w:rPr>
          <w:rFonts w:eastAsia="Times New Roman"/>
          <w:szCs w:val="24"/>
        </w:rPr>
        <w:t xml:space="preserve"> </w:t>
      </w:r>
      <w:r>
        <w:rPr>
          <w:rFonts w:eastAsia="Times New Roman"/>
          <w:szCs w:val="24"/>
        </w:rPr>
        <w:t>Σ</w:t>
      </w:r>
      <w:r w:rsidRPr="001718DA">
        <w:rPr>
          <w:rFonts w:eastAsia="Times New Roman"/>
          <w:szCs w:val="24"/>
        </w:rPr>
        <w:t xml:space="preserve">ύμβαση </w:t>
      </w:r>
      <w:r>
        <w:rPr>
          <w:rFonts w:eastAsia="Times New Roman"/>
          <w:szCs w:val="24"/>
        </w:rPr>
        <w:t>γ</w:t>
      </w:r>
      <w:r w:rsidRPr="001718DA">
        <w:rPr>
          <w:rFonts w:eastAsia="Times New Roman"/>
          <w:szCs w:val="24"/>
        </w:rPr>
        <w:t>ια την εκμετάλλευση Υδρογονανθράκων στη θαλάσσια περι</w:t>
      </w:r>
      <w:r w:rsidRPr="001718DA">
        <w:rPr>
          <w:rFonts w:eastAsia="Times New Roman"/>
          <w:szCs w:val="24"/>
        </w:rPr>
        <w:t xml:space="preserve">οχή του Θρακικού Πελάγους </w:t>
      </w:r>
      <w:r w:rsidRPr="001718DA">
        <w:rPr>
          <w:rFonts w:eastAsia="Times New Roman"/>
          <w:szCs w:val="24"/>
        </w:rPr>
        <w:lastRenderedPageBreak/>
        <w:t>μεταξύ του Ελληνικού Δημοσίου και της ΚΑΒΑΛΑ OIL ΑΝΩΝΥΜΗ ΕΤΑΙΡΕΙΑ που κυρώθηκε με το ν</w:t>
      </w:r>
      <w:r>
        <w:rPr>
          <w:rFonts w:eastAsia="Times New Roman"/>
          <w:szCs w:val="24"/>
        </w:rPr>
        <w:t>.277</w:t>
      </w:r>
      <w:r w:rsidRPr="001718DA">
        <w:rPr>
          <w:rFonts w:eastAsia="Times New Roman"/>
          <w:szCs w:val="24"/>
        </w:rPr>
        <w:t>9</w:t>
      </w:r>
      <w:r>
        <w:rPr>
          <w:rFonts w:eastAsia="Times New Roman"/>
          <w:szCs w:val="24"/>
        </w:rPr>
        <w:t xml:space="preserve">/1999 </w:t>
      </w:r>
      <w:r>
        <w:rPr>
          <w:rFonts w:eastAsia="Times New Roman"/>
          <w:szCs w:val="24"/>
        </w:rPr>
        <w:t xml:space="preserve">(Α΄ 296) </w:t>
      </w:r>
      <w:r w:rsidRPr="001718DA">
        <w:rPr>
          <w:rFonts w:eastAsia="Times New Roman"/>
          <w:szCs w:val="24"/>
        </w:rPr>
        <w:t>και άλλες διατάξεις</w:t>
      </w:r>
      <w:r>
        <w:rPr>
          <w:rFonts w:eastAsia="Times New Roman"/>
          <w:szCs w:val="24"/>
        </w:rPr>
        <w:t>».</w:t>
      </w:r>
    </w:p>
    <w:p w14:paraId="37394DAB" w14:textId="77777777" w:rsidR="00B27939" w:rsidRDefault="00D93F4B">
      <w:pPr>
        <w:spacing w:after="0" w:line="600" w:lineRule="auto"/>
        <w:ind w:firstLine="720"/>
        <w:jc w:val="both"/>
        <w:rPr>
          <w:rFonts w:eastAsia="Times New Roman"/>
          <w:szCs w:val="24"/>
        </w:rPr>
      </w:pPr>
      <w:r>
        <w:rPr>
          <w:rFonts w:eastAsia="Times New Roman"/>
          <w:szCs w:val="24"/>
        </w:rPr>
        <w:t>Τον λόγο έχει τώρα ο κ. Τασούλας από τη</w:t>
      </w:r>
      <w:r w:rsidRPr="001718DA">
        <w:rPr>
          <w:rFonts w:eastAsia="Times New Roman"/>
          <w:szCs w:val="24"/>
        </w:rPr>
        <w:t xml:space="preserve"> Νέα Δημοκρατία</w:t>
      </w:r>
      <w:r>
        <w:rPr>
          <w:rFonts w:eastAsia="Times New Roman"/>
          <w:szCs w:val="24"/>
        </w:rPr>
        <w:t xml:space="preserve">. </w:t>
      </w:r>
    </w:p>
    <w:p w14:paraId="37394DAC" w14:textId="77777777" w:rsidR="00B27939" w:rsidRDefault="00D93F4B">
      <w:pPr>
        <w:spacing w:after="0" w:line="600" w:lineRule="auto"/>
        <w:ind w:firstLine="720"/>
        <w:jc w:val="both"/>
        <w:rPr>
          <w:rFonts w:eastAsia="Times New Roman"/>
          <w:szCs w:val="24"/>
        </w:rPr>
      </w:pPr>
      <w:r w:rsidRPr="00057731">
        <w:rPr>
          <w:rFonts w:eastAsia="Times New Roman"/>
          <w:b/>
          <w:szCs w:val="24"/>
        </w:rPr>
        <w:t xml:space="preserve">ΚΩΝΣΤΑΝΤΙΝΟΣ ΤΑΣΟΥΛΑΣ: </w:t>
      </w:r>
      <w:r>
        <w:rPr>
          <w:rFonts w:eastAsia="Times New Roman"/>
          <w:szCs w:val="24"/>
        </w:rPr>
        <w:t>Έ</w:t>
      </w:r>
      <w:r w:rsidRPr="001718DA">
        <w:rPr>
          <w:rFonts w:eastAsia="Times New Roman"/>
          <w:szCs w:val="24"/>
        </w:rPr>
        <w:t>νας τρόπος</w:t>
      </w:r>
      <w:r>
        <w:rPr>
          <w:rFonts w:eastAsia="Times New Roman"/>
          <w:szCs w:val="24"/>
        </w:rPr>
        <w:t>,</w:t>
      </w:r>
      <w:r w:rsidRPr="001718DA">
        <w:rPr>
          <w:rFonts w:eastAsia="Times New Roman"/>
          <w:szCs w:val="24"/>
        </w:rPr>
        <w:t xml:space="preserve"> κυρίες και κύριοι συνάδελφοι</w:t>
      </w:r>
      <w:r>
        <w:rPr>
          <w:rFonts w:eastAsia="Times New Roman"/>
          <w:szCs w:val="24"/>
        </w:rPr>
        <w:t>,</w:t>
      </w:r>
      <w:r w:rsidRPr="001718DA">
        <w:rPr>
          <w:rFonts w:eastAsia="Times New Roman"/>
          <w:szCs w:val="24"/>
        </w:rPr>
        <w:t xml:space="preserve"> να αντιλαμβανόμαστε ο ένας τον άλλον είναι να ακούμε </w:t>
      </w:r>
      <w:r>
        <w:rPr>
          <w:rFonts w:eastAsia="Times New Roman"/>
          <w:szCs w:val="24"/>
        </w:rPr>
        <w:t>τ</w:t>
      </w:r>
      <w:r w:rsidRPr="001718DA">
        <w:rPr>
          <w:rFonts w:eastAsia="Times New Roman"/>
          <w:szCs w:val="24"/>
        </w:rPr>
        <w:t>ι λέει ο ένας για τον άλλον</w:t>
      </w:r>
      <w:r>
        <w:rPr>
          <w:rFonts w:eastAsia="Times New Roman"/>
          <w:szCs w:val="24"/>
        </w:rPr>
        <w:t>.</w:t>
      </w:r>
      <w:r w:rsidRPr="001718DA">
        <w:rPr>
          <w:rFonts w:eastAsia="Times New Roman"/>
          <w:szCs w:val="24"/>
        </w:rPr>
        <w:t xml:space="preserve"> </w:t>
      </w:r>
      <w:r>
        <w:rPr>
          <w:rFonts w:eastAsia="Times New Roman"/>
          <w:szCs w:val="24"/>
        </w:rPr>
        <w:t>Ε</w:t>
      </w:r>
      <w:r w:rsidRPr="001718DA">
        <w:rPr>
          <w:rFonts w:eastAsia="Times New Roman"/>
          <w:szCs w:val="24"/>
        </w:rPr>
        <w:t xml:space="preserve">γώ επέλεξα σήμερα </w:t>
      </w:r>
      <w:r>
        <w:rPr>
          <w:rFonts w:eastAsia="Times New Roman"/>
          <w:szCs w:val="24"/>
        </w:rPr>
        <w:t>κάτι πιο ενδιαφέρον,</w:t>
      </w:r>
      <w:r w:rsidRPr="001718DA">
        <w:rPr>
          <w:rFonts w:eastAsia="Times New Roman"/>
          <w:szCs w:val="24"/>
        </w:rPr>
        <w:t xml:space="preserve"> να ακούσουμε τι λέει ένας διακεκριμένος καθηγητής ιστορίας για </w:t>
      </w:r>
      <w:r>
        <w:rPr>
          <w:rFonts w:eastAsia="Times New Roman"/>
          <w:szCs w:val="24"/>
        </w:rPr>
        <w:t>μας.</w:t>
      </w:r>
      <w:r w:rsidRPr="001718DA">
        <w:rPr>
          <w:rFonts w:eastAsia="Times New Roman"/>
          <w:szCs w:val="24"/>
        </w:rPr>
        <w:t xml:space="preserve"> </w:t>
      </w:r>
      <w:r>
        <w:rPr>
          <w:rFonts w:eastAsia="Times New Roman"/>
          <w:szCs w:val="24"/>
        </w:rPr>
        <w:t>Ο Γουίλιαμ Μακνίλ ήταν</w:t>
      </w:r>
      <w:r w:rsidRPr="001718DA">
        <w:rPr>
          <w:rFonts w:eastAsia="Times New Roman"/>
          <w:szCs w:val="24"/>
        </w:rPr>
        <w:t xml:space="preserve"> </w:t>
      </w:r>
      <w:r>
        <w:rPr>
          <w:rFonts w:eastAsia="Times New Roman"/>
          <w:szCs w:val="24"/>
        </w:rPr>
        <w:t>Καναδοαμερικανός καθηγητής Ι</w:t>
      </w:r>
      <w:r w:rsidRPr="001718DA">
        <w:rPr>
          <w:rFonts w:eastAsia="Times New Roman"/>
          <w:szCs w:val="24"/>
        </w:rPr>
        <w:t xml:space="preserve">στορίας για πολλές δεκαετίες στο Πανεπιστήμιο του Σικάγο και έγραψε ένα εντυπωσιακό βιβλίο με τίτλο </w:t>
      </w:r>
      <w:r>
        <w:rPr>
          <w:rFonts w:eastAsia="Times New Roman"/>
          <w:szCs w:val="24"/>
        </w:rPr>
        <w:t>«Η</w:t>
      </w:r>
      <w:r w:rsidRPr="001718DA">
        <w:rPr>
          <w:rFonts w:eastAsia="Times New Roman"/>
          <w:szCs w:val="24"/>
        </w:rPr>
        <w:t xml:space="preserve"> Μεταμόρφωση της Ελλάδας μετά τον </w:t>
      </w:r>
      <w:r>
        <w:rPr>
          <w:rFonts w:eastAsia="Times New Roman"/>
          <w:szCs w:val="24"/>
        </w:rPr>
        <w:t>2</w:t>
      </w:r>
      <w:r w:rsidRPr="00343833">
        <w:rPr>
          <w:rFonts w:eastAsia="Times New Roman"/>
          <w:szCs w:val="24"/>
          <w:vertAlign w:val="superscript"/>
        </w:rPr>
        <w:t>ο</w:t>
      </w:r>
      <w:r w:rsidRPr="001718DA">
        <w:rPr>
          <w:rFonts w:eastAsia="Times New Roman"/>
          <w:szCs w:val="24"/>
        </w:rPr>
        <w:t xml:space="preserve"> Παγκόσμιο Πόλεμο</w:t>
      </w:r>
      <w:r>
        <w:rPr>
          <w:rFonts w:eastAsia="Times New Roman"/>
          <w:szCs w:val="24"/>
        </w:rPr>
        <w:t>».</w:t>
      </w:r>
      <w:r w:rsidRPr="001718DA">
        <w:rPr>
          <w:rFonts w:eastAsia="Times New Roman"/>
          <w:szCs w:val="24"/>
        </w:rPr>
        <w:t xml:space="preserve"> </w:t>
      </w:r>
      <w:r>
        <w:rPr>
          <w:rFonts w:eastAsia="Times New Roman"/>
          <w:szCs w:val="24"/>
        </w:rPr>
        <w:t>Τ</w:t>
      </w:r>
      <w:r w:rsidRPr="001718DA">
        <w:rPr>
          <w:rFonts w:eastAsia="Times New Roman"/>
          <w:szCs w:val="24"/>
        </w:rPr>
        <w:t>ελειώνει έτσι</w:t>
      </w:r>
      <w:r>
        <w:rPr>
          <w:rFonts w:eastAsia="Times New Roman"/>
          <w:szCs w:val="24"/>
        </w:rPr>
        <w:t>:</w:t>
      </w:r>
    </w:p>
    <w:p w14:paraId="37394DAD" w14:textId="77777777" w:rsidR="00B27939" w:rsidRDefault="00D93F4B">
      <w:pPr>
        <w:spacing w:after="0" w:line="600" w:lineRule="auto"/>
        <w:ind w:firstLine="720"/>
        <w:jc w:val="both"/>
        <w:rPr>
          <w:rFonts w:eastAsia="Times New Roman"/>
          <w:szCs w:val="24"/>
        </w:rPr>
      </w:pPr>
      <w:r>
        <w:rPr>
          <w:rFonts w:eastAsia="Times New Roman"/>
          <w:szCs w:val="24"/>
        </w:rPr>
        <w:t>«</w:t>
      </w:r>
      <w:r w:rsidRPr="001718DA">
        <w:rPr>
          <w:rFonts w:eastAsia="Times New Roman"/>
          <w:szCs w:val="24"/>
        </w:rPr>
        <w:t>Αν λάβουμε ως κριτήριο την ικανοποίηση των ανθρώπινων</w:t>
      </w:r>
      <w:r w:rsidRPr="001718DA">
        <w:rPr>
          <w:rFonts w:eastAsia="Times New Roman"/>
          <w:szCs w:val="24"/>
        </w:rPr>
        <w:t xml:space="preserve"> επιθυμιών και φιλοδοξιών</w:t>
      </w:r>
      <w:r>
        <w:rPr>
          <w:rFonts w:eastAsia="Times New Roman"/>
          <w:szCs w:val="24"/>
        </w:rPr>
        <w:t>,</w:t>
      </w:r>
      <w:r w:rsidRPr="001718DA">
        <w:rPr>
          <w:rFonts w:eastAsia="Times New Roman"/>
          <w:szCs w:val="24"/>
        </w:rPr>
        <w:t xml:space="preserve"> τότε η ανάπτυξη της Ελλάδος κατά τη διάρκεια των τελευταίων </w:t>
      </w:r>
      <w:r>
        <w:rPr>
          <w:rFonts w:eastAsia="Times New Roman"/>
          <w:szCs w:val="24"/>
        </w:rPr>
        <w:t>τριάντα πέντε</w:t>
      </w:r>
      <w:r w:rsidRPr="001718DA">
        <w:rPr>
          <w:rFonts w:eastAsia="Times New Roman"/>
          <w:szCs w:val="24"/>
        </w:rPr>
        <w:t xml:space="preserve"> ετών </w:t>
      </w:r>
      <w:r>
        <w:rPr>
          <w:rFonts w:eastAsia="Times New Roman"/>
          <w:szCs w:val="24"/>
        </w:rPr>
        <w:t xml:space="preserve">-εννοεί την περίοδο </w:t>
      </w:r>
      <w:r>
        <w:rPr>
          <w:rFonts w:eastAsia="Times New Roman"/>
          <w:szCs w:val="24"/>
        </w:rPr>
        <w:t>1944</w:t>
      </w:r>
      <w:r>
        <w:rPr>
          <w:rFonts w:eastAsia="Times New Roman"/>
          <w:szCs w:val="24"/>
        </w:rPr>
        <w:t xml:space="preserve"> με </w:t>
      </w:r>
      <w:r>
        <w:rPr>
          <w:rFonts w:eastAsia="Times New Roman"/>
          <w:szCs w:val="24"/>
        </w:rPr>
        <w:t>1978</w:t>
      </w:r>
      <w:r>
        <w:rPr>
          <w:rFonts w:eastAsia="Times New Roman"/>
          <w:szCs w:val="24"/>
        </w:rPr>
        <w:t>-</w:t>
      </w:r>
      <w:r w:rsidRPr="001718DA">
        <w:rPr>
          <w:rFonts w:eastAsia="Times New Roman"/>
          <w:szCs w:val="24"/>
        </w:rPr>
        <w:t xml:space="preserve"> πρέπει να αντιμετωπιστεί ως μία απί</w:t>
      </w:r>
      <w:r w:rsidRPr="001718DA">
        <w:rPr>
          <w:rFonts w:eastAsia="Times New Roman"/>
          <w:szCs w:val="24"/>
        </w:rPr>
        <w:lastRenderedPageBreak/>
        <w:t>στευτη ιστορία επιτυχίας</w:t>
      </w:r>
      <w:r>
        <w:rPr>
          <w:rFonts w:eastAsia="Times New Roman"/>
          <w:szCs w:val="24"/>
        </w:rPr>
        <w:t>.</w:t>
      </w:r>
      <w:r w:rsidRPr="001718DA">
        <w:rPr>
          <w:rFonts w:eastAsia="Times New Roman"/>
          <w:szCs w:val="24"/>
        </w:rPr>
        <w:t xml:space="preserve"> </w:t>
      </w:r>
      <w:r>
        <w:rPr>
          <w:rFonts w:eastAsia="Times New Roman"/>
          <w:szCs w:val="24"/>
        </w:rPr>
        <w:t>Π</w:t>
      </w:r>
      <w:r w:rsidRPr="001718DA">
        <w:rPr>
          <w:rFonts w:eastAsia="Times New Roman"/>
          <w:szCs w:val="24"/>
        </w:rPr>
        <w:t xml:space="preserve">ράγματα που το </w:t>
      </w:r>
      <w:r>
        <w:rPr>
          <w:rFonts w:eastAsia="Times New Roman"/>
          <w:szCs w:val="24"/>
        </w:rPr>
        <w:t>΄</w:t>
      </w:r>
      <w:r w:rsidRPr="001718DA">
        <w:rPr>
          <w:rFonts w:eastAsia="Times New Roman"/>
          <w:szCs w:val="24"/>
        </w:rPr>
        <w:t>45 φαίνονταν αδιανόητα</w:t>
      </w:r>
      <w:r>
        <w:rPr>
          <w:rFonts w:eastAsia="Times New Roman"/>
          <w:szCs w:val="24"/>
        </w:rPr>
        <w:t>,</w:t>
      </w:r>
      <w:r w:rsidRPr="001718DA">
        <w:rPr>
          <w:rFonts w:eastAsia="Times New Roman"/>
          <w:szCs w:val="24"/>
        </w:rPr>
        <w:t xml:space="preserve"> έγιναν πραγματ</w:t>
      </w:r>
      <w:r w:rsidRPr="001718DA">
        <w:rPr>
          <w:rFonts w:eastAsia="Times New Roman"/>
          <w:szCs w:val="24"/>
        </w:rPr>
        <w:t>ικότητα για εκατομμύρια Έλληνες</w:t>
      </w:r>
      <w:r>
        <w:rPr>
          <w:rFonts w:eastAsia="Times New Roman"/>
          <w:szCs w:val="24"/>
        </w:rPr>
        <w:t>.</w:t>
      </w:r>
      <w:r w:rsidRPr="001718DA">
        <w:rPr>
          <w:rFonts w:eastAsia="Times New Roman"/>
          <w:szCs w:val="24"/>
        </w:rPr>
        <w:t xml:space="preserve"> </w:t>
      </w:r>
      <w:r>
        <w:rPr>
          <w:rFonts w:eastAsia="Times New Roman"/>
          <w:szCs w:val="24"/>
        </w:rPr>
        <w:t>Έ</w:t>
      </w:r>
      <w:r w:rsidRPr="001718DA">
        <w:rPr>
          <w:rFonts w:eastAsia="Times New Roman"/>
          <w:szCs w:val="24"/>
        </w:rPr>
        <w:t xml:space="preserve">χει σημειωθεί μία </w:t>
      </w:r>
      <w:r>
        <w:rPr>
          <w:rFonts w:eastAsia="Times New Roman"/>
          <w:szCs w:val="24"/>
        </w:rPr>
        <w:t>μ</w:t>
      </w:r>
      <w:r w:rsidRPr="001718DA">
        <w:rPr>
          <w:rFonts w:eastAsia="Times New Roman"/>
          <w:szCs w:val="24"/>
        </w:rPr>
        <w:t>εταμόρφωση του ανθρώπινου βίου που δεν έχει προηγούμενο στην ιστορία της Ελλάδος</w:t>
      </w:r>
      <w:r>
        <w:rPr>
          <w:rFonts w:eastAsia="Times New Roman"/>
          <w:szCs w:val="24"/>
        </w:rPr>
        <w:t>.</w:t>
      </w:r>
      <w:r w:rsidRPr="001718DA">
        <w:rPr>
          <w:rFonts w:eastAsia="Times New Roman"/>
          <w:szCs w:val="24"/>
        </w:rPr>
        <w:t xml:space="preserve"> </w:t>
      </w:r>
      <w:r>
        <w:rPr>
          <w:rFonts w:eastAsia="Times New Roman"/>
          <w:szCs w:val="24"/>
        </w:rPr>
        <w:t>Η</w:t>
      </w:r>
      <w:r w:rsidRPr="001718DA">
        <w:rPr>
          <w:rFonts w:eastAsia="Times New Roman"/>
          <w:szCs w:val="24"/>
        </w:rPr>
        <w:t xml:space="preserve"> </w:t>
      </w:r>
      <w:r>
        <w:rPr>
          <w:rFonts w:eastAsia="Times New Roman"/>
          <w:szCs w:val="24"/>
        </w:rPr>
        <w:t>μ</w:t>
      </w:r>
      <w:r w:rsidRPr="001718DA">
        <w:rPr>
          <w:rFonts w:eastAsia="Times New Roman"/>
          <w:szCs w:val="24"/>
        </w:rPr>
        <w:t>εταμόρφωση αυτή επηρέασε έναν ολόκληρο πληθυσμό μέσα σε μόλις μία γενιά και επέφερε τέτοια αλλαγή στην κοινωνική δομή</w:t>
      </w:r>
      <w:r>
        <w:rPr>
          <w:rFonts w:eastAsia="Times New Roman"/>
          <w:szCs w:val="24"/>
        </w:rPr>
        <w:t>,</w:t>
      </w:r>
      <w:r w:rsidRPr="001718DA">
        <w:rPr>
          <w:rFonts w:eastAsia="Times New Roman"/>
          <w:szCs w:val="24"/>
        </w:rPr>
        <w:t xml:space="preserve"> ώστε κατέστησε αδύνατη την επιστροφή στην </w:t>
      </w:r>
      <w:r>
        <w:rPr>
          <w:rFonts w:eastAsia="Times New Roman"/>
          <w:szCs w:val="24"/>
        </w:rPr>
        <w:t>π</w:t>
      </w:r>
      <w:r w:rsidRPr="001718DA">
        <w:rPr>
          <w:rFonts w:eastAsia="Times New Roman"/>
          <w:szCs w:val="24"/>
        </w:rPr>
        <w:t xml:space="preserve">αλιά </w:t>
      </w:r>
      <w:r>
        <w:rPr>
          <w:rFonts w:eastAsia="Times New Roman"/>
          <w:szCs w:val="24"/>
        </w:rPr>
        <w:t>ζ</w:t>
      </w:r>
      <w:r w:rsidRPr="001718DA">
        <w:rPr>
          <w:rFonts w:eastAsia="Times New Roman"/>
          <w:szCs w:val="24"/>
        </w:rPr>
        <w:t>ωή με επίκεντρο το χωριό</w:t>
      </w:r>
      <w:r>
        <w:rPr>
          <w:rFonts w:eastAsia="Times New Roman"/>
          <w:szCs w:val="24"/>
        </w:rPr>
        <w:t>,</w:t>
      </w:r>
      <w:r w:rsidRPr="001718DA">
        <w:rPr>
          <w:rFonts w:eastAsia="Times New Roman"/>
          <w:szCs w:val="24"/>
        </w:rPr>
        <w:t xml:space="preserve"> </w:t>
      </w:r>
      <w:r>
        <w:rPr>
          <w:rFonts w:eastAsia="Times New Roman"/>
          <w:szCs w:val="24"/>
        </w:rPr>
        <w:t>α</w:t>
      </w:r>
      <w:r w:rsidRPr="001718DA">
        <w:rPr>
          <w:rFonts w:eastAsia="Times New Roman"/>
          <w:szCs w:val="24"/>
        </w:rPr>
        <w:t>ν εξαιρέσουμε βέβαια το ενδεχόμενο της πλήρους κατάρρευση</w:t>
      </w:r>
      <w:r>
        <w:rPr>
          <w:rFonts w:eastAsia="Times New Roman"/>
          <w:szCs w:val="24"/>
        </w:rPr>
        <w:t>ς της</w:t>
      </w:r>
      <w:r w:rsidRPr="001718DA">
        <w:rPr>
          <w:rFonts w:eastAsia="Times New Roman"/>
          <w:szCs w:val="24"/>
        </w:rPr>
        <w:t xml:space="preserve"> αστικής κοινωνίας και της ριζικής εξαθλίωσης που θα οδηγούσε εκατομμύρια ανθρώπους στη λιμοκτονία</w:t>
      </w:r>
      <w:r>
        <w:rPr>
          <w:rFonts w:eastAsia="Times New Roman"/>
          <w:szCs w:val="24"/>
        </w:rPr>
        <w:t>».</w:t>
      </w:r>
    </w:p>
    <w:p w14:paraId="37394DAE" w14:textId="77777777" w:rsidR="00B27939" w:rsidRDefault="00D93F4B">
      <w:pPr>
        <w:spacing w:after="0" w:line="600" w:lineRule="auto"/>
        <w:ind w:firstLine="720"/>
        <w:jc w:val="both"/>
        <w:rPr>
          <w:rFonts w:eastAsia="Times New Roman"/>
          <w:szCs w:val="24"/>
        </w:rPr>
      </w:pPr>
      <w:r>
        <w:rPr>
          <w:rFonts w:eastAsia="Times New Roman"/>
          <w:szCs w:val="24"/>
        </w:rPr>
        <w:t xml:space="preserve">Οι απόψεις σας </w:t>
      </w:r>
      <w:r w:rsidRPr="001718DA">
        <w:rPr>
          <w:rFonts w:eastAsia="Times New Roman"/>
          <w:szCs w:val="24"/>
        </w:rPr>
        <w:t>γ</w:t>
      </w:r>
      <w:r w:rsidRPr="001718DA">
        <w:rPr>
          <w:rFonts w:eastAsia="Times New Roman"/>
          <w:szCs w:val="24"/>
        </w:rPr>
        <w:t xml:space="preserve">ια το παλιό πολιτικό </w:t>
      </w:r>
      <w:r>
        <w:rPr>
          <w:rFonts w:eastAsia="Times New Roman"/>
          <w:szCs w:val="24"/>
        </w:rPr>
        <w:t xml:space="preserve">σύστημα, τη φαυλότητα του και </w:t>
      </w:r>
      <w:r w:rsidRPr="001718DA">
        <w:rPr>
          <w:rFonts w:eastAsia="Times New Roman"/>
          <w:szCs w:val="24"/>
        </w:rPr>
        <w:t>δολιότητ</w:t>
      </w:r>
      <w:r>
        <w:rPr>
          <w:rFonts w:eastAsia="Times New Roman"/>
          <w:szCs w:val="24"/>
        </w:rPr>
        <w:t>ά</w:t>
      </w:r>
      <w:r w:rsidRPr="001718DA">
        <w:rPr>
          <w:rFonts w:eastAsia="Times New Roman"/>
          <w:szCs w:val="24"/>
        </w:rPr>
        <w:t xml:space="preserve"> του</w:t>
      </w:r>
      <w:r>
        <w:rPr>
          <w:rFonts w:eastAsia="Times New Roman"/>
          <w:szCs w:val="24"/>
        </w:rPr>
        <w:t>, δεν είναι καινοφανείς. Παρόμοιες απόψεις</w:t>
      </w:r>
      <w:r w:rsidRPr="001718DA">
        <w:rPr>
          <w:rFonts w:eastAsia="Times New Roman"/>
          <w:szCs w:val="24"/>
        </w:rPr>
        <w:t xml:space="preserve"> που υποστήριζε το </w:t>
      </w:r>
      <w:r>
        <w:rPr>
          <w:rFonts w:eastAsia="Times New Roman"/>
          <w:szCs w:val="24"/>
        </w:rPr>
        <w:t>κ</w:t>
      </w:r>
      <w:r w:rsidRPr="001718DA">
        <w:rPr>
          <w:rFonts w:eastAsia="Times New Roman"/>
          <w:szCs w:val="24"/>
        </w:rPr>
        <w:t xml:space="preserve">αθεστώς </w:t>
      </w:r>
      <w:r w:rsidRPr="001718DA">
        <w:rPr>
          <w:rFonts w:eastAsia="Times New Roman"/>
          <w:szCs w:val="24"/>
        </w:rPr>
        <w:t xml:space="preserve">της </w:t>
      </w:r>
      <w:r>
        <w:rPr>
          <w:rFonts w:eastAsia="Times New Roman"/>
          <w:szCs w:val="24"/>
        </w:rPr>
        <w:t>ε</w:t>
      </w:r>
      <w:r w:rsidRPr="001718DA">
        <w:rPr>
          <w:rFonts w:eastAsia="Times New Roman"/>
          <w:szCs w:val="24"/>
        </w:rPr>
        <w:t xml:space="preserve">πταετούς </w:t>
      </w:r>
      <w:r>
        <w:rPr>
          <w:rFonts w:eastAsia="Times New Roman"/>
          <w:szCs w:val="24"/>
        </w:rPr>
        <w:t>δ</w:t>
      </w:r>
      <w:r w:rsidRPr="001718DA">
        <w:rPr>
          <w:rFonts w:eastAsia="Times New Roman"/>
          <w:szCs w:val="24"/>
        </w:rPr>
        <w:t>ικτατορίας</w:t>
      </w:r>
      <w:r>
        <w:rPr>
          <w:rFonts w:eastAsia="Times New Roman"/>
          <w:szCs w:val="24"/>
        </w:rPr>
        <w:t>,</w:t>
      </w:r>
      <w:r w:rsidRPr="001718DA">
        <w:rPr>
          <w:rFonts w:eastAsia="Times New Roman"/>
          <w:szCs w:val="24"/>
        </w:rPr>
        <w:t xml:space="preserve"> οδήγησαν τον αείμνηστο Γεώργιο Ράλλη το 1971 να εκδώσει ένα εντυπωσιακό βιβλίο με τίτλο </w:t>
      </w:r>
      <w:r>
        <w:rPr>
          <w:rFonts w:eastAsia="Times New Roman"/>
          <w:szCs w:val="24"/>
        </w:rPr>
        <w:t>«Η</w:t>
      </w:r>
      <w:r w:rsidRPr="001718DA">
        <w:rPr>
          <w:rFonts w:eastAsia="Times New Roman"/>
          <w:szCs w:val="24"/>
        </w:rPr>
        <w:t xml:space="preserve"> αλήθεια για τους Έλληνες πολιτικούς</w:t>
      </w:r>
      <w:r>
        <w:rPr>
          <w:rFonts w:eastAsia="Times New Roman"/>
          <w:szCs w:val="24"/>
        </w:rPr>
        <w:t>». Σ</w:t>
      </w:r>
      <w:r w:rsidRPr="001718DA">
        <w:rPr>
          <w:rFonts w:eastAsia="Times New Roman"/>
          <w:szCs w:val="24"/>
        </w:rPr>
        <w:t>ε αυτό το βιβλίο</w:t>
      </w:r>
      <w:r>
        <w:rPr>
          <w:rFonts w:eastAsia="Times New Roman"/>
          <w:szCs w:val="24"/>
        </w:rPr>
        <w:t>,</w:t>
      </w:r>
      <w:r w:rsidRPr="001718DA">
        <w:rPr>
          <w:rFonts w:eastAsia="Times New Roman"/>
          <w:szCs w:val="24"/>
        </w:rPr>
        <w:t xml:space="preserve"> που με τόλμη ο Ράλλης έβγαλε το </w:t>
      </w:r>
      <w:r>
        <w:rPr>
          <w:rFonts w:eastAsia="Times New Roman"/>
          <w:szCs w:val="24"/>
        </w:rPr>
        <w:t>΄</w:t>
      </w:r>
      <w:r w:rsidRPr="001718DA">
        <w:rPr>
          <w:rFonts w:eastAsia="Times New Roman"/>
          <w:szCs w:val="24"/>
        </w:rPr>
        <w:t>71</w:t>
      </w:r>
      <w:r>
        <w:rPr>
          <w:rFonts w:eastAsia="Times New Roman"/>
          <w:szCs w:val="24"/>
        </w:rPr>
        <w:t>,</w:t>
      </w:r>
      <w:r w:rsidRPr="001718DA">
        <w:rPr>
          <w:rFonts w:eastAsia="Times New Roman"/>
          <w:szCs w:val="24"/>
        </w:rPr>
        <w:t xml:space="preserve"> εξηγείται αυτό που ο Μακν</w:t>
      </w:r>
      <w:r>
        <w:rPr>
          <w:rFonts w:eastAsia="Times New Roman"/>
          <w:szCs w:val="24"/>
        </w:rPr>
        <w:t>ί</w:t>
      </w:r>
      <w:r w:rsidRPr="001718DA">
        <w:rPr>
          <w:rFonts w:eastAsia="Times New Roman"/>
          <w:szCs w:val="24"/>
        </w:rPr>
        <w:t xml:space="preserve">λ θαύμασε και ονόμασε </w:t>
      </w:r>
      <w:r>
        <w:rPr>
          <w:rFonts w:eastAsia="Times New Roman"/>
          <w:szCs w:val="24"/>
        </w:rPr>
        <w:t>«</w:t>
      </w:r>
      <w:r w:rsidRPr="001718DA">
        <w:rPr>
          <w:rFonts w:eastAsia="Times New Roman"/>
          <w:szCs w:val="24"/>
        </w:rPr>
        <w:t>Μεταμόρφωση της Ελλάδος</w:t>
      </w:r>
      <w:r>
        <w:rPr>
          <w:rFonts w:eastAsia="Times New Roman"/>
          <w:szCs w:val="24"/>
        </w:rPr>
        <w:t xml:space="preserve">». </w:t>
      </w:r>
    </w:p>
    <w:p w14:paraId="37394DAF" w14:textId="77777777" w:rsidR="00B27939" w:rsidRDefault="00D93F4B">
      <w:pPr>
        <w:spacing w:after="0" w:line="600" w:lineRule="auto"/>
        <w:ind w:firstLine="720"/>
        <w:jc w:val="both"/>
        <w:rPr>
          <w:rFonts w:eastAsia="Times New Roman"/>
          <w:szCs w:val="24"/>
        </w:rPr>
      </w:pPr>
      <w:r>
        <w:rPr>
          <w:rFonts w:eastAsia="Times New Roman"/>
          <w:szCs w:val="24"/>
        </w:rPr>
        <w:lastRenderedPageBreak/>
        <w:t>Γράφει ο Ράλλης το ΄</w:t>
      </w:r>
      <w:r w:rsidRPr="001718DA">
        <w:rPr>
          <w:rFonts w:eastAsia="Times New Roman"/>
          <w:szCs w:val="24"/>
        </w:rPr>
        <w:t>71</w:t>
      </w:r>
      <w:r>
        <w:rPr>
          <w:rFonts w:eastAsia="Times New Roman"/>
          <w:szCs w:val="24"/>
          <w:vertAlign w:val="superscript"/>
        </w:rPr>
        <w:t xml:space="preserve"> </w:t>
      </w:r>
      <w:r>
        <w:rPr>
          <w:rFonts w:eastAsia="Times New Roman"/>
          <w:szCs w:val="24"/>
        </w:rPr>
        <w:t xml:space="preserve">απέναντι στη δήθεν </w:t>
      </w:r>
      <w:r w:rsidRPr="001718DA">
        <w:rPr>
          <w:rFonts w:eastAsia="Times New Roman"/>
          <w:szCs w:val="24"/>
        </w:rPr>
        <w:t>φαυλότητα και δήθεν δολιότητα της επίκλησης</w:t>
      </w:r>
      <w:r w:rsidRPr="001718DA">
        <w:rPr>
          <w:rFonts w:eastAsia="Times New Roman"/>
          <w:szCs w:val="24"/>
        </w:rPr>
        <w:t xml:space="preserve"> της </w:t>
      </w:r>
      <w:r>
        <w:rPr>
          <w:rFonts w:eastAsia="Times New Roman"/>
          <w:szCs w:val="24"/>
        </w:rPr>
        <w:t>δ</w:t>
      </w:r>
      <w:r w:rsidRPr="001718DA">
        <w:rPr>
          <w:rFonts w:eastAsia="Times New Roman"/>
          <w:szCs w:val="24"/>
        </w:rPr>
        <w:t>ικτατορίας</w:t>
      </w:r>
      <w:r>
        <w:rPr>
          <w:rFonts w:eastAsia="Times New Roman"/>
          <w:szCs w:val="24"/>
        </w:rPr>
        <w:t>: «Κ</w:t>
      </w:r>
      <w:r w:rsidRPr="001718DA">
        <w:rPr>
          <w:rFonts w:eastAsia="Times New Roman"/>
          <w:szCs w:val="24"/>
        </w:rPr>
        <w:t>ατά τα επίσημα ελληνικά στοιχεία</w:t>
      </w:r>
      <w:r>
        <w:rPr>
          <w:rFonts w:eastAsia="Times New Roman"/>
          <w:szCs w:val="24"/>
        </w:rPr>
        <w:t>,</w:t>
      </w:r>
      <w:r w:rsidRPr="001718DA">
        <w:rPr>
          <w:rFonts w:eastAsia="Times New Roman"/>
          <w:szCs w:val="24"/>
        </w:rPr>
        <w:t xml:space="preserve"> κατά την περίοδο </w:t>
      </w:r>
      <w:r>
        <w:rPr>
          <w:rFonts w:eastAsia="Times New Roman"/>
          <w:szCs w:val="24"/>
        </w:rPr>
        <w:t>΄</w:t>
      </w:r>
      <w:r w:rsidRPr="001718DA">
        <w:rPr>
          <w:rFonts w:eastAsia="Times New Roman"/>
          <w:szCs w:val="24"/>
        </w:rPr>
        <w:t>54</w:t>
      </w:r>
      <w:r>
        <w:rPr>
          <w:rFonts w:eastAsia="Times New Roman"/>
          <w:szCs w:val="24"/>
        </w:rPr>
        <w:t xml:space="preserve"> -΄66</w:t>
      </w:r>
      <w:r w:rsidRPr="001718DA">
        <w:rPr>
          <w:rFonts w:eastAsia="Times New Roman"/>
          <w:szCs w:val="24"/>
        </w:rPr>
        <w:t xml:space="preserve"> </w:t>
      </w:r>
      <w:r>
        <w:rPr>
          <w:rFonts w:eastAsia="Times New Roman"/>
          <w:szCs w:val="24"/>
        </w:rPr>
        <w:t xml:space="preserve">η </w:t>
      </w:r>
      <w:r w:rsidRPr="001718DA">
        <w:rPr>
          <w:rFonts w:eastAsia="Times New Roman"/>
          <w:szCs w:val="24"/>
        </w:rPr>
        <w:t xml:space="preserve">μέση ετήσια αύξηση του ακαθάριστου </w:t>
      </w:r>
      <w:r>
        <w:rPr>
          <w:rFonts w:eastAsia="Times New Roman"/>
          <w:szCs w:val="24"/>
        </w:rPr>
        <w:t>ε</w:t>
      </w:r>
      <w:r w:rsidRPr="001718DA">
        <w:rPr>
          <w:rFonts w:eastAsia="Times New Roman"/>
          <w:szCs w:val="24"/>
        </w:rPr>
        <w:t xml:space="preserve">θνικού εισοδήματος ανήλθε σε </w:t>
      </w:r>
      <w:r>
        <w:rPr>
          <w:rFonts w:eastAsia="Times New Roman"/>
          <w:szCs w:val="24"/>
        </w:rPr>
        <w:t>6,</w:t>
      </w:r>
      <w:r w:rsidRPr="001718DA">
        <w:rPr>
          <w:rFonts w:eastAsia="Times New Roman"/>
          <w:szCs w:val="24"/>
        </w:rPr>
        <w:t>7%</w:t>
      </w:r>
      <w:r>
        <w:rPr>
          <w:rFonts w:eastAsia="Times New Roman"/>
          <w:szCs w:val="24"/>
        </w:rPr>
        <w:t>,</w:t>
      </w:r>
      <w:r w:rsidRPr="001718DA">
        <w:rPr>
          <w:rFonts w:eastAsia="Times New Roman"/>
          <w:szCs w:val="24"/>
        </w:rPr>
        <w:t xml:space="preserve"> του εισοδήματος της </w:t>
      </w:r>
      <w:r>
        <w:rPr>
          <w:rFonts w:eastAsia="Times New Roman"/>
          <w:szCs w:val="24"/>
        </w:rPr>
        <w:t>γ</w:t>
      </w:r>
      <w:r w:rsidRPr="001718DA">
        <w:rPr>
          <w:rFonts w:eastAsia="Times New Roman"/>
          <w:szCs w:val="24"/>
        </w:rPr>
        <w:t xml:space="preserve">εωργίας και κτηνοτροφίας </w:t>
      </w:r>
      <w:r>
        <w:rPr>
          <w:rFonts w:eastAsia="Times New Roman"/>
          <w:szCs w:val="24"/>
        </w:rPr>
        <w:t xml:space="preserve">στο 3,5% </w:t>
      </w:r>
      <w:r w:rsidRPr="001718DA">
        <w:rPr>
          <w:rFonts w:eastAsia="Times New Roman"/>
          <w:szCs w:val="24"/>
        </w:rPr>
        <w:t>και της μεταποίησης στο 9%</w:t>
      </w:r>
      <w:r>
        <w:rPr>
          <w:rFonts w:eastAsia="Times New Roman"/>
          <w:szCs w:val="24"/>
        </w:rPr>
        <w:t>.</w:t>
      </w:r>
      <w:r w:rsidRPr="001718DA">
        <w:rPr>
          <w:rFonts w:eastAsia="Times New Roman"/>
          <w:szCs w:val="24"/>
        </w:rPr>
        <w:t xml:space="preserve"> </w:t>
      </w:r>
      <w:r>
        <w:rPr>
          <w:rFonts w:eastAsia="Times New Roman"/>
          <w:szCs w:val="24"/>
        </w:rPr>
        <w:t>Ο</w:t>
      </w:r>
      <w:r w:rsidRPr="001718DA">
        <w:rPr>
          <w:rFonts w:eastAsia="Times New Roman"/>
          <w:szCs w:val="24"/>
        </w:rPr>
        <w:t xml:space="preserve"> ρυθμός αυτός </w:t>
      </w:r>
      <w:r>
        <w:rPr>
          <w:rFonts w:eastAsia="Times New Roman"/>
          <w:szCs w:val="24"/>
        </w:rPr>
        <w:t xml:space="preserve">της </w:t>
      </w:r>
      <w:r w:rsidRPr="001718DA">
        <w:rPr>
          <w:rFonts w:eastAsia="Times New Roman"/>
          <w:szCs w:val="24"/>
        </w:rPr>
        <w:t>ο</w:t>
      </w:r>
      <w:r w:rsidRPr="001718DA">
        <w:rPr>
          <w:rFonts w:eastAsia="Times New Roman"/>
          <w:szCs w:val="24"/>
        </w:rPr>
        <w:t>ικονομικής αναπτύξεως είχε ως αποτέλεσμα να αυξηθεί το κατά κεφαλήν εισόδημα</w:t>
      </w:r>
      <w:r>
        <w:rPr>
          <w:rFonts w:eastAsia="Times New Roman"/>
          <w:szCs w:val="24"/>
        </w:rPr>
        <w:t>.</w:t>
      </w:r>
      <w:r w:rsidRPr="001718DA">
        <w:rPr>
          <w:rFonts w:eastAsia="Times New Roman"/>
          <w:szCs w:val="24"/>
        </w:rPr>
        <w:t xml:space="preserve"> </w:t>
      </w:r>
      <w:r>
        <w:rPr>
          <w:rFonts w:eastAsia="Times New Roman"/>
          <w:szCs w:val="24"/>
        </w:rPr>
        <w:t>Ε</w:t>
      </w:r>
      <w:r w:rsidRPr="001718DA">
        <w:rPr>
          <w:rFonts w:eastAsia="Times New Roman"/>
          <w:szCs w:val="24"/>
        </w:rPr>
        <w:t xml:space="preserve">νώ το </w:t>
      </w:r>
      <w:r>
        <w:rPr>
          <w:rFonts w:eastAsia="Times New Roman"/>
          <w:szCs w:val="24"/>
        </w:rPr>
        <w:t>΄</w:t>
      </w:r>
      <w:r w:rsidRPr="001718DA">
        <w:rPr>
          <w:rFonts w:eastAsia="Times New Roman"/>
          <w:szCs w:val="24"/>
        </w:rPr>
        <w:t>55 ήταν 250 δολάρια</w:t>
      </w:r>
      <w:r>
        <w:rPr>
          <w:rFonts w:eastAsia="Times New Roman"/>
          <w:szCs w:val="24"/>
        </w:rPr>
        <w:t>,</w:t>
      </w:r>
      <w:r w:rsidRPr="001718DA">
        <w:rPr>
          <w:rFonts w:eastAsia="Times New Roman"/>
          <w:szCs w:val="24"/>
        </w:rPr>
        <w:t xml:space="preserve"> το </w:t>
      </w:r>
      <w:r>
        <w:rPr>
          <w:rFonts w:eastAsia="Times New Roman"/>
          <w:szCs w:val="24"/>
        </w:rPr>
        <w:t>΄</w:t>
      </w:r>
      <w:r w:rsidRPr="001718DA">
        <w:rPr>
          <w:rFonts w:eastAsia="Times New Roman"/>
          <w:szCs w:val="24"/>
        </w:rPr>
        <w:t xml:space="preserve">64 έφτασε τα 600 δολάρια και το </w:t>
      </w:r>
      <w:r>
        <w:rPr>
          <w:rFonts w:eastAsia="Times New Roman"/>
          <w:szCs w:val="24"/>
        </w:rPr>
        <w:t>΄</w:t>
      </w:r>
      <w:r w:rsidRPr="001718DA">
        <w:rPr>
          <w:rFonts w:eastAsia="Times New Roman"/>
          <w:szCs w:val="24"/>
        </w:rPr>
        <w:t xml:space="preserve">66 τα </w:t>
      </w:r>
      <w:r>
        <w:rPr>
          <w:rFonts w:eastAsia="Times New Roman"/>
          <w:szCs w:val="24"/>
        </w:rPr>
        <w:t>790</w:t>
      </w:r>
      <w:r w:rsidRPr="001718DA">
        <w:rPr>
          <w:rFonts w:eastAsia="Times New Roman"/>
          <w:szCs w:val="24"/>
        </w:rPr>
        <w:t xml:space="preserve"> </w:t>
      </w:r>
      <w:r w:rsidRPr="001718DA">
        <w:rPr>
          <w:rFonts w:eastAsia="Times New Roman"/>
          <w:szCs w:val="24"/>
        </w:rPr>
        <w:t>δολάρια</w:t>
      </w:r>
      <w:r>
        <w:rPr>
          <w:rFonts w:eastAsia="Times New Roman"/>
          <w:szCs w:val="24"/>
        </w:rPr>
        <w:t>.</w:t>
      </w:r>
      <w:r w:rsidRPr="001718DA">
        <w:rPr>
          <w:rFonts w:eastAsia="Times New Roman"/>
          <w:szCs w:val="24"/>
        </w:rPr>
        <w:t xml:space="preserve"> </w:t>
      </w:r>
      <w:r>
        <w:rPr>
          <w:rFonts w:eastAsia="Times New Roman"/>
          <w:szCs w:val="24"/>
        </w:rPr>
        <w:t>Η</w:t>
      </w:r>
      <w:r w:rsidRPr="001718DA">
        <w:rPr>
          <w:rFonts w:eastAsia="Times New Roman"/>
          <w:szCs w:val="24"/>
        </w:rPr>
        <w:t xml:space="preserve"> συμβολή του κρατικού προϋπολογισμού στο</w:t>
      </w:r>
      <w:r>
        <w:rPr>
          <w:rFonts w:eastAsia="Times New Roman"/>
          <w:szCs w:val="24"/>
        </w:rPr>
        <w:t>ν</w:t>
      </w:r>
      <w:r w:rsidRPr="001718DA">
        <w:rPr>
          <w:rFonts w:eastAsia="Times New Roman"/>
          <w:szCs w:val="24"/>
        </w:rPr>
        <w:t xml:space="preserve"> λογαριασμό </w:t>
      </w:r>
      <w:r>
        <w:rPr>
          <w:rFonts w:eastAsia="Times New Roman"/>
          <w:szCs w:val="24"/>
        </w:rPr>
        <w:t>δημοσίων ε</w:t>
      </w:r>
      <w:r w:rsidRPr="001718DA">
        <w:rPr>
          <w:rFonts w:eastAsia="Times New Roman"/>
          <w:szCs w:val="24"/>
        </w:rPr>
        <w:t xml:space="preserve">πενδύσεων από 1,5 δισεκατομμύρια δραχμές </w:t>
      </w:r>
      <w:r>
        <w:rPr>
          <w:rFonts w:eastAsia="Times New Roman"/>
          <w:szCs w:val="24"/>
        </w:rPr>
        <w:t xml:space="preserve">το ΄55, πήγε σε 5,7 δισεκατομμύρια </w:t>
      </w:r>
      <w:r w:rsidRPr="001718DA">
        <w:rPr>
          <w:rFonts w:eastAsia="Times New Roman"/>
          <w:szCs w:val="24"/>
        </w:rPr>
        <w:t xml:space="preserve">δραχμές το </w:t>
      </w:r>
      <w:r>
        <w:rPr>
          <w:rFonts w:eastAsia="Times New Roman"/>
          <w:szCs w:val="24"/>
        </w:rPr>
        <w:t>΄</w:t>
      </w:r>
      <w:r w:rsidRPr="001718DA">
        <w:rPr>
          <w:rFonts w:eastAsia="Times New Roman"/>
          <w:szCs w:val="24"/>
        </w:rPr>
        <w:t>62</w:t>
      </w:r>
      <w:r>
        <w:rPr>
          <w:rFonts w:eastAsia="Times New Roman"/>
          <w:szCs w:val="24"/>
        </w:rPr>
        <w:t>.</w:t>
      </w:r>
      <w:r w:rsidRPr="001718DA">
        <w:rPr>
          <w:rFonts w:eastAsia="Times New Roman"/>
          <w:szCs w:val="24"/>
        </w:rPr>
        <w:t xml:space="preserve"> </w:t>
      </w:r>
      <w:r>
        <w:rPr>
          <w:rFonts w:eastAsia="Times New Roman"/>
          <w:szCs w:val="24"/>
        </w:rPr>
        <w:t>Η</w:t>
      </w:r>
      <w:r w:rsidRPr="001718DA">
        <w:rPr>
          <w:rFonts w:eastAsia="Times New Roman"/>
          <w:szCs w:val="24"/>
        </w:rPr>
        <w:t xml:space="preserve"> ορθή δημοσιονομική πολιτική έκανε τους Έλληνες να αποκτήσουν εμπιστοσύνη στη </w:t>
      </w:r>
      <w:r>
        <w:rPr>
          <w:rFonts w:eastAsia="Times New Roman"/>
          <w:szCs w:val="24"/>
        </w:rPr>
        <w:t>δραχμή και να ξεχάσουν τη χρυσο</w:t>
      </w:r>
      <w:r w:rsidRPr="001718DA">
        <w:rPr>
          <w:rFonts w:eastAsia="Times New Roman"/>
          <w:szCs w:val="24"/>
        </w:rPr>
        <w:t>φιλία</w:t>
      </w:r>
      <w:r>
        <w:rPr>
          <w:rFonts w:eastAsia="Times New Roman"/>
          <w:szCs w:val="24"/>
        </w:rPr>
        <w:t>,</w:t>
      </w:r>
      <w:r w:rsidRPr="001718DA">
        <w:rPr>
          <w:rFonts w:eastAsia="Times New Roman"/>
          <w:szCs w:val="24"/>
        </w:rPr>
        <w:t xml:space="preserve"> με αποτέλεσμα για πρώτη φορά</w:t>
      </w:r>
      <w:r>
        <w:rPr>
          <w:rFonts w:eastAsia="Times New Roman"/>
          <w:szCs w:val="24"/>
        </w:rPr>
        <w:t>,</w:t>
      </w:r>
      <w:r w:rsidRPr="001718DA">
        <w:rPr>
          <w:rFonts w:eastAsia="Times New Roman"/>
          <w:szCs w:val="24"/>
        </w:rPr>
        <w:t xml:space="preserve"> μετά από </w:t>
      </w:r>
      <w:r>
        <w:rPr>
          <w:rFonts w:eastAsia="Times New Roman"/>
          <w:szCs w:val="24"/>
        </w:rPr>
        <w:t>δεκαπέντ</w:t>
      </w:r>
      <w:r>
        <w:rPr>
          <w:rFonts w:eastAsia="Times New Roman"/>
          <w:szCs w:val="24"/>
        </w:rPr>
        <w:t>ε</w:t>
      </w:r>
      <w:r w:rsidRPr="001718DA">
        <w:rPr>
          <w:rFonts w:eastAsia="Times New Roman"/>
          <w:szCs w:val="24"/>
        </w:rPr>
        <w:t xml:space="preserve"> χρόνια</w:t>
      </w:r>
      <w:r>
        <w:rPr>
          <w:rFonts w:eastAsia="Times New Roman"/>
          <w:szCs w:val="24"/>
        </w:rPr>
        <w:t>,</w:t>
      </w:r>
      <w:r w:rsidRPr="001718DA">
        <w:rPr>
          <w:rFonts w:eastAsia="Times New Roman"/>
          <w:szCs w:val="24"/>
        </w:rPr>
        <w:t xml:space="preserve"> να αρχίσουν και πάλι να καταθέτουν στις </w:t>
      </w:r>
      <w:r>
        <w:rPr>
          <w:rFonts w:eastAsia="Times New Roman"/>
          <w:szCs w:val="24"/>
        </w:rPr>
        <w:t xml:space="preserve">τράπεζες. </w:t>
      </w:r>
    </w:p>
    <w:p w14:paraId="37394DB0" w14:textId="77777777" w:rsidR="00B27939" w:rsidRDefault="00D93F4B">
      <w:pPr>
        <w:spacing w:after="0" w:line="600" w:lineRule="auto"/>
        <w:ind w:firstLine="720"/>
        <w:jc w:val="both"/>
        <w:rPr>
          <w:rFonts w:eastAsia="Times New Roman"/>
          <w:szCs w:val="24"/>
        </w:rPr>
      </w:pPr>
      <w:r>
        <w:rPr>
          <w:rFonts w:eastAsia="Times New Roman"/>
          <w:szCs w:val="24"/>
        </w:rPr>
        <w:t xml:space="preserve">Οι καταθέσεις το ’56 ήταν 4,5 δισεκατομμύρια δραχμές, το ’63 ήταν 31 δισεκατομμύρια δραχμές. Η σταθερότης της δραχμής επέτρεψε να επαναληφθεί ο εσωτερικός δανεισμός και να </w:t>
      </w:r>
      <w:r>
        <w:rPr>
          <w:rFonts w:eastAsia="Times New Roman"/>
          <w:szCs w:val="24"/>
        </w:rPr>
        <w:lastRenderedPageBreak/>
        <w:t xml:space="preserve">εκδοθούν τα ομολογιακά </w:t>
      </w:r>
      <w:r>
        <w:rPr>
          <w:rFonts w:eastAsia="Times New Roman"/>
          <w:szCs w:val="24"/>
        </w:rPr>
        <w:t>δάνεια της ΔΕΗ που συνέβαλαν πολύ στον εξηλεκτρισμό της χώρας».</w:t>
      </w:r>
    </w:p>
    <w:p w14:paraId="37394DB1" w14:textId="77777777" w:rsidR="00B27939" w:rsidRDefault="00D93F4B">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w:t>
      </w:r>
      <w:r w:rsidRPr="00E40968">
        <w:rPr>
          <w:rFonts w:eastAsia="Times New Roman"/>
          <w:szCs w:val="24"/>
        </w:rPr>
        <w:t xml:space="preserve">κ. </w:t>
      </w:r>
      <w:r w:rsidRPr="00113615">
        <w:rPr>
          <w:rFonts w:eastAsia="Times New Roman"/>
          <w:b/>
          <w:szCs w:val="24"/>
        </w:rPr>
        <w:t>ΝΙΚΗΤΑΣ ΚΑΚΛΑΜΑΝΗΣ</w:t>
      </w:r>
      <w:r>
        <w:rPr>
          <w:rFonts w:eastAsia="Times New Roman"/>
          <w:szCs w:val="24"/>
        </w:rPr>
        <w:t>)</w:t>
      </w:r>
    </w:p>
    <w:p w14:paraId="37394DB2" w14:textId="77777777" w:rsidR="00B27939" w:rsidRDefault="00D93F4B">
      <w:pPr>
        <w:spacing w:after="0" w:line="600" w:lineRule="auto"/>
        <w:ind w:firstLine="720"/>
        <w:jc w:val="both"/>
        <w:rPr>
          <w:rFonts w:eastAsia="Times New Roman"/>
          <w:szCs w:val="24"/>
        </w:rPr>
      </w:pPr>
      <w:r>
        <w:rPr>
          <w:rFonts w:eastAsia="Times New Roman"/>
          <w:szCs w:val="24"/>
        </w:rPr>
        <w:t>Γιατί έγιναν αυτά; Γιατί ακολουθήθηκε κάτι, το οποίο δεν ακολουθείται σήμερα. Το οικονομικό</w:t>
      </w:r>
      <w:r>
        <w:rPr>
          <w:rFonts w:eastAsia="Times New Roman"/>
          <w:szCs w:val="24"/>
        </w:rPr>
        <w:t xml:space="preserve"> αυτό θαύμα ήταν αποκλειστικά αποτέλεσμα της νοικοκυρεμένης δημοσιονομικής και πιστωτικής πολιτικής της δεκαετίας ’53 - ’63, που επέτρεψε στον μέχρι τότε ελλειμματικό προϋπολογισμό να παρουσιάζει περισσεύματα που διετέθησαν για την ενίσχυση των επενδύσεων </w:t>
      </w:r>
      <w:r>
        <w:rPr>
          <w:rFonts w:eastAsia="Times New Roman"/>
          <w:szCs w:val="24"/>
        </w:rPr>
        <w:t>και την αύξηση της παραγωγής.</w:t>
      </w:r>
    </w:p>
    <w:p w14:paraId="37394DB3" w14:textId="77777777" w:rsidR="00B27939" w:rsidRDefault="00D93F4B">
      <w:pPr>
        <w:spacing w:after="0" w:line="600" w:lineRule="auto"/>
        <w:ind w:firstLine="720"/>
        <w:jc w:val="both"/>
        <w:rPr>
          <w:rFonts w:eastAsia="Times New Roman"/>
          <w:szCs w:val="24"/>
        </w:rPr>
      </w:pPr>
      <w:r>
        <w:rPr>
          <w:rFonts w:eastAsia="Times New Roman"/>
          <w:szCs w:val="24"/>
        </w:rPr>
        <w:t>Συγχρόνως, με την διάθεση των πλεονασμάτων λόγω της νοικοκυρεμένης διαχείρισης</w:t>
      </w:r>
      <w:r>
        <w:rPr>
          <w:rFonts w:eastAsia="Times New Roman"/>
          <w:szCs w:val="24"/>
        </w:rPr>
        <w:t>,</w:t>
      </w:r>
      <w:r>
        <w:rPr>
          <w:rFonts w:eastAsia="Times New Roman"/>
          <w:szCs w:val="24"/>
        </w:rPr>
        <w:t xml:space="preserve"> ακολουθήθηκε και μια φορολογική πολιτική περιστολής της φορολογίας, ιδίως για τα χαμηλότερα εισοδήματα. </w:t>
      </w:r>
    </w:p>
    <w:p w14:paraId="37394DB4" w14:textId="77777777" w:rsidR="00B27939" w:rsidRDefault="00D93F4B">
      <w:pPr>
        <w:spacing w:after="0" w:line="600" w:lineRule="auto"/>
        <w:ind w:firstLine="720"/>
        <w:jc w:val="both"/>
        <w:rPr>
          <w:rFonts w:eastAsia="Times New Roman"/>
          <w:szCs w:val="24"/>
        </w:rPr>
      </w:pPr>
      <w:r>
        <w:rPr>
          <w:rFonts w:eastAsia="Times New Roman"/>
          <w:szCs w:val="24"/>
        </w:rPr>
        <w:t>Τι συμβαίνει σήμερα που ψάχνουμε να βρούμ</w:t>
      </w:r>
      <w:r>
        <w:rPr>
          <w:rFonts w:eastAsia="Times New Roman"/>
          <w:szCs w:val="24"/>
        </w:rPr>
        <w:t xml:space="preserve">ε μια μαγική λύση για </w:t>
      </w:r>
      <w:r>
        <w:rPr>
          <w:rFonts w:eastAsia="Times New Roman"/>
          <w:szCs w:val="24"/>
        </w:rPr>
        <w:t>προβλήματα</w:t>
      </w:r>
      <w:r>
        <w:rPr>
          <w:rFonts w:eastAsia="Times New Roman"/>
          <w:szCs w:val="24"/>
        </w:rPr>
        <w:t xml:space="preserve">, τα οποία τα έχουμε λύσει αποτελεσματικά στο παρελθόν; Σήμερα, όλοι οι στόχοι της οικονομικής πολιτικής της χώρας έχουν αποτύχει. Η δανειακή σύμβαση τελείωσε τον </w:t>
      </w:r>
      <w:r>
        <w:rPr>
          <w:rFonts w:eastAsia="Times New Roman"/>
          <w:szCs w:val="24"/>
        </w:rPr>
        <w:lastRenderedPageBreak/>
        <w:t>Αύγουστο του ’18 και οι στόχοι της εξόδου στις αγορές, οι στό</w:t>
      </w:r>
      <w:r>
        <w:rPr>
          <w:rFonts w:eastAsia="Times New Roman"/>
          <w:szCs w:val="24"/>
        </w:rPr>
        <w:t>χοι της μείωσης των δεικτών ασφυξίας, οι στόχοι της βελτίωσης των καλών όρων εργασίας, οι στόχοι της μείωσης των έμμεσων φόρων υπέρ των δικαιοτέρων άμεσων φόρων όλοι έχουν καταρρεύσει. Έχουμε αδυναμία πρόσβασης στις αγορές. Έχουμε χίλιες κατασχέσεις ημερησ</w:t>
      </w:r>
      <w:r>
        <w:rPr>
          <w:rFonts w:eastAsia="Times New Roman"/>
          <w:szCs w:val="24"/>
        </w:rPr>
        <w:t>ίως. Τουλάχιστον 2,</w:t>
      </w:r>
      <w:r>
        <w:rPr>
          <w:rFonts w:eastAsia="Times New Roman"/>
          <w:szCs w:val="24"/>
        </w:rPr>
        <w:t>6</w:t>
      </w:r>
      <w:r>
        <w:rPr>
          <w:rFonts w:eastAsia="Times New Roman"/>
          <w:szCs w:val="24"/>
        </w:rPr>
        <w:t xml:space="preserve"> δισεκατομμύρια χρωστάει το κράτος, ενώ εδώ και μήνες έπρεπε να έχει εξοφλήσει προς τον ιδιωτικό τομέα τις υποχρεώσεις του. Ο αναπτυξιακός νόμος ισχύει τριάντα δύο μήνες και ένα ευρώ δεν έχει εκταμιευθεί προς τον ιδιωτικό τομέα. Οι άδικ</w:t>
      </w:r>
      <w:r>
        <w:rPr>
          <w:rFonts w:eastAsia="Times New Roman"/>
          <w:szCs w:val="24"/>
        </w:rPr>
        <w:t>οι έμμεσοι φόροι αυξήθηκαν 4,1 δισεκατομμύρια ευρώ από το ’14 στο ’18, ενώ οι άμεσοι φόροι μεταξύ ’14 και ’18 παρέμειναν το ίδιο αναλλοίωτοι.</w:t>
      </w:r>
    </w:p>
    <w:p w14:paraId="37394DB5" w14:textId="77777777" w:rsidR="00B27939" w:rsidRDefault="00D93F4B">
      <w:pPr>
        <w:spacing w:after="0" w:line="600" w:lineRule="auto"/>
        <w:ind w:firstLine="720"/>
        <w:jc w:val="both"/>
        <w:rPr>
          <w:rFonts w:eastAsia="Times New Roman"/>
          <w:szCs w:val="24"/>
        </w:rPr>
      </w:pPr>
      <w:r>
        <w:rPr>
          <w:rFonts w:eastAsia="Times New Roman"/>
          <w:szCs w:val="24"/>
        </w:rPr>
        <w:t xml:space="preserve">Όλη αυτή η προσπάθεια </w:t>
      </w:r>
      <w:r>
        <w:rPr>
          <w:rFonts w:eastAsia="Times New Roman"/>
          <w:szCs w:val="24"/>
        </w:rPr>
        <w:t xml:space="preserve">συνοψίζεται </w:t>
      </w:r>
      <w:r>
        <w:rPr>
          <w:rFonts w:eastAsia="Times New Roman"/>
          <w:szCs w:val="24"/>
        </w:rPr>
        <w:t>ως τρόπος αντιμετώπισης στον προϋπολογισμό που ζητάτε να ψηφίσουμε</w:t>
      </w:r>
      <w:r>
        <w:rPr>
          <w:rFonts w:eastAsia="Times New Roman"/>
          <w:szCs w:val="24"/>
        </w:rPr>
        <w:t>,</w:t>
      </w:r>
      <w:r>
        <w:rPr>
          <w:rFonts w:eastAsia="Times New Roman"/>
          <w:szCs w:val="24"/>
        </w:rPr>
        <w:t xml:space="preserve"> με το να ζητ</w:t>
      </w:r>
      <w:r>
        <w:rPr>
          <w:rFonts w:eastAsia="Times New Roman"/>
          <w:szCs w:val="24"/>
        </w:rPr>
        <w:t>άτε να έχουμε ανάπτυξη 2% και πλεονάσματα 4%, ενώ θα έπρεπε να ζητάγατε ανάπτυξη 4% και πλεονάσματα 2%.</w:t>
      </w:r>
    </w:p>
    <w:p w14:paraId="37394DB6" w14:textId="77777777" w:rsidR="00B27939" w:rsidRDefault="00D93F4B">
      <w:pPr>
        <w:spacing w:after="0" w:line="600" w:lineRule="auto"/>
        <w:ind w:firstLine="720"/>
        <w:jc w:val="both"/>
        <w:rPr>
          <w:rFonts w:eastAsia="Times New Roman"/>
          <w:szCs w:val="24"/>
        </w:rPr>
      </w:pPr>
      <w:r>
        <w:rPr>
          <w:rFonts w:eastAsia="Times New Roman"/>
          <w:szCs w:val="24"/>
        </w:rPr>
        <w:t>Όλη αυτή η ιστορία, όλη αυτή η αποτυχία δεν μπορεί να συνεπιφέρει την ψήφο τη δικιά μας σε αυτόν τον προϋπολογισμό, ο οποίος επιφυλάσσει στο τέλος της κ</w:t>
      </w:r>
      <w:r>
        <w:rPr>
          <w:rFonts w:eastAsia="Times New Roman"/>
          <w:szCs w:val="24"/>
        </w:rPr>
        <w:t xml:space="preserve">υβερνητικής θητείας </w:t>
      </w:r>
      <w:r>
        <w:rPr>
          <w:rFonts w:eastAsia="Times New Roman"/>
          <w:szCs w:val="24"/>
        </w:rPr>
        <w:lastRenderedPageBreak/>
        <w:t>του ΣΥΡΙΖΑ, στο 2019, μια ασθενική παρηγοριά κάποιων παροχών που είναι απαραίτητες για τον ελληνικό λαό, που έχει στερηθεί πάρα πολλά, άλλα που αυτές οι παροχές -και εδώ είναι μία διαφορά που αξίζει να τη σκεφτείτε που έχουμε- δεν προέρ</w:t>
      </w:r>
      <w:r>
        <w:rPr>
          <w:rFonts w:eastAsia="Times New Roman"/>
          <w:szCs w:val="24"/>
        </w:rPr>
        <w:t>χονται από γέννημα πλούτου της χώρας, δεν προέρχονται από ανάπτυξη, αλλά προέρχονται από μείωση της στάθμης όσων ακόμη σχετικά αντέχουν να υπομένουν τις φορολογικές τους υποχρεώσεις.</w:t>
      </w:r>
    </w:p>
    <w:p w14:paraId="37394DB7" w14:textId="77777777" w:rsidR="00B27939" w:rsidRDefault="00D93F4B">
      <w:pPr>
        <w:spacing w:after="0" w:line="600" w:lineRule="auto"/>
        <w:ind w:firstLine="720"/>
        <w:jc w:val="both"/>
        <w:rPr>
          <w:rFonts w:eastAsia="Times New Roman"/>
          <w:szCs w:val="24"/>
        </w:rPr>
      </w:pPr>
      <w:r>
        <w:rPr>
          <w:rFonts w:eastAsia="Times New Roman"/>
          <w:szCs w:val="24"/>
        </w:rPr>
        <w:t>Ο στόχος δεν είναι να μειώνεται η στάθμη και να τραβάει η γονατισμένη Ελλ</w:t>
      </w:r>
      <w:r>
        <w:rPr>
          <w:rFonts w:eastAsia="Times New Roman"/>
          <w:szCs w:val="24"/>
        </w:rPr>
        <w:t>άδα την όρθια προς τα κάτω. Ο στόχος είναι να αυξάνεται η στάθμη και μέσω της αύξησης της οικονομικής στάθμης των Ελλήνων και των Ελληνίδων να βελτιώνεται η οικονομική παροχή προς τους αδύνατους</w:t>
      </w:r>
      <w:r>
        <w:rPr>
          <w:rFonts w:eastAsia="Times New Roman"/>
          <w:szCs w:val="24"/>
        </w:rPr>
        <w:t>,</w:t>
      </w:r>
      <w:r>
        <w:rPr>
          <w:rFonts w:eastAsia="Times New Roman"/>
          <w:szCs w:val="24"/>
        </w:rPr>
        <w:t xml:space="preserve"> εις τρόπον ώστε στην πραγματικότητα το προνοιακό έργο να το </w:t>
      </w:r>
      <w:r>
        <w:rPr>
          <w:rFonts w:eastAsia="Times New Roman"/>
          <w:szCs w:val="24"/>
        </w:rPr>
        <w:t>κάνει η ίδια η ανάπτυξη και όσοι δεν μπορούν να παρακολουθήσουν αυτήν την πλευρά της προνοιακής διάστασης της ανάπτυξης να στηρίζονται από το κράτος με μηχανισμούς που προβλέπονται</w:t>
      </w:r>
      <w:r>
        <w:rPr>
          <w:rFonts w:eastAsia="Times New Roman"/>
          <w:szCs w:val="24"/>
        </w:rPr>
        <w:t>.</w:t>
      </w:r>
      <w:r>
        <w:rPr>
          <w:rFonts w:eastAsia="Times New Roman"/>
          <w:szCs w:val="24"/>
        </w:rPr>
        <w:t xml:space="preserve"> </w:t>
      </w:r>
      <w:r>
        <w:rPr>
          <w:rFonts w:eastAsia="Times New Roman"/>
          <w:szCs w:val="24"/>
        </w:rPr>
        <w:t xml:space="preserve">Οι </w:t>
      </w:r>
      <w:r>
        <w:rPr>
          <w:rFonts w:eastAsia="Times New Roman"/>
          <w:szCs w:val="24"/>
        </w:rPr>
        <w:t xml:space="preserve">μηχανισμοί </w:t>
      </w:r>
      <w:r>
        <w:rPr>
          <w:rFonts w:eastAsia="Times New Roman"/>
          <w:szCs w:val="24"/>
        </w:rPr>
        <w:t>αυτοί</w:t>
      </w:r>
      <w:r>
        <w:rPr>
          <w:rFonts w:eastAsia="Times New Roman"/>
          <w:szCs w:val="24"/>
        </w:rPr>
        <w:t xml:space="preserve"> δεν θα μειώνουν τη στάθμη γονατίζοντας τους πάντες, αλ</w:t>
      </w:r>
      <w:r>
        <w:rPr>
          <w:rFonts w:eastAsia="Times New Roman"/>
          <w:szCs w:val="24"/>
        </w:rPr>
        <w:t xml:space="preserve">λά θα διορθώνουν τη στάθμη προς τα πάνω, ώστε </w:t>
      </w:r>
      <w:r>
        <w:rPr>
          <w:rFonts w:eastAsia="Times New Roman"/>
          <w:szCs w:val="24"/>
        </w:rPr>
        <w:lastRenderedPageBreak/>
        <w:t>στη θέση του κοινωνικού παντοπωλείου και του κοινωνικού φαρμακείου να έρθει το κανονικό παντοπωλείο και το κανονικό φαρμακείο.</w:t>
      </w:r>
    </w:p>
    <w:p w14:paraId="37394DB8" w14:textId="77777777" w:rsidR="00B27939" w:rsidRDefault="00D93F4B">
      <w:pPr>
        <w:spacing w:after="0" w:line="600" w:lineRule="auto"/>
        <w:ind w:firstLine="720"/>
        <w:jc w:val="both"/>
        <w:rPr>
          <w:rFonts w:eastAsia="Times New Roman"/>
          <w:szCs w:val="24"/>
        </w:rPr>
      </w:pPr>
      <w:r>
        <w:rPr>
          <w:rFonts w:eastAsia="Times New Roman"/>
          <w:szCs w:val="24"/>
        </w:rPr>
        <w:t>Επειδή, λοιπόν, επιμένετε να μην αντιλαμβάνεστε γιατί η Ελλάδα έπαψε να είναι Ψωροκ</w:t>
      </w:r>
      <w:r>
        <w:rPr>
          <w:rFonts w:eastAsia="Times New Roman"/>
          <w:szCs w:val="24"/>
        </w:rPr>
        <w:t>ώσταινα, αλλά να κλείνετε το μάτι σε μια νέα Ψωροκώσταινα, την οποία φιλοδοξείτε να επιβάλετε, οφείλουμε να καταψηφίσουμε συνολικά τον προϋπολογισμό σας, επιμένοντας στην παλιά καλή συνταγή της ανάπτυξης, των επενδύσεων, των καλών θέσεων εργασίας, που οι ε</w:t>
      </w:r>
      <w:r>
        <w:rPr>
          <w:rFonts w:eastAsia="Times New Roman"/>
          <w:szCs w:val="24"/>
        </w:rPr>
        <w:t>κλογές του ’19 θα δώσουν την ευκαιρία σε μια νέα κυβέρνηση να τις φέρει στη χώρα.</w:t>
      </w:r>
    </w:p>
    <w:p w14:paraId="37394DB9" w14:textId="77777777" w:rsidR="00B27939" w:rsidRDefault="00D93F4B">
      <w:pPr>
        <w:spacing w:after="0" w:line="600" w:lineRule="auto"/>
        <w:ind w:firstLine="720"/>
        <w:jc w:val="both"/>
        <w:rPr>
          <w:rFonts w:eastAsia="Times New Roman"/>
          <w:szCs w:val="24"/>
        </w:rPr>
      </w:pPr>
      <w:r>
        <w:rPr>
          <w:rFonts w:eastAsia="Times New Roman"/>
          <w:szCs w:val="24"/>
        </w:rPr>
        <w:t>Σας ευχαριστώ.</w:t>
      </w:r>
    </w:p>
    <w:p w14:paraId="37394DBA" w14:textId="77777777" w:rsidR="00B27939" w:rsidRDefault="00D93F4B">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E63382">
        <w:rPr>
          <w:rFonts w:eastAsia="Times New Roman" w:cs="Times New Roman"/>
          <w:szCs w:val="24"/>
        </w:rPr>
        <w:t xml:space="preserve"> </w:t>
      </w:r>
      <w:r>
        <w:rPr>
          <w:rFonts w:eastAsia="Times New Roman" w:cs="Times New Roman"/>
          <w:szCs w:val="24"/>
        </w:rPr>
        <w:t>Νέας Δημοκρατίας)</w:t>
      </w:r>
    </w:p>
    <w:p w14:paraId="37394DBB" w14:textId="77777777" w:rsidR="00B27939" w:rsidRDefault="00D93F4B">
      <w:pPr>
        <w:spacing w:after="0" w:line="600" w:lineRule="auto"/>
        <w:ind w:firstLine="720"/>
        <w:jc w:val="both"/>
        <w:rPr>
          <w:rFonts w:eastAsia="Times New Roman" w:cs="Times New Roman"/>
          <w:szCs w:val="24"/>
        </w:rPr>
      </w:pPr>
      <w:r w:rsidRPr="004416C6">
        <w:rPr>
          <w:rFonts w:eastAsia="Times New Roman"/>
          <w:b/>
          <w:bCs/>
        </w:rPr>
        <w:t>ΠΡΟΕΔΡΕΥΩΝ (Νικήτας Κακλαμάνης):</w:t>
      </w:r>
      <w:r>
        <w:rPr>
          <w:rFonts w:eastAsia="Times New Roman" w:cs="Times New Roman"/>
          <w:szCs w:val="24"/>
        </w:rPr>
        <w:t xml:space="preserve"> </w:t>
      </w:r>
      <w:r w:rsidRPr="00111BFF">
        <w:rPr>
          <w:rFonts w:eastAsia="Times New Roman" w:cs="Times New Roman"/>
        </w:rPr>
        <w:t>Κυρίες και κύριοι συνάδελφοι, έχω την τιμή να ανακοινώσω στο Σώμα ότι τη</w:t>
      </w:r>
      <w:r w:rsidRPr="00111BFF">
        <w:rPr>
          <w:rFonts w:eastAsia="Times New Roman" w:cs="Times New Roman"/>
        </w:rPr>
        <w:t xml:space="preserve"> συνεδρίασή μας παρακολουθ</w:t>
      </w:r>
      <w:r>
        <w:rPr>
          <w:rFonts w:eastAsia="Times New Roman" w:cs="Times New Roman"/>
        </w:rPr>
        <w:t>εί</w:t>
      </w:r>
      <w:r w:rsidRPr="00111BFF">
        <w:rPr>
          <w:rFonts w:eastAsia="Times New Roman" w:cs="Times New Roman"/>
        </w:rPr>
        <w:t xml:space="preserve"> από τα </w:t>
      </w:r>
      <w:r>
        <w:rPr>
          <w:rFonts w:eastAsia="Times New Roman" w:cs="Times New Roman"/>
        </w:rPr>
        <w:t xml:space="preserve">κάτω </w:t>
      </w:r>
      <w:r w:rsidRPr="00111BFF">
        <w:rPr>
          <w:rFonts w:eastAsia="Times New Roman" w:cs="Times New Roman"/>
        </w:rPr>
        <w:t>δυτικά θεωρεία, αφού προηγουμένως ξεναγήθηκ</w:t>
      </w:r>
      <w:r>
        <w:rPr>
          <w:rFonts w:eastAsia="Times New Roman" w:cs="Times New Roman"/>
        </w:rPr>
        <w:t>ε</w:t>
      </w:r>
      <w:r w:rsidRPr="00111BFF">
        <w:rPr>
          <w:rFonts w:eastAsia="Times New Roman" w:cs="Times New Roman"/>
        </w:rPr>
        <w:t xml:space="preserve"> στην έκθεση της αίθουσας «ΕΛΕΥΘΕΡΙΟΣ ΒΕΝΙΖΕΛΟΣ» και ενημερώθηκ</w:t>
      </w:r>
      <w:r>
        <w:rPr>
          <w:rFonts w:eastAsia="Times New Roman" w:cs="Times New Roman"/>
        </w:rPr>
        <w:t>ε</w:t>
      </w:r>
      <w:r w:rsidRPr="00111BFF">
        <w:rPr>
          <w:rFonts w:eastAsia="Times New Roman" w:cs="Times New Roman"/>
        </w:rPr>
        <w:t xml:space="preserve"> για την ιστορία του </w:t>
      </w:r>
      <w:r w:rsidRPr="00111BFF">
        <w:rPr>
          <w:rFonts w:eastAsia="Times New Roman" w:cs="Times New Roman"/>
        </w:rPr>
        <w:lastRenderedPageBreak/>
        <w:t xml:space="preserve">κτηρίου και τον τρόπο οργάνωσης και λειτουργίας της Βουλής, </w:t>
      </w:r>
      <w:r>
        <w:rPr>
          <w:rFonts w:eastAsia="Times New Roman" w:cs="Times New Roman"/>
        </w:rPr>
        <w:t>αντιπροσωπεία της Επιτροπή</w:t>
      </w:r>
      <w:r>
        <w:rPr>
          <w:rFonts w:eastAsia="Times New Roman" w:cs="Times New Roman"/>
        </w:rPr>
        <w:t xml:space="preserve">ς Εσωτερικής Αγοράς </w:t>
      </w:r>
      <w:r w:rsidRPr="000D2118">
        <w:rPr>
          <w:rFonts w:eastAsia="Times New Roman"/>
          <w:bCs/>
        </w:rPr>
        <w:t>και</w:t>
      </w:r>
      <w:r>
        <w:rPr>
          <w:rFonts w:eastAsia="Times New Roman" w:cs="Times New Roman"/>
        </w:rPr>
        <w:t xml:space="preserve"> Προστασίας των Καταναλωτών του Ευρωπαϊκού </w:t>
      </w:r>
      <w:r w:rsidRPr="000D2118">
        <w:rPr>
          <w:rFonts w:eastAsia="Times New Roman"/>
          <w:bCs/>
        </w:rPr>
        <w:t>Κοινοβουλίου</w:t>
      </w:r>
      <w:r>
        <w:rPr>
          <w:rFonts w:eastAsia="Times New Roman" w:cs="Times New Roman"/>
        </w:rPr>
        <w:t xml:space="preserve">, η οποία στη συνέχεια </w:t>
      </w:r>
      <w:r w:rsidRPr="000D2118">
        <w:rPr>
          <w:rFonts w:eastAsia="Times New Roman"/>
          <w:bCs/>
          <w:shd w:val="clear" w:color="auto" w:fill="FFFFFF"/>
        </w:rPr>
        <w:t>θα</w:t>
      </w:r>
      <w:r>
        <w:rPr>
          <w:rFonts w:eastAsia="Times New Roman" w:cs="Times New Roman"/>
        </w:rPr>
        <w:t xml:space="preserve"> λάβει μέρος σε κοινή </w:t>
      </w:r>
      <w:r w:rsidRPr="000D2118">
        <w:rPr>
          <w:rFonts w:eastAsia="Times New Roman"/>
        </w:rPr>
        <w:t>συνεδρίαση</w:t>
      </w:r>
      <w:r>
        <w:rPr>
          <w:rFonts w:eastAsia="Times New Roman" w:cs="Times New Roman"/>
        </w:rPr>
        <w:t xml:space="preserve"> της Ειδικής Διαρκούς Επιτροπής Ευρωπαϊκών Υποθέσεων, της Διαρκούς Επιτροπής Παραγωγής </w:t>
      </w:r>
      <w:r w:rsidRPr="000D2118">
        <w:rPr>
          <w:rFonts w:eastAsia="Times New Roman"/>
          <w:bCs/>
        </w:rPr>
        <w:t>και</w:t>
      </w:r>
      <w:r>
        <w:rPr>
          <w:rFonts w:eastAsia="Times New Roman" w:cs="Times New Roman"/>
        </w:rPr>
        <w:t xml:space="preserve"> Εμπορίου </w:t>
      </w:r>
      <w:r w:rsidRPr="000D2118">
        <w:rPr>
          <w:rFonts w:eastAsia="Times New Roman"/>
          <w:bCs/>
        </w:rPr>
        <w:t>και</w:t>
      </w:r>
      <w:r>
        <w:rPr>
          <w:rFonts w:eastAsia="Times New Roman" w:cs="Times New Roman"/>
        </w:rPr>
        <w:t xml:space="preserve"> της Διαρκούς Επιτ</w:t>
      </w:r>
      <w:r>
        <w:rPr>
          <w:rFonts w:eastAsia="Times New Roman" w:cs="Times New Roman"/>
        </w:rPr>
        <w:t xml:space="preserve">ροπής Δημόσιας </w:t>
      </w:r>
      <w:r>
        <w:rPr>
          <w:rFonts w:eastAsia="Times New Roman" w:cs="Times New Roman"/>
          <w:szCs w:val="24"/>
        </w:rPr>
        <w:t>Δ</w:t>
      </w:r>
      <w:r w:rsidRPr="000D2118">
        <w:rPr>
          <w:rFonts w:eastAsia="Times New Roman" w:cs="Times New Roman"/>
          <w:szCs w:val="24"/>
        </w:rPr>
        <w:t>ιοίκησης</w:t>
      </w:r>
      <w:r>
        <w:rPr>
          <w:rFonts w:eastAsia="Times New Roman" w:cs="Times New Roman"/>
          <w:szCs w:val="24"/>
        </w:rPr>
        <w:t>,</w:t>
      </w:r>
      <w:r w:rsidRPr="000D2118">
        <w:rPr>
          <w:rFonts w:eastAsia="Times New Roman" w:cs="Times New Roman"/>
          <w:szCs w:val="24"/>
        </w:rPr>
        <w:t xml:space="preserve"> </w:t>
      </w:r>
      <w:r>
        <w:rPr>
          <w:rFonts w:eastAsia="Times New Roman" w:cs="Times New Roman"/>
          <w:szCs w:val="24"/>
        </w:rPr>
        <w:t>Δημόσιας Τάξης κ</w:t>
      </w:r>
      <w:r w:rsidRPr="000D2118">
        <w:rPr>
          <w:rFonts w:eastAsia="Times New Roman" w:cs="Times New Roman"/>
          <w:szCs w:val="24"/>
        </w:rPr>
        <w:t>αι Δικαιοσύνης της Βουλής των Ελλήνων</w:t>
      </w:r>
      <w:r>
        <w:rPr>
          <w:rFonts w:eastAsia="Times New Roman" w:cs="Times New Roman"/>
          <w:szCs w:val="24"/>
        </w:rPr>
        <w:t>.</w:t>
      </w:r>
      <w:r w:rsidRPr="000D2118">
        <w:rPr>
          <w:rFonts w:eastAsia="Times New Roman" w:cs="Times New Roman"/>
          <w:szCs w:val="24"/>
        </w:rPr>
        <w:t xml:space="preserve"> </w:t>
      </w:r>
    </w:p>
    <w:p w14:paraId="37394DBC" w14:textId="77777777" w:rsidR="00B27939" w:rsidRDefault="00D93F4B">
      <w:pPr>
        <w:spacing w:after="0" w:line="600" w:lineRule="auto"/>
        <w:ind w:firstLine="720"/>
        <w:jc w:val="both"/>
        <w:rPr>
          <w:rFonts w:eastAsia="Times New Roman" w:cs="Times New Roman"/>
          <w:szCs w:val="24"/>
        </w:rPr>
      </w:pPr>
      <w:r w:rsidRPr="00111BFF">
        <w:rPr>
          <w:rFonts w:eastAsia="Times New Roman" w:cs="Times New Roman"/>
        </w:rPr>
        <w:t xml:space="preserve">Η Βουλή τούς καλωσορίζει. </w:t>
      </w:r>
    </w:p>
    <w:p w14:paraId="37394DBD" w14:textId="77777777" w:rsidR="00B27939" w:rsidRDefault="00D93F4B">
      <w:pPr>
        <w:spacing w:after="0"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37394DB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w:t>
      </w:r>
      <w:r w:rsidRPr="000D2118">
        <w:rPr>
          <w:rFonts w:eastAsia="Times New Roman" w:cs="Times New Roman"/>
          <w:szCs w:val="24"/>
        </w:rPr>
        <w:t xml:space="preserve">υνεχίζουμε με την </w:t>
      </w:r>
      <w:r w:rsidRPr="000D2118">
        <w:rPr>
          <w:rFonts w:eastAsia="Times New Roman" w:cs="Times New Roman"/>
          <w:szCs w:val="24"/>
        </w:rPr>
        <w:t>κ</w:t>
      </w:r>
      <w:r>
        <w:rPr>
          <w:rFonts w:eastAsia="Times New Roman" w:cs="Times New Roman"/>
          <w:szCs w:val="24"/>
        </w:rPr>
        <w:t>.</w:t>
      </w:r>
      <w:r w:rsidRPr="000D2118">
        <w:rPr>
          <w:rFonts w:eastAsia="Times New Roman" w:cs="Times New Roman"/>
          <w:szCs w:val="24"/>
        </w:rPr>
        <w:t xml:space="preserve"> </w:t>
      </w:r>
      <w:r w:rsidRPr="000D2118">
        <w:rPr>
          <w:rFonts w:eastAsia="Times New Roman" w:cs="Times New Roman"/>
          <w:szCs w:val="24"/>
        </w:rPr>
        <w:t>Μαρία Τριανταφύλλου από το</w:t>
      </w:r>
      <w:r>
        <w:rPr>
          <w:rFonts w:eastAsia="Times New Roman" w:cs="Times New Roman"/>
          <w:szCs w:val="24"/>
        </w:rPr>
        <w:t>ν</w:t>
      </w:r>
      <w:r w:rsidRPr="000D2118">
        <w:rPr>
          <w:rFonts w:eastAsia="Times New Roman" w:cs="Times New Roman"/>
          <w:szCs w:val="24"/>
        </w:rPr>
        <w:t xml:space="preserve"> ΣΥΡΙΖΑ</w:t>
      </w:r>
      <w:r>
        <w:rPr>
          <w:rFonts w:eastAsia="Times New Roman" w:cs="Times New Roman"/>
          <w:szCs w:val="24"/>
        </w:rPr>
        <w:t>.</w:t>
      </w:r>
    </w:p>
    <w:p w14:paraId="37394DBF" w14:textId="77777777" w:rsidR="00B27939" w:rsidRDefault="00D93F4B">
      <w:pPr>
        <w:spacing w:after="0" w:line="600" w:lineRule="auto"/>
        <w:ind w:firstLine="720"/>
        <w:jc w:val="both"/>
        <w:rPr>
          <w:rFonts w:eastAsia="Times New Roman" w:cs="Times New Roman"/>
          <w:szCs w:val="24"/>
        </w:rPr>
      </w:pPr>
      <w:r w:rsidRPr="00CB51DE">
        <w:rPr>
          <w:rFonts w:eastAsia="Times New Roman" w:cs="Times New Roman"/>
          <w:b/>
          <w:szCs w:val="24"/>
        </w:rPr>
        <w:t>ΜΑΡΙΑ ΤΡΙΑΝΤΑΦΥΛΛΟΥ:</w:t>
      </w:r>
      <w:r>
        <w:rPr>
          <w:rFonts w:eastAsia="Times New Roman" w:cs="Times New Roman"/>
          <w:szCs w:val="24"/>
        </w:rPr>
        <w:t xml:space="preserve"> Ε</w:t>
      </w:r>
      <w:r w:rsidRPr="000D2118">
        <w:rPr>
          <w:rFonts w:eastAsia="Times New Roman" w:cs="Times New Roman"/>
          <w:szCs w:val="24"/>
        </w:rPr>
        <w:t>υχαριστώ</w:t>
      </w:r>
      <w:r>
        <w:rPr>
          <w:rFonts w:eastAsia="Times New Roman" w:cs="Times New Roman"/>
          <w:szCs w:val="24"/>
        </w:rPr>
        <w:t>,</w:t>
      </w:r>
      <w:r w:rsidRPr="000D2118">
        <w:rPr>
          <w:rFonts w:eastAsia="Times New Roman" w:cs="Times New Roman"/>
          <w:szCs w:val="24"/>
        </w:rPr>
        <w:t xml:space="preserve"> κύριε </w:t>
      </w:r>
      <w:r>
        <w:rPr>
          <w:rFonts w:eastAsia="Times New Roman" w:cs="Times New Roman"/>
          <w:szCs w:val="24"/>
        </w:rPr>
        <w:t>Π</w:t>
      </w:r>
      <w:r w:rsidRPr="000D2118">
        <w:rPr>
          <w:rFonts w:eastAsia="Times New Roman" w:cs="Times New Roman"/>
          <w:szCs w:val="24"/>
        </w:rPr>
        <w:t>ρόεδρε</w:t>
      </w:r>
      <w:r>
        <w:rPr>
          <w:rFonts w:eastAsia="Times New Roman" w:cs="Times New Roman"/>
          <w:szCs w:val="24"/>
        </w:rPr>
        <w:t>.</w:t>
      </w:r>
      <w:r w:rsidRPr="000D2118">
        <w:rPr>
          <w:rFonts w:eastAsia="Times New Roman" w:cs="Times New Roman"/>
          <w:szCs w:val="24"/>
        </w:rPr>
        <w:t xml:space="preserve"> </w:t>
      </w:r>
    </w:p>
    <w:p w14:paraId="37394DC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Ν</w:t>
      </w:r>
      <w:r w:rsidRPr="000D2118">
        <w:rPr>
          <w:rFonts w:eastAsia="Times New Roman" w:cs="Times New Roman"/>
          <w:szCs w:val="24"/>
        </w:rPr>
        <w:t xml:space="preserve">ομίζω ότι </w:t>
      </w:r>
      <w:r>
        <w:rPr>
          <w:rFonts w:eastAsia="Times New Roman" w:cs="Times New Roman"/>
          <w:szCs w:val="24"/>
        </w:rPr>
        <w:t>ο κ. Τασούλας πριν απ</w:t>
      </w:r>
      <w:r w:rsidRPr="000D2118">
        <w:rPr>
          <w:rFonts w:eastAsia="Times New Roman" w:cs="Times New Roman"/>
          <w:szCs w:val="24"/>
        </w:rPr>
        <w:t xml:space="preserve">ό λίγο χρησιμοποίησε την </w:t>
      </w:r>
      <w:r>
        <w:rPr>
          <w:rFonts w:eastAsia="Times New Roman" w:cs="Times New Roman"/>
          <w:szCs w:val="24"/>
        </w:rPr>
        <w:t xml:space="preserve">επίκληση στην αυθεντία </w:t>
      </w:r>
      <w:r w:rsidRPr="00D477CE">
        <w:rPr>
          <w:rFonts w:eastAsia="Times New Roman" w:cs="Times New Roman"/>
        </w:rPr>
        <w:t>για να</w:t>
      </w:r>
      <w:r>
        <w:rPr>
          <w:rFonts w:eastAsia="Times New Roman" w:cs="Times New Roman"/>
          <w:szCs w:val="24"/>
        </w:rPr>
        <w:t xml:space="preserve"> στηρίξει, ουσιαστικά, ή μάλλον για να ενισχύει την άποψη </w:t>
      </w:r>
      <w:r w:rsidRPr="002B5B2E">
        <w:rPr>
          <w:rFonts w:eastAsia="Times New Roman"/>
          <w:bCs/>
          <w:shd w:val="clear" w:color="auto" w:fill="FFFFFF"/>
        </w:rPr>
        <w:t>ότι</w:t>
      </w:r>
      <w:r>
        <w:rPr>
          <w:rFonts w:eastAsia="Times New Roman" w:cs="Times New Roman"/>
          <w:szCs w:val="24"/>
        </w:rPr>
        <w:t xml:space="preserve"> υπήρξε ένα </w:t>
      </w:r>
      <w:r>
        <w:rPr>
          <w:rFonts w:eastAsia="Times New Roman" w:cs="Times New Roman"/>
          <w:szCs w:val="24"/>
          <w:lang w:val="en-US"/>
        </w:rPr>
        <w:t>success</w:t>
      </w:r>
      <w:r w:rsidRPr="00374B57">
        <w:rPr>
          <w:rFonts w:eastAsia="Times New Roman" w:cs="Times New Roman"/>
          <w:szCs w:val="24"/>
        </w:rPr>
        <w:t xml:space="preserve"> </w:t>
      </w:r>
      <w:r>
        <w:rPr>
          <w:rFonts w:eastAsia="Times New Roman" w:cs="Times New Roman"/>
          <w:szCs w:val="24"/>
          <w:lang w:val="en-US"/>
        </w:rPr>
        <w:t>story</w:t>
      </w:r>
      <w:r w:rsidRPr="00374B57">
        <w:rPr>
          <w:rFonts w:eastAsia="Times New Roman" w:cs="Times New Roman"/>
          <w:szCs w:val="24"/>
        </w:rPr>
        <w:t xml:space="preserve"> </w:t>
      </w:r>
      <w:r>
        <w:rPr>
          <w:rFonts w:eastAsia="Times New Roman" w:cs="Times New Roman"/>
          <w:szCs w:val="24"/>
        </w:rPr>
        <w:t xml:space="preserve">μετά το τέλος του Εμφυλίου Πολέμου </w:t>
      </w:r>
      <w:r w:rsidRPr="000D2118">
        <w:rPr>
          <w:rFonts w:eastAsia="Times New Roman" w:cs="Times New Roman"/>
          <w:szCs w:val="24"/>
        </w:rPr>
        <w:t>στην Ελλάδα</w:t>
      </w:r>
      <w:r>
        <w:rPr>
          <w:rFonts w:eastAsia="Times New Roman" w:cs="Times New Roman"/>
          <w:szCs w:val="24"/>
        </w:rPr>
        <w:t xml:space="preserve">, ένα </w:t>
      </w:r>
      <w:r>
        <w:rPr>
          <w:rFonts w:eastAsia="Times New Roman" w:cs="Times New Roman"/>
          <w:szCs w:val="24"/>
          <w:lang w:val="en-US"/>
        </w:rPr>
        <w:t>success</w:t>
      </w:r>
      <w:r w:rsidRPr="00374B57">
        <w:rPr>
          <w:rFonts w:eastAsia="Times New Roman" w:cs="Times New Roman"/>
          <w:szCs w:val="24"/>
        </w:rPr>
        <w:t xml:space="preserve"> </w:t>
      </w:r>
      <w:r>
        <w:rPr>
          <w:rFonts w:eastAsia="Times New Roman" w:cs="Times New Roman"/>
          <w:szCs w:val="24"/>
          <w:lang w:val="en-US"/>
        </w:rPr>
        <w:t>story</w:t>
      </w:r>
      <w:r w:rsidRPr="000D2118">
        <w:rPr>
          <w:rFonts w:eastAsia="Times New Roman" w:cs="Times New Roman"/>
          <w:szCs w:val="24"/>
        </w:rPr>
        <w:t xml:space="preserve"> </w:t>
      </w:r>
      <w:r w:rsidRPr="006D0B78">
        <w:rPr>
          <w:rFonts w:eastAsia="Times New Roman" w:cs="Times New Roman"/>
          <w:bCs/>
          <w:shd w:val="clear" w:color="auto" w:fill="FFFFFF"/>
        </w:rPr>
        <w:lastRenderedPageBreak/>
        <w:t>το οποίο</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της παράταξής του. Π</w:t>
      </w:r>
      <w:r w:rsidRPr="000D2118">
        <w:rPr>
          <w:rFonts w:eastAsia="Times New Roman" w:cs="Times New Roman"/>
          <w:szCs w:val="24"/>
        </w:rPr>
        <w:t xml:space="preserve">ροσπάθησε να υπερασπιστεί </w:t>
      </w:r>
      <w:r>
        <w:rPr>
          <w:rFonts w:eastAsia="Times New Roman" w:cs="Times New Roman"/>
          <w:szCs w:val="24"/>
        </w:rPr>
        <w:t xml:space="preserve">αυτή την </w:t>
      </w:r>
      <w:r w:rsidRPr="00576C37">
        <w:rPr>
          <w:rFonts w:eastAsia="Times New Roman" w:cs="Times New Roman"/>
          <w:szCs w:val="24"/>
        </w:rPr>
        <w:t>παράταξη</w:t>
      </w:r>
      <w:r>
        <w:rPr>
          <w:rFonts w:eastAsia="Times New Roman" w:cs="Times New Roman"/>
          <w:szCs w:val="24"/>
        </w:rPr>
        <w:t xml:space="preserve">, αναφέροντας </w:t>
      </w:r>
      <w:r w:rsidRPr="00F331DF">
        <w:rPr>
          <w:rFonts w:eastAsia="Times New Roman"/>
          <w:bCs/>
        </w:rPr>
        <w:t>και</w:t>
      </w:r>
      <w:r>
        <w:rPr>
          <w:rFonts w:eastAsia="Times New Roman" w:cs="Times New Roman"/>
          <w:szCs w:val="24"/>
        </w:rPr>
        <w:t xml:space="preserve"> τον </w:t>
      </w:r>
      <w:r w:rsidRPr="00576C37">
        <w:rPr>
          <w:rFonts w:eastAsia="Times New Roman" w:cs="Times New Roman"/>
          <w:szCs w:val="24"/>
        </w:rPr>
        <w:t>Μακ</w:t>
      </w:r>
      <w:r>
        <w:rPr>
          <w:rFonts w:eastAsia="Times New Roman" w:cs="Times New Roman"/>
          <w:szCs w:val="24"/>
        </w:rPr>
        <w:t xml:space="preserve"> </w:t>
      </w:r>
      <w:r w:rsidRPr="00576C37">
        <w:rPr>
          <w:rFonts w:eastAsia="Times New Roman" w:cs="Times New Roman"/>
          <w:szCs w:val="24"/>
        </w:rPr>
        <w:t xml:space="preserve">Νιλ </w:t>
      </w:r>
      <w:r w:rsidRPr="00576C37">
        <w:rPr>
          <w:rFonts w:eastAsia="Times New Roman" w:cs="Times New Roman"/>
        </w:rPr>
        <w:t>αλλά</w:t>
      </w:r>
      <w:r w:rsidRPr="00576C37">
        <w:rPr>
          <w:rFonts w:eastAsia="Times New Roman" w:cs="Times New Roman"/>
          <w:szCs w:val="24"/>
        </w:rPr>
        <w:t xml:space="preserve"> </w:t>
      </w:r>
      <w:r w:rsidRPr="00576C37">
        <w:rPr>
          <w:rFonts w:eastAsia="Times New Roman"/>
          <w:bCs/>
        </w:rPr>
        <w:t>και</w:t>
      </w:r>
      <w:r w:rsidRPr="00576C37">
        <w:rPr>
          <w:rFonts w:eastAsia="Times New Roman" w:cs="Times New Roman"/>
          <w:szCs w:val="24"/>
        </w:rPr>
        <w:t xml:space="preserve"> τον Ράλλη</w:t>
      </w:r>
      <w:r>
        <w:rPr>
          <w:rFonts w:eastAsia="Times New Roman" w:cs="Times New Roman"/>
          <w:szCs w:val="24"/>
        </w:rPr>
        <w:t xml:space="preserve">. </w:t>
      </w:r>
    </w:p>
    <w:p w14:paraId="37394DC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Υπήρχε, είπατε,</w:t>
      </w:r>
      <w:r w:rsidRPr="000D2118">
        <w:rPr>
          <w:rFonts w:eastAsia="Times New Roman" w:cs="Times New Roman"/>
          <w:szCs w:val="24"/>
        </w:rPr>
        <w:t xml:space="preserve"> ένα οικονομικό θαύμα ανάμεσα σε αυτή τη δεκαετία 195</w:t>
      </w:r>
      <w:r>
        <w:rPr>
          <w:rFonts w:eastAsia="Times New Roman" w:cs="Times New Roman"/>
          <w:szCs w:val="24"/>
        </w:rPr>
        <w:t>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0D2118">
        <w:rPr>
          <w:rFonts w:eastAsia="Times New Roman" w:cs="Times New Roman"/>
          <w:szCs w:val="24"/>
        </w:rPr>
        <w:t>1963</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w:t>
      </w:r>
      <w:r w:rsidRPr="00B83DBF">
        <w:rPr>
          <w:rFonts w:eastAsia="Times New Roman" w:cs="Times New Roman"/>
          <w:szCs w:val="24"/>
        </w:rPr>
        <w:t>υπ</w:t>
      </w:r>
      <w:r>
        <w:rPr>
          <w:rFonts w:eastAsia="Times New Roman" w:cs="Times New Roman"/>
          <w:szCs w:val="24"/>
        </w:rPr>
        <w:t xml:space="preserve">ήρχε </w:t>
      </w:r>
      <w:r w:rsidRPr="00F331DF">
        <w:rPr>
          <w:rFonts w:eastAsia="Times New Roman"/>
          <w:bCs/>
        </w:rPr>
        <w:t>και</w:t>
      </w:r>
      <w:r>
        <w:rPr>
          <w:rFonts w:eastAsia="Times New Roman" w:cs="Times New Roman"/>
          <w:szCs w:val="24"/>
        </w:rPr>
        <w:t xml:space="preserve"> μι</w:t>
      </w:r>
      <w:r w:rsidRPr="000D2118">
        <w:rPr>
          <w:rFonts w:eastAsia="Times New Roman" w:cs="Times New Roman"/>
          <w:szCs w:val="24"/>
        </w:rPr>
        <w:t>α άλλη εικόνα στην Ελλάδα</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εικόνα </w:t>
      </w:r>
      <w:r w:rsidRPr="008F0891">
        <w:rPr>
          <w:rFonts w:eastAsia="Times New Roman" w:cs="Times New Roman"/>
          <w:bCs/>
          <w:shd w:val="clear" w:color="auto" w:fill="FFFFFF"/>
        </w:rPr>
        <w:t>που</w:t>
      </w:r>
      <w:r>
        <w:rPr>
          <w:rFonts w:eastAsia="Times New Roman" w:cs="Times New Roman"/>
          <w:szCs w:val="24"/>
        </w:rPr>
        <w:t xml:space="preserve"> λέει </w:t>
      </w:r>
      <w:r w:rsidRPr="002B5B2E">
        <w:rPr>
          <w:rFonts w:eastAsia="Times New Roman"/>
          <w:bCs/>
          <w:shd w:val="clear" w:color="auto" w:fill="FFFFFF"/>
        </w:rPr>
        <w:t>ότι</w:t>
      </w:r>
      <w:r>
        <w:rPr>
          <w:rFonts w:eastAsia="Times New Roman" w:cs="Times New Roman"/>
          <w:szCs w:val="24"/>
        </w:rPr>
        <w:t xml:space="preserve"> αν τώρα έχουμε </w:t>
      </w:r>
      <w:r w:rsidRPr="00833F6A">
        <w:rPr>
          <w:rFonts w:eastAsia="Times New Roman"/>
          <w:bCs/>
          <w:shd w:val="clear" w:color="auto" w:fill="FFFFFF"/>
        </w:rPr>
        <w:t>μια</w:t>
      </w:r>
      <w:r>
        <w:rPr>
          <w:rFonts w:eastAsia="Times New Roman" w:cs="Times New Roman"/>
          <w:szCs w:val="24"/>
        </w:rPr>
        <w:t xml:space="preserve"> </w:t>
      </w:r>
      <w:r w:rsidRPr="000D2118">
        <w:rPr>
          <w:rFonts w:eastAsia="Times New Roman" w:cs="Times New Roman"/>
          <w:szCs w:val="24"/>
        </w:rPr>
        <w:t xml:space="preserve">αδυναμία πρόσβασης </w:t>
      </w:r>
      <w:r>
        <w:rPr>
          <w:rFonts w:eastAsia="Times New Roman" w:cs="Times New Roman"/>
          <w:szCs w:val="24"/>
        </w:rPr>
        <w:t>στην αγορά, τότε υπήρχε μι</w:t>
      </w:r>
      <w:r w:rsidRPr="000D2118">
        <w:rPr>
          <w:rFonts w:eastAsia="Times New Roman" w:cs="Times New Roman"/>
          <w:szCs w:val="24"/>
        </w:rPr>
        <w:t xml:space="preserve">α </w:t>
      </w:r>
      <w:r>
        <w:rPr>
          <w:rFonts w:eastAsia="Times New Roman" w:cs="Times New Roman"/>
          <w:szCs w:val="24"/>
        </w:rPr>
        <w:t>αδυναμία πρόσβασης α</w:t>
      </w:r>
      <w:r w:rsidRPr="000D2118">
        <w:rPr>
          <w:rFonts w:eastAsia="Times New Roman" w:cs="Times New Roman"/>
          <w:szCs w:val="24"/>
        </w:rPr>
        <w:t>κόμη και στην εκπαίδευση για ένα μεγάλο μέρος του ελληνικού λαού</w:t>
      </w:r>
      <w:r>
        <w:rPr>
          <w:rFonts w:eastAsia="Times New Roman" w:cs="Times New Roman"/>
          <w:szCs w:val="24"/>
        </w:rPr>
        <w:t>, μια εικόνα π</w:t>
      </w:r>
      <w:r w:rsidRPr="000D2118">
        <w:rPr>
          <w:rFonts w:eastAsia="Times New Roman" w:cs="Times New Roman"/>
          <w:szCs w:val="24"/>
        </w:rPr>
        <w:t>ου λέει ότι εκείνα τα χρόνια</w:t>
      </w:r>
      <w:r>
        <w:rPr>
          <w:rFonts w:eastAsia="Times New Roman" w:cs="Times New Roman"/>
          <w:szCs w:val="24"/>
        </w:rPr>
        <w:t xml:space="preserve">, </w:t>
      </w:r>
      <w:r w:rsidRPr="00F7444C">
        <w:rPr>
          <w:rFonts w:eastAsia="Times New Roman"/>
          <w:bCs/>
          <w:shd w:val="clear" w:color="auto" w:fill="FFFFFF"/>
        </w:rPr>
        <w:t>δυστυχώς</w:t>
      </w:r>
      <w:r>
        <w:rPr>
          <w:rFonts w:eastAsia="Times New Roman" w:cs="Times New Roman"/>
          <w:szCs w:val="24"/>
        </w:rPr>
        <w:t xml:space="preserve">, </w:t>
      </w:r>
      <w:r w:rsidRPr="000D2118">
        <w:rPr>
          <w:rFonts w:eastAsia="Times New Roman" w:cs="Times New Roman"/>
          <w:szCs w:val="24"/>
        </w:rPr>
        <w:t>ένα μεγάλο μέρος του ελληνικού λαού βρί</w:t>
      </w:r>
      <w:r w:rsidRPr="000D2118">
        <w:rPr>
          <w:rFonts w:eastAsia="Times New Roman" w:cs="Times New Roman"/>
          <w:szCs w:val="24"/>
        </w:rPr>
        <w:t>σκονταν στην εξορία</w:t>
      </w:r>
      <w:r>
        <w:rPr>
          <w:rFonts w:eastAsia="Times New Roman" w:cs="Times New Roman"/>
          <w:szCs w:val="24"/>
        </w:rPr>
        <w:t xml:space="preserve">. </w:t>
      </w:r>
    </w:p>
    <w:p w14:paraId="37394DC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w:t>
      </w:r>
      <w:r w:rsidRPr="008F0891">
        <w:rPr>
          <w:rFonts w:eastAsia="Times New Roman" w:cs="Times New Roman"/>
          <w:bCs/>
          <w:shd w:val="clear" w:color="auto" w:fill="FFFFFF"/>
        </w:rPr>
        <w:t>που</w:t>
      </w:r>
      <w:r>
        <w:rPr>
          <w:rFonts w:eastAsia="Times New Roman" w:cs="Times New Roman"/>
          <w:szCs w:val="24"/>
        </w:rPr>
        <w:t xml:space="preserve"> πολλά από αυτά </w:t>
      </w:r>
      <w:r w:rsidRPr="008F0891">
        <w:rPr>
          <w:rFonts w:eastAsia="Times New Roman" w:cs="Times New Roman"/>
          <w:bCs/>
          <w:shd w:val="clear" w:color="auto" w:fill="FFFFFF"/>
        </w:rPr>
        <w:t>που</w:t>
      </w:r>
      <w:r>
        <w:rPr>
          <w:rFonts w:eastAsia="Times New Roman" w:cs="Times New Roman"/>
          <w:szCs w:val="24"/>
        </w:rPr>
        <w:t xml:space="preserve"> ειπώθηκαν από τον</w:t>
      </w:r>
      <w:r w:rsidRPr="000D2118">
        <w:rPr>
          <w:rFonts w:eastAsia="Times New Roman" w:cs="Times New Roman"/>
          <w:szCs w:val="24"/>
        </w:rPr>
        <w:t xml:space="preserve"> αξιόλογο</w:t>
      </w:r>
      <w:r>
        <w:rPr>
          <w:rFonts w:eastAsia="Times New Roman" w:cs="Times New Roman"/>
          <w:szCs w:val="24"/>
        </w:rPr>
        <w:t xml:space="preserve"> συνάδελφο προ</w:t>
      </w:r>
      <w:r w:rsidRPr="000D2118">
        <w:rPr>
          <w:rFonts w:eastAsia="Times New Roman" w:cs="Times New Roman"/>
          <w:szCs w:val="24"/>
        </w:rPr>
        <w:t>ηγουμέν</w:t>
      </w:r>
      <w:r>
        <w:rPr>
          <w:rFonts w:eastAsia="Times New Roman" w:cs="Times New Roman"/>
          <w:szCs w:val="24"/>
        </w:rPr>
        <w:t>ω</w:t>
      </w:r>
      <w:r w:rsidRPr="000D2118">
        <w:rPr>
          <w:rFonts w:eastAsia="Times New Roman" w:cs="Times New Roman"/>
          <w:szCs w:val="24"/>
        </w:rPr>
        <w:t>ς</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0D2118">
        <w:rPr>
          <w:rFonts w:eastAsia="Times New Roman" w:cs="Times New Roman"/>
          <w:szCs w:val="24"/>
        </w:rPr>
        <w:t xml:space="preserve">στοιχεία </w:t>
      </w:r>
      <w:r>
        <w:rPr>
          <w:rFonts w:eastAsia="Times New Roman" w:cs="Times New Roman"/>
          <w:szCs w:val="24"/>
        </w:rPr>
        <w:t>τα οποία</w:t>
      </w:r>
      <w:r w:rsidRPr="000D2118">
        <w:rPr>
          <w:rFonts w:eastAsia="Times New Roman" w:cs="Times New Roman"/>
          <w:szCs w:val="24"/>
        </w:rPr>
        <w:t xml:space="preserve"> πρέπει να τα συζητήσουμε </w:t>
      </w:r>
      <w:r>
        <w:rPr>
          <w:rFonts w:eastAsia="Times New Roman" w:cs="Times New Roman"/>
          <w:szCs w:val="24"/>
        </w:rPr>
        <w:t>-</w:t>
      </w:r>
      <w:r w:rsidRPr="000D2118">
        <w:rPr>
          <w:rFonts w:eastAsia="Times New Roman" w:cs="Times New Roman"/>
          <w:szCs w:val="24"/>
        </w:rPr>
        <w:t xml:space="preserve">και μιλάω </w:t>
      </w:r>
      <w:r w:rsidRPr="00F331DF">
        <w:rPr>
          <w:rFonts w:eastAsia="Times New Roman"/>
          <w:bCs/>
        </w:rPr>
        <w:t>και</w:t>
      </w:r>
      <w:r>
        <w:rPr>
          <w:rFonts w:eastAsia="Times New Roman" w:cs="Times New Roman"/>
          <w:szCs w:val="24"/>
        </w:rPr>
        <w:t xml:space="preserve"> για τ</w:t>
      </w:r>
      <w:r w:rsidRPr="000D2118">
        <w:rPr>
          <w:rFonts w:eastAsia="Times New Roman" w:cs="Times New Roman"/>
          <w:szCs w:val="24"/>
        </w:rPr>
        <w:t>ην υπερφορολόγηση αλλά και όχι μόνο</w:t>
      </w:r>
      <w:r>
        <w:rPr>
          <w:rFonts w:eastAsia="Times New Roman" w:cs="Times New Roman"/>
          <w:szCs w:val="24"/>
        </w:rPr>
        <w:t xml:space="preserve">- νομίζω </w:t>
      </w:r>
      <w:r w:rsidRPr="000D2118">
        <w:rPr>
          <w:rFonts w:eastAsia="Times New Roman" w:cs="Times New Roman"/>
          <w:szCs w:val="24"/>
        </w:rPr>
        <w:t>ότι υπάρχει ένα χάσμα</w:t>
      </w:r>
      <w:r>
        <w:rPr>
          <w:rFonts w:eastAsia="Times New Roman" w:cs="Times New Roman"/>
          <w:szCs w:val="24"/>
        </w:rPr>
        <w:t xml:space="preserve">. Αυτό το </w:t>
      </w:r>
      <w:r>
        <w:rPr>
          <w:rFonts w:eastAsia="Times New Roman" w:cs="Times New Roman"/>
          <w:szCs w:val="24"/>
          <w:lang w:val="en-US"/>
        </w:rPr>
        <w:t>success</w:t>
      </w:r>
      <w:r w:rsidRPr="00374B57">
        <w:rPr>
          <w:rFonts w:eastAsia="Times New Roman" w:cs="Times New Roman"/>
          <w:szCs w:val="24"/>
        </w:rPr>
        <w:t xml:space="preserve"> </w:t>
      </w:r>
      <w:r>
        <w:rPr>
          <w:rFonts w:eastAsia="Times New Roman" w:cs="Times New Roman"/>
          <w:szCs w:val="24"/>
          <w:lang w:val="en-US"/>
        </w:rPr>
        <w:t>story</w:t>
      </w:r>
      <w:r w:rsidRPr="000D2118">
        <w:rPr>
          <w:rFonts w:eastAsia="Times New Roman" w:cs="Times New Roman"/>
          <w:szCs w:val="24"/>
        </w:rPr>
        <w:t xml:space="preserve"> </w:t>
      </w:r>
      <w:r>
        <w:rPr>
          <w:rFonts w:eastAsia="Times New Roman" w:cs="Times New Roman"/>
          <w:szCs w:val="24"/>
        </w:rPr>
        <w:t>κάποτε σταμάτησε</w:t>
      </w:r>
      <w:r w:rsidRPr="000D2118">
        <w:rPr>
          <w:rFonts w:eastAsia="Times New Roman" w:cs="Times New Roman"/>
          <w:szCs w:val="24"/>
        </w:rPr>
        <w:t xml:space="preserve"> και βλέπουμε ότι το 2010 υπήρξε </w:t>
      </w:r>
      <w:r>
        <w:rPr>
          <w:rFonts w:eastAsia="Times New Roman" w:cs="Times New Roman"/>
          <w:szCs w:val="24"/>
        </w:rPr>
        <w:t>η χρεοκοπία αυτής της χώρας. Ν</w:t>
      </w:r>
      <w:r w:rsidRPr="000D2118">
        <w:rPr>
          <w:rFonts w:eastAsia="Times New Roman" w:cs="Times New Roman"/>
          <w:szCs w:val="24"/>
        </w:rPr>
        <w:t xml:space="preserve">ομίζω ότι πρέπει με πολύ σοβαρό τρόπο και χωρίς </w:t>
      </w:r>
      <w:r>
        <w:rPr>
          <w:rFonts w:eastAsia="Times New Roman" w:cs="Times New Roman"/>
          <w:szCs w:val="24"/>
        </w:rPr>
        <w:t xml:space="preserve">πόλωση </w:t>
      </w:r>
      <w:r w:rsidRPr="000D2118">
        <w:rPr>
          <w:rFonts w:eastAsia="Times New Roman" w:cs="Times New Roman"/>
          <w:szCs w:val="24"/>
        </w:rPr>
        <w:t>να δούμε ποιες είναι οι αιτίες</w:t>
      </w:r>
      <w:r>
        <w:rPr>
          <w:rFonts w:eastAsia="Times New Roman" w:cs="Times New Roman"/>
          <w:szCs w:val="24"/>
        </w:rPr>
        <w:t>.</w:t>
      </w:r>
      <w:r w:rsidRPr="000D2118">
        <w:rPr>
          <w:rFonts w:eastAsia="Times New Roman" w:cs="Times New Roman"/>
          <w:szCs w:val="24"/>
        </w:rPr>
        <w:t xml:space="preserve"> </w:t>
      </w:r>
      <w:r>
        <w:rPr>
          <w:rFonts w:eastAsia="Times New Roman" w:cs="Times New Roman"/>
          <w:szCs w:val="24"/>
        </w:rPr>
        <w:lastRenderedPageBreak/>
        <w:t>Οι αιτίες εν</w:t>
      </w:r>
      <w:r w:rsidRPr="000D2118">
        <w:rPr>
          <w:rFonts w:eastAsia="Times New Roman" w:cs="Times New Roman"/>
          <w:szCs w:val="24"/>
        </w:rPr>
        <w:t>υπάρχουν στο ίδιο το σύστημα και ν</w:t>
      </w:r>
      <w:r>
        <w:rPr>
          <w:rFonts w:eastAsia="Times New Roman" w:cs="Times New Roman"/>
          <w:szCs w:val="24"/>
        </w:rPr>
        <w:t>ομίζω</w:t>
      </w:r>
      <w:r w:rsidRPr="000D2118">
        <w:rPr>
          <w:rFonts w:eastAsia="Times New Roman" w:cs="Times New Roman"/>
          <w:szCs w:val="24"/>
        </w:rPr>
        <w:t xml:space="preserve"> ότι θα πρέπει να τις ανακαλύψουμ</w:t>
      </w:r>
      <w:r w:rsidRPr="000D2118">
        <w:rPr>
          <w:rFonts w:eastAsia="Times New Roman" w:cs="Times New Roman"/>
          <w:szCs w:val="24"/>
        </w:rPr>
        <w:t>ε</w:t>
      </w:r>
      <w:r>
        <w:rPr>
          <w:rFonts w:eastAsia="Times New Roman" w:cs="Times New Roman"/>
          <w:szCs w:val="24"/>
        </w:rPr>
        <w:t>,</w:t>
      </w:r>
      <w:r w:rsidRPr="000D2118">
        <w:rPr>
          <w:rFonts w:eastAsia="Times New Roman" w:cs="Times New Roman"/>
          <w:szCs w:val="24"/>
        </w:rPr>
        <w:t xml:space="preserve"> να τις συζητήσουμε και να τις θεραπεύσουμε</w:t>
      </w:r>
      <w:r>
        <w:rPr>
          <w:rFonts w:eastAsia="Times New Roman" w:cs="Times New Roman"/>
          <w:szCs w:val="24"/>
        </w:rPr>
        <w:t>.</w:t>
      </w:r>
    </w:p>
    <w:p w14:paraId="37394DC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Κατατέθηκε, λ</w:t>
      </w:r>
      <w:r w:rsidRPr="000D2118">
        <w:rPr>
          <w:rFonts w:eastAsia="Times New Roman" w:cs="Times New Roman"/>
          <w:szCs w:val="24"/>
        </w:rPr>
        <w:t>οιπόν</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θα ψηφιστεί αύριο ο τελευταίος προϋπολογισμός, </w:t>
      </w:r>
      <w:r w:rsidRPr="000D2118">
        <w:rPr>
          <w:rFonts w:eastAsia="Times New Roman" w:cs="Times New Roman"/>
          <w:szCs w:val="24"/>
        </w:rPr>
        <w:t>πραγματικά</w:t>
      </w:r>
      <w:r>
        <w:rPr>
          <w:rFonts w:eastAsia="Times New Roman" w:cs="Times New Roman"/>
          <w:szCs w:val="24"/>
        </w:rPr>
        <w:t>,</w:t>
      </w:r>
      <w:r w:rsidRPr="000D2118">
        <w:rPr>
          <w:rFonts w:eastAsia="Times New Roman" w:cs="Times New Roman"/>
          <w:szCs w:val="24"/>
        </w:rPr>
        <w:t xml:space="preserve"> αυτής της </w:t>
      </w:r>
      <w:r>
        <w:rPr>
          <w:rFonts w:eastAsia="Times New Roman" w:cs="Times New Roman"/>
          <w:szCs w:val="24"/>
        </w:rPr>
        <w:t>Κ</w:t>
      </w:r>
      <w:r w:rsidRPr="000D2118">
        <w:rPr>
          <w:rFonts w:eastAsia="Times New Roman" w:cs="Times New Roman"/>
          <w:szCs w:val="24"/>
        </w:rPr>
        <w:t>υβέρνησης</w:t>
      </w:r>
      <w:r>
        <w:rPr>
          <w:rFonts w:eastAsia="Times New Roman" w:cs="Times New Roman"/>
          <w:szCs w:val="24"/>
        </w:rPr>
        <w:t>. Ν</w:t>
      </w:r>
      <w:r w:rsidRPr="000D2118">
        <w:rPr>
          <w:rFonts w:eastAsia="Times New Roman" w:cs="Times New Roman"/>
          <w:szCs w:val="24"/>
        </w:rPr>
        <w:t xml:space="preserve">α θυμίσω ότι τελειώνει </w:t>
      </w:r>
      <w:r>
        <w:rPr>
          <w:rFonts w:eastAsia="Times New Roman" w:cs="Times New Roman"/>
          <w:szCs w:val="24"/>
        </w:rPr>
        <w:t>η σ</w:t>
      </w:r>
      <w:r w:rsidRPr="000D2118">
        <w:rPr>
          <w:rFonts w:eastAsia="Times New Roman" w:cs="Times New Roman"/>
          <w:szCs w:val="24"/>
        </w:rPr>
        <w:t xml:space="preserve">υνταγματική θητεία της </w:t>
      </w:r>
      <w:r>
        <w:rPr>
          <w:rFonts w:eastAsia="Times New Roman" w:cs="Times New Roman"/>
          <w:szCs w:val="24"/>
        </w:rPr>
        <w:t>Κ</w:t>
      </w:r>
      <w:r w:rsidRPr="000D2118">
        <w:rPr>
          <w:rFonts w:eastAsia="Times New Roman" w:cs="Times New Roman"/>
          <w:szCs w:val="24"/>
        </w:rPr>
        <w:t>υβέρνησης και το 2019 θα γίνουν εκλογές</w:t>
      </w:r>
      <w:r>
        <w:rPr>
          <w:rFonts w:eastAsia="Times New Roman" w:cs="Times New Roman"/>
          <w:szCs w:val="24"/>
        </w:rPr>
        <w:t>. Κ</w:t>
      </w:r>
      <w:r w:rsidRPr="000D2118">
        <w:rPr>
          <w:rFonts w:eastAsia="Times New Roman" w:cs="Times New Roman"/>
          <w:szCs w:val="24"/>
        </w:rPr>
        <w:t>ατατίθεται</w:t>
      </w:r>
      <w:r>
        <w:rPr>
          <w:rFonts w:eastAsia="Times New Roman" w:cs="Times New Roman"/>
          <w:szCs w:val="24"/>
        </w:rPr>
        <w:t>,</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 αυτός ο προϋπολογισμός σε μι</w:t>
      </w:r>
      <w:r w:rsidRPr="000D2118">
        <w:rPr>
          <w:rFonts w:eastAsia="Times New Roman" w:cs="Times New Roman"/>
          <w:szCs w:val="24"/>
        </w:rPr>
        <w:t>α κρίσιμη ιστορική συγκυρία και για την Ελλάδα αλλά και για την Ευρώπη</w:t>
      </w:r>
      <w:r>
        <w:rPr>
          <w:rFonts w:eastAsia="Times New Roman" w:cs="Times New Roman"/>
          <w:szCs w:val="24"/>
        </w:rPr>
        <w:t xml:space="preserve">. </w:t>
      </w:r>
    </w:p>
    <w:p w14:paraId="37394DC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w:t>
      </w:r>
      <w:r w:rsidRPr="000D2118">
        <w:rPr>
          <w:rFonts w:eastAsia="Times New Roman" w:cs="Times New Roman"/>
          <w:szCs w:val="24"/>
        </w:rPr>
        <w:t xml:space="preserve"> άνοδος των ακροδεξιών κομμάτων και </w:t>
      </w:r>
      <w:r>
        <w:rPr>
          <w:rFonts w:eastAsia="Times New Roman" w:cs="Times New Roman"/>
          <w:szCs w:val="24"/>
        </w:rPr>
        <w:t xml:space="preserve">η </w:t>
      </w:r>
      <w:r w:rsidRPr="000D2118">
        <w:rPr>
          <w:rFonts w:eastAsia="Times New Roman" w:cs="Times New Roman"/>
          <w:szCs w:val="24"/>
        </w:rPr>
        <w:t xml:space="preserve">οπισθοχώρηση </w:t>
      </w:r>
      <w:r>
        <w:rPr>
          <w:rFonts w:eastAsia="Times New Roman" w:cs="Times New Roman"/>
          <w:szCs w:val="24"/>
        </w:rPr>
        <w:t xml:space="preserve">των </w:t>
      </w:r>
      <w:r w:rsidRPr="000D2118">
        <w:rPr>
          <w:rFonts w:eastAsia="Times New Roman" w:cs="Times New Roman"/>
          <w:szCs w:val="24"/>
        </w:rPr>
        <w:t xml:space="preserve">δημοκρατικών ιδεών σε επίπεδο της Ευρωπαϊκής Ένωσης είναι το σημείο και </w:t>
      </w:r>
      <w:r>
        <w:rPr>
          <w:rFonts w:eastAsia="Times New Roman" w:cs="Times New Roman"/>
          <w:szCs w:val="24"/>
        </w:rPr>
        <w:t xml:space="preserve">η </w:t>
      </w:r>
      <w:r w:rsidRPr="000D2118">
        <w:rPr>
          <w:rFonts w:eastAsia="Times New Roman" w:cs="Times New Roman"/>
          <w:szCs w:val="24"/>
        </w:rPr>
        <w:t>διαμάχη που καθο</w:t>
      </w:r>
      <w:r w:rsidRPr="000D2118">
        <w:rPr>
          <w:rFonts w:eastAsia="Times New Roman" w:cs="Times New Roman"/>
          <w:szCs w:val="24"/>
        </w:rPr>
        <w:t xml:space="preserve">ρίζει τις πολιτικές εξελίξεις εντός της </w:t>
      </w:r>
      <w:r>
        <w:rPr>
          <w:rFonts w:eastAsia="Times New Roman" w:cs="Times New Roman"/>
          <w:szCs w:val="24"/>
        </w:rPr>
        <w:t>ε</w:t>
      </w:r>
      <w:r w:rsidRPr="000D2118">
        <w:rPr>
          <w:rFonts w:eastAsia="Times New Roman" w:cs="Times New Roman"/>
          <w:szCs w:val="24"/>
        </w:rPr>
        <w:t>υρωπαϊκής ηπείρου</w:t>
      </w:r>
      <w:r>
        <w:rPr>
          <w:rFonts w:eastAsia="Times New Roman" w:cs="Times New Roman"/>
          <w:szCs w:val="24"/>
        </w:rPr>
        <w:t xml:space="preserve">. Τα προηγούμενα χρόνια η </w:t>
      </w:r>
      <w:r w:rsidRPr="000D2118">
        <w:rPr>
          <w:rFonts w:eastAsia="Times New Roman" w:cs="Times New Roman"/>
          <w:szCs w:val="24"/>
        </w:rPr>
        <w:t xml:space="preserve">δημοκρατία και </w:t>
      </w:r>
      <w:r>
        <w:rPr>
          <w:rFonts w:eastAsia="Times New Roman" w:cs="Times New Roman"/>
          <w:szCs w:val="24"/>
        </w:rPr>
        <w:t>η π</w:t>
      </w:r>
      <w:r w:rsidRPr="000D2118">
        <w:rPr>
          <w:rFonts w:eastAsia="Times New Roman" w:cs="Times New Roman"/>
          <w:szCs w:val="24"/>
        </w:rPr>
        <w:t>ολιτική τέθηκαν στο περιθώριο</w:t>
      </w:r>
      <w:r>
        <w:rPr>
          <w:rFonts w:eastAsia="Times New Roman" w:cs="Times New Roman"/>
          <w:szCs w:val="24"/>
        </w:rPr>
        <w:t>, ε</w:t>
      </w:r>
      <w:r w:rsidRPr="000D2118">
        <w:rPr>
          <w:rFonts w:eastAsia="Times New Roman" w:cs="Times New Roman"/>
          <w:szCs w:val="24"/>
        </w:rPr>
        <w:t xml:space="preserve">νώ η αυστηρή πειθαρχία και η προσήλωση </w:t>
      </w:r>
      <w:r>
        <w:rPr>
          <w:rFonts w:eastAsia="Times New Roman" w:cs="Times New Roman"/>
          <w:szCs w:val="24"/>
        </w:rPr>
        <w:t>σ</w:t>
      </w:r>
      <w:r w:rsidRPr="000D2118">
        <w:rPr>
          <w:rFonts w:eastAsia="Times New Roman" w:cs="Times New Roman"/>
          <w:szCs w:val="24"/>
        </w:rPr>
        <w:t>τη γραφειοκρατία κυριάρχησαν και αποδ</w:t>
      </w:r>
      <w:r>
        <w:rPr>
          <w:rFonts w:eastAsia="Times New Roman" w:cs="Times New Roman"/>
          <w:szCs w:val="24"/>
        </w:rPr>
        <w:t>όμησαν βήμα-</w:t>
      </w:r>
      <w:r w:rsidRPr="000D2118">
        <w:rPr>
          <w:rFonts w:eastAsia="Times New Roman" w:cs="Times New Roman"/>
          <w:szCs w:val="24"/>
        </w:rPr>
        <w:t xml:space="preserve">βήμα τα </w:t>
      </w:r>
      <w:r>
        <w:rPr>
          <w:rFonts w:eastAsia="Times New Roman" w:cs="Times New Roman"/>
          <w:szCs w:val="24"/>
        </w:rPr>
        <w:t>ε</w:t>
      </w:r>
      <w:r w:rsidRPr="000D2118">
        <w:rPr>
          <w:rFonts w:eastAsia="Times New Roman" w:cs="Times New Roman"/>
          <w:szCs w:val="24"/>
        </w:rPr>
        <w:t>υρωπαϊκά κοινωνικά κεκτη</w:t>
      </w:r>
      <w:r w:rsidRPr="000D2118">
        <w:rPr>
          <w:rFonts w:eastAsia="Times New Roman" w:cs="Times New Roman"/>
          <w:szCs w:val="24"/>
        </w:rPr>
        <w:t>μένα</w:t>
      </w:r>
      <w:r>
        <w:rPr>
          <w:rFonts w:eastAsia="Times New Roman" w:cs="Times New Roman"/>
          <w:szCs w:val="24"/>
        </w:rPr>
        <w:t xml:space="preserve">. Η γενικευμένη δυσαρέσκεια γέννησε τις </w:t>
      </w:r>
      <w:r w:rsidRPr="0029074D">
        <w:rPr>
          <w:rFonts w:eastAsia="Times New Roman" w:cs="Times New Roman"/>
          <w:szCs w:val="24"/>
        </w:rPr>
        <w:t xml:space="preserve">πολιτικές </w:t>
      </w:r>
      <w:r>
        <w:rPr>
          <w:rFonts w:eastAsia="Times New Roman" w:cs="Times New Roman"/>
          <w:szCs w:val="24"/>
        </w:rPr>
        <w:t xml:space="preserve">κρίσεις </w:t>
      </w:r>
      <w:r w:rsidRPr="000D2118">
        <w:rPr>
          <w:rFonts w:eastAsia="Times New Roman" w:cs="Times New Roman"/>
          <w:szCs w:val="24"/>
        </w:rPr>
        <w:t xml:space="preserve">αντιπροσώπευσης και την </w:t>
      </w:r>
      <w:r>
        <w:rPr>
          <w:rFonts w:eastAsia="Times New Roman" w:cs="Times New Roman"/>
          <w:szCs w:val="24"/>
        </w:rPr>
        <w:t>άνοδο</w:t>
      </w:r>
      <w:r w:rsidRPr="000D2118">
        <w:rPr>
          <w:rFonts w:eastAsia="Times New Roman" w:cs="Times New Roman"/>
          <w:szCs w:val="24"/>
        </w:rPr>
        <w:t xml:space="preserve"> ακραίων ρατσιστικών </w:t>
      </w:r>
      <w:r w:rsidRPr="00F331DF">
        <w:rPr>
          <w:rFonts w:eastAsia="Times New Roman"/>
          <w:bCs/>
        </w:rPr>
        <w:t>και</w:t>
      </w:r>
      <w:r>
        <w:rPr>
          <w:rFonts w:eastAsia="Times New Roman" w:cs="Times New Roman"/>
          <w:szCs w:val="24"/>
        </w:rPr>
        <w:t xml:space="preserve"> νεο</w:t>
      </w:r>
      <w:r w:rsidRPr="000D2118">
        <w:rPr>
          <w:rFonts w:eastAsia="Times New Roman" w:cs="Times New Roman"/>
          <w:szCs w:val="24"/>
        </w:rPr>
        <w:t>φασιστικών αντιλήψεων</w:t>
      </w:r>
      <w:r>
        <w:rPr>
          <w:rFonts w:eastAsia="Times New Roman" w:cs="Times New Roman"/>
          <w:szCs w:val="24"/>
        </w:rPr>
        <w:t xml:space="preserve">. </w:t>
      </w:r>
    </w:p>
    <w:p w14:paraId="37394DC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0D2118">
        <w:rPr>
          <w:rFonts w:eastAsia="Times New Roman" w:cs="Times New Roman"/>
          <w:szCs w:val="24"/>
        </w:rPr>
        <w:t>αυτόχρονα</w:t>
      </w:r>
      <w:r>
        <w:rPr>
          <w:rFonts w:eastAsia="Times New Roman" w:cs="Times New Roman"/>
          <w:szCs w:val="24"/>
        </w:rPr>
        <w:t>,</w:t>
      </w:r>
      <w:r w:rsidRPr="000D2118">
        <w:rPr>
          <w:rFonts w:eastAsia="Times New Roman" w:cs="Times New Roman"/>
          <w:szCs w:val="24"/>
        </w:rPr>
        <w:t xml:space="preserve"> ολοένα</w:t>
      </w:r>
      <w:r>
        <w:rPr>
          <w:rFonts w:eastAsia="Times New Roman" w:cs="Times New Roman"/>
          <w:szCs w:val="24"/>
        </w:rPr>
        <w:t xml:space="preserve"> και περισσότερο παρατηρείται μι</w:t>
      </w:r>
      <w:r w:rsidRPr="000D2118">
        <w:rPr>
          <w:rFonts w:eastAsia="Times New Roman" w:cs="Times New Roman"/>
          <w:szCs w:val="24"/>
        </w:rPr>
        <w:t xml:space="preserve">α μετατόπιση </w:t>
      </w:r>
      <w:r>
        <w:rPr>
          <w:rFonts w:eastAsia="Times New Roman" w:cs="Times New Roman"/>
          <w:szCs w:val="24"/>
        </w:rPr>
        <w:t>δ</w:t>
      </w:r>
      <w:r w:rsidRPr="000D2118">
        <w:rPr>
          <w:rFonts w:eastAsia="Times New Roman" w:cs="Times New Roman"/>
          <w:szCs w:val="24"/>
        </w:rPr>
        <w:t>υνάμεων και αναδεικνύο</w:t>
      </w:r>
      <w:r>
        <w:rPr>
          <w:rFonts w:eastAsia="Times New Roman" w:cs="Times New Roman"/>
          <w:szCs w:val="24"/>
        </w:rPr>
        <w:t>νται</w:t>
      </w:r>
      <w:r w:rsidRPr="000D2118">
        <w:rPr>
          <w:rFonts w:eastAsia="Times New Roman" w:cs="Times New Roman"/>
          <w:szCs w:val="24"/>
        </w:rPr>
        <w:t xml:space="preserve"> </w:t>
      </w:r>
      <w:r w:rsidRPr="002314B3">
        <w:rPr>
          <w:rFonts w:eastAsia="Times New Roman"/>
          <w:bCs/>
          <w:shd w:val="clear" w:color="auto" w:fill="FFFFFF"/>
        </w:rPr>
        <w:t>ν</w:t>
      </w:r>
      <w:r>
        <w:rPr>
          <w:rFonts w:eastAsia="Times New Roman"/>
          <w:bCs/>
          <w:shd w:val="clear" w:color="auto" w:fill="FFFFFF"/>
        </w:rPr>
        <w:t>έ</w:t>
      </w:r>
      <w:r>
        <w:rPr>
          <w:rFonts w:eastAsia="Times New Roman" w:cs="Times New Roman"/>
          <w:szCs w:val="24"/>
        </w:rPr>
        <w:t>ες</w:t>
      </w:r>
      <w:r w:rsidRPr="000D2118">
        <w:rPr>
          <w:rFonts w:eastAsia="Times New Roman" w:cs="Times New Roman"/>
          <w:szCs w:val="24"/>
        </w:rPr>
        <w:t xml:space="preserve"> πλανητικές ηγεμονίες</w:t>
      </w:r>
      <w:r>
        <w:rPr>
          <w:rFonts w:eastAsia="Times New Roman" w:cs="Times New Roman"/>
          <w:szCs w:val="24"/>
        </w:rPr>
        <w:t>. Η</w:t>
      </w:r>
      <w:r w:rsidRPr="000D2118">
        <w:rPr>
          <w:rFonts w:eastAsia="Times New Roman" w:cs="Times New Roman"/>
          <w:szCs w:val="24"/>
        </w:rPr>
        <w:t xml:space="preserve"> Δύση</w:t>
      </w:r>
      <w:r>
        <w:rPr>
          <w:rFonts w:eastAsia="Times New Roman" w:cs="Times New Roman"/>
          <w:szCs w:val="24"/>
        </w:rPr>
        <w:t>,</w:t>
      </w:r>
      <w:r w:rsidRPr="000D2118">
        <w:rPr>
          <w:rFonts w:eastAsia="Times New Roman" w:cs="Times New Roman"/>
          <w:szCs w:val="24"/>
        </w:rPr>
        <w:t xml:space="preserve"> ως σημείο αναφοράς</w:t>
      </w:r>
      <w:r>
        <w:rPr>
          <w:rFonts w:eastAsia="Times New Roman" w:cs="Times New Roman"/>
          <w:szCs w:val="24"/>
        </w:rPr>
        <w:t>,</w:t>
      </w:r>
      <w:r w:rsidRPr="000D2118">
        <w:rPr>
          <w:rFonts w:eastAsia="Times New Roman" w:cs="Times New Roman"/>
          <w:szCs w:val="24"/>
        </w:rPr>
        <w:t xml:space="preserve"> φθ</w:t>
      </w:r>
      <w:r>
        <w:rPr>
          <w:rFonts w:eastAsia="Times New Roman" w:cs="Times New Roman"/>
          <w:szCs w:val="24"/>
        </w:rPr>
        <w:t>ίνει</w:t>
      </w:r>
      <w:r w:rsidRPr="000D2118">
        <w:rPr>
          <w:rFonts w:eastAsia="Times New Roman" w:cs="Times New Roman"/>
          <w:szCs w:val="24"/>
        </w:rPr>
        <w:t xml:space="preserve"> και μεγαλώνει η οικονομική</w:t>
      </w:r>
      <w:r>
        <w:rPr>
          <w:rFonts w:eastAsia="Times New Roman" w:cs="Times New Roman"/>
          <w:szCs w:val="24"/>
        </w:rPr>
        <w:t>, πολιτιστική και</w:t>
      </w:r>
      <w:r w:rsidRPr="000D2118">
        <w:rPr>
          <w:rFonts w:eastAsia="Times New Roman" w:cs="Times New Roman"/>
          <w:szCs w:val="24"/>
        </w:rPr>
        <w:t xml:space="preserve"> </w:t>
      </w:r>
      <w:r>
        <w:rPr>
          <w:rFonts w:eastAsia="Times New Roman" w:cs="Times New Roman"/>
          <w:szCs w:val="24"/>
        </w:rPr>
        <w:t>φ</w:t>
      </w:r>
      <w:r w:rsidRPr="000D2118">
        <w:rPr>
          <w:rFonts w:eastAsia="Times New Roman" w:cs="Times New Roman"/>
          <w:szCs w:val="24"/>
        </w:rPr>
        <w:t>ιλοσοφική επιρροή των χωρών της ανατολής και ιδιαίτερα της Κίνας</w:t>
      </w:r>
      <w:r>
        <w:rPr>
          <w:rFonts w:eastAsia="Times New Roman" w:cs="Times New Roman"/>
          <w:szCs w:val="24"/>
        </w:rPr>
        <w:t>.</w:t>
      </w:r>
      <w:r w:rsidRPr="000D2118">
        <w:rPr>
          <w:rFonts w:eastAsia="Times New Roman" w:cs="Times New Roman"/>
          <w:szCs w:val="24"/>
        </w:rPr>
        <w:t xml:space="preserve"> </w:t>
      </w:r>
      <w:r>
        <w:rPr>
          <w:rFonts w:eastAsia="Times New Roman" w:cs="Times New Roman"/>
          <w:szCs w:val="24"/>
        </w:rPr>
        <w:t>Α</w:t>
      </w:r>
      <w:r w:rsidRPr="000D2118">
        <w:rPr>
          <w:rFonts w:eastAsia="Times New Roman" w:cs="Times New Roman"/>
          <w:szCs w:val="24"/>
        </w:rPr>
        <w:t xml:space="preserve">υτή </w:t>
      </w:r>
      <w:r>
        <w:rPr>
          <w:rFonts w:eastAsia="Times New Roman" w:cs="Times New Roman"/>
          <w:szCs w:val="24"/>
        </w:rPr>
        <w:t>η εξέλιξη αλλάζει το παγκόσμιο παζλ. Π</w:t>
      </w:r>
      <w:r w:rsidRPr="000D2118">
        <w:rPr>
          <w:rFonts w:eastAsia="Times New Roman" w:cs="Times New Roman"/>
          <w:szCs w:val="24"/>
        </w:rPr>
        <w:t>ροκαλεί γεωπολιτικές ανακατατάξεις και επανα</w:t>
      </w:r>
      <w:r>
        <w:rPr>
          <w:rFonts w:eastAsia="Times New Roman" w:cs="Times New Roman"/>
          <w:szCs w:val="24"/>
        </w:rPr>
        <w:t xml:space="preserve">θέτει </w:t>
      </w:r>
      <w:r w:rsidRPr="000D2118">
        <w:rPr>
          <w:rFonts w:eastAsia="Times New Roman" w:cs="Times New Roman"/>
          <w:szCs w:val="24"/>
        </w:rPr>
        <w:t>τους όρους σε διεθνή κλίμακα</w:t>
      </w:r>
      <w:r>
        <w:rPr>
          <w:rFonts w:eastAsia="Times New Roman" w:cs="Times New Roman"/>
          <w:szCs w:val="24"/>
        </w:rPr>
        <w:t>.</w:t>
      </w:r>
    </w:p>
    <w:p w14:paraId="37394DC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Ευρώπη καλείται </w:t>
      </w:r>
      <w:r w:rsidRPr="002314B3">
        <w:rPr>
          <w:rFonts w:eastAsia="Times New Roman"/>
          <w:bCs/>
          <w:shd w:val="clear" w:color="auto" w:fill="FFFFFF"/>
        </w:rPr>
        <w:t>να</w:t>
      </w:r>
      <w:r>
        <w:rPr>
          <w:rFonts w:eastAsia="Times New Roman" w:cs="Times New Roman"/>
          <w:szCs w:val="24"/>
        </w:rPr>
        <w:t xml:space="preserve"> βρει τα πατήματά της </w:t>
      </w:r>
      <w:r w:rsidRPr="00F331DF">
        <w:rPr>
          <w:rFonts w:eastAsia="Times New Roman"/>
          <w:bCs/>
        </w:rPr>
        <w:t>και</w:t>
      </w:r>
      <w:r>
        <w:rPr>
          <w:rFonts w:eastAsia="Times New Roman" w:cs="Times New Roman"/>
          <w:szCs w:val="24"/>
        </w:rPr>
        <w:t xml:space="preserve"> να επιστρέψει στις ταυτο</w:t>
      </w:r>
      <w:r w:rsidRPr="000D2118">
        <w:rPr>
          <w:rFonts w:eastAsia="Times New Roman" w:cs="Times New Roman"/>
          <w:szCs w:val="24"/>
        </w:rPr>
        <w:t>τ</w:t>
      </w:r>
      <w:r>
        <w:rPr>
          <w:rFonts w:eastAsia="Times New Roman" w:cs="Times New Roman"/>
          <w:szCs w:val="24"/>
        </w:rPr>
        <w:t>ικές της</w:t>
      </w:r>
      <w:r w:rsidRPr="000D2118">
        <w:rPr>
          <w:rFonts w:eastAsia="Times New Roman" w:cs="Times New Roman"/>
          <w:szCs w:val="24"/>
        </w:rPr>
        <w:t xml:space="preserve"> αφετηρίες</w:t>
      </w:r>
      <w:r>
        <w:rPr>
          <w:rFonts w:eastAsia="Times New Roman" w:cs="Times New Roman"/>
          <w:szCs w:val="24"/>
        </w:rPr>
        <w:t>,</w:t>
      </w:r>
      <w:r w:rsidRPr="000D2118">
        <w:rPr>
          <w:rFonts w:eastAsia="Times New Roman" w:cs="Times New Roman"/>
          <w:szCs w:val="24"/>
        </w:rPr>
        <w:t xml:space="preserve"> ώστε να αποτελέσει ξανά τη σημαντική κοινωνική δύναμη με τα δικά της ιδιαίτερα στοιχεία</w:t>
      </w:r>
      <w:r>
        <w:rPr>
          <w:rFonts w:eastAsia="Times New Roman" w:cs="Times New Roman"/>
          <w:szCs w:val="24"/>
        </w:rPr>
        <w:t>,</w:t>
      </w:r>
      <w:r w:rsidRPr="000D2118">
        <w:rPr>
          <w:rFonts w:eastAsia="Times New Roman" w:cs="Times New Roman"/>
          <w:szCs w:val="24"/>
        </w:rPr>
        <w:t xml:space="preserve"> με την αναβίωση του </w:t>
      </w:r>
      <w:r>
        <w:rPr>
          <w:rFonts w:eastAsia="Times New Roman" w:cs="Times New Roman"/>
          <w:szCs w:val="24"/>
        </w:rPr>
        <w:t xml:space="preserve">κοινωνικού </w:t>
      </w:r>
      <w:r w:rsidRPr="000D2118">
        <w:rPr>
          <w:rFonts w:eastAsia="Times New Roman" w:cs="Times New Roman"/>
          <w:szCs w:val="24"/>
        </w:rPr>
        <w:t xml:space="preserve">κράτους </w:t>
      </w:r>
      <w:r w:rsidRPr="000D2118">
        <w:rPr>
          <w:rFonts w:eastAsia="Times New Roman" w:cs="Times New Roman"/>
          <w:szCs w:val="24"/>
        </w:rPr>
        <w:t>και την υπεράσπιση των δημοκρατικών ελευθεριών κόντρα στο μίσος και στη μισαλλοδοξία</w:t>
      </w:r>
      <w:r>
        <w:rPr>
          <w:rFonts w:eastAsia="Times New Roman" w:cs="Times New Roman"/>
          <w:szCs w:val="24"/>
        </w:rPr>
        <w:t>.</w:t>
      </w:r>
    </w:p>
    <w:p w14:paraId="37394DC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w:t>
      </w:r>
      <w:r w:rsidRPr="000D2118">
        <w:rPr>
          <w:rFonts w:eastAsia="Times New Roman" w:cs="Times New Roman"/>
          <w:szCs w:val="24"/>
        </w:rPr>
        <w:t>ι μέσα σε αυτό το κλίμα</w:t>
      </w:r>
      <w:r>
        <w:rPr>
          <w:rFonts w:eastAsia="Times New Roman" w:cs="Times New Roman"/>
          <w:szCs w:val="24"/>
        </w:rPr>
        <w:t>,</w:t>
      </w:r>
      <w:r w:rsidRPr="000D2118">
        <w:rPr>
          <w:rFonts w:eastAsia="Times New Roman" w:cs="Times New Roman"/>
          <w:szCs w:val="24"/>
        </w:rPr>
        <w:t xml:space="preserve"> εσείς ξορκίζ</w:t>
      </w:r>
      <w:r>
        <w:rPr>
          <w:rFonts w:eastAsia="Times New Roman" w:cs="Times New Roman"/>
          <w:szCs w:val="24"/>
        </w:rPr>
        <w:t>ετε τον</w:t>
      </w:r>
      <w:r w:rsidRPr="000D2118">
        <w:rPr>
          <w:rFonts w:eastAsia="Times New Roman" w:cs="Times New Roman"/>
          <w:szCs w:val="24"/>
        </w:rPr>
        <w:t xml:space="preserve"> διχασμό</w:t>
      </w:r>
      <w:r>
        <w:rPr>
          <w:rFonts w:eastAsia="Times New Roman" w:cs="Times New Roman"/>
          <w:szCs w:val="24"/>
        </w:rPr>
        <w:t xml:space="preserve">, </w:t>
      </w:r>
      <w:r w:rsidRPr="000D2118">
        <w:rPr>
          <w:rFonts w:eastAsia="Times New Roman" w:cs="Times New Roman"/>
          <w:szCs w:val="24"/>
        </w:rPr>
        <w:t xml:space="preserve">αφού πρώτα κάνετε εμπρηστικές </w:t>
      </w:r>
      <w:r>
        <w:rPr>
          <w:rFonts w:eastAsia="Times New Roman" w:cs="Times New Roman"/>
          <w:szCs w:val="24"/>
        </w:rPr>
        <w:t>-</w:t>
      </w:r>
      <w:r w:rsidRPr="000D2118">
        <w:rPr>
          <w:rFonts w:eastAsia="Times New Roman" w:cs="Times New Roman"/>
          <w:szCs w:val="24"/>
        </w:rPr>
        <w:t>εμπρηστικό</w:t>
      </w:r>
      <w:r>
        <w:rPr>
          <w:rFonts w:eastAsia="Times New Roman" w:cs="Times New Roman"/>
          <w:szCs w:val="24"/>
        </w:rPr>
        <w:t>τατες- δηλώσεις στην πιο κρίσιμη κ</w:t>
      </w:r>
      <w:r w:rsidRPr="000D2118">
        <w:rPr>
          <w:rFonts w:eastAsia="Times New Roman" w:cs="Times New Roman"/>
          <w:szCs w:val="24"/>
        </w:rPr>
        <w:t>αμπή της Ευρωπαϊκής Ένωσης</w:t>
      </w:r>
      <w:r>
        <w:rPr>
          <w:rFonts w:eastAsia="Times New Roman" w:cs="Times New Roman"/>
          <w:szCs w:val="24"/>
        </w:rPr>
        <w:t>, σε μι</w:t>
      </w:r>
      <w:r w:rsidRPr="000D2118">
        <w:rPr>
          <w:rFonts w:eastAsia="Times New Roman" w:cs="Times New Roman"/>
          <w:szCs w:val="24"/>
        </w:rPr>
        <w:t xml:space="preserve">α κρισιμότατη </w:t>
      </w:r>
      <w:r>
        <w:rPr>
          <w:rFonts w:eastAsia="Times New Roman" w:cs="Times New Roman"/>
          <w:szCs w:val="24"/>
        </w:rPr>
        <w:t>κ</w:t>
      </w:r>
      <w:r w:rsidRPr="000D2118">
        <w:rPr>
          <w:rFonts w:eastAsia="Times New Roman" w:cs="Times New Roman"/>
          <w:szCs w:val="24"/>
        </w:rPr>
        <w:t>αμπή για την πατρίδα</w:t>
      </w:r>
      <w:r>
        <w:rPr>
          <w:rFonts w:eastAsia="Times New Roman" w:cs="Times New Roman"/>
          <w:szCs w:val="24"/>
        </w:rPr>
        <w:t>. Μ</w:t>
      </w:r>
      <w:r w:rsidRPr="000D2118">
        <w:rPr>
          <w:rFonts w:eastAsia="Times New Roman" w:cs="Times New Roman"/>
          <w:szCs w:val="24"/>
        </w:rPr>
        <w:t xml:space="preserve">ιλάτε </w:t>
      </w:r>
      <w:r>
        <w:rPr>
          <w:rFonts w:eastAsia="Times New Roman" w:cs="Times New Roman"/>
          <w:szCs w:val="24"/>
        </w:rPr>
        <w:t xml:space="preserve">για προνόμια, μιλάτε για προδότες </w:t>
      </w:r>
      <w:r w:rsidRPr="00F331DF">
        <w:rPr>
          <w:rFonts w:eastAsia="Times New Roman"/>
          <w:bCs/>
        </w:rPr>
        <w:t>και</w:t>
      </w:r>
      <w:r>
        <w:rPr>
          <w:rFonts w:eastAsia="Times New Roman" w:cs="Times New Roman"/>
          <w:szCs w:val="24"/>
        </w:rPr>
        <w:t xml:space="preserve"> θα έλεγα </w:t>
      </w:r>
      <w:r w:rsidRPr="002B5B2E">
        <w:rPr>
          <w:rFonts w:eastAsia="Times New Roman"/>
          <w:bCs/>
          <w:shd w:val="clear" w:color="auto" w:fill="FFFFFF"/>
        </w:rPr>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προνόμιο </w:t>
      </w:r>
      <w:r w:rsidRPr="000D2118">
        <w:rPr>
          <w:rFonts w:eastAsia="Times New Roman" w:cs="Times New Roman"/>
          <w:szCs w:val="24"/>
        </w:rPr>
        <w:t xml:space="preserve">της </w:t>
      </w:r>
      <w:r>
        <w:rPr>
          <w:rFonts w:eastAsia="Times New Roman" w:cs="Times New Roman"/>
          <w:szCs w:val="24"/>
        </w:rPr>
        <w:t>Δ</w:t>
      </w:r>
      <w:r w:rsidRPr="000D2118">
        <w:rPr>
          <w:rFonts w:eastAsia="Times New Roman" w:cs="Times New Roman"/>
          <w:szCs w:val="24"/>
        </w:rPr>
        <w:t xml:space="preserve">εξιάς ο διχασμός και </w:t>
      </w:r>
      <w:r>
        <w:rPr>
          <w:rFonts w:eastAsia="Times New Roman" w:cs="Times New Roman"/>
          <w:szCs w:val="24"/>
        </w:rPr>
        <w:t>η ξύλινη γλώσσα, παρ</w:t>
      </w:r>
      <w:r>
        <w:rPr>
          <w:rFonts w:eastAsia="Times New Roman" w:cs="Times New Roman"/>
          <w:szCs w:val="24"/>
        </w:rPr>
        <w:t xml:space="preserve">’ </w:t>
      </w:r>
      <w:r>
        <w:rPr>
          <w:rFonts w:eastAsia="Times New Roman" w:cs="Times New Roman"/>
          <w:szCs w:val="24"/>
        </w:rPr>
        <w:t xml:space="preserve">όλο </w:t>
      </w:r>
      <w:r w:rsidRPr="008F0891">
        <w:rPr>
          <w:rFonts w:eastAsia="Times New Roman" w:cs="Times New Roman"/>
          <w:bCs/>
          <w:shd w:val="clear" w:color="auto" w:fill="FFFFFF"/>
        </w:rPr>
        <w:t>που</w:t>
      </w:r>
      <w:r>
        <w:rPr>
          <w:rFonts w:eastAsia="Times New Roman" w:cs="Times New Roman"/>
          <w:szCs w:val="24"/>
        </w:rPr>
        <w:t xml:space="preserve"> τα χρεώνετε στην Αριστερά. </w:t>
      </w:r>
      <w:r w:rsidRPr="00022913">
        <w:rPr>
          <w:rFonts w:eastAsia="Times New Roman"/>
          <w:bCs/>
          <w:shd w:val="clear" w:color="auto" w:fill="FFFFFF"/>
        </w:rPr>
        <w:lastRenderedPageBreak/>
        <w:t>Θα</w:t>
      </w:r>
      <w:r>
        <w:rPr>
          <w:rFonts w:eastAsia="Times New Roman" w:cs="Times New Roman"/>
          <w:szCs w:val="24"/>
        </w:rPr>
        <w:t xml:space="preserve"> έλεγα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αντιλαμβάνεστε πόσο επικίνδυνα </w:t>
      </w:r>
      <w:r w:rsidRPr="00D66BCA">
        <w:rPr>
          <w:rFonts w:eastAsia="Times New Roman"/>
          <w:bCs/>
        </w:rPr>
        <w:t>είναι</w:t>
      </w:r>
      <w:r>
        <w:rPr>
          <w:rFonts w:eastAsia="Times New Roman" w:cs="Times New Roman"/>
          <w:szCs w:val="24"/>
        </w:rPr>
        <w:t xml:space="preserve"> αυτά </w:t>
      </w:r>
      <w:r w:rsidRPr="008F0891">
        <w:rPr>
          <w:rFonts w:eastAsia="Times New Roman" w:cs="Times New Roman"/>
          <w:bCs/>
          <w:shd w:val="clear" w:color="auto" w:fill="FFFFFF"/>
        </w:rPr>
        <w:t>που</w:t>
      </w:r>
      <w:r>
        <w:rPr>
          <w:rFonts w:eastAsia="Times New Roman" w:cs="Times New Roman"/>
          <w:szCs w:val="24"/>
        </w:rPr>
        <w:t xml:space="preserve"> </w:t>
      </w:r>
      <w:r>
        <w:rPr>
          <w:rFonts w:eastAsia="Times New Roman" w:cs="Times New Roman"/>
          <w:szCs w:val="24"/>
        </w:rPr>
        <w:t xml:space="preserve">λέτε </w:t>
      </w:r>
      <w:r w:rsidRPr="00F331DF">
        <w:rPr>
          <w:rFonts w:eastAsia="Times New Roman"/>
          <w:bCs/>
        </w:rPr>
        <w:t>και</w:t>
      </w:r>
      <w:r>
        <w:rPr>
          <w:rFonts w:eastAsia="Times New Roman" w:cs="Times New Roman"/>
          <w:szCs w:val="24"/>
        </w:rPr>
        <w:t xml:space="preserve"> θα έλεγα </w:t>
      </w:r>
      <w:r w:rsidRPr="002B5B2E">
        <w:rPr>
          <w:rFonts w:eastAsia="Times New Roman"/>
          <w:bCs/>
          <w:shd w:val="clear" w:color="auto" w:fill="FFFFFF"/>
        </w:rPr>
        <w:t>ότι</w:t>
      </w:r>
      <w:r>
        <w:rPr>
          <w:rFonts w:eastAsia="Times New Roman" w:cs="Times New Roman"/>
          <w:szCs w:val="24"/>
        </w:rPr>
        <w:t xml:space="preserve"> </w:t>
      </w:r>
      <w:r w:rsidRPr="000D2118">
        <w:rPr>
          <w:rFonts w:eastAsia="Times New Roman" w:cs="Times New Roman"/>
          <w:szCs w:val="24"/>
        </w:rPr>
        <w:t xml:space="preserve">σήμερα </w:t>
      </w:r>
      <w:r>
        <w:rPr>
          <w:rFonts w:eastAsia="Times New Roman" w:cs="Times New Roman"/>
          <w:szCs w:val="24"/>
        </w:rPr>
        <w:t>-</w:t>
      </w:r>
      <w:r w:rsidRPr="000D2118">
        <w:rPr>
          <w:rFonts w:eastAsia="Times New Roman" w:cs="Times New Roman"/>
          <w:szCs w:val="24"/>
        </w:rPr>
        <w:t xml:space="preserve">αναφέρομαι τώρα στο </w:t>
      </w:r>
      <w:r>
        <w:rPr>
          <w:rFonts w:eastAsia="Times New Roman" w:cs="Times New Roman"/>
          <w:szCs w:val="24"/>
        </w:rPr>
        <w:t>Κ</w:t>
      </w:r>
      <w:r w:rsidRPr="000D2118">
        <w:rPr>
          <w:rFonts w:eastAsia="Times New Roman" w:cs="Times New Roman"/>
          <w:szCs w:val="24"/>
        </w:rPr>
        <w:t>έντρο</w:t>
      </w:r>
      <w:r>
        <w:rPr>
          <w:rFonts w:eastAsia="Times New Roman" w:cs="Times New Roman"/>
          <w:szCs w:val="24"/>
        </w:rPr>
        <w:t xml:space="preserve">, στις δυνάμεις </w:t>
      </w:r>
      <w:r w:rsidRPr="000D2118">
        <w:rPr>
          <w:rFonts w:eastAsia="Times New Roman" w:cs="Times New Roman"/>
          <w:szCs w:val="24"/>
        </w:rPr>
        <w:t xml:space="preserve">του </w:t>
      </w:r>
      <w:r>
        <w:rPr>
          <w:rFonts w:eastAsia="Times New Roman" w:cs="Times New Roman"/>
          <w:szCs w:val="24"/>
        </w:rPr>
        <w:t>Κ</w:t>
      </w:r>
      <w:r w:rsidRPr="000D2118">
        <w:rPr>
          <w:rFonts w:eastAsia="Times New Roman" w:cs="Times New Roman"/>
          <w:szCs w:val="24"/>
        </w:rPr>
        <w:t>έντρου</w:t>
      </w:r>
      <w:r>
        <w:rPr>
          <w:rFonts w:eastAsia="Times New Roman" w:cs="Times New Roman"/>
          <w:szCs w:val="24"/>
        </w:rPr>
        <w:t>- όταν διαμορφώνεται ένα</w:t>
      </w:r>
      <w:r w:rsidRPr="000D2118">
        <w:rPr>
          <w:rFonts w:eastAsia="Times New Roman" w:cs="Times New Roman"/>
          <w:szCs w:val="24"/>
        </w:rPr>
        <w:t xml:space="preserve"> μαύρο μέτωπο που δηλώνει το </w:t>
      </w:r>
      <w:r>
        <w:rPr>
          <w:rFonts w:eastAsia="Times New Roman" w:cs="Times New Roman"/>
          <w:szCs w:val="24"/>
        </w:rPr>
        <w:t>«</w:t>
      </w:r>
      <w:r w:rsidRPr="000D2118">
        <w:rPr>
          <w:rFonts w:eastAsia="Times New Roman" w:cs="Times New Roman"/>
          <w:szCs w:val="24"/>
        </w:rPr>
        <w:t xml:space="preserve">πίσω </w:t>
      </w:r>
      <w:r>
        <w:rPr>
          <w:rFonts w:eastAsia="Times New Roman" w:cs="Times New Roman"/>
          <w:szCs w:val="24"/>
        </w:rPr>
        <w:t>ολοταχώς» στ</w:t>
      </w:r>
      <w:r w:rsidRPr="000D2118">
        <w:rPr>
          <w:rFonts w:eastAsia="Times New Roman" w:cs="Times New Roman"/>
          <w:szCs w:val="24"/>
        </w:rPr>
        <w:t>ην ίδια την Ευρωπαϊκή Ένωση</w:t>
      </w:r>
      <w:r>
        <w:rPr>
          <w:rFonts w:eastAsia="Times New Roman" w:cs="Times New Roman"/>
          <w:szCs w:val="24"/>
        </w:rPr>
        <w:t>,</w:t>
      </w:r>
      <w:r w:rsidRPr="000D2118">
        <w:rPr>
          <w:rFonts w:eastAsia="Times New Roman" w:cs="Times New Roman"/>
          <w:szCs w:val="24"/>
        </w:rPr>
        <w:t xml:space="preserve"> τόσο για τη χώρα μας όσο και για την Ευρώπη</w:t>
      </w:r>
      <w:r>
        <w:rPr>
          <w:rFonts w:eastAsia="Times New Roman" w:cs="Times New Roman"/>
          <w:szCs w:val="24"/>
        </w:rPr>
        <w:t>,</w:t>
      </w:r>
      <w:r w:rsidRPr="000D2118">
        <w:rPr>
          <w:rFonts w:eastAsia="Times New Roman" w:cs="Times New Roman"/>
          <w:szCs w:val="24"/>
        </w:rPr>
        <w:t xml:space="preserve"> τότε η σιωπή</w:t>
      </w:r>
      <w:r>
        <w:rPr>
          <w:rFonts w:eastAsia="Times New Roman" w:cs="Times New Roman"/>
          <w:szCs w:val="24"/>
        </w:rPr>
        <w:t>,</w:t>
      </w:r>
      <w:r w:rsidRPr="000D2118">
        <w:rPr>
          <w:rFonts w:eastAsia="Times New Roman" w:cs="Times New Roman"/>
          <w:szCs w:val="24"/>
        </w:rPr>
        <w:t xml:space="preserve"> </w:t>
      </w:r>
      <w:r>
        <w:rPr>
          <w:rFonts w:eastAsia="Times New Roman" w:cs="Times New Roman"/>
          <w:szCs w:val="24"/>
        </w:rPr>
        <w:t>θ</w:t>
      </w:r>
      <w:r w:rsidRPr="000D2118">
        <w:rPr>
          <w:rFonts w:eastAsia="Times New Roman" w:cs="Times New Roman"/>
          <w:szCs w:val="24"/>
        </w:rPr>
        <w:t>α μου επιτρέψ</w:t>
      </w:r>
      <w:r w:rsidRPr="000D2118">
        <w:rPr>
          <w:rFonts w:eastAsia="Times New Roman" w:cs="Times New Roman"/>
          <w:szCs w:val="24"/>
        </w:rPr>
        <w:t>ετε να πω</w:t>
      </w:r>
      <w:r>
        <w:rPr>
          <w:rFonts w:eastAsia="Times New Roman" w:cs="Times New Roman"/>
          <w:szCs w:val="24"/>
        </w:rPr>
        <w:t>,</w:t>
      </w:r>
      <w:r w:rsidRPr="000D2118">
        <w:rPr>
          <w:rFonts w:eastAsia="Times New Roman" w:cs="Times New Roman"/>
          <w:szCs w:val="24"/>
        </w:rPr>
        <w:t xml:space="preserve"> ότι είναι </w:t>
      </w:r>
      <w:r>
        <w:rPr>
          <w:rFonts w:eastAsia="Times New Roman" w:cs="Times New Roman"/>
          <w:szCs w:val="24"/>
        </w:rPr>
        <w:t>συνενοχή.</w:t>
      </w:r>
      <w:r w:rsidRPr="000D2118">
        <w:rPr>
          <w:rFonts w:eastAsia="Times New Roman" w:cs="Times New Roman"/>
          <w:szCs w:val="24"/>
        </w:rPr>
        <w:t xml:space="preserve"> </w:t>
      </w:r>
      <w:r>
        <w:rPr>
          <w:rFonts w:eastAsia="Times New Roman" w:cs="Times New Roman"/>
          <w:szCs w:val="24"/>
        </w:rPr>
        <w:t>«Για μι</w:t>
      </w:r>
      <w:r w:rsidRPr="000D2118">
        <w:rPr>
          <w:rFonts w:eastAsia="Times New Roman" w:cs="Times New Roman"/>
          <w:szCs w:val="24"/>
        </w:rPr>
        <w:t>α θέση στον ήλιο</w:t>
      </w:r>
      <w:r>
        <w:rPr>
          <w:rFonts w:eastAsia="Times New Roman" w:cs="Times New Roman"/>
          <w:szCs w:val="24"/>
        </w:rPr>
        <w:t>»,</w:t>
      </w:r>
      <w:r w:rsidRPr="000D2118">
        <w:rPr>
          <w:rFonts w:eastAsia="Times New Roman" w:cs="Times New Roman"/>
          <w:szCs w:val="24"/>
        </w:rPr>
        <w:t xml:space="preserve"> κατά την άποψή μου</w:t>
      </w:r>
      <w:r>
        <w:rPr>
          <w:rFonts w:eastAsia="Times New Roman" w:cs="Times New Roman"/>
          <w:szCs w:val="24"/>
        </w:rPr>
        <w:t>,</w:t>
      </w:r>
      <w:r w:rsidRPr="000D2118">
        <w:rPr>
          <w:rFonts w:eastAsia="Times New Roman" w:cs="Times New Roman"/>
          <w:szCs w:val="24"/>
        </w:rPr>
        <w:t xml:space="preserve"> δεν αρκούν </w:t>
      </w:r>
      <w:r>
        <w:rPr>
          <w:rFonts w:eastAsia="Times New Roman" w:cs="Times New Roman"/>
          <w:szCs w:val="24"/>
        </w:rPr>
        <w:t>οι ίσες αποστάσεις.</w:t>
      </w:r>
    </w:p>
    <w:p w14:paraId="37394DC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Δίπλα, </w:t>
      </w:r>
      <w:r w:rsidRPr="0086362F">
        <w:rPr>
          <w:rFonts w:eastAsia="Times New Roman" w:cs="Times New Roman"/>
          <w:szCs w:val="24"/>
        </w:rPr>
        <w:t>λοιπόν</w:t>
      </w:r>
      <w:r>
        <w:rPr>
          <w:rFonts w:eastAsia="Times New Roman" w:cs="Times New Roman"/>
          <w:szCs w:val="24"/>
        </w:rPr>
        <w:t>, σε αυτό το στάτους η ελληνική Κ</w:t>
      </w:r>
      <w:r w:rsidRPr="000D2118">
        <w:rPr>
          <w:rFonts w:eastAsia="Times New Roman" w:cs="Times New Roman"/>
          <w:szCs w:val="24"/>
        </w:rPr>
        <w:t xml:space="preserve">υβέρνηση </w:t>
      </w:r>
      <w:r>
        <w:rPr>
          <w:rFonts w:eastAsia="Times New Roman" w:cs="Times New Roman"/>
          <w:szCs w:val="24"/>
        </w:rPr>
        <w:t xml:space="preserve">έδωσε </w:t>
      </w:r>
      <w:r w:rsidRPr="000D2118">
        <w:rPr>
          <w:rFonts w:eastAsia="Times New Roman" w:cs="Times New Roman"/>
          <w:szCs w:val="24"/>
        </w:rPr>
        <w:t xml:space="preserve">σε όλους τους τόνους τη δική της μάχη για να υπερασπιστεί τη δημοκρατία και την ίδια την </w:t>
      </w:r>
      <w:r>
        <w:rPr>
          <w:rFonts w:eastAsia="Times New Roman" w:cs="Times New Roman"/>
          <w:szCs w:val="24"/>
        </w:rPr>
        <w:t>ε</w:t>
      </w:r>
      <w:r w:rsidRPr="000D2118">
        <w:rPr>
          <w:rFonts w:eastAsia="Times New Roman" w:cs="Times New Roman"/>
          <w:szCs w:val="24"/>
        </w:rPr>
        <w:t>υρωπαϊκή συνοχή με πρωτοβουλίες και προτάσεις σε εθνικά και διεθνή ζητήματα</w:t>
      </w:r>
      <w:r>
        <w:rPr>
          <w:rFonts w:eastAsia="Times New Roman" w:cs="Times New Roman"/>
          <w:szCs w:val="24"/>
        </w:rPr>
        <w:t xml:space="preserve">. </w:t>
      </w:r>
    </w:p>
    <w:p w14:paraId="37394DC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επίλυση του Σκοπιανού διαπερνά όλη την</w:t>
      </w:r>
      <w:r w:rsidRPr="000D2118">
        <w:rPr>
          <w:rFonts w:eastAsia="Times New Roman" w:cs="Times New Roman"/>
          <w:szCs w:val="24"/>
        </w:rPr>
        <w:t xml:space="preserve"> πολιτική σφαίρα και </w:t>
      </w:r>
      <w:r>
        <w:rPr>
          <w:rFonts w:eastAsia="Times New Roman" w:cs="Times New Roman"/>
          <w:szCs w:val="24"/>
        </w:rPr>
        <w:t>γύρω από αυτό ξεδιπλώνονται</w:t>
      </w:r>
      <w:r>
        <w:rPr>
          <w:rFonts w:eastAsia="Times New Roman" w:cs="Times New Roman"/>
          <w:szCs w:val="24"/>
        </w:rPr>
        <w:t xml:space="preserve"> </w:t>
      </w:r>
      <w:r w:rsidRPr="000D2118">
        <w:rPr>
          <w:rFonts w:eastAsia="Times New Roman" w:cs="Times New Roman"/>
          <w:szCs w:val="24"/>
        </w:rPr>
        <w:t xml:space="preserve">δύο πολιτικές </w:t>
      </w:r>
      <w:r>
        <w:rPr>
          <w:rFonts w:eastAsia="Times New Roman" w:cs="Times New Roman"/>
          <w:szCs w:val="24"/>
        </w:rPr>
        <w:t>σ</w:t>
      </w:r>
      <w:r w:rsidRPr="000D2118">
        <w:rPr>
          <w:rFonts w:eastAsia="Times New Roman" w:cs="Times New Roman"/>
          <w:szCs w:val="24"/>
        </w:rPr>
        <w:t>τάσεις</w:t>
      </w:r>
      <w:r>
        <w:rPr>
          <w:rFonts w:eastAsia="Times New Roman" w:cs="Times New Roman"/>
          <w:szCs w:val="24"/>
        </w:rPr>
        <w:t xml:space="preserve">. Από τη μία, </w:t>
      </w:r>
      <w:r w:rsidRPr="00D66BCA">
        <w:rPr>
          <w:rFonts w:eastAsia="Times New Roman"/>
          <w:bCs/>
        </w:rPr>
        <w:t>είναι</w:t>
      </w:r>
      <w:r>
        <w:rPr>
          <w:rFonts w:eastAsia="Times New Roman" w:cs="Times New Roman"/>
          <w:szCs w:val="24"/>
        </w:rPr>
        <w:t xml:space="preserve"> η στάση του ΣΥΡΙΖΑ,</w:t>
      </w:r>
      <w:r w:rsidRPr="000D2118">
        <w:rPr>
          <w:rFonts w:eastAsia="Times New Roman" w:cs="Times New Roman"/>
          <w:szCs w:val="24"/>
        </w:rPr>
        <w:t xml:space="preserve"> της εθνικής αυτοπεποίθησης</w:t>
      </w:r>
      <w:r>
        <w:rPr>
          <w:rFonts w:eastAsia="Times New Roman" w:cs="Times New Roman"/>
          <w:szCs w:val="24"/>
        </w:rPr>
        <w:t>,</w:t>
      </w:r>
      <w:r w:rsidRPr="000D2118">
        <w:rPr>
          <w:rFonts w:eastAsia="Times New Roman" w:cs="Times New Roman"/>
          <w:szCs w:val="24"/>
        </w:rPr>
        <w:t xml:space="preserve"> της </w:t>
      </w:r>
      <w:r>
        <w:rPr>
          <w:rFonts w:eastAsia="Times New Roman" w:cs="Times New Roman"/>
          <w:szCs w:val="24"/>
        </w:rPr>
        <w:t>ε</w:t>
      </w:r>
      <w:r w:rsidRPr="000D2118">
        <w:rPr>
          <w:rFonts w:eastAsia="Times New Roman" w:cs="Times New Roman"/>
          <w:szCs w:val="24"/>
        </w:rPr>
        <w:t>ιρήνης</w:t>
      </w:r>
      <w:r>
        <w:rPr>
          <w:rFonts w:eastAsia="Times New Roman" w:cs="Times New Roman"/>
          <w:szCs w:val="24"/>
        </w:rPr>
        <w:t>,</w:t>
      </w:r>
      <w:r w:rsidRPr="000D2118">
        <w:rPr>
          <w:rFonts w:eastAsia="Times New Roman" w:cs="Times New Roman"/>
          <w:szCs w:val="24"/>
        </w:rPr>
        <w:t xml:space="preserve"> της </w:t>
      </w:r>
      <w:r>
        <w:rPr>
          <w:rFonts w:eastAsia="Times New Roman" w:cs="Times New Roman"/>
          <w:szCs w:val="24"/>
        </w:rPr>
        <w:t xml:space="preserve">συνύπαρξης των βαλκανικών λαών, του πραγματικού πατριωτισμού. Και </w:t>
      </w:r>
      <w:r w:rsidRPr="000D2118">
        <w:rPr>
          <w:rFonts w:eastAsia="Times New Roman" w:cs="Times New Roman"/>
          <w:szCs w:val="24"/>
        </w:rPr>
        <w:t>από την άλλη</w:t>
      </w:r>
      <w:r>
        <w:rPr>
          <w:rFonts w:eastAsia="Times New Roman" w:cs="Times New Roman"/>
          <w:szCs w:val="24"/>
        </w:rPr>
        <w:t>,</w:t>
      </w:r>
      <w:r w:rsidRPr="000D2118">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0D2118">
        <w:rPr>
          <w:rFonts w:eastAsia="Times New Roman" w:cs="Times New Roman"/>
          <w:szCs w:val="24"/>
        </w:rPr>
        <w:t>η στάση της παράταξης της Νέας Δημοκρατίας</w:t>
      </w:r>
      <w:r>
        <w:rPr>
          <w:rFonts w:eastAsia="Times New Roman" w:cs="Times New Roman"/>
          <w:szCs w:val="24"/>
        </w:rPr>
        <w:t>,</w:t>
      </w:r>
      <w:r w:rsidRPr="000D2118">
        <w:rPr>
          <w:rFonts w:eastAsia="Times New Roman" w:cs="Times New Roman"/>
          <w:szCs w:val="24"/>
        </w:rPr>
        <w:t xml:space="preserve"> του φόβου</w:t>
      </w:r>
      <w:r>
        <w:rPr>
          <w:rFonts w:eastAsia="Times New Roman" w:cs="Times New Roman"/>
          <w:szCs w:val="24"/>
        </w:rPr>
        <w:t>,</w:t>
      </w:r>
      <w:r w:rsidRPr="000D2118">
        <w:rPr>
          <w:rFonts w:eastAsia="Times New Roman" w:cs="Times New Roman"/>
          <w:szCs w:val="24"/>
        </w:rPr>
        <w:t xml:space="preserve"> της ανασ</w:t>
      </w:r>
      <w:r w:rsidRPr="000D2118">
        <w:rPr>
          <w:rFonts w:eastAsia="Times New Roman" w:cs="Times New Roman"/>
          <w:szCs w:val="24"/>
        </w:rPr>
        <w:t>φά</w:t>
      </w:r>
      <w:r w:rsidRPr="000D2118">
        <w:rPr>
          <w:rFonts w:eastAsia="Times New Roman" w:cs="Times New Roman"/>
          <w:szCs w:val="24"/>
        </w:rPr>
        <w:lastRenderedPageBreak/>
        <w:t>λειας</w:t>
      </w:r>
      <w:r>
        <w:rPr>
          <w:rFonts w:eastAsia="Times New Roman" w:cs="Times New Roman"/>
          <w:szCs w:val="24"/>
        </w:rPr>
        <w:t>,</w:t>
      </w:r>
      <w:r w:rsidRPr="000D2118">
        <w:rPr>
          <w:rFonts w:eastAsia="Times New Roman" w:cs="Times New Roman"/>
          <w:szCs w:val="24"/>
        </w:rPr>
        <w:t xml:space="preserve"> των οικονομικών αποτυχιών</w:t>
      </w:r>
      <w:r>
        <w:rPr>
          <w:rFonts w:eastAsia="Times New Roman" w:cs="Times New Roman"/>
          <w:szCs w:val="24"/>
        </w:rPr>
        <w:t>,</w:t>
      </w:r>
      <w:r w:rsidRPr="000D2118">
        <w:rPr>
          <w:rFonts w:eastAsia="Times New Roman" w:cs="Times New Roman"/>
          <w:szCs w:val="24"/>
        </w:rPr>
        <w:t xml:space="preserve"> του εθνικισμού</w:t>
      </w:r>
      <w:r>
        <w:rPr>
          <w:rFonts w:eastAsia="Times New Roman" w:cs="Times New Roman"/>
          <w:szCs w:val="24"/>
        </w:rPr>
        <w:t>,</w:t>
      </w:r>
      <w:r w:rsidRPr="000D2118">
        <w:rPr>
          <w:rFonts w:eastAsia="Times New Roman" w:cs="Times New Roman"/>
          <w:szCs w:val="24"/>
        </w:rPr>
        <w:t xml:space="preserve"> της ηττοπάθειας</w:t>
      </w:r>
      <w:r>
        <w:rPr>
          <w:rFonts w:eastAsia="Times New Roman" w:cs="Times New Roman"/>
          <w:szCs w:val="24"/>
        </w:rPr>
        <w:t>. Θ</w:t>
      </w:r>
      <w:r w:rsidRPr="000D2118">
        <w:rPr>
          <w:rFonts w:eastAsia="Times New Roman" w:cs="Times New Roman"/>
          <w:szCs w:val="24"/>
        </w:rPr>
        <w:t xml:space="preserve">α </w:t>
      </w:r>
      <w:r>
        <w:rPr>
          <w:rFonts w:eastAsia="Times New Roman" w:cs="Times New Roman"/>
          <w:szCs w:val="24"/>
        </w:rPr>
        <w:t>έ</w:t>
      </w:r>
      <w:r w:rsidRPr="000D2118">
        <w:rPr>
          <w:rFonts w:eastAsia="Times New Roman" w:cs="Times New Roman"/>
          <w:szCs w:val="24"/>
        </w:rPr>
        <w:t xml:space="preserve">λεγα </w:t>
      </w:r>
      <w:r w:rsidRPr="002B5B2E">
        <w:rPr>
          <w:rFonts w:eastAsia="Times New Roman"/>
          <w:bCs/>
          <w:shd w:val="clear" w:color="auto" w:fill="FFFFFF"/>
        </w:rPr>
        <w:t>ότι</w:t>
      </w:r>
      <w:r>
        <w:rPr>
          <w:rFonts w:eastAsia="Times New Roman" w:cs="Times New Roman"/>
          <w:szCs w:val="24"/>
        </w:rPr>
        <w:t xml:space="preserve"> στην ουσία, </w:t>
      </w:r>
      <w:r w:rsidRPr="000D2118">
        <w:rPr>
          <w:rFonts w:eastAsia="Times New Roman" w:cs="Times New Roman"/>
          <w:szCs w:val="24"/>
        </w:rPr>
        <w:t>δυστυχώς</w:t>
      </w:r>
      <w:r>
        <w:rPr>
          <w:rFonts w:eastAsia="Times New Roman" w:cs="Times New Roman"/>
          <w:szCs w:val="24"/>
        </w:rPr>
        <w:t>, εκδηλώνεται</w:t>
      </w:r>
      <w:r w:rsidRPr="000D2118">
        <w:rPr>
          <w:rFonts w:eastAsia="Times New Roman" w:cs="Times New Roman"/>
          <w:szCs w:val="24"/>
        </w:rPr>
        <w:t xml:space="preserve"> μ</w:t>
      </w:r>
      <w:r>
        <w:rPr>
          <w:rFonts w:eastAsia="Times New Roman" w:cs="Times New Roman"/>
          <w:szCs w:val="24"/>
        </w:rPr>
        <w:t>ι</w:t>
      </w:r>
      <w:r w:rsidRPr="000D2118">
        <w:rPr>
          <w:rFonts w:eastAsia="Times New Roman" w:cs="Times New Roman"/>
          <w:szCs w:val="24"/>
        </w:rPr>
        <w:t xml:space="preserve">α τέτοια συμπεριφορά για να κρύψει κάποιες φορές </w:t>
      </w:r>
      <w:r>
        <w:rPr>
          <w:rFonts w:eastAsia="Times New Roman" w:cs="Times New Roman"/>
          <w:szCs w:val="24"/>
        </w:rPr>
        <w:t>σκοτεινές</w:t>
      </w:r>
      <w:r w:rsidRPr="000D2118">
        <w:rPr>
          <w:rFonts w:eastAsia="Times New Roman" w:cs="Times New Roman"/>
          <w:szCs w:val="24"/>
        </w:rPr>
        <w:t xml:space="preserve"> πολιτικές διαδρομές</w:t>
      </w:r>
      <w:r>
        <w:rPr>
          <w:rFonts w:eastAsia="Times New Roman" w:cs="Times New Roman"/>
          <w:szCs w:val="24"/>
        </w:rPr>
        <w:t xml:space="preserve">. </w:t>
      </w:r>
    </w:p>
    <w:p w14:paraId="37394DCA" w14:textId="77777777" w:rsidR="00B27939" w:rsidRDefault="00D93F4B">
      <w:pPr>
        <w:spacing w:after="0" w:line="600" w:lineRule="auto"/>
        <w:ind w:firstLine="720"/>
        <w:jc w:val="both"/>
        <w:rPr>
          <w:rFonts w:eastAsia="Times New Roman" w:cs="Times New Roman"/>
          <w:szCs w:val="24"/>
        </w:rPr>
      </w:pPr>
      <w:r w:rsidRPr="00B83DBF">
        <w:rPr>
          <w:rFonts w:eastAsia="Times New Roman" w:cs="Times New Roman"/>
          <w:szCs w:val="24"/>
        </w:rPr>
        <w:t>Υπάρχει</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 xml:space="preserve">, ο σημερινός </w:t>
      </w:r>
      <w:r w:rsidRPr="00EB4F8B">
        <w:rPr>
          <w:rFonts w:eastAsia="Times New Roman" w:cs="Times New Roman"/>
          <w:bCs/>
          <w:shd w:val="clear" w:color="auto" w:fill="FFFFFF"/>
        </w:rPr>
        <w:t>προϋπολογισμός</w:t>
      </w:r>
      <w:r>
        <w:rPr>
          <w:rFonts w:eastAsia="Times New Roman" w:cs="Times New Roman"/>
          <w:bCs/>
          <w:shd w:val="clear" w:color="auto" w:fill="FFFFFF"/>
        </w:rPr>
        <w:t>. Θ</w:t>
      </w:r>
      <w:r>
        <w:rPr>
          <w:rFonts w:eastAsia="Times New Roman" w:cs="Times New Roman"/>
          <w:szCs w:val="24"/>
        </w:rPr>
        <w:t xml:space="preserve">α </w:t>
      </w:r>
      <w:r w:rsidRPr="00BA34D7">
        <w:rPr>
          <w:rFonts w:eastAsia="Times New Roman" w:cs="Times New Roman"/>
        </w:rPr>
        <w:t>πρέπει</w:t>
      </w:r>
      <w:r>
        <w:rPr>
          <w:rFonts w:eastAsia="Times New Roman" w:cs="Times New Roman"/>
          <w:szCs w:val="24"/>
        </w:rPr>
        <w:t xml:space="preserve"> </w:t>
      </w:r>
      <w:r w:rsidRPr="000D2118">
        <w:rPr>
          <w:rFonts w:eastAsia="Times New Roman" w:cs="Times New Roman"/>
          <w:szCs w:val="24"/>
        </w:rPr>
        <w:t xml:space="preserve">να πω ότι ακούστηκαν </w:t>
      </w:r>
      <w:r>
        <w:rPr>
          <w:rFonts w:eastAsia="Times New Roman" w:cs="Times New Roman"/>
          <w:szCs w:val="24"/>
        </w:rPr>
        <w:t xml:space="preserve">ήδη </w:t>
      </w:r>
      <w:r w:rsidRPr="000D2118">
        <w:rPr>
          <w:rFonts w:eastAsia="Times New Roman" w:cs="Times New Roman"/>
          <w:szCs w:val="24"/>
        </w:rPr>
        <w:t>πάρα πολλά σχετικά με τα οικονομικά μεγέθη</w:t>
      </w:r>
      <w:r>
        <w:rPr>
          <w:rFonts w:eastAsia="Times New Roman" w:cs="Times New Roman"/>
          <w:szCs w:val="24"/>
        </w:rPr>
        <w:t xml:space="preserve">, πώς ήταν πριν </w:t>
      </w:r>
      <w:r w:rsidRPr="00F331DF">
        <w:rPr>
          <w:rFonts w:eastAsia="Times New Roman"/>
          <w:bCs/>
        </w:rPr>
        <w:t>και</w:t>
      </w:r>
      <w:r>
        <w:rPr>
          <w:rFonts w:eastAsia="Times New Roman" w:cs="Times New Roman"/>
          <w:szCs w:val="24"/>
        </w:rPr>
        <w:t xml:space="preserve"> πώς </w:t>
      </w:r>
      <w:r w:rsidRPr="000D2118">
        <w:rPr>
          <w:rFonts w:eastAsia="Times New Roman" w:cs="Times New Roman"/>
          <w:szCs w:val="24"/>
        </w:rPr>
        <w:t>είναι μετά το οικονομικό τοπίο</w:t>
      </w:r>
      <w:r>
        <w:rPr>
          <w:rFonts w:eastAsia="Times New Roman" w:cs="Times New Roman"/>
          <w:szCs w:val="24"/>
        </w:rPr>
        <w:t xml:space="preserve">. Ειπώθηκε για την ανεργία </w:t>
      </w:r>
      <w:r w:rsidRPr="002B5B2E">
        <w:rPr>
          <w:rFonts w:eastAsia="Times New Roman"/>
          <w:bCs/>
          <w:shd w:val="clear" w:color="auto" w:fill="FFFFFF"/>
        </w:rPr>
        <w:t>ότι</w:t>
      </w:r>
      <w:r>
        <w:rPr>
          <w:rFonts w:eastAsia="Times New Roman" w:cs="Times New Roman"/>
          <w:szCs w:val="24"/>
        </w:rPr>
        <w:t xml:space="preserve"> την πήρατε στο 9%, κάτω από το 10%, </w:t>
      </w:r>
      <w:r w:rsidRPr="00F331DF">
        <w:rPr>
          <w:rFonts w:eastAsia="Times New Roman"/>
          <w:bCs/>
        </w:rPr>
        <w:t>και</w:t>
      </w:r>
      <w:r>
        <w:rPr>
          <w:rFonts w:eastAsia="Times New Roman" w:cs="Times New Roman"/>
          <w:szCs w:val="24"/>
        </w:rPr>
        <w:t xml:space="preserve"> την πήγατε στο 28%, </w:t>
      </w:r>
      <w:r w:rsidRPr="002B5B2E">
        <w:rPr>
          <w:rFonts w:eastAsia="Times New Roman"/>
          <w:bCs/>
          <w:shd w:val="clear" w:color="auto" w:fill="FFFFFF"/>
        </w:rPr>
        <w:t>ότι</w:t>
      </w:r>
      <w:r>
        <w:rPr>
          <w:rFonts w:eastAsia="Times New Roman" w:cs="Times New Roman"/>
          <w:szCs w:val="24"/>
        </w:rPr>
        <w:t xml:space="preserve"> </w:t>
      </w:r>
      <w:r w:rsidRPr="000D2118">
        <w:rPr>
          <w:rFonts w:eastAsia="Times New Roman" w:cs="Times New Roman"/>
          <w:szCs w:val="24"/>
        </w:rPr>
        <w:t xml:space="preserve">χάθηκε το 25% από </w:t>
      </w:r>
      <w:r>
        <w:rPr>
          <w:rFonts w:eastAsia="Times New Roman" w:cs="Times New Roman"/>
          <w:szCs w:val="24"/>
        </w:rPr>
        <w:t xml:space="preserve">το ΑΕΠ, </w:t>
      </w:r>
      <w:r w:rsidRPr="002B5B2E">
        <w:rPr>
          <w:rFonts w:eastAsia="Times New Roman"/>
          <w:bCs/>
          <w:shd w:val="clear" w:color="auto" w:fill="FFFFFF"/>
        </w:rPr>
        <w:t>ότι</w:t>
      </w:r>
      <w:r>
        <w:rPr>
          <w:rFonts w:eastAsia="Times New Roman" w:cs="Times New Roman"/>
          <w:szCs w:val="24"/>
        </w:rPr>
        <w:t xml:space="preserve"> </w:t>
      </w:r>
      <w:r w:rsidRPr="000D2118">
        <w:rPr>
          <w:rFonts w:eastAsia="Times New Roman" w:cs="Times New Roman"/>
          <w:szCs w:val="24"/>
        </w:rPr>
        <w:t xml:space="preserve">το χρέος </w:t>
      </w:r>
      <w:r>
        <w:rPr>
          <w:rFonts w:eastAsia="Times New Roman" w:cs="Times New Roman"/>
          <w:szCs w:val="24"/>
        </w:rPr>
        <w:t>έ</w:t>
      </w:r>
      <w:r>
        <w:rPr>
          <w:rFonts w:eastAsia="Times New Roman" w:cs="Times New Roman"/>
          <w:szCs w:val="24"/>
        </w:rPr>
        <w:t xml:space="preserve">φτασε από το 120% στο 180%, </w:t>
      </w:r>
      <w:r w:rsidRPr="002B5B2E">
        <w:rPr>
          <w:rFonts w:eastAsia="Times New Roman"/>
          <w:bCs/>
          <w:shd w:val="clear" w:color="auto" w:fill="FFFFFF"/>
        </w:rPr>
        <w:t>ότι</w:t>
      </w:r>
      <w:r>
        <w:rPr>
          <w:rFonts w:eastAsia="Times New Roman" w:cs="Times New Roman"/>
          <w:szCs w:val="24"/>
        </w:rPr>
        <w:t xml:space="preserve"> μειώθηκαν οι μισθοί </w:t>
      </w:r>
      <w:r w:rsidRPr="00F331DF">
        <w:rPr>
          <w:rFonts w:eastAsia="Times New Roman"/>
          <w:bCs/>
        </w:rPr>
        <w:t>και</w:t>
      </w:r>
      <w:r>
        <w:rPr>
          <w:rFonts w:eastAsia="Times New Roman" w:cs="Times New Roman"/>
          <w:szCs w:val="24"/>
        </w:rPr>
        <w:t xml:space="preserve"> όλα αυτά. </w:t>
      </w:r>
    </w:p>
    <w:p w14:paraId="37394DC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Ν</w:t>
      </w:r>
      <w:r w:rsidRPr="000D2118">
        <w:rPr>
          <w:rFonts w:eastAsia="Times New Roman" w:cs="Times New Roman"/>
          <w:szCs w:val="24"/>
        </w:rPr>
        <w:t>ομίζω</w:t>
      </w:r>
      <w:r>
        <w:rPr>
          <w:rFonts w:eastAsia="Times New Roman" w:cs="Times New Roman"/>
          <w:szCs w:val="24"/>
        </w:rPr>
        <w:t>,</w:t>
      </w:r>
      <w:r w:rsidRPr="000D2118">
        <w:rPr>
          <w:rFonts w:eastAsia="Times New Roman" w:cs="Times New Roman"/>
          <w:szCs w:val="24"/>
        </w:rPr>
        <w:t xml:space="preserve"> </w:t>
      </w:r>
      <w:r>
        <w:rPr>
          <w:rFonts w:eastAsia="Times New Roman" w:cs="Times New Roman"/>
          <w:szCs w:val="24"/>
        </w:rPr>
        <w:t>όμως,</w:t>
      </w:r>
      <w:r w:rsidRPr="000D2118">
        <w:rPr>
          <w:rFonts w:eastAsia="Times New Roman" w:cs="Times New Roman"/>
          <w:szCs w:val="24"/>
        </w:rPr>
        <w:t xml:space="preserve"> ότι θα πρέπει σήμερα να προσδιορίσουμε </w:t>
      </w:r>
      <w:r>
        <w:rPr>
          <w:rFonts w:eastAsia="Times New Roman" w:cs="Times New Roman"/>
          <w:szCs w:val="24"/>
        </w:rPr>
        <w:t>α</w:t>
      </w:r>
      <w:r w:rsidRPr="000D2118">
        <w:rPr>
          <w:rFonts w:eastAsia="Times New Roman" w:cs="Times New Roman"/>
          <w:szCs w:val="24"/>
        </w:rPr>
        <w:t xml:space="preserve">ν αυτός ο προϋπολογισμός που κατατίθεται </w:t>
      </w:r>
      <w:r>
        <w:rPr>
          <w:rFonts w:eastAsia="Times New Roman" w:cs="Times New Roman"/>
          <w:szCs w:val="24"/>
        </w:rPr>
        <w:t>π</w:t>
      </w:r>
      <w:r w:rsidRPr="000D2118">
        <w:rPr>
          <w:rFonts w:eastAsia="Times New Roman" w:cs="Times New Roman"/>
          <w:szCs w:val="24"/>
        </w:rPr>
        <w:t>ρ</w:t>
      </w:r>
      <w:r>
        <w:rPr>
          <w:rFonts w:eastAsia="Times New Roman" w:cs="Times New Roman"/>
          <w:szCs w:val="24"/>
        </w:rPr>
        <w:t>άγματι μπορεί να δημιουργήσει μι</w:t>
      </w:r>
      <w:r w:rsidRPr="000D2118">
        <w:rPr>
          <w:rFonts w:eastAsia="Times New Roman" w:cs="Times New Roman"/>
          <w:szCs w:val="24"/>
        </w:rPr>
        <w:t xml:space="preserve">α χαραμάδα </w:t>
      </w:r>
      <w:r>
        <w:rPr>
          <w:rFonts w:eastAsia="Times New Roman" w:cs="Times New Roman"/>
          <w:szCs w:val="24"/>
        </w:rPr>
        <w:t>ε</w:t>
      </w:r>
      <w:r w:rsidRPr="000D2118">
        <w:rPr>
          <w:rFonts w:eastAsia="Times New Roman" w:cs="Times New Roman"/>
          <w:szCs w:val="24"/>
        </w:rPr>
        <w:t xml:space="preserve">λπίδας </w:t>
      </w:r>
      <w:r w:rsidRPr="00F331DF">
        <w:rPr>
          <w:rFonts w:eastAsia="Times New Roman"/>
          <w:bCs/>
        </w:rPr>
        <w:t>και</w:t>
      </w:r>
      <w:r w:rsidRPr="000D2118">
        <w:rPr>
          <w:rFonts w:eastAsia="Times New Roman" w:cs="Times New Roman"/>
          <w:szCs w:val="24"/>
        </w:rPr>
        <w:t xml:space="preserve"> πρέπει να </w:t>
      </w:r>
      <w:r>
        <w:rPr>
          <w:rFonts w:eastAsia="Times New Roman" w:cs="Times New Roman"/>
          <w:szCs w:val="24"/>
        </w:rPr>
        <w:t xml:space="preserve">απολογίσουμε -έτσι γίνεται </w:t>
      </w:r>
      <w:r>
        <w:rPr>
          <w:rFonts w:eastAsia="Times New Roman" w:cs="Times New Roman"/>
          <w:szCs w:val="24"/>
        </w:rPr>
        <w:t>πάντοτε στους προϋπολογισμούς- τ</w:t>
      </w:r>
      <w:r w:rsidRPr="000D2118">
        <w:rPr>
          <w:rFonts w:eastAsia="Times New Roman" w:cs="Times New Roman"/>
          <w:szCs w:val="24"/>
        </w:rPr>
        <w:t>α προηγούμενα πεπραγμένα και να δούμε αν υπάρχει προοπτική</w:t>
      </w:r>
      <w:r>
        <w:rPr>
          <w:rFonts w:eastAsia="Times New Roman" w:cs="Times New Roman"/>
          <w:szCs w:val="24"/>
        </w:rPr>
        <w:t xml:space="preserve">. </w:t>
      </w:r>
    </w:p>
    <w:p w14:paraId="37394DC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Υπ</w:t>
      </w:r>
      <w:r w:rsidRPr="000D2118">
        <w:rPr>
          <w:rFonts w:eastAsia="Times New Roman" w:cs="Times New Roman"/>
          <w:szCs w:val="24"/>
        </w:rPr>
        <w:t xml:space="preserve">άρχουν </w:t>
      </w:r>
      <w:r>
        <w:rPr>
          <w:rFonts w:eastAsia="Times New Roman" w:cs="Times New Roman"/>
          <w:szCs w:val="24"/>
        </w:rPr>
        <w:t>δώδεκα</w:t>
      </w:r>
      <w:r w:rsidRPr="000D2118">
        <w:rPr>
          <w:rFonts w:eastAsia="Times New Roman" w:cs="Times New Roman"/>
          <w:szCs w:val="24"/>
        </w:rPr>
        <w:t xml:space="preserve"> </w:t>
      </w:r>
      <w:r>
        <w:rPr>
          <w:rFonts w:eastAsia="Times New Roman" w:cs="Times New Roman"/>
          <w:szCs w:val="24"/>
        </w:rPr>
        <w:t>θ</w:t>
      </w:r>
      <w:r w:rsidRPr="000D2118">
        <w:rPr>
          <w:rFonts w:eastAsia="Times New Roman" w:cs="Times New Roman"/>
          <w:szCs w:val="24"/>
        </w:rPr>
        <w:t>ετικά</w:t>
      </w:r>
      <w:r>
        <w:rPr>
          <w:rFonts w:eastAsia="Times New Roman" w:cs="Times New Roman"/>
          <w:szCs w:val="24"/>
        </w:rPr>
        <w:t xml:space="preserve"> -</w:t>
      </w:r>
      <w:r w:rsidRPr="000D2118">
        <w:rPr>
          <w:rFonts w:eastAsia="Times New Roman" w:cs="Times New Roman"/>
          <w:szCs w:val="24"/>
        </w:rPr>
        <w:t>τα πιο σημαντικά θετικά μέτρα</w:t>
      </w:r>
      <w:r>
        <w:rPr>
          <w:rFonts w:eastAsia="Times New Roman" w:cs="Times New Roman"/>
          <w:szCs w:val="24"/>
        </w:rPr>
        <w:t>-</w:t>
      </w:r>
      <w:r w:rsidRPr="000D2118">
        <w:rPr>
          <w:rFonts w:eastAsia="Times New Roman" w:cs="Times New Roman"/>
          <w:szCs w:val="24"/>
        </w:rPr>
        <w:t xml:space="preserve"> που ξεχωρίζουν σε αυτό</w:t>
      </w:r>
      <w:r>
        <w:rPr>
          <w:rFonts w:eastAsia="Times New Roman" w:cs="Times New Roman"/>
          <w:szCs w:val="24"/>
        </w:rPr>
        <w:t>ν</w:t>
      </w:r>
      <w:r w:rsidRPr="000D2118">
        <w:rPr>
          <w:rFonts w:eastAsia="Times New Roman" w:cs="Times New Roman"/>
          <w:szCs w:val="24"/>
        </w:rPr>
        <w:t xml:space="preserve"> τον προϋπολογισμό</w:t>
      </w:r>
      <w:r>
        <w:rPr>
          <w:rFonts w:eastAsia="Times New Roman" w:cs="Times New Roman"/>
          <w:szCs w:val="24"/>
        </w:rPr>
        <w:t>: Η μη</w:t>
      </w:r>
      <w:r w:rsidRPr="000D2118">
        <w:rPr>
          <w:rFonts w:eastAsia="Times New Roman" w:cs="Times New Roman"/>
          <w:szCs w:val="24"/>
        </w:rPr>
        <w:t xml:space="preserve"> εφαρμογή </w:t>
      </w:r>
      <w:r w:rsidRPr="000D2118">
        <w:rPr>
          <w:rFonts w:eastAsia="Times New Roman" w:cs="Times New Roman"/>
          <w:szCs w:val="24"/>
        </w:rPr>
        <w:lastRenderedPageBreak/>
        <w:t>του μέτρου της περικοπής των κύριων και επικουρικών</w:t>
      </w:r>
      <w:r w:rsidRPr="000D2118">
        <w:rPr>
          <w:rFonts w:eastAsia="Times New Roman" w:cs="Times New Roman"/>
          <w:szCs w:val="24"/>
        </w:rPr>
        <w:t xml:space="preserve"> συντάξεων</w:t>
      </w:r>
      <w:r>
        <w:rPr>
          <w:rFonts w:eastAsia="Times New Roman" w:cs="Times New Roman"/>
          <w:szCs w:val="24"/>
        </w:rPr>
        <w:t>,</w:t>
      </w:r>
      <w:r w:rsidRPr="000D2118">
        <w:rPr>
          <w:rFonts w:eastAsia="Times New Roman" w:cs="Times New Roman"/>
          <w:szCs w:val="24"/>
        </w:rPr>
        <w:t xml:space="preserve"> η μείωση του ΕΝΦΙΑ μεσοσταθμικά 10%</w:t>
      </w:r>
      <w:r>
        <w:rPr>
          <w:rFonts w:eastAsia="Times New Roman" w:cs="Times New Roman"/>
          <w:szCs w:val="24"/>
        </w:rPr>
        <w:t>,</w:t>
      </w:r>
      <w:r w:rsidRPr="000D2118">
        <w:rPr>
          <w:rFonts w:eastAsia="Times New Roman" w:cs="Times New Roman"/>
          <w:szCs w:val="24"/>
        </w:rPr>
        <w:t xml:space="preserve"> από την οποία θα ωφεληθούν μόνο οι </w:t>
      </w:r>
      <w:r>
        <w:rPr>
          <w:rFonts w:eastAsia="Times New Roman" w:cs="Times New Roman"/>
          <w:szCs w:val="24"/>
        </w:rPr>
        <w:t xml:space="preserve">έχοντες μικρή ακίνητη περιουσία, </w:t>
      </w:r>
      <w:r w:rsidRPr="000D2118">
        <w:rPr>
          <w:rFonts w:eastAsia="Times New Roman" w:cs="Times New Roman"/>
          <w:szCs w:val="24"/>
        </w:rPr>
        <w:t xml:space="preserve">που δεν υπερβαίνει συνολικά </w:t>
      </w:r>
      <w:r>
        <w:rPr>
          <w:rFonts w:eastAsia="Times New Roman" w:cs="Times New Roman"/>
          <w:szCs w:val="24"/>
        </w:rPr>
        <w:t xml:space="preserve">τα </w:t>
      </w:r>
      <w:r w:rsidRPr="000D2118">
        <w:rPr>
          <w:rFonts w:eastAsia="Times New Roman" w:cs="Times New Roman"/>
          <w:szCs w:val="24"/>
        </w:rPr>
        <w:t>150.000 ευρώ</w:t>
      </w:r>
      <w:r>
        <w:rPr>
          <w:rFonts w:eastAsia="Times New Roman" w:cs="Times New Roman"/>
          <w:szCs w:val="24"/>
        </w:rPr>
        <w:t>,</w:t>
      </w:r>
      <w:r w:rsidRPr="000D2118">
        <w:rPr>
          <w:rFonts w:eastAsia="Times New Roman" w:cs="Times New Roman"/>
          <w:szCs w:val="24"/>
        </w:rPr>
        <w:t xml:space="preserve"> η μείωση κατά ένα τρίτο του συντελεστή κύριας ασφάλισης </w:t>
      </w:r>
      <w:r>
        <w:rPr>
          <w:rFonts w:eastAsia="Times New Roman" w:cs="Times New Roman"/>
          <w:szCs w:val="24"/>
        </w:rPr>
        <w:t>για</w:t>
      </w:r>
      <w:r w:rsidRPr="000D2118">
        <w:rPr>
          <w:rFonts w:eastAsia="Times New Roman" w:cs="Times New Roman"/>
          <w:szCs w:val="24"/>
        </w:rPr>
        <w:t xml:space="preserve"> ελεύθερους επαγγελματίες</w:t>
      </w:r>
      <w:r>
        <w:rPr>
          <w:rFonts w:eastAsia="Times New Roman" w:cs="Times New Roman"/>
          <w:szCs w:val="24"/>
        </w:rPr>
        <w:t>,</w:t>
      </w:r>
      <w:r w:rsidRPr="000D2118">
        <w:rPr>
          <w:rFonts w:eastAsia="Times New Roman" w:cs="Times New Roman"/>
          <w:szCs w:val="24"/>
        </w:rPr>
        <w:t xml:space="preserve"> αυτοαπασχολούμενους και αγρότες και </w:t>
      </w:r>
      <w:r>
        <w:rPr>
          <w:rFonts w:eastAsia="Times New Roman" w:cs="Times New Roman"/>
          <w:szCs w:val="24"/>
        </w:rPr>
        <w:t xml:space="preserve">η </w:t>
      </w:r>
      <w:r w:rsidRPr="00414F89">
        <w:rPr>
          <w:rFonts w:eastAsia="Times New Roman" w:cs="Times New Roman"/>
          <w:szCs w:val="24"/>
        </w:rPr>
        <w:t>εφαρμογή</w:t>
      </w:r>
      <w:r>
        <w:rPr>
          <w:rFonts w:eastAsia="Times New Roman" w:cs="Times New Roman"/>
          <w:szCs w:val="24"/>
        </w:rPr>
        <w:t xml:space="preserve"> </w:t>
      </w:r>
      <w:r w:rsidRPr="000D2118">
        <w:rPr>
          <w:rFonts w:eastAsia="Times New Roman" w:cs="Times New Roman"/>
          <w:szCs w:val="24"/>
        </w:rPr>
        <w:t>ελάχιστ</w:t>
      </w:r>
      <w:r>
        <w:rPr>
          <w:rFonts w:eastAsia="Times New Roman" w:cs="Times New Roman"/>
          <w:szCs w:val="24"/>
        </w:rPr>
        <w:t>η</w:t>
      </w:r>
      <w:r w:rsidRPr="000D2118">
        <w:rPr>
          <w:rFonts w:eastAsia="Times New Roman" w:cs="Times New Roman"/>
          <w:szCs w:val="24"/>
        </w:rPr>
        <w:t>ς εισοδηματικής βάσ</w:t>
      </w:r>
      <w:r>
        <w:rPr>
          <w:rFonts w:eastAsia="Times New Roman" w:cs="Times New Roman"/>
          <w:szCs w:val="24"/>
        </w:rPr>
        <w:t>ης</w:t>
      </w:r>
      <w:r w:rsidRPr="000D2118">
        <w:rPr>
          <w:rFonts w:eastAsia="Times New Roman" w:cs="Times New Roman"/>
          <w:szCs w:val="24"/>
        </w:rPr>
        <w:t xml:space="preserve"> για επικουρική ασφάλιση και εφάπαξ </w:t>
      </w:r>
      <w:r>
        <w:rPr>
          <w:rFonts w:eastAsia="Times New Roman" w:cs="Times New Roman"/>
          <w:szCs w:val="24"/>
        </w:rPr>
        <w:t xml:space="preserve">παροχή, </w:t>
      </w:r>
      <w:r w:rsidRPr="000D2118">
        <w:rPr>
          <w:rFonts w:eastAsia="Times New Roman" w:cs="Times New Roman"/>
          <w:szCs w:val="24"/>
        </w:rPr>
        <w:t>η χορήγηση επιδόματος σ</w:t>
      </w:r>
      <w:r>
        <w:rPr>
          <w:rFonts w:eastAsia="Times New Roman" w:cs="Times New Roman"/>
          <w:szCs w:val="24"/>
        </w:rPr>
        <w:t xml:space="preserve">τέγασης σε νοικοκυριά </w:t>
      </w:r>
      <w:r w:rsidRPr="008F0891">
        <w:rPr>
          <w:rFonts w:eastAsia="Times New Roman" w:cs="Times New Roman"/>
          <w:bCs/>
          <w:shd w:val="clear" w:color="auto" w:fill="FFFFFF"/>
        </w:rPr>
        <w:t>που</w:t>
      </w:r>
      <w:r>
        <w:rPr>
          <w:rFonts w:eastAsia="Times New Roman" w:cs="Times New Roman"/>
          <w:szCs w:val="24"/>
        </w:rPr>
        <w:t xml:space="preserve"> </w:t>
      </w:r>
      <w:r w:rsidRPr="000D2118">
        <w:rPr>
          <w:rFonts w:eastAsia="Times New Roman" w:cs="Times New Roman"/>
          <w:szCs w:val="24"/>
        </w:rPr>
        <w:t xml:space="preserve">πληρώνουν ενοίκιο </w:t>
      </w:r>
      <w:r>
        <w:rPr>
          <w:rFonts w:eastAsia="Times New Roman" w:cs="Times New Roman"/>
          <w:szCs w:val="24"/>
        </w:rPr>
        <w:t>ή</w:t>
      </w:r>
      <w:r w:rsidRPr="000D2118">
        <w:rPr>
          <w:rFonts w:eastAsia="Times New Roman" w:cs="Times New Roman"/>
          <w:szCs w:val="24"/>
        </w:rPr>
        <w:t xml:space="preserve"> δόση στεγαστικού δανείου με εισοδηματικά και περιουσιακά κριτήρια</w:t>
      </w:r>
      <w:r>
        <w:rPr>
          <w:rFonts w:eastAsia="Times New Roman" w:cs="Times New Roman"/>
          <w:szCs w:val="24"/>
        </w:rPr>
        <w:t>,</w:t>
      </w:r>
      <w:r w:rsidRPr="000D2118">
        <w:rPr>
          <w:rFonts w:eastAsia="Times New Roman" w:cs="Times New Roman"/>
          <w:szCs w:val="24"/>
        </w:rPr>
        <w:t xml:space="preserve"> η μείωση του φόρου σε μερίσματα από 15</w:t>
      </w:r>
      <w:r>
        <w:rPr>
          <w:rFonts w:eastAsia="Times New Roman" w:cs="Times New Roman"/>
          <w:szCs w:val="24"/>
        </w:rPr>
        <w:t>%</w:t>
      </w:r>
      <w:r w:rsidRPr="000D2118">
        <w:rPr>
          <w:rFonts w:eastAsia="Times New Roman" w:cs="Times New Roman"/>
          <w:szCs w:val="24"/>
        </w:rPr>
        <w:t xml:space="preserve"> σε 10%</w:t>
      </w:r>
      <w:r>
        <w:rPr>
          <w:rFonts w:eastAsia="Times New Roman" w:cs="Times New Roman"/>
          <w:szCs w:val="24"/>
        </w:rPr>
        <w:t>,</w:t>
      </w:r>
      <w:r w:rsidRPr="000D2118">
        <w:rPr>
          <w:rFonts w:eastAsia="Times New Roman" w:cs="Times New Roman"/>
          <w:szCs w:val="24"/>
        </w:rPr>
        <w:t xml:space="preserve"> η μείωση του φόρου </w:t>
      </w:r>
      <w:r>
        <w:rPr>
          <w:rFonts w:eastAsia="Times New Roman" w:cs="Times New Roman"/>
          <w:szCs w:val="24"/>
        </w:rPr>
        <w:t>για τις</w:t>
      </w:r>
      <w:r w:rsidRPr="000D2118">
        <w:rPr>
          <w:rFonts w:eastAsia="Times New Roman" w:cs="Times New Roman"/>
          <w:szCs w:val="24"/>
        </w:rPr>
        <w:t xml:space="preserve"> επιχε</w:t>
      </w:r>
      <w:r>
        <w:rPr>
          <w:rFonts w:eastAsia="Times New Roman" w:cs="Times New Roman"/>
          <w:szCs w:val="24"/>
        </w:rPr>
        <w:t>ιρήσεις</w:t>
      </w:r>
      <w:r w:rsidRPr="000D2118">
        <w:rPr>
          <w:rFonts w:eastAsia="Times New Roman" w:cs="Times New Roman"/>
          <w:szCs w:val="24"/>
        </w:rPr>
        <w:t xml:space="preserve"> από 29</w:t>
      </w:r>
      <w:r>
        <w:rPr>
          <w:rFonts w:eastAsia="Times New Roman" w:cs="Times New Roman"/>
          <w:szCs w:val="24"/>
        </w:rPr>
        <w:t>%</w:t>
      </w:r>
      <w:r w:rsidRPr="000D2118">
        <w:rPr>
          <w:rFonts w:eastAsia="Times New Roman" w:cs="Times New Roman"/>
          <w:szCs w:val="24"/>
        </w:rPr>
        <w:t xml:space="preserve"> σε 28%</w:t>
      </w:r>
      <w:r>
        <w:rPr>
          <w:rFonts w:eastAsia="Times New Roman" w:cs="Times New Roman"/>
          <w:szCs w:val="24"/>
        </w:rPr>
        <w:t>, η επιδότηση</w:t>
      </w:r>
      <w:r w:rsidRPr="000D2118">
        <w:rPr>
          <w:rFonts w:eastAsia="Times New Roman" w:cs="Times New Roman"/>
          <w:szCs w:val="24"/>
        </w:rPr>
        <w:t xml:space="preserve"> ασφαλιστικών εισφορών για νέους εργαζόμενους</w:t>
      </w:r>
      <w:r>
        <w:rPr>
          <w:rFonts w:eastAsia="Times New Roman" w:cs="Times New Roman"/>
          <w:szCs w:val="24"/>
        </w:rPr>
        <w:t>, οι προσλήψεις τεσσερισήμισι χιλιάδων</w:t>
      </w:r>
      <w:r w:rsidRPr="000D2118">
        <w:rPr>
          <w:rFonts w:eastAsia="Times New Roman" w:cs="Times New Roman"/>
          <w:szCs w:val="24"/>
        </w:rPr>
        <w:t xml:space="preserve"> </w:t>
      </w:r>
      <w:r>
        <w:rPr>
          <w:rFonts w:eastAsia="Times New Roman" w:cs="Times New Roman"/>
          <w:szCs w:val="24"/>
        </w:rPr>
        <w:t>εκπαιδευτικών</w:t>
      </w:r>
      <w:r w:rsidRPr="000D2118">
        <w:rPr>
          <w:rFonts w:eastAsia="Times New Roman" w:cs="Times New Roman"/>
          <w:szCs w:val="24"/>
        </w:rPr>
        <w:t xml:space="preserve"> και εξειδικευμένου προσωπικού για ενίσχυση</w:t>
      </w:r>
      <w:r w:rsidRPr="000D2118">
        <w:rPr>
          <w:rFonts w:eastAsia="Times New Roman" w:cs="Times New Roman"/>
          <w:szCs w:val="24"/>
        </w:rPr>
        <w:t xml:space="preserve"> </w:t>
      </w:r>
      <w:r>
        <w:rPr>
          <w:rFonts w:eastAsia="Times New Roman" w:cs="Times New Roman"/>
          <w:szCs w:val="24"/>
        </w:rPr>
        <w:t xml:space="preserve">της </w:t>
      </w:r>
      <w:r w:rsidRPr="000D2118">
        <w:rPr>
          <w:rFonts w:eastAsia="Times New Roman" w:cs="Times New Roman"/>
          <w:szCs w:val="24"/>
        </w:rPr>
        <w:t>ειδικής αγωγής</w:t>
      </w:r>
      <w:r>
        <w:rPr>
          <w:rFonts w:eastAsia="Times New Roman" w:cs="Times New Roman"/>
          <w:szCs w:val="24"/>
        </w:rPr>
        <w:t>,</w:t>
      </w:r>
      <w:r w:rsidRPr="000D2118">
        <w:rPr>
          <w:rFonts w:eastAsia="Times New Roman" w:cs="Times New Roman"/>
          <w:szCs w:val="24"/>
        </w:rPr>
        <w:t xml:space="preserve"> η μονιμοποίηση πάνω από </w:t>
      </w:r>
      <w:r>
        <w:rPr>
          <w:rFonts w:eastAsia="Times New Roman" w:cs="Times New Roman"/>
          <w:szCs w:val="24"/>
        </w:rPr>
        <w:t>τρεις χιλιάδες</w:t>
      </w:r>
      <w:r w:rsidRPr="000D2118">
        <w:rPr>
          <w:rFonts w:eastAsia="Times New Roman" w:cs="Times New Roman"/>
          <w:szCs w:val="24"/>
        </w:rPr>
        <w:t xml:space="preserve"> εργαζομένων για το πρόγραμμα </w:t>
      </w:r>
      <w:r>
        <w:rPr>
          <w:rFonts w:eastAsia="Times New Roman" w:cs="Times New Roman"/>
          <w:szCs w:val="24"/>
        </w:rPr>
        <w:t>«Β</w:t>
      </w:r>
      <w:r w:rsidRPr="000D2118">
        <w:rPr>
          <w:rFonts w:eastAsia="Times New Roman" w:cs="Times New Roman"/>
          <w:szCs w:val="24"/>
        </w:rPr>
        <w:t xml:space="preserve">οήθεια στο </w:t>
      </w:r>
      <w:r>
        <w:rPr>
          <w:rFonts w:eastAsia="Times New Roman" w:cs="Times New Roman"/>
          <w:szCs w:val="24"/>
        </w:rPr>
        <w:t>Σ</w:t>
      </w:r>
      <w:r w:rsidRPr="000D2118">
        <w:rPr>
          <w:rFonts w:eastAsia="Times New Roman" w:cs="Times New Roman"/>
          <w:szCs w:val="24"/>
        </w:rPr>
        <w:t>πίτι</w:t>
      </w:r>
      <w:r>
        <w:rPr>
          <w:rFonts w:eastAsia="Times New Roman" w:cs="Times New Roman"/>
          <w:szCs w:val="24"/>
        </w:rPr>
        <w:t>»,</w:t>
      </w:r>
      <w:r w:rsidRPr="000D2118">
        <w:rPr>
          <w:rFonts w:eastAsia="Times New Roman" w:cs="Times New Roman"/>
          <w:szCs w:val="24"/>
        </w:rPr>
        <w:t xml:space="preserve"> η εφαρμογή του κανόνα</w:t>
      </w:r>
      <w:r>
        <w:rPr>
          <w:rFonts w:eastAsia="Times New Roman" w:cs="Times New Roman"/>
          <w:szCs w:val="24"/>
        </w:rPr>
        <w:t xml:space="preserve"> ένα</w:t>
      </w:r>
      <w:r w:rsidRPr="000D2118">
        <w:rPr>
          <w:rFonts w:eastAsia="Times New Roman" w:cs="Times New Roman"/>
          <w:szCs w:val="24"/>
        </w:rPr>
        <w:t xml:space="preserve"> προς </w:t>
      </w:r>
      <w:r>
        <w:rPr>
          <w:rFonts w:eastAsia="Times New Roman" w:cs="Times New Roman"/>
          <w:szCs w:val="24"/>
        </w:rPr>
        <w:t>ένα</w:t>
      </w:r>
      <w:r w:rsidRPr="000D2118">
        <w:rPr>
          <w:rFonts w:eastAsia="Times New Roman" w:cs="Times New Roman"/>
          <w:szCs w:val="24"/>
        </w:rPr>
        <w:t xml:space="preserve"> για τις προσλήψεις του </w:t>
      </w:r>
      <w:r>
        <w:rPr>
          <w:rFonts w:eastAsia="Times New Roman" w:cs="Times New Roman"/>
          <w:szCs w:val="24"/>
        </w:rPr>
        <w:t>20</w:t>
      </w:r>
      <w:r w:rsidRPr="000D2118">
        <w:rPr>
          <w:rFonts w:eastAsia="Times New Roman" w:cs="Times New Roman"/>
          <w:szCs w:val="24"/>
        </w:rPr>
        <w:t>19</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κάποια άλλα. </w:t>
      </w:r>
    </w:p>
    <w:p w14:paraId="37394DC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Αρκεί μόνο η ανασύσταση του </w:t>
      </w:r>
      <w:r w:rsidRPr="00703248">
        <w:rPr>
          <w:rFonts w:eastAsia="Times New Roman" w:cs="Times New Roman"/>
          <w:bCs/>
          <w:shd w:val="clear" w:color="auto" w:fill="FFFFFF"/>
        </w:rPr>
        <w:t>κοινωνική</w:t>
      </w:r>
      <w:r>
        <w:rPr>
          <w:rFonts w:eastAsia="Times New Roman" w:cs="Times New Roman"/>
          <w:szCs w:val="24"/>
        </w:rPr>
        <w:t xml:space="preserve"> κράτους; Π</w:t>
      </w:r>
      <w:r w:rsidRPr="000D2118">
        <w:rPr>
          <w:rFonts w:eastAsia="Times New Roman" w:cs="Times New Roman"/>
          <w:szCs w:val="24"/>
        </w:rPr>
        <w:t>ροφανώς και όχι</w:t>
      </w:r>
      <w:r>
        <w:rPr>
          <w:rFonts w:eastAsia="Times New Roman" w:cs="Times New Roman"/>
          <w:szCs w:val="24"/>
        </w:rPr>
        <w:t xml:space="preserve">. </w:t>
      </w:r>
      <w:r>
        <w:rPr>
          <w:rFonts w:eastAsia="Times New Roman" w:cs="Times New Roman"/>
          <w:szCs w:val="24"/>
        </w:rPr>
        <w:t>Έ</w:t>
      </w:r>
      <w:r w:rsidRPr="000D2118">
        <w:rPr>
          <w:rFonts w:eastAsia="Times New Roman" w:cs="Times New Roman"/>
          <w:szCs w:val="24"/>
        </w:rPr>
        <w:t>χει γίνει αρκετή συζήτησ</w:t>
      </w:r>
      <w:r>
        <w:rPr>
          <w:rFonts w:eastAsia="Times New Roman" w:cs="Times New Roman"/>
          <w:szCs w:val="24"/>
        </w:rPr>
        <w:t>η για το ποιο</w:t>
      </w:r>
      <w:r w:rsidRPr="000D2118">
        <w:rPr>
          <w:rFonts w:eastAsia="Times New Roman" w:cs="Times New Roman"/>
          <w:szCs w:val="24"/>
        </w:rPr>
        <w:t xml:space="preserve"> παραγωγικό μοντέλο</w:t>
      </w:r>
      <w:r>
        <w:rPr>
          <w:rFonts w:eastAsia="Times New Roman" w:cs="Times New Roman"/>
          <w:szCs w:val="24"/>
        </w:rPr>
        <w:t>,</w:t>
      </w:r>
      <w:r w:rsidRPr="000D2118">
        <w:rPr>
          <w:rFonts w:eastAsia="Times New Roman" w:cs="Times New Roman"/>
          <w:szCs w:val="24"/>
        </w:rPr>
        <w:t xml:space="preserve"> ποιες αντιλήψεις και με </w:t>
      </w:r>
      <w:r>
        <w:rPr>
          <w:rFonts w:eastAsia="Times New Roman" w:cs="Times New Roman"/>
          <w:szCs w:val="24"/>
        </w:rPr>
        <w:t xml:space="preserve">τι </w:t>
      </w:r>
      <w:r w:rsidRPr="000D2118">
        <w:rPr>
          <w:rFonts w:eastAsia="Times New Roman" w:cs="Times New Roman"/>
          <w:szCs w:val="24"/>
        </w:rPr>
        <w:t>οικονομία η χώρα θα χαράξ</w:t>
      </w:r>
      <w:r>
        <w:rPr>
          <w:rFonts w:eastAsia="Times New Roman" w:cs="Times New Roman"/>
          <w:szCs w:val="24"/>
        </w:rPr>
        <w:t>ει</w:t>
      </w:r>
      <w:r w:rsidRPr="000D2118">
        <w:rPr>
          <w:rFonts w:eastAsia="Times New Roman" w:cs="Times New Roman"/>
          <w:szCs w:val="24"/>
        </w:rPr>
        <w:t xml:space="preserve"> ένα</w:t>
      </w:r>
      <w:r>
        <w:rPr>
          <w:rFonts w:eastAsia="Times New Roman" w:cs="Times New Roman"/>
          <w:szCs w:val="24"/>
        </w:rPr>
        <w:t>ν</w:t>
      </w:r>
      <w:r w:rsidRPr="000D2118">
        <w:rPr>
          <w:rFonts w:eastAsia="Times New Roman" w:cs="Times New Roman"/>
          <w:szCs w:val="24"/>
        </w:rPr>
        <w:t xml:space="preserve"> δρόμο περισσότερο ανταγωνιστικό στο </w:t>
      </w:r>
      <w:r>
        <w:rPr>
          <w:rFonts w:eastAsia="Times New Roman" w:cs="Times New Roman"/>
          <w:szCs w:val="24"/>
        </w:rPr>
        <w:t>δ</w:t>
      </w:r>
      <w:r w:rsidRPr="000D2118">
        <w:rPr>
          <w:rFonts w:eastAsia="Times New Roman" w:cs="Times New Roman"/>
          <w:szCs w:val="24"/>
        </w:rPr>
        <w:t>ιεθνές στερέωμα</w:t>
      </w:r>
      <w:r>
        <w:rPr>
          <w:rFonts w:eastAsia="Times New Roman" w:cs="Times New Roman"/>
          <w:szCs w:val="24"/>
        </w:rPr>
        <w:t xml:space="preserve">. </w:t>
      </w:r>
    </w:p>
    <w:p w14:paraId="37394DC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w:t>
      </w:r>
      <w:r w:rsidRPr="000D2118">
        <w:rPr>
          <w:rFonts w:eastAsia="Times New Roman" w:cs="Times New Roman"/>
          <w:szCs w:val="24"/>
        </w:rPr>
        <w:t>ρκεί μόνο η μείωση της φορολογίας</w:t>
      </w:r>
      <w:r>
        <w:rPr>
          <w:rFonts w:eastAsia="Times New Roman" w:cs="Times New Roman"/>
          <w:szCs w:val="24"/>
        </w:rPr>
        <w:t xml:space="preserve"> ή η</w:t>
      </w:r>
      <w:r w:rsidRPr="000D2118">
        <w:rPr>
          <w:rFonts w:eastAsia="Times New Roman" w:cs="Times New Roman"/>
          <w:szCs w:val="24"/>
        </w:rPr>
        <w:t xml:space="preserve"> δοκιμασμένη συνταγή </w:t>
      </w:r>
      <w:r>
        <w:rPr>
          <w:rFonts w:eastAsia="Times New Roman" w:cs="Times New Roman"/>
          <w:szCs w:val="24"/>
        </w:rPr>
        <w:t xml:space="preserve">των απολύσεων </w:t>
      </w:r>
      <w:r w:rsidRPr="00F331DF">
        <w:rPr>
          <w:rFonts w:eastAsia="Times New Roman"/>
          <w:bCs/>
        </w:rPr>
        <w:t>και</w:t>
      </w:r>
      <w:r>
        <w:rPr>
          <w:rFonts w:eastAsia="Times New Roman" w:cs="Times New Roman"/>
          <w:szCs w:val="24"/>
        </w:rPr>
        <w:t xml:space="preserve"> των περικοπών; </w:t>
      </w:r>
      <w:r w:rsidRPr="000D2118">
        <w:rPr>
          <w:rFonts w:eastAsia="Times New Roman" w:cs="Times New Roman"/>
          <w:szCs w:val="24"/>
        </w:rPr>
        <w:t>Φυσικά και όχι</w:t>
      </w:r>
      <w:r>
        <w:rPr>
          <w:rFonts w:eastAsia="Times New Roman" w:cs="Times New Roman"/>
          <w:szCs w:val="24"/>
        </w:rPr>
        <w:t xml:space="preserve">. Όποτε εφαρμόστηκαν, διαλύθηκε ο </w:t>
      </w:r>
      <w:r w:rsidRPr="00703248">
        <w:rPr>
          <w:rFonts w:eastAsia="Times New Roman" w:cs="Times New Roman"/>
          <w:bCs/>
          <w:shd w:val="clear" w:color="auto" w:fill="FFFFFF"/>
        </w:rPr>
        <w:t>κοινωνικ</w:t>
      </w:r>
      <w:r>
        <w:rPr>
          <w:rFonts w:eastAsia="Times New Roman" w:cs="Times New Roman"/>
          <w:bCs/>
          <w:shd w:val="clear" w:color="auto" w:fill="FFFFFF"/>
        </w:rPr>
        <w:t xml:space="preserve">ός </w:t>
      </w:r>
      <w:r>
        <w:rPr>
          <w:rFonts w:eastAsia="Times New Roman" w:cs="Times New Roman"/>
          <w:szCs w:val="24"/>
        </w:rPr>
        <w:t>ιστός και αποσαθρώθηκε η</w:t>
      </w:r>
      <w:r w:rsidRPr="000D2118">
        <w:rPr>
          <w:rFonts w:eastAsia="Times New Roman" w:cs="Times New Roman"/>
          <w:szCs w:val="24"/>
        </w:rPr>
        <w:t xml:space="preserve"> οικονομία</w:t>
      </w:r>
      <w:r>
        <w:rPr>
          <w:rFonts w:eastAsia="Times New Roman" w:cs="Times New Roman"/>
          <w:szCs w:val="24"/>
        </w:rPr>
        <w:t xml:space="preserve">. Το βίωσε </w:t>
      </w:r>
      <w:r w:rsidRPr="00F331DF">
        <w:rPr>
          <w:rFonts w:eastAsia="Times New Roman"/>
          <w:bCs/>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sidRPr="000D2118">
        <w:rPr>
          <w:rFonts w:eastAsia="Times New Roman" w:cs="Times New Roman"/>
          <w:szCs w:val="24"/>
        </w:rPr>
        <w:t xml:space="preserve">Ελλάδα με τις επιλογές του </w:t>
      </w:r>
      <w:r>
        <w:rPr>
          <w:rFonts w:eastAsia="Times New Roman" w:cs="Times New Roman"/>
          <w:szCs w:val="24"/>
        </w:rPr>
        <w:t xml:space="preserve">Σαμαρά </w:t>
      </w:r>
      <w:r w:rsidRPr="00F331DF">
        <w:rPr>
          <w:rFonts w:eastAsia="Times New Roman"/>
          <w:bCs/>
        </w:rPr>
        <w:t>και</w:t>
      </w:r>
      <w:r>
        <w:rPr>
          <w:rFonts w:eastAsia="Times New Roman" w:cs="Times New Roman"/>
          <w:szCs w:val="24"/>
        </w:rPr>
        <w:t xml:space="preserve"> του Β</w:t>
      </w:r>
      <w:r w:rsidRPr="000D2118">
        <w:rPr>
          <w:rFonts w:eastAsia="Times New Roman" w:cs="Times New Roman"/>
          <w:szCs w:val="24"/>
        </w:rPr>
        <w:t>ενιζέλου</w:t>
      </w:r>
      <w:r>
        <w:rPr>
          <w:rFonts w:eastAsia="Times New Roman" w:cs="Times New Roman"/>
          <w:szCs w:val="24"/>
        </w:rPr>
        <w:t>,</w:t>
      </w:r>
      <w:r w:rsidRPr="000D2118">
        <w:rPr>
          <w:rFonts w:eastAsia="Times New Roman" w:cs="Times New Roman"/>
          <w:szCs w:val="24"/>
        </w:rPr>
        <w:t xml:space="preserve"> που διέλυσαν τη μεσαία τάξη και αποσταθεροποιήθ</w:t>
      </w:r>
      <w:r>
        <w:rPr>
          <w:rFonts w:eastAsia="Times New Roman" w:cs="Times New Roman"/>
          <w:szCs w:val="24"/>
        </w:rPr>
        <w:t xml:space="preserve">ηκε πλήρως η </w:t>
      </w:r>
      <w:r w:rsidRPr="000D2118">
        <w:rPr>
          <w:rFonts w:eastAsia="Times New Roman" w:cs="Times New Roman"/>
          <w:szCs w:val="24"/>
        </w:rPr>
        <w:t>χώρα</w:t>
      </w:r>
      <w:r>
        <w:rPr>
          <w:rFonts w:eastAsia="Times New Roman" w:cs="Times New Roman"/>
          <w:szCs w:val="24"/>
        </w:rPr>
        <w:t>.</w:t>
      </w:r>
    </w:p>
    <w:p w14:paraId="37394DC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Μακριά, </w:t>
      </w:r>
      <w:r w:rsidRPr="0086362F">
        <w:rPr>
          <w:rFonts w:eastAsia="Times New Roman" w:cs="Times New Roman"/>
          <w:szCs w:val="24"/>
        </w:rPr>
        <w:t>λοι</w:t>
      </w:r>
      <w:r w:rsidRPr="0086362F">
        <w:rPr>
          <w:rFonts w:eastAsia="Times New Roman" w:cs="Times New Roman"/>
          <w:szCs w:val="24"/>
        </w:rPr>
        <w:t>πόν</w:t>
      </w:r>
      <w:r>
        <w:rPr>
          <w:rFonts w:eastAsia="Times New Roman" w:cs="Times New Roman"/>
          <w:szCs w:val="24"/>
        </w:rPr>
        <w:t>, από α</w:t>
      </w:r>
      <w:r w:rsidRPr="000D2118">
        <w:rPr>
          <w:rFonts w:eastAsia="Times New Roman" w:cs="Times New Roman"/>
          <w:szCs w:val="24"/>
        </w:rPr>
        <w:t xml:space="preserve">υτές τις δύο στερεότυπες αντιλήψεις χρειάζεται να σκεφτούμε τον προσανατολισμό και προς τα πού πρέπει να στραφεί η </w:t>
      </w:r>
      <w:r>
        <w:rPr>
          <w:rFonts w:eastAsia="Times New Roman" w:cs="Times New Roman"/>
          <w:szCs w:val="24"/>
        </w:rPr>
        <w:t xml:space="preserve">ελληνική οικονομία. </w:t>
      </w:r>
      <w:r w:rsidRPr="000C5CA1">
        <w:rPr>
          <w:rFonts w:eastAsia="Times New Roman" w:cs="Times New Roman"/>
        </w:rPr>
        <w:t>Πρέπει</w:t>
      </w:r>
      <w:r>
        <w:rPr>
          <w:rFonts w:eastAsia="Times New Roman" w:cs="Times New Roman"/>
        </w:rPr>
        <w:t xml:space="preserve"> </w:t>
      </w:r>
      <w:r>
        <w:rPr>
          <w:rFonts w:eastAsia="Times New Roman" w:cs="Times New Roman"/>
          <w:szCs w:val="24"/>
        </w:rPr>
        <w:t>να σκεφτούμε τόσο ως</w:t>
      </w:r>
      <w:r w:rsidRPr="000D2118">
        <w:rPr>
          <w:rFonts w:eastAsia="Times New Roman" w:cs="Times New Roman"/>
          <w:szCs w:val="24"/>
        </w:rPr>
        <w:t xml:space="preserve"> πολιτικό σύστημα όσο και ως πολίτες πώς μπορεί να γίνει περισσότερο ανταγωνιστική κ</w:t>
      </w:r>
      <w:r w:rsidRPr="000D2118">
        <w:rPr>
          <w:rFonts w:eastAsia="Times New Roman" w:cs="Times New Roman"/>
          <w:szCs w:val="24"/>
        </w:rPr>
        <w:t xml:space="preserve">αι σύγχρονη </w:t>
      </w:r>
      <w:r>
        <w:rPr>
          <w:rFonts w:eastAsia="Times New Roman" w:cs="Times New Roman"/>
          <w:szCs w:val="24"/>
        </w:rPr>
        <w:t xml:space="preserve">η </w:t>
      </w:r>
      <w:r w:rsidRPr="000D2118">
        <w:rPr>
          <w:rFonts w:eastAsia="Times New Roman" w:cs="Times New Roman"/>
          <w:szCs w:val="24"/>
        </w:rPr>
        <w:t>ελληνική οικονομία</w:t>
      </w:r>
      <w:r>
        <w:rPr>
          <w:rFonts w:eastAsia="Times New Roman" w:cs="Times New Roman"/>
          <w:szCs w:val="24"/>
        </w:rPr>
        <w:t>.</w:t>
      </w:r>
    </w:p>
    <w:p w14:paraId="37394DD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Χ</w:t>
      </w:r>
      <w:r w:rsidRPr="000D2118">
        <w:rPr>
          <w:rFonts w:eastAsia="Times New Roman" w:cs="Times New Roman"/>
          <w:szCs w:val="24"/>
        </w:rPr>
        <w:t xml:space="preserve">ρειάζεται παραγωγή </w:t>
      </w:r>
      <w:r w:rsidRPr="00F331DF">
        <w:rPr>
          <w:rFonts w:eastAsia="Times New Roman"/>
          <w:bCs/>
        </w:rPr>
        <w:t>και</w:t>
      </w:r>
      <w:r>
        <w:rPr>
          <w:rFonts w:eastAsia="Times New Roman" w:cs="Times New Roman"/>
          <w:szCs w:val="24"/>
        </w:rPr>
        <w:t xml:space="preserve"> </w:t>
      </w:r>
      <w:r w:rsidRPr="000D2118">
        <w:rPr>
          <w:rFonts w:eastAsia="Times New Roman" w:cs="Times New Roman"/>
          <w:szCs w:val="24"/>
        </w:rPr>
        <w:t>δημιουργία πλούτου</w:t>
      </w:r>
      <w:r>
        <w:rPr>
          <w:rFonts w:eastAsia="Times New Roman" w:cs="Times New Roman"/>
          <w:szCs w:val="24"/>
        </w:rPr>
        <w:t>,</w:t>
      </w:r>
      <w:r w:rsidRPr="000D2118">
        <w:rPr>
          <w:rFonts w:eastAsia="Times New Roman" w:cs="Times New Roman"/>
          <w:szCs w:val="24"/>
        </w:rPr>
        <w:t xml:space="preserve"> χρειάζ</w:t>
      </w:r>
      <w:r>
        <w:rPr>
          <w:rFonts w:eastAsia="Times New Roman" w:cs="Times New Roman"/>
          <w:szCs w:val="24"/>
        </w:rPr>
        <w:t>ονται λελογισμένες</w:t>
      </w:r>
      <w:r w:rsidRPr="000D2118">
        <w:rPr>
          <w:rFonts w:eastAsia="Times New Roman" w:cs="Times New Roman"/>
          <w:szCs w:val="24"/>
        </w:rPr>
        <w:t xml:space="preserve"> παρεμβάσεις</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ειπωθεί ξανά </w:t>
      </w:r>
      <w:r w:rsidRPr="00F331DF">
        <w:rPr>
          <w:rFonts w:eastAsia="Times New Roman"/>
          <w:bCs/>
        </w:rPr>
        <w:t>και</w:t>
      </w:r>
      <w:r>
        <w:rPr>
          <w:rFonts w:eastAsia="Times New Roman" w:cs="Times New Roman"/>
          <w:szCs w:val="24"/>
        </w:rPr>
        <w:t xml:space="preserve">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lastRenderedPageBreak/>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εύστοχη φράση: </w:t>
      </w:r>
      <w:r w:rsidRPr="00FB3DED">
        <w:rPr>
          <w:rFonts w:eastAsia="Times New Roman"/>
          <w:bCs/>
          <w:shd w:val="clear" w:color="auto" w:fill="FFFFFF"/>
        </w:rPr>
        <w:t>Χρειαζ</w:t>
      </w:r>
      <w:r>
        <w:rPr>
          <w:rFonts w:eastAsia="Times New Roman"/>
          <w:bCs/>
          <w:shd w:val="clear" w:color="auto" w:fill="FFFFFF"/>
        </w:rPr>
        <w:t xml:space="preserve">όμαστε </w:t>
      </w:r>
      <w:r w:rsidRPr="000D2118">
        <w:rPr>
          <w:rFonts w:eastAsia="Times New Roman" w:cs="Times New Roman"/>
          <w:szCs w:val="24"/>
        </w:rPr>
        <w:t xml:space="preserve">ένα </w:t>
      </w:r>
      <w:r>
        <w:rPr>
          <w:rFonts w:eastAsia="Times New Roman" w:cs="Times New Roman"/>
          <w:szCs w:val="24"/>
          <w:lang w:val="en-US"/>
        </w:rPr>
        <w:t>success</w:t>
      </w:r>
      <w:r w:rsidRPr="00374B57">
        <w:rPr>
          <w:rFonts w:eastAsia="Times New Roman" w:cs="Times New Roman"/>
          <w:szCs w:val="24"/>
        </w:rPr>
        <w:t xml:space="preserve"> </w:t>
      </w:r>
      <w:r>
        <w:rPr>
          <w:rFonts w:eastAsia="Times New Roman" w:cs="Times New Roman"/>
          <w:szCs w:val="24"/>
          <w:lang w:val="en-US"/>
        </w:rPr>
        <w:t>story</w:t>
      </w:r>
      <w:r w:rsidRPr="000D2118">
        <w:rPr>
          <w:rFonts w:eastAsia="Times New Roman" w:cs="Times New Roman"/>
          <w:szCs w:val="24"/>
        </w:rPr>
        <w:t xml:space="preserve"> για τις λαϊκές τάξεις</w:t>
      </w:r>
      <w:r>
        <w:rPr>
          <w:rFonts w:eastAsia="Times New Roman" w:cs="Times New Roman"/>
          <w:szCs w:val="24"/>
        </w:rPr>
        <w:t xml:space="preserve">.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σε </w:t>
      </w:r>
      <w:r w:rsidRPr="00833F6A">
        <w:rPr>
          <w:rFonts w:eastAsia="Times New Roman"/>
          <w:bCs/>
          <w:shd w:val="clear" w:color="auto" w:fill="FFFFFF"/>
        </w:rPr>
        <w:t>μια</w:t>
      </w:r>
      <w:r>
        <w:rPr>
          <w:rFonts w:eastAsia="Times New Roman" w:cs="Times New Roman"/>
          <w:szCs w:val="24"/>
        </w:rPr>
        <w:t xml:space="preserve"> Ε</w:t>
      </w:r>
      <w:r w:rsidRPr="000D2118">
        <w:rPr>
          <w:rFonts w:eastAsia="Times New Roman" w:cs="Times New Roman"/>
          <w:szCs w:val="24"/>
        </w:rPr>
        <w:t xml:space="preserve">υρώπη με </w:t>
      </w:r>
      <w:r w:rsidRPr="000D2118">
        <w:rPr>
          <w:rFonts w:eastAsia="Times New Roman" w:cs="Times New Roman"/>
          <w:szCs w:val="24"/>
        </w:rPr>
        <w:t>τόσα προβλήματα</w:t>
      </w:r>
      <w:r>
        <w:rPr>
          <w:rFonts w:eastAsia="Times New Roman" w:cs="Times New Roman"/>
          <w:szCs w:val="24"/>
        </w:rPr>
        <w:t>,</w:t>
      </w:r>
      <w:r w:rsidRPr="000D2118">
        <w:rPr>
          <w:rFonts w:eastAsia="Times New Roman" w:cs="Times New Roman"/>
          <w:szCs w:val="24"/>
        </w:rPr>
        <w:t xml:space="preserve"> σε μία Ευρώπη στην οποία κυριαρχεί ο νεοφασισμός </w:t>
      </w:r>
      <w:r w:rsidRPr="00F331DF">
        <w:rPr>
          <w:rFonts w:eastAsia="Times New Roman"/>
          <w:bCs/>
        </w:rPr>
        <w:t>και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έλεγα </w:t>
      </w:r>
      <w:r w:rsidRPr="002B5B2E">
        <w:rPr>
          <w:rFonts w:eastAsia="Times New Roman"/>
          <w:bCs/>
          <w:shd w:val="clear" w:color="auto" w:fill="FFFFFF"/>
        </w:rPr>
        <w:t>ότι</w:t>
      </w:r>
      <w:r>
        <w:rPr>
          <w:rFonts w:eastAsia="Times New Roman" w:cs="Times New Roman"/>
          <w:szCs w:val="24"/>
        </w:rPr>
        <w:t xml:space="preserve"> έχουν…</w:t>
      </w:r>
    </w:p>
    <w:p w14:paraId="37394DD1" w14:textId="77777777" w:rsidR="00B27939" w:rsidRDefault="00D93F4B">
      <w:pPr>
        <w:spacing w:after="0" w:line="600" w:lineRule="auto"/>
        <w:ind w:firstLine="720"/>
        <w:jc w:val="both"/>
        <w:rPr>
          <w:rFonts w:eastAsia="Times New Roman" w:cs="Times New Roman"/>
          <w:szCs w:val="24"/>
        </w:rPr>
      </w:pPr>
      <w:r w:rsidRPr="004416C6">
        <w:rPr>
          <w:rFonts w:eastAsia="Times New Roman"/>
          <w:b/>
          <w:bCs/>
        </w:rPr>
        <w:t>ΠΡΟΕΔΡΕΥΩΝ (Νικήτας Κακλαμάνης):</w:t>
      </w:r>
      <w:r w:rsidRPr="004416C6">
        <w:rPr>
          <w:rFonts w:eastAsia="Times New Roman" w:cs="Times New Roman"/>
          <w:szCs w:val="24"/>
        </w:rPr>
        <w:t xml:space="preserve"> </w:t>
      </w:r>
      <w:r>
        <w:rPr>
          <w:rFonts w:eastAsia="Times New Roman" w:cs="Times New Roman"/>
          <w:szCs w:val="24"/>
        </w:rPr>
        <w:t>Κλείστε, κυρία Τριανταφύλλου.</w:t>
      </w:r>
    </w:p>
    <w:p w14:paraId="37394DD2" w14:textId="77777777" w:rsidR="00B27939" w:rsidRDefault="00D93F4B">
      <w:pPr>
        <w:spacing w:after="0" w:line="600" w:lineRule="auto"/>
        <w:ind w:firstLine="720"/>
        <w:jc w:val="both"/>
        <w:rPr>
          <w:rFonts w:eastAsia="Times New Roman" w:cs="Times New Roman"/>
          <w:b/>
          <w:szCs w:val="24"/>
        </w:rPr>
      </w:pPr>
      <w:r w:rsidRPr="00CB51DE">
        <w:rPr>
          <w:rFonts w:eastAsia="Times New Roman" w:cs="Times New Roman"/>
          <w:b/>
          <w:szCs w:val="24"/>
        </w:rPr>
        <w:t>ΜΑΡΙΑ ΤΡΙΑΝΤΑΦΥΛΛΟΥ:</w:t>
      </w:r>
      <w:r>
        <w:rPr>
          <w:rFonts w:eastAsia="Times New Roman" w:cs="Times New Roman"/>
          <w:szCs w:val="24"/>
        </w:rPr>
        <w:t xml:space="preserve"> Κλείνω αμέσως, </w:t>
      </w:r>
      <w:r w:rsidRPr="00565BE2">
        <w:rPr>
          <w:rFonts w:eastAsia="Times New Roman" w:cs="Times New Roman"/>
          <w:szCs w:val="24"/>
        </w:rPr>
        <w:t>κύριε Πρόεδρε</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A91272">
        <w:rPr>
          <w:rFonts w:eastAsia="Times New Roman" w:cs="Times New Roman"/>
          <w:szCs w:val="24"/>
        </w:rPr>
        <w:t>ευχαριστώ</w:t>
      </w:r>
      <w:r>
        <w:rPr>
          <w:rFonts w:eastAsia="Times New Roman" w:cs="Times New Roman"/>
          <w:szCs w:val="24"/>
        </w:rPr>
        <w:t xml:space="preserve"> για την ανοχή.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0D2118">
        <w:rPr>
          <w:rFonts w:eastAsia="Times New Roman" w:cs="Times New Roman"/>
          <w:szCs w:val="24"/>
        </w:rPr>
        <w:t>πρέπει</w:t>
      </w:r>
      <w:r>
        <w:rPr>
          <w:rFonts w:eastAsia="Times New Roman" w:cs="Times New Roman"/>
          <w:szCs w:val="24"/>
        </w:rPr>
        <w:t>,</w:t>
      </w:r>
      <w:r w:rsidRPr="000D2118">
        <w:rPr>
          <w:rFonts w:eastAsia="Times New Roman" w:cs="Times New Roman"/>
          <w:szCs w:val="24"/>
        </w:rPr>
        <w:t xml:space="preserve"> ξαναλέω</w:t>
      </w:r>
      <w:r>
        <w:rPr>
          <w:rFonts w:eastAsia="Times New Roman" w:cs="Times New Roman"/>
          <w:szCs w:val="24"/>
        </w:rPr>
        <w:t>,</w:t>
      </w:r>
      <w:r w:rsidRPr="000D2118">
        <w:rPr>
          <w:rFonts w:eastAsia="Times New Roman" w:cs="Times New Roman"/>
          <w:szCs w:val="24"/>
        </w:rPr>
        <w:t xml:space="preserve"> </w:t>
      </w:r>
      <w:r>
        <w:rPr>
          <w:rFonts w:eastAsia="Times New Roman" w:cs="Times New Roman"/>
          <w:szCs w:val="24"/>
        </w:rPr>
        <w:t xml:space="preserve">η </w:t>
      </w:r>
      <w:r w:rsidRPr="000D2118">
        <w:rPr>
          <w:rFonts w:eastAsia="Times New Roman" w:cs="Times New Roman"/>
          <w:szCs w:val="24"/>
        </w:rPr>
        <w:t>Ελλάδα να γίνει το αντιπαράδειγμα</w:t>
      </w:r>
      <w:r>
        <w:rPr>
          <w:rFonts w:eastAsia="Times New Roman" w:cs="Times New Roman"/>
          <w:szCs w:val="24"/>
        </w:rPr>
        <w:t>. Μ</w:t>
      </w:r>
      <w:r w:rsidRPr="000D2118">
        <w:rPr>
          <w:rFonts w:eastAsia="Times New Roman" w:cs="Times New Roman"/>
          <w:szCs w:val="24"/>
        </w:rPr>
        <w:t xml:space="preserve">έσα σε αυτό το πλαίσιο </w:t>
      </w:r>
      <w:r>
        <w:rPr>
          <w:rFonts w:eastAsia="Times New Roman" w:cs="Times New Roman"/>
          <w:szCs w:val="24"/>
        </w:rPr>
        <w:t>η</w:t>
      </w:r>
      <w:r w:rsidRPr="000D2118">
        <w:rPr>
          <w:rFonts w:eastAsia="Times New Roman" w:cs="Times New Roman"/>
          <w:szCs w:val="24"/>
        </w:rPr>
        <w:t xml:space="preserve"> υπαρκτή </w:t>
      </w:r>
      <w:r>
        <w:rPr>
          <w:rFonts w:eastAsia="Times New Roman" w:cs="Times New Roman"/>
          <w:szCs w:val="24"/>
        </w:rPr>
        <w:t>Α</w:t>
      </w:r>
      <w:r w:rsidRPr="000D2118">
        <w:rPr>
          <w:rFonts w:eastAsia="Times New Roman" w:cs="Times New Roman"/>
          <w:szCs w:val="24"/>
        </w:rPr>
        <w:t>ριστερά</w:t>
      </w:r>
      <w:r>
        <w:rPr>
          <w:rFonts w:eastAsia="Times New Roman" w:cs="Times New Roman"/>
          <w:szCs w:val="24"/>
        </w:rPr>
        <w:t>, ο</w:t>
      </w:r>
      <w:r w:rsidRPr="000D2118">
        <w:rPr>
          <w:rFonts w:eastAsia="Times New Roman" w:cs="Times New Roman"/>
          <w:szCs w:val="24"/>
        </w:rPr>
        <w:t xml:space="preserve"> ΣΥΡΙΖΑ</w:t>
      </w:r>
      <w:r>
        <w:rPr>
          <w:rFonts w:eastAsia="Times New Roman" w:cs="Times New Roman"/>
          <w:szCs w:val="24"/>
        </w:rPr>
        <w:t>,</w:t>
      </w:r>
      <w:r w:rsidRPr="000D2118">
        <w:rPr>
          <w:rFonts w:eastAsia="Times New Roman" w:cs="Times New Roman"/>
          <w:szCs w:val="24"/>
        </w:rPr>
        <w:t xml:space="preserve"> μπήκε στο</w:t>
      </w:r>
      <w:r>
        <w:rPr>
          <w:rFonts w:eastAsia="Times New Roman" w:cs="Times New Roman"/>
          <w:szCs w:val="24"/>
        </w:rPr>
        <w:t>ν</w:t>
      </w:r>
      <w:r w:rsidRPr="000D2118">
        <w:rPr>
          <w:rFonts w:eastAsia="Times New Roman" w:cs="Times New Roman"/>
          <w:szCs w:val="24"/>
        </w:rPr>
        <w:t xml:space="preserve"> πραγματικό στίβο της ταξικής πάλης </w:t>
      </w:r>
      <w:r>
        <w:rPr>
          <w:rFonts w:eastAsia="Times New Roman" w:cs="Times New Roman"/>
          <w:szCs w:val="24"/>
        </w:rPr>
        <w:t xml:space="preserve">των συσχετισμών του ρόλου μιας εθνικής δύναμης </w:t>
      </w:r>
      <w:r w:rsidRPr="000D2118">
        <w:rPr>
          <w:rFonts w:eastAsia="Times New Roman" w:cs="Times New Roman"/>
          <w:szCs w:val="24"/>
        </w:rPr>
        <w:t>διεξόδου της χώρας</w:t>
      </w:r>
      <w:r>
        <w:rPr>
          <w:rFonts w:eastAsia="Times New Roman" w:cs="Times New Roman"/>
          <w:szCs w:val="24"/>
        </w:rPr>
        <w:t xml:space="preserve">. </w:t>
      </w:r>
      <w:r w:rsidRPr="00D66BCA">
        <w:rPr>
          <w:rFonts w:eastAsia="Times New Roman"/>
          <w:bCs/>
        </w:rPr>
        <w:t>Ε</w:t>
      </w:r>
      <w:r>
        <w:rPr>
          <w:rFonts w:eastAsia="Times New Roman" w:cs="Times New Roman"/>
          <w:szCs w:val="24"/>
        </w:rPr>
        <w:t xml:space="preserve">ίμαστε </w:t>
      </w:r>
      <w:r w:rsidRPr="00833F6A">
        <w:rPr>
          <w:rFonts w:eastAsia="Times New Roman"/>
          <w:bCs/>
          <w:shd w:val="clear" w:color="auto" w:fill="FFFFFF"/>
        </w:rPr>
        <w:t>μια</w:t>
      </w:r>
      <w:r>
        <w:rPr>
          <w:rFonts w:eastAsia="Times New Roman" w:cs="Times New Roman"/>
          <w:szCs w:val="24"/>
        </w:rPr>
        <w:t xml:space="preserve"> </w:t>
      </w:r>
      <w:r w:rsidRPr="00CB51DE">
        <w:rPr>
          <w:rFonts w:eastAsia="Times New Roman" w:cs="Times New Roman"/>
          <w:szCs w:val="24"/>
        </w:rPr>
        <w:t xml:space="preserve">εθνική δύναμη διεξόδου της </w:t>
      </w:r>
      <w:r w:rsidRPr="00CB51DE">
        <w:rPr>
          <w:rFonts w:eastAsia="Times New Roman" w:cs="Times New Roman"/>
          <w:szCs w:val="24"/>
        </w:rPr>
        <w:t>χώρας.</w:t>
      </w:r>
      <w:r>
        <w:rPr>
          <w:rFonts w:eastAsia="Times New Roman" w:cs="Times New Roman"/>
          <w:b/>
          <w:szCs w:val="24"/>
        </w:rPr>
        <w:t xml:space="preserve"> </w:t>
      </w:r>
    </w:p>
    <w:p w14:paraId="37394DD3" w14:textId="77777777" w:rsidR="00B27939" w:rsidRDefault="00D93F4B">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37394DD4" w14:textId="77777777" w:rsidR="00B27939" w:rsidRDefault="00D93F4B">
      <w:pPr>
        <w:spacing w:after="0" w:line="600" w:lineRule="auto"/>
        <w:ind w:firstLine="720"/>
        <w:jc w:val="both"/>
        <w:rPr>
          <w:rFonts w:eastAsia="Times New Roman" w:cs="Times New Roman"/>
        </w:rPr>
      </w:pPr>
      <w:r w:rsidRPr="004416C6">
        <w:rPr>
          <w:rFonts w:eastAsia="Times New Roman"/>
          <w:b/>
          <w:bCs/>
        </w:rPr>
        <w:t>ΠΡΟΕΔΡΕΥΩΝ (Νικήτας Κακλαμάνης):</w:t>
      </w:r>
      <w:r>
        <w:rPr>
          <w:rFonts w:eastAsia="Times New Roman" w:cs="Times New Roman"/>
          <w:szCs w:val="24"/>
        </w:rPr>
        <w:t xml:space="preserve"> Τον λόγο </w:t>
      </w:r>
      <w:r w:rsidRPr="00773379">
        <w:rPr>
          <w:rFonts w:eastAsia="Times New Roman"/>
          <w:bCs/>
        </w:rPr>
        <w:t>έχει</w:t>
      </w:r>
      <w:r>
        <w:rPr>
          <w:rFonts w:eastAsia="Times New Roman" w:cs="Times New Roman"/>
          <w:szCs w:val="24"/>
        </w:rPr>
        <w:t xml:space="preserve"> ο κ. Αθανάσιος Δαβάκης από τη </w:t>
      </w:r>
      <w:r w:rsidRPr="00A92A6A">
        <w:rPr>
          <w:rFonts w:eastAsia="Times New Roman" w:cs="Times New Roman"/>
        </w:rPr>
        <w:t>Νέα Δημοκρατία</w:t>
      </w:r>
      <w:r>
        <w:rPr>
          <w:rFonts w:eastAsia="Times New Roman" w:cs="Times New Roman"/>
        </w:rPr>
        <w:t xml:space="preserve">. </w:t>
      </w:r>
    </w:p>
    <w:p w14:paraId="37394DD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Ευχαριστώ, κύριε Πρόεδρε. </w:t>
      </w:r>
    </w:p>
    <w:p w14:paraId="37394DD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w:t>
      </w:r>
      <w:r w:rsidRPr="007C6DA9">
        <w:rPr>
          <w:rFonts w:eastAsia="Times New Roman" w:cs="Times New Roman"/>
          <w:szCs w:val="24"/>
        </w:rPr>
        <w:t>δώ και αρκετές μέρες</w:t>
      </w:r>
      <w:r>
        <w:rPr>
          <w:rFonts w:eastAsia="Times New Roman" w:cs="Times New Roman"/>
          <w:szCs w:val="24"/>
        </w:rPr>
        <w:t>,</w:t>
      </w:r>
      <w:r w:rsidRPr="007C6DA9">
        <w:rPr>
          <w:rFonts w:eastAsia="Times New Roman" w:cs="Times New Roman"/>
          <w:szCs w:val="24"/>
        </w:rPr>
        <w:t xml:space="preserve"> ακούμε σε α</w:t>
      </w:r>
      <w:r w:rsidRPr="007C6DA9">
        <w:rPr>
          <w:rFonts w:eastAsia="Times New Roman" w:cs="Times New Roman"/>
          <w:szCs w:val="24"/>
        </w:rPr>
        <w:t>υτή την Αίθουσα διάφορα ενδιαφέροντα από τους συναδέλφους του ΣΥΡΙΖΑ και των ΑΝΕΛ</w:t>
      </w:r>
      <w:r>
        <w:rPr>
          <w:rFonts w:eastAsia="Times New Roman" w:cs="Times New Roman"/>
          <w:szCs w:val="24"/>
        </w:rPr>
        <w:t>, σχετικά</w:t>
      </w:r>
      <w:r w:rsidRPr="007C6DA9">
        <w:rPr>
          <w:rFonts w:eastAsia="Times New Roman" w:cs="Times New Roman"/>
          <w:szCs w:val="24"/>
        </w:rPr>
        <w:t xml:space="preserve"> με την παράταξη </w:t>
      </w:r>
      <w:r>
        <w:rPr>
          <w:rFonts w:eastAsia="Times New Roman" w:cs="Times New Roman"/>
          <w:szCs w:val="24"/>
        </w:rPr>
        <w:t xml:space="preserve">που εμείς </w:t>
      </w:r>
      <w:r w:rsidRPr="007C6DA9">
        <w:rPr>
          <w:rFonts w:eastAsia="Times New Roman" w:cs="Times New Roman"/>
          <w:szCs w:val="24"/>
        </w:rPr>
        <w:t>εδώ εκπροσωπούμε</w:t>
      </w:r>
      <w:r>
        <w:rPr>
          <w:rFonts w:eastAsia="Times New Roman" w:cs="Times New Roman"/>
          <w:szCs w:val="24"/>
        </w:rPr>
        <w:t>,</w:t>
      </w:r>
      <w:r w:rsidRPr="007C6DA9">
        <w:rPr>
          <w:rFonts w:eastAsia="Times New Roman" w:cs="Times New Roman"/>
          <w:szCs w:val="24"/>
        </w:rPr>
        <w:t xml:space="preserve"> την παράταξη της Νέας Δημοκρατίας</w:t>
      </w:r>
      <w:r>
        <w:rPr>
          <w:rFonts w:eastAsia="Times New Roman" w:cs="Times New Roman"/>
          <w:szCs w:val="24"/>
        </w:rPr>
        <w:t>.</w:t>
      </w:r>
    </w:p>
    <w:p w14:paraId="37394DD7"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 xml:space="preserve">Ο ΣΥΡΙΖΑ </w:t>
      </w:r>
      <w:r>
        <w:rPr>
          <w:rFonts w:eastAsia="Times New Roman" w:cs="Times New Roman"/>
          <w:szCs w:val="24"/>
        </w:rPr>
        <w:t xml:space="preserve">ισχυρίζεται </w:t>
      </w:r>
      <w:r w:rsidRPr="007C6DA9">
        <w:rPr>
          <w:rFonts w:eastAsia="Times New Roman" w:cs="Times New Roman"/>
          <w:szCs w:val="24"/>
        </w:rPr>
        <w:t xml:space="preserve">ότι εκπροσωπεί και μεροληπτεί </w:t>
      </w:r>
      <w:r>
        <w:rPr>
          <w:rFonts w:eastAsia="Times New Roman" w:cs="Times New Roman"/>
          <w:szCs w:val="24"/>
        </w:rPr>
        <w:t>-</w:t>
      </w:r>
      <w:r w:rsidRPr="007C6DA9">
        <w:rPr>
          <w:rFonts w:eastAsia="Times New Roman" w:cs="Times New Roman"/>
          <w:szCs w:val="24"/>
        </w:rPr>
        <w:t xml:space="preserve">για να χρησιμοποιήσω </w:t>
      </w:r>
      <w:r>
        <w:rPr>
          <w:rFonts w:eastAsia="Times New Roman" w:cs="Times New Roman"/>
          <w:szCs w:val="24"/>
        </w:rPr>
        <w:t>ακριβώς τις λ</w:t>
      </w:r>
      <w:r>
        <w:rPr>
          <w:rFonts w:eastAsia="Times New Roman" w:cs="Times New Roman"/>
          <w:szCs w:val="24"/>
        </w:rPr>
        <w:t xml:space="preserve">έξεις </w:t>
      </w:r>
      <w:r w:rsidRPr="007C6DA9">
        <w:rPr>
          <w:rFonts w:eastAsia="Times New Roman" w:cs="Times New Roman"/>
          <w:szCs w:val="24"/>
        </w:rPr>
        <w:t>των ομιλητών του</w:t>
      </w:r>
      <w:r>
        <w:rPr>
          <w:rFonts w:eastAsia="Times New Roman" w:cs="Times New Roman"/>
          <w:szCs w:val="24"/>
        </w:rPr>
        <w:t>-</w:t>
      </w:r>
      <w:r w:rsidRPr="007C6DA9">
        <w:rPr>
          <w:rFonts w:eastAsia="Times New Roman" w:cs="Times New Roman"/>
          <w:szCs w:val="24"/>
        </w:rPr>
        <w:t xml:space="preserve"> υπέρ </w:t>
      </w:r>
      <w:r>
        <w:rPr>
          <w:rFonts w:eastAsia="Times New Roman" w:cs="Times New Roman"/>
          <w:szCs w:val="24"/>
        </w:rPr>
        <w:t xml:space="preserve">των ταξικά ασθενέστερων Ελλήνων, ενώ η </w:t>
      </w:r>
      <w:r w:rsidRPr="007C6DA9">
        <w:rPr>
          <w:rFonts w:eastAsia="Times New Roman" w:cs="Times New Roman"/>
          <w:szCs w:val="24"/>
        </w:rPr>
        <w:t xml:space="preserve">Νέα Δημοκρατία </w:t>
      </w:r>
      <w:r>
        <w:rPr>
          <w:rFonts w:eastAsia="Times New Roman" w:cs="Times New Roman"/>
          <w:szCs w:val="24"/>
        </w:rPr>
        <w:t>εκπροσωπεί τα συμφέροντα της ε</w:t>
      </w:r>
      <w:r w:rsidRPr="007C6DA9">
        <w:rPr>
          <w:rFonts w:eastAsia="Times New Roman" w:cs="Times New Roman"/>
          <w:szCs w:val="24"/>
        </w:rPr>
        <w:t>λίτ</w:t>
      </w:r>
      <w:r>
        <w:rPr>
          <w:rFonts w:eastAsia="Times New Roman" w:cs="Times New Roman"/>
          <w:szCs w:val="24"/>
        </w:rPr>
        <w:t>,</w:t>
      </w:r>
      <w:r w:rsidRPr="007C6DA9">
        <w:rPr>
          <w:rFonts w:eastAsia="Times New Roman" w:cs="Times New Roman"/>
          <w:szCs w:val="24"/>
        </w:rPr>
        <w:t xml:space="preserve"> των ολίγων και των ισχυρών</w:t>
      </w:r>
      <w:r>
        <w:rPr>
          <w:rFonts w:eastAsia="Times New Roman" w:cs="Times New Roman"/>
          <w:szCs w:val="24"/>
        </w:rPr>
        <w:t>.</w:t>
      </w:r>
    </w:p>
    <w:p w14:paraId="37394DD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πρόσφατα κατελθούσα συνάδελφος και συμπαθής, η κ. Τριανταφύλλου, ανέφερε επί λέξει, κυρίες και κύριοι συνάδε</w:t>
      </w:r>
      <w:r>
        <w:rPr>
          <w:rFonts w:eastAsia="Times New Roman" w:cs="Times New Roman"/>
          <w:szCs w:val="24"/>
        </w:rPr>
        <w:t xml:space="preserve">λφοι, </w:t>
      </w:r>
      <w:r w:rsidRPr="007C6DA9">
        <w:rPr>
          <w:rFonts w:eastAsia="Times New Roman" w:cs="Times New Roman"/>
          <w:szCs w:val="24"/>
        </w:rPr>
        <w:t>ότι προνόμιο της Δεξιάς είναι ο διχασμός και η ξύλινη γλώσσα</w:t>
      </w:r>
      <w:r>
        <w:rPr>
          <w:rFonts w:eastAsia="Times New Roman" w:cs="Times New Roman"/>
          <w:szCs w:val="24"/>
        </w:rPr>
        <w:t>.</w:t>
      </w:r>
      <w:r w:rsidRPr="007C6DA9">
        <w:rPr>
          <w:rFonts w:eastAsia="Times New Roman" w:cs="Times New Roman"/>
          <w:szCs w:val="24"/>
        </w:rPr>
        <w:t xml:space="preserve"> Είπε</w:t>
      </w:r>
      <w:r>
        <w:rPr>
          <w:rFonts w:eastAsia="Times New Roman" w:cs="Times New Roman"/>
          <w:szCs w:val="24"/>
        </w:rPr>
        <w:t xml:space="preserve">, δε, </w:t>
      </w:r>
      <w:r w:rsidRPr="007C6DA9">
        <w:rPr>
          <w:rFonts w:eastAsia="Times New Roman" w:cs="Times New Roman"/>
          <w:szCs w:val="24"/>
        </w:rPr>
        <w:t xml:space="preserve">επίσης ότι είμαστε εμείς εδώ </w:t>
      </w:r>
      <w:r>
        <w:rPr>
          <w:rFonts w:eastAsia="Times New Roman" w:cs="Times New Roman"/>
          <w:szCs w:val="24"/>
        </w:rPr>
        <w:t xml:space="preserve">η παράταξη του φόβου, της </w:t>
      </w:r>
      <w:r w:rsidRPr="007C6DA9">
        <w:rPr>
          <w:rFonts w:eastAsia="Times New Roman" w:cs="Times New Roman"/>
          <w:szCs w:val="24"/>
        </w:rPr>
        <w:t>ανασφάλειας και της εγωπάθειας</w:t>
      </w:r>
      <w:r>
        <w:rPr>
          <w:rFonts w:eastAsia="Times New Roman" w:cs="Times New Roman"/>
          <w:szCs w:val="24"/>
        </w:rPr>
        <w:t>.</w:t>
      </w:r>
    </w:p>
    <w:p w14:paraId="37394DD9"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Η Νέα Δημοκρατία</w:t>
      </w:r>
      <w:r>
        <w:rPr>
          <w:rFonts w:eastAsia="Times New Roman" w:cs="Times New Roman"/>
          <w:szCs w:val="24"/>
        </w:rPr>
        <w:t>,</w:t>
      </w:r>
      <w:r w:rsidRPr="007C6DA9">
        <w:rPr>
          <w:rFonts w:eastAsia="Times New Roman" w:cs="Times New Roman"/>
          <w:szCs w:val="24"/>
        </w:rPr>
        <w:t xml:space="preserve"> αυτή η μεγάλη λαϊκή παράταξη</w:t>
      </w:r>
      <w:r>
        <w:rPr>
          <w:rFonts w:eastAsia="Times New Roman" w:cs="Times New Roman"/>
          <w:szCs w:val="24"/>
        </w:rPr>
        <w:t>,</w:t>
      </w:r>
      <w:r w:rsidRPr="007C6DA9">
        <w:rPr>
          <w:rFonts w:eastAsia="Times New Roman" w:cs="Times New Roman"/>
          <w:szCs w:val="24"/>
        </w:rPr>
        <w:t xml:space="preserve"> εκπροσωπεί τα συμφέροντα των πολλών</w:t>
      </w:r>
      <w:r>
        <w:rPr>
          <w:rFonts w:eastAsia="Times New Roman" w:cs="Times New Roman"/>
          <w:szCs w:val="24"/>
        </w:rPr>
        <w:t>,</w:t>
      </w:r>
      <w:r w:rsidRPr="007C6DA9">
        <w:rPr>
          <w:rFonts w:eastAsia="Times New Roman" w:cs="Times New Roman"/>
          <w:szCs w:val="24"/>
        </w:rPr>
        <w:t xml:space="preserve"> εκπροσωπεί τα συμφέροντα όλων εκείνων </w:t>
      </w:r>
      <w:r>
        <w:rPr>
          <w:rFonts w:eastAsia="Times New Roman" w:cs="Times New Roman"/>
          <w:szCs w:val="24"/>
        </w:rPr>
        <w:t>που, σύμφωνα με την πανάρχαια τ</w:t>
      </w:r>
      <w:r w:rsidRPr="007C6DA9">
        <w:rPr>
          <w:rFonts w:eastAsia="Times New Roman" w:cs="Times New Roman"/>
          <w:szCs w:val="24"/>
        </w:rPr>
        <w:t xml:space="preserve">άση </w:t>
      </w:r>
      <w:r>
        <w:rPr>
          <w:rFonts w:eastAsia="Times New Roman" w:cs="Times New Roman"/>
          <w:szCs w:val="24"/>
        </w:rPr>
        <w:t xml:space="preserve">του ελληνικού λαού </w:t>
      </w:r>
      <w:r w:rsidRPr="007C6DA9">
        <w:rPr>
          <w:rFonts w:eastAsia="Times New Roman" w:cs="Times New Roman"/>
          <w:szCs w:val="24"/>
        </w:rPr>
        <w:t xml:space="preserve">θέλει να υπερβούν τον εαυτό </w:t>
      </w:r>
      <w:r>
        <w:rPr>
          <w:rFonts w:eastAsia="Times New Roman" w:cs="Times New Roman"/>
          <w:szCs w:val="24"/>
        </w:rPr>
        <w:t>τους,</w:t>
      </w:r>
      <w:r w:rsidRPr="007C6DA9">
        <w:rPr>
          <w:rFonts w:eastAsia="Times New Roman" w:cs="Times New Roman"/>
          <w:szCs w:val="24"/>
        </w:rPr>
        <w:t xml:space="preserve"> θέλουν να αλλάξουν τη μοίρα </w:t>
      </w:r>
      <w:r>
        <w:rPr>
          <w:rFonts w:eastAsia="Times New Roman" w:cs="Times New Roman"/>
          <w:szCs w:val="24"/>
        </w:rPr>
        <w:t>τους,</w:t>
      </w:r>
      <w:r w:rsidRPr="007C6DA9">
        <w:rPr>
          <w:rFonts w:eastAsia="Times New Roman" w:cs="Times New Roman"/>
          <w:szCs w:val="24"/>
        </w:rPr>
        <w:t xml:space="preserve"> θέλουν να γίνουν καλύτεροι</w:t>
      </w:r>
      <w:r>
        <w:rPr>
          <w:rFonts w:eastAsia="Times New Roman" w:cs="Times New Roman"/>
          <w:szCs w:val="24"/>
        </w:rPr>
        <w:t xml:space="preserve">, θέλουν να </w:t>
      </w:r>
      <w:r>
        <w:rPr>
          <w:rFonts w:eastAsia="Times New Roman" w:cs="Times New Roman"/>
          <w:szCs w:val="24"/>
        </w:rPr>
        <w:lastRenderedPageBreak/>
        <w:t>δημιουργήσουν μι</w:t>
      </w:r>
      <w:r w:rsidRPr="007C6DA9">
        <w:rPr>
          <w:rFonts w:eastAsia="Times New Roman" w:cs="Times New Roman"/>
          <w:szCs w:val="24"/>
        </w:rPr>
        <w:t>α ευοίωνη προοπτική για τους εαυτούς τους</w:t>
      </w:r>
      <w:r w:rsidRPr="007C6DA9">
        <w:rPr>
          <w:rFonts w:eastAsia="Times New Roman" w:cs="Times New Roman"/>
          <w:szCs w:val="24"/>
        </w:rPr>
        <w:t xml:space="preserve"> για τα παιδιά </w:t>
      </w:r>
      <w:r>
        <w:rPr>
          <w:rFonts w:eastAsia="Times New Roman" w:cs="Times New Roman"/>
          <w:szCs w:val="24"/>
        </w:rPr>
        <w:t>τους.</w:t>
      </w:r>
      <w:r w:rsidRPr="007C6DA9">
        <w:rPr>
          <w:rFonts w:eastAsia="Times New Roman" w:cs="Times New Roman"/>
          <w:szCs w:val="24"/>
        </w:rPr>
        <w:t xml:space="preserve"> Αυτά εκπροσωπεί αυτή η παράταξη</w:t>
      </w:r>
      <w:r>
        <w:rPr>
          <w:rFonts w:eastAsia="Times New Roman" w:cs="Times New Roman"/>
          <w:szCs w:val="24"/>
        </w:rPr>
        <w:t>.</w:t>
      </w:r>
      <w:r w:rsidRPr="007C6DA9">
        <w:rPr>
          <w:rFonts w:eastAsia="Times New Roman" w:cs="Times New Roman"/>
          <w:szCs w:val="24"/>
        </w:rPr>
        <w:t xml:space="preserve"> Δεν εγκλωβίζεται σε ταξικές ανασφάλειες και σε ταξικές φόρμες για να δημιουργήσει και να αρθρώσει το θεώρημα και το αφήγημα της </w:t>
      </w:r>
      <w:r>
        <w:rPr>
          <w:rFonts w:eastAsia="Times New Roman" w:cs="Times New Roman"/>
          <w:szCs w:val="24"/>
        </w:rPr>
        <w:t>α</w:t>
      </w:r>
      <w:r w:rsidRPr="007C6DA9">
        <w:rPr>
          <w:rFonts w:eastAsia="Times New Roman" w:cs="Times New Roman"/>
          <w:szCs w:val="24"/>
        </w:rPr>
        <w:t xml:space="preserve">ριστερής </w:t>
      </w:r>
      <w:r w:rsidRPr="007C6DA9">
        <w:rPr>
          <w:rFonts w:eastAsia="Times New Roman" w:cs="Times New Roman"/>
          <w:szCs w:val="24"/>
        </w:rPr>
        <w:t>ιδεολογίας</w:t>
      </w:r>
      <w:r>
        <w:rPr>
          <w:rFonts w:eastAsia="Times New Roman" w:cs="Times New Roman"/>
          <w:szCs w:val="24"/>
        </w:rPr>
        <w:t>. Είναι η παράταξη</w:t>
      </w:r>
      <w:r w:rsidRPr="007C6DA9">
        <w:rPr>
          <w:rFonts w:eastAsia="Times New Roman" w:cs="Times New Roman"/>
          <w:szCs w:val="24"/>
        </w:rPr>
        <w:t xml:space="preserve"> που δίνει το δικαίωμα</w:t>
      </w:r>
      <w:r>
        <w:rPr>
          <w:rFonts w:eastAsia="Times New Roman" w:cs="Times New Roman"/>
          <w:szCs w:val="24"/>
        </w:rPr>
        <w:t>,</w:t>
      </w:r>
      <w:r w:rsidRPr="007C6DA9">
        <w:rPr>
          <w:rFonts w:eastAsia="Times New Roman" w:cs="Times New Roman"/>
          <w:szCs w:val="24"/>
        </w:rPr>
        <w:t xml:space="preserve"> την ευκαιρία</w:t>
      </w:r>
      <w:r w:rsidRPr="007C6DA9">
        <w:rPr>
          <w:rFonts w:eastAsia="Times New Roman" w:cs="Times New Roman"/>
          <w:szCs w:val="24"/>
        </w:rPr>
        <w:t xml:space="preserve"> και στο παιδί του αγρότη και του εργάτη να έρχεται να μιλάει από αυτό το Βήμα</w:t>
      </w:r>
      <w:r>
        <w:rPr>
          <w:rFonts w:eastAsia="Times New Roman" w:cs="Times New Roman"/>
          <w:szCs w:val="24"/>
        </w:rPr>
        <w:t>. Είναι η παράταξη</w:t>
      </w:r>
      <w:r w:rsidRPr="007C6DA9">
        <w:rPr>
          <w:rFonts w:eastAsia="Times New Roman" w:cs="Times New Roman"/>
          <w:szCs w:val="24"/>
        </w:rPr>
        <w:t xml:space="preserve"> που δίνει το δικαίωμα στα παιδιά όλων των Ελλήνων να προχωρούν προς το μέλλον με βάση ηθικές αρχές</w:t>
      </w:r>
      <w:r>
        <w:rPr>
          <w:rFonts w:eastAsia="Times New Roman" w:cs="Times New Roman"/>
          <w:szCs w:val="24"/>
        </w:rPr>
        <w:t>,</w:t>
      </w:r>
      <w:r w:rsidRPr="007C6DA9">
        <w:rPr>
          <w:rFonts w:eastAsia="Times New Roman" w:cs="Times New Roman"/>
          <w:szCs w:val="24"/>
        </w:rPr>
        <w:t xml:space="preserve"> με βάση αξιοπρέπεια</w:t>
      </w:r>
      <w:r>
        <w:rPr>
          <w:rFonts w:eastAsia="Times New Roman" w:cs="Times New Roman"/>
          <w:szCs w:val="24"/>
        </w:rPr>
        <w:t>,</w:t>
      </w:r>
      <w:r w:rsidRPr="007C6DA9">
        <w:rPr>
          <w:rFonts w:eastAsia="Times New Roman" w:cs="Times New Roman"/>
          <w:szCs w:val="24"/>
        </w:rPr>
        <w:t xml:space="preserve"> εργατικότητα και αξιοπιστία</w:t>
      </w:r>
      <w:r>
        <w:rPr>
          <w:rFonts w:eastAsia="Times New Roman" w:cs="Times New Roman"/>
          <w:szCs w:val="24"/>
        </w:rPr>
        <w:t>.</w:t>
      </w:r>
      <w:r w:rsidRPr="007C6DA9">
        <w:rPr>
          <w:rFonts w:eastAsia="Times New Roman" w:cs="Times New Roman"/>
          <w:szCs w:val="24"/>
        </w:rPr>
        <w:t xml:space="preserve"> Αυτή είνα</w:t>
      </w:r>
      <w:r w:rsidRPr="007C6DA9">
        <w:rPr>
          <w:rFonts w:eastAsia="Times New Roman" w:cs="Times New Roman"/>
          <w:szCs w:val="24"/>
        </w:rPr>
        <w:t>ι η παράταξη της Νέας Δημοκρατίας διαχρονικά</w:t>
      </w:r>
      <w:r>
        <w:rPr>
          <w:rFonts w:eastAsia="Times New Roman" w:cs="Times New Roman"/>
          <w:szCs w:val="24"/>
        </w:rPr>
        <w:t>.</w:t>
      </w:r>
      <w:r w:rsidRPr="007C6DA9">
        <w:rPr>
          <w:rFonts w:eastAsia="Times New Roman" w:cs="Times New Roman"/>
          <w:szCs w:val="24"/>
        </w:rPr>
        <w:t xml:space="preserve"> Αυτή η παράτ</w:t>
      </w:r>
      <w:r>
        <w:rPr>
          <w:rFonts w:eastAsia="Times New Roman" w:cs="Times New Roman"/>
          <w:szCs w:val="24"/>
        </w:rPr>
        <w:t>αξη αξίζει περισσότερο σεβασμό α</w:t>
      </w:r>
      <w:r w:rsidRPr="007C6DA9">
        <w:rPr>
          <w:rFonts w:eastAsia="Times New Roman" w:cs="Times New Roman"/>
          <w:szCs w:val="24"/>
        </w:rPr>
        <w:t>πό εσάς</w:t>
      </w:r>
      <w:r>
        <w:rPr>
          <w:rFonts w:eastAsia="Times New Roman" w:cs="Times New Roman"/>
          <w:szCs w:val="24"/>
        </w:rPr>
        <w:t>,</w:t>
      </w:r>
      <w:r w:rsidRPr="007C6DA9">
        <w:rPr>
          <w:rFonts w:eastAsia="Times New Roman" w:cs="Times New Roman"/>
          <w:szCs w:val="24"/>
        </w:rPr>
        <w:t xml:space="preserve"> γιατί έχει και μακρά ιστορική πορεία και όλα εκείνα τα στοιχεία</w:t>
      </w:r>
      <w:r>
        <w:rPr>
          <w:rFonts w:eastAsia="Times New Roman" w:cs="Times New Roman"/>
          <w:szCs w:val="24"/>
        </w:rPr>
        <w:t>,</w:t>
      </w:r>
      <w:r w:rsidRPr="007C6DA9">
        <w:rPr>
          <w:rFonts w:eastAsia="Times New Roman" w:cs="Times New Roman"/>
          <w:szCs w:val="24"/>
        </w:rPr>
        <w:t xml:space="preserve"> τα οποία την κάνουν </w:t>
      </w:r>
      <w:r>
        <w:rPr>
          <w:rFonts w:eastAsia="Times New Roman" w:cs="Times New Roman"/>
          <w:szCs w:val="24"/>
        </w:rPr>
        <w:t xml:space="preserve">να περηφανεύεται </w:t>
      </w:r>
      <w:r w:rsidRPr="007C6DA9">
        <w:rPr>
          <w:rFonts w:eastAsia="Times New Roman" w:cs="Times New Roman"/>
          <w:szCs w:val="24"/>
        </w:rPr>
        <w:t>για αυτό το έργο</w:t>
      </w:r>
      <w:r>
        <w:rPr>
          <w:rFonts w:eastAsia="Times New Roman" w:cs="Times New Roman"/>
          <w:szCs w:val="24"/>
        </w:rPr>
        <w:t>,</w:t>
      </w:r>
      <w:r w:rsidRPr="007C6DA9">
        <w:rPr>
          <w:rFonts w:eastAsia="Times New Roman" w:cs="Times New Roman"/>
          <w:szCs w:val="24"/>
        </w:rPr>
        <w:t xml:space="preserve"> το οποίο έχει τόσα χρόνια </w:t>
      </w:r>
      <w:r>
        <w:rPr>
          <w:rFonts w:eastAsia="Times New Roman" w:cs="Times New Roman"/>
          <w:szCs w:val="24"/>
        </w:rPr>
        <w:t xml:space="preserve">παράξει </w:t>
      </w:r>
      <w:r w:rsidRPr="007C6DA9">
        <w:rPr>
          <w:rFonts w:eastAsia="Times New Roman" w:cs="Times New Roman"/>
          <w:szCs w:val="24"/>
        </w:rPr>
        <w:t xml:space="preserve">σε </w:t>
      </w:r>
      <w:r w:rsidRPr="007C6DA9">
        <w:rPr>
          <w:rFonts w:eastAsia="Times New Roman" w:cs="Times New Roman"/>
          <w:szCs w:val="24"/>
        </w:rPr>
        <w:t>αυτό</w:t>
      </w:r>
      <w:r>
        <w:rPr>
          <w:rFonts w:eastAsia="Times New Roman" w:cs="Times New Roman"/>
          <w:szCs w:val="24"/>
        </w:rPr>
        <w:t>ν</w:t>
      </w:r>
      <w:r w:rsidRPr="007C6DA9">
        <w:rPr>
          <w:rFonts w:eastAsia="Times New Roman" w:cs="Times New Roman"/>
          <w:szCs w:val="24"/>
        </w:rPr>
        <w:t xml:space="preserve"> τον τόπο</w:t>
      </w:r>
      <w:r>
        <w:rPr>
          <w:rFonts w:eastAsia="Times New Roman" w:cs="Times New Roman"/>
          <w:szCs w:val="24"/>
        </w:rPr>
        <w:t>.</w:t>
      </w:r>
    </w:p>
    <w:p w14:paraId="37394DD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Όσον αφορά</w:t>
      </w:r>
      <w:r w:rsidRPr="007C6DA9">
        <w:rPr>
          <w:rFonts w:eastAsia="Times New Roman" w:cs="Times New Roman"/>
          <w:szCs w:val="24"/>
        </w:rPr>
        <w:t xml:space="preserve"> τον προϋπολογισμό τώρα</w:t>
      </w:r>
      <w:r>
        <w:rPr>
          <w:rFonts w:eastAsia="Times New Roman" w:cs="Times New Roman"/>
          <w:szCs w:val="24"/>
        </w:rPr>
        <w:t>,</w:t>
      </w:r>
      <w:r w:rsidRPr="007C6DA9">
        <w:rPr>
          <w:rFonts w:eastAsia="Times New Roman" w:cs="Times New Roman"/>
          <w:szCs w:val="24"/>
        </w:rPr>
        <w:t xml:space="preserve"> οι προϋπολογισμοί της τετραετίας </w:t>
      </w:r>
      <w:r>
        <w:rPr>
          <w:rFonts w:eastAsia="Times New Roman" w:cs="Times New Roman"/>
          <w:szCs w:val="24"/>
        </w:rPr>
        <w:t>ΑΝΕΛ</w:t>
      </w:r>
      <w:r w:rsidRPr="007C6DA9">
        <w:rPr>
          <w:rFonts w:eastAsia="Times New Roman" w:cs="Times New Roman"/>
          <w:szCs w:val="24"/>
        </w:rPr>
        <w:t xml:space="preserve"> </w:t>
      </w:r>
      <w:r>
        <w:rPr>
          <w:rFonts w:eastAsia="Times New Roman" w:cs="Times New Roman"/>
          <w:szCs w:val="24"/>
        </w:rPr>
        <w:t>–</w:t>
      </w:r>
      <w:r w:rsidRPr="007C6DA9">
        <w:rPr>
          <w:rFonts w:eastAsia="Times New Roman" w:cs="Times New Roman"/>
          <w:szCs w:val="24"/>
        </w:rPr>
        <w:t>ΣΥΡΙΖΑ</w:t>
      </w:r>
      <w:r>
        <w:rPr>
          <w:rFonts w:eastAsia="Times New Roman" w:cs="Times New Roman"/>
          <w:szCs w:val="24"/>
        </w:rPr>
        <w:t xml:space="preserve"> </w:t>
      </w:r>
      <w:r w:rsidRPr="007C6DA9">
        <w:rPr>
          <w:rFonts w:eastAsia="Times New Roman" w:cs="Times New Roman"/>
          <w:szCs w:val="24"/>
        </w:rPr>
        <w:t>μπορούν κατά την άποψή μου να χωριστούν σε τρεις ενότητες</w:t>
      </w:r>
      <w:r>
        <w:rPr>
          <w:rFonts w:eastAsia="Times New Roman" w:cs="Times New Roman"/>
          <w:szCs w:val="24"/>
        </w:rPr>
        <w:t>:</w:t>
      </w:r>
      <w:r w:rsidRPr="007C6DA9">
        <w:rPr>
          <w:rFonts w:eastAsia="Times New Roman" w:cs="Times New Roman"/>
          <w:szCs w:val="24"/>
        </w:rPr>
        <w:t xml:space="preserve"> Είναι αυτοί οι προϋπολογισμοί που ο ΣΥΡΙΖΑ υποσχέθηκε</w:t>
      </w:r>
      <w:r>
        <w:rPr>
          <w:rFonts w:eastAsia="Times New Roman" w:cs="Times New Roman"/>
          <w:szCs w:val="24"/>
        </w:rPr>
        <w:t>,</w:t>
      </w:r>
      <w:r w:rsidRPr="007C6DA9">
        <w:rPr>
          <w:rFonts w:eastAsia="Times New Roman" w:cs="Times New Roman"/>
          <w:szCs w:val="24"/>
        </w:rPr>
        <w:t xml:space="preserve"> αλλά δεν υλοποίησε</w:t>
      </w:r>
      <w:r>
        <w:rPr>
          <w:rFonts w:eastAsia="Times New Roman" w:cs="Times New Roman"/>
          <w:szCs w:val="24"/>
        </w:rPr>
        <w:t>. Είναι αυτοί</w:t>
      </w:r>
      <w:r w:rsidRPr="007C6DA9">
        <w:rPr>
          <w:rFonts w:eastAsia="Times New Roman" w:cs="Times New Roman"/>
          <w:szCs w:val="24"/>
        </w:rPr>
        <w:t xml:space="preserve"> που υλοποίησε</w:t>
      </w:r>
      <w:r>
        <w:rPr>
          <w:rFonts w:eastAsia="Times New Roman" w:cs="Times New Roman"/>
          <w:szCs w:val="24"/>
        </w:rPr>
        <w:t>,</w:t>
      </w:r>
      <w:r w:rsidRPr="007C6DA9">
        <w:rPr>
          <w:rFonts w:eastAsia="Times New Roman" w:cs="Times New Roman"/>
          <w:szCs w:val="24"/>
        </w:rPr>
        <w:t xml:space="preserve"> αλλά δεν είχε υποσχεθεί</w:t>
      </w:r>
      <w:r>
        <w:rPr>
          <w:rFonts w:eastAsia="Times New Roman" w:cs="Times New Roman"/>
          <w:szCs w:val="24"/>
        </w:rPr>
        <w:t>. Είναι</w:t>
      </w:r>
      <w:r w:rsidRPr="007C6DA9">
        <w:rPr>
          <w:rFonts w:eastAsia="Times New Roman" w:cs="Times New Roman"/>
          <w:szCs w:val="24"/>
        </w:rPr>
        <w:t xml:space="preserve"> και αυτό</w:t>
      </w:r>
      <w:r>
        <w:rPr>
          <w:rFonts w:eastAsia="Times New Roman" w:cs="Times New Roman"/>
          <w:szCs w:val="24"/>
        </w:rPr>
        <w:t>ς</w:t>
      </w:r>
      <w:r w:rsidRPr="007C6DA9">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lastRenderedPageBreak/>
        <w:t xml:space="preserve">προϋπολογισμός </w:t>
      </w:r>
      <w:r w:rsidRPr="007C6DA9">
        <w:rPr>
          <w:rFonts w:eastAsia="Times New Roman" w:cs="Times New Roman"/>
          <w:szCs w:val="24"/>
        </w:rPr>
        <w:t>που σήμερα υπόσχεται</w:t>
      </w:r>
      <w:r>
        <w:rPr>
          <w:rFonts w:eastAsia="Times New Roman" w:cs="Times New Roman"/>
          <w:szCs w:val="24"/>
        </w:rPr>
        <w:t>,</w:t>
      </w:r>
      <w:r w:rsidRPr="007C6DA9">
        <w:rPr>
          <w:rFonts w:eastAsia="Times New Roman" w:cs="Times New Roman"/>
          <w:szCs w:val="24"/>
        </w:rPr>
        <w:t xml:space="preserve"> αλλά δεν θα τον εφαρμόσει</w:t>
      </w:r>
      <w:r>
        <w:rPr>
          <w:rFonts w:eastAsia="Times New Roman" w:cs="Times New Roman"/>
          <w:szCs w:val="24"/>
        </w:rPr>
        <w:t>.</w:t>
      </w:r>
    </w:p>
    <w:p w14:paraId="37394DDB"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Όλοι θυμόμαστε τι είχαν ειπωθεί όλη</w:t>
      </w:r>
      <w:r>
        <w:rPr>
          <w:rFonts w:eastAsia="Times New Roman" w:cs="Times New Roman"/>
          <w:szCs w:val="24"/>
        </w:rPr>
        <w:t>,</w:t>
      </w:r>
      <w:r w:rsidRPr="007C6DA9">
        <w:rPr>
          <w:rFonts w:eastAsia="Times New Roman" w:cs="Times New Roman"/>
          <w:szCs w:val="24"/>
        </w:rPr>
        <w:t xml:space="preserve"> αυτή τη ρητορική</w:t>
      </w:r>
      <w:r>
        <w:rPr>
          <w:rFonts w:eastAsia="Times New Roman" w:cs="Times New Roman"/>
          <w:szCs w:val="24"/>
        </w:rPr>
        <w:t>,</w:t>
      </w:r>
      <w:r w:rsidRPr="007C6DA9">
        <w:rPr>
          <w:rFonts w:eastAsia="Times New Roman" w:cs="Times New Roman"/>
          <w:szCs w:val="24"/>
        </w:rPr>
        <w:t xml:space="preserve"> την πρ</w:t>
      </w:r>
      <w:r>
        <w:rPr>
          <w:rFonts w:eastAsia="Times New Roman" w:cs="Times New Roman"/>
          <w:szCs w:val="24"/>
        </w:rPr>
        <w:t>ο- κυβερνήσεως ΑΝΕΛ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ΣΥΡΙΖΑ περίοδο: </w:t>
      </w:r>
      <w:r w:rsidRPr="007C6DA9">
        <w:rPr>
          <w:rFonts w:eastAsia="Times New Roman" w:cs="Times New Roman"/>
          <w:szCs w:val="24"/>
        </w:rPr>
        <w:t>προγράμματα Θεσσαλονίκης</w:t>
      </w:r>
      <w:r>
        <w:rPr>
          <w:rFonts w:eastAsia="Times New Roman" w:cs="Times New Roman"/>
          <w:szCs w:val="24"/>
        </w:rPr>
        <w:t>,</w:t>
      </w:r>
      <w:r w:rsidRPr="007C6DA9">
        <w:rPr>
          <w:rFonts w:eastAsia="Times New Roman" w:cs="Times New Roman"/>
          <w:szCs w:val="24"/>
        </w:rPr>
        <w:t xml:space="preserve"> 13η </w:t>
      </w:r>
      <w:r>
        <w:rPr>
          <w:rFonts w:eastAsia="Times New Roman" w:cs="Times New Roman"/>
          <w:szCs w:val="24"/>
        </w:rPr>
        <w:t xml:space="preserve">και </w:t>
      </w:r>
      <w:r w:rsidRPr="007C6DA9">
        <w:rPr>
          <w:rFonts w:eastAsia="Times New Roman" w:cs="Times New Roman"/>
          <w:szCs w:val="24"/>
        </w:rPr>
        <w:t>14η σύνταξη</w:t>
      </w:r>
      <w:r>
        <w:rPr>
          <w:rFonts w:eastAsia="Times New Roman" w:cs="Times New Roman"/>
          <w:szCs w:val="24"/>
        </w:rPr>
        <w:t>,</w:t>
      </w:r>
      <w:r w:rsidRPr="007C6DA9">
        <w:rPr>
          <w:rFonts w:eastAsia="Times New Roman" w:cs="Times New Roman"/>
          <w:szCs w:val="24"/>
        </w:rPr>
        <w:t xml:space="preserve"> κατάργηση ΕΝΦΙΑ</w:t>
      </w:r>
      <w:r>
        <w:rPr>
          <w:rFonts w:eastAsia="Times New Roman" w:cs="Times New Roman"/>
          <w:szCs w:val="24"/>
        </w:rPr>
        <w:t>. Όλα αυτά ακούγονται</w:t>
      </w:r>
      <w:r w:rsidRPr="007C6DA9">
        <w:rPr>
          <w:rFonts w:eastAsia="Times New Roman" w:cs="Times New Roman"/>
          <w:szCs w:val="24"/>
        </w:rPr>
        <w:t xml:space="preserve"> λίγο περιττά πλέον </w:t>
      </w:r>
      <w:r>
        <w:rPr>
          <w:rFonts w:eastAsia="Times New Roman" w:cs="Times New Roman"/>
          <w:szCs w:val="24"/>
        </w:rPr>
        <w:t>-</w:t>
      </w:r>
      <w:r w:rsidRPr="007C6DA9">
        <w:rPr>
          <w:rFonts w:eastAsia="Times New Roman" w:cs="Times New Roman"/>
          <w:szCs w:val="24"/>
        </w:rPr>
        <w:t>θα έλεγα</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και χ</w:t>
      </w:r>
      <w:r w:rsidRPr="007C6DA9">
        <w:rPr>
          <w:rFonts w:eastAsia="Times New Roman" w:cs="Times New Roman"/>
          <w:szCs w:val="24"/>
        </w:rPr>
        <w:t>ωρίς νόημα</w:t>
      </w:r>
      <w:r>
        <w:rPr>
          <w:rFonts w:eastAsia="Times New Roman" w:cs="Times New Roman"/>
          <w:szCs w:val="24"/>
        </w:rPr>
        <w:t>, α</w:t>
      </w:r>
      <w:r w:rsidRPr="007C6DA9">
        <w:rPr>
          <w:rFonts w:eastAsia="Times New Roman" w:cs="Times New Roman"/>
          <w:szCs w:val="24"/>
        </w:rPr>
        <w:t>λλά αυτή είναι η βάση</w:t>
      </w:r>
      <w:r>
        <w:rPr>
          <w:rFonts w:eastAsia="Times New Roman" w:cs="Times New Roman"/>
          <w:szCs w:val="24"/>
        </w:rPr>
        <w:t>,</w:t>
      </w:r>
      <w:r w:rsidRPr="007C6DA9">
        <w:rPr>
          <w:rFonts w:eastAsia="Times New Roman" w:cs="Times New Roman"/>
          <w:szCs w:val="24"/>
        </w:rPr>
        <w:t xml:space="preserve"> την οποία </w:t>
      </w:r>
      <w:r w:rsidRPr="007C6DA9">
        <w:rPr>
          <w:rFonts w:eastAsia="Times New Roman" w:cs="Times New Roman"/>
          <w:szCs w:val="24"/>
        </w:rPr>
        <w:t>αποσπάσ</w:t>
      </w:r>
      <w:r>
        <w:rPr>
          <w:rFonts w:eastAsia="Times New Roman" w:cs="Times New Roman"/>
          <w:szCs w:val="24"/>
        </w:rPr>
        <w:t>α</w:t>
      </w:r>
      <w:r w:rsidRPr="007C6DA9">
        <w:rPr>
          <w:rFonts w:eastAsia="Times New Roman" w:cs="Times New Roman"/>
          <w:szCs w:val="24"/>
        </w:rPr>
        <w:t xml:space="preserve">τε </w:t>
      </w:r>
      <w:r w:rsidRPr="007C6DA9">
        <w:rPr>
          <w:rFonts w:eastAsia="Times New Roman" w:cs="Times New Roman"/>
          <w:szCs w:val="24"/>
        </w:rPr>
        <w:t>εκλογικά και είσαστε Κυβέρνηση</w:t>
      </w:r>
      <w:r>
        <w:rPr>
          <w:rFonts w:eastAsia="Times New Roman" w:cs="Times New Roman"/>
          <w:szCs w:val="24"/>
        </w:rPr>
        <w:t>…</w:t>
      </w:r>
    </w:p>
    <w:p w14:paraId="37394DD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Τον Σεπτέμβριο κάναμε εκλογές. </w:t>
      </w:r>
    </w:p>
    <w:p w14:paraId="37394DD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 xml:space="preserve">Από τον Ιανουάριο του 2015, κύριε Υπουργέ. </w:t>
      </w:r>
    </w:p>
    <w:p w14:paraId="37394DD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θέλω διάλογο με τους Υπουργούς, ούτε οι Υπουργοί με τους Βουλευτές</w:t>
      </w:r>
      <w:r>
        <w:rPr>
          <w:rFonts w:eastAsia="Times New Roman" w:cs="Times New Roman"/>
          <w:szCs w:val="24"/>
        </w:rPr>
        <w:t>.</w:t>
      </w:r>
      <w:r>
        <w:rPr>
          <w:rFonts w:eastAsia="Times New Roman" w:cs="Times New Roman"/>
          <w:szCs w:val="24"/>
        </w:rPr>
        <w:t xml:space="preserve"> </w:t>
      </w:r>
    </w:p>
    <w:p w14:paraId="37394DD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Ναι, αλλά διακόπτομαι. </w:t>
      </w:r>
    </w:p>
    <w:p w14:paraId="37394DE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μη διακόπτεστε. </w:t>
      </w:r>
    </w:p>
    <w:p w14:paraId="37394DE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sidRPr="007C6DA9">
        <w:rPr>
          <w:rFonts w:eastAsia="Times New Roman" w:cs="Times New Roman"/>
          <w:szCs w:val="24"/>
        </w:rPr>
        <w:t>Έχετε την τάση να μηδενίζεται το κοντέρ του χρόνου</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Εσείς,</w:t>
      </w:r>
      <w:r w:rsidRPr="007C6DA9">
        <w:rPr>
          <w:rFonts w:eastAsia="Times New Roman" w:cs="Times New Roman"/>
          <w:szCs w:val="24"/>
        </w:rPr>
        <w:t xml:space="preserve"> κατά την άποψή του Πρωθυπουργού</w:t>
      </w:r>
      <w:r>
        <w:rPr>
          <w:rFonts w:eastAsia="Times New Roman" w:cs="Times New Roman"/>
          <w:szCs w:val="24"/>
        </w:rPr>
        <w:t>, κυβερνάτε</w:t>
      </w:r>
      <w:r w:rsidRPr="007C6DA9">
        <w:rPr>
          <w:rFonts w:eastAsia="Times New Roman" w:cs="Times New Roman"/>
          <w:szCs w:val="24"/>
        </w:rPr>
        <w:t xml:space="preserve"> </w:t>
      </w:r>
      <w:r>
        <w:rPr>
          <w:rFonts w:eastAsia="Times New Roman" w:cs="Times New Roman"/>
          <w:szCs w:val="24"/>
        </w:rPr>
        <w:t xml:space="preserve">εκατό </w:t>
      </w:r>
      <w:r w:rsidRPr="007C6DA9">
        <w:rPr>
          <w:rFonts w:eastAsia="Times New Roman" w:cs="Times New Roman"/>
          <w:szCs w:val="24"/>
        </w:rPr>
        <w:t>μέρες</w:t>
      </w:r>
      <w:r>
        <w:rPr>
          <w:rFonts w:eastAsia="Times New Roman" w:cs="Times New Roman"/>
          <w:szCs w:val="24"/>
        </w:rPr>
        <w:t>.</w:t>
      </w:r>
      <w:r w:rsidRPr="007C6DA9">
        <w:rPr>
          <w:rFonts w:eastAsia="Times New Roman" w:cs="Times New Roman"/>
          <w:szCs w:val="24"/>
        </w:rPr>
        <w:t xml:space="preserve"> </w:t>
      </w:r>
    </w:p>
    <w:p w14:paraId="37394DE2"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 xml:space="preserve">Πιστεύω ότι </w:t>
      </w:r>
      <w:r>
        <w:rPr>
          <w:rFonts w:eastAsia="Times New Roman" w:cs="Times New Roman"/>
          <w:szCs w:val="24"/>
        </w:rPr>
        <w:t xml:space="preserve">τον Ιανουάριο του 2015, </w:t>
      </w:r>
      <w:r w:rsidRPr="007C6DA9">
        <w:rPr>
          <w:rFonts w:eastAsia="Times New Roman" w:cs="Times New Roman"/>
          <w:szCs w:val="24"/>
        </w:rPr>
        <w:t xml:space="preserve">ήταν προϊστάμενός σας </w:t>
      </w:r>
      <w:r>
        <w:rPr>
          <w:rFonts w:eastAsia="Times New Roman" w:cs="Times New Roman"/>
          <w:szCs w:val="24"/>
        </w:rPr>
        <w:t xml:space="preserve">ο </w:t>
      </w:r>
      <w:r w:rsidRPr="007C6DA9">
        <w:rPr>
          <w:rFonts w:eastAsia="Times New Roman" w:cs="Times New Roman"/>
          <w:szCs w:val="24"/>
        </w:rPr>
        <w:t>Υπουργός Οικονομικών</w:t>
      </w:r>
      <w:r>
        <w:rPr>
          <w:rFonts w:eastAsia="Times New Roman" w:cs="Times New Roman"/>
          <w:szCs w:val="24"/>
        </w:rPr>
        <w:t>, ο</w:t>
      </w:r>
      <w:r w:rsidRPr="007C6DA9">
        <w:rPr>
          <w:rFonts w:eastAsia="Times New Roman" w:cs="Times New Roman"/>
          <w:szCs w:val="24"/>
        </w:rPr>
        <w:t xml:space="preserve"> κ</w:t>
      </w:r>
      <w:r>
        <w:rPr>
          <w:rFonts w:eastAsia="Times New Roman" w:cs="Times New Roman"/>
          <w:szCs w:val="24"/>
        </w:rPr>
        <w:t>.</w:t>
      </w:r>
      <w:r w:rsidRPr="007C6DA9">
        <w:rPr>
          <w:rFonts w:eastAsia="Times New Roman" w:cs="Times New Roman"/>
          <w:szCs w:val="24"/>
        </w:rPr>
        <w:t xml:space="preserve"> Βαρουφάκης</w:t>
      </w:r>
      <w:r>
        <w:rPr>
          <w:rFonts w:eastAsia="Times New Roman" w:cs="Times New Roman"/>
          <w:szCs w:val="24"/>
        </w:rPr>
        <w:t>,</w:t>
      </w:r>
      <w:r w:rsidRPr="007C6DA9">
        <w:rPr>
          <w:rFonts w:eastAsia="Times New Roman" w:cs="Times New Roman"/>
          <w:szCs w:val="24"/>
        </w:rPr>
        <w:t xml:space="preserve"> και εσείς βοηθός του</w:t>
      </w:r>
      <w:r>
        <w:rPr>
          <w:rFonts w:eastAsia="Times New Roman" w:cs="Times New Roman"/>
          <w:szCs w:val="24"/>
        </w:rPr>
        <w:t>.</w:t>
      </w:r>
      <w:r w:rsidRPr="007C6DA9">
        <w:rPr>
          <w:rFonts w:eastAsia="Times New Roman" w:cs="Times New Roman"/>
          <w:szCs w:val="24"/>
        </w:rPr>
        <w:t xml:space="preserve"> </w:t>
      </w:r>
    </w:p>
    <w:p w14:paraId="37394DE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Τον Σεπτέμβρη κάναμε εκλογές όμως. </w:t>
      </w:r>
    </w:p>
    <w:p w14:paraId="37394DE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Ναι, αλλά υπήρχε και ο Ιανουάριος του 2015…</w:t>
      </w:r>
    </w:p>
    <w:p w14:paraId="37394DE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Δαβάκη, παρακαλώ, μην απευθύνεστε έτσι στον Υπουργό και ο Υπουργός σε εσάς. </w:t>
      </w:r>
    </w:p>
    <w:p w14:paraId="37394DE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Ναι, αλλά υπήρχε και ο Ιανουάριος του 2015, τον οποίο σήμερα εμείς πληρώνουμε.</w:t>
      </w:r>
    </w:p>
    <w:p w14:paraId="37394DE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Αντ’ αυτού, ε</w:t>
      </w:r>
      <w:r w:rsidRPr="007C6DA9">
        <w:rPr>
          <w:rFonts w:eastAsia="Times New Roman" w:cs="Times New Roman"/>
          <w:szCs w:val="24"/>
        </w:rPr>
        <w:t xml:space="preserve">φαρμόστηκαν </w:t>
      </w:r>
      <w:r>
        <w:rPr>
          <w:rFonts w:eastAsia="Times New Roman" w:cs="Times New Roman"/>
          <w:szCs w:val="24"/>
        </w:rPr>
        <w:t xml:space="preserve">είκοσι εννέα </w:t>
      </w:r>
      <w:r w:rsidRPr="007C6DA9">
        <w:rPr>
          <w:rFonts w:eastAsia="Times New Roman" w:cs="Times New Roman"/>
          <w:szCs w:val="24"/>
        </w:rPr>
        <w:t>νέοι φόροι</w:t>
      </w:r>
      <w:r>
        <w:rPr>
          <w:rFonts w:eastAsia="Times New Roman" w:cs="Times New Roman"/>
          <w:szCs w:val="24"/>
        </w:rPr>
        <w:t>,</w:t>
      </w:r>
      <w:r w:rsidRPr="007C6DA9">
        <w:rPr>
          <w:rFonts w:eastAsia="Times New Roman" w:cs="Times New Roman"/>
          <w:szCs w:val="24"/>
        </w:rPr>
        <w:t xml:space="preserve"> περικόπηκαν συντάξεις</w:t>
      </w:r>
      <w:r>
        <w:rPr>
          <w:rFonts w:eastAsia="Times New Roman" w:cs="Times New Roman"/>
          <w:szCs w:val="24"/>
        </w:rPr>
        <w:t>, ε</w:t>
      </w:r>
      <w:r>
        <w:rPr>
          <w:rFonts w:eastAsia="Times New Roman" w:cs="Times New Roman"/>
          <w:szCs w:val="24"/>
        </w:rPr>
        <w:t>ι</w:t>
      </w:r>
      <w:r w:rsidRPr="007C6DA9">
        <w:rPr>
          <w:rFonts w:eastAsia="Times New Roman" w:cs="Times New Roman"/>
          <w:szCs w:val="24"/>
        </w:rPr>
        <w:t>δικά οι συντάξεις χηρείας</w:t>
      </w:r>
      <w:r>
        <w:rPr>
          <w:rFonts w:eastAsia="Times New Roman" w:cs="Times New Roman"/>
          <w:szCs w:val="24"/>
        </w:rPr>
        <w:t>,</w:t>
      </w:r>
      <w:r w:rsidRPr="007C6DA9">
        <w:rPr>
          <w:rFonts w:eastAsia="Times New Roman" w:cs="Times New Roman"/>
          <w:szCs w:val="24"/>
        </w:rPr>
        <w:t xml:space="preserve"> το όνειδος</w:t>
      </w:r>
      <w:r>
        <w:rPr>
          <w:rFonts w:eastAsia="Times New Roman" w:cs="Times New Roman"/>
          <w:szCs w:val="24"/>
        </w:rPr>
        <w:t xml:space="preserve"> για</w:t>
      </w:r>
      <w:r w:rsidRPr="007C6DA9">
        <w:rPr>
          <w:rFonts w:eastAsia="Times New Roman" w:cs="Times New Roman"/>
          <w:szCs w:val="24"/>
        </w:rPr>
        <w:t xml:space="preserve"> </w:t>
      </w:r>
      <w:r w:rsidRPr="007C6DA9">
        <w:rPr>
          <w:rFonts w:eastAsia="Times New Roman" w:cs="Times New Roman"/>
          <w:szCs w:val="24"/>
        </w:rPr>
        <w:lastRenderedPageBreak/>
        <w:t>το οποίο πρέπει να κοκκινίζει το οικονομικό επιτελείο της Κυβερνήσεως</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ο αφανισμός των δημοσίων ε</w:t>
      </w:r>
      <w:r w:rsidRPr="007C6DA9">
        <w:rPr>
          <w:rFonts w:eastAsia="Times New Roman" w:cs="Times New Roman"/>
          <w:szCs w:val="24"/>
        </w:rPr>
        <w:t>πενδύσεων και στάση πληρωμών</w:t>
      </w:r>
      <w:r>
        <w:rPr>
          <w:rFonts w:eastAsia="Times New Roman" w:cs="Times New Roman"/>
          <w:szCs w:val="24"/>
        </w:rPr>
        <w:t>.</w:t>
      </w:r>
    </w:p>
    <w:p w14:paraId="37394DE8"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 xml:space="preserve"> Διαβάζουμε στον Τύπο ότι το υπερπλεόνασμα ανήλθε</w:t>
      </w:r>
      <w:r>
        <w:rPr>
          <w:rFonts w:eastAsia="Times New Roman" w:cs="Times New Roman"/>
          <w:szCs w:val="24"/>
        </w:rPr>
        <w:t xml:space="preserve"> το ενδεκάμηνο </w:t>
      </w:r>
      <w:r w:rsidRPr="007C6DA9">
        <w:rPr>
          <w:rFonts w:eastAsia="Times New Roman" w:cs="Times New Roman"/>
          <w:szCs w:val="24"/>
        </w:rPr>
        <w:t>στα 3,5 δισεκατομμύρια</w:t>
      </w:r>
      <w:r w:rsidRPr="007C6DA9">
        <w:rPr>
          <w:rFonts w:eastAsia="Times New Roman" w:cs="Times New Roman"/>
          <w:szCs w:val="24"/>
        </w:rPr>
        <w:t xml:space="preserve"> ευρώ</w:t>
      </w:r>
      <w:r>
        <w:rPr>
          <w:rFonts w:eastAsia="Times New Roman" w:cs="Times New Roman"/>
          <w:szCs w:val="24"/>
        </w:rPr>
        <w:t>,</w:t>
      </w:r>
      <w:r w:rsidRPr="007C6DA9">
        <w:rPr>
          <w:rFonts w:eastAsia="Times New Roman" w:cs="Times New Roman"/>
          <w:szCs w:val="24"/>
        </w:rPr>
        <w:t xml:space="preserve"> ενώ έχουμε υστέρηση των δαπανών στα 3,3 δισεκατομμύρια</w:t>
      </w:r>
      <w:r>
        <w:rPr>
          <w:rFonts w:eastAsia="Times New Roman" w:cs="Times New Roman"/>
          <w:szCs w:val="24"/>
        </w:rPr>
        <w:t>.</w:t>
      </w:r>
      <w:r w:rsidRPr="007C6DA9">
        <w:rPr>
          <w:rFonts w:eastAsia="Times New Roman" w:cs="Times New Roman"/>
          <w:szCs w:val="24"/>
        </w:rPr>
        <w:t xml:space="preserve"> Το πρωτογενές πλεόνασμα</w:t>
      </w:r>
      <w:r>
        <w:rPr>
          <w:rFonts w:eastAsia="Times New Roman" w:cs="Times New Roman"/>
          <w:szCs w:val="24"/>
        </w:rPr>
        <w:t>,</w:t>
      </w:r>
      <w:r w:rsidRPr="007C6DA9">
        <w:rPr>
          <w:rFonts w:eastAsia="Times New Roman" w:cs="Times New Roman"/>
          <w:szCs w:val="24"/>
        </w:rPr>
        <w:t xml:space="preserve"> δηλαδή</w:t>
      </w:r>
      <w:r>
        <w:rPr>
          <w:rFonts w:eastAsia="Times New Roman" w:cs="Times New Roman"/>
          <w:szCs w:val="24"/>
        </w:rPr>
        <w:t>,</w:t>
      </w:r>
      <w:r w:rsidRPr="007C6DA9">
        <w:rPr>
          <w:rFonts w:eastAsia="Times New Roman" w:cs="Times New Roman"/>
          <w:szCs w:val="24"/>
        </w:rPr>
        <w:t xml:space="preserve"> κυρίες και κύριοι συνάδελφοι</w:t>
      </w:r>
      <w:r>
        <w:rPr>
          <w:rFonts w:eastAsia="Times New Roman" w:cs="Times New Roman"/>
          <w:szCs w:val="24"/>
        </w:rPr>
        <w:t>,</w:t>
      </w:r>
      <w:r w:rsidRPr="007C6DA9">
        <w:rPr>
          <w:rFonts w:eastAsia="Times New Roman" w:cs="Times New Roman"/>
          <w:szCs w:val="24"/>
        </w:rPr>
        <w:t xml:space="preserve"> του προϋπολογισμού εκτινάχθηκε στα 7,6 δισεκατομμύρια ευρώ</w:t>
      </w:r>
      <w:r>
        <w:rPr>
          <w:rFonts w:eastAsia="Times New Roman" w:cs="Times New Roman"/>
          <w:szCs w:val="24"/>
        </w:rPr>
        <w:t>.</w:t>
      </w:r>
    </w:p>
    <w:p w14:paraId="37394DE9"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 xml:space="preserve"> Αυτό που θέλω να προσθέσω σε αυτά τα λίγα που είμαστε αναγκασμένοι λό</w:t>
      </w:r>
      <w:r w:rsidRPr="007C6DA9">
        <w:rPr>
          <w:rFonts w:eastAsia="Times New Roman" w:cs="Times New Roman"/>
          <w:szCs w:val="24"/>
        </w:rPr>
        <w:t>γω του χρόνου να πούμε είναι ότι το εκρηκτικό μίγμα</w:t>
      </w:r>
      <w:r>
        <w:rPr>
          <w:rFonts w:eastAsia="Times New Roman" w:cs="Times New Roman"/>
          <w:szCs w:val="24"/>
        </w:rPr>
        <w:t>, το οποίο επικρατεί στην ε</w:t>
      </w:r>
      <w:r w:rsidRPr="007C6DA9">
        <w:rPr>
          <w:rFonts w:eastAsia="Times New Roman" w:cs="Times New Roman"/>
          <w:szCs w:val="24"/>
        </w:rPr>
        <w:t>λληνική περιφέρεια</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 xml:space="preserve">θα </w:t>
      </w:r>
      <w:r w:rsidRPr="007C6DA9">
        <w:rPr>
          <w:rFonts w:eastAsia="Times New Roman" w:cs="Times New Roman"/>
          <w:szCs w:val="24"/>
        </w:rPr>
        <w:t>είναι μη αναστρέψιμο σε λίγο καιρό</w:t>
      </w:r>
      <w:r>
        <w:rPr>
          <w:rFonts w:eastAsia="Times New Roman" w:cs="Times New Roman"/>
          <w:szCs w:val="24"/>
        </w:rPr>
        <w:t>. Υπάρχει</w:t>
      </w:r>
      <w:r w:rsidRPr="007C6DA9">
        <w:rPr>
          <w:rFonts w:eastAsia="Times New Roman" w:cs="Times New Roman"/>
          <w:szCs w:val="24"/>
        </w:rPr>
        <w:t xml:space="preserve"> κλίμα ανασφάλειας</w:t>
      </w:r>
      <w:r>
        <w:rPr>
          <w:rFonts w:eastAsia="Times New Roman" w:cs="Times New Roman"/>
          <w:szCs w:val="24"/>
        </w:rPr>
        <w:t xml:space="preserve"> λόγω της μ</w:t>
      </w:r>
      <w:r w:rsidRPr="007C6DA9">
        <w:rPr>
          <w:rFonts w:eastAsia="Times New Roman" w:cs="Times New Roman"/>
          <w:szCs w:val="24"/>
        </w:rPr>
        <w:t>εγάλης παραβατικότητας διαφόρων παραβατικών ομάδων</w:t>
      </w:r>
      <w:r>
        <w:rPr>
          <w:rFonts w:eastAsia="Times New Roman" w:cs="Times New Roman"/>
          <w:szCs w:val="24"/>
        </w:rPr>
        <w:t>.</w:t>
      </w:r>
      <w:r w:rsidRPr="007C6DA9">
        <w:rPr>
          <w:rFonts w:eastAsia="Times New Roman" w:cs="Times New Roman"/>
          <w:szCs w:val="24"/>
        </w:rPr>
        <w:t xml:space="preserve"> Έχει </w:t>
      </w:r>
      <w:r>
        <w:rPr>
          <w:rFonts w:eastAsia="Times New Roman" w:cs="Times New Roman"/>
          <w:szCs w:val="24"/>
        </w:rPr>
        <w:t xml:space="preserve">καταστεί ο ελληνικός λαός </w:t>
      </w:r>
      <w:r>
        <w:rPr>
          <w:rFonts w:eastAsia="Times New Roman" w:cs="Times New Roman"/>
          <w:szCs w:val="24"/>
        </w:rPr>
        <w:t>της ε</w:t>
      </w:r>
      <w:r w:rsidRPr="007C6DA9">
        <w:rPr>
          <w:rFonts w:eastAsia="Times New Roman" w:cs="Times New Roman"/>
          <w:szCs w:val="24"/>
        </w:rPr>
        <w:t xml:space="preserve">λληνικής περιφέρειας ρατσιστής απέναντι σε συνανθρώπους </w:t>
      </w:r>
      <w:r>
        <w:rPr>
          <w:rFonts w:eastAsia="Times New Roman" w:cs="Times New Roman"/>
          <w:szCs w:val="24"/>
        </w:rPr>
        <w:t>μας,</w:t>
      </w:r>
      <w:r w:rsidRPr="007C6DA9">
        <w:rPr>
          <w:rFonts w:eastAsia="Times New Roman" w:cs="Times New Roman"/>
          <w:szCs w:val="24"/>
        </w:rPr>
        <w:t xml:space="preserve"> απέναντι σε συμπολίτες </w:t>
      </w:r>
      <w:r>
        <w:rPr>
          <w:rFonts w:eastAsia="Times New Roman" w:cs="Times New Roman"/>
          <w:szCs w:val="24"/>
        </w:rPr>
        <w:t>μας, οι οποίοι παραβατού</w:t>
      </w:r>
      <w:r w:rsidRPr="007C6DA9">
        <w:rPr>
          <w:rFonts w:eastAsia="Times New Roman" w:cs="Times New Roman"/>
          <w:szCs w:val="24"/>
        </w:rPr>
        <w:t>ν συνεχώς</w:t>
      </w:r>
      <w:r>
        <w:rPr>
          <w:rFonts w:eastAsia="Times New Roman" w:cs="Times New Roman"/>
          <w:szCs w:val="24"/>
        </w:rPr>
        <w:t>, δίνοντας το δικαίωμα σ</w:t>
      </w:r>
      <w:r w:rsidRPr="007C6DA9">
        <w:rPr>
          <w:rFonts w:eastAsia="Times New Roman" w:cs="Times New Roman"/>
          <w:szCs w:val="24"/>
        </w:rPr>
        <w:t xml:space="preserve">ε διάφορες άλλες περιθωριακές </w:t>
      </w:r>
      <w:r>
        <w:rPr>
          <w:rFonts w:eastAsia="Times New Roman" w:cs="Times New Roman"/>
          <w:szCs w:val="24"/>
        </w:rPr>
        <w:t xml:space="preserve">και </w:t>
      </w:r>
      <w:r w:rsidRPr="007C6DA9">
        <w:rPr>
          <w:rFonts w:eastAsia="Times New Roman" w:cs="Times New Roman"/>
          <w:szCs w:val="24"/>
        </w:rPr>
        <w:t>εξωθεσμικές ομάδες να κανονίζουν αυτοί τα περί ασφάλειας</w:t>
      </w:r>
      <w:r>
        <w:rPr>
          <w:rFonts w:eastAsia="Times New Roman" w:cs="Times New Roman"/>
          <w:szCs w:val="24"/>
        </w:rPr>
        <w:t>.</w:t>
      </w:r>
      <w:r w:rsidRPr="007C6DA9">
        <w:rPr>
          <w:rFonts w:eastAsia="Times New Roman" w:cs="Times New Roman"/>
          <w:szCs w:val="24"/>
        </w:rPr>
        <w:t xml:space="preserve"> </w:t>
      </w:r>
    </w:p>
    <w:p w14:paraId="37394DE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όσον α</w:t>
      </w:r>
      <w:r>
        <w:rPr>
          <w:rFonts w:eastAsia="Times New Roman" w:cs="Times New Roman"/>
          <w:szCs w:val="24"/>
        </w:rPr>
        <w:t xml:space="preserve">φορά το ζήτημα </w:t>
      </w:r>
      <w:r w:rsidRPr="007C6DA9">
        <w:rPr>
          <w:rFonts w:eastAsia="Times New Roman" w:cs="Times New Roman"/>
          <w:szCs w:val="24"/>
        </w:rPr>
        <w:t xml:space="preserve">των αγροτών </w:t>
      </w:r>
      <w:r>
        <w:rPr>
          <w:rFonts w:eastAsia="Times New Roman" w:cs="Times New Roman"/>
          <w:szCs w:val="24"/>
        </w:rPr>
        <w:t>μας, οι</w:t>
      </w:r>
      <w:r w:rsidRPr="007C6DA9">
        <w:rPr>
          <w:rFonts w:eastAsia="Times New Roman" w:cs="Times New Roman"/>
          <w:szCs w:val="24"/>
        </w:rPr>
        <w:t xml:space="preserve"> επιδοτήσεις καθορίζονται πλέον με βάση τα προβλήματα των δασικών χαρτών</w:t>
      </w:r>
      <w:r>
        <w:rPr>
          <w:rFonts w:eastAsia="Times New Roman" w:cs="Times New Roman"/>
          <w:szCs w:val="24"/>
        </w:rPr>
        <w:t>.</w:t>
      </w:r>
      <w:r w:rsidRPr="007C6DA9">
        <w:rPr>
          <w:rFonts w:eastAsia="Times New Roman" w:cs="Times New Roman"/>
          <w:szCs w:val="24"/>
        </w:rPr>
        <w:t xml:space="preserve"> Πρέπει η πολιτική ηγεσία του Υπουργείου Γεωργίας να το δει ιδιαίτερα </w:t>
      </w:r>
      <w:r>
        <w:rPr>
          <w:rFonts w:eastAsia="Times New Roman" w:cs="Times New Roman"/>
          <w:szCs w:val="24"/>
        </w:rPr>
        <w:t>αυτό.</w:t>
      </w:r>
      <w:r w:rsidRPr="007C6DA9">
        <w:rPr>
          <w:rFonts w:eastAsia="Times New Roman" w:cs="Times New Roman"/>
          <w:szCs w:val="24"/>
        </w:rPr>
        <w:t xml:space="preserve"> </w:t>
      </w:r>
      <w:r>
        <w:rPr>
          <w:rFonts w:eastAsia="Times New Roman" w:cs="Times New Roman"/>
          <w:szCs w:val="24"/>
        </w:rPr>
        <w:t>Επίσης, το Υπουργείο πρέπει να δει</w:t>
      </w:r>
      <w:r w:rsidRPr="007C6DA9">
        <w:rPr>
          <w:rFonts w:eastAsia="Times New Roman" w:cs="Times New Roman"/>
          <w:szCs w:val="24"/>
        </w:rPr>
        <w:t xml:space="preserve"> και τα ζητήματα των αποζημιώσεων</w:t>
      </w:r>
      <w:r>
        <w:rPr>
          <w:rFonts w:eastAsia="Times New Roman" w:cs="Times New Roman"/>
          <w:szCs w:val="24"/>
        </w:rPr>
        <w:t>,</w:t>
      </w:r>
      <w:r w:rsidRPr="007C6DA9">
        <w:rPr>
          <w:rFonts w:eastAsia="Times New Roman" w:cs="Times New Roman"/>
          <w:szCs w:val="24"/>
        </w:rPr>
        <w:t xml:space="preserve"> όπως</w:t>
      </w:r>
      <w:r w:rsidRPr="007C6DA9">
        <w:rPr>
          <w:rFonts w:eastAsia="Times New Roman" w:cs="Times New Roman"/>
          <w:szCs w:val="24"/>
        </w:rPr>
        <w:t xml:space="preserve"> </w:t>
      </w:r>
      <w:r>
        <w:rPr>
          <w:rFonts w:eastAsia="Times New Roman" w:cs="Times New Roman"/>
          <w:szCs w:val="24"/>
        </w:rPr>
        <w:t xml:space="preserve">και </w:t>
      </w:r>
      <w:r w:rsidRPr="007C6DA9">
        <w:rPr>
          <w:rFonts w:eastAsia="Times New Roman" w:cs="Times New Roman"/>
          <w:szCs w:val="24"/>
        </w:rPr>
        <w:t>το θέμα του κανονισμού του ΕΛΓΑ</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 xml:space="preserve">Επιτέλους, δεν είναι οι πλάκες του Μωυσή </w:t>
      </w:r>
      <w:r w:rsidRPr="007C6DA9">
        <w:rPr>
          <w:rFonts w:eastAsia="Times New Roman" w:cs="Times New Roman"/>
          <w:szCs w:val="24"/>
        </w:rPr>
        <w:t>ο κανονισμός του ΕΛΓΑ</w:t>
      </w:r>
      <w:r>
        <w:rPr>
          <w:rFonts w:eastAsia="Times New Roman" w:cs="Times New Roman"/>
          <w:szCs w:val="24"/>
        </w:rPr>
        <w:t>.</w:t>
      </w:r>
      <w:r w:rsidRPr="007C6DA9">
        <w:rPr>
          <w:rFonts w:eastAsia="Times New Roman" w:cs="Times New Roman"/>
          <w:szCs w:val="24"/>
        </w:rPr>
        <w:t xml:space="preserve"> Ο κανονισμός του ΕΛΓΑ</w:t>
      </w:r>
      <w:r>
        <w:rPr>
          <w:rFonts w:eastAsia="Times New Roman" w:cs="Times New Roman"/>
          <w:szCs w:val="24"/>
        </w:rPr>
        <w:t>,</w:t>
      </w:r>
      <w:r w:rsidRPr="007C6DA9">
        <w:rPr>
          <w:rFonts w:eastAsia="Times New Roman" w:cs="Times New Roman"/>
          <w:szCs w:val="24"/>
        </w:rPr>
        <w:t xml:space="preserve"> με βάση το</w:t>
      </w:r>
      <w:r>
        <w:rPr>
          <w:rFonts w:eastAsia="Times New Roman" w:cs="Times New Roman"/>
          <w:szCs w:val="24"/>
        </w:rPr>
        <w:t>ν</w:t>
      </w:r>
      <w:r w:rsidRPr="007C6DA9">
        <w:rPr>
          <w:rFonts w:eastAsia="Times New Roman" w:cs="Times New Roman"/>
          <w:szCs w:val="24"/>
        </w:rPr>
        <w:t xml:space="preserve"> οποίο δίνονται οι επιδοτήσεις και όλα αυτά τα οποία χρειάζονται</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 xml:space="preserve">πρέπει να διαμορφώνεται </w:t>
      </w:r>
      <w:r w:rsidRPr="007C6DA9">
        <w:rPr>
          <w:rFonts w:eastAsia="Times New Roman" w:cs="Times New Roman"/>
          <w:szCs w:val="24"/>
        </w:rPr>
        <w:t xml:space="preserve">με βάση </w:t>
      </w:r>
      <w:r>
        <w:rPr>
          <w:rFonts w:eastAsia="Times New Roman" w:cs="Times New Roman"/>
          <w:szCs w:val="24"/>
        </w:rPr>
        <w:t xml:space="preserve">τις </w:t>
      </w:r>
      <w:r w:rsidRPr="007C6DA9">
        <w:rPr>
          <w:rFonts w:eastAsia="Times New Roman" w:cs="Times New Roman"/>
          <w:szCs w:val="24"/>
        </w:rPr>
        <w:t xml:space="preserve">τοπικές συνθήκες </w:t>
      </w:r>
      <w:r w:rsidRPr="007C6DA9">
        <w:rPr>
          <w:rFonts w:eastAsia="Times New Roman" w:cs="Times New Roman"/>
          <w:szCs w:val="24"/>
        </w:rPr>
        <w:t>αναλόγως</w:t>
      </w:r>
      <w:r>
        <w:rPr>
          <w:rFonts w:eastAsia="Times New Roman" w:cs="Times New Roman"/>
          <w:szCs w:val="24"/>
        </w:rPr>
        <w:t>.</w:t>
      </w:r>
      <w:r w:rsidRPr="007C6DA9">
        <w:rPr>
          <w:rFonts w:eastAsia="Times New Roman" w:cs="Times New Roman"/>
          <w:szCs w:val="24"/>
        </w:rPr>
        <w:t xml:space="preserve"> Πρέπει </w:t>
      </w:r>
      <w:r>
        <w:rPr>
          <w:rFonts w:eastAsia="Times New Roman" w:cs="Times New Roman"/>
          <w:szCs w:val="24"/>
        </w:rPr>
        <w:t>να υπάρξει μι</w:t>
      </w:r>
      <w:r w:rsidRPr="007C6DA9">
        <w:rPr>
          <w:rFonts w:eastAsia="Times New Roman" w:cs="Times New Roman"/>
          <w:szCs w:val="24"/>
        </w:rPr>
        <w:t>α αλλαγή</w:t>
      </w:r>
      <w:r>
        <w:rPr>
          <w:rFonts w:eastAsia="Times New Roman" w:cs="Times New Roman"/>
          <w:szCs w:val="24"/>
        </w:rPr>
        <w:t>.</w:t>
      </w:r>
      <w:r w:rsidRPr="007C6DA9">
        <w:rPr>
          <w:rFonts w:eastAsia="Times New Roman" w:cs="Times New Roman"/>
          <w:szCs w:val="24"/>
        </w:rPr>
        <w:t xml:space="preserve"> Άλλαξε </w:t>
      </w:r>
      <w:r>
        <w:rPr>
          <w:rFonts w:eastAsia="Times New Roman" w:cs="Times New Roman"/>
          <w:szCs w:val="24"/>
        </w:rPr>
        <w:t>το 2012 ο</w:t>
      </w:r>
      <w:r w:rsidRPr="007C6DA9">
        <w:rPr>
          <w:rFonts w:eastAsia="Times New Roman" w:cs="Times New Roman"/>
          <w:szCs w:val="24"/>
        </w:rPr>
        <w:t xml:space="preserve"> κανονισμός του ΕΛΓΑ</w:t>
      </w:r>
      <w:r>
        <w:rPr>
          <w:rFonts w:eastAsia="Times New Roman" w:cs="Times New Roman"/>
          <w:szCs w:val="24"/>
        </w:rPr>
        <w:t>, δ</w:t>
      </w:r>
      <w:r w:rsidRPr="007C6DA9">
        <w:rPr>
          <w:rFonts w:eastAsia="Times New Roman" w:cs="Times New Roman"/>
          <w:szCs w:val="24"/>
        </w:rPr>
        <w:t>υστυχώς</w:t>
      </w:r>
      <w:r>
        <w:rPr>
          <w:rFonts w:eastAsia="Times New Roman" w:cs="Times New Roman"/>
          <w:szCs w:val="24"/>
        </w:rPr>
        <w:t>,</w:t>
      </w:r>
      <w:r w:rsidRPr="007C6DA9">
        <w:rPr>
          <w:rFonts w:eastAsia="Times New Roman" w:cs="Times New Roman"/>
          <w:szCs w:val="24"/>
        </w:rPr>
        <w:t xml:space="preserve"> με πολύ μικρά βήματα</w:t>
      </w:r>
      <w:r>
        <w:rPr>
          <w:rFonts w:eastAsia="Times New Roman" w:cs="Times New Roman"/>
          <w:szCs w:val="24"/>
        </w:rPr>
        <w:t>.</w:t>
      </w:r>
      <w:r w:rsidRPr="007C6DA9">
        <w:rPr>
          <w:rFonts w:eastAsia="Times New Roman" w:cs="Times New Roman"/>
          <w:szCs w:val="24"/>
        </w:rPr>
        <w:t xml:space="preserve"> Θα έλεγα</w:t>
      </w:r>
      <w:r>
        <w:rPr>
          <w:rFonts w:eastAsia="Times New Roman" w:cs="Times New Roman"/>
          <w:szCs w:val="24"/>
        </w:rPr>
        <w:t xml:space="preserve"> ότι έγινε</w:t>
      </w:r>
      <w:r w:rsidRPr="007C6DA9">
        <w:rPr>
          <w:rFonts w:eastAsia="Times New Roman" w:cs="Times New Roman"/>
          <w:szCs w:val="24"/>
        </w:rPr>
        <w:t xml:space="preserve"> περισσότερο </w:t>
      </w:r>
      <w:r>
        <w:rPr>
          <w:rFonts w:eastAsia="Times New Roman" w:cs="Times New Roman"/>
          <w:szCs w:val="24"/>
        </w:rPr>
        <w:t xml:space="preserve">φοροεισπρακτικός. </w:t>
      </w:r>
    </w:p>
    <w:p w14:paraId="37394DEB"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Στη Λακωνία υπάρχει το ζήτημα της ακαρπίας</w:t>
      </w:r>
      <w:r>
        <w:rPr>
          <w:rFonts w:eastAsia="Times New Roman" w:cs="Times New Roman"/>
          <w:szCs w:val="24"/>
        </w:rPr>
        <w:t>,</w:t>
      </w:r>
      <w:r w:rsidRPr="007C6DA9">
        <w:rPr>
          <w:rFonts w:eastAsia="Times New Roman" w:cs="Times New Roman"/>
          <w:szCs w:val="24"/>
        </w:rPr>
        <w:t xml:space="preserve"> του</w:t>
      </w:r>
      <w:r>
        <w:rPr>
          <w:rFonts w:eastAsia="Times New Roman" w:cs="Times New Roman"/>
          <w:szCs w:val="24"/>
        </w:rPr>
        <w:t xml:space="preserve"> δά</w:t>
      </w:r>
      <w:r w:rsidRPr="007C6DA9">
        <w:rPr>
          <w:rFonts w:eastAsia="Times New Roman" w:cs="Times New Roman"/>
          <w:szCs w:val="24"/>
        </w:rPr>
        <w:t>κου</w:t>
      </w:r>
      <w:r>
        <w:rPr>
          <w:rFonts w:eastAsia="Times New Roman" w:cs="Times New Roman"/>
          <w:szCs w:val="24"/>
        </w:rPr>
        <w:t>,</w:t>
      </w:r>
      <w:r w:rsidRPr="007C6DA9">
        <w:rPr>
          <w:rFonts w:eastAsia="Times New Roman" w:cs="Times New Roman"/>
          <w:szCs w:val="24"/>
        </w:rPr>
        <w:t xml:space="preserve"> της υπερφορολόγησης και </w:t>
      </w:r>
      <w:r>
        <w:rPr>
          <w:rFonts w:eastAsia="Times New Roman" w:cs="Times New Roman"/>
          <w:szCs w:val="24"/>
        </w:rPr>
        <w:t xml:space="preserve">η </w:t>
      </w:r>
      <w:r w:rsidRPr="007C6DA9">
        <w:rPr>
          <w:rFonts w:eastAsia="Times New Roman" w:cs="Times New Roman"/>
          <w:szCs w:val="24"/>
        </w:rPr>
        <w:t>αύξηση του κόστ</w:t>
      </w:r>
      <w:r w:rsidRPr="007C6DA9">
        <w:rPr>
          <w:rFonts w:eastAsia="Times New Roman" w:cs="Times New Roman"/>
          <w:szCs w:val="24"/>
        </w:rPr>
        <w:t>ους παραγωγής</w:t>
      </w:r>
      <w:r>
        <w:rPr>
          <w:rFonts w:eastAsia="Times New Roman" w:cs="Times New Roman"/>
          <w:szCs w:val="24"/>
        </w:rPr>
        <w:t>. Αυτά είναι</w:t>
      </w:r>
      <w:r w:rsidRPr="007C6DA9">
        <w:rPr>
          <w:rFonts w:eastAsia="Times New Roman" w:cs="Times New Roman"/>
          <w:szCs w:val="24"/>
        </w:rPr>
        <w:t xml:space="preserve"> γνωστά </w:t>
      </w:r>
      <w:r>
        <w:rPr>
          <w:rFonts w:eastAsia="Times New Roman" w:cs="Times New Roman"/>
          <w:szCs w:val="24"/>
        </w:rPr>
        <w:t xml:space="preserve">σε όλους τους συναδέλφους </w:t>
      </w:r>
      <w:r w:rsidRPr="007C6DA9">
        <w:rPr>
          <w:rFonts w:eastAsia="Times New Roman" w:cs="Times New Roman"/>
          <w:szCs w:val="24"/>
        </w:rPr>
        <w:t>της περιφέρειας</w:t>
      </w:r>
      <w:r>
        <w:rPr>
          <w:rFonts w:eastAsia="Times New Roman" w:cs="Times New Roman"/>
          <w:szCs w:val="24"/>
        </w:rPr>
        <w:t>.</w:t>
      </w:r>
      <w:r w:rsidRPr="007C6DA9">
        <w:rPr>
          <w:rFonts w:eastAsia="Times New Roman" w:cs="Times New Roman"/>
          <w:szCs w:val="24"/>
        </w:rPr>
        <w:t xml:space="preserve"> Τι θα γίνει με αυτό το ζήτημα</w:t>
      </w:r>
      <w:r>
        <w:rPr>
          <w:rFonts w:eastAsia="Times New Roman" w:cs="Times New Roman"/>
          <w:szCs w:val="24"/>
        </w:rPr>
        <w:t>;</w:t>
      </w:r>
      <w:r w:rsidRPr="007C6DA9">
        <w:rPr>
          <w:rFonts w:eastAsia="Times New Roman" w:cs="Times New Roman"/>
          <w:szCs w:val="24"/>
        </w:rPr>
        <w:t xml:space="preserve"> Δεν είναι ζήτημα που </w:t>
      </w:r>
      <w:r>
        <w:rPr>
          <w:rFonts w:eastAsia="Times New Roman" w:cs="Times New Roman"/>
          <w:szCs w:val="24"/>
        </w:rPr>
        <w:t xml:space="preserve">πρέπει απλώς να το κοιτάτε. </w:t>
      </w:r>
      <w:r w:rsidRPr="007C6DA9">
        <w:rPr>
          <w:rFonts w:eastAsia="Times New Roman" w:cs="Times New Roman"/>
          <w:szCs w:val="24"/>
        </w:rPr>
        <w:t>Αντιλαμβάνομαι ότι υπήρχε και προηγουμένως</w:t>
      </w:r>
      <w:r>
        <w:rPr>
          <w:rFonts w:eastAsia="Times New Roman" w:cs="Times New Roman"/>
          <w:szCs w:val="24"/>
        </w:rPr>
        <w:t>.</w:t>
      </w:r>
      <w:r w:rsidRPr="007C6DA9">
        <w:rPr>
          <w:rFonts w:eastAsia="Times New Roman" w:cs="Times New Roman"/>
          <w:szCs w:val="24"/>
        </w:rPr>
        <w:t xml:space="preserve"> Δεν άλλαξε τίποτα και επιβαρύνεται η κατάσταση</w:t>
      </w:r>
      <w:r>
        <w:rPr>
          <w:rFonts w:eastAsia="Times New Roman" w:cs="Times New Roman"/>
          <w:szCs w:val="24"/>
        </w:rPr>
        <w:t>.</w:t>
      </w:r>
    </w:p>
    <w:p w14:paraId="37394DE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Pr>
          <w:rFonts w:eastAsia="Times New Roman" w:cs="Times New Roman"/>
          <w:szCs w:val="24"/>
        </w:rPr>
        <w:t>υπάρχουν</w:t>
      </w:r>
      <w:r w:rsidRPr="007C6DA9">
        <w:rPr>
          <w:rFonts w:eastAsia="Times New Roman" w:cs="Times New Roman"/>
          <w:szCs w:val="24"/>
        </w:rPr>
        <w:t xml:space="preserve"> και θέματα που αφορούν τα ζητήματα της </w:t>
      </w:r>
      <w:r>
        <w:rPr>
          <w:rFonts w:eastAsia="Times New Roman" w:cs="Times New Roman"/>
          <w:szCs w:val="24"/>
        </w:rPr>
        <w:t>π</w:t>
      </w:r>
      <w:r w:rsidRPr="007C6DA9">
        <w:rPr>
          <w:rFonts w:eastAsia="Times New Roman" w:cs="Times New Roman"/>
          <w:szCs w:val="24"/>
        </w:rPr>
        <w:t>αιδείας</w:t>
      </w:r>
      <w:r>
        <w:rPr>
          <w:rFonts w:eastAsia="Times New Roman" w:cs="Times New Roman"/>
          <w:szCs w:val="24"/>
        </w:rPr>
        <w:t>.</w:t>
      </w:r>
      <w:r w:rsidRPr="007C6DA9">
        <w:rPr>
          <w:rFonts w:eastAsia="Times New Roman" w:cs="Times New Roman"/>
          <w:szCs w:val="24"/>
        </w:rPr>
        <w:t xml:space="preserve"> Έχουμε να κάνουμε </w:t>
      </w:r>
      <w:r>
        <w:rPr>
          <w:rFonts w:eastAsia="Times New Roman" w:cs="Times New Roman"/>
          <w:szCs w:val="24"/>
        </w:rPr>
        <w:t xml:space="preserve">με </w:t>
      </w:r>
      <w:r w:rsidRPr="007C6DA9">
        <w:rPr>
          <w:rFonts w:eastAsia="Times New Roman" w:cs="Times New Roman"/>
          <w:szCs w:val="24"/>
        </w:rPr>
        <w:t xml:space="preserve">μεταφορές </w:t>
      </w:r>
      <w:r>
        <w:rPr>
          <w:rFonts w:eastAsia="Times New Roman" w:cs="Times New Roman"/>
          <w:szCs w:val="24"/>
        </w:rPr>
        <w:t>σ</w:t>
      </w:r>
      <w:r w:rsidRPr="007C6DA9">
        <w:rPr>
          <w:rFonts w:eastAsia="Times New Roman" w:cs="Times New Roman"/>
          <w:szCs w:val="24"/>
        </w:rPr>
        <w:t xml:space="preserve">χολών με βάση την </w:t>
      </w:r>
      <w:r>
        <w:rPr>
          <w:rFonts w:eastAsia="Times New Roman" w:cs="Times New Roman"/>
          <w:szCs w:val="24"/>
        </w:rPr>
        <w:t>ε</w:t>
      </w:r>
      <w:r w:rsidRPr="007C6DA9">
        <w:rPr>
          <w:rFonts w:eastAsia="Times New Roman" w:cs="Times New Roman"/>
          <w:szCs w:val="24"/>
        </w:rPr>
        <w:t>πιτροπή του κ</w:t>
      </w:r>
      <w:r>
        <w:rPr>
          <w:rFonts w:eastAsia="Times New Roman" w:cs="Times New Roman"/>
          <w:szCs w:val="24"/>
        </w:rPr>
        <w:t xml:space="preserve">. </w:t>
      </w:r>
      <w:r w:rsidRPr="007C6DA9">
        <w:rPr>
          <w:rFonts w:eastAsia="Times New Roman" w:cs="Times New Roman"/>
          <w:szCs w:val="24"/>
        </w:rPr>
        <w:t>Γαβρόγλου</w:t>
      </w:r>
      <w:r>
        <w:rPr>
          <w:rFonts w:eastAsia="Times New Roman" w:cs="Times New Roman"/>
          <w:szCs w:val="24"/>
        </w:rPr>
        <w:t>, ο</w:t>
      </w:r>
      <w:r w:rsidRPr="007C6DA9">
        <w:rPr>
          <w:rFonts w:eastAsia="Times New Roman" w:cs="Times New Roman"/>
          <w:szCs w:val="24"/>
        </w:rPr>
        <w:t xml:space="preserve"> </w:t>
      </w:r>
      <w:r>
        <w:rPr>
          <w:rFonts w:eastAsia="Times New Roman" w:cs="Times New Roman"/>
          <w:szCs w:val="24"/>
        </w:rPr>
        <w:t>οποίος τη</w:t>
      </w:r>
      <w:r w:rsidRPr="007C6DA9">
        <w:rPr>
          <w:rFonts w:eastAsia="Times New Roman" w:cs="Times New Roman"/>
          <w:szCs w:val="24"/>
        </w:rPr>
        <w:t xml:space="preserve"> συνέστησε προ καιρού</w:t>
      </w:r>
      <w:r>
        <w:rPr>
          <w:rFonts w:eastAsia="Times New Roman" w:cs="Times New Roman"/>
          <w:szCs w:val="24"/>
        </w:rPr>
        <w:t>.</w:t>
      </w:r>
      <w:r w:rsidRPr="007C6DA9">
        <w:rPr>
          <w:rFonts w:eastAsia="Times New Roman" w:cs="Times New Roman"/>
          <w:szCs w:val="24"/>
        </w:rPr>
        <w:t xml:space="preserve"> Μεταφέρονται </w:t>
      </w:r>
      <w:r>
        <w:rPr>
          <w:rFonts w:eastAsia="Times New Roman" w:cs="Times New Roman"/>
          <w:szCs w:val="24"/>
        </w:rPr>
        <w:t>σ</w:t>
      </w:r>
      <w:r w:rsidRPr="007C6DA9">
        <w:rPr>
          <w:rFonts w:eastAsia="Times New Roman" w:cs="Times New Roman"/>
          <w:szCs w:val="24"/>
        </w:rPr>
        <w:t>χολές</w:t>
      </w:r>
      <w:r>
        <w:rPr>
          <w:rFonts w:eastAsia="Times New Roman" w:cs="Times New Roman"/>
          <w:szCs w:val="24"/>
        </w:rPr>
        <w:t>,</w:t>
      </w:r>
      <w:r w:rsidRPr="007C6DA9">
        <w:rPr>
          <w:rFonts w:eastAsia="Times New Roman" w:cs="Times New Roman"/>
          <w:szCs w:val="24"/>
        </w:rPr>
        <w:t xml:space="preserve"> οι οποίες με πολύ κόπο</w:t>
      </w:r>
      <w:r>
        <w:rPr>
          <w:rFonts w:eastAsia="Times New Roman" w:cs="Times New Roman"/>
          <w:szCs w:val="24"/>
        </w:rPr>
        <w:t>,</w:t>
      </w:r>
      <w:r w:rsidRPr="007C6DA9">
        <w:rPr>
          <w:rFonts w:eastAsia="Times New Roman" w:cs="Times New Roman"/>
          <w:szCs w:val="24"/>
        </w:rPr>
        <w:t xml:space="preserve"> με</w:t>
      </w:r>
      <w:r>
        <w:rPr>
          <w:rFonts w:eastAsia="Times New Roman" w:cs="Times New Roman"/>
          <w:szCs w:val="24"/>
        </w:rPr>
        <w:t xml:space="preserve"> απαίτηση της τοπικής κοινωνίας, </w:t>
      </w:r>
      <w:r w:rsidRPr="007C6DA9">
        <w:rPr>
          <w:rFonts w:eastAsia="Times New Roman" w:cs="Times New Roman"/>
          <w:szCs w:val="24"/>
        </w:rPr>
        <w:t>με πλήρ</w:t>
      </w:r>
      <w:r w:rsidRPr="007C6DA9">
        <w:rPr>
          <w:rFonts w:eastAsia="Times New Roman" w:cs="Times New Roman"/>
          <w:szCs w:val="24"/>
        </w:rPr>
        <w:t xml:space="preserve">η </w:t>
      </w:r>
      <w:r>
        <w:rPr>
          <w:rFonts w:eastAsia="Times New Roman" w:cs="Times New Roman"/>
          <w:szCs w:val="24"/>
        </w:rPr>
        <w:t>-</w:t>
      </w:r>
      <w:r w:rsidRPr="007C6DA9">
        <w:rPr>
          <w:rFonts w:eastAsia="Times New Roman" w:cs="Times New Roman"/>
          <w:szCs w:val="24"/>
        </w:rPr>
        <w:t>θα έλεγα</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 xml:space="preserve">σαφή </w:t>
      </w:r>
      <w:r w:rsidRPr="007C6DA9">
        <w:rPr>
          <w:rFonts w:eastAsia="Times New Roman" w:cs="Times New Roman"/>
          <w:szCs w:val="24"/>
        </w:rPr>
        <w:t xml:space="preserve">και σταθερή βάση των επιστημονικών </w:t>
      </w:r>
      <w:r>
        <w:rPr>
          <w:rFonts w:eastAsia="Times New Roman" w:cs="Times New Roman"/>
          <w:szCs w:val="24"/>
        </w:rPr>
        <w:t xml:space="preserve">αναγκών </w:t>
      </w:r>
      <w:r w:rsidRPr="007C6DA9">
        <w:rPr>
          <w:rFonts w:eastAsia="Times New Roman" w:cs="Times New Roman"/>
          <w:szCs w:val="24"/>
        </w:rPr>
        <w:t>έχουν δημιουργηθεί σε πολλές περιοχές</w:t>
      </w:r>
      <w:r>
        <w:rPr>
          <w:rFonts w:eastAsia="Times New Roman" w:cs="Times New Roman"/>
          <w:szCs w:val="24"/>
        </w:rPr>
        <w:t>,</w:t>
      </w:r>
      <w:r w:rsidRPr="007C6DA9">
        <w:rPr>
          <w:rFonts w:eastAsia="Times New Roman" w:cs="Times New Roman"/>
          <w:szCs w:val="24"/>
        </w:rPr>
        <w:t xml:space="preserve"> όπως στη Σπάρτη και μεταφέρονται σε άλλες περιοχές κοντά στην Αθήνα</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 xml:space="preserve">όπως </w:t>
      </w:r>
      <w:r w:rsidRPr="007C6DA9">
        <w:rPr>
          <w:rFonts w:eastAsia="Times New Roman" w:cs="Times New Roman"/>
          <w:szCs w:val="24"/>
        </w:rPr>
        <w:t>την Τρίπολη</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 xml:space="preserve">Αυτά είναι παρανοϊκά </w:t>
      </w:r>
      <w:r w:rsidRPr="007C6DA9">
        <w:rPr>
          <w:rFonts w:eastAsia="Times New Roman" w:cs="Times New Roman"/>
          <w:szCs w:val="24"/>
        </w:rPr>
        <w:t>πράγματα</w:t>
      </w:r>
      <w:r>
        <w:rPr>
          <w:rFonts w:eastAsia="Times New Roman" w:cs="Times New Roman"/>
          <w:szCs w:val="24"/>
        </w:rPr>
        <w:t>.</w:t>
      </w:r>
      <w:r w:rsidRPr="007C6DA9">
        <w:rPr>
          <w:rFonts w:eastAsia="Times New Roman" w:cs="Times New Roman"/>
          <w:szCs w:val="24"/>
        </w:rPr>
        <w:t xml:space="preserve"> Πρέπει να τα δείτε </w:t>
      </w:r>
      <w:r>
        <w:rPr>
          <w:rFonts w:eastAsia="Times New Roman" w:cs="Times New Roman"/>
          <w:szCs w:val="24"/>
        </w:rPr>
        <w:t xml:space="preserve">αυτά </w:t>
      </w:r>
      <w:r w:rsidRPr="007C6DA9">
        <w:rPr>
          <w:rFonts w:eastAsia="Times New Roman" w:cs="Times New Roman"/>
          <w:szCs w:val="24"/>
        </w:rPr>
        <w:t xml:space="preserve">με ιδιαίτερη </w:t>
      </w:r>
      <w:r w:rsidRPr="007C6DA9">
        <w:rPr>
          <w:rFonts w:eastAsia="Times New Roman" w:cs="Times New Roman"/>
          <w:szCs w:val="24"/>
        </w:rPr>
        <w:t>προσοχή</w:t>
      </w:r>
      <w:r>
        <w:rPr>
          <w:rFonts w:eastAsia="Times New Roman" w:cs="Times New Roman"/>
          <w:szCs w:val="24"/>
        </w:rPr>
        <w:t>.</w:t>
      </w:r>
    </w:p>
    <w:p w14:paraId="37394DE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7394DEE"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 xml:space="preserve"> Κλείνω</w:t>
      </w:r>
      <w:r>
        <w:rPr>
          <w:rFonts w:eastAsia="Times New Roman" w:cs="Times New Roman"/>
          <w:szCs w:val="24"/>
        </w:rPr>
        <w:t>,</w:t>
      </w:r>
      <w:r w:rsidRPr="007C6DA9">
        <w:rPr>
          <w:rFonts w:eastAsia="Times New Roman" w:cs="Times New Roman"/>
          <w:szCs w:val="24"/>
        </w:rPr>
        <w:t xml:space="preserve"> κύριε Πρόεδρε</w:t>
      </w:r>
      <w:r>
        <w:rPr>
          <w:rFonts w:eastAsia="Times New Roman" w:cs="Times New Roman"/>
          <w:szCs w:val="24"/>
        </w:rPr>
        <w:t>,</w:t>
      </w:r>
      <w:r w:rsidRPr="007C6DA9">
        <w:rPr>
          <w:rFonts w:eastAsia="Times New Roman" w:cs="Times New Roman"/>
          <w:szCs w:val="24"/>
        </w:rPr>
        <w:t xml:space="preserve"> λέγοντας το εξής</w:t>
      </w:r>
      <w:r>
        <w:rPr>
          <w:rFonts w:eastAsia="Times New Roman" w:cs="Times New Roman"/>
          <w:szCs w:val="24"/>
        </w:rPr>
        <w:t>:</w:t>
      </w:r>
      <w:r w:rsidRPr="007C6DA9">
        <w:rPr>
          <w:rFonts w:eastAsia="Times New Roman" w:cs="Times New Roman"/>
          <w:szCs w:val="24"/>
        </w:rPr>
        <w:t xml:space="preserve"> Στις </w:t>
      </w:r>
      <w:r>
        <w:rPr>
          <w:rFonts w:eastAsia="Times New Roman" w:cs="Times New Roman"/>
          <w:szCs w:val="24"/>
        </w:rPr>
        <w:t>24 Οκτωβρίου ε</w:t>
      </w:r>
      <w:r w:rsidRPr="007C6DA9">
        <w:rPr>
          <w:rFonts w:eastAsia="Times New Roman" w:cs="Times New Roman"/>
          <w:szCs w:val="24"/>
        </w:rPr>
        <w:t>ίχα καταθέσει ερώτηση προς τον Υπουργό Άμυνας</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τον κ.</w:t>
      </w:r>
      <w:r w:rsidRPr="007C6DA9">
        <w:rPr>
          <w:rFonts w:eastAsia="Times New Roman" w:cs="Times New Roman"/>
          <w:szCs w:val="24"/>
        </w:rPr>
        <w:t xml:space="preserve"> Καμμένο</w:t>
      </w:r>
      <w:r>
        <w:rPr>
          <w:rFonts w:eastAsia="Times New Roman" w:cs="Times New Roman"/>
          <w:szCs w:val="24"/>
        </w:rPr>
        <w:t>,</w:t>
      </w:r>
      <w:r w:rsidRPr="007C6DA9">
        <w:rPr>
          <w:rFonts w:eastAsia="Times New Roman" w:cs="Times New Roman"/>
          <w:szCs w:val="24"/>
        </w:rPr>
        <w:t xml:space="preserve"> σχετικά με </w:t>
      </w:r>
      <w:r>
        <w:rPr>
          <w:rFonts w:eastAsia="Times New Roman" w:cs="Times New Roman"/>
          <w:szCs w:val="24"/>
        </w:rPr>
        <w:t>σαράντα πέντε</w:t>
      </w:r>
      <w:r w:rsidRPr="007C6DA9">
        <w:rPr>
          <w:rFonts w:eastAsia="Times New Roman" w:cs="Times New Roman"/>
          <w:szCs w:val="24"/>
        </w:rPr>
        <w:t xml:space="preserve"> ερωτήματα</w:t>
      </w:r>
      <w:r>
        <w:rPr>
          <w:rFonts w:eastAsia="Times New Roman" w:cs="Times New Roman"/>
          <w:szCs w:val="24"/>
        </w:rPr>
        <w:t>,</w:t>
      </w:r>
      <w:r w:rsidRPr="007C6DA9">
        <w:rPr>
          <w:rFonts w:eastAsia="Times New Roman" w:cs="Times New Roman"/>
          <w:szCs w:val="24"/>
        </w:rPr>
        <w:t xml:space="preserve"> πο</w:t>
      </w:r>
      <w:r w:rsidRPr="007C6DA9">
        <w:rPr>
          <w:rFonts w:eastAsia="Times New Roman" w:cs="Times New Roman"/>
          <w:szCs w:val="24"/>
        </w:rPr>
        <w:t xml:space="preserve">υ άπτονται </w:t>
      </w:r>
      <w:r>
        <w:rPr>
          <w:rFonts w:eastAsia="Times New Roman" w:cs="Times New Roman"/>
          <w:szCs w:val="24"/>
        </w:rPr>
        <w:t xml:space="preserve">δεκαοκτώ </w:t>
      </w:r>
      <w:r w:rsidRPr="007C6DA9">
        <w:rPr>
          <w:rFonts w:eastAsia="Times New Roman" w:cs="Times New Roman"/>
          <w:szCs w:val="24"/>
        </w:rPr>
        <w:t>εξαγγελιών που έχει κάνει τα τρία</w:t>
      </w:r>
      <w:r>
        <w:rPr>
          <w:rFonts w:eastAsia="Times New Roman" w:cs="Times New Roman"/>
          <w:szCs w:val="24"/>
        </w:rPr>
        <w:t>,</w:t>
      </w:r>
      <w:r w:rsidRPr="007C6DA9">
        <w:rPr>
          <w:rFonts w:eastAsia="Times New Roman" w:cs="Times New Roman"/>
          <w:szCs w:val="24"/>
        </w:rPr>
        <w:t xml:space="preserve"> τέσσερα τελευταία χρόνια της θητείας του στο Υπουργείο Άμυνας</w:t>
      </w:r>
      <w:r>
        <w:rPr>
          <w:rFonts w:eastAsia="Times New Roman" w:cs="Times New Roman"/>
          <w:szCs w:val="24"/>
        </w:rPr>
        <w:t>.</w:t>
      </w:r>
      <w:r w:rsidRPr="007C6DA9">
        <w:rPr>
          <w:rFonts w:eastAsia="Times New Roman" w:cs="Times New Roman"/>
          <w:szCs w:val="24"/>
        </w:rPr>
        <w:t xml:space="preserve"> Μου απάντησε με το έντυπο φυλλάδιο του Υπουργείου Εθνικής Άμυνας</w:t>
      </w:r>
      <w:r>
        <w:rPr>
          <w:rFonts w:eastAsia="Times New Roman" w:cs="Times New Roman"/>
          <w:szCs w:val="24"/>
        </w:rPr>
        <w:t>,</w:t>
      </w:r>
      <w:r w:rsidRPr="007C6DA9">
        <w:rPr>
          <w:rFonts w:eastAsia="Times New Roman" w:cs="Times New Roman"/>
          <w:szCs w:val="24"/>
        </w:rPr>
        <w:t xml:space="preserve"> το οποίο εκδίδεται κάθε χρόνο και αναφέρει τις τρέχουσες δράσεις </w:t>
      </w:r>
      <w:r w:rsidRPr="007C6DA9">
        <w:rPr>
          <w:rFonts w:eastAsia="Times New Roman" w:cs="Times New Roman"/>
          <w:szCs w:val="24"/>
        </w:rPr>
        <w:lastRenderedPageBreak/>
        <w:t>του Υπο</w:t>
      </w:r>
      <w:r w:rsidRPr="007C6DA9">
        <w:rPr>
          <w:rFonts w:eastAsia="Times New Roman" w:cs="Times New Roman"/>
          <w:szCs w:val="24"/>
        </w:rPr>
        <w:t>υργείου</w:t>
      </w:r>
      <w:r>
        <w:rPr>
          <w:rFonts w:eastAsia="Times New Roman" w:cs="Times New Roman"/>
          <w:szCs w:val="24"/>
        </w:rPr>
        <w:t>,</w:t>
      </w:r>
      <w:r w:rsidRPr="007C6DA9">
        <w:rPr>
          <w:rFonts w:eastAsia="Times New Roman" w:cs="Times New Roman"/>
          <w:szCs w:val="24"/>
        </w:rPr>
        <w:t xml:space="preserve"> που δεν έχουν κα</w:t>
      </w:r>
      <w:r>
        <w:rPr>
          <w:rFonts w:eastAsia="Times New Roman" w:cs="Times New Roman"/>
          <w:szCs w:val="24"/>
        </w:rPr>
        <w:t>μ</w:t>
      </w:r>
      <w:r w:rsidRPr="007C6DA9">
        <w:rPr>
          <w:rFonts w:eastAsia="Times New Roman" w:cs="Times New Roman"/>
          <w:szCs w:val="24"/>
        </w:rPr>
        <w:t>μία σχέση όμως με τις πολιτικές εξαγγελίες του Υπουργού Εθνικής Άμυνας</w:t>
      </w:r>
      <w:r>
        <w:rPr>
          <w:rFonts w:eastAsia="Times New Roman" w:cs="Times New Roman"/>
          <w:szCs w:val="24"/>
        </w:rPr>
        <w:t>, όπως τι έχει</w:t>
      </w:r>
      <w:r w:rsidRPr="007C6DA9">
        <w:rPr>
          <w:rFonts w:eastAsia="Times New Roman" w:cs="Times New Roman"/>
          <w:szCs w:val="24"/>
        </w:rPr>
        <w:t xml:space="preserve"> γίνει με τα έσοδα της εκμετάλλευσης ακίνητης περιουσίας του Υπουργείου Εθνικής Άμυνας</w:t>
      </w:r>
      <w:r>
        <w:rPr>
          <w:rFonts w:eastAsia="Times New Roman" w:cs="Times New Roman"/>
          <w:szCs w:val="24"/>
        </w:rPr>
        <w:t>,</w:t>
      </w:r>
      <w:r w:rsidRPr="007C6DA9">
        <w:rPr>
          <w:rFonts w:eastAsia="Times New Roman" w:cs="Times New Roman"/>
          <w:szCs w:val="24"/>
        </w:rPr>
        <w:t xml:space="preserve"> τι έχει γίνει με την εξουσιοδότηση της 28</w:t>
      </w:r>
      <w:r w:rsidRPr="003D1544">
        <w:rPr>
          <w:rFonts w:eastAsia="Times New Roman" w:cs="Times New Roman"/>
          <w:szCs w:val="24"/>
          <w:vertAlign w:val="superscript"/>
        </w:rPr>
        <w:t>ης</w:t>
      </w:r>
      <w:r w:rsidRPr="007C6DA9">
        <w:rPr>
          <w:rFonts w:eastAsia="Times New Roman" w:cs="Times New Roman"/>
          <w:szCs w:val="24"/>
        </w:rPr>
        <w:t xml:space="preserve"> Απριλίου από τ</w:t>
      </w:r>
      <w:r w:rsidRPr="007C6DA9">
        <w:rPr>
          <w:rFonts w:eastAsia="Times New Roman" w:cs="Times New Roman"/>
          <w:szCs w:val="24"/>
        </w:rPr>
        <w:t xml:space="preserve">ο ΚΥΣΕΑ στον κύριο Υπουργό για την αναβάθμιση των </w:t>
      </w:r>
      <w:r>
        <w:rPr>
          <w:rFonts w:eastAsia="Times New Roman" w:cs="Times New Roman"/>
          <w:szCs w:val="24"/>
          <w:lang w:val="en-US"/>
        </w:rPr>
        <w:t>F</w:t>
      </w:r>
      <w:r w:rsidRPr="0080569C">
        <w:rPr>
          <w:rFonts w:eastAsia="Times New Roman" w:cs="Times New Roman"/>
          <w:szCs w:val="24"/>
        </w:rPr>
        <w:t>-</w:t>
      </w:r>
      <w:r w:rsidRPr="007C6DA9">
        <w:rPr>
          <w:rFonts w:eastAsia="Times New Roman" w:cs="Times New Roman"/>
          <w:szCs w:val="24"/>
        </w:rPr>
        <w:t>16</w:t>
      </w:r>
      <w:r w:rsidRPr="0080569C">
        <w:rPr>
          <w:rFonts w:eastAsia="Times New Roman" w:cs="Times New Roman"/>
          <w:szCs w:val="24"/>
        </w:rPr>
        <w:t>.</w:t>
      </w:r>
      <w:r w:rsidRPr="007C6DA9">
        <w:rPr>
          <w:rFonts w:eastAsia="Times New Roman" w:cs="Times New Roman"/>
          <w:szCs w:val="24"/>
        </w:rPr>
        <w:t xml:space="preserve"> Ουδεμία γνώση</w:t>
      </w:r>
      <w:r w:rsidRPr="0080569C">
        <w:rPr>
          <w:rFonts w:eastAsia="Times New Roman" w:cs="Times New Roman"/>
          <w:szCs w:val="24"/>
        </w:rPr>
        <w:t>.</w:t>
      </w:r>
      <w:r w:rsidRPr="007C6DA9">
        <w:rPr>
          <w:rFonts w:eastAsia="Times New Roman" w:cs="Times New Roman"/>
          <w:szCs w:val="24"/>
        </w:rPr>
        <w:t xml:space="preserve"> Ουδεμία άποψη</w:t>
      </w:r>
      <w:r w:rsidRPr="0080569C">
        <w:rPr>
          <w:rFonts w:eastAsia="Times New Roman" w:cs="Times New Roman"/>
          <w:szCs w:val="24"/>
        </w:rPr>
        <w:t>.</w:t>
      </w:r>
      <w:r w:rsidRPr="007C6DA9">
        <w:rPr>
          <w:rFonts w:eastAsia="Times New Roman" w:cs="Times New Roman"/>
          <w:szCs w:val="24"/>
        </w:rPr>
        <w:t xml:space="preserve"> Τι έγινε με τη μεγάλη επένδυση στις Φλέβες</w:t>
      </w:r>
      <w:r w:rsidRPr="0080569C">
        <w:rPr>
          <w:rFonts w:eastAsia="Times New Roman" w:cs="Times New Roman"/>
          <w:szCs w:val="24"/>
        </w:rPr>
        <w:t>,</w:t>
      </w:r>
      <w:r w:rsidRPr="007C6DA9">
        <w:rPr>
          <w:rFonts w:eastAsia="Times New Roman" w:cs="Times New Roman"/>
          <w:szCs w:val="24"/>
        </w:rPr>
        <w:t xml:space="preserve"> η οποία θα έδινε 100 εκατομμύρια ευρώ στο Γενικό Επιτελείο Ναυτικού</w:t>
      </w:r>
      <w:r w:rsidRPr="0080569C">
        <w:rPr>
          <w:rFonts w:eastAsia="Times New Roman" w:cs="Times New Roman"/>
          <w:szCs w:val="24"/>
        </w:rPr>
        <w:t>,</w:t>
      </w:r>
      <w:r w:rsidRPr="007C6DA9">
        <w:rPr>
          <w:rFonts w:eastAsia="Times New Roman" w:cs="Times New Roman"/>
          <w:szCs w:val="24"/>
        </w:rPr>
        <w:t xml:space="preserve"> όταν βγαίνει στην Σχολή Ναυτικών Δοκίμων</w:t>
      </w:r>
      <w:r w:rsidRPr="0080569C">
        <w:rPr>
          <w:rFonts w:eastAsia="Times New Roman" w:cs="Times New Roman"/>
          <w:szCs w:val="24"/>
        </w:rPr>
        <w:t xml:space="preserve"> ο κ</w:t>
      </w:r>
      <w:r>
        <w:rPr>
          <w:rFonts w:eastAsia="Times New Roman" w:cs="Times New Roman"/>
          <w:szCs w:val="24"/>
        </w:rPr>
        <w:t>ύριος Υπουργό</w:t>
      </w:r>
      <w:r>
        <w:rPr>
          <w:rFonts w:eastAsia="Times New Roman" w:cs="Times New Roman"/>
          <w:szCs w:val="24"/>
        </w:rPr>
        <w:t>ς και λέει «θα βάλω από τον μισθό μου υπέρ του στόλου μας»;</w:t>
      </w:r>
      <w:r>
        <w:rPr>
          <w:rFonts w:eastAsia="Times New Roman" w:cs="Times New Roman"/>
          <w:szCs w:val="24"/>
        </w:rPr>
        <w:tab/>
        <w:t xml:space="preserve"> </w:t>
      </w:r>
    </w:p>
    <w:p w14:paraId="37394DE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Δαβάκη, δεν μπορώ να σας αφήσω να μιλήσετε περισσότερο. </w:t>
      </w:r>
    </w:p>
    <w:p w14:paraId="37394DF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Κύριε Πρόεδρε, κλείνω σε πέντε δευτερόλεπτα. </w:t>
      </w:r>
    </w:p>
    <w:p w14:paraId="37394DF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Επίσης,</w:t>
      </w:r>
      <w:r w:rsidRPr="007C6DA9">
        <w:rPr>
          <w:rFonts w:eastAsia="Times New Roman" w:cs="Times New Roman"/>
          <w:szCs w:val="24"/>
        </w:rPr>
        <w:t xml:space="preserve"> τι γίνεται με τις διάφορες συμβάσεις</w:t>
      </w:r>
      <w:r>
        <w:rPr>
          <w:rFonts w:eastAsia="Times New Roman" w:cs="Times New Roman"/>
          <w:szCs w:val="24"/>
        </w:rPr>
        <w:t>,</w:t>
      </w:r>
      <w:r w:rsidRPr="007C6DA9">
        <w:rPr>
          <w:rFonts w:eastAsia="Times New Roman" w:cs="Times New Roman"/>
          <w:szCs w:val="24"/>
        </w:rPr>
        <w:t xml:space="preserve"> τις οποίες είχε βρει στα συρτάρια </w:t>
      </w:r>
      <w:r>
        <w:rPr>
          <w:rFonts w:eastAsia="Times New Roman" w:cs="Times New Roman"/>
          <w:szCs w:val="24"/>
        </w:rPr>
        <w:t>–</w:t>
      </w:r>
      <w:r w:rsidRPr="007C6DA9">
        <w:rPr>
          <w:rFonts w:eastAsia="Times New Roman" w:cs="Times New Roman"/>
          <w:szCs w:val="24"/>
        </w:rPr>
        <w:t>έλεγε</w:t>
      </w:r>
      <w:r>
        <w:rPr>
          <w:rFonts w:eastAsia="Times New Roman" w:cs="Times New Roman"/>
          <w:szCs w:val="24"/>
        </w:rPr>
        <w:t>-</w:t>
      </w:r>
      <w:r w:rsidRPr="007C6DA9">
        <w:rPr>
          <w:rFonts w:eastAsia="Times New Roman" w:cs="Times New Roman"/>
          <w:szCs w:val="24"/>
        </w:rPr>
        <w:t xml:space="preserve"> και οι οποίες σήμερα </w:t>
      </w:r>
      <w:r>
        <w:rPr>
          <w:rFonts w:eastAsia="Times New Roman" w:cs="Times New Roman"/>
          <w:szCs w:val="24"/>
        </w:rPr>
        <w:t xml:space="preserve">δεν υπάρχουν πουθενά; </w:t>
      </w:r>
    </w:p>
    <w:p w14:paraId="37394DF2"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lastRenderedPageBreak/>
        <w:t xml:space="preserve">Όλα </w:t>
      </w:r>
      <w:r>
        <w:rPr>
          <w:rFonts w:eastAsia="Times New Roman" w:cs="Times New Roman"/>
          <w:szCs w:val="24"/>
        </w:rPr>
        <w:t>αυτά δείχνουν π</w:t>
      </w:r>
      <w:r w:rsidRPr="007C6DA9">
        <w:rPr>
          <w:rFonts w:eastAsia="Times New Roman" w:cs="Times New Roman"/>
          <w:szCs w:val="24"/>
        </w:rPr>
        <w:t>οιος είναι ο συνομιλητής και εταίρος του κυρίου Πρωθυπουργού</w:t>
      </w:r>
      <w:r>
        <w:rPr>
          <w:rFonts w:eastAsia="Times New Roman" w:cs="Times New Roman"/>
          <w:szCs w:val="24"/>
        </w:rPr>
        <w:t>.</w:t>
      </w:r>
      <w:r w:rsidRPr="007C6DA9">
        <w:rPr>
          <w:rFonts w:eastAsia="Times New Roman" w:cs="Times New Roman"/>
          <w:szCs w:val="24"/>
        </w:rPr>
        <w:t xml:space="preserve"> Και όλα αυτά δείχνουν ότι όλες αυτές οι εξαγγελίες</w:t>
      </w:r>
      <w:r w:rsidRPr="007C6DA9">
        <w:rPr>
          <w:rFonts w:eastAsia="Times New Roman" w:cs="Times New Roman"/>
          <w:szCs w:val="24"/>
        </w:rPr>
        <w:t xml:space="preserve"> και </w:t>
      </w:r>
      <w:r>
        <w:rPr>
          <w:rFonts w:eastAsia="Times New Roman" w:cs="Times New Roman"/>
          <w:szCs w:val="24"/>
        </w:rPr>
        <w:t xml:space="preserve">όλες αυτές οι άνευ περιεχομένου </w:t>
      </w:r>
      <w:r w:rsidRPr="007C6DA9">
        <w:rPr>
          <w:rFonts w:eastAsia="Times New Roman" w:cs="Times New Roman"/>
          <w:szCs w:val="24"/>
        </w:rPr>
        <w:t>εξαγγελίες δημιουργούν τεράστια προβλήματα σε ένα</w:t>
      </w:r>
      <w:r>
        <w:rPr>
          <w:rFonts w:eastAsia="Times New Roman" w:cs="Times New Roman"/>
          <w:szCs w:val="24"/>
        </w:rPr>
        <w:t>ν</w:t>
      </w:r>
      <w:r w:rsidRPr="007C6DA9">
        <w:rPr>
          <w:rFonts w:eastAsia="Times New Roman" w:cs="Times New Roman"/>
          <w:szCs w:val="24"/>
        </w:rPr>
        <w:t xml:space="preserve"> μεγάλο </w:t>
      </w:r>
      <w:r>
        <w:rPr>
          <w:rFonts w:eastAsia="Times New Roman" w:cs="Times New Roman"/>
          <w:szCs w:val="24"/>
        </w:rPr>
        <w:t xml:space="preserve">τομέα </w:t>
      </w:r>
      <w:r w:rsidRPr="007C6DA9">
        <w:rPr>
          <w:rFonts w:eastAsia="Times New Roman" w:cs="Times New Roman"/>
          <w:szCs w:val="24"/>
        </w:rPr>
        <w:t xml:space="preserve">που έχει </w:t>
      </w:r>
      <w:r>
        <w:rPr>
          <w:rFonts w:eastAsia="Times New Roman" w:cs="Times New Roman"/>
          <w:szCs w:val="24"/>
        </w:rPr>
        <w:t xml:space="preserve">η </w:t>
      </w:r>
      <w:r w:rsidRPr="007C6DA9">
        <w:rPr>
          <w:rFonts w:eastAsia="Times New Roman" w:cs="Times New Roman"/>
          <w:szCs w:val="24"/>
        </w:rPr>
        <w:t>ελληνική κρατική διοίκηση που είναι οι άντρες και οι γυναίκες των Ενόπλων μας Δυνάμεων</w:t>
      </w:r>
      <w:r>
        <w:rPr>
          <w:rFonts w:eastAsia="Times New Roman" w:cs="Times New Roman"/>
          <w:szCs w:val="24"/>
        </w:rPr>
        <w:t>,</w:t>
      </w:r>
      <w:r w:rsidRPr="007C6DA9">
        <w:rPr>
          <w:rFonts w:eastAsia="Times New Roman" w:cs="Times New Roman"/>
          <w:szCs w:val="24"/>
        </w:rPr>
        <w:t xml:space="preserve"> αλλά και όλα αυτά τα οπλικά συστήματα τα οποία διασφαλίζ</w:t>
      </w:r>
      <w:r w:rsidRPr="007C6DA9">
        <w:rPr>
          <w:rFonts w:eastAsia="Times New Roman" w:cs="Times New Roman"/>
          <w:szCs w:val="24"/>
        </w:rPr>
        <w:t xml:space="preserve">ουν την ακεραιότητα και την εδαφική </w:t>
      </w:r>
      <w:r>
        <w:rPr>
          <w:rFonts w:eastAsia="Times New Roman" w:cs="Times New Roman"/>
          <w:szCs w:val="24"/>
        </w:rPr>
        <w:t xml:space="preserve">ανεξαρτησία </w:t>
      </w:r>
      <w:r w:rsidRPr="007C6DA9">
        <w:rPr>
          <w:rFonts w:eastAsia="Times New Roman" w:cs="Times New Roman"/>
          <w:szCs w:val="24"/>
        </w:rPr>
        <w:t xml:space="preserve">της πατρίδας </w:t>
      </w:r>
      <w:r>
        <w:rPr>
          <w:rFonts w:eastAsia="Times New Roman" w:cs="Times New Roman"/>
          <w:szCs w:val="24"/>
        </w:rPr>
        <w:t>μας.</w:t>
      </w:r>
      <w:r w:rsidRPr="007C6DA9">
        <w:rPr>
          <w:rFonts w:eastAsia="Times New Roman" w:cs="Times New Roman"/>
          <w:szCs w:val="24"/>
        </w:rPr>
        <w:t xml:space="preserve"> </w:t>
      </w:r>
    </w:p>
    <w:p w14:paraId="37394DF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Δαβάκη, παρακαλώ κλείστε. </w:t>
      </w:r>
    </w:p>
    <w:p w14:paraId="37394DF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sidRPr="007C6DA9">
        <w:rPr>
          <w:rFonts w:eastAsia="Times New Roman" w:cs="Times New Roman"/>
          <w:szCs w:val="24"/>
        </w:rPr>
        <w:t>Σε λίγο καιρό</w:t>
      </w:r>
      <w:r>
        <w:rPr>
          <w:rFonts w:eastAsia="Times New Roman" w:cs="Times New Roman"/>
          <w:szCs w:val="24"/>
        </w:rPr>
        <w:t xml:space="preserve">, ο ελληνικός λαός </w:t>
      </w:r>
      <w:r w:rsidRPr="007C6DA9">
        <w:rPr>
          <w:rFonts w:eastAsia="Times New Roman" w:cs="Times New Roman"/>
          <w:szCs w:val="24"/>
        </w:rPr>
        <w:t xml:space="preserve">θα </w:t>
      </w:r>
      <w:r>
        <w:rPr>
          <w:rFonts w:eastAsia="Times New Roman" w:cs="Times New Roman"/>
          <w:szCs w:val="24"/>
        </w:rPr>
        <w:t xml:space="preserve">απαντήσει σε όλα αυτά τα οποία όλοι οι συνάδελφοι λένε μέσα σε αυτήν </w:t>
      </w:r>
      <w:r>
        <w:rPr>
          <w:rFonts w:eastAsia="Times New Roman" w:cs="Times New Roman"/>
          <w:szCs w:val="24"/>
        </w:rPr>
        <w:t xml:space="preserve">την Αίθουσα. </w:t>
      </w:r>
    </w:p>
    <w:p w14:paraId="37394DF5" w14:textId="77777777" w:rsidR="00B27939" w:rsidRDefault="00D93F4B">
      <w:pPr>
        <w:spacing w:after="0" w:line="600" w:lineRule="auto"/>
        <w:ind w:firstLine="720"/>
        <w:jc w:val="both"/>
        <w:rPr>
          <w:rFonts w:eastAsia="Times New Roman" w:cs="Times New Roman"/>
          <w:szCs w:val="24"/>
        </w:rPr>
      </w:pPr>
      <w:r w:rsidRPr="007C6DA9">
        <w:rPr>
          <w:rFonts w:eastAsia="Times New Roman" w:cs="Times New Roman"/>
          <w:szCs w:val="24"/>
        </w:rPr>
        <w:t>Ευχαριστώ</w:t>
      </w:r>
      <w:r>
        <w:rPr>
          <w:rFonts w:eastAsia="Times New Roman" w:cs="Times New Roman"/>
          <w:szCs w:val="24"/>
        </w:rPr>
        <w:t>.</w:t>
      </w:r>
    </w:p>
    <w:p w14:paraId="37394DF6"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394DF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δεν είναι ευχάριστο </w:t>
      </w:r>
      <w:r w:rsidRPr="007C6DA9">
        <w:rPr>
          <w:rFonts w:eastAsia="Times New Roman" w:cs="Times New Roman"/>
          <w:szCs w:val="24"/>
        </w:rPr>
        <w:t>στον εκάστ</w:t>
      </w:r>
      <w:r>
        <w:rPr>
          <w:rFonts w:eastAsia="Times New Roman" w:cs="Times New Roman"/>
          <w:szCs w:val="24"/>
        </w:rPr>
        <w:t xml:space="preserve">οτε προεδρεύοντα να σας </w:t>
      </w:r>
      <w:r>
        <w:rPr>
          <w:rFonts w:eastAsia="Times New Roman" w:cs="Times New Roman"/>
          <w:szCs w:val="24"/>
        </w:rPr>
        <w:lastRenderedPageBreak/>
        <w:t>διακόπτει.</w:t>
      </w:r>
      <w:r w:rsidRPr="007C6DA9">
        <w:rPr>
          <w:rFonts w:eastAsia="Times New Roman" w:cs="Times New Roman"/>
          <w:szCs w:val="24"/>
        </w:rPr>
        <w:t xml:space="preserve"> Πρέπει</w:t>
      </w:r>
      <w:r>
        <w:rPr>
          <w:rFonts w:eastAsia="Times New Roman" w:cs="Times New Roman"/>
          <w:szCs w:val="24"/>
        </w:rPr>
        <w:t>, όμως,</w:t>
      </w:r>
      <w:r w:rsidRPr="007C6DA9">
        <w:rPr>
          <w:rFonts w:eastAsia="Times New Roman" w:cs="Times New Roman"/>
          <w:szCs w:val="24"/>
        </w:rPr>
        <w:t xml:space="preserve"> να σέβεστε τους επόμενους όσοι ανεβαίνετε στο </w:t>
      </w:r>
      <w:r w:rsidRPr="007C6DA9">
        <w:rPr>
          <w:rFonts w:eastAsia="Times New Roman" w:cs="Times New Roman"/>
          <w:szCs w:val="24"/>
        </w:rPr>
        <w:t>Βήμα</w:t>
      </w:r>
      <w:r>
        <w:rPr>
          <w:rFonts w:eastAsia="Times New Roman" w:cs="Times New Roman"/>
          <w:szCs w:val="24"/>
        </w:rPr>
        <w:t xml:space="preserve">. Εγώ εδώ θα είμαι για τρεις ώρες. </w:t>
      </w:r>
      <w:r w:rsidRPr="007C6DA9">
        <w:rPr>
          <w:rFonts w:eastAsia="Times New Roman" w:cs="Times New Roman"/>
          <w:szCs w:val="24"/>
        </w:rPr>
        <w:t xml:space="preserve"> Δεν έχω κανένα λόγο να σας γίνομαι δυσάρεστος</w:t>
      </w:r>
      <w:r>
        <w:rPr>
          <w:rFonts w:eastAsia="Times New Roman" w:cs="Times New Roman"/>
          <w:szCs w:val="24"/>
        </w:rPr>
        <w:t>.</w:t>
      </w:r>
      <w:r w:rsidRPr="007C6DA9">
        <w:rPr>
          <w:rFonts w:eastAsia="Times New Roman" w:cs="Times New Roman"/>
          <w:szCs w:val="24"/>
        </w:rPr>
        <w:t xml:space="preserve"> Πρέπει</w:t>
      </w:r>
      <w:r>
        <w:rPr>
          <w:rFonts w:eastAsia="Times New Roman" w:cs="Times New Roman"/>
          <w:szCs w:val="24"/>
        </w:rPr>
        <w:t>, όμως,</w:t>
      </w:r>
      <w:r w:rsidRPr="007C6DA9">
        <w:rPr>
          <w:rFonts w:eastAsia="Times New Roman" w:cs="Times New Roman"/>
          <w:szCs w:val="24"/>
        </w:rPr>
        <w:t xml:space="preserve"> να μιλήσουν όλοι οι συνάδελφοι</w:t>
      </w:r>
      <w:r>
        <w:rPr>
          <w:rFonts w:eastAsia="Times New Roman" w:cs="Times New Roman"/>
          <w:szCs w:val="24"/>
        </w:rPr>
        <w:t>.</w:t>
      </w:r>
      <w:r w:rsidRPr="007C6DA9">
        <w:rPr>
          <w:rFonts w:eastAsia="Times New Roman" w:cs="Times New Roman"/>
          <w:szCs w:val="24"/>
        </w:rPr>
        <w:t xml:space="preserve"> </w:t>
      </w:r>
    </w:p>
    <w:p w14:paraId="37394DF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Είστε ιδιαίτερα αυστηρός, κύριε Πρόεδρε. </w:t>
      </w:r>
    </w:p>
    <w:p w14:paraId="37394DF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μ</w:t>
      </w:r>
      <w:r w:rsidRPr="007C6DA9">
        <w:rPr>
          <w:rFonts w:eastAsia="Times New Roman" w:cs="Times New Roman"/>
          <w:szCs w:val="24"/>
        </w:rPr>
        <w:t>ε</w:t>
      </w:r>
      <w:r>
        <w:rPr>
          <w:rFonts w:eastAsia="Times New Roman" w:cs="Times New Roman"/>
          <w:szCs w:val="24"/>
        </w:rPr>
        <w:t xml:space="preserve"> εσάς. Με</w:t>
      </w:r>
      <w:r w:rsidRPr="007C6DA9">
        <w:rPr>
          <w:rFonts w:eastAsia="Times New Roman" w:cs="Times New Roman"/>
          <w:szCs w:val="24"/>
        </w:rPr>
        <w:t xml:space="preserve"> όλους είμαι</w:t>
      </w:r>
      <w:r>
        <w:rPr>
          <w:rFonts w:eastAsia="Times New Roman" w:cs="Times New Roman"/>
          <w:szCs w:val="24"/>
        </w:rPr>
        <w:t>.</w:t>
      </w:r>
      <w:r w:rsidRPr="007C6DA9">
        <w:rPr>
          <w:rFonts w:eastAsia="Times New Roman" w:cs="Times New Roman"/>
          <w:szCs w:val="24"/>
        </w:rPr>
        <w:t xml:space="preserve"> Αυτή είναι η εντολή που πήραμε από τον Πρόεδρο της Βουλής σήμερα στη Διάσκεψη των Προέδρων για να μπορέσουμε αύριο να τελειώσουμε </w:t>
      </w:r>
      <w:r>
        <w:rPr>
          <w:rFonts w:eastAsia="Times New Roman" w:cs="Times New Roman"/>
          <w:szCs w:val="24"/>
        </w:rPr>
        <w:t xml:space="preserve">εγκαίρως. </w:t>
      </w:r>
    </w:p>
    <w:p w14:paraId="37394DF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Τον λόγο έχει η Υπουργός, η κ. Κουντουρά, για δέκα</w:t>
      </w:r>
      <w:r w:rsidRPr="007C6DA9">
        <w:rPr>
          <w:rFonts w:eastAsia="Times New Roman" w:cs="Times New Roman"/>
          <w:szCs w:val="24"/>
        </w:rPr>
        <w:t xml:space="preserve"> λεπτά</w:t>
      </w:r>
      <w:r>
        <w:rPr>
          <w:rFonts w:eastAsia="Times New Roman" w:cs="Times New Roman"/>
          <w:szCs w:val="24"/>
        </w:rPr>
        <w:t>.</w:t>
      </w:r>
      <w:r w:rsidRPr="007C6DA9">
        <w:rPr>
          <w:rFonts w:eastAsia="Times New Roman" w:cs="Times New Roman"/>
          <w:szCs w:val="24"/>
        </w:rPr>
        <w:t xml:space="preserve"> Παρακαλώ</w:t>
      </w:r>
      <w:r>
        <w:rPr>
          <w:rFonts w:eastAsia="Times New Roman" w:cs="Times New Roman"/>
          <w:szCs w:val="24"/>
        </w:rPr>
        <w:t>,</w:t>
      </w:r>
      <w:r w:rsidRPr="007C6DA9">
        <w:rPr>
          <w:rFonts w:eastAsia="Times New Roman" w:cs="Times New Roman"/>
          <w:szCs w:val="24"/>
        </w:rPr>
        <w:t xml:space="preserve"> </w:t>
      </w:r>
      <w:r>
        <w:rPr>
          <w:rFonts w:eastAsia="Times New Roman" w:cs="Times New Roman"/>
          <w:szCs w:val="24"/>
        </w:rPr>
        <w:t xml:space="preserve">κι </w:t>
      </w:r>
      <w:r w:rsidRPr="00805587">
        <w:rPr>
          <w:rFonts w:eastAsia="Times New Roman" w:cs="Times New Roman"/>
          <w:szCs w:val="24"/>
        </w:rPr>
        <w:t>εσείς να τηρήσετε το χρονοδιάγραμμα.</w:t>
      </w:r>
    </w:p>
    <w:p w14:paraId="37394DF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sidRPr="007B5F03">
        <w:rPr>
          <w:rFonts w:eastAsia="Times New Roman" w:cs="Times New Roman"/>
          <w:szCs w:val="24"/>
        </w:rPr>
        <w:t>Ευχαριστώ</w:t>
      </w:r>
      <w:r>
        <w:rPr>
          <w:rFonts w:eastAsia="Times New Roman" w:cs="Times New Roman"/>
          <w:szCs w:val="24"/>
        </w:rPr>
        <w:t>,</w:t>
      </w:r>
      <w:r w:rsidRPr="007B5F03">
        <w:rPr>
          <w:rFonts w:eastAsia="Times New Roman" w:cs="Times New Roman"/>
          <w:szCs w:val="24"/>
        </w:rPr>
        <w:t xml:space="preserve"> κύριε Πρόεδρε</w:t>
      </w:r>
      <w:r>
        <w:rPr>
          <w:rFonts w:eastAsia="Times New Roman" w:cs="Times New Roman"/>
          <w:szCs w:val="24"/>
        </w:rPr>
        <w:t>.</w:t>
      </w:r>
    </w:p>
    <w:p w14:paraId="37394DFC"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Κυρίες και κύριοι συνάδελφο</w:t>
      </w:r>
      <w:r>
        <w:rPr>
          <w:rFonts w:eastAsia="Times New Roman" w:cs="Times New Roman"/>
          <w:szCs w:val="24"/>
        </w:rPr>
        <w:t>ι</w:t>
      </w:r>
      <w:r>
        <w:rPr>
          <w:rFonts w:eastAsia="Times New Roman" w:cs="Times New Roman"/>
          <w:szCs w:val="24"/>
        </w:rPr>
        <w:t>,</w:t>
      </w:r>
      <w:r w:rsidRPr="007B5F03">
        <w:rPr>
          <w:rFonts w:eastAsia="Times New Roman" w:cs="Times New Roman"/>
          <w:szCs w:val="24"/>
        </w:rPr>
        <w:t xml:space="preserve"> το 2019 αποτελεί </w:t>
      </w:r>
      <w:r>
        <w:rPr>
          <w:rFonts w:eastAsia="Times New Roman" w:cs="Times New Roman"/>
          <w:szCs w:val="24"/>
        </w:rPr>
        <w:t>έτος-</w:t>
      </w:r>
      <w:r w:rsidRPr="007B5F03">
        <w:rPr>
          <w:rFonts w:eastAsia="Times New Roman" w:cs="Times New Roman"/>
          <w:szCs w:val="24"/>
        </w:rPr>
        <w:t>σταθμό για την Ελλάδα</w:t>
      </w:r>
      <w:r>
        <w:rPr>
          <w:rFonts w:eastAsia="Times New Roman" w:cs="Times New Roman"/>
          <w:szCs w:val="24"/>
        </w:rPr>
        <w:t>.</w:t>
      </w:r>
      <w:r w:rsidRPr="007B5F03">
        <w:rPr>
          <w:rFonts w:eastAsia="Times New Roman" w:cs="Times New Roman"/>
          <w:szCs w:val="24"/>
        </w:rPr>
        <w:t xml:space="preserve"> Η </w:t>
      </w:r>
      <w:r>
        <w:rPr>
          <w:rFonts w:eastAsia="Times New Roman" w:cs="Times New Roman"/>
          <w:szCs w:val="24"/>
        </w:rPr>
        <w:t>χώρα μας ανακτά μ</w:t>
      </w:r>
      <w:r w:rsidRPr="007B5F03">
        <w:rPr>
          <w:rFonts w:eastAsia="Times New Roman" w:cs="Times New Roman"/>
          <w:szCs w:val="24"/>
        </w:rPr>
        <w:t xml:space="preserve">ετά από καιρό τον έλεγχο και την ευθύνη να σχεδιάζει το μέλλον </w:t>
      </w:r>
      <w:r>
        <w:rPr>
          <w:rFonts w:eastAsia="Times New Roman" w:cs="Times New Roman"/>
          <w:szCs w:val="24"/>
        </w:rPr>
        <w:t>της.</w:t>
      </w:r>
      <w:r w:rsidRPr="007B5F03">
        <w:rPr>
          <w:rFonts w:eastAsia="Times New Roman" w:cs="Times New Roman"/>
          <w:szCs w:val="24"/>
        </w:rPr>
        <w:t xml:space="preserve"> Ο </w:t>
      </w:r>
      <w:r>
        <w:rPr>
          <w:rFonts w:eastAsia="Times New Roman" w:cs="Times New Roman"/>
          <w:szCs w:val="24"/>
        </w:rPr>
        <w:t>π</w:t>
      </w:r>
      <w:r w:rsidRPr="007B5F03">
        <w:rPr>
          <w:rFonts w:eastAsia="Times New Roman" w:cs="Times New Roman"/>
          <w:szCs w:val="24"/>
        </w:rPr>
        <w:t>ροϋπολογισμός του 2019 είνα</w:t>
      </w:r>
      <w:r w:rsidRPr="007B5F03">
        <w:rPr>
          <w:rFonts w:eastAsia="Times New Roman" w:cs="Times New Roman"/>
          <w:szCs w:val="24"/>
        </w:rPr>
        <w:t>ι ο πρώτος μετά την επιτυχή έξοδο από το μνημόνιο</w:t>
      </w:r>
      <w:r>
        <w:rPr>
          <w:rFonts w:eastAsia="Times New Roman" w:cs="Times New Roman"/>
          <w:szCs w:val="24"/>
        </w:rPr>
        <w:t>,</w:t>
      </w:r>
      <w:r w:rsidRPr="007B5F03">
        <w:rPr>
          <w:rFonts w:eastAsia="Times New Roman" w:cs="Times New Roman"/>
          <w:szCs w:val="24"/>
        </w:rPr>
        <w:t xml:space="preserve"> ο πρώτος μετά από πολλά χρόνια χωρίς νέα μέτρα </w:t>
      </w:r>
      <w:r w:rsidRPr="007B5F03">
        <w:rPr>
          <w:rFonts w:eastAsia="Times New Roman" w:cs="Times New Roman"/>
          <w:szCs w:val="24"/>
        </w:rPr>
        <w:lastRenderedPageBreak/>
        <w:t>λιτότητας</w:t>
      </w:r>
      <w:r>
        <w:rPr>
          <w:rFonts w:eastAsia="Times New Roman" w:cs="Times New Roman"/>
          <w:szCs w:val="24"/>
        </w:rPr>
        <w:t>,</w:t>
      </w:r>
      <w:r w:rsidRPr="007B5F03">
        <w:rPr>
          <w:rFonts w:eastAsia="Times New Roman" w:cs="Times New Roman"/>
          <w:szCs w:val="24"/>
        </w:rPr>
        <w:t xml:space="preserve"> ο πρώτος που θα οδηγήσει τη χώρα μας σε μ</w:t>
      </w:r>
      <w:r>
        <w:rPr>
          <w:rFonts w:eastAsia="Times New Roman" w:cs="Times New Roman"/>
          <w:szCs w:val="24"/>
        </w:rPr>
        <w:t>ι</w:t>
      </w:r>
      <w:r w:rsidRPr="007B5F03">
        <w:rPr>
          <w:rFonts w:eastAsia="Times New Roman" w:cs="Times New Roman"/>
          <w:szCs w:val="24"/>
        </w:rPr>
        <w:t>α νέα εποχή υψηλής ανάπτυξης και ευημερίας</w:t>
      </w:r>
      <w:r>
        <w:rPr>
          <w:rFonts w:eastAsia="Times New Roman" w:cs="Times New Roman"/>
          <w:szCs w:val="24"/>
        </w:rPr>
        <w:t>.</w:t>
      </w:r>
      <w:r w:rsidRPr="007B5F03">
        <w:rPr>
          <w:rFonts w:eastAsia="Times New Roman" w:cs="Times New Roman"/>
          <w:szCs w:val="24"/>
        </w:rPr>
        <w:t xml:space="preserve"> Είναι η χρονιά που ο ελληνικός λαός θα δει τους κόπους και τι</w:t>
      </w:r>
      <w:r w:rsidRPr="007B5F03">
        <w:rPr>
          <w:rFonts w:eastAsia="Times New Roman" w:cs="Times New Roman"/>
          <w:szCs w:val="24"/>
        </w:rPr>
        <w:t xml:space="preserve">ς θυσίες των τελευταίων </w:t>
      </w:r>
      <w:r>
        <w:rPr>
          <w:rFonts w:eastAsia="Times New Roman" w:cs="Times New Roman"/>
          <w:szCs w:val="24"/>
        </w:rPr>
        <w:t>δέκα</w:t>
      </w:r>
      <w:r w:rsidRPr="007B5F03">
        <w:rPr>
          <w:rFonts w:eastAsia="Times New Roman" w:cs="Times New Roman"/>
          <w:szCs w:val="24"/>
        </w:rPr>
        <w:t xml:space="preserve"> ετών να βρίσκουν αντίκρισμα</w:t>
      </w:r>
      <w:r>
        <w:rPr>
          <w:rFonts w:eastAsia="Times New Roman" w:cs="Times New Roman"/>
          <w:szCs w:val="24"/>
        </w:rPr>
        <w:t xml:space="preserve">, </w:t>
      </w:r>
      <w:r w:rsidRPr="007B5F03">
        <w:rPr>
          <w:rFonts w:eastAsia="Times New Roman" w:cs="Times New Roman"/>
          <w:szCs w:val="24"/>
        </w:rPr>
        <w:t xml:space="preserve">μία δέσμευση απέναντι στους Έλληνες πολίτες που </w:t>
      </w:r>
      <w:r>
        <w:rPr>
          <w:rFonts w:eastAsia="Times New Roman" w:cs="Times New Roman"/>
          <w:szCs w:val="24"/>
        </w:rPr>
        <w:t>υλοποιήσαμε</w:t>
      </w:r>
      <w:r w:rsidRPr="007B5F03">
        <w:rPr>
          <w:rFonts w:eastAsia="Times New Roman" w:cs="Times New Roman"/>
          <w:szCs w:val="24"/>
        </w:rPr>
        <w:t xml:space="preserve"> στο ακέραιο</w:t>
      </w:r>
      <w:r>
        <w:rPr>
          <w:rFonts w:eastAsia="Times New Roman" w:cs="Times New Roman"/>
          <w:szCs w:val="24"/>
        </w:rPr>
        <w:t>.</w:t>
      </w:r>
      <w:r w:rsidRPr="007B5F03">
        <w:rPr>
          <w:rFonts w:eastAsia="Times New Roman" w:cs="Times New Roman"/>
          <w:szCs w:val="24"/>
        </w:rPr>
        <w:t xml:space="preserve"> </w:t>
      </w:r>
    </w:p>
    <w:p w14:paraId="37394DFD"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Πετύχαμε πολλά τα τελευταία τέσσερα χρόνια</w:t>
      </w:r>
      <w:r>
        <w:rPr>
          <w:rFonts w:eastAsia="Times New Roman" w:cs="Times New Roman"/>
          <w:szCs w:val="24"/>
        </w:rPr>
        <w:t>,</w:t>
      </w:r>
      <w:r w:rsidRPr="007B5F03">
        <w:rPr>
          <w:rFonts w:eastAsia="Times New Roman" w:cs="Times New Roman"/>
          <w:szCs w:val="24"/>
        </w:rPr>
        <w:t xml:space="preserve"> γιατί εργαστήκαμε συλλογικά και οδηγήσαμε </w:t>
      </w:r>
      <w:r>
        <w:rPr>
          <w:rFonts w:eastAsia="Times New Roman" w:cs="Times New Roman"/>
          <w:szCs w:val="24"/>
        </w:rPr>
        <w:t>την οικονομία</w:t>
      </w:r>
      <w:r w:rsidRPr="007B5F03">
        <w:rPr>
          <w:rFonts w:eastAsia="Times New Roman" w:cs="Times New Roman"/>
          <w:szCs w:val="24"/>
        </w:rPr>
        <w:t xml:space="preserve"> σε θετικούς ρυθμούς ανάπ</w:t>
      </w:r>
      <w:r w:rsidRPr="007B5F03">
        <w:rPr>
          <w:rFonts w:eastAsia="Times New Roman" w:cs="Times New Roman"/>
          <w:szCs w:val="24"/>
        </w:rPr>
        <w:t>τυξης</w:t>
      </w:r>
      <w:r>
        <w:rPr>
          <w:rFonts w:eastAsia="Times New Roman" w:cs="Times New Roman"/>
          <w:szCs w:val="24"/>
        </w:rPr>
        <w:t>,</w:t>
      </w:r>
      <w:r w:rsidRPr="007B5F03">
        <w:rPr>
          <w:rFonts w:eastAsia="Times New Roman" w:cs="Times New Roman"/>
          <w:szCs w:val="24"/>
        </w:rPr>
        <w:t xml:space="preserve"> </w:t>
      </w:r>
      <w:r>
        <w:rPr>
          <w:rFonts w:eastAsia="Times New Roman" w:cs="Times New Roman"/>
          <w:szCs w:val="24"/>
        </w:rPr>
        <w:t>σ</w:t>
      </w:r>
      <w:r w:rsidRPr="007B5F03">
        <w:rPr>
          <w:rFonts w:eastAsia="Times New Roman" w:cs="Times New Roman"/>
          <w:szCs w:val="24"/>
        </w:rPr>
        <w:t>τους υψηλότερους της τελευταίας δεκαετίας</w:t>
      </w:r>
      <w:r>
        <w:rPr>
          <w:rFonts w:eastAsia="Times New Roman" w:cs="Times New Roman"/>
          <w:szCs w:val="24"/>
        </w:rPr>
        <w:t>,</w:t>
      </w:r>
      <w:r w:rsidRPr="007B5F03">
        <w:rPr>
          <w:rFonts w:eastAsia="Times New Roman" w:cs="Times New Roman"/>
          <w:szCs w:val="24"/>
        </w:rPr>
        <w:t xml:space="preserve"> άνω του 2%</w:t>
      </w:r>
      <w:r>
        <w:rPr>
          <w:rFonts w:eastAsia="Times New Roman" w:cs="Times New Roman"/>
          <w:szCs w:val="24"/>
        </w:rPr>
        <w:t>. Η</w:t>
      </w:r>
      <w:r w:rsidRPr="007B5F03">
        <w:rPr>
          <w:rFonts w:eastAsia="Times New Roman" w:cs="Times New Roman"/>
          <w:szCs w:val="24"/>
        </w:rPr>
        <w:t xml:space="preserve"> οικονομία μας έχει αποκτήσει νέα δυναμική</w:t>
      </w:r>
      <w:r>
        <w:rPr>
          <w:rFonts w:eastAsia="Times New Roman" w:cs="Times New Roman"/>
          <w:szCs w:val="24"/>
        </w:rPr>
        <w:t>,</w:t>
      </w:r>
      <w:r w:rsidRPr="007B5F03">
        <w:rPr>
          <w:rFonts w:eastAsia="Times New Roman" w:cs="Times New Roman"/>
          <w:szCs w:val="24"/>
        </w:rPr>
        <w:t xml:space="preserve"> η οποία αποτυπώνεται στη σταθερή βελτίωση όλων των επιμέρους οικονομικών δεικτών</w:t>
      </w:r>
      <w:r>
        <w:rPr>
          <w:rFonts w:eastAsia="Times New Roman" w:cs="Times New Roman"/>
          <w:szCs w:val="24"/>
        </w:rPr>
        <w:t>.</w:t>
      </w:r>
      <w:r w:rsidRPr="007B5F03">
        <w:rPr>
          <w:rFonts w:eastAsia="Times New Roman" w:cs="Times New Roman"/>
          <w:szCs w:val="24"/>
        </w:rPr>
        <w:t xml:space="preserve"> </w:t>
      </w:r>
      <w:r>
        <w:rPr>
          <w:rFonts w:eastAsia="Times New Roman" w:cs="Times New Roman"/>
          <w:szCs w:val="24"/>
        </w:rPr>
        <w:t>Ισχυροποιήσα</w:t>
      </w:r>
      <w:r w:rsidRPr="007B5F03">
        <w:rPr>
          <w:rFonts w:eastAsia="Times New Roman" w:cs="Times New Roman"/>
          <w:szCs w:val="24"/>
        </w:rPr>
        <w:t>με το</w:t>
      </w:r>
      <w:r>
        <w:rPr>
          <w:rFonts w:eastAsia="Times New Roman" w:cs="Times New Roman"/>
          <w:szCs w:val="24"/>
        </w:rPr>
        <w:t>ν</w:t>
      </w:r>
      <w:r w:rsidRPr="007B5F03">
        <w:rPr>
          <w:rFonts w:eastAsia="Times New Roman" w:cs="Times New Roman"/>
          <w:szCs w:val="24"/>
        </w:rPr>
        <w:t xml:space="preserve"> διεθνή στρατηγικό ρόλο της Ελλάδας</w:t>
      </w:r>
      <w:r>
        <w:rPr>
          <w:rFonts w:eastAsia="Times New Roman" w:cs="Times New Roman"/>
          <w:szCs w:val="24"/>
        </w:rPr>
        <w:t>.</w:t>
      </w:r>
      <w:r w:rsidRPr="007B5F03">
        <w:rPr>
          <w:rFonts w:eastAsia="Times New Roman" w:cs="Times New Roman"/>
          <w:szCs w:val="24"/>
        </w:rPr>
        <w:t xml:space="preserve"> Κερδίσαμε </w:t>
      </w:r>
      <w:r>
        <w:rPr>
          <w:rFonts w:eastAsia="Times New Roman" w:cs="Times New Roman"/>
          <w:szCs w:val="24"/>
        </w:rPr>
        <w:t>τ</w:t>
      </w:r>
      <w:r>
        <w:rPr>
          <w:rFonts w:eastAsia="Times New Roman" w:cs="Times New Roman"/>
          <w:szCs w:val="24"/>
        </w:rPr>
        <w:t>ην εμπιστοσύνη των ξ</w:t>
      </w:r>
      <w:r w:rsidRPr="007B5F03">
        <w:rPr>
          <w:rFonts w:eastAsia="Times New Roman" w:cs="Times New Roman"/>
          <w:szCs w:val="24"/>
        </w:rPr>
        <w:t>ένων αγορών</w:t>
      </w:r>
      <w:r>
        <w:rPr>
          <w:rFonts w:eastAsia="Times New Roman" w:cs="Times New Roman"/>
          <w:szCs w:val="24"/>
        </w:rPr>
        <w:t>.</w:t>
      </w:r>
      <w:r w:rsidRPr="007B5F03">
        <w:rPr>
          <w:rFonts w:eastAsia="Times New Roman" w:cs="Times New Roman"/>
          <w:szCs w:val="24"/>
        </w:rPr>
        <w:t xml:space="preserve"> Ανακτήσαμε την αξιοπιστία </w:t>
      </w:r>
      <w:r>
        <w:rPr>
          <w:rFonts w:eastAsia="Times New Roman" w:cs="Times New Roman"/>
          <w:szCs w:val="24"/>
        </w:rPr>
        <w:t>μας.</w:t>
      </w:r>
      <w:r w:rsidRPr="007B5F03">
        <w:rPr>
          <w:rFonts w:eastAsia="Times New Roman" w:cs="Times New Roman"/>
          <w:szCs w:val="24"/>
        </w:rPr>
        <w:t xml:space="preserve"> Όλοι </w:t>
      </w:r>
      <w:r>
        <w:rPr>
          <w:rFonts w:eastAsia="Times New Roman" w:cs="Times New Roman"/>
          <w:szCs w:val="24"/>
        </w:rPr>
        <w:t>ο</w:t>
      </w:r>
      <w:r w:rsidRPr="007B5F03">
        <w:rPr>
          <w:rFonts w:eastAsia="Times New Roman" w:cs="Times New Roman"/>
          <w:szCs w:val="24"/>
        </w:rPr>
        <w:t>ι διεθνείς φορείς έχουν αναγνωρίσει τη σημαντική πρόοδο στην επίτευξη των δημοσιονομικών στόχων</w:t>
      </w:r>
      <w:r>
        <w:rPr>
          <w:rFonts w:eastAsia="Times New Roman" w:cs="Times New Roman"/>
          <w:szCs w:val="24"/>
        </w:rPr>
        <w:t>,</w:t>
      </w:r>
      <w:r w:rsidRPr="007B5F03">
        <w:rPr>
          <w:rFonts w:eastAsia="Times New Roman" w:cs="Times New Roman"/>
          <w:szCs w:val="24"/>
        </w:rPr>
        <w:t xml:space="preserve"> την επιστροφή στην κανονικότητα και τη σταθερότητα</w:t>
      </w:r>
      <w:r>
        <w:rPr>
          <w:rFonts w:eastAsia="Times New Roman" w:cs="Times New Roman"/>
          <w:szCs w:val="24"/>
        </w:rPr>
        <w:t>,</w:t>
      </w:r>
      <w:r w:rsidRPr="007B5F03">
        <w:rPr>
          <w:rFonts w:eastAsia="Times New Roman" w:cs="Times New Roman"/>
          <w:szCs w:val="24"/>
        </w:rPr>
        <w:t xml:space="preserve"> την επανεκκίνηση της εθνικής μας οικο</w:t>
      </w:r>
      <w:r w:rsidRPr="007B5F03">
        <w:rPr>
          <w:rFonts w:eastAsia="Times New Roman" w:cs="Times New Roman"/>
          <w:szCs w:val="24"/>
        </w:rPr>
        <w:t>νομίας</w:t>
      </w:r>
      <w:r>
        <w:rPr>
          <w:rFonts w:eastAsia="Times New Roman" w:cs="Times New Roman"/>
          <w:szCs w:val="24"/>
        </w:rPr>
        <w:t>.</w:t>
      </w:r>
      <w:r w:rsidRPr="007B5F03">
        <w:rPr>
          <w:rFonts w:eastAsia="Times New Roman" w:cs="Times New Roman"/>
          <w:szCs w:val="24"/>
        </w:rPr>
        <w:t xml:space="preserve"> </w:t>
      </w:r>
    </w:p>
    <w:p w14:paraId="37394DFE"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Πετύχαμε ρεκόρ δεκαετίας στις άμεσες ξένες επενδύσεις που αυξήθηκαν</w:t>
      </w:r>
      <w:r>
        <w:rPr>
          <w:rFonts w:eastAsia="Times New Roman" w:cs="Times New Roman"/>
          <w:szCs w:val="24"/>
        </w:rPr>
        <w:t xml:space="preserve"> πάνω από 27% το 2017 και συνεχή ιστορικά</w:t>
      </w:r>
      <w:r w:rsidRPr="007B5F03">
        <w:rPr>
          <w:rFonts w:eastAsia="Times New Roman" w:cs="Times New Roman"/>
          <w:szCs w:val="24"/>
        </w:rPr>
        <w:t xml:space="preserve"> ρε</w:t>
      </w:r>
      <w:r w:rsidRPr="007B5F03">
        <w:rPr>
          <w:rFonts w:eastAsia="Times New Roman" w:cs="Times New Roman"/>
          <w:szCs w:val="24"/>
        </w:rPr>
        <w:lastRenderedPageBreak/>
        <w:t>κόρ στις εξαγωγές</w:t>
      </w:r>
      <w:r>
        <w:rPr>
          <w:rFonts w:eastAsia="Times New Roman" w:cs="Times New Roman"/>
          <w:szCs w:val="24"/>
        </w:rPr>
        <w:t>.</w:t>
      </w:r>
      <w:r w:rsidRPr="007B5F03">
        <w:rPr>
          <w:rFonts w:eastAsia="Times New Roman" w:cs="Times New Roman"/>
          <w:szCs w:val="24"/>
        </w:rPr>
        <w:t xml:space="preserve"> </w:t>
      </w:r>
      <w:r>
        <w:rPr>
          <w:rFonts w:eastAsia="Times New Roman" w:cs="Times New Roman"/>
          <w:szCs w:val="24"/>
        </w:rPr>
        <w:t>Μειώσα</w:t>
      </w:r>
      <w:r w:rsidRPr="007B5F03">
        <w:rPr>
          <w:rFonts w:eastAsia="Times New Roman" w:cs="Times New Roman"/>
          <w:szCs w:val="24"/>
        </w:rPr>
        <w:t>με δραστικά την ανεργία από το αρνητι</w:t>
      </w:r>
      <w:r>
        <w:rPr>
          <w:rFonts w:eastAsia="Times New Roman" w:cs="Times New Roman"/>
          <w:szCs w:val="24"/>
        </w:rPr>
        <w:t>κό ρεκόρ του 28% το 2014 κατά δέκα</w:t>
      </w:r>
      <w:r w:rsidRPr="007B5F03">
        <w:rPr>
          <w:rFonts w:eastAsia="Times New Roman" w:cs="Times New Roman"/>
          <w:szCs w:val="24"/>
        </w:rPr>
        <w:t xml:space="preserve"> μονάδες</w:t>
      </w:r>
      <w:r>
        <w:rPr>
          <w:rFonts w:eastAsia="Times New Roman" w:cs="Times New Roman"/>
          <w:szCs w:val="24"/>
        </w:rPr>
        <w:t xml:space="preserve"> </w:t>
      </w:r>
      <w:r w:rsidRPr="007B5F03">
        <w:rPr>
          <w:rFonts w:eastAsia="Times New Roman" w:cs="Times New Roman"/>
          <w:szCs w:val="24"/>
        </w:rPr>
        <w:t>στο 18% τη φετινή χρονιά</w:t>
      </w:r>
      <w:r>
        <w:rPr>
          <w:rFonts w:eastAsia="Times New Roman" w:cs="Times New Roman"/>
          <w:szCs w:val="24"/>
        </w:rPr>
        <w:t>.</w:t>
      </w:r>
      <w:r w:rsidRPr="007B5F03">
        <w:rPr>
          <w:rFonts w:eastAsia="Times New Roman" w:cs="Times New Roman"/>
          <w:szCs w:val="24"/>
        </w:rPr>
        <w:t xml:space="preserve"> Αυξήσαμε την απασχόληση</w:t>
      </w:r>
      <w:r>
        <w:rPr>
          <w:rFonts w:eastAsia="Times New Roman" w:cs="Times New Roman"/>
          <w:szCs w:val="24"/>
        </w:rPr>
        <w:t>.</w:t>
      </w:r>
      <w:r w:rsidRPr="007B5F03">
        <w:rPr>
          <w:rFonts w:eastAsia="Times New Roman" w:cs="Times New Roman"/>
          <w:szCs w:val="24"/>
        </w:rPr>
        <w:t xml:space="preserve"> Περισσότερες από </w:t>
      </w:r>
      <w:r>
        <w:rPr>
          <w:rFonts w:eastAsia="Times New Roman" w:cs="Times New Roman"/>
          <w:szCs w:val="24"/>
        </w:rPr>
        <w:t>τριακόσιες</w:t>
      </w:r>
      <w:r w:rsidRPr="007B5F03">
        <w:rPr>
          <w:rFonts w:eastAsia="Times New Roman" w:cs="Times New Roman"/>
          <w:szCs w:val="24"/>
        </w:rPr>
        <w:t xml:space="preserve"> χιλιάδες νέες θέσεις εργασίας δημιουργήθηκαν τα </w:t>
      </w:r>
      <w:r>
        <w:rPr>
          <w:rFonts w:eastAsia="Times New Roman" w:cs="Times New Roman"/>
          <w:szCs w:val="24"/>
        </w:rPr>
        <w:t>τέσσερα</w:t>
      </w:r>
      <w:r w:rsidRPr="007B5F03">
        <w:rPr>
          <w:rFonts w:eastAsia="Times New Roman" w:cs="Times New Roman"/>
          <w:szCs w:val="24"/>
        </w:rPr>
        <w:t xml:space="preserve"> τελευταία χρόνια</w:t>
      </w:r>
      <w:r>
        <w:rPr>
          <w:rFonts w:eastAsia="Times New Roman" w:cs="Times New Roman"/>
          <w:szCs w:val="24"/>
        </w:rPr>
        <w:t>.</w:t>
      </w:r>
      <w:r w:rsidRPr="007B5F03">
        <w:rPr>
          <w:rFonts w:eastAsia="Times New Roman" w:cs="Times New Roman"/>
          <w:szCs w:val="24"/>
        </w:rPr>
        <w:t xml:space="preserve"> </w:t>
      </w:r>
    </w:p>
    <w:p w14:paraId="37394DFF"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Αποκαταστήσαμε τις αδικίες</w:t>
      </w:r>
      <w:r>
        <w:rPr>
          <w:rFonts w:eastAsia="Times New Roman" w:cs="Times New Roman"/>
          <w:szCs w:val="24"/>
        </w:rPr>
        <w:t>,</w:t>
      </w:r>
      <w:r w:rsidRPr="007B5F03">
        <w:rPr>
          <w:rFonts w:eastAsia="Times New Roman" w:cs="Times New Roman"/>
          <w:szCs w:val="24"/>
        </w:rPr>
        <w:t xml:space="preserve"> όπως είχαμε δεσμευτεί</w:t>
      </w:r>
      <w:r>
        <w:rPr>
          <w:rFonts w:eastAsia="Times New Roman" w:cs="Times New Roman"/>
          <w:szCs w:val="24"/>
        </w:rPr>
        <w:t>.</w:t>
      </w:r>
      <w:r w:rsidRPr="007B5F03">
        <w:rPr>
          <w:rFonts w:eastAsia="Times New Roman" w:cs="Times New Roman"/>
          <w:szCs w:val="24"/>
        </w:rPr>
        <w:t xml:space="preserve"> Εξασφαλίσαμε την πρόσβαση όλων των ανασφάλιστων συμπολιτών μας στη δημόσια υ</w:t>
      </w:r>
      <w:r w:rsidRPr="007B5F03">
        <w:rPr>
          <w:rFonts w:eastAsia="Times New Roman" w:cs="Times New Roman"/>
          <w:szCs w:val="24"/>
        </w:rPr>
        <w:t>γεία</w:t>
      </w:r>
      <w:r>
        <w:rPr>
          <w:rFonts w:eastAsia="Times New Roman" w:cs="Times New Roman"/>
          <w:szCs w:val="24"/>
        </w:rPr>
        <w:t>.</w:t>
      </w:r>
      <w:r w:rsidRPr="007B5F03">
        <w:rPr>
          <w:rFonts w:eastAsia="Times New Roman" w:cs="Times New Roman"/>
          <w:szCs w:val="24"/>
        </w:rPr>
        <w:t xml:space="preserve"> Θεσπίσαμε μέτρα για τη στήριξη των αδυνάτων</w:t>
      </w:r>
      <w:r>
        <w:rPr>
          <w:rFonts w:eastAsia="Times New Roman" w:cs="Times New Roman"/>
          <w:szCs w:val="24"/>
        </w:rPr>
        <w:t>, ή</w:t>
      </w:r>
      <w:r w:rsidRPr="007B5F03">
        <w:rPr>
          <w:rFonts w:eastAsia="Times New Roman" w:cs="Times New Roman"/>
          <w:szCs w:val="24"/>
        </w:rPr>
        <w:t>δη από το 2015 με το πρώτο νομοσχέδιο για την ανθρωπιστική κρίση</w:t>
      </w:r>
      <w:r>
        <w:rPr>
          <w:rFonts w:eastAsia="Times New Roman" w:cs="Times New Roman"/>
          <w:szCs w:val="24"/>
        </w:rPr>
        <w:t>.</w:t>
      </w:r>
      <w:r w:rsidRPr="007B5F03">
        <w:rPr>
          <w:rFonts w:eastAsia="Times New Roman" w:cs="Times New Roman"/>
          <w:szCs w:val="24"/>
        </w:rPr>
        <w:t xml:space="preserve"> Στηρίξαμε τα δημόσια σχολεία και τη δημιουργία νέων βρεφονηπιακών σταθμών</w:t>
      </w:r>
      <w:r>
        <w:rPr>
          <w:rFonts w:eastAsia="Times New Roman" w:cs="Times New Roman"/>
          <w:szCs w:val="24"/>
        </w:rPr>
        <w:t>.</w:t>
      </w:r>
      <w:r w:rsidRPr="007B5F03">
        <w:rPr>
          <w:rFonts w:eastAsia="Times New Roman" w:cs="Times New Roman"/>
          <w:szCs w:val="24"/>
        </w:rPr>
        <w:t xml:space="preserve"> Μειώσαμε τις επιβαρύνσεις των ασφαλισμένων</w:t>
      </w:r>
      <w:r>
        <w:rPr>
          <w:rFonts w:eastAsia="Times New Roman" w:cs="Times New Roman"/>
          <w:szCs w:val="24"/>
        </w:rPr>
        <w:t>.</w:t>
      </w:r>
      <w:r w:rsidRPr="007B5F03">
        <w:rPr>
          <w:rFonts w:eastAsia="Times New Roman" w:cs="Times New Roman"/>
          <w:szCs w:val="24"/>
        </w:rPr>
        <w:t xml:space="preserve"> </w:t>
      </w:r>
      <w:r>
        <w:rPr>
          <w:rFonts w:eastAsia="Times New Roman" w:cs="Times New Roman"/>
          <w:szCs w:val="24"/>
        </w:rPr>
        <w:t xml:space="preserve">Διασώσαμε </w:t>
      </w:r>
      <w:r w:rsidRPr="007B5F03">
        <w:rPr>
          <w:rFonts w:eastAsia="Times New Roman" w:cs="Times New Roman"/>
          <w:szCs w:val="24"/>
        </w:rPr>
        <w:t>το ασφαλι</w:t>
      </w:r>
      <w:r w:rsidRPr="007B5F03">
        <w:rPr>
          <w:rFonts w:eastAsia="Times New Roman" w:cs="Times New Roman"/>
          <w:szCs w:val="24"/>
        </w:rPr>
        <w:t>στικό σύστημα</w:t>
      </w:r>
      <w:r>
        <w:rPr>
          <w:rFonts w:eastAsia="Times New Roman" w:cs="Times New Roman"/>
          <w:szCs w:val="24"/>
        </w:rPr>
        <w:t>.</w:t>
      </w:r>
      <w:r w:rsidRPr="007B5F03">
        <w:rPr>
          <w:rFonts w:eastAsia="Times New Roman" w:cs="Times New Roman"/>
          <w:szCs w:val="24"/>
        </w:rPr>
        <w:t xml:space="preserve"> Επαναφέραμε τις συλλογικές συμβάσεις εργασίας</w:t>
      </w:r>
      <w:r>
        <w:rPr>
          <w:rFonts w:eastAsia="Times New Roman" w:cs="Times New Roman"/>
          <w:szCs w:val="24"/>
        </w:rPr>
        <w:t>.</w:t>
      </w:r>
      <w:r w:rsidRPr="007B5F03">
        <w:rPr>
          <w:rFonts w:eastAsia="Times New Roman" w:cs="Times New Roman"/>
          <w:szCs w:val="24"/>
        </w:rPr>
        <w:t xml:space="preserve"> </w:t>
      </w:r>
    </w:p>
    <w:p w14:paraId="37394E00"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Με το</w:t>
      </w:r>
      <w:r>
        <w:rPr>
          <w:rFonts w:eastAsia="Times New Roman" w:cs="Times New Roman"/>
          <w:szCs w:val="24"/>
        </w:rPr>
        <w:t>ν</w:t>
      </w:r>
      <w:r w:rsidRPr="007B5F03">
        <w:rPr>
          <w:rFonts w:eastAsia="Times New Roman" w:cs="Times New Roman"/>
          <w:szCs w:val="24"/>
        </w:rPr>
        <w:t xml:space="preserve"> δημοσιονομικό χώρο που δημιουργήσαμε</w:t>
      </w:r>
      <w:r>
        <w:rPr>
          <w:rFonts w:eastAsia="Times New Roman" w:cs="Times New Roman"/>
          <w:szCs w:val="24"/>
        </w:rPr>
        <w:t>,</w:t>
      </w:r>
      <w:r w:rsidRPr="007B5F03">
        <w:rPr>
          <w:rFonts w:eastAsia="Times New Roman" w:cs="Times New Roman"/>
          <w:szCs w:val="24"/>
        </w:rPr>
        <w:t xml:space="preserve"> εξασφαλίσαμε για </w:t>
      </w:r>
      <w:r>
        <w:rPr>
          <w:rFonts w:eastAsia="Times New Roman" w:cs="Times New Roman"/>
          <w:szCs w:val="24"/>
        </w:rPr>
        <w:t>τ</w:t>
      </w:r>
      <w:r w:rsidRPr="007B5F03">
        <w:rPr>
          <w:rFonts w:eastAsia="Times New Roman" w:cs="Times New Roman"/>
          <w:szCs w:val="24"/>
        </w:rPr>
        <w:t>ρίτη συνεχή χρονιά τη διανομή κοινωνικού μερίσματος σε τρ</w:t>
      </w:r>
      <w:r>
        <w:rPr>
          <w:rFonts w:eastAsia="Times New Roman" w:cs="Times New Roman"/>
          <w:szCs w:val="24"/>
        </w:rPr>
        <w:t>ιά</w:t>
      </w:r>
      <w:r w:rsidRPr="007B5F03">
        <w:rPr>
          <w:rFonts w:eastAsia="Times New Roman" w:cs="Times New Roman"/>
          <w:szCs w:val="24"/>
        </w:rPr>
        <w:t xml:space="preserve">μισι εκατομμύρια συμπολίτες </w:t>
      </w:r>
      <w:r>
        <w:rPr>
          <w:rFonts w:eastAsia="Times New Roman" w:cs="Times New Roman"/>
          <w:szCs w:val="24"/>
        </w:rPr>
        <w:t>μας.</w:t>
      </w:r>
      <w:r w:rsidRPr="007B5F03">
        <w:rPr>
          <w:rFonts w:eastAsia="Times New Roman" w:cs="Times New Roman"/>
          <w:szCs w:val="24"/>
        </w:rPr>
        <w:t xml:space="preserve"> </w:t>
      </w:r>
    </w:p>
    <w:p w14:paraId="37394E0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 νέος </w:t>
      </w:r>
      <w:r>
        <w:rPr>
          <w:rFonts w:eastAsia="Times New Roman" w:cs="Times New Roman"/>
          <w:szCs w:val="24"/>
        </w:rPr>
        <w:t>π</w:t>
      </w:r>
      <w:r>
        <w:rPr>
          <w:rFonts w:eastAsia="Times New Roman" w:cs="Times New Roman"/>
          <w:szCs w:val="24"/>
        </w:rPr>
        <w:t xml:space="preserve">ροϋπολογισμός, που </w:t>
      </w:r>
      <w:r w:rsidRPr="007B5F03">
        <w:rPr>
          <w:rFonts w:eastAsia="Times New Roman" w:cs="Times New Roman"/>
          <w:szCs w:val="24"/>
        </w:rPr>
        <w:t>καλούμαστε</w:t>
      </w:r>
      <w:r w:rsidRPr="007B5F03">
        <w:rPr>
          <w:rFonts w:eastAsia="Times New Roman" w:cs="Times New Roman"/>
          <w:szCs w:val="24"/>
        </w:rPr>
        <w:t xml:space="preserve"> να ψηφίσουμε</w:t>
      </w:r>
      <w:r>
        <w:rPr>
          <w:rFonts w:eastAsia="Times New Roman" w:cs="Times New Roman"/>
          <w:szCs w:val="24"/>
        </w:rPr>
        <w:t>,</w:t>
      </w:r>
      <w:r w:rsidRPr="007B5F03">
        <w:rPr>
          <w:rFonts w:eastAsia="Times New Roman" w:cs="Times New Roman"/>
          <w:szCs w:val="24"/>
        </w:rPr>
        <w:t xml:space="preserve"> φέρνει μόνο θετικά μέτρα</w:t>
      </w:r>
      <w:r>
        <w:rPr>
          <w:rFonts w:eastAsia="Times New Roman" w:cs="Times New Roman"/>
          <w:szCs w:val="24"/>
        </w:rPr>
        <w:t xml:space="preserve">, μέτρα με αναπτυξιακό χαρακτήρα, </w:t>
      </w:r>
      <w:r w:rsidRPr="007B5F03">
        <w:rPr>
          <w:rFonts w:eastAsia="Times New Roman" w:cs="Times New Roman"/>
          <w:szCs w:val="24"/>
        </w:rPr>
        <w:t>αλλά και σαφές κοινωνικό πρόσημο</w:t>
      </w:r>
      <w:r>
        <w:rPr>
          <w:rFonts w:eastAsia="Times New Roman" w:cs="Times New Roman"/>
          <w:szCs w:val="24"/>
        </w:rPr>
        <w:t>, ώ</w:t>
      </w:r>
      <w:r w:rsidRPr="007B5F03">
        <w:rPr>
          <w:rFonts w:eastAsia="Times New Roman" w:cs="Times New Roman"/>
          <w:szCs w:val="24"/>
        </w:rPr>
        <w:t xml:space="preserve">στε οι Ελληνίδες </w:t>
      </w:r>
      <w:r w:rsidRPr="007B5F03">
        <w:rPr>
          <w:rFonts w:eastAsia="Times New Roman" w:cs="Times New Roman"/>
          <w:szCs w:val="24"/>
        </w:rPr>
        <w:lastRenderedPageBreak/>
        <w:t>και οι Έλληνες να βλέπουν διαρκώς βελτίωση στην καθημερινότητά τους τα επόμενα χρόνια</w:t>
      </w:r>
      <w:r>
        <w:rPr>
          <w:rFonts w:eastAsia="Times New Roman" w:cs="Times New Roman"/>
          <w:szCs w:val="24"/>
        </w:rPr>
        <w:t>.</w:t>
      </w:r>
      <w:r w:rsidRPr="007B5F03">
        <w:rPr>
          <w:rFonts w:eastAsia="Times New Roman" w:cs="Times New Roman"/>
          <w:szCs w:val="24"/>
        </w:rPr>
        <w:t xml:space="preserve"> </w:t>
      </w:r>
    </w:p>
    <w:p w14:paraId="37394E02"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Για πρώτη φορά</w:t>
      </w:r>
      <w:r>
        <w:rPr>
          <w:rFonts w:eastAsia="Times New Roman" w:cs="Times New Roman"/>
          <w:szCs w:val="24"/>
        </w:rPr>
        <w:t>,</w:t>
      </w:r>
      <w:r w:rsidRPr="007B5F03">
        <w:rPr>
          <w:rFonts w:eastAsia="Times New Roman" w:cs="Times New Roman"/>
          <w:szCs w:val="24"/>
        </w:rPr>
        <w:t xml:space="preserve"> μετά από μία δεκαετία σχεδό</w:t>
      </w:r>
      <w:r w:rsidRPr="007B5F03">
        <w:rPr>
          <w:rFonts w:eastAsia="Times New Roman" w:cs="Times New Roman"/>
          <w:szCs w:val="24"/>
        </w:rPr>
        <w:t>ν</w:t>
      </w:r>
      <w:r>
        <w:rPr>
          <w:rFonts w:eastAsia="Times New Roman" w:cs="Times New Roman"/>
          <w:szCs w:val="24"/>
        </w:rPr>
        <w:t>,</w:t>
      </w:r>
      <w:r w:rsidRPr="007B5F03">
        <w:rPr>
          <w:rFonts w:eastAsia="Times New Roman" w:cs="Times New Roman"/>
          <w:szCs w:val="24"/>
        </w:rPr>
        <w:t xml:space="preserve"> θα υπάρξουν αυξήσεις σε μισθούς και συντάξεις</w:t>
      </w:r>
      <w:r>
        <w:rPr>
          <w:rFonts w:eastAsia="Times New Roman" w:cs="Times New Roman"/>
          <w:szCs w:val="24"/>
        </w:rPr>
        <w:t>.</w:t>
      </w:r>
      <w:r w:rsidRPr="007B5F03">
        <w:rPr>
          <w:rFonts w:eastAsia="Times New Roman" w:cs="Times New Roman"/>
          <w:szCs w:val="24"/>
        </w:rPr>
        <w:t xml:space="preserve"> Όχι μόνο αποτρέψαμε την περικοπή των συντάξεων</w:t>
      </w:r>
      <w:r>
        <w:rPr>
          <w:rFonts w:eastAsia="Times New Roman" w:cs="Times New Roman"/>
          <w:szCs w:val="24"/>
        </w:rPr>
        <w:t>,</w:t>
      </w:r>
      <w:r w:rsidRPr="007B5F03">
        <w:rPr>
          <w:rFonts w:eastAsia="Times New Roman" w:cs="Times New Roman"/>
          <w:szCs w:val="24"/>
        </w:rPr>
        <w:t xml:space="preserve"> αλλά </w:t>
      </w:r>
      <w:r>
        <w:rPr>
          <w:rFonts w:eastAsia="Times New Roman" w:cs="Times New Roman"/>
          <w:szCs w:val="24"/>
        </w:rPr>
        <w:t>εξακόσιες είκοσι</w:t>
      </w:r>
      <w:r w:rsidRPr="007B5F03">
        <w:rPr>
          <w:rFonts w:eastAsia="Times New Roman" w:cs="Times New Roman"/>
          <w:szCs w:val="24"/>
        </w:rPr>
        <w:t xml:space="preserve"> χιλιάδες συνταξιούχοι</w:t>
      </w:r>
      <w:r>
        <w:rPr>
          <w:rFonts w:eastAsia="Times New Roman" w:cs="Times New Roman"/>
          <w:szCs w:val="24"/>
        </w:rPr>
        <w:t xml:space="preserve"> θα δουν αύξηση</w:t>
      </w:r>
      <w:r w:rsidRPr="007B5F03">
        <w:rPr>
          <w:rFonts w:eastAsia="Times New Roman" w:cs="Times New Roman"/>
          <w:szCs w:val="24"/>
        </w:rPr>
        <w:t xml:space="preserve"> τη σύνταξή τους από 1</w:t>
      </w:r>
      <w:r w:rsidRPr="007B5F03">
        <w:rPr>
          <w:rFonts w:eastAsia="Times New Roman" w:cs="Times New Roman"/>
          <w:szCs w:val="24"/>
          <w:vertAlign w:val="superscript"/>
        </w:rPr>
        <w:t>η</w:t>
      </w:r>
      <w:r w:rsidRPr="007B5F03">
        <w:rPr>
          <w:rFonts w:eastAsia="Times New Roman" w:cs="Times New Roman"/>
          <w:szCs w:val="24"/>
        </w:rPr>
        <w:t xml:space="preserve"> Ιανουαρίου το</w:t>
      </w:r>
      <w:r>
        <w:rPr>
          <w:rFonts w:eastAsia="Times New Roman" w:cs="Times New Roman"/>
          <w:szCs w:val="24"/>
        </w:rPr>
        <w:t>υ</w:t>
      </w:r>
      <w:r w:rsidRPr="007B5F03">
        <w:rPr>
          <w:rFonts w:eastAsia="Times New Roman" w:cs="Times New Roman"/>
          <w:szCs w:val="24"/>
        </w:rPr>
        <w:t xml:space="preserve"> 2019</w:t>
      </w:r>
      <w:r>
        <w:rPr>
          <w:rFonts w:eastAsia="Times New Roman" w:cs="Times New Roman"/>
          <w:szCs w:val="24"/>
        </w:rPr>
        <w:t>.</w:t>
      </w:r>
      <w:r w:rsidRPr="007B5F03">
        <w:rPr>
          <w:rFonts w:eastAsia="Times New Roman" w:cs="Times New Roman"/>
          <w:szCs w:val="24"/>
        </w:rPr>
        <w:t xml:space="preserve"> </w:t>
      </w:r>
    </w:p>
    <w:p w14:paraId="37394E03"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Επιπλέον</w:t>
      </w:r>
      <w:r>
        <w:rPr>
          <w:rFonts w:eastAsia="Times New Roman" w:cs="Times New Roman"/>
          <w:szCs w:val="24"/>
        </w:rPr>
        <w:t>,</w:t>
      </w:r>
      <w:r w:rsidRPr="007B5F03">
        <w:rPr>
          <w:rFonts w:eastAsia="Times New Roman" w:cs="Times New Roman"/>
          <w:szCs w:val="24"/>
        </w:rPr>
        <w:t xml:space="preserve"> μειώνουμε τον ΕΝΦΙΑ και τις ασφαλιστικές εισφορές για τους ελεύθερους επαγγελματίες</w:t>
      </w:r>
      <w:r>
        <w:rPr>
          <w:rFonts w:eastAsia="Times New Roman" w:cs="Times New Roman"/>
          <w:szCs w:val="24"/>
        </w:rPr>
        <w:t>,</w:t>
      </w:r>
      <w:r>
        <w:rPr>
          <w:rFonts w:eastAsia="Times New Roman" w:cs="Times New Roman"/>
          <w:szCs w:val="24"/>
        </w:rPr>
        <w:t xml:space="preserve"> σ</w:t>
      </w:r>
      <w:r w:rsidRPr="007B5F03">
        <w:rPr>
          <w:rFonts w:eastAsia="Times New Roman" w:cs="Times New Roman"/>
          <w:szCs w:val="24"/>
        </w:rPr>
        <w:t>τηρίζουμε την πρόσβαση των νέων στην αγορά εργασίας</w:t>
      </w:r>
      <w:r>
        <w:rPr>
          <w:rFonts w:eastAsia="Times New Roman" w:cs="Times New Roman"/>
          <w:szCs w:val="24"/>
        </w:rPr>
        <w:t>, α</w:t>
      </w:r>
      <w:r w:rsidRPr="007B5F03">
        <w:rPr>
          <w:rFonts w:eastAsia="Times New Roman" w:cs="Times New Roman"/>
          <w:szCs w:val="24"/>
        </w:rPr>
        <w:t xml:space="preserve">ναβαθμίζουμε την υπηρεσία </w:t>
      </w:r>
      <w:r>
        <w:rPr>
          <w:rFonts w:eastAsia="Times New Roman" w:cs="Times New Roman"/>
          <w:szCs w:val="24"/>
        </w:rPr>
        <w:t>«</w:t>
      </w:r>
      <w:r w:rsidRPr="007B5F03">
        <w:rPr>
          <w:rFonts w:eastAsia="Times New Roman" w:cs="Times New Roman"/>
          <w:szCs w:val="24"/>
        </w:rPr>
        <w:t>Βοήθεια στο σπίτι</w:t>
      </w:r>
      <w:r>
        <w:rPr>
          <w:rFonts w:eastAsia="Times New Roman" w:cs="Times New Roman"/>
          <w:szCs w:val="24"/>
        </w:rPr>
        <w:t>»</w:t>
      </w:r>
      <w:r w:rsidRPr="007B5F03">
        <w:rPr>
          <w:rFonts w:eastAsia="Times New Roman" w:cs="Times New Roman"/>
          <w:szCs w:val="24"/>
        </w:rPr>
        <w:t xml:space="preserve"> με πρόσληψη νέων υπαλλήλων</w:t>
      </w:r>
      <w:r>
        <w:rPr>
          <w:rFonts w:eastAsia="Times New Roman" w:cs="Times New Roman"/>
          <w:szCs w:val="24"/>
        </w:rPr>
        <w:t>,</w:t>
      </w:r>
      <w:r w:rsidRPr="007B5F03">
        <w:rPr>
          <w:rFonts w:eastAsia="Times New Roman" w:cs="Times New Roman"/>
          <w:szCs w:val="24"/>
        </w:rPr>
        <w:t xml:space="preserve"> ενώ προχωράμε </w:t>
      </w:r>
      <w:r>
        <w:rPr>
          <w:rFonts w:eastAsia="Times New Roman" w:cs="Times New Roman"/>
          <w:szCs w:val="24"/>
        </w:rPr>
        <w:t>στ</w:t>
      </w:r>
      <w:r w:rsidRPr="007B5F03">
        <w:rPr>
          <w:rFonts w:eastAsia="Times New Roman" w:cs="Times New Roman"/>
          <w:szCs w:val="24"/>
        </w:rPr>
        <w:t>η μείωση της φορολογίας τ</w:t>
      </w:r>
      <w:r w:rsidRPr="007B5F03">
        <w:rPr>
          <w:rFonts w:eastAsia="Times New Roman" w:cs="Times New Roman"/>
          <w:szCs w:val="24"/>
        </w:rPr>
        <w:t>ων επιχειρήσεων κατά 1% κάθε χρόνο για την επόμενη τετραετία</w:t>
      </w:r>
      <w:r>
        <w:rPr>
          <w:rFonts w:eastAsia="Times New Roman" w:cs="Times New Roman"/>
          <w:szCs w:val="24"/>
        </w:rPr>
        <w:t>.</w:t>
      </w:r>
      <w:r w:rsidRPr="007B5F03">
        <w:rPr>
          <w:rFonts w:eastAsia="Times New Roman" w:cs="Times New Roman"/>
          <w:szCs w:val="24"/>
        </w:rPr>
        <w:t xml:space="preserve"> </w:t>
      </w:r>
    </w:p>
    <w:p w14:paraId="37394E0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w:t>
      </w:r>
      <w:r w:rsidRPr="007B5F03">
        <w:rPr>
          <w:rFonts w:eastAsia="Times New Roman" w:cs="Times New Roman"/>
          <w:szCs w:val="24"/>
        </w:rPr>
        <w:t>η πρώτη Κυβέρνηση που αναγνώρισε την αξία του τουρισμού και την καθοριστική συμβολή του ως ισχυρή κινητήρια δύναμη για την ανάπτυξη</w:t>
      </w:r>
      <w:r>
        <w:rPr>
          <w:rFonts w:eastAsia="Times New Roman" w:cs="Times New Roman"/>
          <w:szCs w:val="24"/>
        </w:rPr>
        <w:t>,</w:t>
      </w:r>
      <w:r w:rsidRPr="007B5F03">
        <w:rPr>
          <w:rFonts w:eastAsia="Times New Roman" w:cs="Times New Roman"/>
          <w:szCs w:val="24"/>
        </w:rPr>
        <w:t xml:space="preserve"> την οικονομική και κοι</w:t>
      </w:r>
      <w:r w:rsidRPr="007B5F03">
        <w:rPr>
          <w:rFonts w:eastAsia="Times New Roman" w:cs="Times New Roman"/>
          <w:szCs w:val="24"/>
        </w:rPr>
        <w:t>νωνική πρόοδο και ευημερία</w:t>
      </w:r>
      <w:r>
        <w:rPr>
          <w:rFonts w:eastAsia="Times New Roman" w:cs="Times New Roman"/>
          <w:szCs w:val="24"/>
        </w:rPr>
        <w:t>.</w:t>
      </w:r>
      <w:r w:rsidRPr="007B5F03">
        <w:rPr>
          <w:rFonts w:eastAsia="Times New Roman" w:cs="Times New Roman"/>
          <w:szCs w:val="24"/>
        </w:rPr>
        <w:t xml:space="preserve"> Με τη στρατηγική μας και με συγκεκριμένο σχέδιο σε ορίζοντα τετραετίας</w:t>
      </w:r>
      <w:r>
        <w:rPr>
          <w:rFonts w:eastAsia="Times New Roman" w:cs="Times New Roman"/>
          <w:szCs w:val="24"/>
        </w:rPr>
        <w:t>,</w:t>
      </w:r>
      <w:r w:rsidRPr="007B5F03">
        <w:rPr>
          <w:rFonts w:eastAsia="Times New Roman" w:cs="Times New Roman"/>
          <w:szCs w:val="24"/>
        </w:rPr>
        <w:t xml:space="preserve"> αυξήσαμε πάνω από 35% τον εισερχόμενο τουρισμό την </w:t>
      </w:r>
      <w:r w:rsidRPr="007B5F03">
        <w:rPr>
          <w:rFonts w:eastAsia="Times New Roman" w:cs="Times New Roman"/>
          <w:szCs w:val="24"/>
        </w:rPr>
        <w:lastRenderedPageBreak/>
        <w:t>περίοδο 2015-2018</w:t>
      </w:r>
      <w:r>
        <w:rPr>
          <w:rFonts w:eastAsia="Times New Roman" w:cs="Times New Roman"/>
          <w:szCs w:val="24"/>
        </w:rPr>
        <w:t>,</w:t>
      </w:r>
      <w:r w:rsidRPr="007B5F03">
        <w:rPr>
          <w:rFonts w:eastAsia="Times New Roman" w:cs="Times New Roman"/>
          <w:szCs w:val="24"/>
        </w:rPr>
        <w:t xml:space="preserve"> με ετήσιους ρυθμούς ανάπτυξης διπλάσιους του μέσου όρου ανάπτυξης του παγκόσμιου τουρι</w:t>
      </w:r>
      <w:r w:rsidRPr="007B5F03">
        <w:rPr>
          <w:rFonts w:eastAsia="Times New Roman" w:cs="Times New Roman"/>
          <w:szCs w:val="24"/>
        </w:rPr>
        <w:t>σμού</w:t>
      </w:r>
      <w:r>
        <w:rPr>
          <w:rFonts w:eastAsia="Times New Roman" w:cs="Times New Roman"/>
          <w:szCs w:val="24"/>
        </w:rPr>
        <w:t>.</w:t>
      </w:r>
    </w:p>
    <w:p w14:paraId="37394E0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Απαντήσαμε </w:t>
      </w:r>
      <w:r w:rsidRPr="007B5F03">
        <w:rPr>
          <w:rFonts w:eastAsia="Times New Roman" w:cs="Times New Roman"/>
          <w:szCs w:val="24"/>
        </w:rPr>
        <w:t>άμεσα και αποτελεσματικά σε πολύ δύσκολες προκλήσεις και σε αντίξοες συνθήκες</w:t>
      </w:r>
      <w:r>
        <w:rPr>
          <w:rFonts w:eastAsia="Times New Roman" w:cs="Times New Roman"/>
          <w:szCs w:val="24"/>
        </w:rPr>
        <w:t>.</w:t>
      </w:r>
      <w:r w:rsidRPr="007B5F03">
        <w:rPr>
          <w:rFonts w:eastAsia="Times New Roman" w:cs="Times New Roman"/>
          <w:szCs w:val="24"/>
        </w:rPr>
        <w:t xml:space="preserve"> Ανατρέψαμε την αρνητική εικόνα που είχε διαμορφωθεί για τη χώρα μας τα χρόνια της κρίσης και εξασφαλίσαμε μία διαρκή ανοδική πορεία επιτυγχάνοντας τις υψηλότερε</w:t>
      </w:r>
      <w:r w:rsidRPr="007B5F03">
        <w:rPr>
          <w:rFonts w:eastAsia="Times New Roman" w:cs="Times New Roman"/>
          <w:szCs w:val="24"/>
        </w:rPr>
        <w:t>ς επιδόσεις στην ιστορία του ελληνικού τουρισμού</w:t>
      </w:r>
      <w:r>
        <w:rPr>
          <w:rFonts w:eastAsia="Times New Roman" w:cs="Times New Roman"/>
          <w:szCs w:val="24"/>
        </w:rPr>
        <w:t>.</w:t>
      </w:r>
      <w:r w:rsidRPr="007B5F03">
        <w:rPr>
          <w:rFonts w:eastAsia="Times New Roman" w:cs="Times New Roman"/>
          <w:szCs w:val="24"/>
        </w:rPr>
        <w:t xml:space="preserve"> Καταστήσαμε την Ελλάδα πρωταθλήτρια στον παγκόσμιο τουρισμό</w:t>
      </w:r>
      <w:r>
        <w:rPr>
          <w:rFonts w:eastAsia="Times New Roman" w:cs="Times New Roman"/>
          <w:szCs w:val="24"/>
        </w:rPr>
        <w:t>. Σ</w:t>
      </w:r>
      <w:r w:rsidRPr="007B5F03">
        <w:rPr>
          <w:rFonts w:eastAsia="Times New Roman" w:cs="Times New Roman"/>
          <w:szCs w:val="24"/>
        </w:rPr>
        <w:t xml:space="preserve">χεδιάσαμε μία </w:t>
      </w:r>
      <w:r>
        <w:rPr>
          <w:rFonts w:eastAsia="Times New Roman" w:cs="Times New Roman"/>
          <w:szCs w:val="24"/>
        </w:rPr>
        <w:t>ενιαία πολιτική σε ε</w:t>
      </w:r>
      <w:r w:rsidRPr="007B5F03">
        <w:rPr>
          <w:rFonts w:eastAsia="Times New Roman" w:cs="Times New Roman"/>
          <w:szCs w:val="24"/>
        </w:rPr>
        <w:t>θνικό και περιφερειακό επίπεδο με πυρήνα τη βιώσιμη</w:t>
      </w:r>
      <w:r>
        <w:rPr>
          <w:rFonts w:eastAsia="Times New Roman" w:cs="Times New Roman"/>
          <w:szCs w:val="24"/>
        </w:rPr>
        <w:t>,</w:t>
      </w:r>
      <w:r w:rsidRPr="007B5F03">
        <w:rPr>
          <w:rFonts w:eastAsia="Times New Roman" w:cs="Times New Roman"/>
          <w:szCs w:val="24"/>
        </w:rPr>
        <w:t xml:space="preserve"> ισόρρο</w:t>
      </w:r>
      <w:r>
        <w:rPr>
          <w:rFonts w:eastAsia="Times New Roman" w:cs="Times New Roman"/>
          <w:szCs w:val="24"/>
        </w:rPr>
        <w:t>πη</w:t>
      </w:r>
      <w:r w:rsidRPr="007B5F03">
        <w:rPr>
          <w:rFonts w:eastAsia="Times New Roman" w:cs="Times New Roman"/>
          <w:szCs w:val="24"/>
        </w:rPr>
        <w:t xml:space="preserve"> και δίκαιη τουριστική ανάπτυξη</w:t>
      </w:r>
      <w:r>
        <w:rPr>
          <w:rFonts w:eastAsia="Times New Roman" w:cs="Times New Roman"/>
          <w:szCs w:val="24"/>
        </w:rPr>
        <w:t>.</w:t>
      </w:r>
      <w:r w:rsidRPr="007B5F03">
        <w:rPr>
          <w:rFonts w:eastAsia="Times New Roman" w:cs="Times New Roman"/>
          <w:szCs w:val="24"/>
        </w:rPr>
        <w:t xml:space="preserve"> Πετύχαμε συνεχή </w:t>
      </w:r>
      <w:r w:rsidRPr="007B5F03">
        <w:rPr>
          <w:rFonts w:eastAsia="Times New Roman" w:cs="Times New Roman"/>
          <w:szCs w:val="24"/>
        </w:rPr>
        <w:t xml:space="preserve">ρεκόρ αφίξεων </w:t>
      </w:r>
      <w:r>
        <w:rPr>
          <w:rFonts w:eastAsia="Times New Roman" w:cs="Times New Roman"/>
          <w:szCs w:val="24"/>
        </w:rPr>
        <w:t>-εννέα</w:t>
      </w:r>
      <w:r w:rsidRPr="007B5F03">
        <w:rPr>
          <w:rFonts w:eastAsia="Times New Roman" w:cs="Times New Roman"/>
          <w:szCs w:val="24"/>
        </w:rPr>
        <w:t xml:space="preserve"> εκατομμύρια επιπλέον διεθνείς επισκέπτες σε απόλυτα νούμερα στην τετραετία</w:t>
      </w:r>
      <w:r>
        <w:rPr>
          <w:rFonts w:eastAsia="Times New Roman" w:cs="Times New Roman"/>
          <w:szCs w:val="24"/>
        </w:rPr>
        <w:t>-,</w:t>
      </w:r>
      <w:r w:rsidRPr="007B5F03">
        <w:rPr>
          <w:rFonts w:eastAsia="Times New Roman" w:cs="Times New Roman"/>
          <w:szCs w:val="24"/>
        </w:rPr>
        <w:t xml:space="preserve"> αλλά και ρεκόρ όλων των εποχών στα έσοδα </w:t>
      </w:r>
      <w:r>
        <w:rPr>
          <w:rFonts w:eastAsia="Times New Roman" w:cs="Times New Roman"/>
          <w:szCs w:val="24"/>
        </w:rPr>
        <w:t>και σε όλα τα τουριστικά μεγέθη.</w:t>
      </w:r>
    </w:p>
    <w:p w14:paraId="37394E06"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 xml:space="preserve">Το 2018 είναι η καλύτερη χρονιά στην ιστορία του ελληνικού τουρισμού με αφίξεις που </w:t>
      </w:r>
      <w:r w:rsidRPr="007B5F03">
        <w:rPr>
          <w:rFonts w:eastAsia="Times New Roman" w:cs="Times New Roman"/>
          <w:szCs w:val="24"/>
        </w:rPr>
        <w:t xml:space="preserve">θα αγγίξουν τα </w:t>
      </w:r>
      <w:r>
        <w:rPr>
          <w:rFonts w:eastAsia="Times New Roman" w:cs="Times New Roman"/>
          <w:szCs w:val="24"/>
        </w:rPr>
        <w:t>τριάντα τρία</w:t>
      </w:r>
      <w:r w:rsidRPr="007B5F03">
        <w:rPr>
          <w:rFonts w:eastAsia="Times New Roman" w:cs="Times New Roman"/>
          <w:szCs w:val="24"/>
        </w:rPr>
        <w:t xml:space="preserve"> εκατομμύρια μαζί με την κρουαζιέρα και με σχεδόν 2 </w:t>
      </w:r>
      <w:r>
        <w:rPr>
          <w:rFonts w:eastAsia="Times New Roman" w:cs="Times New Roman"/>
          <w:szCs w:val="24"/>
        </w:rPr>
        <w:t>δισεκατομμύρια</w:t>
      </w:r>
      <w:r w:rsidRPr="007B5F03">
        <w:rPr>
          <w:rFonts w:eastAsia="Times New Roman" w:cs="Times New Roman"/>
          <w:szCs w:val="24"/>
        </w:rPr>
        <w:t xml:space="preserve"> επιπλέον έσοδα σε σχέση με το 2017</w:t>
      </w:r>
      <w:r>
        <w:rPr>
          <w:rFonts w:eastAsia="Times New Roman" w:cs="Times New Roman"/>
          <w:szCs w:val="24"/>
        </w:rPr>
        <w:t>.</w:t>
      </w:r>
      <w:r w:rsidRPr="007B5F03">
        <w:rPr>
          <w:rFonts w:eastAsia="Times New Roman" w:cs="Times New Roman"/>
          <w:szCs w:val="24"/>
        </w:rPr>
        <w:t xml:space="preserve"> </w:t>
      </w:r>
    </w:p>
    <w:p w14:paraId="37394E07"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lastRenderedPageBreak/>
        <w:t xml:space="preserve">Ο στόχος μας για τουρισμό </w:t>
      </w:r>
      <w:r>
        <w:rPr>
          <w:rFonts w:eastAsia="Times New Roman" w:cs="Times New Roman"/>
          <w:szCs w:val="24"/>
        </w:rPr>
        <w:t>τριακόσιες εξήντα πέντε</w:t>
      </w:r>
      <w:r w:rsidRPr="007B5F03">
        <w:rPr>
          <w:rFonts w:eastAsia="Times New Roman" w:cs="Times New Roman"/>
          <w:szCs w:val="24"/>
        </w:rPr>
        <w:t xml:space="preserve"> μέρες το</w:t>
      </w:r>
      <w:r>
        <w:rPr>
          <w:rFonts w:eastAsia="Times New Roman" w:cs="Times New Roman"/>
          <w:szCs w:val="24"/>
        </w:rPr>
        <w:t>ν</w:t>
      </w:r>
      <w:r w:rsidRPr="007B5F03">
        <w:rPr>
          <w:rFonts w:eastAsia="Times New Roman" w:cs="Times New Roman"/>
          <w:szCs w:val="24"/>
        </w:rPr>
        <w:t xml:space="preserve"> χρόνο στην Ελλάδα έγινε πραγματικότητα</w:t>
      </w:r>
      <w:r>
        <w:rPr>
          <w:rFonts w:eastAsia="Times New Roman" w:cs="Times New Roman"/>
          <w:szCs w:val="24"/>
        </w:rPr>
        <w:t>.</w:t>
      </w:r>
      <w:r w:rsidRPr="007B5F03">
        <w:rPr>
          <w:rFonts w:eastAsia="Times New Roman" w:cs="Times New Roman"/>
          <w:szCs w:val="24"/>
        </w:rPr>
        <w:t xml:space="preserve"> Η θεαματική τουριστική αν</w:t>
      </w:r>
      <w:r w:rsidRPr="007B5F03">
        <w:rPr>
          <w:rFonts w:eastAsia="Times New Roman" w:cs="Times New Roman"/>
          <w:szCs w:val="24"/>
        </w:rPr>
        <w:t>άπτυξ</w:t>
      </w:r>
      <w:r>
        <w:rPr>
          <w:rFonts w:eastAsia="Times New Roman" w:cs="Times New Roman"/>
          <w:szCs w:val="24"/>
        </w:rPr>
        <w:t xml:space="preserve">η που κινητοποιήσαμε αποτυπώνεται </w:t>
      </w:r>
      <w:r w:rsidRPr="007B5F03">
        <w:rPr>
          <w:rFonts w:eastAsia="Times New Roman" w:cs="Times New Roman"/>
          <w:szCs w:val="24"/>
        </w:rPr>
        <w:t>στις οικονομικές επιδόσεις του τουριστικού κλάδου</w:t>
      </w:r>
      <w:r>
        <w:rPr>
          <w:rFonts w:eastAsia="Times New Roman" w:cs="Times New Roman"/>
          <w:szCs w:val="24"/>
        </w:rPr>
        <w:t>,</w:t>
      </w:r>
      <w:r w:rsidRPr="007B5F03">
        <w:rPr>
          <w:rFonts w:eastAsia="Times New Roman" w:cs="Times New Roman"/>
          <w:szCs w:val="24"/>
        </w:rPr>
        <w:t xml:space="preserve"> στην αύξηση του κύκλου εργασιών και της κερδοφορίας του</w:t>
      </w:r>
      <w:r>
        <w:rPr>
          <w:rFonts w:eastAsia="Times New Roman" w:cs="Times New Roman"/>
          <w:szCs w:val="24"/>
        </w:rPr>
        <w:t>,</w:t>
      </w:r>
      <w:r w:rsidRPr="007B5F03">
        <w:rPr>
          <w:rFonts w:eastAsia="Times New Roman" w:cs="Times New Roman"/>
          <w:szCs w:val="24"/>
        </w:rPr>
        <w:t xml:space="preserve"> αλλά και στις σημαντικές επενδύσεις που απέφερε</w:t>
      </w:r>
      <w:r>
        <w:rPr>
          <w:rFonts w:eastAsia="Times New Roman" w:cs="Times New Roman"/>
          <w:szCs w:val="24"/>
        </w:rPr>
        <w:t>.</w:t>
      </w:r>
      <w:r w:rsidRPr="007B5F03">
        <w:rPr>
          <w:rFonts w:eastAsia="Times New Roman" w:cs="Times New Roman"/>
          <w:szCs w:val="24"/>
        </w:rPr>
        <w:t xml:space="preserve"> Σχεδόν πενήντα χιλιάδες κλίνες προστέθηκαν στο δυναμικό της χώρας σε μονάδες υψηλών κατηγοριών την προηγούμενη τριετία και ήδη βρίσκεται σε εξέλιξη νέο κύμα </w:t>
      </w:r>
      <w:r>
        <w:rPr>
          <w:rFonts w:eastAsia="Times New Roman" w:cs="Times New Roman"/>
          <w:szCs w:val="24"/>
        </w:rPr>
        <w:t>ε</w:t>
      </w:r>
      <w:r w:rsidRPr="007B5F03">
        <w:rPr>
          <w:rFonts w:eastAsia="Times New Roman" w:cs="Times New Roman"/>
          <w:szCs w:val="24"/>
        </w:rPr>
        <w:t>πενδύσεων από εγχώριους και ξένους επενδυτές</w:t>
      </w:r>
      <w:r>
        <w:rPr>
          <w:rFonts w:eastAsia="Times New Roman" w:cs="Times New Roman"/>
          <w:szCs w:val="24"/>
        </w:rPr>
        <w:t>.</w:t>
      </w:r>
      <w:r w:rsidRPr="007B5F03">
        <w:rPr>
          <w:rFonts w:eastAsia="Times New Roman" w:cs="Times New Roman"/>
          <w:szCs w:val="24"/>
        </w:rPr>
        <w:t xml:space="preserve"> </w:t>
      </w:r>
    </w:p>
    <w:p w14:paraId="37394E08"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Ταυτόχρονα</w:t>
      </w:r>
      <w:r>
        <w:rPr>
          <w:rFonts w:eastAsia="Times New Roman" w:cs="Times New Roman"/>
          <w:szCs w:val="24"/>
        </w:rPr>
        <w:t>, οι</w:t>
      </w:r>
      <w:r w:rsidRPr="007B5F03">
        <w:rPr>
          <w:rFonts w:eastAsia="Times New Roman" w:cs="Times New Roman"/>
          <w:szCs w:val="24"/>
        </w:rPr>
        <w:t xml:space="preserve"> υψηλές επιδόσεις του τουρισμού </w:t>
      </w:r>
      <w:r>
        <w:rPr>
          <w:rFonts w:eastAsia="Times New Roman" w:cs="Times New Roman"/>
          <w:szCs w:val="24"/>
        </w:rPr>
        <w:t>μας,</w:t>
      </w:r>
      <w:r w:rsidRPr="007B5F03">
        <w:rPr>
          <w:rFonts w:eastAsia="Times New Roman" w:cs="Times New Roman"/>
          <w:szCs w:val="24"/>
        </w:rPr>
        <w:t xml:space="preserve"> συμπαρέσυραν στην ανάπτυξη και όλους τους παραγωγικούς κλάδους</w:t>
      </w:r>
      <w:r>
        <w:rPr>
          <w:rFonts w:eastAsia="Times New Roman" w:cs="Times New Roman"/>
          <w:szCs w:val="24"/>
        </w:rPr>
        <w:t>,</w:t>
      </w:r>
      <w:r w:rsidRPr="007B5F03">
        <w:rPr>
          <w:rFonts w:eastAsia="Times New Roman" w:cs="Times New Roman"/>
          <w:szCs w:val="24"/>
        </w:rPr>
        <w:t xml:space="preserve"> που συνδέονται άμεσα ή έμμεσα με τον τουρισμό</w:t>
      </w:r>
      <w:r>
        <w:rPr>
          <w:rFonts w:eastAsia="Times New Roman" w:cs="Times New Roman"/>
          <w:szCs w:val="24"/>
        </w:rPr>
        <w:t>,</w:t>
      </w:r>
      <w:r w:rsidRPr="007B5F03">
        <w:rPr>
          <w:rFonts w:eastAsia="Times New Roman" w:cs="Times New Roman"/>
          <w:szCs w:val="24"/>
        </w:rPr>
        <w:t xml:space="preserve"> όπως είναι οι μεταφορές</w:t>
      </w:r>
      <w:r>
        <w:rPr>
          <w:rFonts w:eastAsia="Times New Roman" w:cs="Times New Roman"/>
          <w:szCs w:val="24"/>
        </w:rPr>
        <w:t>,</w:t>
      </w:r>
      <w:r w:rsidRPr="007B5F03">
        <w:rPr>
          <w:rFonts w:eastAsia="Times New Roman" w:cs="Times New Roman"/>
          <w:szCs w:val="24"/>
        </w:rPr>
        <w:t xml:space="preserve"> το λιανικό εμπόριο</w:t>
      </w:r>
      <w:r>
        <w:rPr>
          <w:rFonts w:eastAsia="Times New Roman" w:cs="Times New Roman"/>
          <w:szCs w:val="24"/>
        </w:rPr>
        <w:t>,</w:t>
      </w:r>
      <w:r w:rsidRPr="007B5F03">
        <w:rPr>
          <w:rFonts w:eastAsia="Times New Roman" w:cs="Times New Roman"/>
          <w:szCs w:val="24"/>
        </w:rPr>
        <w:t xml:space="preserve"> η εστίαση και τα τρόφιμα</w:t>
      </w:r>
      <w:r>
        <w:rPr>
          <w:rFonts w:eastAsia="Times New Roman" w:cs="Times New Roman"/>
          <w:szCs w:val="24"/>
        </w:rPr>
        <w:t>,</w:t>
      </w:r>
      <w:r w:rsidRPr="007B5F03">
        <w:rPr>
          <w:rFonts w:eastAsia="Times New Roman" w:cs="Times New Roman"/>
          <w:szCs w:val="24"/>
        </w:rPr>
        <w:t xml:space="preserve"> η πρωτογενής παραγωγή</w:t>
      </w:r>
      <w:r>
        <w:rPr>
          <w:rFonts w:eastAsia="Times New Roman" w:cs="Times New Roman"/>
          <w:szCs w:val="24"/>
        </w:rPr>
        <w:t>, οι</w:t>
      </w:r>
      <w:r w:rsidRPr="007B5F03">
        <w:rPr>
          <w:rFonts w:eastAsia="Times New Roman" w:cs="Times New Roman"/>
          <w:szCs w:val="24"/>
        </w:rPr>
        <w:t xml:space="preserve"> κατασκευές</w:t>
      </w:r>
      <w:r>
        <w:rPr>
          <w:rFonts w:eastAsia="Times New Roman" w:cs="Times New Roman"/>
          <w:szCs w:val="24"/>
        </w:rPr>
        <w:t>,</w:t>
      </w:r>
      <w:r w:rsidRPr="007B5F03">
        <w:rPr>
          <w:rFonts w:eastAsia="Times New Roman" w:cs="Times New Roman"/>
          <w:szCs w:val="24"/>
        </w:rPr>
        <w:t xml:space="preserve"> αλλά και η κτηματαγορά</w:t>
      </w:r>
      <w:r>
        <w:rPr>
          <w:rFonts w:eastAsia="Times New Roman" w:cs="Times New Roman"/>
          <w:szCs w:val="24"/>
        </w:rPr>
        <w:t xml:space="preserve">. </w:t>
      </w:r>
    </w:p>
    <w:p w14:paraId="37394E0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Επιδιώξαμε</w:t>
      </w:r>
      <w:r>
        <w:rPr>
          <w:rFonts w:eastAsia="Times New Roman" w:cs="Times New Roman"/>
          <w:szCs w:val="24"/>
        </w:rPr>
        <w:t xml:space="preserve"> και ισχυροποιήσαμε</w:t>
      </w:r>
      <w:r w:rsidRPr="007B5F03">
        <w:rPr>
          <w:rFonts w:eastAsia="Times New Roman" w:cs="Times New Roman"/>
          <w:szCs w:val="24"/>
        </w:rPr>
        <w:t xml:space="preserve"> τη θεσμική μας </w:t>
      </w:r>
      <w:r>
        <w:rPr>
          <w:rFonts w:eastAsia="Times New Roman" w:cs="Times New Roman"/>
          <w:szCs w:val="24"/>
        </w:rPr>
        <w:t>εκπροσώπηση</w:t>
      </w:r>
      <w:r w:rsidRPr="007B5F03">
        <w:rPr>
          <w:rFonts w:eastAsia="Times New Roman" w:cs="Times New Roman"/>
          <w:szCs w:val="24"/>
        </w:rPr>
        <w:t xml:space="preserve"> στα παγκόσμια κέντρα αποφάσεων για τον τουρισμό</w:t>
      </w:r>
      <w:r>
        <w:rPr>
          <w:rFonts w:eastAsia="Times New Roman" w:cs="Times New Roman"/>
          <w:szCs w:val="24"/>
        </w:rPr>
        <w:t xml:space="preserve">. Έχουμε </w:t>
      </w:r>
      <w:r w:rsidRPr="007B5F03">
        <w:rPr>
          <w:rFonts w:eastAsia="Times New Roman" w:cs="Times New Roman"/>
          <w:szCs w:val="24"/>
        </w:rPr>
        <w:t xml:space="preserve">εκλεγεί μέλος στο Εκτελεστικό Συμβούλιο του Παγκόσμιου Οργανισμού Τουρισμού και αναλάβαμε την αντιπροεδρία </w:t>
      </w:r>
      <w:r w:rsidRPr="007B5F03">
        <w:rPr>
          <w:rFonts w:eastAsia="Times New Roman" w:cs="Times New Roman"/>
          <w:szCs w:val="24"/>
        </w:rPr>
        <w:lastRenderedPageBreak/>
        <w:t>στην Επιτροπή Τουρισμού του ΟΟΣΑ για το 2019</w:t>
      </w:r>
      <w:r>
        <w:rPr>
          <w:rFonts w:eastAsia="Times New Roman" w:cs="Times New Roman"/>
          <w:szCs w:val="24"/>
        </w:rPr>
        <w:t xml:space="preserve">. </w:t>
      </w:r>
      <w:r>
        <w:rPr>
          <w:rFonts w:eastAsia="Times New Roman" w:cs="Times New Roman"/>
          <w:szCs w:val="24"/>
        </w:rPr>
        <w:t>Όλοι ο</w:t>
      </w:r>
      <w:r w:rsidRPr="007B5F03">
        <w:rPr>
          <w:rFonts w:eastAsia="Times New Roman" w:cs="Times New Roman"/>
          <w:szCs w:val="24"/>
        </w:rPr>
        <w:t>ι διεθνείς φορείς</w:t>
      </w:r>
      <w:r>
        <w:rPr>
          <w:rFonts w:eastAsia="Times New Roman" w:cs="Times New Roman"/>
          <w:szCs w:val="24"/>
        </w:rPr>
        <w:t>, α</w:t>
      </w:r>
      <w:r w:rsidRPr="007B5F03">
        <w:rPr>
          <w:rFonts w:eastAsia="Times New Roman" w:cs="Times New Roman"/>
          <w:szCs w:val="24"/>
        </w:rPr>
        <w:t xml:space="preserve">λλά και οι οργανισμοί του παγκόσμιου τουρισμού έχουν δημόσια </w:t>
      </w:r>
      <w:r>
        <w:rPr>
          <w:rFonts w:eastAsia="Times New Roman" w:cs="Times New Roman"/>
          <w:szCs w:val="24"/>
        </w:rPr>
        <w:t>χαρακτηρίσει</w:t>
      </w:r>
      <w:r w:rsidRPr="007B5F03">
        <w:rPr>
          <w:rFonts w:eastAsia="Times New Roman" w:cs="Times New Roman"/>
          <w:szCs w:val="24"/>
        </w:rPr>
        <w:t xml:space="preserve"> την Ελλάδα </w:t>
      </w:r>
      <w:r>
        <w:rPr>
          <w:rFonts w:eastAsia="Times New Roman" w:cs="Times New Roman"/>
          <w:szCs w:val="24"/>
        </w:rPr>
        <w:t>«</w:t>
      </w:r>
      <w:r w:rsidRPr="007B5F03">
        <w:rPr>
          <w:rFonts w:eastAsia="Times New Roman" w:cs="Times New Roman"/>
          <w:szCs w:val="24"/>
        </w:rPr>
        <w:t>πρότυπο τουριστικής ανάπτυξης</w:t>
      </w:r>
      <w:r>
        <w:rPr>
          <w:rFonts w:eastAsia="Times New Roman" w:cs="Times New Roman"/>
          <w:szCs w:val="24"/>
        </w:rPr>
        <w:t>»</w:t>
      </w:r>
      <w:r w:rsidRPr="007B5F03">
        <w:rPr>
          <w:rFonts w:eastAsia="Times New Roman" w:cs="Times New Roman"/>
          <w:szCs w:val="24"/>
        </w:rPr>
        <w:t xml:space="preserve"> και έχουν εξάρει την επιτυχημένη τουριστική πολιτική μας ως παράδειγμα που μπορούν να ακολουθήσουν και άλ</w:t>
      </w:r>
      <w:r>
        <w:rPr>
          <w:rFonts w:eastAsia="Times New Roman" w:cs="Times New Roman"/>
          <w:szCs w:val="24"/>
        </w:rPr>
        <w:t>λες χώρε</w:t>
      </w:r>
      <w:r>
        <w:rPr>
          <w:rFonts w:eastAsia="Times New Roman" w:cs="Times New Roman"/>
          <w:szCs w:val="24"/>
        </w:rPr>
        <w:t xml:space="preserve">ς για την ανάπτυξή τους. </w:t>
      </w:r>
    </w:p>
    <w:p w14:paraId="37394E0A"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Το 2019 συνεχίζουμε ακόμα πιο δυναμικά με συγκεκριμένο αναπτυξιακό σχέδιο για τον τουρισ</w:t>
      </w:r>
      <w:r>
        <w:rPr>
          <w:rFonts w:eastAsia="Times New Roman" w:cs="Times New Roman"/>
          <w:szCs w:val="24"/>
        </w:rPr>
        <w:t>μό και έχει συμπεριληφθεί στην ε</w:t>
      </w:r>
      <w:r w:rsidRPr="007B5F03">
        <w:rPr>
          <w:rFonts w:eastAsia="Times New Roman" w:cs="Times New Roman"/>
          <w:szCs w:val="24"/>
        </w:rPr>
        <w:t>θνική αναπτυξιακή στρατηγική</w:t>
      </w:r>
      <w:r>
        <w:rPr>
          <w:rFonts w:eastAsia="Times New Roman" w:cs="Times New Roman"/>
          <w:szCs w:val="24"/>
        </w:rPr>
        <w:t>.</w:t>
      </w:r>
      <w:r w:rsidRPr="007B5F03">
        <w:rPr>
          <w:rFonts w:eastAsia="Times New Roman" w:cs="Times New Roman"/>
          <w:szCs w:val="24"/>
        </w:rPr>
        <w:t xml:space="preserve"> Στόχος </w:t>
      </w:r>
      <w:r>
        <w:rPr>
          <w:rFonts w:eastAsia="Times New Roman" w:cs="Times New Roman"/>
          <w:szCs w:val="24"/>
        </w:rPr>
        <w:t>μας είναι ν</w:t>
      </w:r>
      <w:r w:rsidRPr="007B5F03">
        <w:rPr>
          <w:rFonts w:eastAsia="Times New Roman" w:cs="Times New Roman"/>
          <w:szCs w:val="24"/>
        </w:rPr>
        <w:t>α συνεχιστεί η ισχυρή ανοδική πορεία του ελληνικού τουρισμού τ</w:t>
      </w:r>
      <w:r w:rsidRPr="007B5F03">
        <w:rPr>
          <w:rFonts w:eastAsia="Times New Roman" w:cs="Times New Roman"/>
          <w:szCs w:val="24"/>
        </w:rPr>
        <w:t>α επόμενα χρόνια</w:t>
      </w:r>
      <w:r>
        <w:rPr>
          <w:rFonts w:eastAsia="Times New Roman" w:cs="Times New Roman"/>
          <w:szCs w:val="24"/>
        </w:rPr>
        <w:t>,</w:t>
      </w:r>
      <w:r w:rsidRPr="007B5F03">
        <w:rPr>
          <w:rFonts w:eastAsia="Times New Roman" w:cs="Times New Roman"/>
          <w:szCs w:val="24"/>
        </w:rPr>
        <w:t xml:space="preserve"> να ενθαρρύνουμε νέες επενδύσεις και να δημιουργήσουμε νέες ευκαιρίες ανάπτυ</w:t>
      </w:r>
      <w:r>
        <w:rPr>
          <w:rFonts w:eastAsia="Times New Roman" w:cs="Times New Roman"/>
          <w:szCs w:val="24"/>
        </w:rPr>
        <w:t>ξης σε κάθε περιοχή και προορι</w:t>
      </w:r>
      <w:r w:rsidRPr="007B5F03">
        <w:rPr>
          <w:rFonts w:eastAsia="Times New Roman" w:cs="Times New Roman"/>
          <w:szCs w:val="24"/>
        </w:rPr>
        <w:t>σμό της χώρας</w:t>
      </w:r>
      <w:r>
        <w:rPr>
          <w:rFonts w:eastAsia="Times New Roman" w:cs="Times New Roman"/>
          <w:szCs w:val="24"/>
        </w:rPr>
        <w:t>,</w:t>
      </w:r>
      <w:r w:rsidRPr="007B5F03">
        <w:rPr>
          <w:rFonts w:eastAsia="Times New Roman" w:cs="Times New Roman"/>
          <w:szCs w:val="24"/>
        </w:rPr>
        <w:t xml:space="preserve"> ώστε τα οφέλη να διαχυθούν σε όλες τις τοπικές κοινωνίες</w:t>
      </w:r>
      <w:r>
        <w:rPr>
          <w:rFonts w:eastAsia="Times New Roman" w:cs="Times New Roman"/>
          <w:szCs w:val="24"/>
        </w:rPr>
        <w:t>.</w:t>
      </w:r>
      <w:r w:rsidRPr="007B5F03">
        <w:rPr>
          <w:rFonts w:eastAsia="Times New Roman" w:cs="Times New Roman"/>
          <w:szCs w:val="24"/>
        </w:rPr>
        <w:t xml:space="preserve"> </w:t>
      </w:r>
    </w:p>
    <w:p w14:paraId="37394E0B"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 xml:space="preserve">Σε συνέχεια μιας σειράς </w:t>
      </w:r>
      <w:r>
        <w:rPr>
          <w:rFonts w:eastAsia="Times New Roman" w:cs="Times New Roman"/>
          <w:szCs w:val="24"/>
        </w:rPr>
        <w:t xml:space="preserve">νομοθετικών παρεμβάσεων </w:t>
      </w:r>
      <w:r w:rsidRPr="007B5F03">
        <w:rPr>
          <w:rFonts w:eastAsia="Times New Roman" w:cs="Times New Roman"/>
          <w:szCs w:val="24"/>
        </w:rPr>
        <w:t>για τον εκσ</w:t>
      </w:r>
      <w:r w:rsidRPr="007B5F03">
        <w:rPr>
          <w:rFonts w:eastAsia="Times New Roman" w:cs="Times New Roman"/>
          <w:szCs w:val="24"/>
        </w:rPr>
        <w:t>υγχρονισμό του τουριστικού κλάδου και τη στήριξη της εγχώριας τουριστικής αγοράς</w:t>
      </w:r>
      <w:r>
        <w:rPr>
          <w:rFonts w:eastAsia="Times New Roman" w:cs="Times New Roman"/>
          <w:szCs w:val="24"/>
        </w:rPr>
        <w:t>,</w:t>
      </w:r>
      <w:r w:rsidRPr="007B5F03">
        <w:rPr>
          <w:rFonts w:eastAsia="Times New Roman" w:cs="Times New Roman"/>
          <w:szCs w:val="24"/>
        </w:rPr>
        <w:t xml:space="preserve"> πρόσφατα θεσπίσαμε με νόμο το </w:t>
      </w:r>
      <w:r w:rsidRPr="007B5F03">
        <w:rPr>
          <w:rFonts w:eastAsia="Times New Roman" w:cs="Times New Roman"/>
          <w:szCs w:val="24"/>
        </w:rPr>
        <w:lastRenderedPageBreak/>
        <w:t>πρώτο στην</w:t>
      </w:r>
      <w:r>
        <w:rPr>
          <w:rFonts w:eastAsia="Times New Roman" w:cs="Times New Roman"/>
          <w:szCs w:val="24"/>
        </w:rPr>
        <w:t xml:space="preserve"> Ελλάδα ολοκληρωμένο θεσμικό π</w:t>
      </w:r>
      <w:r w:rsidRPr="007B5F03">
        <w:rPr>
          <w:rFonts w:eastAsia="Times New Roman" w:cs="Times New Roman"/>
          <w:szCs w:val="24"/>
        </w:rPr>
        <w:t>λαίσιο για την ανάπτυξη</w:t>
      </w:r>
      <w:r>
        <w:rPr>
          <w:rFonts w:eastAsia="Times New Roman" w:cs="Times New Roman"/>
          <w:szCs w:val="24"/>
        </w:rPr>
        <w:t>,</w:t>
      </w:r>
      <w:r w:rsidRPr="007B5F03">
        <w:rPr>
          <w:rFonts w:eastAsia="Times New Roman" w:cs="Times New Roman"/>
          <w:szCs w:val="24"/>
        </w:rPr>
        <w:t xml:space="preserve"> την οργάνωση και την εποπτεία της δραστηριότητας στο</w:t>
      </w:r>
      <w:r>
        <w:rPr>
          <w:rFonts w:eastAsia="Times New Roman" w:cs="Times New Roman"/>
          <w:szCs w:val="24"/>
        </w:rPr>
        <w:t>ν</w:t>
      </w:r>
      <w:r w:rsidRPr="007B5F03">
        <w:rPr>
          <w:rFonts w:eastAsia="Times New Roman" w:cs="Times New Roman"/>
          <w:szCs w:val="24"/>
        </w:rPr>
        <w:t xml:space="preserve"> θεματικό τουρισμό</w:t>
      </w:r>
      <w:r>
        <w:rPr>
          <w:rFonts w:eastAsia="Times New Roman" w:cs="Times New Roman"/>
          <w:szCs w:val="24"/>
        </w:rPr>
        <w:t>.</w:t>
      </w:r>
      <w:r w:rsidRPr="007B5F03">
        <w:rPr>
          <w:rFonts w:eastAsia="Times New Roman" w:cs="Times New Roman"/>
          <w:szCs w:val="24"/>
        </w:rPr>
        <w:t xml:space="preserve"> </w:t>
      </w:r>
    </w:p>
    <w:p w14:paraId="37394E0C"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Ανοίξ</w:t>
      </w:r>
      <w:r w:rsidRPr="007B5F03">
        <w:rPr>
          <w:rFonts w:eastAsia="Times New Roman" w:cs="Times New Roman"/>
          <w:szCs w:val="24"/>
        </w:rPr>
        <w:t>αμε το</w:t>
      </w:r>
      <w:r>
        <w:rPr>
          <w:rFonts w:eastAsia="Times New Roman" w:cs="Times New Roman"/>
          <w:szCs w:val="24"/>
        </w:rPr>
        <w:t>ν</w:t>
      </w:r>
      <w:r w:rsidRPr="007B5F03">
        <w:rPr>
          <w:rFonts w:eastAsia="Times New Roman" w:cs="Times New Roman"/>
          <w:szCs w:val="24"/>
        </w:rPr>
        <w:t xml:space="preserve"> δρόμο</w:t>
      </w:r>
      <w:r>
        <w:rPr>
          <w:rFonts w:eastAsia="Times New Roman" w:cs="Times New Roman"/>
          <w:szCs w:val="24"/>
        </w:rPr>
        <w:t>,</w:t>
      </w:r>
      <w:r w:rsidRPr="007B5F03">
        <w:rPr>
          <w:rFonts w:eastAsia="Times New Roman" w:cs="Times New Roman"/>
          <w:szCs w:val="24"/>
        </w:rPr>
        <w:t xml:space="preserve"> ώστε να δημιουργηθούν νέες θέσεις εργασίας και νέες επιχειρήσεις με νέο αντικείμενο</w:t>
      </w:r>
      <w:r>
        <w:rPr>
          <w:rFonts w:eastAsia="Times New Roman" w:cs="Times New Roman"/>
          <w:szCs w:val="24"/>
        </w:rPr>
        <w:t>,</w:t>
      </w:r>
      <w:r w:rsidRPr="007B5F03">
        <w:rPr>
          <w:rFonts w:eastAsia="Times New Roman" w:cs="Times New Roman"/>
          <w:szCs w:val="24"/>
        </w:rPr>
        <w:t xml:space="preserve"> με διευρυμένα </w:t>
      </w:r>
      <w:r>
        <w:rPr>
          <w:rFonts w:eastAsia="Times New Roman" w:cs="Times New Roman"/>
          <w:szCs w:val="24"/>
        </w:rPr>
        <w:t>πεδία</w:t>
      </w:r>
      <w:r w:rsidRPr="007B5F03">
        <w:rPr>
          <w:rFonts w:eastAsia="Times New Roman" w:cs="Times New Roman"/>
          <w:szCs w:val="24"/>
        </w:rPr>
        <w:t xml:space="preserve"> επαγγελματικής δραστηριότητας και να ανταποκριθούμε στις παγκόσμιες τάσεις</w:t>
      </w:r>
      <w:r>
        <w:rPr>
          <w:rFonts w:eastAsia="Times New Roman" w:cs="Times New Roman"/>
          <w:szCs w:val="24"/>
        </w:rPr>
        <w:t>,</w:t>
      </w:r>
      <w:r w:rsidRPr="007B5F03">
        <w:rPr>
          <w:rFonts w:eastAsia="Times New Roman" w:cs="Times New Roman"/>
          <w:szCs w:val="24"/>
        </w:rPr>
        <w:t xml:space="preserve"> με έ</w:t>
      </w:r>
      <w:r>
        <w:rPr>
          <w:rFonts w:eastAsia="Times New Roman" w:cs="Times New Roman"/>
          <w:szCs w:val="24"/>
        </w:rPr>
        <w:t>μφαση στις αυθεντικές εμπειρίες, ό</w:t>
      </w:r>
      <w:r w:rsidRPr="007B5F03">
        <w:rPr>
          <w:rFonts w:eastAsia="Times New Roman" w:cs="Times New Roman"/>
          <w:szCs w:val="24"/>
        </w:rPr>
        <w:t>που η Ελλάδα μπορεί να</w:t>
      </w:r>
      <w:r w:rsidRPr="007B5F03">
        <w:rPr>
          <w:rFonts w:eastAsia="Times New Roman" w:cs="Times New Roman"/>
          <w:szCs w:val="24"/>
        </w:rPr>
        <w:t xml:space="preserve"> ηγηθεί</w:t>
      </w:r>
      <w:r>
        <w:rPr>
          <w:rFonts w:eastAsia="Times New Roman" w:cs="Times New Roman"/>
          <w:szCs w:val="24"/>
        </w:rPr>
        <w:t>.</w:t>
      </w:r>
      <w:r w:rsidRPr="007B5F03">
        <w:rPr>
          <w:rFonts w:eastAsia="Times New Roman" w:cs="Times New Roman"/>
          <w:szCs w:val="24"/>
        </w:rPr>
        <w:t xml:space="preserve"> </w:t>
      </w:r>
    </w:p>
    <w:p w14:paraId="37394E0D"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t>Το 2019 ολοκληρώνουμε τη συνολική μεταρρύθμιση για τον εκσυγχρονισμό και την αναβάθμιση της δημόσιας τουριστικής εκπαίδευσης</w:t>
      </w:r>
      <w:r>
        <w:rPr>
          <w:rFonts w:eastAsia="Times New Roman" w:cs="Times New Roman"/>
          <w:szCs w:val="24"/>
        </w:rPr>
        <w:t>.</w:t>
      </w:r>
      <w:r w:rsidRPr="007B5F03">
        <w:rPr>
          <w:rFonts w:eastAsia="Times New Roman" w:cs="Times New Roman"/>
          <w:szCs w:val="24"/>
        </w:rPr>
        <w:t xml:space="preserve"> Και μην ξεχνάτε ότι</w:t>
      </w:r>
      <w:r>
        <w:rPr>
          <w:rFonts w:eastAsia="Times New Roman" w:cs="Times New Roman"/>
          <w:szCs w:val="24"/>
        </w:rPr>
        <w:t>,</w:t>
      </w:r>
      <w:r w:rsidRPr="007B5F03">
        <w:rPr>
          <w:rFonts w:eastAsia="Times New Roman" w:cs="Times New Roman"/>
          <w:szCs w:val="24"/>
        </w:rPr>
        <w:t xml:space="preserve"> πιστοί στις δεσμεύσεις </w:t>
      </w:r>
      <w:r>
        <w:rPr>
          <w:rFonts w:eastAsia="Times New Roman" w:cs="Times New Roman"/>
          <w:szCs w:val="24"/>
        </w:rPr>
        <w:t>μας,</w:t>
      </w:r>
      <w:r w:rsidRPr="007B5F03">
        <w:rPr>
          <w:rFonts w:eastAsia="Times New Roman" w:cs="Times New Roman"/>
          <w:szCs w:val="24"/>
        </w:rPr>
        <w:t xml:space="preserve"> ανοίξαμε τη Σχολή Ξεναγών της Αθήνας το 2017 και το 2019 ανοίγουμε τη Σ</w:t>
      </w:r>
      <w:r w:rsidRPr="007B5F03">
        <w:rPr>
          <w:rFonts w:eastAsia="Times New Roman" w:cs="Times New Roman"/>
          <w:szCs w:val="24"/>
        </w:rPr>
        <w:t>χολή Ξεναγών της Θεσσαλονίκης</w:t>
      </w:r>
      <w:r>
        <w:rPr>
          <w:rFonts w:eastAsia="Times New Roman" w:cs="Times New Roman"/>
          <w:szCs w:val="24"/>
        </w:rPr>
        <w:t>.</w:t>
      </w:r>
      <w:r w:rsidRPr="007B5F03">
        <w:rPr>
          <w:rFonts w:eastAsia="Times New Roman" w:cs="Times New Roman"/>
          <w:szCs w:val="24"/>
        </w:rPr>
        <w:t xml:space="preserve"> Ενδυναμώνουμε το</w:t>
      </w:r>
      <w:r>
        <w:rPr>
          <w:rFonts w:eastAsia="Times New Roman" w:cs="Times New Roman"/>
          <w:szCs w:val="24"/>
        </w:rPr>
        <w:t>ν</w:t>
      </w:r>
      <w:r w:rsidRPr="007B5F03">
        <w:rPr>
          <w:rFonts w:eastAsia="Times New Roman" w:cs="Times New Roman"/>
          <w:szCs w:val="24"/>
        </w:rPr>
        <w:t xml:space="preserve"> ρόλο και το έργο σε όλες τις εκπαιδευτικές </w:t>
      </w:r>
      <w:r>
        <w:rPr>
          <w:rFonts w:eastAsia="Times New Roman" w:cs="Times New Roman"/>
          <w:szCs w:val="24"/>
        </w:rPr>
        <w:t xml:space="preserve">μας </w:t>
      </w:r>
      <w:r w:rsidRPr="007B5F03">
        <w:rPr>
          <w:rFonts w:eastAsia="Times New Roman" w:cs="Times New Roman"/>
          <w:szCs w:val="24"/>
        </w:rPr>
        <w:t>δομές με νομοσχέδιο που θα καταθέσουμε το επόμενο διάστημα</w:t>
      </w:r>
      <w:r>
        <w:rPr>
          <w:rFonts w:eastAsia="Times New Roman" w:cs="Times New Roman"/>
          <w:szCs w:val="24"/>
        </w:rPr>
        <w:t>,</w:t>
      </w:r>
      <w:r w:rsidRPr="007B5F03">
        <w:rPr>
          <w:rFonts w:eastAsia="Times New Roman" w:cs="Times New Roman"/>
          <w:szCs w:val="24"/>
        </w:rPr>
        <w:t xml:space="preserve"> ενώ υλοποιούμε σε βάθος </w:t>
      </w:r>
      <w:r>
        <w:rPr>
          <w:rFonts w:eastAsia="Times New Roman" w:cs="Times New Roman"/>
          <w:szCs w:val="24"/>
        </w:rPr>
        <w:t>τριετίας</w:t>
      </w:r>
      <w:r w:rsidRPr="007B5F03">
        <w:rPr>
          <w:rFonts w:eastAsia="Times New Roman" w:cs="Times New Roman"/>
          <w:szCs w:val="24"/>
        </w:rPr>
        <w:t xml:space="preserve"> προγράμματα </w:t>
      </w:r>
      <w:r>
        <w:rPr>
          <w:rFonts w:eastAsia="Times New Roman" w:cs="Times New Roman"/>
          <w:szCs w:val="24"/>
        </w:rPr>
        <w:t>μετ</w:t>
      </w:r>
      <w:r w:rsidRPr="007B5F03">
        <w:rPr>
          <w:rFonts w:eastAsia="Times New Roman" w:cs="Times New Roman"/>
          <w:szCs w:val="24"/>
        </w:rPr>
        <w:t>εκπαίδευσης ανέργων και εποχι</w:t>
      </w:r>
      <w:r>
        <w:rPr>
          <w:rFonts w:eastAsia="Times New Roman" w:cs="Times New Roman"/>
          <w:szCs w:val="24"/>
        </w:rPr>
        <w:t>α</w:t>
      </w:r>
      <w:r w:rsidRPr="007B5F03">
        <w:rPr>
          <w:rFonts w:eastAsia="Times New Roman" w:cs="Times New Roman"/>
          <w:szCs w:val="24"/>
        </w:rPr>
        <w:t>κά εργαζομένων για πρώ</w:t>
      </w:r>
      <w:r w:rsidRPr="007B5F03">
        <w:rPr>
          <w:rFonts w:eastAsia="Times New Roman" w:cs="Times New Roman"/>
          <w:szCs w:val="24"/>
        </w:rPr>
        <w:t xml:space="preserve">τη φορά σε </w:t>
      </w:r>
      <w:r>
        <w:rPr>
          <w:rFonts w:eastAsia="Times New Roman" w:cs="Times New Roman"/>
          <w:szCs w:val="24"/>
        </w:rPr>
        <w:t>δέκα</w:t>
      </w:r>
      <w:r w:rsidRPr="007B5F03">
        <w:rPr>
          <w:rFonts w:eastAsia="Times New Roman" w:cs="Times New Roman"/>
          <w:szCs w:val="24"/>
        </w:rPr>
        <w:t xml:space="preserve"> πόλεις σε όλη τη χώρα</w:t>
      </w:r>
      <w:r>
        <w:rPr>
          <w:rFonts w:eastAsia="Times New Roman" w:cs="Times New Roman"/>
          <w:szCs w:val="24"/>
        </w:rPr>
        <w:t>.</w:t>
      </w:r>
      <w:r w:rsidRPr="007B5F03">
        <w:rPr>
          <w:rFonts w:eastAsia="Times New Roman" w:cs="Times New Roman"/>
          <w:szCs w:val="24"/>
        </w:rPr>
        <w:t xml:space="preserve"> </w:t>
      </w:r>
    </w:p>
    <w:p w14:paraId="37394E0E" w14:textId="77777777" w:rsidR="00B27939" w:rsidRDefault="00D93F4B">
      <w:pPr>
        <w:spacing w:after="0" w:line="600" w:lineRule="auto"/>
        <w:ind w:firstLine="720"/>
        <w:jc w:val="both"/>
        <w:rPr>
          <w:rFonts w:eastAsia="Times New Roman" w:cs="Times New Roman"/>
          <w:szCs w:val="24"/>
        </w:rPr>
      </w:pPr>
      <w:r w:rsidRPr="007B5F03">
        <w:rPr>
          <w:rFonts w:eastAsia="Times New Roman" w:cs="Times New Roman"/>
          <w:szCs w:val="24"/>
        </w:rPr>
        <w:lastRenderedPageBreak/>
        <w:t xml:space="preserve">Είναι προτεραιότητά μας η διαρκής και με βάση τα διεθνή πρότυπα </w:t>
      </w:r>
      <w:r>
        <w:rPr>
          <w:rFonts w:eastAsia="Times New Roman" w:cs="Times New Roman"/>
          <w:szCs w:val="24"/>
        </w:rPr>
        <w:t>υ</w:t>
      </w:r>
      <w:r w:rsidRPr="007B5F03">
        <w:rPr>
          <w:rFonts w:eastAsia="Times New Roman" w:cs="Times New Roman"/>
          <w:szCs w:val="24"/>
        </w:rPr>
        <w:t>ψηλού επιπέδου κατάρτιση του ανθρώπινου δυναμικού που προσδίδει υπεραξία στο τουριστικό μας προϊόν</w:t>
      </w:r>
      <w:r>
        <w:rPr>
          <w:rFonts w:eastAsia="Times New Roman" w:cs="Times New Roman"/>
          <w:szCs w:val="24"/>
        </w:rPr>
        <w:t>.</w:t>
      </w:r>
      <w:r w:rsidRPr="007B5F03">
        <w:rPr>
          <w:rFonts w:eastAsia="Times New Roman" w:cs="Times New Roman"/>
          <w:szCs w:val="24"/>
        </w:rPr>
        <w:t xml:space="preserve"> </w:t>
      </w:r>
    </w:p>
    <w:p w14:paraId="37394E0F" w14:textId="77777777" w:rsidR="00B27939" w:rsidRDefault="00D93F4B">
      <w:pPr>
        <w:spacing w:after="0" w:line="600" w:lineRule="auto"/>
        <w:ind w:firstLine="720"/>
        <w:jc w:val="both"/>
        <w:rPr>
          <w:rFonts w:eastAsia="Times New Roman"/>
          <w:bCs/>
          <w:szCs w:val="24"/>
        </w:rPr>
      </w:pPr>
      <w:r w:rsidRPr="007B5F03">
        <w:rPr>
          <w:rFonts w:eastAsia="Times New Roman" w:cs="Times New Roman"/>
          <w:szCs w:val="24"/>
        </w:rPr>
        <w:t xml:space="preserve">Θέλω να ευχαριστήσω θερμά τους συνεργάτες μου και </w:t>
      </w:r>
      <w:r w:rsidRPr="007B5F03">
        <w:rPr>
          <w:rFonts w:eastAsia="Times New Roman" w:cs="Times New Roman"/>
          <w:szCs w:val="24"/>
        </w:rPr>
        <w:t>τα στελέχη του Υπουργείου Τουρισμού και του ΕΟΤ</w:t>
      </w:r>
      <w:r>
        <w:rPr>
          <w:rFonts w:eastAsia="Times New Roman" w:cs="Times New Roman"/>
          <w:szCs w:val="24"/>
        </w:rPr>
        <w:t>,</w:t>
      </w:r>
      <w:r w:rsidRPr="007B5F03">
        <w:rPr>
          <w:rFonts w:eastAsia="Times New Roman" w:cs="Times New Roman"/>
          <w:szCs w:val="24"/>
        </w:rPr>
        <w:t xml:space="preserve"> όπως και όλους τους συναρμόδιους Υπου</w:t>
      </w:r>
      <w:r>
        <w:rPr>
          <w:rFonts w:eastAsia="Times New Roman" w:cs="Times New Roman"/>
          <w:szCs w:val="24"/>
        </w:rPr>
        <w:t>ρ</w:t>
      </w:r>
      <w:r w:rsidRPr="007B5F03">
        <w:rPr>
          <w:rFonts w:eastAsia="Times New Roman" w:cs="Times New Roman"/>
          <w:szCs w:val="24"/>
        </w:rPr>
        <w:t>γούς</w:t>
      </w:r>
      <w:r>
        <w:rPr>
          <w:rFonts w:eastAsia="Times New Roman" w:cs="Times New Roman"/>
          <w:szCs w:val="24"/>
        </w:rPr>
        <w:t>,</w:t>
      </w:r>
      <w:r w:rsidRPr="007B5F03">
        <w:rPr>
          <w:rFonts w:eastAsia="Times New Roman" w:cs="Times New Roman"/>
          <w:szCs w:val="24"/>
        </w:rPr>
        <w:t xml:space="preserve"> </w:t>
      </w:r>
      <w:r>
        <w:rPr>
          <w:rFonts w:eastAsia="Times New Roman" w:cs="Times New Roman"/>
          <w:szCs w:val="24"/>
        </w:rPr>
        <w:t>με τους οποίους συνεργάστηκα</w:t>
      </w:r>
      <w:r w:rsidRPr="007B5F03">
        <w:rPr>
          <w:rFonts w:eastAsia="Times New Roman" w:cs="Times New Roman"/>
          <w:szCs w:val="24"/>
        </w:rPr>
        <w:t xml:space="preserve"> στενά και συνέβαλαν στη μεγάλη αυτή επιτυχία του τουρισμού</w:t>
      </w:r>
      <w:r>
        <w:rPr>
          <w:rFonts w:eastAsia="Times New Roman" w:cs="Times New Roman"/>
          <w:szCs w:val="24"/>
        </w:rPr>
        <w:t>.</w:t>
      </w:r>
      <w:r>
        <w:rPr>
          <w:rFonts w:eastAsia="Times New Roman"/>
          <w:bCs/>
          <w:szCs w:val="24"/>
        </w:rPr>
        <w:t xml:space="preserve"> </w:t>
      </w:r>
      <w:r w:rsidRPr="00242AE3">
        <w:rPr>
          <w:rFonts w:eastAsia="Times New Roman"/>
          <w:bCs/>
          <w:szCs w:val="24"/>
        </w:rPr>
        <w:t xml:space="preserve">Δημιουργήσαμε μια συμπαγή ομάδα και πολύ αποτελεσματική, </w:t>
      </w:r>
      <w:r>
        <w:rPr>
          <w:rFonts w:eastAsia="Times New Roman"/>
          <w:bCs/>
          <w:szCs w:val="24"/>
        </w:rPr>
        <w:t>που</w:t>
      </w:r>
      <w:r w:rsidRPr="00242AE3">
        <w:rPr>
          <w:rFonts w:eastAsia="Times New Roman"/>
          <w:bCs/>
          <w:szCs w:val="24"/>
        </w:rPr>
        <w:t xml:space="preserve"> εργάστηκε για</w:t>
      </w:r>
      <w:r w:rsidRPr="00242AE3">
        <w:rPr>
          <w:rFonts w:eastAsia="Times New Roman"/>
          <w:bCs/>
          <w:szCs w:val="24"/>
        </w:rPr>
        <w:t xml:space="preserve"> το εθνικό συμφέρον με επίκεντρο τον άνθρωπο.</w:t>
      </w:r>
    </w:p>
    <w:p w14:paraId="37394E10"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Αγαπητοί συνάδελφοι, είμαστε μπροστά σε μια πολύ μεγάλη ευκαιρία. Με τα άλματα που πραγματοποιήσαμε στην τουριστική ανάπτυξη της χώρας μας και με όσα σχεδιάζουμε για τα επόμενα χρόνια, ο τουρισμός μπορεί να απο</w:t>
      </w:r>
      <w:r w:rsidRPr="00242AE3">
        <w:rPr>
          <w:rFonts w:eastAsia="Times New Roman"/>
          <w:bCs/>
          <w:szCs w:val="24"/>
        </w:rPr>
        <w:t>φέρει άμεσα νέα οικονομικά οφέλη σε όλη την Ελλάδα. Θα δημιουργήσει νέες προοπτικές ανάπτυξης και νέες θέσεις εργασίας σε όλες τις επαγγελματικές δραστηριότητες και ειδικά για τις νέες και τους νέους μας που είναι το μέλλον της πατρίδας μας.</w:t>
      </w:r>
      <w:r>
        <w:rPr>
          <w:rFonts w:eastAsia="Times New Roman"/>
          <w:bCs/>
          <w:szCs w:val="24"/>
        </w:rPr>
        <w:t xml:space="preserve"> </w:t>
      </w:r>
      <w:r w:rsidRPr="00242AE3">
        <w:rPr>
          <w:rFonts w:eastAsia="Times New Roman"/>
          <w:bCs/>
          <w:szCs w:val="24"/>
        </w:rPr>
        <w:t>Σας καλώ να υπ</w:t>
      </w:r>
      <w:r w:rsidRPr="00242AE3">
        <w:rPr>
          <w:rFonts w:eastAsia="Times New Roman"/>
          <w:bCs/>
          <w:szCs w:val="24"/>
        </w:rPr>
        <w:t xml:space="preserve">ερψηφίσετε τον </w:t>
      </w:r>
      <w:r>
        <w:rPr>
          <w:rFonts w:eastAsia="Times New Roman"/>
          <w:bCs/>
          <w:szCs w:val="24"/>
        </w:rPr>
        <w:t>π</w:t>
      </w:r>
      <w:r w:rsidRPr="00242AE3">
        <w:rPr>
          <w:rFonts w:eastAsia="Times New Roman"/>
          <w:bCs/>
          <w:szCs w:val="24"/>
        </w:rPr>
        <w:t xml:space="preserve">ροϋπολογισμό. </w:t>
      </w:r>
    </w:p>
    <w:p w14:paraId="37394E11"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lastRenderedPageBreak/>
        <w:t>Ευχαριστώ πολύ.</w:t>
      </w:r>
    </w:p>
    <w:p w14:paraId="37394E12" w14:textId="77777777" w:rsidR="00B27939" w:rsidRDefault="00D93F4B">
      <w:pPr>
        <w:tabs>
          <w:tab w:val="left" w:pos="2940"/>
        </w:tabs>
        <w:spacing w:after="0" w:line="600" w:lineRule="auto"/>
        <w:ind w:firstLine="720"/>
        <w:jc w:val="center"/>
        <w:rPr>
          <w:rFonts w:eastAsia="Times New Roman"/>
          <w:bCs/>
          <w:szCs w:val="24"/>
        </w:rPr>
      </w:pPr>
      <w:r w:rsidRPr="00242AE3">
        <w:rPr>
          <w:rFonts w:eastAsia="Times New Roman"/>
          <w:bCs/>
          <w:szCs w:val="24"/>
        </w:rPr>
        <w:t>(Χει</w:t>
      </w:r>
      <w:r>
        <w:rPr>
          <w:rFonts w:eastAsia="Times New Roman"/>
          <w:bCs/>
          <w:szCs w:val="24"/>
        </w:rPr>
        <w:t>ροκροτήματα από την πτέρυγα του</w:t>
      </w:r>
      <w:r w:rsidRPr="00242AE3">
        <w:rPr>
          <w:rFonts w:eastAsia="Times New Roman"/>
          <w:bCs/>
          <w:szCs w:val="24"/>
        </w:rPr>
        <w:t xml:space="preserve"> ΣΥΡΙΖΑ</w:t>
      </w:r>
      <w:r>
        <w:rPr>
          <w:rFonts w:eastAsia="Times New Roman"/>
          <w:bCs/>
          <w:szCs w:val="24"/>
        </w:rPr>
        <w:t>)</w:t>
      </w:r>
    </w:p>
    <w:p w14:paraId="37394E13" w14:textId="77777777" w:rsidR="00B27939" w:rsidRDefault="00D93F4B">
      <w:pPr>
        <w:tabs>
          <w:tab w:val="left" w:pos="2940"/>
        </w:tabs>
        <w:spacing w:after="0" w:line="600" w:lineRule="auto"/>
        <w:ind w:firstLine="720"/>
        <w:jc w:val="both"/>
        <w:rPr>
          <w:rFonts w:eastAsia="Times New Roman"/>
          <w:bCs/>
          <w:szCs w:val="24"/>
        </w:rPr>
      </w:pPr>
      <w:r w:rsidRPr="004D62A0">
        <w:rPr>
          <w:rFonts w:eastAsia="Times New Roman"/>
          <w:b/>
          <w:bCs/>
          <w:szCs w:val="24"/>
        </w:rPr>
        <w:t>ΠΡΟΕΔΡΕΥΩΝ (Νικήτας Κακλαμάνης):</w:t>
      </w:r>
      <w:r w:rsidRPr="00242AE3">
        <w:rPr>
          <w:rFonts w:eastAsia="Times New Roman"/>
          <w:bCs/>
          <w:szCs w:val="24"/>
        </w:rPr>
        <w:t xml:space="preserve"> Θα ακολουθήσει ο κ. Αμανατίδη</w:t>
      </w:r>
      <w:r>
        <w:rPr>
          <w:rFonts w:eastAsia="Times New Roman"/>
          <w:bCs/>
          <w:szCs w:val="24"/>
        </w:rPr>
        <w:t>ς, ο κ. Πλακιωτάκης και ο κ.</w:t>
      </w:r>
      <w:r w:rsidRPr="00242AE3">
        <w:rPr>
          <w:rFonts w:eastAsia="Times New Roman"/>
          <w:bCs/>
          <w:szCs w:val="24"/>
        </w:rPr>
        <w:t xml:space="preserve"> Στογιαννίδης. Μετά θα δώσω τον  λόγο στον κ. Σπίρτζη και θα ακολουθήσει ο κ. Γρηγοράκος, ο κ. Μουμουλίδης</w:t>
      </w:r>
      <w:r>
        <w:rPr>
          <w:rFonts w:eastAsia="Times New Roman"/>
          <w:bCs/>
          <w:szCs w:val="24"/>
        </w:rPr>
        <w:t>, ο κ.</w:t>
      </w:r>
      <w:r w:rsidRPr="00242AE3">
        <w:rPr>
          <w:rFonts w:eastAsia="Times New Roman"/>
          <w:bCs/>
          <w:szCs w:val="24"/>
        </w:rPr>
        <w:t xml:space="preserve"> Μιλτιάδης Βαρβιτσιώτης και μετά κάποιος άλλος Υπουργός.</w:t>
      </w:r>
    </w:p>
    <w:p w14:paraId="37394E1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Ορίστε, κ</w:t>
      </w:r>
      <w:r w:rsidRPr="00242AE3">
        <w:rPr>
          <w:rFonts w:eastAsia="Times New Roman"/>
          <w:bCs/>
          <w:szCs w:val="24"/>
        </w:rPr>
        <w:t>ύριε Αμανατίδη, έχετε τον λόγο.</w:t>
      </w:r>
    </w:p>
    <w:p w14:paraId="37394E15" w14:textId="77777777" w:rsidR="00B27939" w:rsidRDefault="00D93F4B">
      <w:pPr>
        <w:tabs>
          <w:tab w:val="left" w:pos="2940"/>
        </w:tabs>
        <w:spacing w:after="0" w:line="600" w:lineRule="auto"/>
        <w:ind w:firstLine="720"/>
        <w:jc w:val="both"/>
        <w:rPr>
          <w:rFonts w:eastAsia="Times New Roman"/>
          <w:bCs/>
          <w:szCs w:val="24"/>
        </w:rPr>
      </w:pPr>
      <w:r w:rsidRPr="004D62A0">
        <w:rPr>
          <w:rFonts w:eastAsia="Times New Roman"/>
          <w:b/>
          <w:bCs/>
          <w:szCs w:val="24"/>
        </w:rPr>
        <w:t>ΙΩΑΝΝΗΣ ΑΜΑΝΑΤΙΔΗΣ:</w:t>
      </w:r>
      <w:r w:rsidRPr="00242AE3">
        <w:rPr>
          <w:rFonts w:eastAsia="Times New Roman"/>
          <w:bCs/>
          <w:szCs w:val="24"/>
        </w:rPr>
        <w:t xml:space="preserve"> Ευχαριστώ</w:t>
      </w:r>
      <w:r>
        <w:rPr>
          <w:rFonts w:eastAsia="Times New Roman"/>
          <w:bCs/>
          <w:szCs w:val="24"/>
        </w:rPr>
        <w:t xml:space="preserve"> πολύ</w:t>
      </w:r>
      <w:r w:rsidRPr="00242AE3">
        <w:rPr>
          <w:rFonts w:eastAsia="Times New Roman"/>
          <w:bCs/>
          <w:szCs w:val="24"/>
        </w:rPr>
        <w:t>, κύριε Πρόε</w:t>
      </w:r>
      <w:r w:rsidRPr="00242AE3">
        <w:rPr>
          <w:rFonts w:eastAsia="Times New Roman"/>
          <w:bCs/>
          <w:szCs w:val="24"/>
        </w:rPr>
        <w:t>δρε.</w:t>
      </w:r>
    </w:p>
    <w:p w14:paraId="37394E16"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Κύριε Πρόεδρε, </w:t>
      </w:r>
      <w:r>
        <w:rPr>
          <w:rFonts w:eastAsia="Times New Roman"/>
          <w:bCs/>
          <w:szCs w:val="24"/>
        </w:rPr>
        <w:t>κ</w:t>
      </w:r>
      <w:r w:rsidRPr="00242AE3">
        <w:rPr>
          <w:rFonts w:eastAsia="Times New Roman"/>
          <w:bCs/>
          <w:szCs w:val="24"/>
        </w:rPr>
        <w:t>υρίες και κύριοι Υπουργοί, κυρίες και κύριοι συνάδελφοι, δεν συνηθίζω να σχολιάζω ομιλίες συναδέλφων. Ωστόσο, μου έκανε μεγάλη εντύπωση η ομιλία του συναδέλφου από τη Νέα Δημοκρατία,</w:t>
      </w:r>
      <w:r>
        <w:rPr>
          <w:rFonts w:eastAsia="Times New Roman"/>
          <w:bCs/>
          <w:szCs w:val="24"/>
        </w:rPr>
        <w:t xml:space="preserve"> του κ.</w:t>
      </w:r>
      <w:r w:rsidRPr="00242AE3">
        <w:rPr>
          <w:rFonts w:eastAsia="Times New Roman"/>
          <w:bCs/>
          <w:szCs w:val="24"/>
        </w:rPr>
        <w:t xml:space="preserve"> Τασούλα, ο οποίος μ’ έναν παραλληλισμό, τον ο</w:t>
      </w:r>
      <w:r w:rsidRPr="00242AE3">
        <w:rPr>
          <w:rFonts w:eastAsia="Times New Roman"/>
          <w:bCs/>
          <w:szCs w:val="24"/>
        </w:rPr>
        <w:t xml:space="preserve">ποίον </w:t>
      </w:r>
      <w:r>
        <w:rPr>
          <w:rFonts w:eastAsia="Times New Roman"/>
          <w:bCs/>
          <w:szCs w:val="24"/>
        </w:rPr>
        <w:t>με</w:t>
      </w:r>
      <w:r w:rsidRPr="00242AE3">
        <w:rPr>
          <w:rFonts w:eastAsia="Times New Roman"/>
          <w:bCs/>
          <w:szCs w:val="24"/>
        </w:rPr>
        <w:t xml:space="preserve"> το λιγότερο που μπορώ να τον χαρακτηρίσω είναι ατυχής</w:t>
      </w:r>
      <w:r>
        <w:rPr>
          <w:rFonts w:eastAsia="Times New Roman"/>
          <w:bCs/>
          <w:szCs w:val="24"/>
        </w:rPr>
        <w:t>, παραλλήλισε τις θέσεις</w:t>
      </w:r>
      <w:r w:rsidRPr="00242AE3">
        <w:rPr>
          <w:rFonts w:eastAsia="Times New Roman"/>
          <w:bCs/>
          <w:szCs w:val="24"/>
        </w:rPr>
        <w:t xml:space="preserve"> τις οποίες έχει ο ΣΥΡΙΖΑ αυτή</w:t>
      </w:r>
      <w:r>
        <w:rPr>
          <w:rFonts w:eastAsia="Times New Roman"/>
          <w:bCs/>
          <w:szCs w:val="24"/>
        </w:rPr>
        <w:t>ν</w:t>
      </w:r>
      <w:r w:rsidRPr="00242AE3">
        <w:rPr>
          <w:rFonts w:eastAsia="Times New Roman"/>
          <w:bCs/>
          <w:szCs w:val="24"/>
        </w:rPr>
        <w:t xml:space="preserve"> τη στιγμή και μιλάμε για τη φαυλότητα του παλιού συστήματος και για τα σκάνδαλα τα οποία υπάρχουν, με αυτά που έλεγε η </w:t>
      </w:r>
      <w:r>
        <w:rPr>
          <w:rFonts w:eastAsia="Times New Roman"/>
          <w:bCs/>
          <w:szCs w:val="24"/>
        </w:rPr>
        <w:t>δ</w:t>
      </w:r>
      <w:r w:rsidRPr="00242AE3">
        <w:rPr>
          <w:rFonts w:eastAsia="Times New Roman"/>
          <w:bCs/>
          <w:szCs w:val="24"/>
        </w:rPr>
        <w:t>ικτατορία για το π</w:t>
      </w:r>
      <w:r w:rsidRPr="00242AE3">
        <w:rPr>
          <w:rFonts w:eastAsia="Times New Roman"/>
          <w:bCs/>
          <w:szCs w:val="24"/>
        </w:rPr>
        <w:t xml:space="preserve">αλιό φαύλο σύστημα, έτσι </w:t>
      </w:r>
      <w:r w:rsidRPr="00242AE3">
        <w:rPr>
          <w:rFonts w:eastAsia="Times New Roman"/>
          <w:bCs/>
          <w:szCs w:val="24"/>
        </w:rPr>
        <w:lastRenderedPageBreak/>
        <w:t xml:space="preserve">ώστε να επιβληθεί. Και μας διάβασε ολόκληρο κατεβατό </w:t>
      </w:r>
      <w:r>
        <w:rPr>
          <w:rFonts w:eastAsia="Times New Roman"/>
          <w:bCs/>
          <w:szCs w:val="24"/>
        </w:rPr>
        <w:t>από το βιβλίο του κ.</w:t>
      </w:r>
      <w:r w:rsidRPr="00242AE3">
        <w:rPr>
          <w:rFonts w:eastAsia="Times New Roman"/>
          <w:bCs/>
          <w:szCs w:val="24"/>
        </w:rPr>
        <w:t xml:space="preserve"> Ράλλη για να τεκμηριώσει για την προηγούμενη περίοδο. Δεν έκανε, όμως, τον κόπο να μας τεκμηριώσει και να μας πει σε τι οφείλεται το </w:t>
      </w:r>
      <w:r w:rsidRPr="00242AE3">
        <w:rPr>
          <w:rFonts w:eastAsia="Times New Roman"/>
          <w:bCs/>
          <w:szCs w:val="24"/>
          <w:lang w:val="en-US"/>
        </w:rPr>
        <w:t>s</w:t>
      </w:r>
      <w:r w:rsidRPr="00242AE3">
        <w:rPr>
          <w:rFonts w:eastAsia="Times New Roman"/>
          <w:bCs/>
          <w:szCs w:val="24"/>
        </w:rPr>
        <w:t xml:space="preserve">uccess </w:t>
      </w:r>
      <w:r w:rsidRPr="00242AE3">
        <w:rPr>
          <w:rFonts w:eastAsia="Times New Roman"/>
          <w:bCs/>
          <w:szCs w:val="24"/>
          <w:lang w:val="en-US"/>
        </w:rPr>
        <w:t>s</w:t>
      </w:r>
      <w:r w:rsidRPr="00242AE3">
        <w:rPr>
          <w:rFonts w:eastAsia="Times New Roman"/>
          <w:bCs/>
          <w:szCs w:val="24"/>
        </w:rPr>
        <w:t>tory του κ</w:t>
      </w:r>
      <w:r>
        <w:rPr>
          <w:rFonts w:eastAsia="Times New Roman"/>
          <w:bCs/>
          <w:szCs w:val="24"/>
        </w:rPr>
        <w:t>.</w:t>
      </w:r>
      <w:r w:rsidRPr="00242AE3">
        <w:rPr>
          <w:rFonts w:eastAsia="Times New Roman"/>
          <w:bCs/>
          <w:szCs w:val="24"/>
        </w:rPr>
        <w:t xml:space="preserve"> Σαμ</w:t>
      </w:r>
      <w:r w:rsidRPr="00242AE3">
        <w:rPr>
          <w:rFonts w:eastAsia="Times New Roman"/>
          <w:bCs/>
          <w:szCs w:val="24"/>
        </w:rPr>
        <w:t>αρά, το οποίο ξαναζεσταμένο παρουσιάζεται είτε εδώ στην Αίθουσα εί</w:t>
      </w:r>
      <w:r>
        <w:rPr>
          <w:rFonts w:eastAsia="Times New Roman"/>
          <w:bCs/>
          <w:szCs w:val="24"/>
        </w:rPr>
        <w:t>τ</w:t>
      </w:r>
      <w:r w:rsidRPr="00242AE3">
        <w:rPr>
          <w:rFonts w:eastAsia="Times New Roman"/>
          <w:bCs/>
          <w:szCs w:val="24"/>
        </w:rPr>
        <w:t>ε στο συνέδριο της Νέας Δημοκρατίας</w:t>
      </w:r>
      <w:r>
        <w:rPr>
          <w:rFonts w:eastAsia="Times New Roman"/>
          <w:bCs/>
          <w:szCs w:val="24"/>
        </w:rPr>
        <w:t>.</w:t>
      </w:r>
    </w:p>
    <w:p w14:paraId="37394E17"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Κατ’ εμέ, </w:t>
      </w:r>
      <w:r>
        <w:rPr>
          <w:rFonts w:eastAsia="Times New Roman"/>
          <w:bCs/>
          <w:szCs w:val="24"/>
        </w:rPr>
        <w:t>κ</w:t>
      </w:r>
      <w:r w:rsidRPr="00242AE3">
        <w:rPr>
          <w:rFonts w:eastAsia="Times New Roman"/>
          <w:bCs/>
          <w:szCs w:val="24"/>
        </w:rPr>
        <w:t xml:space="preserve">υρίες και κύριοι συνάδελφοι, υπάρχει η απουσία της στρατηγικής σε αυτό που θέλει </w:t>
      </w:r>
      <w:r>
        <w:rPr>
          <w:rFonts w:eastAsia="Times New Roman"/>
          <w:bCs/>
          <w:szCs w:val="24"/>
        </w:rPr>
        <w:t>-</w:t>
      </w:r>
      <w:r w:rsidRPr="00242AE3">
        <w:rPr>
          <w:rFonts w:eastAsia="Times New Roman"/>
          <w:bCs/>
          <w:szCs w:val="24"/>
        </w:rPr>
        <w:t>και αναφέρθηκαν ομιλητές της Νέας Δημοκρατίας</w:t>
      </w:r>
      <w:r>
        <w:rPr>
          <w:rFonts w:eastAsia="Times New Roman"/>
          <w:bCs/>
          <w:szCs w:val="24"/>
        </w:rPr>
        <w:t>-,</w:t>
      </w:r>
      <w:r w:rsidRPr="00242AE3">
        <w:rPr>
          <w:rFonts w:eastAsia="Times New Roman"/>
          <w:bCs/>
          <w:szCs w:val="24"/>
        </w:rPr>
        <w:t xml:space="preserve"> να είναι η </w:t>
      </w:r>
      <w:r w:rsidRPr="00242AE3">
        <w:rPr>
          <w:rFonts w:eastAsia="Times New Roman"/>
          <w:bCs/>
          <w:szCs w:val="24"/>
        </w:rPr>
        <w:t>Νέα Δημοκρατία η μεγάλη λαϊκή παράταξη.</w:t>
      </w:r>
    </w:p>
    <w:p w14:paraId="37394E18"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Αυτό δεν μπορεί να γίνει, γιατί υπάρχει η απουσία στρατηγικής, προγράμματος για την επόμενη μέρα και αυτά που κάνει αυτήν τη στιγμή </w:t>
      </w:r>
      <w:r>
        <w:rPr>
          <w:rFonts w:eastAsia="Times New Roman"/>
          <w:bCs/>
          <w:szCs w:val="24"/>
        </w:rPr>
        <w:t xml:space="preserve">είναι να </w:t>
      </w:r>
      <w:r w:rsidRPr="00242AE3">
        <w:rPr>
          <w:rFonts w:eastAsia="Times New Roman"/>
          <w:bCs/>
          <w:szCs w:val="24"/>
        </w:rPr>
        <w:t>έχει το βλέμμα στραμμένο στο εσωτερικό της. Έτσι, δεν μπορεί να δώσει διέξο</w:t>
      </w:r>
      <w:r w:rsidRPr="00242AE3">
        <w:rPr>
          <w:rFonts w:eastAsia="Times New Roman"/>
          <w:bCs/>
          <w:szCs w:val="24"/>
        </w:rPr>
        <w:t>δο στα πρ</w:t>
      </w:r>
      <w:r>
        <w:rPr>
          <w:rFonts w:eastAsia="Times New Roman"/>
          <w:bCs/>
          <w:szCs w:val="24"/>
        </w:rPr>
        <w:t>οβλήματα</w:t>
      </w:r>
      <w:r w:rsidRPr="00242AE3">
        <w:rPr>
          <w:rFonts w:eastAsia="Times New Roman"/>
          <w:bCs/>
          <w:szCs w:val="24"/>
        </w:rPr>
        <w:t xml:space="preserve"> της ελληνικής κοινωνίας.</w:t>
      </w:r>
    </w:p>
    <w:p w14:paraId="37394E19"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Δεν είναι ελκυστικό και δεν πείθει το ξαναζεσταμένο </w:t>
      </w:r>
      <w:r w:rsidRPr="00242AE3">
        <w:rPr>
          <w:rFonts w:eastAsia="Times New Roman"/>
          <w:bCs/>
          <w:szCs w:val="24"/>
          <w:lang w:val="en-US"/>
        </w:rPr>
        <w:t>s</w:t>
      </w:r>
      <w:r w:rsidRPr="00242AE3">
        <w:rPr>
          <w:rFonts w:eastAsia="Times New Roman"/>
          <w:bCs/>
          <w:szCs w:val="24"/>
        </w:rPr>
        <w:t xml:space="preserve">uccess </w:t>
      </w:r>
      <w:r w:rsidRPr="00242AE3">
        <w:rPr>
          <w:rFonts w:eastAsia="Times New Roman"/>
          <w:bCs/>
          <w:szCs w:val="24"/>
          <w:lang w:val="en-US"/>
        </w:rPr>
        <w:t>s</w:t>
      </w:r>
      <w:r w:rsidRPr="00242AE3">
        <w:rPr>
          <w:rFonts w:eastAsia="Times New Roman"/>
          <w:bCs/>
          <w:szCs w:val="24"/>
        </w:rPr>
        <w:t xml:space="preserve">tory που σερβίρετε λόγω των εσωτερικών ισορροπιών σας. Γιατί, λοιπόν, αφού όλα ήταν καλά, δεν έκλεισε το δεύτερο </w:t>
      </w:r>
      <w:r w:rsidRPr="00242AE3">
        <w:rPr>
          <w:rFonts w:eastAsia="Times New Roman"/>
          <w:bCs/>
          <w:szCs w:val="24"/>
        </w:rPr>
        <w:lastRenderedPageBreak/>
        <w:t xml:space="preserve">πρόγραμμα, η τελευταία αξιολόγηση του </w:t>
      </w:r>
      <w:r>
        <w:rPr>
          <w:rFonts w:eastAsia="Times New Roman"/>
          <w:bCs/>
          <w:szCs w:val="24"/>
        </w:rPr>
        <w:t>δ</w:t>
      </w:r>
      <w:r w:rsidRPr="00242AE3">
        <w:rPr>
          <w:rFonts w:eastAsia="Times New Roman"/>
          <w:bCs/>
          <w:szCs w:val="24"/>
        </w:rPr>
        <w:t>εύτερου προγράμματος και φέρατε πιο μπροστά την εκλογή του Προέδρου της Δημοκρατίας;</w:t>
      </w:r>
    </w:p>
    <w:p w14:paraId="37394E1A"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Το ερώτημα έχει απάντηση, γιατί ακριβώς η Νέα Δημοκρατία επένδυσε </w:t>
      </w:r>
      <w:r>
        <w:rPr>
          <w:rFonts w:eastAsia="Times New Roman"/>
          <w:bCs/>
          <w:szCs w:val="24"/>
        </w:rPr>
        <w:t xml:space="preserve">τότε </w:t>
      </w:r>
      <w:r w:rsidRPr="00242AE3">
        <w:rPr>
          <w:rFonts w:eastAsia="Times New Roman"/>
          <w:bCs/>
          <w:szCs w:val="24"/>
        </w:rPr>
        <w:t xml:space="preserve">στην αριστερή παρένθεση και γνώριζε ότι δεν μπορούσε να κλείσει το </w:t>
      </w:r>
      <w:r>
        <w:rPr>
          <w:rFonts w:eastAsia="Times New Roman"/>
          <w:bCs/>
          <w:szCs w:val="24"/>
        </w:rPr>
        <w:t>πρόγραμμα</w:t>
      </w:r>
      <w:r w:rsidRPr="00242AE3">
        <w:rPr>
          <w:rFonts w:eastAsia="Times New Roman"/>
          <w:bCs/>
          <w:szCs w:val="24"/>
        </w:rPr>
        <w:t xml:space="preserve"> με την πολιτική την οπο</w:t>
      </w:r>
      <w:r w:rsidRPr="00242AE3">
        <w:rPr>
          <w:rFonts w:eastAsia="Times New Roman"/>
          <w:bCs/>
          <w:szCs w:val="24"/>
        </w:rPr>
        <w:t>ία είχε όλο το προηγούμενο διάστημα. Επενδύσατε στην αριστερή παρένθεση, αλλά δεν σας βγήκε η αριστερή παρένθεση.</w:t>
      </w:r>
    </w:p>
    <w:p w14:paraId="37394E1B"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Δεύτερον, πάλι με το βλέμμα στραμμένο στο εσωτερικό σας, αντιμετωπίζετε τα εθνικά θέματα και ενώ λέτε ότι θέλετε να ενώσετε, κάνετε το παν για</w:t>
      </w:r>
      <w:r w:rsidRPr="00242AE3">
        <w:rPr>
          <w:rFonts w:eastAsia="Times New Roman"/>
          <w:bCs/>
          <w:szCs w:val="24"/>
        </w:rPr>
        <w:t xml:space="preserve"> να διχάσετε τους Έλληνες επενδύοντας στα ψέματα που μπορεί να σας φέρνουν πρόσκαιρα μικροπολιτικά οφέλη. Η υπεράσπιση, όμως, των εθνικών συμφερόντων χρειάζεται υπευθυνότητα και σοβαρότητα.</w:t>
      </w:r>
    </w:p>
    <w:p w14:paraId="37394E1C"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Όσον αφορά το </w:t>
      </w:r>
      <w:r>
        <w:rPr>
          <w:rFonts w:eastAsia="Times New Roman"/>
          <w:bCs/>
          <w:szCs w:val="24"/>
        </w:rPr>
        <w:t>μ</w:t>
      </w:r>
      <w:r w:rsidRPr="00242AE3">
        <w:rPr>
          <w:rFonts w:eastAsia="Times New Roman"/>
          <w:bCs/>
          <w:szCs w:val="24"/>
        </w:rPr>
        <w:t xml:space="preserve">ακεδονικό θέμα, τον Ιούλιο του 2017 στην </w:t>
      </w:r>
      <w:r>
        <w:rPr>
          <w:rFonts w:eastAsia="Times New Roman"/>
          <w:bCs/>
          <w:szCs w:val="24"/>
        </w:rPr>
        <w:t>π</w:t>
      </w:r>
      <w:r w:rsidRPr="00242AE3">
        <w:rPr>
          <w:rFonts w:eastAsia="Times New Roman"/>
          <w:bCs/>
          <w:szCs w:val="24"/>
        </w:rPr>
        <w:t xml:space="preserve">ρο </w:t>
      </w:r>
      <w:r>
        <w:rPr>
          <w:rFonts w:eastAsia="Times New Roman"/>
          <w:bCs/>
          <w:szCs w:val="24"/>
        </w:rPr>
        <w:t>η</w:t>
      </w:r>
      <w:r w:rsidRPr="00242AE3">
        <w:rPr>
          <w:rFonts w:eastAsia="Times New Roman"/>
          <w:bCs/>
          <w:szCs w:val="24"/>
        </w:rPr>
        <w:t xml:space="preserve">μερησίας </w:t>
      </w:r>
      <w:r>
        <w:rPr>
          <w:rFonts w:eastAsia="Times New Roman"/>
          <w:bCs/>
          <w:szCs w:val="24"/>
        </w:rPr>
        <w:t>δ</w:t>
      </w:r>
      <w:r w:rsidRPr="00242AE3">
        <w:rPr>
          <w:rFonts w:eastAsia="Times New Roman"/>
          <w:bCs/>
          <w:szCs w:val="24"/>
        </w:rPr>
        <w:t xml:space="preserve">ιατάξεως </w:t>
      </w:r>
      <w:r>
        <w:rPr>
          <w:rFonts w:eastAsia="Times New Roman"/>
          <w:bCs/>
          <w:szCs w:val="24"/>
        </w:rPr>
        <w:t>σ</w:t>
      </w:r>
      <w:r w:rsidRPr="00242AE3">
        <w:rPr>
          <w:rFonts w:eastAsia="Times New Roman"/>
          <w:bCs/>
          <w:szCs w:val="24"/>
        </w:rPr>
        <w:t>υζήτηση για το Κυπριακό ο κ Μητσοτάκης παραδέχεται ότι το 2007 και το 2008</w:t>
      </w:r>
      <w:r>
        <w:rPr>
          <w:rFonts w:eastAsia="Times New Roman"/>
          <w:bCs/>
          <w:szCs w:val="24"/>
        </w:rPr>
        <w:t>,</w:t>
      </w:r>
      <w:r w:rsidRPr="00242AE3">
        <w:rPr>
          <w:rFonts w:eastAsia="Times New Roman"/>
          <w:bCs/>
          <w:szCs w:val="24"/>
        </w:rPr>
        <w:t xml:space="preserve"> το χρησιμοποιεί </w:t>
      </w:r>
      <w:r>
        <w:rPr>
          <w:rFonts w:eastAsia="Times New Roman"/>
          <w:bCs/>
          <w:szCs w:val="24"/>
        </w:rPr>
        <w:t>ως</w:t>
      </w:r>
      <w:r w:rsidRPr="00242AE3">
        <w:rPr>
          <w:rFonts w:eastAsia="Times New Roman"/>
          <w:bCs/>
          <w:szCs w:val="24"/>
        </w:rPr>
        <w:t xml:space="preserve"> αντεπιχείρημα απέναντι στον κ. Καμμένο</w:t>
      </w:r>
      <w:r>
        <w:rPr>
          <w:rFonts w:eastAsia="Times New Roman"/>
          <w:bCs/>
          <w:szCs w:val="24"/>
        </w:rPr>
        <w:t>,</w:t>
      </w:r>
      <w:r w:rsidRPr="00242AE3">
        <w:rPr>
          <w:rFonts w:eastAsia="Times New Roman"/>
          <w:bCs/>
          <w:szCs w:val="24"/>
        </w:rPr>
        <w:t xml:space="preserve"> ότι η επίσημη </w:t>
      </w:r>
      <w:r w:rsidRPr="00242AE3">
        <w:rPr>
          <w:rFonts w:eastAsia="Times New Roman"/>
          <w:bCs/>
          <w:szCs w:val="24"/>
        </w:rPr>
        <w:lastRenderedPageBreak/>
        <w:t xml:space="preserve">θέση, που είχε </w:t>
      </w:r>
      <w:r>
        <w:rPr>
          <w:rFonts w:eastAsia="Times New Roman"/>
          <w:bCs/>
          <w:szCs w:val="24"/>
        </w:rPr>
        <w:t>η Κυβέρνηση</w:t>
      </w:r>
      <w:r w:rsidRPr="00242AE3">
        <w:rPr>
          <w:rFonts w:eastAsia="Times New Roman"/>
          <w:bCs/>
          <w:szCs w:val="24"/>
        </w:rPr>
        <w:t>, είναι η σύνθετη ονομασία με γεωγραφικό προσδιορισμό πριν απ</w:t>
      </w:r>
      <w:r w:rsidRPr="00242AE3">
        <w:rPr>
          <w:rFonts w:eastAsia="Times New Roman"/>
          <w:bCs/>
          <w:szCs w:val="24"/>
        </w:rPr>
        <w:t xml:space="preserve">ό τη λέξη «Μακεδονία» που θα ισχύει έναντι όλων, </w:t>
      </w:r>
      <w:r w:rsidRPr="00242AE3">
        <w:rPr>
          <w:rFonts w:eastAsia="Times New Roman"/>
          <w:bCs/>
          <w:szCs w:val="24"/>
          <w:lang w:val="en-US"/>
        </w:rPr>
        <w:t>erga</w:t>
      </w:r>
      <w:r w:rsidRPr="00242AE3">
        <w:rPr>
          <w:rFonts w:eastAsia="Times New Roman"/>
          <w:bCs/>
          <w:szCs w:val="24"/>
        </w:rPr>
        <w:t xml:space="preserve"> </w:t>
      </w:r>
      <w:r w:rsidRPr="00242AE3">
        <w:rPr>
          <w:rFonts w:eastAsia="Times New Roman"/>
          <w:bCs/>
          <w:szCs w:val="24"/>
          <w:lang w:val="en-US"/>
        </w:rPr>
        <w:t>omnes</w:t>
      </w:r>
      <w:r w:rsidRPr="00242AE3">
        <w:rPr>
          <w:rFonts w:eastAsia="Times New Roman"/>
          <w:bCs/>
          <w:szCs w:val="24"/>
        </w:rPr>
        <w:t>, για κάθε χρήση εσωτερική και διεθνή.</w:t>
      </w:r>
    </w:p>
    <w:p w14:paraId="37394E1D"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Σας την κ</w:t>
      </w:r>
      <w:r w:rsidRPr="00242AE3">
        <w:rPr>
          <w:rFonts w:eastAsia="Times New Roman"/>
          <w:bCs/>
          <w:szCs w:val="24"/>
        </w:rPr>
        <w:t xml:space="preserve">αταθέτω </w:t>
      </w:r>
      <w:r>
        <w:rPr>
          <w:rFonts w:eastAsia="Times New Roman"/>
          <w:bCs/>
          <w:szCs w:val="24"/>
        </w:rPr>
        <w:t>ξανά σ</w:t>
      </w:r>
      <w:r w:rsidRPr="00242AE3">
        <w:rPr>
          <w:rFonts w:eastAsia="Times New Roman"/>
          <w:bCs/>
          <w:szCs w:val="24"/>
        </w:rPr>
        <w:t>τα Πρακτικά.</w:t>
      </w:r>
    </w:p>
    <w:p w14:paraId="37394E1E"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(Στο σημείο αυτό ο Βουλευτής κ. Ιωάννης Αμανατί</w:t>
      </w:r>
      <w:r>
        <w:rPr>
          <w:rFonts w:eastAsia="Times New Roman"/>
          <w:bCs/>
          <w:szCs w:val="24"/>
        </w:rPr>
        <w:t>δης καταθέτει για τα Πρακτικά το προαναφερθέν έγγραφο, το οποίο βρίσκεται</w:t>
      </w:r>
      <w:r w:rsidRPr="00242AE3">
        <w:rPr>
          <w:rFonts w:eastAsia="Times New Roman"/>
          <w:bCs/>
          <w:szCs w:val="24"/>
        </w:rPr>
        <w:t xml:space="preserve"> σ</w:t>
      </w:r>
      <w:r w:rsidRPr="00242AE3">
        <w:rPr>
          <w:rFonts w:eastAsia="Times New Roman"/>
          <w:bCs/>
          <w:szCs w:val="24"/>
        </w:rPr>
        <w:t xml:space="preserve">το </w:t>
      </w:r>
      <w:r>
        <w:rPr>
          <w:rFonts w:eastAsia="Times New Roman"/>
          <w:bCs/>
          <w:szCs w:val="24"/>
        </w:rPr>
        <w:t>α</w:t>
      </w:r>
      <w:r w:rsidRPr="00242AE3">
        <w:rPr>
          <w:rFonts w:eastAsia="Times New Roman"/>
          <w:bCs/>
          <w:szCs w:val="24"/>
        </w:rPr>
        <w:t>ρχείο του Τμήματος Γραμματείας της Διεύθυνσης Στενογραφίας και Πρακτικών της Βουλής)</w:t>
      </w:r>
    </w:p>
    <w:p w14:paraId="37394E1F"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 Από εκείνη τη θέση</w:t>
      </w:r>
      <w:r>
        <w:rPr>
          <w:rFonts w:eastAsia="Times New Roman"/>
          <w:bCs/>
          <w:szCs w:val="24"/>
        </w:rPr>
        <w:t xml:space="preserve"> του Ιουλίου</w:t>
      </w:r>
      <w:r w:rsidRPr="00242AE3">
        <w:rPr>
          <w:rFonts w:eastAsia="Times New Roman"/>
          <w:bCs/>
          <w:szCs w:val="24"/>
        </w:rPr>
        <w:t xml:space="preserve"> </w:t>
      </w:r>
      <w:r>
        <w:rPr>
          <w:rFonts w:eastAsia="Times New Roman"/>
          <w:bCs/>
          <w:szCs w:val="24"/>
        </w:rPr>
        <w:t xml:space="preserve">μέχρι </w:t>
      </w:r>
      <w:r w:rsidRPr="00242AE3">
        <w:rPr>
          <w:rFonts w:eastAsia="Times New Roman"/>
          <w:bCs/>
          <w:szCs w:val="24"/>
        </w:rPr>
        <w:t>τώρα η Νέα Δημοκρατία</w:t>
      </w:r>
      <w:r>
        <w:rPr>
          <w:rFonts w:eastAsia="Times New Roman"/>
          <w:bCs/>
          <w:szCs w:val="24"/>
        </w:rPr>
        <w:t>,</w:t>
      </w:r>
      <w:r w:rsidRPr="00242AE3">
        <w:rPr>
          <w:rFonts w:eastAsia="Times New Roman"/>
          <w:bCs/>
          <w:szCs w:val="24"/>
        </w:rPr>
        <w:t xml:space="preserve"> πέρα από τη ρητορική που χρησιμοποίησε, δεν μας έχει πει ακόμα </w:t>
      </w:r>
      <w:r>
        <w:rPr>
          <w:rFonts w:eastAsia="Times New Roman"/>
          <w:bCs/>
          <w:szCs w:val="24"/>
        </w:rPr>
        <w:t>π</w:t>
      </w:r>
      <w:r w:rsidRPr="00242AE3">
        <w:rPr>
          <w:rFonts w:eastAsia="Times New Roman"/>
          <w:bCs/>
          <w:szCs w:val="24"/>
        </w:rPr>
        <w:t xml:space="preserve">οια είναι η θέση </w:t>
      </w:r>
      <w:r>
        <w:rPr>
          <w:rFonts w:eastAsia="Times New Roman"/>
          <w:bCs/>
          <w:szCs w:val="24"/>
        </w:rPr>
        <w:t>της, π</w:t>
      </w:r>
      <w:r w:rsidRPr="00242AE3">
        <w:rPr>
          <w:rFonts w:eastAsia="Times New Roman"/>
          <w:bCs/>
          <w:szCs w:val="24"/>
        </w:rPr>
        <w:t>οια είναι η θέση τη</w:t>
      </w:r>
      <w:r w:rsidRPr="00242AE3">
        <w:rPr>
          <w:rFonts w:eastAsia="Times New Roman"/>
          <w:bCs/>
          <w:szCs w:val="24"/>
        </w:rPr>
        <w:t>ς στο ζήτημα αυτό</w:t>
      </w:r>
      <w:r>
        <w:rPr>
          <w:rFonts w:eastAsia="Times New Roman"/>
          <w:bCs/>
          <w:szCs w:val="24"/>
        </w:rPr>
        <w:t>. Τ</w:t>
      </w:r>
      <w:r w:rsidRPr="00242AE3">
        <w:rPr>
          <w:rFonts w:eastAsia="Times New Roman"/>
          <w:bCs/>
          <w:szCs w:val="24"/>
        </w:rPr>
        <w:t xml:space="preserve">ο δεύτερο ερώτημα, το πιο σοβαρό, </w:t>
      </w:r>
      <w:r>
        <w:rPr>
          <w:rFonts w:eastAsia="Times New Roman"/>
          <w:bCs/>
          <w:szCs w:val="24"/>
        </w:rPr>
        <w:t>είναι το εξής: Ε</w:t>
      </w:r>
      <w:r w:rsidRPr="00242AE3">
        <w:rPr>
          <w:rFonts w:eastAsia="Times New Roman"/>
          <w:bCs/>
          <w:szCs w:val="24"/>
        </w:rPr>
        <w:t xml:space="preserve">φόσον ψηφιστεί η </w:t>
      </w:r>
      <w:r>
        <w:rPr>
          <w:rFonts w:eastAsia="Times New Roman"/>
          <w:bCs/>
          <w:szCs w:val="24"/>
        </w:rPr>
        <w:t>σ</w:t>
      </w:r>
      <w:r w:rsidRPr="00242AE3">
        <w:rPr>
          <w:rFonts w:eastAsia="Times New Roman"/>
          <w:bCs/>
          <w:szCs w:val="24"/>
        </w:rPr>
        <w:t>υμφωνία, θα την καταργήσει;</w:t>
      </w:r>
    </w:p>
    <w:p w14:paraId="37394E20"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Και μη μου πείτε, κύριοι συνάδελφοι της Νέας Δημοκρατίας,</w:t>
      </w:r>
      <w:r>
        <w:rPr>
          <w:rFonts w:eastAsia="Times New Roman"/>
          <w:bCs/>
          <w:szCs w:val="24"/>
        </w:rPr>
        <w:t xml:space="preserve"> </w:t>
      </w:r>
      <w:r w:rsidRPr="00242AE3">
        <w:rPr>
          <w:rFonts w:eastAsia="Times New Roman"/>
          <w:bCs/>
          <w:szCs w:val="24"/>
        </w:rPr>
        <w:t xml:space="preserve">το επιχείρημα ότι μόλις ψηφίστηκε η συμφωνία και έχει διεθνή αποτελέσματα που δεν </w:t>
      </w:r>
      <w:r w:rsidRPr="00242AE3">
        <w:rPr>
          <w:rFonts w:eastAsia="Times New Roman"/>
          <w:bCs/>
          <w:szCs w:val="24"/>
        </w:rPr>
        <w:t xml:space="preserve">μπορείτε να τα βγάλετε. Τότε τι αποτελέσματα έχει μια συμφωνία </w:t>
      </w:r>
      <w:r>
        <w:rPr>
          <w:rFonts w:eastAsia="Times New Roman"/>
          <w:bCs/>
          <w:szCs w:val="24"/>
        </w:rPr>
        <w:t>την</w:t>
      </w:r>
      <w:r w:rsidRPr="00242AE3">
        <w:rPr>
          <w:rFonts w:eastAsia="Times New Roman"/>
          <w:bCs/>
          <w:szCs w:val="24"/>
        </w:rPr>
        <w:t xml:space="preserve"> οποία έχει η χώρα</w:t>
      </w:r>
      <w:r>
        <w:rPr>
          <w:rFonts w:eastAsia="Times New Roman"/>
          <w:bCs/>
          <w:szCs w:val="24"/>
        </w:rPr>
        <w:t xml:space="preserve"> μας</w:t>
      </w:r>
      <w:r w:rsidRPr="00242AE3">
        <w:rPr>
          <w:rFonts w:eastAsia="Times New Roman"/>
          <w:bCs/>
          <w:szCs w:val="24"/>
        </w:rPr>
        <w:t xml:space="preserve"> από το </w:t>
      </w:r>
      <w:r w:rsidRPr="00242AE3">
        <w:rPr>
          <w:rFonts w:eastAsia="Times New Roman"/>
          <w:bCs/>
          <w:szCs w:val="24"/>
        </w:rPr>
        <w:lastRenderedPageBreak/>
        <w:t xml:space="preserve">1977 για τη μακεδονική γλώσσα, όπου κι εμείς απλώς προσθέτουμε ότι είναι νότια σλαβική; Εκεί δεν έχει αποτελέσματα σαράντα χρόνια; </w:t>
      </w:r>
      <w:r>
        <w:rPr>
          <w:rFonts w:eastAsia="Times New Roman"/>
          <w:bCs/>
          <w:szCs w:val="24"/>
        </w:rPr>
        <w:t>Επίσης, τι</w:t>
      </w:r>
      <w:r w:rsidRPr="00242AE3">
        <w:rPr>
          <w:rFonts w:eastAsia="Times New Roman"/>
          <w:bCs/>
          <w:szCs w:val="24"/>
        </w:rPr>
        <w:t xml:space="preserve"> αποτελέσματα έχει </w:t>
      </w:r>
      <w:r w:rsidRPr="00242AE3">
        <w:rPr>
          <w:rFonts w:eastAsia="Times New Roman"/>
          <w:bCs/>
          <w:szCs w:val="24"/>
        </w:rPr>
        <w:t>η ενδιάμεση συμφωνία, η οποία έγινε</w:t>
      </w:r>
      <w:r>
        <w:rPr>
          <w:rFonts w:eastAsia="Times New Roman"/>
          <w:bCs/>
          <w:szCs w:val="24"/>
        </w:rPr>
        <w:t>;</w:t>
      </w:r>
      <w:r w:rsidRPr="00242AE3">
        <w:rPr>
          <w:rFonts w:eastAsia="Times New Roman"/>
          <w:bCs/>
          <w:szCs w:val="24"/>
        </w:rPr>
        <w:t xml:space="preserve"> Δεν έχει αυτή αποτελέσματα;</w:t>
      </w:r>
      <w:r>
        <w:rPr>
          <w:rFonts w:eastAsia="Times New Roman"/>
          <w:bCs/>
          <w:szCs w:val="24"/>
        </w:rPr>
        <w:t xml:space="preserve"> </w:t>
      </w:r>
      <w:r w:rsidRPr="00242AE3">
        <w:rPr>
          <w:rFonts w:eastAsia="Times New Roman"/>
          <w:bCs/>
          <w:szCs w:val="24"/>
        </w:rPr>
        <w:t>Δεν μπορεί να είναι και έτσι και αλλιώς. Δεν μπορείτε να είστε και με τον αστυφύλακα και με τον χωροφύλακα, όπως λέγανε παλαιότερα.</w:t>
      </w:r>
    </w:p>
    <w:p w14:paraId="37394E21"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Εκφράζετε μόνο φόβο. Θεωρείτε ότι η θέση της χώρας </w:t>
      </w:r>
      <w:r>
        <w:rPr>
          <w:rFonts w:eastAsia="Times New Roman"/>
          <w:bCs/>
          <w:szCs w:val="24"/>
        </w:rPr>
        <w:t xml:space="preserve">μας </w:t>
      </w:r>
      <w:r w:rsidRPr="00242AE3">
        <w:rPr>
          <w:rFonts w:eastAsia="Times New Roman"/>
          <w:bCs/>
          <w:szCs w:val="24"/>
        </w:rPr>
        <w:t>υποβ</w:t>
      </w:r>
      <w:r w:rsidRPr="00242AE3">
        <w:rPr>
          <w:rFonts w:eastAsia="Times New Roman"/>
          <w:bCs/>
          <w:szCs w:val="24"/>
        </w:rPr>
        <w:t>αθμίστηκε. Αντιθέτως, η θέση της χώρας μας αναβαθμίστηκε</w:t>
      </w:r>
      <w:r>
        <w:rPr>
          <w:rFonts w:eastAsia="Times New Roman"/>
          <w:bCs/>
          <w:szCs w:val="24"/>
        </w:rPr>
        <w:t>,</w:t>
      </w:r>
      <w:r w:rsidRPr="00242AE3">
        <w:rPr>
          <w:rFonts w:eastAsia="Times New Roman"/>
          <w:bCs/>
          <w:szCs w:val="24"/>
        </w:rPr>
        <w:t xml:space="preserve"> είτε με τις συναντήσεις και τις επισκέψεις και του Έλληνα Πρωθυπουργού, αλλά και ξένων προέδρων και υψηλόβαθμων </w:t>
      </w:r>
      <w:r>
        <w:rPr>
          <w:rFonts w:eastAsia="Times New Roman"/>
          <w:bCs/>
          <w:szCs w:val="24"/>
        </w:rPr>
        <w:t>απ’ όλα τα κράτη -ή</w:t>
      </w:r>
      <w:r w:rsidRPr="00242AE3">
        <w:rPr>
          <w:rFonts w:eastAsia="Times New Roman"/>
          <w:bCs/>
          <w:szCs w:val="24"/>
        </w:rPr>
        <w:t xml:space="preserve">ρθαν </w:t>
      </w:r>
      <w:r>
        <w:rPr>
          <w:rFonts w:eastAsia="Times New Roman"/>
          <w:bCs/>
          <w:szCs w:val="24"/>
        </w:rPr>
        <w:t>στη χ</w:t>
      </w:r>
      <w:r w:rsidRPr="00242AE3">
        <w:rPr>
          <w:rFonts w:eastAsia="Times New Roman"/>
          <w:bCs/>
          <w:szCs w:val="24"/>
        </w:rPr>
        <w:t>ώρα</w:t>
      </w:r>
      <w:r>
        <w:rPr>
          <w:rFonts w:eastAsia="Times New Roman"/>
          <w:bCs/>
          <w:szCs w:val="24"/>
        </w:rPr>
        <w:t>-</w:t>
      </w:r>
      <w:r w:rsidRPr="00242AE3">
        <w:rPr>
          <w:rFonts w:eastAsia="Times New Roman"/>
          <w:bCs/>
          <w:szCs w:val="24"/>
        </w:rPr>
        <w:t xml:space="preserve"> είτε με τις τριμερείς και τετραμερείς συμφωνίες είτε</w:t>
      </w:r>
      <w:r w:rsidRPr="00242AE3">
        <w:rPr>
          <w:rFonts w:eastAsia="Times New Roman"/>
          <w:bCs/>
          <w:szCs w:val="24"/>
        </w:rPr>
        <w:t xml:space="preserve"> με τις περιφερειακές διασκέψεις</w:t>
      </w:r>
      <w:r>
        <w:rPr>
          <w:rFonts w:eastAsia="Times New Roman"/>
          <w:bCs/>
          <w:szCs w:val="24"/>
        </w:rPr>
        <w:t>. Α</w:t>
      </w:r>
      <w:r w:rsidRPr="00242AE3">
        <w:rPr>
          <w:rFonts w:eastAsia="Times New Roman"/>
          <w:bCs/>
          <w:szCs w:val="24"/>
        </w:rPr>
        <w:t>κόμα και με τ</w:t>
      </w:r>
      <w:r>
        <w:rPr>
          <w:rFonts w:eastAsia="Times New Roman"/>
          <w:bCs/>
          <w:szCs w:val="24"/>
        </w:rPr>
        <w:t>η θέση μας</w:t>
      </w:r>
      <w:r w:rsidRPr="00242AE3">
        <w:rPr>
          <w:rFonts w:eastAsia="Times New Roman"/>
          <w:bCs/>
          <w:szCs w:val="24"/>
        </w:rPr>
        <w:t xml:space="preserve"> την οποία είχαμε μέσα στην Ευρωπαϊκή Ένωση, η θέση της χώρας μας είναι αναβαθμισμένη. Είναι αυτή που εγγυάται και την πιο γρήγορη ανάπτυξη, όταν έχεις καλή θέση στην υφήλιο.</w:t>
      </w:r>
    </w:p>
    <w:p w14:paraId="37394E22"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 xml:space="preserve">Τρίτο σημείο, το οποίο </w:t>
      </w:r>
      <w:r w:rsidRPr="00242AE3">
        <w:rPr>
          <w:rFonts w:eastAsia="Times New Roman"/>
          <w:bCs/>
          <w:szCs w:val="24"/>
        </w:rPr>
        <w:t>άκουσα όλο αυτό το διάσημο, γιατί τα περισσότερα τα άλλα τα έχουν πει και οι Υπουργοί και οι συ</w:t>
      </w:r>
      <w:r w:rsidRPr="00242AE3">
        <w:rPr>
          <w:rFonts w:eastAsia="Times New Roman"/>
          <w:bCs/>
          <w:szCs w:val="24"/>
        </w:rPr>
        <w:lastRenderedPageBreak/>
        <w:t>νάδελφοι. Δεν κάνουμε ταξική πολιτική,</w:t>
      </w:r>
      <w:r>
        <w:rPr>
          <w:rFonts w:eastAsia="Times New Roman"/>
          <w:bCs/>
          <w:szCs w:val="24"/>
        </w:rPr>
        <w:t>η ΝΔ,</w:t>
      </w:r>
      <w:r w:rsidRPr="00242AE3">
        <w:rPr>
          <w:rFonts w:eastAsia="Times New Roman"/>
          <w:bCs/>
          <w:szCs w:val="24"/>
        </w:rPr>
        <w:t xml:space="preserve"> λέτε. Εσείς δεν κάνετε ταξική πολιτική και κάνετε πολιτική για όλους. Τότε, πρέπει να μας εξηγήσετε πριν γιατί βάλατε τον υποκατώτατο μισθό, γιατί, ενώ είστε υπέρ της </w:t>
      </w:r>
      <w:r>
        <w:rPr>
          <w:rFonts w:eastAsia="Times New Roman"/>
          <w:bCs/>
          <w:szCs w:val="24"/>
        </w:rPr>
        <w:t xml:space="preserve">ελεύθερης οικονομίας, </w:t>
      </w:r>
      <w:r w:rsidRPr="00242AE3">
        <w:rPr>
          <w:rFonts w:eastAsia="Times New Roman"/>
          <w:bCs/>
          <w:szCs w:val="24"/>
        </w:rPr>
        <w:t>με την πράξη υπουργικού συμβουλίου του 2012</w:t>
      </w:r>
      <w:r>
        <w:rPr>
          <w:rFonts w:eastAsia="Times New Roman"/>
          <w:bCs/>
          <w:szCs w:val="24"/>
        </w:rPr>
        <w:t>,</w:t>
      </w:r>
      <w:r w:rsidRPr="00242AE3">
        <w:rPr>
          <w:rFonts w:eastAsia="Times New Roman"/>
          <w:bCs/>
          <w:szCs w:val="24"/>
        </w:rPr>
        <w:t xml:space="preserve"> κατεβάσ</w:t>
      </w:r>
      <w:r>
        <w:rPr>
          <w:rFonts w:eastAsia="Times New Roman"/>
          <w:bCs/>
          <w:szCs w:val="24"/>
        </w:rPr>
        <w:t>α</w:t>
      </w:r>
      <w:r w:rsidRPr="00242AE3">
        <w:rPr>
          <w:rFonts w:eastAsia="Times New Roman"/>
          <w:bCs/>
          <w:szCs w:val="24"/>
        </w:rPr>
        <w:t>τε τον βασικό</w:t>
      </w:r>
      <w:r w:rsidRPr="00242AE3">
        <w:rPr>
          <w:rFonts w:eastAsia="Times New Roman"/>
          <w:bCs/>
          <w:szCs w:val="24"/>
        </w:rPr>
        <w:t xml:space="preserve"> μισθό στο όνομα της ανταγωνιστικότητας, η οποία κατέστρεψε την κοινωνία</w:t>
      </w:r>
      <w:r>
        <w:rPr>
          <w:rFonts w:eastAsia="Times New Roman"/>
          <w:bCs/>
          <w:szCs w:val="24"/>
        </w:rPr>
        <w:t xml:space="preserve"> και</w:t>
      </w:r>
      <w:r w:rsidRPr="00242AE3">
        <w:rPr>
          <w:rFonts w:eastAsia="Times New Roman"/>
          <w:bCs/>
          <w:szCs w:val="24"/>
        </w:rPr>
        <w:t xml:space="preserve"> δεν </w:t>
      </w:r>
      <w:r>
        <w:rPr>
          <w:rFonts w:eastAsia="Times New Roman"/>
          <w:bCs/>
          <w:szCs w:val="24"/>
        </w:rPr>
        <w:t xml:space="preserve">έφερε θέσεις εργασίας. Γιατί </w:t>
      </w:r>
      <w:r w:rsidRPr="00242AE3">
        <w:rPr>
          <w:rFonts w:eastAsia="Times New Roman"/>
          <w:bCs/>
          <w:szCs w:val="24"/>
        </w:rPr>
        <w:t xml:space="preserve">λέγατε </w:t>
      </w:r>
      <w:r>
        <w:rPr>
          <w:rFonts w:eastAsia="Times New Roman"/>
          <w:bCs/>
          <w:szCs w:val="24"/>
        </w:rPr>
        <w:t>«</w:t>
      </w:r>
      <w:r w:rsidRPr="00242AE3">
        <w:rPr>
          <w:rFonts w:eastAsia="Times New Roman"/>
          <w:bCs/>
          <w:szCs w:val="24"/>
        </w:rPr>
        <w:t>θα κατεβάσουμε για τους νέους</w:t>
      </w:r>
      <w:r>
        <w:rPr>
          <w:rFonts w:eastAsia="Times New Roman"/>
          <w:bCs/>
          <w:szCs w:val="24"/>
        </w:rPr>
        <w:t xml:space="preserve"> και άρα</w:t>
      </w:r>
      <w:r w:rsidRPr="00242AE3">
        <w:rPr>
          <w:rFonts w:eastAsia="Times New Roman"/>
          <w:bCs/>
          <w:szCs w:val="24"/>
        </w:rPr>
        <w:t xml:space="preserve"> οι εργοδότες, αφού αυτό πιστεύουμε, θα τρέξουν να προσλάβουν νέους</w:t>
      </w:r>
      <w:r>
        <w:rPr>
          <w:rFonts w:eastAsia="Times New Roman"/>
          <w:bCs/>
          <w:szCs w:val="24"/>
        </w:rPr>
        <w:t>»</w:t>
      </w:r>
      <w:r w:rsidRPr="00242AE3">
        <w:rPr>
          <w:rFonts w:eastAsia="Times New Roman"/>
          <w:bCs/>
          <w:szCs w:val="24"/>
        </w:rPr>
        <w:t xml:space="preserve">, με αποτέλεσμα η ανεργία από το </w:t>
      </w:r>
      <w:r w:rsidRPr="00242AE3">
        <w:rPr>
          <w:rFonts w:eastAsia="Times New Roman"/>
          <w:bCs/>
          <w:szCs w:val="24"/>
        </w:rPr>
        <w:t xml:space="preserve">8% και 10% </w:t>
      </w:r>
      <w:r>
        <w:rPr>
          <w:rFonts w:eastAsia="Times New Roman"/>
          <w:bCs/>
          <w:szCs w:val="24"/>
        </w:rPr>
        <w:t>να φτάσει</w:t>
      </w:r>
      <w:r w:rsidRPr="00242AE3">
        <w:rPr>
          <w:rFonts w:eastAsia="Times New Roman"/>
          <w:bCs/>
          <w:szCs w:val="24"/>
        </w:rPr>
        <w:t xml:space="preserve"> στο 28%.</w:t>
      </w:r>
    </w:p>
    <w:p w14:paraId="37394E23" w14:textId="77777777" w:rsidR="00B27939" w:rsidRDefault="00D93F4B">
      <w:pPr>
        <w:tabs>
          <w:tab w:val="left" w:pos="2940"/>
        </w:tabs>
        <w:spacing w:after="0" w:line="600" w:lineRule="auto"/>
        <w:ind w:firstLine="720"/>
        <w:jc w:val="both"/>
        <w:rPr>
          <w:rFonts w:eastAsia="Times New Roman"/>
          <w:bCs/>
          <w:szCs w:val="24"/>
        </w:rPr>
      </w:pPr>
      <w:r w:rsidRPr="00242AE3">
        <w:rPr>
          <w:rFonts w:eastAsia="Times New Roman"/>
          <w:bCs/>
          <w:szCs w:val="24"/>
        </w:rPr>
        <w:t>Θα πρέπει, λοιπόν, να μας εξηγήσετε</w:t>
      </w:r>
      <w:r>
        <w:rPr>
          <w:rFonts w:eastAsia="Times New Roman"/>
          <w:bCs/>
          <w:szCs w:val="24"/>
        </w:rPr>
        <w:t>, αφού δεν έχετε ταξική</w:t>
      </w:r>
      <w:r>
        <w:rPr>
          <w:rFonts w:eastAsia="Times New Roman"/>
          <w:bCs/>
          <w:szCs w:val="24"/>
        </w:rPr>
        <w:t xml:space="preserve"> πολιτική</w:t>
      </w:r>
      <w:r>
        <w:rPr>
          <w:rFonts w:eastAsia="Times New Roman"/>
          <w:bCs/>
          <w:szCs w:val="24"/>
        </w:rPr>
        <w:t>,</w:t>
      </w:r>
      <w:r w:rsidRPr="00242AE3">
        <w:rPr>
          <w:rFonts w:eastAsia="Times New Roman"/>
          <w:bCs/>
          <w:szCs w:val="24"/>
        </w:rPr>
        <w:t xml:space="preserve"> γιατί </w:t>
      </w:r>
      <w:r>
        <w:rPr>
          <w:rFonts w:eastAsia="Times New Roman"/>
          <w:bCs/>
          <w:szCs w:val="24"/>
        </w:rPr>
        <w:t>καταργήσατε τις συλλογικές και τις κλαδικές συμβάσεις. Θ</w:t>
      </w:r>
      <w:r w:rsidRPr="00242AE3">
        <w:rPr>
          <w:rFonts w:eastAsia="Times New Roman"/>
          <w:bCs/>
          <w:szCs w:val="24"/>
        </w:rPr>
        <w:t xml:space="preserve">α </w:t>
      </w:r>
      <w:r>
        <w:rPr>
          <w:rFonts w:eastAsia="Times New Roman"/>
          <w:bCs/>
          <w:szCs w:val="24"/>
        </w:rPr>
        <w:t xml:space="preserve">πρέπει να μας εξηγήσετε γιατί μειώσατε τις δαπάνες για την παιδεία που ήταν το </w:t>
      </w:r>
      <w:r>
        <w:rPr>
          <w:rFonts w:eastAsia="Times New Roman"/>
          <w:bCs/>
          <w:szCs w:val="24"/>
        </w:rPr>
        <w:t xml:space="preserve">τον </w:t>
      </w:r>
      <w:r>
        <w:rPr>
          <w:rFonts w:eastAsia="Times New Roman"/>
          <w:bCs/>
          <w:szCs w:val="24"/>
        </w:rPr>
        <w:t xml:space="preserve">μισό τοις </w:t>
      </w:r>
      <w:r>
        <w:rPr>
          <w:rFonts w:eastAsia="Times New Roman"/>
          <w:bCs/>
          <w:szCs w:val="24"/>
        </w:rPr>
        <w:t>εκατό</w:t>
      </w:r>
      <w:r>
        <w:rPr>
          <w:rFonts w:eastAsia="Times New Roman"/>
          <w:bCs/>
          <w:szCs w:val="24"/>
        </w:rPr>
        <w:t xml:space="preserve"> για την έρευνα</w:t>
      </w:r>
      <w:r>
        <w:rPr>
          <w:rFonts w:eastAsia="Times New Roman"/>
          <w:bCs/>
          <w:szCs w:val="24"/>
        </w:rPr>
        <w:t xml:space="preserve">. Θα πρέπει να μας εξηγήσετε γιατί φέρατε -και ευτυχώς δεν εφαρμόστηκε και έγινε η κυβερνητική αλλαγή- </w:t>
      </w:r>
      <w:r w:rsidRPr="00242AE3">
        <w:rPr>
          <w:rFonts w:eastAsia="Times New Roman"/>
          <w:bCs/>
          <w:szCs w:val="24"/>
        </w:rPr>
        <w:t>το</w:t>
      </w:r>
      <w:r>
        <w:rPr>
          <w:rFonts w:eastAsia="Times New Roman"/>
          <w:bCs/>
          <w:szCs w:val="24"/>
        </w:rPr>
        <w:t>ν</w:t>
      </w:r>
      <w:r w:rsidRPr="00242AE3">
        <w:rPr>
          <w:rFonts w:eastAsia="Times New Roman"/>
          <w:bCs/>
          <w:szCs w:val="24"/>
        </w:rPr>
        <w:t xml:space="preserve"> νόμο</w:t>
      </w:r>
      <w:r>
        <w:rPr>
          <w:rFonts w:eastAsia="Times New Roman"/>
          <w:bCs/>
          <w:szCs w:val="24"/>
        </w:rPr>
        <w:t>-«λ</w:t>
      </w:r>
      <w:r w:rsidRPr="00242AE3">
        <w:rPr>
          <w:rFonts w:eastAsia="Times New Roman"/>
          <w:bCs/>
          <w:szCs w:val="24"/>
        </w:rPr>
        <w:t>αιμητόμο</w:t>
      </w:r>
      <w:r>
        <w:rPr>
          <w:rFonts w:eastAsia="Times New Roman"/>
          <w:bCs/>
          <w:szCs w:val="24"/>
        </w:rPr>
        <w:t>»</w:t>
      </w:r>
      <w:r w:rsidRPr="00242AE3">
        <w:rPr>
          <w:rFonts w:eastAsia="Times New Roman"/>
          <w:bCs/>
          <w:szCs w:val="24"/>
        </w:rPr>
        <w:t xml:space="preserve"> για την αξιολόγηση των δημοσίων υπαλλήλων</w:t>
      </w:r>
      <w:r>
        <w:rPr>
          <w:rFonts w:eastAsia="Times New Roman"/>
          <w:bCs/>
          <w:szCs w:val="24"/>
        </w:rPr>
        <w:t>. Τώρα είστε αγκαλιά με τον Βέμπερ.</w:t>
      </w:r>
    </w:p>
    <w:p w14:paraId="37394E2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lastRenderedPageBreak/>
        <w:t>Εξηγήστε στον κόσμο για το</w:t>
      </w:r>
      <w:r w:rsidRPr="00242AE3">
        <w:rPr>
          <w:rFonts w:eastAsia="Times New Roman"/>
          <w:bCs/>
          <w:szCs w:val="24"/>
        </w:rPr>
        <w:t xml:space="preserve"> ασφαλιστ</w:t>
      </w:r>
      <w:r w:rsidRPr="00242AE3">
        <w:rPr>
          <w:rFonts w:eastAsia="Times New Roman"/>
          <w:bCs/>
          <w:szCs w:val="24"/>
        </w:rPr>
        <w:t>ικό</w:t>
      </w:r>
      <w:r>
        <w:rPr>
          <w:rFonts w:eastAsia="Times New Roman"/>
          <w:bCs/>
          <w:szCs w:val="24"/>
        </w:rPr>
        <w:t xml:space="preserve">. Πείτε ότι θέλετε καθαρά το </w:t>
      </w:r>
      <w:r w:rsidRPr="00242AE3">
        <w:rPr>
          <w:rFonts w:eastAsia="Times New Roman"/>
          <w:bCs/>
          <w:szCs w:val="24"/>
        </w:rPr>
        <w:t xml:space="preserve"> κεφαλαιοποιητικό σύστημα</w:t>
      </w:r>
      <w:r>
        <w:rPr>
          <w:rFonts w:eastAsia="Times New Roman"/>
          <w:bCs/>
          <w:szCs w:val="24"/>
        </w:rPr>
        <w:t>,</w:t>
      </w:r>
      <w:r w:rsidRPr="00242AE3">
        <w:rPr>
          <w:rFonts w:eastAsia="Times New Roman"/>
          <w:bCs/>
          <w:szCs w:val="24"/>
        </w:rPr>
        <w:t xml:space="preserve"> </w:t>
      </w:r>
      <w:r>
        <w:rPr>
          <w:rFonts w:eastAsia="Times New Roman"/>
          <w:bCs/>
          <w:szCs w:val="24"/>
        </w:rPr>
        <w:t>για να δούμε ποιοι θα σας ψηφίσουν από τους ασφαλισμένους και τους παλιούς και τους νεότερους. Πείτε μας, λοιπόν, για τη χρηματοδότηση των δήμων, που τη θέλετε μέσα από τον ΕΝΦΙΑ.</w:t>
      </w:r>
    </w:p>
    <w:p w14:paraId="37394E25"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Είπατε 2.000 ευρώ</w:t>
      </w:r>
      <w:r>
        <w:rPr>
          <w:rFonts w:eastAsia="Times New Roman"/>
          <w:bCs/>
          <w:szCs w:val="24"/>
        </w:rPr>
        <w:t xml:space="preserve"> για τα </w:t>
      </w:r>
      <w:r w:rsidRPr="00242AE3">
        <w:rPr>
          <w:rFonts w:eastAsia="Times New Roman"/>
          <w:bCs/>
          <w:szCs w:val="24"/>
        </w:rPr>
        <w:t>νέα ζευγάρια</w:t>
      </w:r>
      <w:r>
        <w:rPr>
          <w:rFonts w:eastAsia="Times New Roman"/>
          <w:bCs/>
          <w:szCs w:val="24"/>
        </w:rPr>
        <w:t>. Μ</w:t>
      </w:r>
      <w:r w:rsidRPr="00242AE3">
        <w:rPr>
          <w:rFonts w:eastAsia="Times New Roman"/>
          <w:bCs/>
          <w:szCs w:val="24"/>
        </w:rPr>
        <w:t>άλιστα</w:t>
      </w:r>
      <w:r>
        <w:rPr>
          <w:rFonts w:eastAsia="Times New Roman"/>
          <w:bCs/>
          <w:szCs w:val="24"/>
        </w:rPr>
        <w:t>. Α</w:t>
      </w:r>
      <w:r w:rsidRPr="00242AE3">
        <w:rPr>
          <w:rFonts w:eastAsia="Times New Roman"/>
          <w:bCs/>
          <w:szCs w:val="24"/>
        </w:rPr>
        <w:t xml:space="preserve">υτό δεν είναι </w:t>
      </w:r>
      <w:r>
        <w:rPr>
          <w:rFonts w:eastAsia="Times New Roman"/>
          <w:bCs/>
          <w:szCs w:val="24"/>
        </w:rPr>
        <w:t>παροχή</w:t>
      </w:r>
      <w:r>
        <w:rPr>
          <w:rFonts w:eastAsia="Times New Roman"/>
          <w:bCs/>
          <w:szCs w:val="24"/>
        </w:rPr>
        <w:t>;</w:t>
      </w:r>
      <w:r>
        <w:rPr>
          <w:rFonts w:eastAsia="Times New Roman"/>
          <w:bCs/>
          <w:szCs w:val="24"/>
        </w:rPr>
        <w:t xml:space="preserve"> Να συμφωνήσω ότι είναι </w:t>
      </w:r>
      <w:r w:rsidRPr="00242AE3">
        <w:rPr>
          <w:rFonts w:eastAsia="Times New Roman"/>
          <w:bCs/>
          <w:szCs w:val="24"/>
        </w:rPr>
        <w:t>σωστό</w:t>
      </w:r>
      <w:r>
        <w:rPr>
          <w:rFonts w:eastAsia="Times New Roman"/>
          <w:bCs/>
          <w:szCs w:val="24"/>
        </w:rPr>
        <w:t>. Τι είναι</w:t>
      </w:r>
      <w:r w:rsidRPr="00242AE3">
        <w:rPr>
          <w:rFonts w:eastAsia="Times New Roman"/>
          <w:bCs/>
          <w:szCs w:val="24"/>
        </w:rPr>
        <w:t xml:space="preserve"> αυτό που θέλουν οι </w:t>
      </w:r>
      <w:r>
        <w:rPr>
          <w:rFonts w:eastAsia="Times New Roman"/>
          <w:bCs/>
          <w:szCs w:val="24"/>
        </w:rPr>
        <w:t>νέοι τώρα; Θ</w:t>
      </w:r>
      <w:r w:rsidRPr="00242AE3">
        <w:rPr>
          <w:rFonts w:eastAsia="Times New Roman"/>
          <w:bCs/>
          <w:szCs w:val="24"/>
        </w:rPr>
        <w:t>έσεις εργασίας</w:t>
      </w:r>
      <w:r>
        <w:rPr>
          <w:rFonts w:eastAsia="Times New Roman"/>
          <w:bCs/>
          <w:szCs w:val="24"/>
        </w:rPr>
        <w:t>. Ε</w:t>
      </w:r>
      <w:r w:rsidRPr="00242AE3">
        <w:rPr>
          <w:rFonts w:eastAsia="Times New Roman"/>
          <w:bCs/>
          <w:szCs w:val="24"/>
        </w:rPr>
        <w:t>πί</w:t>
      </w:r>
      <w:r>
        <w:rPr>
          <w:rFonts w:eastAsia="Times New Roman"/>
          <w:bCs/>
          <w:szCs w:val="24"/>
        </w:rPr>
        <w:t xml:space="preserve"> ημερών μας εμείς μειώσαμε την ανεργία. Ε</w:t>
      </w:r>
      <w:r w:rsidRPr="00242AE3">
        <w:rPr>
          <w:rFonts w:eastAsia="Times New Roman"/>
          <w:bCs/>
          <w:szCs w:val="24"/>
        </w:rPr>
        <w:t xml:space="preserve">σείς </w:t>
      </w:r>
      <w:r>
        <w:rPr>
          <w:rFonts w:eastAsia="Times New Roman"/>
          <w:bCs/>
          <w:szCs w:val="24"/>
        </w:rPr>
        <w:t xml:space="preserve">την αυξήσατε. Θέλουν θέσεις εργασίας καλά αμειβόμενες και, </w:t>
      </w:r>
      <w:r w:rsidRPr="00242AE3">
        <w:rPr>
          <w:rFonts w:eastAsia="Times New Roman"/>
          <w:bCs/>
          <w:szCs w:val="24"/>
        </w:rPr>
        <w:t>βέβαια</w:t>
      </w:r>
      <w:r>
        <w:rPr>
          <w:rFonts w:eastAsia="Times New Roman"/>
          <w:bCs/>
          <w:szCs w:val="24"/>
        </w:rPr>
        <w:t>,</w:t>
      </w:r>
      <w:r w:rsidRPr="00242AE3">
        <w:rPr>
          <w:rFonts w:eastAsia="Times New Roman"/>
          <w:bCs/>
          <w:szCs w:val="24"/>
        </w:rPr>
        <w:t xml:space="preserve"> </w:t>
      </w:r>
      <w:r w:rsidRPr="00242AE3">
        <w:rPr>
          <w:rFonts w:eastAsia="Times New Roman"/>
          <w:bCs/>
          <w:szCs w:val="24"/>
        </w:rPr>
        <w:t>ένα νέο παραγωγικό μοντέλο</w:t>
      </w:r>
      <w:r>
        <w:rPr>
          <w:rFonts w:eastAsia="Times New Roman"/>
          <w:bCs/>
          <w:szCs w:val="24"/>
        </w:rPr>
        <w:t>.</w:t>
      </w:r>
    </w:p>
    <w:p w14:paraId="37394E26"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Κύριε Υπουργέ των Οικονομικών, κυρίες και κύριοι συνάδελφοι, πράγματι</w:t>
      </w:r>
      <w:r>
        <w:rPr>
          <w:rFonts w:eastAsia="Times New Roman"/>
          <w:bCs/>
          <w:szCs w:val="24"/>
        </w:rPr>
        <w:t>,</w:t>
      </w:r>
      <w:r>
        <w:rPr>
          <w:rFonts w:eastAsia="Times New Roman"/>
          <w:bCs/>
          <w:szCs w:val="24"/>
        </w:rPr>
        <w:t xml:space="preserve"> αυτός είναι ο τελευταίος </w:t>
      </w:r>
      <w:r>
        <w:rPr>
          <w:rFonts w:eastAsia="Times New Roman"/>
          <w:bCs/>
          <w:szCs w:val="24"/>
        </w:rPr>
        <w:t>π</w:t>
      </w:r>
      <w:r>
        <w:rPr>
          <w:rFonts w:eastAsia="Times New Roman"/>
          <w:bCs/>
          <w:szCs w:val="24"/>
        </w:rPr>
        <w:t>ροϋπολογισμός της πρώτης κυβερνητικής τετραετίας του ΣΥΡΙΖΑ, γιατί θα ακολουθήσει και η δεύτερη. Ο ελληνικός λαός θα μας εμπιστευθε</w:t>
      </w:r>
      <w:r>
        <w:rPr>
          <w:rFonts w:eastAsia="Times New Roman"/>
          <w:bCs/>
          <w:szCs w:val="24"/>
        </w:rPr>
        <w:t>ί ξανά. Θα μας εμπιστευθ</w:t>
      </w:r>
      <w:r w:rsidRPr="00242AE3">
        <w:rPr>
          <w:rFonts w:eastAsia="Times New Roman"/>
          <w:bCs/>
          <w:szCs w:val="24"/>
        </w:rPr>
        <w:t>εί και δεν θα επιτρέψει τ</w:t>
      </w:r>
      <w:r>
        <w:rPr>
          <w:rFonts w:eastAsia="Times New Roman"/>
          <w:bCs/>
          <w:szCs w:val="24"/>
        </w:rPr>
        <w:t>ην</w:t>
      </w:r>
      <w:r w:rsidRPr="00242AE3">
        <w:rPr>
          <w:rFonts w:eastAsia="Times New Roman"/>
          <w:bCs/>
          <w:szCs w:val="24"/>
        </w:rPr>
        <w:t xml:space="preserve"> επαναφ</w:t>
      </w:r>
      <w:r>
        <w:rPr>
          <w:rFonts w:eastAsia="Times New Roman"/>
          <w:bCs/>
          <w:szCs w:val="24"/>
        </w:rPr>
        <w:t>ορά αυτών που μας έφεραν</w:t>
      </w:r>
      <w:r w:rsidRPr="00242AE3">
        <w:rPr>
          <w:rFonts w:eastAsia="Times New Roman"/>
          <w:bCs/>
          <w:szCs w:val="24"/>
        </w:rPr>
        <w:t xml:space="preserve"> στη χρεοκοπία εφαρμόζοντας </w:t>
      </w:r>
      <w:r>
        <w:rPr>
          <w:rFonts w:eastAsia="Times New Roman"/>
          <w:bCs/>
          <w:szCs w:val="24"/>
        </w:rPr>
        <w:t xml:space="preserve">μεροληπτικές </w:t>
      </w:r>
      <w:r w:rsidRPr="00242AE3">
        <w:rPr>
          <w:rFonts w:eastAsia="Times New Roman"/>
          <w:bCs/>
          <w:szCs w:val="24"/>
        </w:rPr>
        <w:t>πολιτικές για τους λίγους</w:t>
      </w:r>
      <w:r>
        <w:rPr>
          <w:rFonts w:eastAsia="Times New Roman"/>
          <w:bCs/>
          <w:szCs w:val="24"/>
        </w:rPr>
        <w:t>,</w:t>
      </w:r>
      <w:r w:rsidRPr="00242AE3">
        <w:rPr>
          <w:rFonts w:eastAsia="Times New Roman"/>
          <w:bCs/>
          <w:szCs w:val="24"/>
        </w:rPr>
        <w:t xml:space="preserve"> τους έχοντες και κατέχοντες</w:t>
      </w:r>
      <w:r>
        <w:rPr>
          <w:rFonts w:eastAsia="Times New Roman"/>
          <w:bCs/>
          <w:szCs w:val="24"/>
        </w:rPr>
        <w:t>,</w:t>
      </w:r>
      <w:r w:rsidRPr="00242AE3">
        <w:rPr>
          <w:rFonts w:eastAsia="Times New Roman"/>
          <w:bCs/>
          <w:szCs w:val="24"/>
        </w:rPr>
        <w:t xml:space="preserve"> αφήνοντας στο </w:t>
      </w:r>
      <w:r>
        <w:rPr>
          <w:rFonts w:eastAsia="Times New Roman"/>
          <w:bCs/>
          <w:szCs w:val="24"/>
        </w:rPr>
        <w:t>περιθώριο</w:t>
      </w:r>
      <w:r w:rsidRPr="00242AE3">
        <w:rPr>
          <w:rFonts w:eastAsia="Times New Roman"/>
          <w:bCs/>
          <w:szCs w:val="24"/>
        </w:rPr>
        <w:t xml:space="preserve"> τους πολ</w:t>
      </w:r>
      <w:r>
        <w:rPr>
          <w:rFonts w:eastAsia="Times New Roman"/>
          <w:bCs/>
          <w:szCs w:val="24"/>
        </w:rPr>
        <w:t>λ</w:t>
      </w:r>
      <w:r w:rsidRPr="00242AE3">
        <w:rPr>
          <w:rFonts w:eastAsia="Times New Roman"/>
          <w:bCs/>
          <w:szCs w:val="24"/>
        </w:rPr>
        <w:t>ούς και την κοινωνία</w:t>
      </w:r>
      <w:r>
        <w:rPr>
          <w:rFonts w:eastAsia="Times New Roman"/>
          <w:bCs/>
          <w:szCs w:val="24"/>
        </w:rPr>
        <w:t>.</w:t>
      </w:r>
    </w:p>
    <w:p w14:paraId="37394E27"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lastRenderedPageBreak/>
        <w:t>Σας ευχαριστώ πολύ.</w:t>
      </w:r>
    </w:p>
    <w:p w14:paraId="37394E28" w14:textId="77777777" w:rsidR="00B27939" w:rsidRDefault="00D93F4B">
      <w:pPr>
        <w:tabs>
          <w:tab w:val="left" w:pos="2940"/>
        </w:tabs>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7394E29" w14:textId="77777777" w:rsidR="00B27939" w:rsidRDefault="00D93F4B">
      <w:pPr>
        <w:tabs>
          <w:tab w:val="left" w:pos="2940"/>
        </w:tabs>
        <w:spacing w:after="0" w:line="600" w:lineRule="auto"/>
        <w:ind w:firstLine="720"/>
        <w:jc w:val="both"/>
        <w:rPr>
          <w:rFonts w:ascii="Times New Roman" w:eastAsia="Times New Roman" w:hAnsi="Times New Roman" w:cs="Times New Roman"/>
          <w:szCs w:val="24"/>
        </w:rPr>
      </w:pPr>
      <w:r w:rsidRPr="000D2234">
        <w:rPr>
          <w:rFonts w:eastAsia="Times New Roman"/>
          <w:b/>
          <w:bCs/>
          <w:szCs w:val="24"/>
        </w:rPr>
        <w:t>ΠΡΟΕΔΡΕΥΩΝ (Νικήτας Κακλαμάνης):</w:t>
      </w:r>
      <w:r>
        <w:rPr>
          <w:rFonts w:eastAsia="Times New Roman"/>
          <w:bCs/>
          <w:szCs w:val="24"/>
        </w:rPr>
        <w:t xml:space="preserve"> </w:t>
      </w:r>
      <w:r w:rsidRPr="00242AE3">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sidRPr="00242AE3">
        <w:rPr>
          <w:rFonts w:eastAsia="Times New Roman" w:cs="Times New Roman"/>
          <w:szCs w:val="24"/>
        </w:rPr>
        <w:t xml:space="preserve">ξεναγήθηκαν στην έκθεση της </w:t>
      </w:r>
      <w:r>
        <w:rPr>
          <w:rFonts w:eastAsia="Times New Roman" w:cs="Times New Roman"/>
          <w:szCs w:val="24"/>
        </w:rPr>
        <w:t>α</w:t>
      </w:r>
      <w:r w:rsidRPr="00242AE3">
        <w:rPr>
          <w:rFonts w:eastAsia="Times New Roman" w:cs="Times New Roman"/>
          <w:szCs w:val="24"/>
        </w:rPr>
        <w:t>ίθο</w:t>
      </w:r>
      <w:r w:rsidRPr="00242AE3">
        <w:rPr>
          <w:rFonts w:eastAsia="Times New Roman" w:cs="Times New Roman"/>
          <w:szCs w:val="24"/>
        </w:rPr>
        <w:t xml:space="preserve">υσας </w:t>
      </w:r>
      <w:r w:rsidRPr="00242AE3">
        <w:rPr>
          <w:rFonts w:eastAsia="Times New Roman" w:cs="Times New Roman"/>
          <w:szCs w:val="24"/>
        </w:rPr>
        <w:t xml:space="preserve">«ΕΛΕΥΘΕΡΙΟΣ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τριάντα</w:t>
      </w:r>
      <w:r w:rsidRPr="00242AE3">
        <w:rPr>
          <w:rFonts w:eastAsia="Times New Roman" w:cs="Times New Roman"/>
          <w:szCs w:val="24"/>
        </w:rPr>
        <w:t xml:space="preserve"> μαθήτριες και μαθητές και </w:t>
      </w:r>
      <w:r>
        <w:rPr>
          <w:rFonts w:eastAsia="Times New Roman" w:cs="Times New Roman"/>
          <w:szCs w:val="24"/>
        </w:rPr>
        <w:t>δύο</w:t>
      </w:r>
      <w:r w:rsidRPr="00242AE3">
        <w:rPr>
          <w:rFonts w:eastAsia="Times New Roman" w:cs="Times New Roman"/>
          <w:szCs w:val="24"/>
        </w:rPr>
        <w:t xml:space="preserve"> εκπαιδευτικοί συνοδοί από το </w:t>
      </w:r>
      <w:r>
        <w:rPr>
          <w:rFonts w:eastAsia="Times New Roman" w:cs="Times New Roman"/>
          <w:szCs w:val="24"/>
        </w:rPr>
        <w:t>2</w:t>
      </w:r>
      <w:r w:rsidRPr="00482224">
        <w:rPr>
          <w:rFonts w:eastAsia="Times New Roman" w:cs="Times New Roman"/>
          <w:szCs w:val="24"/>
          <w:vertAlign w:val="superscript"/>
        </w:rPr>
        <w:t>ο</w:t>
      </w:r>
      <w:r>
        <w:rPr>
          <w:rFonts w:eastAsia="Times New Roman" w:cs="Times New Roman"/>
          <w:szCs w:val="24"/>
        </w:rPr>
        <w:t xml:space="preserve"> Γυμνάσιο Κοζάνης (</w:t>
      </w:r>
      <w:r>
        <w:rPr>
          <w:rFonts w:eastAsia="Times New Roman" w:cs="Times New Roman"/>
          <w:szCs w:val="24"/>
        </w:rPr>
        <w:t>πρώτο τμήμα</w:t>
      </w:r>
      <w:r>
        <w:rPr>
          <w:rFonts w:eastAsia="Times New Roman" w:cs="Times New Roman"/>
          <w:szCs w:val="24"/>
        </w:rPr>
        <w:t>)</w:t>
      </w:r>
      <w:r w:rsidRPr="00242AE3">
        <w:rPr>
          <w:rFonts w:eastAsia="Times New Roman" w:cs="Times New Roman"/>
          <w:szCs w:val="24"/>
        </w:rPr>
        <w:t xml:space="preserve">. </w:t>
      </w:r>
    </w:p>
    <w:p w14:paraId="37394E2A" w14:textId="77777777" w:rsidR="00B27939" w:rsidRDefault="00D93F4B">
      <w:pPr>
        <w:spacing w:after="0" w:line="600" w:lineRule="auto"/>
        <w:ind w:firstLine="720"/>
        <w:jc w:val="both"/>
        <w:rPr>
          <w:rFonts w:eastAsia="Times New Roman" w:cs="Times New Roman"/>
          <w:szCs w:val="24"/>
        </w:rPr>
      </w:pPr>
      <w:r w:rsidRPr="00242AE3">
        <w:rPr>
          <w:rFonts w:eastAsia="Times New Roman" w:cs="Times New Roman"/>
          <w:szCs w:val="24"/>
        </w:rPr>
        <w:t xml:space="preserve">Η Βουλή </w:t>
      </w:r>
      <w:r>
        <w:rPr>
          <w:rFonts w:eastAsia="Times New Roman" w:cs="Times New Roman"/>
          <w:szCs w:val="24"/>
        </w:rPr>
        <w:t>σάς</w:t>
      </w:r>
      <w:r w:rsidRPr="00242AE3">
        <w:rPr>
          <w:rFonts w:eastAsia="Times New Roman" w:cs="Times New Roman"/>
          <w:szCs w:val="24"/>
        </w:rPr>
        <w:t xml:space="preserve"> καλωσορίζει.</w:t>
      </w:r>
    </w:p>
    <w:p w14:paraId="37394E2B" w14:textId="77777777" w:rsidR="00B27939" w:rsidRDefault="00D93F4B">
      <w:pPr>
        <w:spacing w:after="0" w:line="600" w:lineRule="auto"/>
        <w:ind w:firstLine="720"/>
        <w:jc w:val="center"/>
        <w:rPr>
          <w:rFonts w:eastAsia="Times New Roman" w:cs="Times New Roman"/>
          <w:szCs w:val="24"/>
        </w:rPr>
      </w:pPr>
      <w:r w:rsidRPr="00242AE3">
        <w:rPr>
          <w:rFonts w:eastAsia="Times New Roman" w:cs="Times New Roman"/>
          <w:szCs w:val="24"/>
        </w:rPr>
        <w:t>(Χειροκροτήματα απ</w:t>
      </w:r>
      <w:r>
        <w:rPr>
          <w:rFonts w:eastAsia="Times New Roman" w:cs="Times New Roman"/>
          <w:szCs w:val="24"/>
        </w:rPr>
        <w:t>’</w:t>
      </w:r>
      <w:r w:rsidRPr="00242AE3">
        <w:rPr>
          <w:rFonts w:eastAsia="Times New Roman" w:cs="Times New Roman"/>
          <w:szCs w:val="24"/>
        </w:rPr>
        <w:t xml:space="preserve"> όλες τις πτέρυγες της Βουλής)</w:t>
      </w:r>
    </w:p>
    <w:p w14:paraId="37394E2C"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Ο κ. Ιωάννης Πλακιωτάκης έχει τον λόγο.</w:t>
      </w:r>
    </w:p>
    <w:p w14:paraId="37394E2D" w14:textId="77777777" w:rsidR="00B27939" w:rsidRDefault="00D93F4B">
      <w:pPr>
        <w:tabs>
          <w:tab w:val="left" w:pos="2940"/>
        </w:tabs>
        <w:spacing w:after="0" w:line="600" w:lineRule="auto"/>
        <w:ind w:firstLine="720"/>
        <w:jc w:val="both"/>
        <w:rPr>
          <w:rFonts w:eastAsia="Times New Roman"/>
          <w:bCs/>
          <w:szCs w:val="24"/>
        </w:rPr>
      </w:pPr>
      <w:r w:rsidRPr="000D2234">
        <w:rPr>
          <w:rFonts w:eastAsia="Times New Roman"/>
          <w:b/>
          <w:bCs/>
          <w:szCs w:val="24"/>
        </w:rPr>
        <w:t>ΙΩΑΝΝΗΣ ΠΛΑΚΙΩΤΑΚΗΣ:</w:t>
      </w:r>
      <w:r>
        <w:rPr>
          <w:rFonts w:eastAsia="Times New Roman"/>
          <w:bCs/>
          <w:szCs w:val="24"/>
        </w:rPr>
        <w:t xml:space="preserve"> Ευχαριστώ πολύ, κύριε Πρόεδρε. </w:t>
      </w:r>
    </w:p>
    <w:p w14:paraId="37394E2E"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Κυρίες και κύριοι συνάδελφοι, </w:t>
      </w:r>
      <w:r w:rsidRPr="00242AE3">
        <w:rPr>
          <w:rFonts w:eastAsia="Times New Roman"/>
          <w:bCs/>
          <w:szCs w:val="24"/>
        </w:rPr>
        <w:t>συζητούμε αυτές τις μέρες τ</w:t>
      </w:r>
      <w:r>
        <w:rPr>
          <w:rFonts w:eastAsia="Times New Roman"/>
          <w:bCs/>
          <w:szCs w:val="24"/>
        </w:rPr>
        <w:t>ο</w:t>
      </w:r>
      <w:r w:rsidRPr="00242AE3">
        <w:rPr>
          <w:rFonts w:eastAsia="Times New Roman"/>
          <w:bCs/>
          <w:szCs w:val="24"/>
        </w:rPr>
        <w:t>ν τελευταί</w:t>
      </w:r>
      <w:r>
        <w:rPr>
          <w:rFonts w:eastAsia="Times New Roman"/>
          <w:bCs/>
          <w:szCs w:val="24"/>
        </w:rPr>
        <w:t>ο</w:t>
      </w:r>
      <w:r w:rsidRPr="00242AE3">
        <w:rPr>
          <w:rFonts w:eastAsia="Times New Roman"/>
          <w:bCs/>
          <w:szCs w:val="24"/>
        </w:rPr>
        <w:t xml:space="preserve"> μ</w:t>
      </w:r>
      <w:r>
        <w:rPr>
          <w:rFonts w:eastAsia="Times New Roman"/>
          <w:bCs/>
          <w:szCs w:val="24"/>
        </w:rPr>
        <w:t xml:space="preserve">νημονιακό </w:t>
      </w:r>
      <w:r>
        <w:rPr>
          <w:rFonts w:eastAsia="Times New Roman"/>
          <w:bCs/>
          <w:szCs w:val="24"/>
        </w:rPr>
        <w:t>π</w:t>
      </w:r>
      <w:r w:rsidRPr="00242AE3">
        <w:rPr>
          <w:rFonts w:eastAsia="Times New Roman"/>
          <w:bCs/>
          <w:szCs w:val="24"/>
        </w:rPr>
        <w:t xml:space="preserve">ροϋπολογισμό της πιο </w:t>
      </w:r>
      <w:r w:rsidRPr="00242AE3">
        <w:rPr>
          <w:rFonts w:eastAsia="Times New Roman"/>
          <w:bCs/>
          <w:szCs w:val="24"/>
        </w:rPr>
        <w:t>αναποτελεσματικής</w:t>
      </w:r>
      <w:r>
        <w:rPr>
          <w:rFonts w:eastAsia="Times New Roman"/>
          <w:bCs/>
          <w:szCs w:val="24"/>
        </w:rPr>
        <w:t>, ανεύθυνης και επικίνδυνης Κ</w:t>
      </w:r>
      <w:r w:rsidRPr="00242AE3">
        <w:rPr>
          <w:rFonts w:eastAsia="Times New Roman"/>
          <w:bCs/>
          <w:szCs w:val="24"/>
        </w:rPr>
        <w:t>υβέρνηση</w:t>
      </w:r>
      <w:r>
        <w:rPr>
          <w:rFonts w:eastAsia="Times New Roman"/>
          <w:bCs/>
          <w:szCs w:val="24"/>
        </w:rPr>
        <w:t>ς</w:t>
      </w:r>
      <w:r>
        <w:rPr>
          <w:rFonts w:eastAsia="Times New Roman"/>
          <w:bCs/>
          <w:szCs w:val="24"/>
        </w:rPr>
        <w:t>,</w:t>
      </w:r>
      <w:r>
        <w:rPr>
          <w:rFonts w:eastAsia="Times New Roman"/>
          <w:bCs/>
          <w:szCs w:val="24"/>
        </w:rPr>
        <w:t xml:space="preserve"> που γνώρισε ο τόπος από τη Μ</w:t>
      </w:r>
      <w:r w:rsidRPr="00242AE3">
        <w:rPr>
          <w:rFonts w:eastAsia="Times New Roman"/>
          <w:bCs/>
          <w:szCs w:val="24"/>
        </w:rPr>
        <w:t>εταπολίτευση έως σήμερα</w:t>
      </w:r>
      <w:r>
        <w:rPr>
          <w:rFonts w:eastAsia="Times New Roman"/>
          <w:bCs/>
          <w:szCs w:val="24"/>
        </w:rPr>
        <w:t>. Μ</w:t>
      </w:r>
      <w:r>
        <w:rPr>
          <w:rFonts w:eastAsia="Times New Roman"/>
          <w:bCs/>
          <w:szCs w:val="24"/>
        </w:rPr>
        <w:t>ιας Κ</w:t>
      </w:r>
      <w:r w:rsidRPr="00242AE3">
        <w:rPr>
          <w:rFonts w:eastAsia="Times New Roman"/>
          <w:bCs/>
          <w:szCs w:val="24"/>
        </w:rPr>
        <w:t xml:space="preserve">υβέρνησης </w:t>
      </w:r>
      <w:r w:rsidRPr="00242AE3">
        <w:rPr>
          <w:rFonts w:eastAsia="Times New Roman"/>
          <w:bCs/>
          <w:szCs w:val="24"/>
        </w:rPr>
        <w:lastRenderedPageBreak/>
        <w:t>που εξαπάτησε τον ελληνικό λαό</w:t>
      </w:r>
      <w:r>
        <w:rPr>
          <w:rFonts w:eastAsia="Times New Roman"/>
          <w:bCs/>
          <w:szCs w:val="24"/>
        </w:rPr>
        <w:t>,</w:t>
      </w:r>
      <w:r w:rsidRPr="00242AE3">
        <w:rPr>
          <w:rFonts w:eastAsia="Times New Roman"/>
          <w:bCs/>
          <w:szCs w:val="24"/>
        </w:rPr>
        <w:t xml:space="preserve"> συνεχίζει να ψεύδεται ασυστόλως ενώπιον του ελληνικού λαού και να στοχοποιεί οποιονδήποτε ορθώνει </w:t>
      </w:r>
      <w:r w:rsidRPr="00242AE3">
        <w:rPr>
          <w:rFonts w:eastAsia="Times New Roman"/>
          <w:bCs/>
          <w:szCs w:val="24"/>
        </w:rPr>
        <w:t xml:space="preserve">το ανάστημά του απέναντι στη βούληση των στελεχών </w:t>
      </w:r>
      <w:r>
        <w:rPr>
          <w:rFonts w:eastAsia="Times New Roman"/>
          <w:bCs/>
          <w:szCs w:val="24"/>
        </w:rPr>
        <w:t>της</w:t>
      </w:r>
      <w:r w:rsidRPr="00242AE3">
        <w:rPr>
          <w:rFonts w:eastAsia="Times New Roman"/>
          <w:bCs/>
          <w:szCs w:val="24"/>
        </w:rPr>
        <w:t xml:space="preserve"> </w:t>
      </w:r>
      <w:r>
        <w:rPr>
          <w:rFonts w:eastAsia="Times New Roman"/>
          <w:bCs/>
          <w:szCs w:val="24"/>
        </w:rPr>
        <w:t>χαρακτηρίζοντάς τον ως φασίστα, ακραίο,</w:t>
      </w:r>
      <w:r w:rsidRPr="00242AE3">
        <w:rPr>
          <w:rFonts w:eastAsia="Times New Roman"/>
          <w:bCs/>
          <w:szCs w:val="24"/>
        </w:rPr>
        <w:t xml:space="preserve"> περι</w:t>
      </w:r>
      <w:r>
        <w:rPr>
          <w:rFonts w:eastAsia="Times New Roman"/>
          <w:bCs/>
          <w:szCs w:val="24"/>
        </w:rPr>
        <w:t>θωριακό.</w:t>
      </w:r>
    </w:p>
    <w:p w14:paraId="37394E2F"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Το ερώτημα, όμως, που κυριαρχεί </w:t>
      </w:r>
      <w:r w:rsidRPr="00242AE3">
        <w:rPr>
          <w:rFonts w:eastAsia="Times New Roman"/>
          <w:bCs/>
          <w:szCs w:val="24"/>
        </w:rPr>
        <w:t>στους Έλληνες πολίτες είναι α</w:t>
      </w:r>
      <w:r>
        <w:rPr>
          <w:rFonts w:eastAsia="Times New Roman"/>
          <w:bCs/>
          <w:szCs w:val="24"/>
        </w:rPr>
        <w:t>φού</w:t>
      </w:r>
      <w:r w:rsidRPr="00242AE3">
        <w:rPr>
          <w:rFonts w:eastAsia="Times New Roman"/>
          <w:bCs/>
          <w:szCs w:val="24"/>
        </w:rPr>
        <w:t xml:space="preserve"> εξήλθε η χώρα από τα μνημόνια</w:t>
      </w:r>
      <w:r>
        <w:rPr>
          <w:rFonts w:eastAsia="Times New Roman"/>
          <w:bCs/>
          <w:szCs w:val="24"/>
        </w:rPr>
        <w:t>,</w:t>
      </w:r>
      <w:r w:rsidRPr="00242AE3">
        <w:rPr>
          <w:rFonts w:eastAsia="Times New Roman"/>
          <w:bCs/>
          <w:szCs w:val="24"/>
        </w:rPr>
        <w:t xml:space="preserve"> γιατί περιμέ</w:t>
      </w:r>
      <w:r>
        <w:rPr>
          <w:rFonts w:eastAsia="Times New Roman"/>
          <w:bCs/>
          <w:szCs w:val="24"/>
        </w:rPr>
        <w:t xml:space="preserve">νατε εδώ και μήνες την απόκριση </w:t>
      </w:r>
      <w:r w:rsidRPr="00242AE3">
        <w:rPr>
          <w:rFonts w:eastAsia="Times New Roman"/>
          <w:bCs/>
          <w:szCs w:val="24"/>
        </w:rPr>
        <w:t xml:space="preserve">των </w:t>
      </w:r>
      <w:r>
        <w:rPr>
          <w:rFonts w:eastAsia="Times New Roman"/>
          <w:bCs/>
          <w:szCs w:val="24"/>
        </w:rPr>
        <w:t>χθεσι</w:t>
      </w:r>
      <w:r>
        <w:rPr>
          <w:rFonts w:eastAsia="Times New Roman"/>
          <w:bCs/>
          <w:szCs w:val="24"/>
        </w:rPr>
        <w:t xml:space="preserve">νών </w:t>
      </w:r>
      <w:r w:rsidRPr="00242AE3">
        <w:rPr>
          <w:rFonts w:eastAsia="Times New Roman"/>
          <w:bCs/>
          <w:szCs w:val="24"/>
        </w:rPr>
        <w:t>τροϊκανών</w:t>
      </w:r>
      <w:r>
        <w:rPr>
          <w:rFonts w:eastAsia="Times New Roman"/>
          <w:bCs/>
          <w:szCs w:val="24"/>
        </w:rPr>
        <w:t xml:space="preserve">, που τώρα, βεβαίως, έχουν γίνει οι εταίροι σας, </w:t>
      </w:r>
      <w:r w:rsidRPr="00242AE3">
        <w:rPr>
          <w:rFonts w:eastAsia="Times New Roman"/>
          <w:bCs/>
          <w:szCs w:val="24"/>
        </w:rPr>
        <w:t xml:space="preserve">για να σας </w:t>
      </w:r>
      <w:r>
        <w:rPr>
          <w:rFonts w:eastAsia="Times New Roman"/>
          <w:bCs/>
          <w:szCs w:val="24"/>
        </w:rPr>
        <w:t xml:space="preserve">εγκρίνουν τον </w:t>
      </w:r>
      <w:r>
        <w:rPr>
          <w:rFonts w:eastAsia="Times New Roman"/>
          <w:bCs/>
          <w:szCs w:val="24"/>
        </w:rPr>
        <w:t>π</w:t>
      </w:r>
      <w:r w:rsidRPr="00242AE3">
        <w:rPr>
          <w:rFonts w:eastAsia="Times New Roman"/>
          <w:bCs/>
          <w:szCs w:val="24"/>
        </w:rPr>
        <w:t>ροϋπολογισμό</w:t>
      </w:r>
      <w:r>
        <w:rPr>
          <w:rFonts w:eastAsia="Times New Roman"/>
          <w:bCs/>
          <w:szCs w:val="24"/>
        </w:rPr>
        <w:t>;</w:t>
      </w:r>
    </w:p>
    <w:p w14:paraId="37394E3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Πανηγυρίζετε για τη μη περικοπή των συντάξεων, όταν έχετε προχωρήσει σε δεκαεφτά περικοπές συντάξεων και έχετε επιβάλει στον ελληνικό λαό είκοσι εννέα αυξ</w:t>
      </w:r>
      <w:r>
        <w:rPr>
          <w:rFonts w:eastAsia="Times New Roman" w:cs="Times New Roman"/>
          <w:szCs w:val="24"/>
        </w:rPr>
        <w:t>ήσεις φόρων, όταν έχετε δεσμεύσει την ελληνική οικονομία μέχρι το 2060, με πρωτογενή πλεονάσματα 3,5% μέχρι το 2022, και βεβαίως, όπως είπε και ο «μέντορας του» κ. Τσίπρα, ο κ. Αλαβάνος, έχετε παραδώσει το σύνολο σχεδόν της δημόσιας περιουσίας και της πολι</w:t>
      </w:r>
      <w:r>
        <w:rPr>
          <w:rFonts w:eastAsia="Times New Roman" w:cs="Times New Roman"/>
          <w:szCs w:val="24"/>
        </w:rPr>
        <w:t>τιστικής κληρονομίας στη διαχείριση ενός οργανισμού που ελέγχεται από ξένους.</w:t>
      </w:r>
    </w:p>
    <w:p w14:paraId="37394E3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Όλα αυτά, κύριοι της Κυβέρνησης, καταμαρτυρούν ότι δεν απελευθερώσατε τη χώρα από τα μνημόνια, όπως επικαλεστήκατε στη Θεσσαλονίκη, αλλά πως την αλυσοδέσατε και την παραδώσατε γι</w:t>
      </w:r>
      <w:r>
        <w:rPr>
          <w:rFonts w:eastAsia="Times New Roman" w:cs="Times New Roman"/>
          <w:szCs w:val="24"/>
        </w:rPr>
        <w:t>α τα επόμενα εκατό χρόνια, υποχείριο στη μαντάμ Μέρκελ και τους οικονομικούς κομισάριους των Βρυξελλών.</w:t>
      </w:r>
    </w:p>
    <w:p w14:paraId="37394E3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προς επίρρωση του ισχυρισμού μου, θα αναφέρω μερικά στοιχεία ακόμη, για να περιγράψω το τέλμα στο οποίο βρίσκεται σήμερα η</w:t>
      </w:r>
      <w:r>
        <w:rPr>
          <w:rFonts w:eastAsia="Times New Roman" w:cs="Times New Roman"/>
          <w:szCs w:val="24"/>
        </w:rPr>
        <w:t xml:space="preserve"> ελληνική οικονομία. Σύμφωνα με την έκθεση της Παγκόσμιας Τράπεζας «</w:t>
      </w:r>
      <w:r>
        <w:rPr>
          <w:rFonts w:eastAsia="Times New Roman" w:cs="Times New Roman"/>
          <w:szCs w:val="24"/>
          <w:lang w:val="en-US"/>
        </w:rPr>
        <w:t>DOING</w:t>
      </w:r>
      <w:r w:rsidRPr="00414DA2">
        <w:rPr>
          <w:rFonts w:eastAsia="Times New Roman" w:cs="Times New Roman"/>
          <w:szCs w:val="24"/>
        </w:rPr>
        <w:t xml:space="preserve"> </w:t>
      </w:r>
      <w:r>
        <w:rPr>
          <w:rFonts w:eastAsia="Times New Roman" w:cs="Times New Roman"/>
          <w:szCs w:val="24"/>
          <w:lang w:val="en-US"/>
        </w:rPr>
        <w:t>BUSINESS</w:t>
      </w:r>
      <w:r w:rsidRPr="00414DA2">
        <w:rPr>
          <w:rFonts w:eastAsia="Times New Roman" w:cs="Times New Roman"/>
          <w:szCs w:val="24"/>
        </w:rPr>
        <w:t xml:space="preserve"> 2019</w:t>
      </w:r>
      <w:r>
        <w:rPr>
          <w:rFonts w:eastAsia="Times New Roman" w:cs="Times New Roman"/>
          <w:szCs w:val="24"/>
        </w:rPr>
        <w:t>»,</w:t>
      </w:r>
      <w:r w:rsidRPr="00414DA2">
        <w:rPr>
          <w:rFonts w:eastAsia="Times New Roman" w:cs="Times New Roman"/>
          <w:szCs w:val="24"/>
        </w:rPr>
        <w:t xml:space="preserve"> </w:t>
      </w:r>
      <w:r>
        <w:rPr>
          <w:rFonts w:eastAsia="Times New Roman" w:cs="Times New Roman"/>
          <w:szCs w:val="24"/>
        </w:rPr>
        <w:t xml:space="preserve">η Ελλάδα καταγράφει νέα επιδείνωση στο πεδίο του επιχειρηματικού της περιβάλλοντος. </w:t>
      </w:r>
    </w:p>
    <w:p w14:paraId="37394E3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Επίσης, σύμφωνα με το παγκόσμιο οικονομικό </w:t>
      </w:r>
      <w:r>
        <w:rPr>
          <w:rFonts w:eastAsia="Times New Roman" w:cs="Times New Roman"/>
          <w:szCs w:val="24"/>
          <w:lang w:val="en-US"/>
        </w:rPr>
        <w:t>forum</w:t>
      </w:r>
      <w:r>
        <w:rPr>
          <w:rFonts w:eastAsia="Times New Roman" w:cs="Times New Roman"/>
          <w:szCs w:val="24"/>
        </w:rPr>
        <w:t>, η ελληνική οικονομία κατέχει τη</w:t>
      </w:r>
      <w:r>
        <w:rPr>
          <w:rFonts w:eastAsia="Times New Roman" w:cs="Times New Roman"/>
          <w:szCs w:val="24"/>
        </w:rPr>
        <w:t>ν τελευταία θέση ανάμεσα στις είκοσι εννέα πιο ανεπτυγμένες οικονομίες του κόσμου, σύμφωνα με τον δείκτη της δίκαιης ανάπτυξης. Σύμφωνα με την έρευνα, η Ελλάδα θα πρέπει να θέσει ως πρώτη προτεραιότητα τη μεταρρύθμιση του εκπαιδευτικού της συστήματος, προκ</w:t>
      </w:r>
      <w:r>
        <w:rPr>
          <w:rFonts w:eastAsia="Times New Roman" w:cs="Times New Roman"/>
          <w:szCs w:val="24"/>
        </w:rPr>
        <w:t xml:space="preserve">ειμένου να επιτύχει τη μείωση των αποκλίσεων μεταξύ φοιτητών από διαφορετικά εκπαιδευτικά συστήματα, αλλά και κοινωνικοοικονομικά </w:t>
      </w:r>
      <w:r>
        <w:rPr>
          <w:rFonts w:eastAsia="Times New Roman" w:cs="Times New Roman"/>
          <w:szCs w:val="24"/>
        </w:rPr>
        <w:lastRenderedPageBreak/>
        <w:t>περιβάλλοντα. Και επειδή μας βλέπουν και νέα παιδιά, οι σημερινοί κυβερνώντες κυριαρχούνται από παλαιοκομμουνιστικές ιδεοληψίε</w:t>
      </w:r>
      <w:r>
        <w:rPr>
          <w:rFonts w:eastAsia="Times New Roman" w:cs="Times New Roman"/>
          <w:szCs w:val="24"/>
        </w:rPr>
        <w:t xml:space="preserve">ς στην Ελλάδα και βέβαια το κυρίαρχο θέμα μας είναι το άσυλο στα πανεπιστήμια και το αν είναι νόμιμη ή όχι η παραβατική δράση του </w:t>
      </w:r>
      <w:r>
        <w:rPr>
          <w:rFonts w:eastAsia="Times New Roman" w:cs="Times New Roman"/>
          <w:szCs w:val="24"/>
        </w:rPr>
        <w:t>«</w:t>
      </w:r>
      <w:r>
        <w:rPr>
          <w:rFonts w:eastAsia="Times New Roman" w:cs="Times New Roman"/>
          <w:szCs w:val="24"/>
        </w:rPr>
        <w:t>Ρουβίκωνα</w:t>
      </w:r>
      <w:r>
        <w:rPr>
          <w:rFonts w:eastAsia="Times New Roman" w:cs="Times New Roman"/>
          <w:szCs w:val="24"/>
        </w:rPr>
        <w:t>»</w:t>
      </w:r>
      <w:r>
        <w:rPr>
          <w:rFonts w:eastAsia="Times New Roman" w:cs="Times New Roman"/>
          <w:szCs w:val="24"/>
        </w:rPr>
        <w:t xml:space="preserve"> στο κτήριο της Φιλοσοφικής Σχολής του ΕΚΠΑ.</w:t>
      </w:r>
    </w:p>
    <w:p w14:paraId="37394E3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βέβαια, παραμένει η μοναδική χώρα στην οποία δεν </w:t>
      </w:r>
      <w:r>
        <w:rPr>
          <w:rFonts w:eastAsia="Times New Roman" w:cs="Times New Roman"/>
          <w:szCs w:val="24"/>
        </w:rPr>
        <w:t>επιτρέπεται η ίδρυση μη κρατικών, μη κερδοσκοπικών και ιδιωτικών πανεπιστημίων, ενώ επιτρέπεται ακόμα και στην Κούβα και τη Βόρεια Κορέα. Αυτή είναι η κατάσταση του εκπαιδευτικού συστήματος στη σημερινή Ελλάδα.</w:t>
      </w:r>
    </w:p>
    <w:p w14:paraId="37394E3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βέβαια, θα αναφερθώ στα στοιχεία που δημο</w:t>
      </w:r>
      <w:r>
        <w:rPr>
          <w:rFonts w:eastAsia="Times New Roman" w:cs="Times New Roman"/>
          <w:szCs w:val="24"/>
        </w:rPr>
        <w:t xml:space="preserve">σίευσε την προηγούμενη εβδομάδα η </w:t>
      </w:r>
      <w:r>
        <w:rPr>
          <w:rFonts w:eastAsia="Times New Roman" w:cs="Times New Roman"/>
          <w:szCs w:val="24"/>
          <w:lang w:val="en-US"/>
        </w:rPr>
        <w:t>EUROSTAT</w:t>
      </w:r>
      <w:r w:rsidRPr="00414DA2">
        <w:rPr>
          <w:rFonts w:eastAsia="Times New Roman" w:cs="Times New Roman"/>
          <w:szCs w:val="24"/>
        </w:rPr>
        <w:t xml:space="preserve"> </w:t>
      </w:r>
      <w:r>
        <w:rPr>
          <w:rFonts w:eastAsia="Times New Roman" w:cs="Times New Roman"/>
          <w:szCs w:val="24"/>
        </w:rPr>
        <w:t>και τα οποία βάζουν ταφόπλακα και στον τελευταίο μύθο της Αριστεράς και των στελεχών του ΣΥΡΙΖΑ για το κοινωνικό κράτος. Τα στοιχεία δείχνουν ότι οι τσέπες των Ελλήνων έχουν στεγνώσει και ότι η Ελλάδα βρίσκεται στ</w:t>
      </w:r>
      <w:r>
        <w:rPr>
          <w:rFonts w:eastAsia="Times New Roman" w:cs="Times New Roman"/>
          <w:szCs w:val="24"/>
        </w:rPr>
        <w:t>ην τρίτη κατηγορία της ευρωζώνης σε όρους κατανάλωσης, αλλά και κατά κεφαλήν ΑΕΠ.</w:t>
      </w:r>
    </w:p>
    <w:p w14:paraId="37394E3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Αξιολογώντας τα ανωτέρω, νομίζω πως όλοι καταλαβαίνουμε ότι η ελληνική οικονομία δεν κινείται στη σωστή κατεύθυνση. Η ελληνική οικονομία παραμένει μη ανταγωνιστική, μη ελκυστ</w:t>
      </w:r>
      <w:r>
        <w:rPr>
          <w:rFonts w:eastAsia="Times New Roman" w:cs="Times New Roman"/>
          <w:szCs w:val="24"/>
        </w:rPr>
        <w:t>ική για τους ξένους επενδυτές. Με λογικές και πρακτικές ΣΥΡΙΖΑ ποιος σοβαρός επενδυτής θα τολμήσει να ρισκάρει και να επενδύσει στην Ελλάδα; Όταν ποινικοποιούνται κυριολεκτικά οι επενδύσεις σε αυτήν τη χώρα και όταν δημιουργούνται προσκόμματα για να μην υλ</w:t>
      </w:r>
      <w:r>
        <w:rPr>
          <w:rFonts w:eastAsia="Times New Roman" w:cs="Times New Roman"/>
          <w:szCs w:val="24"/>
        </w:rPr>
        <w:t>οποιηθούν συγκεκριμένες επενδύσεις, να ξέρετε ότι προοπτική δεν υπάρχει.</w:t>
      </w:r>
    </w:p>
    <w:p w14:paraId="37394E3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Άκουσα κι εδώ το παιδαριώδες επιχείρημα, ότι η ανεργία έχει πάει στο 21,7% φέτος. Προσέξτε να δείτε, όταν φορτώνεις το δημόσιο με μετακλητούς, έχεις δημιουργήσει σκλαβοπάζαρα νέων εργ</w:t>
      </w:r>
      <w:r>
        <w:rPr>
          <w:rFonts w:eastAsia="Times New Roman" w:cs="Times New Roman"/>
          <w:szCs w:val="24"/>
        </w:rPr>
        <w:t>αζομένων</w:t>
      </w:r>
      <w:r>
        <w:rPr>
          <w:rFonts w:eastAsia="Times New Roman" w:cs="Times New Roman"/>
          <w:szCs w:val="24"/>
        </w:rPr>
        <w:t>,</w:t>
      </w:r>
      <w:r>
        <w:rPr>
          <w:rFonts w:eastAsia="Times New Roman" w:cs="Times New Roman"/>
          <w:szCs w:val="24"/>
        </w:rPr>
        <w:t xml:space="preserve"> που εργάζονται ανασφάλιστοι και πληρώνονται για τέσσερις ώρες, ενώ εργάζονται δώδεκα και παράλληλα δημιουργείς επιδοματικού τύπου νέες θέσεις εργασίας ευέλικτου χαρακτήρα, αυτό αποτελεί εμπαιγμό για τους εργαζομένους. </w:t>
      </w:r>
    </w:p>
    <w:p w14:paraId="37394E3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εδώ είναι η διαφορά μας</w:t>
      </w:r>
      <w:r>
        <w:rPr>
          <w:rFonts w:eastAsia="Times New Roman" w:cs="Times New Roman"/>
          <w:szCs w:val="24"/>
        </w:rPr>
        <w:t>, αγαπητοί συνάδελφοι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Εσείς φορολογείτε ό,τι κινείται και θέτετε κυριο</w:t>
      </w:r>
      <w:r>
        <w:rPr>
          <w:rFonts w:eastAsia="Times New Roman" w:cs="Times New Roman"/>
          <w:szCs w:val="24"/>
        </w:rPr>
        <w:lastRenderedPageBreak/>
        <w:t>λεκτικά σε ομηρία χιλιάδες εργαζομένους προσφέροντάς τους τίποτα άλλο εκτός από επιδόματα, ενώ εμείς στη Νέα Δημοκρατία φιλοδοξούμε να δημιουργήσουμε πολλές νέες θέσει</w:t>
      </w:r>
      <w:r>
        <w:rPr>
          <w:rFonts w:eastAsia="Times New Roman" w:cs="Times New Roman"/>
          <w:szCs w:val="24"/>
        </w:rPr>
        <w:t>ς και καλά αμειβόμενες θέσεις εργασίας. Και πώς θα γίνει αυτό; Με μείωση εισφορών, με μείωση της φορολογίας, με ενίσχυση της ρευστότητας της ελληνικής οικονομίας.</w:t>
      </w:r>
    </w:p>
    <w:p w14:paraId="37394E3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Επιτρέψτε μου να πω δύο κουβέντες για την ελληνική ναυτιλία αν και δεν έχω να πω και πολλά, γ</w:t>
      </w:r>
      <w:r>
        <w:rPr>
          <w:rFonts w:eastAsia="Times New Roman" w:cs="Times New Roman"/>
          <w:szCs w:val="24"/>
        </w:rPr>
        <w:t>ιατί δεν έχει γίνει και τίποτα ουσιαστικό. Η ελληνική ναυτιλία κατά τα τέσσερα προηγούμενα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μοιάζει σαν ένα καράβι, το οποίο διάγει πορεία αβλαβούς διέλευσης. </w:t>
      </w:r>
    </w:p>
    <w:p w14:paraId="37394E3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Δύο μόνο στοιχεία: μεταφορικό ισοδύναμο. Αποσπασματικό μέτρο ε</w:t>
      </w:r>
      <w:r>
        <w:rPr>
          <w:rFonts w:eastAsia="Times New Roman" w:cs="Times New Roman"/>
          <w:szCs w:val="24"/>
        </w:rPr>
        <w:t>πιδοματικού χαρακτήρα, με αυθαίρετη εξαίρεση περιοχών. Και γιατί έγινε; Για να ρίξουμε στάχτη στα μάτια των νησιωτών, επειδή καταργήσαμε τους μειωμένους συντελεστές ΦΠΑ. Δεν εντάσσεται προφανώς σε κάποιο ολοκληρωμένο πρόγραμμα αντιμετώπισης νησιωτικής πολι</w:t>
      </w:r>
      <w:r>
        <w:rPr>
          <w:rFonts w:eastAsia="Times New Roman" w:cs="Times New Roman"/>
          <w:szCs w:val="24"/>
        </w:rPr>
        <w:t>τικής. Εδώ κυρίες και κύριοι συνάδελφοι, χρειάζεται τομεακό πρόγραμμα για την προώ</w:t>
      </w:r>
      <w:r>
        <w:rPr>
          <w:rFonts w:eastAsia="Times New Roman" w:cs="Times New Roman"/>
          <w:szCs w:val="24"/>
        </w:rPr>
        <w:lastRenderedPageBreak/>
        <w:t>θηση της νησιωτικής συνοχής, εκμεταλλευόμενοι χρηματοδοτήσεις από ευρωπαϊκά προγράμματα, από την Ευρωπαϊκή Τράπεζα Επενδύσεων και βέβαια, κοινοτικούς πόρους.</w:t>
      </w:r>
    </w:p>
    <w:p w14:paraId="37394E3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Επίσης, αυτό που</w:t>
      </w:r>
      <w:r>
        <w:rPr>
          <w:rFonts w:eastAsia="Times New Roman" w:cs="Times New Roman"/>
          <w:szCs w:val="24"/>
        </w:rPr>
        <w:t xml:space="preserve"> ήθελα να επισημάνω είναι ότι τα 200 εκατομμύρια ευρώ</w:t>
      </w:r>
      <w:r>
        <w:rPr>
          <w:rFonts w:eastAsia="Times New Roman" w:cs="Times New Roman"/>
          <w:szCs w:val="24"/>
        </w:rPr>
        <w:t>,</w:t>
      </w:r>
      <w:r>
        <w:rPr>
          <w:rFonts w:eastAsia="Times New Roman" w:cs="Times New Roman"/>
          <w:szCs w:val="24"/>
        </w:rPr>
        <w:t xml:space="preserve"> που είχε εξασφαλίσει η προηγούμενη κυβέρνηση για την ενίσχυση του Λιμενικού Σώματος, ώστε να μπορέσει να εκπληρώσει την αποστολή του, κινδυνεύουν κυριολεκτικά να χαθούν. Μιλάμε για 200 εκατομμύρια ευρώ</w:t>
      </w:r>
      <w:r>
        <w:rPr>
          <w:rFonts w:eastAsia="Times New Roman" w:cs="Times New Roman"/>
          <w:szCs w:val="24"/>
        </w:rPr>
        <w:t>.</w:t>
      </w:r>
    </w:p>
    <w:p w14:paraId="37394E3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7394E3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κλείσιμο της ομιλίας μου, κυρίες και κύριοι συνάδελφοι, θέλω να σταθώ σε μια αποστροφή της προχθεσινής ομιλίας του Πρωθυπουργού: «Καταρράκωσαν την αξιοπρέπεια και την</w:t>
      </w:r>
      <w:r>
        <w:rPr>
          <w:rFonts w:eastAsia="Times New Roman" w:cs="Times New Roman"/>
          <w:szCs w:val="24"/>
        </w:rPr>
        <w:t xml:space="preserve"> υπερηφάνεια των Ελλήνων. Εμείς την ανακτήσαμε. Μετέτρεψαν την Ελλάδα σε ουραγό των διεθνών εξελίξεων. Εμείς την αναδεικνύουμε σε ηγέτιδα δύναμη στα Βαλκάνια και την </w:t>
      </w:r>
      <w:r>
        <w:rPr>
          <w:rFonts w:eastAsia="Times New Roman" w:cs="Times New Roman"/>
          <w:szCs w:val="24"/>
        </w:rPr>
        <w:t>α</w:t>
      </w:r>
      <w:r>
        <w:rPr>
          <w:rFonts w:eastAsia="Times New Roman" w:cs="Times New Roman"/>
          <w:szCs w:val="24"/>
        </w:rPr>
        <w:t xml:space="preserve">νατολική Μεσόγειο», είπε ο κ. Τσίπρας. </w:t>
      </w:r>
    </w:p>
    <w:p w14:paraId="37394E3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Κύριε Τσίπρα, πραγματικά τα πιστεύετε όλα αυτά; Ε</w:t>
      </w:r>
      <w:r>
        <w:rPr>
          <w:rFonts w:eastAsia="Times New Roman" w:cs="Times New Roman"/>
          <w:szCs w:val="24"/>
        </w:rPr>
        <w:t>πειδή μάλλον έχετε υποστεί απώλεια μνήμης, θα πρέπει να σας θυμίσω ότι τέλος του 2014 η ύφεση είχε αρχίσει να αποκλιμακώνεται και είχαν εμφανιστεί τα πρώτα θετικά σημάδια στην ελληνική οικονομία. Σε σχέση με τα όσα υποστηρίξατε, σχετικά με την ανάδειξη της</w:t>
      </w:r>
      <w:r>
        <w:rPr>
          <w:rFonts w:eastAsia="Times New Roman" w:cs="Times New Roman"/>
          <w:szCs w:val="24"/>
        </w:rPr>
        <w:t xml:space="preserve"> Ελλάδος σε ηγέτιδα δύναμη στα Βαλκάνια, αλλά και τη </w:t>
      </w:r>
      <w:r>
        <w:rPr>
          <w:rFonts w:eastAsia="Times New Roman" w:cs="Times New Roman"/>
          <w:szCs w:val="24"/>
        </w:rPr>
        <w:t>ν</w:t>
      </w:r>
      <w:r>
        <w:rPr>
          <w:rFonts w:eastAsia="Times New Roman" w:cs="Times New Roman"/>
          <w:szCs w:val="24"/>
        </w:rPr>
        <w:t>οτιοανατολική Ευρώπη, το βέβαιο είναι ότι τη μετατρέψατε σε ουραγό των διεθνών εξελίξεων. Γιατί; Διότι ο ελληνικός λαός δεν ξεχνά ότι μετατρέψατε την Ελλάδα κυριολεκτικά σε ξέφραγο αμπέλι με τη διαχείρι</w:t>
      </w:r>
      <w:r>
        <w:rPr>
          <w:rFonts w:eastAsia="Times New Roman" w:cs="Times New Roman"/>
          <w:szCs w:val="24"/>
        </w:rPr>
        <w:t>ση του μεταναστατευτικού-προσφυγικού ζητήματος και πετύχατε να απομονωθεί η Ελλάδα από τις χώρες του Βί</w:t>
      </w:r>
      <w:r w:rsidRPr="00431A80">
        <w:rPr>
          <w:rFonts w:eastAsia="Times New Roman" w:cs="Times New Roman"/>
          <w:szCs w:val="24"/>
        </w:rPr>
        <w:t>σεγκραντ</w:t>
      </w:r>
      <w:r>
        <w:rPr>
          <w:rFonts w:eastAsia="Times New Roman" w:cs="Times New Roman"/>
          <w:szCs w:val="24"/>
        </w:rPr>
        <w:t>.</w:t>
      </w:r>
    </w:p>
    <w:p w14:paraId="37394E3F" w14:textId="77777777" w:rsidR="00B27939" w:rsidRDefault="00D93F4B">
      <w:pPr>
        <w:spacing w:after="0" w:line="600" w:lineRule="auto"/>
        <w:ind w:firstLine="720"/>
        <w:jc w:val="both"/>
        <w:rPr>
          <w:rFonts w:eastAsia="Times New Roman" w:cs="Times New Roman"/>
          <w:szCs w:val="24"/>
        </w:rPr>
      </w:pPr>
      <w:r w:rsidRPr="00431A80">
        <w:rPr>
          <w:rFonts w:eastAsia="Times New Roman" w:cs="Times New Roman"/>
          <w:b/>
          <w:szCs w:val="24"/>
        </w:rPr>
        <w:t>ΠΡΟΕΔΡΕΥΩΝ (Νικήτας Κακλαμάνης):</w:t>
      </w:r>
      <w:r>
        <w:rPr>
          <w:rFonts w:eastAsia="Times New Roman" w:cs="Times New Roman"/>
          <w:szCs w:val="24"/>
        </w:rPr>
        <w:t xml:space="preserve"> Κύριε Πλακιωτάκη, ολοκληρώστε, σας παρακαλώ.</w:t>
      </w:r>
    </w:p>
    <w:p w14:paraId="37394E40" w14:textId="77777777" w:rsidR="00B27939" w:rsidRDefault="00D93F4B">
      <w:pPr>
        <w:spacing w:after="0" w:line="600" w:lineRule="auto"/>
        <w:ind w:firstLine="720"/>
        <w:jc w:val="both"/>
        <w:rPr>
          <w:rFonts w:eastAsia="Times New Roman" w:cs="Times New Roman"/>
          <w:szCs w:val="24"/>
        </w:rPr>
      </w:pPr>
      <w:r w:rsidRPr="00527BE0">
        <w:rPr>
          <w:rFonts w:eastAsia="Times New Roman" w:cs="Times New Roman"/>
          <w:b/>
          <w:szCs w:val="24"/>
        </w:rPr>
        <w:t>ΙΩΑΝΝΗΣ ΠΛΑΚΙΩΤΑΚΗΣ:</w:t>
      </w:r>
      <w:r>
        <w:rPr>
          <w:rFonts w:eastAsia="Times New Roman" w:cs="Times New Roman"/>
          <w:szCs w:val="24"/>
        </w:rPr>
        <w:t xml:space="preserve"> Κλείνω σε μισό λεπτό, κύριε Πρόεδρε.</w:t>
      </w:r>
    </w:p>
    <w:p w14:paraId="37394E4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να μιλήσουμε για το ξεπούλημα της Μακεδονίας; Κύριε Τσίπρα, οι Σκοπιανοί μπήκαν σε μια διαπραγμάτευση χωρίς καμμία διαπραγματευτική ισχύ και σας τα πήραν όλα. Σας </w:t>
      </w:r>
      <w:r>
        <w:rPr>
          <w:rFonts w:eastAsia="Times New Roman" w:cs="Times New Roman"/>
          <w:szCs w:val="24"/>
        </w:rPr>
        <w:lastRenderedPageBreak/>
        <w:t>πήραν το εισιτήριο για την ένταξη της χώρας τους στο ΝΑΤΟ και την Ευρωπαϊκή Ένωση και επίσης</w:t>
      </w:r>
      <w:r>
        <w:rPr>
          <w:rFonts w:eastAsia="Times New Roman" w:cs="Times New Roman"/>
          <w:szCs w:val="24"/>
        </w:rPr>
        <w:t xml:space="preserve"> εκχωρήσατε μακεδονική γλώσσα και μακεδονική εθνότητα. Είστε υπερήφανοι γι’ αυτό;</w:t>
      </w:r>
    </w:p>
    <w:p w14:paraId="37394E4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θα ήθελα να πω ότι ο μνημονιακός </w:t>
      </w:r>
      <w:r>
        <w:rPr>
          <w:rFonts w:eastAsia="Times New Roman" w:cs="Times New Roman"/>
          <w:szCs w:val="24"/>
        </w:rPr>
        <w:t>π</w:t>
      </w:r>
      <w:r>
        <w:rPr>
          <w:rFonts w:eastAsia="Times New Roman" w:cs="Times New Roman"/>
          <w:szCs w:val="24"/>
        </w:rPr>
        <w:t xml:space="preserve">ροϋπολογισμός του 2019 συνεχίζει να είναι σε λάθος κατεύθυνση, προβλέπει περισσότερους φόρους και δεν εξασφαλίζει την </w:t>
      </w:r>
      <w:r>
        <w:rPr>
          <w:rFonts w:eastAsia="Times New Roman" w:cs="Times New Roman"/>
          <w:szCs w:val="24"/>
        </w:rPr>
        <w:t>αναπτυξιακή προοπτική της χώρας.</w:t>
      </w:r>
    </w:p>
    <w:p w14:paraId="37394E4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Για τους λόγους αυτούς, κυρίες και κύριοι συνάδελφοι, θα καταψηφίσω τον </w:t>
      </w:r>
      <w:r>
        <w:rPr>
          <w:rFonts w:eastAsia="Times New Roman" w:cs="Times New Roman"/>
          <w:szCs w:val="24"/>
        </w:rPr>
        <w:t>π</w:t>
      </w:r>
      <w:r>
        <w:rPr>
          <w:rFonts w:eastAsia="Times New Roman" w:cs="Times New Roman"/>
          <w:szCs w:val="24"/>
        </w:rPr>
        <w:t>ροϋπολογισμό.</w:t>
      </w:r>
    </w:p>
    <w:p w14:paraId="37394E44"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394E45" w14:textId="77777777" w:rsidR="00B27939" w:rsidRDefault="00D93F4B">
      <w:pPr>
        <w:spacing w:after="0" w:line="600" w:lineRule="auto"/>
        <w:ind w:firstLine="720"/>
        <w:jc w:val="both"/>
        <w:rPr>
          <w:rFonts w:eastAsia="Times New Roman" w:cs="Times New Roman"/>
          <w:szCs w:val="24"/>
        </w:rPr>
      </w:pPr>
      <w:r w:rsidRPr="00527BE0">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Πρόεδρε, μπορώ να έχω τον λόγο </w:t>
      </w:r>
      <w:r>
        <w:rPr>
          <w:rFonts w:eastAsia="Times New Roman" w:cs="Times New Roman"/>
          <w:szCs w:val="24"/>
        </w:rPr>
        <w:t>για λίγα δευτερόλεπτα;</w:t>
      </w:r>
    </w:p>
    <w:p w14:paraId="37394E46" w14:textId="77777777" w:rsidR="00B27939" w:rsidRDefault="00D93F4B">
      <w:pPr>
        <w:spacing w:after="0" w:line="600" w:lineRule="auto"/>
        <w:ind w:firstLine="720"/>
        <w:jc w:val="both"/>
        <w:rPr>
          <w:rFonts w:eastAsia="Times New Roman" w:cs="Times New Roman"/>
          <w:szCs w:val="24"/>
        </w:rPr>
      </w:pPr>
      <w:r w:rsidRPr="00431A80">
        <w:rPr>
          <w:rFonts w:eastAsia="Times New Roman" w:cs="Times New Roman"/>
          <w:b/>
          <w:szCs w:val="24"/>
        </w:rPr>
        <w:t>ΠΡΟΕΔΡΕΥΩΝ (Νικήτας Κακλαμάνης):</w:t>
      </w:r>
      <w:r>
        <w:rPr>
          <w:rFonts w:eastAsia="Times New Roman" w:cs="Times New Roman"/>
          <w:szCs w:val="24"/>
        </w:rPr>
        <w:t xml:space="preserve"> Ορίστε, κύριε Υπουργέ.</w:t>
      </w:r>
    </w:p>
    <w:p w14:paraId="37394E47" w14:textId="77777777" w:rsidR="00B27939" w:rsidRDefault="00D93F4B">
      <w:pPr>
        <w:spacing w:after="0" w:line="600" w:lineRule="auto"/>
        <w:ind w:firstLine="720"/>
        <w:jc w:val="both"/>
        <w:rPr>
          <w:rFonts w:eastAsia="Times New Roman" w:cs="Times New Roman"/>
          <w:szCs w:val="24"/>
        </w:rPr>
      </w:pPr>
      <w:r w:rsidRPr="00527BE0">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Για την ενημέρωση του καλού συνάδελφου και της Αντιπολίτευσης και για να μην ξαναγίνει το λάθος, θα ήθελα να πω </w:t>
      </w:r>
      <w:r>
        <w:rPr>
          <w:rFonts w:eastAsia="Times New Roman" w:cs="Times New Roman"/>
          <w:szCs w:val="24"/>
        </w:rPr>
        <w:lastRenderedPageBreak/>
        <w:t>ότι όλοι οι προϋπολο</w:t>
      </w:r>
      <w:r>
        <w:rPr>
          <w:rFonts w:eastAsia="Times New Roman" w:cs="Times New Roman"/>
          <w:szCs w:val="24"/>
        </w:rPr>
        <w:t>γισμοί όλων των ευρωπαϊκών χωρών εγκρίνονται από την Ευρωπαϊκή Ένωση και δεν είναι δείγμα ότι συνεχίζεται το μνημόνιο, ότι το δικό μας εγκρίθηκε. Το ίδιο γίνεται για όλους τους ευρωπαϊκούς προϋπολογισμούς. Καλό είναι να ξέρουμε το ευρωπαϊκό πλαίσιο, για να</w:t>
      </w:r>
      <w:r>
        <w:rPr>
          <w:rFonts w:eastAsia="Times New Roman" w:cs="Times New Roman"/>
          <w:szCs w:val="24"/>
        </w:rPr>
        <w:t xml:space="preserve"> ξέρουμε πώς είναι η συζήτηση.</w:t>
      </w:r>
    </w:p>
    <w:p w14:paraId="37394E48" w14:textId="77777777" w:rsidR="00B27939" w:rsidRDefault="00D93F4B">
      <w:pPr>
        <w:spacing w:after="0" w:line="600" w:lineRule="auto"/>
        <w:ind w:firstLine="720"/>
        <w:jc w:val="both"/>
        <w:rPr>
          <w:rFonts w:eastAsia="Times New Roman" w:cs="Times New Roman"/>
          <w:szCs w:val="24"/>
        </w:rPr>
      </w:pPr>
      <w:r w:rsidRPr="00431A80">
        <w:rPr>
          <w:rFonts w:eastAsia="Times New Roman" w:cs="Times New Roman"/>
          <w:b/>
          <w:szCs w:val="24"/>
        </w:rPr>
        <w:t>ΠΡΟΕΔΡΕΥΩΝ (Νικήτας Κακλαμάνης):</w:t>
      </w:r>
      <w:r>
        <w:rPr>
          <w:rFonts w:eastAsia="Times New Roman" w:cs="Times New Roman"/>
          <w:szCs w:val="24"/>
        </w:rPr>
        <w:t xml:space="preserve"> Τώρα θα μιλήσει ο κ. Στογιαννίδης</w:t>
      </w:r>
      <w:r>
        <w:rPr>
          <w:rFonts w:eastAsia="Times New Roman" w:cs="Times New Roman"/>
          <w:szCs w:val="24"/>
        </w:rPr>
        <w:t xml:space="preserve">. </w:t>
      </w:r>
      <w:r>
        <w:rPr>
          <w:rFonts w:eastAsia="Times New Roman" w:cs="Times New Roman"/>
          <w:szCs w:val="24"/>
        </w:rPr>
        <w:t>Αμέσως μετά ο κ. Σπίρτζης και μετά θα πάμε πάλι σε τρεις συναδέλφους συν τον κ. Ψαριανό, που είναι από τους κατά προτεραιότητα, που δεν μίλησε την πρώτη ημέρ</w:t>
      </w:r>
      <w:r>
        <w:rPr>
          <w:rFonts w:eastAsia="Times New Roman" w:cs="Times New Roman"/>
          <w:szCs w:val="24"/>
        </w:rPr>
        <w:t>α, γιατί ήταν σε επιτροπή.</w:t>
      </w:r>
    </w:p>
    <w:p w14:paraId="37394E4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7394E4A" w14:textId="77777777" w:rsidR="00B27939" w:rsidRDefault="00D93F4B">
      <w:pPr>
        <w:spacing w:after="0" w:line="600" w:lineRule="auto"/>
        <w:ind w:firstLine="720"/>
        <w:jc w:val="both"/>
        <w:rPr>
          <w:rFonts w:eastAsia="Times New Roman" w:cs="Times New Roman"/>
          <w:szCs w:val="24"/>
        </w:rPr>
      </w:pPr>
      <w:r w:rsidRPr="00943E3E">
        <w:rPr>
          <w:rFonts w:eastAsia="Times New Roman" w:cs="Times New Roman"/>
          <w:b/>
          <w:szCs w:val="24"/>
        </w:rPr>
        <w:t>ΓΡΗΓΟΡΙΟΣ ΣΤΟΓΙΑΝΝΙΔΗΣ:</w:t>
      </w:r>
      <w:r>
        <w:rPr>
          <w:rFonts w:eastAsia="Times New Roman" w:cs="Times New Roman"/>
          <w:szCs w:val="24"/>
        </w:rPr>
        <w:t xml:space="preserve"> Ευχαριστώ, κύριε Πρόεδρε.</w:t>
      </w:r>
    </w:p>
    <w:p w14:paraId="37394E4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συζητάμε τον </w:t>
      </w:r>
      <w:r>
        <w:rPr>
          <w:rFonts w:eastAsia="Times New Roman" w:cs="Times New Roman"/>
          <w:szCs w:val="24"/>
        </w:rPr>
        <w:t>π</w:t>
      </w:r>
      <w:r>
        <w:rPr>
          <w:rFonts w:eastAsia="Times New Roman" w:cs="Times New Roman"/>
          <w:szCs w:val="24"/>
        </w:rPr>
        <w:t xml:space="preserve">ροϋπολογισμό του 2019. Στον </w:t>
      </w:r>
      <w:r>
        <w:rPr>
          <w:rFonts w:eastAsia="Times New Roman" w:cs="Times New Roman"/>
          <w:szCs w:val="24"/>
        </w:rPr>
        <w:t>π</w:t>
      </w:r>
      <w:r>
        <w:rPr>
          <w:rFonts w:eastAsia="Times New Roman" w:cs="Times New Roman"/>
          <w:szCs w:val="24"/>
        </w:rPr>
        <w:t>ροϋπολογισμό που συζητάμε σήμερα δεν θα βρείτε υφεσιακά μέτ</w:t>
      </w:r>
      <w:r>
        <w:rPr>
          <w:rFonts w:eastAsia="Times New Roman" w:cs="Times New Roman"/>
          <w:szCs w:val="24"/>
        </w:rPr>
        <w:t xml:space="preserve">ρα. Ο προϋπολογισμός που συζητάμε είναι ο πρώτος μεταμνημονιακός προϋπολογισμός. Το Υπουργείο Εργασίας έχει ξεκινήσει και υλοποιεί τμηματικά ως το </w:t>
      </w:r>
      <w:r>
        <w:rPr>
          <w:rFonts w:eastAsia="Times New Roman" w:cs="Times New Roman"/>
          <w:szCs w:val="24"/>
        </w:rPr>
        <w:lastRenderedPageBreak/>
        <w:t>πρώτο τρίμηνο του 2019 έντεκα νέα προγράμματα προϋπολογισμού 632 εκατομμυρίων 500 χιλιάδων ευρώ, με σύνολο ωφ</w:t>
      </w:r>
      <w:r>
        <w:rPr>
          <w:rFonts w:eastAsia="Times New Roman" w:cs="Times New Roman"/>
          <w:szCs w:val="24"/>
        </w:rPr>
        <w:t xml:space="preserve">ελούμενων ογδόντα </w:t>
      </w:r>
      <w:r w:rsidRPr="00943E3E">
        <w:rPr>
          <w:rFonts w:eastAsia="Times New Roman" w:cs="Times New Roman"/>
          <w:szCs w:val="24"/>
        </w:rPr>
        <w:t xml:space="preserve">οκτώμισι </w:t>
      </w:r>
      <w:r>
        <w:rPr>
          <w:rFonts w:eastAsia="Times New Roman" w:cs="Times New Roman"/>
          <w:szCs w:val="24"/>
        </w:rPr>
        <w:t>χιλιάδ</w:t>
      </w:r>
      <w:r>
        <w:rPr>
          <w:rFonts w:eastAsia="Times New Roman" w:cs="Times New Roman"/>
          <w:szCs w:val="24"/>
        </w:rPr>
        <w:t>ων</w:t>
      </w:r>
      <w:r>
        <w:rPr>
          <w:rFonts w:eastAsia="Times New Roman" w:cs="Times New Roman"/>
          <w:szCs w:val="24"/>
        </w:rPr>
        <w:t xml:space="preserve"> πολ</w:t>
      </w:r>
      <w:r>
        <w:rPr>
          <w:rFonts w:eastAsia="Times New Roman" w:cs="Times New Roman"/>
          <w:szCs w:val="24"/>
        </w:rPr>
        <w:t>ιτών</w:t>
      </w:r>
      <w:r>
        <w:rPr>
          <w:rFonts w:eastAsia="Times New Roman" w:cs="Times New Roman"/>
          <w:szCs w:val="24"/>
        </w:rPr>
        <w:t xml:space="preserve">. </w:t>
      </w:r>
    </w:p>
    <w:p w14:paraId="37394E4C"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s="Times New Roman"/>
          <w:szCs w:val="24"/>
        </w:rPr>
        <w:t>Ας δούμε μερικά μέτρα</w:t>
      </w:r>
      <w:r>
        <w:rPr>
          <w:rFonts w:eastAsia="Times New Roman" w:cs="Times New Roman"/>
          <w:szCs w:val="24"/>
        </w:rPr>
        <w:t>,</w:t>
      </w:r>
      <w:r>
        <w:rPr>
          <w:rFonts w:eastAsia="Times New Roman" w:cs="Times New Roman"/>
          <w:szCs w:val="24"/>
        </w:rPr>
        <w:t xml:space="preserve"> που περιλαμβάνει ο </w:t>
      </w:r>
      <w:r>
        <w:rPr>
          <w:rFonts w:eastAsia="Times New Roman" w:cs="Times New Roman"/>
          <w:szCs w:val="24"/>
        </w:rPr>
        <w:t>π</w:t>
      </w:r>
      <w:r>
        <w:rPr>
          <w:rFonts w:eastAsia="Times New Roman" w:cs="Times New Roman"/>
          <w:szCs w:val="24"/>
        </w:rPr>
        <w:t>ροϋπολογισμός του 2019: Επιδότηση ενοικίου από 70 ευρώ έως 210 ευρώ τον μήνα.</w:t>
      </w:r>
      <w:r>
        <w:rPr>
          <w:rFonts w:eastAsia="Times New Roman" w:cs="Times New Roman"/>
          <w:szCs w:val="24"/>
        </w:rPr>
        <w:t xml:space="preserve"> </w:t>
      </w:r>
      <w:r>
        <w:rPr>
          <w:rFonts w:eastAsia="Times New Roman"/>
          <w:color w:val="000000"/>
          <w:szCs w:val="24"/>
          <w:shd w:val="clear" w:color="auto" w:fill="FFFFFF"/>
        </w:rPr>
        <w:t>Αυτό το μέτρο θα στηρίξει έως τριακόσιες χιλιάδες οικογένειες, που είτε διαμένουν σε μισθ</w:t>
      </w:r>
      <w:r>
        <w:rPr>
          <w:rFonts w:eastAsia="Times New Roman"/>
          <w:color w:val="000000"/>
          <w:szCs w:val="24"/>
          <w:shd w:val="clear" w:color="auto" w:fill="FFFFFF"/>
        </w:rPr>
        <w:t xml:space="preserve">ωμένη κατοικία είτε επιβαρύνονται με το κόστος εξυπηρέτησης στεγαστικού δανείου πρώτης κατοικίας. </w:t>
      </w:r>
    </w:p>
    <w:p w14:paraId="37394E4D"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Πριν από λίγους μήνες νομοθετήσαμε την κατάργηση της διάταξης που προέβλεπε μειώσεις της προσωπικής διαφοράς στις συντάξεις από το 2019. Να σας θυμίσω ότι η </w:t>
      </w:r>
      <w:r>
        <w:rPr>
          <w:rFonts w:eastAsia="Times New Roman"/>
          <w:color w:val="000000"/>
          <w:szCs w:val="24"/>
          <w:shd w:val="clear" w:color="auto" w:fill="FFFFFF"/>
        </w:rPr>
        <w:t xml:space="preserve">προσωπική διαφορά θεσπίστηκε με τον ν.4387/2016. Μετά από έξι μήνες το Διεθνές Νομισματικό Ταμείο μάς υποχρέωσε να νομοθετήσουμε περικοπές στην προσωπική διαφορά των συντάξεων. Όταν νομοθετήσαμε την προσωπική διαφορά, αποδείξαμε ότι δεν θέλουμε να υπάρξει </w:t>
      </w:r>
      <w:r>
        <w:rPr>
          <w:rFonts w:eastAsia="Times New Roman"/>
          <w:color w:val="000000"/>
          <w:szCs w:val="24"/>
          <w:shd w:val="clear" w:color="auto" w:fill="FFFFFF"/>
        </w:rPr>
        <w:t>κα</w:t>
      </w:r>
      <w:r>
        <w:rPr>
          <w:rFonts w:eastAsia="Times New Roman"/>
          <w:color w:val="000000"/>
          <w:szCs w:val="24"/>
          <w:shd w:val="clear" w:color="auto" w:fill="FFFFFF"/>
        </w:rPr>
        <w:t>μ</w:t>
      </w:r>
      <w:r>
        <w:rPr>
          <w:rFonts w:eastAsia="Times New Roman"/>
          <w:color w:val="000000"/>
          <w:szCs w:val="24"/>
          <w:shd w:val="clear" w:color="auto" w:fill="FFFFFF"/>
        </w:rPr>
        <w:t xml:space="preserve">μία μείωση στους ήδη συνταξιούχους, σε περίπτωση που ο επανυπολογισμός των συντάξεων θα οδηγούσε σε μείωση της σύνταξης σε κάποιους συνταξιούχους. Το </w:t>
      </w:r>
      <w:r>
        <w:rPr>
          <w:rFonts w:eastAsia="Times New Roman"/>
          <w:color w:val="000000"/>
          <w:szCs w:val="24"/>
          <w:shd w:val="clear" w:color="auto" w:fill="FFFFFF"/>
        </w:rPr>
        <w:lastRenderedPageBreak/>
        <w:t>Διεθνές Νομισματικό Ταμείο μάς υποχρέωσε να νομοθετήσουμε μειώσεις στην προσωπική διαφορά. Εμείς όταν νομο</w:t>
      </w:r>
      <w:r>
        <w:rPr>
          <w:rFonts w:eastAsia="Times New Roman"/>
          <w:color w:val="000000"/>
          <w:szCs w:val="24"/>
          <w:shd w:val="clear" w:color="auto" w:fill="FFFFFF"/>
        </w:rPr>
        <w:t xml:space="preserve">θετήσαμε αυτό το μέτρο ομολογούσαμε ότι είναι άδικο και θα προσπαθούσαμε να το αλλάξουμε πριν εφαρμοστεί. Ο χρόνος μάς δικαίωσε. Το μέτρο ακυρώθηκε. </w:t>
      </w:r>
    </w:p>
    <w:p w14:paraId="37394E4E"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Νέα Δημοκρατία -απουσιάζουν όλοι τώρα, μάλλον έχουν κουραστεί πολύ να παρακολουθούν τη συζήτηση του προϋ</w:t>
      </w:r>
      <w:r>
        <w:rPr>
          <w:rFonts w:eastAsia="Times New Roman"/>
          <w:color w:val="000000"/>
          <w:szCs w:val="24"/>
          <w:shd w:val="clear" w:color="auto" w:fill="FFFFFF"/>
        </w:rPr>
        <w:t>πολογισμού- τρομοκρατούσε τους συνταξιούχους για όλο το 2018. Το 2019 ξεκινάει η σταδιακή μείωση του ΕΝΦΙΑ έως 30%. Σας θυμίζω ότι ο ΕΝΦΙΑ νομοθετήθηκε επί των ημερών που κυβερνούσε η Νέα Δημοκρατία και το ΠΑΣΟΚ. Μας κατηγορεί η Νέα Δημοκρατία ότι «ξεψηφίζ</w:t>
      </w:r>
      <w:r>
        <w:rPr>
          <w:rFonts w:eastAsia="Times New Roman"/>
          <w:color w:val="000000"/>
          <w:szCs w:val="24"/>
          <w:shd w:val="clear" w:color="auto" w:fill="FFFFFF"/>
        </w:rPr>
        <w:t>ουμε» μέτρα που εμείς νομοθετήσαμε. Σε αυτό έχουν δίκιο. «Ξεψηφίζουμε» μέτρα που υποχρεωθήκαμε να νομοθετήσουμε από τους δανειστές, μέτρα άδικα που δεν τα πιστεύουμε. «Ξεψηφίζουμε» μέτρα που η Νέα Δημοκρατία ψήφισε, αλλά δεν τα κατήργησε. Καταργούμε από το</w:t>
      </w:r>
      <w:r>
        <w:rPr>
          <w:rFonts w:eastAsia="Times New Roman"/>
          <w:color w:val="000000"/>
          <w:szCs w:val="24"/>
          <w:shd w:val="clear" w:color="auto" w:fill="FFFFFF"/>
        </w:rPr>
        <w:t xml:space="preserve"> 2019 τον υποκατώτατο μισθό που η Νέα Δημοκρατία μαζί με το ΠΑΣΟΚ και τον Λαϊκό Ορθόδοξο Συναγερμό νομοθέτησαν. Δεν άκουσα να πουν ούτε μία λέξη γι’ αυτό. </w:t>
      </w:r>
    </w:p>
    <w:p w14:paraId="37394E4F"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Ξέρω ότι η Νέα Δημοκρατία συμφωνεί απόλυτα με τον υποκατώτατο μισθό για τους νέους κάτω των είκοσι π</w:t>
      </w:r>
      <w:r>
        <w:rPr>
          <w:rFonts w:eastAsia="Times New Roman"/>
          <w:color w:val="000000"/>
          <w:szCs w:val="24"/>
          <w:shd w:val="clear" w:color="auto" w:fill="FFFFFF"/>
        </w:rPr>
        <w:t xml:space="preserve">έντε ετών. Η Υπουργός Εργασίας στο τέλος Ιανουαρίου του 2019 θα ανακοινώσει την αύξηση του κατώτατου μισθού, που η Νέα Δημοκρατία το 2012 μαζί με το ΠΑΣΟΚ και τον Λαϊκό Ορθόδοξο Συναγερμό στην </w:t>
      </w:r>
      <w:r w:rsidRPr="00C354FD">
        <w:rPr>
          <w:rFonts w:eastAsia="Times New Roman"/>
          <w:color w:val="000000"/>
          <w:szCs w:val="24"/>
          <w:shd w:val="clear" w:color="auto" w:fill="FFFFFF"/>
        </w:rPr>
        <w:t>6</w:t>
      </w:r>
      <w:r w:rsidRPr="00D34D00">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w:t>
      </w:r>
      <w:r>
        <w:rPr>
          <w:rFonts w:eastAsia="Times New Roman"/>
          <w:color w:val="000000"/>
          <w:szCs w:val="24"/>
          <w:shd w:val="clear" w:color="auto" w:fill="FFFFFF"/>
        </w:rPr>
        <w:t>π</w:t>
      </w:r>
      <w:r>
        <w:rPr>
          <w:rFonts w:eastAsia="Times New Roman"/>
          <w:color w:val="000000"/>
          <w:szCs w:val="24"/>
          <w:shd w:val="clear" w:color="auto" w:fill="FFFFFF"/>
        </w:rPr>
        <w:t xml:space="preserve">ράξη του </w:t>
      </w:r>
      <w:r>
        <w:rPr>
          <w:rFonts w:eastAsia="Times New Roman"/>
          <w:color w:val="000000"/>
          <w:szCs w:val="24"/>
          <w:shd w:val="clear" w:color="auto" w:fill="FFFFFF"/>
        </w:rPr>
        <w:t>υ</w:t>
      </w:r>
      <w:r>
        <w:rPr>
          <w:rFonts w:eastAsia="Times New Roman"/>
          <w:color w:val="000000"/>
          <w:szCs w:val="24"/>
          <w:shd w:val="clear" w:color="auto" w:fill="FFFFFF"/>
        </w:rPr>
        <w:t xml:space="preserve">πουργικού </w:t>
      </w:r>
      <w:r>
        <w:rPr>
          <w:rFonts w:eastAsia="Times New Roman"/>
          <w:color w:val="000000"/>
          <w:szCs w:val="24"/>
          <w:shd w:val="clear" w:color="auto" w:fill="FFFFFF"/>
        </w:rPr>
        <w:t>σ</w:t>
      </w:r>
      <w:r>
        <w:rPr>
          <w:rFonts w:eastAsia="Times New Roman"/>
          <w:color w:val="000000"/>
          <w:szCs w:val="24"/>
          <w:shd w:val="clear" w:color="auto" w:fill="FFFFFF"/>
        </w:rPr>
        <w:t>υμβουλίου με διορισμένο -και όχι εκλεγ</w:t>
      </w:r>
      <w:r>
        <w:rPr>
          <w:rFonts w:eastAsia="Times New Roman"/>
          <w:color w:val="000000"/>
          <w:szCs w:val="24"/>
          <w:shd w:val="clear" w:color="auto" w:fill="FFFFFF"/>
        </w:rPr>
        <w:t xml:space="preserve">μένο- Πρωθυπουργό τον Λουκά Παπαδήμο μείωσε από τα 751 ευρώ στα 586 ευρώ και για τους νέους κάτω των είκοσι πέντε ετών στα 510 ευρώ. </w:t>
      </w:r>
    </w:p>
    <w:p w14:paraId="37394E50"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τον Σεπτέμβριο του 2018 η Κυβέρνηση έχει κηρύξει υποχρεωτικές μια σειρά από κλαδικές συλλογικές συμβάσεις εργασίας, πο</w:t>
      </w:r>
      <w:r>
        <w:rPr>
          <w:rFonts w:eastAsia="Times New Roman"/>
          <w:color w:val="000000"/>
          <w:szCs w:val="24"/>
          <w:shd w:val="clear" w:color="auto" w:fill="FFFFFF"/>
        </w:rPr>
        <w:t xml:space="preserve">υ δίνουν τη δυνατότητα σε χιλιάδες εργαζομένους στον ιδιωτικό τομέα να δουν πολύ σημαντικές αυξήσεις στους μισθούς τους. </w:t>
      </w:r>
    </w:p>
    <w:p w14:paraId="37394E51"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Ακούμε πολλές φορές πρώην Υπουργούς και Βουλευτές της Νέας Δημοκρατίας να μας κατακεραυνώνουν ότι δήθεν επί της σημερινής Κυβέρνησης α</w:t>
      </w:r>
      <w:r>
        <w:rPr>
          <w:rFonts w:eastAsia="Times New Roman"/>
          <w:color w:val="000000"/>
          <w:szCs w:val="24"/>
          <w:shd w:val="clear" w:color="auto" w:fill="FFFFFF"/>
        </w:rPr>
        <w:t xml:space="preserve">υξήθηκε η μερική απασχόληση και οι ελαστικές μορφές εργασίας. Να σας θυμίσω ότι όλοι οι νόμοι </w:t>
      </w:r>
      <w:r>
        <w:rPr>
          <w:rFonts w:eastAsia="Times New Roman"/>
          <w:color w:val="000000"/>
          <w:szCs w:val="24"/>
          <w:shd w:val="clear" w:color="auto" w:fill="FFFFFF"/>
        </w:rPr>
        <w:lastRenderedPageBreak/>
        <w:t>περί μερικής απασχόλησης και ελαστικών μορφών απασχόλησης νομοθετήθηκαν από τις κυβερνήσεις της Νέας Δημοκρατίας και του ΠΑΣΟΚ. Επί κυβερνήσεων Νέας Δημοκρατίας μ</w:t>
      </w:r>
      <w:r>
        <w:rPr>
          <w:rFonts w:eastAsia="Times New Roman"/>
          <w:color w:val="000000"/>
          <w:szCs w:val="24"/>
          <w:shd w:val="clear" w:color="auto" w:fill="FFFFFF"/>
        </w:rPr>
        <w:t xml:space="preserve">ειώθηκαν </w:t>
      </w:r>
      <w:r w:rsidRPr="00C354FD">
        <w:rPr>
          <w:rFonts w:eastAsia="Times New Roman"/>
          <w:color w:val="000000"/>
          <w:szCs w:val="24"/>
          <w:shd w:val="clear" w:color="auto" w:fill="FFFFFF"/>
        </w:rPr>
        <w:t xml:space="preserve">κατά διακόσιες </w:t>
      </w:r>
      <w:r>
        <w:rPr>
          <w:rFonts w:eastAsia="Times New Roman"/>
          <w:color w:val="000000"/>
          <w:szCs w:val="24"/>
          <w:shd w:val="clear" w:color="auto" w:fill="FFFFFF"/>
        </w:rPr>
        <w:t xml:space="preserve">οι </w:t>
      </w:r>
      <w:r w:rsidRPr="00C354FD">
        <w:rPr>
          <w:rFonts w:eastAsia="Times New Roman"/>
          <w:color w:val="000000"/>
          <w:szCs w:val="24"/>
          <w:shd w:val="clear" w:color="auto" w:fill="FFFFFF"/>
        </w:rPr>
        <w:t xml:space="preserve">θέσεις </w:t>
      </w:r>
      <w:r>
        <w:rPr>
          <w:rFonts w:eastAsia="Times New Roman"/>
          <w:color w:val="000000"/>
          <w:szCs w:val="24"/>
          <w:shd w:val="clear" w:color="auto" w:fill="FFFFFF"/>
        </w:rPr>
        <w:t>στ</w:t>
      </w:r>
      <w:r w:rsidRPr="00C354FD">
        <w:rPr>
          <w:rFonts w:eastAsia="Times New Roman"/>
          <w:color w:val="000000"/>
          <w:szCs w:val="24"/>
          <w:shd w:val="clear" w:color="auto" w:fill="FFFFFF"/>
        </w:rPr>
        <w:t>ι</w:t>
      </w:r>
      <w:r>
        <w:rPr>
          <w:rFonts w:eastAsia="Times New Roman"/>
          <w:color w:val="000000"/>
          <w:szCs w:val="24"/>
          <w:shd w:val="clear" w:color="auto" w:fill="FFFFFF"/>
        </w:rPr>
        <w:t>ς</w:t>
      </w:r>
      <w:r w:rsidRPr="00C354FD">
        <w:rPr>
          <w:rFonts w:eastAsia="Times New Roman"/>
          <w:color w:val="000000"/>
          <w:szCs w:val="24"/>
          <w:shd w:val="clear" w:color="auto" w:fill="FFFFFF"/>
        </w:rPr>
        <w:t xml:space="preserve"> </w:t>
      </w:r>
      <w:r>
        <w:rPr>
          <w:rFonts w:eastAsia="Times New Roman"/>
          <w:color w:val="000000"/>
          <w:szCs w:val="24"/>
          <w:shd w:val="clear" w:color="auto" w:fill="FFFFFF"/>
        </w:rPr>
        <w:t>ε</w:t>
      </w:r>
      <w:r w:rsidRPr="00C354FD">
        <w:rPr>
          <w:rFonts w:eastAsia="Times New Roman"/>
          <w:color w:val="000000"/>
          <w:szCs w:val="24"/>
          <w:shd w:val="clear" w:color="auto" w:fill="FFFFFF"/>
        </w:rPr>
        <w:t>πιθεωρήσεις</w:t>
      </w:r>
      <w:r>
        <w:rPr>
          <w:rFonts w:eastAsia="Times New Roman"/>
          <w:color w:val="000000"/>
          <w:szCs w:val="24"/>
          <w:shd w:val="clear" w:color="auto" w:fill="FFFFFF"/>
        </w:rPr>
        <w:t xml:space="preserve"> </w:t>
      </w:r>
      <w:r>
        <w:rPr>
          <w:rFonts w:eastAsia="Times New Roman"/>
          <w:color w:val="000000"/>
          <w:szCs w:val="24"/>
          <w:shd w:val="clear" w:color="auto" w:fill="FFFFFF"/>
        </w:rPr>
        <w:t>ε</w:t>
      </w:r>
      <w:r>
        <w:rPr>
          <w:rFonts w:eastAsia="Times New Roman"/>
          <w:color w:val="000000"/>
          <w:szCs w:val="24"/>
          <w:shd w:val="clear" w:color="auto" w:fill="FFFFFF"/>
        </w:rPr>
        <w:t xml:space="preserve">ργασίας. Η σημερινή Κυβέρνηση ενισχύει τους </w:t>
      </w:r>
      <w:r>
        <w:rPr>
          <w:rFonts w:eastAsia="Times New Roman"/>
          <w:color w:val="000000"/>
          <w:szCs w:val="24"/>
          <w:shd w:val="clear" w:color="auto" w:fill="FFFFFF"/>
        </w:rPr>
        <w:t>ε</w:t>
      </w:r>
      <w:r>
        <w:rPr>
          <w:rFonts w:eastAsia="Times New Roman"/>
          <w:color w:val="000000"/>
          <w:szCs w:val="24"/>
          <w:shd w:val="clear" w:color="auto" w:fill="FFFFFF"/>
        </w:rPr>
        <w:t xml:space="preserve">πιθεωρητές </w:t>
      </w:r>
      <w:r>
        <w:rPr>
          <w:rFonts w:eastAsia="Times New Roman"/>
          <w:color w:val="000000"/>
          <w:szCs w:val="24"/>
          <w:shd w:val="clear" w:color="auto" w:fill="FFFFFF"/>
        </w:rPr>
        <w:t>ε</w:t>
      </w:r>
      <w:r>
        <w:rPr>
          <w:rFonts w:eastAsia="Times New Roman"/>
          <w:color w:val="000000"/>
          <w:szCs w:val="24"/>
          <w:shd w:val="clear" w:color="auto" w:fill="FFFFFF"/>
        </w:rPr>
        <w:t>ργασίας και μάλιστα νομοθέτησε αυστηρότερες ποινές σε όσους εργοδότες παρεμποδίζουν τον έλεγχο στις επιχειρήσεις τους και τους προστατεύει από την</w:t>
      </w:r>
      <w:r>
        <w:rPr>
          <w:rFonts w:eastAsia="Times New Roman"/>
          <w:color w:val="000000"/>
          <w:szCs w:val="24"/>
          <w:shd w:val="clear" w:color="auto" w:fill="FFFFFF"/>
        </w:rPr>
        <w:t xml:space="preserve"> εργοδοτική τρομοκρατία. </w:t>
      </w:r>
    </w:p>
    <w:p w14:paraId="37394E52"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Την προηγούμενη εβδομάδα από το Βήμα της Βουλής ακούσαμε τον κ. Μητσοτάκη να μας λέει ότι οι δανειστές αποδέχθηκαν την κατάργηση του μέτρου της μείωσης της προσωπικής διαφοράς στις συντάξεις, γιατί η Κυβέρνηση υποχώρησε στο θέμα τ</w:t>
      </w:r>
      <w:r>
        <w:rPr>
          <w:rFonts w:eastAsia="Times New Roman"/>
          <w:color w:val="000000"/>
          <w:szCs w:val="24"/>
          <w:shd w:val="clear" w:color="auto" w:fill="FFFFFF"/>
        </w:rPr>
        <w:t xml:space="preserve">ου </w:t>
      </w:r>
      <w:r>
        <w:rPr>
          <w:rFonts w:eastAsia="Times New Roman"/>
          <w:color w:val="000000"/>
          <w:szCs w:val="24"/>
          <w:shd w:val="clear" w:color="auto" w:fill="FFFFFF"/>
        </w:rPr>
        <w:t>μ</w:t>
      </w:r>
      <w:r>
        <w:rPr>
          <w:rFonts w:eastAsia="Times New Roman"/>
          <w:color w:val="000000"/>
          <w:szCs w:val="24"/>
          <w:shd w:val="clear" w:color="auto" w:fill="FFFFFF"/>
        </w:rPr>
        <w:t xml:space="preserve">ακεδονικού. Κατηγόρησε την Κυβέρνηση ότι η ακύρωση του μέτρου της μείωσης των συντάξεων ήταν προϊόν συναλλαγής και μάλιστα ως αντάλλαγμα υποχωρήσαμε σε εθνικά θέματα. </w:t>
      </w:r>
    </w:p>
    <w:p w14:paraId="37394E53"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 λοιπόν, αυτό που ισχυρίζεται το πιστεύει, γιατί ο ίδιος και το </w:t>
      </w:r>
      <w:r>
        <w:rPr>
          <w:rFonts w:eastAsia="Times New Roman"/>
          <w:color w:val="000000"/>
          <w:szCs w:val="24"/>
          <w:shd w:val="clear" w:color="auto" w:fill="FFFFFF"/>
        </w:rPr>
        <w:t>κ</w:t>
      </w:r>
      <w:r>
        <w:rPr>
          <w:rFonts w:eastAsia="Times New Roman"/>
          <w:color w:val="000000"/>
          <w:szCs w:val="24"/>
          <w:shd w:val="clear" w:color="auto" w:fill="FFFFFF"/>
        </w:rPr>
        <w:t>όμμα του υπερψήφ</w:t>
      </w:r>
      <w:r>
        <w:rPr>
          <w:rFonts w:eastAsia="Times New Roman"/>
          <w:color w:val="000000"/>
          <w:szCs w:val="24"/>
          <w:shd w:val="clear" w:color="auto" w:fill="FFFFFF"/>
        </w:rPr>
        <w:t xml:space="preserve">ισαν τη διάταξη για τις συντάξεις; Προφανώς οι πράξεις του έρχονται σε πλήρη αντίθεση με τα λόγια </w:t>
      </w:r>
      <w:r>
        <w:rPr>
          <w:rFonts w:eastAsia="Times New Roman"/>
          <w:color w:val="000000"/>
          <w:szCs w:val="24"/>
          <w:shd w:val="clear" w:color="auto" w:fill="FFFFFF"/>
        </w:rPr>
        <w:lastRenderedPageBreak/>
        <w:t>του. Πραγματικά δεν χαίρομαι γι’ αυτήν την εικόνα της Αξιωματικής Αντιπολίτευσης.</w:t>
      </w:r>
    </w:p>
    <w:p w14:paraId="37394E54"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Βουλευτές, ο προϋπολογισμός του 2019 είναι ο πρώτος μη μνη</w:t>
      </w:r>
      <w:r>
        <w:rPr>
          <w:rFonts w:eastAsia="Times New Roman"/>
          <w:color w:val="000000"/>
          <w:szCs w:val="24"/>
          <w:shd w:val="clear" w:color="auto" w:fill="FFFFFF"/>
        </w:rPr>
        <w:t>μονιακός προϋπολογισμός της σημερινής Κυβέρνησης. Θα ακολουθήσουν και άλλοι προϋπολογισμοί με κυβερνήσεις βασικός κορμός των οποίων θα είναι ο ΣΥΡΙΖΑ και Πρωθυπουργός ο Αλέξης Τσίπρας. Εσείς στη Νέα Δημοκρατία συνεχίστε να μετράτε τις ημέρες που είστε μακρ</w:t>
      </w:r>
      <w:r>
        <w:rPr>
          <w:rFonts w:eastAsia="Times New Roman"/>
          <w:color w:val="000000"/>
          <w:szCs w:val="24"/>
          <w:shd w:val="clear" w:color="auto" w:fill="FFFFFF"/>
        </w:rPr>
        <w:t xml:space="preserve">ιά από την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 Αν σήμερα αυτές οι ημέρες είναι περισσότερες από χίλιες τετρακόσιες, να είστε σίγουροι πως θα ξεπεράσετε τις δύο χιλιάδες μέρες. </w:t>
      </w:r>
    </w:p>
    <w:p w14:paraId="37394E55"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καλώ να υπερψηφίσετε τον προϋπολογισμό.</w:t>
      </w:r>
    </w:p>
    <w:p w14:paraId="37394E5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7394E57"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37394E58" w14:textId="77777777" w:rsidR="00B27939" w:rsidRDefault="00D93F4B">
      <w:pPr>
        <w:spacing w:after="0" w:line="600" w:lineRule="auto"/>
        <w:ind w:firstLine="720"/>
        <w:jc w:val="both"/>
        <w:rPr>
          <w:rFonts w:eastAsia="Times New Roman" w:cs="Times New Roman"/>
          <w:szCs w:val="24"/>
        </w:rPr>
      </w:pPr>
      <w:r w:rsidRPr="000553DF">
        <w:rPr>
          <w:rFonts w:eastAsia="Times New Roman" w:cs="Times New Roman"/>
          <w:b/>
          <w:szCs w:val="24"/>
        </w:rPr>
        <w:t>ΠΡΟΕΔΡΕΥΩΝ (Νικήτας Κακλαμάνης):</w:t>
      </w:r>
      <w:r>
        <w:rPr>
          <w:rFonts w:eastAsia="Times New Roman" w:cs="Times New Roman"/>
          <w:szCs w:val="24"/>
        </w:rPr>
        <w:t xml:space="preserve"> Τον λόγο έχει ο Υπουργός κ. Σπίρτζης, για δέκα λεπτά.</w:t>
      </w:r>
    </w:p>
    <w:p w14:paraId="37394E59" w14:textId="77777777" w:rsidR="00B27939" w:rsidRDefault="00D93F4B">
      <w:pPr>
        <w:spacing w:after="0" w:line="600" w:lineRule="auto"/>
        <w:ind w:firstLine="720"/>
        <w:jc w:val="both"/>
        <w:rPr>
          <w:rFonts w:eastAsia="Times New Roman" w:cs="Times New Roman"/>
          <w:szCs w:val="24"/>
        </w:rPr>
      </w:pPr>
      <w:r w:rsidRPr="000553DF">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Ευχαριστώ, κύριε Πρόεδρε. </w:t>
      </w:r>
    </w:p>
    <w:p w14:paraId="37394E5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κατ’ αρχάς να καταδικάσω τη βομβιστική επίθεση στον τηλεοπτικό σταθμό </w:t>
      </w:r>
      <w:r>
        <w:rPr>
          <w:rFonts w:eastAsia="Times New Roman" w:cs="Times New Roman"/>
          <w:szCs w:val="24"/>
        </w:rPr>
        <w:t>«</w:t>
      </w:r>
      <w:r>
        <w:rPr>
          <w:rFonts w:eastAsia="Times New Roman" w:cs="Times New Roman"/>
          <w:szCs w:val="24"/>
        </w:rPr>
        <w:t>ΣΚ</w:t>
      </w:r>
      <w:r>
        <w:rPr>
          <w:rFonts w:eastAsia="Times New Roman" w:cs="Times New Roman"/>
          <w:szCs w:val="24"/>
        </w:rPr>
        <w:t>ΑΪ</w:t>
      </w:r>
      <w:r>
        <w:rPr>
          <w:rFonts w:eastAsia="Times New Roman" w:cs="Times New Roman"/>
          <w:szCs w:val="24"/>
        </w:rPr>
        <w:t>»</w:t>
      </w:r>
      <w:r>
        <w:rPr>
          <w:rFonts w:eastAsia="Times New Roman" w:cs="Times New Roman"/>
          <w:szCs w:val="24"/>
        </w:rPr>
        <w:t>, μια επίθεση απέναντι στη δημοκρατία. Πιστεύω, δε, ότι η καταδίκη από εμάς που έχουμε διαφωνήσει και η ολόψυχη συμπαράστασή μας στους εργαζόμενους και στους δημοσιογράφους έχει τη δική της ιδιαίτερη αξία και σημειολογία.</w:t>
      </w:r>
    </w:p>
    <w:p w14:paraId="37394E5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Αξιότιμοι κυρίες και κύριοι συν</w:t>
      </w:r>
      <w:r>
        <w:rPr>
          <w:rFonts w:eastAsia="Times New Roman" w:cs="Times New Roman"/>
          <w:szCs w:val="24"/>
        </w:rPr>
        <w:t xml:space="preserve">άδελφοι, συζητάμε τον πρώτο έξω από τα μνημόνια προϋπολογισμό της Κυβέρνησης του Αλέξη Τσίπρα. Θα υπάρξουν πολλοί ακόμη και θα το τεκμηριώσουμε αυτό. Αξίζει τον κόπο σε μία τέτοια διαδικασία να συζητήσουμε το όραμά μας, τους μεσοπρόθεσμους στόχους μας και </w:t>
      </w:r>
      <w:r>
        <w:rPr>
          <w:rFonts w:eastAsia="Times New Roman" w:cs="Times New Roman"/>
          <w:szCs w:val="24"/>
        </w:rPr>
        <w:t>να κάνουμε και μια μικρή αναδρομή, για να βγάλουμε όλοι τα συμπεράσματά μας και για τη χώρα και για την Ευρώπη συνολικά, πώς δηλαδή απέτυχαν παταγωδώς οι νεοφιλελεύθεροι δογματισμοί, οι πολιτικές που εφαρμόστηκαν για δεκαετίες, πώς οι πολιτικές αυτού που τ</w:t>
      </w:r>
      <w:r>
        <w:rPr>
          <w:rFonts w:eastAsia="Times New Roman" w:cs="Times New Roman"/>
          <w:szCs w:val="24"/>
        </w:rPr>
        <w:t xml:space="preserve">όσα χρόνια λέγατε -η συντηρητική παράταξη και οι κυρίαρχες δυνάμεις στην Ευρώπη- για ανταγωνιστικότητα μέσω της μείωσης του εργασιακού κόστους, δηλαδή </w:t>
      </w:r>
      <w:r>
        <w:rPr>
          <w:rFonts w:eastAsia="Times New Roman" w:cs="Times New Roman"/>
          <w:szCs w:val="24"/>
        </w:rPr>
        <w:lastRenderedPageBreak/>
        <w:t>της ζωής των πολιτών, του κοινωνικού κράτους, έφεραν την Ευρώπη σε κοινωνικό, οικονομικό και πολιτικό αδι</w:t>
      </w:r>
      <w:r>
        <w:rPr>
          <w:rFonts w:eastAsia="Times New Roman" w:cs="Times New Roman"/>
          <w:szCs w:val="24"/>
        </w:rPr>
        <w:t xml:space="preserve">έξοδο, σε κρίση. Βλέπουμε όλοι τα αποτελέσματα σε όλη την Ευρώπη, τα αδιέξοδα, την ακροδεξιά, τις αντίστοιχες συνθήκες με τον Μεσοπόλεμο. </w:t>
      </w:r>
    </w:p>
    <w:p w14:paraId="37394E5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 τον Δεκέμβρη του 2015, τον Δεκέμβρη του 2016, τον Δεκέμβρη του 2017, ο Ευκλείδης ή κάποιος Υπουργός της Κυβέρνησης έλεγε ότι θα έχουμε βγει τον Δεκέμβρη του 2018 από τα μνημόνια, ότι θα αυξάνονταν οι συντάξεις, ότι θα υπήρχε στήριξη του κοινωνικού κράτο</w:t>
      </w:r>
      <w:r>
        <w:rPr>
          <w:rFonts w:eastAsia="Times New Roman" w:cs="Times New Roman"/>
          <w:szCs w:val="24"/>
        </w:rPr>
        <w:t xml:space="preserve">υς, ότι θα είχαν τελειώσει έργα που για δεκαετίες ταλαιπωρούσαν τη χώρα και άφηναν πίσω την ανάπτυξη και τους πολίτες, αν λέγαμε ότι θα είχαν ξεκινήσει νέα έργα που για δεκαετίες μόνο εξαγγέλλονταν ως όνειρο, αν λέγαμε ότι η χώρα μας θα είχε δομές, σχέδιο </w:t>
      </w:r>
      <w:r>
        <w:rPr>
          <w:rFonts w:eastAsia="Times New Roman" w:cs="Times New Roman"/>
          <w:szCs w:val="24"/>
        </w:rPr>
        <w:t>για την παραγωγική ανασυγκρότηση, φωνή και σεβασμό από τη διεθνή κοινότητα, θα δεχόμασταν τις λοιδορίες, τη λάσπη και τον χλευασμό της Αντιπολίτευσης και των φιλικών της συμφερόντων και μέσων μαζικής ενημέρωσης. Και θα ακούγαμε ό,τι ακούμε και σήμερα: το α</w:t>
      </w:r>
      <w:r>
        <w:rPr>
          <w:rFonts w:eastAsia="Times New Roman" w:cs="Times New Roman"/>
          <w:szCs w:val="24"/>
        </w:rPr>
        <w:t xml:space="preserve">ίτημα </w:t>
      </w:r>
      <w:r>
        <w:rPr>
          <w:rFonts w:eastAsia="Times New Roman" w:cs="Times New Roman"/>
          <w:szCs w:val="24"/>
        </w:rPr>
        <w:lastRenderedPageBreak/>
        <w:t xml:space="preserve">για εκλογές και το όνειρο της Αξιωματικής Αντιπολίτευσης να φύγει η Κυβέρνηση του Αλέξη Τσίπρα. </w:t>
      </w:r>
    </w:p>
    <w:p w14:paraId="37394E5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Τι να πρωτοθυμηθούμε; Ακούγαμε για την «αριστερή παρένθεση», ότι καταρρέουμε κάθε μήνα, ότι ενεργοποιείται ο «κόφτης», ότι δεν κλείνει κάθε αξιολόγηση σε</w:t>
      </w:r>
      <w:r>
        <w:rPr>
          <w:rFonts w:eastAsia="Times New Roman" w:cs="Times New Roman"/>
          <w:szCs w:val="24"/>
        </w:rPr>
        <w:t xml:space="preserve"> κάθε διαπραγμάτευση που γινόταν, ότι δεν πιάναμε τους στόχους, ότι δεν θα δοθεί δέκατη τρίτη σύνταξη, ότι δεν θα ξαναδοθεί την επόμενη χρονιά η δέκατη τρίτη σύνταξη, ότι δεν θα υπάρχει κοινωνικό μέρισμα, ότι δεν τελειώνουμε τα έργα, ότι δεν θα ξεκινούσαμε</w:t>
      </w:r>
      <w:r>
        <w:rPr>
          <w:rFonts w:eastAsia="Times New Roman" w:cs="Times New Roman"/>
          <w:szCs w:val="24"/>
        </w:rPr>
        <w:t xml:space="preserve"> νέα, ότι δεν θα βγαίναμε από τα μνημόνια, ότι δεν θα καταφέρναμε να διατηρήσουμε τις συντάξεις, παρά μόνο για φέτος. </w:t>
      </w:r>
    </w:p>
    <w:p w14:paraId="37394E5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Φέτος όμως είχαμε και ένα απίστευτο ολίσθημα σε αυτήν την αγωνία της Αξιωματικής Αντιπολίτευσης και των συνοδοιπόρων της, ότι αυτά, λένε,</w:t>
      </w:r>
      <w:r>
        <w:rPr>
          <w:rFonts w:eastAsia="Times New Roman" w:cs="Times New Roman"/>
          <w:szCs w:val="24"/>
        </w:rPr>
        <w:t xml:space="preserve"> έγιναν σε ένα παζάρι με τη Συμφωνία </w:t>
      </w:r>
      <w:r>
        <w:rPr>
          <w:rFonts w:eastAsia="Times New Roman" w:cs="Times New Roman"/>
          <w:szCs w:val="24"/>
        </w:rPr>
        <w:t xml:space="preserve">με τα </w:t>
      </w:r>
      <w:r>
        <w:rPr>
          <w:rFonts w:eastAsia="Times New Roman" w:cs="Times New Roman"/>
          <w:szCs w:val="24"/>
        </w:rPr>
        <w:t>Σκ</w:t>
      </w:r>
      <w:r>
        <w:rPr>
          <w:rFonts w:eastAsia="Times New Roman" w:cs="Times New Roman"/>
          <w:szCs w:val="24"/>
        </w:rPr>
        <w:t>ό</w:t>
      </w:r>
      <w:r>
        <w:rPr>
          <w:rFonts w:eastAsia="Times New Roman" w:cs="Times New Roman"/>
          <w:szCs w:val="24"/>
        </w:rPr>
        <w:t>π</w:t>
      </w:r>
      <w:r>
        <w:rPr>
          <w:rFonts w:eastAsia="Times New Roman" w:cs="Times New Roman"/>
          <w:szCs w:val="24"/>
        </w:rPr>
        <w:t>ια</w:t>
      </w:r>
      <w:r>
        <w:rPr>
          <w:rFonts w:eastAsia="Times New Roman" w:cs="Times New Roman"/>
          <w:szCs w:val="24"/>
        </w:rPr>
        <w:t>. Δεν χρήζει καν σχολιασμού. Απλώς θα ήθελα να πω ότι δεν μας τα χάρισε, συνάδελφοι της Νέας Δημοκρατίας, κάποιος αυτά που δίνονται στον ελληνικό λαό. Από τον ιδρώτα του ελληνικού λαού βγήκαν και από μία συν</w:t>
      </w:r>
      <w:r>
        <w:rPr>
          <w:rFonts w:eastAsia="Times New Roman" w:cs="Times New Roman"/>
          <w:szCs w:val="24"/>
        </w:rPr>
        <w:t xml:space="preserve">ετή πολιτική που σέβεται αυτόν τον λαό, τις θυσίες του, τον κάθε πολίτη, τα προβλήματά </w:t>
      </w:r>
      <w:r>
        <w:rPr>
          <w:rFonts w:eastAsia="Times New Roman" w:cs="Times New Roman"/>
          <w:szCs w:val="24"/>
        </w:rPr>
        <w:lastRenderedPageBreak/>
        <w:t>του. Δεν μπορείτε και δεν θέλετε να το καταλάβετε. Τι να κάνουμε; Σήμερα είμαστε σε θέση να πούμε ότι εμείς υλοποιήσαμε αυτά για τα οποία δεσμευτήκαμε. Είμαστε σε θέση ν</w:t>
      </w:r>
      <w:r>
        <w:rPr>
          <w:rFonts w:eastAsia="Times New Roman" w:cs="Times New Roman"/>
          <w:szCs w:val="24"/>
        </w:rPr>
        <w:t>α πούμε ότι δεν πήγαν χαμένες οι θυσίες του ελληνικού λαού. Είμαστε σε θέση να πούμε ότι τώρα μπορούμε να ξεκινήσουμε μαζί με τον ελληνικό λαό να εφαρμόσουμε πολιτικές που θέλουμε, που πιστεύουμε, που προτείνουμε για τη χώρα μας και για την Ευρώπη.</w:t>
      </w:r>
    </w:p>
    <w:p w14:paraId="37394E5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Είμαστε</w:t>
      </w:r>
      <w:r>
        <w:rPr>
          <w:rFonts w:eastAsia="Times New Roman" w:cs="Times New Roman"/>
          <w:szCs w:val="24"/>
        </w:rPr>
        <w:t xml:space="preserve"> σε θέση να πούμε ότι τώρα μπορούμε να οικοδομήσουμε κοινωνικό κράτος, παραγωγικές δομές, να υλοποιήσουμε πολιτικές που θα διαπερνιούνται από κοινωνική δικαιοσύνη, από αλληλεγγύη, από αυτό που εμείς λέμε ότι μένουμε πιστοί στις αρχές και στις αξίες μας, στ</w:t>
      </w:r>
      <w:r>
        <w:rPr>
          <w:rFonts w:eastAsia="Times New Roman" w:cs="Times New Roman"/>
          <w:szCs w:val="24"/>
        </w:rPr>
        <w:t xml:space="preserve">ις υπηρεσίες στον λαό μας και στους πολίτες, υλοποιώντας τα όνειρά του βήμα-βήμα. </w:t>
      </w:r>
    </w:p>
    <w:p w14:paraId="37394E6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Ας πάμε όμως στο Υπουργείο Υποδομών. Οι δυο πτυχές που χτύπησαν όσους ήθελαν την κατάρρευση της χώρας και τη δέσμευσή της σε πολιτικό, θεσμικό, κοινωνικό και οικονομικό επίπ</w:t>
      </w:r>
      <w:r>
        <w:rPr>
          <w:rFonts w:eastAsia="Times New Roman" w:cs="Times New Roman"/>
          <w:szCs w:val="24"/>
        </w:rPr>
        <w:t xml:space="preserve">εδο με την υλοποίηση των εκκρεμών για δεκαετίες έργων και για την προετοιμασία και υλοποίηση νέων έργων, ήταν πρώτον, </w:t>
      </w:r>
      <w:r>
        <w:rPr>
          <w:rFonts w:eastAsia="Times New Roman" w:cs="Times New Roman"/>
          <w:szCs w:val="24"/>
        </w:rPr>
        <w:lastRenderedPageBreak/>
        <w:t>το φρενάρισμα του αποπληθωρισμού της χώρας, της περαιτέρω αύξησης της ανεργίας, της απώλειας κι άλλου εθνικού πλούτου από αυτό που κατάφερ</w:t>
      </w:r>
      <w:r>
        <w:rPr>
          <w:rFonts w:eastAsia="Times New Roman" w:cs="Times New Roman"/>
          <w:szCs w:val="24"/>
        </w:rPr>
        <w:t xml:space="preserve">ε η Νέα Δημοκρατία και δεύτερον, μαζί με τα υπόλοιπα Υπουργεία, της δόμησης της αξιοπιστίας της χώρας στους ευρωπαϊκούς οργανισμούς, στο διεθνές τραπεζικό σύστημα. Τηρούνταν τα χρονοδιαγράμματα, τηρούνταν όσα είχαμε δεσμευτεί για την ολοκλήρωση των έργων, </w:t>
      </w:r>
      <w:r>
        <w:rPr>
          <w:rFonts w:eastAsia="Times New Roman" w:cs="Times New Roman"/>
          <w:szCs w:val="24"/>
        </w:rPr>
        <w:t xml:space="preserve">κάτι που η χώρα δεν το είχε ποτέ. </w:t>
      </w:r>
    </w:p>
    <w:p w14:paraId="37394E6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Συζητούμε τον προϋπολογισμό που έχει πετύχει τρεις πολύ κρίσιμες στοχεύσεις. Πρώτον, να είναι δημοσιονομικά αποδεκτός. Δεύτερον, να είναι ανταποδοτικός προς τις θυσίες του ελληνικού λαού, ενσωματώνοντας όλα τα μέτρα ανακο</w:t>
      </w:r>
      <w:r>
        <w:rPr>
          <w:rFonts w:eastAsia="Times New Roman" w:cs="Times New Roman"/>
          <w:szCs w:val="24"/>
        </w:rPr>
        <w:t>ύφισης που ανακοίνωσε ο Πρωθυπουργός. Και τρίτον, να είναι αναπτυξιακός, καθότι πέρα από τα μέτρα ελάφρυνσης και ενίσχυσης της ιδιωτικής οικονομίας, συμπεριλαμβάνεται και διατηρείται ένα Πρόγραμμα Δημοσίων Επενδύσεων</w:t>
      </w:r>
      <w:r>
        <w:rPr>
          <w:rFonts w:eastAsia="Times New Roman" w:cs="Times New Roman"/>
          <w:szCs w:val="24"/>
        </w:rPr>
        <w:t>,</w:t>
      </w:r>
      <w:r>
        <w:rPr>
          <w:rFonts w:eastAsia="Times New Roman" w:cs="Times New Roman"/>
          <w:szCs w:val="24"/>
        </w:rPr>
        <w:t xml:space="preserve"> που στοχεύει στην ολοκλήρωση των μεγάλ</w:t>
      </w:r>
      <w:r>
        <w:rPr>
          <w:rFonts w:eastAsia="Times New Roman" w:cs="Times New Roman"/>
          <w:szCs w:val="24"/>
        </w:rPr>
        <w:t xml:space="preserve">ων δικτύων, στη συμβολή της χώρας στην ανάπτυξη και τον εκσυγχρονισμό των συνδυασμένων υποδομών με </w:t>
      </w:r>
      <w:r>
        <w:rPr>
          <w:rFonts w:eastAsia="Times New Roman" w:cs="Times New Roman"/>
          <w:szCs w:val="24"/>
        </w:rPr>
        <w:lastRenderedPageBreak/>
        <w:t>τους βαλκάνιους γείτονές μας, στην υλοποίηση ολιστικά ενός ευρέος φάσματος κοινωνικών υποδομών και παρεμβάσεων, ώστε να περιορίσουμε τις συνέπειες και των φυ</w:t>
      </w:r>
      <w:r>
        <w:rPr>
          <w:rFonts w:eastAsia="Times New Roman" w:cs="Times New Roman"/>
          <w:szCs w:val="24"/>
        </w:rPr>
        <w:t>σικών καταστροφών, αλλά και μιας καταστροφικής πολιτικής που δεν άφηνε να ολοκληρωθούν οι υποδομές.</w:t>
      </w:r>
    </w:p>
    <w:p w14:paraId="37394E6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ευχαριστήσω τον Κώστα Καραμανλή για τα καλά του λόγια σήμερα. Έχουμε κάνει πάρα πολλή δουλειά. Θα τον στεναχωρήσω βέβαια σε κάποια, που θα πούμε στη συνέ</w:t>
      </w:r>
      <w:r>
        <w:rPr>
          <w:rFonts w:eastAsia="Times New Roman" w:cs="Times New Roman"/>
          <w:szCs w:val="24"/>
        </w:rPr>
        <w:t>χεια.</w:t>
      </w:r>
    </w:p>
    <w:p w14:paraId="37394E6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Αγαπητοί συνάδελφοι, θα ήθελα να καταγράψω, με έναν σύντομο απολογισμό, τις στοχεύσεις που βάλαμε έναν χρόνο πριν και τον σχεδιασμό που θα ακολουθήσει για να στηρίξουμε τις τοπικές κοινωνίες, τις υγιείς παραγωγικές δυνάμεις, τη δίκαιη ανάπτυξη, την ο</w:t>
      </w:r>
      <w:r>
        <w:rPr>
          <w:rFonts w:eastAsia="Times New Roman" w:cs="Times New Roman"/>
          <w:szCs w:val="24"/>
        </w:rPr>
        <w:t xml:space="preserve">λοκλήρωση των υποδομών, μιας και πάρα πολλά εργαλεία έχουν ανοίξει για τη χώρα μετά την πολιτική των τριάμισι τελευταίων χρόνων που έχουμε υλοποιήσει. </w:t>
      </w:r>
    </w:p>
    <w:p w14:paraId="37394E6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 να έχετε μια καθαρή εικόνα, ο στόχος μας είναι το πρώτο εξάμηνο του 2019 να υπάρχουν συμβασιοποιημέν</w:t>
      </w:r>
      <w:r>
        <w:rPr>
          <w:rFonts w:eastAsia="Times New Roman" w:cs="Times New Roman"/>
          <w:szCs w:val="24"/>
        </w:rPr>
        <w:t xml:space="preserve">α έργα </w:t>
      </w:r>
      <w:r>
        <w:rPr>
          <w:rFonts w:eastAsia="Times New Roman" w:cs="Times New Roman"/>
          <w:szCs w:val="24"/>
        </w:rPr>
        <w:lastRenderedPageBreak/>
        <w:t xml:space="preserve">6,8 δισεκατομμυρίων ευρώ, σίγουρα πάνω από 6 δισεκατομμύρια και μέσα στο 2019 να έχουν αγγίξει τα 9,17 δισεκατομμύρια ευρώ. </w:t>
      </w:r>
    </w:p>
    <w:p w14:paraId="37394E6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Ευτυχώς, στη διαπραγμάτευση που έγινε για το νέο ΕΣΠΑ, για τη νέα προγραμματική περίοδο για τις υποδομές έχουμε σχεδόν διπλά</w:t>
      </w:r>
      <w:r>
        <w:rPr>
          <w:rFonts w:eastAsia="Times New Roman" w:cs="Times New Roman"/>
          <w:szCs w:val="24"/>
        </w:rPr>
        <w:t>σιο ποσό από αυτό</w:t>
      </w:r>
      <w:r>
        <w:rPr>
          <w:rFonts w:eastAsia="Times New Roman" w:cs="Times New Roman"/>
          <w:szCs w:val="24"/>
        </w:rPr>
        <w:t>,</w:t>
      </w:r>
      <w:r>
        <w:rPr>
          <w:rFonts w:eastAsia="Times New Roman" w:cs="Times New Roman"/>
          <w:szCs w:val="24"/>
        </w:rPr>
        <w:t xml:space="preserve"> που είχε διαπραγματευτεί η </w:t>
      </w:r>
      <w:r>
        <w:rPr>
          <w:rFonts w:eastAsia="Times New Roman" w:cs="Times New Roman"/>
          <w:szCs w:val="24"/>
        </w:rPr>
        <w:t>κ</w:t>
      </w:r>
      <w:r>
        <w:rPr>
          <w:rFonts w:eastAsia="Times New Roman" w:cs="Times New Roman"/>
          <w:szCs w:val="24"/>
        </w:rPr>
        <w:t xml:space="preserve">υβέρνηση Σαμαρά τα προηγούμενα χρόνια. Τις επόμενες μέρες έρχεται για κύρωση στη Βουλή το νότιο τμήμα του αυτοκινητόδρομου </w:t>
      </w:r>
      <w:r>
        <w:rPr>
          <w:rFonts w:eastAsia="Times New Roman" w:cs="Times New Roman"/>
          <w:szCs w:val="24"/>
        </w:rPr>
        <w:t>κ</w:t>
      </w:r>
      <w:r>
        <w:rPr>
          <w:rFonts w:eastAsia="Times New Roman" w:cs="Times New Roman"/>
          <w:szCs w:val="24"/>
        </w:rPr>
        <w:t>εντρικής Ελλάδας, του Ε65, και έπεται το βόρειο τμήμα, μιας και έχουν προχωρήσει οι δ</w:t>
      </w:r>
      <w:r>
        <w:rPr>
          <w:rFonts w:eastAsia="Times New Roman" w:cs="Times New Roman"/>
          <w:szCs w:val="24"/>
        </w:rPr>
        <w:t xml:space="preserve">ιαπραγματεύσεις για τη χρηματοδότησή του. </w:t>
      </w:r>
    </w:p>
    <w:p w14:paraId="37394E6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Ξεκίνησε η υπογειοποίηση των Σεπολίων. Τελειώνει το </w:t>
      </w:r>
      <w:r>
        <w:rPr>
          <w:rFonts w:eastAsia="Times New Roman" w:cs="Times New Roman"/>
          <w:szCs w:val="24"/>
        </w:rPr>
        <w:t>μ</w:t>
      </w:r>
      <w:r>
        <w:rPr>
          <w:rFonts w:eastAsia="Times New Roman" w:cs="Times New Roman"/>
          <w:szCs w:val="24"/>
        </w:rPr>
        <w:t xml:space="preserve">ετρό της Θεσσαλονίκης φέτος και μπαίνει σε δοκιμαστική λειτουργία και λίγους μήνες μετά ξεκινάει η επέκταση για Καλαμαριά. </w:t>
      </w:r>
    </w:p>
    <w:p w14:paraId="37394E6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Τις πρώτες μέρες του Ιανουαρίου του </w:t>
      </w:r>
      <w:r>
        <w:rPr>
          <w:rFonts w:eastAsia="Times New Roman" w:cs="Times New Roman"/>
          <w:szCs w:val="24"/>
        </w:rPr>
        <w:t xml:space="preserve">2019 εισάγεται για κύρωση το </w:t>
      </w:r>
      <w:r>
        <w:rPr>
          <w:rFonts w:eastAsia="Times New Roman" w:cs="Times New Roman"/>
          <w:szCs w:val="24"/>
        </w:rPr>
        <w:t>α</w:t>
      </w:r>
      <w:r>
        <w:rPr>
          <w:rFonts w:eastAsia="Times New Roman" w:cs="Times New Roman"/>
          <w:szCs w:val="24"/>
        </w:rPr>
        <w:t>εροδρόμιο του Καστελλίου και προφανώς ενημερώνεται η Βουλή για την ολοκλήρωση των συμβάσεων του αυτοκινητόδρομου Πάτρα-Πύργος.</w:t>
      </w:r>
    </w:p>
    <w:p w14:paraId="37394E6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Ολοκληρώθηκε η πρώτη φάση των διαγωνιστικών διαδικασιών για τον </w:t>
      </w:r>
      <w:r>
        <w:rPr>
          <w:rFonts w:eastAsia="Times New Roman" w:cs="Times New Roman"/>
          <w:szCs w:val="24"/>
        </w:rPr>
        <w:t>β</w:t>
      </w:r>
      <w:r>
        <w:rPr>
          <w:rFonts w:eastAsia="Times New Roman" w:cs="Times New Roman"/>
          <w:szCs w:val="24"/>
        </w:rPr>
        <w:t xml:space="preserve">όρειο </w:t>
      </w:r>
      <w:r>
        <w:rPr>
          <w:rFonts w:eastAsia="Times New Roman" w:cs="Times New Roman"/>
          <w:szCs w:val="24"/>
        </w:rPr>
        <w:t>ο</w:t>
      </w:r>
      <w:r>
        <w:rPr>
          <w:rFonts w:eastAsia="Times New Roman" w:cs="Times New Roman"/>
          <w:szCs w:val="24"/>
        </w:rPr>
        <w:t xml:space="preserve">δικό </w:t>
      </w:r>
      <w:r>
        <w:rPr>
          <w:rFonts w:eastAsia="Times New Roman" w:cs="Times New Roman"/>
          <w:szCs w:val="24"/>
        </w:rPr>
        <w:t>ά</w:t>
      </w:r>
      <w:r>
        <w:rPr>
          <w:rFonts w:eastAsia="Times New Roman" w:cs="Times New Roman"/>
          <w:szCs w:val="24"/>
        </w:rPr>
        <w:t>ξονα Κρήτης και για τ</w:t>
      </w:r>
      <w:r>
        <w:rPr>
          <w:rFonts w:eastAsia="Times New Roman" w:cs="Times New Roman"/>
          <w:szCs w:val="24"/>
        </w:rPr>
        <w:t xml:space="preserve">η γραμμή 4 του </w:t>
      </w:r>
      <w:r>
        <w:rPr>
          <w:rFonts w:eastAsia="Times New Roman" w:cs="Times New Roman"/>
          <w:szCs w:val="24"/>
        </w:rPr>
        <w:t>μ</w:t>
      </w:r>
      <w:r>
        <w:rPr>
          <w:rFonts w:eastAsia="Times New Roman" w:cs="Times New Roman"/>
          <w:szCs w:val="24"/>
        </w:rPr>
        <w:t>ετρό. Τελειώνει επιτέλους, παρά τις τεχνικές δυσκολίες, η σιδηροδρομική σύνδεση Αθήνας-Θεσσαλονίκης. Ολοκληρώνεται η διαγωνιστική διαδικασία και εκκινούν οι διαγωνισμοί για το Άκτιο-Αμβρακία. Δημοπρατείται το Καλαμάτα-Ριζόμυλος-Πύλος-Μεθώνη</w:t>
      </w:r>
      <w:r>
        <w:rPr>
          <w:rFonts w:eastAsia="Times New Roman" w:cs="Times New Roman"/>
          <w:szCs w:val="24"/>
        </w:rPr>
        <w:t xml:space="preserve"> και η παράκαμψη της Χαλκίδας. </w:t>
      </w:r>
    </w:p>
    <w:p w14:paraId="37394E6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Έχει δίκιο βέβαια ο κ. Καραμανλής όσον αφορά το σχόλιό του ότι ολοκληρώνουμε αυτά που ξεκίνησαν άλλοι. Και πώς να μην το κάνουμε αυτό; Τον αυτοκινητόδρομο Αθήνας-Θεσσαλονίκης τον ξεκίνησαν το 1960, τον σιδηρόδρομο από τον Β΄</w:t>
      </w:r>
      <w:r>
        <w:rPr>
          <w:rFonts w:eastAsia="Times New Roman" w:cs="Times New Roman"/>
          <w:szCs w:val="24"/>
        </w:rPr>
        <w:t xml:space="preserve"> Παγκόσμιο Πόλεμο, τις παραχωρήσεις εδώ και δεκαέξι χρόνια, τον δρόμο της Μεσαράς άλλα τόσα χρόνια, το Καστέλλι, το Θριάσιο, το Στρατόπεδο Γκόνου, τον ΒΟΑΚ, τη σιδηροδρομική Εγνατία, τη Χαλκίδα, την Καλαμάτα, τα είχαν εξαγγείλει από τον Μεσοπόλεμο. Πώς να </w:t>
      </w:r>
      <w:r>
        <w:rPr>
          <w:rFonts w:eastAsia="Times New Roman" w:cs="Times New Roman"/>
          <w:szCs w:val="24"/>
        </w:rPr>
        <w:t>μην ολοκληρώσουμε λοιπόν τα έργα που εδώ και εξήντα χρόνια είχαν ξεκινήσει και όχι απλώς δεν τα ολοκλήρωναν, αλλά ούτε στα μισά δεν τα είχαν φτάσει;</w:t>
      </w:r>
    </w:p>
    <w:p w14:paraId="37394E6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Έχουμε μια τεράστια λίστα με τα αντιπλημμυρικά έργα και το χρονοδιάγραμμά τους, την οποία καταθέτω. </w:t>
      </w:r>
    </w:p>
    <w:p w14:paraId="37394E6B" w14:textId="77777777" w:rsidR="00B27939" w:rsidRDefault="00D93F4B">
      <w:pPr>
        <w:spacing w:after="0" w:line="600" w:lineRule="auto"/>
        <w:ind w:firstLine="720"/>
        <w:jc w:val="both"/>
        <w:rPr>
          <w:rFonts w:eastAsia="Times New Roman" w:cs="Times New Roman"/>
          <w:szCs w:val="24"/>
        </w:rPr>
      </w:pPr>
      <w:r w:rsidRPr="00132157">
        <w:rPr>
          <w:rFonts w:eastAsia="Times New Roman" w:cs="Times New Roman"/>
          <w:szCs w:val="24"/>
        </w:rPr>
        <w:t xml:space="preserve">(Στο </w:t>
      </w:r>
      <w:r w:rsidRPr="00132157">
        <w:rPr>
          <w:rFonts w:eastAsia="Times New Roman" w:cs="Times New Roman"/>
          <w:szCs w:val="24"/>
        </w:rPr>
        <w:t xml:space="preserve">σημείο αυτό ο </w:t>
      </w:r>
      <w:r>
        <w:rPr>
          <w:rFonts w:eastAsia="Times New Roman" w:cs="Times New Roman"/>
          <w:szCs w:val="24"/>
        </w:rPr>
        <w:t xml:space="preserve">Υπουργός </w:t>
      </w:r>
      <w:r w:rsidRPr="00132157">
        <w:rPr>
          <w:rFonts w:eastAsia="Times New Roman" w:cs="Times New Roman"/>
          <w:szCs w:val="24"/>
        </w:rPr>
        <w:t>κ.</w:t>
      </w:r>
      <w:r>
        <w:rPr>
          <w:rFonts w:eastAsia="Times New Roman" w:cs="Times New Roman"/>
          <w:szCs w:val="24"/>
        </w:rPr>
        <w:t xml:space="preserve"> Χρήστος Σπίρτζης καταθέτει για τα Πρακτικά την</w:t>
      </w:r>
      <w:r w:rsidRPr="00132157">
        <w:rPr>
          <w:rFonts w:eastAsia="Times New Roman" w:cs="Times New Roman"/>
          <w:szCs w:val="24"/>
        </w:rPr>
        <w:t xml:space="preserve"> προαναφερθ</w:t>
      </w:r>
      <w:r>
        <w:rPr>
          <w:rFonts w:eastAsia="Times New Roman" w:cs="Times New Roman"/>
          <w:szCs w:val="24"/>
        </w:rPr>
        <w:t>είσα</w:t>
      </w:r>
      <w:r w:rsidRPr="00132157">
        <w:rPr>
          <w:rFonts w:eastAsia="Times New Roman" w:cs="Times New Roman"/>
          <w:szCs w:val="24"/>
        </w:rPr>
        <w:t xml:space="preserve"> </w:t>
      </w:r>
      <w:r>
        <w:rPr>
          <w:rFonts w:eastAsia="Times New Roman" w:cs="Times New Roman"/>
          <w:szCs w:val="24"/>
        </w:rPr>
        <w:t>λίστα</w:t>
      </w:r>
      <w:r w:rsidRPr="00132157">
        <w:rPr>
          <w:rFonts w:eastAsia="Times New Roman" w:cs="Times New Roman"/>
          <w:szCs w:val="24"/>
        </w:rPr>
        <w:t xml:space="preserve">, </w:t>
      </w:r>
      <w:r>
        <w:rPr>
          <w:rFonts w:eastAsia="Times New Roman" w:cs="Times New Roman"/>
          <w:szCs w:val="24"/>
        </w:rPr>
        <w:t>η</w:t>
      </w:r>
      <w:r w:rsidRPr="00132157">
        <w:rPr>
          <w:rFonts w:eastAsia="Times New Roman" w:cs="Times New Roman"/>
          <w:szCs w:val="24"/>
        </w:rPr>
        <w:t xml:space="preserve"> οποία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14:paraId="37394E6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Καραμανλή, για να βγάλεις έργα πρέπει να έχεις </w:t>
      </w:r>
      <w:r>
        <w:rPr>
          <w:rFonts w:eastAsia="Times New Roman" w:cs="Times New Roman"/>
          <w:szCs w:val="24"/>
        </w:rPr>
        <w:t>μελέτες, αλλιώς πρέπει να δίνεις δισεκατομμύρια σε αποζημιώσεις, όπως κάνατε εσείς για δεκαετίες.</w:t>
      </w:r>
    </w:p>
    <w:p w14:paraId="37394E6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Θα πω δυο νούμερα, γιατί έγινε κριτική για τις αστικές μεταφορές. Βγήκαν </w:t>
      </w:r>
      <w:r>
        <w:rPr>
          <w:rFonts w:eastAsia="Times New Roman" w:cs="Times New Roman"/>
          <w:szCs w:val="24"/>
        </w:rPr>
        <w:t>ένα</w:t>
      </w:r>
      <w:r>
        <w:rPr>
          <w:rFonts w:eastAsia="Times New Roman" w:cs="Times New Roman"/>
          <w:szCs w:val="24"/>
        </w:rPr>
        <w:t xml:space="preserve"> εκατομμύριο προσωποποιημένες κάρτες με το ηλεκτρονικό εισιτήριο και </w:t>
      </w:r>
      <w:r>
        <w:rPr>
          <w:rFonts w:eastAsia="Times New Roman" w:cs="Times New Roman"/>
          <w:szCs w:val="24"/>
        </w:rPr>
        <w:t>πεντακόσιες</w:t>
      </w:r>
      <w:r>
        <w:rPr>
          <w:rFonts w:eastAsia="Times New Roman" w:cs="Times New Roman"/>
          <w:szCs w:val="24"/>
        </w:rPr>
        <w:t xml:space="preserve"> χ</w:t>
      </w:r>
      <w:r>
        <w:rPr>
          <w:rFonts w:eastAsia="Times New Roman" w:cs="Times New Roman"/>
          <w:szCs w:val="24"/>
        </w:rPr>
        <w:t xml:space="preserve">ιλιάδες μη προσωποποιημένες. </w:t>
      </w:r>
    </w:p>
    <w:p w14:paraId="37394E6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Υπουργού)</w:t>
      </w:r>
    </w:p>
    <w:p w14:paraId="37394E6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Ένα λεπτό θέλω παραπάνω, κύριε Πρόεδρε.</w:t>
      </w:r>
    </w:p>
    <w:p w14:paraId="37394E7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Δεν θα κάνω αναφορά για όλα τα έργα. Τα ξέρει όλος ο κόσμος, τα έχουμε βγάλει και σε δελτία Τύπου. Θα </w:t>
      </w:r>
      <w:r>
        <w:rPr>
          <w:rFonts w:eastAsia="Times New Roman" w:cs="Times New Roman"/>
          <w:szCs w:val="24"/>
        </w:rPr>
        <w:t xml:space="preserve">ήθελα όμως να κάνω μερικά σχόλια κλείνοντας. </w:t>
      </w:r>
    </w:p>
    <w:p w14:paraId="37394E7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της Νέας Δημοκρατίας, αν ένας από εμάς τολμούσε να πει «θέλουμε να τελειώνουμε με τη Νέα Δημοκρατία όχι μόνο για αυτά</w:t>
      </w:r>
      <w:r>
        <w:rPr>
          <w:rFonts w:eastAsia="Times New Roman" w:cs="Times New Roman"/>
          <w:szCs w:val="24"/>
        </w:rPr>
        <w:t>,</w:t>
      </w:r>
      <w:r>
        <w:rPr>
          <w:rFonts w:eastAsia="Times New Roman" w:cs="Times New Roman"/>
          <w:szCs w:val="24"/>
        </w:rPr>
        <w:t xml:space="preserve"> που κάνει αλλά για αυτά που πιστεύει», γνωρίζετε πολύ καλά τι θα είχε γ</w:t>
      </w:r>
      <w:r>
        <w:rPr>
          <w:rFonts w:eastAsia="Times New Roman" w:cs="Times New Roman"/>
          <w:szCs w:val="24"/>
        </w:rPr>
        <w:t>ίνει και τι θα ακούγαμε. Το είπε ο Πρόεδρός σας στο συνέδριό σας για εμάς πριν από λίγες μέρες και αποδεικνύεται πόσο έχετε επηρεαστεί από την ακροδεξιά φιλοσοφία.</w:t>
      </w:r>
    </w:p>
    <w:p w14:paraId="37394E7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Θέλω να κλείσω λέγοντας ότι είστε το χθες, είστε το παλιό και δυστυχώς είστε αμετανόητοι. Δε</w:t>
      </w:r>
      <w:r>
        <w:rPr>
          <w:rFonts w:eastAsia="Times New Roman" w:cs="Times New Roman"/>
          <w:szCs w:val="24"/>
        </w:rPr>
        <w:t>ν μπορείτε και δεν θέλετε να αντιληφθείτε πώς ανακτήθηκε με τον τερματισμό του μνημονίου η εθνική κυριαρχία που παραδώσατε. Δεν μπορείτε να κατανοήσετε πώς κερδήθηκε η αξιοπιστία της χώρας, πώς γινόταν πραγματική διαπραγμάτευση, πώς αυτά για τα οποία δεσμε</w:t>
      </w:r>
      <w:r>
        <w:rPr>
          <w:rFonts w:eastAsia="Times New Roman" w:cs="Times New Roman"/>
          <w:szCs w:val="24"/>
        </w:rPr>
        <w:t>υτήκαμε τηρήθηκαν και από τις δυο πλευρές. Δεν μπορείτε και δεν θέλετε να καταλάβετε πώς χτίζεις σχέσεις εμπιστοσύνης με διεθνείς οργανισμούς, με επενδυτές, όταν ολοκληρώνεις έργα και διαγωνισμούς, όταν είσαι εντάξει με αυτά για τα οποία έχεις δεσμευτεί. Δ</w:t>
      </w:r>
      <w:r>
        <w:rPr>
          <w:rFonts w:eastAsia="Times New Roman" w:cs="Times New Roman"/>
          <w:szCs w:val="24"/>
        </w:rPr>
        <w:t>εν ήταν ιστορικά ποτέ…</w:t>
      </w:r>
    </w:p>
    <w:p w14:paraId="37394E73" w14:textId="77777777" w:rsidR="00B27939" w:rsidRDefault="00D93F4B">
      <w:pPr>
        <w:spacing w:after="0" w:line="600" w:lineRule="auto"/>
        <w:ind w:firstLine="720"/>
        <w:jc w:val="both"/>
        <w:rPr>
          <w:rFonts w:eastAsia="Times New Roman" w:cs="Times New Roman"/>
          <w:szCs w:val="24"/>
        </w:rPr>
      </w:pPr>
      <w:r w:rsidRPr="00511F33">
        <w:rPr>
          <w:rFonts w:eastAsia="Times New Roman" w:cs="Times New Roman"/>
          <w:b/>
          <w:szCs w:val="24"/>
        </w:rPr>
        <w:lastRenderedPageBreak/>
        <w:t xml:space="preserve">ΠΡΟΕΔΡΕΥΩΝ (Νικήτας Κακλαμάνης): </w:t>
      </w:r>
      <w:r>
        <w:rPr>
          <w:rFonts w:eastAsia="Times New Roman" w:cs="Times New Roman"/>
          <w:szCs w:val="24"/>
        </w:rPr>
        <w:t>Κύριε Υπουργέ, ολοκληρώστε. Είπαμε για ένα λεπτό και έχετε φτάσει στα δυο. Δεν έχει άλλο.</w:t>
      </w:r>
    </w:p>
    <w:p w14:paraId="37394E7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Τελειώνω, κύριε Πρόεδρε.</w:t>
      </w:r>
    </w:p>
    <w:p w14:paraId="37394E7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Δεν θα γίνει η προοδευτική παράτα</w:t>
      </w:r>
      <w:r>
        <w:rPr>
          <w:rFonts w:eastAsia="Times New Roman" w:cs="Times New Roman"/>
          <w:szCs w:val="24"/>
        </w:rPr>
        <w:t>ξη και η Αριστερά η πολιτική δύναμη</w:t>
      </w:r>
      <w:r>
        <w:rPr>
          <w:rFonts w:eastAsia="Times New Roman" w:cs="Times New Roman"/>
          <w:szCs w:val="24"/>
        </w:rPr>
        <w:t>,</w:t>
      </w:r>
      <w:r>
        <w:rPr>
          <w:rFonts w:eastAsia="Times New Roman" w:cs="Times New Roman"/>
          <w:szCs w:val="24"/>
        </w:rPr>
        <w:t xml:space="preserve"> που διαίρεσε την κοινωνία, αυτή που έσυρε σε διώξεις και φυλακές, αυτή που γέμισε με εκατομμύρια πολίτες τα δικαστήρια, τις φυλακές και τα ξερονήσια. Δεν ήταν η προοδευτική παράταξη ούτε η Αριστερά αυτή</w:t>
      </w:r>
      <w:r>
        <w:rPr>
          <w:rFonts w:eastAsia="Times New Roman" w:cs="Times New Roman"/>
          <w:szCs w:val="24"/>
        </w:rPr>
        <w:t>,</w:t>
      </w:r>
      <w:r>
        <w:rPr>
          <w:rFonts w:eastAsia="Times New Roman" w:cs="Times New Roman"/>
          <w:szCs w:val="24"/>
        </w:rPr>
        <w:t xml:space="preserve"> που χρησιμοποίη</w:t>
      </w:r>
      <w:r>
        <w:rPr>
          <w:rFonts w:eastAsia="Times New Roman" w:cs="Times New Roman"/>
          <w:szCs w:val="24"/>
        </w:rPr>
        <w:t>σε τα δημόσια έργα ως εργαλείο σπατάλης, αδιαφάνειας και αναποτελεσματικότητας. Δεν ήταν, δεν είναι και δεν θα γίνει ούτε η προοδευτική παράταξη ούτε η Αριστερά αυτή που στις μέρες της έφυγαν εκατομμύρια Έλληνες για το εξωτερικό, που οδήγησαν τους νέους μα</w:t>
      </w:r>
      <w:r>
        <w:rPr>
          <w:rFonts w:eastAsia="Times New Roman" w:cs="Times New Roman"/>
          <w:szCs w:val="24"/>
        </w:rPr>
        <w:t>ς να εγκαταλείψουν τη χώρα, χωρίς κα</w:t>
      </w:r>
      <w:r>
        <w:rPr>
          <w:rFonts w:eastAsia="Times New Roman" w:cs="Times New Roman"/>
          <w:szCs w:val="24"/>
        </w:rPr>
        <w:t>μ</w:t>
      </w:r>
      <w:r>
        <w:rPr>
          <w:rFonts w:eastAsia="Times New Roman" w:cs="Times New Roman"/>
          <w:szCs w:val="24"/>
        </w:rPr>
        <w:t xml:space="preserve">μία στήριξη και χωρίς καταγραφή. </w:t>
      </w:r>
    </w:p>
    <w:p w14:paraId="37394E76" w14:textId="77777777" w:rsidR="00B27939" w:rsidRDefault="00D93F4B">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Σας παρακαλώ, κύριε Υπουργέ, κλείστε.</w:t>
      </w:r>
    </w:p>
    <w:p w14:paraId="37394E7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Δεν ήταν και δεν θα γίνει η παράταξη των κλειστών συνόρων, της</w:t>
      </w:r>
      <w:r>
        <w:rPr>
          <w:rFonts w:eastAsia="Times New Roman" w:cs="Times New Roman"/>
          <w:szCs w:val="24"/>
        </w:rPr>
        <w:t xml:space="preserve"> ξενοφοβίας, της καταδίκης της </w:t>
      </w:r>
      <w:r>
        <w:rPr>
          <w:rFonts w:eastAsia="Times New Roman" w:cs="Times New Roman"/>
          <w:szCs w:val="24"/>
        </w:rPr>
        <w:t>β</w:t>
      </w:r>
      <w:r>
        <w:rPr>
          <w:rFonts w:eastAsia="Times New Roman" w:cs="Times New Roman"/>
          <w:szCs w:val="24"/>
        </w:rPr>
        <w:t>όρειας Ελλάδας σε μαρασμό και απαξίωση. Δεν ήταν και δεν θα γίνει η παράταξη που έχτισε πολιτικές καριέρες σε ψευτοεθνικισμούς, σε περιοχές σαν το Μάτι που είπατε και πριν…</w:t>
      </w:r>
    </w:p>
    <w:p w14:paraId="37394E78" w14:textId="77777777" w:rsidR="00B27939" w:rsidRDefault="00D93F4B">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θα </w:t>
      </w:r>
      <w:r>
        <w:rPr>
          <w:rFonts w:eastAsia="Times New Roman" w:cs="Times New Roman"/>
          <w:szCs w:val="24"/>
        </w:rPr>
        <w:t>κλείσω το μικρόφωνο. Έχω διατελέσει και εγώ συνδικαλιστής και το «τελειώνω σε μισό λεπτό», το έχω πει και το ξέρω.</w:t>
      </w:r>
    </w:p>
    <w:p w14:paraId="37394E7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Κλείστε, σας παρακαλώ.</w:t>
      </w:r>
    </w:p>
    <w:p w14:paraId="37394E7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Έχετε δίκιο, κύριε Πρόεδρε.</w:t>
      </w:r>
    </w:p>
    <w:p w14:paraId="37394E7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Οι πολίτες ξέρουν, ο ελληνικός λαός δεν ξεχνά και ο σημερινός </w:t>
      </w:r>
      <w:r>
        <w:rPr>
          <w:rFonts w:eastAsia="Times New Roman" w:cs="Times New Roman"/>
          <w:szCs w:val="24"/>
        </w:rPr>
        <w:t>π</w:t>
      </w:r>
      <w:r>
        <w:rPr>
          <w:rFonts w:eastAsia="Times New Roman" w:cs="Times New Roman"/>
          <w:szCs w:val="24"/>
        </w:rPr>
        <w:t>ροϋπολογισμός είναι ο πρώτος των πολλών επόμενων που θα ακολουθήσουν με κυβερνήσεις της Αριστεράς, της προοδευτικής παράταξης με Πρωθυπουργό τον Αλέξη Τσίπρα.</w:t>
      </w:r>
    </w:p>
    <w:p w14:paraId="37394E7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E7D"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37394E7E" w14:textId="77777777" w:rsidR="00B27939" w:rsidRDefault="00D93F4B">
      <w:pPr>
        <w:spacing w:after="0" w:line="600" w:lineRule="auto"/>
        <w:ind w:firstLine="720"/>
        <w:jc w:val="both"/>
        <w:rPr>
          <w:rFonts w:eastAsia="Times New Roman" w:cs="Times New Roman"/>
          <w:szCs w:val="24"/>
        </w:rPr>
      </w:pPr>
      <w:r w:rsidRPr="00511F33">
        <w:rPr>
          <w:rFonts w:eastAsia="Times New Roman" w:cs="Times New Roman"/>
          <w:b/>
          <w:szCs w:val="24"/>
        </w:rPr>
        <w:lastRenderedPageBreak/>
        <w:t xml:space="preserve">ΠΡΟΕΔΡΕΥΩΝ (Νικήτας Κακλαμάνης): </w:t>
      </w:r>
      <w:r>
        <w:rPr>
          <w:rFonts w:eastAsia="Times New Roman" w:cs="Times New Roman"/>
          <w:szCs w:val="24"/>
        </w:rPr>
        <w:t>Η σειρά είναι η εξής. Επόμενος είναι ο κ. Γρηγοράκος, ο κ. Ψαριανός, όπως προείπα, γιατί την πρώτη μέρα ήταν σε επιτροπή, ο κ. Μουμουλίδης, ο κ. Βαρβιτσιώτης. Έχει γίνει εσωτερική αλλαγή μεταξύ των Υπου</w:t>
      </w:r>
      <w:r>
        <w:rPr>
          <w:rFonts w:eastAsia="Times New Roman" w:cs="Times New Roman"/>
          <w:szCs w:val="24"/>
        </w:rPr>
        <w:t>ργών και θα μιλήσει η κ. Γεροβασίλη αντί του κ. Καλογήρου.</w:t>
      </w:r>
    </w:p>
    <w:p w14:paraId="37394E7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Κύριε Γρηγοράκο, έχετε τον λόγο.</w:t>
      </w:r>
    </w:p>
    <w:p w14:paraId="37394E8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Κύριε Πρόεδρε, κυρίες και κύριοι συνάδελφοι, τι άκουσαν τα αυτιά μου; Κύριε Δένδια, τα ακούσατε; Γιατί εγώ έχω αυξημένη ακοή. </w:t>
      </w:r>
      <w:r w:rsidRPr="00523D2F">
        <w:rPr>
          <w:rFonts w:eastAsia="Times New Roman" w:cs="Times New Roman"/>
          <w:szCs w:val="24"/>
        </w:rPr>
        <w:t xml:space="preserve">Ο κ. </w:t>
      </w:r>
      <w:r>
        <w:rPr>
          <w:rFonts w:eastAsia="Times New Roman" w:cs="Times New Roman"/>
          <w:szCs w:val="24"/>
        </w:rPr>
        <w:t>Σπίρτζης ευχ</w:t>
      </w:r>
      <w:r>
        <w:rPr>
          <w:rFonts w:eastAsia="Times New Roman" w:cs="Times New Roman"/>
          <w:szCs w:val="24"/>
        </w:rPr>
        <w:t xml:space="preserve">αρίστησε τον Κωνσταντίνο Καραμανλή τον νεότερο, τον τωρινό Βουλευτή. Είπε ότι τα έχει κάνει όλα καλά. Ελπίζω να απαντήσει ο ίδιος ή να απαντήσετε εσείς. </w:t>
      </w:r>
    </w:p>
    <w:p w14:paraId="37394E8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w:t>
      </w:r>
      <w:r w:rsidRPr="006E2EBC">
        <w:rPr>
          <w:rFonts w:eastAsia="Times New Roman" w:cs="Times New Roman"/>
          <w:szCs w:val="24"/>
        </w:rPr>
        <w:t xml:space="preserve">ρίες και κύριοι συνάδελφοι, </w:t>
      </w:r>
      <w:r>
        <w:rPr>
          <w:rFonts w:eastAsia="Times New Roman" w:cs="Times New Roman"/>
          <w:szCs w:val="24"/>
        </w:rPr>
        <w:t>παρακολουθώ, λοιπόν, τη Βουλή και είδα όλους τους συναδέλφους του ΣΥΡΙΖΑ</w:t>
      </w:r>
      <w:r>
        <w:rPr>
          <w:rFonts w:eastAsia="Times New Roman" w:cs="Times New Roman"/>
          <w:szCs w:val="24"/>
        </w:rPr>
        <w:t xml:space="preserve"> να επαίρονται. Κανείς δεν μας μίλησε για τα 100 δισεκατομμύρια που μας κόστισε το τρίτο μνημόνιο. Και ακολουθεί και το τέταρτο μνημόνιο. Αν συνεχίσετε την ίδια πολιτική τού «Τσίπρα, δώστα όλα», η Ελλάδα θα πάει με μαθηματική ακρίβεια στα βράχια.</w:t>
      </w:r>
    </w:p>
    <w:p w14:paraId="37394E82" w14:textId="77777777" w:rsidR="00B27939" w:rsidRDefault="00D93F4B">
      <w:pPr>
        <w:spacing w:after="0" w:line="600" w:lineRule="auto"/>
        <w:ind w:firstLine="720"/>
        <w:jc w:val="both"/>
        <w:rPr>
          <w:rFonts w:eastAsia="Times New Roman" w:cs="Times New Roman"/>
          <w:szCs w:val="24"/>
        </w:rPr>
      </w:pPr>
      <w:r w:rsidRPr="006E2EBC">
        <w:rPr>
          <w:rFonts w:eastAsia="Times New Roman" w:cs="Times New Roman"/>
          <w:szCs w:val="24"/>
        </w:rPr>
        <w:lastRenderedPageBreak/>
        <w:t>Κυρίες κα</w:t>
      </w:r>
      <w:r w:rsidRPr="006E2EBC">
        <w:rPr>
          <w:rFonts w:eastAsia="Times New Roman" w:cs="Times New Roman"/>
          <w:szCs w:val="24"/>
        </w:rPr>
        <w:t xml:space="preserve">ι κύριοι συνάδελφοι, </w:t>
      </w:r>
      <w:r>
        <w:rPr>
          <w:rFonts w:eastAsia="Times New Roman" w:cs="Times New Roman"/>
          <w:szCs w:val="24"/>
        </w:rPr>
        <w:t>οδηγείτε με μαθηματική ακρίβεια τη χώρα στην καταστροφή, αν συνεχίσετε την πολιτική που άκουσα προηγουμένως. Και την οδηγείτε, διότι λέτε πολλά ψέματα και είστε αλαζονικοί.</w:t>
      </w:r>
    </w:p>
    <w:p w14:paraId="37394E8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Θέλω να πω, όμως, δυο κουβέντες γι’ αυτό που συνέβη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τα ξημερώματα. Τα άτομα που πιστεύουν στην πολιτική βία νομίζουν ότι υπηρετούν ηθικές αξίες -γι’ αυτό είναι και πολύ επικίνδυνα, διότι δεν καταλαβαίνουν τη διαφορά της βίας-, αξίες που νομίζουν ότι είναι ανώτερες από τη ζωή οποιουδήποτε ανθρώπου, οποιουδ</w:t>
      </w:r>
      <w:r>
        <w:rPr>
          <w:rFonts w:eastAsia="Times New Roman" w:cs="Times New Roman"/>
          <w:szCs w:val="24"/>
        </w:rPr>
        <w:t>ήποτε όντος, και αυτό είναι το επικίνδυνο.</w:t>
      </w:r>
    </w:p>
    <w:p w14:paraId="37394E8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Εγώ προσωπικά τούς διαβεβαιώνω, επειδή ζω κοντά στον θάνατο και ασχολούμαι με την υγεία των ανθρώπων, ότι δεν υπάρχει πολυτιμότερο αγαθό από την υγεία κανενός στον κόσμο. Αν ρωτήσεις μια μάνα που έχασε το παιδί τη</w:t>
      </w:r>
      <w:r>
        <w:rPr>
          <w:rFonts w:eastAsia="Times New Roman" w:cs="Times New Roman"/>
          <w:szCs w:val="24"/>
        </w:rPr>
        <w:t>ς από τροχαίο ατύχημα, θα σου πει: «Δεν με ενδιαφέρει η γη, δεν με ενδιαφέρει τίποτα. Το παιδί που έχασα με ενδιαφέρει». Αυτό ας το σκεφθούν κάποιοι.</w:t>
      </w:r>
    </w:p>
    <w:p w14:paraId="37394E8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ημοκρατία μας είναι ανθεκτική, όσο και αν κάποιοι θέλουν κάθε μέρα να την τραυματίζουν. Αντέχει στον πό</w:t>
      </w:r>
      <w:r>
        <w:rPr>
          <w:rFonts w:eastAsia="Times New Roman" w:cs="Times New Roman"/>
          <w:szCs w:val="24"/>
        </w:rPr>
        <w:t xml:space="preserve">λεμο που </w:t>
      </w:r>
      <w:r>
        <w:rPr>
          <w:rFonts w:eastAsia="Times New Roman" w:cs="Times New Roman"/>
          <w:szCs w:val="24"/>
        </w:rPr>
        <w:lastRenderedPageBreak/>
        <w:t xml:space="preserve">της κάνουν και θα είναι νικητής. Είμαστε μαζί με όλους αυτούς που νομίζουν, σκέφτονται και πιστεύουν ότι η </w:t>
      </w:r>
      <w:r>
        <w:rPr>
          <w:rFonts w:eastAsia="Times New Roman" w:cs="Times New Roman"/>
          <w:szCs w:val="24"/>
        </w:rPr>
        <w:t>δ</w:t>
      </w:r>
      <w:r>
        <w:rPr>
          <w:rFonts w:eastAsia="Times New Roman" w:cs="Times New Roman"/>
          <w:szCs w:val="24"/>
        </w:rPr>
        <w:t>ημοκρατία είναι το πολυτιμότερο πολίτευμα στον κόσμο και θα το υπερασπιζόμαστε μέχρι αίματος.</w:t>
      </w:r>
    </w:p>
    <w:p w14:paraId="37394E8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Τελειώνω την εισαγωγή μου: Κουράγιο στο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κουράγιο στους ανθρώπους του, κουράγιο σε όλους αυτούς οι οποίοι υπόκεινται σε οποιαδήποτε μορφή βίας.</w:t>
      </w:r>
    </w:p>
    <w:p w14:paraId="37394E87" w14:textId="77777777" w:rsidR="00B27939" w:rsidRDefault="00D93F4B">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ο προϋπολογισμός μιας χώρας σε μεγάλο βαθμό δίνει το στίγμα της ακολουθούμενης οικονομικής πολιτικής. Από τη σκοπιά αυτή</w:t>
      </w:r>
      <w:r>
        <w:rPr>
          <w:rFonts w:eastAsia="Times New Roman" w:cs="Times New Roman"/>
          <w:szCs w:val="24"/>
        </w:rPr>
        <w:t>, ο προϋπολογισμός που κατέθεσε η Κυβέρνηση στη Βουλή, που θα είναι και ο τελευταίος της, πολύ δύσκολα θα μπορούσε να χαρακτηριστεί ως αναπτυξιακός.</w:t>
      </w:r>
    </w:p>
    <w:p w14:paraId="37394E8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Αντιθέτως, με τον συγκεκριμένο προϋπολογισμό η Κυβέρνηση επιμένει στην παραπλάνηση του ελληνικού λαού. Το μ</w:t>
      </w:r>
      <w:r>
        <w:rPr>
          <w:rFonts w:eastAsia="Times New Roman" w:cs="Times New Roman"/>
          <w:szCs w:val="24"/>
        </w:rPr>
        <w:t>εγάλο πρόβλημα της ελληνικής οικονομίας είναι η αναπτυξιακή της υστέρηση. Στο πρόβλημα αυτό καμ</w:t>
      </w:r>
      <w:r>
        <w:rPr>
          <w:rFonts w:eastAsia="Times New Roman" w:cs="Times New Roman"/>
          <w:szCs w:val="24"/>
        </w:rPr>
        <w:t>μ</w:t>
      </w:r>
      <w:r>
        <w:rPr>
          <w:rFonts w:eastAsia="Times New Roman" w:cs="Times New Roman"/>
          <w:szCs w:val="24"/>
        </w:rPr>
        <w:t xml:space="preserve">ιά δημοσιονομική προσαρμογή δεν συνιστά απάντηση. Ό,τι και αν ακούσαμε αυτές τις μέρες, δεν υπάρχει καμμία απάντηση στα μεγάλα προβλήματα </w:t>
      </w:r>
      <w:r>
        <w:rPr>
          <w:rFonts w:eastAsia="Times New Roman" w:cs="Times New Roman"/>
          <w:szCs w:val="24"/>
        </w:rPr>
        <w:lastRenderedPageBreak/>
        <w:t>της χώρας. Το υψηλό κό</w:t>
      </w:r>
      <w:r>
        <w:rPr>
          <w:rFonts w:eastAsia="Times New Roman" w:cs="Times New Roman"/>
          <w:szCs w:val="24"/>
        </w:rPr>
        <w:t>στος δανεισμού -γι’ αυτό δεν βγαίνουμε και στις αγορές-, τα μεγάλα ποσοστά των εξυπηρετούμενων δανείων, η υψηλή ανεργία δεν αντιμετωπίζονται με ρυθμούς χαμηλής ανάπτυξης. Άρα, η ενδεδειγμένη συνταγή είναι μία και μοναδική: Επενδύσεις, επενδύσεις, επενδύσει</w:t>
      </w:r>
      <w:r>
        <w:rPr>
          <w:rFonts w:eastAsia="Times New Roman" w:cs="Times New Roman"/>
          <w:szCs w:val="24"/>
        </w:rPr>
        <w:t>ς.</w:t>
      </w:r>
    </w:p>
    <w:p w14:paraId="37394E8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Δυστυχώς, η ζωτική αυτή ανάγκη, οι επενδύσεις, σύμφωνα με πρόσφατη έρευνα του ΙΟΒΕ, έχουν μειωθεί το τελευταίο χρονικό διάστημα κατά 23%. Εξίσου αρνητικές ήταν και οι επισημάνσεις πριν από κάποιους μήνες στο Συμβούλιο Δημοσιονομικής Πολιτικής -το οποίο </w:t>
      </w:r>
      <w:r>
        <w:rPr>
          <w:rFonts w:eastAsia="Times New Roman" w:cs="Times New Roman"/>
          <w:szCs w:val="24"/>
        </w:rPr>
        <w:t>δεν νομίζω ότι πρόσκειται στην Αντιπολίτευση- και το οποίο λέει ότι η μείωση είναι από 16% έως 17%.</w:t>
      </w:r>
    </w:p>
    <w:p w14:paraId="37394E8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Άλλωστε, όλοι μας γνωρίζουμε εμβληματικές επενδύσεις που καρκινοβατούν. Μιλώ για τις ιδιωτικές εγχώριες και ξένες, με κορυφαίες αυτές του Ελληνικού και των </w:t>
      </w:r>
      <w:r>
        <w:rPr>
          <w:rFonts w:eastAsia="Times New Roman" w:cs="Times New Roman"/>
          <w:szCs w:val="24"/>
        </w:rPr>
        <w:t>Σκουριών. Όχι μόνο δεν έχουμε αύξηση επενδύσεων, αλλά και αυτές που έχουν εκφράσει για τη χώρα μας βρίσκονται αντιμέτωπες με μια σειρά εμποδίων ιδεοληπτικών, γραφειοκρατικών και πολλών άλλων.</w:t>
      </w:r>
    </w:p>
    <w:p w14:paraId="37394E8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Αρκεί να σας επισημάνω ότι ακόμα και επενδύσεις για πράσινη ενέρ</w:t>
      </w:r>
      <w:r>
        <w:rPr>
          <w:rFonts w:eastAsia="Times New Roman" w:cs="Times New Roman"/>
          <w:szCs w:val="24"/>
        </w:rPr>
        <w:t>γεια από ελληνικούς επιχειρηματικούς ομίλους, που έχει δώσει πολύ μεγάλη μάχη ο Γιάννης Μανιάτης, μπλοκάρουν στα γρανάζια ανερμάτιστων κυβερνητικών επιλογών. Προτιμούμε τον οικονομικά δαπανηρό και περιβαλλοντικά καταστροφικό λιγνίτη, που τον βλέπουμε στη Μ</w:t>
      </w:r>
      <w:r>
        <w:rPr>
          <w:rFonts w:eastAsia="Times New Roman" w:cs="Times New Roman"/>
          <w:szCs w:val="24"/>
        </w:rPr>
        <w:t>εγαλόπολη, αδιαφορώντας για τις ανανεώσιμες πηγές ενέργειας.</w:t>
      </w:r>
    </w:p>
    <w:p w14:paraId="37394E8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Μολονότι οι επενδύσεις είναι ανάσα για την ελληνική οικονομία, για τη χώρα, για την απασχόληση, για την αναζωογόνηση των παραγωγικών δραστηριοτήτων, εντούτοις είναι παντελής η έλλειψη ενός ευνοϊκ</w:t>
      </w:r>
      <w:r>
        <w:rPr>
          <w:rFonts w:eastAsia="Times New Roman" w:cs="Times New Roman"/>
          <w:szCs w:val="24"/>
        </w:rPr>
        <w:t>ού πολιτικού περιβάλλοντος. Η απουσία δε ουσιαστικών κινήτρων για ιδιωτικές επενδύσεις καθιστά μειωμένο και το ενδιαφέρον της επιχειρηματικής κοινότητας.</w:t>
      </w:r>
    </w:p>
    <w:p w14:paraId="37394E8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Τα πολυδιαφημιζόμενα από την Κυβέρνηση υψηλά πρωτογενή πλεονάσματα χρησιμοποιούνται για την αποπληρωμή</w:t>
      </w:r>
      <w:r>
        <w:rPr>
          <w:rFonts w:eastAsia="Times New Roman" w:cs="Times New Roman"/>
          <w:szCs w:val="24"/>
        </w:rPr>
        <w:t xml:space="preserve"> δανείων, καθώς και την άγρα ψήφων. Η μέθοδος της υπερφορολόγησης, την οποία συνειδητά επιλέγει η Κυβέρνηση και διαλύει τη μεσαία τάξη, σε κα</w:t>
      </w:r>
      <w:r>
        <w:rPr>
          <w:rFonts w:eastAsia="Times New Roman" w:cs="Times New Roman"/>
          <w:szCs w:val="24"/>
        </w:rPr>
        <w:t>μ</w:t>
      </w:r>
      <w:r>
        <w:rPr>
          <w:rFonts w:eastAsia="Times New Roman" w:cs="Times New Roman"/>
          <w:szCs w:val="24"/>
        </w:rPr>
        <w:t>μιά περίπτωση δεν δημιουργεί τις προϋ</w:t>
      </w:r>
      <w:r>
        <w:rPr>
          <w:rFonts w:eastAsia="Times New Roman" w:cs="Times New Roman"/>
          <w:szCs w:val="24"/>
        </w:rPr>
        <w:lastRenderedPageBreak/>
        <w:t>ποθέσεις για την αναζωογόνηση της ελληνικής οικονομίας. Αντιθέτως, όπως οι πε</w:t>
      </w:r>
      <w:r>
        <w:rPr>
          <w:rFonts w:eastAsia="Times New Roman" w:cs="Times New Roman"/>
          <w:szCs w:val="24"/>
        </w:rPr>
        <w:t>ρισσότεροι οικονομολόγοι υποστηρίζουν, λειτουργεί ως τροχοπέδη στην ανάπτυξή της, την καθιστά καχεκτική, μειώνει τη ζήτηση και -το σημαντικότερο όλων- αντιστρατεύεται τις παραγωγικές και οικονομικές δραστηριότητες.</w:t>
      </w:r>
    </w:p>
    <w:p w14:paraId="37394E8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Τελειώνω, γιατί έφαγα πολύ χρόνο σε αυτά </w:t>
      </w:r>
      <w:r>
        <w:rPr>
          <w:rFonts w:eastAsia="Times New Roman" w:cs="Times New Roman"/>
          <w:szCs w:val="24"/>
        </w:rPr>
        <w:t>που ήθελα να πω στην αρχή.</w:t>
      </w:r>
    </w:p>
    <w:p w14:paraId="37394E8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Στην υγεία βλέπουμε τα πράγματα ότι είναι πολύ χειρότερα από το 2014. Η έννοια «υποβάθμιση» παίρνει σάρκα και οστά. Σε κάνει να αναρωτιέσαι αν ζούμε σε ένα σύγχρονο και πολιτισμένο κράτος του δυτικού κόσμου. Οι υποχρεώσεις των νο</w:t>
      </w:r>
      <w:r>
        <w:rPr>
          <w:rFonts w:eastAsia="Times New Roman" w:cs="Times New Roman"/>
          <w:szCs w:val="24"/>
        </w:rPr>
        <w:t>σοκομείων αυξάνονται συνεχώς, αλλά οι προϋπολογισμοί τους χρόνο με τον χρόνο μειώνονται. Οι ΤΟΜΥ απέτυχαν παταγωδώς. Δεν υπάρχουν οι διακόσιοι τριάντα εννέα. Πήγαμε δυο φορές και εγκαινιάσαμε την ΤΟΜΥ της Θεσσαλονίκης. Τίποτα δεν υπάρχει. Στο τέλος του χρό</w:t>
      </w:r>
      <w:r>
        <w:rPr>
          <w:rFonts w:eastAsia="Times New Roman" w:cs="Times New Roman"/>
          <w:szCs w:val="24"/>
        </w:rPr>
        <w:t>νου φεύγουν τρεις χιλιάδες γιατροί. Περιμένουμε να δούμε τι θα γίνει.</w:t>
      </w:r>
    </w:p>
    <w:p w14:paraId="37394E90" w14:textId="77777777" w:rsidR="00B27939" w:rsidRDefault="00D93F4B">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7394E9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Τελείωσα, κύριε Πρόεδρε. Ειλικρινά τελείωσα.</w:t>
      </w:r>
    </w:p>
    <w:p w14:paraId="37394E9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σύστημα υγείας λειτουργεί στο κόκκινο</w:t>
      </w:r>
      <w:r>
        <w:rPr>
          <w:rFonts w:eastAsia="Times New Roman" w:cs="Times New Roman"/>
          <w:szCs w:val="24"/>
        </w:rPr>
        <w:t xml:space="preserve"> και αν δεν βιαστούμε, σίγουρα δεν θα έχουμε υγεία το 2019.</w:t>
      </w:r>
    </w:p>
    <w:p w14:paraId="37394E93" w14:textId="77777777" w:rsidR="00B27939" w:rsidRDefault="00D93F4B">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η εμμονή του ΣΥΡΙΖΑ σε πολλά θέματα και ιδιαίτερα στο άρθρο 16 του Συντάγματος αποκαλύπτει τον τρόπο με τον οποίο αντιμετωπίζει την κοινωνία και την παιδεία. Θέλει μι</w:t>
      </w:r>
      <w:r>
        <w:rPr>
          <w:rFonts w:eastAsia="Times New Roman" w:cs="Times New Roman"/>
          <w:szCs w:val="24"/>
        </w:rPr>
        <w:t>α Ελλάδα που παλεύει μόνο για την επιβίωσή της, που σέρνεται, χωρίς να περιμένει τίποτε καλύτερο από τον εαυτό της. Ούτε το παράδειγμα της Κύπρου σάς λέει τίποτα. Κοιτάξτε χθες τι είπαν οι Κύπριοι και τι έκαναν με τα πανεπιστήμιά τους.</w:t>
      </w:r>
    </w:p>
    <w:p w14:paraId="37394E94" w14:textId="77777777" w:rsidR="00B27939" w:rsidRDefault="00D93F4B">
      <w:pPr>
        <w:spacing w:after="0" w:line="600" w:lineRule="auto"/>
        <w:ind w:firstLine="720"/>
        <w:jc w:val="both"/>
        <w:rPr>
          <w:rFonts w:eastAsia="Times New Roman" w:cs="Times New Roman"/>
          <w:szCs w:val="24"/>
        </w:rPr>
      </w:pPr>
      <w:r w:rsidRPr="006E2EBC">
        <w:rPr>
          <w:rFonts w:eastAsia="Times New Roman" w:cs="Times New Roman"/>
          <w:szCs w:val="24"/>
        </w:rPr>
        <w:t>Κυρίες και κύριοι συ</w:t>
      </w:r>
      <w:r w:rsidRPr="006E2EBC">
        <w:rPr>
          <w:rFonts w:eastAsia="Times New Roman" w:cs="Times New Roman"/>
          <w:szCs w:val="24"/>
        </w:rPr>
        <w:t xml:space="preserve">νάδελφοι, </w:t>
      </w:r>
      <w:r>
        <w:rPr>
          <w:rFonts w:eastAsia="Times New Roman" w:cs="Times New Roman"/>
          <w:szCs w:val="24"/>
        </w:rPr>
        <w:t>η κυβερνητική συνταγή ουδόλως εστιάζει στα καίρια δομικά και διαρθρωτικά προβλήματα της ελληνικής οικονομίας. Μοναδικό της μέλημα είναι η εκμετάλλευση των υπερπλεονασμάτων για την εξυπηρέτηση πολιτικών, κομματικών και εκλογικών στόχων. Άλλωστε, ο</w:t>
      </w:r>
      <w:r>
        <w:rPr>
          <w:rFonts w:eastAsia="Times New Roman" w:cs="Times New Roman"/>
          <w:szCs w:val="24"/>
        </w:rPr>
        <w:t xml:space="preserve">ι προεκλογικές παροχές δεν έχουν μόνο μηδενική επίδραση, αλλά ενισχύουν περαιτέρω την τάση των ψηφοφόρων να αναζητήσουν αλλού προοπτικές και προσδοκίες. Όποιος παρακολουθεί τη διεθνή, </w:t>
      </w:r>
      <w:r>
        <w:rPr>
          <w:rFonts w:eastAsia="Times New Roman" w:cs="Times New Roman"/>
          <w:szCs w:val="24"/>
        </w:rPr>
        <w:lastRenderedPageBreak/>
        <w:t>αλλά και την εγχώρια πολιτική σκηνή γνωρίζει ότι τα αναδρομικά, τα επιδό</w:t>
      </w:r>
      <w:r>
        <w:rPr>
          <w:rFonts w:eastAsia="Times New Roman" w:cs="Times New Roman"/>
          <w:szCs w:val="24"/>
        </w:rPr>
        <w:t>ματα, οι διορισμοί δεν επιφέρουν κανένα θετικό αποτέλεσμα. Το έχουμε δει και εμείς παλιά, όταν το κάναμε.</w:t>
      </w:r>
    </w:p>
    <w:p w14:paraId="37394E9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Κυβέρνηση εξαπάτησε τους Έλληνες</w:t>
      </w:r>
      <w:r>
        <w:rPr>
          <w:rFonts w:eastAsia="Times New Roman" w:cs="Times New Roman"/>
          <w:szCs w:val="24"/>
        </w:rPr>
        <w:t>,</w:t>
      </w:r>
      <w:r>
        <w:rPr>
          <w:rFonts w:eastAsia="Times New Roman" w:cs="Times New Roman"/>
          <w:szCs w:val="24"/>
        </w:rPr>
        <w:t xml:space="preserve"> που την ψήφισαν και την εμπιστεύτηκαν. Γι’ αυτό και η τιμωρία είναι αναπόφευκτη πολύ γρήγορα, πολύ σύντομα, το αργ</w:t>
      </w:r>
      <w:r>
        <w:rPr>
          <w:rFonts w:eastAsia="Times New Roman" w:cs="Times New Roman"/>
          <w:szCs w:val="24"/>
        </w:rPr>
        <w:t>ότερο σε οκτώ μήνες.</w:t>
      </w:r>
    </w:p>
    <w:p w14:paraId="37394E9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E97" w14:textId="77777777" w:rsidR="00B27939" w:rsidRDefault="00D93F4B">
      <w:pPr>
        <w:spacing w:after="0" w:line="600" w:lineRule="auto"/>
        <w:ind w:firstLine="709"/>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 </w:t>
      </w:r>
      <w:r w:rsidRPr="0036266F">
        <w:rPr>
          <w:rFonts w:eastAsia="Times New Roman" w:cs="Times New Roman"/>
          <w:szCs w:val="24"/>
        </w:rPr>
        <w:t>ΔΗΜΑΡ)</w:t>
      </w:r>
    </w:p>
    <w:p w14:paraId="37394E98" w14:textId="77777777" w:rsidR="00B27939" w:rsidRDefault="00D93F4B">
      <w:pPr>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sidRPr="004D1F57">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w:t>
      </w:r>
      <w:r w:rsidRPr="004D1F57">
        <w:rPr>
          <w:rFonts w:eastAsia="Times New Roman" w:cs="Times New Roman"/>
          <w:szCs w:val="24"/>
        </w:rPr>
        <w:t xml:space="preserve">υτικά θεωρεία τριάντα μαθητές και μαθήτριες και </w:t>
      </w:r>
      <w:r>
        <w:rPr>
          <w:rFonts w:eastAsia="Times New Roman" w:cs="Times New Roman"/>
          <w:szCs w:val="24"/>
        </w:rPr>
        <w:t>δύο</w:t>
      </w:r>
      <w:r w:rsidRPr="004D1F57">
        <w:rPr>
          <w:rFonts w:eastAsia="Times New Roman" w:cs="Times New Roman"/>
          <w:szCs w:val="24"/>
        </w:rPr>
        <w:t xml:space="preserve"> εκπαιδευτικοί συνοδοί τους από το 2</w:t>
      </w:r>
      <w:r w:rsidRPr="00EE6819">
        <w:rPr>
          <w:rFonts w:eastAsia="Times New Roman" w:cs="Times New Roman"/>
          <w:szCs w:val="24"/>
          <w:vertAlign w:val="superscript"/>
        </w:rPr>
        <w:t>ο</w:t>
      </w:r>
      <w:r>
        <w:rPr>
          <w:rFonts w:eastAsia="Times New Roman" w:cs="Times New Roman"/>
          <w:szCs w:val="24"/>
        </w:rPr>
        <w:t xml:space="preserve"> Γυμνάσιο</w:t>
      </w:r>
      <w:r w:rsidRPr="004D1F57">
        <w:rPr>
          <w:rFonts w:eastAsia="Times New Roman" w:cs="Times New Roman"/>
          <w:szCs w:val="24"/>
        </w:rPr>
        <w:t xml:space="preserve"> Κ</w:t>
      </w:r>
      <w:r>
        <w:rPr>
          <w:rFonts w:eastAsia="Times New Roman" w:cs="Times New Roman"/>
          <w:szCs w:val="24"/>
        </w:rPr>
        <w:t>οζάνης (</w:t>
      </w:r>
      <w:r>
        <w:rPr>
          <w:rFonts w:eastAsia="Times New Roman" w:cs="Times New Roman"/>
          <w:szCs w:val="24"/>
        </w:rPr>
        <w:t>δεύτερο τμήμα</w:t>
      </w:r>
      <w:r>
        <w:rPr>
          <w:rFonts w:eastAsia="Times New Roman" w:cs="Times New Roman"/>
          <w:szCs w:val="24"/>
        </w:rPr>
        <w:t>)</w:t>
      </w:r>
      <w:r w:rsidRPr="004D1F57">
        <w:rPr>
          <w:rFonts w:eastAsia="Times New Roman" w:cs="Times New Roman"/>
          <w:szCs w:val="24"/>
        </w:rPr>
        <w:t>.</w:t>
      </w:r>
    </w:p>
    <w:p w14:paraId="37394E9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4D1F57">
        <w:rPr>
          <w:rFonts w:eastAsia="Times New Roman" w:cs="Times New Roman"/>
          <w:szCs w:val="24"/>
        </w:rPr>
        <w:t>αλωσορίσ</w:t>
      </w:r>
      <w:r>
        <w:rPr>
          <w:rFonts w:eastAsia="Times New Roman" w:cs="Times New Roman"/>
          <w:szCs w:val="24"/>
        </w:rPr>
        <w:t>ατε στη</w:t>
      </w:r>
      <w:r w:rsidRPr="00EE6819">
        <w:rPr>
          <w:rFonts w:eastAsia="Times New Roman" w:cs="Times New Roman"/>
          <w:szCs w:val="24"/>
        </w:rPr>
        <w:t xml:space="preserve"> </w:t>
      </w:r>
      <w:r w:rsidRPr="004D1F57">
        <w:rPr>
          <w:rFonts w:eastAsia="Times New Roman" w:cs="Times New Roman"/>
          <w:szCs w:val="24"/>
        </w:rPr>
        <w:t>Βουλή</w:t>
      </w:r>
      <w:r>
        <w:rPr>
          <w:rFonts w:eastAsia="Times New Roman" w:cs="Times New Roman"/>
          <w:szCs w:val="24"/>
        </w:rPr>
        <w:t>!</w:t>
      </w:r>
    </w:p>
    <w:p w14:paraId="37394E9A" w14:textId="77777777" w:rsidR="00B27939" w:rsidRDefault="00D93F4B">
      <w:pPr>
        <w:spacing w:after="0"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37394E9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κ. Γρηγόρη Ψαριανό. </w:t>
      </w:r>
    </w:p>
    <w:p w14:paraId="37394E9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Ορίστε, έχετε τον λό</w:t>
      </w:r>
      <w:r>
        <w:rPr>
          <w:rFonts w:eastAsia="Times New Roman" w:cs="Times New Roman"/>
          <w:szCs w:val="24"/>
        </w:rPr>
        <w:t>γο.</w:t>
      </w:r>
    </w:p>
    <w:p w14:paraId="37394E9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Ευχαριστώ πολύ, κύριε Πρόεδρε.</w:t>
      </w:r>
    </w:p>
    <w:p w14:paraId="37394E9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Κατ’ αρχάς, θέλω να εκφράσω την απόλυτη και αμέριστη συμπαράστασή μας στο συγκρότημα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rPr>
        <w:t>ΚΑΘΗΜΕΡΙΝΗΣ</w:t>
      </w:r>
      <w:r>
        <w:rPr>
          <w:rFonts w:eastAsia="Times New Roman" w:cs="Times New Roman"/>
          <w:szCs w:val="24"/>
        </w:rPr>
        <w:t>»</w:t>
      </w:r>
      <w:r>
        <w:rPr>
          <w:rFonts w:eastAsia="Times New Roman" w:cs="Times New Roman"/>
          <w:szCs w:val="24"/>
        </w:rPr>
        <w:t xml:space="preserve">, που υπέστησαν σήμερα την νύχτα, τα ξημερώματα, μια δολοφονική επίθεση από </w:t>
      </w:r>
      <w:r>
        <w:rPr>
          <w:rFonts w:eastAsia="Times New Roman" w:cs="Times New Roman"/>
          <w:szCs w:val="24"/>
        </w:rPr>
        <w:t>«προοδευτικούς» νέους κουκουλοφόρους, μια απολύτως φασιστική επίθεση, όπως έχουμε συνηθίσει εδώ και αρκετά χρονάκια, καλύπτοντας ή κάνοντας ότι δεν βλέπουμε διάφορους τέτοιους αγωνιστές.</w:t>
      </w:r>
    </w:p>
    <w:p w14:paraId="37394E9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Ελπίζω να είναι η τελευταία τέτοιου τύπου φασιστική επίθεση και θέλω </w:t>
      </w:r>
      <w:r>
        <w:rPr>
          <w:rFonts w:eastAsia="Times New Roman" w:cs="Times New Roman"/>
          <w:szCs w:val="24"/>
        </w:rPr>
        <w:t>να συμφωνήσω απολύτως με τον Πρωθυπουργό</w:t>
      </w:r>
      <w:r>
        <w:rPr>
          <w:rFonts w:eastAsia="Times New Roman" w:cs="Times New Roman"/>
          <w:szCs w:val="24"/>
        </w:rPr>
        <w:t>,</w:t>
      </w:r>
      <w:r>
        <w:rPr>
          <w:rFonts w:eastAsia="Times New Roman" w:cs="Times New Roman"/>
          <w:szCs w:val="24"/>
        </w:rPr>
        <w:t xml:space="preserve"> που είπε ότι αυτή υλοποιήθηκε, πραγματώθηκε, έγινε από κάτι δειλούς τύπους και από σκοτεινούς κύκλους.</w:t>
      </w:r>
    </w:p>
    <w:p w14:paraId="37394EA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Πράγματι, αυτοί οι δειλοί άνθρωποι και αυτοί οι σκοτεινοί κύκλοι ελπίζω από αύριο να σταματήσουν τη δράση τους,</w:t>
      </w:r>
      <w:r>
        <w:rPr>
          <w:rFonts w:eastAsia="Times New Roman" w:cs="Times New Roman"/>
          <w:szCs w:val="24"/>
        </w:rPr>
        <w:t xml:space="preserve"> αφού όλα τα κόμματα του δημοκρατικού τόξου καταδικάζουμε αυτές τις φασιστικές επιθέσεις που συμβαίνουν και βεβαίως, τώρα μας βρίσκουν όλους απέναντι. Ελπίζω να σταματήσουν αυτές οι επιθέσεις που ξεκίνησαν με μπογιές, με ξηλώματα πεζοδρομίων, με </w:t>
      </w:r>
      <w:r>
        <w:rPr>
          <w:rFonts w:eastAsia="Times New Roman" w:cs="Times New Roman"/>
          <w:szCs w:val="24"/>
        </w:rPr>
        <w:lastRenderedPageBreak/>
        <w:t>καύσεις αν</w:t>
      </w:r>
      <w:r>
        <w:rPr>
          <w:rFonts w:eastAsia="Times New Roman" w:cs="Times New Roman"/>
          <w:szCs w:val="24"/>
        </w:rPr>
        <w:t>θρώπων μέσα σε τράπεζες και με διάφορα άλλα ήσσονος σημασίας περιστατικά εδώ και οχτώ χρόνια.</w:t>
      </w:r>
    </w:p>
    <w:p w14:paraId="37394EA1" w14:textId="77777777" w:rsidR="00B27939" w:rsidRDefault="00D93F4B">
      <w:pPr>
        <w:spacing w:after="0" w:line="600" w:lineRule="auto"/>
        <w:ind w:firstLine="720"/>
        <w:jc w:val="both"/>
        <w:rPr>
          <w:rFonts w:eastAsia="Times New Roman"/>
          <w:szCs w:val="24"/>
        </w:rPr>
      </w:pPr>
      <w:r>
        <w:rPr>
          <w:rFonts w:eastAsia="Times New Roman"/>
          <w:szCs w:val="24"/>
        </w:rPr>
        <w:t xml:space="preserve">Είναι καλό να σκεφτόμαστε ότι η πρόοδος δεν μπορεί να επιτευχθεί με τρόπους τέτοιους αγωνιστικούς, όπου όποιος δεν γουστάρει κάτι, του δαγκώνει το λαιμό ή χυμάει </w:t>
      </w:r>
      <w:r>
        <w:rPr>
          <w:rFonts w:eastAsia="Times New Roman"/>
          <w:szCs w:val="24"/>
        </w:rPr>
        <w:t>επάνω του και τον κατεδαφίζει, του πετάει μπογιές, τον πυροβολεί ή τον ανατινάζει στον αέρα. Αυτές οι μέθοδ</w:t>
      </w:r>
      <w:r>
        <w:rPr>
          <w:rFonts w:eastAsia="Times New Roman"/>
          <w:szCs w:val="24"/>
        </w:rPr>
        <w:t>οι</w:t>
      </w:r>
      <w:r>
        <w:rPr>
          <w:rFonts w:eastAsia="Times New Roman"/>
          <w:szCs w:val="24"/>
        </w:rPr>
        <w:t xml:space="preserve"> δεν είναι και της πλέριας </w:t>
      </w:r>
      <w:r>
        <w:rPr>
          <w:rFonts w:eastAsia="Times New Roman"/>
          <w:szCs w:val="24"/>
        </w:rPr>
        <w:t>δ</w:t>
      </w:r>
      <w:r>
        <w:rPr>
          <w:rFonts w:eastAsia="Times New Roman"/>
          <w:szCs w:val="24"/>
        </w:rPr>
        <w:t>ημοκρατίας συστηματάκια.</w:t>
      </w:r>
    </w:p>
    <w:p w14:paraId="37394EA2" w14:textId="77777777" w:rsidR="00B27939" w:rsidRDefault="00D93F4B">
      <w:pPr>
        <w:spacing w:after="0" w:line="600" w:lineRule="auto"/>
        <w:ind w:firstLine="720"/>
        <w:jc w:val="both"/>
        <w:rPr>
          <w:rFonts w:eastAsia="Times New Roman"/>
          <w:szCs w:val="24"/>
        </w:rPr>
      </w:pPr>
      <w:r>
        <w:rPr>
          <w:rFonts w:eastAsia="Times New Roman"/>
          <w:szCs w:val="24"/>
        </w:rPr>
        <w:t xml:space="preserve">Για τον </w:t>
      </w:r>
      <w:r>
        <w:rPr>
          <w:rFonts w:eastAsia="Times New Roman"/>
          <w:szCs w:val="24"/>
        </w:rPr>
        <w:t>π</w:t>
      </w:r>
      <w:r>
        <w:rPr>
          <w:rFonts w:eastAsia="Times New Roman"/>
          <w:szCs w:val="24"/>
        </w:rPr>
        <w:t xml:space="preserve">ροϋπολογισμό: Ο </w:t>
      </w:r>
      <w:r>
        <w:rPr>
          <w:rFonts w:eastAsia="Times New Roman"/>
          <w:szCs w:val="24"/>
        </w:rPr>
        <w:t>π</w:t>
      </w:r>
      <w:r>
        <w:rPr>
          <w:rFonts w:eastAsia="Times New Roman"/>
          <w:szCs w:val="24"/>
        </w:rPr>
        <w:t>ροϋπολογισμός αυτός είναι μιας κατηγορίας προϋπολογισμών. Ως τώρα έχ</w:t>
      </w:r>
      <w:r>
        <w:rPr>
          <w:rFonts w:eastAsia="Times New Roman"/>
          <w:szCs w:val="24"/>
        </w:rPr>
        <w:t>ουμε γνωρίσει τρεις κατηγορίες προϋπολογισμών. Αναφέρομαι στην περίοδο που είμαι μέσα στη Βουλή, από το 2007 συγκεκριμένα. Έχουμε συζητήσει, λοιπόν, πολλούς προϋπολογισμούς. Οι τρεις κατηγορίες είναι ο προϋπολογισμός που κατατίθεται και δεν εφαρμόζεται, έν</w:t>
      </w:r>
      <w:r>
        <w:rPr>
          <w:rFonts w:eastAsia="Times New Roman"/>
          <w:szCs w:val="24"/>
        </w:rPr>
        <w:t>ας προϋπολογισμός που εφαρμόζεται ενώ αλλά έχουμε πει, αλλά έχουμε καταθέσει και είναι και η τρίτη κατηγορία των προϋπολογισμών που είναι «αλλά ντάλα τα μεγάλα, της Παρασκευής το γάλα». Αυτός δεν ξέρω σε ποια από τις τρεις κατηγορίες, πραγματικά, εντάσσετα</w:t>
      </w:r>
      <w:r>
        <w:rPr>
          <w:rFonts w:eastAsia="Times New Roman"/>
          <w:szCs w:val="24"/>
        </w:rPr>
        <w:t xml:space="preserve">ι. Νομίζω ότι έχει λίγο από τις τρεις, </w:t>
      </w:r>
      <w:r>
        <w:rPr>
          <w:rFonts w:eastAsia="Times New Roman"/>
          <w:szCs w:val="24"/>
        </w:rPr>
        <w:lastRenderedPageBreak/>
        <w:t>ίσως και από κα</w:t>
      </w:r>
      <w:r>
        <w:rPr>
          <w:rFonts w:eastAsia="Times New Roman"/>
          <w:szCs w:val="24"/>
        </w:rPr>
        <w:t>μ</w:t>
      </w:r>
      <w:r>
        <w:rPr>
          <w:rFonts w:eastAsia="Times New Roman"/>
          <w:szCs w:val="24"/>
        </w:rPr>
        <w:t>μιά τέταρτη, γιατί είναι ο πρώτος μεταμνημονιακός προϋπολογισμός.</w:t>
      </w:r>
    </w:p>
    <w:p w14:paraId="37394EA3" w14:textId="77777777" w:rsidR="00B27939" w:rsidRDefault="00D93F4B">
      <w:pPr>
        <w:spacing w:after="0" w:line="600" w:lineRule="auto"/>
        <w:ind w:firstLine="720"/>
        <w:jc w:val="both"/>
        <w:rPr>
          <w:rFonts w:eastAsia="Times New Roman"/>
          <w:szCs w:val="24"/>
        </w:rPr>
      </w:pPr>
      <w:r>
        <w:rPr>
          <w:rFonts w:eastAsia="Times New Roman"/>
          <w:szCs w:val="24"/>
        </w:rPr>
        <w:t>Έψαχνα, λοιπόν, να βρω μέσα πότε θα πάει ο κατώτατος μισθός στα 751 ευρώ, αν έχει περιληφθεί 13</w:t>
      </w:r>
      <w:r w:rsidRPr="0040268B">
        <w:rPr>
          <w:rFonts w:eastAsia="Times New Roman"/>
          <w:szCs w:val="24"/>
          <w:vertAlign w:val="superscript"/>
        </w:rPr>
        <w:t>η</w:t>
      </w:r>
      <w:r>
        <w:rPr>
          <w:rFonts w:eastAsia="Times New Roman"/>
          <w:szCs w:val="24"/>
        </w:rPr>
        <w:t xml:space="preserve"> σύνταξη, αν έχουν μπει οι αυξήσεις που</w:t>
      </w:r>
      <w:r>
        <w:rPr>
          <w:rFonts w:eastAsia="Times New Roman"/>
          <w:szCs w:val="24"/>
        </w:rPr>
        <w:t xml:space="preserve"> έπρεπε να μπουν, αν έχουν ακυρωθεί με ένα νόμο και ένα άρθρο ή με δύο νόμους και τρία άρθρα όλα τα προηγούμενα μνημόνια και οι εφαρμοστικοί τους νόμοι. Δηλαδή, άμα στον πρώτο μεταμνημονιακό προϋπολογισμό δεν τα βάλουμε αυτά, που θα βάλουμε; Στον τελευταίο</w:t>
      </w:r>
      <w:r>
        <w:rPr>
          <w:rFonts w:eastAsia="Times New Roman"/>
          <w:szCs w:val="24"/>
        </w:rPr>
        <w:t>;</w:t>
      </w:r>
    </w:p>
    <w:p w14:paraId="37394EA4" w14:textId="77777777" w:rsidR="00B27939" w:rsidRDefault="00D93F4B">
      <w:pPr>
        <w:spacing w:after="0" w:line="600" w:lineRule="auto"/>
        <w:ind w:firstLine="720"/>
        <w:jc w:val="both"/>
        <w:rPr>
          <w:rFonts w:eastAsia="Times New Roman"/>
          <w:szCs w:val="24"/>
        </w:rPr>
      </w:pPr>
      <w:r>
        <w:rPr>
          <w:rFonts w:eastAsia="Times New Roman"/>
          <w:szCs w:val="24"/>
        </w:rPr>
        <w:t>Βέβαια, βγήκαμε από τα μνημόνια. Όμως, όπως έχουμε ξαναπεί εδώ, δεν είμαστε εμείς που βγήκαμε από τα μνημόνια. Αυτοί βγήκαν από τα μνημόνια και σταμάτησαν να πληρώνουν. Εμείς στα μνημόνια είμαστε εδώ, παρόντες και θα τα ευχαριστηθούμε ως το τέλος,</w:t>
      </w:r>
    </w:p>
    <w:p w14:paraId="37394EA5" w14:textId="77777777" w:rsidR="00B27939" w:rsidRDefault="00D93F4B">
      <w:pPr>
        <w:spacing w:after="0" w:line="600" w:lineRule="auto"/>
        <w:ind w:firstLine="720"/>
        <w:jc w:val="both"/>
        <w:rPr>
          <w:rFonts w:eastAsia="Times New Roman"/>
          <w:szCs w:val="24"/>
        </w:rPr>
      </w:pPr>
      <w:r>
        <w:rPr>
          <w:rFonts w:eastAsia="Times New Roman"/>
          <w:szCs w:val="24"/>
        </w:rPr>
        <w:t>Το επί</w:t>
      </w:r>
      <w:r>
        <w:rPr>
          <w:rFonts w:eastAsia="Times New Roman"/>
          <w:szCs w:val="24"/>
        </w:rPr>
        <w:t>πεδο του δείκτη εμπιστοσύνης στην ελληνική Κυβέρνηση είναι το μικρότερο σε όλη την Ευρωπαϊκή Ένωση, σύμφωνα με στοιχεία από το θλιβερό ευρωβαρόμετρο -αυτό που έχουν αυτοί οι τοκογλύφοι, οι δανειστές, οι εκβιαστές, τα καθάρματα- αντανάκλαση της χαμηλής εμπι</w:t>
      </w:r>
      <w:r>
        <w:rPr>
          <w:rFonts w:eastAsia="Times New Roman"/>
          <w:szCs w:val="24"/>
        </w:rPr>
        <w:t xml:space="preserve">στοσύνης στο γεγονός ότι </w:t>
      </w:r>
      <w:r>
        <w:rPr>
          <w:rFonts w:eastAsia="Times New Roman"/>
          <w:szCs w:val="24"/>
        </w:rPr>
        <w:lastRenderedPageBreak/>
        <w:t>η Ελλάδα είναι ουραγός της Ευρωπαϊκής Ένωσης στην αποτελεσματική διαχείριση των δημοσίων δαπανών, τις οποίες αυξάνουμε αντί να μειώνουμε, προσλαμβάνοντας συνεχώς και νέους πελάτες. Οπότε, όλο και λιγότεροι άνθρωποι -αφού απολύονται</w:t>
      </w:r>
      <w:r>
        <w:rPr>
          <w:rFonts w:eastAsia="Times New Roman"/>
          <w:szCs w:val="24"/>
        </w:rPr>
        <w:t xml:space="preserve"> στην πραγματική οικονομία, από τον ιδιωτικό τομέα, και προσλαμβάνουμε στο δημόσιο τομέα- θα πληρώνουν όλο και περισσότερους, μέχρι να διοριστούμε όλοι για να δω ποιος θα μας πληρώνει μετά. Αυτό είναι κλεμμένο από μία γελοιογραφία.</w:t>
      </w:r>
    </w:p>
    <w:p w14:paraId="37394EA6" w14:textId="77777777" w:rsidR="00B27939" w:rsidRDefault="00D93F4B">
      <w:pPr>
        <w:spacing w:after="0" w:line="600" w:lineRule="auto"/>
        <w:ind w:firstLine="720"/>
        <w:jc w:val="both"/>
        <w:rPr>
          <w:rFonts w:eastAsia="Times New Roman"/>
          <w:szCs w:val="24"/>
        </w:rPr>
      </w:pPr>
      <w:r>
        <w:rPr>
          <w:rFonts w:eastAsia="Times New Roman"/>
          <w:szCs w:val="24"/>
        </w:rPr>
        <w:t>Ο πρώτος μεταμνημονιακός</w:t>
      </w:r>
      <w:r>
        <w:rPr>
          <w:rFonts w:eastAsia="Times New Roman"/>
          <w:szCs w:val="24"/>
        </w:rPr>
        <w:t xml:space="preserve"> προϋπολογισμός θα έπρεπε να σηματοδοτεί την ίδρυση μιας νέας σχέσης εμπιστοσύνης μεταξύ του κράτους και των πολιτών επί τη βάσει «ενός νέου κοινωνικού συμβολαίου», για να θυμηθούμε παλιές σοσιαλδημοκρατικές, σοσιαλιστικές και κεντροαριστερές λέξεις. Και, </w:t>
      </w:r>
      <w:r>
        <w:rPr>
          <w:rFonts w:eastAsia="Times New Roman"/>
          <w:szCs w:val="24"/>
        </w:rPr>
        <w:t>βέβαια, θα έπρεπε να απαντά σε ένα και μόνο ερώτημα: Πώς η χώρα -αυτή η χώρα, το παλιό «Κατσαπλιάδισταν», η σημερινή περήφανη Ελλάδα- θα αποκτήσει υψηλούς ρυθμούς ανάπτυξης μέσα από ένα νέο παραγωγικό μοντέλο; Αντί για αυτό έχουμε άδικους φόρους που συντηρ</w:t>
      </w:r>
      <w:r>
        <w:rPr>
          <w:rFonts w:eastAsia="Times New Roman"/>
          <w:szCs w:val="24"/>
        </w:rPr>
        <w:t xml:space="preserve">ούν ένα σπάταλο κράτος, που γίνεται όλο </w:t>
      </w:r>
      <w:r>
        <w:rPr>
          <w:rFonts w:eastAsia="Times New Roman"/>
          <w:szCs w:val="24"/>
        </w:rPr>
        <w:lastRenderedPageBreak/>
        <w:t>και μεγαλύτερο και όλο και λιγότερο αποτελεσματικό και όλο και ακριβότερο.</w:t>
      </w:r>
    </w:p>
    <w:p w14:paraId="37394EA7" w14:textId="77777777" w:rsidR="00B27939" w:rsidRDefault="00D93F4B">
      <w:pPr>
        <w:spacing w:after="0" w:line="600" w:lineRule="auto"/>
        <w:ind w:firstLine="720"/>
        <w:jc w:val="both"/>
        <w:rPr>
          <w:rFonts w:eastAsia="Times New Roman"/>
          <w:szCs w:val="24"/>
        </w:rPr>
      </w:pPr>
      <w:r>
        <w:rPr>
          <w:rFonts w:eastAsia="Times New Roman"/>
          <w:szCs w:val="24"/>
        </w:rPr>
        <w:t xml:space="preserve">Είναι 1 δισεκατομμύριο οι επιπλέον φόροι για το 2019. Οι υψηλότεροι έμμεσοι φόροι στην ευρωζώνη, που είναι ό,τι πιο αντιδραστικό. Οι έμμεσοι </w:t>
      </w:r>
      <w:r>
        <w:rPr>
          <w:rFonts w:eastAsia="Times New Roman"/>
          <w:szCs w:val="24"/>
        </w:rPr>
        <w:t xml:space="preserve">φόροι είναι κάτι «Θάτσερ» και κάτι τέτοιο. Δηλαδή, είναι πολύ μακριά από την Αριστερά οι έμμεσοι φόροι, γιατί πάνε σε όλο τον κόσμο ανεξαρτήτως. Χτυπάνε όπου βρούνε οι έμμεσοι φόροι. </w:t>
      </w:r>
    </w:p>
    <w:p w14:paraId="37394EA8" w14:textId="77777777" w:rsidR="00B27939" w:rsidRDefault="00D93F4B">
      <w:pPr>
        <w:spacing w:after="0" w:line="600" w:lineRule="auto"/>
        <w:ind w:firstLine="720"/>
        <w:jc w:val="both"/>
        <w:rPr>
          <w:rFonts w:eastAsia="Times New Roman"/>
          <w:szCs w:val="24"/>
        </w:rPr>
      </w:pPr>
      <w:r>
        <w:rPr>
          <w:rFonts w:eastAsia="Times New Roman"/>
          <w:szCs w:val="24"/>
        </w:rPr>
        <w:t>Έχουμε, λοιπόν, τους υψηλότερους έμμεσους φόρους στην ευρωζώνη. Από το 2</w:t>
      </w:r>
      <w:r>
        <w:rPr>
          <w:rFonts w:eastAsia="Times New Roman"/>
          <w:szCs w:val="24"/>
        </w:rPr>
        <w:t>014 τα έσοδα στην Ελλάδα από έμμεσους φόρους αυξήθηκαν κατά 4,1 δισεκατομμύρια -από 23,8 σε 27,9- ενώ από άμεσους φόρους έμειναν σχεδόν αμετάβλητα, δηλαδή από 20,7 πήγαν στα 21 δισεκατομμύρια. Οι πιο άδικοι κοινωνικοί φόροι, οι έμμεσοι, τσακίζουν τους μη π</w:t>
      </w:r>
      <w:r>
        <w:rPr>
          <w:rFonts w:eastAsia="Times New Roman"/>
          <w:szCs w:val="24"/>
        </w:rPr>
        <w:t>ρονομιούχους Έλληνες, γιατί ένα ψωμί και μία σύνδεση στο ίντερνετ τα χρειάζεται και ο φτωχός και ο πλούσιος και πληρώνουν τους ίδιους αυξημένους φόρους -έμμεσους- και οι δύο.</w:t>
      </w:r>
    </w:p>
    <w:p w14:paraId="37394EA9" w14:textId="77777777" w:rsidR="00B27939" w:rsidRDefault="00D93F4B">
      <w:pPr>
        <w:spacing w:after="0" w:line="600" w:lineRule="auto"/>
        <w:ind w:firstLine="720"/>
        <w:jc w:val="both"/>
        <w:rPr>
          <w:rFonts w:eastAsia="Times New Roman"/>
          <w:szCs w:val="24"/>
        </w:rPr>
      </w:pPr>
      <w:r>
        <w:rPr>
          <w:rFonts w:eastAsia="Times New Roman"/>
          <w:szCs w:val="24"/>
        </w:rPr>
        <w:t xml:space="preserve">Η μείωση του φορολογικού συντελεστή στις επιχειρήσεις το 2019 θα πάει από το 29% </w:t>
      </w:r>
      <w:r>
        <w:rPr>
          <w:rFonts w:eastAsia="Times New Roman"/>
          <w:szCs w:val="24"/>
        </w:rPr>
        <w:t xml:space="preserve">στο 28% αντί για το 26% που είχε </w:t>
      </w:r>
      <w:r>
        <w:rPr>
          <w:rFonts w:eastAsia="Times New Roman"/>
          <w:szCs w:val="24"/>
        </w:rPr>
        <w:lastRenderedPageBreak/>
        <w:t>ειπωθεί και είχε προβλεφθεί. Ένας στους πέντε πολίτες πληρώνει το 90% των φόρων εισοδήματος. Πληρώνουμε 6 στα 10 ευρώ -τώρα μπορεί να είναι 7 στα 10 ευρώ- για φόρους και εισφορές, οι οποίοι κατευθύνονται για την πληρωμή μισ</w:t>
      </w:r>
      <w:r>
        <w:rPr>
          <w:rFonts w:eastAsia="Times New Roman"/>
          <w:szCs w:val="24"/>
        </w:rPr>
        <w:t>θών δημοσίων υπαλλήλων και για συντάξεις. Το 4.5% -τεσσεράμισι και όχι τεσερσήμισι που λέμε συνήθως ή τρεισήμισι, αυτό να το κόψουμε, είναι τριάμισι- των επιχειρήσεων πληρώνει το 83% του φόρου εισοδήματος.</w:t>
      </w:r>
    </w:p>
    <w:p w14:paraId="37394EAA" w14:textId="77777777" w:rsidR="00B27939" w:rsidRDefault="00D93F4B">
      <w:pPr>
        <w:spacing w:after="0"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w:t>
      </w:r>
      <w:r>
        <w:rPr>
          <w:rFonts w:eastAsia="Times New Roman"/>
          <w:szCs w:val="24"/>
        </w:rPr>
        <w:t>χρόνου ομιλίας του κυρίου Βουλευτή)</w:t>
      </w:r>
    </w:p>
    <w:p w14:paraId="37394EAB" w14:textId="77777777" w:rsidR="00B27939" w:rsidRDefault="00D93F4B">
      <w:pPr>
        <w:spacing w:after="0" w:line="600" w:lineRule="auto"/>
        <w:ind w:firstLine="720"/>
        <w:jc w:val="both"/>
        <w:rPr>
          <w:rFonts w:eastAsia="Times New Roman"/>
          <w:szCs w:val="24"/>
        </w:rPr>
      </w:pPr>
      <w:r>
        <w:rPr>
          <w:rFonts w:eastAsia="Times New Roman"/>
          <w:szCs w:val="24"/>
        </w:rPr>
        <w:t>Από τα 87 δισεκατομμύρια που εισπράττει το κράτος, τα 21,6 δισεκατομμύρια -ένα λεπτό, κύριε Πρόεδρε- πηγαίνουν για τους μισθούς δημοσίων υπαλλήλων και τα 31,2 δισεκατομμύρια για την καταβολή συντάξεων, δηλαδή 52,8 δισεκα</w:t>
      </w:r>
      <w:r>
        <w:rPr>
          <w:rFonts w:eastAsia="Times New Roman"/>
          <w:szCs w:val="24"/>
        </w:rPr>
        <w:t>τομμύρια ευρώ για μισθούς και συντάξεις.</w:t>
      </w:r>
    </w:p>
    <w:p w14:paraId="37394EAC" w14:textId="77777777" w:rsidR="00B27939" w:rsidRDefault="00D93F4B">
      <w:pPr>
        <w:spacing w:after="0" w:line="600" w:lineRule="auto"/>
        <w:ind w:firstLine="720"/>
        <w:jc w:val="both"/>
        <w:rPr>
          <w:rFonts w:eastAsia="Times New Roman"/>
          <w:szCs w:val="24"/>
        </w:rPr>
      </w:pPr>
      <w:r>
        <w:rPr>
          <w:rFonts w:eastAsia="Times New Roman"/>
          <w:szCs w:val="24"/>
        </w:rPr>
        <w:t>Η χώρα «πατώνει» σε κάθε δείκτη που αφορά επενδύσεις: στον προϋπολογισμό, σε επενδύσεις σε όλους τους τομείς. Υπάρχουν στοιχεία τα οποία έχουμε ξαναπεί και ξαναπεί. Λέμε συνέχεια ότι αγωνιζόμαστε να έχουμε την κοινω</w:t>
      </w:r>
      <w:r>
        <w:rPr>
          <w:rFonts w:eastAsia="Times New Roman"/>
          <w:szCs w:val="24"/>
        </w:rPr>
        <w:t xml:space="preserve">νία όρθια. Όμως, </w:t>
      </w:r>
      <w:r>
        <w:rPr>
          <w:rFonts w:eastAsia="Times New Roman"/>
          <w:szCs w:val="24"/>
        </w:rPr>
        <w:lastRenderedPageBreak/>
        <w:t>γερνάμε και σφυρίζουμε αδιάφορα! Από το 2011 έως το 2017 ο πληθυσμός μειώνεται διαρκώς. Η Ελλάδα κατέχει την τελευταία θέση στις δαπάνες για τη στήριξη της οικογένειας και των παιδιών. Ένα ζευγάρι με μέσο μισθό και δύο παιδιά πληρώνει τους</w:t>
      </w:r>
      <w:r>
        <w:rPr>
          <w:rFonts w:eastAsia="Times New Roman"/>
          <w:szCs w:val="24"/>
        </w:rPr>
        <w:t xml:space="preserve"> υψηλότερους φόρους στην Ευρώπη. </w:t>
      </w:r>
    </w:p>
    <w:p w14:paraId="37394EAD" w14:textId="77777777" w:rsidR="00B27939" w:rsidRDefault="00D93F4B">
      <w:pPr>
        <w:spacing w:after="0" w:line="600" w:lineRule="auto"/>
        <w:ind w:firstLine="720"/>
        <w:jc w:val="both"/>
        <w:rPr>
          <w:rFonts w:eastAsia="Times New Roman"/>
          <w:szCs w:val="24"/>
        </w:rPr>
      </w:pPr>
      <w:r>
        <w:rPr>
          <w:rFonts w:eastAsia="Times New Roman"/>
          <w:szCs w:val="24"/>
        </w:rPr>
        <w:t>Σε μία χώρα</w:t>
      </w:r>
      <w:r>
        <w:rPr>
          <w:rFonts w:eastAsia="Times New Roman"/>
          <w:szCs w:val="24"/>
        </w:rPr>
        <w:t>,</w:t>
      </w:r>
      <w:r>
        <w:rPr>
          <w:rFonts w:eastAsia="Times New Roman"/>
          <w:szCs w:val="24"/>
        </w:rPr>
        <w:t xml:space="preserve"> που γερνάει και η οικονομία της είναι απολύτως τραυματισμένη, κυριαρχεί η αποεπένδυση. Είχαμε υποσχεθεί ότι θα κάνουμε μεγάλες επενδύσεις. Δεν κάναμε καμμία σχεδόν για τη χώρα. Ανάπτυξη χρειάζεται αυτή η χώρα </w:t>
      </w:r>
      <w:r>
        <w:rPr>
          <w:rFonts w:eastAsia="Times New Roman"/>
          <w:szCs w:val="24"/>
        </w:rPr>
        <w:t>και όχι υπερπλεονάσματα και υπερφορολόγηση, που ούτε η Θάτσερ δεν έκανε τέτοια, υπερπλεονάσματα τα οποία τα χρησιμοποιούμε για εξυπηρέτηση πελατειακών σχέσεων, ενώ καταγγέλλαμε τους άλλους, τους παλιούς, που μας έριξαν μέσα στην τρύπα με τα μνημόνια, ενώ τ</w:t>
      </w:r>
      <w:r>
        <w:rPr>
          <w:rFonts w:eastAsia="Times New Roman"/>
          <w:szCs w:val="24"/>
        </w:rPr>
        <w:t>ώρα ανοίγουμε μεγαλύτερη τρύπα και ξαναμπαίνουμε μέσα χειρότερα. Πώς θα δημιουργήσουμε δουλειές και εισόδημα; Τ</w:t>
      </w:r>
      <w:r>
        <w:rPr>
          <w:rFonts w:eastAsia="Times New Roman"/>
          <w:szCs w:val="24"/>
        </w:rPr>
        <w:t>ι</w:t>
      </w:r>
      <w:r>
        <w:rPr>
          <w:rFonts w:eastAsia="Times New Roman"/>
          <w:szCs w:val="24"/>
        </w:rPr>
        <w:t xml:space="preserve"> μέριμνα θα λάβουμε για τους χαμένους των μνημονίων;</w:t>
      </w:r>
    </w:p>
    <w:p w14:paraId="37394EAE"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Ψαριανέ, παρακαλώ να κλείσετε.</w:t>
      </w:r>
    </w:p>
    <w:p w14:paraId="37394EAF" w14:textId="77777777" w:rsidR="00B27939" w:rsidRDefault="00D93F4B">
      <w:pPr>
        <w:spacing w:after="0" w:line="600" w:lineRule="auto"/>
        <w:ind w:firstLine="720"/>
        <w:jc w:val="both"/>
        <w:rPr>
          <w:rFonts w:eastAsia="Times New Roman"/>
          <w:szCs w:val="24"/>
        </w:rPr>
      </w:pPr>
      <w:r>
        <w:rPr>
          <w:rFonts w:eastAsia="Times New Roman"/>
          <w:b/>
          <w:szCs w:val="24"/>
        </w:rPr>
        <w:lastRenderedPageBreak/>
        <w:t>ΓΡΗΓΟΡΙΟΣ ΨΑΡΙΑΝΟΣ:</w:t>
      </w:r>
      <w:r>
        <w:rPr>
          <w:rFonts w:eastAsia="Times New Roman"/>
          <w:szCs w:val="24"/>
        </w:rPr>
        <w:t xml:space="preserve"> Πώς θα γκρεμίσουμε το κομματικό κράτος και την πελατειακή σχέση με το κράτος και τον κόσμο και τους πελάτες; Πώς θα εξάγουμε αντί να εισάγουμε, ή τουλάχιστον να το ισορροπήσουμε; Πώς θα επιστρέψει στη χώρα η πιο μορφωμένη γενιά, που άλλοτε φεύγανε οι αγρά</w:t>
      </w:r>
      <w:r>
        <w:rPr>
          <w:rFonts w:eastAsia="Times New Roman"/>
          <w:szCs w:val="24"/>
        </w:rPr>
        <w:t>μματοι, οι αμόρφωτοι, οι ανειδίκευτοι και τώρα φεύγει ο αφρός της ελληνικής κοινωνίας για να βρει δουλειά έξω ή για να σπουδάσει έξω, γιατί εδώ του το απαγορεύουμε να σπουδάσει;</w:t>
      </w:r>
    </w:p>
    <w:p w14:paraId="37394EB0" w14:textId="77777777" w:rsidR="00B27939" w:rsidRDefault="00D93F4B">
      <w:pPr>
        <w:spacing w:after="0" w:line="600" w:lineRule="auto"/>
        <w:ind w:firstLine="720"/>
        <w:jc w:val="both"/>
        <w:rPr>
          <w:rFonts w:eastAsia="Times New Roman"/>
          <w:szCs w:val="24"/>
        </w:rPr>
      </w:pPr>
      <w:r>
        <w:rPr>
          <w:rFonts w:eastAsia="Times New Roman"/>
          <w:szCs w:val="24"/>
        </w:rPr>
        <w:t>Αυτή η Ελλάδα των επενδύσεων και των μεγάλων αλλαγών είναι αυτή</w:t>
      </w:r>
      <w:r>
        <w:rPr>
          <w:rFonts w:eastAsia="Times New Roman"/>
          <w:szCs w:val="24"/>
        </w:rPr>
        <w:t>,</w:t>
      </w:r>
      <w:r>
        <w:rPr>
          <w:rFonts w:eastAsia="Times New Roman"/>
          <w:szCs w:val="24"/>
        </w:rPr>
        <w:t xml:space="preserve"> που χρειαζόμα</w:t>
      </w:r>
      <w:r>
        <w:rPr>
          <w:rFonts w:eastAsia="Times New Roman"/>
          <w:szCs w:val="24"/>
        </w:rPr>
        <w:t>στε και όχι αυτή που έχουμε φτιάξει καταγγέλλοντας τους προηγούμενους και φτιάχνοντας τρις χειρότερα από όσα έκαναν αυτοί.</w:t>
      </w:r>
    </w:p>
    <w:p w14:paraId="37394EB1"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Ψαριανέ, δεν μπορώ να σας επιτρέψω άλλο. Κλείστε σας παρακαλώ.</w:t>
      </w:r>
    </w:p>
    <w:p w14:paraId="37394EB2" w14:textId="77777777" w:rsidR="00B27939" w:rsidRDefault="00D93F4B">
      <w:pPr>
        <w:spacing w:after="0"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Έχω εδώ και</w:t>
      </w:r>
      <w:r>
        <w:rPr>
          <w:rFonts w:eastAsia="Times New Roman"/>
          <w:szCs w:val="24"/>
        </w:rPr>
        <w:t xml:space="preserve"> τους είκοσι εννέα φόρους που έχει εφαρμόσει η Κυβέρνηση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ΑΝΕΞΕΛ -η αριστερή κυβέρνηση του Πάνου Καμμένου- καταγεγραμμένους έναν-έναν. Ελπίζω κάποια στιγμή να γίνουν τριάντα μέσα </w:t>
      </w:r>
      <w:r>
        <w:rPr>
          <w:rFonts w:eastAsia="Times New Roman"/>
          <w:szCs w:val="24"/>
        </w:rPr>
        <w:lastRenderedPageBreak/>
        <w:t>στους επόμενους μήνες, όπως έλεγε και η διαφήμιση εκείνη για τους</w:t>
      </w:r>
      <w:r>
        <w:rPr>
          <w:rFonts w:eastAsia="Times New Roman"/>
          <w:szCs w:val="24"/>
        </w:rPr>
        <w:t xml:space="preserve"> είκοσι εννέα κατασκευαστές πλυντηρίων.</w:t>
      </w:r>
    </w:p>
    <w:p w14:paraId="37394EB3" w14:textId="77777777" w:rsidR="00B27939" w:rsidRDefault="00D93F4B">
      <w:pPr>
        <w:spacing w:after="0" w:line="600" w:lineRule="auto"/>
        <w:ind w:firstLine="720"/>
        <w:jc w:val="both"/>
        <w:rPr>
          <w:rFonts w:eastAsia="Times New Roman"/>
          <w:szCs w:val="24"/>
        </w:rPr>
      </w:pPr>
      <w:r>
        <w:rPr>
          <w:rFonts w:eastAsia="Times New Roman"/>
          <w:szCs w:val="24"/>
        </w:rPr>
        <w:t>Ευχαριστώ πάρα πολύ. Καλά Χριστούγεννα.</w:t>
      </w:r>
    </w:p>
    <w:p w14:paraId="37394EB4" w14:textId="77777777" w:rsidR="00B27939" w:rsidRDefault="00D93F4B">
      <w:pPr>
        <w:spacing w:after="0" w:line="600" w:lineRule="auto"/>
        <w:ind w:firstLine="720"/>
        <w:jc w:val="both"/>
        <w:rPr>
          <w:rFonts w:eastAsia="Times New Roman"/>
          <w:szCs w:val="24"/>
        </w:rPr>
      </w:pPr>
      <w:r>
        <w:rPr>
          <w:rFonts w:eastAsia="Times New Roman"/>
          <w:szCs w:val="24"/>
        </w:rPr>
        <w:t>(Χειροκροτήματα από τις πτέρυγες του Ποταμιού και της Δημοκρατικής Συμπαράταξης ΠΑΣΟΚ</w:t>
      </w:r>
      <w:r>
        <w:rPr>
          <w:rFonts w:eastAsia="Times New Roman"/>
          <w:szCs w:val="24"/>
        </w:rPr>
        <w:t xml:space="preserve"> - </w:t>
      </w:r>
      <w:r>
        <w:rPr>
          <w:rFonts w:eastAsia="Times New Roman"/>
          <w:szCs w:val="24"/>
        </w:rPr>
        <w:t>ΔΗΜΑΡ)</w:t>
      </w:r>
    </w:p>
    <w:p w14:paraId="37394EB5"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έλαβα ένα τηλεφώνη</w:t>
      </w:r>
      <w:r>
        <w:rPr>
          <w:rFonts w:eastAsia="Times New Roman"/>
          <w:szCs w:val="24"/>
        </w:rPr>
        <w:t>μα από τον κ. Κώστα Καραμανλή. Για να μην προσέλθει στη Βουλή και αρχίσουν οι αντεγκλήσεις, που πληροφορήθηκε την ονομαστική αναφορά του κ. Σπίρτζη, μου είπε να πάρω τα Πρακτικά και να αναγνώσω τέσσερις γραμμές</w:t>
      </w:r>
      <w:r>
        <w:rPr>
          <w:rFonts w:eastAsia="Times New Roman"/>
          <w:szCs w:val="24"/>
        </w:rPr>
        <w:t>,</w:t>
      </w:r>
      <w:r>
        <w:rPr>
          <w:rFonts w:eastAsia="Times New Roman"/>
          <w:szCs w:val="24"/>
        </w:rPr>
        <w:t xml:space="preserve"> που είναι η αναφορά που έκανε στο πρόσωπο το</w:t>
      </w:r>
      <w:r>
        <w:rPr>
          <w:rFonts w:eastAsia="Times New Roman"/>
          <w:szCs w:val="24"/>
        </w:rPr>
        <w:t>υ. Τον παρακάλεσε να μην έρθει, για να προχωρήσουμε ομαλά.</w:t>
      </w:r>
    </w:p>
    <w:p w14:paraId="37394EB6" w14:textId="77777777" w:rsidR="00B27939" w:rsidRDefault="00D93F4B">
      <w:pPr>
        <w:spacing w:after="0" w:line="600" w:lineRule="auto"/>
        <w:ind w:firstLine="720"/>
        <w:jc w:val="both"/>
        <w:rPr>
          <w:rFonts w:eastAsia="Times New Roman"/>
          <w:szCs w:val="24"/>
        </w:rPr>
      </w:pPr>
      <w:r>
        <w:rPr>
          <w:rFonts w:eastAsia="Times New Roman"/>
          <w:szCs w:val="24"/>
        </w:rPr>
        <w:t>Αυτό που είπε, λοιπόν, ο κ. Καραμανλής είναι το εξής: «Αυτό που κάνετε με επιτυχία -και σας το αναγνωρίζω, η αλήθεια είναι- είναι ότι ολοκληρώνετε τα μεγάλα έργα, τα οποία, όμως, βρήκατε κατά 70% έ</w:t>
      </w:r>
      <w:r>
        <w:rPr>
          <w:rFonts w:eastAsia="Times New Roman"/>
          <w:szCs w:val="24"/>
        </w:rPr>
        <w:t>ως 80% έτοιμα από τις προηγούμενες κυβερνήσεις». Είναι νομίζω τελείως διαφορετικό αυτό που είπε ο κ. Καραμανλής με την έννοια που ήθελε να δώσει ο κ. Σπίρτζης.</w:t>
      </w:r>
    </w:p>
    <w:p w14:paraId="37394EB7" w14:textId="77777777" w:rsidR="00B27939" w:rsidRDefault="00D93F4B">
      <w:pPr>
        <w:spacing w:after="0" w:line="600" w:lineRule="auto"/>
        <w:ind w:firstLine="720"/>
        <w:jc w:val="both"/>
        <w:rPr>
          <w:rFonts w:eastAsia="Times New Roman"/>
          <w:szCs w:val="24"/>
        </w:rPr>
      </w:pPr>
      <w:r>
        <w:rPr>
          <w:rFonts w:eastAsia="Times New Roman"/>
          <w:szCs w:val="24"/>
        </w:rPr>
        <w:lastRenderedPageBreak/>
        <w:t>Προχωράμε, λοιπόν, στον κ. Θεμιστοκλή Μουμουλίδη.</w:t>
      </w:r>
    </w:p>
    <w:p w14:paraId="37394EB8" w14:textId="77777777" w:rsidR="00B27939" w:rsidRDefault="00D93F4B">
      <w:pPr>
        <w:spacing w:after="0" w:line="600" w:lineRule="auto"/>
        <w:ind w:firstLine="720"/>
        <w:jc w:val="both"/>
        <w:rPr>
          <w:rFonts w:eastAsia="Times New Roman"/>
          <w:szCs w:val="24"/>
        </w:rPr>
      </w:pPr>
      <w:r>
        <w:rPr>
          <w:rFonts w:eastAsia="Times New Roman"/>
          <w:b/>
          <w:szCs w:val="24"/>
        </w:rPr>
        <w:t xml:space="preserve">ΘΕΜΙΣΤΟΚΛΗΣ ΜΟΥΜΟΥΛΙΔΗΣ: </w:t>
      </w:r>
      <w:r>
        <w:rPr>
          <w:rFonts w:eastAsia="Times New Roman"/>
          <w:szCs w:val="24"/>
        </w:rPr>
        <w:t>Ευχαριστώ, κύριε Πρόε</w:t>
      </w:r>
      <w:r>
        <w:rPr>
          <w:rFonts w:eastAsia="Times New Roman"/>
          <w:szCs w:val="24"/>
        </w:rPr>
        <w:t>δρε.</w:t>
      </w:r>
    </w:p>
    <w:p w14:paraId="37394EB9" w14:textId="77777777" w:rsidR="00B27939" w:rsidRDefault="00D93F4B">
      <w:pPr>
        <w:spacing w:after="0" w:line="600" w:lineRule="auto"/>
        <w:ind w:firstLine="720"/>
        <w:jc w:val="both"/>
        <w:rPr>
          <w:rFonts w:eastAsia="Times New Roman"/>
          <w:szCs w:val="24"/>
        </w:rPr>
      </w:pPr>
      <w:r>
        <w:rPr>
          <w:rFonts w:eastAsia="Times New Roman"/>
          <w:szCs w:val="24"/>
        </w:rPr>
        <w:t>Επιτρέψτε μου να αρνούμαι να δεχτώ ότι τα κόμματα της Αντιπολίτευσης προέρχονται από παρθενογένεση, γιατί αυτό περίπου καταλαβαίνουμε αυτές τις τέσσερις μέρες.</w:t>
      </w:r>
    </w:p>
    <w:p w14:paraId="37394EBA" w14:textId="77777777" w:rsidR="00B27939" w:rsidRDefault="00D93F4B">
      <w:pPr>
        <w:spacing w:after="0" w:line="600" w:lineRule="auto"/>
        <w:ind w:firstLine="720"/>
        <w:jc w:val="both"/>
        <w:rPr>
          <w:rFonts w:eastAsia="Times New Roman"/>
          <w:szCs w:val="24"/>
        </w:rPr>
      </w:pPr>
      <w:r>
        <w:rPr>
          <w:rFonts w:eastAsia="Times New Roman"/>
          <w:szCs w:val="24"/>
        </w:rPr>
        <w:t xml:space="preserve">Κυρίες και κύριοι Υπουργοί, κυρίες και κύριοι συνάδελφοι, επιτρέψτε μου να ξεκινήσω με την </w:t>
      </w:r>
      <w:r>
        <w:rPr>
          <w:rFonts w:eastAsia="Times New Roman"/>
          <w:szCs w:val="24"/>
        </w:rPr>
        <w:t>κατηγορηματική καταδίκη μου στην τρομοκρατική επίθεση στα γραφεία του «ΣΚΑΪ» και της «ΚΑΘΗΜΕΡΙΝΗΣ», μία ύποπτη επίθεση, μία σκοτεινή πράξη κατά της Δημοκρατίας και να εκφράσουμε τη συμπαράστασή μας στους εργαζόμενους και τους δημοσιογράφους του σταθμού.</w:t>
      </w:r>
    </w:p>
    <w:p w14:paraId="37394EBB"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Συ</w:t>
      </w:r>
      <w:r>
        <w:rPr>
          <w:rFonts w:eastAsia="Times New Roman" w:cs="Times New Roman"/>
          <w:szCs w:val="24"/>
        </w:rPr>
        <w:t>νεχίζεται σήμερα</w:t>
      </w:r>
      <w:r w:rsidRPr="00366F65">
        <w:rPr>
          <w:rFonts w:eastAsia="Times New Roman" w:cs="Times New Roman"/>
          <w:szCs w:val="24"/>
        </w:rPr>
        <w:t>,</w:t>
      </w:r>
      <w:r>
        <w:rPr>
          <w:rFonts w:eastAsia="Times New Roman" w:cs="Times New Roman"/>
          <w:szCs w:val="24"/>
        </w:rPr>
        <w:t xml:space="preserve"> για τ</w:t>
      </w:r>
      <w:r w:rsidRPr="0000655E">
        <w:rPr>
          <w:rFonts w:eastAsia="Times New Roman" w:cs="Times New Roman"/>
          <w:szCs w:val="24"/>
        </w:rPr>
        <w:t xml:space="preserve">έταρτη </w:t>
      </w:r>
      <w:r>
        <w:rPr>
          <w:rFonts w:eastAsia="Times New Roman" w:cs="Times New Roman"/>
          <w:szCs w:val="24"/>
        </w:rPr>
        <w:t>ημέρα</w:t>
      </w:r>
      <w:r w:rsidRPr="00366F65">
        <w:rPr>
          <w:rFonts w:eastAsia="Times New Roman" w:cs="Times New Roman"/>
          <w:szCs w:val="24"/>
        </w:rPr>
        <w:t>,</w:t>
      </w:r>
      <w:r>
        <w:rPr>
          <w:rFonts w:eastAsia="Times New Roman" w:cs="Times New Roman"/>
          <w:szCs w:val="24"/>
        </w:rPr>
        <w:t xml:space="preserve"> </w:t>
      </w:r>
      <w:r w:rsidRPr="0000655E">
        <w:rPr>
          <w:rFonts w:eastAsia="Times New Roman" w:cs="Times New Roman"/>
          <w:szCs w:val="24"/>
        </w:rPr>
        <w:t xml:space="preserve">η συζήτηση για τον </w:t>
      </w:r>
      <w:r>
        <w:rPr>
          <w:rFonts w:eastAsia="Times New Roman" w:cs="Times New Roman"/>
          <w:szCs w:val="24"/>
        </w:rPr>
        <w:t>π</w:t>
      </w:r>
      <w:r w:rsidRPr="0000655E">
        <w:rPr>
          <w:rFonts w:eastAsia="Times New Roman" w:cs="Times New Roman"/>
          <w:szCs w:val="24"/>
        </w:rPr>
        <w:t>ροϋπολογισμό του 2019</w:t>
      </w:r>
      <w:r>
        <w:rPr>
          <w:rFonts w:eastAsia="Times New Roman" w:cs="Times New Roman"/>
          <w:szCs w:val="24"/>
        </w:rPr>
        <w:t xml:space="preserve">. Όμως, </w:t>
      </w:r>
      <w:r w:rsidRPr="0000655E">
        <w:rPr>
          <w:rFonts w:eastAsia="Times New Roman" w:cs="Times New Roman"/>
          <w:szCs w:val="24"/>
        </w:rPr>
        <w:t>επειδή ακούστηκαν πολλά κατά τη διάρκεια της συζήτησης</w:t>
      </w:r>
      <w:r>
        <w:rPr>
          <w:rFonts w:eastAsia="Times New Roman" w:cs="Times New Roman"/>
          <w:szCs w:val="24"/>
        </w:rPr>
        <w:t xml:space="preserve"> - αυστηρές επικρίσεις, κυρίως </w:t>
      </w:r>
      <w:r w:rsidRPr="0000655E">
        <w:rPr>
          <w:rFonts w:eastAsia="Times New Roman" w:cs="Times New Roman"/>
          <w:szCs w:val="24"/>
        </w:rPr>
        <w:t>καταστροφολογία</w:t>
      </w:r>
      <w:r>
        <w:rPr>
          <w:rFonts w:eastAsia="Times New Roman" w:cs="Times New Roman"/>
          <w:szCs w:val="24"/>
        </w:rPr>
        <w:t xml:space="preserve">, </w:t>
      </w:r>
      <w:r w:rsidRPr="0000655E">
        <w:rPr>
          <w:rFonts w:eastAsia="Times New Roman" w:cs="Times New Roman"/>
          <w:szCs w:val="24"/>
        </w:rPr>
        <w:t>εύκολ</w:t>
      </w:r>
      <w:r>
        <w:rPr>
          <w:rFonts w:eastAsia="Times New Roman" w:cs="Times New Roman"/>
          <w:szCs w:val="24"/>
        </w:rPr>
        <w:t>οι</w:t>
      </w:r>
      <w:r w:rsidRPr="0000655E">
        <w:rPr>
          <w:rFonts w:eastAsia="Times New Roman" w:cs="Times New Roman"/>
          <w:szCs w:val="24"/>
        </w:rPr>
        <w:t xml:space="preserve"> χαρακτηρισμοί</w:t>
      </w:r>
      <w:r>
        <w:rPr>
          <w:rFonts w:eastAsia="Times New Roman" w:cs="Times New Roman"/>
          <w:szCs w:val="24"/>
        </w:rPr>
        <w:t>-</w:t>
      </w:r>
      <w:r w:rsidRPr="0000655E">
        <w:rPr>
          <w:rFonts w:eastAsia="Times New Roman" w:cs="Times New Roman"/>
          <w:szCs w:val="24"/>
        </w:rPr>
        <w:t xml:space="preserve"> χρήσιμο θα ήταν να θυμόμαστε και τι παρέ</w:t>
      </w:r>
      <w:r>
        <w:rPr>
          <w:rFonts w:eastAsia="Times New Roman" w:cs="Times New Roman"/>
          <w:szCs w:val="24"/>
        </w:rPr>
        <w:t xml:space="preserve">λαβε </w:t>
      </w:r>
      <w:r>
        <w:rPr>
          <w:rFonts w:eastAsia="Times New Roman" w:cs="Times New Roman"/>
          <w:szCs w:val="24"/>
        </w:rPr>
        <w:t>αυτή η Κ</w:t>
      </w:r>
      <w:r w:rsidRPr="0000655E">
        <w:rPr>
          <w:rFonts w:eastAsia="Times New Roman" w:cs="Times New Roman"/>
          <w:szCs w:val="24"/>
        </w:rPr>
        <w:t>υβέρνηση τον Ιανουάριο του 2015</w:t>
      </w:r>
      <w:r>
        <w:rPr>
          <w:rFonts w:eastAsia="Times New Roman" w:cs="Times New Roman"/>
          <w:szCs w:val="24"/>
        </w:rPr>
        <w:t>.</w:t>
      </w:r>
    </w:p>
    <w:p w14:paraId="37394EBC"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 Α</w:t>
      </w:r>
      <w:r w:rsidRPr="0000655E">
        <w:rPr>
          <w:rFonts w:eastAsia="Times New Roman" w:cs="Times New Roman"/>
          <w:szCs w:val="24"/>
        </w:rPr>
        <w:t>ξίζει</w:t>
      </w:r>
      <w:r>
        <w:rPr>
          <w:rFonts w:eastAsia="Times New Roman" w:cs="Times New Roman"/>
          <w:szCs w:val="24"/>
        </w:rPr>
        <w:t>, λοιπόν, να υπενθυμίζ</w:t>
      </w:r>
      <w:r w:rsidRPr="0000655E">
        <w:rPr>
          <w:rFonts w:eastAsia="Times New Roman" w:cs="Times New Roman"/>
          <w:szCs w:val="24"/>
        </w:rPr>
        <w:t>ουμε σταθερά ότι τον Ιανουάριο του 2015 παρα</w:t>
      </w:r>
      <w:r>
        <w:rPr>
          <w:rFonts w:eastAsia="Times New Roman" w:cs="Times New Roman"/>
          <w:szCs w:val="24"/>
        </w:rPr>
        <w:t>λάβαμε μι</w:t>
      </w:r>
      <w:r w:rsidRPr="0000655E">
        <w:rPr>
          <w:rFonts w:eastAsia="Times New Roman" w:cs="Times New Roman"/>
          <w:szCs w:val="24"/>
        </w:rPr>
        <w:t>α χώρα πτωχευμένη</w:t>
      </w:r>
      <w:r>
        <w:rPr>
          <w:rFonts w:eastAsia="Times New Roman" w:cs="Times New Roman"/>
          <w:szCs w:val="24"/>
        </w:rPr>
        <w:t>,</w:t>
      </w:r>
      <w:r w:rsidRPr="0000655E">
        <w:rPr>
          <w:rFonts w:eastAsia="Times New Roman" w:cs="Times New Roman"/>
          <w:szCs w:val="24"/>
        </w:rPr>
        <w:t xml:space="preserve"> μ</w:t>
      </w:r>
      <w:r>
        <w:rPr>
          <w:rFonts w:eastAsia="Times New Roman" w:cs="Times New Roman"/>
          <w:szCs w:val="24"/>
        </w:rPr>
        <w:t>ι</w:t>
      </w:r>
      <w:r w:rsidRPr="0000655E">
        <w:rPr>
          <w:rFonts w:eastAsia="Times New Roman" w:cs="Times New Roman"/>
          <w:szCs w:val="24"/>
        </w:rPr>
        <w:t>α χώρα απαξιωμένη</w:t>
      </w:r>
      <w:r>
        <w:rPr>
          <w:rFonts w:eastAsia="Times New Roman" w:cs="Times New Roman"/>
          <w:szCs w:val="24"/>
        </w:rPr>
        <w:t>, μι</w:t>
      </w:r>
      <w:r w:rsidRPr="0000655E">
        <w:rPr>
          <w:rFonts w:eastAsia="Times New Roman" w:cs="Times New Roman"/>
          <w:szCs w:val="24"/>
        </w:rPr>
        <w:t>α χώρα σχεδόν απομονωμένη από τη διεθνή κοινότητα</w:t>
      </w:r>
      <w:r>
        <w:rPr>
          <w:rFonts w:eastAsia="Times New Roman" w:cs="Times New Roman"/>
          <w:szCs w:val="24"/>
        </w:rPr>
        <w:t xml:space="preserve">. Η </w:t>
      </w:r>
      <w:r w:rsidRPr="0000655E">
        <w:rPr>
          <w:rFonts w:eastAsia="Times New Roman" w:cs="Times New Roman"/>
          <w:szCs w:val="24"/>
        </w:rPr>
        <w:t xml:space="preserve">ελληνική κοινωνία </w:t>
      </w:r>
      <w:r>
        <w:rPr>
          <w:rFonts w:eastAsia="Times New Roman" w:cs="Times New Roman"/>
          <w:szCs w:val="24"/>
        </w:rPr>
        <w:t>δ</w:t>
      </w:r>
      <w:r w:rsidRPr="0000655E">
        <w:rPr>
          <w:rFonts w:eastAsia="Times New Roman" w:cs="Times New Roman"/>
          <w:szCs w:val="24"/>
        </w:rPr>
        <w:t xml:space="preserve">εν ξεχνά ποιοι οδήγησαν τη χώρα </w:t>
      </w:r>
      <w:r>
        <w:rPr>
          <w:rFonts w:eastAsia="Times New Roman" w:cs="Times New Roman"/>
          <w:szCs w:val="24"/>
        </w:rPr>
        <w:t xml:space="preserve">σε εκείνο το </w:t>
      </w:r>
      <w:r w:rsidRPr="0000655E">
        <w:rPr>
          <w:rFonts w:eastAsia="Times New Roman" w:cs="Times New Roman"/>
          <w:szCs w:val="24"/>
        </w:rPr>
        <w:t xml:space="preserve">ιστορικό οικονομικό και κοινωνικό αδιέξοδο και στη </w:t>
      </w:r>
      <w:r>
        <w:rPr>
          <w:rFonts w:eastAsia="Times New Roman" w:cs="Times New Roman"/>
          <w:szCs w:val="24"/>
        </w:rPr>
        <w:t>δ</w:t>
      </w:r>
      <w:r w:rsidRPr="0000655E">
        <w:rPr>
          <w:rFonts w:eastAsia="Times New Roman" w:cs="Times New Roman"/>
          <w:szCs w:val="24"/>
        </w:rPr>
        <w:t>ιεθνή απαξίωση</w:t>
      </w:r>
      <w:r>
        <w:rPr>
          <w:rFonts w:eastAsia="Times New Roman" w:cs="Times New Roman"/>
          <w:szCs w:val="24"/>
        </w:rPr>
        <w:t>,</w:t>
      </w:r>
      <w:r w:rsidRPr="0000655E">
        <w:rPr>
          <w:rFonts w:eastAsia="Times New Roman" w:cs="Times New Roman"/>
          <w:szCs w:val="24"/>
        </w:rPr>
        <w:t xml:space="preserve"> αποτέλεσμα εσφαλμένων πολιτικών δεκαετιών</w:t>
      </w:r>
      <w:r>
        <w:rPr>
          <w:rFonts w:eastAsia="Times New Roman" w:cs="Times New Roman"/>
          <w:szCs w:val="24"/>
        </w:rPr>
        <w:t>. Κ</w:t>
      </w:r>
      <w:r w:rsidRPr="0000655E">
        <w:rPr>
          <w:rFonts w:eastAsia="Times New Roman" w:cs="Times New Roman"/>
          <w:szCs w:val="24"/>
        </w:rPr>
        <w:t>αι</w:t>
      </w:r>
      <w:r>
        <w:rPr>
          <w:rFonts w:eastAsia="Times New Roman" w:cs="Times New Roman"/>
          <w:szCs w:val="24"/>
        </w:rPr>
        <w:t>,</w:t>
      </w:r>
      <w:r w:rsidRPr="0000655E">
        <w:rPr>
          <w:rFonts w:eastAsia="Times New Roman" w:cs="Times New Roman"/>
          <w:szCs w:val="24"/>
        </w:rPr>
        <w:t xml:space="preserve"> βέβαια</w:t>
      </w:r>
      <w:r>
        <w:rPr>
          <w:rFonts w:eastAsia="Times New Roman" w:cs="Times New Roman"/>
          <w:szCs w:val="24"/>
        </w:rPr>
        <w:t>,</w:t>
      </w:r>
      <w:r w:rsidRPr="0000655E">
        <w:rPr>
          <w:rFonts w:eastAsia="Times New Roman" w:cs="Times New Roman"/>
          <w:szCs w:val="24"/>
        </w:rPr>
        <w:t xml:space="preserve"> κανείς </w:t>
      </w:r>
      <w:r>
        <w:rPr>
          <w:rFonts w:eastAsia="Times New Roman" w:cs="Times New Roman"/>
          <w:szCs w:val="24"/>
        </w:rPr>
        <w:t>δ</w:t>
      </w:r>
      <w:r w:rsidRPr="0000655E">
        <w:rPr>
          <w:rFonts w:eastAsia="Times New Roman" w:cs="Times New Roman"/>
          <w:szCs w:val="24"/>
        </w:rPr>
        <w:t xml:space="preserve">εν ξεχνά </w:t>
      </w:r>
      <w:r>
        <w:rPr>
          <w:rFonts w:eastAsia="Times New Roman" w:cs="Times New Roman"/>
          <w:szCs w:val="24"/>
        </w:rPr>
        <w:t>ο</w:t>
      </w:r>
      <w:r w:rsidRPr="0000655E">
        <w:rPr>
          <w:rFonts w:eastAsia="Times New Roman" w:cs="Times New Roman"/>
          <w:szCs w:val="24"/>
        </w:rPr>
        <w:t>ι πο</w:t>
      </w:r>
      <w:r>
        <w:rPr>
          <w:rFonts w:eastAsia="Times New Roman" w:cs="Times New Roman"/>
          <w:szCs w:val="24"/>
        </w:rPr>
        <w:t>λιτικές ποιω</w:t>
      </w:r>
      <w:r w:rsidRPr="0000655E">
        <w:rPr>
          <w:rFonts w:eastAsia="Times New Roman" w:cs="Times New Roman"/>
          <w:szCs w:val="24"/>
        </w:rPr>
        <w:t>ν εξέθρεψαν τα εφιαλτικά φαινόμενα της διαφθοράς</w:t>
      </w:r>
      <w:r>
        <w:rPr>
          <w:rFonts w:eastAsia="Times New Roman" w:cs="Times New Roman"/>
          <w:szCs w:val="24"/>
        </w:rPr>
        <w:t>,</w:t>
      </w:r>
      <w:r w:rsidRPr="0000655E">
        <w:rPr>
          <w:rFonts w:eastAsia="Times New Roman" w:cs="Times New Roman"/>
          <w:szCs w:val="24"/>
        </w:rPr>
        <w:t xml:space="preserve"> της</w:t>
      </w:r>
      <w:r w:rsidRPr="0000655E">
        <w:rPr>
          <w:rFonts w:eastAsia="Times New Roman" w:cs="Times New Roman"/>
          <w:szCs w:val="24"/>
        </w:rPr>
        <w:t xml:space="preserve"> διαπλοκής</w:t>
      </w:r>
      <w:r>
        <w:rPr>
          <w:rFonts w:eastAsia="Times New Roman" w:cs="Times New Roman"/>
          <w:szCs w:val="24"/>
        </w:rPr>
        <w:t>,</w:t>
      </w:r>
      <w:r w:rsidRPr="0000655E">
        <w:rPr>
          <w:rFonts w:eastAsia="Times New Roman" w:cs="Times New Roman"/>
          <w:szCs w:val="24"/>
        </w:rPr>
        <w:t xml:space="preserve"> που </w:t>
      </w:r>
      <w:r>
        <w:rPr>
          <w:rFonts w:eastAsia="Times New Roman" w:cs="Times New Roman"/>
          <w:szCs w:val="24"/>
        </w:rPr>
        <w:t xml:space="preserve">βύθισαν </w:t>
      </w:r>
      <w:r w:rsidRPr="0000655E">
        <w:rPr>
          <w:rFonts w:eastAsia="Times New Roman" w:cs="Times New Roman"/>
          <w:szCs w:val="24"/>
        </w:rPr>
        <w:t>την οικονομία της χώρας</w:t>
      </w:r>
      <w:r>
        <w:rPr>
          <w:rFonts w:eastAsia="Times New Roman" w:cs="Times New Roman"/>
          <w:szCs w:val="24"/>
        </w:rPr>
        <w:t xml:space="preserve">. </w:t>
      </w:r>
    </w:p>
    <w:p w14:paraId="37394EBD"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Α</w:t>
      </w:r>
      <w:r w:rsidRPr="0000655E">
        <w:rPr>
          <w:rFonts w:eastAsia="Times New Roman" w:cs="Times New Roman"/>
          <w:szCs w:val="24"/>
        </w:rPr>
        <w:t xml:space="preserve">κούμε τέσσερις μέρες </w:t>
      </w:r>
      <w:r>
        <w:rPr>
          <w:rFonts w:eastAsia="Times New Roman" w:cs="Times New Roman"/>
          <w:szCs w:val="24"/>
        </w:rPr>
        <w:t>την περιγραφή μιας μαύρης εικόνα</w:t>
      </w:r>
      <w:r w:rsidRPr="0000655E">
        <w:rPr>
          <w:rFonts w:eastAsia="Times New Roman" w:cs="Times New Roman"/>
          <w:szCs w:val="24"/>
        </w:rPr>
        <w:t>ς</w:t>
      </w:r>
      <w:r>
        <w:rPr>
          <w:rFonts w:eastAsia="Times New Roman" w:cs="Times New Roman"/>
          <w:szCs w:val="24"/>
        </w:rPr>
        <w:t>, κυρίως</w:t>
      </w:r>
      <w:r w:rsidRPr="0000655E">
        <w:rPr>
          <w:rFonts w:eastAsia="Times New Roman" w:cs="Times New Roman"/>
          <w:szCs w:val="24"/>
        </w:rPr>
        <w:t xml:space="preserve"> από την </w:t>
      </w:r>
      <w:r>
        <w:rPr>
          <w:rFonts w:eastAsia="Times New Roman" w:cs="Times New Roman"/>
          <w:szCs w:val="24"/>
        </w:rPr>
        <w:t>Α</w:t>
      </w:r>
      <w:r w:rsidRPr="0000655E">
        <w:rPr>
          <w:rFonts w:eastAsia="Times New Roman" w:cs="Times New Roman"/>
          <w:szCs w:val="24"/>
        </w:rPr>
        <w:t xml:space="preserve">ξιωματική </w:t>
      </w:r>
      <w:r>
        <w:rPr>
          <w:rFonts w:eastAsia="Times New Roman" w:cs="Times New Roman"/>
          <w:szCs w:val="24"/>
        </w:rPr>
        <w:t>Α</w:t>
      </w:r>
      <w:r w:rsidRPr="0000655E">
        <w:rPr>
          <w:rFonts w:eastAsia="Times New Roman" w:cs="Times New Roman"/>
          <w:szCs w:val="24"/>
        </w:rPr>
        <w:t>ντιπολίτευση</w:t>
      </w:r>
      <w:r>
        <w:rPr>
          <w:rFonts w:eastAsia="Times New Roman" w:cs="Times New Roman"/>
          <w:szCs w:val="24"/>
        </w:rPr>
        <w:t xml:space="preserve">, </w:t>
      </w:r>
      <w:r w:rsidRPr="0000655E">
        <w:rPr>
          <w:rFonts w:eastAsia="Times New Roman" w:cs="Times New Roman"/>
          <w:szCs w:val="24"/>
        </w:rPr>
        <w:t xml:space="preserve">ακούμε </w:t>
      </w:r>
      <w:r>
        <w:rPr>
          <w:rFonts w:eastAsia="Times New Roman" w:cs="Times New Roman"/>
          <w:szCs w:val="24"/>
        </w:rPr>
        <w:t>από τους εκπροσώπους της Νέας Δ</w:t>
      </w:r>
      <w:r w:rsidRPr="0000655E">
        <w:rPr>
          <w:rFonts w:eastAsia="Times New Roman" w:cs="Times New Roman"/>
          <w:szCs w:val="24"/>
        </w:rPr>
        <w:t xml:space="preserve">ημοκρατίας </w:t>
      </w:r>
      <w:r>
        <w:rPr>
          <w:rFonts w:eastAsia="Times New Roman" w:cs="Times New Roman"/>
          <w:szCs w:val="24"/>
        </w:rPr>
        <w:t xml:space="preserve">μια περιγραφή </w:t>
      </w:r>
      <w:r w:rsidRPr="0000655E">
        <w:rPr>
          <w:rFonts w:eastAsia="Times New Roman" w:cs="Times New Roman"/>
          <w:szCs w:val="24"/>
        </w:rPr>
        <w:t>αποκαρδιωτική</w:t>
      </w:r>
      <w:r>
        <w:rPr>
          <w:rFonts w:eastAsia="Times New Roman" w:cs="Times New Roman"/>
          <w:szCs w:val="24"/>
        </w:rPr>
        <w:t>,</w:t>
      </w:r>
      <w:r w:rsidRPr="0000655E">
        <w:rPr>
          <w:rFonts w:eastAsia="Times New Roman" w:cs="Times New Roman"/>
          <w:szCs w:val="24"/>
        </w:rPr>
        <w:t xml:space="preserve"> μ</w:t>
      </w:r>
      <w:r>
        <w:rPr>
          <w:rFonts w:eastAsia="Times New Roman" w:cs="Times New Roman"/>
          <w:szCs w:val="24"/>
        </w:rPr>
        <w:t>ι</w:t>
      </w:r>
      <w:r w:rsidRPr="0000655E">
        <w:rPr>
          <w:rFonts w:eastAsia="Times New Roman" w:cs="Times New Roman"/>
          <w:szCs w:val="24"/>
        </w:rPr>
        <w:t>α περ</w:t>
      </w:r>
      <w:r>
        <w:rPr>
          <w:rFonts w:eastAsia="Times New Roman" w:cs="Times New Roman"/>
          <w:szCs w:val="24"/>
        </w:rPr>
        <w:t>ιγραφή π</w:t>
      </w:r>
      <w:r w:rsidRPr="0000655E">
        <w:rPr>
          <w:rFonts w:eastAsia="Times New Roman" w:cs="Times New Roman"/>
          <w:szCs w:val="24"/>
        </w:rPr>
        <w:t>αντελούς έλλειψ</w:t>
      </w:r>
      <w:r w:rsidRPr="0000655E">
        <w:rPr>
          <w:rFonts w:eastAsia="Times New Roman" w:cs="Times New Roman"/>
          <w:szCs w:val="24"/>
        </w:rPr>
        <w:t>ης χρώματος</w:t>
      </w:r>
      <w:r>
        <w:rPr>
          <w:rFonts w:eastAsia="Times New Roman" w:cs="Times New Roman"/>
          <w:szCs w:val="24"/>
        </w:rPr>
        <w:t>, ε</w:t>
      </w:r>
      <w:r w:rsidRPr="0000655E">
        <w:rPr>
          <w:rFonts w:eastAsia="Times New Roman" w:cs="Times New Roman"/>
          <w:szCs w:val="24"/>
        </w:rPr>
        <w:t>λπίδας</w:t>
      </w:r>
      <w:r>
        <w:rPr>
          <w:rFonts w:eastAsia="Times New Roman" w:cs="Times New Roman"/>
          <w:szCs w:val="24"/>
        </w:rPr>
        <w:t>, μια</w:t>
      </w:r>
      <w:r w:rsidRPr="0000655E">
        <w:rPr>
          <w:rFonts w:eastAsia="Times New Roman" w:cs="Times New Roman"/>
          <w:szCs w:val="24"/>
        </w:rPr>
        <w:t xml:space="preserve"> καταστροφ</w:t>
      </w:r>
      <w:r>
        <w:rPr>
          <w:rFonts w:eastAsia="Times New Roman" w:cs="Times New Roman"/>
          <w:szCs w:val="24"/>
        </w:rPr>
        <w:t>ο</w:t>
      </w:r>
      <w:r w:rsidRPr="0000655E">
        <w:rPr>
          <w:rFonts w:eastAsia="Times New Roman" w:cs="Times New Roman"/>
          <w:szCs w:val="24"/>
        </w:rPr>
        <w:t>λογία παντού</w:t>
      </w:r>
      <w:r>
        <w:rPr>
          <w:rFonts w:eastAsia="Times New Roman" w:cs="Times New Roman"/>
          <w:szCs w:val="24"/>
        </w:rPr>
        <w:t>. Έχουμε μι</w:t>
      </w:r>
      <w:r w:rsidRPr="0000655E">
        <w:rPr>
          <w:rFonts w:eastAsia="Times New Roman" w:cs="Times New Roman"/>
          <w:szCs w:val="24"/>
        </w:rPr>
        <w:t>α διαρκή περιγραφή μιας μαύρης εικόνας</w:t>
      </w:r>
      <w:r>
        <w:rPr>
          <w:rFonts w:eastAsia="Times New Roman" w:cs="Times New Roman"/>
          <w:szCs w:val="24"/>
        </w:rPr>
        <w:t>,</w:t>
      </w:r>
      <w:r w:rsidRPr="0000655E">
        <w:rPr>
          <w:rFonts w:eastAsia="Times New Roman" w:cs="Times New Roman"/>
          <w:szCs w:val="24"/>
        </w:rPr>
        <w:t xml:space="preserve"> σαν το </w:t>
      </w:r>
      <w:r>
        <w:rPr>
          <w:rFonts w:eastAsia="Times New Roman" w:cs="Times New Roman"/>
          <w:szCs w:val="24"/>
        </w:rPr>
        <w:t>«</w:t>
      </w:r>
      <w:r w:rsidRPr="0000655E">
        <w:rPr>
          <w:rFonts w:eastAsia="Times New Roman" w:cs="Times New Roman"/>
          <w:szCs w:val="24"/>
        </w:rPr>
        <w:t>μαύρο</w:t>
      </w:r>
      <w:r>
        <w:rPr>
          <w:rFonts w:eastAsia="Times New Roman" w:cs="Times New Roman"/>
          <w:szCs w:val="24"/>
        </w:rPr>
        <w:t>»</w:t>
      </w:r>
      <w:r w:rsidRPr="0000655E">
        <w:rPr>
          <w:rFonts w:eastAsia="Times New Roman" w:cs="Times New Roman"/>
          <w:szCs w:val="24"/>
        </w:rPr>
        <w:t xml:space="preserve"> της ΕΡΤ</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Κ</w:t>
      </w:r>
      <w:r w:rsidRPr="0000655E">
        <w:rPr>
          <w:rFonts w:eastAsia="Times New Roman" w:cs="Times New Roman"/>
          <w:szCs w:val="24"/>
        </w:rPr>
        <w:t>αι</w:t>
      </w:r>
      <w:r>
        <w:rPr>
          <w:rFonts w:eastAsia="Times New Roman" w:cs="Times New Roman"/>
          <w:szCs w:val="24"/>
        </w:rPr>
        <w:t>,</w:t>
      </w:r>
      <w:r w:rsidRPr="0000655E">
        <w:rPr>
          <w:rFonts w:eastAsia="Times New Roman" w:cs="Times New Roman"/>
          <w:szCs w:val="24"/>
        </w:rPr>
        <w:t xml:space="preserve"> βέβαια</w:t>
      </w:r>
      <w:r>
        <w:rPr>
          <w:rFonts w:eastAsia="Times New Roman" w:cs="Times New Roman"/>
          <w:szCs w:val="24"/>
        </w:rPr>
        <w:t>, ω</w:t>
      </w:r>
      <w:r w:rsidRPr="0000655E">
        <w:rPr>
          <w:rFonts w:eastAsia="Times New Roman" w:cs="Times New Roman"/>
          <w:szCs w:val="24"/>
        </w:rPr>
        <w:t>ς άνθρωπος που ζει και σκέφτεται</w:t>
      </w:r>
      <w:r>
        <w:rPr>
          <w:rFonts w:eastAsia="Times New Roman" w:cs="Times New Roman"/>
          <w:szCs w:val="24"/>
        </w:rPr>
        <w:t>,</w:t>
      </w:r>
      <w:r w:rsidRPr="0000655E">
        <w:rPr>
          <w:rFonts w:eastAsia="Times New Roman" w:cs="Times New Roman"/>
          <w:szCs w:val="24"/>
        </w:rPr>
        <w:t xml:space="preserve"> αρνούμαι να πιστέψω</w:t>
      </w:r>
      <w:r>
        <w:rPr>
          <w:rFonts w:eastAsia="Times New Roman" w:cs="Times New Roman"/>
          <w:szCs w:val="24"/>
        </w:rPr>
        <w:t>,</w:t>
      </w:r>
      <w:r w:rsidRPr="0000655E">
        <w:rPr>
          <w:rFonts w:eastAsia="Times New Roman" w:cs="Times New Roman"/>
          <w:szCs w:val="24"/>
        </w:rPr>
        <w:t xml:space="preserve"> κύριοι της </w:t>
      </w:r>
      <w:r>
        <w:rPr>
          <w:rFonts w:eastAsia="Times New Roman" w:cs="Times New Roman"/>
          <w:szCs w:val="24"/>
        </w:rPr>
        <w:t>Αξιωματικής Α</w:t>
      </w:r>
      <w:r w:rsidRPr="0000655E">
        <w:rPr>
          <w:rFonts w:eastAsia="Times New Roman" w:cs="Times New Roman"/>
          <w:szCs w:val="24"/>
        </w:rPr>
        <w:t>ντιπολίτευσης</w:t>
      </w:r>
      <w:r>
        <w:rPr>
          <w:rFonts w:eastAsia="Times New Roman" w:cs="Times New Roman"/>
          <w:szCs w:val="24"/>
        </w:rPr>
        <w:t xml:space="preserve">, ότι το χρώμα σας </w:t>
      </w:r>
      <w:r w:rsidRPr="0000655E">
        <w:rPr>
          <w:rFonts w:eastAsia="Times New Roman" w:cs="Times New Roman"/>
          <w:szCs w:val="24"/>
        </w:rPr>
        <w:t>είναι το</w:t>
      </w:r>
      <w:r w:rsidRPr="0000655E">
        <w:rPr>
          <w:rFonts w:eastAsia="Times New Roman" w:cs="Times New Roman"/>
          <w:szCs w:val="24"/>
        </w:rPr>
        <w:t xml:space="preserve"> μαύρο</w:t>
      </w:r>
      <w:r>
        <w:rPr>
          <w:rFonts w:eastAsia="Times New Roman" w:cs="Times New Roman"/>
          <w:szCs w:val="24"/>
        </w:rPr>
        <w:t xml:space="preserve">. </w:t>
      </w:r>
    </w:p>
    <w:p w14:paraId="37394EBE"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πολιτικό </w:t>
      </w:r>
      <w:r>
        <w:rPr>
          <w:rFonts w:eastAsia="Times New Roman" w:cs="Times New Roman"/>
          <w:szCs w:val="24"/>
          <w:lang w:val="en-US"/>
        </w:rPr>
        <w:t>vertigo</w:t>
      </w:r>
      <w:r>
        <w:rPr>
          <w:rFonts w:eastAsia="Times New Roman" w:cs="Times New Roman"/>
          <w:szCs w:val="24"/>
        </w:rPr>
        <w:t xml:space="preserve">, λοιπόν, της </w:t>
      </w:r>
      <w:r w:rsidRPr="0000655E">
        <w:rPr>
          <w:rFonts w:eastAsia="Times New Roman" w:cs="Times New Roman"/>
          <w:szCs w:val="24"/>
        </w:rPr>
        <w:t xml:space="preserve"> </w:t>
      </w:r>
      <w:r w:rsidRPr="007F304B">
        <w:rPr>
          <w:rFonts w:eastAsia="Times New Roman" w:cs="Times New Roman"/>
          <w:szCs w:val="24"/>
        </w:rPr>
        <w:t>Αξιωματικής Αντιπολίτευσης</w:t>
      </w:r>
      <w:r>
        <w:rPr>
          <w:rFonts w:eastAsia="Times New Roman" w:cs="Times New Roman"/>
          <w:szCs w:val="24"/>
        </w:rPr>
        <w:t>,</w:t>
      </w:r>
      <w:r w:rsidRPr="007F304B">
        <w:rPr>
          <w:rFonts w:eastAsia="Times New Roman" w:cs="Times New Roman"/>
          <w:szCs w:val="24"/>
        </w:rPr>
        <w:t xml:space="preserve"> </w:t>
      </w:r>
      <w:r w:rsidRPr="0000655E">
        <w:rPr>
          <w:rFonts w:eastAsia="Times New Roman" w:cs="Times New Roman"/>
          <w:szCs w:val="24"/>
        </w:rPr>
        <w:t xml:space="preserve">στην </w:t>
      </w:r>
      <w:r>
        <w:rPr>
          <w:rFonts w:eastAsia="Times New Roman" w:cs="Times New Roman"/>
          <w:szCs w:val="24"/>
        </w:rPr>
        <w:t>υβρι</w:t>
      </w:r>
      <w:r w:rsidRPr="0000655E">
        <w:rPr>
          <w:rFonts w:eastAsia="Times New Roman" w:cs="Times New Roman"/>
          <w:szCs w:val="24"/>
        </w:rPr>
        <w:t xml:space="preserve">στική ρητορική του </w:t>
      </w:r>
      <w:r>
        <w:rPr>
          <w:rFonts w:eastAsia="Times New Roman" w:cs="Times New Roman"/>
          <w:szCs w:val="24"/>
        </w:rPr>
        <w:t>Π</w:t>
      </w:r>
      <w:r w:rsidRPr="0000655E">
        <w:rPr>
          <w:rFonts w:eastAsia="Times New Roman" w:cs="Times New Roman"/>
          <w:szCs w:val="24"/>
        </w:rPr>
        <w:t xml:space="preserve">ροέδρου </w:t>
      </w:r>
      <w:r>
        <w:rPr>
          <w:rFonts w:eastAsia="Times New Roman" w:cs="Times New Roman"/>
          <w:szCs w:val="24"/>
        </w:rPr>
        <w:t>της Νέας Δ</w:t>
      </w:r>
      <w:r w:rsidRPr="0000655E">
        <w:rPr>
          <w:rFonts w:eastAsia="Times New Roman" w:cs="Times New Roman"/>
          <w:szCs w:val="24"/>
        </w:rPr>
        <w:t>ημοκρατίας</w:t>
      </w:r>
      <w:r>
        <w:rPr>
          <w:rFonts w:eastAsia="Times New Roman" w:cs="Times New Roman"/>
          <w:szCs w:val="24"/>
        </w:rPr>
        <w:t>,</w:t>
      </w:r>
      <w:r w:rsidRPr="0000655E">
        <w:rPr>
          <w:rFonts w:eastAsia="Times New Roman" w:cs="Times New Roman"/>
          <w:szCs w:val="24"/>
        </w:rPr>
        <w:t xml:space="preserve"> θα απαντήσουμε με </w:t>
      </w:r>
      <w:r>
        <w:rPr>
          <w:rFonts w:eastAsia="Times New Roman" w:cs="Times New Roman"/>
          <w:szCs w:val="24"/>
        </w:rPr>
        <w:t xml:space="preserve">τρεις </w:t>
      </w:r>
      <w:r w:rsidRPr="0000655E">
        <w:rPr>
          <w:rFonts w:eastAsia="Times New Roman" w:cs="Times New Roman"/>
          <w:szCs w:val="24"/>
        </w:rPr>
        <w:t>λέξεις</w:t>
      </w:r>
      <w:r>
        <w:rPr>
          <w:rFonts w:eastAsia="Times New Roman" w:cs="Times New Roman"/>
          <w:szCs w:val="24"/>
        </w:rPr>
        <w:t xml:space="preserve">: μνήμη, </w:t>
      </w:r>
      <w:r w:rsidRPr="0000655E">
        <w:rPr>
          <w:rFonts w:eastAsia="Times New Roman" w:cs="Times New Roman"/>
          <w:szCs w:val="24"/>
        </w:rPr>
        <w:t>υπευθυνότητα</w:t>
      </w:r>
      <w:r>
        <w:rPr>
          <w:rFonts w:eastAsia="Times New Roman" w:cs="Times New Roman"/>
          <w:szCs w:val="24"/>
        </w:rPr>
        <w:t>,</w:t>
      </w:r>
      <w:r w:rsidRPr="0000655E">
        <w:rPr>
          <w:rFonts w:eastAsia="Times New Roman" w:cs="Times New Roman"/>
          <w:szCs w:val="24"/>
        </w:rPr>
        <w:t xml:space="preserve"> μέλλον</w:t>
      </w:r>
      <w:r>
        <w:rPr>
          <w:rFonts w:eastAsia="Times New Roman" w:cs="Times New Roman"/>
          <w:szCs w:val="24"/>
        </w:rPr>
        <w:t xml:space="preserve">. </w:t>
      </w:r>
    </w:p>
    <w:p w14:paraId="37394EBF"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Παρακολουθήσαμε πριν λίγες ημέρες εδώ, στην Ολομέλεια της Βουλή</w:t>
      </w:r>
      <w:r>
        <w:rPr>
          <w:rFonts w:eastAsia="Times New Roman" w:cs="Times New Roman"/>
          <w:szCs w:val="24"/>
        </w:rPr>
        <w:t>ς,</w:t>
      </w:r>
      <w:r w:rsidRPr="0000655E">
        <w:rPr>
          <w:rFonts w:eastAsia="Times New Roman" w:cs="Times New Roman"/>
          <w:szCs w:val="24"/>
        </w:rPr>
        <w:t xml:space="preserve"> </w:t>
      </w:r>
      <w:r>
        <w:rPr>
          <w:rFonts w:eastAsia="Times New Roman" w:cs="Times New Roman"/>
          <w:szCs w:val="24"/>
        </w:rPr>
        <w:t xml:space="preserve">τη συζήτηση </w:t>
      </w:r>
      <w:r w:rsidRPr="0000655E">
        <w:rPr>
          <w:rFonts w:eastAsia="Times New Roman" w:cs="Times New Roman"/>
          <w:szCs w:val="24"/>
        </w:rPr>
        <w:t>για τη μη περικοπή των συντάξεων</w:t>
      </w:r>
      <w:r>
        <w:rPr>
          <w:rFonts w:eastAsia="Times New Roman" w:cs="Times New Roman"/>
          <w:szCs w:val="24"/>
        </w:rPr>
        <w:t>, π</w:t>
      </w:r>
      <w:r w:rsidRPr="0000655E">
        <w:rPr>
          <w:rFonts w:eastAsia="Times New Roman" w:cs="Times New Roman"/>
          <w:szCs w:val="24"/>
        </w:rPr>
        <w:t>αρακολουθ</w:t>
      </w:r>
      <w:r>
        <w:rPr>
          <w:rFonts w:eastAsia="Times New Roman" w:cs="Times New Roman"/>
          <w:szCs w:val="24"/>
        </w:rPr>
        <w:t>ήσαμε τη διχ</w:t>
      </w:r>
      <w:r w:rsidRPr="0000655E">
        <w:rPr>
          <w:rFonts w:eastAsia="Times New Roman" w:cs="Times New Roman"/>
          <w:szCs w:val="24"/>
        </w:rPr>
        <w:t>αστι</w:t>
      </w:r>
      <w:r>
        <w:rPr>
          <w:rFonts w:eastAsia="Times New Roman" w:cs="Times New Roman"/>
          <w:szCs w:val="24"/>
        </w:rPr>
        <w:t>κ</w:t>
      </w:r>
      <w:r w:rsidRPr="0000655E">
        <w:rPr>
          <w:rFonts w:eastAsia="Times New Roman" w:cs="Times New Roman"/>
          <w:szCs w:val="24"/>
        </w:rPr>
        <w:t xml:space="preserve">ή </w:t>
      </w:r>
      <w:r>
        <w:rPr>
          <w:rFonts w:eastAsia="Times New Roman" w:cs="Times New Roman"/>
          <w:szCs w:val="24"/>
        </w:rPr>
        <w:t xml:space="preserve">ρητορική του </w:t>
      </w:r>
      <w:r w:rsidRPr="0000655E">
        <w:rPr>
          <w:rFonts w:eastAsia="Times New Roman" w:cs="Times New Roman"/>
          <w:szCs w:val="24"/>
        </w:rPr>
        <w:t>Προέδρου της Νέας Δημοκρατίας</w:t>
      </w:r>
      <w:r>
        <w:rPr>
          <w:rFonts w:eastAsia="Times New Roman" w:cs="Times New Roman"/>
          <w:szCs w:val="24"/>
        </w:rPr>
        <w:t>. Τη μέρα που για εκατομμύρια σ</w:t>
      </w:r>
      <w:r w:rsidRPr="0000655E">
        <w:rPr>
          <w:rFonts w:eastAsia="Times New Roman" w:cs="Times New Roman"/>
          <w:szCs w:val="24"/>
        </w:rPr>
        <w:t>υνταξιούχων</w:t>
      </w:r>
      <w:r>
        <w:rPr>
          <w:rFonts w:eastAsia="Times New Roman" w:cs="Times New Roman"/>
          <w:szCs w:val="24"/>
        </w:rPr>
        <w:t xml:space="preserve"> κατοχυρωνόταν και </w:t>
      </w:r>
      <w:r w:rsidRPr="0000655E">
        <w:rPr>
          <w:rFonts w:eastAsia="Times New Roman" w:cs="Times New Roman"/>
          <w:szCs w:val="24"/>
        </w:rPr>
        <w:t>νομοθετικά η μη περικοπή των συντάξεων</w:t>
      </w:r>
      <w:r>
        <w:rPr>
          <w:rFonts w:eastAsia="Times New Roman" w:cs="Times New Roman"/>
          <w:szCs w:val="24"/>
        </w:rPr>
        <w:t xml:space="preserve"> -μια πολύ σημαντική επιτυχία της ε</w:t>
      </w:r>
      <w:r w:rsidRPr="0000655E">
        <w:rPr>
          <w:rFonts w:eastAsia="Times New Roman" w:cs="Times New Roman"/>
          <w:szCs w:val="24"/>
        </w:rPr>
        <w:t>λλ</w:t>
      </w:r>
      <w:r w:rsidRPr="0000655E">
        <w:rPr>
          <w:rFonts w:eastAsia="Times New Roman" w:cs="Times New Roman"/>
          <w:szCs w:val="24"/>
        </w:rPr>
        <w:t>ηνικής</w:t>
      </w:r>
      <w:r>
        <w:rPr>
          <w:rFonts w:eastAsia="Times New Roman" w:cs="Times New Roman"/>
          <w:szCs w:val="24"/>
        </w:rPr>
        <w:t xml:space="preserve"> Κ</w:t>
      </w:r>
      <w:r w:rsidRPr="0000655E">
        <w:rPr>
          <w:rFonts w:eastAsia="Times New Roman" w:cs="Times New Roman"/>
          <w:szCs w:val="24"/>
        </w:rPr>
        <w:t>υβέρνησης</w:t>
      </w:r>
      <w:r>
        <w:rPr>
          <w:rFonts w:eastAsia="Times New Roman" w:cs="Times New Roman"/>
          <w:szCs w:val="24"/>
        </w:rPr>
        <w:t xml:space="preserve">- </w:t>
      </w:r>
      <w:r w:rsidRPr="0000655E">
        <w:rPr>
          <w:rFonts w:eastAsia="Times New Roman" w:cs="Times New Roman"/>
          <w:szCs w:val="24"/>
        </w:rPr>
        <w:t xml:space="preserve">ο </w:t>
      </w:r>
      <w:r>
        <w:rPr>
          <w:rFonts w:eastAsia="Times New Roman" w:cs="Times New Roman"/>
          <w:szCs w:val="24"/>
        </w:rPr>
        <w:t>Αρχηγός της Α</w:t>
      </w:r>
      <w:r w:rsidRPr="0000655E">
        <w:rPr>
          <w:rFonts w:eastAsia="Times New Roman" w:cs="Times New Roman"/>
          <w:szCs w:val="24"/>
        </w:rPr>
        <w:t xml:space="preserve">ξιωματικής </w:t>
      </w:r>
      <w:r>
        <w:rPr>
          <w:rFonts w:eastAsia="Times New Roman" w:cs="Times New Roman"/>
          <w:szCs w:val="24"/>
        </w:rPr>
        <w:t>Α</w:t>
      </w:r>
      <w:r w:rsidRPr="0000655E">
        <w:rPr>
          <w:rFonts w:eastAsia="Times New Roman" w:cs="Times New Roman"/>
          <w:szCs w:val="24"/>
        </w:rPr>
        <w:t>ντιπολίτευσης επιχειρούσε να αλλάξει την ατζέντα με έναν τρόπο πρωτοφανή</w:t>
      </w:r>
      <w:r>
        <w:rPr>
          <w:rFonts w:eastAsia="Times New Roman" w:cs="Times New Roman"/>
          <w:szCs w:val="24"/>
        </w:rPr>
        <w:t>,</w:t>
      </w:r>
      <w:r w:rsidRPr="0000655E">
        <w:rPr>
          <w:rFonts w:eastAsia="Times New Roman" w:cs="Times New Roman"/>
          <w:szCs w:val="24"/>
        </w:rPr>
        <w:t xml:space="preserve"> καιροσκοπικό</w:t>
      </w:r>
      <w:r>
        <w:rPr>
          <w:rFonts w:eastAsia="Times New Roman" w:cs="Times New Roman"/>
          <w:szCs w:val="24"/>
        </w:rPr>
        <w:t>,</w:t>
      </w:r>
      <w:r w:rsidRPr="0000655E">
        <w:rPr>
          <w:rFonts w:eastAsia="Times New Roman" w:cs="Times New Roman"/>
          <w:szCs w:val="24"/>
        </w:rPr>
        <w:t xml:space="preserve"> αλλά και επικό</w:t>
      </w:r>
      <w:r>
        <w:rPr>
          <w:rFonts w:eastAsia="Times New Roman" w:cs="Times New Roman"/>
          <w:szCs w:val="24"/>
        </w:rPr>
        <w:t>. Μ</w:t>
      </w:r>
      <w:r w:rsidRPr="0000655E">
        <w:rPr>
          <w:rFonts w:eastAsia="Times New Roman" w:cs="Times New Roman"/>
          <w:szCs w:val="24"/>
        </w:rPr>
        <w:t>ίλησε για συναλλαγή</w:t>
      </w:r>
      <w:r>
        <w:rPr>
          <w:rFonts w:eastAsia="Times New Roman" w:cs="Times New Roman"/>
          <w:szCs w:val="24"/>
        </w:rPr>
        <w:t>,</w:t>
      </w:r>
      <w:r w:rsidRPr="0000655E">
        <w:rPr>
          <w:rFonts w:eastAsia="Times New Roman" w:cs="Times New Roman"/>
          <w:szCs w:val="24"/>
        </w:rPr>
        <w:t xml:space="preserve"> συνδέοντας τη μη περικοπή των συντάξεων με τη </w:t>
      </w:r>
      <w:r>
        <w:rPr>
          <w:rFonts w:eastAsia="Times New Roman" w:cs="Times New Roman"/>
          <w:szCs w:val="24"/>
        </w:rPr>
        <w:t>Σ</w:t>
      </w:r>
      <w:r w:rsidRPr="0000655E">
        <w:rPr>
          <w:rFonts w:eastAsia="Times New Roman" w:cs="Times New Roman"/>
          <w:szCs w:val="24"/>
        </w:rPr>
        <w:t>υμφωνία των Πρεσπών</w:t>
      </w:r>
      <w:r>
        <w:rPr>
          <w:rFonts w:eastAsia="Times New Roman" w:cs="Times New Roman"/>
          <w:szCs w:val="24"/>
        </w:rPr>
        <w:t>,</w:t>
      </w:r>
      <w:r w:rsidRPr="0000655E">
        <w:rPr>
          <w:rFonts w:eastAsia="Times New Roman" w:cs="Times New Roman"/>
          <w:szCs w:val="24"/>
        </w:rPr>
        <w:t xml:space="preserve"> ανεβάζοντας τους</w:t>
      </w:r>
      <w:r w:rsidRPr="0000655E">
        <w:rPr>
          <w:rFonts w:eastAsia="Times New Roman" w:cs="Times New Roman"/>
          <w:szCs w:val="24"/>
        </w:rPr>
        <w:t xml:space="preserve"> τόνους</w:t>
      </w:r>
      <w:r>
        <w:rPr>
          <w:rFonts w:eastAsia="Times New Roman" w:cs="Times New Roman"/>
          <w:szCs w:val="24"/>
        </w:rPr>
        <w:t xml:space="preserve">, επιχειρώντας </w:t>
      </w:r>
      <w:r w:rsidRPr="0000655E">
        <w:rPr>
          <w:rFonts w:eastAsia="Times New Roman" w:cs="Times New Roman"/>
          <w:szCs w:val="24"/>
        </w:rPr>
        <w:t>την πόλωση</w:t>
      </w:r>
      <w:r>
        <w:rPr>
          <w:rFonts w:eastAsia="Times New Roman" w:cs="Times New Roman"/>
          <w:szCs w:val="24"/>
        </w:rPr>
        <w:t>,</w:t>
      </w:r>
      <w:r w:rsidRPr="0000655E">
        <w:rPr>
          <w:rFonts w:eastAsia="Times New Roman" w:cs="Times New Roman"/>
          <w:szCs w:val="24"/>
        </w:rPr>
        <w:t xml:space="preserve"> κ</w:t>
      </w:r>
      <w:r>
        <w:rPr>
          <w:rFonts w:eastAsia="Times New Roman" w:cs="Times New Roman"/>
          <w:szCs w:val="24"/>
        </w:rPr>
        <w:t>αι επέλεξε να παίξει με την μνήμη</w:t>
      </w:r>
      <w:r w:rsidRPr="0000655E">
        <w:rPr>
          <w:rFonts w:eastAsia="Times New Roman" w:cs="Times New Roman"/>
          <w:szCs w:val="24"/>
        </w:rPr>
        <w:t xml:space="preserve"> του ελληνικού λαού</w:t>
      </w:r>
      <w:r>
        <w:rPr>
          <w:rFonts w:eastAsia="Times New Roman" w:cs="Times New Roman"/>
          <w:szCs w:val="24"/>
        </w:rPr>
        <w:t>. Ε</w:t>
      </w:r>
      <w:r w:rsidRPr="0000655E">
        <w:rPr>
          <w:rFonts w:eastAsia="Times New Roman" w:cs="Times New Roman"/>
          <w:szCs w:val="24"/>
        </w:rPr>
        <w:t xml:space="preserve">πέλεξε να </w:t>
      </w:r>
      <w:r>
        <w:rPr>
          <w:rFonts w:eastAsia="Times New Roman" w:cs="Times New Roman"/>
          <w:szCs w:val="24"/>
        </w:rPr>
        <w:t>δι</w:t>
      </w:r>
      <w:r w:rsidRPr="0000655E">
        <w:rPr>
          <w:rFonts w:eastAsia="Times New Roman" w:cs="Times New Roman"/>
          <w:szCs w:val="24"/>
        </w:rPr>
        <w:t>χάσει την κοινωνία</w:t>
      </w:r>
      <w:r>
        <w:rPr>
          <w:rFonts w:eastAsia="Times New Roman" w:cs="Times New Roman"/>
          <w:szCs w:val="24"/>
        </w:rPr>
        <w:t>,</w:t>
      </w:r>
      <w:r w:rsidRPr="0000655E">
        <w:rPr>
          <w:rFonts w:eastAsia="Times New Roman" w:cs="Times New Roman"/>
          <w:szCs w:val="24"/>
        </w:rPr>
        <w:t xml:space="preserve"> σε μί</w:t>
      </w:r>
      <w:r>
        <w:rPr>
          <w:rFonts w:eastAsia="Times New Roman" w:cs="Times New Roman"/>
          <w:szCs w:val="24"/>
        </w:rPr>
        <w:t>α προσπάθεια να αποδυναμώσει τη</w:t>
      </w:r>
      <w:r w:rsidRPr="0000655E">
        <w:rPr>
          <w:rFonts w:eastAsia="Times New Roman" w:cs="Times New Roman"/>
          <w:szCs w:val="24"/>
        </w:rPr>
        <w:t xml:space="preserve"> μεγάλη επιτυχία </w:t>
      </w:r>
      <w:r>
        <w:rPr>
          <w:rFonts w:eastAsia="Times New Roman" w:cs="Times New Roman"/>
          <w:szCs w:val="24"/>
        </w:rPr>
        <w:t>και</w:t>
      </w:r>
      <w:r w:rsidRPr="0000655E">
        <w:rPr>
          <w:rFonts w:eastAsia="Times New Roman" w:cs="Times New Roman"/>
          <w:szCs w:val="24"/>
        </w:rPr>
        <w:t xml:space="preserve"> το σημαντικό έργο</w:t>
      </w:r>
      <w:r>
        <w:rPr>
          <w:rFonts w:eastAsia="Times New Roman" w:cs="Times New Roman"/>
          <w:szCs w:val="24"/>
        </w:rPr>
        <w:t>,</w:t>
      </w:r>
      <w:r>
        <w:rPr>
          <w:rFonts w:eastAsia="Times New Roman" w:cs="Times New Roman"/>
          <w:szCs w:val="24"/>
        </w:rPr>
        <w:t xml:space="preserve"> που παράγει η Κ</w:t>
      </w:r>
      <w:r w:rsidRPr="0000655E">
        <w:rPr>
          <w:rFonts w:eastAsia="Times New Roman" w:cs="Times New Roman"/>
          <w:szCs w:val="24"/>
        </w:rPr>
        <w:t xml:space="preserve">υβέρνηση όλη αυτή </w:t>
      </w:r>
      <w:r>
        <w:rPr>
          <w:rFonts w:eastAsia="Times New Roman" w:cs="Times New Roman"/>
          <w:szCs w:val="24"/>
        </w:rPr>
        <w:t xml:space="preserve">την </w:t>
      </w:r>
      <w:r w:rsidRPr="0000655E">
        <w:rPr>
          <w:rFonts w:eastAsia="Times New Roman" w:cs="Times New Roman"/>
          <w:szCs w:val="24"/>
        </w:rPr>
        <w:t xml:space="preserve">τετραετία κάτω από </w:t>
      </w:r>
      <w:r w:rsidRPr="0000655E">
        <w:rPr>
          <w:rFonts w:eastAsia="Times New Roman" w:cs="Times New Roman"/>
          <w:szCs w:val="24"/>
        </w:rPr>
        <w:t>δύσκολες συνθήκες</w:t>
      </w:r>
      <w:r>
        <w:rPr>
          <w:rFonts w:eastAsia="Times New Roman" w:cs="Times New Roman"/>
          <w:szCs w:val="24"/>
        </w:rPr>
        <w:t>.</w:t>
      </w:r>
    </w:p>
    <w:p w14:paraId="37394EC0"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w:t>
      </w:r>
      <w:r w:rsidRPr="0000655E">
        <w:rPr>
          <w:rFonts w:eastAsia="Times New Roman" w:cs="Times New Roman"/>
          <w:szCs w:val="24"/>
        </w:rPr>
        <w:t>αρακολο</w:t>
      </w:r>
      <w:r>
        <w:rPr>
          <w:rFonts w:eastAsia="Times New Roman" w:cs="Times New Roman"/>
          <w:szCs w:val="24"/>
        </w:rPr>
        <w:t>υθώντας μι</w:t>
      </w:r>
      <w:r w:rsidRPr="0000655E">
        <w:rPr>
          <w:rFonts w:eastAsia="Times New Roman" w:cs="Times New Roman"/>
          <w:szCs w:val="24"/>
        </w:rPr>
        <w:t>α</w:t>
      </w:r>
      <w:r>
        <w:rPr>
          <w:rFonts w:eastAsia="Times New Roman" w:cs="Times New Roman"/>
          <w:szCs w:val="24"/>
        </w:rPr>
        <w:t>-</w:t>
      </w:r>
      <w:r w:rsidRPr="0000655E">
        <w:rPr>
          <w:rFonts w:eastAsia="Times New Roman" w:cs="Times New Roman"/>
          <w:szCs w:val="24"/>
        </w:rPr>
        <w:t>μ</w:t>
      </w:r>
      <w:r>
        <w:rPr>
          <w:rFonts w:eastAsia="Times New Roman" w:cs="Times New Roman"/>
          <w:szCs w:val="24"/>
        </w:rPr>
        <w:t>ια τις εξαγγελίες του Π</w:t>
      </w:r>
      <w:r w:rsidRPr="0000655E">
        <w:rPr>
          <w:rFonts w:eastAsia="Times New Roman" w:cs="Times New Roman"/>
          <w:szCs w:val="24"/>
        </w:rPr>
        <w:t>ροέδρου του ΣΥΡΙΖΑ</w:t>
      </w:r>
      <w:r>
        <w:rPr>
          <w:rFonts w:eastAsia="Times New Roman" w:cs="Times New Roman"/>
          <w:szCs w:val="24"/>
        </w:rPr>
        <w:t>, του Π</w:t>
      </w:r>
      <w:r w:rsidRPr="0000655E">
        <w:rPr>
          <w:rFonts w:eastAsia="Times New Roman" w:cs="Times New Roman"/>
          <w:szCs w:val="24"/>
        </w:rPr>
        <w:t>ρωθυπουργού</w:t>
      </w:r>
      <w:r>
        <w:rPr>
          <w:rFonts w:eastAsia="Times New Roman" w:cs="Times New Roman"/>
          <w:szCs w:val="24"/>
        </w:rPr>
        <w:t xml:space="preserve">, </w:t>
      </w:r>
      <w:r w:rsidRPr="0000655E">
        <w:rPr>
          <w:rFonts w:eastAsia="Times New Roman" w:cs="Times New Roman"/>
          <w:szCs w:val="24"/>
        </w:rPr>
        <w:t>του Αλέξη Τσίπρα</w:t>
      </w:r>
      <w:r>
        <w:rPr>
          <w:rFonts w:eastAsia="Times New Roman" w:cs="Times New Roman"/>
          <w:szCs w:val="24"/>
        </w:rPr>
        <w:t>, από την Έ</w:t>
      </w:r>
      <w:r w:rsidRPr="0000655E">
        <w:rPr>
          <w:rFonts w:eastAsia="Times New Roman" w:cs="Times New Roman"/>
          <w:szCs w:val="24"/>
        </w:rPr>
        <w:t>κθεση</w:t>
      </w:r>
      <w:r>
        <w:rPr>
          <w:rFonts w:eastAsia="Times New Roman" w:cs="Times New Roman"/>
          <w:szCs w:val="24"/>
        </w:rPr>
        <w:t xml:space="preserve"> της Θεσσαλονίκης να </w:t>
      </w:r>
      <w:r w:rsidRPr="0000655E">
        <w:rPr>
          <w:rFonts w:eastAsia="Times New Roman" w:cs="Times New Roman"/>
          <w:szCs w:val="24"/>
        </w:rPr>
        <w:t>υλοποιούνται</w:t>
      </w:r>
      <w:r>
        <w:rPr>
          <w:rFonts w:eastAsia="Times New Roman" w:cs="Times New Roman"/>
          <w:szCs w:val="24"/>
        </w:rPr>
        <w:t>,</w:t>
      </w:r>
      <w:r w:rsidRPr="0000655E">
        <w:rPr>
          <w:rFonts w:eastAsia="Times New Roman" w:cs="Times New Roman"/>
          <w:szCs w:val="24"/>
        </w:rPr>
        <w:t xml:space="preserve"> καταλαβαίνει ότι υπάρχει και ένα πρόβλημα </w:t>
      </w:r>
      <w:r>
        <w:rPr>
          <w:rFonts w:eastAsia="Times New Roman" w:cs="Times New Roman"/>
          <w:szCs w:val="24"/>
        </w:rPr>
        <w:t>-</w:t>
      </w:r>
      <w:r w:rsidRPr="0000655E">
        <w:rPr>
          <w:rFonts w:eastAsia="Times New Roman" w:cs="Times New Roman"/>
          <w:szCs w:val="24"/>
        </w:rPr>
        <w:t>σε ενδεχόμενο αποτυχίας του</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 xml:space="preserve">με τον </w:t>
      </w:r>
      <w:r w:rsidRPr="0000655E">
        <w:rPr>
          <w:rFonts w:eastAsia="Times New Roman" w:cs="Times New Roman"/>
          <w:szCs w:val="24"/>
        </w:rPr>
        <w:t>προεδρικό</w:t>
      </w:r>
      <w:r w:rsidRPr="0000655E">
        <w:rPr>
          <w:rFonts w:eastAsia="Times New Roman" w:cs="Times New Roman"/>
          <w:szCs w:val="24"/>
        </w:rPr>
        <w:t xml:space="preserve"> του </w:t>
      </w:r>
      <w:r>
        <w:rPr>
          <w:rFonts w:eastAsia="Times New Roman" w:cs="Times New Roman"/>
          <w:szCs w:val="24"/>
        </w:rPr>
        <w:t xml:space="preserve">θώκο. </w:t>
      </w:r>
      <w:r w:rsidRPr="0000655E">
        <w:rPr>
          <w:rFonts w:eastAsia="Times New Roman" w:cs="Times New Roman"/>
          <w:szCs w:val="24"/>
        </w:rPr>
        <w:t>Έτσι</w:t>
      </w:r>
      <w:r>
        <w:rPr>
          <w:rFonts w:eastAsia="Times New Roman" w:cs="Times New Roman"/>
          <w:szCs w:val="24"/>
        </w:rPr>
        <w:t>,</w:t>
      </w:r>
      <w:r w:rsidRPr="0000655E">
        <w:rPr>
          <w:rFonts w:eastAsia="Times New Roman" w:cs="Times New Roman"/>
          <w:szCs w:val="24"/>
        </w:rPr>
        <w:t xml:space="preserve"> λοιπόν</w:t>
      </w:r>
      <w:r>
        <w:rPr>
          <w:rFonts w:eastAsia="Times New Roman" w:cs="Times New Roman"/>
          <w:szCs w:val="24"/>
        </w:rPr>
        <w:t>,</w:t>
      </w:r>
      <w:r w:rsidRPr="0000655E">
        <w:rPr>
          <w:rFonts w:eastAsia="Times New Roman" w:cs="Times New Roman"/>
          <w:szCs w:val="24"/>
        </w:rPr>
        <w:t xml:space="preserve"> επιχειρεί έναν ανεκδιήγητο εμφύλιο</w:t>
      </w:r>
      <w:r>
        <w:rPr>
          <w:rFonts w:eastAsia="Times New Roman" w:cs="Times New Roman"/>
          <w:szCs w:val="24"/>
        </w:rPr>
        <w:t>,</w:t>
      </w:r>
      <w:r w:rsidRPr="0000655E">
        <w:rPr>
          <w:rFonts w:eastAsia="Times New Roman" w:cs="Times New Roman"/>
          <w:szCs w:val="24"/>
        </w:rPr>
        <w:t xml:space="preserve"> ένα διχασμό</w:t>
      </w:r>
      <w:r>
        <w:rPr>
          <w:rFonts w:eastAsia="Times New Roman" w:cs="Times New Roman"/>
          <w:szCs w:val="24"/>
        </w:rPr>
        <w:t>.</w:t>
      </w:r>
    </w:p>
    <w:p w14:paraId="37394EC1"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Π</w:t>
      </w:r>
      <w:r w:rsidRPr="0000655E">
        <w:rPr>
          <w:rFonts w:eastAsia="Times New Roman" w:cs="Times New Roman"/>
          <w:szCs w:val="24"/>
        </w:rPr>
        <w:t>αρακολουθώντας</w:t>
      </w:r>
      <w:r>
        <w:rPr>
          <w:rFonts w:eastAsia="Times New Roman" w:cs="Times New Roman"/>
          <w:szCs w:val="24"/>
        </w:rPr>
        <w:t xml:space="preserve"> η ελληνική κοινωνία αυτό το διάλογο από τους </w:t>
      </w:r>
      <w:r w:rsidRPr="0000655E">
        <w:rPr>
          <w:rFonts w:eastAsia="Times New Roman" w:cs="Times New Roman"/>
          <w:szCs w:val="24"/>
        </w:rPr>
        <w:t>τηλεοπτικούς</w:t>
      </w:r>
      <w:r>
        <w:rPr>
          <w:rFonts w:eastAsia="Times New Roman" w:cs="Times New Roman"/>
          <w:szCs w:val="24"/>
        </w:rPr>
        <w:t xml:space="preserve"> δέκτες, </w:t>
      </w:r>
      <w:r w:rsidRPr="0000655E">
        <w:rPr>
          <w:rFonts w:eastAsia="Times New Roman" w:cs="Times New Roman"/>
          <w:szCs w:val="24"/>
        </w:rPr>
        <w:t>αντιλαμβάν</w:t>
      </w:r>
      <w:r>
        <w:rPr>
          <w:rFonts w:eastAsia="Times New Roman" w:cs="Times New Roman"/>
          <w:szCs w:val="24"/>
        </w:rPr>
        <w:t>ε</w:t>
      </w:r>
      <w:r w:rsidRPr="0000655E">
        <w:rPr>
          <w:rFonts w:eastAsia="Times New Roman" w:cs="Times New Roman"/>
          <w:szCs w:val="24"/>
        </w:rPr>
        <w:t>ται και τους δύο κόσμους μέσα από τη ρητορική των ομιλητών κάθε κόμματος</w:t>
      </w:r>
      <w:r>
        <w:rPr>
          <w:rFonts w:eastAsia="Times New Roman" w:cs="Times New Roman"/>
          <w:szCs w:val="24"/>
        </w:rPr>
        <w:t xml:space="preserve">. </w:t>
      </w:r>
    </w:p>
    <w:p w14:paraId="37394EC2"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λοιπόν, </w:t>
      </w:r>
      <w:r w:rsidRPr="0000655E">
        <w:rPr>
          <w:rFonts w:eastAsia="Times New Roman" w:cs="Times New Roman"/>
          <w:szCs w:val="24"/>
        </w:rPr>
        <w:t>εμείς ως κόμμα</w:t>
      </w:r>
      <w:r>
        <w:rPr>
          <w:rFonts w:eastAsia="Times New Roman" w:cs="Times New Roman"/>
          <w:szCs w:val="24"/>
        </w:rPr>
        <w:t>,</w:t>
      </w:r>
      <w:r w:rsidRPr="0000655E">
        <w:rPr>
          <w:rFonts w:eastAsia="Times New Roman" w:cs="Times New Roman"/>
          <w:szCs w:val="24"/>
        </w:rPr>
        <w:t xml:space="preserve"> είμαστε το άθροισμα των ομιλητών </w:t>
      </w:r>
      <w:r>
        <w:rPr>
          <w:rFonts w:eastAsia="Times New Roman" w:cs="Times New Roman"/>
          <w:szCs w:val="24"/>
        </w:rPr>
        <w:t>μας κ</w:t>
      </w:r>
      <w:r w:rsidRPr="0000655E">
        <w:rPr>
          <w:rFonts w:eastAsia="Times New Roman" w:cs="Times New Roman"/>
          <w:szCs w:val="24"/>
        </w:rPr>
        <w:t xml:space="preserve">αι νομίζω ότι αυτό είναι σαφές στην </w:t>
      </w:r>
      <w:r>
        <w:rPr>
          <w:rFonts w:eastAsia="Times New Roman" w:cs="Times New Roman"/>
          <w:szCs w:val="24"/>
        </w:rPr>
        <w:t>ε</w:t>
      </w:r>
      <w:r w:rsidRPr="0000655E">
        <w:rPr>
          <w:rFonts w:eastAsia="Times New Roman" w:cs="Times New Roman"/>
          <w:szCs w:val="24"/>
        </w:rPr>
        <w:t>λληνική κοινωνία</w:t>
      </w:r>
      <w:r>
        <w:rPr>
          <w:rFonts w:eastAsia="Times New Roman" w:cs="Times New Roman"/>
          <w:szCs w:val="24"/>
        </w:rPr>
        <w:t>. Θ</w:t>
      </w:r>
      <w:r w:rsidRPr="0000655E">
        <w:rPr>
          <w:rFonts w:eastAsia="Times New Roman" w:cs="Times New Roman"/>
          <w:szCs w:val="24"/>
        </w:rPr>
        <w:t xml:space="preserve">α </w:t>
      </w:r>
      <w:r>
        <w:rPr>
          <w:rFonts w:eastAsia="Times New Roman" w:cs="Times New Roman"/>
          <w:szCs w:val="24"/>
        </w:rPr>
        <w:t>πρέπει να ξέρουμε ότι ο</w:t>
      </w:r>
      <w:r w:rsidRPr="0000655E">
        <w:rPr>
          <w:rFonts w:eastAsia="Times New Roman" w:cs="Times New Roman"/>
          <w:szCs w:val="24"/>
        </w:rPr>
        <w:t xml:space="preserve"> </w:t>
      </w:r>
      <w:r>
        <w:rPr>
          <w:rFonts w:eastAsia="Times New Roman" w:cs="Times New Roman"/>
          <w:szCs w:val="24"/>
        </w:rPr>
        <w:t>Ε</w:t>
      </w:r>
      <w:r w:rsidRPr="0000655E">
        <w:rPr>
          <w:rFonts w:eastAsia="Times New Roman" w:cs="Times New Roman"/>
          <w:szCs w:val="24"/>
        </w:rPr>
        <w:t xml:space="preserve">μφύλιος αποτελεί μία τραυματική μνήμη του λαού </w:t>
      </w:r>
      <w:r>
        <w:rPr>
          <w:rFonts w:eastAsia="Times New Roman" w:cs="Times New Roman"/>
          <w:szCs w:val="24"/>
        </w:rPr>
        <w:t>μας και πρέπει για κάθε δ</w:t>
      </w:r>
      <w:r w:rsidRPr="0000655E">
        <w:rPr>
          <w:rFonts w:eastAsia="Times New Roman" w:cs="Times New Roman"/>
          <w:szCs w:val="24"/>
        </w:rPr>
        <w:t>ημοκ</w:t>
      </w:r>
      <w:r>
        <w:rPr>
          <w:rFonts w:eastAsia="Times New Roman" w:cs="Times New Roman"/>
          <w:szCs w:val="24"/>
        </w:rPr>
        <w:t xml:space="preserve">ρατική δύναμη και κάθε δημοκράτη </w:t>
      </w:r>
      <w:r w:rsidRPr="0000655E">
        <w:rPr>
          <w:rFonts w:eastAsia="Times New Roman" w:cs="Times New Roman"/>
          <w:szCs w:val="24"/>
        </w:rPr>
        <w:t>να αποτελε</w:t>
      </w:r>
      <w:r w:rsidRPr="0000655E">
        <w:rPr>
          <w:rFonts w:eastAsia="Times New Roman" w:cs="Times New Roman"/>
          <w:szCs w:val="24"/>
        </w:rPr>
        <w:t xml:space="preserve">ί αμετάκλητο παρελθόν </w:t>
      </w:r>
      <w:r>
        <w:rPr>
          <w:rFonts w:eastAsia="Times New Roman" w:cs="Times New Roman"/>
          <w:szCs w:val="24"/>
        </w:rPr>
        <w:t>και</w:t>
      </w:r>
      <w:r w:rsidRPr="0000655E">
        <w:rPr>
          <w:rFonts w:eastAsia="Times New Roman" w:cs="Times New Roman"/>
          <w:szCs w:val="24"/>
        </w:rPr>
        <w:t xml:space="preserve"> κοινή προσπάθεια</w:t>
      </w:r>
      <w:r>
        <w:rPr>
          <w:rFonts w:eastAsia="Times New Roman" w:cs="Times New Roman"/>
          <w:szCs w:val="24"/>
        </w:rPr>
        <w:t xml:space="preserve">. </w:t>
      </w:r>
    </w:p>
    <w:p w14:paraId="37394EC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Όσο για τη Σ</w:t>
      </w:r>
      <w:r w:rsidRPr="0000655E">
        <w:rPr>
          <w:rFonts w:eastAsia="Times New Roman" w:cs="Times New Roman"/>
          <w:szCs w:val="24"/>
        </w:rPr>
        <w:t xml:space="preserve">υμφωνία των Πρεσπών </w:t>
      </w:r>
      <w:r>
        <w:rPr>
          <w:rFonts w:eastAsia="Times New Roman" w:cs="Times New Roman"/>
          <w:szCs w:val="24"/>
        </w:rPr>
        <w:t>-</w:t>
      </w:r>
      <w:r w:rsidRPr="0000655E">
        <w:rPr>
          <w:rFonts w:eastAsia="Times New Roman" w:cs="Times New Roman"/>
          <w:szCs w:val="24"/>
        </w:rPr>
        <w:t xml:space="preserve">που πρέπει να θυμίσουμε </w:t>
      </w:r>
      <w:r>
        <w:rPr>
          <w:rFonts w:eastAsia="Times New Roman" w:cs="Times New Roman"/>
          <w:szCs w:val="24"/>
        </w:rPr>
        <w:t xml:space="preserve">ότι </w:t>
      </w:r>
      <w:r w:rsidRPr="0000655E">
        <w:rPr>
          <w:rFonts w:eastAsia="Times New Roman" w:cs="Times New Roman"/>
          <w:szCs w:val="24"/>
        </w:rPr>
        <w:t>το θέμα της ονομασίας</w:t>
      </w:r>
      <w:r>
        <w:rPr>
          <w:rFonts w:eastAsia="Times New Roman" w:cs="Times New Roman"/>
          <w:szCs w:val="24"/>
        </w:rPr>
        <w:t xml:space="preserve">, το πρωτοεμφάνισε ο αείμνηστος </w:t>
      </w:r>
      <w:r w:rsidRPr="0000655E">
        <w:rPr>
          <w:rFonts w:eastAsia="Times New Roman" w:cs="Times New Roman"/>
          <w:szCs w:val="24"/>
        </w:rPr>
        <w:t xml:space="preserve">Κωνσταντίνος Μητσοτάκης και </w:t>
      </w:r>
      <w:r>
        <w:rPr>
          <w:rFonts w:eastAsia="Times New Roman" w:cs="Times New Roman"/>
          <w:szCs w:val="24"/>
        </w:rPr>
        <w:t xml:space="preserve">το </w:t>
      </w:r>
      <w:r w:rsidRPr="0000655E">
        <w:rPr>
          <w:rFonts w:eastAsia="Times New Roman" w:cs="Times New Roman"/>
          <w:szCs w:val="24"/>
        </w:rPr>
        <w:t xml:space="preserve">υπερασπίστηκε η αδερφή του σημερινού </w:t>
      </w:r>
      <w:r>
        <w:rPr>
          <w:rFonts w:eastAsia="Times New Roman" w:cs="Times New Roman"/>
          <w:szCs w:val="24"/>
        </w:rPr>
        <w:t>Π</w:t>
      </w:r>
      <w:r w:rsidRPr="0000655E">
        <w:rPr>
          <w:rFonts w:eastAsia="Times New Roman" w:cs="Times New Roman"/>
          <w:szCs w:val="24"/>
        </w:rPr>
        <w:t xml:space="preserve">ροέδρου </w:t>
      </w:r>
      <w:r>
        <w:rPr>
          <w:rFonts w:eastAsia="Times New Roman" w:cs="Times New Roman"/>
          <w:szCs w:val="24"/>
        </w:rPr>
        <w:t xml:space="preserve">της Νέας </w:t>
      </w:r>
      <w:r w:rsidRPr="0000655E">
        <w:rPr>
          <w:rFonts w:eastAsia="Times New Roman" w:cs="Times New Roman"/>
          <w:szCs w:val="24"/>
        </w:rPr>
        <w:t>Δημοκρατίας</w:t>
      </w:r>
      <w:r>
        <w:rPr>
          <w:rFonts w:eastAsia="Times New Roman" w:cs="Times New Roman"/>
          <w:szCs w:val="24"/>
        </w:rPr>
        <w:t>, η κ</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Ντόρα Μπακο</w:t>
      </w:r>
      <w:r w:rsidRPr="0000655E">
        <w:rPr>
          <w:rFonts w:eastAsia="Times New Roman" w:cs="Times New Roman"/>
          <w:szCs w:val="24"/>
        </w:rPr>
        <w:t>γιάννη</w:t>
      </w:r>
      <w:r>
        <w:rPr>
          <w:rFonts w:eastAsia="Times New Roman" w:cs="Times New Roman"/>
          <w:szCs w:val="24"/>
        </w:rPr>
        <w:t>- θ</w:t>
      </w:r>
      <w:r w:rsidRPr="0000655E">
        <w:rPr>
          <w:rFonts w:eastAsia="Times New Roman" w:cs="Times New Roman"/>
          <w:szCs w:val="24"/>
        </w:rPr>
        <w:t>α έρθει</w:t>
      </w:r>
      <w:r>
        <w:rPr>
          <w:rFonts w:eastAsia="Times New Roman" w:cs="Times New Roman"/>
          <w:szCs w:val="24"/>
        </w:rPr>
        <w:t xml:space="preserve"> σ</w:t>
      </w:r>
      <w:r w:rsidRPr="0000655E">
        <w:rPr>
          <w:rFonts w:eastAsia="Times New Roman" w:cs="Times New Roman"/>
          <w:szCs w:val="24"/>
        </w:rPr>
        <w:t xml:space="preserve">την ώρα </w:t>
      </w:r>
      <w:r>
        <w:rPr>
          <w:rFonts w:eastAsia="Times New Roman" w:cs="Times New Roman"/>
          <w:szCs w:val="24"/>
        </w:rPr>
        <w:t xml:space="preserve">της </w:t>
      </w:r>
      <w:r w:rsidRPr="0000655E">
        <w:rPr>
          <w:rFonts w:eastAsia="Times New Roman" w:cs="Times New Roman"/>
          <w:szCs w:val="24"/>
        </w:rPr>
        <w:t xml:space="preserve">στη </w:t>
      </w:r>
      <w:r>
        <w:rPr>
          <w:rFonts w:eastAsia="Times New Roman" w:cs="Times New Roman"/>
          <w:szCs w:val="24"/>
        </w:rPr>
        <w:t>Β</w:t>
      </w:r>
      <w:r w:rsidRPr="0000655E">
        <w:rPr>
          <w:rFonts w:eastAsia="Times New Roman" w:cs="Times New Roman"/>
          <w:szCs w:val="24"/>
        </w:rPr>
        <w:t>ουλή</w:t>
      </w:r>
      <w:r>
        <w:rPr>
          <w:rFonts w:eastAsia="Times New Roman" w:cs="Times New Roman"/>
          <w:szCs w:val="24"/>
        </w:rPr>
        <w:t>. Η συγκέντρωση της Θεσσαλονίκης τ</w:t>
      </w:r>
      <w:r w:rsidRPr="0000655E">
        <w:rPr>
          <w:rFonts w:eastAsia="Times New Roman" w:cs="Times New Roman"/>
          <w:szCs w:val="24"/>
        </w:rPr>
        <w:t xml:space="preserve">ην περασμένη Παρασκευή στο </w:t>
      </w:r>
      <w:r>
        <w:rPr>
          <w:rFonts w:eastAsia="Times New Roman" w:cs="Times New Roman"/>
          <w:szCs w:val="24"/>
        </w:rPr>
        <w:t>«</w:t>
      </w:r>
      <w:r w:rsidRPr="0000655E">
        <w:rPr>
          <w:rFonts w:eastAsia="Times New Roman" w:cs="Times New Roman"/>
          <w:szCs w:val="24"/>
        </w:rPr>
        <w:t xml:space="preserve">Αλεξάνδρειο </w:t>
      </w:r>
      <w:r>
        <w:rPr>
          <w:rFonts w:eastAsia="Times New Roman" w:cs="Times New Roman"/>
          <w:szCs w:val="24"/>
        </w:rPr>
        <w:t>Μ</w:t>
      </w:r>
      <w:r w:rsidRPr="0000655E">
        <w:rPr>
          <w:rFonts w:eastAsia="Times New Roman" w:cs="Times New Roman"/>
          <w:szCs w:val="24"/>
        </w:rPr>
        <w:t>έλαθρο</w:t>
      </w:r>
      <w:r>
        <w:rPr>
          <w:rFonts w:eastAsia="Times New Roman" w:cs="Times New Roman"/>
          <w:szCs w:val="24"/>
        </w:rPr>
        <w:t>»</w:t>
      </w:r>
      <w:r w:rsidRPr="0000655E">
        <w:rPr>
          <w:rFonts w:eastAsia="Times New Roman" w:cs="Times New Roman"/>
          <w:szCs w:val="24"/>
        </w:rPr>
        <w:t xml:space="preserve"> αποτελεί μόνο την αρχή μιας πορείας </w:t>
      </w:r>
      <w:r>
        <w:rPr>
          <w:rFonts w:eastAsia="Times New Roman" w:cs="Times New Roman"/>
          <w:szCs w:val="24"/>
        </w:rPr>
        <w:t>προς το λαό,</w:t>
      </w:r>
      <w:r w:rsidRPr="0000655E">
        <w:rPr>
          <w:rFonts w:eastAsia="Times New Roman" w:cs="Times New Roman"/>
          <w:szCs w:val="24"/>
        </w:rPr>
        <w:t xml:space="preserve"> με στόχο την εν</w:t>
      </w:r>
      <w:r>
        <w:rPr>
          <w:rFonts w:eastAsia="Times New Roman" w:cs="Times New Roman"/>
          <w:szCs w:val="24"/>
        </w:rPr>
        <w:t xml:space="preserve">ημέρωση και την αλήθεια για τη </w:t>
      </w:r>
      <w:r>
        <w:rPr>
          <w:rFonts w:eastAsia="Times New Roman" w:cs="Times New Roman"/>
          <w:szCs w:val="24"/>
        </w:rPr>
        <w:t>σ</w:t>
      </w:r>
      <w:r w:rsidRPr="0000655E">
        <w:rPr>
          <w:rFonts w:eastAsia="Times New Roman" w:cs="Times New Roman"/>
          <w:szCs w:val="24"/>
        </w:rPr>
        <w:t>υμφωνία</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Κ</w:t>
      </w:r>
      <w:r w:rsidRPr="0000655E">
        <w:rPr>
          <w:rFonts w:eastAsia="Times New Roman" w:cs="Times New Roman"/>
          <w:szCs w:val="24"/>
        </w:rPr>
        <w:t xml:space="preserve">αι αυτή η </w:t>
      </w:r>
      <w:r w:rsidRPr="0000655E">
        <w:rPr>
          <w:rFonts w:eastAsia="Times New Roman" w:cs="Times New Roman"/>
          <w:szCs w:val="24"/>
        </w:rPr>
        <w:t>πορεία ενημέρωσης θα φτάσει σε κάθε γωνιά της Ελλάδας</w:t>
      </w:r>
      <w:r>
        <w:rPr>
          <w:rFonts w:eastAsia="Times New Roman" w:cs="Times New Roman"/>
          <w:szCs w:val="24"/>
        </w:rPr>
        <w:t>,</w:t>
      </w:r>
      <w:r w:rsidRPr="0000655E">
        <w:rPr>
          <w:rFonts w:eastAsia="Times New Roman" w:cs="Times New Roman"/>
          <w:szCs w:val="24"/>
        </w:rPr>
        <w:t xml:space="preserve"> κυρίως σε κάθε πολίτη της </w:t>
      </w:r>
      <w:r>
        <w:rPr>
          <w:rFonts w:eastAsia="Times New Roman" w:cs="Times New Roman"/>
          <w:szCs w:val="24"/>
        </w:rPr>
        <w:t>β</w:t>
      </w:r>
      <w:r w:rsidRPr="0000655E">
        <w:rPr>
          <w:rFonts w:eastAsia="Times New Roman" w:cs="Times New Roman"/>
          <w:szCs w:val="24"/>
        </w:rPr>
        <w:t>όρειας Ελλάδας</w:t>
      </w:r>
      <w:r>
        <w:rPr>
          <w:rFonts w:eastAsia="Times New Roman" w:cs="Times New Roman"/>
          <w:szCs w:val="24"/>
        </w:rPr>
        <w:t>. Ό</w:t>
      </w:r>
      <w:r w:rsidRPr="0000655E">
        <w:rPr>
          <w:rFonts w:eastAsia="Times New Roman" w:cs="Times New Roman"/>
          <w:szCs w:val="24"/>
        </w:rPr>
        <w:t>σοι επιχειρούν</w:t>
      </w:r>
      <w:r>
        <w:rPr>
          <w:rFonts w:eastAsia="Times New Roman" w:cs="Times New Roman"/>
          <w:szCs w:val="24"/>
        </w:rPr>
        <w:t xml:space="preserve"> να</w:t>
      </w:r>
      <w:r w:rsidRPr="0000655E">
        <w:rPr>
          <w:rFonts w:eastAsia="Times New Roman" w:cs="Times New Roman"/>
          <w:szCs w:val="24"/>
        </w:rPr>
        <w:t xml:space="preserve"> επενδύσουν πάνω </w:t>
      </w:r>
      <w:r>
        <w:rPr>
          <w:rFonts w:eastAsia="Times New Roman" w:cs="Times New Roman"/>
          <w:szCs w:val="24"/>
        </w:rPr>
        <w:t xml:space="preserve">στη διαστρέβλωση ή </w:t>
      </w:r>
      <w:r w:rsidRPr="0000655E">
        <w:rPr>
          <w:rFonts w:eastAsia="Times New Roman" w:cs="Times New Roman"/>
          <w:szCs w:val="24"/>
        </w:rPr>
        <w:t>στην απόκρυψη της αλήθειας</w:t>
      </w:r>
      <w:r>
        <w:rPr>
          <w:rFonts w:eastAsia="Times New Roman" w:cs="Times New Roman"/>
          <w:szCs w:val="24"/>
        </w:rPr>
        <w:t>,</w:t>
      </w:r>
      <w:r w:rsidRPr="0000655E">
        <w:rPr>
          <w:rFonts w:eastAsia="Times New Roman" w:cs="Times New Roman"/>
          <w:szCs w:val="24"/>
        </w:rPr>
        <w:t xml:space="preserve"> όσοι επιχειρούν να διχάσουν</w:t>
      </w:r>
      <w:r>
        <w:rPr>
          <w:rFonts w:eastAsia="Times New Roman" w:cs="Times New Roman"/>
          <w:szCs w:val="24"/>
        </w:rPr>
        <w:t>,</w:t>
      </w:r>
      <w:r w:rsidRPr="0000655E">
        <w:rPr>
          <w:rFonts w:eastAsia="Times New Roman" w:cs="Times New Roman"/>
          <w:szCs w:val="24"/>
        </w:rPr>
        <w:t xml:space="preserve"> με στόχο την πολιτική τους επιβίωση</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θα πάρουν</w:t>
      </w:r>
      <w:r w:rsidRPr="0000655E">
        <w:rPr>
          <w:rFonts w:eastAsia="Times New Roman" w:cs="Times New Roman"/>
          <w:szCs w:val="24"/>
        </w:rPr>
        <w:t xml:space="preserve"> </w:t>
      </w:r>
      <w:r w:rsidRPr="0000655E">
        <w:rPr>
          <w:rFonts w:eastAsia="Times New Roman" w:cs="Times New Roman"/>
          <w:szCs w:val="24"/>
        </w:rPr>
        <w:t>και απάντηση στις κάλπες τους επόμενους μήνες</w:t>
      </w:r>
      <w:r>
        <w:rPr>
          <w:rFonts w:eastAsia="Times New Roman" w:cs="Times New Roman"/>
          <w:szCs w:val="24"/>
        </w:rPr>
        <w:t>.</w:t>
      </w:r>
    </w:p>
    <w:p w14:paraId="37394EC4"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Το 2019 είναι μι</w:t>
      </w:r>
      <w:r w:rsidRPr="0000655E">
        <w:rPr>
          <w:rFonts w:eastAsia="Times New Roman" w:cs="Times New Roman"/>
          <w:szCs w:val="24"/>
        </w:rPr>
        <w:t xml:space="preserve">α </w:t>
      </w:r>
      <w:r>
        <w:rPr>
          <w:rFonts w:eastAsia="Times New Roman" w:cs="Times New Roman"/>
          <w:szCs w:val="24"/>
        </w:rPr>
        <w:t xml:space="preserve">χρονιά δύσκολη, μια χρονιά </w:t>
      </w:r>
      <w:r w:rsidRPr="0000655E">
        <w:rPr>
          <w:rFonts w:eastAsia="Times New Roman" w:cs="Times New Roman"/>
          <w:szCs w:val="24"/>
        </w:rPr>
        <w:t>σημαντική</w:t>
      </w:r>
      <w:r>
        <w:rPr>
          <w:rFonts w:eastAsia="Times New Roman" w:cs="Times New Roman"/>
          <w:szCs w:val="24"/>
        </w:rPr>
        <w:t xml:space="preserve">. Είναι μια </w:t>
      </w:r>
      <w:r w:rsidRPr="0000655E">
        <w:rPr>
          <w:rFonts w:eastAsia="Times New Roman" w:cs="Times New Roman"/>
          <w:szCs w:val="24"/>
        </w:rPr>
        <w:t>χρονιά κρίσιμη</w:t>
      </w:r>
      <w:r>
        <w:rPr>
          <w:rFonts w:eastAsia="Times New Roman" w:cs="Times New Roman"/>
          <w:szCs w:val="24"/>
        </w:rPr>
        <w:t xml:space="preserve">, μια χρονιά κομβική </w:t>
      </w:r>
      <w:r w:rsidRPr="0000655E">
        <w:rPr>
          <w:rFonts w:eastAsia="Times New Roman" w:cs="Times New Roman"/>
          <w:szCs w:val="24"/>
        </w:rPr>
        <w:t xml:space="preserve">για τη </w:t>
      </w:r>
      <w:r>
        <w:rPr>
          <w:rFonts w:eastAsia="Times New Roman" w:cs="Times New Roman"/>
          <w:szCs w:val="24"/>
        </w:rPr>
        <w:t>δ</w:t>
      </w:r>
      <w:r w:rsidRPr="0000655E">
        <w:rPr>
          <w:rFonts w:eastAsia="Times New Roman" w:cs="Times New Roman"/>
          <w:szCs w:val="24"/>
        </w:rPr>
        <w:t>ημοκρατία</w:t>
      </w:r>
      <w:r>
        <w:rPr>
          <w:rFonts w:eastAsia="Times New Roman" w:cs="Times New Roman"/>
          <w:szCs w:val="24"/>
        </w:rPr>
        <w:t xml:space="preserve">, όπου κάθε θεμιτή </w:t>
      </w:r>
      <w:r w:rsidRPr="0000655E">
        <w:rPr>
          <w:rFonts w:eastAsia="Times New Roman" w:cs="Times New Roman"/>
          <w:szCs w:val="24"/>
        </w:rPr>
        <w:t xml:space="preserve">πολιτική αντιπαράθεση </w:t>
      </w:r>
      <w:r>
        <w:rPr>
          <w:rFonts w:eastAsia="Times New Roman" w:cs="Times New Roman"/>
          <w:szCs w:val="24"/>
        </w:rPr>
        <w:t>-και</w:t>
      </w:r>
      <w:r w:rsidRPr="0000655E">
        <w:rPr>
          <w:rFonts w:eastAsia="Times New Roman" w:cs="Times New Roman"/>
          <w:szCs w:val="24"/>
        </w:rPr>
        <w:t xml:space="preserve"> είναι πολύ σημαντικό να υπάρχουν αντιπαραθέσεις</w:t>
      </w:r>
      <w:r>
        <w:rPr>
          <w:rFonts w:eastAsia="Times New Roman" w:cs="Times New Roman"/>
          <w:szCs w:val="24"/>
        </w:rPr>
        <w:t xml:space="preserve"> σε</w:t>
      </w:r>
      <w:r w:rsidRPr="0000655E">
        <w:rPr>
          <w:rFonts w:eastAsia="Times New Roman" w:cs="Times New Roman"/>
          <w:szCs w:val="24"/>
        </w:rPr>
        <w:t xml:space="preserve"> επίπεδο </w:t>
      </w:r>
      <w:r>
        <w:rPr>
          <w:rFonts w:eastAsia="Times New Roman" w:cs="Times New Roman"/>
          <w:szCs w:val="24"/>
        </w:rPr>
        <w:t>Κ</w:t>
      </w:r>
      <w:r w:rsidRPr="0000655E">
        <w:rPr>
          <w:rFonts w:eastAsia="Times New Roman" w:cs="Times New Roman"/>
          <w:szCs w:val="24"/>
        </w:rPr>
        <w:t>οινοβο</w:t>
      </w:r>
      <w:r>
        <w:rPr>
          <w:rFonts w:eastAsia="Times New Roman" w:cs="Times New Roman"/>
          <w:szCs w:val="24"/>
        </w:rPr>
        <w:t>υλίου- έχει για εμένα ένα ι</w:t>
      </w:r>
      <w:r w:rsidRPr="0000655E">
        <w:rPr>
          <w:rFonts w:eastAsia="Times New Roman" w:cs="Times New Roman"/>
          <w:szCs w:val="24"/>
        </w:rPr>
        <w:t xml:space="preserve">στορικά αναγκαίο σημείο συνάντησης </w:t>
      </w:r>
      <w:r>
        <w:rPr>
          <w:rFonts w:eastAsia="Times New Roman" w:cs="Times New Roman"/>
          <w:szCs w:val="24"/>
        </w:rPr>
        <w:t xml:space="preserve">όλων των </w:t>
      </w:r>
      <w:r w:rsidRPr="0000655E">
        <w:rPr>
          <w:rFonts w:eastAsia="Times New Roman" w:cs="Times New Roman"/>
          <w:szCs w:val="24"/>
        </w:rPr>
        <w:t xml:space="preserve">δημοκρατικών </w:t>
      </w:r>
      <w:r>
        <w:rPr>
          <w:rFonts w:eastAsia="Times New Roman" w:cs="Times New Roman"/>
          <w:szCs w:val="24"/>
        </w:rPr>
        <w:t>δ</w:t>
      </w:r>
      <w:r w:rsidRPr="0000655E">
        <w:rPr>
          <w:rFonts w:eastAsia="Times New Roman" w:cs="Times New Roman"/>
          <w:szCs w:val="24"/>
        </w:rPr>
        <w:t>υνάμεων</w:t>
      </w:r>
      <w:r>
        <w:rPr>
          <w:rFonts w:eastAsia="Times New Roman" w:cs="Times New Roman"/>
          <w:szCs w:val="24"/>
        </w:rPr>
        <w:t>,</w:t>
      </w:r>
      <w:r w:rsidRPr="0000655E">
        <w:rPr>
          <w:rFonts w:eastAsia="Times New Roman" w:cs="Times New Roman"/>
          <w:szCs w:val="24"/>
        </w:rPr>
        <w:t xml:space="preserve"> που πρέπει να είναι η εκλογική ήττα των ακροδεξιών </w:t>
      </w:r>
      <w:r>
        <w:rPr>
          <w:rFonts w:eastAsia="Times New Roman" w:cs="Times New Roman"/>
          <w:szCs w:val="24"/>
        </w:rPr>
        <w:t>δ</w:t>
      </w:r>
      <w:r w:rsidRPr="0000655E">
        <w:rPr>
          <w:rFonts w:eastAsia="Times New Roman" w:cs="Times New Roman"/>
          <w:szCs w:val="24"/>
        </w:rPr>
        <w:t>υνάμεων σε όλη την Ευρώπη</w:t>
      </w:r>
      <w:r>
        <w:rPr>
          <w:rFonts w:eastAsia="Times New Roman" w:cs="Times New Roman"/>
          <w:szCs w:val="24"/>
        </w:rPr>
        <w:t xml:space="preserve">. Και γι’ </w:t>
      </w:r>
      <w:r w:rsidRPr="0000655E">
        <w:rPr>
          <w:rFonts w:eastAsia="Times New Roman" w:cs="Times New Roman"/>
          <w:szCs w:val="24"/>
        </w:rPr>
        <w:t xml:space="preserve">αυτό θα </w:t>
      </w:r>
      <w:r w:rsidRPr="0000655E">
        <w:rPr>
          <w:rFonts w:eastAsia="Times New Roman" w:cs="Times New Roman"/>
          <w:szCs w:val="24"/>
        </w:rPr>
        <w:t>είμαστε όλοι υπεύθυνοι</w:t>
      </w:r>
      <w:r>
        <w:rPr>
          <w:rFonts w:eastAsia="Times New Roman" w:cs="Times New Roman"/>
          <w:szCs w:val="24"/>
        </w:rPr>
        <w:t>. Δ</w:t>
      </w:r>
      <w:r w:rsidRPr="0000655E">
        <w:rPr>
          <w:rFonts w:eastAsia="Times New Roman" w:cs="Times New Roman"/>
          <w:szCs w:val="24"/>
        </w:rPr>
        <w:t>υστυχώς</w:t>
      </w:r>
      <w:r>
        <w:rPr>
          <w:rFonts w:eastAsia="Times New Roman" w:cs="Times New Roman"/>
          <w:szCs w:val="24"/>
        </w:rPr>
        <w:t>,</w:t>
      </w:r>
      <w:r w:rsidRPr="0000655E">
        <w:rPr>
          <w:rFonts w:eastAsia="Times New Roman" w:cs="Times New Roman"/>
          <w:szCs w:val="24"/>
        </w:rPr>
        <w:t xml:space="preserve"> η Ευρώπη νοσεί</w:t>
      </w:r>
      <w:r>
        <w:rPr>
          <w:rFonts w:eastAsia="Times New Roman" w:cs="Times New Roman"/>
          <w:szCs w:val="24"/>
        </w:rPr>
        <w:t xml:space="preserve">. Η </w:t>
      </w:r>
      <w:r w:rsidRPr="0000655E">
        <w:rPr>
          <w:rFonts w:eastAsia="Times New Roman" w:cs="Times New Roman"/>
          <w:szCs w:val="24"/>
        </w:rPr>
        <w:t>Ευρώπη οφείλει να πάρει διορθωτικές αποφάσεις</w:t>
      </w:r>
      <w:r>
        <w:rPr>
          <w:rFonts w:eastAsia="Times New Roman" w:cs="Times New Roman"/>
          <w:szCs w:val="24"/>
        </w:rPr>
        <w:t>.</w:t>
      </w:r>
    </w:p>
    <w:p w14:paraId="37394EC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37394EC6"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Σήμερα ο Αντιπρόεδρος της Νέας Δημοκρατίας, ο κ. Γ</w:t>
      </w:r>
      <w:r w:rsidRPr="0000655E">
        <w:rPr>
          <w:rFonts w:eastAsia="Times New Roman" w:cs="Times New Roman"/>
          <w:szCs w:val="24"/>
        </w:rPr>
        <w:t>εωργιάδης</w:t>
      </w:r>
      <w:r>
        <w:rPr>
          <w:rFonts w:eastAsia="Times New Roman" w:cs="Times New Roman"/>
          <w:szCs w:val="24"/>
        </w:rPr>
        <w:t xml:space="preserve">, τα είπε όλα. Μας </w:t>
      </w:r>
      <w:r w:rsidRPr="0000655E">
        <w:rPr>
          <w:rFonts w:eastAsia="Times New Roman" w:cs="Times New Roman"/>
          <w:szCs w:val="24"/>
        </w:rPr>
        <w:t>εξήγησε</w:t>
      </w:r>
      <w:r>
        <w:rPr>
          <w:rFonts w:eastAsia="Times New Roman" w:cs="Times New Roman"/>
          <w:szCs w:val="24"/>
        </w:rPr>
        <w:t>,</w:t>
      </w:r>
      <w:r w:rsidRPr="0000655E">
        <w:rPr>
          <w:rFonts w:eastAsia="Times New Roman" w:cs="Times New Roman"/>
          <w:szCs w:val="24"/>
        </w:rPr>
        <w:t xml:space="preserve"> με το</w:t>
      </w:r>
      <w:r>
        <w:rPr>
          <w:rFonts w:eastAsia="Times New Roman" w:cs="Times New Roman"/>
          <w:szCs w:val="24"/>
        </w:rPr>
        <w:t xml:space="preserve">ν πλέον κατηγορηματικό </w:t>
      </w:r>
      <w:r w:rsidRPr="0000655E">
        <w:rPr>
          <w:rFonts w:eastAsia="Times New Roman" w:cs="Times New Roman"/>
          <w:szCs w:val="24"/>
        </w:rPr>
        <w:t>τρόπο</w:t>
      </w:r>
      <w:r>
        <w:rPr>
          <w:rFonts w:eastAsia="Times New Roman" w:cs="Times New Roman"/>
          <w:szCs w:val="24"/>
        </w:rPr>
        <w:t>,</w:t>
      </w:r>
      <w:r w:rsidRPr="0000655E">
        <w:rPr>
          <w:rFonts w:eastAsia="Times New Roman" w:cs="Times New Roman"/>
          <w:szCs w:val="24"/>
        </w:rPr>
        <w:t xml:space="preserve"> ότι ζούμε σε μία καπιταλιστική Ευρώπη</w:t>
      </w:r>
      <w:r>
        <w:rPr>
          <w:rFonts w:eastAsia="Times New Roman" w:cs="Times New Roman"/>
          <w:szCs w:val="24"/>
        </w:rPr>
        <w:t>. Η</w:t>
      </w:r>
      <w:r w:rsidRPr="0000655E">
        <w:rPr>
          <w:rFonts w:eastAsia="Times New Roman" w:cs="Times New Roman"/>
          <w:szCs w:val="24"/>
        </w:rPr>
        <w:t xml:space="preserve"> Ευρώπη</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 xml:space="preserve">όμως, </w:t>
      </w:r>
      <w:r w:rsidRPr="0000655E">
        <w:rPr>
          <w:rFonts w:eastAsia="Times New Roman" w:cs="Times New Roman"/>
          <w:szCs w:val="24"/>
        </w:rPr>
        <w:t xml:space="preserve">δεν μπορεί να συνεχίσει ως η Ευρώπη των </w:t>
      </w:r>
      <w:r>
        <w:rPr>
          <w:rFonts w:eastAsia="Times New Roman" w:cs="Times New Roman"/>
          <w:szCs w:val="24"/>
        </w:rPr>
        <w:t>τεχνο</w:t>
      </w:r>
      <w:r w:rsidRPr="0000655E">
        <w:rPr>
          <w:rFonts w:eastAsia="Times New Roman" w:cs="Times New Roman"/>
          <w:szCs w:val="24"/>
        </w:rPr>
        <w:t>κρατών</w:t>
      </w:r>
      <w:r>
        <w:rPr>
          <w:rFonts w:eastAsia="Times New Roman" w:cs="Times New Roman"/>
          <w:szCs w:val="24"/>
        </w:rPr>
        <w:t>, η Ευρώπη τω</w:t>
      </w:r>
      <w:r w:rsidRPr="0000655E">
        <w:rPr>
          <w:rFonts w:eastAsia="Times New Roman" w:cs="Times New Roman"/>
          <w:szCs w:val="24"/>
        </w:rPr>
        <w:t>ν αριθμ</w:t>
      </w:r>
      <w:r>
        <w:rPr>
          <w:rFonts w:eastAsia="Times New Roman" w:cs="Times New Roman"/>
          <w:szCs w:val="24"/>
        </w:rPr>
        <w:t xml:space="preserve">ών </w:t>
      </w:r>
      <w:r w:rsidRPr="0000655E">
        <w:rPr>
          <w:rFonts w:eastAsia="Times New Roman" w:cs="Times New Roman"/>
          <w:szCs w:val="24"/>
        </w:rPr>
        <w:t xml:space="preserve">και συχνά </w:t>
      </w:r>
      <w:r>
        <w:rPr>
          <w:rFonts w:eastAsia="Times New Roman" w:cs="Times New Roman"/>
          <w:szCs w:val="24"/>
        </w:rPr>
        <w:t xml:space="preserve">ως η </w:t>
      </w:r>
      <w:r w:rsidRPr="0000655E">
        <w:rPr>
          <w:rFonts w:eastAsia="Times New Roman" w:cs="Times New Roman"/>
          <w:szCs w:val="24"/>
        </w:rPr>
        <w:t>κυνικ</w:t>
      </w:r>
      <w:r>
        <w:rPr>
          <w:rFonts w:eastAsia="Times New Roman" w:cs="Times New Roman"/>
          <w:szCs w:val="24"/>
        </w:rPr>
        <w:t>ή</w:t>
      </w:r>
      <w:r w:rsidRPr="0000655E">
        <w:rPr>
          <w:rFonts w:eastAsia="Times New Roman" w:cs="Times New Roman"/>
          <w:szCs w:val="24"/>
        </w:rPr>
        <w:t xml:space="preserve"> Ευρώπη</w:t>
      </w:r>
      <w:r>
        <w:rPr>
          <w:rFonts w:eastAsia="Times New Roman" w:cs="Times New Roman"/>
          <w:szCs w:val="24"/>
        </w:rPr>
        <w:t xml:space="preserve">. Αυτήν </w:t>
      </w:r>
      <w:r w:rsidRPr="0000655E">
        <w:rPr>
          <w:rFonts w:eastAsia="Times New Roman" w:cs="Times New Roman"/>
          <w:szCs w:val="24"/>
        </w:rPr>
        <w:t>την αλ</w:t>
      </w:r>
      <w:r>
        <w:rPr>
          <w:rFonts w:eastAsia="Times New Roman" w:cs="Times New Roman"/>
          <w:szCs w:val="24"/>
        </w:rPr>
        <w:t>λαγή της ευρω</w:t>
      </w:r>
      <w:r>
        <w:rPr>
          <w:rFonts w:eastAsia="Times New Roman" w:cs="Times New Roman"/>
          <w:szCs w:val="24"/>
        </w:rPr>
        <w:t xml:space="preserve">παϊκής πολιτικής υπέρ της </w:t>
      </w:r>
      <w:r w:rsidRPr="0000655E">
        <w:rPr>
          <w:rFonts w:eastAsia="Times New Roman" w:cs="Times New Roman"/>
          <w:szCs w:val="24"/>
        </w:rPr>
        <w:t>κοινωνικής ισότητας και της δίκαιης κατανομής</w:t>
      </w:r>
      <w:r>
        <w:rPr>
          <w:rFonts w:eastAsia="Times New Roman" w:cs="Times New Roman"/>
          <w:szCs w:val="24"/>
        </w:rPr>
        <w:t>,</w:t>
      </w:r>
      <w:r w:rsidRPr="0000655E">
        <w:rPr>
          <w:rFonts w:eastAsia="Times New Roman" w:cs="Times New Roman"/>
          <w:szCs w:val="24"/>
        </w:rPr>
        <w:t xml:space="preserve"> υπέρ της επιστροφής </w:t>
      </w:r>
      <w:r>
        <w:rPr>
          <w:rFonts w:eastAsia="Times New Roman" w:cs="Times New Roman"/>
          <w:szCs w:val="24"/>
        </w:rPr>
        <w:t xml:space="preserve">της </w:t>
      </w:r>
      <w:r w:rsidRPr="0000655E">
        <w:rPr>
          <w:rFonts w:eastAsia="Times New Roman" w:cs="Times New Roman"/>
          <w:szCs w:val="24"/>
        </w:rPr>
        <w:t xml:space="preserve">Ευρώπη στις </w:t>
      </w:r>
      <w:r>
        <w:rPr>
          <w:rFonts w:eastAsia="Times New Roman" w:cs="Times New Roman"/>
          <w:szCs w:val="24"/>
        </w:rPr>
        <w:t>α</w:t>
      </w:r>
      <w:r>
        <w:rPr>
          <w:rFonts w:eastAsia="Times New Roman" w:cs="Times New Roman"/>
          <w:szCs w:val="24"/>
        </w:rPr>
        <w:t>ρχές του Δ</w:t>
      </w:r>
      <w:r w:rsidRPr="0000655E">
        <w:rPr>
          <w:rFonts w:eastAsia="Times New Roman" w:cs="Times New Roman"/>
          <w:szCs w:val="24"/>
        </w:rPr>
        <w:t>ιαφωτισμού</w:t>
      </w:r>
      <w:r>
        <w:rPr>
          <w:rFonts w:eastAsia="Times New Roman" w:cs="Times New Roman"/>
          <w:szCs w:val="24"/>
        </w:rPr>
        <w:t>, θ</w:t>
      </w:r>
      <w:r w:rsidRPr="0000655E">
        <w:rPr>
          <w:rFonts w:eastAsia="Times New Roman" w:cs="Times New Roman"/>
          <w:szCs w:val="24"/>
        </w:rPr>
        <w:t xml:space="preserve">α συνεχίσουμε </w:t>
      </w:r>
      <w:r>
        <w:rPr>
          <w:rFonts w:eastAsia="Times New Roman" w:cs="Times New Roman"/>
          <w:szCs w:val="24"/>
        </w:rPr>
        <w:t xml:space="preserve">να υπερασπιζόμαστε και να διεκδικούμε </w:t>
      </w:r>
      <w:r w:rsidRPr="0000655E">
        <w:rPr>
          <w:rFonts w:eastAsia="Times New Roman" w:cs="Times New Roman"/>
          <w:szCs w:val="24"/>
        </w:rPr>
        <w:t>ως κόμμα</w:t>
      </w:r>
      <w:r>
        <w:rPr>
          <w:rFonts w:eastAsia="Times New Roman" w:cs="Times New Roman"/>
          <w:szCs w:val="24"/>
        </w:rPr>
        <w:t>. Ε</w:t>
      </w:r>
      <w:r w:rsidRPr="0000655E">
        <w:rPr>
          <w:rFonts w:eastAsia="Times New Roman" w:cs="Times New Roman"/>
          <w:szCs w:val="24"/>
        </w:rPr>
        <w:t>ίναι ιστορικός ο ηγετικός ρόλος που καλείται να παίξει ο ΣΥΡ</w:t>
      </w:r>
      <w:r w:rsidRPr="0000655E">
        <w:rPr>
          <w:rFonts w:eastAsia="Times New Roman" w:cs="Times New Roman"/>
          <w:szCs w:val="24"/>
        </w:rPr>
        <w:t>ΙΖΑ</w:t>
      </w:r>
      <w:r>
        <w:rPr>
          <w:rFonts w:eastAsia="Times New Roman" w:cs="Times New Roman"/>
          <w:szCs w:val="24"/>
        </w:rPr>
        <w:t>,</w:t>
      </w:r>
      <w:r w:rsidRPr="0000655E">
        <w:rPr>
          <w:rFonts w:eastAsia="Times New Roman" w:cs="Times New Roman"/>
          <w:szCs w:val="24"/>
        </w:rPr>
        <w:t xml:space="preserve"> οι δυνάμεις της </w:t>
      </w:r>
      <w:r>
        <w:rPr>
          <w:rFonts w:eastAsia="Times New Roman" w:cs="Times New Roman"/>
          <w:szCs w:val="24"/>
        </w:rPr>
        <w:t>Α</w:t>
      </w:r>
      <w:r w:rsidRPr="0000655E">
        <w:rPr>
          <w:rFonts w:eastAsia="Times New Roman" w:cs="Times New Roman"/>
          <w:szCs w:val="24"/>
        </w:rPr>
        <w:t>ριστεράς</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οι ε</w:t>
      </w:r>
      <w:r w:rsidRPr="0000655E">
        <w:rPr>
          <w:rFonts w:eastAsia="Times New Roman" w:cs="Times New Roman"/>
          <w:szCs w:val="24"/>
        </w:rPr>
        <w:t>υρωπαϊκές σοσιαλιστι</w:t>
      </w:r>
      <w:r>
        <w:rPr>
          <w:rFonts w:eastAsia="Times New Roman" w:cs="Times New Roman"/>
          <w:szCs w:val="24"/>
        </w:rPr>
        <w:t>κές και αριστερές δυνάμεις στη ν</w:t>
      </w:r>
      <w:r w:rsidRPr="0000655E">
        <w:rPr>
          <w:rFonts w:eastAsia="Times New Roman" w:cs="Times New Roman"/>
          <w:szCs w:val="24"/>
        </w:rPr>
        <w:t>έα Ευρώπη που θέλουμε</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όχι μι</w:t>
      </w:r>
      <w:r w:rsidRPr="0000655E">
        <w:rPr>
          <w:rFonts w:eastAsia="Times New Roman" w:cs="Times New Roman"/>
          <w:szCs w:val="24"/>
        </w:rPr>
        <w:t xml:space="preserve">α Ευρώπη που </w:t>
      </w:r>
      <w:r>
        <w:rPr>
          <w:rFonts w:eastAsia="Times New Roman" w:cs="Times New Roman"/>
          <w:szCs w:val="24"/>
        </w:rPr>
        <w:t xml:space="preserve">θα διαιωνίζει </w:t>
      </w:r>
      <w:r w:rsidRPr="0000655E">
        <w:rPr>
          <w:rFonts w:eastAsia="Times New Roman" w:cs="Times New Roman"/>
          <w:szCs w:val="24"/>
        </w:rPr>
        <w:t>ένα</w:t>
      </w:r>
      <w:r>
        <w:rPr>
          <w:rFonts w:eastAsia="Times New Roman" w:cs="Times New Roman"/>
          <w:szCs w:val="24"/>
        </w:rPr>
        <w:t>ν</w:t>
      </w:r>
      <w:r w:rsidRPr="0000655E">
        <w:rPr>
          <w:rFonts w:eastAsia="Times New Roman" w:cs="Times New Roman"/>
          <w:szCs w:val="24"/>
        </w:rPr>
        <w:t xml:space="preserve"> κακό εαυτό</w:t>
      </w:r>
      <w:r>
        <w:rPr>
          <w:rFonts w:eastAsia="Times New Roman" w:cs="Times New Roman"/>
          <w:szCs w:val="24"/>
        </w:rPr>
        <w:t>,</w:t>
      </w:r>
      <w:r w:rsidRPr="0000655E">
        <w:rPr>
          <w:rFonts w:eastAsia="Times New Roman" w:cs="Times New Roman"/>
          <w:szCs w:val="24"/>
        </w:rPr>
        <w:t xml:space="preserve"> αλλά μ</w:t>
      </w:r>
      <w:r>
        <w:rPr>
          <w:rFonts w:eastAsia="Times New Roman" w:cs="Times New Roman"/>
          <w:szCs w:val="24"/>
        </w:rPr>
        <w:t>ι</w:t>
      </w:r>
      <w:r w:rsidRPr="0000655E">
        <w:rPr>
          <w:rFonts w:eastAsia="Times New Roman" w:cs="Times New Roman"/>
          <w:szCs w:val="24"/>
        </w:rPr>
        <w:t xml:space="preserve">α άλλη πραγματικά </w:t>
      </w:r>
      <w:r>
        <w:rPr>
          <w:rFonts w:eastAsia="Times New Roman" w:cs="Times New Roman"/>
          <w:szCs w:val="24"/>
        </w:rPr>
        <w:t>δ</w:t>
      </w:r>
      <w:r w:rsidRPr="0000655E">
        <w:rPr>
          <w:rFonts w:eastAsia="Times New Roman" w:cs="Times New Roman"/>
          <w:szCs w:val="24"/>
        </w:rPr>
        <w:t>ημοκρατική Ευρώπη</w:t>
      </w:r>
      <w:r>
        <w:rPr>
          <w:rFonts w:eastAsia="Times New Roman" w:cs="Times New Roman"/>
          <w:szCs w:val="24"/>
        </w:rPr>
        <w:t xml:space="preserve"> που</w:t>
      </w:r>
      <w:r w:rsidRPr="0000655E">
        <w:rPr>
          <w:rFonts w:eastAsia="Times New Roman" w:cs="Times New Roman"/>
          <w:szCs w:val="24"/>
        </w:rPr>
        <w:t xml:space="preserve"> θα υπερασπίζεται</w:t>
      </w:r>
      <w:r>
        <w:rPr>
          <w:rFonts w:eastAsia="Times New Roman" w:cs="Times New Roman"/>
          <w:szCs w:val="24"/>
        </w:rPr>
        <w:t xml:space="preserve"> τη </w:t>
      </w:r>
      <w:r>
        <w:rPr>
          <w:rFonts w:eastAsia="Times New Roman" w:cs="Times New Roman"/>
          <w:szCs w:val="24"/>
        </w:rPr>
        <w:t>δ</w:t>
      </w:r>
      <w:r w:rsidRPr="0000655E">
        <w:rPr>
          <w:rFonts w:eastAsia="Times New Roman" w:cs="Times New Roman"/>
          <w:szCs w:val="24"/>
        </w:rPr>
        <w:t>ημοκρατία και θα αντιστρέφ</w:t>
      </w:r>
      <w:r w:rsidRPr="0000655E">
        <w:rPr>
          <w:rFonts w:eastAsia="Times New Roman" w:cs="Times New Roman"/>
          <w:szCs w:val="24"/>
        </w:rPr>
        <w:t xml:space="preserve">εται </w:t>
      </w:r>
      <w:r>
        <w:rPr>
          <w:rFonts w:eastAsia="Times New Roman" w:cs="Times New Roman"/>
          <w:szCs w:val="24"/>
        </w:rPr>
        <w:t>τον φασισμό. Ε</w:t>
      </w:r>
      <w:r w:rsidRPr="0000655E">
        <w:rPr>
          <w:rFonts w:eastAsia="Times New Roman" w:cs="Times New Roman"/>
          <w:szCs w:val="24"/>
        </w:rPr>
        <w:t>ίναι αδιανόητο</w:t>
      </w:r>
      <w:r>
        <w:rPr>
          <w:rFonts w:eastAsia="Times New Roman" w:cs="Times New Roman"/>
          <w:szCs w:val="24"/>
        </w:rPr>
        <w:t xml:space="preserve"> οι </w:t>
      </w:r>
      <w:r w:rsidRPr="0000655E">
        <w:rPr>
          <w:rFonts w:eastAsia="Times New Roman" w:cs="Times New Roman"/>
          <w:szCs w:val="24"/>
        </w:rPr>
        <w:t xml:space="preserve">οικονομικές πολιτικές επιλογές </w:t>
      </w:r>
      <w:r>
        <w:rPr>
          <w:rFonts w:eastAsia="Times New Roman" w:cs="Times New Roman"/>
          <w:szCs w:val="24"/>
        </w:rPr>
        <w:t xml:space="preserve">της Ευρώπης </w:t>
      </w:r>
      <w:r w:rsidRPr="0000655E">
        <w:rPr>
          <w:rFonts w:eastAsia="Times New Roman" w:cs="Times New Roman"/>
          <w:szCs w:val="24"/>
        </w:rPr>
        <w:t>να αδιαφορούν για τα αποτελέσματα των πολιτικών</w:t>
      </w:r>
      <w:r>
        <w:rPr>
          <w:rFonts w:eastAsia="Times New Roman" w:cs="Times New Roman"/>
          <w:szCs w:val="24"/>
        </w:rPr>
        <w:t xml:space="preserve"> που επιλέγονται και </w:t>
      </w:r>
      <w:r w:rsidRPr="0000655E">
        <w:rPr>
          <w:rFonts w:eastAsia="Times New Roman" w:cs="Times New Roman"/>
          <w:szCs w:val="24"/>
        </w:rPr>
        <w:t>εφαρμόζονται</w:t>
      </w:r>
      <w:r>
        <w:rPr>
          <w:rFonts w:eastAsia="Times New Roman" w:cs="Times New Roman"/>
          <w:szCs w:val="24"/>
        </w:rPr>
        <w:t>.</w:t>
      </w:r>
    </w:p>
    <w:p w14:paraId="37394EC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37394EC8"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Μισό </w:t>
      </w:r>
      <w:r>
        <w:rPr>
          <w:rFonts w:eastAsia="Times New Roman" w:cs="Times New Roman"/>
          <w:szCs w:val="24"/>
        </w:rPr>
        <w:t>λεπτό, κύριε Πρόεδρε.</w:t>
      </w:r>
    </w:p>
    <w:p w14:paraId="37394EC9"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w:t>
      </w:r>
      <w:r w:rsidRPr="0000655E">
        <w:rPr>
          <w:rFonts w:eastAsia="Times New Roman" w:cs="Times New Roman"/>
          <w:szCs w:val="24"/>
        </w:rPr>
        <w:t>ίναι αδιανόητο να αγνοεί</w:t>
      </w:r>
      <w:r>
        <w:rPr>
          <w:rFonts w:eastAsia="Times New Roman" w:cs="Times New Roman"/>
          <w:szCs w:val="24"/>
        </w:rPr>
        <w:t xml:space="preserve">ται η </w:t>
      </w:r>
      <w:r w:rsidRPr="0000655E">
        <w:rPr>
          <w:rFonts w:eastAsia="Times New Roman" w:cs="Times New Roman"/>
          <w:szCs w:val="24"/>
        </w:rPr>
        <w:t>σ</w:t>
      </w:r>
      <w:r>
        <w:rPr>
          <w:rFonts w:eastAsia="Times New Roman" w:cs="Times New Roman"/>
          <w:szCs w:val="24"/>
        </w:rPr>
        <w:t xml:space="preserve">υντριπτική </w:t>
      </w:r>
      <w:r w:rsidRPr="0000655E">
        <w:rPr>
          <w:rFonts w:eastAsia="Times New Roman" w:cs="Times New Roman"/>
          <w:szCs w:val="24"/>
        </w:rPr>
        <w:t xml:space="preserve">πλειοψηφία των </w:t>
      </w:r>
      <w:r>
        <w:rPr>
          <w:rFonts w:eastAsia="Times New Roman" w:cs="Times New Roman"/>
          <w:szCs w:val="24"/>
        </w:rPr>
        <w:t>Ε</w:t>
      </w:r>
      <w:r w:rsidRPr="0000655E">
        <w:rPr>
          <w:rFonts w:eastAsia="Times New Roman" w:cs="Times New Roman"/>
          <w:szCs w:val="24"/>
        </w:rPr>
        <w:t>υρωπαίων πολιτών</w:t>
      </w:r>
      <w:r>
        <w:rPr>
          <w:rFonts w:eastAsia="Times New Roman" w:cs="Times New Roman"/>
          <w:szCs w:val="24"/>
        </w:rPr>
        <w:t>,</w:t>
      </w:r>
      <w:r w:rsidRPr="0000655E">
        <w:rPr>
          <w:rFonts w:eastAsia="Times New Roman" w:cs="Times New Roman"/>
          <w:szCs w:val="24"/>
        </w:rPr>
        <w:t xml:space="preserve"> που διαβιούν </w:t>
      </w:r>
      <w:r>
        <w:rPr>
          <w:rFonts w:eastAsia="Times New Roman" w:cs="Times New Roman"/>
          <w:szCs w:val="24"/>
        </w:rPr>
        <w:t xml:space="preserve">υπό το </w:t>
      </w:r>
      <w:r w:rsidRPr="0000655E">
        <w:rPr>
          <w:rFonts w:eastAsia="Times New Roman" w:cs="Times New Roman"/>
          <w:szCs w:val="24"/>
        </w:rPr>
        <w:t xml:space="preserve">φόβο της συνεχούς </w:t>
      </w:r>
      <w:r>
        <w:rPr>
          <w:rFonts w:eastAsia="Times New Roman" w:cs="Times New Roman"/>
          <w:szCs w:val="24"/>
        </w:rPr>
        <w:t>φτωχο</w:t>
      </w:r>
      <w:r w:rsidRPr="0000655E">
        <w:rPr>
          <w:rFonts w:eastAsia="Times New Roman" w:cs="Times New Roman"/>
          <w:szCs w:val="24"/>
        </w:rPr>
        <w:t xml:space="preserve">ποίησης και </w:t>
      </w:r>
      <w:r>
        <w:rPr>
          <w:rFonts w:eastAsia="Times New Roman" w:cs="Times New Roman"/>
          <w:szCs w:val="24"/>
        </w:rPr>
        <w:t>ανεργίας. Η</w:t>
      </w:r>
      <w:r w:rsidRPr="0000655E">
        <w:rPr>
          <w:rFonts w:eastAsia="Times New Roman" w:cs="Times New Roman"/>
          <w:szCs w:val="24"/>
        </w:rPr>
        <w:t xml:space="preserve"> άνοδος </w:t>
      </w:r>
      <w:r>
        <w:rPr>
          <w:rFonts w:eastAsia="Times New Roman" w:cs="Times New Roman"/>
          <w:szCs w:val="24"/>
        </w:rPr>
        <w:t xml:space="preserve">της άκρας δεξιάς </w:t>
      </w:r>
      <w:r w:rsidRPr="0000655E">
        <w:rPr>
          <w:rFonts w:eastAsia="Times New Roman" w:cs="Times New Roman"/>
          <w:szCs w:val="24"/>
        </w:rPr>
        <w:t xml:space="preserve">οφείλεται </w:t>
      </w:r>
      <w:r>
        <w:rPr>
          <w:rFonts w:eastAsia="Times New Roman" w:cs="Times New Roman"/>
          <w:szCs w:val="24"/>
        </w:rPr>
        <w:t xml:space="preserve">εν πολλοίς </w:t>
      </w:r>
      <w:r w:rsidRPr="0000655E">
        <w:rPr>
          <w:rFonts w:eastAsia="Times New Roman" w:cs="Times New Roman"/>
          <w:szCs w:val="24"/>
        </w:rPr>
        <w:t xml:space="preserve">στις </w:t>
      </w:r>
      <w:r>
        <w:rPr>
          <w:rFonts w:eastAsia="Times New Roman" w:cs="Times New Roman"/>
          <w:szCs w:val="24"/>
        </w:rPr>
        <w:t>ε</w:t>
      </w:r>
      <w:r w:rsidRPr="0000655E">
        <w:rPr>
          <w:rFonts w:eastAsia="Times New Roman" w:cs="Times New Roman"/>
          <w:szCs w:val="24"/>
        </w:rPr>
        <w:t>υρωπαϊκές οικονομικές πολιτικές</w:t>
      </w:r>
      <w:r>
        <w:rPr>
          <w:rFonts w:eastAsia="Times New Roman" w:cs="Times New Roman"/>
          <w:szCs w:val="24"/>
        </w:rPr>
        <w:t>,</w:t>
      </w:r>
      <w:r w:rsidRPr="0000655E">
        <w:rPr>
          <w:rFonts w:eastAsia="Times New Roman" w:cs="Times New Roman"/>
          <w:szCs w:val="24"/>
        </w:rPr>
        <w:t xml:space="preserve"> στις κ</w:t>
      </w:r>
      <w:r w:rsidRPr="0000655E">
        <w:rPr>
          <w:rFonts w:eastAsia="Times New Roman" w:cs="Times New Roman"/>
          <w:szCs w:val="24"/>
        </w:rPr>
        <w:t>απιταλιστικές πολιτικές</w:t>
      </w:r>
      <w:r>
        <w:rPr>
          <w:rFonts w:eastAsia="Times New Roman" w:cs="Times New Roman"/>
          <w:szCs w:val="24"/>
        </w:rPr>
        <w:t>, κύριε Γεωργιάδη. Η</w:t>
      </w:r>
      <w:r w:rsidRPr="0000655E">
        <w:rPr>
          <w:rFonts w:eastAsia="Times New Roman" w:cs="Times New Roman"/>
          <w:szCs w:val="24"/>
        </w:rPr>
        <w:t xml:space="preserve"> σύγ</w:t>
      </w:r>
      <w:r>
        <w:rPr>
          <w:rFonts w:eastAsia="Times New Roman" w:cs="Times New Roman"/>
          <w:szCs w:val="24"/>
        </w:rPr>
        <w:t xml:space="preserve">κριση </w:t>
      </w:r>
      <w:r w:rsidRPr="0000655E">
        <w:rPr>
          <w:rFonts w:eastAsia="Times New Roman" w:cs="Times New Roman"/>
          <w:szCs w:val="24"/>
        </w:rPr>
        <w:t xml:space="preserve">των αριθμών δεν μπορεί να είναι η </w:t>
      </w:r>
      <w:r>
        <w:rPr>
          <w:rFonts w:eastAsia="Times New Roman" w:cs="Times New Roman"/>
          <w:szCs w:val="24"/>
        </w:rPr>
        <w:t xml:space="preserve">ιδέα </w:t>
      </w:r>
      <w:r w:rsidRPr="0000655E">
        <w:rPr>
          <w:rFonts w:eastAsia="Times New Roman" w:cs="Times New Roman"/>
          <w:szCs w:val="24"/>
        </w:rPr>
        <w:t>για το μέλλον της Ευρώπης</w:t>
      </w:r>
      <w:r>
        <w:rPr>
          <w:rFonts w:eastAsia="Times New Roman" w:cs="Times New Roman"/>
          <w:szCs w:val="24"/>
        </w:rPr>
        <w:t>,</w:t>
      </w:r>
      <w:r w:rsidRPr="0000655E">
        <w:rPr>
          <w:rFonts w:eastAsia="Times New Roman" w:cs="Times New Roman"/>
          <w:szCs w:val="24"/>
        </w:rPr>
        <w:t xml:space="preserve"> δεν μπορεί να είναι το σημείο συνάντησης</w:t>
      </w:r>
      <w:r>
        <w:rPr>
          <w:rFonts w:eastAsia="Times New Roman" w:cs="Times New Roman"/>
          <w:szCs w:val="24"/>
        </w:rPr>
        <w:t>. Εί</w:t>
      </w:r>
      <w:r w:rsidRPr="0000655E">
        <w:rPr>
          <w:rFonts w:eastAsia="Times New Roman" w:cs="Times New Roman"/>
          <w:szCs w:val="24"/>
        </w:rPr>
        <w:t xml:space="preserve">ναι ιστορικά αναγκαίο η σύγκριση </w:t>
      </w:r>
      <w:r>
        <w:rPr>
          <w:rFonts w:eastAsia="Times New Roman" w:cs="Times New Roman"/>
          <w:szCs w:val="24"/>
        </w:rPr>
        <w:t xml:space="preserve">να αφορά τις κοινωνίες και </w:t>
      </w:r>
      <w:r w:rsidRPr="0000655E">
        <w:rPr>
          <w:rFonts w:eastAsia="Times New Roman" w:cs="Times New Roman"/>
          <w:szCs w:val="24"/>
        </w:rPr>
        <w:t>τον άνθρωπο</w:t>
      </w:r>
      <w:r>
        <w:rPr>
          <w:rFonts w:eastAsia="Times New Roman" w:cs="Times New Roman"/>
          <w:szCs w:val="24"/>
        </w:rPr>
        <w:t xml:space="preserve">. </w:t>
      </w:r>
    </w:p>
    <w:p w14:paraId="37394ECA"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w:t>
      </w:r>
      <w:r w:rsidRPr="0000655E">
        <w:rPr>
          <w:rFonts w:eastAsia="Times New Roman" w:cs="Times New Roman"/>
          <w:szCs w:val="24"/>
        </w:rPr>
        <w:t>αναφερόμενο</w:t>
      </w:r>
      <w:r w:rsidRPr="0000655E">
        <w:rPr>
          <w:rFonts w:eastAsia="Times New Roman" w:cs="Times New Roman"/>
          <w:szCs w:val="24"/>
        </w:rPr>
        <w:t>ς στο έτος 2019</w:t>
      </w:r>
      <w:r>
        <w:rPr>
          <w:rFonts w:eastAsia="Times New Roman" w:cs="Times New Roman"/>
          <w:szCs w:val="24"/>
        </w:rPr>
        <w:t xml:space="preserve">, </w:t>
      </w:r>
      <w:r w:rsidRPr="0000655E">
        <w:rPr>
          <w:rFonts w:eastAsia="Times New Roman" w:cs="Times New Roman"/>
          <w:szCs w:val="24"/>
        </w:rPr>
        <w:t>που είναι μία χρονιά εκλογικών αναμετρήσεων</w:t>
      </w:r>
      <w:r>
        <w:rPr>
          <w:rFonts w:eastAsia="Times New Roman" w:cs="Times New Roman"/>
          <w:szCs w:val="24"/>
        </w:rPr>
        <w:t>: Ε</w:t>
      </w:r>
      <w:r w:rsidRPr="0000655E">
        <w:rPr>
          <w:rFonts w:eastAsia="Times New Roman" w:cs="Times New Roman"/>
          <w:szCs w:val="24"/>
        </w:rPr>
        <w:t xml:space="preserve">ίναι η χρονιά της απλής αναλογικής για </w:t>
      </w:r>
      <w:r>
        <w:rPr>
          <w:rFonts w:eastAsia="Times New Roman" w:cs="Times New Roman"/>
          <w:szCs w:val="24"/>
        </w:rPr>
        <w:t xml:space="preserve">την </w:t>
      </w:r>
      <w:r>
        <w:rPr>
          <w:rFonts w:eastAsia="Times New Roman" w:cs="Times New Roman"/>
          <w:szCs w:val="24"/>
        </w:rPr>
        <w:t>τ</w:t>
      </w:r>
      <w:r w:rsidRPr="0000655E">
        <w:rPr>
          <w:rFonts w:eastAsia="Times New Roman" w:cs="Times New Roman"/>
          <w:szCs w:val="24"/>
        </w:rPr>
        <w:t xml:space="preserve">οπική </w:t>
      </w:r>
      <w:r>
        <w:rPr>
          <w:rFonts w:eastAsia="Times New Roman" w:cs="Times New Roman"/>
          <w:szCs w:val="24"/>
        </w:rPr>
        <w:t>α</w:t>
      </w:r>
      <w:r w:rsidRPr="0000655E">
        <w:rPr>
          <w:rFonts w:eastAsia="Times New Roman" w:cs="Times New Roman"/>
          <w:szCs w:val="24"/>
        </w:rPr>
        <w:t>υτοδιοίκηση</w:t>
      </w:r>
      <w:r>
        <w:rPr>
          <w:rFonts w:eastAsia="Times New Roman" w:cs="Times New Roman"/>
          <w:szCs w:val="24"/>
        </w:rPr>
        <w:t>.</w:t>
      </w:r>
      <w:r w:rsidRPr="0000655E">
        <w:rPr>
          <w:rFonts w:eastAsia="Times New Roman" w:cs="Times New Roman"/>
          <w:szCs w:val="24"/>
        </w:rPr>
        <w:t xml:space="preserve"> Επομένως</w:t>
      </w:r>
      <w:r>
        <w:rPr>
          <w:rFonts w:eastAsia="Times New Roman" w:cs="Times New Roman"/>
          <w:szCs w:val="24"/>
        </w:rPr>
        <w:t>,</w:t>
      </w:r>
      <w:r w:rsidRPr="0000655E">
        <w:rPr>
          <w:rFonts w:eastAsia="Times New Roman" w:cs="Times New Roman"/>
          <w:szCs w:val="24"/>
        </w:rPr>
        <w:t xml:space="preserve"> είναι η χρονιά των μεγάλων συναι</w:t>
      </w:r>
      <w:r>
        <w:rPr>
          <w:rFonts w:eastAsia="Times New Roman" w:cs="Times New Roman"/>
          <w:szCs w:val="24"/>
        </w:rPr>
        <w:t xml:space="preserve">νέσεων στις </w:t>
      </w:r>
      <w:r w:rsidRPr="0000655E">
        <w:rPr>
          <w:rFonts w:eastAsia="Times New Roman" w:cs="Times New Roman"/>
          <w:szCs w:val="24"/>
        </w:rPr>
        <w:t>τοπικές κοινωνίες</w:t>
      </w:r>
      <w:r>
        <w:rPr>
          <w:rFonts w:eastAsia="Times New Roman" w:cs="Times New Roman"/>
          <w:szCs w:val="24"/>
        </w:rPr>
        <w:t>,</w:t>
      </w:r>
    </w:p>
    <w:p w14:paraId="37394ECB"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Κ</w:t>
      </w:r>
      <w:r w:rsidRPr="0000655E">
        <w:rPr>
          <w:rFonts w:eastAsia="Times New Roman" w:cs="Times New Roman"/>
          <w:szCs w:val="24"/>
        </w:rPr>
        <w:t>αι με την ευκαιρία</w:t>
      </w:r>
      <w:r>
        <w:rPr>
          <w:rFonts w:eastAsia="Times New Roman" w:cs="Times New Roman"/>
          <w:szCs w:val="24"/>
        </w:rPr>
        <w:t xml:space="preserve">, </w:t>
      </w:r>
      <w:r w:rsidRPr="0000655E">
        <w:rPr>
          <w:rFonts w:eastAsia="Times New Roman" w:cs="Times New Roman"/>
          <w:szCs w:val="24"/>
        </w:rPr>
        <w:t>επιτρέψετε να πω</w:t>
      </w:r>
      <w:r>
        <w:rPr>
          <w:rFonts w:eastAsia="Times New Roman" w:cs="Times New Roman"/>
          <w:szCs w:val="24"/>
        </w:rPr>
        <w:t xml:space="preserve"> ότι όσοι θέλουμε </w:t>
      </w:r>
      <w:r w:rsidRPr="0000655E">
        <w:rPr>
          <w:rFonts w:eastAsia="Times New Roman" w:cs="Times New Roman"/>
          <w:szCs w:val="24"/>
        </w:rPr>
        <w:t>τ</w:t>
      </w:r>
      <w:r w:rsidRPr="0000655E">
        <w:rPr>
          <w:rFonts w:eastAsia="Times New Roman" w:cs="Times New Roman"/>
          <w:szCs w:val="24"/>
        </w:rPr>
        <w:t xml:space="preserve">ον </w:t>
      </w:r>
      <w:r>
        <w:rPr>
          <w:rFonts w:eastAsia="Times New Roman" w:cs="Times New Roman"/>
          <w:szCs w:val="24"/>
        </w:rPr>
        <w:t xml:space="preserve">ελληνικό </w:t>
      </w:r>
      <w:r w:rsidRPr="0000655E">
        <w:rPr>
          <w:rFonts w:eastAsia="Times New Roman" w:cs="Times New Roman"/>
          <w:szCs w:val="24"/>
        </w:rPr>
        <w:t>λαό ενωμ</w:t>
      </w:r>
      <w:r>
        <w:rPr>
          <w:rFonts w:eastAsia="Times New Roman" w:cs="Times New Roman"/>
          <w:szCs w:val="24"/>
        </w:rPr>
        <w:t xml:space="preserve">ένο, συμφιλιωμένο και με σύμπνοια </w:t>
      </w:r>
      <w:r w:rsidRPr="0000655E">
        <w:rPr>
          <w:rFonts w:eastAsia="Times New Roman" w:cs="Times New Roman"/>
          <w:szCs w:val="24"/>
        </w:rPr>
        <w:t>μεταξύ του</w:t>
      </w:r>
      <w:r>
        <w:rPr>
          <w:rFonts w:eastAsia="Times New Roman" w:cs="Times New Roman"/>
          <w:szCs w:val="24"/>
        </w:rPr>
        <w:t>,</w:t>
      </w:r>
      <w:r w:rsidRPr="0000655E">
        <w:rPr>
          <w:rFonts w:eastAsia="Times New Roman" w:cs="Times New Roman"/>
          <w:szCs w:val="24"/>
        </w:rPr>
        <w:t xml:space="preserve"> θα </w:t>
      </w:r>
      <w:r>
        <w:rPr>
          <w:rFonts w:eastAsia="Times New Roman" w:cs="Times New Roman"/>
          <w:szCs w:val="24"/>
        </w:rPr>
        <w:t xml:space="preserve">οφείλαμε </w:t>
      </w:r>
      <w:r w:rsidRPr="0000655E">
        <w:rPr>
          <w:rFonts w:eastAsia="Times New Roman" w:cs="Times New Roman"/>
          <w:szCs w:val="24"/>
        </w:rPr>
        <w:t xml:space="preserve">εδώ και μήνες να έχουμε </w:t>
      </w:r>
      <w:r>
        <w:rPr>
          <w:rFonts w:eastAsia="Times New Roman" w:cs="Times New Roman"/>
          <w:szCs w:val="24"/>
        </w:rPr>
        <w:t xml:space="preserve">υπερψηφίσει την </w:t>
      </w:r>
      <w:r>
        <w:rPr>
          <w:rFonts w:eastAsia="Times New Roman" w:cs="Times New Roman"/>
          <w:szCs w:val="24"/>
        </w:rPr>
        <w:lastRenderedPageBreak/>
        <w:t>απλή αναλογική, γιατί η απλή αναλογική βοηθάει πολύ σ</w:t>
      </w:r>
      <w:r w:rsidRPr="0000655E">
        <w:rPr>
          <w:rFonts w:eastAsia="Times New Roman" w:cs="Times New Roman"/>
          <w:szCs w:val="24"/>
        </w:rPr>
        <w:t>το διάλογο</w:t>
      </w:r>
      <w:r>
        <w:rPr>
          <w:rFonts w:eastAsia="Times New Roman" w:cs="Times New Roman"/>
          <w:szCs w:val="24"/>
        </w:rPr>
        <w:t xml:space="preserve">, στη συνύπαρξη και στη </w:t>
      </w:r>
      <w:r w:rsidRPr="0000655E">
        <w:rPr>
          <w:rFonts w:eastAsia="Times New Roman" w:cs="Times New Roman"/>
          <w:szCs w:val="24"/>
        </w:rPr>
        <w:t>συναίνεση</w:t>
      </w:r>
      <w:r>
        <w:rPr>
          <w:rFonts w:eastAsia="Times New Roman" w:cs="Times New Roman"/>
          <w:szCs w:val="24"/>
        </w:rPr>
        <w:t>. Το 2019 θα είναι χρονιά νέων συνεργασιών</w:t>
      </w:r>
      <w:r>
        <w:rPr>
          <w:rFonts w:eastAsia="Times New Roman" w:cs="Times New Roman"/>
          <w:szCs w:val="24"/>
        </w:rPr>
        <w:t xml:space="preserve"> και συνυπάρξεων στην </w:t>
      </w:r>
      <w:r w:rsidRPr="0000655E">
        <w:rPr>
          <w:rFonts w:eastAsia="Times New Roman" w:cs="Times New Roman"/>
          <w:szCs w:val="24"/>
        </w:rPr>
        <w:t>κεντρική πολιτική σκηνή</w:t>
      </w:r>
      <w:r>
        <w:rPr>
          <w:rFonts w:eastAsia="Times New Roman" w:cs="Times New Roman"/>
          <w:szCs w:val="24"/>
        </w:rPr>
        <w:t>. Η</w:t>
      </w:r>
      <w:r w:rsidRPr="0000655E">
        <w:rPr>
          <w:rFonts w:eastAsia="Times New Roman" w:cs="Times New Roman"/>
          <w:szCs w:val="24"/>
        </w:rPr>
        <w:t xml:space="preserve"> χώρα πρέπει να προχωρήσει</w:t>
      </w:r>
      <w:r>
        <w:rPr>
          <w:rFonts w:eastAsia="Times New Roman" w:cs="Times New Roman"/>
          <w:szCs w:val="24"/>
        </w:rPr>
        <w:t>. Η</w:t>
      </w:r>
      <w:r w:rsidRPr="0000655E">
        <w:rPr>
          <w:rFonts w:eastAsia="Times New Roman" w:cs="Times New Roman"/>
          <w:szCs w:val="24"/>
        </w:rPr>
        <w:t xml:space="preserve"> Ευρώπη πρέπει να προχωρήσει</w:t>
      </w:r>
      <w:r>
        <w:rPr>
          <w:rFonts w:eastAsia="Times New Roman" w:cs="Times New Roman"/>
          <w:szCs w:val="24"/>
        </w:rPr>
        <w:t>. Ο</w:t>
      </w:r>
      <w:r w:rsidRPr="0000655E">
        <w:rPr>
          <w:rFonts w:eastAsia="Times New Roman" w:cs="Times New Roman"/>
          <w:szCs w:val="24"/>
        </w:rPr>
        <w:t xml:space="preserve"> </w:t>
      </w:r>
      <w:r>
        <w:rPr>
          <w:rFonts w:eastAsia="Times New Roman" w:cs="Times New Roman"/>
          <w:szCs w:val="24"/>
        </w:rPr>
        <w:t>π</w:t>
      </w:r>
      <w:r w:rsidRPr="0000655E">
        <w:rPr>
          <w:rFonts w:eastAsia="Times New Roman" w:cs="Times New Roman"/>
          <w:szCs w:val="24"/>
        </w:rPr>
        <w:t>ροϋπολογισμός</w:t>
      </w:r>
      <w:r>
        <w:rPr>
          <w:rFonts w:eastAsia="Times New Roman" w:cs="Times New Roman"/>
          <w:szCs w:val="24"/>
        </w:rPr>
        <w:t>,</w:t>
      </w:r>
      <w:r w:rsidRPr="0000655E">
        <w:rPr>
          <w:rFonts w:eastAsia="Times New Roman" w:cs="Times New Roman"/>
          <w:szCs w:val="24"/>
        </w:rPr>
        <w:t xml:space="preserve"> που θα υπερψηφιστεί αύριο από τη Βουλή των Ελλήνων</w:t>
      </w:r>
      <w:r>
        <w:rPr>
          <w:rFonts w:eastAsia="Times New Roman" w:cs="Times New Roman"/>
          <w:szCs w:val="24"/>
        </w:rPr>
        <w:t>, είναι ο τελευταίος μιας Κ</w:t>
      </w:r>
      <w:r w:rsidRPr="0000655E">
        <w:rPr>
          <w:rFonts w:eastAsia="Times New Roman" w:cs="Times New Roman"/>
          <w:szCs w:val="24"/>
        </w:rPr>
        <w:t xml:space="preserve">υβέρνησης που ο συνταγματικός </w:t>
      </w:r>
      <w:r>
        <w:rPr>
          <w:rFonts w:eastAsia="Times New Roman" w:cs="Times New Roman"/>
          <w:szCs w:val="24"/>
        </w:rPr>
        <w:t>της</w:t>
      </w:r>
      <w:r w:rsidRPr="0000655E">
        <w:rPr>
          <w:rFonts w:eastAsia="Times New Roman" w:cs="Times New Roman"/>
          <w:szCs w:val="24"/>
        </w:rPr>
        <w:t xml:space="preserve"> κύκλος ολ</w:t>
      </w:r>
      <w:r>
        <w:rPr>
          <w:rFonts w:eastAsia="Times New Roman" w:cs="Times New Roman"/>
          <w:szCs w:val="24"/>
        </w:rPr>
        <w:t xml:space="preserve">οκληρώνεται το </w:t>
      </w:r>
      <w:r w:rsidRPr="0000655E">
        <w:rPr>
          <w:rFonts w:eastAsia="Times New Roman" w:cs="Times New Roman"/>
          <w:szCs w:val="24"/>
        </w:rPr>
        <w:t>2019</w:t>
      </w:r>
      <w:r>
        <w:rPr>
          <w:rFonts w:eastAsia="Times New Roman" w:cs="Times New Roman"/>
          <w:szCs w:val="24"/>
        </w:rPr>
        <w:t xml:space="preserve">. </w:t>
      </w:r>
      <w:r w:rsidRPr="0000655E">
        <w:rPr>
          <w:rFonts w:eastAsia="Times New Roman" w:cs="Times New Roman"/>
          <w:szCs w:val="24"/>
        </w:rPr>
        <w:t xml:space="preserve">Είναι </w:t>
      </w:r>
      <w:r>
        <w:rPr>
          <w:rFonts w:eastAsia="Times New Roman" w:cs="Times New Roman"/>
          <w:szCs w:val="24"/>
        </w:rPr>
        <w:t>όμως,</w:t>
      </w:r>
      <w:r w:rsidRPr="0000655E">
        <w:rPr>
          <w:rFonts w:eastAsia="Times New Roman" w:cs="Times New Roman"/>
          <w:szCs w:val="24"/>
        </w:rPr>
        <w:t xml:space="preserve"> ο πρώτος προϋπολογισμός μιας καινούργιας</w:t>
      </w:r>
      <w:r>
        <w:rPr>
          <w:rFonts w:eastAsia="Times New Roman" w:cs="Times New Roman"/>
          <w:szCs w:val="24"/>
        </w:rPr>
        <w:t>, νέας,</w:t>
      </w:r>
      <w:r w:rsidRPr="0000655E">
        <w:rPr>
          <w:rFonts w:eastAsia="Times New Roman" w:cs="Times New Roman"/>
          <w:szCs w:val="24"/>
        </w:rPr>
        <w:t xml:space="preserve"> ελπιδοφόρ</w:t>
      </w:r>
      <w:r>
        <w:rPr>
          <w:rFonts w:eastAsia="Times New Roman" w:cs="Times New Roman"/>
          <w:szCs w:val="24"/>
        </w:rPr>
        <w:t>ας</w:t>
      </w:r>
      <w:r w:rsidRPr="0000655E">
        <w:rPr>
          <w:rFonts w:eastAsia="Times New Roman" w:cs="Times New Roman"/>
          <w:szCs w:val="24"/>
        </w:rPr>
        <w:t xml:space="preserve"> εποχής</w:t>
      </w:r>
      <w:r>
        <w:rPr>
          <w:rFonts w:eastAsia="Times New Roman" w:cs="Times New Roman"/>
          <w:szCs w:val="24"/>
        </w:rPr>
        <w:t>,</w:t>
      </w:r>
      <w:r w:rsidRPr="0000655E">
        <w:rPr>
          <w:rFonts w:eastAsia="Times New Roman" w:cs="Times New Roman"/>
          <w:szCs w:val="24"/>
        </w:rPr>
        <w:t xml:space="preserve"> που θα υπηρετεί</w:t>
      </w:r>
      <w:r>
        <w:rPr>
          <w:rFonts w:eastAsia="Times New Roman" w:cs="Times New Roman"/>
          <w:szCs w:val="24"/>
        </w:rPr>
        <w:t xml:space="preserve">ται και για την </w:t>
      </w:r>
      <w:r w:rsidRPr="0000655E">
        <w:rPr>
          <w:rFonts w:eastAsia="Times New Roman" w:cs="Times New Roman"/>
          <w:szCs w:val="24"/>
        </w:rPr>
        <w:t xml:space="preserve">επόμενη </w:t>
      </w:r>
      <w:r>
        <w:rPr>
          <w:rFonts w:eastAsia="Times New Roman" w:cs="Times New Roman"/>
          <w:szCs w:val="24"/>
        </w:rPr>
        <w:t>τετραετία</w:t>
      </w:r>
      <w:r w:rsidRPr="0000655E">
        <w:rPr>
          <w:rFonts w:eastAsia="Times New Roman" w:cs="Times New Roman"/>
          <w:szCs w:val="24"/>
        </w:rPr>
        <w:t xml:space="preserve"> από την </w:t>
      </w:r>
      <w:r>
        <w:rPr>
          <w:rFonts w:eastAsia="Times New Roman" w:cs="Times New Roman"/>
          <w:szCs w:val="24"/>
        </w:rPr>
        <w:t>Κ</w:t>
      </w:r>
      <w:r w:rsidRPr="0000655E">
        <w:rPr>
          <w:rFonts w:eastAsia="Times New Roman" w:cs="Times New Roman"/>
          <w:szCs w:val="24"/>
        </w:rPr>
        <w:t>υβέρνηση και τις δυνάμεις του ΣΥΡΙΖΑ</w:t>
      </w:r>
      <w:r>
        <w:rPr>
          <w:rFonts w:eastAsia="Times New Roman" w:cs="Times New Roman"/>
          <w:szCs w:val="24"/>
        </w:rPr>
        <w:t>. Ο ΣΥΡΙΖΑ θ</w:t>
      </w:r>
      <w:r w:rsidRPr="0000655E">
        <w:rPr>
          <w:rFonts w:eastAsia="Times New Roman" w:cs="Times New Roman"/>
          <w:szCs w:val="24"/>
        </w:rPr>
        <w:t xml:space="preserve">α </w:t>
      </w:r>
      <w:r>
        <w:rPr>
          <w:rFonts w:eastAsia="Times New Roman" w:cs="Times New Roman"/>
          <w:szCs w:val="24"/>
        </w:rPr>
        <w:t>αποδειχθεί συνείδηση, επιλογή και ανάγκη…</w:t>
      </w:r>
    </w:p>
    <w:p w14:paraId="37394ECC" w14:textId="77777777" w:rsidR="00B27939" w:rsidRDefault="00D93F4B">
      <w:pPr>
        <w:spacing w:after="0" w:line="600" w:lineRule="auto"/>
        <w:ind w:firstLine="720"/>
        <w:contextualSpacing/>
        <w:jc w:val="both"/>
        <w:rPr>
          <w:rFonts w:eastAsia="Times New Roman" w:cs="Times New Roman"/>
          <w:szCs w:val="24"/>
        </w:rPr>
      </w:pPr>
      <w:r w:rsidRPr="00F47E7E">
        <w:rPr>
          <w:rFonts w:eastAsia="Times New Roman" w:cs="Times New Roman"/>
          <w:b/>
          <w:szCs w:val="24"/>
        </w:rPr>
        <w:t>ΠΡΟΕΔ</w:t>
      </w:r>
      <w:r w:rsidRPr="00F47E7E">
        <w:rPr>
          <w:rFonts w:eastAsia="Times New Roman" w:cs="Times New Roman"/>
          <w:b/>
          <w:szCs w:val="24"/>
        </w:rPr>
        <w:t>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Κύριε Μουμουλίδη, ολοκληρώστε. Μη με αναγκάσετε να σας διακόψω.</w:t>
      </w:r>
    </w:p>
    <w:p w14:paraId="37394ECD" w14:textId="77777777" w:rsidR="00B27939" w:rsidRDefault="00D93F4B">
      <w:pPr>
        <w:spacing w:after="0" w:line="600" w:lineRule="auto"/>
        <w:ind w:firstLine="720"/>
        <w:contextualSpacing/>
        <w:jc w:val="both"/>
        <w:rPr>
          <w:rFonts w:eastAsia="Times New Roman" w:cs="Times New Roman"/>
          <w:szCs w:val="24"/>
        </w:rPr>
      </w:pPr>
      <w:r w:rsidRPr="00AE375E">
        <w:rPr>
          <w:rFonts w:eastAsia="Times New Roman" w:cs="Times New Roman"/>
          <w:b/>
          <w:szCs w:val="24"/>
        </w:rPr>
        <w:t xml:space="preserve">ΘΕΜΙΣΤΟΚΛΗΣ ΜΟΥΜΟΥΛΙΔΗΣ: </w:t>
      </w:r>
      <w:r>
        <w:rPr>
          <w:rFonts w:eastAsia="Times New Roman" w:cs="Times New Roman"/>
          <w:szCs w:val="24"/>
        </w:rPr>
        <w:t>Κλείνω, κύριε Πρόεδρε.</w:t>
      </w:r>
    </w:p>
    <w:p w14:paraId="37394ECE"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…της ελληνική</w:t>
      </w:r>
      <w:r w:rsidRPr="0000655E">
        <w:rPr>
          <w:rFonts w:eastAsia="Times New Roman" w:cs="Times New Roman"/>
          <w:szCs w:val="24"/>
        </w:rPr>
        <w:t xml:space="preserve"> κοινωνίας</w:t>
      </w:r>
      <w:r>
        <w:rPr>
          <w:rFonts w:eastAsia="Times New Roman" w:cs="Times New Roman"/>
          <w:szCs w:val="24"/>
        </w:rPr>
        <w:t xml:space="preserve">. Μνήμη, ευθύνη, μέλλον είναι οι βασική λόγοι της </w:t>
      </w:r>
      <w:r w:rsidRPr="0000655E">
        <w:rPr>
          <w:rFonts w:eastAsia="Times New Roman" w:cs="Times New Roman"/>
          <w:szCs w:val="24"/>
        </w:rPr>
        <w:t xml:space="preserve"> επερχόμενης εκλογικής επικράτηση</w:t>
      </w:r>
      <w:r>
        <w:rPr>
          <w:rFonts w:eastAsia="Times New Roman" w:cs="Times New Roman"/>
          <w:szCs w:val="24"/>
        </w:rPr>
        <w:t>ς</w:t>
      </w:r>
      <w:r w:rsidRPr="0000655E">
        <w:rPr>
          <w:rFonts w:eastAsia="Times New Roman" w:cs="Times New Roman"/>
          <w:szCs w:val="24"/>
        </w:rPr>
        <w:t xml:space="preserve"> του ΣΥΡΙ</w:t>
      </w:r>
      <w:r w:rsidRPr="0000655E">
        <w:rPr>
          <w:rFonts w:eastAsia="Times New Roman" w:cs="Times New Roman"/>
          <w:szCs w:val="24"/>
        </w:rPr>
        <w:t>ΖΑ</w:t>
      </w:r>
      <w:r>
        <w:rPr>
          <w:rFonts w:eastAsia="Times New Roman" w:cs="Times New Roman"/>
          <w:szCs w:val="24"/>
        </w:rPr>
        <w:t>.</w:t>
      </w:r>
    </w:p>
    <w:p w14:paraId="37394ECF"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Σας</w:t>
      </w:r>
      <w:r w:rsidRPr="0000655E">
        <w:rPr>
          <w:rFonts w:eastAsia="Times New Roman" w:cs="Times New Roman"/>
          <w:szCs w:val="24"/>
        </w:rPr>
        <w:t xml:space="preserve"> ευχαριστώ</w:t>
      </w:r>
      <w:r>
        <w:rPr>
          <w:rFonts w:eastAsia="Times New Roman" w:cs="Times New Roman"/>
          <w:szCs w:val="24"/>
        </w:rPr>
        <w:t>.</w:t>
      </w:r>
    </w:p>
    <w:p w14:paraId="37394ED0" w14:textId="77777777" w:rsidR="00B27939" w:rsidRDefault="00D93F4B">
      <w:pPr>
        <w:spacing w:after="0" w:line="600" w:lineRule="auto"/>
        <w:ind w:firstLine="720"/>
        <w:contextualSpacing/>
        <w:jc w:val="center"/>
        <w:rPr>
          <w:rFonts w:eastAsia="Times New Roman" w:cs="Times New Roman"/>
          <w:szCs w:val="24"/>
        </w:rPr>
      </w:pPr>
      <w:r w:rsidRPr="00AE375E">
        <w:rPr>
          <w:rFonts w:eastAsia="Times New Roman" w:cs="Times New Roman"/>
          <w:szCs w:val="24"/>
        </w:rPr>
        <w:lastRenderedPageBreak/>
        <w:t>(Χειροκροτήματα από την πτέρυγα του ΣΥΡΙΖΑ)</w:t>
      </w:r>
    </w:p>
    <w:p w14:paraId="37394ED1" w14:textId="77777777" w:rsidR="00B27939" w:rsidRDefault="00D93F4B">
      <w:pPr>
        <w:spacing w:after="0" w:line="600" w:lineRule="auto"/>
        <w:ind w:firstLine="720"/>
        <w:contextualSpacing/>
        <w:jc w:val="both"/>
        <w:rPr>
          <w:rFonts w:eastAsia="Times New Roman" w:cs="Times New Roman"/>
          <w:szCs w:val="24"/>
        </w:rPr>
      </w:pPr>
      <w:r w:rsidRPr="00F47E7E">
        <w:rPr>
          <w:rFonts w:eastAsia="Times New Roman" w:cs="Times New Roman"/>
          <w:b/>
          <w:szCs w:val="24"/>
        </w:rPr>
        <w:t>ΠΡΟΕΔΡΕΥΩΝ (</w:t>
      </w:r>
      <w:r>
        <w:rPr>
          <w:rFonts w:eastAsia="Times New Roman" w:cs="Times New Roman"/>
          <w:b/>
          <w:szCs w:val="24"/>
        </w:rPr>
        <w:t>Νικήτας Κακλαμάνης</w:t>
      </w:r>
      <w:r w:rsidRPr="00F47E7E">
        <w:rPr>
          <w:rFonts w:eastAsia="Times New Roman" w:cs="Times New Roman"/>
          <w:b/>
          <w:szCs w:val="24"/>
        </w:rPr>
        <w:t>):</w:t>
      </w:r>
      <w:r w:rsidRPr="00F47E7E">
        <w:rPr>
          <w:rFonts w:eastAsia="Times New Roman" w:cs="Times New Roman"/>
          <w:szCs w:val="24"/>
        </w:rPr>
        <w:t xml:space="preserve"> </w:t>
      </w:r>
      <w:r>
        <w:rPr>
          <w:rFonts w:eastAsia="Times New Roman" w:cs="Times New Roman"/>
          <w:szCs w:val="24"/>
        </w:rPr>
        <w:t xml:space="preserve"> Τον λόγο έχει ο κ. Μιλτιάδης Βαρβιτσιώτης, Βουλευτής Β΄ Α</w:t>
      </w:r>
      <w:r w:rsidRPr="0000655E">
        <w:rPr>
          <w:rFonts w:eastAsia="Times New Roman" w:cs="Times New Roman"/>
          <w:szCs w:val="24"/>
        </w:rPr>
        <w:t>θηνών της Νέας Δημοκρατίας</w:t>
      </w:r>
      <w:r>
        <w:rPr>
          <w:rFonts w:eastAsia="Times New Roman" w:cs="Times New Roman"/>
          <w:szCs w:val="24"/>
        </w:rPr>
        <w:t>.</w:t>
      </w:r>
    </w:p>
    <w:p w14:paraId="37394ED2" w14:textId="77777777" w:rsidR="00B27939" w:rsidRDefault="00D93F4B">
      <w:pPr>
        <w:spacing w:after="0" w:line="600" w:lineRule="auto"/>
        <w:ind w:firstLine="720"/>
        <w:contextualSpacing/>
        <w:jc w:val="both"/>
        <w:rPr>
          <w:rFonts w:eastAsia="Times New Roman" w:cs="Times New Roman"/>
          <w:szCs w:val="24"/>
        </w:rPr>
      </w:pPr>
      <w:r w:rsidRPr="00AE375E">
        <w:rPr>
          <w:rFonts w:eastAsia="Times New Roman" w:cs="Times New Roman"/>
          <w:b/>
          <w:szCs w:val="24"/>
        </w:rPr>
        <w:t>ΜΙΛΤΙΑΔΗΣ ΒΑΡΒΙΤΣΙΩΤΗΣ:</w:t>
      </w:r>
      <w:r>
        <w:rPr>
          <w:rFonts w:eastAsia="Times New Roman" w:cs="Times New Roman"/>
          <w:szCs w:val="24"/>
        </w:rPr>
        <w:t xml:space="preserve"> Κύριε Πρόεδρε, κυρίες και κύριοι συνάδελφοι, δ</w:t>
      </w:r>
      <w:r w:rsidRPr="0000655E">
        <w:rPr>
          <w:rFonts w:eastAsia="Times New Roman" w:cs="Times New Roman"/>
          <w:szCs w:val="24"/>
        </w:rPr>
        <w:t xml:space="preserve">εν είναι μόνο αυτονόητη η καταδίκη </w:t>
      </w:r>
      <w:r>
        <w:rPr>
          <w:rFonts w:eastAsia="Times New Roman" w:cs="Times New Roman"/>
          <w:szCs w:val="24"/>
        </w:rPr>
        <w:t>α</w:t>
      </w:r>
      <w:r w:rsidRPr="0000655E">
        <w:rPr>
          <w:rFonts w:eastAsia="Times New Roman" w:cs="Times New Roman"/>
          <w:szCs w:val="24"/>
        </w:rPr>
        <w:t>πέναντι στην τρομοκρατική επίθεση</w:t>
      </w:r>
      <w:r>
        <w:rPr>
          <w:rFonts w:eastAsia="Times New Roman" w:cs="Times New Roman"/>
          <w:szCs w:val="24"/>
        </w:rPr>
        <w:t>,</w:t>
      </w:r>
      <w:r w:rsidRPr="0000655E">
        <w:rPr>
          <w:rFonts w:eastAsia="Times New Roman" w:cs="Times New Roman"/>
          <w:szCs w:val="24"/>
        </w:rPr>
        <w:t xml:space="preserve"> που έγινε σήμερα </w:t>
      </w:r>
      <w:r>
        <w:rPr>
          <w:rFonts w:eastAsia="Times New Roman" w:cs="Times New Roman"/>
          <w:szCs w:val="24"/>
        </w:rPr>
        <w:t xml:space="preserve">στον τηλεοπτικό σταθμό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σ</w:t>
      </w:r>
      <w:r w:rsidRPr="0000655E">
        <w:rPr>
          <w:rFonts w:eastAsia="Times New Roman" w:cs="Times New Roman"/>
          <w:szCs w:val="24"/>
        </w:rPr>
        <w:t xml:space="preserve">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Ν</w:t>
      </w:r>
      <w:r w:rsidRPr="0000655E">
        <w:rPr>
          <w:rFonts w:eastAsia="Times New Roman" w:cs="Times New Roman"/>
          <w:szCs w:val="24"/>
        </w:rPr>
        <w:t xml:space="preserve">ομίζω ότι αυτή η καταδίκη θα </w:t>
      </w:r>
      <w:r>
        <w:rPr>
          <w:rFonts w:eastAsia="Times New Roman" w:cs="Times New Roman"/>
          <w:szCs w:val="24"/>
        </w:rPr>
        <w:t xml:space="preserve">έπρεπε </w:t>
      </w:r>
      <w:r w:rsidRPr="0000655E">
        <w:rPr>
          <w:rFonts w:eastAsia="Times New Roman" w:cs="Times New Roman"/>
          <w:szCs w:val="24"/>
        </w:rPr>
        <w:t>να έρχεται ομόθυμα</w:t>
      </w:r>
      <w:r>
        <w:rPr>
          <w:rFonts w:eastAsia="Times New Roman" w:cs="Times New Roman"/>
          <w:szCs w:val="24"/>
        </w:rPr>
        <w:t xml:space="preserve"> κ</w:t>
      </w:r>
      <w:r w:rsidRPr="0000655E">
        <w:rPr>
          <w:rFonts w:eastAsia="Times New Roman" w:cs="Times New Roman"/>
          <w:szCs w:val="24"/>
        </w:rPr>
        <w:t>αι κάθε φορά που εκτοξεύεται μία απειλ</w:t>
      </w:r>
      <w:r>
        <w:rPr>
          <w:rFonts w:eastAsia="Times New Roman" w:cs="Times New Roman"/>
          <w:szCs w:val="24"/>
        </w:rPr>
        <w:t>ή -είτε την εκτοξεύε</w:t>
      </w:r>
      <w:r>
        <w:rPr>
          <w:rFonts w:eastAsia="Times New Roman" w:cs="Times New Roman"/>
          <w:szCs w:val="24"/>
        </w:rPr>
        <w:t>ι μέλος του «Ρ</w:t>
      </w:r>
      <w:r w:rsidRPr="0000655E">
        <w:rPr>
          <w:rFonts w:eastAsia="Times New Roman" w:cs="Times New Roman"/>
          <w:szCs w:val="24"/>
        </w:rPr>
        <w:t>ουβίκωνα</w:t>
      </w:r>
      <w:r>
        <w:rPr>
          <w:rFonts w:eastAsia="Times New Roman" w:cs="Times New Roman"/>
          <w:szCs w:val="24"/>
        </w:rPr>
        <w:t xml:space="preserve">», </w:t>
      </w:r>
      <w:r w:rsidRPr="0000655E">
        <w:rPr>
          <w:rFonts w:eastAsia="Times New Roman" w:cs="Times New Roman"/>
          <w:szCs w:val="24"/>
        </w:rPr>
        <w:t>όπως είχε κάνει πριν από μερικούς μήνες</w:t>
      </w:r>
      <w:r>
        <w:rPr>
          <w:rFonts w:eastAsia="Times New Roman" w:cs="Times New Roman"/>
          <w:szCs w:val="24"/>
        </w:rPr>
        <w:t>,</w:t>
      </w:r>
      <w:r w:rsidRPr="0000655E">
        <w:rPr>
          <w:rFonts w:eastAsia="Times New Roman" w:cs="Times New Roman"/>
          <w:szCs w:val="24"/>
        </w:rPr>
        <w:t xml:space="preserve"> τους οποίους</w:t>
      </w:r>
      <w:r>
        <w:rPr>
          <w:rFonts w:eastAsia="Times New Roman" w:cs="Times New Roman"/>
          <w:szCs w:val="24"/>
        </w:rPr>
        <w:t>,</w:t>
      </w:r>
      <w:r w:rsidRPr="0000655E">
        <w:rPr>
          <w:rFonts w:eastAsia="Times New Roman" w:cs="Times New Roman"/>
          <w:szCs w:val="24"/>
        </w:rPr>
        <w:t xml:space="preserve"> </w:t>
      </w:r>
      <w:r>
        <w:rPr>
          <w:rFonts w:eastAsia="Times New Roman" w:cs="Times New Roman"/>
          <w:szCs w:val="24"/>
        </w:rPr>
        <w:t>όμως,</w:t>
      </w:r>
      <w:r w:rsidRPr="0000655E">
        <w:rPr>
          <w:rFonts w:eastAsia="Times New Roman" w:cs="Times New Roman"/>
          <w:szCs w:val="24"/>
        </w:rPr>
        <w:t xml:space="preserve"> συστηματικά χαϊδεύετε</w:t>
      </w:r>
      <w:r>
        <w:rPr>
          <w:rFonts w:eastAsia="Times New Roman" w:cs="Times New Roman"/>
          <w:szCs w:val="24"/>
        </w:rPr>
        <w:t>,</w:t>
      </w:r>
      <w:r w:rsidRPr="0000655E">
        <w:rPr>
          <w:rFonts w:eastAsia="Times New Roman" w:cs="Times New Roman"/>
          <w:szCs w:val="24"/>
        </w:rPr>
        <w:t xml:space="preserve"> είτε την εκτοξεύουν πολιτικά πρόσωπα</w:t>
      </w:r>
      <w:r>
        <w:rPr>
          <w:rFonts w:eastAsia="Times New Roman" w:cs="Times New Roman"/>
          <w:szCs w:val="24"/>
        </w:rPr>
        <w:t>,</w:t>
      </w:r>
      <w:r w:rsidRPr="0000655E">
        <w:rPr>
          <w:rFonts w:eastAsia="Times New Roman" w:cs="Times New Roman"/>
          <w:szCs w:val="24"/>
        </w:rPr>
        <w:t xml:space="preserve"> όπως ο </w:t>
      </w:r>
      <w:r>
        <w:rPr>
          <w:rFonts w:eastAsia="Times New Roman" w:cs="Times New Roman"/>
          <w:szCs w:val="24"/>
        </w:rPr>
        <w:t>Υ</w:t>
      </w:r>
      <w:r w:rsidRPr="0000655E">
        <w:rPr>
          <w:rFonts w:eastAsia="Times New Roman" w:cs="Times New Roman"/>
          <w:szCs w:val="24"/>
        </w:rPr>
        <w:t xml:space="preserve">πουργός Άμυνας που πάλι πριν μερικούς μήνες είχε </w:t>
      </w:r>
      <w:r>
        <w:rPr>
          <w:rFonts w:eastAsia="Times New Roman" w:cs="Times New Roman"/>
          <w:szCs w:val="24"/>
        </w:rPr>
        <w:t>πει</w:t>
      </w:r>
      <w:r>
        <w:rPr>
          <w:rFonts w:eastAsia="Times New Roman" w:cs="Times New Roman"/>
          <w:szCs w:val="24"/>
        </w:rPr>
        <w:t>:</w:t>
      </w:r>
      <w:r>
        <w:rPr>
          <w:rFonts w:eastAsia="Times New Roman" w:cs="Times New Roman"/>
          <w:szCs w:val="24"/>
        </w:rPr>
        <w:t xml:space="preserve"> «Γ</w:t>
      </w:r>
      <w:r w:rsidRPr="0000655E">
        <w:rPr>
          <w:rFonts w:eastAsia="Times New Roman" w:cs="Times New Roman"/>
          <w:szCs w:val="24"/>
        </w:rPr>
        <w:t>ια</w:t>
      </w:r>
      <w:r>
        <w:rPr>
          <w:rFonts w:eastAsia="Times New Roman" w:cs="Times New Roman"/>
          <w:szCs w:val="24"/>
        </w:rPr>
        <w:t xml:space="preserve">τί </w:t>
      </w:r>
      <w:r w:rsidRPr="0000655E">
        <w:rPr>
          <w:rFonts w:eastAsia="Times New Roman" w:cs="Times New Roman"/>
          <w:szCs w:val="24"/>
        </w:rPr>
        <w:t>δεν ανατινάζουν ένα κανάλι εκεί στο Φάλη</w:t>
      </w:r>
      <w:r w:rsidRPr="0000655E">
        <w:rPr>
          <w:rFonts w:eastAsia="Times New Roman" w:cs="Times New Roman"/>
          <w:szCs w:val="24"/>
        </w:rPr>
        <w:t>ρο</w:t>
      </w:r>
      <w:r>
        <w:rPr>
          <w:rFonts w:eastAsia="Times New Roman" w:cs="Times New Roman"/>
          <w:szCs w:val="24"/>
        </w:rPr>
        <w:t>;»- θ</w:t>
      </w:r>
      <w:r w:rsidRPr="0000655E">
        <w:rPr>
          <w:rFonts w:eastAsia="Times New Roman" w:cs="Times New Roman"/>
          <w:szCs w:val="24"/>
        </w:rPr>
        <w:t xml:space="preserve">α </w:t>
      </w:r>
      <w:r>
        <w:rPr>
          <w:rFonts w:eastAsia="Times New Roman" w:cs="Times New Roman"/>
          <w:szCs w:val="24"/>
        </w:rPr>
        <w:t xml:space="preserve">πρέπει να την καταδικάζουμε, </w:t>
      </w:r>
      <w:r w:rsidRPr="0000655E">
        <w:rPr>
          <w:rFonts w:eastAsia="Times New Roman" w:cs="Times New Roman"/>
          <w:szCs w:val="24"/>
        </w:rPr>
        <w:t xml:space="preserve">γιατί ξέρουμε ότι μπορεί να </w:t>
      </w:r>
      <w:r>
        <w:rPr>
          <w:rFonts w:eastAsia="Times New Roman" w:cs="Times New Roman"/>
          <w:szCs w:val="24"/>
        </w:rPr>
        <w:t xml:space="preserve">οδηγήσει </w:t>
      </w:r>
      <w:r w:rsidRPr="0000655E">
        <w:rPr>
          <w:rFonts w:eastAsia="Times New Roman" w:cs="Times New Roman"/>
          <w:szCs w:val="24"/>
        </w:rPr>
        <w:t xml:space="preserve">σε πολύ χειρότερες καταστάσεις από αυτές που </w:t>
      </w:r>
      <w:r>
        <w:rPr>
          <w:rFonts w:eastAsia="Times New Roman" w:cs="Times New Roman"/>
          <w:szCs w:val="24"/>
        </w:rPr>
        <w:t xml:space="preserve">σκεφτόμαστε. </w:t>
      </w:r>
    </w:p>
    <w:p w14:paraId="37394ED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Η</w:t>
      </w:r>
      <w:r w:rsidRPr="0000655E">
        <w:rPr>
          <w:rFonts w:eastAsia="Times New Roman" w:cs="Times New Roman"/>
          <w:szCs w:val="24"/>
        </w:rPr>
        <w:t xml:space="preserve"> χθεσινή επίθεση</w:t>
      </w:r>
      <w:r>
        <w:rPr>
          <w:rFonts w:eastAsia="Times New Roman" w:cs="Times New Roman"/>
          <w:szCs w:val="24"/>
        </w:rPr>
        <w:t>,</w:t>
      </w:r>
      <w:r w:rsidRPr="0000655E">
        <w:rPr>
          <w:rFonts w:eastAsia="Times New Roman" w:cs="Times New Roman"/>
          <w:szCs w:val="24"/>
        </w:rPr>
        <w:t xml:space="preserve"> το μέγεθος της βόμβας</w:t>
      </w:r>
      <w:r>
        <w:rPr>
          <w:rFonts w:eastAsia="Times New Roman" w:cs="Times New Roman"/>
          <w:szCs w:val="24"/>
        </w:rPr>
        <w:t>,</w:t>
      </w:r>
      <w:r w:rsidRPr="0000655E">
        <w:rPr>
          <w:rFonts w:eastAsia="Times New Roman" w:cs="Times New Roman"/>
          <w:szCs w:val="24"/>
        </w:rPr>
        <w:t xml:space="preserve"> δείχνει ακριβώς ότι έχ</w:t>
      </w:r>
      <w:r>
        <w:rPr>
          <w:rFonts w:eastAsia="Times New Roman" w:cs="Times New Roman"/>
          <w:szCs w:val="24"/>
        </w:rPr>
        <w:t>ει εκκολαφθεί μι</w:t>
      </w:r>
      <w:r w:rsidRPr="0000655E">
        <w:rPr>
          <w:rFonts w:eastAsia="Times New Roman" w:cs="Times New Roman"/>
          <w:szCs w:val="24"/>
        </w:rPr>
        <w:t xml:space="preserve">α νέα γενιά τρομοκρατίας στη </w:t>
      </w:r>
      <w:r>
        <w:rPr>
          <w:rFonts w:eastAsia="Times New Roman" w:cs="Times New Roman"/>
          <w:szCs w:val="24"/>
        </w:rPr>
        <w:t>χ</w:t>
      </w:r>
      <w:r w:rsidRPr="0000655E">
        <w:rPr>
          <w:rFonts w:eastAsia="Times New Roman" w:cs="Times New Roman"/>
          <w:szCs w:val="24"/>
        </w:rPr>
        <w:t>ώρα</w:t>
      </w:r>
      <w:r>
        <w:rPr>
          <w:rFonts w:eastAsia="Times New Roman" w:cs="Times New Roman"/>
          <w:szCs w:val="24"/>
        </w:rPr>
        <w:t>,</w:t>
      </w:r>
      <w:r w:rsidRPr="0000655E">
        <w:rPr>
          <w:rFonts w:eastAsia="Times New Roman" w:cs="Times New Roman"/>
          <w:szCs w:val="24"/>
        </w:rPr>
        <w:t xml:space="preserve"> η </w:t>
      </w:r>
      <w:r w:rsidRPr="0000655E">
        <w:rPr>
          <w:rFonts w:eastAsia="Times New Roman" w:cs="Times New Roman"/>
          <w:szCs w:val="24"/>
        </w:rPr>
        <w:lastRenderedPageBreak/>
        <w:t>οποία</w:t>
      </w:r>
      <w:r w:rsidRPr="0000655E">
        <w:rPr>
          <w:rFonts w:eastAsia="Times New Roman" w:cs="Times New Roman"/>
          <w:szCs w:val="24"/>
        </w:rPr>
        <w:t xml:space="preserve"> έχει πρόσβαση σε τέτοιου είδους εξοπλισμό</w:t>
      </w:r>
      <w:r>
        <w:rPr>
          <w:rFonts w:eastAsia="Times New Roman" w:cs="Times New Roman"/>
          <w:szCs w:val="24"/>
        </w:rPr>
        <w:t>. Κ</w:t>
      </w:r>
      <w:r w:rsidRPr="0000655E">
        <w:rPr>
          <w:rFonts w:eastAsia="Times New Roman" w:cs="Times New Roman"/>
          <w:szCs w:val="24"/>
        </w:rPr>
        <w:t>αι</w:t>
      </w:r>
      <w:r>
        <w:rPr>
          <w:rFonts w:eastAsia="Times New Roman" w:cs="Times New Roman"/>
          <w:szCs w:val="24"/>
        </w:rPr>
        <w:t xml:space="preserve"> αυτό νομίζω ότι θα πρέπει και η Υ</w:t>
      </w:r>
      <w:r w:rsidRPr="0000655E">
        <w:rPr>
          <w:rFonts w:eastAsia="Times New Roman" w:cs="Times New Roman"/>
          <w:szCs w:val="24"/>
        </w:rPr>
        <w:t>πουργός Προστασίας του Πολίτη να το αντιμετωπίσει με περίσσια σοβαρό</w:t>
      </w:r>
      <w:r>
        <w:rPr>
          <w:rFonts w:eastAsia="Times New Roman" w:cs="Times New Roman"/>
          <w:szCs w:val="24"/>
        </w:rPr>
        <w:t xml:space="preserve">τητα. </w:t>
      </w:r>
    </w:p>
    <w:p w14:paraId="37394ED4"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Άκουσα πριν από λίγο τον κ. Σπίρτζη, ο ο</w:t>
      </w:r>
      <w:r w:rsidRPr="0000655E">
        <w:rPr>
          <w:rFonts w:eastAsia="Times New Roman" w:cs="Times New Roman"/>
          <w:szCs w:val="24"/>
        </w:rPr>
        <w:t>ποίος</w:t>
      </w:r>
      <w:r>
        <w:rPr>
          <w:rFonts w:eastAsia="Times New Roman" w:cs="Times New Roman"/>
          <w:szCs w:val="24"/>
        </w:rPr>
        <w:t xml:space="preserve"> μας περιέγραψε μι</w:t>
      </w:r>
      <w:r w:rsidRPr="0000655E">
        <w:rPr>
          <w:rFonts w:eastAsia="Times New Roman" w:cs="Times New Roman"/>
          <w:szCs w:val="24"/>
        </w:rPr>
        <w:t>α καταπληκτική Ελλάδα</w:t>
      </w:r>
      <w:r>
        <w:rPr>
          <w:rFonts w:eastAsia="Times New Roman" w:cs="Times New Roman"/>
          <w:szCs w:val="24"/>
        </w:rPr>
        <w:t>,</w:t>
      </w:r>
      <w:r w:rsidRPr="0000655E">
        <w:rPr>
          <w:rFonts w:eastAsia="Times New Roman" w:cs="Times New Roman"/>
          <w:szCs w:val="24"/>
        </w:rPr>
        <w:t xml:space="preserve"> που γίνονται έργα φανταστικά</w:t>
      </w:r>
      <w:r>
        <w:rPr>
          <w:rFonts w:eastAsia="Times New Roman" w:cs="Times New Roman"/>
          <w:szCs w:val="24"/>
        </w:rPr>
        <w:t>,</w:t>
      </w:r>
      <w:r w:rsidRPr="0000655E">
        <w:rPr>
          <w:rFonts w:eastAsia="Times New Roman" w:cs="Times New Roman"/>
          <w:szCs w:val="24"/>
        </w:rPr>
        <w:t xml:space="preserve"> καινούργια</w:t>
      </w:r>
      <w:r>
        <w:rPr>
          <w:rFonts w:eastAsia="Times New Roman" w:cs="Times New Roman"/>
          <w:szCs w:val="24"/>
        </w:rPr>
        <w:t>,</w:t>
      </w:r>
      <w:r w:rsidRPr="0000655E">
        <w:rPr>
          <w:rFonts w:eastAsia="Times New Roman" w:cs="Times New Roman"/>
          <w:szCs w:val="24"/>
        </w:rPr>
        <w:t xml:space="preserve"> ωραία</w:t>
      </w:r>
      <w:r>
        <w:rPr>
          <w:rFonts w:eastAsia="Times New Roman" w:cs="Times New Roman"/>
          <w:szCs w:val="24"/>
        </w:rPr>
        <w:t xml:space="preserve"> και ήθελα να τον ρωτήσω το εξής: Τέσσερα</w:t>
      </w:r>
      <w:r w:rsidRPr="0000655E">
        <w:rPr>
          <w:rFonts w:eastAsia="Times New Roman" w:cs="Times New Roman"/>
          <w:szCs w:val="24"/>
        </w:rPr>
        <w:t xml:space="preserve"> χρόνια τώρα</w:t>
      </w:r>
      <w:r>
        <w:rPr>
          <w:rFonts w:eastAsia="Times New Roman" w:cs="Times New Roman"/>
          <w:szCs w:val="24"/>
        </w:rPr>
        <w:t>,</w:t>
      </w:r>
      <w:r w:rsidRPr="0000655E">
        <w:rPr>
          <w:rFonts w:eastAsia="Times New Roman" w:cs="Times New Roman"/>
          <w:szCs w:val="24"/>
        </w:rPr>
        <w:t xml:space="preserve"> αυτό το </w:t>
      </w:r>
      <w:r>
        <w:rPr>
          <w:rFonts w:eastAsia="Times New Roman" w:cs="Times New Roman"/>
          <w:szCs w:val="24"/>
        </w:rPr>
        <w:t>ρημάδι το Ε</w:t>
      </w:r>
      <w:r w:rsidRPr="0000655E">
        <w:rPr>
          <w:rFonts w:eastAsia="Times New Roman" w:cs="Times New Roman"/>
          <w:szCs w:val="24"/>
        </w:rPr>
        <w:t>λληνικό σκοπεύει ποτέ να ξεκινήσει</w:t>
      </w:r>
      <w:r>
        <w:rPr>
          <w:rFonts w:eastAsia="Times New Roman" w:cs="Times New Roman"/>
          <w:szCs w:val="24"/>
        </w:rPr>
        <w:t>; Δε</w:t>
      </w:r>
      <w:r w:rsidRPr="0000655E">
        <w:rPr>
          <w:rFonts w:eastAsia="Times New Roman" w:cs="Times New Roman"/>
          <w:szCs w:val="24"/>
        </w:rPr>
        <w:t>χθήκατε ότι αυτό το έργο πρέπει να γίνει</w:t>
      </w:r>
      <w:r>
        <w:rPr>
          <w:rFonts w:eastAsia="Times New Roman" w:cs="Times New Roman"/>
          <w:szCs w:val="24"/>
        </w:rPr>
        <w:t xml:space="preserve">. Το δεχθήκατε. Κυρώσατε τη </w:t>
      </w:r>
      <w:r>
        <w:rPr>
          <w:rFonts w:eastAsia="Times New Roman" w:cs="Times New Roman"/>
          <w:szCs w:val="24"/>
        </w:rPr>
        <w:t>σ</w:t>
      </w:r>
      <w:r>
        <w:rPr>
          <w:rFonts w:eastAsia="Times New Roman" w:cs="Times New Roman"/>
          <w:szCs w:val="24"/>
        </w:rPr>
        <w:t xml:space="preserve">ύμβαση, </w:t>
      </w:r>
      <w:r w:rsidRPr="0000655E">
        <w:rPr>
          <w:rFonts w:eastAsia="Times New Roman" w:cs="Times New Roman"/>
          <w:szCs w:val="24"/>
        </w:rPr>
        <w:t>παρά τις αντιδράσει</w:t>
      </w:r>
      <w:r w:rsidRPr="0000655E">
        <w:rPr>
          <w:rFonts w:eastAsia="Times New Roman" w:cs="Times New Roman"/>
          <w:szCs w:val="24"/>
        </w:rPr>
        <w:t>ς</w:t>
      </w:r>
      <w:r>
        <w:rPr>
          <w:rFonts w:eastAsia="Times New Roman" w:cs="Times New Roman"/>
          <w:szCs w:val="24"/>
        </w:rPr>
        <w:t>. Γ</w:t>
      </w:r>
      <w:r w:rsidRPr="0000655E">
        <w:rPr>
          <w:rFonts w:eastAsia="Times New Roman" w:cs="Times New Roman"/>
          <w:szCs w:val="24"/>
        </w:rPr>
        <w:t>ιατί δεν ξεκινά</w:t>
      </w:r>
      <w:r>
        <w:rPr>
          <w:rFonts w:eastAsia="Times New Roman" w:cs="Times New Roman"/>
          <w:szCs w:val="24"/>
        </w:rPr>
        <w:t xml:space="preserve">ει; </w:t>
      </w:r>
    </w:p>
    <w:p w14:paraId="37394ED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Ποιες αγκυλώσεις; Ποια αποτελεσματικότητα; Πόσες τετραετίες ΣΥΡΙΖΑ θα χρειαστούν, για να γίνει ένα έργο, το οποίο να το πάρετε από τη σύμβαση και να το ολοκληρώσετε; Πόσες; </w:t>
      </w:r>
    </w:p>
    <w:p w14:paraId="37394ED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το λιμάνι της κρουαζιέρας; Αυτό θα ήθελα να </w:t>
      </w:r>
      <w:r>
        <w:rPr>
          <w:rFonts w:eastAsia="Times New Roman" w:cs="Times New Roman"/>
          <w:szCs w:val="24"/>
        </w:rPr>
        <w:t xml:space="preserve">το πω. Είναι και το λιμάνι της κρουαζιέρας στον Πειραιά, που είχε και 110 εκατομμύρια χρηματοδότηση, του οποίου το </w:t>
      </w:r>
      <w:r>
        <w:rPr>
          <w:rFonts w:eastAsia="Times New Roman" w:cs="Times New Roman"/>
          <w:szCs w:val="24"/>
          <w:lang w:val="en-US"/>
        </w:rPr>
        <w:t>master</w:t>
      </w:r>
      <w:r w:rsidRPr="00555232">
        <w:rPr>
          <w:rFonts w:eastAsia="Times New Roman" w:cs="Times New Roman"/>
          <w:szCs w:val="24"/>
        </w:rPr>
        <w:t xml:space="preserve"> </w:t>
      </w:r>
      <w:r>
        <w:rPr>
          <w:rFonts w:eastAsia="Times New Roman" w:cs="Times New Roman"/>
          <w:szCs w:val="24"/>
          <w:lang w:val="en-US"/>
        </w:rPr>
        <w:t>plan</w:t>
      </w:r>
      <w:r w:rsidRPr="00555232">
        <w:rPr>
          <w:rFonts w:eastAsia="Times New Roman" w:cs="Times New Roman"/>
          <w:szCs w:val="24"/>
        </w:rPr>
        <w:t xml:space="preserve"> </w:t>
      </w:r>
      <w:r>
        <w:rPr>
          <w:rFonts w:eastAsia="Times New Roman" w:cs="Times New Roman"/>
          <w:szCs w:val="24"/>
        </w:rPr>
        <w:t xml:space="preserve">ο ίδιος ο κ. Σπίρτζης δεν υπογράφει και δεν κυρώνει, για να </w:t>
      </w:r>
      <w:r>
        <w:rPr>
          <w:rFonts w:eastAsia="Times New Roman" w:cs="Times New Roman"/>
          <w:szCs w:val="24"/>
        </w:rPr>
        <w:lastRenderedPageBreak/>
        <w:t>ξεκινήσει, το οποίο είχε και 95% χρηματοδότηση από τα ευρωπαϊκά προγρ</w:t>
      </w:r>
      <w:r>
        <w:rPr>
          <w:rFonts w:eastAsia="Times New Roman" w:cs="Times New Roman"/>
          <w:szCs w:val="24"/>
        </w:rPr>
        <w:t xml:space="preserve">άμματα, από τα ευρωπαϊκά ταμεία. Ούτε αυτό προχωρά. </w:t>
      </w:r>
    </w:p>
    <w:p w14:paraId="37394ED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Μας μίλησε για τις συγκοινωνίες. Πραγματικά μεγαλύτερη αποτυχία κοινωνικής πολιτικής από την αποτυχία στον τομέα των συγκοινωνιών δεν υπάρχει. Η </w:t>
      </w:r>
      <w:r>
        <w:rPr>
          <w:rFonts w:eastAsia="Times New Roman" w:cs="Times New Roman"/>
          <w:szCs w:val="24"/>
        </w:rPr>
        <w:t>δ</w:t>
      </w:r>
      <w:r>
        <w:rPr>
          <w:rFonts w:eastAsia="Times New Roman" w:cs="Times New Roman"/>
          <w:szCs w:val="24"/>
        </w:rPr>
        <w:t>υτική Αθήνα σήμερα υποφέρει. Ένα λεωφορείο την ώρα έχει η</w:t>
      </w:r>
      <w:r>
        <w:rPr>
          <w:rFonts w:eastAsia="Times New Roman" w:cs="Times New Roman"/>
          <w:szCs w:val="24"/>
        </w:rPr>
        <w:t xml:space="preserve"> Πετρούπολη, ένα λεωφορείο την ώρα έχει το Χαϊδάρι, ένα λεωφορείο την ώρα έχει το Καματερό. Τα μισά λεωφορεία είναι κλεισμένα στα αμαξοστάσια και τα χρέη του ΟΑΣΑ διαρκώς ανεβαίνουν. Η δε συγκοινωνία έχει μείνει στην εποχή μιας άλλης Αθήνας, χωρίς υποδομές</w:t>
      </w:r>
      <w:r>
        <w:rPr>
          <w:rFonts w:eastAsia="Times New Roman" w:cs="Times New Roman"/>
          <w:szCs w:val="24"/>
        </w:rPr>
        <w:t xml:space="preserve"> και βέβαια δεν έχουμε δει να ξεκινά η γραμμή 4 του μετρό</w:t>
      </w:r>
      <w:r w:rsidRPr="00AE0DA0">
        <w:rPr>
          <w:rFonts w:eastAsia="Times New Roman" w:cs="Times New Roman"/>
          <w:szCs w:val="24"/>
        </w:rPr>
        <w:t>,</w:t>
      </w:r>
      <w:r>
        <w:rPr>
          <w:rFonts w:eastAsia="Times New Roman" w:cs="Times New Roman"/>
          <w:szCs w:val="24"/>
        </w:rPr>
        <w:t xml:space="preserve"> που θα συνδέσει επιτέλους τη </w:t>
      </w:r>
      <w:r>
        <w:rPr>
          <w:rFonts w:eastAsia="Times New Roman" w:cs="Times New Roman"/>
          <w:szCs w:val="24"/>
        </w:rPr>
        <w:t>δ</w:t>
      </w:r>
      <w:r>
        <w:rPr>
          <w:rFonts w:eastAsia="Times New Roman" w:cs="Times New Roman"/>
          <w:szCs w:val="24"/>
        </w:rPr>
        <w:t xml:space="preserve">υτική Αθήνα με την υπόλοιπη Αθήνα. </w:t>
      </w:r>
    </w:p>
    <w:p w14:paraId="37394ED8"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7394ED9" w14:textId="77777777" w:rsidR="00B27939" w:rsidRDefault="00D93F4B">
      <w:pPr>
        <w:spacing w:after="0" w:line="600" w:lineRule="auto"/>
        <w:ind w:firstLine="720"/>
        <w:rPr>
          <w:rFonts w:eastAsia="Times New Roman" w:cs="Times New Roman"/>
          <w:szCs w:val="24"/>
        </w:rPr>
      </w:pPr>
      <w:r>
        <w:rPr>
          <w:rFonts w:eastAsia="Times New Roman" w:cs="Times New Roman"/>
          <w:szCs w:val="24"/>
        </w:rPr>
        <w:t>Μου επιτρέπετε, κύριε Πρόεδρε;</w:t>
      </w:r>
    </w:p>
    <w:p w14:paraId="37394EDA" w14:textId="77777777" w:rsidR="00B27939" w:rsidRDefault="00D93F4B">
      <w:pPr>
        <w:spacing w:after="0" w:line="600" w:lineRule="auto"/>
        <w:ind w:firstLine="720"/>
        <w:jc w:val="both"/>
        <w:rPr>
          <w:rFonts w:eastAsia="Times New Roman" w:cs="Times New Roman"/>
          <w:szCs w:val="24"/>
        </w:rPr>
      </w:pPr>
      <w:r w:rsidRPr="00F33E64">
        <w:rPr>
          <w:rFonts w:eastAsia="Times New Roman" w:cs="Times New Roman"/>
          <w:b/>
          <w:szCs w:val="24"/>
        </w:rPr>
        <w:t>ΠΡΟΕΔΡΕΥΩΝ (Νικήτας Κακλαμάνης):</w:t>
      </w:r>
      <w:r>
        <w:rPr>
          <w:rFonts w:eastAsia="Times New Roman" w:cs="Times New Roman"/>
          <w:szCs w:val="24"/>
        </w:rPr>
        <w:t xml:space="preserve"> Συνεχίστε, κύριε </w:t>
      </w:r>
      <w:r>
        <w:rPr>
          <w:rFonts w:eastAsia="Times New Roman" w:cs="Times New Roman"/>
          <w:szCs w:val="24"/>
        </w:rPr>
        <w:t>Β</w:t>
      </w:r>
      <w:r>
        <w:rPr>
          <w:rFonts w:eastAsia="Times New Roman" w:cs="Times New Roman"/>
          <w:szCs w:val="24"/>
        </w:rPr>
        <w:t>αρβιτσιώτη.</w:t>
      </w:r>
    </w:p>
    <w:p w14:paraId="37394EDB" w14:textId="77777777" w:rsidR="00B27939" w:rsidRDefault="00D93F4B">
      <w:pPr>
        <w:spacing w:after="0" w:line="600" w:lineRule="auto"/>
        <w:ind w:firstLine="720"/>
        <w:jc w:val="both"/>
        <w:rPr>
          <w:rFonts w:eastAsia="Times New Roman" w:cs="Times New Roman"/>
          <w:szCs w:val="24"/>
        </w:rPr>
      </w:pPr>
      <w:r w:rsidRPr="00F33E64">
        <w:rPr>
          <w:rFonts w:eastAsia="Times New Roman" w:cs="Times New Roman"/>
          <w:b/>
          <w:szCs w:val="24"/>
        </w:rPr>
        <w:t xml:space="preserve">ΜΙΛΤΙΑΔΗΣ ΒΑΡΒΙΤΣΙΩΤΗΣ: </w:t>
      </w:r>
      <w:r>
        <w:rPr>
          <w:rFonts w:eastAsia="Times New Roman" w:cs="Times New Roman"/>
          <w:szCs w:val="24"/>
        </w:rPr>
        <w:t xml:space="preserve">Θα ήθελα να αναρωτηθώ γύρω απ’ αυτό, το οποίο μας είπε, εάν η Ελλάδα δηλαδή σήμερα </w:t>
      </w:r>
      <w:r>
        <w:rPr>
          <w:rFonts w:eastAsia="Times New Roman" w:cs="Times New Roman"/>
          <w:szCs w:val="24"/>
        </w:rPr>
        <w:lastRenderedPageBreak/>
        <w:t>είναι ισχυρότερη, εάν έχει καταφέρει να ανακτήσει το διεθνές της κύρος, εάν έχει καταφέρει να ανακτήσει τη χρηματοληπτική της ικανότητα, εάν έχει κατ</w:t>
      </w:r>
      <w:r>
        <w:rPr>
          <w:rFonts w:eastAsia="Times New Roman" w:cs="Times New Roman"/>
          <w:szCs w:val="24"/>
        </w:rPr>
        <w:t xml:space="preserve">αφέρει να μιλά στους εταίρους της με σεβασμό. </w:t>
      </w:r>
    </w:p>
    <w:p w14:paraId="37394ED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Ποια είναι αυτή η Ελλάδα που μιλά με σεβασμό; Η Ελλάδα που απειλείται από τον Έντι Ράμα</w:t>
      </w:r>
      <w:r w:rsidRPr="00AE0DA0">
        <w:rPr>
          <w:rFonts w:eastAsia="Times New Roman" w:cs="Times New Roman"/>
          <w:szCs w:val="24"/>
        </w:rPr>
        <w:t xml:space="preserve">, </w:t>
      </w:r>
      <w:r>
        <w:rPr>
          <w:rFonts w:eastAsia="Times New Roman" w:cs="Times New Roman"/>
          <w:szCs w:val="24"/>
        </w:rPr>
        <w:t xml:space="preserve">όπως και οι περιουσίες των Ελλήνων στη </w:t>
      </w:r>
      <w:r w:rsidRPr="00177568">
        <w:rPr>
          <w:rFonts w:eastAsia="Times New Roman" w:cs="Times New Roman"/>
          <w:szCs w:val="24"/>
        </w:rPr>
        <w:t xml:space="preserve">Χειμάρρα </w:t>
      </w:r>
      <w:r>
        <w:rPr>
          <w:rFonts w:eastAsia="Times New Roman" w:cs="Times New Roman"/>
          <w:szCs w:val="24"/>
        </w:rPr>
        <w:t xml:space="preserve">και μένουν οι προκλήσεις αναπάντητες; </w:t>
      </w:r>
    </w:p>
    <w:p w14:paraId="37394ED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Είναι εδώ ο κ. Κοτζιάς, που είχε </w:t>
      </w:r>
      <w:r>
        <w:rPr>
          <w:rFonts w:eastAsia="Times New Roman" w:cs="Times New Roman"/>
          <w:szCs w:val="24"/>
        </w:rPr>
        <w:t>προαναγγείλει ότι θα έλυνε και το πρόβλημα με την Αλβανία. Έτσι μας είπατε το καλοκαίρι μετά από τις Πρέσπες, μετά απ’ αυτήν τη θεάρεστη συμφωνία, την οποία αγκάλιασαν όλοι οι Έλληνες, όπως βλέπετε και πάνδημοι χαίρονται γιατί έχετε παραχωρήσει αυτό που δε</w:t>
      </w:r>
      <w:r>
        <w:rPr>
          <w:rFonts w:eastAsia="Times New Roman" w:cs="Times New Roman"/>
          <w:szCs w:val="24"/>
        </w:rPr>
        <w:t>ν παραχώρησε κανένας στο παρελθόν. Όλοι περιμέναμε να δούμε αυτήν τη συμφωνία με την Αλβανία. Αντ’ αυτής, τι έχουμε δει; Ποια ήταν η βελτίωση των σχέσεων που κάνατε; Αντίθετα, έχουμε δει και την αλβανική αστυνομία να δρα με τρόπο απαράδεκτο και κατηγορήσατ</w:t>
      </w:r>
      <w:r>
        <w:rPr>
          <w:rFonts w:eastAsia="Times New Roman" w:cs="Times New Roman"/>
          <w:szCs w:val="24"/>
        </w:rPr>
        <w:t xml:space="preserve">ε ως φασίστες όσους ζητήσαμε ομόφωνα από το Κοινοβούλιο να τηρήσουμε ενός λεπτού σιγή στη μνήμη </w:t>
      </w:r>
      <w:r>
        <w:rPr>
          <w:rFonts w:eastAsia="Times New Roman" w:cs="Times New Roman"/>
          <w:szCs w:val="24"/>
        </w:rPr>
        <w:lastRenderedPageBreak/>
        <w:t>του Έλληνα συμπατριώτη. Μας κατηγορήσατε ως φασίστες, γιατί είπαμε εδώ ότι πρέπει να υπερασπίσουμε τους ανθρώπους μας που χάνονται σε άδικες επιθέσεις και σήμερ</w:t>
      </w:r>
      <w:r>
        <w:rPr>
          <w:rFonts w:eastAsia="Times New Roman" w:cs="Times New Roman"/>
          <w:szCs w:val="24"/>
        </w:rPr>
        <w:t>α δεν ακούω κα</w:t>
      </w:r>
      <w:r>
        <w:rPr>
          <w:rFonts w:eastAsia="Times New Roman" w:cs="Times New Roman"/>
          <w:szCs w:val="24"/>
        </w:rPr>
        <w:t>μ</w:t>
      </w:r>
      <w:r>
        <w:rPr>
          <w:rFonts w:eastAsia="Times New Roman" w:cs="Times New Roman"/>
          <w:szCs w:val="24"/>
        </w:rPr>
        <w:t>μία ισχυρή φωνή της Ελλάδος απέναντι σ’ αυτό που γίνεται στους Έλληνες της Χειμάρρας, οι οποίοι χάνουν τις περιουσίες τους με τρόπο απαράδεκτο και αντιδημοκρατικό.</w:t>
      </w:r>
    </w:p>
    <w:p w14:paraId="37394ED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ήθελα να ρωτήσω, εάν η ισχυρή Ελλάδα είναι η ισχυρή Ελλάδα των ανοιχτών συ</w:t>
      </w:r>
      <w:r>
        <w:rPr>
          <w:rFonts w:eastAsia="Times New Roman" w:cs="Times New Roman"/>
          <w:szCs w:val="24"/>
        </w:rPr>
        <w:t>νόρων; Διότι σήμερα ο κ. Σπίρτζης ομολόγησε ότι εφαρμόζετε μία πολιτική ανοικτών συνόρων. Όμως, τα ανοιχτά σύνορα της Ελλάδας έχουν κάνει σιδερόφραχτα όλα τα υπόλοιπα σύνορα της Ευρώπης και έχουν καταφέρει η Ελλάδα να βρίσκεται στα διεθνή πρωτοσέλιδα για τ</w:t>
      </w:r>
      <w:r>
        <w:rPr>
          <w:rFonts w:eastAsia="Times New Roman" w:cs="Times New Roman"/>
          <w:szCs w:val="24"/>
        </w:rPr>
        <w:t>ην καταπάτηση των ανθρωπίνων δικαιωμάτων των ανθρώπων</w:t>
      </w:r>
      <w:r>
        <w:rPr>
          <w:rFonts w:eastAsia="Times New Roman" w:cs="Times New Roman"/>
          <w:szCs w:val="24"/>
        </w:rPr>
        <w:t>,</w:t>
      </w:r>
      <w:r>
        <w:rPr>
          <w:rFonts w:eastAsia="Times New Roman" w:cs="Times New Roman"/>
          <w:szCs w:val="24"/>
        </w:rPr>
        <w:t xml:space="preserve"> που ζουν στα </w:t>
      </w:r>
      <w:r>
        <w:rPr>
          <w:rFonts w:eastAsia="Times New Roman" w:cs="Times New Roman"/>
          <w:szCs w:val="24"/>
          <w:lang w:val="en-US"/>
        </w:rPr>
        <w:t>hotspots</w:t>
      </w:r>
      <w:r w:rsidRPr="002E3825">
        <w:rPr>
          <w:rFonts w:eastAsia="Times New Roman" w:cs="Times New Roman"/>
          <w:szCs w:val="24"/>
        </w:rPr>
        <w:t xml:space="preserve"> </w:t>
      </w:r>
      <w:r>
        <w:rPr>
          <w:rFonts w:eastAsia="Times New Roman" w:cs="Times New Roman"/>
          <w:szCs w:val="24"/>
        </w:rPr>
        <w:t xml:space="preserve">και στους προσφυγικούς καταυλισμούς σε όλο το Αιγαίο, την ίδια στιγμή που έχει δεχθεί η χώρα μας πρωτοφανή χρηματοδότηση. </w:t>
      </w:r>
    </w:p>
    <w:p w14:paraId="37394ED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δεν είναι μόνο η πρωτοφανής χρηματοδότηση, αλλά είνα</w:t>
      </w:r>
      <w:r>
        <w:rPr>
          <w:rFonts w:eastAsia="Times New Roman" w:cs="Times New Roman"/>
          <w:szCs w:val="24"/>
        </w:rPr>
        <w:t>ι και ο τρόπος με τον οποίο τη διαχειρίζεται. Σήμερα συζη</w:t>
      </w:r>
      <w:r>
        <w:rPr>
          <w:rFonts w:eastAsia="Times New Roman" w:cs="Times New Roman"/>
          <w:szCs w:val="24"/>
        </w:rPr>
        <w:lastRenderedPageBreak/>
        <w:t xml:space="preserve">τάμε στην </w:t>
      </w:r>
      <w:r>
        <w:rPr>
          <w:rFonts w:eastAsia="Times New Roman" w:cs="Times New Roman"/>
          <w:szCs w:val="24"/>
        </w:rPr>
        <w:t>ε</w:t>
      </w:r>
      <w:r>
        <w:rPr>
          <w:rFonts w:eastAsia="Times New Roman" w:cs="Times New Roman"/>
          <w:szCs w:val="24"/>
        </w:rPr>
        <w:t>πιτροπή διάταξη με την οποία δίνουμε το «ελευθέρας» στον Υπουργό Μεταναστευτικής Πολιτικής να δικαιολογήσει οποιαδήποτε δαπάνη έχει κάνει στο παρελθόν και θα κάνει στο μέλλον, χωρίς να τηρ</w:t>
      </w:r>
      <w:r>
        <w:rPr>
          <w:rFonts w:eastAsia="Times New Roman" w:cs="Times New Roman"/>
          <w:szCs w:val="24"/>
        </w:rPr>
        <w:t>ήσει κανέναν κανόνα διεθνούς λογιστικού, κανέναν κανόνα διαφάνειας, κανέναν κανόνα που απορρέει από τη συμμετοχή μας στην Ευρωπαϊκή Ένωση, κανέναν κανόνα που επιβάλει η οποιαδήποτε έννομη εσωτερική τάξη. Και αυτό θεωρείται ότι μας κάνει να αισθανόμαστε περ</w:t>
      </w:r>
      <w:r>
        <w:rPr>
          <w:rFonts w:eastAsia="Times New Roman" w:cs="Times New Roman"/>
          <w:szCs w:val="24"/>
        </w:rPr>
        <w:t>ήφανοι, εμάς, τη μοναδική ευρωπαϊκή χώρα που χρηματοδοτείται από τα κονδύλια της ανθρωπιστικής βοήθειας, τα οποία η Ευρώπη δίνει στις τρίτες χώρες, στο Μπαγκλαντές, στην Αιθιοπία, στον Λίβανο, στην Ιορδανία και η Ελλάδα συγκαταλέγεται σ’ αυτούς, στους αποδ</w:t>
      </w:r>
      <w:r>
        <w:rPr>
          <w:rFonts w:eastAsia="Times New Roman" w:cs="Times New Roman"/>
          <w:szCs w:val="24"/>
        </w:rPr>
        <w:t>έκτες της διεθνούς ανθρωπιστικής βοήθειας της Ευρώπης. Αυτή είναι η διεθνώς περήφανη χώρα;</w:t>
      </w:r>
    </w:p>
    <w:p w14:paraId="37394EE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Τέλος, κλείνω, γιατί νομίζω ότι αυτό που δεν έχετε καταφέρει είναι, παρ</w:t>
      </w:r>
      <w:r>
        <w:rPr>
          <w:rFonts w:eastAsia="Times New Roman" w:cs="Times New Roman"/>
          <w:szCs w:val="24"/>
        </w:rPr>
        <w:t xml:space="preserve">’ </w:t>
      </w:r>
      <w:r>
        <w:rPr>
          <w:rFonts w:eastAsia="Times New Roman" w:cs="Times New Roman"/>
          <w:szCs w:val="24"/>
        </w:rPr>
        <w:t xml:space="preserve">ότι ολοκληρώσατε τον κύκλο των μνημονίων, να βγάλετε τη χώρα από την κρίση. </w:t>
      </w:r>
    </w:p>
    <w:p w14:paraId="37394EE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ο λόγος για τον οποίο μπήκαμε στα μνημόνια ήταν, για να μπορούμε να δανειστούμε με ανταγωνιστικά </w:t>
      </w:r>
      <w:r>
        <w:rPr>
          <w:rFonts w:eastAsia="Times New Roman" w:cs="Times New Roman"/>
          <w:szCs w:val="24"/>
        </w:rPr>
        <w:lastRenderedPageBreak/>
        <w:t>επιτόκια. Σήμερα, δεν μπορείτε να βγείτε στις αγορές και αυτό είναι η μεγαλύτερη αποτυχία όλου του προγράμματος που εφαρμόσατε. Κάνατε τους Έλληνες να στενάξου</w:t>
      </w:r>
      <w:r>
        <w:rPr>
          <w:rFonts w:eastAsia="Times New Roman" w:cs="Times New Roman"/>
          <w:szCs w:val="24"/>
        </w:rPr>
        <w:t>ν, κάνατε τις επιχειρήσεις να φύγουν, δημιουργήσατε καινούργιες τρύπες και καινούργια χρέη προς τους Έλληνες πολίτες, αλλά δεν καταφέρατε τον βασικό σας στόχο. Και αυτός είναι να έχει η χώρα πρόσβαση στις διεθνείς χρηματαγορές. Γι’ αυτό και θα είναι ο τελε</w:t>
      </w:r>
      <w:r>
        <w:rPr>
          <w:rFonts w:eastAsia="Times New Roman" w:cs="Times New Roman"/>
          <w:szCs w:val="24"/>
        </w:rPr>
        <w:t>υταίος προϋπολογισμός που εισηγείστε και γι’ αυτό θα δώσουν οι Έλληνες το εκλογικό 2019 την ευκαιρία σε μία επόμενη κυβέρνηση, στην κυβέρνηση του Κυριάκου Μητσοτάκη, πραγματικά να ανατάξει τη χώρα.</w:t>
      </w:r>
    </w:p>
    <w:p w14:paraId="37394EE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7394EE3" w14:textId="77777777" w:rsidR="00B27939" w:rsidRDefault="00D93F4B">
      <w:pPr>
        <w:spacing w:after="0"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w:t>
      </w:r>
      <w:r w:rsidRPr="004C44BD">
        <w:rPr>
          <w:rFonts w:eastAsia="Times New Roman" w:cs="Times New Roman"/>
          <w:szCs w:val="24"/>
        </w:rPr>
        <w:t>ημοκρατίας)</w:t>
      </w:r>
    </w:p>
    <w:p w14:paraId="37394EE4" w14:textId="77777777" w:rsidR="00B27939" w:rsidRDefault="00D93F4B">
      <w:pPr>
        <w:spacing w:after="0"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Ακούστε, κυρίες και κύριοι συνάδελφοι, πώς θα προχωρήσουμε στη συνέχεια και τι θα ισχύσει για αύριο το πρωί, όπως με ενημέρωσε ο Πρόεδρος, ο κ. Βούτσης. </w:t>
      </w:r>
    </w:p>
    <w:p w14:paraId="37394EE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Απόψε θα πάμε μέχρι τις 12 τα μεσάνυχτα και όχι μέχρι </w:t>
      </w:r>
      <w:r>
        <w:rPr>
          <w:rFonts w:eastAsia="Times New Roman" w:cs="Times New Roman"/>
          <w:szCs w:val="24"/>
        </w:rPr>
        <w:t xml:space="preserve">τη </w:t>
      </w:r>
      <w:r>
        <w:rPr>
          <w:rFonts w:eastAsia="Times New Roman" w:cs="Times New Roman"/>
          <w:szCs w:val="24"/>
        </w:rPr>
        <w:t>1.30</w:t>
      </w:r>
      <w:r>
        <w:rPr>
          <w:rFonts w:eastAsia="Times New Roman" w:cs="Times New Roman"/>
          <w:szCs w:val="24"/>
        </w:rPr>
        <w:t>΄</w:t>
      </w:r>
      <w:r>
        <w:rPr>
          <w:rFonts w:eastAsia="Times New Roman" w:cs="Times New Roman"/>
          <w:szCs w:val="24"/>
        </w:rPr>
        <w:t>, γιατί με όχι τέλεια πειθαρχία, αλλά με αρκετή πειθαρχία προχωρά ο κατάλογος. Άρα, θέλω να σας πω ότι θα τελειώσει απόψε και ο δέκατος τέταρτος κύκλος των ομιλητών.</w:t>
      </w:r>
    </w:p>
    <w:p w14:paraId="37394EE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Εδώ ανοίγω μία παρένθεση. Μην παίρνετε κατάλογο από κάτω, γιατί εκεί είναι με τη σειρ</w:t>
      </w:r>
      <w:r>
        <w:rPr>
          <w:rFonts w:eastAsia="Times New Roman" w:cs="Times New Roman"/>
          <w:szCs w:val="24"/>
        </w:rPr>
        <w:t xml:space="preserve">ά εγγραφής. Ξέρετε, όμως, ότι ο κατάλογος γίνεται εναλλάξ. Άρα, έχετε άλλον αριθμό κάτω και έρχεστε επάνω και διαμαρτύρεστε και έτσι διέκοψα και τον κ. Βαρβιτσιώτη απρεπώς, απαντώντας σε συναδέλφους. </w:t>
      </w:r>
    </w:p>
    <w:p w14:paraId="37394EE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Συνεπώς σήμερα θα πάμε σίγουρα μέχρι τον αριθμό </w:t>
      </w:r>
      <w:r>
        <w:rPr>
          <w:rFonts w:eastAsia="Times New Roman" w:cs="Times New Roman"/>
          <w:szCs w:val="24"/>
        </w:rPr>
        <w:t xml:space="preserve">εκατόν </w:t>
      </w:r>
      <w:r>
        <w:rPr>
          <w:rFonts w:eastAsia="Times New Roman" w:cs="Times New Roman"/>
          <w:szCs w:val="24"/>
        </w:rPr>
        <w:t>εβδομήντα εννέα</w:t>
      </w:r>
      <w:r>
        <w:rPr>
          <w:rFonts w:eastAsia="Times New Roman" w:cs="Times New Roman"/>
          <w:szCs w:val="24"/>
        </w:rPr>
        <w:t>. Ο δέκατος έκτος, που είναι ο τελευταίος κύκλος, σίγουρα θα είναι αύριο και μάλλον θα είναι και ο δέκατος πέμπτος κύκλος. Αυτό θα το ξέρουμε σήμερα περίπου στις 23.00</w:t>
      </w:r>
      <w:r>
        <w:rPr>
          <w:rFonts w:eastAsia="Times New Roman" w:cs="Times New Roman"/>
          <w:szCs w:val="24"/>
        </w:rPr>
        <w:t>΄</w:t>
      </w:r>
      <w:r>
        <w:rPr>
          <w:rFonts w:eastAsia="Times New Roman" w:cs="Times New Roman"/>
          <w:szCs w:val="24"/>
        </w:rPr>
        <w:t>.</w:t>
      </w:r>
    </w:p>
    <w:p w14:paraId="37394EE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Αύριο το πρωί θα ξεκινήσουμε στις 10.00</w:t>
      </w:r>
      <w:r>
        <w:rPr>
          <w:rFonts w:eastAsia="Times New Roman" w:cs="Times New Roman"/>
          <w:szCs w:val="24"/>
        </w:rPr>
        <w:t>΄</w:t>
      </w:r>
      <w:r>
        <w:rPr>
          <w:rFonts w:eastAsia="Times New Roman" w:cs="Times New Roman"/>
          <w:szCs w:val="24"/>
        </w:rPr>
        <w:t>, ώστε να μην υπάρχει πίεση χρό</w:t>
      </w:r>
      <w:r>
        <w:rPr>
          <w:rFonts w:eastAsia="Times New Roman" w:cs="Times New Roman"/>
          <w:szCs w:val="24"/>
        </w:rPr>
        <w:t>νου, διότι, υπενθυμίζω, ότι αύριο, εκτός από λίγους Υπουργούς, είναι η ημέρα των Αρχηγών.</w:t>
      </w:r>
    </w:p>
    <w:p w14:paraId="37394EE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Τώρα θα πάρει τον λόγο η Υπουργός κ. Γεροβασίλη. Μετά, έχει ζητήσει τον λόγο ο κ. Δένδιας ως Κοινοβουλευτικός </w:t>
      </w:r>
      <w:r>
        <w:rPr>
          <w:rFonts w:eastAsia="Times New Roman" w:cs="Times New Roman"/>
          <w:szCs w:val="24"/>
        </w:rPr>
        <w:lastRenderedPageBreak/>
        <w:t xml:space="preserve">Εκπρόσωπος και θα συνεχίσουμε με τον κ. Μεϊκόπουλο, τον </w:t>
      </w:r>
      <w:r>
        <w:rPr>
          <w:rFonts w:eastAsia="Times New Roman" w:cs="Times New Roman"/>
          <w:szCs w:val="24"/>
        </w:rPr>
        <w:t>κ. Δήμα, την κ. Τζάκρη και μετά ο Υπουργός, ο κ. Πολάκης.</w:t>
      </w:r>
    </w:p>
    <w:p w14:paraId="37394EE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δέκα λεπτά.</w:t>
      </w:r>
    </w:p>
    <w:p w14:paraId="37394EEB" w14:textId="77777777" w:rsidR="00B27939" w:rsidRDefault="00D93F4B">
      <w:pPr>
        <w:spacing w:after="0" w:line="600" w:lineRule="auto"/>
        <w:ind w:firstLine="720"/>
        <w:jc w:val="both"/>
        <w:rPr>
          <w:rFonts w:eastAsia="Times New Roman" w:cs="Times New Roman"/>
          <w:szCs w:val="24"/>
        </w:rPr>
      </w:pPr>
      <w:r w:rsidRPr="00273289">
        <w:rPr>
          <w:rFonts w:eastAsia="Times New Roman" w:cs="Times New Roman"/>
          <w:b/>
          <w:szCs w:val="24"/>
        </w:rPr>
        <w:t xml:space="preserve">ΟΛΓΑ ΓΕΡΟΒΑΣΙΛΗ (Υπουργός Προστασίας του Πολίτη): </w:t>
      </w:r>
      <w:r>
        <w:rPr>
          <w:rFonts w:eastAsia="Times New Roman" w:cs="Times New Roman"/>
          <w:szCs w:val="24"/>
        </w:rPr>
        <w:t>Ευχαριστώ, κύριε Πρόεδρε.</w:t>
      </w:r>
    </w:p>
    <w:p w14:paraId="37394EE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ξεκινήσω από τη σημερινή βομβ</w:t>
      </w:r>
      <w:r>
        <w:rPr>
          <w:rFonts w:eastAsia="Times New Roman" w:cs="Times New Roman"/>
          <w:szCs w:val="24"/>
        </w:rPr>
        <w:t xml:space="preserve">ιστική επίθεση στον τηλεοπτικό σταθμό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Θέλω να πω για άλλη μία φορά πως η δημοκρατία είναι θωρακισμένη, δεν απειλείται από κανέναν και από τίποτε. Και λέω να το πω για άλλη μία φορά, διότι τη θέση μου τη διατύπωσα και τις πρωινές ώρες στον τηλεοπτικό σταθμό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όπου βρεθήκαμε αμέσως με το</w:t>
      </w:r>
      <w:r>
        <w:rPr>
          <w:rFonts w:eastAsia="Times New Roman" w:cs="Times New Roman"/>
          <w:szCs w:val="24"/>
        </w:rPr>
        <w:t>ν Αρχηγό της Ελληνικής Αστυνομίας και θέλω να σας διαβεβαιώσω εδώ σήμερα ότι η Ελληνική Αστυνομία θα κάνει ό,τι είναι δυνατόν για τη διαλεύκανση της υπόθεσης.</w:t>
      </w:r>
    </w:p>
    <w:p w14:paraId="37394EE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στα ευνομούμενα κράτη, στη δημοκρατία, οι εκρηκτικοί μηχανισμοί δεν</w:t>
      </w:r>
      <w:r>
        <w:rPr>
          <w:rFonts w:eastAsia="Times New Roman" w:cs="Times New Roman"/>
          <w:szCs w:val="24"/>
        </w:rPr>
        <w:t xml:space="preserve"> έχουν χώρο. Φυσικά, καταδικάζουμε κατηγορηματικά και αταλάντευτα τη συγκεκριμένη επίθεση και την τρομοκρατία. </w:t>
      </w:r>
    </w:p>
    <w:p w14:paraId="37394EE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Εμείς το κάνουμε</w:t>
      </w:r>
      <w:r w:rsidRPr="001903A1">
        <w:rPr>
          <w:rFonts w:eastAsia="Times New Roman" w:cs="Times New Roman"/>
          <w:szCs w:val="24"/>
        </w:rPr>
        <w:t xml:space="preserve"> καθαρά</w:t>
      </w:r>
      <w:r>
        <w:rPr>
          <w:rFonts w:eastAsia="Times New Roman" w:cs="Times New Roman"/>
          <w:szCs w:val="24"/>
        </w:rPr>
        <w:t>. Τ</w:t>
      </w:r>
      <w:r w:rsidRPr="001903A1">
        <w:rPr>
          <w:rFonts w:eastAsia="Times New Roman" w:cs="Times New Roman"/>
          <w:szCs w:val="24"/>
        </w:rPr>
        <w:t>ο λέμε και το εννοούμε</w:t>
      </w:r>
      <w:r>
        <w:rPr>
          <w:rFonts w:eastAsia="Times New Roman" w:cs="Times New Roman"/>
          <w:szCs w:val="24"/>
        </w:rPr>
        <w:t>, ε</w:t>
      </w:r>
      <w:r w:rsidRPr="001903A1">
        <w:rPr>
          <w:rFonts w:eastAsia="Times New Roman" w:cs="Times New Roman"/>
          <w:szCs w:val="24"/>
        </w:rPr>
        <w:t xml:space="preserve">πειδή η </w:t>
      </w:r>
      <w:r>
        <w:rPr>
          <w:rFonts w:eastAsia="Times New Roman" w:cs="Times New Roman"/>
          <w:szCs w:val="24"/>
        </w:rPr>
        <w:t>Α</w:t>
      </w:r>
      <w:r w:rsidRPr="001903A1">
        <w:rPr>
          <w:rFonts w:eastAsia="Times New Roman" w:cs="Times New Roman"/>
          <w:szCs w:val="24"/>
        </w:rPr>
        <w:t xml:space="preserve">ριστερά τους αγώνες της τους έδωσε </w:t>
      </w:r>
      <w:r>
        <w:rPr>
          <w:rFonts w:eastAsia="Times New Roman" w:cs="Times New Roman"/>
          <w:szCs w:val="24"/>
        </w:rPr>
        <w:t>πάντα σ</w:t>
      </w:r>
      <w:r w:rsidRPr="001903A1">
        <w:rPr>
          <w:rFonts w:eastAsia="Times New Roman" w:cs="Times New Roman"/>
          <w:szCs w:val="24"/>
        </w:rPr>
        <w:t>το φως</w:t>
      </w:r>
      <w:r>
        <w:rPr>
          <w:rFonts w:eastAsia="Times New Roman" w:cs="Times New Roman"/>
          <w:szCs w:val="24"/>
        </w:rPr>
        <w:t>. Τους έδωσε στο</w:t>
      </w:r>
      <w:r w:rsidRPr="001903A1">
        <w:rPr>
          <w:rFonts w:eastAsia="Times New Roman" w:cs="Times New Roman"/>
          <w:szCs w:val="24"/>
        </w:rPr>
        <w:t xml:space="preserve"> φως με εμπιστοσύνη </w:t>
      </w:r>
      <w:r w:rsidRPr="001903A1">
        <w:rPr>
          <w:rFonts w:eastAsia="Times New Roman" w:cs="Times New Roman"/>
          <w:szCs w:val="24"/>
        </w:rPr>
        <w:t>στο</w:t>
      </w:r>
      <w:r>
        <w:rPr>
          <w:rFonts w:eastAsia="Times New Roman" w:cs="Times New Roman"/>
          <w:szCs w:val="24"/>
        </w:rPr>
        <w:t>ν</w:t>
      </w:r>
      <w:r w:rsidRPr="001903A1">
        <w:rPr>
          <w:rFonts w:eastAsia="Times New Roman" w:cs="Times New Roman"/>
          <w:szCs w:val="24"/>
        </w:rPr>
        <w:t xml:space="preserve"> δημόσιο διάλογο</w:t>
      </w:r>
      <w:r>
        <w:rPr>
          <w:rFonts w:eastAsia="Times New Roman" w:cs="Times New Roman"/>
          <w:szCs w:val="24"/>
        </w:rPr>
        <w:t>,</w:t>
      </w:r>
      <w:r w:rsidRPr="001903A1">
        <w:rPr>
          <w:rFonts w:eastAsia="Times New Roman" w:cs="Times New Roman"/>
          <w:szCs w:val="24"/>
        </w:rPr>
        <w:t xml:space="preserve"> την </w:t>
      </w:r>
      <w:r>
        <w:rPr>
          <w:rFonts w:eastAsia="Times New Roman" w:cs="Times New Roman"/>
          <w:szCs w:val="24"/>
        </w:rPr>
        <w:t>ε</w:t>
      </w:r>
      <w:r w:rsidRPr="001903A1">
        <w:rPr>
          <w:rFonts w:eastAsia="Times New Roman" w:cs="Times New Roman"/>
          <w:szCs w:val="24"/>
        </w:rPr>
        <w:t>λεύθερη βούληση των πολιτών</w:t>
      </w:r>
      <w:r>
        <w:rPr>
          <w:rFonts w:eastAsia="Times New Roman" w:cs="Times New Roman"/>
          <w:szCs w:val="24"/>
        </w:rPr>
        <w:t>,</w:t>
      </w:r>
      <w:r w:rsidRPr="001903A1">
        <w:rPr>
          <w:rFonts w:eastAsia="Times New Roman" w:cs="Times New Roman"/>
          <w:szCs w:val="24"/>
        </w:rPr>
        <w:t xml:space="preserve"> κόντρα στον αποπροσανατολισμό και την αποσταθεροποίηση</w:t>
      </w:r>
      <w:r>
        <w:rPr>
          <w:rFonts w:eastAsia="Times New Roman" w:cs="Times New Roman"/>
          <w:szCs w:val="24"/>
        </w:rPr>
        <w:t xml:space="preserve">, κόντρα στον φόβο </w:t>
      </w:r>
      <w:r w:rsidRPr="00F331DF">
        <w:rPr>
          <w:rFonts w:eastAsia="Times New Roman"/>
          <w:bCs/>
        </w:rPr>
        <w:t>και</w:t>
      </w:r>
      <w:r w:rsidRPr="001903A1">
        <w:rPr>
          <w:rFonts w:eastAsia="Times New Roman" w:cs="Times New Roman"/>
          <w:szCs w:val="24"/>
        </w:rPr>
        <w:t xml:space="preserve"> στη χρήση του</w:t>
      </w:r>
      <w:r>
        <w:rPr>
          <w:rFonts w:eastAsia="Times New Roman" w:cs="Times New Roman"/>
          <w:szCs w:val="24"/>
        </w:rPr>
        <w:t xml:space="preserve">. </w:t>
      </w:r>
    </w:p>
    <w:p w14:paraId="37394EE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w:t>
      </w:r>
      <w:r w:rsidRPr="001903A1">
        <w:rPr>
          <w:rFonts w:eastAsia="Times New Roman" w:cs="Times New Roman"/>
          <w:szCs w:val="24"/>
        </w:rPr>
        <w:t>ια αυτό και η αποστροφή μας για τέτοιες ενέργειες δεν είναι φραστική και δεν τις καταδικάζουμε υποκριτικά</w:t>
      </w:r>
      <w:r>
        <w:rPr>
          <w:rFonts w:eastAsia="Times New Roman" w:cs="Times New Roman"/>
          <w:szCs w:val="24"/>
        </w:rPr>
        <w:t>.</w:t>
      </w:r>
      <w:r>
        <w:rPr>
          <w:rFonts w:eastAsia="Times New Roman" w:cs="Times New Roman"/>
          <w:szCs w:val="24"/>
        </w:rPr>
        <w:t xml:space="preserve"> Γ</w:t>
      </w:r>
      <w:r w:rsidRPr="001903A1">
        <w:rPr>
          <w:rFonts w:eastAsia="Times New Roman" w:cs="Times New Roman"/>
          <w:szCs w:val="24"/>
        </w:rPr>
        <w:t>ιατί κάποιοι άλλοι καταδικάζουν</w:t>
      </w:r>
      <w:r>
        <w:rPr>
          <w:rFonts w:eastAsia="Times New Roman" w:cs="Times New Roman"/>
          <w:szCs w:val="24"/>
        </w:rPr>
        <w:t>,</w:t>
      </w:r>
      <w:r w:rsidRPr="001903A1">
        <w:rPr>
          <w:rFonts w:eastAsia="Times New Roman" w:cs="Times New Roman"/>
          <w:szCs w:val="24"/>
        </w:rPr>
        <w:t xml:space="preserve"> αλλά ταυτόχρονα προσπαθούν να επωφεληθούν από το τρομοκρατικό χτύπημα</w:t>
      </w:r>
      <w:r>
        <w:rPr>
          <w:rFonts w:eastAsia="Times New Roman" w:cs="Times New Roman"/>
          <w:szCs w:val="24"/>
        </w:rPr>
        <w:t>,</w:t>
      </w:r>
      <w:r w:rsidRPr="001903A1">
        <w:rPr>
          <w:rFonts w:eastAsia="Times New Roman" w:cs="Times New Roman"/>
          <w:szCs w:val="24"/>
        </w:rPr>
        <w:t xml:space="preserve"> χρησιμοποιώντας</w:t>
      </w:r>
      <w:r>
        <w:rPr>
          <w:rFonts w:eastAsia="Times New Roman" w:cs="Times New Roman"/>
          <w:szCs w:val="24"/>
        </w:rPr>
        <w:t>,</w:t>
      </w:r>
      <w:r w:rsidRPr="001903A1">
        <w:rPr>
          <w:rFonts w:eastAsia="Times New Roman" w:cs="Times New Roman"/>
          <w:szCs w:val="24"/>
        </w:rPr>
        <w:t xml:space="preserve"> στοχεύοντας </w:t>
      </w:r>
      <w:r>
        <w:rPr>
          <w:rFonts w:eastAsia="Times New Roman" w:cs="Times New Roman"/>
          <w:szCs w:val="24"/>
        </w:rPr>
        <w:t>στ</w:t>
      </w:r>
      <w:r w:rsidRPr="001903A1">
        <w:rPr>
          <w:rFonts w:eastAsia="Times New Roman" w:cs="Times New Roman"/>
          <w:szCs w:val="24"/>
        </w:rPr>
        <w:t>ην πολιτική αντιπαράθεση</w:t>
      </w:r>
      <w:r>
        <w:rPr>
          <w:rFonts w:eastAsia="Times New Roman" w:cs="Times New Roman"/>
          <w:szCs w:val="24"/>
        </w:rPr>
        <w:t>, σ</w:t>
      </w:r>
      <w:r w:rsidRPr="001903A1">
        <w:rPr>
          <w:rFonts w:eastAsia="Times New Roman" w:cs="Times New Roman"/>
          <w:szCs w:val="24"/>
        </w:rPr>
        <w:t>την προκειμένη όχι ως συστατικό της δημοκρατίας</w:t>
      </w:r>
      <w:r>
        <w:rPr>
          <w:rFonts w:eastAsia="Times New Roman" w:cs="Times New Roman"/>
          <w:szCs w:val="24"/>
        </w:rPr>
        <w:t>,</w:t>
      </w:r>
      <w:r w:rsidRPr="001903A1">
        <w:rPr>
          <w:rFonts w:eastAsia="Times New Roman" w:cs="Times New Roman"/>
          <w:szCs w:val="24"/>
        </w:rPr>
        <w:t xml:space="preserve"> αλλά ως κάτι άλλο</w:t>
      </w:r>
      <w:r>
        <w:rPr>
          <w:rFonts w:eastAsia="Times New Roman" w:cs="Times New Roman"/>
          <w:szCs w:val="24"/>
        </w:rPr>
        <w:t>. Α</w:t>
      </w:r>
      <w:r w:rsidRPr="001903A1">
        <w:rPr>
          <w:rFonts w:eastAsia="Times New Roman" w:cs="Times New Roman"/>
          <w:szCs w:val="24"/>
        </w:rPr>
        <w:t>υτό το κάτι άλλο στη δη</w:t>
      </w:r>
      <w:r w:rsidRPr="001903A1">
        <w:rPr>
          <w:rFonts w:eastAsia="Times New Roman" w:cs="Times New Roman"/>
          <w:szCs w:val="24"/>
        </w:rPr>
        <w:t>μοκρατία δεν υπάρχει και όσο</w:t>
      </w:r>
      <w:r>
        <w:rPr>
          <w:rFonts w:eastAsia="Times New Roman" w:cs="Times New Roman"/>
          <w:szCs w:val="24"/>
        </w:rPr>
        <w:t>ι</w:t>
      </w:r>
      <w:r w:rsidRPr="001903A1">
        <w:rPr>
          <w:rFonts w:eastAsia="Times New Roman" w:cs="Times New Roman"/>
          <w:szCs w:val="24"/>
        </w:rPr>
        <w:t xml:space="preserve"> το υπονοούν</w:t>
      </w:r>
      <w:r>
        <w:rPr>
          <w:rFonts w:eastAsia="Times New Roman" w:cs="Times New Roman"/>
          <w:szCs w:val="24"/>
        </w:rPr>
        <w:t>,</w:t>
      </w:r>
      <w:r w:rsidRPr="001903A1">
        <w:rPr>
          <w:rFonts w:eastAsia="Times New Roman" w:cs="Times New Roman"/>
          <w:szCs w:val="24"/>
        </w:rPr>
        <w:t xml:space="preserve"> όχι μόνο κάνουν λάθος</w:t>
      </w:r>
      <w:r>
        <w:rPr>
          <w:rFonts w:eastAsia="Times New Roman" w:cs="Times New Roman"/>
          <w:szCs w:val="24"/>
        </w:rPr>
        <w:t>,</w:t>
      </w:r>
      <w:r w:rsidRPr="001903A1">
        <w:rPr>
          <w:rFonts w:eastAsia="Times New Roman" w:cs="Times New Roman"/>
          <w:szCs w:val="24"/>
        </w:rPr>
        <w:t xml:space="preserve"> α</w:t>
      </w:r>
      <w:r>
        <w:rPr>
          <w:rFonts w:eastAsia="Times New Roman" w:cs="Times New Roman"/>
          <w:szCs w:val="24"/>
        </w:rPr>
        <w:t>λλά προσφέρουν κάκιστη υπηρεσία στη</w:t>
      </w:r>
      <w:r w:rsidRPr="001903A1">
        <w:rPr>
          <w:rFonts w:eastAsia="Times New Roman" w:cs="Times New Roman"/>
          <w:szCs w:val="24"/>
        </w:rPr>
        <w:t xml:space="preserve"> </w:t>
      </w:r>
      <w:r>
        <w:rPr>
          <w:rFonts w:eastAsia="Times New Roman" w:cs="Times New Roman"/>
          <w:szCs w:val="24"/>
        </w:rPr>
        <w:t>δ</w:t>
      </w:r>
      <w:r w:rsidRPr="001903A1">
        <w:rPr>
          <w:rFonts w:eastAsia="Times New Roman" w:cs="Times New Roman"/>
          <w:szCs w:val="24"/>
        </w:rPr>
        <w:t>ημοκρατία</w:t>
      </w:r>
      <w:r>
        <w:rPr>
          <w:rFonts w:eastAsia="Times New Roman" w:cs="Times New Roman"/>
          <w:szCs w:val="24"/>
        </w:rPr>
        <w:t xml:space="preserve">. Απευθύνομαι </w:t>
      </w:r>
      <w:r w:rsidRPr="001903A1">
        <w:rPr>
          <w:rFonts w:eastAsia="Times New Roman" w:cs="Times New Roman"/>
          <w:szCs w:val="24"/>
        </w:rPr>
        <w:t>σε όλους</w:t>
      </w:r>
      <w:r>
        <w:rPr>
          <w:rFonts w:eastAsia="Times New Roman" w:cs="Times New Roman"/>
          <w:szCs w:val="24"/>
        </w:rPr>
        <w:t>. Καλώ όλον</w:t>
      </w:r>
      <w:r w:rsidRPr="001903A1">
        <w:rPr>
          <w:rFonts w:eastAsia="Times New Roman" w:cs="Times New Roman"/>
          <w:szCs w:val="24"/>
        </w:rPr>
        <w:t xml:space="preserve"> το</w:t>
      </w:r>
      <w:r>
        <w:rPr>
          <w:rFonts w:eastAsia="Times New Roman" w:cs="Times New Roman"/>
          <w:szCs w:val="24"/>
        </w:rPr>
        <w:t>ν</w:t>
      </w:r>
      <w:r w:rsidRPr="001903A1">
        <w:rPr>
          <w:rFonts w:eastAsia="Times New Roman" w:cs="Times New Roman"/>
          <w:szCs w:val="24"/>
        </w:rPr>
        <w:t xml:space="preserve"> δημοκρατικό κόσμο σε αρραγή ενότητα</w:t>
      </w:r>
      <w:r>
        <w:rPr>
          <w:rFonts w:eastAsia="Times New Roman" w:cs="Times New Roman"/>
          <w:szCs w:val="24"/>
        </w:rPr>
        <w:t>,</w:t>
      </w:r>
      <w:r w:rsidRPr="001903A1">
        <w:rPr>
          <w:rFonts w:eastAsia="Times New Roman" w:cs="Times New Roman"/>
          <w:szCs w:val="24"/>
        </w:rPr>
        <w:t xml:space="preserve"> γιατί μόνο έτσι μπορούμε να αντιμετωπίσουμε αυτά τα φαινόμενα</w:t>
      </w:r>
      <w:r>
        <w:rPr>
          <w:rFonts w:eastAsia="Times New Roman" w:cs="Times New Roman"/>
          <w:szCs w:val="24"/>
        </w:rPr>
        <w:t>.</w:t>
      </w:r>
    </w:p>
    <w:p w14:paraId="37394EF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1903A1">
        <w:rPr>
          <w:rFonts w:eastAsia="Times New Roman" w:cs="Times New Roman"/>
          <w:szCs w:val="24"/>
        </w:rPr>
        <w:t>υρίε</w:t>
      </w:r>
      <w:r w:rsidRPr="001903A1">
        <w:rPr>
          <w:rFonts w:eastAsia="Times New Roman" w:cs="Times New Roman"/>
          <w:szCs w:val="24"/>
        </w:rPr>
        <w:t>ς και κύριοι συνάδελφοι</w:t>
      </w:r>
      <w:r>
        <w:rPr>
          <w:rFonts w:eastAsia="Times New Roman" w:cs="Times New Roman"/>
          <w:szCs w:val="24"/>
        </w:rPr>
        <w:t>,</w:t>
      </w:r>
      <w:r w:rsidRPr="001903A1">
        <w:rPr>
          <w:rFonts w:eastAsia="Times New Roman" w:cs="Times New Roman"/>
          <w:szCs w:val="24"/>
        </w:rPr>
        <w:t xml:space="preserve"> είμαστε εδώ</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όμως,</w:t>
      </w:r>
      <w:r w:rsidRPr="001903A1">
        <w:rPr>
          <w:rFonts w:eastAsia="Times New Roman" w:cs="Times New Roman"/>
          <w:szCs w:val="24"/>
        </w:rPr>
        <w:t xml:space="preserve"> για να συζητήσουμε τον προϋπολογισμό </w:t>
      </w:r>
      <w:r>
        <w:rPr>
          <w:rFonts w:eastAsia="Times New Roman" w:cs="Times New Roman"/>
          <w:szCs w:val="24"/>
        </w:rPr>
        <w:t>τ</w:t>
      </w:r>
      <w:r w:rsidRPr="001903A1">
        <w:rPr>
          <w:rFonts w:eastAsia="Times New Roman" w:cs="Times New Roman"/>
          <w:szCs w:val="24"/>
        </w:rPr>
        <w:t>ου επόμενου έτους</w:t>
      </w:r>
      <w:r>
        <w:rPr>
          <w:rFonts w:eastAsia="Times New Roman" w:cs="Times New Roman"/>
          <w:szCs w:val="24"/>
        </w:rPr>
        <w:t>. Έ</w:t>
      </w:r>
      <w:r w:rsidRPr="001903A1">
        <w:rPr>
          <w:rFonts w:eastAsia="Times New Roman" w:cs="Times New Roman"/>
          <w:szCs w:val="24"/>
        </w:rPr>
        <w:t xml:space="preserve">χουμε </w:t>
      </w:r>
      <w:r w:rsidRPr="001903A1">
        <w:rPr>
          <w:rFonts w:eastAsia="Times New Roman" w:cs="Times New Roman"/>
          <w:szCs w:val="24"/>
        </w:rPr>
        <w:lastRenderedPageBreak/>
        <w:t>λόγους να είμαστε αισιόδοξοι</w:t>
      </w:r>
      <w:r>
        <w:rPr>
          <w:rFonts w:eastAsia="Times New Roman" w:cs="Times New Roman"/>
          <w:szCs w:val="24"/>
        </w:rPr>
        <w:t>. Η</w:t>
      </w:r>
      <w:r w:rsidRPr="001903A1">
        <w:rPr>
          <w:rFonts w:eastAsia="Times New Roman" w:cs="Times New Roman"/>
          <w:szCs w:val="24"/>
        </w:rPr>
        <w:t xml:space="preserve"> χώρα βγήκε από το</w:t>
      </w:r>
      <w:r>
        <w:rPr>
          <w:rFonts w:eastAsia="Times New Roman" w:cs="Times New Roman"/>
          <w:szCs w:val="24"/>
        </w:rPr>
        <w:t>ν</w:t>
      </w:r>
      <w:r w:rsidRPr="001903A1">
        <w:rPr>
          <w:rFonts w:eastAsia="Times New Roman" w:cs="Times New Roman"/>
          <w:szCs w:val="24"/>
        </w:rPr>
        <w:t xml:space="preserve"> </w:t>
      </w:r>
      <w:r>
        <w:rPr>
          <w:rFonts w:eastAsia="Times New Roman" w:cs="Times New Roman"/>
          <w:szCs w:val="24"/>
        </w:rPr>
        <w:t>«</w:t>
      </w:r>
      <w:r w:rsidRPr="001903A1">
        <w:rPr>
          <w:rFonts w:eastAsia="Times New Roman" w:cs="Times New Roman"/>
          <w:szCs w:val="24"/>
        </w:rPr>
        <w:t>μνημονιακό νάρθηκα</w:t>
      </w:r>
      <w:r>
        <w:rPr>
          <w:rFonts w:eastAsia="Times New Roman" w:cs="Times New Roman"/>
          <w:szCs w:val="24"/>
        </w:rPr>
        <w:t>», ε</w:t>
      </w:r>
      <w:r w:rsidRPr="001903A1">
        <w:rPr>
          <w:rFonts w:eastAsia="Times New Roman" w:cs="Times New Roman"/>
          <w:szCs w:val="24"/>
        </w:rPr>
        <w:t xml:space="preserve">πανεντάσσεται στο </w:t>
      </w:r>
      <w:r>
        <w:rPr>
          <w:rFonts w:eastAsia="Times New Roman" w:cs="Times New Roman"/>
          <w:szCs w:val="24"/>
        </w:rPr>
        <w:t xml:space="preserve">διεθνές οικονομικό σύστημα, </w:t>
      </w:r>
      <w:r w:rsidRPr="001903A1">
        <w:rPr>
          <w:rFonts w:eastAsia="Times New Roman" w:cs="Times New Roman"/>
          <w:szCs w:val="24"/>
        </w:rPr>
        <w:t>με</w:t>
      </w:r>
      <w:r>
        <w:rPr>
          <w:rFonts w:eastAsia="Times New Roman" w:cs="Times New Roman"/>
          <w:szCs w:val="24"/>
        </w:rPr>
        <w:t xml:space="preserve"> δυο</w:t>
      </w:r>
      <w:r w:rsidRPr="001903A1">
        <w:rPr>
          <w:rFonts w:eastAsia="Times New Roman" w:cs="Times New Roman"/>
          <w:szCs w:val="24"/>
        </w:rPr>
        <w:t xml:space="preserve"> λέξεις μπαίνει στην κανονικότητα και </w:t>
      </w:r>
      <w:r>
        <w:rPr>
          <w:rFonts w:eastAsia="Times New Roman" w:cs="Times New Roman"/>
          <w:szCs w:val="24"/>
        </w:rPr>
        <w:t xml:space="preserve">η </w:t>
      </w:r>
      <w:r w:rsidRPr="001903A1">
        <w:rPr>
          <w:rFonts w:eastAsia="Times New Roman" w:cs="Times New Roman"/>
          <w:szCs w:val="24"/>
        </w:rPr>
        <w:t>οικονομία αρχίζει να αναπνέει χωρίς μηχανική υποστήριξη</w:t>
      </w:r>
      <w:r>
        <w:rPr>
          <w:rFonts w:eastAsia="Times New Roman" w:cs="Times New Roman"/>
          <w:szCs w:val="24"/>
        </w:rPr>
        <w:t xml:space="preserve">. Ζήσαμε </w:t>
      </w:r>
      <w:r w:rsidRPr="00833F6A">
        <w:rPr>
          <w:rFonts w:eastAsia="Times New Roman"/>
          <w:bCs/>
          <w:shd w:val="clear" w:color="auto" w:fill="FFFFFF"/>
        </w:rPr>
        <w:t>μια</w:t>
      </w:r>
      <w:r>
        <w:rPr>
          <w:rFonts w:eastAsia="Times New Roman" w:cs="Times New Roman"/>
          <w:szCs w:val="24"/>
        </w:rPr>
        <w:t xml:space="preserve"> παρατεταμένη</w:t>
      </w:r>
      <w:r w:rsidRPr="001903A1">
        <w:rPr>
          <w:rFonts w:eastAsia="Times New Roman" w:cs="Times New Roman"/>
          <w:szCs w:val="24"/>
        </w:rPr>
        <w:t xml:space="preserve"> λιτότητα</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στην οποία</w:t>
      </w:r>
      <w:r w:rsidRPr="001903A1">
        <w:rPr>
          <w:rFonts w:eastAsia="Times New Roman" w:cs="Times New Roman"/>
          <w:szCs w:val="24"/>
        </w:rPr>
        <w:t xml:space="preserve"> ξέρουμε όλοι ποιοι μας οδήγησαν</w:t>
      </w:r>
      <w:r>
        <w:rPr>
          <w:rFonts w:eastAsia="Times New Roman" w:cs="Times New Roman"/>
          <w:szCs w:val="24"/>
        </w:rPr>
        <w:t>, οι</w:t>
      </w:r>
      <w:r w:rsidRPr="001903A1">
        <w:rPr>
          <w:rFonts w:eastAsia="Times New Roman" w:cs="Times New Roman"/>
          <w:szCs w:val="24"/>
        </w:rPr>
        <w:t xml:space="preserve"> εναλλασσόμενες κυβερνήσεις</w:t>
      </w:r>
      <w:r>
        <w:rPr>
          <w:rFonts w:eastAsia="Times New Roman" w:cs="Times New Roman"/>
          <w:szCs w:val="24"/>
        </w:rPr>
        <w:t xml:space="preserve"> της </w:t>
      </w:r>
      <w:r w:rsidRPr="001903A1">
        <w:rPr>
          <w:rFonts w:eastAsia="Times New Roman" w:cs="Times New Roman"/>
          <w:szCs w:val="24"/>
        </w:rPr>
        <w:t>Νέας Δημοκρατίας</w:t>
      </w:r>
      <w:r>
        <w:rPr>
          <w:rFonts w:eastAsia="Times New Roman" w:cs="Times New Roman"/>
          <w:szCs w:val="24"/>
        </w:rPr>
        <w:t>,</w:t>
      </w:r>
      <w:r w:rsidRPr="001903A1">
        <w:rPr>
          <w:rFonts w:eastAsia="Times New Roman" w:cs="Times New Roman"/>
          <w:szCs w:val="24"/>
        </w:rPr>
        <w:t xml:space="preserve"> του πάλαι ποτέ Π</w:t>
      </w:r>
      <w:r>
        <w:rPr>
          <w:rFonts w:eastAsia="Times New Roman" w:cs="Times New Roman"/>
          <w:szCs w:val="24"/>
        </w:rPr>
        <w:t xml:space="preserve">ΑΣΟΚ, νυν </w:t>
      </w:r>
      <w:r w:rsidRPr="001903A1">
        <w:rPr>
          <w:rFonts w:eastAsia="Times New Roman" w:cs="Times New Roman"/>
          <w:szCs w:val="24"/>
        </w:rPr>
        <w:t>ΚΙΝ</w:t>
      </w:r>
      <w:r w:rsidRPr="001903A1">
        <w:rPr>
          <w:rFonts w:eastAsia="Times New Roman" w:cs="Times New Roman"/>
          <w:szCs w:val="24"/>
        </w:rPr>
        <w:t>ΑΛ</w:t>
      </w:r>
      <w:r>
        <w:rPr>
          <w:rFonts w:eastAsia="Times New Roman" w:cs="Times New Roman"/>
          <w:szCs w:val="24"/>
        </w:rPr>
        <w:t>. Κ</w:t>
      </w:r>
      <w:r w:rsidRPr="00F331DF">
        <w:rPr>
          <w:rFonts w:eastAsia="Times New Roman"/>
          <w:bCs/>
        </w:rPr>
        <w:t>αι</w:t>
      </w:r>
      <w:r>
        <w:rPr>
          <w:rFonts w:eastAsia="Times New Roman" w:cs="Times New Roman"/>
          <w:szCs w:val="24"/>
        </w:rPr>
        <w:t xml:space="preserve"> σήμερα ο λαός μας </w:t>
      </w:r>
      <w:r w:rsidRPr="001903A1">
        <w:rPr>
          <w:rFonts w:eastAsia="Times New Roman" w:cs="Times New Roman"/>
          <w:szCs w:val="24"/>
        </w:rPr>
        <w:t>ωφελείται από τα πρώτα θετικά αποτελέσματα της οικονομικής και κοινωνικής πολιτικής</w:t>
      </w:r>
      <w:r>
        <w:rPr>
          <w:rFonts w:eastAsia="Times New Roman" w:cs="Times New Roman"/>
          <w:szCs w:val="24"/>
        </w:rPr>
        <w:t xml:space="preserve">. </w:t>
      </w:r>
    </w:p>
    <w:p w14:paraId="37394EF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w:t>
      </w:r>
      <w:r w:rsidRPr="003E5E44">
        <w:rPr>
          <w:rFonts w:eastAsia="Times New Roman"/>
          <w:bCs/>
        </w:rPr>
        <w:t>Κυβέρνηση</w:t>
      </w:r>
      <w:r>
        <w:rPr>
          <w:rFonts w:eastAsia="Times New Roman" w:cs="Times New Roman"/>
          <w:szCs w:val="24"/>
        </w:rPr>
        <w:t xml:space="preserve"> αυτά τα χρόνια με σύνεσ</w:t>
      </w:r>
      <w:r w:rsidRPr="001903A1">
        <w:rPr>
          <w:rFonts w:eastAsia="Times New Roman" w:cs="Times New Roman"/>
          <w:szCs w:val="24"/>
        </w:rPr>
        <w:t>η</w:t>
      </w:r>
      <w:r>
        <w:rPr>
          <w:rFonts w:eastAsia="Times New Roman" w:cs="Times New Roman"/>
          <w:szCs w:val="24"/>
        </w:rPr>
        <w:t>,</w:t>
      </w:r>
      <w:r w:rsidRPr="001903A1">
        <w:rPr>
          <w:rFonts w:eastAsia="Times New Roman" w:cs="Times New Roman"/>
          <w:szCs w:val="24"/>
        </w:rPr>
        <w:t xml:space="preserve"> μεθοδικότητα και σχέδιο έφερ</w:t>
      </w:r>
      <w:r>
        <w:rPr>
          <w:rFonts w:eastAsia="Times New Roman" w:cs="Times New Roman"/>
          <w:szCs w:val="24"/>
        </w:rPr>
        <w:t>ε</w:t>
      </w:r>
      <w:r w:rsidRPr="001903A1">
        <w:rPr>
          <w:rFonts w:eastAsia="Times New Roman" w:cs="Times New Roman"/>
          <w:szCs w:val="24"/>
        </w:rPr>
        <w:t xml:space="preserve"> στα ίσα το καράβι της ελληνικής οικονομίας</w:t>
      </w:r>
      <w:r>
        <w:rPr>
          <w:rFonts w:eastAsia="Times New Roman" w:cs="Times New Roman"/>
          <w:szCs w:val="24"/>
        </w:rPr>
        <w:t>. Δεν ήταν μι</w:t>
      </w:r>
      <w:r w:rsidRPr="001903A1">
        <w:rPr>
          <w:rFonts w:eastAsia="Times New Roman" w:cs="Times New Roman"/>
          <w:szCs w:val="24"/>
        </w:rPr>
        <w:t>α πορεία εύκολη</w:t>
      </w:r>
      <w:r>
        <w:rPr>
          <w:rFonts w:eastAsia="Times New Roman" w:cs="Times New Roman"/>
          <w:szCs w:val="24"/>
        </w:rPr>
        <w:t>. Ήταν</w:t>
      </w:r>
      <w:r>
        <w:rPr>
          <w:rFonts w:eastAsia="Times New Roman" w:cs="Times New Roman"/>
          <w:szCs w:val="24"/>
        </w:rPr>
        <w:t xml:space="preserve"> μι</w:t>
      </w:r>
      <w:r w:rsidRPr="001903A1">
        <w:rPr>
          <w:rFonts w:eastAsia="Times New Roman" w:cs="Times New Roman"/>
          <w:szCs w:val="24"/>
        </w:rPr>
        <w:t>α πορεία δύσκολη για την κυβέρνηση</w:t>
      </w:r>
      <w:r>
        <w:rPr>
          <w:rFonts w:eastAsia="Times New Roman" w:cs="Times New Roman"/>
          <w:szCs w:val="24"/>
        </w:rPr>
        <w:t>. Ωσ</w:t>
      </w:r>
      <w:r w:rsidRPr="001903A1">
        <w:rPr>
          <w:rFonts w:eastAsia="Times New Roman" w:cs="Times New Roman"/>
          <w:szCs w:val="24"/>
        </w:rPr>
        <w:t>τόσο</w:t>
      </w:r>
      <w:r>
        <w:rPr>
          <w:rFonts w:eastAsia="Times New Roman" w:cs="Times New Roman"/>
          <w:szCs w:val="24"/>
        </w:rPr>
        <w:t>, ήταν μι</w:t>
      </w:r>
      <w:r w:rsidRPr="001903A1">
        <w:rPr>
          <w:rFonts w:eastAsia="Times New Roman" w:cs="Times New Roman"/>
          <w:szCs w:val="24"/>
        </w:rPr>
        <w:t>α πορεία που δεν ήταν μοναχικ</w:t>
      </w:r>
      <w:r>
        <w:rPr>
          <w:rFonts w:eastAsia="Times New Roman" w:cs="Times New Roman"/>
          <w:szCs w:val="24"/>
        </w:rPr>
        <w:t>ή. Είχε δίπλα τον ελληνικό λαό</w:t>
      </w:r>
      <w:r>
        <w:rPr>
          <w:rFonts w:eastAsia="Times New Roman" w:cs="Times New Roman"/>
          <w:szCs w:val="24"/>
        </w:rPr>
        <w:t>,</w:t>
      </w:r>
      <w:r>
        <w:rPr>
          <w:rFonts w:eastAsia="Times New Roman" w:cs="Times New Roman"/>
          <w:szCs w:val="24"/>
        </w:rPr>
        <w:t xml:space="preserve"> </w:t>
      </w:r>
      <w:r w:rsidRPr="001903A1">
        <w:rPr>
          <w:rFonts w:eastAsia="Times New Roman" w:cs="Times New Roman"/>
          <w:szCs w:val="24"/>
        </w:rPr>
        <w:t>που την εμπιστεύτηκε και βεβαίως δεν είχε κα</w:t>
      </w:r>
      <w:r>
        <w:rPr>
          <w:rFonts w:eastAsia="Times New Roman" w:cs="Times New Roman"/>
          <w:szCs w:val="24"/>
        </w:rPr>
        <w:t>μ</w:t>
      </w:r>
      <w:r w:rsidRPr="001903A1">
        <w:rPr>
          <w:rFonts w:eastAsia="Times New Roman" w:cs="Times New Roman"/>
          <w:szCs w:val="24"/>
        </w:rPr>
        <w:t>μία όρεξη να ξαναβρεθεί στα σαγόνια του οικονομικού νεοφιλελευθερισμού</w:t>
      </w:r>
      <w:r>
        <w:rPr>
          <w:rFonts w:eastAsia="Times New Roman" w:cs="Times New Roman"/>
          <w:szCs w:val="24"/>
        </w:rPr>
        <w:t xml:space="preserve">. </w:t>
      </w:r>
    </w:p>
    <w:p w14:paraId="37394EF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Τα χρόνια</w:t>
      </w:r>
      <w:r w:rsidRPr="001903A1">
        <w:rPr>
          <w:rFonts w:eastAsia="Times New Roman" w:cs="Times New Roman"/>
          <w:szCs w:val="24"/>
        </w:rPr>
        <w:t xml:space="preserve"> αυτά της κρίσιμης εθνικής προσπάθειας η Αντιπολίτευση</w:t>
      </w:r>
      <w:r>
        <w:rPr>
          <w:rFonts w:eastAsia="Times New Roman" w:cs="Times New Roman"/>
          <w:szCs w:val="24"/>
        </w:rPr>
        <w:t>,</w:t>
      </w:r>
      <w:r w:rsidRPr="001903A1">
        <w:rPr>
          <w:rFonts w:eastAsia="Times New Roman" w:cs="Times New Roman"/>
          <w:szCs w:val="24"/>
        </w:rPr>
        <w:t xml:space="preserve"> με πρώτη τη Νέα Δημοκρατία φυσικά</w:t>
      </w:r>
      <w:r>
        <w:rPr>
          <w:rFonts w:eastAsia="Times New Roman" w:cs="Times New Roman"/>
          <w:szCs w:val="24"/>
        </w:rPr>
        <w:t>,</w:t>
      </w:r>
      <w:r w:rsidRPr="001903A1">
        <w:rPr>
          <w:rFonts w:eastAsia="Times New Roman" w:cs="Times New Roman"/>
          <w:szCs w:val="24"/>
        </w:rPr>
        <w:t xml:space="preserve"> αντί να α</w:t>
      </w:r>
      <w:r w:rsidRPr="001903A1">
        <w:rPr>
          <w:rFonts w:eastAsia="Times New Roman" w:cs="Times New Roman"/>
          <w:szCs w:val="24"/>
        </w:rPr>
        <w:lastRenderedPageBreak/>
        <w:t>νταποκριθεί σε ένα</w:t>
      </w:r>
      <w:r>
        <w:rPr>
          <w:rFonts w:eastAsia="Times New Roman" w:cs="Times New Roman"/>
          <w:szCs w:val="24"/>
        </w:rPr>
        <w:t>ν</w:t>
      </w:r>
      <w:r w:rsidRPr="001903A1">
        <w:rPr>
          <w:rFonts w:eastAsia="Times New Roman" w:cs="Times New Roman"/>
          <w:szCs w:val="24"/>
        </w:rPr>
        <w:t xml:space="preserve"> ρόλο που απαι</w:t>
      </w:r>
      <w:r>
        <w:rPr>
          <w:rFonts w:eastAsia="Times New Roman" w:cs="Times New Roman"/>
          <w:szCs w:val="24"/>
        </w:rPr>
        <w:t>τούσε η σοβαρότητα της κατάσταση</w:t>
      </w:r>
      <w:r w:rsidRPr="001903A1">
        <w:rPr>
          <w:rFonts w:eastAsia="Times New Roman" w:cs="Times New Roman"/>
          <w:szCs w:val="24"/>
        </w:rPr>
        <w:t>ς</w:t>
      </w:r>
      <w:r>
        <w:rPr>
          <w:rFonts w:eastAsia="Times New Roman" w:cs="Times New Roman"/>
          <w:szCs w:val="24"/>
        </w:rPr>
        <w:t>,</w:t>
      </w:r>
      <w:r w:rsidRPr="001903A1">
        <w:rPr>
          <w:rFonts w:eastAsia="Times New Roman" w:cs="Times New Roman"/>
          <w:szCs w:val="24"/>
        </w:rPr>
        <w:t xml:space="preserve"> επιδόθηκε σε ένα ανεκδιήγητο αντιπολιτευτικό </w:t>
      </w:r>
      <w:r>
        <w:rPr>
          <w:rFonts w:eastAsia="Times New Roman" w:cs="Times New Roman"/>
          <w:szCs w:val="24"/>
        </w:rPr>
        <w:t xml:space="preserve">γαϊτανάκι. </w:t>
      </w:r>
    </w:p>
    <w:p w14:paraId="37394EF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κ. Μητσοτάκης από την ώρα που</w:t>
      </w:r>
      <w:r>
        <w:rPr>
          <w:rFonts w:eastAsia="Times New Roman" w:cs="Times New Roman"/>
          <w:szCs w:val="24"/>
        </w:rPr>
        <w:t xml:space="preserve"> ανέλαβε Π</w:t>
      </w:r>
      <w:r w:rsidRPr="001903A1">
        <w:rPr>
          <w:rFonts w:eastAsia="Times New Roman" w:cs="Times New Roman"/>
          <w:szCs w:val="24"/>
        </w:rPr>
        <w:t>ρόεδρος Νέας Δημοκρατίας ζει σε μία ψευδαίσθηση</w:t>
      </w:r>
      <w:r>
        <w:rPr>
          <w:rFonts w:eastAsia="Times New Roman" w:cs="Times New Roman"/>
          <w:szCs w:val="24"/>
        </w:rPr>
        <w:t>, μι</w:t>
      </w:r>
      <w:r w:rsidRPr="001903A1">
        <w:rPr>
          <w:rFonts w:eastAsia="Times New Roman" w:cs="Times New Roman"/>
          <w:szCs w:val="24"/>
        </w:rPr>
        <w:t>α ψευδαίσθηση μιας φαντασιακής προεκλογικής περιόδου</w:t>
      </w:r>
      <w:r>
        <w:rPr>
          <w:rFonts w:eastAsia="Times New Roman" w:cs="Times New Roman"/>
          <w:szCs w:val="24"/>
        </w:rPr>
        <w:t>. Έ</w:t>
      </w:r>
      <w:r w:rsidRPr="001903A1">
        <w:rPr>
          <w:rFonts w:eastAsia="Times New Roman" w:cs="Times New Roman"/>
          <w:szCs w:val="24"/>
        </w:rPr>
        <w:t xml:space="preserve">τσι αποφάσισε να επενδύσει όλη την αντιπολιτευτική πολιτική στην </w:t>
      </w:r>
      <w:r>
        <w:rPr>
          <w:rFonts w:eastAsia="Times New Roman" w:cs="Times New Roman"/>
          <w:szCs w:val="24"/>
        </w:rPr>
        <w:t xml:space="preserve">παντί τρόπω αποτυχία της Κυβέρνησης.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η μι</w:t>
      </w:r>
      <w:r w:rsidRPr="001903A1">
        <w:rPr>
          <w:rFonts w:eastAsia="Times New Roman" w:cs="Times New Roman"/>
          <w:szCs w:val="24"/>
        </w:rPr>
        <w:t>α μετά την άλλη</w:t>
      </w:r>
      <w:r>
        <w:rPr>
          <w:rFonts w:eastAsia="Times New Roman" w:cs="Times New Roman"/>
          <w:szCs w:val="24"/>
        </w:rPr>
        <w:t xml:space="preserve"> οι</w:t>
      </w:r>
      <w:r w:rsidRPr="001903A1">
        <w:rPr>
          <w:rFonts w:eastAsia="Times New Roman" w:cs="Times New Roman"/>
          <w:szCs w:val="24"/>
        </w:rPr>
        <w:t xml:space="preserve"> ελπίδες κ</w:t>
      </w:r>
      <w:r w:rsidRPr="001903A1">
        <w:rPr>
          <w:rFonts w:eastAsia="Times New Roman" w:cs="Times New Roman"/>
          <w:szCs w:val="24"/>
        </w:rPr>
        <w:t>ατέρρεαν</w:t>
      </w:r>
      <w:r>
        <w:rPr>
          <w:rFonts w:eastAsia="Times New Roman" w:cs="Times New Roman"/>
          <w:szCs w:val="24"/>
        </w:rPr>
        <w:t>. Α</w:t>
      </w:r>
      <w:r w:rsidRPr="001903A1">
        <w:rPr>
          <w:rFonts w:eastAsia="Times New Roman" w:cs="Times New Roman"/>
          <w:szCs w:val="24"/>
        </w:rPr>
        <w:t xml:space="preserve">πό την επιτυχία της μιας αξιολόγησης περνούσε στην αναμονή αποτυχίας της </w:t>
      </w:r>
      <w:r>
        <w:rPr>
          <w:rFonts w:eastAsia="Times New Roman" w:cs="Times New Roman"/>
          <w:szCs w:val="24"/>
        </w:rPr>
        <w:t>άλλης, από τη μι</w:t>
      </w:r>
      <w:r w:rsidRPr="001903A1">
        <w:rPr>
          <w:rFonts w:eastAsia="Times New Roman" w:cs="Times New Roman"/>
          <w:szCs w:val="24"/>
        </w:rPr>
        <w:t>α διάψευση περνούσε στην επόμενη</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Ό</w:t>
      </w:r>
      <w:r w:rsidRPr="001903A1">
        <w:rPr>
          <w:rFonts w:eastAsia="Times New Roman" w:cs="Times New Roman"/>
          <w:szCs w:val="24"/>
        </w:rPr>
        <w:t>ταν αυτές ποια κατέρρεαν</w:t>
      </w:r>
      <w:r>
        <w:rPr>
          <w:rFonts w:eastAsia="Times New Roman" w:cs="Times New Roman"/>
          <w:szCs w:val="24"/>
        </w:rPr>
        <w:t>,</w:t>
      </w:r>
      <w:r w:rsidRPr="001903A1">
        <w:rPr>
          <w:rFonts w:eastAsia="Times New Roman" w:cs="Times New Roman"/>
          <w:szCs w:val="24"/>
        </w:rPr>
        <w:t xml:space="preserve"> έβγαινε στο σεργιάνι ανά την Ευρώπη</w:t>
      </w:r>
      <w:r>
        <w:rPr>
          <w:rFonts w:eastAsia="Times New Roman" w:cs="Times New Roman"/>
          <w:szCs w:val="24"/>
        </w:rPr>
        <w:t>,</w:t>
      </w:r>
      <w:r w:rsidRPr="001903A1">
        <w:rPr>
          <w:rFonts w:eastAsia="Times New Roman" w:cs="Times New Roman"/>
          <w:szCs w:val="24"/>
        </w:rPr>
        <w:t xml:space="preserve"> άλλοτε εκλιπαρώντας</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άλλοτε απαιτώντας, άλλοτε ζητώντας στ</w:t>
      </w:r>
      <w:r>
        <w:rPr>
          <w:rFonts w:eastAsia="Times New Roman" w:cs="Times New Roman"/>
          <w:szCs w:val="24"/>
        </w:rPr>
        <w:t>οργή από</w:t>
      </w:r>
      <w:r w:rsidRPr="001903A1">
        <w:rPr>
          <w:rFonts w:eastAsia="Times New Roman" w:cs="Times New Roman"/>
          <w:szCs w:val="24"/>
        </w:rPr>
        <w:t xml:space="preserve"> Ευρωπαίους ομοϊδεάτες να μην επιτρέψουν να ληφθούν θετικά μέτρα στη </w:t>
      </w:r>
      <w:r>
        <w:rPr>
          <w:rFonts w:eastAsia="Times New Roman" w:cs="Times New Roman"/>
          <w:szCs w:val="24"/>
        </w:rPr>
        <w:t>χ</w:t>
      </w:r>
      <w:r w:rsidRPr="001903A1">
        <w:rPr>
          <w:rFonts w:eastAsia="Times New Roman" w:cs="Times New Roman"/>
          <w:szCs w:val="24"/>
        </w:rPr>
        <w:t>ώρα</w:t>
      </w:r>
      <w:r>
        <w:rPr>
          <w:rFonts w:eastAsia="Times New Roman" w:cs="Times New Roman"/>
          <w:szCs w:val="24"/>
        </w:rPr>
        <w:t>. Β</w:t>
      </w:r>
      <w:r w:rsidRPr="001903A1">
        <w:rPr>
          <w:rFonts w:eastAsia="Times New Roman" w:cs="Times New Roman"/>
          <w:szCs w:val="24"/>
        </w:rPr>
        <w:t>έβαια</w:t>
      </w:r>
      <w:r>
        <w:rPr>
          <w:rFonts w:eastAsia="Times New Roman" w:cs="Times New Roman"/>
          <w:szCs w:val="24"/>
        </w:rPr>
        <w:t>,</w:t>
      </w:r>
      <w:r w:rsidRPr="001903A1">
        <w:rPr>
          <w:rFonts w:eastAsia="Times New Roman" w:cs="Times New Roman"/>
          <w:szCs w:val="24"/>
        </w:rPr>
        <w:t xml:space="preserve"> ήταν τέτοιος ο πολιτικός παραλογισμός που δεν έβρισκε ανταπόκριση ούτε στους ιδεολογικά ομολόγους του</w:t>
      </w:r>
      <w:r>
        <w:rPr>
          <w:rFonts w:eastAsia="Times New Roman" w:cs="Times New Roman"/>
          <w:szCs w:val="24"/>
        </w:rPr>
        <w:t>. Κι όλο αυτό το περιγράφει ως μι</w:t>
      </w:r>
      <w:r w:rsidRPr="001903A1">
        <w:rPr>
          <w:rFonts w:eastAsia="Times New Roman" w:cs="Times New Roman"/>
          <w:szCs w:val="24"/>
        </w:rPr>
        <w:t>α εθνικά ενωτική αν</w:t>
      </w:r>
      <w:r>
        <w:rPr>
          <w:rFonts w:eastAsia="Times New Roman" w:cs="Times New Roman"/>
          <w:szCs w:val="24"/>
        </w:rPr>
        <w:t>τιπολιτευτικ</w:t>
      </w:r>
      <w:r>
        <w:rPr>
          <w:rFonts w:eastAsia="Times New Roman" w:cs="Times New Roman"/>
          <w:szCs w:val="24"/>
        </w:rPr>
        <w:t>ή στάση ή εθνικά εν</w:t>
      </w:r>
      <w:r w:rsidRPr="001903A1">
        <w:rPr>
          <w:rFonts w:eastAsia="Times New Roman" w:cs="Times New Roman"/>
          <w:szCs w:val="24"/>
        </w:rPr>
        <w:t>ωτική αντιπολιτευτική θέση</w:t>
      </w:r>
      <w:r>
        <w:rPr>
          <w:rFonts w:eastAsia="Times New Roman" w:cs="Times New Roman"/>
          <w:szCs w:val="24"/>
        </w:rPr>
        <w:t xml:space="preserve">. </w:t>
      </w:r>
    </w:p>
    <w:p w14:paraId="37394EF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Π</w:t>
      </w:r>
      <w:r w:rsidRPr="001903A1">
        <w:rPr>
          <w:rFonts w:eastAsia="Times New Roman" w:cs="Times New Roman"/>
          <w:szCs w:val="24"/>
        </w:rPr>
        <w:t>αρ</w:t>
      </w:r>
      <w:r>
        <w:rPr>
          <w:rFonts w:eastAsia="Times New Roman" w:cs="Times New Roman"/>
          <w:szCs w:val="24"/>
        </w:rPr>
        <w:t xml:space="preserve">’ </w:t>
      </w:r>
      <w:r w:rsidRPr="001903A1">
        <w:rPr>
          <w:rFonts w:eastAsia="Times New Roman" w:cs="Times New Roman"/>
          <w:szCs w:val="24"/>
        </w:rPr>
        <w:t>όλα αυτά</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 xml:space="preserve">οι αξιολογήσεις </w:t>
      </w:r>
      <w:r w:rsidRPr="001903A1">
        <w:rPr>
          <w:rFonts w:eastAsia="Times New Roman" w:cs="Times New Roman"/>
          <w:szCs w:val="24"/>
        </w:rPr>
        <w:t>των προγραμμάτων ολοκληρώθηκαν</w:t>
      </w:r>
      <w:r>
        <w:rPr>
          <w:rFonts w:eastAsia="Times New Roman" w:cs="Times New Roman"/>
          <w:szCs w:val="24"/>
        </w:rPr>
        <w:t xml:space="preserve"> και βγήκαμε από</w:t>
      </w:r>
      <w:r w:rsidRPr="001903A1">
        <w:rPr>
          <w:rFonts w:eastAsia="Times New Roman" w:cs="Times New Roman"/>
          <w:szCs w:val="24"/>
        </w:rPr>
        <w:t xml:space="preserve"> τα μνημόνια</w:t>
      </w:r>
      <w:r>
        <w:rPr>
          <w:rFonts w:eastAsia="Times New Roman" w:cs="Times New Roman"/>
          <w:szCs w:val="24"/>
        </w:rPr>
        <w:t>. Τ</w:t>
      </w:r>
      <w:r w:rsidRPr="001903A1">
        <w:rPr>
          <w:rFonts w:eastAsia="Times New Roman" w:cs="Times New Roman"/>
          <w:szCs w:val="24"/>
        </w:rPr>
        <w:t>ελικά</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α</w:t>
      </w:r>
      <w:r w:rsidRPr="001903A1">
        <w:rPr>
          <w:rFonts w:eastAsia="Times New Roman" w:cs="Times New Roman"/>
          <w:szCs w:val="24"/>
        </w:rPr>
        <w:t>μήχανη</w:t>
      </w:r>
      <w:r>
        <w:rPr>
          <w:rFonts w:eastAsia="Times New Roman" w:cs="Times New Roman"/>
          <w:szCs w:val="24"/>
        </w:rPr>
        <w:t>,</w:t>
      </w:r>
      <w:r w:rsidRPr="001903A1">
        <w:rPr>
          <w:rFonts w:eastAsia="Times New Roman" w:cs="Times New Roman"/>
          <w:szCs w:val="24"/>
        </w:rPr>
        <w:t xml:space="preserve"> εκνευρισμένη </w:t>
      </w:r>
      <w:r>
        <w:rPr>
          <w:rFonts w:eastAsia="Times New Roman" w:cs="Times New Roman"/>
          <w:szCs w:val="24"/>
        </w:rPr>
        <w:t xml:space="preserve">η </w:t>
      </w:r>
      <w:r w:rsidRPr="001903A1">
        <w:rPr>
          <w:rFonts w:eastAsia="Times New Roman" w:cs="Times New Roman"/>
          <w:szCs w:val="24"/>
        </w:rPr>
        <w:t>Νέα Δημοκρατία τα π</w:t>
      </w:r>
      <w:r>
        <w:rPr>
          <w:rFonts w:eastAsia="Times New Roman" w:cs="Times New Roman"/>
          <w:szCs w:val="24"/>
        </w:rPr>
        <w:t xml:space="preserve">όνταρε </w:t>
      </w:r>
      <w:r w:rsidRPr="001903A1">
        <w:rPr>
          <w:rFonts w:eastAsia="Times New Roman" w:cs="Times New Roman"/>
          <w:szCs w:val="24"/>
        </w:rPr>
        <w:t>όλα στις συντάξεις και στη βεβαιότητα ότι θα περικοπούν</w:t>
      </w:r>
      <w:r>
        <w:rPr>
          <w:rFonts w:eastAsia="Times New Roman" w:cs="Times New Roman"/>
          <w:szCs w:val="24"/>
        </w:rPr>
        <w:t>. Ότ</w:t>
      </w:r>
      <w:r>
        <w:rPr>
          <w:rFonts w:eastAsia="Times New Roman" w:cs="Times New Roman"/>
          <w:szCs w:val="24"/>
        </w:rPr>
        <w:t>αν πήγαινε και αυτό</w:t>
      </w:r>
      <w:r w:rsidRPr="001903A1">
        <w:rPr>
          <w:rFonts w:eastAsia="Times New Roman" w:cs="Times New Roman"/>
          <w:szCs w:val="24"/>
        </w:rPr>
        <w:t xml:space="preserve"> στρ</w:t>
      </w:r>
      <w:r>
        <w:rPr>
          <w:rFonts w:eastAsia="Times New Roman" w:cs="Times New Roman"/>
          <w:szCs w:val="24"/>
        </w:rPr>
        <w:t>άφι,</w:t>
      </w:r>
      <w:r w:rsidRPr="001903A1">
        <w:rPr>
          <w:rFonts w:eastAsia="Times New Roman" w:cs="Times New Roman"/>
          <w:szCs w:val="24"/>
        </w:rPr>
        <w:t xml:space="preserve"> άρχισε να μαλώνει τους Ευρωπαίους αξιωματούχους</w:t>
      </w:r>
      <w:r>
        <w:rPr>
          <w:rFonts w:eastAsia="Times New Roman" w:cs="Times New Roman"/>
          <w:szCs w:val="24"/>
        </w:rPr>
        <w:t>. Αφού είδε και αποείδε,</w:t>
      </w:r>
      <w:r w:rsidRPr="001903A1">
        <w:rPr>
          <w:rFonts w:eastAsia="Times New Roman" w:cs="Times New Roman"/>
          <w:szCs w:val="24"/>
        </w:rPr>
        <w:t xml:space="preserve"> επινόησε την απίθανη ανοησία ότι δηλαδή η περικοπή των συντάξεων ήταν αντάλλαγμα για τη </w:t>
      </w:r>
      <w:r w:rsidRPr="001903A1">
        <w:rPr>
          <w:rFonts w:eastAsia="Times New Roman" w:cs="Times New Roman"/>
          <w:szCs w:val="24"/>
        </w:rPr>
        <w:t>Σ</w:t>
      </w:r>
      <w:r w:rsidRPr="001903A1">
        <w:rPr>
          <w:rFonts w:eastAsia="Times New Roman" w:cs="Times New Roman"/>
          <w:szCs w:val="24"/>
        </w:rPr>
        <w:t>υμφωνία των Σκοπίων</w:t>
      </w:r>
      <w:r>
        <w:rPr>
          <w:rFonts w:eastAsia="Times New Roman" w:cs="Times New Roman"/>
          <w:szCs w:val="24"/>
        </w:rPr>
        <w:t>. Φ</w:t>
      </w:r>
      <w:r w:rsidRPr="001903A1">
        <w:rPr>
          <w:rFonts w:eastAsia="Times New Roman" w:cs="Times New Roman"/>
          <w:szCs w:val="24"/>
        </w:rPr>
        <w:t>υσικά</w:t>
      </w:r>
      <w:r>
        <w:rPr>
          <w:rFonts w:eastAsia="Times New Roman" w:cs="Times New Roman"/>
          <w:szCs w:val="24"/>
        </w:rPr>
        <w:t>,</w:t>
      </w:r>
      <w:r w:rsidRPr="001903A1">
        <w:rPr>
          <w:rFonts w:eastAsia="Times New Roman" w:cs="Times New Roman"/>
          <w:szCs w:val="24"/>
        </w:rPr>
        <w:t xml:space="preserve"> τόση πολιτική μιζέρια </w:t>
      </w:r>
      <w:r w:rsidRPr="00F331DF">
        <w:rPr>
          <w:rFonts w:eastAsia="Times New Roman"/>
          <w:bCs/>
        </w:rPr>
        <w:t>και</w:t>
      </w:r>
      <w:r>
        <w:rPr>
          <w:rFonts w:eastAsia="Times New Roman" w:cs="Times New Roman"/>
          <w:szCs w:val="24"/>
        </w:rPr>
        <w:t xml:space="preserve"> αναλυτική στενότητα νομίζω ότι πρέπει να δουλέψει</w:t>
      </w:r>
      <w:r w:rsidRPr="001903A1">
        <w:rPr>
          <w:rFonts w:eastAsia="Times New Roman" w:cs="Times New Roman"/>
          <w:szCs w:val="24"/>
        </w:rPr>
        <w:t xml:space="preserve"> πάρα πολύ κάποιος για να την αποκτήσει</w:t>
      </w:r>
      <w:r>
        <w:rPr>
          <w:rFonts w:eastAsia="Times New Roman" w:cs="Times New Roman"/>
          <w:szCs w:val="24"/>
        </w:rPr>
        <w:t>. Θ</w:t>
      </w:r>
      <w:r w:rsidRPr="001903A1">
        <w:rPr>
          <w:rFonts w:eastAsia="Times New Roman" w:cs="Times New Roman"/>
          <w:szCs w:val="24"/>
        </w:rPr>
        <w:t>έλω να</w:t>
      </w:r>
      <w:r>
        <w:rPr>
          <w:rFonts w:eastAsia="Times New Roman" w:cs="Times New Roman"/>
          <w:szCs w:val="24"/>
        </w:rPr>
        <w:t xml:space="preserve"> απευθυνθώ στον κ. Μητσοτάκη </w:t>
      </w:r>
      <w:r w:rsidRPr="00F331DF">
        <w:rPr>
          <w:rFonts w:eastAsia="Times New Roman"/>
          <w:bCs/>
        </w:rPr>
        <w:t>και</w:t>
      </w:r>
      <w:r>
        <w:rPr>
          <w:rFonts w:eastAsia="Times New Roman" w:cs="Times New Roman"/>
          <w:szCs w:val="24"/>
        </w:rPr>
        <w:t xml:space="preserve"> να πω ότι, </w:t>
      </w:r>
      <w:r w:rsidRPr="001903A1">
        <w:rPr>
          <w:rFonts w:eastAsia="Times New Roman" w:cs="Times New Roman"/>
          <w:szCs w:val="24"/>
        </w:rPr>
        <w:t>κ</w:t>
      </w:r>
      <w:r>
        <w:rPr>
          <w:rFonts w:eastAsia="Times New Roman" w:cs="Times New Roman"/>
          <w:szCs w:val="24"/>
        </w:rPr>
        <w:t>ύριε</w:t>
      </w:r>
      <w:r w:rsidRPr="001903A1">
        <w:rPr>
          <w:rFonts w:eastAsia="Times New Roman" w:cs="Times New Roman"/>
          <w:szCs w:val="24"/>
        </w:rPr>
        <w:t xml:space="preserve"> Μητσοτάκη</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«Τα Μυστικά τ</w:t>
      </w:r>
      <w:r w:rsidRPr="001903A1">
        <w:rPr>
          <w:rFonts w:eastAsia="Times New Roman" w:cs="Times New Roman"/>
          <w:szCs w:val="24"/>
        </w:rPr>
        <w:t xml:space="preserve">ου </w:t>
      </w:r>
      <w:r>
        <w:rPr>
          <w:rFonts w:eastAsia="Times New Roman" w:cs="Times New Roman"/>
          <w:szCs w:val="24"/>
        </w:rPr>
        <w:t>Β</w:t>
      </w:r>
      <w:r w:rsidRPr="001903A1">
        <w:rPr>
          <w:rFonts w:eastAsia="Times New Roman" w:cs="Times New Roman"/>
          <w:szCs w:val="24"/>
        </w:rPr>
        <w:t>άλτου</w:t>
      </w:r>
      <w:r>
        <w:rPr>
          <w:rFonts w:eastAsia="Times New Roman" w:cs="Times New Roman"/>
          <w:szCs w:val="24"/>
        </w:rPr>
        <w:t>» σά</w:t>
      </w:r>
      <w:r w:rsidRPr="001903A1">
        <w:rPr>
          <w:rFonts w:eastAsia="Times New Roman" w:cs="Times New Roman"/>
          <w:szCs w:val="24"/>
        </w:rPr>
        <w:t>ς βουλιάζουν</w:t>
      </w:r>
      <w:r>
        <w:rPr>
          <w:rFonts w:eastAsia="Times New Roman" w:cs="Times New Roman"/>
          <w:szCs w:val="24"/>
        </w:rPr>
        <w:t>. Δ</w:t>
      </w:r>
      <w:r w:rsidRPr="001903A1">
        <w:rPr>
          <w:rFonts w:eastAsia="Times New Roman" w:cs="Times New Roman"/>
          <w:szCs w:val="24"/>
        </w:rPr>
        <w:t>εν τ</w:t>
      </w:r>
      <w:r>
        <w:rPr>
          <w:rFonts w:eastAsia="Times New Roman" w:cs="Times New Roman"/>
          <w:szCs w:val="24"/>
        </w:rPr>
        <w:t>ο έχετε πάρει χαμπάρι ή το κάνετε</w:t>
      </w:r>
      <w:r w:rsidRPr="001903A1">
        <w:rPr>
          <w:rFonts w:eastAsia="Times New Roman" w:cs="Times New Roman"/>
          <w:szCs w:val="24"/>
        </w:rPr>
        <w:t xml:space="preserve"> συνειδητά</w:t>
      </w:r>
      <w:r>
        <w:rPr>
          <w:rFonts w:eastAsia="Times New Roman" w:cs="Times New Roman"/>
          <w:szCs w:val="24"/>
        </w:rPr>
        <w:t xml:space="preserve">. </w:t>
      </w:r>
    </w:p>
    <w:p w14:paraId="37394EF5" w14:textId="77777777" w:rsidR="00B27939" w:rsidRDefault="00D93F4B">
      <w:pPr>
        <w:spacing w:after="0" w:line="600" w:lineRule="auto"/>
        <w:ind w:firstLine="720"/>
        <w:jc w:val="both"/>
        <w:rPr>
          <w:rFonts w:eastAsia="Times New Roman" w:cs="Times New Roman"/>
          <w:szCs w:val="24"/>
        </w:rPr>
      </w:pPr>
      <w:r w:rsidRPr="00416E19">
        <w:rPr>
          <w:rFonts w:eastAsia="Times New Roman"/>
          <w:szCs w:val="24"/>
        </w:rPr>
        <w:t>Κυρίες</w:t>
      </w:r>
      <w:r w:rsidRPr="00416E19">
        <w:rPr>
          <w:rFonts w:eastAsia="Times New Roman"/>
          <w:szCs w:val="24"/>
        </w:rPr>
        <w:t xml:space="preserve"> και κύριοι</w:t>
      </w:r>
      <w:r>
        <w:rPr>
          <w:rFonts w:eastAsia="Times New Roman"/>
          <w:szCs w:val="24"/>
        </w:rPr>
        <w:t xml:space="preserve">, </w:t>
      </w:r>
      <w:r w:rsidRPr="001903A1">
        <w:rPr>
          <w:rFonts w:eastAsia="Times New Roman" w:cs="Times New Roman"/>
          <w:szCs w:val="24"/>
        </w:rPr>
        <w:t xml:space="preserve">η </w:t>
      </w:r>
      <w:r>
        <w:rPr>
          <w:rFonts w:eastAsia="Times New Roman" w:cs="Times New Roman"/>
          <w:szCs w:val="24"/>
        </w:rPr>
        <w:t>Κ</w:t>
      </w:r>
      <w:r w:rsidRPr="001903A1">
        <w:rPr>
          <w:rFonts w:eastAsia="Times New Roman" w:cs="Times New Roman"/>
          <w:szCs w:val="24"/>
        </w:rPr>
        <w:t>υβέρνηση σταθερο</w:t>
      </w:r>
      <w:r>
        <w:rPr>
          <w:rFonts w:eastAsia="Times New Roman" w:cs="Times New Roman"/>
          <w:szCs w:val="24"/>
        </w:rPr>
        <w:t xml:space="preserve">ποίησε </w:t>
      </w:r>
      <w:r w:rsidRPr="001903A1">
        <w:rPr>
          <w:rFonts w:eastAsia="Times New Roman" w:cs="Times New Roman"/>
          <w:szCs w:val="24"/>
        </w:rPr>
        <w:t>το δημοσιονομικό και επενδυτικό περιβάλλον της χώρας</w:t>
      </w:r>
      <w:r>
        <w:rPr>
          <w:rFonts w:eastAsia="Times New Roman" w:cs="Times New Roman"/>
          <w:szCs w:val="24"/>
        </w:rPr>
        <w:t xml:space="preserve">, αύξησε το κύρος, </w:t>
      </w:r>
      <w:r w:rsidRPr="001903A1">
        <w:rPr>
          <w:rFonts w:eastAsia="Times New Roman" w:cs="Times New Roman"/>
          <w:szCs w:val="24"/>
        </w:rPr>
        <w:t xml:space="preserve">την αξιοπιστία στη </w:t>
      </w:r>
      <w:r>
        <w:rPr>
          <w:rFonts w:eastAsia="Times New Roman" w:cs="Times New Roman"/>
          <w:szCs w:val="24"/>
        </w:rPr>
        <w:t>δ</w:t>
      </w:r>
      <w:r w:rsidRPr="001903A1">
        <w:rPr>
          <w:rFonts w:eastAsia="Times New Roman" w:cs="Times New Roman"/>
          <w:szCs w:val="24"/>
        </w:rPr>
        <w:t>ιεθνή και ευρωπαϊκή σκηνή</w:t>
      </w:r>
      <w:r>
        <w:rPr>
          <w:rFonts w:eastAsia="Times New Roman" w:cs="Times New Roman"/>
          <w:szCs w:val="24"/>
        </w:rPr>
        <w:t>. Σήμερα, ξεκινά να</w:t>
      </w:r>
      <w:r w:rsidRPr="001903A1">
        <w:rPr>
          <w:rFonts w:eastAsia="Times New Roman" w:cs="Times New Roman"/>
          <w:szCs w:val="24"/>
        </w:rPr>
        <w:t xml:space="preserve"> επιστρέφει στους δικαιούχους</w:t>
      </w:r>
      <w:r>
        <w:rPr>
          <w:rFonts w:eastAsia="Times New Roman" w:cs="Times New Roman"/>
          <w:szCs w:val="24"/>
        </w:rPr>
        <w:t>,</w:t>
      </w:r>
      <w:r w:rsidRPr="001903A1">
        <w:rPr>
          <w:rFonts w:eastAsia="Times New Roman" w:cs="Times New Roman"/>
          <w:szCs w:val="24"/>
        </w:rPr>
        <w:t xml:space="preserve"> δηλαδή στον ελληνικό λαό</w:t>
      </w:r>
      <w:r>
        <w:rPr>
          <w:rFonts w:eastAsia="Times New Roman" w:cs="Times New Roman"/>
          <w:szCs w:val="24"/>
        </w:rPr>
        <w:t>,</w:t>
      </w:r>
      <w:r w:rsidRPr="001903A1">
        <w:rPr>
          <w:rFonts w:eastAsia="Times New Roman" w:cs="Times New Roman"/>
          <w:szCs w:val="24"/>
        </w:rPr>
        <w:t xml:space="preserve"> τα οφειλόμενα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ξανάρχι</w:t>
      </w:r>
      <w:r>
        <w:rPr>
          <w:rFonts w:eastAsia="Times New Roman" w:cs="Times New Roman"/>
          <w:szCs w:val="24"/>
        </w:rPr>
        <w:t>σε πάλι το ίδιο τροπάρι ο κ. Μη</w:t>
      </w:r>
      <w:r>
        <w:rPr>
          <w:rFonts w:eastAsia="Times New Roman" w:cs="Times New Roman"/>
          <w:szCs w:val="24"/>
        </w:rPr>
        <w:lastRenderedPageBreak/>
        <w:t xml:space="preserve">τσοτάκης: </w:t>
      </w:r>
      <w:r>
        <w:rPr>
          <w:rFonts w:eastAsia="Times New Roman"/>
          <w:bCs/>
          <w:shd w:val="clear" w:color="auto" w:fill="FFFFFF"/>
        </w:rPr>
        <w:t>την</w:t>
      </w:r>
      <w:r>
        <w:rPr>
          <w:rFonts w:eastAsia="Times New Roman" w:cs="Times New Roman"/>
          <w:szCs w:val="24"/>
        </w:rPr>
        <w:t xml:space="preserve"> </w:t>
      </w:r>
      <w:r w:rsidRPr="001903A1">
        <w:rPr>
          <w:rFonts w:eastAsia="Times New Roman" w:cs="Times New Roman"/>
          <w:szCs w:val="24"/>
        </w:rPr>
        <w:t>ανταμοιβή των ασθενέστερων στρωμάτων</w:t>
      </w:r>
      <w:r>
        <w:rPr>
          <w:rFonts w:eastAsia="Times New Roman" w:cs="Times New Roman"/>
          <w:szCs w:val="24"/>
        </w:rPr>
        <w:t>,</w:t>
      </w:r>
      <w:r w:rsidRPr="001903A1">
        <w:rPr>
          <w:rFonts w:eastAsia="Times New Roman" w:cs="Times New Roman"/>
          <w:szCs w:val="24"/>
        </w:rPr>
        <w:t xml:space="preserve"> </w:t>
      </w:r>
      <w:r>
        <w:rPr>
          <w:rFonts w:eastAsia="Times New Roman" w:cs="Times New Roman"/>
          <w:szCs w:val="24"/>
        </w:rPr>
        <w:t>οι οποίοι</w:t>
      </w:r>
      <w:r w:rsidRPr="001903A1">
        <w:rPr>
          <w:rFonts w:eastAsia="Times New Roman" w:cs="Times New Roman"/>
          <w:szCs w:val="24"/>
        </w:rPr>
        <w:t xml:space="preserve"> </w:t>
      </w:r>
      <w:r>
        <w:rPr>
          <w:rFonts w:eastAsia="Times New Roman" w:cs="Times New Roman"/>
          <w:szCs w:val="24"/>
        </w:rPr>
        <w:t xml:space="preserve">ήταν οι </w:t>
      </w:r>
      <w:r w:rsidRPr="008F0891">
        <w:rPr>
          <w:rFonts w:eastAsia="Times New Roman" w:cs="Times New Roman"/>
          <w:bCs/>
          <w:shd w:val="clear" w:color="auto" w:fill="FFFFFF"/>
        </w:rPr>
        <w:t>π</w:t>
      </w:r>
      <w:r>
        <w:rPr>
          <w:rFonts w:eastAsia="Times New Roman" w:cs="Times New Roman"/>
          <w:szCs w:val="24"/>
        </w:rPr>
        <w:t>ρώτοι</w:t>
      </w:r>
      <w:r w:rsidRPr="001903A1">
        <w:rPr>
          <w:rFonts w:eastAsia="Times New Roman" w:cs="Times New Roman"/>
          <w:szCs w:val="24"/>
        </w:rPr>
        <w:t xml:space="preserve"> που έπρεπε να ανασάνουν</w:t>
      </w:r>
      <w:r>
        <w:rPr>
          <w:rFonts w:eastAsia="Times New Roman" w:cs="Times New Roman"/>
          <w:szCs w:val="24"/>
        </w:rPr>
        <w:t>, την ονομάζει</w:t>
      </w:r>
      <w:r w:rsidRPr="001903A1">
        <w:rPr>
          <w:rFonts w:eastAsia="Times New Roman" w:cs="Times New Roman"/>
          <w:szCs w:val="24"/>
        </w:rPr>
        <w:t xml:space="preserve"> </w:t>
      </w:r>
      <w:r>
        <w:rPr>
          <w:rFonts w:eastAsia="Times New Roman" w:cs="Times New Roman"/>
          <w:szCs w:val="24"/>
        </w:rPr>
        <w:t>δωράκια,</w:t>
      </w:r>
      <w:r w:rsidRPr="001903A1">
        <w:rPr>
          <w:rFonts w:eastAsia="Times New Roman" w:cs="Times New Roman"/>
          <w:szCs w:val="24"/>
        </w:rPr>
        <w:t xml:space="preserve"> πουρμπουάρ</w:t>
      </w:r>
      <w:r>
        <w:rPr>
          <w:rFonts w:eastAsia="Times New Roman" w:cs="Times New Roman"/>
          <w:szCs w:val="24"/>
        </w:rPr>
        <w:t>, προεκλογικά τιπς, παροχολογίε</w:t>
      </w:r>
      <w:r w:rsidRPr="001903A1">
        <w:rPr>
          <w:rFonts w:eastAsia="Times New Roman" w:cs="Times New Roman"/>
          <w:szCs w:val="24"/>
        </w:rPr>
        <w:t>ς και διάφορους άλλους χαρακτηρισμούς</w:t>
      </w:r>
      <w:r>
        <w:rPr>
          <w:rFonts w:eastAsia="Times New Roman" w:cs="Times New Roman"/>
          <w:szCs w:val="24"/>
        </w:rPr>
        <w:t xml:space="preserve">. </w:t>
      </w:r>
    </w:p>
    <w:p w14:paraId="37394EF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w:t>
      </w:r>
      <w:r w:rsidRPr="001903A1">
        <w:rPr>
          <w:rFonts w:eastAsia="Times New Roman" w:cs="Times New Roman"/>
          <w:szCs w:val="24"/>
        </w:rPr>
        <w:t>εν είναι παρ</w:t>
      </w:r>
      <w:r>
        <w:rPr>
          <w:rFonts w:eastAsia="Times New Roman" w:cs="Times New Roman"/>
          <w:szCs w:val="24"/>
        </w:rPr>
        <w:t>οχολογί</w:t>
      </w:r>
      <w:r>
        <w:rPr>
          <w:rFonts w:eastAsia="Times New Roman" w:cs="Times New Roman"/>
          <w:szCs w:val="24"/>
        </w:rPr>
        <w:t>ες. Ε</w:t>
      </w:r>
      <w:r w:rsidRPr="001903A1">
        <w:rPr>
          <w:rFonts w:eastAsia="Times New Roman" w:cs="Times New Roman"/>
          <w:szCs w:val="24"/>
        </w:rPr>
        <w:t>ίναι όμως παροχές</w:t>
      </w:r>
      <w:r>
        <w:rPr>
          <w:rFonts w:eastAsia="Times New Roman" w:cs="Times New Roman"/>
          <w:szCs w:val="24"/>
        </w:rPr>
        <w:t>. Άλλο</w:t>
      </w:r>
      <w:r w:rsidRPr="001903A1">
        <w:rPr>
          <w:rFonts w:eastAsia="Times New Roman" w:cs="Times New Roman"/>
          <w:szCs w:val="24"/>
        </w:rPr>
        <w:t xml:space="preserve"> παρέχ</w:t>
      </w:r>
      <w:r>
        <w:rPr>
          <w:rFonts w:eastAsia="Times New Roman" w:cs="Times New Roman"/>
          <w:szCs w:val="24"/>
        </w:rPr>
        <w:t>ω</w:t>
      </w:r>
      <w:r w:rsidRPr="001903A1">
        <w:rPr>
          <w:rFonts w:eastAsia="Times New Roman" w:cs="Times New Roman"/>
          <w:szCs w:val="24"/>
        </w:rPr>
        <w:t xml:space="preserve"> στα λόγια</w:t>
      </w:r>
      <w:r>
        <w:rPr>
          <w:rFonts w:eastAsia="Times New Roman" w:cs="Times New Roman"/>
          <w:szCs w:val="24"/>
        </w:rPr>
        <w:t>,</w:t>
      </w:r>
      <w:r w:rsidRPr="001903A1">
        <w:rPr>
          <w:rFonts w:eastAsia="Times New Roman" w:cs="Times New Roman"/>
          <w:szCs w:val="24"/>
        </w:rPr>
        <w:t xml:space="preserve"> άλλο π</w:t>
      </w:r>
      <w:r>
        <w:rPr>
          <w:rFonts w:eastAsia="Times New Roman" w:cs="Times New Roman"/>
          <w:szCs w:val="24"/>
        </w:rPr>
        <w:t xml:space="preserve">αρέχω </w:t>
      </w:r>
      <w:r w:rsidRPr="001903A1">
        <w:rPr>
          <w:rFonts w:eastAsia="Times New Roman" w:cs="Times New Roman"/>
          <w:szCs w:val="24"/>
        </w:rPr>
        <w:t>στην πράξη</w:t>
      </w:r>
      <w:r>
        <w:rPr>
          <w:rFonts w:eastAsia="Times New Roman" w:cs="Times New Roman"/>
          <w:szCs w:val="24"/>
        </w:rPr>
        <w:t>. Α</w:t>
      </w:r>
      <w:r w:rsidRPr="001903A1">
        <w:rPr>
          <w:rFonts w:eastAsia="Times New Roman" w:cs="Times New Roman"/>
          <w:szCs w:val="24"/>
        </w:rPr>
        <w:t xml:space="preserve">ς πούμε παροχολογία είναι </w:t>
      </w:r>
      <w:r>
        <w:rPr>
          <w:rFonts w:eastAsia="Times New Roman" w:cs="Times New Roman"/>
          <w:szCs w:val="24"/>
        </w:rPr>
        <w:t xml:space="preserve">οι </w:t>
      </w:r>
      <w:r w:rsidRPr="001903A1">
        <w:rPr>
          <w:rFonts w:eastAsia="Times New Roman" w:cs="Times New Roman"/>
          <w:szCs w:val="24"/>
        </w:rPr>
        <w:t>2.000 ευρώ που θα δώσει ο κ</w:t>
      </w:r>
      <w:r>
        <w:rPr>
          <w:rFonts w:eastAsia="Times New Roman" w:cs="Times New Roman"/>
          <w:szCs w:val="24"/>
        </w:rPr>
        <w:t>.</w:t>
      </w:r>
      <w:r w:rsidRPr="001903A1">
        <w:rPr>
          <w:rFonts w:eastAsia="Times New Roman" w:cs="Times New Roman"/>
          <w:szCs w:val="24"/>
        </w:rPr>
        <w:t xml:space="preserve"> Μητσοτάκης σε κάθε νεογέννητο</w:t>
      </w:r>
      <w:r>
        <w:rPr>
          <w:rFonts w:eastAsia="Times New Roman" w:cs="Times New Roman"/>
          <w:szCs w:val="24"/>
        </w:rPr>
        <w:t>. Είναι μι</w:t>
      </w:r>
      <w:r w:rsidRPr="001903A1">
        <w:rPr>
          <w:rFonts w:eastAsia="Times New Roman" w:cs="Times New Roman"/>
          <w:szCs w:val="24"/>
        </w:rPr>
        <w:t xml:space="preserve">α </w:t>
      </w:r>
      <w:r>
        <w:rPr>
          <w:rFonts w:eastAsia="Times New Roman" w:cs="Times New Roman"/>
          <w:szCs w:val="24"/>
        </w:rPr>
        <w:t xml:space="preserve">παροχολογία. Παροχές </w:t>
      </w:r>
      <w:r w:rsidRPr="00D66BCA">
        <w:rPr>
          <w:rFonts w:eastAsia="Times New Roman"/>
          <w:bCs/>
        </w:rPr>
        <w:t>είναι</w:t>
      </w:r>
      <w:r>
        <w:rPr>
          <w:rFonts w:eastAsia="Times New Roman" w:cs="Times New Roman"/>
          <w:szCs w:val="24"/>
        </w:rPr>
        <w:t xml:space="preserve"> αυτά </w:t>
      </w:r>
      <w:r w:rsidRPr="008F0891">
        <w:rPr>
          <w:rFonts w:eastAsia="Times New Roman" w:cs="Times New Roman"/>
          <w:bCs/>
          <w:shd w:val="clear" w:color="auto" w:fill="FFFFFF"/>
        </w:rPr>
        <w:t>που</w:t>
      </w:r>
      <w:r>
        <w:rPr>
          <w:rFonts w:eastAsia="Times New Roman" w:cs="Times New Roman"/>
          <w:szCs w:val="24"/>
        </w:rPr>
        <w:t xml:space="preserve"> άρχισαν </w:t>
      </w:r>
      <w:r w:rsidRPr="00F331DF">
        <w:rPr>
          <w:rFonts w:eastAsia="Times New Roman"/>
          <w:bCs/>
        </w:rPr>
        <w:t>και</w:t>
      </w:r>
      <w:r>
        <w:rPr>
          <w:rFonts w:eastAsia="Times New Roman" w:cs="Times New Roman"/>
          <w:szCs w:val="24"/>
        </w:rPr>
        <w:t xml:space="preserve"> πιστώνονται, ξεκινώντας</w:t>
      </w:r>
      <w:r w:rsidRPr="001903A1">
        <w:rPr>
          <w:rFonts w:eastAsia="Times New Roman" w:cs="Times New Roman"/>
          <w:szCs w:val="24"/>
        </w:rPr>
        <w:t xml:space="preserve"> από το</w:t>
      </w:r>
      <w:r>
        <w:rPr>
          <w:rFonts w:eastAsia="Times New Roman" w:cs="Times New Roman"/>
          <w:szCs w:val="24"/>
        </w:rPr>
        <w:t xml:space="preserve">υς ένστολους, </w:t>
      </w:r>
      <w:r w:rsidRPr="001903A1">
        <w:rPr>
          <w:rFonts w:eastAsia="Times New Roman" w:cs="Times New Roman"/>
          <w:szCs w:val="24"/>
        </w:rPr>
        <w:t>στους λογαριασμούς των δικαιούχων</w:t>
      </w:r>
      <w:r>
        <w:rPr>
          <w:rFonts w:eastAsia="Times New Roman" w:cs="Times New Roman"/>
          <w:szCs w:val="24"/>
        </w:rPr>
        <w:t xml:space="preserve">. Και έτσι οι δεσμεύσεις του </w:t>
      </w:r>
      <w:r w:rsidRPr="0002634C">
        <w:rPr>
          <w:rFonts w:eastAsia="Times New Roman" w:cs="Times New Roman"/>
        </w:rPr>
        <w:t>Πρωθυπουργ</w:t>
      </w:r>
      <w:r>
        <w:rPr>
          <w:rFonts w:eastAsia="Times New Roman" w:cs="Times New Roman"/>
        </w:rPr>
        <w:t>ού γίνονται</w:t>
      </w:r>
      <w:r w:rsidRPr="001903A1">
        <w:rPr>
          <w:rFonts w:eastAsia="Times New Roman" w:cs="Times New Roman"/>
          <w:szCs w:val="24"/>
        </w:rPr>
        <w:t xml:space="preserve"> πράξη</w:t>
      </w:r>
      <w:r>
        <w:rPr>
          <w:rFonts w:eastAsia="Times New Roman" w:cs="Times New Roman"/>
          <w:szCs w:val="24"/>
        </w:rPr>
        <w:t xml:space="preserve">. </w:t>
      </w:r>
    </w:p>
    <w:p w14:paraId="37394EF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w:t>
      </w:r>
      <w:r w:rsidRPr="001903A1">
        <w:rPr>
          <w:rFonts w:eastAsia="Times New Roman" w:cs="Times New Roman"/>
          <w:szCs w:val="24"/>
        </w:rPr>
        <w:t xml:space="preserve"> μείωση του ΕΝΦΙΑ δεν είναι παροχή</w:t>
      </w:r>
      <w:r>
        <w:rPr>
          <w:rFonts w:eastAsia="Times New Roman" w:cs="Times New Roman"/>
          <w:szCs w:val="24"/>
        </w:rPr>
        <w:t>; Η</w:t>
      </w:r>
      <w:r w:rsidRPr="001903A1">
        <w:rPr>
          <w:rFonts w:eastAsia="Times New Roman" w:cs="Times New Roman"/>
          <w:szCs w:val="24"/>
        </w:rPr>
        <w:t xml:space="preserve"> μείωση των ασφαλιστικών εισφορών για τους ελεύθερους επαγγελματίες δεν είναι </w:t>
      </w:r>
      <w:r>
        <w:rPr>
          <w:rFonts w:eastAsia="Times New Roman" w:cs="Times New Roman"/>
          <w:szCs w:val="24"/>
        </w:rPr>
        <w:t>α</w:t>
      </w:r>
      <w:r w:rsidRPr="001903A1">
        <w:rPr>
          <w:rFonts w:eastAsia="Times New Roman" w:cs="Times New Roman"/>
          <w:szCs w:val="24"/>
        </w:rPr>
        <w:t>σφαλιστική ανάσα</w:t>
      </w:r>
      <w:r>
        <w:rPr>
          <w:rFonts w:eastAsia="Times New Roman" w:cs="Times New Roman"/>
          <w:szCs w:val="24"/>
        </w:rPr>
        <w:t>; Η</w:t>
      </w:r>
      <w:r w:rsidRPr="001903A1">
        <w:rPr>
          <w:rFonts w:eastAsia="Times New Roman" w:cs="Times New Roman"/>
          <w:szCs w:val="24"/>
        </w:rPr>
        <w:t xml:space="preserve"> στήριξη των ν</w:t>
      </w:r>
      <w:r w:rsidRPr="001903A1">
        <w:rPr>
          <w:rFonts w:eastAsia="Times New Roman" w:cs="Times New Roman"/>
          <w:szCs w:val="24"/>
        </w:rPr>
        <w:t>έων με την επιδότηση κατά το ήμισυ των ασφαλιστικών εισφορών δεν είναι υποστήριξη</w:t>
      </w:r>
      <w:r>
        <w:rPr>
          <w:rFonts w:eastAsia="Times New Roman" w:cs="Times New Roman"/>
          <w:szCs w:val="24"/>
        </w:rPr>
        <w:t>; Η</w:t>
      </w:r>
      <w:r w:rsidRPr="001903A1">
        <w:rPr>
          <w:rFonts w:eastAsia="Times New Roman" w:cs="Times New Roman"/>
          <w:szCs w:val="24"/>
        </w:rPr>
        <w:t xml:space="preserve"> αναβάθμιση </w:t>
      </w:r>
      <w:r>
        <w:rPr>
          <w:rFonts w:eastAsia="Times New Roman" w:cs="Times New Roman"/>
          <w:szCs w:val="24"/>
        </w:rPr>
        <w:t xml:space="preserve">της </w:t>
      </w:r>
      <w:r w:rsidRPr="001903A1">
        <w:rPr>
          <w:rFonts w:eastAsia="Times New Roman" w:cs="Times New Roman"/>
          <w:szCs w:val="24"/>
        </w:rPr>
        <w:t xml:space="preserve">υπηρεσίας </w:t>
      </w:r>
      <w:r>
        <w:rPr>
          <w:rFonts w:eastAsia="Times New Roman" w:cs="Times New Roman"/>
          <w:szCs w:val="24"/>
        </w:rPr>
        <w:t>«Β</w:t>
      </w:r>
      <w:r w:rsidRPr="001903A1">
        <w:rPr>
          <w:rFonts w:eastAsia="Times New Roman" w:cs="Times New Roman"/>
          <w:szCs w:val="24"/>
        </w:rPr>
        <w:t xml:space="preserve">οήθεια στο </w:t>
      </w:r>
      <w:r>
        <w:rPr>
          <w:rFonts w:eastAsia="Times New Roman" w:cs="Times New Roman"/>
          <w:szCs w:val="24"/>
        </w:rPr>
        <w:t>Σ</w:t>
      </w:r>
      <w:r w:rsidRPr="001903A1">
        <w:rPr>
          <w:rFonts w:eastAsia="Times New Roman" w:cs="Times New Roman"/>
          <w:szCs w:val="24"/>
        </w:rPr>
        <w:t>πίτι</w:t>
      </w:r>
      <w:r>
        <w:rPr>
          <w:rFonts w:eastAsia="Times New Roman" w:cs="Times New Roman"/>
          <w:szCs w:val="24"/>
        </w:rPr>
        <w:t>»</w:t>
      </w:r>
      <w:r w:rsidRPr="001903A1">
        <w:rPr>
          <w:rFonts w:eastAsia="Times New Roman" w:cs="Times New Roman"/>
          <w:szCs w:val="24"/>
        </w:rPr>
        <w:t xml:space="preserve"> με πρόσληψη </w:t>
      </w:r>
      <w:r>
        <w:rPr>
          <w:rFonts w:eastAsia="Times New Roman" w:cs="Times New Roman"/>
          <w:szCs w:val="24"/>
        </w:rPr>
        <w:t>τριών χιλιάδων διακοσίων</w:t>
      </w:r>
      <w:r w:rsidRPr="001903A1">
        <w:rPr>
          <w:rFonts w:eastAsia="Times New Roman" w:cs="Times New Roman"/>
          <w:szCs w:val="24"/>
        </w:rPr>
        <w:t xml:space="preserve"> υπαλλήλων δεν είναι πραγματική βοήθεια στους ανήμπορους </w:t>
      </w:r>
      <w:r w:rsidRPr="00F331DF">
        <w:rPr>
          <w:rFonts w:eastAsia="Times New Roman"/>
          <w:bCs/>
        </w:rPr>
        <w:t>και</w:t>
      </w:r>
      <w:r>
        <w:rPr>
          <w:rFonts w:eastAsia="Times New Roman" w:cs="Times New Roman"/>
          <w:szCs w:val="24"/>
        </w:rPr>
        <w:t xml:space="preserve"> </w:t>
      </w:r>
      <w:r w:rsidRPr="001903A1">
        <w:rPr>
          <w:rFonts w:eastAsia="Times New Roman" w:cs="Times New Roman"/>
          <w:szCs w:val="24"/>
        </w:rPr>
        <w:t>ηλικιωμένους</w:t>
      </w:r>
      <w:r>
        <w:rPr>
          <w:rFonts w:eastAsia="Times New Roman" w:cs="Times New Roman"/>
          <w:szCs w:val="24"/>
        </w:rPr>
        <w:t>; Η</w:t>
      </w:r>
      <w:r w:rsidRPr="001903A1">
        <w:rPr>
          <w:rFonts w:eastAsia="Times New Roman" w:cs="Times New Roman"/>
          <w:szCs w:val="24"/>
        </w:rPr>
        <w:t xml:space="preserve"> μείωση της φο</w:t>
      </w:r>
      <w:r w:rsidRPr="001903A1">
        <w:rPr>
          <w:rFonts w:eastAsia="Times New Roman" w:cs="Times New Roman"/>
          <w:szCs w:val="24"/>
        </w:rPr>
        <w:t xml:space="preserve">ρολογίας των επιχειρήσεων 1% κάθε χρόνο δεν είναι </w:t>
      </w:r>
      <w:r>
        <w:rPr>
          <w:rFonts w:eastAsia="Times New Roman" w:cs="Times New Roman"/>
          <w:szCs w:val="24"/>
        </w:rPr>
        <w:lastRenderedPageBreak/>
        <w:t>ελάφρυνση; Ε</w:t>
      </w:r>
      <w:r w:rsidRPr="001903A1">
        <w:rPr>
          <w:rFonts w:eastAsia="Times New Roman" w:cs="Times New Roman"/>
          <w:szCs w:val="24"/>
        </w:rPr>
        <w:t xml:space="preserve">νοχλεί που πάνω από </w:t>
      </w:r>
      <w:r>
        <w:rPr>
          <w:rFonts w:eastAsia="Times New Roman" w:cs="Times New Roman"/>
          <w:szCs w:val="24"/>
        </w:rPr>
        <w:t>ενάμισι</w:t>
      </w:r>
      <w:r w:rsidRPr="001903A1">
        <w:rPr>
          <w:rFonts w:eastAsia="Times New Roman" w:cs="Times New Roman"/>
          <w:szCs w:val="24"/>
        </w:rPr>
        <w:t xml:space="preserve"> εκατομμύριο δικαιούχοι έχουν ήδη ωφεληθεί α</w:t>
      </w:r>
      <w:r>
        <w:rPr>
          <w:rFonts w:eastAsia="Times New Roman" w:cs="Times New Roman"/>
          <w:szCs w:val="24"/>
        </w:rPr>
        <w:t>πό το κοινωνικό μέρισμα των 7</w:t>
      </w:r>
      <w:r w:rsidRPr="001903A1">
        <w:rPr>
          <w:rFonts w:eastAsia="Times New Roman" w:cs="Times New Roman"/>
          <w:szCs w:val="24"/>
        </w:rPr>
        <w:t>10 εκατομμυρίων ευρώ</w:t>
      </w:r>
      <w:r>
        <w:rPr>
          <w:rFonts w:eastAsia="Times New Roman" w:cs="Times New Roman"/>
          <w:szCs w:val="24"/>
        </w:rPr>
        <w:t>; Η αύξηση στις συντάξεις</w:t>
      </w:r>
      <w:r w:rsidRPr="001903A1">
        <w:rPr>
          <w:rFonts w:eastAsia="Times New Roman" w:cs="Times New Roman"/>
          <w:szCs w:val="24"/>
        </w:rPr>
        <w:t xml:space="preserve"> των </w:t>
      </w:r>
      <w:r>
        <w:rPr>
          <w:rFonts w:eastAsia="Times New Roman" w:cs="Times New Roman"/>
          <w:szCs w:val="24"/>
        </w:rPr>
        <w:t>εξακοσίων είκοσι χιλιάδων</w:t>
      </w:r>
      <w:r w:rsidRPr="001903A1">
        <w:rPr>
          <w:rFonts w:eastAsia="Times New Roman" w:cs="Times New Roman"/>
          <w:szCs w:val="24"/>
        </w:rPr>
        <w:t xml:space="preserve"> συνταξιούχων με τη</w:t>
      </w:r>
      <w:r w:rsidRPr="001903A1">
        <w:rPr>
          <w:rFonts w:eastAsia="Times New Roman" w:cs="Times New Roman"/>
          <w:szCs w:val="24"/>
        </w:rPr>
        <w:t xml:space="preserve">ν εφαρμογή του νέου ασφαλιστικού νόμου είναι </w:t>
      </w:r>
      <w:r>
        <w:rPr>
          <w:rFonts w:eastAsia="Times New Roman" w:cs="Times New Roman"/>
          <w:szCs w:val="24"/>
        </w:rPr>
        <w:t xml:space="preserve">κάτι </w:t>
      </w:r>
      <w:r w:rsidRPr="001903A1">
        <w:rPr>
          <w:rFonts w:eastAsia="Times New Roman" w:cs="Times New Roman"/>
          <w:szCs w:val="24"/>
        </w:rPr>
        <w:t>περι</w:t>
      </w:r>
      <w:r>
        <w:rPr>
          <w:rFonts w:eastAsia="Times New Roman" w:cs="Times New Roman"/>
          <w:szCs w:val="24"/>
        </w:rPr>
        <w:t>φρονητέο;</w:t>
      </w:r>
    </w:p>
    <w:p w14:paraId="37394EF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1903A1">
        <w:rPr>
          <w:rFonts w:eastAsia="Times New Roman" w:cs="Times New Roman"/>
          <w:szCs w:val="24"/>
        </w:rPr>
        <w:t>υρίες και κύριοι συνάδελφοι</w:t>
      </w:r>
      <w:r>
        <w:rPr>
          <w:rFonts w:eastAsia="Times New Roman" w:cs="Times New Roman"/>
          <w:szCs w:val="24"/>
        </w:rPr>
        <w:t>,</w:t>
      </w:r>
      <w:r w:rsidRPr="001903A1">
        <w:rPr>
          <w:rFonts w:eastAsia="Times New Roman" w:cs="Times New Roman"/>
          <w:szCs w:val="24"/>
        </w:rPr>
        <w:t xml:space="preserve"> η χώρα μας δοκιμάστηκε σκληρά</w:t>
      </w:r>
      <w:r>
        <w:rPr>
          <w:rFonts w:eastAsia="Times New Roman" w:cs="Times New Roman"/>
          <w:szCs w:val="24"/>
        </w:rPr>
        <w:t>,</w:t>
      </w:r>
      <w:r w:rsidRPr="001903A1">
        <w:rPr>
          <w:rFonts w:eastAsia="Times New Roman" w:cs="Times New Roman"/>
          <w:szCs w:val="24"/>
        </w:rPr>
        <w:t xml:space="preserve"> έχοντας να αντιμετωπίσει τα προβλήματα που από </w:t>
      </w:r>
      <w:r>
        <w:rPr>
          <w:rFonts w:eastAsia="Times New Roman" w:cs="Times New Roman"/>
          <w:szCs w:val="24"/>
        </w:rPr>
        <w:t xml:space="preserve">τη μια έφερε η οικονομική κρίση, </w:t>
      </w:r>
      <w:r w:rsidRPr="001903A1">
        <w:rPr>
          <w:rFonts w:eastAsia="Times New Roman" w:cs="Times New Roman"/>
          <w:szCs w:val="24"/>
        </w:rPr>
        <w:t xml:space="preserve">από την άλλη η αστάθεια του ευρύτερου γεωπολιτικού </w:t>
      </w:r>
      <w:r w:rsidRPr="001903A1">
        <w:rPr>
          <w:rFonts w:eastAsia="Times New Roman" w:cs="Times New Roman"/>
          <w:szCs w:val="24"/>
        </w:rPr>
        <w:t>περιβάλλοντος</w:t>
      </w:r>
      <w:r>
        <w:rPr>
          <w:rFonts w:eastAsia="Times New Roman" w:cs="Times New Roman"/>
          <w:szCs w:val="24"/>
        </w:rPr>
        <w:t>. Μέσα σε</w:t>
      </w:r>
      <w:r w:rsidRPr="001903A1">
        <w:rPr>
          <w:rFonts w:eastAsia="Times New Roman" w:cs="Times New Roman"/>
          <w:szCs w:val="24"/>
        </w:rPr>
        <w:t xml:space="preserve"> εξαιρετικά δύσκολες συνθήκες η Ελληνική Αστυνομία </w:t>
      </w:r>
      <w:r>
        <w:rPr>
          <w:rFonts w:eastAsia="Times New Roman" w:cs="Times New Roman"/>
          <w:szCs w:val="24"/>
        </w:rPr>
        <w:t>κλήθηκε να συμβά</w:t>
      </w:r>
      <w:r w:rsidRPr="001903A1">
        <w:rPr>
          <w:rFonts w:eastAsia="Times New Roman" w:cs="Times New Roman"/>
          <w:szCs w:val="24"/>
        </w:rPr>
        <w:t>λ</w:t>
      </w:r>
      <w:r>
        <w:rPr>
          <w:rFonts w:eastAsia="Times New Roman" w:cs="Times New Roman"/>
          <w:szCs w:val="24"/>
        </w:rPr>
        <w:t>ει</w:t>
      </w:r>
      <w:r w:rsidRPr="001903A1">
        <w:rPr>
          <w:rFonts w:eastAsia="Times New Roman" w:cs="Times New Roman"/>
          <w:szCs w:val="24"/>
        </w:rPr>
        <w:t xml:space="preserve"> στη διαχείριση της μεγαλύτερης μεταπολεμικά προσφυγικής μεταναστευτικής κρίσης</w:t>
      </w:r>
      <w:r>
        <w:rPr>
          <w:rFonts w:eastAsia="Times New Roman" w:cs="Times New Roman"/>
          <w:szCs w:val="24"/>
        </w:rPr>
        <w:t>,</w:t>
      </w:r>
      <w:r w:rsidRPr="001903A1">
        <w:rPr>
          <w:rFonts w:eastAsia="Times New Roman" w:cs="Times New Roman"/>
          <w:szCs w:val="24"/>
        </w:rPr>
        <w:t xml:space="preserve"> που γνώρισε η Ευρώπη</w:t>
      </w:r>
      <w:r>
        <w:rPr>
          <w:rFonts w:eastAsia="Times New Roman" w:cs="Times New Roman"/>
          <w:szCs w:val="24"/>
        </w:rPr>
        <w:t>,</w:t>
      </w:r>
      <w:r w:rsidRPr="001903A1">
        <w:rPr>
          <w:rFonts w:eastAsia="Times New Roman" w:cs="Times New Roman"/>
          <w:szCs w:val="24"/>
        </w:rPr>
        <w:t xml:space="preserve"> με μειωμένο ανθρώπινο δυναμικό</w:t>
      </w:r>
      <w:r>
        <w:rPr>
          <w:rFonts w:eastAsia="Times New Roman" w:cs="Times New Roman"/>
          <w:szCs w:val="24"/>
        </w:rPr>
        <w:t xml:space="preserve"> και μειωμένα </w:t>
      </w:r>
      <w:r w:rsidRPr="001903A1">
        <w:rPr>
          <w:rFonts w:eastAsia="Times New Roman" w:cs="Times New Roman"/>
          <w:szCs w:val="24"/>
        </w:rPr>
        <w:t>μέσα</w:t>
      </w:r>
      <w:r>
        <w:rPr>
          <w:rFonts w:eastAsia="Times New Roman" w:cs="Times New Roman"/>
          <w:szCs w:val="24"/>
        </w:rPr>
        <w:t>. Δ</w:t>
      </w:r>
      <w:r w:rsidRPr="001903A1">
        <w:rPr>
          <w:rFonts w:eastAsia="Times New Roman" w:cs="Times New Roman"/>
          <w:szCs w:val="24"/>
        </w:rPr>
        <w:t>ιότι θυμίζ</w:t>
      </w:r>
      <w:r w:rsidRPr="001903A1">
        <w:rPr>
          <w:rFonts w:eastAsia="Times New Roman" w:cs="Times New Roman"/>
          <w:szCs w:val="24"/>
        </w:rPr>
        <w:t>ω ότι ο κ</w:t>
      </w:r>
      <w:r>
        <w:rPr>
          <w:rFonts w:eastAsia="Times New Roman" w:cs="Times New Roman"/>
          <w:szCs w:val="24"/>
        </w:rPr>
        <w:t>.</w:t>
      </w:r>
      <w:r w:rsidRPr="001903A1">
        <w:rPr>
          <w:rFonts w:eastAsia="Times New Roman" w:cs="Times New Roman"/>
          <w:szCs w:val="24"/>
        </w:rPr>
        <w:t xml:space="preserve"> Μητσοτάκης έχει φροντίσει το 2014 να καταργήσει </w:t>
      </w:r>
      <w:r>
        <w:rPr>
          <w:rFonts w:eastAsia="Times New Roman" w:cs="Times New Roman"/>
          <w:szCs w:val="24"/>
        </w:rPr>
        <w:t>έξι χιλιάδες επτακόσιες</w:t>
      </w:r>
      <w:r w:rsidRPr="001903A1">
        <w:rPr>
          <w:rFonts w:eastAsia="Times New Roman" w:cs="Times New Roman"/>
          <w:szCs w:val="24"/>
        </w:rPr>
        <w:t xml:space="preserve"> </w:t>
      </w:r>
      <w:r w:rsidRPr="00E55C62">
        <w:rPr>
          <w:rFonts w:eastAsia="Times New Roman" w:cs="Times New Roman"/>
          <w:szCs w:val="24"/>
        </w:rPr>
        <w:t>οργανικές θέσεις από την Ελληνική Αστυνομία και φυσικά οι πολιτικές των ετών εκείνων</w:t>
      </w:r>
      <w:r w:rsidRPr="001903A1">
        <w:rPr>
          <w:rFonts w:eastAsia="Times New Roman" w:cs="Times New Roman"/>
          <w:szCs w:val="24"/>
        </w:rPr>
        <w:t xml:space="preserve"> </w:t>
      </w:r>
      <w:r>
        <w:rPr>
          <w:rFonts w:eastAsia="Times New Roman" w:cs="Times New Roman"/>
          <w:szCs w:val="24"/>
        </w:rPr>
        <w:t xml:space="preserve">είχαν ως συνέπεια </w:t>
      </w:r>
      <w:r w:rsidRPr="001903A1">
        <w:rPr>
          <w:rFonts w:eastAsia="Times New Roman" w:cs="Times New Roman"/>
          <w:szCs w:val="24"/>
        </w:rPr>
        <w:t>να την αποψιλώσ</w:t>
      </w:r>
      <w:r>
        <w:rPr>
          <w:rFonts w:eastAsia="Times New Roman" w:cs="Times New Roman"/>
          <w:szCs w:val="24"/>
        </w:rPr>
        <w:t xml:space="preserve">ουν από υλικοτεχνική υποδομή. </w:t>
      </w:r>
    </w:p>
    <w:p w14:paraId="37394EF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Όμως,</w:t>
      </w:r>
      <w:r w:rsidRPr="001903A1">
        <w:rPr>
          <w:rFonts w:eastAsia="Times New Roman" w:cs="Times New Roman"/>
          <w:szCs w:val="24"/>
        </w:rPr>
        <w:t xml:space="preserve"> η Ελληνική Αστυνομ</w:t>
      </w:r>
      <w:r w:rsidRPr="001903A1">
        <w:rPr>
          <w:rFonts w:eastAsia="Times New Roman" w:cs="Times New Roman"/>
          <w:szCs w:val="24"/>
        </w:rPr>
        <w:t>ία συνέβαλε στη θωράκιση των συνόρων της χώρας</w:t>
      </w:r>
      <w:r>
        <w:rPr>
          <w:rFonts w:eastAsia="Times New Roman" w:cs="Times New Roman"/>
          <w:szCs w:val="24"/>
        </w:rPr>
        <w:t>,</w:t>
      </w:r>
      <w:r w:rsidRPr="001903A1">
        <w:rPr>
          <w:rFonts w:eastAsia="Times New Roman" w:cs="Times New Roman"/>
          <w:szCs w:val="24"/>
        </w:rPr>
        <w:t xml:space="preserve"> ενώ ταυτόχρονα είχε να αντιμετωπίσει </w:t>
      </w:r>
      <w:r w:rsidRPr="001903A1">
        <w:rPr>
          <w:rFonts w:eastAsia="Times New Roman" w:cs="Times New Roman"/>
          <w:szCs w:val="24"/>
        </w:rPr>
        <w:lastRenderedPageBreak/>
        <w:t>την αυξημένη παραβατικότητα και εγκληματικότητα</w:t>
      </w:r>
      <w:r>
        <w:rPr>
          <w:rFonts w:eastAsia="Times New Roman" w:cs="Times New Roman"/>
          <w:szCs w:val="24"/>
        </w:rPr>
        <w:t>,</w:t>
      </w:r>
      <w:r w:rsidRPr="001903A1">
        <w:rPr>
          <w:rFonts w:eastAsia="Times New Roman" w:cs="Times New Roman"/>
          <w:szCs w:val="24"/>
        </w:rPr>
        <w:t xml:space="preserve"> όπως είναι επόμενο</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προκαλεί </w:t>
      </w:r>
      <w:r w:rsidRPr="00833F6A">
        <w:rPr>
          <w:rFonts w:eastAsia="Times New Roman"/>
          <w:bCs/>
          <w:shd w:val="clear" w:color="auto" w:fill="FFFFFF"/>
        </w:rPr>
        <w:t>μια</w:t>
      </w:r>
      <w:r>
        <w:rPr>
          <w:rFonts w:eastAsia="Times New Roman" w:cs="Times New Roman"/>
          <w:szCs w:val="24"/>
        </w:rPr>
        <w:t xml:space="preserve"> περίοδος</w:t>
      </w:r>
      <w:r w:rsidRPr="001903A1">
        <w:rPr>
          <w:rFonts w:eastAsia="Times New Roman" w:cs="Times New Roman"/>
          <w:szCs w:val="24"/>
        </w:rPr>
        <w:t xml:space="preserve"> κρίσης τέτοιας έντασης και τέτοιας έκτασης</w:t>
      </w:r>
      <w:r>
        <w:rPr>
          <w:rFonts w:eastAsia="Times New Roman" w:cs="Times New Roman"/>
          <w:szCs w:val="24"/>
        </w:rPr>
        <w:t>.</w:t>
      </w:r>
      <w:r w:rsidRPr="001903A1">
        <w:rPr>
          <w:rFonts w:eastAsia="Times New Roman" w:cs="Times New Roman"/>
          <w:szCs w:val="24"/>
        </w:rPr>
        <w:t xml:space="preserve"> </w:t>
      </w:r>
    </w:p>
    <w:p w14:paraId="37394EFA" w14:textId="77777777" w:rsidR="00B27939" w:rsidRDefault="00D93F4B">
      <w:pPr>
        <w:spacing w:after="0" w:line="600" w:lineRule="auto"/>
        <w:ind w:firstLine="720"/>
        <w:jc w:val="both"/>
        <w:rPr>
          <w:rFonts w:eastAsia="Times New Roman" w:cs="Times New Roman"/>
          <w:szCs w:val="24"/>
        </w:rPr>
      </w:pPr>
      <w:r w:rsidRPr="001903A1">
        <w:rPr>
          <w:rFonts w:eastAsia="Times New Roman" w:cs="Times New Roman"/>
          <w:szCs w:val="24"/>
        </w:rPr>
        <w:t>Π</w:t>
      </w:r>
      <w:r>
        <w:rPr>
          <w:rFonts w:eastAsia="Times New Roman" w:cs="Times New Roman"/>
          <w:szCs w:val="24"/>
        </w:rPr>
        <w:t xml:space="preserve">αρά ταύτα, η Ελληνική Αστυνομία </w:t>
      </w:r>
      <w:r>
        <w:rPr>
          <w:rFonts w:eastAsia="Times New Roman" w:cs="Times New Roman"/>
          <w:szCs w:val="24"/>
        </w:rPr>
        <w:t>σ</w:t>
      </w:r>
      <w:r w:rsidRPr="001903A1">
        <w:rPr>
          <w:rFonts w:eastAsia="Times New Roman" w:cs="Times New Roman"/>
          <w:szCs w:val="24"/>
        </w:rPr>
        <w:t xml:space="preserve">ημείωσε </w:t>
      </w:r>
      <w:r w:rsidRPr="00F331DF">
        <w:rPr>
          <w:rFonts w:eastAsia="Times New Roman"/>
          <w:bCs/>
        </w:rPr>
        <w:t>και</w:t>
      </w:r>
      <w:r>
        <w:rPr>
          <w:rFonts w:eastAsia="Times New Roman" w:cs="Times New Roman"/>
          <w:szCs w:val="24"/>
        </w:rPr>
        <w:t xml:space="preserve"> σημειώνει επιτυχίες. Εξιχνίασε</w:t>
      </w:r>
      <w:r w:rsidRPr="001903A1">
        <w:rPr>
          <w:rFonts w:eastAsia="Times New Roman" w:cs="Times New Roman"/>
          <w:szCs w:val="24"/>
        </w:rPr>
        <w:t xml:space="preserve"> υποθέσ</w:t>
      </w:r>
      <w:r>
        <w:rPr>
          <w:rFonts w:eastAsia="Times New Roman" w:cs="Times New Roman"/>
          <w:szCs w:val="24"/>
        </w:rPr>
        <w:t>εις,</w:t>
      </w:r>
      <w:r w:rsidRPr="001903A1">
        <w:rPr>
          <w:rFonts w:eastAsia="Times New Roman" w:cs="Times New Roman"/>
          <w:szCs w:val="24"/>
        </w:rPr>
        <w:t xml:space="preserve"> έφερε σοβαρά πλήγματα στο οργανωμένο έγκλημα</w:t>
      </w:r>
      <w:r>
        <w:rPr>
          <w:rFonts w:eastAsia="Times New Roman" w:cs="Times New Roman"/>
          <w:szCs w:val="24"/>
        </w:rPr>
        <w:t>,</w:t>
      </w:r>
      <w:r w:rsidRPr="001903A1">
        <w:rPr>
          <w:rFonts w:eastAsia="Times New Roman" w:cs="Times New Roman"/>
          <w:szCs w:val="24"/>
        </w:rPr>
        <w:t xml:space="preserve"> βγάλαμε τελικά περισσότερους αστυνομικούς στο</w:t>
      </w:r>
      <w:r>
        <w:rPr>
          <w:rFonts w:eastAsia="Times New Roman" w:cs="Times New Roman"/>
          <w:szCs w:val="24"/>
        </w:rPr>
        <w:t>ν</w:t>
      </w:r>
      <w:r w:rsidRPr="001903A1">
        <w:rPr>
          <w:rFonts w:eastAsia="Times New Roman" w:cs="Times New Roman"/>
          <w:szCs w:val="24"/>
        </w:rPr>
        <w:t xml:space="preserve"> δρόμο σε όλη την Ελλάδα</w:t>
      </w:r>
      <w:r>
        <w:rPr>
          <w:rFonts w:eastAsia="Times New Roman" w:cs="Times New Roman"/>
          <w:szCs w:val="24"/>
        </w:rPr>
        <w:t>,</w:t>
      </w:r>
      <w:r w:rsidRPr="001903A1">
        <w:rPr>
          <w:rFonts w:eastAsia="Times New Roman" w:cs="Times New Roman"/>
          <w:szCs w:val="24"/>
        </w:rPr>
        <w:t xml:space="preserve"> εφαρμόζοντας το σχέδιο </w:t>
      </w:r>
      <w:r>
        <w:rPr>
          <w:rFonts w:eastAsia="Times New Roman" w:cs="Times New Roman"/>
          <w:szCs w:val="24"/>
        </w:rPr>
        <w:t>«</w:t>
      </w:r>
      <w:r w:rsidRPr="001903A1">
        <w:rPr>
          <w:rFonts w:eastAsia="Times New Roman" w:cs="Times New Roman"/>
          <w:szCs w:val="24"/>
        </w:rPr>
        <w:t>ΠΕΡΣΕΑΣ</w:t>
      </w:r>
      <w:r>
        <w:rPr>
          <w:rFonts w:eastAsia="Times New Roman" w:cs="Times New Roman"/>
          <w:szCs w:val="24"/>
        </w:rPr>
        <w:t>» για εμφανή ασ</w:t>
      </w:r>
      <w:r w:rsidRPr="001903A1">
        <w:rPr>
          <w:rFonts w:eastAsia="Times New Roman" w:cs="Times New Roman"/>
          <w:szCs w:val="24"/>
        </w:rPr>
        <w:t>τυνόμ</w:t>
      </w:r>
      <w:r>
        <w:rPr>
          <w:rFonts w:eastAsia="Times New Roman" w:cs="Times New Roman"/>
          <w:szCs w:val="24"/>
        </w:rPr>
        <w:t>ευση με στόχο την μικρο</w:t>
      </w:r>
      <w:r w:rsidRPr="001903A1">
        <w:rPr>
          <w:rFonts w:eastAsia="Times New Roman" w:cs="Times New Roman"/>
          <w:szCs w:val="24"/>
        </w:rPr>
        <w:t>παραβατικ</w:t>
      </w:r>
      <w:r w:rsidRPr="001903A1">
        <w:rPr>
          <w:rFonts w:eastAsia="Times New Roman" w:cs="Times New Roman"/>
          <w:szCs w:val="24"/>
        </w:rPr>
        <w:t>ότητα</w:t>
      </w:r>
      <w:r>
        <w:rPr>
          <w:rFonts w:eastAsia="Times New Roman" w:cs="Times New Roman"/>
          <w:szCs w:val="24"/>
        </w:rPr>
        <w:t xml:space="preserve">. </w:t>
      </w:r>
    </w:p>
    <w:p w14:paraId="37394EF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Ή</w:t>
      </w:r>
      <w:r w:rsidRPr="001903A1">
        <w:rPr>
          <w:rFonts w:eastAsia="Times New Roman" w:cs="Times New Roman"/>
          <w:szCs w:val="24"/>
        </w:rPr>
        <w:t>δη το πρώτο δίμηνο τα αποτελέσματα είναι ενθαρρυντικά</w:t>
      </w:r>
      <w:r>
        <w:rPr>
          <w:rFonts w:eastAsia="Times New Roman" w:cs="Times New Roman"/>
          <w:szCs w:val="24"/>
        </w:rPr>
        <w:t>. Με</w:t>
      </w:r>
      <w:r w:rsidRPr="001903A1">
        <w:rPr>
          <w:rFonts w:eastAsia="Times New Roman" w:cs="Times New Roman"/>
          <w:szCs w:val="24"/>
        </w:rPr>
        <w:t xml:space="preserve"> επικαιροποιημένα σχέδια </w:t>
      </w:r>
      <w:r>
        <w:rPr>
          <w:rFonts w:eastAsia="Times New Roman" w:cs="Times New Roman"/>
          <w:szCs w:val="24"/>
        </w:rPr>
        <w:t>η</w:t>
      </w:r>
      <w:r w:rsidRPr="001903A1">
        <w:rPr>
          <w:rFonts w:eastAsia="Times New Roman" w:cs="Times New Roman"/>
          <w:szCs w:val="24"/>
        </w:rPr>
        <w:t xml:space="preserve"> Ελληνική Αστυνομία κατάφερε να ελέγξει την παραβατικότητα στην περιοχή Φιλοπάππου</w:t>
      </w:r>
      <w:r>
        <w:rPr>
          <w:rFonts w:eastAsia="Times New Roman" w:cs="Times New Roman"/>
          <w:szCs w:val="24"/>
        </w:rPr>
        <w:t>,</w:t>
      </w:r>
      <w:r w:rsidRPr="001903A1">
        <w:rPr>
          <w:rFonts w:eastAsia="Times New Roman" w:cs="Times New Roman"/>
          <w:szCs w:val="24"/>
        </w:rPr>
        <w:t xml:space="preserve"> να αποδώσει πάλι στους πολίτες το</w:t>
      </w:r>
      <w:r>
        <w:rPr>
          <w:rFonts w:eastAsia="Times New Roman" w:cs="Times New Roman"/>
          <w:szCs w:val="24"/>
        </w:rPr>
        <w:t xml:space="preserve"> πεδίο</w:t>
      </w:r>
      <w:r w:rsidRPr="001903A1">
        <w:rPr>
          <w:rFonts w:eastAsia="Times New Roman" w:cs="Times New Roman"/>
          <w:szCs w:val="24"/>
        </w:rPr>
        <w:t xml:space="preserve"> του Άρεως και συνεχίζονται οι επιχειρήσεις σε όλο το </w:t>
      </w:r>
      <w:r>
        <w:rPr>
          <w:rFonts w:eastAsia="Times New Roman" w:cs="Times New Roman"/>
          <w:szCs w:val="24"/>
        </w:rPr>
        <w:t>κ</w:t>
      </w:r>
      <w:r w:rsidRPr="001903A1">
        <w:rPr>
          <w:rFonts w:eastAsia="Times New Roman" w:cs="Times New Roman"/>
          <w:szCs w:val="24"/>
        </w:rPr>
        <w:t>έντρο της Αθήνας</w:t>
      </w:r>
      <w:r>
        <w:rPr>
          <w:rFonts w:eastAsia="Times New Roman" w:cs="Times New Roman"/>
          <w:szCs w:val="24"/>
        </w:rPr>
        <w:t xml:space="preserve">. </w:t>
      </w:r>
    </w:p>
    <w:p w14:paraId="37394EFC" w14:textId="77777777" w:rsidR="00B27939" w:rsidRDefault="00D93F4B">
      <w:pPr>
        <w:spacing w:after="0" w:line="600" w:lineRule="auto"/>
        <w:ind w:firstLine="720"/>
        <w:jc w:val="both"/>
        <w:rPr>
          <w:rFonts w:eastAsia="Times New Roman" w:cs="Times New Roman"/>
          <w:szCs w:val="24"/>
        </w:rPr>
      </w:pPr>
      <w:r w:rsidRPr="00416E19">
        <w:rPr>
          <w:rFonts w:eastAsia="Times New Roman"/>
          <w:szCs w:val="24"/>
        </w:rPr>
        <w:t>Κυρίες και κύριοι</w:t>
      </w:r>
      <w:r>
        <w:rPr>
          <w:rFonts w:eastAsia="Times New Roman"/>
          <w:szCs w:val="24"/>
        </w:rPr>
        <w:t>, ό</w:t>
      </w:r>
      <w:r w:rsidRPr="001903A1">
        <w:rPr>
          <w:rFonts w:eastAsia="Times New Roman" w:cs="Times New Roman"/>
          <w:szCs w:val="24"/>
        </w:rPr>
        <w:t xml:space="preserve">ποιος δεν το αναγνωρίζει το έργο αυτό διαπράττει όχι μόνο απρέπεια αλλά και </w:t>
      </w:r>
      <w:r>
        <w:rPr>
          <w:rFonts w:eastAsia="Times New Roman" w:cs="Times New Roman"/>
          <w:szCs w:val="24"/>
        </w:rPr>
        <w:t>αδικία. Σ</w:t>
      </w:r>
      <w:r w:rsidRPr="001903A1">
        <w:rPr>
          <w:rFonts w:eastAsia="Times New Roman" w:cs="Times New Roman"/>
          <w:szCs w:val="24"/>
        </w:rPr>
        <w:t xml:space="preserve">υγχρόνως υπονομεύει την κοινωνική ασφάλεια και </w:t>
      </w:r>
      <w:r>
        <w:rPr>
          <w:rFonts w:eastAsia="Times New Roman" w:cs="Times New Roman"/>
          <w:szCs w:val="24"/>
        </w:rPr>
        <w:t>ε</w:t>
      </w:r>
      <w:r w:rsidRPr="001903A1">
        <w:rPr>
          <w:rFonts w:eastAsia="Times New Roman" w:cs="Times New Roman"/>
          <w:szCs w:val="24"/>
        </w:rPr>
        <w:t>ιρήνη</w:t>
      </w:r>
      <w:r>
        <w:rPr>
          <w:rFonts w:eastAsia="Times New Roman" w:cs="Times New Roman"/>
          <w:szCs w:val="24"/>
        </w:rPr>
        <w:t>.</w:t>
      </w:r>
      <w:r w:rsidRPr="001903A1">
        <w:rPr>
          <w:rFonts w:eastAsia="Times New Roman" w:cs="Times New Roman"/>
          <w:szCs w:val="24"/>
        </w:rPr>
        <w:t xml:space="preserve"> Δυστυχώς</w:t>
      </w:r>
      <w:r>
        <w:rPr>
          <w:rFonts w:eastAsia="Times New Roman" w:cs="Times New Roman"/>
          <w:szCs w:val="24"/>
        </w:rPr>
        <w:t>, α</w:t>
      </w:r>
      <w:r w:rsidRPr="001903A1">
        <w:rPr>
          <w:rFonts w:eastAsia="Times New Roman" w:cs="Times New Roman"/>
          <w:szCs w:val="24"/>
        </w:rPr>
        <w:t>υτό έχει επ</w:t>
      </w:r>
      <w:r w:rsidRPr="001903A1">
        <w:rPr>
          <w:rFonts w:eastAsia="Times New Roman" w:cs="Times New Roman"/>
          <w:szCs w:val="24"/>
        </w:rPr>
        <w:t xml:space="preserve">ιλέξει να κάνει </w:t>
      </w:r>
      <w:r>
        <w:rPr>
          <w:rFonts w:eastAsia="Times New Roman" w:cs="Times New Roman"/>
          <w:szCs w:val="24"/>
        </w:rPr>
        <w:t>η Αξιωματική Α</w:t>
      </w:r>
      <w:r w:rsidRPr="001903A1">
        <w:rPr>
          <w:rFonts w:eastAsia="Times New Roman" w:cs="Times New Roman"/>
          <w:szCs w:val="24"/>
        </w:rPr>
        <w:t>ντιπολίτευση</w:t>
      </w:r>
      <w:r>
        <w:rPr>
          <w:rFonts w:eastAsia="Times New Roman" w:cs="Times New Roman"/>
          <w:szCs w:val="24"/>
        </w:rPr>
        <w:t>. Υποθάλπει τα πιο φοβ</w:t>
      </w:r>
      <w:r w:rsidRPr="001903A1">
        <w:rPr>
          <w:rFonts w:eastAsia="Times New Roman" w:cs="Times New Roman"/>
          <w:szCs w:val="24"/>
        </w:rPr>
        <w:t>ικά ένστικτα της κοινωνίας</w:t>
      </w:r>
      <w:r>
        <w:rPr>
          <w:rFonts w:eastAsia="Times New Roman" w:cs="Times New Roman"/>
          <w:szCs w:val="24"/>
        </w:rPr>
        <w:t>,</w:t>
      </w:r>
      <w:r w:rsidRPr="001903A1">
        <w:rPr>
          <w:rFonts w:eastAsia="Times New Roman" w:cs="Times New Roman"/>
          <w:szCs w:val="24"/>
        </w:rPr>
        <w:t xml:space="preserve"> ποντάρει στο</w:t>
      </w:r>
      <w:r>
        <w:rPr>
          <w:rFonts w:eastAsia="Times New Roman" w:cs="Times New Roman"/>
          <w:szCs w:val="24"/>
        </w:rPr>
        <w:t xml:space="preserve">ν φόβο, επιχειρεί να </w:t>
      </w:r>
      <w:r>
        <w:rPr>
          <w:rFonts w:eastAsia="Times New Roman" w:cs="Times New Roman"/>
          <w:szCs w:val="24"/>
        </w:rPr>
        <w:lastRenderedPageBreak/>
        <w:t>στήσει</w:t>
      </w:r>
      <w:r w:rsidRPr="001903A1">
        <w:rPr>
          <w:rFonts w:eastAsia="Times New Roman" w:cs="Times New Roman"/>
          <w:szCs w:val="24"/>
        </w:rPr>
        <w:t xml:space="preserve"> εικονικό σκηνικό ανασφάλειας</w:t>
      </w:r>
      <w:r>
        <w:rPr>
          <w:rFonts w:eastAsia="Times New Roman" w:cs="Times New Roman"/>
          <w:szCs w:val="24"/>
        </w:rPr>
        <w:t xml:space="preserve"> -</w:t>
      </w:r>
      <w:r w:rsidRPr="001903A1">
        <w:rPr>
          <w:rFonts w:eastAsia="Times New Roman" w:cs="Times New Roman"/>
          <w:szCs w:val="24"/>
        </w:rPr>
        <w:t>είναι αδιάφορο κατά πόσο αυτό είναι μακριά από την πραγματικότητα</w:t>
      </w:r>
      <w:r>
        <w:rPr>
          <w:rFonts w:eastAsia="Times New Roman" w:cs="Times New Roman"/>
          <w:szCs w:val="24"/>
        </w:rPr>
        <w:t>-</w:t>
      </w:r>
      <w:r w:rsidRPr="001903A1">
        <w:rPr>
          <w:rFonts w:eastAsia="Times New Roman" w:cs="Times New Roman"/>
          <w:szCs w:val="24"/>
        </w:rPr>
        <w:t xml:space="preserve"> επικέντρωσ</w:t>
      </w:r>
      <w:r>
        <w:rPr>
          <w:rFonts w:eastAsia="Times New Roman" w:cs="Times New Roman"/>
          <w:szCs w:val="24"/>
        </w:rPr>
        <w:t xml:space="preserve">ε </w:t>
      </w:r>
      <w:r w:rsidRPr="001903A1">
        <w:rPr>
          <w:rFonts w:eastAsia="Times New Roman" w:cs="Times New Roman"/>
          <w:szCs w:val="24"/>
        </w:rPr>
        <w:t xml:space="preserve">το θέμα της </w:t>
      </w:r>
      <w:r>
        <w:rPr>
          <w:rFonts w:eastAsia="Times New Roman" w:cs="Times New Roman"/>
          <w:szCs w:val="24"/>
        </w:rPr>
        <w:t>ασφ</w:t>
      </w:r>
      <w:r>
        <w:rPr>
          <w:rFonts w:eastAsia="Times New Roman" w:cs="Times New Roman"/>
          <w:szCs w:val="24"/>
        </w:rPr>
        <w:t>άλειας της Ελλάδα</w:t>
      </w:r>
      <w:r w:rsidRPr="001903A1">
        <w:rPr>
          <w:rFonts w:eastAsia="Times New Roman" w:cs="Times New Roman"/>
          <w:szCs w:val="24"/>
        </w:rPr>
        <w:t xml:space="preserve">ς στην ανασφάλεια των Εξαρχείων και </w:t>
      </w:r>
      <w:r>
        <w:rPr>
          <w:rFonts w:eastAsia="Times New Roman" w:cs="Times New Roman"/>
          <w:szCs w:val="24"/>
        </w:rPr>
        <w:t>β</w:t>
      </w:r>
      <w:r w:rsidRPr="001903A1">
        <w:rPr>
          <w:rFonts w:eastAsia="Times New Roman" w:cs="Times New Roman"/>
          <w:szCs w:val="24"/>
        </w:rPr>
        <w:t>εβαίως προέβη στη μεγαλειώδη συγκριτική προσομοίωση με τη Συρία</w:t>
      </w:r>
      <w:r>
        <w:rPr>
          <w:rFonts w:eastAsia="Times New Roman" w:cs="Times New Roman"/>
          <w:szCs w:val="24"/>
        </w:rPr>
        <w:t>. Εδώ λίγο</w:t>
      </w:r>
      <w:r w:rsidRPr="001903A1">
        <w:rPr>
          <w:rFonts w:eastAsia="Times New Roman" w:cs="Times New Roman"/>
          <w:szCs w:val="24"/>
        </w:rPr>
        <w:t xml:space="preserve"> μέτρο δεν νομίζω ότι θα έβλαπτε κανέναν</w:t>
      </w:r>
      <w:r>
        <w:rPr>
          <w:rFonts w:eastAsia="Times New Roman" w:cs="Times New Roman"/>
          <w:szCs w:val="24"/>
        </w:rPr>
        <w:t>.</w:t>
      </w:r>
    </w:p>
    <w:p w14:paraId="37394EF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 Ισχυρίζονται ακόμα οι συνάδελφοι της </w:t>
      </w:r>
      <w:r w:rsidRPr="00AE0FAD">
        <w:rPr>
          <w:rFonts w:eastAsia="Times New Roman" w:cs="Times New Roman"/>
        </w:rPr>
        <w:t>Νέας Δημοκρατίας</w:t>
      </w:r>
      <w:r>
        <w:rPr>
          <w:rFonts w:eastAsia="Times New Roman" w:cs="Times New Roman"/>
        </w:rPr>
        <w:t xml:space="preserve"> </w:t>
      </w:r>
      <w:r w:rsidRPr="002B5B2E">
        <w:rPr>
          <w:rFonts w:eastAsia="Times New Roman"/>
          <w:bCs/>
          <w:shd w:val="clear" w:color="auto" w:fill="FFFFFF"/>
        </w:rPr>
        <w:t>ότι</w:t>
      </w:r>
      <w:r>
        <w:rPr>
          <w:rFonts w:eastAsia="Times New Roman" w:cs="Times New Roman"/>
          <w:szCs w:val="24"/>
        </w:rPr>
        <w:t xml:space="preserve"> τ</w:t>
      </w:r>
      <w:r w:rsidRPr="001903A1">
        <w:rPr>
          <w:rFonts w:eastAsia="Times New Roman" w:cs="Times New Roman"/>
          <w:szCs w:val="24"/>
        </w:rPr>
        <w:t xml:space="preserve">α πανεπιστήμια έχουν γίνει </w:t>
      </w:r>
      <w:r w:rsidRPr="001903A1">
        <w:rPr>
          <w:rFonts w:eastAsia="Times New Roman" w:cs="Times New Roman"/>
          <w:szCs w:val="24"/>
        </w:rPr>
        <w:t>κέντρο ανομίας</w:t>
      </w:r>
      <w:r>
        <w:rPr>
          <w:rFonts w:eastAsia="Times New Roman" w:cs="Times New Roman"/>
          <w:szCs w:val="24"/>
        </w:rPr>
        <w:t>. Προβλήματα υπήρχαν</w:t>
      </w:r>
      <w:r w:rsidRPr="001903A1">
        <w:rPr>
          <w:rFonts w:eastAsia="Times New Roman" w:cs="Times New Roman"/>
          <w:szCs w:val="24"/>
        </w:rPr>
        <w:t xml:space="preserve"> και επί των ημερών </w:t>
      </w:r>
      <w:r>
        <w:rPr>
          <w:rFonts w:eastAsia="Times New Roman" w:cs="Times New Roman"/>
          <w:szCs w:val="24"/>
        </w:rPr>
        <w:t xml:space="preserve">σας, υπάρχουν και τώρα. Το </w:t>
      </w:r>
      <w:r w:rsidRPr="00E55C62">
        <w:rPr>
          <w:rFonts w:eastAsia="Times New Roman" w:cs="Times New Roman"/>
          <w:szCs w:val="24"/>
        </w:rPr>
        <w:t xml:space="preserve">ζήτημα </w:t>
      </w:r>
      <w:r w:rsidRPr="00E55C62">
        <w:rPr>
          <w:rFonts w:eastAsia="Times New Roman" w:cs="Times New Roman"/>
          <w:bCs/>
          <w:shd w:val="clear" w:color="auto" w:fill="FFFFFF"/>
        </w:rPr>
        <w:t>όμως</w:t>
      </w:r>
      <w:r w:rsidRPr="00E55C62">
        <w:rPr>
          <w:rFonts w:eastAsia="Times New Roman" w:cs="Times New Roman"/>
          <w:szCs w:val="24"/>
        </w:rPr>
        <w:t xml:space="preserve"> δεν </w:t>
      </w:r>
      <w:r w:rsidRPr="00E55C62">
        <w:rPr>
          <w:rFonts w:eastAsia="Times New Roman"/>
          <w:bCs/>
        </w:rPr>
        <w:t>είναι</w:t>
      </w:r>
      <w:r w:rsidRPr="00E55C62">
        <w:rPr>
          <w:rFonts w:eastAsia="Times New Roman" w:cs="Times New Roman"/>
          <w:szCs w:val="24"/>
        </w:rPr>
        <w:t xml:space="preserve"> στην</w:t>
      </w:r>
      <w:r w:rsidRPr="001903A1">
        <w:rPr>
          <w:rFonts w:eastAsia="Times New Roman" w:cs="Times New Roman"/>
          <w:szCs w:val="24"/>
        </w:rPr>
        <w:t xml:space="preserve"> ανάλυσή </w:t>
      </w:r>
      <w:r>
        <w:rPr>
          <w:rFonts w:eastAsia="Times New Roman" w:cs="Times New Roman"/>
          <w:szCs w:val="24"/>
        </w:rPr>
        <w:t>σας,</w:t>
      </w:r>
      <w:r w:rsidRPr="001903A1">
        <w:rPr>
          <w:rFonts w:eastAsia="Times New Roman" w:cs="Times New Roman"/>
          <w:szCs w:val="24"/>
        </w:rPr>
        <w:t xml:space="preserve"> είναι </w:t>
      </w:r>
      <w:r>
        <w:rPr>
          <w:rFonts w:eastAsia="Times New Roman" w:cs="Times New Roman"/>
          <w:szCs w:val="24"/>
        </w:rPr>
        <w:t xml:space="preserve">στο </w:t>
      </w:r>
      <w:r w:rsidRPr="001903A1">
        <w:rPr>
          <w:rFonts w:eastAsia="Times New Roman" w:cs="Times New Roman"/>
          <w:szCs w:val="24"/>
        </w:rPr>
        <w:t>να φτάσουμε στην αιτία κ</w:t>
      </w:r>
      <w:r>
        <w:rPr>
          <w:rFonts w:eastAsia="Times New Roman" w:cs="Times New Roman"/>
          <w:szCs w:val="24"/>
        </w:rPr>
        <w:t>αι να πούμε ότι αιτία είναι το π</w:t>
      </w:r>
      <w:r w:rsidRPr="001903A1">
        <w:rPr>
          <w:rFonts w:eastAsia="Times New Roman" w:cs="Times New Roman"/>
          <w:szCs w:val="24"/>
        </w:rPr>
        <w:t>ανεπιστημιακό άσυλο</w:t>
      </w:r>
      <w:r>
        <w:rPr>
          <w:rFonts w:eastAsia="Times New Roman" w:cs="Times New Roman"/>
          <w:szCs w:val="24"/>
        </w:rPr>
        <w:t xml:space="preserve">, </w:t>
      </w:r>
      <w:r w:rsidRPr="00974D41">
        <w:rPr>
          <w:rFonts w:eastAsia="Times New Roman"/>
          <w:bCs/>
          <w:shd w:val="clear" w:color="auto" w:fill="FFFFFF"/>
        </w:rPr>
        <w:t>επειδή</w:t>
      </w:r>
      <w:r>
        <w:rPr>
          <w:rFonts w:eastAsia="Times New Roman" w:cs="Times New Roman"/>
          <w:szCs w:val="24"/>
        </w:rPr>
        <w:t xml:space="preserve"> δήθεν δεν </w:t>
      </w:r>
      <w:r w:rsidRPr="0001553A">
        <w:rPr>
          <w:rFonts w:eastAsia="Times New Roman" w:cs="Times New Roman"/>
          <w:bCs/>
          <w:shd w:val="clear" w:color="auto" w:fill="FFFFFF"/>
        </w:rPr>
        <w:t>μπορεί</w:t>
      </w:r>
      <w:r>
        <w:rPr>
          <w:rFonts w:eastAsia="Times New Roman" w:cs="Times New Roman"/>
          <w:szCs w:val="24"/>
        </w:rPr>
        <w:t xml:space="preserve"> </w:t>
      </w:r>
      <w:r w:rsidRPr="001903A1">
        <w:rPr>
          <w:rFonts w:eastAsia="Times New Roman" w:cs="Times New Roman"/>
          <w:szCs w:val="24"/>
        </w:rPr>
        <w:t xml:space="preserve">να μπει και να </w:t>
      </w:r>
      <w:r>
        <w:rPr>
          <w:rFonts w:eastAsia="Times New Roman" w:cs="Times New Roman"/>
          <w:szCs w:val="24"/>
        </w:rPr>
        <w:t xml:space="preserve">παρέμβει η Αστυνομία. Να </w:t>
      </w:r>
      <w:r w:rsidRPr="001903A1">
        <w:rPr>
          <w:rFonts w:eastAsia="Times New Roman" w:cs="Times New Roman"/>
          <w:szCs w:val="24"/>
        </w:rPr>
        <w:t>το ξεκαθαρίσουμε άλλη μία φορά</w:t>
      </w:r>
      <w:r>
        <w:rPr>
          <w:rFonts w:eastAsia="Times New Roman" w:cs="Times New Roman"/>
          <w:szCs w:val="24"/>
        </w:rPr>
        <w:t>: Η</w:t>
      </w:r>
      <w:r w:rsidRPr="001903A1">
        <w:rPr>
          <w:rFonts w:eastAsia="Times New Roman" w:cs="Times New Roman"/>
          <w:szCs w:val="24"/>
        </w:rPr>
        <w:t xml:space="preserve"> </w:t>
      </w:r>
      <w:r>
        <w:rPr>
          <w:rFonts w:eastAsia="Times New Roman" w:cs="Times New Roman"/>
          <w:szCs w:val="24"/>
        </w:rPr>
        <w:t>Α</w:t>
      </w:r>
      <w:r w:rsidRPr="001903A1">
        <w:rPr>
          <w:rFonts w:eastAsia="Times New Roman" w:cs="Times New Roman"/>
          <w:szCs w:val="24"/>
        </w:rPr>
        <w:t>στυνομία μπορεί άμεσα να παρεμβαίνει για πλημμεληματικές πράξεις</w:t>
      </w:r>
      <w:r>
        <w:rPr>
          <w:rFonts w:eastAsia="Times New Roman" w:cs="Times New Roman"/>
          <w:szCs w:val="24"/>
        </w:rPr>
        <w:t>,</w:t>
      </w:r>
      <w:r w:rsidRPr="001903A1">
        <w:rPr>
          <w:rFonts w:eastAsia="Times New Roman" w:cs="Times New Roman"/>
          <w:szCs w:val="24"/>
        </w:rPr>
        <w:t xml:space="preserve"> όταν κληθεί από τις πρυτανικές αρχές</w:t>
      </w:r>
      <w:r>
        <w:rPr>
          <w:rFonts w:eastAsia="Times New Roman" w:cs="Times New Roman"/>
          <w:szCs w:val="24"/>
        </w:rPr>
        <w:t>,</w:t>
      </w:r>
      <w:r w:rsidRPr="001903A1">
        <w:rPr>
          <w:rFonts w:eastAsia="Times New Roman" w:cs="Times New Roman"/>
          <w:szCs w:val="24"/>
        </w:rPr>
        <w:t xml:space="preserve"> και αυτεπάγγελτα </w:t>
      </w:r>
      <w:r>
        <w:rPr>
          <w:rFonts w:eastAsia="Times New Roman" w:cs="Times New Roman"/>
          <w:szCs w:val="24"/>
        </w:rPr>
        <w:t>σ</w:t>
      </w:r>
      <w:r w:rsidRPr="001903A1">
        <w:rPr>
          <w:rFonts w:eastAsia="Times New Roman" w:cs="Times New Roman"/>
          <w:szCs w:val="24"/>
        </w:rPr>
        <w:t>τις κακουργηματικές</w:t>
      </w:r>
      <w:r>
        <w:rPr>
          <w:rFonts w:eastAsia="Times New Roman" w:cs="Times New Roman"/>
          <w:szCs w:val="24"/>
        </w:rPr>
        <w:t xml:space="preserve">, εφόσον ενημερωθεί. </w:t>
      </w:r>
    </w:p>
    <w:p w14:paraId="37394EFE" w14:textId="77777777" w:rsidR="00B27939" w:rsidRDefault="00D93F4B">
      <w:pPr>
        <w:spacing w:after="0" w:line="600" w:lineRule="auto"/>
        <w:ind w:firstLine="720"/>
        <w:jc w:val="both"/>
        <w:rPr>
          <w:rFonts w:eastAsia="Times New Roman" w:cs="Times New Roman"/>
          <w:szCs w:val="24"/>
        </w:rPr>
      </w:pPr>
      <w:r w:rsidRPr="001903A1">
        <w:rPr>
          <w:rFonts w:eastAsia="Times New Roman" w:cs="Times New Roman"/>
          <w:szCs w:val="24"/>
        </w:rPr>
        <w:t>Αυτό έγινε την προηγούμενη ακριβώ</w:t>
      </w:r>
      <w:r w:rsidRPr="001903A1">
        <w:rPr>
          <w:rFonts w:eastAsia="Times New Roman" w:cs="Times New Roman"/>
          <w:szCs w:val="24"/>
        </w:rPr>
        <w:t xml:space="preserve">ς εβδομάδα στο </w:t>
      </w:r>
      <w:r>
        <w:rPr>
          <w:rFonts w:eastAsia="Times New Roman" w:cs="Times New Roman"/>
          <w:szCs w:val="24"/>
        </w:rPr>
        <w:t>Π</w:t>
      </w:r>
      <w:r w:rsidRPr="001903A1">
        <w:rPr>
          <w:rFonts w:eastAsia="Times New Roman" w:cs="Times New Roman"/>
          <w:szCs w:val="24"/>
        </w:rPr>
        <w:t>ανεπιστήμιο της Θεσσαλονίκης</w:t>
      </w:r>
      <w:r>
        <w:rPr>
          <w:rFonts w:eastAsia="Times New Roman" w:cs="Times New Roman"/>
          <w:szCs w:val="24"/>
        </w:rPr>
        <w:t>,</w:t>
      </w:r>
      <w:r w:rsidRPr="001903A1">
        <w:rPr>
          <w:rFonts w:eastAsia="Times New Roman" w:cs="Times New Roman"/>
          <w:szCs w:val="24"/>
        </w:rPr>
        <w:t xml:space="preserve"> έπειτα από μεθοδική έρευνα τριών και πλέον μ</w:t>
      </w:r>
      <w:r>
        <w:rPr>
          <w:rFonts w:eastAsia="Times New Roman" w:cs="Times New Roman"/>
          <w:szCs w:val="24"/>
        </w:rPr>
        <w:t>ηνών</w:t>
      </w:r>
      <w:r w:rsidRPr="001903A1">
        <w:rPr>
          <w:rFonts w:eastAsia="Times New Roman" w:cs="Times New Roman"/>
          <w:szCs w:val="24"/>
        </w:rPr>
        <w:t xml:space="preserve"> και εξαρθρώθηκε ένα πολύ μεγάλο </w:t>
      </w:r>
      <w:r>
        <w:rPr>
          <w:rFonts w:eastAsia="Times New Roman" w:cs="Times New Roman"/>
          <w:szCs w:val="24"/>
        </w:rPr>
        <w:t>-ίσως το</w:t>
      </w:r>
      <w:r w:rsidRPr="001903A1">
        <w:rPr>
          <w:rFonts w:eastAsia="Times New Roman" w:cs="Times New Roman"/>
          <w:szCs w:val="24"/>
        </w:rPr>
        <w:t xml:space="preserve"> μεγαλύτερο</w:t>
      </w:r>
      <w:r>
        <w:rPr>
          <w:rFonts w:eastAsia="Times New Roman" w:cs="Times New Roman"/>
          <w:szCs w:val="24"/>
        </w:rPr>
        <w:t>-</w:t>
      </w:r>
      <w:r w:rsidRPr="001903A1">
        <w:rPr>
          <w:rFonts w:eastAsia="Times New Roman" w:cs="Times New Roman"/>
          <w:szCs w:val="24"/>
        </w:rPr>
        <w:t xml:space="preserve"> δίκτυο ναρκωτικών στην περιοχή</w:t>
      </w:r>
      <w:r>
        <w:rPr>
          <w:rFonts w:eastAsia="Times New Roman" w:cs="Times New Roman"/>
          <w:szCs w:val="24"/>
        </w:rPr>
        <w:t>,</w:t>
      </w:r>
      <w:r w:rsidRPr="001903A1">
        <w:rPr>
          <w:rFonts w:eastAsia="Times New Roman" w:cs="Times New Roman"/>
          <w:szCs w:val="24"/>
        </w:rPr>
        <w:t xml:space="preserve"> με δράσεις </w:t>
      </w:r>
      <w:r>
        <w:rPr>
          <w:rFonts w:eastAsia="Times New Roman" w:cs="Times New Roman"/>
          <w:szCs w:val="24"/>
        </w:rPr>
        <w:t xml:space="preserve">της </w:t>
      </w:r>
      <w:r>
        <w:rPr>
          <w:rFonts w:eastAsia="Times New Roman" w:cs="Times New Roman"/>
          <w:szCs w:val="24"/>
        </w:rPr>
        <w:lastRenderedPageBreak/>
        <w:t>Ε</w:t>
      </w:r>
      <w:r w:rsidRPr="001903A1">
        <w:rPr>
          <w:rFonts w:eastAsia="Times New Roman" w:cs="Times New Roman"/>
          <w:szCs w:val="24"/>
        </w:rPr>
        <w:t xml:space="preserve">λληνικής </w:t>
      </w:r>
      <w:r>
        <w:rPr>
          <w:rFonts w:eastAsia="Times New Roman" w:cs="Times New Roman"/>
          <w:szCs w:val="24"/>
        </w:rPr>
        <w:t>Α</w:t>
      </w:r>
      <w:r w:rsidRPr="001903A1">
        <w:rPr>
          <w:rFonts w:eastAsia="Times New Roman" w:cs="Times New Roman"/>
          <w:szCs w:val="24"/>
        </w:rPr>
        <w:t>στυνομίας και στον περιβάλλοντα χώρο και μέσα στ</w:t>
      </w:r>
      <w:r>
        <w:rPr>
          <w:rFonts w:eastAsia="Times New Roman" w:cs="Times New Roman"/>
          <w:szCs w:val="24"/>
        </w:rPr>
        <w:t>ον</w:t>
      </w:r>
      <w:r>
        <w:rPr>
          <w:rFonts w:eastAsia="Times New Roman" w:cs="Times New Roman"/>
          <w:szCs w:val="24"/>
        </w:rPr>
        <w:t xml:space="preserve"> χώρο του </w:t>
      </w:r>
      <w:r>
        <w:rPr>
          <w:rFonts w:eastAsia="Times New Roman" w:cs="Times New Roman"/>
          <w:szCs w:val="24"/>
        </w:rPr>
        <w:t>π</w:t>
      </w:r>
      <w:r>
        <w:rPr>
          <w:rFonts w:eastAsia="Times New Roman" w:cs="Times New Roman"/>
          <w:szCs w:val="24"/>
        </w:rPr>
        <w:t xml:space="preserve">ανεπιστημίου. </w:t>
      </w:r>
    </w:p>
    <w:p w14:paraId="37394EFF"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 xml:space="preserve">Οι </w:t>
      </w:r>
      <w:r>
        <w:rPr>
          <w:rFonts w:eastAsia="Times New Roman" w:cs="Times New Roman"/>
          <w:szCs w:val="24"/>
        </w:rPr>
        <w:t>π</w:t>
      </w:r>
      <w:r w:rsidRPr="00D96F20">
        <w:rPr>
          <w:rFonts w:eastAsia="Times New Roman" w:cs="Times New Roman"/>
          <w:szCs w:val="24"/>
        </w:rPr>
        <w:t xml:space="preserve">ρυτανικές </w:t>
      </w:r>
      <w:r>
        <w:rPr>
          <w:rFonts w:eastAsia="Times New Roman" w:cs="Times New Roman"/>
          <w:szCs w:val="24"/>
        </w:rPr>
        <w:t>α</w:t>
      </w:r>
      <w:r w:rsidRPr="00D96F20">
        <w:rPr>
          <w:rFonts w:eastAsia="Times New Roman" w:cs="Times New Roman"/>
          <w:szCs w:val="24"/>
        </w:rPr>
        <w:t xml:space="preserve">ρχές ευχαρίστησαν την Ελληνική Αστυνομία. Ταυτόχρονα, βέβαια, </w:t>
      </w:r>
      <w:r>
        <w:rPr>
          <w:rFonts w:eastAsia="Times New Roman" w:cs="Times New Roman"/>
          <w:szCs w:val="24"/>
        </w:rPr>
        <w:t xml:space="preserve">έλαβαν την ανήκουστη </w:t>
      </w:r>
      <w:r w:rsidRPr="00D96F20">
        <w:rPr>
          <w:rFonts w:eastAsia="Times New Roman" w:cs="Times New Roman"/>
          <w:szCs w:val="24"/>
        </w:rPr>
        <w:t xml:space="preserve">απόφαση να μη γίνουν μαθήματα στο </w:t>
      </w:r>
      <w:r>
        <w:rPr>
          <w:rFonts w:eastAsia="Times New Roman" w:cs="Times New Roman"/>
          <w:szCs w:val="24"/>
        </w:rPr>
        <w:t>π</w:t>
      </w:r>
      <w:r w:rsidRPr="00D96F20">
        <w:rPr>
          <w:rFonts w:eastAsia="Times New Roman" w:cs="Times New Roman"/>
          <w:szCs w:val="24"/>
        </w:rPr>
        <w:t>ανεπιστήμιο την ημέρα της ομιλίας του Πρωθυπουργού στη Θεσσαλονίκη</w:t>
      </w:r>
      <w:r>
        <w:rPr>
          <w:rFonts w:eastAsia="Times New Roman" w:cs="Times New Roman"/>
          <w:szCs w:val="24"/>
        </w:rPr>
        <w:t>.</w:t>
      </w:r>
      <w:r w:rsidRPr="00D96F20">
        <w:rPr>
          <w:rFonts w:eastAsia="Times New Roman" w:cs="Times New Roman"/>
          <w:szCs w:val="24"/>
        </w:rPr>
        <w:t xml:space="preserve"> </w:t>
      </w:r>
    </w:p>
    <w:p w14:paraId="37394F0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Για να φρεσκάρω και τη μνήμη, να πω ότι </w:t>
      </w:r>
      <w:r w:rsidRPr="00D96F20">
        <w:rPr>
          <w:rFonts w:eastAsia="Times New Roman" w:cs="Times New Roman"/>
          <w:szCs w:val="24"/>
        </w:rPr>
        <w:t xml:space="preserve">τα χρόνια που </w:t>
      </w:r>
      <w:r>
        <w:rPr>
          <w:rFonts w:eastAsia="Times New Roman" w:cs="Times New Roman"/>
          <w:szCs w:val="24"/>
        </w:rPr>
        <w:t>είχε</w:t>
      </w:r>
      <w:r w:rsidRPr="00D96F20">
        <w:rPr>
          <w:rFonts w:eastAsia="Times New Roman" w:cs="Times New Roman"/>
          <w:szCs w:val="24"/>
        </w:rPr>
        <w:t xml:space="preserve"> καταργηθεί ο νόμος γ</w:t>
      </w:r>
      <w:r>
        <w:rPr>
          <w:rFonts w:eastAsia="Times New Roman" w:cs="Times New Roman"/>
          <w:szCs w:val="24"/>
        </w:rPr>
        <w:t>ια το π</w:t>
      </w:r>
      <w:r w:rsidRPr="00D96F20">
        <w:rPr>
          <w:rFonts w:eastAsia="Times New Roman" w:cs="Times New Roman"/>
          <w:szCs w:val="24"/>
        </w:rPr>
        <w:t>ανεπιστημιακό άσυλο</w:t>
      </w:r>
      <w:r>
        <w:rPr>
          <w:rFonts w:eastAsia="Times New Roman" w:cs="Times New Roman"/>
          <w:szCs w:val="24"/>
        </w:rPr>
        <w:t>,</w:t>
      </w:r>
      <w:r w:rsidRPr="00D96F20">
        <w:rPr>
          <w:rFonts w:eastAsia="Times New Roman" w:cs="Times New Roman"/>
          <w:szCs w:val="24"/>
        </w:rPr>
        <w:t xml:space="preserve"> με το</w:t>
      </w:r>
      <w:r>
        <w:rPr>
          <w:rFonts w:eastAsia="Times New Roman" w:cs="Times New Roman"/>
          <w:szCs w:val="24"/>
        </w:rPr>
        <w:t>ν</w:t>
      </w:r>
      <w:r w:rsidRPr="00D96F20">
        <w:rPr>
          <w:rFonts w:eastAsia="Times New Roman" w:cs="Times New Roman"/>
          <w:szCs w:val="24"/>
        </w:rPr>
        <w:t xml:space="preserve"> νόμο Διαμαντοπούλου</w:t>
      </w:r>
      <w:r>
        <w:rPr>
          <w:rFonts w:eastAsia="Times New Roman" w:cs="Times New Roman"/>
          <w:szCs w:val="24"/>
        </w:rPr>
        <w:t>,</w:t>
      </w:r>
      <w:r w:rsidRPr="00D96F20">
        <w:rPr>
          <w:rFonts w:eastAsia="Times New Roman" w:cs="Times New Roman"/>
          <w:szCs w:val="24"/>
        </w:rPr>
        <w:t xml:space="preserve"> η κατάσταση</w:t>
      </w:r>
      <w:r>
        <w:rPr>
          <w:rFonts w:eastAsia="Times New Roman" w:cs="Times New Roman"/>
          <w:szCs w:val="24"/>
        </w:rPr>
        <w:t>,</w:t>
      </w:r>
      <w:r w:rsidRPr="00D96F20">
        <w:rPr>
          <w:rFonts w:eastAsia="Times New Roman" w:cs="Times New Roman"/>
          <w:szCs w:val="24"/>
        </w:rPr>
        <w:t xml:space="preserve"> όχι μόνο δεν </w:t>
      </w:r>
      <w:r>
        <w:rPr>
          <w:rFonts w:eastAsia="Times New Roman" w:cs="Times New Roman"/>
          <w:szCs w:val="24"/>
        </w:rPr>
        <w:t xml:space="preserve">είχε </w:t>
      </w:r>
      <w:r w:rsidRPr="00D96F20">
        <w:rPr>
          <w:rFonts w:eastAsia="Times New Roman" w:cs="Times New Roman"/>
          <w:szCs w:val="24"/>
        </w:rPr>
        <w:t>βελτιωθεί</w:t>
      </w:r>
      <w:r>
        <w:rPr>
          <w:rFonts w:eastAsia="Times New Roman" w:cs="Times New Roman"/>
          <w:szCs w:val="24"/>
        </w:rPr>
        <w:t>,</w:t>
      </w:r>
      <w:r w:rsidRPr="00D96F20">
        <w:rPr>
          <w:rFonts w:eastAsia="Times New Roman" w:cs="Times New Roman"/>
          <w:szCs w:val="24"/>
        </w:rPr>
        <w:t xml:space="preserve"> αλλά έχει επιδεινωθεί</w:t>
      </w:r>
      <w:r>
        <w:rPr>
          <w:rFonts w:eastAsia="Times New Roman" w:cs="Times New Roman"/>
          <w:szCs w:val="24"/>
        </w:rPr>
        <w:t>.</w:t>
      </w:r>
      <w:r w:rsidRPr="00D96F20">
        <w:rPr>
          <w:rFonts w:eastAsia="Times New Roman" w:cs="Times New Roman"/>
          <w:szCs w:val="24"/>
        </w:rPr>
        <w:t xml:space="preserve"> Τα στοιχεία το αποδεικνύουν</w:t>
      </w:r>
      <w:r>
        <w:rPr>
          <w:rFonts w:eastAsia="Times New Roman" w:cs="Times New Roman"/>
          <w:szCs w:val="24"/>
        </w:rPr>
        <w:t>.</w:t>
      </w:r>
    </w:p>
    <w:p w14:paraId="37394F01"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Το πανεπιστήμιο</w:t>
      </w:r>
      <w:r>
        <w:rPr>
          <w:rFonts w:eastAsia="Times New Roman" w:cs="Times New Roman"/>
          <w:szCs w:val="24"/>
        </w:rPr>
        <w:t>, όπως ξέρου</w:t>
      </w:r>
      <w:r>
        <w:rPr>
          <w:rFonts w:eastAsia="Times New Roman" w:cs="Times New Roman"/>
          <w:szCs w:val="24"/>
        </w:rPr>
        <w:t>με ό</w:t>
      </w:r>
      <w:r w:rsidRPr="00D96F20">
        <w:rPr>
          <w:rFonts w:eastAsia="Times New Roman" w:cs="Times New Roman"/>
          <w:szCs w:val="24"/>
        </w:rPr>
        <w:t>λοι</w:t>
      </w:r>
      <w:r>
        <w:rPr>
          <w:rFonts w:eastAsia="Times New Roman" w:cs="Times New Roman"/>
          <w:szCs w:val="24"/>
        </w:rPr>
        <w:t>,</w:t>
      </w:r>
      <w:r w:rsidRPr="00D96F20">
        <w:rPr>
          <w:rFonts w:eastAsia="Times New Roman" w:cs="Times New Roman"/>
          <w:szCs w:val="24"/>
        </w:rPr>
        <w:t xml:space="preserve"> σε όλες τις φάσεις της νεότερης ιστορίας στη χώρα μας ήταν χώρος ελεύθερης </w:t>
      </w:r>
      <w:r>
        <w:rPr>
          <w:rFonts w:eastAsia="Times New Roman" w:cs="Times New Roman"/>
          <w:szCs w:val="24"/>
        </w:rPr>
        <w:t>διακίνησης ι</w:t>
      </w:r>
      <w:r w:rsidRPr="00D96F20">
        <w:rPr>
          <w:rFonts w:eastAsia="Times New Roman" w:cs="Times New Roman"/>
          <w:szCs w:val="24"/>
        </w:rPr>
        <w:t>δεών</w:t>
      </w:r>
      <w:r>
        <w:rPr>
          <w:rFonts w:eastAsia="Times New Roman" w:cs="Times New Roman"/>
          <w:szCs w:val="24"/>
        </w:rPr>
        <w:t xml:space="preserve">. Αυτό ταράζει τον ύπνο κάποιων, διότι </w:t>
      </w:r>
      <w:r w:rsidRPr="00D96F20">
        <w:rPr>
          <w:rFonts w:eastAsia="Times New Roman" w:cs="Times New Roman"/>
          <w:szCs w:val="24"/>
        </w:rPr>
        <w:t>δεν θέλουν το δημόσιο πανεπιστήμιο με κύρος</w:t>
      </w:r>
      <w:r>
        <w:rPr>
          <w:rFonts w:eastAsia="Times New Roman" w:cs="Times New Roman"/>
          <w:szCs w:val="24"/>
        </w:rPr>
        <w:t xml:space="preserve"> και</w:t>
      </w:r>
      <w:r w:rsidRPr="00D96F20">
        <w:rPr>
          <w:rFonts w:eastAsia="Times New Roman" w:cs="Times New Roman"/>
          <w:szCs w:val="24"/>
        </w:rPr>
        <w:t xml:space="preserve"> αναβαθμισμένο</w:t>
      </w:r>
      <w:r>
        <w:rPr>
          <w:rFonts w:eastAsia="Times New Roman" w:cs="Times New Roman"/>
          <w:szCs w:val="24"/>
        </w:rPr>
        <w:t>.</w:t>
      </w:r>
      <w:r w:rsidRPr="00D96F20">
        <w:rPr>
          <w:rFonts w:eastAsia="Times New Roman" w:cs="Times New Roman"/>
          <w:szCs w:val="24"/>
        </w:rPr>
        <w:t xml:space="preserve"> Βεβαίως</w:t>
      </w:r>
      <w:r>
        <w:rPr>
          <w:rFonts w:eastAsia="Times New Roman" w:cs="Times New Roman"/>
          <w:szCs w:val="24"/>
        </w:rPr>
        <w:t>,</w:t>
      </w:r>
      <w:r w:rsidRPr="00D96F20">
        <w:rPr>
          <w:rFonts w:eastAsia="Times New Roman" w:cs="Times New Roman"/>
          <w:szCs w:val="24"/>
        </w:rPr>
        <w:t xml:space="preserve"> δεν θέλουν πανεπιστημιακό άσυλο</w:t>
      </w:r>
      <w:r>
        <w:rPr>
          <w:rFonts w:eastAsia="Times New Roman" w:cs="Times New Roman"/>
          <w:szCs w:val="24"/>
        </w:rPr>
        <w:t>, γ</w:t>
      </w:r>
      <w:r w:rsidRPr="00D96F20">
        <w:rPr>
          <w:rFonts w:eastAsia="Times New Roman" w:cs="Times New Roman"/>
          <w:szCs w:val="24"/>
        </w:rPr>
        <w:t>ιατί δεν θέ</w:t>
      </w:r>
      <w:r w:rsidRPr="00D96F20">
        <w:rPr>
          <w:rFonts w:eastAsia="Times New Roman" w:cs="Times New Roman"/>
          <w:szCs w:val="24"/>
        </w:rPr>
        <w:t xml:space="preserve">λουν ακαδημαϊκή </w:t>
      </w:r>
      <w:r>
        <w:rPr>
          <w:rFonts w:eastAsia="Times New Roman" w:cs="Times New Roman"/>
          <w:szCs w:val="24"/>
        </w:rPr>
        <w:t>ε</w:t>
      </w:r>
      <w:r w:rsidRPr="00D96F20">
        <w:rPr>
          <w:rFonts w:eastAsia="Times New Roman" w:cs="Times New Roman"/>
          <w:szCs w:val="24"/>
        </w:rPr>
        <w:t xml:space="preserve">λευθερία και κοινωνική </w:t>
      </w:r>
      <w:r>
        <w:rPr>
          <w:rFonts w:eastAsia="Times New Roman" w:cs="Times New Roman"/>
          <w:szCs w:val="24"/>
        </w:rPr>
        <w:t>ε</w:t>
      </w:r>
      <w:r w:rsidRPr="00D96F20">
        <w:rPr>
          <w:rFonts w:eastAsia="Times New Roman" w:cs="Times New Roman"/>
          <w:szCs w:val="24"/>
        </w:rPr>
        <w:t>λευθερία</w:t>
      </w:r>
      <w:r>
        <w:rPr>
          <w:rFonts w:eastAsia="Times New Roman" w:cs="Times New Roman"/>
          <w:szCs w:val="24"/>
        </w:rPr>
        <w:t xml:space="preserve">. Θέλουν καταστολή και </w:t>
      </w:r>
      <w:r w:rsidRPr="00D96F20">
        <w:rPr>
          <w:rFonts w:eastAsia="Times New Roman" w:cs="Times New Roman"/>
          <w:szCs w:val="24"/>
        </w:rPr>
        <w:t xml:space="preserve"> αστυνομοκρατία</w:t>
      </w:r>
      <w:r>
        <w:rPr>
          <w:rFonts w:eastAsia="Times New Roman" w:cs="Times New Roman"/>
          <w:szCs w:val="24"/>
        </w:rPr>
        <w:t>.</w:t>
      </w:r>
      <w:r w:rsidRPr="00D96F20">
        <w:rPr>
          <w:rFonts w:eastAsia="Times New Roman" w:cs="Times New Roman"/>
          <w:szCs w:val="24"/>
        </w:rPr>
        <w:t xml:space="preserve"> Με τη στάση </w:t>
      </w:r>
      <w:r>
        <w:rPr>
          <w:rFonts w:eastAsia="Times New Roman" w:cs="Times New Roman"/>
          <w:szCs w:val="24"/>
        </w:rPr>
        <w:t>της η</w:t>
      </w:r>
      <w:r w:rsidRPr="00D96F20">
        <w:rPr>
          <w:rFonts w:eastAsia="Times New Roman" w:cs="Times New Roman"/>
          <w:szCs w:val="24"/>
        </w:rPr>
        <w:t xml:space="preserve"> Αξιωματική Αντιπολίτευση προσπαθεί να δυσφημήσει τα ελληνικά πανεπιστήμια</w:t>
      </w:r>
      <w:r>
        <w:rPr>
          <w:rFonts w:eastAsia="Times New Roman" w:cs="Times New Roman"/>
          <w:szCs w:val="24"/>
        </w:rPr>
        <w:t>,</w:t>
      </w:r>
      <w:r w:rsidRPr="00D96F20">
        <w:rPr>
          <w:rFonts w:eastAsia="Times New Roman" w:cs="Times New Roman"/>
          <w:szCs w:val="24"/>
        </w:rPr>
        <w:t xml:space="preserve"> αλλά και τη χώρα διεθνώς</w:t>
      </w:r>
      <w:r>
        <w:rPr>
          <w:rFonts w:eastAsia="Times New Roman" w:cs="Times New Roman"/>
          <w:szCs w:val="24"/>
        </w:rPr>
        <w:t>.</w:t>
      </w:r>
      <w:r w:rsidRPr="00D96F20">
        <w:rPr>
          <w:rFonts w:eastAsia="Times New Roman" w:cs="Times New Roman"/>
          <w:szCs w:val="24"/>
        </w:rPr>
        <w:t xml:space="preserve"> </w:t>
      </w:r>
    </w:p>
    <w:p w14:paraId="37394F0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w:t>
      </w:r>
      <w:r w:rsidRPr="00D96F20">
        <w:rPr>
          <w:rFonts w:eastAsia="Times New Roman" w:cs="Times New Roman"/>
          <w:szCs w:val="24"/>
        </w:rPr>
        <w:t>ύριοι συνάδελφοι</w:t>
      </w:r>
      <w:r>
        <w:rPr>
          <w:rFonts w:eastAsia="Times New Roman" w:cs="Times New Roman"/>
          <w:szCs w:val="24"/>
        </w:rPr>
        <w:t>,</w:t>
      </w:r>
      <w:r w:rsidRPr="00D96F20">
        <w:rPr>
          <w:rFonts w:eastAsia="Times New Roman" w:cs="Times New Roman"/>
          <w:szCs w:val="24"/>
        </w:rPr>
        <w:t xml:space="preserve"> η ασφάλεια της κο</w:t>
      </w:r>
      <w:r w:rsidRPr="00D96F20">
        <w:rPr>
          <w:rFonts w:eastAsia="Times New Roman" w:cs="Times New Roman"/>
          <w:szCs w:val="24"/>
        </w:rPr>
        <w:t>ινωνίας είναι από τα πρωτεύοντα αγαθά και αξίες μιας δημοκρατικής κοινωνίας</w:t>
      </w:r>
      <w:r>
        <w:rPr>
          <w:rFonts w:eastAsia="Times New Roman" w:cs="Times New Roman"/>
          <w:szCs w:val="24"/>
        </w:rPr>
        <w:t>.</w:t>
      </w:r>
      <w:r w:rsidRPr="00D96F20">
        <w:rPr>
          <w:rFonts w:eastAsia="Times New Roman" w:cs="Times New Roman"/>
          <w:szCs w:val="24"/>
        </w:rPr>
        <w:t xml:space="preserve"> Στόχος της Κυβέρνησης είναι να αποκτήσει ουσιαστικό νόημα και περιεχόμενο</w:t>
      </w:r>
      <w:r>
        <w:rPr>
          <w:rFonts w:eastAsia="Times New Roman" w:cs="Times New Roman"/>
          <w:szCs w:val="24"/>
        </w:rPr>
        <w:t>.</w:t>
      </w:r>
    </w:p>
    <w:p w14:paraId="37394F03"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 xml:space="preserve"> Σε συνεργασία με </w:t>
      </w:r>
      <w:r>
        <w:rPr>
          <w:rFonts w:eastAsia="Times New Roman" w:cs="Times New Roman"/>
          <w:szCs w:val="24"/>
        </w:rPr>
        <w:t>το Υπουργείο Παιδείας αναμορφώνουμε</w:t>
      </w:r>
      <w:r w:rsidRPr="00D96F20">
        <w:rPr>
          <w:rFonts w:eastAsia="Times New Roman" w:cs="Times New Roman"/>
          <w:szCs w:val="24"/>
        </w:rPr>
        <w:t xml:space="preserve"> το εκπαιδευτικό πρόγραμμα στις </w:t>
      </w:r>
      <w:r>
        <w:rPr>
          <w:rFonts w:eastAsia="Times New Roman" w:cs="Times New Roman"/>
          <w:szCs w:val="24"/>
        </w:rPr>
        <w:t>σ</w:t>
      </w:r>
      <w:r w:rsidRPr="00D96F20">
        <w:rPr>
          <w:rFonts w:eastAsia="Times New Roman" w:cs="Times New Roman"/>
          <w:szCs w:val="24"/>
        </w:rPr>
        <w:t>χολές των αστυνομι</w:t>
      </w:r>
      <w:r w:rsidRPr="00D96F20">
        <w:rPr>
          <w:rFonts w:eastAsia="Times New Roman" w:cs="Times New Roman"/>
          <w:szCs w:val="24"/>
        </w:rPr>
        <w:t xml:space="preserve">κών και μέσω του </w:t>
      </w:r>
      <w:r>
        <w:rPr>
          <w:rFonts w:eastAsia="Times New Roman" w:cs="Times New Roman"/>
          <w:szCs w:val="24"/>
        </w:rPr>
        <w:t>κ</w:t>
      </w:r>
      <w:r w:rsidRPr="00D96F20">
        <w:rPr>
          <w:rFonts w:eastAsia="Times New Roman" w:cs="Times New Roman"/>
          <w:szCs w:val="24"/>
        </w:rPr>
        <w:t xml:space="preserve">έντρου </w:t>
      </w:r>
      <w:r>
        <w:rPr>
          <w:rFonts w:eastAsia="Times New Roman" w:cs="Times New Roman"/>
          <w:szCs w:val="24"/>
        </w:rPr>
        <w:t>μ</w:t>
      </w:r>
      <w:r w:rsidRPr="00D96F20">
        <w:rPr>
          <w:rFonts w:eastAsia="Times New Roman" w:cs="Times New Roman"/>
          <w:szCs w:val="24"/>
        </w:rPr>
        <w:t xml:space="preserve">ελετών </w:t>
      </w:r>
      <w:r>
        <w:rPr>
          <w:rFonts w:eastAsia="Times New Roman" w:cs="Times New Roman"/>
          <w:szCs w:val="24"/>
        </w:rPr>
        <w:t>α</w:t>
      </w:r>
      <w:r w:rsidRPr="00D96F20">
        <w:rPr>
          <w:rFonts w:eastAsia="Times New Roman" w:cs="Times New Roman"/>
          <w:szCs w:val="24"/>
        </w:rPr>
        <w:t>σφάλειας</w:t>
      </w:r>
      <w:r>
        <w:rPr>
          <w:rFonts w:eastAsia="Times New Roman" w:cs="Times New Roman"/>
          <w:szCs w:val="24"/>
        </w:rPr>
        <w:t>, του</w:t>
      </w:r>
      <w:r w:rsidRPr="00D96F20">
        <w:rPr>
          <w:rFonts w:eastAsia="Times New Roman" w:cs="Times New Roman"/>
          <w:szCs w:val="24"/>
        </w:rPr>
        <w:t xml:space="preserve"> ΚΕΜΕΑ</w:t>
      </w:r>
      <w:r>
        <w:rPr>
          <w:rFonts w:eastAsia="Times New Roman" w:cs="Times New Roman"/>
          <w:szCs w:val="24"/>
        </w:rPr>
        <w:t>,</w:t>
      </w:r>
      <w:r w:rsidRPr="00D96F20">
        <w:rPr>
          <w:rFonts w:eastAsia="Times New Roman" w:cs="Times New Roman"/>
          <w:szCs w:val="24"/>
        </w:rPr>
        <w:t xml:space="preserve"> αναπτύσσουμε σειρά από προγράμματα για να θωρακίσουμε την ασφάλεια των βασικών υποδομών της χώρας</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Διότι ασφάλεια δ</w:t>
      </w:r>
      <w:r w:rsidRPr="00D96F20">
        <w:rPr>
          <w:rFonts w:eastAsia="Times New Roman" w:cs="Times New Roman"/>
          <w:szCs w:val="24"/>
        </w:rPr>
        <w:t>εν είναι μόνο αυτό που συζητάμε όταν έχουμε γεγονότα ή όχι</w:t>
      </w:r>
      <w:r>
        <w:rPr>
          <w:rFonts w:eastAsia="Times New Roman" w:cs="Times New Roman"/>
          <w:szCs w:val="24"/>
        </w:rPr>
        <w:t>,</w:t>
      </w:r>
      <w:r w:rsidRPr="00D96F20">
        <w:rPr>
          <w:rFonts w:eastAsia="Times New Roman" w:cs="Times New Roman"/>
          <w:szCs w:val="24"/>
        </w:rPr>
        <w:t xml:space="preserve"> αλλά είναι να ασφαλιστούν </w:t>
      </w:r>
      <w:r>
        <w:rPr>
          <w:rFonts w:eastAsia="Times New Roman" w:cs="Times New Roman"/>
          <w:szCs w:val="24"/>
        </w:rPr>
        <w:t xml:space="preserve">και μάλιστα, </w:t>
      </w:r>
      <w:r w:rsidRPr="00D96F20">
        <w:rPr>
          <w:rFonts w:eastAsia="Times New Roman" w:cs="Times New Roman"/>
          <w:szCs w:val="24"/>
        </w:rPr>
        <w:t>για πρώτη φορά</w:t>
      </w:r>
      <w:r>
        <w:rPr>
          <w:rFonts w:eastAsia="Times New Roman" w:cs="Times New Roman"/>
          <w:szCs w:val="24"/>
        </w:rPr>
        <w:t>, ο</w:t>
      </w:r>
      <w:r w:rsidRPr="00D96F20">
        <w:rPr>
          <w:rFonts w:eastAsia="Times New Roman" w:cs="Times New Roman"/>
          <w:szCs w:val="24"/>
        </w:rPr>
        <w:t>ι υποδομές της χώρας</w:t>
      </w:r>
      <w:r>
        <w:rPr>
          <w:rFonts w:eastAsia="Times New Roman" w:cs="Times New Roman"/>
          <w:szCs w:val="24"/>
        </w:rPr>
        <w:t xml:space="preserve">. </w:t>
      </w:r>
    </w:p>
    <w:p w14:paraId="37394F0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Ασφάλεια είναι η κατοχύρωση των πολιτών </w:t>
      </w:r>
      <w:r w:rsidRPr="00D96F20">
        <w:rPr>
          <w:rFonts w:eastAsia="Times New Roman" w:cs="Times New Roman"/>
          <w:szCs w:val="24"/>
        </w:rPr>
        <w:t>στις φυσικές καταστροφές και τις έκτακτες ανάγκες</w:t>
      </w:r>
      <w:r>
        <w:rPr>
          <w:rFonts w:eastAsia="Times New Roman" w:cs="Times New Roman"/>
          <w:szCs w:val="24"/>
        </w:rPr>
        <w:t>.</w:t>
      </w:r>
      <w:r w:rsidRPr="00D96F20">
        <w:rPr>
          <w:rFonts w:eastAsia="Times New Roman" w:cs="Times New Roman"/>
          <w:szCs w:val="24"/>
        </w:rPr>
        <w:t xml:space="preserve"> Και εδώ</w:t>
      </w:r>
      <w:r>
        <w:rPr>
          <w:rFonts w:eastAsia="Times New Roman" w:cs="Times New Roman"/>
          <w:szCs w:val="24"/>
        </w:rPr>
        <w:t>,</w:t>
      </w:r>
      <w:r w:rsidRPr="00D96F20">
        <w:rPr>
          <w:rFonts w:eastAsia="Times New Roman" w:cs="Times New Roman"/>
          <w:szCs w:val="24"/>
        </w:rPr>
        <w:t xml:space="preserve"> προχωράμε στην ίδρυση της Εθνικής Αρχής Πολιτικής Προστασίας</w:t>
      </w:r>
      <w:r>
        <w:rPr>
          <w:rFonts w:eastAsia="Times New Roman" w:cs="Times New Roman"/>
          <w:szCs w:val="24"/>
        </w:rPr>
        <w:t>.</w:t>
      </w:r>
      <w:r w:rsidRPr="00D96F20">
        <w:rPr>
          <w:rFonts w:eastAsia="Times New Roman" w:cs="Times New Roman"/>
          <w:szCs w:val="24"/>
        </w:rPr>
        <w:t xml:space="preserve"> Το σχέδιο ετοιμάζεται</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Στις </w:t>
      </w:r>
      <w:r w:rsidRPr="00D96F20">
        <w:rPr>
          <w:rFonts w:eastAsia="Times New Roman" w:cs="Times New Roman"/>
          <w:szCs w:val="24"/>
        </w:rPr>
        <w:t>αρχές του έτο</w:t>
      </w:r>
      <w:r w:rsidRPr="00D96F20">
        <w:rPr>
          <w:rFonts w:eastAsia="Times New Roman" w:cs="Times New Roman"/>
          <w:szCs w:val="24"/>
        </w:rPr>
        <w:t>υς θα είναι σε δημόσια διαβούλευση</w:t>
      </w:r>
      <w:r>
        <w:rPr>
          <w:rFonts w:eastAsia="Times New Roman" w:cs="Times New Roman"/>
          <w:szCs w:val="24"/>
        </w:rPr>
        <w:t>. Είναι</w:t>
      </w:r>
      <w:r w:rsidRPr="00D96F20">
        <w:rPr>
          <w:rFonts w:eastAsia="Times New Roman" w:cs="Times New Roman"/>
          <w:szCs w:val="24"/>
        </w:rPr>
        <w:t xml:space="preserve"> ένα σχέδιο </w:t>
      </w:r>
      <w:r>
        <w:rPr>
          <w:rFonts w:eastAsia="Times New Roman" w:cs="Times New Roman"/>
          <w:szCs w:val="24"/>
        </w:rPr>
        <w:t xml:space="preserve">που υιοθετεί ένα </w:t>
      </w:r>
      <w:r w:rsidRPr="00D96F20">
        <w:rPr>
          <w:rFonts w:eastAsia="Times New Roman" w:cs="Times New Roman"/>
          <w:szCs w:val="24"/>
        </w:rPr>
        <w:t>σύγχρονο μοντέλο διαχείρισης στα πρότυπα πλέον προηγμένων χωρών</w:t>
      </w:r>
      <w:r>
        <w:rPr>
          <w:rFonts w:eastAsia="Times New Roman" w:cs="Times New Roman"/>
          <w:szCs w:val="24"/>
        </w:rPr>
        <w:t>,</w:t>
      </w:r>
      <w:r w:rsidRPr="00D96F20">
        <w:rPr>
          <w:rFonts w:eastAsia="Times New Roman" w:cs="Times New Roman"/>
          <w:szCs w:val="24"/>
        </w:rPr>
        <w:t xml:space="preserve"> ένα σχέδιο </w:t>
      </w:r>
      <w:r w:rsidRPr="00D96F20">
        <w:rPr>
          <w:rFonts w:eastAsia="Times New Roman" w:cs="Times New Roman"/>
          <w:szCs w:val="24"/>
        </w:rPr>
        <w:lastRenderedPageBreak/>
        <w:t xml:space="preserve">πραγματικά ολιστικό </w:t>
      </w:r>
      <w:r>
        <w:rPr>
          <w:rFonts w:eastAsia="Times New Roman" w:cs="Times New Roman"/>
          <w:szCs w:val="24"/>
        </w:rPr>
        <w:t xml:space="preserve">για όλες τις κατηγορίες </w:t>
      </w:r>
      <w:r w:rsidRPr="00D96F20">
        <w:rPr>
          <w:rFonts w:eastAsia="Times New Roman" w:cs="Times New Roman"/>
          <w:szCs w:val="24"/>
        </w:rPr>
        <w:t>κινδύνων</w:t>
      </w:r>
      <w:r>
        <w:rPr>
          <w:rFonts w:eastAsia="Times New Roman" w:cs="Times New Roman"/>
          <w:szCs w:val="24"/>
        </w:rPr>
        <w:t>,</w:t>
      </w:r>
      <w:r w:rsidRPr="00D96F20">
        <w:rPr>
          <w:rFonts w:eastAsia="Times New Roman" w:cs="Times New Roman"/>
          <w:szCs w:val="24"/>
        </w:rPr>
        <w:t xml:space="preserve"> α</w:t>
      </w:r>
      <w:r>
        <w:rPr>
          <w:rFonts w:eastAsia="Times New Roman" w:cs="Times New Roman"/>
          <w:szCs w:val="24"/>
        </w:rPr>
        <w:t>λλά και για όλες τις φάσεις πρό</w:t>
      </w:r>
      <w:r w:rsidRPr="00D96F20">
        <w:rPr>
          <w:rFonts w:eastAsia="Times New Roman" w:cs="Times New Roman"/>
          <w:szCs w:val="24"/>
        </w:rPr>
        <w:t xml:space="preserve">ληψης </w:t>
      </w:r>
      <w:r>
        <w:rPr>
          <w:rFonts w:eastAsia="Times New Roman" w:cs="Times New Roman"/>
          <w:szCs w:val="24"/>
        </w:rPr>
        <w:t xml:space="preserve">και </w:t>
      </w:r>
      <w:r w:rsidRPr="00D96F20">
        <w:rPr>
          <w:rFonts w:eastAsia="Times New Roman" w:cs="Times New Roman"/>
          <w:szCs w:val="24"/>
        </w:rPr>
        <w:t>αποκατάστασης</w:t>
      </w:r>
      <w:r>
        <w:rPr>
          <w:rFonts w:eastAsia="Times New Roman" w:cs="Times New Roman"/>
          <w:szCs w:val="24"/>
        </w:rPr>
        <w:t>.</w:t>
      </w:r>
    </w:p>
    <w:p w14:paraId="37394F0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είπαμε ακτινολογική αλληλεγγύη, αλλά μην το παρακάνουμε.</w:t>
      </w:r>
    </w:p>
    <w:p w14:paraId="37394F0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 xml:space="preserve">Ήταν και τα τρομοκρατικά. </w:t>
      </w:r>
    </w:p>
    <w:p w14:paraId="37394F0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δίνω ένα λεπτό, παρακαλώ για να ολοκ</w:t>
      </w:r>
      <w:r>
        <w:rPr>
          <w:rFonts w:eastAsia="Times New Roman" w:cs="Times New Roman"/>
          <w:szCs w:val="24"/>
        </w:rPr>
        <w:t>ληρώσετε.</w:t>
      </w:r>
    </w:p>
    <w:p w14:paraId="37394F0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ΟΛΓΑ ΓΕΡΟΒΑΣΙΛΗ (Υπουργός Προστασίας του Πολίτη): </w:t>
      </w:r>
      <w:r>
        <w:rPr>
          <w:rFonts w:eastAsia="Times New Roman" w:cs="Times New Roman"/>
          <w:szCs w:val="24"/>
        </w:rPr>
        <w:t xml:space="preserve">Τελειώνω, κύριε Πρόεδρε.  </w:t>
      </w:r>
    </w:p>
    <w:p w14:paraId="37394F09"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 xml:space="preserve">Προχωράμε σε </w:t>
      </w:r>
      <w:r>
        <w:rPr>
          <w:rFonts w:eastAsia="Times New Roman" w:cs="Times New Roman"/>
          <w:szCs w:val="24"/>
        </w:rPr>
        <w:t xml:space="preserve">αντίστοιχη </w:t>
      </w:r>
      <w:r w:rsidRPr="00D96F20">
        <w:rPr>
          <w:rFonts w:eastAsia="Times New Roman" w:cs="Times New Roman"/>
          <w:szCs w:val="24"/>
        </w:rPr>
        <w:t xml:space="preserve">ενίσχυση του </w:t>
      </w:r>
      <w:r>
        <w:rPr>
          <w:rFonts w:eastAsia="Times New Roman" w:cs="Times New Roman"/>
          <w:szCs w:val="24"/>
        </w:rPr>
        <w:t>Πυροσβεστικού Σ</w:t>
      </w:r>
      <w:r w:rsidRPr="00D96F20">
        <w:rPr>
          <w:rFonts w:eastAsia="Times New Roman" w:cs="Times New Roman"/>
          <w:szCs w:val="24"/>
        </w:rPr>
        <w:t xml:space="preserve">ώματος </w:t>
      </w:r>
      <w:r>
        <w:rPr>
          <w:rFonts w:eastAsia="Times New Roman" w:cs="Times New Roman"/>
          <w:szCs w:val="24"/>
        </w:rPr>
        <w:t>β</w:t>
      </w:r>
      <w:r w:rsidRPr="00D96F20">
        <w:rPr>
          <w:rFonts w:eastAsia="Times New Roman" w:cs="Times New Roman"/>
          <w:szCs w:val="24"/>
        </w:rPr>
        <w:t>εβαίως</w:t>
      </w:r>
      <w:r>
        <w:rPr>
          <w:rFonts w:eastAsia="Times New Roman" w:cs="Times New Roman"/>
          <w:szCs w:val="24"/>
        </w:rPr>
        <w:t>,</w:t>
      </w:r>
      <w:r w:rsidRPr="00D96F20">
        <w:rPr>
          <w:rFonts w:eastAsia="Times New Roman" w:cs="Times New Roman"/>
          <w:szCs w:val="24"/>
        </w:rPr>
        <w:t xml:space="preserve"> εξαντλώντας πόρους του προϋπολογισμού</w:t>
      </w:r>
      <w:r>
        <w:rPr>
          <w:rFonts w:eastAsia="Times New Roman" w:cs="Times New Roman"/>
          <w:szCs w:val="24"/>
        </w:rPr>
        <w:t>,</w:t>
      </w:r>
      <w:r w:rsidRPr="00D96F20">
        <w:rPr>
          <w:rFonts w:eastAsia="Times New Roman" w:cs="Times New Roman"/>
          <w:szCs w:val="24"/>
        </w:rPr>
        <w:t xml:space="preserve"> αλλά και τις σημαντικές δωρεές ιδιωτών</w:t>
      </w:r>
      <w:r>
        <w:rPr>
          <w:rFonts w:eastAsia="Times New Roman" w:cs="Times New Roman"/>
          <w:szCs w:val="24"/>
        </w:rPr>
        <w:t>.</w:t>
      </w:r>
      <w:r w:rsidRPr="00D96F20">
        <w:rPr>
          <w:rFonts w:eastAsia="Times New Roman" w:cs="Times New Roman"/>
          <w:szCs w:val="24"/>
        </w:rPr>
        <w:t xml:space="preserve"> Πιστεύουμε </w:t>
      </w:r>
      <w:r>
        <w:rPr>
          <w:rFonts w:eastAsia="Times New Roman" w:cs="Times New Roman"/>
          <w:szCs w:val="24"/>
        </w:rPr>
        <w:t>ότι την ά</w:t>
      </w:r>
      <w:r w:rsidRPr="00D96F20">
        <w:rPr>
          <w:rFonts w:eastAsia="Times New Roman" w:cs="Times New Roman"/>
          <w:szCs w:val="24"/>
        </w:rPr>
        <w:t>ν</w:t>
      </w:r>
      <w:r w:rsidRPr="00D96F20">
        <w:rPr>
          <w:rFonts w:eastAsia="Times New Roman" w:cs="Times New Roman"/>
          <w:szCs w:val="24"/>
        </w:rPr>
        <w:t>οιξη το Π</w:t>
      </w:r>
      <w:r>
        <w:rPr>
          <w:rFonts w:eastAsia="Times New Roman" w:cs="Times New Roman"/>
          <w:szCs w:val="24"/>
        </w:rPr>
        <w:t>υροσβεστικό Σώμα θα βρεθεί σε μι</w:t>
      </w:r>
      <w:r w:rsidRPr="00D96F20">
        <w:rPr>
          <w:rFonts w:eastAsia="Times New Roman" w:cs="Times New Roman"/>
          <w:szCs w:val="24"/>
        </w:rPr>
        <w:t>α άλλη θέση</w:t>
      </w:r>
      <w:r>
        <w:rPr>
          <w:rFonts w:eastAsia="Times New Roman" w:cs="Times New Roman"/>
          <w:szCs w:val="24"/>
        </w:rPr>
        <w:t>.</w:t>
      </w:r>
    </w:p>
    <w:p w14:paraId="37394F0A"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 xml:space="preserve"> Εδώ</w:t>
      </w:r>
      <w:r>
        <w:rPr>
          <w:rFonts w:eastAsia="Times New Roman" w:cs="Times New Roman"/>
          <w:szCs w:val="24"/>
        </w:rPr>
        <w:t>,</w:t>
      </w:r>
      <w:r w:rsidRPr="00D96F20">
        <w:rPr>
          <w:rFonts w:eastAsia="Times New Roman" w:cs="Times New Roman"/>
          <w:szCs w:val="24"/>
        </w:rPr>
        <w:t xml:space="preserve"> θα τελειώσω</w:t>
      </w:r>
      <w:r>
        <w:rPr>
          <w:rFonts w:eastAsia="Times New Roman" w:cs="Times New Roman"/>
          <w:szCs w:val="24"/>
        </w:rPr>
        <w:t>,</w:t>
      </w:r>
      <w:r w:rsidRPr="00D96F20">
        <w:rPr>
          <w:rFonts w:eastAsia="Times New Roman" w:cs="Times New Roman"/>
          <w:szCs w:val="24"/>
        </w:rPr>
        <w:t xml:space="preserve"> κύριε Πρόεδρε</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Θέλω όμως </w:t>
      </w:r>
      <w:r w:rsidRPr="00D96F20">
        <w:rPr>
          <w:rFonts w:eastAsia="Times New Roman" w:cs="Times New Roman"/>
          <w:szCs w:val="24"/>
        </w:rPr>
        <w:t xml:space="preserve">να πω άλλη μία φορά ότι για την άσκηση της πολιτικής μας </w:t>
      </w:r>
      <w:r>
        <w:rPr>
          <w:rFonts w:eastAsia="Times New Roman" w:cs="Times New Roman"/>
          <w:szCs w:val="24"/>
        </w:rPr>
        <w:t xml:space="preserve">στα ζητήματα </w:t>
      </w:r>
      <w:r w:rsidRPr="00D96F20">
        <w:rPr>
          <w:rFonts w:eastAsia="Times New Roman" w:cs="Times New Roman"/>
          <w:szCs w:val="24"/>
        </w:rPr>
        <w:t xml:space="preserve">ασφαλείας δεν προκρίνουμε την τυφλή </w:t>
      </w:r>
      <w:r>
        <w:rPr>
          <w:rFonts w:eastAsia="Times New Roman" w:cs="Times New Roman"/>
          <w:szCs w:val="24"/>
        </w:rPr>
        <w:t xml:space="preserve">άκρατη </w:t>
      </w:r>
      <w:r w:rsidRPr="00D96F20">
        <w:rPr>
          <w:rFonts w:eastAsia="Times New Roman" w:cs="Times New Roman"/>
          <w:szCs w:val="24"/>
        </w:rPr>
        <w:t>καταστολή</w:t>
      </w:r>
      <w:r>
        <w:rPr>
          <w:rFonts w:eastAsia="Times New Roman" w:cs="Times New Roman"/>
          <w:szCs w:val="24"/>
        </w:rPr>
        <w:t>.</w:t>
      </w:r>
      <w:r w:rsidRPr="00D96F20">
        <w:rPr>
          <w:rFonts w:eastAsia="Times New Roman" w:cs="Times New Roman"/>
          <w:szCs w:val="24"/>
        </w:rPr>
        <w:t xml:space="preserve"> </w:t>
      </w:r>
      <w:r w:rsidRPr="00D96F20">
        <w:rPr>
          <w:rFonts w:eastAsia="Times New Roman" w:cs="Times New Roman"/>
          <w:szCs w:val="24"/>
        </w:rPr>
        <w:lastRenderedPageBreak/>
        <w:t>Δεν οδηγεί πουθενά αλλού</w:t>
      </w:r>
      <w:r>
        <w:rPr>
          <w:rFonts w:eastAsia="Times New Roman" w:cs="Times New Roman"/>
          <w:szCs w:val="24"/>
        </w:rPr>
        <w:t>,</w:t>
      </w:r>
      <w:r w:rsidRPr="00D96F20">
        <w:rPr>
          <w:rFonts w:eastAsia="Times New Roman" w:cs="Times New Roman"/>
          <w:szCs w:val="24"/>
        </w:rPr>
        <w:t xml:space="preserve"> εκτός απ</w:t>
      </w:r>
      <w:r w:rsidRPr="00D96F20">
        <w:rPr>
          <w:rFonts w:eastAsia="Times New Roman" w:cs="Times New Roman"/>
          <w:szCs w:val="24"/>
        </w:rPr>
        <w:t>ό τον εκτροχιασμό της τάξης και της ασφάλειας</w:t>
      </w:r>
      <w:r>
        <w:rPr>
          <w:rFonts w:eastAsia="Times New Roman" w:cs="Times New Roman"/>
          <w:szCs w:val="24"/>
        </w:rPr>
        <w:t>.</w:t>
      </w:r>
      <w:r w:rsidRPr="00D96F20">
        <w:rPr>
          <w:rFonts w:eastAsia="Times New Roman" w:cs="Times New Roman"/>
          <w:szCs w:val="24"/>
        </w:rPr>
        <w:t xml:space="preserve"> Δοκιμάστηκαν στη χώρα μας και απέτυχαν</w:t>
      </w:r>
      <w:r>
        <w:rPr>
          <w:rFonts w:eastAsia="Times New Roman" w:cs="Times New Roman"/>
          <w:szCs w:val="24"/>
        </w:rPr>
        <w:t>. Όποιος τάζει, δεν ξέρω πώς -</w:t>
      </w:r>
      <w:r w:rsidRPr="00D96F20">
        <w:rPr>
          <w:rFonts w:eastAsia="Times New Roman" w:cs="Times New Roman"/>
          <w:szCs w:val="24"/>
        </w:rPr>
        <w:t>με προσωπική γοητεία</w:t>
      </w:r>
      <w:r>
        <w:rPr>
          <w:rFonts w:eastAsia="Times New Roman" w:cs="Times New Roman"/>
          <w:szCs w:val="24"/>
        </w:rPr>
        <w:t>, με πολιτικά προσόντα,</w:t>
      </w:r>
      <w:r w:rsidRPr="00D96F20">
        <w:rPr>
          <w:rFonts w:eastAsia="Times New Roman" w:cs="Times New Roman"/>
          <w:szCs w:val="24"/>
        </w:rPr>
        <w:t xml:space="preserve"> με άλλα κόλπα</w:t>
      </w:r>
      <w:r>
        <w:rPr>
          <w:rFonts w:eastAsia="Times New Roman" w:cs="Times New Roman"/>
          <w:szCs w:val="24"/>
        </w:rPr>
        <w:t>, δ</w:t>
      </w:r>
      <w:r w:rsidRPr="00D96F20">
        <w:rPr>
          <w:rFonts w:eastAsia="Times New Roman" w:cs="Times New Roman"/>
          <w:szCs w:val="24"/>
        </w:rPr>
        <w:t>εν ξέρω</w:t>
      </w:r>
      <w:r>
        <w:rPr>
          <w:rFonts w:eastAsia="Times New Roman" w:cs="Times New Roman"/>
          <w:szCs w:val="24"/>
        </w:rPr>
        <w:t>-</w:t>
      </w:r>
      <w:r w:rsidRPr="00D96F20">
        <w:rPr>
          <w:rFonts w:eastAsia="Times New Roman" w:cs="Times New Roman"/>
          <w:szCs w:val="24"/>
        </w:rPr>
        <w:t xml:space="preserve"> ότι θα βάλει τάξη με το </w:t>
      </w:r>
      <w:r>
        <w:rPr>
          <w:rFonts w:eastAsia="Times New Roman" w:cs="Times New Roman"/>
          <w:szCs w:val="24"/>
        </w:rPr>
        <w:t>«</w:t>
      </w:r>
      <w:r w:rsidRPr="00D96F20">
        <w:rPr>
          <w:rFonts w:eastAsia="Times New Roman" w:cs="Times New Roman"/>
          <w:szCs w:val="24"/>
        </w:rPr>
        <w:t>καλημέρα</w:t>
      </w:r>
      <w:r>
        <w:rPr>
          <w:rFonts w:eastAsia="Times New Roman" w:cs="Times New Roman"/>
          <w:szCs w:val="24"/>
        </w:rPr>
        <w:t>»,</w:t>
      </w:r>
      <w:r w:rsidRPr="00D96F20">
        <w:rPr>
          <w:rFonts w:eastAsia="Times New Roman" w:cs="Times New Roman"/>
          <w:szCs w:val="24"/>
        </w:rPr>
        <w:t xml:space="preserve"> επιεικώς δεν ξέρει τι του γίνεται</w:t>
      </w:r>
      <w:r>
        <w:rPr>
          <w:rFonts w:eastAsia="Times New Roman" w:cs="Times New Roman"/>
          <w:szCs w:val="24"/>
        </w:rPr>
        <w:t>.</w:t>
      </w:r>
      <w:r w:rsidRPr="00D96F20">
        <w:rPr>
          <w:rFonts w:eastAsia="Times New Roman" w:cs="Times New Roman"/>
          <w:szCs w:val="24"/>
        </w:rPr>
        <w:t xml:space="preserve"> </w:t>
      </w:r>
    </w:p>
    <w:p w14:paraId="37394F0B"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Προκρίνουμε αυτά που σας είπα με περιορισμό των αιτιών</w:t>
      </w:r>
      <w:r>
        <w:rPr>
          <w:rFonts w:eastAsia="Times New Roman" w:cs="Times New Roman"/>
          <w:szCs w:val="24"/>
        </w:rPr>
        <w:t>,</w:t>
      </w:r>
      <w:r w:rsidRPr="00D96F20">
        <w:rPr>
          <w:rFonts w:eastAsia="Times New Roman" w:cs="Times New Roman"/>
          <w:szCs w:val="24"/>
        </w:rPr>
        <w:t xml:space="preserve"> την πρόληψη</w:t>
      </w:r>
      <w:r>
        <w:rPr>
          <w:rFonts w:eastAsia="Times New Roman" w:cs="Times New Roman"/>
          <w:szCs w:val="24"/>
        </w:rPr>
        <w:t>,</w:t>
      </w:r>
      <w:r w:rsidRPr="00D96F20">
        <w:rPr>
          <w:rFonts w:eastAsia="Times New Roman" w:cs="Times New Roman"/>
          <w:szCs w:val="24"/>
        </w:rPr>
        <w:t xml:space="preserve"> τη συνεργασία</w:t>
      </w:r>
      <w:r>
        <w:rPr>
          <w:rFonts w:eastAsia="Times New Roman" w:cs="Times New Roman"/>
          <w:szCs w:val="24"/>
        </w:rPr>
        <w:t>,</w:t>
      </w:r>
      <w:r w:rsidRPr="00D96F20">
        <w:rPr>
          <w:rFonts w:eastAsia="Times New Roman" w:cs="Times New Roman"/>
          <w:szCs w:val="24"/>
        </w:rPr>
        <w:t xml:space="preserve"> τον διάλογο με την κοινωνία των πολιτών</w:t>
      </w:r>
      <w:r>
        <w:rPr>
          <w:rFonts w:eastAsia="Times New Roman" w:cs="Times New Roman"/>
          <w:szCs w:val="24"/>
        </w:rPr>
        <w:t>.</w:t>
      </w:r>
      <w:r w:rsidRPr="00D96F20">
        <w:rPr>
          <w:rFonts w:eastAsia="Times New Roman" w:cs="Times New Roman"/>
          <w:szCs w:val="24"/>
        </w:rPr>
        <w:t xml:space="preserve"> Εργαζόμαστε </w:t>
      </w:r>
      <w:r>
        <w:rPr>
          <w:rFonts w:eastAsia="Times New Roman" w:cs="Times New Roman"/>
          <w:szCs w:val="24"/>
        </w:rPr>
        <w:t>για μι</w:t>
      </w:r>
      <w:r w:rsidRPr="00D96F20">
        <w:rPr>
          <w:rFonts w:eastAsia="Times New Roman" w:cs="Times New Roman"/>
          <w:szCs w:val="24"/>
        </w:rPr>
        <w:t>α χώρα ασφαλή</w:t>
      </w:r>
      <w:r>
        <w:rPr>
          <w:rFonts w:eastAsia="Times New Roman" w:cs="Times New Roman"/>
          <w:szCs w:val="24"/>
        </w:rPr>
        <w:t>,</w:t>
      </w:r>
      <w:r w:rsidRPr="00D96F20">
        <w:rPr>
          <w:rFonts w:eastAsia="Times New Roman" w:cs="Times New Roman"/>
          <w:szCs w:val="24"/>
        </w:rPr>
        <w:t xml:space="preserve"> σύγχρονη</w:t>
      </w:r>
      <w:r>
        <w:rPr>
          <w:rFonts w:eastAsia="Times New Roman" w:cs="Times New Roman"/>
          <w:szCs w:val="24"/>
        </w:rPr>
        <w:t>,</w:t>
      </w:r>
      <w:r w:rsidRPr="00D96F20">
        <w:rPr>
          <w:rFonts w:eastAsia="Times New Roman" w:cs="Times New Roman"/>
          <w:szCs w:val="24"/>
        </w:rPr>
        <w:t xml:space="preserve"> ευρωπαϊκή</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Όλα </w:t>
      </w:r>
      <w:r w:rsidRPr="00D96F20">
        <w:rPr>
          <w:rFonts w:eastAsia="Times New Roman" w:cs="Times New Roman"/>
          <w:szCs w:val="24"/>
        </w:rPr>
        <w:t>αυτά</w:t>
      </w:r>
      <w:r>
        <w:rPr>
          <w:rFonts w:eastAsia="Times New Roman" w:cs="Times New Roman"/>
          <w:szCs w:val="24"/>
        </w:rPr>
        <w:t>, όμως, επιτυγχάνονται μ</w:t>
      </w:r>
      <w:r w:rsidRPr="00D96F20">
        <w:rPr>
          <w:rFonts w:eastAsia="Times New Roman" w:cs="Times New Roman"/>
          <w:szCs w:val="24"/>
        </w:rPr>
        <w:t xml:space="preserve">ε όρους εμβάθυνσης της </w:t>
      </w:r>
      <w:r>
        <w:rPr>
          <w:rFonts w:eastAsia="Times New Roman" w:cs="Times New Roman"/>
          <w:szCs w:val="24"/>
        </w:rPr>
        <w:t>δ</w:t>
      </w:r>
      <w:r w:rsidRPr="00D96F20">
        <w:rPr>
          <w:rFonts w:eastAsia="Times New Roman" w:cs="Times New Roman"/>
          <w:szCs w:val="24"/>
        </w:rPr>
        <w:t>ημοκρατίας</w:t>
      </w:r>
      <w:r>
        <w:rPr>
          <w:rFonts w:eastAsia="Times New Roman" w:cs="Times New Roman"/>
          <w:szCs w:val="24"/>
        </w:rPr>
        <w:t>.</w:t>
      </w:r>
    </w:p>
    <w:p w14:paraId="37394F0C"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Σας Ευχαρ</w:t>
      </w:r>
      <w:r w:rsidRPr="00D96F20">
        <w:rPr>
          <w:rFonts w:eastAsia="Times New Roman" w:cs="Times New Roman"/>
          <w:szCs w:val="24"/>
        </w:rPr>
        <w:t>ιστώ</w:t>
      </w:r>
      <w:r>
        <w:rPr>
          <w:rFonts w:eastAsia="Times New Roman" w:cs="Times New Roman"/>
          <w:szCs w:val="24"/>
        </w:rPr>
        <w:t>.</w:t>
      </w:r>
    </w:p>
    <w:p w14:paraId="37394F0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την ανοχή. </w:t>
      </w:r>
    </w:p>
    <w:p w14:paraId="37394F0E"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4F0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Μετά τον κ. Πολάκη, έχει ζητήσει τον λόγο ο κ. Παφίλης ως Κοινοβουλευτικός Εκπρόσωπος του ΚΚΕ. Έτσι, μένουν μόνο δύο Κοινοβουλευτικοί Εκπρόσωποι, ο κ. Μαντάς που έχει προκρίνει να μιλήσει αύριο και ο κ. Παπαχριστόπουλος</w:t>
      </w:r>
      <w:r>
        <w:rPr>
          <w:rFonts w:eastAsia="Times New Roman" w:cs="Times New Roman"/>
          <w:szCs w:val="24"/>
        </w:rPr>
        <w:t>,</w:t>
      </w:r>
      <w:r>
        <w:rPr>
          <w:rFonts w:eastAsia="Times New Roman" w:cs="Times New Roman"/>
          <w:szCs w:val="24"/>
        </w:rPr>
        <w:t xml:space="preserve"> που μάλλον αύριο θα μιλήσει κι εκε</w:t>
      </w:r>
      <w:r>
        <w:rPr>
          <w:rFonts w:eastAsia="Times New Roman" w:cs="Times New Roman"/>
          <w:szCs w:val="24"/>
        </w:rPr>
        <w:t xml:space="preserve">ίνος. </w:t>
      </w:r>
    </w:p>
    <w:p w14:paraId="37394F1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προχωράμε τώρα με τον Κοινοβουλευτικό Εκπρόσωπο της Νέας Δημοκρατίας κ. Δένδια. </w:t>
      </w:r>
    </w:p>
    <w:p w14:paraId="37394F1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w:t>
      </w:r>
      <w:r>
        <w:rPr>
          <w:rFonts w:eastAsia="Times New Roman" w:cs="Times New Roman"/>
          <w:b/>
          <w:szCs w:val="24"/>
        </w:rPr>
        <w:t xml:space="preserve"> ΔΕΝΔΙΑΣ: </w:t>
      </w:r>
      <w:r w:rsidRPr="00D96F20">
        <w:rPr>
          <w:rFonts w:eastAsia="Times New Roman" w:cs="Times New Roman"/>
          <w:szCs w:val="24"/>
        </w:rPr>
        <w:t>Ευχαριστώ</w:t>
      </w:r>
      <w:r>
        <w:rPr>
          <w:rFonts w:eastAsia="Times New Roman" w:cs="Times New Roman"/>
          <w:szCs w:val="24"/>
        </w:rPr>
        <w:t>,</w:t>
      </w:r>
      <w:r w:rsidRPr="00D96F20">
        <w:rPr>
          <w:rFonts w:eastAsia="Times New Roman" w:cs="Times New Roman"/>
          <w:szCs w:val="24"/>
        </w:rPr>
        <w:t xml:space="preserve"> κύριε Πρόεδρε</w:t>
      </w:r>
      <w:r>
        <w:rPr>
          <w:rFonts w:eastAsia="Times New Roman" w:cs="Times New Roman"/>
          <w:szCs w:val="24"/>
        </w:rPr>
        <w:t>.</w:t>
      </w:r>
    </w:p>
    <w:p w14:paraId="37394F12"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Κυρίες και κύριοι συνάδελφοι</w:t>
      </w:r>
      <w:r>
        <w:rPr>
          <w:rFonts w:eastAsia="Times New Roman" w:cs="Times New Roman"/>
          <w:szCs w:val="24"/>
        </w:rPr>
        <w:t>,</w:t>
      </w:r>
      <w:r w:rsidRPr="00D96F20">
        <w:rPr>
          <w:rFonts w:eastAsia="Times New Roman" w:cs="Times New Roman"/>
          <w:szCs w:val="24"/>
        </w:rPr>
        <w:t xml:space="preserve"> θα ήθελα να αρχίσω και εγώ με την απόλυτη</w:t>
      </w:r>
      <w:r>
        <w:rPr>
          <w:rFonts w:eastAsia="Times New Roman" w:cs="Times New Roman"/>
          <w:szCs w:val="24"/>
        </w:rPr>
        <w:t>, απερίφραστη</w:t>
      </w:r>
      <w:r w:rsidRPr="00D96F20">
        <w:rPr>
          <w:rFonts w:eastAsia="Times New Roman" w:cs="Times New Roman"/>
          <w:szCs w:val="24"/>
        </w:rPr>
        <w:t xml:space="preserve"> καταδίκη της βομβι</w:t>
      </w:r>
      <w:r w:rsidRPr="00D96F20">
        <w:rPr>
          <w:rFonts w:eastAsia="Times New Roman" w:cs="Times New Roman"/>
          <w:szCs w:val="24"/>
        </w:rPr>
        <w:t xml:space="preserve">στικής επίθεσης σήμερα εναντίον του </w:t>
      </w:r>
      <w:r>
        <w:rPr>
          <w:rFonts w:eastAsia="Times New Roman" w:cs="Times New Roman"/>
          <w:szCs w:val="24"/>
        </w:rPr>
        <w:t>«</w:t>
      </w:r>
      <w:r w:rsidRPr="00D96F20">
        <w:rPr>
          <w:rFonts w:eastAsia="Times New Roman" w:cs="Times New Roman"/>
          <w:szCs w:val="24"/>
        </w:rPr>
        <w:t>ΣΚΑΪ</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και </w:t>
      </w:r>
      <w:r w:rsidRPr="00D96F20">
        <w:rPr>
          <w:rFonts w:eastAsia="Times New Roman" w:cs="Times New Roman"/>
          <w:szCs w:val="24"/>
        </w:rPr>
        <w:t xml:space="preserve">της </w:t>
      </w:r>
      <w:r>
        <w:rPr>
          <w:rFonts w:eastAsia="Times New Roman" w:cs="Times New Roman"/>
          <w:szCs w:val="24"/>
        </w:rPr>
        <w:t>«</w:t>
      </w:r>
      <w:r w:rsidRPr="00D96F20">
        <w:rPr>
          <w:rFonts w:eastAsia="Times New Roman" w:cs="Times New Roman"/>
          <w:szCs w:val="24"/>
        </w:rPr>
        <w:t>ΚΑΘΗΜΕΡΙΝΗΣ</w:t>
      </w:r>
      <w:r>
        <w:rPr>
          <w:rFonts w:eastAsia="Times New Roman" w:cs="Times New Roman"/>
          <w:szCs w:val="24"/>
        </w:rPr>
        <w:t>».</w:t>
      </w:r>
      <w:r w:rsidRPr="00D96F20">
        <w:rPr>
          <w:rFonts w:eastAsia="Times New Roman" w:cs="Times New Roman"/>
          <w:szCs w:val="24"/>
        </w:rPr>
        <w:t xml:space="preserve"> Συμμερίζομαι απολύτως την τοποθέτηση του Αρχηγού της Νέας Δημοκρατίας ως προς τη σημειολογία του χτυπήματος και συμπαρίσταμαι απολύτως</w:t>
      </w:r>
      <w:r>
        <w:rPr>
          <w:rFonts w:eastAsia="Times New Roman" w:cs="Times New Roman"/>
          <w:szCs w:val="24"/>
        </w:rPr>
        <w:t>,</w:t>
      </w:r>
      <w:r w:rsidRPr="00D96F20">
        <w:rPr>
          <w:rFonts w:eastAsia="Times New Roman" w:cs="Times New Roman"/>
          <w:szCs w:val="24"/>
        </w:rPr>
        <w:t xml:space="preserve"> όπως όλοι μας νομίζω</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στους δημοσιογράφους </w:t>
      </w:r>
      <w:r w:rsidRPr="00D96F20">
        <w:rPr>
          <w:rFonts w:eastAsia="Times New Roman" w:cs="Times New Roman"/>
          <w:szCs w:val="24"/>
        </w:rPr>
        <w:t xml:space="preserve">και </w:t>
      </w:r>
      <w:r>
        <w:rPr>
          <w:rFonts w:eastAsia="Times New Roman" w:cs="Times New Roman"/>
          <w:szCs w:val="24"/>
        </w:rPr>
        <w:t>σ</w:t>
      </w:r>
      <w:r w:rsidRPr="00D96F20">
        <w:rPr>
          <w:rFonts w:eastAsia="Times New Roman" w:cs="Times New Roman"/>
          <w:szCs w:val="24"/>
        </w:rPr>
        <w:t xml:space="preserve">τους </w:t>
      </w:r>
      <w:r w:rsidRPr="00D96F20">
        <w:rPr>
          <w:rFonts w:eastAsia="Times New Roman" w:cs="Times New Roman"/>
          <w:szCs w:val="24"/>
        </w:rPr>
        <w:t>ανθρώπους που υπηρετούν την ιδέα και το δημοκρατικό καθήκον και δικαίωμα της ενημέρωσης</w:t>
      </w:r>
      <w:r>
        <w:rPr>
          <w:rFonts w:eastAsia="Times New Roman" w:cs="Times New Roman"/>
          <w:szCs w:val="24"/>
        </w:rPr>
        <w:t>.</w:t>
      </w:r>
    </w:p>
    <w:p w14:paraId="37394F1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Θεωρώ ότι ήμουν</w:t>
      </w:r>
      <w:r w:rsidRPr="00D96F20">
        <w:rPr>
          <w:rFonts w:eastAsia="Times New Roman" w:cs="Times New Roman"/>
          <w:szCs w:val="24"/>
        </w:rPr>
        <w:t xml:space="preserve"> τυχερός</w:t>
      </w:r>
      <w:r>
        <w:rPr>
          <w:rFonts w:eastAsia="Times New Roman" w:cs="Times New Roman"/>
          <w:szCs w:val="24"/>
        </w:rPr>
        <w:t>, γιατί ήμουν εδώ και άκουσα</w:t>
      </w:r>
      <w:r w:rsidRPr="00D96F20">
        <w:rPr>
          <w:rFonts w:eastAsia="Times New Roman" w:cs="Times New Roman"/>
          <w:szCs w:val="24"/>
        </w:rPr>
        <w:t xml:space="preserve"> την τοποθέτηση της </w:t>
      </w:r>
      <w:r>
        <w:rPr>
          <w:rFonts w:eastAsia="Times New Roman" w:cs="Times New Roman"/>
          <w:szCs w:val="24"/>
        </w:rPr>
        <w:t xml:space="preserve">κυρίας Υπουργού </w:t>
      </w:r>
      <w:r w:rsidRPr="00D96F20">
        <w:rPr>
          <w:rFonts w:eastAsia="Times New Roman" w:cs="Times New Roman"/>
          <w:szCs w:val="24"/>
        </w:rPr>
        <w:t>Προστασίας του Πολίτη</w:t>
      </w:r>
      <w:r>
        <w:rPr>
          <w:rFonts w:eastAsia="Times New Roman" w:cs="Times New Roman"/>
          <w:szCs w:val="24"/>
        </w:rPr>
        <w:t>.</w:t>
      </w:r>
      <w:r w:rsidRPr="00D96F20">
        <w:rPr>
          <w:rFonts w:eastAsia="Times New Roman" w:cs="Times New Roman"/>
          <w:szCs w:val="24"/>
        </w:rPr>
        <w:t xml:space="preserve"> </w:t>
      </w:r>
    </w:p>
    <w:p w14:paraId="37394F1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w:t>
      </w:r>
      <w:r w:rsidRPr="00D96F20">
        <w:rPr>
          <w:rFonts w:eastAsia="Times New Roman" w:cs="Times New Roman"/>
          <w:szCs w:val="24"/>
        </w:rPr>
        <w:t>πρέπει να σας πω ότι στην</w:t>
      </w:r>
      <w:r>
        <w:rPr>
          <w:rFonts w:eastAsia="Times New Roman" w:cs="Times New Roman"/>
          <w:szCs w:val="24"/>
        </w:rPr>
        <w:t xml:space="preserve"> καρέκλα</w:t>
      </w:r>
      <w:r w:rsidRPr="00D96F20">
        <w:rPr>
          <w:rFonts w:eastAsia="Times New Roman" w:cs="Times New Roman"/>
          <w:szCs w:val="24"/>
        </w:rPr>
        <w:t xml:space="preserve"> </w:t>
      </w:r>
      <w:r>
        <w:rPr>
          <w:rFonts w:eastAsia="Times New Roman" w:cs="Times New Roman"/>
          <w:szCs w:val="24"/>
        </w:rPr>
        <w:t>στην οπ</w:t>
      </w:r>
      <w:r>
        <w:rPr>
          <w:rFonts w:eastAsia="Times New Roman" w:cs="Times New Roman"/>
          <w:szCs w:val="24"/>
        </w:rPr>
        <w:t xml:space="preserve">οία κάθεστε, κάθεστε </w:t>
      </w:r>
      <w:r w:rsidRPr="00D96F20">
        <w:rPr>
          <w:rFonts w:eastAsia="Times New Roman" w:cs="Times New Roman"/>
          <w:szCs w:val="24"/>
        </w:rPr>
        <w:t>λίγο καιρό</w:t>
      </w:r>
      <w:r>
        <w:rPr>
          <w:rFonts w:eastAsia="Times New Roman" w:cs="Times New Roman"/>
          <w:szCs w:val="24"/>
        </w:rPr>
        <w:t>.</w:t>
      </w:r>
      <w:r w:rsidRPr="00D96F20">
        <w:rPr>
          <w:rFonts w:eastAsia="Times New Roman" w:cs="Times New Roman"/>
          <w:szCs w:val="24"/>
        </w:rPr>
        <w:t xml:space="preserve"> Για αυτό</w:t>
      </w:r>
      <w:r>
        <w:rPr>
          <w:rFonts w:eastAsia="Times New Roman" w:cs="Times New Roman"/>
          <w:szCs w:val="24"/>
        </w:rPr>
        <w:t xml:space="preserve"> η κριτική που θα σας ασκή</w:t>
      </w:r>
      <w:r w:rsidRPr="00D96F20">
        <w:rPr>
          <w:rFonts w:eastAsia="Times New Roman" w:cs="Times New Roman"/>
          <w:szCs w:val="24"/>
        </w:rPr>
        <w:t>σω δεν θα είναι απολύτως αυτή</w:t>
      </w:r>
      <w:r>
        <w:rPr>
          <w:rFonts w:eastAsia="Times New Roman" w:cs="Times New Roman"/>
          <w:szCs w:val="24"/>
        </w:rPr>
        <w:t>,</w:t>
      </w:r>
      <w:r w:rsidRPr="00D96F20">
        <w:rPr>
          <w:rFonts w:eastAsia="Times New Roman" w:cs="Times New Roman"/>
          <w:szCs w:val="24"/>
        </w:rPr>
        <w:t xml:space="preserve"> που θα έπρεπε για τα συνολικά πεπραγμένα της Κυβέρνησης</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Η καρέκλα αυτή σας δη</w:t>
      </w:r>
      <w:r>
        <w:rPr>
          <w:rFonts w:eastAsia="Times New Roman" w:cs="Times New Roman"/>
          <w:szCs w:val="24"/>
        </w:rPr>
        <w:lastRenderedPageBreak/>
        <w:t>μιουργεί την υποχρέωση όχι να διαπιστώνετε, αλλά</w:t>
      </w:r>
      <w:r w:rsidRPr="00D96F20">
        <w:rPr>
          <w:rFonts w:eastAsia="Times New Roman" w:cs="Times New Roman"/>
          <w:szCs w:val="24"/>
        </w:rPr>
        <w:t xml:space="preserve"> σας δημιουργεί δύο άλλες πολύ π</w:t>
      </w:r>
      <w:r w:rsidRPr="00D96F20">
        <w:rPr>
          <w:rFonts w:eastAsia="Times New Roman" w:cs="Times New Roman"/>
          <w:szCs w:val="24"/>
        </w:rPr>
        <w:t>ιο σοβαρές υποχρεώσεις</w:t>
      </w:r>
      <w:r>
        <w:rPr>
          <w:rFonts w:eastAsia="Times New Roman" w:cs="Times New Roman"/>
          <w:szCs w:val="24"/>
        </w:rPr>
        <w:t xml:space="preserve">. Η μία είναι να προλαμβάνετε. Η άλλη είναι να κολάζετε διά των διωκτικών αρχών.  </w:t>
      </w:r>
      <w:r w:rsidRPr="00D96F20">
        <w:rPr>
          <w:rFonts w:eastAsia="Times New Roman" w:cs="Times New Roman"/>
          <w:szCs w:val="24"/>
        </w:rPr>
        <w:t xml:space="preserve"> </w:t>
      </w:r>
    </w:p>
    <w:p w14:paraId="37394F1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μου κάνει </w:t>
      </w:r>
      <w:r w:rsidRPr="00D96F20">
        <w:rPr>
          <w:rFonts w:eastAsia="Times New Roman" w:cs="Times New Roman"/>
          <w:szCs w:val="24"/>
        </w:rPr>
        <w:t xml:space="preserve">φοβερή εντύπωση </w:t>
      </w:r>
      <w:r>
        <w:rPr>
          <w:rFonts w:eastAsia="Times New Roman" w:cs="Times New Roman"/>
          <w:szCs w:val="24"/>
        </w:rPr>
        <w:t xml:space="preserve">που δεν </w:t>
      </w:r>
      <w:r w:rsidRPr="00D96F20">
        <w:rPr>
          <w:rFonts w:eastAsia="Times New Roman" w:cs="Times New Roman"/>
          <w:szCs w:val="24"/>
        </w:rPr>
        <w:t>είπατε τίποτα ούτε για το ένα ούτε για το άλλο</w:t>
      </w:r>
      <w:r>
        <w:rPr>
          <w:rFonts w:eastAsia="Times New Roman" w:cs="Times New Roman"/>
          <w:szCs w:val="24"/>
        </w:rPr>
        <w:t>,</w:t>
      </w:r>
      <w:r w:rsidRPr="00D96F20">
        <w:rPr>
          <w:rFonts w:eastAsia="Times New Roman" w:cs="Times New Roman"/>
          <w:szCs w:val="24"/>
        </w:rPr>
        <w:t xml:space="preserve"> πέρα από τις γενικές</w:t>
      </w:r>
      <w:r>
        <w:rPr>
          <w:rFonts w:eastAsia="Times New Roman" w:cs="Times New Roman"/>
          <w:szCs w:val="24"/>
        </w:rPr>
        <w:t>,</w:t>
      </w:r>
      <w:r w:rsidRPr="00D96F20">
        <w:rPr>
          <w:rFonts w:eastAsia="Times New Roman" w:cs="Times New Roman"/>
          <w:szCs w:val="24"/>
        </w:rPr>
        <w:t xml:space="preserve"> συνήθεις</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πολυλεγμένες </w:t>
      </w:r>
      <w:r w:rsidRPr="00D96F20">
        <w:rPr>
          <w:rFonts w:eastAsia="Times New Roman" w:cs="Times New Roman"/>
          <w:szCs w:val="24"/>
        </w:rPr>
        <w:t>αν</w:t>
      </w:r>
      <w:r w:rsidRPr="00D96F20">
        <w:rPr>
          <w:rFonts w:eastAsia="Times New Roman" w:cs="Times New Roman"/>
          <w:szCs w:val="24"/>
        </w:rPr>
        <w:t>αφορές</w:t>
      </w:r>
      <w:r>
        <w:rPr>
          <w:rFonts w:eastAsia="Times New Roman" w:cs="Times New Roman"/>
          <w:szCs w:val="24"/>
        </w:rPr>
        <w:t>.</w:t>
      </w:r>
      <w:r w:rsidRPr="00D96F20">
        <w:rPr>
          <w:rFonts w:eastAsia="Times New Roman" w:cs="Times New Roman"/>
          <w:szCs w:val="24"/>
        </w:rPr>
        <w:t xml:space="preserve"> Διότι </w:t>
      </w:r>
      <w:r>
        <w:rPr>
          <w:rFonts w:eastAsia="Times New Roman" w:cs="Times New Roman"/>
          <w:szCs w:val="24"/>
        </w:rPr>
        <w:t>εσείς,</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οφείλατε ν</w:t>
      </w:r>
      <w:r w:rsidRPr="00D96F20">
        <w:rPr>
          <w:rFonts w:eastAsia="Times New Roman" w:cs="Times New Roman"/>
          <w:szCs w:val="24"/>
        </w:rPr>
        <w:t>α εξηγήσετε στο Σώμα</w:t>
      </w:r>
      <w:r>
        <w:rPr>
          <w:rFonts w:eastAsia="Times New Roman" w:cs="Times New Roman"/>
          <w:szCs w:val="24"/>
        </w:rPr>
        <w:t>, γ</w:t>
      </w:r>
      <w:r w:rsidRPr="00D96F20">
        <w:rPr>
          <w:rFonts w:eastAsia="Times New Roman" w:cs="Times New Roman"/>
          <w:szCs w:val="24"/>
        </w:rPr>
        <w:t xml:space="preserve">ιατί </w:t>
      </w:r>
      <w:r>
        <w:rPr>
          <w:rFonts w:eastAsia="Times New Roman" w:cs="Times New Roman"/>
          <w:szCs w:val="24"/>
        </w:rPr>
        <w:t xml:space="preserve">επετράπη </w:t>
      </w:r>
      <w:r w:rsidRPr="00D96F20">
        <w:rPr>
          <w:rFonts w:eastAsia="Times New Roman" w:cs="Times New Roman"/>
          <w:szCs w:val="24"/>
        </w:rPr>
        <w:t>να υπάρξει αυτό το χτύπημα</w:t>
      </w:r>
      <w:r>
        <w:rPr>
          <w:rFonts w:eastAsia="Times New Roman" w:cs="Times New Roman"/>
          <w:szCs w:val="24"/>
        </w:rPr>
        <w:t>.</w:t>
      </w:r>
      <w:r w:rsidRPr="00D96F20">
        <w:rPr>
          <w:rFonts w:eastAsia="Times New Roman" w:cs="Times New Roman"/>
          <w:szCs w:val="24"/>
        </w:rPr>
        <w:t xml:space="preserve"> Ο </w:t>
      </w:r>
      <w:r>
        <w:rPr>
          <w:rFonts w:eastAsia="Times New Roman" w:cs="Times New Roman"/>
          <w:szCs w:val="24"/>
        </w:rPr>
        <w:t>«</w:t>
      </w:r>
      <w:r w:rsidRPr="00D96F20">
        <w:rPr>
          <w:rFonts w:eastAsia="Times New Roman" w:cs="Times New Roman"/>
          <w:szCs w:val="24"/>
        </w:rPr>
        <w:t>ΣΚΑΪ</w:t>
      </w:r>
      <w:r>
        <w:rPr>
          <w:rFonts w:eastAsia="Times New Roman" w:cs="Times New Roman"/>
          <w:szCs w:val="24"/>
        </w:rPr>
        <w:t>»</w:t>
      </w:r>
      <w:r w:rsidRPr="00D96F20">
        <w:rPr>
          <w:rFonts w:eastAsia="Times New Roman" w:cs="Times New Roman"/>
          <w:szCs w:val="24"/>
        </w:rPr>
        <w:t xml:space="preserve"> ήταν ένας στόχος ο </w:t>
      </w:r>
      <w:r>
        <w:rPr>
          <w:rFonts w:eastAsia="Times New Roman" w:cs="Times New Roman"/>
          <w:szCs w:val="24"/>
        </w:rPr>
        <w:t>οποίος δεν μπορούσε να προβλεφθεί;</w:t>
      </w:r>
      <w:r w:rsidRPr="00D96F20">
        <w:rPr>
          <w:rFonts w:eastAsia="Times New Roman" w:cs="Times New Roman"/>
          <w:szCs w:val="24"/>
        </w:rPr>
        <w:t xml:space="preserve"> Το σημείο ήταν ένα σημείο το οποίο δεν μπορούσε να φυλαχθεί</w:t>
      </w:r>
      <w:r>
        <w:rPr>
          <w:rFonts w:eastAsia="Times New Roman" w:cs="Times New Roman"/>
          <w:szCs w:val="24"/>
        </w:rPr>
        <w:t>;</w:t>
      </w:r>
      <w:r w:rsidRPr="00D96F20">
        <w:rPr>
          <w:rFonts w:eastAsia="Times New Roman" w:cs="Times New Roman"/>
          <w:szCs w:val="24"/>
        </w:rPr>
        <w:t xml:space="preserve"> </w:t>
      </w:r>
    </w:p>
    <w:p w14:paraId="37394F16"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 xml:space="preserve">Η </w:t>
      </w:r>
      <w:r>
        <w:rPr>
          <w:rFonts w:eastAsia="Times New Roman" w:cs="Times New Roman"/>
          <w:szCs w:val="24"/>
        </w:rPr>
        <w:t xml:space="preserve">Ελληνική </w:t>
      </w:r>
      <w:r w:rsidRPr="00D96F20">
        <w:rPr>
          <w:rFonts w:eastAsia="Times New Roman" w:cs="Times New Roman"/>
          <w:szCs w:val="24"/>
        </w:rPr>
        <w:t xml:space="preserve">Αστυνομία </w:t>
      </w:r>
      <w:r w:rsidRPr="00D96F20">
        <w:rPr>
          <w:rFonts w:eastAsia="Times New Roman" w:cs="Times New Roman"/>
          <w:szCs w:val="24"/>
        </w:rPr>
        <w:t>δεν υπάρχει για να συμμετέχει στις παρελάσεις</w:t>
      </w:r>
      <w:r>
        <w:rPr>
          <w:rFonts w:eastAsia="Times New Roman" w:cs="Times New Roman"/>
          <w:szCs w:val="24"/>
        </w:rPr>
        <w:t>. Η Ελληνική Αστυνομία υπάρχει</w:t>
      </w:r>
      <w:r w:rsidRPr="00D96F20">
        <w:rPr>
          <w:rFonts w:eastAsia="Times New Roman" w:cs="Times New Roman"/>
          <w:szCs w:val="24"/>
        </w:rPr>
        <w:t xml:space="preserve"> κατά το Σύνταγμα και τους νόμους για να προστατεύει τη ζωή και την περιουσία και τα δικαιώματα των Ελλήνων πολιτών</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Η βόμβα αυτή </w:t>
      </w:r>
      <w:r w:rsidRPr="00D96F20">
        <w:rPr>
          <w:rFonts w:eastAsia="Times New Roman" w:cs="Times New Roman"/>
          <w:szCs w:val="24"/>
        </w:rPr>
        <w:t>αποτελεί κίνδυνο για τα δικαιώματα των Ελλήνων πολι</w:t>
      </w:r>
      <w:r w:rsidRPr="00D96F20">
        <w:rPr>
          <w:rFonts w:eastAsia="Times New Roman" w:cs="Times New Roman"/>
          <w:szCs w:val="24"/>
        </w:rPr>
        <w:t>τών συνολικά</w:t>
      </w:r>
      <w:r>
        <w:rPr>
          <w:rFonts w:eastAsia="Times New Roman" w:cs="Times New Roman"/>
          <w:szCs w:val="24"/>
        </w:rPr>
        <w:t>,</w:t>
      </w:r>
      <w:r w:rsidRPr="00D96F20">
        <w:rPr>
          <w:rFonts w:eastAsia="Times New Roman" w:cs="Times New Roman"/>
          <w:szCs w:val="24"/>
        </w:rPr>
        <w:t xml:space="preserve"> όχι μόνο για το</w:t>
      </w:r>
      <w:r>
        <w:rPr>
          <w:rFonts w:eastAsia="Times New Roman" w:cs="Times New Roman"/>
          <w:szCs w:val="24"/>
        </w:rPr>
        <w:t>ν</w:t>
      </w:r>
      <w:r w:rsidRPr="00D96F20">
        <w:rPr>
          <w:rFonts w:eastAsia="Times New Roman" w:cs="Times New Roman"/>
          <w:szCs w:val="24"/>
        </w:rPr>
        <w:t xml:space="preserve"> </w:t>
      </w:r>
      <w:r>
        <w:rPr>
          <w:rFonts w:eastAsia="Times New Roman" w:cs="Times New Roman"/>
          <w:szCs w:val="24"/>
        </w:rPr>
        <w:t>«</w:t>
      </w:r>
      <w:r w:rsidRPr="00D96F20">
        <w:rPr>
          <w:rFonts w:eastAsia="Times New Roman" w:cs="Times New Roman"/>
          <w:szCs w:val="24"/>
        </w:rPr>
        <w:t>ΣΚΑΪ</w:t>
      </w:r>
      <w:r>
        <w:rPr>
          <w:rFonts w:eastAsia="Times New Roman" w:cs="Times New Roman"/>
          <w:szCs w:val="24"/>
        </w:rPr>
        <w:t>»</w:t>
      </w:r>
      <w:r>
        <w:rPr>
          <w:rFonts w:eastAsia="Times New Roman" w:cs="Times New Roman"/>
          <w:szCs w:val="24"/>
        </w:rPr>
        <w:t>,</w:t>
      </w:r>
      <w:r w:rsidRPr="00D96F20">
        <w:rPr>
          <w:rFonts w:eastAsia="Times New Roman" w:cs="Times New Roman"/>
          <w:szCs w:val="24"/>
        </w:rPr>
        <w:t xml:space="preserve"> την </w:t>
      </w:r>
      <w:r>
        <w:rPr>
          <w:rFonts w:eastAsia="Times New Roman" w:cs="Times New Roman"/>
          <w:szCs w:val="24"/>
        </w:rPr>
        <w:t>«</w:t>
      </w:r>
      <w:r w:rsidRPr="00D96F20">
        <w:rPr>
          <w:rFonts w:eastAsia="Times New Roman" w:cs="Times New Roman"/>
          <w:szCs w:val="24"/>
        </w:rPr>
        <w:t>ΚΑΘΗΜΕΡΙΝΗ</w:t>
      </w:r>
      <w:r>
        <w:rPr>
          <w:rFonts w:eastAsia="Times New Roman" w:cs="Times New Roman"/>
          <w:szCs w:val="24"/>
        </w:rPr>
        <w:t>»,</w:t>
      </w:r>
      <w:r w:rsidRPr="00D96F20">
        <w:rPr>
          <w:rFonts w:eastAsia="Times New Roman" w:cs="Times New Roman"/>
          <w:szCs w:val="24"/>
        </w:rPr>
        <w:t xml:space="preserve"> τους </w:t>
      </w:r>
      <w:r>
        <w:rPr>
          <w:rFonts w:eastAsia="Times New Roman" w:cs="Times New Roman"/>
          <w:szCs w:val="24"/>
        </w:rPr>
        <w:t>συγκεκριμένους δ</w:t>
      </w:r>
      <w:r w:rsidRPr="00D96F20">
        <w:rPr>
          <w:rFonts w:eastAsia="Times New Roman" w:cs="Times New Roman"/>
          <w:szCs w:val="24"/>
        </w:rPr>
        <w:t>ημοσιογράφους</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Το γεγονός ότι τ</w:t>
      </w:r>
      <w:r w:rsidRPr="00D96F20">
        <w:rPr>
          <w:rFonts w:eastAsia="Times New Roman" w:cs="Times New Roman"/>
          <w:szCs w:val="24"/>
        </w:rPr>
        <w:t>ο κράτος</w:t>
      </w:r>
      <w:r>
        <w:rPr>
          <w:rFonts w:eastAsia="Times New Roman" w:cs="Times New Roman"/>
          <w:szCs w:val="24"/>
        </w:rPr>
        <w:t>, η</w:t>
      </w:r>
      <w:r w:rsidRPr="00D96F20">
        <w:rPr>
          <w:rFonts w:eastAsia="Times New Roman" w:cs="Times New Roman"/>
          <w:szCs w:val="24"/>
        </w:rPr>
        <w:t xml:space="preserve"> </w:t>
      </w:r>
      <w:r>
        <w:rPr>
          <w:rFonts w:eastAsia="Times New Roman" w:cs="Times New Roman"/>
          <w:szCs w:val="24"/>
        </w:rPr>
        <w:t>δ</w:t>
      </w:r>
      <w:r w:rsidRPr="00D96F20">
        <w:rPr>
          <w:rFonts w:eastAsia="Times New Roman" w:cs="Times New Roman"/>
          <w:szCs w:val="24"/>
        </w:rPr>
        <w:t>ημοκρατία δεν απ</w:t>
      </w:r>
      <w:r>
        <w:rPr>
          <w:rFonts w:eastAsia="Times New Roman" w:cs="Times New Roman"/>
          <w:szCs w:val="24"/>
        </w:rPr>
        <w:t>έτρεψε το χτύπημα αυτό συνιστά α</w:t>
      </w:r>
      <w:r w:rsidRPr="00D96F20">
        <w:rPr>
          <w:rFonts w:eastAsia="Times New Roman" w:cs="Times New Roman"/>
          <w:szCs w:val="24"/>
        </w:rPr>
        <w:t xml:space="preserve">ποτυχία για το κράτος </w:t>
      </w:r>
      <w:r w:rsidRPr="00D96F20">
        <w:rPr>
          <w:rFonts w:eastAsia="Times New Roman" w:cs="Times New Roman"/>
          <w:szCs w:val="24"/>
        </w:rPr>
        <w:lastRenderedPageBreak/>
        <w:t xml:space="preserve">και τη </w:t>
      </w:r>
      <w:r>
        <w:rPr>
          <w:rFonts w:eastAsia="Times New Roman" w:cs="Times New Roman"/>
          <w:szCs w:val="24"/>
        </w:rPr>
        <w:t>δ</w:t>
      </w:r>
      <w:r w:rsidRPr="00D96F20">
        <w:rPr>
          <w:rFonts w:eastAsia="Times New Roman" w:cs="Times New Roman"/>
          <w:szCs w:val="24"/>
        </w:rPr>
        <w:t>ημοκρατία</w:t>
      </w:r>
      <w:r>
        <w:rPr>
          <w:rFonts w:eastAsia="Times New Roman" w:cs="Times New Roman"/>
          <w:szCs w:val="24"/>
        </w:rPr>
        <w:t>.</w:t>
      </w:r>
      <w:r w:rsidRPr="00D96F20">
        <w:rPr>
          <w:rFonts w:eastAsia="Times New Roman" w:cs="Times New Roman"/>
          <w:szCs w:val="24"/>
        </w:rPr>
        <w:t xml:space="preserve"> Και την ευθύνη πάντα </w:t>
      </w:r>
      <w:r>
        <w:rPr>
          <w:rFonts w:eastAsia="Times New Roman" w:cs="Times New Roman"/>
          <w:szCs w:val="24"/>
        </w:rPr>
        <w:t>-</w:t>
      </w:r>
      <w:r w:rsidRPr="00D96F20">
        <w:rPr>
          <w:rFonts w:eastAsia="Times New Roman" w:cs="Times New Roman"/>
          <w:szCs w:val="24"/>
        </w:rPr>
        <w:t>και την έχω συμμεριστεί</w:t>
      </w:r>
      <w:r w:rsidRPr="00D96F20">
        <w:rPr>
          <w:rFonts w:eastAsia="Times New Roman" w:cs="Times New Roman"/>
          <w:szCs w:val="24"/>
        </w:rPr>
        <w:t xml:space="preserve"> πολλές φορές</w:t>
      </w:r>
      <w:r>
        <w:rPr>
          <w:rFonts w:eastAsia="Times New Roman" w:cs="Times New Roman"/>
          <w:szCs w:val="24"/>
        </w:rPr>
        <w:t>-</w:t>
      </w:r>
      <w:r w:rsidRPr="00D96F20">
        <w:rPr>
          <w:rFonts w:eastAsia="Times New Roman" w:cs="Times New Roman"/>
          <w:szCs w:val="24"/>
        </w:rPr>
        <w:t xml:space="preserve"> την έχει ο Υπουργός που κάθεται σε αυτή</w:t>
      </w:r>
      <w:r>
        <w:rPr>
          <w:rFonts w:eastAsia="Times New Roman" w:cs="Times New Roman"/>
          <w:szCs w:val="24"/>
        </w:rPr>
        <w:t>ν</w:t>
      </w:r>
      <w:r w:rsidRPr="00D96F20">
        <w:rPr>
          <w:rFonts w:eastAsia="Times New Roman" w:cs="Times New Roman"/>
          <w:szCs w:val="24"/>
        </w:rPr>
        <w:t xml:space="preserve"> την καρέκλα</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Άρα, </w:t>
      </w:r>
      <w:r w:rsidRPr="00D96F20">
        <w:rPr>
          <w:rFonts w:eastAsia="Times New Roman" w:cs="Times New Roman"/>
          <w:szCs w:val="24"/>
        </w:rPr>
        <w:t xml:space="preserve">από </w:t>
      </w:r>
      <w:r>
        <w:rPr>
          <w:rFonts w:eastAsia="Times New Roman" w:cs="Times New Roman"/>
          <w:szCs w:val="24"/>
        </w:rPr>
        <w:t>ε</w:t>
      </w:r>
      <w:r w:rsidRPr="00D96F20">
        <w:rPr>
          <w:rFonts w:eastAsia="Times New Roman" w:cs="Times New Roman"/>
          <w:szCs w:val="24"/>
        </w:rPr>
        <w:t xml:space="preserve">σάς περιμέναμε περισσότερες εξηγήσεις </w:t>
      </w:r>
      <w:r>
        <w:rPr>
          <w:rFonts w:eastAsia="Times New Roman" w:cs="Times New Roman"/>
          <w:szCs w:val="24"/>
        </w:rPr>
        <w:t>σ</w:t>
      </w:r>
      <w:r w:rsidRPr="00D96F20">
        <w:rPr>
          <w:rFonts w:eastAsia="Times New Roman" w:cs="Times New Roman"/>
          <w:szCs w:val="24"/>
        </w:rPr>
        <w:t>το γιατί</w:t>
      </w:r>
      <w:r>
        <w:rPr>
          <w:rFonts w:eastAsia="Times New Roman" w:cs="Times New Roman"/>
          <w:szCs w:val="24"/>
        </w:rPr>
        <w:t>,</w:t>
      </w:r>
      <w:r w:rsidRPr="00D96F20">
        <w:rPr>
          <w:rFonts w:eastAsia="Times New Roman" w:cs="Times New Roman"/>
          <w:szCs w:val="24"/>
        </w:rPr>
        <w:t xml:space="preserve"> τουλάχιστον</w:t>
      </w:r>
      <w:r>
        <w:rPr>
          <w:rFonts w:eastAsia="Times New Roman" w:cs="Times New Roman"/>
          <w:szCs w:val="24"/>
        </w:rPr>
        <w:t>,</w:t>
      </w:r>
      <w:r w:rsidRPr="00D96F20">
        <w:rPr>
          <w:rFonts w:eastAsia="Times New Roman" w:cs="Times New Roman"/>
          <w:szCs w:val="24"/>
        </w:rPr>
        <w:t xml:space="preserve"> δεν απετράπη το χτύπημα</w:t>
      </w:r>
      <w:r>
        <w:rPr>
          <w:rFonts w:eastAsia="Times New Roman" w:cs="Times New Roman"/>
          <w:szCs w:val="24"/>
        </w:rPr>
        <w:t>.</w:t>
      </w:r>
    </w:p>
    <w:p w14:paraId="37394F1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να πω </w:t>
      </w:r>
      <w:r w:rsidRPr="00D96F20">
        <w:rPr>
          <w:rFonts w:eastAsia="Times New Roman" w:cs="Times New Roman"/>
          <w:szCs w:val="24"/>
        </w:rPr>
        <w:t>και κάτι άλλο</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Μιλήσατε για αδικία. </w:t>
      </w:r>
      <w:r w:rsidRPr="00D96F20">
        <w:rPr>
          <w:rFonts w:eastAsia="Times New Roman" w:cs="Times New Roman"/>
          <w:szCs w:val="24"/>
        </w:rPr>
        <w:t xml:space="preserve">Εσείς </w:t>
      </w:r>
      <w:r>
        <w:rPr>
          <w:rFonts w:eastAsia="Times New Roman" w:cs="Times New Roman"/>
          <w:szCs w:val="24"/>
        </w:rPr>
        <w:t xml:space="preserve">αδικήσατε </w:t>
      </w:r>
      <w:r w:rsidRPr="00D96F20">
        <w:rPr>
          <w:rFonts w:eastAsia="Times New Roman" w:cs="Times New Roman"/>
          <w:szCs w:val="24"/>
        </w:rPr>
        <w:t>τον Κυριάκο Μητσοτά</w:t>
      </w:r>
      <w:r w:rsidRPr="00D96F20">
        <w:rPr>
          <w:rFonts w:eastAsia="Times New Roman" w:cs="Times New Roman"/>
          <w:szCs w:val="24"/>
        </w:rPr>
        <w:t>κη</w:t>
      </w:r>
      <w:r>
        <w:rPr>
          <w:rFonts w:eastAsia="Times New Roman" w:cs="Times New Roman"/>
          <w:szCs w:val="24"/>
        </w:rPr>
        <w:t>.</w:t>
      </w:r>
      <w:r w:rsidRPr="00D96F20">
        <w:rPr>
          <w:rFonts w:eastAsia="Times New Roman" w:cs="Times New Roman"/>
          <w:szCs w:val="24"/>
        </w:rPr>
        <w:t xml:space="preserve"> Δεν κατήργησε ο Κυριάκος Μητσοτάκης </w:t>
      </w:r>
      <w:r>
        <w:rPr>
          <w:rFonts w:eastAsia="Times New Roman" w:cs="Times New Roman"/>
          <w:szCs w:val="24"/>
        </w:rPr>
        <w:t>πεντέμισι χιλιάδες θέσεις αστυνομικών, κυρίες και κύριοι. Εγώ τις κατήργησα. Κατήργησα όλες τις</w:t>
      </w:r>
      <w:r w:rsidRPr="00D96F20">
        <w:rPr>
          <w:rFonts w:eastAsia="Times New Roman" w:cs="Times New Roman"/>
          <w:szCs w:val="24"/>
        </w:rPr>
        <w:t xml:space="preserve"> κενές οργανικές θέσεις </w:t>
      </w:r>
      <w:r>
        <w:rPr>
          <w:rFonts w:eastAsia="Times New Roman" w:cs="Times New Roman"/>
          <w:szCs w:val="24"/>
        </w:rPr>
        <w:t>της Ε</w:t>
      </w:r>
      <w:r w:rsidRPr="00D96F20">
        <w:rPr>
          <w:rFonts w:eastAsia="Times New Roman" w:cs="Times New Roman"/>
          <w:szCs w:val="24"/>
        </w:rPr>
        <w:t>λληνικής Αστυνομίας</w:t>
      </w:r>
      <w:r>
        <w:rPr>
          <w:rFonts w:eastAsia="Times New Roman" w:cs="Times New Roman"/>
          <w:szCs w:val="24"/>
        </w:rPr>
        <w:t>.</w:t>
      </w:r>
    </w:p>
    <w:p w14:paraId="37394F1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Συγχαρητήρια!</w:t>
      </w:r>
    </w:p>
    <w:p w14:paraId="37394F1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w:t>
      </w:r>
      <w:r>
        <w:rPr>
          <w:rFonts w:eastAsia="Times New Roman" w:cs="Times New Roman"/>
          <w:b/>
          <w:szCs w:val="24"/>
        </w:rPr>
        <w:t xml:space="preserve"> ΔΕΝΔΙΑΣ: </w:t>
      </w:r>
      <w:r>
        <w:rPr>
          <w:rFonts w:eastAsia="Times New Roman" w:cs="Times New Roman"/>
          <w:szCs w:val="24"/>
        </w:rPr>
        <w:t xml:space="preserve">Απολύτως, συγχαρητήρια. Σας ευχαριστώ. Τα δέχομαι. </w:t>
      </w:r>
      <w:r w:rsidRPr="00D96F20">
        <w:rPr>
          <w:rFonts w:eastAsia="Times New Roman" w:cs="Times New Roman"/>
          <w:szCs w:val="24"/>
        </w:rPr>
        <w:t xml:space="preserve"> </w:t>
      </w:r>
    </w:p>
    <w:p w14:paraId="37394F1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Πρέπει να σα πω ότι </w:t>
      </w:r>
      <w:r w:rsidRPr="00D96F20">
        <w:rPr>
          <w:rFonts w:eastAsia="Times New Roman" w:cs="Times New Roman"/>
          <w:szCs w:val="24"/>
        </w:rPr>
        <w:t xml:space="preserve">δεν περίμενα </w:t>
      </w:r>
      <w:r>
        <w:rPr>
          <w:rFonts w:eastAsia="Times New Roman" w:cs="Times New Roman"/>
          <w:szCs w:val="24"/>
        </w:rPr>
        <w:t xml:space="preserve">ότι θα έρθει η στιγμή που ο </w:t>
      </w:r>
      <w:r w:rsidRPr="00D96F20">
        <w:rPr>
          <w:rFonts w:eastAsia="Times New Roman" w:cs="Times New Roman"/>
          <w:szCs w:val="24"/>
        </w:rPr>
        <w:t xml:space="preserve">ΣΥΡΙΖΑ </w:t>
      </w:r>
      <w:r>
        <w:rPr>
          <w:rFonts w:eastAsia="Times New Roman" w:cs="Times New Roman"/>
          <w:szCs w:val="24"/>
        </w:rPr>
        <w:t xml:space="preserve">θα καταγγέλλει τη </w:t>
      </w:r>
      <w:r w:rsidRPr="00D96F20">
        <w:rPr>
          <w:rFonts w:eastAsia="Times New Roman" w:cs="Times New Roman"/>
          <w:szCs w:val="24"/>
        </w:rPr>
        <w:t xml:space="preserve">Νέα Δημοκρατία γιατί κατήργησε τις κενές οργανικές θέσεις </w:t>
      </w:r>
      <w:r>
        <w:rPr>
          <w:rFonts w:eastAsia="Times New Roman" w:cs="Times New Roman"/>
          <w:szCs w:val="24"/>
        </w:rPr>
        <w:t xml:space="preserve">στην </w:t>
      </w:r>
      <w:r w:rsidRPr="00D96F20">
        <w:rPr>
          <w:rFonts w:eastAsia="Times New Roman" w:cs="Times New Roman"/>
          <w:szCs w:val="24"/>
        </w:rPr>
        <w:t>Ελληνική Αστυνομία</w:t>
      </w:r>
      <w:r>
        <w:rPr>
          <w:rFonts w:eastAsia="Times New Roman" w:cs="Times New Roman"/>
          <w:szCs w:val="24"/>
        </w:rPr>
        <w:t>.</w:t>
      </w:r>
      <w:r w:rsidRPr="00D96F20">
        <w:rPr>
          <w:rFonts w:eastAsia="Times New Roman" w:cs="Times New Roman"/>
          <w:szCs w:val="24"/>
        </w:rPr>
        <w:t xml:space="preserve"> Αυτό </w:t>
      </w:r>
      <w:r>
        <w:rPr>
          <w:rFonts w:eastAsia="Times New Roman" w:cs="Times New Roman"/>
          <w:szCs w:val="24"/>
        </w:rPr>
        <w:t>δεν περίμενα το δω στη</w:t>
      </w:r>
      <w:r w:rsidRPr="00D96F20">
        <w:rPr>
          <w:rFonts w:eastAsia="Times New Roman" w:cs="Times New Roman"/>
          <w:szCs w:val="24"/>
        </w:rPr>
        <w:t xml:space="preserve"> ζωή μο</w:t>
      </w:r>
      <w:r w:rsidRPr="00D96F20">
        <w:rPr>
          <w:rFonts w:eastAsia="Times New Roman" w:cs="Times New Roman"/>
          <w:szCs w:val="24"/>
        </w:rPr>
        <w:t>υ</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Ξ</w:t>
      </w:r>
      <w:r w:rsidRPr="00D96F20">
        <w:rPr>
          <w:rFonts w:eastAsia="Times New Roman" w:cs="Times New Roman"/>
          <w:szCs w:val="24"/>
        </w:rPr>
        <w:t xml:space="preserve">έρετε γιατί </w:t>
      </w:r>
      <w:r>
        <w:rPr>
          <w:rFonts w:eastAsia="Times New Roman" w:cs="Times New Roman"/>
          <w:szCs w:val="24"/>
        </w:rPr>
        <w:t xml:space="preserve">τις κατήργησα; </w:t>
      </w:r>
      <w:r w:rsidRPr="00D96F20">
        <w:rPr>
          <w:rFonts w:eastAsia="Times New Roman" w:cs="Times New Roman"/>
          <w:szCs w:val="24"/>
        </w:rPr>
        <w:t>Για έναν απλό και βασικό λόγο</w:t>
      </w:r>
      <w:r>
        <w:rPr>
          <w:rFonts w:eastAsia="Times New Roman" w:cs="Times New Roman"/>
          <w:szCs w:val="24"/>
        </w:rPr>
        <w:t>:</w:t>
      </w:r>
      <w:r w:rsidRPr="00D96F20">
        <w:rPr>
          <w:rFonts w:eastAsia="Times New Roman" w:cs="Times New Roman"/>
          <w:szCs w:val="24"/>
        </w:rPr>
        <w:t xml:space="preserve"> Διότι</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α</w:t>
      </w:r>
      <w:r w:rsidRPr="00D96F20">
        <w:rPr>
          <w:rFonts w:eastAsia="Times New Roman" w:cs="Times New Roman"/>
          <w:szCs w:val="24"/>
        </w:rPr>
        <w:t>πλώς</w:t>
      </w:r>
      <w:r>
        <w:rPr>
          <w:rFonts w:eastAsia="Times New Roman" w:cs="Times New Roman"/>
          <w:szCs w:val="24"/>
        </w:rPr>
        <w:t>,</w:t>
      </w:r>
      <w:r w:rsidRPr="00D96F20">
        <w:rPr>
          <w:rFonts w:eastAsia="Times New Roman" w:cs="Times New Roman"/>
          <w:szCs w:val="24"/>
        </w:rPr>
        <w:t xml:space="preserve"> δεν χρειαζόντουσαν</w:t>
      </w:r>
      <w:r>
        <w:rPr>
          <w:rFonts w:eastAsia="Times New Roman" w:cs="Times New Roman"/>
          <w:szCs w:val="24"/>
        </w:rPr>
        <w:t xml:space="preserve">, διότι ο </w:t>
      </w:r>
      <w:r w:rsidRPr="00D96F20">
        <w:rPr>
          <w:rFonts w:eastAsia="Times New Roman" w:cs="Times New Roman"/>
          <w:szCs w:val="24"/>
        </w:rPr>
        <w:t>αριθμός των Ελλήνων αστυνομικών ήταν απολύτως ε</w:t>
      </w:r>
      <w:r w:rsidRPr="00D96F20">
        <w:rPr>
          <w:rFonts w:eastAsia="Times New Roman" w:cs="Times New Roman"/>
          <w:szCs w:val="24"/>
        </w:rPr>
        <w:lastRenderedPageBreak/>
        <w:t>παρκής</w:t>
      </w:r>
      <w:r>
        <w:rPr>
          <w:rFonts w:eastAsia="Times New Roman" w:cs="Times New Roman"/>
          <w:szCs w:val="24"/>
        </w:rPr>
        <w:t>, αρκεί να υπήρχ</w:t>
      </w:r>
      <w:r w:rsidRPr="00D96F20">
        <w:rPr>
          <w:rFonts w:eastAsia="Times New Roman" w:cs="Times New Roman"/>
          <w:szCs w:val="24"/>
        </w:rPr>
        <w:t>ε σωστή εκπαίδευση</w:t>
      </w:r>
      <w:r>
        <w:rPr>
          <w:rFonts w:eastAsia="Times New Roman" w:cs="Times New Roman"/>
          <w:szCs w:val="24"/>
        </w:rPr>
        <w:t>,</w:t>
      </w:r>
      <w:r w:rsidRPr="00D96F20">
        <w:rPr>
          <w:rFonts w:eastAsia="Times New Roman" w:cs="Times New Roman"/>
          <w:szCs w:val="24"/>
        </w:rPr>
        <w:t xml:space="preserve"> σωστή αξιοποίηση</w:t>
      </w:r>
      <w:r>
        <w:rPr>
          <w:rFonts w:eastAsia="Times New Roman" w:cs="Times New Roman"/>
          <w:szCs w:val="24"/>
        </w:rPr>
        <w:t>, σ</w:t>
      </w:r>
      <w:r w:rsidRPr="00D96F20">
        <w:rPr>
          <w:rFonts w:eastAsia="Times New Roman" w:cs="Times New Roman"/>
          <w:szCs w:val="24"/>
        </w:rPr>
        <w:t>ωστή τοποθέτηση</w:t>
      </w:r>
      <w:r>
        <w:rPr>
          <w:rFonts w:eastAsia="Times New Roman" w:cs="Times New Roman"/>
          <w:szCs w:val="24"/>
        </w:rPr>
        <w:t xml:space="preserve">. Αυτό έλειπε και τότε. </w:t>
      </w:r>
      <w:r w:rsidRPr="00D96F20">
        <w:rPr>
          <w:rFonts w:eastAsia="Times New Roman" w:cs="Times New Roman"/>
          <w:szCs w:val="24"/>
        </w:rPr>
        <w:t>Προσπ</w:t>
      </w:r>
      <w:r w:rsidRPr="00D96F20">
        <w:rPr>
          <w:rFonts w:eastAsia="Times New Roman" w:cs="Times New Roman"/>
          <w:szCs w:val="24"/>
        </w:rPr>
        <w:t xml:space="preserve">αθήσαμε </w:t>
      </w:r>
      <w:r>
        <w:rPr>
          <w:rFonts w:eastAsia="Times New Roman" w:cs="Times New Roman"/>
          <w:szCs w:val="24"/>
        </w:rPr>
        <w:t xml:space="preserve">να </w:t>
      </w:r>
      <w:r w:rsidRPr="00D96F20">
        <w:rPr>
          <w:rFonts w:eastAsia="Times New Roman" w:cs="Times New Roman"/>
          <w:szCs w:val="24"/>
        </w:rPr>
        <w:t>το βελτιώσουμε</w:t>
      </w:r>
      <w:r>
        <w:rPr>
          <w:rFonts w:eastAsia="Times New Roman" w:cs="Times New Roman"/>
          <w:szCs w:val="24"/>
        </w:rPr>
        <w:t xml:space="preserve"> με εξαιρετικά</w:t>
      </w:r>
      <w:r w:rsidRPr="00D96F20">
        <w:rPr>
          <w:rFonts w:eastAsia="Times New Roman" w:cs="Times New Roman"/>
          <w:szCs w:val="24"/>
        </w:rPr>
        <w:t xml:space="preserve"> αποτελέσματα ως προς του</w:t>
      </w:r>
      <w:r>
        <w:rPr>
          <w:rFonts w:eastAsia="Times New Roman" w:cs="Times New Roman"/>
          <w:szCs w:val="24"/>
        </w:rPr>
        <w:t>ς δείκτες εγκληματικότητας και προστασίας του π</w:t>
      </w:r>
      <w:r w:rsidRPr="00D96F20">
        <w:rPr>
          <w:rFonts w:eastAsia="Times New Roman" w:cs="Times New Roman"/>
          <w:szCs w:val="24"/>
        </w:rPr>
        <w:t>ολίτη και την κοινή αντίληψη για την ασφάλεια που δημιουργούσαμε</w:t>
      </w:r>
      <w:r>
        <w:rPr>
          <w:rFonts w:eastAsia="Times New Roman" w:cs="Times New Roman"/>
          <w:szCs w:val="24"/>
        </w:rPr>
        <w:t>,</w:t>
      </w:r>
      <w:r w:rsidRPr="00D96F20">
        <w:rPr>
          <w:rFonts w:eastAsia="Times New Roman" w:cs="Times New Roman"/>
          <w:szCs w:val="24"/>
        </w:rPr>
        <w:t xml:space="preserve"> σε σχέση με τη σημερινή αντίληψη</w:t>
      </w:r>
      <w:r>
        <w:rPr>
          <w:rFonts w:eastAsia="Times New Roman" w:cs="Times New Roman"/>
          <w:szCs w:val="24"/>
        </w:rPr>
        <w:t>.</w:t>
      </w:r>
    </w:p>
    <w:p w14:paraId="37394F1B"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 xml:space="preserve"> Οφείλω </w:t>
      </w:r>
      <w:r>
        <w:rPr>
          <w:rFonts w:eastAsia="Times New Roman" w:cs="Times New Roman"/>
          <w:szCs w:val="24"/>
        </w:rPr>
        <w:t>να πω ότι μόνο έκπληξη μ</w:t>
      </w:r>
      <w:r w:rsidRPr="00D96F20">
        <w:rPr>
          <w:rFonts w:eastAsia="Times New Roman" w:cs="Times New Roman"/>
          <w:szCs w:val="24"/>
        </w:rPr>
        <w:t>ου κάνει όταν</w:t>
      </w:r>
      <w:r w:rsidRPr="00D96F20">
        <w:rPr>
          <w:rFonts w:eastAsia="Times New Roman" w:cs="Times New Roman"/>
          <w:szCs w:val="24"/>
        </w:rPr>
        <w:t xml:space="preserve"> έρχεται Υπουργός Δημόσιας Τάξης εδώ </w:t>
      </w:r>
      <w:r>
        <w:rPr>
          <w:rFonts w:eastAsia="Times New Roman" w:cs="Times New Roman"/>
          <w:szCs w:val="24"/>
        </w:rPr>
        <w:t xml:space="preserve">και καυχάται για το </w:t>
      </w:r>
      <w:r w:rsidRPr="00D96F20">
        <w:rPr>
          <w:rFonts w:eastAsia="Times New Roman" w:cs="Times New Roman"/>
          <w:szCs w:val="24"/>
        </w:rPr>
        <w:t>Πεδίο του Άρεως</w:t>
      </w:r>
      <w:r>
        <w:rPr>
          <w:rFonts w:eastAsia="Times New Roman" w:cs="Times New Roman"/>
          <w:szCs w:val="24"/>
        </w:rPr>
        <w:t>. Ανακατέλαβε το Πεδίο του Άρεως.</w:t>
      </w:r>
      <w:r w:rsidRPr="00D96F20">
        <w:rPr>
          <w:rFonts w:eastAsia="Times New Roman" w:cs="Times New Roman"/>
          <w:szCs w:val="24"/>
        </w:rPr>
        <w:t xml:space="preserve"> Πότε κατελήφθη το </w:t>
      </w:r>
      <w:r>
        <w:rPr>
          <w:rFonts w:eastAsia="Times New Roman" w:cs="Times New Roman"/>
          <w:szCs w:val="24"/>
        </w:rPr>
        <w:t xml:space="preserve">Πεδίο </w:t>
      </w:r>
      <w:r w:rsidRPr="00D96F20">
        <w:rPr>
          <w:rFonts w:eastAsia="Times New Roman" w:cs="Times New Roman"/>
          <w:szCs w:val="24"/>
        </w:rPr>
        <w:t>του Άρεως για να ανακα</w:t>
      </w:r>
      <w:r>
        <w:rPr>
          <w:rFonts w:eastAsia="Times New Roman" w:cs="Times New Roman"/>
          <w:szCs w:val="24"/>
        </w:rPr>
        <w:t>ταλη</w:t>
      </w:r>
      <w:r w:rsidRPr="00D96F20">
        <w:rPr>
          <w:rFonts w:eastAsia="Times New Roman" w:cs="Times New Roman"/>
          <w:szCs w:val="24"/>
        </w:rPr>
        <w:t>φθεί</w:t>
      </w:r>
      <w:r>
        <w:rPr>
          <w:rFonts w:eastAsia="Times New Roman" w:cs="Times New Roman"/>
          <w:szCs w:val="24"/>
        </w:rPr>
        <w:t>,</w:t>
      </w:r>
      <w:r w:rsidRPr="00D96F20">
        <w:rPr>
          <w:rFonts w:eastAsia="Times New Roman" w:cs="Times New Roman"/>
          <w:szCs w:val="24"/>
        </w:rPr>
        <w:t xml:space="preserve"> κυρία Υπουργέ</w:t>
      </w:r>
      <w:r>
        <w:rPr>
          <w:rFonts w:eastAsia="Times New Roman" w:cs="Times New Roman"/>
          <w:szCs w:val="24"/>
        </w:rPr>
        <w:t>,</w:t>
      </w:r>
      <w:r w:rsidRPr="00D96F20">
        <w:rPr>
          <w:rFonts w:eastAsia="Times New Roman" w:cs="Times New Roman"/>
          <w:szCs w:val="24"/>
        </w:rPr>
        <w:t xml:space="preserve"> επί των ημερών </w:t>
      </w:r>
      <w:r>
        <w:rPr>
          <w:rFonts w:eastAsia="Times New Roman" w:cs="Times New Roman"/>
          <w:szCs w:val="24"/>
        </w:rPr>
        <w:t>σας;</w:t>
      </w:r>
    </w:p>
    <w:p w14:paraId="37394F1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Ήταν δική</w:t>
      </w:r>
      <w:r>
        <w:rPr>
          <w:rFonts w:eastAsia="Times New Roman" w:cs="Times New Roman"/>
          <w:szCs w:val="24"/>
        </w:rPr>
        <w:t xml:space="preserve"> σας έκφραση. </w:t>
      </w:r>
    </w:p>
    <w:p w14:paraId="37394F1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w:t>
      </w:r>
      <w:r>
        <w:rPr>
          <w:rFonts w:eastAsia="Times New Roman" w:cs="Times New Roman"/>
          <w:b/>
          <w:szCs w:val="24"/>
        </w:rPr>
        <w:t xml:space="preserve"> ΔΕΝΔΙΑΣ: </w:t>
      </w:r>
      <w:r>
        <w:rPr>
          <w:rFonts w:eastAsia="Times New Roman" w:cs="Times New Roman"/>
          <w:szCs w:val="24"/>
        </w:rPr>
        <w:t>Φαντάζομαι δεν έγινε από το 2012, 2013.</w:t>
      </w:r>
    </w:p>
    <w:p w14:paraId="37394F1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Εν </w:t>
      </w:r>
      <w:r w:rsidRPr="00D96F20">
        <w:rPr>
          <w:rFonts w:eastAsia="Times New Roman" w:cs="Times New Roman"/>
          <w:szCs w:val="24"/>
        </w:rPr>
        <w:t>πάση περιπτώσει</w:t>
      </w:r>
      <w:r>
        <w:rPr>
          <w:rFonts w:eastAsia="Times New Roman" w:cs="Times New Roman"/>
          <w:szCs w:val="24"/>
        </w:rPr>
        <w:t xml:space="preserve">, πράγματι, όχι «καταλαμβάνεται», εσείς είπατε «απεδόθη». </w:t>
      </w:r>
      <w:r w:rsidRPr="00D96F20">
        <w:rPr>
          <w:rFonts w:eastAsia="Times New Roman" w:cs="Times New Roman"/>
          <w:szCs w:val="24"/>
        </w:rPr>
        <w:t>Αν αυτό σας ικανοποιεί</w:t>
      </w:r>
      <w:r>
        <w:rPr>
          <w:rFonts w:eastAsia="Times New Roman" w:cs="Times New Roman"/>
          <w:szCs w:val="24"/>
        </w:rPr>
        <w:t>, εμάς μας ικανοποιεί</w:t>
      </w:r>
      <w:r w:rsidRPr="00D96F20">
        <w:rPr>
          <w:rFonts w:eastAsia="Times New Roman" w:cs="Times New Roman"/>
          <w:szCs w:val="24"/>
        </w:rPr>
        <w:t xml:space="preserve"> απολύτως</w:t>
      </w:r>
      <w:r>
        <w:rPr>
          <w:rFonts w:eastAsia="Times New Roman" w:cs="Times New Roman"/>
          <w:szCs w:val="24"/>
        </w:rPr>
        <w:t>.</w:t>
      </w:r>
    </w:p>
    <w:p w14:paraId="37394F1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w:t>
      </w:r>
      <w:r w:rsidRPr="00D96F20">
        <w:rPr>
          <w:rFonts w:eastAsia="Times New Roman" w:cs="Times New Roman"/>
          <w:szCs w:val="24"/>
        </w:rPr>
        <w:t xml:space="preserve"> είδαμε και αυτό</w:t>
      </w:r>
      <w:r>
        <w:rPr>
          <w:rFonts w:eastAsia="Times New Roman" w:cs="Times New Roman"/>
          <w:szCs w:val="24"/>
        </w:rPr>
        <w:t>:</w:t>
      </w:r>
      <w:r w:rsidRPr="00D96F20">
        <w:rPr>
          <w:rFonts w:eastAsia="Times New Roman" w:cs="Times New Roman"/>
          <w:szCs w:val="24"/>
        </w:rPr>
        <w:t xml:space="preserve"> Ο ΣΥΡΙΖΑ θέλει περισσότερους αστυνομικούς</w:t>
      </w:r>
      <w:r>
        <w:rPr>
          <w:rFonts w:eastAsia="Times New Roman" w:cs="Times New Roman"/>
          <w:szCs w:val="24"/>
        </w:rPr>
        <w:t xml:space="preserve">. </w:t>
      </w:r>
      <w:r w:rsidRPr="00D96F20">
        <w:rPr>
          <w:rFonts w:eastAsia="Times New Roman" w:cs="Times New Roman"/>
          <w:szCs w:val="24"/>
        </w:rPr>
        <w:t xml:space="preserve"> </w:t>
      </w:r>
      <w:r>
        <w:rPr>
          <w:rFonts w:eastAsia="Times New Roman" w:cs="Times New Roman"/>
          <w:szCs w:val="24"/>
        </w:rPr>
        <w:t>Είναι ε</w:t>
      </w:r>
      <w:r w:rsidRPr="00D96F20">
        <w:rPr>
          <w:rFonts w:eastAsia="Times New Roman" w:cs="Times New Roman"/>
          <w:szCs w:val="24"/>
        </w:rPr>
        <w:t>νδιαφέρον</w:t>
      </w:r>
      <w:r>
        <w:rPr>
          <w:rFonts w:eastAsia="Times New Roman" w:cs="Times New Roman"/>
          <w:szCs w:val="24"/>
        </w:rPr>
        <w:t>, πραγματικά.</w:t>
      </w:r>
      <w:r w:rsidRPr="00D96F20">
        <w:rPr>
          <w:rFonts w:eastAsia="Times New Roman" w:cs="Times New Roman"/>
          <w:szCs w:val="24"/>
        </w:rPr>
        <w:t xml:space="preserve"> Όχι</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β</w:t>
      </w:r>
      <w:r w:rsidRPr="00D96F20">
        <w:rPr>
          <w:rFonts w:eastAsia="Times New Roman" w:cs="Times New Roman"/>
          <w:szCs w:val="24"/>
        </w:rPr>
        <w:t xml:space="preserve">εβαίως ότι </w:t>
      </w:r>
      <w:r>
        <w:rPr>
          <w:rFonts w:eastAsia="Times New Roman" w:cs="Times New Roman"/>
          <w:szCs w:val="24"/>
        </w:rPr>
        <w:t xml:space="preserve">τους </w:t>
      </w:r>
      <w:r w:rsidRPr="00D96F20">
        <w:rPr>
          <w:rFonts w:eastAsia="Times New Roman" w:cs="Times New Roman"/>
          <w:szCs w:val="24"/>
        </w:rPr>
        <w:t>προσλαμβάνει</w:t>
      </w:r>
      <w:r>
        <w:rPr>
          <w:rFonts w:eastAsia="Times New Roman" w:cs="Times New Roman"/>
          <w:szCs w:val="24"/>
        </w:rPr>
        <w:t>,</w:t>
      </w:r>
      <w:r w:rsidRPr="00D96F20">
        <w:rPr>
          <w:rFonts w:eastAsia="Times New Roman" w:cs="Times New Roman"/>
          <w:szCs w:val="24"/>
        </w:rPr>
        <w:t xml:space="preserve"> ότι προκηρύσσει θέσεις </w:t>
      </w:r>
      <w:r>
        <w:rPr>
          <w:rFonts w:eastAsia="Times New Roman" w:cs="Times New Roman"/>
          <w:szCs w:val="24"/>
        </w:rPr>
        <w:t xml:space="preserve">ή ότι </w:t>
      </w:r>
      <w:r w:rsidRPr="00D96F20">
        <w:rPr>
          <w:rFonts w:eastAsia="Times New Roman" w:cs="Times New Roman"/>
          <w:szCs w:val="24"/>
        </w:rPr>
        <w:t>αλλάζει τα οργανογράμματα</w:t>
      </w:r>
      <w:r>
        <w:rPr>
          <w:rFonts w:eastAsia="Times New Roman" w:cs="Times New Roman"/>
          <w:szCs w:val="24"/>
        </w:rPr>
        <w:t>. Το λέει απλώς</w:t>
      </w:r>
      <w:r w:rsidRPr="00D96F20">
        <w:rPr>
          <w:rFonts w:eastAsia="Times New Roman" w:cs="Times New Roman"/>
          <w:szCs w:val="24"/>
        </w:rPr>
        <w:t xml:space="preserve"> για να πει κάτι εναντίον του Κυριάκου Μητσοτάκη</w:t>
      </w:r>
      <w:r>
        <w:rPr>
          <w:rFonts w:eastAsia="Times New Roman" w:cs="Times New Roman"/>
          <w:szCs w:val="24"/>
        </w:rPr>
        <w:t>.</w:t>
      </w:r>
      <w:r w:rsidRPr="00D96F20">
        <w:rPr>
          <w:rFonts w:eastAsia="Times New Roman" w:cs="Times New Roman"/>
          <w:szCs w:val="24"/>
        </w:rPr>
        <w:t xml:space="preserve"> Το</w:t>
      </w:r>
      <w:r>
        <w:rPr>
          <w:rFonts w:eastAsia="Times New Roman" w:cs="Times New Roman"/>
          <w:szCs w:val="24"/>
        </w:rPr>
        <w:t>υ</w:t>
      </w:r>
      <w:r w:rsidRPr="00D96F20">
        <w:rPr>
          <w:rFonts w:eastAsia="Times New Roman" w:cs="Times New Roman"/>
          <w:szCs w:val="24"/>
        </w:rPr>
        <w:t xml:space="preserve"> αποδί</w:t>
      </w:r>
      <w:r w:rsidRPr="00D96F20">
        <w:rPr>
          <w:rFonts w:eastAsia="Times New Roman" w:cs="Times New Roman"/>
          <w:szCs w:val="24"/>
        </w:rPr>
        <w:t xml:space="preserve">δει ευθύνη για κάτι στο οποίο έχει </w:t>
      </w:r>
      <w:r>
        <w:rPr>
          <w:rFonts w:eastAsia="Times New Roman" w:cs="Times New Roman"/>
          <w:szCs w:val="24"/>
        </w:rPr>
        <w:t>απολύτως μηδενική και το οποίο παρεμπιπτόντως ήταν α</w:t>
      </w:r>
      <w:r w:rsidRPr="00D96F20">
        <w:rPr>
          <w:rFonts w:eastAsia="Times New Roman" w:cs="Times New Roman"/>
          <w:szCs w:val="24"/>
        </w:rPr>
        <w:t>πολύτως σωστό</w:t>
      </w:r>
      <w:r>
        <w:rPr>
          <w:rFonts w:eastAsia="Times New Roman" w:cs="Times New Roman"/>
          <w:szCs w:val="24"/>
        </w:rPr>
        <w:t>.</w:t>
      </w:r>
    </w:p>
    <w:p w14:paraId="37394F20" w14:textId="77777777" w:rsidR="00B27939" w:rsidRDefault="00D93F4B">
      <w:pPr>
        <w:spacing w:after="0" w:line="600" w:lineRule="auto"/>
        <w:ind w:firstLine="720"/>
        <w:jc w:val="both"/>
        <w:rPr>
          <w:rFonts w:eastAsia="Times New Roman" w:cs="Times New Roman"/>
          <w:szCs w:val="24"/>
        </w:rPr>
      </w:pPr>
      <w:r w:rsidRPr="00D96F20">
        <w:rPr>
          <w:rFonts w:eastAsia="Times New Roman" w:cs="Times New Roman"/>
          <w:szCs w:val="24"/>
        </w:rPr>
        <w:t xml:space="preserve"> Και δεν θυμάμαι και τότε να </w:t>
      </w:r>
      <w:r>
        <w:rPr>
          <w:rFonts w:eastAsia="Times New Roman" w:cs="Times New Roman"/>
          <w:szCs w:val="24"/>
        </w:rPr>
        <w:t xml:space="preserve">διαμαρτυρηθήκατε </w:t>
      </w:r>
      <w:r w:rsidRPr="00D96F20">
        <w:rPr>
          <w:rFonts w:eastAsia="Times New Roman" w:cs="Times New Roman"/>
          <w:szCs w:val="24"/>
        </w:rPr>
        <w:t>καθόλου</w:t>
      </w:r>
      <w:r>
        <w:rPr>
          <w:rFonts w:eastAsia="Times New Roman" w:cs="Times New Roman"/>
          <w:szCs w:val="24"/>
        </w:rPr>
        <w:t>.</w:t>
      </w:r>
      <w:r w:rsidRPr="00D96F20">
        <w:rPr>
          <w:rFonts w:eastAsia="Times New Roman" w:cs="Times New Roman"/>
          <w:szCs w:val="24"/>
        </w:rPr>
        <w:t xml:space="preserve"> Παρεμπιπτόντως</w:t>
      </w:r>
      <w:r>
        <w:rPr>
          <w:rFonts w:eastAsia="Times New Roman" w:cs="Times New Roman"/>
          <w:szCs w:val="24"/>
        </w:rPr>
        <w:t xml:space="preserve">, δεν θυμάμαι να </w:t>
      </w:r>
      <w:r>
        <w:rPr>
          <w:rFonts w:eastAsia="Times New Roman" w:cs="Times New Roman"/>
          <w:szCs w:val="24"/>
        </w:rPr>
        <w:t xml:space="preserve">ήρθατε </w:t>
      </w:r>
      <w:r>
        <w:rPr>
          <w:rFonts w:eastAsia="Times New Roman" w:cs="Times New Roman"/>
          <w:szCs w:val="24"/>
        </w:rPr>
        <w:t>να μου ζητήσετε</w:t>
      </w:r>
      <w:r w:rsidRPr="00D96F20">
        <w:rPr>
          <w:rFonts w:eastAsia="Times New Roman" w:cs="Times New Roman"/>
          <w:szCs w:val="24"/>
        </w:rPr>
        <w:t xml:space="preserve"> το</w:t>
      </w:r>
      <w:r>
        <w:rPr>
          <w:rFonts w:eastAsia="Times New Roman" w:cs="Times New Roman"/>
          <w:szCs w:val="24"/>
        </w:rPr>
        <w:t>ν</w:t>
      </w:r>
      <w:r w:rsidRPr="00D96F20">
        <w:rPr>
          <w:rFonts w:eastAsia="Times New Roman" w:cs="Times New Roman"/>
          <w:szCs w:val="24"/>
        </w:rPr>
        <w:t xml:space="preserve"> λόγο για την κατάργηση των κενών οργανικώ</w:t>
      </w:r>
      <w:r w:rsidRPr="00D96F20">
        <w:rPr>
          <w:rFonts w:eastAsia="Times New Roman" w:cs="Times New Roman"/>
          <w:szCs w:val="24"/>
        </w:rPr>
        <w:t>ν θέσεων</w:t>
      </w:r>
      <w:r>
        <w:rPr>
          <w:rFonts w:eastAsia="Times New Roman" w:cs="Times New Roman"/>
          <w:szCs w:val="24"/>
        </w:rPr>
        <w:t>,</w:t>
      </w:r>
      <w:r w:rsidRPr="00D96F20">
        <w:rPr>
          <w:rFonts w:eastAsia="Times New Roman" w:cs="Times New Roman"/>
          <w:szCs w:val="24"/>
        </w:rPr>
        <w:t xml:space="preserve"> την οποία τη </w:t>
      </w:r>
      <w:r>
        <w:rPr>
          <w:rFonts w:eastAsia="Times New Roman" w:cs="Times New Roman"/>
          <w:szCs w:val="24"/>
        </w:rPr>
        <w:t xml:space="preserve">διαφημίσαμε ως κάτι το απολύτως θετικό. </w:t>
      </w:r>
      <w:r w:rsidRPr="00D96F20">
        <w:rPr>
          <w:rFonts w:eastAsia="Times New Roman" w:cs="Times New Roman"/>
          <w:szCs w:val="24"/>
        </w:rPr>
        <w:t>Τότε σας άρεσε</w:t>
      </w:r>
      <w:r>
        <w:rPr>
          <w:rFonts w:eastAsia="Times New Roman" w:cs="Times New Roman"/>
          <w:szCs w:val="24"/>
        </w:rPr>
        <w:t>.</w:t>
      </w:r>
      <w:r w:rsidRPr="00D96F20">
        <w:rPr>
          <w:rFonts w:eastAsia="Times New Roman" w:cs="Times New Roman"/>
          <w:szCs w:val="24"/>
        </w:rPr>
        <w:t xml:space="preserve"> Τώρα δεν σας αρέσει</w:t>
      </w:r>
      <w:r>
        <w:rPr>
          <w:rFonts w:eastAsia="Times New Roman" w:cs="Times New Roman"/>
          <w:szCs w:val="24"/>
        </w:rPr>
        <w:t>.</w:t>
      </w:r>
    </w:p>
    <w:p w14:paraId="37394F2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Έρχομαι στο θέμα του προϋπολογισμού. </w:t>
      </w:r>
    </w:p>
    <w:p w14:paraId="37394F2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Κύριε Πρόεδρε,</w:t>
      </w:r>
      <w:r w:rsidRPr="00D96F20">
        <w:rPr>
          <w:rFonts w:eastAsia="Times New Roman" w:cs="Times New Roman"/>
          <w:szCs w:val="24"/>
        </w:rPr>
        <w:t xml:space="preserve"> θα ήθελα να </w:t>
      </w:r>
      <w:r>
        <w:rPr>
          <w:rFonts w:eastAsia="Times New Roman" w:cs="Times New Roman"/>
          <w:szCs w:val="24"/>
        </w:rPr>
        <w:t>παρακαλέσω την ανοχή σας για τα ένα, δύο</w:t>
      </w:r>
      <w:r w:rsidRPr="00D96F20">
        <w:rPr>
          <w:rFonts w:eastAsia="Times New Roman" w:cs="Times New Roman"/>
          <w:szCs w:val="24"/>
        </w:rPr>
        <w:t xml:space="preserve"> λεπτά </w:t>
      </w:r>
      <w:r>
        <w:rPr>
          <w:rFonts w:eastAsia="Times New Roman" w:cs="Times New Roman"/>
          <w:szCs w:val="24"/>
        </w:rPr>
        <w:t>-</w:t>
      </w:r>
      <w:r w:rsidRPr="00D96F20">
        <w:rPr>
          <w:rFonts w:eastAsia="Times New Roman" w:cs="Times New Roman"/>
          <w:szCs w:val="24"/>
        </w:rPr>
        <w:t>παραπάνω το έκανα</w:t>
      </w:r>
      <w:r>
        <w:rPr>
          <w:rFonts w:eastAsia="Times New Roman" w:cs="Times New Roman"/>
          <w:szCs w:val="24"/>
        </w:rPr>
        <w:t>-</w:t>
      </w:r>
      <w:r w:rsidRPr="00D96F20">
        <w:rPr>
          <w:rFonts w:eastAsia="Times New Roman" w:cs="Times New Roman"/>
          <w:szCs w:val="24"/>
        </w:rPr>
        <w:t xml:space="preserve"> που μίλησα για </w:t>
      </w:r>
      <w:r>
        <w:rPr>
          <w:rFonts w:eastAsia="Times New Roman" w:cs="Times New Roman"/>
          <w:szCs w:val="24"/>
        </w:rPr>
        <w:t>τα ευρύτε</w:t>
      </w:r>
      <w:r>
        <w:rPr>
          <w:rFonts w:eastAsia="Times New Roman" w:cs="Times New Roman"/>
          <w:szCs w:val="24"/>
        </w:rPr>
        <w:t xml:space="preserve">ρα θέματα. </w:t>
      </w:r>
    </w:p>
    <w:p w14:paraId="37394F2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Όπως δώσαμε στους Υπουργούς περισσότερο χρόνο, θα έχουν και οι Κοινοβουλευτικοί. </w:t>
      </w:r>
    </w:p>
    <w:p w14:paraId="37394F2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 ΓΕΩΡΓΙΟΣ</w:t>
      </w:r>
      <w:r>
        <w:rPr>
          <w:rFonts w:eastAsia="Times New Roman" w:cs="Times New Roman"/>
          <w:b/>
          <w:szCs w:val="24"/>
        </w:rPr>
        <w:t xml:space="preserve"> ΔΕΝΔΙΑΣ: </w:t>
      </w:r>
      <w:r>
        <w:rPr>
          <w:rFonts w:eastAsia="Times New Roman" w:cs="Times New Roman"/>
          <w:szCs w:val="24"/>
        </w:rPr>
        <w:t xml:space="preserve">Κυρίες και κύριοι συνάδελφοι, </w:t>
      </w:r>
      <w:r w:rsidRPr="00D96F20">
        <w:rPr>
          <w:rFonts w:eastAsia="Times New Roman" w:cs="Times New Roman"/>
          <w:szCs w:val="24"/>
        </w:rPr>
        <w:t xml:space="preserve">ο προϋπολογισμός είναι η φωτογραφία της Κυβέρνησης </w:t>
      </w:r>
      <w:r>
        <w:rPr>
          <w:rFonts w:eastAsia="Times New Roman" w:cs="Times New Roman"/>
          <w:szCs w:val="24"/>
        </w:rPr>
        <w:t xml:space="preserve">και </w:t>
      </w:r>
      <w:r w:rsidRPr="00D96F20">
        <w:rPr>
          <w:rFonts w:eastAsia="Times New Roman" w:cs="Times New Roman"/>
          <w:szCs w:val="24"/>
        </w:rPr>
        <w:t xml:space="preserve">η πολιτική </w:t>
      </w:r>
      <w:r>
        <w:rPr>
          <w:rFonts w:eastAsia="Times New Roman" w:cs="Times New Roman"/>
          <w:szCs w:val="24"/>
        </w:rPr>
        <w:t xml:space="preserve">της </w:t>
      </w:r>
      <w:r w:rsidRPr="00D96F20">
        <w:rPr>
          <w:rFonts w:eastAsia="Times New Roman" w:cs="Times New Roman"/>
          <w:szCs w:val="24"/>
        </w:rPr>
        <w:t>ταυτότητα</w:t>
      </w:r>
      <w:r>
        <w:rPr>
          <w:rFonts w:eastAsia="Times New Roman" w:cs="Times New Roman"/>
          <w:szCs w:val="24"/>
        </w:rPr>
        <w:t>.</w:t>
      </w:r>
      <w:r w:rsidRPr="00D96F20">
        <w:rPr>
          <w:rFonts w:eastAsia="Times New Roman" w:cs="Times New Roman"/>
          <w:szCs w:val="24"/>
        </w:rPr>
        <w:t xml:space="preserve"> Εγώ </w:t>
      </w:r>
      <w:r>
        <w:rPr>
          <w:rFonts w:eastAsia="Times New Roman" w:cs="Times New Roman"/>
          <w:szCs w:val="24"/>
        </w:rPr>
        <w:t>θα τον χαρακτήριζα ω</w:t>
      </w:r>
      <w:r w:rsidRPr="00D96F20">
        <w:rPr>
          <w:rFonts w:eastAsia="Times New Roman" w:cs="Times New Roman"/>
          <w:szCs w:val="24"/>
        </w:rPr>
        <w:t xml:space="preserve">ς μοντέλο </w:t>
      </w:r>
      <w:r>
        <w:rPr>
          <w:rFonts w:eastAsia="Times New Roman" w:cs="Times New Roman"/>
          <w:szCs w:val="24"/>
        </w:rPr>
        <w:t xml:space="preserve">επιδοματικού, </w:t>
      </w:r>
      <w:r w:rsidRPr="00D96F20">
        <w:rPr>
          <w:rFonts w:eastAsia="Times New Roman" w:cs="Times New Roman"/>
          <w:szCs w:val="24"/>
        </w:rPr>
        <w:t>μικροκομματικού κρατισμού</w:t>
      </w:r>
      <w:r>
        <w:rPr>
          <w:rFonts w:eastAsia="Times New Roman" w:cs="Times New Roman"/>
          <w:szCs w:val="24"/>
        </w:rPr>
        <w:t>.</w:t>
      </w:r>
      <w:r w:rsidRPr="00D96F20">
        <w:rPr>
          <w:rFonts w:eastAsia="Times New Roman" w:cs="Times New Roman"/>
          <w:szCs w:val="24"/>
        </w:rPr>
        <w:t xml:space="preserve"> Γιατί</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Διότι </w:t>
      </w:r>
      <w:r w:rsidRPr="00D96F20">
        <w:rPr>
          <w:rFonts w:eastAsia="Times New Roman" w:cs="Times New Roman"/>
          <w:szCs w:val="24"/>
        </w:rPr>
        <w:t>αποθαρρύνει με την εκτός λογική</w:t>
      </w:r>
      <w:r>
        <w:rPr>
          <w:rFonts w:eastAsia="Times New Roman" w:cs="Times New Roman"/>
          <w:szCs w:val="24"/>
        </w:rPr>
        <w:t>ς</w:t>
      </w:r>
      <w:r w:rsidRPr="00D96F20">
        <w:rPr>
          <w:rFonts w:eastAsia="Times New Roman" w:cs="Times New Roman"/>
          <w:szCs w:val="24"/>
        </w:rPr>
        <w:t xml:space="preserve"> υπερφορολόγηση όσους θέλουν να εργαστούν και να δημιουργήσουν</w:t>
      </w:r>
      <w:r>
        <w:rPr>
          <w:rFonts w:eastAsia="Times New Roman" w:cs="Times New Roman"/>
          <w:szCs w:val="24"/>
        </w:rPr>
        <w:t>.</w:t>
      </w:r>
      <w:r w:rsidRPr="00D96F20">
        <w:rPr>
          <w:rFonts w:eastAsia="Times New Roman" w:cs="Times New Roman"/>
          <w:szCs w:val="24"/>
        </w:rPr>
        <w:t xml:space="preserve"> </w:t>
      </w:r>
      <w:r>
        <w:rPr>
          <w:rFonts w:eastAsia="Times New Roman" w:cs="Times New Roman"/>
          <w:szCs w:val="24"/>
        </w:rPr>
        <w:t xml:space="preserve">Διότι τιμωρεί </w:t>
      </w:r>
      <w:r w:rsidRPr="00D96F20">
        <w:rPr>
          <w:rFonts w:eastAsia="Times New Roman" w:cs="Times New Roman"/>
          <w:szCs w:val="24"/>
        </w:rPr>
        <w:t xml:space="preserve">σκληρότατα όποιον δεν </w:t>
      </w:r>
      <w:r>
        <w:rPr>
          <w:rFonts w:eastAsia="Times New Roman" w:cs="Times New Roman"/>
          <w:szCs w:val="24"/>
        </w:rPr>
        <w:t xml:space="preserve">φοροδιαφεύγει. Διότι </w:t>
      </w:r>
      <w:r w:rsidRPr="00D96F20">
        <w:rPr>
          <w:rFonts w:eastAsia="Times New Roman" w:cs="Times New Roman"/>
          <w:szCs w:val="24"/>
        </w:rPr>
        <w:t>εθίζ</w:t>
      </w:r>
      <w:r w:rsidRPr="00D96F20">
        <w:rPr>
          <w:rFonts w:eastAsia="Times New Roman" w:cs="Times New Roman"/>
          <w:szCs w:val="24"/>
        </w:rPr>
        <w:t>ει την κοινωνία στη λογική των επιδομάτων</w:t>
      </w:r>
      <w:r>
        <w:rPr>
          <w:rFonts w:eastAsia="Times New Roman" w:cs="Times New Roman"/>
          <w:szCs w:val="24"/>
        </w:rPr>
        <w:t>. Διότι γελοιοποιεί</w:t>
      </w:r>
      <w:r w:rsidRPr="00D96F20">
        <w:rPr>
          <w:rFonts w:eastAsia="Times New Roman" w:cs="Times New Roman"/>
          <w:szCs w:val="24"/>
        </w:rPr>
        <w:t xml:space="preserve"> την ιερή ιδέα της κοινωνικής αλληλεγγύης μέσω της μικροκομματικής προσπάθειας εκμετάλλευσης των </w:t>
      </w:r>
      <w:r>
        <w:rPr>
          <w:rFonts w:eastAsia="Times New Roman" w:cs="Times New Roman"/>
          <w:szCs w:val="24"/>
        </w:rPr>
        <w:t xml:space="preserve">υπερπλεονασμάτων. Κυρίως, διότι αγνοεί πλήρως </w:t>
      </w:r>
      <w:r w:rsidRPr="00D96F20">
        <w:rPr>
          <w:rFonts w:eastAsia="Times New Roman" w:cs="Times New Roman"/>
          <w:szCs w:val="24"/>
        </w:rPr>
        <w:t xml:space="preserve">την οικονομία του </w:t>
      </w:r>
      <w:r>
        <w:rPr>
          <w:rFonts w:eastAsia="Times New Roman" w:cs="Times New Roman"/>
          <w:szCs w:val="24"/>
        </w:rPr>
        <w:t>21</w:t>
      </w:r>
      <w:r w:rsidRPr="003974D0">
        <w:rPr>
          <w:rFonts w:eastAsia="Times New Roman" w:cs="Times New Roman"/>
          <w:szCs w:val="24"/>
          <w:vertAlign w:val="superscript"/>
        </w:rPr>
        <w:t>ου</w:t>
      </w:r>
      <w:r>
        <w:rPr>
          <w:rFonts w:eastAsia="Times New Roman" w:cs="Times New Roman"/>
          <w:szCs w:val="24"/>
        </w:rPr>
        <w:t xml:space="preserve"> </w:t>
      </w:r>
      <w:r w:rsidRPr="00D96F20">
        <w:rPr>
          <w:rFonts w:eastAsia="Times New Roman" w:cs="Times New Roman"/>
          <w:szCs w:val="24"/>
        </w:rPr>
        <w:t>αιώνα</w:t>
      </w:r>
      <w:r>
        <w:rPr>
          <w:rFonts w:eastAsia="Times New Roman" w:cs="Times New Roman"/>
          <w:szCs w:val="24"/>
        </w:rPr>
        <w:t>.</w:t>
      </w:r>
      <w:r w:rsidRPr="00D96F20">
        <w:rPr>
          <w:rFonts w:eastAsia="Times New Roman" w:cs="Times New Roman"/>
          <w:szCs w:val="24"/>
        </w:rPr>
        <w:t xml:space="preserve"> </w:t>
      </w:r>
    </w:p>
    <w:p w14:paraId="37394F25"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Αγνοεί την καινοτομία</w:t>
      </w:r>
      <w:r>
        <w:rPr>
          <w:rFonts w:eastAsia="Times New Roman" w:cs="Times New Roman"/>
          <w:szCs w:val="24"/>
        </w:rPr>
        <w:t>,</w:t>
      </w:r>
      <w:r>
        <w:rPr>
          <w:rFonts w:eastAsia="Times New Roman" w:cs="Times New Roman"/>
          <w:szCs w:val="24"/>
        </w:rPr>
        <w:t xml:space="preserve"> αγνοεί τις θερμοκοιτίδες, αγνοεί την ανάγκη δημιουργίας</w:t>
      </w:r>
      <w:r w:rsidRPr="0012548F">
        <w:rPr>
          <w:rFonts w:eastAsia="Times New Roman" w:cs="Times New Roman"/>
          <w:szCs w:val="24"/>
        </w:rPr>
        <w:t xml:space="preserve"> φιλικού περιβάλλοντος για την επένδυση κεφαλαίων υψηλού κινδύνου</w:t>
      </w:r>
      <w:r>
        <w:rPr>
          <w:rFonts w:eastAsia="Times New Roman" w:cs="Times New Roman"/>
          <w:szCs w:val="24"/>
        </w:rPr>
        <w:t>.</w:t>
      </w:r>
      <w:r w:rsidRPr="0012548F">
        <w:rPr>
          <w:rFonts w:eastAsia="Times New Roman" w:cs="Times New Roman"/>
          <w:szCs w:val="24"/>
        </w:rPr>
        <w:t xml:space="preserve"> Περιφρονεί την ανάγκη επιχειρηματικής δραστηριοποίησης των νέων ανθρώπων</w:t>
      </w:r>
      <w:r>
        <w:rPr>
          <w:rFonts w:eastAsia="Times New Roman" w:cs="Times New Roman"/>
          <w:szCs w:val="24"/>
        </w:rPr>
        <w:t>,</w:t>
      </w:r>
      <w:r w:rsidRPr="0012548F">
        <w:rPr>
          <w:rFonts w:eastAsia="Times New Roman" w:cs="Times New Roman"/>
          <w:szCs w:val="24"/>
        </w:rPr>
        <w:t xml:space="preserve"> αδιαφορώντας για τις ιδέες </w:t>
      </w:r>
      <w:r>
        <w:rPr>
          <w:rFonts w:eastAsia="Times New Roman" w:cs="Times New Roman"/>
          <w:szCs w:val="24"/>
        </w:rPr>
        <w:t>τους,</w:t>
      </w:r>
      <w:r w:rsidRPr="0012548F">
        <w:rPr>
          <w:rFonts w:eastAsia="Times New Roman" w:cs="Times New Roman"/>
          <w:szCs w:val="24"/>
        </w:rPr>
        <w:t xml:space="preserve"> για τις δυνατότητές τους ν</w:t>
      </w:r>
      <w:r w:rsidRPr="0012548F">
        <w:rPr>
          <w:rFonts w:eastAsia="Times New Roman" w:cs="Times New Roman"/>
          <w:szCs w:val="24"/>
        </w:rPr>
        <w:t>α δημιουργήσουν νέα προϊόντα</w:t>
      </w:r>
      <w:r>
        <w:rPr>
          <w:rFonts w:eastAsia="Times New Roman" w:cs="Times New Roman"/>
          <w:szCs w:val="24"/>
        </w:rPr>
        <w:t>, εξαγώγιμες</w:t>
      </w:r>
      <w:r w:rsidRPr="0012548F">
        <w:rPr>
          <w:rFonts w:eastAsia="Times New Roman" w:cs="Times New Roman"/>
          <w:szCs w:val="24"/>
        </w:rPr>
        <w:t xml:space="preserve"> υπηρεσίες</w:t>
      </w:r>
      <w:r>
        <w:rPr>
          <w:rFonts w:eastAsia="Times New Roman" w:cs="Times New Roman"/>
          <w:szCs w:val="24"/>
        </w:rPr>
        <w:t>.</w:t>
      </w:r>
      <w:r w:rsidRPr="0012548F">
        <w:rPr>
          <w:rFonts w:eastAsia="Times New Roman" w:cs="Times New Roman"/>
          <w:szCs w:val="24"/>
        </w:rPr>
        <w:t xml:space="preserve"> </w:t>
      </w:r>
    </w:p>
    <w:p w14:paraId="37394F26"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Αλλά και στο</w:t>
      </w:r>
      <w:r>
        <w:rPr>
          <w:rFonts w:eastAsia="Times New Roman" w:cs="Times New Roman"/>
          <w:szCs w:val="24"/>
        </w:rPr>
        <w:t>ν</w:t>
      </w:r>
      <w:r w:rsidRPr="0012548F">
        <w:rPr>
          <w:rFonts w:eastAsia="Times New Roman" w:cs="Times New Roman"/>
          <w:szCs w:val="24"/>
        </w:rPr>
        <w:t xml:space="preserve"> δημόσιο τομέα</w:t>
      </w:r>
      <w:r>
        <w:rPr>
          <w:rFonts w:eastAsia="Times New Roman" w:cs="Times New Roman"/>
          <w:szCs w:val="24"/>
        </w:rPr>
        <w:t>,</w:t>
      </w:r>
      <w:r w:rsidRPr="0012548F">
        <w:rPr>
          <w:rFonts w:eastAsia="Times New Roman" w:cs="Times New Roman"/>
          <w:szCs w:val="24"/>
        </w:rPr>
        <w:t xml:space="preserve"> που υποτίθεται είναι η </w:t>
      </w:r>
      <w:r>
        <w:rPr>
          <w:rFonts w:eastAsia="Times New Roman" w:cs="Times New Roman"/>
          <w:szCs w:val="24"/>
        </w:rPr>
        <w:t>«ι</w:t>
      </w:r>
      <w:r w:rsidRPr="0012548F">
        <w:rPr>
          <w:rFonts w:eastAsia="Times New Roman" w:cs="Times New Roman"/>
          <w:szCs w:val="24"/>
        </w:rPr>
        <w:t xml:space="preserve">ερή </w:t>
      </w:r>
      <w:r>
        <w:rPr>
          <w:rFonts w:eastAsia="Times New Roman" w:cs="Times New Roman"/>
          <w:szCs w:val="24"/>
        </w:rPr>
        <w:t xml:space="preserve">αγελάδα» </w:t>
      </w:r>
      <w:r w:rsidRPr="0012548F">
        <w:rPr>
          <w:rFonts w:eastAsia="Times New Roman" w:cs="Times New Roman"/>
          <w:szCs w:val="24"/>
        </w:rPr>
        <w:t>της Κυβέρνησης</w:t>
      </w:r>
      <w:r>
        <w:rPr>
          <w:rFonts w:eastAsia="Times New Roman" w:cs="Times New Roman"/>
          <w:szCs w:val="24"/>
        </w:rPr>
        <w:t>,</w:t>
      </w:r>
      <w:r w:rsidRPr="0012548F">
        <w:rPr>
          <w:rFonts w:eastAsia="Times New Roman" w:cs="Times New Roman"/>
          <w:szCs w:val="24"/>
        </w:rPr>
        <w:t xml:space="preserve"> εγκλωβίζει το</w:t>
      </w:r>
      <w:r>
        <w:rPr>
          <w:rFonts w:eastAsia="Times New Roman" w:cs="Times New Roman"/>
          <w:szCs w:val="24"/>
        </w:rPr>
        <w:t xml:space="preserve">ν δημόσιο τομέα </w:t>
      </w:r>
      <w:r>
        <w:rPr>
          <w:rFonts w:eastAsia="Times New Roman" w:cs="Times New Roman"/>
          <w:szCs w:val="24"/>
        </w:rPr>
        <w:lastRenderedPageBreak/>
        <w:t>και του</w:t>
      </w:r>
      <w:r w:rsidRPr="0012548F">
        <w:rPr>
          <w:rFonts w:eastAsia="Times New Roman" w:cs="Times New Roman"/>
          <w:szCs w:val="24"/>
        </w:rPr>
        <w:t xml:space="preserve">ς </w:t>
      </w:r>
      <w:r>
        <w:rPr>
          <w:rFonts w:eastAsia="Times New Roman" w:cs="Times New Roman"/>
          <w:szCs w:val="24"/>
        </w:rPr>
        <w:t>κρατικούς</w:t>
      </w:r>
      <w:r w:rsidRPr="0012548F">
        <w:rPr>
          <w:rFonts w:eastAsia="Times New Roman" w:cs="Times New Roman"/>
          <w:szCs w:val="24"/>
        </w:rPr>
        <w:t xml:space="preserve"> λειτουργούς σε μηχανιστικά πρότυπα λειτουργίας</w:t>
      </w:r>
      <w:r>
        <w:rPr>
          <w:rFonts w:eastAsia="Times New Roman" w:cs="Times New Roman"/>
          <w:szCs w:val="24"/>
        </w:rPr>
        <w:t>.</w:t>
      </w:r>
      <w:r w:rsidRPr="0012548F">
        <w:rPr>
          <w:rFonts w:eastAsia="Times New Roman" w:cs="Times New Roman"/>
          <w:szCs w:val="24"/>
        </w:rPr>
        <w:t xml:space="preserve"> Αντιμετωπίζει τους δημοσ</w:t>
      </w:r>
      <w:r w:rsidRPr="0012548F">
        <w:rPr>
          <w:rFonts w:eastAsia="Times New Roman" w:cs="Times New Roman"/>
          <w:szCs w:val="24"/>
        </w:rPr>
        <w:t>ίους υπαλλήλους σαν γρανάζια μηχανής περιορισμένης απόδοσης</w:t>
      </w:r>
      <w:r>
        <w:rPr>
          <w:rFonts w:eastAsia="Times New Roman" w:cs="Times New Roman"/>
          <w:szCs w:val="24"/>
        </w:rPr>
        <w:t>,</w:t>
      </w:r>
      <w:r w:rsidRPr="0012548F">
        <w:rPr>
          <w:rFonts w:eastAsia="Times New Roman" w:cs="Times New Roman"/>
          <w:szCs w:val="24"/>
        </w:rPr>
        <w:t xml:space="preserve"> αγνοεί πλήρως τη δυνατότητά τους και να προσφέρουν </w:t>
      </w:r>
      <w:r>
        <w:rPr>
          <w:rFonts w:eastAsia="Times New Roman" w:cs="Times New Roman"/>
          <w:szCs w:val="24"/>
        </w:rPr>
        <w:t>περισσότερα και να αμειφθούν γι’</w:t>
      </w:r>
      <w:r w:rsidRPr="0012548F">
        <w:rPr>
          <w:rFonts w:eastAsia="Times New Roman" w:cs="Times New Roman"/>
          <w:szCs w:val="24"/>
        </w:rPr>
        <w:t xml:space="preserve"> αυτά τα περισσότερα που προσφέρουν</w:t>
      </w:r>
      <w:r>
        <w:rPr>
          <w:rFonts w:eastAsia="Times New Roman" w:cs="Times New Roman"/>
          <w:szCs w:val="24"/>
        </w:rPr>
        <w:t>.</w:t>
      </w:r>
      <w:r w:rsidRPr="0012548F">
        <w:rPr>
          <w:rFonts w:eastAsia="Times New Roman" w:cs="Times New Roman"/>
          <w:szCs w:val="24"/>
        </w:rPr>
        <w:t xml:space="preserve"> </w:t>
      </w:r>
    </w:p>
    <w:p w14:paraId="37394F27"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 xml:space="preserve">Αρνείται το κεϋνσιανό μοντέλο </w:t>
      </w:r>
      <w:r>
        <w:rPr>
          <w:rFonts w:eastAsia="Times New Roman" w:cs="Times New Roman"/>
          <w:szCs w:val="24"/>
        </w:rPr>
        <w:t xml:space="preserve">του επεμβατικού ρόλου του </w:t>
      </w:r>
      <w:r w:rsidRPr="0012548F">
        <w:rPr>
          <w:rFonts w:eastAsia="Times New Roman" w:cs="Times New Roman"/>
          <w:szCs w:val="24"/>
        </w:rPr>
        <w:t>κράτο</w:t>
      </w:r>
      <w:r>
        <w:rPr>
          <w:rFonts w:eastAsia="Times New Roman" w:cs="Times New Roman"/>
          <w:szCs w:val="24"/>
        </w:rPr>
        <w:t>υ</w:t>
      </w:r>
      <w:r w:rsidRPr="0012548F">
        <w:rPr>
          <w:rFonts w:eastAsia="Times New Roman" w:cs="Times New Roman"/>
          <w:szCs w:val="24"/>
        </w:rPr>
        <w:t>ς</w:t>
      </w:r>
      <w:r>
        <w:rPr>
          <w:rFonts w:eastAsia="Times New Roman" w:cs="Times New Roman"/>
          <w:szCs w:val="24"/>
        </w:rPr>
        <w:t>.</w:t>
      </w:r>
      <w:r w:rsidRPr="0012548F">
        <w:rPr>
          <w:rFonts w:eastAsia="Times New Roman" w:cs="Times New Roman"/>
          <w:szCs w:val="24"/>
        </w:rPr>
        <w:t xml:space="preserve"> Αυτό φαίνεται από τη μείωση του </w:t>
      </w:r>
      <w:r>
        <w:rPr>
          <w:rFonts w:eastAsia="Times New Roman" w:cs="Times New Roman"/>
          <w:szCs w:val="24"/>
        </w:rPr>
        <w:t>ήδη αναιμικού</w:t>
      </w:r>
      <w:r w:rsidRPr="0012548F">
        <w:rPr>
          <w:rFonts w:eastAsia="Times New Roman" w:cs="Times New Roman"/>
          <w:szCs w:val="24"/>
        </w:rPr>
        <w:t xml:space="preserve"> Προγράμματος Δημοσίων Επενδύσεων</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 xml:space="preserve">Γενικά δεν </w:t>
      </w:r>
      <w:r w:rsidRPr="0012548F">
        <w:rPr>
          <w:rFonts w:eastAsia="Times New Roman" w:cs="Times New Roman"/>
          <w:szCs w:val="24"/>
        </w:rPr>
        <w:t xml:space="preserve">συνιστά </w:t>
      </w:r>
      <w:r>
        <w:rPr>
          <w:rFonts w:eastAsia="Times New Roman" w:cs="Times New Roman"/>
          <w:szCs w:val="24"/>
        </w:rPr>
        <w:t xml:space="preserve">πρόταση. Συνιστά </w:t>
      </w:r>
      <w:r w:rsidRPr="0012548F">
        <w:rPr>
          <w:rFonts w:eastAsia="Times New Roman" w:cs="Times New Roman"/>
          <w:szCs w:val="24"/>
        </w:rPr>
        <w:t xml:space="preserve">προσπάθεια </w:t>
      </w:r>
      <w:r>
        <w:rPr>
          <w:rFonts w:eastAsia="Times New Roman" w:cs="Times New Roman"/>
          <w:szCs w:val="24"/>
        </w:rPr>
        <w:t xml:space="preserve">και μάλιστα εναγώνια προσπάθεια, κύριε Υπουργέ </w:t>
      </w:r>
      <w:r w:rsidRPr="0012548F">
        <w:rPr>
          <w:rFonts w:eastAsia="Times New Roman" w:cs="Times New Roman"/>
          <w:szCs w:val="24"/>
        </w:rPr>
        <w:t>των Οικονομικών</w:t>
      </w:r>
      <w:r>
        <w:rPr>
          <w:rFonts w:eastAsia="Times New Roman" w:cs="Times New Roman"/>
          <w:szCs w:val="24"/>
        </w:rPr>
        <w:t>,</w:t>
      </w:r>
      <w:r w:rsidRPr="0012548F">
        <w:rPr>
          <w:rFonts w:eastAsia="Times New Roman" w:cs="Times New Roman"/>
          <w:szCs w:val="24"/>
        </w:rPr>
        <w:t xml:space="preserve"> κομματική</w:t>
      </w:r>
      <w:r>
        <w:rPr>
          <w:rFonts w:eastAsia="Times New Roman" w:cs="Times New Roman"/>
          <w:szCs w:val="24"/>
        </w:rPr>
        <w:t>ς</w:t>
      </w:r>
      <w:r w:rsidRPr="0012548F">
        <w:rPr>
          <w:rFonts w:eastAsia="Times New Roman" w:cs="Times New Roman"/>
          <w:szCs w:val="24"/>
        </w:rPr>
        <w:t xml:space="preserve"> σας επιβίωσης</w:t>
      </w:r>
      <w:r>
        <w:rPr>
          <w:rFonts w:eastAsia="Times New Roman" w:cs="Times New Roman"/>
          <w:szCs w:val="24"/>
        </w:rPr>
        <w:t>. Είναι το τέλος μιας</w:t>
      </w:r>
      <w:r w:rsidRPr="0012548F">
        <w:rPr>
          <w:rFonts w:eastAsia="Times New Roman" w:cs="Times New Roman"/>
          <w:szCs w:val="24"/>
        </w:rPr>
        <w:t xml:space="preserve"> καταστροφικής θητε</w:t>
      </w:r>
      <w:r w:rsidRPr="0012548F">
        <w:rPr>
          <w:rFonts w:eastAsia="Times New Roman" w:cs="Times New Roman"/>
          <w:szCs w:val="24"/>
        </w:rPr>
        <w:t>ίας για την οικονομία</w:t>
      </w:r>
      <w:r>
        <w:rPr>
          <w:rFonts w:eastAsia="Times New Roman" w:cs="Times New Roman"/>
          <w:szCs w:val="24"/>
        </w:rPr>
        <w:t>,</w:t>
      </w:r>
      <w:r w:rsidRPr="0012548F">
        <w:rPr>
          <w:rFonts w:eastAsia="Times New Roman" w:cs="Times New Roman"/>
          <w:szCs w:val="24"/>
        </w:rPr>
        <w:t xml:space="preserve"> για την κοινωνία</w:t>
      </w:r>
      <w:r>
        <w:rPr>
          <w:rFonts w:eastAsia="Times New Roman" w:cs="Times New Roman"/>
          <w:szCs w:val="24"/>
        </w:rPr>
        <w:t>,</w:t>
      </w:r>
      <w:r w:rsidRPr="0012548F">
        <w:rPr>
          <w:rFonts w:eastAsia="Times New Roman" w:cs="Times New Roman"/>
          <w:szCs w:val="24"/>
        </w:rPr>
        <w:t xml:space="preserve"> για τη δημοκρατία</w:t>
      </w:r>
      <w:r>
        <w:rPr>
          <w:rFonts w:eastAsia="Times New Roman" w:cs="Times New Roman"/>
          <w:szCs w:val="24"/>
        </w:rPr>
        <w:t>,</w:t>
      </w:r>
      <w:r w:rsidRPr="0012548F">
        <w:rPr>
          <w:rFonts w:eastAsia="Times New Roman" w:cs="Times New Roman"/>
          <w:szCs w:val="24"/>
        </w:rPr>
        <w:t xml:space="preserve"> μιας παταγώδ</w:t>
      </w:r>
      <w:r>
        <w:rPr>
          <w:rFonts w:eastAsia="Times New Roman" w:cs="Times New Roman"/>
          <w:szCs w:val="24"/>
        </w:rPr>
        <w:t xml:space="preserve">ους αποτυχίας σε όλους τους τομείς, </w:t>
      </w:r>
      <w:r w:rsidRPr="0012548F">
        <w:rPr>
          <w:rFonts w:eastAsia="Times New Roman" w:cs="Times New Roman"/>
          <w:szCs w:val="24"/>
        </w:rPr>
        <w:t>στην υγεία</w:t>
      </w:r>
      <w:r>
        <w:rPr>
          <w:rFonts w:eastAsia="Times New Roman" w:cs="Times New Roman"/>
          <w:szCs w:val="24"/>
        </w:rPr>
        <w:t>, στην π</w:t>
      </w:r>
      <w:r w:rsidRPr="0012548F">
        <w:rPr>
          <w:rFonts w:eastAsia="Times New Roman" w:cs="Times New Roman"/>
          <w:szCs w:val="24"/>
        </w:rPr>
        <w:t>αιδεία</w:t>
      </w:r>
      <w:r>
        <w:rPr>
          <w:rFonts w:eastAsia="Times New Roman" w:cs="Times New Roman"/>
          <w:szCs w:val="24"/>
        </w:rPr>
        <w:t>,</w:t>
      </w:r>
      <w:r w:rsidRPr="0012548F">
        <w:rPr>
          <w:rFonts w:eastAsia="Times New Roman" w:cs="Times New Roman"/>
          <w:szCs w:val="24"/>
        </w:rPr>
        <w:t xml:space="preserve"> στη δημόσια διοίκηση</w:t>
      </w:r>
      <w:r>
        <w:rPr>
          <w:rFonts w:eastAsia="Times New Roman" w:cs="Times New Roman"/>
          <w:szCs w:val="24"/>
        </w:rPr>
        <w:t>,</w:t>
      </w:r>
      <w:r w:rsidRPr="0012548F">
        <w:rPr>
          <w:rFonts w:eastAsia="Times New Roman" w:cs="Times New Roman"/>
          <w:szCs w:val="24"/>
        </w:rPr>
        <w:t xml:space="preserve"> στη δημόσια ασφάλεια</w:t>
      </w:r>
      <w:r>
        <w:rPr>
          <w:rFonts w:eastAsia="Times New Roman" w:cs="Times New Roman"/>
          <w:szCs w:val="24"/>
        </w:rPr>
        <w:t>,</w:t>
      </w:r>
      <w:r w:rsidRPr="0012548F">
        <w:rPr>
          <w:rFonts w:eastAsia="Times New Roman" w:cs="Times New Roman"/>
          <w:szCs w:val="24"/>
        </w:rPr>
        <w:t xml:space="preserve"> στο μεταναστευτικό</w:t>
      </w:r>
      <w:r>
        <w:rPr>
          <w:rFonts w:eastAsia="Times New Roman" w:cs="Times New Roman"/>
          <w:szCs w:val="24"/>
        </w:rPr>
        <w:t>,</w:t>
      </w:r>
      <w:r w:rsidRPr="0012548F">
        <w:rPr>
          <w:rFonts w:eastAsia="Times New Roman" w:cs="Times New Roman"/>
          <w:szCs w:val="24"/>
        </w:rPr>
        <w:t xml:space="preserve"> στην πολιτική προστασία</w:t>
      </w:r>
      <w:r>
        <w:rPr>
          <w:rFonts w:eastAsia="Times New Roman" w:cs="Times New Roman"/>
          <w:szCs w:val="24"/>
        </w:rPr>
        <w:t xml:space="preserve">. </w:t>
      </w:r>
    </w:p>
    <w:p w14:paraId="37394F2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Υπάρχει κι</w:t>
      </w:r>
      <w:r w:rsidRPr="0012548F">
        <w:rPr>
          <w:rFonts w:eastAsia="Times New Roman" w:cs="Times New Roman"/>
          <w:szCs w:val="24"/>
        </w:rPr>
        <w:t xml:space="preserve"> ένα θετικό</w:t>
      </w:r>
      <w:r>
        <w:rPr>
          <w:rFonts w:eastAsia="Times New Roman" w:cs="Times New Roman"/>
          <w:szCs w:val="24"/>
        </w:rPr>
        <w:t>, γιατί</w:t>
      </w:r>
      <w:r w:rsidRPr="0012548F">
        <w:rPr>
          <w:rFonts w:eastAsia="Times New Roman" w:cs="Times New Roman"/>
          <w:szCs w:val="24"/>
        </w:rPr>
        <w:t xml:space="preserve"> δεν πρέπει να αδικούμε την </w:t>
      </w:r>
      <w:r>
        <w:rPr>
          <w:rFonts w:eastAsia="Times New Roman" w:cs="Times New Roman"/>
          <w:szCs w:val="24"/>
        </w:rPr>
        <w:t xml:space="preserve">Κυβέρνηση. </w:t>
      </w:r>
      <w:r w:rsidRPr="0012548F">
        <w:rPr>
          <w:rFonts w:eastAsia="Times New Roman" w:cs="Times New Roman"/>
          <w:szCs w:val="24"/>
        </w:rPr>
        <w:t>Η Κυβέρνηση</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με την αποτυχία της,</w:t>
      </w:r>
      <w:r w:rsidRPr="0012548F">
        <w:rPr>
          <w:rFonts w:eastAsia="Times New Roman" w:cs="Times New Roman"/>
          <w:szCs w:val="24"/>
        </w:rPr>
        <w:t xml:space="preserve"> γελοιοποίησε το σκιάχτρο του λαϊκισμού</w:t>
      </w:r>
      <w:r>
        <w:rPr>
          <w:rFonts w:eastAsia="Times New Roman" w:cs="Times New Roman"/>
          <w:szCs w:val="24"/>
        </w:rPr>
        <w:t>.</w:t>
      </w:r>
      <w:r w:rsidRPr="0012548F">
        <w:rPr>
          <w:rFonts w:eastAsia="Times New Roman" w:cs="Times New Roman"/>
          <w:szCs w:val="24"/>
        </w:rPr>
        <w:t xml:space="preserve"> Κατέστησε </w:t>
      </w:r>
      <w:r>
        <w:rPr>
          <w:rFonts w:eastAsia="Times New Roman" w:cs="Times New Roman"/>
          <w:szCs w:val="24"/>
        </w:rPr>
        <w:t>την Ελλάδα, ευτυχώς γι’</w:t>
      </w:r>
      <w:r w:rsidRPr="0012548F">
        <w:rPr>
          <w:rFonts w:eastAsia="Times New Roman" w:cs="Times New Roman"/>
          <w:szCs w:val="24"/>
        </w:rPr>
        <w:t xml:space="preserve"> </w:t>
      </w:r>
      <w:r w:rsidRPr="0012548F">
        <w:rPr>
          <w:rFonts w:eastAsia="Times New Roman" w:cs="Times New Roman"/>
          <w:szCs w:val="24"/>
        </w:rPr>
        <w:lastRenderedPageBreak/>
        <w:t>αυτό</w:t>
      </w:r>
      <w:r>
        <w:rPr>
          <w:rFonts w:eastAsia="Times New Roman" w:cs="Times New Roman"/>
          <w:szCs w:val="24"/>
        </w:rPr>
        <w:t>, την πρώτη μετα-λαϊκι</w:t>
      </w:r>
      <w:r w:rsidRPr="0012548F">
        <w:rPr>
          <w:rFonts w:eastAsia="Times New Roman" w:cs="Times New Roman"/>
          <w:szCs w:val="24"/>
        </w:rPr>
        <w:t>στ</w:t>
      </w:r>
      <w:r>
        <w:rPr>
          <w:rFonts w:eastAsia="Times New Roman" w:cs="Times New Roman"/>
          <w:szCs w:val="24"/>
        </w:rPr>
        <w:t>ική</w:t>
      </w:r>
      <w:r w:rsidRPr="0012548F">
        <w:rPr>
          <w:rFonts w:eastAsia="Times New Roman" w:cs="Times New Roman"/>
          <w:szCs w:val="24"/>
        </w:rPr>
        <w:t xml:space="preserve"> κοινωνία της Ευρώπης και συγχρόνως κατέρριψε όλους τους μύθους πάνω στους οπο</w:t>
      </w:r>
      <w:r w:rsidRPr="0012548F">
        <w:rPr>
          <w:rFonts w:eastAsia="Times New Roman" w:cs="Times New Roman"/>
          <w:szCs w:val="24"/>
        </w:rPr>
        <w:t xml:space="preserve">ίους αυτή η Κυβέρνηση </w:t>
      </w:r>
      <w:r>
        <w:rPr>
          <w:rFonts w:eastAsia="Times New Roman" w:cs="Times New Roman"/>
          <w:szCs w:val="24"/>
        </w:rPr>
        <w:t xml:space="preserve">βασίστηκε. </w:t>
      </w:r>
    </w:p>
    <w:p w14:paraId="37394F2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Μύθος πρώτος: </w:t>
      </w:r>
      <w:r w:rsidRPr="0012548F">
        <w:rPr>
          <w:rFonts w:eastAsia="Times New Roman" w:cs="Times New Roman"/>
          <w:szCs w:val="24"/>
        </w:rPr>
        <w:t xml:space="preserve">Εκπροσωπεί </w:t>
      </w:r>
      <w:r>
        <w:rPr>
          <w:rFonts w:eastAsia="Times New Roman" w:cs="Times New Roman"/>
          <w:szCs w:val="24"/>
        </w:rPr>
        <w:t xml:space="preserve">η </w:t>
      </w:r>
      <w:r w:rsidRPr="0012548F">
        <w:rPr>
          <w:rFonts w:eastAsia="Times New Roman" w:cs="Times New Roman"/>
          <w:szCs w:val="24"/>
        </w:rPr>
        <w:t xml:space="preserve">Κυβέρνηση και το </w:t>
      </w:r>
      <w:r>
        <w:rPr>
          <w:rFonts w:eastAsia="Times New Roman" w:cs="Times New Roman"/>
          <w:szCs w:val="24"/>
        </w:rPr>
        <w:t xml:space="preserve">κυβερνητικό </w:t>
      </w:r>
      <w:r w:rsidRPr="0012548F">
        <w:rPr>
          <w:rFonts w:eastAsia="Times New Roman" w:cs="Times New Roman"/>
          <w:szCs w:val="24"/>
        </w:rPr>
        <w:t>σχήμα τ</w:t>
      </w:r>
      <w:r>
        <w:rPr>
          <w:rFonts w:eastAsia="Times New Roman" w:cs="Times New Roman"/>
          <w:szCs w:val="24"/>
        </w:rPr>
        <w:t>ις δυνάμει</w:t>
      </w:r>
      <w:r w:rsidRPr="0012548F">
        <w:rPr>
          <w:rFonts w:eastAsia="Times New Roman" w:cs="Times New Roman"/>
          <w:szCs w:val="24"/>
        </w:rPr>
        <w:t>ς της προόδου</w:t>
      </w:r>
      <w:r>
        <w:rPr>
          <w:rFonts w:eastAsia="Times New Roman" w:cs="Times New Roman"/>
          <w:szCs w:val="24"/>
        </w:rPr>
        <w:t>,</w:t>
      </w:r>
      <w:r w:rsidRPr="0012548F">
        <w:rPr>
          <w:rFonts w:eastAsia="Times New Roman" w:cs="Times New Roman"/>
          <w:szCs w:val="24"/>
        </w:rPr>
        <w:t xml:space="preserve"> το καινούργιο</w:t>
      </w:r>
      <w:r>
        <w:rPr>
          <w:rFonts w:eastAsia="Times New Roman" w:cs="Times New Roman"/>
          <w:szCs w:val="24"/>
        </w:rPr>
        <w:t>,</w:t>
      </w:r>
      <w:r w:rsidRPr="0012548F">
        <w:rPr>
          <w:rFonts w:eastAsia="Times New Roman" w:cs="Times New Roman"/>
          <w:szCs w:val="24"/>
        </w:rPr>
        <w:t xml:space="preserve"> το νέο</w:t>
      </w:r>
      <w:r>
        <w:rPr>
          <w:rFonts w:eastAsia="Times New Roman" w:cs="Times New Roman"/>
          <w:szCs w:val="24"/>
        </w:rPr>
        <w:t>. Η πολιτική όξυνση, κυρίες και κύριοι συνάδελφοι,</w:t>
      </w:r>
      <w:r w:rsidRPr="0012548F">
        <w:rPr>
          <w:rFonts w:eastAsia="Times New Roman" w:cs="Times New Roman"/>
          <w:szCs w:val="24"/>
        </w:rPr>
        <w:t xml:space="preserve"> που επιδιώκει η Κυβέρνηση είναι πρόοδος</w:t>
      </w:r>
      <w:r>
        <w:rPr>
          <w:rFonts w:eastAsia="Times New Roman" w:cs="Times New Roman"/>
          <w:szCs w:val="24"/>
        </w:rPr>
        <w:t>;</w:t>
      </w:r>
      <w:r w:rsidRPr="0012548F">
        <w:rPr>
          <w:rFonts w:eastAsia="Times New Roman" w:cs="Times New Roman"/>
          <w:szCs w:val="24"/>
        </w:rPr>
        <w:t xml:space="preserve"> Η </w:t>
      </w:r>
      <w:r>
        <w:rPr>
          <w:rFonts w:eastAsia="Times New Roman" w:cs="Times New Roman"/>
          <w:szCs w:val="24"/>
        </w:rPr>
        <w:t xml:space="preserve">διχαστική πολιτική </w:t>
      </w:r>
      <w:r>
        <w:rPr>
          <w:rFonts w:eastAsia="Times New Roman" w:cs="Times New Roman"/>
          <w:szCs w:val="24"/>
        </w:rPr>
        <w:t xml:space="preserve">διά </w:t>
      </w:r>
      <w:r w:rsidRPr="0012548F">
        <w:rPr>
          <w:rFonts w:eastAsia="Times New Roman" w:cs="Times New Roman"/>
          <w:szCs w:val="24"/>
        </w:rPr>
        <w:t>λόγων του κυρίου Πρωθυπουργού είναι πρόοδος</w:t>
      </w:r>
      <w:r>
        <w:rPr>
          <w:rFonts w:eastAsia="Times New Roman" w:cs="Times New Roman"/>
          <w:szCs w:val="24"/>
        </w:rPr>
        <w:t>; Η</w:t>
      </w:r>
      <w:r w:rsidRPr="0012548F">
        <w:rPr>
          <w:rFonts w:eastAsia="Times New Roman" w:cs="Times New Roman"/>
          <w:szCs w:val="24"/>
        </w:rPr>
        <w:t xml:space="preserve"> οικονομική </w:t>
      </w:r>
      <w:r>
        <w:rPr>
          <w:rFonts w:eastAsia="Times New Roman" w:cs="Times New Roman"/>
          <w:szCs w:val="24"/>
        </w:rPr>
        <w:t>εξόντωση μέσω φόρων</w:t>
      </w:r>
      <w:r w:rsidRPr="0012548F">
        <w:rPr>
          <w:rFonts w:eastAsia="Times New Roman" w:cs="Times New Roman"/>
          <w:szCs w:val="24"/>
        </w:rPr>
        <w:t xml:space="preserve"> της μεσαίας τάξης είναι πρόοδος</w:t>
      </w:r>
      <w:r>
        <w:rPr>
          <w:rFonts w:eastAsia="Times New Roman" w:cs="Times New Roman"/>
          <w:szCs w:val="24"/>
        </w:rPr>
        <w:t>;</w:t>
      </w:r>
      <w:r w:rsidRPr="0012548F">
        <w:rPr>
          <w:rFonts w:eastAsia="Times New Roman" w:cs="Times New Roman"/>
          <w:szCs w:val="24"/>
        </w:rPr>
        <w:t xml:space="preserve"> Η υπερφορολόγηση</w:t>
      </w:r>
      <w:r>
        <w:rPr>
          <w:rFonts w:eastAsia="Times New Roman" w:cs="Times New Roman"/>
          <w:szCs w:val="24"/>
        </w:rPr>
        <w:t>,</w:t>
      </w:r>
      <w:r w:rsidRPr="0012548F">
        <w:rPr>
          <w:rFonts w:eastAsia="Times New Roman" w:cs="Times New Roman"/>
          <w:szCs w:val="24"/>
        </w:rPr>
        <w:t xml:space="preserve"> η διανομή επιδομάτων</w:t>
      </w:r>
      <w:r>
        <w:rPr>
          <w:rFonts w:eastAsia="Times New Roman" w:cs="Times New Roman"/>
          <w:szCs w:val="24"/>
        </w:rPr>
        <w:t>,</w:t>
      </w:r>
      <w:r w:rsidRPr="0012548F">
        <w:rPr>
          <w:rFonts w:eastAsia="Times New Roman" w:cs="Times New Roman"/>
          <w:szCs w:val="24"/>
        </w:rPr>
        <w:t xml:space="preserve"> η διόγκωση του </w:t>
      </w:r>
      <w:r>
        <w:rPr>
          <w:rFonts w:eastAsia="Times New Roman" w:cs="Times New Roman"/>
          <w:szCs w:val="24"/>
        </w:rPr>
        <w:t>δημοσίου</w:t>
      </w:r>
      <w:r w:rsidRPr="0012548F">
        <w:rPr>
          <w:rFonts w:eastAsia="Times New Roman" w:cs="Times New Roman"/>
          <w:szCs w:val="24"/>
        </w:rPr>
        <w:t xml:space="preserve"> </w:t>
      </w:r>
      <w:r w:rsidRPr="0012548F">
        <w:rPr>
          <w:rFonts w:eastAsia="Times New Roman" w:cs="Times New Roman"/>
          <w:szCs w:val="24"/>
        </w:rPr>
        <w:t>με προσλήψεις</w:t>
      </w:r>
      <w:r>
        <w:rPr>
          <w:rFonts w:eastAsia="Times New Roman" w:cs="Times New Roman"/>
          <w:szCs w:val="24"/>
        </w:rPr>
        <w:t>,</w:t>
      </w:r>
      <w:r w:rsidRPr="0012548F">
        <w:rPr>
          <w:rFonts w:eastAsia="Times New Roman" w:cs="Times New Roman"/>
          <w:szCs w:val="24"/>
        </w:rPr>
        <w:t xml:space="preserve"> ο διορισμός φίλων</w:t>
      </w:r>
      <w:r>
        <w:rPr>
          <w:rFonts w:eastAsia="Times New Roman" w:cs="Times New Roman"/>
          <w:szCs w:val="24"/>
        </w:rPr>
        <w:t>,</w:t>
      </w:r>
      <w:r w:rsidRPr="0012548F">
        <w:rPr>
          <w:rFonts w:eastAsia="Times New Roman" w:cs="Times New Roman"/>
          <w:szCs w:val="24"/>
        </w:rPr>
        <w:t xml:space="preserve"> συντρόφων</w:t>
      </w:r>
      <w:r>
        <w:rPr>
          <w:rFonts w:eastAsia="Times New Roman" w:cs="Times New Roman"/>
          <w:szCs w:val="24"/>
        </w:rPr>
        <w:t>,</w:t>
      </w:r>
      <w:r w:rsidRPr="0012548F">
        <w:rPr>
          <w:rFonts w:eastAsia="Times New Roman" w:cs="Times New Roman"/>
          <w:szCs w:val="24"/>
        </w:rPr>
        <w:t xml:space="preserve"> συγγενών σε χιλιάδες θέσεις ευθύνης είναι πρόοδος</w:t>
      </w:r>
      <w:r>
        <w:rPr>
          <w:rFonts w:eastAsia="Times New Roman" w:cs="Times New Roman"/>
          <w:szCs w:val="24"/>
        </w:rPr>
        <w:t>;</w:t>
      </w:r>
      <w:r w:rsidRPr="0012548F">
        <w:rPr>
          <w:rFonts w:eastAsia="Times New Roman" w:cs="Times New Roman"/>
          <w:szCs w:val="24"/>
        </w:rPr>
        <w:t xml:space="preserve"> Η άρνηση να συνδεθούν τα πανεπιστήμια μ</w:t>
      </w:r>
      <w:r>
        <w:rPr>
          <w:rFonts w:eastAsia="Times New Roman" w:cs="Times New Roman"/>
          <w:szCs w:val="24"/>
        </w:rPr>
        <w:t>ε την αγορά εργασίας είναι κι αυτή πρόοδος;</w:t>
      </w:r>
      <w:r w:rsidRPr="0012548F">
        <w:rPr>
          <w:rFonts w:eastAsia="Times New Roman" w:cs="Times New Roman"/>
          <w:szCs w:val="24"/>
        </w:rPr>
        <w:t xml:space="preserve"> Ο εναγκαλισμός του </w:t>
      </w:r>
      <w:r>
        <w:rPr>
          <w:rFonts w:eastAsia="Times New Roman" w:cs="Times New Roman"/>
          <w:szCs w:val="24"/>
        </w:rPr>
        <w:t>λαϊκιστικού,</w:t>
      </w:r>
      <w:r w:rsidRPr="0012548F">
        <w:rPr>
          <w:rFonts w:eastAsia="Times New Roman" w:cs="Times New Roman"/>
          <w:szCs w:val="24"/>
        </w:rPr>
        <w:t xml:space="preserve"> του βαθιά παλιού κομματιού του ΠΑΣΟΚ είναι και αυτό πρόοδος</w:t>
      </w:r>
      <w:r>
        <w:rPr>
          <w:rFonts w:eastAsia="Times New Roman" w:cs="Times New Roman"/>
          <w:szCs w:val="24"/>
        </w:rPr>
        <w:t>;</w:t>
      </w:r>
      <w:r w:rsidRPr="0012548F">
        <w:rPr>
          <w:rFonts w:eastAsia="Times New Roman" w:cs="Times New Roman"/>
          <w:szCs w:val="24"/>
        </w:rPr>
        <w:t xml:space="preserve"> Η </w:t>
      </w:r>
      <w:r>
        <w:rPr>
          <w:rFonts w:eastAsia="Times New Roman" w:cs="Times New Roman"/>
          <w:szCs w:val="24"/>
        </w:rPr>
        <w:t>σ</w:t>
      </w:r>
      <w:r w:rsidRPr="0012548F">
        <w:rPr>
          <w:rFonts w:eastAsia="Times New Roman" w:cs="Times New Roman"/>
          <w:szCs w:val="24"/>
        </w:rPr>
        <w:t xml:space="preserve">υγκυβέρνηση </w:t>
      </w:r>
      <w:r w:rsidRPr="0012548F">
        <w:rPr>
          <w:rFonts w:eastAsia="Times New Roman" w:cs="Times New Roman"/>
          <w:szCs w:val="24"/>
        </w:rPr>
        <w:t>με το αντιδρα</w:t>
      </w:r>
      <w:r w:rsidRPr="0012548F">
        <w:rPr>
          <w:rFonts w:eastAsia="Times New Roman" w:cs="Times New Roman"/>
          <w:szCs w:val="24"/>
        </w:rPr>
        <w:t>στικό</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εν μέρει</w:t>
      </w:r>
      <w:r w:rsidRPr="0012548F">
        <w:rPr>
          <w:rFonts w:eastAsia="Times New Roman" w:cs="Times New Roman"/>
          <w:szCs w:val="24"/>
        </w:rPr>
        <w:t xml:space="preserve"> ρατσιστικό και εθνικιστικό κόμμα της </w:t>
      </w:r>
      <w:r>
        <w:rPr>
          <w:rFonts w:eastAsia="Times New Roman" w:cs="Times New Roman"/>
          <w:szCs w:val="24"/>
        </w:rPr>
        <w:t>υπερδεξιάς, είναι και αυτή π</w:t>
      </w:r>
      <w:r w:rsidRPr="0012548F">
        <w:rPr>
          <w:rFonts w:eastAsia="Times New Roman" w:cs="Times New Roman"/>
          <w:szCs w:val="24"/>
        </w:rPr>
        <w:t>ρόοδος</w:t>
      </w:r>
      <w:r>
        <w:rPr>
          <w:rFonts w:eastAsia="Times New Roman" w:cs="Times New Roman"/>
          <w:szCs w:val="24"/>
        </w:rPr>
        <w:t>;</w:t>
      </w:r>
      <w:r w:rsidRPr="0012548F">
        <w:rPr>
          <w:rFonts w:eastAsia="Times New Roman" w:cs="Times New Roman"/>
          <w:szCs w:val="24"/>
        </w:rPr>
        <w:t xml:space="preserve"> </w:t>
      </w:r>
    </w:p>
    <w:p w14:paraId="37394F2A"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Μύθος δεύτερος</w:t>
      </w:r>
      <w:r>
        <w:rPr>
          <w:rFonts w:eastAsia="Times New Roman" w:cs="Times New Roman"/>
          <w:szCs w:val="24"/>
        </w:rPr>
        <w:t>:</w:t>
      </w:r>
      <w:r w:rsidRPr="0012548F">
        <w:rPr>
          <w:rFonts w:eastAsia="Times New Roman" w:cs="Times New Roman"/>
          <w:szCs w:val="24"/>
        </w:rPr>
        <w:t xml:space="preserve"> Εδώ εκπροσωπούνται με αυτό το σχήμα οι δυνάμεις της δημοκρατίας</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 xml:space="preserve">Οι διαρκείς απροκάλυπτες </w:t>
      </w:r>
      <w:r>
        <w:rPr>
          <w:rFonts w:eastAsia="Times New Roman" w:cs="Times New Roman"/>
          <w:szCs w:val="24"/>
        </w:rPr>
        <w:lastRenderedPageBreak/>
        <w:t xml:space="preserve">παρεμβάσεις στη </w:t>
      </w:r>
      <w:r>
        <w:rPr>
          <w:rFonts w:eastAsia="Times New Roman" w:cs="Times New Roman"/>
          <w:szCs w:val="24"/>
        </w:rPr>
        <w:t xml:space="preserve">δικαιοσύνη </w:t>
      </w:r>
      <w:r>
        <w:rPr>
          <w:rFonts w:eastAsia="Times New Roman" w:cs="Times New Roman"/>
          <w:szCs w:val="24"/>
        </w:rPr>
        <w:t xml:space="preserve">συνιστούν </w:t>
      </w:r>
      <w:r w:rsidRPr="0012548F">
        <w:rPr>
          <w:rFonts w:eastAsia="Times New Roman" w:cs="Times New Roman"/>
          <w:szCs w:val="24"/>
        </w:rPr>
        <w:t>δημοκρατικό χαρακτηριστ</w:t>
      </w:r>
      <w:r w:rsidRPr="0012548F">
        <w:rPr>
          <w:rFonts w:eastAsia="Times New Roman" w:cs="Times New Roman"/>
          <w:szCs w:val="24"/>
        </w:rPr>
        <w:t>ικό</w:t>
      </w:r>
      <w:r>
        <w:rPr>
          <w:rFonts w:eastAsia="Times New Roman" w:cs="Times New Roman"/>
          <w:szCs w:val="24"/>
        </w:rPr>
        <w:t>, κυρίες και κύριοι συνάδελφοι;</w:t>
      </w:r>
      <w:r w:rsidRPr="0012548F">
        <w:rPr>
          <w:rFonts w:eastAsia="Times New Roman" w:cs="Times New Roman"/>
          <w:szCs w:val="24"/>
        </w:rPr>
        <w:t xml:space="preserve"> Η υποταγή των </w:t>
      </w:r>
      <w:r>
        <w:rPr>
          <w:rFonts w:eastAsia="Times New Roman" w:cs="Times New Roman"/>
          <w:szCs w:val="24"/>
        </w:rPr>
        <w:t>α</w:t>
      </w:r>
      <w:r w:rsidRPr="0012548F">
        <w:rPr>
          <w:rFonts w:eastAsia="Times New Roman" w:cs="Times New Roman"/>
          <w:szCs w:val="24"/>
        </w:rPr>
        <w:t xml:space="preserve">νεξάρτητων </w:t>
      </w:r>
      <w:r>
        <w:rPr>
          <w:rFonts w:eastAsia="Times New Roman" w:cs="Times New Roman"/>
          <w:szCs w:val="24"/>
        </w:rPr>
        <w:t>α</w:t>
      </w:r>
      <w:r w:rsidRPr="0012548F">
        <w:rPr>
          <w:rFonts w:eastAsia="Times New Roman" w:cs="Times New Roman"/>
          <w:szCs w:val="24"/>
        </w:rPr>
        <w:t>ρχών</w:t>
      </w:r>
      <w:r w:rsidRPr="0012548F">
        <w:rPr>
          <w:rFonts w:eastAsia="Times New Roman" w:cs="Times New Roman"/>
          <w:szCs w:val="24"/>
        </w:rPr>
        <w:t xml:space="preserve"> στις κομματικές επιταγές είναι δημοκρατικό χαρακτηριστικό</w:t>
      </w:r>
      <w:r>
        <w:rPr>
          <w:rFonts w:eastAsia="Times New Roman" w:cs="Times New Roman"/>
          <w:szCs w:val="24"/>
        </w:rPr>
        <w:t>;</w:t>
      </w:r>
      <w:r w:rsidRPr="0012548F">
        <w:rPr>
          <w:rFonts w:eastAsia="Times New Roman" w:cs="Times New Roman"/>
          <w:szCs w:val="24"/>
        </w:rPr>
        <w:t xml:space="preserve"> Η υποβάθμιση της λειτουργίας του Κοινοβουλίου με τις εκατοντάδες ρουσφετολογικές τροπολογίες και </w:t>
      </w:r>
      <w:r>
        <w:rPr>
          <w:rFonts w:eastAsia="Times New Roman" w:cs="Times New Roman"/>
          <w:szCs w:val="24"/>
        </w:rPr>
        <w:t xml:space="preserve">με </w:t>
      </w:r>
      <w:r w:rsidRPr="0012548F">
        <w:rPr>
          <w:rFonts w:eastAsia="Times New Roman" w:cs="Times New Roman"/>
          <w:szCs w:val="24"/>
        </w:rPr>
        <w:t>νομοθετήματα</w:t>
      </w:r>
      <w:r>
        <w:rPr>
          <w:rFonts w:eastAsia="Times New Roman" w:cs="Times New Roman"/>
          <w:szCs w:val="24"/>
        </w:rPr>
        <w:t>,</w:t>
      </w:r>
      <w:r w:rsidRPr="0012548F">
        <w:rPr>
          <w:rFonts w:eastAsia="Times New Roman" w:cs="Times New Roman"/>
          <w:szCs w:val="24"/>
        </w:rPr>
        <w:t xml:space="preserve"> σαν αυτό που </w:t>
      </w:r>
      <w:r>
        <w:rPr>
          <w:rFonts w:eastAsia="Times New Roman" w:cs="Times New Roman"/>
          <w:szCs w:val="24"/>
        </w:rPr>
        <w:t>α</w:t>
      </w:r>
      <w:r w:rsidRPr="0012548F">
        <w:rPr>
          <w:rFonts w:eastAsia="Times New Roman" w:cs="Times New Roman"/>
          <w:szCs w:val="24"/>
        </w:rPr>
        <w:t>να</w:t>
      </w:r>
      <w:r w:rsidRPr="0012548F">
        <w:rPr>
          <w:rFonts w:eastAsia="Times New Roman" w:cs="Times New Roman"/>
          <w:szCs w:val="24"/>
        </w:rPr>
        <w:t xml:space="preserve">φέρθηκε προηγουμένως ο </w:t>
      </w:r>
      <w:r>
        <w:rPr>
          <w:rFonts w:eastAsia="Times New Roman" w:cs="Times New Roman"/>
          <w:szCs w:val="24"/>
        </w:rPr>
        <w:t xml:space="preserve">κ. </w:t>
      </w:r>
      <w:r w:rsidRPr="0012548F">
        <w:rPr>
          <w:rFonts w:eastAsia="Times New Roman" w:cs="Times New Roman"/>
          <w:szCs w:val="24"/>
        </w:rPr>
        <w:t xml:space="preserve"> Βαρβιτσιώτης</w:t>
      </w:r>
      <w:r>
        <w:rPr>
          <w:rFonts w:eastAsia="Times New Roman" w:cs="Times New Roman"/>
          <w:szCs w:val="24"/>
        </w:rPr>
        <w:t>,</w:t>
      </w:r>
      <w:r w:rsidRPr="0012548F">
        <w:rPr>
          <w:rFonts w:eastAsia="Times New Roman" w:cs="Times New Roman"/>
          <w:szCs w:val="24"/>
        </w:rPr>
        <w:t xml:space="preserve"> που συζητείται στην </w:t>
      </w:r>
      <w:r>
        <w:rPr>
          <w:rFonts w:eastAsia="Times New Roman" w:cs="Times New Roman"/>
          <w:szCs w:val="24"/>
        </w:rPr>
        <w:t>ε</w:t>
      </w:r>
      <w:r w:rsidRPr="0012548F">
        <w:rPr>
          <w:rFonts w:eastAsia="Times New Roman" w:cs="Times New Roman"/>
          <w:szCs w:val="24"/>
        </w:rPr>
        <w:t>πιτροπή</w:t>
      </w:r>
      <w:r>
        <w:rPr>
          <w:rFonts w:eastAsia="Times New Roman" w:cs="Times New Roman"/>
          <w:szCs w:val="24"/>
        </w:rPr>
        <w:t>,</w:t>
      </w:r>
      <w:r w:rsidRPr="0012548F">
        <w:rPr>
          <w:rFonts w:eastAsia="Times New Roman" w:cs="Times New Roman"/>
          <w:szCs w:val="24"/>
        </w:rPr>
        <w:t xml:space="preserve"> για</w:t>
      </w:r>
      <w:r>
        <w:rPr>
          <w:rFonts w:eastAsia="Times New Roman" w:cs="Times New Roman"/>
          <w:szCs w:val="24"/>
        </w:rPr>
        <w:t xml:space="preserve"> νομιμοποίηση όλων των δαπανών πέρα από το δημόσιο λ</w:t>
      </w:r>
      <w:r w:rsidRPr="0012548F">
        <w:rPr>
          <w:rFonts w:eastAsia="Times New Roman" w:cs="Times New Roman"/>
          <w:szCs w:val="24"/>
        </w:rPr>
        <w:t>ογιστικό</w:t>
      </w:r>
      <w:r>
        <w:rPr>
          <w:rFonts w:eastAsia="Times New Roman" w:cs="Times New Roman"/>
          <w:szCs w:val="24"/>
        </w:rPr>
        <w:t>,</w:t>
      </w:r>
      <w:r w:rsidRPr="0012548F">
        <w:rPr>
          <w:rFonts w:eastAsia="Times New Roman" w:cs="Times New Roman"/>
          <w:szCs w:val="24"/>
        </w:rPr>
        <w:t xml:space="preserve"> πέρα από κάθε διαφύλαξη του δημοσίου χρήματος</w:t>
      </w:r>
      <w:r>
        <w:rPr>
          <w:rFonts w:eastAsia="Times New Roman" w:cs="Times New Roman"/>
          <w:szCs w:val="24"/>
        </w:rPr>
        <w:t>,</w:t>
      </w:r>
      <w:r w:rsidRPr="0012548F">
        <w:rPr>
          <w:rFonts w:eastAsia="Times New Roman" w:cs="Times New Roman"/>
          <w:szCs w:val="24"/>
        </w:rPr>
        <w:t xml:space="preserve"> είναι και αυτό δημοκρατικό χαρακτηριστικό</w:t>
      </w:r>
      <w:r>
        <w:rPr>
          <w:rFonts w:eastAsia="Times New Roman" w:cs="Times New Roman"/>
          <w:szCs w:val="24"/>
        </w:rPr>
        <w:t>; Η αδιαφορία για το ύψιστο αγαθ</w:t>
      </w:r>
      <w:r>
        <w:rPr>
          <w:rFonts w:eastAsia="Times New Roman" w:cs="Times New Roman"/>
          <w:szCs w:val="24"/>
        </w:rPr>
        <w:t>ό, την προστασία της ζωής και της</w:t>
      </w:r>
      <w:r w:rsidRPr="0012548F">
        <w:rPr>
          <w:rFonts w:eastAsia="Times New Roman" w:cs="Times New Roman"/>
          <w:szCs w:val="24"/>
        </w:rPr>
        <w:t xml:space="preserve"> περιουσίας των πολιτών</w:t>
      </w:r>
      <w:r>
        <w:rPr>
          <w:rFonts w:eastAsia="Times New Roman" w:cs="Times New Roman"/>
          <w:szCs w:val="24"/>
        </w:rPr>
        <w:t>,</w:t>
      </w:r>
      <w:r w:rsidRPr="0012548F">
        <w:rPr>
          <w:rFonts w:eastAsia="Times New Roman" w:cs="Times New Roman"/>
          <w:szCs w:val="24"/>
        </w:rPr>
        <w:t xml:space="preserve"> είναι και αυτό δημοκρατικό χαρακτηριστικό</w:t>
      </w:r>
      <w:r>
        <w:rPr>
          <w:rFonts w:eastAsia="Times New Roman" w:cs="Times New Roman"/>
          <w:szCs w:val="24"/>
        </w:rPr>
        <w:t>;</w:t>
      </w:r>
    </w:p>
    <w:p w14:paraId="37394F2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Μύθος τρίτος:</w:t>
      </w:r>
      <w:r w:rsidRPr="0012548F">
        <w:rPr>
          <w:rFonts w:eastAsia="Times New Roman" w:cs="Times New Roman"/>
          <w:szCs w:val="24"/>
        </w:rPr>
        <w:t xml:space="preserve"> Η Κυβέρνηση προστατεύει τα συμφέροντα των οικονομικά αδύναμων</w:t>
      </w:r>
      <w:r>
        <w:rPr>
          <w:rFonts w:eastAsia="Times New Roman" w:cs="Times New Roman"/>
          <w:szCs w:val="24"/>
        </w:rPr>
        <w:t xml:space="preserve">. Οι δεκάδες έμμεσοι φόροι, που αυξήθηκαν, ποιον βλάπτουν; Τους πλούσιους; </w:t>
      </w:r>
      <w:r w:rsidRPr="0012548F">
        <w:rPr>
          <w:rFonts w:eastAsia="Times New Roman" w:cs="Times New Roman"/>
          <w:szCs w:val="24"/>
        </w:rPr>
        <w:t xml:space="preserve">Η </w:t>
      </w:r>
      <w:r w:rsidRPr="0012548F">
        <w:rPr>
          <w:rFonts w:eastAsia="Times New Roman" w:cs="Times New Roman"/>
          <w:szCs w:val="24"/>
        </w:rPr>
        <w:t>αθρόα μετάταξη υπηρεσιών από το</w:t>
      </w:r>
      <w:r>
        <w:rPr>
          <w:rFonts w:eastAsia="Times New Roman" w:cs="Times New Roman"/>
          <w:szCs w:val="24"/>
        </w:rPr>
        <w:t>ν</w:t>
      </w:r>
      <w:r w:rsidRPr="0012548F">
        <w:rPr>
          <w:rFonts w:eastAsia="Times New Roman" w:cs="Times New Roman"/>
          <w:szCs w:val="24"/>
        </w:rPr>
        <w:t xml:space="preserve"> χαμηλό στον υψηλό συντελεστή ΦΠΑ</w:t>
      </w:r>
      <w:r>
        <w:rPr>
          <w:rFonts w:eastAsia="Times New Roman" w:cs="Times New Roman"/>
          <w:szCs w:val="24"/>
        </w:rPr>
        <w:t xml:space="preserve"> ποιους</w:t>
      </w:r>
      <w:r w:rsidRPr="0012548F">
        <w:rPr>
          <w:rFonts w:eastAsia="Times New Roman" w:cs="Times New Roman"/>
          <w:szCs w:val="24"/>
        </w:rPr>
        <w:t xml:space="preserve"> βλάπτει</w:t>
      </w:r>
      <w:r>
        <w:rPr>
          <w:rFonts w:eastAsia="Times New Roman" w:cs="Times New Roman"/>
          <w:szCs w:val="24"/>
        </w:rPr>
        <w:t>;</w:t>
      </w:r>
      <w:r w:rsidRPr="0012548F">
        <w:rPr>
          <w:rFonts w:eastAsia="Times New Roman" w:cs="Times New Roman"/>
          <w:szCs w:val="24"/>
        </w:rPr>
        <w:t xml:space="preserve"> Η </w:t>
      </w:r>
      <w:r>
        <w:rPr>
          <w:rFonts w:eastAsia="Times New Roman" w:cs="Times New Roman"/>
          <w:szCs w:val="24"/>
        </w:rPr>
        <w:t xml:space="preserve">κατάργηση του ΕΚΑΣ ποιους βλάπτει; </w:t>
      </w:r>
      <w:r w:rsidRPr="0012548F">
        <w:rPr>
          <w:rFonts w:eastAsia="Times New Roman" w:cs="Times New Roman"/>
          <w:szCs w:val="24"/>
        </w:rPr>
        <w:t>Η διαρκής μείωση του κοινωνικού προϋπολογισμού</w:t>
      </w:r>
      <w:r>
        <w:rPr>
          <w:rFonts w:eastAsia="Times New Roman" w:cs="Times New Roman"/>
          <w:szCs w:val="24"/>
        </w:rPr>
        <w:t xml:space="preserve"> ποιους βλάπτει;</w:t>
      </w:r>
      <w:r w:rsidRPr="0012548F">
        <w:rPr>
          <w:rFonts w:eastAsia="Times New Roman" w:cs="Times New Roman"/>
          <w:szCs w:val="24"/>
        </w:rPr>
        <w:t xml:space="preserve"> Η κατάργη</w:t>
      </w:r>
      <w:r>
        <w:rPr>
          <w:rFonts w:eastAsia="Times New Roman" w:cs="Times New Roman"/>
          <w:szCs w:val="24"/>
        </w:rPr>
        <w:t xml:space="preserve">ση σειράς κοινωνικών επιδομάτων ποιους βλάπτει; Η </w:t>
      </w:r>
      <w:r>
        <w:rPr>
          <w:rFonts w:eastAsia="Times New Roman" w:cs="Times New Roman"/>
          <w:szCs w:val="24"/>
        </w:rPr>
        <w:lastRenderedPageBreak/>
        <w:t>περικοπή συντάξ</w:t>
      </w:r>
      <w:r>
        <w:rPr>
          <w:rFonts w:eastAsia="Times New Roman" w:cs="Times New Roman"/>
          <w:szCs w:val="24"/>
        </w:rPr>
        <w:t>εων χηρείας ποιους βλάπτει; Όλα αυτά βλάπτουν τους πλούσιους;</w:t>
      </w:r>
    </w:p>
    <w:p w14:paraId="37394F2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Τέταρτος μύθος, ο ηχηρότερος από</w:t>
      </w:r>
      <w:r w:rsidRPr="0012548F">
        <w:rPr>
          <w:rFonts w:eastAsia="Times New Roman" w:cs="Times New Roman"/>
          <w:szCs w:val="24"/>
        </w:rPr>
        <w:t xml:space="preserve"> όλους το</w:t>
      </w:r>
      <w:r>
        <w:rPr>
          <w:rFonts w:eastAsia="Times New Roman" w:cs="Times New Roman"/>
          <w:szCs w:val="24"/>
        </w:rPr>
        <w:t>ν</w:t>
      </w:r>
      <w:r w:rsidRPr="0012548F">
        <w:rPr>
          <w:rFonts w:eastAsia="Times New Roman" w:cs="Times New Roman"/>
          <w:szCs w:val="24"/>
        </w:rPr>
        <w:t xml:space="preserve"> τελευταίο καιρό</w:t>
      </w:r>
      <w:r>
        <w:rPr>
          <w:rFonts w:eastAsia="Times New Roman" w:cs="Times New Roman"/>
          <w:szCs w:val="24"/>
        </w:rPr>
        <w:t>, δ</w:t>
      </w:r>
      <w:r w:rsidRPr="0012548F">
        <w:rPr>
          <w:rFonts w:eastAsia="Times New Roman" w:cs="Times New Roman"/>
          <w:szCs w:val="24"/>
        </w:rPr>
        <w:t>ιότι οι άλλοι δεν αντέχουν</w:t>
      </w:r>
      <w:r>
        <w:rPr>
          <w:rFonts w:eastAsia="Times New Roman" w:cs="Times New Roman"/>
          <w:szCs w:val="24"/>
        </w:rPr>
        <w:t xml:space="preserve"> ούτε σ</w:t>
      </w:r>
      <w:r w:rsidRPr="0012548F">
        <w:rPr>
          <w:rFonts w:eastAsia="Times New Roman" w:cs="Times New Roman"/>
          <w:szCs w:val="24"/>
        </w:rPr>
        <w:t>την ελάχιστη κριτική</w:t>
      </w:r>
      <w:r>
        <w:rPr>
          <w:rFonts w:eastAsia="Times New Roman" w:cs="Times New Roman"/>
          <w:szCs w:val="24"/>
        </w:rPr>
        <w:t>:</w:t>
      </w:r>
      <w:r w:rsidRPr="0012548F">
        <w:rPr>
          <w:rFonts w:eastAsia="Times New Roman" w:cs="Times New Roman"/>
          <w:szCs w:val="24"/>
        </w:rPr>
        <w:t xml:space="preserve"> Δήθεν η Κυβέρνηση εκπροσωπεί το ηθικό πλεονέκτημα</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Κυρίες και κύριοι συνάδελφο</w:t>
      </w:r>
      <w:r>
        <w:rPr>
          <w:rFonts w:eastAsia="Times New Roman" w:cs="Times New Roman"/>
          <w:szCs w:val="24"/>
        </w:rPr>
        <w:t xml:space="preserve">ι, </w:t>
      </w:r>
      <w:r w:rsidRPr="0012548F">
        <w:rPr>
          <w:rFonts w:eastAsia="Times New Roman" w:cs="Times New Roman"/>
          <w:szCs w:val="24"/>
        </w:rPr>
        <w:t xml:space="preserve">η διασπάθιση των </w:t>
      </w:r>
      <w:r>
        <w:rPr>
          <w:rFonts w:eastAsia="Times New Roman" w:cs="Times New Roman"/>
          <w:szCs w:val="24"/>
        </w:rPr>
        <w:t>κονδυλίων</w:t>
      </w:r>
      <w:r w:rsidRPr="0012548F">
        <w:rPr>
          <w:rFonts w:eastAsia="Times New Roman" w:cs="Times New Roman"/>
          <w:szCs w:val="24"/>
        </w:rPr>
        <w:t xml:space="preserve"> του μεταναστευτικού</w:t>
      </w:r>
      <w:r>
        <w:rPr>
          <w:rFonts w:eastAsia="Times New Roman" w:cs="Times New Roman"/>
          <w:szCs w:val="24"/>
        </w:rPr>
        <w:t>, απόδειξη της οποίας</w:t>
      </w:r>
      <w:r w:rsidRPr="0012548F">
        <w:rPr>
          <w:rFonts w:eastAsia="Times New Roman" w:cs="Times New Roman"/>
          <w:szCs w:val="24"/>
        </w:rPr>
        <w:t xml:space="preserve"> αποτελεί το νομοθέτημα αυτό</w:t>
      </w:r>
      <w:r>
        <w:rPr>
          <w:rFonts w:eastAsia="Times New Roman" w:cs="Times New Roman"/>
          <w:szCs w:val="24"/>
        </w:rPr>
        <w:t>, τι ηθικό πλεονέκτημα δημιουργεί; Η</w:t>
      </w:r>
      <w:r w:rsidRPr="0012548F">
        <w:rPr>
          <w:rFonts w:eastAsia="Times New Roman" w:cs="Times New Roman"/>
          <w:szCs w:val="24"/>
        </w:rPr>
        <w:t xml:space="preserve"> μεταβίβαση με αδιαφανείς διαδικασίες ακινήτων του </w:t>
      </w:r>
      <w:r>
        <w:rPr>
          <w:rFonts w:eastAsia="Times New Roman" w:cs="Times New Roman"/>
          <w:szCs w:val="24"/>
        </w:rPr>
        <w:t>δ</w:t>
      </w:r>
      <w:r w:rsidRPr="0012548F">
        <w:rPr>
          <w:rFonts w:eastAsia="Times New Roman" w:cs="Times New Roman"/>
          <w:szCs w:val="24"/>
        </w:rPr>
        <w:t xml:space="preserve">ημοσίου </w:t>
      </w:r>
      <w:r w:rsidRPr="0012548F">
        <w:rPr>
          <w:rFonts w:eastAsia="Times New Roman" w:cs="Times New Roman"/>
          <w:szCs w:val="24"/>
        </w:rPr>
        <w:t xml:space="preserve">στην </w:t>
      </w:r>
      <w:r>
        <w:rPr>
          <w:rFonts w:eastAsia="Times New Roman" w:cs="Times New Roman"/>
          <w:szCs w:val="24"/>
        </w:rPr>
        <w:t>ΕΤΑΔ, για να πωλη</w:t>
      </w:r>
      <w:r w:rsidRPr="0012548F">
        <w:rPr>
          <w:rFonts w:eastAsia="Times New Roman" w:cs="Times New Roman"/>
          <w:szCs w:val="24"/>
        </w:rPr>
        <w:t>θούν με διαδικασίες-εξπρές έναντι πινακί</w:t>
      </w:r>
      <w:r w:rsidRPr="0012548F">
        <w:rPr>
          <w:rFonts w:eastAsia="Times New Roman" w:cs="Times New Roman"/>
          <w:szCs w:val="24"/>
        </w:rPr>
        <w:t>ου φ</w:t>
      </w:r>
      <w:r>
        <w:rPr>
          <w:rFonts w:eastAsia="Times New Roman" w:cs="Times New Roman"/>
          <w:szCs w:val="24"/>
        </w:rPr>
        <w:t xml:space="preserve">ακής σε συγκεκριμένα συμφέροντα, τι είναι; Η απροκάλυπτη </w:t>
      </w:r>
      <w:r w:rsidRPr="0012548F">
        <w:rPr>
          <w:rFonts w:eastAsia="Times New Roman" w:cs="Times New Roman"/>
          <w:szCs w:val="24"/>
        </w:rPr>
        <w:t>εξυπηρέτηση με σειρά χαριστικών τροπολογιών συγκεκριμένων</w:t>
      </w:r>
      <w:r>
        <w:rPr>
          <w:rFonts w:eastAsia="Times New Roman" w:cs="Times New Roman"/>
          <w:szCs w:val="24"/>
        </w:rPr>
        <w:t>,</w:t>
      </w:r>
      <w:r w:rsidRPr="0012548F">
        <w:rPr>
          <w:rFonts w:eastAsia="Times New Roman" w:cs="Times New Roman"/>
          <w:szCs w:val="24"/>
        </w:rPr>
        <w:t xml:space="preserve"> απολύτως συγκεκριμένων</w:t>
      </w:r>
      <w:r>
        <w:rPr>
          <w:rFonts w:eastAsia="Times New Roman" w:cs="Times New Roman"/>
          <w:szCs w:val="24"/>
        </w:rPr>
        <w:t xml:space="preserve">, επιχειρηματικών συμφερόντων τι </w:t>
      </w:r>
      <w:r w:rsidRPr="0012548F">
        <w:rPr>
          <w:rFonts w:eastAsia="Times New Roman" w:cs="Times New Roman"/>
          <w:szCs w:val="24"/>
        </w:rPr>
        <w:t>ηθικό κεφάλαιο δημιουργεί</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Οι</w:t>
      </w:r>
      <w:r w:rsidRPr="0012548F">
        <w:rPr>
          <w:rFonts w:eastAsia="Times New Roman" w:cs="Times New Roman"/>
          <w:szCs w:val="24"/>
        </w:rPr>
        <w:t xml:space="preserve"> </w:t>
      </w:r>
      <w:r>
        <w:rPr>
          <w:rFonts w:eastAsia="Times New Roman" w:cs="Times New Roman"/>
          <w:szCs w:val="24"/>
        </w:rPr>
        <w:t>αλληλο</w:t>
      </w:r>
      <w:r w:rsidRPr="0012548F">
        <w:rPr>
          <w:rFonts w:eastAsia="Times New Roman" w:cs="Times New Roman"/>
          <w:szCs w:val="24"/>
        </w:rPr>
        <w:t xml:space="preserve">καταγγελίες και </w:t>
      </w:r>
      <w:r>
        <w:rPr>
          <w:rFonts w:eastAsia="Times New Roman" w:cs="Times New Roman"/>
          <w:szCs w:val="24"/>
        </w:rPr>
        <w:t>οι αλληλο</w:t>
      </w:r>
      <w:r w:rsidRPr="0012548F">
        <w:rPr>
          <w:rFonts w:eastAsia="Times New Roman" w:cs="Times New Roman"/>
          <w:szCs w:val="24"/>
        </w:rPr>
        <w:t>μηνύσεις Υπουργών γι</w:t>
      </w:r>
      <w:r w:rsidRPr="0012548F">
        <w:rPr>
          <w:rFonts w:eastAsia="Times New Roman" w:cs="Times New Roman"/>
          <w:szCs w:val="24"/>
        </w:rPr>
        <w:t xml:space="preserve">α υπεξαίρεση </w:t>
      </w:r>
      <w:r>
        <w:rPr>
          <w:rFonts w:eastAsia="Times New Roman" w:cs="Times New Roman"/>
          <w:szCs w:val="24"/>
        </w:rPr>
        <w:t>δ</w:t>
      </w:r>
      <w:r w:rsidRPr="0012548F">
        <w:rPr>
          <w:rFonts w:eastAsia="Times New Roman" w:cs="Times New Roman"/>
          <w:szCs w:val="24"/>
        </w:rPr>
        <w:t xml:space="preserve">ημοσίων κονδυλίων </w:t>
      </w:r>
      <w:r>
        <w:rPr>
          <w:rFonts w:eastAsia="Times New Roman" w:cs="Times New Roman"/>
          <w:szCs w:val="24"/>
        </w:rPr>
        <w:t xml:space="preserve">και </w:t>
      </w:r>
      <w:r w:rsidRPr="0012548F">
        <w:rPr>
          <w:rFonts w:eastAsia="Times New Roman" w:cs="Times New Roman"/>
          <w:szCs w:val="24"/>
        </w:rPr>
        <w:t>για χρηματισμό</w:t>
      </w:r>
      <w:r>
        <w:rPr>
          <w:rFonts w:eastAsia="Times New Roman" w:cs="Times New Roman"/>
          <w:szCs w:val="24"/>
        </w:rPr>
        <w:t>,</w:t>
      </w:r>
      <w:r w:rsidRPr="0012548F">
        <w:rPr>
          <w:rFonts w:eastAsia="Times New Roman" w:cs="Times New Roman"/>
          <w:szCs w:val="24"/>
        </w:rPr>
        <w:t xml:space="preserve"> τοποθετήσεις μέσα στο Υπουργικό Συμβούλιο</w:t>
      </w:r>
      <w:r>
        <w:rPr>
          <w:rFonts w:eastAsia="Times New Roman" w:cs="Times New Roman"/>
          <w:szCs w:val="24"/>
        </w:rPr>
        <w:t>, πρωτοφανείς στην ε</w:t>
      </w:r>
      <w:r w:rsidRPr="0012548F">
        <w:rPr>
          <w:rFonts w:eastAsia="Times New Roman" w:cs="Times New Roman"/>
          <w:szCs w:val="24"/>
        </w:rPr>
        <w:t>λληνική ιστορία</w:t>
      </w:r>
      <w:r>
        <w:rPr>
          <w:rFonts w:eastAsia="Times New Roman" w:cs="Times New Roman"/>
          <w:szCs w:val="24"/>
        </w:rPr>
        <w:t>, τι ηθικό</w:t>
      </w:r>
      <w:r w:rsidRPr="0012548F">
        <w:rPr>
          <w:rFonts w:eastAsia="Times New Roman" w:cs="Times New Roman"/>
          <w:szCs w:val="24"/>
        </w:rPr>
        <w:t xml:space="preserve"> πλεονέκτημα διατηρούν</w:t>
      </w:r>
      <w:r>
        <w:rPr>
          <w:rFonts w:eastAsia="Times New Roman" w:cs="Times New Roman"/>
          <w:szCs w:val="24"/>
        </w:rPr>
        <w:t>;</w:t>
      </w:r>
      <w:r w:rsidRPr="0012548F">
        <w:rPr>
          <w:rFonts w:eastAsia="Times New Roman" w:cs="Times New Roman"/>
          <w:szCs w:val="24"/>
        </w:rPr>
        <w:t xml:space="preserve"> </w:t>
      </w:r>
    </w:p>
    <w:p w14:paraId="37394F2D"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 xml:space="preserve">Η </w:t>
      </w:r>
      <w:r>
        <w:rPr>
          <w:rFonts w:eastAsia="Times New Roman" w:cs="Times New Roman"/>
          <w:szCs w:val="24"/>
        </w:rPr>
        <w:t>απόπειρα</w:t>
      </w:r>
      <w:r w:rsidRPr="0012548F">
        <w:rPr>
          <w:rFonts w:eastAsia="Times New Roman" w:cs="Times New Roman"/>
          <w:szCs w:val="24"/>
        </w:rPr>
        <w:t xml:space="preserve"> παράτασης της </w:t>
      </w:r>
      <w:r>
        <w:rPr>
          <w:rFonts w:eastAsia="Times New Roman" w:cs="Times New Roman"/>
          <w:szCs w:val="24"/>
        </w:rPr>
        <w:t>παραχώρησης</w:t>
      </w:r>
      <w:r w:rsidRPr="0012548F">
        <w:rPr>
          <w:rFonts w:eastAsia="Times New Roman" w:cs="Times New Roman"/>
          <w:szCs w:val="24"/>
        </w:rPr>
        <w:t xml:space="preserve"> του </w:t>
      </w:r>
      <w:r>
        <w:rPr>
          <w:rFonts w:eastAsia="Times New Roman" w:cs="Times New Roman"/>
          <w:szCs w:val="24"/>
        </w:rPr>
        <w:t xml:space="preserve">αεροδρομίου </w:t>
      </w:r>
      <w:r>
        <w:rPr>
          <w:rFonts w:eastAsia="Times New Roman" w:cs="Times New Roman"/>
          <w:szCs w:val="24"/>
        </w:rPr>
        <w:t>«</w:t>
      </w:r>
      <w:r>
        <w:rPr>
          <w:rFonts w:eastAsia="Times New Roman" w:cs="Times New Roman"/>
          <w:szCs w:val="24"/>
        </w:rPr>
        <w:t xml:space="preserve">Ελευθέριος </w:t>
      </w:r>
      <w:r w:rsidRPr="0012548F">
        <w:rPr>
          <w:rFonts w:eastAsia="Times New Roman" w:cs="Times New Roman"/>
          <w:szCs w:val="24"/>
        </w:rPr>
        <w:t>Βενιζέλος</w:t>
      </w:r>
      <w:r>
        <w:rPr>
          <w:rFonts w:eastAsia="Times New Roman" w:cs="Times New Roman"/>
          <w:szCs w:val="24"/>
        </w:rPr>
        <w:t>»</w:t>
      </w:r>
      <w:r w:rsidRPr="0012548F">
        <w:rPr>
          <w:rFonts w:eastAsia="Times New Roman" w:cs="Times New Roman"/>
          <w:szCs w:val="24"/>
        </w:rPr>
        <w:t xml:space="preserve"> στο ένα τρίτο της τιμής</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lastRenderedPageBreak/>
        <w:t>απετράπη από</w:t>
      </w:r>
      <w:r w:rsidRPr="0012548F">
        <w:rPr>
          <w:rFonts w:eastAsia="Times New Roman" w:cs="Times New Roman"/>
          <w:szCs w:val="24"/>
        </w:rPr>
        <w:t xml:space="preserve"> την Κομισιόν</w:t>
      </w:r>
      <w:r>
        <w:rPr>
          <w:rFonts w:eastAsia="Times New Roman" w:cs="Times New Roman"/>
          <w:szCs w:val="24"/>
        </w:rPr>
        <w:t xml:space="preserve">, </w:t>
      </w:r>
      <w:r w:rsidRPr="0012548F">
        <w:rPr>
          <w:rFonts w:eastAsia="Times New Roman" w:cs="Times New Roman"/>
          <w:szCs w:val="24"/>
        </w:rPr>
        <w:t>τα σκάνδαλα ΔΕΠΑ</w:t>
      </w:r>
      <w:r>
        <w:rPr>
          <w:rFonts w:eastAsia="Times New Roman" w:cs="Times New Roman"/>
          <w:szCs w:val="24"/>
        </w:rPr>
        <w:t>,</w:t>
      </w:r>
      <w:r w:rsidRPr="0012548F">
        <w:rPr>
          <w:rFonts w:eastAsia="Times New Roman" w:cs="Times New Roman"/>
          <w:szCs w:val="24"/>
        </w:rPr>
        <w:t xml:space="preserve"> το σκάνδαλο</w:t>
      </w:r>
      <w:r>
        <w:rPr>
          <w:rFonts w:eastAsia="Times New Roman" w:cs="Times New Roman"/>
          <w:szCs w:val="24"/>
        </w:rPr>
        <w:t xml:space="preserve"> των ενοικούντων </w:t>
      </w:r>
      <w:r w:rsidRPr="0012548F">
        <w:rPr>
          <w:rFonts w:eastAsia="Times New Roman" w:cs="Times New Roman"/>
          <w:szCs w:val="24"/>
        </w:rPr>
        <w:t>στο Μαξίμου</w:t>
      </w:r>
      <w:r>
        <w:rPr>
          <w:rFonts w:eastAsia="Times New Roman" w:cs="Times New Roman"/>
          <w:szCs w:val="24"/>
        </w:rPr>
        <w:t>, ό</w:t>
      </w:r>
      <w:r w:rsidRPr="0012548F">
        <w:rPr>
          <w:rFonts w:eastAsia="Times New Roman" w:cs="Times New Roman"/>
          <w:szCs w:val="24"/>
        </w:rPr>
        <w:t>λα αυτά</w:t>
      </w:r>
      <w:r>
        <w:rPr>
          <w:rFonts w:eastAsia="Times New Roman" w:cs="Times New Roman"/>
          <w:szCs w:val="24"/>
        </w:rPr>
        <w:t xml:space="preserve"> είναι ηθικό πλεονέκτημα;</w:t>
      </w:r>
      <w:r w:rsidRPr="0012548F">
        <w:rPr>
          <w:rFonts w:eastAsia="Times New Roman" w:cs="Times New Roman"/>
          <w:szCs w:val="24"/>
        </w:rPr>
        <w:t xml:space="preserve"> </w:t>
      </w:r>
    </w:p>
    <w:p w14:paraId="37394F2E"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Η Κυβέρνηση</w:t>
      </w:r>
      <w:r w:rsidRPr="00653C20">
        <w:rPr>
          <w:rFonts w:eastAsia="Times New Roman" w:cs="Times New Roman"/>
          <w:szCs w:val="24"/>
        </w:rPr>
        <w:t xml:space="preserve"> </w:t>
      </w:r>
      <w:r w:rsidRPr="0012548F">
        <w:rPr>
          <w:rFonts w:eastAsia="Times New Roman" w:cs="Times New Roman"/>
          <w:szCs w:val="24"/>
        </w:rPr>
        <w:t>αυτή</w:t>
      </w:r>
      <w:r>
        <w:rPr>
          <w:rFonts w:eastAsia="Times New Roman" w:cs="Times New Roman"/>
          <w:szCs w:val="24"/>
        </w:rPr>
        <w:t>,</w:t>
      </w:r>
      <w:r w:rsidRPr="0012548F">
        <w:rPr>
          <w:rFonts w:eastAsia="Times New Roman" w:cs="Times New Roman"/>
          <w:szCs w:val="24"/>
        </w:rPr>
        <w:t xml:space="preserve"> κυρίες και κύριοι συνάδελφοι</w:t>
      </w:r>
      <w:r>
        <w:rPr>
          <w:rFonts w:eastAsia="Times New Roman" w:cs="Times New Roman"/>
          <w:szCs w:val="24"/>
        </w:rPr>
        <w:t>,</w:t>
      </w:r>
      <w:r w:rsidRPr="0012548F">
        <w:rPr>
          <w:rFonts w:eastAsia="Times New Roman" w:cs="Times New Roman"/>
          <w:szCs w:val="24"/>
        </w:rPr>
        <w:t xml:space="preserve"> έχει υπονομεύσει το μέλλον του τόπου</w:t>
      </w:r>
      <w:r>
        <w:rPr>
          <w:rFonts w:eastAsia="Times New Roman" w:cs="Times New Roman"/>
          <w:szCs w:val="24"/>
        </w:rPr>
        <w:t>. Όμως</w:t>
      </w:r>
      <w:r w:rsidRPr="0012548F">
        <w:rPr>
          <w:rFonts w:eastAsia="Times New Roman" w:cs="Times New Roman"/>
          <w:szCs w:val="24"/>
        </w:rPr>
        <w:t xml:space="preserve"> εμείς </w:t>
      </w:r>
      <w:r>
        <w:rPr>
          <w:rFonts w:eastAsia="Times New Roman" w:cs="Times New Roman"/>
          <w:szCs w:val="24"/>
        </w:rPr>
        <w:t>σ</w:t>
      </w:r>
      <w:r w:rsidRPr="0012548F">
        <w:rPr>
          <w:rFonts w:eastAsia="Times New Roman" w:cs="Times New Roman"/>
          <w:szCs w:val="24"/>
        </w:rPr>
        <w:t xml:space="preserve">τη </w:t>
      </w:r>
      <w:r w:rsidRPr="0012548F">
        <w:rPr>
          <w:rFonts w:eastAsia="Times New Roman" w:cs="Times New Roman"/>
          <w:szCs w:val="24"/>
        </w:rPr>
        <w:t xml:space="preserve">Νέα Δημοκρατία πιστεύουμε </w:t>
      </w:r>
      <w:r w:rsidRPr="0012548F">
        <w:rPr>
          <w:rFonts w:eastAsia="Times New Roman" w:cs="Times New Roman"/>
          <w:szCs w:val="24"/>
        </w:rPr>
        <w:t>σ</w:t>
      </w:r>
      <w:r>
        <w:rPr>
          <w:rFonts w:eastAsia="Times New Roman" w:cs="Times New Roman"/>
          <w:szCs w:val="24"/>
        </w:rPr>
        <w:t>’</w:t>
      </w:r>
      <w:r w:rsidRPr="0012548F">
        <w:rPr>
          <w:rFonts w:eastAsia="Times New Roman" w:cs="Times New Roman"/>
          <w:szCs w:val="24"/>
        </w:rPr>
        <w:t xml:space="preserve"> </w:t>
      </w:r>
      <w:r w:rsidRPr="0012548F">
        <w:rPr>
          <w:rFonts w:eastAsia="Times New Roman" w:cs="Times New Roman"/>
          <w:szCs w:val="24"/>
        </w:rPr>
        <w:t>αυτό το μέλλον</w:t>
      </w:r>
      <w:r>
        <w:rPr>
          <w:rFonts w:eastAsia="Times New Roman" w:cs="Times New Roman"/>
          <w:szCs w:val="24"/>
        </w:rPr>
        <w:t>. Πιστεύουμε ότι μπορούμε να κάνουμε μι</w:t>
      </w:r>
      <w:r w:rsidRPr="0012548F">
        <w:rPr>
          <w:rFonts w:eastAsia="Times New Roman" w:cs="Times New Roman"/>
          <w:szCs w:val="24"/>
        </w:rPr>
        <w:t>α καινούργια αρχή</w:t>
      </w:r>
      <w:r>
        <w:rPr>
          <w:rFonts w:eastAsia="Times New Roman" w:cs="Times New Roman"/>
          <w:szCs w:val="24"/>
        </w:rPr>
        <w:t>, να οδηγήσουμε τη χώρα σε μι</w:t>
      </w:r>
      <w:r w:rsidRPr="0012548F">
        <w:rPr>
          <w:rFonts w:eastAsia="Times New Roman" w:cs="Times New Roman"/>
          <w:szCs w:val="24"/>
        </w:rPr>
        <w:t>α δίκαιη και ισχυρή ανάπτυξη</w:t>
      </w:r>
      <w:r>
        <w:rPr>
          <w:rFonts w:eastAsia="Times New Roman" w:cs="Times New Roman"/>
          <w:szCs w:val="24"/>
        </w:rPr>
        <w:t>.</w:t>
      </w:r>
      <w:r w:rsidRPr="0012548F">
        <w:rPr>
          <w:rFonts w:eastAsia="Times New Roman" w:cs="Times New Roman"/>
          <w:szCs w:val="24"/>
        </w:rPr>
        <w:t xml:space="preserve"> Όπως έχει δεσμευτεί ο Κυριάκος Μητσοτάκης</w:t>
      </w:r>
      <w:r>
        <w:rPr>
          <w:rFonts w:eastAsia="Times New Roman" w:cs="Times New Roman"/>
          <w:szCs w:val="24"/>
        </w:rPr>
        <w:t>,</w:t>
      </w:r>
      <w:r w:rsidRPr="0012548F">
        <w:rPr>
          <w:rFonts w:eastAsia="Times New Roman" w:cs="Times New Roman"/>
          <w:szCs w:val="24"/>
        </w:rPr>
        <w:t xml:space="preserve"> είμαστε έτοιμοι να περιορίσουμε τους φόρους</w:t>
      </w:r>
      <w:r>
        <w:rPr>
          <w:rFonts w:eastAsia="Times New Roman" w:cs="Times New Roman"/>
          <w:szCs w:val="24"/>
        </w:rPr>
        <w:t>,</w:t>
      </w:r>
      <w:r w:rsidRPr="0012548F">
        <w:rPr>
          <w:rFonts w:eastAsia="Times New Roman" w:cs="Times New Roman"/>
          <w:szCs w:val="24"/>
        </w:rPr>
        <w:t xml:space="preserve"> να περιορί</w:t>
      </w:r>
      <w:r w:rsidRPr="0012548F">
        <w:rPr>
          <w:rFonts w:eastAsia="Times New Roman" w:cs="Times New Roman"/>
          <w:szCs w:val="24"/>
        </w:rPr>
        <w:t>σουμε τις ασφαλιστικές εισφορές</w:t>
      </w:r>
      <w:r>
        <w:rPr>
          <w:rFonts w:eastAsia="Times New Roman" w:cs="Times New Roman"/>
          <w:szCs w:val="24"/>
        </w:rPr>
        <w:t>,</w:t>
      </w:r>
      <w:r w:rsidRPr="0012548F">
        <w:rPr>
          <w:rFonts w:eastAsia="Times New Roman" w:cs="Times New Roman"/>
          <w:szCs w:val="24"/>
        </w:rPr>
        <w:t xml:space="preserve"> να αξιοποιήσουμε τα χρηματοδοτικά εργαλεία</w:t>
      </w:r>
      <w:r>
        <w:rPr>
          <w:rFonts w:eastAsia="Times New Roman" w:cs="Times New Roman"/>
          <w:szCs w:val="24"/>
        </w:rPr>
        <w:t>,</w:t>
      </w:r>
      <w:r w:rsidRPr="0012548F">
        <w:rPr>
          <w:rFonts w:eastAsia="Times New Roman" w:cs="Times New Roman"/>
          <w:szCs w:val="24"/>
        </w:rPr>
        <w:t xml:space="preserve"> ώστε να ε</w:t>
      </w:r>
      <w:r>
        <w:rPr>
          <w:rFonts w:eastAsia="Times New Roman" w:cs="Times New Roman"/>
          <w:szCs w:val="24"/>
        </w:rPr>
        <w:t>ισρεύσουν κεφάλαια που θα μειώσουν</w:t>
      </w:r>
      <w:r w:rsidRPr="0012548F">
        <w:rPr>
          <w:rFonts w:eastAsia="Times New Roman" w:cs="Times New Roman"/>
          <w:szCs w:val="24"/>
        </w:rPr>
        <w:t xml:space="preserve"> την ανεργία</w:t>
      </w:r>
      <w:r>
        <w:rPr>
          <w:rFonts w:eastAsia="Times New Roman" w:cs="Times New Roman"/>
          <w:szCs w:val="24"/>
        </w:rPr>
        <w:t>,</w:t>
      </w:r>
      <w:r w:rsidRPr="0012548F">
        <w:rPr>
          <w:rFonts w:eastAsia="Times New Roman" w:cs="Times New Roman"/>
          <w:szCs w:val="24"/>
        </w:rPr>
        <w:t xml:space="preserve"> θα δώσουν δουλειές</w:t>
      </w:r>
      <w:r>
        <w:rPr>
          <w:rFonts w:eastAsia="Times New Roman" w:cs="Times New Roman"/>
          <w:szCs w:val="24"/>
        </w:rPr>
        <w:t>, θ</w:t>
      </w:r>
      <w:r w:rsidRPr="0012548F">
        <w:rPr>
          <w:rFonts w:eastAsia="Times New Roman" w:cs="Times New Roman"/>
          <w:szCs w:val="24"/>
        </w:rPr>
        <w:t xml:space="preserve">α φέρουν πίσω </w:t>
      </w:r>
      <w:r>
        <w:rPr>
          <w:rFonts w:eastAsia="Times New Roman" w:cs="Times New Roman"/>
          <w:szCs w:val="24"/>
        </w:rPr>
        <w:t>αυτούς που</w:t>
      </w:r>
      <w:r w:rsidRPr="0012548F">
        <w:rPr>
          <w:rFonts w:eastAsia="Times New Roman" w:cs="Times New Roman"/>
          <w:szCs w:val="24"/>
        </w:rPr>
        <w:t xml:space="preserve"> </w:t>
      </w:r>
      <w:r>
        <w:rPr>
          <w:rFonts w:eastAsia="Times New Roman" w:cs="Times New Roman"/>
          <w:szCs w:val="24"/>
        </w:rPr>
        <w:t>ξενιτεύτηκαν.</w:t>
      </w:r>
      <w:r w:rsidRPr="0012548F">
        <w:rPr>
          <w:rFonts w:eastAsia="Times New Roman" w:cs="Times New Roman"/>
          <w:szCs w:val="24"/>
        </w:rPr>
        <w:t xml:space="preserve"> Γιατί πιστεύουμε ότι η </w:t>
      </w:r>
      <w:r>
        <w:rPr>
          <w:rFonts w:eastAsia="Times New Roman" w:cs="Times New Roman"/>
          <w:szCs w:val="24"/>
        </w:rPr>
        <w:t xml:space="preserve">βαριά </w:t>
      </w:r>
      <w:r w:rsidRPr="0012548F">
        <w:rPr>
          <w:rFonts w:eastAsia="Times New Roman" w:cs="Times New Roman"/>
          <w:szCs w:val="24"/>
        </w:rPr>
        <w:t>φορολογία δεν μπορεί να αντισταθμ</w:t>
      </w:r>
      <w:r w:rsidRPr="0012548F">
        <w:rPr>
          <w:rFonts w:eastAsia="Times New Roman" w:cs="Times New Roman"/>
          <w:szCs w:val="24"/>
        </w:rPr>
        <w:t>ίσει τα χαμηλά εισοδήματα των πολλών</w:t>
      </w:r>
      <w:r>
        <w:rPr>
          <w:rFonts w:eastAsia="Times New Roman" w:cs="Times New Roman"/>
          <w:szCs w:val="24"/>
        </w:rPr>
        <w:t>.</w:t>
      </w:r>
      <w:r w:rsidRPr="0012548F">
        <w:rPr>
          <w:rFonts w:eastAsia="Times New Roman" w:cs="Times New Roman"/>
          <w:szCs w:val="24"/>
        </w:rPr>
        <w:t xml:space="preserve"> </w:t>
      </w:r>
    </w:p>
    <w:p w14:paraId="37394F2F"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 xml:space="preserve">Πιστεύουμε </w:t>
      </w:r>
      <w:r>
        <w:rPr>
          <w:rFonts w:eastAsia="Times New Roman" w:cs="Times New Roman"/>
          <w:szCs w:val="24"/>
        </w:rPr>
        <w:t>στη δύναμη της ε</w:t>
      </w:r>
      <w:r w:rsidRPr="0012548F">
        <w:rPr>
          <w:rFonts w:eastAsia="Times New Roman" w:cs="Times New Roman"/>
          <w:szCs w:val="24"/>
        </w:rPr>
        <w:t>λεύθερης οικονομίας</w:t>
      </w:r>
      <w:r>
        <w:rPr>
          <w:rFonts w:eastAsia="Times New Roman" w:cs="Times New Roman"/>
          <w:szCs w:val="24"/>
        </w:rPr>
        <w:t>,</w:t>
      </w:r>
      <w:r w:rsidRPr="0012548F">
        <w:rPr>
          <w:rFonts w:eastAsia="Times New Roman" w:cs="Times New Roman"/>
          <w:szCs w:val="24"/>
        </w:rPr>
        <w:t xml:space="preserve"> στη δύναμη του ελεύθερου ανθρώπου</w:t>
      </w:r>
      <w:r>
        <w:rPr>
          <w:rFonts w:eastAsia="Times New Roman" w:cs="Times New Roman"/>
          <w:szCs w:val="24"/>
        </w:rPr>
        <w:t>.</w:t>
      </w:r>
      <w:r w:rsidRPr="0012548F">
        <w:rPr>
          <w:rFonts w:eastAsia="Times New Roman" w:cs="Times New Roman"/>
          <w:szCs w:val="24"/>
        </w:rPr>
        <w:t xml:space="preserve"> Πιστεύουμε στην ανάγκη να σταθούμε δίπλα στους αδύναμους</w:t>
      </w:r>
      <w:r>
        <w:rPr>
          <w:rFonts w:eastAsia="Times New Roman" w:cs="Times New Roman"/>
          <w:szCs w:val="24"/>
        </w:rPr>
        <w:t>.</w:t>
      </w:r>
      <w:r w:rsidRPr="0012548F">
        <w:rPr>
          <w:rFonts w:eastAsia="Times New Roman" w:cs="Times New Roman"/>
          <w:szCs w:val="24"/>
        </w:rPr>
        <w:t xml:space="preserve"> Πιστεύουμε στην κοινωνική </w:t>
      </w:r>
      <w:r w:rsidRPr="0012548F">
        <w:rPr>
          <w:rFonts w:eastAsia="Times New Roman" w:cs="Times New Roman"/>
          <w:szCs w:val="24"/>
        </w:rPr>
        <w:lastRenderedPageBreak/>
        <w:t>τους προστασία</w:t>
      </w:r>
      <w:r>
        <w:rPr>
          <w:rFonts w:eastAsia="Times New Roman" w:cs="Times New Roman"/>
          <w:szCs w:val="24"/>
        </w:rPr>
        <w:t>.</w:t>
      </w:r>
      <w:r w:rsidRPr="0012548F">
        <w:rPr>
          <w:rFonts w:eastAsia="Times New Roman" w:cs="Times New Roman"/>
          <w:szCs w:val="24"/>
        </w:rPr>
        <w:t xml:space="preserve"> Πιστεύουμε </w:t>
      </w:r>
      <w:r>
        <w:rPr>
          <w:rFonts w:eastAsia="Times New Roman" w:cs="Times New Roman"/>
          <w:szCs w:val="24"/>
        </w:rPr>
        <w:t>σε ένα σύγχρονο ε</w:t>
      </w:r>
      <w:r w:rsidRPr="0012548F">
        <w:rPr>
          <w:rFonts w:eastAsia="Times New Roman" w:cs="Times New Roman"/>
          <w:szCs w:val="24"/>
        </w:rPr>
        <w:t>υρωπαϊ</w:t>
      </w:r>
      <w:r w:rsidRPr="0012548F">
        <w:rPr>
          <w:rFonts w:eastAsia="Times New Roman" w:cs="Times New Roman"/>
          <w:szCs w:val="24"/>
        </w:rPr>
        <w:t>κό κράτος</w:t>
      </w:r>
      <w:r>
        <w:rPr>
          <w:rFonts w:eastAsia="Times New Roman" w:cs="Times New Roman"/>
          <w:szCs w:val="24"/>
        </w:rPr>
        <w:t>, στη λειτουργία των θ</w:t>
      </w:r>
      <w:r w:rsidRPr="0012548F">
        <w:rPr>
          <w:rFonts w:eastAsia="Times New Roman" w:cs="Times New Roman"/>
          <w:szCs w:val="24"/>
        </w:rPr>
        <w:t>εσμών ανεξάρτητα από τα κόμματα</w:t>
      </w:r>
      <w:r>
        <w:rPr>
          <w:rFonts w:eastAsia="Times New Roman" w:cs="Times New Roman"/>
          <w:szCs w:val="24"/>
        </w:rPr>
        <w:t>,</w:t>
      </w:r>
      <w:r w:rsidRPr="0012548F">
        <w:rPr>
          <w:rFonts w:eastAsia="Times New Roman" w:cs="Times New Roman"/>
          <w:szCs w:val="24"/>
        </w:rPr>
        <w:t xml:space="preserve"> στο</w:t>
      </w:r>
      <w:r>
        <w:rPr>
          <w:rFonts w:eastAsia="Times New Roman" w:cs="Times New Roman"/>
          <w:szCs w:val="24"/>
        </w:rPr>
        <w:t>ν</w:t>
      </w:r>
      <w:r w:rsidRPr="0012548F">
        <w:rPr>
          <w:rFonts w:eastAsia="Times New Roman" w:cs="Times New Roman"/>
          <w:szCs w:val="24"/>
        </w:rPr>
        <w:t xml:space="preserve"> σεβασμό της </w:t>
      </w:r>
      <w:r>
        <w:rPr>
          <w:rFonts w:eastAsia="Times New Roman" w:cs="Times New Roman"/>
          <w:szCs w:val="24"/>
        </w:rPr>
        <w:t>δ</w:t>
      </w:r>
      <w:r w:rsidRPr="0012548F">
        <w:rPr>
          <w:rFonts w:eastAsia="Times New Roman" w:cs="Times New Roman"/>
          <w:szCs w:val="24"/>
        </w:rPr>
        <w:t>ικαιοσύνης</w:t>
      </w:r>
      <w:r>
        <w:rPr>
          <w:rFonts w:eastAsia="Times New Roman" w:cs="Times New Roman"/>
          <w:szCs w:val="24"/>
        </w:rPr>
        <w:t>,</w:t>
      </w:r>
      <w:r w:rsidRPr="0012548F">
        <w:rPr>
          <w:rFonts w:eastAsia="Times New Roman" w:cs="Times New Roman"/>
          <w:szCs w:val="24"/>
        </w:rPr>
        <w:t xml:space="preserve"> σ</w:t>
      </w:r>
      <w:r>
        <w:rPr>
          <w:rFonts w:eastAsia="Times New Roman" w:cs="Times New Roman"/>
          <w:szCs w:val="24"/>
        </w:rPr>
        <w:t>την ειλικρίνεια απέναντι στους ν</w:t>
      </w:r>
      <w:r w:rsidRPr="0012548F">
        <w:rPr>
          <w:rFonts w:eastAsia="Times New Roman" w:cs="Times New Roman"/>
          <w:szCs w:val="24"/>
        </w:rPr>
        <w:t>έους Έλληνες</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σ</w:t>
      </w:r>
      <w:r w:rsidRPr="0012548F">
        <w:rPr>
          <w:rFonts w:eastAsia="Times New Roman" w:cs="Times New Roman"/>
          <w:szCs w:val="24"/>
        </w:rPr>
        <w:t>τις ευκαιρίες που τους οφείλουμε</w:t>
      </w:r>
      <w:r>
        <w:rPr>
          <w:rFonts w:eastAsia="Times New Roman" w:cs="Times New Roman"/>
          <w:szCs w:val="24"/>
        </w:rPr>
        <w:t>,</w:t>
      </w:r>
      <w:r w:rsidRPr="0012548F">
        <w:rPr>
          <w:rFonts w:eastAsia="Times New Roman" w:cs="Times New Roman"/>
          <w:szCs w:val="24"/>
        </w:rPr>
        <w:t xml:space="preserve"> στο μέλλον </w:t>
      </w:r>
      <w:r>
        <w:rPr>
          <w:rFonts w:eastAsia="Times New Roman" w:cs="Times New Roman"/>
          <w:szCs w:val="24"/>
        </w:rPr>
        <w:t>τους,</w:t>
      </w:r>
      <w:r w:rsidRPr="0012548F">
        <w:rPr>
          <w:rFonts w:eastAsia="Times New Roman" w:cs="Times New Roman"/>
          <w:szCs w:val="24"/>
        </w:rPr>
        <w:t xml:space="preserve"> στη σύγχρονη εκπαίδευση</w:t>
      </w:r>
      <w:r>
        <w:rPr>
          <w:rFonts w:eastAsia="Times New Roman" w:cs="Times New Roman"/>
          <w:szCs w:val="24"/>
        </w:rPr>
        <w:t>,</w:t>
      </w:r>
      <w:r w:rsidRPr="0012548F">
        <w:rPr>
          <w:rFonts w:eastAsia="Times New Roman" w:cs="Times New Roman"/>
          <w:szCs w:val="24"/>
        </w:rPr>
        <w:t xml:space="preserve"> στη στήριξη της καινοτομίας</w:t>
      </w:r>
      <w:r>
        <w:rPr>
          <w:rFonts w:eastAsia="Times New Roman" w:cs="Times New Roman"/>
          <w:szCs w:val="24"/>
        </w:rPr>
        <w:t>, στο απόδη</w:t>
      </w:r>
      <w:r w:rsidRPr="0012548F">
        <w:rPr>
          <w:rFonts w:eastAsia="Times New Roman" w:cs="Times New Roman"/>
          <w:szCs w:val="24"/>
        </w:rPr>
        <w:t>μο έμψυχο δυναμικό που ξενιτεύτηκε τα χρόνια της κρίσης και που έχουν κ</w:t>
      </w:r>
      <w:r>
        <w:rPr>
          <w:rFonts w:eastAsia="Times New Roman" w:cs="Times New Roman"/>
          <w:szCs w:val="24"/>
        </w:rPr>
        <w:t>άθε δικαίωμα να έχουν λόγο στο τ</w:t>
      </w:r>
      <w:r w:rsidRPr="0012548F">
        <w:rPr>
          <w:rFonts w:eastAsia="Times New Roman" w:cs="Times New Roman"/>
          <w:szCs w:val="24"/>
        </w:rPr>
        <w:t xml:space="preserve">ι γίνεται στον τόπο τους </w:t>
      </w:r>
      <w:r>
        <w:rPr>
          <w:rFonts w:eastAsia="Times New Roman" w:cs="Times New Roman"/>
          <w:szCs w:val="24"/>
        </w:rPr>
        <w:t>κ</w:t>
      </w:r>
      <w:r w:rsidRPr="0012548F">
        <w:rPr>
          <w:rFonts w:eastAsia="Times New Roman" w:cs="Times New Roman"/>
          <w:szCs w:val="24"/>
        </w:rPr>
        <w:t xml:space="preserve">αι πρέπει να τους δώσουμε το δικαίωμα ψήφου και κυριότερα να δημιουργήσουμε τις συνθήκες να γυρίσουν πίσω στο σπίτι </w:t>
      </w:r>
      <w:r>
        <w:rPr>
          <w:rFonts w:eastAsia="Times New Roman" w:cs="Times New Roman"/>
          <w:szCs w:val="24"/>
        </w:rPr>
        <w:t>τους.</w:t>
      </w:r>
    </w:p>
    <w:p w14:paraId="37394F3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Πιστε</w:t>
      </w:r>
      <w:r>
        <w:rPr>
          <w:rFonts w:eastAsia="Times New Roman" w:cs="Times New Roman"/>
          <w:szCs w:val="24"/>
        </w:rPr>
        <w:t xml:space="preserve">ύουμε πάνω </w:t>
      </w:r>
      <w:r>
        <w:rPr>
          <w:rFonts w:eastAsia="Times New Roman" w:cs="Times New Roman"/>
          <w:szCs w:val="24"/>
        </w:rPr>
        <w:t xml:space="preserve">απ’ </w:t>
      </w:r>
      <w:r>
        <w:rPr>
          <w:rFonts w:eastAsia="Times New Roman" w:cs="Times New Roman"/>
          <w:szCs w:val="24"/>
        </w:rPr>
        <w:t xml:space="preserve">όλα στην </w:t>
      </w:r>
      <w:r w:rsidRPr="0012548F">
        <w:rPr>
          <w:rFonts w:eastAsia="Times New Roman" w:cs="Times New Roman"/>
          <w:szCs w:val="24"/>
        </w:rPr>
        <w:t>εθνική συμφιλίωση και την ομοψυχία</w:t>
      </w:r>
      <w:r>
        <w:rPr>
          <w:rFonts w:eastAsia="Times New Roman" w:cs="Times New Roman"/>
          <w:szCs w:val="24"/>
        </w:rPr>
        <w:t>, στην ε</w:t>
      </w:r>
      <w:r w:rsidRPr="0012548F">
        <w:rPr>
          <w:rFonts w:eastAsia="Times New Roman" w:cs="Times New Roman"/>
          <w:szCs w:val="24"/>
        </w:rPr>
        <w:t xml:space="preserve">θνική ενότητα </w:t>
      </w:r>
      <w:r>
        <w:rPr>
          <w:rFonts w:eastAsia="Times New Roman" w:cs="Times New Roman"/>
          <w:szCs w:val="24"/>
        </w:rPr>
        <w:t xml:space="preserve">που κατακτήθηκε με το αίμα </w:t>
      </w:r>
      <w:r>
        <w:rPr>
          <w:rFonts w:eastAsia="Times New Roman" w:cs="Times New Roman"/>
          <w:szCs w:val="24"/>
        </w:rPr>
        <w:t>γενναίων</w:t>
      </w:r>
      <w:r w:rsidRPr="0012548F">
        <w:rPr>
          <w:rFonts w:eastAsia="Times New Roman" w:cs="Times New Roman"/>
          <w:szCs w:val="24"/>
        </w:rPr>
        <w:t xml:space="preserve"> ανθρώπων που πάλεψαν και από τις δύο πλευρές του ιστορικού επιχειρήματος</w:t>
      </w:r>
      <w:r>
        <w:rPr>
          <w:rFonts w:eastAsia="Times New Roman" w:cs="Times New Roman"/>
          <w:szCs w:val="24"/>
        </w:rPr>
        <w:t>,</w:t>
      </w:r>
      <w:r w:rsidRPr="0012548F">
        <w:rPr>
          <w:rFonts w:eastAsia="Times New Roman" w:cs="Times New Roman"/>
          <w:szCs w:val="24"/>
        </w:rPr>
        <w:t xml:space="preserve"> αλλά πάνω από όλα πάλεψαν ενάντια στον κατακτητή και ενάντια στη δ</w:t>
      </w:r>
      <w:r w:rsidRPr="0012548F">
        <w:rPr>
          <w:rFonts w:eastAsia="Times New Roman" w:cs="Times New Roman"/>
          <w:szCs w:val="24"/>
        </w:rPr>
        <w:t>ικτατορία</w:t>
      </w:r>
      <w:r>
        <w:rPr>
          <w:rFonts w:eastAsia="Times New Roman" w:cs="Times New Roman"/>
          <w:szCs w:val="24"/>
        </w:rPr>
        <w:t>.</w:t>
      </w:r>
      <w:r w:rsidRPr="0012548F">
        <w:rPr>
          <w:rFonts w:eastAsia="Times New Roman" w:cs="Times New Roman"/>
          <w:szCs w:val="24"/>
        </w:rPr>
        <w:t xml:space="preserve"> </w:t>
      </w:r>
    </w:p>
    <w:p w14:paraId="37394F31"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Και πρέπει να σας πω</w:t>
      </w:r>
      <w:r>
        <w:rPr>
          <w:rFonts w:eastAsia="Times New Roman" w:cs="Times New Roman"/>
          <w:szCs w:val="24"/>
        </w:rPr>
        <w:t>,</w:t>
      </w:r>
      <w:r w:rsidRPr="0012548F">
        <w:rPr>
          <w:rFonts w:eastAsia="Times New Roman" w:cs="Times New Roman"/>
          <w:szCs w:val="24"/>
        </w:rPr>
        <w:t xml:space="preserve"> γιατί η συζήτηση για τον </w:t>
      </w:r>
      <w:r>
        <w:rPr>
          <w:rFonts w:eastAsia="Times New Roman" w:cs="Times New Roman"/>
          <w:szCs w:val="24"/>
        </w:rPr>
        <w:t>π</w:t>
      </w:r>
      <w:r w:rsidRPr="0012548F">
        <w:rPr>
          <w:rFonts w:eastAsia="Times New Roman" w:cs="Times New Roman"/>
          <w:szCs w:val="24"/>
        </w:rPr>
        <w:t xml:space="preserve">ροϋπολογισμό </w:t>
      </w:r>
      <w:r w:rsidRPr="0012548F">
        <w:rPr>
          <w:rFonts w:eastAsia="Times New Roman" w:cs="Times New Roman"/>
          <w:szCs w:val="24"/>
        </w:rPr>
        <w:t>έχει έναν ευρύτερο χαρακτήρα</w:t>
      </w:r>
      <w:r>
        <w:rPr>
          <w:rFonts w:eastAsia="Times New Roman" w:cs="Times New Roman"/>
          <w:szCs w:val="24"/>
        </w:rPr>
        <w:t>,</w:t>
      </w:r>
      <w:r w:rsidRPr="0012548F">
        <w:rPr>
          <w:rFonts w:eastAsia="Times New Roman" w:cs="Times New Roman"/>
          <w:szCs w:val="24"/>
        </w:rPr>
        <w:t xml:space="preserve"> ότι προσωπικά μου δημιουργεί έντονη </w:t>
      </w:r>
      <w:r>
        <w:rPr>
          <w:rFonts w:eastAsia="Times New Roman" w:cs="Times New Roman"/>
          <w:szCs w:val="24"/>
        </w:rPr>
        <w:t>αηδία</w:t>
      </w:r>
      <w:r w:rsidRPr="0012548F">
        <w:rPr>
          <w:rFonts w:eastAsia="Times New Roman" w:cs="Times New Roman"/>
          <w:szCs w:val="24"/>
        </w:rPr>
        <w:t xml:space="preserve"> η ύπαρξη παραφυάδας του νεοναζισμού </w:t>
      </w:r>
      <w:r w:rsidRPr="0012548F">
        <w:rPr>
          <w:rFonts w:eastAsia="Times New Roman" w:cs="Times New Roman"/>
          <w:szCs w:val="24"/>
        </w:rPr>
        <w:lastRenderedPageBreak/>
        <w:t>στην πολιτική ζωή του τόπου</w:t>
      </w:r>
      <w:r>
        <w:rPr>
          <w:rFonts w:eastAsia="Times New Roman" w:cs="Times New Roman"/>
          <w:szCs w:val="24"/>
        </w:rPr>
        <w:t>,</w:t>
      </w:r>
      <w:r w:rsidRPr="0012548F">
        <w:rPr>
          <w:rFonts w:eastAsia="Times New Roman" w:cs="Times New Roman"/>
          <w:szCs w:val="24"/>
        </w:rPr>
        <w:t xml:space="preserve"> των πνευματικών κληρονόμων δηλαδή των δολοφόνω</w:t>
      </w:r>
      <w:r w:rsidRPr="0012548F">
        <w:rPr>
          <w:rFonts w:eastAsia="Times New Roman" w:cs="Times New Roman"/>
          <w:szCs w:val="24"/>
        </w:rPr>
        <w:t xml:space="preserve">ν των πατεράδων και των παππούδων </w:t>
      </w:r>
      <w:r>
        <w:rPr>
          <w:rFonts w:eastAsia="Times New Roman" w:cs="Times New Roman"/>
          <w:szCs w:val="24"/>
        </w:rPr>
        <w:t xml:space="preserve">μας, των απογόνων του Χίτλερ, του Γκέμπελς, του Χίμλερ </w:t>
      </w:r>
      <w:r w:rsidRPr="0012548F">
        <w:rPr>
          <w:rFonts w:eastAsia="Times New Roman" w:cs="Times New Roman"/>
          <w:szCs w:val="24"/>
        </w:rPr>
        <w:t>και των άλλων τεράτων του ναζισμού</w:t>
      </w:r>
      <w:r>
        <w:rPr>
          <w:rFonts w:eastAsia="Times New Roman" w:cs="Times New Roman"/>
          <w:szCs w:val="24"/>
        </w:rPr>
        <w:t>,</w:t>
      </w:r>
      <w:r w:rsidRPr="0012548F">
        <w:rPr>
          <w:rFonts w:eastAsia="Times New Roman" w:cs="Times New Roman"/>
          <w:szCs w:val="24"/>
        </w:rPr>
        <w:t xml:space="preserve"> που παρέδωσαν τη Μακεδονία και τη Θράκη στους Βούλγαρους</w:t>
      </w:r>
      <w:r>
        <w:rPr>
          <w:rFonts w:eastAsia="Times New Roman" w:cs="Times New Roman"/>
          <w:szCs w:val="24"/>
        </w:rPr>
        <w:t>,</w:t>
      </w:r>
      <w:r w:rsidRPr="0012548F">
        <w:rPr>
          <w:rFonts w:eastAsia="Times New Roman" w:cs="Times New Roman"/>
          <w:szCs w:val="24"/>
        </w:rPr>
        <w:t xml:space="preserve"> που οδήγησαν </w:t>
      </w:r>
      <w:r>
        <w:rPr>
          <w:rFonts w:eastAsia="Times New Roman" w:cs="Times New Roman"/>
          <w:szCs w:val="24"/>
        </w:rPr>
        <w:t>ένα</w:t>
      </w:r>
      <w:r w:rsidRPr="0012548F">
        <w:rPr>
          <w:rFonts w:eastAsia="Times New Roman" w:cs="Times New Roman"/>
          <w:szCs w:val="24"/>
        </w:rPr>
        <w:t xml:space="preserve"> εκατομμύριο Έλληνες</w:t>
      </w:r>
      <w:r>
        <w:rPr>
          <w:rFonts w:eastAsia="Times New Roman" w:cs="Times New Roman"/>
          <w:szCs w:val="24"/>
        </w:rPr>
        <w:t>, όχι μόνο άντρες, α</w:t>
      </w:r>
      <w:r w:rsidRPr="0012548F">
        <w:rPr>
          <w:rFonts w:eastAsia="Times New Roman" w:cs="Times New Roman"/>
          <w:szCs w:val="24"/>
        </w:rPr>
        <w:t>λλά και οι γυναίκ</w:t>
      </w:r>
      <w:r w:rsidRPr="0012548F">
        <w:rPr>
          <w:rFonts w:eastAsia="Times New Roman" w:cs="Times New Roman"/>
          <w:szCs w:val="24"/>
        </w:rPr>
        <w:t>ες και παιδιά</w:t>
      </w:r>
      <w:r>
        <w:rPr>
          <w:rFonts w:eastAsia="Times New Roman" w:cs="Times New Roman"/>
          <w:szCs w:val="24"/>
        </w:rPr>
        <w:t>,</w:t>
      </w:r>
      <w:r w:rsidRPr="0012548F">
        <w:rPr>
          <w:rFonts w:eastAsia="Times New Roman" w:cs="Times New Roman"/>
          <w:szCs w:val="24"/>
        </w:rPr>
        <w:t xml:space="preserve"> σε λιμοκτονία και που </w:t>
      </w:r>
      <w:r>
        <w:rPr>
          <w:rFonts w:eastAsia="Times New Roman" w:cs="Times New Roman"/>
          <w:szCs w:val="24"/>
        </w:rPr>
        <w:t>έστειλαν</w:t>
      </w:r>
      <w:r w:rsidRPr="0012548F">
        <w:rPr>
          <w:rFonts w:eastAsia="Times New Roman" w:cs="Times New Roman"/>
          <w:szCs w:val="24"/>
        </w:rPr>
        <w:t xml:space="preserve"> δεκάδες χιλιάδες άλλους στα αποσπάσματα</w:t>
      </w:r>
      <w:r>
        <w:rPr>
          <w:rFonts w:eastAsia="Times New Roman" w:cs="Times New Roman"/>
          <w:szCs w:val="24"/>
        </w:rPr>
        <w:t>,</w:t>
      </w:r>
      <w:r w:rsidRPr="0012548F">
        <w:rPr>
          <w:rFonts w:eastAsia="Times New Roman" w:cs="Times New Roman"/>
          <w:szCs w:val="24"/>
        </w:rPr>
        <w:t xml:space="preserve"> στα στρατόπεδα και στα κρεματόρια</w:t>
      </w:r>
      <w:r>
        <w:rPr>
          <w:rFonts w:eastAsia="Times New Roman" w:cs="Times New Roman"/>
          <w:szCs w:val="24"/>
        </w:rPr>
        <w:t>.</w:t>
      </w:r>
      <w:r w:rsidRPr="0012548F">
        <w:rPr>
          <w:rFonts w:eastAsia="Times New Roman" w:cs="Times New Roman"/>
          <w:szCs w:val="24"/>
        </w:rPr>
        <w:t xml:space="preserve"> Αυτό πρέπει το πολιτικό σύστημα να το εξαλείψει και ο τρόπος να εξαλειφθεί </w:t>
      </w:r>
      <w:r>
        <w:rPr>
          <w:rFonts w:eastAsia="Times New Roman" w:cs="Times New Roman"/>
          <w:szCs w:val="24"/>
        </w:rPr>
        <w:t>είναι να πείσουμε την κοινωνία ότι</w:t>
      </w:r>
      <w:r w:rsidRPr="0012548F">
        <w:rPr>
          <w:rFonts w:eastAsia="Times New Roman" w:cs="Times New Roman"/>
          <w:szCs w:val="24"/>
        </w:rPr>
        <w:t xml:space="preserve"> μπορούμε να την οδηγήσου</w:t>
      </w:r>
      <w:r w:rsidRPr="0012548F">
        <w:rPr>
          <w:rFonts w:eastAsia="Times New Roman" w:cs="Times New Roman"/>
          <w:szCs w:val="24"/>
        </w:rPr>
        <w:t>με έξω από την κρίση</w:t>
      </w:r>
      <w:r>
        <w:rPr>
          <w:rFonts w:eastAsia="Times New Roman" w:cs="Times New Roman"/>
          <w:szCs w:val="24"/>
        </w:rPr>
        <w:t>,</w:t>
      </w:r>
      <w:r w:rsidRPr="0012548F">
        <w:rPr>
          <w:rFonts w:eastAsia="Times New Roman" w:cs="Times New Roman"/>
          <w:szCs w:val="24"/>
        </w:rPr>
        <w:t xml:space="preserve"> προς ένα καλύτερο αύριο</w:t>
      </w:r>
      <w:r>
        <w:rPr>
          <w:rFonts w:eastAsia="Times New Roman" w:cs="Times New Roman"/>
          <w:szCs w:val="24"/>
        </w:rPr>
        <w:t>.</w:t>
      </w:r>
      <w:r w:rsidRPr="0012548F">
        <w:rPr>
          <w:rFonts w:eastAsia="Times New Roman" w:cs="Times New Roman"/>
          <w:szCs w:val="24"/>
        </w:rPr>
        <w:t xml:space="preserve"> </w:t>
      </w:r>
    </w:p>
    <w:p w14:paraId="37394F3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w:t>
      </w:r>
      <w:r w:rsidRPr="0012548F">
        <w:rPr>
          <w:rFonts w:eastAsia="Times New Roman" w:cs="Times New Roman"/>
          <w:szCs w:val="24"/>
        </w:rPr>
        <w:t>κυρίες και κύριοι συνάδελφοι</w:t>
      </w:r>
      <w:r>
        <w:rPr>
          <w:rFonts w:eastAsia="Times New Roman" w:cs="Times New Roman"/>
          <w:szCs w:val="24"/>
        </w:rPr>
        <w:t>,</w:t>
      </w:r>
      <w:r w:rsidRPr="0012548F">
        <w:rPr>
          <w:rFonts w:eastAsia="Times New Roman" w:cs="Times New Roman"/>
          <w:szCs w:val="24"/>
        </w:rPr>
        <w:t xml:space="preserve"> ότι </w:t>
      </w:r>
      <w:r>
        <w:rPr>
          <w:rFonts w:eastAsia="Times New Roman" w:cs="Times New Roman"/>
          <w:szCs w:val="24"/>
        </w:rPr>
        <w:t xml:space="preserve">η </w:t>
      </w:r>
      <w:r w:rsidRPr="0012548F">
        <w:rPr>
          <w:rFonts w:eastAsia="Times New Roman" w:cs="Times New Roman"/>
          <w:szCs w:val="24"/>
        </w:rPr>
        <w:t>διακυβέρνηση της χώρας είναι ευθύνη</w:t>
      </w:r>
      <w:r>
        <w:rPr>
          <w:rFonts w:eastAsia="Times New Roman" w:cs="Times New Roman"/>
          <w:szCs w:val="24"/>
        </w:rPr>
        <w:t xml:space="preserve">, όχι τρόπαιο </w:t>
      </w:r>
      <w:r w:rsidRPr="0012548F">
        <w:rPr>
          <w:rFonts w:eastAsia="Times New Roman" w:cs="Times New Roman"/>
          <w:szCs w:val="24"/>
        </w:rPr>
        <w:t>για κομματική εκμετάλλευση</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 xml:space="preserve">Είμαστε </w:t>
      </w:r>
      <w:r w:rsidRPr="0012548F">
        <w:rPr>
          <w:rFonts w:eastAsia="Times New Roman" w:cs="Times New Roman"/>
          <w:szCs w:val="24"/>
        </w:rPr>
        <w:t>ιστορικά</w:t>
      </w:r>
      <w:r>
        <w:rPr>
          <w:rFonts w:eastAsia="Times New Roman" w:cs="Times New Roman"/>
          <w:szCs w:val="24"/>
        </w:rPr>
        <w:t>,</w:t>
      </w:r>
      <w:r>
        <w:rPr>
          <w:rFonts w:eastAsia="Times New Roman" w:cs="Times New Roman"/>
          <w:szCs w:val="24"/>
        </w:rPr>
        <w:t xml:space="preserve"> το </w:t>
      </w:r>
      <w:r w:rsidRPr="0012548F">
        <w:rPr>
          <w:rFonts w:eastAsia="Times New Roman" w:cs="Times New Roman"/>
          <w:szCs w:val="24"/>
        </w:rPr>
        <w:t>λαϊκό κόμμα που στηρίζει τους αδύναμους</w:t>
      </w:r>
      <w:r>
        <w:rPr>
          <w:rFonts w:eastAsia="Times New Roman" w:cs="Times New Roman"/>
          <w:szCs w:val="24"/>
        </w:rPr>
        <w:t>,</w:t>
      </w:r>
      <w:r w:rsidRPr="0012548F">
        <w:rPr>
          <w:rFonts w:eastAsia="Times New Roman" w:cs="Times New Roman"/>
          <w:szCs w:val="24"/>
        </w:rPr>
        <w:t xml:space="preserve"> το κόμμα του μεσαίου χώρου</w:t>
      </w:r>
      <w:r>
        <w:rPr>
          <w:rFonts w:eastAsia="Times New Roman" w:cs="Times New Roman"/>
          <w:szCs w:val="24"/>
        </w:rPr>
        <w:t>, το κόμμα των κοινωνικών πλειο</w:t>
      </w:r>
      <w:r w:rsidRPr="0012548F">
        <w:rPr>
          <w:rFonts w:eastAsia="Times New Roman" w:cs="Times New Roman"/>
          <w:szCs w:val="24"/>
        </w:rPr>
        <w:t>ψηφιών</w:t>
      </w:r>
      <w:r>
        <w:rPr>
          <w:rFonts w:eastAsia="Times New Roman" w:cs="Times New Roman"/>
          <w:szCs w:val="24"/>
        </w:rPr>
        <w:t>,</w:t>
      </w:r>
      <w:r w:rsidRPr="0012548F">
        <w:rPr>
          <w:rFonts w:eastAsia="Times New Roman" w:cs="Times New Roman"/>
          <w:szCs w:val="24"/>
        </w:rPr>
        <w:t xml:space="preserve"> το κόμμα των πατριωτών</w:t>
      </w:r>
      <w:r>
        <w:rPr>
          <w:rFonts w:eastAsia="Times New Roman" w:cs="Times New Roman"/>
          <w:szCs w:val="24"/>
        </w:rPr>
        <w:t>, ό</w:t>
      </w:r>
      <w:r w:rsidRPr="0012548F">
        <w:rPr>
          <w:rFonts w:eastAsia="Times New Roman" w:cs="Times New Roman"/>
          <w:szCs w:val="24"/>
        </w:rPr>
        <w:t>χι των εθνικιστών</w:t>
      </w:r>
      <w:r>
        <w:rPr>
          <w:rFonts w:eastAsia="Times New Roman" w:cs="Times New Roman"/>
          <w:szCs w:val="24"/>
        </w:rPr>
        <w:t>,</w:t>
      </w:r>
      <w:r w:rsidRPr="0012548F">
        <w:rPr>
          <w:rFonts w:eastAsia="Times New Roman" w:cs="Times New Roman"/>
          <w:szCs w:val="24"/>
        </w:rPr>
        <w:t xml:space="preserve"> το κόμμα που θέλει να εκφράσει τις ελπίδες της συντριπτικής πλειοψηφίας των Ελλήνων</w:t>
      </w:r>
      <w:r>
        <w:rPr>
          <w:rFonts w:eastAsia="Times New Roman" w:cs="Times New Roman"/>
          <w:szCs w:val="24"/>
        </w:rPr>
        <w:t>,</w:t>
      </w:r>
      <w:r w:rsidRPr="0012548F">
        <w:rPr>
          <w:rFonts w:eastAsia="Times New Roman" w:cs="Times New Roman"/>
          <w:szCs w:val="24"/>
        </w:rPr>
        <w:t xml:space="preserve"> ανεξάρτητα από κομματική προέλευση</w:t>
      </w:r>
      <w:r>
        <w:rPr>
          <w:rFonts w:eastAsia="Times New Roman" w:cs="Times New Roman"/>
          <w:szCs w:val="24"/>
        </w:rPr>
        <w:t>.</w:t>
      </w:r>
    </w:p>
    <w:p w14:paraId="37394F3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Σας</w:t>
      </w:r>
      <w:r w:rsidRPr="0012548F">
        <w:rPr>
          <w:rFonts w:eastAsia="Times New Roman" w:cs="Times New Roman"/>
          <w:szCs w:val="24"/>
        </w:rPr>
        <w:t xml:space="preserve"> ευχαριστώ πολύ</w:t>
      </w:r>
      <w:r>
        <w:rPr>
          <w:rFonts w:eastAsia="Times New Roman" w:cs="Times New Roman"/>
          <w:szCs w:val="24"/>
        </w:rPr>
        <w:t>.</w:t>
      </w:r>
    </w:p>
    <w:p w14:paraId="37394F34" w14:textId="77777777" w:rsidR="00B27939" w:rsidRDefault="00D93F4B">
      <w:pPr>
        <w:spacing w:after="0" w:line="600" w:lineRule="auto"/>
        <w:ind w:firstLine="720"/>
        <w:jc w:val="center"/>
        <w:rPr>
          <w:rFonts w:eastAsia="Times New Roman" w:cs="Times New Roman"/>
          <w:szCs w:val="24"/>
        </w:rPr>
      </w:pPr>
      <w:r w:rsidRPr="00517DAE">
        <w:rPr>
          <w:rFonts w:eastAsia="Times New Roman" w:cs="Times New Roman"/>
          <w:szCs w:val="24"/>
        </w:rPr>
        <w:t>(Χειρ</w:t>
      </w:r>
      <w:r w:rsidRPr="00517DAE">
        <w:rPr>
          <w:rFonts w:eastAsia="Times New Roman" w:cs="Times New Roman"/>
          <w:szCs w:val="24"/>
        </w:rPr>
        <w:t xml:space="preserve">οκροτήματα από την πτέρυγα </w:t>
      </w:r>
      <w:r>
        <w:rPr>
          <w:rFonts w:eastAsia="Times New Roman" w:cs="Times New Roman"/>
          <w:szCs w:val="24"/>
        </w:rPr>
        <w:t>της Νέας Δημοκρατίας)</w:t>
      </w:r>
    </w:p>
    <w:p w14:paraId="37394F35" w14:textId="77777777" w:rsidR="00B27939" w:rsidRDefault="00D93F4B">
      <w:pPr>
        <w:spacing w:after="0" w:line="600" w:lineRule="auto"/>
        <w:ind w:firstLine="720"/>
        <w:jc w:val="both"/>
        <w:rPr>
          <w:rFonts w:eastAsia="Times New Roman" w:cs="Times New Roman"/>
          <w:szCs w:val="24"/>
        </w:rPr>
      </w:pPr>
      <w:r w:rsidRPr="00172F80">
        <w:rPr>
          <w:rFonts w:eastAsia="Times New Roman" w:cs="Times New Roman"/>
          <w:b/>
          <w:szCs w:val="24"/>
        </w:rPr>
        <w:t>ΟΛΓΑ ΓΕΡΟΒΑΣΙΛΗ (Υπουργός Προστασίας του Πολίτη):</w:t>
      </w:r>
      <w:r>
        <w:rPr>
          <w:rFonts w:eastAsia="Times New Roman" w:cs="Times New Roman"/>
          <w:szCs w:val="24"/>
        </w:rPr>
        <w:t xml:space="preserve"> Κύριε Πρόεδρε, θα ήθελα τον λόγο για τριάντα δευτερόλεπτα.</w:t>
      </w:r>
    </w:p>
    <w:p w14:paraId="37394F36" w14:textId="77777777" w:rsidR="00B27939" w:rsidRDefault="00D93F4B">
      <w:pPr>
        <w:spacing w:after="0" w:line="600" w:lineRule="auto"/>
        <w:ind w:firstLine="720"/>
        <w:jc w:val="both"/>
        <w:rPr>
          <w:rFonts w:eastAsia="Times New Roman" w:cs="Times New Roman"/>
          <w:szCs w:val="24"/>
        </w:rPr>
      </w:pPr>
      <w:r w:rsidRPr="00172F80">
        <w:rPr>
          <w:rFonts w:eastAsia="Times New Roman" w:cs="Times New Roman"/>
          <w:b/>
          <w:szCs w:val="24"/>
        </w:rPr>
        <w:t>ΠΡΟΕΔΡΕΥΩΝ (Νικήτας Κακλαμάνης):</w:t>
      </w:r>
      <w:r>
        <w:rPr>
          <w:rFonts w:eastAsia="Times New Roman" w:cs="Times New Roman"/>
          <w:szCs w:val="24"/>
        </w:rPr>
        <w:t xml:space="preserve"> Δεν θα αρχίσουμε διάλογο τώρα, γ</w:t>
      </w:r>
      <w:r w:rsidRPr="0012548F">
        <w:rPr>
          <w:rFonts w:eastAsia="Times New Roman" w:cs="Times New Roman"/>
          <w:szCs w:val="24"/>
        </w:rPr>
        <w:t>ιατί</w:t>
      </w:r>
      <w:r>
        <w:rPr>
          <w:rFonts w:eastAsia="Times New Roman" w:cs="Times New Roman"/>
          <w:szCs w:val="24"/>
        </w:rPr>
        <w:t xml:space="preserve"> αν αρχίσουμε, το δώδεκα που </w:t>
      </w:r>
      <w:r>
        <w:rPr>
          <w:rFonts w:eastAsia="Times New Roman" w:cs="Times New Roman"/>
          <w:szCs w:val="24"/>
        </w:rPr>
        <w:t>είπα ότι θα τελειώσουμε σήμερα, θα πάει μία.</w:t>
      </w:r>
    </w:p>
    <w:p w14:paraId="37394F3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Έχετε τον λόγο</w:t>
      </w:r>
      <w:r w:rsidRPr="0012548F">
        <w:rPr>
          <w:rFonts w:eastAsia="Times New Roman" w:cs="Times New Roman"/>
          <w:szCs w:val="24"/>
        </w:rPr>
        <w:t xml:space="preserve"> για ένα λεπτό</w:t>
      </w:r>
      <w:r>
        <w:rPr>
          <w:rFonts w:eastAsia="Times New Roman" w:cs="Times New Roman"/>
          <w:szCs w:val="24"/>
        </w:rPr>
        <w:t>. Ορίστε.</w:t>
      </w:r>
    </w:p>
    <w:p w14:paraId="37394F3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ΟΛΓΑ ΓΕΡΟΒΑΣΙΛΗ (Υπουργός Προστασίας του Πολίτη):</w:t>
      </w:r>
      <w:r>
        <w:rPr>
          <w:rFonts w:eastAsia="Times New Roman" w:cs="Times New Roman"/>
          <w:szCs w:val="24"/>
        </w:rPr>
        <w:t xml:space="preserve"> Κύριε Δένδια, δ</w:t>
      </w:r>
      <w:r w:rsidRPr="0012548F">
        <w:rPr>
          <w:rFonts w:eastAsia="Times New Roman" w:cs="Times New Roman"/>
          <w:szCs w:val="24"/>
        </w:rPr>
        <w:t>εν έχετε δίκιο ακριβώς</w:t>
      </w:r>
      <w:r>
        <w:rPr>
          <w:rFonts w:eastAsia="Times New Roman" w:cs="Times New Roman"/>
          <w:szCs w:val="24"/>
        </w:rPr>
        <w:t>.</w:t>
      </w:r>
      <w:r w:rsidRPr="0012548F">
        <w:rPr>
          <w:rFonts w:eastAsia="Times New Roman" w:cs="Times New Roman"/>
          <w:szCs w:val="24"/>
        </w:rPr>
        <w:t xml:space="preserve"> Δεν αδίκησα τον κ</w:t>
      </w:r>
      <w:r>
        <w:rPr>
          <w:rFonts w:eastAsia="Times New Roman" w:cs="Times New Roman"/>
          <w:szCs w:val="24"/>
        </w:rPr>
        <w:t>.</w:t>
      </w:r>
      <w:r w:rsidRPr="0012548F">
        <w:rPr>
          <w:rFonts w:eastAsia="Times New Roman" w:cs="Times New Roman"/>
          <w:szCs w:val="24"/>
        </w:rPr>
        <w:t xml:space="preserve"> Μητσοτάκη</w:t>
      </w:r>
      <w:r>
        <w:rPr>
          <w:rFonts w:eastAsia="Times New Roman" w:cs="Times New Roman"/>
          <w:szCs w:val="24"/>
        </w:rPr>
        <w:t>, α</w:t>
      </w:r>
      <w:r w:rsidRPr="0012548F">
        <w:rPr>
          <w:rFonts w:eastAsia="Times New Roman" w:cs="Times New Roman"/>
          <w:szCs w:val="24"/>
        </w:rPr>
        <w:t xml:space="preserve">πλά δεν </w:t>
      </w:r>
      <w:r>
        <w:rPr>
          <w:rFonts w:eastAsia="Times New Roman" w:cs="Times New Roman"/>
          <w:szCs w:val="24"/>
        </w:rPr>
        <w:t>είπα</w:t>
      </w:r>
      <w:r w:rsidRPr="0012548F">
        <w:rPr>
          <w:rFonts w:eastAsia="Times New Roman" w:cs="Times New Roman"/>
          <w:szCs w:val="24"/>
        </w:rPr>
        <w:t xml:space="preserve"> και για </w:t>
      </w:r>
      <w:r>
        <w:rPr>
          <w:rFonts w:eastAsia="Times New Roman" w:cs="Times New Roman"/>
          <w:szCs w:val="24"/>
        </w:rPr>
        <w:t xml:space="preserve">σας, διότι απαιτείται </w:t>
      </w:r>
      <w:r w:rsidRPr="0012548F">
        <w:rPr>
          <w:rFonts w:eastAsia="Times New Roman" w:cs="Times New Roman"/>
          <w:szCs w:val="24"/>
        </w:rPr>
        <w:t>συνυπογραφ</w:t>
      </w:r>
      <w:r w:rsidRPr="0012548F">
        <w:rPr>
          <w:rFonts w:eastAsia="Times New Roman" w:cs="Times New Roman"/>
          <w:szCs w:val="24"/>
        </w:rPr>
        <w:t>ή</w:t>
      </w:r>
      <w:r>
        <w:rPr>
          <w:rFonts w:eastAsia="Times New Roman" w:cs="Times New Roman"/>
          <w:szCs w:val="24"/>
        </w:rPr>
        <w:t>,</w:t>
      </w:r>
      <w:r w:rsidRPr="0012548F">
        <w:rPr>
          <w:rFonts w:eastAsia="Times New Roman" w:cs="Times New Roman"/>
          <w:szCs w:val="24"/>
        </w:rPr>
        <w:t xml:space="preserve"> όπως ξέρετε</w:t>
      </w:r>
      <w:r>
        <w:rPr>
          <w:rFonts w:eastAsia="Times New Roman" w:cs="Times New Roman"/>
          <w:szCs w:val="24"/>
        </w:rPr>
        <w:t>,</w:t>
      </w:r>
      <w:r w:rsidRPr="0012548F">
        <w:rPr>
          <w:rFonts w:eastAsia="Times New Roman" w:cs="Times New Roman"/>
          <w:szCs w:val="24"/>
        </w:rPr>
        <w:t xml:space="preserve"> του Υπουργού Διοικητικής Μεταρρύθμισης</w:t>
      </w:r>
      <w:r>
        <w:rPr>
          <w:rFonts w:eastAsia="Times New Roman" w:cs="Times New Roman"/>
          <w:szCs w:val="24"/>
        </w:rPr>
        <w:t>, ο οποίος</w:t>
      </w:r>
      <w:r w:rsidRPr="0012548F">
        <w:rPr>
          <w:rFonts w:eastAsia="Times New Roman" w:cs="Times New Roman"/>
          <w:szCs w:val="24"/>
        </w:rPr>
        <w:t xml:space="preserve"> ήταν τότε ο κ</w:t>
      </w:r>
      <w:r>
        <w:rPr>
          <w:rFonts w:eastAsia="Times New Roman" w:cs="Times New Roman"/>
          <w:szCs w:val="24"/>
        </w:rPr>
        <w:t>.</w:t>
      </w:r>
      <w:r w:rsidRPr="0012548F">
        <w:rPr>
          <w:rFonts w:eastAsia="Times New Roman" w:cs="Times New Roman"/>
          <w:szCs w:val="24"/>
        </w:rPr>
        <w:t xml:space="preserve"> Μητσοτάκης</w:t>
      </w:r>
      <w:r>
        <w:rPr>
          <w:rFonts w:eastAsia="Times New Roman" w:cs="Times New Roman"/>
          <w:szCs w:val="24"/>
        </w:rPr>
        <w:t>, ε</w:t>
      </w:r>
      <w:r w:rsidRPr="0012548F">
        <w:rPr>
          <w:rFonts w:eastAsia="Times New Roman" w:cs="Times New Roman"/>
          <w:szCs w:val="24"/>
        </w:rPr>
        <w:t>νδεχομένως με τη δική σας εισήγηση</w:t>
      </w:r>
      <w:r>
        <w:rPr>
          <w:rFonts w:eastAsia="Times New Roman" w:cs="Times New Roman"/>
          <w:szCs w:val="24"/>
        </w:rPr>
        <w:t xml:space="preserve">. Αυτή τη λεπτομέρεια δεν την </w:t>
      </w:r>
      <w:r w:rsidRPr="0012548F">
        <w:rPr>
          <w:rFonts w:eastAsia="Times New Roman" w:cs="Times New Roman"/>
          <w:szCs w:val="24"/>
        </w:rPr>
        <w:t>ήξερα</w:t>
      </w:r>
      <w:r>
        <w:rPr>
          <w:rFonts w:eastAsia="Times New Roman" w:cs="Times New Roman"/>
          <w:szCs w:val="24"/>
        </w:rPr>
        <w:t>.</w:t>
      </w:r>
      <w:r w:rsidRPr="0012548F">
        <w:rPr>
          <w:rFonts w:eastAsia="Times New Roman" w:cs="Times New Roman"/>
          <w:szCs w:val="24"/>
        </w:rPr>
        <w:t xml:space="preserve"> </w:t>
      </w:r>
    </w:p>
    <w:p w14:paraId="37394F3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Όμως,</w:t>
      </w:r>
      <w:r w:rsidRPr="0012548F">
        <w:rPr>
          <w:rFonts w:eastAsia="Times New Roman" w:cs="Times New Roman"/>
          <w:szCs w:val="24"/>
        </w:rPr>
        <w:t xml:space="preserve"> με ξεπερνάει να λέτε ότι κόψατε τις οργανικές θέσεις</w:t>
      </w:r>
      <w:r>
        <w:rPr>
          <w:rFonts w:eastAsia="Times New Roman" w:cs="Times New Roman"/>
          <w:szCs w:val="24"/>
        </w:rPr>
        <w:t>, διότι δεν χρειάζοντ</w:t>
      </w:r>
      <w:r w:rsidRPr="0012548F">
        <w:rPr>
          <w:rFonts w:eastAsia="Times New Roman" w:cs="Times New Roman"/>
          <w:szCs w:val="24"/>
        </w:rPr>
        <w:t>αν</w:t>
      </w:r>
      <w:r>
        <w:rPr>
          <w:rFonts w:eastAsia="Times New Roman" w:cs="Times New Roman"/>
          <w:szCs w:val="24"/>
        </w:rPr>
        <w:t>.</w:t>
      </w:r>
      <w:r w:rsidRPr="0012548F">
        <w:rPr>
          <w:rFonts w:eastAsia="Times New Roman" w:cs="Times New Roman"/>
          <w:szCs w:val="24"/>
        </w:rPr>
        <w:t xml:space="preserve"> Δηλαδή</w:t>
      </w:r>
      <w:r>
        <w:rPr>
          <w:rFonts w:eastAsia="Times New Roman" w:cs="Times New Roman"/>
          <w:szCs w:val="24"/>
        </w:rPr>
        <w:t xml:space="preserve"> η</w:t>
      </w:r>
      <w:r w:rsidRPr="0012548F">
        <w:rPr>
          <w:rFonts w:eastAsia="Times New Roman" w:cs="Times New Roman"/>
          <w:szCs w:val="24"/>
        </w:rPr>
        <w:t xml:space="preserve"> </w:t>
      </w:r>
      <w:r>
        <w:rPr>
          <w:rFonts w:eastAsia="Times New Roman" w:cs="Times New Roman"/>
          <w:szCs w:val="24"/>
        </w:rPr>
        <w:t>Ελληνική Αστυνομία…</w:t>
      </w:r>
    </w:p>
    <w:p w14:paraId="37394F3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Pr>
          <w:rFonts w:eastAsia="Times New Roman" w:cs="Times New Roman"/>
          <w:b/>
          <w:szCs w:val="24"/>
        </w:rPr>
        <w:t xml:space="preserve">– ΓΕΩΡΓΙΟΣ </w:t>
      </w:r>
      <w:r w:rsidRPr="00172F80">
        <w:rPr>
          <w:rFonts w:eastAsia="Times New Roman" w:cs="Times New Roman"/>
          <w:b/>
          <w:szCs w:val="24"/>
        </w:rPr>
        <w:t>ΔΕΝΔΙΑΣ:</w:t>
      </w:r>
      <w:r>
        <w:rPr>
          <w:rFonts w:eastAsia="Times New Roman" w:cs="Times New Roman"/>
          <w:szCs w:val="24"/>
        </w:rPr>
        <w:t xml:space="preserve"> Τις κενές οργανικές θέσεις.</w:t>
      </w:r>
    </w:p>
    <w:p w14:paraId="37394F3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ΟΛΓΑ ΓΕΡΟΒΑΣΙΛΗ (Υπουργός Προστασίας του Πολίτη):</w:t>
      </w:r>
      <w:r>
        <w:rPr>
          <w:rFonts w:eastAsia="Times New Roman" w:cs="Times New Roman"/>
          <w:szCs w:val="24"/>
        </w:rPr>
        <w:t xml:space="preserve"> Ναι, </w:t>
      </w:r>
      <w:r w:rsidRPr="0012548F">
        <w:rPr>
          <w:rFonts w:eastAsia="Times New Roman" w:cs="Times New Roman"/>
          <w:szCs w:val="24"/>
        </w:rPr>
        <w:t>τις κενές οργανικές</w:t>
      </w:r>
      <w:r>
        <w:rPr>
          <w:rFonts w:eastAsia="Times New Roman" w:cs="Times New Roman"/>
          <w:szCs w:val="24"/>
        </w:rPr>
        <w:t>.</w:t>
      </w:r>
    </w:p>
    <w:p w14:paraId="37394F3C"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Το ίδιο κάνατε τότε</w:t>
      </w:r>
      <w:r>
        <w:rPr>
          <w:rFonts w:eastAsia="Times New Roman" w:cs="Times New Roman"/>
          <w:szCs w:val="24"/>
        </w:rPr>
        <w:t>.</w:t>
      </w:r>
      <w:r w:rsidRPr="0012548F">
        <w:rPr>
          <w:rFonts w:eastAsia="Times New Roman" w:cs="Times New Roman"/>
          <w:szCs w:val="24"/>
        </w:rPr>
        <w:t xml:space="preserve"> Με </w:t>
      </w:r>
      <w:r>
        <w:rPr>
          <w:rFonts w:eastAsia="Times New Roman" w:cs="Times New Roman"/>
          <w:szCs w:val="24"/>
        </w:rPr>
        <w:t>τα οργανογράμματα την κάνα</w:t>
      </w:r>
      <w:r w:rsidRPr="0012548F">
        <w:rPr>
          <w:rFonts w:eastAsia="Times New Roman" w:cs="Times New Roman"/>
          <w:szCs w:val="24"/>
        </w:rPr>
        <w:t>τε τη δουλειά</w:t>
      </w:r>
      <w:r>
        <w:rPr>
          <w:rFonts w:eastAsia="Times New Roman" w:cs="Times New Roman"/>
          <w:szCs w:val="24"/>
        </w:rPr>
        <w:t>.</w:t>
      </w:r>
      <w:r w:rsidRPr="0012548F">
        <w:rPr>
          <w:rFonts w:eastAsia="Times New Roman" w:cs="Times New Roman"/>
          <w:szCs w:val="24"/>
        </w:rPr>
        <w:t xml:space="preserve"> Το θυμάμαι πολύ καλά</w:t>
      </w:r>
      <w:r>
        <w:rPr>
          <w:rFonts w:eastAsia="Times New Roman" w:cs="Times New Roman"/>
          <w:szCs w:val="24"/>
        </w:rPr>
        <w:t>.</w:t>
      </w:r>
      <w:r w:rsidRPr="0012548F">
        <w:rPr>
          <w:rFonts w:eastAsia="Times New Roman" w:cs="Times New Roman"/>
          <w:szCs w:val="24"/>
        </w:rPr>
        <w:t xml:space="preserve"> Κόψατε </w:t>
      </w:r>
      <w:r>
        <w:rPr>
          <w:rFonts w:eastAsia="Times New Roman" w:cs="Times New Roman"/>
          <w:szCs w:val="24"/>
        </w:rPr>
        <w:t>οριζόντι</w:t>
      </w:r>
      <w:r>
        <w:rPr>
          <w:rFonts w:eastAsia="Times New Roman" w:cs="Times New Roman"/>
          <w:szCs w:val="24"/>
        </w:rPr>
        <w:t>α οργανογράμματα</w:t>
      </w:r>
      <w:r w:rsidRPr="0012548F">
        <w:rPr>
          <w:rFonts w:eastAsia="Times New Roman" w:cs="Times New Roman"/>
          <w:szCs w:val="24"/>
        </w:rPr>
        <w:t xml:space="preserve"> σε όλο το </w:t>
      </w:r>
      <w:r>
        <w:rPr>
          <w:rFonts w:eastAsia="Times New Roman" w:cs="Times New Roman"/>
          <w:szCs w:val="24"/>
        </w:rPr>
        <w:t>δ</w:t>
      </w:r>
      <w:r w:rsidRPr="0012548F">
        <w:rPr>
          <w:rFonts w:eastAsia="Times New Roman" w:cs="Times New Roman"/>
          <w:szCs w:val="24"/>
        </w:rPr>
        <w:t xml:space="preserve">ημόσιο </w:t>
      </w:r>
      <w:r w:rsidRPr="0012548F">
        <w:rPr>
          <w:rFonts w:eastAsia="Times New Roman" w:cs="Times New Roman"/>
          <w:szCs w:val="24"/>
        </w:rPr>
        <w:t>για να ικανοποιήσετε τους δείκτες</w:t>
      </w:r>
      <w:r>
        <w:rPr>
          <w:rFonts w:eastAsia="Times New Roman" w:cs="Times New Roman"/>
          <w:szCs w:val="24"/>
        </w:rPr>
        <w:t>,</w:t>
      </w:r>
      <w:r w:rsidRPr="0012548F">
        <w:rPr>
          <w:rFonts w:eastAsia="Times New Roman" w:cs="Times New Roman"/>
          <w:szCs w:val="24"/>
        </w:rPr>
        <w:t xml:space="preserve"> κύριε Δένδια</w:t>
      </w:r>
      <w:r>
        <w:rPr>
          <w:rFonts w:eastAsia="Times New Roman" w:cs="Times New Roman"/>
          <w:szCs w:val="24"/>
        </w:rPr>
        <w:t>,</w:t>
      </w:r>
      <w:r w:rsidRPr="0012548F">
        <w:rPr>
          <w:rFonts w:eastAsia="Times New Roman" w:cs="Times New Roman"/>
          <w:szCs w:val="24"/>
        </w:rPr>
        <w:t xml:space="preserve"> και να απολυθούν και οι </w:t>
      </w:r>
      <w:r>
        <w:rPr>
          <w:rFonts w:eastAsia="Times New Roman" w:cs="Times New Roman"/>
          <w:szCs w:val="24"/>
        </w:rPr>
        <w:t>δεκαπέντε χιλιάδες</w:t>
      </w:r>
      <w:r w:rsidRPr="0012548F">
        <w:rPr>
          <w:rFonts w:eastAsia="Times New Roman" w:cs="Times New Roman"/>
          <w:szCs w:val="24"/>
        </w:rPr>
        <w:t xml:space="preserve"> που </w:t>
      </w:r>
      <w:r>
        <w:rPr>
          <w:rFonts w:eastAsia="Times New Roman" w:cs="Times New Roman"/>
          <w:szCs w:val="24"/>
        </w:rPr>
        <w:t xml:space="preserve">όφειλαν </w:t>
      </w:r>
      <w:r w:rsidRPr="0012548F">
        <w:rPr>
          <w:rFonts w:eastAsia="Times New Roman" w:cs="Times New Roman"/>
          <w:szCs w:val="24"/>
        </w:rPr>
        <w:t xml:space="preserve">να απολυθούν από το </w:t>
      </w:r>
      <w:r>
        <w:rPr>
          <w:rFonts w:eastAsia="Times New Roman" w:cs="Times New Roman"/>
          <w:szCs w:val="24"/>
        </w:rPr>
        <w:t>δ</w:t>
      </w:r>
      <w:r w:rsidRPr="0012548F">
        <w:rPr>
          <w:rFonts w:eastAsia="Times New Roman" w:cs="Times New Roman"/>
          <w:szCs w:val="24"/>
        </w:rPr>
        <w:t>ημόσιο</w:t>
      </w:r>
      <w:r>
        <w:rPr>
          <w:rFonts w:eastAsia="Times New Roman" w:cs="Times New Roman"/>
          <w:szCs w:val="24"/>
        </w:rPr>
        <w:t>,</w:t>
      </w:r>
      <w:r w:rsidRPr="0012548F">
        <w:rPr>
          <w:rFonts w:eastAsia="Times New Roman" w:cs="Times New Roman"/>
          <w:szCs w:val="24"/>
        </w:rPr>
        <w:t xml:space="preserve"> διότι αυτό ήταν συμφωνημένο στο τότε μνημόνιο</w:t>
      </w:r>
      <w:r>
        <w:rPr>
          <w:rFonts w:eastAsia="Times New Roman" w:cs="Times New Roman"/>
          <w:szCs w:val="24"/>
        </w:rPr>
        <w:t>.</w:t>
      </w:r>
      <w:r w:rsidRPr="0012548F">
        <w:rPr>
          <w:rFonts w:eastAsia="Times New Roman" w:cs="Times New Roman"/>
          <w:szCs w:val="24"/>
        </w:rPr>
        <w:t xml:space="preserve"> Οι οργανικές</w:t>
      </w:r>
      <w:r>
        <w:rPr>
          <w:rFonts w:eastAsia="Times New Roman" w:cs="Times New Roman"/>
          <w:szCs w:val="24"/>
        </w:rPr>
        <w:t xml:space="preserve"> θέσεις, λ</w:t>
      </w:r>
      <w:r w:rsidRPr="0012548F">
        <w:rPr>
          <w:rFonts w:eastAsia="Times New Roman" w:cs="Times New Roman"/>
          <w:szCs w:val="24"/>
        </w:rPr>
        <w:t>οιπόν</w:t>
      </w:r>
      <w:r>
        <w:rPr>
          <w:rFonts w:eastAsia="Times New Roman" w:cs="Times New Roman"/>
          <w:szCs w:val="24"/>
        </w:rPr>
        <w:t>, με μνημονιακ</w:t>
      </w:r>
      <w:r>
        <w:rPr>
          <w:rFonts w:eastAsia="Times New Roman" w:cs="Times New Roman"/>
          <w:szCs w:val="24"/>
        </w:rPr>
        <w:t xml:space="preserve">ό όρο, </w:t>
      </w:r>
      <w:r w:rsidRPr="0012548F">
        <w:rPr>
          <w:rFonts w:eastAsia="Times New Roman" w:cs="Times New Roman"/>
          <w:szCs w:val="24"/>
        </w:rPr>
        <w:t xml:space="preserve">σε όλο το </w:t>
      </w:r>
      <w:r>
        <w:rPr>
          <w:rFonts w:eastAsia="Times New Roman" w:cs="Times New Roman"/>
          <w:szCs w:val="24"/>
        </w:rPr>
        <w:t>δ</w:t>
      </w:r>
      <w:r w:rsidRPr="0012548F">
        <w:rPr>
          <w:rFonts w:eastAsia="Times New Roman" w:cs="Times New Roman"/>
          <w:szCs w:val="24"/>
        </w:rPr>
        <w:t xml:space="preserve">ημόσιο </w:t>
      </w:r>
      <w:r w:rsidRPr="0012548F">
        <w:rPr>
          <w:rFonts w:eastAsia="Times New Roman" w:cs="Times New Roman"/>
          <w:szCs w:val="24"/>
        </w:rPr>
        <w:t>ελαττώθηκαν</w:t>
      </w:r>
      <w:r>
        <w:rPr>
          <w:rFonts w:eastAsia="Times New Roman" w:cs="Times New Roman"/>
          <w:szCs w:val="24"/>
        </w:rPr>
        <w:t>.</w:t>
      </w:r>
      <w:r w:rsidRPr="0012548F">
        <w:rPr>
          <w:rFonts w:eastAsia="Times New Roman" w:cs="Times New Roman"/>
          <w:szCs w:val="24"/>
        </w:rPr>
        <w:t xml:space="preserve"> </w:t>
      </w:r>
    </w:p>
    <w:p w14:paraId="37394F3D" w14:textId="77777777" w:rsidR="00B27939" w:rsidRDefault="00D93F4B">
      <w:pPr>
        <w:spacing w:after="0" w:line="600" w:lineRule="auto"/>
        <w:ind w:firstLine="720"/>
        <w:jc w:val="both"/>
        <w:rPr>
          <w:rFonts w:eastAsia="Times New Roman" w:cs="Times New Roman"/>
          <w:szCs w:val="24"/>
        </w:rPr>
      </w:pPr>
      <w:r w:rsidRPr="0012548F">
        <w:rPr>
          <w:rFonts w:eastAsia="Times New Roman" w:cs="Times New Roman"/>
          <w:szCs w:val="24"/>
        </w:rPr>
        <w:t>Παρ</w:t>
      </w:r>
      <w:r>
        <w:rPr>
          <w:rFonts w:eastAsia="Times New Roman" w:cs="Times New Roman"/>
          <w:szCs w:val="24"/>
        </w:rPr>
        <w:t xml:space="preserve">’ </w:t>
      </w:r>
      <w:r w:rsidRPr="0012548F">
        <w:rPr>
          <w:rFonts w:eastAsia="Times New Roman" w:cs="Times New Roman"/>
          <w:szCs w:val="24"/>
        </w:rPr>
        <w:t>όλα αυτά</w:t>
      </w:r>
      <w:r>
        <w:rPr>
          <w:rFonts w:eastAsia="Times New Roman" w:cs="Times New Roman"/>
          <w:szCs w:val="24"/>
        </w:rPr>
        <w:t>,</w:t>
      </w:r>
      <w:r w:rsidRPr="0012548F">
        <w:rPr>
          <w:rFonts w:eastAsia="Times New Roman" w:cs="Times New Roman"/>
          <w:szCs w:val="24"/>
        </w:rPr>
        <w:t xml:space="preserve"> </w:t>
      </w:r>
      <w:r>
        <w:rPr>
          <w:rFonts w:eastAsia="Times New Roman" w:cs="Times New Roman"/>
          <w:szCs w:val="24"/>
        </w:rPr>
        <w:t>όμως,</w:t>
      </w:r>
      <w:r w:rsidRPr="0012548F">
        <w:rPr>
          <w:rFonts w:eastAsia="Times New Roman" w:cs="Times New Roman"/>
          <w:szCs w:val="24"/>
        </w:rPr>
        <w:t xml:space="preserve"> με ξεπερνάει το να λέει </w:t>
      </w:r>
      <w:r>
        <w:rPr>
          <w:rFonts w:eastAsia="Times New Roman" w:cs="Times New Roman"/>
          <w:szCs w:val="24"/>
        </w:rPr>
        <w:t>κάποιος στην Ελληνική Αστυνομία: «</w:t>
      </w:r>
      <w:r w:rsidRPr="0012548F">
        <w:rPr>
          <w:rFonts w:eastAsia="Times New Roman" w:cs="Times New Roman"/>
          <w:szCs w:val="24"/>
        </w:rPr>
        <w:t>Αυτοί είστε</w:t>
      </w:r>
      <w:r>
        <w:rPr>
          <w:rFonts w:eastAsia="Times New Roman" w:cs="Times New Roman"/>
          <w:szCs w:val="24"/>
        </w:rPr>
        <w:t>,</w:t>
      </w:r>
      <w:r w:rsidRPr="0012548F">
        <w:rPr>
          <w:rFonts w:eastAsia="Times New Roman" w:cs="Times New Roman"/>
          <w:szCs w:val="24"/>
        </w:rPr>
        <w:t xml:space="preserve"> τόσοι είστε</w:t>
      </w:r>
      <w:r>
        <w:rPr>
          <w:rFonts w:eastAsia="Times New Roman" w:cs="Times New Roman"/>
          <w:szCs w:val="24"/>
        </w:rPr>
        <w:t>.</w:t>
      </w:r>
      <w:r w:rsidRPr="0012548F">
        <w:rPr>
          <w:rFonts w:eastAsia="Times New Roman" w:cs="Times New Roman"/>
          <w:szCs w:val="24"/>
        </w:rPr>
        <w:t xml:space="preserve"> Δεν έχετε να ελπίζετε σε τίποτε καλύτερο</w:t>
      </w:r>
      <w:r>
        <w:rPr>
          <w:rFonts w:eastAsia="Times New Roman" w:cs="Times New Roman"/>
          <w:szCs w:val="24"/>
        </w:rPr>
        <w:t>»,</w:t>
      </w:r>
      <w:r w:rsidRPr="0012548F">
        <w:rPr>
          <w:rFonts w:eastAsia="Times New Roman" w:cs="Times New Roman"/>
          <w:szCs w:val="24"/>
        </w:rPr>
        <w:t xml:space="preserve"> όταν </w:t>
      </w:r>
      <w:r>
        <w:rPr>
          <w:rFonts w:eastAsia="Times New Roman" w:cs="Times New Roman"/>
          <w:szCs w:val="24"/>
        </w:rPr>
        <w:t>μ</w:t>
      </w:r>
      <w:r w:rsidRPr="0012548F">
        <w:rPr>
          <w:rFonts w:eastAsia="Times New Roman" w:cs="Times New Roman"/>
          <w:szCs w:val="24"/>
        </w:rPr>
        <w:t xml:space="preserve">όνο τον κοινοβουλευτικό έλεγχο δικών σας Βουλευτών να δείτε για </w:t>
      </w:r>
      <w:r>
        <w:rPr>
          <w:rFonts w:eastAsia="Times New Roman" w:cs="Times New Roman"/>
          <w:szCs w:val="24"/>
        </w:rPr>
        <w:t>υποστελέχωση ανά την Ελλάδα σε Α</w:t>
      </w:r>
      <w:r w:rsidRPr="0012548F">
        <w:rPr>
          <w:rFonts w:eastAsia="Times New Roman" w:cs="Times New Roman"/>
          <w:szCs w:val="24"/>
        </w:rPr>
        <w:t>στυνομικά Τμήματα</w:t>
      </w:r>
      <w:r>
        <w:rPr>
          <w:rFonts w:eastAsia="Times New Roman" w:cs="Times New Roman"/>
          <w:szCs w:val="24"/>
        </w:rPr>
        <w:t xml:space="preserve"> -Βουλευτές</w:t>
      </w:r>
      <w:r w:rsidRPr="0012548F">
        <w:rPr>
          <w:rFonts w:eastAsia="Times New Roman" w:cs="Times New Roman"/>
          <w:szCs w:val="24"/>
        </w:rPr>
        <w:t xml:space="preserve"> </w:t>
      </w:r>
      <w:r w:rsidRPr="0012548F">
        <w:rPr>
          <w:rFonts w:eastAsia="Times New Roman" w:cs="Times New Roman"/>
          <w:szCs w:val="24"/>
        </w:rPr>
        <w:t xml:space="preserve">της δικής σας Κοινοβουλευτικής </w:t>
      </w:r>
      <w:r>
        <w:rPr>
          <w:rFonts w:eastAsia="Times New Roman" w:cs="Times New Roman"/>
          <w:szCs w:val="24"/>
        </w:rPr>
        <w:t>Ομάδας</w:t>
      </w:r>
      <w:r>
        <w:rPr>
          <w:rFonts w:eastAsia="Times New Roman" w:cs="Times New Roman"/>
          <w:szCs w:val="24"/>
        </w:rPr>
        <w:t>-</w:t>
      </w:r>
      <w:r>
        <w:rPr>
          <w:rFonts w:eastAsia="Times New Roman" w:cs="Times New Roman"/>
          <w:szCs w:val="24"/>
        </w:rPr>
        <w:t xml:space="preserve"> είναι παραλογι</w:t>
      </w:r>
      <w:r w:rsidRPr="0012548F">
        <w:rPr>
          <w:rFonts w:eastAsia="Times New Roman" w:cs="Times New Roman"/>
          <w:szCs w:val="24"/>
        </w:rPr>
        <w:t>σμός</w:t>
      </w:r>
      <w:r>
        <w:rPr>
          <w:rFonts w:eastAsia="Times New Roman" w:cs="Times New Roman"/>
          <w:szCs w:val="24"/>
        </w:rPr>
        <w:t>.</w:t>
      </w:r>
    </w:p>
    <w:p w14:paraId="37394F3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Οι</w:t>
      </w:r>
      <w:r w:rsidRPr="0012548F">
        <w:rPr>
          <w:rFonts w:eastAsia="Times New Roman" w:cs="Times New Roman"/>
          <w:szCs w:val="24"/>
        </w:rPr>
        <w:t xml:space="preserve"> εργαζόμενοι στην Ελληνική Αστυνομία δεν επαρκούν και το ξέρετε</w:t>
      </w:r>
      <w:r>
        <w:rPr>
          <w:rFonts w:eastAsia="Times New Roman" w:cs="Times New Roman"/>
          <w:szCs w:val="24"/>
        </w:rPr>
        <w:t>.</w:t>
      </w:r>
      <w:r w:rsidRPr="0012548F">
        <w:rPr>
          <w:rFonts w:eastAsia="Times New Roman" w:cs="Times New Roman"/>
          <w:szCs w:val="24"/>
        </w:rPr>
        <w:t xml:space="preserve"> Δεν ε</w:t>
      </w:r>
      <w:r w:rsidRPr="0012548F">
        <w:rPr>
          <w:rFonts w:eastAsia="Times New Roman" w:cs="Times New Roman"/>
          <w:szCs w:val="24"/>
        </w:rPr>
        <w:t>παρκούν</w:t>
      </w:r>
      <w:r>
        <w:rPr>
          <w:rFonts w:eastAsia="Times New Roman" w:cs="Times New Roman"/>
          <w:szCs w:val="24"/>
        </w:rPr>
        <w:t>,</w:t>
      </w:r>
      <w:r w:rsidRPr="0012548F">
        <w:rPr>
          <w:rFonts w:eastAsia="Times New Roman" w:cs="Times New Roman"/>
          <w:szCs w:val="24"/>
        </w:rPr>
        <w:t xml:space="preserve"> γιατί ο ρόλος τους είναι αυξημένος</w:t>
      </w:r>
      <w:r>
        <w:rPr>
          <w:rFonts w:eastAsia="Times New Roman" w:cs="Times New Roman"/>
          <w:szCs w:val="24"/>
        </w:rPr>
        <w:t>,</w:t>
      </w:r>
      <w:r w:rsidRPr="0012548F">
        <w:rPr>
          <w:rFonts w:eastAsia="Times New Roman" w:cs="Times New Roman"/>
          <w:szCs w:val="24"/>
        </w:rPr>
        <w:t xml:space="preserve"> </w:t>
      </w:r>
      <w:r w:rsidRPr="0012548F">
        <w:rPr>
          <w:rFonts w:eastAsia="Times New Roman" w:cs="Times New Roman"/>
          <w:szCs w:val="24"/>
        </w:rPr>
        <w:lastRenderedPageBreak/>
        <w:t>τ</w:t>
      </w:r>
      <w:r>
        <w:rPr>
          <w:rFonts w:eastAsia="Times New Roman" w:cs="Times New Roman"/>
          <w:szCs w:val="24"/>
        </w:rPr>
        <w:t>α καθήκοντά τους είναι αυξημένα</w:t>
      </w:r>
      <w:r w:rsidRPr="0012548F">
        <w:rPr>
          <w:rFonts w:eastAsia="Times New Roman" w:cs="Times New Roman"/>
          <w:szCs w:val="24"/>
        </w:rPr>
        <w:t xml:space="preserve"> σε </w:t>
      </w:r>
      <w:r>
        <w:rPr>
          <w:rFonts w:eastAsia="Times New Roman" w:cs="Times New Roman"/>
          <w:szCs w:val="24"/>
        </w:rPr>
        <w:t>μι</w:t>
      </w:r>
      <w:r w:rsidRPr="0012548F">
        <w:rPr>
          <w:rFonts w:eastAsia="Times New Roman" w:cs="Times New Roman"/>
          <w:szCs w:val="24"/>
        </w:rPr>
        <w:t>α νέα εποχή με άλλες απαιτήσεις</w:t>
      </w:r>
      <w:r>
        <w:rPr>
          <w:rFonts w:eastAsia="Times New Roman" w:cs="Times New Roman"/>
          <w:szCs w:val="24"/>
        </w:rPr>
        <w:t>.</w:t>
      </w:r>
      <w:r w:rsidRPr="0012548F">
        <w:rPr>
          <w:rFonts w:eastAsia="Times New Roman" w:cs="Times New Roman"/>
          <w:szCs w:val="24"/>
        </w:rPr>
        <w:t xml:space="preserve"> Και </w:t>
      </w:r>
      <w:r>
        <w:rPr>
          <w:rFonts w:eastAsia="Times New Roman" w:cs="Times New Roman"/>
          <w:szCs w:val="24"/>
        </w:rPr>
        <w:t>β</w:t>
      </w:r>
      <w:r w:rsidRPr="0012548F">
        <w:rPr>
          <w:rFonts w:eastAsia="Times New Roman" w:cs="Times New Roman"/>
          <w:szCs w:val="24"/>
        </w:rPr>
        <w:t>εβαίως απαι</w:t>
      </w:r>
      <w:r>
        <w:rPr>
          <w:rFonts w:eastAsia="Times New Roman" w:cs="Times New Roman"/>
          <w:szCs w:val="24"/>
        </w:rPr>
        <w:t>τείται και υλικοτεχνική υποδομή. Σας θυμίζω….</w:t>
      </w:r>
    </w:p>
    <w:p w14:paraId="37394F3F" w14:textId="77777777" w:rsidR="00B27939" w:rsidRDefault="00D93F4B">
      <w:pPr>
        <w:tabs>
          <w:tab w:val="left" w:pos="2940"/>
        </w:tabs>
        <w:spacing w:after="0" w:line="600" w:lineRule="auto"/>
        <w:ind w:firstLine="720"/>
        <w:jc w:val="both"/>
        <w:rPr>
          <w:rFonts w:eastAsia="Times New Roman"/>
          <w:bCs/>
          <w:szCs w:val="24"/>
        </w:rPr>
      </w:pPr>
      <w:r w:rsidRPr="0021097C">
        <w:rPr>
          <w:rFonts w:eastAsia="Times New Roman"/>
          <w:b/>
          <w:bCs/>
          <w:szCs w:val="24"/>
        </w:rPr>
        <w:t xml:space="preserve">ΠΡΟΕΔΡΕΥΩΝ (Νικήτας Κακλαμάνης): </w:t>
      </w:r>
      <w:r>
        <w:rPr>
          <w:rFonts w:eastAsia="Times New Roman"/>
          <w:bCs/>
          <w:szCs w:val="24"/>
        </w:rPr>
        <w:t>Δεν κάνουμε δεύτερη αγόρευση, κυρία Υπουργέ.</w:t>
      </w:r>
    </w:p>
    <w:p w14:paraId="37394F40" w14:textId="77777777" w:rsidR="00B27939" w:rsidRDefault="00D93F4B">
      <w:pPr>
        <w:tabs>
          <w:tab w:val="left" w:pos="2940"/>
        </w:tabs>
        <w:spacing w:after="0" w:line="600" w:lineRule="auto"/>
        <w:ind w:firstLine="720"/>
        <w:jc w:val="both"/>
        <w:rPr>
          <w:rFonts w:eastAsia="Times New Roman"/>
          <w:bCs/>
          <w:szCs w:val="24"/>
        </w:rPr>
      </w:pPr>
      <w:r w:rsidRPr="0021097C">
        <w:rPr>
          <w:rFonts w:eastAsia="Times New Roman"/>
          <w:b/>
          <w:bCs/>
          <w:szCs w:val="24"/>
        </w:rPr>
        <w:t xml:space="preserve">ΟΛΓΑ ΓΕΡΟΒΑΣΙΛΗ (Υπουργός Προστασίας του Πολίτη): </w:t>
      </w:r>
      <w:r>
        <w:rPr>
          <w:rFonts w:eastAsia="Times New Roman"/>
          <w:bCs/>
          <w:szCs w:val="24"/>
        </w:rPr>
        <w:t>Τελείωσα, κύριε Πρόεδρε.</w:t>
      </w:r>
    </w:p>
    <w:p w14:paraId="37394F41"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Σας θυμίζω ότι όταν φύγατε από την </w:t>
      </w:r>
      <w:r>
        <w:rPr>
          <w:rFonts w:eastAsia="Times New Roman"/>
          <w:bCs/>
          <w:szCs w:val="24"/>
        </w:rPr>
        <w:t>κυβέρνηση</w:t>
      </w:r>
      <w:r>
        <w:rPr>
          <w:rFonts w:eastAsia="Times New Roman"/>
          <w:bCs/>
          <w:szCs w:val="24"/>
        </w:rPr>
        <w:t>, κανένα αυτοκίνητο της Ελληνικής Αστυνομίας δεν είχε κάτω από πεντακόσιες χιλιάδες χιλιόμετρα -και ήταν σαράβαλα-, αλλά δεν φροντίσατε π</w:t>
      </w:r>
      <w:r>
        <w:rPr>
          <w:rFonts w:eastAsia="Times New Roman"/>
          <w:bCs/>
          <w:szCs w:val="24"/>
        </w:rPr>
        <w:t xml:space="preserve">οτέ σε καιρούς </w:t>
      </w:r>
      <w:r w:rsidRPr="0021097C">
        <w:rPr>
          <w:rFonts w:eastAsia="Times New Roman"/>
          <w:bCs/>
          <w:szCs w:val="24"/>
        </w:rPr>
        <w:t xml:space="preserve">ευδαιμονίας </w:t>
      </w:r>
      <w:r>
        <w:rPr>
          <w:rFonts w:eastAsia="Times New Roman"/>
          <w:bCs/>
          <w:szCs w:val="24"/>
        </w:rPr>
        <w:t>να τα αντικαταστήσετε.</w:t>
      </w:r>
    </w:p>
    <w:p w14:paraId="37394F42"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Αυτά μπορείτε να τα πείτε σε ερώτηση.</w:t>
      </w:r>
    </w:p>
    <w:p w14:paraId="37394F43" w14:textId="77777777" w:rsidR="00B27939" w:rsidRDefault="00D93F4B">
      <w:pPr>
        <w:tabs>
          <w:tab w:val="left" w:pos="2940"/>
        </w:tabs>
        <w:spacing w:after="0" w:line="600" w:lineRule="auto"/>
        <w:ind w:firstLine="720"/>
        <w:jc w:val="both"/>
        <w:rPr>
          <w:rFonts w:eastAsia="Times New Roman"/>
          <w:bCs/>
          <w:szCs w:val="24"/>
        </w:rPr>
      </w:pPr>
      <w:r w:rsidRPr="00D41332">
        <w:rPr>
          <w:rFonts w:eastAsia="Times New Roman"/>
          <w:b/>
          <w:bCs/>
          <w:szCs w:val="24"/>
        </w:rPr>
        <w:t xml:space="preserve">ΝΙΚΟΛΑΟΣ-ΓΕΩΡΓΙΟΣ ΔΕΝΔΙΑΣ: </w:t>
      </w:r>
      <w:r>
        <w:rPr>
          <w:rFonts w:eastAsia="Times New Roman"/>
          <w:bCs/>
          <w:szCs w:val="24"/>
        </w:rPr>
        <w:t>Παρακαλώ, κύριε Πρόεδρε, θα ήθελα τον λόγο.</w:t>
      </w:r>
    </w:p>
    <w:p w14:paraId="37394F44"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sidRPr="00D41332">
        <w:rPr>
          <w:rFonts w:eastAsia="Times New Roman"/>
          <w:bCs/>
          <w:szCs w:val="24"/>
        </w:rPr>
        <w:t>Ορίστε, κύριε Δένδια</w:t>
      </w:r>
      <w:r>
        <w:rPr>
          <w:rFonts w:eastAsia="Times New Roman"/>
          <w:bCs/>
          <w:szCs w:val="24"/>
        </w:rPr>
        <w:t>,</w:t>
      </w:r>
      <w:r w:rsidRPr="00D41332">
        <w:rPr>
          <w:rFonts w:eastAsia="Times New Roman"/>
          <w:bCs/>
          <w:szCs w:val="24"/>
        </w:rPr>
        <w:t xml:space="preserve"> έχετε τον λόγο για ένα λεπτό και μετά κλείνουμε</w:t>
      </w:r>
      <w:r>
        <w:rPr>
          <w:rFonts w:eastAsia="Times New Roman"/>
          <w:bCs/>
          <w:szCs w:val="24"/>
        </w:rPr>
        <w:t>.</w:t>
      </w:r>
    </w:p>
    <w:p w14:paraId="37394F45"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lastRenderedPageBreak/>
        <w:t>ΝΙΚΟΛΑΟΣ</w:t>
      </w:r>
      <w:r>
        <w:rPr>
          <w:rFonts w:eastAsia="Times New Roman"/>
          <w:b/>
          <w:bCs/>
          <w:szCs w:val="24"/>
        </w:rPr>
        <w:t xml:space="preserve"> - </w:t>
      </w:r>
      <w:r>
        <w:rPr>
          <w:rFonts w:eastAsia="Times New Roman"/>
          <w:b/>
          <w:bCs/>
          <w:szCs w:val="24"/>
        </w:rPr>
        <w:t xml:space="preserve">ΓΕΩΡΓΙΟΣ ΔΕΝΔΙΑΣ: </w:t>
      </w:r>
      <w:r>
        <w:rPr>
          <w:rFonts w:eastAsia="Times New Roman"/>
          <w:bCs/>
          <w:szCs w:val="24"/>
        </w:rPr>
        <w:t xml:space="preserve">Απλώς </w:t>
      </w:r>
      <w:r w:rsidRPr="0021097C">
        <w:rPr>
          <w:rFonts w:eastAsia="Times New Roman"/>
          <w:bCs/>
          <w:szCs w:val="24"/>
        </w:rPr>
        <w:t>για την τάξη του πράγματος</w:t>
      </w:r>
      <w:r>
        <w:rPr>
          <w:rFonts w:eastAsia="Times New Roman"/>
          <w:bCs/>
          <w:szCs w:val="24"/>
        </w:rPr>
        <w:t>, κύριε Π</w:t>
      </w:r>
      <w:r w:rsidRPr="0021097C">
        <w:rPr>
          <w:rFonts w:eastAsia="Times New Roman"/>
          <w:bCs/>
          <w:szCs w:val="24"/>
        </w:rPr>
        <w:t>ρόεδρε</w:t>
      </w:r>
      <w:r>
        <w:rPr>
          <w:rFonts w:eastAsia="Times New Roman"/>
          <w:bCs/>
          <w:szCs w:val="24"/>
        </w:rPr>
        <w:t>,</w:t>
      </w:r>
      <w:r w:rsidRPr="0021097C">
        <w:rPr>
          <w:rFonts w:eastAsia="Times New Roman"/>
          <w:bCs/>
          <w:szCs w:val="24"/>
        </w:rPr>
        <w:t xml:space="preserve"> να ενημερώσ</w:t>
      </w:r>
      <w:r>
        <w:rPr>
          <w:rFonts w:eastAsia="Times New Roman"/>
          <w:bCs/>
          <w:szCs w:val="24"/>
        </w:rPr>
        <w:t>ω</w:t>
      </w:r>
      <w:r w:rsidRPr="0021097C">
        <w:rPr>
          <w:rFonts w:eastAsia="Times New Roman"/>
          <w:bCs/>
          <w:szCs w:val="24"/>
        </w:rPr>
        <w:t xml:space="preserve"> την κυρία Υπουργό </w:t>
      </w:r>
      <w:r>
        <w:rPr>
          <w:rFonts w:eastAsia="Times New Roman"/>
          <w:bCs/>
          <w:szCs w:val="24"/>
        </w:rPr>
        <w:t xml:space="preserve">για κάτι το οποίο </w:t>
      </w:r>
      <w:r w:rsidRPr="0021097C">
        <w:rPr>
          <w:rFonts w:eastAsia="Times New Roman"/>
          <w:bCs/>
          <w:szCs w:val="24"/>
        </w:rPr>
        <w:t>πιθανό</w:t>
      </w:r>
      <w:r>
        <w:rPr>
          <w:rFonts w:eastAsia="Times New Roman"/>
          <w:bCs/>
          <w:szCs w:val="24"/>
        </w:rPr>
        <w:t>ν</w:t>
      </w:r>
      <w:r w:rsidRPr="0021097C">
        <w:rPr>
          <w:rFonts w:eastAsia="Times New Roman"/>
          <w:bCs/>
          <w:szCs w:val="24"/>
        </w:rPr>
        <w:t xml:space="preserve"> </w:t>
      </w:r>
      <w:r>
        <w:rPr>
          <w:rFonts w:eastAsia="Times New Roman"/>
          <w:bCs/>
          <w:szCs w:val="24"/>
        </w:rPr>
        <w:t xml:space="preserve">να </w:t>
      </w:r>
      <w:r w:rsidRPr="0021097C">
        <w:rPr>
          <w:rFonts w:eastAsia="Times New Roman"/>
          <w:bCs/>
          <w:szCs w:val="24"/>
        </w:rPr>
        <w:t>γνωρίζει</w:t>
      </w:r>
      <w:r>
        <w:rPr>
          <w:rFonts w:eastAsia="Times New Roman"/>
          <w:bCs/>
          <w:szCs w:val="24"/>
        </w:rPr>
        <w:t xml:space="preserve"> ή </w:t>
      </w:r>
      <w:r w:rsidRPr="0021097C">
        <w:rPr>
          <w:rFonts w:eastAsia="Times New Roman"/>
          <w:bCs/>
          <w:szCs w:val="24"/>
        </w:rPr>
        <w:t>να αγνοεί</w:t>
      </w:r>
      <w:r>
        <w:rPr>
          <w:rFonts w:eastAsia="Times New Roman"/>
          <w:bCs/>
          <w:szCs w:val="24"/>
        </w:rPr>
        <w:t>. Δ</w:t>
      </w:r>
      <w:r w:rsidRPr="0021097C">
        <w:rPr>
          <w:rFonts w:eastAsia="Times New Roman"/>
          <w:bCs/>
          <w:szCs w:val="24"/>
        </w:rPr>
        <w:t xml:space="preserve">εν υπήρχε μνημονιακή υποχρέωση που </w:t>
      </w:r>
      <w:r>
        <w:rPr>
          <w:rFonts w:eastAsia="Times New Roman"/>
          <w:bCs/>
          <w:szCs w:val="24"/>
        </w:rPr>
        <w:t xml:space="preserve">να </w:t>
      </w:r>
      <w:r w:rsidRPr="0021097C">
        <w:rPr>
          <w:rFonts w:eastAsia="Times New Roman"/>
          <w:bCs/>
          <w:szCs w:val="24"/>
        </w:rPr>
        <w:t xml:space="preserve">αφορά </w:t>
      </w:r>
      <w:r>
        <w:rPr>
          <w:rFonts w:eastAsia="Times New Roman"/>
          <w:bCs/>
          <w:szCs w:val="24"/>
        </w:rPr>
        <w:t>σ</w:t>
      </w:r>
      <w:r w:rsidRPr="0021097C">
        <w:rPr>
          <w:rFonts w:eastAsia="Times New Roman"/>
          <w:bCs/>
          <w:szCs w:val="24"/>
        </w:rPr>
        <w:t xml:space="preserve">τα Σώματα Ασφαλείας και τα Σώματα Ασφαλείας δεν </w:t>
      </w:r>
      <w:r>
        <w:rPr>
          <w:rFonts w:eastAsia="Times New Roman"/>
          <w:bCs/>
          <w:szCs w:val="24"/>
        </w:rPr>
        <w:t>ενέπιπταν στους συνολικούς δείκτε</w:t>
      </w:r>
      <w:r w:rsidRPr="0021097C">
        <w:rPr>
          <w:rFonts w:eastAsia="Times New Roman"/>
          <w:bCs/>
          <w:szCs w:val="24"/>
        </w:rPr>
        <w:t>ς</w:t>
      </w:r>
      <w:r>
        <w:rPr>
          <w:rFonts w:eastAsia="Times New Roman"/>
          <w:bCs/>
          <w:szCs w:val="24"/>
        </w:rPr>
        <w:t xml:space="preserve">. </w:t>
      </w:r>
      <w:r w:rsidRPr="0021097C">
        <w:rPr>
          <w:rFonts w:eastAsia="Times New Roman"/>
          <w:bCs/>
          <w:szCs w:val="24"/>
        </w:rPr>
        <w:t>Κατά συνέπεια</w:t>
      </w:r>
      <w:r>
        <w:rPr>
          <w:rFonts w:eastAsia="Times New Roman"/>
          <w:bCs/>
          <w:szCs w:val="24"/>
        </w:rPr>
        <w:t>,</w:t>
      </w:r>
      <w:r w:rsidRPr="0021097C">
        <w:rPr>
          <w:rFonts w:eastAsia="Times New Roman"/>
          <w:bCs/>
          <w:szCs w:val="24"/>
        </w:rPr>
        <w:t xml:space="preserve"> η μείωση απ</w:t>
      </w:r>
      <w:r>
        <w:rPr>
          <w:rFonts w:eastAsia="Times New Roman"/>
          <w:bCs/>
          <w:szCs w:val="24"/>
        </w:rPr>
        <w:t xml:space="preserve">εφασίσθη </w:t>
      </w:r>
      <w:r w:rsidRPr="0021097C">
        <w:rPr>
          <w:rFonts w:eastAsia="Times New Roman"/>
          <w:bCs/>
          <w:szCs w:val="24"/>
        </w:rPr>
        <w:t xml:space="preserve">με κριτήριο τη χρησιμότητα για το κοινωνικό σύνολο και την ανάγκη </w:t>
      </w:r>
      <w:r>
        <w:rPr>
          <w:rFonts w:eastAsia="Times New Roman"/>
          <w:bCs/>
          <w:szCs w:val="24"/>
        </w:rPr>
        <w:t>ή μη. Α</w:t>
      </w:r>
      <w:r w:rsidRPr="0021097C">
        <w:rPr>
          <w:rFonts w:eastAsia="Times New Roman"/>
          <w:bCs/>
          <w:szCs w:val="24"/>
        </w:rPr>
        <w:t>υτό είναι το ζήτημα</w:t>
      </w:r>
      <w:r>
        <w:rPr>
          <w:rFonts w:eastAsia="Times New Roman"/>
          <w:bCs/>
          <w:szCs w:val="24"/>
        </w:rPr>
        <w:t>.</w:t>
      </w:r>
    </w:p>
    <w:p w14:paraId="37394F46" w14:textId="77777777" w:rsidR="00B27939" w:rsidRDefault="00D93F4B">
      <w:pPr>
        <w:tabs>
          <w:tab w:val="left" w:pos="2940"/>
        </w:tabs>
        <w:spacing w:after="0" w:line="600" w:lineRule="auto"/>
        <w:ind w:firstLine="720"/>
        <w:jc w:val="both"/>
        <w:rPr>
          <w:rFonts w:eastAsia="Times New Roman"/>
          <w:bCs/>
          <w:szCs w:val="24"/>
        </w:rPr>
      </w:pPr>
      <w:r w:rsidRPr="00CA56ED">
        <w:rPr>
          <w:rFonts w:eastAsia="Times New Roman"/>
          <w:b/>
          <w:bCs/>
          <w:szCs w:val="24"/>
        </w:rPr>
        <w:t>ΜΑΡΙΟΣ ΚΑΤΣΗΣ:</w:t>
      </w:r>
      <w:r>
        <w:rPr>
          <w:rFonts w:eastAsia="Times New Roman"/>
          <w:bCs/>
          <w:szCs w:val="24"/>
        </w:rPr>
        <w:t xml:space="preserve"> Ήταν άχρηστοι, δηλαδή;</w:t>
      </w:r>
    </w:p>
    <w:p w14:paraId="37394F47"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w:t>
      </w:r>
      <w:r>
        <w:rPr>
          <w:rFonts w:eastAsia="Times New Roman"/>
          <w:b/>
          <w:bCs/>
          <w:szCs w:val="24"/>
        </w:rPr>
        <w:t xml:space="preserve">ΡΕΥΩΝ (Νικήτας Κακλαμάνης): </w:t>
      </w:r>
      <w:r>
        <w:rPr>
          <w:rFonts w:eastAsia="Times New Roman"/>
          <w:bCs/>
          <w:szCs w:val="24"/>
        </w:rPr>
        <w:t>Μην απαντάτε. Απαντάει ο κ. Δένδιας. Δεν χρειάζεται να απαντάτε εσείς.</w:t>
      </w:r>
    </w:p>
    <w:p w14:paraId="37394F48"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ΝΙΚΟΛΑΟΣ</w:t>
      </w:r>
      <w:r>
        <w:rPr>
          <w:rFonts w:eastAsia="Times New Roman"/>
          <w:b/>
          <w:bCs/>
          <w:szCs w:val="24"/>
        </w:rPr>
        <w:t xml:space="preserve"> - </w:t>
      </w:r>
      <w:r>
        <w:rPr>
          <w:rFonts w:eastAsia="Times New Roman"/>
          <w:b/>
          <w:bCs/>
          <w:szCs w:val="24"/>
        </w:rPr>
        <w:t xml:space="preserve">ΓΕΩΡΓΙΟΣ ΔΕΝΔΙΑΣ: </w:t>
      </w:r>
      <w:r>
        <w:rPr>
          <w:rFonts w:eastAsia="Times New Roman"/>
          <w:bCs/>
          <w:szCs w:val="24"/>
        </w:rPr>
        <w:t xml:space="preserve">Λέω ξανά ότι αυτό, το οποίο χρειάζεται, κυρία Υπουργέ, είναι </w:t>
      </w:r>
      <w:r w:rsidRPr="0021097C">
        <w:rPr>
          <w:rFonts w:eastAsia="Times New Roman"/>
          <w:bCs/>
          <w:szCs w:val="24"/>
        </w:rPr>
        <w:t>καλύτερα οργανογράμματα</w:t>
      </w:r>
      <w:r>
        <w:rPr>
          <w:rFonts w:eastAsia="Times New Roman"/>
          <w:bCs/>
          <w:szCs w:val="24"/>
        </w:rPr>
        <w:t>,</w:t>
      </w:r>
      <w:r w:rsidRPr="0021097C">
        <w:rPr>
          <w:rFonts w:eastAsia="Times New Roman"/>
          <w:bCs/>
          <w:szCs w:val="24"/>
        </w:rPr>
        <w:t xml:space="preserve"> καλύτερη και σοβαρότερη αστυνόμευση</w:t>
      </w:r>
      <w:r>
        <w:rPr>
          <w:rFonts w:eastAsia="Times New Roman"/>
          <w:bCs/>
          <w:szCs w:val="24"/>
        </w:rPr>
        <w:t>.</w:t>
      </w:r>
      <w:r w:rsidRPr="0021097C">
        <w:rPr>
          <w:rFonts w:eastAsia="Times New Roman"/>
          <w:bCs/>
          <w:szCs w:val="24"/>
        </w:rPr>
        <w:t xml:space="preserve"> Δεν χ</w:t>
      </w:r>
      <w:r w:rsidRPr="0021097C">
        <w:rPr>
          <w:rFonts w:eastAsia="Times New Roman"/>
          <w:bCs/>
          <w:szCs w:val="24"/>
        </w:rPr>
        <w:t>ρειάζονται προσλήψεις</w:t>
      </w:r>
      <w:r>
        <w:rPr>
          <w:rFonts w:eastAsia="Times New Roman"/>
          <w:bCs/>
          <w:szCs w:val="24"/>
        </w:rPr>
        <w:t xml:space="preserve">, τις </w:t>
      </w:r>
      <w:r w:rsidRPr="0021097C">
        <w:rPr>
          <w:rFonts w:eastAsia="Times New Roman"/>
          <w:bCs/>
          <w:szCs w:val="24"/>
        </w:rPr>
        <w:t>οποίες</w:t>
      </w:r>
      <w:r>
        <w:rPr>
          <w:rFonts w:eastAsia="Times New Roman"/>
          <w:bCs/>
          <w:szCs w:val="24"/>
        </w:rPr>
        <w:t>, επίσης,</w:t>
      </w:r>
      <w:r w:rsidRPr="0021097C">
        <w:rPr>
          <w:rFonts w:eastAsia="Times New Roman"/>
          <w:bCs/>
          <w:szCs w:val="24"/>
        </w:rPr>
        <w:t xml:space="preserve"> δεν έχετε προκηρύξ</w:t>
      </w:r>
      <w:r>
        <w:rPr>
          <w:rFonts w:eastAsia="Times New Roman"/>
          <w:bCs/>
          <w:szCs w:val="24"/>
        </w:rPr>
        <w:t>ει</w:t>
      </w:r>
      <w:r w:rsidRPr="0021097C">
        <w:rPr>
          <w:rFonts w:eastAsia="Times New Roman"/>
          <w:bCs/>
          <w:szCs w:val="24"/>
        </w:rPr>
        <w:t xml:space="preserve"> ούτε καν έχετε υποσχεθεί</w:t>
      </w:r>
      <w:r>
        <w:rPr>
          <w:rFonts w:eastAsia="Times New Roman"/>
          <w:bCs/>
          <w:szCs w:val="24"/>
        </w:rPr>
        <w:t>. Ε</w:t>
      </w:r>
      <w:r w:rsidRPr="0021097C">
        <w:rPr>
          <w:rFonts w:eastAsia="Times New Roman"/>
          <w:bCs/>
          <w:szCs w:val="24"/>
        </w:rPr>
        <w:t xml:space="preserve">άν </w:t>
      </w:r>
      <w:r>
        <w:rPr>
          <w:rFonts w:eastAsia="Times New Roman"/>
          <w:bCs/>
          <w:szCs w:val="24"/>
        </w:rPr>
        <w:t xml:space="preserve">εσείς </w:t>
      </w:r>
      <w:r>
        <w:rPr>
          <w:rFonts w:eastAsia="Times New Roman"/>
          <w:bCs/>
          <w:szCs w:val="24"/>
        </w:rPr>
        <w:t>-</w:t>
      </w:r>
      <w:r>
        <w:rPr>
          <w:rFonts w:eastAsia="Times New Roman"/>
          <w:bCs/>
          <w:szCs w:val="24"/>
        </w:rPr>
        <w:t>που τώρα σηκώνεστε να μου πείτε κάτι</w:t>
      </w:r>
      <w:r>
        <w:rPr>
          <w:rFonts w:eastAsia="Times New Roman"/>
          <w:bCs/>
          <w:szCs w:val="24"/>
        </w:rPr>
        <w:t>-</w:t>
      </w:r>
      <w:r>
        <w:rPr>
          <w:rFonts w:eastAsia="Times New Roman"/>
          <w:bCs/>
          <w:szCs w:val="24"/>
        </w:rPr>
        <w:t xml:space="preserve"> </w:t>
      </w:r>
      <w:r>
        <w:rPr>
          <w:rFonts w:eastAsia="Times New Roman"/>
          <w:bCs/>
          <w:szCs w:val="24"/>
        </w:rPr>
        <w:t>π</w:t>
      </w:r>
      <w:r w:rsidRPr="0021097C">
        <w:rPr>
          <w:rFonts w:eastAsia="Times New Roman"/>
          <w:bCs/>
          <w:szCs w:val="24"/>
        </w:rPr>
        <w:t>ιστεύ</w:t>
      </w:r>
      <w:r>
        <w:rPr>
          <w:rFonts w:eastAsia="Times New Roman"/>
          <w:bCs/>
          <w:szCs w:val="24"/>
        </w:rPr>
        <w:t>ετε</w:t>
      </w:r>
      <w:r w:rsidRPr="0021097C">
        <w:rPr>
          <w:rFonts w:eastAsia="Times New Roman"/>
          <w:bCs/>
          <w:szCs w:val="24"/>
        </w:rPr>
        <w:t xml:space="preserve"> </w:t>
      </w:r>
      <w:r w:rsidRPr="0021097C">
        <w:rPr>
          <w:rFonts w:eastAsia="Times New Roman"/>
          <w:bCs/>
          <w:szCs w:val="24"/>
        </w:rPr>
        <w:t>κάτι τέτοιο</w:t>
      </w:r>
      <w:r>
        <w:rPr>
          <w:rFonts w:eastAsia="Times New Roman"/>
          <w:bCs/>
          <w:szCs w:val="24"/>
        </w:rPr>
        <w:t>,</w:t>
      </w:r>
      <w:r w:rsidRPr="0021097C">
        <w:rPr>
          <w:rFonts w:eastAsia="Times New Roman"/>
          <w:bCs/>
          <w:szCs w:val="24"/>
        </w:rPr>
        <w:t xml:space="preserve"> στ</w:t>
      </w:r>
      <w:r>
        <w:rPr>
          <w:rFonts w:eastAsia="Times New Roman"/>
          <w:bCs/>
          <w:szCs w:val="24"/>
        </w:rPr>
        <w:t>ου</w:t>
      </w:r>
      <w:r w:rsidRPr="0021097C">
        <w:rPr>
          <w:rFonts w:eastAsia="Times New Roman"/>
          <w:bCs/>
          <w:szCs w:val="24"/>
        </w:rPr>
        <w:t xml:space="preserve">ς </w:t>
      </w:r>
      <w:r>
        <w:rPr>
          <w:rFonts w:eastAsia="Times New Roman"/>
          <w:bCs/>
          <w:szCs w:val="24"/>
        </w:rPr>
        <w:t>τριάντα πέντε χιλιάδες π</w:t>
      </w:r>
      <w:r w:rsidRPr="0021097C">
        <w:rPr>
          <w:rFonts w:eastAsia="Times New Roman"/>
          <w:bCs/>
          <w:szCs w:val="24"/>
        </w:rPr>
        <w:t>ου ανακοινώσ</w:t>
      </w:r>
      <w:r>
        <w:rPr>
          <w:rFonts w:eastAsia="Times New Roman"/>
          <w:bCs/>
          <w:szCs w:val="24"/>
        </w:rPr>
        <w:t>ατε, πόσοι είναι αστυνομικοί;</w:t>
      </w:r>
    </w:p>
    <w:p w14:paraId="37394F49"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lastRenderedPageBreak/>
        <w:t xml:space="preserve">ΟΛΓΑ ΓΕΡΟΒΑΣΙΛΗ (Υπουργός Προστασίας του Πολίτη): </w:t>
      </w:r>
      <w:r>
        <w:rPr>
          <w:rFonts w:eastAsia="Times New Roman"/>
          <w:bCs/>
          <w:szCs w:val="24"/>
        </w:rPr>
        <w:t>… (δεν ακούστηκε)</w:t>
      </w:r>
    </w:p>
    <w:p w14:paraId="37394F4A"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ΝΙΚΟΛΑΟΣ</w:t>
      </w:r>
      <w:r>
        <w:rPr>
          <w:rFonts w:eastAsia="Times New Roman"/>
          <w:b/>
          <w:bCs/>
          <w:szCs w:val="24"/>
        </w:rPr>
        <w:t xml:space="preserve"> - </w:t>
      </w:r>
      <w:r>
        <w:rPr>
          <w:rFonts w:eastAsia="Times New Roman"/>
          <w:b/>
          <w:bCs/>
          <w:szCs w:val="24"/>
        </w:rPr>
        <w:t xml:space="preserve">ΓΕΩΡΓΙΟΣ ΔΕΝΔΙΑΣ: </w:t>
      </w:r>
      <w:r>
        <w:rPr>
          <w:rFonts w:eastAsia="Times New Roman"/>
          <w:bCs/>
          <w:szCs w:val="24"/>
        </w:rPr>
        <w:t xml:space="preserve">Δεν ξέρετε τι λέει ο Πρωθυπουργός; Όσον αφορά </w:t>
      </w:r>
      <w:r>
        <w:rPr>
          <w:rFonts w:eastAsia="Times New Roman"/>
          <w:bCs/>
          <w:szCs w:val="24"/>
        </w:rPr>
        <w:t>σ</w:t>
      </w:r>
      <w:r>
        <w:rPr>
          <w:rFonts w:eastAsia="Times New Roman"/>
          <w:bCs/>
          <w:szCs w:val="24"/>
        </w:rPr>
        <w:t xml:space="preserve">τις τριάντα πέντε χιλιάδες </w:t>
      </w:r>
      <w:r w:rsidRPr="0021097C">
        <w:rPr>
          <w:rFonts w:eastAsia="Times New Roman"/>
          <w:bCs/>
          <w:szCs w:val="24"/>
        </w:rPr>
        <w:t>νέες προσλήψεις</w:t>
      </w:r>
      <w:r>
        <w:rPr>
          <w:rFonts w:eastAsia="Times New Roman"/>
          <w:bCs/>
          <w:szCs w:val="24"/>
        </w:rPr>
        <w:t>, τις</w:t>
      </w:r>
      <w:r w:rsidRPr="0021097C">
        <w:rPr>
          <w:rFonts w:eastAsia="Times New Roman"/>
          <w:bCs/>
          <w:szCs w:val="24"/>
        </w:rPr>
        <w:t xml:space="preserve"> οποίες λέτε</w:t>
      </w:r>
      <w:r>
        <w:rPr>
          <w:rFonts w:eastAsia="Times New Roman"/>
          <w:bCs/>
          <w:szCs w:val="24"/>
        </w:rPr>
        <w:t>,</w:t>
      </w:r>
      <w:r w:rsidRPr="0021097C">
        <w:rPr>
          <w:rFonts w:eastAsia="Times New Roman"/>
          <w:bCs/>
          <w:szCs w:val="24"/>
        </w:rPr>
        <w:t xml:space="preserve"> δεν χρειάζονται επιπλέον</w:t>
      </w:r>
      <w:r>
        <w:rPr>
          <w:rFonts w:eastAsia="Times New Roman"/>
          <w:bCs/>
          <w:szCs w:val="24"/>
        </w:rPr>
        <w:t>. Α</w:t>
      </w:r>
      <w:r w:rsidRPr="0021097C">
        <w:rPr>
          <w:rFonts w:eastAsia="Times New Roman"/>
          <w:bCs/>
          <w:szCs w:val="24"/>
        </w:rPr>
        <w:t>υτό που χρειάζεται είναι</w:t>
      </w:r>
      <w:r w:rsidRPr="0021097C">
        <w:rPr>
          <w:rFonts w:eastAsia="Times New Roman"/>
          <w:bCs/>
          <w:szCs w:val="24"/>
        </w:rPr>
        <w:t xml:space="preserve"> η καλύτερη αξιοποίηση</w:t>
      </w:r>
      <w:r>
        <w:rPr>
          <w:rFonts w:eastAsia="Times New Roman"/>
          <w:bCs/>
          <w:szCs w:val="24"/>
        </w:rPr>
        <w:t>. Ε</w:t>
      </w:r>
      <w:r w:rsidRPr="0021097C">
        <w:rPr>
          <w:rFonts w:eastAsia="Times New Roman"/>
          <w:bCs/>
          <w:szCs w:val="24"/>
        </w:rPr>
        <w:t>σάς</w:t>
      </w:r>
      <w:r>
        <w:rPr>
          <w:rFonts w:eastAsia="Times New Roman"/>
          <w:bCs/>
          <w:szCs w:val="24"/>
        </w:rPr>
        <w:t>,</w:t>
      </w:r>
      <w:r w:rsidRPr="0021097C">
        <w:rPr>
          <w:rFonts w:eastAsia="Times New Roman"/>
          <w:bCs/>
          <w:szCs w:val="24"/>
        </w:rPr>
        <w:t xml:space="preserve"> </w:t>
      </w:r>
      <w:r>
        <w:rPr>
          <w:rFonts w:eastAsia="Times New Roman"/>
          <w:bCs/>
          <w:szCs w:val="24"/>
        </w:rPr>
        <w:t>όμως,</w:t>
      </w:r>
      <w:r w:rsidRPr="0021097C">
        <w:rPr>
          <w:rFonts w:eastAsia="Times New Roman"/>
          <w:bCs/>
          <w:szCs w:val="24"/>
        </w:rPr>
        <w:t xml:space="preserve"> αυτό </w:t>
      </w:r>
      <w:r>
        <w:rPr>
          <w:rFonts w:eastAsia="Times New Roman"/>
          <w:bCs/>
          <w:szCs w:val="24"/>
        </w:rPr>
        <w:t>-</w:t>
      </w:r>
      <w:r w:rsidRPr="0021097C">
        <w:rPr>
          <w:rFonts w:eastAsia="Times New Roman"/>
          <w:bCs/>
          <w:szCs w:val="24"/>
        </w:rPr>
        <w:t>δεν αναφέρομ</w:t>
      </w:r>
      <w:r>
        <w:rPr>
          <w:rFonts w:eastAsia="Times New Roman"/>
          <w:bCs/>
          <w:szCs w:val="24"/>
        </w:rPr>
        <w:t xml:space="preserve">αι σε σας προσωπικά, </w:t>
      </w:r>
      <w:r w:rsidRPr="0021097C">
        <w:rPr>
          <w:rFonts w:eastAsia="Times New Roman"/>
          <w:bCs/>
          <w:szCs w:val="24"/>
        </w:rPr>
        <w:t>μπορεί απ</w:t>
      </w:r>
      <w:r>
        <w:rPr>
          <w:rFonts w:eastAsia="Times New Roman"/>
          <w:bCs/>
          <w:szCs w:val="24"/>
        </w:rPr>
        <w:t xml:space="preserve">’ </w:t>
      </w:r>
      <w:r w:rsidRPr="0021097C">
        <w:rPr>
          <w:rFonts w:eastAsia="Times New Roman"/>
          <w:bCs/>
          <w:szCs w:val="24"/>
        </w:rPr>
        <w:t>όταν πήγατε εκεί να αλλάξ</w:t>
      </w:r>
      <w:r>
        <w:rPr>
          <w:rFonts w:eastAsia="Times New Roman"/>
          <w:bCs/>
          <w:szCs w:val="24"/>
        </w:rPr>
        <w:t>α</w:t>
      </w:r>
      <w:r w:rsidRPr="0021097C">
        <w:rPr>
          <w:rFonts w:eastAsia="Times New Roman"/>
          <w:bCs/>
          <w:szCs w:val="24"/>
        </w:rPr>
        <w:t>τε άποψη</w:t>
      </w:r>
      <w:r>
        <w:rPr>
          <w:rFonts w:eastAsia="Times New Roman"/>
          <w:bCs/>
          <w:szCs w:val="24"/>
        </w:rPr>
        <w:t>-</w:t>
      </w:r>
      <w:r w:rsidRPr="0021097C">
        <w:rPr>
          <w:rFonts w:eastAsia="Times New Roman"/>
          <w:bCs/>
          <w:szCs w:val="24"/>
        </w:rPr>
        <w:t xml:space="preserve"> </w:t>
      </w:r>
      <w:r>
        <w:rPr>
          <w:rFonts w:eastAsia="Times New Roman"/>
          <w:bCs/>
          <w:szCs w:val="24"/>
        </w:rPr>
        <w:t>τ</w:t>
      </w:r>
      <w:r w:rsidRPr="0021097C">
        <w:rPr>
          <w:rFonts w:eastAsia="Times New Roman"/>
          <w:bCs/>
          <w:szCs w:val="24"/>
        </w:rPr>
        <w:t>η</w:t>
      </w:r>
      <w:r>
        <w:rPr>
          <w:rFonts w:eastAsia="Times New Roman"/>
          <w:bCs/>
          <w:szCs w:val="24"/>
        </w:rPr>
        <w:t>ν Κ</w:t>
      </w:r>
      <w:r w:rsidRPr="0021097C">
        <w:rPr>
          <w:rFonts w:eastAsia="Times New Roman"/>
          <w:bCs/>
          <w:szCs w:val="24"/>
        </w:rPr>
        <w:t xml:space="preserve">υβέρνησή σας δεν </w:t>
      </w:r>
      <w:r>
        <w:rPr>
          <w:rFonts w:eastAsia="Times New Roman"/>
          <w:bCs/>
          <w:szCs w:val="24"/>
        </w:rPr>
        <w:t xml:space="preserve">την </w:t>
      </w:r>
      <w:r w:rsidRPr="0021097C">
        <w:rPr>
          <w:rFonts w:eastAsia="Times New Roman"/>
          <w:bCs/>
          <w:szCs w:val="24"/>
        </w:rPr>
        <w:t>αφορά</w:t>
      </w:r>
      <w:r>
        <w:rPr>
          <w:rFonts w:eastAsia="Times New Roman"/>
          <w:bCs/>
          <w:szCs w:val="24"/>
        </w:rPr>
        <w:t xml:space="preserve">, διότι το </w:t>
      </w:r>
      <w:r w:rsidRPr="0021097C">
        <w:rPr>
          <w:rFonts w:eastAsia="Times New Roman"/>
          <w:bCs/>
          <w:szCs w:val="24"/>
        </w:rPr>
        <w:t>πρόβλημα δεν είναι πρόβλημα αριθμών</w:t>
      </w:r>
      <w:r>
        <w:rPr>
          <w:rFonts w:eastAsia="Times New Roman"/>
          <w:bCs/>
          <w:szCs w:val="24"/>
        </w:rPr>
        <w:t>,</w:t>
      </w:r>
      <w:r w:rsidRPr="0021097C">
        <w:rPr>
          <w:rFonts w:eastAsia="Times New Roman"/>
          <w:bCs/>
          <w:szCs w:val="24"/>
        </w:rPr>
        <w:t xml:space="preserve"> είναι πρόβλημα αξιοποίησης και πρόβλημα πολιτικής κατεύ</w:t>
      </w:r>
      <w:r w:rsidRPr="0021097C">
        <w:rPr>
          <w:rFonts w:eastAsia="Times New Roman"/>
          <w:bCs/>
          <w:szCs w:val="24"/>
        </w:rPr>
        <w:t>θυνσης</w:t>
      </w:r>
      <w:r>
        <w:rPr>
          <w:rFonts w:eastAsia="Times New Roman"/>
          <w:bCs/>
          <w:szCs w:val="24"/>
        </w:rPr>
        <w:t>.</w:t>
      </w:r>
    </w:p>
    <w:p w14:paraId="37394F4B"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Σ</w:t>
      </w:r>
      <w:r w:rsidRPr="0021097C">
        <w:rPr>
          <w:rFonts w:eastAsia="Times New Roman"/>
          <w:bCs/>
          <w:szCs w:val="24"/>
        </w:rPr>
        <w:t>ας εύχομαι ειλικρινά</w:t>
      </w:r>
      <w:r>
        <w:rPr>
          <w:rFonts w:eastAsia="Times New Roman"/>
          <w:bCs/>
          <w:szCs w:val="24"/>
        </w:rPr>
        <w:t>,</w:t>
      </w:r>
      <w:r w:rsidRPr="0021097C">
        <w:rPr>
          <w:rFonts w:eastAsia="Times New Roman"/>
          <w:bCs/>
          <w:szCs w:val="24"/>
        </w:rPr>
        <w:t xml:space="preserve"> επειδή </w:t>
      </w:r>
      <w:r>
        <w:rPr>
          <w:rFonts w:eastAsia="Times New Roman"/>
          <w:bCs/>
          <w:szCs w:val="24"/>
        </w:rPr>
        <w:t xml:space="preserve">είστε νέα Υπουργός εκεί, </w:t>
      </w:r>
      <w:r w:rsidRPr="0021097C">
        <w:rPr>
          <w:rFonts w:eastAsia="Times New Roman"/>
          <w:bCs/>
          <w:szCs w:val="24"/>
        </w:rPr>
        <w:t>να διορθώσετ</w:t>
      </w:r>
      <w:r>
        <w:rPr>
          <w:rFonts w:eastAsia="Times New Roman"/>
          <w:bCs/>
          <w:szCs w:val="24"/>
        </w:rPr>
        <w:t>ε τα κακώς κείμενα. Όμως, α</w:t>
      </w:r>
      <w:r w:rsidRPr="0021097C">
        <w:rPr>
          <w:rFonts w:eastAsia="Times New Roman"/>
          <w:bCs/>
          <w:szCs w:val="24"/>
        </w:rPr>
        <w:t xml:space="preserve">ν κρίνω </w:t>
      </w:r>
      <w:r>
        <w:rPr>
          <w:rFonts w:eastAsia="Times New Roman"/>
          <w:bCs/>
          <w:szCs w:val="24"/>
        </w:rPr>
        <w:t xml:space="preserve">από </w:t>
      </w:r>
      <w:r w:rsidRPr="0021097C">
        <w:rPr>
          <w:rFonts w:eastAsia="Times New Roman"/>
          <w:bCs/>
          <w:szCs w:val="24"/>
        </w:rPr>
        <w:t>την απάντηση που μου δώσατε</w:t>
      </w:r>
      <w:r>
        <w:rPr>
          <w:rFonts w:eastAsia="Times New Roman"/>
          <w:bCs/>
          <w:szCs w:val="24"/>
        </w:rPr>
        <w:t>,</w:t>
      </w:r>
      <w:r w:rsidRPr="0021097C">
        <w:rPr>
          <w:rFonts w:eastAsia="Times New Roman"/>
          <w:bCs/>
          <w:szCs w:val="24"/>
        </w:rPr>
        <w:t xml:space="preserve"> αυτό δεν πρόκειται να </w:t>
      </w:r>
      <w:r>
        <w:rPr>
          <w:rFonts w:eastAsia="Times New Roman"/>
          <w:bCs/>
          <w:szCs w:val="24"/>
        </w:rPr>
        <w:t>συμβεί.</w:t>
      </w:r>
    </w:p>
    <w:p w14:paraId="37394F4C" w14:textId="77777777" w:rsidR="00B27939" w:rsidRDefault="00D93F4B">
      <w:pPr>
        <w:tabs>
          <w:tab w:val="left" w:pos="2940"/>
        </w:tabs>
        <w:spacing w:after="0" w:line="600" w:lineRule="auto"/>
        <w:ind w:firstLine="720"/>
        <w:jc w:val="both"/>
        <w:rPr>
          <w:rFonts w:eastAsia="Times New Roman"/>
          <w:bCs/>
          <w:szCs w:val="24"/>
        </w:rPr>
      </w:pPr>
      <w:r w:rsidRPr="00BD38D5">
        <w:rPr>
          <w:rFonts w:eastAsia="Times New Roman"/>
          <w:b/>
          <w:bCs/>
          <w:szCs w:val="24"/>
        </w:rPr>
        <w:t>ΠΡΟΕΔΡΕΥΩΝ (Νικήτας Κακλαμάνης):</w:t>
      </w:r>
      <w:r>
        <w:rPr>
          <w:rFonts w:eastAsia="Times New Roman"/>
          <w:bCs/>
          <w:szCs w:val="24"/>
        </w:rPr>
        <w:t xml:space="preserve"> Ω</w:t>
      </w:r>
      <w:r w:rsidRPr="0021097C">
        <w:rPr>
          <w:rFonts w:eastAsia="Times New Roman"/>
          <w:bCs/>
          <w:szCs w:val="24"/>
        </w:rPr>
        <w:t>ραία</w:t>
      </w:r>
      <w:r>
        <w:rPr>
          <w:rFonts w:eastAsia="Times New Roman"/>
          <w:bCs/>
          <w:szCs w:val="24"/>
        </w:rPr>
        <w:t>. Π</w:t>
      </w:r>
      <w:r w:rsidRPr="0021097C">
        <w:rPr>
          <w:rFonts w:eastAsia="Times New Roman"/>
          <w:bCs/>
          <w:szCs w:val="24"/>
        </w:rPr>
        <w:t>ροχωρούμε τ</w:t>
      </w:r>
      <w:r>
        <w:rPr>
          <w:rFonts w:eastAsia="Times New Roman"/>
          <w:bCs/>
          <w:szCs w:val="24"/>
        </w:rPr>
        <w:t xml:space="preserve">ώρα ως εξής: Θα έχουν τον λόγο ο κ. Μεϊκόπουλος, ο </w:t>
      </w:r>
      <w:r w:rsidRPr="0021097C">
        <w:rPr>
          <w:rFonts w:eastAsia="Times New Roman"/>
          <w:bCs/>
          <w:szCs w:val="24"/>
        </w:rPr>
        <w:t>κ</w:t>
      </w:r>
      <w:r>
        <w:rPr>
          <w:rFonts w:eastAsia="Times New Roman"/>
          <w:bCs/>
          <w:szCs w:val="24"/>
        </w:rPr>
        <w:t>.</w:t>
      </w:r>
      <w:r w:rsidRPr="0021097C">
        <w:rPr>
          <w:rFonts w:eastAsia="Times New Roman"/>
          <w:bCs/>
          <w:szCs w:val="24"/>
        </w:rPr>
        <w:t xml:space="preserve"> Δήμας</w:t>
      </w:r>
      <w:r>
        <w:rPr>
          <w:rFonts w:eastAsia="Times New Roman"/>
          <w:bCs/>
          <w:szCs w:val="24"/>
        </w:rPr>
        <w:t xml:space="preserve">, η </w:t>
      </w:r>
      <w:r>
        <w:rPr>
          <w:rFonts w:eastAsia="Times New Roman"/>
          <w:bCs/>
          <w:szCs w:val="24"/>
        </w:rPr>
        <w:t xml:space="preserve">κ. </w:t>
      </w:r>
      <w:r>
        <w:rPr>
          <w:rFonts w:eastAsia="Times New Roman"/>
          <w:bCs/>
          <w:szCs w:val="24"/>
        </w:rPr>
        <w:t xml:space="preserve">Τζάκρη, ο Υπουργός </w:t>
      </w:r>
      <w:r w:rsidRPr="0021097C">
        <w:rPr>
          <w:rFonts w:eastAsia="Times New Roman"/>
          <w:bCs/>
          <w:szCs w:val="24"/>
        </w:rPr>
        <w:t>κ</w:t>
      </w:r>
      <w:r>
        <w:rPr>
          <w:rFonts w:eastAsia="Times New Roman"/>
          <w:bCs/>
          <w:szCs w:val="24"/>
        </w:rPr>
        <w:t>.</w:t>
      </w:r>
      <w:r w:rsidRPr="0021097C">
        <w:rPr>
          <w:rFonts w:eastAsia="Times New Roman"/>
          <w:bCs/>
          <w:szCs w:val="24"/>
        </w:rPr>
        <w:t xml:space="preserve"> Πολάκης</w:t>
      </w:r>
      <w:r>
        <w:rPr>
          <w:rFonts w:eastAsia="Times New Roman"/>
          <w:bCs/>
          <w:szCs w:val="24"/>
        </w:rPr>
        <w:t>,</w:t>
      </w:r>
      <w:r w:rsidRPr="0021097C">
        <w:rPr>
          <w:rFonts w:eastAsia="Times New Roman"/>
          <w:bCs/>
          <w:szCs w:val="24"/>
        </w:rPr>
        <w:t xml:space="preserve"> </w:t>
      </w:r>
      <w:r>
        <w:rPr>
          <w:rFonts w:eastAsia="Times New Roman"/>
          <w:bCs/>
          <w:szCs w:val="24"/>
        </w:rPr>
        <w:t xml:space="preserve">ο </w:t>
      </w:r>
      <w:r w:rsidRPr="0021097C">
        <w:rPr>
          <w:rFonts w:eastAsia="Times New Roman"/>
          <w:bCs/>
          <w:szCs w:val="24"/>
        </w:rPr>
        <w:t>κ</w:t>
      </w:r>
      <w:r>
        <w:rPr>
          <w:rFonts w:eastAsia="Times New Roman"/>
          <w:bCs/>
          <w:szCs w:val="24"/>
        </w:rPr>
        <w:t xml:space="preserve">. </w:t>
      </w:r>
      <w:r w:rsidRPr="0021097C">
        <w:rPr>
          <w:rFonts w:eastAsia="Times New Roman"/>
          <w:bCs/>
          <w:szCs w:val="24"/>
        </w:rPr>
        <w:t xml:space="preserve">Παφίλης και μετά </w:t>
      </w:r>
      <w:r>
        <w:rPr>
          <w:rFonts w:eastAsia="Times New Roman"/>
          <w:bCs/>
          <w:szCs w:val="24"/>
        </w:rPr>
        <w:t>ο κ. Καρασμάνης, ο κ. Κ</w:t>
      </w:r>
      <w:r w:rsidRPr="0021097C">
        <w:rPr>
          <w:rFonts w:eastAsia="Times New Roman"/>
          <w:bCs/>
          <w:szCs w:val="24"/>
        </w:rPr>
        <w:t>αρ</w:t>
      </w:r>
      <w:r>
        <w:rPr>
          <w:rFonts w:eastAsia="Times New Roman"/>
          <w:bCs/>
          <w:szCs w:val="24"/>
        </w:rPr>
        <w:t>ά Γ</w:t>
      </w:r>
      <w:r w:rsidRPr="0021097C">
        <w:rPr>
          <w:rFonts w:eastAsia="Times New Roman"/>
          <w:bCs/>
          <w:szCs w:val="24"/>
        </w:rPr>
        <w:t>ιουσούφ</w:t>
      </w:r>
      <w:r>
        <w:rPr>
          <w:rFonts w:eastAsia="Times New Roman"/>
          <w:bCs/>
          <w:szCs w:val="24"/>
        </w:rPr>
        <w:t xml:space="preserve">, ο </w:t>
      </w:r>
      <w:r w:rsidRPr="0021097C">
        <w:rPr>
          <w:rFonts w:eastAsia="Times New Roman"/>
          <w:bCs/>
          <w:szCs w:val="24"/>
        </w:rPr>
        <w:t>κ</w:t>
      </w:r>
      <w:r>
        <w:rPr>
          <w:rFonts w:eastAsia="Times New Roman"/>
          <w:bCs/>
          <w:szCs w:val="24"/>
        </w:rPr>
        <w:t>. Κ</w:t>
      </w:r>
      <w:r w:rsidRPr="0021097C">
        <w:rPr>
          <w:rFonts w:eastAsia="Times New Roman"/>
          <w:bCs/>
          <w:szCs w:val="24"/>
        </w:rPr>
        <w:t xml:space="preserve">υριαζίδης </w:t>
      </w:r>
      <w:r>
        <w:rPr>
          <w:rFonts w:eastAsia="Times New Roman"/>
          <w:bCs/>
          <w:szCs w:val="24"/>
        </w:rPr>
        <w:t>και ο Υ</w:t>
      </w:r>
      <w:r w:rsidRPr="0021097C">
        <w:rPr>
          <w:rFonts w:eastAsia="Times New Roman"/>
          <w:bCs/>
          <w:szCs w:val="24"/>
        </w:rPr>
        <w:t>πουργός κ</w:t>
      </w:r>
      <w:r>
        <w:rPr>
          <w:rFonts w:eastAsia="Times New Roman"/>
          <w:bCs/>
          <w:szCs w:val="24"/>
        </w:rPr>
        <w:t>.</w:t>
      </w:r>
      <w:r w:rsidRPr="0021097C">
        <w:rPr>
          <w:rFonts w:eastAsia="Times New Roman"/>
          <w:bCs/>
          <w:szCs w:val="24"/>
        </w:rPr>
        <w:t xml:space="preserve"> Καλογήρου</w:t>
      </w:r>
      <w:r>
        <w:rPr>
          <w:rFonts w:eastAsia="Times New Roman"/>
          <w:bCs/>
          <w:szCs w:val="24"/>
        </w:rPr>
        <w:t>.</w:t>
      </w:r>
    </w:p>
    <w:p w14:paraId="37394F4D"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Ορίστε, κύριε Μεϊκόπουλε, έχετε τον λόγο.</w:t>
      </w:r>
    </w:p>
    <w:p w14:paraId="37394F4E" w14:textId="77777777" w:rsidR="00B27939" w:rsidRDefault="00D93F4B">
      <w:pPr>
        <w:tabs>
          <w:tab w:val="left" w:pos="2940"/>
        </w:tabs>
        <w:spacing w:after="0" w:line="600" w:lineRule="auto"/>
        <w:ind w:firstLine="720"/>
        <w:jc w:val="both"/>
        <w:rPr>
          <w:rFonts w:eastAsia="Times New Roman"/>
          <w:bCs/>
          <w:szCs w:val="24"/>
        </w:rPr>
      </w:pPr>
      <w:r w:rsidRPr="008B6F31">
        <w:rPr>
          <w:rFonts w:eastAsia="Times New Roman"/>
          <w:b/>
          <w:bCs/>
          <w:szCs w:val="24"/>
        </w:rPr>
        <w:lastRenderedPageBreak/>
        <w:t>ΑΛΕΞΑΝΔΡΟΣ ΜΕ</w:t>
      </w:r>
      <w:r w:rsidRPr="008B6F31">
        <w:rPr>
          <w:rFonts w:eastAsia="Times New Roman"/>
          <w:b/>
          <w:bCs/>
          <w:szCs w:val="24"/>
        </w:rPr>
        <w:t>ΪΚΟΠΟΥΛΟΣ:</w:t>
      </w:r>
      <w:r>
        <w:rPr>
          <w:rFonts w:eastAsia="Times New Roman"/>
          <w:bCs/>
          <w:szCs w:val="24"/>
        </w:rPr>
        <w:t xml:space="preserve"> Ε</w:t>
      </w:r>
      <w:r w:rsidRPr="0021097C">
        <w:rPr>
          <w:rFonts w:eastAsia="Times New Roman"/>
          <w:bCs/>
          <w:szCs w:val="24"/>
        </w:rPr>
        <w:t>υχαριστώ πολύ</w:t>
      </w:r>
      <w:r>
        <w:rPr>
          <w:rFonts w:eastAsia="Times New Roman"/>
          <w:bCs/>
          <w:szCs w:val="24"/>
        </w:rPr>
        <w:t>, κύριε Πρόεδρε.</w:t>
      </w:r>
    </w:p>
    <w:p w14:paraId="37394F4F"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Κ</w:t>
      </w:r>
      <w:r w:rsidRPr="0021097C">
        <w:rPr>
          <w:rFonts w:eastAsia="Times New Roman"/>
          <w:bCs/>
          <w:szCs w:val="24"/>
        </w:rPr>
        <w:t>υρίες και κύριοι συνάδελφοι</w:t>
      </w:r>
      <w:r>
        <w:rPr>
          <w:rFonts w:eastAsia="Times New Roman"/>
          <w:bCs/>
          <w:szCs w:val="24"/>
        </w:rPr>
        <w:t>,</w:t>
      </w:r>
      <w:r w:rsidRPr="0021097C">
        <w:rPr>
          <w:rFonts w:eastAsia="Times New Roman"/>
          <w:bCs/>
          <w:szCs w:val="24"/>
        </w:rPr>
        <w:t xml:space="preserve"> χα</w:t>
      </w:r>
      <w:r>
        <w:rPr>
          <w:rFonts w:eastAsia="Times New Roman"/>
          <w:bCs/>
          <w:szCs w:val="24"/>
        </w:rPr>
        <w:t xml:space="preserve">ίρομαι ιδιαίτερα που σήμερα τα </w:t>
      </w:r>
      <w:r>
        <w:rPr>
          <w:rFonts w:eastAsia="Times New Roman"/>
          <w:bCs/>
          <w:szCs w:val="24"/>
        </w:rPr>
        <w:t>κ</w:t>
      </w:r>
      <w:r w:rsidRPr="0021097C">
        <w:rPr>
          <w:rFonts w:eastAsia="Times New Roman"/>
          <w:bCs/>
          <w:szCs w:val="24"/>
        </w:rPr>
        <w:t xml:space="preserve">όμματα </w:t>
      </w:r>
      <w:r w:rsidRPr="0021097C">
        <w:rPr>
          <w:rFonts w:eastAsia="Times New Roman"/>
          <w:bCs/>
          <w:szCs w:val="24"/>
        </w:rPr>
        <w:t xml:space="preserve">του δημοκρατικού τόξου </w:t>
      </w:r>
      <w:r>
        <w:rPr>
          <w:rFonts w:eastAsia="Times New Roman"/>
          <w:bCs/>
          <w:szCs w:val="24"/>
        </w:rPr>
        <w:t xml:space="preserve">κράτησαν μια κοινή στάση </w:t>
      </w:r>
      <w:r w:rsidRPr="0021097C">
        <w:rPr>
          <w:rFonts w:eastAsia="Times New Roman"/>
          <w:bCs/>
          <w:szCs w:val="24"/>
        </w:rPr>
        <w:t>καταδικάζοντας απερίφραστα τη βομβιστική επίθεση στο</w:t>
      </w:r>
      <w:r>
        <w:rPr>
          <w:rFonts w:eastAsia="Times New Roman"/>
          <w:bCs/>
          <w:szCs w:val="24"/>
        </w:rPr>
        <w:t>ν</w:t>
      </w:r>
      <w:r w:rsidRPr="0021097C">
        <w:rPr>
          <w:rFonts w:eastAsia="Times New Roman"/>
          <w:bCs/>
          <w:szCs w:val="24"/>
        </w:rPr>
        <w:t xml:space="preserve"> </w:t>
      </w:r>
      <w:r>
        <w:rPr>
          <w:rFonts w:eastAsia="Times New Roman"/>
          <w:bCs/>
          <w:szCs w:val="24"/>
        </w:rPr>
        <w:t>«</w:t>
      </w:r>
      <w:r w:rsidRPr="0021097C">
        <w:rPr>
          <w:rFonts w:eastAsia="Times New Roman"/>
          <w:bCs/>
          <w:szCs w:val="24"/>
        </w:rPr>
        <w:t>ΣΚΑΪ</w:t>
      </w:r>
      <w:r>
        <w:rPr>
          <w:rFonts w:eastAsia="Times New Roman"/>
          <w:bCs/>
          <w:szCs w:val="24"/>
        </w:rPr>
        <w:t>»</w:t>
      </w:r>
      <w:r w:rsidRPr="0021097C">
        <w:rPr>
          <w:rFonts w:eastAsia="Times New Roman"/>
          <w:bCs/>
          <w:szCs w:val="24"/>
        </w:rPr>
        <w:t xml:space="preserve"> και στην </w:t>
      </w:r>
      <w:r>
        <w:rPr>
          <w:rFonts w:eastAsia="Times New Roman"/>
          <w:bCs/>
          <w:szCs w:val="24"/>
        </w:rPr>
        <w:t>«</w:t>
      </w:r>
      <w:r w:rsidRPr="0021097C">
        <w:rPr>
          <w:rFonts w:eastAsia="Times New Roman"/>
          <w:bCs/>
          <w:szCs w:val="24"/>
        </w:rPr>
        <w:t>ΚΑΘΗΜΕΡΙΝΗ</w:t>
      </w:r>
      <w:r>
        <w:rPr>
          <w:rFonts w:eastAsia="Times New Roman"/>
          <w:bCs/>
          <w:szCs w:val="24"/>
        </w:rPr>
        <w:t>»</w:t>
      </w:r>
      <w:r>
        <w:rPr>
          <w:rFonts w:eastAsia="Times New Roman"/>
          <w:bCs/>
          <w:szCs w:val="24"/>
        </w:rPr>
        <w:t xml:space="preserve">. </w:t>
      </w:r>
    </w:p>
    <w:p w14:paraId="37394F50"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Θ</w:t>
      </w:r>
      <w:r w:rsidRPr="0021097C">
        <w:rPr>
          <w:rFonts w:eastAsia="Times New Roman"/>
          <w:bCs/>
          <w:szCs w:val="24"/>
        </w:rPr>
        <w:t>α ήθελα ν</w:t>
      </w:r>
      <w:r w:rsidRPr="0021097C">
        <w:rPr>
          <w:rFonts w:eastAsia="Times New Roman"/>
          <w:bCs/>
          <w:szCs w:val="24"/>
        </w:rPr>
        <w:t>α πω</w:t>
      </w:r>
      <w:r>
        <w:rPr>
          <w:rFonts w:eastAsia="Times New Roman"/>
          <w:bCs/>
          <w:szCs w:val="24"/>
        </w:rPr>
        <w:t>,</w:t>
      </w:r>
      <w:r w:rsidRPr="0021097C">
        <w:rPr>
          <w:rFonts w:eastAsia="Times New Roman"/>
          <w:bCs/>
          <w:szCs w:val="24"/>
        </w:rPr>
        <w:t xml:space="preserve"> </w:t>
      </w:r>
      <w:r>
        <w:rPr>
          <w:rFonts w:eastAsia="Times New Roman"/>
          <w:bCs/>
          <w:szCs w:val="24"/>
        </w:rPr>
        <w:t>επίσης,</w:t>
      </w:r>
      <w:r w:rsidRPr="0021097C">
        <w:rPr>
          <w:rFonts w:eastAsia="Times New Roman"/>
          <w:bCs/>
          <w:szCs w:val="24"/>
        </w:rPr>
        <w:t xml:space="preserve"> ότι προσυπογράφω και χαίρομαι ιδιαίτερα με τον επίλογο του Κοινοβουλευτικού Εκπροσώπου της Νέας Δημοκρατίας</w:t>
      </w:r>
      <w:r>
        <w:rPr>
          <w:rFonts w:eastAsia="Times New Roman"/>
          <w:bCs/>
          <w:szCs w:val="24"/>
        </w:rPr>
        <w:t>, ο οποίος τόνισε την ανάγκη για δημοκρατική επαγρύπνηση και δ</w:t>
      </w:r>
      <w:r w:rsidRPr="0021097C">
        <w:rPr>
          <w:rFonts w:eastAsia="Times New Roman"/>
          <w:bCs/>
          <w:szCs w:val="24"/>
        </w:rPr>
        <w:t>ημοκρατική απάντηση απέναντι στα φαινόμενα του ναζισμού και του φασισμού</w:t>
      </w:r>
      <w:r>
        <w:rPr>
          <w:rFonts w:eastAsia="Times New Roman"/>
          <w:bCs/>
          <w:szCs w:val="24"/>
        </w:rPr>
        <w:t>.</w:t>
      </w:r>
      <w:r>
        <w:rPr>
          <w:rFonts w:eastAsia="Times New Roman"/>
          <w:bCs/>
          <w:szCs w:val="24"/>
        </w:rPr>
        <w:t xml:space="preserve"> Α</w:t>
      </w:r>
      <w:r w:rsidRPr="0021097C">
        <w:rPr>
          <w:rFonts w:eastAsia="Times New Roman"/>
          <w:bCs/>
          <w:szCs w:val="24"/>
        </w:rPr>
        <w:t xml:space="preserve">υτό </w:t>
      </w:r>
      <w:r>
        <w:rPr>
          <w:rFonts w:eastAsia="Times New Roman"/>
          <w:bCs/>
          <w:szCs w:val="24"/>
        </w:rPr>
        <w:t>ήταν</w:t>
      </w:r>
      <w:r w:rsidRPr="0021097C">
        <w:rPr>
          <w:rFonts w:eastAsia="Times New Roman"/>
          <w:bCs/>
          <w:szCs w:val="24"/>
        </w:rPr>
        <w:t xml:space="preserve"> κάτι πάρα πολύ ευχάριστο</w:t>
      </w:r>
      <w:r>
        <w:rPr>
          <w:rFonts w:eastAsia="Times New Roman"/>
          <w:bCs/>
          <w:szCs w:val="24"/>
        </w:rPr>
        <w:t>.</w:t>
      </w:r>
    </w:p>
    <w:p w14:paraId="37394F51" w14:textId="77777777" w:rsidR="00B27939" w:rsidRDefault="00D93F4B">
      <w:pPr>
        <w:tabs>
          <w:tab w:val="left" w:pos="2940"/>
        </w:tabs>
        <w:spacing w:after="0" w:line="600" w:lineRule="auto"/>
        <w:ind w:firstLine="720"/>
        <w:jc w:val="both"/>
        <w:rPr>
          <w:rFonts w:eastAsia="Times New Roman"/>
          <w:bCs/>
          <w:szCs w:val="24"/>
        </w:rPr>
      </w:pPr>
      <w:r w:rsidRPr="0021097C">
        <w:rPr>
          <w:rFonts w:eastAsia="Times New Roman"/>
          <w:bCs/>
          <w:szCs w:val="24"/>
        </w:rPr>
        <w:t>Ας έ</w:t>
      </w:r>
      <w:r>
        <w:rPr>
          <w:rFonts w:eastAsia="Times New Roman"/>
          <w:bCs/>
          <w:szCs w:val="24"/>
        </w:rPr>
        <w:t>λθ</w:t>
      </w:r>
      <w:r w:rsidRPr="0021097C">
        <w:rPr>
          <w:rFonts w:eastAsia="Times New Roman"/>
          <w:bCs/>
          <w:szCs w:val="24"/>
        </w:rPr>
        <w:t>ουμε</w:t>
      </w:r>
      <w:r>
        <w:rPr>
          <w:rFonts w:eastAsia="Times New Roman"/>
          <w:bCs/>
          <w:szCs w:val="24"/>
        </w:rPr>
        <w:t>,</w:t>
      </w:r>
      <w:r w:rsidRPr="0021097C">
        <w:rPr>
          <w:rFonts w:eastAsia="Times New Roman"/>
          <w:bCs/>
          <w:szCs w:val="24"/>
        </w:rPr>
        <w:t xml:space="preserve"> </w:t>
      </w:r>
      <w:r>
        <w:rPr>
          <w:rFonts w:eastAsia="Times New Roman"/>
          <w:bCs/>
          <w:szCs w:val="24"/>
        </w:rPr>
        <w:t>όμως,</w:t>
      </w:r>
      <w:r w:rsidRPr="0021097C">
        <w:rPr>
          <w:rFonts w:eastAsia="Times New Roman"/>
          <w:bCs/>
          <w:szCs w:val="24"/>
        </w:rPr>
        <w:t xml:space="preserve"> τώρα στην ουσία</w:t>
      </w:r>
      <w:r>
        <w:rPr>
          <w:rFonts w:eastAsia="Times New Roman"/>
          <w:bCs/>
          <w:szCs w:val="24"/>
        </w:rPr>
        <w:t>. Η αλήθεια είναι πως μ</w:t>
      </w:r>
      <w:r w:rsidRPr="0021097C">
        <w:rPr>
          <w:rFonts w:eastAsia="Times New Roman"/>
          <w:bCs/>
          <w:szCs w:val="24"/>
        </w:rPr>
        <w:t>ετά από τόσους εισηγητές</w:t>
      </w:r>
      <w:r>
        <w:rPr>
          <w:rFonts w:eastAsia="Times New Roman"/>
          <w:bCs/>
          <w:szCs w:val="24"/>
        </w:rPr>
        <w:t>, μ</w:t>
      </w:r>
      <w:r w:rsidRPr="0021097C">
        <w:rPr>
          <w:rFonts w:eastAsia="Times New Roman"/>
          <w:bCs/>
          <w:szCs w:val="24"/>
        </w:rPr>
        <w:t>ετά από τόσες τοποθετήσεις ομιλητών</w:t>
      </w:r>
      <w:r>
        <w:rPr>
          <w:rFonts w:eastAsia="Times New Roman"/>
          <w:bCs/>
          <w:szCs w:val="24"/>
        </w:rPr>
        <w:t>, αλλά και τόσες τοποθετήσεις Υ</w:t>
      </w:r>
      <w:r w:rsidRPr="0021097C">
        <w:rPr>
          <w:rFonts w:eastAsia="Times New Roman"/>
          <w:bCs/>
          <w:szCs w:val="24"/>
        </w:rPr>
        <w:t>πουργών</w:t>
      </w:r>
      <w:r>
        <w:rPr>
          <w:rFonts w:eastAsia="Times New Roman"/>
          <w:bCs/>
          <w:szCs w:val="24"/>
        </w:rPr>
        <w:t>,</w:t>
      </w:r>
      <w:r w:rsidRPr="0021097C">
        <w:rPr>
          <w:rFonts w:eastAsia="Times New Roman"/>
          <w:bCs/>
          <w:szCs w:val="24"/>
        </w:rPr>
        <w:t xml:space="preserve"> έχουν</w:t>
      </w:r>
      <w:r>
        <w:rPr>
          <w:rFonts w:eastAsia="Times New Roman"/>
          <w:bCs/>
          <w:szCs w:val="24"/>
        </w:rPr>
        <w:t>,</w:t>
      </w:r>
      <w:r w:rsidRPr="0021097C">
        <w:rPr>
          <w:rFonts w:eastAsia="Times New Roman"/>
          <w:bCs/>
          <w:szCs w:val="24"/>
        </w:rPr>
        <w:t xml:space="preserve"> νομίζω</w:t>
      </w:r>
      <w:r>
        <w:rPr>
          <w:rFonts w:eastAsia="Times New Roman"/>
          <w:bCs/>
          <w:szCs w:val="24"/>
        </w:rPr>
        <w:t>,</w:t>
      </w:r>
      <w:r w:rsidRPr="0021097C">
        <w:rPr>
          <w:rFonts w:eastAsia="Times New Roman"/>
          <w:bCs/>
          <w:szCs w:val="24"/>
        </w:rPr>
        <w:t xml:space="preserve"> εξαντληθεί τα επιχειρήματα υ</w:t>
      </w:r>
      <w:r>
        <w:rPr>
          <w:rFonts w:eastAsia="Times New Roman"/>
          <w:bCs/>
          <w:szCs w:val="24"/>
        </w:rPr>
        <w:t xml:space="preserve">πέρ ή κατά της συζήτησης για τον </w:t>
      </w:r>
      <w:r>
        <w:rPr>
          <w:rFonts w:eastAsia="Times New Roman"/>
          <w:bCs/>
          <w:szCs w:val="24"/>
        </w:rPr>
        <w:t>π</w:t>
      </w:r>
      <w:r w:rsidRPr="0021097C">
        <w:rPr>
          <w:rFonts w:eastAsia="Times New Roman"/>
          <w:bCs/>
          <w:szCs w:val="24"/>
        </w:rPr>
        <w:t>ροϋπολογισμό</w:t>
      </w:r>
      <w:r>
        <w:rPr>
          <w:rFonts w:eastAsia="Times New Roman"/>
          <w:bCs/>
          <w:szCs w:val="24"/>
        </w:rPr>
        <w:t>.</w:t>
      </w:r>
      <w:r w:rsidRPr="0021097C">
        <w:rPr>
          <w:rFonts w:eastAsia="Times New Roman"/>
          <w:bCs/>
          <w:szCs w:val="24"/>
        </w:rPr>
        <w:t xml:space="preserve"> Οπότε</w:t>
      </w:r>
      <w:r>
        <w:rPr>
          <w:rFonts w:eastAsia="Times New Roman"/>
          <w:bCs/>
          <w:szCs w:val="24"/>
        </w:rPr>
        <w:t>,</w:t>
      </w:r>
      <w:r w:rsidRPr="0021097C">
        <w:rPr>
          <w:rFonts w:eastAsia="Times New Roman"/>
          <w:bCs/>
          <w:szCs w:val="24"/>
        </w:rPr>
        <w:t xml:space="preserve"> από </w:t>
      </w:r>
      <w:r>
        <w:rPr>
          <w:rFonts w:eastAsia="Times New Roman"/>
          <w:bCs/>
          <w:szCs w:val="24"/>
        </w:rPr>
        <w:t>εδώ</w:t>
      </w:r>
      <w:r w:rsidRPr="0021097C">
        <w:rPr>
          <w:rFonts w:eastAsia="Times New Roman"/>
          <w:bCs/>
          <w:szCs w:val="24"/>
        </w:rPr>
        <w:t xml:space="preserve"> και πέρα</w:t>
      </w:r>
      <w:r>
        <w:rPr>
          <w:rFonts w:eastAsia="Times New Roman"/>
          <w:bCs/>
          <w:szCs w:val="24"/>
        </w:rPr>
        <w:t xml:space="preserve">, όσοι </w:t>
      </w:r>
      <w:r w:rsidRPr="0021097C">
        <w:rPr>
          <w:rFonts w:eastAsia="Times New Roman"/>
          <w:bCs/>
          <w:szCs w:val="24"/>
        </w:rPr>
        <w:t xml:space="preserve">ανεβαίνουμε στο </w:t>
      </w:r>
      <w:r>
        <w:rPr>
          <w:rFonts w:eastAsia="Times New Roman"/>
          <w:bCs/>
          <w:szCs w:val="24"/>
        </w:rPr>
        <w:t>Βήμα</w:t>
      </w:r>
      <w:r w:rsidRPr="0021097C">
        <w:rPr>
          <w:rFonts w:eastAsia="Times New Roman"/>
          <w:bCs/>
          <w:szCs w:val="24"/>
        </w:rPr>
        <w:t xml:space="preserve"> κατά κάποιο τρόπο </w:t>
      </w:r>
      <w:r>
        <w:rPr>
          <w:rFonts w:eastAsia="Times New Roman"/>
          <w:bCs/>
          <w:szCs w:val="24"/>
        </w:rPr>
        <w:t>α</w:t>
      </w:r>
      <w:r w:rsidRPr="0021097C">
        <w:rPr>
          <w:rFonts w:eastAsia="Times New Roman"/>
          <w:bCs/>
          <w:szCs w:val="24"/>
        </w:rPr>
        <w:t xml:space="preserve">ναπαράγουμε </w:t>
      </w:r>
      <w:r>
        <w:rPr>
          <w:rFonts w:eastAsia="Times New Roman"/>
          <w:bCs/>
          <w:szCs w:val="24"/>
        </w:rPr>
        <w:t>τα ίδια επιχειρή</w:t>
      </w:r>
      <w:r>
        <w:rPr>
          <w:rFonts w:eastAsia="Times New Roman"/>
          <w:bCs/>
          <w:szCs w:val="24"/>
        </w:rPr>
        <w:lastRenderedPageBreak/>
        <w:t xml:space="preserve">ματα </w:t>
      </w:r>
      <w:r w:rsidRPr="0021097C">
        <w:rPr>
          <w:rFonts w:eastAsia="Times New Roman"/>
          <w:bCs/>
          <w:szCs w:val="24"/>
        </w:rPr>
        <w:t>και αυτό κ</w:t>
      </w:r>
      <w:r>
        <w:rPr>
          <w:rFonts w:eastAsia="Times New Roman"/>
          <w:bCs/>
          <w:szCs w:val="24"/>
        </w:rPr>
        <w:t xml:space="preserve">αταντά </w:t>
      </w:r>
      <w:r w:rsidRPr="0021097C">
        <w:rPr>
          <w:rFonts w:eastAsia="Times New Roman"/>
          <w:bCs/>
          <w:szCs w:val="24"/>
        </w:rPr>
        <w:t>λίγο ανιαρό</w:t>
      </w:r>
      <w:r>
        <w:rPr>
          <w:rFonts w:eastAsia="Times New Roman"/>
          <w:bCs/>
          <w:szCs w:val="24"/>
        </w:rPr>
        <w:t>. Γι’ αυτό δράττομαι της ε</w:t>
      </w:r>
      <w:r w:rsidRPr="0021097C">
        <w:rPr>
          <w:rFonts w:eastAsia="Times New Roman"/>
          <w:bCs/>
          <w:szCs w:val="24"/>
        </w:rPr>
        <w:t>υκαιρίας να κάν</w:t>
      </w:r>
      <w:r>
        <w:rPr>
          <w:rFonts w:eastAsia="Times New Roman"/>
          <w:bCs/>
          <w:szCs w:val="24"/>
        </w:rPr>
        <w:t>ω μι</w:t>
      </w:r>
      <w:r w:rsidRPr="0021097C">
        <w:rPr>
          <w:rFonts w:eastAsia="Times New Roman"/>
          <w:bCs/>
          <w:szCs w:val="24"/>
        </w:rPr>
        <w:t xml:space="preserve">α πιο ελεύθερη τοποθέτηση </w:t>
      </w:r>
      <w:r>
        <w:rPr>
          <w:rFonts w:eastAsia="Times New Roman"/>
          <w:bCs/>
          <w:szCs w:val="24"/>
        </w:rPr>
        <w:t>κάνοντ</w:t>
      </w:r>
      <w:r>
        <w:rPr>
          <w:rFonts w:eastAsia="Times New Roman"/>
          <w:bCs/>
          <w:szCs w:val="24"/>
        </w:rPr>
        <w:t>ας κ</w:t>
      </w:r>
      <w:r w:rsidRPr="0021097C">
        <w:rPr>
          <w:rFonts w:eastAsia="Times New Roman"/>
          <w:bCs/>
          <w:szCs w:val="24"/>
        </w:rPr>
        <w:t>ατ</w:t>
      </w:r>
      <w:r>
        <w:rPr>
          <w:rFonts w:eastAsia="Times New Roman"/>
          <w:bCs/>
          <w:szCs w:val="24"/>
        </w:rPr>
        <w:t xml:space="preserve">’ </w:t>
      </w:r>
      <w:r w:rsidRPr="0021097C">
        <w:rPr>
          <w:rFonts w:eastAsia="Times New Roman"/>
          <w:bCs/>
          <w:szCs w:val="24"/>
        </w:rPr>
        <w:t>αρχάς</w:t>
      </w:r>
      <w:r>
        <w:rPr>
          <w:rFonts w:eastAsia="Times New Roman"/>
          <w:bCs/>
          <w:szCs w:val="24"/>
        </w:rPr>
        <w:t>, μια διαπίστωση</w:t>
      </w:r>
      <w:r w:rsidRPr="0021097C">
        <w:rPr>
          <w:rFonts w:eastAsia="Times New Roman"/>
          <w:bCs/>
          <w:szCs w:val="24"/>
        </w:rPr>
        <w:t xml:space="preserve"> και προσπαθώντας να </w:t>
      </w:r>
      <w:r>
        <w:rPr>
          <w:rFonts w:eastAsia="Times New Roman"/>
          <w:bCs/>
          <w:szCs w:val="24"/>
        </w:rPr>
        <w:t xml:space="preserve">υιοθετήσω, εντέλει, </w:t>
      </w:r>
      <w:r w:rsidRPr="0021097C">
        <w:rPr>
          <w:rFonts w:eastAsia="Times New Roman"/>
          <w:bCs/>
          <w:szCs w:val="24"/>
        </w:rPr>
        <w:t>ένα συμπέρασμα</w:t>
      </w:r>
      <w:r>
        <w:rPr>
          <w:rFonts w:eastAsia="Times New Roman"/>
          <w:bCs/>
          <w:szCs w:val="24"/>
        </w:rPr>
        <w:t>.</w:t>
      </w:r>
    </w:p>
    <w:p w14:paraId="37394F52"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Α</w:t>
      </w:r>
      <w:r w:rsidRPr="0021097C">
        <w:rPr>
          <w:rFonts w:eastAsia="Times New Roman"/>
          <w:bCs/>
          <w:szCs w:val="24"/>
        </w:rPr>
        <w:t xml:space="preserve">νεξάρτητα από το πώς αντιλαμβάνεται </w:t>
      </w:r>
      <w:r>
        <w:rPr>
          <w:rFonts w:eastAsia="Times New Roman"/>
          <w:bCs/>
          <w:szCs w:val="24"/>
        </w:rPr>
        <w:t>ή</w:t>
      </w:r>
      <w:r w:rsidRPr="0021097C">
        <w:rPr>
          <w:rFonts w:eastAsia="Times New Roman"/>
          <w:bCs/>
          <w:szCs w:val="24"/>
        </w:rPr>
        <w:t xml:space="preserve"> </w:t>
      </w:r>
      <w:r>
        <w:rPr>
          <w:rFonts w:eastAsia="Times New Roman"/>
          <w:bCs/>
          <w:szCs w:val="24"/>
        </w:rPr>
        <w:t xml:space="preserve">το πώς τοποθετείται </w:t>
      </w:r>
      <w:r>
        <w:rPr>
          <w:rFonts w:eastAsia="Times New Roman"/>
          <w:bCs/>
          <w:szCs w:val="24"/>
        </w:rPr>
        <w:t>κάποιος</w:t>
      </w:r>
      <w:r w:rsidRPr="0021097C">
        <w:rPr>
          <w:rFonts w:eastAsia="Times New Roman"/>
          <w:bCs/>
          <w:szCs w:val="24"/>
        </w:rPr>
        <w:t xml:space="preserve"> </w:t>
      </w:r>
      <w:r>
        <w:rPr>
          <w:rFonts w:eastAsia="Times New Roman"/>
          <w:bCs/>
          <w:szCs w:val="24"/>
        </w:rPr>
        <w:t>α</w:t>
      </w:r>
      <w:r w:rsidRPr="0021097C">
        <w:rPr>
          <w:rFonts w:eastAsia="Times New Roman"/>
          <w:bCs/>
          <w:szCs w:val="24"/>
        </w:rPr>
        <w:t xml:space="preserve">πέναντι στην </w:t>
      </w:r>
      <w:r>
        <w:rPr>
          <w:rFonts w:eastAsia="Times New Roman"/>
          <w:bCs/>
          <w:szCs w:val="24"/>
        </w:rPr>
        <w:t>ιδεολογική</w:t>
      </w:r>
      <w:r w:rsidRPr="0021097C">
        <w:rPr>
          <w:rFonts w:eastAsia="Times New Roman"/>
          <w:bCs/>
          <w:szCs w:val="24"/>
        </w:rPr>
        <w:t xml:space="preserve"> χροιά </w:t>
      </w:r>
      <w:r>
        <w:rPr>
          <w:rFonts w:eastAsia="Times New Roman"/>
          <w:bCs/>
          <w:szCs w:val="24"/>
        </w:rPr>
        <w:t xml:space="preserve">ή </w:t>
      </w:r>
      <w:r w:rsidRPr="0021097C">
        <w:rPr>
          <w:rFonts w:eastAsia="Times New Roman"/>
          <w:bCs/>
          <w:szCs w:val="24"/>
        </w:rPr>
        <w:t>στο πολιτικό στίγμα αυτής της Κυβέρνησης</w:t>
      </w:r>
      <w:r>
        <w:rPr>
          <w:rFonts w:eastAsia="Times New Roman"/>
          <w:bCs/>
          <w:szCs w:val="24"/>
        </w:rPr>
        <w:t>,</w:t>
      </w:r>
      <w:r w:rsidRPr="0021097C">
        <w:rPr>
          <w:rFonts w:eastAsia="Times New Roman"/>
          <w:bCs/>
          <w:szCs w:val="24"/>
        </w:rPr>
        <w:t xml:space="preserve"> η αλήθεια είναι ότι κληθήκαμ</w:t>
      </w:r>
      <w:r w:rsidRPr="0021097C">
        <w:rPr>
          <w:rFonts w:eastAsia="Times New Roman"/>
          <w:bCs/>
          <w:szCs w:val="24"/>
        </w:rPr>
        <w:t xml:space="preserve">ε το 2015 να διαχειριστούμε τις τύχες μιας χώρας που είχε </w:t>
      </w:r>
      <w:r>
        <w:rPr>
          <w:rFonts w:eastAsia="Times New Roman"/>
          <w:bCs/>
          <w:szCs w:val="24"/>
        </w:rPr>
        <w:t>προβλήματα πολέμου σε συνθήκες ε</w:t>
      </w:r>
      <w:r w:rsidRPr="0021097C">
        <w:rPr>
          <w:rFonts w:eastAsia="Times New Roman"/>
          <w:bCs/>
          <w:szCs w:val="24"/>
        </w:rPr>
        <w:t>ιρήνης</w:t>
      </w:r>
      <w:r>
        <w:rPr>
          <w:rFonts w:eastAsia="Times New Roman"/>
          <w:bCs/>
          <w:szCs w:val="24"/>
        </w:rPr>
        <w:t>.</w:t>
      </w:r>
      <w:r w:rsidRPr="0021097C">
        <w:rPr>
          <w:rFonts w:eastAsia="Times New Roman"/>
          <w:bCs/>
          <w:szCs w:val="24"/>
        </w:rPr>
        <w:t xml:space="preserve"> Δηλαδή</w:t>
      </w:r>
      <w:r>
        <w:rPr>
          <w:rFonts w:eastAsia="Times New Roman"/>
          <w:bCs/>
          <w:szCs w:val="24"/>
        </w:rPr>
        <w:t>,</w:t>
      </w:r>
      <w:r w:rsidRPr="0021097C">
        <w:rPr>
          <w:rFonts w:eastAsia="Times New Roman"/>
          <w:bCs/>
          <w:szCs w:val="24"/>
        </w:rPr>
        <w:t xml:space="preserve"> αν ανατρέξει </w:t>
      </w:r>
      <w:r>
        <w:rPr>
          <w:rFonts w:eastAsia="Times New Roman"/>
          <w:bCs/>
          <w:szCs w:val="24"/>
        </w:rPr>
        <w:t>κάποιος</w:t>
      </w:r>
      <w:r w:rsidRPr="0021097C">
        <w:rPr>
          <w:rFonts w:eastAsia="Times New Roman"/>
          <w:bCs/>
          <w:szCs w:val="24"/>
        </w:rPr>
        <w:t xml:space="preserve"> </w:t>
      </w:r>
      <w:r w:rsidRPr="0021097C">
        <w:rPr>
          <w:rFonts w:eastAsia="Times New Roman"/>
          <w:bCs/>
          <w:szCs w:val="24"/>
        </w:rPr>
        <w:t>στα στοιχεία</w:t>
      </w:r>
      <w:r>
        <w:rPr>
          <w:rFonts w:eastAsia="Times New Roman"/>
          <w:bCs/>
          <w:szCs w:val="24"/>
        </w:rPr>
        <w:t>,</w:t>
      </w:r>
      <w:r w:rsidRPr="0021097C">
        <w:rPr>
          <w:rFonts w:eastAsia="Times New Roman"/>
          <w:bCs/>
          <w:szCs w:val="24"/>
        </w:rPr>
        <w:t xml:space="preserve"> μπορεί να το δει αυτό από το ποσο</w:t>
      </w:r>
      <w:r>
        <w:rPr>
          <w:rFonts w:eastAsia="Times New Roman"/>
          <w:bCs/>
          <w:szCs w:val="24"/>
        </w:rPr>
        <w:t xml:space="preserve">στό </w:t>
      </w:r>
      <w:r w:rsidRPr="0021097C">
        <w:rPr>
          <w:rFonts w:eastAsia="Times New Roman"/>
          <w:bCs/>
          <w:szCs w:val="24"/>
        </w:rPr>
        <w:t xml:space="preserve">του </w:t>
      </w:r>
      <w:r>
        <w:rPr>
          <w:rFonts w:eastAsia="Times New Roman"/>
          <w:bCs/>
          <w:szCs w:val="24"/>
        </w:rPr>
        <w:t xml:space="preserve">ΑΕΠ </w:t>
      </w:r>
      <w:r>
        <w:rPr>
          <w:rFonts w:eastAsia="Times New Roman"/>
          <w:bCs/>
          <w:szCs w:val="24"/>
        </w:rPr>
        <w:t>που</w:t>
      </w:r>
      <w:r>
        <w:rPr>
          <w:rFonts w:eastAsia="Times New Roman"/>
          <w:bCs/>
          <w:szCs w:val="24"/>
        </w:rPr>
        <w:t xml:space="preserve"> είχε χαθεί </w:t>
      </w:r>
      <w:r w:rsidRPr="0021097C">
        <w:rPr>
          <w:rFonts w:eastAsia="Times New Roman"/>
          <w:bCs/>
          <w:szCs w:val="24"/>
        </w:rPr>
        <w:t xml:space="preserve">όλα </w:t>
      </w:r>
      <w:r>
        <w:rPr>
          <w:rFonts w:eastAsia="Times New Roman"/>
          <w:bCs/>
          <w:szCs w:val="24"/>
        </w:rPr>
        <w:t xml:space="preserve">αυτά </w:t>
      </w:r>
      <w:r w:rsidRPr="0021097C">
        <w:rPr>
          <w:rFonts w:eastAsia="Times New Roman"/>
          <w:bCs/>
          <w:szCs w:val="24"/>
        </w:rPr>
        <w:t>τα χρόνια της κρίσης</w:t>
      </w:r>
      <w:r>
        <w:rPr>
          <w:rFonts w:eastAsia="Times New Roman"/>
          <w:bCs/>
          <w:szCs w:val="24"/>
        </w:rPr>
        <w:t>, το</w:t>
      </w:r>
      <w:r w:rsidRPr="0021097C">
        <w:rPr>
          <w:rFonts w:eastAsia="Times New Roman"/>
          <w:bCs/>
          <w:szCs w:val="24"/>
        </w:rPr>
        <w:t xml:space="preserve"> π</w:t>
      </w:r>
      <w:r>
        <w:rPr>
          <w:rFonts w:eastAsia="Times New Roman"/>
          <w:bCs/>
          <w:szCs w:val="24"/>
        </w:rPr>
        <w:t xml:space="preserve">όσο είχε </w:t>
      </w:r>
      <w:r w:rsidRPr="0021097C">
        <w:rPr>
          <w:rFonts w:eastAsia="Times New Roman"/>
          <w:bCs/>
          <w:szCs w:val="24"/>
        </w:rPr>
        <w:t xml:space="preserve">φτάσει η </w:t>
      </w:r>
      <w:r w:rsidRPr="0021097C">
        <w:rPr>
          <w:rFonts w:eastAsia="Times New Roman"/>
          <w:bCs/>
          <w:szCs w:val="24"/>
        </w:rPr>
        <w:t>ανεργία και όλα αυτά τα πράγματα</w:t>
      </w:r>
      <w:r>
        <w:rPr>
          <w:rFonts w:eastAsia="Times New Roman"/>
          <w:bCs/>
          <w:szCs w:val="24"/>
        </w:rPr>
        <w:t>.</w:t>
      </w:r>
    </w:p>
    <w:p w14:paraId="37394F53"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Άρα, </w:t>
      </w:r>
      <w:r w:rsidRPr="0021097C">
        <w:rPr>
          <w:rFonts w:eastAsia="Times New Roman"/>
          <w:bCs/>
          <w:szCs w:val="24"/>
        </w:rPr>
        <w:t xml:space="preserve">νομίζω ότι μέσα </w:t>
      </w:r>
      <w:r w:rsidRPr="0021097C">
        <w:rPr>
          <w:rFonts w:eastAsia="Times New Roman"/>
          <w:bCs/>
          <w:szCs w:val="24"/>
        </w:rPr>
        <w:t>σ</w:t>
      </w:r>
      <w:r>
        <w:rPr>
          <w:rFonts w:eastAsia="Times New Roman"/>
          <w:bCs/>
          <w:szCs w:val="24"/>
        </w:rPr>
        <w:t>’</w:t>
      </w:r>
      <w:r w:rsidRPr="0021097C">
        <w:rPr>
          <w:rFonts w:eastAsia="Times New Roman"/>
          <w:bCs/>
          <w:szCs w:val="24"/>
        </w:rPr>
        <w:t xml:space="preserve"> </w:t>
      </w:r>
      <w:r w:rsidRPr="0021097C">
        <w:rPr>
          <w:rFonts w:eastAsia="Times New Roman"/>
          <w:bCs/>
          <w:szCs w:val="24"/>
        </w:rPr>
        <w:t>αυτές τις ασφυκτικές δημοσιονομικές συνθήκες</w:t>
      </w:r>
      <w:r>
        <w:rPr>
          <w:rFonts w:eastAsia="Times New Roman"/>
          <w:bCs/>
          <w:szCs w:val="24"/>
        </w:rPr>
        <w:t xml:space="preserve">, πέραν του ότι </w:t>
      </w:r>
      <w:r w:rsidRPr="0021097C">
        <w:rPr>
          <w:rFonts w:eastAsia="Times New Roman"/>
          <w:bCs/>
          <w:szCs w:val="24"/>
        </w:rPr>
        <w:t xml:space="preserve">και εμείς οι ίδιοι </w:t>
      </w:r>
      <w:r>
        <w:rPr>
          <w:rFonts w:eastAsia="Times New Roman"/>
          <w:bCs/>
          <w:szCs w:val="24"/>
        </w:rPr>
        <w:t>κληθήκαμε</w:t>
      </w:r>
      <w:r w:rsidRPr="0021097C">
        <w:rPr>
          <w:rFonts w:eastAsia="Times New Roman"/>
          <w:bCs/>
          <w:szCs w:val="24"/>
        </w:rPr>
        <w:t xml:space="preserve"> να κάνουμε σ</w:t>
      </w:r>
      <w:r>
        <w:rPr>
          <w:rFonts w:eastAsia="Times New Roman"/>
          <w:bCs/>
          <w:szCs w:val="24"/>
        </w:rPr>
        <w:t xml:space="preserve">κληρές </w:t>
      </w:r>
      <w:r w:rsidRPr="0021097C">
        <w:rPr>
          <w:rFonts w:eastAsia="Times New Roman"/>
          <w:bCs/>
          <w:szCs w:val="24"/>
        </w:rPr>
        <w:t>επιλογές</w:t>
      </w:r>
      <w:r>
        <w:rPr>
          <w:rFonts w:eastAsia="Times New Roman"/>
          <w:bCs/>
          <w:szCs w:val="24"/>
        </w:rPr>
        <w:t>,</w:t>
      </w:r>
      <w:r w:rsidRPr="0021097C">
        <w:rPr>
          <w:rFonts w:eastAsia="Times New Roman"/>
          <w:bCs/>
          <w:szCs w:val="24"/>
        </w:rPr>
        <w:t xml:space="preserve"> πήραμε την απόφαση να κάνουμε</w:t>
      </w:r>
      <w:r>
        <w:rPr>
          <w:rFonts w:eastAsia="Times New Roman"/>
          <w:bCs/>
          <w:szCs w:val="24"/>
        </w:rPr>
        <w:t>,</w:t>
      </w:r>
      <w:r w:rsidRPr="0021097C">
        <w:rPr>
          <w:rFonts w:eastAsia="Times New Roman"/>
          <w:bCs/>
          <w:szCs w:val="24"/>
        </w:rPr>
        <w:t xml:space="preserve"> </w:t>
      </w:r>
      <w:r>
        <w:rPr>
          <w:rFonts w:eastAsia="Times New Roman"/>
          <w:bCs/>
          <w:szCs w:val="24"/>
        </w:rPr>
        <w:t>όμως,</w:t>
      </w:r>
      <w:r w:rsidRPr="0021097C">
        <w:rPr>
          <w:rFonts w:eastAsia="Times New Roman"/>
          <w:bCs/>
          <w:szCs w:val="24"/>
        </w:rPr>
        <w:t xml:space="preserve"> και δύο άλλες επιλογές</w:t>
      </w:r>
      <w:r>
        <w:rPr>
          <w:rFonts w:eastAsia="Times New Roman"/>
          <w:bCs/>
          <w:szCs w:val="24"/>
        </w:rPr>
        <w:t xml:space="preserve">. </w:t>
      </w:r>
    </w:p>
    <w:p w14:paraId="37394F5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Π</w:t>
      </w:r>
      <w:r w:rsidRPr="0021097C">
        <w:rPr>
          <w:rFonts w:eastAsia="Times New Roman"/>
          <w:bCs/>
          <w:szCs w:val="24"/>
        </w:rPr>
        <w:t>οιες ήταν αυτές</w:t>
      </w:r>
      <w:r>
        <w:rPr>
          <w:rFonts w:eastAsia="Times New Roman"/>
          <w:bCs/>
          <w:szCs w:val="24"/>
        </w:rPr>
        <w:t>,</w:t>
      </w:r>
      <w:r w:rsidRPr="0021097C">
        <w:rPr>
          <w:rFonts w:eastAsia="Times New Roman"/>
          <w:bCs/>
          <w:szCs w:val="24"/>
        </w:rPr>
        <w:t xml:space="preserve"> </w:t>
      </w:r>
      <w:r w:rsidRPr="0021097C">
        <w:rPr>
          <w:rFonts w:eastAsia="Times New Roman"/>
          <w:bCs/>
          <w:szCs w:val="24"/>
        </w:rPr>
        <w:t>κατά τη γνώμη μο</w:t>
      </w:r>
      <w:r>
        <w:rPr>
          <w:rFonts w:eastAsia="Times New Roman"/>
          <w:bCs/>
          <w:szCs w:val="24"/>
        </w:rPr>
        <w:t>υ; Ν</w:t>
      </w:r>
      <w:r w:rsidRPr="0021097C">
        <w:rPr>
          <w:rFonts w:eastAsia="Times New Roman"/>
          <w:bCs/>
          <w:szCs w:val="24"/>
        </w:rPr>
        <w:t>α διαχειριστούμε όσο το δυνατόν πι</w:t>
      </w:r>
      <w:r>
        <w:rPr>
          <w:rFonts w:eastAsia="Times New Roman"/>
          <w:bCs/>
          <w:szCs w:val="24"/>
        </w:rPr>
        <w:t>ο ή</w:t>
      </w:r>
      <w:r w:rsidRPr="0021097C">
        <w:rPr>
          <w:rFonts w:eastAsia="Times New Roman"/>
          <w:bCs/>
          <w:szCs w:val="24"/>
        </w:rPr>
        <w:t>πια μ</w:t>
      </w:r>
      <w:r>
        <w:rPr>
          <w:rFonts w:eastAsia="Times New Roman"/>
          <w:bCs/>
          <w:szCs w:val="24"/>
        </w:rPr>
        <w:t>ι</w:t>
      </w:r>
      <w:r w:rsidRPr="0021097C">
        <w:rPr>
          <w:rFonts w:eastAsia="Times New Roman"/>
          <w:bCs/>
          <w:szCs w:val="24"/>
        </w:rPr>
        <w:t>α όντως σκληρή συμφωνία</w:t>
      </w:r>
      <w:r>
        <w:rPr>
          <w:rFonts w:eastAsia="Times New Roman"/>
          <w:bCs/>
          <w:szCs w:val="24"/>
        </w:rPr>
        <w:t xml:space="preserve"> με συμβι</w:t>
      </w:r>
      <w:r>
        <w:rPr>
          <w:rFonts w:eastAsia="Times New Roman"/>
          <w:bCs/>
          <w:szCs w:val="24"/>
        </w:rPr>
        <w:lastRenderedPageBreak/>
        <w:t>βασμό</w:t>
      </w:r>
      <w:r w:rsidRPr="0021097C">
        <w:rPr>
          <w:rFonts w:eastAsia="Times New Roman"/>
          <w:bCs/>
          <w:szCs w:val="24"/>
        </w:rPr>
        <w:t xml:space="preserve"> το 2015</w:t>
      </w:r>
      <w:r>
        <w:rPr>
          <w:rFonts w:eastAsia="Times New Roman"/>
          <w:bCs/>
          <w:szCs w:val="24"/>
        </w:rPr>
        <w:t>, με στόχευση τη</w:t>
      </w:r>
      <w:r w:rsidRPr="0021097C">
        <w:rPr>
          <w:rFonts w:eastAsia="Times New Roman"/>
          <w:bCs/>
          <w:szCs w:val="24"/>
        </w:rPr>
        <w:t xml:space="preserve"> μη συνέχιση της πολιτικής παραγωγής </w:t>
      </w:r>
      <w:r>
        <w:rPr>
          <w:rFonts w:eastAsia="Times New Roman"/>
          <w:bCs/>
          <w:szCs w:val="24"/>
        </w:rPr>
        <w:t>ελλει</w:t>
      </w:r>
      <w:r w:rsidRPr="0021097C">
        <w:rPr>
          <w:rFonts w:eastAsia="Times New Roman"/>
          <w:bCs/>
          <w:szCs w:val="24"/>
        </w:rPr>
        <w:t>μάτων</w:t>
      </w:r>
      <w:r>
        <w:rPr>
          <w:rFonts w:eastAsia="Times New Roman"/>
          <w:bCs/>
          <w:szCs w:val="24"/>
        </w:rPr>
        <w:t>,</w:t>
      </w:r>
      <w:r w:rsidRPr="0021097C">
        <w:rPr>
          <w:rFonts w:eastAsia="Times New Roman"/>
          <w:bCs/>
          <w:szCs w:val="24"/>
        </w:rPr>
        <w:t xml:space="preserve"> γιατί τα ελλείμματα </w:t>
      </w:r>
      <w:r>
        <w:rPr>
          <w:rFonts w:eastAsia="Times New Roman"/>
          <w:bCs/>
          <w:szCs w:val="24"/>
        </w:rPr>
        <w:t xml:space="preserve">ήταν </w:t>
      </w:r>
      <w:r w:rsidRPr="0021097C">
        <w:rPr>
          <w:rFonts w:eastAsia="Times New Roman"/>
          <w:bCs/>
          <w:szCs w:val="24"/>
        </w:rPr>
        <w:t>αυτά τα οποία παρήγαγαν το δημόσιο χρέος και τώρα τροφοδοτ</w:t>
      </w:r>
      <w:r w:rsidRPr="0021097C">
        <w:rPr>
          <w:rFonts w:eastAsia="Times New Roman"/>
          <w:bCs/>
          <w:szCs w:val="24"/>
        </w:rPr>
        <w:t xml:space="preserve">ούσαν και να </w:t>
      </w:r>
      <w:r>
        <w:rPr>
          <w:rFonts w:eastAsia="Times New Roman"/>
          <w:bCs/>
          <w:szCs w:val="24"/>
        </w:rPr>
        <w:t xml:space="preserve">τα </w:t>
      </w:r>
      <w:r w:rsidRPr="0021097C">
        <w:rPr>
          <w:rFonts w:eastAsia="Times New Roman"/>
          <w:bCs/>
          <w:szCs w:val="24"/>
        </w:rPr>
        <w:t>αντιμετωπίσουμε</w:t>
      </w:r>
      <w:r>
        <w:rPr>
          <w:rFonts w:eastAsia="Times New Roman"/>
          <w:bCs/>
          <w:szCs w:val="24"/>
        </w:rPr>
        <w:t xml:space="preserve">. Μια </w:t>
      </w:r>
      <w:r w:rsidRPr="0021097C">
        <w:rPr>
          <w:rFonts w:eastAsia="Times New Roman"/>
          <w:bCs/>
          <w:szCs w:val="24"/>
        </w:rPr>
        <w:t xml:space="preserve">δεύτερη στόχευση </w:t>
      </w:r>
      <w:r>
        <w:rPr>
          <w:rFonts w:eastAsia="Times New Roman"/>
          <w:bCs/>
          <w:szCs w:val="24"/>
        </w:rPr>
        <w:t xml:space="preserve">ήταν </w:t>
      </w:r>
      <w:r w:rsidRPr="0021097C">
        <w:rPr>
          <w:rFonts w:eastAsia="Times New Roman"/>
          <w:bCs/>
          <w:szCs w:val="24"/>
        </w:rPr>
        <w:t>η έμφα</w:t>
      </w:r>
      <w:r>
        <w:rPr>
          <w:rFonts w:eastAsia="Times New Roman"/>
          <w:bCs/>
          <w:szCs w:val="24"/>
        </w:rPr>
        <w:t>ση στην α</w:t>
      </w:r>
      <w:r w:rsidRPr="0021097C">
        <w:rPr>
          <w:rFonts w:eastAsia="Times New Roman"/>
          <w:bCs/>
          <w:szCs w:val="24"/>
        </w:rPr>
        <w:t xml:space="preserve">νόρθωση του κοινωνικού κράτους και </w:t>
      </w:r>
      <w:r>
        <w:rPr>
          <w:rFonts w:eastAsia="Times New Roman"/>
          <w:bCs/>
          <w:szCs w:val="24"/>
        </w:rPr>
        <w:t xml:space="preserve">τη </w:t>
      </w:r>
      <w:r w:rsidRPr="0021097C">
        <w:rPr>
          <w:rFonts w:eastAsia="Times New Roman"/>
          <w:bCs/>
          <w:szCs w:val="24"/>
        </w:rPr>
        <w:t>στήριξη των πιο αδύναμων</w:t>
      </w:r>
      <w:r>
        <w:rPr>
          <w:rFonts w:eastAsia="Times New Roman"/>
          <w:bCs/>
          <w:szCs w:val="24"/>
        </w:rPr>
        <w:t>. Α</w:t>
      </w:r>
      <w:r w:rsidRPr="0021097C">
        <w:rPr>
          <w:rFonts w:eastAsia="Times New Roman"/>
          <w:bCs/>
          <w:szCs w:val="24"/>
        </w:rPr>
        <w:t>υτές ήταν οι δύο επιλογές</w:t>
      </w:r>
      <w:r>
        <w:rPr>
          <w:rFonts w:eastAsia="Times New Roman"/>
          <w:bCs/>
          <w:szCs w:val="24"/>
        </w:rPr>
        <w:t xml:space="preserve">. </w:t>
      </w:r>
    </w:p>
    <w:p w14:paraId="37394F55"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Τις </w:t>
      </w:r>
      <w:r w:rsidRPr="0021097C">
        <w:rPr>
          <w:rFonts w:eastAsia="Times New Roman"/>
          <w:bCs/>
          <w:szCs w:val="24"/>
        </w:rPr>
        <w:t>καταφέραμε</w:t>
      </w:r>
      <w:r>
        <w:rPr>
          <w:rFonts w:eastAsia="Times New Roman"/>
          <w:bCs/>
          <w:szCs w:val="24"/>
        </w:rPr>
        <w:t>; Νομίζω ότι, παρά τα λάθη που και αυτή η Κ</w:t>
      </w:r>
      <w:r w:rsidRPr="0021097C">
        <w:rPr>
          <w:rFonts w:eastAsia="Times New Roman"/>
          <w:bCs/>
          <w:szCs w:val="24"/>
        </w:rPr>
        <w:t xml:space="preserve">υβέρνηση έκανε και </w:t>
      </w:r>
      <w:r>
        <w:rPr>
          <w:rFonts w:eastAsia="Times New Roman"/>
          <w:bCs/>
          <w:szCs w:val="24"/>
        </w:rPr>
        <w:t xml:space="preserve">παρά </w:t>
      </w:r>
      <w:r w:rsidRPr="0021097C">
        <w:rPr>
          <w:rFonts w:eastAsia="Times New Roman"/>
          <w:bCs/>
          <w:szCs w:val="24"/>
        </w:rPr>
        <w:t xml:space="preserve">τις </w:t>
      </w:r>
      <w:r>
        <w:rPr>
          <w:rFonts w:eastAsia="Times New Roman"/>
          <w:bCs/>
          <w:szCs w:val="24"/>
        </w:rPr>
        <w:t>όποι</w:t>
      </w:r>
      <w:r>
        <w:rPr>
          <w:rFonts w:eastAsia="Times New Roman"/>
          <w:bCs/>
          <w:szCs w:val="24"/>
        </w:rPr>
        <w:t xml:space="preserve">ες </w:t>
      </w:r>
      <w:r w:rsidRPr="0021097C">
        <w:rPr>
          <w:rFonts w:eastAsia="Times New Roman"/>
          <w:bCs/>
          <w:szCs w:val="24"/>
        </w:rPr>
        <w:t>παραλείψεις</w:t>
      </w:r>
      <w:r>
        <w:rPr>
          <w:rFonts w:eastAsia="Times New Roman"/>
          <w:bCs/>
          <w:szCs w:val="24"/>
        </w:rPr>
        <w:t xml:space="preserve">, θεωρώ ότι </w:t>
      </w:r>
      <w:r w:rsidRPr="0021097C">
        <w:rPr>
          <w:rFonts w:eastAsia="Times New Roman"/>
          <w:bCs/>
          <w:szCs w:val="24"/>
        </w:rPr>
        <w:t>έγιναν μέσα στις πολ</w:t>
      </w:r>
      <w:r>
        <w:rPr>
          <w:rFonts w:eastAsia="Times New Roman"/>
          <w:bCs/>
          <w:szCs w:val="24"/>
        </w:rPr>
        <w:t xml:space="preserve">ύ σκληρές </w:t>
      </w:r>
      <w:r w:rsidRPr="0021097C">
        <w:rPr>
          <w:rFonts w:eastAsia="Times New Roman"/>
          <w:bCs/>
          <w:szCs w:val="24"/>
        </w:rPr>
        <w:t xml:space="preserve">συνθήκες και </w:t>
      </w:r>
      <w:r>
        <w:rPr>
          <w:rFonts w:eastAsia="Times New Roman"/>
          <w:bCs/>
          <w:szCs w:val="24"/>
        </w:rPr>
        <w:t>εμβληματικές</w:t>
      </w:r>
      <w:r w:rsidRPr="0021097C">
        <w:rPr>
          <w:rFonts w:eastAsia="Times New Roman"/>
          <w:bCs/>
          <w:szCs w:val="24"/>
        </w:rPr>
        <w:t xml:space="preserve"> επιλογές</w:t>
      </w:r>
      <w:r>
        <w:rPr>
          <w:rFonts w:eastAsia="Times New Roman"/>
          <w:bCs/>
          <w:szCs w:val="24"/>
        </w:rPr>
        <w:t>.</w:t>
      </w:r>
    </w:p>
    <w:p w14:paraId="37394F56"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Ν</w:t>
      </w:r>
      <w:r w:rsidRPr="0021097C">
        <w:rPr>
          <w:rFonts w:eastAsia="Times New Roman"/>
          <w:bCs/>
          <w:szCs w:val="24"/>
        </w:rPr>
        <w:t>ομίζω ότι η καθολικ</w:t>
      </w:r>
      <w:r>
        <w:rPr>
          <w:rFonts w:eastAsia="Times New Roman"/>
          <w:bCs/>
          <w:szCs w:val="24"/>
        </w:rPr>
        <w:t>ή δωρεάν πρόσβαση στις δομές δημόσιας υ</w:t>
      </w:r>
      <w:r w:rsidRPr="0021097C">
        <w:rPr>
          <w:rFonts w:eastAsia="Times New Roman"/>
          <w:bCs/>
          <w:szCs w:val="24"/>
        </w:rPr>
        <w:t>γείας και όλους</w:t>
      </w:r>
      <w:r>
        <w:rPr>
          <w:rFonts w:eastAsia="Times New Roman"/>
          <w:bCs/>
          <w:szCs w:val="24"/>
        </w:rPr>
        <w:t xml:space="preserve"> τους</w:t>
      </w:r>
      <w:r w:rsidRPr="0021097C">
        <w:rPr>
          <w:rFonts w:eastAsia="Times New Roman"/>
          <w:bCs/>
          <w:szCs w:val="24"/>
        </w:rPr>
        <w:t xml:space="preserve"> ανασφάλιστους</w:t>
      </w:r>
      <w:r>
        <w:rPr>
          <w:rFonts w:eastAsia="Times New Roman"/>
          <w:bCs/>
          <w:szCs w:val="24"/>
        </w:rPr>
        <w:t>,</w:t>
      </w:r>
      <w:r w:rsidRPr="0021097C">
        <w:rPr>
          <w:rFonts w:eastAsia="Times New Roman"/>
          <w:bCs/>
          <w:szCs w:val="24"/>
        </w:rPr>
        <w:t xml:space="preserve"> η συγκρότηση της πρωτοβάθμιας φροντίδας υγείας</w:t>
      </w:r>
      <w:r>
        <w:rPr>
          <w:rFonts w:eastAsia="Times New Roman"/>
          <w:bCs/>
          <w:szCs w:val="24"/>
        </w:rPr>
        <w:t>,</w:t>
      </w:r>
      <w:r w:rsidRPr="0021097C">
        <w:rPr>
          <w:rFonts w:eastAsia="Times New Roman"/>
          <w:bCs/>
          <w:szCs w:val="24"/>
        </w:rPr>
        <w:t xml:space="preserve"> όπου </w:t>
      </w:r>
      <w:r>
        <w:rPr>
          <w:rFonts w:eastAsia="Times New Roman"/>
          <w:bCs/>
          <w:szCs w:val="24"/>
        </w:rPr>
        <w:t>η υγειο</w:t>
      </w:r>
      <w:r w:rsidRPr="0021097C">
        <w:rPr>
          <w:rFonts w:eastAsia="Times New Roman"/>
          <w:bCs/>
          <w:szCs w:val="24"/>
        </w:rPr>
        <w:t xml:space="preserve">νομική κάλυψη </w:t>
      </w:r>
      <w:r>
        <w:rPr>
          <w:rFonts w:eastAsia="Times New Roman"/>
          <w:bCs/>
          <w:szCs w:val="24"/>
        </w:rPr>
        <w:t xml:space="preserve">όλων </w:t>
      </w:r>
      <w:r w:rsidRPr="0021097C">
        <w:rPr>
          <w:rFonts w:eastAsia="Times New Roman"/>
          <w:bCs/>
          <w:szCs w:val="24"/>
        </w:rPr>
        <w:t xml:space="preserve">των πολιτών αποκτά </w:t>
      </w:r>
      <w:r>
        <w:rPr>
          <w:rFonts w:eastAsia="Times New Roman"/>
          <w:bCs/>
          <w:szCs w:val="24"/>
        </w:rPr>
        <w:t>έναν πιο ολιστικό και</w:t>
      </w:r>
      <w:r w:rsidRPr="0021097C">
        <w:rPr>
          <w:rFonts w:eastAsia="Times New Roman"/>
          <w:bCs/>
          <w:szCs w:val="24"/>
        </w:rPr>
        <w:t xml:space="preserve"> ανθρωποκεντρικό χαρακτήρα</w:t>
      </w:r>
      <w:r>
        <w:rPr>
          <w:rFonts w:eastAsia="Times New Roman"/>
          <w:bCs/>
          <w:szCs w:val="24"/>
        </w:rPr>
        <w:t>,</w:t>
      </w:r>
      <w:r w:rsidRPr="0021097C">
        <w:rPr>
          <w:rFonts w:eastAsia="Times New Roman"/>
          <w:bCs/>
          <w:szCs w:val="24"/>
        </w:rPr>
        <w:t xml:space="preserve"> η καθολική εφαρμογή του κοινωνικού εισοδήματος αλληλεγγύης</w:t>
      </w:r>
      <w:r>
        <w:rPr>
          <w:rFonts w:eastAsia="Times New Roman"/>
          <w:bCs/>
          <w:szCs w:val="24"/>
        </w:rPr>
        <w:t>,</w:t>
      </w:r>
      <w:r w:rsidRPr="0021097C">
        <w:rPr>
          <w:rFonts w:eastAsia="Times New Roman"/>
          <w:bCs/>
          <w:szCs w:val="24"/>
        </w:rPr>
        <w:t xml:space="preserve"> η θεσμοθέτηση των </w:t>
      </w:r>
      <w:r>
        <w:rPr>
          <w:rFonts w:eastAsia="Times New Roman"/>
          <w:bCs/>
          <w:szCs w:val="24"/>
        </w:rPr>
        <w:t>θ</w:t>
      </w:r>
      <w:r w:rsidRPr="0021097C">
        <w:rPr>
          <w:rFonts w:eastAsia="Times New Roman"/>
          <w:bCs/>
          <w:szCs w:val="24"/>
        </w:rPr>
        <w:t>εσμών των σχολικών γευμάτων</w:t>
      </w:r>
      <w:r>
        <w:rPr>
          <w:rFonts w:eastAsia="Times New Roman"/>
          <w:bCs/>
          <w:szCs w:val="24"/>
        </w:rPr>
        <w:t>,</w:t>
      </w:r>
      <w:r w:rsidRPr="0021097C">
        <w:rPr>
          <w:rFonts w:eastAsia="Times New Roman"/>
          <w:bCs/>
          <w:szCs w:val="24"/>
        </w:rPr>
        <w:t xml:space="preserve"> το επίδομα ενοικίου </w:t>
      </w:r>
      <w:r>
        <w:rPr>
          <w:rFonts w:eastAsia="Times New Roman"/>
          <w:bCs/>
          <w:szCs w:val="24"/>
        </w:rPr>
        <w:t>ήταν</w:t>
      </w:r>
      <w:r w:rsidRPr="0021097C">
        <w:rPr>
          <w:rFonts w:eastAsia="Times New Roman"/>
          <w:bCs/>
          <w:szCs w:val="24"/>
        </w:rPr>
        <w:t xml:space="preserve"> επιλογές </w:t>
      </w:r>
      <w:r>
        <w:rPr>
          <w:rFonts w:eastAsia="Times New Roman"/>
          <w:bCs/>
          <w:szCs w:val="24"/>
        </w:rPr>
        <w:t>που μαρτυρούν α</w:t>
      </w:r>
      <w:r w:rsidRPr="0021097C">
        <w:rPr>
          <w:rFonts w:eastAsia="Times New Roman"/>
          <w:bCs/>
          <w:szCs w:val="24"/>
        </w:rPr>
        <w:t xml:space="preserve">κριβώς αυτό </w:t>
      </w:r>
      <w:r w:rsidRPr="0021097C">
        <w:rPr>
          <w:rFonts w:eastAsia="Times New Roman"/>
          <w:bCs/>
          <w:szCs w:val="24"/>
        </w:rPr>
        <w:t>που προσπαθώ να επιχειρηματολογήσω</w:t>
      </w:r>
      <w:r>
        <w:rPr>
          <w:rFonts w:eastAsia="Times New Roman"/>
          <w:bCs/>
          <w:szCs w:val="24"/>
        </w:rPr>
        <w:t>,</w:t>
      </w:r>
      <w:r w:rsidRPr="0021097C">
        <w:rPr>
          <w:rFonts w:eastAsia="Times New Roman"/>
          <w:bCs/>
          <w:szCs w:val="24"/>
        </w:rPr>
        <w:t xml:space="preserve"> ότι π</w:t>
      </w:r>
      <w:r>
        <w:rPr>
          <w:rFonts w:eastAsia="Times New Roman"/>
          <w:bCs/>
          <w:szCs w:val="24"/>
        </w:rPr>
        <w:t xml:space="preserve">αρ’ </w:t>
      </w:r>
      <w:r>
        <w:rPr>
          <w:rFonts w:eastAsia="Times New Roman"/>
          <w:bCs/>
          <w:szCs w:val="24"/>
        </w:rPr>
        <w:lastRenderedPageBreak/>
        <w:t xml:space="preserve">όλες τις σκληρές </w:t>
      </w:r>
      <w:r w:rsidRPr="0021097C">
        <w:rPr>
          <w:rFonts w:eastAsia="Times New Roman"/>
          <w:bCs/>
          <w:szCs w:val="24"/>
        </w:rPr>
        <w:t>συνθήκες που αντιμετωπίσαμε κάναμε και επιλογές</w:t>
      </w:r>
      <w:r>
        <w:rPr>
          <w:rFonts w:eastAsia="Times New Roman"/>
          <w:bCs/>
          <w:szCs w:val="24"/>
        </w:rPr>
        <w:t xml:space="preserve"> οι</w:t>
      </w:r>
      <w:r w:rsidRPr="0021097C">
        <w:rPr>
          <w:rFonts w:eastAsia="Times New Roman"/>
          <w:bCs/>
          <w:szCs w:val="24"/>
        </w:rPr>
        <w:t xml:space="preserve"> οποίες είχαν κοινωνικό στίγμα</w:t>
      </w:r>
      <w:r>
        <w:rPr>
          <w:rFonts w:eastAsia="Times New Roman"/>
          <w:bCs/>
          <w:szCs w:val="24"/>
        </w:rPr>
        <w:t>.</w:t>
      </w:r>
    </w:p>
    <w:p w14:paraId="37394F57"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Ποιο ήταν </w:t>
      </w:r>
      <w:r w:rsidRPr="0021097C">
        <w:rPr>
          <w:rFonts w:eastAsia="Times New Roman"/>
          <w:bCs/>
          <w:szCs w:val="24"/>
        </w:rPr>
        <w:t xml:space="preserve">το συμπέρασμα </w:t>
      </w:r>
      <w:r>
        <w:rPr>
          <w:rFonts w:eastAsia="Times New Roman"/>
          <w:bCs/>
          <w:szCs w:val="24"/>
        </w:rPr>
        <w:t>όλης αυτής της προσπάθεια</w:t>
      </w:r>
      <w:r w:rsidRPr="0021097C">
        <w:rPr>
          <w:rFonts w:eastAsia="Times New Roman"/>
          <w:bCs/>
          <w:szCs w:val="24"/>
        </w:rPr>
        <w:t>ς</w:t>
      </w:r>
      <w:r>
        <w:rPr>
          <w:rFonts w:eastAsia="Times New Roman"/>
          <w:bCs/>
          <w:szCs w:val="24"/>
        </w:rPr>
        <w:t>; Ό</w:t>
      </w:r>
      <w:r w:rsidRPr="0021097C">
        <w:rPr>
          <w:rFonts w:eastAsia="Times New Roman"/>
          <w:bCs/>
          <w:szCs w:val="24"/>
        </w:rPr>
        <w:t>τι προσπαθήσαμε να συγκεράσουμε την αναγκαιότητα δημοσιονομ</w:t>
      </w:r>
      <w:r w:rsidRPr="0021097C">
        <w:rPr>
          <w:rFonts w:eastAsia="Times New Roman"/>
          <w:bCs/>
          <w:szCs w:val="24"/>
        </w:rPr>
        <w:t>ικής σταθερότητας με την προώθηση ενός πολιτικού σχεδίου</w:t>
      </w:r>
      <w:r>
        <w:rPr>
          <w:rFonts w:eastAsia="Times New Roman"/>
          <w:bCs/>
          <w:szCs w:val="24"/>
        </w:rPr>
        <w:t xml:space="preserve">, το οποίο </w:t>
      </w:r>
      <w:r w:rsidRPr="0021097C">
        <w:rPr>
          <w:rFonts w:eastAsia="Times New Roman"/>
          <w:bCs/>
          <w:szCs w:val="24"/>
        </w:rPr>
        <w:t>θα είχε ένα συγκεκριμένο πρόσ</w:t>
      </w:r>
      <w:r>
        <w:rPr>
          <w:rFonts w:eastAsia="Times New Roman"/>
          <w:bCs/>
          <w:szCs w:val="24"/>
        </w:rPr>
        <w:t xml:space="preserve">ημο, </w:t>
      </w:r>
      <w:r w:rsidRPr="0021097C">
        <w:rPr>
          <w:rFonts w:eastAsia="Times New Roman"/>
          <w:bCs/>
          <w:szCs w:val="24"/>
        </w:rPr>
        <w:t>να κρ</w:t>
      </w:r>
      <w:r>
        <w:rPr>
          <w:rFonts w:eastAsia="Times New Roman"/>
          <w:bCs/>
          <w:szCs w:val="24"/>
        </w:rPr>
        <w:t>ατήσουμε την κοινωνία όρθια και α</w:t>
      </w:r>
      <w:r w:rsidRPr="0021097C">
        <w:rPr>
          <w:rFonts w:eastAsia="Times New Roman"/>
          <w:bCs/>
          <w:szCs w:val="24"/>
        </w:rPr>
        <w:t xml:space="preserve">ρχικά να προστατέψουμε </w:t>
      </w:r>
      <w:r>
        <w:rPr>
          <w:rFonts w:eastAsia="Times New Roman"/>
          <w:bCs/>
          <w:szCs w:val="24"/>
        </w:rPr>
        <w:t xml:space="preserve">τους </w:t>
      </w:r>
      <w:r w:rsidRPr="0021097C">
        <w:rPr>
          <w:rFonts w:eastAsia="Times New Roman"/>
          <w:bCs/>
          <w:szCs w:val="24"/>
        </w:rPr>
        <w:t>πιο αδύναμο</w:t>
      </w:r>
      <w:r>
        <w:rPr>
          <w:rFonts w:eastAsia="Times New Roman"/>
          <w:bCs/>
          <w:szCs w:val="24"/>
        </w:rPr>
        <w:t>υ</w:t>
      </w:r>
      <w:r w:rsidRPr="0021097C">
        <w:rPr>
          <w:rFonts w:eastAsia="Times New Roman"/>
          <w:bCs/>
          <w:szCs w:val="24"/>
        </w:rPr>
        <w:t>ς</w:t>
      </w:r>
      <w:r>
        <w:rPr>
          <w:rFonts w:eastAsia="Times New Roman"/>
          <w:bCs/>
          <w:szCs w:val="24"/>
        </w:rPr>
        <w:t>,</w:t>
      </w:r>
      <w:r w:rsidRPr="0021097C">
        <w:rPr>
          <w:rFonts w:eastAsia="Times New Roman"/>
          <w:bCs/>
          <w:szCs w:val="24"/>
        </w:rPr>
        <w:t xml:space="preserve"> αυτ</w:t>
      </w:r>
      <w:r>
        <w:rPr>
          <w:rFonts w:eastAsia="Times New Roman"/>
          <w:bCs/>
          <w:szCs w:val="24"/>
        </w:rPr>
        <w:t>ού</w:t>
      </w:r>
      <w:r w:rsidRPr="0021097C">
        <w:rPr>
          <w:rFonts w:eastAsia="Times New Roman"/>
          <w:bCs/>
          <w:szCs w:val="24"/>
        </w:rPr>
        <w:t>ς που περνούσαν και διαβιού</w:t>
      </w:r>
      <w:r>
        <w:rPr>
          <w:rFonts w:eastAsia="Times New Roman"/>
          <w:bCs/>
          <w:szCs w:val="24"/>
        </w:rPr>
        <w:t>σα</w:t>
      </w:r>
      <w:r w:rsidRPr="0021097C">
        <w:rPr>
          <w:rFonts w:eastAsia="Times New Roman"/>
          <w:bCs/>
          <w:szCs w:val="24"/>
        </w:rPr>
        <w:t xml:space="preserve">ν σε συνθήκες </w:t>
      </w:r>
      <w:r>
        <w:rPr>
          <w:rFonts w:eastAsia="Times New Roman"/>
          <w:bCs/>
          <w:szCs w:val="24"/>
        </w:rPr>
        <w:t xml:space="preserve">ακραίας </w:t>
      </w:r>
      <w:r w:rsidRPr="0021097C">
        <w:rPr>
          <w:rFonts w:eastAsia="Times New Roman"/>
          <w:bCs/>
          <w:szCs w:val="24"/>
        </w:rPr>
        <w:t>φτώχειας</w:t>
      </w:r>
      <w:r>
        <w:rPr>
          <w:rFonts w:eastAsia="Times New Roman"/>
          <w:bCs/>
          <w:szCs w:val="24"/>
        </w:rPr>
        <w:t>.</w:t>
      </w:r>
    </w:p>
    <w:p w14:paraId="37394F58"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Υ</w:t>
      </w:r>
      <w:r w:rsidRPr="0021097C">
        <w:rPr>
          <w:rFonts w:eastAsia="Times New Roman"/>
          <w:bCs/>
          <w:szCs w:val="24"/>
        </w:rPr>
        <w:t>πάρχει</w:t>
      </w:r>
      <w:r>
        <w:rPr>
          <w:rFonts w:eastAsia="Times New Roman"/>
          <w:bCs/>
          <w:szCs w:val="24"/>
        </w:rPr>
        <w:t>,</w:t>
      </w:r>
      <w:r w:rsidRPr="0021097C">
        <w:rPr>
          <w:rFonts w:eastAsia="Times New Roman"/>
          <w:bCs/>
          <w:szCs w:val="24"/>
        </w:rPr>
        <w:t xml:space="preserve"> </w:t>
      </w:r>
      <w:r>
        <w:rPr>
          <w:rFonts w:eastAsia="Times New Roman"/>
          <w:bCs/>
          <w:szCs w:val="24"/>
        </w:rPr>
        <w:t>όμως, μι</w:t>
      </w:r>
      <w:r w:rsidRPr="0021097C">
        <w:rPr>
          <w:rFonts w:eastAsia="Times New Roman"/>
          <w:bCs/>
          <w:szCs w:val="24"/>
        </w:rPr>
        <w:t>α ποιοτική διαφορά σε σχέση με τη σημερινή συζήτηση</w:t>
      </w:r>
      <w:r>
        <w:rPr>
          <w:rFonts w:eastAsia="Times New Roman"/>
          <w:bCs/>
          <w:szCs w:val="24"/>
        </w:rPr>
        <w:t xml:space="preserve">. Ποια ήταν </w:t>
      </w:r>
      <w:r w:rsidRPr="0021097C">
        <w:rPr>
          <w:rFonts w:eastAsia="Times New Roman"/>
          <w:bCs/>
          <w:szCs w:val="24"/>
        </w:rPr>
        <w:t>αυτή</w:t>
      </w:r>
      <w:r>
        <w:rPr>
          <w:rFonts w:eastAsia="Times New Roman"/>
          <w:bCs/>
          <w:szCs w:val="24"/>
        </w:rPr>
        <w:t xml:space="preserve"> και ποια </w:t>
      </w:r>
      <w:r w:rsidRPr="0021097C">
        <w:rPr>
          <w:rFonts w:eastAsia="Times New Roman"/>
          <w:bCs/>
          <w:szCs w:val="24"/>
        </w:rPr>
        <w:t xml:space="preserve">είναι μάλλον </w:t>
      </w:r>
      <w:r>
        <w:rPr>
          <w:rFonts w:eastAsia="Times New Roman"/>
          <w:bCs/>
          <w:szCs w:val="24"/>
        </w:rPr>
        <w:t xml:space="preserve">αυτή; Ότι κατόπιν της συγκεκριμένης συμφωνίας </w:t>
      </w:r>
      <w:r w:rsidRPr="0021097C">
        <w:rPr>
          <w:rFonts w:eastAsia="Times New Roman"/>
          <w:bCs/>
          <w:szCs w:val="24"/>
        </w:rPr>
        <w:t>που είχαμε για το χρέος τον Αύγουστο του 2018</w:t>
      </w:r>
      <w:r>
        <w:rPr>
          <w:rFonts w:eastAsia="Times New Roman"/>
          <w:bCs/>
          <w:szCs w:val="24"/>
        </w:rPr>
        <w:t xml:space="preserve">, </w:t>
      </w:r>
      <w:r w:rsidRPr="0021097C">
        <w:rPr>
          <w:rFonts w:eastAsia="Times New Roman"/>
          <w:bCs/>
          <w:szCs w:val="24"/>
        </w:rPr>
        <w:t xml:space="preserve">αλλά και με τον τρόπο με τον οποίο </w:t>
      </w:r>
      <w:r>
        <w:rPr>
          <w:rFonts w:eastAsia="Times New Roman"/>
          <w:bCs/>
          <w:szCs w:val="24"/>
        </w:rPr>
        <w:t xml:space="preserve">κλείσαμε την </w:t>
      </w:r>
      <w:r w:rsidRPr="0021097C">
        <w:rPr>
          <w:rFonts w:eastAsia="Times New Roman"/>
          <w:bCs/>
          <w:szCs w:val="24"/>
        </w:rPr>
        <w:t>τελευταία αξιολό</w:t>
      </w:r>
      <w:r w:rsidRPr="0021097C">
        <w:rPr>
          <w:rFonts w:eastAsia="Times New Roman"/>
          <w:bCs/>
          <w:szCs w:val="24"/>
        </w:rPr>
        <w:t>γηση και τελείωσε το τελευταίο πρόγραμμα δημοσιονομικής προσαρμογής</w:t>
      </w:r>
      <w:r>
        <w:rPr>
          <w:rFonts w:eastAsia="Times New Roman"/>
          <w:bCs/>
          <w:szCs w:val="24"/>
        </w:rPr>
        <w:t xml:space="preserve">, </w:t>
      </w:r>
      <w:r w:rsidRPr="0021097C">
        <w:rPr>
          <w:rFonts w:eastAsia="Times New Roman"/>
          <w:bCs/>
          <w:szCs w:val="24"/>
        </w:rPr>
        <w:t>καταφέραμε κάτι πάρα πολύ συγκεκριμένο</w:t>
      </w:r>
      <w:r>
        <w:rPr>
          <w:rFonts w:eastAsia="Times New Roman"/>
          <w:bCs/>
          <w:szCs w:val="24"/>
        </w:rPr>
        <w:t>,</w:t>
      </w:r>
      <w:r w:rsidRPr="0021097C">
        <w:rPr>
          <w:rFonts w:eastAsia="Times New Roman"/>
          <w:bCs/>
          <w:szCs w:val="24"/>
        </w:rPr>
        <w:t xml:space="preserve"> να </w:t>
      </w:r>
      <w:r>
        <w:rPr>
          <w:rFonts w:eastAsia="Times New Roman"/>
          <w:bCs/>
          <w:szCs w:val="24"/>
        </w:rPr>
        <w:t xml:space="preserve">ανακτήσουμε </w:t>
      </w:r>
      <w:r w:rsidRPr="0021097C">
        <w:rPr>
          <w:rFonts w:eastAsia="Times New Roman"/>
          <w:bCs/>
          <w:szCs w:val="24"/>
        </w:rPr>
        <w:t>κομμάτι της δημοσιονομικής μας κυριαρχίας και να έχουμε</w:t>
      </w:r>
      <w:r>
        <w:rPr>
          <w:rFonts w:eastAsia="Times New Roman"/>
          <w:bCs/>
          <w:szCs w:val="24"/>
        </w:rPr>
        <w:t xml:space="preserve">, κυρίες και κύριοι συνάδελφοι, </w:t>
      </w:r>
      <w:r w:rsidRPr="0021097C">
        <w:rPr>
          <w:rFonts w:eastAsia="Times New Roman"/>
          <w:bCs/>
          <w:szCs w:val="24"/>
        </w:rPr>
        <w:t xml:space="preserve">από </w:t>
      </w:r>
      <w:r>
        <w:rPr>
          <w:rFonts w:eastAsia="Times New Roman"/>
          <w:bCs/>
          <w:szCs w:val="24"/>
        </w:rPr>
        <w:t>εδώ</w:t>
      </w:r>
      <w:r w:rsidRPr="0021097C">
        <w:rPr>
          <w:rFonts w:eastAsia="Times New Roman"/>
          <w:bCs/>
          <w:szCs w:val="24"/>
        </w:rPr>
        <w:t xml:space="preserve"> και πέρα </w:t>
      </w:r>
      <w:r>
        <w:rPr>
          <w:rFonts w:eastAsia="Times New Roman"/>
          <w:bCs/>
          <w:szCs w:val="24"/>
        </w:rPr>
        <w:t xml:space="preserve">τη </w:t>
      </w:r>
      <w:r w:rsidRPr="0021097C">
        <w:rPr>
          <w:rFonts w:eastAsia="Times New Roman"/>
          <w:bCs/>
          <w:szCs w:val="24"/>
        </w:rPr>
        <w:t xml:space="preserve">δυνατότητα να </w:t>
      </w:r>
      <w:r>
        <w:rPr>
          <w:rFonts w:eastAsia="Times New Roman"/>
          <w:bCs/>
          <w:szCs w:val="24"/>
        </w:rPr>
        <w:t>ασκ</w:t>
      </w:r>
      <w:r w:rsidRPr="0021097C">
        <w:rPr>
          <w:rFonts w:eastAsia="Times New Roman"/>
          <w:bCs/>
          <w:szCs w:val="24"/>
        </w:rPr>
        <w:t>ούμε το</w:t>
      </w:r>
      <w:r>
        <w:rPr>
          <w:rFonts w:eastAsia="Times New Roman"/>
          <w:bCs/>
          <w:szCs w:val="24"/>
        </w:rPr>
        <w:t xml:space="preserve"> </w:t>
      </w:r>
      <w:r w:rsidRPr="0021097C">
        <w:rPr>
          <w:rFonts w:eastAsia="Times New Roman"/>
          <w:bCs/>
          <w:szCs w:val="24"/>
        </w:rPr>
        <w:t>δικ</w:t>
      </w:r>
      <w:r>
        <w:rPr>
          <w:rFonts w:eastAsia="Times New Roman"/>
          <w:bCs/>
          <w:szCs w:val="24"/>
        </w:rPr>
        <w:t xml:space="preserve">ό </w:t>
      </w:r>
      <w:r w:rsidRPr="0021097C">
        <w:rPr>
          <w:rFonts w:eastAsia="Times New Roman"/>
          <w:bCs/>
          <w:szCs w:val="24"/>
        </w:rPr>
        <w:lastRenderedPageBreak/>
        <w:t>μας μείγμα πολιτικής</w:t>
      </w:r>
      <w:r>
        <w:rPr>
          <w:rFonts w:eastAsia="Times New Roman"/>
          <w:bCs/>
          <w:szCs w:val="24"/>
        </w:rPr>
        <w:t>,</w:t>
      </w:r>
      <w:r w:rsidRPr="0021097C">
        <w:rPr>
          <w:rFonts w:eastAsia="Times New Roman"/>
          <w:bCs/>
          <w:szCs w:val="24"/>
        </w:rPr>
        <w:t xml:space="preserve"> προκειμένου να πιάνουμε </w:t>
      </w:r>
      <w:r>
        <w:rPr>
          <w:rFonts w:eastAsia="Times New Roman"/>
          <w:bCs/>
          <w:szCs w:val="24"/>
        </w:rPr>
        <w:t>τους όντως</w:t>
      </w:r>
      <w:r w:rsidRPr="0021097C">
        <w:rPr>
          <w:rFonts w:eastAsia="Times New Roman"/>
          <w:bCs/>
          <w:szCs w:val="24"/>
        </w:rPr>
        <w:t xml:space="preserve"> συμφωνημένους δημοσιονομικούς στόχους</w:t>
      </w:r>
      <w:r>
        <w:rPr>
          <w:rFonts w:eastAsia="Times New Roman"/>
          <w:bCs/>
          <w:szCs w:val="24"/>
        </w:rPr>
        <w:t xml:space="preserve">. Αυτή </w:t>
      </w:r>
      <w:r w:rsidRPr="0021097C">
        <w:rPr>
          <w:rFonts w:eastAsia="Times New Roman"/>
          <w:bCs/>
          <w:szCs w:val="24"/>
        </w:rPr>
        <w:t>είναι και η κομβικ</w:t>
      </w:r>
      <w:r>
        <w:rPr>
          <w:rFonts w:eastAsia="Times New Roman"/>
          <w:bCs/>
          <w:szCs w:val="24"/>
        </w:rPr>
        <w:t xml:space="preserve">ή ποιοτική διαφορά του φετινού </w:t>
      </w:r>
      <w:r>
        <w:rPr>
          <w:rFonts w:eastAsia="Times New Roman"/>
          <w:bCs/>
          <w:szCs w:val="24"/>
        </w:rPr>
        <w:t>π</w:t>
      </w:r>
      <w:r w:rsidRPr="0021097C">
        <w:rPr>
          <w:rFonts w:eastAsia="Times New Roman"/>
          <w:bCs/>
          <w:szCs w:val="24"/>
        </w:rPr>
        <w:t xml:space="preserve">ροϋπολογισμού </w:t>
      </w:r>
      <w:r>
        <w:rPr>
          <w:rFonts w:eastAsia="Times New Roman"/>
          <w:bCs/>
          <w:szCs w:val="24"/>
        </w:rPr>
        <w:t xml:space="preserve">σε σχέση με όλους τους προηγούμενους. </w:t>
      </w:r>
    </w:p>
    <w:p w14:paraId="37394F59"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Άρα, </w:t>
      </w:r>
      <w:r w:rsidRPr="0021097C">
        <w:rPr>
          <w:rFonts w:eastAsia="Times New Roman"/>
          <w:bCs/>
          <w:szCs w:val="24"/>
        </w:rPr>
        <w:t>το συμπέρασμα</w:t>
      </w:r>
      <w:r>
        <w:rPr>
          <w:rFonts w:eastAsia="Times New Roman"/>
          <w:bCs/>
          <w:szCs w:val="24"/>
        </w:rPr>
        <w:t>,</w:t>
      </w:r>
      <w:r w:rsidRPr="0021097C">
        <w:rPr>
          <w:rFonts w:eastAsia="Times New Roman"/>
          <w:bCs/>
          <w:szCs w:val="24"/>
        </w:rPr>
        <w:t xml:space="preserve"> στο οποίο θα ήθελα να καταλήξω</w:t>
      </w:r>
      <w:r>
        <w:rPr>
          <w:rFonts w:eastAsia="Times New Roman"/>
          <w:bCs/>
          <w:szCs w:val="24"/>
        </w:rPr>
        <w:t>,</w:t>
      </w:r>
      <w:r w:rsidRPr="0021097C">
        <w:rPr>
          <w:rFonts w:eastAsia="Times New Roman"/>
          <w:bCs/>
          <w:szCs w:val="24"/>
        </w:rPr>
        <w:t xml:space="preserve"> είναι το εξής</w:t>
      </w:r>
      <w:r>
        <w:rPr>
          <w:rFonts w:eastAsia="Times New Roman"/>
          <w:bCs/>
          <w:szCs w:val="24"/>
        </w:rPr>
        <w:t>: Σ</w:t>
      </w:r>
      <w:r w:rsidRPr="0021097C">
        <w:rPr>
          <w:rFonts w:eastAsia="Times New Roman"/>
          <w:bCs/>
          <w:szCs w:val="24"/>
        </w:rPr>
        <w:t>το πολιτικό τοπίο του μέλλοντος</w:t>
      </w:r>
      <w:r>
        <w:rPr>
          <w:rFonts w:eastAsia="Times New Roman"/>
          <w:bCs/>
          <w:szCs w:val="24"/>
        </w:rPr>
        <w:t xml:space="preserve"> </w:t>
      </w:r>
      <w:r w:rsidRPr="0021097C">
        <w:rPr>
          <w:rFonts w:eastAsia="Times New Roman"/>
          <w:bCs/>
          <w:szCs w:val="24"/>
        </w:rPr>
        <w:t>θα έχουμε τη δυνατότητα να επαν</w:t>
      </w:r>
      <w:r>
        <w:rPr>
          <w:rFonts w:eastAsia="Times New Roman"/>
          <w:bCs/>
          <w:szCs w:val="24"/>
        </w:rPr>
        <w:t xml:space="preserve">εισάγουμε </w:t>
      </w:r>
      <w:r w:rsidRPr="0021097C">
        <w:rPr>
          <w:rFonts w:eastAsia="Times New Roman"/>
          <w:bCs/>
          <w:szCs w:val="24"/>
        </w:rPr>
        <w:t xml:space="preserve">την εφαρμοσμένη πολιτική και </w:t>
      </w:r>
      <w:r>
        <w:rPr>
          <w:rFonts w:eastAsia="Times New Roman"/>
          <w:bCs/>
          <w:szCs w:val="24"/>
        </w:rPr>
        <w:t xml:space="preserve">τη δομική </w:t>
      </w:r>
      <w:r w:rsidRPr="0021097C">
        <w:rPr>
          <w:rFonts w:eastAsia="Times New Roman"/>
          <w:bCs/>
          <w:szCs w:val="24"/>
        </w:rPr>
        <w:t>πραγματική αντιπαράθεση στο</w:t>
      </w:r>
      <w:r>
        <w:rPr>
          <w:rFonts w:eastAsia="Times New Roman"/>
          <w:bCs/>
          <w:szCs w:val="24"/>
        </w:rPr>
        <w:t>ν</w:t>
      </w:r>
      <w:r w:rsidRPr="0021097C">
        <w:rPr>
          <w:rFonts w:eastAsia="Times New Roman"/>
          <w:bCs/>
          <w:szCs w:val="24"/>
        </w:rPr>
        <w:t xml:space="preserve"> δημό</w:t>
      </w:r>
      <w:r>
        <w:rPr>
          <w:rFonts w:eastAsia="Times New Roman"/>
          <w:bCs/>
          <w:szCs w:val="24"/>
        </w:rPr>
        <w:t>σιο διά</w:t>
      </w:r>
      <w:r w:rsidRPr="0021097C">
        <w:rPr>
          <w:rFonts w:eastAsia="Times New Roman"/>
          <w:bCs/>
          <w:szCs w:val="24"/>
        </w:rPr>
        <w:t>λογο</w:t>
      </w:r>
      <w:r>
        <w:rPr>
          <w:rFonts w:eastAsia="Times New Roman"/>
          <w:bCs/>
          <w:szCs w:val="24"/>
        </w:rPr>
        <w:t>.</w:t>
      </w:r>
    </w:p>
    <w:p w14:paraId="37394F5A"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Επίσης, κυρίες και κύριοι συνάδελφοι, κατά </w:t>
      </w:r>
      <w:r w:rsidRPr="0021097C">
        <w:rPr>
          <w:rFonts w:eastAsia="Times New Roman"/>
          <w:bCs/>
          <w:szCs w:val="24"/>
        </w:rPr>
        <w:t>τη γνώ</w:t>
      </w:r>
      <w:r w:rsidRPr="0021097C">
        <w:rPr>
          <w:rFonts w:eastAsia="Times New Roman"/>
          <w:bCs/>
          <w:szCs w:val="24"/>
        </w:rPr>
        <w:t>μη μου</w:t>
      </w:r>
      <w:r>
        <w:rPr>
          <w:rFonts w:eastAsia="Times New Roman"/>
          <w:bCs/>
          <w:szCs w:val="24"/>
        </w:rPr>
        <w:t>,</w:t>
      </w:r>
      <w:r w:rsidRPr="0021097C">
        <w:rPr>
          <w:rFonts w:eastAsia="Times New Roman"/>
          <w:bCs/>
          <w:szCs w:val="24"/>
        </w:rPr>
        <w:t xml:space="preserve"> </w:t>
      </w:r>
      <w:r>
        <w:rPr>
          <w:rFonts w:eastAsia="Times New Roman"/>
          <w:bCs/>
          <w:szCs w:val="24"/>
        </w:rPr>
        <w:t>η παρακαταθήκη του ΣΥΡΙΖΑ, της σημερινής Κ</w:t>
      </w:r>
      <w:r w:rsidRPr="0021097C">
        <w:rPr>
          <w:rFonts w:eastAsia="Times New Roman"/>
          <w:bCs/>
          <w:szCs w:val="24"/>
        </w:rPr>
        <w:t>υβέρνησης</w:t>
      </w:r>
      <w:r>
        <w:rPr>
          <w:rFonts w:eastAsia="Times New Roman"/>
          <w:bCs/>
          <w:szCs w:val="24"/>
        </w:rPr>
        <w:t>,</w:t>
      </w:r>
      <w:r w:rsidRPr="0021097C">
        <w:rPr>
          <w:rFonts w:eastAsia="Times New Roman"/>
          <w:bCs/>
          <w:szCs w:val="24"/>
        </w:rPr>
        <w:t xml:space="preserve"> σ</w:t>
      </w:r>
      <w:r>
        <w:rPr>
          <w:rFonts w:eastAsia="Times New Roman"/>
          <w:bCs/>
          <w:szCs w:val="24"/>
        </w:rPr>
        <w:t>ε όλες τις μελλοντικές κυβερνήσει</w:t>
      </w:r>
      <w:r w:rsidRPr="0021097C">
        <w:rPr>
          <w:rFonts w:eastAsia="Times New Roman"/>
          <w:bCs/>
          <w:szCs w:val="24"/>
        </w:rPr>
        <w:t>ς είναι η εξής</w:t>
      </w:r>
      <w:r>
        <w:rPr>
          <w:rFonts w:eastAsia="Times New Roman"/>
          <w:bCs/>
          <w:szCs w:val="24"/>
        </w:rPr>
        <w:t>:</w:t>
      </w:r>
      <w:r w:rsidRPr="0021097C">
        <w:rPr>
          <w:rFonts w:eastAsia="Times New Roman"/>
          <w:bCs/>
          <w:szCs w:val="24"/>
        </w:rPr>
        <w:t xml:space="preserve"> </w:t>
      </w:r>
      <w:r>
        <w:rPr>
          <w:rFonts w:eastAsia="Times New Roman"/>
          <w:bCs/>
          <w:szCs w:val="24"/>
        </w:rPr>
        <w:t>Δ</w:t>
      </w:r>
      <w:r w:rsidRPr="0021097C">
        <w:rPr>
          <w:rFonts w:eastAsia="Times New Roman"/>
          <w:bCs/>
          <w:szCs w:val="24"/>
        </w:rPr>
        <w:t xml:space="preserve">ημιουργήσαμε </w:t>
      </w:r>
      <w:r>
        <w:rPr>
          <w:rFonts w:eastAsia="Times New Roman"/>
          <w:bCs/>
          <w:szCs w:val="24"/>
        </w:rPr>
        <w:t xml:space="preserve">τη </w:t>
      </w:r>
      <w:r w:rsidRPr="0021097C">
        <w:rPr>
          <w:rFonts w:eastAsia="Times New Roman"/>
          <w:bCs/>
          <w:szCs w:val="24"/>
        </w:rPr>
        <w:t xml:space="preserve">δυνατότητα να μπορούμε να </w:t>
      </w:r>
      <w:r>
        <w:rPr>
          <w:rFonts w:eastAsia="Times New Roman"/>
          <w:bCs/>
          <w:szCs w:val="24"/>
        </w:rPr>
        <w:t>συ</w:t>
      </w:r>
      <w:r w:rsidRPr="0021097C">
        <w:rPr>
          <w:rFonts w:eastAsia="Times New Roman"/>
          <w:bCs/>
          <w:szCs w:val="24"/>
        </w:rPr>
        <w:t xml:space="preserve">ζητάμε ως δημοκρατικά πολιτικά κόμματα </w:t>
      </w:r>
      <w:r>
        <w:rPr>
          <w:rFonts w:eastAsia="Times New Roman"/>
          <w:bCs/>
          <w:szCs w:val="24"/>
        </w:rPr>
        <w:t xml:space="preserve">και να αντιπαρατιθέμεθα </w:t>
      </w:r>
      <w:r w:rsidRPr="0021097C">
        <w:rPr>
          <w:rFonts w:eastAsia="Times New Roman"/>
          <w:bCs/>
          <w:szCs w:val="24"/>
        </w:rPr>
        <w:t>χωρίς βαρβάρους</w:t>
      </w:r>
      <w:r>
        <w:rPr>
          <w:rFonts w:eastAsia="Times New Roman"/>
          <w:bCs/>
          <w:szCs w:val="24"/>
        </w:rPr>
        <w:t>.</w:t>
      </w:r>
    </w:p>
    <w:p w14:paraId="37394F5B"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Σας ε</w:t>
      </w:r>
      <w:r w:rsidRPr="0021097C">
        <w:rPr>
          <w:rFonts w:eastAsia="Times New Roman"/>
          <w:bCs/>
          <w:szCs w:val="24"/>
        </w:rPr>
        <w:t xml:space="preserve">υχαριστώ πάρα </w:t>
      </w:r>
      <w:r w:rsidRPr="0021097C">
        <w:rPr>
          <w:rFonts w:eastAsia="Times New Roman"/>
          <w:bCs/>
          <w:szCs w:val="24"/>
        </w:rPr>
        <w:t>πολύ</w:t>
      </w:r>
      <w:r>
        <w:rPr>
          <w:rFonts w:eastAsia="Times New Roman"/>
          <w:bCs/>
          <w:szCs w:val="24"/>
        </w:rPr>
        <w:t>.</w:t>
      </w:r>
    </w:p>
    <w:p w14:paraId="37394F5C" w14:textId="77777777" w:rsidR="00B27939" w:rsidRDefault="00D93F4B">
      <w:pPr>
        <w:tabs>
          <w:tab w:val="left" w:pos="2940"/>
        </w:tabs>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7394F5D" w14:textId="77777777" w:rsidR="00B27939" w:rsidRDefault="00D93F4B">
      <w:pPr>
        <w:tabs>
          <w:tab w:val="left" w:pos="2940"/>
        </w:tabs>
        <w:spacing w:after="0" w:line="600" w:lineRule="auto"/>
        <w:ind w:firstLine="720"/>
        <w:jc w:val="both"/>
        <w:rPr>
          <w:rFonts w:eastAsia="Times New Roman"/>
          <w:bCs/>
          <w:szCs w:val="24"/>
        </w:rPr>
      </w:pPr>
      <w:r w:rsidRPr="00BD38D5">
        <w:rPr>
          <w:rFonts w:eastAsia="Times New Roman"/>
          <w:b/>
          <w:bCs/>
          <w:szCs w:val="24"/>
        </w:rPr>
        <w:t>ΠΡΟΕΔΡΕΥΩΝ (Νικήτας Κακλαμάνης):</w:t>
      </w:r>
      <w:r>
        <w:rPr>
          <w:rFonts w:eastAsia="Times New Roman"/>
          <w:bCs/>
          <w:szCs w:val="24"/>
        </w:rPr>
        <w:t xml:space="preserve"> Κι εγώ ε</w:t>
      </w:r>
      <w:r w:rsidRPr="0021097C">
        <w:rPr>
          <w:rFonts w:eastAsia="Times New Roman"/>
          <w:bCs/>
          <w:szCs w:val="24"/>
        </w:rPr>
        <w:t>υχαριστώ για τ</w:t>
      </w:r>
      <w:r>
        <w:rPr>
          <w:rFonts w:eastAsia="Times New Roman"/>
          <w:bCs/>
          <w:szCs w:val="24"/>
        </w:rPr>
        <w:t xml:space="preserve">ην τήρηση </w:t>
      </w:r>
      <w:r w:rsidRPr="0021097C">
        <w:rPr>
          <w:rFonts w:eastAsia="Times New Roman"/>
          <w:bCs/>
          <w:szCs w:val="24"/>
        </w:rPr>
        <w:t>του χρόνου</w:t>
      </w:r>
      <w:r>
        <w:rPr>
          <w:rFonts w:eastAsia="Times New Roman"/>
          <w:bCs/>
          <w:szCs w:val="24"/>
        </w:rPr>
        <w:t>.</w:t>
      </w:r>
    </w:p>
    <w:p w14:paraId="37394F5E"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Τον λόγο έχει ο </w:t>
      </w:r>
      <w:r>
        <w:rPr>
          <w:rFonts w:eastAsia="Times New Roman"/>
          <w:bCs/>
          <w:szCs w:val="24"/>
        </w:rPr>
        <w:t xml:space="preserve">κ. </w:t>
      </w:r>
      <w:r>
        <w:rPr>
          <w:rFonts w:eastAsia="Times New Roman"/>
          <w:bCs/>
          <w:szCs w:val="24"/>
        </w:rPr>
        <w:t>Χρί</w:t>
      </w:r>
      <w:r w:rsidRPr="0021097C">
        <w:rPr>
          <w:rFonts w:eastAsia="Times New Roman"/>
          <w:bCs/>
          <w:szCs w:val="24"/>
        </w:rPr>
        <w:t>στος Δήμας</w:t>
      </w:r>
      <w:r>
        <w:rPr>
          <w:rFonts w:eastAsia="Times New Roman"/>
          <w:bCs/>
          <w:szCs w:val="24"/>
        </w:rPr>
        <w:t>.</w:t>
      </w:r>
    </w:p>
    <w:p w14:paraId="37394F5F" w14:textId="77777777" w:rsidR="00B27939" w:rsidRDefault="00D93F4B">
      <w:pPr>
        <w:tabs>
          <w:tab w:val="left" w:pos="2940"/>
        </w:tabs>
        <w:spacing w:after="0" w:line="600" w:lineRule="auto"/>
        <w:ind w:firstLine="720"/>
        <w:jc w:val="both"/>
        <w:rPr>
          <w:rFonts w:eastAsia="Times New Roman"/>
          <w:bCs/>
          <w:szCs w:val="24"/>
        </w:rPr>
      </w:pPr>
      <w:r w:rsidRPr="00BD38D5">
        <w:rPr>
          <w:rFonts w:eastAsia="Times New Roman"/>
          <w:b/>
          <w:bCs/>
          <w:szCs w:val="24"/>
        </w:rPr>
        <w:t>ΧΡΙΣΤΟΣ ΔΗΜΑΣ:</w:t>
      </w:r>
      <w:r>
        <w:rPr>
          <w:rFonts w:eastAsia="Times New Roman"/>
          <w:bCs/>
          <w:szCs w:val="24"/>
        </w:rPr>
        <w:t xml:space="preserve"> Ευχαριστώ, κύριε Πρόεδρε.</w:t>
      </w:r>
    </w:p>
    <w:p w14:paraId="37394F60"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lastRenderedPageBreak/>
        <w:t>Θέλω κ</w:t>
      </w:r>
      <w:r w:rsidRPr="0021097C">
        <w:rPr>
          <w:rFonts w:eastAsia="Times New Roman"/>
          <w:bCs/>
          <w:szCs w:val="24"/>
        </w:rPr>
        <w:t>αι εγώ από το Βήμα της Βουλής να εκφράσ</w:t>
      </w:r>
      <w:r>
        <w:rPr>
          <w:rFonts w:eastAsia="Times New Roman"/>
          <w:bCs/>
          <w:szCs w:val="24"/>
        </w:rPr>
        <w:t>ω</w:t>
      </w:r>
      <w:r w:rsidRPr="0021097C">
        <w:rPr>
          <w:rFonts w:eastAsia="Times New Roman"/>
          <w:bCs/>
          <w:szCs w:val="24"/>
        </w:rPr>
        <w:t xml:space="preserve"> τη συμπαράστασή μου στους δημοσιογράφους και τους εργαζόμενους στην </w:t>
      </w:r>
      <w:r>
        <w:rPr>
          <w:rFonts w:eastAsia="Times New Roman"/>
          <w:bCs/>
          <w:szCs w:val="24"/>
        </w:rPr>
        <w:t>«</w:t>
      </w:r>
      <w:r w:rsidRPr="0021097C">
        <w:rPr>
          <w:rFonts w:eastAsia="Times New Roman"/>
          <w:bCs/>
          <w:szCs w:val="24"/>
        </w:rPr>
        <w:t>ΚΑΘΗΜΕΡΙΝΗ</w:t>
      </w:r>
      <w:r>
        <w:rPr>
          <w:rFonts w:eastAsia="Times New Roman"/>
          <w:bCs/>
          <w:szCs w:val="24"/>
        </w:rPr>
        <w:t>»</w:t>
      </w:r>
      <w:r w:rsidRPr="0021097C">
        <w:rPr>
          <w:rFonts w:eastAsia="Times New Roman"/>
          <w:bCs/>
          <w:szCs w:val="24"/>
        </w:rPr>
        <w:t xml:space="preserve"> και το </w:t>
      </w:r>
      <w:r>
        <w:rPr>
          <w:rFonts w:eastAsia="Times New Roman"/>
          <w:bCs/>
          <w:szCs w:val="24"/>
        </w:rPr>
        <w:t>«</w:t>
      </w:r>
      <w:r w:rsidRPr="0021097C">
        <w:rPr>
          <w:rFonts w:eastAsia="Times New Roman"/>
          <w:bCs/>
          <w:szCs w:val="24"/>
        </w:rPr>
        <w:t>ΣΚΑΪ</w:t>
      </w:r>
      <w:r>
        <w:rPr>
          <w:rFonts w:eastAsia="Times New Roman"/>
          <w:bCs/>
          <w:szCs w:val="24"/>
        </w:rPr>
        <w:t>»</w:t>
      </w:r>
      <w:r w:rsidRPr="0021097C">
        <w:rPr>
          <w:rFonts w:eastAsia="Times New Roman"/>
          <w:bCs/>
          <w:szCs w:val="24"/>
        </w:rPr>
        <w:t xml:space="preserve"> για το τρομοκρατικό χτύπημα που δέχτηκαν σήμερα το πρωί</w:t>
      </w:r>
      <w:r>
        <w:rPr>
          <w:rFonts w:eastAsia="Times New Roman"/>
          <w:bCs/>
          <w:szCs w:val="24"/>
        </w:rPr>
        <w:t>. Ν</w:t>
      </w:r>
      <w:r w:rsidRPr="0021097C">
        <w:rPr>
          <w:rFonts w:eastAsia="Times New Roman"/>
          <w:bCs/>
          <w:szCs w:val="24"/>
        </w:rPr>
        <w:t>ομίζω ότι όλοι μας οφείλο</w:t>
      </w:r>
      <w:r>
        <w:rPr>
          <w:rFonts w:eastAsia="Times New Roman"/>
          <w:bCs/>
          <w:szCs w:val="24"/>
        </w:rPr>
        <w:t>υμε να το κάνουμε αυτό και σε μι</w:t>
      </w:r>
      <w:r w:rsidRPr="0021097C">
        <w:rPr>
          <w:rFonts w:eastAsia="Times New Roman"/>
          <w:bCs/>
          <w:szCs w:val="24"/>
        </w:rPr>
        <w:t>α δημοκρατικά ευνομούμενη κοινωνία προφανώς ε</w:t>
      </w:r>
      <w:r w:rsidRPr="0021097C">
        <w:rPr>
          <w:rFonts w:eastAsia="Times New Roman"/>
          <w:bCs/>
          <w:szCs w:val="24"/>
        </w:rPr>
        <w:t xml:space="preserve">ίναι καταδικαστέο </w:t>
      </w:r>
      <w:r>
        <w:rPr>
          <w:rFonts w:eastAsia="Times New Roman"/>
          <w:bCs/>
          <w:szCs w:val="24"/>
        </w:rPr>
        <w:t>απ’ όλες τις πτέρυγες.</w:t>
      </w:r>
    </w:p>
    <w:p w14:paraId="37394F61"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π</w:t>
      </w:r>
      <w:r w:rsidRPr="0021097C">
        <w:rPr>
          <w:rFonts w:eastAsia="Times New Roman"/>
          <w:bCs/>
          <w:szCs w:val="24"/>
        </w:rPr>
        <w:t xml:space="preserve">ροϋπολογισμός </w:t>
      </w:r>
      <w:r w:rsidRPr="0021097C">
        <w:rPr>
          <w:rFonts w:eastAsia="Times New Roman"/>
          <w:bCs/>
          <w:szCs w:val="24"/>
        </w:rPr>
        <w:t>που συζητ</w:t>
      </w:r>
      <w:r>
        <w:rPr>
          <w:rFonts w:eastAsia="Times New Roman"/>
          <w:bCs/>
          <w:szCs w:val="24"/>
        </w:rPr>
        <w:t xml:space="preserve">ούμε σήμερα είναι ο τελευταίος </w:t>
      </w:r>
      <w:r>
        <w:rPr>
          <w:rFonts w:eastAsia="Times New Roman"/>
          <w:bCs/>
          <w:szCs w:val="24"/>
        </w:rPr>
        <w:t xml:space="preserve">προϋπολογισμός </w:t>
      </w:r>
      <w:r>
        <w:rPr>
          <w:rFonts w:eastAsia="Times New Roman"/>
          <w:bCs/>
          <w:szCs w:val="24"/>
        </w:rPr>
        <w:t xml:space="preserve">των </w:t>
      </w:r>
      <w:r>
        <w:rPr>
          <w:rFonts w:eastAsia="Times New Roman"/>
          <w:bCs/>
          <w:szCs w:val="24"/>
        </w:rPr>
        <w:t>κ</w:t>
      </w:r>
      <w:r w:rsidRPr="0021097C">
        <w:rPr>
          <w:rFonts w:eastAsia="Times New Roman"/>
          <w:bCs/>
          <w:szCs w:val="24"/>
        </w:rPr>
        <w:t xml:space="preserve">υβερνήσεων </w:t>
      </w:r>
      <w:r w:rsidRPr="0021097C">
        <w:rPr>
          <w:rFonts w:eastAsia="Times New Roman"/>
          <w:bCs/>
          <w:szCs w:val="24"/>
        </w:rPr>
        <w:t>ΣΥΡΙΖΑ</w:t>
      </w:r>
      <w:r>
        <w:rPr>
          <w:rFonts w:eastAsia="Times New Roman"/>
          <w:bCs/>
          <w:szCs w:val="24"/>
        </w:rPr>
        <w:t xml:space="preserve"> </w:t>
      </w:r>
      <w:r>
        <w:rPr>
          <w:rFonts w:eastAsia="Times New Roman"/>
          <w:bCs/>
          <w:szCs w:val="24"/>
        </w:rPr>
        <w:t>-</w:t>
      </w:r>
      <w:r>
        <w:rPr>
          <w:rFonts w:eastAsia="Times New Roman"/>
          <w:bCs/>
          <w:szCs w:val="24"/>
        </w:rPr>
        <w:t xml:space="preserve"> Α</w:t>
      </w:r>
      <w:r w:rsidRPr="0021097C">
        <w:rPr>
          <w:rFonts w:eastAsia="Times New Roman"/>
          <w:bCs/>
          <w:szCs w:val="24"/>
        </w:rPr>
        <w:t>νεξ</w:t>
      </w:r>
      <w:r>
        <w:rPr>
          <w:rFonts w:eastAsia="Times New Roman"/>
          <w:bCs/>
          <w:szCs w:val="24"/>
        </w:rPr>
        <w:t>α</w:t>
      </w:r>
      <w:r w:rsidRPr="0021097C">
        <w:rPr>
          <w:rFonts w:eastAsia="Times New Roman"/>
          <w:bCs/>
          <w:szCs w:val="24"/>
        </w:rPr>
        <w:t>ρτ</w:t>
      </w:r>
      <w:r>
        <w:rPr>
          <w:rFonts w:eastAsia="Times New Roman"/>
          <w:bCs/>
          <w:szCs w:val="24"/>
        </w:rPr>
        <w:t>ή</w:t>
      </w:r>
      <w:r w:rsidRPr="0021097C">
        <w:rPr>
          <w:rFonts w:eastAsia="Times New Roman"/>
          <w:bCs/>
          <w:szCs w:val="24"/>
        </w:rPr>
        <w:t xml:space="preserve">των </w:t>
      </w:r>
      <w:r w:rsidRPr="0021097C">
        <w:rPr>
          <w:rFonts w:eastAsia="Times New Roman"/>
          <w:bCs/>
          <w:szCs w:val="24"/>
        </w:rPr>
        <w:t>Ελλήνων</w:t>
      </w:r>
      <w:r>
        <w:rPr>
          <w:rFonts w:eastAsia="Times New Roman"/>
          <w:bCs/>
          <w:szCs w:val="24"/>
        </w:rPr>
        <w:t xml:space="preserve">. Είναι ο τελευταίος </w:t>
      </w:r>
      <w:r>
        <w:rPr>
          <w:rFonts w:eastAsia="Times New Roman"/>
          <w:bCs/>
          <w:szCs w:val="24"/>
        </w:rPr>
        <w:t>π</w:t>
      </w:r>
      <w:r w:rsidRPr="0021097C">
        <w:rPr>
          <w:rFonts w:eastAsia="Times New Roman"/>
          <w:bCs/>
          <w:szCs w:val="24"/>
        </w:rPr>
        <w:t xml:space="preserve">ροϋπολογισμός </w:t>
      </w:r>
      <w:r>
        <w:rPr>
          <w:rFonts w:eastAsia="Times New Roman"/>
          <w:bCs/>
          <w:szCs w:val="24"/>
        </w:rPr>
        <w:t xml:space="preserve">των </w:t>
      </w:r>
      <w:r>
        <w:rPr>
          <w:rFonts w:eastAsia="Times New Roman"/>
          <w:bCs/>
          <w:szCs w:val="24"/>
        </w:rPr>
        <w:t>κ</w:t>
      </w:r>
      <w:r w:rsidRPr="0021097C">
        <w:rPr>
          <w:rFonts w:eastAsia="Times New Roman"/>
          <w:bCs/>
          <w:szCs w:val="24"/>
        </w:rPr>
        <w:t xml:space="preserve">υβερνήσεων </w:t>
      </w:r>
      <w:r w:rsidRPr="0021097C">
        <w:rPr>
          <w:rFonts w:eastAsia="Times New Roman"/>
          <w:bCs/>
          <w:szCs w:val="24"/>
        </w:rPr>
        <w:t>Τσίπρα-Καμμένου</w:t>
      </w:r>
      <w:r>
        <w:rPr>
          <w:rFonts w:eastAsia="Times New Roman"/>
          <w:bCs/>
          <w:szCs w:val="24"/>
        </w:rPr>
        <w:t>.</w:t>
      </w:r>
      <w:r w:rsidRPr="0021097C">
        <w:rPr>
          <w:rFonts w:eastAsia="Times New Roman"/>
          <w:bCs/>
          <w:szCs w:val="24"/>
        </w:rPr>
        <w:t xml:space="preserve"> </w:t>
      </w:r>
    </w:p>
    <w:p w14:paraId="37394F62"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Η α</w:t>
      </w:r>
      <w:r w:rsidRPr="0021097C">
        <w:rPr>
          <w:rFonts w:eastAsia="Times New Roman"/>
          <w:bCs/>
          <w:szCs w:val="24"/>
        </w:rPr>
        <w:t>ποτυχία της οικονομικής πο</w:t>
      </w:r>
      <w:r w:rsidRPr="0021097C">
        <w:rPr>
          <w:rFonts w:eastAsia="Times New Roman"/>
          <w:bCs/>
          <w:szCs w:val="24"/>
        </w:rPr>
        <w:t xml:space="preserve">λιτικής </w:t>
      </w:r>
      <w:r>
        <w:rPr>
          <w:rFonts w:eastAsia="Times New Roman"/>
          <w:bCs/>
          <w:szCs w:val="24"/>
        </w:rPr>
        <w:t>δ</w:t>
      </w:r>
      <w:r w:rsidRPr="0021097C">
        <w:rPr>
          <w:rFonts w:eastAsia="Times New Roman"/>
          <w:bCs/>
          <w:szCs w:val="24"/>
        </w:rPr>
        <w:t xml:space="preserve">εν είναι μόνο ότι </w:t>
      </w:r>
      <w:r>
        <w:rPr>
          <w:rFonts w:eastAsia="Times New Roman"/>
          <w:bCs/>
          <w:szCs w:val="24"/>
        </w:rPr>
        <w:t>γονάτισαν τ</w:t>
      </w:r>
      <w:r w:rsidRPr="0021097C">
        <w:rPr>
          <w:rFonts w:eastAsia="Times New Roman"/>
          <w:bCs/>
          <w:szCs w:val="24"/>
        </w:rPr>
        <w:t xml:space="preserve">α νοικοκυριά και </w:t>
      </w:r>
      <w:r>
        <w:rPr>
          <w:rFonts w:eastAsia="Times New Roman"/>
          <w:bCs/>
          <w:szCs w:val="24"/>
        </w:rPr>
        <w:t xml:space="preserve">οι </w:t>
      </w:r>
      <w:r w:rsidRPr="0021097C">
        <w:rPr>
          <w:rFonts w:eastAsia="Times New Roman"/>
          <w:bCs/>
          <w:szCs w:val="24"/>
        </w:rPr>
        <w:t>επιχειρήσεις</w:t>
      </w:r>
      <w:r>
        <w:rPr>
          <w:rFonts w:eastAsia="Times New Roman"/>
          <w:bCs/>
          <w:szCs w:val="24"/>
        </w:rPr>
        <w:t>,</w:t>
      </w:r>
      <w:r w:rsidRPr="0021097C">
        <w:rPr>
          <w:rFonts w:eastAsia="Times New Roman"/>
          <w:bCs/>
          <w:szCs w:val="24"/>
        </w:rPr>
        <w:t xml:space="preserve"> αλλά </w:t>
      </w:r>
      <w:r>
        <w:rPr>
          <w:rFonts w:eastAsia="Times New Roman"/>
          <w:bCs/>
          <w:szCs w:val="24"/>
        </w:rPr>
        <w:t>ότι απέτυχε σ</w:t>
      </w:r>
      <w:r w:rsidRPr="0021097C">
        <w:rPr>
          <w:rFonts w:eastAsia="Times New Roman"/>
          <w:bCs/>
          <w:szCs w:val="24"/>
        </w:rPr>
        <w:t xml:space="preserve">τους κυριότερους στόχους που </w:t>
      </w:r>
      <w:r>
        <w:rPr>
          <w:rFonts w:eastAsia="Times New Roman"/>
          <w:bCs/>
          <w:szCs w:val="24"/>
        </w:rPr>
        <w:t>είχε</w:t>
      </w:r>
      <w:r w:rsidRPr="0021097C">
        <w:rPr>
          <w:rFonts w:eastAsia="Times New Roman"/>
          <w:bCs/>
          <w:szCs w:val="24"/>
        </w:rPr>
        <w:t xml:space="preserve"> θέσει </w:t>
      </w:r>
      <w:r>
        <w:rPr>
          <w:rFonts w:eastAsia="Times New Roman"/>
          <w:bCs/>
          <w:szCs w:val="24"/>
        </w:rPr>
        <w:t>η σημερινή Κ</w:t>
      </w:r>
      <w:r w:rsidRPr="0021097C">
        <w:rPr>
          <w:rFonts w:eastAsia="Times New Roman"/>
          <w:bCs/>
          <w:szCs w:val="24"/>
        </w:rPr>
        <w:t>υβέρνηση</w:t>
      </w:r>
      <w:r>
        <w:rPr>
          <w:rFonts w:eastAsia="Times New Roman"/>
          <w:bCs/>
          <w:szCs w:val="24"/>
        </w:rPr>
        <w:t>.</w:t>
      </w:r>
    </w:p>
    <w:p w14:paraId="37394F63"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Θα σας παραθέσω δεκαπέντε στοιχεία για την πορεία της ε</w:t>
      </w:r>
      <w:r w:rsidRPr="0021097C">
        <w:rPr>
          <w:rFonts w:eastAsia="Times New Roman"/>
          <w:bCs/>
          <w:szCs w:val="24"/>
        </w:rPr>
        <w:t>λληνικής οικονομίας και όποιος θέλει</w:t>
      </w:r>
      <w:r>
        <w:rPr>
          <w:rFonts w:eastAsia="Times New Roman"/>
          <w:bCs/>
          <w:szCs w:val="24"/>
        </w:rPr>
        <w:t>, ακόμα και ο</w:t>
      </w:r>
      <w:r>
        <w:rPr>
          <w:rFonts w:eastAsia="Times New Roman"/>
          <w:bCs/>
          <w:szCs w:val="24"/>
        </w:rPr>
        <w:t xml:space="preserve"> κύριος Υπουργός</w:t>
      </w:r>
      <w:r>
        <w:rPr>
          <w:rFonts w:eastAsia="Times New Roman"/>
          <w:bCs/>
          <w:szCs w:val="24"/>
        </w:rPr>
        <w:t>,</w:t>
      </w:r>
      <w:r>
        <w:rPr>
          <w:rFonts w:eastAsia="Times New Roman"/>
          <w:bCs/>
          <w:szCs w:val="24"/>
        </w:rPr>
        <w:t xml:space="preserve"> αν θέλει, </w:t>
      </w:r>
      <w:r w:rsidRPr="0021097C">
        <w:rPr>
          <w:rFonts w:eastAsia="Times New Roman"/>
          <w:bCs/>
          <w:szCs w:val="24"/>
        </w:rPr>
        <w:t xml:space="preserve">μπορεί να προσπαθήσει να διαψεύσει </w:t>
      </w:r>
      <w:r>
        <w:rPr>
          <w:rFonts w:eastAsia="Times New Roman"/>
          <w:bCs/>
          <w:szCs w:val="24"/>
        </w:rPr>
        <w:t>όποιο από</w:t>
      </w:r>
      <w:r w:rsidRPr="0021097C">
        <w:rPr>
          <w:rFonts w:eastAsia="Times New Roman"/>
          <w:bCs/>
          <w:szCs w:val="24"/>
        </w:rPr>
        <w:t xml:space="preserve"> αυτά τα στοιχεία θέλει</w:t>
      </w:r>
      <w:r>
        <w:rPr>
          <w:rFonts w:eastAsia="Times New Roman"/>
          <w:bCs/>
          <w:szCs w:val="24"/>
        </w:rPr>
        <w:t>.</w:t>
      </w:r>
    </w:p>
    <w:p w14:paraId="37394F6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lastRenderedPageBreak/>
        <w:t>Τ</w:t>
      </w:r>
      <w:r w:rsidRPr="0021097C">
        <w:rPr>
          <w:rFonts w:eastAsia="Times New Roman"/>
          <w:bCs/>
          <w:szCs w:val="24"/>
        </w:rPr>
        <w:t xml:space="preserve">ο πρώτο είναι η απόδοση του </w:t>
      </w:r>
      <w:r>
        <w:rPr>
          <w:rFonts w:eastAsia="Times New Roman"/>
          <w:bCs/>
          <w:szCs w:val="24"/>
        </w:rPr>
        <w:t>δεκαε</w:t>
      </w:r>
      <w:r w:rsidRPr="0021097C">
        <w:rPr>
          <w:rFonts w:eastAsia="Times New Roman"/>
          <w:bCs/>
          <w:szCs w:val="24"/>
        </w:rPr>
        <w:t>τούς ομολόγου</w:t>
      </w:r>
      <w:r>
        <w:rPr>
          <w:rFonts w:eastAsia="Times New Roman"/>
          <w:bCs/>
          <w:szCs w:val="24"/>
        </w:rPr>
        <w:t>. Ο</w:t>
      </w:r>
      <w:r w:rsidRPr="0021097C">
        <w:rPr>
          <w:rFonts w:eastAsia="Times New Roman"/>
          <w:bCs/>
          <w:szCs w:val="24"/>
        </w:rPr>
        <w:t xml:space="preserve"> λόγος για τον οποίον μπήκαμε στο τρίτο αχρείαστο μνημόνιο</w:t>
      </w:r>
      <w:r>
        <w:rPr>
          <w:rFonts w:eastAsia="Times New Roman"/>
          <w:bCs/>
          <w:szCs w:val="24"/>
        </w:rPr>
        <w:t xml:space="preserve">, το οποίο </w:t>
      </w:r>
      <w:r w:rsidRPr="0021097C">
        <w:rPr>
          <w:rFonts w:eastAsia="Times New Roman"/>
          <w:bCs/>
          <w:szCs w:val="24"/>
        </w:rPr>
        <w:t xml:space="preserve">μας φόρτωσε την οικονομία με πάνω από </w:t>
      </w:r>
      <w:r w:rsidRPr="0021097C">
        <w:rPr>
          <w:rFonts w:eastAsia="Times New Roman"/>
          <w:bCs/>
          <w:szCs w:val="24"/>
        </w:rPr>
        <w:t>100</w:t>
      </w:r>
      <w:r>
        <w:rPr>
          <w:rFonts w:eastAsia="Times New Roman"/>
          <w:bCs/>
          <w:szCs w:val="24"/>
        </w:rPr>
        <w:t>.000.000.000</w:t>
      </w:r>
      <w:r>
        <w:rPr>
          <w:rFonts w:eastAsia="Times New Roman"/>
          <w:bCs/>
          <w:szCs w:val="24"/>
        </w:rPr>
        <w:t xml:space="preserve"> </w:t>
      </w:r>
      <w:r w:rsidRPr="0021097C">
        <w:rPr>
          <w:rFonts w:eastAsia="Times New Roman"/>
          <w:bCs/>
          <w:szCs w:val="24"/>
        </w:rPr>
        <w:t>χρέος</w:t>
      </w:r>
      <w:r>
        <w:rPr>
          <w:rFonts w:eastAsia="Times New Roman"/>
          <w:bCs/>
          <w:szCs w:val="24"/>
        </w:rPr>
        <w:t>,</w:t>
      </w:r>
      <w:r w:rsidRPr="0021097C">
        <w:rPr>
          <w:rFonts w:eastAsia="Times New Roman"/>
          <w:bCs/>
          <w:szCs w:val="24"/>
        </w:rPr>
        <w:t xml:space="preserve"> ήταν επειδή δεν είχαμε πρόσβαση</w:t>
      </w:r>
      <w:r>
        <w:rPr>
          <w:rFonts w:eastAsia="Times New Roman"/>
          <w:bCs/>
          <w:szCs w:val="24"/>
        </w:rPr>
        <w:t xml:space="preserve"> στι</w:t>
      </w:r>
      <w:r w:rsidRPr="0021097C">
        <w:rPr>
          <w:rFonts w:eastAsia="Times New Roman"/>
          <w:bCs/>
          <w:szCs w:val="24"/>
        </w:rPr>
        <w:t>ς αγορές</w:t>
      </w:r>
      <w:r>
        <w:rPr>
          <w:rFonts w:eastAsia="Times New Roman"/>
          <w:bCs/>
          <w:szCs w:val="24"/>
        </w:rPr>
        <w:t>. Σ</w:t>
      </w:r>
      <w:r w:rsidRPr="0021097C">
        <w:rPr>
          <w:rFonts w:eastAsia="Times New Roman"/>
          <w:bCs/>
          <w:szCs w:val="24"/>
        </w:rPr>
        <w:t xml:space="preserve">τόχος ήταν με τη λήξη του προγράμματος τον Αύγουστο του 2018 η χώρα μας να επανακτήσει την πρόσβαση </w:t>
      </w:r>
      <w:r>
        <w:rPr>
          <w:rFonts w:eastAsia="Times New Roman"/>
          <w:bCs/>
          <w:szCs w:val="24"/>
        </w:rPr>
        <w:t>στις αγορές. Δ</w:t>
      </w:r>
      <w:r w:rsidRPr="0021097C">
        <w:rPr>
          <w:rFonts w:eastAsia="Times New Roman"/>
          <w:bCs/>
          <w:szCs w:val="24"/>
        </w:rPr>
        <w:t xml:space="preserve">υστυχώς </w:t>
      </w:r>
      <w:r>
        <w:rPr>
          <w:rFonts w:eastAsia="Times New Roman"/>
          <w:bCs/>
          <w:szCs w:val="24"/>
        </w:rPr>
        <w:t>-</w:t>
      </w:r>
      <w:r w:rsidRPr="0021097C">
        <w:rPr>
          <w:rFonts w:eastAsia="Times New Roman"/>
          <w:bCs/>
          <w:szCs w:val="24"/>
        </w:rPr>
        <w:t xml:space="preserve">και επαναλαμβάνω το </w:t>
      </w:r>
      <w:r>
        <w:rPr>
          <w:rFonts w:eastAsia="Times New Roman"/>
          <w:bCs/>
          <w:szCs w:val="24"/>
        </w:rPr>
        <w:t>δ</w:t>
      </w:r>
      <w:r w:rsidRPr="0021097C">
        <w:rPr>
          <w:rFonts w:eastAsia="Times New Roman"/>
          <w:bCs/>
          <w:szCs w:val="24"/>
        </w:rPr>
        <w:t>υστυχώς</w:t>
      </w:r>
      <w:r>
        <w:rPr>
          <w:rFonts w:eastAsia="Times New Roman"/>
          <w:bCs/>
          <w:szCs w:val="24"/>
        </w:rPr>
        <w:t>-</w:t>
      </w:r>
      <w:r w:rsidRPr="0021097C">
        <w:rPr>
          <w:rFonts w:eastAsia="Times New Roman"/>
          <w:bCs/>
          <w:szCs w:val="24"/>
        </w:rPr>
        <w:t xml:space="preserve"> αυτό δεν έχει συμβεί μέχρι σήμερα</w:t>
      </w:r>
      <w:r>
        <w:rPr>
          <w:rFonts w:eastAsia="Times New Roman"/>
          <w:bCs/>
          <w:szCs w:val="24"/>
        </w:rPr>
        <w:t>.</w:t>
      </w:r>
      <w:r>
        <w:rPr>
          <w:rFonts w:eastAsia="Times New Roman"/>
          <w:bCs/>
          <w:szCs w:val="24"/>
        </w:rPr>
        <w:t xml:space="preserve"> Η</w:t>
      </w:r>
      <w:r w:rsidRPr="0021097C">
        <w:rPr>
          <w:rFonts w:eastAsia="Times New Roman"/>
          <w:bCs/>
          <w:szCs w:val="24"/>
        </w:rPr>
        <w:t xml:space="preserve"> απόδοση του </w:t>
      </w:r>
      <w:r>
        <w:rPr>
          <w:rFonts w:eastAsia="Times New Roman"/>
          <w:bCs/>
          <w:szCs w:val="24"/>
        </w:rPr>
        <w:t>δεκαε</w:t>
      </w:r>
      <w:r w:rsidRPr="0021097C">
        <w:rPr>
          <w:rFonts w:eastAsia="Times New Roman"/>
          <w:bCs/>
          <w:szCs w:val="24"/>
        </w:rPr>
        <w:t>τούς ομολόγου</w:t>
      </w:r>
      <w:r>
        <w:rPr>
          <w:rFonts w:eastAsia="Times New Roman"/>
          <w:bCs/>
          <w:szCs w:val="24"/>
        </w:rPr>
        <w:t xml:space="preserve"> είναι στο 4,3%. Ε</w:t>
      </w:r>
      <w:r w:rsidRPr="0021097C">
        <w:rPr>
          <w:rFonts w:eastAsia="Times New Roman"/>
          <w:bCs/>
          <w:szCs w:val="24"/>
        </w:rPr>
        <w:t xml:space="preserve">ίναι πολύ υψηλή </w:t>
      </w:r>
      <w:r>
        <w:rPr>
          <w:rFonts w:eastAsia="Times New Roman"/>
          <w:bCs/>
          <w:szCs w:val="24"/>
        </w:rPr>
        <w:t xml:space="preserve">η </w:t>
      </w:r>
      <w:r w:rsidRPr="0021097C">
        <w:rPr>
          <w:rFonts w:eastAsia="Times New Roman"/>
          <w:bCs/>
          <w:szCs w:val="24"/>
        </w:rPr>
        <w:t xml:space="preserve">απόδοση </w:t>
      </w:r>
      <w:r>
        <w:rPr>
          <w:rFonts w:eastAsia="Times New Roman"/>
          <w:bCs/>
          <w:szCs w:val="24"/>
        </w:rPr>
        <w:t xml:space="preserve">του </w:t>
      </w:r>
      <w:r w:rsidRPr="0021097C">
        <w:rPr>
          <w:rFonts w:eastAsia="Times New Roman"/>
          <w:bCs/>
          <w:szCs w:val="24"/>
        </w:rPr>
        <w:t xml:space="preserve">δεκαετούς ομολόγου και το χειρότερο είναι ότι οι διεθνείς συνθήκες </w:t>
      </w:r>
      <w:r>
        <w:rPr>
          <w:rFonts w:eastAsia="Times New Roman"/>
          <w:bCs/>
          <w:szCs w:val="24"/>
        </w:rPr>
        <w:t xml:space="preserve">ήταν </w:t>
      </w:r>
      <w:r w:rsidRPr="0021097C">
        <w:rPr>
          <w:rFonts w:eastAsia="Times New Roman"/>
          <w:bCs/>
          <w:szCs w:val="24"/>
        </w:rPr>
        <w:t xml:space="preserve">πραγματικά </w:t>
      </w:r>
      <w:r>
        <w:rPr>
          <w:rFonts w:eastAsia="Times New Roman"/>
          <w:bCs/>
          <w:szCs w:val="24"/>
        </w:rPr>
        <w:t>ευνοϊκές.</w:t>
      </w:r>
    </w:p>
    <w:p w14:paraId="37394F65"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Κύριε Π</w:t>
      </w:r>
      <w:r w:rsidRPr="0021097C">
        <w:rPr>
          <w:rFonts w:eastAsia="Times New Roman"/>
          <w:bCs/>
          <w:szCs w:val="24"/>
        </w:rPr>
        <w:t>ρωθυπουργ</w:t>
      </w:r>
      <w:r>
        <w:rPr>
          <w:rFonts w:eastAsia="Times New Roman"/>
          <w:bCs/>
          <w:szCs w:val="24"/>
        </w:rPr>
        <w:t xml:space="preserve">έ, </w:t>
      </w:r>
      <w:r w:rsidRPr="0021097C">
        <w:rPr>
          <w:rFonts w:eastAsia="Times New Roman"/>
          <w:bCs/>
          <w:szCs w:val="24"/>
        </w:rPr>
        <w:t>θυμάμαι χαρακτηριστικά να λέτε ότι στόχος μας είναι να ενταχθού</w:t>
      </w:r>
      <w:r>
        <w:rPr>
          <w:rFonts w:eastAsia="Times New Roman"/>
          <w:bCs/>
          <w:szCs w:val="24"/>
        </w:rPr>
        <w:t>με</w:t>
      </w:r>
      <w:r w:rsidRPr="0021097C">
        <w:rPr>
          <w:rFonts w:eastAsia="Times New Roman"/>
          <w:bCs/>
          <w:szCs w:val="24"/>
        </w:rPr>
        <w:t xml:space="preserve"> στο πρόγραμμα ποσοτικής χαλάρωσης</w:t>
      </w:r>
      <w:r>
        <w:rPr>
          <w:rFonts w:eastAsia="Times New Roman"/>
          <w:bCs/>
          <w:szCs w:val="24"/>
        </w:rPr>
        <w:t>.</w:t>
      </w:r>
      <w:r w:rsidRPr="0021097C">
        <w:rPr>
          <w:rFonts w:eastAsia="Times New Roman"/>
          <w:bCs/>
          <w:szCs w:val="24"/>
        </w:rPr>
        <w:t xml:space="preserve"> Δυστυχώς</w:t>
      </w:r>
      <w:r>
        <w:rPr>
          <w:rFonts w:eastAsia="Times New Roman"/>
          <w:bCs/>
          <w:szCs w:val="24"/>
        </w:rPr>
        <w:t>, δεν ενταχθήκαμε</w:t>
      </w:r>
      <w:r w:rsidRPr="0021097C">
        <w:rPr>
          <w:rFonts w:eastAsia="Times New Roman"/>
          <w:bCs/>
          <w:szCs w:val="24"/>
        </w:rPr>
        <w:t xml:space="preserve"> στο πρόγραμμα ποσοτικής χαλάρωσης και αυτή είναι μ</w:t>
      </w:r>
      <w:r>
        <w:rPr>
          <w:rFonts w:eastAsia="Times New Roman"/>
          <w:bCs/>
          <w:szCs w:val="24"/>
        </w:rPr>
        <w:t>ί</w:t>
      </w:r>
      <w:r w:rsidRPr="0021097C">
        <w:rPr>
          <w:rFonts w:eastAsia="Times New Roman"/>
          <w:bCs/>
          <w:szCs w:val="24"/>
        </w:rPr>
        <w:t>α από τις μεγαλύτερες αποτυ</w:t>
      </w:r>
      <w:r>
        <w:rPr>
          <w:rFonts w:eastAsia="Times New Roman"/>
          <w:bCs/>
          <w:szCs w:val="24"/>
        </w:rPr>
        <w:t>χίες τόσο δική σας όσο και της Κ</w:t>
      </w:r>
      <w:r w:rsidRPr="0021097C">
        <w:rPr>
          <w:rFonts w:eastAsia="Times New Roman"/>
          <w:bCs/>
          <w:szCs w:val="24"/>
        </w:rPr>
        <w:t xml:space="preserve">υβέρνησής </w:t>
      </w:r>
      <w:r>
        <w:rPr>
          <w:rFonts w:eastAsia="Times New Roman"/>
          <w:bCs/>
          <w:szCs w:val="24"/>
        </w:rPr>
        <w:t>σας.</w:t>
      </w:r>
    </w:p>
    <w:p w14:paraId="37394F66" w14:textId="77777777" w:rsidR="00B27939" w:rsidRDefault="00D93F4B">
      <w:pPr>
        <w:tabs>
          <w:tab w:val="left" w:pos="2940"/>
        </w:tabs>
        <w:spacing w:after="0" w:line="600" w:lineRule="auto"/>
        <w:ind w:firstLine="720"/>
        <w:jc w:val="both"/>
        <w:rPr>
          <w:rFonts w:eastAsia="Times New Roman" w:cs="Times New Roman"/>
          <w:szCs w:val="24"/>
        </w:rPr>
      </w:pPr>
      <w:r>
        <w:rPr>
          <w:rFonts w:eastAsia="Times New Roman"/>
          <w:bCs/>
          <w:szCs w:val="24"/>
        </w:rPr>
        <w:t>Δ</w:t>
      </w:r>
      <w:r w:rsidRPr="0021097C">
        <w:rPr>
          <w:rFonts w:eastAsia="Times New Roman"/>
          <w:bCs/>
          <w:szCs w:val="24"/>
        </w:rPr>
        <w:t>εύτερο στοιχείο είναι οι ληξιπρόθεσμες οφειλές των ιδιωτών προς τη</w:t>
      </w:r>
      <w:r w:rsidRPr="0021097C">
        <w:rPr>
          <w:rFonts w:eastAsia="Times New Roman"/>
          <w:bCs/>
          <w:szCs w:val="24"/>
        </w:rPr>
        <w:t>ν εφορία</w:t>
      </w:r>
      <w:r>
        <w:rPr>
          <w:rFonts w:eastAsia="Times New Roman"/>
          <w:bCs/>
          <w:szCs w:val="24"/>
        </w:rPr>
        <w:t>,</w:t>
      </w:r>
      <w:r w:rsidRPr="0021097C">
        <w:rPr>
          <w:rFonts w:eastAsia="Times New Roman"/>
          <w:bCs/>
          <w:szCs w:val="24"/>
        </w:rPr>
        <w:t xml:space="preserve"> οι οποίες έχουν ξεπεράσει τα </w:t>
      </w:r>
      <w:r w:rsidRPr="0021097C">
        <w:rPr>
          <w:rFonts w:eastAsia="Times New Roman"/>
          <w:bCs/>
          <w:szCs w:val="24"/>
        </w:rPr>
        <w:lastRenderedPageBreak/>
        <w:t>103</w:t>
      </w:r>
      <w:r>
        <w:rPr>
          <w:rFonts w:eastAsia="Times New Roman"/>
          <w:bCs/>
          <w:szCs w:val="24"/>
        </w:rPr>
        <w:t>.000.000.000</w:t>
      </w:r>
      <w:r w:rsidRPr="0021097C">
        <w:rPr>
          <w:rFonts w:eastAsia="Times New Roman"/>
          <w:bCs/>
          <w:szCs w:val="24"/>
        </w:rPr>
        <w:t xml:space="preserve"> ευρώ</w:t>
      </w:r>
      <w:r>
        <w:rPr>
          <w:rFonts w:eastAsia="Times New Roman"/>
          <w:bCs/>
          <w:szCs w:val="24"/>
        </w:rPr>
        <w:t>.</w:t>
      </w:r>
      <w:r>
        <w:rPr>
          <w:rFonts w:eastAsia="Times New Roman" w:cs="Times New Roman"/>
          <w:szCs w:val="24"/>
        </w:rPr>
        <w:t xml:space="preserve"> </w:t>
      </w:r>
      <w:r>
        <w:rPr>
          <w:rFonts w:eastAsia="Times New Roman" w:cs="Times New Roman"/>
          <w:szCs w:val="24"/>
        </w:rPr>
        <w:t>Μ</w:t>
      </w:r>
      <w:r w:rsidRPr="00132072">
        <w:rPr>
          <w:rFonts w:eastAsia="Times New Roman" w:cs="Times New Roman"/>
          <w:szCs w:val="24"/>
        </w:rPr>
        <w:t xml:space="preserve">όνο το 40% έχει δημιουργηθεί τα τελευταία </w:t>
      </w:r>
      <w:r>
        <w:rPr>
          <w:rFonts w:eastAsia="Times New Roman" w:cs="Times New Roman"/>
          <w:szCs w:val="24"/>
        </w:rPr>
        <w:t>τρεισήμισι</w:t>
      </w:r>
      <w:r w:rsidRPr="00132072">
        <w:rPr>
          <w:rFonts w:eastAsia="Times New Roman" w:cs="Times New Roman"/>
          <w:szCs w:val="24"/>
        </w:rPr>
        <w:t xml:space="preserve"> χρόνια</w:t>
      </w:r>
      <w:r>
        <w:rPr>
          <w:rFonts w:eastAsia="Times New Roman" w:cs="Times New Roman"/>
          <w:szCs w:val="24"/>
        </w:rPr>
        <w:t>. Σ</w:t>
      </w:r>
      <w:r w:rsidRPr="00132072">
        <w:rPr>
          <w:rFonts w:eastAsia="Times New Roman" w:cs="Times New Roman"/>
          <w:szCs w:val="24"/>
        </w:rPr>
        <w:t>κεφτείτε δηλαδή</w:t>
      </w:r>
      <w:r w:rsidRPr="001565D7">
        <w:rPr>
          <w:rFonts w:eastAsia="Times New Roman" w:cs="Times New Roman"/>
          <w:szCs w:val="24"/>
        </w:rPr>
        <w:t>,</w:t>
      </w:r>
      <w:r w:rsidRPr="00132072">
        <w:rPr>
          <w:rFonts w:eastAsia="Times New Roman" w:cs="Times New Roman"/>
          <w:szCs w:val="24"/>
        </w:rPr>
        <w:t xml:space="preserve"> ότι μας κατηγορούν </w:t>
      </w:r>
      <w:r>
        <w:rPr>
          <w:rFonts w:eastAsia="Times New Roman" w:cs="Times New Roman"/>
          <w:szCs w:val="24"/>
        </w:rPr>
        <w:t xml:space="preserve">για </w:t>
      </w:r>
      <w:r w:rsidRPr="00132072">
        <w:rPr>
          <w:rFonts w:eastAsia="Times New Roman" w:cs="Times New Roman"/>
          <w:szCs w:val="24"/>
        </w:rPr>
        <w:t>το τι έκαναν οι προηγούμενοι</w:t>
      </w:r>
      <w:r>
        <w:rPr>
          <w:rFonts w:eastAsia="Times New Roman" w:cs="Times New Roman"/>
          <w:szCs w:val="24"/>
        </w:rPr>
        <w:t>,</w:t>
      </w:r>
      <w:r w:rsidRPr="00132072">
        <w:rPr>
          <w:rFonts w:eastAsia="Times New Roman" w:cs="Times New Roman"/>
          <w:szCs w:val="24"/>
        </w:rPr>
        <w:t xml:space="preserve"> αλλά μέσα σε τρεισήμισι χρόνια έχει δημιουργηθεί πάνω από το 40% του ιδιωτικού χρέους</w:t>
      </w:r>
      <w:r>
        <w:rPr>
          <w:rFonts w:eastAsia="Times New Roman" w:cs="Times New Roman"/>
          <w:szCs w:val="24"/>
        </w:rPr>
        <w:t xml:space="preserve">. </w:t>
      </w:r>
    </w:p>
    <w:p w14:paraId="37394F6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w:t>
      </w:r>
      <w:r w:rsidRPr="00132072">
        <w:rPr>
          <w:rFonts w:eastAsia="Times New Roman" w:cs="Times New Roman"/>
          <w:szCs w:val="24"/>
        </w:rPr>
        <w:t>ρίτο στοιχείο</w:t>
      </w:r>
      <w:r>
        <w:rPr>
          <w:rFonts w:eastAsia="Times New Roman" w:cs="Times New Roman"/>
          <w:szCs w:val="24"/>
        </w:rPr>
        <w:t>: Γ</w:t>
      </w:r>
      <w:r w:rsidRPr="00132072">
        <w:rPr>
          <w:rFonts w:eastAsia="Times New Roman" w:cs="Times New Roman"/>
          <w:szCs w:val="24"/>
        </w:rPr>
        <w:t xml:space="preserve">ίνονται πάνω από χίλιες κατασχέσεις ημερησίως </w:t>
      </w:r>
      <w:r>
        <w:rPr>
          <w:rFonts w:eastAsia="Times New Roman" w:cs="Times New Roman"/>
          <w:szCs w:val="24"/>
        </w:rPr>
        <w:t xml:space="preserve">για χρέη προς την εφορία. </w:t>
      </w:r>
      <w:r w:rsidRPr="00132072">
        <w:rPr>
          <w:rFonts w:eastAsia="Times New Roman" w:cs="Times New Roman"/>
          <w:szCs w:val="24"/>
        </w:rPr>
        <w:t>Αυτή είναι η κοινωνική πολιτική του κ</w:t>
      </w:r>
      <w:r>
        <w:rPr>
          <w:rFonts w:eastAsia="Times New Roman" w:cs="Times New Roman"/>
          <w:szCs w:val="24"/>
        </w:rPr>
        <w:t>.</w:t>
      </w:r>
      <w:r w:rsidRPr="00132072">
        <w:rPr>
          <w:rFonts w:eastAsia="Times New Roman" w:cs="Times New Roman"/>
          <w:szCs w:val="24"/>
        </w:rPr>
        <w:t xml:space="preserve"> Τσίπρα και του κ</w:t>
      </w:r>
      <w:r>
        <w:rPr>
          <w:rFonts w:eastAsia="Times New Roman" w:cs="Times New Roman"/>
          <w:szCs w:val="24"/>
        </w:rPr>
        <w:t>.</w:t>
      </w:r>
      <w:r w:rsidRPr="00132072">
        <w:rPr>
          <w:rFonts w:eastAsia="Times New Roman" w:cs="Times New Roman"/>
          <w:szCs w:val="24"/>
        </w:rPr>
        <w:t xml:space="preserve"> Καμμένου</w:t>
      </w:r>
      <w:r>
        <w:rPr>
          <w:rFonts w:eastAsia="Times New Roman" w:cs="Times New Roman"/>
          <w:szCs w:val="24"/>
        </w:rPr>
        <w:t xml:space="preserve">. </w:t>
      </w:r>
    </w:p>
    <w:p w14:paraId="37394F6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w:t>
      </w:r>
      <w:r w:rsidRPr="00132072">
        <w:rPr>
          <w:rFonts w:eastAsia="Times New Roman" w:cs="Times New Roman"/>
          <w:szCs w:val="24"/>
        </w:rPr>
        <w:t>έταρτο στ</w:t>
      </w:r>
      <w:r w:rsidRPr="00132072">
        <w:rPr>
          <w:rFonts w:eastAsia="Times New Roman" w:cs="Times New Roman"/>
          <w:szCs w:val="24"/>
        </w:rPr>
        <w:t>οιχείο</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Π</w:t>
      </w:r>
      <w:r w:rsidRPr="00132072">
        <w:rPr>
          <w:rFonts w:eastAsia="Times New Roman" w:cs="Times New Roman"/>
          <w:szCs w:val="24"/>
        </w:rPr>
        <w:t>άνω από 1</w:t>
      </w:r>
      <w:r>
        <w:rPr>
          <w:rFonts w:eastAsia="Times New Roman" w:cs="Times New Roman"/>
          <w:szCs w:val="24"/>
        </w:rPr>
        <w:t>,</w:t>
      </w:r>
      <w:r w:rsidRPr="00132072">
        <w:rPr>
          <w:rFonts w:eastAsia="Times New Roman" w:cs="Times New Roman"/>
          <w:szCs w:val="24"/>
        </w:rPr>
        <w:t>15 εκατομμύρια οφειλέτες έχουν υποστεί μέτρα αναγκαστικής εκτέλεσης</w:t>
      </w:r>
      <w:r>
        <w:rPr>
          <w:rFonts w:eastAsia="Times New Roman" w:cs="Times New Roman"/>
          <w:szCs w:val="24"/>
        </w:rPr>
        <w:t>. Μ</w:t>
      </w:r>
      <w:r w:rsidRPr="00132072">
        <w:rPr>
          <w:rFonts w:eastAsia="Times New Roman" w:cs="Times New Roman"/>
          <w:szCs w:val="24"/>
        </w:rPr>
        <w:t>ε αυτόν τον τρόπο προσπαθούν να ισοσκελίσου</w:t>
      </w:r>
      <w:r>
        <w:rPr>
          <w:rFonts w:eastAsia="Times New Roman" w:cs="Times New Roman"/>
          <w:szCs w:val="24"/>
        </w:rPr>
        <w:t>ν</w:t>
      </w:r>
      <w:r w:rsidRPr="00132072">
        <w:rPr>
          <w:rFonts w:eastAsia="Times New Roman" w:cs="Times New Roman"/>
          <w:szCs w:val="24"/>
        </w:rPr>
        <w:t xml:space="preserve"> τον </w:t>
      </w:r>
      <w:r>
        <w:rPr>
          <w:rFonts w:eastAsia="Times New Roman" w:cs="Times New Roman"/>
          <w:szCs w:val="24"/>
        </w:rPr>
        <w:t>π</w:t>
      </w:r>
      <w:r w:rsidRPr="00132072">
        <w:rPr>
          <w:rFonts w:eastAsia="Times New Roman" w:cs="Times New Roman"/>
          <w:szCs w:val="24"/>
        </w:rPr>
        <w:t xml:space="preserve">ροϋπολογισμό </w:t>
      </w:r>
      <w:r w:rsidRPr="00132072">
        <w:rPr>
          <w:rFonts w:eastAsia="Times New Roman" w:cs="Times New Roman"/>
          <w:szCs w:val="24"/>
        </w:rPr>
        <w:t xml:space="preserve">και να δημιουργήσουν τα </w:t>
      </w:r>
      <w:r>
        <w:rPr>
          <w:rFonts w:eastAsia="Times New Roman" w:cs="Times New Roman"/>
          <w:szCs w:val="24"/>
        </w:rPr>
        <w:t>υπερ</w:t>
      </w:r>
      <w:r w:rsidRPr="00132072">
        <w:rPr>
          <w:rFonts w:eastAsia="Times New Roman" w:cs="Times New Roman"/>
          <w:szCs w:val="24"/>
        </w:rPr>
        <w:t>πλεονάσματα</w:t>
      </w:r>
      <w:r>
        <w:rPr>
          <w:rFonts w:eastAsia="Times New Roman" w:cs="Times New Roman"/>
          <w:szCs w:val="24"/>
        </w:rPr>
        <w:t xml:space="preserve">. </w:t>
      </w:r>
    </w:p>
    <w:p w14:paraId="37394F6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w:t>
      </w:r>
      <w:r w:rsidRPr="00132072">
        <w:rPr>
          <w:rFonts w:eastAsia="Times New Roman" w:cs="Times New Roman"/>
          <w:szCs w:val="24"/>
        </w:rPr>
        <w:t>έμπτο στοιχείο</w:t>
      </w:r>
      <w:r>
        <w:rPr>
          <w:rFonts w:eastAsia="Times New Roman" w:cs="Times New Roman"/>
          <w:szCs w:val="24"/>
        </w:rPr>
        <w:t>: Άλλες εξακόσιες τριάντα πέντε</w:t>
      </w:r>
      <w:r w:rsidRPr="00132072">
        <w:rPr>
          <w:rFonts w:eastAsia="Times New Roman" w:cs="Times New Roman"/>
          <w:szCs w:val="24"/>
        </w:rPr>
        <w:t xml:space="preserve"> χιλιάδες έρ</w:t>
      </w:r>
      <w:r>
        <w:rPr>
          <w:rFonts w:eastAsia="Times New Roman" w:cs="Times New Roman"/>
          <w:szCs w:val="24"/>
        </w:rPr>
        <w:t>χοντ</w:t>
      </w:r>
      <w:r>
        <w:rPr>
          <w:rFonts w:eastAsia="Times New Roman" w:cs="Times New Roman"/>
          <w:szCs w:val="24"/>
        </w:rPr>
        <w:t>αι τώρα να υποστούν και αυτοί</w:t>
      </w:r>
      <w:r w:rsidRPr="00132072">
        <w:rPr>
          <w:rFonts w:eastAsia="Times New Roman" w:cs="Times New Roman"/>
          <w:szCs w:val="24"/>
        </w:rPr>
        <w:t xml:space="preserve"> μέσα στο επόμενο χρονικό διάστημα μέτρα αναγκαστικής εκτέλεσης</w:t>
      </w:r>
      <w:r>
        <w:rPr>
          <w:rFonts w:eastAsia="Times New Roman" w:cs="Times New Roman"/>
          <w:szCs w:val="24"/>
        </w:rPr>
        <w:t xml:space="preserve">. </w:t>
      </w:r>
    </w:p>
    <w:p w14:paraId="37394F6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Έκτο στοιχείο: Σ</w:t>
      </w:r>
      <w:r w:rsidRPr="00132072">
        <w:rPr>
          <w:rFonts w:eastAsia="Times New Roman" w:cs="Times New Roman"/>
          <w:szCs w:val="24"/>
        </w:rPr>
        <w:t>χεδόν 4,2 εκατομμύρια οφειλέτες έχουν ανοιχτούς λογαριασμούς με την εφορία</w:t>
      </w:r>
      <w:r>
        <w:rPr>
          <w:rFonts w:eastAsia="Times New Roman" w:cs="Times New Roman"/>
          <w:szCs w:val="24"/>
        </w:rPr>
        <w:t>. Αυ</w:t>
      </w:r>
      <w:r w:rsidRPr="00132072">
        <w:rPr>
          <w:rFonts w:eastAsia="Times New Roman" w:cs="Times New Roman"/>
          <w:szCs w:val="24"/>
        </w:rPr>
        <w:t>τό σημαίνει ότι ένας στους δύο φορολογούμενους χρωστάει χρήματα στη</w:t>
      </w:r>
      <w:r w:rsidRPr="00132072">
        <w:rPr>
          <w:rFonts w:eastAsia="Times New Roman" w:cs="Times New Roman"/>
          <w:szCs w:val="24"/>
        </w:rPr>
        <w:t>ν εφορία</w:t>
      </w:r>
      <w:r>
        <w:rPr>
          <w:rFonts w:eastAsia="Times New Roman" w:cs="Times New Roman"/>
          <w:szCs w:val="24"/>
        </w:rPr>
        <w:t xml:space="preserve">. </w:t>
      </w:r>
    </w:p>
    <w:p w14:paraId="37394F6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Έβδομο στοιχείο: Τ</w:t>
      </w:r>
      <w:r w:rsidRPr="00132072">
        <w:rPr>
          <w:rFonts w:eastAsia="Times New Roman" w:cs="Times New Roman"/>
          <w:szCs w:val="24"/>
        </w:rPr>
        <w:t>α ληξιπρόθεσμα χρέη του δημοσίου φτάνουν τα 2</w:t>
      </w:r>
      <w:r>
        <w:rPr>
          <w:rFonts w:eastAsia="Times New Roman" w:cs="Times New Roman"/>
          <w:szCs w:val="24"/>
        </w:rPr>
        <w:t>.</w:t>
      </w:r>
      <w:r w:rsidRPr="00132072">
        <w:rPr>
          <w:rFonts w:eastAsia="Times New Roman" w:cs="Times New Roman"/>
          <w:szCs w:val="24"/>
        </w:rPr>
        <w:t>6</w:t>
      </w:r>
      <w:r>
        <w:rPr>
          <w:rFonts w:eastAsia="Times New Roman" w:cs="Times New Roman"/>
          <w:szCs w:val="24"/>
        </w:rPr>
        <w:t>00.000.000</w:t>
      </w:r>
      <w:r w:rsidRPr="00132072">
        <w:rPr>
          <w:rFonts w:eastAsia="Times New Roman" w:cs="Times New Roman"/>
          <w:szCs w:val="24"/>
        </w:rPr>
        <w:t xml:space="preserve"> ευρώ</w:t>
      </w:r>
      <w:r>
        <w:rPr>
          <w:rFonts w:eastAsia="Times New Roman" w:cs="Times New Roman"/>
          <w:szCs w:val="24"/>
        </w:rPr>
        <w:t>. Σε αυτό το σημείο, θ</w:t>
      </w:r>
      <w:r w:rsidRPr="00132072">
        <w:rPr>
          <w:rFonts w:eastAsia="Times New Roman" w:cs="Times New Roman"/>
          <w:szCs w:val="24"/>
        </w:rPr>
        <w:t xml:space="preserve">έλω λίγο </w:t>
      </w:r>
      <w:r w:rsidRPr="00132072">
        <w:rPr>
          <w:rFonts w:eastAsia="Times New Roman" w:cs="Times New Roman"/>
          <w:szCs w:val="24"/>
        </w:rPr>
        <w:lastRenderedPageBreak/>
        <w:t xml:space="preserve">να σταθώ σε μία ερώτηση που είχε κάνει πριν από </w:t>
      </w:r>
      <w:r>
        <w:rPr>
          <w:rFonts w:eastAsia="Times New Roman" w:cs="Times New Roman"/>
          <w:szCs w:val="24"/>
        </w:rPr>
        <w:t>εννέα μήνες</w:t>
      </w:r>
      <w:r w:rsidRPr="00132072">
        <w:rPr>
          <w:rFonts w:eastAsia="Times New Roman" w:cs="Times New Roman"/>
          <w:szCs w:val="24"/>
        </w:rPr>
        <w:t xml:space="preserve"> στον κ</w:t>
      </w:r>
      <w:r>
        <w:rPr>
          <w:rFonts w:eastAsia="Times New Roman" w:cs="Times New Roman"/>
          <w:szCs w:val="24"/>
        </w:rPr>
        <w:t>. Χ</w:t>
      </w:r>
      <w:r w:rsidRPr="00132072">
        <w:rPr>
          <w:rFonts w:eastAsia="Times New Roman" w:cs="Times New Roman"/>
          <w:szCs w:val="24"/>
        </w:rPr>
        <w:t xml:space="preserve">ουλιαράκη ο συνάδελφος </w:t>
      </w:r>
      <w:r>
        <w:rPr>
          <w:rFonts w:eastAsia="Times New Roman" w:cs="Times New Roman"/>
          <w:szCs w:val="24"/>
        </w:rPr>
        <w:t xml:space="preserve">Χρήστος Σταϊκούρας. </w:t>
      </w:r>
    </w:p>
    <w:p w14:paraId="37394F6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w:t>
      </w:r>
      <w:r w:rsidRPr="00132072">
        <w:rPr>
          <w:rFonts w:eastAsia="Times New Roman" w:cs="Times New Roman"/>
          <w:szCs w:val="24"/>
        </w:rPr>
        <w:t xml:space="preserve"> </w:t>
      </w:r>
      <w:r>
        <w:rPr>
          <w:rFonts w:eastAsia="Times New Roman" w:cs="Times New Roman"/>
          <w:szCs w:val="24"/>
        </w:rPr>
        <w:t>κ. Χ</w:t>
      </w:r>
      <w:r w:rsidRPr="00132072">
        <w:rPr>
          <w:rFonts w:eastAsia="Times New Roman" w:cs="Times New Roman"/>
          <w:szCs w:val="24"/>
        </w:rPr>
        <w:t xml:space="preserve">ουλιαράκης πριν από </w:t>
      </w:r>
      <w:r>
        <w:rPr>
          <w:rFonts w:eastAsia="Times New Roman" w:cs="Times New Roman"/>
          <w:szCs w:val="24"/>
        </w:rPr>
        <w:t>εννέα μ</w:t>
      </w:r>
      <w:r w:rsidRPr="00132072">
        <w:rPr>
          <w:rFonts w:eastAsia="Times New Roman" w:cs="Times New Roman"/>
          <w:szCs w:val="24"/>
        </w:rPr>
        <w:t xml:space="preserve">ήνες </w:t>
      </w:r>
      <w:r>
        <w:rPr>
          <w:rFonts w:eastAsia="Times New Roman" w:cs="Times New Roman"/>
          <w:szCs w:val="24"/>
        </w:rPr>
        <w:t>έλεγε: «Θ</w:t>
      </w:r>
      <w:r w:rsidRPr="00132072">
        <w:rPr>
          <w:rFonts w:eastAsia="Times New Roman" w:cs="Times New Roman"/>
          <w:szCs w:val="24"/>
        </w:rPr>
        <w:t>α συμφωνήσω με τον κ</w:t>
      </w:r>
      <w:r>
        <w:rPr>
          <w:rFonts w:eastAsia="Times New Roman" w:cs="Times New Roman"/>
          <w:szCs w:val="24"/>
        </w:rPr>
        <w:t>. Σ</w:t>
      </w:r>
      <w:r w:rsidRPr="00132072">
        <w:rPr>
          <w:rFonts w:eastAsia="Times New Roman" w:cs="Times New Roman"/>
          <w:szCs w:val="24"/>
        </w:rPr>
        <w:t>ταϊκούρα ότι το πρόγραμμα εκκαθάριση</w:t>
      </w:r>
      <w:r>
        <w:rPr>
          <w:rFonts w:eastAsia="Times New Roman" w:cs="Times New Roman"/>
          <w:szCs w:val="24"/>
        </w:rPr>
        <w:t>ς</w:t>
      </w:r>
      <w:r w:rsidRPr="00132072">
        <w:rPr>
          <w:rFonts w:eastAsia="Times New Roman" w:cs="Times New Roman"/>
          <w:szCs w:val="24"/>
        </w:rPr>
        <w:t xml:space="preserve"> των ληξιπρόθεσμων υποχρεώσεων του δημοσίου έχει ιδιαίτερη σημασία και για την πραγματική οικονομία</w:t>
      </w:r>
      <w:r>
        <w:rPr>
          <w:rFonts w:eastAsia="Times New Roman" w:cs="Times New Roman"/>
          <w:szCs w:val="24"/>
        </w:rPr>
        <w:t>,</w:t>
      </w:r>
      <w:r w:rsidRPr="00132072">
        <w:rPr>
          <w:rFonts w:eastAsia="Times New Roman" w:cs="Times New Roman"/>
          <w:szCs w:val="24"/>
        </w:rPr>
        <w:t xml:space="preserve"> γιατί </w:t>
      </w:r>
      <w:r>
        <w:rPr>
          <w:rFonts w:eastAsia="Times New Roman" w:cs="Times New Roman"/>
          <w:szCs w:val="24"/>
        </w:rPr>
        <w:t>πράγματι ενισχύει τ</w:t>
      </w:r>
      <w:r w:rsidRPr="00132072">
        <w:rPr>
          <w:rFonts w:eastAsia="Times New Roman" w:cs="Times New Roman"/>
          <w:szCs w:val="24"/>
        </w:rPr>
        <w:t>η ρευστότητα της ιδιωτικής οι</w:t>
      </w:r>
      <w:r w:rsidRPr="00132072">
        <w:rPr>
          <w:rFonts w:eastAsia="Times New Roman" w:cs="Times New Roman"/>
          <w:szCs w:val="24"/>
        </w:rPr>
        <w:t>κονομίας και την οικονομική δραστηριότητα</w:t>
      </w:r>
      <w:r>
        <w:rPr>
          <w:rFonts w:eastAsia="Times New Roman" w:cs="Times New Roman"/>
          <w:szCs w:val="24"/>
        </w:rPr>
        <w:t>,</w:t>
      </w:r>
      <w:r w:rsidRPr="00132072">
        <w:rPr>
          <w:rFonts w:eastAsia="Times New Roman" w:cs="Times New Roman"/>
          <w:szCs w:val="24"/>
        </w:rPr>
        <w:t xml:space="preserve"> αλλά και για την περαιτέρω εξυγίανση των </w:t>
      </w:r>
      <w:r>
        <w:rPr>
          <w:rFonts w:eastAsia="Times New Roman" w:cs="Times New Roman"/>
          <w:szCs w:val="24"/>
        </w:rPr>
        <w:t>δημοσίων</w:t>
      </w:r>
      <w:r w:rsidRPr="00132072">
        <w:rPr>
          <w:rFonts w:eastAsia="Times New Roman" w:cs="Times New Roman"/>
          <w:szCs w:val="24"/>
        </w:rPr>
        <w:t xml:space="preserve"> </w:t>
      </w:r>
      <w:r>
        <w:rPr>
          <w:rFonts w:eastAsia="Times New Roman" w:cs="Times New Roman"/>
          <w:szCs w:val="24"/>
        </w:rPr>
        <w:t>ο</w:t>
      </w:r>
      <w:r w:rsidRPr="00132072">
        <w:rPr>
          <w:rFonts w:eastAsia="Times New Roman" w:cs="Times New Roman"/>
          <w:szCs w:val="24"/>
        </w:rPr>
        <w:t>ικονομικών</w:t>
      </w:r>
      <w:r>
        <w:rPr>
          <w:rFonts w:eastAsia="Times New Roman" w:cs="Times New Roman"/>
          <w:szCs w:val="24"/>
        </w:rPr>
        <w:t>. Ε</w:t>
      </w:r>
      <w:r w:rsidRPr="00132072">
        <w:rPr>
          <w:rFonts w:eastAsia="Times New Roman" w:cs="Times New Roman"/>
          <w:szCs w:val="24"/>
        </w:rPr>
        <w:t>κεί που θα διαφωνήσω με τον κ</w:t>
      </w:r>
      <w:r>
        <w:rPr>
          <w:rFonts w:eastAsia="Times New Roman" w:cs="Times New Roman"/>
          <w:szCs w:val="24"/>
        </w:rPr>
        <w:t>. Σ</w:t>
      </w:r>
      <w:r w:rsidRPr="00132072">
        <w:rPr>
          <w:rFonts w:eastAsia="Times New Roman" w:cs="Times New Roman"/>
          <w:szCs w:val="24"/>
        </w:rPr>
        <w:t>ταϊκούρα είναι για την πορεία εξόφλησης των ληξιπρόθεσμων υποχρεώσεων</w:t>
      </w:r>
      <w:r>
        <w:rPr>
          <w:rFonts w:eastAsia="Times New Roman" w:cs="Times New Roman"/>
          <w:szCs w:val="24"/>
        </w:rPr>
        <w:t>. Επιτρέψτε μου ν</w:t>
      </w:r>
      <w:r w:rsidRPr="00132072">
        <w:rPr>
          <w:rFonts w:eastAsia="Times New Roman" w:cs="Times New Roman"/>
          <w:szCs w:val="24"/>
        </w:rPr>
        <w:t>α αναφέρω μερικά μεγέθη</w:t>
      </w:r>
      <w:r>
        <w:rPr>
          <w:rFonts w:eastAsia="Times New Roman" w:cs="Times New Roman"/>
          <w:szCs w:val="24"/>
        </w:rPr>
        <w:t>…». Κύρι</w:t>
      </w:r>
      <w:r>
        <w:rPr>
          <w:rFonts w:eastAsia="Times New Roman" w:cs="Times New Roman"/>
          <w:szCs w:val="24"/>
        </w:rPr>
        <w:t xml:space="preserve">ε Υπουργέ, </w:t>
      </w:r>
      <w:r w:rsidRPr="00132072">
        <w:rPr>
          <w:rFonts w:eastAsia="Times New Roman" w:cs="Times New Roman"/>
          <w:szCs w:val="24"/>
        </w:rPr>
        <w:t>δεν ξέρω αν με ακούτε</w:t>
      </w:r>
      <w:r>
        <w:rPr>
          <w:rFonts w:eastAsia="Times New Roman" w:cs="Times New Roman"/>
          <w:szCs w:val="24"/>
        </w:rPr>
        <w:t>,</w:t>
      </w:r>
      <w:r w:rsidRPr="00132072">
        <w:rPr>
          <w:rFonts w:eastAsia="Times New Roman" w:cs="Times New Roman"/>
          <w:szCs w:val="24"/>
        </w:rPr>
        <w:t xml:space="preserve"> δικά σας λόγια διαβάζω</w:t>
      </w:r>
      <w:r>
        <w:rPr>
          <w:rFonts w:eastAsia="Times New Roman" w:cs="Times New Roman"/>
          <w:szCs w:val="24"/>
        </w:rPr>
        <w:t>. Μ</w:t>
      </w:r>
      <w:r w:rsidRPr="00132072">
        <w:rPr>
          <w:rFonts w:eastAsia="Times New Roman" w:cs="Times New Roman"/>
          <w:szCs w:val="24"/>
        </w:rPr>
        <w:t>πορεί</w:t>
      </w:r>
      <w:r>
        <w:rPr>
          <w:rFonts w:eastAsia="Times New Roman" w:cs="Times New Roman"/>
          <w:szCs w:val="24"/>
        </w:rPr>
        <w:t>, όμως,</w:t>
      </w:r>
      <w:r w:rsidRPr="00132072">
        <w:rPr>
          <w:rFonts w:eastAsia="Times New Roman" w:cs="Times New Roman"/>
          <w:szCs w:val="24"/>
        </w:rPr>
        <w:t xml:space="preserve"> να μη θέλετε να τα ακούσετε</w:t>
      </w:r>
      <w:r>
        <w:rPr>
          <w:rFonts w:eastAsia="Times New Roman" w:cs="Times New Roman"/>
          <w:szCs w:val="24"/>
        </w:rPr>
        <w:t xml:space="preserve"> και το</w:t>
      </w:r>
      <w:r w:rsidRPr="00132072">
        <w:rPr>
          <w:rFonts w:eastAsia="Times New Roman" w:cs="Times New Roman"/>
          <w:szCs w:val="24"/>
        </w:rPr>
        <w:t xml:space="preserve"> αντιλαμβάνομαι αυτό</w:t>
      </w:r>
      <w:r>
        <w:rPr>
          <w:rFonts w:eastAsia="Times New Roman" w:cs="Times New Roman"/>
          <w:szCs w:val="24"/>
        </w:rPr>
        <w:t>. Κ</w:t>
      </w:r>
      <w:r w:rsidRPr="00132072">
        <w:rPr>
          <w:rFonts w:eastAsia="Times New Roman" w:cs="Times New Roman"/>
          <w:szCs w:val="24"/>
        </w:rPr>
        <w:t>αι καταλήγει ο κ</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Χουλιαράκης: «Τ</w:t>
      </w:r>
      <w:r w:rsidRPr="00132072">
        <w:rPr>
          <w:rFonts w:eastAsia="Times New Roman" w:cs="Times New Roman"/>
          <w:szCs w:val="24"/>
        </w:rPr>
        <w:t>ο ύψος των ληξιπρόθεσμων σήμερα παραμένει παρ</w:t>
      </w:r>
      <w:r>
        <w:rPr>
          <w:rFonts w:eastAsia="Times New Roman" w:cs="Times New Roman"/>
          <w:szCs w:val="24"/>
        </w:rPr>
        <w:t xml:space="preserve">’ </w:t>
      </w:r>
      <w:r w:rsidRPr="00132072">
        <w:rPr>
          <w:rFonts w:eastAsia="Times New Roman" w:cs="Times New Roman"/>
          <w:szCs w:val="24"/>
        </w:rPr>
        <w:t>όλα αυτά σημαντικό</w:t>
      </w:r>
      <w:r>
        <w:rPr>
          <w:rFonts w:eastAsia="Times New Roman" w:cs="Times New Roman"/>
          <w:szCs w:val="24"/>
        </w:rPr>
        <w:t>,</w:t>
      </w:r>
      <w:r w:rsidRPr="00132072">
        <w:rPr>
          <w:rFonts w:eastAsia="Times New Roman" w:cs="Times New Roman"/>
          <w:szCs w:val="24"/>
        </w:rPr>
        <w:t xml:space="preserve"> στα 2</w:t>
      </w:r>
      <w:r>
        <w:rPr>
          <w:rFonts w:eastAsia="Times New Roman" w:cs="Times New Roman"/>
          <w:szCs w:val="24"/>
        </w:rPr>
        <w:t>.</w:t>
      </w:r>
      <w:r w:rsidRPr="00132072">
        <w:rPr>
          <w:rFonts w:eastAsia="Times New Roman" w:cs="Times New Roman"/>
          <w:szCs w:val="24"/>
        </w:rPr>
        <w:t>4</w:t>
      </w:r>
      <w:r>
        <w:rPr>
          <w:rFonts w:eastAsia="Times New Roman"/>
          <w:bCs/>
          <w:szCs w:val="24"/>
        </w:rPr>
        <w:t>00.000.000</w:t>
      </w:r>
      <w:r w:rsidRPr="0021097C">
        <w:rPr>
          <w:rFonts w:eastAsia="Times New Roman"/>
          <w:bCs/>
          <w:szCs w:val="24"/>
        </w:rPr>
        <w:t xml:space="preserve"> </w:t>
      </w:r>
      <w:r w:rsidRPr="00132072">
        <w:rPr>
          <w:rFonts w:eastAsia="Times New Roman" w:cs="Times New Roman"/>
          <w:szCs w:val="24"/>
        </w:rPr>
        <w:t xml:space="preserve"> ευρώ</w:t>
      </w:r>
      <w:r>
        <w:rPr>
          <w:rFonts w:eastAsia="Times New Roman" w:cs="Times New Roman"/>
          <w:szCs w:val="24"/>
        </w:rPr>
        <w:t>». Α</w:t>
      </w:r>
      <w:r>
        <w:rPr>
          <w:rFonts w:eastAsia="Times New Roman" w:cs="Times New Roman"/>
          <w:szCs w:val="24"/>
        </w:rPr>
        <w:t xml:space="preserve">υτό ήταν </w:t>
      </w:r>
      <w:r w:rsidRPr="00132072">
        <w:rPr>
          <w:rFonts w:eastAsia="Times New Roman" w:cs="Times New Roman"/>
          <w:szCs w:val="24"/>
        </w:rPr>
        <w:t xml:space="preserve">Μάρτιος του </w:t>
      </w:r>
      <w:r>
        <w:rPr>
          <w:rFonts w:eastAsia="Times New Roman" w:cs="Times New Roman"/>
          <w:szCs w:val="24"/>
        </w:rPr>
        <w:t>20</w:t>
      </w:r>
      <w:r w:rsidRPr="00132072">
        <w:rPr>
          <w:rFonts w:eastAsia="Times New Roman" w:cs="Times New Roman"/>
          <w:szCs w:val="24"/>
        </w:rPr>
        <w:t>18</w:t>
      </w:r>
      <w:r>
        <w:rPr>
          <w:rFonts w:eastAsia="Times New Roman" w:cs="Times New Roman"/>
          <w:szCs w:val="24"/>
        </w:rPr>
        <w:t>. Σ</w:t>
      </w:r>
      <w:r w:rsidRPr="00132072">
        <w:rPr>
          <w:rFonts w:eastAsia="Times New Roman" w:cs="Times New Roman"/>
          <w:szCs w:val="24"/>
        </w:rPr>
        <w:t>ήμερα είναι στα 2</w:t>
      </w:r>
      <w:r>
        <w:rPr>
          <w:rFonts w:eastAsia="Times New Roman" w:cs="Times New Roman"/>
          <w:szCs w:val="24"/>
        </w:rPr>
        <w:t>.</w:t>
      </w:r>
      <w:r w:rsidRPr="00132072">
        <w:rPr>
          <w:rFonts w:eastAsia="Times New Roman" w:cs="Times New Roman"/>
          <w:szCs w:val="24"/>
        </w:rPr>
        <w:t>6</w:t>
      </w:r>
      <w:r>
        <w:rPr>
          <w:rFonts w:eastAsia="Times New Roman"/>
          <w:bCs/>
          <w:szCs w:val="24"/>
        </w:rPr>
        <w:t>00.000.000</w:t>
      </w:r>
      <w:r w:rsidRPr="0021097C">
        <w:rPr>
          <w:rFonts w:eastAsia="Times New Roman"/>
          <w:bCs/>
          <w:szCs w:val="24"/>
        </w:rPr>
        <w:t xml:space="preserve"> </w:t>
      </w:r>
      <w:r w:rsidRPr="00132072">
        <w:rPr>
          <w:rFonts w:eastAsia="Times New Roman" w:cs="Times New Roman"/>
          <w:szCs w:val="24"/>
        </w:rPr>
        <w:t>ευρώ</w:t>
      </w:r>
      <w:r>
        <w:rPr>
          <w:rFonts w:eastAsia="Times New Roman" w:cs="Times New Roman"/>
          <w:szCs w:val="24"/>
        </w:rPr>
        <w:t>, έ</w:t>
      </w:r>
      <w:r w:rsidRPr="00132072">
        <w:rPr>
          <w:rFonts w:eastAsia="Times New Roman" w:cs="Times New Roman"/>
          <w:szCs w:val="24"/>
        </w:rPr>
        <w:t>χει αυξηθεί</w:t>
      </w:r>
      <w:r>
        <w:rPr>
          <w:rFonts w:eastAsia="Times New Roman" w:cs="Times New Roman"/>
          <w:szCs w:val="24"/>
        </w:rPr>
        <w:t>.</w:t>
      </w:r>
    </w:p>
    <w:p w14:paraId="37394F6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συνέχιζε ο κ. Χουλιαράκης: «Ο </w:t>
      </w:r>
      <w:r w:rsidRPr="00132072">
        <w:rPr>
          <w:rFonts w:eastAsia="Times New Roman" w:cs="Times New Roman"/>
          <w:szCs w:val="24"/>
        </w:rPr>
        <w:t>προγραμματισμός του Υπουργείου Οικονομικών είναι η πλήρης εξόφληση του υπολοίπου των 2</w:t>
      </w:r>
      <w:r>
        <w:rPr>
          <w:rFonts w:eastAsia="Times New Roman" w:cs="Times New Roman"/>
          <w:szCs w:val="24"/>
        </w:rPr>
        <w:t>.</w:t>
      </w:r>
      <w:r w:rsidRPr="00132072">
        <w:rPr>
          <w:rFonts w:eastAsia="Times New Roman" w:cs="Times New Roman"/>
          <w:szCs w:val="24"/>
        </w:rPr>
        <w:t>4</w:t>
      </w:r>
      <w:r>
        <w:rPr>
          <w:rFonts w:eastAsia="Times New Roman"/>
          <w:bCs/>
          <w:szCs w:val="24"/>
        </w:rPr>
        <w:t>00.000.000</w:t>
      </w:r>
      <w:r w:rsidRPr="0021097C">
        <w:rPr>
          <w:rFonts w:eastAsia="Times New Roman"/>
          <w:bCs/>
          <w:szCs w:val="24"/>
        </w:rPr>
        <w:t xml:space="preserve"> </w:t>
      </w:r>
      <w:r w:rsidRPr="00132072">
        <w:rPr>
          <w:rFonts w:eastAsia="Times New Roman" w:cs="Times New Roman"/>
          <w:szCs w:val="24"/>
        </w:rPr>
        <w:t xml:space="preserve"> ευρώ μέχρι το τέλος του προγράμματος</w:t>
      </w:r>
      <w:r>
        <w:rPr>
          <w:rFonts w:eastAsia="Times New Roman" w:cs="Times New Roman"/>
          <w:szCs w:val="24"/>
        </w:rPr>
        <w:t>,</w:t>
      </w:r>
      <w:r w:rsidRPr="00132072">
        <w:rPr>
          <w:rFonts w:eastAsia="Times New Roman" w:cs="Times New Roman"/>
          <w:szCs w:val="24"/>
        </w:rPr>
        <w:t xml:space="preserve"> μέχρι τον Αύγουστο του 2018</w:t>
      </w:r>
      <w:r>
        <w:rPr>
          <w:rFonts w:eastAsia="Times New Roman" w:cs="Times New Roman"/>
          <w:szCs w:val="24"/>
        </w:rPr>
        <w:t>,</w:t>
      </w:r>
      <w:r w:rsidRPr="00132072">
        <w:rPr>
          <w:rFonts w:eastAsia="Times New Roman" w:cs="Times New Roman"/>
          <w:szCs w:val="24"/>
        </w:rPr>
        <w:t xml:space="preserve"> πράγμα που είναι απολύτως εφικτό τόσο μέσω της αξιοπ</w:t>
      </w:r>
      <w:r>
        <w:rPr>
          <w:rFonts w:eastAsia="Times New Roman" w:cs="Times New Roman"/>
          <w:szCs w:val="24"/>
        </w:rPr>
        <w:t>οίησης των ταμειακών διαθεσίμων -</w:t>
      </w:r>
      <w:r w:rsidRPr="00132072">
        <w:rPr>
          <w:rFonts w:eastAsia="Times New Roman" w:cs="Times New Roman"/>
          <w:szCs w:val="24"/>
        </w:rPr>
        <w:t>υπάρχουν οι αντίστοιχες πιστώσεις</w:t>
      </w:r>
      <w:r>
        <w:rPr>
          <w:rFonts w:eastAsia="Times New Roman" w:cs="Times New Roman"/>
          <w:szCs w:val="24"/>
        </w:rPr>
        <w:t>-</w:t>
      </w:r>
      <w:r w:rsidRPr="00132072">
        <w:rPr>
          <w:rFonts w:eastAsia="Times New Roman" w:cs="Times New Roman"/>
          <w:szCs w:val="24"/>
        </w:rPr>
        <w:t xml:space="preserve"> όσο και με την ενίσχυση των πιστώσεων αυτών από το </w:t>
      </w:r>
      <w:r>
        <w:rPr>
          <w:rFonts w:eastAsia="Times New Roman" w:cs="Times New Roman"/>
          <w:szCs w:val="24"/>
        </w:rPr>
        <w:t>π</w:t>
      </w:r>
      <w:r w:rsidRPr="00132072">
        <w:rPr>
          <w:rFonts w:eastAsia="Times New Roman" w:cs="Times New Roman"/>
          <w:szCs w:val="24"/>
        </w:rPr>
        <w:t xml:space="preserve">ρόγραμμα </w:t>
      </w:r>
      <w:r w:rsidRPr="00132072">
        <w:rPr>
          <w:rFonts w:eastAsia="Times New Roman" w:cs="Times New Roman"/>
          <w:szCs w:val="24"/>
        </w:rPr>
        <w:t xml:space="preserve">του </w:t>
      </w:r>
      <w:r>
        <w:rPr>
          <w:rFonts w:eastAsia="Times New Roman" w:cs="Times New Roman"/>
          <w:szCs w:val="24"/>
        </w:rPr>
        <w:t>Ε</w:t>
      </w:r>
      <w:r w:rsidRPr="00132072">
        <w:rPr>
          <w:rFonts w:eastAsia="Times New Roman" w:cs="Times New Roman"/>
          <w:szCs w:val="24"/>
        </w:rPr>
        <w:t xml:space="preserve">υρωπαϊκού </w:t>
      </w:r>
      <w:r>
        <w:rPr>
          <w:rFonts w:eastAsia="Times New Roman" w:cs="Times New Roman"/>
          <w:szCs w:val="24"/>
        </w:rPr>
        <w:t>Μ</w:t>
      </w:r>
      <w:r w:rsidRPr="00132072">
        <w:rPr>
          <w:rFonts w:eastAsia="Times New Roman" w:cs="Times New Roman"/>
          <w:szCs w:val="24"/>
        </w:rPr>
        <w:t xml:space="preserve">ηχανισμού </w:t>
      </w:r>
      <w:r>
        <w:rPr>
          <w:rFonts w:eastAsia="Times New Roman" w:cs="Times New Roman"/>
          <w:szCs w:val="24"/>
        </w:rPr>
        <w:t>Σ</w:t>
      </w:r>
      <w:r w:rsidRPr="00132072">
        <w:rPr>
          <w:rFonts w:eastAsia="Times New Roman" w:cs="Times New Roman"/>
          <w:szCs w:val="24"/>
        </w:rPr>
        <w:t>ταθερότητας</w:t>
      </w:r>
      <w:r>
        <w:rPr>
          <w:rFonts w:eastAsia="Times New Roman" w:cs="Times New Roman"/>
          <w:szCs w:val="24"/>
        </w:rPr>
        <w:t>».</w:t>
      </w:r>
    </w:p>
    <w:p w14:paraId="37394F6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ε Π</w:t>
      </w:r>
      <w:r w:rsidRPr="00132072">
        <w:rPr>
          <w:rFonts w:eastAsia="Times New Roman" w:cs="Times New Roman"/>
          <w:szCs w:val="24"/>
        </w:rPr>
        <w:t>ρωθυπουργέ</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τ</w:t>
      </w:r>
      <w:r w:rsidRPr="00132072">
        <w:rPr>
          <w:rFonts w:eastAsia="Times New Roman" w:cs="Times New Roman"/>
          <w:szCs w:val="24"/>
        </w:rPr>
        <w:t>ι έγινε</w:t>
      </w:r>
      <w:r>
        <w:rPr>
          <w:rFonts w:eastAsia="Times New Roman" w:cs="Times New Roman"/>
          <w:szCs w:val="24"/>
        </w:rPr>
        <w:t>; Π</w:t>
      </w:r>
      <w:r w:rsidRPr="00132072">
        <w:rPr>
          <w:rFonts w:eastAsia="Times New Roman" w:cs="Times New Roman"/>
          <w:szCs w:val="24"/>
        </w:rPr>
        <w:t>έσαμε 2</w:t>
      </w:r>
      <w:r>
        <w:rPr>
          <w:rFonts w:eastAsia="Times New Roman" w:cs="Times New Roman"/>
          <w:szCs w:val="24"/>
        </w:rPr>
        <w:t>.</w:t>
      </w:r>
      <w:r w:rsidRPr="00132072">
        <w:rPr>
          <w:rFonts w:eastAsia="Times New Roman" w:cs="Times New Roman"/>
          <w:szCs w:val="24"/>
        </w:rPr>
        <w:t>4</w:t>
      </w:r>
      <w:r>
        <w:rPr>
          <w:rFonts w:eastAsia="Times New Roman"/>
          <w:bCs/>
          <w:szCs w:val="24"/>
        </w:rPr>
        <w:t>00.000.000</w:t>
      </w:r>
      <w:r w:rsidRPr="0021097C">
        <w:rPr>
          <w:rFonts w:eastAsia="Times New Roman"/>
          <w:bCs/>
          <w:szCs w:val="24"/>
        </w:rPr>
        <w:t xml:space="preserve"> </w:t>
      </w:r>
      <w:r w:rsidRPr="00132072">
        <w:rPr>
          <w:rFonts w:eastAsia="Times New Roman" w:cs="Times New Roman"/>
          <w:szCs w:val="24"/>
        </w:rPr>
        <w:t xml:space="preserve"> ευρώ εκτός </w:t>
      </w:r>
      <w:r>
        <w:rPr>
          <w:rFonts w:eastAsia="Times New Roman" w:cs="Times New Roman"/>
          <w:szCs w:val="24"/>
        </w:rPr>
        <w:t xml:space="preserve">στόχου στον </w:t>
      </w:r>
      <w:r>
        <w:rPr>
          <w:rFonts w:eastAsia="Times New Roman" w:cs="Times New Roman"/>
          <w:szCs w:val="24"/>
        </w:rPr>
        <w:t xml:space="preserve">προϋπολογισμό </w:t>
      </w:r>
      <w:r>
        <w:rPr>
          <w:rFonts w:eastAsia="Times New Roman" w:cs="Times New Roman"/>
          <w:szCs w:val="24"/>
        </w:rPr>
        <w:t>από ό,τι φαίνεται. Καταθέτω για τ</w:t>
      </w:r>
      <w:r w:rsidRPr="00132072">
        <w:rPr>
          <w:rFonts w:eastAsia="Times New Roman" w:cs="Times New Roman"/>
          <w:szCs w:val="24"/>
        </w:rPr>
        <w:t xml:space="preserve">α </w:t>
      </w:r>
      <w:r>
        <w:rPr>
          <w:rFonts w:eastAsia="Times New Roman" w:cs="Times New Roman"/>
          <w:szCs w:val="24"/>
        </w:rPr>
        <w:t>Π</w:t>
      </w:r>
      <w:r w:rsidRPr="00132072">
        <w:rPr>
          <w:rFonts w:eastAsia="Times New Roman" w:cs="Times New Roman"/>
          <w:szCs w:val="24"/>
        </w:rPr>
        <w:t>ρακτικά τη δήλωση του κ</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Χ</w:t>
      </w:r>
      <w:r w:rsidRPr="00132072">
        <w:rPr>
          <w:rFonts w:eastAsia="Times New Roman" w:cs="Times New Roman"/>
          <w:szCs w:val="24"/>
        </w:rPr>
        <w:t>ουλιαράκη</w:t>
      </w:r>
      <w:r>
        <w:rPr>
          <w:rFonts w:eastAsia="Times New Roman" w:cs="Times New Roman"/>
          <w:szCs w:val="24"/>
        </w:rPr>
        <w:t>.</w:t>
      </w:r>
    </w:p>
    <w:p w14:paraId="37394F6F" w14:textId="77777777" w:rsidR="00B27939" w:rsidRDefault="00D93F4B">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Χρίστος Δήμας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37394F7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Όγδοο στοιχείο: Ε</w:t>
      </w:r>
      <w:r w:rsidRPr="00132072">
        <w:rPr>
          <w:rFonts w:eastAsia="Times New Roman" w:cs="Times New Roman"/>
          <w:szCs w:val="24"/>
        </w:rPr>
        <w:t xml:space="preserve">ίναι η μελέτη του παγκόσμιου οικονομικού </w:t>
      </w:r>
      <w:r>
        <w:rPr>
          <w:rFonts w:eastAsia="Times New Roman" w:cs="Times New Roman"/>
          <w:szCs w:val="24"/>
          <w:lang w:val="en-US"/>
        </w:rPr>
        <w:t>forum</w:t>
      </w:r>
      <w:r w:rsidRPr="00132072">
        <w:rPr>
          <w:rFonts w:eastAsia="Times New Roman" w:cs="Times New Roman"/>
          <w:szCs w:val="24"/>
        </w:rPr>
        <w:t xml:space="preserve"> για την ανταγωνιστικότητα της </w:t>
      </w:r>
      <w:r>
        <w:rPr>
          <w:rFonts w:eastAsia="Times New Roman" w:cs="Times New Roman"/>
          <w:szCs w:val="24"/>
        </w:rPr>
        <w:t>ε</w:t>
      </w:r>
      <w:r w:rsidRPr="00132072">
        <w:rPr>
          <w:rFonts w:eastAsia="Times New Roman" w:cs="Times New Roman"/>
          <w:szCs w:val="24"/>
        </w:rPr>
        <w:t>λληνικής οικονομίας</w:t>
      </w:r>
      <w:r>
        <w:rPr>
          <w:rFonts w:eastAsia="Times New Roman" w:cs="Times New Roman"/>
          <w:szCs w:val="24"/>
        </w:rPr>
        <w:t>. Κ</w:t>
      </w:r>
      <w:r w:rsidRPr="00132072">
        <w:rPr>
          <w:rFonts w:eastAsia="Times New Roman" w:cs="Times New Roman"/>
          <w:szCs w:val="24"/>
        </w:rPr>
        <w:t>άθε χρόνο</w:t>
      </w:r>
      <w:r>
        <w:rPr>
          <w:rFonts w:eastAsia="Times New Roman" w:cs="Times New Roman"/>
          <w:szCs w:val="24"/>
        </w:rPr>
        <w:t>, δ</w:t>
      </w:r>
      <w:r w:rsidRPr="00132072">
        <w:rPr>
          <w:rFonts w:eastAsia="Times New Roman" w:cs="Times New Roman"/>
          <w:szCs w:val="24"/>
        </w:rPr>
        <w:t>υ</w:t>
      </w:r>
      <w:r>
        <w:rPr>
          <w:rFonts w:eastAsia="Times New Roman" w:cs="Times New Roman"/>
          <w:szCs w:val="24"/>
        </w:rPr>
        <w:t xml:space="preserve">στυχώς η </w:t>
      </w:r>
      <w:r>
        <w:rPr>
          <w:rFonts w:eastAsia="Times New Roman" w:cs="Times New Roman"/>
          <w:szCs w:val="24"/>
        </w:rPr>
        <w:t>ανταγωνιστικότητα της ε</w:t>
      </w:r>
      <w:r w:rsidRPr="00132072">
        <w:rPr>
          <w:rFonts w:eastAsia="Times New Roman" w:cs="Times New Roman"/>
          <w:szCs w:val="24"/>
        </w:rPr>
        <w:t>λληνικής οικο</w:t>
      </w:r>
      <w:r w:rsidRPr="00132072">
        <w:rPr>
          <w:rFonts w:eastAsia="Times New Roman" w:cs="Times New Roman"/>
          <w:szCs w:val="24"/>
        </w:rPr>
        <w:lastRenderedPageBreak/>
        <w:t>νομίας υποχωρεί</w:t>
      </w:r>
      <w:r>
        <w:rPr>
          <w:rFonts w:eastAsia="Times New Roman" w:cs="Times New Roman"/>
          <w:szCs w:val="24"/>
        </w:rPr>
        <w:t xml:space="preserve">. Το 2018, </w:t>
      </w:r>
      <w:r w:rsidRPr="00132072">
        <w:rPr>
          <w:rFonts w:eastAsia="Times New Roman" w:cs="Times New Roman"/>
          <w:szCs w:val="24"/>
        </w:rPr>
        <w:t xml:space="preserve">λοιπόν είμαστε στην </w:t>
      </w:r>
      <w:r>
        <w:rPr>
          <w:rFonts w:eastAsia="Times New Roman" w:cs="Times New Roman"/>
          <w:szCs w:val="24"/>
        </w:rPr>
        <w:t xml:space="preserve">ογδοηκοστή έβδομη </w:t>
      </w:r>
      <w:r w:rsidRPr="00132072">
        <w:rPr>
          <w:rFonts w:eastAsia="Times New Roman" w:cs="Times New Roman"/>
          <w:szCs w:val="24"/>
        </w:rPr>
        <w:t xml:space="preserve">θέση από </w:t>
      </w:r>
      <w:r>
        <w:rPr>
          <w:rFonts w:eastAsia="Times New Roman" w:cs="Times New Roman"/>
          <w:szCs w:val="24"/>
        </w:rPr>
        <w:t>εκατόν τριάντα επτά</w:t>
      </w:r>
      <w:r w:rsidRPr="00132072">
        <w:rPr>
          <w:rFonts w:eastAsia="Times New Roman" w:cs="Times New Roman"/>
          <w:szCs w:val="24"/>
        </w:rPr>
        <w:t xml:space="preserve"> χώρες</w:t>
      </w:r>
      <w:r>
        <w:rPr>
          <w:rFonts w:eastAsia="Times New Roman" w:cs="Times New Roman"/>
          <w:szCs w:val="24"/>
        </w:rPr>
        <w:t>. Τ</w:t>
      </w:r>
      <w:r w:rsidRPr="00132072">
        <w:rPr>
          <w:rFonts w:eastAsia="Times New Roman" w:cs="Times New Roman"/>
          <w:szCs w:val="24"/>
        </w:rPr>
        <w:t>ο πιο ανησυχητικό είναι ότι στην επίδραση της φορολογίας</w:t>
      </w:r>
      <w:r>
        <w:rPr>
          <w:rFonts w:eastAsia="Times New Roman" w:cs="Times New Roman"/>
          <w:szCs w:val="24"/>
        </w:rPr>
        <w:t>,</w:t>
      </w:r>
      <w:r w:rsidRPr="00132072">
        <w:rPr>
          <w:rFonts w:eastAsia="Times New Roman" w:cs="Times New Roman"/>
          <w:szCs w:val="24"/>
        </w:rPr>
        <w:t xml:space="preserve"> στα κίνητρα για να επενδύσει </w:t>
      </w:r>
      <w:r>
        <w:rPr>
          <w:rFonts w:eastAsia="Times New Roman" w:cs="Times New Roman"/>
          <w:szCs w:val="24"/>
        </w:rPr>
        <w:t>κάποιος</w:t>
      </w:r>
      <w:r>
        <w:rPr>
          <w:rFonts w:eastAsia="Times New Roman" w:cs="Times New Roman"/>
          <w:szCs w:val="24"/>
        </w:rPr>
        <w:t>,</w:t>
      </w:r>
      <w:r w:rsidRPr="00132072">
        <w:rPr>
          <w:rFonts w:eastAsia="Times New Roman" w:cs="Times New Roman"/>
          <w:szCs w:val="24"/>
        </w:rPr>
        <w:t xml:space="preserve"> από τις </w:t>
      </w:r>
      <w:r>
        <w:rPr>
          <w:rFonts w:eastAsia="Times New Roman" w:cs="Times New Roman"/>
          <w:szCs w:val="24"/>
        </w:rPr>
        <w:t xml:space="preserve">εκατόν τριάντα </w:t>
      </w:r>
      <w:r>
        <w:rPr>
          <w:rFonts w:eastAsia="Times New Roman" w:cs="Times New Roman"/>
          <w:szCs w:val="24"/>
        </w:rPr>
        <w:t>επτά</w:t>
      </w:r>
      <w:r w:rsidRPr="00132072">
        <w:rPr>
          <w:rFonts w:eastAsia="Times New Roman" w:cs="Times New Roman"/>
          <w:szCs w:val="24"/>
        </w:rPr>
        <w:t xml:space="preserve"> χώρες που μετρήθηκαν</w:t>
      </w:r>
      <w:r>
        <w:rPr>
          <w:rFonts w:eastAsia="Times New Roman" w:cs="Times New Roman"/>
          <w:szCs w:val="24"/>
        </w:rPr>
        <w:t>,</w:t>
      </w:r>
      <w:r w:rsidRPr="00132072">
        <w:rPr>
          <w:rFonts w:eastAsia="Times New Roman" w:cs="Times New Roman"/>
          <w:szCs w:val="24"/>
        </w:rPr>
        <w:t xml:space="preserve"> είμαστε </w:t>
      </w:r>
      <w:r>
        <w:rPr>
          <w:rFonts w:eastAsia="Times New Roman" w:cs="Times New Roman"/>
          <w:szCs w:val="24"/>
        </w:rPr>
        <w:t>εκατοστοί τριακοστοί έβδομοι, τ</w:t>
      </w:r>
      <w:r w:rsidRPr="00132072">
        <w:rPr>
          <w:rFonts w:eastAsia="Times New Roman" w:cs="Times New Roman"/>
          <w:szCs w:val="24"/>
        </w:rPr>
        <w:t xml:space="preserve">ελευταίοι </w:t>
      </w:r>
      <w:r w:rsidRPr="00132072">
        <w:rPr>
          <w:rFonts w:eastAsia="Times New Roman" w:cs="Times New Roman"/>
          <w:szCs w:val="24"/>
        </w:rPr>
        <w:t>σ</w:t>
      </w:r>
      <w:r>
        <w:rPr>
          <w:rFonts w:eastAsia="Times New Roman" w:cs="Times New Roman"/>
          <w:szCs w:val="24"/>
        </w:rPr>
        <w:t>’</w:t>
      </w:r>
      <w:r w:rsidRPr="00132072">
        <w:rPr>
          <w:rFonts w:eastAsia="Times New Roman" w:cs="Times New Roman"/>
          <w:szCs w:val="24"/>
        </w:rPr>
        <w:t xml:space="preserve"> </w:t>
      </w:r>
      <w:r w:rsidRPr="00132072">
        <w:rPr>
          <w:rFonts w:eastAsia="Times New Roman" w:cs="Times New Roman"/>
          <w:szCs w:val="24"/>
        </w:rPr>
        <w:t>όλο τον κόσμο</w:t>
      </w:r>
      <w:r>
        <w:rPr>
          <w:rFonts w:eastAsia="Times New Roman" w:cs="Times New Roman"/>
          <w:szCs w:val="24"/>
        </w:rPr>
        <w:t>. Κ</w:t>
      </w:r>
      <w:r w:rsidRPr="00132072">
        <w:rPr>
          <w:rFonts w:eastAsia="Times New Roman" w:cs="Times New Roman"/>
          <w:szCs w:val="24"/>
        </w:rPr>
        <w:t xml:space="preserve">αταθέτω </w:t>
      </w:r>
      <w:r>
        <w:rPr>
          <w:rFonts w:eastAsia="Times New Roman" w:cs="Times New Roman"/>
          <w:szCs w:val="24"/>
        </w:rPr>
        <w:t xml:space="preserve">το σχετικό έγγραφο </w:t>
      </w:r>
      <w:r w:rsidRPr="00132072">
        <w:rPr>
          <w:rFonts w:eastAsia="Times New Roman" w:cs="Times New Roman"/>
          <w:szCs w:val="24"/>
        </w:rPr>
        <w:t xml:space="preserve">για </w:t>
      </w:r>
      <w:r>
        <w:rPr>
          <w:rFonts w:eastAsia="Times New Roman" w:cs="Times New Roman"/>
          <w:szCs w:val="24"/>
        </w:rPr>
        <w:t>τα</w:t>
      </w:r>
      <w:r w:rsidRPr="00132072">
        <w:rPr>
          <w:rFonts w:eastAsia="Times New Roman" w:cs="Times New Roman"/>
          <w:szCs w:val="24"/>
        </w:rPr>
        <w:t xml:space="preserve"> </w:t>
      </w:r>
      <w:r>
        <w:rPr>
          <w:rFonts w:eastAsia="Times New Roman" w:cs="Times New Roman"/>
          <w:szCs w:val="24"/>
        </w:rPr>
        <w:t>Π</w:t>
      </w:r>
      <w:r w:rsidRPr="00132072">
        <w:rPr>
          <w:rFonts w:eastAsia="Times New Roman" w:cs="Times New Roman"/>
          <w:szCs w:val="24"/>
        </w:rPr>
        <w:t>ρακτικά</w:t>
      </w:r>
      <w:r>
        <w:rPr>
          <w:rFonts w:eastAsia="Times New Roman" w:cs="Times New Roman"/>
          <w:szCs w:val="24"/>
        </w:rPr>
        <w:t>.</w:t>
      </w:r>
    </w:p>
    <w:p w14:paraId="37394F7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Βουλευτής κ. </w:t>
      </w:r>
      <w:r>
        <w:rPr>
          <w:rFonts w:eastAsia="Times New Roman" w:cs="Times New Roman"/>
          <w:szCs w:val="24"/>
        </w:rPr>
        <w:t>Χρίστος Δήμας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ται σ</w:t>
      </w:r>
      <w:r w:rsidRPr="000D63A8">
        <w:rPr>
          <w:rFonts w:eastAsia="Times New Roman" w:cs="Times New Roman"/>
          <w:szCs w:val="24"/>
        </w:rPr>
        <w:t xml:space="preserve">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37394F7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w:t>
      </w:r>
      <w:r w:rsidRPr="00132072">
        <w:rPr>
          <w:rFonts w:eastAsia="Times New Roman" w:cs="Times New Roman"/>
          <w:szCs w:val="24"/>
        </w:rPr>
        <w:t xml:space="preserve">ντίστοιχη μελέτη του </w:t>
      </w:r>
      <w:r>
        <w:rPr>
          <w:rFonts w:eastAsia="Times New Roman" w:cs="Times New Roman"/>
          <w:szCs w:val="24"/>
        </w:rPr>
        <w:t>«</w:t>
      </w:r>
      <w:r w:rsidRPr="00CD1A2F">
        <w:rPr>
          <w:rFonts w:eastAsia="Times New Roman" w:cs="Times New Roman"/>
          <w:szCs w:val="24"/>
          <w:lang w:val="en-US"/>
        </w:rPr>
        <w:t>Doing</w:t>
      </w:r>
      <w:r w:rsidRPr="00CD1A2F">
        <w:rPr>
          <w:rFonts w:eastAsia="Times New Roman" w:cs="Times New Roman"/>
          <w:szCs w:val="24"/>
        </w:rPr>
        <w:t xml:space="preserve"> </w:t>
      </w:r>
      <w:r w:rsidRPr="00CD1A2F">
        <w:rPr>
          <w:rFonts w:eastAsia="Times New Roman" w:cs="Times New Roman"/>
          <w:szCs w:val="24"/>
          <w:lang w:val="en-US"/>
        </w:rPr>
        <w:t>Business</w:t>
      </w:r>
      <w:r>
        <w:rPr>
          <w:rFonts w:eastAsia="Times New Roman" w:cs="Times New Roman"/>
          <w:szCs w:val="24"/>
        </w:rPr>
        <w:t>» της Π</w:t>
      </w:r>
      <w:r w:rsidRPr="00132072">
        <w:rPr>
          <w:rFonts w:eastAsia="Times New Roman" w:cs="Times New Roman"/>
          <w:szCs w:val="24"/>
        </w:rPr>
        <w:t>αγκόσμιας Τράπεζας</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 xml:space="preserve">δείχνει ότι </w:t>
      </w:r>
      <w:r w:rsidRPr="00132072">
        <w:rPr>
          <w:rFonts w:eastAsia="Times New Roman" w:cs="Times New Roman"/>
          <w:szCs w:val="24"/>
        </w:rPr>
        <w:t xml:space="preserve">τα τελευταία τρία χρόνια έχουμε υποχωρήσει κατά </w:t>
      </w:r>
      <w:r>
        <w:rPr>
          <w:rFonts w:eastAsia="Times New Roman" w:cs="Times New Roman"/>
          <w:szCs w:val="24"/>
        </w:rPr>
        <w:t>δεκατέσσερις</w:t>
      </w:r>
      <w:r w:rsidRPr="00132072">
        <w:rPr>
          <w:rFonts w:eastAsia="Times New Roman" w:cs="Times New Roman"/>
          <w:szCs w:val="24"/>
        </w:rPr>
        <w:t xml:space="preserve"> θέσεις</w:t>
      </w:r>
      <w:r>
        <w:rPr>
          <w:rFonts w:eastAsia="Times New Roman" w:cs="Times New Roman"/>
          <w:szCs w:val="24"/>
        </w:rPr>
        <w:t>. Κ</w:t>
      </w:r>
      <w:r w:rsidRPr="00132072">
        <w:rPr>
          <w:rFonts w:eastAsia="Times New Roman" w:cs="Times New Roman"/>
          <w:szCs w:val="24"/>
        </w:rPr>
        <w:t>αταθέτω</w:t>
      </w:r>
      <w:r>
        <w:rPr>
          <w:rFonts w:eastAsia="Times New Roman" w:cs="Times New Roman"/>
          <w:szCs w:val="24"/>
        </w:rPr>
        <w:t xml:space="preserve"> και</w:t>
      </w:r>
      <w:r w:rsidRPr="00132072">
        <w:rPr>
          <w:rFonts w:eastAsia="Times New Roman" w:cs="Times New Roman"/>
          <w:szCs w:val="24"/>
        </w:rPr>
        <w:t xml:space="preserve"> αυτήν τη μελέτη στα </w:t>
      </w:r>
      <w:r>
        <w:rPr>
          <w:rFonts w:eastAsia="Times New Roman" w:cs="Times New Roman"/>
          <w:szCs w:val="24"/>
        </w:rPr>
        <w:t>Π</w:t>
      </w:r>
      <w:r w:rsidRPr="00132072">
        <w:rPr>
          <w:rFonts w:eastAsia="Times New Roman" w:cs="Times New Roman"/>
          <w:szCs w:val="24"/>
        </w:rPr>
        <w:t>ρακτικά</w:t>
      </w:r>
      <w:r>
        <w:rPr>
          <w:rFonts w:eastAsia="Times New Roman" w:cs="Times New Roman"/>
          <w:szCs w:val="24"/>
        </w:rPr>
        <w:t>.</w:t>
      </w:r>
    </w:p>
    <w:p w14:paraId="37394F7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Βουλευτής κ. </w:t>
      </w:r>
      <w:r>
        <w:rPr>
          <w:rFonts w:eastAsia="Times New Roman" w:cs="Times New Roman"/>
          <w:szCs w:val="24"/>
        </w:rPr>
        <w:t>Χρίστος Δήμας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w:t>
      </w:r>
      <w:r w:rsidRPr="000D63A8">
        <w:rPr>
          <w:rFonts w:eastAsia="Times New Roman" w:cs="Times New Roman"/>
          <w:szCs w:val="24"/>
        </w:rPr>
        <w:t>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37394F7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τη</w:t>
      </w:r>
      <w:r>
        <w:rPr>
          <w:rFonts w:eastAsia="Times New Roman" w:cs="Times New Roman"/>
          <w:szCs w:val="24"/>
        </w:rPr>
        <w:t xml:space="preserve">ν Προεδρική Έδρα καταλαμβάνει ο Ζ΄ Αντιπρόεδρος της Βουλής κ. </w:t>
      </w:r>
      <w:r w:rsidRPr="008476C4">
        <w:rPr>
          <w:rFonts w:eastAsia="Times New Roman" w:cs="Times New Roman"/>
          <w:b/>
          <w:szCs w:val="24"/>
        </w:rPr>
        <w:t>ΣΠΥΡΙΔΩΝ ΛΥΚΟΥΔΗΣ</w:t>
      </w:r>
      <w:r>
        <w:rPr>
          <w:rFonts w:eastAsia="Times New Roman" w:cs="Times New Roman"/>
          <w:szCs w:val="24"/>
        </w:rPr>
        <w:t>)</w:t>
      </w:r>
    </w:p>
    <w:p w14:paraId="37394F7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Δέκατο</w:t>
      </w:r>
      <w:r w:rsidRPr="00132072">
        <w:rPr>
          <w:rFonts w:eastAsia="Times New Roman" w:cs="Times New Roman"/>
          <w:szCs w:val="24"/>
        </w:rPr>
        <w:t xml:space="preserve"> στοιχείο </w:t>
      </w:r>
      <w:r>
        <w:rPr>
          <w:rFonts w:eastAsia="Times New Roman" w:cs="Times New Roman"/>
          <w:szCs w:val="24"/>
        </w:rPr>
        <w:t>από την «ΕΡΓΑΝΗ»:</w:t>
      </w:r>
      <w:r w:rsidRPr="00132072">
        <w:rPr>
          <w:rFonts w:eastAsia="Times New Roman" w:cs="Times New Roman"/>
          <w:szCs w:val="24"/>
        </w:rPr>
        <w:t xml:space="preserve"> </w:t>
      </w:r>
      <w:r>
        <w:rPr>
          <w:rFonts w:eastAsia="Times New Roman" w:cs="Times New Roman"/>
          <w:szCs w:val="24"/>
        </w:rPr>
        <w:t>Τ</w:t>
      </w:r>
      <w:r w:rsidRPr="00132072">
        <w:rPr>
          <w:rFonts w:eastAsia="Times New Roman" w:cs="Times New Roman"/>
          <w:szCs w:val="24"/>
        </w:rPr>
        <w:t>α τελευταία χρόνια η αναλογία πλήρου</w:t>
      </w:r>
      <w:r>
        <w:rPr>
          <w:rFonts w:eastAsia="Times New Roman" w:cs="Times New Roman"/>
          <w:szCs w:val="24"/>
        </w:rPr>
        <w:t>ς με μερικής απασχόλησης έχει</w:t>
      </w:r>
      <w:r w:rsidRPr="00132072">
        <w:rPr>
          <w:rFonts w:eastAsia="Times New Roman" w:cs="Times New Roman"/>
          <w:szCs w:val="24"/>
        </w:rPr>
        <w:t xml:space="preserve"> αλλοιωθεί</w:t>
      </w:r>
      <w:r>
        <w:rPr>
          <w:rFonts w:eastAsia="Times New Roman" w:cs="Times New Roman"/>
          <w:szCs w:val="24"/>
        </w:rPr>
        <w:t>. Α</w:t>
      </w:r>
      <w:r w:rsidRPr="00132072">
        <w:rPr>
          <w:rFonts w:eastAsia="Times New Roman" w:cs="Times New Roman"/>
          <w:szCs w:val="24"/>
        </w:rPr>
        <w:t xml:space="preserve">πό </w:t>
      </w:r>
      <w:r>
        <w:rPr>
          <w:rFonts w:eastAsia="Times New Roman" w:cs="Times New Roman"/>
          <w:szCs w:val="24"/>
        </w:rPr>
        <w:t>εκεί</w:t>
      </w:r>
      <w:r w:rsidRPr="00132072">
        <w:rPr>
          <w:rFonts w:eastAsia="Times New Roman" w:cs="Times New Roman"/>
          <w:szCs w:val="24"/>
        </w:rPr>
        <w:t xml:space="preserve"> που ήταν 55% η πλήρης απασχόληση και 45% η μερική απασ</w:t>
      </w:r>
      <w:r w:rsidRPr="00132072">
        <w:rPr>
          <w:rFonts w:eastAsia="Times New Roman" w:cs="Times New Roman"/>
          <w:szCs w:val="24"/>
        </w:rPr>
        <w:t>χόληση</w:t>
      </w:r>
      <w:r>
        <w:rPr>
          <w:rFonts w:eastAsia="Times New Roman" w:cs="Times New Roman"/>
          <w:szCs w:val="24"/>
        </w:rPr>
        <w:t>,</w:t>
      </w:r>
      <w:r w:rsidRPr="00132072">
        <w:rPr>
          <w:rFonts w:eastAsia="Times New Roman" w:cs="Times New Roman"/>
          <w:szCs w:val="24"/>
        </w:rPr>
        <w:t xml:space="preserve"> πλέον έχουμε 60% μερική απασχόληση και μόλις 40% πλήρη απασχόληση</w:t>
      </w:r>
      <w:r>
        <w:rPr>
          <w:rFonts w:eastAsia="Times New Roman" w:cs="Times New Roman"/>
          <w:szCs w:val="24"/>
        </w:rPr>
        <w:t>.</w:t>
      </w:r>
    </w:p>
    <w:p w14:paraId="37394F76" w14:textId="77777777" w:rsidR="00B27939" w:rsidRDefault="00D93F4B">
      <w:pPr>
        <w:spacing w:after="0" w:line="600" w:lineRule="auto"/>
        <w:ind w:firstLine="720"/>
        <w:jc w:val="both"/>
        <w:rPr>
          <w:rFonts w:eastAsia="Times New Roman" w:cs="Times New Roman"/>
          <w:szCs w:val="24"/>
        </w:rPr>
      </w:pPr>
      <w:r w:rsidRPr="005E6419">
        <w:rPr>
          <w:rFonts w:eastAsia="Times New Roman" w:cs="Times New Roman"/>
          <w:b/>
          <w:szCs w:val="24"/>
        </w:rPr>
        <w:t>ΧΡΗΣΤΟΣ ΜΑΝΤΑΣ:</w:t>
      </w:r>
      <w:r>
        <w:rPr>
          <w:rFonts w:eastAsia="Times New Roman" w:cs="Times New Roman"/>
          <w:szCs w:val="24"/>
        </w:rPr>
        <w:t xml:space="preserve"> Στις νέες προσλήψεις;</w:t>
      </w:r>
    </w:p>
    <w:p w14:paraId="37394F77" w14:textId="77777777" w:rsidR="00B27939" w:rsidRDefault="00D93F4B">
      <w:pPr>
        <w:spacing w:after="0" w:line="600" w:lineRule="auto"/>
        <w:ind w:firstLine="720"/>
        <w:jc w:val="both"/>
        <w:rPr>
          <w:rFonts w:eastAsia="Times New Roman" w:cs="Times New Roman"/>
          <w:szCs w:val="24"/>
        </w:rPr>
      </w:pPr>
      <w:r w:rsidRPr="006B6EC5">
        <w:rPr>
          <w:rFonts w:eastAsia="Times New Roman" w:cs="Times New Roman"/>
          <w:b/>
          <w:szCs w:val="24"/>
        </w:rPr>
        <w:t>ΧΡΙΣΤΟΣ ΔΗΜΑΣ:</w:t>
      </w:r>
      <w:r>
        <w:rPr>
          <w:rFonts w:eastAsia="Times New Roman" w:cs="Times New Roman"/>
          <w:szCs w:val="24"/>
        </w:rPr>
        <w:t xml:space="preserve"> </w:t>
      </w:r>
      <w:r w:rsidRPr="00132072">
        <w:rPr>
          <w:rFonts w:eastAsia="Times New Roman" w:cs="Times New Roman"/>
          <w:szCs w:val="24"/>
        </w:rPr>
        <w:t xml:space="preserve">Όχι δεν </w:t>
      </w:r>
      <w:r>
        <w:rPr>
          <w:rFonts w:eastAsia="Times New Roman" w:cs="Times New Roman"/>
          <w:szCs w:val="24"/>
        </w:rPr>
        <w:t>είναι στις νέες προσλήψεις, κύριε Μαντά.</w:t>
      </w:r>
    </w:p>
    <w:p w14:paraId="37394F7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Ενδέκατο</w:t>
      </w:r>
      <w:r w:rsidRPr="00132072">
        <w:rPr>
          <w:rFonts w:eastAsia="Times New Roman" w:cs="Times New Roman"/>
          <w:szCs w:val="24"/>
        </w:rPr>
        <w:t xml:space="preserve"> στοιχείο</w:t>
      </w:r>
      <w:r>
        <w:rPr>
          <w:rFonts w:eastAsia="Times New Roman" w:cs="Times New Roman"/>
          <w:szCs w:val="24"/>
        </w:rPr>
        <w:t>:</w:t>
      </w:r>
      <w:r w:rsidRPr="00132072">
        <w:rPr>
          <w:rFonts w:eastAsia="Times New Roman" w:cs="Times New Roman"/>
          <w:szCs w:val="24"/>
        </w:rPr>
        <w:t xml:space="preserve"> είναι το </w:t>
      </w:r>
      <w:r>
        <w:rPr>
          <w:rFonts w:eastAsia="Times New Roman" w:cs="Times New Roman"/>
          <w:szCs w:val="24"/>
        </w:rPr>
        <w:t>Π</w:t>
      </w:r>
      <w:r w:rsidRPr="00132072">
        <w:rPr>
          <w:rFonts w:eastAsia="Times New Roman" w:cs="Times New Roman"/>
          <w:szCs w:val="24"/>
        </w:rPr>
        <w:t>ρόγραμμα Δημοσίων Επενδύσεων</w:t>
      </w:r>
      <w:r>
        <w:rPr>
          <w:rFonts w:eastAsia="Times New Roman" w:cs="Times New Roman"/>
          <w:szCs w:val="24"/>
        </w:rPr>
        <w:t>. Θ</w:t>
      </w:r>
      <w:r w:rsidRPr="00132072">
        <w:rPr>
          <w:rFonts w:eastAsia="Times New Roman" w:cs="Times New Roman"/>
          <w:szCs w:val="24"/>
        </w:rPr>
        <w:t>έλω ενδει</w:t>
      </w:r>
      <w:r>
        <w:rPr>
          <w:rFonts w:eastAsia="Times New Roman" w:cs="Times New Roman"/>
          <w:szCs w:val="24"/>
        </w:rPr>
        <w:t xml:space="preserve">κτικά να </w:t>
      </w:r>
      <w:r>
        <w:rPr>
          <w:rFonts w:eastAsia="Times New Roman" w:cs="Times New Roman"/>
          <w:szCs w:val="24"/>
        </w:rPr>
        <w:t>υπενθυμίσω ότι το 2017 το Π</w:t>
      </w:r>
      <w:r w:rsidRPr="00132072">
        <w:rPr>
          <w:rFonts w:eastAsia="Times New Roman" w:cs="Times New Roman"/>
          <w:szCs w:val="24"/>
        </w:rPr>
        <w:t>ρόγραμμα Δημοσίων Επενδύσεων ήταν στα 6</w:t>
      </w:r>
      <w:r>
        <w:rPr>
          <w:rFonts w:eastAsia="Times New Roman" w:cs="Times New Roman"/>
          <w:szCs w:val="24"/>
        </w:rPr>
        <w:t>.</w:t>
      </w:r>
      <w:r>
        <w:rPr>
          <w:rFonts w:eastAsia="Times New Roman" w:cs="Times New Roman"/>
          <w:szCs w:val="24"/>
        </w:rPr>
        <w:t>000.000.000 ευρώ</w:t>
      </w:r>
      <w:r>
        <w:rPr>
          <w:rFonts w:eastAsia="Times New Roman" w:cs="Times New Roman"/>
          <w:szCs w:val="24"/>
        </w:rPr>
        <w:t xml:space="preserve">. </w:t>
      </w:r>
      <w:r w:rsidRPr="00132072">
        <w:rPr>
          <w:rFonts w:eastAsia="Times New Roman" w:cs="Times New Roman"/>
          <w:szCs w:val="24"/>
        </w:rPr>
        <w:t>Αυτός ήταν ο στόχος</w:t>
      </w:r>
      <w:r>
        <w:rPr>
          <w:rFonts w:eastAsia="Times New Roman" w:cs="Times New Roman"/>
          <w:szCs w:val="24"/>
        </w:rPr>
        <w:t>. Τ</w:t>
      </w:r>
      <w:r w:rsidRPr="00132072">
        <w:rPr>
          <w:rFonts w:eastAsia="Times New Roman" w:cs="Times New Roman"/>
          <w:szCs w:val="24"/>
        </w:rPr>
        <w:t>ο εθνικό σκέλος ήταν 1</w:t>
      </w:r>
      <w:r>
        <w:rPr>
          <w:rFonts w:eastAsia="Times New Roman" w:cs="Times New Roman"/>
          <w:szCs w:val="24"/>
        </w:rPr>
        <w:t>.000.000.000</w:t>
      </w:r>
      <w:r w:rsidRPr="00132072">
        <w:rPr>
          <w:rFonts w:eastAsia="Times New Roman" w:cs="Times New Roman"/>
          <w:szCs w:val="24"/>
        </w:rPr>
        <w:t xml:space="preserve"> </w:t>
      </w:r>
      <w:r>
        <w:rPr>
          <w:rFonts w:eastAsia="Times New Roman" w:cs="Times New Roman"/>
          <w:szCs w:val="24"/>
        </w:rPr>
        <w:t>από τα 5</w:t>
      </w:r>
      <w:r>
        <w:rPr>
          <w:rFonts w:eastAsia="Times New Roman" w:cs="Times New Roman"/>
          <w:szCs w:val="24"/>
        </w:rPr>
        <w:t>.000.000.000</w:t>
      </w:r>
      <w:r>
        <w:rPr>
          <w:rFonts w:eastAsia="Times New Roman" w:cs="Times New Roman"/>
          <w:szCs w:val="24"/>
        </w:rPr>
        <w:t>.</w:t>
      </w:r>
      <w:r w:rsidRPr="00132072">
        <w:rPr>
          <w:rFonts w:eastAsia="Times New Roman" w:cs="Times New Roman"/>
          <w:szCs w:val="24"/>
        </w:rPr>
        <w:t xml:space="preserve"> Δυστυχώς</w:t>
      </w:r>
      <w:r>
        <w:rPr>
          <w:rFonts w:eastAsia="Times New Roman" w:cs="Times New Roman"/>
          <w:szCs w:val="24"/>
        </w:rPr>
        <w:t>,</w:t>
      </w:r>
      <w:r w:rsidRPr="00132072">
        <w:rPr>
          <w:rFonts w:eastAsia="Times New Roman" w:cs="Times New Roman"/>
          <w:szCs w:val="24"/>
        </w:rPr>
        <w:t xml:space="preserve"> σύμφωνα με τα στοιχεία εκτέλεσης του </w:t>
      </w:r>
      <w:r>
        <w:rPr>
          <w:rFonts w:eastAsia="Times New Roman" w:cs="Times New Roman"/>
          <w:szCs w:val="24"/>
        </w:rPr>
        <w:t>π</w:t>
      </w:r>
      <w:r w:rsidRPr="00132072">
        <w:rPr>
          <w:rFonts w:eastAsia="Times New Roman" w:cs="Times New Roman"/>
          <w:szCs w:val="24"/>
        </w:rPr>
        <w:t>ροϋπολογισμού</w:t>
      </w:r>
      <w:r>
        <w:rPr>
          <w:rFonts w:eastAsia="Times New Roman" w:cs="Times New Roman"/>
          <w:szCs w:val="24"/>
        </w:rPr>
        <w:t>, δαπανήθηκαν μόλις τα 200</w:t>
      </w:r>
      <w:r>
        <w:rPr>
          <w:rFonts w:eastAsia="Times New Roman" w:cs="Times New Roman"/>
          <w:szCs w:val="24"/>
        </w:rPr>
        <w:t>.000.</w:t>
      </w:r>
      <w:r>
        <w:rPr>
          <w:rFonts w:eastAsia="Times New Roman" w:cs="Times New Roman"/>
          <w:szCs w:val="24"/>
        </w:rPr>
        <w:t>000</w:t>
      </w:r>
      <w:r>
        <w:rPr>
          <w:rFonts w:eastAsia="Times New Roman" w:cs="Times New Roman"/>
          <w:szCs w:val="24"/>
        </w:rPr>
        <w:t xml:space="preserve"> από το</w:t>
      </w:r>
      <w:r w:rsidRPr="00132072">
        <w:rPr>
          <w:rFonts w:eastAsia="Times New Roman" w:cs="Times New Roman"/>
          <w:szCs w:val="24"/>
        </w:rPr>
        <w:t xml:space="preserve"> 1</w:t>
      </w:r>
      <w:r>
        <w:rPr>
          <w:rFonts w:eastAsia="Times New Roman" w:cs="Times New Roman"/>
          <w:szCs w:val="24"/>
        </w:rPr>
        <w:t>.000.000.000</w:t>
      </w:r>
      <w:r w:rsidRPr="00132072">
        <w:rPr>
          <w:rFonts w:eastAsia="Times New Roman" w:cs="Times New Roman"/>
          <w:szCs w:val="24"/>
        </w:rPr>
        <w:t xml:space="preserve"> </w:t>
      </w:r>
      <w:r>
        <w:rPr>
          <w:rFonts w:eastAsia="Times New Roman" w:cs="Times New Roman"/>
          <w:szCs w:val="24"/>
        </w:rPr>
        <w:t>του ε</w:t>
      </w:r>
      <w:r w:rsidRPr="00132072">
        <w:rPr>
          <w:rFonts w:eastAsia="Times New Roman" w:cs="Times New Roman"/>
          <w:szCs w:val="24"/>
        </w:rPr>
        <w:t>θνικού σκέλους</w:t>
      </w:r>
      <w:r>
        <w:rPr>
          <w:rFonts w:eastAsia="Times New Roman" w:cs="Times New Roman"/>
          <w:szCs w:val="24"/>
        </w:rPr>
        <w:t>.</w:t>
      </w:r>
      <w:r w:rsidRPr="00132072">
        <w:rPr>
          <w:rFonts w:eastAsia="Times New Roman" w:cs="Times New Roman"/>
          <w:szCs w:val="24"/>
        </w:rPr>
        <w:t xml:space="preserve"> Άρα τα 800</w:t>
      </w:r>
      <w:r>
        <w:rPr>
          <w:rFonts w:eastAsia="Times New Roman" w:cs="Times New Roman"/>
          <w:szCs w:val="24"/>
        </w:rPr>
        <w:t>.000.000</w:t>
      </w:r>
      <w:r w:rsidRPr="00132072">
        <w:rPr>
          <w:rFonts w:eastAsia="Times New Roman" w:cs="Times New Roman"/>
          <w:szCs w:val="24"/>
        </w:rPr>
        <w:t xml:space="preserve"> δεν δαπανήθηκαν για λόγους του </w:t>
      </w:r>
      <w:r>
        <w:rPr>
          <w:rFonts w:eastAsia="Times New Roman" w:cs="Times New Roman"/>
          <w:szCs w:val="24"/>
        </w:rPr>
        <w:t>Π</w:t>
      </w:r>
      <w:r w:rsidRPr="00132072">
        <w:rPr>
          <w:rFonts w:eastAsia="Times New Roman" w:cs="Times New Roman"/>
          <w:szCs w:val="24"/>
        </w:rPr>
        <w:t>ρογράμματος Δημοσίων Επενδύσεων</w:t>
      </w:r>
      <w:r>
        <w:rPr>
          <w:rFonts w:eastAsia="Times New Roman" w:cs="Times New Roman"/>
          <w:szCs w:val="24"/>
        </w:rPr>
        <w:t>.</w:t>
      </w:r>
    </w:p>
    <w:p w14:paraId="37394F7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Η</w:t>
      </w:r>
      <w:r w:rsidRPr="00132072">
        <w:rPr>
          <w:rFonts w:eastAsia="Times New Roman" w:cs="Times New Roman"/>
          <w:szCs w:val="24"/>
        </w:rPr>
        <w:t xml:space="preserve"> κατάσταση</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όμως,</w:t>
      </w:r>
      <w:r w:rsidRPr="00132072">
        <w:rPr>
          <w:rFonts w:eastAsia="Times New Roman" w:cs="Times New Roman"/>
          <w:szCs w:val="24"/>
        </w:rPr>
        <w:t xml:space="preserve"> είναι </w:t>
      </w:r>
      <w:r>
        <w:rPr>
          <w:rFonts w:eastAsia="Times New Roman" w:cs="Times New Roman"/>
          <w:szCs w:val="24"/>
        </w:rPr>
        <w:t>εξίσου</w:t>
      </w:r>
      <w:r w:rsidRPr="00132072">
        <w:rPr>
          <w:rFonts w:eastAsia="Times New Roman" w:cs="Times New Roman"/>
          <w:szCs w:val="24"/>
        </w:rPr>
        <w:t xml:space="preserve"> ανησυχητική και για το τρέχον έτος</w:t>
      </w:r>
      <w:r>
        <w:rPr>
          <w:rFonts w:eastAsia="Times New Roman" w:cs="Times New Roman"/>
          <w:szCs w:val="24"/>
        </w:rPr>
        <w:t>. Ή</w:t>
      </w:r>
      <w:r w:rsidRPr="00132072">
        <w:rPr>
          <w:rFonts w:eastAsia="Times New Roman" w:cs="Times New Roman"/>
          <w:szCs w:val="24"/>
        </w:rPr>
        <w:t>δη είστε εκτός στόχου 1</w:t>
      </w:r>
      <w:r>
        <w:rPr>
          <w:rFonts w:eastAsia="Times New Roman" w:cs="Times New Roman"/>
          <w:szCs w:val="24"/>
        </w:rPr>
        <w:t>.</w:t>
      </w:r>
      <w:r w:rsidRPr="00132072">
        <w:rPr>
          <w:rFonts w:eastAsia="Times New Roman" w:cs="Times New Roman"/>
          <w:szCs w:val="24"/>
        </w:rPr>
        <w:t>6</w:t>
      </w:r>
      <w:r>
        <w:rPr>
          <w:rFonts w:eastAsia="Times New Roman" w:cs="Times New Roman"/>
          <w:szCs w:val="24"/>
        </w:rPr>
        <w:t>00.000.000</w:t>
      </w:r>
      <w:r w:rsidRPr="00132072">
        <w:rPr>
          <w:rFonts w:eastAsia="Times New Roman" w:cs="Times New Roman"/>
          <w:szCs w:val="24"/>
        </w:rPr>
        <w:t xml:space="preserve"> στο </w:t>
      </w:r>
      <w:r>
        <w:rPr>
          <w:rFonts w:eastAsia="Times New Roman" w:cs="Times New Roman"/>
          <w:szCs w:val="24"/>
        </w:rPr>
        <w:t>ενδεκά</w:t>
      </w:r>
      <w:r w:rsidRPr="00132072">
        <w:rPr>
          <w:rFonts w:eastAsia="Times New Roman" w:cs="Times New Roman"/>
          <w:szCs w:val="24"/>
        </w:rPr>
        <w:t>μηνο</w:t>
      </w:r>
      <w:r>
        <w:rPr>
          <w:rFonts w:eastAsia="Times New Roman" w:cs="Times New Roman"/>
          <w:szCs w:val="24"/>
        </w:rPr>
        <w:t>. Θ</w:t>
      </w:r>
      <w:r w:rsidRPr="00132072">
        <w:rPr>
          <w:rFonts w:eastAsia="Times New Roman" w:cs="Times New Roman"/>
          <w:szCs w:val="24"/>
        </w:rPr>
        <w:t>έλω</w:t>
      </w:r>
      <w:r>
        <w:rPr>
          <w:rFonts w:eastAsia="Times New Roman" w:cs="Times New Roman"/>
          <w:szCs w:val="24"/>
        </w:rPr>
        <w:t>,</w:t>
      </w:r>
      <w:r w:rsidRPr="00132072">
        <w:rPr>
          <w:rFonts w:eastAsia="Times New Roman" w:cs="Times New Roman"/>
          <w:szCs w:val="24"/>
        </w:rPr>
        <w:t xml:space="preserve"> κύριε </w:t>
      </w:r>
      <w:r>
        <w:rPr>
          <w:rFonts w:eastAsia="Times New Roman" w:cs="Times New Roman"/>
          <w:szCs w:val="24"/>
        </w:rPr>
        <w:t>Χουλιαράκη</w:t>
      </w:r>
      <w:r w:rsidRPr="00132072">
        <w:rPr>
          <w:rFonts w:eastAsia="Times New Roman" w:cs="Times New Roman"/>
          <w:szCs w:val="24"/>
        </w:rPr>
        <w:t xml:space="preserve"> </w:t>
      </w:r>
      <w:r>
        <w:rPr>
          <w:rFonts w:eastAsia="Times New Roman" w:cs="Times New Roman"/>
          <w:szCs w:val="24"/>
        </w:rPr>
        <w:t>να</w:t>
      </w:r>
      <w:r w:rsidRPr="00132072">
        <w:rPr>
          <w:rFonts w:eastAsia="Times New Roman" w:cs="Times New Roman"/>
          <w:szCs w:val="24"/>
        </w:rPr>
        <w:t xml:space="preserve"> επανέλθω στα δικά σας λόγια</w:t>
      </w:r>
      <w:r>
        <w:rPr>
          <w:rFonts w:eastAsia="Times New Roman" w:cs="Times New Roman"/>
          <w:szCs w:val="24"/>
        </w:rPr>
        <w:t>. Π</w:t>
      </w:r>
      <w:r w:rsidRPr="00132072">
        <w:rPr>
          <w:rFonts w:eastAsia="Times New Roman" w:cs="Times New Roman"/>
          <w:szCs w:val="24"/>
        </w:rPr>
        <w:t>ριν από λιγότερο ένα</w:t>
      </w:r>
      <w:r>
        <w:rPr>
          <w:rFonts w:eastAsia="Times New Roman" w:cs="Times New Roman"/>
          <w:szCs w:val="24"/>
        </w:rPr>
        <w:t>ν</w:t>
      </w:r>
      <w:r w:rsidRPr="00132072">
        <w:rPr>
          <w:rFonts w:eastAsia="Times New Roman" w:cs="Times New Roman"/>
          <w:szCs w:val="24"/>
        </w:rPr>
        <w:t xml:space="preserve"> μήνα </w:t>
      </w:r>
      <w:r>
        <w:rPr>
          <w:rFonts w:eastAsia="Times New Roman" w:cs="Times New Roman"/>
          <w:szCs w:val="24"/>
        </w:rPr>
        <w:t xml:space="preserve">είπατε </w:t>
      </w:r>
      <w:r w:rsidRPr="00132072">
        <w:rPr>
          <w:rFonts w:eastAsia="Times New Roman" w:cs="Times New Roman"/>
          <w:szCs w:val="24"/>
        </w:rPr>
        <w:t>στη Βουλή</w:t>
      </w:r>
      <w:r>
        <w:rPr>
          <w:rFonts w:eastAsia="Times New Roman" w:cs="Times New Roman"/>
          <w:szCs w:val="24"/>
        </w:rPr>
        <w:t>,</w:t>
      </w:r>
      <w:r w:rsidRPr="00132072">
        <w:rPr>
          <w:rFonts w:eastAsia="Times New Roman" w:cs="Times New Roman"/>
          <w:szCs w:val="24"/>
        </w:rPr>
        <w:t xml:space="preserve"> διαβάζω λόγια </w:t>
      </w:r>
      <w:r>
        <w:rPr>
          <w:rFonts w:eastAsia="Times New Roman" w:cs="Times New Roman"/>
          <w:szCs w:val="24"/>
        </w:rPr>
        <w:t>σας: «Π</w:t>
      </w:r>
      <w:r w:rsidRPr="00132072">
        <w:rPr>
          <w:rFonts w:eastAsia="Times New Roman" w:cs="Times New Roman"/>
          <w:szCs w:val="24"/>
        </w:rPr>
        <w:t xml:space="preserve">ρέπει να τονίσω εδώ ότι αυτό δεν γίνεται σε βάρος του </w:t>
      </w:r>
      <w:r>
        <w:rPr>
          <w:rFonts w:eastAsia="Times New Roman" w:cs="Times New Roman"/>
          <w:szCs w:val="24"/>
        </w:rPr>
        <w:t>Π</w:t>
      </w:r>
      <w:r w:rsidRPr="00132072">
        <w:rPr>
          <w:rFonts w:eastAsia="Times New Roman" w:cs="Times New Roman"/>
          <w:szCs w:val="24"/>
        </w:rPr>
        <w:t>ρογράμματος Δημοσίων Επενδύσεων</w:t>
      </w:r>
      <w:r>
        <w:rPr>
          <w:rFonts w:eastAsia="Times New Roman" w:cs="Times New Roman"/>
          <w:szCs w:val="24"/>
        </w:rPr>
        <w:t>, όπως ισχυρίζεται η</w:t>
      </w:r>
      <w:r w:rsidRPr="00132072">
        <w:rPr>
          <w:rFonts w:eastAsia="Times New Roman" w:cs="Times New Roman"/>
          <w:szCs w:val="24"/>
        </w:rPr>
        <w:t xml:space="preserve"> </w:t>
      </w:r>
      <w:r>
        <w:rPr>
          <w:rFonts w:eastAsia="Times New Roman" w:cs="Times New Roman"/>
          <w:szCs w:val="24"/>
        </w:rPr>
        <w:t>Α</w:t>
      </w:r>
      <w:r w:rsidRPr="00132072">
        <w:rPr>
          <w:rFonts w:eastAsia="Times New Roman" w:cs="Times New Roman"/>
          <w:szCs w:val="24"/>
        </w:rPr>
        <w:t>ντιπολίτευση</w:t>
      </w:r>
      <w:r>
        <w:rPr>
          <w:rFonts w:eastAsia="Times New Roman" w:cs="Times New Roman"/>
          <w:szCs w:val="24"/>
        </w:rPr>
        <w:t>. Η</w:t>
      </w:r>
      <w:r w:rsidRPr="00132072">
        <w:rPr>
          <w:rFonts w:eastAsia="Times New Roman" w:cs="Times New Roman"/>
          <w:szCs w:val="24"/>
        </w:rPr>
        <w:t xml:space="preserve"> δική μας εκτίμηση για τις </w:t>
      </w:r>
      <w:r>
        <w:rPr>
          <w:rFonts w:eastAsia="Times New Roman" w:cs="Times New Roman"/>
          <w:szCs w:val="24"/>
        </w:rPr>
        <w:t>προϋπολογισμένες</w:t>
      </w:r>
      <w:r w:rsidRPr="00132072">
        <w:rPr>
          <w:rFonts w:eastAsia="Times New Roman" w:cs="Times New Roman"/>
          <w:szCs w:val="24"/>
        </w:rPr>
        <w:t xml:space="preserve"> δαπάνες είναι ότι αυτή θα είναι και η εκτέλεση</w:t>
      </w:r>
      <w:r>
        <w:rPr>
          <w:rFonts w:eastAsia="Times New Roman" w:cs="Times New Roman"/>
          <w:szCs w:val="24"/>
        </w:rPr>
        <w:t>. Οι προϋπολογισμένες</w:t>
      </w:r>
      <w:r w:rsidRPr="00132072">
        <w:rPr>
          <w:rFonts w:eastAsia="Times New Roman" w:cs="Times New Roman"/>
          <w:szCs w:val="24"/>
        </w:rPr>
        <w:t xml:space="preserve"> δαπάνες του </w:t>
      </w:r>
      <w:r>
        <w:rPr>
          <w:rFonts w:eastAsia="Times New Roman" w:cs="Times New Roman"/>
          <w:szCs w:val="24"/>
        </w:rPr>
        <w:t>Π</w:t>
      </w:r>
      <w:r w:rsidRPr="00132072">
        <w:rPr>
          <w:rFonts w:eastAsia="Times New Roman" w:cs="Times New Roman"/>
          <w:szCs w:val="24"/>
        </w:rPr>
        <w:t>ρογράμματος Δημοσίων Επενδύσεων το 2018 ήταν 6</w:t>
      </w:r>
      <w:r>
        <w:rPr>
          <w:rFonts w:eastAsia="Times New Roman" w:cs="Times New Roman"/>
          <w:szCs w:val="24"/>
        </w:rPr>
        <w:t>.</w:t>
      </w:r>
      <w:r w:rsidRPr="00132072">
        <w:rPr>
          <w:rFonts w:eastAsia="Times New Roman" w:cs="Times New Roman"/>
          <w:szCs w:val="24"/>
        </w:rPr>
        <w:t>75</w:t>
      </w:r>
      <w:r>
        <w:rPr>
          <w:rFonts w:eastAsia="Times New Roman" w:cs="Times New Roman"/>
          <w:szCs w:val="24"/>
        </w:rPr>
        <w:t>0.</w:t>
      </w:r>
      <w:r>
        <w:rPr>
          <w:rFonts w:eastAsia="Times New Roman" w:cs="Times New Roman"/>
          <w:szCs w:val="24"/>
        </w:rPr>
        <w:t>000.</w:t>
      </w:r>
      <w:r>
        <w:rPr>
          <w:rFonts w:eastAsia="Times New Roman" w:cs="Times New Roman"/>
          <w:szCs w:val="24"/>
        </w:rPr>
        <w:t>000</w:t>
      </w:r>
      <w:r w:rsidRPr="00132072">
        <w:rPr>
          <w:rFonts w:eastAsia="Times New Roman" w:cs="Times New Roman"/>
          <w:szCs w:val="24"/>
        </w:rPr>
        <w:t xml:space="preserve"> ευρώ</w:t>
      </w:r>
      <w:r>
        <w:rPr>
          <w:rFonts w:eastAsia="Times New Roman" w:cs="Times New Roman"/>
          <w:szCs w:val="24"/>
        </w:rPr>
        <w:t>, οι</w:t>
      </w:r>
      <w:r w:rsidRPr="00132072">
        <w:rPr>
          <w:rFonts w:eastAsia="Times New Roman" w:cs="Times New Roman"/>
          <w:szCs w:val="24"/>
        </w:rPr>
        <w:t xml:space="preserve"> προϋπολογισμένες δαπάνες του </w:t>
      </w:r>
      <w:r>
        <w:rPr>
          <w:rFonts w:eastAsia="Times New Roman" w:cs="Times New Roman"/>
          <w:szCs w:val="24"/>
        </w:rPr>
        <w:t>ΠΔΕ τον</w:t>
      </w:r>
      <w:r w:rsidRPr="00132072">
        <w:rPr>
          <w:rFonts w:eastAsia="Times New Roman" w:cs="Times New Roman"/>
          <w:szCs w:val="24"/>
        </w:rPr>
        <w:t xml:space="preserve"> επόμενο χρόνο θα είναι 6</w:t>
      </w:r>
      <w:r>
        <w:rPr>
          <w:rFonts w:eastAsia="Times New Roman" w:cs="Times New Roman"/>
          <w:szCs w:val="24"/>
        </w:rPr>
        <w:t>.</w:t>
      </w:r>
      <w:r w:rsidRPr="00132072">
        <w:rPr>
          <w:rFonts w:eastAsia="Times New Roman" w:cs="Times New Roman"/>
          <w:szCs w:val="24"/>
        </w:rPr>
        <w:t>7</w:t>
      </w:r>
      <w:r w:rsidRPr="00132072">
        <w:rPr>
          <w:rFonts w:eastAsia="Times New Roman" w:cs="Times New Roman"/>
          <w:szCs w:val="24"/>
        </w:rPr>
        <w:t>5</w:t>
      </w:r>
      <w:r>
        <w:rPr>
          <w:rFonts w:eastAsia="Times New Roman" w:cs="Times New Roman"/>
          <w:szCs w:val="24"/>
        </w:rPr>
        <w:t>0.000.000</w:t>
      </w:r>
      <w:r>
        <w:rPr>
          <w:rFonts w:eastAsia="Times New Roman" w:cs="Times New Roman"/>
          <w:szCs w:val="24"/>
        </w:rPr>
        <w:t xml:space="preserve"> </w:t>
      </w:r>
      <w:r w:rsidRPr="00132072">
        <w:rPr>
          <w:rFonts w:eastAsia="Times New Roman" w:cs="Times New Roman"/>
          <w:szCs w:val="24"/>
        </w:rPr>
        <w:t>ευρώ</w:t>
      </w:r>
      <w:r>
        <w:rPr>
          <w:rFonts w:eastAsia="Times New Roman" w:cs="Times New Roman"/>
          <w:szCs w:val="24"/>
        </w:rPr>
        <w:t>. Α</w:t>
      </w:r>
      <w:r w:rsidRPr="00132072">
        <w:rPr>
          <w:rFonts w:eastAsia="Times New Roman" w:cs="Times New Roman"/>
          <w:szCs w:val="24"/>
        </w:rPr>
        <w:t xml:space="preserve">υτό </w:t>
      </w:r>
      <w:r>
        <w:rPr>
          <w:rFonts w:eastAsia="Times New Roman" w:cs="Times New Roman"/>
          <w:szCs w:val="24"/>
        </w:rPr>
        <w:t>ε</w:t>
      </w:r>
      <w:r w:rsidRPr="00132072">
        <w:rPr>
          <w:rFonts w:eastAsia="Times New Roman" w:cs="Times New Roman"/>
          <w:szCs w:val="24"/>
        </w:rPr>
        <w:t>γώ δεν το λέω μείωση 550</w:t>
      </w:r>
      <w:r>
        <w:rPr>
          <w:rFonts w:eastAsia="Times New Roman" w:cs="Times New Roman"/>
          <w:szCs w:val="24"/>
        </w:rPr>
        <w:t>.000.000</w:t>
      </w:r>
      <w:r w:rsidRPr="00132072">
        <w:rPr>
          <w:rFonts w:eastAsia="Times New Roman" w:cs="Times New Roman"/>
          <w:szCs w:val="24"/>
        </w:rPr>
        <w:t xml:space="preserve"> ευρώ</w:t>
      </w:r>
      <w:r>
        <w:rPr>
          <w:rFonts w:eastAsia="Times New Roman" w:cs="Times New Roman"/>
          <w:szCs w:val="24"/>
        </w:rPr>
        <w:t>,</w:t>
      </w:r>
      <w:r w:rsidRPr="00132072">
        <w:rPr>
          <w:rFonts w:eastAsia="Times New Roman" w:cs="Times New Roman"/>
          <w:szCs w:val="24"/>
        </w:rPr>
        <w:t xml:space="preserve"> αυτό το λέω διατήρηση του </w:t>
      </w:r>
      <w:r>
        <w:rPr>
          <w:rFonts w:eastAsia="Times New Roman" w:cs="Times New Roman"/>
          <w:szCs w:val="24"/>
        </w:rPr>
        <w:t>Π</w:t>
      </w:r>
      <w:r w:rsidRPr="00132072">
        <w:rPr>
          <w:rFonts w:eastAsia="Times New Roman" w:cs="Times New Roman"/>
          <w:szCs w:val="24"/>
        </w:rPr>
        <w:t>ρογράμματος Δημοσίων Επενδύσεων</w:t>
      </w:r>
      <w:r>
        <w:rPr>
          <w:rFonts w:eastAsia="Times New Roman" w:cs="Times New Roman"/>
          <w:szCs w:val="24"/>
        </w:rPr>
        <w:t xml:space="preserve">». </w:t>
      </w:r>
    </w:p>
    <w:p w14:paraId="37394F7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w:t>
      </w:r>
      <w:r w:rsidRPr="00132072">
        <w:rPr>
          <w:rFonts w:eastAsia="Times New Roman" w:cs="Times New Roman"/>
          <w:szCs w:val="24"/>
        </w:rPr>
        <w:t>έλω όμως να σας δεί</w:t>
      </w:r>
      <w:r>
        <w:rPr>
          <w:rFonts w:eastAsia="Times New Roman" w:cs="Times New Roman"/>
          <w:szCs w:val="24"/>
        </w:rPr>
        <w:t>ξω έναν πίνακα από το δικό σας Υ</w:t>
      </w:r>
      <w:r w:rsidRPr="00132072">
        <w:rPr>
          <w:rFonts w:eastAsia="Times New Roman" w:cs="Times New Roman"/>
          <w:szCs w:val="24"/>
        </w:rPr>
        <w:t>πουργείο</w:t>
      </w:r>
      <w:r>
        <w:rPr>
          <w:rFonts w:eastAsia="Times New Roman" w:cs="Times New Roman"/>
          <w:szCs w:val="24"/>
        </w:rPr>
        <w:t>,</w:t>
      </w:r>
      <w:r w:rsidRPr="00132072">
        <w:rPr>
          <w:rFonts w:eastAsia="Times New Roman" w:cs="Times New Roman"/>
          <w:szCs w:val="24"/>
        </w:rPr>
        <w:t xml:space="preserve"> από το Υπουργείο Οικονομικών</w:t>
      </w:r>
      <w:r>
        <w:rPr>
          <w:rFonts w:eastAsia="Times New Roman" w:cs="Times New Roman"/>
          <w:szCs w:val="24"/>
        </w:rPr>
        <w:t>,</w:t>
      </w:r>
      <w:r w:rsidRPr="00132072">
        <w:rPr>
          <w:rFonts w:eastAsia="Times New Roman" w:cs="Times New Roman"/>
          <w:szCs w:val="24"/>
        </w:rPr>
        <w:t xml:space="preserve"> στο οποίο φαίνεται το τελευταίο έτος η σ</w:t>
      </w:r>
      <w:r w:rsidRPr="00132072">
        <w:rPr>
          <w:rFonts w:eastAsia="Times New Roman" w:cs="Times New Roman"/>
          <w:szCs w:val="24"/>
        </w:rPr>
        <w:t xml:space="preserve">ωρευτική εκτέλεση δαπανών του </w:t>
      </w:r>
      <w:r>
        <w:rPr>
          <w:rFonts w:eastAsia="Times New Roman" w:cs="Times New Roman"/>
          <w:szCs w:val="24"/>
        </w:rPr>
        <w:t>Π</w:t>
      </w:r>
      <w:r w:rsidRPr="00132072">
        <w:rPr>
          <w:rFonts w:eastAsia="Times New Roman" w:cs="Times New Roman"/>
          <w:szCs w:val="24"/>
        </w:rPr>
        <w:t>ρογράμματος Δημοσίων Επενδύσεων έναντι του στόχου</w:t>
      </w:r>
      <w:r>
        <w:rPr>
          <w:rFonts w:eastAsia="Times New Roman" w:cs="Times New Roman"/>
          <w:szCs w:val="24"/>
        </w:rPr>
        <w:t>. Ε</w:t>
      </w:r>
      <w:r w:rsidRPr="00132072">
        <w:rPr>
          <w:rFonts w:eastAsia="Times New Roman" w:cs="Times New Roman"/>
          <w:szCs w:val="24"/>
        </w:rPr>
        <w:t>ίστε 1</w:t>
      </w:r>
      <w:r>
        <w:rPr>
          <w:rFonts w:eastAsia="Times New Roman" w:cs="Times New Roman"/>
          <w:szCs w:val="24"/>
        </w:rPr>
        <w:t>.</w:t>
      </w:r>
      <w:r w:rsidRPr="00132072">
        <w:rPr>
          <w:rFonts w:eastAsia="Times New Roman" w:cs="Times New Roman"/>
          <w:szCs w:val="24"/>
        </w:rPr>
        <w:t>6</w:t>
      </w:r>
      <w:r>
        <w:rPr>
          <w:rFonts w:eastAsia="Times New Roman" w:cs="Times New Roman"/>
          <w:szCs w:val="24"/>
        </w:rPr>
        <w:t>00.000.000</w:t>
      </w:r>
      <w:r w:rsidRPr="00132072">
        <w:rPr>
          <w:rFonts w:eastAsia="Times New Roman" w:cs="Times New Roman"/>
          <w:szCs w:val="24"/>
        </w:rPr>
        <w:t xml:space="preserve"> ευρώ κάτω του στόχου</w:t>
      </w:r>
      <w:r>
        <w:rPr>
          <w:rFonts w:eastAsia="Times New Roman" w:cs="Times New Roman"/>
          <w:szCs w:val="24"/>
        </w:rPr>
        <w:t xml:space="preserve"> σας. Άρα πέραν των 2</w:t>
      </w:r>
      <w:r>
        <w:rPr>
          <w:rFonts w:eastAsia="Times New Roman" w:cs="Times New Roman"/>
          <w:szCs w:val="24"/>
        </w:rPr>
        <w:t>.</w:t>
      </w:r>
      <w:r>
        <w:rPr>
          <w:rFonts w:eastAsia="Times New Roman" w:cs="Times New Roman"/>
          <w:szCs w:val="24"/>
        </w:rPr>
        <w:t>6</w:t>
      </w:r>
      <w:r>
        <w:rPr>
          <w:rFonts w:eastAsia="Times New Roman" w:cs="Times New Roman"/>
          <w:szCs w:val="24"/>
        </w:rPr>
        <w:t>00.000.000</w:t>
      </w:r>
      <w:r>
        <w:rPr>
          <w:rFonts w:eastAsia="Times New Roman" w:cs="Times New Roman"/>
          <w:szCs w:val="24"/>
        </w:rPr>
        <w:t xml:space="preserve"> </w:t>
      </w:r>
      <w:r w:rsidRPr="00132072">
        <w:rPr>
          <w:rFonts w:eastAsia="Times New Roman" w:cs="Times New Roman"/>
          <w:szCs w:val="24"/>
        </w:rPr>
        <w:t>ευρ</w:t>
      </w:r>
      <w:r>
        <w:rPr>
          <w:rFonts w:eastAsia="Times New Roman" w:cs="Times New Roman"/>
          <w:szCs w:val="24"/>
        </w:rPr>
        <w:t>ώ από τις ληξιπρόθεσμες οφειλές, πρ</w:t>
      </w:r>
      <w:r w:rsidRPr="00132072">
        <w:rPr>
          <w:rFonts w:eastAsia="Times New Roman" w:cs="Times New Roman"/>
          <w:szCs w:val="24"/>
        </w:rPr>
        <w:t xml:space="preserve">οσθέστε </w:t>
      </w:r>
      <w:r w:rsidRPr="00132072">
        <w:rPr>
          <w:rFonts w:eastAsia="Times New Roman" w:cs="Times New Roman"/>
          <w:szCs w:val="24"/>
        </w:rPr>
        <w:lastRenderedPageBreak/>
        <w:t xml:space="preserve">εδώ </w:t>
      </w:r>
      <w:r>
        <w:rPr>
          <w:rFonts w:eastAsia="Times New Roman" w:cs="Times New Roman"/>
          <w:szCs w:val="24"/>
        </w:rPr>
        <w:t>άλλο 1</w:t>
      </w:r>
      <w:r>
        <w:rPr>
          <w:rFonts w:eastAsia="Times New Roman" w:cs="Times New Roman"/>
          <w:szCs w:val="24"/>
        </w:rPr>
        <w:t>.</w:t>
      </w:r>
      <w:r>
        <w:rPr>
          <w:rFonts w:eastAsia="Times New Roman" w:cs="Times New Roman"/>
          <w:szCs w:val="24"/>
        </w:rPr>
        <w:t>6</w:t>
      </w:r>
      <w:r>
        <w:rPr>
          <w:rFonts w:eastAsia="Times New Roman" w:cs="Times New Roman"/>
          <w:szCs w:val="24"/>
        </w:rPr>
        <w:t>00.000.000</w:t>
      </w:r>
      <w:r>
        <w:rPr>
          <w:rFonts w:eastAsia="Times New Roman" w:cs="Times New Roman"/>
          <w:szCs w:val="24"/>
        </w:rPr>
        <w:t xml:space="preserve"> </w:t>
      </w:r>
      <w:r w:rsidRPr="00132072">
        <w:rPr>
          <w:rFonts w:eastAsia="Times New Roman" w:cs="Times New Roman"/>
          <w:szCs w:val="24"/>
        </w:rPr>
        <w:t>ευρώ</w:t>
      </w:r>
      <w:r>
        <w:rPr>
          <w:rFonts w:eastAsia="Times New Roman" w:cs="Times New Roman"/>
          <w:szCs w:val="24"/>
        </w:rPr>
        <w:t>. Τα καταθέτω στα Π</w:t>
      </w:r>
      <w:r w:rsidRPr="00132072">
        <w:rPr>
          <w:rFonts w:eastAsia="Times New Roman" w:cs="Times New Roman"/>
          <w:szCs w:val="24"/>
        </w:rPr>
        <w:t xml:space="preserve">ρακτικά </w:t>
      </w:r>
      <w:r w:rsidRPr="00132072">
        <w:rPr>
          <w:rFonts w:eastAsia="Times New Roman" w:cs="Times New Roman"/>
          <w:szCs w:val="24"/>
        </w:rPr>
        <w:t xml:space="preserve">μαζί με τις δηλώσεις του κυρίου </w:t>
      </w:r>
      <w:r>
        <w:rPr>
          <w:rFonts w:eastAsia="Times New Roman" w:cs="Times New Roman"/>
          <w:szCs w:val="24"/>
        </w:rPr>
        <w:t>Υ</w:t>
      </w:r>
      <w:r w:rsidRPr="00132072">
        <w:rPr>
          <w:rFonts w:eastAsia="Times New Roman" w:cs="Times New Roman"/>
          <w:szCs w:val="24"/>
        </w:rPr>
        <w:t>πουργού</w:t>
      </w:r>
      <w:r>
        <w:rPr>
          <w:rFonts w:eastAsia="Times New Roman" w:cs="Times New Roman"/>
          <w:szCs w:val="24"/>
        </w:rPr>
        <w:t>.</w:t>
      </w:r>
    </w:p>
    <w:p w14:paraId="37394F7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Βουλευτής κ. </w:t>
      </w:r>
      <w:r>
        <w:rPr>
          <w:rFonts w:eastAsia="Times New Roman" w:cs="Times New Roman"/>
          <w:szCs w:val="24"/>
        </w:rPr>
        <w:t>Χρίστος Δήμας καταθέτει για τα Πρακτικά τα</w:t>
      </w:r>
      <w:r w:rsidRPr="000D63A8">
        <w:rPr>
          <w:rFonts w:eastAsia="Times New Roman" w:cs="Times New Roman"/>
          <w:szCs w:val="24"/>
        </w:rPr>
        <w:t xml:space="preserve"> προαναφερθέν</w:t>
      </w:r>
      <w:r>
        <w:rPr>
          <w:rFonts w:eastAsia="Times New Roman" w:cs="Times New Roman"/>
          <w:szCs w:val="24"/>
        </w:rPr>
        <w:t xml:space="preserve">τα </w:t>
      </w:r>
      <w:r w:rsidRPr="000D63A8">
        <w:rPr>
          <w:rFonts w:eastAsia="Times New Roman" w:cs="Times New Roman"/>
          <w:szCs w:val="24"/>
        </w:rPr>
        <w:t>έγγραφ</w:t>
      </w:r>
      <w:r>
        <w:rPr>
          <w:rFonts w:eastAsia="Times New Roman" w:cs="Times New Roman"/>
          <w:szCs w:val="24"/>
        </w:rPr>
        <w:t>α</w:t>
      </w:r>
      <w:r w:rsidRPr="000D63A8">
        <w:rPr>
          <w:rFonts w:eastAsia="Times New Roman" w:cs="Times New Roman"/>
          <w:szCs w:val="24"/>
        </w:rPr>
        <w:t>, τ</w:t>
      </w:r>
      <w:r>
        <w:rPr>
          <w:rFonts w:eastAsia="Times New Roman" w:cs="Times New Roman"/>
          <w:szCs w:val="24"/>
        </w:rPr>
        <w:t>α</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βρίσκ</w:t>
      </w:r>
      <w:r>
        <w:rPr>
          <w:rFonts w:eastAsia="Times New Roman" w:cs="Times New Roman"/>
          <w:szCs w:val="24"/>
        </w:rPr>
        <w:t>ον</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37394F7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Δωδέκατο στοιχείο:</w:t>
      </w:r>
      <w:r w:rsidRPr="00132072">
        <w:rPr>
          <w:rFonts w:eastAsia="Times New Roman" w:cs="Times New Roman"/>
          <w:szCs w:val="24"/>
        </w:rPr>
        <w:t xml:space="preserve"> </w:t>
      </w:r>
      <w:r>
        <w:rPr>
          <w:rFonts w:eastAsia="Times New Roman" w:cs="Times New Roman"/>
          <w:szCs w:val="24"/>
        </w:rPr>
        <w:t>Δαπάνες ΕΣΠΑ. Θ</w:t>
      </w:r>
      <w:r w:rsidRPr="00132072">
        <w:rPr>
          <w:rFonts w:eastAsia="Times New Roman" w:cs="Times New Roman"/>
          <w:szCs w:val="24"/>
        </w:rPr>
        <w:t xml:space="preserve">υμάμαι </w:t>
      </w:r>
      <w:r>
        <w:rPr>
          <w:rFonts w:eastAsia="Times New Roman" w:cs="Times New Roman"/>
          <w:szCs w:val="24"/>
        </w:rPr>
        <w:t>το Υπουργείο Οικονομίας και Ανάπτυξης</w:t>
      </w:r>
      <w:r w:rsidRPr="00132072">
        <w:rPr>
          <w:rFonts w:eastAsia="Times New Roman" w:cs="Times New Roman"/>
          <w:szCs w:val="24"/>
        </w:rPr>
        <w:t xml:space="preserve"> να βγάζει ανακοινώσεις θριαμβευτικές</w:t>
      </w:r>
      <w:r>
        <w:rPr>
          <w:rFonts w:eastAsia="Times New Roman" w:cs="Times New Roman"/>
          <w:szCs w:val="24"/>
        </w:rPr>
        <w:t>,</w:t>
      </w:r>
      <w:r w:rsidRPr="00132072">
        <w:rPr>
          <w:rFonts w:eastAsia="Times New Roman" w:cs="Times New Roman"/>
          <w:szCs w:val="24"/>
        </w:rPr>
        <w:t xml:space="preserve"> ότι η Ελλάδα είναι πρώτη στην απορρόφηση των κοινοτικών κονδυλίων</w:t>
      </w:r>
      <w:r>
        <w:rPr>
          <w:rFonts w:eastAsia="Times New Roman" w:cs="Times New Roman"/>
          <w:szCs w:val="24"/>
        </w:rPr>
        <w:t xml:space="preserve">. </w:t>
      </w:r>
      <w:r w:rsidRPr="00132072">
        <w:rPr>
          <w:rFonts w:eastAsia="Times New Roman" w:cs="Times New Roman"/>
          <w:szCs w:val="24"/>
        </w:rPr>
        <w:t>Μέγα ψέμα</w:t>
      </w:r>
      <w:r>
        <w:rPr>
          <w:rFonts w:eastAsia="Times New Roman" w:cs="Times New Roman"/>
          <w:szCs w:val="24"/>
        </w:rPr>
        <w:t>! Ε</w:t>
      </w:r>
      <w:r w:rsidRPr="00132072">
        <w:rPr>
          <w:rFonts w:eastAsia="Times New Roman" w:cs="Times New Roman"/>
          <w:szCs w:val="24"/>
        </w:rPr>
        <w:t>παναλαμβάνω</w:t>
      </w:r>
      <w:r>
        <w:rPr>
          <w:rFonts w:eastAsia="Times New Roman" w:cs="Times New Roman"/>
          <w:szCs w:val="24"/>
        </w:rPr>
        <w:t>: μ</w:t>
      </w:r>
      <w:r w:rsidRPr="00132072">
        <w:rPr>
          <w:rFonts w:eastAsia="Times New Roman" w:cs="Times New Roman"/>
          <w:szCs w:val="24"/>
        </w:rPr>
        <w:t>έγα ψέμα</w:t>
      </w:r>
      <w:r>
        <w:rPr>
          <w:rFonts w:eastAsia="Times New Roman" w:cs="Times New Roman"/>
          <w:szCs w:val="24"/>
        </w:rPr>
        <w:t xml:space="preserve">. </w:t>
      </w:r>
    </w:p>
    <w:p w14:paraId="37394F7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w:t>
      </w:r>
      <w:r>
        <w:rPr>
          <w:rFonts w:eastAsia="Times New Roman" w:cs="Times New Roman"/>
          <w:szCs w:val="24"/>
        </w:rPr>
        <w:t>ι λήξεως του χρόνου ομιλίας του κυρίου Βουλευτή)</w:t>
      </w:r>
    </w:p>
    <w:p w14:paraId="37394F7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τελειώνω </w:t>
      </w:r>
      <w:r>
        <w:rPr>
          <w:rFonts w:eastAsia="Times New Roman" w:cs="Times New Roman"/>
          <w:szCs w:val="24"/>
        </w:rPr>
        <w:t xml:space="preserve">σ’ </w:t>
      </w:r>
      <w:r>
        <w:rPr>
          <w:rFonts w:eastAsia="Times New Roman" w:cs="Times New Roman"/>
          <w:szCs w:val="24"/>
        </w:rPr>
        <w:t xml:space="preserve">ένα λεπτό. </w:t>
      </w:r>
    </w:p>
    <w:p w14:paraId="37394F7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w:t>
      </w:r>
      <w:r w:rsidRPr="00132072">
        <w:rPr>
          <w:rFonts w:eastAsia="Times New Roman" w:cs="Times New Roman"/>
          <w:szCs w:val="24"/>
        </w:rPr>
        <w:t xml:space="preserve">ποιος </w:t>
      </w:r>
      <w:r>
        <w:rPr>
          <w:rFonts w:eastAsia="Times New Roman" w:cs="Times New Roman"/>
          <w:szCs w:val="24"/>
        </w:rPr>
        <w:t>μ</w:t>
      </w:r>
      <w:r w:rsidRPr="00132072">
        <w:rPr>
          <w:rFonts w:eastAsia="Times New Roman" w:cs="Times New Roman"/>
          <w:szCs w:val="24"/>
        </w:rPr>
        <w:t xml:space="preserve">πει στην ιστοσελίδα της </w:t>
      </w:r>
      <w:r>
        <w:rPr>
          <w:rFonts w:eastAsia="Times New Roman" w:cs="Times New Roman"/>
          <w:szCs w:val="24"/>
        </w:rPr>
        <w:t>Ε</w:t>
      </w:r>
      <w:r w:rsidRPr="00132072">
        <w:rPr>
          <w:rFonts w:eastAsia="Times New Roman" w:cs="Times New Roman"/>
          <w:szCs w:val="24"/>
        </w:rPr>
        <w:t xml:space="preserve">υρωπαϊκής </w:t>
      </w:r>
      <w:r>
        <w:rPr>
          <w:rFonts w:eastAsia="Times New Roman" w:cs="Times New Roman"/>
          <w:szCs w:val="24"/>
        </w:rPr>
        <w:t>Ε</w:t>
      </w:r>
      <w:r w:rsidRPr="00132072">
        <w:rPr>
          <w:rFonts w:eastAsia="Times New Roman" w:cs="Times New Roman"/>
          <w:szCs w:val="24"/>
        </w:rPr>
        <w:t xml:space="preserve">πιτροπής θα δει ότι η Ελλάδα είναι </w:t>
      </w:r>
      <w:r>
        <w:rPr>
          <w:rFonts w:eastAsia="Times New Roman" w:cs="Times New Roman"/>
          <w:szCs w:val="24"/>
        </w:rPr>
        <w:t>δέκατη έβδομη</w:t>
      </w:r>
      <w:r w:rsidRPr="00132072">
        <w:rPr>
          <w:rFonts w:eastAsia="Times New Roman" w:cs="Times New Roman"/>
          <w:szCs w:val="24"/>
        </w:rPr>
        <w:t xml:space="preserve"> σε δαπάνες και </w:t>
      </w:r>
      <w:r>
        <w:rPr>
          <w:rFonts w:eastAsia="Times New Roman" w:cs="Times New Roman"/>
          <w:szCs w:val="24"/>
        </w:rPr>
        <w:t xml:space="preserve">εικοστή δεύτερη </w:t>
      </w:r>
      <w:r w:rsidRPr="00132072">
        <w:rPr>
          <w:rFonts w:eastAsia="Times New Roman" w:cs="Times New Roman"/>
          <w:szCs w:val="24"/>
        </w:rPr>
        <w:t xml:space="preserve">σε </w:t>
      </w:r>
      <w:r>
        <w:rPr>
          <w:rFonts w:eastAsia="Times New Roman" w:cs="Times New Roman"/>
          <w:szCs w:val="24"/>
        </w:rPr>
        <w:t>συμβασιοποιημένες</w:t>
      </w:r>
      <w:r w:rsidRPr="00132072">
        <w:rPr>
          <w:rFonts w:eastAsia="Times New Roman" w:cs="Times New Roman"/>
          <w:szCs w:val="24"/>
        </w:rPr>
        <w:t xml:space="preserve"> </w:t>
      </w:r>
      <w:r>
        <w:rPr>
          <w:rFonts w:eastAsia="Times New Roman" w:cs="Times New Roman"/>
          <w:szCs w:val="24"/>
        </w:rPr>
        <w:t>δαπάνες ΕΣΠΑ 2014-2020.</w:t>
      </w:r>
      <w:r>
        <w:rPr>
          <w:rFonts w:eastAsia="Times New Roman" w:cs="Times New Roman"/>
          <w:szCs w:val="24"/>
        </w:rPr>
        <w:t xml:space="preserve"> Κ</w:t>
      </w:r>
      <w:r w:rsidRPr="00132072">
        <w:rPr>
          <w:rFonts w:eastAsia="Times New Roman" w:cs="Times New Roman"/>
          <w:szCs w:val="24"/>
        </w:rPr>
        <w:t xml:space="preserve">αταθέτω και αυτόν τον πίνακα στα </w:t>
      </w:r>
      <w:r>
        <w:rPr>
          <w:rFonts w:eastAsia="Times New Roman" w:cs="Times New Roman"/>
          <w:szCs w:val="24"/>
        </w:rPr>
        <w:t>Π</w:t>
      </w:r>
      <w:r w:rsidRPr="00132072">
        <w:rPr>
          <w:rFonts w:eastAsia="Times New Roman" w:cs="Times New Roman"/>
          <w:szCs w:val="24"/>
        </w:rPr>
        <w:t>ρακτικά</w:t>
      </w:r>
      <w:r>
        <w:rPr>
          <w:rFonts w:eastAsia="Times New Roman" w:cs="Times New Roman"/>
          <w:szCs w:val="24"/>
        </w:rPr>
        <w:t>.</w:t>
      </w:r>
    </w:p>
    <w:p w14:paraId="37394F8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w:t>
      </w:r>
      <w:r w:rsidRPr="000D63A8">
        <w:rPr>
          <w:rFonts w:eastAsia="Times New Roman" w:cs="Times New Roman"/>
          <w:szCs w:val="24"/>
        </w:rPr>
        <w:t xml:space="preserve">Στο σημείο αυτό ο Βουλευτής κ. </w:t>
      </w:r>
      <w:r>
        <w:rPr>
          <w:rFonts w:eastAsia="Times New Roman" w:cs="Times New Roman"/>
          <w:szCs w:val="24"/>
        </w:rPr>
        <w:t>Χρίστος Δήμας καταθέτει για τα Πρακτικά τον</w:t>
      </w:r>
      <w:r w:rsidRPr="000D63A8">
        <w:rPr>
          <w:rFonts w:eastAsia="Times New Roman" w:cs="Times New Roman"/>
          <w:szCs w:val="24"/>
        </w:rPr>
        <w:t xml:space="preserve"> προαναφερθέν</w:t>
      </w:r>
      <w:r>
        <w:rPr>
          <w:rFonts w:eastAsia="Times New Roman" w:cs="Times New Roman"/>
          <w:szCs w:val="24"/>
        </w:rPr>
        <w:t>τα πίνακα</w:t>
      </w:r>
      <w:r w:rsidRPr="000D63A8">
        <w:rPr>
          <w:rFonts w:eastAsia="Times New Roman" w:cs="Times New Roman"/>
          <w:szCs w:val="24"/>
        </w:rPr>
        <w:t xml:space="preserve">, </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ος</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37394F8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Δέκατο τρίτο στοιχείο: Α</w:t>
      </w:r>
      <w:r w:rsidRPr="00132072">
        <w:rPr>
          <w:rFonts w:eastAsia="Times New Roman" w:cs="Times New Roman"/>
          <w:szCs w:val="24"/>
        </w:rPr>
        <w:t>ναπτυξιακός νόμος</w:t>
      </w:r>
      <w:r>
        <w:rPr>
          <w:rFonts w:eastAsia="Times New Roman" w:cs="Times New Roman"/>
          <w:szCs w:val="24"/>
        </w:rPr>
        <w:t>. Τ</w:t>
      </w:r>
      <w:r w:rsidRPr="00132072">
        <w:rPr>
          <w:rFonts w:eastAsia="Times New Roman" w:cs="Times New Roman"/>
          <w:szCs w:val="24"/>
        </w:rPr>
        <w:t xml:space="preserve">ον ψηφίσατε πριν από </w:t>
      </w:r>
      <w:r>
        <w:rPr>
          <w:rFonts w:eastAsia="Times New Roman" w:cs="Times New Roman"/>
          <w:szCs w:val="24"/>
        </w:rPr>
        <w:t>τρία</w:t>
      </w:r>
      <w:r w:rsidRPr="00132072">
        <w:rPr>
          <w:rFonts w:eastAsia="Times New Roman" w:cs="Times New Roman"/>
          <w:szCs w:val="24"/>
        </w:rPr>
        <w:t xml:space="preserve"> χρόνια</w:t>
      </w:r>
      <w:r>
        <w:rPr>
          <w:rFonts w:eastAsia="Times New Roman" w:cs="Times New Roman"/>
          <w:szCs w:val="24"/>
        </w:rPr>
        <w:t>. Λέ</w:t>
      </w:r>
      <w:r w:rsidRPr="00132072">
        <w:rPr>
          <w:rFonts w:eastAsia="Times New Roman" w:cs="Times New Roman"/>
          <w:szCs w:val="24"/>
        </w:rPr>
        <w:t>γαμε και τότε ότι δεν είναι αναπτυξιακός</w:t>
      </w:r>
      <w:r>
        <w:rPr>
          <w:rFonts w:eastAsia="Times New Roman" w:cs="Times New Roman"/>
          <w:szCs w:val="24"/>
        </w:rPr>
        <w:t xml:space="preserve"> και</w:t>
      </w:r>
      <w:r w:rsidRPr="00132072">
        <w:rPr>
          <w:rFonts w:eastAsia="Times New Roman" w:cs="Times New Roman"/>
          <w:szCs w:val="24"/>
        </w:rPr>
        <w:t xml:space="preserve"> ότι δεν θα έχει </w:t>
      </w:r>
      <w:r>
        <w:rPr>
          <w:rFonts w:eastAsia="Times New Roman" w:cs="Times New Roman"/>
          <w:szCs w:val="24"/>
        </w:rPr>
        <w:t>κάποιο</w:t>
      </w:r>
      <w:r w:rsidRPr="00132072">
        <w:rPr>
          <w:rFonts w:eastAsia="Times New Roman" w:cs="Times New Roman"/>
          <w:szCs w:val="24"/>
        </w:rPr>
        <w:t xml:space="preserve"> </w:t>
      </w:r>
      <w:r w:rsidRPr="00132072">
        <w:rPr>
          <w:rFonts w:eastAsia="Times New Roman" w:cs="Times New Roman"/>
          <w:szCs w:val="24"/>
        </w:rPr>
        <w:t>ουσιαστικό αποτέλεσμα</w:t>
      </w:r>
      <w:r>
        <w:rPr>
          <w:rFonts w:eastAsia="Times New Roman" w:cs="Times New Roman"/>
          <w:szCs w:val="24"/>
        </w:rPr>
        <w:t>. Τ</w:t>
      </w:r>
      <w:r w:rsidRPr="00132072">
        <w:rPr>
          <w:rFonts w:eastAsia="Times New Roman" w:cs="Times New Roman"/>
          <w:szCs w:val="24"/>
        </w:rPr>
        <w:t xml:space="preserve">ρία χρόνια αργότερα δεν έχει πέσει ούτε </w:t>
      </w:r>
      <w:r>
        <w:rPr>
          <w:rFonts w:eastAsia="Times New Roman" w:cs="Times New Roman"/>
          <w:szCs w:val="24"/>
        </w:rPr>
        <w:t>1</w:t>
      </w:r>
      <w:r w:rsidRPr="00132072">
        <w:rPr>
          <w:rFonts w:eastAsia="Times New Roman" w:cs="Times New Roman"/>
          <w:szCs w:val="24"/>
        </w:rPr>
        <w:t xml:space="preserve"> ευρώ</w:t>
      </w:r>
      <w:r>
        <w:rPr>
          <w:rFonts w:eastAsia="Times New Roman" w:cs="Times New Roman"/>
          <w:szCs w:val="24"/>
        </w:rPr>
        <w:t>,</w:t>
      </w:r>
      <w:r w:rsidRPr="00132072">
        <w:rPr>
          <w:rFonts w:eastAsia="Times New Roman" w:cs="Times New Roman"/>
          <w:szCs w:val="24"/>
        </w:rPr>
        <w:t xml:space="preserve"> παρακαλώ</w:t>
      </w:r>
      <w:r>
        <w:rPr>
          <w:rFonts w:eastAsia="Times New Roman" w:cs="Times New Roman"/>
          <w:szCs w:val="24"/>
        </w:rPr>
        <w:t>,</w:t>
      </w:r>
      <w:r w:rsidRPr="00132072">
        <w:rPr>
          <w:rFonts w:eastAsia="Times New Roman" w:cs="Times New Roman"/>
          <w:szCs w:val="24"/>
        </w:rPr>
        <w:t xml:space="preserve"> στην αγορά από τον αναπτυξ</w:t>
      </w:r>
      <w:r w:rsidRPr="00132072">
        <w:rPr>
          <w:rFonts w:eastAsia="Times New Roman" w:cs="Times New Roman"/>
          <w:szCs w:val="24"/>
        </w:rPr>
        <w:t>ιακό σας νόμο</w:t>
      </w:r>
      <w:r>
        <w:rPr>
          <w:rFonts w:eastAsia="Times New Roman" w:cs="Times New Roman"/>
          <w:szCs w:val="24"/>
        </w:rPr>
        <w:t>.</w:t>
      </w:r>
    </w:p>
    <w:p w14:paraId="37394F8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Δέκατο τέταρτο στοιχείο</w:t>
      </w:r>
      <w:r w:rsidRPr="00132072">
        <w:rPr>
          <w:rFonts w:eastAsia="Times New Roman" w:cs="Times New Roman"/>
          <w:szCs w:val="24"/>
        </w:rPr>
        <w:t xml:space="preserve"> για την </w:t>
      </w:r>
      <w:r>
        <w:rPr>
          <w:rFonts w:eastAsia="Times New Roman" w:cs="Times New Roman"/>
          <w:szCs w:val="24"/>
        </w:rPr>
        <w:t>ε</w:t>
      </w:r>
      <w:r w:rsidRPr="00132072">
        <w:rPr>
          <w:rFonts w:eastAsia="Times New Roman" w:cs="Times New Roman"/>
          <w:szCs w:val="24"/>
        </w:rPr>
        <w:t>λληνική οικονομία</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Δ</w:t>
      </w:r>
      <w:r w:rsidRPr="00132072">
        <w:rPr>
          <w:rFonts w:eastAsia="Times New Roman" w:cs="Times New Roman"/>
          <w:szCs w:val="24"/>
        </w:rPr>
        <w:t>είκτης ψηφιακής οικονομίας και κοινωνίας</w:t>
      </w:r>
      <w:r>
        <w:rPr>
          <w:rFonts w:eastAsia="Times New Roman" w:cs="Times New Roman"/>
          <w:szCs w:val="24"/>
        </w:rPr>
        <w:t>. Η</w:t>
      </w:r>
      <w:r w:rsidRPr="00132072">
        <w:rPr>
          <w:rFonts w:eastAsia="Times New Roman" w:cs="Times New Roman"/>
          <w:szCs w:val="24"/>
        </w:rPr>
        <w:t xml:space="preserve"> Ελλάδα ήταν </w:t>
      </w:r>
      <w:r>
        <w:rPr>
          <w:rFonts w:eastAsia="Times New Roman" w:cs="Times New Roman"/>
          <w:szCs w:val="24"/>
        </w:rPr>
        <w:t xml:space="preserve">εικοστή έβδομη </w:t>
      </w:r>
      <w:r w:rsidRPr="00132072">
        <w:rPr>
          <w:rFonts w:eastAsia="Times New Roman" w:cs="Times New Roman"/>
          <w:szCs w:val="24"/>
        </w:rPr>
        <w:t>το 2017</w:t>
      </w:r>
      <w:r>
        <w:rPr>
          <w:rFonts w:eastAsia="Times New Roman" w:cs="Times New Roman"/>
          <w:szCs w:val="24"/>
        </w:rPr>
        <w:t>,</w:t>
      </w:r>
      <w:r w:rsidRPr="00132072">
        <w:rPr>
          <w:rFonts w:eastAsia="Times New Roman" w:cs="Times New Roman"/>
          <w:szCs w:val="24"/>
        </w:rPr>
        <w:t xml:space="preserve"> είναι </w:t>
      </w:r>
      <w:r>
        <w:rPr>
          <w:rFonts w:eastAsia="Times New Roman" w:cs="Times New Roman"/>
          <w:szCs w:val="24"/>
        </w:rPr>
        <w:t xml:space="preserve">εικοστή όγδοη </w:t>
      </w:r>
      <w:r w:rsidRPr="00132072">
        <w:rPr>
          <w:rFonts w:eastAsia="Times New Roman" w:cs="Times New Roman"/>
          <w:szCs w:val="24"/>
        </w:rPr>
        <w:t>φέτος</w:t>
      </w:r>
      <w:r>
        <w:rPr>
          <w:rFonts w:eastAsia="Times New Roman" w:cs="Times New Roman"/>
          <w:szCs w:val="24"/>
        </w:rPr>
        <w:t>. Π</w:t>
      </w:r>
      <w:r w:rsidRPr="00132072">
        <w:rPr>
          <w:rFonts w:eastAsia="Times New Roman" w:cs="Times New Roman"/>
          <w:szCs w:val="24"/>
        </w:rPr>
        <w:t>άλι ουραγός</w:t>
      </w:r>
      <w:r>
        <w:rPr>
          <w:rFonts w:eastAsia="Times New Roman" w:cs="Times New Roman"/>
          <w:szCs w:val="24"/>
        </w:rPr>
        <w:t>,</w:t>
      </w:r>
      <w:r w:rsidRPr="00132072">
        <w:rPr>
          <w:rFonts w:eastAsia="Times New Roman" w:cs="Times New Roman"/>
          <w:szCs w:val="24"/>
        </w:rPr>
        <w:t xml:space="preserve"> τελευταία στο δείκτη ψηφιακής οικονομίας</w:t>
      </w:r>
      <w:r>
        <w:rPr>
          <w:rFonts w:eastAsia="Times New Roman" w:cs="Times New Roman"/>
          <w:szCs w:val="24"/>
        </w:rPr>
        <w:t>. Να, πόσο</w:t>
      </w:r>
      <w:r w:rsidRPr="00132072">
        <w:rPr>
          <w:rFonts w:eastAsia="Times New Roman" w:cs="Times New Roman"/>
          <w:szCs w:val="24"/>
        </w:rPr>
        <w:t xml:space="preserve"> μεγάλο ενδιαφέρο</w:t>
      </w:r>
      <w:r w:rsidRPr="00132072">
        <w:rPr>
          <w:rFonts w:eastAsia="Times New Roman" w:cs="Times New Roman"/>
          <w:szCs w:val="24"/>
        </w:rPr>
        <w:t>ν δείχνετε πράγματ</w:t>
      </w:r>
      <w:r>
        <w:rPr>
          <w:rFonts w:eastAsia="Times New Roman" w:cs="Times New Roman"/>
          <w:szCs w:val="24"/>
        </w:rPr>
        <w:t>ι για την</w:t>
      </w:r>
      <w:r w:rsidRPr="00132072">
        <w:rPr>
          <w:rFonts w:eastAsia="Times New Roman" w:cs="Times New Roman"/>
          <w:szCs w:val="24"/>
        </w:rPr>
        <w:t xml:space="preserve"> ψηφιακή διακυβέρνηση</w:t>
      </w:r>
      <w:r>
        <w:rPr>
          <w:rFonts w:eastAsia="Times New Roman" w:cs="Times New Roman"/>
          <w:szCs w:val="24"/>
        </w:rPr>
        <w:t>. Κ</w:t>
      </w:r>
      <w:r w:rsidRPr="00132072">
        <w:rPr>
          <w:rFonts w:eastAsia="Times New Roman" w:cs="Times New Roman"/>
          <w:szCs w:val="24"/>
        </w:rPr>
        <w:t xml:space="preserve">αταθέτω και </w:t>
      </w:r>
      <w:r>
        <w:rPr>
          <w:rFonts w:eastAsia="Times New Roman" w:cs="Times New Roman"/>
          <w:szCs w:val="24"/>
        </w:rPr>
        <w:t>αυτόν τον πίνακα στα Π</w:t>
      </w:r>
      <w:r w:rsidRPr="00132072">
        <w:rPr>
          <w:rFonts w:eastAsia="Times New Roman" w:cs="Times New Roman"/>
          <w:szCs w:val="24"/>
        </w:rPr>
        <w:t>ρακτικά</w:t>
      </w:r>
      <w:r>
        <w:rPr>
          <w:rFonts w:eastAsia="Times New Roman" w:cs="Times New Roman"/>
          <w:szCs w:val="24"/>
        </w:rPr>
        <w:t>.</w:t>
      </w:r>
    </w:p>
    <w:p w14:paraId="37394F8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Βουλευτής κ. </w:t>
      </w:r>
      <w:r>
        <w:rPr>
          <w:rFonts w:eastAsia="Times New Roman" w:cs="Times New Roman"/>
          <w:szCs w:val="24"/>
        </w:rPr>
        <w:t>Χρίστος Δήμας καταθέτει για τα Πρακτικά τον</w:t>
      </w:r>
      <w:r w:rsidRPr="000D63A8">
        <w:rPr>
          <w:rFonts w:eastAsia="Times New Roman" w:cs="Times New Roman"/>
          <w:szCs w:val="24"/>
        </w:rPr>
        <w:t xml:space="preserve"> προαναφερθέν</w:t>
      </w:r>
      <w:r>
        <w:rPr>
          <w:rFonts w:eastAsia="Times New Roman" w:cs="Times New Roman"/>
          <w:szCs w:val="24"/>
        </w:rPr>
        <w:t>τα πίνακα</w:t>
      </w:r>
      <w:r w:rsidRPr="000D63A8">
        <w:rPr>
          <w:rFonts w:eastAsia="Times New Roman" w:cs="Times New Roman"/>
          <w:szCs w:val="24"/>
        </w:rPr>
        <w:t xml:space="preserve">, </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 xml:space="preserve">ος </w:t>
      </w:r>
      <w:r w:rsidRPr="000D63A8">
        <w:rPr>
          <w:rFonts w:eastAsia="Times New Roman" w:cs="Times New Roman"/>
          <w:szCs w:val="24"/>
        </w:rPr>
        <w:t>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w:t>
      </w:r>
      <w:r w:rsidRPr="000D63A8">
        <w:rPr>
          <w:rFonts w:eastAsia="Times New Roman" w:cs="Times New Roman"/>
          <w:szCs w:val="24"/>
        </w:rPr>
        <w:t>θυνσης Στενογραφίας και Πρακτικών της Βουλής)</w:t>
      </w:r>
    </w:p>
    <w:p w14:paraId="37394F8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132072">
        <w:rPr>
          <w:rFonts w:eastAsia="Times New Roman" w:cs="Times New Roman"/>
          <w:szCs w:val="24"/>
        </w:rPr>
        <w:t>ελευταίο στοιχείο είναι η έκθεση του ΟΟΣΑ</w:t>
      </w:r>
      <w:r>
        <w:rPr>
          <w:rFonts w:eastAsia="Times New Roman" w:cs="Times New Roman"/>
          <w:szCs w:val="24"/>
        </w:rPr>
        <w:t>,</w:t>
      </w:r>
      <w:r w:rsidRPr="00132072">
        <w:rPr>
          <w:rFonts w:eastAsia="Times New Roman" w:cs="Times New Roman"/>
          <w:szCs w:val="24"/>
        </w:rPr>
        <w:t xml:space="preserve"> η οποία αναφέρει </w:t>
      </w:r>
      <w:r>
        <w:rPr>
          <w:rFonts w:eastAsia="Times New Roman" w:cs="Times New Roman"/>
          <w:szCs w:val="24"/>
        </w:rPr>
        <w:t xml:space="preserve">ότι </w:t>
      </w:r>
      <w:r w:rsidRPr="00132072">
        <w:rPr>
          <w:rFonts w:eastAsia="Times New Roman" w:cs="Times New Roman"/>
          <w:szCs w:val="24"/>
        </w:rPr>
        <w:t>το 2020 ίσως τα νοικοκυριά να επισ</w:t>
      </w:r>
      <w:r>
        <w:rPr>
          <w:rFonts w:eastAsia="Times New Roman" w:cs="Times New Roman"/>
          <w:szCs w:val="24"/>
        </w:rPr>
        <w:t>τρέψουν στην κατάσταση που ήταν</w:t>
      </w:r>
      <w:r w:rsidRPr="00132072">
        <w:rPr>
          <w:rFonts w:eastAsia="Times New Roman" w:cs="Times New Roman"/>
          <w:szCs w:val="24"/>
        </w:rPr>
        <w:t xml:space="preserve"> το 2014</w:t>
      </w:r>
      <w:r>
        <w:rPr>
          <w:rFonts w:eastAsia="Times New Roman" w:cs="Times New Roman"/>
          <w:szCs w:val="24"/>
        </w:rPr>
        <w:t xml:space="preserve">. </w:t>
      </w:r>
    </w:p>
    <w:p w14:paraId="37394F8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κύριε Υπουργέ των Οικονομικών, εδώ είμαστε, διαψεύστε όποιο από αυτά τα </w:t>
      </w:r>
      <w:r w:rsidRPr="00132072">
        <w:rPr>
          <w:rFonts w:eastAsia="Times New Roman" w:cs="Times New Roman"/>
          <w:szCs w:val="24"/>
        </w:rPr>
        <w:t>στοιχεία θέλετε ή μπορείτε</w:t>
      </w:r>
      <w:r>
        <w:rPr>
          <w:rFonts w:eastAsia="Times New Roman" w:cs="Times New Roman"/>
          <w:szCs w:val="24"/>
        </w:rPr>
        <w:t>. Π</w:t>
      </w:r>
      <w:r w:rsidRPr="00132072">
        <w:rPr>
          <w:rFonts w:eastAsia="Times New Roman" w:cs="Times New Roman"/>
          <w:szCs w:val="24"/>
        </w:rPr>
        <w:t>ροφανώς</w:t>
      </w:r>
      <w:r>
        <w:rPr>
          <w:rFonts w:eastAsia="Times New Roman" w:cs="Times New Roman"/>
          <w:szCs w:val="24"/>
        </w:rPr>
        <w:t>,</w:t>
      </w:r>
      <w:r w:rsidRPr="00132072">
        <w:rPr>
          <w:rFonts w:eastAsia="Times New Roman" w:cs="Times New Roman"/>
          <w:szCs w:val="24"/>
        </w:rPr>
        <w:t xml:space="preserve"> δεν ψηφίζουμε τον </w:t>
      </w:r>
      <w:r>
        <w:rPr>
          <w:rFonts w:eastAsia="Times New Roman" w:cs="Times New Roman"/>
          <w:szCs w:val="24"/>
        </w:rPr>
        <w:t>Π</w:t>
      </w:r>
      <w:r w:rsidRPr="00132072">
        <w:rPr>
          <w:rFonts w:eastAsia="Times New Roman" w:cs="Times New Roman"/>
          <w:szCs w:val="24"/>
        </w:rPr>
        <w:t xml:space="preserve">ροϋπολογισμό </w:t>
      </w:r>
      <w:r>
        <w:rPr>
          <w:rFonts w:eastAsia="Times New Roman" w:cs="Times New Roman"/>
          <w:szCs w:val="24"/>
        </w:rPr>
        <w:t>σας.</w:t>
      </w:r>
    </w:p>
    <w:p w14:paraId="37394F8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F87"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394F88" w14:textId="77777777" w:rsidR="00B27939" w:rsidRDefault="00D93F4B">
      <w:pPr>
        <w:spacing w:after="0" w:line="600" w:lineRule="auto"/>
        <w:ind w:firstLine="720"/>
        <w:jc w:val="both"/>
        <w:rPr>
          <w:rFonts w:eastAsia="Times New Roman" w:cs="Times New Roman"/>
          <w:szCs w:val="24"/>
        </w:rPr>
      </w:pPr>
      <w:r w:rsidRPr="00ED7793">
        <w:rPr>
          <w:rFonts w:eastAsia="Times New Roman" w:cs="Times New Roman"/>
          <w:b/>
          <w:szCs w:val="24"/>
        </w:rPr>
        <w:t>ΠΡΟΕΔΡΕΥΩΝ (Σπυρίδων Λυκο</w:t>
      </w:r>
      <w:r w:rsidRPr="00ED7793">
        <w:rPr>
          <w:rFonts w:eastAsia="Times New Roman" w:cs="Times New Roman"/>
          <w:b/>
          <w:szCs w:val="24"/>
        </w:rPr>
        <w:t>ύδης):</w:t>
      </w:r>
      <w:r>
        <w:rPr>
          <w:rFonts w:eastAsia="Times New Roman" w:cs="Times New Roman"/>
          <w:szCs w:val="24"/>
        </w:rPr>
        <w:t xml:space="preserve"> Ε</w:t>
      </w:r>
      <w:r w:rsidRPr="00132072">
        <w:rPr>
          <w:rFonts w:eastAsia="Times New Roman" w:cs="Times New Roman"/>
          <w:szCs w:val="24"/>
        </w:rPr>
        <w:t>υχαριστώ</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κύριε σ</w:t>
      </w:r>
      <w:r w:rsidRPr="00132072">
        <w:rPr>
          <w:rFonts w:eastAsia="Times New Roman" w:cs="Times New Roman"/>
          <w:szCs w:val="24"/>
        </w:rPr>
        <w:t>υνάδελφ</w:t>
      </w:r>
      <w:r>
        <w:rPr>
          <w:rFonts w:eastAsia="Times New Roman" w:cs="Times New Roman"/>
          <w:szCs w:val="24"/>
        </w:rPr>
        <w:t>ε.</w:t>
      </w:r>
    </w:p>
    <w:p w14:paraId="37394F8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Κύριε Υπουργέ, έχετε ζητήσει τον λόγο.</w:t>
      </w:r>
    </w:p>
    <w:p w14:paraId="37394F8A" w14:textId="77777777" w:rsidR="00B27939" w:rsidRDefault="00D93F4B">
      <w:pPr>
        <w:spacing w:after="0" w:line="600" w:lineRule="auto"/>
        <w:ind w:firstLine="720"/>
        <w:jc w:val="both"/>
        <w:rPr>
          <w:rFonts w:eastAsia="Times New Roman" w:cs="Times New Roman"/>
          <w:szCs w:val="24"/>
        </w:rPr>
      </w:pPr>
      <w:r w:rsidRPr="002158BA">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w:t>
      </w:r>
      <w:r w:rsidRPr="00132072">
        <w:rPr>
          <w:rFonts w:eastAsia="Times New Roman" w:cs="Times New Roman"/>
          <w:szCs w:val="24"/>
        </w:rPr>
        <w:t>αριστώ</w:t>
      </w:r>
      <w:r>
        <w:rPr>
          <w:rFonts w:eastAsia="Times New Roman" w:cs="Times New Roman"/>
          <w:szCs w:val="24"/>
        </w:rPr>
        <w:t>, κύριε Π</w:t>
      </w:r>
      <w:r w:rsidRPr="00132072">
        <w:rPr>
          <w:rFonts w:eastAsia="Times New Roman" w:cs="Times New Roman"/>
          <w:szCs w:val="24"/>
        </w:rPr>
        <w:t>ρόεδρε</w:t>
      </w:r>
      <w:r>
        <w:rPr>
          <w:rFonts w:eastAsia="Times New Roman" w:cs="Times New Roman"/>
          <w:szCs w:val="24"/>
        </w:rPr>
        <w:t>.</w:t>
      </w:r>
    </w:p>
    <w:p w14:paraId="37394F8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w:t>
      </w:r>
      <w:r w:rsidRPr="00132072">
        <w:rPr>
          <w:rFonts w:eastAsia="Times New Roman" w:cs="Times New Roman"/>
          <w:szCs w:val="24"/>
        </w:rPr>
        <w:t xml:space="preserve">έλω να </w:t>
      </w:r>
      <w:r>
        <w:rPr>
          <w:rFonts w:eastAsia="Times New Roman" w:cs="Times New Roman"/>
          <w:szCs w:val="24"/>
        </w:rPr>
        <w:t>κάνω μία διευκρίνιση στον κ. Δή</w:t>
      </w:r>
      <w:r w:rsidRPr="00132072">
        <w:rPr>
          <w:rFonts w:eastAsia="Times New Roman" w:cs="Times New Roman"/>
          <w:szCs w:val="24"/>
        </w:rPr>
        <w:t>μα</w:t>
      </w:r>
      <w:r>
        <w:rPr>
          <w:rFonts w:eastAsia="Times New Roman" w:cs="Times New Roman"/>
          <w:szCs w:val="24"/>
        </w:rPr>
        <w:t>,</w:t>
      </w:r>
      <w:r w:rsidRPr="00132072">
        <w:rPr>
          <w:rFonts w:eastAsia="Times New Roman" w:cs="Times New Roman"/>
          <w:szCs w:val="24"/>
        </w:rPr>
        <w:t xml:space="preserve"> δεδομένο</w:t>
      </w:r>
      <w:r>
        <w:rPr>
          <w:rFonts w:eastAsia="Times New Roman" w:cs="Times New Roman"/>
          <w:szCs w:val="24"/>
        </w:rPr>
        <w:t>υ ότι τοποθετήθηκε πάνω στη δική</w:t>
      </w:r>
      <w:r w:rsidRPr="00132072">
        <w:rPr>
          <w:rFonts w:eastAsia="Times New Roman" w:cs="Times New Roman"/>
          <w:szCs w:val="24"/>
        </w:rPr>
        <w:t xml:space="preserve"> μου τοποθέτηση </w:t>
      </w:r>
      <w:r w:rsidRPr="00132072">
        <w:rPr>
          <w:rFonts w:eastAsia="Times New Roman" w:cs="Times New Roman"/>
          <w:szCs w:val="24"/>
        </w:rPr>
        <w:t xml:space="preserve">στην </w:t>
      </w:r>
      <w:r>
        <w:rPr>
          <w:rFonts w:eastAsia="Times New Roman" w:cs="Times New Roman"/>
          <w:szCs w:val="24"/>
        </w:rPr>
        <w:t>Ε</w:t>
      </w:r>
      <w:r w:rsidRPr="00132072">
        <w:rPr>
          <w:rFonts w:eastAsia="Times New Roman" w:cs="Times New Roman"/>
          <w:szCs w:val="24"/>
        </w:rPr>
        <w:t>πιτροπή Οικονομικών</w:t>
      </w:r>
      <w:r>
        <w:rPr>
          <w:rFonts w:eastAsia="Times New Roman" w:cs="Times New Roman"/>
          <w:szCs w:val="24"/>
        </w:rPr>
        <w:t xml:space="preserve">. </w:t>
      </w:r>
    </w:p>
    <w:p w14:paraId="37394F8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w:t>
      </w:r>
      <w:r w:rsidRPr="00132072">
        <w:rPr>
          <w:rFonts w:eastAsia="Times New Roman" w:cs="Times New Roman"/>
          <w:szCs w:val="24"/>
        </w:rPr>
        <w:t xml:space="preserve">ρώτα </w:t>
      </w:r>
      <w:r>
        <w:rPr>
          <w:rFonts w:eastAsia="Times New Roman" w:cs="Times New Roman"/>
          <w:szCs w:val="24"/>
        </w:rPr>
        <w:t>απ’</w:t>
      </w:r>
      <w:r w:rsidRPr="00132072">
        <w:rPr>
          <w:rFonts w:eastAsia="Times New Roman" w:cs="Times New Roman"/>
          <w:szCs w:val="24"/>
        </w:rPr>
        <w:t xml:space="preserve"> όλα</w:t>
      </w:r>
      <w:r>
        <w:rPr>
          <w:rFonts w:eastAsia="Times New Roman" w:cs="Times New Roman"/>
          <w:szCs w:val="24"/>
        </w:rPr>
        <w:t>,</w:t>
      </w:r>
      <w:r w:rsidRPr="00132072">
        <w:rPr>
          <w:rFonts w:eastAsia="Times New Roman" w:cs="Times New Roman"/>
          <w:szCs w:val="24"/>
        </w:rPr>
        <w:t xml:space="preserve"> να ξεκαθαρίσω για μία </w:t>
      </w:r>
      <w:r w:rsidRPr="00132072">
        <w:rPr>
          <w:rFonts w:eastAsia="Times New Roman" w:cs="Times New Roman"/>
          <w:szCs w:val="24"/>
        </w:rPr>
        <w:t>ακόμ</w:t>
      </w:r>
      <w:r>
        <w:rPr>
          <w:rFonts w:eastAsia="Times New Roman" w:cs="Times New Roman"/>
          <w:szCs w:val="24"/>
        </w:rPr>
        <w:t>η</w:t>
      </w:r>
      <w:r w:rsidRPr="00132072">
        <w:rPr>
          <w:rFonts w:eastAsia="Times New Roman" w:cs="Times New Roman"/>
          <w:szCs w:val="24"/>
        </w:rPr>
        <w:t xml:space="preserve"> </w:t>
      </w:r>
      <w:r w:rsidRPr="00132072">
        <w:rPr>
          <w:rFonts w:eastAsia="Times New Roman" w:cs="Times New Roman"/>
          <w:szCs w:val="24"/>
        </w:rPr>
        <w:t xml:space="preserve">φορά στο </w:t>
      </w:r>
      <w:r>
        <w:rPr>
          <w:rFonts w:eastAsia="Times New Roman" w:cs="Times New Roman"/>
          <w:szCs w:val="24"/>
        </w:rPr>
        <w:t>Σ</w:t>
      </w:r>
      <w:r w:rsidRPr="00132072">
        <w:rPr>
          <w:rFonts w:eastAsia="Times New Roman" w:cs="Times New Roman"/>
          <w:szCs w:val="24"/>
        </w:rPr>
        <w:t xml:space="preserve">ώμα ότι η δημιουργία νέων ληξιπρόθεσμων υποχρεώσεων του </w:t>
      </w:r>
      <w:r w:rsidRPr="00132072">
        <w:rPr>
          <w:rFonts w:eastAsia="Times New Roman" w:cs="Times New Roman"/>
          <w:szCs w:val="24"/>
        </w:rPr>
        <w:lastRenderedPageBreak/>
        <w:t>δημοσίου δεν βελτιώνει</w:t>
      </w:r>
      <w:r>
        <w:rPr>
          <w:rFonts w:eastAsia="Times New Roman" w:cs="Times New Roman"/>
          <w:szCs w:val="24"/>
        </w:rPr>
        <w:t>, α</w:t>
      </w:r>
      <w:r w:rsidRPr="00132072">
        <w:rPr>
          <w:rFonts w:eastAsia="Times New Roman" w:cs="Times New Roman"/>
          <w:szCs w:val="24"/>
        </w:rPr>
        <w:t>λλά επιδεινώνει το πρωτογενές αποτέλεσμα</w:t>
      </w:r>
      <w:r>
        <w:rPr>
          <w:rFonts w:eastAsia="Times New Roman" w:cs="Times New Roman"/>
          <w:szCs w:val="24"/>
        </w:rPr>
        <w:t>. Δ</w:t>
      </w:r>
      <w:r w:rsidRPr="00132072">
        <w:rPr>
          <w:rFonts w:eastAsia="Times New Roman" w:cs="Times New Roman"/>
          <w:szCs w:val="24"/>
        </w:rPr>
        <w:t>εν το βελτιώνει</w:t>
      </w:r>
      <w:r>
        <w:rPr>
          <w:rFonts w:eastAsia="Times New Roman" w:cs="Times New Roman"/>
          <w:szCs w:val="24"/>
        </w:rPr>
        <w:t>,</w:t>
      </w:r>
      <w:r w:rsidRPr="00132072">
        <w:rPr>
          <w:rFonts w:eastAsia="Times New Roman" w:cs="Times New Roman"/>
          <w:szCs w:val="24"/>
        </w:rPr>
        <w:t xml:space="preserve"> το επιδεινώνει</w:t>
      </w:r>
      <w:r>
        <w:rPr>
          <w:rFonts w:eastAsia="Times New Roman" w:cs="Times New Roman"/>
          <w:szCs w:val="24"/>
        </w:rPr>
        <w:t xml:space="preserve">. </w:t>
      </w:r>
      <w:r w:rsidRPr="00132072">
        <w:rPr>
          <w:rFonts w:eastAsia="Times New Roman" w:cs="Times New Roman"/>
          <w:szCs w:val="24"/>
        </w:rPr>
        <w:t>Άρα</w:t>
      </w:r>
      <w:r>
        <w:rPr>
          <w:rFonts w:eastAsia="Times New Roman" w:cs="Times New Roman"/>
          <w:szCs w:val="24"/>
        </w:rPr>
        <w:t>,</w:t>
      </w:r>
      <w:r w:rsidRPr="00132072">
        <w:rPr>
          <w:rFonts w:eastAsia="Times New Roman" w:cs="Times New Roman"/>
          <w:szCs w:val="24"/>
        </w:rPr>
        <w:t xml:space="preserve"> το πρωτογενές αποτέλεσμα δεν είναι αποτέλεσμα δημιουργίας ληξιπρόθεσμων υποχρεώσεων</w:t>
      </w:r>
      <w:r>
        <w:rPr>
          <w:rFonts w:eastAsia="Times New Roman" w:cs="Times New Roman"/>
          <w:szCs w:val="24"/>
        </w:rPr>
        <w:t>.</w:t>
      </w:r>
    </w:p>
    <w:p w14:paraId="37394F8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Δεύτερον,</w:t>
      </w:r>
      <w:r w:rsidRPr="00132072">
        <w:rPr>
          <w:rFonts w:eastAsia="Times New Roman" w:cs="Times New Roman"/>
          <w:szCs w:val="24"/>
        </w:rPr>
        <w:t xml:space="preserve"> από τον Ιούλιο του 2016 μέχρι το καλοκαίρι του 2018</w:t>
      </w:r>
      <w:r>
        <w:rPr>
          <w:rFonts w:eastAsia="Times New Roman" w:cs="Times New Roman"/>
          <w:szCs w:val="24"/>
        </w:rPr>
        <w:t>,</w:t>
      </w:r>
      <w:r w:rsidRPr="00132072">
        <w:rPr>
          <w:rFonts w:eastAsia="Times New Roman" w:cs="Times New Roman"/>
          <w:szCs w:val="24"/>
        </w:rPr>
        <w:t xml:space="preserve"> ακόμα και μέχρι σήμερα</w:t>
      </w:r>
      <w:r>
        <w:rPr>
          <w:rFonts w:eastAsia="Times New Roman" w:cs="Times New Roman"/>
          <w:szCs w:val="24"/>
        </w:rPr>
        <w:t>,</w:t>
      </w:r>
      <w:r w:rsidRPr="00132072">
        <w:rPr>
          <w:rFonts w:eastAsia="Times New Roman" w:cs="Times New Roman"/>
          <w:szCs w:val="24"/>
        </w:rPr>
        <w:t xml:space="preserve"> η μεταβολή των καθαρών ληξιπρόθεσμων υποχρεώσεων </w:t>
      </w:r>
      <w:r>
        <w:rPr>
          <w:rFonts w:eastAsia="Times New Roman" w:cs="Times New Roman"/>
          <w:szCs w:val="24"/>
        </w:rPr>
        <w:t>ήταν της τάξεως</w:t>
      </w:r>
      <w:r w:rsidRPr="00132072">
        <w:rPr>
          <w:rFonts w:eastAsia="Times New Roman" w:cs="Times New Roman"/>
          <w:szCs w:val="24"/>
        </w:rPr>
        <w:t xml:space="preserve"> των </w:t>
      </w:r>
      <w:r>
        <w:rPr>
          <w:rFonts w:eastAsia="Times New Roman" w:cs="Times New Roman"/>
          <w:szCs w:val="24"/>
        </w:rPr>
        <w:t>4</w:t>
      </w:r>
      <w:r>
        <w:rPr>
          <w:rFonts w:eastAsia="Times New Roman" w:cs="Times New Roman"/>
          <w:szCs w:val="24"/>
        </w:rPr>
        <w:t>.000.000.000</w:t>
      </w:r>
      <w:r w:rsidRPr="00132072">
        <w:rPr>
          <w:rFonts w:eastAsia="Times New Roman" w:cs="Times New Roman"/>
          <w:szCs w:val="24"/>
        </w:rPr>
        <w:t xml:space="preserve"> </w:t>
      </w:r>
      <w:r w:rsidRPr="00132072">
        <w:rPr>
          <w:rFonts w:eastAsia="Times New Roman" w:cs="Times New Roman"/>
          <w:szCs w:val="24"/>
        </w:rPr>
        <w:t>ευρώ</w:t>
      </w:r>
      <w:r>
        <w:rPr>
          <w:rFonts w:eastAsia="Times New Roman" w:cs="Times New Roman"/>
          <w:szCs w:val="24"/>
        </w:rPr>
        <w:t>,</w:t>
      </w:r>
      <w:r w:rsidRPr="00132072">
        <w:rPr>
          <w:rFonts w:eastAsia="Times New Roman" w:cs="Times New Roman"/>
          <w:szCs w:val="24"/>
        </w:rPr>
        <w:t xml:space="preserve"> από 6</w:t>
      </w:r>
      <w:r>
        <w:rPr>
          <w:rFonts w:eastAsia="Times New Roman" w:cs="Times New Roman"/>
          <w:szCs w:val="24"/>
        </w:rPr>
        <w:t>.</w:t>
      </w:r>
      <w:r w:rsidRPr="00132072">
        <w:rPr>
          <w:rFonts w:eastAsia="Times New Roman" w:cs="Times New Roman"/>
          <w:szCs w:val="24"/>
        </w:rPr>
        <w:t>5</w:t>
      </w:r>
      <w:r>
        <w:rPr>
          <w:rFonts w:eastAsia="Times New Roman" w:cs="Times New Roman"/>
          <w:szCs w:val="24"/>
        </w:rPr>
        <w:t>00.000.000</w:t>
      </w:r>
      <w:r w:rsidRPr="00132072">
        <w:rPr>
          <w:rFonts w:eastAsia="Times New Roman" w:cs="Times New Roman"/>
          <w:szCs w:val="24"/>
        </w:rPr>
        <w:t xml:space="preserve"> σε περίπου 2</w:t>
      </w:r>
      <w:r>
        <w:rPr>
          <w:rFonts w:eastAsia="Times New Roman" w:cs="Times New Roman"/>
          <w:szCs w:val="24"/>
        </w:rPr>
        <w:t>.</w:t>
      </w:r>
      <w:r w:rsidRPr="00132072">
        <w:rPr>
          <w:rFonts w:eastAsia="Times New Roman" w:cs="Times New Roman"/>
          <w:szCs w:val="24"/>
        </w:rPr>
        <w:t>5</w:t>
      </w:r>
      <w:r>
        <w:rPr>
          <w:rFonts w:eastAsia="Times New Roman" w:cs="Times New Roman"/>
          <w:szCs w:val="24"/>
        </w:rPr>
        <w:t>00.000.000</w:t>
      </w:r>
      <w:r w:rsidRPr="00132072">
        <w:rPr>
          <w:rFonts w:eastAsia="Times New Roman" w:cs="Times New Roman"/>
          <w:szCs w:val="24"/>
        </w:rPr>
        <w:t xml:space="preserve"> ευρώ το φθινόπωρο του 2018</w:t>
      </w:r>
      <w:r>
        <w:rPr>
          <w:rFonts w:eastAsia="Times New Roman" w:cs="Times New Roman"/>
          <w:szCs w:val="24"/>
        </w:rPr>
        <w:t>. Τ</w:t>
      </w:r>
      <w:r w:rsidRPr="00132072">
        <w:rPr>
          <w:rFonts w:eastAsia="Times New Roman" w:cs="Times New Roman"/>
          <w:szCs w:val="24"/>
        </w:rPr>
        <w:t>ο καλοκαίρι του 2018</w:t>
      </w:r>
      <w:r>
        <w:rPr>
          <w:rFonts w:eastAsia="Times New Roman" w:cs="Times New Roman"/>
          <w:szCs w:val="24"/>
        </w:rPr>
        <w:t>,</w:t>
      </w:r>
      <w:r w:rsidRPr="00132072">
        <w:rPr>
          <w:rFonts w:eastAsia="Times New Roman" w:cs="Times New Roman"/>
          <w:szCs w:val="24"/>
        </w:rPr>
        <w:t xml:space="preserve"> αναγνωρίζοντας </w:t>
      </w:r>
      <w:r>
        <w:rPr>
          <w:rFonts w:eastAsia="Times New Roman" w:cs="Times New Roman"/>
          <w:szCs w:val="24"/>
        </w:rPr>
        <w:t>π</w:t>
      </w:r>
      <w:r w:rsidRPr="00132072">
        <w:rPr>
          <w:rFonts w:eastAsia="Times New Roman" w:cs="Times New Roman"/>
          <w:szCs w:val="24"/>
        </w:rPr>
        <w:t>ράγματι ότι υπάρχει θέμα πλήρους εκκαθάρισης των σχετικών μεγεθών</w:t>
      </w:r>
      <w:r>
        <w:rPr>
          <w:rFonts w:eastAsia="Times New Roman" w:cs="Times New Roman"/>
          <w:szCs w:val="24"/>
        </w:rPr>
        <w:t>,</w:t>
      </w:r>
      <w:r w:rsidRPr="00132072">
        <w:rPr>
          <w:rFonts w:eastAsia="Times New Roman" w:cs="Times New Roman"/>
          <w:szCs w:val="24"/>
        </w:rPr>
        <w:t xml:space="preserve"> αναθέσαμε στο </w:t>
      </w:r>
      <w:r>
        <w:rPr>
          <w:rFonts w:eastAsia="Times New Roman" w:cs="Times New Roman"/>
          <w:szCs w:val="24"/>
        </w:rPr>
        <w:t>Ε</w:t>
      </w:r>
      <w:r w:rsidRPr="00132072">
        <w:rPr>
          <w:rFonts w:eastAsia="Times New Roman" w:cs="Times New Roman"/>
          <w:szCs w:val="24"/>
        </w:rPr>
        <w:t xml:space="preserve">λεγκτικό </w:t>
      </w:r>
      <w:r>
        <w:rPr>
          <w:rFonts w:eastAsia="Times New Roman" w:cs="Times New Roman"/>
          <w:szCs w:val="24"/>
        </w:rPr>
        <w:t>Σ</w:t>
      </w:r>
      <w:r w:rsidRPr="00132072">
        <w:rPr>
          <w:rFonts w:eastAsia="Times New Roman" w:cs="Times New Roman"/>
          <w:szCs w:val="24"/>
        </w:rPr>
        <w:t xml:space="preserve">υνέδριο </w:t>
      </w:r>
      <w:r>
        <w:rPr>
          <w:rFonts w:eastAsia="Times New Roman" w:cs="Times New Roman"/>
          <w:szCs w:val="24"/>
        </w:rPr>
        <w:t>να εξετάσει, αν θέλετε,</w:t>
      </w:r>
      <w:r w:rsidRPr="00132072">
        <w:rPr>
          <w:rFonts w:eastAsia="Times New Roman" w:cs="Times New Roman"/>
          <w:szCs w:val="24"/>
        </w:rPr>
        <w:t xml:space="preserve"> τα δομικά προβλή</w:t>
      </w:r>
      <w:r w:rsidRPr="00132072">
        <w:rPr>
          <w:rFonts w:eastAsia="Times New Roman" w:cs="Times New Roman"/>
          <w:szCs w:val="24"/>
        </w:rPr>
        <w:t>ματα</w:t>
      </w:r>
      <w:r>
        <w:rPr>
          <w:rFonts w:eastAsia="Times New Roman" w:cs="Times New Roman"/>
          <w:szCs w:val="24"/>
        </w:rPr>
        <w:t>,</w:t>
      </w:r>
      <w:r w:rsidRPr="00132072">
        <w:rPr>
          <w:rFonts w:eastAsia="Times New Roman" w:cs="Times New Roman"/>
          <w:szCs w:val="24"/>
        </w:rPr>
        <w:t xml:space="preserve"> τις ρίζες του κακού</w:t>
      </w:r>
      <w:r>
        <w:rPr>
          <w:rFonts w:eastAsia="Times New Roman" w:cs="Times New Roman"/>
          <w:szCs w:val="24"/>
        </w:rPr>
        <w:t>, δηλαδή</w:t>
      </w:r>
      <w:r w:rsidRPr="00132072">
        <w:rPr>
          <w:rFonts w:eastAsia="Times New Roman" w:cs="Times New Roman"/>
          <w:szCs w:val="24"/>
        </w:rPr>
        <w:t xml:space="preserve"> για ποιο</w:t>
      </w:r>
      <w:r>
        <w:rPr>
          <w:rFonts w:eastAsia="Times New Roman" w:cs="Times New Roman"/>
          <w:szCs w:val="24"/>
        </w:rPr>
        <w:t>ν</w:t>
      </w:r>
      <w:r w:rsidRPr="00132072">
        <w:rPr>
          <w:rFonts w:eastAsia="Times New Roman" w:cs="Times New Roman"/>
          <w:szCs w:val="24"/>
        </w:rPr>
        <w:t xml:space="preserve"> λόγο το ελληνικό δημόσιο </w:t>
      </w:r>
      <w:r>
        <w:rPr>
          <w:rFonts w:eastAsia="Times New Roman" w:cs="Times New Roman"/>
          <w:szCs w:val="24"/>
        </w:rPr>
        <w:t>-</w:t>
      </w:r>
      <w:r w:rsidRPr="00132072">
        <w:rPr>
          <w:rFonts w:eastAsia="Times New Roman" w:cs="Times New Roman"/>
          <w:szCs w:val="24"/>
        </w:rPr>
        <w:t>όχι μόνο τώρα</w:t>
      </w:r>
      <w:r>
        <w:rPr>
          <w:rFonts w:eastAsia="Times New Roman" w:cs="Times New Roman"/>
          <w:szCs w:val="24"/>
        </w:rPr>
        <w:t>,</w:t>
      </w:r>
      <w:r w:rsidRPr="00132072">
        <w:rPr>
          <w:rFonts w:eastAsia="Times New Roman" w:cs="Times New Roman"/>
          <w:szCs w:val="24"/>
        </w:rPr>
        <w:t xml:space="preserve"> αλλά και όλα τα προηγούμενα χρόνια</w:t>
      </w:r>
      <w:r>
        <w:rPr>
          <w:rFonts w:eastAsia="Times New Roman" w:cs="Times New Roman"/>
          <w:szCs w:val="24"/>
        </w:rPr>
        <w:t>-</w:t>
      </w:r>
      <w:r w:rsidRPr="00132072">
        <w:rPr>
          <w:rFonts w:eastAsia="Times New Roman" w:cs="Times New Roman"/>
          <w:szCs w:val="24"/>
        </w:rPr>
        <w:t xml:space="preserve"> δεν μπορεί να εκκαθαρίσει με ταχύτερο τρόπο </w:t>
      </w:r>
      <w:r>
        <w:rPr>
          <w:rFonts w:eastAsia="Times New Roman" w:cs="Times New Roman"/>
          <w:szCs w:val="24"/>
        </w:rPr>
        <w:t>-</w:t>
      </w:r>
      <w:r w:rsidRPr="00132072">
        <w:rPr>
          <w:rFonts w:eastAsia="Times New Roman" w:cs="Times New Roman"/>
          <w:szCs w:val="24"/>
        </w:rPr>
        <w:t xml:space="preserve">δημιουργεί </w:t>
      </w:r>
      <w:r>
        <w:rPr>
          <w:rFonts w:eastAsia="Times New Roman" w:cs="Times New Roman"/>
          <w:szCs w:val="24"/>
        </w:rPr>
        <w:t>κ</w:t>
      </w:r>
      <w:r w:rsidRPr="00132072">
        <w:rPr>
          <w:rFonts w:eastAsia="Times New Roman" w:cs="Times New Roman"/>
          <w:szCs w:val="24"/>
        </w:rPr>
        <w:t>ατ</w:t>
      </w:r>
      <w:r>
        <w:rPr>
          <w:rFonts w:eastAsia="Times New Roman" w:cs="Times New Roman"/>
          <w:szCs w:val="24"/>
        </w:rPr>
        <w:t xml:space="preserve">’ </w:t>
      </w:r>
      <w:r w:rsidRPr="00132072">
        <w:rPr>
          <w:rFonts w:eastAsia="Times New Roman" w:cs="Times New Roman"/>
          <w:szCs w:val="24"/>
        </w:rPr>
        <w:t xml:space="preserve">αρχάς και δεν μπορεί να εκκαθαρίσει </w:t>
      </w:r>
      <w:r>
        <w:rPr>
          <w:rFonts w:eastAsia="Times New Roman" w:cs="Times New Roman"/>
          <w:szCs w:val="24"/>
        </w:rPr>
        <w:t xml:space="preserve">με </w:t>
      </w:r>
      <w:r w:rsidRPr="00132072">
        <w:rPr>
          <w:rFonts w:eastAsia="Times New Roman" w:cs="Times New Roman"/>
          <w:szCs w:val="24"/>
        </w:rPr>
        <w:t>ταχύτητα</w:t>
      </w:r>
      <w:r>
        <w:rPr>
          <w:rFonts w:eastAsia="Times New Roman" w:cs="Times New Roman"/>
          <w:szCs w:val="24"/>
        </w:rPr>
        <w:t>-</w:t>
      </w:r>
      <w:r w:rsidRPr="00132072">
        <w:rPr>
          <w:rFonts w:eastAsia="Times New Roman" w:cs="Times New Roman"/>
          <w:szCs w:val="24"/>
        </w:rPr>
        <w:t xml:space="preserve"> ληξιπρόθεσμες υποχρεώσεις</w:t>
      </w:r>
      <w:r>
        <w:rPr>
          <w:rFonts w:eastAsia="Times New Roman" w:cs="Times New Roman"/>
          <w:szCs w:val="24"/>
        </w:rPr>
        <w:t>. Σ</w:t>
      </w:r>
      <w:r w:rsidRPr="00132072">
        <w:rPr>
          <w:rFonts w:eastAsia="Times New Roman" w:cs="Times New Roman"/>
          <w:szCs w:val="24"/>
        </w:rPr>
        <w:t xml:space="preserve">τη βάση αυτή έχει εκπονηθεί ένα </w:t>
      </w:r>
      <w:r>
        <w:rPr>
          <w:rFonts w:eastAsia="Times New Roman" w:cs="Times New Roman"/>
          <w:szCs w:val="24"/>
          <w:lang w:val="en-US"/>
        </w:rPr>
        <w:t>action</w:t>
      </w:r>
      <w:r w:rsidRPr="001565D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r w:rsidRPr="00132072">
        <w:rPr>
          <w:rFonts w:eastAsia="Times New Roman" w:cs="Times New Roman"/>
          <w:szCs w:val="24"/>
        </w:rPr>
        <w:t xml:space="preserve"> ένα πλάνο δράσης</w:t>
      </w:r>
      <w:r>
        <w:rPr>
          <w:rFonts w:eastAsia="Times New Roman" w:cs="Times New Roman"/>
          <w:szCs w:val="24"/>
        </w:rPr>
        <w:t>,</w:t>
      </w:r>
      <w:r w:rsidRPr="00132072">
        <w:rPr>
          <w:rFonts w:eastAsia="Times New Roman" w:cs="Times New Roman"/>
          <w:szCs w:val="24"/>
        </w:rPr>
        <w:t xml:space="preserve"> ώστε η εκκαθάριση να επιταχυνθεί και να ολοκληρωθεί</w:t>
      </w:r>
      <w:r>
        <w:rPr>
          <w:rFonts w:eastAsia="Times New Roman" w:cs="Times New Roman"/>
          <w:szCs w:val="24"/>
        </w:rPr>
        <w:t>.</w:t>
      </w:r>
    </w:p>
    <w:p w14:paraId="37394F8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132072">
        <w:rPr>
          <w:rFonts w:eastAsia="Times New Roman" w:cs="Times New Roman"/>
          <w:szCs w:val="24"/>
        </w:rPr>
        <w:t>πιτρέψτε μου</w:t>
      </w:r>
      <w:r>
        <w:rPr>
          <w:rFonts w:eastAsia="Times New Roman" w:cs="Times New Roman"/>
          <w:szCs w:val="24"/>
        </w:rPr>
        <w:t>,</w:t>
      </w:r>
      <w:r w:rsidRPr="00132072">
        <w:rPr>
          <w:rFonts w:eastAsia="Times New Roman" w:cs="Times New Roman"/>
          <w:szCs w:val="24"/>
        </w:rPr>
        <w:t xml:space="preserve"> </w:t>
      </w:r>
      <w:r>
        <w:rPr>
          <w:rFonts w:eastAsia="Times New Roman" w:cs="Times New Roman"/>
          <w:szCs w:val="24"/>
        </w:rPr>
        <w:t>όμως,</w:t>
      </w:r>
      <w:r w:rsidRPr="00132072">
        <w:rPr>
          <w:rFonts w:eastAsia="Times New Roman" w:cs="Times New Roman"/>
          <w:szCs w:val="24"/>
        </w:rPr>
        <w:t xml:space="preserve"> να πω </w:t>
      </w:r>
      <w:r>
        <w:rPr>
          <w:rFonts w:eastAsia="Times New Roman" w:cs="Times New Roman"/>
          <w:szCs w:val="24"/>
        </w:rPr>
        <w:t xml:space="preserve">το εξής </w:t>
      </w:r>
      <w:r w:rsidRPr="00132072">
        <w:rPr>
          <w:rFonts w:eastAsia="Times New Roman" w:cs="Times New Roman"/>
          <w:szCs w:val="24"/>
        </w:rPr>
        <w:t xml:space="preserve">και </w:t>
      </w:r>
      <w:r>
        <w:rPr>
          <w:rFonts w:eastAsia="Times New Roman" w:cs="Times New Roman"/>
          <w:szCs w:val="24"/>
        </w:rPr>
        <w:t>τελειώνω με</w:t>
      </w:r>
      <w:r w:rsidRPr="00132072">
        <w:rPr>
          <w:rFonts w:eastAsia="Times New Roman" w:cs="Times New Roman"/>
          <w:szCs w:val="24"/>
        </w:rPr>
        <w:t xml:space="preserve"> αυτό</w:t>
      </w:r>
      <w:r>
        <w:rPr>
          <w:rFonts w:eastAsia="Times New Roman" w:cs="Times New Roman"/>
          <w:szCs w:val="24"/>
        </w:rPr>
        <w:t>, κύριε Π</w:t>
      </w:r>
      <w:r w:rsidRPr="00132072">
        <w:rPr>
          <w:rFonts w:eastAsia="Times New Roman" w:cs="Times New Roman"/>
          <w:szCs w:val="24"/>
        </w:rPr>
        <w:t>ρόεδρε</w:t>
      </w:r>
      <w:r>
        <w:rPr>
          <w:rFonts w:eastAsia="Times New Roman" w:cs="Times New Roman"/>
          <w:szCs w:val="24"/>
        </w:rPr>
        <w:t>: Α</w:t>
      </w:r>
      <w:r w:rsidRPr="00132072">
        <w:rPr>
          <w:rFonts w:eastAsia="Times New Roman" w:cs="Times New Roman"/>
          <w:szCs w:val="24"/>
        </w:rPr>
        <w:t>πό τ</w:t>
      </w:r>
      <w:r>
        <w:rPr>
          <w:rFonts w:eastAsia="Times New Roman" w:cs="Times New Roman"/>
          <w:szCs w:val="24"/>
        </w:rPr>
        <w:t>α</w:t>
      </w:r>
      <w:r w:rsidRPr="00132072">
        <w:rPr>
          <w:rFonts w:eastAsia="Times New Roman" w:cs="Times New Roman"/>
          <w:szCs w:val="24"/>
        </w:rPr>
        <w:t xml:space="preserve"> υπόλοιπ</w:t>
      </w:r>
      <w:r>
        <w:rPr>
          <w:rFonts w:eastAsia="Times New Roman" w:cs="Times New Roman"/>
          <w:szCs w:val="24"/>
        </w:rPr>
        <w:t>α</w:t>
      </w:r>
      <w:r w:rsidRPr="00132072">
        <w:rPr>
          <w:rFonts w:eastAsia="Times New Roman" w:cs="Times New Roman"/>
          <w:szCs w:val="24"/>
        </w:rPr>
        <w:t xml:space="preserve"> 2</w:t>
      </w:r>
      <w:r>
        <w:rPr>
          <w:rFonts w:eastAsia="Times New Roman" w:cs="Times New Roman"/>
          <w:szCs w:val="24"/>
        </w:rPr>
        <w:t>.</w:t>
      </w:r>
      <w:r w:rsidRPr="00132072">
        <w:rPr>
          <w:rFonts w:eastAsia="Times New Roman" w:cs="Times New Roman"/>
          <w:szCs w:val="24"/>
        </w:rPr>
        <w:t>5</w:t>
      </w:r>
      <w:r>
        <w:rPr>
          <w:rFonts w:eastAsia="Times New Roman" w:cs="Times New Roman"/>
          <w:szCs w:val="24"/>
        </w:rPr>
        <w:t>00.000.000</w:t>
      </w:r>
      <w:r w:rsidRPr="00132072">
        <w:rPr>
          <w:rFonts w:eastAsia="Times New Roman" w:cs="Times New Roman"/>
          <w:szCs w:val="24"/>
        </w:rPr>
        <w:t xml:space="preserve"> περίπου</w:t>
      </w:r>
      <w:r>
        <w:rPr>
          <w:rFonts w:eastAsia="Times New Roman" w:cs="Times New Roman"/>
          <w:szCs w:val="24"/>
        </w:rPr>
        <w:t xml:space="preserve"> το</w:t>
      </w:r>
      <w:r w:rsidRPr="00132072">
        <w:rPr>
          <w:rFonts w:eastAsia="Times New Roman" w:cs="Times New Roman"/>
          <w:szCs w:val="24"/>
        </w:rPr>
        <w:t xml:space="preserve"> 1</w:t>
      </w:r>
      <w:r>
        <w:rPr>
          <w:rFonts w:eastAsia="Times New Roman" w:cs="Times New Roman"/>
          <w:szCs w:val="24"/>
        </w:rPr>
        <w:t>.</w:t>
      </w:r>
      <w:r w:rsidRPr="00132072">
        <w:rPr>
          <w:rFonts w:eastAsia="Times New Roman" w:cs="Times New Roman"/>
          <w:szCs w:val="24"/>
        </w:rPr>
        <w:t>5</w:t>
      </w:r>
      <w:r>
        <w:rPr>
          <w:rFonts w:eastAsia="Times New Roman" w:cs="Times New Roman"/>
          <w:szCs w:val="24"/>
        </w:rPr>
        <w:t>00.000.000</w:t>
      </w:r>
      <w:r>
        <w:rPr>
          <w:rFonts w:eastAsia="Times New Roman" w:cs="Times New Roman"/>
          <w:szCs w:val="24"/>
        </w:rPr>
        <w:t>,</w:t>
      </w:r>
      <w:r w:rsidRPr="00132072">
        <w:rPr>
          <w:rFonts w:eastAsia="Times New Roman" w:cs="Times New Roman"/>
          <w:szCs w:val="24"/>
        </w:rPr>
        <w:t xml:space="preserve"> δηλαδή πολύ πάνω από το μισό</w:t>
      </w:r>
      <w:r>
        <w:rPr>
          <w:rFonts w:eastAsia="Times New Roman" w:cs="Times New Roman"/>
          <w:szCs w:val="24"/>
        </w:rPr>
        <w:t>,</w:t>
      </w:r>
      <w:r w:rsidRPr="00132072">
        <w:rPr>
          <w:rFonts w:eastAsia="Times New Roman" w:cs="Times New Roman"/>
          <w:szCs w:val="24"/>
        </w:rPr>
        <w:t xml:space="preserve"> είναι ληξιπρόθεσμες υποχρεώσεις για την εκκαθάριση των οποίων δεν ευθύνεται το δημόσιο</w:t>
      </w:r>
      <w:r>
        <w:rPr>
          <w:rFonts w:eastAsia="Times New Roman" w:cs="Times New Roman"/>
          <w:szCs w:val="24"/>
        </w:rPr>
        <w:t>.</w:t>
      </w:r>
    </w:p>
    <w:p w14:paraId="37394F8F"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δώσω ένα χαρακτηριστικό παράδειγμα: Ένα μεγάλο κομμάτι αυτών των υποχρεώσεων είναι στα δικαστήρια. Είναι, δηλαδή, αντικείμενο διαμάχης</w:t>
      </w:r>
      <w:r>
        <w:rPr>
          <w:rFonts w:eastAsia="Times New Roman"/>
          <w:color w:val="000000"/>
          <w:szCs w:val="24"/>
          <w:shd w:val="clear" w:color="auto" w:fill="FFFFFF"/>
        </w:rPr>
        <w:t xml:space="preserve"> προμηθευτών από τη μία πλευρά και του ελληνικού δημοσίου από την άλλη. Δεν μπορεί προφανώς το ελληνικό δημόσιο να πάει και να αποπληρώσει, τη στιγμή που δεν έχει </w:t>
      </w:r>
      <w:r>
        <w:rPr>
          <w:rFonts w:eastAsia="Times New Roman"/>
          <w:color w:val="000000"/>
          <w:szCs w:val="24"/>
          <w:shd w:val="clear" w:color="auto" w:fill="FFFFFF"/>
        </w:rPr>
        <w:t xml:space="preserve">ακόμη </w:t>
      </w:r>
      <w:r>
        <w:rPr>
          <w:rFonts w:eastAsia="Times New Roman"/>
          <w:color w:val="000000"/>
          <w:szCs w:val="24"/>
          <w:shd w:val="clear" w:color="auto" w:fill="FFFFFF"/>
        </w:rPr>
        <w:t>εκδοθεί απόφαση δικαστηρίων. Ακριβώς, για τον λόγο αυτόν, ακριβώς επειδή είναι μεγάλα τ</w:t>
      </w:r>
      <w:r>
        <w:rPr>
          <w:rFonts w:eastAsia="Times New Roman"/>
          <w:color w:val="000000"/>
          <w:szCs w:val="24"/>
          <w:shd w:val="clear" w:color="auto" w:fill="FFFFFF"/>
        </w:rPr>
        <w:t>α μεγέθη των ληξιπρόθεσμων υποχρεώσεων, για τα οποία δεν έχει ευθύνη το δημόσιο, και σε συνεργασία με τον Ευρωπαϊκό Μηχανισμό Σταθερότητας, από τώρα και στο εξής -και αυτό μπορώ να το καταθέσω στη Βουλή τις αμέσως επόμενες ημέρες- η παρακολούθηση των μεγεθ</w:t>
      </w:r>
      <w:r>
        <w:rPr>
          <w:rFonts w:eastAsia="Times New Roman"/>
          <w:color w:val="000000"/>
          <w:szCs w:val="24"/>
          <w:shd w:val="clear" w:color="auto" w:fill="FFFFFF"/>
        </w:rPr>
        <w:t>ών θα αφαιρεί αυτά για τα οποία το ελληνικό δημόσιο δεν έχει την ευθύνη. Αν τα αφαιρέσουμε, το πραγματικό νούμερο είναι κοντά στο 1</w:t>
      </w:r>
      <w:r>
        <w:rPr>
          <w:rFonts w:eastAsia="Times New Roman" w:cs="Times New Roman"/>
          <w:szCs w:val="24"/>
        </w:rPr>
        <w:t>.000.000.000</w:t>
      </w:r>
      <w:r>
        <w:rPr>
          <w:rFonts w:eastAsia="Times New Roman"/>
          <w:color w:val="000000"/>
          <w:szCs w:val="24"/>
          <w:shd w:val="clear" w:color="auto" w:fill="FFFFFF"/>
        </w:rPr>
        <w:t xml:space="preserve"> ευρώ. </w:t>
      </w:r>
    </w:p>
    <w:p w14:paraId="37394F90"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Ευχαριστώ.</w:t>
      </w:r>
    </w:p>
    <w:p w14:paraId="37394F91" w14:textId="77777777" w:rsidR="00B27939" w:rsidRDefault="00D93F4B">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37394F92" w14:textId="77777777" w:rsidR="00B27939" w:rsidRDefault="00D93F4B">
      <w:pPr>
        <w:spacing w:after="0" w:line="600" w:lineRule="auto"/>
        <w:ind w:firstLine="720"/>
        <w:rPr>
          <w:rFonts w:eastAsia="Times New Roman"/>
          <w:color w:val="000000"/>
          <w:szCs w:val="24"/>
          <w:shd w:val="clear" w:color="auto" w:fill="FFFFFF"/>
        </w:rPr>
      </w:pPr>
      <w:r w:rsidRPr="00510D79">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Ευχαριστώ, κύριε Υ</w:t>
      </w:r>
      <w:r>
        <w:rPr>
          <w:rFonts w:eastAsia="Times New Roman" w:cs="Times New Roman"/>
          <w:szCs w:val="24"/>
        </w:rPr>
        <w:t>πουργέ.</w:t>
      </w:r>
    </w:p>
    <w:p w14:paraId="37394F93" w14:textId="77777777" w:rsidR="00B27939" w:rsidRDefault="00D93F4B">
      <w:pPr>
        <w:spacing w:after="0" w:line="600" w:lineRule="auto"/>
        <w:ind w:firstLine="720"/>
        <w:jc w:val="both"/>
        <w:rPr>
          <w:rFonts w:eastAsia="Times New Roman"/>
          <w:color w:val="000000"/>
          <w:szCs w:val="24"/>
          <w:shd w:val="clear" w:color="auto" w:fill="FFFFFF"/>
        </w:rPr>
      </w:pPr>
      <w:r w:rsidRPr="00510D79">
        <w:rPr>
          <w:rFonts w:eastAsia="Times New Roman"/>
          <w:b/>
          <w:color w:val="000000"/>
          <w:szCs w:val="24"/>
          <w:shd w:val="clear" w:color="auto" w:fill="FFFFFF"/>
        </w:rPr>
        <w:t>ΧΡΗΣΤΟΣ ΣΤΑΪΚΟΥΡΑΣ:</w:t>
      </w:r>
      <w:r>
        <w:rPr>
          <w:rFonts w:eastAsia="Times New Roman"/>
          <w:color w:val="000000"/>
          <w:szCs w:val="24"/>
          <w:shd w:val="clear" w:color="auto" w:fill="FFFFFF"/>
        </w:rPr>
        <w:t xml:space="preserve"> Κύριε Πρόεδρε, θα ήθελα τον λόγο για είκοσι δευτερόλεπτα ως εισηγητής.</w:t>
      </w:r>
    </w:p>
    <w:p w14:paraId="37394F94" w14:textId="77777777" w:rsidR="00B27939" w:rsidRDefault="00D93F4B">
      <w:pPr>
        <w:spacing w:after="0" w:line="600" w:lineRule="auto"/>
        <w:ind w:firstLine="720"/>
        <w:jc w:val="both"/>
        <w:rPr>
          <w:rFonts w:eastAsia="Times New Roman" w:cs="Times New Roman"/>
          <w:szCs w:val="24"/>
        </w:rPr>
      </w:pPr>
      <w:r w:rsidRPr="00510D79">
        <w:rPr>
          <w:rFonts w:eastAsia="Times New Roman" w:cs="Times New Roman"/>
          <w:b/>
          <w:szCs w:val="24"/>
        </w:rPr>
        <w:t>ΠΡΟΕΔΡΕΥΩΝ (Σπυρίδων Λυκούδης):</w:t>
      </w:r>
      <w:r>
        <w:rPr>
          <w:rFonts w:eastAsia="Times New Roman" w:cs="Times New Roman"/>
          <w:szCs w:val="24"/>
        </w:rPr>
        <w:t xml:space="preserve"> Είκοσι δευτερόλεπτα είναι, αλλά θα ανοίξουμε έναν διάλογο που δεν μας βοηθάει.</w:t>
      </w:r>
    </w:p>
    <w:p w14:paraId="37394F9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Σταϊκούρα. </w:t>
      </w:r>
    </w:p>
    <w:p w14:paraId="37394F96" w14:textId="77777777" w:rsidR="00B27939" w:rsidRDefault="00D93F4B">
      <w:pPr>
        <w:spacing w:after="0" w:line="600" w:lineRule="auto"/>
        <w:ind w:firstLine="720"/>
        <w:jc w:val="both"/>
        <w:rPr>
          <w:rFonts w:eastAsia="Times New Roman"/>
          <w:color w:val="000000"/>
          <w:szCs w:val="24"/>
          <w:shd w:val="clear" w:color="auto" w:fill="FFFFFF"/>
        </w:rPr>
      </w:pPr>
      <w:r w:rsidRPr="00510D79">
        <w:rPr>
          <w:rFonts w:eastAsia="Times New Roman"/>
          <w:b/>
          <w:color w:val="000000"/>
          <w:szCs w:val="24"/>
          <w:shd w:val="clear" w:color="auto" w:fill="FFFFFF"/>
        </w:rPr>
        <w:t>ΧΡΗΣ</w:t>
      </w:r>
      <w:r w:rsidRPr="00510D79">
        <w:rPr>
          <w:rFonts w:eastAsia="Times New Roman"/>
          <w:b/>
          <w:color w:val="000000"/>
          <w:szCs w:val="24"/>
          <w:shd w:val="clear" w:color="auto" w:fill="FFFFFF"/>
        </w:rPr>
        <w:t>ΤΟΣ ΣΤΑΪΚΟΥΡΑΣ:</w:t>
      </w:r>
      <w:r>
        <w:rPr>
          <w:rFonts w:eastAsia="Times New Roman"/>
          <w:color w:val="000000"/>
          <w:szCs w:val="24"/>
          <w:shd w:val="clear" w:color="auto" w:fill="FFFFFF"/>
        </w:rPr>
        <w:t xml:space="preserve"> Κύριε Υπουργέ, συμφωνώ με αυτά που είπατε για τις ληξιπρόθεσμες οφειλές και το αν επηρεάζουν το πρωτογενές αποτέλεσμα. </w:t>
      </w:r>
    </w:p>
    <w:p w14:paraId="37394F97"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όμως, που προβληματίζει την Κοινοβουλευτική Ομάδα της Νέας Δημοκρατίας είναι το γεγονός ότι τέσσερα χρόνια μετά </w:t>
      </w:r>
      <w:r>
        <w:rPr>
          <w:rFonts w:eastAsia="Times New Roman"/>
          <w:color w:val="000000"/>
          <w:szCs w:val="24"/>
          <w:shd w:val="clear" w:color="auto" w:fill="FFFFFF"/>
        </w:rPr>
        <w:t>-είστε τέσσερα χρόνια Υπουργός- ανακαλύπτετε τώρα, αφού έχετε δεσμευτεί στις 18 Μαρτίου του 2018 ότι δεν εκκαθαρίζονται ληξιπρόθεσμες.</w:t>
      </w:r>
    </w:p>
    <w:p w14:paraId="37394F98"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Θα καταθέσω, συνεπώς στα Πρακτικά, τη δήλωσή σας στις 14 Μαρτίου 2018 ότι δεσμεύεστε -το ρήμα είναι «δεσμεύομαι- για πλήρ</w:t>
      </w:r>
      <w:r>
        <w:rPr>
          <w:rFonts w:eastAsia="Times New Roman"/>
          <w:color w:val="000000"/>
          <w:szCs w:val="24"/>
          <w:shd w:val="clear" w:color="auto" w:fill="FFFFFF"/>
        </w:rPr>
        <w:t>η εκκαθάριση το καλοκαίρι. Και σήμερα μας λέτε ότι ανακαλύψατε μετά από τέσσερα χρόνια ότι αυτό δεν είναι εφικτό;</w:t>
      </w:r>
    </w:p>
    <w:p w14:paraId="37394F99"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(Στο σημείο αυτό ο Βουλευτής κ. Χρήστος Σταϊκούρας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w:t>
      </w:r>
      <w:r>
        <w:rPr>
          <w:rFonts w:eastAsia="Times New Roman" w:cs="Times New Roman"/>
          <w:szCs w:val="24"/>
        </w:rPr>
        <w:t>ς Γραμματείας της Διεύθυνσης Στενογραφίας και Πρακτικών της Βουλής)</w:t>
      </w:r>
    </w:p>
    <w:p w14:paraId="37394F9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Δεύτερον, έχετε δεσμευτεί και για κάτι ακόμα. Πριν από έναν χρόνο τέτοια μέρα ακριβώς δεσμευτήκατε ότι θα δώσετε την επισκόπηση δαπανών. Σας έχω κάνει έξι </w:t>
      </w:r>
      <w:r>
        <w:rPr>
          <w:rFonts w:eastAsia="Times New Roman" w:cs="Times New Roman"/>
          <w:szCs w:val="24"/>
        </w:rPr>
        <w:t xml:space="preserve">ερωτήσεις </w:t>
      </w:r>
      <w:r>
        <w:rPr>
          <w:rFonts w:eastAsia="Times New Roman" w:cs="Times New Roman"/>
          <w:szCs w:val="24"/>
        </w:rPr>
        <w:t>και δεν έχετε προσέλθει</w:t>
      </w:r>
      <w:r>
        <w:rPr>
          <w:rFonts w:eastAsia="Times New Roman" w:cs="Times New Roman"/>
          <w:szCs w:val="24"/>
        </w:rPr>
        <w:t xml:space="preserve"> στη Βουλή μία φορά επί έναν χρόνο. Καταθέτω το σχετικό στα Πρακτικά.</w:t>
      </w:r>
    </w:p>
    <w:p w14:paraId="37394F9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4F9C"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s="Times New Roman"/>
          <w:szCs w:val="24"/>
        </w:rPr>
        <w:t>(Στο σημείο αυτό ο Βουλευτής κ. Χρήστος Σταϊκούρας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w:t>
      </w:r>
      <w:r>
        <w:rPr>
          <w:rFonts w:eastAsia="Times New Roman" w:cs="Times New Roman"/>
          <w:szCs w:val="24"/>
        </w:rPr>
        <w:t>νογραφίας και Πρακτικών της Βουλής)</w:t>
      </w:r>
    </w:p>
    <w:p w14:paraId="37394F9D" w14:textId="77777777" w:rsidR="00B27939" w:rsidRDefault="00D93F4B">
      <w:pPr>
        <w:spacing w:after="0" w:line="600" w:lineRule="auto"/>
        <w:ind w:firstLine="720"/>
        <w:jc w:val="both"/>
        <w:rPr>
          <w:rFonts w:eastAsia="Times New Roman"/>
          <w:color w:val="000000"/>
          <w:szCs w:val="24"/>
          <w:shd w:val="clear" w:color="auto" w:fill="FFFFFF"/>
        </w:rPr>
      </w:pPr>
      <w:r w:rsidRPr="003D33B3">
        <w:rPr>
          <w:rFonts w:eastAsia="Times New Roman" w:cs="Times New Roman"/>
          <w:b/>
          <w:szCs w:val="24"/>
        </w:rPr>
        <w:lastRenderedPageBreak/>
        <w:t>ΠΡΟΕΔΡΕΥΩΝ (Σπυρίδων Λυκούδης):</w:t>
      </w:r>
      <w:r w:rsidRPr="003D33B3">
        <w:rPr>
          <w:rFonts w:eastAsia="Times New Roman" w:cs="Times New Roman"/>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w:t>
      </w:r>
      <w:r>
        <w:rPr>
          <w:rFonts w:eastAsia="Times New Roman" w:cs="Times New Roman"/>
        </w:rPr>
        <w:t xml:space="preserve">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τέσσερις εκπαιδευτικοί συνοδοί τους από το </w:t>
      </w:r>
      <w:r w:rsidRPr="003D33B3">
        <w:rPr>
          <w:rFonts w:eastAsia="Times New Roman" w:cs="Times New Roman"/>
        </w:rPr>
        <w:t>1</w:t>
      </w:r>
      <w:r w:rsidRPr="005973F4">
        <w:rPr>
          <w:rFonts w:eastAsia="Times New Roman" w:cs="Times New Roman"/>
          <w:vertAlign w:val="superscript"/>
        </w:rPr>
        <w:t>ο</w:t>
      </w:r>
      <w:r>
        <w:rPr>
          <w:rFonts w:eastAsia="Times New Roman" w:cs="Times New Roman"/>
        </w:rPr>
        <w:t xml:space="preserve"> </w:t>
      </w:r>
      <w:r>
        <w:rPr>
          <w:rFonts w:eastAsia="Times New Roman" w:cs="Times New Roman"/>
        </w:rPr>
        <w:t xml:space="preserve">Γυμνάσιο Αργοστολίου. </w:t>
      </w:r>
    </w:p>
    <w:p w14:paraId="37394F9E" w14:textId="77777777" w:rsidR="00B27939" w:rsidRDefault="00D93F4B">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37394F9F" w14:textId="77777777" w:rsidR="00B27939" w:rsidRDefault="00D93F4B">
      <w:pPr>
        <w:spacing w:after="0" w:line="600" w:lineRule="auto"/>
        <w:ind w:firstLine="709"/>
        <w:jc w:val="center"/>
        <w:rPr>
          <w:rFonts w:eastAsia="Times New Roman" w:cs="Times New Roman"/>
        </w:rPr>
      </w:pPr>
      <w:r>
        <w:rPr>
          <w:rFonts w:eastAsia="Times New Roman" w:cs="Times New Roman"/>
        </w:rPr>
        <w:t>(Χειρο</w:t>
      </w:r>
      <w:r>
        <w:rPr>
          <w:rFonts w:eastAsia="Times New Roman" w:cs="Times New Roman"/>
        </w:rPr>
        <w:t>κροτήματα απ’ όλες τις πτέρυγες της Βουλής)</w:t>
      </w:r>
    </w:p>
    <w:p w14:paraId="37394FA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Τον λόγο έχει η συνάδελφος κ. Θεοδώρα Τζάκρη.</w:t>
      </w:r>
    </w:p>
    <w:p w14:paraId="37394FA1" w14:textId="77777777" w:rsidR="00B27939" w:rsidRDefault="00D93F4B">
      <w:pPr>
        <w:spacing w:after="0" w:line="600" w:lineRule="auto"/>
        <w:ind w:firstLine="720"/>
        <w:jc w:val="both"/>
        <w:rPr>
          <w:rFonts w:eastAsia="Times New Roman" w:cs="Times New Roman"/>
          <w:szCs w:val="24"/>
        </w:rPr>
      </w:pPr>
      <w:r w:rsidRPr="003D33B3">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Ευχαριστώ πολύ, κύριε Πρόεδρε.</w:t>
      </w:r>
    </w:p>
    <w:p w14:paraId="37394FA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Θέλω κατ’ αρχάς να καταδικάσω την επίθεση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Είναι επίθεση στην ελευθεροτυπία, τη δημοκρατία και την ελεύθερη έκφραση γνώμης. Πριν από λίγο η αρμόδια Υπουργός </w:t>
      </w:r>
      <w:r>
        <w:rPr>
          <w:rFonts w:eastAsia="Times New Roman" w:cs="Times New Roman"/>
          <w:szCs w:val="24"/>
        </w:rPr>
        <w:t xml:space="preserve">απ’ </w:t>
      </w:r>
      <w:r>
        <w:rPr>
          <w:rFonts w:eastAsia="Times New Roman" w:cs="Times New Roman"/>
          <w:szCs w:val="24"/>
        </w:rPr>
        <w:t>αυτό εδώ το Βήμα δεσμεύτηκε ότι η ελληνική πολιτεία θα κάνει το καλύτερο δυνατόν, πρώτον για μην επαναληφθούν τέτοια φαινόμενα και δεύτε</w:t>
      </w:r>
      <w:r>
        <w:rPr>
          <w:rFonts w:eastAsia="Times New Roman" w:cs="Times New Roman"/>
          <w:szCs w:val="24"/>
        </w:rPr>
        <w:t>ρον για να αποδοθεί δικαιοσύνη για τους δράστες της επίθεσης αυτής.</w:t>
      </w:r>
    </w:p>
    <w:p w14:paraId="37394FA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ο προϋπολογισμός του 2019 είναι ο πρώτος επί της ουσίας δικός μας προϋπολογισμός. Αυτό σημαίνει ότι η χώρα έχει πλέον ανακτήσει ουσιαστικό κομμάτι της εθνικής </w:t>
      </w:r>
      <w:r>
        <w:rPr>
          <w:rFonts w:eastAsia="Times New Roman" w:cs="Times New Roman"/>
          <w:szCs w:val="24"/>
        </w:rPr>
        <w:t>της κυριαρχίας. Πέραν του γεγονότος ότι αποτελεί έναν ισορροπημένο προϋπολογισμό για πρώτη φορά μετά από πολλά χρόνια, έχουμε και έναν επεκτατικό προϋπολογισμό. Βλέπουμε, δηλαδή, ξεκάθαρα γραμμένο το θέμα των παροχών και της άρσης των αδικιών για συγκεκριμ</w:t>
      </w:r>
      <w:r>
        <w:rPr>
          <w:rFonts w:eastAsia="Times New Roman" w:cs="Times New Roman"/>
          <w:szCs w:val="24"/>
        </w:rPr>
        <w:t xml:space="preserve">ένες οικονομικές και κοινωνικές ομάδες πολιτών, που υπέφεραν περισσότερο από την κρίση. </w:t>
      </w:r>
    </w:p>
    <w:p w14:paraId="37394FA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 ευκαιρία της ψήφισης του ετήσιου προϋπολογισμού θα ήθελα σήμερα να αναφερθώ σε κάτι πολύ ουσιώδες, στην ανάγκη να βάλει επιτέλους η χ</w:t>
      </w:r>
      <w:r>
        <w:rPr>
          <w:rFonts w:eastAsia="Times New Roman" w:cs="Times New Roman"/>
          <w:szCs w:val="24"/>
        </w:rPr>
        <w:t xml:space="preserve">ώρα μας μία τάξη στους θεσμούς και να γίνουμε αυτό που όλοι επιθυμούμε, μια κανονική χώρα. </w:t>
      </w:r>
    </w:p>
    <w:p w14:paraId="37394FA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Όπως έχετε όλοι διαπιστώσει, η Ευρώπη και ο κόσμος τα τελευταία χρόνια βρίσκονται σε μία πολύ μεγάλη αναστάτωση. Αυτό θα συνεχίσει να είναι η παγκόσμια κανονικότητα</w:t>
      </w:r>
      <w:r>
        <w:rPr>
          <w:rFonts w:eastAsia="Times New Roman" w:cs="Times New Roman"/>
          <w:szCs w:val="24"/>
        </w:rPr>
        <w:t xml:space="preserve"> για πολλές </w:t>
      </w:r>
      <w:r>
        <w:rPr>
          <w:rFonts w:eastAsia="Times New Roman" w:cs="Times New Roman"/>
          <w:szCs w:val="24"/>
        </w:rPr>
        <w:lastRenderedPageBreak/>
        <w:t xml:space="preserve">ακόμη δεκαετίες, οικονομικοί πόλεμοι, ανταγωνισμοί, πολυδιάσπαση της Ευρώπης ή στην καλύτερη περίπτωση στασιμότητα σε θέματα περαιτέρω εμβάθυνσης οικονομικής, πολιτικής και διοικητικής. </w:t>
      </w:r>
    </w:p>
    <w:p w14:paraId="37394FA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χώρα μας, μια μικρή χώρα της Ευρωπαϊκής Ένωσης, δεν μπο</w:t>
      </w:r>
      <w:r>
        <w:rPr>
          <w:rFonts w:eastAsia="Times New Roman" w:cs="Times New Roman"/>
          <w:szCs w:val="24"/>
        </w:rPr>
        <w:t>ρεί σε κα</w:t>
      </w:r>
      <w:r>
        <w:rPr>
          <w:rFonts w:eastAsia="Times New Roman" w:cs="Times New Roman"/>
          <w:szCs w:val="24"/>
        </w:rPr>
        <w:t>μ</w:t>
      </w:r>
      <w:r>
        <w:rPr>
          <w:rFonts w:eastAsia="Times New Roman" w:cs="Times New Roman"/>
          <w:szCs w:val="24"/>
        </w:rPr>
        <w:t>μία περίπτωση να επιβιώσει υπό την έννοια να έχει μια σταθερή πορεία ευημερίας, αν βρίσκεται σε ένα περιβάλλον εσωτερικής θεσμικής αποδιάρθρωσης, σε ένα περιβάλλον που το πολιτικό σύστημα πριν και μετά από την κρίση παραμένει το ίδιο, σε μια χώρα</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που η </w:t>
      </w:r>
      <w:r>
        <w:rPr>
          <w:rFonts w:eastAsia="Times New Roman" w:cs="Times New Roman"/>
          <w:szCs w:val="24"/>
        </w:rPr>
        <w:t xml:space="preserve">δικαιοσύνη </w:t>
      </w:r>
      <w:r>
        <w:rPr>
          <w:rFonts w:eastAsia="Times New Roman" w:cs="Times New Roman"/>
          <w:szCs w:val="24"/>
        </w:rPr>
        <w:t xml:space="preserve">λειτουργεί επιλεκτικά και με αργοπορία, σε μια </w:t>
      </w:r>
      <w:r>
        <w:rPr>
          <w:rFonts w:eastAsia="Times New Roman" w:cs="Times New Roman"/>
          <w:szCs w:val="24"/>
        </w:rPr>
        <w:t xml:space="preserve">δημόσια διοίκηση </w:t>
      </w:r>
      <w:r>
        <w:rPr>
          <w:rFonts w:eastAsia="Times New Roman" w:cs="Times New Roman"/>
          <w:szCs w:val="24"/>
        </w:rPr>
        <w:t xml:space="preserve">που δεν μπορεί να ανταποκριθεί στις σύγχρονες απαιτήσεις. </w:t>
      </w:r>
    </w:p>
    <w:p w14:paraId="37394FA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Τα τέσσερα αυτά χρόνια της διακυβέρνησης του ΣΥΡΙΖΑ καταφέραμε πολλά ως πρόσωπα. Αδιαμφησβήτητα τα πρόσωπα που βρί</w:t>
      </w:r>
      <w:r>
        <w:rPr>
          <w:rFonts w:eastAsia="Times New Roman" w:cs="Times New Roman"/>
          <w:szCs w:val="24"/>
        </w:rPr>
        <w:t>σκονται αυτήν τη στιγμή στον ΣΥΡΙΖΑ δεν έχουν καμ</w:t>
      </w:r>
      <w:r>
        <w:rPr>
          <w:rFonts w:eastAsia="Times New Roman" w:cs="Times New Roman"/>
          <w:szCs w:val="24"/>
        </w:rPr>
        <w:t>μ</w:t>
      </w:r>
      <w:r>
        <w:rPr>
          <w:rFonts w:eastAsia="Times New Roman" w:cs="Times New Roman"/>
          <w:szCs w:val="24"/>
        </w:rPr>
        <w:t xml:space="preserve">ία σχέση με τη θεσμική διαφθορά του παρελθόντος και είναι βέβαιο ότι εμείς ως μεγάλη δημοκρατική παράταξη πλέον προσπαθούμε ειλικρινά να βελτιώσουμε τη ζωή των πολιτών και να </w:t>
      </w:r>
      <w:r>
        <w:rPr>
          <w:rFonts w:eastAsia="Times New Roman" w:cs="Times New Roman"/>
          <w:szCs w:val="24"/>
        </w:rPr>
        <w:lastRenderedPageBreak/>
        <w:t>αλλάξουμε τη δυσάρεστη καθημερι</w:t>
      </w:r>
      <w:r>
        <w:rPr>
          <w:rFonts w:eastAsia="Times New Roman" w:cs="Times New Roman"/>
          <w:szCs w:val="24"/>
        </w:rPr>
        <w:t xml:space="preserve">νότητα των Ελλήνων πολιτών. </w:t>
      </w:r>
    </w:p>
    <w:p w14:paraId="37394FA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Ωστόσο εκεί που θα θέλαμε να πετύχουμε περισσότερα και είναι το μείζον και το κρίσιμο για την Ελλάδα του μέλλοντος και είναι αυτό το οποίο θα μας κρατήσει όρθιους τα χρόνια που έρχονται, είναι η οικοδόμηση θεσμών. Πολύ φοβάμαι </w:t>
      </w:r>
      <w:r>
        <w:rPr>
          <w:rFonts w:eastAsia="Times New Roman" w:cs="Times New Roman"/>
          <w:szCs w:val="24"/>
        </w:rPr>
        <w:t>ότι όλα όσα έχουμε κάνει για τους πολίτες, αν δεν έχουμε μια ισχυρή θεσμική οργάνωση που θα διασφαλίσει τη θετική πορεία της χώρας μας, με την πρώτη πολιτική αλλαγή ή ενδεχομένως από τον δικό μας κακό εαυτό λίγο παρακάτω πολλά από αυτά θα χαθούν.</w:t>
      </w:r>
    </w:p>
    <w:p w14:paraId="37394FA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λο</w:t>
      </w:r>
      <w:r>
        <w:rPr>
          <w:rFonts w:eastAsia="Times New Roman" w:cs="Times New Roman"/>
          <w:szCs w:val="24"/>
        </w:rPr>
        <w:t xml:space="preserve">ιπόν, πολύ σημαντικό τώρα με την πρωτοβουλία του ΣΥΡΙΖΑ για τη συνταγματική αναθεώρηση να προσπαθήσουμε να μπούμε βαθιά στην αναδιάρθρωση των θεσμών και να αλλάξουμε τη χώρα με τρόπο που κανενός είδους οπισθοδρόμηση δεν θα είναι πλέον εφικτή. </w:t>
      </w:r>
    </w:p>
    <w:p w14:paraId="37394FA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Βουλευτές, στην οικονομία η βελτίωση που έχει συντελεστεί στην καθημερινότητα των πολιτών είναι αδιαμφησβήτητα ιδιαίτερα εμφανής. Κανένας πλέον δεν σκέφτεται </w:t>
      </w:r>
      <w:r>
        <w:rPr>
          <w:rFonts w:eastAsia="Times New Roman" w:cs="Times New Roman"/>
          <w:szCs w:val="24"/>
        </w:rPr>
        <w:lastRenderedPageBreak/>
        <w:t>ότι έχει μπροστά του χειρότερες μέρες. Η αγωνία όλων μας είναι πότε και πόσο γρήγορα θα βελτ</w:t>
      </w:r>
      <w:r>
        <w:rPr>
          <w:rFonts w:eastAsia="Times New Roman" w:cs="Times New Roman"/>
          <w:szCs w:val="24"/>
        </w:rPr>
        <w:t>ιωθεί η ζωή μας.</w:t>
      </w:r>
    </w:p>
    <w:p w14:paraId="37394FA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Οι πρωτοβουλίες της Κυβέρνησης στον τομέα της εξωτερικής πολιτικής έχουν καταστήσει τη χώρα όαση σταθερότητας στην ευρύτερη περιοχή και ηγέτιδα δύναμη των Βαλκανίων ξανά. Όλο αυτό το θετικό κλίμα που έχει δημιουργηθεί για εμάς στη διεθνή σ</w:t>
      </w:r>
      <w:r>
        <w:rPr>
          <w:rFonts w:eastAsia="Times New Roman" w:cs="Times New Roman"/>
          <w:szCs w:val="24"/>
        </w:rPr>
        <w:t xml:space="preserve">κηνή έχει βοηθήσει ιδιαίτερα και τη σταθεροποίηση και την ανάπτυξη της οικονομίας μας. </w:t>
      </w:r>
    </w:p>
    <w:p w14:paraId="37394FA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φυσικό, βέβαια, πολλά προβλήματα να παραμένουν ανεπίλυτα. Οι πολίτες, όμως, γνωρίζουν καλύτερα από τον καθέναν ποιος είναι αυτός που εκπροσωπεί τα συμφέροντά τους</w:t>
      </w:r>
      <w:r>
        <w:rPr>
          <w:rFonts w:eastAsia="Times New Roman" w:cs="Times New Roman"/>
          <w:szCs w:val="24"/>
        </w:rPr>
        <w:t xml:space="preserve">, ποιος είναι αυτός που αποδίδει και πετυχαίνει τους στόχους που έχει θέσει, ποιο κόμμα και ποια κυβέρνηση έδωσε προοπτική μετά από τόσο δύσκολα χρόνια </w:t>
      </w:r>
      <w:r>
        <w:rPr>
          <w:rFonts w:eastAsia="Times New Roman" w:cs="Times New Roman"/>
          <w:szCs w:val="24"/>
        </w:rPr>
        <w:t xml:space="preserve">σ’ </w:t>
      </w:r>
      <w:r>
        <w:rPr>
          <w:rFonts w:eastAsia="Times New Roman" w:cs="Times New Roman"/>
          <w:szCs w:val="24"/>
        </w:rPr>
        <w:t xml:space="preserve">αυτήν τη χώρα. </w:t>
      </w:r>
    </w:p>
    <w:p w14:paraId="37394FA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Οι πολίτες βλέπουν, επίσης, και καταλαβαίνουν ότι δεν </w:t>
      </w:r>
      <w:r>
        <w:rPr>
          <w:rFonts w:eastAsia="Times New Roman" w:cs="Times New Roman"/>
          <w:szCs w:val="24"/>
        </w:rPr>
        <w:t>είναι</w:t>
      </w:r>
      <w:r>
        <w:rPr>
          <w:rFonts w:eastAsia="Times New Roman" w:cs="Times New Roman"/>
          <w:szCs w:val="24"/>
        </w:rPr>
        <w:t xml:space="preserve"> τυχαίο που κανένα μεγάλο </w:t>
      </w:r>
      <w:r>
        <w:rPr>
          <w:rFonts w:eastAsia="Times New Roman" w:cs="Times New Roman"/>
          <w:szCs w:val="24"/>
        </w:rPr>
        <w:t>συμφέρον και κανένας -μα κανένας!- μεγαλόσχημος επιχειρηματίας από αυτούς που βούλιαξαν τη χώρα τα προηγούμενα χρόνια και λειτούργησαν παρασι</w:t>
      </w:r>
      <w:r>
        <w:rPr>
          <w:rFonts w:eastAsia="Times New Roman" w:cs="Times New Roman"/>
          <w:szCs w:val="24"/>
        </w:rPr>
        <w:lastRenderedPageBreak/>
        <w:t>τικά στην οικονομία, δεν στηρίζει σήμερα τον ΣΥΡΙΖΑ. Αντιθέτως, βρίσκονται στο πλευρό της πολιτικής διαφθοράς γιατί</w:t>
      </w:r>
      <w:r>
        <w:rPr>
          <w:rFonts w:eastAsia="Times New Roman" w:cs="Times New Roman"/>
          <w:szCs w:val="24"/>
        </w:rPr>
        <w:t xml:space="preserve"> με αυτούς έκαναν μπίζνες στο παρελθόν, γιατί με αυτούς έπαιρναν τα απαλλακτικά βουλεύματα από τη </w:t>
      </w:r>
      <w:r>
        <w:rPr>
          <w:rFonts w:eastAsia="Times New Roman" w:cs="Times New Roman"/>
          <w:szCs w:val="24"/>
        </w:rPr>
        <w:t>δικαιοσύνη</w:t>
      </w:r>
      <w:r>
        <w:rPr>
          <w:rFonts w:eastAsia="Times New Roman" w:cs="Times New Roman"/>
          <w:szCs w:val="24"/>
        </w:rPr>
        <w:t>. Και προφανώς αυτοί δεν ενδιαφέρονται για την αύξηση του κατώτατου μισθού, δεν ενδιαφέρονται για τη μείωση της ανεργίας και τη διάσωση των συντάξεω</w:t>
      </w:r>
      <w:r>
        <w:rPr>
          <w:rFonts w:eastAsia="Times New Roman" w:cs="Times New Roman"/>
          <w:szCs w:val="24"/>
        </w:rPr>
        <w:t xml:space="preserve">ν, δεν ενδιαφέρονται για τίποτα από αυτά που βελτιώνουν τις ζωές των πολλών. </w:t>
      </w:r>
    </w:p>
    <w:p w14:paraId="37394FA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είμαι σίγουρη ότι όταν η χώρα οδηγηθεί στις εκλογές, οι πολίτες θα απαντήσουν σωστά στο δίλημμα αυτό: Θέλουν μια κυβέρνηση με την οποία η ζωή τους μ</w:t>
      </w:r>
      <w:r>
        <w:rPr>
          <w:rFonts w:eastAsia="Times New Roman" w:cs="Times New Roman"/>
          <w:szCs w:val="24"/>
        </w:rPr>
        <w:t>ετά βεβαιότητας θα είναι καλύτερη χρόνο με τον χρόνο ή θέλουν μια κυβέρνηση νεοφιλελεύθερη, δογματική, διεφθαρμένη ως το κόκαλο, μια κυβέρνηση που θέλει να κυβερνήσει για να αφαιρέσει από τους πολλούς και να τα δώσει στους λίγους;</w:t>
      </w:r>
    </w:p>
    <w:p w14:paraId="37394FA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w:t>
      </w:r>
      <w:r>
        <w:rPr>
          <w:rFonts w:eastAsia="Times New Roman" w:cs="Times New Roman"/>
          <w:szCs w:val="24"/>
        </w:rPr>
        <w:t xml:space="preserve">ές, υπάρχουν πολλές υποχρεώσεις που έχει αναλάβει η χώρα. Η Ελλάδα </w:t>
      </w:r>
      <w:r>
        <w:rPr>
          <w:rFonts w:eastAsia="Times New Roman" w:cs="Times New Roman"/>
          <w:szCs w:val="24"/>
        </w:rPr>
        <w:t>σ’</w:t>
      </w:r>
      <w:r>
        <w:rPr>
          <w:rFonts w:eastAsia="Times New Roman" w:cs="Times New Roman"/>
          <w:szCs w:val="24"/>
        </w:rPr>
        <w:t xml:space="preserve"> αυτό το δυσχερές τοπίο που επικρατεί σήμερα στην Ευρώπη δεν έχει την πολυτέλεια ούτε να ακολουθήσει έναν δρόμο υψηλών ελλειμμάτων ούτε </w:t>
      </w:r>
      <w:r>
        <w:rPr>
          <w:rFonts w:eastAsia="Times New Roman" w:cs="Times New Roman"/>
          <w:szCs w:val="24"/>
        </w:rPr>
        <w:lastRenderedPageBreak/>
        <w:t>να ακολουθήσει έναν δρόμο μονομερούς αντίστασης. Εί</w:t>
      </w:r>
      <w:r>
        <w:rPr>
          <w:rFonts w:eastAsia="Times New Roman" w:cs="Times New Roman"/>
          <w:szCs w:val="24"/>
        </w:rPr>
        <w:t xml:space="preserve">ναι πολύ σημαντικό για εμάς να έχουμε μια οικονομία και έναν προϋπολογισμό που δεν βρίσκεται κάθε στιγμή στην ανάγκη των αγορών. Υπάρχει βεβαιωμένη πρόθεση της </w:t>
      </w:r>
      <w:r>
        <w:rPr>
          <w:rFonts w:eastAsia="Times New Roman" w:cs="Times New Roman"/>
          <w:szCs w:val="24"/>
        </w:rPr>
        <w:t>Κ</w:t>
      </w:r>
      <w:r>
        <w:rPr>
          <w:rFonts w:eastAsia="Times New Roman" w:cs="Times New Roman"/>
          <w:szCs w:val="24"/>
        </w:rPr>
        <w:t>υβέρνησης</w:t>
      </w:r>
      <w:r>
        <w:rPr>
          <w:rFonts w:eastAsia="Times New Roman" w:cs="Times New Roman"/>
          <w:szCs w:val="24"/>
        </w:rPr>
        <w:t>,</w:t>
      </w:r>
      <w:r>
        <w:rPr>
          <w:rFonts w:eastAsia="Times New Roman" w:cs="Times New Roman"/>
          <w:szCs w:val="24"/>
        </w:rPr>
        <w:t xml:space="preserve"> κλείνοντας αυτόν τον κύκλο των μνημονίων</w:t>
      </w:r>
      <w:r>
        <w:rPr>
          <w:rFonts w:eastAsia="Times New Roman" w:cs="Times New Roman"/>
          <w:szCs w:val="24"/>
        </w:rPr>
        <w:t>,</w:t>
      </w:r>
      <w:r>
        <w:rPr>
          <w:rFonts w:eastAsia="Times New Roman" w:cs="Times New Roman"/>
          <w:szCs w:val="24"/>
        </w:rPr>
        <w:t xml:space="preserve"> να συζητήσουμε εκ νέου με τους εταίρους μα</w:t>
      </w:r>
      <w:r>
        <w:rPr>
          <w:rFonts w:eastAsia="Times New Roman" w:cs="Times New Roman"/>
          <w:szCs w:val="24"/>
        </w:rPr>
        <w:t>ς προς την κατεύθυνση της μείωσης των πρωτογενών πλεονασμάτων, αλλά και της περαιτέρω μείωσης της φορολογίας και των επαχθών ρυθμίσεων, που έγιναν τα τελευταία χρόνια, το ξήλωμα των οποίων έχει ήδη αρχίσει.</w:t>
      </w:r>
    </w:p>
    <w:p w14:paraId="37394FB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Θέλω, λοιπόν, να πω στη Νέα Δημοκρατία που παρέδω</w:t>
      </w:r>
      <w:r>
        <w:rPr>
          <w:rFonts w:eastAsia="Times New Roman" w:cs="Times New Roman"/>
          <w:szCs w:val="24"/>
        </w:rPr>
        <w:t>σε μια χώρα με έλλειμμα 15,1% του ΑΕΠ να πάψει να παριστάνει ότι κλαίει πάνω από το θύμα γιατί είναι ο θύτης της υπόθεσης και τα κροκοδείλια δάκρυά της δεν οδηγούν πουθενά ούτε τη χώρα ούτε την οικονομία. Θα έλεγα μάλιστα ότι η δική τους πολιτική, λόγω της</w:t>
      </w:r>
      <w:r>
        <w:rPr>
          <w:rFonts w:eastAsia="Times New Roman" w:cs="Times New Roman"/>
          <w:szCs w:val="24"/>
        </w:rPr>
        <w:t xml:space="preserve"> διαφθοράς, της διαπλοκής και της πολιτικής αναποτελεσματικότητας που τη χαρακτήριζε, είχε όλους τους στόχους των πρωτογενών πλεονασμάτων, χωρίς όμως να έχει τα θετικά αποτελέσματα αυτών.</w:t>
      </w:r>
    </w:p>
    <w:p w14:paraId="37394FB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Αν θέλετε να συζητήσουμε σοβαρά αν είναι ψίχουλα αυτά που δίνουμε πρ</w:t>
      </w:r>
      <w:r>
        <w:rPr>
          <w:rFonts w:eastAsia="Times New Roman" w:cs="Times New Roman"/>
          <w:szCs w:val="24"/>
        </w:rPr>
        <w:t xml:space="preserve">έπει να δούμε κατ’ αρχάς ποια ήταν η προηγούμενη κατάσταση, τι έκανε δηλαδή η Νέα Δημοκρατία για όλες αυτές τις κοινωνικές και οικονομικές ομάδες και </w:t>
      </w:r>
      <w:r>
        <w:rPr>
          <w:rFonts w:eastAsia="Times New Roman" w:cs="Times New Roman"/>
          <w:szCs w:val="24"/>
        </w:rPr>
        <w:t xml:space="preserve">πως </w:t>
      </w:r>
      <w:r>
        <w:rPr>
          <w:rFonts w:eastAsia="Times New Roman" w:cs="Times New Roman"/>
          <w:szCs w:val="24"/>
        </w:rPr>
        <w:t>και από ποιον προέκυψαν όλα αυτά τα πλεονάσματα, διότι η δική μας Κυβέρνηση και τις συντάξεις κατόρθωσ</w:t>
      </w:r>
      <w:r>
        <w:rPr>
          <w:rFonts w:eastAsia="Times New Roman" w:cs="Times New Roman"/>
          <w:szCs w:val="24"/>
        </w:rPr>
        <w:t>ε να διασώσει και μέρισμα κοινωνικής αλληλεγγύης μοίρασε σε περισσότερους από ενάμισι εκατομμύριο πολίτες και τους όρους εργασίας στον ιδιωτικό τομέα βελτίωσε και πολλές αδικίες ήρε στον δημόσιο τομέα, σταματώντας τη μισθολογική κατρακύλα, αλλά και πληρώνο</w:t>
      </w:r>
      <w:r>
        <w:rPr>
          <w:rFonts w:eastAsia="Times New Roman" w:cs="Times New Roman"/>
          <w:szCs w:val="24"/>
        </w:rPr>
        <w:t>ντας αναδρομικά σε κατηγορίες εργαζομένων που δικαιώθηκαν δικαστικά. Έχει ήδη ψηφιστεί από τη Βουλή η μείωση κατά το ένα τρίτο των ασφαλιστικών εισφορών για ελεύθερους επαγγελματίες, αυτοαπασχολούμενους και αγρότες και η εξαίρεση από την καταβολή του τέλου</w:t>
      </w:r>
      <w:r>
        <w:rPr>
          <w:rFonts w:eastAsia="Times New Roman" w:cs="Times New Roman"/>
          <w:szCs w:val="24"/>
        </w:rPr>
        <w:t xml:space="preserve">ς επιτηδεύματος για τους αγρότες – μέλη αγροτικών συνεταιρισμών. </w:t>
      </w:r>
    </w:p>
    <w:p w14:paraId="37394FB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Στηρίζουμε έμπρακτα τον αγροτικό τομέα με την καταβολή κρατικών ενισχύσεων </w:t>
      </w:r>
      <w:r>
        <w:rPr>
          <w:rFonts w:eastAsia="Times New Roman" w:cs="Times New Roman"/>
          <w:szCs w:val="24"/>
          <w:lang w:val="en-US"/>
        </w:rPr>
        <w:t>de</w:t>
      </w:r>
      <w:r w:rsidRPr="00510D79">
        <w:rPr>
          <w:rFonts w:eastAsia="Times New Roman" w:cs="Times New Roman"/>
          <w:szCs w:val="24"/>
        </w:rPr>
        <w:t xml:space="preserve"> </w:t>
      </w:r>
      <w:r>
        <w:rPr>
          <w:rFonts w:eastAsia="Times New Roman" w:cs="Times New Roman"/>
          <w:szCs w:val="24"/>
          <w:lang w:val="en-US"/>
        </w:rPr>
        <w:t>minim</w:t>
      </w:r>
      <w:r>
        <w:rPr>
          <w:rFonts w:eastAsia="Times New Roman" w:cs="Times New Roman"/>
          <w:szCs w:val="24"/>
          <w:lang w:val="en-US"/>
        </w:rPr>
        <w:t>s</w:t>
      </w:r>
      <w:r>
        <w:rPr>
          <w:rFonts w:eastAsia="Times New Roman" w:cs="Times New Roman"/>
          <w:szCs w:val="24"/>
        </w:rPr>
        <w:t xml:space="preserve"> 42</w:t>
      </w:r>
      <w:r>
        <w:rPr>
          <w:rFonts w:eastAsia="Times New Roman" w:cs="Times New Roman"/>
          <w:szCs w:val="24"/>
        </w:rPr>
        <w:t>.000.000</w:t>
      </w:r>
      <w:r>
        <w:rPr>
          <w:rFonts w:eastAsia="Times New Roman" w:cs="Times New Roman"/>
          <w:szCs w:val="24"/>
        </w:rPr>
        <w:t xml:space="preserve"> ευρώ σε σα</w:t>
      </w:r>
      <w:r>
        <w:rPr>
          <w:rFonts w:eastAsia="Times New Roman" w:cs="Times New Roman"/>
          <w:szCs w:val="24"/>
        </w:rPr>
        <w:lastRenderedPageBreak/>
        <w:t>ράντα έξι χιλιάδες περίπου κτηνοτρόφους των ορεινών και μειονεκτικών περιοχών και 10</w:t>
      </w:r>
      <w:r>
        <w:rPr>
          <w:rFonts w:eastAsia="Times New Roman" w:cs="Times New Roman"/>
          <w:szCs w:val="24"/>
        </w:rPr>
        <w:t>.</w:t>
      </w:r>
      <w:r>
        <w:rPr>
          <w:rFonts w:eastAsia="Times New Roman" w:cs="Times New Roman"/>
          <w:szCs w:val="24"/>
        </w:rPr>
        <w:t>2</w:t>
      </w:r>
      <w:r>
        <w:rPr>
          <w:rFonts w:eastAsia="Times New Roman" w:cs="Times New Roman"/>
          <w:szCs w:val="24"/>
        </w:rPr>
        <w:t>00.000</w:t>
      </w:r>
      <w:r>
        <w:rPr>
          <w:rFonts w:eastAsia="Times New Roman" w:cs="Times New Roman"/>
          <w:szCs w:val="24"/>
        </w:rPr>
        <w:t xml:space="preserve"> ευρώ σε παραγωγούς επιτραπέζιων ροδακίνων και νεκταρινιών στην Πέλλα και στην Ημαθία ενώ εξετάζεται η καταβολή την καινούρ</w:t>
      </w:r>
      <w:r>
        <w:rPr>
          <w:rFonts w:eastAsia="Times New Roman" w:cs="Times New Roman"/>
          <w:szCs w:val="24"/>
        </w:rPr>
        <w:t>γ</w:t>
      </w:r>
      <w:r>
        <w:rPr>
          <w:rFonts w:eastAsia="Times New Roman" w:cs="Times New Roman"/>
          <w:szCs w:val="24"/>
        </w:rPr>
        <w:t>ια χρονιά</w:t>
      </w:r>
      <w:r w:rsidRPr="00FC6856">
        <w:rPr>
          <w:rFonts w:eastAsia="Times New Roman" w:cs="Times New Roman"/>
          <w:szCs w:val="24"/>
        </w:rPr>
        <w:t xml:space="preserve"> </w:t>
      </w:r>
      <w:r>
        <w:rPr>
          <w:rFonts w:eastAsia="Times New Roman" w:cs="Times New Roman"/>
          <w:szCs w:val="24"/>
        </w:rPr>
        <w:t xml:space="preserve">καταβολή ενισχύσεων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minims</w:t>
      </w:r>
      <w:r>
        <w:rPr>
          <w:rFonts w:eastAsia="Times New Roman" w:cs="Times New Roman"/>
          <w:szCs w:val="24"/>
        </w:rPr>
        <w:t xml:space="preserve"> και στους παραγωγούς συμπύρηνων ροδακίνων που επί του παρόντος εξαιρούνται από τις ρ</w:t>
      </w:r>
      <w:r>
        <w:rPr>
          <w:rFonts w:eastAsia="Times New Roman" w:cs="Times New Roman"/>
          <w:szCs w:val="24"/>
        </w:rPr>
        <w:t>υθμίσεις.</w:t>
      </w:r>
    </w:p>
    <w:p w14:paraId="37394FB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7394FB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Την Πέμπτη θα καταβληθεί η δεύτερη δόση της βασικής ενίσχυσης, ενώ έχει ήδη καταβληθεί το τελευταίο 10% των αποζημιώσεων του ΕΛΓΑ για τις ζημιές του 2017. Για τι</w:t>
      </w:r>
      <w:r>
        <w:rPr>
          <w:rFonts w:eastAsia="Times New Roman" w:cs="Times New Roman"/>
          <w:szCs w:val="24"/>
        </w:rPr>
        <w:t xml:space="preserve">ς φετινές ζημιές στις καλλιέργειες έχει ήδη ξεκινήσει, νωρίτερα από κάθε άλλη φορά, η αποστολή των πορισμάτων, γεγονός που σημαίνει ότι οι αποζημιώσεις του ΕΛΓΑ θα καταβληθούν φέτος στους αγρότες σε χρόνο ρεκόρ. </w:t>
      </w:r>
    </w:p>
    <w:p w14:paraId="37394FB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Ήδη η Κυβέρνηση εργάζεται πυρετωδώς για την</w:t>
      </w:r>
      <w:r>
        <w:rPr>
          <w:rFonts w:eastAsia="Times New Roman" w:cs="Times New Roman"/>
          <w:szCs w:val="24"/>
        </w:rPr>
        <w:t xml:space="preserve"> καθιέρωση του ακατάσχετου λογαριασμού για την προστασία των επιδοτήσεων από τις κατασχέσεις, ενώ έχει ψηφιστεί η μείωση </w:t>
      </w:r>
      <w:r>
        <w:rPr>
          <w:rFonts w:eastAsia="Times New Roman" w:cs="Times New Roman"/>
          <w:szCs w:val="24"/>
        </w:rPr>
        <w:lastRenderedPageBreak/>
        <w:t>του φόρου για τις επιχειρήσεις κατά μια ποσοστιαία μονάδα και η μείωση του ΕΝΦΙΑ κατά 10% μεσοσταθμικά το 2019.</w:t>
      </w:r>
    </w:p>
    <w:p w14:paraId="37394FB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Τις προσεχείς ημέρες αν</w:t>
      </w:r>
      <w:r>
        <w:rPr>
          <w:rFonts w:eastAsia="Times New Roman" w:cs="Times New Roman"/>
          <w:szCs w:val="24"/>
        </w:rPr>
        <w:t xml:space="preserve">αμένεται να εκδοθεί η απόφαση του Υπουργείου Οικονομικών, η οποία θα καθορίζει τα κριτήρια χορήγησης του επιδόματος πετρελαίου θέρμανσης για την περίοδο 2018-2019, βάσει της οποίας για πρώτη φορά ο Δήμος Έδεσσας θα ενταχθεί στην πρώτη ζώνη κινήτρων με την </w:t>
      </w:r>
      <w:r>
        <w:rPr>
          <w:rFonts w:eastAsia="Times New Roman" w:cs="Times New Roman"/>
          <w:szCs w:val="24"/>
        </w:rPr>
        <w:t>οποία προβλέπεται υψηλότερη επιδότηση ανά τετραγωνικό μέτρο κατοικίας.</w:t>
      </w:r>
    </w:p>
    <w:p w14:paraId="37394FB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Τέλος, έχει ήδη ψηφιστεί η πρόσληψη τριών χιλιάδων διακοσίων ατόμων για το </w:t>
      </w:r>
      <w:r>
        <w:rPr>
          <w:rFonts w:eastAsia="Times New Roman" w:cs="Times New Roman"/>
          <w:szCs w:val="24"/>
        </w:rPr>
        <w:t xml:space="preserve">πρόγραμμα </w:t>
      </w:r>
      <w:r>
        <w:rPr>
          <w:rFonts w:eastAsia="Times New Roman" w:cs="Times New Roman"/>
          <w:szCs w:val="24"/>
        </w:rPr>
        <w:t>«Βοήθεια στο Σπίτι» ενώ θα προχωρήσει η πρόσληψη τεσσερισήμισι χιλιάδων περίπου εκπαιδευτικών και εξ</w:t>
      </w:r>
      <w:r>
        <w:rPr>
          <w:rFonts w:eastAsia="Times New Roman" w:cs="Times New Roman"/>
          <w:szCs w:val="24"/>
        </w:rPr>
        <w:t xml:space="preserve">ειδικευμένου προσωπικού στην ειδική αγωγή και έξι χιλιάδων εξειδικευμένων επιστημόνων στους δήμους. </w:t>
      </w:r>
    </w:p>
    <w:p w14:paraId="37394FB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w:t>
      </w:r>
      <w:r w:rsidRPr="0043442B">
        <w:rPr>
          <w:rFonts w:eastAsia="Times New Roman" w:cs="Times New Roman"/>
          <w:b/>
          <w:szCs w:val="24"/>
        </w:rPr>
        <w:t>ης):</w:t>
      </w:r>
      <w:r>
        <w:rPr>
          <w:rFonts w:eastAsia="Times New Roman" w:cs="Times New Roman"/>
          <w:b/>
          <w:szCs w:val="24"/>
        </w:rPr>
        <w:t xml:space="preserve"> </w:t>
      </w:r>
      <w:r>
        <w:rPr>
          <w:rFonts w:eastAsia="Times New Roman" w:cs="Times New Roman"/>
          <w:szCs w:val="24"/>
        </w:rPr>
        <w:t>Κυρία Τζάκρη, σας παρακαλώ ολοκληρώστε.</w:t>
      </w:r>
    </w:p>
    <w:p w14:paraId="37394FB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Ένα λεπτό θα μου δώσετε, κύριε Πρόεδρε.</w:t>
      </w:r>
    </w:p>
    <w:p w14:paraId="37394FB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δε τα πρωτογενή </w:t>
      </w:r>
      <w:r>
        <w:rPr>
          <w:rFonts w:eastAsia="Times New Roman" w:cs="Times New Roman"/>
          <w:szCs w:val="24"/>
        </w:rPr>
        <w:t xml:space="preserve">πλεονάσματα θέλω να σημειώσω ότι δεν προέκυψαν γενικά από μια πολιτική υπερφορολόγησης, αλλά από την αύξηση των εσόδων του ΕΦΚΑ, την πολύ καλύτερη απόδοση της φορολογικής διοίκησης και τη διάχυση των φόρων με πιο αντικειμενικό και δίκαιο τρόπο. </w:t>
      </w:r>
    </w:p>
    <w:p w14:paraId="37394FB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Προφανώς υ</w:t>
      </w:r>
      <w:r>
        <w:rPr>
          <w:rFonts w:eastAsia="Times New Roman" w:cs="Times New Roman"/>
          <w:szCs w:val="24"/>
        </w:rPr>
        <w:t>πάρχουν ακόμη πολλές αδικίες και περιθώρια βελτίωσης. Όταν, όμως, όλοι έχουν αναγνωρίσει ότι η φοροδιαφυγή ήταν σε υψηλά επίπεδα σε σχέση με το ΑΕΠ και εμείς έχουμε καταφέρει πράγματα στον τομέα αυτό, δεν μπορεί να έρχεται κάποιος και να βάζει τη γενική τα</w:t>
      </w:r>
      <w:r>
        <w:rPr>
          <w:rFonts w:eastAsia="Times New Roman" w:cs="Times New Roman"/>
          <w:szCs w:val="24"/>
        </w:rPr>
        <w:t>μπέλα και να χαρακτηρίζει ως υπερφορολόγηση συλλήβδην τη βελτίωση της απόδοσης φορολογικής διοίκησης.</w:t>
      </w:r>
    </w:p>
    <w:p w14:paraId="37394FBC" w14:textId="77777777" w:rsidR="00B27939" w:rsidRDefault="00D93F4B">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αδιαμφισβήτητα αυτός είναι ο καλύτερος προϋπολογισμός της τελευταίας δεκαετίας. Η Κυβέρνηση κατάφερε επιτέλους μετά από πολύ</w:t>
      </w:r>
      <w:r>
        <w:rPr>
          <w:rFonts w:eastAsia="Times New Roman" w:cs="Times New Roman"/>
          <w:szCs w:val="24"/>
        </w:rPr>
        <w:t xml:space="preserve"> μεγάλη προσπάθεια να απεγκλωβίσει τη χώρα από τον φαύλο κύκλο των μνημονίων και να αναστρέψει τη λιτότητα με επεκτατικές πολιτικές. Αυτές οι πολιτικές προφανώς θα πρέπει να βελτιωθούν κι άλλο. </w:t>
      </w:r>
      <w:r>
        <w:rPr>
          <w:rFonts w:eastAsia="Times New Roman" w:cs="Times New Roman"/>
          <w:szCs w:val="24"/>
        </w:rPr>
        <w:lastRenderedPageBreak/>
        <w:t xml:space="preserve">Υπάρχουν ακόμη πολλά περιθώρια και πολλά ακόμη να αλλάξουμε. </w:t>
      </w:r>
    </w:p>
    <w:p w14:paraId="37394FBD" w14:textId="77777777" w:rsidR="00B27939" w:rsidRDefault="00D93F4B">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sidRPr="009A65EF">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9A65EF">
        <w:rPr>
          <w:rFonts w:eastAsia="Times New Roman" w:cs="Times New Roman"/>
          <w:szCs w:val="24"/>
        </w:rPr>
        <w:t>)</w:t>
      </w:r>
    </w:p>
    <w:p w14:paraId="37394FB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Παρά τον πόλεμο που έχουμε δεχτεί, είμαι σίγουρη ότι οι πολίτες θα μας εμπιστευτούν ξανά, καθώς αυτός είναι ο τελευταίος προϋπολογισμός της παρούσας Κυβέρνησ</w:t>
      </w:r>
      <w:r>
        <w:rPr>
          <w:rFonts w:eastAsia="Times New Roman" w:cs="Times New Roman"/>
          <w:szCs w:val="24"/>
        </w:rPr>
        <w:t>ης. Έτσι θα έχουμε την ευκαιρία του χρόνου τέτοια εποχή να καταθέσουμε έναν ακόμη καλύτερο, πιο βελτιωμένο και πιο επεκτατικό προϋπολογισμό. Η χώρα σταδιακά μπαίνει στον ενάρετο κύκλο της οικονομικής ανάπτυξης και μεγέθυνσης και αυτό σημαίνει ότι θα υπάρχο</w:t>
      </w:r>
      <w:r>
        <w:rPr>
          <w:rFonts w:eastAsia="Times New Roman" w:cs="Times New Roman"/>
          <w:szCs w:val="24"/>
        </w:rPr>
        <w:t xml:space="preserve">υν πολλές ευκαιρίες για τη βελτίωση της ζωής και της καθημερινότητας των Ελλήνων πολιτών. </w:t>
      </w:r>
    </w:p>
    <w:p w14:paraId="37394FB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Αυτό, όμως, θα πρέπει να θυμούνται οι πολίτες ότι δεν συνέβη τυχαία. Δεν ήταν απλώς η φυσική εξέλιξη μιας κατάστασης ούτε μας χαρίστηκε απ’ έξω. Γι’ αυτό οι πολίτες </w:t>
      </w:r>
      <w:r>
        <w:rPr>
          <w:rFonts w:eastAsia="Times New Roman" w:cs="Times New Roman"/>
          <w:szCs w:val="24"/>
        </w:rPr>
        <w:t xml:space="preserve">πρέπει να γνωρίζουν πως ό,τι κερδήθηκε με τόση μεγάλη δυσκολία μπορεί πολύ εύκολα να χαθεί με την επιστροφή της Νέας Δημοκρατίας </w:t>
      </w:r>
      <w:r>
        <w:rPr>
          <w:rFonts w:eastAsia="Times New Roman" w:cs="Times New Roman"/>
          <w:szCs w:val="24"/>
        </w:rPr>
        <w:lastRenderedPageBreak/>
        <w:t>και των νεοφιλελεύθερων πολιτικών που ευαγγελίζεται ο κ. Μητσοτάκης.</w:t>
      </w:r>
    </w:p>
    <w:p w14:paraId="37394FC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Οι πολίτες πρέπει να το γνωρίζουν αυτό, ώστε να πράξουν με</w:t>
      </w:r>
      <w:r>
        <w:rPr>
          <w:rFonts w:eastAsia="Times New Roman" w:cs="Times New Roman"/>
          <w:szCs w:val="24"/>
        </w:rPr>
        <w:t xml:space="preserve"> σύνεση και να μην κλωτσήσουν μια ολόκληρη τετραετία σκληρής δουλειάς και κόπου… </w:t>
      </w:r>
    </w:p>
    <w:p w14:paraId="37394FC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Τζάκρη, έχετε φτάσει τα δέκα λεπτά. </w:t>
      </w:r>
    </w:p>
    <w:p w14:paraId="37394FC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 xml:space="preserve">…για τη διαφύλαξη των συμφερόντων των πολλών και είμαι βέβαιη ότι οι πολίτες θα </w:t>
      </w:r>
      <w:r>
        <w:rPr>
          <w:rFonts w:eastAsia="Times New Roman" w:cs="Times New Roman"/>
          <w:szCs w:val="24"/>
        </w:rPr>
        <w:t>απαντήσουν στο δίλημμα αυτό με τον σωστό τρόπο.</w:t>
      </w:r>
    </w:p>
    <w:p w14:paraId="37394FC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7394FC4" w14:textId="77777777" w:rsidR="00B27939" w:rsidRDefault="00D93F4B">
      <w:pPr>
        <w:spacing w:after="0" w:line="600" w:lineRule="auto"/>
        <w:ind w:firstLine="720"/>
        <w:jc w:val="center"/>
        <w:rPr>
          <w:rFonts w:eastAsia="Times New Roman" w:cs="Times New Roman"/>
          <w:szCs w:val="24"/>
        </w:rPr>
      </w:pPr>
      <w:r w:rsidRPr="00D877A4">
        <w:rPr>
          <w:rFonts w:eastAsia="Times New Roman" w:cs="Times New Roman"/>
          <w:szCs w:val="24"/>
        </w:rPr>
        <w:t>(Χειροκροτήματα από την πτέρυγα του Σ</w:t>
      </w:r>
      <w:r>
        <w:rPr>
          <w:rFonts w:eastAsia="Times New Roman" w:cs="Times New Roman"/>
          <w:szCs w:val="24"/>
        </w:rPr>
        <w:t>ΥΡΙΖΑ)</w:t>
      </w:r>
    </w:p>
    <w:p w14:paraId="37394FC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6E2EBC">
        <w:rPr>
          <w:rFonts w:eastAsia="Times New Roman" w:cs="Times New Roman"/>
          <w:szCs w:val="24"/>
        </w:rPr>
        <w:t xml:space="preserve">Κυρίες και κύριοι συνάδελφοι, </w:t>
      </w:r>
      <w:r>
        <w:rPr>
          <w:rFonts w:eastAsia="Times New Roman" w:cs="Times New Roman"/>
          <w:szCs w:val="24"/>
        </w:rPr>
        <w:t>θέλω να συνεννοηθούμε για κάτι. Το μεσημέρι στη Διάσκεψη των Προέδρων β</w:t>
      </w:r>
      <w:r>
        <w:rPr>
          <w:rFonts w:eastAsia="Times New Roman" w:cs="Times New Roman"/>
          <w:szCs w:val="24"/>
        </w:rPr>
        <w:t xml:space="preserve">ρεθήκαμε μπροστά σ’ ένα δίλημμα. Για να πετύχουμε το πρόγραμμα ή θα έπρεπε να μειώσουμε τον χρόνο των ομιλητών ή να αυστηροποιήσουμε απολύτως τη διαδικασία. Αποφασίσαμε το δεύτερο. </w:t>
      </w:r>
    </w:p>
    <w:p w14:paraId="37394FC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Σας παρακαλώ, βοηθήστε προς αυτή την κατεύθυνση. Αν τα επτά λεπτά γίνονται</w:t>
      </w:r>
      <w:r>
        <w:rPr>
          <w:rFonts w:eastAsia="Times New Roman" w:cs="Times New Roman"/>
          <w:szCs w:val="24"/>
        </w:rPr>
        <w:t xml:space="preserve"> δέκα, δεν πρόκειται να βγουν οι χρόνοι. Είναι βέβαιο ότι κάποιοι συνάδελφοι δεν θα μιλήσουν στο τέλος. </w:t>
      </w:r>
    </w:p>
    <w:p w14:paraId="37394FC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Υπουργός κ. Παύλος Πολάκης έχει τον λόγο.</w:t>
      </w:r>
    </w:p>
    <w:p w14:paraId="37394FC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Πρόεδρε.</w:t>
      </w:r>
    </w:p>
    <w:p w14:paraId="37394FC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w:t>
      </w:r>
      <w:r w:rsidRPr="006E2EBC">
        <w:rPr>
          <w:rFonts w:eastAsia="Times New Roman" w:cs="Times New Roman"/>
          <w:szCs w:val="24"/>
        </w:rPr>
        <w:t>κύριοι συνάδελφο</w:t>
      </w:r>
      <w:r w:rsidRPr="006E2EBC">
        <w:rPr>
          <w:rFonts w:eastAsia="Times New Roman" w:cs="Times New Roman"/>
          <w:szCs w:val="24"/>
        </w:rPr>
        <w:t xml:space="preserve">ι, </w:t>
      </w:r>
      <w:r>
        <w:rPr>
          <w:rFonts w:eastAsia="Times New Roman" w:cs="Times New Roman"/>
          <w:szCs w:val="24"/>
        </w:rPr>
        <w:t xml:space="preserve">ακούσαμε πολλά ψέματα και μοιρολόγια προηγουμένως. Νομίζω ότι η καλύτερη απάντηση σε όλα αυτά είναι οι στυγνοί αριθμοί. Και ξεκινάω γρήγορα, γιατί έχω πάρα πολλά να πω. </w:t>
      </w:r>
    </w:p>
    <w:p w14:paraId="37394FC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καταλάβει </w:t>
      </w:r>
      <w:r>
        <w:rPr>
          <w:rFonts w:eastAsia="Times New Roman" w:cs="Times New Roman"/>
          <w:szCs w:val="24"/>
        </w:rPr>
        <w:t xml:space="preserve">κάποιος </w:t>
      </w:r>
      <w:r>
        <w:rPr>
          <w:rFonts w:eastAsia="Times New Roman" w:cs="Times New Roman"/>
          <w:szCs w:val="24"/>
        </w:rPr>
        <w:t>το μέγεθος του φετινού προϋπολογισμού πρέπει να το συγκρίν</w:t>
      </w:r>
      <w:r>
        <w:rPr>
          <w:rFonts w:eastAsia="Times New Roman" w:cs="Times New Roman"/>
          <w:szCs w:val="24"/>
        </w:rPr>
        <w:t xml:space="preserve">ει με αυτά που παραλάβαμε. Το 2015 μας παραδώσατε όριο δαπανών για τα δημόσια νοσοκομεία και τον δημόσιο τομέα της υγείας 1.504.000.000 ευρώ, 130.000.000 ευρώ χαμηλότερα από το δικό σας το 2014. </w:t>
      </w:r>
    </w:p>
    <w:p w14:paraId="37394FC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Πού φτάνουμε με τον προϋπολογισμό του 2019 </w:t>
      </w:r>
      <w:r>
        <w:rPr>
          <w:rFonts w:eastAsia="Times New Roman" w:cs="Times New Roman"/>
          <w:szCs w:val="24"/>
        </w:rPr>
        <w:t xml:space="preserve">ως </w:t>
      </w:r>
      <w:r>
        <w:rPr>
          <w:rFonts w:eastAsia="Times New Roman" w:cs="Times New Roman"/>
          <w:szCs w:val="24"/>
        </w:rPr>
        <w:t>όριο δαπανών τ</w:t>
      </w:r>
      <w:r>
        <w:rPr>
          <w:rFonts w:eastAsia="Times New Roman" w:cs="Times New Roman"/>
          <w:szCs w:val="24"/>
        </w:rPr>
        <w:t>ου δημόσιου τομέα της υγείας, νοσοκομεία και πρωτοβάθμια; Φτάνουμε στο 1.907.000.000 ευρώ, μια δημοσιονο</w:t>
      </w:r>
      <w:r>
        <w:rPr>
          <w:rFonts w:eastAsia="Times New Roman" w:cs="Times New Roman"/>
          <w:szCs w:val="24"/>
        </w:rPr>
        <w:lastRenderedPageBreak/>
        <w:t>μική διαφορά συνολικά σε πραγματικούς και δεδουλευμένους όρους, με όρους πραγματικού χρήματος και όχι γενικά πιστώσεων, πάνω από 700.000.000 ευρώ αυτή τ</w:t>
      </w:r>
      <w:r>
        <w:rPr>
          <w:rFonts w:eastAsia="Times New Roman" w:cs="Times New Roman"/>
          <w:szCs w:val="24"/>
        </w:rPr>
        <w:t xml:space="preserve">ην τριετία, η οποία μας έδωσε τη δυνατότητα να μπορέσουμε να καλύψουμε τα δύο εκατομμύρια τριακόσιες χιλιάδες ανασφάλιστους και γιατί αυξήσαμε τις δαπάνες, αλλά και γιατί μειώσαμε το κλέψιμο. </w:t>
      </w:r>
    </w:p>
    <w:p w14:paraId="37394FC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2014 τα χρέη των νοσοκομείων -γιατί ακούω εδώ κάποια πράγματ</w:t>
      </w:r>
      <w:r>
        <w:rPr>
          <w:rFonts w:eastAsia="Times New Roman" w:cs="Times New Roman"/>
          <w:szCs w:val="24"/>
        </w:rPr>
        <w:t>α για ληξιπρόθεσμα, απάντησε βέβαια ο κ. Χουλιαράκης πριν σε σχέση με τα δικαστικά- στα 300.000.000 που φαίνονται αυτή</w:t>
      </w:r>
      <w:r>
        <w:rPr>
          <w:rFonts w:eastAsia="Times New Roman" w:cs="Times New Roman"/>
          <w:szCs w:val="24"/>
        </w:rPr>
        <w:t>ν</w:t>
      </w:r>
      <w:r>
        <w:rPr>
          <w:rFonts w:eastAsia="Times New Roman" w:cs="Times New Roman"/>
          <w:szCs w:val="24"/>
        </w:rPr>
        <w:t xml:space="preserve"> τη στιγμή στα δημόσια νοσοκομεία, τα 100.000.000 δεν μπορούν να πληρωθούν. Υπάρχει δικαστική διεκδίκηση.</w:t>
      </w:r>
    </w:p>
    <w:p w14:paraId="37394FC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Πάμε σε άλλα νούμερα. Το 2014 σ</w:t>
      </w:r>
      <w:r>
        <w:rPr>
          <w:rFonts w:eastAsia="Times New Roman" w:cs="Times New Roman"/>
          <w:szCs w:val="24"/>
        </w:rPr>
        <w:t>υνολικά χρέη των νοσοκομείων: Αν πλήρωναν ό,τι είχαν στα ταμεία τους, θα χρώσταγαν άλλα 730.000.000 ευρώ. Το 2015 αν πλήρωναν ό,τι είχαν στα ταμεία τους, θα χρώσταγαν άλλα 935.000.000 ευρώ. Το 2016 για πρώτη φορά στην ιστορία του υγειονομικού συστήματος -α</w:t>
      </w:r>
      <w:r>
        <w:rPr>
          <w:rFonts w:eastAsia="Times New Roman" w:cs="Times New Roman"/>
          <w:szCs w:val="24"/>
        </w:rPr>
        <w:t xml:space="preserve">πό τα χρυσά χρόνια της δεκαετίας του ΠΑΣΟΚ πρώτη </w:t>
      </w:r>
      <w:r>
        <w:rPr>
          <w:rFonts w:eastAsia="Times New Roman" w:cs="Times New Roman"/>
          <w:szCs w:val="24"/>
        </w:rPr>
        <w:lastRenderedPageBreak/>
        <w:t xml:space="preserve">φορά συνέβη αυτό- αν τα νοσοκομεία πλήρωναν όσα χρωστούσαν εκείνη τη στιγμή, θα τους έμεναν και 35.000.000 ευρώ. Πρώτη φορά θετικό πρόσημο στους προϋπολογισμούς των νοσοκομείων το 2016. </w:t>
      </w:r>
    </w:p>
    <w:p w14:paraId="37394FC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αντίστοιχο αποτέλ</w:t>
      </w:r>
      <w:r>
        <w:rPr>
          <w:rFonts w:eastAsia="Times New Roman" w:cs="Times New Roman"/>
          <w:szCs w:val="24"/>
        </w:rPr>
        <w:t>εσμα του 2017 ήταν 370.000.000 θετικό πλεόνασμα, με λεφτά στα χρήματα των λογαριασμών των νοσοκομείων. Το 2018 θα κλείσει περίπου με θετική διαφορά 180.000.000 ευρώ. Γιατί έγινε αυτό δυνατό; Γιατί πήραμε τη συγκεκριμένη πολιτική επιλογή ότι θα στηρίξουμε τ</w:t>
      </w:r>
      <w:r>
        <w:rPr>
          <w:rFonts w:eastAsia="Times New Roman" w:cs="Times New Roman"/>
          <w:szCs w:val="24"/>
        </w:rPr>
        <w:t xml:space="preserve">ο δημόσιο σύστημα υγείας, τόσο με αύξηση από τον κρατικό προϋπολογισμό για τη γενική φορολογία, αλλά τόσο και με μετακίνηση πόρων από τον ΕΟΠΥΥ προς το δημόσιο σύστημα υγείας. </w:t>
      </w:r>
    </w:p>
    <w:p w14:paraId="37394FC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Πάμε στα στοιχεία. Πόσα έδωσε το 2014 ο ΕΟΠΥΥ στα νοσοκομεία για την πρωτοβάθμι</w:t>
      </w:r>
      <w:r>
        <w:rPr>
          <w:rFonts w:eastAsia="Times New Roman" w:cs="Times New Roman"/>
          <w:szCs w:val="24"/>
        </w:rPr>
        <w:t>α περίθαλψη της χώρας; 80.000.000 ευρώ. Πόσα έδωσε το 2015; 51.000.000 ευρώ. Πόσα έδωσε το 2016; 400.000.000 ευρώ. Πόσα έδωσε το 2017; 593.000.000 ευρώ. Πόσα δίνει το 2018; 640.000.000 ευρώ. Πάρτε και τα στοιχεία για να τα έχετε για να μη λένε ότι αυτά είν</w:t>
      </w:r>
      <w:r>
        <w:rPr>
          <w:rFonts w:eastAsia="Times New Roman" w:cs="Times New Roman"/>
          <w:szCs w:val="24"/>
        </w:rPr>
        <w:t>αι λόγια του αέρα.</w:t>
      </w:r>
    </w:p>
    <w:p w14:paraId="37394FD0" w14:textId="77777777" w:rsidR="00B27939" w:rsidRDefault="00D93F4B">
      <w:pPr>
        <w:spacing w:after="0" w:line="600" w:lineRule="auto"/>
        <w:ind w:firstLine="720"/>
        <w:jc w:val="both"/>
        <w:rPr>
          <w:rFonts w:eastAsia="Times New Roman" w:cs="Times New Roman"/>
        </w:rPr>
      </w:pPr>
      <w:r w:rsidRPr="0035152D">
        <w:rPr>
          <w:rFonts w:eastAsia="Times New Roman" w:cs="Times New Roman"/>
        </w:rPr>
        <w:lastRenderedPageBreak/>
        <w:t xml:space="preserve">(Στο σημείο αυτό ο </w:t>
      </w:r>
      <w:r>
        <w:rPr>
          <w:rFonts w:eastAsia="Times New Roman" w:cs="Times New Roman"/>
        </w:rPr>
        <w:t xml:space="preserve">Αναπληρωτής Υπουργός </w:t>
      </w:r>
      <w:r w:rsidRPr="0035152D">
        <w:rPr>
          <w:rFonts w:eastAsia="Times New Roman" w:cs="Times New Roman"/>
        </w:rPr>
        <w:t xml:space="preserve">κ. </w:t>
      </w:r>
      <w:r>
        <w:rPr>
          <w:rFonts w:eastAsia="Times New Roman" w:cs="Times New Roman"/>
        </w:rPr>
        <w:t>Παύλος Πολάκης</w:t>
      </w:r>
      <w:r w:rsidRPr="0035152D">
        <w:rPr>
          <w:rFonts w:eastAsia="Times New Roman" w:cs="Times New Roman"/>
        </w:rPr>
        <w:t xml:space="preserve"> καταθέτει για τα Πρακτικά τα προαναφερθέντα</w:t>
      </w:r>
      <w:r>
        <w:rPr>
          <w:rFonts w:eastAsia="Times New Roman" w:cs="Times New Roman"/>
        </w:rPr>
        <w:t xml:space="preserve"> στοιχεία</w:t>
      </w:r>
      <w:r w:rsidRPr="0035152D">
        <w:rPr>
          <w:rFonts w:eastAsia="Times New Roman" w:cs="Times New Roman"/>
        </w:rPr>
        <w:t>, τα οποία βρίσκονται στο αρχείο του Τμήματος Γραμματείας της Διεύθυνσης Στενογραφίας και Πρακτικών της Βουλής)</w:t>
      </w:r>
    </w:p>
    <w:p w14:paraId="37394FD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Γιατί έγινε αυτ</w:t>
      </w:r>
      <w:r>
        <w:rPr>
          <w:rFonts w:eastAsia="Times New Roman" w:cs="Times New Roman"/>
          <w:szCs w:val="24"/>
        </w:rPr>
        <w:t>ό δυνατό; Έγινε δυνατό διότι ο ΕΦΚΑ δίνει το 99% περίπου των εισφορών περίθαλψης προς τον ΕΟΠΥΥ. Πόσα πήρε ο ΕΟΠΥΥ από τον ΕΦΚΑ το 2015; 3.480.000.000 ευρώ. Πόσα πήρε το 2016; 4.124.000.000 ευρώ. Πόσα πήρε το 2017; 4.768.000.000 ευρώ. Πόσα παίρνει το 2018;</w:t>
      </w:r>
      <w:r>
        <w:rPr>
          <w:rFonts w:eastAsia="Times New Roman" w:cs="Times New Roman"/>
          <w:szCs w:val="24"/>
        </w:rPr>
        <w:t xml:space="preserve"> 4.790.000.000 ευρώ. Πόσα ήταν τα ληξιπρόθεσμα του ΕΟΠΥΥ που παραλάβαμε το 2015; 1.704.000.000 ευρώ. Πόσα είναι σήμερα, τον Νοέμβριο του 2018; 183.000.000 ευρώ.</w:t>
      </w:r>
    </w:p>
    <w:p w14:paraId="37394FD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Πάμε στο προσωπικό, γιατί το δεύτερο μεγάλο πράγμα ήταν η ενίσχυση του δημόσιου συστήματος υγεί</w:t>
      </w:r>
      <w:r>
        <w:rPr>
          <w:rFonts w:eastAsia="Times New Roman" w:cs="Times New Roman"/>
          <w:szCs w:val="24"/>
        </w:rPr>
        <w:t xml:space="preserve">ας με προσωπικό. Σήμερα, λοιπόν, μετά από τριάμισι χρόνια στο Εθνικό Σύστημα Υγείας, από τον Οκτώβριο του 2015 που αρχίσαμε να κυβερνάμε, έχουν αναλάβει υπηρεσία -προσέξτε, έχουν αναλάβει υπηρεσία!- χίλιοι εξακόσιοι πενήντα οκτώ μόνιμοι γιατροί, δύο </w:t>
      </w:r>
      <w:r>
        <w:rPr>
          <w:rFonts w:eastAsia="Times New Roman" w:cs="Times New Roman"/>
          <w:szCs w:val="24"/>
        </w:rPr>
        <w:lastRenderedPageBreak/>
        <w:t>χιλιάδ</w:t>
      </w:r>
      <w:r>
        <w:rPr>
          <w:rFonts w:eastAsia="Times New Roman" w:cs="Times New Roman"/>
          <w:szCs w:val="24"/>
        </w:rPr>
        <w:t>ες εννιακόσιοι ενενήντα πέντε επικουρικοί γιατροί, συν πεντακόσιοι πενήντα που τους ανανεώσαμε τη θητεία τρεις φορές μέχρι και τώρα, τις 31 Δεκεμβρίου. Πόσο μόνιμο λοιπό προσωπικό νοσηλευτικό, παραϊατρικό, διοικητικό κ.λπ., έχει αναλάβει; Τέσσερις χιλιάδες</w:t>
      </w:r>
      <w:r>
        <w:rPr>
          <w:rFonts w:eastAsia="Times New Roman" w:cs="Times New Roman"/>
          <w:szCs w:val="24"/>
        </w:rPr>
        <w:t xml:space="preserve"> εξακόσια εξήντα επτά άτομα. Πόσο επικουρικό λοιπό προσωπικό έχει αναλάβει; Χίλια πεντακόσια δεκαέξι άτομα. </w:t>
      </w:r>
    </w:p>
    <w:p w14:paraId="37394FD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Με τρεις προκηρύξεις του ΚΕΕΛΠΝΟ για τις ΜΕΘ, για το προσφυγικό το πρώτο πρόγραμμα και το </w:t>
      </w:r>
      <w:r>
        <w:rPr>
          <w:rFonts w:eastAsia="Times New Roman" w:cs="Times New Roman"/>
          <w:szCs w:val="24"/>
        </w:rPr>
        <w:t>«</w:t>
      </w:r>
      <w:r>
        <w:rPr>
          <w:rFonts w:eastAsia="Times New Roman" w:cs="Times New Roman"/>
          <w:szCs w:val="24"/>
          <w:lang w:val="en-US"/>
        </w:rPr>
        <w:t>PHILOS</w:t>
      </w:r>
      <w:r w:rsidRPr="00D60680">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w:t>
      </w:r>
      <w:r w:rsidRPr="00D60680">
        <w:rPr>
          <w:rFonts w:eastAsia="Times New Roman" w:cs="Times New Roman"/>
          <w:szCs w:val="24"/>
        </w:rPr>
        <w:t xml:space="preserve"> </w:t>
      </w:r>
      <w:r>
        <w:rPr>
          <w:rFonts w:eastAsia="Times New Roman" w:cs="Times New Roman"/>
          <w:szCs w:val="24"/>
        </w:rPr>
        <w:t xml:space="preserve">ανέλαβαν υπηρεσία και δούλεψαν χίλια διακόσια είκοσι έξι άτομα. Εκκρεμεί και είναι σε διαδικασία να ολοκληρωθεί για χίλια πεντακόσια εβδομήντα πέντε άτομα από το </w:t>
      </w:r>
      <w:r>
        <w:rPr>
          <w:rFonts w:eastAsia="Times New Roman" w:cs="Times New Roman"/>
          <w:szCs w:val="24"/>
        </w:rPr>
        <w:t>«</w:t>
      </w:r>
      <w:r>
        <w:rPr>
          <w:rFonts w:eastAsia="Times New Roman" w:cs="Times New Roman"/>
          <w:szCs w:val="24"/>
          <w:lang w:val="en-US"/>
        </w:rPr>
        <w:t>PHILOS</w:t>
      </w:r>
      <w:r w:rsidRPr="00D60680">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w:t>
      </w:r>
      <w:r>
        <w:rPr>
          <w:rFonts w:eastAsia="Times New Roman" w:cs="Times New Roman"/>
          <w:szCs w:val="24"/>
        </w:rPr>
        <w:t>, που είναι τριακόσια άτομα παραπάνω από τις προηγούμενες προσλήψεις του ΚΕΕΛΠΝΟ.</w:t>
      </w:r>
    </w:p>
    <w:p w14:paraId="37394FD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όσοι ανέλαβαν από το πρωτοποριακό πρόγραμμα του ΟΑΕΔ με πλήρεις αμοιβές, υπερωριακή απασχόληση, άδειες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Τρεις χιλιάδες οκτακόσια δύο άτομα. Πόσοι υπηρετούν στις εκατόν μία ΤΟΜΥ που έχουν ανοίξει μέχρι σήμερα; Οκτακόσια ενενήντα τρία άτομα από τους οπ</w:t>
      </w:r>
      <w:r>
        <w:rPr>
          <w:rFonts w:eastAsia="Times New Roman" w:cs="Times New Roman"/>
          <w:szCs w:val="24"/>
        </w:rPr>
        <w:t xml:space="preserve">οίους διακόσιοι πενήντα </w:t>
      </w:r>
      <w:r>
        <w:rPr>
          <w:rFonts w:eastAsia="Times New Roman" w:cs="Times New Roman"/>
          <w:szCs w:val="24"/>
        </w:rPr>
        <w:lastRenderedPageBreak/>
        <w:t xml:space="preserve">τέσσερις είναι γιατροί. Διακόσιοι εξήντα ένας προσλαμβάνονται ήδη και εκκρεμούν οι υπόλοιποι μέχρι τα δύο χιλιάδες εννιακόσια άτομα. </w:t>
      </w:r>
    </w:p>
    <w:p w14:paraId="37394FD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Σε τι συμποσούνται όλα αυτά; Δεκαεπτά χιλιάδες δεκαοκτώ άτομα ανέλαβαν υπηρεσία στον χώρο της υγείας αυτά τα τρία χρόνια. Αν υπολογίσω και τα χίλια άτομα που ανανεώσαμε τη θητεία τους, είναι δεκαοκτώ χιλιάδες άτομα. Πόσοι εκκρεμούν να αναλάβουν ακόμα; Χίλι</w:t>
      </w:r>
      <w:r>
        <w:rPr>
          <w:rFonts w:eastAsia="Times New Roman" w:cs="Times New Roman"/>
          <w:szCs w:val="24"/>
        </w:rPr>
        <w:t xml:space="preserve">οι οκτακόσιοι γιατροί που έχουν προκηρυχθεί όλοι και είναι σε διάφορες διαδικασίες κρίσης, χίλια πεντακόσια εβδομήντα πέντε άτομα από το </w:t>
      </w:r>
      <w:r>
        <w:rPr>
          <w:rFonts w:eastAsia="Times New Roman" w:cs="Times New Roman"/>
          <w:szCs w:val="24"/>
        </w:rPr>
        <w:t>«</w:t>
      </w:r>
      <w:r>
        <w:rPr>
          <w:rFonts w:eastAsia="Times New Roman" w:cs="Times New Roman"/>
          <w:szCs w:val="24"/>
          <w:lang w:val="en-US"/>
        </w:rPr>
        <w:t>PHILOS</w:t>
      </w:r>
      <w:r w:rsidRPr="00D60680">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w:t>
      </w:r>
      <w:r>
        <w:rPr>
          <w:rFonts w:eastAsia="Times New Roman" w:cs="Times New Roman"/>
          <w:szCs w:val="24"/>
        </w:rPr>
        <w:t>, περίπου τετρακόσιες θέσεις από τις υπόλοιπες προκηρύξεις μόνιμου προσωπικού, χίλια επτακόσια σαράντα έξι ά</w:t>
      </w:r>
      <w:r>
        <w:rPr>
          <w:rFonts w:eastAsia="Times New Roman" w:cs="Times New Roman"/>
          <w:szCs w:val="24"/>
        </w:rPr>
        <w:t xml:space="preserve">τομα στα ΤΟΜΥ, συν χίλια άτομα από το πρόγραμμα του ΟΑΕΔ των νέων επιστημόνων, το πρόγραμμα των πέντε χιλιάδων ατόμων, που τα χίλια θα είναι για τα νοσοκομεία, άλλες εξίμισι χιλιάδες άτομα. </w:t>
      </w:r>
    </w:p>
    <w:p w14:paraId="37394FD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υνολικά, λοιπόν, υλοποιούμε ένα πρόγραμμα είκοσι τεσσερισήμισι χ</w:t>
      </w:r>
      <w:r>
        <w:rPr>
          <w:rFonts w:eastAsia="Times New Roman" w:cs="Times New Roman"/>
          <w:szCs w:val="24"/>
        </w:rPr>
        <w:t>ιλιάδων προσλήψεων στον χώρο της υγείας, που το έχει πραγματικά ανάγκη και έτσι ισορρόπησε το σύστημα.</w:t>
      </w:r>
    </w:p>
    <w:p w14:paraId="37394FD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Πάμε στα μισθολογικά. Η πρώτη αύξηση που δόθηκε επί μνημονιακής περιόδου ήταν τα 400 ευρώ στα άγονα αγροτικά ιατρεία. Τα άγονα αγροτικά ιατρεία τα κάναμε</w:t>
      </w:r>
      <w:r>
        <w:rPr>
          <w:rFonts w:eastAsia="Times New Roman" w:cs="Times New Roman"/>
          <w:szCs w:val="24"/>
        </w:rPr>
        <w:t xml:space="preserve"> </w:t>
      </w:r>
      <w:r w:rsidRPr="009A2E2E">
        <w:rPr>
          <w:rFonts w:eastAsia="Times New Roman" w:cs="Times New Roman"/>
          <w:szCs w:val="24"/>
        </w:rPr>
        <w:t>-</w:t>
      </w:r>
      <w:r>
        <w:rPr>
          <w:rFonts w:eastAsia="Times New Roman" w:cs="Times New Roman"/>
          <w:szCs w:val="24"/>
        </w:rPr>
        <w:t>θα καταθέσω για τα Πρακτικά τα στοιχεία για το προσωπικό, διότι τα ζήτησε ο κ. Οικονόμου- 400 ευρώ από 200 ευρώ που ήταν πολύ παλιά και μετά είχε καταργηθεί.</w:t>
      </w:r>
    </w:p>
    <w:p w14:paraId="37394FD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Τα κάναμε 430 ευρώ. Πόσα βρήκαμε καλυμμένα το 2015 σε αυτά τα 430 ευρώ; Γύρω στα 60-70 ευρώ. Πόσ</w:t>
      </w:r>
      <w:r>
        <w:rPr>
          <w:rFonts w:eastAsia="Times New Roman" w:cs="Times New Roman"/>
          <w:szCs w:val="24"/>
        </w:rPr>
        <w:t xml:space="preserve">α είναι καλυμμένα σήμερα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αύξηση; Γύρω στα 360 ευρώ. Θα καταθέσω και τον κατάλογο.</w:t>
      </w:r>
    </w:p>
    <w:p w14:paraId="37394FD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Εφημερίες-υπερωρίες. Πόσο τις παραλάβαμε το 2015; Τις παραλάβαμε 298</w:t>
      </w:r>
      <w:r>
        <w:rPr>
          <w:rFonts w:eastAsia="Times New Roman" w:cs="Times New Roman"/>
          <w:szCs w:val="24"/>
        </w:rPr>
        <w:t>.000.000</w:t>
      </w:r>
      <w:r>
        <w:rPr>
          <w:rFonts w:eastAsia="Times New Roman" w:cs="Times New Roman"/>
          <w:szCs w:val="24"/>
        </w:rPr>
        <w:t xml:space="preserve"> ευρώ. Το 2015 δώσαμε 35</w:t>
      </w:r>
      <w:r>
        <w:rPr>
          <w:rFonts w:eastAsia="Times New Roman" w:cs="Times New Roman"/>
          <w:szCs w:val="24"/>
        </w:rPr>
        <w:t>.000.000</w:t>
      </w:r>
      <w:r>
        <w:rPr>
          <w:rFonts w:eastAsia="Times New Roman" w:cs="Times New Roman"/>
          <w:szCs w:val="24"/>
        </w:rPr>
        <w:t xml:space="preserve"> για πληρωμές δικών σας δανεικαριών, που τα χρωστούσα</w:t>
      </w:r>
      <w:r>
        <w:rPr>
          <w:rFonts w:eastAsia="Times New Roman" w:cs="Times New Roman"/>
          <w:szCs w:val="24"/>
        </w:rPr>
        <w:t>τε στους γιατρούς τα προηγούμενα χρόνια, το 2012 και το 2014. Πόσα δώσαμε το 2016; Δώσαμε 335</w:t>
      </w:r>
      <w:r>
        <w:rPr>
          <w:rFonts w:eastAsia="Times New Roman" w:cs="Times New Roman"/>
          <w:szCs w:val="24"/>
        </w:rPr>
        <w:t>.000.000</w:t>
      </w:r>
      <w:r>
        <w:rPr>
          <w:rFonts w:eastAsia="Times New Roman" w:cs="Times New Roman"/>
          <w:szCs w:val="24"/>
        </w:rPr>
        <w:t xml:space="preserve"> ευρώ. Πόσα δώσαμε το 2017; Δώσαμε 345</w:t>
      </w:r>
      <w:r>
        <w:rPr>
          <w:rFonts w:eastAsia="Times New Roman" w:cs="Times New Roman"/>
          <w:szCs w:val="24"/>
        </w:rPr>
        <w:t>.000.000</w:t>
      </w:r>
      <w:r>
        <w:rPr>
          <w:rFonts w:eastAsia="Times New Roman" w:cs="Times New Roman"/>
          <w:szCs w:val="24"/>
        </w:rPr>
        <w:t xml:space="preserve"> ευρώ και αυτά τα δύο χρόνια, εκτός από αυτά τα δύο νούμερα, δώσαμε άλλα </w:t>
      </w:r>
      <w:r>
        <w:rPr>
          <w:rFonts w:eastAsia="Times New Roman" w:cs="Times New Roman"/>
          <w:szCs w:val="24"/>
        </w:rPr>
        <w:lastRenderedPageBreak/>
        <w:t>40</w:t>
      </w:r>
      <w:r>
        <w:rPr>
          <w:rFonts w:eastAsia="Times New Roman" w:cs="Times New Roman"/>
          <w:szCs w:val="24"/>
        </w:rPr>
        <w:t xml:space="preserve">.000.000 </w:t>
      </w:r>
      <w:r>
        <w:rPr>
          <w:rFonts w:eastAsia="Times New Roman" w:cs="Times New Roman"/>
          <w:szCs w:val="24"/>
        </w:rPr>
        <w:t>δικές σας απλήρωτες δανει</w:t>
      </w:r>
      <w:r>
        <w:rPr>
          <w:rFonts w:eastAsia="Times New Roman" w:cs="Times New Roman"/>
          <w:szCs w:val="24"/>
        </w:rPr>
        <w:t>καριές υπερωρίες και τακτικές εφημερίες στους γιατρούς και υπερωρίες στους υπόλοιπους εργαζόμενους του ΕΣΥ.</w:t>
      </w:r>
    </w:p>
    <w:p w14:paraId="37394FD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Πόσα θα φτάσει το 2018; Θα φτάσει 357</w:t>
      </w:r>
      <w:r>
        <w:rPr>
          <w:rFonts w:eastAsia="Times New Roman" w:cs="Times New Roman"/>
          <w:szCs w:val="24"/>
        </w:rPr>
        <w:t>.000.000</w:t>
      </w:r>
      <w:r>
        <w:rPr>
          <w:rFonts w:eastAsia="Times New Roman" w:cs="Times New Roman"/>
          <w:szCs w:val="24"/>
        </w:rPr>
        <w:t xml:space="preserve"> ευρώ. Δώσαμε αύξηση 10% στις εφημερίες και 10% με 15% στα νυχτερινά και εξαιρέσιμα στο υπόλοιπο και δώ</w:t>
      </w:r>
      <w:r>
        <w:rPr>
          <w:rFonts w:eastAsia="Times New Roman" w:cs="Times New Roman"/>
          <w:szCs w:val="24"/>
        </w:rPr>
        <w:t>σαμε με πρόσφατη πολιτική απόφαση και όχι λόγω των δικαστικών αποτελεσμάτων, 230</w:t>
      </w:r>
      <w:r>
        <w:rPr>
          <w:rFonts w:eastAsia="Times New Roman" w:cs="Times New Roman"/>
          <w:szCs w:val="24"/>
        </w:rPr>
        <w:t>.000.000</w:t>
      </w:r>
      <w:r>
        <w:rPr>
          <w:rFonts w:eastAsia="Times New Roman" w:cs="Times New Roman"/>
          <w:szCs w:val="24"/>
        </w:rPr>
        <w:t xml:space="preserve"> ευρώ αναδρομικά μεικτό ποσό -το καθαρό είναι γύρω στα 140</w:t>
      </w:r>
      <w:r>
        <w:rPr>
          <w:rFonts w:eastAsia="Times New Roman" w:cs="Times New Roman"/>
          <w:szCs w:val="24"/>
        </w:rPr>
        <w:t>.000.000</w:t>
      </w:r>
      <w:r>
        <w:rPr>
          <w:rFonts w:eastAsia="Times New Roman" w:cs="Times New Roman"/>
          <w:szCs w:val="24"/>
        </w:rPr>
        <w:t xml:space="preserve"> ευρώ- σε περίπου είκοσι μία χιλιάδες γιατρούς που υπηρέτησαν από τον Νοέμβριο του 2014 μέχρι τις 31-1</w:t>
      </w:r>
      <w:r>
        <w:rPr>
          <w:rFonts w:eastAsia="Times New Roman" w:cs="Times New Roman"/>
          <w:szCs w:val="24"/>
        </w:rPr>
        <w:t>2-2016 στα δημόσια νοσοκομεία της χώρας. Καταφέραμε και παρά αυτή τη σάπια γραφειοκρατία που μας κληρονομήσατε, θα πληρωθούν πολλά νοσοκομεία στις 27 Δεκεμβρίου με αυτά τα αναδρομικά.</w:t>
      </w:r>
    </w:p>
    <w:p w14:paraId="37394FDB" w14:textId="77777777" w:rsidR="00B27939" w:rsidRDefault="00D93F4B">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w:t>
      </w:r>
      <w:r w:rsidRPr="00251171">
        <w:rPr>
          <w:rFonts w:eastAsia="Times New Roman" w:cs="Times New Roman"/>
          <w:szCs w:val="24"/>
        </w:rPr>
        <w:t xml:space="preserve">υ </w:t>
      </w:r>
      <w:r>
        <w:rPr>
          <w:rFonts w:eastAsia="Times New Roman" w:cs="Times New Roman"/>
          <w:szCs w:val="24"/>
        </w:rPr>
        <w:t>Αναπληρωτή Υπουργού</w:t>
      </w:r>
      <w:r w:rsidRPr="00251171">
        <w:rPr>
          <w:rFonts w:eastAsia="Times New Roman" w:cs="Times New Roman"/>
          <w:szCs w:val="24"/>
        </w:rPr>
        <w:t>)</w:t>
      </w:r>
    </w:p>
    <w:p w14:paraId="37394FD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καταθέσω και αυτόν τον κατάλογο, όπου φαίνονται οι αριθμοί των γιατρών που υπηρετούσαν σήμερα και που παίρνουν εφημερίες.</w:t>
      </w:r>
    </w:p>
    <w:p w14:paraId="37394FD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Επίσης, αυξήσαμε κατά 2</w:t>
      </w:r>
      <w:r>
        <w:rPr>
          <w:rFonts w:eastAsia="Times New Roman" w:cs="Times New Roman"/>
          <w:szCs w:val="24"/>
        </w:rPr>
        <w:t>.000.000</w:t>
      </w:r>
      <w:r>
        <w:rPr>
          <w:rFonts w:eastAsia="Times New Roman" w:cs="Times New Roman"/>
          <w:szCs w:val="24"/>
        </w:rPr>
        <w:t xml:space="preserve"> ευρώ κάθε χρόνο τις πρόσφατες εφημερίες από 17</w:t>
      </w:r>
      <w:r>
        <w:rPr>
          <w:rFonts w:eastAsia="Times New Roman" w:cs="Times New Roman"/>
          <w:szCs w:val="24"/>
        </w:rPr>
        <w:t>.000.000</w:t>
      </w:r>
      <w:r>
        <w:rPr>
          <w:rFonts w:eastAsia="Times New Roman" w:cs="Times New Roman"/>
          <w:szCs w:val="24"/>
        </w:rPr>
        <w:t xml:space="preserve"> ευρώ σε 19</w:t>
      </w:r>
      <w:r>
        <w:rPr>
          <w:rFonts w:eastAsia="Times New Roman" w:cs="Times New Roman"/>
          <w:szCs w:val="24"/>
        </w:rPr>
        <w:t>.000.000</w:t>
      </w:r>
      <w:r>
        <w:rPr>
          <w:rFonts w:eastAsia="Times New Roman" w:cs="Times New Roman"/>
          <w:szCs w:val="24"/>
        </w:rPr>
        <w:t xml:space="preserve"> ευ</w:t>
      </w:r>
      <w:r>
        <w:rPr>
          <w:rFonts w:eastAsia="Times New Roman" w:cs="Times New Roman"/>
          <w:szCs w:val="24"/>
        </w:rPr>
        <w:t>ρώ, όπου πληρώνονται από ίδιους πόρους των νοσοκομείων οι γιατροί των δημόσιων νοσοκομείων.</w:t>
      </w:r>
    </w:p>
    <w:p w14:paraId="37394FD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Πάμε στις ΜΕΘ. Τρέχω. Πόσα κρεβάτια παραλάβαμε;</w:t>
      </w:r>
    </w:p>
    <w:p w14:paraId="37394FDF" w14:textId="77777777" w:rsidR="00B27939" w:rsidRDefault="00D93F4B">
      <w:pPr>
        <w:spacing w:after="0" w:line="600" w:lineRule="auto"/>
        <w:ind w:firstLine="720"/>
        <w:jc w:val="both"/>
        <w:rPr>
          <w:rFonts w:eastAsia="Times New Roman" w:cs="Times New Roman"/>
          <w:szCs w:val="24"/>
        </w:rPr>
      </w:pPr>
      <w:r w:rsidRPr="005D4F35">
        <w:rPr>
          <w:rFonts w:eastAsia="Times New Roman" w:cs="Times New Roman"/>
          <w:b/>
          <w:szCs w:val="24"/>
        </w:rPr>
        <w:t>ΠΡΟΕΔΡΕΥΩΝ (Σπυρίδων Λυκούδης):</w:t>
      </w:r>
      <w:r>
        <w:rPr>
          <w:rFonts w:eastAsia="Times New Roman" w:cs="Times New Roman"/>
          <w:szCs w:val="24"/>
        </w:rPr>
        <w:t xml:space="preserve"> Κύριε Υπουργέ…</w:t>
      </w:r>
    </w:p>
    <w:p w14:paraId="37394FE0" w14:textId="77777777" w:rsidR="00B27939" w:rsidRDefault="00D93F4B">
      <w:pPr>
        <w:spacing w:after="0" w:line="600" w:lineRule="auto"/>
        <w:ind w:firstLine="720"/>
        <w:jc w:val="both"/>
        <w:rPr>
          <w:rFonts w:eastAsia="Times New Roman" w:cs="Times New Roman"/>
          <w:szCs w:val="24"/>
        </w:rPr>
      </w:pPr>
      <w:r w:rsidRPr="005D4F35">
        <w:rPr>
          <w:rFonts w:eastAsia="Times New Roman" w:cs="Times New Roman"/>
          <w:b/>
          <w:szCs w:val="24"/>
        </w:rPr>
        <w:t>ΠΑΥΛΟΣ ΠΟΛΑΚΗΣ (Αναπληρωτής Υπουργός Υγείας):</w:t>
      </w:r>
      <w:r>
        <w:rPr>
          <w:rFonts w:eastAsia="Times New Roman" w:cs="Times New Roman"/>
          <w:szCs w:val="24"/>
        </w:rPr>
        <w:t xml:space="preserve"> Σας παρακαλώ, δύο λεπτά. Είναι τα στοιχεία, δηλαδή είναι ο πόνος μας αυτά τα τρία χρόνια. Πρέπει να τα πούμε.</w:t>
      </w:r>
    </w:p>
    <w:p w14:paraId="37394FE1" w14:textId="77777777" w:rsidR="00B27939" w:rsidRDefault="00D93F4B">
      <w:pPr>
        <w:spacing w:after="0" w:line="600" w:lineRule="auto"/>
        <w:ind w:firstLine="720"/>
        <w:jc w:val="both"/>
        <w:rPr>
          <w:rFonts w:eastAsia="Times New Roman" w:cs="Times New Roman"/>
          <w:szCs w:val="24"/>
        </w:rPr>
      </w:pPr>
      <w:r w:rsidRPr="005D4F35">
        <w:rPr>
          <w:rFonts w:eastAsia="Times New Roman" w:cs="Times New Roman"/>
          <w:b/>
          <w:szCs w:val="24"/>
        </w:rPr>
        <w:t>ΠΡΟΕΔΡΕΥΩΝ (Σπυρίδων Λυκούδης):</w:t>
      </w:r>
      <w:r>
        <w:rPr>
          <w:rFonts w:eastAsia="Times New Roman" w:cs="Times New Roman"/>
          <w:szCs w:val="24"/>
        </w:rPr>
        <w:t xml:space="preserve"> Εγώ δεν αμφισβητώ ότι λέτε ενδιαφέροντα πράγματα, αλλά δεν θα μιλήσουν άλλοι συνάδελφοί σας, σας παρακαλώ.</w:t>
      </w:r>
    </w:p>
    <w:p w14:paraId="37394FE2" w14:textId="77777777" w:rsidR="00B27939" w:rsidRDefault="00D93F4B">
      <w:pPr>
        <w:spacing w:after="0" w:line="600" w:lineRule="auto"/>
        <w:ind w:firstLine="720"/>
        <w:jc w:val="both"/>
        <w:rPr>
          <w:rFonts w:eastAsia="Times New Roman" w:cs="Times New Roman"/>
          <w:szCs w:val="24"/>
        </w:rPr>
      </w:pPr>
      <w:r w:rsidRPr="005D4F35">
        <w:rPr>
          <w:rFonts w:eastAsia="Times New Roman" w:cs="Times New Roman"/>
          <w:b/>
          <w:szCs w:val="24"/>
        </w:rPr>
        <w:t>ΠΑΥΛΟΣ</w:t>
      </w:r>
      <w:r w:rsidRPr="005D4F35">
        <w:rPr>
          <w:rFonts w:eastAsia="Times New Roman" w:cs="Times New Roman"/>
          <w:b/>
          <w:szCs w:val="24"/>
        </w:rPr>
        <w:t xml:space="preserve"> ΠΟΛΑΚΗΣ (Αναπληρωτής Υπουργός Υγείας):</w:t>
      </w:r>
      <w:r>
        <w:rPr>
          <w:rFonts w:eastAsia="Times New Roman" w:cs="Times New Roman"/>
          <w:szCs w:val="24"/>
        </w:rPr>
        <w:t xml:space="preserve"> Θα το κάνω πολύ γρήγορα. Σας παρακαλώ.</w:t>
      </w:r>
    </w:p>
    <w:p w14:paraId="37394FE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Πάμε στις ΜΕΘ. Πόσα λειτουργούντα κρεβάτια παραλάβαμε το 2015; Παραλάβαμε τετρακόσια τριάντα οκτώ. Πόσα ήταν ανεπτυγμένα, δηλαδή είχαν τον εξοπλισμό, αλλά δεν λειτουρ</w:t>
      </w:r>
      <w:r>
        <w:rPr>
          <w:rFonts w:eastAsia="Times New Roman" w:cs="Times New Roman"/>
          <w:szCs w:val="24"/>
        </w:rPr>
        <w:lastRenderedPageBreak/>
        <w:t>γούσαν; Ήτα</w:t>
      </w:r>
      <w:r>
        <w:rPr>
          <w:rFonts w:eastAsia="Times New Roman" w:cs="Times New Roman"/>
          <w:szCs w:val="24"/>
        </w:rPr>
        <w:t>ν πεντακόσια εβδομήντα οκτώ. Θυμηθείτε τα νούμερα. Είχαν τα μηχανήματα πεντακόσια εβδομήντα οκτώ και λειτουργούσαν τετρακόσια τριάντα οκτώ. Πόσα λειτουργούν σήμερα; Σημερινά είναι τα στοιχεία. Λειτουργούν πεντακόσια πενήντα δύο με εξακόσια δεκαπέντε ανεπτυ</w:t>
      </w:r>
      <w:r>
        <w:rPr>
          <w:rFonts w:eastAsia="Times New Roman" w:cs="Times New Roman"/>
          <w:szCs w:val="24"/>
        </w:rPr>
        <w:t>γμένα. Θα καταθέσω τα στοιχεία που δείχνουν τον αριθμό των κλινών.</w:t>
      </w:r>
    </w:p>
    <w:p w14:paraId="37394FE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Άλλα τριάντα ανοίγουν πάρα πολύ σύντομα και θα τα καλύψουμε όλα, γιατί δεν υπάρχει αυτή τη στιγμή κενή θέση γιατρού σε ΜΕΘ σε όλη την Ελλάδα.</w:t>
      </w:r>
    </w:p>
    <w:p w14:paraId="37394FE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Πάω πολύ γρήγορα στο ΕΚΑΒ και θα παραλείψω τα έ</w:t>
      </w:r>
      <w:r>
        <w:rPr>
          <w:rFonts w:eastAsia="Times New Roman" w:cs="Times New Roman"/>
          <w:szCs w:val="24"/>
        </w:rPr>
        <w:t>ργα.</w:t>
      </w:r>
    </w:p>
    <w:p w14:paraId="37394FE6" w14:textId="77777777" w:rsidR="00B27939" w:rsidRDefault="00D93F4B">
      <w:pPr>
        <w:spacing w:after="0" w:line="600" w:lineRule="auto"/>
        <w:ind w:firstLine="720"/>
        <w:jc w:val="both"/>
        <w:rPr>
          <w:rFonts w:eastAsia="Times New Roman" w:cs="Times New Roman"/>
          <w:szCs w:val="24"/>
        </w:rPr>
      </w:pPr>
      <w:r w:rsidRPr="005D4F35">
        <w:rPr>
          <w:rFonts w:eastAsia="Times New Roman" w:cs="Times New Roman"/>
          <w:b/>
          <w:szCs w:val="24"/>
        </w:rPr>
        <w:t>ΠΡΟΕΔΡΕΥΩΝ (Σπυρίδων Λυκούδης):</w:t>
      </w:r>
      <w:r>
        <w:rPr>
          <w:rFonts w:eastAsia="Times New Roman" w:cs="Times New Roman"/>
          <w:szCs w:val="24"/>
        </w:rPr>
        <w:t xml:space="preserve"> Δεν μπορείτε να καταθέσετε όλα αυτά τα στοιχεία στα Πρακτικά να τα έχουμε; Είναι ανάγκη να τα πείτε;</w:t>
      </w:r>
    </w:p>
    <w:p w14:paraId="37394FE7" w14:textId="77777777" w:rsidR="00B27939" w:rsidRDefault="00D93F4B">
      <w:pPr>
        <w:spacing w:after="0" w:line="600" w:lineRule="auto"/>
        <w:ind w:firstLine="720"/>
        <w:jc w:val="both"/>
        <w:rPr>
          <w:rFonts w:eastAsia="Times New Roman" w:cs="Times New Roman"/>
          <w:szCs w:val="24"/>
        </w:rPr>
      </w:pPr>
      <w:r w:rsidRPr="005D4F35">
        <w:rPr>
          <w:rFonts w:eastAsia="Times New Roman" w:cs="Times New Roman"/>
          <w:b/>
          <w:szCs w:val="24"/>
        </w:rPr>
        <w:t>ΠΑΥΛΟΣ ΠΟΛΑΚΗΣ (Αναπληρωτής Υπουργός Υγείας):</w:t>
      </w:r>
      <w:r>
        <w:rPr>
          <w:rFonts w:eastAsia="Times New Roman" w:cs="Times New Roman"/>
          <w:szCs w:val="24"/>
        </w:rPr>
        <w:t xml:space="preserve"> Ενισχύσαμε με τριακόσια σαράντα άτομα μόνιμο προσωπικό, δεκατέσσερις επι</w:t>
      </w:r>
      <w:r>
        <w:rPr>
          <w:rFonts w:eastAsia="Times New Roman" w:cs="Times New Roman"/>
          <w:szCs w:val="24"/>
        </w:rPr>
        <w:t>κουρικούς και δέκα μόνιμους γιατρούς. Άλλους τριάντα επτά τους περιμένουμε άμεσα. Αυξήσαμε τις εφημερίες του προσωπικού από 2</w:t>
      </w:r>
      <w:r>
        <w:rPr>
          <w:rFonts w:eastAsia="Times New Roman" w:cs="Times New Roman"/>
          <w:szCs w:val="24"/>
        </w:rPr>
        <w:t>.</w:t>
      </w:r>
      <w:r>
        <w:rPr>
          <w:rFonts w:eastAsia="Times New Roman" w:cs="Times New Roman"/>
          <w:szCs w:val="24"/>
        </w:rPr>
        <w:t>2</w:t>
      </w:r>
      <w:r>
        <w:rPr>
          <w:rFonts w:eastAsia="Times New Roman" w:cs="Times New Roman"/>
          <w:szCs w:val="24"/>
        </w:rPr>
        <w:t>00.000</w:t>
      </w:r>
      <w:r>
        <w:rPr>
          <w:rFonts w:eastAsia="Times New Roman" w:cs="Times New Roman"/>
          <w:szCs w:val="24"/>
        </w:rPr>
        <w:t xml:space="preserve"> ευρώ στα 2</w:t>
      </w:r>
      <w:r>
        <w:rPr>
          <w:rFonts w:eastAsia="Times New Roman" w:cs="Times New Roman"/>
          <w:szCs w:val="24"/>
        </w:rPr>
        <w:t>.</w:t>
      </w:r>
      <w:r>
        <w:rPr>
          <w:rFonts w:eastAsia="Times New Roman" w:cs="Times New Roman"/>
          <w:szCs w:val="24"/>
        </w:rPr>
        <w:t>6</w:t>
      </w:r>
      <w:r>
        <w:rPr>
          <w:rFonts w:eastAsia="Times New Roman" w:cs="Times New Roman"/>
          <w:szCs w:val="24"/>
        </w:rPr>
        <w:t>00.000</w:t>
      </w:r>
      <w:r>
        <w:rPr>
          <w:rFonts w:eastAsia="Times New Roman" w:cs="Times New Roman"/>
          <w:szCs w:val="24"/>
        </w:rPr>
        <w:t xml:space="preserve"> </w:t>
      </w:r>
      <w:r>
        <w:rPr>
          <w:rFonts w:eastAsia="Times New Roman" w:cs="Times New Roman"/>
          <w:szCs w:val="24"/>
        </w:rPr>
        <w:lastRenderedPageBreak/>
        <w:t>ευρώ και τις υπερωρίες του προσωπικού από 8</w:t>
      </w:r>
      <w:r>
        <w:rPr>
          <w:rFonts w:eastAsia="Times New Roman" w:cs="Times New Roman"/>
          <w:szCs w:val="24"/>
        </w:rPr>
        <w:t>.</w:t>
      </w:r>
      <w:r>
        <w:rPr>
          <w:rFonts w:eastAsia="Times New Roman" w:cs="Times New Roman"/>
          <w:szCs w:val="24"/>
        </w:rPr>
        <w:t>942</w:t>
      </w:r>
      <w:r>
        <w:rPr>
          <w:rFonts w:eastAsia="Times New Roman" w:cs="Times New Roman"/>
          <w:szCs w:val="24"/>
        </w:rPr>
        <w:t>.000</w:t>
      </w:r>
      <w:r>
        <w:rPr>
          <w:rFonts w:eastAsia="Times New Roman" w:cs="Times New Roman"/>
          <w:szCs w:val="24"/>
        </w:rPr>
        <w:t xml:space="preserve"> ευρώ στα 11</w:t>
      </w:r>
      <w:r>
        <w:rPr>
          <w:rFonts w:eastAsia="Times New Roman" w:cs="Times New Roman"/>
          <w:szCs w:val="24"/>
        </w:rPr>
        <w:t>.</w:t>
      </w:r>
      <w:r>
        <w:rPr>
          <w:rFonts w:eastAsia="Times New Roman" w:cs="Times New Roman"/>
          <w:szCs w:val="24"/>
        </w:rPr>
        <w:t>5</w:t>
      </w:r>
      <w:r>
        <w:rPr>
          <w:rFonts w:eastAsia="Times New Roman" w:cs="Times New Roman"/>
          <w:szCs w:val="24"/>
        </w:rPr>
        <w:t>00.000</w:t>
      </w:r>
      <w:r>
        <w:rPr>
          <w:rFonts w:eastAsia="Times New Roman" w:cs="Times New Roman"/>
          <w:szCs w:val="24"/>
        </w:rPr>
        <w:t xml:space="preserve"> ευρώ. Δώσαμε μια μεγάλη αύξηση </w:t>
      </w:r>
      <w:r>
        <w:rPr>
          <w:rFonts w:eastAsia="Times New Roman" w:cs="Times New Roman"/>
          <w:szCs w:val="24"/>
        </w:rPr>
        <w:t>του προϋπολογισμού 12</w:t>
      </w:r>
      <w:r>
        <w:rPr>
          <w:rFonts w:eastAsia="Times New Roman" w:cs="Times New Roman"/>
          <w:szCs w:val="24"/>
        </w:rPr>
        <w:t>.000.000</w:t>
      </w:r>
      <w:r>
        <w:rPr>
          <w:rFonts w:eastAsia="Times New Roman" w:cs="Times New Roman"/>
          <w:szCs w:val="24"/>
        </w:rPr>
        <w:t>-13</w:t>
      </w:r>
      <w:r>
        <w:rPr>
          <w:rFonts w:eastAsia="Times New Roman" w:cs="Times New Roman"/>
          <w:szCs w:val="24"/>
        </w:rPr>
        <w:t>.000.000</w:t>
      </w:r>
      <w:r>
        <w:rPr>
          <w:rFonts w:eastAsia="Times New Roman" w:cs="Times New Roman"/>
          <w:szCs w:val="24"/>
        </w:rPr>
        <w:t xml:space="preserve"> ευρώ κάθε χρόνο -διπλή δόση τα έτη 2016, 2017, 2018- γιατί πληρώνουμε και δανεικά με μετακίνηση πόρων από τον ΕΟΠΥΥ για τη μεταφορά των βαρέως πασχόντων και πληρώνουμε και δικές σας και του ΠΑΣΟΚ απλήρωτες δανεικαρι</w:t>
      </w:r>
      <w:r>
        <w:rPr>
          <w:rFonts w:eastAsia="Times New Roman" w:cs="Times New Roman"/>
          <w:szCs w:val="24"/>
        </w:rPr>
        <w:t>ές αεροδιακομιδών από τη δεκαετία του 1990, ύψους 100</w:t>
      </w:r>
      <w:r>
        <w:rPr>
          <w:rFonts w:eastAsia="Times New Roman" w:cs="Times New Roman"/>
          <w:szCs w:val="24"/>
        </w:rPr>
        <w:t>.000.000</w:t>
      </w:r>
      <w:r>
        <w:rPr>
          <w:rFonts w:eastAsia="Times New Roman" w:cs="Times New Roman"/>
          <w:szCs w:val="24"/>
        </w:rPr>
        <w:t xml:space="preserve"> ευρώ, που με 48</w:t>
      </w:r>
      <w:r>
        <w:rPr>
          <w:rFonts w:eastAsia="Times New Roman" w:cs="Times New Roman"/>
          <w:szCs w:val="24"/>
        </w:rPr>
        <w:t>.000.000</w:t>
      </w:r>
      <w:r>
        <w:rPr>
          <w:rFonts w:eastAsia="Times New Roman" w:cs="Times New Roman"/>
          <w:szCs w:val="24"/>
        </w:rPr>
        <w:t xml:space="preserve"> ευρώ συμφωνήσαμε…</w:t>
      </w:r>
    </w:p>
    <w:p w14:paraId="37394FE8"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Λυκούδης):</w:t>
      </w:r>
      <w:r>
        <w:rPr>
          <w:rFonts w:eastAsia="Times New Roman" w:cs="Times New Roman"/>
          <w:szCs w:val="24"/>
        </w:rPr>
        <w:t xml:space="preserve"> Κύριε Υπουργέ, τελειώσαμε. Ευχαριστούμε πολύ.</w:t>
      </w:r>
    </w:p>
    <w:p w14:paraId="37394FE9"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ΠΑΥΛΟΣ ΠΟΛΑΚΗΣ (Αναπληρωτής Υπουργός Υγείας):</w:t>
      </w:r>
      <w:r>
        <w:rPr>
          <w:rFonts w:eastAsia="Times New Roman" w:cs="Times New Roman"/>
          <w:szCs w:val="24"/>
        </w:rPr>
        <w:t xml:space="preserve"> Πήραμε ενενήντα ασθενοφόρα…</w:t>
      </w:r>
    </w:p>
    <w:p w14:paraId="37394FEA"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Λυκούδης):</w:t>
      </w:r>
      <w:r>
        <w:rPr>
          <w:rFonts w:eastAsia="Times New Roman" w:cs="Times New Roman"/>
          <w:szCs w:val="24"/>
        </w:rPr>
        <w:t xml:space="preserve"> Ναι, αλλά έχουμε τελειώσει, κύριε Υπουργέ. Είναι εντεκάμισι λεπτά.</w:t>
      </w:r>
    </w:p>
    <w:p w14:paraId="37394FEB"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ΠΑΥΛΟΣ ΠΟΛΑΚΗΣ (Αναπληρωτής Υπουργός Υγείας):</w:t>
      </w:r>
      <w:r>
        <w:rPr>
          <w:rFonts w:eastAsia="Times New Roman" w:cs="Times New Roman"/>
          <w:szCs w:val="24"/>
        </w:rPr>
        <w:t xml:space="preserve"> Μισό λεπτό, κύριε Πρόεδρε.</w:t>
      </w:r>
    </w:p>
    <w:p w14:paraId="37394FE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Αντικαθιστούμε τα τετρακόσια έξι από τα επτακόσια πενήντα ασθενοφόρα του στόλου του </w:t>
      </w:r>
      <w:r>
        <w:rPr>
          <w:rFonts w:eastAsia="Times New Roman" w:cs="Times New Roman"/>
          <w:szCs w:val="24"/>
        </w:rPr>
        <w:t xml:space="preserve">ΕΚΑΒ που παραλάβαμε. Τα </w:t>
      </w:r>
      <w:r>
        <w:rPr>
          <w:rFonts w:eastAsia="Times New Roman" w:cs="Times New Roman"/>
          <w:szCs w:val="24"/>
        </w:rPr>
        <w:lastRenderedPageBreak/>
        <w:t>διακόσια εβδομήντα τέσσερα έχουν αντικατασταθεί ήδη και εκατόν τριάντα δύο είναι στη φάση του διαγωνισμού.</w:t>
      </w:r>
    </w:p>
    <w:p w14:paraId="37394FE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Αυτά και πολλά άλλα καταφέραμε. Όλα αυτά είναι ο κατάλογος των έργων, τον οποίο θα καταθέσω, διότι…</w:t>
      </w:r>
    </w:p>
    <w:p w14:paraId="37394FEE"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w:t>
      </w:r>
      <w:r w:rsidRPr="003103C0">
        <w:rPr>
          <w:rFonts w:eastAsia="Times New Roman" w:cs="Times New Roman"/>
          <w:b/>
          <w:szCs w:val="24"/>
        </w:rPr>
        <w:t>ύδης):</w:t>
      </w:r>
      <w:r>
        <w:rPr>
          <w:rFonts w:eastAsia="Times New Roman" w:cs="Times New Roman"/>
          <w:szCs w:val="24"/>
        </w:rPr>
        <w:t xml:space="preserve"> Ευχαριστούμε, κύριε Υπουργέ.</w:t>
      </w:r>
    </w:p>
    <w:p w14:paraId="37394FEF"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ΠΑΥΛΟΣ ΠΟΛΑΚΗΣ (Αναπληρωτής Υπουργός Υγείας):</w:t>
      </w:r>
      <w:r>
        <w:rPr>
          <w:rFonts w:eastAsia="Times New Roman" w:cs="Times New Roman"/>
          <w:szCs w:val="24"/>
        </w:rPr>
        <w:t xml:space="preserve"> Μόνο 30</w:t>
      </w:r>
      <w:r>
        <w:rPr>
          <w:rFonts w:eastAsia="Times New Roman" w:cs="Times New Roman"/>
          <w:szCs w:val="24"/>
        </w:rPr>
        <w:t>.000.000</w:t>
      </w:r>
      <w:r>
        <w:rPr>
          <w:rFonts w:eastAsia="Times New Roman" w:cs="Times New Roman"/>
          <w:szCs w:val="24"/>
        </w:rPr>
        <w:t xml:space="preserve"> ευρώ από το ΕΣΠΑ στον χώρο της υγείας και εμείς μόνο από το αποθεματικό του Υπουργείου Υγείας…</w:t>
      </w:r>
    </w:p>
    <w:p w14:paraId="37394FF0"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Λυκούδης):</w:t>
      </w:r>
      <w:r>
        <w:rPr>
          <w:rFonts w:eastAsia="Times New Roman" w:cs="Times New Roman"/>
          <w:szCs w:val="24"/>
        </w:rPr>
        <w:t xml:space="preserve"> Ναι, αλλά δεν μπορείτε να συνεχ</w:t>
      </w:r>
      <w:r>
        <w:rPr>
          <w:rFonts w:eastAsia="Times New Roman" w:cs="Times New Roman"/>
          <w:szCs w:val="24"/>
        </w:rPr>
        <w:t>ίσετε, κύριε Υπουργέ.</w:t>
      </w:r>
    </w:p>
    <w:p w14:paraId="37394FF1"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ΠΑΥΛΟΣ ΠΟΛΑΚΗΣ (Αναπληρωτής Υπουργός Υγείας):</w:t>
      </w:r>
      <w:r>
        <w:rPr>
          <w:rFonts w:eastAsia="Times New Roman" w:cs="Times New Roman"/>
          <w:szCs w:val="24"/>
        </w:rPr>
        <w:t xml:space="preserve"> Αυτά τα τρία χρόνια έχουμε δώσει παραπάνω από 35</w:t>
      </w:r>
      <w:r>
        <w:rPr>
          <w:rFonts w:eastAsia="Times New Roman" w:cs="Times New Roman"/>
          <w:szCs w:val="24"/>
        </w:rPr>
        <w:t>.000.000</w:t>
      </w:r>
      <w:r>
        <w:rPr>
          <w:rFonts w:eastAsia="Times New Roman" w:cs="Times New Roman"/>
          <w:szCs w:val="24"/>
        </w:rPr>
        <w:t xml:space="preserve"> ευρώ…</w:t>
      </w:r>
    </w:p>
    <w:p w14:paraId="37394FF2"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Λυκούδης):</w:t>
      </w:r>
      <w:r>
        <w:rPr>
          <w:rFonts w:eastAsia="Times New Roman" w:cs="Times New Roman"/>
          <w:szCs w:val="24"/>
        </w:rPr>
        <w:t xml:space="preserve"> Ευχαριστούμε πολύ.</w:t>
      </w:r>
    </w:p>
    <w:p w14:paraId="37394FF3"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Είναι ένα κονδύλι που το κάνατε κόλλυβα και μελέτες του αέρα και έχει μεταφραστεί σε εκατοντάδες…</w:t>
      </w:r>
    </w:p>
    <w:p w14:paraId="37394FF4"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Λυκούδης):</w:t>
      </w:r>
      <w:r>
        <w:rPr>
          <w:rFonts w:eastAsia="Times New Roman" w:cs="Times New Roman"/>
          <w:szCs w:val="24"/>
        </w:rPr>
        <w:t xml:space="preserve"> Ο συνάδελφος κ. Παφίλης έχει τον λόγο.</w:t>
      </w:r>
    </w:p>
    <w:p w14:paraId="37394FF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Κύριε Παφίλη, αν δεν έρθετε, δεν σταματάει.</w:t>
      </w:r>
    </w:p>
    <w:p w14:paraId="37394FF6"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ΠΑΥΛΟΣ ΠΟΛΑΚΗΣ (Αναπληρωτής Υπουργός Υγεία</w:t>
      </w:r>
      <w:r w:rsidRPr="003103C0">
        <w:rPr>
          <w:rFonts w:eastAsia="Times New Roman" w:cs="Times New Roman"/>
          <w:b/>
          <w:szCs w:val="24"/>
        </w:rPr>
        <w:t>ς):</w:t>
      </w:r>
      <w:r>
        <w:rPr>
          <w:rFonts w:eastAsia="Times New Roman" w:cs="Times New Roman"/>
          <w:szCs w:val="24"/>
        </w:rPr>
        <w:t xml:space="preserve"> Εντάξει, κύριε Πρόεδρε. Την αυστηρότητά σας τη δείχνετε πολύ έντονα σε εμένα.</w:t>
      </w:r>
    </w:p>
    <w:p w14:paraId="37394FF7"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Λυκούδης):</w:t>
      </w:r>
      <w:r>
        <w:rPr>
          <w:rFonts w:eastAsia="Times New Roman" w:cs="Times New Roman"/>
          <w:szCs w:val="24"/>
        </w:rPr>
        <w:t xml:space="preserve"> Μα, σας παρακαλώ, κύριε Υπουργέ. Είναι δώδεκα λεπτά!</w:t>
      </w:r>
    </w:p>
    <w:p w14:paraId="37394FF8"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ΠΑΥΛΟΣ ΠΟΛΑΚΗΣ (Αναπληρωτής Υπουργός Υγείας):</w:t>
      </w:r>
      <w:r>
        <w:rPr>
          <w:rFonts w:eastAsia="Times New Roman" w:cs="Times New Roman"/>
          <w:szCs w:val="24"/>
        </w:rPr>
        <w:t xml:space="preserve"> Είναι στοιχεία τα οποία πρέπει να ακούσει η</w:t>
      </w:r>
      <w:r>
        <w:rPr>
          <w:rFonts w:eastAsia="Times New Roman" w:cs="Times New Roman"/>
          <w:szCs w:val="24"/>
        </w:rPr>
        <w:t xml:space="preserve"> ελληνική κοινωνία, γιατί δεν τα ακούει δυστυχώς αυτά. Αυτά δεν τα λένε.</w:t>
      </w:r>
    </w:p>
    <w:p w14:paraId="37394FF9"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ΠΡΟΕΔΡΕΥΩΝ (Σπυρίδων Λυκούδης):</w:t>
      </w:r>
      <w:r>
        <w:rPr>
          <w:rFonts w:eastAsia="Times New Roman" w:cs="Times New Roman"/>
          <w:szCs w:val="24"/>
        </w:rPr>
        <w:t xml:space="preserve"> Τους συνάδελφούς σας που </w:t>
      </w:r>
      <w:r>
        <w:rPr>
          <w:rFonts w:eastAsia="Times New Roman" w:cs="Times New Roman"/>
          <w:szCs w:val="24"/>
        </w:rPr>
        <w:t xml:space="preserve">θέλουν </w:t>
      </w:r>
      <w:r>
        <w:rPr>
          <w:rFonts w:eastAsia="Times New Roman" w:cs="Times New Roman"/>
          <w:szCs w:val="24"/>
        </w:rPr>
        <w:t>να μιλήσουν δεν πρέπει να τους ακούσει η κοινωνία; Σας παρακαλώ!</w:t>
      </w:r>
    </w:p>
    <w:p w14:paraId="37394FFA" w14:textId="77777777" w:rsidR="00B27939" w:rsidRDefault="00D93F4B">
      <w:pPr>
        <w:spacing w:after="0" w:line="600" w:lineRule="auto"/>
        <w:ind w:firstLine="720"/>
        <w:jc w:val="both"/>
        <w:rPr>
          <w:rFonts w:eastAsia="Times New Roman" w:cs="Times New Roman"/>
          <w:szCs w:val="24"/>
        </w:rPr>
      </w:pPr>
      <w:r w:rsidRPr="003103C0">
        <w:rPr>
          <w:rFonts w:eastAsia="Times New Roman" w:cs="Times New Roman"/>
          <w:b/>
          <w:szCs w:val="24"/>
        </w:rPr>
        <w:t>ΠΑΥΛΟΣ ΠΟΛΑΚΗΣ (Αναπληρωτής Υπουργός Υγείας):</w:t>
      </w:r>
      <w:r>
        <w:rPr>
          <w:rFonts w:eastAsia="Times New Roman" w:cs="Times New Roman"/>
          <w:szCs w:val="24"/>
        </w:rPr>
        <w:t xml:space="preserve"> Ούτε οι </w:t>
      </w:r>
      <w:r>
        <w:rPr>
          <w:rFonts w:eastAsia="Times New Roman" w:cs="Times New Roman"/>
          <w:szCs w:val="24"/>
        </w:rPr>
        <w:t>συνάδελφοι τα έχουν ακούσει.</w:t>
      </w:r>
    </w:p>
    <w:p w14:paraId="37394FF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Κλείνω την πρόταση. Αυτά τα καταφέραμε, γιατί το είχαμε πολιτική επιλογή, γιατί μας στήριξε ο λαός και τρίτον, γιατί κόψαμε ένα πολύ μεγάλο μέρος της ρεμούλας, γιατί εμείς δεν δίναμε 10</w:t>
      </w:r>
      <w:r>
        <w:rPr>
          <w:rFonts w:eastAsia="Times New Roman" w:cs="Times New Roman"/>
          <w:szCs w:val="24"/>
        </w:rPr>
        <w:t>.000.000</w:t>
      </w:r>
      <w:r>
        <w:rPr>
          <w:rFonts w:eastAsia="Times New Roman" w:cs="Times New Roman"/>
          <w:szCs w:val="24"/>
        </w:rPr>
        <w:t xml:space="preserve"> ευρώ τον χρόνο διαφημιστική δαπάν</w:t>
      </w:r>
      <w:r>
        <w:rPr>
          <w:rFonts w:eastAsia="Times New Roman" w:cs="Times New Roman"/>
          <w:szCs w:val="24"/>
        </w:rPr>
        <w:t>η και να χρωστάμε 15</w:t>
      </w:r>
      <w:r>
        <w:rPr>
          <w:rFonts w:eastAsia="Times New Roman" w:cs="Times New Roman"/>
          <w:szCs w:val="24"/>
        </w:rPr>
        <w:t>.000.000</w:t>
      </w:r>
      <w:r>
        <w:rPr>
          <w:rFonts w:eastAsia="Times New Roman" w:cs="Times New Roman"/>
          <w:szCs w:val="24"/>
        </w:rPr>
        <w:t xml:space="preserve"> ευρώ σε μεταμοσχεύσεις. Για εμάς το ένα ευρώ μετράει για δύο, γιατί κατεβάσαμε τις τιμές. Όταν δεν κλέβεις, το ένα ευρώ μετράει για δύο.</w:t>
      </w:r>
      <w:r w:rsidRPr="0017474F">
        <w:rPr>
          <w:rFonts w:eastAsia="Times New Roman" w:cs="Times New Roman"/>
          <w:szCs w:val="24"/>
        </w:rPr>
        <w:t xml:space="preserve"> </w:t>
      </w:r>
      <w:r>
        <w:rPr>
          <w:rFonts w:eastAsia="Times New Roman" w:cs="Times New Roman"/>
          <w:szCs w:val="24"/>
        </w:rPr>
        <w:t>Έτσι θα συνεχίσουμε και την επόμενη τετραετία.</w:t>
      </w:r>
    </w:p>
    <w:p w14:paraId="37394FF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Υγε</w:t>
      </w:r>
      <w:r>
        <w:rPr>
          <w:rFonts w:eastAsia="Times New Roman" w:cs="Times New Roman"/>
          <w:szCs w:val="24"/>
        </w:rPr>
        <w:t>ίας κ. Παύλος Πολάκης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7394FFD" w14:textId="77777777" w:rsidR="00B27939" w:rsidRDefault="00D93F4B">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37394FFE" w14:textId="77777777" w:rsidR="00B27939" w:rsidRDefault="00D93F4B">
      <w:pPr>
        <w:spacing w:after="0" w:line="600" w:lineRule="auto"/>
        <w:ind w:firstLine="720"/>
        <w:jc w:val="both"/>
        <w:rPr>
          <w:rFonts w:eastAsia="Times New Roman" w:cs="Times New Roman"/>
          <w:szCs w:val="24"/>
        </w:rPr>
      </w:pPr>
      <w:r w:rsidRPr="0017474F">
        <w:rPr>
          <w:rFonts w:eastAsia="Times New Roman" w:cs="Times New Roman"/>
          <w:b/>
          <w:szCs w:val="24"/>
        </w:rPr>
        <w:t>ΠΡΟΕΔΡΕΥΩΝ (Σπυρίδων Λυκούδ</w:t>
      </w:r>
      <w:r w:rsidRPr="0017474F">
        <w:rPr>
          <w:rFonts w:eastAsia="Times New Roman" w:cs="Times New Roman"/>
          <w:b/>
          <w:szCs w:val="24"/>
        </w:rPr>
        <w:t>ης):</w:t>
      </w:r>
      <w:r>
        <w:rPr>
          <w:rFonts w:eastAsia="Times New Roman" w:cs="Times New Roman"/>
          <w:szCs w:val="24"/>
        </w:rPr>
        <w:t xml:space="preserve"> Ευχαριστούμε πολύ.</w:t>
      </w:r>
    </w:p>
    <w:p w14:paraId="37394FF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συνάδελφος κ. Παφίλης έχει τον λόγο.</w:t>
      </w:r>
    </w:p>
    <w:p w14:paraId="3739500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Δεν μπαίνω στον πειρασμό να απαντήσω στον κ. Πολάκη, γιατί ήδη έχουμε απαντήσει με τις ομιλίες.</w:t>
      </w:r>
    </w:p>
    <w:p w14:paraId="37395001" w14:textId="77777777" w:rsidR="00B27939" w:rsidRDefault="00D93F4B">
      <w:pPr>
        <w:spacing w:after="0" w:line="600" w:lineRule="auto"/>
        <w:ind w:firstLine="720"/>
        <w:jc w:val="both"/>
        <w:rPr>
          <w:rFonts w:eastAsia="Times New Roman" w:cs="Times New Roman"/>
          <w:szCs w:val="24"/>
        </w:rPr>
      </w:pPr>
      <w:r w:rsidRPr="004B7A46">
        <w:rPr>
          <w:rFonts w:eastAsia="Times New Roman" w:cs="Times New Roman"/>
          <w:b/>
          <w:szCs w:val="24"/>
        </w:rPr>
        <w:t>ΠΑΥΛΟΣ ΠΟΛΑΚΗΣ (Αναπληρωτής Υπουργός Υγείας):</w:t>
      </w:r>
      <w:r w:rsidRPr="004B7A46">
        <w:rPr>
          <w:rFonts w:eastAsia="Times New Roman" w:cs="Times New Roman"/>
          <w:szCs w:val="24"/>
        </w:rPr>
        <w:t xml:space="preserve"> </w:t>
      </w:r>
      <w:r>
        <w:rPr>
          <w:rFonts w:eastAsia="Times New Roman" w:cs="Times New Roman"/>
          <w:szCs w:val="24"/>
        </w:rPr>
        <w:t>Μην το κάνεις. Άστο.</w:t>
      </w:r>
    </w:p>
    <w:p w14:paraId="3739500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ΑΘΑΝΑΣΙΟΣ Π</w:t>
      </w:r>
      <w:r>
        <w:rPr>
          <w:rFonts w:eastAsia="Times New Roman" w:cs="Times New Roman"/>
          <w:b/>
          <w:szCs w:val="24"/>
        </w:rPr>
        <w:t>ΑΦΙΛΗΣ:</w:t>
      </w:r>
      <w:r>
        <w:rPr>
          <w:rFonts w:eastAsia="Times New Roman" w:cs="Times New Roman"/>
          <w:szCs w:val="24"/>
        </w:rPr>
        <w:t xml:space="preserve"> Δεν θα το κάνω. Απλώς θα πω το εξής, ένα ερώτημα: Σε σχέση με τις ανάγκες που υπάρχουν και τις δυνατότητες σήμερα είναι καλύτερη η κατάσταση στον τομέα της υγείας; Δεν θα το συγκρίνουμε με τα προηγούμενα, αν και οι αριθμοί ευημερούν, αλλά οι άνθρωπ</w:t>
      </w:r>
      <w:r>
        <w:rPr>
          <w:rFonts w:eastAsia="Times New Roman" w:cs="Times New Roman"/>
          <w:szCs w:val="24"/>
        </w:rPr>
        <w:t>οι υποφέρουν. Έτσι λέει ένα ρητό.</w:t>
      </w:r>
    </w:p>
    <w:p w14:paraId="3739500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Αυξήθηκαν οι δαπάνες στον ιδιωτικό τομέα; Είναι χρυσωρυχείο για τις ιδιωτικές κλινικές, τα ιδιωτικά νοσοκομεία τα πάντα; Ισχύει ότι όποιος έχει μπορεί να γιατρεύεται καλύτερα και να απολαμβάνει καλύτερες ιατρικές υπηρεσίες</w:t>
      </w:r>
      <w:r>
        <w:rPr>
          <w:rFonts w:eastAsia="Times New Roman" w:cs="Times New Roman"/>
          <w:szCs w:val="24"/>
        </w:rPr>
        <w:t xml:space="preserve"> και όποιος δεν έχει στριμώχνεται στην ουρά, ναι ή όχι; Ισχύει η αύξηση των δαπανών για το φάρμακο, ναι ή όχι; Ισχύει. Επομένως, το κρίνει η ίδια η πραγματικότητα. Δεν θα μπω </w:t>
      </w:r>
      <w:r>
        <w:rPr>
          <w:rFonts w:eastAsia="Times New Roman" w:cs="Times New Roman"/>
          <w:szCs w:val="24"/>
        </w:rPr>
        <w:t xml:space="preserve">σ’ </w:t>
      </w:r>
      <w:r>
        <w:rPr>
          <w:rFonts w:eastAsia="Times New Roman" w:cs="Times New Roman"/>
          <w:szCs w:val="24"/>
        </w:rPr>
        <w:t>αυτό.</w:t>
      </w:r>
    </w:p>
    <w:p w14:paraId="3739500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Έχουμε όχι μόνο τόσες ημέρες, αλλά συνολικά μια αντιπαράθεση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Δημοκρατίας κυρίως, αλλά και άλλων κομμάτων που έχει στόχο το γνωστό: Να εγκλωβίσει τον λαό σε ένα δίπολο, ένα καινούργιο δίπολο που το ζήσαμε παλαιότερα, εκσυγχρονισμένο, ένα θέατρο που αλλάζουν οι ηθοποιοί και το έργο παραμένει το ίδιο, γιατί κινούν</w:t>
      </w:r>
      <w:r>
        <w:rPr>
          <w:rFonts w:eastAsia="Times New Roman" w:cs="Times New Roman"/>
          <w:szCs w:val="24"/>
        </w:rPr>
        <w:t xml:space="preserve">ται στην ίδια στρατηγική, στρατηγική που δεν αφορά </w:t>
      </w:r>
      <w:r>
        <w:rPr>
          <w:rFonts w:eastAsia="Times New Roman" w:cs="Times New Roman"/>
          <w:szCs w:val="24"/>
        </w:rPr>
        <w:t>σ</w:t>
      </w:r>
      <w:r>
        <w:rPr>
          <w:rFonts w:eastAsia="Times New Roman" w:cs="Times New Roman"/>
          <w:szCs w:val="24"/>
        </w:rPr>
        <w:t>τις σύγχρονες ανάγκες των εργαζομένων και των λαϊκών στρωμάτων.</w:t>
      </w:r>
    </w:p>
    <w:p w14:paraId="3739500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Αυτές, κύριε Πρωθυπουργέ, παραπέμπονται στη «Δευτέρα» και στην «Τρίτη Παρουσία». Σήμερα λέτε: Θα καλύψουμε ό,τι μπορούμε, αλλά αυτά δεν γίνο</w:t>
      </w:r>
      <w:r>
        <w:rPr>
          <w:rFonts w:eastAsia="Times New Roman" w:cs="Times New Roman"/>
          <w:szCs w:val="24"/>
        </w:rPr>
        <w:t xml:space="preserve">νται. Έτσι λέει η πολιτική σας. Οι τεράστιες δυνατότητες της κοινωνίας, από την επιστημονική, τεχνολογική πρόοδο, από την αύξηση της παραγωγικότητας της εργασίας, τι γίνονται; Γίνονται ένας τεράστιος πλούτος </w:t>
      </w:r>
      <w:r>
        <w:rPr>
          <w:rFonts w:eastAsia="Times New Roman" w:cs="Times New Roman"/>
          <w:szCs w:val="24"/>
        </w:rPr>
        <w:t xml:space="preserve">ο οποίος </w:t>
      </w:r>
      <w:r>
        <w:rPr>
          <w:rFonts w:eastAsia="Times New Roman" w:cs="Times New Roman"/>
          <w:szCs w:val="24"/>
        </w:rPr>
        <w:t xml:space="preserve">συσσωρεύεται πού; Αμύθητα κέρδη σε μια </w:t>
      </w:r>
      <w:r>
        <w:rPr>
          <w:rFonts w:eastAsia="Times New Roman" w:cs="Times New Roman"/>
          <w:szCs w:val="24"/>
        </w:rPr>
        <w:t>χούφτα, κυριολεκτικά, μονοπωλιακών ομίλων γιγάντιων επιχειρήσεων.</w:t>
      </w:r>
    </w:p>
    <w:p w14:paraId="3739500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Αυτά τα συμφέροντα εξυπηρετείτε και αυτή την επιλογή έχει κάνει η Νέα Δημοκρατία παραδοσιακά και ο ΣΥΡΙΖΑ όχι αργοπορημένος, αλλά ξεπερνώντας και τη Νέα Δημοκρατία, το ίδιο </w:t>
      </w:r>
      <w:r>
        <w:rPr>
          <w:rFonts w:eastAsia="Times New Roman" w:cs="Times New Roman"/>
          <w:szCs w:val="24"/>
        </w:rPr>
        <w:lastRenderedPageBreak/>
        <w:t>και τα άλλα αστικ</w:t>
      </w:r>
      <w:r>
        <w:rPr>
          <w:rFonts w:eastAsia="Times New Roman" w:cs="Times New Roman"/>
          <w:szCs w:val="24"/>
        </w:rPr>
        <w:t>ά κόμματα. Όποιες διαφορές υπάρχουν ως προς το μείγμα, όσο περνάει ο καιρός -και φαίνεται και στην Αίθουσα- εξανεμίζονται τελείως. Η πολιτική που ακολουθείται είναι διάλογος που έχει πολεμική και ένα αδιόρατο φλερτ, θα έλεγα, με τη Νέα Δημοκρατία και ειπώθ</w:t>
      </w:r>
      <w:r>
        <w:rPr>
          <w:rFonts w:eastAsia="Times New Roman" w:cs="Times New Roman"/>
          <w:szCs w:val="24"/>
        </w:rPr>
        <w:t>ηκε και από ορισμένους Υπουργούς -όποιος ξέρει να μεταφράζει μεταφράζει πολύ καλά- και από ορισμένους Βουλευτές.</w:t>
      </w:r>
    </w:p>
    <w:p w14:paraId="3739500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Επομένως, ένα είναι βέβαιο: Είτε με το ένα «μείγμα» -εντός εισαγωγικών η λέξη- είτε με το άλλο, οι εργαζόμενοι ζουν χειρότερα και θα ζουν χειρό</w:t>
      </w:r>
      <w:r>
        <w:rPr>
          <w:rFonts w:eastAsia="Times New Roman" w:cs="Times New Roman"/>
          <w:szCs w:val="24"/>
        </w:rPr>
        <w:t>τερα, όχι σε σχέση μόνο με τις ανάγκες τους, αλλά και σε σχέση με το πριν και θα το απορρίψουν.</w:t>
      </w:r>
    </w:p>
    <w:p w14:paraId="37395008" w14:textId="77777777" w:rsidR="00B27939" w:rsidRDefault="00D93F4B">
      <w:pPr>
        <w:spacing w:after="0" w:line="600" w:lineRule="auto"/>
        <w:ind w:firstLine="720"/>
        <w:jc w:val="both"/>
        <w:rPr>
          <w:rFonts w:eastAsia="Times New Roman"/>
          <w:szCs w:val="24"/>
        </w:rPr>
      </w:pPr>
      <w:r>
        <w:rPr>
          <w:rFonts w:eastAsia="Times New Roman" w:cs="Times New Roman"/>
          <w:szCs w:val="24"/>
        </w:rPr>
        <w:t>Αυτό, λοιπόν, το σάπιο σύστημα υπηρετείτε, είτε λέτε οτιδήποτε είτε όχι, το οποίο είναι ξεπερασμένο, του οποίου η ανατροπή αποτελεί κοινωνική και ιστορική αναγκ</w:t>
      </w:r>
      <w:r>
        <w:rPr>
          <w:rFonts w:eastAsia="Times New Roman" w:cs="Times New Roman"/>
          <w:szCs w:val="24"/>
        </w:rPr>
        <w:t>αιότητα.</w:t>
      </w:r>
      <w:r>
        <w:rPr>
          <w:rFonts w:eastAsia="Times New Roman"/>
          <w:szCs w:val="24"/>
        </w:rPr>
        <w:t xml:space="preserve"> </w:t>
      </w:r>
      <w:r>
        <w:rPr>
          <w:rFonts w:eastAsia="Times New Roman"/>
          <w:szCs w:val="24"/>
        </w:rPr>
        <w:t>Ο</w:t>
      </w:r>
      <w:r w:rsidRPr="007640DF">
        <w:rPr>
          <w:rFonts w:eastAsia="Times New Roman"/>
          <w:szCs w:val="24"/>
        </w:rPr>
        <w:t>ύτε η αναπαλαίωση χωράει πια ούτε η καλλιέργεια αυταπατών</w:t>
      </w:r>
      <w:r>
        <w:rPr>
          <w:rFonts w:eastAsia="Times New Roman"/>
          <w:szCs w:val="24"/>
        </w:rPr>
        <w:t>. Κ</w:t>
      </w:r>
      <w:r w:rsidRPr="007640DF">
        <w:rPr>
          <w:rFonts w:eastAsia="Times New Roman"/>
          <w:szCs w:val="24"/>
        </w:rPr>
        <w:t xml:space="preserve">αι αυτό είναι η μεγαλύτερη ζημιά που γίνεται από την πλευρά του ΣΥΡΙΖΑ που </w:t>
      </w:r>
      <w:r>
        <w:rPr>
          <w:rFonts w:eastAsia="Times New Roman"/>
          <w:szCs w:val="24"/>
        </w:rPr>
        <w:t>υ</w:t>
      </w:r>
      <w:r w:rsidRPr="007640DF">
        <w:rPr>
          <w:rFonts w:eastAsia="Times New Roman"/>
          <w:szCs w:val="24"/>
        </w:rPr>
        <w:t>ποτίθεται ότι είναι αριστερό κόμμα</w:t>
      </w:r>
      <w:r>
        <w:rPr>
          <w:rFonts w:eastAsia="Times New Roman"/>
          <w:szCs w:val="24"/>
        </w:rPr>
        <w:t xml:space="preserve"> -υ</w:t>
      </w:r>
      <w:r w:rsidRPr="007640DF">
        <w:rPr>
          <w:rFonts w:eastAsia="Times New Roman"/>
          <w:szCs w:val="24"/>
        </w:rPr>
        <w:t>ποτίθεται ότι είναι</w:t>
      </w:r>
      <w:r>
        <w:rPr>
          <w:rFonts w:eastAsia="Times New Roman"/>
          <w:szCs w:val="24"/>
        </w:rPr>
        <w:t>-,</w:t>
      </w:r>
      <w:r w:rsidRPr="007640DF">
        <w:rPr>
          <w:rFonts w:eastAsia="Times New Roman"/>
          <w:szCs w:val="24"/>
        </w:rPr>
        <w:t xml:space="preserve"> ότι καλλιεργεί αυταπάτες για έναν ανθρώπινο καπιταλ</w:t>
      </w:r>
      <w:r w:rsidRPr="007640DF">
        <w:rPr>
          <w:rFonts w:eastAsia="Times New Roman"/>
          <w:szCs w:val="24"/>
        </w:rPr>
        <w:t>ισμό</w:t>
      </w:r>
      <w:r>
        <w:rPr>
          <w:rFonts w:eastAsia="Times New Roman"/>
          <w:szCs w:val="24"/>
        </w:rPr>
        <w:t>.</w:t>
      </w:r>
    </w:p>
    <w:p w14:paraId="37395009" w14:textId="77777777" w:rsidR="00B27939" w:rsidRDefault="00D93F4B">
      <w:pPr>
        <w:spacing w:after="0" w:line="600" w:lineRule="auto"/>
        <w:ind w:firstLine="720"/>
        <w:jc w:val="both"/>
        <w:rPr>
          <w:rFonts w:eastAsia="Times New Roman"/>
          <w:szCs w:val="24"/>
        </w:rPr>
      </w:pPr>
      <w:r>
        <w:rPr>
          <w:rFonts w:eastAsia="Times New Roman"/>
          <w:szCs w:val="24"/>
        </w:rPr>
        <w:lastRenderedPageBreak/>
        <w:t>Τ</w:t>
      </w:r>
      <w:r w:rsidRPr="007640DF">
        <w:rPr>
          <w:rFonts w:eastAsia="Times New Roman"/>
          <w:szCs w:val="24"/>
        </w:rPr>
        <w:t>ο νέο είναι η ανατροπή του</w:t>
      </w:r>
      <w:r>
        <w:rPr>
          <w:rFonts w:eastAsia="Times New Roman"/>
          <w:szCs w:val="24"/>
        </w:rPr>
        <w:t>. Τ</w:t>
      </w:r>
      <w:r w:rsidRPr="007640DF">
        <w:rPr>
          <w:rFonts w:eastAsia="Times New Roman"/>
          <w:szCs w:val="24"/>
        </w:rPr>
        <w:t xml:space="preserve">ο νέο είναι </w:t>
      </w:r>
      <w:r>
        <w:rPr>
          <w:rFonts w:eastAsia="Times New Roman"/>
          <w:szCs w:val="24"/>
        </w:rPr>
        <w:t>η πρόταση του ΚΚΕ. Μ</w:t>
      </w:r>
      <w:r w:rsidRPr="007640DF">
        <w:rPr>
          <w:rFonts w:eastAsia="Times New Roman"/>
          <w:szCs w:val="24"/>
        </w:rPr>
        <w:t xml:space="preserve">ε την κοινωνικοποίηση των μέσων παραγωγής </w:t>
      </w:r>
      <w:r>
        <w:rPr>
          <w:rFonts w:eastAsia="Times New Roman"/>
          <w:szCs w:val="24"/>
        </w:rPr>
        <w:t>δεν</w:t>
      </w:r>
      <w:r w:rsidRPr="007640DF">
        <w:rPr>
          <w:rFonts w:eastAsia="Times New Roman"/>
          <w:szCs w:val="24"/>
        </w:rPr>
        <w:t xml:space="preserve"> χρειαζόμαστε σήμερα καπιταλιστές</w:t>
      </w:r>
      <w:r>
        <w:rPr>
          <w:rFonts w:eastAsia="Times New Roman"/>
          <w:szCs w:val="24"/>
        </w:rPr>
        <w:t>. Τ</w:t>
      </w:r>
      <w:r w:rsidRPr="007640DF">
        <w:rPr>
          <w:rFonts w:eastAsia="Times New Roman"/>
          <w:szCs w:val="24"/>
        </w:rPr>
        <w:t>ι να τους κάνουμε</w:t>
      </w:r>
      <w:r>
        <w:rPr>
          <w:rFonts w:eastAsia="Times New Roman"/>
          <w:szCs w:val="24"/>
        </w:rPr>
        <w:t>,</w:t>
      </w:r>
      <w:r w:rsidRPr="007640DF">
        <w:rPr>
          <w:rFonts w:eastAsia="Times New Roman"/>
          <w:szCs w:val="24"/>
        </w:rPr>
        <w:t xml:space="preserve"> αλήθεια</w:t>
      </w:r>
      <w:r>
        <w:rPr>
          <w:rFonts w:eastAsia="Times New Roman"/>
          <w:szCs w:val="24"/>
        </w:rPr>
        <w:t>;</w:t>
      </w:r>
      <w:r w:rsidRPr="007640DF">
        <w:rPr>
          <w:rFonts w:eastAsia="Times New Roman"/>
          <w:szCs w:val="24"/>
        </w:rPr>
        <w:t xml:space="preserve"> </w:t>
      </w:r>
      <w:r>
        <w:rPr>
          <w:rFonts w:eastAsia="Times New Roman"/>
          <w:szCs w:val="24"/>
        </w:rPr>
        <w:t>Ν</w:t>
      </w:r>
      <w:r w:rsidRPr="007640DF">
        <w:rPr>
          <w:rFonts w:eastAsia="Times New Roman"/>
          <w:szCs w:val="24"/>
        </w:rPr>
        <w:t>α κλέβουν τον ιδρώτα των εργαζομένων</w:t>
      </w:r>
      <w:r>
        <w:rPr>
          <w:rFonts w:eastAsia="Times New Roman"/>
          <w:szCs w:val="24"/>
        </w:rPr>
        <w:t>;</w:t>
      </w:r>
      <w:r w:rsidRPr="007640DF">
        <w:rPr>
          <w:rFonts w:eastAsia="Times New Roman"/>
          <w:szCs w:val="24"/>
        </w:rPr>
        <w:t xml:space="preserve"> </w:t>
      </w:r>
      <w:r>
        <w:rPr>
          <w:rFonts w:eastAsia="Times New Roman"/>
          <w:szCs w:val="24"/>
        </w:rPr>
        <w:t>Δ</w:t>
      </w:r>
      <w:r w:rsidRPr="007640DF">
        <w:rPr>
          <w:rFonts w:eastAsia="Times New Roman"/>
          <w:szCs w:val="24"/>
        </w:rPr>
        <w:t xml:space="preserve">εν χρειαζόμαστε σήμερα την αναρχία της </w:t>
      </w:r>
      <w:r w:rsidRPr="007640DF">
        <w:rPr>
          <w:rFonts w:eastAsia="Times New Roman"/>
          <w:szCs w:val="24"/>
        </w:rPr>
        <w:t>καπιταλιστικής παραγωγής</w:t>
      </w:r>
      <w:r>
        <w:rPr>
          <w:rFonts w:eastAsia="Times New Roman"/>
          <w:szCs w:val="24"/>
        </w:rPr>
        <w:t>,</w:t>
      </w:r>
      <w:r w:rsidRPr="007640DF">
        <w:rPr>
          <w:rFonts w:eastAsia="Times New Roman"/>
          <w:szCs w:val="24"/>
        </w:rPr>
        <w:t xml:space="preserve"> αλλά ένα</w:t>
      </w:r>
      <w:r>
        <w:rPr>
          <w:rFonts w:eastAsia="Times New Roman"/>
          <w:szCs w:val="24"/>
        </w:rPr>
        <w:t>ν</w:t>
      </w:r>
      <w:r w:rsidRPr="007640DF">
        <w:rPr>
          <w:rFonts w:eastAsia="Times New Roman"/>
          <w:szCs w:val="24"/>
        </w:rPr>
        <w:t xml:space="preserve"> κεντρικό επιστημονικό σχεδιασμό της οικονομίας</w:t>
      </w:r>
      <w:r>
        <w:rPr>
          <w:rFonts w:eastAsia="Times New Roman"/>
          <w:szCs w:val="24"/>
        </w:rPr>
        <w:t>. Χ</w:t>
      </w:r>
      <w:r w:rsidRPr="007640DF">
        <w:rPr>
          <w:rFonts w:eastAsia="Times New Roman"/>
          <w:szCs w:val="24"/>
        </w:rPr>
        <w:t>ρειαζόμαστε</w:t>
      </w:r>
      <w:r>
        <w:rPr>
          <w:rFonts w:eastAsia="Times New Roman"/>
          <w:szCs w:val="24"/>
        </w:rPr>
        <w:t xml:space="preserve"> -</w:t>
      </w:r>
      <w:r w:rsidRPr="007640DF">
        <w:rPr>
          <w:rFonts w:eastAsia="Times New Roman"/>
          <w:szCs w:val="24"/>
        </w:rPr>
        <w:t>η κοινωνία</w:t>
      </w:r>
      <w:r>
        <w:rPr>
          <w:rFonts w:eastAsia="Times New Roman"/>
          <w:szCs w:val="24"/>
        </w:rPr>
        <w:t>-</w:t>
      </w:r>
      <w:r w:rsidRPr="007640DF">
        <w:rPr>
          <w:rFonts w:eastAsia="Times New Roman"/>
          <w:szCs w:val="24"/>
        </w:rPr>
        <w:t xml:space="preserve"> ανάπτυξη με κριτήριο τις ανθρώπινες ανάγκες</w:t>
      </w:r>
      <w:r>
        <w:rPr>
          <w:rFonts w:eastAsia="Times New Roman"/>
          <w:szCs w:val="24"/>
        </w:rPr>
        <w:t>. Χ</w:t>
      </w:r>
      <w:r w:rsidRPr="007640DF">
        <w:rPr>
          <w:rFonts w:eastAsia="Times New Roman"/>
          <w:szCs w:val="24"/>
        </w:rPr>
        <w:t xml:space="preserve">ρειαζόμαστε έλεγχο </w:t>
      </w:r>
      <w:r>
        <w:rPr>
          <w:rFonts w:eastAsia="Times New Roman"/>
          <w:szCs w:val="24"/>
        </w:rPr>
        <w:t>λ</w:t>
      </w:r>
      <w:r w:rsidRPr="007640DF">
        <w:rPr>
          <w:rFonts w:eastAsia="Times New Roman"/>
          <w:szCs w:val="24"/>
        </w:rPr>
        <w:t>αϊκό</w:t>
      </w:r>
      <w:r>
        <w:rPr>
          <w:rFonts w:eastAsia="Times New Roman"/>
          <w:szCs w:val="24"/>
        </w:rPr>
        <w:t>,</w:t>
      </w:r>
      <w:r w:rsidRPr="007640DF">
        <w:rPr>
          <w:rFonts w:eastAsia="Times New Roman"/>
          <w:szCs w:val="24"/>
        </w:rPr>
        <w:t xml:space="preserve"> πραγματική εργατική λαϊκή εξουσία</w:t>
      </w:r>
      <w:r>
        <w:rPr>
          <w:rFonts w:eastAsia="Times New Roman"/>
          <w:szCs w:val="24"/>
        </w:rPr>
        <w:t>. Χ</w:t>
      </w:r>
      <w:r w:rsidRPr="007640DF">
        <w:rPr>
          <w:rFonts w:eastAsia="Times New Roman"/>
          <w:szCs w:val="24"/>
        </w:rPr>
        <w:t>ρειαζόμαστε σχέσεις αμοιβαία επωφελείς</w:t>
      </w:r>
      <w:r>
        <w:rPr>
          <w:rFonts w:eastAsia="Times New Roman"/>
          <w:szCs w:val="24"/>
        </w:rPr>
        <w:t>,</w:t>
      </w:r>
      <w:r w:rsidRPr="007640DF">
        <w:rPr>
          <w:rFonts w:eastAsia="Times New Roman"/>
          <w:szCs w:val="24"/>
        </w:rPr>
        <w:t xml:space="preserve"> εξωτερική πολιτική </w:t>
      </w:r>
      <w:r>
        <w:rPr>
          <w:rFonts w:eastAsia="Times New Roman"/>
          <w:szCs w:val="24"/>
        </w:rPr>
        <w:t>ε</w:t>
      </w:r>
      <w:r w:rsidRPr="007640DF">
        <w:rPr>
          <w:rFonts w:eastAsia="Times New Roman"/>
          <w:szCs w:val="24"/>
        </w:rPr>
        <w:t xml:space="preserve">ιρήνης και </w:t>
      </w:r>
      <w:r>
        <w:rPr>
          <w:rFonts w:eastAsia="Times New Roman"/>
          <w:szCs w:val="24"/>
        </w:rPr>
        <w:t>φ</w:t>
      </w:r>
      <w:r w:rsidRPr="007640DF">
        <w:rPr>
          <w:rFonts w:eastAsia="Times New Roman"/>
          <w:szCs w:val="24"/>
        </w:rPr>
        <w:t>ιλίας</w:t>
      </w:r>
      <w:r>
        <w:rPr>
          <w:rFonts w:eastAsia="Times New Roman"/>
          <w:szCs w:val="24"/>
        </w:rPr>
        <w:t>,</w:t>
      </w:r>
      <w:r w:rsidRPr="007640DF">
        <w:rPr>
          <w:rFonts w:eastAsia="Times New Roman"/>
          <w:szCs w:val="24"/>
        </w:rPr>
        <w:t xml:space="preserve"> σχέσεις με όλους τους λαούς και τις κυβερνήσεις και όχι κάτω από τη σημαία του </w:t>
      </w:r>
      <w:r>
        <w:rPr>
          <w:rFonts w:eastAsia="Times New Roman"/>
          <w:szCs w:val="24"/>
        </w:rPr>
        <w:t xml:space="preserve">ΝΑΤΟ </w:t>
      </w:r>
      <w:r w:rsidRPr="007640DF">
        <w:rPr>
          <w:rFonts w:eastAsia="Times New Roman"/>
          <w:szCs w:val="24"/>
        </w:rPr>
        <w:t>και των ιμπεριαλιστών</w:t>
      </w:r>
      <w:r>
        <w:rPr>
          <w:rFonts w:eastAsia="Times New Roman"/>
          <w:szCs w:val="24"/>
        </w:rPr>
        <w:t>. Η</w:t>
      </w:r>
      <w:r w:rsidRPr="007640DF">
        <w:rPr>
          <w:rFonts w:eastAsia="Times New Roman"/>
          <w:szCs w:val="24"/>
        </w:rPr>
        <w:t xml:space="preserve"> Ελλάδα έχει όλες τις δυνατότητες</w:t>
      </w:r>
      <w:r>
        <w:rPr>
          <w:rFonts w:eastAsia="Times New Roman"/>
          <w:szCs w:val="24"/>
        </w:rPr>
        <w:t>. Ε</w:t>
      </w:r>
      <w:r w:rsidRPr="007640DF">
        <w:rPr>
          <w:rFonts w:eastAsia="Times New Roman"/>
          <w:szCs w:val="24"/>
        </w:rPr>
        <w:t xml:space="preserve">ίναι πλούσια χώρα </w:t>
      </w:r>
      <w:r>
        <w:rPr>
          <w:rFonts w:eastAsia="Times New Roman"/>
          <w:szCs w:val="24"/>
        </w:rPr>
        <w:t>-</w:t>
      </w:r>
      <w:r w:rsidRPr="007640DF">
        <w:rPr>
          <w:rFonts w:eastAsia="Times New Roman"/>
          <w:szCs w:val="24"/>
        </w:rPr>
        <w:t>δεν θέλω να τα αναπτύξω</w:t>
      </w:r>
      <w:r>
        <w:rPr>
          <w:rFonts w:eastAsia="Times New Roman"/>
          <w:szCs w:val="24"/>
        </w:rPr>
        <w:t>. Έ</w:t>
      </w:r>
      <w:r w:rsidRPr="007640DF">
        <w:rPr>
          <w:rFonts w:eastAsia="Times New Roman"/>
          <w:szCs w:val="24"/>
        </w:rPr>
        <w:t xml:space="preserve">χει επιστημονικό εργατικό </w:t>
      </w:r>
      <w:r w:rsidRPr="007640DF">
        <w:rPr>
          <w:rFonts w:eastAsia="Times New Roman"/>
          <w:szCs w:val="24"/>
        </w:rPr>
        <w:t>δυναμικό</w:t>
      </w:r>
      <w:r>
        <w:rPr>
          <w:rFonts w:eastAsia="Times New Roman"/>
          <w:szCs w:val="24"/>
        </w:rPr>
        <w:t>,</w:t>
      </w:r>
      <w:r w:rsidRPr="007640DF">
        <w:rPr>
          <w:rFonts w:eastAsia="Times New Roman"/>
          <w:szCs w:val="24"/>
        </w:rPr>
        <w:t xml:space="preserve"> έχει δυναμικό εξειδικευμένο</w:t>
      </w:r>
      <w:r>
        <w:rPr>
          <w:rFonts w:eastAsia="Times New Roman"/>
          <w:szCs w:val="24"/>
        </w:rPr>
        <w:t>,</w:t>
      </w:r>
      <w:r w:rsidRPr="007640DF">
        <w:rPr>
          <w:rFonts w:eastAsia="Times New Roman"/>
          <w:szCs w:val="24"/>
        </w:rPr>
        <w:t xml:space="preserve"> έχει </w:t>
      </w:r>
      <w:r>
        <w:rPr>
          <w:rFonts w:eastAsia="Times New Roman"/>
          <w:szCs w:val="24"/>
        </w:rPr>
        <w:t>γεω</w:t>
      </w:r>
      <w:r w:rsidRPr="007640DF">
        <w:rPr>
          <w:rFonts w:eastAsia="Times New Roman"/>
          <w:szCs w:val="24"/>
        </w:rPr>
        <w:t>στρατηγική θέση που μπορεί να την αξιοποιήσει</w:t>
      </w:r>
      <w:r>
        <w:rPr>
          <w:rFonts w:eastAsia="Times New Roman"/>
          <w:szCs w:val="24"/>
        </w:rPr>
        <w:t>. Α</w:t>
      </w:r>
      <w:r w:rsidRPr="007640DF">
        <w:rPr>
          <w:rFonts w:eastAsia="Times New Roman"/>
          <w:szCs w:val="24"/>
        </w:rPr>
        <w:t xml:space="preserve">υτή την πρόταση του </w:t>
      </w:r>
      <w:r>
        <w:rPr>
          <w:rFonts w:eastAsia="Times New Roman"/>
          <w:szCs w:val="24"/>
        </w:rPr>
        <w:t>ΚΚΕ</w:t>
      </w:r>
      <w:r w:rsidRPr="007640DF">
        <w:rPr>
          <w:rFonts w:eastAsia="Times New Roman"/>
          <w:szCs w:val="24"/>
        </w:rPr>
        <w:t xml:space="preserve"> </w:t>
      </w:r>
      <w:r>
        <w:rPr>
          <w:rFonts w:eastAsia="Times New Roman"/>
          <w:szCs w:val="24"/>
        </w:rPr>
        <w:t>την</w:t>
      </w:r>
      <w:r w:rsidRPr="007640DF">
        <w:rPr>
          <w:rFonts w:eastAsia="Times New Roman"/>
          <w:szCs w:val="24"/>
        </w:rPr>
        <w:t xml:space="preserve"> απευθύνουμε πρώτα από όλα στο</w:t>
      </w:r>
      <w:r>
        <w:rPr>
          <w:rFonts w:eastAsia="Times New Roman"/>
          <w:szCs w:val="24"/>
        </w:rPr>
        <w:t>ν</w:t>
      </w:r>
      <w:r w:rsidRPr="007640DF">
        <w:rPr>
          <w:rFonts w:eastAsia="Times New Roman"/>
          <w:szCs w:val="24"/>
        </w:rPr>
        <w:t xml:space="preserve"> λαό για συζήτηση</w:t>
      </w:r>
      <w:r>
        <w:rPr>
          <w:rFonts w:eastAsia="Times New Roman"/>
          <w:szCs w:val="24"/>
        </w:rPr>
        <w:t>,</w:t>
      </w:r>
      <w:r w:rsidRPr="007640DF">
        <w:rPr>
          <w:rFonts w:eastAsia="Times New Roman"/>
          <w:szCs w:val="24"/>
        </w:rPr>
        <w:t xml:space="preserve"> γιατί</w:t>
      </w:r>
      <w:r>
        <w:rPr>
          <w:rFonts w:eastAsia="Times New Roman"/>
          <w:szCs w:val="24"/>
        </w:rPr>
        <w:t>,</w:t>
      </w:r>
      <w:r w:rsidRPr="007640DF">
        <w:rPr>
          <w:rFonts w:eastAsia="Times New Roman"/>
          <w:szCs w:val="24"/>
        </w:rPr>
        <w:t xml:space="preserve"> είτε το θέλετε είτε όχι</w:t>
      </w:r>
      <w:r>
        <w:rPr>
          <w:rFonts w:eastAsia="Times New Roman"/>
          <w:szCs w:val="24"/>
        </w:rPr>
        <w:t>,</w:t>
      </w:r>
      <w:r w:rsidRPr="007640DF">
        <w:rPr>
          <w:rFonts w:eastAsia="Times New Roman"/>
          <w:szCs w:val="24"/>
        </w:rPr>
        <w:t xml:space="preserve"> έχει ανοίξει πια </w:t>
      </w:r>
      <w:r>
        <w:rPr>
          <w:rFonts w:eastAsia="Times New Roman"/>
          <w:szCs w:val="24"/>
        </w:rPr>
        <w:t>αυ</w:t>
      </w:r>
      <w:r w:rsidRPr="007640DF">
        <w:rPr>
          <w:rFonts w:eastAsia="Times New Roman"/>
          <w:szCs w:val="24"/>
        </w:rPr>
        <w:t xml:space="preserve">τή </w:t>
      </w:r>
      <w:r>
        <w:rPr>
          <w:rFonts w:eastAsia="Times New Roman"/>
          <w:szCs w:val="24"/>
        </w:rPr>
        <w:t xml:space="preserve">η </w:t>
      </w:r>
      <w:r w:rsidRPr="007640DF">
        <w:rPr>
          <w:rFonts w:eastAsia="Times New Roman"/>
          <w:szCs w:val="24"/>
        </w:rPr>
        <w:t>συζήτηση</w:t>
      </w:r>
      <w:r>
        <w:rPr>
          <w:rFonts w:eastAsia="Times New Roman"/>
          <w:szCs w:val="24"/>
        </w:rPr>
        <w:t>. Την</w:t>
      </w:r>
      <w:r w:rsidRPr="007640DF">
        <w:rPr>
          <w:rFonts w:eastAsia="Times New Roman"/>
          <w:szCs w:val="24"/>
        </w:rPr>
        <w:t xml:space="preserve"> απευθύνουμε στ</w:t>
      </w:r>
      <w:r w:rsidRPr="007640DF">
        <w:rPr>
          <w:rFonts w:eastAsia="Times New Roman"/>
          <w:szCs w:val="24"/>
        </w:rPr>
        <w:t>ο</w:t>
      </w:r>
      <w:r>
        <w:rPr>
          <w:rFonts w:eastAsia="Times New Roman"/>
          <w:szCs w:val="24"/>
        </w:rPr>
        <w:t>ν</w:t>
      </w:r>
      <w:r w:rsidRPr="007640DF">
        <w:rPr>
          <w:rFonts w:eastAsia="Times New Roman"/>
          <w:szCs w:val="24"/>
        </w:rPr>
        <w:t xml:space="preserve"> λαό να συγκροτήσει μία κοινωνική συμμαχία </w:t>
      </w:r>
      <w:r w:rsidRPr="007640DF">
        <w:rPr>
          <w:rFonts w:eastAsia="Times New Roman"/>
          <w:szCs w:val="24"/>
        </w:rPr>
        <w:lastRenderedPageBreak/>
        <w:t>που θα αναχαιτίσει</w:t>
      </w:r>
      <w:r>
        <w:rPr>
          <w:rFonts w:eastAsia="Times New Roman"/>
          <w:szCs w:val="24"/>
        </w:rPr>
        <w:t>,</w:t>
      </w:r>
      <w:r w:rsidRPr="007640DF">
        <w:rPr>
          <w:rFonts w:eastAsia="Times New Roman"/>
          <w:szCs w:val="24"/>
        </w:rPr>
        <w:t xml:space="preserve"> θα διεκδικήσει και θα βάλει στόχο στην εξουσία</w:t>
      </w:r>
      <w:r>
        <w:rPr>
          <w:rFonts w:eastAsia="Times New Roman"/>
          <w:szCs w:val="24"/>
        </w:rPr>
        <w:t>.</w:t>
      </w:r>
      <w:r w:rsidRPr="007640DF">
        <w:rPr>
          <w:rFonts w:eastAsia="Times New Roman"/>
          <w:szCs w:val="24"/>
        </w:rPr>
        <w:t xml:space="preserve"> Αυτό είναι το </w:t>
      </w:r>
      <w:r>
        <w:rPr>
          <w:rFonts w:eastAsia="Times New Roman"/>
          <w:szCs w:val="24"/>
        </w:rPr>
        <w:t>προοδευτικό</w:t>
      </w:r>
      <w:r w:rsidRPr="007640DF">
        <w:rPr>
          <w:rFonts w:eastAsia="Times New Roman"/>
          <w:szCs w:val="24"/>
        </w:rPr>
        <w:t xml:space="preserve"> και όχι το ψεύτικο </w:t>
      </w:r>
      <w:r>
        <w:rPr>
          <w:rFonts w:eastAsia="Times New Roman"/>
          <w:szCs w:val="24"/>
        </w:rPr>
        <w:t>δ</w:t>
      </w:r>
      <w:r w:rsidRPr="007640DF">
        <w:rPr>
          <w:rFonts w:eastAsia="Times New Roman"/>
          <w:szCs w:val="24"/>
        </w:rPr>
        <w:t>ίλημμα</w:t>
      </w:r>
      <w:r>
        <w:rPr>
          <w:rFonts w:eastAsia="Times New Roman"/>
          <w:szCs w:val="24"/>
        </w:rPr>
        <w:t xml:space="preserve"> «</w:t>
      </w:r>
      <w:r w:rsidRPr="007640DF">
        <w:rPr>
          <w:rFonts w:eastAsia="Times New Roman"/>
          <w:szCs w:val="24"/>
        </w:rPr>
        <w:t>ποιος θα διαχειριστεί καλύτερα τον καπιταλισμό</w:t>
      </w:r>
      <w:r>
        <w:rPr>
          <w:rFonts w:eastAsia="Times New Roman"/>
          <w:szCs w:val="24"/>
        </w:rPr>
        <w:t xml:space="preserve">;». Προοδευτικό </w:t>
      </w:r>
      <w:r w:rsidRPr="007640DF">
        <w:rPr>
          <w:rFonts w:eastAsia="Times New Roman"/>
          <w:szCs w:val="24"/>
        </w:rPr>
        <w:t>είναι να ζήσουμε καλύτερα κ</w:t>
      </w:r>
      <w:r w:rsidRPr="007640DF">
        <w:rPr>
          <w:rFonts w:eastAsia="Times New Roman"/>
          <w:szCs w:val="24"/>
        </w:rPr>
        <w:t>αι μπορούμε να ζήσουμε</w:t>
      </w:r>
      <w:r>
        <w:rPr>
          <w:rFonts w:eastAsia="Times New Roman"/>
          <w:szCs w:val="24"/>
        </w:rPr>
        <w:t>. Α</w:t>
      </w:r>
      <w:r w:rsidRPr="007640DF">
        <w:rPr>
          <w:rFonts w:eastAsia="Times New Roman"/>
          <w:szCs w:val="24"/>
        </w:rPr>
        <w:t>ντιδραστικό είναι να αιχμαλωτίζεται όλος ο κόσμος</w:t>
      </w:r>
      <w:r>
        <w:rPr>
          <w:rFonts w:eastAsia="Times New Roman"/>
          <w:szCs w:val="24"/>
        </w:rPr>
        <w:t>,</w:t>
      </w:r>
      <w:r w:rsidRPr="007640DF">
        <w:rPr>
          <w:rFonts w:eastAsia="Times New Roman"/>
          <w:szCs w:val="24"/>
        </w:rPr>
        <w:t xml:space="preserve"> η παραγωγή του πλούτου</w:t>
      </w:r>
      <w:r>
        <w:rPr>
          <w:rFonts w:eastAsia="Times New Roman"/>
          <w:szCs w:val="24"/>
        </w:rPr>
        <w:t>,</w:t>
      </w:r>
      <w:r w:rsidRPr="007640DF">
        <w:rPr>
          <w:rFonts w:eastAsia="Times New Roman"/>
          <w:szCs w:val="24"/>
        </w:rPr>
        <w:t xml:space="preserve"> μέσα σε ένα βάρβαρο σύστημα</w:t>
      </w:r>
      <w:r>
        <w:rPr>
          <w:rFonts w:eastAsia="Times New Roman"/>
          <w:szCs w:val="24"/>
        </w:rPr>
        <w:t>.</w:t>
      </w:r>
    </w:p>
    <w:p w14:paraId="3739500A" w14:textId="77777777" w:rsidR="00B27939" w:rsidRDefault="00D93F4B">
      <w:pPr>
        <w:spacing w:after="0" w:line="600" w:lineRule="auto"/>
        <w:ind w:firstLine="720"/>
        <w:jc w:val="both"/>
        <w:rPr>
          <w:rFonts w:eastAsia="Times New Roman"/>
          <w:szCs w:val="24"/>
        </w:rPr>
      </w:pPr>
      <w:r>
        <w:rPr>
          <w:rFonts w:eastAsia="Times New Roman"/>
          <w:szCs w:val="24"/>
        </w:rPr>
        <w:t>Η Κ</w:t>
      </w:r>
      <w:r w:rsidRPr="007640DF">
        <w:rPr>
          <w:rFonts w:eastAsia="Times New Roman"/>
          <w:szCs w:val="24"/>
        </w:rPr>
        <w:t>υβέρνηση βγάζει διθυράμβους</w:t>
      </w:r>
      <w:r>
        <w:rPr>
          <w:rFonts w:eastAsia="Times New Roman"/>
          <w:szCs w:val="24"/>
        </w:rPr>
        <w:t xml:space="preserve"> περί νέας εποχής: </w:t>
      </w:r>
      <w:r>
        <w:rPr>
          <w:rFonts w:eastAsia="Times New Roman"/>
          <w:szCs w:val="24"/>
        </w:rPr>
        <w:t>«</w:t>
      </w:r>
      <w:r>
        <w:rPr>
          <w:rFonts w:eastAsia="Times New Roman"/>
          <w:szCs w:val="24"/>
        </w:rPr>
        <w:t>Η</w:t>
      </w:r>
      <w:r w:rsidRPr="007640DF">
        <w:rPr>
          <w:rFonts w:eastAsia="Times New Roman"/>
          <w:szCs w:val="24"/>
        </w:rPr>
        <w:t xml:space="preserve"> πολιτική</w:t>
      </w:r>
      <w:r>
        <w:rPr>
          <w:rFonts w:eastAsia="Times New Roman"/>
          <w:szCs w:val="24"/>
        </w:rPr>
        <w:t xml:space="preserve"> της</w:t>
      </w:r>
      <w:r w:rsidRPr="007640DF">
        <w:rPr>
          <w:rFonts w:eastAsia="Times New Roman"/>
          <w:szCs w:val="24"/>
        </w:rPr>
        <w:t xml:space="preserve"> και ο προϋπολογισμός του </w:t>
      </w:r>
      <w:r>
        <w:rPr>
          <w:rFonts w:eastAsia="Times New Roman"/>
          <w:szCs w:val="24"/>
        </w:rPr>
        <w:t>20</w:t>
      </w:r>
      <w:r w:rsidRPr="007640DF">
        <w:rPr>
          <w:rFonts w:eastAsia="Times New Roman"/>
          <w:szCs w:val="24"/>
        </w:rPr>
        <w:t>19 οδηγεί σε αλλαγή σελίδας</w:t>
      </w:r>
      <w:r>
        <w:rPr>
          <w:rFonts w:eastAsia="Times New Roman"/>
          <w:szCs w:val="24"/>
        </w:rPr>
        <w:t>»</w:t>
      </w:r>
      <w:r>
        <w:rPr>
          <w:rFonts w:eastAsia="Times New Roman"/>
          <w:szCs w:val="24"/>
        </w:rPr>
        <w:t>. Ν</w:t>
      </w:r>
      <w:r w:rsidRPr="007640DF">
        <w:rPr>
          <w:rFonts w:eastAsia="Times New Roman"/>
          <w:szCs w:val="24"/>
        </w:rPr>
        <w:t>α σα</w:t>
      </w:r>
      <w:r w:rsidRPr="007640DF">
        <w:rPr>
          <w:rFonts w:eastAsia="Times New Roman"/>
          <w:szCs w:val="24"/>
        </w:rPr>
        <w:t>ς πω ότι εμείς συμφωνούμε</w:t>
      </w:r>
      <w:r>
        <w:rPr>
          <w:rFonts w:eastAsia="Times New Roman"/>
          <w:szCs w:val="24"/>
        </w:rPr>
        <w:t>. Πράγματι, αλλάζει</w:t>
      </w:r>
      <w:r w:rsidRPr="007640DF">
        <w:rPr>
          <w:rFonts w:eastAsia="Times New Roman"/>
          <w:szCs w:val="24"/>
        </w:rPr>
        <w:t xml:space="preserve"> σελίδα</w:t>
      </w:r>
      <w:r>
        <w:rPr>
          <w:rFonts w:eastAsia="Times New Roman"/>
          <w:szCs w:val="24"/>
        </w:rPr>
        <w:t>,</w:t>
      </w:r>
      <w:r w:rsidRPr="007640DF">
        <w:rPr>
          <w:rFonts w:eastAsia="Times New Roman"/>
          <w:szCs w:val="24"/>
        </w:rPr>
        <w:t xml:space="preserve"> αλλά τ</w:t>
      </w:r>
      <w:r>
        <w:rPr>
          <w:rFonts w:eastAsia="Times New Roman"/>
          <w:szCs w:val="24"/>
        </w:rPr>
        <w:t>ι</w:t>
      </w:r>
      <w:r w:rsidRPr="007640DF">
        <w:rPr>
          <w:rFonts w:eastAsia="Times New Roman"/>
          <w:szCs w:val="24"/>
        </w:rPr>
        <w:t xml:space="preserve"> σελίδα</w:t>
      </w:r>
      <w:r>
        <w:rPr>
          <w:rFonts w:eastAsia="Times New Roman"/>
          <w:szCs w:val="24"/>
        </w:rPr>
        <w:t>; Σελίδα</w:t>
      </w:r>
      <w:r w:rsidRPr="007640DF">
        <w:rPr>
          <w:rFonts w:eastAsia="Times New Roman"/>
          <w:szCs w:val="24"/>
        </w:rPr>
        <w:t xml:space="preserve"> στο ίδιο βιβλίο</w:t>
      </w:r>
      <w:r>
        <w:rPr>
          <w:rFonts w:eastAsia="Times New Roman"/>
          <w:szCs w:val="24"/>
        </w:rPr>
        <w:t>,</w:t>
      </w:r>
      <w:r w:rsidRPr="007640DF">
        <w:rPr>
          <w:rFonts w:eastAsia="Times New Roman"/>
          <w:szCs w:val="24"/>
        </w:rPr>
        <w:t xml:space="preserve"> το οποίο το διαβάζετε μαζί και με τη Νέα Δημοκρατία και με τα άλλα κόμματα</w:t>
      </w:r>
      <w:r>
        <w:rPr>
          <w:rFonts w:eastAsia="Times New Roman"/>
          <w:szCs w:val="24"/>
        </w:rPr>
        <w:t>,</w:t>
      </w:r>
      <w:r w:rsidRPr="007640DF">
        <w:rPr>
          <w:rFonts w:eastAsia="Times New Roman"/>
          <w:szCs w:val="24"/>
        </w:rPr>
        <w:t xml:space="preserve"> το βιβλίο της καπιταλιστικής βαρβαρότητας της Ευρωπαϊκής Ένωσης</w:t>
      </w:r>
      <w:r>
        <w:rPr>
          <w:rFonts w:eastAsia="Times New Roman"/>
          <w:szCs w:val="24"/>
        </w:rPr>
        <w:t>,</w:t>
      </w:r>
      <w:r w:rsidRPr="007640DF">
        <w:rPr>
          <w:rFonts w:eastAsia="Times New Roman"/>
          <w:szCs w:val="24"/>
        </w:rPr>
        <w:t xml:space="preserve"> που είναι δικτατορία τ</w:t>
      </w:r>
      <w:r w:rsidRPr="007640DF">
        <w:rPr>
          <w:rFonts w:eastAsia="Times New Roman"/>
          <w:szCs w:val="24"/>
        </w:rPr>
        <w:t xml:space="preserve">ου κεφαλαίου που τόσα χρόνια </w:t>
      </w:r>
      <w:r>
        <w:rPr>
          <w:rFonts w:eastAsia="Times New Roman"/>
          <w:szCs w:val="24"/>
        </w:rPr>
        <w:t>υμνείτε και τώρα κάνετε</w:t>
      </w:r>
      <w:r w:rsidRPr="007640DF">
        <w:rPr>
          <w:rFonts w:eastAsia="Times New Roman"/>
          <w:szCs w:val="24"/>
        </w:rPr>
        <w:t xml:space="preserve"> τον καμπόσο ότι έχει ξεφύγει τάχα </w:t>
      </w:r>
      <w:r>
        <w:rPr>
          <w:rFonts w:eastAsia="Times New Roman"/>
          <w:szCs w:val="24"/>
        </w:rPr>
        <w:t xml:space="preserve">η </w:t>
      </w:r>
      <w:r w:rsidRPr="007640DF">
        <w:rPr>
          <w:rFonts w:eastAsia="Times New Roman"/>
          <w:szCs w:val="24"/>
        </w:rPr>
        <w:t>Ευρωπαϊκή Ένωση από το</w:t>
      </w:r>
      <w:r>
        <w:rPr>
          <w:rFonts w:eastAsia="Times New Roman"/>
          <w:szCs w:val="24"/>
        </w:rPr>
        <w:t>ν</w:t>
      </w:r>
      <w:r w:rsidRPr="007640DF">
        <w:rPr>
          <w:rFonts w:eastAsia="Times New Roman"/>
          <w:szCs w:val="24"/>
        </w:rPr>
        <w:t xml:space="preserve"> σκοπό </w:t>
      </w:r>
      <w:r>
        <w:rPr>
          <w:rFonts w:eastAsia="Times New Roman"/>
          <w:szCs w:val="24"/>
        </w:rPr>
        <w:t>της. Π</w:t>
      </w:r>
      <w:r w:rsidRPr="007640DF">
        <w:rPr>
          <w:rFonts w:eastAsia="Times New Roman"/>
          <w:szCs w:val="24"/>
        </w:rPr>
        <w:t xml:space="preserve">οιος ήταν ο σκοπός </w:t>
      </w:r>
      <w:r>
        <w:rPr>
          <w:rFonts w:eastAsia="Times New Roman"/>
          <w:szCs w:val="24"/>
        </w:rPr>
        <w:t>της; Ν</w:t>
      </w:r>
      <w:r w:rsidRPr="007640DF">
        <w:rPr>
          <w:rFonts w:eastAsia="Times New Roman"/>
          <w:szCs w:val="24"/>
        </w:rPr>
        <w:t>α διασφαλίσει τα συμφέροντα του ευρωπαϊκού κεφαλαίου</w:t>
      </w:r>
      <w:r>
        <w:rPr>
          <w:rFonts w:eastAsia="Times New Roman"/>
          <w:szCs w:val="24"/>
        </w:rPr>
        <w:t>.</w:t>
      </w:r>
      <w:r w:rsidRPr="007640DF">
        <w:rPr>
          <w:rFonts w:eastAsia="Times New Roman"/>
          <w:szCs w:val="24"/>
        </w:rPr>
        <w:t xml:space="preserve"> Ποια ήταν η πολιτική </w:t>
      </w:r>
      <w:r>
        <w:rPr>
          <w:rFonts w:eastAsia="Times New Roman"/>
          <w:szCs w:val="24"/>
        </w:rPr>
        <w:t>της;</w:t>
      </w:r>
      <w:r w:rsidRPr="007640DF">
        <w:rPr>
          <w:rFonts w:eastAsia="Times New Roman"/>
          <w:szCs w:val="24"/>
        </w:rPr>
        <w:t xml:space="preserve"> </w:t>
      </w:r>
      <w:r>
        <w:rPr>
          <w:rFonts w:eastAsia="Times New Roman"/>
          <w:szCs w:val="24"/>
        </w:rPr>
        <w:t xml:space="preserve">Δικτατορία </w:t>
      </w:r>
      <w:r>
        <w:rPr>
          <w:rFonts w:eastAsia="Times New Roman"/>
          <w:szCs w:val="24"/>
        </w:rPr>
        <w:t xml:space="preserve">του κεφαλαίου </w:t>
      </w:r>
      <w:r>
        <w:rPr>
          <w:rFonts w:eastAsia="Times New Roman"/>
          <w:szCs w:val="24"/>
        </w:rPr>
        <w:t>σε</w:t>
      </w:r>
      <w:r w:rsidRPr="007640DF">
        <w:rPr>
          <w:rFonts w:eastAsia="Times New Roman"/>
          <w:szCs w:val="24"/>
        </w:rPr>
        <w:t xml:space="preserve"> ολόκληρη την Ευρώπη</w:t>
      </w:r>
      <w:r>
        <w:rPr>
          <w:rFonts w:eastAsia="Times New Roman"/>
          <w:szCs w:val="24"/>
        </w:rPr>
        <w:t>.</w:t>
      </w:r>
      <w:r w:rsidRPr="007640DF">
        <w:rPr>
          <w:rFonts w:eastAsia="Times New Roman"/>
          <w:szCs w:val="24"/>
        </w:rPr>
        <w:t xml:space="preserve"> Ποια ήταν η στάση της κατά τη διάρκεια της </w:t>
      </w:r>
      <w:r>
        <w:rPr>
          <w:rFonts w:eastAsia="Times New Roman"/>
          <w:szCs w:val="24"/>
        </w:rPr>
        <w:t>κρί</w:t>
      </w:r>
      <w:r w:rsidRPr="007640DF">
        <w:rPr>
          <w:rFonts w:eastAsia="Times New Roman"/>
          <w:szCs w:val="24"/>
        </w:rPr>
        <w:t>σης</w:t>
      </w:r>
      <w:r>
        <w:rPr>
          <w:rFonts w:eastAsia="Times New Roman"/>
          <w:szCs w:val="24"/>
        </w:rPr>
        <w:t>; Β</w:t>
      </w:r>
      <w:r w:rsidRPr="007640DF">
        <w:rPr>
          <w:rFonts w:eastAsia="Times New Roman"/>
          <w:szCs w:val="24"/>
        </w:rPr>
        <w:t xml:space="preserve">οήθεια ή στα τάρταρα ο λαός και στα πάνω να κερδίσουν </w:t>
      </w:r>
      <w:r>
        <w:rPr>
          <w:rFonts w:eastAsia="Times New Roman"/>
          <w:szCs w:val="24"/>
        </w:rPr>
        <w:t>ο</w:t>
      </w:r>
      <w:r w:rsidRPr="007640DF">
        <w:rPr>
          <w:rFonts w:eastAsia="Times New Roman"/>
          <w:szCs w:val="24"/>
        </w:rPr>
        <w:t xml:space="preserve">ι </w:t>
      </w:r>
      <w:r w:rsidRPr="007640DF">
        <w:rPr>
          <w:rFonts w:eastAsia="Times New Roman"/>
          <w:szCs w:val="24"/>
        </w:rPr>
        <w:lastRenderedPageBreak/>
        <w:t>τράπεζες και οι πολυεθνικές</w:t>
      </w:r>
      <w:r>
        <w:rPr>
          <w:rFonts w:eastAsia="Times New Roman"/>
          <w:szCs w:val="24"/>
        </w:rPr>
        <w:t>.</w:t>
      </w:r>
      <w:r w:rsidRPr="007640DF">
        <w:rPr>
          <w:rFonts w:eastAsia="Times New Roman"/>
          <w:szCs w:val="24"/>
        </w:rPr>
        <w:t xml:space="preserve"> Και βέβαια το βιβλίο του ΝΑΤΟ και των Ηνωμένων Πολιτειών της Αμερικής</w:t>
      </w:r>
      <w:r>
        <w:rPr>
          <w:rFonts w:eastAsia="Times New Roman"/>
          <w:szCs w:val="24"/>
        </w:rPr>
        <w:t>.</w:t>
      </w:r>
    </w:p>
    <w:p w14:paraId="3739500B" w14:textId="77777777" w:rsidR="00B27939" w:rsidRDefault="00D93F4B">
      <w:pPr>
        <w:spacing w:after="0" w:line="600" w:lineRule="auto"/>
        <w:ind w:firstLine="720"/>
        <w:jc w:val="both"/>
        <w:rPr>
          <w:rFonts w:eastAsia="Times New Roman"/>
          <w:szCs w:val="24"/>
        </w:rPr>
      </w:pPr>
      <w:r>
        <w:rPr>
          <w:rFonts w:eastAsia="Times New Roman"/>
          <w:szCs w:val="24"/>
        </w:rPr>
        <w:t>Α</w:t>
      </w:r>
      <w:r w:rsidRPr="007640DF">
        <w:rPr>
          <w:rFonts w:eastAsia="Times New Roman"/>
          <w:szCs w:val="24"/>
        </w:rPr>
        <w:t>ς κάνω ένα</w:t>
      </w:r>
      <w:r>
        <w:rPr>
          <w:rFonts w:eastAsia="Times New Roman"/>
          <w:szCs w:val="24"/>
        </w:rPr>
        <w:t>ν</w:t>
      </w:r>
      <w:r w:rsidRPr="007640DF">
        <w:rPr>
          <w:rFonts w:eastAsia="Times New Roman"/>
          <w:szCs w:val="24"/>
        </w:rPr>
        <w:t xml:space="preserve"> μικρό απολογισμό γρήγορα</w:t>
      </w:r>
      <w:r>
        <w:rPr>
          <w:rFonts w:eastAsia="Times New Roman"/>
          <w:szCs w:val="24"/>
        </w:rPr>
        <w:t>: Τα μνημόνια. Κατα</w:t>
      </w:r>
      <w:r w:rsidRPr="007640DF">
        <w:rPr>
          <w:rFonts w:eastAsia="Times New Roman"/>
          <w:szCs w:val="24"/>
        </w:rPr>
        <w:t>στροφή</w:t>
      </w:r>
      <w:r>
        <w:rPr>
          <w:rFonts w:eastAsia="Times New Roman"/>
          <w:szCs w:val="24"/>
        </w:rPr>
        <w:t>,</w:t>
      </w:r>
      <w:r w:rsidRPr="007640DF">
        <w:rPr>
          <w:rFonts w:eastAsia="Times New Roman"/>
          <w:szCs w:val="24"/>
        </w:rPr>
        <w:t xml:space="preserve"> </w:t>
      </w:r>
      <w:r>
        <w:rPr>
          <w:rFonts w:eastAsia="Times New Roman"/>
          <w:szCs w:val="24"/>
        </w:rPr>
        <w:t>β</w:t>
      </w:r>
      <w:r w:rsidRPr="007640DF">
        <w:rPr>
          <w:rFonts w:eastAsia="Times New Roman"/>
          <w:szCs w:val="24"/>
        </w:rPr>
        <w:t>εβαίως</w:t>
      </w:r>
      <w:r>
        <w:rPr>
          <w:rFonts w:eastAsia="Times New Roman"/>
          <w:szCs w:val="24"/>
        </w:rPr>
        <w:t>.</w:t>
      </w:r>
      <w:r w:rsidRPr="007640DF">
        <w:rPr>
          <w:rFonts w:eastAsia="Times New Roman"/>
          <w:szCs w:val="24"/>
        </w:rPr>
        <w:t xml:space="preserve"> Τι ήταν τ</w:t>
      </w:r>
      <w:r>
        <w:rPr>
          <w:rFonts w:eastAsia="Times New Roman"/>
          <w:szCs w:val="24"/>
        </w:rPr>
        <w:t>α</w:t>
      </w:r>
      <w:r w:rsidRPr="007640DF">
        <w:rPr>
          <w:rFonts w:eastAsia="Times New Roman"/>
          <w:szCs w:val="24"/>
        </w:rPr>
        <w:t xml:space="preserve"> μνημόνι</w:t>
      </w:r>
      <w:r>
        <w:rPr>
          <w:rFonts w:eastAsia="Times New Roman"/>
          <w:szCs w:val="24"/>
        </w:rPr>
        <w:t>α</w:t>
      </w:r>
      <w:r w:rsidRPr="007640DF">
        <w:rPr>
          <w:rFonts w:eastAsia="Times New Roman"/>
          <w:szCs w:val="24"/>
        </w:rPr>
        <w:t xml:space="preserve"> που ήρθ</w:t>
      </w:r>
      <w:r>
        <w:rPr>
          <w:rFonts w:eastAsia="Times New Roman"/>
          <w:szCs w:val="24"/>
        </w:rPr>
        <w:t>αν</w:t>
      </w:r>
      <w:r w:rsidRPr="007640DF">
        <w:rPr>
          <w:rFonts w:eastAsia="Times New Roman"/>
          <w:szCs w:val="24"/>
        </w:rPr>
        <w:t xml:space="preserve"> με λογική τυφώνα</w:t>
      </w:r>
      <w:r>
        <w:rPr>
          <w:rFonts w:eastAsia="Times New Roman"/>
          <w:szCs w:val="24"/>
        </w:rPr>
        <w:t>,</w:t>
      </w:r>
      <w:r w:rsidRPr="007640DF">
        <w:rPr>
          <w:rFonts w:eastAsia="Times New Roman"/>
          <w:szCs w:val="24"/>
        </w:rPr>
        <w:t xml:space="preserve"> πραγματικά</w:t>
      </w:r>
      <w:r>
        <w:rPr>
          <w:rFonts w:eastAsia="Times New Roman"/>
          <w:szCs w:val="24"/>
        </w:rPr>
        <w:t>,</w:t>
      </w:r>
      <w:r w:rsidRPr="007640DF">
        <w:rPr>
          <w:rFonts w:eastAsia="Times New Roman"/>
          <w:szCs w:val="24"/>
        </w:rPr>
        <w:t xml:space="preserve"> στην </w:t>
      </w:r>
      <w:r>
        <w:rPr>
          <w:rFonts w:eastAsia="Times New Roman"/>
          <w:szCs w:val="24"/>
        </w:rPr>
        <w:t>Ελλάδα,</w:t>
      </w:r>
      <w:r w:rsidRPr="007640DF">
        <w:rPr>
          <w:rFonts w:eastAsia="Times New Roman"/>
          <w:szCs w:val="24"/>
        </w:rPr>
        <w:t xml:space="preserve"> </w:t>
      </w:r>
      <w:r>
        <w:rPr>
          <w:rFonts w:eastAsia="Times New Roman"/>
          <w:szCs w:val="24"/>
        </w:rPr>
        <w:t>γ</w:t>
      </w:r>
      <w:r w:rsidRPr="007640DF">
        <w:rPr>
          <w:rFonts w:eastAsia="Times New Roman"/>
          <w:szCs w:val="24"/>
        </w:rPr>
        <w:t>ιατί καθυστέρησαν ενώ είχα</w:t>
      </w:r>
      <w:r>
        <w:rPr>
          <w:rFonts w:eastAsia="Times New Roman"/>
          <w:szCs w:val="24"/>
        </w:rPr>
        <w:t>ν</w:t>
      </w:r>
      <w:r w:rsidRPr="007640DF">
        <w:rPr>
          <w:rFonts w:eastAsia="Times New Roman"/>
          <w:szCs w:val="24"/>
        </w:rPr>
        <w:t xml:space="preserve"> περάσει σε άλλες χώρες</w:t>
      </w:r>
      <w:r>
        <w:rPr>
          <w:rFonts w:eastAsia="Times New Roman"/>
          <w:szCs w:val="24"/>
        </w:rPr>
        <w:t>; Ή</w:t>
      </w:r>
      <w:r w:rsidRPr="007640DF">
        <w:rPr>
          <w:rFonts w:eastAsia="Times New Roman"/>
          <w:szCs w:val="24"/>
        </w:rPr>
        <w:t xml:space="preserve">ταν οι απαιτήσεις του κεφαλαίου για </w:t>
      </w:r>
      <w:r>
        <w:rPr>
          <w:rFonts w:eastAsia="Times New Roman"/>
          <w:szCs w:val="24"/>
        </w:rPr>
        <w:t>φόρτωμα της κρίσης σ</w:t>
      </w:r>
      <w:r w:rsidRPr="007640DF">
        <w:rPr>
          <w:rFonts w:eastAsia="Times New Roman"/>
          <w:szCs w:val="24"/>
        </w:rPr>
        <w:t>τους εργαζόμ</w:t>
      </w:r>
      <w:r w:rsidRPr="007640DF">
        <w:rPr>
          <w:rFonts w:eastAsia="Times New Roman"/>
          <w:szCs w:val="24"/>
        </w:rPr>
        <w:t>ενους</w:t>
      </w:r>
      <w:r>
        <w:rPr>
          <w:rFonts w:eastAsia="Times New Roman"/>
          <w:szCs w:val="24"/>
        </w:rPr>
        <w:t>,</w:t>
      </w:r>
      <w:r w:rsidRPr="007640DF">
        <w:rPr>
          <w:rFonts w:eastAsia="Times New Roman"/>
          <w:szCs w:val="24"/>
        </w:rPr>
        <w:t xml:space="preserve"> να διασωθεί όσο μπορεί και να δημιουργηθούν προϋποθέσεις για την ανάκαμψη</w:t>
      </w:r>
      <w:r>
        <w:rPr>
          <w:rFonts w:eastAsia="Times New Roman"/>
          <w:szCs w:val="24"/>
        </w:rPr>
        <w:t>,</w:t>
      </w:r>
      <w:r w:rsidRPr="007640DF">
        <w:rPr>
          <w:rFonts w:eastAsia="Times New Roman"/>
          <w:szCs w:val="24"/>
        </w:rPr>
        <w:t xml:space="preserve"> όταν υπάρξει ανάκαμψη</w:t>
      </w:r>
      <w:r>
        <w:rPr>
          <w:rFonts w:eastAsia="Times New Roman"/>
          <w:szCs w:val="24"/>
        </w:rPr>
        <w:t>,</w:t>
      </w:r>
      <w:r w:rsidRPr="007640DF">
        <w:rPr>
          <w:rFonts w:eastAsia="Times New Roman"/>
          <w:szCs w:val="24"/>
        </w:rPr>
        <w:t xml:space="preserve"> για να μεγαλώσουν τα κέρδη</w:t>
      </w:r>
      <w:r>
        <w:rPr>
          <w:rFonts w:eastAsia="Times New Roman"/>
          <w:szCs w:val="24"/>
        </w:rPr>
        <w:t xml:space="preserve"> τους. Τ</w:t>
      </w:r>
      <w:r w:rsidRPr="007640DF">
        <w:rPr>
          <w:rFonts w:eastAsia="Times New Roman"/>
          <w:szCs w:val="24"/>
        </w:rPr>
        <w:t>ι έκαναν οι προηγούμενες κυβερνήσεις</w:t>
      </w:r>
      <w:r>
        <w:rPr>
          <w:rFonts w:eastAsia="Times New Roman"/>
          <w:szCs w:val="24"/>
        </w:rPr>
        <w:t>; Τ</w:t>
      </w:r>
      <w:r w:rsidRPr="007640DF">
        <w:rPr>
          <w:rFonts w:eastAsia="Times New Roman"/>
          <w:szCs w:val="24"/>
        </w:rPr>
        <w:t>α λέω γρήγορα</w:t>
      </w:r>
      <w:r>
        <w:rPr>
          <w:rFonts w:eastAsia="Times New Roman"/>
          <w:szCs w:val="24"/>
        </w:rPr>
        <w:t>:</w:t>
      </w:r>
      <w:r w:rsidRPr="007640DF">
        <w:rPr>
          <w:rFonts w:eastAsia="Times New Roman"/>
          <w:szCs w:val="24"/>
        </w:rPr>
        <w:t xml:space="preserve"> </w:t>
      </w:r>
      <w:r>
        <w:rPr>
          <w:rFonts w:eastAsia="Times New Roman"/>
          <w:szCs w:val="24"/>
        </w:rPr>
        <w:t>Μ</w:t>
      </w:r>
      <w:r w:rsidRPr="007640DF">
        <w:rPr>
          <w:rFonts w:eastAsia="Times New Roman"/>
          <w:szCs w:val="24"/>
        </w:rPr>
        <w:t xml:space="preserve">είωση </w:t>
      </w:r>
      <w:r>
        <w:rPr>
          <w:rFonts w:eastAsia="Times New Roman"/>
          <w:szCs w:val="24"/>
        </w:rPr>
        <w:t xml:space="preserve">της </w:t>
      </w:r>
      <w:r w:rsidRPr="007640DF">
        <w:rPr>
          <w:rFonts w:eastAsia="Times New Roman"/>
          <w:szCs w:val="24"/>
        </w:rPr>
        <w:t xml:space="preserve">τιμής </w:t>
      </w:r>
      <w:r>
        <w:rPr>
          <w:rFonts w:eastAsia="Times New Roman"/>
          <w:szCs w:val="24"/>
        </w:rPr>
        <w:t xml:space="preserve">της </w:t>
      </w:r>
      <w:r w:rsidRPr="007640DF">
        <w:rPr>
          <w:rFonts w:eastAsia="Times New Roman"/>
          <w:szCs w:val="24"/>
        </w:rPr>
        <w:t>εργατικής δύναμης</w:t>
      </w:r>
      <w:r>
        <w:rPr>
          <w:rFonts w:eastAsia="Times New Roman"/>
          <w:szCs w:val="24"/>
        </w:rPr>
        <w:t>, μισθοί, συντάξεις, κατώ</w:t>
      </w:r>
      <w:r>
        <w:rPr>
          <w:rFonts w:eastAsia="Times New Roman"/>
          <w:szCs w:val="24"/>
        </w:rPr>
        <w:t>τερος μισθός: Α</w:t>
      </w:r>
      <w:r w:rsidRPr="007640DF">
        <w:rPr>
          <w:rFonts w:eastAsia="Times New Roman"/>
          <w:szCs w:val="24"/>
        </w:rPr>
        <w:t xml:space="preserve">πό το </w:t>
      </w:r>
      <w:r>
        <w:rPr>
          <w:rFonts w:eastAsia="Times New Roman"/>
          <w:szCs w:val="24"/>
        </w:rPr>
        <w:t>200</w:t>
      </w:r>
      <w:r w:rsidRPr="007640DF">
        <w:rPr>
          <w:rFonts w:eastAsia="Times New Roman"/>
          <w:szCs w:val="24"/>
        </w:rPr>
        <w:t xml:space="preserve">9 </w:t>
      </w:r>
      <w:r>
        <w:rPr>
          <w:rFonts w:eastAsia="Times New Roman"/>
          <w:szCs w:val="24"/>
        </w:rPr>
        <w:t>έως το 20</w:t>
      </w:r>
      <w:r w:rsidRPr="007640DF">
        <w:rPr>
          <w:rFonts w:eastAsia="Times New Roman"/>
          <w:szCs w:val="24"/>
        </w:rPr>
        <w:t>14 μειώθηκ</w:t>
      </w:r>
      <w:r>
        <w:rPr>
          <w:rFonts w:eastAsia="Times New Roman"/>
          <w:szCs w:val="24"/>
        </w:rPr>
        <w:t>ε στο</w:t>
      </w:r>
      <w:r w:rsidRPr="007640DF">
        <w:rPr>
          <w:rFonts w:eastAsia="Times New Roman"/>
          <w:szCs w:val="24"/>
        </w:rPr>
        <w:t xml:space="preserve"> 38,6% ο μισθός των εργαζομένων </w:t>
      </w:r>
      <w:r>
        <w:rPr>
          <w:rFonts w:eastAsia="Times New Roman"/>
          <w:szCs w:val="24"/>
        </w:rPr>
        <w:t xml:space="preserve">–είναι </w:t>
      </w:r>
      <w:r w:rsidRPr="007640DF">
        <w:rPr>
          <w:rFonts w:eastAsia="Times New Roman"/>
          <w:szCs w:val="24"/>
        </w:rPr>
        <w:t xml:space="preserve">στοιχεία όχι δικά </w:t>
      </w:r>
      <w:r>
        <w:rPr>
          <w:rFonts w:eastAsia="Times New Roman"/>
          <w:szCs w:val="24"/>
        </w:rPr>
        <w:t>μας,</w:t>
      </w:r>
      <w:r w:rsidRPr="007640DF">
        <w:rPr>
          <w:rFonts w:eastAsia="Times New Roman"/>
          <w:szCs w:val="24"/>
        </w:rPr>
        <w:t xml:space="preserve"> είναι της </w:t>
      </w:r>
      <w:r>
        <w:rPr>
          <w:rFonts w:eastAsia="Times New Roman"/>
          <w:szCs w:val="24"/>
          <w:lang w:val="en-US"/>
        </w:rPr>
        <w:t>EU</w:t>
      </w:r>
      <w:r w:rsidRPr="007640DF">
        <w:rPr>
          <w:rFonts w:eastAsia="Times New Roman"/>
          <w:szCs w:val="24"/>
        </w:rPr>
        <w:t xml:space="preserve">ROSTAT </w:t>
      </w:r>
      <w:r w:rsidRPr="007640DF">
        <w:rPr>
          <w:rFonts w:eastAsia="Times New Roman"/>
          <w:szCs w:val="24"/>
        </w:rPr>
        <w:t xml:space="preserve">που </w:t>
      </w:r>
      <w:r>
        <w:rPr>
          <w:rFonts w:eastAsia="Times New Roman"/>
          <w:szCs w:val="24"/>
        </w:rPr>
        <w:t xml:space="preserve">όλοι </w:t>
      </w:r>
      <w:r w:rsidRPr="007640DF">
        <w:rPr>
          <w:rFonts w:eastAsia="Times New Roman"/>
          <w:szCs w:val="24"/>
        </w:rPr>
        <w:t>ορκίζε</w:t>
      </w:r>
      <w:r>
        <w:rPr>
          <w:rFonts w:eastAsia="Times New Roman"/>
          <w:szCs w:val="24"/>
        </w:rPr>
        <w:t>στε</w:t>
      </w:r>
      <w:r w:rsidRPr="007640DF">
        <w:rPr>
          <w:rFonts w:eastAsia="Times New Roman"/>
          <w:szCs w:val="24"/>
        </w:rPr>
        <w:t xml:space="preserve"> και δεν την αμφισβητείτ</w:t>
      </w:r>
      <w:r>
        <w:rPr>
          <w:rFonts w:eastAsia="Times New Roman"/>
          <w:szCs w:val="24"/>
        </w:rPr>
        <w:t xml:space="preserve">ε-, </w:t>
      </w:r>
      <w:r w:rsidRPr="007640DF">
        <w:rPr>
          <w:rFonts w:eastAsia="Times New Roman"/>
          <w:szCs w:val="24"/>
        </w:rPr>
        <w:t>40</w:t>
      </w:r>
      <w:r>
        <w:rPr>
          <w:rFonts w:eastAsia="Times New Roman"/>
          <w:szCs w:val="24"/>
        </w:rPr>
        <w:t>,3</w:t>
      </w:r>
      <w:r w:rsidRPr="007640DF">
        <w:rPr>
          <w:rFonts w:eastAsia="Times New Roman"/>
          <w:szCs w:val="24"/>
        </w:rPr>
        <w:t xml:space="preserve">% </w:t>
      </w:r>
      <w:r>
        <w:rPr>
          <w:rFonts w:eastAsia="Times New Roman"/>
          <w:szCs w:val="24"/>
        </w:rPr>
        <w:t>των</w:t>
      </w:r>
      <w:r w:rsidRPr="007640DF">
        <w:rPr>
          <w:rFonts w:eastAsia="Times New Roman"/>
          <w:szCs w:val="24"/>
        </w:rPr>
        <w:t xml:space="preserve"> αυτοαπασχολούμεν</w:t>
      </w:r>
      <w:r>
        <w:rPr>
          <w:rFonts w:eastAsia="Times New Roman"/>
          <w:szCs w:val="24"/>
        </w:rPr>
        <w:t>ων,</w:t>
      </w:r>
      <w:r w:rsidRPr="007640DF">
        <w:rPr>
          <w:rFonts w:eastAsia="Times New Roman"/>
          <w:szCs w:val="24"/>
        </w:rPr>
        <w:t xml:space="preserve"> 43,8</w:t>
      </w:r>
      <w:r>
        <w:rPr>
          <w:rFonts w:eastAsia="Times New Roman"/>
          <w:szCs w:val="24"/>
        </w:rPr>
        <w:t>%</w:t>
      </w:r>
      <w:r w:rsidRPr="007640DF">
        <w:rPr>
          <w:rFonts w:eastAsia="Times New Roman"/>
          <w:szCs w:val="24"/>
        </w:rPr>
        <w:t xml:space="preserve"> των ανέργων</w:t>
      </w:r>
      <w:r>
        <w:rPr>
          <w:rFonts w:eastAsia="Times New Roman"/>
          <w:szCs w:val="24"/>
        </w:rPr>
        <w:t>,</w:t>
      </w:r>
      <w:r w:rsidRPr="007640DF">
        <w:rPr>
          <w:rFonts w:eastAsia="Times New Roman"/>
          <w:szCs w:val="24"/>
        </w:rPr>
        <w:t xml:space="preserve"> 32,5</w:t>
      </w:r>
      <w:r>
        <w:rPr>
          <w:rFonts w:eastAsia="Times New Roman"/>
          <w:szCs w:val="24"/>
        </w:rPr>
        <w:t>%</w:t>
      </w:r>
      <w:r w:rsidRPr="007640DF">
        <w:rPr>
          <w:rFonts w:eastAsia="Times New Roman"/>
          <w:szCs w:val="24"/>
        </w:rPr>
        <w:t xml:space="preserve"> </w:t>
      </w:r>
      <w:r>
        <w:rPr>
          <w:rFonts w:eastAsia="Times New Roman"/>
          <w:szCs w:val="24"/>
        </w:rPr>
        <w:t xml:space="preserve">των συνταξιούχων. Και </w:t>
      </w:r>
      <w:r w:rsidRPr="007640DF">
        <w:rPr>
          <w:rFonts w:eastAsia="Times New Roman"/>
          <w:szCs w:val="24"/>
        </w:rPr>
        <w:t>βγαίνει η Νέα Δημοκρατία στα κεραμίδια τώρα</w:t>
      </w:r>
      <w:r>
        <w:rPr>
          <w:rFonts w:eastAsia="Times New Roman"/>
          <w:szCs w:val="24"/>
        </w:rPr>
        <w:t>,</w:t>
      </w:r>
      <w:r w:rsidRPr="007640DF">
        <w:rPr>
          <w:rFonts w:eastAsia="Times New Roman"/>
          <w:szCs w:val="24"/>
        </w:rPr>
        <w:t xml:space="preserve"> λες και εμφανίστηκε σήμερα ξαφνικά </w:t>
      </w:r>
      <w:r>
        <w:rPr>
          <w:rFonts w:eastAsia="Times New Roman"/>
          <w:szCs w:val="24"/>
        </w:rPr>
        <w:t>άσπιλη και αμόλυντη</w:t>
      </w:r>
      <w:r w:rsidRPr="007640DF">
        <w:rPr>
          <w:rFonts w:eastAsia="Times New Roman"/>
          <w:szCs w:val="24"/>
        </w:rPr>
        <w:t xml:space="preserve"> και υπερασπίζεται</w:t>
      </w:r>
      <w:r>
        <w:rPr>
          <w:rFonts w:eastAsia="Times New Roman"/>
          <w:szCs w:val="24"/>
        </w:rPr>
        <w:t xml:space="preserve"> τάχα</w:t>
      </w:r>
      <w:r w:rsidRPr="007640DF">
        <w:rPr>
          <w:rFonts w:eastAsia="Times New Roman"/>
          <w:szCs w:val="24"/>
        </w:rPr>
        <w:t xml:space="preserve"> τα συμφέροντα τα ταξικά των </w:t>
      </w:r>
      <w:r>
        <w:rPr>
          <w:rFonts w:eastAsia="Times New Roman"/>
          <w:szCs w:val="24"/>
        </w:rPr>
        <w:t>φτωχών</w:t>
      </w:r>
      <w:r w:rsidRPr="007640DF">
        <w:rPr>
          <w:rFonts w:eastAsia="Times New Roman"/>
          <w:szCs w:val="24"/>
        </w:rPr>
        <w:t xml:space="preserve"> και ότι είναι κόμ</w:t>
      </w:r>
      <w:r>
        <w:rPr>
          <w:rFonts w:eastAsia="Times New Roman"/>
          <w:szCs w:val="24"/>
        </w:rPr>
        <w:t>μ</w:t>
      </w:r>
      <w:r w:rsidRPr="007640DF">
        <w:rPr>
          <w:rFonts w:eastAsia="Times New Roman"/>
          <w:szCs w:val="24"/>
        </w:rPr>
        <w:t>α το οποίο δεν</w:t>
      </w:r>
      <w:r>
        <w:rPr>
          <w:rFonts w:eastAsia="Times New Roman"/>
          <w:szCs w:val="24"/>
        </w:rPr>
        <w:t xml:space="preserve"> είναι</w:t>
      </w:r>
      <w:r w:rsidRPr="007640DF">
        <w:rPr>
          <w:rFonts w:eastAsia="Times New Roman"/>
          <w:szCs w:val="24"/>
        </w:rPr>
        <w:t xml:space="preserve"> του κεφαλαίου </w:t>
      </w:r>
      <w:r>
        <w:rPr>
          <w:rFonts w:eastAsia="Times New Roman"/>
          <w:szCs w:val="24"/>
        </w:rPr>
        <w:t>κ.λπ.</w:t>
      </w:r>
      <w:r w:rsidRPr="00FB5B41">
        <w:rPr>
          <w:rFonts w:eastAsia="Times New Roman"/>
          <w:szCs w:val="24"/>
        </w:rPr>
        <w:t>.</w:t>
      </w:r>
    </w:p>
    <w:p w14:paraId="3739500C" w14:textId="77777777" w:rsidR="00B27939" w:rsidRDefault="00D93F4B">
      <w:pPr>
        <w:spacing w:after="0" w:line="600" w:lineRule="auto"/>
        <w:ind w:firstLine="720"/>
        <w:jc w:val="both"/>
        <w:rPr>
          <w:rFonts w:eastAsia="Times New Roman"/>
          <w:szCs w:val="24"/>
        </w:rPr>
      </w:pPr>
      <w:r>
        <w:rPr>
          <w:rFonts w:eastAsia="Times New Roman"/>
          <w:szCs w:val="24"/>
        </w:rPr>
        <w:lastRenderedPageBreak/>
        <w:t>Δεύτερον,</w:t>
      </w:r>
      <w:r w:rsidRPr="007640DF">
        <w:rPr>
          <w:rFonts w:eastAsia="Times New Roman"/>
          <w:szCs w:val="24"/>
        </w:rPr>
        <w:t xml:space="preserve"> μείωση κοινωνικών δαπανών</w:t>
      </w:r>
      <w:r>
        <w:rPr>
          <w:rFonts w:eastAsia="Times New Roman"/>
          <w:szCs w:val="24"/>
        </w:rPr>
        <w:t>. Γ</w:t>
      </w:r>
      <w:r w:rsidRPr="007640DF">
        <w:rPr>
          <w:rFonts w:eastAsia="Times New Roman"/>
          <w:szCs w:val="24"/>
        </w:rPr>
        <w:t>ενική επιδρομή</w:t>
      </w:r>
      <w:r>
        <w:rPr>
          <w:rFonts w:eastAsia="Times New Roman"/>
          <w:szCs w:val="24"/>
        </w:rPr>
        <w:t>,</w:t>
      </w:r>
      <w:r w:rsidRPr="007640DF">
        <w:rPr>
          <w:rFonts w:eastAsia="Times New Roman"/>
          <w:szCs w:val="24"/>
        </w:rPr>
        <w:t xml:space="preserve"> για λόγους που έχου</w:t>
      </w:r>
      <w:r>
        <w:rPr>
          <w:rFonts w:eastAsia="Times New Roman"/>
          <w:szCs w:val="24"/>
        </w:rPr>
        <w:t>με</w:t>
      </w:r>
      <w:r w:rsidRPr="007640DF">
        <w:rPr>
          <w:rFonts w:eastAsia="Times New Roman"/>
          <w:szCs w:val="24"/>
        </w:rPr>
        <w:t xml:space="preserve"> εξηγήσει</w:t>
      </w:r>
      <w:r>
        <w:rPr>
          <w:rFonts w:eastAsia="Times New Roman"/>
          <w:szCs w:val="24"/>
        </w:rPr>
        <w:t>.</w:t>
      </w:r>
    </w:p>
    <w:p w14:paraId="3739500D" w14:textId="77777777" w:rsidR="00B27939" w:rsidRDefault="00D93F4B">
      <w:pPr>
        <w:spacing w:after="0" w:line="600" w:lineRule="auto"/>
        <w:ind w:firstLine="720"/>
        <w:jc w:val="both"/>
        <w:rPr>
          <w:rFonts w:eastAsia="Times New Roman"/>
          <w:szCs w:val="24"/>
        </w:rPr>
      </w:pPr>
      <w:r>
        <w:rPr>
          <w:rFonts w:eastAsia="Times New Roman"/>
          <w:szCs w:val="24"/>
        </w:rPr>
        <w:t>Τρίτον,</w:t>
      </w:r>
      <w:r w:rsidRPr="007640DF">
        <w:rPr>
          <w:rFonts w:eastAsia="Times New Roman"/>
          <w:szCs w:val="24"/>
        </w:rPr>
        <w:t xml:space="preserve"> φοροεπιδρομή</w:t>
      </w:r>
      <w:r>
        <w:rPr>
          <w:rFonts w:eastAsia="Times New Roman"/>
          <w:szCs w:val="24"/>
        </w:rPr>
        <w:t>. Βρεί</w:t>
      </w:r>
      <w:r w:rsidRPr="007640DF">
        <w:rPr>
          <w:rFonts w:eastAsia="Times New Roman"/>
          <w:szCs w:val="24"/>
        </w:rPr>
        <w:t xml:space="preserve">τε τα </w:t>
      </w:r>
      <w:r>
        <w:rPr>
          <w:rFonts w:eastAsia="Times New Roman"/>
          <w:szCs w:val="24"/>
        </w:rPr>
        <w:t>π</w:t>
      </w:r>
      <w:r w:rsidRPr="007640DF">
        <w:rPr>
          <w:rFonts w:eastAsia="Times New Roman"/>
          <w:szCs w:val="24"/>
        </w:rPr>
        <w:t>οιος έκανε τη μεγαλύτερη</w:t>
      </w:r>
      <w:r>
        <w:rPr>
          <w:rFonts w:eastAsia="Times New Roman"/>
          <w:szCs w:val="24"/>
        </w:rPr>
        <w:t>. Η</w:t>
      </w:r>
      <w:r w:rsidRPr="007640DF">
        <w:rPr>
          <w:rFonts w:eastAsia="Times New Roman"/>
          <w:szCs w:val="24"/>
        </w:rPr>
        <w:t xml:space="preserve"> Νέα Δημοκρατία και το ΠΑΣΟΚ </w:t>
      </w:r>
      <w:r>
        <w:rPr>
          <w:rFonts w:eastAsia="Times New Roman"/>
          <w:szCs w:val="24"/>
        </w:rPr>
        <w:t>ή ο</w:t>
      </w:r>
      <w:r w:rsidRPr="007640DF">
        <w:rPr>
          <w:rFonts w:eastAsia="Times New Roman"/>
          <w:szCs w:val="24"/>
        </w:rPr>
        <w:t xml:space="preserve"> ΣΥΡΙΖΑ</w:t>
      </w:r>
      <w:r>
        <w:rPr>
          <w:rFonts w:eastAsia="Times New Roman"/>
          <w:szCs w:val="24"/>
        </w:rPr>
        <w:t>;</w:t>
      </w:r>
      <w:r w:rsidRPr="007640DF">
        <w:rPr>
          <w:rFonts w:eastAsia="Times New Roman"/>
          <w:szCs w:val="24"/>
        </w:rPr>
        <w:t xml:space="preserve"> </w:t>
      </w:r>
      <w:r>
        <w:rPr>
          <w:rFonts w:eastAsia="Times New Roman"/>
          <w:szCs w:val="24"/>
        </w:rPr>
        <w:t>Κ</w:t>
      </w:r>
      <w:r w:rsidRPr="007640DF">
        <w:rPr>
          <w:rFonts w:eastAsia="Times New Roman"/>
          <w:szCs w:val="24"/>
        </w:rPr>
        <w:t>αι οι δ</w:t>
      </w:r>
      <w:r>
        <w:rPr>
          <w:rFonts w:eastAsia="Times New Roman"/>
          <w:szCs w:val="24"/>
        </w:rPr>
        <w:t>υ</w:t>
      </w:r>
      <w:r w:rsidRPr="007640DF">
        <w:rPr>
          <w:rFonts w:eastAsia="Times New Roman"/>
          <w:szCs w:val="24"/>
        </w:rPr>
        <w:t>ο</w:t>
      </w:r>
      <w:r>
        <w:rPr>
          <w:rFonts w:eastAsia="Times New Roman"/>
          <w:szCs w:val="24"/>
        </w:rPr>
        <w:t>,</w:t>
      </w:r>
      <w:r w:rsidRPr="007640DF">
        <w:rPr>
          <w:rFonts w:eastAsia="Times New Roman"/>
          <w:szCs w:val="24"/>
        </w:rPr>
        <w:t xml:space="preserve"> πάντως</w:t>
      </w:r>
      <w:r>
        <w:rPr>
          <w:rFonts w:eastAsia="Times New Roman"/>
          <w:szCs w:val="24"/>
        </w:rPr>
        <w:t>,</w:t>
      </w:r>
      <w:r w:rsidRPr="007640DF">
        <w:rPr>
          <w:rFonts w:eastAsia="Times New Roman"/>
          <w:szCs w:val="24"/>
        </w:rPr>
        <w:t xml:space="preserve"> </w:t>
      </w:r>
      <w:r>
        <w:rPr>
          <w:rFonts w:eastAsia="Times New Roman"/>
          <w:szCs w:val="24"/>
        </w:rPr>
        <w:t>κάνατε</w:t>
      </w:r>
      <w:r w:rsidRPr="007640DF">
        <w:rPr>
          <w:rFonts w:eastAsia="Times New Roman"/>
          <w:szCs w:val="24"/>
        </w:rPr>
        <w:t xml:space="preserve"> μεγάλη φοροεπιδρομή</w:t>
      </w:r>
      <w:r>
        <w:rPr>
          <w:rFonts w:eastAsia="Times New Roman"/>
          <w:szCs w:val="24"/>
        </w:rPr>
        <w:t>.</w:t>
      </w:r>
    </w:p>
    <w:p w14:paraId="3739500E" w14:textId="77777777" w:rsidR="00B27939" w:rsidRDefault="00D93F4B">
      <w:pPr>
        <w:spacing w:after="0" w:line="600" w:lineRule="auto"/>
        <w:ind w:firstLine="720"/>
        <w:jc w:val="both"/>
        <w:rPr>
          <w:rFonts w:eastAsia="Times New Roman"/>
          <w:szCs w:val="24"/>
        </w:rPr>
      </w:pPr>
      <w:r>
        <w:rPr>
          <w:rFonts w:eastAsia="Times New Roman"/>
          <w:szCs w:val="24"/>
        </w:rPr>
        <w:t>Τέταρτον,</w:t>
      </w:r>
      <w:r w:rsidRPr="007640DF">
        <w:rPr>
          <w:rFonts w:eastAsia="Times New Roman"/>
          <w:szCs w:val="24"/>
        </w:rPr>
        <w:t xml:space="preserve"> ιδιωτικοποιήσεις γενικευμένες</w:t>
      </w:r>
      <w:r>
        <w:rPr>
          <w:rFonts w:eastAsia="Times New Roman"/>
          <w:szCs w:val="24"/>
        </w:rPr>
        <w:t>.</w:t>
      </w:r>
      <w:r w:rsidRPr="007640DF">
        <w:rPr>
          <w:rFonts w:eastAsia="Times New Roman"/>
          <w:szCs w:val="24"/>
        </w:rPr>
        <w:t xml:space="preserve"> </w:t>
      </w:r>
      <w:r>
        <w:rPr>
          <w:rFonts w:eastAsia="Times New Roman"/>
          <w:szCs w:val="24"/>
        </w:rPr>
        <w:t>Π</w:t>
      </w:r>
      <w:r w:rsidRPr="007640DF">
        <w:rPr>
          <w:rFonts w:eastAsia="Times New Roman"/>
          <w:szCs w:val="24"/>
        </w:rPr>
        <w:t>αράδοση του πλούτ</w:t>
      </w:r>
      <w:r w:rsidRPr="007640DF">
        <w:rPr>
          <w:rFonts w:eastAsia="Times New Roman"/>
          <w:szCs w:val="24"/>
        </w:rPr>
        <w:t>ου που υπάρχει στους ιδιώτες</w:t>
      </w:r>
      <w:r>
        <w:rPr>
          <w:rFonts w:eastAsia="Times New Roman"/>
          <w:szCs w:val="24"/>
        </w:rPr>
        <w:t>, γ</w:t>
      </w:r>
      <w:r w:rsidRPr="007640DF">
        <w:rPr>
          <w:rFonts w:eastAsia="Times New Roman"/>
          <w:szCs w:val="24"/>
        </w:rPr>
        <w:t>ιατί αυτός πιστεύετ</w:t>
      </w:r>
      <w:r>
        <w:rPr>
          <w:rFonts w:eastAsia="Times New Roman"/>
          <w:szCs w:val="24"/>
        </w:rPr>
        <w:t>ε</w:t>
      </w:r>
      <w:r w:rsidRPr="007640DF">
        <w:rPr>
          <w:rFonts w:eastAsia="Times New Roman"/>
          <w:szCs w:val="24"/>
        </w:rPr>
        <w:t xml:space="preserve"> και οι δύο ότι είναι ο κινητήρας της ανάπτυξης και όχι </w:t>
      </w:r>
      <w:r>
        <w:rPr>
          <w:rFonts w:eastAsia="Times New Roman"/>
          <w:szCs w:val="24"/>
        </w:rPr>
        <w:t xml:space="preserve">οι </w:t>
      </w:r>
      <w:r w:rsidRPr="007640DF">
        <w:rPr>
          <w:rFonts w:eastAsia="Times New Roman"/>
          <w:szCs w:val="24"/>
        </w:rPr>
        <w:t>εργαζόμενοι</w:t>
      </w:r>
      <w:r>
        <w:rPr>
          <w:rFonts w:eastAsia="Times New Roman"/>
          <w:szCs w:val="24"/>
        </w:rPr>
        <w:t>,</w:t>
      </w:r>
      <w:r w:rsidRPr="007640DF">
        <w:rPr>
          <w:rFonts w:eastAsia="Times New Roman"/>
          <w:szCs w:val="24"/>
        </w:rPr>
        <w:t xml:space="preserve"> που είναι</w:t>
      </w:r>
      <w:r w:rsidRPr="009F0BD2">
        <w:rPr>
          <w:rFonts w:eastAsia="Times New Roman"/>
          <w:szCs w:val="24"/>
        </w:rPr>
        <w:t xml:space="preserve"> </w:t>
      </w:r>
      <w:r w:rsidRPr="007640DF">
        <w:rPr>
          <w:rFonts w:eastAsia="Times New Roman"/>
          <w:szCs w:val="24"/>
        </w:rPr>
        <w:t>η παραγωγή του πλούτου</w:t>
      </w:r>
      <w:r>
        <w:rPr>
          <w:rFonts w:eastAsia="Times New Roman"/>
          <w:szCs w:val="24"/>
        </w:rPr>
        <w:t xml:space="preserve">. </w:t>
      </w:r>
    </w:p>
    <w:p w14:paraId="3739500F" w14:textId="77777777" w:rsidR="00B27939" w:rsidRDefault="00D93F4B">
      <w:pPr>
        <w:spacing w:after="0" w:line="600" w:lineRule="auto"/>
        <w:ind w:firstLine="720"/>
        <w:jc w:val="both"/>
        <w:rPr>
          <w:rFonts w:eastAsia="Times New Roman"/>
          <w:szCs w:val="24"/>
        </w:rPr>
      </w:pPr>
      <w:r>
        <w:rPr>
          <w:rFonts w:eastAsia="Times New Roman"/>
          <w:szCs w:val="24"/>
        </w:rPr>
        <w:t>Κ</w:t>
      </w:r>
      <w:r w:rsidRPr="007640DF">
        <w:rPr>
          <w:rFonts w:eastAsia="Times New Roman"/>
          <w:szCs w:val="24"/>
        </w:rPr>
        <w:t>αι τέλος</w:t>
      </w:r>
      <w:r>
        <w:rPr>
          <w:rFonts w:eastAsia="Times New Roman"/>
          <w:szCs w:val="24"/>
        </w:rPr>
        <w:t>,</w:t>
      </w:r>
      <w:r w:rsidRPr="007640DF">
        <w:rPr>
          <w:rFonts w:eastAsia="Times New Roman"/>
          <w:szCs w:val="24"/>
        </w:rPr>
        <w:t xml:space="preserve"> επενδυτικά κίνητρα</w:t>
      </w:r>
      <w:r>
        <w:rPr>
          <w:rFonts w:eastAsia="Times New Roman"/>
          <w:szCs w:val="24"/>
        </w:rPr>
        <w:t>. Κ</w:t>
      </w:r>
      <w:r w:rsidRPr="007640DF">
        <w:rPr>
          <w:rFonts w:eastAsia="Times New Roman"/>
          <w:szCs w:val="24"/>
        </w:rPr>
        <w:t xml:space="preserve">ατάργηση </w:t>
      </w:r>
      <w:r>
        <w:rPr>
          <w:rFonts w:eastAsia="Times New Roman"/>
          <w:szCs w:val="24"/>
        </w:rPr>
        <w:t xml:space="preserve">των </w:t>
      </w:r>
      <w:r w:rsidRPr="007640DF">
        <w:rPr>
          <w:rFonts w:eastAsia="Times New Roman"/>
          <w:szCs w:val="24"/>
        </w:rPr>
        <w:t>όπο</w:t>
      </w:r>
      <w:r>
        <w:rPr>
          <w:rFonts w:eastAsia="Times New Roman"/>
          <w:szCs w:val="24"/>
        </w:rPr>
        <w:t>ι</w:t>
      </w:r>
      <w:r w:rsidRPr="007640DF">
        <w:rPr>
          <w:rFonts w:eastAsia="Times New Roman"/>
          <w:szCs w:val="24"/>
        </w:rPr>
        <w:t>ων εμποδίων</w:t>
      </w:r>
      <w:r>
        <w:rPr>
          <w:rFonts w:eastAsia="Times New Roman"/>
          <w:szCs w:val="24"/>
        </w:rPr>
        <w:t>,</w:t>
      </w:r>
      <w:r w:rsidRPr="007640DF">
        <w:rPr>
          <w:rFonts w:eastAsia="Times New Roman"/>
          <w:szCs w:val="24"/>
        </w:rPr>
        <w:t xml:space="preserve"> θα έλεγα </w:t>
      </w:r>
      <w:r>
        <w:rPr>
          <w:rFonts w:eastAsia="Times New Roman"/>
          <w:szCs w:val="24"/>
        </w:rPr>
        <w:t>σά</w:t>
      </w:r>
      <w:r w:rsidRPr="007640DF">
        <w:rPr>
          <w:rFonts w:eastAsia="Times New Roman"/>
          <w:szCs w:val="24"/>
        </w:rPr>
        <w:t>ρωμα κυριολεκτικά</w:t>
      </w:r>
      <w:r>
        <w:rPr>
          <w:rFonts w:eastAsia="Times New Roman"/>
          <w:szCs w:val="24"/>
        </w:rPr>
        <w:t>,</w:t>
      </w:r>
      <w:r w:rsidRPr="007640DF">
        <w:rPr>
          <w:rFonts w:eastAsia="Times New Roman"/>
          <w:szCs w:val="24"/>
        </w:rPr>
        <w:t xml:space="preserve"> για να δημιουργήσε</w:t>
      </w:r>
      <w:r>
        <w:rPr>
          <w:rFonts w:eastAsia="Times New Roman"/>
          <w:szCs w:val="24"/>
        </w:rPr>
        <w:t>τε</w:t>
      </w:r>
      <w:r w:rsidRPr="007640DF">
        <w:rPr>
          <w:rFonts w:eastAsia="Times New Roman"/>
          <w:szCs w:val="24"/>
        </w:rPr>
        <w:t xml:space="preserve"> ένα</w:t>
      </w:r>
      <w:r>
        <w:rPr>
          <w:rFonts w:eastAsia="Times New Roman"/>
          <w:szCs w:val="24"/>
        </w:rPr>
        <w:t>ν</w:t>
      </w:r>
      <w:r w:rsidRPr="007640DF">
        <w:rPr>
          <w:rFonts w:eastAsia="Times New Roman"/>
          <w:szCs w:val="24"/>
        </w:rPr>
        <w:t xml:space="preserve"> παράδεισο από τη μία μεριά για τους επιχειρηματικούς ομίλους</w:t>
      </w:r>
      <w:r>
        <w:rPr>
          <w:rFonts w:eastAsia="Times New Roman"/>
          <w:szCs w:val="24"/>
        </w:rPr>
        <w:t xml:space="preserve"> και τ</w:t>
      </w:r>
      <w:r w:rsidRPr="007640DF">
        <w:rPr>
          <w:rFonts w:eastAsia="Times New Roman"/>
          <w:szCs w:val="24"/>
        </w:rPr>
        <w:t>ην κόλαση τη</w:t>
      </w:r>
      <w:r>
        <w:rPr>
          <w:rFonts w:eastAsia="Times New Roman"/>
          <w:szCs w:val="24"/>
        </w:rPr>
        <w:t>ς γαλέρας για τους εργαζόμενους.</w:t>
      </w:r>
    </w:p>
    <w:p w14:paraId="37395010" w14:textId="77777777" w:rsidR="00B27939" w:rsidRDefault="00D93F4B">
      <w:pPr>
        <w:spacing w:after="0" w:line="600" w:lineRule="auto"/>
        <w:ind w:firstLine="720"/>
        <w:jc w:val="both"/>
        <w:rPr>
          <w:rFonts w:eastAsia="Times New Roman"/>
          <w:szCs w:val="24"/>
        </w:rPr>
      </w:pPr>
      <w:r>
        <w:rPr>
          <w:rFonts w:eastAsia="Times New Roman"/>
          <w:szCs w:val="24"/>
        </w:rPr>
        <w:t>Τ</w:t>
      </w:r>
      <w:r w:rsidRPr="007640DF">
        <w:rPr>
          <w:rFonts w:eastAsia="Times New Roman"/>
          <w:szCs w:val="24"/>
        </w:rPr>
        <w:t xml:space="preserve">ι έκανε η </w:t>
      </w:r>
      <w:r>
        <w:rPr>
          <w:rFonts w:eastAsia="Times New Roman"/>
          <w:szCs w:val="24"/>
        </w:rPr>
        <w:t>Κ</w:t>
      </w:r>
      <w:r w:rsidRPr="007640DF">
        <w:rPr>
          <w:rFonts w:eastAsia="Times New Roman"/>
          <w:szCs w:val="24"/>
        </w:rPr>
        <w:t>υβέρνηση</w:t>
      </w:r>
      <w:r>
        <w:rPr>
          <w:rFonts w:eastAsia="Times New Roman"/>
          <w:szCs w:val="24"/>
        </w:rPr>
        <w:t>;</w:t>
      </w:r>
      <w:r w:rsidRPr="007640DF">
        <w:rPr>
          <w:rFonts w:eastAsia="Times New Roman"/>
          <w:szCs w:val="24"/>
        </w:rPr>
        <w:t xml:space="preserve"> </w:t>
      </w:r>
      <w:r>
        <w:rPr>
          <w:rFonts w:eastAsia="Times New Roman"/>
          <w:szCs w:val="24"/>
        </w:rPr>
        <w:t>Τ</w:t>
      </w:r>
      <w:r w:rsidRPr="007640DF">
        <w:rPr>
          <w:rFonts w:eastAsia="Times New Roman"/>
          <w:szCs w:val="24"/>
        </w:rPr>
        <w:t>ι άλλαξε από όλα αυτά</w:t>
      </w:r>
      <w:r>
        <w:rPr>
          <w:rFonts w:eastAsia="Times New Roman"/>
          <w:szCs w:val="24"/>
        </w:rPr>
        <w:t>;</w:t>
      </w:r>
      <w:r w:rsidRPr="007640DF">
        <w:rPr>
          <w:rFonts w:eastAsia="Times New Roman"/>
          <w:szCs w:val="24"/>
        </w:rPr>
        <w:t xml:space="preserve"> </w:t>
      </w:r>
      <w:r>
        <w:rPr>
          <w:rFonts w:eastAsia="Times New Roman"/>
          <w:szCs w:val="24"/>
        </w:rPr>
        <w:t>Αύξησε τις</w:t>
      </w:r>
      <w:r w:rsidRPr="007640DF">
        <w:rPr>
          <w:rFonts w:eastAsia="Times New Roman"/>
          <w:szCs w:val="24"/>
        </w:rPr>
        <w:t xml:space="preserve"> τιμές μισθών και συντάξεων</w:t>
      </w:r>
      <w:r>
        <w:rPr>
          <w:rFonts w:eastAsia="Times New Roman"/>
          <w:szCs w:val="24"/>
        </w:rPr>
        <w:t>;</w:t>
      </w:r>
      <w:r w:rsidRPr="007640DF">
        <w:rPr>
          <w:rFonts w:eastAsia="Times New Roman"/>
          <w:szCs w:val="24"/>
        </w:rPr>
        <w:t xml:space="preserve"> Όχι</w:t>
      </w:r>
      <w:r>
        <w:rPr>
          <w:rFonts w:eastAsia="Times New Roman"/>
          <w:szCs w:val="24"/>
        </w:rPr>
        <w:t>. Α</w:t>
      </w:r>
      <w:r w:rsidRPr="007640DF">
        <w:rPr>
          <w:rFonts w:eastAsia="Times New Roman"/>
          <w:szCs w:val="24"/>
        </w:rPr>
        <w:t>ύξησ</w:t>
      </w:r>
      <w:r>
        <w:rPr>
          <w:rFonts w:eastAsia="Times New Roman"/>
          <w:szCs w:val="24"/>
        </w:rPr>
        <w:t>ε</w:t>
      </w:r>
      <w:r w:rsidRPr="007640DF">
        <w:rPr>
          <w:rFonts w:eastAsia="Times New Roman"/>
          <w:szCs w:val="24"/>
        </w:rPr>
        <w:t xml:space="preserve"> </w:t>
      </w:r>
      <w:r>
        <w:rPr>
          <w:rFonts w:eastAsia="Times New Roman"/>
          <w:szCs w:val="24"/>
        </w:rPr>
        <w:t>το εισόδημα σ</w:t>
      </w:r>
      <w:r w:rsidRPr="007640DF">
        <w:rPr>
          <w:rFonts w:eastAsia="Times New Roman"/>
          <w:szCs w:val="24"/>
        </w:rPr>
        <w:t>τους απα</w:t>
      </w:r>
      <w:r w:rsidRPr="007640DF">
        <w:rPr>
          <w:rFonts w:eastAsia="Times New Roman"/>
          <w:szCs w:val="24"/>
        </w:rPr>
        <w:t>σχολούμενους</w:t>
      </w:r>
      <w:r>
        <w:rPr>
          <w:rFonts w:eastAsia="Times New Roman"/>
          <w:szCs w:val="24"/>
        </w:rPr>
        <w:t>;</w:t>
      </w:r>
      <w:r w:rsidRPr="007640DF">
        <w:rPr>
          <w:rFonts w:eastAsia="Times New Roman"/>
          <w:szCs w:val="24"/>
        </w:rPr>
        <w:t xml:space="preserve"> Όχι</w:t>
      </w:r>
      <w:r>
        <w:rPr>
          <w:rFonts w:eastAsia="Times New Roman"/>
          <w:szCs w:val="24"/>
        </w:rPr>
        <w:t>. Σ</w:t>
      </w:r>
      <w:r w:rsidRPr="007640DF">
        <w:rPr>
          <w:rFonts w:eastAsia="Times New Roman"/>
          <w:szCs w:val="24"/>
        </w:rPr>
        <w:t>υνέχισε τη μείωση</w:t>
      </w:r>
      <w:r>
        <w:rPr>
          <w:rFonts w:eastAsia="Times New Roman"/>
          <w:szCs w:val="24"/>
        </w:rPr>
        <w:t xml:space="preserve">. </w:t>
      </w:r>
      <w:r>
        <w:rPr>
          <w:rFonts w:eastAsia="Times New Roman"/>
          <w:szCs w:val="24"/>
        </w:rPr>
        <w:t>Αύξησε το εισόδημα σ</w:t>
      </w:r>
      <w:r w:rsidRPr="007640DF">
        <w:rPr>
          <w:rFonts w:eastAsia="Times New Roman"/>
          <w:szCs w:val="24"/>
        </w:rPr>
        <w:t>τους ανέργους</w:t>
      </w:r>
      <w:r>
        <w:rPr>
          <w:rFonts w:eastAsia="Times New Roman"/>
          <w:szCs w:val="24"/>
        </w:rPr>
        <w:t>;</w:t>
      </w:r>
      <w:r w:rsidRPr="007640DF">
        <w:rPr>
          <w:rFonts w:eastAsia="Times New Roman"/>
          <w:szCs w:val="24"/>
        </w:rPr>
        <w:t xml:space="preserve"> Όχι</w:t>
      </w:r>
      <w:r>
        <w:rPr>
          <w:rFonts w:eastAsia="Times New Roman"/>
          <w:szCs w:val="24"/>
        </w:rPr>
        <w:t>.</w:t>
      </w:r>
      <w:r w:rsidRPr="007640DF">
        <w:rPr>
          <w:rFonts w:eastAsia="Times New Roman"/>
          <w:szCs w:val="24"/>
        </w:rPr>
        <w:t xml:space="preserve"> Α</w:t>
      </w:r>
      <w:r>
        <w:rPr>
          <w:rFonts w:eastAsia="Times New Roman"/>
          <w:szCs w:val="24"/>
        </w:rPr>
        <w:t>ύξησε</w:t>
      </w:r>
      <w:r w:rsidRPr="007640DF">
        <w:rPr>
          <w:rFonts w:eastAsia="Times New Roman"/>
          <w:szCs w:val="24"/>
        </w:rPr>
        <w:t xml:space="preserve"> τις συντάξεις</w:t>
      </w:r>
      <w:r>
        <w:rPr>
          <w:rFonts w:eastAsia="Times New Roman"/>
          <w:szCs w:val="24"/>
        </w:rPr>
        <w:t>; Ό</w:t>
      </w:r>
      <w:r w:rsidRPr="007640DF">
        <w:rPr>
          <w:rFonts w:eastAsia="Times New Roman"/>
          <w:szCs w:val="24"/>
        </w:rPr>
        <w:t>χι</w:t>
      </w:r>
      <w:r>
        <w:rPr>
          <w:rFonts w:eastAsia="Times New Roman"/>
          <w:szCs w:val="24"/>
        </w:rPr>
        <w:t>. Τι</w:t>
      </w:r>
      <w:r w:rsidRPr="007640DF">
        <w:rPr>
          <w:rFonts w:eastAsia="Times New Roman"/>
          <w:szCs w:val="24"/>
        </w:rPr>
        <w:t>ς μείωσ</w:t>
      </w:r>
      <w:r>
        <w:rPr>
          <w:rFonts w:eastAsia="Times New Roman"/>
          <w:szCs w:val="24"/>
        </w:rPr>
        <w:t>ε</w:t>
      </w:r>
      <w:r w:rsidRPr="007640DF">
        <w:rPr>
          <w:rFonts w:eastAsia="Times New Roman"/>
          <w:szCs w:val="24"/>
        </w:rPr>
        <w:t xml:space="preserve"> και άλλ</w:t>
      </w:r>
      <w:r>
        <w:rPr>
          <w:rFonts w:eastAsia="Times New Roman"/>
          <w:szCs w:val="24"/>
        </w:rPr>
        <w:t>ο. Α</w:t>
      </w:r>
      <w:r w:rsidRPr="007640DF">
        <w:rPr>
          <w:rFonts w:eastAsia="Times New Roman"/>
          <w:szCs w:val="24"/>
        </w:rPr>
        <w:t>ύξησε τις κοινωνικές δαπάνες</w:t>
      </w:r>
      <w:r>
        <w:rPr>
          <w:rFonts w:eastAsia="Times New Roman"/>
          <w:szCs w:val="24"/>
        </w:rPr>
        <w:t>;</w:t>
      </w:r>
      <w:r w:rsidRPr="007640DF">
        <w:rPr>
          <w:rFonts w:eastAsia="Times New Roman"/>
          <w:szCs w:val="24"/>
        </w:rPr>
        <w:t xml:space="preserve"> </w:t>
      </w:r>
      <w:r>
        <w:rPr>
          <w:rFonts w:eastAsia="Times New Roman"/>
          <w:szCs w:val="24"/>
        </w:rPr>
        <w:t>Ό</w:t>
      </w:r>
      <w:r w:rsidRPr="007640DF">
        <w:rPr>
          <w:rFonts w:eastAsia="Times New Roman"/>
          <w:szCs w:val="24"/>
        </w:rPr>
        <w:t>χι</w:t>
      </w:r>
      <w:r>
        <w:rPr>
          <w:rFonts w:eastAsia="Times New Roman"/>
          <w:szCs w:val="24"/>
        </w:rPr>
        <w:t>, με στοιχεία. Έ</w:t>
      </w:r>
      <w:r>
        <w:rPr>
          <w:rFonts w:eastAsia="Times New Roman"/>
          <w:szCs w:val="24"/>
        </w:rPr>
        <w:lastRenderedPageBreak/>
        <w:t>κανε νέα</w:t>
      </w:r>
      <w:r w:rsidRPr="007640DF">
        <w:rPr>
          <w:rFonts w:eastAsia="Times New Roman"/>
          <w:szCs w:val="24"/>
        </w:rPr>
        <w:t xml:space="preserve"> φοροεπιδρομή</w:t>
      </w:r>
      <w:r>
        <w:rPr>
          <w:rFonts w:eastAsia="Times New Roman"/>
          <w:szCs w:val="24"/>
        </w:rPr>
        <w:t>;</w:t>
      </w:r>
      <w:r w:rsidRPr="007640DF">
        <w:rPr>
          <w:rFonts w:eastAsia="Times New Roman"/>
          <w:szCs w:val="24"/>
        </w:rPr>
        <w:t xml:space="preserve"> </w:t>
      </w:r>
      <w:r>
        <w:rPr>
          <w:rFonts w:eastAsia="Times New Roman"/>
          <w:szCs w:val="24"/>
        </w:rPr>
        <w:t>Έ</w:t>
      </w:r>
      <w:r w:rsidRPr="007640DF">
        <w:rPr>
          <w:rFonts w:eastAsia="Times New Roman"/>
          <w:szCs w:val="24"/>
        </w:rPr>
        <w:t>κανε</w:t>
      </w:r>
      <w:r>
        <w:rPr>
          <w:rFonts w:eastAsia="Times New Roman"/>
          <w:szCs w:val="24"/>
        </w:rPr>
        <w:t xml:space="preserve">. Κάνει </w:t>
      </w:r>
      <w:r w:rsidRPr="007640DF">
        <w:rPr>
          <w:rFonts w:eastAsia="Times New Roman"/>
          <w:szCs w:val="24"/>
        </w:rPr>
        <w:t>ιδιωτικοποιήσεις γενικευμένες</w:t>
      </w:r>
      <w:r>
        <w:rPr>
          <w:rFonts w:eastAsia="Times New Roman"/>
          <w:szCs w:val="24"/>
        </w:rPr>
        <w:t>;</w:t>
      </w:r>
      <w:r w:rsidRPr="007640DF">
        <w:rPr>
          <w:rFonts w:eastAsia="Times New Roman"/>
          <w:szCs w:val="24"/>
        </w:rPr>
        <w:t xml:space="preserve"> </w:t>
      </w:r>
      <w:r>
        <w:rPr>
          <w:rFonts w:eastAsia="Times New Roman"/>
          <w:szCs w:val="24"/>
        </w:rPr>
        <w:t xml:space="preserve">Για ενενήντα εννέα </w:t>
      </w:r>
      <w:r w:rsidRPr="007640DF">
        <w:rPr>
          <w:rFonts w:eastAsia="Times New Roman"/>
          <w:szCs w:val="24"/>
        </w:rPr>
        <w:t>χρόνια όλα τα β</w:t>
      </w:r>
      <w:r>
        <w:rPr>
          <w:rFonts w:eastAsia="Times New Roman"/>
          <w:szCs w:val="24"/>
        </w:rPr>
        <w:t>γ</w:t>
      </w:r>
      <w:r w:rsidRPr="007640DF">
        <w:rPr>
          <w:rFonts w:eastAsia="Times New Roman"/>
          <w:szCs w:val="24"/>
        </w:rPr>
        <w:t>άλ</w:t>
      </w:r>
      <w:r>
        <w:rPr>
          <w:rFonts w:eastAsia="Times New Roman"/>
          <w:szCs w:val="24"/>
        </w:rPr>
        <w:t>α</w:t>
      </w:r>
      <w:r w:rsidRPr="007640DF">
        <w:rPr>
          <w:rFonts w:eastAsia="Times New Roman"/>
          <w:szCs w:val="24"/>
        </w:rPr>
        <w:t>τε στο</w:t>
      </w:r>
      <w:r>
        <w:rPr>
          <w:rFonts w:eastAsia="Times New Roman"/>
          <w:szCs w:val="24"/>
        </w:rPr>
        <w:t>ν</w:t>
      </w:r>
      <w:r w:rsidRPr="007640DF">
        <w:rPr>
          <w:rFonts w:eastAsia="Times New Roman"/>
          <w:szCs w:val="24"/>
        </w:rPr>
        <w:t xml:space="preserve"> τζόγο</w:t>
      </w:r>
      <w:r>
        <w:rPr>
          <w:rFonts w:eastAsia="Times New Roman"/>
          <w:szCs w:val="24"/>
        </w:rPr>
        <w:t>. Πάρτε τα,</w:t>
      </w:r>
      <w:r w:rsidRPr="007640DF">
        <w:rPr>
          <w:rFonts w:eastAsia="Times New Roman"/>
          <w:szCs w:val="24"/>
        </w:rPr>
        <w:t xml:space="preserve"> να αναπτύξετε τη χώρα</w:t>
      </w:r>
      <w:r>
        <w:rPr>
          <w:rFonts w:eastAsia="Times New Roman"/>
          <w:szCs w:val="24"/>
        </w:rPr>
        <w:t>.</w:t>
      </w:r>
    </w:p>
    <w:p w14:paraId="37395011" w14:textId="77777777" w:rsidR="00B27939" w:rsidRDefault="00D93F4B">
      <w:pPr>
        <w:spacing w:after="0" w:line="600" w:lineRule="auto"/>
        <w:ind w:firstLine="720"/>
        <w:jc w:val="both"/>
        <w:rPr>
          <w:rFonts w:eastAsia="Times New Roman"/>
          <w:szCs w:val="24"/>
        </w:rPr>
      </w:pPr>
      <w:r>
        <w:rPr>
          <w:rFonts w:eastAsia="Times New Roman"/>
          <w:szCs w:val="24"/>
        </w:rPr>
        <w:t>Δ</w:t>
      </w:r>
      <w:r w:rsidRPr="007640DF">
        <w:rPr>
          <w:rFonts w:eastAsia="Times New Roman"/>
          <w:szCs w:val="24"/>
        </w:rPr>
        <w:t>εν</w:t>
      </w:r>
      <w:r>
        <w:rPr>
          <w:rFonts w:eastAsia="Times New Roman"/>
          <w:szCs w:val="24"/>
        </w:rPr>
        <w:t xml:space="preserve"> </w:t>
      </w:r>
      <w:r w:rsidRPr="007640DF">
        <w:rPr>
          <w:rFonts w:eastAsia="Times New Roman"/>
          <w:szCs w:val="24"/>
        </w:rPr>
        <w:t xml:space="preserve">έχω χρόνο να απαντήσω και </w:t>
      </w:r>
      <w:r>
        <w:rPr>
          <w:rFonts w:eastAsia="Times New Roman"/>
          <w:szCs w:val="24"/>
        </w:rPr>
        <w:t>στον κ. Τασούλα για την</w:t>
      </w:r>
      <w:r w:rsidRPr="007640DF">
        <w:rPr>
          <w:rFonts w:eastAsia="Times New Roman"/>
          <w:szCs w:val="24"/>
        </w:rPr>
        <w:t xml:space="preserve"> ανάπτυξη που έγινε τη δεκαετία </w:t>
      </w:r>
      <w:r>
        <w:rPr>
          <w:rFonts w:eastAsia="Times New Roman"/>
          <w:szCs w:val="24"/>
        </w:rPr>
        <w:t>19</w:t>
      </w:r>
      <w:r w:rsidRPr="007640DF">
        <w:rPr>
          <w:rFonts w:eastAsia="Times New Roman"/>
          <w:szCs w:val="24"/>
        </w:rPr>
        <w:t xml:space="preserve">56 </w:t>
      </w:r>
      <w:r>
        <w:rPr>
          <w:rFonts w:eastAsia="Times New Roman"/>
          <w:szCs w:val="24"/>
        </w:rPr>
        <w:t xml:space="preserve">με 1966, </w:t>
      </w:r>
      <w:r w:rsidRPr="007640DF">
        <w:rPr>
          <w:rFonts w:eastAsia="Times New Roman"/>
          <w:szCs w:val="24"/>
        </w:rPr>
        <w:t>όπως είπε</w:t>
      </w:r>
      <w:r>
        <w:rPr>
          <w:rFonts w:eastAsia="Times New Roman"/>
          <w:szCs w:val="24"/>
        </w:rPr>
        <w:t xml:space="preserve"> </w:t>
      </w:r>
      <w:r>
        <w:rPr>
          <w:rFonts w:eastAsia="Times New Roman"/>
          <w:szCs w:val="24"/>
        </w:rPr>
        <w:t>ότι</w:t>
      </w:r>
      <w:r w:rsidRPr="007640DF">
        <w:rPr>
          <w:rFonts w:eastAsia="Times New Roman"/>
          <w:szCs w:val="24"/>
        </w:rPr>
        <w:t xml:space="preserve"> </w:t>
      </w:r>
      <w:r w:rsidRPr="007640DF">
        <w:rPr>
          <w:rFonts w:eastAsia="Times New Roman"/>
          <w:szCs w:val="24"/>
        </w:rPr>
        <w:t>έγινε</w:t>
      </w:r>
      <w:r>
        <w:rPr>
          <w:rFonts w:eastAsia="Times New Roman"/>
          <w:szCs w:val="24"/>
        </w:rPr>
        <w:t>.</w:t>
      </w:r>
      <w:r w:rsidRPr="007640DF">
        <w:rPr>
          <w:rFonts w:eastAsia="Times New Roman"/>
          <w:szCs w:val="24"/>
        </w:rPr>
        <w:t xml:space="preserve"> Παραδόθηκε όλη η Ελλάδα </w:t>
      </w:r>
      <w:r>
        <w:rPr>
          <w:rFonts w:eastAsia="Times New Roman"/>
          <w:szCs w:val="24"/>
        </w:rPr>
        <w:t>σ</w:t>
      </w:r>
      <w:r w:rsidRPr="007640DF">
        <w:rPr>
          <w:rFonts w:eastAsia="Times New Roman"/>
          <w:szCs w:val="24"/>
        </w:rPr>
        <w:t>τις μονοπωλιακές επιχειρή</w:t>
      </w:r>
      <w:r w:rsidRPr="007640DF">
        <w:rPr>
          <w:rFonts w:eastAsia="Times New Roman"/>
          <w:szCs w:val="24"/>
        </w:rPr>
        <w:t>σεις</w:t>
      </w:r>
      <w:r>
        <w:rPr>
          <w:rFonts w:eastAsia="Times New Roman"/>
          <w:szCs w:val="24"/>
        </w:rPr>
        <w:t>, στις ξένες και στους ντόπιους, ληστεύτηκε ο μόχθος κ</w:t>
      </w:r>
      <w:r w:rsidRPr="007640DF">
        <w:rPr>
          <w:rFonts w:eastAsia="Times New Roman"/>
          <w:szCs w:val="24"/>
        </w:rPr>
        <w:t>αι το αίμα των εργαζομένων από τα ασφαλιστικά ταμεία με κίνη</w:t>
      </w:r>
      <w:r>
        <w:rPr>
          <w:rFonts w:eastAsia="Times New Roman"/>
          <w:szCs w:val="24"/>
        </w:rPr>
        <w:t>τρ</w:t>
      </w:r>
      <w:r w:rsidRPr="007640DF">
        <w:rPr>
          <w:rFonts w:eastAsia="Times New Roman"/>
          <w:szCs w:val="24"/>
        </w:rPr>
        <w:t>α και ήρθε η όπο</w:t>
      </w:r>
      <w:r>
        <w:rPr>
          <w:rFonts w:eastAsia="Times New Roman"/>
          <w:szCs w:val="24"/>
        </w:rPr>
        <w:t>ι</w:t>
      </w:r>
      <w:r w:rsidRPr="007640DF">
        <w:rPr>
          <w:rFonts w:eastAsia="Times New Roman"/>
          <w:szCs w:val="24"/>
        </w:rPr>
        <w:t>α ανάπτυξ</w:t>
      </w:r>
      <w:r>
        <w:rPr>
          <w:rFonts w:eastAsia="Times New Roman"/>
          <w:szCs w:val="24"/>
        </w:rPr>
        <w:t>η,</w:t>
      </w:r>
      <w:r w:rsidRPr="007640DF">
        <w:rPr>
          <w:rFonts w:eastAsia="Times New Roman"/>
          <w:szCs w:val="24"/>
        </w:rPr>
        <w:t xml:space="preserve"> την οποία </w:t>
      </w:r>
      <w:r>
        <w:rPr>
          <w:rFonts w:eastAsia="Times New Roman"/>
          <w:szCs w:val="24"/>
        </w:rPr>
        <w:t>την έζησαν</w:t>
      </w:r>
      <w:r w:rsidRPr="007640DF">
        <w:rPr>
          <w:rFonts w:eastAsia="Times New Roman"/>
          <w:szCs w:val="24"/>
        </w:rPr>
        <w:t xml:space="preserve"> ορισμένοι και εμείς καλύτερα</w:t>
      </w:r>
      <w:r>
        <w:rPr>
          <w:rFonts w:eastAsia="Times New Roman"/>
          <w:szCs w:val="24"/>
        </w:rPr>
        <w:t>. Πέντε οικογένειες σε ένα</w:t>
      </w:r>
      <w:r w:rsidRPr="007640DF">
        <w:rPr>
          <w:rFonts w:eastAsia="Times New Roman"/>
          <w:szCs w:val="24"/>
        </w:rPr>
        <w:t xml:space="preserve"> σπίτι</w:t>
      </w:r>
      <w:r>
        <w:rPr>
          <w:rFonts w:eastAsia="Times New Roman"/>
          <w:szCs w:val="24"/>
        </w:rPr>
        <w:t>.</w:t>
      </w:r>
      <w:r w:rsidRPr="007640DF">
        <w:rPr>
          <w:rFonts w:eastAsia="Times New Roman"/>
          <w:szCs w:val="24"/>
        </w:rPr>
        <w:t xml:space="preserve"> Αυτή ήταν η ανάπτυξη</w:t>
      </w:r>
      <w:r>
        <w:rPr>
          <w:rFonts w:eastAsia="Times New Roman"/>
          <w:szCs w:val="24"/>
        </w:rPr>
        <w:t>,</w:t>
      </w:r>
      <w:r w:rsidRPr="007640DF">
        <w:rPr>
          <w:rFonts w:eastAsia="Times New Roman"/>
          <w:szCs w:val="24"/>
        </w:rPr>
        <w:t xml:space="preserve"> πο</w:t>
      </w:r>
      <w:r w:rsidRPr="007640DF">
        <w:rPr>
          <w:rFonts w:eastAsia="Times New Roman"/>
          <w:szCs w:val="24"/>
        </w:rPr>
        <w:t xml:space="preserve">υ ήταν </w:t>
      </w:r>
      <w:r>
        <w:rPr>
          <w:rFonts w:eastAsia="Times New Roman"/>
          <w:szCs w:val="24"/>
        </w:rPr>
        <w:t>και αναγκαία,</w:t>
      </w:r>
      <w:r w:rsidRPr="007640DF">
        <w:rPr>
          <w:rFonts w:eastAsia="Times New Roman"/>
          <w:szCs w:val="24"/>
        </w:rPr>
        <w:t xml:space="preserve"> βέβαια</w:t>
      </w:r>
      <w:r>
        <w:rPr>
          <w:rFonts w:eastAsia="Times New Roman"/>
          <w:szCs w:val="24"/>
        </w:rPr>
        <w:t>,</w:t>
      </w:r>
      <w:r w:rsidRPr="007640DF">
        <w:rPr>
          <w:rFonts w:eastAsia="Times New Roman"/>
          <w:szCs w:val="24"/>
        </w:rPr>
        <w:t xml:space="preserve"> για τον καπιταλισμό</w:t>
      </w:r>
      <w:r>
        <w:rPr>
          <w:rFonts w:eastAsia="Times New Roman"/>
          <w:szCs w:val="24"/>
        </w:rPr>
        <w:t>.</w:t>
      </w:r>
    </w:p>
    <w:p w14:paraId="37395012" w14:textId="77777777" w:rsidR="00B27939" w:rsidRDefault="00D93F4B">
      <w:pPr>
        <w:spacing w:after="0" w:line="600" w:lineRule="auto"/>
        <w:ind w:firstLine="720"/>
        <w:jc w:val="both"/>
        <w:rPr>
          <w:rFonts w:eastAsia="Times New Roman"/>
          <w:szCs w:val="24"/>
        </w:rPr>
      </w:pPr>
      <w:r>
        <w:rPr>
          <w:rFonts w:eastAsia="Times New Roman"/>
          <w:szCs w:val="24"/>
        </w:rPr>
        <w:t>Τ</w:t>
      </w:r>
      <w:r w:rsidRPr="007640DF">
        <w:rPr>
          <w:rFonts w:eastAsia="Times New Roman"/>
          <w:szCs w:val="24"/>
        </w:rPr>
        <w:t>ι άλλο έκανε</w:t>
      </w:r>
      <w:r>
        <w:rPr>
          <w:rFonts w:eastAsia="Times New Roman"/>
          <w:szCs w:val="24"/>
        </w:rPr>
        <w:t>; Ε</w:t>
      </w:r>
      <w:r w:rsidRPr="007640DF">
        <w:rPr>
          <w:rFonts w:eastAsia="Times New Roman"/>
          <w:szCs w:val="24"/>
        </w:rPr>
        <w:t>πενδυτικά κίνητρα</w:t>
      </w:r>
      <w:r>
        <w:rPr>
          <w:rFonts w:eastAsia="Times New Roman"/>
          <w:szCs w:val="24"/>
        </w:rPr>
        <w:t>. Τ</w:t>
      </w:r>
      <w:r w:rsidRPr="007640DF">
        <w:rPr>
          <w:rFonts w:eastAsia="Times New Roman"/>
          <w:szCs w:val="24"/>
        </w:rPr>
        <w:t>ώρα εδώ τσακώνεστε</w:t>
      </w:r>
      <w:r>
        <w:rPr>
          <w:rFonts w:eastAsia="Times New Roman"/>
          <w:szCs w:val="24"/>
        </w:rPr>
        <w:t>,</w:t>
      </w:r>
      <w:r w:rsidRPr="007640DF">
        <w:rPr>
          <w:rFonts w:eastAsia="Times New Roman"/>
          <w:szCs w:val="24"/>
        </w:rPr>
        <w:t xml:space="preserve"> τα είπε ο κ</w:t>
      </w:r>
      <w:r>
        <w:rPr>
          <w:rFonts w:eastAsia="Times New Roman"/>
          <w:szCs w:val="24"/>
        </w:rPr>
        <w:t>. Δραγασάκης, αν δεν</w:t>
      </w:r>
      <w:r w:rsidRPr="007640DF">
        <w:rPr>
          <w:rFonts w:eastAsia="Times New Roman"/>
          <w:szCs w:val="24"/>
        </w:rPr>
        <w:t xml:space="preserve"> κάνω λάθος</w:t>
      </w:r>
      <w:r>
        <w:rPr>
          <w:rFonts w:eastAsia="Times New Roman"/>
          <w:szCs w:val="24"/>
        </w:rPr>
        <w:t>. Εσείς,</w:t>
      </w:r>
      <w:r w:rsidRPr="007640DF">
        <w:rPr>
          <w:rFonts w:eastAsia="Times New Roman"/>
          <w:szCs w:val="24"/>
        </w:rPr>
        <w:t xml:space="preserve"> λέει</w:t>
      </w:r>
      <w:r>
        <w:rPr>
          <w:rFonts w:eastAsia="Times New Roman"/>
          <w:szCs w:val="24"/>
        </w:rPr>
        <w:t>,</w:t>
      </w:r>
      <w:r w:rsidRPr="007640DF">
        <w:rPr>
          <w:rFonts w:eastAsia="Times New Roman"/>
          <w:szCs w:val="24"/>
        </w:rPr>
        <w:t xml:space="preserve"> μιλάτε για επιχει</w:t>
      </w:r>
      <w:r>
        <w:rPr>
          <w:rFonts w:eastAsia="Times New Roman"/>
          <w:szCs w:val="24"/>
        </w:rPr>
        <w:t xml:space="preserve">ρηματικότητα, αλλά εμείς </w:t>
      </w:r>
      <w:r w:rsidRPr="007640DF">
        <w:rPr>
          <w:rFonts w:eastAsia="Times New Roman"/>
          <w:szCs w:val="24"/>
        </w:rPr>
        <w:t>την προωθούμε</w:t>
      </w:r>
      <w:r>
        <w:rPr>
          <w:rFonts w:eastAsia="Times New Roman"/>
          <w:szCs w:val="24"/>
        </w:rPr>
        <w:t>.</w:t>
      </w:r>
      <w:r w:rsidRPr="007640DF">
        <w:rPr>
          <w:rFonts w:eastAsia="Times New Roman"/>
          <w:szCs w:val="24"/>
        </w:rPr>
        <w:t xml:space="preserve"> Να</w:t>
      </w:r>
      <w:r>
        <w:rPr>
          <w:rFonts w:eastAsia="Times New Roman"/>
          <w:szCs w:val="24"/>
        </w:rPr>
        <w:t>,</w:t>
      </w:r>
      <w:r w:rsidRPr="007640DF">
        <w:rPr>
          <w:rFonts w:eastAsia="Times New Roman"/>
          <w:szCs w:val="24"/>
        </w:rPr>
        <w:t xml:space="preserve"> λοιπόν</w:t>
      </w:r>
      <w:r>
        <w:rPr>
          <w:rFonts w:eastAsia="Times New Roman"/>
          <w:szCs w:val="24"/>
        </w:rPr>
        <w:t>,</w:t>
      </w:r>
      <w:r w:rsidRPr="007640DF">
        <w:rPr>
          <w:rFonts w:eastAsia="Times New Roman"/>
          <w:szCs w:val="24"/>
        </w:rPr>
        <w:t xml:space="preserve"> ποιος είναι ο καβγάς</w:t>
      </w:r>
      <w:r>
        <w:rPr>
          <w:rFonts w:eastAsia="Times New Roman"/>
          <w:szCs w:val="24"/>
        </w:rPr>
        <w:t>. Α</w:t>
      </w:r>
      <w:r w:rsidRPr="007640DF">
        <w:rPr>
          <w:rFonts w:eastAsia="Times New Roman"/>
          <w:szCs w:val="24"/>
        </w:rPr>
        <w:t>κ</w:t>
      </w:r>
      <w:r w:rsidRPr="007640DF">
        <w:rPr>
          <w:rFonts w:eastAsia="Times New Roman"/>
          <w:szCs w:val="24"/>
        </w:rPr>
        <w:t>ριβώς στην ίδια κατεύθυνση</w:t>
      </w:r>
      <w:r>
        <w:rPr>
          <w:rFonts w:eastAsia="Times New Roman"/>
          <w:szCs w:val="24"/>
        </w:rPr>
        <w:t>. Κ</w:t>
      </w:r>
      <w:r w:rsidRPr="007640DF">
        <w:rPr>
          <w:rFonts w:eastAsia="Times New Roman"/>
          <w:szCs w:val="24"/>
        </w:rPr>
        <w:t>αι τώρα υπερηφανεύε</w:t>
      </w:r>
      <w:r>
        <w:rPr>
          <w:rFonts w:eastAsia="Times New Roman"/>
          <w:szCs w:val="24"/>
        </w:rPr>
        <w:t>στε</w:t>
      </w:r>
      <w:r w:rsidRPr="007640DF">
        <w:rPr>
          <w:rFonts w:eastAsia="Times New Roman"/>
          <w:szCs w:val="24"/>
        </w:rPr>
        <w:t xml:space="preserve"> γιατί δεν κόβετε τις συντάξεις</w:t>
      </w:r>
      <w:r>
        <w:rPr>
          <w:rFonts w:eastAsia="Times New Roman"/>
          <w:szCs w:val="24"/>
        </w:rPr>
        <w:t xml:space="preserve"> άλλο. Μα έλεος:</w:t>
      </w:r>
      <w:r w:rsidRPr="007640DF">
        <w:rPr>
          <w:rFonts w:eastAsia="Times New Roman"/>
          <w:szCs w:val="24"/>
        </w:rPr>
        <w:t xml:space="preserve"> </w:t>
      </w:r>
      <w:r>
        <w:rPr>
          <w:rFonts w:eastAsia="Times New Roman"/>
          <w:szCs w:val="24"/>
        </w:rPr>
        <w:t>«άλλο»! Α</w:t>
      </w:r>
      <w:r w:rsidRPr="007640DF">
        <w:rPr>
          <w:rFonts w:eastAsia="Times New Roman"/>
          <w:szCs w:val="24"/>
        </w:rPr>
        <w:t>υτό είναι σημαία</w:t>
      </w:r>
      <w:r>
        <w:rPr>
          <w:rFonts w:eastAsia="Times New Roman"/>
          <w:szCs w:val="24"/>
        </w:rPr>
        <w:t>.</w:t>
      </w:r>
      <w:r w:rsidRPr="007640DF">
        <w:rPr>
          <w:rFonts w:eastAsia="Times New Roman"/>
          <w:szCs w:val="24"/>
        </w:rPr>
        <w:t xml:space="preserve"> </w:t>
      </w:r>
      <w:r>
        <w:rPr>
          <w:rFonts w:eastAsia="Times New Roman"/>
          <w:szCs w:val="24"/>
        </w:rPr>
        <w:t>«Δ</w:t>
      </w:r>
      <w:r w:rsidRPr="007640DF">
        <w:rPr>
          <w:rFonts w:eastAsia="Times New Roman"/>
          <w:szCs w:val="24"/>
        </w:rPr>
        <w:t>εν κόβονται άλλο</w:t>
      </w:r>
      <w:r>
        <w:rPr>
          <w:rFonts w:eastAsia="Times New Roman"/>
          <w:szCs w:val="24"/>
        </w:rPr>
        <w:t>». Γ</w:t>
      </w:r>
      <w:r w:rsidRPr="007640DF">
        <w:rPr>
          <w:rFonts w:eastAsia="Times New Roman"/>
          <w:szCs w:val="24"/>
        </w:rPr>
        <w:t>ια σκεφτείτε που καταντήσατε τον κόσμο</w:t>
      </w:r>
      <w:r>
        <w:rPr>
          <w:rFonts w:eastAsia="Times New Roman"/>
          <w:szCs w:val="24"/>
        </w:rPr>
        <w:t>,</w:t>
      </w:r>
      <w:r w:rsidRPr="007640DF">
        <w:rPr>
          <w:rFonts w:eastAsia="Times New Roman"/>
          <w:szCs w:val="24"/>
        </w:rPr>
        <w:t xml:space="preserve"> να </w:t>
      </w:r>
      <w:r>
        <w:rPr>
          <w:rFonts w:eastAsia="Times New Roman"/>
          <w:szCs w:val="24"/>
        </w:rPr>
        <w:t xml:space="preserve">του </w:t>
      </w:r>
      <w:r w:rsidRPr="007640DF">
        <w:rPr>
          <w:rFonts w:eastAsia="Times New Roman"/>
          <w:szCs w:val="24"/>
        </w:rPr>
        <w:t xml:space="preserve">τις έχετε κόψει </w:t>
      </w:r>
      <w:r>
        <w:rPr>
          <w:rFonts w:eastAsia="Times New Roman"/>
          <w:szCs w:val="24"/>
        </w:rPr>
        <w:t>είκοσι μία</w:t>
      </w:r>
      <w:r w:rsidRPr="007640DF">
        <w:rPr>
          <w:rFonts w:eastAsia="Times New Roman"/>
          <w:szCs w:val="24"/>
        </w:rPr>
        <w:t xml:space="preserve"> φορές όλοι μαζί και τώρα </w:t>
      </w:r>
      <w:r>
        <w:rPr>
          <w:rFonts w:eastAsia="Times New Roman"/>
          <w:szCs w:val="24"/>
        </w:rPr>
        <w:t xml:space="preserve">τι να </w:t>
      </w:r>
      <w:r>
        <w:rPr>
          <w:rFonts w:eastAsia="Times New Roman"/>
          <w:szCs w:val="24"/>
        </w:rPr>
        <w:t>λέτε; Π</w:t>
      </w:r>
      <w:r w:rsidRPr="007640DF">
        <w:rPr>
          <w:rFonts w:eastAsia="Times New Roman"/>
          <w:szCs w:val="24"/>
        </w:rPr>
        <w:t xml:space="preserve">ανηγυρίζουμε γιατί δεν </w:t>
      </w:r>
      <w:r w:rsidRPr="007640DF">
        <w:rPr>
          <w:rFonts w:eastAsia="Times New Roman"/>
          <w:szCs w:val="24"/>
        </w:rPr>
        <w:lastRenderedPageBreak/>
        <w:t>κόβονται άλλο</w:t>
      </w:r>
      <w:r>
        <w:rPr>
          <w:rFonts w:eastAsia="Times New Roman"/>
          <w:szCs w:val="24"/>
        </w:rPr>
        <w:t>,</w:t>
      </w:r>
      <w:r w:rsidRPr="007640DF">
        <w:rPr>
          <w:rFonts w:eastAsia="Times New Roman"/>
          <w:szCs w:val="24"/>
        </w:rPr>
        <w:t xml:space="preserve"> αντί να πείτε ότι </w:t>
      </w:r>
      <w:r>
        <w:rPr>
          <w:rFonts w:eastAsia="Times New Roman"/>
          <w:szCs w:val="24"/>
        </w:rPr>
        <w:t>τ</w:t>
      </w:r>
      <w:r w:rsidRPr="007640DF">
        <w:rPr>
          <w:rFonts w:eastAsia="Times New Roman"/>
          <w:szCs w:val="24"/>
        </w:rPr>
        <w:t>α δίνουμε πίσω</w:t>
      </w:r>
      <w:r>
        <w:rPr>
          <w:rFonts w:eastAsia="Times New Roman"/>
          <w:szCs w:val="24"/>
        </w:rPr>
        <w:t>. Έ</w:t>
      </w:r>
      <w:r w:rsidRPr="007640DF">
        <w:rPr>
          <w:rFonts w:eastAsia="Times New Roman"/>
          <w:szCs w:val="24"/>
        </w:rPr>
        <w:t xml:space="preserve">χει πάρει μέτρα και για το μέλλον και </w:t>
      </w:r>
      <w:r>
        <w:rPr>
          <w:rFonts w:eastAsia="Times New Roman"/>
          <w:szCs w:val="24"/>
        </w:rPr>
        <w:t>α</w:t>
      </w:r>
      <w:r w:rsidRPr="007640DF">
        <w:rPr>
          <w:rFonts w:eastAsia="Times New Roman"/>
          <w:szCs w:val="24"/>
        </w:rPr>
        <w:t xml:space="preserve">ς αφήσουμε τα </w:t>
      </w:r>
      <w:r>
        <w:rPr>
          <w:rFonts w:eastAsia="Times New Roman"/>
          <w:szCs w:val="24"/>
        </w:rPr>
        <w:t>τέταρτα</w:t>
      </w:r>
      <w:r w:rsidRPr="007640DF">
        <w:rPr>
          <w:rFonts w:eastAsia="Times New Roman"/>
          <w:szCs w:val="24"/>
        </w:rPr>
        <w:t xml:space="preserve"> μνημόνια που λέει η Νέα Δημοκρατία</w:t>
      </w:r>
      <w:r>
        <w:rPr>
          <w:rFonts w:eastAsia="Times New Roman"/>
          <w:szCs w:val="24"/>
        </w:rPr>
        <w:t>.</w:t>
      </w:r>
    </w:p>
    <w:p w14:paraId="37395013" w14:textId="77777777" w:rsidR="00B27939" w:rsidRDefault="00D93F4B">
      <w:pPr>
        <w:spacing w:after="0" w:line="600" w:lineRule="auto"/>
        <w:ind w:firstLine="720"/>
        <w:jc w:val="both"/>
        <w:rPr>
          <w:rFonts w:eastAsia="Times New Roman"/>
          <w:szCs w:val="24"/>
        </w:rPr>
      </w:pPr>
      <w:r>
        <w:rPr>
          <w:rFonts w:eastAsia="Times New Roman"/>
          <w:szCs w:val="24"/>
        </w:rPr>
        <w:t>Κ</w:t>
      </w:r>
      <w:r w:rsidRPr="007640DF">
        <w:rPr>
          <w:rFonts w:eastAsia="Times New Roman"/>
          <w:szCs w:val="24"/>
        </w:rPr>
        <w:t>αι να πούμε και κάτι ακόμα</w:t>
      </w:r>
      <w:r>
        <w:rPr>
          <w:rFonts w:eastAsia="Times New Roman"/>
          <w:szCs w:val="24"/>
        </w:rPr>
        <w:t xml:space="preserve">. </w:t>
      </w:r>
      <w:r w:rsidRPr="007640DF">
        <w:rPr>
          <w:rFonts w:eastAsia="Times New Roman"/>
          <w:szCs w:val="24"/>
        </w:rPr>
        <w:t xml:space="preserve">Όταν λέμε ότι το </w:t>
      </w:r>
      <w:r>
        <w:rPr>
          <w:rFonts w:eastAsia="Times New Roman"/>
          <w:szCs w:val="24"/>
        </w:rPr>
        <w:t>τρίτο</w:t>
      </w:r>
      <w:r w:rsidRPr="007640DF">
        <w:rPr>
          <w:rFonts w:eastAsia="Times New Roman"/>
          <w:szCs w:val="24"/>
        </w:rPr>
        <w:t xml:space="preserve"> μνημόνιο </w:t>
      </w:r>
      <w:r>
        <w:rPr>
          <w:rFonts w:eastAsia="Times New Roman"/>
          <w:szCs w:val="24"/>
        </w:rPr>
        <w:t>-ε</w:t>
      </w:r>
      <w:r w:rsidRPr="007640DF">
        <w:rPr>
          <w:rFonts w:eastAsia="Times New Roman"/>
          <w:szCs w:val="24"/>
        </w:rPr>
        <w:t>μείς τουλάχιστο</w:t>
      </w:r>
      <w:r w:rsidRPr="007640DF">
        <w:rPr>
          <w:rFonts w:eastAsia="Times New Roman"/>
          <w:szCs w:val="24"/>
        </w:rPr>
        <w:t>ν</w:t>
      </w:r>
      <w:r>
        <w:rPr>
          <w:rFonts w:eastAsia="Times New Roman"/>
          <w:szCs w:val="24"/>
        </w:rPr>
        <w:t>-</w:t>
      </w:r>
      <w:r w:rsidRPr="007640DF">
        <w:rPr>
          <w:rFonts w:eastAsia="Times New Roman"/>
          <w:szCs w:val="24"/>
        </w:rPr>
        <w:t xml:space="preserve"> είναι το χειρότερο</w:t>
      </w:r>
      <w:r>
        <w:rPr>
          <w:rFonts w:eastAsia="Times New Roman"/>
          <w:szCs w:val="24"/>
        </w:rPr>
        <w:t>,</w:t>
      </w:r>
      <w:r w:rsidRPr="007640DF">
        <w:rPr>
          <w:rFonts w:eastAsia="Times New Roman"/>
          <w:szCs w:val="24"/>
        </w:rPr>
        <w:t xml:space="preserve"> γιατί το λέμε</w:t>
      </w:r>
      <w:r>
        <w:rPr>
          <w:rFonts w:eastAsia="Times New Roman"/>
          <w:szCs w:val="24"/>
        </w:rPr>
        <w:t>; Γ</w:t>
      </w:r>
      <w:r w:rsidRPr="007640DF">
        <w:rPr>
          <w:rFonts w:eastAsia="Times New Roman"/>
          <w:szCs w:val="24"/>
        </w:rPr>
        <w:t xml:space="preserve">ιατί </w:t>
      </w:r>
      <w:r>
        <w:rPr>
          <w:rFonts w:eastAsia="Times New Roman"/>
          <w:szCs w:val="24"/>
        </w:rPr>
        <w:t xml:space="preserve">ενσωμάτωσε </w:t>
      </w:r>
      <w:r w:rsidRPr="007640DF">
        <w:rPr>
          <w:rFonts w:eastAsia="Times New Roman"/>
          <w:szCs w:val="24"/>
        </w:rPr>
        <w:t>τα δύο προηγούμενα και πήρε και νέα μέτρα</w:t>
      </w:r>
      <w:r>
        <w:rPr>
          <w:rFonts w:eastAsia="Times New Roman"/>
          <w:szCs w:val="24"/>
        </w:rPr>
        <w:t>. Κ</w:t>
      </w:r>
      <w:r w:rsidRPr="007640DF">
        <w:rPr>
          <w:rFonts w:eastAsia="Times New Roman"/>
          <w:szCs w:val="24"/>
        </w:rPr>
        <w:t xml:space="preserve">αι τώρα μην </w:t>
      </w:r>
      <w:r>
        <w:rPr>
          <w:rFonts w:eastAsia="Times New Roman"/>
          <w:szCs w:val="24"/>
        </w:rPr>
        <w:t>κ</w:t>
      </w:r>
      <w:r w:rsidRPr="007640DF">
        <w:rPr>
          <w:rFonts w:eastAsia="Times New Roman"/>
          <w:szCs w:val="24"/>
        </w:rPr>
        <w:t>οροϊδεύετε τον κόσμο</w:t>
      </w:r>
      <w:r>
        <w:rPr>
          <w:rFonts w:eastAsia="Times New Roman"/>
          <w:szCs w:val="24"/>
        </w:rPr>
        <w:t>. Π</w:t>
      </w:r>
      <w:r w:rsidRPr="007640DF">
        <w:rPr>
          <w:rFonts w:eastAsia="Times New Roman"/>
          <w:szCs w:val="24"/>
        </w:rPr>
        <w:t>λεονάσματα</w:t>
      </w:r>
      <w:r>
        <w:rPr>
          <w:rFonts w:eastAsia="Times New Roman"/>
          <w:szCs w:val="24"/>
        </w:rPr>
        <w:t>:</w:t>
      </w:r>
      <w:r w:rsidRPr="007640DF">
        <w:rPr>
          <w:rFonts w:eastAsia="Times New Roman"/>
          <w:szCs w:val="24"/>
        </w:rPr>
        <w:t xml:space="preserve"> Ποιος θα τα πληρώσει</w:t>
      </w:r>
      <w:r>
        <w:rPr>
          <w:rFonts w:eastAsia="Times New Roman"/>
          <w:szCs w:val="24"/>
        </w:rPr>
        <w:t>; Οι εργαζόμενοι. Μ</w:t>
      </w:r>
      <w:r w:rsidRPr="007640DF">
        <w:rPr>
          <w:rFonts w:eastAsia="Times New Roman"/>
          <w:szCs w:val="24"/>
        </w:rPr>
        <w:t>έχρι πότε</w:t>
      </w:r>
      <w:r>
        <w:rPr>
          <w:rFonts w:eastAsia="Times New Roman"/>
          <w:szCs w:val="24"/>
        </w:rPr>
        <w:t>;</w:t>
      </w:r>
      <w:r w:rsidRPr="007640DF">
        <w:rPr>
          <w:rFonts w:eastAsia="Times New Roman"/>
          <w:szCs w:val="24"/>
        </w:rPr>
        <w:t xml:space="preserve"> </w:t>
      </w:r>
      <w:r>
        <w:rPr>
          <w:rFonts w:eastAsia="Times New Roman"/>
          <w:szCs w:val="24"/>
        </w:rPr>
        <w:t>Μ</w:t>
      </w:r>
      <w:r w:rsidRPr="007640DF">
        <w:rPr>
          <w:rFonts w:eastAsia="Times New Roman"/>
          <w:szCs w:val="24"/>
        </w:rPr>
        <w:t>έχρι το 2060</w:t>
      </w:r>
      <w:r>
        <w:rPr>
          <w:rFonts w:eastAsia="Times New Roman"/>
          <w:szCs w:val="24"/>
        </w:rPr>
        <w:t xml:space="preserve">. Μείωση κατώτατου </w:t>
      </w:r>
      <w:r w:rsidRPr="007640DF">
        <w:rPr>
          <w:rFonts w:eastAsia="Times New Roman"/>
          <w:szCs w:val="24"/>
        </w:rPr>
        <w:t>αφορολόγητο</w:t>
      </w:r>
      <w:r>
        <w:rPr>
          <w:rFonts w:eastAsia="Times New Roman"/>
          <w:szCs w:val="24"/>
        </w:rPr>
        <w:t>υ. Έ</w:t>
      </w:r>
      <w:r w:rsidRPr="007640DF">
        <w:rPr>
          <w:rFonts w:eastAsia="Times New Roman"/>
          <w:szCs w:val="24"/>
        </w:rPr>
        <w:t>ρχεται του χ</w:t>
      </w:r>
      <w:r w:rsidRPr="007640DF">
        <w:rPr>
          <w:rFonts w:eastAsia="Times New Roman"/>
          <w:szCs w:val="24"/>
        </w:rPr>
        <w:t>ρόνου</w:t>
      </w:r>
      <w:r>
        <w:rPr>
          <w:rFonts w:eastAsia="Times New Roman"/>
          <w:szCs w:val="24"/>
        </w:rPr>
        <w:t>. «Π</w:t>
      </w:r>
      <w:r w:rsidRPr="007640DF">
        <w:rPr>
          <w:rFonts w:eastAsia="Times New Roman"/>
          <w:szCs w:val="24"/>
        </w:rPr>
        <w:t>άγωμα</w:t>
      </w:r>
      <w:r>
        <w:rPr>
          <w:rFonts w:eastAsia="Times New Roman"/>
          <w:szCs w:val="24"/>
        </w:rPr>
        <w:t>»</w:t>
      </w:r>
      <w:r w:rsidRPr="007640DF">
        <w:rPr>
          <w:rFonts w:eastAsia="Times New Roman"/>
          <w:szCs w:val="24"/>
        </w:rPr>
        <w:t xml:space="preserve"> συντάξεων</w:t>
      </w:r>
      <w:r>
        <w:rPr>
          <w:rFonts w:eastAsia="Times New Roman"/>
          <w:szCs w:val="24"/>
        </w:rPr>
        <w:t>,  «κ</w:t>
      </w:r>
      <w:r w:rsidRPr="007640DF">
        <w:rPr>
          <w:rFonts w:eastAsia="Times New Roman"/>
          <w:szCs w:val="24"/>
        </w:rPr>
        <w:t>όφτης</w:t>
      </w:r>
      <w:r>
        <w:rPr>
          <w:rFonts w:eastAsia="Times New Roman"/>
          <w:szCs w:val="24"/>
        </w:rPr>
        <w:t>», ε</w:t>
      </w:r>
      <w:r w:rsidRPr="007640DF">
        <w:rPr>
          <w:rFonts w:eastAsia="Times New Roman"/>
          <w:szCs w:val="24"/>
        </w:rPr>
        <w:t>πιτροπεία της Ευρωπαϊκής Ένωσης</w:t>
      </w:r>
      <w:r>
        <w:rPr>
          <w:rFonts w:eastAsia="Times New Roman"/>
          <w:szCs w:val="24"/>
        </w:rPr>
        <w:t>. Μ</w:t>
      </w:r>
      <w:r w:rsidRPr="007640DF">
        <w:rPr>
          <w:rFonts w:eastAsia="Times New Roman"/>
          <w:szCs w:val="24"/>
        </w:rPr>
        <w:t>ε αυτό</w:t>
      </w:r>
      <w:r>
        <w:rPr>
          <w:rFonts w:eastAsia="Times New Roman"/>
          <w:szCs w:val="24"/>
        </w:rPr>
        <w:t>ν τον ορυμαγδό, λ</w:t>
      </w:r>
      <w:r w:rsidRPr="007640DF">
        <w:rPr>
          <w:rFonts w:eastAsia="Times New Roman"/>
          <w:szCs w:val="24"/>
        </w:rPr>
        <w:t>οιπόν</w:t>
      </w:r>
      <w:r>
        <w:rPr>
          <w:rFonts w:eastAsia="Times New Roman"/>
          <w:szCs w:val="24"/>
        </w:rPr>
        <w:t>,</w:t>
      </w:r>
      <w:r w:rsidRPr="007640DF">
        <w:rPr>
          <w:rFonts w:eastAsia="Times New Roman"/>
          <w:szCs w:val="24"/>
        </w:rPr>
        <w:t xml:space="preserve"> των μέτρων</w:t>
      </w:r>
      <w:r>
        <w:rPr>
          <w:rFonts w:eastAsia="Times New Roman"/>
          <w:szCs w:val="24"/>
        </w:rPr>
        <w:t xml:space="preserve"> πριν</w:t>
      </w:r>
      <w:r>
        <w:rPr>
          <w:rFonts w:eastAsia="Times New Roman"/>
          <w:szCs w:val="24"/>
        </w:rPr>
        <w:t>,</w:t>
      </w:r>
      <w:r w:rsidRPr="007640DF">
        <w:rPr>
          <w:rFonts w:eastAsia="Times New Roman"/>
          <w:szCs w:val="24"/>
        </w:rPr>
        <w:t xml:space="preserve"> τώρα</w:t>
      </w:r>
      <w:r>
        <w:rPr>
          <w:rFonts w:eastAsia="Times New Roman"/>
          <w:szCs w:val="24"/>
        </w:rPr>
        <w:t>,</w:t>
      </w:r>
      <w:r w:rsidRPr="007640DF">
        <w:rPr>
          <w:rFonts w:eastAsia="Times New Roman"/>
          <w:szCs w:val="24"/>
        </w:rPr>
        <w:t xml:space="preserve"> </w:t>
      </w:r>
      <w:r>
        <w:rPr>
          <w:rFonts w:eastAsia="Times New Roman"/>
          <w:szCs w:val="24"/>
        </w:rPr>
        <w:t>τ</w:t>
      </w:r>
      <w:r w:rsidRPr="007640DF">
        <w:rPr>
          <w:rFonts w:eastAsia="Times New Roman"/>
          <w:szCs w:val="24"/>
        </w:rPr>
        <w:t>ι λέτε</w:t>
      </w:r>
      <w:r>
        <w:rPr>
          <w:rFonts w:eastAsia="Times New Roman"/>
          <w:szCs w:val="24"/>
        </w:rPr>
        <w:t>;</w:t>
      </w:r>
      <w:r w:rsidRPr="007640DF">
        <w:rPr>
          <w:rFonts w:eastAsia="Times New Roman"/>
          <w:szCs w:val="24"/>
        </w:rPr>
        <w:t xml:space="preserve"> Ακριβώς</w:t>
      </w:r>
      <w:r>
        <w:rPr>
          <w:rFonts w:eastAsia="Times New Roman"/>
          <w:szCs w:val="24"/>
        </w:rPr>
        <w:t>:</w:t>
      </w:r>
      <w:r w:rsidRPr="007640DF">
        <w:rPr>
          <w:rFonts w:eastAsia="Times New Roman"/>
          <w:szCs w:val="24"/>
        </w:rPr>
        <w:t xml:space="preserve"> </w:t>
      </w:r>
      <w:r>
        <w:rPr>
          <w:rFonts w:eastAsia="Times New Roman"/>
          <w:szCs w:val="24"/>
        </w:rPr>
        <w:t>«</w:t>
      </w:r>
      <w:r w:rsidRPr="007640DF">
        <w:rPr>
          <w:rFonts w:eastAsia="Times New Roman"/>
          <w:szCs w:val="24"/>
        </w:rPr>
        <w:t>Εμείς καταφέραμε να βγάλουμε τη χώρα από τα μνημόνια με την κοινωνία όρθια</w:t>
      </w:r>
      <w:r>
        <w:rPr>
          <w:rFonts w:eastAsia="Times New Roman"/>
          <w:szCs w:val="24"/>
        </w:rPr>
        <w:t>». Θ</w:t>
      </w:r>
      <w:r w:rsidRPr="007640DF">
        <w:rPr>
          <w:rFonts w:eastAsia="Times New Roman"/>
          <w:szCs w:val="24"/>
        </w:rPr>
        <w:t>ράσος</w:t>
      </w:r>
      <w:r>
        <w:rPr>
          <w:rFonts w:eastAsia="Times New Roman"/>
          <w:szCs w:val="24"/>
        </w:rPr>
        <w:t>;</w:t>
      </w:r>
      <w:r w:rsidRPr="007640DF">
        <w:rPr>
          <w:rFonts w:eastAsia="Times New Roman"/>
          <w:szCs w:val="24"/>
        </w:rPr>
        <w:t xml:space="preserve"> </w:t>
      </w:r>
      <w:r>
        <w:rPr>
          <w:rFonts w:eastAsia="Times New Roman"/>
          <w:szCs w:val="24"/>
        </w:rPr>
        <w:t>Τ</w:t>
      </w:r>
      <w:r w:rsidRPr="007640DF">
        <w:rPr>
          <w:rFonts w:eastAsia="Times New Roman"/>
          <w:szCs w:val="24"/>
        </w:rPr>
        <w:t>ο λιγότερο</w:t>
      </w:r>
      <w:r>
        <w:rPr>
          <w:rFonts w:eastAsia="Times New Roman"/>
          <w:szCs w:val="24"/>
        </w:rPr>
        <w:t>. Π</w:t>
      </w:r>
      <w:r w:rsidRPr="007640DF">
        <w:rPr>
          <w:rFonts w:eastAsia="Times New Roman"/>
          <w:szCs w:val="24"/>
        </w:rPr>
        <w:t>οια κοινωνία</w:t>
      </w:r>
      <w:r w:rsidRPr="007640DF">
        <w:rPr>
          <w:rFonts w:eastAsia="Times New Roman"/>
          <w:szCs w:val="24"/>
        </w:rPr>
        <w:t xml:space="preserve"> όρθια</w:t>
      </w:r>
      <w:r>
        <w:rPr>
          <w:rFonts w:eastAsia="Times New Roman"/>
          <w:szCs w:val="24"/>
        </w:rPr>
        <w:t>; Το 4</w:t>
      </w:r>
      <w:r w:rsidRPr="007640DF">
        <w:rPr>
          <w:rFonts w:eastAsia="Times New Roman"/>
          <w:szCs w:val="24"/>
        </w:rPr>
        <w:t>6,3% των Ελλήνων το 2017 ζούσε με λιγότερα από 382 ευρώ το</w:t>
      </w:r>
      <w:r>
        <w:rPr>
          <w:rFonts w:eastAsia="Times New Roman"/>
          <w:szCs w:val="24"/>
        </w:rPr>
        <w:t>ν</w:t>
      </w:r>
      <w:r w:rsidRPr="007640DF">
        <w:rPr>
          <w:rFonts w:eastAsia="Times New Roman"/>
          <w:szCs w:val="24"/>
        </w:rPr>
        <w:t xml:space="preserve"> μήνα</w:t>
      </w:r>
      <w:r>
        <w:rPr>
          <w:rFonts w:eastAsia="Times New Roman"/>
          <w:szCs w:val="24"/>
        </w:rPr>
        <w:t xml:space="preserve">, σύμφωνα με την </w:t>
      </w:r>
      <w:r>
        <w:rPr>
          <w:rFonts w:eastAsia="Times New Roman"/>
          <w:szCs w:val="24"/>
          <w:lang w:val="en-US"/>
        </w:rPr>
        <w:t>EU</w:t>
      </w:r>
      <w:r w:rsidRPr="007640DF">
        <w:rPr>
          <w:rFonts w:eastAsia="Times New Roman"/>
          <w:szCs w:val="24"/>
        </w:rPr>
        <w:t>ROSTAT</w:t>
      </w:r>
      <w:r>
        <w:rPr>
          <w:rFonts w:eastAsia="Times New Roman"/>
          <w:szCs w:val="24"/>
        </w:rPr>
        <w:t>. Όρθια η</w:t>
      </w:r>
      <w:r w:rsidRPr="007640DF">
        <w:rPr>
          <w:rFonts w:eastAsia="Times New Roman"/>
          <w:szCs w:val="24"/>
        </w:rPr>
        <w:t xml:space="preserve"> κοινωνία</w:t>
      </w:r>
      <w:r>
        <w:rPr>
          <w:rFonts w:eastAsia="Times New Roman"/>
          <w:szCs w:val="24"/>
        </w:rPr>
        <w:t>! Το 25%</w:t>
      </w:r>
      <w:r w:rsidRPr="007640DF">
        <w:rPr>
          <w:rFonts w:eastAsia="Times New Roman"/>
          <w:szCs w:val="24"/>
        </w:rPr>
        <w:t xml:space="preserve"> από 0 έως 500 ευρώ το</w:t>
      </w:r>
      <w:r>
        <w:rPr>
          <w:rFonts w:eastAsia="Times New Roman"/>
          <w:szCs w:val="24"/>
        </w:rPr>
        <w:t>ν</w:t>
      </w:r>
      <w:r w:rsidRPr="007640DF">
        <w:rPr>
          <w:rFonts w:eastAsia="Times New Roman"/>
          <w:szCs w:val="24"/>
        </w:rPr>
        <w:t xml:space="preserve"> μήνα</w:t>
      </w:r>
      <w:r>
        <w:rPr>
          <w:rFonts w:eastAsia="Times New Roman"/>
          <w:szCs w:val="24"/>
        </w:rPr>
        <w:t>. Στα εργασιακά; Ζ</w:t>
      </w:r>
      <w:r w:rsidRPr="007640DF">
        <w:rPr>
          <w:rFonts w:eastAsia="Times New Roman"/>
          <w:szCs w:val="24"/>
        </w:rPr>
        <w:t>ούγκλα</w:t>
      </w:r>
      <w:r>
        <w:rPr>
          <w:rFonts w:eastAsia="Times New Roman"/>
          <w:szCs w:val="24"/>
        </w:rPr>
        <w:t>. Εξίμισι χιλιάδες</w:t>
      </w:r>
      <w:r w:rsidRPr="007640DF">
        <w:rPr>
          <w:rFonts w:eastAsia="Times New Roman"/>
          <w:szCs w:val="24"/>
        </w:rPr>
        <w:t xml:space="preserve"> ατυχήματα το </w:t>
      </w:r>
      <w:r>
        <w:rPr>
          <w:rFonts w:eastAsia="Times New Roman"/>
          <w:szCs w:val="24"/>
        </w:rPr>
        <w:t>20</w:t>
      </w:r>
      <w:r w:rsidRPr="007640DF">
        <w:rPr>
          <w:rFonts w:eastAsia="Times New Roman"/>
          <w:szCs w:val="24"/>
        </w:rPr>
        <w:t>16</w:t>
      </w:r>
      <w:r>
        <w:rPr>
          <w:rFonts w:eastAsia="Times New Roman"/>
          <w:szCs w:val="24"/>
        </w:rPr>
        <w:t xml:space="preserve"> -το 20</w:t>
      </w:r>
      <w:r w:rsidRPr="007640DF">
        <w:rPr>
          <w:rFonts w:eastAsia="Times New Roman"/>
          <w:szCs w:val="24"/>
        </w:rPr>
        <w:t xml:space="preserve">17 </w:t>
      </w:r>
      <w:r>
        <w:rPr>
          <w:rFonts w:eastAsia="Times New Roman"/>
          <w:szCs w:val="24"/>
        </w:rPr>
        <w:t>και το 20</w:t>
      </w:r>
      <w:r w:rsidRPr="007640DF">
        <w:rPr>
          <w:rFonts w:eastAsia="Times New Roman"/>
          <w:szCs w:val="24"/>
        </w:rPr>
        <w:t>18</w:t>
      </w:r>
      <w:r>
        <w:rPr>
          <w:rFonts w:eastAsia="Times New Roman"/>
          <w:szCs w:val="24"/>
        </w:rPr>
        <w:t xml:space="preserve"> </w:t>
      </w:r>
      <w:r w:rsidRPr="007640DF">
        <w:rPr>
          <w:rFonts w:eastAsia="Times New Roman"/>
          <w:szCs w:val="24"/>
        </w:rPr>
        <w:t>δεν έχουμε</w:t>
      </w:r>
      <w:r>
        <w:rPr>
          <w:rFonts w:eastAsia="Times New Roman"/>
          <w:szCs w:val="24"/>
        </w:rPr>
        <w:t xml:space="preserve"> στοιχεία</w:t>
      </w:r>
      <w:r>
        <w:rPr>
          <w:rFonts w:eastAsia="Times New Roman"/>
          <w:szCs w:val="24"/>
        </w:rPr>
        <w:t xml:space="preserve">, </w:t>
      </w:r>
      <w:r w:rsidRPr="007640DF">
        <w:rPr>
          <w:rFonts w:eastAsia="Times New Roman"/>
          <w:szCs w:val="24"/>
        </w:rPr>
        <w:t>μάλλον θα είναι μεγαλύτερα</w:t>
      </w:r>
      <w:r>
        <w:rPr>
          <w:rFonts w:eastAsia="Times New Roman"/>
          <w:szCs w:val="24"/>
        </w:rPr>
        <w:t>-, εβδο</w:t>
      </w:r>
      <w:r>
        <w:rPr>
          <w:rFonts w:eastAsia="Times New Roman"/>
          <w:szCs w:val="24"/>
        </w:rPr>
        <w:lastRenderedPageBreak/>
        <w:t>μήντα οκτώ</w:t>
      </w:r>
      <w:r w:rsidRPr="007640DF">
        <w:rPr>
          <w:rFonts w:eastAsia="Times New Roman"/>
          <w:szCs w:val="24"/>
        </w:rPr>
        <w:t xml:space="preserve"> θανατηφόρα</w:t>
      </w:r>
      <w:r>
        <w:rPr>
          <w:rFonts w:eastAsia="Times New Roman"/>
          <w:szCs w:val="24"/>
        </w:rPr>
        <w:t>. Έ</w:t>
      </w:r>
      <w:r w:rsidRPr="007640DF">
        <w:rPr>
          <w:rFonts w:eastAsia="Times New Roman"/>
          <w:szCs w:val="24"/>
        </w:rPr>
        <w:t xml:space="preserve">νας σκοτώνεται στις </w:t>
      </w:r>
      <w:r>
        <w:rPr>
          <w:rFonts w:eastAsia="Times New Roman"/>
          <w:szCs w:val="24"/>
        </w:rPr>
        <w:t>πέντε</w:t>
      </w:r>
      <w:r w:rsidRPr="007640DF">
        <w:rPr>
          <w:rFonts w:eastAsia="Times New Roman"/>
          <w:szCs w:val="24"/>
        </w:rPr>
        <w:t xml:space="preserve"> μέρες</w:t>
      </w:r>
      <w:r>
        <w:rPr>
          <w:rFonts w:eastAsia="Times New Roman"/>
          <w:szCs w:val="24"/>
        </w:rPr>
        <w:t>,</w:t>
      </w:r>
      <w:r w:rsidRPr="007640DF">
        <w:rPr>
          <w:rFonts w:eastAsia="Times New Roman"/>
          <w:szCs w:val="24"/>
        </w:rPr>
        <w:t xml:space="preserve"> δολοφονείται </w:t>
      </w:r>
      <w:r>
        <w:rPr>
          <w:rFonts w:eastAsia="Times New Roman"/>
          <w:szCs w:val="24"/>
        </w:rPr>
        <w:t>λέμε εμείς για</w:t>
      </w:r>
      <w:r w:rsidRPr="007640DF">
        <w:rPr>
          <w:rFonts w:eastAsia="Times New Roman"/>
          <w:szCs w:val="24"/>
        </w:rPr>
        <w:t xml:space="preserve"> να βγάλει το ψωμί του</w:t>
      </w:r>
      <w:r>
        <w:rPr>
          <w:rFonts w:eastAsia="Times New Roman"/>
          <w:szCs w:val="24"/>
        </w:rPr>
        <w:t>. Τι άλλο λέει; Το ε</w:t>
      </w:r>
      <w:r w:rsidRPr="007640DF">
        <w:rPr>
          <w:rFonts w:eastAsia="Times New Roman"/>
          <w:szCs w:val="24"/>
        </w:rPr>
        <w:t xml:space="preserve">ισόδημα μειώθηκε από το 2008 έως το 2017 </w:t>
      </w:r>
      <w:r>
        <w:rPr>
          <w:rFonts w:eastAsia="Times New Roman"/>
          <w:szCs w:val="24"/>
        </w:rPr>
        <w:t xml:space="preserve">κάθε </w:t>
      </w:r>
      <w:r w:rsidRPr="007640DF">
        <w:rPr>
          <w:rFonts w:eastAsia="Times New Roman"/>
          <w:szCs w:val="24"/>
        </w:rPr>
        <w:t>χρόνο 3,1%</w:t>
      </w:r>
      <w:r>
        <w:rPr>
          <w:rFonts w:eastAsia="Times New Roman"/>
          <w:szCs w:val="24"/>
        </w:rPr>
        <w:t>,</w:t>
      </w:r>
      <w:r w:rsidRPr="007640DF">
        <w:rPr>
          <w:rFonts w:eastAsia="Times New Roman"/>
          <w:szCs w:val="24"/>
        </w:rPr>
        <w:t xml:space="preserve"> πάνω από 38%</w:t>
      </w:r>
      <w:r>
        <w:rPr>
          <w:rFonts w:eastAsia="Times New Roman"/>
          <w:szCs w:val="24"/>
        </w:rPr>
        <w:t>,</w:t>
      </w:r>
      <w:r w:rsidRPr="007640DF">
        <w:rPr>
          <w:rFonts w:eastAsia="Times New Roman"/>
          <w:szCs w:val="24"/>
        </w:rPr>
        <w:t xml:space="preserve"> δηλαδή 11% στα χρόνια π</w:t>
      </w:r>
      <w:r w:rsidRPr="007640DF">
        <w:rPr>
          <w:rFonts w:eastAsia="Times New Roman"/>
          <w:szCs w:val="24"/>
        </w:rPr>
        <w:t>ου κυβερνάει ο ΣΥΡΙΖΑ</w:t>
      </w:r>
      <w:r>
        <w:rPr>
          <w:rFonts w:eastAsia="Times New Roman"/>
          <w:szCs w:val="24"/>
        </w:rPr>
        <w:t>.</w:t>
      </w:r>
    </w:p>
    <w:p w14:paraId="37395014" w14:textId="77777777" w:rsidR="00B27939" w:rsidRDefault="00D93F4B">
      <w:pPr>
        <w:spacing w:after="0" w:line="600" w:lineRule="auto"/>
        <w:ind w:firstLine="720"/>
        <w:jc w:val="both"/>
        <w:rPr>
          <w:rFonts w:eastAsia="Times New Roman"/>
          <w:szCs w:val="24"/>
        </w:rPr>
      </w:pPr>
      <w:r>
        <w:rPr>
          <w:rFonts w:eastAsia="Times New Roman"/>
          <w:szCs w:val="24"/>
        </w:rPr>
        <w:t>Ε</w:t>
      </w:r>
      <w:r w:rsidRPr="007640DF">
        <w:rPr>
          <w:rFonts w:eastAsia="Times New Roman"/>
          <w:szCs w:val="24"/>
        </w:rPr>
        <w:t xml:space="preserve">ίναι η </w:t>
      </w:r>
      <w:r>
        <w:rPr>
          <w:rFonts w:eastAsia="Times New Roman"/>
          <w:szCs w:val="24"/>
        </w:rPr>
        <w:t>Ελλάδα,</w:t>
      </w:r>
      <w:r w:rsidRPr="007640DF">
        <w:rPr>
          <w:rFonts w:eastAsia="Times New Roman"/>
          <w:szCs w:val="24"/>
        </w:rPr>
        <w:t xml:space="preserve"> </w:t>
      </w:r>
      <w:r>
        <w:rPr>
          <w:rFonts w:eastAsia="Times New Roman"/>
          <w:szCs w:val="24"/>
        </w:rPr>
        <w:t>λ</w:t>
      </w:r>
      <w:r w:rsidRPr="007640DF">
        <w:rPr>
          <w:rFonts w:eastAsia="Times New Roman"/>
          <w:szCs w:val="24"/>
        </w:rPr>
        <w:t>οιπόν</w:t>
      </w:r>
      <w:r>
        <w:rPr>
          <w:rFonts w:eastAsia="Times New Roman"/>
          <w:szCs w:val="24"/>
        </w:rPr>
        <w:t>,</w:t>
      </w:r>
      <w:r w:rsidRPr="007640DF">
        <w:rPr>
          <w:rFonts w:eastAsia="Times New Roman"/>
          <w:szCs w:val="24"/>
        </w:rPr>
        <w:t xml:space="preserve"> όρθια</w:t>
      </w:r>
      <w:r>
        <w:rPr>
          <w:rFonts w:eastAsia="Times New Roman"/>
          <w:szCs w:val="24"/>
        </w:rPr>
        <w:t xml:space="preserve"> με αυτά;</w:t>
      </w:r>
      <w:r w:rsidRPr="007640DF">
        <w:rPr>
          <w:rFonts w:eastAsia="Times New Roman"/>
          <w:szCs w:val="24"/>
        </w:rPr>
        <w:t xml:space="preserve"> </w:t>
      </w:r>
      <w:r>
        <w:rPr>
          <w:rFonts w:eastAsia="Times New Roman"/>
          <w:szCs w:val="24"/>
        </w:rPr>
        <w:t>Ε</w:t>
      </w:r>
      <w:r w:rsidRPr="007640DF">
        <w:rPr>
          <w:rFonts w:eastAsia="Times New Roman"/>
          <w:szCs w:val="24"/>
        </w:rPr>
        <w:t>μείς λέμε ότι είναι</w:t>
      </w:r>
      <w:r>
        <w:rPr>
          <w:rFonts w:eastAsia="Times New Roman"/>
          <w:szCs w:val="24"/>
        </w:rPr>
        <w:t>. Πο</w:t>
      </w:r>
      <w:r w:rsidRPr="007640DF">
        <w:rPr>
          <w:rFonts w:eastAsia="Times New Roman"/>
          <w:szCs w:val="24"/>
        </w:rPr>
        <w:t xml:space="preserve">ια </w:t>
      </w:r>
      <w:r>
        <w:rPr>
          <w:rFonts w:eastAsia="Times New Roman"/>
          <w:szCs w:val="24"/>
        </w:rPr>
        <w:t>Ελλάδα, όμως; Ε</w:t>
      </w:r>
      <w:r w:rsidRPr="007640DF">
        <w:rPr>
          <w:rFonts w:eastAsia="Times New Roman"/>
          <w:szCs w:val="24"/>
        </w:rPr>
        <w:t>ίναι</w:t>
      </w:r>
      <w:r>
        <w:rPr>
          <w:rFonts w:eastAsia="Times New Roman"/>
          <w:szCs w:val="24"/>
        </w:rPr>
        <w:t xml:space="preserve"> η</w:t>
      </w:r>
      <w:r w:rsidRPr="007640DF">
        <w:rPr>
          <w:rFonts w:eastAsia="Times New Roman"/>
          <w:szCs w:val="24"/>
        </w:rPr>
        <w:t xml:space="preserve"> Ελλάδα των επιχειρηματικών ομίλων</w:t>
      </w:r>
      <w:r>
        <w:rPr>
          <w:rFonts w:eastAsia="Times New Roman"/>
          <w:szCs w:val="24"/>
        </w:rPr>
        <w:t>,</w:t>
      </w:r>
      <w:r w:rsidRPr="007640DF">
        <w:rPr>
          <w:rFonts w:eastAsia="Times New Roman"/>
          <w:szCs w:val="24"/>
        </w:rPr>
        <w:t xml:space="preserve"> των μονοπωλίων</w:t>
      </w:r>
      <w:r>
        <w:rPr>
          <w:rFonts w:eastAsia="Times New Roman"/>
          <w:szCs w:val="24"/>
        </w:rPr>
        <w:t>,</w:t>
      </w:r>
      <w:r w:rsidRPr="007640DF">
        <w:rPr>
          <w:rFonts w:eastAsia="Times New Roman"/>
          <w:szCs w:val="24"/>
        </w:rPr>
        <w:t xml:space="preserve"> όλων αυτών που κερδίζουν</w:t>
      </w:r>
      <w:r>
        <w:rPr>
          <w:rFonts w:eastAsia="Times New Roman"/>
          <w:szCs w:val="24"/>
        </w:rPr>
        <w:t>.</w:t>
      </w:r>
    </w:p>
    <w:p w14:paraId="37395015" w14:textId="77777777" w:rsidR="00B27939" w:rsidRDefault="00D93F4B">
      <w:pPr>
        <w:spacing w:after="0"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w:t>
      </w:r>
      <w:r>
        <w:rPr>
          <w:rFonts w:eastAsia="Times New Roman"/>
          <w:szCs w:val="24"/>
        </w:rPr>
        <w:t>κυρίου Βουλευτή)</w:t>
      </w:r>
    </w:p>
    <w:p w14:paraId="37395016" w14:textId="77777777" w:rsidR="00B27939" w:rsidRDefault="00D93F4B">
      <w:pPr>
        <w:spacing w:after="0" w:line="600" w:lineRule="auto"/>
        <w:ind w:firstLine="720"/>
        <w:jc w:val="both"/>
        <w:rPr>
          <w:rFonts w:eastAsia="Times New Roman"/>
          <w:szCs w:val="24"/>
        </w:rPr>
      </w:pPr>
      <w:r>
        <w:rPr>
          <w:rFonts w:eastAsia="Times New Roman"/>
          <w:szCs w:val="24"/>
        </w:rPr>
        <w:t>Σ</w:t>
      </w:r>
      <w:r w:rsidRPr="007640DF">
        <w:rPr>
          <w:rFonts w:eastAsia="Times New Roman"/>
          <w:szCs w:val="24"/>
        </w:rPr>
        <w:t>υμφωνήσαμε</w:t>
      </w:r>
      <w:r>
        <w:rPr>
          <w:rFonts w:eastAsia="Times New Roman"/>
          <w:szCs w:val="24"/>
        </w:rPr>
        <w:t>, κύριε Πρόεδρε,</w:t>
      </w:r>
      <w:r w:rsidRPr="007640DF">
        <w:rPr>
          <w:rFonts w:eastAsia="Times New Roman"/>
          <w:szCs w:val="24"/>
        </w:rPr>
        <w:t xml:space="preserve"> να κάνουμε και </w:t>
      </w:r>
      <w:r>
        <w:rPr>
          <w:rFonts w:eastAsia="Times New Roman"/>
          <w:szCs w:val="24"/>
        </w:rPr>
        <w:t xml:space="preserve">τη </w:t>
      </w:r>
      <w:r w:rsidRPr="007640DF">
        <w:rPr>
          <w:rFonts w:eastAsia="Times New Roman"/>
          <w:szCs w:val="24"/>
        </w:rPr>
        <w:t xml:space="preserve">δευτερολογία </w:t>
      </w:r>
      <w:r>
        <w:rPr>
          <w:rFonts w:eastAsia="Times New Roman"/>
          <w:szCs w:val="24"/>
        </w:rPr>
        <w:t>-</w:t>
      </w:r>
      <w:r w:rsidRPr="007640DF">
        <w:rPr>
          <w:rFonts w:eastAsia="Times New Roman"/>
          <w:szCs w:val="24"/>
        </w:rPr>
        <w:t>και το θυμάστε</w:t>
      </w:r>
      <w:r>
        <w:rPr>
          <w:rFonts w:eastAsia="Times New Roman"/>
          <w:szCs w:val="24"/>
        </w:rPr>
        <w:t>-</w:t>
      </w:r>
      <w:r w:rsidRPr="007640DF">
        <w:rPr>
          <w:rFonts w:eastAsia="Times New Roman"/>
          <w:szCs w:val="24"/>
        </w:rPr>
        <w:t xml:space="preserve"> στη </w:t>
      </w:r>
      <w:r>
        <w:rPr>
          <w:rFonts w:eastAsia="Times New Roman"/>
          <w:szCs w:val="24"/>
        </w:rPr>
        <w:t>Δ</w:t>
      </w:r>
      <w:r w:rsidRPr="007640DF">
        <w:rPr>
          <w:rFonts w:eastAsia="Times New Roman"/>
          <w:szCs w:val="24"/>
        </w:rPr>
        <w:t xml:space="preserve">ιάσκεψη των </w:t>
      </w:r>
      <w:r>
        <w:rPr>
          <w:rFonts w:eastAsia="Times New Roman"/>
          <w:szCs w:val="24"/>
        </w:rPr>
        <w:t>Π</w:t>
      </w:r>
      <w:r w:rsidRPr="007640DF">
        <w:rPr>
          <w:rFonts w:eastAsia="Times New Roman"/>
          <w:szCs w:val="24"/>
        </w:rPr>
        <w:t>ροέδρων</w:t>
      </w:r>
      <w:r>
        <w:rPr>
          <w:rFonts w:eastAsia="Times New Roman"/>
          <w:szCs w:val="24"/>
        </w:rPr>
        <w:t>.</w:t>
      </w:r>
    </w:p>
    <w:p w14:paraId="37395017" w14:textId="77777777" w:rsidR="00B27939" w:rsidRDefault="00D93F4B">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Παφίλη, ξέρετε ότι δεν προβλέπεται δευτερολογία.</w:t>
      </w:r>
    </w:p>
    <w:p w14:paraId="37395018" w14:textId="77777777" w:rsidR="00B27939" w:rsidRDefault="00D93F4B">
      <w:pPr>
        <w:spacing w:after="0" w:line="600" w:lineRule="auto"/>
        <w:ind w:firstLine="720"/>
        <w:jc w:val="both"/>
        <w:rPr>
          <w:rFonts w:eastAsia="Times New Roman"/>
          <w:szCs w:val="24"/>
        </w:rPr>
      </w:pPr>
      <w:r>
        <w:rPr>
          <w:rFonts w:eastAsia="Times New Roman"/>
          <w:b/>
          <w:szCs w:val="24"/>
        </w:rPr>
        <w:t>ΑΘΑΝΑΣΙΟΣ ΠΑΦΙΛΗΣ:</w:t>
      </w:r>
      <w:r w:rsidRPr="007640DF">
        <w:rPr>
          <w:rFonts w:eastAsia="Times New Roman"/>
          <w:szCs w:val="24"/>
        </w:rPr>
        <w:t xml:space="preserve"> Ναι</w:t>
      </w:r>
      <w:r>
        <w:rPr>
          <w:rFonts w:eastAsia="Times New Roman"/>
          <w:szCs w:val="24"/>
        </w:rPr>
        <w:t>,</w:t>
      </w:r>
      <w:r w:rsidRPr="007640DF">
        <w:rPr>
          <w:rFonts w:eastAsia="Times New Roman"/>
          <w:szCs w:val="24"/>
        </w:rPr>
        <w:t xml:space="preserve"> αλλά είπαμε ότι αυτό είνα</w:t>
      </w:r>
      <w:r w:rsidRPr="007640DF">
        <w:rPr>
          <w:rFonts w:eastAsia="Times New Roman"/>
          <w:szCs w:val="24"/>
        </w:rPr>
        <w:t>ι θεσμικά</w:t>
      </w:r>
      <w:r>
        <w:rPr>
          <w:rFonts w:eastAsia="Times New Roman"/>
          <w:szCs w:val="24"/>
        </w:rPr>
        <w:t xml:space="preserve">. Τι θέλετε; Να ξαναζητάω τον </w:t>
      </w:r>
      <w:r w:rsidRPr="007640DF">
        <w:rPr>
          <w:rFonts w:eastAsia="Times New Roman"/>
          <w:szCs w:val="24"/>
        </w:rPr>
        <w:t>λόγο αύριο</w:t>
      </w:r>
      <w:r>
        <w:rPr>
          <w:rFonts w:eastAsia="Times New Roman"/>
          <w:szCs w:val="24"/>
        </w:rPr>
        <w:t>,</w:t>
      </w:r>
      <w:r w:rsidRPr="007640DF">
        <w:rPr>
          <w:rFonts w:eastAsia="Times New Roman"/>
          <w:szCs w:val="24"/>
        </w:rPr>
        <w:t xml:space="preserve"> για να κάν</w:t>
      </w:r>
      <w:r>
        <w:rPr>
          <w:rFonts w:eastAsia="Times New Roman"/>
          <w:szCs w:val="24"/>
        </w:rPr>
        <w:t>ω</w:t>
      </w:r>
      <w:r w:rsidRPr="007640DF">
        <w:rPr>
          <w:rFonts w:eastAsia="Times New Roman"/>
          <w:szCs w:val="24"/>
        </w:rPr>
        <w:t xml:space="preserve"> φασαρία</w:t>
      </w:r>
      <w:r>
        <w:rPr>
          <w:rFonts w:eastAsia="Times New Roman"/>
          <w:szCs w:val="24"/>
        </w:rPr>
        <w:t>;</w:t>
      </w:r>
      <w:r w:rsidRPr="007640DF">
        <w:rPr>
          <w:rFonts w:eastAsia="Times New Roman"/>
          <w:szCs w:val="24"/>
        </w:rPr>
        <w:t xml:space="preserve"> </w:t>
      </w:r>
      <w:r>
        <w:rPr>
          <w:rFonts w:eastAsia="Times New Roman"/>
          <w:szCs w:val="24"/>
        </w:rPr>
        <w:t>Ν</w:t>
      </w:r>
      <w:r w:rsidRPr="007640DF">
        <w:rPr>
          <w:rFonts w:eastAsia="Times New Roman"/>
          <w:szCs w:val="24"/>
        </w:rPr>
        <w:t>α τελειών</w:t>
      </w:r>
      <w:r>
        <w:rPr>
          <w:rFonts w:eastAsia="Times New Roman"/>
          <w:szCs w:val="24"/>
        </w:rPr>
        <w:t>ω</w:t>
      </w:r>
      <w:r w:rsidRPr="007640DF">
        <w:rPr>
          <w:rFonts w:eastAsia="Times New Roman"/>
          <w:szCs w:val="24"/>
        </w:rPr>
        <w:t xml:space="preserve"> σήμερα</w:t>
      </w:r>
      <w:r>
        <w:rPr>
          <w:rFonts w:eastAsia="Times New Roman"/>
          <w:szCs w:val="24"/>
        </w:rPr>
        <w:t>.</w:t>
      </w:r>
    </w:p>
    <w:p w14:paraId="37395019" w14:textId="77777777" w:rsidR="00B27939" w:rsidRDefault="00D93F4B">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Δεν είναι θέμα φασαρίας, είναι να τηρήσουμε τον Κανονισμό.</w:t>
      </w:r>
    </w:p>
    <w:p w14:paraId="3739501A" w14:textId="77777777" w:rsidR="00B27939" w:rsidRDefault="00D93F4B">
      <w:pPr>
        <w:spacing w:after="0" w:line="600" w:lineRule="auto"/>
        <w:ind w:firstLine="720"/>
        <w:jc w:val="both"/>
        <w:rPr>
          <w:rFonts w:eastAsia="Times New Roman"/>
          <w:szCs w:val="24"/>
        </w:rPr>
      </w:pPr>
      <w:r>
        <w:rPr>
          <w:rFonts w:eastAsia="Times New Roman"/>
          <w:b/>
          <w:szCs w:val="24"/>
        </w:rPr>
        <w:lastRenderedPageBreak/>
        <w:t>ΑΘΑΝΑΣΙΟΣ ΠΑΦΙΛΗΣ:</w:t>
      </w:r>
      <w:r>
        <w:rPr>
          <w:rFonts w:eastAsia="Times New Roman"/>
          <w:szCs w:val="24"/>
        </w:rPr>
        <w:t xml:space="preserve"> Και δεν</w:t>
      </w:r>
      <w:r w:rsidRPr="007640DF">
        <w:rPr>
          <w:rFonts w:eastAsia="Times New Roman"/>
          <w:szCs w:val="24"/>
        </w:rPr>
        <w:t xml:space="preserve"> είναι όρθιοι </w:t>
      </w:r>
      <w:r>
        <w:rPr>
          <w:rFonts w:eastAsia="Times New Roman"/>
          <w:szCs w:val="24"/>
        </w:rPr>
        <w:t xml:space="preserve">μόνο αυτοί. Γιατί αυτοί </w:t>
      </w:r>
      <w:r w:rsidRPr="007640DF">
        <w:rPr>
          <w:rFonts w:eastAsia="Times New Roman"/>
          <w:szCs w:val="24"/>
        </w:rPr>
        <w:t>είναι πολ</w:t>
      </w:r>
      <w:r w:rsidRPr="007640DF">
        <w:rPr>
          <w:rFonts w:eastAsia="Times New Roman"/>
          <w:szCs w:val="24"/>
        </w:rPr>
        <w:t>ύ</w:t>
      </w:r>
      <w:r>
        <w:rPr>
          <w:rFonts w:eastAsia="Times New Roman"/>
          <w:szCs w:val="24"/>
        </w:rPr>
        <w:t xml:space="preserve"> όρθιοι. Αυτούς ορθώσατε. Κ</w:t>
      </w:r>
      <w:r w:rsidRPr="007640DF">
        <w:rPr>
          <w:rFonts w:eastAsia="Times New Roman"/>
          <w:szCs w:val="24"/>
        </w:rPr>
        <w:t>αι εδώ είναι ο καβγάς</w:t>
      </w:r>
      <w:r>
        <w:rPr>
          <w:rFonts w:eastAsia="Times New Roman"/>
          <w:szCs w:val="24"/>
        </w:rPr>
        <w:t>:</w:t>
      </w:r>
      <w:r w:rsidRPr="007640DF">
        <w:rPr>
          <w:rFonts w:eastAsia="Times New Roman"/>
          <w:szCs w:val="24"/>
        </w:rPr>
        <w:t xml:space="preserve"> Ποιος δίνει περισσότερα για να επενδύσουν τα μονοπώλια και το κεφάλαιο</w:t>
      </w:r>
      <w:r>
        <w:rPr>
          <w:rFonts w:eastAsia="Times New Roman"/>
          <w:szCs w:val="24"/>
        </w:rPr>
        <w:t>,</w:t>
      </w:r>
      <w:r w:rsidRPr="007640DF">
        <w:rPr>
          <w:rFonts w:eastAsia="Times New Roman"/>
          <w:szCs w:val="24"/>
        </w:rPr>
        <w:t xml:space="preserve"> ώστε να βγάλει περισσότερα κέρδη</w:t>
      </w:r>
      <w:r>
        <w:rPr>
          <w:rFonts w:eastAsia="Times New Roman"/>
          <w:szCs w:val="24"/>
        </w:rPr>
        <w:t>:</w:t>
      </w:r>
      <w:r w:rsidRPr="007640DF">
        <w:rPr>
          <w:rFonts w:eastAsia="Times New Roman"/>
          <w:szCs w:val="24"/>
        </w:rPr>
        <w:t xml:space="preserve"> </w:t>
      </w:r>
      <w:r>
        <w:rPr>
          <w:rFonts w:eastAsia="Times New Roman"/>
          <w:szCs w:val="24"/>
        </w:rPr>
        <w:t>εσείς ή</w:t>
      </w:r>
      <w:r w:rsidRPr="007640DF">
        <w:rPr>
          <w:rFonts w:eastAsia="Times New Roman"/>
          <w:szCs w:val="24"/>
        </w:rPr>
        <w:t xml:space="preserve"> η Νέα Δημοκρατία</w:t>
      </w:r>
      <w:r>
        <w:rPr>
          <w:rFonts w:eastAsia="Times New Roman"/>
          <w:szCs w:val="24"/>
        </w:rPr>
        <w:t>;</w:t>
      </w:r>
      <w:r w:rsidRPr="007640DF">
        <w:rPr>
          <w:rFonts w:eastAsia="Times New Roman"/>
          <w:szCs w:val="24"/>
        </w:rPr>
        <w:t xml:space="preserve"> </w:t>
      </w:r>
      <w:r>
        <w:rPr>
          <w:rFonts w:eastAsia="Times New Roman"/>
          <w:szCs w:val="24"/>
        </w:rPr>
        <w:t>Η</w:t>
      </w:r>
      <w:r w:rsidRPr="007640DF">
        <w:rPr>
          <w:rFonts w:eastAsia="Times New Roman"/>
          <w:szCs w:val="24"/>
        </w:rPr>
        <w:t xml:space="preserve"> Νέα Δημοκρατία ισχυρίζεται ότι έχει το know-how</w:t>
      </w:r>
      <w:r>
        <w:rPr>
          <w:rFonts w:eastAsia="Times New Roman"/>
          <w:szCs w:val="24"/>
        </w:rPr>
        <w:t xml:space="preserve">, </w:t>
      </w:r>
      <w:r w:rsidRPr="007640DF">
        <w:rPr>
          <w:rFonts w:eastAsia="Times New Roman"/>
          <w:szCs w:val="24"/>
        </w:rPr>
        <w:t>τη γνώση δηλαδή</w:t>
      </w:r>
      <w:r>
        <w:rPr>
          <w:rFonts w:eastAsia="Times New Roman"/>
          <w:szCs w:val="24"/>
        </w:rPr>
        <w:t>. Ε</w:t>
      </w:r>
      <w:r w:rsidRPr="007640DF">
        <w:rPr>
          <w:rFonts w:eastAsia="Times New Roman"/>
          <w:szCs w:val="24"/>
        </w:rPr>
        <w:t>σείς</w:t>
      </w:r>
      <w:r w:rsidRPr="007640DF">
        <w:rPr>
          <w:rFonts w:eastAsia="Times New Roman"/>
          <w:szCs w:val="24"/>
        </w:rPr>
        <w:t xml:space="preserve"> λέτε </w:t>
      </w:r>
      <w:r>
        <w:rPr>
          <w:rFonts w:eastAsia="Times New Roman"/>
          <w:szCs w:val="24"/>
        </w:rPr>
        <w:t>«Ό</w:t>
      </w:r>
      <w:r w:rsidRPr="007640DF">
        <w:rPr>
          <w:rFonts w:eastAsia="Times New Roman"/>
          <w:szCs w:val="24"/>
        </w:rPr>
        <w:t>χι</w:t>
      </w:r>
      <w:r>
        <w:rPr>
          <w:rFonts w:eastAsia="Times New Roman"/>
          <w:szCs w:val="24"/>
        </w:rPr>
        <w:t>, ε</w:t>
      </w:r>
      <w:r w:rsidRPr="007640DF">
        <w:rPr>
          <w:rFonts w:eastAsia="Times New Roman"/>
          <w:szCs w:val="24"/>
        </w:rPr>
        <w:t xml:space="preserve">σείς δεν </w:t>
      </w:r>
      <w:r>
        <w:rPr>
          <w:rFonts w:eastAsia="Times New Roman"/>
          <w:szCs w:val="24"/>
        </w:rPr>
        <w:t>την έχετε. Εμείς</w:t>
      </w:r>
      <w:r w:rsidRPr="007640DF">
        <w:rPr>
          <w:rFonts w:eastAsia="Times New Roman"/>
          <w:szCs w:val="24"/>
        </w:rPr>
        <w:t xml:space="preserve"> είμαστε καλύτεροι</w:t>
      </w:r>
      <w:r>
        <w:rPr>
          <w:rFonts w:eastAsia="Times New Roman"/>
          <w:szCs w:val="24"/>
        </w:rPr>
        <w:t>».</w:t>
      </w:r>
    </w:p>
    <w:p w14:paraId="3739501B" w14:textId="77777777" w:rsidR="00B27939" w:rsidRDefault="00D93F4B">
      <w:pPr>
        <w:spacing w:after="0" w:line="600" w:lineRule="auto"/>
        <w:ind w:firstLine="720"/>
        <w:jc w:val="both"/>
        <w:rPr>
          <w:rFonts w:eastAsia="Times New Roman"/>
          <w:szCs w:val="24"/>
        </w:rPr>
      </w:pPr>
      <w:r>
        <w:rPr>
          <w:rFonts w:eastAsia="Times New Roman"/>
          <w:szCs w:val="24"/>
        </w:rPr>
        <w:t>Σ</w:t>
      </w:r>
      <w:r w:rsidRPr="007640DF">
        <w:rPr>
          <w:rFonts w:eastAsia="Times New Roman"/>
          <w:szCs w:val="24"/>
        </w:rPr>
        <w:t>την πράξη δεν ορθώνεται μόνο αυτό</w:t>
      </w:r>
      <w:r>
        <w:rPr>
          <w:rFonts w:eastAsia="Times New Roman"/>
          <w:szCs w:val="24"/>
        </w:rPr>
        <w:t>,</w:t>
      </w:r>
      <w:r w:rsidRPr="007640DF">
        <w:rPr>
          <w:rFonts w:eastAsia="Times New Roman"/>
          <w:szCs w:val="24"/>
        </w:rPr>
        <w:t xml:space="preserve"> ορθώνεται πολύ ψηλά </w:t>
      </w:r>
      <w:r>
        <w:rPr>
          <w:rFonts w:eastAsia="Times New Roman"/>
          <w:szCs w:val="24"/>
        </w:rPr>
        <w:t>η</w:t>
      </w:r>
      <w:r w:rsidRPr="007640DF">
        <w:rPr>
          <w:rFonts w:eastAsia="Times New Roman"/>
          <w:szCs w:val="24"/>
        </w:rPr>
        <w:t xml:space="preserve"> σημαία του ΝΑΤΟ</w:t>
      </w:r>
      <w:r>
        <w:rPr>
          <w:rFonts w:eastAsia="Times New Roman"/>
          <w:szCs w:val="24"/>
        </w:rPr>
        <w:t>,</w:t>
      </w:r>
      <w:r w:rsidRPr="007640DF">
        <w:rPr>
          <w:rFonts w:eastAsia="Times New Roman"/>
          <w:szCs w:val="24"/>
        </w:rPr>
        <w:t xml:space="preserve"> των ΗΠΑ</w:t>
      </w:r>
      <w:r>
        <w:rPr>
          <w:rFonts w:eastAsia="Times New Roman"/>
          <w:szCs w:val="24"/>
        </w:rPr>
        <w:t>,</w:t>
      </w:r>
      <w:r w:rsidRPr="007640DF">
        <w:rPr>
          <w:rFonts w:eastAsia="Times New Roman"/>
          <w:szCs w:val="24"/>
        </w:rPr>
        <w:t xml:space="preserve"> της Ευρωπαϊκής Ένωσης</w:t>
      </w:r>
      <w:r>
        <w:rPr>
          <w:rFonts w:eastAsia="Times New Roman"/>
          <w:szCs w:val="24"/>
        </w:rPr>
        <w:t>. Η Κ</w:t>
      </w:r>
      <w:r w:rsidRPr="007640DF">
        <w:rPr>
          <w:rFonts w:eastAsia="Times New Roman"/>
          <w:szCs w:val="24"/>
        </w:rPr>
        <w:t xml:space="preserve">υβέρνηση και ο ΣΥΡΙΖΑ με </w:t>
      </w:r>
      <w:r>
        <w:rPr>
          <w:rFonts w:eastAsia="Times New Roman"/>
          <w:szCs w:val="24"/>
        </w:rPr>
        <w:t>αριστερές</w:t>
      </w:r>
      <w:r w:rsidRPr="007640DF">
        <w:rPr>
          <w:rFonts w:eastAsia="Times New Roman"/>
          <w:szCs w:val="24"/>
        </w:rPr>
        <w:t xml:space="preserve"> καταβολές</w:t>
      </w:r>
      <w:r>
        <w:rPr>
          <w:rFonts w:eastAsia="Times New Roman"/>
          <w:szCs w:val="24"/>
        </w:rPr>
        <w:t>,</w:t>
      </w:r>
      <w:r w:rsidRPr="007640DF">
        <w:rPr>
          <w:rFonts w:eastAsia="Times New Roman"/>
          <w:szCs w:val="24"/>
        </w:rPr>
        <w:t xml:space="preserve"> όπως λέει</w:t>
      </w:r>
      <w:r>
        <w:rPr>
          <w:rFonts w:eastAsia="Times New Roman"/>
          <w:szCs w:val="24"/>
        </w:rPr>
        <w:t>,</w:t>
      </w:r>
      <w:r w:rsidRPr="007640DF">
        <w:rPr>
          <w:rFonts w:eastAsia="Times New Roman"/>
          <w:szCs w:val="24"/>
        </w:rPr>
        <w:t xml:space="preserve"> έχει γίνει </w:t>
      </w:r>
      <w:r>
        <w:rPr>
          <w:rFonts w:eastAsia="Times New Roman"/>
          <w:szCs w:val="24"/>
        </w:rPr>
        <w:t>«</w:t>
      </w:r>
      <w:r w:rsidRPr="007640DF">
        <w:rPr>
          <w:rFonts w:eastAsia="Times New Roman"/>
          <w:szCs w:val="24"/>
        </w:rPr>
        <w:t>πλυντήριο</w:t>
      </w:r>
      <w:r>
        <w:rPr>
          <w:rFonts w:eastAsia="Times New Roman"/>
          <w:szCs w:val="24"/>
        </w:rPr>
        <w:t>»</w:t>
      </w:r>
      <w:r w:rsidRPr="007640DF">
        <w:rPr>
          <w:rFonts w:eastAsia="Times New Roman"/>
          <w:szCs w:val="24"/>
        </w:rPr>
        <w:t xml:space="preserve"> του ιμπεριαλισμού</w:t>
      </w:r>
      <w:r>
        <w:rPr>
          <w:rFonts w:eastAsia="Times New Roman"/>
          <w:szCs w:val="24"/>
        </w:rPr>
        <w:t>,</w:t>
      </w:r>
      <w:r w:rsidRPr="007640DF">
        <w:rPr>
          <w:rFonts w:eastAsia="Times New Roman"/>
          <w:szCs w:val="24"/>
        </w:rPr>
        <w:t xml:space="preserve"> των δολοφόνων των λαών μέσα από τα επιθετικά του σχέδια στην περιοχή</w:t>
      </w:r>
      <w:r>
        <w:rPr>
          <w:rFonts w:eastAsia="Times New Roman"/>
          <w:szCs w:val="24"/>
        </w:rPr>
        <w:t>,</w:t>
      </w:r>
      <w:r w:rsidRPr="007640DF">
        <w:rPr>
          <w:rFonts w:eastAsia="Times New Roman"/>
          <w:szCs w:val="24"/>
        </w:rPr>
        <w:t xml:space="preserve"> που καμαρώνει για τη</w:t>
      </w:r>
      <w:r>
        <w:rPr>
          <w:rFonts w:eastAsia="Times New Roman"/>
          <w:szCs w:val="24"/>
        </w:rPr>
        <w:t xml:space="preserve"> γεωστρατηγική</w:t>
      </w:r>
      <w:r w:rsidRPr="007640DF">
        <w:rPr>
          <w:rFonts w:eastAsia="Times New Roman"/>
          <w:szCs w:val="24"/>
        </w:rPr>
        <w:t xml:space="preserve"> αναβάθμιση</w:t>
      </w:r>
      <w:r>
        <w:rPr>
          <w:rFonts w:eastAsia="Times New Roman"/>
          <w:szCs w:val="24"/>
        </w:rPr>
        <w:t>. Αυτό</w:t>
      </w:r>
      <w:r w:rsidRPr="007640DF">
        <w:rPr>
          <w:rFonts w:eastAsia="Times New Roman"/>
          <w:szCs w:val="24"/>
        </w:rPr>
        <w:t xml:space="preserve"> σημαίνει να πάρει </w:t>
      </w:r>
      <w:r>
        <w:rPr>
          <w:rFonts w:eastAsia="Times New Roman"/>
          <w:szCs w:val="24"/>
        </w:rPr>
        <w:t>μέρος</w:t>
      </w:r>
      <w:r w:rsidRPr="007640DF">
        <w:rPr>
          <w:rFonts w:eastAsia="Times New Roman"/>
          <w:szCs w:val="24"/>
        </w:rPr>
        <w:t xml:space="preserve"> το ελληνικό κεφάλαιο στο μοίρασμα ενέργειας</w:t>
      </w:r>
      <w:r>
        <w:rPr>
          <w:rFonts w:eastAsia="Times New Roman"/>
          <w:szCs w:val="24"/>
        </w:rPr>
        <w:t>,</w:t>
      </w:r>
      <w:r w:rsidRPr="007640DF">
        <w:rPr>
          <w:rFonts w:eastAsia="Times New Roman"/>
          <w:szCs w:val="24"/>
        </w:rPr>
        <w:t xml:space="preserve"> αγορών</w:t>
      </w:r>
      <w:r>
        <w:rPr>
          <w:rFonts w:eastAsia="Times New Roman"/>
          <w:szCs w:val="24"/>
        </w:rPr>
        <w:t>,</w:t>
      </w:r>
      <w:r w:rsidRPr="007640DF">
        <w:rPr>
          <w:rFonts w:eastAsia="Times New Roman"/>
          <w:szCs w:val="24"/>
        </w:rPr>
        <w:t xml:space="preserve"> δρόμων μεταφοράς για δικό το κέρδους </w:t>
      </w:r>
      <w:r w:rsidRPr="007640DF">
        <w:rPr>
          <w:rFonts w:eastAsia="Times New Roman"/>
          <w:szCs w:val="24"/>
        </w:rPr>
        <w:t>και αυτό το θεωρεί ότι είναι γεωστρατηγική αναβάθμιση</w:t>
      </w:r>
      <w:r>
        <w:rPr>
          <w:rFonts w:eastAsia="Times New Roman"/>
          <w:szCs w:val="24"/>
        </w:rPr>
        <w:t>.</w:t>
      </w:r>
    </w:p>
    <w:p w14:paraId="3739501C" w14:textId="77777777" w:rsidR="00B27939" w:rsidRDefault="00D93F4B">
      <w:pPr>
        <w:spacing w:after="0" w:line="600" w:lineRule="auto"/>
        <w:ind w:firstLine="720"/>
        <w:jc w:val="both"/>
        <w:rPr>
          <w:rFonts w:eastAsia="Times New Roman" w:cs="Times New Roman"/>
          <w:szCs w:val="24"/>
        </w:rPr>
      </w:pPr>
      <w:r>
        <w:rPr>
          <w:rFonts w:eastAsia="Times New Roman"/>
          <w:szCs w:val="24"/>
        </w:rPr>
        <w:t>Συμφωνείτε και υπογράφετε όλες τις πολεμικές αποφάσεις ΝΑΤΟ, ΗΠΑ, Ευρωπαϊκής Ένωσης.</w:t>
      </w:r>
      <w:r>
        <w:rPr>
          <w:rFonts w:eastAsia="Times New Roman" w:cs="Times New Roman"/>
          <w:szCs w:val="24"/>
        </w:rPr>
        <w:t xml:space="preserve"> </w:t>
      </w:r>
      <w:r>
        <w:rPr>
          <w:rFonts w:eastAsia="Times New Roman" w:cs="Times New Roman"/>
          <w:szCs w:val="24"/>
        </w:rPr>
        <w:t xml:space="preserve">Τις υπογράφετε όλες, </w:t>
      </w:r>
      <w:r>
        <w:rPr>
          <w:rFonts w:eastAsia="Times New Roman" w:cs="Times New Roman"/>
          <w:szCs w:val="24"/>
        </w:rPr>
        <w:lastRenderedPageBreak/>
        <w:t>μα όλες. Πείτε μας μία που δεν υπογράφετε. Ο</w:t>
      </w:r>
      <w:r w:rsidRPr="00A22DF8">
        <w:rPr>
          <w:rFonts w:eastAsia="Times New Roman" w:cs="Times New Roman"/>
          <w:szCs w:val="24"/>
        </w:rPr>
        <w:t xml:space="preserve"> Παπανδρέου </w:t>
      </w:r>
      <w:r>
        <w:rPr>
          <w:rFonts w:eastAsia="Times New Roman" w:cs="Times New Roman"/>
          <w:szCs w:val="24"/>
        </w:rPr>
        <w:t>έβαζε κι έναν αστερίσκο, για να κοροϊδε</w:t>
      </w:r>
      <w:r>
        <w:rPr>
          <w:rFonts w:eastAsia="Times New Roman" w:cs="Times New Roman"/>
          <w:szCs w:val="24"/>
        </w:rPr>
        <w:t>ύει τον κόσμο. Πείτε μας μια απόφαση του ΝΑΤΟ -που</w:t>
      </w:r>
      <w:r w:rsidRPr="00A22DF8">
        <w:rPr>
          <w:rFonts w:eastAsia="Times New Roman" w:cs="Times New Roman"/>
          <w:szCs w:val="24"/>
        </w:rPr>
        <w:t xml:space="preserve"> είναι </w:t>
      </w:r>
      <w:r>
        <w:rPr>
          <w:rFonts w:eastAsia="Times New Roman" w:cs="Times New Roman"/>
          <w:szCs w:val="24"/>
        </w:rPr>
        <w:t xml:space="preserve">πολεμικές </w:t>
      </w:r>
      <w:r w:rsidRPr="00A22DF8">
        <w:rPr>
          <w:rFonts w:eastAsia="Times New Roman" w:cs="Times New Roman"/>
          <w:szCs w:val="24"/>
        </w:rPr>
        <w:t>αποφάσεις</w:t>
      </w:r>
      <w:r>
        <w:rPr>
          <w:rFonts w:eastAsia="Times New Roman" w:cs="Times New Roman"/>
          <w:szCs w:val="24"/>
        </w:rPr>
        <w:t>,</w:t>
      </w:r>
      <w:r w:rsidRPr="00A22DF8">
        <w:rPr>
          <w:rFonts w:eastAsia="Times New Roman" w:cs="Times New Roman"/>
          <w:szCs w:val="24"/>
        </w:rPr>
        <w:t xml:space="preserve"> προετοιμασία </w:t>
      </w:r>
      <w:r>
        <w:rPr>
          <w:rFonts w:eastAsia="Times New Roman" w:cs="Times New Roman"/>
          <w:szCs w:val="24"/>
        </w:rPr>
        <w:t xml:space="preserve">πολέμου, </w:t>
      </w:r>
      <w:r w:rsidRPr="00A22DF8">
        <w:rPr>
          <w:rFonts w:eastAsia="Times New Roman" w:cs="Times New Roman"/>
          <w:szCs w:val="24"/>
        </w:rPr>
        <w:t>πυρηνικά και όλα τα υπόλοιπα</w:t>
      </w:r>
      <w:r>
        <w:rPr>
          <w:rFonts w:eastAsia="Times New Roman" w:cs="Times New Roman"/>
          <w:szCs w:val="24"/>
        </w:rPr>
        <w:t>- στην οποία είπατε «</w:t>
      </w:r>
      <w:r>
        <w:rPr>
          <w:rFonts w:eastAsia="Times New Roman" w:cs="Times New Roman"/>
          <w:szCs w:val="24"/>
        </w:rPr>
        <w:t>ό</w:t>
      </w:r>
      <w:r>
        <w:rPr>
          <w:rFonts w:eastAsia="Times New Roman" w:cs="Times New Roman"/>
          <w:szCs w:val="24"/>
        </w:rPr>
        <w:t xml:space="preserve">χι». Καμμία απόφαση. </w:t>
      </w:r>
    </w:p>
    <w:p w14:paraId="3739501D"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Όμως,</w:t>
      </w:r>
      <w:r w:rsidRPr="00A22DF8">
        <w:rPr>
          <w:rFonts w:eastAsia="Times New Roman" w:cs="Times New Roman"/>
          <w:szCs w:val="24"/>
        </w:rPr>
        <w:t xml:space="preserve"> να σας πω κάτι εκ μέρους του </w:t>
      </w:r>
      <w:r>
        <w:rPr>
          <w:rFonts w:eastAsia="Times New Roman" w:cs="Times New Roman"/>
          <w:szCs w:val="24"/>
        </w:rPr>
        <w:t>ΚΚΕ; Ό</w:t>
      </w:r>
      <w:r w:rsidRPr="00A22DF8">
        <w:rPr>
          <w:rFonts w:eastAsia="Times New Roman" w:cs="Times New Roman"/>
          <w:szCs w:val="24"/>
        </w:rPr>
        <w:t>σο κι αν προσπαθείτε να ξεπλύνετε τις σημαί</w:t>
      </w:r>
      <w:r w:rsidRPr="00A22DF8">
        <w:rPr>
          <w:rFonts w:eastAsia="Times New Roman" w:cs="Times New Roman"/>
          <w:szCs w:val="24"/>
        </w:rPr>
        <w:t xml:space="preserve">ες </w:t>
      </w:r>
      <w:r>
        <w:rPr>
          <w:rFonts w:eastAsia="Times New Roman" w:cs="Times New Roman"/>
          <w:szCs w:val="24"/>
        </w:rPr>
        <w:t>τους,</w:t>
      </w:r>
      <w:r w:rsidRPr="00A22DF8">
        <w:rPr>
          <w:rFonts w:eastAsia="Times New Roman" w:cs="Times New Roman"/>
          <w:szCs w:val="24"/>
        </w:rPr>
        <w:t xml:space="preserve"> είναι τόσο πολύ </w:t>
      </w:r>
      <w:r>
        <w:rPr>
          <w:rFonts w:eastAsia="Times New Roman" w:cs="Times New Roman"/>
          <w:szCs w:val="24"/>
        </w:rPr>
        <w:t xml:space="preserve">βαμμένες οι </w:t>
      </w:r>
      <w:r w:rsidRPr="00A22DF8">
        <w:rPr>
          <w:rFonts w:eastAsia="Times New Roman" w:cs="Times New Roman"/>
          <w:szCs w:val="24"/>
        </w:rPr>
        <w:t xml:space="preserve">σημαίες του </w:t>
      </w:r>
      <w:r>
        <w:rPr>
          <w:rFonts w:eastAsia="Times New Roman" w:cs="Times New Roman"/>
          <w:szCs w:val="24"/>
        </w:rPr>
        <w:t>ιμπεριαλισμού μ</w:t>
      </w:r>
      <w:r w:rsidRPr="00A22DF8">
        <w:rPr>
          <w:rFonts w:eastAsia="Times New Roman" w:cs="Times New Roman"/>
          <w:szCs w:val="24"/>
        </w:rPr>
        <w:t xml:space="preserve">ε </w:t>
      </w:r>
      <w:r>
        <w:rPr>
          <w:rFonts w:eastAsia="Times New Roman" w:cs="Times New Roman"/>
          <w:szCs w:val="24"/>
        </w:rPr>
        <w:t xml:space="preserve">το </w:t>
      </w:r>
      <w:r w:rsidRPr="00A22DF8">
        <w:rPr>
          <w:rFonts w:eastAsia="Times New Roman" w:cs="Times New Roman"/>
          <w:szCs w:val="24"/>
        </w:rPr>
        <w:t xml:space="preserve">αίμα και </w:t>
      </w:r>
      <w:r>
        <w:rPr>
          <w:rFonts w:eastAsia="Times New Roman" w:cs="Times New Roman"/>
          <w:szCs w:val="24"/>
        </w:rPr>
        <w:t xml:space="preserve">τον </w:t>
      </w:r>
      <w:r w:rsidRPr="00A22DF8">
        <w:rPr>
          <w:rFonts w:eastAsia="Times New Roman" w:cs="Times New Roman"/>
          <w:szCs w:val="24"/>
        </w:rPr>
        <w:t xml:space="preserve">ιδρώτα </w:t>
      </w:r>
      <w:r>
        <w:rPr>
          <w:rFonts w:eastAsia="Times New Roman" w:cs="Times New Roman"/>
          <w:szCs w:val="24"/>
        </w:rPr>
        <w:t>δεκάδων</w:t>
      </w:r>
      <w:r w:rsidRPr="00A22DF8">
        <w:rPr>
          <w:rFonts w:eastAsia="Times New Roman" w:cs="Times New Roman"/>
          <w:szCs w:val="24"/>
        </w:rPr>
        <w:t xml:space="preserve"> εκατομμυρίων ανθρώπων σε όλο τον κόσμο</w:t>
      </w:r>
      <w:r>
        <w:rPr>
          <w:rFonts w:eastAsia="Times New Roman" w:cs="Times New Roman"/>
          <w:szCs w:val="24"/>
        </w:rPr>
        <w:t xml:space="preserve"> -παλιά και</w:t>
      </w:r>
      <w:r w:rsidRPr="00A22DF8">
        <w:rPr>
          <w:rFonts w:eastAsia="Times New Roman" w:cs="Times New Roman"/>
          <w:szCs w:val="24"/>
        </w:rPr>
        <w:t xml:space="preserve"> σήμερα</w:t>
      </w:r>
      <w:r>
        <w:rPr>
          <w:rFonts w:eastAsia="Times New Roman" w:cs="Times New Roman"/>
          <w:szCs w:val="24"/>
        </w:rPr>
        <w:t>-</w:t>
      </w:r>
      <w:r w:rsidRPr="00A22DF8">
        <w:rPr>
          <w:rFonts w:eastAsia="Times New Roman" w:cs="Times New Roman"/>
          <w:szCs w:val="24"/>
        </w:rPr>
        <w:t xml:space="preserve"> που έχουν γίνει ανεξίτηλες</w:t>
      </w:r>
      <w:r>
        <w:rPr>
          <w:rFonts w:eastAsia="Times New Roman" w:cs="Times New Roman"/>
          <w:szCs w:val="24"/>
        </w:rPr>
        <w:t>. Κ</w:t>
      </w:r>
      <w:r w:rsidRPr="00A22DF8">
        <w:rPr>
          <w:rFonts w:eastAsia="Times New Roman" w:cs="Times New Roman"/>
          <w:szCs w:val="24"/>
        </w:rPr>
        <w:t xml:space="preserve">αι αυτές οι σημαίες δεν χωράνε δίπλα στις </w:t>
      </w:r>
      <w:r>
        <w:rPr>
          <w:rFonts w:eastAsia="Times New Roman" w:cs="Times New Roman"/>
          <w:szCs w:val="24"/>
        </w:rPr>
        <w:t xml:space="preserve">σημαίες </w:t>
      </w:r>
      <w:r w:rsidRPr="00A22DF8">
        <w:rPr>
          <w:rFonts w:eastAsia="Times New Roman" w:cs="Times New Roman"/>
          <w:szCs w:val="24"/>
        </w:rPr>
        <w:t>του ΕΑΜ</w:t>
      </w:r>
      <w:r>
        <w:rPr>
          <w:rFonts w:eastAsia="Times New Roman" w:cs="Times New Roman"/>
          <w:szCs w:val="24"/>
        </w:rPr>
        <w:t xml:space="preserve">, του ΕΛΑΣ και </w:t>
      </w:r>
      <w:r w:rsidRPr="00A22DF8">
        <w:rPr>
          <w:rFonts w:eastAsia="Times New Roman" w:cs="Times New Roman"/>
          <w:szCs w:val="24"/>
        </w:rPr>
        <w:t xml:space="preserve">του </w:t>
      </w:r>
      <w:r>
        <w:rPr>
          <w:rFonts w:eastAsia="Times New Roman" w:cs="Times New Roman"/>
          <w:szCs w:val="24"/>
        </w:rPr>
        <w:t>Δ</w:t>
      </w:r>
      <w:r w:rsidRPr="00A22DF8">
        <w:rPr>
          <w:rFonts w:eastAsia="Times New Roman" w:cs="Times New Roman"/>
          <w:szCs w:val="24"/>
        </w:rPr>
        <w:t xml:space="preserve">ημοκρατικού </w:t>
      </w:r>
      <w:r>
        <w:rPr>
          <w:rFonts w:eastAsia="Times New Roman" w:cs="Times New Roman"/>
          <w:szCs w:val="24"/>
        </w:rPr>
        <w:t>Σ</w:t>
      </w:r>
      <w:r w:rsidRPr="00A22DF8">
        <w:rPr>
          <w:rFonts w:eastAsia="Times New Roman" w:cs="Times New Roman"/>
          <w:szCs w:val="24"/>
        </w:rPr>
        <w:t xml:space="preserve">τρατού </w:t>
      </w:r>
      <w:r>
        <w:rPr>
          <w:rFonts w:eastAsia="Times New Roman" w:cs="Times New Roman"/>
          <w:szCs w:val="24"/>
        </w:rPr>
        <w:t>-</w:t>
      </w:r>
      <w:r w:rsidRPr="00A22DF8">
        <w:rPr>
          <w:rFonts w:eastAsia="Times New Roman" w:cs="Times New Roman"/>
          <w:szCs w:val="24"/>
        </w:rPr>
        <w:t>αυτόν δεν τον επικαλείστε</w:t>
      </w:r>
      <w:r>
        <w:rPr>
          <w:rFonts w:eastAsia="Times New Roman" w:cs="Times New Roman"/>
          <w:szCs w:val="24"/>
        </w:rPr>
        <w:t>-,</w:t>
      </w:r>
      <w:r w:rsidRPr="00A22DF8">
        <w:rPr>
          <w:rFonts w:eastAsia="Times New Roman" w:cs="Times New Roman"/>
          <w:szCs w:val="24"/>
        </w:rPr>
        <w:t xml:space="preserve"> που πολέμησαν </w:t>
      </w:r>
      <w:r>
        <w:rPr>
          <w:rFonts w:eastAsia="Times New Roman" w:cs="Times New Roman"/>
          <w:szCs w:val="24"/>
        </w:rPr>
        <w:t xml:space="preserve">κόντρα </w:t>
      </w:r>
      <w:r w:rsidRPr="00A22DF8">
        <w:rPr>
          <w:rFonts w:eastAsia="Times New Roman" w:cs="Times New Roman"/>
          <w:szCs w:val="24"/>
        </w:rPr>
        <w:t>στις ιμπεριαλιστικές δυνάμεις</w:t>
      </w:r>
      <w:r>
        <w:rPr>
          <w:rFonts w:eastAsia="Times New Roman" w:cs="Times New Roman"/>
          <w:szCs w:val="24"/>
        </w:rPr>
        <w:t>, κόντρα σ</w:t>
      </w:r>
      <w:r w:rsidRPr="00A22DF8">
        <w:rPr>
          <w:rFonts w:eastAsia="Times New Roman" w:cs="Times New Roman"/>
          <w:szCs w:val="24"/>
        </w:rPr>
        <w:t>τους μεγάλους</w:t>
      </w:r>
      <w:r>
        <w:rPr>
          <w:rFonts w:eastAsia="Times New Roman" w:cs="Times New Roman"/>
          <w:szCs w:val="24"/>
        </w:rPr>
        <w:t xml:space="preserve"> εκείνης της εποχής. Εί</w:t>
      </w:r>
      <w:r w:rsidRPr="00A22DF8">
        <w:rPr>
          <w:rFonts w:eastAsia="Times New Roman" w:cs="Times New Roman"/>
          <w:szCs w:val="24"/>
        </w:rPr>
        <w:t>ναι θράσος κυριολεκτικά</w:t>
      </w:r>
      <w:r>
        <w:rPr>
          <w:rFonts w:eastAsia="Times New Roman" w:cs="Times New Roman"/>
          <w:szCs w:val="24"/>
        </w:rPr>
        <w:t xml:space="preserve"> </w:t>
      </w:r>
      <w:r w:rsidRPr="00A22DF8">
        <w:rPr>
          <w:rFonts w:eastAsia="Times New Roman" w:cs="Times New Roman"/>
          <w:szCs w:val="24"/>
        </w:rPr>
        <w:t>να το επικαλείστε</w:t>
      </w:r>
      <w:r>
        <w:rPr>
          <w:rFonts w:eastAsia="Times New Roman" w:cs="Times New Roman"/>
          <w:szCs w:val="24"/>
        </w:rPr>
        <w:t>!</w:t>
      </w:r>
    </w:p>
    <w:p w14:paraId="3739501E"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Ποια είναι η </w:t>
      </w:r>
      <w:r w:rsidRPr="00A22DF8">
        <w:rPr>
          <w:rFonts w:eastAsia="Times New Roman" w:cs="Times New Roman"/>
          <w:szCs w:val="24"/>
        </w:rPr>
        <w:t xml:space="preserve">νέα σελίδα </w:t>
      </w:r>
      <w:r>
        <w:rPr>
          <w:rFonts w:eastAsia="Times New Roman" w:cs="Times New Roman"/>
          <w:szCs w:val="24"/>
        </w:rPr>
        <w:t>του</w:t>
      </w:r>
      <w:r w:rsidRPr="00A22DF8">
        <w:rPr>
          <w:rFonts w:eastAsia="Times New Roman" w:cs="Times New Roman"/>
          <w:szCs w:val="24"/>
        </w:rPr>
        <w:t xml:space="preserve"> προϋπολογισμ</w:t>
      </w:r>
      <w:r>
        <w:rPr>
          <w:rFonts w:eastAsia="Times New Roman" w:cs="Times New Roman"/>
          <w:szCs w:val="24"/>
        </w:rPr>
        <w:t>ού; Σ</w:t>
      </w:r>
      <w:r w:rsidRPr="00A22DF8">
        <w:rPr>
          <w:rFonts w:eastAsia="Times New Roman" w:cs="Times New Roman"/>
          <w:szCs w:val="24"/>
        </w:rPr>
        <w:t xml:space="preserve">κληρή ταξική </w:t>
      </w:r>
      <w:r w:rsidRPr="00A22DF8">
        <w:rPr>
          <w:rFonts w:eastAsia="Times New Roman" w:cs="Times New Roman"/>
          <w:szCs w:val="24"/>
        </w:rPr>
        <w:t>πολιτική</w:t>
      </w:r>
      <w:r>
        <w:rPr>
          <w:rFonts w:eastAsia="Times New Roman" w:cs="Times New Roman"/>
          <w:szCs w:val="24"/>
        </w:rPr>
        <w:t xml:space="preserve">. </w:t>
      </w:r>
      <w:r w:rsidRPr="00A22DF8">
        <w:rPr>
          <w:rFonts w:eastAsia="Times New Roman" w:cs="Times New Roman"/>
          <w:szCs w:val="24"/>
        </w:rPr>
        <w:t xml:space="preserve"> Πάντα έτσι γίνεται στον καπιταλισμό</w:t>
      </w:r>
      <w:r>
        <w:rPr>
          <w:rFonts w:eastAsia="Times New Roman" w:cs="Times New Roman"/>
          <w:szCs w:val="24"/>
        </w:rPr>
        <w:t xml:space="preserve">. </w:t>
      </w:r>
    </w:p>
    <w:p w14:paraId="3739501F" w14:textId="77777777" w:rsidR="00B27939" w:rsidRDefault="00D93F4B">
      <w:pPr>
        <w:spacing w:after="0" w:line="600" w:lineRule="auto"/>
        <w:ind w:firstLine="720"/>
        <w:contextualSpacing/>
        <w:jc w:val="both"/>
        <w:rPr>
          <w:rFonts w:eastAsia="Times New Roman" w:cs="Times New Roman"/>
          <w:szCs w:val="24"/>
        </w:rPr>
      </w:pPr>
      <w:r w:rsidRPr="00A22DF8">
        <w:rPr>
          <w:rFonts w:eastAsia="Times New Roman" w:cs="Times New Roman"/>
          <w:szCs w:val="24"/>
        </w:rPr>
        <w:t>Θα πω γρήγορα</w:t>
      </w:r>
      <w:r>
        <w:rPr>
          <w:rFonts w:eastAsia="Times New Roman" w:cs="Times New Roman"/>
          <w:szCs w:val="24"/>
        </w:rPr>
        <w:t xml:space="preserve"> </w:t>
      </w:r>
      <w:r w:rsidRPr="00A22DF8">
        <w:rPr>
          <w:rFonts w:eastAsia="Times New Roman" w:cs="Times New Roman"/>
          <w:szCs w:val="24"/>
        </w:rPr>
        <w:t>τι παίρνει και σε ποιους δίνει</w:t>
      </w:r>
      <w:r>
        <w:rPr>
          <w:rFonts w:eastAsia="Times New Roman" w:cs="Times New Roman"/>
          <w:szCs w:val="24"/>
        </w:rPr>
        <w:t xml:space="preserve"> ο νέος </w:t>
      </w:r>
      <w:r>
        <w:rPr>
          <w:rFonts w:eastAsia="Times New Roman" w:cs="Times New Roman"/>
          <w:szCs w:val="24"/>
        </w:rPr>
        <w:t>προϋπολογισμός</w:t>
      </w:r>
      <w:r>
        <w:rPr>
          <w:rFonts w:eastAsia="Times New Roman" w:cs="Times New Roman"/>
          <w:szCs w:val="24"/>
        </w:rPr>
        <w:t>:</w:t>
      </w:r>
    </w:p>
    <w:p w14:paraId="37395020" w14:textId="77777777" w:rsidR="00B27939" w:rsidRDefault="00D93F4B">
      <w:pPr>
        <w:spacing w:after="0" w:line="600" w:lineRule="auto"/>
        <w:ind w:firstLine="720"/>
        <w:contextualSpacing/>
        <w:jc w:val="both"/>
        <w:rPr>
          <w:rFonts w:eastAsia="Times New Roman" w:cs="Times New Roman"/>
          <w:szCs w:val="24"/>
        </w:rPr>
      </w:pPr>
      <w:r w:rsidRPr="00A22DF8">
        <w:rPr>
          <w:rFonts w:eastAsia="Times New Roman" w:cs="Times New Roman"/>
          <w:szCs w:val="24"/>
        </w:rPr>
        <w:lastRenderedPageBreak/>
        <w:t>Πρώτον</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περισσότερους φόρους κατά 1</w:t>
      </w:r>
      <w:r>
        <w:rPr>
          <w:rFonts w:eastAsia="Times New Roman" w:cs="Times New Roman"/>
          <w:szCs w:val="24"/>
        </w:rPr>
        <w:t>.000.000.000 ευρώ</w:t>
      </w:r>
      <w:r>
        <w:rPr>
          <w:rFonts w:eastAsia="Times New Roman" w:cs="Times New Roman"/>
          <w:szCs w:val="24"/>
        </w:rPr>
        <w:t xml:space="preserve">, </w:t>
      </w:r>
      <w:r w:rsidRPr="00A22DF8">
        <w:rPr>
          <w:rFonts w:eastAsia="Times New Roman" w:cs="Times New Roman"/>
          <w:szCs w:val="24"/>
        </w:rPr>
        <w:t>ναι ή όχι</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Ναι. Α</w:t>
      </w:r>
      <w:r w:rsidRPr="00A22DF8">
        <w:rPr>
          <w:rFonts w:eastAsia="Times New Roman" w:cs="Times New Roman"/>
          <w:szCs w:val="24"/>
        </w:rPr>
        <w:t>πό πού θα τα πάρει</w:t>
      </w:r>
      <w:r>
        <w:rPr>
          <w:rFonts w:eastAsia="Times New Roman" w:cs="Times New Roman"/>
          <w:szCs w:val="24"/>
        </w:rPr>
        <w:t>; Α</w:t>
      </w:r>
      <w:r w:rsidRPr="00A22DF8">
        <w:rPr>
          <w:rFonts w:eastAsia="Times New Roman" w:cs="Times New Roman"/>
          <w:szCs w:val="24"/>
        </w:rPr>
        <w:t>πό τους εργαζόμενους και τα λαϊκά στρώματα</w:t>
      </w:r>
      <w:r>
        <w:rPr>
          <w:rFonts w:eastAsia="Times New Roman" w:cs="Times New Roman"/>
          <w:szCs w:val="24"/>
        </w:rPr>
        <w:t>. Μ</w:t>
      </w:r>
      <w:r w:rsidRPr="00A22DF8">
        <w:rPr>
          <w:rFonts w:eastAsia="Times New Roman" w:cs="Times New Roman"/>
          <w:szCs w:val="24"/>
        </w:rPr>
        <w:t>ει</w:t>
      </w:r>
      <w:r w:rsidRPr="00A22DF8">
        <w:rPr>
          <w:rFonts w:eastAsia="Times New Roman" w:cs="Times New Roman"/>
          <w:szCs w:val="24"/>
        </w:rPr>
        <w:t>ώσεις</w:t>
      </w:r>
      <w:r>
        <w:rPr>
          <w:rFonts w:eastAsia="Times New Roman" w:cs="Times New Roman"/>
          <w:szCs w:val="24"/>
        </w:rPr>
        <w:t xml:space="preserve"> ύψους 530</w:t>
      </w:r>
      <w:r>
        <w:rPr>
          <w:rFonts w:eastAsia="Times New Roman" w:cs="Times New Roman"/>
          <w:szCs w:val="24"/>
        </w:rPr>
        <w:t xml:space="preserve">.000.000 </w:t>
      </w:r>
      <w:r w:rsidRPr="00A22DF8">
        <w:rPr>
          <w:rFonts w:eastAsia="Times New Roman" w:cs="Times New Roman"/>
          <w:szCs w:val="24"/>
        </w:rPr>
        <w:t xml:space="preserve"> </w:t>
      </w:r>
      <w:r>
        <w:rPr>
          <w:rFonts w:eastAsia="Times New Roman" w:cs="Times New Roman"/>
          <w:szCs w:val="24"/>
        </w:rPr>
        <w:t xml:space="preserve">στο </w:t>
      </w:r>
      <w:r w:rsidRPr="00A22DF8">
        <w:rPr>
          <w:rFonts w:eastAsia="Times New Roman" w:cs="Times New Roman"/>
          <w:szCs w:val="24"/>
        </w:rPr>
        <w:t>δημόσιο τομέα</w:t>
      </w:r>
      <w:r>
        <w:rPr>
          <w:rFonts w:eastAsia="Times New Roman" w:cs="Times New Roman"/>
          <w:szCs w:val="24"/>
        </w:rPr>
        <w:t>, σ</w:t>
      </w:r>
      <w:r w:rsidRPr="00A22DF8">
        <w:rPr>
          <w:rFonts w:eastAsia="Times New Roman" w:cs="Times New Roman"/>
          <w:szCs w:val="24"/>
        </w:rPr>
        <w:t>τους υπαλλήλους</w:t>
      </w:r>
      <w:r>
        <w:rPr>
          <w:rFonts w:eastAsia="Times New Roman" w:cs="Times New Roman"/>
          <w:szCs w:val="24"/>
        </w:rPr>
        <w:t>, στους εργαζόμενους,</w:t>
      </w:r>
      <w:r w:rsidRPr="00A22DF8">
        <w:rPr>
          <w:rFonts w:eastAsia="Times New Roman" w:cs="Times New Roman"/>
          <w:szCs w:val="24"/>
        </w:rPr>
        <w:t xml:space="preserve"> 3</w:t>
      </w:r>
      <w:r>
        <w:rPr>
          <w:rFonts w:eastAsia="Times New Roman" w:cs="Times New Roman"/>
          <w:szCs w:val="24"/>
        </w:rPr>
        <w:t>0</w:t>
      </w:r>
      <w:r w:rsidRPr="00A22DF8">
        <w:rPr>
          <w:rFonts w:eastAsia="Times New Roman" w:cs="Times New Roman"/>
          <w:szCs w:val="24"/>
        </w:rPr>
        <w:t>0</w:t>
      </w:r>
      <w:r>
        <w:rPr>
          <w:rFonts w:eastAsia="Times New Roman" w:cs="Times New Roman"/>
          <w:szCs w:val="24"/>
        </w:rPr>
        <w:t xml:space="preserve">.000.000 </w:t>
      </w:r>
      <w:r>
        <w:rPr>
          <w:rFonts w:eastAsia="Times New Roman" w:cs="Times New Roman"/>
          <w:szCs w:val="24"/>
        </w:rPr>
        <w:t xml:space="preserve">στις </w:t>
      </w:r>
      <w:r w:rsidRPr="00A22DF8">
        <w:rPr>
          <w:rFonts w:eastAsia="Times New Roman" w:cs="Times New Roman"/>
          <w:szCs w:val="24"/>
        </w:rPr>
        <w:t>συντάξεις</w:t>
      </w:r>
      <w:r>
        <w:rPr>
          <w:rFonts w:eastAsia="Times New Roman" w:cs="Times New Roman"/>
          <w:szCs w:val="24"/>
        </w:rPr>
        <w:t>,</w:t>
      </w:r>
      <w:r w:rsidRPr="00A22DF8">
        <w:rPr>
          <w:rFonts w:eastAsia="Times New Roman" w:cs="Times New Roman"/>
          <w:szCs w:val="24"/>
        </w:rPr>
        <w:t xml:space="preserve"> 750</w:t>
      </w:r>
      <w:r>
        <w:rPr>
          <w:rFonts w:eastAsia="Times New Roman" w:cs="Times New Roman"/>
          <w:szCs w:val="24"/>
        </w:rPr>
        <w:t xml:space="preserve">.000. 000 </w:t>
      </w:r>
      <w:r>
        <w:rPr>
          <w:rFonts w:eastAsia="Times New Roman" w:cs="Times New Roman"/>
          <w:szCs w:val="24"/>
        </w:rPr>
        <w:t xml:space="preserve"> από τους ΟΤΑ -</w:t>
      </w:r>
      <w:r w:rsidRPr="00A22DF8">
        <w:rPr>
          <w:rFonts w:eastAsia="Times New Roman" w:cs="Times New Roman"/>
          <w:szCs w:val="24"/>
        </w:rPr>
        <w:t>και μ</w:t>
      </w:r>
      <w:r>
        <w:rPr>
          <w:rFonts w:eastAsia="Times New Roman" w:cs="Times New Roman"/>
          <w:szCs w:val="24"/>
        </w:rPr>
        <w:t>η μου πείτε για τ</w:t>
      </w:r>
      <w:r w:rsidRPr="00A22DF8">
        <w:rPr>
          <w:rFonts w:eastAsia="Times New Roman" w:cs="Times New Roman"/>
          <w:szCs w:val="24"/>
        </w:rPr>
        <w:t xml:space="preserve">η μεταφορά που γίνεται ορισμένων </w:t>
      </w:r>
      <w:r>
        <w:rPr>
          <w:rFonts w:eastAsia="Times New Roman" w:cs="Times New Roman"/>
          <w:szCs w:val="24"/>
        </w:rPr>
        <w:t>πόρων, γ</w:t>
      </w:r>
      <w:r w:rsidRPr="00A22DF8">
        <w:rPr>
          <w:rFonts w:eastAsia="Times New Roman" w:cs="Times New Roman"/>
          <w:szCs w:val="24"/>
        </w:rPr>
        <w:t xml:space="preserve">ιατί πάλι μείον </w:t>
      </w:r>
      <w:r>
        <w:rPr>
          <w:rFonts w:eastAsia="Times New Roman" w:cs="Times New Roman"/>
          <w:szCs w:val="24"/>
        </w:rPr>
        <w:t>βγαίνει, α</w:t>
      </w:r>
      <w:r w:rsidRPr="00A22DF8">
        <w:rPr>
          <w:rFonts w:eastAsia="Times New Roman" w:cs="Times New Roman"/>
          <w:szCs w:val="24"/>
        </w:rPr>
        <w:t>ς πούμε ότι είναι λιγότερο</w:t>
      </w:r>
      <w:r>
        <w:rPr>
          <w:rFonts w:eastAsia="Times New Roman" w:cs="Times New Roman"/>
          <w:szCs w:val="24"/>
        </w:rPr>
        <w:t>ι-</w:t>
      </w:r>
      <w:r w:rsidRPr="00A22DF8">
        <w:rPr>
          <w:rFonts w:eastAsia="Times New Roman" w:cs="Times New Roman"/>
          <w:szCs w:val="24"/>
        </w:rPr>
        <w:t xml:space="preserve"> </w:t>
      </w:r>
      <w:r w:rsidRPr="00A22DF8">
        <w:rPr>
          <w:rFonts w:eastAsia="Times New Roman" w:cs="Times New Roman"/>
          <w:szCs w:val="24"/>
        </w:rPr>
        <w:t>935</w:t>
      </w:r>
      <w:r>
        <w:rPr>
          <w:rFonts w:eastAsia="Times New Roman" w:cs="Times New Roman"/>
          <w:szCs w:val="24"/>
        </w:rPr>
        <w:t xml:space="preserve">.000. 000 </w:t>
      </w:r>
      <w:r w:rsidRPr="00A22DF8">
        <w:rPr>
          <w:rFonts w:eastAsia="Times New Roman" w:cs="Times New Roman"/>
          <w:szCs w:val="24"/>
        </w:rPr>
        <w:t xml:space="preserve"> από τα ασφαλιστικά ταμεία </w:t>
      </w:r>
      <w:r>
        <w:rPr>
          <w:rFonts w:eastAsia="Times New Roman" w:cs="Times New Roman"/>
          <w:szCs w:val="24"/>
        </w:rPr>
        <w:t>-</w:t>
      </w:r>
      <w:r w:rsidRPr="00A22DF8">
        <w:rPr>
          <w:rFonts w:eastAsia="Times New Roman" w:cs="Times New Roman"/>
          <w:szCs w:val="24"/>
        </w:rPr>
        <w:t>λιγότερα θα δώσει</w:t>
      </w:r>
      <w:r>
        <w:rPr>
          <w:rFonts w:eastAsia="Times New Roman" w:cs="Times New Roman"/>
          <w:szCs w:val="24"/>
        </w:rPr>
        <w:t>-</w:t>
      </w:r>
      <w:r w:rsidRPr="00A22DF8">
        <w:rPr>
          <w:rFonts w:eastAsia="Times New Roman" w:cs="Times New Roman"/>
          <w:szCs w:val="24"/>
        </w:rPr>
        <w:t xml:space="preserve"> 190</w:t>
      </w:r>
      <w:r>
        <w:rPr>
          <w:rFonts w:eastAsia="Times New Roman" w:cs="Times New Roman"/>
          <w:szCs w:val="24"/>
        </w:rPr>
        <w:t xml:space="preserve">.000.000 </w:t>
      </w:r>
      <w:r>
        <w:rPr>
          <w:rFonts w:eastAsia="Times New Roman" w:cs="Times New Roman"/>
          <w:szCs w:val="24"/>
        </w:rPr>
        <w:t xml:space="preserve"> για τα </w:t>
      </w:r>
      <w:r w:rsidRPr="00A22DF8">
        <w:rPr>
          <w:rFonts w:eastAsia="Times New Roman" w:cs="Times New Roman"/>
          <w:szCs w:val="24"/>
        </w:rPr>
        <w:t>σχολικά γεύματα</w:t>
      </w:r>
      <w:r>
        <w:rPr>
          <w:rFonts w:eastAsia="Times New Roman" w:cs="Times New Roman"/>
          <w:szCs w:val="24"/>
        </w:rPr>
        <w:t>,</w:t>
      </w:r>
      <w:r w:rsidRPr="00A22DF8">
        <w:rPr>
          <w:rFonts w:eastAsia="Times New Roman" w:cs="Times New Roman"/>
          <w:szCs w:val="24"/>
        </w:rPr>
        <w:t xml:space="preserve"> 140</w:t>
      </w:r>
      <w:r>
        <w:rPr>
          <w:rFonts w:eastAsia="Times New Roman" w:cs="Times New Roman"/>
          <w:szCs w:val="24"/>
        </w:rPr>
        <w:t xml:space="preserve">.000.000 </w:t>
      </w:r>
      <w:r>
        <w:rPr>
          <w:rFonts w:eastAsia="Times New Roman" w:cs="Times New Roman"/>
          <w:szCs w:val="24"/>
        </w:rPr>
        <w:t xml:space="preserve"> για τα</w:t>
      </w:r>
      <w:r w:rsidRPr="00A22DF8">
        <w:rPr>
          <w:rFonts w:eastAsia="Times New Roman" w:cs="Times New Roman"/>
          <w:szCs w:val="24"/>
        </w:rPr>
        <w:t xml:space="preserve"> νηπιαγωγεία</w:t>
      </w:r>
      <w:r>
        <w:rPr>
          <w:rFonts w:eastAsia="Times New Roman" w:cs="Times New Roman"/>
          <w:szCs w:val="24"/>
        </w:rPr>
        <w:t>,</w:t>
      </w:r>
      <w:r w:rsidRPr="00A22DF8">
        <w:rPr>
          <w:rFonts w:eastAsia="Times New Roman" w:cs="Times New Roman"/>
          <w:szCs w:val="24"/>
        </w:rPr>
        <w:t xml:space="preserve"> 200</w:t>
      </w:r>
      <w:r>
        <w:rPr>
          <w:rFonts w:eastAsia="Times New Roman" w:cs="Times New Roman"/>
          <w:szCs w:val="24"/>
        </w:rPr>
        <w:t xml:space="preserve">.000.000 </w:t>
      </w:r>
      <w:r>
        <w:rPr>
          <w:rFonts w:eastAsia="Times New Roman" w:cs="Times New Roman"/>
          <w:szCs w:val="24"/>
        </w:rPr>
        <w:t xml:space="preserve"> -για μείωση μιλάω- για την </w:t>
      </w:r>
      <w:r w:rsidRPr="00A22DF8">
        <w:rPr>
          <w:rFonts w:eastAsia="Times New Roman" w:cs="Times New Roman"/>
          <w:szCs w:val="24"/>
        </w:rPr>
        <w:t>επιδότηση ενοικίου</w:t>
      </w:r>
      <w:r>
        <w:rPr>
          <w:rFonts w:eastAsia="Times New Roman" w:cs="Times New Roman"/>
          <w:szCs w:val="24"/>
        </w:rPr>
        <w:t>,</w:t>
      </w:r>
      <w:r w:rsidRPr="00A22DF8">
        <w:rPr>
          <w:rFonts w:eastAsia="Times New Roman" w:cs="Times New Roman"/>
          <w:szCs w:val="24"/>
        </w:rPr>
        <w:t xml:space="preserve"> 240</w:t>
      </w:r>
      <w:r>
        <w:rPr>
          <w:rFonts w:eastAsia="Times New Roman" w:cs="Times New Roman"/>
          <w:szCs w:val="24"/>
        </w:rPr>
        <w:t>.000.000</w:t>
      </w:r>
      <w:r w:rsidRPr="00A22DF8">
        <w:rPr>
          <w:rFonts w:eastAsia="Times New Roman" w:cs="Times New Roman"/>
          <w:szCs w:val="24"/>
        </w:rPr>
        <w:t xml:space="preserve"> </w:t>
      </w:r>
      <w:r>
        <w:rPr>
          <w:rFonts w:eastAsia="Times New Roman" w:cs="Times New Roman"/>
          <w:szCs w:val="24"/>
        </w:rPr>
        <w:t xml:space="preserve">εκατομμύρια </w:t>
      </w:r>
      <w:r w:rsidRPr="00A22DF8">
        <w:rPr>
          <w:rFonts w:eastAsia="Times New Roman" w:cs="Times New Roman"/>
          <w:szCs w:val="24"/>
        </w:rPr>
        <w:t xml:space="preserve">επιδότηση ασφαλισμένων για φαρμακευτικές </w:t>
      </w:r>
      <w:r w:rsidRPr="00A22DF8">
        <w:rPr>
          <w:rFonts w:eastAsia="Times New Roman" w:cs="Times New Roman"/>
          <w:szCs w:val="24"/>
        </w:rPr>
        <w:t>δαπάνες</w:t>
      </w:r>
      <w:r>
        <w:rPr>
          <w:rFonts w:eastAsia="Times New Roman" w:cs="Times New Roman"/>
          <w:szCs w:val="24"/>
        </w:rPr>
        <w:t>.</w:t>
      </w:r>
      <w:r w:rsidRPr="00A22DF8">
        <w:rPr>
          <w:rFonts w:eastAsia="Times New Roman" w:cs="Times New Roman"/>
          <w:szCs w:val="24"/>
        </w:rPr>
        <w:t xml:space="preserve"> Αυτή είναι η ανταλλαγή των συντάξεων</w:t>
      </w:r>
      <w:r>
        <w:rPr>
          <w:rFonts w:eastAsia="Times New Roman" w:cs="Times New Roman"/>
          <w:szCs w:val="24"/>
        </w:rPr>
        <w:t>. Τι κάνετε; Δεν μειώνετε</w:t>
      </w:r>
      <w:r w:rsidRPr="00A22DF8">
        <w:rPr>
          <w:rFonts w:eastAsia="Times New Roman" w:cs="Times New Roman"/>
          <w:szCs w:val="24"/>
        </w:rPr>
        <w:t xml:space="preserve"> </w:t>
      </w:r>
      <w:r>
        <w:rPr>
          <w:rFonts w:eastAsia="Times New Roman" w:cs="Times New Roman"/>
          <w:szCs w:val="24"/>
        </w:rPr>
        <w:t xml:space="preserve">άλλο τις </w:t>
      </w:r>
      <w:r w:rsidRPr="00A22DF8">
        <w:rPr>
          <w:rFonts w:eastAsia="Times New Roman" w:cs="Times New Roman"/>
          <w:szCs w:val="24"/>
        </w:rPr>
        <w:t>συντάξεις και κάν</w:t>
      </w:r>
      <w:r>
        <w:rPr>
          <w:rFonts w:eastAsia="Times New Roman" w:cs="Times New Roman"/>
          <w:szCs w:val="24"/>
        </w:rPr>
        <w:t>ε</w:t>
      </w:r>
      <w:r w:rsidRPr="00A22DF8">
        <w:rPr>
          <w:rFonts w:eastAsia="Times New Roman" w:cs="Times New Roman"/>
          <w:szCs w:val="24"/>
        </w:rPr>
        <w:t>τε αυτή τη μείωση για να την ισοφ</w:t>
      </w:r>
      <w:r>
        <w:rPr>
          <w:rFonts w:eastAsia="Times New Roman" w:cs="Times New Roman"/>
          <w:szCs w:val="24"/>
        </w:rPr>
        <w:t>αρίσετε. Δ</w:t>
      </w:r>
      <w:r w:rsidRPr="00A22DF8">
        <w:rPr>
          <w:rFonts w:eastAsia="Times New Roman" w:cs="Times New Roman"/>
          <w:szCs w:val="24"/>
        </w:rPr>
        <w:t>ηλαδή</w:t>
      </w:r>
      <w:r>
        <w:rPr>
          <w:rFonts w:eastAsia="Times New Roman" w:cs="Times New Roman"/>
          <w:szCs w:val="24"/>
        </w:rPr>
        <w:t>,</w:t>
      </w:r>
      <w:r w:rsidRPr="00A22DF8">
        <w:rPr>
          <w:rFonts w:eastAsia="Times New Roman" w:cs="Times New Roman"/>
          <w:szCs w:val="24"/>
        </w:rPr>
        <w:t xml:space="preserve"> πρακτικά </w:t>
      </w:r>
      <w:r>
        <w:rPr>
          <w:rFonts w:eastAsia="Times New Roman" w:cs="Times New Roman"/>
          <w:szCs w:val="24"/>
        </w:rPr>
        <w:t>τ</w:t>
      </w:r>
      <w:r w:rsidRPr="00A22DF8">
        <w:rPr>
          <w:rFonts w:eastAsia="Times New Roman" w:cs="Times New Roman"/>
          <w:szCs w:val="24"/>
        </w:rPr>
        <w:t>ι κάνατε</w:t>
      </w:r>
      <w:r>
        <w:rPr>
          <w:rFonts w:eastAsia="Times New Roman" w:cs="Times New Roman"/>
          <w:szCs w:val="24"/>
        </w:rPr>
        <w:t xml:space="preserve">; Δεν δώσατε στον κόσμο </w:t>
      </w:r>
      <w:r w:rsidRPr="00A22DF8">
        <w:rPr>
          <w:rFonts w:eastAsia="Times New Roman" w:cs="Times New Roman"/>
          <w:szCs w:val="24"/>
        </w:rPr>
        <w:t>τίποτα</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 xml:space="preserve">του </w:t>
      </w:r>
      <w:r w:rsidRPr="00A22DF8">
        <w:rPr>
          <w:rFonts w:eastAsia="Times New Roman" w:cs="Times New Roman"/>
          <w:szCs w:val="24"/>
        </w:rPr>
        <w:t>αφαιρέσ</w:t>
      </w:r>
      <w:r>
        <w:rPr>
          <w:rFonts w:eastAsia="Times New Roman" w:cs="Times New Roman"/>
          <w:szCs w:val="24"/>
        </w:rPr>
        <w:t>α</w:t>
      </w:r>
      <w:r w:rsidRPr="00A22DF8">
        <w:rPr>
          <w:rFonts w:eastAsia="Times New Roman" w:cs="Times New Roman"/>
          <w:szCs w:val="24"/>
        </w:rPr>
        <w:t>τε</w:t>
      </w:r>
      <w:r>
        <w:rPr>
          <w:rFonts w:eastAsia="Times New Roman" w:cs="Times New Roman"/>
          <w:szCs w:val="24"/>
        </w:rPr>
        <w:t>,</w:t>
      </w:r>
      <w:r w:rsidRPr="00A22DF8">
        <w:rPr>
          <w:rFonts w:eastAsia="Times New Roman" w:cs="Times New Roman"/>
          <w:szCs w:val="24"/>
        </w:rPr>
        <w:t xml:space="preserve"> για να πείτε ότι κερδίσαμε τ</w:t>
      </w:r>
      <w:r>
        <w:rPr>
          <w:rFonts w:eastAsia="Times New Roman" w:cs="Times New Roman"/>
          <w:szCs w:val="24"/>
        </w:rPr>
        <w:t>η μ</w:t>
      </w:r>
      <w:r w:rsidRPr="00A22DF8">
        <w:rPr>
          <w:rFonts w:eastAsia="Times New Roman" w:cs="Times New Roman"/>
          <w:szCs w:val="24"/>
        </w:rPr>
        <w:t>η μείωση τω</w:t>
      </w:r>
      <w:r w:rsidRPr="00A22DF8">
        <w:rPr>
          <w:rFonts w:eastAsia="Times New Roman" w:cs="Times New Roman"/>
          <w:szCs w:val="24"/>
        </w:rPr>
        <w:t>ν συντάξεων</w:t>
      </w:r>
      <w:r>
        <w:rPr>
          <w:rFonts w:eastAsia="Times New Roman" w:cs="Times New Roman"/>
          <w:szCs w:val="24"/>
        </w:rPr>
        <w:t>. Α</w:t>
      </w:r>
      <w:r w:rsidRPr="00A22DF8">
        <w:rPr>
          <w:rFonts w:eastAsia="Times New Roman" w:cs="Times New Roman"/>
          <w:szCs w:val="24"/>
        </w:rPr>
        <w:t>υτή είναι η πραγματικότητα</w:t>
      </w:r>
      <w:r>
        <w:rPr>
          <w:rFonts w:eastAsia="Times New Roman" w:cs="Times New Roman"/>
          <w:szCs w:val="24"/>
        </w:rPr>
        <w:t xml:space="preserve">.  </w:t>
      </w:r>
    </w:p>
    <w:p w14:paraId="37395021"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w:t>
      </w:r>
      <w:r w:rsidRPr="00A22DF8">
        <w:rPr>
          <w:rFonts w:eastAsia="Times New Roman" w:cs="Times New Roman"/>
          <w:szCs w:val="24"/>
        </w:rPr>
        <w:t>αυτά</w:t>
      </w:r>
      <w:r>
        <w:rPr>
          <w:rFonts w:eastAsia="Times New Roman" w:cs="Times New Roman"/>
          <w:szCs w:val="24"/>
        </w:rPr>
        <w:t>,</w:t>
      </w:r>
      <w:r w:rsidRPr="00A22DF8">
        <w:rPr>
          <w:rFonts w:eastAsia="Times New Roman" w:cs="Times New Roman"/>
          <w:szCs w:val="24"/>
        </w:rPr>
        <w:t xml:space="preserve"> που λέ</w:t>
      </w:r>
      <w:r>
        <w:rPr>
          <w:rFonts w:eastAsia="Times New Roman" w:cs="Times New Roman"/>
          <w:szCs w:val="24"/>
        </w:rPr>
        <w:t>ει</w:t>
      </w:r>
      <w:r w:rsidRPr="00A22DF8">
        <w:rPr>
          <w:rFonts w:eastAsia="Times New Roman" w:cs="Times New Roman"/>
          <w:szCs w:val="24"/>
        </w:rPr>
        <w:t xml:space="preserve"> </w:t>
      </w:r>
      <w:r>
        <w:rPr>
          <w:rFonts w:eastAsia="Times New Roman" w:cs="Times New Roman"/>
          <w:szCs w:val="24"/>
        </w:rPr>
        <w:t>η Νέα Δη</w:t>
      </w:r>
      <w:r w:rsidRPr="00A22DF8">
        <w:rPr>
          <w:rFonts w:eastAsia="Times New Roman" w:cs="Times New Roman"/>
          <w:szCs w:val="24"/>
        </w:rPr>
        <w:t>μοκρατία περί Πρεσπών κ</w:t>
      </w:r>
      <w:r>
        <w:rPr>
          <w:rFonts w:eastAsia="Times New Roman" w:cs="Times New Roman"/>
          <w:szCs w:val="24"/>
        </w:rPr>
        <w:t xml:space="preserve">.λπ., τα </w:t>
      </w:r>
      <w:r w:rsidRPr="00A22DF8">
        <w:rPr>
          <w:rFonts w:eastAsia="Times New Roman" w:cs="Times New Roman"/>
          <w:szCs w:val="24"/>
        </w:rPr>
        <w:t xml:space="preserve">λέει γιατί κατά βάση συμφωνεί στο στρατηγικό και ας </w:t>
      </w:r>
      <w:r w:rsidRPr="00A22DF8">
        <w:rPr>
          <w:rFonts w:eastAsia="Times New Roman" w:cs="Times New Roman"/>
          <w:szCs w:val="24"/>
        </w:rPr>
        <w:lastRenderedPageBreak/>
        <w:t xml:space="preserve">παίζει διάφορα παιχνίδια εκλογικά και </w:t>
      </w:r>
      <w:r w:rsidRPr="00A22DF8">
        <w:rPr>
          <w:rFonts w:eastAsia="Times New Roman" w:cs="Times New Roman"/>
          <w:szCs w:val="24"/>
        </w:rPr>
        <w:t>ά</w:t>
      </w:r>
      <w:r w:rsidRPr="00A22DF8">
        <w:rPr>
          <w:rFonts w:eastAsia="Times New Roman" w:cs="Times New Roman"/>
          <w:szCs w:val="24"/>
        </w:rPr>
        <w:t>λλ</w:t>
      </w:r>
      <w:r w:rsidRPr="00A22DF8">
        <w:rPr>
          <w:rFonts w:eastAsia="Times New Roman" w:cs="Times New Roman"/>
          <w:szCs w:val="24"/>
        </w:rPr>
        <w:t>α</w:t>
      </w:r>
      <w:r>
        <w:rPr>
          <w:rFonts w:eastAsia="Times New Roman" w:cs="Times New Roman"/>
          <w:szCs w:val="24"/>
        </w:rPr>
        <w:t>. Κ</w:t>
      </w:r>
      <w:r w:rsidRPr="00A22DF8">
        <w:rPr>
          <w:rFonts w:eastAsia="Times New Roman" w:cs="Times New Roman"/>
          <w:szCs w:val="24"/>
        </w:rPr>
        <w:t>αι ποιο είναι το στρατηγικό για τις Πρέσπες</w:t>
      </w:r>
      <w:r>
        <w:rPr>
          <w:rFonts w:eastAsia="Times New Roman" w:cs="Times New Roman"/>
          <w:szCs w:val="24"/>
        </w:rPr>
        <w:t>; Ένταξη Π</w:t>
      </w:r>
      <w:r w:rsidRPr="00A22DF8">
        <w:rPr>
          <w:rFonts w:eastAsia="Times New Roman" w:cs="Times New Roman"/>
          <w:szCs w:val="24"/>
        </w:rPr>
        <w:t>ρώη</w:t>
      </w:r>
      <w:r w:rsidRPr="00A22DF8">
        <w:rPr>
          <w:rFonts w:eastAsia="Times New Roman" w:cs="Times New Roman"/>
          <w:szCs w:val="24"/>
        </w:rPr>
        <w:t xml:space="preserve">ν </w:t>
      </w:r>
      <w:r>
        <w:rPr>
          <w:rFonts w:eastAsia="Times New Roman" w:cs="Times New Roman"/>
          <w:szCs w:val="24"/>
        </w:rPr>
        <w:t>Γ</w:t>
      </w:r>
      <w:r w:rsidRPr="00A22DF8">
        <w:rPr>
          <w:rFonts w:eastAsia="Times New Roman" w:cs="Times New Roman"/>
          <w:szCs w:val="24"/>
        </w:rPr>
        <w:t xml:space="preserve">ιουγκοσλαβικής Δημοκρατίας </w:t>
      </w:r>
      <w:r>
        <w:rPr>
          <w:rFonts w:eastAsia="Times New Roman" w:cs="Times New Roman"/>
          <w:szCs w:val="24"/>
        </w:rPr>
        <w:t>στο ΝΑΤΟ -α</w:t>
      </w:r>
      <w:r w:rsidRPr="00A22DF8">
        <w:rPr>
          <w:rFonts w:eastAsia="Times New Roman" w:cs="Times New Roman"/>
          <w:szCs w:val="24"/>
        </w:rPr>
        <w:t>υτή είναι η ουσία</w:t>
      </w:r>
      <w:r>
        <w:rPr>
          <w:rFonts w:eastAsia="Times New Roman" w:cs="Times New Roman"/>
          <w:szCs w:val="24"/>
        </w:rPr>
        <w:t>-</w:t>
      </w:r>
      <w:r w:rsidRPr="00A22DF8">
        <w:rPr>
          <w:rFonts w:eastAsia="Times New Roman" w:cs="Times New Roman"/>
          <w:szCs w:val="24"/>
        </w:rPr>
        <w:t xml:space="preserve"> συν τα υπόλοιπα</w:t>
      </w:r>
      <w:r>
        <w:rPr>
          <w:rFonts w:eastAsia="Times New Roman" w:cs="Times New Roman"/>
          <w:szCs w:val="24"/>
        </w:rPr>
        <w:t>,</w:t>
      </w:r>
      <w:r w:rsidRPr="00A22DF8">
        <w:rPr>
          <w:rFonts w:eastAsia="Times New Roman" w:cs="Times New Roman"/>
          <w:szCs w:val="24"/>
        </w:rPr>
        <w:t xml:space="preserve"> τα οποία τα έχουμε συζητήσει</w:t>
      </w:r>
      <w:r>
        <w:rPr>
          <w:rFonts w:eastAsia="Times New Roman" w:cs="Times New Roman"/>
          <w:szCs w:val="24"/>
        </w:rPr>
        <w:t>. Σ</w:t>
      </w:r>
      <w:r w:rsidRPr="00A22DF8">
        <w:rPr>
          <w:rFonts w:eastAsia="Times New Roman" w:cs="Times New Roman"/>
          <w:szCs w:val="24"/>
        </w:rPr>
        <w:t>ύνολο</w:t>
      </w:r>
      <w:r>
        <w:rPr>
          <w:rFonts w:eastAsia="Times New Roman" w:cs="Times New Roman"/>
          <w:szCs w:val="24"/>
        </w:rPr>
        <w:t>, λ</w:t>
      </w:r>
      <w:r w:rsidRPr="00A22DF8">
        <w:rPr>
          <w:rFonts w:eastAsia="Times New Roman" w:cs="Times New Roman"/>
          <w:szCs w:val="24"/>
        </w:rPr>
        <w:t>οιπόν</w:t>
      </w:r>
      <w:r>
        <w:rPr>
          <w:rFonts w:eastAsia="Times New Roman" w:cs="Times New Roman"/>
          <w:szCs w:val="24"/>
        </w:rPr>
        <w:t>: Πόσο μας κάνουν 3</w:t>
      </w:r>
      <w:r>
        <w:rPr>
          <w:rFonts w:eastAsia="Times New Roman" w:cs="Times New Roman"/>
          <w:szCs w:val="24"/>
        </w:rPr>
        <w:t>.</w:t>
      </w:r>
      <w:r>
        <w:rPr>
          <w:rFonts w:eastAsia="Times New Roman" w:cs="Times New Roman"/>
          <w:szCs w:val="24"/>
        </w:rPr>
        <w:t>3</w:t>
      </w:r>
      <w:r>
        <w:rPr>
          <w:rFonts w:eastAsia="Times New Roman" w:cs="Times New Roman"/>
          <w:szCs w:val="24"/>
        </w:rPr>
        <w:t xml:space="preserve">00.000.000 </w:t>
      </w:r>
      <w:r>
        <w:rPr>
          <w:rFonts w:eastAsia="Times New Roman" w:cs="Times New Roman"/>
          <w:szCs w:val="24"/>
        </w:rPr>
        <w:t xml:space="preserve"> συν 1</w:t>
      </w:r>
      <w:r>
        <w:rPr>
          <w:rFonts w:eastAsia="Times New Roman" w:cs="Times New Roman"/>
          <w:szCs w:val="24"/>
        </w:rPr>
        <w:t>.000.000.000</w:t>
      </w:r>
      <w:r>
        <w:rPr>
          <w:rFonts w:eastAsia="Times New Roman" w:cs="Times New Roman"/>
          <w:szCs w:val="24"/>
        </w:rPr>
        <w:t>; Μας κάνουν 4</w:t>
      </w:r>
      <w:r>
        <w:rPr>
          <w:rFonts w:eastAsia="Times New Roman" w:cs="Times New Roman"/>
          <w:szCs w:val="24"/>
        </w:rPr>
        <w:t>.</w:t>
      </w:r>
      <w:r>
        <w:rPr>
          <w:rFonts w:eastAsia="Times New Roman" w:cs="Times New Roman"/>
          <w:szCs w:val="24"/>
        </w:rPr>
        <w:t>3</w:t>
      </w:r>
      <w:r>
        <w:rPr>
          <w:rFonts w:eastAsia="Times New Roman" w:cs="Times New Roman"/>
          <w:szCs w:val="24"/>
        </w:rPr>
        <w:t>00.000.000 ευρώ</w:t>
      </w:r>
      <w:r>
        <w:rPr>
          <w:rFonts w:eastAsia="Times New Roman" w:cs="Times New Roman"/>
          <w:szCs w:val="24"/>
        </w:rPr>
        <w:t xml:space="preserve">. Αυτά παίρνει από το </w:t>
      </w:r>
      <w:r w:rsidRPr="00A22DF8">
        <w:rPr>
          <w:rFonts w:eastAsia="Times New Roman" w:cs="Times New Roman"/>
          <w:szCs w:val="24"/>
        </w:rPr>
        <w:t xml:space="preserve">λαό ο νέος </w:t>
      </w:r>
      <w:r>
        <w:rPr>
          <w:rFonts w:eastAsia="Times New Roman" w:cs="Times New Roman"/>
          <w:szCs w:val="24"/>
        </w:rPr>
        <w:t>π</w:t>
      </w:r>
      <w:r w:rsidRPr="00A22DF8">
        <w:rPr>
          <w:rFonts w:eastAsia="Times New Roman" w:cs="Times New Roman"/>
          <w:szCs w:val="24"/>
        </w:rPr>
        <w:t>ροϋπολογισμός</w:t>
      </w:r>
      <w:r>
        <w:rPr>
          <w:rFonts w:eastAsia="Times New Roman" w:cs="Times New Roman"/>
          <w:szCs w:val="24"/>
        </w:rPr>
        <w:t>,</w:t>
      </w:r>
      <w:r w:rsidRPr="00A22DF8">
        <w:rPr>
          <w:rFonts w:eastAsia="Times New Roman" w:cs="Times New Roman"/>
          <w:szCs w:val="24"/>
        </w:rPr>
        <w:t xml:space="preserve"> συν το 60% των έμμεσων φόρων</w:t>
      </w:r>
      <w:r>
        <w:rPr>
          <w:rFonts w:eastAsia="Times New Roman" w:cs="Times New Roman"/>
          <w:szCs w:val="24"/>
        </w:rPr>
        <w:t xml:space="preserve">. </w:t>
      </w:r>
    </w:p>
    <w:p w14:paraId="37395022"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Α</w:t>
      </w:r>
      <w:r w:rsidRPr="00A22DF8">
        <w:rPr>
          <w:rFonts w:eastAsia="Times New Roman" w:cs="Times New Roman"/>
          <w:szCs w:val="24"/>
        </w:rPr>
        <w:t>υξάνεται</w:t>
      </w:r>
      <w:r>
        <w:rPr>
          <w:rFonts w:eastAsia="Times New Roman" w:cs="Times New Roman"/>
          <w:szCs w:val="24"/>
        </w:rPr>
        <w:t xml:space="preserve"> ο πιο αντιλαϊκός φόρος. Σ</w:t>
      </w:r>
      <w:r w:rsidRPr="00A22DF8">
        <w:rPr>
          <w:rFonts w:eastAsia="Times New Roman" w:cs="Times New Roman"/>
          <w:szCs w:val="24"/>
        </w:rPr>
        <w:t>ε ποιους δίνει</w:t>
      </w:r>
      <w:r>
        <w:rPr>
          <w:rFonts w:eastAsia="Times New Roman" w:cs="Times New Roman"/>
          <w:szCs w:val="24"/>
        </w:rPr>
        <w:t xml:space="preserve">; Κάνει το </w:t>
      </w:r>
      <w:r w:rsidRPr="00A22DF8">
        <w:rPr>
          <w:rFonts w:eastAsia="Times New Roman" w:cs="Times New Roman"/>
          <w:szCs w:val="24"/>
        </w:rPr>
        <w:t xml:space="preserve">ίδιο </w:t>
      </w:r>
      <w:r>
        <w:rPr>
          <w:rFonts w:eastAsia="Times New Roman" w:cs="Times New Roman"/>
          <w:szCs w:val="24"/>
        </w:rPr>
        <w:t xml:space="preserve">για το </w:t>
      </w:r>
      <w:r w:rsidRPr="00A22DF8">
        <w:rPr>
          <w:rFonts w:eastAsia="Times New Roman" w:cs="Times New Roman"/>
          <w:szCs w:val="24"/>
        </w:rPr>
        <w:t>κεφάλαιο</w:t>
      </w:r>
      <w:r>
        <w:rPr>
          <w:rFonts w:eastAsia="Times New Roman" w:cs="Times New Roman"/>
          <w:szCs w:val="24"/>
        </w:rPr>
        <w:t xml:space="preserve">; Πείτε μας, κύριε Πρωθυπουργέ, επιτέλους -βάλτε τους Υπουργούς- πόσο συνεισέφεραν στην κρίση </w:t>
      </w:r>
      <w:r w:rsidRPr="00A22DF8">
        <w:rPr>
          <w:rFonts w:eastAsia="Times New Roman" w:cs="Times New Roman"/>
          <w:szCs w:val="24"/>
        </w:rPr>
        <w:t xml:space="preserve">στα χρόνια </w:t>
      </w:r>
      <w:r>
        <w:rPr>
          <w:rFonts w:eastAsia="Times New Roman" w:cs="Times New Roman"/>
          <w:szCs w:val="24"/>
        </w:rPr>
        <w:t xml:space="preserve">σας </w:t>
      </w:r>
      <w:r w:rsidRPr="00A22DF8">
        <w:rPr>
          <w:rFonts w:eastAsia="Times New Roman" w:cs="Times New Roman"/>
          <w:szCs w:val="24"/>
        </w:rPr>
        <w:t>αυτοί που έχουν αμύθητα κέρδη</w:t>
      </w:r>
      <w:r>
        <w:rPr>
          <w:rFonts w:eastAsia="Times New Roman" w:cs="Times New Roman"/>
          <w:szCs w:val="24"/>
        </w:rPr>
        <w:t>; Τι π</w:t>
      </w:r>
      <w:r>
        <w:rPr>
          <w:rFonts w:eastAsia="Times New Roman" w:cs="Times New Roman"/>
          <w:szCs w:val="24"/>
        </w:rPr>
        <w:t xml:space="preserve">λήρωσαν; Να μας πείτε με </w:t>
      </w:r>
      <w:r w:rsidRPr="00A22DF8">
        <w:rPr>
          <w:rFonts w:eastAsia="Times New Roman" w:cs="Times New Roman"/>
          <w:szCs w:val="24"/>
        </w:rPr>
        <w:t>νούμερα</w:t>
      </w:r>
      <w:r>
        <w:rPr>
          <w:rFonts w:eastAsia="Times New Roman" w:cs="Times New Roman"/>
          <w:szCs w:val="24"/>
        </w:rPr>
        <w:t xml:space="preserve"> πόσο πλήρωσαν από τη φορολογία. Πόσο πλήρωσαν; Πλήρωσαν 6%! Ακούτε; Πλήρωσαν 6% </w:t>
      </w:r>
      <w:r w:rsidRPr="00A22DF8">
        <w:rPr>
          <w:rFonts w:eastAsia="Times New Roman" w:cs="Times New Roman"/>
          <w:szCs w:val="24"/>
        </w:rPr>
        <w:t xml:space="preserve">οι μεγιστάνες του πλούτου </w:t>
      </w:r>
      <w:r>
        <w:rPr>
          <w:rFonts w:eastAsia="Times New Roman" w:cs="Times New Roman"/>
          <w:szCs w:val="24"/>
        </w:rPr>
        <w:t xml:space="preserve">-από τους πρώτους στη χώρα, στον κόσμο </w:t>
      </w:r>
      <w:r w:rsidRPr="00A22DF8">
        <w:rPr>
          <w:rFonts w:eastAsia="Times New Roman" w:cs="Times New Roman"/>
          <w:szCs w:val="24"/>
        </w:rPr>
        <w:t xml:space="preserve">εφοπλιστές μέχρι </w:t>
      </w:r>
      <w:r>
        <w:rPr>
          <w:rFonts w:eastAsia="Times New Roman" w:cs="Times New Roman"/>
          <w:szCs w:val="24"/>
        </w:rPr>
        <w:t>τους μεγάλους επιχειρηματικούς</w:t>
      </w:r>
      <w:r w:rsidRPr="00A22DF8">
        <w:rPr>
          <w:rFonts w:eastAsia="Times New Roman" w:cs="Times New Roman"/>
          <w:szCs w:val="24"/>
        </w:rPr>
        <w:t xml:space="preserve"> </w:t>
      </w:r>
      <w:r>
        <w:rPr>
          <w:rFonts w:eastAsia="Times New Roman" w:cs="Times New Roman"/>
          <w:szCs w:val="24"/>
        </w:rPr>
        <w:t>ομίλους-</w:t>
      </w:r>
      <w:r w:rsidRPr="00A22DF8">
        <w:rPr>
          <w:rFonts w:eastAsia="Times New Roman" w:cs="Times New Roman"/>
          <w:szCs w:val="24"/>
        </w:rPr>
        <w:t xml:space="preserve"> στην υποτίθεται </w:t>
      </w:r>
      <w:r>
        <w:rPr>
          <w:rFonts w:eastAsia="Times New Roman" w:cs="Times New Roman"/>
          <w:szCs w:val="24"/>
        </w:rPr>
        <w:t>φτωχή</w:t>
      </w:r>
      <w:r>
        <w:rPr>
          <w:rFonts w:eastAsia="Times New Roman" w:cs="Times New Roman"/>
          <w:szCs w:val="24"/>
        </w:rPr>
        <w:t xml:space="preserve"> και δ</w:t>
      </w:r>
      <w:r w:rsidRPr="00A22DF8">
        <w:rPr>
          <w:rFonts w:eastAsia="Times New Roman" w:cs="Times New Roman"/>
          <w:szCs w:val="24"/>
        </w:rPr>
        <w:t>υστυχισμένη Ελλάδα</w:t>
      </w:r>
      <w:r>
        <w:rPr>
          <w:rFonts w:eastAsia="Times New Roman" w:cs="Times New Roman"/>
          <w:szCs w:val="24"/>
        </w:rPr>
        <w:t xml:space="preserve">! Αυτοί 6% και ο λαός </w:t>
      </w:r>
      <w:r w:rsidRPr="00A22DF8">
        <w:rPr>
          <w:rFonts w:eastAsia="Times New Roman" w:cs="Times New Roman"/>
          <w:szCs w:val="24"/>
        </w:rPr>
        <w:t>94%</w:t>
      </w:r>
      <w:r>
        <w:rPr>
          <w:rFonts w:eastAsia="Times New Roman" w:cs="Times New Roman"/>
          <w:szCs w:val="24"/>
        </w:rPr>
        <w:t>! Α</w:t>
      </w:r>
      <w:r w:rsidRPr="00A22DF8">
        <w:rPr>
          <w:rFonts w:eastAsia="Times New Roman" w:cs="Times New Roman"/>
          <w:szCs w:val="24"/>
        </w:rPr>
        <w:t>ντίστροφα είναι τα πράγματα σε ότι αφορά τι κερδίζει ο καθένας</w:t>
      </w:r>
      <w:r>
        <w:rPr>
          <w:rFonts w:eastAsia="Times New Roman" w:cs="Times New Roman"/>
          <w:szCs w:val="24"/>
        </w:rPr>
        <w:t>.</w:t>
      </w:r>
    </w:p>
    <w:p w14:paraId="37395023" w14:textId="77777777" w:rsidR="00B27939" w:rsidRDefault="00D93F4B">
      <w:pPr>
        <w:spacing w:after="0" w:line="600" w:lineRule="auto"/>
        <w:ind w:firstLine="720"/>
        <w:contextualSpacing/>
        <w:jc w:val="both"/>
        <w:rPr>
          <w:rFonts w:eastAsia="Times New Roman" w:cs="Times New Roman"/>
          <w:szCs w:val="24"/>
        </w:rPr>
      </w:pPr>
      <w:r w:rsidRPr="00F85604">
        <w:rPr>
          <w:rFonts w:eastAsia="Times New Roman" w:cs="Times New Roman"/>
          <w:b/>
          <w:szCs w:val="24"/>
        </w:rPr>
        <w:lastRenderedPageBreak/>
        <w:t>ΠΡΟΕΔΡΕΥΩΝ (</w:t>
      </w:r>
      <w:r>
        <w:rPr>
          <w:rFonts w:eastAsia="Times New Roman" w:cs="Times New Roman"/>
          <w:b/>
          <w:szCs w:val="24"/>
        </w:rPr>
        <w:t>Σπυρίδων Λυκούδης</w:t>
      </w:r>
      <w:r w:rsidRPr="00F85604">
        <w:rPr>
          <w:rFonts w:eastAsia="Times New Roman" w:cs="Times New Roman"/>
          <w:b/>
          <w:szCs w:val="24"/>
        </w:rPr>
        <w:t>):</w:t>
      </w:r>
      <w:r w:rsidRPr="002A1764">
        <w:rPr>
          <w:rFonts w:eastAsia="Times New Roman" w:cs="Times New Roman"/>
          <w:szCs w:val="24"/>
        </w:rPr>
        <w:t xml:space="preserve"> </w:t>
      </w:r>
      <w:r>
        <w:rPr>
          <w:rFonts w:eastAsia="Times New Roman" w:cs="Times New Roman"/>
          <w:szCs w:val="24"/>
        </w:rPr>
        <w:t>Κ</w:t>
      </w:r>
      <w:r w:rsidRPr="00A22DF8">
        <w:rPr>
          <w:rFonts w:eastAsia="Times New Roman" w:cs="Times New Roman"/>
          <w:szCs w:val="24"/>
        </w:rPr>
        <w:t>ύριε Παφίλη</w:t>
      </w:r>
      <w:r>
        <w:rPr>
          <w:rFonts w:eastAsia="Times New Roman" w:cs="Times New Roman"/>
          <w:szCs w:val="24"/>
        </w:rPr>
        <w:t>,</w:t>
      </w:r>
      <w:r w:rsidRPr="00A22DF8">
        <w:rPr>
          <w:rFonts w:eastAsia="Times New Roman" w:cs="Times New Roman"/>
          <w:szCs w:val="24"/>
        </w:rPr>
        <w:t xml:space="preserve"> μ</w:t>
      </w:r>
      <w:r>
        <w:rPr>
          <w:rFonts w:eastAsia="Times New Roman" w:cs="Times New Roman"/>
          <w:szCs w:val="24"/>
        </w:rPr>
        <w:t>ιλάτε δεκαοκτώ</w:t>
      </w:r>
      <w:r w:rsidRPr="00A22DF8">
        <w:rPr>
          <w:rFonts w:eastAsia="Times New Roman" w:cs="Times New Roman"/>
          <w:szCs w:val="24"/>
        </w:rPr>
        <w:t xml:space="preserve"> λεπτά</w:t>
      </w:r>
      <w:r>
        <w:rPr>
          <w:rFonts w:eastAsia="Times New Roman" w:cs="Times New Roman"/>
          <w:szCs w:val="24"/>
        </w:rPr>
        <w:t>. Θα πρέπει να συνεννοηθούμε για την ομιλία.</w:t>
      </w:r>
    </w:p>
    <w:p w14:paraId="37395024" w14:textId="77777777" w:rsidR="00B27939" w:rsidRDefault="00D93F4B">
      <w:pPr>
        <w:spacing w:after="0" w:line="600" w:lineRule="auto"/>
        <w:ind w:firstLine="720"/>
        <w:contextualSpacing/>
        <w:jc w:val="both"/>
        <w:rPr>
          <w:rFonts w:eastAsia="Times New Roman" w:cs="Times New Roman"/>
          <w:szCs w:val="24"/>
        </w:rPr>
      </w:pPr>
      <w:r w:rsidRPr="002A1764">
        <w:rPr>
          <w:rFonts w:eastAsia="Times New Roman" w:cs="Times New Roman"/>
          <w:b/>
          <w:szCs w:val="24"/>
        </w:rPr>
        <w:t xml:space="preserve">ΑΘΑΝΑΣΙΟΣ ΠΑΦΙΛΗΣ: </w:t>
      </w:r>
      <w:r w:rsidRPr="002A1764">
        <w:rPr>
          <w:rFonts w:eastAsia="Times New Roman" w:cs="Times New Roman"/>
          <w:szCs w:val="24"/>
        </w:rPr>
        <w:t>Αφήστε με</w:t>
      </w:r>
      <w:r w:rsidRPr="002A1764">
        <w:rPr>
          <w:rFonts w:eastAsia="Times New Roman" w:cs="Times New Roman"/>
          <w:szCs w:val="24"/>
        </w:rPr>
        <w:t xml:space="preserve"> να ολοκληρώσω.</w:t>
      </w:r>
    </w:p>
    <w:p w14:paraId="37395025"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Δ</w:t>
      </w:r>
      <w:r w:rsidRPr="00A22DF8">
        <w:rPr>
          <w:rFonts w:eastAsia="Times New Roman" w:cs="Times New Roman"/>
          <w:szCs w:val="24"/>
        </w:rPr>
        <w:t>εύτερον</w:t>
      </w:r>
      <w:r>
        <w:rPr>
          <w:rFonts w:eastAsia="Times New Roman" w:cs="Times New Roman"/>
          <w:szCs w:val="24"/>
        </w:rPr>
        <w:t>, μείωση φ</w:t>
      </w:r>
      <w:r w:rsidRPr="00A22DF8">
        <w:rPr>
          <w:rFonts w:eastAsia="Times New Roman" w:cs="Times New Roman"/>
          <w:szCs w:val="24"/>
        </w:rPr>
        <w:t>όρο</w:t>
      </w:r>
      <w:r>
        <w:rPr>
          <w:rFonts w:eastAsia="Times New Roman" w:cs="Times New Roman"/>
          <w:szCs w:val="24"/>
        </w:rPr>
        <w:t>υ</w:t>
      </w:r>
      <w:r w:rsidRPr="00A22DF8">
        <w:rPr>
          <w:rFonts w:eastAsia="Times New Roman" w:cs="Times New Roman"/>
          <w:szCs w:val="24"/>
        </w:rPr>
        <w:t xml:space="preserve"> </w:t>
      </w:r>
      <w:r>
        <w:rPr>
          <w:rFonts w:eastAsia="Times New Roman" w:cs="Times New Roman"/>
          <w:szCs w:val="24"/>
        </w:rPr>
        <w:t xml:space="preserve">στα διανεμόμενα κέρδη </w:t>
      </w:r>
      <w:r w:rsidRPr="00A22DF8">
        <w:rPr>
          <w:rFonts w:eastAsia="Times New Roman" w:cs="Times New Roman"/>
          <w:szCs w:val="24"/>
        </w:rPr>
        <w:t>από το 15</w:t>
      </w:r>
      <w:r>
        <w:rPr>
          <w:rFonts w:eastAsia="Times New Roman" w:cs="Times New Roman"/>
          <w:szCs w:val="24"/>
        </w:rPr>
        <w:t>%</w:t>
      </w:r>
      <w:r w:rsidRPr="00A22DF8">
        <w:rPr>
          <w:rFonts w:eastAsia="Times New Roman" w:cs="Times New Roman"/>
          <w:szCs w:val="24"/>
        </w:rPr>
        <w:t xml:space="preserve"> στο 10%</w:t>
      </w:r>
      <w:r>
        <w:rPr>
          <w:rFonts w:eastAsia="Times New Roman" w:cs="Times New Roman"/>
          <w:szCs w:val="24"/>
        </w:rPr>
        <w:t>.</w:t>
      </w:r>
      <w:r w:rsidRPr="002A1764">
        <w:rPr>
          <w:rFonts w:eastAsia="Times New Roman" w:cs="Times New Roman"/>
          <w:szCs w:val="24"/>
        </w:rPr>
        <w:t xml:space="preserve"> </w:t>
      </w:r>
      <w:r w:rsidRPr="00A22DF8">
        <w:rPr>
          <w:rFonts w:eastAsia="Times New Roman" w:cs="Times New Roman"/>
          <w:szCs w:val="24"/>
        </w:rPr>
        <w:t>Πόσο πληρώνει ο εργαζόμενος</w:t>
      </w:r>
      <w:r>
        <w:rPr>
          <w:rFonts w:eastAsia="Times New Roman" w:cs="Times New Roman"/>
          <w:szCs w:val="24"/>
        </w:rPr>
        <w:t>; Πληρώνει 22%. Γιατί τους τα μειώνετε; Είναι φτωχοί. Στην Ομόνοια είναι με ακορντεόν</w:t>
      </w:r>
      <w:r w:rsidRPr="00A22DF8">
        <w:rPr>
          <w:rFonts w:eastAsia="Times New Roman" w:cs="Times New Roman"/>
          <w:szCs w:val="24"/>
        </w:rPr>
        <w:t xml:space="preserve"> και τραγουδάνε για να μαζέψουν χρήματα</w:t>
      </w:r>
      <w:r>
        <w:rPr>
          <w:rFonts w:eastAsia="Times New Roman" w:cs="Times New Roman"/>
          <w:szCs w:val="24"/>
        </w:rPr>
        <w:t>.</w:t>
      </w:r>
    </w:p>
    <w:p w14:paraId="37395026"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Τέτοια </w:t>
      </w:r>
      <w:r w:rsidRPr="00A22DF8">
        <w:rPr>
          <w:rFonts w:eastAsia="Times New Roman" w:cs="Times New Roman"/>
          <w:szCs w:val="24"/>
        </w:rPr>
        <w:t xml:space="preserve">είναι πολιτική </w:t>
      </w:r>
      <w:r>
        <w:rPr>
          <w:rFonts w:eastAsia="Times New Roman" w:cs="Times New Roman"/>
          <w:szCs w:val="24"/>
        </w:rPr>
        <w:t>σας. Σκληρή. Σταδιακή μ</w:t>
      </w:r>
      <w:r w:rsidRPr="00A22DF8">
        <w:rPr>
          <w:rFonts w:eastAsia="Times New Roman" w:cs="Times New Roman"/>
          <w:szCs w:val="24"/>
        </w:rPr>
        <w:t>είωση</w:t>
      </w:r>
      <w:r>
        <w:rPr>
          <w:rFonts w:eastAsia="Times New Roman" w:cs="Times New Roman"/>
          <w:szCs w:val="24"/>
        </w:rPr>
        <w:t xml:space="preserve">. Στο </w:t>
      </w:r>
      <w:r w:rsidRPr="00A22DF8">
        <w:rPr>
          <w:rFonts w:eastAsia="Times New Roman" w:cs="Times New Roman"/>
          <w:szCs w:val="24"/>
        </w:rPr>
        <w:t>45</w:t>
      </w:r>
      <w:r>
        <w:rPr>
          <w:rFonts w:eastAsia="Times New Roman" w:cs="Times New Roman"/>
          <w:szCs w:val="24"/>
        </w:rPr>
        <w:t>%</w:t>
      </w:r>
      <w:r w:rsidRPr="00A22DF8">
        <w:rPr>
          <w:rFonts w:eastAsia="Times New Roman" w:cs="Times New Roman"/>
          <w:szCs w:val="24"/>
        </w:rPr>
        <w:t xml:space="preserve"> ήταν κάποτε η φορολογία</w:t>
      </w:r>
      <w:r>
        <w:rPr>
          <w:rFonts w:eastAsia="Times New Roman" w:cs="Times New Roman"/>
          <w:szCs w:val="24"/>
        </w:rPr>
        <w:t xml:space="preserve"> και</w:t>
      </w:r>
      <w:r w:rsidRPr="00A22DF8">
        <w:rPr>
          <w:rFonts w:eastAsia="Times New Roman" w:cs="Times New Roman"/>
          <w:szCs w:val="24"/>
        </w:rPr>
        <w:t xml:space="preserve"> τώρα έχει πάει 29% στις μεγάλες επιχειρήσεις και το πάτε στο 23</w:t>
      </w:r>
      <w:r>
        <w:rPr>
          <w:rFonts w:eastAsia="Times New Roman" w:cs="Times New Roman"/>
          <w:szCs w:val="24"/>
        </w:rPr>
        <w:t>%,</w:t>
      </w:r>
      <w:r w:rsidRPr="00A22DF8">
        <w:rPr>
          <w:rFonts w:eastAsia="Times New Roman" w:cs="Times New Roman"/>
          <w:szCs w:val="24"/>
        </w:rPr>
        <w:t xml:space="preserve"> με κατε</w:t>
      </w:r>
      <w:r>
        <w:rPr>
          <w:rFonts w:eastAsia="Times New Roman" w:cs="Times New Roman"/>
          <w:szCs w:val="24"/>
        </w:rPr>
        <w:t>ύθυνση να πάει στο 20%. Κ</w:t>
      </w:r>
      <w:r w:rsidRPr="00A22DF8">
        <w:rPr>
          <w:rFonts w:eastAsia="Times New Roman" w:cs="Times New Roman"/>
          <w:szCs w:val="24"/>
        </w:rPr>
        <w:t xml:space="preserve">αι </w:t>
      </w:r>
      <w:r>
        <w:rPr>
          <w:rFonts w:eastAsia="Times New Roman" w:cs="Times New Roman"/>
          <w:szCs w:val="24"/>
        </w:rPr>
        <w:t xml:space="preserve">η </w:t>
      </w:r>
      <w:r>
        <w:rPr>
          <w:rFonts w:eastAsia="Times New Roman" w:cs="Times New Roman"/>
          <w:szCs w:val="24"/>
        </w:rPr>
        <w:t>«</w:t>
      </w:r>
      <w:r>
        <w:rPr>
          <w:rFonts w:eastAsia="Times New Roman" w:cs="Times New Roman"/>
          <w:szCs w:val="24"/>
        </w:rPr>
        <w:t>αντι</w:t>
      </w:r>
      <w:r w:rsidRPr="00A22DF8">
        <w:rPr>
          <w:rFonts w:eastAsia="Times New Roman" w:cs="Times New Roman"/>
          <w:szCs w:val="24"/>
        </w:rPr>
        <w:t>συστημική</w:t>
      </w:r>
      <w:r>
        <w:rPr>
          <w:rFonts w:eastAsia="Times New Roman" w:cs="Times New Roman"/>
          <w:szCs w:val="24"/>
        </w:rPr>
        <w:t>»</w:t>
      </w:r>
      <w:r w:rsidRPr="00A22DF8">
        <w:rPr>
          <w:rFonts w:eastAsia="Times New Roman" w:cs="Times New Roman"/>
          <w:szCs w:val="24"/>
        </w:rPr>
        <w:t xml:space="preserve"> Χρυσή Αυγή λέει να πάει </w:t>
      </w:r>
      <w:r>
        <w:rPr>
          <w:rFonts w:eastAsia="Times New Roman" w:cs="Times New Roman"/>
          <w:szCs w:val="24"/>
        </w:rPr>
        <w:t xml:space="preserve">στο επίπεδο της Βουλγαρίας. </w:t>
      </w:r>
      <w:r w:rsidRPr="00A22DF8">
        <w:rPr>
          <w:rFonts w:eastAsia="Times New Roman" w:cs="Times New Roman"/>
          <w:szCs w:val="24"/>
        </w:rPr>
        <w:t xml:space="preserve"> </w:t>
      </w:r>
    </w:p>
    <w:p w14:paraId="37395027"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Δίνετε 550</w:t>
      </w:r>
      <w:r>
        <w:rPr>
          <w:rFonts w:eastAsia="Times New Roman" w:cs="Times New Roman"/>
          <w:szCs w:val="24"/>
        </w:rPr>
        <w:t>.000.00</w:t>
      </w:r>
      <w:r>
        <w:rPr>
          <w:rFonts w:eastAsia="Times New Roman" w:cs="Times New Roman"/>
          <w:szCs w:val="24"/>
        </w:rPr>
        <w:t>0</w:t>
      </w:r>
      <w:r>
        <w:rPr>
          <w:rFonts w:eastAsia="Times New Roman" w:cs="Times New Roman"/>
          <w:szCs w:val="24"/>
        </w:rPr>
        <w:t xml:space="preserve"> στους</w:t>
      </w:r>
      <w:r w:rsidRPr="00A22DF8">
        <w:rPr>
          <w:rFonts w:eastAsia="Times New Roman" w:cs="Times New Roman"/>
          <w:szCs w:val="24"/>
        </w:rPr>
        <w:t xml:space="preserve"> επιχειρηματικούς ομίλους από τα προγράμματα</w:t>
      </w:r>
      <w:r>
        <w:rPr>
          <w:rFonts w:eastAsia="Times New Roman" w:cs="Times New Roman"/>
          <w:szCs w:val="24"/>
        </w:rPr>
        <w:t>. Α</w:t>
      </w:r>
      <w:r w:rsidRPr="00A22DF8">
        <w:rPr>
          <w:rFonts w:eastAsia="Times New Roman" w:cs="Times New Roman"/>
          <w:szCs w:val="24"/>
        </w:rPr>
        <w:t>λήθεια</w:t>
      </w:r>
      <w:r>
        <w:rPr>
          <w:rFonts w:eastAsia="Times New Roman" w:cs="Times New Roman"/>
          <w:szCs w:val="24"/>
        </w:rPr>
        <w:t>, μ</w:t>
      </w:r>
      <w:r w:rsidRPr="00A22DF8">
        <w:rPr>
          <w:rFonts w:eastAsia="Times New Roman" w:cs="Times New Roman"/>
          <w:szCs w:val="24"/>
        </w:rPr>
        <w:t xml:space="preserve">ε ποιο δικαίωμα </w:t>
      </w:r>
      <w:r>
        <w:rPr>
          <w:rFonts w:eastAsia="Times New Roman" w:cs="Times New Roman"/>
          <w:szCs w:val="24"/>
        </w:rPr>
        <w:t>-πού το βρίσκετε</w:t>
      </w:r>
      <w:r w:rsidRPr="00A22DF8">
        <w:rPr>
          <w:rFonts w:eastAsia="Times New Roman" w:cs="Times New Roman"/>
          <w:szCs w:val="24"/>
        </w:rPr>
        <w:t xml:space="preserve"> αυτό το δικαίωμα</w:t>
      </w:r>
      <w:r>
        <w:rPr>
          <w:rFonts w:eastAsia="Times New Roman" w:cs="Times New Roman"/>
          <w:szCs w:val="24"/>
        </w:rPr>
        <w:t>;-</w:t>
      </w:r>
      <w:r w:rsidRPr="00A22DF8">
        <w:rPr>
          <w:rFonts w:eastAsia="Times New Roman" w:cs="Times New Roman"/>
          <w:szCs w:val="24"/>
        </w:rPr>
        <w:t xml:space="preserve"> τα λεφτά των εργαζομένων</w:t>
      </w:r>
      <w:r>
        <w:rPr>
          <w:rFonts w:eastAsia="Times New Roman" w:cs="Times New Roman"/>
          <w:szCs w:val="24"/>
        </w:rPr>
        <w:t xml:space="preserve">, που τα δίνουν με κόπο και με αίμα και με </w:t>
      </w:r>
      <w:r w:rsidRPr="00A22DF8">
        <w:rPr>
          <w:rFonts w:eastAsia="Times New Roman" w:cs="Times New Roman"/>
          <w:szCs w:val="24"/>
        </w:rPr>
        <w:t>κρατήσεις</w:t>
      </w:r>
      <w:r>
        <w:rPr>
          <w:rFonts w:eastAsia="Times New Roman" w:cs="Times New Roman"/>
          <w:szCs w:val="24"/>
        </w:rPr>
        <w:t xml:space="preserve">, </w:t>
      </w:r>
      <w:r w:rsidRPr="00A22DF8">
        <w:rPr>
          <w:rFonts w:eastAsia="Times New Roman" w:cs="Times New Roman"/>
          <w:szCs w:val="24"/>
        </w:rPr>
        <w:t xml:space="preserve">τα δίνετε στους </w:t>
      </w:r>
      <w:r>
        <w:rPr>
          <w:rFonts w:eastAsia="Times New Roman" w:cs="Times New Roman"/>
          <w:szCs w:val="24"/>
        </w:rPr>
        <w:t>βιομήχανους για να π</w:t>
      </w:r>
      <w:r w:rsidRPr="00A22DF8">
        <w:rPr>
          <w:rFonts w:eastAsia="Times New Roman" w:cs="Times New Roman"/>
          <w:szCs w:val="24"/>
        </w:rPr>
        <w:t>άρου</w:t>
      </w:r>
      <w:r>
        <w:rPr>
          <w:rFonts w:eastAsia="Times New Roman" w:cs="Times New Roman"/>
          <w:szCs w:val="24"/>
        </w:rPr>
        <w:t>ν,</w:t>
      </w:r>
      <w:r w:rsidRPr="00A22DF8">
        <w:rPr>
          <w:rFonts w:eastAsia="Times New Roman" w:cs="Times New Roman"/>
          <w:szCs w:val="24"/>
        </w:rPr>
        <w:t xml:space="preserve"> φτηνό</w:t>
      </w:r>
      <w:r>
        <w:rPr>
          <w:rFonts w:eastAsia="Times New Roman" w:cs="Times New Roman"/>
          <w:szCs w:val="24"/>
        </w:rPr>
        <w:t>,</w:t>
      </w:r>
      <w:r w:rsidRPr="00A22DF8">
        <w:rPr>
          <w:rFonts w:eastAsia="Times New Roman" w:cs="Times New Roman"/>
          <w:szCs w:val="24"/>
        </w:rPr>
        <w:t xml:space="preserve"> εργατικό δυνα</w:t>
      </w:r>
      <w:r w:rsidRPr="00A22DF8">
        <w:rPr>
          <w:rFonts w:eastAsia="Times New Roman" w:cs="Times New Roman"/>
          <w:szCs w:val="24"/>
        </w:rPr>
        <w:t>μικό για το 2019</w:t>
      </w:r>
      <w:r>
        <w:rPr>
          <w:rFonts w:eastAsia="Times New Roman" w:cs="Times New Roman"/>
          <w:szCs w:val="24"/>
        </w:rPr>
        <w:t xml:space="preserve">; </w:t>
      </w:r>
    </w:p>
    <w:p w14:paraId="37395028"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w:t>
      </w:r>
      <w:r w:rsidRPr="00A22DF8">
        <w:rPr>
          <w:rFonts w:eastAsia="Times New Roman" w:cs="Times New Roman"/>
          <w:szCs w:val="24"/>
        </w:rPr>
        <w:t>είωση ασφαλιστικών εισφορών</w:t>
      </w:r>
      <w:r>
        <w:rPr>
          <w:rFonts w:eastAsia="Times New Roman" w:cs="Times New Roman"/>
          <w:szCs w:val="24"/>
        </w:rPr>
        <w:t>: Ποιους επιδοτείτε, αλήθεια; Την εργασία; Μα,</w:t>
      </w:r>
      <w:r w:rsidRPr="00A22DF8">
        <w:rPr>
          <w:rFonts w:eastAsia="Times New Roman" w:cs="Times New Roman"/>
          <w:szCs w:val="24"/>
        </w:rPr>
        <w:t xml:space="preserve"> μας κοροϊδεύετε</w:t>
      </w:r>
      <w:r>
        <w:rPr>
          <w:rFonts w:eastAsia="Times New Roman" w:cs="Times New Roman"/>
          <w:szCs w:val="24"/>
        </w:rPr>
        <w:t xml:space="preserve">. </w:t>
      </w:r>
      <w:r w:rsidRPr="00A22DF8">
        <w:rPr>
          <w:rFonts w:eastAsia="Times New Roman" w:cs="Times New Roman"/>
          <w:szCs w:val="24"/>
        </w:rPr>
        <w:t xml:space="preserve">Άμα θέλετε </w:t>
      </w:r>
      <w:r>
        <w:rPr>
          <w:rFonts w:eastAsia="Times New Roman" w:cs="Times New Roman"/>
          <w:szCs w:val="24"/>
        </w:rPr>
        <w:t xml:space="preserve">να επιδοτήσετε </w:t>
      </w:r>
      <w:r w:rsidRPr="00A22DF8">
        <w:rPr>
          <w:rFonts w:eastAsia="Times New Roman" w:cs="Times New Roman"/>
          <w:szCs w:val="24"/>
        </w:rPr>
        <w:t>την εργασία</w:t>
      </w:r>
      <w:r>
        <w:rPr>
          <w:rFonts w:eastAsia="Times New Roman" w:cs="Times New Roman"/>
          <w:szCs w:val="24"/>
        </w:rPr>
        <w:t xml:space="preserve">, επιδοτήστε τους εργαζόμενους, </w:t>
      </w:r>
      <w:r w:rsidRPr="00A22DF8">
        <w:rPr>
          <w:rFonts w:eastAsia="Times New Roman" w:cs="Times New Roman"/>
          <w:szCs w:val="24"/>
        </w:rPr>
        <w:t>όχι να δίνετ</w:t>
      </w:r>
      <w:r>
        <w:rPr>
          <w:rFonts w:eastAsia="Times New Roman" w:cs="Times New Roman"/>
          <w:szCs w:val="24"/>
        </w:rPr>
        <w:t>ε</w:t>
      </w:r>
      <w:r w:rsidRPr="00A22DF8">
        <w:rPr>
          <w:rFonts w:eastAsia="Times New Roman" w:cs="Times New Roman"/>
          <w:szCs w:val="24"/>
        </w:rPr>
        <w:t xml:space="preserve"> 50% μείωση στις ασφαλιστικές εισφορές</w:t>
      </w:r>
      <w:r>
        <w:rPr>
          <w:rFonts w:eastAsia="Times New Roman" w:cs="Times New Roman"/>
          <w:szCs w:val="24"/>
        </w:rPr>
        <w:t>. Δισεκατομμύρια σ</w:t>
      </w:r>
      <w:r w:rsidRPr="00A22DF8">
        <w:rPr>
          <w:rFonts w:eastAsia="Times New Roman" w:cs="Times New Roman"/>
          <w:szCs w:val="24"/>
        </w:rPr>
        <w:t>τις επε</w:t>
      </w:r>
      <w:r w:rsidRPr="00A22DF8">
        <w:rPr>
          <w:rFonts w:eastAsia="Times New Roman" w:cs="Times New Roman"/>
          <w:szCs w:val="24"/>
        </w:rPr>
        <w:t>νδύσεις και στο θεσμικό</w:t>
      </w:r>
      <w:r>
        <w:rPr>
          <w:rFonts w:eastAsia="Times New Roman" w:cs="Times New Roman"/>
          <w:szCs w:val="24"/>
        </w:rPr>
        <w:t xml:space="preserve"> η ταξική κατεύθυνση.</w:t>
      </w:r>
      <w:r w:rsidRPr="00A22DF8">
        <w:rPr>
          <w:rFonts w:eastAsia="Times New Roman" w:cs="Times New Roman"/>
          <w:szCs w:val="24"/>
        </w:rPr>
        <w:t xml:space="preserve"> </w:t>
      </w:r>
      <w:r>
        <w:rPr>
          <w:rFonts w:eastAsia="Times New Roman" w:cs="Times New Roman"/>
          <w:szCs w:val="24"/>
        </w:rPr>
        <w:t>Φ</w:t>
      </w:r>
      <w:r w:rsidRPr="00A22DF8">
        <w:rPr>
          <w:rFonts w:eastAsia="Times New Roman" w:cs="Times New Roman"/>
          <w:szCs w:val="24"/>
        </w:rPr>
        <w:t>οβερή</w:t>
      </w:r>
      <w:r>
        <w:rPr>
          <w:rFonts w:eastAsia="Times New Roman" w:cs="Times New Roman"/>
          <w:szCs w:val="24"/>
        </w:rPr>
        <w:t>!</w:t>
      </w:r>
    </w:p>
    <w:p w14:paraId="37395029" w14:textId="77777777" w:rsidR="00B27939" w:rsidRDefault="00D93F4B">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w:t>
      </w:r>
      <w:r>
        <w:rPr>
          <w:rFonts w:eastAsia="Times New Roman" w:cs="Times New Roman"/>
          <w:szCs w:val="24"/>
        </w:rPr>
        <w:t xml:space="preserve"> Κ</w:t>
      </w:r>
      <w:r w:rsidRPr="00A22DF8">
        <w:rPr>
          <w:rFonts w:eastAsia="Times New Roman" w:cs="Times New Roman"/>
          <w:szCs w:val="24"/>
        </w:rPr>
        <w:t>ύριε Παφίλη</w:t>
      </w:r>
      <w:r>
        <w:rPr>
          <w:rFonts w:eastAsia="Times New Roman" w:cs="Times New Roman"/>
          <w:szCs w:val="24"/>
        </w:rPr>
        <w:t>,</w:t>
      </w:r>
      <w:r w:rsidRPr="00A22DF8">
        <w:rPr>
          <w:rFonts w:eastAsia="Times New Roman" w:cs="Times New Roman"/>
          <w:szCs w:val="24"/>
        </w:rPr>
        <w:t xml:space="preserve"> μπορούμε να </w:t>
      </w:r>
      <w:r>
        <w:rPr>
          <w:rFonts w:eastAsia="Times New Roman" w:cs="Times New Roman"/>
          <w:szCs w:val="24"/>
        </w:rPr>
        <w:t xml:space="preserve">συνεννοηθούμε για την ομιλία; </w:t>
      </w:r>
    </w:p>
    <w:p w14:paraId="3739502A"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Τελείωσα.</w:t>
      </w:r>
    </w:p>
    <w:p w14:paraId="3739502B" w14:textId="77777777" w:rsidR="00B27939" w:rsidRDefault="00D93F4B">
      <w:pPr>
        <w:spacing w:after="0" w:line="600" w:lineRule="auto"/>
        <w:ind w:firstLine="720"/>
        <w:contextualSpacing/>
        <w:jc w:val="both"/>
        <w:rPr>
          <w:rFonts w:eastAsia="Times New Roman" w:cs="Times New Roman"/>
          <w:b/>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w:t>
      </w:r>
      <w:r>
        <w:rPr>
          <w:rFonts w:eastAsia="Times New Roman" w:cs="Times New Roman"/>
          <w:b/>
          <w:szCs w:val="24"/>
        </w:rPr>
        <w:t xml:space="preserve"> </w:t>
      </w:r>
      <w:r>
        <w:rPr>
          <w:rFonts w:eastAsia="Times New Roman" w:cs="Times New Roman"/>
          <w:szCs w:val="24"/>
        </w:rPr>
        <w:t>Μ</w:t>
      </w:r>
      <w:r w:rsidRPr="00A22DF8">
        <w:rPr>
          <w:rFonts w:eastAsia="Times New Roman" w:cs="Times New Roman"/>
          <w:szCs w:val="24"/>
        </w:rPr>
        <w:t>πορούμε να συνεννοηθούμε</w:t>
      </w:r>
      <w:r>
        <w:rPr>
          <w:rFonts w:eastAsia="Times New Roman" w:cs="Times New Roman"/>
          <w:szCs w:val="24"/>
        </w:rPr>
        <w:t>, μέχρι πότε θα μιλήσετε;</w:t>
      </w:r>
    </w:p>
    <w:p w14:paraId="3739502C" w14:textId="77777777" w:rsidR="00B27939" w:rsidRDefault="00D93F4B">
      <w:pPr>
        <w:spacing w:after="0" w:line="600" w:lineRule="auto"/>
        <w:ind w:firstLine="720"/>
        <w:contextualSpacing/>
        <w:jc w:val="both"/>
        <w:rPr>
          <w:rFonts w:eastAsia="Times New Roman" w:cs="Times New Roman"/>
          <w:szCs w:val="24"/>
        </w:rPr>
      </w:pPr>
      <w:r w:rsidRPr="002A1764">
        <w:rPr>
          <w:rFonts w:eastAsia="Times New Roman" w:cs="Times New Roman"/>
          <w:b/>
          <w:szCs w:val="24"/>
        </w:rPr>
        <w:t xml:space="preserve">ΑΘΑΝΑΣΙΟΣ ΠΑΦΙΛΗΣ: </w:t>
      </w:r>
      <w:r>
        <w:rPr>
          <w:rFonts w:eastAsia="Times New Roman" w:cs="Times New Roman"/>
          <w:szCs w:val="24"/>
        </w:rPr>
        <w:t>Τελειώνω. Εάν δεν σας αρέσει, εντάξει να σταματήσω. Μια φορά μιλάω.</w:t>
      </w:r>
    </w:p>
    <w:p w14:paraId="3739502D" w14:textId="77777777" w:rsidR="00B27939" w:rsidRDefault="00D93F4B">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w:t>
      </w:r>
      <w:r>
        <w:rPr>
          <w:rFonts w:eastAsia="Times New Roman" w:cs="Times New Roman"/>
          <w:szCs w:val="24"/>
        </w:rPr>
        <w:t xml:space="preserve"> Μα, δεν είναι αυτό. Ξ</w:t>
      </w:r>
      <w:r w:rsidRPr="00A22DF8">
        <w:rPr>
          <w:rFonts w:eastAsia="Times New Roman" w:cs="Times New Roman"/>
          <w:szCs w:val="24"/>
        </w:rPr>
        <w:t>έρετε ότι αύριο έχει δευτερολογία</w:t>
      </w:r>
      <w:r>
        <w:rPr>
          <w:rFonts w:eastAsia="Times New Roman" w:cs="Times New Roman"/>
          <w:szCs w:val="24"/>
        </w:rPr>
        <w:t xml:space="preserve"> ο</w:t>
      </w:r>
      <w:r w:rsidRPr="00A22DF8">
        <w:rPr>
          <w:rFonts w:eastAsia="Times New Roman" w:cs="Times New Roman"/>
          <w:szCs w:val="24"/>
        </w:rPr>
        <w:t xml:space="preserve"> κ</w:t>
      </w:r>
      <w:r>
        <w:rPr>
          <w:rFonts w:eastAsia="Times New Roman" w:cs="Times New Roman"/>
          <w:szCs w:val="24"/>
        </w:rPr>
        <w:t>. Κ</w:t>
      </w:r>
      <w:r w:rsidRPr="00A22DF8">
        <w:rPr>
          <w:rFonts w:eastAsia="Times New Roman" w:cs="Times New Roman"/>
          <w:szCs w:val="24"/>
        </w:rPr>
        <w:t>αραθανασόπουλος</w:t>
      </w:r>
      <w:r>
        <w:rPr>
          <w:rFonts w:eastAsia="Times New Roman" w:cs="Times New Roman"/>
          <w:szCs w:val="24"/>
        </w:rPr>
        <w:t>. Το ξέρετε αυτό.</w:t>
      </w:r>
      <w:r w:rsidRPr="00A22DF8">
        <w:rPr>
          <w:rFonts w:eastAsia="Times New Roman" w:cs="Times New Roman"/>
          <w:szCs w:val="24"/>
        </w:rPr>
        <w:t xml:space="preserve"> </w:t>
      </w:r>
    </w:p>
    <w:p w14:paraId="3739502E" w14:textId="77777777" w:rsidR="00B27939" w:rsidRDefault="00D93F4B">
      <w:pPr>
        <w:spacing w:after="0" w:line="600" w:lineRule="auto"/>
        <w:ind w:firstLine="720"/>
        <w:contextualSpacing/>
        <w:jc w:val="both"/>
        <w:rPr>
          <w:rFonts w:eastAsia="Times New Roman" w:cs="Times New Roman"/>
          <w:szCs w:val="24"/>
        </w:rPr>
      </w:pPr>
      <w:r w:rsidRPr="002A1764">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Τρία λεπτά θα έχει ο κ.</w:t>
      </w:r>
      <w:r>
        <w:rPr>
          <w:rFonts w:eastAsia="Times New Roman" w:cs="Times New Roman"/>
          <w:szCs w:val="24"/>
        </w:rPr>
        <w:t xml:space="preserve">  Καραθανασόπουλος. Τελειώνω.</w:t>
      </w:r>
    </w:p>
    <w:p w14:paraId="3739502F"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θεσμικό επίπεδο, πείτε μας, τι αλλάξατε άραγε από</w:t>
      </w:r>
      <w:r w:rsidRPr="00A22DF8">
        <w:rPr>
          <w:rFonts w:eastAsia="Times New Roman" w:cs="Times New Roman"/>
          <w:szCs w:val="24"/>
        </w:rPr>
        <w:t xml:space="preserve"> το θεσμικό πλαίσιο που τσακίζει</w:t>
      </w:r>
      <w:r>
        <w:rPr>
          <w:rFonts w:eastAsia="Times New Roman" w:cs="Times New Roman"/>
          <w:szCs w:val="24"/>
        </w:rPr>
        <w:t xml:space="preserve"> τους εργαζόμενους</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lastRenderedPageBreak/>
        <w:t>Τ</w:t>
      </w:r>
      <w:r w:rsidRPr="00A22DF8">
        <w:rPr>
          <w:rFonts w:eastAsia="Times New Roman" w:cs="Times New Roman"/>
          <w:szCs w:val="24"/>
        </w:rPr>
        <w:t>ο</w:t>
      </w:r>
      <w:r>
        <w:rPr>
          <w:rFonts w:eastAsia="Times New Roman" w:cs="Times New Roman"/>
          <w:szCs w:val="24"/>
        </w:rPr>
        <w:t>υς</w:t>
      </w:r>
      <w:r w:rsidRPr="00A22DF8">
        <w:rPr>
          <w:rFonts w:eastAsia="Times New Roman" w:cs="Times New Roman"/>
          <w:szCs w:val="24"/>
        </w:rPr>
        <w:t xml:space="preserve"> </w:t>
      </w:r>
      <w:r>
        <w:rPr>
          <w:rFonts w:eastAsia="Times New Roman" w:cs="Times New Roman"/>
          <w:szCs w:val="24"/>
        </w:rPr>
        <w:t xml:space="preserve">τσάκισαν οι προηγούμενοι, αλλά το </w:t>
      </w:r>
      <w:r w:rsidRPr="00A22DF8">
        <w:rPr>
          <w:rFonts w:eastAsia="Times New Roman" w:cs="Times New Roman"/>
          <w:szCs w:val="24"/>
        </w:rPr>
        <w:t xml:space="preserve">συνεχίζετε </w:t>
      </w:r>
      <w:r>
        <w:rPr>
          <w:rFonts w:eastAsia="Times New Roman" w:cs="Times New Roman"/>
          <w:szCs w:val="24"/>
        </w:rPr>
        <w:t>κι εσείς.</w:t>
      </w:r>
      <w:r w:rsidRPr="00A22DF8">
        <w:rPr>
          <w:rFonts w:eastAsia="Times New Roman" w:cs="Times New Roman"/>
          <w:szCs w:val="24"/>
        </w:rPr>
        <w:t xml:space="preserve"> </w:t>
      </w:r>
      <w:r>
        <w:rPr>
          <w:rFonts w:eastAsia="Times New Roman" w:cs="Times New Roman"/>
          <w:szCs w:val="24"/>
        </w:rPr>
        <w:t>Μ</w:t>
      </w:r>
      <w:r w:rsidRPr="00A22DF8">
        <w:rPr>
          <w:rFonts w:eastAsia="Times New Roman" w:cs="Times New Roman"/>
          <w:szCs w:val="24"/>
        </w:rPr>
        <w:t>ήπως αλλάξ</w:t>
      </w:r>
      <w:r>
        <w:rPr>
          <w:rFonts w:eastAsia="Times New Roman" w:cs="Times New Roman"/>
          <w:szCs w:val="24"/>
        </w:rPr>
        <w:t>ατε…</w:t>
      </w:r>
    </w:p>
    <w:p w14:paraId="37395030" w14:textId="77777777" w:rsidR="00B27939" w:rsidRDefault="00D93F4B">
      <w:pPr>
        <w:spacing w:after="0" w:line="600" w:lineRule="auto"/>
        <w:ind w:firstLine="720"/>
        <w:contextualSpacing/>
        <w:jc w:val="both"/>
        <w:rPr>
          <w:rFonts w:eastAsia="Times New Roman" w:cs="Times New Roman"/>
          <w:szCs w:val="24"/>
        </w:rPr>
      </w:pPr>
      <w:r w:rsidRPr="00836C79">
        <w:rPr>
          <w:rFonts w:eastAsia="Times New Roman" w:cs="Times New Roman"/>
          <w:b/>
          <w:szCs w:val="24"/>
        </w:rPr>
        <w:t>ΧΡΗΣΤΟΣ ΜΑΝΤΑΣ:</w:t>
      </w:r>
      <w:r>
        <w:rPr>
          <w:rFonts w:eastAsia="Times New Roman" w:cs="Times New Roman"/>
          <w:szCs w:val="24"/>
        </w:rPr>
        <w:t xml:space="preserve"> Τίποτα δεν κάναμε; </w:t>
      </w:r>
    </w:p>
    <w:p w14:paraId="37395031" w14:textId="77777777" w:rsidR="00B27939" w:rsidRDefault="00D93F4B">
      <w:pPr>
        <w:spacing w:after="0" w:line="600" w:lineRule="auto"/>
        <w:ind w:firstLine="720"/>
        <w:contextualSpacing/>
        <w:jc w:val="both"/>
        <w:rPr>
          <w:rFonts w:eastAsia="Times New Roman" w:cs="Times New Roman"/>
          <w:szCs w:val="24"/>
        </w:rPr>
      </w:pPr>
      <w:r w:rsidRPr="002A1764">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Βεβαίως και</w:t>
      </w:r>
      <w:r w:rsidRPr="00836C79">
        <w:rPr>
          <w:rFonts w:eastAsia="Times New Roman" w:cs="Times New Roman"/>
          <w:szCs w:val="24"/>
        </w:rPr>
        <w:t xml:space="preserve"> κ</w:t>
      </w:r>
      <w:r>
        <w:rPr>
          <w:rFonts w:eastAsia="Times New Roman" w:cs="Times New Roman"/>
          <w:szCs w:val="24"/>
        </w:rPr>
        <w:t>άνατε! Δ</w:t>
      </w:r>
      <w:r w:rsidRPr="00A22DF8">
        <w:rPr>
          <w:rFonts w:eastAsia="Times New Roman" w:cs="Times New Roman"/>
          <w:szCs w:val="24"/>
        </w:rPr>
        <w:t>υσκολέψ</w:t>
      </w:r>
      <w:r>
        <w:rPr>
          <w:rFonts w:eastAsia="Times New Roman" w:cs="Times New Roman"/>
          <w:szCs w:val="24"/>
        </w:rPr>
        <w:t>ατ</w:t>
      </w:r>
      <w:r w:rsidRPr="00A22DF8">
        <w:rPr>
          <w:rFonts w:eastAsia="Times New Roman" w:cs="Times New Roman"/>
          <w:szCs w:val="24"/>
        </w:rPr>
        <w:t>ε την απεργία</w:t>
      </w:r>
      <w:r>
        <w:rPr>
          <w:rFonts w:eastAsia="Times New Roman" w:cs="Times New Roman"/>
          <w:szCs w:val="24"/>
        </w:rPr>
        <w:t xml:space="preserve"> στα </w:t>
      </w:r>
      <w:r>
        <w:rPr>
          <w:rFonts w:eastAsia="Times New Roman" w:cs="Times New Roman"/>
          <w:szCs w:val="24"/>
        </w:rPr>
        <w:t>πρωτοβάθμια</w:t>
      </w:r>
      <w:r>
        <w:rPr>
          <w:rFonts w:eastAsia="Times New Roman" w:cs="Times New Roman"/>
          <w:szCs w:val="24"/>
        </w:rPr>
        <w:t>. Δεύτερον,</w:t>
      </w:r>
      <w:r w:rsidRPr="00A22DF8">
        <w:rPr>
          <w:rFonts w:eastAsia="Times New Roman" w:cs="Times New Roman"/>
          <w:szCs w:val="24"/>
        </w:rPr>
        <w:t xml:space="preserve"> λέτε </w:t>
      </w:r>
      <w:r>
        <w:rPr>
          <w:rFonts w:eastAsia="Times New Roman" w:cs="Times New Roman"/>
          <w:szCs w:val="24"/>
        </w:rPr>
        <w:t>«</w:t>
      </w:r>
      <w:r w:rsidRPr="00A22DF8">
        <w:rPr>
          <w:rFonts w:eastAsia="Times New Roman" w:cs="Times New Roman"/>
          <w:szCs w:val="24"/>
        </w:rPr>
        <w:t>συλλογικές συμβάσεις</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Κ</w:t>
      </w:r>
      <w:r w:rsidRPr="00A22DF8">
        <w:rPr>
          <w:rFonts w:eastAsia="Times New Roman" w:cs="Times New Roman"/>
          <w:szCs w:val="24"/>
        </w:rPr>
        <w:t>αι κάνατε το πρώτο βήμα</w:t>
      </w:r>
      <w:r>
        <w:rPr>
          <w:rFonts w:eastAsia="Times New Roman" w:cs="Times New Roman"/>
          <w:szCs w:val="24"/>
        </w:rPr>
        <w:t>: νό</w:t>
      </w:r>
      <w:r w:rsidRPr="00A22DF8">
        <w:rPr>
          <w:rFonts w:eastAsia="Times New Roman" w:cs="Times New Roman"/>
          <w:szCs w:val="24"/>
        </w:rPr>
        <w:t xml:space="preserve">μος </w:t>
      </w:r>
      <w:r>
        <w:rPr>
          <w:rFonts w:eastAsia="Times New Roman" w:cs="Times New Roman"/>
          <w:szCs w:val="24"/>
        </w:rPr>
        <w:t>Β</w:t>
      </w:r>
      <w:r w:rsidRPr="00A22DF8">
        <w:rPr>
          <w:rFonts w:eastAsia="Times New Roman" w:cs="Times New Roman"/>
          <w:szCs w:val="24"/>
        </w:rPr>
        <w:t>ρούτση</w:t>
      </w:r>
      <w:r>
        <w:rPr>
          <w:rFonts w:eastAsia="Times New Roman" w:cs="Times New Roman"/>
          <w:szCs w:val="24"/>
        </w:rPr>
        <w:t>-Αχτσιό</w:t>
      </w:r>
      <w:r w:rsidRPr="00A22DF8">
        <w:rPr>
          <w:rFonts w:eastAsia="Times New Roman" w:cs="Times New Roman"/>
          <w:szCs w:val="24"/>
        </w:rPr>
        <w:t>γλου</w:t>
      </w:r>
      <w:r>
        <w:rPr>
          <w:rFonts w:eastAsia="Times New Roman" w:cs="Times New Roman"/>
          <w:szCs w:val="24"/>
        </w:rPr>
        <w:t>. Βάλατε και την Αχτσιόγλου δίπλα. Τι κάνει; Κ</w:t>
      </w:r>
      <w:r w:rsidRPr="00A22DF8">
        <w:rPr>
          <w:rFonts w:eastAsia="Times New Roman" w:cs="Times New Roman"/>
          <w:szCs w:val="24"/>
        </w:rPr>
        <w:t>αθορίζει τον κατώτατο μισθό</w:t>
      </w:r>
      <w:r>
        <w:rPr>
          <w:rFonts w:eastAsia="Times New Roman" w:cs="Times New Roman"/>
          <w:szCs w:val="24"/>
        </w:rPr>
        <w:t xml:space="preserve">. </w:t>
      </w:r>
      <w:r w:rsidRPr="00A22DF8">
        <w:rPr>
          <w:rFonts w:eastAsia="Times New Roman" w:cs="Times New Roman"/>
          <w:szCs w:val="24"/>
        </w:rPr>
        <w:t>Ποιος</w:t>
      </w:r>
      <w:r>
        <w:rPr>
          <w:rFonts w:eastAsia="Times New Roman" w:cs="Times New Roman"/>
          <w:szCs w:val="24"/>
        </w:rPr>
        <w:t>; Ο</w:t>
      </w:r>
      <w:r w:rsidRPr="00A22DF8">
        <w:rPr>
          <w:rFonts w:eastAsia="Times New Roman" w:cs="Times New Roman"/>
          <w:szCs w:val="24"/>
        </w:rPr>
        <w:t xml:space="preserve">ι διαπραγματεύσεις </w:t>
      </w:r>
      <w:r>
        <w:rPr>
          <w:rFonts w:eastAsia="Times New Roman" w:cs="Times New Roman"/>
          <w:szCs w:val="24"/>
        </w:rPr>
        <w:t>της ΓΣΕΕ με</w:t>
      </w:r>
      <w:r w:rsidRPr="00A22DF8">
        <w:rPr>
          <w:rFonts w:eastAsia="Times New Roman" w:cs="Times New Roman"/>
          <w:szCs w:val="24"/>
        </w:rPr>
        <w:t xml:space="preserve"> εργοδότες</w:t>
      </w:r>
      <w:r>
        <w:rPr>
          <w:rFonts w:eastAsia="Times New Roman" w:cs="Times New Roman"/>
          <w:szCs w:val="24"/>
        </w:rPr>
        <w:t>; Ο</w:t>
      </w:r>
      <w:r w:rsidRPr="00A22DF8">
        <w:rPr>
          <w:rFonts w:eastAsia="Times New Roman" w:cs="Times New Roman"/>
          <w:szCs w:val="24"/>
        </w:rPr>
        <w:t xml:space="preserve">ύτε αυτό </w:t>
      </w:r>
      <w:r>
        <w:rPr>
          <w:rFonts w:eastAsia="Times New Roman" w:cs="Times New Roman"/>
          <w:szCs w:val="24"/>
        </w:rPr>
        <w:t>κάνουν. Τ</w:t>
      </w:r>
      <w:r w:rsidRPr="00A22DF8">
        <w:rPr>
          <w:rFonts w:eastAsia="Times New Roman" w:cs="Times New Roman"/>
          <w:szCs w:val="24"/>
        </w:rPr>
        <w:t>ο καθ</w:t>
      </w:r>
      <w:r>
        <w:rPr>
          <w:rFonts w:eastAsia="Times New Roman" w:cs="Times New Roman"/>
          <w:szCs w:val="24"/>
        </w:rPr>
        <w:t>ορίζει ο Υ</w:t>
      </w:r>
      <w:r w:rsidRPr="00A22DF8">
        <w:rPr>
          <w:rFonts w:eastAsia="Times New Roman" w:cs="Times New Roman"/>
          <w:szCs w:val="24"/>
        </w:rPr>
        <w:t>πουργός</w:t>
      </w:r>
      <w:r>
        <w:rPr>
          <w:rFonts w:eastAsia="Times New Roman" w:cs="Times New Roman"/>
          <w:szCs w:val="24"/>
        </w:rPr>
        <w:t>.</w:t>
      </w:r>
    </w:p>
    <w:p w14:paraId="37395032"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Δ</w:t>
      </w:r>
      <w:r w:rsidRPr="00A22DF8">
        <w:rPr>
          <w:rFonts w:eastAsia="Times New Roman" w:cs="Times New Roman"/>
          <w:szCs w:val="24"/>
        </w:rPr>
        <w:t>εν θέλω να συνεχίσω</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 xml:space="preserve">γιατί </w:t>
      </w:r>
      <w:r w:rsidRPr="00A22DF8">
        <w:rPr>
          <w:rFonts w:eastAsia="Times New Roman" w:cs="Times New Roman"/>
          <w:szCs w:val="24"/>
        </w:rPr>
        <w:t>δεν έχω χρόνο</w:t>
      </w:r>
      <w:r>
        <w:rPr>
          <w:rFonts w:eastAsia="Times New Roman" w:cs="Times New Roman"/>
          <w:szCs w:val="24"/>
        </w:rPr>
        <w:t>.</w:t>
      </w:r>
    </w:p>
    <w:p w14:paraId="3739503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Ξ</w:t>
      </w:r>
      <w:r w:rsidRPr="00A22DF8">
        <w:rPr>
          <w:rFonts w:eastAsia="Times New Roman" w:cs="Times New Roman"/>
          <w:szCs w:val="24"/>
        </w:rPr>
        <w:t>έρετε</w:t>
      </w:r>
      <w:r w:rsidRPr="008776B6">
        <w:rPr>
          <w:rFonts w:eastAsia="Times New Roman" w:cs="Times New Roman"/>
          <w:szCs w:val="24"/>
        </w:rPr>
        <w:t>,</w:t>
      </w:r>
      <w:r w:rsidRPr="00A22DF8">
        <w:rPr>
          <w:rFonts w:eastAsia="Times New Roman" w:cs="Times New Roman"/>
          <w:szCs w:val="24"/>
        </w:rPr>
        <w:t xml:space="preserve"> η Νέα Δημοκρατία έχει μείνει άφωνη</w:t>
      </w:r>
      <w:r>
        <w:rPr>
          <w:rFonts w:eastAsia="Times New Roman" w:cs="Times New Roman"/>
          <w:szCs w:val="24"/>
        </w:rPr>
        <w:t xml:space="preserve">. Δεν μπορεί να αντιπολιτευθεί και </w:t>
      </w:r>
      <w:r w:rsidRPr="00A22DF8">
        <w:rPr>
          <w:rFonts w:eastAsia="Times New Roman" w:cs="Times New Roman"/>
          <w:szCs w:val="24"/>
        </w:rPr>
        <w:t>επιλέγει επιμέρους</w:t>
      </w:r>
      <w:r>
        <w:rPr>
          <w:rFonts w:eastAsia="Times New Roman" w:cs="Times New Roman"/>
          <w:szCs w:val="24"/>
        </w:rPr>
        <w:t xml:space="preserve">. Επιλέγετε και εσείς επιμέρους </w:t>
      </w:r>
      <w:r w:rsidRPr="00A22DF8">
        <w:rPr>
          <w:rFonts w:eastAsia="Times New Roman" w:cs="Times New Roman"/>
          <w:szCs w:val="24"/>
        </w:rPr>
        <w:t>κ</w:t>
      </w:r>
      <w:r w:rsidRPr="00A22DF8">
        <w:rPr>
          <w:rFonts w:eastAsia="Times New Roman" w:cs="Times New Roman"/>
          <w:szCs w:val="24"/>
        </w:rPr>
        <w:t xml:space="preserve">αι γίνεται όλος </w:t>
      </w:r>
      <w:r>
        <w:rPr>
          <w:rFonts w:eastAsia="Times New Roman" w:cs="Times New Roman"/>
          <w:szCs w:val="24"/>
        </w:rPr>
        <w:t>αυτός ο καβ</w:t>
      </w:r>
      <w:r w:rsidRPr="00A22DF8">
        <w:rPr>
          <w:rFonts w:eastAsia="Times New Roman" w:cs="Times New Roman"/>
          <w:szCs w:val="24"/>
        </w:rPr>
        <w:t>γάς</w:t>
      </w:r>
      <w:r>
        <w:rPr>
          <w:rFonts w:eastAsia="Times New Roman" w:cs="Times New Roman"/>
          <w:szCs w:val="24"/>
        </w:rPr>
        <w:t>,</w:t>
      </w:r>
      <w:r w:rsidRPr="00A22DF8">
        <w:rPr>
          <w:rFonts w:eastAsia="Times New Roman" w:cs="Times New Roman"/>
          <w:szCs w:val="24"/>
        </w:rPr>
        <w:t xml:space="preserve"> όπως </w:t>
      </w:r>
      <w:r>
        <w:rPr>
          <w:rFonts w:eastAsia="Times New Roman" w:cs="Times New Roman"/>
          <w:szCs w:val="24"/>
        </w:rPr>
        <w:t xml:space="preserve">σας </w:t>
      </w:r>
      <w:r w:rsidRPr="00A22DF8">
        <w:rPr>
          <w:rFonts w:eastAsia="Times New Roman" w:cs="Times New Roman"/>
          <w:szCs w:val="24"/>
        </w:rPr>
        <w:t>είπε η Αλέκα</w:t>
      </w:r>
      <w:r>
        <w:rPr>
          <w:rFonts w:eastAsia="Times New Roman" w:cs="Times New Roman"/>
          <w:szCs w:val="24"/>
        </w:rPr>
        <w:t xml:space="preserve"> Π</w:t>
      </w:r>
      <w:r w:rsidRPr="00A22DF8">
        <w:rPr>
          <w:rFonts w:eastAsia="Times New Roman" w:cs="Times New Roman"/>
          <w:szCs w:val="24"/>
        </w:rPr>
        <w:t>απαρήγα</w:t>
      </w:r>
      <w:r>
        <w:rPr>
          <w:rFonts w:eastAsia="Times New Roman" w:cs="Times New Roman"/>
          <w:szCs w:val="24"/>
        </w:rPr>
        <w:t>.</w:t>
      </w:r>
    </w:p>
    <w:p w14:paraId="37395034" w14:textId="77777777" w:rsidR="00B27939" w:rsidRDefault="00D93F4B">
      <w:pPr>
        <w:spacing w:after="0" w:line="600" w:lineRule="auto"/>
        <w:ind w:firstLine="720"/>
        <w:contextualSpacing/>
        <w:jc w:val="both"/>
        <w:rPr>
          <w:rFonts w:eastAsia="Times New Roman" w:cs="Times New Roman"/>
          <w:szCs w:val="24"/>
        </w:rPr>
      </w:pPr>
      <w:r w:rsidRPr="00A22DF8">
        <w:rPr>
          <w:rFonts w:eastAsia="Times New Roman" w:cs="Times New Roman"/>
          <w:szCs w:val="24"/>
        </w:rPr>
        <w:t>Άρα</w:t>
      </w:r>
      <w:r>
        <w:rPr>
          <w:rFonts w:eastAsia="Times New Roman" w:cs="Times New Roman"/>
          <w:szCs w:val="24"/>
        </w:rPr>
        <w:t>,</w:t>
      </w:r>
      <w:r w:rsidRPr="00A22DF8">
        <w:rPr>
          <w:rFonts w:eastAsia="Times New Roman" w:cs="Times New Roman"/>
          <w:szCs w:val="24"/>
        </w:rPr>
        <w:t xml:space="preserve"> λέμε</w:t>
      </w:r>
      <w:r>
        <w:rPr>
          <w:rFonts w:eastAsia="Times New Roman" w:cs="Times New Roman"/>
          <w:szCs w:val="24"/>
        </w:rPr>
        <w:t>,</w:t>
      </w:r>
      <w:r w:rsidRPr="00A22DF8">
        <w:rPr>
          <w:rFonts w:eastAsia="Times New Roman" w:cs="Times New Roman"/>
          <w:szCs w:val="24"/>
        </w:rPr>
        <w:t xml:space="preserve"> στο λαό </w:t>
      </w:r>
      <w:r>
        <w:rPr>
          <w:rFonts w:eastAsia="Times New Roman" w:cs="Times New Roman"/>
          <w:szCs w:val="24"/>
        </w:rPr>
        <w:t xml:space="preserve">-ανεξάρτητα του τι λέει ο καθένα-, να μην </w:t>
      </w:r>
      <w:r w:rsidRPr="00A22DF8">
        <w:rPr>
          <w:rFonts w:eastAsia="Times New Roman" w:cs="Times New Roman"/>
          <w:szCs w:val="24"/>
        </w:rPr>
        <w:t xml:space="preserve"> ψάχνει να βρει διαφορές ανάμεσα στην </w:t>
      </w:r>
      <w:r>
        <w:rPr>
          <w:rFonts w:eastAsia="Times New Roman" w:cs="Times New Roman"/>
          <w:szCs w:val="24"/>
        </w:rPr>
        <w:t>Κ</w:t>
      </w:r>
      <w:r w:rsidRPr="00A22DF8">
        <w:rPr>
          <w:rFonts w:eastAsia="Times New Roman" w:cs="Times New Roman"/>
          <w:szCs w:val="24"/>
        </w:rPr>
        <w:t xml:space="preserve">υβέρνηση </w:t>
      </w:r>
      <w:r>
        <w:rPr>
          <w:rFonts w:eastAsia="Times New Roman" w:cs="Times New Roman"/>
          <w:szCs w:val="24"/>
        </w:rPr>
        <w:t xml:space="preserve">του </w:t>
      </w:r>
      <w:r w:rsidRPr="00A22DF8">
        <w:rPr>
          <w:rFonts w:eastAsia="Times New Roman" w:cs="Times New Roman"/>
          <w:szCs w:val="24"/>
        </w:rPr>
        <w:t>ΣΥΡΙΖΑ και στη Νέα Δημοκρατία</w:t>
      </w:r>
      <w:r>
        <w:rPr>
          <w:rFonts w:eastAsia="Times New Roman" w:cs="Times New Roman"/>
          <w:szCs w:val="24"/>
        </w:rPr>
        <w:t>, που φιλοδοξεί να κάνει κ</w:t>
      </w:r>
      <w:r w:rsidRPr="00A22DF8">
        <w:rPr>
          <w:rFonts w:eastAsia="Times New Roman" w:cs="Times New Roman"/>
          <w:szCs w:val="24"/>
        </w:rPr>
        <w:t>υβέρνηση</w:t>
      </w:r>
      <w:r>
        <w:rPr>
          <w:rFonts w:eastAsia="Times New Roman" w:cs="Times New Roman"/>
          <w:szCs w:val="24"/>
        </w:rPr>
        <w:t>. Όμως, να ξέρετ</w:t>
      </w:r>
      <w:r>
        <w:rPr>
          <w:rFonts w:eastAsia="Times New Roman" w:cs="Times New Roman"/>
          <w:szCs w:val="24"/>
        </w:rPr>
        <w:t xml:space="preserve">ε ότι </w:t>
      </w:r>
      <w:r w:rsidRPr="00A22DF8">
        <w:rPr>
          <w:rFonts w:eastAsia="Times New Roman" w:cs="Times New Roman"/>
          <w:szCs w:val="24"/>
        </w:rPr>
        <w:t xml:space="preserve">ο λαός </w:t>
      </w:r>
      <w:r>
        <w:rPr>
          <w:rFonts w:eastAsia="Times New Roman" w:cs="Times New Roman"/>
          <w:szCs w:val="24"/>
        </w:rPr>
        <w:t xml:space="preserve">γίνεται </w:t>
      </w:r>
      <w:r w:rsidRPr="00A22DF8">
        <w:rPr>
          <w:rFonts w:eastAsia="Times New Roman" w:cs="Times New Roman"/>
          <w:szCs w:val="24"/>
        </w:rPr>
        <w:t xml:space="preserve">λωτοφάγος </w:t>
      </w:r>
      <w:r>
        <w:rPr>
          <w:rFonts w:eastAsia="Times New Roman" w:cs="Times New Roman"/>
          <w:szCs w:val="24"/>
        </w:rPr>
        <w:t>μι</w:t>
      </w:r>
      <w:r w:rsidRPr="00A22DF8">
        <w:rPr>
          <w:rFonts w:eastAsia="Times New Roman" w:cs="Times New Roman"/>
          <w:szCs w:val="24"/>
        </w:rPr>
        <w:t>α</w:t>
      </w:r>
      <w:r>
        <w:rPr>
          <w:rFonts w:eastAsia="Times New Roman" w:cs="Times New Roman"/>
          <w:szCs w:val="24"/>
        </w:rPr>
        <w:t>-</w:t>
      </w:r>
      <w:r w:rsidRPr="00A22DF8">
        <w:rPr>
          <w:rFonts w:eastAsia="Times New Roman" w:cs="Times New Roman"/>
          <w:szCs w:val="24"/>
        </w:rPr>
        <w:t>δυο φορές</w:t>
      </w:r>
      <w:r>
        <w:rPr>
          <w:rFonts w:eastAsia="Times New Roman" w:cs="Times New Roman"/>
          <w:szCs w:val="24"/>
        </w:rPr>
        <w:t>. Μ</w:t>
      </w:r>
      <w:r w:rsidRPr="00A22DF8">
        <w:rPr>
          <w:rFonts w:eastAsia="Times New Roman" w:cs="Times New Roman"/>
          <w:szCs w:val="24"/>
        </w:rPr>
        <w:t>ετά δεν γίνεται</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Τη</w:t>
      </w:r>
      <w:r w:rsidRPr="00A22DF8">
        <w:rPr>
          <w:rFonts w:eastAsia="Times New Roman" w:cs="Times New Roman"/>
          <w:szCs w:val="24"/>
        </w:rPr>
        <w:t xml:space="preserve"> διαφορά μπορεί να την κάνει με το</w:t>
      </w:r>
      <w:r>
        <w:rPr>
          <w:rFonts w:eastAsia="Times New Roman" w:cs="Times New Roman"/>
          <w:szCs w:val="24"/>
        </w:rPr>
        <w:t xml:space="preserve"> ΚΚΕ. </w:t>
      </w:r>
      <w:r>
        <w:rPr>
          <w:rFonts w:eastAsia="Times New Roman" w:cs="Times New Roman"/>
          <w:szCs w:val="24"/>
        </w:rPr>
        <w:lastRenderedPageBreak/>
        <w:t>Ε</w:t>
      </w:r>
      <w:r w:rsidRPr="00A22DF8">
        <w:rPr>
          <w:rFonts w:eastAsia="Times New Roman" w:cs="Times New Roman"/>
          <w:szCs w:val="24"/>
        </w:rPr>
        <w:t xml:space="preserve">μείς </w:t>
      </w:r>
      <w:r>
        <w:rPr>
          <w:rFonts w:eastAsia="Times New Roman" w:cs="Times New Roman"/>
          <w:szCs w:val="24"/>
        </w:rPr>
        <w:t>μ</w:t>
      </w:r>
      <w:r w:rsidRPr="00A22DF8">
        <w:rPr>
          <w:rFonts w:eastAsia="Times New Roman" w:cs="Times New Roman"/>
          <w:szCs w:val="24"/>
        </w:rPr>
        <w:t>πορούμε</w:t>
      </w:r>
      <w:r>
        <w:rPr>
          <w:rFonts w:eastAsia="Times New Roman" w:cs="Times New Roman"/>
          <w:szCs w:val="24"/>
        </w:rPr>
        <w:t>,</w:t>
      </w:r>
      <w:r w:rsidRPr="00A22DF8">
        <w:rPr>
          <w:rFonts w:eastAsia="Times New Roman" w:cs="Times New Roman"/>
          <w:szCs w:val="24"/>
        </w:rPr>
        <w:t xml:space="preserve"> με το </w:t>
      </w:r>
      <w:r>
        <w:rPr>
          <w:rFonts w:eastAsia="Times New Roman" w:cs="Times New Roman"/>
          <w:szCs w:val="24"/>
        </w:rPr>
        <w:t>λ</w:t>
      </w:r>
      <w:r w:rsidRPr="00A22DF8">
        <w:rPr>
          <w:rFonts w:eastAsia="Times New Roman" w:cs="Times New Roman"/>
          <w:szCs w:val="24"/>
        </w:rPr>
        <w:t>αό στο πλάι</w:t>
      </w:r>
      <w:r>
        <w:rPr>
          <w:rFonts w:eastAsia="Times New Roman" w:cs="Times New Roman"/>
          <w:szCs w:val="24"/>
        </w:rPr>
        <w:t>,</w:t>
      </w:r>
      <w:r w:rsidRPr="00A22DF8">
        <w:rPr>
          <w:rFonts w:eastAsia="Times New Roman" w:cs="Times New Roman"/>
          <w:szCs w:val="24"/>
        </w:rPr>
        <w:t xml:space="preserve"> να κάνουμε τη διαφορά</w:t>
      </w:r>
      <w:r>
        <w:rPr>
          <w:rFonts w:eastAsia="Times New Roman" w:cs="Times New Roman"/>
          <w:szCs w:val="24"/>
        </w:rPr>
        <w:t xml:space="preserve">, κόντρα </w:t>
      </w:r>
      <w:r>
        <w:rPr>
          <w:rFonts w:eastAsia="Times New Roman" w:cs="Times New Roman"/>
          <w:szCs w:val="24"/>
        </w:rPr>
        <w:t xml:space="preserve">σ’ </w:t>
      </w:r>
      <w:r w:rsidRPr="00A22DF8">
        <w:rPr>
          <w:rFonts w:eastAsia="Times New Roman" w:cs="Times New Roman"/>
          <w:szCs w:val="24"/>
        </w:rPr>
        <w:t>όλη αυτή τη δυστυχία που τον σέρνεται και το</w:t>
      </w:r>
      <w:r>
        <w:rPr>
          <w:rFonts w:eastAsia="Times New Roman" w:cs="Times New Roman"/>
          <w:szCs w:val="24"/>
        </w:rPr>
        <w:t>υ</w:t>
      </w:r>
      <w:r w:rsidRPr="00A22DF8">
        <w:rPr>
          <w:rFonts w:eastAsia="Times New Roman" w:cs="Times New Roman"/>
          <w:szCs w:val="24"/>
        </w:rPr>
        <w:t xml:space="preserve"> πουλάτε φύκια για μεταξωτές κορδέλες</w:t>
      </w:r>
      <w:r>
        <w:rPr>
          <w:rFonts w:eastAsia="Times New Roman" w:cs="Times New Roman"/>
          <w:szCs w:val="24"/>
        </w:rPr>
        <w:t>,</w:t>
      </w:r>
      <w:r w:rsidRPr="00A22DF8">
        <w:rPr>
          <w:rFonts w:eastAsia="Times New Roman" w:cs="Times New Roman"/>
          <w:szCs w:val="24"/>
        </w:rPr>
        <w:t xml:space="preserve"> με ένα ισχυρό</w:t>
      </w:r>
      <w:r>
        <w:rPr>
          <w:rFonts w:eastAsia="Times New Roman" w:cs="Times New Roman"/>
          <w:szCs w:val="24"/>
        </w:rPr>
        <w:t>,</w:t>
      </w:r>
      <w:r w:rsidRPr="00A22DF8">
        <w:rPr>
          <w:rFonts w:eastAsia="Times New Roman" w:cs="Times New Roman"/>
          <w:szCs w:val="24"/>
        </w:rPr>
        <w:t xml:space="preserve"> ταξικό κίνημα</w:t>
      </w:r>
      <w:r>
        <w:rPr>
          <w:rFonts w:eastAsia="Times New Roman" w:cs="Times New Roman"/>
          <w:szCs w:val="24"/>
        </w:rPr>
        <w:t>,</w:t>
      </w:r>
      <w:r w:rsidRPr="00A22DF8">
        <w:rPr>
          <w:rFonts w:eastAsia="Times New Roman" w:cs="Times New Roman"/>
          <w:szCs w:val="24"/>
        </w:rPr>
        <w:t xml:space="preserve"> με μία ισχυρή κοινωνική συμμαχία από τα λαϊκά στρώματα</w:t>
      </w:r>
      <w:r>
        <w:rPr>
          <w:rFonts w:eastAsia="Times New Roman" w:cs="Times New Roman"/>
          <w:szCs w:val="24"/>
        </w:rPr>
        <w:t>,</w:t>
      </w:r>
      <w:r w:rsidRPr="00A22DF8">
        <w:rPr>
          <w:rFonts w:eastAsia="Times New Roman" w:cs="Times New Roman"/>
          <w:szCs w:val="24"/>
        </w:rPr>
        <w:t xml:space="preserve"> που θα αναχαιτίσει</w:t>
      </w:r>
      <w:r>
        <w:rPr>
          <w:rFonts w:eastAsia="Times New Roman" w:cs="Times New Roman"/>
          <w:szCs w:val="24"/>
        </w:rPr>
        <w:t>,</w:t>
      </w:r>
      <w:r w:rsidRPr="00A22DF8">
        <w:rPr>
          <w:rFonts w:eastAsia="Times New Roman" w:cs="Times New Roman"/>
          <w:szCs w:val="24"/>
        </w:rPr>
        <w:t xml:space="preserve"> θα διεκδικήσει και θα βάλει το δρόμο για την ανατροπή</w:t>
      </w:r>
      <w:r>
        <w:rPr>
          <w:rFonts w:eastAsia="Times New Roman" w:cs="Times New Roman"/>
          <w:szCs w:val="24"/>
        </w:rPr>
        <w:t>.</w:t>
      </w:r>
    </w:p>
    <w:p w14:paraId="37395035" w14:textId="77777777" w:rsidR="00B27939" w:rsidRDefault="00D93F4B">
      <w:pPr>
        <w:spacing w:after="0" w:line="600" w:lineRule="auto"/>
        <w:ind w:firstLine="720"/>
        <w:contextualSpacing/>
        <w:jc w:val="both"/>
        <w:rPr>
          <w:rFonts w:eastAsia="Times New Roman" w:cs="Times New Roman"/>
          <w:szCs w:val="24"/>
        </w:rPr>
      </w:pPr>
      <w:r w:rsidRPr="00A22DF8">
        <w:rPr>
          <w:rFonts w:eastAsia="Times New Roman" w:cs="Times New Roman"/>
          <w:szCs w:val="24"/>
        </w:rPr>
        <w:t>Όσο για τον ακροδεξιά</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σ</w:t>
      </w:r>
      <w:r w:rsidRPr="00A22DF8">
        <w:rPr>
          <w:rFonts w:eastAsia="Times New Roman" w:cs="Times New Roman"/>
          <w:szCs w:val="24"/>
        </w:rPr>
        <w:t>ιγά τα αίματα</w:t>
      </w:r>
      <w:r>
        <w:rPr>
          <w:rFonts w:eastAsia="Times New Roman" w:cs="Times New Roman"/>
          <w:szCs w:val="24"/>
        </w:rPr>
        <w:t xml:space="preserve"> με τον κίνδυνο της</w:t>
      </w:r>
      <w:r>
        <w:rPr>
          <w:rFonts w:eastAsia="Times New Roman" w:cs="Times New Roman"/>
          <w:szCs w:val="24"/>
        </w:rPr>
        <w:t xml:space="preserve"> ακροδεξιάς. Μ</w:t>
      </w:r>
      <w:r w:rsidRPr="00A22DF8">
        <w:rPr>
          <w:rFonts w:eastAsia="Times New Roman" w:cs="Times New Roman"/>
          <w:szCs w:val="24"/>
        </w:rPr>
        <w:t>ορφή διαχείρισης είναι κι ο φασισμός</w:t>
      </w:r>
      <w:r>
        <w:rPr>
          <w:rFonts w:eastAsia="Times New Roman" w:cs="Times New Roman"/>
          <w:szCs w:val="24"/>
        </w:rPr>
        <w:t>. Α</w:t>
      </w:r>
      <w:r w:rsidRPr="00A22DF8">
        <w:rPr>
          <w:rFonts w:eastAsia="Times New Roman" w:cs="Times New Roman"/>
          <w:szCs w:val="24"/>
        </w:rPr>
        <w:t>ποδείχτηκε ιστορικά</w:t>
      </w:r>
      <w:r>
        <w:rPr>
          <w:rFonts w:eastAsia="Times New Roman" w:cs="Times New Roman"/>
          <w:szCs w:val="24"/>
        </w:rPr>
        <w:t>.</w:t>
      </w:r>
    </w:p>
    <w:p w14:paraId="37395036" w14:textId="77777777" w:rsidR="00B27939" w:rsidRDefault="00D93F4B">
      <w:pPr>
        <w:spacing w:after="0" w:line="600" w:lineRule="auto"/>
        <w:ind w:firstLine="720"/>
        <w:contextualSpacing/>
        <w:jc w:val="both"/>
        <w:rPr>
          <w:rFonts w:eastAsia="Times New Roman" w:cs="Times New Roman"/>
          <w:szCs w:val="24"/>
        </w:rPr>
      </w:pPr>
      <w:r w:rsidRPr="00412DE5">
        <w:rPr>
          <w:rFonts w:eastAsia="Times New Roman" w:cs="Times New Roman"/>
          <w:b/>
          <w:szCs w:val="24"/>
        </w:rPr>
        <w:t>ΧΡΗΣΤΟΣ ΑΝΤΩΝΙΟΥ:</w:t>
      </w:r>
      <w:r>
        <w:rPr>
          <w:rFonts w:eastAsia="Times New Roman" w:cs="Times New Roman"/>
          <w:szCs w:val="24"/>
        </w:rPr>
        <w:t xml:space="preserve"> Τι λες τώρα;</w:t>
      </w:r>
      <w:r w:rsidRPr="00A22DF8">
        <w:rPr>
          <w:rFonts w:eastAsia="Times New Roman" w:cs="Times New Roman"/>
          <w:szCs w:val="24"/>
        </w:rPr>
        <w:t xml:space="preserve"> </w:t>
      </w:r>
    </w:p>
    <w:p w14:paraId="37395037" w14:textId="77777777" w:rsidR="00B27939" w:rsidRDefault="00D93F4B">
      <w:pPr>
        <w:spacing w:after="0" w:line="600" w:lineRule="auto"/>
        <w:ind w:firstLine="720"/>
        <w:jc w:val="center"/>
        <w:rPr>
          <w:rFonts w:eastAsia="Times New Roman" w:cs="Times New Roman"/>
          <w:szCs w:val="24"/>
        </w:rPr>
      </w:pPr>
      <w:r w:rsidRPr="00EE688D">
        <w:rPr>
          <w:rFonts w:eastAsia="Times New Roman" w:cs="Times New Roman"/>
          <w:szCs w:val="24"/>
        </w:rPr>
        <w:t>(</w:t>
      </w:r>
      <w:r>
        <w:rPr>
          <w:rFonts w:eastAsia="Times New Roman" w:cs="Times New Roman"/>
          <w:szCs w:val="24"/>
        </w:rPr>
        <w:t xml:space="preserve">Θόρυβος από </w:t>
      </w:r>
      <w:r w:rsidRPr="00EE688D">
        <w:rPr>
          <w:rFonts w:eastAsia="Times New Roman" w:cs="Times New Roman"/>
          <w:szCs w:val="24"/>
        </w:rPr>
        <w:t xml:space="preserve">την πτέρυγα του </w:t>
      </w:r>
      <w:r>
        <w:rPr>
          <w:rFonts w:eastAsia="Times New Roman" w:cs="Times New Roman"/>
          <w:szCs w:val="24"/>
        </w:rPr>
        <w:t>ΣΥΡΙΖΑ</w:t>
      </w:r>
      <w:r w:rsidRPr="00EE688D">
        <w:rPr>
          <w:rFonts w:eastAsia="Times New Roman" w:cs="Times New Roman"/>
          <w:szCs w:val="24"/>
        </w:rPr>
        <w:t>)</w:t>
      </w:r>
    </w:p>
    <w:p w14:paraId="37395038" w14:textId="77777777" w:rsidR="00B27939" w:rsidRDefault="00D93F4B">
      <w:pPr>
        <w:spacing w:after="0" w:line="600" w:lineRule="auto"/>
        <w:ind w:firstLine="720"/>
        <w:contextualSpacing/>
        <w:jc w:val="both"/>
        <w:rPr>
          <w:rFonts w:eastAsia="Times New Roman" w:cs="Times New Roman"/>
          <w:szCs w:val="24"/>
        </w:rPr>
      </w:pPr>
      <w:r w:rsidRPr="002A1764">
        <w:rPr>
          <w:rFonts w:eastAsia="Times New Roman" w:cs="Times New Roman"/>
          <w:b/>
          <w:szCs w:val="24"/>
        </w:rPr>
        <w:t>ΑΘΑΝΑΣΙΟΣ ΠΑΦΙΛΗΣ:</w:t>
      </w:r>
      <w:r>
        <w:rPr>
          <w:rFonts w:eastAsia="Times New Roman" w:cs="Times New Roman"/>
          <w:b/>
          <w:szCs w:val="24"/>
        </w:rPr>
        <w:t xml:space="preserve"> </w:t>
      </w:r>
      <w:r w:rsidRPr="00A22DF8">
        <w:rPr>
          <w:rFonts w:eastAsia="Times New Roman" w:cs="Times New Roman"/>
          <w:szCs w:val="24"/>
        </w:rPr>
        <w:t>Αν θες να πολεμήσεις το φασισμό</w:t>
      </w:r>
      <w:r>
        <w:rPr>
          <w:rFonts w:eastAsia="Times New Roman" w:cs="Times New Roman"/>
          <w:szCs w:val="24"/>
        </w:rPr>
        <w:t>,</w:t>
      </w:r>
      <w:r w:rsidRPr="00A22DF8">
        <w:rPr>
          <w:rFonts w:eastAsia="Times New Roman" w:cs="Times New Roman"/>
          <w:szCs w:val="24"/>
        </w:rPr>
        <w:t xml:space="preserve"> θα πολεμήσει</w:t>
      </w:r>
      <w:r>
        <w:rPr>
          <w:rFonts w:eastAsia="Times New Roman" w:cs="Times New Roman"/>
          <w:szCs w:val="24"/>
        </w:rPr>
        <w:t>ς</w:t>
      </w:r>
      <w:r w:rsidRPr="00A22DF8">
        <w:rPr>
          <w:rFonts w:eastAsia="Times New Roman" w:cs="Times New Roman"/>
          <w:szCs w:val="24"/>
        </w:rPr>
        <w:t xml:space="preserve"> στο σύστημα </w:t>
      </w:r>
      <w:r>
        <w:rPr>
          <w:rFonts w:eastAsia="Times New Roman" w:cs="Times New Roman"/>
          <w:szCs w:val="24"/>
        </w:rPr>
        <w:t xml:space="preserve">που το γεννά. </w:t>
      </w:r>
    </w:p>
    <w:p w14:paraId="37395039" w14:textId="77777777" w:rsidR="00B27939" w:rsidRDefault="00D93F4B">
      <w:pPr>
        <w:spacing w:after="0" w:line="600" w:lineRule="auto"/>
        <w:ind w:firstLine="720"/>
        <w:jc w:val="center"/>
        <w:rPr>
          <w:rFonts w:eastAsia="Times New Roman" w:cs="Times New Roman"/>
          <w:szCs w:val="24"/>
        </w:rPr>
      </w:pPr>
      <w:r w:rsidRPr="00EE688D">
        <w:rPr>
          <w:rFonts w:eastAsia="Times New Roman" w:cs="Times New Roman"/>
          <w:szCs w:val="24"/>
        </w:rPr>
        <w:t>(</w:t>
      </w:r>
      <w:r>
        <w:rPr>
          <w:rFonts w:eastAsia="Times New Roman" w:cs="Times New Roman"/>
          <w:szCs w:val="24"/>
        </w:rPr>
        <w:t xml:space="preserve">Θόρυβος από </w:t>
      </w:r>
      <w:r w:rsidRPr="00EE688D">
        <w:rPr>
          <w:rFonts w:eastAsia="Times New Roman" w:cs="Times New Roman"/>
          <w:szCs w:val="24"/>
        </w:rPr>
        <w:t>την πτέ</w:t>
      </w:r>
      <w:r w:rsidRPr="00EE688D">
        <w:rPr>
          <w:rFonts w:eastAsia="Times New Roman" w:cs="Times New Roman"/>
          <w:szCs w:val="24"/>
        </w:rPr>
        <w:t xml:space="preserve">ρυγα του </w:t>
      </w:r>
      <w:r>
        <w:rPr>
          <w:rFonts w:eastAsia="Times New Roman" w:cs="Times New Roman"/>
          <w:szCs w:val="24"/>
        </w:rPr>
        <w:t>ΣΥΡΙΖΑ</w:t>
      </w:r>
      <w:r w:rsidRPr="00EE688D">
        <w:rPr>
          <w:rFonts w:eastAsia="Times New Roman" w:cs="Times New Roman"/>
          <w:szCs w:val="24"/>
        </w:rPr>
        <w:t>)</w:t>
      </w:r>
    </w:p>
    <w:p w14:paraId="3739503A"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Μ</w:t>
      </w:r>
      <w:r w:rsidRPr="00A22DF8">
        <w:rPr>
          <w:rFonts w:eastAsia="Times New Roman" w:cs="Times New Roman"/>
          <w:szCs w:val="24"/>
        </w:rPr>
        <w:t xml:space="preserve">ην τα λέτε </w:t>
      </w:r>
      <w:r>
        <w:rPr>
          <w:rFonts w:eastAsia="Times New Roman" w:cs="Times New Roman"/>
          <w:szCs w:val="24"/>
        </w:rPr>
        <w:t xml:space="preserve">τώρα αυτά </w:t>
      </w:r>
      <w:r w:rsidRPr="00A22DF8">
        <w:rPr>
          <w:rFonts w:eastAsia="Times New Roman" w:cs="Times New Roman"/>
          <w:szCs w:val="24"/>
        </w:rPr>
        <w:t xml:space="preserve">σε </w:t>
      </w:r>
      <w:r>
        <w:rPr>
          <w:rFonts w:eastAsia="Times New Roman" w:cs="Times New Roman"/>
          <w:szCs w:val="24"/>
        </w:rPr>
        <w:t>μας! Τόσα χρόνια καθαγιάζετε</w:t>
      </w:r>
      <w:r w:rsidRPr="00A22DF8">
        <w:rPr>
          <w:rFonts w:eastAsia="Times New Roman" w:cs="Times New Roman"/>
          <w:szCs w:val="24"/>
        </w:rPr>
        <w:t xml:space="preserve"> την Ευρωπαϊκή Ένωση</w:t>
      </w:r>
      <w:r>
        <w:rPr>
          <w:rFonts w:eastAsia="Times New Roman" w:cs="Times New Roman"/>
          <w:szCs w:val="24"/>
        </w:rPr>
        <w:t xml:space="preserve">. </w:t>
      </w:r>
      <w:r w:rsidRPr="00A22DF8">
        <w:rPr>
          <w:rFonts w:eastAsia="Times New Roman" w:cs="Times New Roman"/>
          <w:szCs w:val="24"/>
        </w:rPr>
        <w:t xml:space="preserve"> Να </w:t>
      </w:r>
      <w:r>
        <w:rPr>
          <w:rFonts w:eastAsia="Times New Roman" w:cs="Times New Roman"/>
          <w:szCs w:val="24"/>
        </w:rPr>
        <w:t xml:space="preserve">τι </w:t>
      </w:r>
      <w:r w:rsidRPr="00A22DF8">
        <w:rPr>
          <w:rFonts w:eastAsia="Times New Roman" w:cs="Times New Roman"/>
          <w:szCs w:val="24"/>
        </w:rPr>
        <w:t xml:space="preserve">έβγαλε </w:t>
      </w:r>
      <w:r>
        <w:rPr>
          <w:rFonts w:eastAsia="Times New Roman" w:cs="Times New Roman"/>
          <w:szCs w:val="24"/>
        </w:rPr>
        <w:t xml:space="preserve">η </w:t>
      </w:r>
      <w:r w:rsidRPr="00A22DF8">
        <w:rPr>
          <w:rFonts w:eastAsia="Times New Roman" w:cs="Times New Roman"/>
          <w:szCs w:val="24"/>
        </w:rPr>
        <w:t>Ευρωπαϊκή Ένωση</w:t>
      </w:r>
      <w:r>
        <w:rPr>
          <w:rFonts w:eastAsia="Times New Roman" w:cs="Times New Roman"/>
          <w:szCs w:val="24"/>
        </w:rPr>
        <w:t xml:space="preserve">! </w:t>
      </w:r>
    </w:p>
    <w:p w14:paraId="3739503B"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Ο </w:t>
      </w:r>
      <w:r w:rsidRPr="00A22DF8">
        <w:rPr>
          <w:rFonts w:eastAsia="Times New Roman" w:cs="Times New Roman"/>
          <w:szCs w:val="24"/>
        </w:rPr>
        <w:t>φασισμός</w:t>
      </w:r>
      <w:r>
        <w:rPr>
          <w:rFonts w:eastAsia="Times New Roman" w:cs="Times New Roman"/>
          <w:szCs w:val="24"/>
        </w:rPr>
        <w:t>, λ</w:t>
      </w:r>
      <w:r w:rsidRPr="00A22DF8">
        <w:rPr>
          <w:rFonts w:eastAsia="Times New Roman" w:cs="Times New Roman"/>
          <w:szCs w:val="24"/>
        </w:rPr>
        <w:t>οιπόν</w:t>
      </w:r>
      <w:r>
        <w:rPr>
          <w:rFonts w:eastAsia="Times New Roman" w:cs="Times New Roman"/>
          <w:szCs w:val="24"/>
        </w:rPr>
        <w:t>,</w:t>
      </w:r>
      <w:r w:rsidRPr="00A22DF8">
        <w:rPr>
          <w:rFonts w:eastAsia="Times New Roman" w:cs="Times New Roman"/>
          <w:szCs w:val="24"/>
        </w:rPr>
        <w:t xml:space="preserve"> είναι γνήσιο τέκνο του καπιταλισμού</w:t>
      </w:r>
      <w:r>
        <w:rPr>
          <w:rFonts w:eastAsia="Times New Roman" w:cs="Times New Roman"/>
          <w:szCs w:val="24"/>
        </w:rPr>
        <w:t>,</w:t>
      </w:r>
      <w:r w:rsidRPr="00A22DF8">
        <w:rPr>
          <w:rFonts w:eastAsia="Times New Roman" w:cs="Times New Roman"/>
          <w:szCs w:val="24"/>
        </w:rPr>
        <w:t xml:space="preserve"> όσο και να λέ</w:t>
      </w:r>
      <w:r>
        <w:rPr>
          <w:rFonts w:eastAsia="Times New Roman" w:cs="Times New Roman"/>
          <w:szCs w:val="24"/>
        </w:rPr>
        <w:t>ει ότι είναι νόθο, είτε το θέλετε είτε όχι! Και εμείς τον</w:t>
      </w:r>
      <w:r w:rsidRPr="00A22DF8">
        <w:rPr>
          <w:rFonts w:eastAsia="Times New Roman" w:cs="Times New Roman"/>
          <w:szCs w:val="24"/>
        </w:rPr>
        <w:t xml:space="preserve"> τσακίσαμε</w:t>
      </w:r>
      <w:r>
        <w:rPr>
          <w:rFonts w:eastAsia="Times New Roman" w:cs="Times New Roman"/>
          <w:szCs w:val="24"/>
        </w:rPr>
        <w:t xml:space="preserve"> και θα τον συντρίψουμε μαζί με τους λαούς.</w:t>
      </w:r>
    </w:p>
    <w:p w14:paraId="3739503C" w14:textId="77777777" w:rsidR="00B27939" w:rsidRDefault="00D93F4B">
      <w:pPr>
        <w:spacing w:after="0" w:line="600" w:lineRule="auto"/>
        <w:ind w:firstLine="720"/>
        <w:jc w:val="center"/>
        <w:rPr>
          <w:rFonts w:eastAsia="Times New Roman" w:cs="Times New Roman"/>
          <w:szCs w:val="24"/>
        </w:rPr>
      </w:pPr>
      <w:r w:rsidRPr="00EE688D">
        <w:rPr>
          <w:rFonts w:eastAsia="Times New Roman" w:cs="Times New Roman"/>
          <w:szCs w:val="24"/>
        </w:rPr>
        <w:lastRenderedPageBreak/>
        <w:t>(</w:t>
      </w:r>
      <w:r>
        <w:rPr>
          <w:rFonts w:eastAsia="Times New Roman" w:cs="Times New Roman"/>
          <w:szCs w:val="24"/>
        </w:rPr>
        <w:t xml:space="preserve">Θόρυβος από </w:t>
      </w:r>
      <w:r w:rsidRPr="00EE688D">
        <w:rPr>
          <w:rFonts w:eastAsia="Times New Roman" w:cs="Times New Roman"/>
          <w:szCs w:val="24"/>
        </w:rPr>
        <w:t xml:space="preserve">την πτέρυγα του </w:t>
      </w:r>
      <w:r>
        <w:rPr>
          <w:rFonts w:eastAsia="Times New Roman" w:cs="Times New Roman"/>
          <w:szCs w:val="24"/>
        </w:rPr>
        <w:t>ΣΥΡΙΖΑ</w:t>
      </w:r>
      <w:r w:rsidRPr="00EE688D">
        <w:rPr>
          <w:rFonts w:eastAsia="Times New Roman" w:cs="Times New Roman"/>
          <w:szCs w:val="24"/>
        </w:rPr>
        <w:t>)</w:t>
      </w:r>
    </w:p>
    <w:p w14:paraId="3739503D" w14:textId="77777777" w:rsidR="00B27939" w:rsidRDefault="00D93F4B">
      <w:pPr>
        <w:spacing w:after="0" w:line="600" w:lineRule="auto"/>
        <w:ind w:firstLine="720"/>
        <w:contextualSpacing/>
        <w:jc w:val="both"/>
        <w:rPr>
          <w:rFonts w:eastAsia="Times New Roman" w:cs="Times New Roman"/>
          <w:szCs w:val="24"/>
        </w:rPr>
      </w:pPr>
      <w:r w:rsidRPr="00412DE5">
        <w:rPr>
          <w:rFonts w:eastAsia="Times New Roman" w:cs="Times New Roman"/>
          <w:b/>
          <w:szCs w:val="24"/>
        </w:rPr>
        <w:t>ΠΑΝΑΓΙΩΤΑ ΚΟΖΟΜΠΟΛΗ</w:t>
      </w:r>
      <w:r>
        <w:rPr>
          <w:rFonts w:eastAsia="Times New Roman" w:cs="Times New Roman"/>
          <w:b/>
          <w:szCs w:val="24"/>
        </w:rPr>
        <w:t xml:space="preserve"> - </w:t>
      </w:r>
      <w:r w:rsidRPr="00412DE5">
        <w:rPr>
          <w:rFonts w:eastAsia="Times New Roman" w:cs="Times New Roman"/>
          <w:b/>
          <w:szCs w:val="24"/>
        </w:rPr>
        <w:t>ΑΜΜΑΝΑΤΙΔΗ:</w:t>
      </w:r>
      <w:r>
        <w:rPr>
          <w:rFonts w:eastAsia="Times New Roman" w:cs="Times New Roman"/>
          <w:b/>
          <w:szCs w:val="24"/>
        </w:rPr>
        <w:t xml:space="preserve"> </w:t>
      </w:r>
      <w:r>
        <w:rPr>
          <w:rFonts w:eastAsia="Times New Roman" w:cs="Times New Roman"/>
          <w:szCs w:val="24"/>
        </w:rPr>
        <w:t>Τέτοια να λέτε!</w:t>
      </w:r>
      <w:r w:rsidRPr="00412DE5">
        <w:rPr>
          <w:rFonts w:eastAsia="Times New Roman" w:cs="Times New Roman"/>
          <w:szCs w:val="24"/>
        </w:rPr>
        <w:t xml:space="preserve"> </w:t>
      </w:r>
      <w:r>
        <w:rPr>
          <w:rFonts w:eastAsia="Times New Roman" w:cs="Times New Roman"/>
          <w:szCs w:val="24"/>
        </w:rPr>
        <w:t>Σ</w:t>
      </w:r>
      <w:r w:rsidRPr="00412DE5">
        <w:rPr>
          <w:rFonts w:eastAsia="Times New Roman" w:cs="Times New Roman"/>
          <w:szCs w:val="24"/>
        </w:rPr>
        <w:t>υγχαρητήρια!</w:t>
      </w:r>
    </w:p>
    <w:p w14:paraId="3739503E" w14:textId="77777777" w:rsidR="00B27939" w:rsidRDefault="00D93F4B">
      <w:pPr>
        <w:spacing w:after="0" w:line="600" w:lineRule="auto"/>
        <w:ind w:firstLine="720"/>
        <w:contextualSpacing/>
        <w:jc w:val="both"/>
        <w:rPr>
          <w:rFonts w:eastAsia="Times New Roman" w:cs="Times New Roman"/>
          <w:szCs w:val="24"/>
        </w:rPr>
      </w:pPr>
      <w:r w:rsidRPr="00412DE5">
        <w:rPr>
          <w:rFonts w:eastAsia="Times New Roman" w:cs="Times New Roman"/>
          <w:b/>
          <w:szCs w:val="24"/>
        </w:rPr>
        <w:t>ΧΡΗΣΤΟΣ ΣΙΜΟΡΕΛΗΣ:</w:t>
      </w:r>
      <w:r>
        <w:rPr>
          <w:rFonts w:eastAsia="Times New Roman" w:cs="Times New Roman"/>
          <w:szCs w:val="24"/>
        </w:rPr>
        <w:t xml:space="preserve"> Τα λες σε εμάς; Έλεος!</w:t>
      </w:r>
    </w:p>
    <w:p w14:paraId="3739503F" w14:textId="77777777" w:rsidR="00B27939" w:rsidRDefault="00D93F4B">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w:t>
      </w:r>
      <w:r>
        <w:rPr>
          <w:rFonts w:eastAsia="Times New Roman" w:cs="Times New Roman"/>
          <w:b/>
          <w:szCs w:val="24"/>
        </w:rPr>
        <w:t xml:space="preserve"> </w:t>
      </w:r>
      <w:r w:rsidRPr="00412DE5">
        <w:rPr>
          <w:rFonts w:eastAsia="Times New Roman" w:cs="Times New Roman"/>
          <w:szCs w:val="24"/>
        </w:rPr>
        <w:t xml:space="preserve">Συνάδελφοι, έτσι δεν </w:t>
      </w:r>
      <w:r w:rsidRPr="00412DE5">
        <w:rPr>
          <w:rFonts w:eastAsia="Times New Roman" w:cs="Times New Roman"/>
          <w:szCs w:val="24"/>
        </w:rPr>
        <w:t>βγαίνει το πρόγραμμα.</w:t>
      </w:r>
      <w:r>
        <w:rPr>
          <w:rFonts w:eastAsia="Times New Roman" w:cs="Times New Roman"/>
          <w:b/>
          <w:szCs w:val="24"/>
        </w:rPr>
        <w:t xml:space="preserve"> </w:t>
      </w:r>
      <w:r w:rsidRPr="00412DE5">
        <w:rPr>
          <w:rFonts w:eastAsia="Times New Roman" w:cs="Times New Roman"/>
          <w:szCs w:val="24"/>
        </w:rPr>
        <w:t xml:space="preserve">Σας το λέω να το ξέρετε. </w:t>
      </w:r>
      <w:r>
        <w:rPr>
          <w:rFonts w:eastAsia="Times New Roman" w:cs="Times New Roman"/>
          <w:szCs w:val="24"/>
        </w:rPr>
        <w:t>Εγώ το χωροφύλακα</w:t>
      </w:r>
      <w:r w:rsidRPr="00412DE5">
        <w:rPr>
          <w:rFonts w:eastAsia="Times New Roman" w:cs="Times New Roman"/>
          <w:szCs w:val="24"/>
        </w:rPr>
        <w:t xml:space="preserve"> δεν μπορώ να το</w:t>
      </w:r>
      <w:r>
        <w:rPr>
          <w:rFonts w:eastAsia="Times New Roman" w:cs="Times New Roman"/>
          <w:szCs w:val="24"/>
        </w:rPr>
        <w:t>ν</w:t>
      </w:r>
      <w:r w:rsidRPr="00412DE5">
        <w:rPr>
          <w:rFonts w:eastAsia="Times New Roman" w:cs="Times New Roman"/>
          <w:szCs w:val="24"/>
        </w:rPr>
        <w:t xml:space="preserve"> κάνω από εδώ. Προσπ</w:t>
      </w:r>
      <w:r w:rsidRPr="00A22DF8">
        <w:rPr>
          <w:rFonts w:eastAsia="Times New Roman" w:cs="Times New Roman"/>
          <w:szCs w:val="24"/>
        </w:rPr>
        <w:t xml:space="preserve">αθώ να κάνω </w:t>
      </w:r>
      <w:r>
        <w:rPr>
          <w:rFonts w:eastAsia="Times New Roman" w:cs="Times New Roman"/>
          <w:szCs w:val="24"/>
        </w:rPr>
        <w:t xml:space="preserve">εκκλήσεις </w:t>
      </w:r>
      <w:r w:rsidRPr="00A22DF8">
        <w:rPr>
          <w:rFonts w:eastAsia="Times New Roman" w:cs="Times New Roman"/>
          <w:szCs w:val="24"/>
        </w:rPr>
        <w:t>στους συναδέλφους</w:t>
      </w:r>
      <w:r>
        <w:rPr>
          <w:rFonts w:eastAsia="Times New Roman" w:cs="Times New Roman"/>
          <w:szCs w:val="24"/>
        </w:rPr>
        <w:t xml:space="preserve">, </w:t>
      </w:r>
      <w:r w:rsidRPr="00A22DF8">
        <w:rPr>
          <w:rFonts w:eastAsia="Times New Roman" w:cs="Times New Roman"/>
          <w:szCs w:val="24"/>
        </w:rPr>
        <w:t>διαφορετικά δεν γίνεται</w:t>
      </w:r>
      <w:r>
        <w:rPr>
          <w:rFonts w:eastAsia="Times New Roman" w:cs="Times New Roman"/>
          <w:szCs w:val="24"/>
        </w:rPr>
        <w:t>. Σ</w:t>
      </w:r>
      <w:r w:rsidRPr="00A22DF8">
        <w:rPr>
          <w:rFonts w:eastAsia="Times New Roman" w:cs="Times New Roman"/>
          <w:szCs w:val="24"/>
        </w:rPr>
        <w:t>ας παρακαλώ πάρα πολύ</w:t>
      </w:r>
      <w:r>
        <w:rPr>
          <w:rFonts w:eastAsia="Times New Roman" w:cs="Times New Roman"/>
          <w:szCs w:val="24"/>
        </w:rPr>
        <w:t xml:space="preserve">. </w:t>
      </w:r>
    </w:p>
    <w:p w14:paraId="37395040" w14:textId="77777777" w:rsidR="00B27939" w:rsidRDefault="00D93F4B">
      <w:pPr>
        <w:spacing w:after="0" w:line="600" w:lineRule="auto"/>
        <w:ind w:firstLine="720"/>
        <w:contextualSpacing/>
        <w:jc w:val="both"/>
        <w:rPr>
          <w:rFonts w:eastAsia="Times New Roman" w:cs="Times New Roman"/>
          <w:szCs w:val="24"/>
        </w:rPr>
      </w:pPr>
      <w:r w:rsidRPr="00412DE5">
        <w:rPr>
          <w:rFonts w:eastAsia="Times New Roman" w:cs="Times New Roman"/>
          <w:szCs w:val="24"/>
        </w:rPr>
        <w:t xml:space="preserve">Ο κ. Οικονόμου έχει τον λόγο. </w:t>
      </w:r>
    </w:p>
    <w:p w14:paraId="37395041"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b/>
          <w:szCs w:val="24"/>
        </w:rPr>
        <w:t>ΝΙΚΟΛΑΟΣ ΚΟ</w:t>
      </w:r>
      <w:r w:rsidRPr="001E069B">
        <w:rPr>
          <w:rFonts w:eastAsia="Times New Roman" w:cs="Times New Roman"/>
          <w:b/>
          <w:szCs w:val="24"/>
        </w:rPr>
        <w:t>ΤΖΙΑΣ:</w:t>
      </w:r>
      <w:r>
        <w:rPr>
          <w:rFonts w:eastAsia="Times New Roman" w:cs="Times New Roman"/>
          <w:szCs w:val="24"/>
        </w:rPr>
        <w:t xml:space="preserve"> Με ποιον άλλαξε</w:t>
      </w:r>
      <w:r>
        <w:rPr>
          <w:rFonts w:eastAsia="Times New Roman" w:cs="Times New Roman"/>
          <w:szCs w:val="24"/>
        </w:rPr>
        <w:t xml:space="preserve"> ο κ. Οικονόμου, κύριε Πρόεδρε; Ο κ. Οικονόμου είναι μετά από εμένα.</w:t>
      </w:r>
    </w:p>
    <w:p w14:paraId="37395042" w14:textId="77777777" w:rsidR="00B27939" w:rsidRDefault="00D93F4B">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Κοτζιά, γίνονται αμοιβαίες αλλαγές.</w:t>
      </w:r>
    </w:p>
    <w:p w14:paraId="37395043" w14:textId="77777777" w:rsidR="00B27939" w:rsidRDefault="00D93F4B">
      <w:pPr>
        <w:spacing w:after="0" w:line="600" w:lineRule="auto"/>
        <w:ind w:firstLine="720"/>
        <w:contextualSpacing/>
        <w:jc w:val="both"/>
        <w:rPr>
          <w:rFonts w:eastAsia="Times New Roman" w:cs="Times New Roman"/>
          <w:szCs w:val="24"/>
        </w:rPr>
      </w:pPr>
      <w:r w:rsidRPr="00412DE5">
        <w:rPr>
          <w:rFonts w:eastAsia="Times New Roman" w:cs="Times New Roman"/>
          <w:b/>
          <w:szCs w:val="24"/>
        </w:rPr>
        <w:t>ΒΑΣΙΛΕΙΟΣ ΟΙΚΟΝΟΜΟΥ:</w:t>
      </w:r>
      <w:r>
        <w:rPr>
          <w:rFonts w:eastAsia="Times New Roman" w:cs="Times New Roman"/>
          <w:szCs w:val="24"/>
        </w:rPr>
        <w:t xml:space="preserve"> Εσωτερικά κινούμαστε, κύριε Κοτζιά. Δεν σας πήραμε τη θέση. Μη φοβάστε. </w:t>
      </w:r>
    </w:p>
    <w:p w14:paraId="37395044"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Ακούγοντας τον </w:t>
      </w:r>
      <w:r>
        <w:rPr>
          <w:rFonts w:eastAsia="Times New Roman" w:cs="Times New Roman"/>
          <w:szCs w:val="24"/>
        </w:rPr>
        <w:t>τελευταίο προϋπολογισμό της Κ</w:t>
      </w:r>
      <w:r w:rsidRPr="00A22DF8">
        <w:rPr>
          <w:rFonts w:eastAsia="Times New Roman" w:cs="Times New Roman"/>
          <w:szCs w:val="24"/>
        </w:rPr>
        <w:t>υβέρνησης Σ</w:t>
      </w:r>
      <w:r>
        <w:rPr>
          <w:rFonts w:eastAsia="Times New Roman" w:cs="Times New Roman"/>
          <w:szCs w:val="24"/>
        </w:rPr>
        <w:t xml:space="preserve">ΥΡΙΖΑ, είμαστε υποχρεωμένοι </w:t>
      </w:r>
      <w:r w:rsidRPr="00A22DF8">
        <w:rPr>
          <w:rFonts w:eastAsia="Times New Roman" w:cs="Times New Roman"/>
          <w:szCs w:val="24"/>
        </w:rPr>
        <w:t xml:space="preserve">να απαντήσουμε στα θέματα της </w:t>
      </w:r>
      <w:r>
        <w:rPr>
          <w:rFonts w:eastAsia="Times New Roman" w:cs="Times New Roman"/>
          <w:szCs w:val="24"/>
        </w:rPr>
        <w:t>Υ</w:t>
      </w:r>
      <w:r w:rsidRPr="00A22DF8">
        <w:rPr>
          <w:rFonts w:eastAsia="Times New Roman" w:cs="Times New Roman"/>
          <w:szCs w:val="24"/>
        </w:rPr>
        <w:t>γείας</w:t>
      </w:r>
      <w:r>
        <w:rPr>
          <w:rFonts w:eastAsia="Times New Roman" w:cs="Times New Roman"/>
          <w:szCs w:val="24"/>
        </w:rPr>
        <w:t>,</w:t>
      </w:r>
      <w:r w:rsidRPr="00A22DF8">
        <w:rPr>
          <w:rFonts w:eastAsia="Times New Roman" w:cs="Times New Roman"/>
          <w:szCs w:val="24"/>
        </w:rPr>
        <w:t xml:space="preserve"> όπως ετέθησαν πριν από λίγο</w:t>
      </w:r>
      <w:r>
        <w:rPr>
          <w:rFonts w:eastAsia="Times New Roman" w:cs="Times New Roman"/>
          <w:szCs w:val="24"/>
        </w:rPr>
        <w:t xml:space="preserve">, </w:t>
      </w:r>
      <w:r w:rsidRPr="00A22DF8">
        <w:rPr>
          <w:rFonts w:eastAsia="Times New Roman" w:cs="Times New Roman"/>
          <w:szCs w:val="24"/>
        </w:rPr>
        <w:t xml:space="preserve">διότι μετά από </w:t>
      </w:r>
      <w:r w:rsidRPr="00A22DF8">
        <w:rPr>
          <w:rFonts w:eastAsia="Times New Roman" w:cs="Times New Roman"/>
          <w:szCs w:val="24"/>
        </w:rPr>
        <w:lastRenderedPageBreak/>
        <w:t>τέσσερα χρόνια αδράνειας</w:t>
      </w:r>
      <w:r>
        <w:rPr>
          <w:rFonts w:eastAsia="Times New Roman" w:cs="Times New Roman"/>
          <w:szCs w:val="24"/>
        </w:rPr>
        <w:t>,</w:t>
      </w:r>
      <w:r w:rsidRPr="00A22DF8">
        <w:rPr>
          <w:rFonts w:eastAsia="Times New Roman" w:cs="Times New Roman"/>
          <w:szCs w:val="24"/>
        </w:rPr>
        <w:t xml:space="preserve"> στρεβλώσεων</w:t>
      </w:r>
      <w:r>
        <w:rPr>
          <w:rFonts w:eastAsia="Times New Roman" w:cs="Times New Roman"/>
          <w:szCs w:val="24"/>
        </w:rPr>
        <w:t>,</w:t>
      </w:r>
      <w:r w:rsidRPr="00A22DF8">
        <w:rPr>
          <w:rFonts w:eastAsia="Times New Roman" w:cs="Times New Roman"/>
          <w:szCs w:val="24"/>
        </w:rPr>
        <w:t xml:space="preserve"> ιδεοληψιών για όλη την Ελλάδα</w:t>
      </w:r>
      <w:r>
        <w:rPr>
          <w:rFonts w:eastAsia="Times New Roman" w:cs="Times New Roman"/>
          <w:szCs w:val="24"/>
        </w:rPr>
        <w:t>,</w:t>
      </w:r>
      <w:r w:rsidRPr="00A22DF8">
        <w:rPr>
          <w:rFonts w:eastAsia="Times New Roman" w:cs="Times New Roman"/>
          <w:szCs w:val="24"/>
        </w:rPr>
        <w:t xml:space="preserve"> έχουμε και για το χώρο της </w:t>
      </w:r>
      <w:r>
        <w:rPr>
          <w:rFonts w:eastAsia="Times New Roman" w:cs="Times New Roman"/>
          <w:szCs w:val="24"/>
        </w:rPr>
        <w:t>υ</w:t>
      </w:r>
      <w:r w:rsidRPr="00A22DF8">
        <w:rPr>
          <w:rFonts w:eastAsia="Times New Roman" w:cs="Times New Roman"/>
          <w:szCs w:val="24"/>
        </w:rPr>
        <w:t>γείας</w:t>
      </w:r>
      <w:r>
        <w:rPr>
          <w:rFonts w:eastAsia="Times New Roman" w:cs="Times New Roman"/>
          <w:szCs w:val="24"/>
        </w:rPr>
        <w:t>…</w:t>
      </w:r>
    </w:p>
    <w:p w14:paraId="37395045" w14:textId="77777777" w:rsidR="00B27939" w:rsidRDefault="00D93F4B">
      <w:pPr>
        <w:spacing w:after="0" w:line="600" w:lineRule="auto"/>
        <w:ind w:firstLine="720"/>
        <w:jc w:val="center"/>
        <w:rPr>
          <w:rFonts w:eastAsia="Times New Roman" w:cs="Times New Roman"/>
          <w:szCs w:val="24"/>
        </w:rPr>
      </w:pPr>
      <w:r w:rsidRPr="00EE688D">
        <w:rPr>
          <w:rFonts w:eastAsia="Times New Roman" w:cs="Times New Roman"/>
          <w:szCs w:val="24"/>
        </w:rPr>
        <w:t>(</w:t>
      </w:r>
      <w:r>
        <w:rPr>
          <w:rFonts w:eastAsia="Times New Roman" w:cs="Times New Roman"/>
          <w:szCs w:val="24"/>
        </w:rPr>
        <w:t xml:space="preserve">Θόρυβος από </w:t>
      </w:r>
      <w:r w:rsidRPr="00EE688D">
        <w:rPr>
          <w:rFonts w:eastAsia="Times New Roman" w:cs="Times New Roman"/>
          <w:szCs w:val="24"/>
        </w:rPr>
        <w:t xml:space="preserve">την πτέρυγα του </w:t>
      </w:r>
      <w:r>
        <w:rPr>
          <w:rFonts w:eastAsia="Times New Roman" w:cs="Times New Roman"/>
          <w:szCs w:val="24"/>
        </w:rPr>
        <w:t>ΣΥΡΙΖΑ</w:t>
      </w:r>
      <w:r w:rsidRPr="00EE688D">
        <w:rPr>
          <w:rFonts w:eastAsia="Times New Roman" w:cs="Times New Roman"/>
          <w:szCs w:val="24"/>
        </w:rPr>
        <w:t>)</w:t>
      </w:r>
    </w:p>
    <w:p w14:paraId="37395046" w14:textId="77777777" w:rsidR="00B27939" w:rsidRDefault="00D93F4B">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Κύριοι συνάδελφοι, σας</w:t>
      </w:r>
      <w:r w:rsidRPr="00A22DF8">
        <w:rPr>
          <w:rFonts w:eastAsia="Times New Roman" w:cs="Times New Roman"/>
          <w:szCs w:val="24"/>
        </w:rPr>
        <w:t xml:space="preserve"> παρακαλώ</w:t>
      </w:r>
      <w:r>
        <w:rPr>
          <w:rFonts w:eastAsia="Times New Roman" w:cs="Times New Roman"/>
          <w:szCs w:val="24"/>
        </w:rPr>
        <w:t>.</w:t>
      </w:r>
    </w:p>
    <w:p w14:paraId="37395047" w14:textId="77777777" w:rsidR="00B27939" w:rsidRDefault="00D93F4B">
      <w:pPr>
        <w:spacing w:after="0" w:line="600" w:lineRule="auto"/>
        <w:ind w:firstLine="720"/>
        <w:contextualSpacing/>
        <w:jc w:val="both"/>
        <w:rPr>
          <w:rFonts w:eastAsia="Times New Roman" w:cs="Times New Roman"/>
          <w:szCs w:val="24"/>
        </w:rPr>
      </w:pPr>
      <w:r w:rsidRPr="00A22DF8">
        <w:rPr>
          <w:rFonts w:eastAsia="Times New Roman" w:cs="Times New Roman"/>
          <w:szCs w:val="24"/>
        </w:rPr>
        <w:t xml:space="preserve"> </w:t>
      </w:r>
      <w:r w:rsidRPr="00412DE5">
        <w:rPr>
          <w:rFonts w:eastAsia="Times New Roman" w:cs="Times New Roman"/>
          <w:b/>
          <w:szCs w:val="24"/>
        </w:rPr>
        <w:t>ΒΑΣΙΛΕΙΟΣ ΟΙΚΟΝΟΜΟΥ:</w:t>
      </w:r>
      <w:r>
        <w:rPr>
          <w:rFonts w:eastAsia="Times New Roman" w:cs="Times New Roman"/>
          <w:szCs w:val="24"/>
        </w:rPr>
        <w:t xml:space="preserve"> …σειρά ψεμάτων και μια εικόνα, την οποία </w:t>
      </w:r>
      <w:r w:rsidRPr="00A22DF8">
        <w:rPr>
          <w:rFonts w:eastAsia="Times New Roman" w:cs="Times New Roman"/>
          <w:szCs w:val="24"/>
        </w:rPr>
        <w:t>με έξι έγγραφα</w:t>
      </w:r>
      <w:r>
        <w:rPr>
          <w:rFonts w:eastAsia="Times New Roman" w:cs="Times New Roman"/>
          <w:szCs w:val="24"/>
        </w:rPr>
        <w:t>,</w:t>
      </w:r>
      <w:r w:rsidRPr="00A22DF8">
        <w:rPr>
          <w:rFonts w:eastAsia="Times New Roman" w:cs="Times New Roman"/>
          <w:szCs w:val="24"/>
        </w:rPr>
        <w:t xml:space="preserve"> τα οποία θα καταθέσω</w:t>
      </w:r>
      <w:r>
        <w:rPr>
          <w:rFonts w:eastAsia="Times New Roman" w:cs="Times New Roman"/>
          <w:szCs w:val="24"/>
        </w:rPr>
        <w:t>,</w:t>
      </w:r>
      <w:r w:rsidRPr="00A22DF8">
        <w:rPr>
          <w:rFonts w:eastAsia="Times New Roman" w:cs="Times New Roman"/>
          <w:szCs w:val="24"/>
        </w:rPr>
        <w:t xml:space="preserve"> θα προσπαθήσουμε να την αποκαλύψουμε</w:t>
      </w:r>
      <w:r>
        <w:rPr>
          <w:rFonts w:eastAsia="Times New Roman" w:cs="Times New Roman"/>
          <w:szCs w:val="24"/>
        </w:rPr>
        <w:t>,</w:t>
      </w:r>
      <w:r w:rsidRPr="00A22DF8">
        <w:rPr>
          <w:rFonts w:eastAsia="Times New Roman" w:cs="Times New Roman"/>
          <w:szCs w:val="24"/>
        </w:rPr>
        <w:t xml:space="preserve"> όχι για τους συν</w:t>
      </w:r>
      <w:r w:rsidRPr="00A22DF8">
        <w:rPr>
          <w:rFonts w:eastAsia="Times New Roman" w:cs="Times New Roman"/>
          <w:szCs w:val="24"/>
        </w:rPr>
        <w:t>αδέλφους</w:t>
      </w:r>
      <w:r>
        <w:rPr>
          <w:rFonts w:eastAsia="Times New Roman" w:cs="Times New Roman"/>
          <w:szCs w:val="24"/>
        </w:rPr>
        <w:t xml:space="preserve"> οι οποίοι θ</w:t>
      </w:r>
      <w:r w:rsidRPr="00A22DF8">
        <w:rPr>
          <w:rFonts w:eastAsia="Times New Roman" w:cs="Times New Roman"/>
          <w:szCs w:val="24"/>
        </w:rPr>
        <w:t>α ψηφίσουν υπάκουα το</w:t>
      </w:r>
      <w:r>
        <w:rPr>
          <w:rFonts w:eastAsia="Times New Roman" w:cs="Times New Roman"/>
          <w:szCs w:val="24"/>
        </w:rPr>
        <w:t xml:space="preserve">ν </w:t>
      </w:r>
      <w:r w:rsidRPr="00A22DF8">
        <w:rPr>
          <w:rFonts w:eastAsia="Times New Roman" w:cs="Times New Roman"/>
          <w:szCs w:val="24"/>
        </w:rPr>
        <w:t xml:space="preserve">τελευταίο </w:t>
      </w:r>
      <w:r>
        <w:rPr>
          <w:rFonts w:eastAsia="Times New Roman" w:cs="Times New Roman"/>
          <w:szCs w:val="24"/>
        </w:rPr>
        <w:t>κρατικό προϋπολογισμό</w:t>
      </w:r>
      <w:r w:rsidRPr="00A22DF8">
        <w:rPr>
          <w:rFonts w:eastAsia="Times New Roman" w:cs="Times New Roman"/>
          <w:szCs w:val="24"/>
        </w:rPr>
        <w:t xml:space="preserve"> </w:t>
      </w:r>
      <w:r w:rsidRPr="00A22DF8">
        <w:rPr>
          <w:rFonts w:eastAsia="Times New Roman" w:cs="Times New Roman"/>
          <w:szCs w:val="24"/>
        </w:rPr>
        <w:t>του ΣΥΡΙΖΑ</w:t>
      </w:r>
      <w:r>
        <w:rPr>
          <w:rFonts w:eastAsia="Times New Roman" w:cs="Times New Roman"/>
          <w:szCs w:val="24"/>
        </w:rPr>
        <w:t>,</w:t>
      </w:r>
      <w:r w:rsidRPr="00A22DF8">
        <w:rPr>
          <w:rFonts w:eastAsia="Times New Roman" w:cs="Times New Roman"/>
          <w:szCs w:val="24"/>
        </w:rPr>
        <w:t xml:space="preserve"> αλλά για τον κόσμο που μας ακολουθεί</w:t>
      </w:r>
      <w:r>
        <w:rPr>
          <w:rFonts w:eastAsia="Times New Roman" w:cs="Times New Roman"/>
          <w:szCs w:val="24"/>
        </w:rPr>
        <w:t>.</w:t>
      </w:r>
    </w:p>
    <w:p w14:paraId="37395048"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Θα καταθέσω, λοιπόν, έξι έγγραφα,</w:t>
      </w:r>
      <w:r w:rsidRPr="00A22DF8">
        <w:rPr>
          <w:rFonts w:eastAsia="Times New Roman" w:cs="Times New Roman"/>
          <w:szCs w:val="24"/>
        </w:rPr>
        <w:t xml:space="preserve"> </w:t>
      </w:r>
      <w:r>
        <w:rPr>
          <w:rFonts w:eastAsia="Times New Roman" w:cs="Times New Roman"/>
          <w:szCs w:val="24"/>
        </w:rPr>
        <w:t xml:space="preserve">τα οποία </w:t>
      </w:r>
      <w:r w:rsidRPr="00A22DF8">
        <w:rPr>
          <w:rFonts w:eastAsia="Times New Roman" w:cs="Times New Roman"/>
          <w:szCs w:val="24"/>
        </w:rPr>
        <w:t>θα αποκαλύψουν το εξής</w:t>
      </w:r>
      <w:r>
        <w:rPr>
          <w:rFonts w:eastAsia="Times New Roman" w:cs="Times New Roman"/>
          <w:szCs w:val="24"/>
        </w:rPr>
        <w:t xml:space="preserve"> της γύμνιας και </w:t>
      </w:r>
      <w:r w:rsidRPr="00A22DF8">
        <w:rPr>
          <w:rFonts w:eastAsia="Times New Roman" w:cs="Times New Roman"/>
          <w:szCs w:val="24"/>
        </w:rPr>
        <w:t>των ψεμάτων</w:t>
      </w:r>
      <w:r>
        <w:rPr>
          <w:rFonts w:eastAsia="Times New Roman" w:cs="Times New Roman"/>
          <w:szCs w:val="24"/>
        </w:rPr>
        <w:t>,</w:t>
      </w:r>
      <w:r w:rsidRPr="00A22DF8">
        <w:rPr>
          <w:rFonts w:eastAsia="Times New Roman" w:cs="Times New Roman"/>
          <w:szCs w:val="24"/>
        </w:rPr>
        <w:t xml:space="preserve"> </w:t>
      </w:r>
      <w:r>
        <w:rPr>
          <w:rFonts w:eastAsia="Times New Roman" w:cs="Times New Roman"/>
          <w:szCs w:val="24"/>
        </w:rPr>
        <w:t>π</w:t>
      </w:r>
      <w:r w:rsidRPr="00A22DF8">
        <w:rPr>
          <w:rFonts w:eastAsia="Times New Roman" w:cs="Times New Roman"/>
          <w:szCs w:val="24"/>
        </w:rPr>
        <w:t xml:space="preserve">ου ακούσαμε και ακούμε όλο το </w:t>
      </w:r>
      <w:r w:rsidRPr="00A22DF8">
        <w:rPr>
          <w:rFonts w:eastAsia="Times New Roman" w:cs="Times New Roman"/>
          <w:szCs w:val="24"/>
        </w:rPr>
        <w:t>προηγούμενο διάστημα</w:t>
      </w:r>
      <w:r>
        <w:rPr>
          <w:rFonts w:eastAsia="Times New Roman" w:cs="Times New Roman"/>
          <w:szCs w:val="24"/>
        </w:rPr>
        <w:t>,</w:t>
      </w:r>
      <w:r w:rsidRPr="00A22DF8">
        <w:rPr>
          <w:rFonts w:eastAsia="Times New Roman" w:cs="Times New Roman"/>
          <w:szCs w:val="24"/>
        </w:rPr>
        <w:t xml:space="preserve"> για την </w:t>
      </w:r>
      <w:r>
        <w:rPr>
          <w:rFonts w:eastAsia="Times New Roman" w:cs="Times New Roman"/>
          <w:szCs w:val="24"/>
        </w:rPr>
        <w:t>υ</w:t>
      </w:r>
      <w:r w:rsidRPr="00A22DF8">
        <w:rPr>
          <w:rFonts w:eastAsia="Times New Roman" w:cs="Times New Roman"/>
          <w:szCs w:val="24"/>
        </w:rPr>
        <w:t xml:space="preserve">γεία </w:t>
      </w:r>
      <w:r w:rsidRPr="00A22DF8">
        <w:rPr>
          <w:rFonts w:eastAsia="Times New Roman" w:cs="Times New Roman"/>
          <w:szCs w:val="24"/>
        </w:rPr>
        <w:t xml:space="preserve">από την πολιτική ηγεσία και την </w:t>
      </w:r>
      <w:r>
        <w:rPr>
          <w:rFonts w:eastAsia="Times New Roman" w:cs="Times New Roman"/>
          <w:szCs w:val="24"/>
        </w:rPr>
        <w:t>Κ</w:t>
      </w:r>
      <w:r w:rsidRPr="00A22DF8">
        <w:rPr>
          <w:rFonts w:eastAsia="Times New Roman" w:cs="Times New Roman"/>
          <w:szCs w:val="24"/>
        </w:rPr>
        <w:t>υβέρνηση του ΣΥΡΙΖΑ</w:t>
      </w:r>
      <w:r>
        <w:rPr>
          <w:rFonts w:eastAsia="Times New Roman" w:cs="Times New Roman"/>
          <w:szCs w:val="24"/>
        </w:rPr>
        <w:t>:</w:t>
      </w:r>
    </w:p>
    <w:p w14:paraId="3739504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Πρώτον, τι ακούμε από τον Υπουργό; Λέει ότι 5,2% αυξάνονται οι δημόσιες δαπάνες</w:t>
      </w:r>
      <w:r w:rsidRPr="002828C8">
        <w:rPr>
          <w:rFonts w:eastAsia="Times New Roman" w:cs="Times New Roman"/>
          <w:szCs w:val="24"/>
        </w:rPr>
        <w:t xml:space="preserve"> </w:t>
      </w:r>
      <w:r>
        <w:rPr>
          <w:rFonts w:eastAsia="Times New Roman" w:cs="Times New Roman"/>
          <w:szCs w:val="24"/>
        </w:rPr>
        <w:t>του προϋπολογισμού. Στις 19 Οκτωβρίου 2018, στην προσθήκη του σχεδίου προϋπολογισμού π</w:t>
      </w:r>
      <w:r>
        <w:rPr>
          <w:rFonts w:eastAsia="Times New Roman" w:cs="Times New Roman"/>
          <w:szCs w:val="24"/>
        </w:rPr>
        <w:t xml:space="preserve">ου κατέθεσε το Υπουργείο Οικονομικών στην Ευρωπαϊκή Επιτροπή, στη σελίδα 2 και στον πίνακα 4, η δημόσια δαπάνη για </w:t>
      </w:r>
      <w:r>
        <w:rPr>
          <w:rFonts w:eastAsia="Times New Roman" w:cs="Times New Roman"/>
          <w:szCs w:val="24"/>
        </w:rPr>
        <w:lastRenderedPageBreak/>
        <w:t xml:space="preserve">το 2018, ήταν 4,9% και για το 2019 είναι 4,8%. Είναι μειούμενη. Κατά τα άλλα, είναι 5,2%! Ένα ωραίο ψεματάκι με υπογραφή ΣΥΡΙΖΑ. </w:t>
      </w:r>
    </w:p>
    <w:p w14:paraId="3739504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Καταθέτω το</w:t>
      </w:r>
      <w:r>
        <w:rPr>
          <w:rFonts w:eastAsia="Times New Roman" w:cs="Times New Roman"/>
          <w:szCs w:val="24"/>
        </w:rPr>
        <w:t xml:space="preserve"> σχετικό έγγραφο στα Πρακτικά.</w:t>
      </w:r>
    </w:p>
    <w:p w14:paraId="3739504B" w14:textId="77777777" w:rsidR="00B27939" w:rsidRDefault="00D93F4B">
      <w:pPr>
        <w:spacing w:after="0" w:line="600" w:lineRule="auto"/>
        <w:ind w:firstLine="720"/>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Βασίλειος Οικονόμου καταθέτει για τα Πρακτικά το προαναφερθέν έγγραφο, το οποίο</w:t>
      </w:r>
      <w:r w:rsidRPr="00132157">
        <w:rPr>
          <w:rFonts w:eastAsia="Times New Roman" w:cs="Times New Roman"/>
          <w:szCs w:val="24"/>
        </w:rPr>
        <w:t xml:space="preserve"> βρίσκ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3739504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Δεύτερον, πάμ</w:t>
      </w:r>
      <w:r>
        <w:rPr>
          <w:rFonts w:eastAsia="Times New Roman" w:cs="Times New Roman"/>
          <w:szCs w:val="24"/>
        </w:rPr>
        <w:t>ε στη «φούσκα» και στη μεγάλη, παταγώδη αποτυχία γι’ αυτό που λέμε πρωτοβάθμια υγεία και οικογενειακό γιατρό. Μέχρι το τέλος του 2017 θα ανοίξουν συνολικά διακόσιες τριάντα εννέα ΤΟΜΥ υγείας σε εξήντα πέντε σημεία της χώρας. Ποιοι τα λένε αυτά; Ο Ξανθός κα</w:t>
      </w:r>
      <w:r>
        <w:rPr>
          <w:rFonts w:eastAsia="Times New Roman" w:cs="Times New Roman"/>
          <w:szCs w:val="24"/>
        </w:rPr>
        <w:t xml:space="preserve">ι ο Βαρδαρός. Πότε; Στις 11 Απριλίου 2017. Τελειώνει και το 2018 και έχουμε εκατόν μία ΤΟΜΥ, οι οποίες λειτουργούν είτε με δανεικούς γιατρούς από τα κέντρα υγείας, είτε μέσα στα κέντρα υγείας, όπως παραδείγματος </w:t>
      </w:r>
      <w:r>
        <w:rPr>
          <w:rFonts w:eastAsia="Times New Roman" w:cs="Times New Roman"/>
          <w:szCs w:val="24"/>
        </w:rPr>
        <w:t xml:space="preserve">χάριν </w:t>
      </w:r>
      <w:r>
        <w:rPr>
          <w:rFonts w:eastAsia="Times New Roman" w:cs="Times New Roman"/>
          <w:szCs w:val="24"/>
        </w:rPr>
        <w:t xml:space="preserve">στο Αγρίνιο η 3η ΤΟΜΥ, είτε ατάκτως </w:t>
      </w:r>
      <w:r>
        <w:rPr>
          <w:rFonts w:eastAsia="Times New Roman" w:cs="Times New Roman"/>
          <w:szCs w:val="24"/>
        </w:rPr>
        <w:t>ει</w:t>
      </w:r>
      <w:r>
        <w:rPr>
          <w:rFonts w:eastAsia="Times New Roman" w:cs="Times New Roman"/>
          <w:szCs w:val="24"/>
        </w:rPr>
        <w:t>ρημένες</w:t>
      </w:r>
      <w:r>
        <w:rPr>
          <w:rFonts w:eastAsia="Times New Roman" w:cs="Times New Roman"/>
          <w:szCs w:val="24"/>
        </w:rPr>
        <w:t xml:space="preserve"> αυτές οι μονάδες σε κέντρα ψυχικής υγείας, βλέπε Καβάλα, είτε και δυο μαζί, τις οποίες τις βάλαμε στο Κέντρο Υγείας </w:t>
      </w:r>
      <w:r>
        <w:rPr>
          <w:rFonts w:eastAsia="Times New Roman" w:cs="Times New Roman"/>
          <w:szCs w:val="24"/>
        </w:rPr>
        <w:t>Χανίων</w:t>
      </w:r>
      <w:r>
        <w:rPr>
          <w:rFonts w:eastAsia="Times New Roman" w:cs="Times New Roman"/>
          <w:szCs w:val="24"/>
        </w:rPr>
        <w:t xml:space="preserve">, που </w:t>
      </w:r>
      <w:r>
        <w:rPr>
          <w:rFonts w:eastAsia="Times New Roman" w:cs="Times New Roman"/>
          <w:szCs w:val="24"/>
        </w:rPr>
        <w:lastRenderedPageBreak/>
        <w:t xml:space="preserve">είναι και η εκλογική περιφέρεια του Υπουργού, η 1η και η 2η ΤΟΜΥ. Αυτή είναι η εικόνα για τις ΤΟΜΥ. </w:t>
      </w:r>
    </w:p>
    <w:p w14:paraId="3739504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Πόσοι γιατροί υπηρε</w:t>
      </w:r>
      <w:r>
        <w:rPr>
          <w:rFonts w:eastAsia="Times New Roman" w:cs="Times New Roman"/>
          <w:szCs w:val="24"/>
        </w:rPr>
        <w:t>τούν ή θα υπηρετούν με τις διακόσιες πενήντα νέες θέσεις; Πεντακόσιοι. Πόσοι γιατροί έχουν κάνει σύμβαση οικογενειακού γιατρού από τον ΕΟΠΥΥ; Επτακόσιοι. Σημειωτέον, αυτή η Κυβέρνηση παρέλαβε δύο χιλιάδες οκτακόσιες συμβάσεις οικογενειακών γιατρών. Από την</w:t>
      </w:r>
      <w:r>
        <w:rPr>
          <w:rFonts w:eastAsia="Times New Roman" w:cs="Times New Roman"/>
          <w:szCs w:val="24"/>
        </w:rPr>
        <w:t xml:space="preserve"> προηγούμενη κυβέρνηση, ο ΕΟΠΥΥ είχε δυο χιλιάδες οκτακόσιους γιατρούς. Οι δυο χιλιάδες εκατό πού είναι, κύριε Υπουργέ Υγείας; Στα σπίτια τους. Δηλαδή, χίλιοι τριακόσιοι συν πεντακόσιοι και συν επτακόσιοι οικογενειακοί γιατροί που είναι στα κέντρα υγείας, </w:t>
      </w:r>
      <w:r>
        <w:rPr>
          <w:rFonts w:eastAsia="Times New Roman" w:cs="Times New Roman"/>
          <w:szCs w:val="24"/>
        </w:rPr>
        <w:t>όλοι μαζί μας κάνουν δυο χιλιάδες πεντακόσιους. Ξέρετε τι σημαίνει αυτό; Μια φορά τον χρόνο θα δει ο Έλληνας πολίτης τον οικογενειακό του γιατρό και αυτό το λέω πλουσιοπάροχα, εάν έχει και δεκαπέντε ασθενείς την ημέρα ο γιατρός για δώδεκα μήνες, που δεν υπ</w:t>
      </w:r>
      <w:r>
        <w:rPr>
          <w:rFonts w:eastAsia="Times New Roman" w:cs="Times New Roman"/>
          <w:szCs w:val="24"/>
        </w:rPr>
        <w:t xml:space="preserve">άρχει ούτε η μια ούτε η άλλη περίπτωση να συμβεί. Μια φορά τον χρόνο! Αυτή είναι η «φούσκα». </w:t>
      </w:r>
    </w:p>
    <w:p w14:paraId="3739504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Καταθέτω στα Πρακτικά και το δεύτερο έγγραφο από τον Ιατρικό Σύλλογο Αθηνών, που τα έχει όλα αναλυτικά.</w:t>
      </w:r>
    </w:p>
    <w:p w14:paraId="3739504F" w14:textId="77777777" w:rsidR="00B27939" w:rsidRDefault="00D93F4B">
      <w:pPr>
        <w:spacing w:after="0" w:line="600" w:lineRule="auto"/>
        <w:ind w:firstLine="720"/>
        <w:jc w:val="both"/>
        <w:rPr>
          <w:rFonts w:eastAsia="Times New Roman" w:cs="Times New Roman"/>
          <w:szCs w:val="24"/>
        </w:rPr>
      </w:pPr>
      <w:r w:rsidRPr="00132157">
        <w:rPr>
          <w:rFonts w:eastAsia="Times New Roman" w:cs="Times New Roman"/>
          <w:szCs w:val="24"/>
        </w:rPr>
        <w:lastRenderedPageBreak/>
        <w:t xml:space="preserve">(Στο σημείο αυτό ο Βουλευτής κ. </w:t>
      </w:r>
      <w:r>
        <w:rPr>
          <w:rFonts w:eastAsia="Times New Roman" w:cs="Times New Roman"/>
          <w:szCs w:val="24"/>
        </w:rPr>
        <w:t>Βασίλειος Οικονόμου καταθέ</w:t>
      </w:r>
      <w:r>
        <w:rPr>
          <w:rFonts w:eastAsia="Times New Roman" w:cs="Times New Roman"/>
          <w:szCs w:val="24"/>
        </w:rPr>
        <w:t>τει για τα Πρακτικά το προαναφερθέν έγγραφο, το οποίο</w:t>
      </w:r>
      <w:r w:rsidRPr="00132157">
        <w:rPr>
          <w:rFonts w:eastAsia="Times New Roman" w:cs="Times New Roman"/>
          <w:szCs w:val="24"/>
        </w:rPr>
        <w:t xml:space="preserve"> βρίσκ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3739505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Τρίτον, πόση είναι η ιδιωτική δαπάνη υγείας, όπως λέει η Εθνική Ελληνική Στατιστική Αρχή, σύμφωνα με τ</w:t>
      </w:r>
      <w:r>
        <w:rPr>
          <w:rFonts w:eastAsia="Times New Roman" w:cs="Times New Roman"/>
          <w:szCs w:val="24"/>
        </w:rPr>
        <w:t>ην έρευνα των οικογενειακών προϋπολογισμών το 2017; Είναι 7,3%. Είμαστε πρωταθλητές στην Ευρώπη στη μηνιαία ιδιωτική δαπάνη για την υγεία. Πόσο την παρέλαβε το 2012 η προηγούμενη κυβέρνηση αυτήν τη δαπάνη; Ήταν στο 6,4%. Δηλαδή, επί των ημερών του ΣΥΡΙΖΑ α</w:t>
      </w:r>
      <w:r>
        <w:rPr>
          <w:rFonts w:eastAsia="Times New Roman" w:cs="Times New Roman"/>
          <w:szCs w:val="24"/>
        </w:rPr>
        <w:t>υξήθηκε η ιδιωτική δαπάνη και μάλιστα, εάν μιλάμε για τον φτωχό πληθυσμό, αυτή πήγε στο 9,3% και εάν στα νοικοκυριά έχουμε ένα άτομο πάνω από εξήντα πέντε ετών, τότε πηγαίνει στο 13,4%. Είμαστε οι πρωταθλητές της Ευρώπης σε ιδιωτική δαπάνη επί των ημερών Σ</w:t>
      </w:r>
      <w:r>
        <w:rPr>
          <w:rFonts w:eastAsia="Times New Roman" w:cs="Times New Roman"/>
          <w:szCs w:val="24"/>
        </w:rPr>
        <w:t xml:space="preserve">ΥΡΙΖΑ. </w:t>
      </w:r>
    </w:p>
    <w:p w14:paraId="3739505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Καταθέτω, λοιπόν, στα Πρακτικά και την έρευνα των οικογενειακών προϋπολογισμών, που αποδεικνύει πού πάει το χρήμα. </w:t>
      </w:r>
    </w:p>
    <w:p w14:paraId="37395052" w14:textId="77777777" w:rsidR="00B27939" w:rsidRDefault="00D93F4B">
      <w:pPr>
        <w:spacing w:after="0" w:line="600" w:lineRule="auto"/>
        <w:ind w:firstLine="720"/>
        <w:jc w:val="both"/>
        <w:rPr>
          <w:rFonts w:eastAsia="Times New Roman" w:cs="Times New Roman"/>
          <w:szCs w:val="24"/>
        </w:rPr>
      </w:pPr>
      <w:r w:rsidRPr="00132157">
        <w:rPr>
          <w:rFonts w:eastAsia="Times New Roman" w:cs="Times New Roman"/>
          <w:szCs w:val="24"/>
        </w:rPr>
        <w:lastRenderedPageBreak/>
        <w:t xml:space="preserve">(Στο σημείο αυτό ο Βουλευτής κ. </w:t>
      </w:r>
      <w:r>
        <w:rPr>
          <w:rFonts w:eastAsia="Times New Roman" w:cs="Times New Roman"/>
          <w:szCs w:val="24"/>
        </w:rPr>
        <w:t>Βασίλειος Οικονόμου καταθέτει για τα Πρακτικά το προαναφερθέν έγγραφο, το οποίο</w:t>
      </w:r>
      <w:r w:rsidRPr="00132157">
        <w:rPr>
          <w:rFonts w:eastAsia="Times New Roman" w:cs="Times New Roman"/>
          <w:szCs w:val="24"/>
        </w:rPr>
        <w:t xml:space="preserve"> βρίσκ</w:t>
      </w:r>
      <w:r>
        <w:rPr>
          <w:rFonts w:eastAsia="Times New Roman" w:cs="Times New Roman"/>
          <w:szCs w:val="24"/>
        </w:rPr>
        <w:t>εται</w:t>
      </w:r>
      <w:r w:rsidRPr="00132157">
        <w:rPr>
          <w:rFonts w:eastAsia="Times New Roman" w:cs="Times New Roman"/>
          <w:szCs w:val="24"/>
        </w:rPr>
        <w:t xml:space="preserve"> στο αρχείο</w:t>
      </w:r>
      <w:r w:rsidRPr="00132157">
        <w:rPr>
          <w:rFonts w:eastAsia="Times New Roman" w:cs="Times New Roman"/>
          <w:szCs w:val="24"/>
        </w:rPr>
        <w:t xml:space="preserve"> του Τμήματος Γραμματείας της Διεύθυνσης Στενογραφίας και Πρακτικών της Βουλής)</w:t>
      </w:r>
    </w:p>
    <w:p w14:paraId="3739505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Έωλη φαρμακευτική πολιτική. Προχθές εξήγγειλε μια νέα φαρμακευτική πολιτική ο κύριος Υπουργός στη </w:t>
      </w:r>
      <w:r>
        <w:rPr>
          <w:rFonts w:eastAsia="Times New Roman" w:cs="Times New Roman"/>
          <w:szCs w:val="24"/>
        </w:rPr>
        <w:t xml:space="preserve">διακομματική επιτροπή </w:t>
      </w:r>
      <w:r>
        <w:rPr>
          <w:rFonts w:eastAsia="Times New Roman" w:cs="Times New Roman"/>
          <w:szCs w:val="24"/>
        </w:rPr>
        <w:t>της Βουλής. Διαβάζω: Το 2014 ήταν στα 607</w:t>
      </w:r>
      <w:r>
        <w:rPr>
          <w:rFonts w:eastAsia="Times New Roman" w:cs="Times New Roman"/>
          <w:szCs w:val="24"/>
        </w:rPr>
        <w:t>.000.000 ευρώ</w:t>
      </w:r>
      <w:r>
        <w:rPr>
          <w:rFonts w:eastAsia="Times New Roman" w:cs="Times New Roman"/>
          <w:szCs w:val="24"/>
        </w:rPr>
        <w:t xml:space="preserve"> η</w:t>
      </w:r>
      <w:r>
        <w:rPr>
          <w:rFonts w:eastAsia="Times New Roman" w:cs="Times New Roman"/>
          <w:szCs w:val="24"/>
        </w:rPr>
        <w:t xml:space="preserve"> συμμετοχή των ασθενών στα φάρμακα. Το 2017 ήταν στα 875</w:t>
      </w:r>
      <w:r>
        <w:rPr>
          <w:rFonts w:eastAsia="Times New Roman" w:cs="Times New Roman"/>
          <w:szCs w:val="24"/>
        </w:rPr>
        <w:t>.000.000 ευρώ</w:t>
      </w:r>
      <w:r>
        <w:rPr>
          <w:rFonts w:eastAsia="Times New Roman" w:cs="Times New Roman"/>
          <w:szCs w:val="24"/>
        </w:rPr>
        <w:t>. Δηλαδή, από το 2014 μέχρι το 2017, μέσα σε τρία χρόνια, αυξήθηκε κατά 270</w:t>
      </w:r>
      <w:r>
        <w:rPr>
          <w:rFonts w:eastAsia="Times New Roman" w:cs="Times New Roman"/>
          <w:szCs w:val="24"/>
        </w:rPr>
        <w:t xml:space="preserve">.000.000 ευρώ </w:t>
      </w:r>
      <w:r>
        <w:rPr>
          <w:rFonts w:eastAsia="Times New Roman" w:cs="Times New Roman"/>
          <w:szCs w:val="24"/>
        </w:rPr>
        <w:t xml:space="preserve">η συμμετοχή των πολιτών για τα φάρμακα. </w:t>
      </w:r>
    </w:p>
    <w:p w14:paraId="3739505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Ποιος πλήρωσε αυτόν τον λογαριασμό; Ο ασθενής με 370</w:t>
      </w:r>
      <w:r>
        <w:rPr>
          <w:rFonts w:eastAsia="Times New Roman" w:cs="Times New Roman"/>
          <w:szCs w:val="24"/>
        </w:rPr>
        <w:t xml:space="preserve">.000.000 ευρώ </w:t>
      </w:r>
      <w:r>
        <w:rPr>
          <w:rFonts w:eastAsia="Times New Roman" w:cs="Times New Roman"/>
          <w:szCs w:val="24"/>
        </w:rPr>
        <w:t xml:space="preserve">και η ελληνική φαρμακοβιομηχανία με </w:t>
      </w:r>
      <w:r>
        <w:rPr>
          <w:rFonts w:eastAsia="Times New Roman" w:cs="Times New Roman"/>
          <w:szCs w:val="24"/>
          <w:lang w:val="en-US"/>
        </w:rPr>
        <w:t>rebate</w:t>
      </w:r>
      <w:r w:rsidRPr="00ED6368">
        <w:rPr>
          <w:rFonts w:eastAsia="Times New Roman" w:cs="Times New Roman"/>
          <w:szCs w:val="24"/>
        </w:rPr>
        <w:t xml:space="preserve"> </w:t>
      </w:r>
      <w:r>
        <w:rPr>
          <w:rFonts w:eastAsia="Times New Roman" w:cs="Times New Roman"/>
          <w:szCs w:val="24"/>
        </w:rPr>
        <w:t>και</w:t>
      </w:r>
      <w:r w:rsidRPr="00ED6368">
        <w:rPr>
          <w:rFonts w:eastAsia="Times New Roman" w:cs="Times New Roman"/>
          <w:szCs w:val="24"/>
        </w:rPr>
        <w:t xml:space="preserve"> </w:t>
      </w:r>
      <w:r>
        <w:rPr>
          <w:rFonts w:eastAsia="Times New Roman" w:cs="Times New Roman"/>
          <w:szCs w:val="24"/>
          <w:lang w:val="en-US"/>
        </w:rPr>
        <w:t>clowback</w:t>
      </w:r>
      <w:r>
        <w:rPr>
          <w:rFonts w:eastAsia="Times New Roman" w:cs="Times New Roman"/>
          <w:szCs w:val="24"/>
        </w:rPr>
        <w:t xml:space="preserve"> με 1</w:t>
      </w:r>
      <w:r>
        <w:rPr>
          <w:rFonts w:eastAsia="Times New Roman" w:cs="Times New Roman"/>
          <w:szCs w:val="24"/>
        </w:rPr>
        <w:t>.</w:t>
      </w:r>
      <w:r>
        <w:rPr>
          <w:rFonts w:eastAsia="Times New Roman" w:cs="Times New Roman"/>
          <w:szCs w:val="24"/>
        </w:rPr>
        <w:t>4</w:t>
      </w:r>
      <w:r>
        <w:rPr>
          <w:rFonts w:eastAsia="Times New Roman" w:cs="Times New Roman"/>
          <w:szCs w:val="24"/>
        </w:rPr>
        <w:t>00.000.000</w:t>
      </w:r>
      <w:r>
        <w:rPr>
          <w:rFonts w:eastAsia="Times New Roman" w:cs="Times New Roman"/>
          <w:szCs w:val="24"/>
        </w:rPr>
        <w:t>, με χαμένες θέσεις εργασίας, με κόσμο ο οποίος φεύγει στο εξωτερικό γιατί δεν βρίσκει δουλειά εδώ, γιατί κλείνουν τα εργοστάσια και κλείνουν οι επιχειρήσεις.</w:t>
      </w:r>
    </w:p>
    <w:p w14:paraId="3739505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Καταθέτω κα</w:t>
      </w:r>
      <w:r>
        <w:rPr>
          <w:rFonts w:eastAsia="Times New Roman" w:cs="Times New Roman"/>
          <w:szCs w:val="24"/>
        </w:rPr>
        <w:t>ι το τέταρτο έγγραφο στα Πρακτικά.</w:t>
      </w:r>
    </w:p>
    <w:p w14:paraId="37395056" w14:textId="77777777" w:rsidR="00B27939" w:rsidRDefault="00D93F4B">
      <w:pPr>
        <w:spacing w:after="0" w:line="600" w:lineRule="auto"/>
        <w:ind w:firstLine="720"/>
        <w:jc w:val="both"/>
        <w:rPr>
          <w:rFonts w:eastAsia="Times New Roman" w:cs="Times New Roman"/>
          <w:szCs w:val="24"/>
        </w:rPr>
      </w:pPr>
      <w:r w:rsidRPr="00132157">
        <w:rPr>
          <w:rFonts w:eastAsia="Times New Roman" w:cs="Times New Roman"/>
          <w:szCs w:val="24"/>
        </w:rPr>
        <w:lastRenderedPageBreak/>
        <w:t xml:space="preserve">(Στο σημείο αυτό ο Βουλευτής κ. </w:t>
      </w:r>
      <w:r>
        <w:rPr>
          <w:rFonts w:eastAsia="Times New Roman" w:cs="Times New Roman"/>
          <w:szCs w:val="24"/>
        </w:rPr>
        <w:t>Βασίλειος Οικονόμου καταθέτει για τα Πρακτικά το προαναφερθέν έγγραφο, το οποίο</w:t>
      </w:r>
      <w:r w:rsidRPr="00132157">
        <w:rPr>
          <w:rFonts w:eastAsia="Times New Roman" w:cs="Times New Roman"/>
          <w:szCs w:val="24"/>
        </w:rPr>
        <w:t xml:space="preserve"> βρίσκ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3739505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Στις 24 </w:t>
      </w:r>
      <w:r>
        <w:rPr>
          <w:rFonts w:eastAsia="Times New Roman" w:cs="Times New Roman"/>
          <w:szCs w:val="24"/>
        </w:rPr>
        <w:t>Οκτωβρίου 2018, πριν από ενάμιση μήνα, έγινε μια συνεδρίαση για τα πορίσματα του Ελεγκτικού Συνεδρίου. Κύριε Σταϊκούρα, θα το θυμάστε. Πήγαμε, λοιπόν, κύριε Δένδια, στην Αίθουσα της Γερουσίας και μας παρουσίασαν τα καθέκαστα οι κύριοι Υπουργοί, σύμφωνα και</w:t>
      </w:r>
      <w:r>
        <w:rPr>
          <w:rFonts w:eastAsia="Times New Roman" w:cs="Times New Roman"/>
          <w:szCs w:val="24"/>
        </w:rPr>
        <w:t xml:space="preserve"> με το Εκλεκτικό Συνέδριο. Τι διαβάσαμε και τι ακούσαμε; Οι προϋπολογισμοί των νοσοκομείων κρίνονται μη ρεαλιστικοί, αφού υπερεκτιμούνται τα έσοδα και υποεκτιμούνται οι δαπάνες, καθώς δεν λαμβάνονται υπ</w:t>
      </w:r>
      <w:r>
        <w:rPr>
          <w:rFonts w:eastAsia="Times New Roman" w:cs="Times New Roman"/>
          <w:szCs w:val="24"/>
        </w:rPr>
        <w:t xml:space="preserve">’ όψιν </w:t>
      </w:r>
      <w:r>
        <w:rPr>
          <w:rFonts w:eastAsia="Times New Roman" w:cs="Times New Roman"/>
          <w:szCs w:val="24"/>
        </w:rPr>
        <w:t>ποιοτικά χαρακτηριστικά, όπως αύξηση ασθενών, α</w:t>
      </w:r>
      <w:r>
        <w:rPr>
          <w:rFonts w:eastAsia="Times New Roman" w:cs="Times New Roman"/>
          <w:szCs w:val="24"/>
        </w:rPr>
        <w:t>νασφάλιστοι και άποροι. Ενδεικτικά, νοσοκομείο –ποιο είναι άραγε αυτό, δεν έχει όνομα;- που ο προϋπολογισμός του προέβλεπε έσοδα 147</w:t>
      </w:r>
      <w:r>
        <w:rPr>
          <w:rFonts w:eastAsia="Times New Roman" w:cs="Times New Roman"/>
          <w:szCs w:val="24"/>
        </w:rPr>
        <w:t>.000.000 ευρώ</w:t>
      </w:r>
      <w:r>
        <w:rPr>
          <w:rFonts w:eastAsia="Times New Roman" w:cs="Times New Roman"/>
          <w:szCs w:val="24"/>
        </w:rPr>
        <w:t>, είχε στον απολογισμό έσοδα 108</w:t>
      </w:r>
      <w:r>
        <w:rPr>
          <w:rFonts w:eastAsia="Times New Roman" w:cs="Times New Roman"/>
          <w:szCs w:val="24"/>
        </w:rPr>
        <w:t>.000.000 ευρώ</w:t>
      </w:r>
      <w:r>
        <w:rPr>
          <w:rFonts w:eastAsia="Times New Roman" w:cs="Times New Roman"/>
          <w:szCs w:val="24"/>
        </w:rPr>
        <w:t>. Απόκλιση, δηλαδή, 45</w:t>
      </w:r>
      <w:r>
        <w:rPr>
          <w:rFonts w:eastAsia="Times New Roman" w:cs="Times New Roman"/>
          <w:szCs w:val="24"/>
        </w:rPr>
        <w:t>.</w:t>
      </w:r>
      <w:r>
        <w:rPr>
          <w:rFonts w:eastAsia="Times New Roman" w:cs="Times New Roman"/>
          <w:szCs w:val="24"/>
        </w:rPr>
        <w:t>5</w:t>
      </w:r>
      <w:r>
        <w:rPr>
          <w:rFonts w:eastAsia="Times New Roman" w:cs="Times New Roman"/>
          <w:szCs w:val="24"/>
        </w:rPr>
        <w:t>00.00</w:t>
      </w:r>
      <w:r>
        <w:rPr>
          <w:rFonts w:eastAsia="Times New Roman" w:cs="Times New Roman"/>
          <w:szCs w:val="24"/>
        </w:rPr>
        <w:t>. Όταν όμως είδαμε κάτω από την έκθεσ</w:t>
      </w:r>
      <w:r>
        <w:rPr>
          <w:rFonts w:eastAsia="Times New Roman" w:cs="Times New Roman"/>
          <w:szCs w:val="24"/>
        </w:rPr>
        <w:t xml:space="preserve">η του Ελεγκτικού Συνεδρίου, διαβάσαμε ότι δεν υπήρχε δαπάνη για τους άπορους, για τους ανασφάλιστους, τα </w:t>
      </w:r>
      <w:r>
        <w:rPr>
          <w:rFonts w:eastAsia="Times New Roman" w:cs="Times New Roman"/>
          <w:szCs w:val="24"/>
        </w:rPr>
        <w:lastRenderedPageBreak/>
        <w:t>οποία ποσά ήταν 6</w:t>
      </w:r>
      <w:r>
        <w:rPr>
          <w:rFonts w:eastAsia="Times New Roman" w:cs="Times New Roman"/>
          <w:szCs w:val="24"/>
        </w:rPr>
        <w:t>.</w:t>
      </w:r>
      <w:r>
        <w:rPr>
          <w:rFonts w:eastAsia="Times New Roman" w:cs="Times New Roman"/>
          <w:szCs w:val="24"/>
        </w:rPr>
        <w:t>5</w:t>
      </w:r>
      <w:r>
        <w:rPr>
          <w:rFonts w:eastAsia="Times New Roman" w:cs="Times New Roman"/>
          <w:szCs w:val="24"/>
        </w:rPr>
        <w:t>00.000</w:t>
      </w:r>
      <w:r>
        <w:rPr>
          <w:rFonts w:eastAsia="Times New Roman" w:cs="Times New Roman"/>
          <w:szCs w:val="24"/>
        </w:rPr>
        <w:t xml:space="preserve"> και δεν υπήρχαν μέσα στον προϋπολογισμό. Ήταν 6</w:t>
      </w:r>
      <w:r>
        <w:rPr>
          <w:rFonts w:eastAsia="Times New Roman" w:cs="Times New Roman"/>
          <w:szCs w:val="24"/>
        </w:rPr>
        <w:t>.</w:t>
      </w:r>
      <w:r>
        <w:rPr>
          <w:rFonts w:eastAsia="Times New Roman" w:cs="Times New Roman"/>
          <w:szCs w:val="24"/>
        </w:rPr>
        <w:t>5</w:t>
      </w:r>
      <w:r>
        <w:rPr>
          <w:rFonts w:eastAsia="Times New Roman" w:cs="Times New Roman"/>
          <w:szCs w:val="24"/>
        </w:rPr>
        <w:t>000.000</w:t>
      </w:r>
      <w:r>
        <w:rPr>
          <w:rFonts w:eastAsia="Times New Roman" w:cs="Times New Roman"/>
          <w:szCs w:val="24"/>
        </w:rPr>
        <w:t xml:space="preserve"> πλασματικά. Ο ΕΟΠΥΥ δεν εκταμιεύει τα ποσά με βάση τιμολογήσεις των </w:t>
      </w:r>
      <w:r>
        <w:rPr>
          <w:rFonts w:eastAsia="Times New Roman" w:cs="Times New Roman"/>
          <w:szCs w:val="24"/>
        </w:rPr>
        <w:t>νοσοκομείων. Δεύτερη παρατήρηση, άλλα πληρώνονται, άλλα καταγράφονται και άλλα τιμολογούνται. Αυτοί είναι οι πλεονασματικοί, κατά τη δική σας άποψη, αλλά πλασματικοί, κατά το Ελεγκτικό Συνέδριο, προϋπολογισμοί των νοσοκομείων, για να έρχεστε εδώ να καμαρών</w:t>
      </w:r>
      <w:r>
        <w:rPr>
          <w:rFonts w:eastAsia="Times New Roman" w:cs="Times New Roman"/>
          <w:szCs w:val="24"/>
        </w:rPr>
        <w:t>ετε -να μην πω την έκφραση- σαν τι.</w:t>
      </w:r>
    </w:p>
    <w:p w14:paraId="3739505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Σας καταθέτω την έκθεση του Ελεγκτικού Συνεδρίου, το οποίο εσείς καλέσατε πριν από ενάμισι μήνα στη Βουλή.</w:t>
      </w:r>
    </w:p>
    <w:p w14:paraId="37395059" w14:textId="77777777" w:rsidR="00B27939" w:rsidRDefault="00D93F4B">
      <w:pPr>
        <w:spacing w:after="0" w:line="600" w:lineRule="auto"/>
        <w:ind w:firstLine="720"/>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Βασίλειος Οικονόμου καταθέτει για τα Πρακτικά το προαναφερθέν έγγραφο, το οποίο</w:t>
      </w:r>
      <w:r w:rsidRPr="00132157">
        <w:rPr>
          <w:rFonts w:eastAsia="Times New Roman" w:cs="Times New Roman"/>
          <w:szCs w:val="24"/>
        </w:rPr>
        <w:t xml:space="preserve"> β</w:t>
      </w:r>
      <w:r w:rsidRPr="00132157">
        <w:rPr>
          <w:rFonts w:eastAsia="Times New Roman" w:cs="Times New Roman"/>
          <w:szCs w:val="24"/>
        </w:rPr>
        <w:t>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3739505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Έκτον, και εδώ θα πέσει το κλάμα που κάθε φορά πέφτει. Επιπτώσεις στη δημόσια υγεία. Συρρίκνωση του προσδόκιμου επιβίωσης του πληθυσμού. Πρώτη φορά στα χρονι</w:t>
      </w:r>
      <w:r>
        <w:rPr>
          <w:rFonts w:eastAsia="Times New Roman" w:cs="Times New Roman"/>
          <w:szCs w:val="24"/>
        </w:rPr>
        <w:t xml:space="preserve">κά, από 81,5 πάμε στο 81,1. Είναι μεγάλη μείωση και οι γιατροί καταλαβαίνουν τι λέω. </w:t>
      </w:r>
    </w:p>
    <w:p w14:paraId="3739505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lastRenderedPageBreak/>
        <w:t>Γήρανση του πληθυσμού. Από 135 ο δείκτης του 2012 πήγε στο 148 το 2016. Αύξηση του αριθμού των πασχόντων από χρόνιες νόσους, ελλείψει πρόληψης και προσυμπτωματικού ελέγχο</w:t>
      </w:r>
      <w:r>
        <w:rPr>
          <w:rFonts w:eastAsia="Times New Roman" w:cs="Times New Roman"/>
          <w:szCs w:val="24"/>
        </w:rPr>
        <w:t>υ. Αύξηση της βρεφικής θνησιμότητας, από 2,9 ο δείκτης το 2012 στο 4,2 το 2016. Αύξηση της περιγεννητικής θνησιμότητας, από 3,8 το 2011 στο 5,4 το 2016. Αυτά είναι στοιχεία τα οποία δείχνουν προβληματικές αυξήσεις στους δείκτες που αφορούν…</w:t>
      </w:r>
    </w:p>
    <w:p w14:paraId="3739505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b/>
          <w:szCs w:val="24"/>
        </w:rPr>
        <w:t xml:space="preserve"> </w:t>
      </w:r>
      <w:r>
        <w:rPr>
          <w:rFonts w:eastAsia="Times New Roman" w:cs="Times New Roman"/>
          <w:szCs w:val="24"/>
        </w:rPr>
        <w:t>Ποιος έχει αυτά τα στοιχεία;</w:t>
      </w:r>
    </w:p>
    <w:p w14:paraId="3739505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Το ΚΕΕΛΠΝΟ. </w:t>
      </w:r>
    </w:p>
    <w:p w14:paraId="3739505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Είναι επίσημα στοιχεία; </w:t>
      </w:r>
    </w:p>
    <w:p w14:paraId="3739505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Είναι επίσημα και θα τα καταθέσω. Σας είπα ότι θα καταθέσω έξι έγγραφα. Όπως βλέπετε, είναι η πρώτη φορά που μιλώ χωρίς κείμενο.</w:t>
      </w:r>
    </w:p>
    <w:p w14:paraId="3739506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w:t>
      </w:r>
      <w:r>
        <w:rPr>
          <w:rFonts w:eastAsia="Times New Roman" w:cs="Times New Roman"/>
          <w:szCs w:val="24"/>
        </w:rPr>
        <w:t xml:space="preserve"> ομιλίας</w:t>
      </w:r>
      <w:r>
        <w:rPr>
          <w:rFonts w:eastAsia="Times New Roman" w:cs="Times New Roman"/>
          <w:szCs w:val="24"/>
        </w:rPr>
        <w:t xml:space="preserve"> του κυρίου Βουλευτή)</w:t>
      </w:r>
    </w:p>
    <w:p w14:paraId="37395061" w14:textId="77777777" w:rsidR="00B27939" w:rsidRDefault="00D93F4B">
      <w:pPr>
        <w:spacing w:after="0"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Κύριε Οικονόμου, να ολοκληρώσετε.</w:t>
      </w:r>
    </w:p>
    <w:p w14:paraId="3739506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 xml:space="preserve">Πάμε τώρα εδώ που πάντα πέφτει κλάμα. </w:t>
      </w:r>
    </w:p>
    <w:p w14:paraId="3739506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Μας παραδίδετε την Ελλάδα, λέει το ΚΕΕΛΠΝΟ, με τρεις χιλιάδες διακόσια πενήντα οκτώ κρούσματα ιλαράς τον Μάη του 2017 και τέσσερις θανάτους. </w:t>
      </w:r>
    </w:p>
    <w:p w14:paraId="3739506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Ξέρετε γιατί έγινε αυτό, κύριε Μαντά που διαμαρτύρεστε; Ένα εξάμηνο αδράνειας μέχρι να ακούσετε τις αιτιάσεις των </w:t>
      </w:r>
      <w:r>
        <w:rPr>
          <w:rFonts w:eastAsia="Times New Roman" w:cs="Times New Roman"/>
          <w:szCs w:val="24"/>
        </w:rPr>
        <w:t>επιστημόνων και να κάνετε τις πρώτες διορθωτικές κινήσεις, για να ακολουθήσετε για τους εμβολιασμούς την πολιτική που έφερε ο κύριος Υπουργός, που λέει ότι δεν είναι και απαραίτητο να γίνονται. Τέλος πάντων, άλλο ένα στοιχείο…</w:t>
      </w:r>
    </w:p>
    <w:p w14:paraId="37395065" w14:textId="77777777" w:rsidR="00B27939" w:rsidRDefault="00D93F4B">
      <w:pPr>
        <w:spacing w:after="0" w:line="600" w:lineRule="auto"/>
        <w:ind w:firstLine="720"/>
        <w:jc w:val="both"/>
        <w:rPr>
          <w:rFonts w:eastAsia="Times New Roman" w:cs="Times New Roman"/>
          <w:szCs w:val="24"/>
        </w:rPr>
      </w:pPr>
      <w:r w:rsidRPr="00120B0B">
        <w:rPr>
          <w:rFonts w:eastAsia="Times New Roman" w:cs="Times New Roman"/>
          <w:b/>
          <w:szCs w:val="24"/>
        </w:rPr>
        <w:t>ΠΑΥΛΟΣ ΠΟΛΑΚΗΣ (Αναπληρωτής Υ</w:t>
      </w:r>
      <w:r w:rsidRPr="00120B0B">
        <w:rPr>
          <w:rFonts w:eastAsia="Times New Roman" w:cs="Times New Roman"/>
          <w:b/>
          <w:szCs w:val="24"/>
        </w:rPr>
        <w:t xml:space="preserve">πουργός Υγείας): </w:t>
      </w:r>
      <w:r>
        <w:rPr>
          <w:rFonts w:eastAsia="Times New Roman" w:cs="Times New Roman"/>
          <w:szCs w:val="24"/>
        </w:rPr>
        <w:t xml:space="preserve">Είστε ψεύτης! </w:t>
      </w:r>
    </w:p>
    <w:p w14:paraId="3739506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Εγώ είμαι ψεύτης; Θα καταθέσω, κύριε Υπουργέ της αλήθειας, αλλά και του μεγάλου ψέματος, όπως θα αποδειχθεί από τα έγγραφα, ότι εδώ εμείς είπαμε ότι υπάρχει πρόβλημα για την ιλαρά ή για την επιδημία του </w:t>
      </w:r>
      <w:r>
        <w:rPr>
          <w:rFonts w:eastAsia="Times New Roman" w:cs="Times New Roman"/>
          <w:szCs w:val="24"/>
        </w:rPr>
        <w:t xml:space="preserve">ιού </w:t>
      </w:r>
      <w:r>
        <w:rPr>
          <w:rFonts w:eastAsia="Times New Roman" w:cs="Times New Roman"/>
          <w:szCs w:val="24"/>
        </w:rPr>
        <w:t xml:space="preserve">δυτικού </w:t>
      </w:r>
      <w:r>
        <w:rPr>
          <w:rFonts w:eastAsia="Times New Roman" w:cs="Times New Roman"/>
          <w:szCs w:val="24"/>
        </w:rPr>
        <w:t xml:space="preserve">Νείλου, τον οποίο παραλάβατε το 2014 με δεκαπέντε </w:t>
      </w:r>
      <w:r>
        <w:rPr>
          <w:rFonts w:eastAsia="Times New Roman" w:cs="Times New Roman"/>
          <w:szCs w:val="24"/>
        </w:rPr>
        <w:lastRenderedPageBreak/>
        <w:t xml:space="preserve">περιστατικά και το 2018 έχουμε τριακόσια δώδεκα κρούσματα, με σαράντα έξι νεκρούς, κύριε Μαντά. </w:t>
      </w:r>
    </w:p>
    <w:p w14:paraId="3739506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από το ΚΕΕΛΠΝΟ και τα καταθέτω τα χαρτιά. Αυτό είναι το έκτο έγγραφο.</w:t>
      </w:r>
    </w:p>
    <w:p w14:paraId="3739506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σημείο αυτό ο Βο</w:t>
      </w:r>
      <w:r>
        <w:rPr>
          <w:rFonts w:eastAsia="Times New Roman" w:cs="Times New Roman"/>
          <w:szCs w:val="24"/>
        </w:rPr>
        <w:t>υλευτής κ. Βασίλειος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739506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w:t>
      </w:r>
      <w:r>
        <w:rPr>
          <w:rFonts w:eastAsia="Times New Roman" w:cs="Times New Roman"/>
          <w:szCs w:val="24"/>
        </w:rPr>
        <w:t>υ κυρίου Βουλευτή)</w:t>
      </w:r>
    </w:p>
    <w:p w14:paraId="3739506A" w14:textId="77777777" w:rsidR="00B27939" w:rsidRDefault="00D93F4B">
      <w:pPr>
        <w:spacing w:after="0"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Κύριε συνάδελφε, ολοκληρώστε, σας παρακαλώ πολύ.</w:t>
      </w:r>
    </w:p>
    <w:p w14:paraId="3739506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Τελειώνω.</w:t>
      </w:r>
    </w:p>
    <w:p w14:paraId="3739506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Θα σας καταθέσω και κάτι ακόμα, για να σας θυμίσω, </w:t>
      </w:r>
      <w:r>
        <w:rPr>
          <w:rFonts w:eastAsia="Times New Roman" w:cs="Times New Roman"/>
          <w:szCs w:val="24"/>
        </w:rPr>
        <w:t xml:space="preserve">κύριε Μαντά, </w:t>
      </w:r>
      <w:r>
        <w:rPr>
          <w:rFonts w:eastAsia="Times New Roman" w:cs="Times New Roman"/>
          <w:szCs w:val="24"/>
        </w:rPr>
        <w:t>αν και δεν νομίζω ότι χρειάζεται να σας θυμίσω, γιατί τα ξέρε</w:t>
      </w:r>
      <w:r>
        <w:rPr>
          <w:rFonts w:eastAsia="Times New Roman" w:cs="Times New Roman"/>
          <w:szCs w:val="24"/>
        </w:rPr>
        <w:t xml:space="preserve">τε αυτά εσείς καλύτερα και ίσως και να γράψατε το παρακάτω κείμενο. Στο πρόγραμμα του ΣΥΡΙΖΑ για την υγεία τον Οκτώβριο του 2014 γράφονταν κατά λέξη τα εξής: «Οι περικοπές </w:t>
      </w:r>
      <w:r>
        <w:rPr>
          <w:rFonts w:eastAsia="Times New Roman" w:cs="Times New Roman"/>
          <w:szCs w:val="24"/>
        </w:rPr>
        <w:lastRenderedPageBreak/>
        <w:t>των δαπανών στη δημόσια υγεία από το 2010 είχαν ως αποτέλεσμα την επανεμφάνιση επιδη</w:t>
      </w:r>
      <w:r>
        <w:rPr>
          <w:rFonts w:eastAsia="Times New Roman" w:cs="Times New Roman"/>
          <w:szCs w:val="24"/>
        </w:rPr>
        <w:t xml:space="preserve">μιών από νοσήματα που είχαν εκριζωθεί από τη χώρα και δεν είχαν παρατηρηθεί κρούσματα για δεκαετίες, όπως η ελονοσία και ο ιός του </w:t>
      </w:r>
      <w:r>
        <w:rPr>
          <w:rFonts w:eastAsia="Times New Roman" w:cs="Times New Roman"/>
          <w:szCs w:val="24"/>
        </w:rPr>
        <w:t xml:space="preserve">δυτικού </w:t>
      </w:r>
      <w:r>
        <w:rPr>
          <w:rFonts w:eastAsia="Times New Roman" w:cs="Times New Roman"/>
          <w:szCs w:val="24"/>
        </w:rPr>
        <w:t xml:space="preserve">Νείλου, με θανατηφόρα περιστατικά, νοσηλεία σε εντατικές και ανυπολόγιστες ζημιές στην αιμοδοσία.». </w:t>
      </w:r>
    </w:p>
    <w:p w14:paraId="3739506D"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 xml:space="preserve">Αυτά </w:t>
      </w:r>
      <w:r>
        <w:rPr>
          <w:rFonts w:eastAsia="Times New Roman" w:cs="Times New Roman"/>
          <w:szCs w:val="24"/>
        </w:rPr>
        <w:t xml:space="preserve">τα γράφατε </w:t>
      </w:r>
      <w:r>
        <w:rPr>
          <w:rFonts w:eastAsia="Times New Roman" w:cs="Times New Roman"/>
          <w:szCs w:val="24"/>
        </w:rPr>
        <w:t>εσείς στο πρόγραμμά σας…</w:t>
      </w:r>
    </w:p>
    <w:p w14:paraId="3739506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έχει τελειώσει ο χρόνος σας. </w:t>
      </w:r>
    </w:p>
    <w:p w14:paraId="3739506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 …δηλαδή στο</w:t>
      </w:r>
      <w:r w:rsidRPr="00D17703">
        <w:rPr>
          <w:rFonts w:eastAsia="Times New Roman" w:cs="Times New Roman"/>
          <w:szCs w:val="24"/>
        </w:rPr>
        <w:t xml:space="preserve"> πρόγραμμά </w:t>
      </w:r>
      <w:r>
        <w:rPr>
          <w:rFonts w:eastAsia="Times New Roman" w:cs="Times New Roman"/>
          <w:szCs w:val="24"/>
        </w:rPr>
        <w:t>και στις δηλώσεις που κάνατε, κύριοι, που λέγατε για επιδημίες που είχαν δεκαπέντε κρούσματα…</w:t>
      </w:r>
    </w:p>
    <w:p w14:paraId="37395070"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(Θόρυβος από τ</w:t>
      </w:r>
      <w:r>
        <w:rPr>
          <w:rFonts w:eastAsia="Times New Roman" w:cs="Times New Roman"/>
          <w:szCs w:val="24"/>
        </w:rPr>
        <w:t>ην πτέρυγα του ΣΥΡΙΖΑ)</w:t>
      </w:r>
    </w:p>
    <w:p w14:paraId="3739507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Ηρεμίστε, κύριοι. </w:t>
      </w:r>
    </w:p>
    <w:p w14:paraId="3739507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…χωρίς </w:t>
      </w:r>
      <w:r w:rsidRPr="00D17703">
        <w:rPr>
          <w:rFonts w:eastAsia="Times New Roman" w:cs="Times New Roman"/>
          <w:szCs w:val="24"/>
        </w:rPr>
        <w:t>νεκρούς</w:t>
      </w:r>
      <w:r>
        <w:rPr>
          <w:rFonts w:eastAsia="Times New Roman" w:cs="Times New Roman"/>
          <w:szCs w:val="24"/>
        </w:rPr>
        <w:t>,</w:t>
      </w:r>
      <w:r w:rsidRPr="00D17703">
        <w:rPr>
          <w:rFonts w:eastAsia="Times New Roman" w:cs="Times New Roman"/>
          <w:szCs w:val="24"/>
        </w:rPr>
        <w:t xml:space="preserve"> τώρα με πολλά κρούσματα και πολλούς νεκρούς</w:t>
      </w:r>
      <w:r>
        <w:rPr>
          <w:rFonts w:eastAsia="Times New Roman" w:cs="Times New Roman"/>
          <w:szCs w:val="24"/>
        </w:rPr>
        <w:t>,</w:t>
      </w:r>
      <w:r w:rsidRPr="00D17703">
        <w:rPr>
          <w:rFonts w:eastAsia="Times New Roman" w:cs="Times New Roman"/>
          <w:szCs w:val="24"/>
        </w:rPr>
        <w:t xml:space="preserve"> χωρίς πολιτική</w:t>
      </w:r>
      <w:r>
        <w:rPr>
          <w:rFonts w:eastAsia="Times New Roman" w:cs="Times New Roman"/>
          <w:szCs w:val="24"/>
        </w:rPr>
        <w:t>...</w:t>
      </w:r>
    </w:p>
    <w:p w14:paraId="3739507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έχετε ολοκληρώσει. </w:t>
      </w:r>
    </w:p>
    <w:p w14:paraId="3739507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sidRPr="00D17703">
        <w:rPr>
          <w:rFonts w:eastAsia="Times New Roman" w:cs="Times New Roman"/>
          <w:szCs w:val="24"/>
        </w:rPr>
        <w:t>Συγ</w:t>
      </w:r>
      <w:r>
        <w:rPr>
          <w:rFonts w:eastAsia="Times New Roman" w:cs="Times New Roman"/>
          <w:szCs w:val="24"/>
        </w:rPr>
        <w:t>γ</w:t>
      </w:r>
      <w:r w:rsidRPr="00D17703">
        <w:rPr>
          <w:rFonts w:eastAsia="Times New Roman" w:cs="Times New Roman"/>
          <w:szCs w:val="24"/>
        </w:rPr>
        <w:t>νώμη</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 xml:space="preserve">καθυστέρησα </w:t>
      </w:r>
      <w:r w:rsidRPr="00D17703">
        <w:rPr>
          <w:rFonts w:eastAsia="Times New Roman" w:cs="Times New Roman"/>
          <w:szCs w:val="24"/>
        </w:rPr>
        <w:t xml:space="preserve">επειδή </w:t>
      </w:r>
      <w:r>
        <w:rPr>
          <w:rFonts w:eastAsia="Times New Roman" w:cs="Times New Roman"/>
          <w:szCs w:val="24"/>
        </w:rPr>
        <w:t xml:space="preserve">κατέθεσα τα </w:t>
      </w:r>
      <w:r>
        <w:rPr>
          <w:rFonts w:eastAsia="Times New Roman" w:cs="Times New Roman"/>
          <w:szCs w:val="24"/>
        </w:rPr>
        <w:t>έγγραφα.</w:t>
      </w:r>
    </w:p>
    <w:p w14:paraId="3739507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Σας καταθέτω και κάποια τελευταία έγγραφα. Κατέθεσα ένα παραπάνω. </w:t>
      </w:r>
    </w:p>
    <w:p w14:paraId="3739507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Οικονόμου καταθέτει για τα Πρακτικά τα προαναφερθέντα έγγραφα, τα οποία βρίσκονται στο αρχείο του Τμήματος Γραμματείας της Διεύθυνσης Στεν</w:t>
      </w:r>
      <w:r>
        <w:rPr>
          <w:rFonts w:eastAsia="Times New Roman" w:cs="Times New Roman"/>
          <w:szCs w:val="24"/>
        </w:rPr>
        <w:t>ογραφίας και Πρακτικών της Βουλής)</w:t>
      </w:r>
    </w:p>
    <w:p w14:paraId="3739507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Με τα στοιχεία, λοιπόν, που σας κ</w:t>
      </w:r>
      <w:r w:rsidRPr="00D17703">
        <w:rPr>
          <w:rFonts w:eastAsia="Times New Roman" w:cs="Times New Roman"/>
          <w:szCs w:val="24"/>
        </w:rPr>
        <w:t>αταθέτουμε</w:t>
      </w:r>
      <w:r>
        <w:rPr>
          <w:rFonts w:eastAsia="Times New Roman" w:cs="Times New Roman"/>
          <w:szCs w:val="24"/>
        </w:rPr>
        <w:t>,</w:t>
      </w:r>
      <w:r w:rsidRPr="00D17703">
        <w:rPr>
          <w:rFonts w:eastAsia="Times New Roman" w:cs="Times New Roman"/>
          <w:szCs w:val="24"/>
        </w:rPr>
        <w:t xml:space="preserve"> νομίζω </w:t>
      </w:r>
      <w:r>
        <w:rPr>
          <w:rFonts w:eastAsia="Times New Roman" w:cs="Times New Roman"/>
          <w:szCs w:val="24"/>
        </w:rPr>
        <w:t xml:space="preserve">ότι </w:t>
      </w:r>
      <w:r w:rsidRPr="00D17703">
        <w:rPr>
          <w:rFonts w:eastAsia="Times New Roman" w:cs="Times New Roman"/>
          <w:szCs w:val="24"/>
        </w:rPr>
        <w:t xml:space="preserve">είναι φανερό </w:t>
      </w:r>
      <w:r>
        <w:rPr>
          <w:rFonts w:eastAsia="Times New Roman" w:cs="Times New Roman"/>
          <w:szCs w:val="24"/>
        </w:rPr>
        <w:t xml:space="preserve">πως </w:t>
      </w:r>
      <w:r w:rsidRPr="00D17703">
        <w:rPr>
          <w:rFonts w:eastAsia="Times New Roman" w:cs="Times New Roman"/>
          <w:szCs w:val="24"/>
        </w:rPr>
        <w:t xml:space="preserve">μιλάμε για μία </w:t>
      </w:r>
      <w:r>
        <w:rPr>
          <w:rFonts w:eastAsia="Times New Roman" w:cs="Times New Roman"/>
          <w:szCs w:val="24"/>
        </w:rPr>
        <w:t>υ</w:t>
      </w:r>
      <w:r w:rsidRPr="00D17703">
        <w:rPr>
          <w:rFonts w:eastAsia="Times New Roman" w:cs="Times New Roman"/>
          <w:szCs w:val="24"/>
        </w:rPr>
        <w:t xml:space="preserve">γεία </w:t>
      </w:r>
      <w:r w:rsidRPr="00D17703">
        <w:rPr>
          <w:rFonts w:eastAsia="Times New Roman" w:cs="Times New Roman"/>
          <w:szCs w:val="24"/>
        </w:rPr>
        <w:t>που είναι πάνω σε συντρίμμια</w:t>
      </w:r>
      <w:r>
        <w:rPr>
          <w:rFonts w:eastAsia="Times New Roman" w:cs="Times New Roman"/>
          <w:szCs w:val="24"/>
        </w:rPr>
        <w:t>,</w:t>
      </w:r>
      <w:r w:rsidRPr="00D17703">
        <w:rPr>
          <w:rFonts w:eastAsia="Times New Roman" w:cs="Times New Roman"/>
          <w:szCs w:val="24"/>
        </w:rPr>
        <w:t xml:space="preserve"> σε ψέματα</w:t>
      </w:r>
      <w:r>
        <w:rPr>
          <w:rFonts w:eastAsia="Times New Roman" w:cs="Times New Roman"/>
          <w:szCs w:val="24"/>
        </w:rPr>
        <w:t>.</w:t>
      </w:r>
      <w:r w:rsidRPr="00D17703">
        <w:rPr>
          <w:rFonts w:eastAsia="Times New Roman" w:cs="Times New Roman"/>
          <w:szCs w:val="24"/>
        </w:rPr>
        <w:t xml:space="preserve"> Πρέπει να φύγετε αμέσως για να μπορέσει να πάρει ανάσα </w:t>
      </w:r>
      <w:r>
        <w:rPr>
          <w:rFonts w:eastAsia="Times New Roman" w:cs="Times New Roman"/>
          <w:szCs w:val="24"/>
        </w:rPr>
        <w:t xml:space="preserve">η χώρα και στον χώρο της </w:t>
      </w:r>
      <w:r>
        <w:rPr>
          <w:rFonts w:eastAsia="Times New Roman" w:cs="Times New Roman"/>
          <w:szCs w:val="24"/>
        </w:rPr>
        <w:t>υγείας</w:t>
      </w:r>
      <w:r>
        <w:rPr>
          <w:rFonts w:eastAsia="Times New Roman" w:cs="Times New Roman"/>
          <w:szCs w:val="24"/>
        </w:rPr>
        <w:t xml:space="preserve">. </w:t>
      </w:r>
    </w:p>
    <w:p w14:paraId="3739507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739507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Κύριοι συνάδελφοι, δεν υπάρχει άλλος τρόπος για να σας ειδοποιήσω για τη σοβαρότητα της κατάστασης, παρά να αναφέρω ονόματα. Κατά πάσα πιθανότητα, με βάση τον χρόνο, ο κ. Τσιάρας, η </w:t>
      </w:r>
      <w:r w:rsidRPr="00D17703">
        <w:rPr>
          <w:rFonts w:eastAsia="Times New Roman" w:cs="Times New Roman"/>
          <w:szCs w:val="24"/>
        </w:rPr>
        <w:t>κ</w:t>
      </w:r>
      <w:r>
        <w:rPr>
          <w:rFonts w:eastAsia="Times New Roman" w:cs="Times New Roman"/>
          <w:szCs w:val="24"/>
        </w:rPr>
        <w:t>.</w:t>
      </w:r>
      <w:r w:rsidRPr="00D17703">
        <w:rPr>
          <w:rFonts w:eastAsia="Times New Roman" w:cs="Times New Roman"/>
          <w:szCs w:val="24"/>
        </w:rPr>
        <w:t xml:space="preserve"> </w:t>
      </w:r>
      <w:r w:rsidRPr="00D17703">
        <w:rPr>
          <w:rFonts w:eastAsia="Times New Roman" w:cs="Times New Roman"/>
          <w:szCs w:val="24"/>
        </w:rPr>
        <w:t>Ιγγλέζη</w:t>
      </w:r>
      <w:r>
        <w:rPr>
          <w:rFonts w:eastAsia="Times New Roman" w:cs="Times New Roman"/>
          <w:szCs w:val="24"/>
        </w:rPr>
        <w:t>, ο κ. Ουρσου</w:t>
      </w:r>
      <w:r>
        <w:rPr>
          <w:rFonts w:eastAsia="Times New Roman" w:cs="Times New Roman"/>
          <w:szCs w:val="24"/>
        </w:rPr>
        <w:t xml:space="preserve">ζίδης, ο κ. </w:t>
      </w:r>
      <w:r w:rsidRPr="00D17703">
        <w:rPr>
          <w:rFonts w:eastAsia="Times New Roman" w:cs="Times New Roman"/>
          <w:szCs w:val="24"/>
        </w:rPr>
        <w:t>Βρούτσης</w:t>
      </w:r>
      <w:r>
        <w:rPr>
          <w:rFonts w:eastAsia="Times New Roman" w:cs="Times New Roman"/>
          <w:szCs w:val="24"/>
        </w:rPr>
        <w:t xml:space="preserve">, ο κ. </w:t>
      </w:r>
      <w:r w:rsidRPr="00D17703">
        <w:rPr>
          <w:rFonts w:eastAsia="Times New Roman" w:cs="Times New Roman"/>
          <w:szCs w:val="24"/>
        </w:rPr>
        <w:t>Τζαμακλης</w:t>
      </w:r>
      <w:r>
        <w:rPr>
          <w:rFonts w:eastAsia="Times New Roman" w:cs="Times New Roman"/>
          <w:szCs w:val="24"/>
        </w:rPr>
        <w:t xml:space="preserve">, ο κ. Βορίδης, </w:t>
      </w:r>
      <w:r>
        <w:rPr>
          <w:rFonts w:eastAsia="Times New Roman" w:cs="Times New Roman"/>
          <w:szCs w:val="24"/>
        </w:rPr>
        <w:lastRenderedPageBreak/>
        <w:t xml:space="preserve">η </w:t>
      </w:r>
      <w:r>
        <w:rPr>
          <w:rFonts w:eastAsia="Times New Roman" w:cs="Times New Roman"/>
          <w:szCs w:val="24"/>
        </w:rPr>
        <w:t>κ.</w:t>
      </w:r>
      <w:r w:rsidRPr="00D17703">
        <w:rPr>
          <w:rFonts w:eastAsia="Times New Roman" w:cs="Times New Roman"/>
          <w:szCs w:val="24"/>
        </w:rPr>
        <w:t xml:space="preserve"> </w:t>
      </w:r>
      <w:r w:rsidRPr="00D17703">
        <w:rPr>
          <w:rFonts w:eastAsia="Times New Roman" w:cs="Times New Roman"/>
          <w:szCs w:val="24"/>
        </w:rPr>
        <w:t>Ασημακοπούλου</w:t>
      </w:r>
      <w:r>
        <w:rPr>
          <w:rFonts w:eastAsia="Times New Roman" w:cs="Times New Roman"/>
          <w:szCs w:val="24"/>
        </w:rPr>
        <w:t>,</w:t>
      </w:r>
      <w:r w:rsidRPr="00D17703">
        <w:rPr>
          <w:rFonts w:eastAsia="Times New Roman" w:cs="Times New Roman"/>
          <w:szCs w:val="24"/>
        </w:rPr>
        <w:t xml:space="preserve"> ο </w:t>
      </w:r>
      <w:r>
        <w:rPr>
          <w:rFonts w:eastAsia="Times New Roman" w:cs="Times New Roman"/>
          <w:szCs w:val="24"/>
        </w:rPr>
        <w:t xml:space="preserve">κ. Φίλης, ο κ. Κυρίτσης δεν θα προλάβουν να μιλήσουν. </w:t>
      </w:r>
      <w:r w:rsidRPr="00D17703">
        <w:rPr>
          <w:rFonts w:eastAsia="Times New Roman" w:cs="Times New Roman"/>
          <w:szCs w:val="24"/>
        </w:rPr>
        <w:t xml:space="preserve">Σας </w:t>
      </w:r>
      <w:r>
        <w:rPr>
          <w:rFonts w:eastAsia="Times New Roman" w:cs="Times New Roman"/>
          <w:szCs w:val="24"/>
        </w:rPr>
        <w:t xml:space="preserve">το λέω, </w:t>
      </w:r>
      <w:r w:rsidRPr="00D17703">
        <w:rPr>
          <w:rFonts w:eastAsia="Times New Roman" w:cs="Times New Roman"/>
          <w:szCs w:val="24"/>
        </w:rPr>
        <w:t xml:space="preserve">για να </w:t>
      </w:r>
      <w:r>
        <w:rPr>
          <w:rFonts w:eastAsia="Times New Roman" w:cs="Times New Roman"/>
          <w:szCs w:val="24"/>
        </w:rPr>
        <w:t>εί</w:t>
      </w:r>
      <w:r w:rsidRPr="00D17703">
        <w:rPr>
          <w:rFonts w:eastAsia="Times New Roman" w:cs="Times New Roman"/>
          <w:szCs w:val="24"/>
        </w:rPr>
        <w:t>μαστε συνεννοημένοι</w:t>
      </w:r>
      <w:r>
        <w:rPr>
          <w:rFonts w:eastAsia="Times New Roman" w:cs="Times New Roman"/>
          <w:szCs w:val="24"/>
        </w:rPr>
        <w:t>.</w:t>
      </w:r>
      <w:r w:rsidRPr="00D17703">
        <w:rPr>
          <w:rFonts w:eastAsia="Times New Roman" w:cs="Times New Roman"/>
          <w:szCs w:val="24"/>
        </w:rPr>
        <w:t xml:space="preserve"> Όταν το </w:t>
      </w:r>
      <w:r>
        <w:rPr>
          <w:rFonts w:eastAsia="Times New Roman" w:cs="Times New Roman"/>
          <w:szCs w:val="24"/>
        </w:rPr>
        <w:t>7λεπτο γίνεται</w:t>
      </w:r>
      <w:r w:rsidRPr="00D17703">
        <w:rPr>
          <w:rFonts w:eastAsia="Times New Roman" w:cs="Times New Roman"/>
          <w:szCs w:val="24"/>
        </w:rPr>
        <w:t xml:space="preserve"> </w:t>
      </w:r>
      <w:r>
        <w:rPr>
          <w:rFonts w:eastAsia="Times New Roman" w:cs="Times New Roman"/>
          <w:szCs w:val="24"/>
        </w:rPr>
        <w:t xml:space="preserve">12λεπτο, </w:t>
      </w:r>
      <w:r w:rsidRPr="00D17703">
        <w:rPr>
          <w:rFonts w:eastAsia="Times New Roman" w:cs="Times New Roman"/>
          <w:szCs w:val="24"/>
        </w:rPr>
        <w:t>υπάρχει αδιαφορία για τους συναδέλφους</w:t>
      </w:r>
      <w:r>
        <w:rPr>
          <w:rFonts w:eastAsia="Times New Roman" w:cs="Times New Roman"/>
          <w:szCs w:val="24"/>
        </w:rPr>
        <w:t xml:space="preserve"> οι ο</w:t>
      </w:r>
      <w:r w:rsidRPr="00D17703">
        <w:rPr>
          <w:rFonts w:eastAsia="Times New Roman" w:cs="Times New Roman"/>
          <w:szCs w:val="24"/>
        </w:rPr>
        <w:t xml:space="preserve">ποίοι </w:t>
      </w:r>
      <w:r>
        <w:rPr>
          <w:rFonts w:eastAsia="Times New Roman" w:cs="Times New Roman"/>
          <w:szCs w:val="24"/>
        </w:rPr>
        <w:t>έποντ</w:t>
      </w:r>
      <w:r>
        <w:rPr>
          <w:rFonts w:eastAsia="Times New Roman" w:cs="Times New Roman"/>
          <w:szCs w:val="24"/>
        </w:rPr>
        <w:t xml:space="preserve">αι. Σας </w:t>
      </w:r>
      <w:r w:rsidRPr="00D17703">
        <w:rPr>
          <w:rFonts w:eastAsia="Times New Roman" w:cs="Times New Roman"/>
          <w:szCs w:val="24"/>
        </w:rPr>
        <w:t>παρακαλώ</w:t>
      </w:r>
      <w:r>
        <w:rPr>
          <w:rFonts w:eastAsia="Times New Roman" w:cs="Times New Roman"/>
          <w:szCs w:val="24"/>
        </w:rPr>
        <w:t>.</w:t>
      </w:r>
    </w:p>
    <w:p w14:paraId="3739507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Καρά- Γιουσούφ. </w:t>
      </w:r>
    </w:p>
    <w:p w14:paraId="3739507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θέλω να απαντήσω. </w:t>
      </w:r>
    </w:p>
    <w:p w14:paraId="3739507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D17703">
        <w:rPr>
          <w:rFonts w:eastAsia="Times New Roman" w:cs="Times New Roman"/>
          <w:szCs w:val="24"/>
        </w:rPr>
        <w:t>Δεν υπάρχει περίπτωση</w:t>
      </w:r>
      <w:r>
        <w:rPr>
          <w:rFonts w:eastAsia="Times New Roman" w:cs="Times New Roman"/>
          <w:szCs w:val="24"/>
        </w:rPr>
        <w:t>.</w:t>
      </w:r>
      <w:r w:rsidRPr="00D17703">
        <w:rPr>
          <w:rFonts w:eastAsia="Times New Roman" w:cs="Times New Roman"/>
          <w:szCs w:val="24"/>
        </w:rPr>
        <w:t xml:space="preserve"> </w:t>
      </w:r>
    </w:p>
    <w:p w14:paraId="3739507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Πρέπει να απαντήσω. Γιατί δεν υπάρχει περίπτωση; </w:t>
      </w:r>
    </w:p>
    <w:p w14:paraId="3739507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D17703">
        <w:rPr>
          <w:rFonts w:eastAsia="Times New Roman" w:cs="Times New Roman"/>
          <w:szCs w:val="24"/>
        </w:rPr>
        <w:t xml:space="preserve">Δεν </w:t>
      </w:r>
      <w:r>
        <w:rPr>
          <w:rFonts w:eastAsia="Times New Roman" w:cs="Times New Roman"/>
          <w:szCs w:val="24"/>
        </w:rPr>
        <w:t xml:space="preserve">υπάρχει περίπτωση, κύριε Υπουργέ. </w:t>
      </w:r>
    </w:p>
    <w:p w14:paraId="3739507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Προηγουμένως, αφήσατε τον κ. Σταϊκούρα να απαντήσει στον κ. Χουλιαράκη, χωρίς…. </w:t>
      </w:r>
    </w:p>
    <w:p w14:paraId="3739508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(Σπυρίδων Λυκούδης): </w:t>
      </w:r>
      <w:r>
        <w:rPr>
          <w:rFonts w:eastAsia="Times New Roman" w:cs="Times New Roman"/>
          <w:szCs w:val="24"/>
        </w:rPr>
        <w:t>Κύριε Υπουργέ, να σας ρωτήσω κάτι; Υ</w:t>
      </w:r>
      <w:r w:rsidRPr="00D17703">
        <w:rPr>
          <w:rFonts w:eastAsia="Times New Roman" w:cs="Times New Roman"/>
          <w:szCs w:val="24"/>
        </w:rPr>
        <w:t>πάρχει κα</w:t>
      </w:r>
      <w:r>
        <w:rPr>
          <w:rFonts w:eastAsia="Times New Roman" w:cs="Times New Roman"/>
          <w:szCs w:val="24"/>
        </w:rPr>
        <w:t>μ</w:t>
      </w:r>
      <w:r w:rsidRPr="00D17703">
        <w:rPr>
          <w:rFonts w:eastAsia="Times New Roman" w:cs="Times New Roman"/>
          <w:szCs w:val="24"/>
        </w:rPr>
        <w:t xml:space="preserve">μία αμφιβολία ότι θα </w:t>
      </w:r>
      <w:r w:rsidRPr="00D17703">
        <w:rPr>
          <w:rFonts w:eastAsia="Times New Roman" w:cs="Times New Roman"/>
          <w:szCs w:val="24"/>
        </w:rPr>
        <w:lastRenderedPageBreak/>
        <w:t xml:space="preserve">έχει ενδιαφέρον η απάντησή </w:t>
      </w:r>
      <w:r>
        <w:rPr>
          <w:rFonts w:eastAsia="Times New Roman" w:cs="Times New Roman"/>
          <w:szCs w:val="24"/>
        </w:rPr>
        <w:t>σας;</w:t>
      </w:r>
      <w:r w:rsidRPr="00D17703">
        <w:rPr>
          <w:rFonts w:eastAsia="Times New Roman" w:cs="Times New Roman"/>
          <w:szCs w:val="24"/>
        </w:rPr>
        <w:t xml:space="preserve"> Καμ</w:t>
      </w:r>
      <w:r>
        <w:rPr>
          <w:rFonts w:eastAsia="Times New Roman" w:cs="Times New Roman"/>
          <w:szCs w:val="24"/>
        </w:rPr>
        <w:t>μ</w:t>
      </w:r>
      <w:r w:rsidRPr="00D17703">
        <w:rPr>
          <w:rFonts w:eastAsia="Times New Roman" w:cs="Times New Roman"/>
          <w:szCs w:val="24"/>
        </w:rPr>
        <w:t>ία</w:t>
      </w:r>
      <w:r>
        <w:rPr>
          <w:rFonts w:eastAsia="Times New Roman" w:cs="Times New Roman"/>
          <w:szCs w:val="24"/>
        </w:rPr>
        <w:t>.</w:t>
      </w:r>
      <w:r w:rsidRPr="00D17703">
        <w:rPr>
          <w:rFonts w:eastAsia="Times New Roman" w:cs="Times New Roman"/>
          <w:szCs w:val="24"/>
        </w:rPr>
        <w:t xml:space="preserve"> Θα προκαλέσει</w:t>
      </w:r>
      <w:r>
        <w:rPr>
          <w:rFonts w:eastAsia="Times New Roman" w:cs="Times New Roman"/>
          <w:szCs w:val="24"/>
        </w:rPr>
        <w:t xml:space="preserve">, όμως, </w:t>
      </w:r>
      <w:r w:rsidRPr="00D17703">
        <w:rPr>
          <w:rFonts w:eastAsia="Times New Roman" w:cs="Times New Roman"/>
          <w:szCs w:val="24"/>
        </w:rPr>
        <w:t>δεύτερη απάντηση</w:t>
      </w:r>
      <w:r>
        <w:rPr>
          <w:rFonts w:eastAsia="Times New Roman" w:cs="Times New Roman"/>
          <w:szCs w:val="24"/>
        </w:rPr>
        <w:t>.</w:t>
      </w:r>
      <w:r w:rsidRPr="00D17703">
        <w:rPr>
          <w:rFonts w:eastAsia="Times New Roman" w:cs="Times New Roman"/>
          <w:szCs w:val="24"/>
        </w:rPr>
        <w:t xml:space="preserve"> Δεν το καταλαβαίνετε αυτό</w:t>
      </w:r>
      <w:r>
        <w:rPr>
          <w:rFonts w:eastAsia="Times New Roman" w:cs="Times New Roman"/>
          <w:szCs w:val="24"/>
        </w:rPr>
        <w:t>;</w:t>
      </w:r>
      <w:r w:rsidRPr="00D17703">
        <w:rPr>
          <w:rFonts w:eastAsia="Times New Roman" w:cs="Times New Roman"/>
          <w:szCs w:val="24"/>
        </w:rPr>
        <w:t xml:space="preserve"> </w:t>
      </w:r>
    </w:p>
    <w:p w14:paraId="3739508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Γιατί να προ</w:t>
      </w:r>
      <w:r>
        <w:rPr>
          <w:rFonts w:eastAsia="Times New Roman" w:cs="Times New Roman"/>
          <w:szCs w:val="24"/>
        </w:rPr>
        <w:t>καλέσει; Θα απαντήσω σε ψέματα που είπε.</w:t>
      </w:r>
    </w:p>
    <w:p w14:paraId="3739508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Και ο κ. Οικονόμου θα σας διαψεύσει. Δεν γίνεται έτσι. </w:t>
      </w:r>
    </w:p>
    <w:p w14:paraId="3739508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ψέμα των εγγράφων θέλω να αποδείξω. </w:t>
      </w:r>
    </w:p>
    <w:p w14:paraId="3739508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Εγώ τα βρήκα; Επίσημ</w:t>
      </w:r>
      <w:r>
        <w:rPr>
          <w:rFonts w:eastAsia="Times New Roman" w:cs="Times New Roman"/>
          <w:szCs w:val="24"/>
        </w:rPr>
        <w:t xml:space="preserve">α δικά σας έγγραφα είναι. </w:t>
      </w:r>
    </w:p>
    <w:p w14:paraId="3739508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Οικονόμου, σας παρακαλώ.</w:t>
      </w:r>
    </w:p>
    <w:p w14:paraId="3739508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Ειλικρινά σας λέω, όμως, κύριε Υπουργέ, ότι στο ένα λεπτό θα έχετε απαντήσει.</w:t>
      </w:r>
    </w:p>
    <w:p w14:paraId="3739508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θέλω παραπάνω.</w:t>
      </w:r>
    </w:p>
    <w:p w14:paraId="3739508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w:t>
      </w:r>
      <w:r>
        <w:rPr>
          <w:rFonts w:eastAsia="Times New Roman" w:cs="Times New Roman"/>
          <w:b/>
          <w:szCs w:val="24"/>
        </w:rPr>
        <w:t xml:space="preserve">κούδης): </w:t>
      </w:r>
      <w:r>
        <w:rPr>
          <w:rFonts w:eastAsia="Times New Roman" w:cs="Times New Roman"/>
          <w:szCs w:val="24"/>
        </w:rPr>
        <w:t xml:space="preserve">Κύριε συνάδελφε, με συγχωρείτε πάρα πολύ που είσαστε στο Βήμα, αλλά τι να κάνω; </w:t>
      </w:r>
    </w:p>
    <w:p w14:paraId="3739508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Κύριε συνάδελφε, συγγνώμη και από εμένα. Πρέπει, όμως, να απαντήσω </w:t>
      </w:r>
      <w:r w:rsidRPr="00D17703">
        <w:rPr>
          <w:rFonts w:eastAsia="Times New Roman" w:cs="Times New Roman"/>
          <w:szCs w:val="24"/>
        </w:rPr>
        <w:t>υποχρεωτικά στη διαστρέβλωση</w:t>
      </w:r>
      <w:r>
        <w:rPr>
          <w:rFonts w:eastAsia="Times New Roman" w:cs="Times New Roman"/>
          <w:szCs w:val="24"/>
        </w:rPr>
        <w:t>,</w:t>
      </w:r>
      <w:r w:rsidRPr="00D17703">
        <w:rPr>
          <w:rFonts w:eastAsia="Times New Roman" w:cs="Times New Roman"/>
          <w:szCs w:val="24"/>
        </w:rPr>
        <w:t xml:space="preserve"> την οποία έκανε ο </w:t>
      </w:r>
      <w:r>
        <w:rPr>
          <w:rFonts w:eastAsia="Times New Roman" w:cs="Times New Roman"/>
          <w:szCs w:val="24"/>
        </w:rPr>
        <w:t>κ. Ο</w:t>
      </w:r>
      <w:r w:rsidRPr="00D17703">
        <w:rPr>
          <w:rFonts w:eastAsia="Times New Roman" w:cs="Times New Roman"/>
          <w:szCs w:val="24"/>
        </w:rPr>
        <w:t>ι</w:t>
      </w:r>
      <w:r w:rsidRPr="00D17703">
        <w:rPr>
          <w:rFonts w:eastAsia="Times New Roman" w:cs="Times New Roman"/>
          <w:szCs w:val="24"/>
        </w:rPr>
        <w:t>κονόμου πριν</w:t>
      </w:r>
      <w:r>
        <w:rPr>
          <w:rFonts w:eastAsia="Times New Roman" w:cs="Times New Roman"/>
          <w:szCs w:val="24"/>
        </w:rPr>
        <w:t>, ο</w:t>
      </w:r>
      <w:r w:rsidRPr="00D17703">
        <w:rPr>
          <w:rFonts w:eastAsia="Times New Roman" w:cs="Times New Roman"/>
          <w:szCs w:val="24"/>
        </w:rPr>
        <w:t xml:space="preserve"> οποίος μάλλον ζαλίστηκε από την παρουσίαση των στοιχείων</w:t>
      </w:r>
      <w:r>
        <w:rPr>
          <w:rFonts w:eastAsia="Times New Roman" w:cs="Times New Roman"/>
          <w:szCs w:val="24"/>
        </w:rPr>
        <w:t>,</w:t>
      </w:r>
      <w:r w:rsidRPr="00D17703">
        <w:rPr>
          <w:rFonts w:eastAsia="Times New Roman" w:cs="Times New Roman"/>
          <w:szCs w:val="24"/>
        </w:rPr>
        <w:t xml:space="preserve"> την οποία έκανα πριν</w:t>
      </w:r>
      <w:r>
        <w:rPr>
          <w:rFonts w:eastAsia="Times New Roman" w:cs="Times New Roman"/>
          <w:szCs w:val="24"/>
        </w:rPr>
        <w:t>.</w:t>
      </w:r>
    </w:p>
    <w:p w14:paraId="3739508A"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 xml:space="preserve"> Είναι γεγονός αδιαμφισβήτητο </w:t>
      </w:r>
      <w:r>
        <w:rPr>
          <w:rFonts w:eastAsia="Times New Roman" w:cs="Times New Roman"/>
          <w:szCs w:val="24"/>
        </w:rPr>
        <w:t>-</w:t>
      </w:r>
      <w:r w:rsidRPr="00D17703">
        <w:rPr>
          <w:rFonts w:eastAsia="Times New Roman" w:cs="Times New Roman"/>
          <w:szCs w:val="24"/>
        </w:rPr>
        <w:t>και μιλά</w:t>
      </w:r>
      <w:r>
        <w:rPr>
          <w:rFonts w:eastAsia="Times New Roman" w:cs="Times New Roman"/>
          <w:szCs w:val="24"/>
        </w:rPr>
        <w:t>ω</w:t>
      </w:r>
      <w:r w:rsidRPr="00D17703">
        <w:rPr>
          <w:rFonts w:eastAsia="Times New Roman" w:cs="Times New Roman"/>
          <w:szCs w:val="24"/>
        </w:rPr>
        <w:t xml:space="preserve"> </w:t>
      </w:r>
      <w:r>
        <w:rPr>
          <w:rFonts w:eastAsia="Times New Roman" w:cs="Times New Roman"/>
          <w:szCs w:val="24"/>
        </w:rPr>
        <w:t>για τον π</w:t>
      </w:r>
      <w:r w:rsidRPr="00D17703">
        <w:rPr>
          <w:rFonts w:eastAsia="Times New Roman" w:cs="Times New Roman"/>
          <w:szCs w:val="24"/>
        </w:rPr>
        <w:t>ροϋπολογισμό</w:t>
      </w:r>
      <w:r>
        <w:rPr>
          <w:rFonts w:eastAsia="Times New Roman" w:cs="Times New Roman"/>
          <w:szCs w:val="24"/>
        </w:rPr>
        <w:t>-</w:t>
      </w:r>
      <w:r w:rsidRPr="00D17703">
        <w:rPr>
          <w:rFonts w:eastAsia="Times New Roman" w:cs="Times New Roman"/>
          <w:szCs w:val="24"/>
        </w:rPr>
        <w:t xml:space="preserve"> ότι μας παραδώσατε το </w:t>
      </w:r>
      <w:r>
        <w:rPr>
          <w:rFonts w:eastAsia="Times New Roman" w:cs="Times New Roman"/>
          <w:szCs w:val="24"/>
        </w:rPr>
        <w:t>20</w:t>
      </w:r>
      <w:r w:rsidRPr="00D17703">
        <w:rPr>
          <w:rFonts w:eastAsia="Times New Roman" w:cs="Times New Roman"/>
          <w:szCs w:val="24"/>
        </w:rPr>
        <w:t xml:space="preserve">15 όριο δαπανών </w:t>
      </w:r>
      <w:r>
        <w:rPr>
          <w:rFonts w:eastAsia="Times New Roman" w:cs="Times New Roman"/>
          <w:szCs w:val="24"/>
        </w:rPr>
        <w:t>1.506.000.000 ευρώ και α</w:t>
      </w:r>
      <w:r w:rsidRPr="00D17703">
        <w:rPr>
          <w:rFonts w:eastAsia="Times New Roman" w:cs="Times New Roman"/>
          <w:szCs w:val="24"/>
        </w:rPr>
        <w:t>υτή τη στιγμή</w:t>
      </w:r>
      <w:r>
        <w:rPr>
          <w:rFonts w:eastAsia="Times New Roman" w:cs="Times New Roman"/>
          <w:szCs w:val="24"/>
        </w:rPr>
        <w:t>,</w:t>
      </w:r>
      <w:r w:rsidRPr="00D17703">
        <w:rPr>
          <w:rFonts w:eastAsia="Times New Roman" w:cs="Times New Roman"/>
          <w:szCs w:val="24"/>
        </w:rPr>
        <w:t xml:space="preserve"> το 2019</w:t>
      </w:r>
      <w:r>
        <w:rPr>
          <w:rFonts w:eastAsia="Times New Roman" w:cs="Times New Roman"/>
          <w:szCs w:val="24"/>
        </w:rPr>
        <w:t>,</w:t>
      </w:r>
      <w:r w:rsidRPr="00D17703">
        <w:rPr>
          <w:rFonts w:eastAsia="Times New Roman" w:cs="Times New Roman"/>
          <w:szCs w:val="24"/>
        </w:rPr>
        <w:t xml:space="preserve"> θα φτάσει το </w:t>
      </w:r>
      <w:r>
        <w:rPr>
          <w:rFonts w:eastAsia="Times New Roman" w:cs="Times New Roman"/>
          <w:szCs w:val="24"/>
        </w:rPr>
        <w:t>1.</w:t>
      </w:r>
      <w:r w:rsidRPr="00D17703">
        <w:rPr>
          <w:rFonts w:eastAsia="Times New Roman" w:cs="Times New Roman"/>
          <w:szCs w:val="24"/>
        </w:rPr>
        <w:t>907</w:t>
      </w:r>
      <w:r>
        <w:rPr>
          <w:rFonts w:eastAsia="Times New Roman" w:cs="Times New Roman"/>
          <w:szCs w:val="24"/>
        </w:rPr>
        <w:t xml:space="preserve">.000.000 ευρώ. Εάν δεν ξέρετε </w:t>
      </w:r>
      <w:r>
        <w:rPr>
          <w:rFonts w:eastAsia="Times New Roman" w:cs="Times New Roman"/>
          <w:szCs w:val="24"/>
        </w:rPr>
        <w:t xml:space="preserve">με ποιον τρόπο </w:t>
      </w:r>
      <w:r>
        <w:rPr>
          <w:rFonts w:eastAsia="Times New Roman" w:cs="Times New Roman"/>
          <w:szCs w:val="24"/>
        </w:rPr>
        <w:t xml:space="preserve">αυτό αποτυπώνεται </w:t>
      </w:r>
      <w:r w:rsidRPr="00D17703">
        <w:rPr>
          <w:rFonts w:eastAsia="Times New Roman" w:cs="Times New Roman"/>
          <w:szCs w:val="24"/>
        </w:rPr>
        <w:t xml:space="preserve">στον </w:t>
      </w:r>
      <w:r>
        <w:rPr>
          <w:rFonts w:eastAsia="Times New Roman" w:cs="Times New Roman"/>
          <w:szCs w:val="24"/>
        </w:rPr>
        <w:t>π</w:t>
      </w:r>
      <w:r w:rsidRPr="00D17703">
        <w:rPr>
          <w:rFonts w:eastAsia="Times New Roman" w:cs="Times New Roman"/>
          <w:szCs w:val="24"/>
        </w:rPr>
        <w:t>ροϋπολογισμό</w:t>
      </w:r>
      <w:r>
        <w:rPr>
          <w:rFonts w:eastAsia="Times New Roman" w:cs="Times New Roman"/>
          <w:szCs w:val="24"/>
        </w:rPr>
        <w:t>,</w:t>
      </w:r>
      <w:r w:rsidRPr="00D17703">
        <w:rPr>
          <w:rFonts w:eastAsia="Times New Roman" w:cs="Times New Roman"/>
          <w:szCs w:val="24"/>
        </w:rPr>
        <w:t xml:space="preserve"> να πάρετε ένα</w:t>
      </w:r>
      <w:r>
        <w:rPr>
          <w:rFonts w:eastAsia="Times New Roman" w:cs="Times New Roman"/>
          <w:szCs w:val="24"/>
        </w:rPr>
        <w:t>ν</w:t>
      </w:r>
      <w:r w:rsidRPr="00D17703">
        <w:rPr>
          <w:rFonts w:eastAsia="Times New Roman" w:cs="Times New Roman"/>
          <w:szCs w:val="24"/>
        </w:rPr>
        <w:t xml:space="preserve"> λογιστή να σας κρατά βιβλία</w:t>
      </w:r>
      <w:r>
        <w:rPr>
          <w:rFonts w:eastAsia="Times New Roman" w:cs="Times New Roman"/>
          <w:szCs w:val="24"/>
        </w:rPr>
        <w:t>.</w:t>
      </w:r>
      <w:r w:rsidRPr="00D17703">
        <w:rPr>
          <w:rFonts w:eastAsia="Times New Roman" w:cs="Times New Roman"/>
          <w:szCs w:val="24"/>
        </w:rPr>
        <w:t xml:space="preserve"> Μάλλον δεν καταλαβαίνετε τα μεγέθη</w:t>
      </w:r>
      <w:r>
        <w:rPr>
          <w:rFonts w:eastAsia="Times New Roman" w:cs="Times New Roman"/>
          <w:szCs w:val="24"/>
        </w:rPr>
        <w:t>.</w:t>
      </w:r>
      <w:r w:rsidRPr="00D17703">
        <w:rPr>
          <w:rFonts w:eastAsia="Times New Roman" w:cs="Times New Roman"/>
          <w:szCs w:val="24"/>
        </w:rPr>
        <w:t xml:space="preserve"> Το </w:t>
      </w:r>
      <w:r>
        <w:rPr>
          <w:rFonts w:eastAsia="Times New Roman" w:cs="Times New Roman"/>
          <w:szCs w:val="24"/>
        </w:rPr>
        <w:t>ότι προβλέπει ίδιους π</w:t>
      </w:r>
      <w:r w:rsidRPr="00D17703">
        <w:rPr>
          <w:rFonts w:eastAsia="Times New Roman" w:cs="Times New Roman"/>
          <w:szCs w:val="24"/>
        </w:rPr>
        <w:t xml:space="preserve">όρους </w:t>
      </w:r>
      <w:r>
        <w:rPr>
          <w:rFonts w:eastAsia="Times New Roman" w:cs="Times New Roman"/>
          <w:szCs w:val="24"/>
        </w:rPr>
        <w:t xml:space="preserve">εκατόν σαράντα οκτώ </w:t>
      </w:r>
      <w:r w:rsidRPr="00D17703">
        <w:rPr>
          <w:rFonts w:eastAsia="Times New Roman" w:cs="Times New Roman"/>
          <w:szCs w:val="24"/>
        </w:rPr>
        <w:t xml:space="preserve">και φτάνει στα </w:t>
      </w:r>
      <w:r>
        <w:rPr>
          <w:rFonts w:eastAsia="Times New Roman" w:cs="Times New Roman"/>
          <w:szCs w:val="24"/>
        </w:rPr>
        <w:t>εκατόν δ</w:t>
      </w:r>
      <w:r>
        <w:rPr>
          <w:rFonts w:eastAsia="Times New Roman" w:cs="Times New Roman"/>
          <w:szCs w:val="24"/>
        </w:rPr>
        <w:t>έκα, α</w:t>
      </w:r>
      <w:r w:rsidRPr="00D17703">
        <w:rPr>
          <w:rFonts w:eastAsia="Times New Roman" w:cs="Times New Roman"/>
          <w:szCs w:val="24"/>
        </w:rPr>
        <w:t>υτό έχει να κάνει</w:t>
      </w:r>
      <w:r>
        <w:rPr>
          <w:rFonts w:eastAsia="Times New Roman" w:cs="Times New Roman"/>
          <w:szCs w:val="24"/>
        </w:rPr>
        <w:t xml:space="preserve"> με το ότι</w:t>
      </w:r>
      <w:r w:rsidRPr="00D17703">
        <w:rPr>
          <w:rFonts w:eastAsia="Times New Roman" w:cs="Times New Roman"/>
          <w:szCs w:val="24"/>
        </w:rPr>
        <w:t xml:space="preserve"> κόψαμε το </w:t>
      </w:r>
      <w:r>
        <w:rPr>
          <w:rFonts w:eastAsia="Times New Roman" w:cs="Times New Roman"/>
          <w:szCs w:val="24"/>
        </w:rPr>
        <w:t>5ευρώ</w:t>
      </w:r>
      <w:r w:rsidRPr="00D17703">
        <w:rPr>
          <w:rFonts w:eastAsia="Times New Roman" w:cs="Times New Roman"/>
          <w:szCs w:val="24"/>
        </w:rPr>
        <w:t xml:space="preserve"> και μί</w:t>
      </w:r>
      <w:r>
        <w:rPr>
          <w:rFonts w:eastAsia="Times New Roman" w:cs="Times New Roman"/>
          <w:szCs w:val="24"/>
        </w:rPr>
        <w:t>α σειρά από άλλες παροχές που τις πλήρωναν.</w:t>
      </w:r>
      <w:r w:rsidRPr="00D17703">
        <w:rPr>
          <w:rFonts w:eastAsia="Times New Roman" w:cs="Times New Roman"/>
          <w:szCs w:val="24"/>
        </w:rPr>
        <w:t xml:space="preserve"> Από </w:t>
      </w:r>
      <w:r>
        <w:rPr>
          <w:rFonts w:eastAsia="Times New Roman" w:cs="Times New Roman"/>
          <w:szCs w:val="24"/>
        </w:rPr>
        <w:t>εκεί είναι οι ίδιοι π</w:t>
      </w:r>
      <w:r w:rsidRPr="00D17703">
        <w:rPr>
          <w:rFonts w:eastAsia="Times New Roman" w:cs="Times New Roman"/>
          <w:szCs w:val="24"/>
        </w:rPr>
        <w:t>όροι</w:t>
      </w:r>
      <w:r>
        <w:rPr>
          <w:rFonts w:eastAsia="Times New Roman" w:cs="Times New Roman"/>
          <w:szCs w:val="24"/>
        </w:rPr>
        <w:t>.</w:t>
      </w:r>
    </w:p>
    <w:p w14:paraId="3739508B"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Δεύτερον</w:t>
      </w:r>
      <w:r>
        <w:rPr>
          <w:rFonts w:eastAsia="Times New Roman" w:cs="Times New Roman"/>
          <w:szCs w:val="24"/>
        </w:rPr>
        <w:t>,</w:t>
      </w:r>
      <w:r w:rsidRPr="00D17703">
        <w:rPr>
          <w:rFonts w:eastAsia="Times New Roman" w:cs="Times New Roman"/>
          <w:szCs w:val="24"/>
        </w:rPr>
        <w:t xml:space="preserve"> είναι γεγονός αδιαμφισβήτητο ότι το 2014 ο ΕΟΠΥΥ έδωσε 80</w:t>
      </w:r>
      <w:r>
        <w:rPr>
          <w:rFonts w:eastAsia="Times New Roman" w:cs="Times New Roman"/>
          <w:szCs w:val="24"/>
        </w:rPr>
        <w:t>.000.000</w:t>
      </w:r>
      <w:r w:rsidRPr="00D17703">
        <w:rPr>
          <w:rFonts w:eastAsia="Times New Roman" w:cs="Times New Roman"/>
          <w:szCs w:val="24"/>
        </w:rPr>
        <w:t xml:space="preserve"> ευρώ</w:t>
      </w:r>
      <w:r>
        <w:rPr>
          <w:rFonts w:eastAsia="Times New Roman" w:cs="Times New Roman"/>
          <w:szCs w:val="24"/>
        </w:rPr>
        <w:t xml:space="preserve"> στα νοσοκομεία και φ</w:t>
      </w:r>
      <w:r w:rsidRPr="00D17703">
        <w:rPr>
          <w:rFonts w:eastAsia="Times New Roman" w:cs="Times New Roman"/>
          <w:szCs w:val="24"/>
        </w:rPr>
        <w:t>έτος θα δώσει 640</w:t>
      </w:r>
      <w:r>
        <w:rPr>
          <w:rFonts w:eastAsia="Times New Roman" w:cs="Times New Roman"/>
          <w:szCs w:val="24"/>
        </w:rPr>
        <w:t>.000.00</w:t>
      </w:r>
      <w:r>
        <w:rPr>
          <w:rFonts w:eastAsia="Times New Roman" w:cs="Times New Roman"/>
          <w:szCs w:val="24"/>
        </w:rPr>
        <w:t>0 ευρώ</w:t>
      </w:r>
      <w:r>
        <w:rPr>
          <w:rFonts w:eastAsia="Times New Roman" w:cs="Times New Roman"/>
          <w:szCs w:val="24"/>
        </w:rPr>
        <w:t>.</w:t>
      </w:r>
      <w:r w:rsidRPr="00D17703">
        <w:rPr>
          <w:rFonts w:eastAsia="Times New Roman" w:cs="Times New Roman"/>
          <w:szCs w:val="24"/>
        </w:rPr>
        <w:t xml:space="preserve"> Το αμφισβητείτε αυτό</w:t>
      </w:r>
      <w:r>
        <w:rPr>
          <w:rFonts w:eastAsia="Times New Roman" w:cs="Times New Roman"/>
          <w:szCs w:val="24"/>
        </w:rPr>
        <w:t>;</w:t>
      </w:r>
      <w:r w:rsidRPr="00D17703">
        <w:rPr>
          <w:rFonts w:eastAsia="Times New Roman" w:cs="Times New Roman"/>
          <w:szCs w:val="24"/>
        </w:rPr>
        <w:t xml:space="preserve"> Αυτή είναι η πραγματικότητα</w:t>
      </w:r>
      <w:r>
        <w:rPr>
          <w:rFonts w:eastAsia="Times New Roman" w:cs="Times New Roman"/>
          <w:szCs w:val="24"/>
        </w:rPr>
        <w:t>.</w:t>
      </w:r>
      <w:r w:rsidRPr="00D17703">
        <w:rPr>
          <w:rFonts w:eastAsia="Times New Roman" w:cs="Times New Roman"/>
          <w:szCs w:val="24"/>
        </w:rPr>
        <w:t xml:space="preserve"> </w:t>
      </w:r>
    </w:p>
    <w:p w14:paraId="3739508C"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lastRenderedPageBreak/>
        <w:t>Τρίτον</w:t>
      </w:r>
      <w:r>
        <w:rPr>
          <w:rFonts w:eastAsia="Times New Roman" w:cs="Times New Roman"/>
          <w:szCs w:val="24"/>
        </w:rPr>
        <w:t>, η</w:t>
      </w:r>
      <w:r w:rsidRPr="00D17703">
        <w:rPr>
          <w:rFonts w:eastAsia="Times New Roman" w:cs="Times New Roman"/>
          <w:szCs w:val="24"/>
        </w:rPr>
        <w:t xml:space="preserve"> πιο μεγάλη ψευτιά</w:t>
      </w:r>
      <w:r>
        <w:rPr>
          <w:rFonts w:eastAsia="Times New Roman" w:cs="Times New Roman"/>
          <w:szCs w:val="24"/>
        </w:rPr>
        <w:t>:</w:t>
      </w:r>
      <w:r w:rsidRPr="00D17703">
        <w:rPr>
          <w:rFonts w:eastAsia="Times New Roman" w:cs="Times New Roman"/>
          <w:szCs w:val="24"/>
        </w:rPr>
        <w:t xml:space="preserve"> Αυτός ο</w:t>
      </w:r>
      <w:r>
        <w:rPr>
          <w:rFonts w:eastAsia="Times New Roman" w:cs="Times New Roman"/>
          <w:szCs w:val="24"/>
        </w:rPr>
        <w:t xml:space="preserve"> κωδικός για τ</w:t>
      </w:r>
      <w:r w:rsidRPr="00D17703">
        <w:rPr>
          <w:rFonts w:eastAsia="Times New Roman" w:cs="Times New Roman"/>
          <w:szCs w:val="24"/>
        </w:rPr>
        <w:t xml:space="preserve">ους </w:t>
      </w:r>
      <w:r>
        <w:rPr>
          <w:rFonts w:eastAsia="Times New Roman" w:cs="Times New Roman"/>
          <w:szCs w:val="24"/>
        </w:rPr>
        <w:t xml:space="preserve">απόρους </w:t>
      </w:r>
      <w:r w:rsidRPr="00D17703">
        <w:rPr>
          <w:rFonts w:eastAsia="Times New Roman" w:cs="Times New Roman"/>
          <w:szCs w:val="24"/>
        </w:rPr>
        <w:t>ήταν αυτό που είχατ</w:t>
      </w:r>
      <w:r>
        <w:rPr>
          <w:rFonts w:eastAsia="Times New Roman" w:cs="Times New Roman"/>
          <w:szCs w:val="24"/>
        </w:rPr>
        <w:t xml:space="preserve">ε εσείς σαν αντίδωρο και ψίχουλο </w:t>
      </w:r>
      <w:r w:rsidRPr="00D17703">
        <w:rPr>
          <w:rFonts w:eastAsia="Times New Roman" w:cs="Times New Roman"/>
          <w:szCs w:val="24"/>
        </w:rPr>
        <w:t>πριν φέρουμε τη νομοθετική ρύθμιση για τους ανασφάλιστους</w:t>
      </w:r>
      <w:r>
        <w:rPr>
          <w:rFonts w:eastAsia="Times New Roman" w:cs="Times New Roman"/>
          <w:szCs w:val="24"/>
        </w:rPr>
        <w:t>.</w:t>
      </w:r>
      <w:r w:rsidRPr="00D17703">
        <w:rPr>
          <w:rFonts w:eastAsia="Times New Roman" w:cs="Times New Roman"/>
          <w:szCs w:val="24"/>
        </w:rPr>
        <w:t xml:space="preserve"> Το καταλάβατε</w:t>
      </w:r>
      <w:r>
        <w:rPr>
          <w:rFonts w:eastAsia="Times New Roman" w:cs="Times New Roman"/>
          <w:szCs w:val="24"/>
        </w:rPr>
        <w:t>;</w:t>
      </w:r>
    </w:p>
    <w:p w14:paraId="3739508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Τώρα το έφερε. </w:t>
      </w:r>
    </w:p>
    <w:p w14:paraId="3739508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τι σας λέω.</w:t>
      </w:r>
    </w:p>
    <w:p w14:paraId="3739508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έγινε κατανοητό. Ευχαριστούμε πολύ.</w:t>
      </w:r>
    </w:p>
    <w:p w14:paraId="3739509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Αυτός ο κωδικός…</w:t>
      </w:r>
    </w:p>
    <w:p w14:paraId="3739509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ΒΑΣΙΛΕΙ</w:t>
      </w:r>
      <w:r>
        <w:rPr>
          <w:rFonts w:eastAsia="Times New Roman" w:cs="Times New Roman"/>
          <w:b/>
          <w:szCs w:val="24"/>
        </w:rPr>
        <w:t xml:space="preserve">ΟΣ ΟΙΚΟΝΟΜΟΥ: </w:t>
      </w:r>
      <w:r>
        <w:rPr>
          <w:rFonts w:eastAsia="Times New Roman" w:cs="Times New Roman"/>
          <w:szCs w:val="24"/>
        </w:rPr>
        <w:t>Το Ελεγκτικό Συνέδριο λέει…</w:t>
      </w:r>
    </w:p>
    <w:p w14:paraId="3739509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Ξέρω. Kύριε Οικονόμου μην κάνετε….</w:t>
      </w:r>
    </w:p>
    <w:p w14:paraId="3739509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ο συνάδελφος κ. Γιουσούφ είναι στο </w:t>
      </w:r>
      <w:r w:rsidRPr="00D17703">
        <w:rPr>
          <w:rFonts w:eastAsia="Times New Roman" w:cs="Times New Roman"/>
          <w:szCs w:val="24"/>
        </w:rPr>
        <w:t>Βήμα</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 xml:space="preserve">Ας σεβαστούμε τον συνάδελφο. </w:t>
      </w:r>
    </w:p>
    <w:p w14:paraId="3739509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Και </w:t>
      </w:r>
      <w:r w:rsidRPr="00D17703">
        <w:rPr>
          <w:rFonts w:eastAsia="Times New Roman" w:cs="Times New Roman"/>
          <w:szCs w:val="24"/>
        </w:rPr>
        <w:t>πέρυσι και πρόπερσι</w:t>
      </w:r>
      <w:r>
        <w:rPr>
          <w:rFonts w:eastAsia="Times New Roman" w:cs="Times New Roman"/>
          <w:szCs w:val="24"/>
        </w:rPr>
        <w:t xml:space="preserve"> και φέτος… </w:t>
      </w:r>
      <w:r w:rsidRPr="00D17703">
        <w:rPr>
          <w:rFonts w:eastAsia="Times New Roman" w:cs="Times New Roman"/>
          <w:szCs w:val="24"/>
        </w:rPr>
        <w:t xml:space="preserve"> </w:t>
      </w:r>
    </w:p>
    <w:p w14:paraId="3739509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Ορίστε, κύριε Υπουργέ, τα χαρτιά λένε…</w:t>
      </w:r>
    </w:p>
    <w:p w14:paraId="3739509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Μα, είναι δυνατόν τώρα να ανταλλάσσετε χαρτιά; Εδώ, κάνουμε συζήτηση. </w:t>
      </w:r>
    </w:p>
    <w:p w14:paraId="3739509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ΠΑΥΛΟΣ ΠΟΛ</w:t>
      </w:r>
      <w:r>
        <w:rPr>
          <w:rFonts w:eastAsia="Times New Roman" w:cs="Times New Roman"/>
          <w:b/>
          <w:szCs w:val="24"/>
        </w:rPr>
        <w:t xml:space="preserve">ΑΚΗΣ (Αναπληρωτής Υπουργός Υγείας): </w:t>
      </w:r>
      <w:r>
        <w:rPr>
          <w:rFonts w:eastAsia="Times New Roman" w:cs="Times New Roman"/>
          <w:szCs w:val="24"/>
        </w:rPr>
        <w:t xml:space="preserve">Δεν ξέρει </w:t>
      </w:r>
      <w:r w:rsidRPr="00D17703">
        <w:rPr>
          <w:rFonts w:eastAsia="Times New Roman" w:cs="Times New Roman"/>
          <w:szCs w:val="24"/>
        </w:rPr>
        <w:t xml:space="preserve">τι διαβάζει </w:t>
      </w:r>
      <w:r>
        <w:rPr>
          <w:rFonts w:eastAsia="Times New Roman" w:cs="Times New Roman"/>
          <w:szCs w:val="24"/>
        </w:rPr>
        <w:t xml:space="preserve">ο κ. </w:t>
      </w:r>
      <w:r w:rsidRPr="00D17703">
        <w:rPr>
          <w:rFonts w:eastAsia="Times New Roman" w:cs="Times New Roman"/>
          <w:szCs w:val="24"/>
        </w:rPr>
        <w:t>Οικονόμου</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Επαναλαμβάνω ότι κ</w:t>
      </w:r>
      <w:r w:rsidRPr="00D17703">
        <w:rPr>
          <w:rFonts w:eastAsia="Times New Roman" w:cs="Times New Roman"/>
          <w:szCs w:val="24"/>
        </w:rPr>
        <w:t>αι πέρυσι και πρόπερσι και φέτος</w:t>
      </w:r>
      <w:r>
        <w:rPr>
          <w:rFonts w:eastAsia="Times New Roman" w:cs="Times New Roman"/>
          <w:szCs w:val="24"/>
        </w:rPr>
        <w:t>,</w:t>
      </w:r>
      <w:r w:rsidRPr="00D17703">
        <w:rPr>
          <w:rFonts w:eastAsia="Times New Roman" w:cs="Times New Roman"/>
          <w:szCs w:val="24"/>
        </w:rPr>
        <w:t xml:space="preserve"> αυτό</w:t>
      </w:r>
      <w:r>
        <w:rPr>
          <w:rFonts w:eastAsia="Times New Roman" w:cs="Times New Roman"/>
          <w:szCs w:val="24"/>
        </w:rPr>
        <w:t xml:space="preserve">ς ο κωδικός που παρέμεινε στον </w:t>
      </w:r>
      <w:r>
        <w:rPr>
          <w:rFonts w:eastAsia="Times New Roman" w:cs="Times New Roman"/>
          <w:szCs w:val="24"/>
        </w:rPr>
        <w:t>κ</w:t>
      </w:r>
      <w:r w:rsidRPr="00D17703">
        <w:rPr>
          <w:rFonts w:eastAsia="Times New Roman" w:cs="Times New Roman"/>
          <w:szCs w:val="24"/>
        </w:rPr>
        <w:t xml:space="preserve">ρατικό </w:t>
      </w:r>
      <w:r>
        <w:rPr>
          <w:rFonts w:eastAsia="Times New Roman" w:cs="Times New Roman"/>
          <w:szCs w:val="24"/>
        </w:rPr>
        <w:t>π</w:t>
      </w:r>
      <w:r w:rsidRPr="00D17703">
        <w:rPr>
          <w:rFonts w:eastAsia="Times New Roman" w:cs="Times New Roman"/>
          <w:szCs w:val="24"/>
        </w:rPr>
        <w:t>ροϋπολογισμό</w:t>
      </w:r>
      <w:r>
        <w:rPr>
          <w:rFonts w:eastAsia="Times New Roman" w:cs="Times New Roman"/>
          <w:szCs w:val="24"/>
        </w:rPr>
        <w:t>,</w:t>
      </w:r>
      <w:r w:rsidRPr="00D17703">
        <w:rPr>
          <w:rFonts w:eastAsia="Times New Roman" w:cs="Times New Roman"/>
          <w:szCs w:val="24"/>
        </w:rPr>
        <w:t xml:space="preserve"> δόθηκε ως ενίσχυση στα νοσοκομεία</w:t>
      </w:r>
      <w:r>
        <w:rPr>
          <w:rFonts w:eastAsia="Times New Roman" w:cs="Times New Roman"/>
          <w:szCs w:val="24"/>
        </w:rPr>
        <w:t xml:space="preserve"> -</w:t>
      </w:r>
      <w:r w:rsidRPr="00D17703">
        <w:rPr>
          <w:rFonts w:eastAsia="Times New Roman" w:cs="Times New Roman"/>
          <w:szCs w:val="24"/>
        </w:rPr>
        <w:t>για</w:t>
      </w:r>
      <w:r>
        <w:rPr>
          <w:rFonts w:eastAsia="Times New Roman" w:cs="Times New Roman"/>
          <w:szCs w:val="24"/>
        </w:rPr>
        <w:t>τί δ</w:t>
      </w:r>
      <w:r w:rsidRPr="00D17703">
        <w:rPr>
          <w:rFonts w:eastAsia="Times New Roman" w:cs="Times New Roman"/>
          <w:szCs w:val="24"/>
        </w:rPr>
        <w:t>εν χρειαζόταν να δοθεί πουθενά</w:t>
      </w:r>
      <w:r w:rsidRPr="00D17703">
        <w:rPr>
          <w:rFonts w:eastAsia="Times New Roman" w:cs="Times New Roman"/>
          <w:szCs w:val="24"/>
        </w:rPr>
        <w:t xml:space="preserve"> αλλού</w:t>
      </w:r>
      <w:r>
        <w:rPr>
          <w:rFonts w:eastAsia="Times New Roman" w:cs="Times New Roman"/>
          <w:szCs w:val="24"/>
        </w:rPr>
        <w:t>-</w:t>
      </w:r>
      <w:r w:rsidRPr="00D17703">
        <w:rPr>
          <w:rFonts w:eastAsia="Times New Roman" w:cs="Times New Roman"/>
          <w:szCs w:val="24"/>
        </w:rPr>
        <w:t xml:space="preserve"> Μυτιλήνης</w:t>
      </w:r>
      <w:r>
        <w:rPr>
          <w:rFonts w:eastAsia="Times New Roman" w:cs="Times New Roman"/>
          <w:szCs w:val="24"/>
        </w:rPr>
        <w:t>,</w:t>
      </w:r>
      <w:r w:rsidRPr="00D17703">
        <w:rPr>
          <w:rFonts w:eastAsia="Times New Roman" w:cs="Times New Roman"/>
          <w:szCs w:val="24"/>
        </w:rPr>
        <w:t xml:space="preserve"> Χίου</w:t>
      </w:r>
      <w:r>
        <w:rPr>
          <w:rFonts w:eastAsia="Times New Roman" w:cs="Times New Roman"/>
          <w:szCs w:val="24"/>
        </w:rPr>
        <w:t>,</w:t>
      </w:r>
      <w:r w:rsidRPr="00D17703">
        <w:rPr>
          <w:rFonts w:eastAsia="Times New Roman" w:cs="Times New Roman"/>
          <w:szCs w:val="24"/>
        </w:rPr>
        <w:t xml:space="preserve"> Σάμου</w:t>
      </w:r>
      <w:r>
        <w:rPr>
          <w:rFonts w:eastAsia="Times New Roman" w:cs="Times New Roman"/>
          <w:szCs w:val="24"/>
        </w:rPr>
        <w:t>,</w:t>
      </w:r>
      <w:r w:rsidRPr="00D17703">
        <w:rPr>
          <w:rFonts w:eastAsia="Times New Roman" w:cs="Times New Roman"/>
          <w:szCs w:val="24"/>
        </w:rPr>
        <w:t xml:space="preserve"> Κω και </w:t>
      </w:r>
      <w:r>
        <w:rPr>
          <w:rFonts w:eastAsia="Times New Roman" w:cs="Times New Roman"/>
          <w:szCs w:val="24"/>
        </w:rPr>
        <w:t xml:space="preserve">Λέρου για να ενισχυθούν για το προσφυγικό. </w:t>
      </w:r>
    </w:p>
    <w:p w14:paraId="3739509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Ολοκληρώσατε, κύριε Υπουργέ. </w:t>
      </w:r>
    </w:p>
    <w:p w14:paraId="3739509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συνάδελφος κ. Καρά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Γιουσούφ έχει τον λόγο. </w:t>
      </w:r>
    </w:p>
    <w:p w14:paraId="3739509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...οι ανασφάλιστο</w:t>
      </w:r>
      <w:r>
        <w:rPr>
          <w:rFonts w:eastAsia="Times New Roman" w:cs="Times New Roman"/>
          <w:szCs w:val="24"/>
        </w:rPr>
        <w:t>ι μπαίνουν στον άλλο μεγάλο λογαριασμό. Καταλάβατε, κύριε Οικονόμου; Δεν δίνουμε…</w:t>
      </w:r>
    </w:p>
    <w:p w14:paraId="3739509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συνάδελφε, ο κύριος Υπουργός είναι ατέλειωτος. Παρακαλώ, ξεκινήστε την ομιλία σας. </w:t>
      </w:r>
    </w:p>
    <w:p w14:paraId="3739509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…διακό</w:t>
      </w:r>
      <w:r>
        <w:rPr>
          <w:rFonts w:eastAsia="Times New Roman" w:cs="Times New Roman"/>
          <w:szCs w:val="24"/>
        </w:rPr>
        <w:t>σια δίνουμε.</w:t>
      </w:r>
    </w:p>
    <w:p w14:paraId="3739509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Ξεκινήστε την ομιλία σας, κύριε συνάδελφε.</w:t>
      </w:r>
    </w:p>
    <w:p w14:paraId="3739509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ΑΪΧΑΝ ΚΑΡΑ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ΓΙΟΥΣΟΥΦ: </w:t>
      </w:r>
      <w:r w:rsidRPr="00D17703">
        <w:rPr>
          <w:rFonts w:eastAsia="Times New Roman" w:cs="Times New Roman"/>
          <w:szCs w:val="24"/>
        </w:rPr>
        <w:t>Επειδή κατέχω τον στοιχειώδη σεβασμό στους συνομιλητές</w:t>
      </w:r>
      <w:r>
        <w:rPr>
          <w:rFonts w:eastAsia="Times New Roman" w:cs="Times New Roman"/>
          <w:szCs w:val="24"/>
        </w:rPr>
        <w:t>,</w:t>
      </w:r>
      <w:r w:rsidRPr="00D17703">
        <w:rPr>
          <w:rFonts w:eastAsia="Times New Roman" w:cs="Times New Roman"/>
          <w:szCs w:val="24"/>
        </w:rPr>
        <w:t xml:space="preserve"> δεν μπορώ να διακόψω κανέναν </w:t>
      </w:r>
      <w:r>
        <w:rPr>
          <w:rFonts w:eastAsia="Times New Roman" w:cs="Times New Roman"/>
          <w:szCs w:val="24"/>
        </w:rPr>
        <w:t xml:space="preserve">όταν μιλάει. </w:t>
      </w:r>
    </w:p>
    <w:p w14:paraId="3739509F"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 xml:space="preserve">Αφού </w:t>
      </w:r>
      <w:r>
        <w:rPr>
          <w:rFonts w:eastAsia="Times New Roman" w:cs="Times New Roman"/>
          <w:szCs w:val="24"/>
        </w:rPr>
        <w:t>μου</w:t>
      </w:r>
      <w:r w:rsidRPr="00D17703">
        <w:rPr>
          <w:rFonts w:eastAsia="Times New Roman" w:cs="Times New Roman"/>
          <w:szCs w:val="24"/>
        </w:rPr>
        <w:t xml:space="preserve"> έχετε δώσει το</w:t>
      </w:r>
      <w:r>
        <w:rPr>
          <w:rFonts w:eastAsia="Times New Roman" w:cs="Times New Roman"/>
          <w:szCs w:val="24"/>
        </w:rPr>
        <w:t>ν</w:t>
      </w:r>
      <w:r w:rsidRPr="00D17703">
        <w:rPr>
          <w:rFonts w:eastAsia="Times New Roman" w:cs="Times New Roman"/>
          <w:szCs w:val="24"/>
        </w:rPr>
        <w:t xml:space="preserve"> λόγο</w:t>
      </w:r>
      <w:r>
        <w:rPr>
          <w:rFonts w:eastAsia="Times New Roman" w:cs="Times New Roman"/>
          <w:szCs w:val="24"/>
        </w:rPr>
        <w:t>,</w:t>
      </w:r>
      <w:r w:rsidRPr="00D17703">
        <w:rPr>
          <w:rFonts w:eastAsia="Times New Roman" w:cs="Times New Roman"/>
          <w:szCs w:val="24"/>
        </w:rPr>
        <w:t xml:space="preserve"> κύριε Πρόεδρε</w:t>
      </w:r>
      <w:r>
        <w:rPr>
          <w:rFonts w:eastAsia="Times New Roman" w:cs="Times New Roman"/>
          <w:szCs w:val="24"/>
        </w:rPr>
        <w:t>,</w:t>
      </w:r>
      <w:r w:rsidRPr="00D17703">
        <w:rPr>
          <w:rFonts w:eastAsia="Times New Roman" w:cs="Times New Roman"/>
          <w:szCs w:val="24"/>
        </w:rPr>
        <w:t xml:space="preserve"> συνεχίζω </w:t>
      </w:r>
      <w:r>
        <w:rPr>
          <w:rFonts w:eastAsia="Times New Roman" w:cs="Times New Roman"/>
          <w:szCs w:val="24"/>
        </w:rPr>
        <w:t xml:space="preserve">την ομιλία μου. </w:t>
      </w:r>
    </w:p>
    <w:p w14:paraId="373950A0"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Ξεκινάω</w:t>
      </w:r>
      <w:r>
        <w:rPr>
          <w:rFonts w:eastAsia="Times New Roman" w:cs="Times New Roman"/>
          <w:szCs w:val="24"/>
        </w:rPr>
        <w:t>,</w:t>
      </w:r>
      <w:r w:rsidRPr="00D17703">
        <w:rPr>
          <w:rFonts w:eastAsia="Times New Roman" w:cs="Times New Roman"/>
          <w:szCs w:val="24"/>
        </w:rPr>
        <w:t xml:space="preserve"> διαμαρτυρόμενος </w:t>
      </w:r>
      <w:r>
        <w:rPr>
          <w:rFonts w:eastAsia="Times New Roman" w:cs="Times New Roman"/>
          <w:szCs w:val="24"/>
        </w:rPr>
        <w:t xml:space="preserve">για κάποιους συναδέλφους </w:t>
      </w:r>
      <w:r w:rsidRPr="00D17703">
        <w:rPr>
          <w:rFonts w:eastAsia="Times New Roman" w:cs="Times New Roman"/>
          <w:szCs w:val="24"/>
        </w:rPr>
        <w:t>που μιλάνε όσο θέλουν</w:t>
      </w:r>
      <w:r>
        <w:rPr>
          <w:rFonts w:eastAsia="Times New Roman" w:cs="Times New Roman"/>
          <w:szCs w:val="24"/>
        </w:rPr>
        <w:t>, επειδή ί</w:t>
      </w:r>
      <w:r w:rsidRPr="00D17703">
        <w:rPr>
          <w:rFonts w:eastAsia="Times New Roman" w:cs="Times New Roman"/>
          <w:szCs w:val="24"/>
        </w:rPr>
        <w:t>σως νομίζουν ότι το Κοινοβούλιό τους ανήκει</w:t>
      </w:r>
      <w:r>
        <w:rPr>
          <w:rFonts w:eastAsia="Times New Roman" w:cs="Times New Roman"/>
          <w:szCs w:val="24"/>
        </w:rPr>
        <w:t>, ότι</w:t>
      </w:r>
      <w:r w:rsidRPr="00D17703">
        <w:rPr>
          <w:rFonts w:eastAsia="Times New Roman" w:cs="Times New Roman"/>
          <w:szCs w:val="24"/>
        </w:rPr>
        <w:t xml:space="preserve"> είναι σπίτι </w:t>
      </w:r>
      <w:r>
        <w:rPr>
          <w:rFonts w:eastAsia="Times New Roman" w:cs="Times New Roman"/>
          <w:szCs w:val="24"/>
        </w:rPr>
        <w:t>τους.</w:t>
      </w:r>
      <w:r w:rsidRPr="00D17703">
        <w:rPr>
          <w:rFonts w:eastAsia="Times New Roman" w:cs="Times New Roman"/>
          <w:szCs w:val="24"/>
        </w:rPr>
        <w:t xml:space="preserve"> Εγώ πιστεύω ότι το Κοινοβούλιο είναι το σπίτι του λαού</w:t>
      </w:r>
      <w:r>
        <w:rPr>
          <w:rFonts w:eastAsia="Times New Roman" w:cs="Times New Roman"/>
          <w:szCs w:val="24"/>
        </w:rPr>
        <w:t>.</w:t>
      </w:r>
      <w:r w:rsidRPr="00D17703">
        <w:rPr>
          <w:rFonts w:eastAsia="Times New Roman" w:cs="Times New Roman"/>
          <w:szCs w:val="24"/>
        </w:rPr>
        <w:t xml:space="preserve"> Και δεν αναφέρομαι </w:t>
      </w:r>
      <w:r>
        <w:rPr>
          <w:rFonts w:eastAsia="Times New Roman" w:cs="Times New Roman"/>
          <w:szCs w:val="24"/>
        </w:rPr>
        <w:t>σ</w:t>
      </w:r>
      <w:r w:rsidRPr="00D17703">
        <w:rPr>
          <w:rFonts w:eastAsia="Times New Roman" w:cs="Times New Roman"/>
          <w:szCs w:val="24"/>
        </w:rPr>
        <w:t xml:space="preserve">το </w:t>
      </w:r>
      <w:r>
        <w:rPr>
          <w:rFonts w:eastAsia="Times New Roman" w:cs="Times New Roman"/>
          <w:szCs w:val="24"/>
        </w:rPr>
        <w:t>«Σ</w:t>
      </w:r>
      <w:r w:rsidRPr="00D17703">
        <w:rPr>
          <w:rFonts w:eastAsia="Times New Roman" w:cs="Times New Roman"/>
          <w:szCs w:val="24"/>
        </w:rPr>
        <w:t xml:space="preserve">πίτι του </w:t>
      </w:r>
      <w:r>
        <w:rPr>
          <w:rFonts w:eastAsia="Times New Roman" w:cs="Times New Roman"/>
          <w:szCs w:val="24"/>
        </w:rPr>
        <w:t>Λαού» του Τσαουσέσκου. Το λέω για να ξεκαθαρίζ</w:t>
      </w:r>
      <w:r w:rsidRPr="00D17703">
        <w:rPr>
          <w:rFonts w:eastAsia="Times New Roman" w:cs="Times New Roman"/>
          <w:szCs w:val="24"/>
        </w:rPr>
        <w:t>ουμε κάποια πράγματα</w:t>
      </w:r>
      <w:r>
        <w:rPr>
          <w:rFonts w:eastAsia="Times New Roman" w:cs="Times New Roman"/>
          <w:szCs w:val="24"/>
        </w:rPr>
        <w:t>.</w:t>
      </w:r>
    </w:p>
    <w:p w14:paraId="373950A1"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50A2"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 xml:space="preserve">Ακούσαμε πάρα πολλές </w:t>
      </w:r>
      <w:r>
        <w:rPr>
          <w:rFonts w:eastAsia="Times New Roman" w:cs="Times New Roman"/>
          <w:szCs w:val="24"/>
        </w:rPr>
        <w:t>απερίφραστες</w:t>
      </w:r>
      <w:r w:rsidRPr="00D17703">
        <w:rPr>
          <w:rFonts w:eastAsia="Times New Roman" w:cs="Times New Roman"/>
          <w:szCs w:val="24"/>
        </w:rPr>
        <w:t xml:space="preserve"> καταδίκες της σημερινής </w:t>
      </w:r>
      <w:r>
        <w:rPr>
          <w:rFonts w:eastAsia="Times New Roman" w:cs="Times New Roman"/>
          <w:szCs w:val="24"/>
        </w:rPr>
        <w:t xml:space="preserve">-καταδικαστέας, βεβαίως- </w:t>
      </w:r>
      <w:r w:rsidRPr="00D17703">
        <w:rPr>
          <w:rFonts w:eastAsia="Times New Roman" w:cs="Times New Roman"/>
          <w:szCs w:val="24"/>
        </w:rPr>
        <w:t>τρομοκρατικής</w:t>
      </w:r>
      <w:r>
        <w:rPr>
          <w:rFonts w:eastAsia="Times New Roman" w:cs="Times New Roman"/>
          <w:szCs w:val="24"/>
        </w:rPr>
        <w:t xml:space="preserve"> επίθεσης </w:t>
      </w:r>
      <w:r w:rsidRPr="00D17703">
        <w:rPr>
          <w:rFonts w:eastAsia="Times New Roman" w:cs="Times New Roman"/>
          <w:szCs w:val="24"/>
        </w:rPr>
        <w:t>εναντίον ενός ιδιωτικού καναλ</w:t>
      </w:r>
      <w:r w:rsidRPr="00D17703">
        <w:rPr>
          <w:rFonts w:eastAsia="Times New Roman" w:cs="Times New Roman"/>
          <w:szCs w:val="24"/>
        </w:rPr>
        <w:t xml:space="preserve">ιού </w:t>
      </w:r>
      <w:r>
        <w:rPr>
          <w:rFonts w:eastAsia="Times New Roman" w:cs="Times New Roman"/>
          <w:szCs w:val="24"/>
        </w:rPr>
        <w:t>που έγινε σήμερα το χάραμα. Καταδικάζω κι εγώ απερίφραστα.</w:t>
      </w:r>
      <w:r w:rsidRPr="00D17703">
        <w:rPr>
          <w:rFonts w:eastAsia="Times New Roman" w:cs="Times New Roman"/>
          <w:szCs w:val="24"/>
        </w:rPr>
        <w:t xml:space="preserve"> </w:t>
      </w:r>
      <w:r>
        <w:rPr>
          <w:rFonts w:eastAsia="Times New Roman" w:cs="Times New Roman"/>
          <w:szCs w:val="24"/>
        </w:rPr>
        <w:t xml:space="preserve">Καταδικάζω, όμως, απερίφραστα και </w:t>
      </w:r>
      <w:r w:rsidRPr="00D17703">
        <w:rPr>
          <w:rFonts w:eastAsia="Times New Roman" w:cs="Times New Roman"/>
          <w:szCs w:val="24"/>
        </w:rPr>
        <w:t xml:space="preserve">κάθε </w:t>
      </w:r>
      <w:r>
        <w:rPr>
          <w:rFonts w:eastAsia="Times New Roman" w:cs="Times New Roman"/>
          <w:szCs w:val="24"/>
        </w:rPr>
        <w:t xml:space="preserve">μορφής </w:t>
      </w:r>
      <w:r w:rsidRPr="00D17703">
        <w:rPr>
          <w:rFonts w:eastAsia="Times New Roman" w:cs="Times New Roman"/>
          <w:szCs w:val="24"/>
        </w:rPr>
        <w:t>επίθεση</w:t>
      </w:r>
      <w:r>
        <w:rPr>
          <w:rFonts w:eastAsia="Times New Roman" w:cs="Times New Roman"/>
          <w:szCs w:val="24"/>
        </w:rPr>
        <w:t xml:space="preserve"> εναντίον της ε</w:t>
      </w:r>
      <w:r w:rsidRPr="00D17703">
        <w:rPr>
          <w:rFonts w:eastAsia="Times New Roman" w:cs="Times New Roman"/>
          <w:szCs w:val="24"/>
        </w:rPr>
        <w:t>λεύθερης έκφρασης</w:t>
      </w:r>
      <w:r>
        <w:rPr>
          <w:rFonts w:eastAsia="Times New Roman" w:cs="Times New Roman"/>
          <w:szCs w:val="24"/>
        </w:rPr>
        <w:t>, της ε</w:t>
      </w:r>
      <w:r w:rsidRPr="00D17703">
        <w:rPr>
          <w:rFonts w:eastAsia="Times New Roman" w:cs="Times New Roman"/>
          <w:szCs w:val="24"/>
        </w:rPr>
        <w:t>λεύθερης</w:t>
      </w:r>
      <w:r>
        <w:rPr>
          <w:rFonts w:eastAsia="Times New Roman" w:cs="Times New Roman"/>
          <w:szCs w:val="24"/>
        </w:rPr>
        <w:t>,</w:t>
      </w:r>
      <w:r w:rsidRPr="00D17703">
        <w:rPr>
          <w:rFonts w:eastAsia="Times New Roman" w:cs="Times New Roman"/>
          <w:szCs w:val="24"/>
        </w:rPr>
        <w:t xml:space="preserve"> ανεξάρτητη</w:t>
      </w:r>
      <w:r>
        <w:rPr>
          <w:rFonts w:eastAsia="Times New Roman" w:cs="Times New Roman"/>
          <w:szCs w:val="24"/>
        </w:rPr>
        <w:t>ς</w:t>
      </w:r>
      <w:r w:rsidRPr="00D17703">
        <w:rPr>
          <w:rFonts w:eastAsia="Times New Roman" w:cs="Times New Roman"/>
          <w:szCs w:val="24"/>
        </w:rPr>
        <w:t xml:space="preserve"> και αδέσμευτη</w:t>
      </w:r>
      <w:r>
        <w:rPr>
          <w:rFonts w:eastAsia="Times New Roman" w:cs="Times New Roman"/>
          <w:szCs w:val="24"/>
        </w:rPr>
        <w:t>ς</w:t>
      </w:r>
      <w:r w:rsidRPr="00D17703">
        <w:rPr>
          <w:rFonts w:eastAsia="Times New Roman" w:cs="Times New Roman"/>
          <w:szCs w:val="24"/>
        </w:rPr>
        <w:t xml:space="preserve"> δημοσιογραφία</w:t>
      </w:r>
      <w:r>
        <w:rPr>
          <w:rFonts w:eastAsia="Times New Roman" w:cs="Times New Roman"/>
          <w:szCs w:val="24"/>
        </w:rPr>
        <w:t>ς. Να μην τα ξεχνάμε αυτά. Έχουν καταδικαστεί δημοσ</w:t>
      </w:r>
      <w:r>
        <w:rPr>
          <w:rFonts w:eastAsia="Times New Roman" w:cs="Times New Roman"/>
          <w:szCs w:val="24"/>
        </w:rPr>
        <w:t>ιογράφοι, διότι εξέφρασαν την ελεύθερη άποψή</w:t>
      </w:r>
      <w:r w:rsidRPr="00D17703">
        <w:rPr>
          <w:rFonts w:eastAsia="Times New Roman" w:cs="Times New Roman"/>
          <w:szCs w:val="24"/>
        </w:rPr>
        <w:t xml:space="preserve"> τους και την πληροφορία τους στην υπηρεσία της ανθρωπότητας</w:t>
      </w:r>
      <w:r>
        <w:rPr>
          <w:rFonts w:eastAsia="Times New Roman" w:cs="Times New Roman"/>
          <w:szCs w:val="24"/>
        </w:rPr>
        <w:t>.</w:t>
      </w:r>
    </w:p>
    <w:p w14:paraId="373950A3"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Συζητώντας</w:t>
      </w:r>
      <w:r>
        <w:rPr>
          <w:rFonts w:eastAsia="Times New Roman" w:cs="Times New Roman"/>
          <w:szCs w:val="24"/>
        </w:rPr>
        <w:t>,</w:t>
      </w:r>
      <w:r w:rsidRPr="00D17703">
        <w:rPr>
          <w:rFonts w:eastAsia="Times New Roman" w:cs="Times New Roman"/>
          <w:szCs w:val="24"/>
        </w:rPr>
        <w:t xml:space="preserve"> σήμερα για το</w:t>
      </w:r>
      <w:r>
        <w:rPr>
          <w:rFonts w:eastAsia="Times New Roman" w:cs="Times New Roman"/>
          <w:szCs w:val="24"/>
        </w:rPr>
        <w:t xml:space="preserve">ν φετινό </w:t>
      </w:r>
      <w:r>
        <w:rPr>
          <w:rFonts w:eastAsia="Times New Roman" w:cs="Times New Roman"/>
          <w:szCs w:val="24"/>
        </w:rPr>
        <w:t>π</w:t>
      </w:r>
      <w:r w:rsidRPr="00D17703">
        <w:rPr>
          <w:rFonts w:eastAsia="Times New Roman" w:cs="Times New Roman"/>
          <w:szCs w:val="24"/>
        </w:rPr>
        <w:t>ροϋπολογισμό</w:t>
      </w:r>
      <w:r>
        <w:rPr>
          <w:rFonts w:eastAsia="Times New Roman" w:cs="Times New Roman"/>
          <w:szCs w:val="24"/>
        </w:rPr>
        <w:t>, δ</w:t>
      </w:r>
      <w:r w:rsidRPr="00D17703">
        <w:rPr>
          <w:rFonts w:eastAsia="Times New Roman" w:cs="Times New Roman"/>
          <w:szCs w:val="24"/>
        </w:rPr>
        <w:t>εν έχω να πω πάρα πολλά πράγματα</w:t>
      </w:r>
      <w:r>
        <w:rPr>
          <w:rFonts w:eastAsia="Times New Roman" w:cs="Times New Roman"/>
          <w:szCs w:val="24"/>
        </w:rPr>
        <w:t>.</w:t>
      </w:r>
      <w:r w:rsidRPr="00D17703">
        <w:rPr>
          <w:rFonts w:eastAsia="Times New Roman" w:cs="Times New Roman"/>
          <w:szCs w:val="24"/>
        </w:rPr>
        <w:t xml:space="preserve"> Δεν </w:t>
      </w:r>
      <w:r>
        <w:rPr>
          <w:rFonts w:eastAsia="Times New Roman" w:cs="Times New Roman"/>
          <w:szCs w:val="24"/>
        </w:rPr>
        <w:t xml:space="preserve">θα εξαντλήσω το </w:t>
      </w:r>
      <w:r>
        <w:rPr>
          <w:rFonts w:eastAsia="Times New Roman" w:cs="Times New Roman"/>
          <w:szCs w:val="24"/>
        </w:rPr>
        <w:t>επτά</w:t>
      </w:r>
      <w:r w:rsidRPr="00D17703">
        <w:rPr>
          <w:rFonts w:eastAsia="Times New Roman" w:cs="Times New Roman"/>
          <w:szCs w:val="24"/>
        </w:rPr>
        <w:t>λεπτο πιστεύω</w:t>
      </w:r>
      <w:r>
        <w:rPr>
          <w:rFonts w:eastAsia="Times New Roman" w:cs="Times New Roman"/>
          <w:szCs w:val="24"/>
        </w:rPr>
        <w:t>.</w:t>
      </w:r>
    </w:p>
    <w:p w14:paraId="373950A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Ακούσαμε διάφορες</w:t>
      </w:r>
      <w:r w:rsidRPr="00D17703">
        <w:rPr>
          <w:rFonts w:eastAsia="Times New Roman" w:cs="Times New Roman"/>
          <w:szCs w:val="24"/>
        </w:rPr>
        <w:t xml:space="preserve"> ανακρίβει</w:t>
      </w:r>
      <w:r w:rsidRPr="00D17703">
        <w:rPr>
          <w:rFonts w:eastAsia="Times New Roman" w:cs="Times New Roman"/>
          <w:szCs w:val="24"/>
        </w:rPr>
        <w:t>ες από εκπροσώπους της Αντιπολίτευσης</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όχι μόνο της μ</w:t>
      </w:r>
      <w:r w:rsidRPr="00D17703">
        <w:rPr>
          <w:rFonts w:eastAsia="Times New Roman" w:cs="Times New Roman"/>
          <w:szCs w:val="24"/>
        </w:rPr>
        <w:t>είζονος</w:t>
      </w:r>
      <w:r>
        <w:rPr>
          <w:rFonts w:eastAsia="Times New Roman" w:cs="Times New Roman"/>
          <w:szCs w:val="24"/>
        </w:rPr>
        <w:t>, αλλά και της ε</w:t>
      </w:r>
      <w:r w:rsidRPr="00D17703">
        <w:rPr>
          <w:rFonts w:eastAsia="Times New Roman" w:cs="Times New Roman"/>
          <w:szCs w:val="24"/>
        </w:rPr>
        <w:t>λάσσονος</w:t>
      </w:r>
      <w:r>
        <w:rPr>
          <w:rFonts w:eastAsia="Times New Roman" w:cs="Times New Roman"/>
          <w:szCs w:val="24"/>
        </w:rPr>
        <w:t>,</w:t>
      </w:r>
      <w:r w:rsidRPr="00D17703">
        <w:rPr>
          <w:rFonts w:eastAsia="Times New Roman" w:cs="Times New Roman"/>
          <w:szCs w:val="24"/>
        </w:rPr>
        <w:t xml:space="preserve"> για να μην τους αδικήσω</w:t>
      </w:r>
      <w:r>
        <w:rPr>
          <w:rFonts w:eastAsia="Times New Roman" w:cs="Times New Roman"/>
          <w:szCs w:val="24"/>
        </w:rPr>
        <w:t>.</w:t>
      </w:r>
      <w:r w:rsidRPr="00D17703">
        <w:rPr>
          <w:rFonts w:eastAsia="Times New Roman" w:cs="Times New Roman"/>
          <w:szCs w:val="24"/>
        </w:rPr>
        <w:t xml:space="preserve"> Η Κυβέρνηση </w:t>
      </w:r>
      <w:r>
        <w:rPr>
          <w:rFonts w:eastAsia="Times New Roman" w:cs="Times New Roman"/>
          <w:szCs w:val="24"/>
        </w:rPr>
        <w:t>μας,</w:t>
      </w:r>
      <w:r w:rsidRPr="00D17703">
        <w:rPr>
          <w:rFonts w:eastAsia="Times New Roman" w:cs="Times New Roman"/>
          <w:szCs w:val="24"/>
        </w:rPr>
        <w:t xml:space="preserve"> </w:t>
      </w:r>
      <w:r>
        <w:rPr>
          <w:rFonts w:eastAsia="Times New Roman" w:cs="Times New Roman"/>
          <w:szCs w:val="24"/>
        </w:rPr>
        <w:t>όμως,</w:t>
      </w:r>
      <w:r w:rsidRPr="00D17703">
        <w:rPr>
          <w:rFonts w:eastAsia="Times New Roman" w:cs="Times New Roman"/>
          <w:szCs w:val="24"/>
        </w:rPr>
        <w:t xml:space="preserve"> εγγυάται ότι βρισκόμαστε στην ευχάριστη </w:t>
      </w:r>
      <w:r>
        <w:rPr>
          <w:rFonts w:eastAsia="Times New Roman" w:cs="Times New Roman"/>
          <w:szCs w:val="24"/>
        </w:rPr>
        <w:t xml:space="preserve">θέση να φέρνουμε προς </w:t>
      </w:r>
      <w:r w:rsidRPr="00D17703">
        <w:rPr>
          <w:rFonts w:eastAsia="Times New Roman" w:cs="Times New Roman"/>
          <w:szCs w:val="24"/>
        </w:rPr>
        <w:t>κύρωση το</w:t>
      </w:r>
      <w:r>
        <w:rPr>
          <w:rFonts w:eastAsia="Times New Roman" w:cs="Times New Roman"/>
          <w:szCs w:val="24"/>
        </w:rPr>
        <w:t>ν</w:t>
      </w:r>
      <w:r w:rsidRPr="00D17703">
        <w:rPr>
          <w:rFonts w:eastAsia="Times New Roman" w:cs="Times New Roman"/>
          <w:szCs w:val="24"/>
        </w:rPr>
        <w:t xml:space="preserve"> πρώτο δικό μας προϋπολογισμό</w:t>
      </w:r>
      <w:r>
        <w:rPr>
          <w:rFonts w:eastAsia="Times New Roman" w:cs="Times New Roman"/>
          <w:szCs w:val="24"/>
        </w:rPr>
        <w:t>,</w:t>
      </w:r>
      <w:r w:rsidRPr="00D17703">
        <w:rPr>
          <w:rFonts w:eastAsia="Times New Roman" w:cs="Times New Roman"/>
          <w:szCs w:val="24"/>
        </w:rPr>
        <w:t xml:space="preserve"> το</w:t>
      </w:r>
      <w:r>
        <w:rPr>
          <w:rFonts w:eastAsia="Times New Roman" w:cs="Times New Roman"/>
          <w:szCs w:val="24"/>
        </w:rPr>
        <w:t>ν</w:t>
      </w:r>
      <w:r w:rsidRPr="00D17703">
        <w:rPr>
          <w:rFonts w:eastAsia="Times New Roman" w:cs="Times New Roman"/>
          <w:szCs w:val="24"/>
        </w:rPr>
        <w:t xml:space="preserve"> πρώτο που κατατίθεται έξω από την ασφυξία του Προγράμματος Δημοσιονομικής Προσαρμογής</w:t>
      </w:r>
      <w:r>
        <w:rPr>
          <w:rFonts w:eastAsia="Times New Roman" w:cs="Times New Roman"/>
          <w:szCs w:val="24"/>
        </w:rPr>
        <w:t>.</w:t>
      </w:r>
      <w:r w:rsidRPr="00D17703">
        <w:rPr>
          <w:rFonts w:eastAsia="Times New Roman" w:cs="Times New Roman"/>
          <w:szCs w:val="24"/>
        </w:rPr>
        <w:t xml:space="preserve"> Το </w:t>
      </w:r>
      <w:r>
        <w:rPr>
          <w:rFonts w:eastAsia="Times New Roman" w:cs="Times New Roman"/>
          <w:szCs w:val="24"/>
        </w:rPr>
        <w:t>20</w:t>
      </w:r>
      <w:r w:rsidRPr="00D17703">
        <w:rPr>
          <w:rFonts w:eastAsia="Times New Roman" w:cs="Times New Roman"/>
          <w:szCs w:val="24"/>
        </w:rPr>
        <w:t xml:space="preserve">19 θα είναι μία χρονιά </w:t>
      </w:r>
      <w:r>
        <w:rPr>
          <w:rFonts w:eastAsia="Times New Roman" w:cs="Times New Roman"/>
          <w:szCs w:val="24"/>
        </w:rPr>
        <w:t xml:space="preserve">που </w:t>
      </w:r>
      <w:r w:rsidRPr="00D17703">
        <w:rPr>
          <w:rFonts w:eastAsia="Times New Roman" w:cs="Times New Roman"/>
          <w:szCs w:val="24"/>
        </w:rPr>
        <w:t>θα ξαναβρούμε ένα μικρό χαμόγελο</w:t>
      </w:r>
      <w:r>
        <w:rPr>
          <w:rFonts w:eastAsia="Times New Roman" w:cs="Times New Roman"/>
          <w:szCs w:val="24"/>
        </w:rPr>
        <w:t>.</w:t>
      </w:r>
      <w:r w:rsidRPr="00D17703">
        <w:rPr>
          <w:rFonts w:eastAsia="Times New Roman" w:cs="Times New Roman"/>
          <w:szCs w:val="24"/>
        </w:rPr>
        <w:t xml:space="preserve"> Ξαναβρίσκουμε την ελπίδα ότι κάθε χρονιά που έρχεται</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 xml:space="preserve">θα </w:t>
      </w:r>
      <w:r w:rsidRPr="00D17703">
        <w:rPr>
          <w:rFonts w:eastAsia="Times New Roman" w:cs="Times New Roman"/>
          <w:szCs w:val="24"/>
        </w:rPr>
        <w:t>οικοδομούμε ένα καλύτερο κοινωνικό κράτος</w:t>
      </w:r>
      <w:r>
        <w:rPr>
          <w:rFonts w:eastAsia="Times New Roman" w:cs="Times New Roman"/>
          <w:szCs w:val="24"/>
        </w:rPr>
        <w:t>, θα</w:t>
      </w:r>
      <w:r>
        <w:rPr>
          <w:rFonts w:eastAsia="Times New Roman" w:cs="Times New Roman"/>
          <w:szCs w:val="24"/>
        </w:rPr>
        <w:t xml:space="preserve"> ολοκληρώνονται</w:t>
      </w:r>
      <w:r w:rsidRPr="00D17703">
        <w:rPr>
          <w:rFonts w:eastAsia="Times New Roman" w:cs="Times New Roman"/>
          <w:szCs w:val="24"/>
        </w:rPr>
        <w:t xml:space="preserve"> έργα και θα ξεκινούν νέα</w:t>
      </w:r>
      <w:r>
        <w:rPr>
          <w:rFonts w:eastAsia="Times New Roman" w:cs="Times New Roman"/>
          <w:szCs w:val="24"/>
        </w:rPr>
        <w:t>,</w:t>
      </w:r>
      <w:r w:rsidRPr="00D17703">
        <w:rPr>
          <w:rFonts w:eastAsia="Times New Roman" w:cs="Times New Roman"/>
          <w:szCs w:val="24"/>
        </w:rPr>
        <w:t xml:space="preserve"> θα έχουμε καλύτερη</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γεία και καλύτερη </w:t>
      </w:r>
      <w:r>
        <w:rPr>
          <w:rFonts w:eastAsia="Times New Roman" w:cs="Times New Roman"/>
          <w:szCs w:val="24"/>
        </w:rPr>
        <w:t>π</w:t>
      </w:r>
      <w:r>
        <w:rPr>
          <w:rFonts w:eastAsia="Times New Roman" w:cs="Times New Roman"/>
          <w:szCs w:val="24"/>
        </w:rPr>
        <w:t xml:space="preserve">αιδεία. </w:t>
      </w:r>
      <w:r w:rsidRPr="00D17703">
        <w:rPr>
          <w:rFonts w:eastAsia="Times New Roman" w:cs="Times New Roman"/>
          <w:szCs w:val="24"/>
        </w:rPr>
        <w:t xml:space="preserve"> </w:t>
      </w:r>
    </w:p>
    <w:p w14:paraId="373950A5"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Ήδη</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 xml:space="preserve">έχει </w:t>
      </w:r>
      <w:r w:rsidRPr="00D17703">
        <w:rPr>
          <w:rFonts w:eastAsia="Times New Roman" w:cs="Times New Roman"/>
          <w:szCs w:val="24"/>
        </w:rPr>
        <w:t xml:space="preserve">διαψευστεί πολλές φορές η κινδυνολογία </w:t>
      </w:r>
      <w:r>
        <w:rPr>
          <w:rFonts w:eastAsia="Times New Roman" w:cs="Times New Roman"/>
          <w:szCs w:val="24"/>
        </w:rPr>
        <w:t xml:space="preserve">της </w:t>
      </w:r>
      <w:r w:rsidRPr="00D17703">
        <w:rPr>
          <w:rFonts w:eastAsia="Times New Roman" w:cs="Times New Roman"/>
          <w:szCs w:val="24"/>
        </w:rPr>
        <w:t>Αντιπολίτευση</w:t>
      </w:r>
      <w:r>
        <w:rPr>
          <w:rFonts w:eastAsia="Times New Roman" w:cs="Times New Roman"/>
          <w:szCs w:val="24"/>
        </w:rPr>
        <w:t>ς</w:t>
      </w:r>
      <w:r w:rsidRPr="00D17703">
        <w:rPr>
          <w:rFonts w:eastAsia="Times New Roman" w:cs="Times New Roman"/>
          <w:szCs w:val="24"/>
        </w:rPr>
        <w:t xml:space="preserve"> </w:t>
      </w:r>
      <w:r>
        <w:rPr>
          <w:rFonts w:eastAsia="Times New Roman" w:cs="Times New Roman"/>
          <w:szCs w:val="24"/>
        </w:rPr>
        <w:t>που ήθελε τη</w:t>
      </w:r>
      <w:r w:rsidRPr="00D17703">
        <w:rPr>
          <w:rFonts w:eastAsia="Times New Roman" w:cs="Times New Roman"/>
          <w:szCs w:val="24"/>
        </w:rPr>
        <w:t xml:space="preserve"> μη κατάργηση </w:t>
      </w:r>
      <w:r>
        <w:rPr>
          <w:rFonts w:eastAsia="Times New Roman" w:cs="Times New Roman"/>
          <w:szCs w:val="24"/>
        </w:rPr>
        <w:t xml:space="preserve">της περικοπής των συντάξεων. </w:t>
      </w:r>
      <w:r w:rsidRPr="00D17703">
        <w:rPr>
          <w:rFonts w:eastAsia="Times New Roman" w:cs="Times New Roman"/>
          <w:szCs w:val="24"/>
        </w:rPr>
        <w:t xml:space="preserve">Δεν </w:t>
      </w:r>
      <w:r>
        <w:rPr>
          <w:rFonts w:eastAsia="Times New Roman" w:cs="Times New Roman"/>
          <w:szCs w:val="24"/>
        </w:rPr>
        <w:t xml:space="preserve">το πίστευαν. «Ήταν δίκαιο, </w:t>
      </w:r>
      <w:r w:rsidRPr="00D17703">
        <w:rPr>
          <w:rFonts w:eastAsia="Times New Roman" w:cs="Times New Roman"/>
          <w:szCs w:val="24"/>
        </w:rPr>
        <w:t>έγινε πράξη</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Αυτό ε</w:t>
      </w:r>
      <w:r w:rsidRPr="00D17703">
        <w:rPr>
          <w:rFonts w:eastAsia="Times New Roman" w:cs="Times New Roman"/>
          <w:szCs w:val="24"/>
        </w:rPr>
        <w:t xml:space="preserve">ίναι </w:t>
      </w:r>
      <w:r>
        <w:rPr>
          <w:rFonts w:eastAsia="Times New Roman" w:cs="Times New Roman"/>
          <w:szCs w:val="24"/>
        </w:rPr>
        <w:t xml:space="preserve">το κλασικό μας σλόγκαν </w:t>
      </w:r>
      <w:r w:rsidRPr="00D17703">
        <w:rPr>
          <w:rFonts w:eastAsia="Times New Roman" w:cs="Times New Roman"/>
          <w:szCs w:val="24"/>
        </w:rPr>
        <w:t>που δεν αρέσει σε όλους</w:t>
      </w:r>
      <w:r>
        <w:rPr>
          <w:rFonts w:eastAsia="Times New Roman" w:cs="Times New Roman"/>
          <w:szCs w:val="24"/>
        </w:rPr>
        <w:t>.</w:t>
      </w:r>
      <w:r w:rsidRPr="00D17703">
        <w:rPr>
          <w:rFonts w:eastAsia="Times New Roman" w:cs="Times New Roman"/>
          <w:szCs w:val="24"/>
        </w:rPr>
        <w:t xml:space="preserve"> Την εφαρμογή του κόφτη ήθελαν</w:t>
      </w:r>
      <w:r>
        <w:rPr>
          <w:rFonts w:eastAsia="Times New Roman" w:cs="Times New Roman"/>
          <w:szCs w:val="24"/>
        </w:rPr>
        <w:t>, που δεν έγινε. Επίσης, έλεγαν ότι δεν θα ολοκληρωνόταν π</w:t>
      </w:r>
      <w:r w:rsidRPr="00D17703">
        <w:rPr>
          <w:rFonts w:eastAsia="Times New Roman" w:cs="Times New Roman"/>
          <w:szCs w:val="24"/>
        </w:rPr>
        <w:t>οτέ η τελευταία αξιολόγηση του προγράμματος</w:t>
      </w:r>
      <w:r>
        <w:rPr>
          <w:rFonts w:eastAsia="Times New Roman" w:cs="Times New Roman"/>
          <w:szCs w:val="24"/>
        </w:rPr>
        <w:t>. Από την</w:t>
      </w:r>
      <w:r w:rsidRPr="00D17703">
        <w:rPr>
          <w:rFonts w:eastAsia="Times New Roman" w:cs="Times New Roman"/>
          <w:szCs w:val="24"/>
        </w:rPr>
        <w:t xml:space="preserve"> 21</w:t>
      </w:r>
      <w:r>
        <w:rPr>
          <w:rFonts w:eastAsia="Times New Roman" w:cs="Times New Roman"/>
          <w:szCs w:val="24"/>
          <w:vertAlign w:val="superscript"/>
        </w:rPr>
        <w:t>η</w:t>
      </w:r>
      <w:r w:rsidRPr="00D17703">
        <w:rPr>
          <w:rFonts w:eastAsia="Times New Roman" w:cs="Times New Roman"/>
          <w:szCs w:val="24"/>
        </w:rPr>
        <w:t xml:space="preserve"> Αυγούστου</w:t>
      </w:r>
      <w:r>
        <w:rPr>
          <w:rFonts w:eastAsia="Times New Roman" w:cs="Times New Roman"/>
          <w:szCs w:val="24"/>
        </w:rPr>
        <w:t>, α</w:t>
      </w:r>
      <w:r w:rsidRPr="00D17703">
        <w:rPr>
          <w:rFonts w:eastAsia="Times New Roman" w:cs="Times New Roman"/>
          <w:szCs w:val="24"/>
        </w:rPr>
        <w:t>γαπητοί φίλοι</w:t>
      </w:r>
      <w:r>
        <w:rPr>
          <w:rFonts w:eastAsia="Times New Roman" w:cs="Times New Roman"/>
          <w:szCs w:val="24"/>
        </w:rPr>
        <w:t>,</w:t>
      </w:r>
      <w:r w:rsidRPr="00D17703">
        <w:rPr>
          <w:rFonts w:eastAsia="Times New Roman" w:cs="Times New Roman"/>
          <w:szCs w:val="24"/>
        </w:rPr>
        <w:t xml:space="preserve"> νομοθετούμε με γοργούς </w:t>
      </w:r>
      <w:r w:rsidRPr="00D17703">
        <w:rPr>
          <w:rFonts w:eastAsia="Times New Roman" w:cs="Times New Roman"/>
          <w:szCs w:val="24"/>
        </w:rPr>
        <w:t>ρυθμούς υπέρ των αδύναμων</w:t>
      </w:r>
      <w:r>
        <w:rPr>
          <w:rFonts w:eastAsia="Times New Roman" w:cs="Times New Roman"/>
          <w:szCs w:val="24"/>
        </w:rPr>
        <w:t>,</w:t>
      </w:r>
      <w:r w:rsidRPr="00D17703">
        <w:rPr>
          <w:rFonts w:eastAsia="Times New Roman" w:cs="Times New Roman"/>
          <w:szCs w:val="24"/>
        </w:rPr>
        <w:t xml:space="preserve"> όσο κι </w:t>
      </w:r>
      <w:r>
        <w:rPr>
          <w:rFonts w:eastAsia="Times New Roman" w:cs="Times New Roman"/>
          <w:szCs w:val="24"/>
        </w:rPr>
        <w:t xml:space="preserve">αν </w:t>
      </w:r>
      <w:r w:rsidRPr="00D17703">
        <w:rPr>
          <w:rFonts w:eastAsia="Times New Roman" w:cs="Times New Roman"/>
          <w:szCs w:val="24"/>
        </w:rPr>
        <w:t>δεν αρέσει σε κάποιους κύκλους αυτό</w:t>
      </w:r>
      <w:r>
        <w:rPr>
          <w:rFonts w:eastAsia="Times New Roman" w:cs="Times New Roman"/>
          <w:szCs w:val="24"/>
        </w:rPr>
        <w:t>.</w:t>
      </w:r>
      <w:r w:rsidRPr="00D17703">
        <w:rPr>
          <w:rFonts w:eastAsia="Times New Roman" w:cs="Times New Roman"/>
          <w:szCs w:val="24"/>
        </w:rPr>
        <w:t xml:space="preserve"> </w:t>
      </w:r>
    </w:p>
    <w:p w14:paraId="373950A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Μου έχει κάνει </w:t>
      </w:r>
      <w:r w:rsidRPr="00D17703">
        <w:rPr>
          <w:rFonts w:eastAsia="Times New Roman" w:cs="Times New Roman"/>
          <w:szCs w:val="24"/>
        </w:rPr>
        <w:t xml:space="preserve">εντύπωση </w:t>
      </w:r>
      <w:r>
        <w:rPr>
          <w:rFonts w:eastAsia="Times New Roman" w:cs="Times New Roman"/>
          <w:szCs w:val="24"/>
        </w:rPr>
        <w:t xml:space="preserve">η </w:t>
      </w:r>
      <w:r w:rsidRPr="00D17703">
        <w:rPr>
          <w:rFonts w:eastAsia="Times New Roman" w:cs="Times New Roman"/>
          <w:szCs w:val="24"/>
        </w:rPr>
        <w:t xml:space="preserve">ομιλία του συναδέλφου </w:t>
      </w:r>
      <w:r>
        <w:rPr>
          <w:rFonts w:eastAsia="Times New Roman" w:cs="Times New Roman"/>
          <w:szCs w:val="24"/>
        </w:rPr>
        <w:t xml:space="preserve">της ελάσσονος Αντιπολίτευσης </w:t>
      </w:r>
      <w:r w:rsidRPr="00D17703">
        <w:rPr>
          <w:rFonts w:eastAsia="Times New Roman" w:cs="Times New Roman"/>
          <w:szCs w:val="24"/>
        </w:rPr>
        <w:t>από την Κομοτηνή</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που α</w:t>
      </w:r>
      <w:r w:rsidRPr="00D17703">
        <w:rPr>
          <w:rFonts w:eastAsia="Times New Roman" w:cs="Times New Roman"/>
          <w:szCs w:val="24"/>
        </w:rPr>
        <w:t>ναφέρθηκε στα προβλήματα της περιοχής μου</w:t>
      </w:r>
      <w:r>
        <w:rPr>
          <w:rFonts w:eastAsia="Times New Roman" w:cs="Times New Roman"/>
          <w:szCs w:val="24"/>
        </w:rPr>
        <w:t>,</w:t>
      </w:r>
      <w:r w:rsidRPr="00D17703">
        <w:rPr>
          <w:rFonts w:eastAsia="Times New Roman" w:cs="Times New Roman"/>
          <w:szCs w:val="24"/>
        </w:rPr>
        <w:t xml:space="preserve"> αποκρύπτοντας μία σειρά από έργα που έχουν ολοκληρωθεί ή έχουν δρομολογηθεί</w:t>
      </w:r>
      <w:r>
        <w:rPr>
          <w:rFonts w:eastAsia="Times New Roman" w:cs="Times New Roman"/>
          <w:szCs w:val="24"/>
        </w:rPr>
        <w:t>,</w:t>
      </w:r>
      <w:r w:rsidRPr="00D17703">
        <w:rPr>
          <w:rFonts w:eastAsia="Times New Roman" w:cs="Times New Roman"/>
          <w:szCs w:val="24"/>
        </w:rPr>
        <w:t xml:space="preserve"> για να βελτιώσουν την καθημερινότητα των κατοίκων της Θράκης</w:t>
      </w:r>
      <w:r>
        <w:rPr>
          <w:rFonts w:eastAsia="Times New Roman" w:cs="Times New Roman"/>
          <w:szCs w:val="24"/>
        </w:rPr>
        <w:t>.</w:t>
      </w:r>
    </w:p>
    <w:p w14:paraId="373950A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Αναγνωρίζοντας</w:t>
      </w:r>
      <w:r w:rsidRPr="00D17703">
        <w:rPr>
          <w:rFonts w:eastAsia="Times New Roman" w:cs="Times New Roman"/>
          <w:szCs w:val="24"/>
        </w:rPr>
        <w:t xml:space="preserve"> τη μητρική γλώσσα των παιδιών που προέρχονται από τη μειονότητα</w:t>
      </w:r>
      <w:r>
        <w:rPr>
          <w:rFonts w:eastAsia="Times New Roman" w:cs="Times New Roman"/>
          <w:szCs w:val="24"/>
        </w:rPr>
        <w:t>,</w:t>
      </w:r>
      <w:r w:rsidRPr="00D17703">
        <w:rPr>
          <w:rFonts w:eastAsia="Times New Roman" w:cs="Times New Roman"/>
          <w:szCs w:val="24"/>
        </w:rPr>
        <w:t xml:space="preserve"> εφαρμόστηκε για πρώτη φορά</w:t>
      </w:r>
      <w:r>
        <w:rPr>
          <w:rFonts w:eastAsia="Times New Roman" w:cs="Times New Roman"/>
          <w:szCs w:val="24"/>
        </w:rPr>
        <w:t xml:space="preserve"> -</w:t>
      </w:r>
      <w:r w:rsidRPr="00D17703">
        <w:rPr>
          <w:rFonts w:eastAsia="Times New Roman" w:cs="Times New Roman"/>
          <w:szCs w:val="24"/>
        </w:rPr>
        <w:t>έστω και</w:t>
      </w:r>
      <w:r w:rsidRPr="00D17703">
        <w:rPr>
          <w:rFonts w:eastAsia="Times New Roman" w:cs="Times New Roman"/>
          <w:szCs w:val="24"/>
        </w:rPr>
        <w:t xml:space="preserve"> πιλοτικά</w:t>
      </w:r>
      <w:r>
        <w:rPr>
          <w:rFonts w:eastAsia="Times New Roman" w:cs="Times New Roman"/>
          <w:szCs w:val="24"/>
        </w:rPr>
        <w:t>-</w:t>
      </w:r>
      <w:r w:rsidRPr="00D17703">
        <w:rPr>
          <w:rFonts w:eastAsia="Times New Roman" w:cs="Times New Roman"/>
          <w:szCs w:val="24"/>
        </w:rPr>
        <w:t xml:space="preserve"> η παράλληλη χρήση ελληνικών και τουρκικών σε δημόσια νηπιαγωγεία με στόχο την καλύτερη εκμάθηση της ελληνικής γλώσσας</w:t>
      </w:r>
      <w:r>
        <w:rPr>
          <w:rFonts w:eastAsia="Times New Roman" w:cs="Times New Roman"/>
          <w:szCs w:val="24"/>
        </w:rPr>
        <w:t>.</w:t>
      </w:r>
      <w:r w:rsidRPr="00D17703">
        <w:rPr>
          <w:rFonts w:eastAsia="Times New Roman" w:cs="Times New Roman"/>
          <w:szCs w:val="24"/>
        </w:rPr>
        <w:t xml:space="preserve"> Αυτό δεν θέλουμε για την ενσωμάτωση της μειονότητας </w:t>
      </w:r>
      <w:r>
        <w:rPr>
          <w:rFonts w:eastAsia="Times New Roman" w:cs="Times New Roman"/>
          <w:szCs w:val="24"/>
        </w:rPr>
        <w:t xml:space="preserve">στην κοινωνία </w:t>
      </w:r>
      <w:r w:rsidRPr="00D17703">
        <w:rPr>
          <w:rFonts w:eastAsia="Times New Roman" w:cs="Times New Roman"/>
          <w:szCs w:val="24"/>
        </w:rPr>
        <w:t>και των νέων παιδιών στο γενικό σύνολο του ελληνικού λαού</w:t>
      </w:r>
      <w:r>
        <w:rPr>
          <w:rFonts w:eastAsia="Times New Roman" w:cs="Times New Roman"/>
          <w:szCs w:val="24"/>
        </w:rPr>
        <w:t>;</w:t>
      </w:r>
      <w:r w:rsidRPr="00D17703">
        <w:rPr>
          <w:rFonts w:eastAsia="Times New Roman" w:cs="Times New Roman"/>
          <w:szCs w:val="24"/>
        </w:rPr>
        <w:t xml:space="preserve"> </w:t>
      </w:r>
    </w:p>
    <w:p w14:paraId="373950A8"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Στ</w:t>
      </w:r>
      <w:r>
        <w:rPr>
          <w:rFonts w:eastAsia="Times New Roman" w:cs="Times New Roman"/>
          <w:szCs w:val="24"/>
        </w:rPr>
        <w:t>ο</w:t>
      </w:r>
      <w:r w:rsidRPr="00D17703">
        <w:rPr>
          <w:rFonts w:eastAsia="Times New Roman" w:cs="Times New Roman"/>
          <w:szCs w:val="24"/>
        </w:rPr>
        <w:t xml:space="preserve"> πλαίσι</w:t>
      </w:r>
      <w:r>
        <w:rPr>
          <w:rFonts w:eastAsia="Times New Roman" w:cs="Times New Roman"/>
          <w:szCs w:val="24"/>
        </w:rPr>
        <w:t>ο</w:t>
      </w:r>
      <w:r w:rsidRPr="00D17703">
        <w:rPr>
          <w:rFonts w:eastAsia="Times New Roman" w:cs="Times New Roman"/>
          <w:szCs w:val="24"/>
        </w:rPr>
        <w:t xml:space="preserve"> της χειραφέτησης της </w:t>
      </w:r>
      <w:r>
        <w:rPr>
          <w:rFonts w:eastAsia="Times New Roman" w:cs="Times New Roman"/>
          <w:szCs w:val="24"/>
        </w:rPr>
        <w:t>μουσουλμανικής κοινότητας,</w:t>
      </w:r>
      <w:r w:rsidRPr="00D17703">
        <w:rPr>
          <w:rFonts w:eastAsia="Times New Roman" w:cs="Times New Roman"/>
          <w:szCs w:val="24"/>
        </w:rPr>
        <w:t xml:space="preserve"> περιορίστηκαν οι δικαστικές αρμοδιότητες του μουφτή</w:t>
      </w:r>
      <w:r>
        <w:rPr>
          <w:rFonts w:eastAsia="Times New Roman" w:cs="Times New Roman"/>
          <w:szCs w:val="24"/>
        </w:rPr>
        <w:t>,</w:t>
      </w:r>
      <w:r w:rsidRPr="00D17703">
        <w:rPr>
          <w:rFonts w:eastAsia="Times New Roman" w:cs="Times New Roman"/>
          <w:szCs w:val="24"/>
        </w:rPr>
        <w:t xml:space="preserve"> για να μπορούν πλέον τα μέλη της μειονότητας να λύνουν τις διαφορές που προκύπτουν μεταξύ τους μέσω των ελληνικών αστικών δικαστηρίων</w:t>
      </w:r>
      <w:r>
        <w:rPr>
          <w:rFonts w:eastAsia="Times New Roman" w:cs="Times New Roman"/>
          <w:szCs w:val="24"/>
        </w:rPr>
        <w:t>.</w:t>
      </w:r>
      <w:r w:rsidRPr="00D17703">
        <w:rPr>
          <w:rFonts w:eastAsia="Times New Roman" w:cs="Times New Roman"/>
          <w:szCs w:val="24"/>
        </w:rPr>
        <w:t xml:space="preserve"> </w:t>
      </w:r>
    </w:p>
    <w:p w14:paraId="373950A9"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Χαρακτη</w:t>
      </w:r>
      <w:r w:rsidRPr="00D17703">
        <w:rPr>
          <w:rFonts w:eastAsia="Times New Roman" w:cs="Times New Roman"/>
          <w:szCs w:val="24"/>
        </w:rPr>
        <w:t>ριστικό παράδειγμα των έργων που πραγματοποιούνται</w:t>
      </w:r>
      <w:r>
        <w:rPr>
          <w:rFonts w:eastAsia="Times New Roman" w:cs="Times New Roman"/>
          <w:szCs w:val="24"/>
        </w:rPr>
        <w:t>,</w:t>
      </w:r>
      <w:r w:rsidRPr="00D17703">
        <w:rPr>
          <w:rFonts w:eastAsia="Times New Roman" w:cs="Times New Roman"/>
          <w:szCs w:val="24"/>
        </w:rPr>
        <w:t xml:space="preserve"> αποτελεί το νοσοκομε</w:t>
      </w:r>
      <w:r>
        <w:rPr>
          <w:rFonts w:eastAsia="Times New Roman" w:cs="Times New Roman"/>
          <w:szCs w:val="24"/>
        </w:rPr>
        <w:t>ίο της Κομοτηνής που βρισκόταν έ</w:t>
      </w:r>
      <w:r w:rsidRPr="00D17703">
        <w:rPr>
          <w:rFonts w:eastAsia="Times New Roman" w:cs="Times New Roman"/>
          <w:szCs w:val="24"/>
        </w:rPr>
        <w:t>να βήμα πριν το κλείσιμο</w:t>
      </w:r>
      <w:r>
        <w:rPr>
          <w:rFonts w:eastAsia="Times New Roman" w:cs="Times New Roman"/>
          <w:szCs w:val="24"/>
        </w:rPr>
        <w:t>.</w:t>
      </w:r>
      <w:r w:rsidRPr="00D17703">
        <w:rPr>
          <w:rFonts w:eastAsia="Times New Roman" w:cs="Times New Roman"/>
          <w:szCs w:val="24"/>
        </w:rPr>
        <w:t xml:space="preserve"> Σήμερα</w:t>
      </w:r>
      <w:r>
        <w:rPr>
          <w:rFonts w:eastAsia="Times New Roman" w:cs="Times New Roman"/>
          <w:szCs w:val="24"/>
        </w:rPr>
        <w:t>,</w:t>
      </w:r>
      <w:r w:rsidRPr="00D17703">
        <w:rPr>
          <w:rFonts w:eastAsia="Times New Roman" w:cs="Times New Roman"/>
          <w:szCs w:val="24"/>
        </w:rPr>
        <w:t xml:space="preserve"> έχει στελεχωθεί με επιπλέον προσωπικό</w:t>
      </w:r>
      <w:r>
        <w:rPr>
          <w:rFonts w:eastAsia="Times New Roman" w:cs="Times New Roman"/>
          <w:szCs w:val="24"/>
        </w:rPr>
        <w:t>, ώστε να συνεχίσει τη</w:t>
      </w:r>
      <w:r w:rsidRPr="00D17703">
        <w:rPr>
          <w:rFonts w:eastAsia="Times New Roman" w:cs="Times New Roman"/>
          <w:szCs w:val="24"/>
        </w:rPr>
        <w:t xml:space="preserve"> λειτουργία του</w:t>
      </w:r>
      <w:r>
        <w:rPr>
          <w:rFonts w:eastAsia="Times New Roman" w:cs="Times New Roman"/>
          <w:szCs w:val="24"/>
        </w:rPr>
        <w:t>, ενώ μ</w:t>
      </w:r>
      <w:r w:rsidRPr="00D17703">
        <w:rPr>
          <w:rFonts w:eastAsia="Times New Roman" w:cs="Times New Roman"/>
          <w:szCs w:val="24"/>
        </w:rPr>
        <w:t>εγάλη επιτυχία συνιστά και η εξασφάλι</w:t>
      </w:r>
      <w:r w:rsidRPr="00D17703">
        <w:rPr>
          <w:rFonts w:eastAsia="Times New Roman" w:cs="Times New Roman"/>
          <w:szCs w:val="24"/>
        </w:rPr>
        <w:t xml:space="preserve">ση της δωρεάς από το Ίδρυμα </w:t>
      </w:r>
      <w:r>
        <w:rPr>
          <w:rFonts w:eastAsia="Times New Roman" w:cs="Times New Roman"/>
          <w:szCs w:val="24"/>
        </w:rPr>
        <w:t xml:space="preserve">«Σταύρος Νιάρχος» </w:t>
      </w:r>
      <w:r w:rsidRPr="00D17703">
        <w:rPr>
          <w:rFonts w:eastAsia="Times New Roman" w:cs="Times New Roman"/>
          <w:szCs w:val="24"/>
        </w:rPr>
        <w:t>για την κατασκευή νέου</w:t>
      </w:r>
      <w:r>
        <w:rPr>
          <w:rFonts w:eastAsia="Times New Roman" w:cs="Times New Roman"/>
          <w:szCs w:val="24"/>
        </w:rPr>
        <w:t>,</w:t>
      </w:r>
      <w:r w:rsidRPr="00D17703">
        <w:rPr>
          <w:rFonts w:eastAsia="Times New Roman" w:cs="Times New Roman"/>
          <w:szCs w:val="24"/>
        </w:rPr>
        <w:t xml:space="preserve"> σύγχρονου νοσοκομείου</w:t>
      </w:r>
      <w:r>
        <w:rPr>
          <w:rFonts w:eastAsia="Times New Roman" w:cs="Times New Roman"/>
          <w:szCs w:val="24"/>
        </w:rPr>
        <w:t>.</w:t>
      </w:r>
      <w:r w:rsidRPr="00D17703">
        <w:rPr>
          <w:rFonts w:eastAsia="Times New Roman" w:cs="Times New Roman"/>
          <w:szCs w:val="24"/>
        </w:rPr>
        <w:t xml:space="preserve"> </w:t>
      </w:r>
    </w:p>
    <w:p w14:paraId="373950A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Επίσης,</w:t>
      </w:r>
      <w:r w:rsidRPr="00D17703">
        <w:rPr>
          <w:rFonts w:eastAsia="Times New Roman" w:cs="Times New Roman"/>
          <w:szCs w:val="24"/>
        </w:rPr>
        <w:t xml:space="preserve"> υπάρχουν και οι δομές που λέγονται </w:t>
      </w:r>
      <w:r>
        <w:rPr>
          <w:rFonts w:eastAsia="Times New Roman" w:cs="Times New Roman"/>
          <w:szCs w:val="24"/>
        </w:rPr>
        <w:t>τ</w:t>
      </w:r>
      <w:r w:rsidRPr="00D17703">
        <w:rPr>
          <w:rFonts w:eastAsia="Times New Roman" w:cs="Times New Roman"/>
          <w:szCs w:val="24"/>
        </w:rPr>
        <w:t xml:space="preserve">οπικές </w:t>
      </w:r>
      <w:r>
        <w:rPr>
          <w:rFonts w:eastAsia="Times New Roman" w:cs="Times New Roman"/>
          <w:szCs w:val="24"/>
        </w:rPr>
        <w:t>μ</w:t>
      </w:r>
      <w:r w:rsidRPr="00D17703">
        <w:rPr>
          <w:rFonts w:eastAsia="Times New Roman" w:cs="Times New Roman"/>
          <w:szCs w:val="24"/>
        </w:rPr>
        <w:t xml:space="preserve">ονάδες </w:t>
      </w:r>
      <w:r>
        <w:rPr>
          <w:rFonts w:eastAsia="Times New Roman" w:cs="Times New Roman"/>
          <w:szCs w:val="24"/>
        </w:rPr>
        <w:t>υ</w:t>
      </w:r>
      <w:r w:rsidRPr="00D17703">
        <w:rPr>
          <w:rFonts w:eastAsia="Times New Roman" w:cs="Times New Roman"/>
          <w:szCs w:val="24"/>
        </w:rPr>
        <w:t>γείας</w:t>
      </w:r>
      <w:r>
        <w:rPr>
          <w:rFonts w:eastAsia="Times New Roman" w:cs="Times New Roman"/>
          <w:szCs w:val="24"/>
        </w:rPr>
        <w:t>,</w:t>
      </w:r>
      <w:r w:rsidRPr="00D17703">
        <w:rPr>
          <w:rFonts w:eastAsia="Times New Roman" w:cs="Times New Roman"/>
          <w:szCs w:val="24"/>
        </w:rPr>
        <w:t xml:space="preserve"> που στην Κομοτηνή λειτουργούν πετυχημένα δύο από αυτές</w:t>
      </w:r>
      <w:r>
        <w:rPr>
          <w:rFonts w:eastAsia="Times New Roman" w:cs="Times New Roman"/>
          <w:szCs w:val="24"/>
        </w:rPr>
        <w:t>.</w:t>
      </w:r>
      <w:r w:rsidRPr="00D17703">
        <w:rPr>
          <w:rFonts w:eastAsia="Times New Roman" w:cs="Times New Roman"/>
          <w:szCs w:val="24"/>
        </w:rPr>
        <w:t xml:space="preserve"> </w:t>
      </w:r>
    </w:p>
    <w:p w14:paraId="373950AB"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 xml:space="preserve">Στηρίξαμε </w:t>
      </w:r>
      <w:r>
        <w:rPr>
          <w:rFonts w:eastAsia="Times New Roman" w:cs="Times New Roman"/>
          <w:szCs w:val="24"/>
        </w:rPr>
        <w:t>τα Σ</w:t>
      </w:r>
      <w:r w:rsidRPr="00D17703">
        <w:rPr>
          <w:rFonts w:eastAsia="Times New Roman" w:cs="Times New Roman"/>
          <w:szCs w:val="24"/>
        </w:rPr>
        <w:t xml:space="preserve">χολεία </w:t>
      </w:r>
      <w:r>
        <w:rPr>
          <w:rFonts w:eastAsia="Times New Roman" w:cs="Times New Roman"/>
          <w:szCs w:val="24"/>
        </w:rPr>
        <w:t>Δ</w:t>
      </w:r>
      <w:r w:rsidRPr="00D17703">
        <w:rPr>
          <w:rFonts w:eastAsia="Times New Roman" w:cs="Times New Roman"/>
          <w:szCs w:val="24"/>
        </w:rPr>
        <w:t xml:space="preserve">εύτερης </w:t>
      </w:r>
      <w:r>
        <w:rPr>
          <w:rFonts w:eastAsia="Times New Roman" w:cs="Times New Roman"/>
          <w:szCs w:val="24"/>
        </w:rPr>
        <w:t>Ε</w:t>
      </w:r>
      <w:r w:rsidRPr="00D17703">
        <w:rPr>
          <w:rFonts w:eastAsia="Times New Roman" w:cs="Times New Roman"/>
          <w:szCs w:val="24"/>
        </w:rPr>
        <w:t>υκαιρία</w:t>
      </w:r>
      <w:r w:rsidRPr="00D17703">
        <w:rPr>
          <w:rFonts w:eastAsia="Times New Roman" w:cs="Times New Roman"/>
          <w:szCs w:val="24"/>
        </w:rPr>
        <w:t xml:space="preserve">ς Κομοτηνής </w:t>
      </w:r>
      <w:r>
        <w:rPr>
          <w:rFonts w:eastAsia="Times New Roman" w:cs="Times New Roman"/>
          <w:szCs w:val="24"/>
        </w:rPr>
        <w:t>και Σαπών που προσελκύουν</w:t>
      </w:r>
      <w:r w:rsidRPr="00D17703">
        <w:rPr>
          <w:rFonts w:eastAsia="Times New Roman" w:cs="Times New Roman"/>
          <w:szCs w:val="24"/>
        </w:rPr>
        <w:t xml:space="preserve"> κυρίως μαθητές από το χώρο της μειονότητας</w:t>
      </w:r>
      <w:r>
        <w:rPr>
          <w:rFonts w:eastAsia="Times New Roman" w:cs="Times New Roman"/>
          <w:szCs w:val="24"/>
        </w:rPr>
        <w:t>, που π</w:t>
      </w:r>
      <w:r w:rsidRPr="00D17703">
        <w:rPr>
          <w:rFonts w:eastAsia="Times New Roman" w:cs="Times New Roman"/>
          <w:szCs w:val="24"/>
        </w:rPr>
        <w:t xml:space="preserve">οιο είναι το πρόβλημά </w:t>
      </w:r>
      <w:r>
        <w:rPr>
          <w:rFonts w:eastAsia="Times New Roman" w:cs="Times New Roman"/>
          <w:szCs w:val="24"/>
        </w:rPr>
        <w:t>τους;</w:t>
      </w:r>
      <w:r w:rsidRPr="00D17703">
        <w:rPr>
          <w:rFonts w:eastAsia="Times New Roman" w:cs="Times New Roman"/>
          <w:szCs w:val="24"/>
        </w:rPr>
        <w:t xml:space="preserve"> Δεν έχουν απολυτήριο γυμνασίου</w:t>
      </w:r>
      <w:r>
        <w:rPr>
          <w:rFonts w:eastAsia="Times New Roman" w:cs="Times New Roman"/>
          <w:szCs w:val="24"/>
        </w:rPr>
        <w:t>.</w:t>
      </w:r>
      <w:r w:rsidRPr="00D17703">
        <w:rPr>
          <w:rFonts w:eastAsia="Times New Roman" w:cs="Times New Roman"/>
          <w:szCs w:val="24"/>
        </w:rPr>
        <w:t xml:space="preserve"> </w:t>
      </w:r>
      <w:r>
        <w:rPr>
          <w:rFonts w:eastAsia="Times New Roman" w:cs="Times New Roman"/>
          <w:szCs w:val="24"/>
        </w:rPr>
        <w:t xml:space="preserve">Το </w:t>
      </w:r>
      <w:r w:rsidRPr="00D17703">
        <w:rPr>
          <w:rFonts w:eastAsia="Times New Roman" w:cs="Times New Roman"/>
          <w:szCs w:val="24"/>
        </w:rPr>
        <w:t xml:space="preserve">αποτέλεσμα </w:t>
      </w:r>
      <w:r>
        <w:rPr>
          <w:rFonts w:eastAsia="Times New Roman" w:cs="Times New Roman"/>
          <w:szCs w:val="24"/>
        </w:rPr>
        <w:t xml:space="preserve">είναι ότι </w:t>
      </w:r>
      <w:r w:rsidRPr="00D17703">
        <w:rPr>
          <w:rFonts w:eastAsia="Times New Roman" w:cs="Times New Roman"/>
          <w:szCs w:val="24"/>
        </w:rPr>
        <w:t>χάνουν ευκαιρίες εργασίας</w:t>
      </w:r>
      <w:r>
        <w:rPr>
          <w:rFonts w:eastAsia="Times New Roman" w:cs="Times New Roman"/>
          <w:szCs w:val="24"/>
        </w:rPr>
        <w:t>,</w:t>
      </w:r>
      <w:r w:rsidRPr="00D17703">
        <w:rPr>
          <w:rFonts w:eastAsia="Times New Roman" w:cs="Times New Roman"/>
          <w:szCs w:val="24"/>
        </w:rPr>
        <w:t xml:space="preserve"> κυρίως σε προγράμματα των δήμων</w:t>
      </w:r>
      <w:r>
        <w:rPr>
          <w:rFonts w:eastAsia="Times New Roman" w:cs="Times New Roman"/>
          <w:szCs w:val="24"/>
        </w:rPr>
        <w:t>.</w:t>
      </w:r>
      <w:r w:rsidRPr="00D17703">
        <w:rPr>
          <w:rFonts w:eastAsia="Times New Roman" w:cs="Times New Roman"/>
          <w:szCs w:val="24"/>
        </w:rPr>
        <w:t xml:space="preserve"> </w:t>
      </w:r>
    </w:p>
    <w:p w14:paraId="373950AC" w14:textId="77777777" w:rsidR="00B27939" w:rsidRDefault="00D93F4B">
      <w:pPr>
        <w:spacing w:after="0" w:line="600" w:lineRule="auto"/>
        <w:ind w:firstLine="720"/>
        <w:jc w:val="both"/>
        <w:rPr>
          <w:rFonts w:eastAsia="Times New Roman" w:cs="Times New Roman"/>
          <w:szCs w:val="24"/>
        </w:rPr>
      </w:pPr>
      <w:r w:rsidRPr="00D17703">
        <w:rPr>
          <w:rFonts w:eastAsia="Times New Roman" w:cs="Times New Roman"/>
          <w:szCs w:val="24"/>
        </w:rPr>
        <w:t xml:space="preserve">Να </w:t>
      </w:r>
      <w:r>
        <w:rPr>
          <w:rFonts w:eastAsia="Times New Roman" w:cs="Times New Roman"/>
          <w:szCs w:val="24"/>
        </w:rPr>
        <w:t>μη μιλήσω</w:t>
      </w:r>
      <w:r w:rsidRPr="00D17703">
        <w:rPr>
          <w:rFonts w:eastAsia="Times New Roman" w:cs="Times New Roman"/>
          <w:szCs w:val="24"/>
        </w:rPr>
        <w:t xml:space="preserve"> για </w:t>
      </w:r>
      <w:r>
        <w:rPr>
          <w:rFonts w:eastAsia="Times New Roman" w:cs="Times New Roman"/>
          <w:szCs w:val="24"/>
        </w:rPr>
        <w:t xml:space="preserve">τον </w:t>
      </w:r>
      <w:r>
        <w:rPr>
          <w:rFonts w:eastAsia="Times New Roman" w:cs="Times New Roman"/>
          <w:szCs w:val="24"/>
        </w:rPr>
        <w:t>«ΦΙΛΟΔΗΜΟ» που έχει ανακουφίσ</w:t>
      </w:r>
      <w:r w:rsidRPr="00D17703">
        <w:rPr>
          <w:rFonts w:eastAsia="Times New Roman" w:cs="Times New Roman"/>
          <w:szCs w:val="24"/>
        </w:rPr>
        <w:t>ει δήμους και της περιοχής μου</w:t>
      </w:r>
      <w:r>
        <w:rPr>
          <w:rFonts w:eastAsia="Times New Roman" w:cs="Times New Roman"/>
          <w:szCs w:val="24"/>
        </w:rPr>
        <w:t xml:space="preserve">. </w:t>
      </w:r>
      <w:r w:rsidRPr="00D17703">
        <w:rPr>
          <w:rFonts w:eastAsia="Times New Roman" w:cs="Times New Roman"/>
          <w:szCs w:val="24"/>
        </w:rPr>
        <w:t xml:space="preserve"> </w:t>
      </w:r>
    </w:p>
    <w:p w14:paraId="373950AD" w14:textId="77777777" w:rsidR="00B27939" w:rsidRDefault="00D93F4B">
      <w:pPr>
        <w:spacing w:after="0" w:line="600" w:lineRule="auto"/>
        <w:ind w:firstLine="720"/>
        <w:jc w:val="both"/>
        <w:rPr>
          <w:rFonts w:eastAsia="Times New Roman"/>
          <w:szCs w:val="24"/>
        </w:rPr>
      </w:pPr>
      <w:r w:rsidRPr="00D25502">
        <w:rPr>
          <w:rFonts w:eastAsia="Times New Roman"/>
          <w:szCs w:val="24"/>
        </w:rPr>
        <w:t>Ίσως</w:t>
      </w:r>
      <w:r>
        <w:rPr>
          <w:rFonts w:eastAsia="Times New Roman"/>
          <w:szCs w:val="24"/>
        </w:rPr>
        <w:t xml:space="preserve"> δεν τα καταφέρα</w:t>
      </w:r>
      <w:r w:rsidRPr="00D25502">
        <w:rPr>
          <w:rFonts w:eastAsia="Times New Roman"/>
          <w:szCs w:val="24"/>
        </w:rPr>
        <w:t xml:space="preserve">με </w:t>
      </w:r>
      <w:r>
        <w:rPr>
          <w:rFonts w:eastAsia="Times New Roman"/>
          <w:szCs w:val="24"/>
        </w:rPr>
        <w:t>ακόμα με ανθρώπους,</w:t>
      </w:r>
      <w:r w:rsidRPr="00D25502">
        <w:rPr>
          <w:rFonts w:eastAsia="Times New Roman"/>
          <w:szCs w:val="24"/>
        </w:rPr>
        <w:t xml:space="preserve"> εκατοντάδες των νέων</w:t>
      </w:r>
      <w:r>
        <w:rPr>
          <w:rFonts w:eastAsia="Times New Roman"/>
          <w:szCs w:val="24"/>
        </w:rPr>
        <w:t xml:space="preserve">, που εσείς, κύριοι </w:t>
      </w:r>
      <w:r w:rsidRPr="00D25502">
        <w:rPr>
          <w:rFonts w:eastAsia="Times New Roman"/>
          <w:szCs w:val="24"/>
        </w:rPr>
        <w:t>της Αντιπολίτευσης</w:t>
      </w:r>
      <w:r>
        <w:rPr>
          <w:rFonts w:eastAsia="Times New Roman"/>
          <w:szCs w:val="24"/>
        </w:rPr>
        <w:t>, που κυβερνούσατε</w:t>
      </w:r>
      <w:r w:rsidRPr="00D25502">
        <w:rPr>
          <w:rFonts w:eastAsia="Times New Roman"/>
          <w:szCs w:val="24"/>
        </w:rPr>
        <w:t xml:space="preserve"> πριν το </w:t>
      </w:r>
      <w:r>
        <w:rPr>
          <w:rFonts w:eastAsia="Times New Roman"/>
          <w:szCs w:val="24"/>
        </w:rPr>
        <w:t>20</w:t>
      </w:r>
      <w:r w:rsidRPr="00D25502">
        <w:rPr>
          <w:rFonts w:eastAsia="Times New Roman"/>
          <w:szCs w:val="24"/>
        </w:rPr>
        <w:t>15 τους διώξατε έξω</w:t>
      </w:r>
      <w:r>
        <w:rPr>
          <w:rFonts w:eastAsia="Times New Roman"/>
          <w:szCs w:val="24"/>
        </w:rPr>
        <w:t xml:space="preserve"> και αδυνατούμε βεβαίως μέσα</w:t>
      </w:r>
      <w:r w:rsidRPr="00D25502">
        <w:rPr>
          <w:rFonts w:eastAsia="Times New Roman"/>
          <w:szCs w:val="24"/>
        </w:rPr>
        <w:t xml:space="preserve"> σε μία τετραετί</w:t>
      </w:r>
      <w:r w:rsidRPr="00D25502">
        <w:rPr>
          <w:rFonts w:eastAsia="Times New Roman"/>
          <w:szCs w:val="24"/>
        </w:rPr>
        <w:t>α να τους φέρουμε πίσω</w:t>
      </w:r>
      <w:r>
        <w:rPr>
          <w:rFonts w:eastAsia="Times New Roman"/>
          <w:szCs w:val="24"/>
        </w:rPr>
        <w:t>.</w:t>
      </w:r>
      <w:r w:rsidRPr="00D25502">
        <w:rPr>
          <w:rFonts w:eastAsia="Times New Roman"/>
          <w:szCs w:val="24"/>
        </w:rPr>
        <w:t xml:space="preserve"> Ευελπιστούμε και πιστεύω ότι θα είμαστε την επόμενη τετραετία </w:t>
      </w:r>
      <w:r>
        <w:rPr>
          <w:rFonts w:eastAsia="Times New Roman"/>
          <w:szCs w:val="24"/>
        </w:rPr>
        <w:t>Κ</w:t>
      </w:r>
      <w:r w:rsidRPr="00D25502">
        <w:rPr>
          <w:rFonts w:eastAsia="Times New Roman"/>
          <w:szCs w:val="24"/>
        </w:rPr>
        <w:t>υβέρνηση</w:t>
      </w:r>
      <w:r>
        <w:rPr>
          <w:rFonts w:eastAsia="Times New Roman"/>
          <w:szCs w:val="24"/>
        </w:rPr>
        <w:t>,</w:t>
      </w:r>
      <w:r w:rsidRPr="00D25502">
        <w:rPr>
          <w:rFonts w:eastAsia="Times New Roman"/>
          <w:szCs w:val="24"/>
        </w:rPr>
        <w:t xml:space="preserve"> έτσι ώστε να ξεκινήσει η επάνοδος των ανθρώπων που χάσαμε προς ζημία της δικιάς μας αγαπημένης χώρας</w:t>
      </w:r>
      <w:r>
        <w:rPr>
          <w:rFonts w:eastAsia="Times New Roman"/>
          <w:szCs w:val="24"/>
        </w:rPr>
        <w:t>.</w:t>
      </w:r>
      <w:r w:rsidRPr="00D25502">
        <w:rPr>
          <w:rFonts w:eastAsia="Times New Roman"/>
          <w:szCs w:val="24"/>
        </w:rPr>
        <w:t xml:space="preserve"> </w:t>
      </w:r>
    </w:p>
    <w:p w14:paraId="373950AE" w14:textId="77777777" w:rsidR="00B27939" w:rsidRDefault="00D93F4B">
      <w:pPr>
        <w:spacing w:after="0" w:line="600" w:lineRule="auto"/>
        <w:ind w:firstLine="720"/>
        <w:jc w:val="both"/>
        <w:rPr>
          <w:rFonts w:eastAsia="Times New Roman"/>
          <w:szCs w:val="24"/>
        </w:rPr>
      </w:pPr>
      <w:r w:rsidRPr="00D25502">
        <w:rPr>
          <w:rFonts w:eastAsia="Times New Roman"/>
          <w:szCs w:val="24"/>
        </w:rPr>
        <w:t xml:space="preserve">Όταν ακούω </w:t>
      </w:r>
      <w:r>
        <w:rPr>
          <w:rFonts w:eastAsia="Times New Roman"/>
          <w:szCs w:val="24"/>
        </w:rPr>
        <w:t xml:space="preserve">για </w:t>
      </w:r>
      <w:r w:rsidRPr="00D25502">
        <w:rPr>
          <w:rFonts w:eastAsia="Times New Roman"/>
          <w:szCs w:val="24"/>
        </w:rPr>
        <w:t>ανάπτυξη από τους Νεο</w:t>
      </w:r>
      <w:r>
        <w:rPr>
          <w:rFonts w:eastAsia="Times New Roman"/>
          <w:szCs w:val="24"/>
        </w:rPr>
        <w:t>δημοκράτες συναδέλφο</w:t>
      </w:r>
      <w:r>
        <w:rPr>
          <w:rFonts w:eastAsia="Times New Roman"/>
          <w:szCs w:val="24"/>
        </w:rPr>
        <w:t>υς, τρομάζω, γ</w:t>
      </w:r>
      <w:r w:rsidRPr="00D25502">
        <w:rPr>
          <w:rFonts w:eastAsia="Times New Roman"/>
          <w:szCs w:val="24"/>
        </w:rPr>
        <w:t>ιατί</w:t>
      </w:r>
      <w:r>
        <w:rPr>
          <w:rFonts w:eastAsia="Times New Roman"/>
          <w:szCs w:val="24"/>
        </w:rPr>
        <w:t>,</w:t>
      </w:r>
      <w:r w:rsidRPr="00D25502">
        <w:rPr>
          <w:rFonts w:eastAsia="Times New Roman"/>
          <w:szCs w:val="24"/>
        </w:rPr>
        <w:t xml:space="preserve"> ξέρετε</w:t>
      </w:r>
      <w:r>
        <w:rPr>
          <w:rFonts w:eastAsia="Times New Roman"/>
          <w:szCs w:val="24"/>
        </w:rPr>
        <w:t>,</w:t>
      </w:r>
      <w:r w:rsidRPr="00D25502">
        <w:rPr>
          <w:rFonts w:eastAsia="Times New Roman"/>
          <w:szCs w:val="24"/>
        </w:rPr>
        <w:t xml:space="preserve"> η ανάπτυξη που επικαλούνται έχει άλλες ιδιότητες από αυτήν που εμείς εννοούμε</w:t>
      </w:r>
      <w:r>
        <w:rPr>
          <w:rFonts w:eastAsia="Times New Roman"/>
          <w:szCs w:val="24"/>
        </w:rPr>
        <w:t>.</w:t>
      </w:r>
      <w:r w:rsidRPr="00D25502">
        <w:rPr>
          <w:rFonts w:eastAsia="Times New Roman"/>
          <w:szCs w:val="24"/>
        </w:rPr>
        <w:t xml:space="preserve"> Ανάπτυξη με φτηνά χέρια</w:t>
      </w:r>
      <w:r>
        <w:rPr>
          <w:rFonts w:eastAsia="Times New Roman"/>
          <w:szCs w:val="24"/>
        </w:rPr>
        <w:t>, με φτ</w:t>
      </w:r>
      <w:r w:rsidRPr="00D25502">
        <w:rPr>
          <w:rFonts w:eastAsia="Times New Roman"/>
          <w:szCs w:val="24"/>
        </w:rPr>
        <w:t>ηνό εργατικό δυναμικό</w:t>
      </w:r>
      <w:r>
        <w:rPr>
          <w:rFonts w:eastAsia="Times New Roman"/>
          <w:szCs w:val="24"/>
        </w:rPr>
        <w:t>,</w:t>
      </w:r>
      <w:r w:rsidRPr="00D25502">
        <w:rPr>
          <w:rFonts w:eastAsia="Times New Roman"/>
          <w:szCs w:val="24"/>
        </w:rPr>
        <w:t xml:space="preserve"> λέει</w:t>
      </w:r>
      <w:r>
        <w:rPr>
          <w:rFonts w:eastAsia="Times New Roman"/>
          <w:szCs w:val="24"/>
        </w:rPr>
        <w:t>, για να μειώσουν</w:t>
      </w:r>
      <w:r w:rsidRPr="00D25502">
        <w:rPr>
          <w:rFonts w:eastAsia="Times New Roman"/>
          <w:szCs w:val="24"/>
        </w:rPr>
        <w:t>ε το κόστος παραγωγής</w:t>
      </w:r>
      <w:r>
        <w:rPr>
          <w:rFonts w:eastAsia="Times New Roman"/>
          <w:szCs w:val="24"/>
        </w:rPr>
        <w:t>.</w:t>
      </w:r>
      <w:r w:rsidRPr="00D25502">
        <w:rPr>
          <w:rFonts w:eastAsia="Times New Roman"/>
          <w:szCs w:val="24"/>
        </w:rPr>
        <w:t xml:space="preserve"> Τέλος πάντων</w:t>
      </w:r>
      <w:r>
        <w:rPr>
          <w:rFonts w:eastAsia="Times New Roman"/>
          <w:szCs w:val="24"/>
        </w:rPr>
        <w:t>. Εμείς θέλουμε μ</w:t>
      </w:r>
      <w:r>
        <w:rPr>
          <w:rFonts w:eastAsia="Times New Roman"/>
          <w:szCs w:val="24"/>
        </w:rPr>
        <w:t>ί</w:t>
      </w:r>
      <w:r w:rsidRPr="00D25502">
        <w:rPr>
          <w:rFonts w:eastAsia="Times New Roman"/>
          <w:szCs w:val="24"/>
        </w:rPr>
        <w:t>α ανάπτυξ</w:t>
      </w:r>
      <w:r>
        <w:rPr>
          <w:rFonts w:eastAsia="Times New Roman"/>
          <w:szCs w:val="24"/>
        </w:rPr>
        <w:t>η που να έχει</w:t>
      </w:r>
      <w:r>
        <w:rPr>
          <w:rFonts w:eastAsia="Times New Roman"/>
          <w:szCs w:val="24"/>
        </w:rPr>
        <w:t xml:space="preserve"> εργαζόμενους με μι</w:t>
      </w:r>
      <w:r w:rsidRPr="00D25502">
        <w:rPr>
          <w:rFonts w:eastAsia="Times New Roman"/>
          <w:szCs w:val="24"/>
        </w:rPr>
        <w:t>α αξιοπρεπή ζωή</w:t>
      </w:r>
      <w:r>
        <w:rPr>
          <w:rFonts w:eastAsia="Times New Roman"/>
          <w:szCs w:val="24"/>
        </w:rPr>
        <w:t>.</w:t>
      </w:r>
      <w:r w:rsidRPr="00D25502">
        <w:rPr>
          <w:rFonts w:eastAsia="Times New Roman"/>
          <w:szCs w:val="24"/>
        </w:rPr>
        <w:t xml:space="preserve"> </w:t>
      </w:r>
    </w:p>
    <w:p w14:paraId="373950AF" w14:textId="77777777" w:rsidR="00B27939" w:rsidRDefault="00D93F4B">
      <w:pPr>
        <w:spacing w:after="0" w:line="600" w:lineRule="auto"/>
        <w:ind w:firstLine="720"/>
        <w:jc w:val="both"/>
        <w:rPr>
          <w:rFonts w:eastAsia="Times New Roman"/>
          <w:szCs w:val="24"/>
        </w:rPr>
      </w:pPr>
      <w:r w:rsidRPr="00D25502">
        <w:rPr>
          <w:rFonts w:eastAsia="Times New Roman"/>
          <w:szCs w:val="24"/>
        </w:rPr>
        <w:t>Θυμάμαι</w:t>
      </w:r>
      <w:r>
        <w:rPr>
          <w:rFonts w:eastAsia="Times New Roman"/>
          <w:szCs w:val="24"/>
        </w:rPr>
        <w:t xml:space="preserve">, γιατί </w:t>
      </w:r>
      <w:r w:rsidRPr="00D25502">
        <w:rPr>
          <w:rFonts w:eastAsia="Times New Roman"/>
          <w:szCs w:val="24"/>
        </w:rPr>
        <w:t xml:space="preserve">ήμουν </w:t>
      </w:r>
      <w:r>
        <w:rPr>
          <w:rFonts w:eastAsia="Times New Roman"/>
          <w:szCs w:val="24"/>
        </w:rPr>
        <w:t>Βουλευτής τότε α</w:t>
      </w:r>
      <w:r w:rsidRPr="00D25502">
        <w:rPr>
          <w:rFonts w:eastAsia="Times New Roman"/>
          <w:szCs w:val="24"/>
        </w:rPr>
        <w:t xml:space="preserve">πό το </w:t>
      </w:r>
      <w:r>
        <w:rPr>
          <w:rFonts w:eastAsia="Times New Roman"/>
          <w:szCs w:val="24"/>
        </w:rPr>
        <w:t>20</w:t>
      </w:r>
      <w:r w:rsidRPr="00D25502">
        <w:rPr>
          <w:rFonts w:eastAsia="Times New Roman"/>
          <w:szCs w:val="24"/>
        </w:rPr>
        <w:t>12</w:t>
      </w:r>
      <w:r>
        <w:rPr>
          <w:rFonts w:eastAsia="Times New Roman"/>
          <w:szCs w:val="24"/>
        </w:rPr>
        <w:t>, ότι</w:t>
      </w:r>
      <w:r w:rsidRPr="00D25502">
        <w:rPr>
          <w:rFonts w:eastAsia="Times New Roman"/>
          <w:szCs w:val="24"/>
        </w:rPr>
        <w:t xml:space="preserve"> το </w:t>
      </w:r>
      <w:r>
        <w:rPr>
          <w:rFonts w:eastAsia="Times New Roman"/>
          <w:szCs w:val="24"/>
        </w:rPr>
        <w:t>20</w:t>
      </w:r>
      <w:r w:rsidRPr="00D25502">
        <w:rPr>
          <w:rFonts w:eastAsia="Times New Roman"/>
          <w:szCs w:val="24"/>
        </w:rPr>
        <w:t>14 είχαν ξεκινήσει να φτιάξουνε</w:t>
      </w:r>
      <w:r>
        <w:rPr>
          <w:rFonts w:eastAsia="Times New Roman"/>
          <w:szCs w:val="24"/>
        </w:rPr>
        <w:t>,</w:t>
      </w:r>
      <w:r w:rsidRPr="00D25502">
        <w:rPr>
          <w:rFonts w:eastAsia="Times New Roman"/>
          <w:szCs w:val="24"/>
        </w:rPr>
        <w:t xml:space="preserve"> λέει</w:t>
      </w:r>
      <w:r>
        <w:rPr>
          <w:rFonts w:eastAsia="Times New Roman"/>
          <w:szCs w:val="24"/>
        </w:rPr>
        <w:t xml:space="preserve">, Ελεύθερες Οικονομικές Ζώνες, ξεκινώντας από τη </w:t>
      </w:r>
      <w:r w:rsidRPr="00D25502">
        <w:rPr>
          <w:rFonts w:eastAsia="Times New Roman"/>
          <w:szCs w:val="24"/>
        </w:rPr>
        <w:t>Θράκη</w:t>
      </w:r>
      <w:r>
        <w:rPr>
          <w:rFonts w:eastAsia="Times New Roman"/>
          <w:szCs w:val="24"/>
        </w:rPr>
        <w:t>, με φτ</w:t>
      </w:r>
      <w:r w:rsidRPr="00D25502">
        <w:rPr>
          <w:rFonts w:eastAsia="Times New Roman"/>
          <w:szCs w:val="24"/>
        </w:rPr>
        <w:t xml:space="preserve">ηνά εργατικά χέρια και να </w:t>
      </w:r>
      <w:r>
        <w:rPr>
          <w:rFonts w:eastAsia="Times New Roman"/>
          <w:szCs w:val="24"/>
        </w:rPr>
        <w:t>πλουτίσουν οι λίγοι και να συνεχίζουν</w:t>
      </w:r>
      <w:r>
        <w:rPr>
          <w:rFonts w:eastAsia="Times New Roman"/>
          <w:szCs w:val="24"/>
        </w:rPr>
        <w:t xml:space="preserve"> να ζουν</w:t>
      </w:r>
      <w:r w:rsidRPr="00D25502">
        <w:rPr>
          <w:rFonts w:eastAsia="Times New Roman"/>
          <w:szCs w:val="24"/>
        </w:rPr>
        <w:t xml:space="preserve"> μες στη μιζέρια </w:t>
      </w:r>
      <w:r>
        <w:rPr>
          <w:rFonts w:eastAsia="Times New Roman"/>
          <w:szCs w:val="24"/>
        </w:rPr>
        <w:t xml:space="preserve">οι πολλοί. </w:t>
      </w:r>
    </w:p>
    <w:p w14:paraId="373950B0" w14:textId="77777777" w:rsidR="00B27939" w:rsidRDefault="00D93F4B">
      <w:pPr>
        <w:spacing w:after="0" w:line="600" w:lineRule="auto"/>
        <w:ind w:firstLine="720"/>
        <w:jc w:val="both"/>
        <w:rPr>
          <w:rFonts w:eastAsia="Times New Roman"/>
          <w:szCs w:val="24"/>
        </w:rPr>
      </w:pPr>
      <w:r w:rsidRPr="00D25502">
        <w:rPr>
          <w:rFonts w:eastAsia="Times New Roman"/>
          <w:szCs w:val="24"/>
        </w:rPr>
        <w:t>Και μας κάνουν μαθήματα πατριωτισμού</w:t>
      </w:r>
      <w:r>
        <w:rPr>
          <w:rFonts w:eastAsia="Times New Roman"/>
          <w:szCs w:val="24"/>
        </w:rPr>
        <w:t>, α</w:t>
      </w:r>
      <w:r w:rsidRPr="00D25502">
        <w:rPr>
          <w:rFonts w:eastAsia="Times New Roman"/>
          <w:szCs w:val="24"/>
        </w:rPr>
        <w:t>γαπητοί συνάδελφοι</w:t>
      </w:r>
      <w:r>
        <w:rPr>
          <w:rFonts w:eastAsia="Times New Roman"/>
          <w:szCs w:val="24"/>
        </w:rPr>
        <w:t>. Ο πατριωτισμός που εννοούν</w:t>
      </w:r>
      <w:r w:rsidRPr="00D25502">
        <w:rPr>
          <w:rFonts w:eastAsia="Times New Roman"/>
          <w:szCs w:val="24"/>
        </w:rPr>
        <w:t xml:space="preserve"> είναι το χρήμα</w:t>
      </w:r>
      <w:r>
        <w:rPr>
          <w:rFonts w:eastAsia="Times New Roman"/>
          <w:szCs w:val="24"/>
        </w:rPr>
        <w:t>,</w:t>
      </w:r>
      <w:r w:rsidRPr="00D25502">
        <w:rPr>
          <w:rFonts w:eastAsia="Times New Roman"/>
          <w:szCs w:val="24"/>
        </w:rPr>
        <w:t xml:space="preserve"> το κέρδος για τους λίγους που σ</w:t>
      </w:r>
      <w:r>
        <w:rPr>
          <w:rFonts w:eastAsia="Times New Roman"/>
          <w:szCs w:val="24"/>
        </w:rPr>
        <w:t>υναναστρέφονται καθημερινά και β</w:t>
      </w:r>
      <w:r w:rsidRPr="00D25502">
        <w:rPr>
          <w:rFonts w:eastAsia="Times New Roman"/>
          <w:szCs w:val="24"/>
        </w:rPr>
        <w:t xml:space="preserve">ρίσκουν κοινά σημεία μεταξύ </w:t>
      </w:r>
      <w:r>
        <w:rPr>
          <w:rFonts w:eastAsia="Times New Roman"/>
          <w:szCs w:val="24"/>
        </w:rPr>
        <w:t>τους</w:t>
      </w:r>
      <w:r w:rsidRPr="00D25502">
        <w:rPr>
          <w:rFonts w:eastAsia="Times New Roman"/>
          <w:szCs w:val="24"/>
        </w:rPr>
        <w:t xml:space="preserve"> οι πολιτικοί που εξυπ</w:t>
      </w:r>
      <w:r w:rsidRPr="00D25502">
        <w:rPr>
          <w:rFonts w:eastAsia="Times New Roman"/>
          <w:szCs w:val="24"/>
        </w:rPr>
        <w:t>ηρετούν αυτά τα γνωστά συμφέροντα</w:t>
      </w:r>
      <w:r>
        <w:rPr>
          <w:rFonts w:eastAsia="Times New Roman"/>
          <w:szCs w:val="24"/>
        </w:rPr>
        <w:t>.</w:t>
      </w:r>
      <w:r w:rsidRPr="00D25502">
        <w:rPr>
          <w:rFonts w:eastAsia="Times New Roman"/>
          <w:szCs w:val="24"/>
        </w:rPr>
        <w:t xml:space="preserve"> Δεν θέλω να επεκταθώ πολύ</w:t>
      </w:r>
      <w:r>
        <w:rPr>
          <w:rFonts w:eastAsia="Times New Roman"/>
          <w:szCs w:val="24"/>
        </w:rPr>
        <w:t>,</w:t>
      </w:r>
      <w:r w:rsidRPr="00D25502">
        <w:rPr>
          <w:rFonts w:eastAsia="Times New Roman"/>
          <w:szCs w:val="24"/>
        </w:rPr>
        <w:t xml:space="preserve"> δεν μου μένει και χρόνος</w:t>
      </w:r>
      <w:r>
        <w:rPr>
          <w:rFonts w:eastAsia="Times New Roman"/>
          <w:szCs w:val="24"/>
        </w:rPr>
        <w:t>.</w:t>
      </w:r>
      <w:r w:rsidRPr="00D25502">
        <w:rPr>
          <w:rFonts w:eastAsia="Times New Roman"/>
          <w:szCs w:val="24"/>
        </w:rPr>
        <w:t xml:space="preserve"> </w:t>
      </w:r>
    </w:p>
    <w:p w14:paraId="373950B1" w14:textId="77777777" w:rsidR="00B27939" w:rsidRDefault="00D93F4B">
      <w:pPr>
        <w:spacing w:after="0" w:line="600" w:lineRule="auto"/>
        <w:ind w:firstLine="720"/>
        <w:jc w:val="both"/>
        <w:rPr>
          <w:rFonts w:eastAsia="Times New Roman"/>
          <w:szCs w:val="24"/>
        </w:rPr>
      </w:pPr>
      <w:r w:rsidRPr="00D25502">
        <w:rPr>
          <w:rFonts w:eastAsia="Times New Roman"/>
          <w:szCs w:val="24"/>
        </w:rPr>
        <w:t>Αυτός είναι ο</w:t>
      </w:r>
      <w:r>
        <w:rPr>
          <w:rFonts w:eastAsia="Times New Roman"/>
          <w:szCs w:val="24"/>
        </w:rPr>
        <w:t xml:space="preserve"> πατριωτισμός που προσπαθούν</w:t>
      </w:r>
      <w:r w:rsidRPr="00D25502">
        <w:rPr>
          <w:rFonts w:eastAsia="Times New Roman"/>
          <w:szCs w:val="24"/>
        </w:rPr>
        <w:t xml:space="preserve"> να μας μάθουν</w:t>
      </w:r>
      <w:r>
        <w:rPr>
          <w:rFonts w:eastAsia="Times New Roman"/>
          <w:szCs w:val="24"/>
        </w:rPr>
        <w:t xml:space="preserve">. Το χρήμα είναι η </w:t>
      </w:r>
      <w:r w:rsidRPr="00D25502">
        <w:rPr>
          <w:rFonts w:eastAsia="Times New Roman"/>
          <w:szCs w:val="24"/>
        </w:rPr>
        <w:t xml:space="preserve">πατρίδα </w:t>
      </w:r>
      <w:r>
        <w:rPr>
          <w:rFonts w:eastAsia="Times New Roman"/>
          <w:szCs w:val="24"/>
        </w:rPr>
        <w:t>τους,</w:t>
      </w:r>
      <w:r w:rsidRPr="00D25502">
        <w:rPr>
          <w:rFonts w:eastAsia="Times New Roman"/>
          <w:szCs w:val="24"/>
        </w:rPr>
        <w:t xml:space="preserve"> το χρήμα είναι η θρησκεία </w:t>
      </w:r>
      <w:r>
        <w:rPr>
          <w:rFonts w:eastAsia="Times New Roman"/>
          <w:szCs w:val="24"/>
        </w:rPr>
        <w:t>τους,</w:t>
      </w:r>
      <w:r w:rsidRPr="00D25502">
        <w:rPr>
          <w:rFonts w:eastAsia="Times New Roman"/>
          <w:szCs w:val="24"/>
        </w:rPr>
        <w:t xml:space="preserve"> μπορεί το χρήμα να είναι και οι υπόλοιπες αξίες</w:t>
      </w:r>
      <w:r w:rsidRPr="00D25502">
        <w:rPr>
          <w:rFonts w:eastAsia="Times New Roman"/>
          <w:szCs w:val="24"/>
        </w:rPr>
        <w:t xml:space="preserve"> </w:t>
      </w:r>
      <w:r>
        <w:rPr>
          <w:rFonts w:eastAsia="Times New Roman"/>
          <w:szCs w:val="24"/>
        </w:rPr>
        <w:t>τους.</w:t>
      </w:r>
      <w:r w:rsidRPr="00D25502">
        <w:rPr>
          <w:rFonts w:eastAsia="Times New Roman"/>
          <w:szCs w:val="24"/>
        </w:rPr>
        <w:t xml:space="preserve"> Για μας πατριωτισμός είναι αυτός ο ορισμός του πατριωτισμού που είπε πετυχημέν</w:t>
      </w:r>
      <w:r>
        <w:rPr>
          <w:rFonts w:eastAsia="Times New Roman"/>
          <w:szCs w:val="24"/>
        </w:rPr>
        <w:t>α ο</w:t>
      </w:r>
      <w:r w:rsidRPr="00D25502">
        <w:rPr>
          <w:rFonts w:eastAsia="Times New Roman"/>
          <w:szCs w:val="24"/>
        </w:rPr>
        <w:t xml:space="preserve"> Πρωθυπουργός μας στη Θεσσαλονίκη</w:t>
      </w:r>
      <w:r>
        <w:rPr>
          <w:rFonts w:eastAsia="Times New Roman"/>
          <w:szCs w:val="24"/>
        </w:rPr>
        <w:t>. Πατριωτισμός είναι</w:t>
      </w:r>
      <w:r w:rsidRPr="00D25502">
        <w:rPr>
          <w:rFonts w:eastAsia="Times New Roman"/>
          <w:szCs w:val="24"/>
        </w:rPr>
        <w:t xml:space="preserve"> να αγαπάς την πατρίδα σου</w:t>
      </w:r>
      <w:r>
        <w:rPr>
          <w:rFonts w:eastAsia="Times New Roman"/>
          <w:szCs w:val="24"/>
        </w:rPr>
        <w:t xml:space="preserve">, να δουλεύεις γι’ αυτήν την πατρίδα σου, να νοιάζεσαι για </w:t>
      </w:r>
      <w:r w:rsidRPr="00D25502">
        <w:rPr>
          <w:rFonts w:eastAsia="Times New Roman"/>
          <w:szCs w:val="24"/>
        </w:rPr>
        <w:t>την πατρίδα σου</w:t>
      </w:r>
      <w:r>
        <w:rPr>
          <w:rFonts w:eastAsia="Times New Roman"/>
          <w:szCs w:val="24"/>
        </w:rPr>
        <w:t>,</w:t>
      </w:r>
      <w:r w:rsidRPr="00D25502">
        <w:rPr>
          <w:rFonts w:eastAsia="Times New Roman"/>
          <w:szCs w:val="24"/>
        </w:rPr>
        <w:t xml:space="preserve"> αλλά </w:t>
      </w:r>
      <w:r>
        <w:rPr>
          <w:rFonts w:eastAsia="Times New Roman"/>
          <w:szCs w:val="24"/>
        </w:rPr>
        <w:t>και να μ</w:t>
      </w:r>
      <w:r>
        <w:rPr>
          <w:rFonts w:eastAsia="Times New Roman"/>
          <w:szCs w:val="24"/>
        </w:rPr>
        <w:t xml:space="preserve">ην μισείς </w:t>
      </w:r>
      <w:r w:rsidRPr="00D25502">
        <w:rPr>
          <w:rFonts w:eastAsia="Times New Roman"/>
          <w:szCs w:val="24"/>
        </w:rPr>
        <w:t xml:space="preserve">τις υπόλοιπες πατρίδες </w:t>
      </w:r>
      <w:r>
        <w:rPr>
          <w:rFonts w:eastAsia="Times New Roman"/>
          <w:szCs w:val="24"/>
        </w:rPr>
        <w:t>που είναι γύρω</w:t>
      </w:r>
      <w:r w:rsidRPr="00D25502">
        <w:rPr>
          <w:rFonts w:eastAsia="Times New Roman"/>
          <w:szCs w:val="24"/>
        </w:rPr>
        <w:t xml:space="preserve"> σου</w:t>
      </w:r>
      <w:r>
        <w:rPr>
          <w:rFonts w:eastAsia="Times New Roman"/>
          <w:szCs w:val="24"/>
        </w:rPr>
        <w:t>.</w:t>
      </w:r>
      <w:r w:rsidRPr="00D25502">
        <w:rPr>
          <w:rFonts w:eastAsia="Times New Roman"/>
          <w:szCs w:val="24"/>
        </w:rPr>
        <w:t xml:space="preserve"> </w:t>
      </w:r>
    </w:p>
    <w:p w14:paraId="373950B2" w14:textId="77777777" w:rsidR="00B27939" w:rsidRDefault="00D93F4B">
      <w:pPr>
        <w:spacing w:after="0" w:line="600" w:lineRule="auto"/>
        <w:ind w:firstLine="720"/>
        <w:jc w:val="both"/>
        <w:rPr>
          <w:rFonts w:eastAsia="Times New Roman"/>
          <w:szCs w:val="24"/>
        </w:rPr>
      </w:pPr>
      <w:r w:rsidRPr="00D25502">
        <w:rPr>
          <w:rFonts w:eastAsia="Times New Roman"/>
          <w:szCs w:val="24"/>
        </w:rPr>
        <w:t xml:space="preserve">Δεν θα ήθελα να επεκταθώ πάρα πολύ στα συγκεκριμένα στοιχεία του </w:t>
      </w:r>
      <w:r>
        <w:rPr>
          <w:rFonts w:eastAsia="Times New Roman"/>
          <w:szCs w:val="24"/>
        </w:rPr>
        <w:t>π</w:t>
      </w:r>
      <w:r w:rsidRPr="00D25502">
        <w:rPr>
          <w:rFonts w:eastAsia="Times New Roman"/>
          <w:szCs w:val="24"/>
        </w:rPr>
        <w:t>ροϋπολογισμού</w:t>
      </w:r>
      <w:r>
        <w:rPr>
          <w:rFonts w:eastAsia="Times New Roman"/>
          <w:szCs w:val="24"/>
        </w:rPr>
        <w:t>,</w:t>
      </w:r>
      <w:r w:rsidRPr="00D25502">
        <w:rPr>
          <w:rFonts w:eastAsia="Times New Roman"/>
          <w:szCs w:val="24"/>
        </w:rPr>
        <w:t xml:space="preserve"> </w:t>
      </w:r>
      <w:r>
        <w:rPr>
          <w:rFonts w:eastAsia="Times New Roman"/>
          <w:szCs w:val="24"/>
        </w:rPr>
        <w:t>καθώς αυτά έχουν αναλυθ</w:t>
      </w:r>
      <w:r w:rsidRPr="00D25502">
        <w:rPr>
          <w:rFonts w:eastAsia="Times New Roman"/>
          <w:szCs w:val="24"/>
        </w:rPr>
        <w:t>εί από πολλούς συναδέλφους που μίλησαν πριν από μένα</w:t>
      </w:r>
      <w:r>
        <w:rPr>
          <w:rFonts w:eastAsia="Times New Roman"/>
          <w:szCs w:val="24"/>
        </w:rPr>
        <w:t>.</w:t>
      </w:r>
      <w:r w:rsidRPr="00D25502">
        <w:rPr>
          <w:rFonts w:eastAsia="Times New Roman"/>
          <w:szCs w:val="24"/>
        </w:rPr>
        <w:t xml:space="preserve"> Θα ήθελα</w:t>
      </w:r>
      <w:r>
        <w:rPr>
          <w:rFonts w:eastAsia="Times New Roman"/>
          <w:szCs w:val="24"/>
        </w:rPr>
        <w:t>,</w:t>
      </w:r>
      <w:r w:rsidRPr="00D25502">
        <w:rPr>
          <w:rFonts w:eastAsia="Times New Roman"/>
          <w:szCs w:val="24"/>
        </w:rPr>
        <w:t xml:space="preserve"> </w:t>
      </w:r>
      <w:r>
        <w:rPr>
          <w:rFonts w:eastAsia="Times New Roman"/>
          <w:szCs w:val="24"/>
        </w:rPr>
        <w:t>όμως,</w:t>
      </w:r>
      <w:r w:rsidRPr="00D25502">
        <w:rPr>
          <w:rFonts w:eastAsia="Times New Roman"/>
          <w:szCs w:val="24"/>
        </w:rPr>
        <w:t xml:space="preserve"> να εκφράσω τη βεβαιότητα ότι</w:t>
      </w:r>
      <w:r w:rsidRPr="00D25502">
        <w:rPr>
          <w:rFonts w:eastAsia="Times New Roman"/>
          <w:szCs w:val="24"/>
        </w:rPr>
        <w:t xml:space="preserve"> τα πεπραγμένα μας είναι το καλύτερο εχέγγυο για την επιτυχία της προσπάθειάς μας να σταθεί στα πόδια της η οικονομία και η κοινωνία</w:t>
      </w:r>
      <w:r>
        <w:rPr>
          <w:rFonts w:eastAsia="Times New Roman"/>
          <w:szCs w:val="24"/>
        </w:rPr>
        <w:t>. Θέλουμε μ</w:t>
      </w:r>
      <w:r>
        <w:rPr>
          <w:rFonts w:eastAsia="Times New Roman"/>
          <w:szCs w:val="24"/>
        </w:rPr>
        <w:t>ί</w:t>
      </w:r>
      <w:r>
        <w:rPr>
          <w:rFonts w:eastAsia="Times New Roman"/>
          <w:szCs w:val="24"/>
        </w:rPr>
        <w:t xml:space="preserve">α ανάπτυξη με την </w:t>
      </w:r>
      <w:r w:rsidRPr="00D25502">
        <w:rPr>
          <w:rFonts w:eastAsia="Times New Roman"/>
          <w:szCs w:val="24"/>
        </w:rPr>
        <w:t>κοινωνία όρθια</w:t>
      </w:r>
      <w:r>
        <w:rPr>
          <w:rFonts w:eastAsia="Times New Roman"/>
          <w:szCs w:val="24"/>
        </w:rPr>
        <w:t>.</w:t>
      </w:r>
    </w:p>
    <w:p w14:paraId="373950B3" w14:textId="77777777" w:rsidR="00B27939" w:rsidRDefault="00D93F4B">
      <w:pPr>
        <w:spacing w:after="0" w:line="600" w:lineRule="auto"/>
        <w:ind w:firstLine="720"/>
        <w:jc w:val="both"/>
        <w:rPr>
          <w:rFonts w:eastAsia="Times New Roman"/>
          <w:szCs w:val="24"/>
        </w:rPr>
      </w:pPr>
      <w:r w:rsidRPr="00D25502">
        <w:rPr>
          <w:rFonts w:eastAsia="Times New Roman"/>
          <w:szCs w:val="24"/>
        </w:rPr>
        <w:t xml:space="preserve">Όπως </w:t>
      </w:r>
      <w:r>
        <w:rPr>
          <w:rFonts w:eastAsia="Times New Roman"/>
          <w:szCs w:val="24"/>
        </w:rPr>
        <w:t>εγώ, πράξτε</w:t>
      </w:r>
      <w:r w:rsidRPr="00D25502">
        <w:rPr>
          <w:rFonts w:eastAsia="Times New Roman"/>
          <w:szCs w:val="24"/>
        </w:rPr>
        <w:t xml:space="preserve"> το σωστό</w:t>
      </w:r>
      <w:r>
        <w:rPr>
          <w:rFonts w:eastAsia="Times New Roman"/>
          <w:szCs w:val="24"/>
        </w:rPr>
        <w:t>.</w:t>
      </w:r>
      <w:r w:rsidRPr="00D25502">
        <w:rPr>
          <w:rFonts w:eastAsia="Times New Roman"/>
          <w:szCs w:val="24"/>
        </w:rPr>
        <w:t xml:space="preserve"> Ψηφίστε τον </w:t>
      </w:r>
      <w:r>
        <w:rPr>
          <w:rFonts w:eastAsia="Times New Roman"/>
          <w:szCs w:val="24"/>
        </w:rPr>
        <w:t>π</w:t>
      </w:r>
      <w:r>
        <w:rPr>
          <w:rFonts w:eastAsia="Times New Roman"/>
          <w:szCs w:val="24"/>
        </w:rPr>
        <w:t xml:space="preserve">ροϋπολογισμό, </w:t>
      </w:r>
      <w:r w:rsidRPr="00D25502">
        <w:rPr>
          <w:rFonts w:eastAsia="Times New Roman"/>
          <w:szCs w:val="24"/>
        </w:rPr>
        <w:t xml:space="preserve">τον πρώτο </w:t>
      </w:r>
      <w:r>
        <w:rPr>
          <w:rFonts w:eastAsia="Times New Roman"/>
          <w:szCs w:val="24"/>
        </w:rPr>
        <w:t>αντιμνημονιακό</w:t>
      </w:r>
      <w:r>
        <w:rPr>
          <w:rFonts w:eastAsia="Times New Roman"/>
          <w:szCs w:val="24"/>
        </w:rPr>
        <w:t xml:space="preserve"> </w:t>
      </w:r>
      <w:r>
        <w:rPr>
          <w:rFonts w:eastAsia="Times New Roman"/>
          <w:szCs w:val="24"/>
        </w:rPr>
        <w:t>π</w:t>
      </w:r>
      <w:r>
        <w:rPr>
          <w:rFonts w:eastAsia="Times New Roman"/>
          <w:szCs w:val="24"/>
        </w:rPr>
        <w:t>ροϋπολογισμό</w:t>
      </w:r>
      <w:r w:rsidRPr="00D25502">
        <w:rPr>
          <w:rFonts w:eastAsia="Times New Roman"/>
          <w:szCs w:val="24"/>
        </w:rPr>
        <w:t xml:space="preserve"> της χώρας</w:t>
      </w:r>
      <w:r>
        <w:rPr>
          <w:rFonts w:eastAsia="Times New Roman"/>
          <w:szCs w:val="24"/>
        </w:rPr>
        <w:t>.</w:t>
      </w:r>
    </w:p>
    <w:p w14:paraId="373950B4" w14:textId="77777777" w:rsidR="00B27939" w:rsidRDefault="00D93F4B">
      <w:pPr>
        <w:spacing w:after="0" w:line="600" w:lineRule="auto"/>
        <w:ind w:firstLine="720"/>
        <w:jc w:val="both"/>
        <w:rPr>
          <w:rFonts w:eastAsia="Times New Roman"/>
          <w:szCs w:val="24"/>
        </w:rPr>
      </w:pPr>
      <w:r w:rsidRPr="00D25502">
        <w:rPr>
          <w:rFonts w:eastAsia="Times New Roman"/>
          <w:szCs w:val="24"/>
        </w:rPr>
        <w:t>Ευχαριστώ πολύ</w:t>
      </w:r>
      <w:r>
        <w:rPr>
          <w:rFonts w:eastAsia="Times New Roman"/>
          <w:szCs w:val="24"/>
        </w:rPr>
        <w:t>.</w:t>
      </w:r>
    </w:p>
    <w:p w14:paraId="373950B5" w14:textId="77777777" w:rsidR="00B27939" w:rsidRDefault="00D93F4B">
      <w:pPr>
        <w:spacing w:after="0"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373950B6" w14:textId="77777777" w:rsidR="00B27939" w:rsidRDefault="00D93F4B">
      <w:pPr>
        <w:spacing w:after="0" w:line="600" w:lineRule="auto"/>
        <w:ind w:firstLine="720"/>
        <w:jc w:val="both"/>
        <w:rPr>
          <w:rFonts w:eastAsia="Times New Roman"/>
          <w:szCs w:val="24"/>
        </w:rPr>
      </w:pPr>
      <w:r w:rsidRPr="001E453A">
        <w:rPr>
          <w:rFonts w:eastAsia="Times New Roman"/>
          <w:b/>
          <w:szCs w:val="24"/>
        </w:rPr>
        <w:t>ΠΡΟΕΔΡΕΥΩΝ (Σπυρίδων Λυκούδης):</w:t>
      </w:r>
      <w:r>
        <w:rPr>
          <w:rFonts w:eastAsia="Times New Roman"/>
          <w:szCs w:val="24"/>
        </w:rPr>
        <w:t xml:space="preserve"> Ευχαριστώ, κύριε συνάδελφε.</w:t>
      </w:r>
    </w:p>
    <w:p w14:paraId="373950B7" w14:textId="77777777" w:rsidR="00B27939" w:rsidRDefault="00D93F4B">
      <w:pPr>
        <w:spacing w:after="0" w:line="600" w:lineRule="auto"/>
        <w:ind w:firstLine="720"/>
        <w:jc w:val="both"/>
        <w:rPr>
          <w:rFonts w:eastAsia="Times New Roman"/>
          <w:szCs w:val="24"/>
        </w:rPr>
      </w:pPr>
      <w:r>
        <w:rPr>
          <w:rFonts w:eastAsia="Times New Roman"/>
          <w:szCs w:val="24"/>
        </w:rPr>
        <w:t>Τον λόγο έχει ο συνάδελφος κ. Καρασμάνης.</w:t>
      </w:r>
    </w:p>
    <w:p w14:paraId="373950B8" w14:textId="77777777" w:rsidR="00B27939" w:rsidRDefault="00D93F4B">
      <w:pPr>
        <w:spacing w:after="0" w:line="600" w:lineRule="auto"/>
        <w:ind w:firstLine="720"/>
        <w:jc w:val="both"/>
        <w:rPr>
          <w:rFonts w:eastAsia="Times New Roman"/>
          <w:szCs w:val="24"/>
        </w:rPr>
      </w:pPr>
      <w:r>
        <w:rPr>
          <w:rFonts w:eastAsia="Times New Roman"/>
          <w:b/>
          <w:szCs w:val="24"/>
        </w:rPr>
        <w:t xml:space="preserve">ΓΕΩΡΓΙΟΣ ΚΑΡΑΣΜΑΝΗΣ: </w:t>
      </w:r>
      <w:r>
        <w:rPr>
          <w:rFonts w:eastAsia="Times New Roman"/>
          <w:szCs w:val="24"/>
        </w:rPr>
        <w:t>Ευχαριστώ, κύριε Πρόεδρε.</w:t>
      </w:r>
    </w:p>
    <w:p w14:paraId="373950B9" w14:textId="77777777" w:rsidR="00B27939" w:rsidRDefault="00D93F4B">
      <w:pPr>
        <w:spacing w:after="0" w:line="600" w:lineRule="auto"/>
        <w:ind w:firstLine="720"/>
        <w:jc w:val="both"/>
        <w:rPr>
          <w:rFonts w:eastAsia="Times New Roman"/>
          <w:szCs w:val="24"/>
        </w:rPr>
      </w:pPr>
      <w:r>
        <w:rPr>
          <w:rFonts w:eastAsia="Times New Roman"/>
          <w:szCs w:val="24"/>
        </w:rPr>
        <w:t>Κ</w:t>
      </w:r>
      <w:r w:rsidRPr="00D25502">
        <w:rPr>
          <w:rFonts w:eastAsia="Times New Roman"/>
          <w:szCs w:val="24"/>
        </w:rPr>
        <w:t xml:space="preserve">ι εγώ με την σειρά μου </w:t>
      </w:r>
      <w:r>
        <w:rPr>
          <w:rFonts w:eastAsia="Times New Roman"/>
          <w:szCs w:val="24"/>
        </w:rPr>
        <w:t xml:space="preserve">καταδικάζω την τρομοκρατική επίθεση σε βάρος του «ΣΚΑΪ» </w:t>
      </w:r>
      <w:r w:rsidRPr="00D25502">
        <w:rPr>
          <w:rFonts w:eastAsia="Times New Roman"/>
          <w:szCs w:val="24"/>
        </w:rPr>
        <w:t xml:space="preserve">και της </w:t>
      </w:r>
      <w:r>
        <w:rPr>
          <w:rFonts w:eastAsia="Times New Roman"/>
          <w:szCs w:val="24"/>
        </w:rPr>
        <w:t>«</w:t>
      </w:r>
      <w:r>
        <w:rPr>
          <w:rFonts w:eastAsia="Times New Roman"/>
          <w:szCs w:val="24"/>
        </w:rPr>
        <w:t>ΚΑΘΗΜΕΡΙΝΗΣ</w:t>
      </w:r>
      <w:r>
        <w:rPr>
          <w:rFonts w:eastAsia="Times New Roman"/>
          <w:szCs w:val="24"/>
        </w:rPr>
        <w:t>». Είναι μ</w:t>
      </w:r>
      <w:r>
        <w:rPr>
          <w:rFonts w:eastAsia="Times New Roman"/>
          <w:szCs w:val="24"/>
        </w:rPr>
        <w:t>ί</w:t>
      </w:r>
      <w:r>
        <w:rPr>
          <w:rFonts w:eastAsia="Times New Roman"/>
          <w:szCs w:val="24"/>
        </w:rPr>
        <w:t>α</w:t>
      </w:r>
      <w:r w:rsidRPr="00D25502">
        <w:rPr>
          <w:rFonts w:eastAsia="Times New Roman"/>
          <w:szCs w:val="24"/>
        </w:rPr>
        <w:t xml:space="preserve"> εγκληματική ενέργεια </w:t>
      </w:r>
      <w:r>
        <w:rPr>
          <w:rFonts w:eastAsia="Times New Roman"/>
          <w:szCs w:val="24"/>
        </w:rPr>
        <w:t>σε βάρος των εργαζομένων της ελεύθερης έκφρασης, της ίδιας της δ</w:t>
      </w:r>
      <w:r w:rsidRPr="00D25502">
        <w:rPr>
          <w:rFonts w:eastAsia="Times New Roman"/>
          <w:szCs w:val="24"/>
        </w:rPr>
        <w:t>ημοκρατίας</w:t>
      </w:r>
      <w:r>
        <w:rPr>
          <w:rFonts w:eastAsia="Times New Roman"/>
          <w:szCs w:val="24"/>
        </w:rPr>
        <w:t xml:space="preserve">. </w:t>
      </w:r>
    </w:p>
    <w:p w14:paraId="373950BA" w14:textId="77777777" w:rsidR="00B27939" w:rsidRDefault="00D93F4B">
      <w:pPr>
        <w:spacing w:after="0" w:line="600" w:lineRule="auto"/>
        <w:ind w:firstLine="720"/>
        <w:jc w:val="both"/>
        <w:rPr>
          <w:rFonts w:eastAsia="Times New Roman"/>
          <w:szCs w:val="24"/>
        </w:rPr>
      </w:pPr>
      <w:r>
        <w:rPr>
          <w:rFonts w:eastAsia="Times New Roman"/>
          <w:szCs w:val="24"/>
        </w:rPr>
        <w:t>Ο κ. Πολάκης μάς παρουσίασε μ</w:t>
      </w:r>
      <w:r>
        <w:rPr>
          <w:rFonts w:eastAsia="Times New Roman"/>
          <w:szCs w:val="24"/>
        </w:rPr>
        <w:t>ί</w:t>
      </w:r>
      <w:r>
        <w:rPr>
          <w:rFonts w:eastAsia="Times New Roman"/>
          <w:szCs w:val="24"/>
        </w:rPr>
        <w:t>α ειδυλλιακή κατ</w:t>
      </w:r>
      <w:r>
        <w:rPr>
          <w:rFonts w:eastAsia="Times New Roman"/>
          <w:szCs w:val="24"/>
        </w:rPr>
        <w:t xml:space="preserve">άσταση που επικρατεί στον τομέα της υγείας. </w:t>
      </w:r>
      <w:r w:rsidRPr="00D25502">
        <w:rPr>
          <w:rFonts w:eastAsia="Times New Roman"/>
          <w:szCs w:val="24"/>
        </w:rPr>
        <w:t>Όμως εγώ έχω καταθέσει μία ερώτηση εδώ και δύο μήνες για την</w:t>
      </w:r>
      <w:r>
        <w:rPr>
          <w:rFonts w:eastAsia="Times New Roman"/>
          <w:szCs w:val="24"/>
        </w:rPr>
        <w:t xml:space="preserve"> ανησυχητική και απογοητευτική</w:t>
      </w:r>
      <w:r w:rsidRPr="00D25502">
        <w:rPr>
          <w:rFonts w:eastAsia="Times New Roman"/>
          <w:szCs w:val="24"/>
        </w:rPr>
        <w:t xml:space="preserve"> κατάσταση που επικρατεί στα νοσοκομεία της Πέλλας</w:t>
      </w:r>
      <w:r>
        <w:rPr>
          <w:rFonts w:eastAsia="Times New Roman"/>
          <w:szCs w:val="24"/>
        </w:rPr>
        <w:t>, των</w:t>
      </w:r>
      <w:r w:rsidRPr="00D25502">
        <w:rPr>
          <w:rFonts w:eastAsia="Times New Roman"/>
          <w:szCs w:val="24"/>
        </w:rPr>
        <w:t xml:space="preserve"> Γιαννιτσών και της </w:t>
      </w:r>
      <w:r>
        <w:rPr>
          <w:rFonts w:eastAsia="Times New Roman"/>
          <w:szCs w:val="24"/>
        </w:rPr>
        <w:t>Έδεσσας</w:t>
      </w:r>
      <w:r w:rsidRPr="00D25502">
        <w:rPr>
          <w:rFonts w:eastAsia="Times New Roman"/>
          <w:szCs w:val="24"/>
        </w:rPr>
        <w:t xml:space="preserve"> και δεν απαντάει</w:t>
      </w:r>
      <w:r>
        <w:rPr>
          <w:rFonts w:eastAsia="Times New Roman"/>
          <w:szCs w:val="24"/>
        </w:rPr>
        <w:t xml:space="preserve">. </w:t>
      </w:r>
      <w:r w:rsidRPr="00D25502">
        <w:rPr>
          <w:rFonts w:eastAsia="Times New Roman"/>
          <w:szCs w:val="24"/>
        </w:rPr>
        <w:t>Όπως δεν απαντάνε και</w:t>
      </w:r>
      <w:r w:rsidRPr="00D25502">
        <w:rPr>
          <w:rFonts w:eastAsia="Times New Roman"/>
          <w:szCs w:val="24"/>
        </w:rPr>
        <w:t xml:space="preserve"> </w:t>
      </w:r>
      <w:r>
        <w:rPr>
          <w:rFonts w:eastAsia="Times New Roman"/>
          <w:szCs w:val="24"/>
        </w:rPr>
        <w:t xml:space="preserve">όλοι οι Υπουργοί στις ερωτήσεις που καταθέτουμε. Είμαι είκοσι δύο </w:t>
      </w:r>
      <w:r w:rsidRPr="00D25502">
        <w:rPr>
          <w:rFonts w:eastAsia="Times New Roman"/>
          <w:szCs w:val="24"/>
        </w:rPr>
        <w:t xml:space="preserve">χρόνια </w:t>
      </w:r>
      <w:r>
        <w:rPr>
          <w:rFonts w:eastAsia="Times New Roman"/>
          <w:szCs w:val="24"/>
        </w:rPr>
        <w:t xml:space="preserve">και αυτό το πράγμα δεν </w:t>
      </w:r>
      <w:r w:rsidRPr="00D25502">
        <w:rPr>
          <w:rFonts w:eastAsia="Times New Roman"/>
          <w:szCs w:val="24"/>
        </w:rPr>
        <w:t>το έχω ξαναδεί ποτέ</w:t>
      </w:r>
      <w:r>
        <w:rPr>
          <w:rFonts w:eastAsia="Times New Roman"/>
          <w:szCs w:val="24"/>
        </w:rPr>
        <w:t>.</w:t>
      </w:r>
      <w:r w:rsidRPr="00D25502">
        <w:rPr>
          <w:rFonts w:eastAsia="Times New Roman"/>
          <w:szCs w:val="24"/>
        </w:rPr>
        <w:t xml:space="preserve"> </w:t>
      </w:r>
    </w:p>
    <w:p w14:paraId="373950BB" w14:textId="77777777" w:rsidR="00B27939" w:rsidRDefault="00D93F4B">
      <w:pPr>
        <w:spacing w:after="0" w:line="600" w:lineRule="auto"/>
        <w:ind w:firstLine="720"/>
        <w:jc w:val="both"/>
        <w:rPr>
          <w:rFonts w:eastAsia="Times New Roman"/>
          <w:szCs w:val="24"/>
        </w:rPr>
      </w:pPr>
      <w:r>
        <w:rPr>
          <w:rFonts w:eastAsia="Times New Roman"/>
          <w:szCs w:val="24"/>
        </w:rPr>
        <w:t>Αναγκάστηκα, κύριε Υπουργέ της Υγείας, αφού εξάντλησα</w:t>
      </w:r>
      <w:r w:rsidRPr="00D25502">
        <w:rPr>
          <w:rFonts w:eastAsia="Times New Roman"/>
          <w:szCs w:val="24"/>
        </w:rPr>
        <w:t xml:space="preserve"> όλα τα περιθώρια και αφού </w:t>
      </w:r>
      <w:r>
        <w:rPr>
          <w:rFonts w:eastAsia="Times New Roman"/>
          <w:szCs w:val="24"/>
        </w:rPr>
        <w:t>κατέθεσα</w:t>
      </w:r>
      <w:r w:rsidRPr="00D25502">
        <w:rPr>
          <w:rFonts w:eastAsia="Times New Roman"/>
          <w:szCs w:val="24"/>
        </w:rPr>
        <w:t xml:space="preserve"> και σε σας τα στοιχεία</w:t>
      </w:r>
      <w:r>
        <w:rPr>
          <w:rFonts w:eastAsia="Times New Roman"/>
          <w:szCs w:val="24"/>
        </w:rPr>
        <w:t>,</w:t>
      </w:r>
      <w:r w:rsidRPr="00D25502">
        <w:rPr>
          <w:rFonts w:eastAsia="Times New Roman"/>
          <w:szCs w:val="24"/>
        </w:rPr>
        <w:t xml:space="preserve"> να καταθέσω μία ερώτηση </w:t>
      </w:r>
      <w:r>
        <w:rPr>
          <w:rFonts w:eastAsia="Times New Roman"/>
          <w:szCs w:val="24"/>
        </w:rPr>
        <w:t>π</w:t>
      </w:r>
      <w:r w:rsidRPr="00D25502">
        <w:rPr>
          <w:rFonts w:eastAsia="Times New Roman"/>
          <w:szCs w:val="24"/>
        </w:rPr>
        <w:t>ριν από τρεις μήνες στο ίδιο τον Πρωθυπουργό</w:t>
      </w:r>
      <w:r>
        <w:rPr>
          <w:rFonts w:eastAsia="Times New Roman"/>
          <w:szCs w:val="24"/>
        </w:rPr>
        <w:t>, ο οποίος ε</w:t>
      </w:r>
      <w:r w:rsidRPr="00D25502">
        <w:rPr>
          <w:rFonts w:eastAsia="Times New Roman"/>
          <w:szCs w:val="24"/>
        </w:rPr>
        <w:t>λπίζω να με ακούει στο</w:t>
      </w:r>
      <w:r>
        <w:rPr>
          <w:rFonts w:eastAsia="Times New Roman"/>
          <w:szCs w:val="24"/>
        </w:rPr>
        <w:t>ν</w:t>
      </w:r>
      <w:r w:rsidRPr="00D25502">
        <w:rPr>
          <w:rFonts w:eastAsia="Times New Roman"/>
          <w:szCs w:val="24"/>
        </w:rPr>
        <w:t xml:space="preserve"> τηλεοπτικό δέκτη</w:t>
      </w:r>
      <w:r>
        <w:rPr>
          <w:rFonts w:eastAsia="Times New Roman"/>
          <w:szCs w:val="24"/>
        </w:rPr>
        <w:t xml:space="preserve">, για ένα κοινωνικό δράμα, για μια νοσηλεύτρια που οι υπηρεσίες </w:t>
      </w:r>
      <w:r w:rsidRPr="00D25502">
        <w:rPr>
          <w:rFonts w:eastAsia="Times New Roman"/>
          <w:szCs w:val="24"/>
        </w:rPr>
        <w:t xml:space="preserve">του Υπουργείου </w:t>
      </w:r>
      <w:r>
        <w:rPr>
          <w:rFonts w:eastAsia="Times New Roman"/>
          <w:szCs w:val="24"/>
        </w:rPr>
        <w:t>δεν της</w:t>
      </w:r>
      <w:r w:rsidRPr="00D25502">
        <w:rPr>
          <w:rFonts w:eastAsia="Times New Roman"/>
          <w:szCs w:val="24"/>
        </w:rPr>
        <w:t xml:space="preserve"> επιτρέπουν να </w:t>
      </w:r>
      <w:r>
        <w:rPr>
          <w:rFonts w:eastAsia="Times New Roman"/>
          <w:szCs w:val="24"/>
        </w:rPr>
        <w:t>συνυπηρετήσει μ</w:t>
      </w:r>
      <w:r w:rsidRPr="00D25502">
        <w:rPr>
          <w:rFonts w:eastAsia="Times New Roman"/>
          <w:szCs w:val="24"/>
        </w:rPr>
        <w:t xml:space="preserve">ε τον σύζυγό </w:t>
      </w:r>
      <w:r>
        <w:rPr>
          <w:rFonts w:eastAsia="Times New Roman"/>
          <w:szCs w:val="24"/>
        </w:rPr>
        <w:t>της,</w:t>
      </w:r>
      <w:r w:rsidRPr="00D25502">
        <w:rPr>
          <w:rFonts w:eastAsia="Times New Roman"/>
          <w:szCs w:val="24"/>
        </w:rPr>
        <w:t xml:space="preserve"> ο οπ</w:t>
      </w:r>
      <w:r>
        <w:rPr>
          <w:rFonts w:eastAsia="Times New Roman"/>
          <w:szCs w:val="24"/>
        </w:rPr>
        <w:t>οίος είναι επαγγελματ</w:t>
      </w:r>
      <w:r>
        <w:rPr>
          <w:rFonts w:eastAsia="Times New Roman"/>
          <w:szCs w:val="24"/>
        </w:rPr>
        <w:t>ίας οπλίτης. Τρία χρόνια</w:t>
      </w:r>
      <w:r w:rsidRPr="00D25502">
        <w:rPr>
          <w:rFonts w:eastAsia="Times New Roman"/>
          <w:szCs w:val="24"/>
        </w:rPr>
        <w:t xml:space="preserve"> η κυρία αυτή </w:t>
      </w:r>
      <w:r>
        <w:rPr>
          <w:rFonts w:eastAsia="Times New Roman"/>
          <w:szCs w:val="24"/>
        </w:rPr>
        <w:t>με</w:t>
      </w:r>
      <w:r w:rsidRPr="00D25502">
        <w:rPr>
          <w:rFonts w:eastAsia="Times New Roman"/>
          <w:szCs w:val="24"/>
        </w:rPr>
        <w:t xml:space="preserve"> τα δύο μικρά</w:t>
      </w:r>
      <w:r>
        <w:rPr>
          <w:rFonts w:eastAsia="Times New Roman"/>
          <w:szCs w:val="24"/>
        </w:rPr>
        <w:t xml:space="preserve"> αναγκάζεται και παίρνει άδεια άνευ αποδοχών και</w:t>
      </w:r>
      <w:r w:rsidRPr="00D25502">
        <w:rPr>
          <w:rFonts w:eastAsia="Times New Roman"/>
          <w:szCs w:val="24"/>
        </w:rPr>
        <w:t xml:space="preserve"> αντιλαμβάνεστε </w:t>
      </w:r>
      <w:r>
        <w:rPr>
          <w:rFonts w:eastAsia="Times New Roman"/>
          <w:szCs w:val="24"/>
        </w:rPr>
        <w:t>ότι ζει με τον μισθό</w:t>
      </w:r>
      <w:r w:rsidRPr="00D25502">
        <w:rPr>
          <w:rFonts w:eastAsia="Times New Roman"/>
          <w:szCs w:val="24"/>
        </w:rPr>
        <w:t xml:space="preserve"> του επαγγελματία οπλίτη</w:t>
      </w:r>
      <w:r>
        <w:rPr>
          <w:rFonts w:eastAsia="Times New Roman"/>
          <w:szCs w:val="24"/>
        </w:rPr>
        <w:t>.</w:t>
      </w:r>
      <w:r w:rsidRPr="00D25502">
        <w:rPr>
          <w:rFonts w:eastAsia="Times New Roman"/>
          <w:szCs w:val="24"/>
        </w:rPr>
        <w:t xml:space="preserve"> </w:t>
      </w:r>
    </w:p>
    <w:p w14:paraId="373950BC" w14:textId="77777777" w:rsidR="00B27939" w:rsidRDefault="00D93F4B">
      <w:pPr>
        <w:spacing w:after="0" w:line="600" w:lineRule="auto"/>
        <w:ind w:firstLine="720"/>
        <w:jc w:val="both"/>
        <w:rPr>
          <w:rFonts w:eastAsia="Times New Roman"/>
          <w:szCs w:val="24"/>
        </w:rPr>
      </w:pPr>
      <w:r>
        <w:rPr>
          <w:rFonts w:eastAsia="Times New Roman"/>
          <w:szCs w:val="24"/>
        </w:rPr>
        <w:t xml:space="preserve">Τρεις μήνες </w:t>
      </w:r>
      <w:r w:rsidRPr="00D25502">
        <w:rPr>
          <w:rFonts w:eastAsia="Times New Roman"/>
          <w:szCs w:val="24"/>
        </w:rPr>
        <w:t xml:space="preserve">ο Πρωθυπουργός </w:t>
      </w:r>
      <w:r>
        <w:rPr>
          <w:rFonts w:eastAsia="Times New Roman"/>
          <w:szCs w:val="24"/>
        </w:rPr>
        <w:t xml:space="preserve">δεν μου απήντησε. Αναγκάστηκα </w:t>
      </w:r>
      <w:r w:rsidRPr="00D25502">
        <w:rPr>
          <w:rFonts w:eastAsia="Times New Roman"/>
          <w:szCs w:val="24"/>
        </w:rPr>
        <w:t xml:space="preserve">πριν από </w:t>
      </w:r>
      <w:r>
        <w:rPr>
          <w:rFonts w:eastAsia="Times New Roman"/>
          <w:szCs w:val="24"/>
        </w:rPr>
        <w:t>είκοσι</w:t>
      </w:r>
      <w:r w:rsidRPr="00D25502">
        <w:rPr>
          <w:rFonts w:eastAsia="Times New Roman"/>
          <w:szCs w:val="24"/>
        </w:rPr>
        <w:t xml:space="preserve"> μέρες να του στείλω </w:t>
      </w:r>
      <w:r>
        <w:rPr>
          <w:rFonts w:eastAsia="Times New Roman"/>
          <w:szCs w:val="24"/>
        </w:rPr>
        <w:t xml:space="preserve">μια </w:t>
      </w:r>
      <w:r w:rsidRPr="00D25502">
        <w:rPr>
          <w:rFonts w:eastAsia="Times New Roman"/>
          <w:szCs w:val="24"/>
        </w:rPr>
        <w:t xml:space="preserve">αυστηρή προσωπική επιστολή </w:t>
      </w:r>
      <w:r>
        <w:rPr>
          <w:rFonts w:eastAsia="Times New Roman"/>
          <w:szCs w:val="24"/>
        </w:rPr>
        <w:t>και ταχυδρομικώ</w:t>
      </w:r>
      <w:r w:rsidRPr="00D25502">
        <w:rPr>
          <w:rFonts w:eastAsia="Times New Roman"/>
          <w:szCs w:val="24"/>
        </w:rPr>
        <w:t xml:space="preserve">ς </w:t>
      </w:r>
      <w:r>
        <w:rPr>
          <w:rFonts w:eastAsia="Times New Roman"/>
          <w:szCs w:val="24"/>
        </w:rPr>
        <w:t xml:space="preserve">και ηλεκτρονικώς και ακόμη δεν έχω πάρει απάντηση. Η </w:t>
      </w:r>
      <w:r w:rsidRPr="00D25502">
        <w:rPr>
          <w:rFonts w:eastAsia="Times New Roman"/>
          <w:szCs w:val="24"/>
        </w:rPr>
        <w:t xml:space="preserve">Αριστερά </w:t>
      </w:r>
      <w:r>
        <w:rPr>
          <w:rFonts w:eastAsia="Times New Roman"/>
          <w:szCs w:val="24"/>
        </w:rPr>
        <w:t>φημίζεται για την ευαισθησία της. Ελπίζω να δώσετε ένα τέλος σε αυτό το κοινωνικό δράμα, σε αυτόν τον κοινωνικό Γολγοθά που π</w:t>
      </w:r>
      <w:r>
        <w:rPr>
          <w:rFonts w:eastAsia="Times New Roman"/>
          <w:szCs w:val="24"/>
        </w:rPr>
        <w:t>ερνάει αυτή η τετραμελής οικογένεια και να επιτρέψετε στο ζευγάρι να συνυπηρετήσει, κύριε Υπουργέ. Ο Στρατός έχει δείξει την ευαισθησία του. Πού είναι η ευαισθησία του Υπουργείου; Και σταματώ σε αυτό.</w:t>
      </w:r>
    </w:p>
    <w:p w14:paraId="373950BD" w14:textId="77777777" w:rsidR="00B27939" w:rsidRDefault="00D93F4B">
      <w:pPr>
        <w:spacing w:after="0" w:line="600" w:lineRule="auto"/>
        <w:ind w:firstLine="720"/>
        <w:jc w:val="both"/>
        <w:rPr>
          <w:rFonts w:eastAsia="Times New Roman"/>
          <w:szCs w:val="24"/>
        </w:rPr>
      </w:pPr>
      <w:r>
        <w:rPr>
          <w:rFonts w:eastAsia="Times New Roman"/>
          <w:szCs w:val="24"/>
        </w:rPr>
        <w:t>Κυρίες και κύριοι συνάδελφοι, θριαμβολογείτε για τον πρ</w:t>
      </w:r>
      <w:r>
        <w:rPr>
          <w:rFonts w:eastAsia="Times New Roman"/>
          <w:szCs w:val="24"/>
        </w:rPr>
        <w:t xml:space="preserve">ώτο μεταμνημονιακό </w:t>
      </w:r>
      <w:r>
        <w:rPr>
          <w:rFonts w:eastAsia="Times New Roman"/>
          <w:szCs w:val="24"/>
        </w:rPr>
        <w:t>π</w:t>
      </w:r>
      <w:r>
        <w:rPr>
          <w:rFonts w:eastAsia="Times New Roman"/>
          <w:szCs w:val="24"/>
        </w:rPr>
        <w:t xml:space="preserve">ροϋπολογισμό, ενώ πρόκειται για έναν ακόμη </w:t>
      </w:r>
      <w:r>
        <w:rPr>
          <w:rFonts w:eastAsia="Times New Roman"/>
          <w:szCs w:val="24"/>
        </w:rPr>
        <w:t>π</w:t>
      </w:r>
      <w:r>
        <w:rPr>
          <w:rFonts w:eastAsia="Times New Roman"/>
          <w:szCs w:val="24"/>
        </w:rPr>
        <w:t>ροϋπολογισμό της υπερφορολόγησης,</w:t>
      </w:r>
      <w:r w:rsidRPr="00D25502">
        <w:rPr>
          <w:rFonts w:eastAsia="Times New Roman"/>
          <w:szCs w:val="24"/>
        </w:rPr>
        <w:t xml:space="preserve"> όπως ακριβώς </w:t>
      </w:r>
      <w:r>
        <w:rPr>
          <w:rFonts w:eastAsia="Times New Roman"/>
          <w:szCs w:val="24"/>
        </w:rPr>
        <w:t>ήταν και οι προηγούμενοι. Άλλωστε,</w:t>
      </w:r>
      <w:r w:rsidRPr="00D25502">
        <w:rPr>
          <w:rFonts w:eastAsia="Times New Roman"/>
          <w:szCs w:val="24"/>
        </w:rPr>
        <w:t xml:space="preserve"> δεν πρέπει να ξεχνάμε την έκθεση του ΟΟΣΑ</w:t>
      </w:r>
      <w:r>
        <w:rPr>
          <w:rFonts w:eastAsia="Times New Roman"/>
          <w:szCs w:val="24"/>
        </w:rPr>
        <w:t>,</w:t>
      </w:r>
      <w:r w:rsidRPr="00D25502">
        <w:rPr>
          <w:rFonts w:eastAsia="Times New Roman"/>
          <w:szCs w:val="24"/>
        </w:rPr>
        <w:t xml:space="preserve"> </w:t>
      </w:r>
      <w:r>
        <w:rPr>
          <w:rFonts w:eastAsia="Times New Roman"/>
          <w:szCs w:val="24"/>
        </w:rPr>
        <w:t xml:space="preserve">η οποία χαρακτηρίζει </w:t>
      </w:r>
      <w:r w:rsidRPr="00D25502">
        <w:rPr>
          <w:rFonts w:eastAsia="Times New Roman"/>
          <w:szCs w:val="24"/>
        </w:rPr>
        <w:t xml:space="preserve">την Ελλάδα ως χώρα </w:t>
      </w:r>
      <w:r>
        <w:rPr>
          <w:rFonts w:eastAsia="Times New Roman"/>
          <w:szCs w:val="24"/>
        </w:rPr>
        <w:t xml:space="preserve">πρωταθλήτρια των φόρων. </w:t>
      </w:r>
    </w:p>
    <w:p w14:paraId="373950BE" w14:textId="77777777" w:rsidR="00B27939" w:rsidRDefault="00D93F4B">
      <w:pPr>
        <w:spacing w:after="0" w:line="600" w:lineRule="auto"/>
        <w:ind w:firstLine="720"/>
        <w:jc w:val="both"/>
        <w:rPr>
          <w:rFonts w:eastAsia="Times New Roman"/>
          <w:szCs w:val="24"/>
        </w:rPr>
      </w:pPr>
      <w:r w:rsidRPr="00D25502">
        <w:rPr>
          <w:rFonts w:eastAsia="Times New Roman"/>
          <w:szCs w:val="24"/>
        </w:rPr>
        <w:t>Αυ</w:t>
      </w:r>
      <w:r w:rsidRPr="00D25502">
        <w:rPr>
          <w:rFonts w:eastAsia="Times New Roman"/>
          <w:szCs w:val="24"/>
        </w:rPr>
        <w:t xml:space="preserve">τές </w:t>
      </w:r>
      <w:r>
        <w:rPr>
          <w:rFonts w:eastAsia="Times New Roman"/>
          <w:szCs w:val="24"/>
        </w:rPr>
        <w:t>τις μέρες έχουμε</w:t>
      </w:r>
      <w:r w:rsidRPr="00D25502">
        <w:rPr>
          <w:rFonts w:eastAsia="Times New Roman"/>
          <w:szCs w:val="24"/>
        </w:rPr>
        <w:t xml:space="preserve"> ακούσει από τους </w:t>
      </w:r>
      <w:r>
        <w:rPr>
          <w:rFonts w:eastAsia="Times New Roman"/>
          <w:szCs w:val="24"/>
        </w:rPr>
        <w:t xml:space="preserve">συναδέλφους από αυτό το Βήμα να μιλούν γενικά και αόριστα για επενδύσεις. Ερωτώ, λοιπόν, </w:t>
      </w:r>
      <w:r w:rsidRPr="00D25502">
        <w:rPr>
          <w:rFonts w:eastAsia="Times New Roman"/>
          <w:szCs w:val="24"/>
        </w:rPr>
        <w:t>ξεκάθαρα</w:t>
      </w:r>
      <w:r>
        <w:rPr>
          <w:rFonts w:eastAsia="Times New Roman"/>
          <w:szCs w:val="24"/>
        </w:rPr>
        <w:t xml:space="preserve">. Πείτε μας μία μεγάλή επένδυση που έχει γίνει στα τέσσερα χρόνια της διακυβέρνησής σας. Και μην μας πείτε για τον </w:t>
      </w:r>
      <w:r>
        <w:rPr>
          <w:rFonts w:eastAsia="Times New Roman"/>
          <w:szCs w:val="24"/>
          <w:lang w:val="en-US"/>
        </w:rPr>
        <w:t>TAP</w:t>
      </w:r>
      <w:r w:rsidRPr="00940E20">
        <w:rPr>
          <w:rFonts w:eastAsia="Times New Roman"/>
          <w:szCs w:val="24"/>
        </w:rPr>
        <w:t xml:space="preserve">, </w:t>
      </w:r>
      <w:r>
        <w:rPr>
          <w:rFonts w:eastAsia="Times New Roman"/>
          <w:szCs w:val="24"/>
        </w:rPr>
        <w:t>γ</w:t>
      </w:r>
      <w:r>
        <w:rPr>
          <w:rFonts w:eastAsia="Times New Roman"/>
          <w:szCs w:val="24"/>
        </w:rPr>
        <w:t xml:space="preserve">ιατί αυτό είναι έργο </w:t>
      </w:r>
      <w:r w:rsidRPr="00D25502">
        <w:rPr>
          <w:rFonts w:eastAsia="Times New Roman"/>
          <w:szCs w:val="24"/>
        </w:rPr>
        <w:t xml:space="preserve">καθαρά της </w:t>
      </w:r>
      <w:r>
        <w:rPr>
          <w:rFonts w:eastAsia="Times New Roman"/>
          <w:szCs w:val="24"/>
        </w:rPr>
        <w:t>δική</w:t>
      </w:r>
      <w:r w:rsidRPr="00D25502">
        <w:rPr>
          <w:rFonts w:eastAsia="Times New Roman"/>
          <w:szCs w:val="24"/>
        </w:rPr>
        <w:t xml:space="preserve"> μας </w:t>
      </w:r>
      <w:r>
        <w:rPr>
          <w:rFonts w:eastAsia="Times New Roman"/>
          <w:szCs w:val="24"/>
        </w:rPr>
        <w:t xml:space="preserve">Κυβέρνησης, με προϋπολογισμό 2,5 δισεκατομμύρια </w:t>
      </w:r>
      <w:r w:rsidRPr="00D25502">
        <w:rPr>
          <w:rFonts w:eastAsia="Times New Roman"/>
          <w:szCs w:val="24"/>
        </w:rPr>
        <w:t>και</w:t>
      </w:r>
      <w:r>
        <w:rPr>
          <w:rFonts w:eastAsia="Times New Roman"/>
          <w:szCs w:val="24"/>
        </w:rPr>
        <w:t xml:space="preserve"> δέκα χιλιάδες</w:t>
      </w:r>
      <w:r w:rsidRPr="00D25502">
        <w:rPr>
          <w:rFonts w:eastAsia="Times New Roman"/>
          <w:szCs w:val="24"/>
        </w:rPr>
        <w:t xml:space="preserve"> εργαζόμενους</w:t>
      </w:r>
      <w:r>
        <w:rPr>
          <w:rFonts w:eastAsia="Times New Roman"/>
          <w:szCs w:val="24"/>
        </w:rPr>
        <w:t>,</w:t>
      </w:r>
      <w:r w:rsidRPr="00D25502">
        <w:rPr>
          <w:rFonts w:eastAsia="Times New Roman"/>
          <w:szCs w:val="24"/>
        </w:rPr>
        <w:t xml:space="preserve"> το οποίο </w:t>
      </w:r>
      <w:r>
        <w:rPr>
          <w:rFonts w:eastAsia="Times New Roman"/>
          <w:szCs w:val="24"/>
        </w:rPr>
        <w:t>εσείς τον Δεκέμβρη του 2013 το κατα</w:t>
      </w:r>
      <w:r w:rsidRPr="00D25502">
        <w:rPr>
          <w:rFonts w:eastAsia="Times New Roman"/>
          <w:szCs w:val="24"/>
        </w:rPr>
        <w:t>ψηφίζατε</w:t>
      </w:r>
      <w:r>
        <w:rPr>
          <w:rFonts w:eastAsia="Times New Roman"/>
          <w:szCs w:val="24"/>
        </w:rPr>
        <w:t>.</w:t>
      </w:r>
      <w:r w:rsidRPr="00D25502">
        <w:rPr>
          <w:rFonts w:eastAsia="Times New Roman"/>
          <w:szCs w:val="24"/>
        </w:rPr>
        <w:t xml:space="preserve"> Και όχι μόνο αυτό</w:t>
      </w:r>
      <w:r>
        <w:rPr>
          <w:rFonts w:eastAsia="Times New Roman"/>
          <w:szCs w:val="24"/>
        </w:rPr>
        <w:t>, αλλά</w:t>
      </w:r>
      <w:r w:rsidRPr="00D25502">
        <w:rPr>
          <w:rFonts w:eastAsia="Times New Roman"/>
          <w:szCs w:val="24"/>
        </w:rPr>
        <w:t xml:space="preserve"> </w:t>
      </w:r>
      <w:r>
        <w:rPr>
          <w:rFonts w:eastAsia="Times New Roman"/>
          <w:szCs w:val="24"/>
        </w:rPr>
        <w:t>καταγγέλλατε ότι αν γίνει αυτή η επένδυση, θα καταστραφεί</w:t>
      </w:r>
      <w:r>
        <w:rPr>
          <w:rFonts w:eastAsia="Times New Roman"/>
          <w:szCs w:val="24"/>
        </w:rPr>
        <w:t xml:space="preserve"> το περιβάλλον. Και από τότε προσπαθείτε να το οικειοποιηθείτε ως </w:t>
      </w:r>
      <w:r w:rsidRPr="00D25502">
        <w:rPr>
          <w:rFonts w:eastAsia="Times New Roman"/>
          <w:szCs w:val="24"/>
        </w:rPr>
        <w:t xml:space="preserve">δική σας </w:t>
      </w:r>
      <w:r>
        <w:rPr>
          <w:rFonts w:eastAsia="Times New Roman"/>
          <w:szCs w:val="24"/>
        </w:rPr>
        <w:t>μ</w:t>
      </w:r>
      <w:r w:rsidRPr="00D25502">
        <w:rPr>
          <w:rFonts w:eastAsia="Times New Roman"/>
          <w:szCs w:val="24"/>
        </w:rPr>
        <w:t>εγάλη επιτυχία</w:t>
      </w:r>
      <w:r>
        <w:rPr>
          <w:rFonts w:eastAsia="Times New Roman"/>
          <w:szCs w:val="24"/>
        </w:rPr>
        <w:t>.</w:t>
      </w:r>
      <w:r w:rsidRPr="00D25502">
        <w:rPr>
          <w:rFonts w:eastAsia="Times New Roman"/>
          <w:szCs w:val="24"/>
        </w:rPr>
        <w:t xml:space="preserve"> Και </w:t>
      </w:r>
      <w:r>
        <w:rPr>
          <w:rFonts w:eastAsia="Times New Roman"/>
          <w:szCs w:val="24"/>
        </w:rPr>
        <w:t>το χρησιμοποιείτε μάλιστα και ως όχημα για τα ρουσφέτια σας. Είναι ή όχι ο</w:t>
      </w:r>
      <w:r w:rsidRPr="00D25502">
        <w:rPr>
          <w:rFonts w:eastAsia="Times New Roman"/>
          <w:szCs w:val="24"/>
        </w:rPr>
        <w:t xml:space="preserve"> ορισμός του </w:t>
      </w:r>
      <w:r>
        <w:rPr>
          <w:rFonts w:eastAsia="Times New Roman"/>
          <w:szCs w:val="24"/>
        </w:rPr>
        <w:t xml:space="preserve">φαρισαϊσμού και της υποκρισίας; </w:t>
      </w:r>
    </w:p>
    <w:p w14:paraId="373950BF" w14:textId="77777777" w:rsidR="00B27939" w:rsidRDefault="00D93F4B">
      <w:pPr>
        <w:spacing w:after="0" w:line="600" w:lineRule="auto"/>
        <w:ind w:firstLine="720"/>
        <w:jc w:val="both"/>
        <w:rPr>
          <w:rFonts w:eastAsia="Times New Roman"/>
          <w:szCs w:val="24"/>
        </w:rPr>
      </w:pPr>
      <w:r>
        <w:rPr>
          <w:rFonts w:eastAsia="Times New Roman"/>
          <w:szCs w:val="24"/>
        </w:rPr>
        <w:t>Κυρίες και κύριοι συνάδελφοι, έχω μιλήσε</w:t>
      </w:r>
      <w:r>
        <w:rPr>
          <w:rFonts w:eastAsia="Times New Roman"/>
          <w:szCs w:val="24"/>
        </w:rPr>
        <w:t>ι αναλυτικά και τεκμηριωμένα στην Επιτροπή Προϋπολογισμού. Έκανα λεπτομερή αναφορά στις επενδύσεις στον αγροτικό τομέα, ο οποίος είναι εκείνος ακριβώς στον οποίο οφείλουμε να επενδύσουμε, αν θέλουμε να συμβάλουμε στην ανάκαμψη και στην ανάπτυξη της οικονομ</w:t>
      </w:r>
      <w:r>
        <w:rPr>
          <w:rFonts w:eastAsia="Times New Roman"/>
          <w:szCs w:val="24"/>
        </w:rPr>
        <w:t>ίας μας. Διότι τα όποια χρήματα επενδύσουμε εδώ, θα είναι άμεσα ανταποδοτικά. Και το</w:t>
      </w:r>
      <w:r w:rsidRPr="00D25502">
        <w:rPr>
          <w:rFonts w:eastAsia="Times New Roman"/>
          <w:szCs w:val="24"/>
        </w:rPr>
        <w:t xml:space="preserve"> λέω αυτό</w:t>
      </w:r>
      <w:r>
        <w:rPr>
          <w:rFonts w:eastAsia="Times New Roman"/>
          <w:szCs w:val="24"/>
        </w:rPr>
        <w:t>,</w:t>
      </w:r>
      <w:r w:rsidRPr="00D25502">
        <w:rPr>
          <w:rFonts w:eastAsia="Times New Roman"/>
          <w:szCs w:val="24"/>
        </w:rPr>
        <w:t xml:space="preserve"> γιατί </w:t>
      </w:r>
      <w:r>
        <w:rPr>
          <w:rFonts w:eastAsia="Times New Roman"/>
          <w:szCs w:val="24"/>
        </w:rPr>
        <w:t xml:space="preserve">αν κερδίσουμε </w:t>
      </w:r>
      <w:r w:rsidRPr="00D25502">
        <w:rPr>
          <w:rFonts w:eastAsia="Times New Roman"/>
          <w:szCs w:val="24"/>
        </w:rPr>
        <w:t xml:space="preserve">το στοίχημα </w:t>
      </w:r>
      <w:r>
        <w:rPr>
          <w:rFonts w:eastAsia="Times New Roman"/>
          <w:szCs w:val="24"/>
        </w:rPr>
        <w:t>της</w:t>
      </w:r>
      <w:r w:rsidRPr="00D25502">
        <w:rPr>
          <w:rFonts w:eastAsia="Times New Roman"/>
          <w:szCs w:val="24"/>
        </w:rPr>
        <w:t xml:space="preserve"> ανάπτυξη </w:t>
      </w:r>
      <w:r>
        <w:rPr>
          <w:rFonts w:eastAsia="Times New Roman"/>
          <w:szCs w:val="24"/>
        </w:rPr>
        <w:t xml:space="preserve">στην αγροτική παραγωγή, τότε θα έχουμε κερδίσει το μισό στοίχημα για την ανάπτυξη </w:t>
      </w:r>
      <w:r w:rsidRPr="00D25502">
        <w:rPr>
          <w:rFonts w:eastAsia="Times New Roman"/>
          <w:szCs w:val="24"/>
        </w:rPr>
        <w:t>της χώρας</w:t>
      </w:r>
      <w:r>
        <w:rPr>
          <w:rFonts w:eastAsia="Times New Roman"/>
          <w:szCs w:val="24"/>
        </w:rPr>
        <w:t>.</w:t>
      </w:r>
      <w:r w:rsidRPr="00D25502">
        <w:rPr>
          <w:rFonts w:eastAsia="Times New Roman"/>
          <w:szCs w:val="24"/>
        </w:rPr>
        <w:t xml:space="preserve"> </w:t>
      </w:r>
    </w:p>
    <w:p w14:paraId="373950C0" w14:textId="77777777" w:rsidR="00B27939" w:rsidRDefault="00D93F4B">
      <w:pPr>
        <w:spacing w:after="0" w:line="600" w:lineRule="auto"/>
        <w:ind w:firstLine="720"/>
        <w:jc w:val="both"/>
        <w:rPr>
          <w:rFonts w:eastAsia="Times New Roman"/>
          <w:szCs w:val="24"/>
        </w:rPr>
      </w:pPr>
      <w:r w:rsidRPr="00D25502">
        <w:rPr>
          <w:rFonts w:eastAsia="Times New Roman"/>
          <w:szCs w:val="24"/>
        </w:rPr>
        <w:t xml:space="preserve">Σε αυτό ακριβώς </w:t>
      </w:r>
      <w:r>
        <w:rPr>
          <w:rFonts w:eastAsia="Times New Roman"/>
          <w:szCs w:val="24"/>
        </w:rPr>
        <w:t xml:space="preserve">στόχευε </w:t>
      </w:r>
      <w:r w:rsidRPr="00D25502">
        <w:rPr>
          <w:rFonts w:eastAsia="Times New Roman"/>
          <w:szCs w:val="24"/>
        </w:rPr>
        <w:t xml:space="preserve">το Πρόγραμμα Αγροτικής Ανάπτυξης </w:t>
      </w:r>
      <w:r>
        <w:rPr>
          <w:rFonts w:eastAsia="Times New Roman"/>
          <w:szCs w:val="24"/>
        </w:rPr>
        <w:t>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w:t>
      </w:r>
      <w:r w:rsidRPr="00D25502">
        <w:rPr>
          <w:rFonts w:eastAsia="Times New Roman"/>
          <w:szCs w:val="24"/>
        </w:rPr>
        <w:t xml:space="preserve">που σας παραδώσαμε με </w:t>
      </w:r>
      <w:r>
        <w:rPr>
          <w:rFonts w:eastAsia="Times New Roman"/>
          <w:szCs w:val="24"/>
        </w:rPr>
        <w:t>κονδύλια 6 δισεκατομμύρια. Εδώ</w:t>
      </w:r>
      <w:r w:rsidRPr="00D25502">
        <w:rPr>
          <w:rFonts w:eastAsia="Times New Roman"/>
          <w:szCs w:val="24"/>
        </w:rPr>
        <w:t xml:space="preserve"> ανοίγω </w:t>
      </w:r>
      <w:r>
        <w:rPr>
          <w:rFonts w:eastAsia="Times New Roman"/>
          <w:szCs w:val="24"/>
        </w:rPr>
        <w:t>μ</w:t>
      </w:r>
      <w:r w:rsidRPr="00D25502">
        <w:rPr>
          <w:rFonts w:eastAsia="Times New Roman"/>
          <w:szCs w:val="24"/>
        </w:rPr>
        <w:t>ία παρένθεση</w:t>
      </w:r>
      <w:r>
        <w:rPr>
          <w:rFonts w:eastAsia="Times New Roman"/>
          <w:szCs w:val="24"/>
        </w:rPr>
        <w:t>,</w:t>
      </w:r>
      <w:r w:rsidRPr="00D25502">
        <w:rPr>
          <w:rFonts w:eastAsia="Times New Roman"/>
          <w:szCs w:val="24"/>
        </w:rPr>
        <w:t xml:space="preserve"> </w:t>
      </w:r>
      <w:r>
        <w:rPr>
          <w:rFonts w:eastAsia="Times New Roman"/>
          <w:szCs w:val="24"/>
        </w:rPr>
        <w:t xml:space="preserve">γιατί προχθές ο κ. Αραχωβίτης </w:t>
      </w:r>
      <w:r w:rsidRPr="00D25502">
        <w:rPr>
          <w:rFonts w:eastAsia="Times New Roman"/>
          <w:szCs w:val="24"/>
        </w:rPr>
        <w:t>από αυτό το Βήμα</w:t>
      </w:r>
      <w:r>
        <w:rPr>
          <w:rFonts w:eastAsia="Times New Roman"/>
          <w:szCs w:val="24"/>
        </w:rPr>
        <w:t>,</w:t>
      </w:r>
      <w:r w:rsidRPr="00D25502">
        <w:rPr>
          <w:rFonts w:eastAsia="Times New Roman"/>
          <w:szCs w:val="24"/>
        </w:rPr>
        <w:t xml:space="preserve"> ενδεχομένως ακόμα δεν έχει ενημερωθεί</w:t>
      </w:r>
      <w:r>
        <w:rPr>
          <w:rFonts w:eastAsia="Times New Roman"/>
          <w:szCs w:val="24"/>
        </w:rPr>
        <w:t>, είπε μια ανακρίβεια και διέπραξε ένα πολ</w:t>
      </w:r>
      <w:r>
        <w:rPr>
          <w:rFonts w:eastAsia="Times New Roman"/>
          <w:szCs w:val="24"/>
        </w:rPr>
        <w:t xml:space="preserve">ιτικό ατόπημα. Προσπάθησε </w:t>
      </w:r>
      <w:r w:rsidRPr="00D25502">
        <w:rPr>
          <w:rFonts w:eastAsia="Times New Roman"/>
          <w:szCs w:val="24"/>
        </w:rPr>
        <w:t xml:space="preserve">να πει ότι το </w:t>
      </w:r>
      <w:r>
        <w:rPr>
          <w:rFonts w:eastAsia="Times New Roman"/>
          <w:szCs w:val="24"/>
        </w:rPr>
        <w:t>π</w:t>
      </w:r>
      <w:r w:rsidRPr="00D25502">
        <w:rPr>
          <w:rFonts w:eastAsia="Times New Roman"/>
          <w:szCs w:val="24"/>
        </w:rPr>
        <w:t xml:space="preserve">ρόγραμμα αυτό </w:t>
      </w:r>
      <w:r>
        <w:rPr>
          <w:rFonts w:eastAsia="Times New Roman"/>
          <w:szCs w:val="24"/>
        </w:rPr>
        <w:t>το ξανα</w:t>
      </w:r>
      <w:r w:rsidRPr="00D25502">
        <w:rPr>
          <w:rFonts w:eastAsia="Times New Roman"/>
          <w:szCs w:val="24"/>
        </w:rPr>
        <w:t>κατέθεσε η προηγούμενη προκάτοχός του ηγεσία</w:t>
      </w:r>
      <w:r>
        <w:rPr>
          <w:rFonts w:eastAsia="Times New Roman"/>
          <w:szCs w:val="24"/>
        </w:rPr>
        <w:t>.</w:t>
      </w:r>
      <w:r w:rsidRPr="00D25502">
        <w:rPr>
          <w:rFonts w:eastAsia="Times New Roman"/>
          <w:szCs w:val="24"/>
        </w:rPr>
        <w:t xml:space="preserve"> Αυτό </w:t>
      </w:r>
      <w:r>
        <w:rPr>
          <w:rFonts w:eastAsia="Times New Roman"/>
          <w:szCs w:val="24"/>
        </w:rPr>
        <w:t>είναι μ</w:t>
      </w:r>
      <w:r w:rsidRPr="00D25502">
        <w:rPr>
          <w:rFonts w:eastAsia="Times New Roman"/>
          <w:szCs w:val="24"/>
        </w:rPr>
        <w:t>έγα ψέμα</w:t>
      </w:r>
      <w:r>
        <w:rPr>
          <w:rFonts w:eastAsia="Times New Roman"/>
          <w:szCs w:val="24"/>
        </w:rPr>
        <w:t>.</w:t>
      </w:r>
      <w:r w:rsidRPr="00D25502">
        <w:rPr>
          <w:rFonts w:eastAsia="Times New Roman"/>
          <w:szCs w:val="24"/>
        </w:rPr>
        <w:t xml:space="preserve"> Το έχω αποδείξει </w:t>
      </w:r>
      <w:r>
        <w:rPr>
          <w:rFonts w:eastAsia="Times New Roman"/>
          <w:szCs w:val="24"/>
        </w:rPr>
        <w:t>εδώ. Έχω</w:t>
      </w:r>
      <w:r w:rsidRPr="00D25502">
        <w:rPr>
          <w:rFonts w:eastAsia="Times New Roman"/>
          <w:szCs w:val="24"/>
        </w:rPr>
        <w:t xml:space="preserve"> καταθέσει όλα τα στοιχεία</w:t>
      </w:r>
      <w:r>
        <w:rPr>
          <w:rFonts w:eastAsia="Times New Roman"/>
          <w:szCs w:val="24"/>
        </w:rPr>
        <w:t>.</w:t>
      </w:r>
      <w:r w:rsidRPr="00D25502">
        <w:rPr>
          <w:rFonts w:eastAsia="Times New Roman"/>
          <w:szCs w:val="24"/>
        </w:rPr>
        <w:t xml:space="preserve"> Δεν έχω το</w:t>
      </w:r>
      <w:r>
        <w:rPr>
          <w:rFonts w:eastAsia="Times New Roman"/>
          <w:szCs w:val="24"/>
        </w:rPr>
        <w:t>ν</w:t>
      </w:r>
      <w:r w:rsidRPr="00D25502">
        <w:rPr>
          <w:rFonts w:eastAsia="Times New Roman"/>
          <w:szCs w:val="24"/>
        </w:rPr>
        <w:t xml:space="preserve"> χρόνο για </w:t>
      </w:r>
      <w:r>
        <w:rPr>
          <w:rFonts w:eastAsia="Times New Roman"/>
          <w:szCs w:val="24"/>
        </w:rPr>
        <w:t xml:space="preserve">να το αναλύσω ξανά, αλλά </w:t>
      </w:r>
      <w:r w:rsidRPr="00D25502">
        <w:rPr>
          <w:rFonts w:eastAsia="Times New Roman"/>
          <w:szCs w:val="24"/>
        </w:rPr>
        <w:t>θα επανέλθω στις προσεχείς</w:t>
      </w:r>
      <w:r w:rsidRPr="00D25502">
        <w:rPr>
          <w:rFonts w:eastAsia="Times New Roman"/>
          <w:szCs w:val="24"/>
        </w:rPr>
        <w:t xml:space="preserve"> </w:t>
      </w:r>
      <w:r>
        <w:rPr>
          <w:rFonts w:eastAsia="Times New Roman"/>
          <w:szCs w:val="24"/>
        </w:rPr>
        <w:t>ημέρες.</w:t>
      </w:r>
    </w:p>
    <w:p w14:paraId="373950C1" w14:textId="77777777" w:rsidR="00B27939" w:rsidRDefault="00D93F4B">
      <w:pPr>
        <w:spacing w:after="0" w:line="600" w:lineRule="auto"/>
        <w:ind w:firstLine="720"/>
        <w:jc w:val="both"/>
        <w:rPr>
          <w:rFonts w:eastAsia="Times New Roman"/>
          <w:szCs w:val="24"/>
        </w:rPr>
      </w:pPr>
      <w:r>
        <w:rPr>
          <w:rFonts w:eastAsia="Times New Roman"/>
          <w:szCs w:val="24"/>
        </w:rPr>
        <w:t>Αυτό, λοιπόν, το πρόγραμμα των 6 δισεκατομμυρίων είναι πρόγραμμα της δικής μας Κυβέρνηση. Τα 6 δισεκατομμύρια τα εξασφάλισε η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Ήταν έτοιμα κοινοτικά λεφτά και για τη στήριξη του αγροτικού εισοδήματος, αλλά κυρίως για επενδύσεις στον πρωτογενή τομέα και με ισχυρό πολλαπλασιαστικό χαρακτήρα, με τον </w:t>
      </w:r>
      <w:r w:rsidRPr="00D25502">
        <w:rPr>
          <w:rFonts w:eastAsia="Times New Roman"/>
          <w:szCs w:val="24"/>
        </w:rPr>
        <w:t xml:space="preserve">οποίο </w:t>
      </w:r>
      <w:r>
        <w:rPr>
          <w:rFonts w:eastAsia="Times New Roman"/>
          <w:szCs w:val="24"/>
        </w:rPr>
        <w:t>δημιουργούνται χιλιάδες θέσεις εργασίας και κατά αυτόν τον τρόπο</w:t>
      </w:r>
      <w:r w:rsidRPr="00D25502">
        <w:rPr>
          <w:rFonts w:eastAsia="Times New Roman"/>
          <w:szCs w:val="24"/>
        </w:rPr>
        <w:t xml:space="preserve"> κατ</w:t>
      </w:r>
      <w:r w:rsidRPr="00D25502">
        <w:rPr>
          <w:rFonts w:eastAsia="Times New Roman"/>
          <w:szCs w:val="24"/>
        </w:rPr>
        <w:t>απολεμάμε</w:t>
      </w:r>
      <w:r>
        <w:rPr>
          <w:rFonts w:eastAsia="Times New Roman"/>
          <w:szCs w:val="24"/>
        </w:rPr>
        <w:t xml:space="preserve"> την ανεργία. Δεν έχω τον χρόνο να αναλύσω </w:t>
      </w:r>
      <w:r w:rsidRPr="00D25502">
        <w:rPr>
          <w:rFonts w:eastAsia="Times New Roman"/>
          <w:szCs w:val="24"/>
        </w:rPr>
        <w:t>τα μέτρα αυτά</w:t>
      </w:r>
      <w:r>
        <w:rPr>
          <w:rFonts w:eastAsia="Times New Roman"/>
          <w:szCs w:val="24"/>
        </w:rPr>
        <w:t xml:space="preserve">. </w:t>
      </w:r>
    </w:p>
    <w:p w14:paraId="373950C2" w14:textId="77777777" w:rsidR="00B27939" w:rsidRDefault="00D93F4B">
      <w:pPr>
        <w:spacing w:after="0" w:line="600" w:lineRule="auto"/>
        <w:ind w:firstLine="720"/>
        <w:jc w:val="both"/>
        <w:rPr>
          <w:rFonts w:eastAsia="Times New Roman"/>
          <w:szCs w:val="24"/>
        </w:rPr>
      </w:pPr>
      <w:r>
        <w:rPr>
          <w:rFonts w:eastAsia="Times New Roman"/>
          <w:szCs w:val="24"/>
        </w:rPr>
        <w:t xml:space="preserve">Όμως, μήπως χρειάζεται να θυμίσω για ακόμη μια φορά αυτό που έχει πει εδώ στη Βουλή το </w:t>
      </w:r>
      <w:r w:rsidRPr="00D25502">
        <w:rPr>
          <w:rFonts w:eastAsia="Times New Roman"/>
          <w:szCs w:val="24"/>
        </w:rPr>
        <w:t>2016</w:t>
      </w:r>
      <w:r>
        <w:rPr>
          <w:rFonts w:eastAsia="Times New Roman"/>
          <w:szCs w:val="24"/>
        </w:rPr>
        <w:t xml:space="preserve">, επί των ημερών σας δηλαδή, ο Επίτροπος Γεωργίας Χόγκαν; Ότι το ελληνικό </w:t>
      </w:r>
      <w:r w:rsidRPr="00D25502">
        <w:rPr>
          <w:rFonts w:eastAsia="Times New Roman"/>
          <w:szCs w:val="24"/>
        </w:rPr>
        <w:t>Πρόγραμμα Αγροτικής Ανά</w:t>
      </w:r>
      <w:r w:rsidRPr="00D25502">
        <w:rPr>
          <w:rFonts w:eastAsia="Times New Roman"/>
          <w:szCs w:val="24"/>
        </w:rPr>
        <w:t xml:space="preserve">πτυξης και το </w:t>
      </w:r>
      <w:r>
        <w:rPr>
          <w:rFonts w:eastAsia="Times New Roman"/>
          <w:szCs w:val="24"/>
        </w:rPr>
        <w:t>Υπηρεσιακό</w:t>
      </w:r>
      <w:r w:rsidRPr="00D25502">
        <w:rPr>
          <w:rFonts w:eastAsia="Times New Roman"/>
          <w:szCs w:val="24"/>
        </w:rPr>
        <w:t xml:space="preserve"> Πρόγραμμα Ανάπτυξης </w:t>
      </w:r>
      <w:r>
        <w:rPr>
          <w:rFonts w:eastAsia="Times New Roman"/>
          <w:szCs w:val="24"/>
        </w:rPr>
        <w:t>Αλιείας και Υδατοκαλλιεργειών μπορούν να συμβά</w:t>
      </w:r>
      <w:r w:rsidRPr="00D25502">
        <w:rPr>
          <w:rFonts w:eastAsia="Times New Roman"/>
          <w:szCs w:val="24"/>
        </w:rPr>
        <w:t>λουν αποφασιστικά στην οικονομική ανάπτυξη της Ελλάδας</w:t>
      </w:r>
      <w:r>
        <w:rPr>
          <w:rFonts w:eastAsia="Times New Roman"/>
          <w:szCs w:val="24"/>
        </w:rPr>
        <w:t xml:space="preserve">, εάν αξιοποιηθούν και απορροφηθούν όλα τα κοινοτικά κονδύλια </w:t>
      </w:r>
      <w:r w:rsidRPr="00D25502">
        <w:rPr>
          <w:rFonts w:eastAsia="Times New Roman"/>
          <w:szCs w:val="24"/>
        </w:rPr>
        <w:t xml:space="preserve">κατά τρόπο </w:t>
      </w:r>
      <w:r>
        <w:rPr>
          <w:rFonts w:eastAsia="Times New Roman"/>
          <w:szCs w:val="24"/>
        </w:rPr>
        <w:t>βιώσιμο κι έξυπνο. Αυτός τα είπε, αυτό</w:t>
      </w:r>
      <w:r>
        <w:rPr>
          <w:rFonts w:eastAsia="Times New Roman"/>
          <w:szCs w:val="24"/>
        </w:rPr>
        <w:t>ς τα άκουσε, κυρίες και κύριοι συνάδελφοι. Προγράμματα γενναία, σύγχρονα, καινοτόμα έχουν μείνει</w:t>
      </w:r>
      <w:r w:rsidRPr="00D25502">
        <w:rPr>
          <w:rFonts w:eastAsia="Times New Roman"/>
          <w:szCs w:val="24"/>
        </w:rPr>
        <w:t xml:space="preserve"> στα χαρτιά και </w:t>
      </w:r>
      <w:r>
        <w:rPr>
          <w:rFonts w:eastAsia="Times New Roman"/>
          <w:szCs w:val="24"/>
        </w:rPr>
        <w:t xml:space="preserve">πολύτιμοι πόροι μουχλιάζουν στις Βρυξέλλες. </w:t>
      </w:r>
    </w:p>
    <w:p w14:paraId="373950C3" w14:textId="77777777" w:rsidR="00B27939" w:rsidRDefault="00D93F4B">
      <w:pPr>
        <w:spacing w:after="0" w:line="600" w:lineRule="auto"/>
        <w:ind w:firstLine="720"/>
        <w:jc w:val="both"/>
        <w:rPr>
          <w:rFonts w:eastAsia="Times New Roman"/>
          <w:szCs w:val="24"/>
        </w:rPr>
      </w:pPr>
      <w:r>
        <w:rPr>
          <w:rFonts w:eastAsia="Times New Roman"/>
          <w:szCs w:val="24"/>
        </w:rPr>
        <w:t xml:space="preserve">Είπε, όμως, και κάτι άλλο ο κ. Χόγκαν, ότι κακώς καταργήθηκε το μέτρο Μ17 με </w:t>
      </w:r>
      <w:r w:rsidRPr="00D25502">
        <w:rPr>
          <w:rFonts w:eastAsia="Times New Roman"/>
          <w:szCs w:val="24"/>
        </w:rPr>
        <w:t>συνολικό προϋπολογισμό</w:t>
      </w:r>
      <w:r w:rsidRPr="00D25502">
        <w:rPr>
          <w:rFonts w:eastAsia="Times New Roman"/>
          <w:szCs w:val="24"/>
        </w:rPr>
        <w:t xml:space="preserve"> 200 εκατομμύ</w:t>
      </w:r>
      <w:r>
        <w:rPr>
          <w:rFonts w:eastAsia="Times New Roman"/>
          <w:szCs w:val="24"/>
        </w:rPr>
        <w:t xml:space="preserve">ρια ευρώ για την ισχυροποίηση του ταμείου του ΕΛΓΑ και για </w:t>
      </w:r>
      <w:r w:rsidRPr="00D25502">
        <w:rPr>
          <w:rFonts w:eastAsia="Times New Roman"/>
          <w:szCs w:val="24"/>
        </w:rPr>
        <w:t>την αντιμετώπιση των συνεπειών από την κλιματική αλλαγή</w:t>
      </w:r>
      <w:r>
        <w:rPr>
          <w:rFonts w:eastAsia="Times New Roman"/>
          <w:szCs w:val="24"/>
        </w:rPr>
        <w:t>. Είναι μ</w:t>
      </w:r>
      <w:r>
        <w:rPr>
          <w:rFonts w:eastAsia="Times New Roman"/>
          <w:szCs w:val="24"/>
        </w:rPr>
        <w:t>ί</w:t>
      </w:r>
      <w:r>
        <w:rPr>
          <w:rFonts w:eastAsia="Times New Roman"/>
          <w:szCs w:val="24"/>
        </w:rPr>
        <w:t>α κατάσταση που τη ζούμε καθημερινά με φαινόμενα ακραία, ζημιές πρωτόγνωρες στην αγροτική</w:t>
      </w:r>
      <w:r w:rsidRPr="00D25502">
        <w:rPr>
          <w:rFonts w:eastAsia="Times New Roman"/>
          <w:szCs w:val="24"/>
        </w:rPr>
        <w:t xml:space="preserve"> παραγωγή</w:t>
      </w:r>
      <w:r>
        <w:rPr>
          <w:rFonts w:eastAsia="Times New Roman"/>
          <w:szCs w:val="24"/>
        </w:rPr>
        <w:t>, ενώ κάνετε ότι</w:t>
      </w:r>
      <w:r w:rsidRPr="00D25502">
        <w:rPr>
          <w:rFonts w:eastAsia="Times New Roman"/>
          <w:szCs w:val="24"/>
        </w:rPr>
        <w:t xml:space="preserve"> μπορ</w:t>
      </w:r>
      <w:r w:rsidRPr="00D25502">
        <w:rPr>
          <w:rFonts w:eastAsia="Times New Roman"/>
          <w:szCs w:val="24"/>
        </w:rPr>
        <w:t xml:space="preserve">είτε </w:t>
      </w:r>
      <w:r>
        <w:rPr>
          <w:rFonts w:eastAsia="Times New Roman"/>
          <w:szCs w:val="24"/>
        </w:rPr>
        <w:t xml:space="preserve">για να μην τις αποζημιώσετε, όπως κάνετε σήμερα με τους ροδακινοπαραγωγούς, στους οποίους δίνετε </w:t>
      </w:r>
      <w:r w:rsidRPr="00D25502">
        <w:rPr>
          <w:rFonts w:eastAsia="Times New Roman"/>
          <w:szCs w:val="24"/>
        </w:rPr>
        <w:t xml:space="preserve">τα ψίχουλα </w:t>
      </w:r>
      <w:r>
        <w:rPr>
          <w:rFonts w:eastAsia="Times New Roman"/>
          <w:szCs w:val="24"/>
        </w:rPr>
        <w:t>του «</w:t>
      </w:r>
      <w:r>
        <w:rPr>
          <w:rFonts w:eastAsia="Times New Roman"/>
          <w:szCs w:val="24"/>
          <w:lang w:val="en-US"/>
        </w:rPr>
        <w:t>de</w:t>
      </w:r>
      <w:r w:rsidRPr="00555F75">
        <w:rPr>
          <w:rFonts w:eastAsia="Times New Roman"/>
          <w:szCs w:val="24"/>
        </w:rPr>
        <w:t xml:space="preserve"> </w:t>
      </w:r>
      <w:r>
        <w:rPr>
          <w:rFonts w:eastAsia="Times New Roman"/>
          <w:szCs w:val="24"/>
          <w:lang w:val="en-US"/>
        </w:rPr>
        <w:t>minimis</w:t>
      </w:r>
      <w:r>
        <w:rPr>
          <w:rFonts w:eastAsia="Times New Roman"/>
          <w:szCs w:val="24"/>
        </w:rPr>
        <w:t>». Αποκλείετε, δηλαδή, ποικιλίες που έχουν υποστεί ζημιά, ενώ θα έπρεπε να τους είχατε</w:t>
      </w:r>
      <w:r w:rsidRPr="00D25502">
        <w:rPr>
          <w:rFonts w:eastAsia="Times New Roman"/>
          <w:szCs w:val="24"/>
        </w:rPr>
        <w:t xml:space="preserve"> αποζημιώσει μέσα</w:t>
      </w:r>
      <w:r>
        <w:rPr>
          <w:rFonts w:eastAsia="Times New Roman"/>
          <w:szCs w:val="24"/>
        </w:rPr>
        <w:t xml:space="preserve"> από τον ΕΛΓΑ.</w:t>
      </w:r>
    </w:p>
    <w:p w14:paraId="373950C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Αν αποζημιώνατε μέσα από τον ΕΛΓΑ,  η αποζημίωση που θα έπαιρναν οι άνθρωποι θα ήταν τρεις και </w:t>
      </w:r>
      <w:r w:rsidRPr="00DE5722">
        <w:rPr>
          <w:rFonts w:eastAsia="Times New Roman"/>
          <w:bCs/>
          <w:szCs w:val="24"/>
        </w:rPr>
        <w:t xml:space="preserve">τέσσερις φορές παραπάνω από αυτά τα ψίχουλα </w:t>
      </w:r>
      <w:r>
        <w:rPr>
          <w:rFonts w:eastAsia="Times New Roman"/>
          <w:bCs/>
          <w:szCs w:val="24"/>
        </w:rPr>
        <w:t xml:space="preserve">που δίνετε μέσα από το </w:t>
      </w:r>
      <w:r w:rsidRPr="00DE5722">
        <w:rPr>
          <w:rFonts w:eastAsia="Times New Roman"/>
          <w:bCs/>
          <w:szCs w:val="24"/>
        </w:rPr>
        <w:t>πρόγραμμα</w:t>
      </w:r>
      <w:r>
        <w:rPr>
          <w:rFonts w:eastAsia="Times New Roman"/>
          <w:bCs/>
          <w:szCs w:val="24"/>
        </w:rPr>
        <w:t xml:space="preserve"> «</w:t>
      </w:r>
      <w:r>
        <w:rPr>
          <w:rFonts w:eastAsia="Times New Roman"/>
          <w:bCs/>
          <w:szCs w:val="24"/>
          <w:lang w:val="en-US"/>
        </w:rPr>
        <w:t>de</w:t>
      </w:r>
      <w:r w:rsidRPr="00D9686C">
        <w:rPr>
          <w:rFonts w:eastAsia="Times New Roman"/>
          <w:bCs/>
          <w:szCs w:val="24"/>
        </w:rPr>
        <w:t xml:space="preserve"> </w:t>
      </w:r>
      <w:r>
        <w:rPr>
          <w:rFonts w:eastAsia="Times New Roman"/>
          <w:bCs/>
          <w:szCs w:val="24"/>
          <w:lang w:val="en-US"/>
        </w:rPr>
        <w:t>minimis</w:t>
      </w:r>
      <w:r>
        <w:rPr>
          <w:rFonts w:eastAsia="Times New Roman"/>
          <w:bCs/>
          <w:szCs w:val="24"/>
        </w:rPr>
        <w:t>»</w:t>
      </w:r>
      <w:r w:rsidRPr="00DE5722">
        <w:rPr>
          <w:rFonts w:eastAsia="Times New Roman"/>
          <w:bCs/>
          <w:szCs w:val="24"/>
        </w:rPr>
        <w:t xml:space="preserve">, </w:t>
      </w:r>
      <w:r>
        <w:rPr>
          <w:rFonts w:eastAsia="Times New Roman"/>
          <w:bCs/>
          <w:szCs w:val="24"/>
        </w:rPr>
        <w:t xml:space="preserve">καθώς η βροχόπτωση, όπως αποδεικνύεται από τον κανονισμό, είναι άμεση </w:t>
      </w:r>
      <w:r>
        <w:rPr>
          <w:rFonts w:eastAsia="Times New Roman"/>
          <w:bCs/>
          <w:szCs w:val="24"/>
        </w:rPr>
        <w:t>ζημία και καλύπτεται ασφαλιστικά από τον ΕΛΓΑ.</w:t>
      </w:r>
    </w:p>
    <w:p w14:paraId="373950C5"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Όμως, το ίδιο πράγμα έχετε κάνει και με τους κτηνοτρόφους. Τους δίνετε κάτι ψίχουλα, τρία με τέσσερα ευρώ το κεφάλι. Όπως ξέρετε, το τελευταίο διάστημα, τα τελευταία δύο χρόνια, έχουν κατρακυλήσει οι τιμές του</w:t>
      </w:r>
      <w:r>
        <w:rPr>
          <w:rFonts w:eastAsia="Times New Roman"/>
          <w:bCs/>
          <w:szCs w:val="24"/>
        </w:rPr>
        <w:t xml:space="preserve"> γάλακτος σε απίστευτα χαμηλά επίπεδα. Δεν έχω τον χρόνο να τα αναλύσω. Θα τα πω, όμως, τις προσεχείς ημέρες.</w:t>
      </w:r>
    </w:p>
    <w:p w14:paraId="373950C6"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Οφείλουμε, όμως, να παραδεχθούμε ότι </w:t>
      </w:r>
      <w:r w:rsidRPr="00DE5722">
        <w:rPr>
          <w:rFonts w:eastAsia="Times New Roman"/>
          <w:bCs/>
          <w:szCs w:val="24"/>
        </w:rPr>
        <w:t>προσπαθείτε να γίνετ</w:t>
      </w:r>
      <w:r>
        <w:rPr>
          <w:rFonts w:eastAsia="Times New Roman"/>
          <w:bCs/>
          <w:szCs w:val="24"/>
        </w:rPr>
        <w:t>ε και ανοιχτοχέρηδες και μοιράζετε ελαφρύνσεις. Μειώνετε τις ασφαλιστικές εισφορές κατά 1</w:t>
      </w:r>
      <w:r>
        <w:rPr>
          <w:rFonts w:eastAsia="Times New Roman"/>
          <w:bCs/>
          <w:szCs w:val="24"/>
        </w:rPr>
        <w:t>/3. Ομολογείτε, κα</w:t>
      </w:r>
      <w:r w:rsidRPr="00DE5722">
        <w:rPr>
          <w:rFonts w:eastAsia="Times New Roman"/>
          <w:bCs/>
          <w:szCs w:val="24"/>
        </w:rPr>
        <w:t>τ</w:t>
      </w:r>
      <w:r>
        <w:rPr>
          <w:rFonts w:eastAsia="Times New Roman"/>
          <w:bCs/>
          <w:szCs w:val="24"/>
        </w:rPr>
        <w:t xml:space="preserve">’ </w:t>
      </w:r>
      <w:r w:rsidRPr="00DE5722">
        <w:rPr>
          <w:rFonts w:eastAsia="Times New Roman"/>
          <w:bCs/>
          <w:szCs w:val="24"/>
        </w:rPr>
        <w:t>αρχ</w:t>
      </w:r>
      <w:r>
        <w:rPr>
          <w:rFonts w:eastAsia="Times New Roman"/>
          <w:bCs/>
          <w:szCs w:val="24"/>
        </w:rPr>
        <w:t>άς</w:t>
      </w:r>
      <w:r>
        <w:rPr>
          <w:rFonts w:eastAsia="Times New Roman"/>
          <w:bCs/>
          <w:szCs w:val="24"/>
        </w:rPr>
        <w:t>, την παταγώδη αποτυχία της Κ</w:t>
      </w:r>
      <w:r w:rsidRPr="00DE5722">
        <w:rPr>
          <w:rFonts w:eastAsia="Times New Roman"/>
          <w:bCs/>
          <w:szCs w:val="24"/>
        </w:rPr>
        <w:t>υβέρνησης</w:t>
      </w:r>
      <w:r>
        <w:rPr>
          <w:rFonts w:eastAsia="Times New Roman"/>
          <w:bCs/>
          <w:szCs w:val="24"/>
        </w:rPr>
        <w:t xml:space="preserve"> της περιβόητης ρύθμισης του 2016 </w:t>
      </w:r>
      <w:r w:rsidRPr="00DE5722">
        <w:rPr>
          <w:rFonts w:eastAsia="Times New Roman"/>
          <w:bCs/>
          <w:szCs w:val="24"/>
        </w:rPr>
        <w:t>για τη μεταβίβαση από την τεκμαρτή στη</w:t>
      </w:r>
      <w:r>
        <w:rPr>
          <w:rFonts w:eastAsia="Times New Roman"/>
          <w:bCs/>
          <w:szCs w:val="24"/>
        </w:rPr>
        <w:t>ν εισοδηματική</w:t>
      </w:r>
      <w:r w:rsidRPr="00DE5722">
        <w:rPr>
          <w:rFonts w:eastAsia="Times New Roman"/>
          <w:bCs/>
          <w:szCs w:val="24"/>
        </w:rPr>
        <w:t xml:space="preserve"> βάση και τ</w:t>
      </w:r>
      <w:r>
        <w:rPr>
          <w:rFonts w:eastAsia="Times New Roman"/>
          <w:bCs/>
          <w:szCs w:val="24"/>
        </w:rPr>
        <w:t xml:space="preserve">ώρα μας το </w:t>
      </w:r>
      <w:r w:rsidRPr="00DE5722">
        <w:rPr>
          <w:rFonts w:eastAsia="Times New Roman"/>
          <w:bCs/>
          <w:szCs w:val="24"/>
        </w:rPr>
        <w:t>εμφανίζετ</w:t>
      </w:r>
      <w:r>
        <w:rPr>
          <w:rFonts w:eastAsia="Times New Roman"/>
          <w:bCs/>
          <w:szCs w:val="24"/>
        </w:rPr>
        <w:t>ε</w:t>
      </w:r>
      <w:r w:rsidRPr="00DE5722">
        <w:rPr>
          <w:rFonts w:eastAsia="Times New Roman"/>
          <w:bCs/>
          <w:szCs w:val="24"/>
        </w:rPr>
        <w:t xml:space="preserve"> ως παροχή</w:t>
      </w:r>
      <w:r>
        <w:rPr>
          <w:rFonts w:eastAsia="Times New Roman"/>
          <w:bCs/>
          <w:szCs w:val="24"/>
        </w:rPr>
        <w:t xml:space="preserve">. Είναι η κουτοπόνηρη </w:t>
      </w:r>
      <w:r w:rsidRPr="00DE5722">
        <w:rPr>
          <w:rFonts w:eastAsia="Times New Roman"/>
          <w:bCs/>
          <w:szCs w:val="24"/>
        </w:rPr>
        <w:t>εξωπραγματική ξεπερασμένη πρακτική του Χ</w:t>
      </w:r>
      <w:r>
        <w:rPr>
          <w:rFonts w:eastAsia="Times New Roman"/>
          <w:bCs/>
          <w:szCs w:val="24"/>
        </w:rPr>
        <w:t>ότ</w:t>
      </w:r>
      <w:r>
        <w:rPr>
          <w:rFonts w:eastAsia="Times New Roman"/>
          <w:bCs/>
          <w:szCs w:val="24"/>
        </w:rPr>
        <w:t xml:space="preserve">ζα. Αφού, λοιπόν, </w:t>
      </w:r>
      <w:r w:rsidRPr="00DE5722">
        <w:rPr>
          <w:rFonts w:eastAsia="Times New Roman"/>
          <w:bCs/>
          <w:szCs w:val="24"/>
        </w:rPr>
        <w:t>υπερδιπλασι</w:t>
      </w:r>
      <w:r>
        <w:rPr>
          <w:rFonts w:eastAsia="Times New Roman"/>
          <w:bCs/>
          <w:szCs w:val="24"/>
        </w:rPr>
        <w:t>άσατε τις εισφορές, τώρα τις μειώνετε κατά το 1/3 και αυτό το βαφτίζετε παροχή. Είναι ή δεν είναι κουτοπόνηρη πρακτική του Χότζα;</w:t>
      </w:r>
    </w:p>
    <w:p w14:paraId="373950C7"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Αυτή, λοιπόν, την κουτοπόνηρη παρελκυστική πολιτική εφαρμόζετε και με τον </w:t>
      </w:r>
      <w:r w:rsidRPr="00DE5722">
        <w:rPr>
          <w:rFonts w:eastAsia="Times New Roman"/>
          <w:bCs/>
          <w:szCs w:val="24"/>
        </w:rPr>
        <w:t>ΕΝΦΙΑ</w:t>
      </w:r>
      <w:r>
        <w:rPr>
          <w:rFonts w:eastAsia="Times New Roman"/>
          <w:bCs/>
          <w:szCs w:val="24"/>
        </w:rPr>
        <w:t>, τον οποίον, όπως</w:t>
      </w:r>
      <w:r>
        <w:rPr>
          <w:rFonts w:eastAsia="Times New Roman"/>
          <w:bCs/>
          <w:szCs w:val="24"/>
        </w:rPr>
        <w:t xml:space="preserve"> θυμόσαστε, λέγατε προεκλογικά ότι θα τον καταργήσετε. Όμως, από το 2017 έως το 2018 τον αυξήσατε </w:t>
      </w:r>
      <w:r w:rsidRPr="00DE5722">
        <w:rPr>
          <w:rFonts w:eastAsia="Times New Roman"/>
          <w:bCs/>
          <w:szCs w:val="24"/>
        </w:rPr>
        <w:t xml:space="preserve">μεσοσταθμικά </w:t>
      </w:r>
      <w:r>
        <w:rPr>
          <w:rFonts w:eastAsia="Times New Roman"/>
          <w:bCs/>
          <w:szCs w:val="24"/>
        </w:rPr>
        <w:t xml:space="preserve">κατά </w:t>
      </w:r>
      <w:r w:rsidRPr="00DE5722">
        <w:rPr>
          <w:rFonts w:eastAsia="Times New Roman"/>
          <w:bCs/>
          <w:szCs w:val="24"/>
        </w:rPr>
        <w:t>3</w:t>
      </w:r>
      <w:r>
        <w:rPr>
          <w:rFonts w:eastAsia="Times New Roman"/>
          <w:bCs/>
          <w:szCs w:val="24"/>
        </w:rPr>
        <w:t>5%.</w:t>
      </w:r>
    </w:p>
    <w:p w14:paraId="373950C8"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Σας </w:t>
      </w:r>
      <w:r w:rsidRPr="00DE5722">
        <w:rPr>
          <w:rFonts w:eastAsia="Times New Roman"/>
          <w:bCs/>
          <w:szCs w:val="24"/>
        </w:rPr>
        <w:t>καταθέ</w:t>
      </w:r>
      <w:r>
        <w:rPr>
          <w:rFonts w:eastAsia="Times New Roman"/>
          <w:bCs/>
          <w:szCs w:val="24"/>
        </w:rPr>
        <w:t>τω στα Π</w:t>
      </w:r>
      <w:r w:rsidRPr="00DE5722">
        <w:rPr>
          <w:rFonts w:eastAsia="Times New Roman"/>
          <w:bCs/>
          <w:szCs w:val="24"/>
        </w:rPr>
        <w:t>ρακτικά τα αποδεικτικά στοιχεία των ιδιοκτητών ακίνητης περιουσίας</w:t>
      </w:r>
      <w:r>
        <w:rPr>
          <w:rFonts w:eastAsia="Times New Roman"/>
          <w:bCs/>
          <w:szCs w:val="24"/>
        </w:rPr>
        <w:t xml:space="preserve"> στον Νομό Πέλλας που επιβεβαιώνουν </w:t>
      </w:r>
      <w:r w:rsidRPr="00DE5722">
        <w:rPr>
          <w:rFonts w:eastAsia="Times New Roman"/>
          <w:bCs/>
          <w:szCs w:val="24"/>
        </w:rPr>
        <w:t>του λόγου το αλ</w:t>
      </w:r>
      <w:r w:rsidRPr="00DE5722">
        <w:rPr>
          <w:rFonts w:eastAsia="Times New Roman"/>
          <w:bCs/>
          <w:szCs w:val="24"/>
        </w:rPr>
        <w:t>ηθές</w:t>
      </w:r>
      <w:r>
        <w:rPr>
          <w:rFonts w:eastAsia="Times New Roman"/>
          <w:bCs/>
          <w:szCs w:val="24"/>
        </w:rPr>
        <w:t>.</w:t>
      </w:r>
    </w:p>
    <w:p w14:paraId="373950C9"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(Στο σημείο αυτό ο Βουλευτής κ. Γεώργιος Καρασμάνης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373950CA"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Το ίδιο κάνετε και με</w:t>
      </w:r>
      <w:r w:rsidRPr="00DE5722">
        <w:rPr>
          <w:rFonts w:eastAsia="Times New Roman"/>
          <w:bCs/>
          <w:szCs w:val="24"/>
        </w:rPr>
        <w:t xml:space="preserve"> την περικοπή </w:t>
      </w:r>
      <w:r>
        <w:rPr>
          <w:rFonts w:eastAsia="Times New Roman"/>
          <w:bCs/>
          <w:szCs w:val="24"/>
        </w:rPr>
        <w:t>κατ</w:t>
      </w:r>
      <w:r>
        <w:rPr>
          <w:rFonts w:eastAsia="Times New Roman"/>
          <w:bCs/>
          <w:szCs w:val="24"/>
        </w:rPr>
        <w:t xml:space="preserve">ά 18% </w:t>
      </w:r>
      <w:r w:rsidRPr="00DE5722">
        <w:rPr>
          <w:rFonts w:eastAsia="Times New Roman"/>
          <w:bCs/>
          <w:szCs w:val="24"/>
        </w:rPr>
        <w:t>των συντ</w:t>
      </w:r>
      <w:r>
        <w:rPr>
          <w:rFonts w:eastAsia="Times New Roman"/>
          <w:bCs/>
          <w:szCs w:val="24"/>
        </w:rPr>
        <w:t>άξεων, την οποία εσείς οι ίδιοι ψηφίσατε με το τρίτο μνημόνιο, με το τέταρτο μνημόνιο και σήμερα ξεψηφίζετε.</w:t>
      </w:r>
    </w:p>
    <w:p w14:paraId="373950CB"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Από την άλλη πλευρά, όμως, έχουμε τον νόμο Κατρούγκαλου, με τον οποίον περικόπτετε, πετσοκόβετε, κατακρεουργείτε κατά 35% τις κύριες </w:t>
      </w:r>
      <w:r>
        <w:rPr>
          <w:rFonts w:eastAsia="Times New Roman"/>
          <w:bCs/>
          <w:szCs w:val="24"/>
        </w:rPr>
        <w:t>συντάξεις και κατά 45% τις επικουρικές.</w:t>
      </w:r>
    </w:p>
    <w:p w14:paraId="373950CC" w14:textId="77777777" w:rsidR="00B27939" w:rsidRDefault="00D93F4B">
      <w:pPr>
        <w:tabs>
          <w:tab w:val="left" w:pos="2940"/>
        </w:tabs>
        <w:spacing w:after="0" w:line="600" w:lineRule="auto"/>
        <w:ind w:firstLine="720"/>
        <w:jc w:val="both"/>
        <w:rPr>
          <w:rFonts w:eastAsia="Times New Roman"/>
          <w:bCs/>
          <w:szCs w:val="24"/>
        </w:rPr>
      </w:pPr>
      <w:r w:rsidRPr="00F33A3B">
        <w:rPr>
          <w:rFonts w:eastAsia="Times New Roman"/>
          <w:b/>
          <w:bCs/>
          <w:szCs w:val="24"/>
        </w:rPr>
        <w:t>ΠΡΟΕΔΡΕΥΩΝ (Σπυρίδων Λυκούδης):</w:t>
      </w:r>
      <w:r>
        <w:rPr>
          <w:rFonts w:eastAsia="Times New Roman"/>
          <w:bCs/>
          <w:szCs w:val="24"/>
        </w:rPr>
        <w:t xml:space="preserve"> Κύριε συνάδελφε, ολοκληρώστε, παρακαλώ.</w:t>
      </w:r>
    </w:p>
    <w:p w14:paraId="373950CD"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ΓΕΩΡΓΙΟΣ ΚΑΡΑΣΜΑΝΗΣ</w:t>
      </w:r>
      <w:r w:rsidRPr="00F33A3B">
        <w:rPr>
          <w:rFonts w:eastAsia="Times New Roman"/>
          <w:b/>
          <w:bCs/>
          <w:szCs w:val="24"/>
        </w:rPr>
        <w:t>:</w:t>
      </w:r>
      <w:r>
        <w:rPr>
          <w:rFonts w:eastAsia="Times New Roman"/>
          <w:bCs/>
          <w:szCs w:val="24"/>
        </w:rPr>
        <w:t xml:space="preserve"> Τελειώνω, κύριε Πρόεδρε.</w:t>
      </w:r>
    </w:p>
    <w:p w14:paraId="373950CE"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Ας μη μιλήσουμε για τις συντάξεις χηρείας. Χωρίζετε τους συνταξιούχους σε πολίτες δύο ταχυτήτων. Η</w:t>
      </w:r>
      <w:r>
        <w:rPr>
          <w:rFonts w:eastAsia="Times New Roman"/>
          <w:bCs/>
          <w:szCs w:val="24"/>
        </w:rPr>
        <w:t xml:space="preserve"> Κυβέρνηση, λοιπόν, της Αριστεράς χωρίζει τα περήφανα γηρατειά σε πατρικίους και σε πληβείους. Δεν έχω τον χρόνο να το αναλύσω.</w:t>
      </w:r>
    </w:p>
    <w:p w14:paraId="373950CF"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Από εκεί και πέρα, για να τελειώνουμε, ο πρώτος μεταμνημονιακός Προϋπολογισμός δεν διαφοροποιείται σε τίποτα από τους προηγούμεν</w:t>
      </w:r>
      <w:r>
        <w:rPr>
          <w:rFonts w:eastAsia="Times New Roman"/>
          <w:bCs/>
          <w:szCs w:val="24"/>
        </w:rPr>
        <w:t>ους, τους δικούς σας, που έχουν οδηγήσει τη μεσαία τάξη, τον ελεύθερο επαγγελματία, τον συνταξιούχο, τον μισθωτό, τον αγρότη στα όρια της φτωχοποίησης.</w:t>
      </w:r>
    </w:p>
    <w:p w14:paraId="373950D0"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Το «Ευκλείδη, δώστα όλα», για να παραφράσουμε λίγο το περιβόητο σλόγκαν του 1989, δεν πείθει πλέον, δεν </w:t>
      </w:r>
      <w:r>
        <w:rPr>
          <w:rFonts w:eastAsia="Times New Roman"/>
          <w:bCs/>
          <w:szCs w:val="24"/>
        </w:rPr>
        <w:t>πουλάει κατά το κ</w:t>
      </w:r>
      <w:r w:rsidRPr="00DE5722">
        <w:rPr>
          <w:rFonts w:eastAsia="Times New Roman"/>
          <w:bCs/>
          <w:szCs w:val="24"/>
        </w:rPr>
        <w:t xml:space="preserve">οινώς λεγόμενο και αυτό </w:t>
      </w:r>
      <w:r>
        <w:rPr>
          <w:rFonts w:eastAsia="Times New Roman"/>
          <w:bCs/>
          <w:szCs w:val="24"/>
        </w:rPr>
        <w:t>θα σας το επιβεβαιώσει ο λαός στις προσεχείς εκλογές.</w:t>
      </w:r>
    </w:p>
    <w:p w14:paraId="373950D1"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Ευχαριστώ, κύριε Πρόεδρε, και για την ανοχή σας.</w:t>
      </w:r>
    </w:p>
    <w:p w14:paraId="373950D2" w14:textId="77777777" w:rsidR="00B27939" w:rsidRDefault="00D93F4B">
      <w:pPr>
        <w:tabs>
          <w:tab w:val="left" w:pos="2940"/>
        </w:tabs>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73950D3" w14:textId="77777777" w:rsidR="00B27939" w:rsidRDefault="00D93F4B">
      <w:pPr>
        <w:tabs>
          <w:tab w:val="left" w:pos="2940"/>
        </w:tabs>
        <w:spacing w:after="0" w:line="600" w:lineRule="auto"/>
        <w:ind w:firstLine="720"/>
        <w:jc w:val="both"/>
        <w:rPr>
          <w:rFonts w:eastAsia="Times New Roman"/>
          <w:bCs/>
          <w:szCs w:val="24"/>
        </w:rPr>
      </w:pPr>
      <w:r w:rsidRPr="00F33A3B">
        <w:rPr>
          <w:rFonts w:eastAsia="Times New Roman"/>
          <w:b/>
          <w:bCs/>
          <w:szCs w:val="24"/>
        </w:rPr>
        <w:t xml:space="preserve">ΠΡΟΕΔΡΕΥΩΝ (Σπυρίδων Λυκούδης): </w:t>
      </w:r>
      <w:r>
        <w:rPr>
          <w:rFonts w:eastAsia="Times New Roman"/>
          <w:bCs/>
          <w:szCs w:val="24"/>
        </w:rPr>
        <w:t>Ευχαριστώ.</w:t>
      </w:r>
    </w:p>
    <w:p w14:paraId="373950D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Ο Υπουργός κ. Μ</w:t>
      </w:r>
      <w:r>
        <w:rPr>
          <w:rFonts w:eastAsia="Times New Roman"/>
          <w:bCs/>
          <w:szCs w:val="24"/>
        </w:rPr>
        <w:t>ιχάλης Καλογήρου έχει τον λόγο.</w:t>
      </w:r>
    </w:p>
    <w:p w14:paraId="373950D5" w14:textId="77777777" w:rsidR="00B27939" w:rsidRDefault="00D93F4B">
      <w:pPr>
        <w:tabs>
          <w:tab w:val="left" w:pos="2940"/>
        </w:tabs>
        <w:spacing w:after="0" w:line="600" w:lineRule="auto"/>
        <w:ind w:firstLine="720"/>
        <w:jc w:val="both"/>
        <w:rPr>
          <w:rFonts w:eastAsia="Times New Roman"/>
          <w:bCs/>
          <w:szCs w:val="24"/>
        </w:rPr>
      </w:pPr>
      <w:r w:rsidRPr="00F33A3B">
        <w:rPr>
          <w:rFonts w:eastAsia="Times New Roman"/>
          <w:b/>
          <w:bCs/>
          <w:szCs w:val="24"/>
        </w:rPr>
        <w:t>ΜΙΧΑΗΛ ΚΑΛΟΓΗΡΟΥ (Υπουργός Δικαιοσύνης, Διαφάνειας και Ανθρωπίνων Δικαιωμάτων):</w:t>
      </w:r>
      <w:r>
        <w:rPr>
          <w:rFonts w:eastAsia="Times New Roman"/>
          <w:bCs/>
          <w:szCs w:val="24"/>
        </w:rPr>
        <w:t xml:space="preserve"> Ευχαριστώ, κύριε Πρόεδρε.</w:t>
      </w:r>
    </w:p>
    <w:p w14:paraId="373950D6"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Κ</w:t>
      </w:r>
      <w:r w:rsidRPr="00DE5722">
        <w:rPr>
          <w:rFonts w:eastAsia="Times New Roman"/>
          <w:bCs/>
          <w:szCs w:val="24"/>
        </w:rPr>
        <w:t>υρίε</w:t>
      </w:r>
      <w:r>
        <w:rPr>
          <w:rFonts w:eastAsia="Times New Roman"/>
          <w:bCs/>
          <w:szCs w:val="24"/>
        </w:rPr>
        <w:t>ς και κύριοι Β</w:t>
      </w:r>
      <w:r w:rsidRPr="00DE5722">
        <w:rPr>
          <w:rFonts w:eastAsia="Times New Roman"/>
          <w:bCs/>
          <w:szCs w:val="24"/>
        </w:rPr>
        <w:t>ουλευτές</w:t>
      </w:r>
      <w:r>
        <w:rPr>
          <w:rFonts w:eastAsia="Times New Roman"/>
          <w:bCs/>
          <w:szCs w:val="24"/>
        </w:rPr>
        <w:t>,</w:t>
      </w:r>
      <w:r w:rsidRPr="00DE5722">
        <w:rPr>
          <w:rFonts w:eastAsia="Times New Roman"/>
          <w:bCs/>
          <w:szCs w:val="24"/>
        </w:rPr>
        <w:t xml:space="preserve"> καταδικάζω και εγώ με τη σειρά μου την εγκληματική επίθεση κατά του </w:t>
      </w:r>
      <w:r>
        <w:rPr>
          <w:rFonts w:eastAsia="Times New Roman"/>
          <w:bCs/>
          <w:szCs w:val="24"/>
        </w:rPr>
        <w:t>«</w:t>
      </w:r>
      <w:r w:rsidRPr="00DE5722">
        <w:rPr>
          <w:rFonts w:eastAsia="Times New Roman"/>
          <w:bCs/>
          <w:szCs w:val="24"/>
        </w:rPr>
        <w:t>ΣΚΑΪ</w:t>
      </w:r>
      <w:r>
        <w:rPr>
          <w:rFonts w:eastAsia="Times New Roman"/>
          <w:bCs/>
          <w:szCs w:val="24"/>
        </w:rPr>
        <w:t>»</w:t>
      </w:r>
      <w:r w:rsidRPr="00DE5722">
        <w:rPr>
          <w:rFonts w:eastAsia="Times New Roman"/>
          <w:bCs/>
          <w:szCs w:val="24"/>
        </w:rPr>
        <w:t xml:space="preserve"> και της </w:t>
      </w:r>
      <w:r>
        <w:rPr>
          <w:rFonts w:eastAsia="Times New Roman"/>
          <w:bCs/>
          <w:szCs w:val="24"/>
        </w:rPr>
        <w:t>«</w:t>
      </w:r>
      <w:r w:rsidRPr="00DE5722">
        <w:rPr>
          <w:rFonts w:eastAsia="Times New Roman"/>
          <w:bCs/>
          <w:szCs w:val="24"/>
        </w:rPr>
        <w:t>ΚΑΘΗΜ</w:t>
      </w:r>
      <w:r w:rsidRPr="00DE5722">
        <w:rPr>
          <w:rFonts w:eastAsia="Times New Roman"/>
          <w:bCs/>
          <w:szCs w:val="24"/>
        </w:rPr>
        <w:t>ΕΡΙΝΗΣ</w:t>
      </w:r>
      <w:r>
        <w:rPr>
          <w:rFonts w:eastAsia="Times New Roman"/>
          <w:bCs/>
          <w:szCs w:val="24"/>
        </w:rPr>
        <w:t>»</w:t>
      </w:r>
      <w:r>
        <w:rPr>
          <w:rFonts w:eastAsia="Times New Roman"/>
          <w:bCs/>
          <w:szCs w:val="24"/>
        </w:rPr>
        <w:t>. Η ιδεολογικοπολιτική αντιπαράθεση, α</w:t>
      </w:r>
      <w:r w:rsidRPr="00DE5722">
        <w:rPr>
          <w:rFonts w:eastAsia="Times New Roman"/>
          <w:bCs/>
          <w:szCs w:val="24"/>
        </w:rPr>
        <w:t>κόμη και αν είναι σύγκρουση</w:t>
      </w:r>
      <w:r>
        <w:rPr>
          <w:rFonts w:eastAsia="Times New Roman"/>
          <w:bCs/>
          <w:szCs w:val="24"/>
        </w:rPr>
        <w:t>, διενεργείται πάντα σε ένα π</w:t>
      </w:r>
      <w:r w:rsidRPr="00DE5722">
        <w:rPr>
          <w:rFonts w:eastAsia="Times New Roman"/>
          <w:bCs/>
          <w:szCs w:val="24"/>
        </w:rPr>
        <w:t>λαίσιο κανόνων</w:t>
      </w:r>
      <w:r>
        <w:rPr>
          <w:rFonts w:eastAsia="Times New Roman"/>
          <w:bCs/>
          <w:szCs w:val="24"/>
        </w:rPr>
        <w:t>. Τ</w:t>
      </w:r>
      <w:r w:rsidRPr="00DE5722">
        <w:rPr>
          <w:rFonts w:eastAsia="Times New Roman"/>
          <w:bCs/>
          <w:szCs w:val="24"/>
        </w:rPr>
        <w:t>ο πλαίσιο αυτ</w:t>
      </w:r>
      <w:r>
        <w:rPr>
          <w:rFonts w:eastAsia="Times New Roman"/>
          <w:bCs/>
          <w:szCs w:val="24"/>
        </w:rPr>
        <w:t>ό</w:t>
      </w:r>
      <w:r w:rsidRPr="00DE5722">
        <w:rPr>
          <w:rFonts w:eastAsia="Times New Roman"/>
          <w:bCs/>
          <w:szCs w:val="24"/>
        </w:rPr>
        <w:t xml:space="preserve"> των κανόνων το καθορίζει η </w:t>
      </w:r>
      <w:r>
        <w:rPr>
          <w:rFonts w:eastAsia="Times New Roman"/>
          <w:bCs/>
          <w:szCs w:val="24"/>
        </w:rPr>
        <w:t xml:space="preserve">ίδια η </w:t>
      </w:r>
      <w:r>
        <w:rPr>
          <w:rFonts w:eastAsia="Times New Roman"/>
          <w:bCs/>
          <w:szCs w:val="24"/>
        </w:rPr>
        <w:t>δ</w:t>
      </w:r>
      <w:r w:rsidRPr="00DE5722">
        <w:rPr>
          <w:rFonts w:eastAsia="Times New Roman"/>
          <w:bCs/>
          <w:szCs w:val="24"/>
        </w:rPr>
        <w:t>ημοκρατία</w:t>
      </w:r>
      <w:r>
        <w:rPr>
          <w:rFonts w:eastAsia="Times New Roman"/>
          <w:bCs/>
          <w:szCs w:val="24"/>
        </w:rPr>
        <w:t>. Τ</w:t>
      </w:r>
      <w:r w:rsidRPr="00DE5722">
        <w:rPr>
          <w:rFonts w:eastAsia="Times New Roman"/>
          <w:bCs/>
          <w:szCs w:val="24"/>
        </w:rPr>
        <w:t>ο να λέμε</w:t>
      </w:r>
      <w:r>
        <w:rPr>
          <w:rFonts w:eastAsia="Times New Roman"/>
          <w:bCs/>
          <w:szCs w:val="24"/>
        </w:rPr>
        <w:t>,</w:t>
      </w:r>
      <w:r w:rsidRPr="00DE5722">
        <w:rPr>
          <w:rFonts w:eastAsia="Times New Roman"/>
          <w:bCs/>
          <w:szCs w:val="24"/>
        </w:rPr>
        <w:t xml:space="preserve"> </w:t>
      </w:r>
      <w:r>
        <w:rPr>
          <w:rFonts w:eastAsia="Times New Roman"/>
          <w:bCs/>
          <w:szCs w:val="24"/>
        </w:rPr>
        <w:t>όμως,</w:t>
      </w:r>
      <w:r w:rsidRPr="00DE5722">
        <w:rPr>
          <w:rFonts w:eastAsia="Times New Roman"/>
          <w:bCs/>
          <w:szCs w:val="24"/>
        </w:rPr>
        <w:t xml:space="preserve"> ότι αυτή η ιδεολογικοπολιτική σύγκρουση μπορεί να γίνει πηγ</w:t>
      </w:r>
      <w:r w:rsidRPr="00DE5722">
        <w:rPr>
          <w:rFonts w:eastAsia="Times New Roman"/>
          <w:bCs/>
          <w:szCs w:val="24"/>
        </w:rPr>
        <w:t>ή τέτοιων εγκληματικών ενεργειών</w:t>
      </w:r>
      <w:r>
        <w:rPr>
          <w:rFonts w:eastAsia="Times New Roman"/>
          <w:bCs/>
          <w:szCs w:val="24"/>
        </w:rPr>
        <w:t>,</w:t>
      </w:r>
      <w:r w:rsidRPr="00DE5722">
        <w:rPr>
          <w:rFonts w:eastAsia="Times New Roman"/>
          <w:bCs/>
          <w:szCs w:val="24"/>
        </w:rPr>
        <w:t xml:space="preserve"> κατά τη γνώμη μου</w:t>
      </w:r>
      <w:r>
        <w:rPr>
          <w:rFonts w:eastAsia="Times New Roman"/>
          <w:bCs/>
          <w:szCs w:val="24"/>
        </w:rPr>
        <w:t>,</w:t>
      </w:r>
      <w:r w:rsidRPr="00DE5722">
        <w:rPr>
          <w:rFonts w:eastAsia="Times New Roman"/>
          <w:bCs/>
          <w:szCs w:val="24"/>
        </w:rPr>
        <w:t xml:space="preserve"> καθιστά τους εκτελεστές αυτών των ενερ</w:t>
      </w:r>
      <w:r>
        <w:rPr>
          <w:rFonts w:eastAsia="Times New Roman"/>
          <w:bCs/>
          <w:szCs w:val="24"/>
        </w:rPr>
        <w:t xml:space="preserve">γειών παίκτες στο παιχνίδι της </w:t>
      </w:r>
      <w:r>
        <w:rPr>
          <w:rFonts w:eastAsia="Times New Roman"/>
          <w:bCs/>
          <w:szCs w:val="24"/>
        </w:rPr>
        <w:t>δ</w:t>
      </w:r>
      <w:r w:rsidRPr="00DE5722">
        <w:rPr>
          <w:rFonts w:eastAsia="Times New Roman"/>
          <w:bCs/>
          <w:szCs w:val="24"/>
        </w:rPr>
        <w:t>ημοκρατίας</w:t>
      </w:r>
      <w:r>
        <w:rPr>
          <w:rFonts w:eastAsia="Times New Roman"/>
          <w:bCs/>
          <w:szCs w:val="24"/>
        </w:rPr>
        <w:t xml:space="preserve">, </w:t>
      </w:r>
      <w:r w:rsidRPr="00DE5722">
        <w:rPr>
          <w:rFonts w:eastAsia="Times New Roman"/>
          <w:bCs/>
          <w:szCs w:val="24"/>
        </w:rPr>
        <w:t>αυτό δηλαδή που επιδιώκουν</w:t>
      </w:r>
      <w:r>
        <w:rPr>
          <w:rFonts w:eastAsia="Times New Roman"/>
          <w:bCs/>
          <w:szCs w:val="24"/>
        </w:rPr>
        <w:t>.</w:t>
      </w:r>
    </w:p>
    <w:p w14:paraId="373950D7"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Πάμε στα θέματα τώρα του </w:t>
      </w:r>
      <w:r>
        <w:rPr>
          <w:rFonts w:eastAsia="Times New Roman"/>
          <w:bCs/>
          <w:szCs w:val="24"/>
        </w:rPr>
        <w:t>π</w:t>
      </w:r>
      <w:r w:rsidRPr="00DE5722">
        <w:rPr>
          <w:rFonts w:eastAsia="Times New Roman"/>
          <w:bCs/>
          <w:szCs w:val="24"/>
        </w:rPr>
        <w:t>ροϋπολογισμού</w:t>
      </w:r>
      <w:r>
        <w:rPr>
          <w:rFonts w:eastAsia="Times New Roman"/>
          <w:bCs/>
          <w:szCs w:val="24"/>
        </w:rPr>
        <w:t>. Υπάρχει ένα αντικειμενικό γ</w:t>
      </w:r>
      <w:r w:rsidRPr="00DE5722">
        <w:rPr>
          <w:rFonts w:eastAsia="Times New Roman"/>
          <w:bCs/>
          <w:szCs w:val="24"/>
        </w:rPr>
        <w:t>εγονός</w:t>
      </w:r>
      <w:r>
        <w:rPr>
          <w:rFonts w:eastAsia="Times New Roman"/>
          <w:bCs/>
          <w:szCs w:val="24"/>
        </w:rPr>
        <w:t>. Τ</w:t>
      </w:r>
      <w:r w:rsidRPr="00DE5722">
        <w:rPr>
          <w:rFonts w:eastAsia="Times New Roman"/>
          <w:bCs/>
          <w:szCs w:val="24"/>
        </w:rPr>
        <w:t xml:space="preserve">ο αντικειμενικό γεγονός είναι η ολοκλήρωση του προγράμματος δημοσιονομικής προσαρμογής τον Αύγουστο του </w:t>
      </w:r>
      <w:r>
        <w:rPr>
          <w:rFonts w:eastAsia="Times New Roman"/>
          <w:bCs/>
          <w:szCs w:val="24"/>
        </w:rPr>
        <w:t>20</w:t>
      </w:r>
      <w:r w:rsidRPr="00DE5722">
        <w:rPr>
          <w:rFonts w:eastAsia="Times New Roman"/>
          <w:bCs/>
          <w:szCs w:val="24"/>
        </w:rPr>
        <w:t>18</w:t>
      </w:r>
      <w:r>
        <w:rPr>
          <w:rFonts w:eastAsia="Times New Roman"/>
          <w:bCs/>
          <w:szCs w:val="24"/>
        </w:rPr>
        <w:t>. Κ</w:t>
      </w:r>
      <w:r w:rsidRPr="00DE5722">
        <w:rPr>
          <w:rFonts w:eastAsia="Times New Roman"/>
          <w:bCs/>
          <w:szCs w:val="24"/>
        </w:rPr>
        <w:t>άθε φορά που αρνούμαστε αυτό το αντικειμενικό γεγονός</w:t>
      </w:r>
      <w:r>
        <w:rPr>
          <w:rFonts w:eastAsia="Times New Roman"/>
          <w:bCs/>
          <w:szCs w:val="24"/>
        </w:rPr>
        <w:t>,</w:t>
      </w:r>
      <w:r w:rsidRPr="00DE5722">
        <w:rPr>
          <w:rFonts w:eastAsia="Times New Roman"/>
          <w:bCs/>
          <w:szCs w:val="24"/>
        </w:rPr>
        <w:t xml:space="preserve"> σημαίνει ότι αδιαφορούμε για την πραγματικότητα και δεν μας ενδιαφέρει να συστρατευ</w:t>
      </w:r>
      <w:r>
        <w:rPr>
          <w:rFonts w:eastAsia="Times New Roman"/>
          <w:bCs/>
          <w:szCs w:val="24"/>
        </w:rPr>
        <w:t>θ</w:t>
      </w:r>
      <w:r w:rsidRPr="00DE5722">
        <w:rPr>
          <w:rFonts w:eastAsia="Times New Roman"/>
          <w:bCs/>
          <w:szCs w:val="24"/>
        </w:rPr>
        <w:t>ούμε σ</w:t>
      </w:r>
      <w:r w:rsidRPr="00DE5722">
        <w:rPr>
          <w:rFonts w:eastAsia="Times New Roman"/>
          <w:bCs/>
          <w:szCs w:val="24"/>
        </w:rPr>
        <w:t>ε μ</w:t>
      </w:r>
      <w:r>
        <w:rPr>
          <w:rFonts w:eastAsia="Times New Roman"/>
          <w:bCs/>
          <w:szCs w:val="24"/>
        </w:rPr>
        <w:t>ί</w:t>
      </w:r>
      <w:r w:rsidRPr="00DE5722">
        <w:rPr>
          <w:rFonts w:eastAsia="Times New Roman"/>
          <w:bCs/>
          <w:szCs w:val="24"/>
        </w:rPr>
        <w:t xml:space="preserve">α προσπάθεια </w:t>
      </w:r>
      <w:r>
        <w:rPr>
          <w:rFonts w:eastAsia="Times New Roman"/>
          <w:bCs/>
          <w:szCs w:val="24"/>
        </w:rPr>
        <w:t xml:space="preserve">επούλωσης </w:t>
      </w:r>
      <w:r w:rsidRPr="00DE5722">
        <w:rPr>
          <w:rFonts w:eastAsia="Times New Roman"/>
          <w:bCs/>
          <w:szCs w:val="24"/>
        </w:rPr>
        <w:t xml:space="preserve">των πληγών που το μνημόνιο προκάλεσε τα </w:t>
      </w:r>
      <w:r>
        <w:rPr>
          <w:rFonts w:eastAsia="Times New Roman"/>
          <w:bCs/>
          <w:szCs w:val="24"/>
        </w:rPr>
        <w:t>οχτώ αυτά</w:t>
      </w:r>
      <w:r w:rsidRPr="00DE5722">
        <w:rPr>
          <w:rFonts w:eastAsia="Times New Roman"/>
          <w:bCs/>
          <w:szCs w:val="24"/>
        </w:rPr>
        <w:t xml:space="preserve"> πολύ δύσκολα χρόνια για τη χώρα</w:t>
      </w:r>
      <w:r>
        <w:rPr>
          <w:rFonts w:eastAsia="Times New Roman"/>
          <w:bCs/>
          <w:szCs w:val="24"/>
        </w:rPr>
        <w:t>.</w:t>
      </w:r>
    </w:p>
    <w:p w14:paraId="373950D8"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Ε</w:t>
      </w:r>
      <w:r w:rsidRPr="00DE5722">
        <w:rPr>
          <w:rFonts w:eastAsia="Times New Roman"/>
          <w:bCs/>
          <w:szCs w:val="24"/>
        </w:rPr>
        <w:t>άν</w:t>
      </w:r>
      <w:r>
        <w:rPr>
          <w:rFonts w:eastAsia="Times New Roman"/>
          <w:bCs/>
          <w:szCs w:val="24"/>
        </w:rPr>
        <w:t>,</w:t>
      </w:r>
      <w:r w:rsidRPr="00DE5722">
        <w:rPr>
          <w:rFonts w:eastAsia="Times New Roman"/>
          <w:bCs/>
          <w:szCs w:val="24"/>
        </w:rPr>
        <w:t xml:space="preserve"> βέβαια</w:t>
      </w:r>
      <w:r>
        <w:rPr>
          <w:rFonts w:eastAsia="Times New Roman"/>
          <w:bCs/>
          <w:szCs w:val="24"/>
        </w:rPr>
        <w:t>,</w:t>
      </w:r>
      <w:r w:rsidRPr="00DE5722">
        <w:rPr>
          <w:rFonts w:eastAsia="Times New Roman"/>
          <w:bCs/>
          <w:szCs w:val="24"/>
        </w:rPr>
        <w:t xml:space="preserve"> από την άλλη μεριά</w:t>
      </w:r>
      <w:r>
        <w:rPr>
          <w:rFonts w:eastAsia="Times New Roman"/>
          <w:bCs/>
          <w:szCs w:val="24"/>
        </w:rPr>
        <w:t>,</w:t>
      </w:r>
      <w:r w:rsidRPr="00DE5722">
        <w:rPr>
          <w:rFonts w:eastAsia="Times New Roman"/>
          <w:bCs/>
          <w:szCs w:val="24"/>
        </w:rPr>
        <w:t xml:space="preserve"> παραμένουμε σταθεροί σε μ</w:t>
      </w:r>
      <w:r>
        <w:rPr>
          <w:rFonts w:eastAsia="Times New Roman"/>
          <w:bCs/>
          <w:szCs w:val="24"/>
        </w:rPr>
        <w:t>ί</w:t>
      </w:r>
      <w:r w:rsidRPr="00DE5722">
        <w:rPr>
          <w:rFonts w:eastAsia="Times New Roman"/>
          <w:bCs/>
          <w:szCs w:val="24"/>
        </w:rPr>
        <w:t>α απλή διατύπωση</w:t>
      </w:r>
      <w:r>
        <w:rPr>
          <w:rFonts w:eastAsia="Times New Roman"/>
          <w:bCs/>
          <w:szCs w:val="24"/>
        </w:rPr>
        <w:t>, σε μ</w:t>
      </w:r>
      <w:r>
        <w:rPr>
          <w:rFonts w:eastAsia="Times New Roman"/>
          <w:bCs/>
          <w:szCs w:val="24"/>
        </w:rPr>
        <w:t>ί</w:t>
      </w:r>
      <w:r w:rsidRPr="00DE5722">
        <w:rPr>
          <w:rFonts w:eastAsia="Times New Roman"/>
          <w:bCs/>
          <w:szCs w:val="24"/>
        </w:rPr>
        <w:t xml:space="preserve">α απλή </w:t>
      </w:r>
      <w:r>
        <w:rPr>
          <w:rFonts w:eastAsia="Times New Roman"/>
          <w:bCs/>
          <w:szCs w:val="24"/>
        </w:rPr>
        <w:t xml:space="preserve">κατάφαση, η </w:t>
      </w:r>
      <w:r w:rsidRPr="00DE5722">
        <w:rPr>
          <w:rFonts w:eastAsia="Times New Roman"/>
          <w:bCs/>
          <w:szCs w:val="24"/>
        </w:rPr>
        <w:t>κατά</w:t>
      </w:r>
      <w:r>
        <w:rPr>
          <w:rFonts w:eastAsia="Times New Roman"/>
          <w:bCs/>
          <w:szCs w:val="24"/>
        </w:rPr>
        <w:t xml:space="preserve">φαση </w:t>
      </w:r>
      <w:r w:rsidRPr="00DE5722">
        <w:rPr>
          <w:rFonts w:eastAsia="Times New Roman"/>
          <w:bCs/>
          <w:szCs w:val="24"/>
        </w:rPr>
        <w:t>αυτή είναι κενή περιεχομένου</w:t>
      </w:r>
      <w:r>
        <w:rPr>
          <w:rFonts w:eastAsia="Times New Roman"/>
          <w:bCs/>
          <w:szCs w:val="24"/>
        </w:rPr>
        <w:t>. Γι’</w:t>
      </w:r>
      <w:r w:rsidRPr="00DE5722">
        <w:rPr>
          <w:rFonts w:eastAsia="Times New Roman"/>
          <w:bCs/>
          <w:szCs w:val="24"/>
        </w:rPr>
        <w:t xml:space="preserve"> αυτό πρέπει να είμαστε όλοι σαφείς</w:t>
      </w:r>
      <w:r>
        <w:rPr>
          <w:rFonts w:eastAsia="Times New Roman"/>
          <w:bCs/>
          <w:szCs w:val="24"/>
        </w:rPr>
        <w:t>, συγκεκριμένοι ό</w:t>
      </w:r>
      <w:r w:rsidRPr="00DE5722">
        <w:rPr>
          <w:rFonts w:eastAsia="Times New Roman"/>
          <w:bCs/>
          <w:szCs w:val="24"/>
        </w:rPr>
        <w:t xml:space="preserve">σον αφορά την ανάγνωση των συγκεκριμένων προγραμμάτων του συγκεκριμένου </w:t>
      </w:r>
      <w:r>
        <w:rPr>
          <w:rFonts w:eastAsia="Times New Roman"/>
          <w:bCs/>
          <w:szCs w:val="24"/>
        </w:rPr>
        <w:t>π</w:t>
      </w:r>
      <w:r w:rsidRPr="00DE5722">
        <w:rPr>
          <w:rFonts w:eastAsia="Times New Roman"/>
          <w:bCs/>
          <w:szCs w:val="24"/>
        </w:rPr>
        <w:t>ροϋπολογισμού και</w:t>
      </w:r>
      <w:r>
        <w:rPr>
          <w:rFonts w:eastAsia="Times New Roman"/>
          <w:bCs/>
          <w:szCs w:val="24"/>
        </w:rPr>
        <w:t>, α</w:t>
      </w:r>
      <w:r w:rsidRPr="00DE5722">
        <w:rPr>
          <w:rFonts w:eastAsia="Times New Roman"/>
          <w:bCs/>
          <w:szCs w:val="24"/>
        </w:rPr>
        <w:t>σφαλώς</w:t>
      </w:r>
      <w:r>
        <w:rPr>
          <w:rFonts w:eastAsia="Times New Roman"/>
          <w:bCs/>
          <w:szCs w:val="24"/>
        </w:rPr>
        <w:t>,</w:t>
      </w:r>
      <w:r w:rsidRPr="00DE5722">
        <w:rPr>
          <w:rFonts w:eastAsia="Times New Roman"/>
          <w:bCs/>
          <w:szCs w:val="24"/>
        </w:rPr>
        <w:t xml:space="preserve"> να προκαλούμε την ιδεολογική αντιπαράθεση</w:t>
      </w:r>
      <w:r>
        <w:rPr>
          <w:rFonts w:eastAsia="Times New Roman"/>
          <w:bCs/>
          <w:szCs w:val="24"/>
        </w:rPr>
        <w:t>,</w:t>
      </w:r>
      <w:r w:rsidRPr="00DE5722">
        <w:rPr>
          <w:rFonts w:eastAsia="Times New Roman"/>
          <w:bCs/>
          <w:szCs w:val="24"/>
        </w:rPr>
        <w:t xml:space="preserve"> την οικονομική αντιπαράθεση με όρους οι οποίοι να είναι διακ</w:t>
      </w:r>
      <w:r w:rsidRPr="00DE5722">
        <w:rPr>
          <w:rFonts w:eastAsia="Times New Roman"/>
          <w:bCs/>
          <w:szCs w:val="24"/>
        </w:rPr>
        <w:t>ριτοί</w:t>
      </w:r>
      <w:r>
        <w:rPr>
          <w:rFonts w:eastAsia="Times New Roman"/>
          <w:bCs/>
          <w:szCs w:val="24"/>
        </w:rPr>
        <w:t xml:space="preserve"> ή</w:t>
      </w:r>
      <w:r w:rsidRPr="00DE5722">
        <w:rPr>
          <w:rFonts w:eastAsia="Times New Roman"/>
          <w:bCs/>
          <w:szCs w:val="24"/>
        </w:rPr>
        <w:t xml:space="preserve"> πραγματικ</w:t>
      </w:r>
      <w:r>
        <w:rPr>
          <w:rFonts w:eastAsia="Times New Roman"/>
          <w:bCs/>
          <w:szCs w:val="24"/>
        </w:rPr>
        <w:t>οί.</w:t>
      </w:r>
    </w:p>
    <w:p w14:paraId="373950D9"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Απέναντι σ’ αυτήν </w:t>
      </w:r>
      <w:r w:rsidRPr="00DE5722">
        <w:rPr>
          <w:rFonts w:eastAsia="Times New Roman"/>
          <w:bCs/>
          <w:szCs w:val="24"/>
        </w:rPr>
        <w:t>την πραγματικότητα υπάρχει ένα πολιτικό</w:t>
      </w:r>
      <w:r>
        <w:rPr>
          <w:rFonts w:eastAsia="Times New Roman"/>
          <w:bCs/>
          <w:szCs w:val="24"/>
        </w:rPr>
        <w:t>,</w:t>
      </w:r>
      <w:r w:rsidRPr="00DE5722">
        <w:rPr>
          <w:rFonts w:eastAsia="Times New Roman"/>
          <w:bCs/>
          <w:szCs w:val="24"/>
        </w:rPr>
        <w:t xml:space="preserve"> κατά τη γνώμη μου</w:t>
      </w:r>
      <w:r>
        <w:rPr>
          <w:rFonts w:eastAsia="Times New Roman"/>
          <w:bCs/>
          <w:szCs w:val="24"/>
        </w:rPr>
        <w:t xml:space="preserve">, </w:t>
      </w:r>
      <w:r w:rsidRPr="00DE5722">
        <w:rPr>
          <w:rFonts w:eastAsia="Times New Roman"/>
          <w:bCs/>
          <w:szCs w:val="24"/>
        </w:rPr>
        <w:t>και οικονομικό παράδοξο</w:t>
      </w:r>
      <w:r>
        <w:rPr>
          <w:rFonts w:eastAsia="Times New Roman"/>
          <w:bCs/>
          <w:szCs w:val="24"/>
        </w:rPr>
        <w:t>. Λέμε ότι είναι ένας μετα</w:t>
      </w:r>
      <w:r w:rsidRPr="00DE5722">
        <w:rPr>
          <w:rFonts w:eastAsia="Times New Roman"/>
          <w:bCs/>
          <w:szCs w:val="24"/>
        </w:rPr>
        <w:t>μνημονιακός</w:t>
      </w:r>
      <w:r>
        <w:rPr>
          <w:rFonts w:eastAsia="Times New Roman"/>
          <w:bCs/>
          <w:szCs w:val="24"/>
        </w:rPr>
        <w:t xml:space="preserve">, ο πρώτος μεταμνημονιακός </w:t>
      </w:r>
      <w:r>
        <w:rPr>
          <w:rFonts w:eastAsia="Times New Roman"/>
          <w:bCs/>
          <w:szCs w:val="24"/>
        </w:rPr>
        <w:t>π</w:t>
      </w:r>
      <w:r w:rsidRPr="00DE5722">
        <w:rPr>
          <w:rFonts w:eastAsia="Times New Roman"/>
          <w:bCs/>
          <w:szCs w:val="24"/>
        </w:rPr>
        <w:t>ροϋπολογισμός</w:t>
      </w:r>
      <w:r>
        <w:rPr>
          <w:rFonts w:eastAsia="Times New Roman"/>
          <w:bCs/>
          <w:szCs w:val="24"/>
        </w:rPr>
        <w:t>. Η</w:t>
      </w:r>
      <w:r w:rsidRPr="00DE5722">
        <w:rPr>
          <w:rFonts w:eastAsia="Times New Roman"/>
          <w:bCs/>
          <w:szCs w:val="24"/>
        </w:rPr>
        <w:t xml:space="preserve"> απάντηση που έρχεται από την </w:t>
      </w:r>
      <w:r>
        <w:rPr>
          <w:rFonts w:eastAsia="Times New Roman"/>
          <w:bCs/>
          <w:szCs w:val="24"/>
        </w:rPr>
        <w:t>Α</w:t>
      </w:r>
      <w:r w:rsidRPr="00DE5722">
        <w:rPr>
          <w:rFonts w:eastAsia="Times New Roman"/>
          <w:bCs/>
          <w:szCs w:val="24"/>
        </w:rPr>
        <w:t xml:space="preserve">ντιπολίτευση </w:t>
      </w:r>
      <w:r>
        <w:rPr>
          <w:rFonts w:eastAsia="Times New Roman"/>
          <w:bCs/>
          <w:szCs w:val="24"/>
        </w:rPr>
        <w:t>είναι ότι</w:t>
      </w:r>
      <w:r>
        <w:rPr>
          <w:rFonts w:eastAsia="Times New Roman"/>
          <w:bCs/>
          <w:szCs w:val="24"/>
        </w:rPr>
        <w:t xml:space="preserve"> «όχι, δεν είναι, </w:t>
      </w:r>
      <w:r w:rsidRPr="00DE5722">
        <w:rPr>
          <w:rFonts w:eastAsia="Times New Roman"/>
          <w:bCs/>
          <w:szCs w:val="24"/>
        </w:rPr>
        <w:t>δεν είναι αντ</w:t>
      </w:r>
      <w:r>
        <w:rPr>
          <w:rFonts w:eastAsia="Times New Roman"/>
          <w:bCs/>
          <w:szCs w:val="24"/>
        </w:rPr>
        <w:t>ιμνημονιακός, γιατί υπάρχει ένα π</w:t>
      </w:r>
      <w:r w:rsidRPr="00DE5722">
        <w:rPr>
          <w:rFonts w:eastAsia="Times New Roman"/>
          <w:bCs/>
          <w:szCs w:val="24"/>
        </w:rPr>
        <w:t>λαίσιο αυστηρής εποπτείας</w:t>
      </w:r>
      <w:r>
        <w:rPr>
          <w:rFonts w:eastAsia="Times New Roman"/>
          <w:bCs/>
          <w:szCs w:val="24"/>
        </w:rPr>
        <w:t xml:space="preserve">». </w:t>
      </w:r>
    </w:p>
    <w:p w14:paraId="373950DA"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Έρχεται η νομοθετική α</w:t>
      </w:r>
      <w:r w:rsidRPr="00DE5722">
        <w:rPr>
          <w:rFonts w:eastAsia="Times New Roman"/>
          <w:bCs/>
          <w:szCs w:val="24"/>
        </w:rPr>
        <w:t>πάντηση</w:t>
      </w:r>
      <w:r>
        <w:rPr>
          <w:rFonts w:eastAsia="Times New Roman"/>
          <w:bCs/>
          <w:szCs w:val="24"/>
        </w:rPr>
        <w:t>, η α</w:t>
      </w:r>
      <w:r w:rsidRPr="00DE5722">
        <w:rPr>
          <w:rFonts w:eastAsia="Times New Roman"/>
          <w:bCs/>
          <w:szCs w:val="24"/>
        </w:rPr>
        <w:t>πάντηση μέσω των νομοθετικών πρωτοβουλιών που ξεκίνησαν από τον Οκτώβρη και μετά</w:t>
      </w:r>
      <w:r>
        <w:rPr>
          <w:rFonts w:eastAsia="Times New Roman"/>
          <w:bCs/>
          <w:szCs w:val="24"/>
        </w:rPr>
        <w:t xml:space="preserve">, οι οποίες </w:t>
      </w:r>
      <w:r w:rsidRPr="00DE5722">
        <w:rPr>
          <w:rFonts w:eastAsia="Times New Roman"/>
          <w:bCs/>
          <w:szCs w:val="24"/>
        </w:rPr>
        <w:t>αποτυπώνουν</w:t>
      </w:r>
      <w:r>
        <w:rPr>
          <w:rFonts w:eastAsia="Times New Roman"/>
          <w:bCs/>
          <w:szCs w:val="24"/>
        </w:rPr>
        <w:t>,</w:t>
      </w:r>
      <w:r w:rsidRPr="00DE5722">
        <w:rPr>
          <w:rFonts w:eastAsia="Times New Roman"/>
          <w:bCs/>
          <w:szCs w:val="24"/>
        </w:rPr>
        <w:t xml:space="preserve"> κατά τη γνώμη μου</w:t>
      </w:r>
      <w:r>
        <w:rPr>
          <w:rFonts w:eastAsia="Times New Roman"/>
          <w:bCs/>
          <w:szCs w:val="24"/>
        </w:rPr>
        <w:t>,</w:t>
      </w:r>
      <w:r w:rsidRPr="00DE5722">
        <w:rPr>
          <w:rFonts w:eastAsia="Times New Roman"/>
          <w:bCs/>
          <w:szCs w:val="24"/>
        </w:rPr>
        <w:t xml:space="preserve"> το</w:t>
      </w:r>
      <w:r>
        <w:rPr>
          <w:rFonts w:eastAsia="Times New Roman"/>
          <w:bCs/>
          <w:szCs w:val="24"/>
        </w:rPr>
        <w:t>ν β</w:t>
      </w:r>
      <w:r>
        <w:rPr>
          <w:rFonts w:eastAsia="Times New Roman"/>
          <w:bCs/>
          <w:szCs w:val="24"/>
        </w:rPr>
        <w:t>αθμό δημοσιονομικής ε</w:t>
      </w:r>
      <w:r w:rsidRPr="00DE5722">
        <w:rPr>
          <w:rFonts w:eastAsia="Times New Roman"/>
          <w:bCs/>
          <w:szCs w:val="24"/>
        </w:rPr>
        <w:t>λευθερίας</w:t>
      </w:r>
      <w:r>
        <w:rPr>
          <w:rFonts w:eastAsia="Times New Roman"/>
          <w:bCs/>
          <w:szCs w:val="24"/>
        </w:rPr>
        <w:t>. Τις υπενθυμίζω γρήγορα: ΕΝΦΙΑ, εισφορές, κ</w:t>
      </w:r>
      <w:r w:rsidRPr="00DE5722">
        <w:rPr>
          <w:rFonts w:eastAsia="Times New Roman"/>
          <w:bCs/>
          <w:szCs w:val="24"/>
        </w:rPr>
        <w:t>οινωνικό μέρισμα</w:t>
      </w:r>
      <w:r>
        <w:rPr>
          <w:rFonts w:eastAsia="Times New Roman"/>
          <w:bCs/>
          <w:szCs w:val="24"/>
        </w:rPr>
        <w:t>,</w:t>
      </w:r>
      <w:r w:rsidRPr="00DE5722">
        <w:rPr>
          <w:rFonts w:eastAsia="Times New Roman"/>
          <w:bCs/>
          <w:szCs w:val="24"/>
        </w:rPr>
        <w:t xml:space="preserve"> μείωση της φορολογίας στα </w:t>
      </w:r>
      <w:r>
        <w:rPr>
          <w:rFonts w:eastAsia="Times New Roman"/>
          <w:bCs/>
          <w:szCs w:val="24"/>
        </w:rPr>
        <w:t>ν</w:t>
      </w:r>
      <w:r w:rsidRPr="00DE5722">
        <w:rPr>
          <w:rFonts w:eastAsia="Times New Roman"/>
          <w:bCs/>
          <w:szCs w:val="24"/>
        </w:rPr>
        <w:t xml:space="preserve">ομικά </w:t>
      </w:r>
      <w:r>
        <w:rPr>
          <w:rFonts w:eastAsia="Times New Roman"/>
          <w:bCs/>
          <w:szCs w:val="24"/>
        </w:rPr>
        <w:t>π</w:t>
      </w:r>
      <w:r w:rsidRPr="00DE5722">
        <w:rPr>
          <w:rFonts w:eastAsia="Times New Roman"/>
          <w:bCs/>
          <w:szCs w:val="24"/>
        </w:rPr>
        <w:t>ρόσωπα</w:t>
      </w:r>
      <w:r>
        <w:rPr>
          <w:rFonts w:eastAsia="Times New Roman"/>
          <w:bCs/>
          <w:szCs w:val="24"/>
        </w:rPr>
        <w:t>,</w:t>
      </w:r>
      <w:r w:rsidRPr="00DE5722">
        <w:rPr>
          <w:rFonts w:eastAsia="Times New Roman"/>
          <w:bCs/>
          <w:szCs w:val="24"/>
        </w:rPr>
        <w:t xml:space="preserve"> τα αναδρομικά</w:t>
      </w:r>
      <w:r>
        <w:rPr>
          <w:rFonts w:eastAsia="Times New Roman"/>
          <w:bCs/>
          <w:szCs w:val="24"/>
        </w:rPr>
        <w:t>,</w:t>
      </w:r>
      <w:r w:rsidRPr="00DE5722">
        <w:rPr>
          <w:rFonts w:eastAsia="Times New Roman"/>
          <w:bCs/>
          <w:szCs w:val="24"/>
        </w:rPr>
        <w:t xml:space="preserve"> το επίδομα στέγασης</w:t>
      </w:r>
      <w:r>
        <w:rPr>
          <w:rFonts w:eastAsia="Times New Roman"/>
          <w:bCs/>
          <w:szCs w:val="24"/>
        </w:rPr>
        <w:t xml:space="preserve">, η κατάργηση του φόρου </w:t>
      </w:r>
      <w:r w:rsidRPr="00DE5722">
        <w:rPr>
          <w:rFonts w:eastAsia="Times New Roman"/>
          <w:bCs/>
          <w:szCs w:val="24"/>
        </w:rPr>
        <w:t xml:space="preserve">στα </w:t>
      </w:r>
      <w:r>
        <w:rPr>
          <w:rFonts w:eastAsia="Times New Roman"/>
          <w:bCs/>
          <w:szCs w:val="24"/>
        </w:rPr>
        <w:t>ν</w:t>
      </w:r>
      <w:r w:rsidRPr="00DE5722">
        <w:rPr>
          <w:rFonts w:eastAsia="Times New Roman"/>
          <w:bCs/>
          <w:szCs w:val="24"/>
        </w:rPr>
        <w:t xml:space="preserve">ομικά </w:t>
      </w:r>
      <w:r>
        <w:rPr>
          <w:rFonts w:eastAsia="Times New Roman"/>
          <w:bCs/>
          <w:szCs w:val="24"/>
        </w:rPr>
        <w:t>π</w:t>
      </w:r>
      <w:r w:rsidRPr="00DE5722">
        <w:rPr>
          <w:rFonts w:eastAsia="Times New Roman"/>
          <w:bCs/>
          <w:szCs w:val="24"/>
        </w:rPr>
        <w:t xml:space="preserve">ρόσωπα </w:t>
      </w:r>
      <w:r>
        <w:rPr>
          <w:rFonts w:eastAsia="Times New Roman"/>
          <w:bCs/>
          <w:szCs w:val="24"/>
        </w:rPr>
        <w:t>και, ασ</w:t>
      </w:r>
      <w:r w:rsidRPr="00DE5722">
        <w:rPr>
          <w:rFonts w:eastAsia="Times New Roman"/>
          <w:bCs/>
          <w:szCs w:val="24"/>
        </w:rPr>
        <w:t>φαλώς</w:t>
      </w:r>
      <w:r>
        <w:rPr>
          <w:rFonts w:eastAsia="Times New Roman"/>
          <w:bCs/>
          <w:szCs w:val="24"/>
        </w:rPr>
        <w:t xml:space="preserve">, </w:t>
      </w:r>
      <w:r w:rsidRPr="00DE5722">
        <w:rPr>
          <w:rFonts w:eastAsia="Times New Roman"/>
          <w:bCs/>
          <w:szCs w:val="24"/>
        </w:rPr>
        <w:t xml:space="preserve">η </w:t>
      </w:r>
      <w:r>
        <w:rPr>
          <w:rFonts w:eastAsia="Times New Roman"/>
          <w:bCs/>
          <w:szCs w:val="24"/>
        </w:rPr>
        <w:t xml:space="preserve">μη </w:t>
      </w:r>
      <w:r w:rsidRPr="00DE5722">
        <w:rPr>
          <w:rFonts w:eastAsia="Times New Roman"/>
          <w:bCs/>
          <w:szCs w:val="24"/>
        </w:rPr>
        <w:t>περικοπή των συντάξεων</w:t>
      </w:r>
      <w:r>
        <w:rPr>
          <w:rFonts w:eastAsia="Times New Roman"/>
          <w:bCs/>
          <w:szCs w:val="24"/>
        </w:rPr>
        <w:t>.</w:t>
      </w:r>
    </w:p>
    <w:p w14:paraId="373950DB"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Επικαλείστε, λοιπόν, ένα πολύ αυστηρό π</w:t>
      </w:r>
      <w:r w:rsidRPr="00DE5722">
        <w:rPr>
          <w:rFonts w:eastAsia="Times New Roman"/>
          <w:bCs/>
          <w:szCs w:val="24"/>
        </w:rPr>
        <w:t xml:space="preserve">λαίσιο </w:t>
      </w:r>
      <w:r>
        <w:rPr>
          <w:rFonts w:eastAsia="Times New Roman"/>
          <w:bCs/>
          <w:szCs w:val="24"/>
        </w:rPr>
        <w:t>εποπτείας, ενώ τ</w:t>
      </w:r>
      <w:r w:rsidRPr="00DE5722">
        <w:rPr>
          <w:rFonts w:eastAsia="Times New Roman"/>
          <w:bCs/>
          <w:szCs w:val="24"/>
        </w:rPr>
        <w:t>ην ίδια στιγμή δίνεται αυτή η απάντηση</w:t>
      </w:r>
      <w:r>
        <w:rPr>
          <w:rFonts w:eastAsia="Times New Roman"/>
          <w:bCs/>
          <w:szCs w:val="24"/>
        </w:rPr>
        <w:t xml:space="preserve">, η απάντηση που δίνεται προς την κοινωνική </w:t>
      </w:r>
      <w:r w:rsidRPr="00DE5722">
        <w:rPr>
          <w:rFonts w:eastAsia="Times New Roman"/>
          <w:bCs/>
          <w:szCs w:val="24"/>
        </w:rPr>
        <w:t>πλειοψηφία</w:t>
      </w:r>
      <w:r>
        <w:rPr>
          <w:rFonts w:eastAsia="Times New Roman"/>
          <w:bCs/>
          <w:szCs w:val="24"/>
        </w:rPr>
        <w:t xml:space="preserve">. Μόλις </w:t>
      </w:r>
      <w:r w:rsidRPr="00DE5722">
        <w:rPr>
          <w:rFonts w:eastAsia="Times New Roman"/>
          <w:bCs/>
          <w:szCs w:val="24"/>
        </w:rPr>
        <w:t>συμβαίνει αυτό</w:t>
      </w:r>
      <w:r>
        <w:rPr>
          <w:rFonts w:eastAsia="Times New Roman"/>
          <w:bCs/>
          <w:szCs w:val="24"/>
        </w:rPr>
        <w:t xml:space="preserve">, έρχεται το νέο επιχείρημα, το οποίο ακούστηκε </w:t>
      </w:r>
      <w:r w:rsidRPr="00DE5722">
        <w:rPr>
          <w:rFonts w:eastAsia="Times New Roman"/>
          <w:bCs/>
          <w:szCs w:val="24"/>
        </w:rPr>
        <w:t xml:space="preserve"> </w:t>
      </w:r>
      <w:r>
        <w:rPr>
          <w:rFonts w:eastAsia="Times New Roman"/>
          <w:bCs/>
          <w:szCs w:val="24"/>
        </w:rPr>
        <w:t>και σήμερα αρκετές φορές. Εγκαλ</w:t>
      </w:r>
      <w:r>
        <w:rPr>
          <w:rFonts w:eastAsia="Times New Roman"/>
          <w:bCs/>
          <w:szCs w:val="24"/>
        </w:rPr>
        <w:t xml:space="preserve">είτε την Κυβέρνηση και μας καλείται </w:t>
      </w:r>
      <w:r w:rsidRPr="00DE5722">
        <w:rPr>
          <w:rFonts w:eastAsia="Times New Roman"/>
          <w:bCs/>
          <w:szCs w:val="24"/>
        </w:rPr>
        <w:t xml:space="preserve">να προσέχουμε </w:t>
      </w:r>
      <w:r>
        <w:rPr>
          <w:rFonts w:eastAsia="Times New Roman"/>
          <w:bCs/>
          <w:szCs w:val="24"/>
        </w:rPr>
        <w:t>–</w:t>
      </w:r>
      <w:r w:rsidRPr="00DE5722">
        <w:rPr>
          <w:rFonts w:eastAsia="Times New Roman"/>
          <w:bCs/>
          <w:szCs w:val="24"/>
        </w:rPr>
        <w:t>λέτε</w:t>
      </w:r>
      <w:r>
        <w:rPr>
          <w:rFonts w:eastAsia="Times New Roman"/>
          <w:bCs/>
          <w:szCs w:val="24"/>
        </w:rPr>
        <w:t>-</w:t>
      </w:r>
      <w:r w:rsidRPr="00DE5722">
        <w:rPr>
          <w:rFonts w:eastAsia="Times New Roman"/>
          <w:bCs/>
          <w:szCs w:val="24"/>
        </w:rPr>
        <w:t xml:space="preserve"> γιατί οδηγούμε τη χώρα σε δημοσιονομικό εκτροχιασμό και γι</w:t>
      </w:r>
      <w:r>
        <w:rPr>
          <w:rFonts w:eastAsia="Times New Roman"/>
          <w:bCs/>
          <w:szCs w:val="24"/>
        </w:rPr>
        <w:t xml:space="preserve">’ </w:t>
      </w:r>
      <w:r w:rsidRPr="00DE5722">
        <w:rPr>
          <w:rFonts w:eastAsia="Times New Roman"/>
          <w:bCs/>
          <w:szCs w:val="24"/>
        </w:rPr>
        <w:t>αυτό μπορεί να προκληθεί ένα τέταρτο μνημόνιο</w:t>
      </w:r>
      <w:r>
        <w:rPr>
          <w:rFonts w:eastAsia="Times New Roman"/>
          <w:bCs/>
          <w:szCs w:val="24"/>
        </w:rPr>
        <w:t>,</w:t>
      </w:r>
      <w:r w:rsidRPr="00DE5722">
        <w:rPr>
          <w:rFonts w:eastAsia="Times New Roman"/>
          <w:bCs/>
          <w:szCs w:val="24"/>
        </w:rPr>
        <w:t xml:space="preserve"> αυτό που πριν από μερικούς μήνες λέγατε ότι έχει ήδη συντελεστεί</w:t>
      </w:r>
      <w:r>
        <w:rPr>
          <w:rFonts w:eastAsia="Times New Roman"/>
          <w:bCs/>
          <w:szCs w:val="24"/>
        </w:rPr>
        <w:t>. Τ</w:t>
      </w:r>
      <w:r w:rsidRPr="00DE5722">
        <w:rPr>
          <w:rFonts w:eastAsia="Times New Roman"/>
          <w:bCs/>
          <w:szCs w:val="24"/>
        </w:rPr>
        <w:t xml:space="preserve">ώρα φοβόμαστε ότι μάλλον </w:t>
      </w:r>
      <w:r w:rsidRPr="00DE5722">
        <w:rPr>
          <w:rFonts w:eastAsia="Times New Roman"/>
          <w:bCs/>
          <w:szCs w:val="24"/>
        </w:rPr>
        <w:t>θα έρθει</w:t>
      </w:r>
      <w:r>
        <w:rPr>
          <w:rFonts w:eastAsia="Times New Roman"/>
          <w:bCs/>
          <w:szCs w:val="24"/>
        </w:rPr>
        <w:t xml:space="preserve">. </w:t>
      </w:r>
    </w:p>
    <w:p w14:paraId="373950DC"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Την ίδια </w:t>
      </w:r>
      <w:r w:rsidRPr="00DE5722">
        <w:rPr>
          <w:rFonts w:eastAsia="Times New Roman"/>
          <w:bCs/>
          <w:szCs w:val="24"/>
        </w:rPr>
        <w:t>στιγμή</w:t>
      </w:r>
      <w:r>
        <w:rPr>
          <w:rFonts w:eastAsia="Times New Roman"/>
          <w:bCs/>
          <w:szCs w:val="24"/>
        </w:rPr>
        <w:t xml:space="preserve"> αναγκάζεστε </w:t>
      </w:r>
      <w:r w:rsidRPr="00DE5722">
        <w:rPr>
          <w:rFonts w:eastAsia="Times New Roman"/>
          <w:bCs/>
          <w:szCs w:val="24"/>
        </w:rPr>
        <w:t>να ψηφίσετε τα μέτρα αυτά</w:t>
      </w:r>
      <w:r>
        <w:rPr>
          <w:rFonts w:eastAsia="Times New Roman"/>
          <w:bCs/>
          <w:szCs w:val="24"/>
        </w:rPr>
        <w:t>,</w:t>
      </w:r>
      <w:r w:rsidRPr="00DE5722">
        <w:rPr>
          <w:rFonts w:eastAsia="Times New Roman"/>
          <w:bCs/>
          <w:szCs w:val="24"/>
        </w:rPr>
        <w:t xml:space="preserve"> λέγοντας ότι θα προτιμούσατε να έχετε εφαρμόσει ένα </w:t>
      </w:r>
      <w:r>
        <w:rPr>
          <w:rFonts w:eastAsia="Times New Roman"/>
          <w:bCs/>
          <w:szCs w:val="24"/>
        </w:rPr>
        <w:t>άλλο μείγμα</w:t>
      </w:r>
      <w:r w:rsidRPr="00DE5722">
        <w:rPr>
          <w:rFonts w:eastAsia="Times New Roman"/>
          <w:bCs/>
          <w:szCs w:val="24"/>
        </w:rPr>
        <w:t xml:space="preserve"> πολιτικής</w:t>
      </w:r>
      <w:r>
        <w:rPr>
          <w:rFonts w:eastAsia="Times New Roman"/>
          <w:bCs/>
          <w:szCs w:val="24"/>
        </w:rPr>
        <w:t>,</w:t>
      </w:r>
      <w:r w:rsidRPr="00DE5722">
        <w:rPr>
          <w:rFonts w:eastAsia="Times New Roman"/>
          <w:bCs/>
          <w:szCs w:val="24"/>
        </w:rPr>
        <w:t xml:space="preserve"> το οποίο το είχα</w:t>
      </w:r>
      <w:r>
        <w:rPr>
          <w:rFonts w:eastAsia="Times New Roman"/>
          <w:bCs/>
          <w:szCs w:val="24"/>
        </w:rPr>
        <w:t>τε</w:t>
      </w:r>
      <w:r w:rsidRPr="00DE5722">
        <w:rPr>
          <w:rFonts w:eastAsia="Times New Roman"/>
          <w:bCs/>
          <w:szCs w:val="24"/>
        </w:rPr>
        <w:t xml:space="preserve"> </w:t>
      </w:r>
      <w:r>
        <w:rPr>
          <w:rFonts w:eastAsia="Times New Roman"/>
          <w:bCs/>
          <w:szCs w:val="24"/>
        </w:rPr>
        <w:t>αποτυπώσει τ</w:t>
      </w:r>
      <w:r w:rsidRPr="00DE5722">
        <w:rPr>
          <w:rFonts w:eastAsia="Times New Roman"/>
          <w:bCs/>
          <w:szCs w:val="24"/>
        </w:rPr>
        <w:t xml:space="preserve">ο </w:t>
      </w:r>
      <w:r>
        <w:rPr>
          <w:rFonts w:eastAsia="Times New Roman"/>
          <w:bCs/>
          <w:szCs w:val="24"/>
        </w:rPr>
        <w:t xml:space="preserve">2014 που δήθεν ολοκληρωνόταν η κρίση, </w:t>
      </w:r>
      <w:r w:rsidRPr="00DE5722">
        <w:rPr>
          <w:rFonts w:eastAsia="Times New Roman"/>
          <w:bCs/>
          <w:szCs w:val="24"/>
        </w:rPr>
        <w:t>με βάση ένα αναπάντητο email</w:t>
      </w:r>
      <w:r>
        <w:rPr>
          <w:rFonts w:eastAsia="Times New Roman"/>
          <w:bCs/>
          <w:szCs w:val="24"/>
        </w:rPr>
        <w:t xml:space="preserve">. Αυτό </w:t>
      </w:r>
      <w:r w:rsidRPr="00DE5722">
        <w:rPr>
          <w:rFonts w:eastAsia="Times New Roman"/>
          <w:bCs/>
          <w:szCs w:val="24"/>
        </w:rPr>
        <w:t>καταδεικν</w:t>
      </w:r>
      <w:r w:rsidRPr="00DE5722">
        <w:rPr>
          <w:rFonts w:eastAsia="Times New Roman"/>
          <w:bCs/>
          <w:szCs w:val="24"/>
        </w:rPr>
        <w:t xml:space="preserve">ύει ότι στερείστε πολιτικού </w:t>
      </w:r>
      <w:r>
        <w:rPr>
          <w:rFonts w:eastAsia="Times New Roman"/>
          <w:bCs/>
          <w:szCs w:val="24"/>
        </w:rPr>
        <w:t>αφηγήματος</w:t>
      </w:r>
      <w:r w:rsidRPr="00DE5722">
        <w:rPr>
          <w:rFonts w:eastAsia="Times New Roman"/>
          <w:bCs/>
          <w:szCs w:val="24"/>
        </w:rPr>
        <w:t xml:space="preserve"> αφενός</w:t>
      </w:r>
      <w:r>
        <w:rPr>
          <w:rFonts w:eastAsia="Times New Roman"/>
          <w:bCs/>
          <w:szCs w:val="24"/>
        </w:rPr>
        <w:t>, αλλά</w:t>
      </w:r>
      <w:r w:rsidRPr="00DE5722">
        <w:rPr>
          <w:rFonts w:eastAsia="Times New Roman"/>
          <w:bCs/>
          <w:szCs w:val="24"/>
        </w:rPr>
        <w:t xml:space="preserve"> παραβιάζετ</w:t>
      </w:r>
      <w:r>
        <w:rPr>
          <w:rFonts w:eastAsia="Times New Roman"/>
          <w:bCs/>
          <w:szCs w:val="24"/>
        </w:rPr>
        <w:t>ε</w:t>
      </w:r>
      <w:r w:rsidRPr="00DE5722">
        <w:rPr>
          <w:rFonts w:eastAsia="Times New Roman"/>
          <w:bCs/>
          <w:szCs w:val="24"/>
        </w:rPr>
        <w:t xml:space="preserve"> και στοιχειώδ</w:t>
      </w:r>
      <w:r>
        <w:rPr>
          <w:rFonts w:eastAsia="Times New Roman"/>
          <w:bCs/>
          <w:szCs w:val="24"/>
        </w:rPr>
        <w:t>εις</w:t>
      </w:r>
      <w:r w:rsidRPr="00DE5722">
        <w:rPr>
          <w:rFonts w:eastAsia="Times New Roman"/>
          <w:bCs/>
          <w:szCs w:val="24"/>
        </w:rPr>
        <w:t xml:space="preserve"> κανόνες λογικής</w:t>
      </w:r>
      <w:r>
        <w:rPr>
          <w:rFonts w:eastAsia="Times New Roman"/>
          <w:bCs/>
          <w:szCs w:val="24"/>
        </w:rPr>
        <w:t>.</w:t>
      </w:r>
    </w:p>
    <w:p w14:paraId="373950DD"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Έ</w:t>
      </w:r>
      <w:r w:rsidRPr="00DE5722">
        <w:rPr>
          <w:rFonts w:eastAsia="Times New Roman"/>
          <w:bCs/>
          <w:szCs w:val="24"/>
        </w:rPr>
        <w:t xml:space="preserve">νας προϋπολογισμός κινείται </w:t>
      </w:r>
      <w:r>
        <w:rPr>
          <w:rFonts w:eastAsia="Times New Roman"/>
          <w:bCs/>
          <w:szCs w:val="24"/>
        </w:rPr>
        <w:t>πάντα, κ</w:t>
      </w:r>
      <w:r w:rsidRPr="00DE5722">
        <w:rPr>
          <w:rFonts w:eastAsia="Times New Roman"/>
          <w:bCs/>
          <w:szCs w:val="24"/>
        </w:rPr>
        <w:t>ατά τη γνώμη μου</w:t>
      </w:r>
      <w:r>
        <w:rPr>
          <w:rFonts w:eastAsia="Times New Roman"/>
          <w:bCs/>
          <w:szCs w:val="24"/>
        </w:rPr>
        <w:t>,</w:t>
      </w:r>
      <w:r w:rsidRPr="00DE5722">
        <w:rPr>
          <w:rFonts w:eastAsia="Times New Roman"/>
          <w:bCs/>
          <w:szCs w:val="24"/>
        </w:rPr>
        <w:t xml:space="preserve"> σε δύο άξονες</w:t>
      </w:r>
      <w:r>
        <w:rPr>
          <w:rFonts w:eastAsia="Times New Roman"/>
          <w:bCs/>
          <w:szCs w:val="24"/>
        </w:rPr>
        <w:t xml:space="preserve">. Είναι ένας άξονας τεχνοκρατικός </w:t>
      </w:r>
      <w:r w:rsidRPr="00DE5722">
        <w:rPr>
          <w:rFonts w:eastAsia="Times New Roman"/>
          <w:bCs/>
          <w:szCs w:val="24"/>
        </w:rPr>
        <w:t>που αφορά του</w:t>
      </w:r>
      <w:r>
        <w:rPr>
          <w:rFonts w:eastAsia="Times New Roman"/>
          <w:bCs/>
          <w:szCs w:val="24"/>
        </w:rPr>
        <w:t>ς αριθμούς και ένα πολιτικό π</w:t>
      </w:r>
      <w:r w:rsidRPr="00DE5722">
        <w:rPr>
          <w:rFonts w:eastAsia="Times New Roman"/>
          <w:bCs/>
          <w:szCs w:val="24"/>
        </w:rPr>
        <w:t>λαίσιο</w:t>
      </w:r>
      <w:r>
        <w:rPr>
          <w:rFonts w:eastAsia="Times New Roman"/>
          <w:bCs/>
          <w:szCs w:val="24"/>
        </w:rPr>
        <w:t>,</w:t>
      </w:r>
      <w:r w:rsidRPr="00DE5722">
        <w:rPr>
          <w:rFonts w:eastAsia="Times New Roman"/>
          <w:bCs/>
          <w:szCs w:val="24"/>
        </w:rPr>
        <w:t xml:space="preserve"> το οπο</w:t>
      </w:r>
      <w:r w:rsidRPr="00DE5722">
        <w:rPr>
          <w:rFonts w:eastAsia="Times New Roman"/>
          <w:bCs/>
          <w:szCs w:val="24"/>
        </w:rPr>
        <w:t xml:space="preserve">ίο αποτυπώνει τις πρωτοβουλίες και τις δράσεις </w:t>
      </w:r>
      <w:r>
        <w:rPr>
          <w:rFonts w:eastAsia="Times New Roman"/>
          <w:bCs/>
          <w:szCs w:val="24"/>
        </w:rPr>
        <w:t xml:space="preserve">της </w:t>
      </w:r>
      <w:r w:rsidRPr="00DE5722">
        <w:rPr>
          <w:rFonts w:eastAsia="Times New Roman"/>
          <w:bCs/>
          <w:szCs w:val="24"/>
        </w:rPr>
        <w:t>κυβερνητικής πολιτικής</w:t>
      </w:r>
      <w:r>
        <w:rPr>
          <w:rFonts w:eastAsia="Times New Roman"/>
          <w:bCs/>
          <w:szCs w:val="24"/>
        </w:rPr>
        <w:t>.</w:t>
      </w:r>
    </w:p>
    <w:p w14:paraId="373950DE"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Σε σχέση με </w:t>
      </w:r>
      <w:r w:rsidRPr="00DE5722">
        <w:rPr>
          <w:rFonts w:eastAsia="Times New Roman"/>
          <w:bCs/>
          <w:szCs w:val="24"/>
        </w:rPr>
        <w:t>τους αριθμούς</w:t>
      </w:r>
      <w:r>
        <w:rPr>
          <w:rFonts w:eastAsia="Times New Roman"/>
          <w:bCs/>
          <w:szCs w:val="24"/>
        </w:rPr>
        <w:t>,</w:t>
      </w:r>
      <w:r w:rsidRPr="00DE5722">
        <w:rPr>
          <w:rFonts w:eastAsia="Times New Roman"/>
          <w:bCs/>
          <w:szCs w:val="24"/>
        </w:rPr>
        <w:t xml:space="preserve"> θα εί</w:t>
      </w:r>
      <w:r>
        <w:rPr>
          <w:rFonts w:eastAsia="Times New Roman"/>
          <w:bCs/>
          <w:szCs w:val="24"/>
        </w:rPr>
        <w:t>μ</w:t>
      </w:r>
      <w:r w:rsidRPr="00DE5722">
        <w:rPr>
          <w:rFonts w:eastAsia="Times New Roman"/>
          <w:bCs/>
          <w:szCs w:val="24"/>
        </w:rPr>
        <w:t xml:space="preserve">αι </w:t>
      </w:r>
      <w:r>
        <w:rPr>
          <w:rFonts w:eastAsia="Times New Roman"/>
          <w:bCs/>
          <w:szCs w:val="24"/>
        </w:rPr>
        <w:t xml:space="preserve">λίγο άχαρος, γιατί θα παραθέσω </w:t>
      </w:r>
      <w:r w:rsidRPr="00DE5722">
        <w:rPr>
          <w:rFonts w:eastAsia="Times New Roman"/>
          <w:bCs/>
          <w:szCs w:val="24"/>
        </w:rPr>
        <w:t xml:space="preserve"> συγκεκριμένους αριθμούς</w:t>
      </w:r>
      <w:r>
        <w:rPr>
          <w:rFonts w:eastAsia="Times New Roman"/>
          <w:bCs/>
          <w:szCs w:val="24"/>
        </w:rPr>
        <w:t>,</w:t>
      </w:r>
      <w:r w:rsidRPr="00DE5722">
        <w:rPr>
          <w:rFonts w:eastAsia="Times New Roman"/>
          <w:bCs/>
          <w:szCs w:val="24"/>
        </w:rPr>
        <w:t xml:space="preserve"> οι οποίοι ενδιαφέρο</w:t>
      </w:r>
      <w:r>
        <w:rPr>
          <w:rFonts w:eastAsia="Times New Roman"/>
          <w:bCs/>
          <w:szCs w:val="24"/>
        </w:rPr>
        <w:t xml:space="preserve">υν τον κόσμο που μας ακούει, ενδιαφέρουν τους δικαστές, τους </w:t>
      </w:r>
      <w:r>
        <w:rPr>
          <w:rFonts w:eastAsia="Times New Roman"/>
          <w:bCs/>
          <w:szCs w:val="24"/>
        </w:rPr>
        <w:t>δικηγόρους, τους δικαστικούς υπαλλήλους και δεν θα είναι συγκριτικοί ως προς τα δικά σας</w:t>
      </w:r>
      <w:r w:rsidRPr="00DE5722">
        <w:rPr>
          <w:rFonts w:eastAsia="Times New Roman"/>
          <w:bCs/>
          <w:szCs w:val="24"/>
        </w:rPr>
        <w:t xml:space="preserve"> καταστροφικά αποτελέσματα πριν το 2015</w:t>
      </w:r>
      <w:r>
        <w:rPr>
          <w:rFonts w:eastAsia="Times New Roman"/>
          <w:bCs/>
          <w:szCs w:val="24"/>
        </w:rPr>
        <w:t xml:space="preserve">, αλλά θα είναι συγκριτικοί ως προς τον </w:t>
      </w:r>
      <w:r>
        <w:rPr>
          <w:rFonts w:eastAsia="Times New Roman"/>
          <w:bCs/>
          <w:szCs w:val="24"/>
        </w:rPr>
        <w:t>π</w:t>
      </w:r>
      <w:r w:rsidRPr="00DE5722">
        <w:rPr>
          <w:rFonts w:eastAsia="Times New Roman"/>
          <w:bCs/>
          <w:szCs w:val="24"/>
        </w:rPr>
        <w:t xml:space="preserve">ροϋπολογισμό του 2018 </w:t>
      </w:r>
      <w:r>
        <w:rPr>
          <w:rFonts w:eastAsia="Times New Roman"/>
          <w:bCs/>
          <w:szCs w:val="24"/>
        </w:rPr>
        <w:t>για να δείξουμε και την</w:t>
      </w:r>
      <w:r w:rsidRPr="00DE5722">
        <w:rPr>
          <w:rFonts w:eastAsia="Times New Roman"/>
          <w:bCs/>
          <w:szCs w:val="24"/>
        </w:rPr>
        <w:t xml:space="preserve"> </w:t>
      </w:r>
      <w:r>
        <w:rPr>
          <w:rFonts w:eastAsia="Times New Roman"/>
          <w:bCs/>
          <w:szCs w:val="24"/>
        </w:rPr>
        <w:t xml:space="preserve">ποιοτική </w:t>
      </w:r>
      <w:r w:rsidRPr="00DE5722">
        <w:rPr>
          <w:rFonts w:eastAsia="Times New Roman"/>
          <w:bCs/>
          <w:szCs w:val="24"/>
        </w:rPr>
        <w:t xml:space="preserve">διαφορά </w:t>
      </w:r>
      <w:r>
        <w:rPr>
          <w:rFonts w:eastAsia="Times New Roman"/>
          <w:bCs/>
          <w:szCs w:val="24"/>
        </w:rPr>
        <w:t xml:space="preserve">ανάμεσα στον </w:t>
      </w:r>
      <w:r>
        <w:rPr>
          <w:rFonts w:eastAsia="Times New Roman"/>
          <w:bCs/>
          <w:szCs w:val="24"/>
        </w:rPr>
        <w:t>π</w:t>
      </w:r>
      <w:r w:rsidRPr="00DE5722">
        <w:rPr>
          <w:rFonts w:eastAsia="Times New Roman"/>
          <w:bCs/>
          <w:szCs w:val="24"/>
        </w:rPr>
        <w:t>ροϋπολογισμ</w:t>
      </w:r>
      <w:r w:rsidRPr="00DE5722">
        <w:rPr>
          <w:rFonts w:eastAsia="Times New Roman"/>
          <w:bCs/>
          <w:szCs w:val="24"/>
        </w:rPr>
        <w:t xml:space="preserve">ό του </w:t>
      </w:r>
      <w:r>
        <w:rPr>
          <w:rFonts w:eastAsia="Times New Roman"/>
          <w:bCs/>
          <w:szCs w:val="24"/>
        </w:rPr>
        <w:t>20</w:t>
      </w:r>
      <w:r w:rsidRPr="00DE5722">
        <w:rPr>
          <w:rFonts w:eastAsia="Times New Roman"/>
          <w:bCs/>
          <w:szCs w:val="24"/>
        </w:rPr>
        <w:t xml:space="preserve">18 και του </w:t>
      </w:r>
      <w:r>
        <w:rPr>
          <w:rFonts w:eastAsia="Times New Roman"/>
          <w:bCs/>
          <w:szCs w:val="24"/>
        </w:rPr>
        <w:t>20</w:t>
      </w:r>
      <w:r w:rsidRPr="00DE5722">
        <w:rPr>
          <w:rFonts w:eastAsia="Times New Roman"/>
          <w:bCs/>
          <w:szCs w:val="24"/>
        </w:rPr>
        <w:t>19</w:t>
      </w:r>
      <w:r>
        <w:rPr>
          <w:rFonts w:eastAsia="Times New Roman"/>
          <w:bCs/>
          <w:szCs w:val="24"/>
        </w:rPr>
        <w:t>.</w:t>
      </w:r>
    </w:p>
    <w:p w14:paraId="373950DF"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π</w:t>
      </w:r>
      <w:r>
        <w:rPr>
          <w:rFonts w:eastAsia="Times New Roman"/>
          <w:bCs/>
          <w:szCs w:val="24"/>
        </w:rPr>
        <w:t>ροϋπολογισμός του Υπουργείου μ</w:t>
      </w:r>
      <w:r w:rsidRPr="00DE5722">
        <w:rPr>
          <w:rFonts w:eastAsia="Times New Roman"/>
          <w:bCs/>
          <w:szCs w:val="24"/>
        </w:rPr>
        <w:t xml:space="preserve">ας </w:t>
      </w:r>
      <w:r>
        <w:rPr>
          <w:rFonts w:eastAsia="Times New Roman"/>
          <w:bCs/>
          <w:szCs w:val="24"/>
        </w:rPr>
        <w:t xml:space="preserve">ανέρχεται </w:t>
      </w:r>
      <w:r w:rsidRPr="00DE5722">
        <w:rPr>
          <w:rFonts w:eastAsia="Times New Roman"/>
          <w:bCs/>
          <w:szCs w:val="24"/>
        </w:rPr>
        <w:t>για το 2019 στα 650 περίπου εκατομμύρια</w:t>
      </w:r>
      <w:r>
        <w:rPr>
          <w:rFonts w:eastAsia="Times New Roman"/>
          <w:bCs/>
          <w:szCs w:val="24"/>
        </w:rPr>
        <w:t>,</w:t>
      </w:r>
      <w:r w:rsidRPr="00DE5722">
        <w:rPr>
          <w:rFonts w:eastAsia="Times New Roman"/>
          <w:bCs/>
          <w:szCs w:val="24"/>
        </w:rPr>
        <w:t xml:space="preserve"> ενώ για το 2018 πήγαμε στα 608 εκατομμύρια</w:t>
      </w:r>
      <w:r>
        <w:rPr>
          <w:rFonts w:eastAsia="Times New Roman"/>
          <w:bCs/>
          <w:szCs w:val="24"/>
        </w:rPr>
        <w:t>. Συνεπώς, υπάρχει μ</w:t>
      </w:r>
      <w:r>
        <w:rPr>
          <w:rFonts w:eastAsia="Times New Roman"/>
          <w:bCs/>
          <w:szCs w:val="24"/>
        </w:rPr>
        <w:t>ί</w:t>
      </w:r>
      <w:r>
        <w:rPr>
          <w:rFonts w:eastAsia="Times New Roman"/>
          <w:bCs/>
          <w:szCs w:val="24"/>
        </w:rPr>
        <w:t xml:space="preserve">α αύξηση </w:t>
      </w:r>
      <w:r w:rsidRPr="00DE5722">
        <w:rPr>
          <w:rFonts w:eastAsia="Times New Roman"/>
          <w:bCs/>
          <w:szCs w:val="24"/>
        </w:rPr>
        <w:t>42 εκατομμυρίων</w:t>
      </w:r>
      <w:r>
        <w:rPr>
          <w:rFonts w:eastAsia="Times New Roman"/>
          <w:bCs/>
          <w:szCs w:val="24"/>
        </w:rPr>
        <w:t>.</w:t>
      </w:r>
      <w:r w:rsidRPr="00DE5722">
        <w:rPr>
          <w:rFonts w:eastAsia="Times New Roman"/>
          <w:bCs/>
          <w:szCs w:val="24"/>
        </w:rPr>
        <w:t xml:space="preserve"> Και</w:t>
      </w:r>
      <w:r>
        <w:rPr>
          <w:rFonts w:eastAsia="Times New Roman"/>
          <w:bCs/>
          <w:szCs w:val="24"/>
        </w:rPr>
        <w:t>,</w:t>
      </w:r>
      <w:r w:rsidRPr="00DE5722">
        <w:rPr>
          <w:rFonts w:eastAsia="Times New Roman"/>
          <w:bCs/>
          <w:szCs w:val="24"/>
        </w:rPr>
        <w:t xml:space="preserve"> βέβαια</w:t>
      </w:r>
      <w:r>
        <w:rPr>
          <w:rFonts w:eastAsia="Times New Roman"/>
          <w:bCs/>
          <w:szCs w:val="24"/>
        </w:rPr>
        <w:t>,</w:t>
      </w:r>
      <w:r w:rsidRPr="00DE5722">
        <w:rPr>
          <w:rFonts w:eastAsia="Times New Roman"/>
          <w:bCs/>
          <w:szCs w:val="24"/>
        </w:rPr>
        <w:t xml:space="preserve"> είναι πολύ σημαντική η κατανομή αυτής της </w:t>
      </w:r>
      <w:r w:rsidRPr="00DE5722">
        <w:rPr>
          <w:rFonts w:eastAsia="Times New Roman"/>
          <w:bCs/>
          <w:szCs w:val="24"/>
        </w:rPr>
        <w:t>αύξησης</w:t>
      </w:r>
      <w:r>
        <w:rPr>
          <w:rFonts w:eastAsia="Times New Roman"/>
          <w:bCs/>
          <w:szCs w:val="24"/>
        </w:rPr>
        <w:t>.</w:t>
      </w:r>
    </w:p>
    <w:p w14:paraId="373950E0"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Έτσι, λοιπόν, έχουμε α</w:t>
      </w:r>
      <w:r w:rsidRPr="00DE5722">
        <w:rPr>
          <w:rFonts w:eastAsia="Times New Roman"/>
          <w:bCs/>
          <w:szCs w:val="24"/>
        </w:rPr>
        <w:t>ύξηση κατά 5% στις παροχές για τους εργαζόμενους</w:t>
      </w:r>
      <w:r>
        <w:rPr>
          <w:rFonts w:eastAsia="Times New Roman"/>
          <w:bCs/>
          <w:szCs w:val="24"/>
        </w:rPr>
        <w:t>. Έ</w:t>
      </w:r>
      <w:r w:rsidRPr="00DE5722">
        <w:rPr>
          <w:rFonts w:eastAsia="Times New Roman"/>
          <w:bCs/>
          <w:szCs w:val="24"/>
        </w:rPr>
        <w:t>χουμε αύξηση κατά 18% για τις α</w:t>
      </w:r>
      <w:r>
        <w:rPr>
          <w:rFonts w:eastAsia="Times New Roman"/>
          <w:bCs/>
          <w:szCs w:val="24"/>
        </w:rPr>
        <w:t>γορές αγαθών και υπηρεσιών του Υ</w:t>
      </w:r>
      <w:r w:rsidRPr="00DE5722">
        <w:rPr>
          <w:rFonts w:eastAsia="Times New Roman"/>
          <w:bCs/>
          <w:szCs w:val="24"/>
        </w:rPr>
        <w:t>πουργείου</w:t>
      </w:r>
      <w:r>
        <w:rPr>
          <w:rFonts w:eastAsia="Times New Roman"/>
          <w:bCs/>
          <w:szCs w:val="24"/>
        </w:rPr>
        <w:t>. Έχουμε μι</w:t>
      </w:r>
      <w:r w:rsidRPr="00DE5722">
        <w:rPr>
          <w:rFonts w:eastAsia="Times New Roman"/>
          <w:bCs/>
          <w:szCs w:val="24"/>
        </w:rPr>
        <w:t>α αύξηση 2% στις μεταβιβάσεις</w:t>
      </w:r>
      <w:r>
        <w:rPr>
          <w:rFonts w:eastAsia="Times New Roman"/>
          <w:bCs/>
          <w:szCs w:val="24"/>
        </w:rPr>
        <w:t>. Έ</w:t>
      </w:r>
      <w:r w:rsidRPr="00DE5722">
        <w:rPr>
          <w:rFonts w:eastAsia="Times New Roman"/>
          <w:bCs/>
          <w:szCs w:val="24"/>
        </w:rPr>
        <w:t>χουμε αύξηση της υπερωριακής απασχόλησης των δικαστικών υπα</w:t>
      </w:r>
      <w:r w:rsidRPr="00DE5722">
        <w:rPr>
          <w:rFonts w:eastAsia="Times New Roman"/>
          <w:bCs/>
          <w:szCs w:val="24"/>
        </w:rPr>
        <w:t>λλήλων</w:t>
      </w:r>
      <w:r>
        <w:rPr>
          <w:rFonts w:eastAsia="Times New Roman"/>
          <w:bCs/>
          <w:szCs w:val="24"/>
        </w:rPr>
        <w:t>,</w:t>
      </w:r>
      <w:r w:rsidRPr="00DE5722">
        <w:rPr>
          <w:rFonts w:eastAsia="Times New Roman"/>
          <w:bCs/>
          <w:szCs w:val="24"/>
        </w:rPr>
        <w:t xml:space="preserve"> μέτρο το οποίο </w:t>
      </w:r>
      <w:r>
        <w:rPr>
          <w:rFonts w:eastAsia="Times New Roman"/>
          <w:bCs/>
          <w:szCs w:val="24"/>
        </w:rPr>
        <w:t>α</w:t>
      </w:r>
      <w:r w:rsidRPr="00DE5722">
        <w:rPr>
          <w:rFonts w:eastAsia="Times New Roman"/>
          <w:bCs/>
          <w:szCs w:val="24"/>
        </w:rPr>
        <w:t xml:space="preserve">σφαλώς βελτιώνει τα ζητήματα επιτάχυνσης </w:t>
      </w:r>
      <w:r>
        <w:rPr>
          <w:rFonts w:eastAsia="Times New Roman"/>
          <w:bCs/>
          <w:szCs w:val="24"/>
        </w:rPr>
        <w:t xml:space="preserve">της </w:t>
      </w:r>
      <w:r>
        <w:rPr>
          <w:rFonts w:eastAsia="Times New Roman"/>
          <w:bCs/>
          <w:szCs w:val="24"/>
        </w:rPr>
        <w:t>δ</w:t>
      </w:r>
      <w:r w:rsidRPr="00DE5722">
        <w:rPr>
          <w:rFonts w:eastAsia="Times New Roman"/>
          <w:bCs/>
          <w:szCs w:val="24"/>
        </w:rPr>
        <w:t>ικαιοσύνης</w:t>
      </w:r>
      <w:r>
        <w:rPr>
          <w:rFonts w:eastAsia="Times New Roman"/>
          <w:bCs/>
          <w:szCs w:val="24"/>
        </w:rPr>
        <w:t xml:space="preserve">. Η αύξηση που </w:t>
      </w:r>
      <w:r w:rsidRPr="00DE5722">
        <w:rPr>
          <w:rFonts w:eastAsia="Times New Roman"/>
          <w:bCs/>
          <w:szCs w:val="24"/>
        </w:rPr>
        <w:t>προτείνεται είναι τ</w:t>
      </w:r>
      <w:r>
        <w:rPr>
          <w:rFonts w:eastAsia="Times New Roman"/>
          <w:bCs/>
          <w:szCs w:val="24"/>
        </w:rPr>
        <w:t xml:space="preserve">ων 500.000 ευρώ. </w:t>
      </w:r>
    </w:p>
    <w:p w14:paraId="373950E1"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Υπάρχει αύξηση στις εκπαι</w:t>
      </w:r>
      <w:r w:rsidRPr="00DE5722">
        <w:rPr>
          <w:rFonts w:eastAsia="Times New Roman"/>
          <w:bCs/>
          <w:szCs w:val="24"/>
        </w:rPr>
        <w:t>δευτικές άδειες των δικαστικών λειτουργών και των δικαστικών υπαλλήλων με κριτήριο την κάλυψη των α</w:t>
      </w:r>
      <w:r w:rsidRPr="00DE5722">
        <w:rPr>
          <w:rFonts w:eastAsia="Times New Roman"/>
          <w:bCs/>
          <w:szCs w:val="24"/>
        </w:rPr>
        <w:t>υξημένων αναγκών για εργασία</w:t>
      </w:r>
      <w:r>
        <w:rPr>
          <w:rFonts w:eastAsia="Times New Roman"/>
          <w:bCs/>
          <w:szCs w:val="24"/>
        </w:rPr>
        <w:t>, ενώ</w:t>
      </w:r>
      <w:r w:rsidRPr="00DE5722">
        <w:rPr>
          <w:rFonts w:eastAsia="Times New Roman"/>
          <w:bCs/>
          <w:szCs w:val="24"/>
        </w:rPr>
        <w:t xml:space="preserve"> στις εξαιρέσιμες ημέρες και νυκτερινές ώρες των υπαλλήλων των καταστημάτων κράτησης προβλέπεται πίστωση 250</w:t>
      </w:r>
      <w:r>
        <w:rPr>
          <w:rFonts w:eastAsia="Times New Roman"/>
          <w:bCs/>
          <w:szCs w:val="24"/>
        </w:rPr>
        <w:t>.000</w:t>
      </w:r>
      <w:r w:rsidRPr="00DE5722">
        <w:rPr>
          <w:rFonts w:eastAsia="Times New Roman"/>
          <w:bCs/>
          <w:szCs w:val="24"/>
        </w:rPr>
        <w:t xml:space="preserve"> ευρώ</w:t>
      </w:r>
      <w:r>
        <w:rPr>
          <w:rFonts w:eastAsia="Times New Roman"/>
          <w:bCs/>
          <w:szCs w:val="24"/>
        </w:rPr>
        <w:t>.</w:t>
      </w:r>
    </w:p>
    <w:p w14:paraId="373950E2"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Σ</w:t>
      </w:r>
      <w:r w:rsidRPr="00DE5722">
        <w:rPr>
          <w:rFonts w:eastAsia="Times New Roman"/>
          <w:bCs/>
          <w:szCs w:val="24"/>
        </w:rPr>
        <w:t>το ίδιο πνεύμα πρ</w:t>
      </w:r>
      <w:r>
        <w:rPr>
          <w:rFonts w:eastAsia="Times New Roman"/>
          <w:bCs/>
          <w:szCs w:val="24"/>
        </w:rPr>
        <w:t xml:space="preserve">οτείνεται αύξηση </w:t>
      </w:r>
      <w:r w:rsidRPr="00DE5722">
        <w:rPr>
          <w:rFonts w:eastAsia="Times New Roman"/>
          <w:bCs/>
          <w:szCs w:val="24"/>
        </w:rPr>
        <w:t xml:space="preserve">πίστωσης για υπερωριακή απασχόληση δικαστικών υπαλλήλων κατά 500.000 </w:t>
      </w:r>
      <w:r w:rsidRPr="00DE5722">
        <w:rPr>
          <w:rFonts w:eastAsia="Times New Roman"/>
          <w:bCs/>
          <w:szCs w:val="24"/>
        </w:rPr>
        <w:t>ευρώ</w:t>
      </w:r>
      <w:r>
        <w:rPr>
          <w:rFonts w:eastAsia="Times New Roman"/>
          <w:bCs/>
          <w:szCs w:val="24"/>
        </w:rPr>
        <w:t>. Γ</w:t>
      </w:r>
      <w:r w:rsidRPr="00DE5722">
        <w:rPr>
          <w:rFonts w:eastAsia="Times New Roman"/>
          <w:bCs/>
          <w:szCs w:val="24"/>
        </w:rPr>
        <w:t xml:space="preserve">ια λόγους </w:t>
      </w:r>
      <w:r>
        <w:rPr>
          <w:rFonts w:eastAsia="Times New Roman"/>
          <w:bCs/>
          <w:szCs w:val="24"/>
        </w:rPr>
        <w:t>μ</w:t>
      </w:r>
      <w:r w:rsidRPr="00DE5722">
        <w:rPr>
          <w:rFonts w:eastAsia="Times New Roman"/>
          <w:bCs/>
          <w:szCs w:val="24"/>
        </w:rPr>
        <w:t>είζονος κοινωνικού συμφέροντος προ</w:t>
      </w:r>
      <w:r>
        <w:rPr>
          <w:rFonts w:eastAsia="Times New Roman"/>
          <w:bCs/>
          <w:szCs w:val="24"/>
        </w:rPr>
        <w:t>τείνεται αύξηση στις</w:t>
      </w:r>
      <w:r w:rsidRPr="00DE5722">
        <w:rPr>
          <w:rFonts w:eastAsia="Times New Roman"/>
          <w:bCs/>
          <w:szCs w:val="24"/>
        </w:rPr>
        <w:t xml:space="preserve"> επιχειρήσ</w:t>
      </w:r>
      <w:r>
        <w:rPr>
          <w:rFonts w:eastAsia="Times New Roman"/>
          <w:bCs/>
          <w:szCs w:val="24"/>
        </w:rPr>
        <w:t>ει</w:t>
      </w:r>
      <w:r w:rsidRPr="00DE5722">
        <w:rPr>
          <w:rFonts w:eastAsia="Times New Roman"/>
          <w:bCs/>
          <w:szCs w:val="24"/>
        </w:rPr>
        <w:t xml:space="preserve">ς προς </w:t>
      </w:r>
      <w:r>
        <w:rPr>
          <w:rFonts w:eastAsia="Times New Roman"/>
          <w:bCs/>
          <w:szCs w:val="24"/>
        </w:rPr>
        <w:t>τις εταιρείε</w:t>
      </w:r>
      <w:r w:rsidRPr="00DE5722">
        <w:rPr>
          <w:rFonts w:eastAsia="Times New Roman"/>
          <w:bCs/>
          <w:szCs w:val="24"/>
        </w:rPr>
        <w:t xml:space="preserve">ς προστασίας ανηλίκων </w:t>
      </w:r>
      <w:r>
        <w:rPr>
          <w:rFonts w:eastAsia="Times New Roman"/>
          <w:bCs/>
          <w:szCs w:val="24"/>
        </w:rPr>
        <w:t xml:space="preserve">κατά </w:t>
      </w:r>
      <w:r w:rsidRPr="00DE5722">
        <w:rPr>
          <w:rFonts w:eastAsia="Times New Roman"/>
          <w:bCs/>
          <w:szCs w:val="24"/>
        </w:rPr>
        <w:t>95% και προς τ</w:t>
      </w:r>
      <w:r>
        <w:rPr>
          <w:rFonts w:eastAsia="Times New Roman"/>
          <w:bCs/>
          <w:szCs w:val="24"/>
        </w:rPr>
        <w:t>ην επάνοδο μ</w:t>
      </w:r>
      <w:r>
        <w:rPr>
          <w:rFonts w:eastAsia="Times New Roman"/>
          <w:bCs/>
          <w:szCs w:val="24"/>
        </w:rPr>
        <w:t>ί</w:t>
      </w:r>
      <w:r>
        <w:rPr>
          <w:rFonts w:eastAsia="Times New Roman"/>
          <w:bCs/>
          <w:szCs w:val="24"/>
        </w:rPr>
        <w:t>α</w:t>
      </w:r>
      <w:r w:rsidRPr="00DE5722">
        <w:rPr>
          <w:rFonts w:eastAsia="Times New Roman"/>
          <w:bCs/>
          <w:szCs w:val="24"/>
        </w:rPr>
        <w:t xml:space="preserve"> αύξηση θεαματική </w:t>
      </w:r>
      <w:r>
        <w:rPr>
          <w:rFonts w:eastAsia="Times New Roman"/>
          <w:bCs/>
          <w:szCs w:val="24"/>
        </w:rPr>
        <w:t xml:space="preserve">κατά </w:t>
      </w:r>
      <w:r w:rsidRPr="00DE5722">
        <w:rPr>
          <w:rFonts w:eastAsia="Times New Roman"/>
          <w:bCs/>
          <w:szCs w:val="24"/>
        </w:rPr>
        <w:t>270%</w:t>
      </w:r>
      <w:r>
        <w:rPr>
          <w:rFonts w:eastAsia="Times New Roman"/>
          <w:bCs/>
          <w:szCs w:val="24"/>
        </w:rPr>
        <w:t>. Α</w:t>
      </w:r>
      <w:r w:rsidRPr="00DE5722">
        <w:rPr>
          <w:rFonts w:eastAsia="Times New Roman"/>
          <w:bCs/>
          <w:szCs w:val="24"/>
        </w:rPr>
        <w:t>υτά ισχύουν γι</w:t>
      </w:r>
      <w:r>
        <w:rPr>
          <w:rFonts w:eastAsia="Times New Roman"/>
          <w:bCs/>
          <w:szCs w:val="24"/>
        </w:rPr>
        <w:t>α τη</w:t>
      </w:r>
      <w:r w:rsidRPr="00DE5722">
        <w:rPr>
          <w:rFonts w:eastAsia="Times New Roman"/>
          <w:bCs/>
          <w:szCs w:val="24"/>
        </w:rPr>
        <w:t xml:space="preserve">ν Ανεξάρτητη Αρχή Προσωπικών Δεδομένων </w:t>
      </w:r>
      <w:r>
        <w:rPr>
          <w:rFonts w:eastAsia="Times New Roman"/>
          <w:bCs/>
          <w:szCs w:val="24"/>
        </w:rPr>
        <w:t>και για την</w:t>
      </w:r>
      <w:r>
        <w:rPr>
          <w:rFonts w:eastAsia="Times New Roman"/>
          <w:bCs/>
          <w:szCs w:val="24"/>
        </w:rPr>
        <w:t xml:space="preserve"> ΑΕΠ.</w:t>
      </w:r>
    </w:p>
    <w:p w14:paraId="373950E3"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Επίσης, σε</w:t>
      </w:r>
      <w:r w:rsidRPr="00DE5722">
        <w:rPr>
          <w:rFonts w:eastAsia="Times New Roman"/>
          <w:bCs/>
          <w:szCs w:val="24"/>
        </w:rPr>
        <w:t xml:space="preserve"> αυτό</w:t>
      </w:r>
      <w:r>
        <w:rPr>
          <w:rFonts w:eastAsia="Times New Roman"/>
          <w:bCs/>
          <w:szCs w:val="24"/>
        </w:rPr>
        <w:t>ν</w:t>
      </w:r>
      <w:r w:rsidRPr="00DE5722">
        <w:rPr>
          <w:rFonts w:eastAsia="Times New Roman"/>
          <w:bCs/>
          <w:szCs w:val="24"/>
        </w:rPr>
        <w:t xml:space="preserve"> τον </w:t>
      </w:r>
      <w:r>
        <w:rPr>
          <w:rFonts w:eastAsia="Times New Roman"/>
          <w:bCs/>
          <w:szCs w:val="24"/>
        </w:rPr>
        <w:t>π</w:t>
      </w:r>
      <w:r>
        <w:rPr>
          <w:rFonts w:eastAsia="Times New Roman"/>
          <w:bCs/>
          <w:szCs w:val="24"/>
        </w:rPr>
        <w:t xml:space="preserve">ροϋπολογισμό </w:t>
      </w:r>
      <w:r w:rsidRPr="00DE5722">
        <w:rPr>
          <w:rFonts w:eastAsia="Times New Roman"/>
          <w:bCs/>
          <w:szCs w:val="24"/>
        </w:rPr>
        <w:t xml:space="preserve">υπάρχει </w:t>
      </w:r>
      <w:r>
        <w:rPr>
          <w:rFonts w:eastAsia="Times New Roman"/>
          <w:bCs/>
          <w:szCs w:val="24"/>
        </w:rPr>
        <w:t>πρώτη φορά</w:t>
      </w:r>
      <w:r w:rsidRPr="00DE5722">
        <w:rPr>
          <w:rFonts w:eastAsia="Times New Roman"/>
          <w:bCs/>
          <w:szCs w:val="24"/>
        </w:rPr>
        <w:t xml:space="preserve"> αυτοτελ</w:t>
      </w:r>
      <w:r>
        <w:rPr>
          <w:rFonts w:eastAsia="Times New Roman"/>
          <w:bCs/>
          <w:szCs w:val="24"/>
        </w:rPr>
        <w:t>ή</w:t>
      </w:r>
      <w:r w:rsidRPr="00DE5722">
        <w:rPr>
          <w:rFonts w:eastAsia="Times New Roman"/>
          <w:bCs/>
          <w:szCs w:val="24"/>
        </w:rPr>
        <w:t>ς προϋπολογισμ</w:t>
      </w:r>
      <w:r>
        <w:rPr>
          <w:rFonts w:eastAsia="Times New Roman"/>
          <w:bCs/>
          <w:szCs w:val="24"/>
        </w:rPr>
        <w:t>ός</w:t>
      </w:r>
      <w:r w:rsidRPr="00DE5722">
        <w:rPr>
          <w:rFonts w:eastAsia="Times New Roman"/>
          <w:bCs/>
          <w:szCs w:val="24"/>
        </w:rPr>
        <w:t xml:space="preserve"> σε</w:t>
      </w:r>
      <w:r>
        <w:rPr>
          <w:rFonts w:eastAsia="Times New Roman"/>
          <w:bCs/>
          <w:szCs w:val="24"/>
        </w:rPr>
        <w:t xml:space="preserve"> σχέση με τη Γενική Γραμματεία Α</w:t>
      </w:r>
      <w:r w:rsidRPr="00DE5722">
        <w:rPr>
          <w:rFonts w:eastAsia="Times New Roman"/>
          <w:bCs/>
          <w:szCs w:val="24"/>
        </w:rPr>
        <w:t>ντεγκληματικής Πολιτικής</w:t>
      </w:r>
      <w:r>
        <w:rPr>
          <w:rFonts w:eastAsia="Times New Roman"/>
          <w:bCs/>
          <w:szCs w:val="24"/>
        </w:rPr>
        <w:t>,</w:t>
      </w:r>
      <w:r w:rsidRPr="00DE5722">
        <w:rPr>
          <w:rFonts w:eastAsia="Times New Roman"/>
          <w:bCs/>
          <w:szCs w:val="24"/>
        </w:rPr>
        <w:t xml:space="preserve"> σε σχέση δηλαδή με την πολιτική που ακολουθού</w:t>
      </w:r>
      <w:r>
        <w:rPr>
          <w:rFonts w:eastAsia="Times New Roman"/>
          <w:bCs/>
          <w:szCs w:val="24"/>
        </w:rPr>
        <w:t>με στα καταστήματα κράτησης.</w:t>
      </w:r>
    </w:p>
    <w:p w14:paraId="373950E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Γ</w:t>
      </w:r>
      <w:r w:rsidRPr="00DE5722">
        <w:rPr>
          <w:rFonts w:eastAsia="Times New Roman"/>
          <w:bCs/>
          <w:szCs w:val="24"/>
        </w:rPr>
        <w:t>ρήγορα σας λέω ότι για προμήθεια καυ</w:t>
      </w:r>
      <w:r w:rsidRPr="00DE5722">
        <w:rPr>
          <w:rFonts w:eastAsia="Times New Roman"/>
          <w:bCs/>
          <w:szCs w:val="24"/>
        </w:rPr>
        <w:t xml:space="preserve">σίμων θέρμανσης </w:t>
      </w:r>
      <w:r>
        <w:rPr>
          <w:rFonts w:eastAsia="Times New Roman"/>
          <w:bCs/>
          <w:szCs w:val="24"/>
        </w:rPr>
        <w:t>-</w:t>
      </w:r>
      <w:r w:rsidRPr="00DE5722">
        <w:rPr>
          <w:rFonts w:eastAsia="Times New Roman"/>
          <w:bCs/>
          <w:szCs w:val="24"/>
        </w:rPr>
        <w:t>πρόβλημα στα ελληνικά καταστήματα κράτησης</w:t>
      </w:r>
      <w:r>
        <w:rPr>
          <w:rFonts w:eastAsia="Times New Roman"/>
          <w:bCs/>
          <w:szCs w:val="24"/>
        </w:rPr>
        <w:t>-</w:t>
      </w:r>
      <w:r w:rsidRPr="00DE5722">
        <w:rPr>
          <w:rFonts w:eastAsia="Times New Roman"/>
          <w:bCs/>
          <w:szCs w:val="24"/>
        </w:rPr>
        <w:t xml:space="preserve"> υπάρχει ποσό </w:t>
      </w:r>
      <w:r>
        <w:rPr>
          <w:rFonts w:eastAsia="Times New Roman"/>
          <w:bCs/>
          <w:szCs w:val="24"/>
        </w:rPr>
        <w:t xml:space="preserve">1.600.000 </w:t>
      </w:r>
      <w:r w:rsidRPr="00DE5722">
        <w:rPr>
          <w:rFonts w:eastAsia="Times New Roman"/>
          <w:bCs/>
          <w:szCs w:val="24"/>
        </w:rPr>
        <w:t>ευρώ</w:t>
      </w:r>
      <w:r>
        <w:rPr>
          <w:rFonts w:eastAsia="Times New Roman"/>
          <w:bCs/>
          <w:szCs w:val="24"/>
        </w:rPr>
        <w:t>,</w:t>
      </w:r>
      <w:r w:rsidRPr="00DE5722">
        <w:rPr>
          <w:rFonts w:eastAsia="Times New Roman"/>
          <w:bCs/>
          <w:szCs w:val="24"/>
        </w:rPr>
        <w:t xml:space="preserve"> δηλαδή έχουμε μ</w:t>
      </w:r>
      <w:r>
        <w:rPr>
          <w:rFonts w:eastAsia="Times New Roman"/>
          <w:bCs/>
          <w:szCs w:val="24"/>
        </w:rPr>
        <w:t>ι</w:t>
      </w:r>
      <w:r w:rsidRPr="00DE5722">
        <w:rPr>
          <w:rFonts w:eastAsia="Times New Roman"/>
          <w:bCs/>
          <w:szCs w:val="24"/>
        </w:rPr>
        <w:t>α αύξηση κατά 54% σε σχέση με το 2018</w:t>
      </w:r>
      <w:r>
        <w:rPr>
          <w:rFonts w:eastAsia="Times New Roman"/>
          <w:bCs/>
          <w:szCs w:val="24"/>
        </w:rPr>
        <w:t>,</w:t>
      </w:r>
      <w:r w:rsidRPr="00DE5722">
        <w:rPr>
          <w:rFonts w:eastAsia="Times New Roman"/>
          <w:bCs/>
          <w:szCs w:val="24"/>
        </w:rPr>
        <w:t xml:space="preserve"> για προμήθεια φαρμάκων </w:t>
      </w:r>
      <w:r>
        <w:rPr>
          <w:rFonts w:eastAsia="Times New Roman"/>
          <w:bCs/>
          <w:szCs w:val="24"/>
        </w:rPr>
        <w:t>ποσό</w:t>
      </w:r>
      <w:r w:rsidRPr="00DE5722">
        <w:rPr>
          <w:rFonts w:eastAsia="Times New Roman"/>
          <w:bCs/>
          <w:szCs w:val="24"/>
        </w:rPr>
        <w:t xml:space="preserve"> </w:t>
      </w:r>
      <w:r>
        <w:rPr>
          <w:rFonts w:eastAsia="Times New Roman"/>
          <w:bCs/>
          <w:szCs w:val="24"/>
        </w:rPr>
        <w:t>1.</w:t>
      </w:r>
      <w:r w:rsidRPr="00DE5722">
        <w:rPr>
          <w:rFonts w:eastAsia="Times New Roman"/>
          <w:bCs/>
          <w:szCs w:val="24"/>
        </w:rPr>
        <w:t>200</w:t>
      </w:r>
      <w:r>
        <w:rPr>
          <w:rFonts w:eastAsia="Times New Roman"/>
          <w:bCs/>
          <w:szCs w:val="24"/>
        </w:rPr>
        <w:t>.000</w:t>
      </w:r>
      <w:r w:rsidRPr="00DE5722">
        <w:rPr>
          <w:rFonts w:eastAsia="Times New Roman"/>
          <w:bCs/>
          <w:szCs w:val="24"/>
        </w:rPr>
        <w:t xml:space="preserve"> ευρώ</w:t>
      </w:r>
      <w:r>
        <w:rPr>
          <w:rFonts w:eastAsia="Times New Roman"/>
          <w:bCs/>
          <w:szCs w:val="24"/>
        </w:rPr>
        <w:t>,</w:t>
      </w:r>
      <w:r w:rsidRPr="00DE5722">
        <w:rPr>
          <w:rFonts w:eastAsia="Times New Roman"/>
          <w:bCs/>
          <w:szCs w:val="24"/>
        </w:rPr>
        <w:t xml:space="preserve"> δηλαδή 20% σε σύγκριση με το 2018</w:t>
      </w:r>
      <w:r>
        <w:rPr>
          <w:rFonts w:eastAsia="Times New Roman"/>
          <w:bCs/>
          <w:szCs w:val="24"/>
        </w:rPr>
        <w:t>,</w:t>
      </w:r>
      <w:r w:rsidRPr="00DE5722">
        <w:rPr>
          <w:rFonts w:eastAsia="Times New Roman"/>
          <w:bCs/>
          <w:szCs w:val="24"/>
        </w:rPr>
        <w:t xml:space="preserve"> για έ</w:t>
      </w:r>
      <w:r>
        <w:rPr>
          <w:rFonts w:eastAsia="Times New Roman"/>
          <w:bCs/>
          <w:szCs w:val="24"/>
        </w:rPr>
        <w:t>ξοδα</w:t>
      </w:r>
      <w:r w:rsidRPr="00DE5722">
        <w:rPr>
          <w:rFonts w:eastAsia="Times New Roman"/>
          <w:bCs/>
          <w:szCs w:val="24"/>
        </w:rPr>
        <w:t xml:space="preserve"> οδοιπορικά</w:t>
      </w:r>
      <w:r>
        <w:rPr>
          <w:rFonts w:eastAsia="Times New Roman"/>
          <w:bCs/>
          <w:szCs w:val="24"/>
        </w:rPr>
        <w:t>,</w:t>
      </w:r>
      <w:r w:rsidRPr="00DE5722">
        <w:rPr>
          <w:rFonts w:eastAsia="Times New Roman"/>
          <w:bCs/>
          <w:szCs w:val="24"/>
        </w:rPr>
        <w:t xml:space="preserve"> εκπαίδευση</w:t>
      </w:r>
      <w:r w:rsidRPr="00DE5722">
        <w:rPr>
          <w:rFonts w:eastAsia="Times New Roman"/>
          <w:bCs/>
          <w:szCs w:val="24"/>
        </w:rPr>
        <w:t>ς και επιμόρφωσης των υπαλλήλων πο</w:t>
      </w:r>
      <w:r>
        <w:rPr>
          <w:rFonts w:eastAsia="Times New Roman"/>
          <w:bCs/>
          <w:szCs w:val="24"/>
        </w:rPr>
        <w:t>σό</w:t>
      </w:r>
      <w:r w:rsidRPr="00DE5722">
        <w:rPr>
          <w:rFonts w:eastAsia="Times New Roman"/>
          <w:bCs/>
          <w:szCs w:val="24"/>
        </w:rPr>
        <w:t xml:space="preserve"> 370.000 ευρώ</w:t>
      </w:r>
      <w:r>
        <w:rPr>
          <w:rFonts w:eastAsia="Times New Roman"/>
          <w:bCs/>
          <w:szCs w:val="24"/>
        </w:rPr>
        <w:t>, δηλαδή αύξηση 9</w:t>
      </w:r>
      <w:r w:rsidRPr="00DE5722">
        <w:rPr>
          <w:rFonts w:eastAsia="Times New Roman"/>
          <w:bCs/>
          <w:szCs w:val="24"/>
        </w:rPr>
        <w:t>0% σε σύγκριση με το 2018</w:t>
      </w:r>
      <w:r>
        <w:rPr>
          <w:rFonts w:eastAsia="Times New Roman"/>
          <w:bCs/>
          <w:szCs w:val="24"/>
        </w:rPr>
        <w:t>,</w:t>
      </w:r>
      <w:r w:rsidRPr="00DE5722">
        <w:rPr>
          <w:rFonts w:eastAsia="Times New Roman"/>
          <w:bCs/>
          <w:szCs w:val="24"/>
        </w:rPr>
        <w:t xml:space="preserve"> για προμήθεια εξοπλισμού ποσό 20</w:t>
      </w:r>
      <w:r>
        <w:rPr>
          <w:rFonts w:eastAsia="Times New Roman"/>
          <w:bCs/>
          <w:szCs w:val="24"/>
        </w:rPr>
        <w:t>7</w:t>
      </w:r>
      <w:r w:rsidRPr="00DE5722">
        <w:rPr>
          <w:rFonts w:eastAsia="Times New Roman"/>
          <w:bCs/>
          <w:szCs w:val="24"/>
        </w:rPr>
        <w:t>.000 ευρώ</w:t>
      </w:r>
      <w:r>
        <w:rPr>
          <w:rFonts w:eastAsia="Times New Roman"/>
          <w:bCs/>
          <w:szCs w:val="24"/>
        </w:rPr>
        <w:t>,</w:t>
      </w:r>
      <w:r w:rsidRPr="00DE5722">
        <w:rPr>
          <w:rFonts w:eastAsia="Times New Roman"/>
          <w:bCs/>
          <w:szCs w:val="24"/>
        </w:rPr>
        <w:t xml:space="preserve"> δηλαδή </w:t>
      </w:r>
      <w:r>
        <w:rPr>
          <w:rFonts w:eastAsia="Times New Roman"/>
          <w:bCs/>
          <w:szCs w:val="24"/>
        </w:rPr>
        <w:t>αύξηση κατά 196%.</w:t>
      </w:r>
    </w:p>
    <w:p w14:paraId="373950E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Τώρα, υπάρχουν επίσης</w:t>
      </w:r>
      <w:r w:rsidRPr="00634959">
        <w:rPr>
          <w:rFonts w:eastAsia="Times New Roman" w:cs="Times New Roman"/>
          <w:szCs w:val="24"/>
        </w:rPr>
        <w:t xml:space="preserve"> αυξήσεις στον προϋπολογισμό σε σχέση με τη Γενική Γραμματεία </w:t>
      </w:r>
      <w:r>
        <w:rPr>
          <w:rFonts w:eastAsia="Times New Roman" w:cs="Times New Roman"/>
          <w:szCs w:val="24"/>
        </w:rPr>
        <w:t>Καταπολέμησης τ</w:t>
      </w:r>
      <w:r w:rsidRPr="00634959">
        <w:rPr>
          <w:rFonts w:eastAsia="Times New Roman" w:cs="Times New Roman"/>
          <w:szCs w:val="24"/>
        </w:rPr>
        <w:t xml:space="preserve">ης Διαφθοράς και </w:t>
      </w:r>
      <w:r>
        <w:rPr>
          <w:rFonts w:eastAsia="Times New Roman" w:cs="Times New Roman"/>
          <w:szCs w:val="24"/>
        </w:rPr>
        <w:t>α</w:t>
      </w:r>
      <w:r w:rsidRPr="00634959">
        <w:rPr>
          <w:rFonts w:eastAsia="Times New Roman" w:cs="Times New Roman"/>
          <w:szCs w:val="24"/>
        </w:rPr>
        <w:t xml:space="preserve">σφαλώς </w:t>
      </w:r>
      <w:r w:rsidRPr="00D66BCA">
        <w:rPr>
          <w:rFonts w:eastAsia="Times New Roman"/>
          <w:bCs/>
        </w:rPr>
        <w:t>είναι</w:t>
      </w:r>
      <w:r>
        <w:rPr>
          <w:rFonts w:eastAsia="Times New Roman" w:cs="Times New Roman"/>
          <w:szCs w:val="24"/>
        </w:rPr>
        <w:t xml:space="preserve"> α</w:t>
      </w:r>
      <w:r w:rsidRPr="00634959">
        <w:rPr>
          <w:rFonts w:eastAsia="Times New Roman" w:cs="Times New Roman"/>
          <w:szCs w:val="24"/>
        </w:rPr>
        <w:t>υξημένο το ποσό ως προς τα θέματα διαχείρισης των υποδομών των δικαστικών κτ</w:t>
      </w:r>
      <w:r>
        <w:rPr>
          <w:rFonts w:eastAsia="Times New Roman" w:cs="Times New Roman"/>
          <w:szCs w:val="24"/>
        </w:rPr>
        <w:t>η</w:t>
      </w:r>
      <w:r w:rsidRPr="00634959">
        <w:rPr>
          <w:rFonts w:eastAsia="Times New Roman" w:cs="Times New Roman"/>
          <w:szCs w:val="24"/>
        </w:rPr>
        <w:t>ρίων</w:t>
      </w:r>
      <w:r>
        <w:rPr>
          <w:rFonts w:eastAsia="Times New Roman" w:cs="Times New Roman"/>
          <w:szCs w:val="24"/>
        </w:rPr>
        <w:t>,</w:t>
      </w:r>
      <w:r w:rsidRPr="00634959">
        <w:rPr>
          <w:rFonts w:eastAsia="Times New Roman" w:cs="Times New Roman"/>
          <w:szCs w:val="24"/>
        </w:rPr>
        <w:t xml:space="preserve"> πρόβλημα που επίσης είναι εξαιρετικής σημασίας</w:t>
      </w:r>
      <w:r>
        <w:rPr>
          <w:rFonts w:eastAsia="Times New Roman" w:cs="Times New Roman"/>
          <w:szCs w:val="24"/>
        </w:rPr>
        <w:t>. Υπάρχει μ</w:t>
      </w:r>
      <w:r>
        <w:rPr>
          <w:rFonts w:eastAsia="Times New Roman" w:cs="Times New Roman"/>
          <w:szCs w:val="24"/>
        </w:rPr>
        <w:t>ί</w:t>
      </w:r>
      <w:r w:rsidRPr="00634959">
        <w:rPr>
          <w:rFonts w:eastAsia="Times New Roman" w:cs="Times New Roman"/>
          <w:szCs w:val="24"/>
        </w:rPr>
        <w:t xml:space="preserve">α θεαματική αύξηση και όσον αφορά τα ποσά </w:t>
      </w:r>
      <w:r w:rsidRPr="008F0891">
        <w:rPr>
          <w:rFonts w:eastAsia="Times New Roman" w:cs="Times New Roman"/>
          <w:bCs/>
          <w:shd w:val="clear" w:color="auto" w:fill="FFFFFF"/>
        </w:rPr>
        <w:t>που</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634959">
        <w:rPr>
          <w:rFonts w:eastAsia="Times New Roman" w:cs="Times New Roman"/>
          <w:szCs w:val="24"/>
        </w:rPr>
        <w:t>διατεθούν για την ε</w:t>
      </w:r>
      <w:r w:rsidRPr="00634959">
        <w:rPr>
          <w:rFonts w:eastAsia="Times New Roman" w:cs="Times New Roman"/>
          <w:szCs w:val="24"/>
        </w:rPr>
        <w:t>κμίσθωση καταστημάτων δικαστικών κτ</w:t>
      </w:r>
      <w:r>
        <w:rPr>
          <w:rFonts w:eastAsia="Times New Roman" w:cs="Times New Roman"/>
          <w:szCs w:val="24"/>
        </w:rPr>
        <w:t>η</w:t>
      </w:r>
      <w:r w:rsidRPr="00634959">
        <w:rPr>
          <w:rFonts w:eastAsia="Times New Roman" w:cs="Times New Roman"/>
          <w:szCs w:val="24"/>
        </w:rPr>
        <w:t>ρίων</w:t>
      </w:r>
      <w:r>
        <w:rPr>
          <w:rFonts w:eastAsia="Times New Roman" w:cs="Times New Roman"/>
          <w:szCs w:val="24"/>
        </w:rPr>
        <w:t>.</w:t>
      </w:r>
    </w:p>
    <w:p w14:paraId="373950E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w:t>
      </w:r>
      <w:r w:rsidRPr="00634959">
        <w:rPr>
          <w:rFonts w:eastAsia="Times New Roman" w:cs="Times New Roman"/>
          <w:szCs w:val="24"/>
        </w:rPr>
        <w:t>ώρα</w:t>
      </w:r>
      <w:r>
        <w:rPr>
          <w:rFonts w:eastAsia="Times New Roman" w:cs="Times New Roman"/>
          <w:szCs w:val="24"/>
        </w:rPr>
        <w:t>,</w:t>
      </w:r>
      <w:r w:rsidRPr="00634959">
        <w:rPr>
          <w:rFonts w:eastAsia="Times New Roman" w:cs="Times New Roman"/>
          <w:szCs w:val="24"/>
        </w:rPr>
        <w:t xml:space="preserve"> σε σχέση με τον </w:t>
      </w:r>
      <w:r w:rsidRPr="00605465">
        <w:rPr>
          <w:rFonts w:eastAsia="Times New Roman" w:cs="Times New Roman"/>
          <w:szCs w:val="24"/>
        </w:rPr>
        <w:t>αξιακό</w:t>
      </w:r>
      <w:r w:rsidRPr="00634959">
        <w:rPr>
          <w:rFonts w:eastAsia="Times New Roman" w:cs="Times New Roman"/>
          <w:szCs w:val="24"/>
        </w:rPr>
        <w:t xml:space="preserve"> σχεδιασμό του </w:t>
      </w:r>
      <w:r>
        <w:rPr>
          <w:rFonts w:eastAsia="Times New Roman" w:cs="Times New Roman"/>
          <w:szCs w:val="24"/>
        </w:rPr>
        <w:t>Υ</w:t>
      </w:r>
      <w:r w:rsidRPr="00634959">
        <w:rPr>
          <w:rFonts w:eastAsia="Times New Roman" w:cs="Times New Roman"/>
          <w:szCs w:val="24"/>
        </w:rPr>
        <w:t>πουργείου</w:t>
      </w:r>
      <w:r>
        <w:rPr>
          <w:rFonts w:eastAsia="Times New Roman" w:cs="Times New Roman"/>
          <w:szCs w:val="24"/>
        </w:rPr>
        <w:t xml:space="preserve">, όσον </w:t>
      </w:r>
      <w:r w:rsidRPr="00634959">
        <w:rPr>
          <w:rFonts w:eastAsia="Times New Roman" w:cs="Times New Roman"/>
          <w:szCs w:val="24"/>
        </w:rPr>
        <w:t>αφορά τις νομοθετικές πρωτοβουλίες</w:t>
      </w:r>
      <w:r>
        <w:rPr>
          <w:rFonts w:eastAsia="Times New Roman" w:cs="Times New Roman"/>
          <w:szCs w:val="24"/>
        </w:rPr>
        <w:t>,</w:t>
      </w:r>
      <w:r w:rsidRPr="00634959">
        <w:rPr>
          <w:rFonts w:eastAsia="Times New Roman" w:cs="Times New Roman"/>
          <w:szCs w:val="24"/>
        </w:rPr>
        <w:t xml:space="preserve"> αυτές έχουν ανακοινωθεί από το </w:t>
      </w:r>
      <w:r>
        <w:rPr>
          <w:rFonts w:eastAsia="Times New Roman" w:cs="Times New Roman"/>
          <w:szCs w:val="24"/>
        </w:rPr>
        <w:t xml:space="preserve">Υπουργείο μας. Έχουν συντελεστεί, </w:t>
      </w:r>
      <w:r w:rsidRPr="00634959">
        <w:rPr>
          <w:rFonts w:eastAsia="Times New Roman" w:cs="Times New Roman"/>
          <w:szCs w:val="24"/>
        </w:rPr>
        <w:t>έχουν ολοκληρωθεί οι εργασίες των νομοπαρασκευαστικών</w:t>
      </w:r>
      <w:r w:rsidRPr="00634959">
        <w:rPr>
          <w:rFonts w:eastAsia="Times New Roman" w:cs="Times New Roman"/>
          <w:szCs w:val="24"/>
        </w:rPr>
        <w:t xml:space="preserve"> επιτροπών</w:t>
      </w:r>
      <w:r>
        <w:rPr>
          <w:rFonts w:eastAsia="Times New Roman" w:cs="Times New Roman"/>
          <w:szCs w:val="24"/>
        </w:rPr>
        <w:t xml:space="preserve">. </w:t>
      </w:r>
    </w:p>
    <w:p w14:paraId="373950E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Σε σχέση με την αναβάθμιση, λ</w:t>
      </w:r>
      <w:r w:rsidRPr="00634959">
        <w:rPr>
          <w:rFonts w:eastAsia="Times New Roman" w:cs="Times New Roman"/>
          <w:szCs w:val="24"/>
        </w:rPr>
        <w:t>οιπόν</w:t>
      </w:r>
      <w:r>
        <w:rPr>
          <w:rFonts w:eastAsia="Times New Roman" w:cs="Times New Roman"/>
          <w:szCs w:val="24"/>
        </w:rPr>
        <w:t>,</w:t>
      </w:r>
      <w:r w:rsidRPr="00634959">
        <w:rPr>
          <w:rFonts w:eastAsia="Times New Roman" w:cs="Times New Roman"/>
          <w:szCs w:val="24"/>
        </w:rPr>
        <w:t xml:space="preserve"> του έργου των δικαστικών λειτουργών κα</w:t>
      </w:r>
      <w:r>
        <w:rPr>
          <w:rFonts w:eastAsia="Times New Roman" w:cs="Times New Roman"/>
          <w:szCs w:val="24"/>
        </w:rPr>
        <w:t>ι των δικαστικών υπαλλήλων, μετα</w:t>
      </w:r>
      <w:r w:rsidRPr="00634959">
        <w:rPr>
          <w:rFonts w:eastAsia="Times New Roman" w:cs="Times New Roman"/>
          <w:szCs w:val="24"/>
        </w:rPr>
        <w:t xml:space="preserve">ρρυθμίζουμε τον Κώδικα Οργανισμού Δικαστηρίων </w:t>
      </w:r>
      <w:r>
        <w:rPr>
          <w:rFonts w:eastAsia="Times New Roman" w:cs="Times New Roman"/>
          <w:szCs w:val="24"/>
        </w:rPr>
        <w:t>κ</w:t>
      </w:r>
      <w:r w:rsidRPr="00634959">
        <w:rPr>
          <w:rFonts w:eastAsia="Times New Roman" w:cs="Times New Roman"/>
          <w:szCs w:val="24"/>
        </w:rPr>
        <w:t>αι Κατάστασης Δικαστικών Λειτουργών</w:t>
      </w:r>
      <w:r>
        <w:rPr>
          <w:rFonts w:eastAsia="Times New Roman" w:cs="Times New Roman"/>
          <w:szCs w:val="24"/>
        </w:rPr>
        <w:t xml:space="preserve"> -ε</w:t>
      </w:r>
      <w:r w:rsidRPr="00634959">
        <w:rPr>
          <w:rFonts w:eastAsia="Times New Roman" w:cs="Times New Roman"/>
          <w:szCs w:val="24"/>
        </w:rPr>
        <w:t>ίναι έτοιμη η μεταρρύθμιση σε σχέση με τον Κώδικα Δι</w:t>
      </w:r>
      <w:r w:rsidRPr="00634959">
        <w:rPr>
          <w:rFonts w:eastAsia="Times New Roman" w:cs="Times New Roman"/>
          <w:szCs w:val="24"/>
        </w:rPr>
        <w:t>καστικών Υπαλλήλων</w:t>
      </w:r>
      <w:r>
        <w:rPr>
          <w:rFonts w:eastAsia="Times New Roman" w:cs="Times New Roman"/>
          <w:szCs w:val="24"/>
        </w:rPr>
        <w:t>- τους Π</w:t>
      </w:r>
      <w:r w:rsidRPr="00634959">
        <w:rPr>
          <w:rFonts w:eastAsia="Times New Roman" w:cs="Times New Roman"/>
          <w:szCs w:val="24"/>
        </w:rPr>
        <w:t>οινικ</w:t>
      </w:r>
      <w:r>
        <w:rPr>
          <w:rFonts w:eastAsia="Times New Roman" w:cs="Times New Roman"/>
          <w:szCs w:val="24"/>
        </w:rPr>
        <w:t>ούς Κ</w:t>
      </w:r>
      <w:r w:rsidRPr="00634959">
        <w:rPr>
          <w:rFonts w:eastAsia="Times New Roman" w:cs="Times New Roman"/>
          <w:szCs w:val="24"/>
        </w:rPr>
        <w:t>ώδικ</w:t>
      </w:r>
      <w:r>
        <w:rPr>
          <w:rFonts w:eastAsia="Times New Roman" w:cs="Times New Roman"/>
          <w:szCs w:val="24"/>
        </w:rPr>
        <w:t>ε</w:t>
      </w:r>
      <w:r w:rsidRPr="00634959">
        <w:rPr>
          <w:rFonts w:eastAsia="Times New Roman" w:cs="Times New Roman"/>
          <w:szCs w:val="24"/>
        </w:rPr>
        <w:t>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τον Κώδικα Δικονομίας τ</w:t>
      </w:r>
      <w:r w:rsidRPr="00634959">
        <w:rPr>
          <w:rFonts w:eastAsia="Times New Roman" w:cs="Times New Roman"/>
          <w:szCs w:val="24"/>
        </w:rPr>
        <w:t>ου Ελεγκτικού Συνεδρίου</w:t>
      </w:r>
      <w:r>
        <w:rPr>
          <w:rFonts w:eastAsia="Times New Roman" w:cs="Times New Roman"/>
          <w:szCs w:val="24"/>
        </w:rPr>
        <w:t xml:space="preserve">. </w:t>
      </w:r>
    </w:p>
    <w:p w14:paraId="373950E8" w14:textId="77777777" w:rsidR="00B27939" w:rsidRDefault="00D93F4B">
      <w:pPr>
        <w:spacing w:after="0" w:line="600" w:lineRule="auto"/>
        <w:ind w:firstLine="720"/>
        <w:jc w:val="both"/>
        <w:rPr>
          <w:rFonts w:eastAsia="Times New Roman" w:cs="Times New Roman"/>
          <w:szCs w:val="24"/>
        </w:rPr>
      </w:pP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w:t>
      </w:r>
      <w:r w:rsidRPr="00634959">
        <w:rPr>
          <w:rFonts w:eastAsia="Times New Roman" w:cs="Times New Roman"/>
          <w:szCs w:val="24"/>
        </w:rPr>
        <w:t xml:space="preserve">σημαντική θα είναι η θεσμοθέτηση της νέας νομικής βοήθειας για την </w:t>
      </w:r>
      <w:r>
        <w:rPr>
          <w:rFonts w:eastAsia="Times New Roman" w:cs="Times New Roman"/>
          <w:szCs w:val="24"/>
        </w:rPr>
        <w:t xml:space="preserve">υπεράσπιση των </w:t>
      </w:r>
      <w:r w:rsidRPr="00634959">
        <w:rPr>
          <w:rFonts w:eastAsia="Times New Roman" w:cs="Times New Roman"/>
          <w:szCs w:val="24"/>
        </w:rPr>
        <w:t xml:space="preserve">αδυνάτων και </w:t>
      </w:r>
      <w:r>
        <w:rPr>
          <w:rFonts w:eastAsia="Times New Roman" w:cs="Times New Roman"/>
          <w:szCs w:val="24"/>
        </w:rPr>
        <w:t>α</w:t>
      </w:r>
      <w:r w:rsidRPr="00634959">
        <w:rPr>
          <w:rFonts w:eastAsia="Times New Roman" w:cs="Times New Roman"/>
          <w:szCs w:val="24"/>
        </w:rPr>
        <w:t>σφαλώς θα ληφθούν υπ</w:t>
      </w:r>
      <w:r>
        <w:rPr>
          <w:rFonts w:eastAsia="Times New Roman" w:cs="Times New Roman"/>
          <w:szCs w:val="24"/>
        </w:rPr>
        <w:t xml:space="preserve">’ </w:t>
      </w:r>
      <w:r w:rsidRPr="00634959">
        <w:rPr>
          <w:rFonts w:eastAsia="Times New Roman" w:cs="Times New Roman"/>
          <w:szCs w:val="24"/>
        </w:rPr>
        <w:t>όψ</w:t>
      </w:r>
      <w:r>
        <w:rPr>
          <w:rFonts w:eastAsia="Times New Roman" w:cs="Times New Roman"/>
          <w:szCs w:val="24"/>
        </w:rPr>
        <w:t>ιν</w:t>
      </w:r>
      <w:r w:rsidRPr="00634959">
        <w:rPr>
          <w:rFonts w:eastAsia="Times New Roman" w:cs="Times New Roman"/>
          <w:szCs w:val="24"/>
        </w:rPr>
        <w:t xml:space="preserve"> πρωτοβουλίες</w:t>
      </w:r>
      <w:r>
        <w:rPr>
          <w:rFonts w:eastAsia="Times New Roman" w:cs="Times New Roman"/>
          <w:szCs w:val="24"/>
        </w:rPr>
        <w:t>,</w:t>
      </w:r>
      <w:r w:rsidRPr="00634959">
        <w:rPr>
          <w:rFonts w:eastAsia="Times New Roman" w:cs="Times New Roman"/>
          <w:szCs w:val="24"/>
        </w:rPr>
        <w:t xml:space="preserve"> νομοθετικέ</w:t>
      </w:r>
      <w:r>
        <w:rPr>
          <w:rFonts w:eastAsia="Times New Roman" w:cs="Times New Roman"/>
          <w:szCs w:val="24"/>
        </w:rPr>
        <w:t xml:space="preserve">ς </w:t>
      </w:r>
      <w:r>
        <w:rPr>
          <w:rFonts w:eastAsia="Times New Roman" w:cs="Times New Roman"/>
          <w:szCs w:val="24"/>
        </w:rPr>
        <w:t>προτάσεις και από Βουλευτές π</w:t>
      </w:r>
      <w:r w:rsidRPr="00634959">
        <w:rPr>
          <w:rFonts w:eastAsia="Times New Roman" w:cs="Times New Roman"/>
          <w:szCs w:val="24"/>
        </w:rPr>
        <w:t xml:space="preserve">έραν της κυβερνητικής </w:t>
      </w:r>
      <w:r>
        <w:rPr>
          <w:rFonts w:eastAsia="Times New Roman" w:cs="Times New Roman"/>
          <w:szCs w:val="24"/>
        </w:rPr>
        <w:t>π</w:t>
      </w:r>
      <w:r w:rsidRPr="00634959">
        <w:rPr>
          <w:rFonts w:eastAsia="Times New Roman" w:cs="Times New Roman"/>
          <w:szCs w:val="24"/>
        </w:rPr>
        <w:t>λειοψηφίας</w:t>
      </w:r>
      <w:r>
        <w:rPr>
          <w:rFonts w:eastAsia="Times New Roman" w:cs="Times New Roman"/>
          <w:szCs w:val="24"/>
        </w:rPr>
        <w:t>.</w:t>
      </w:r>
    </w:p>
    <w:p w14:paraId="373950E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w:t>
      </w:r>
      <w:r w:rsidRPr="00634959">
        <w:rPr>
          <w:rFonts w:eastAsia="Times New Roman" w:cs="Times New Roman"/>
          <w:szCs w:val="24"/>
        </w:rPr>
        <w:t xml:space="preserve">λέγχουμε τα θέματα </w:t>
      </w:r>
      <w:r w:rsidRPr="00F331DF">
        <w:rPr>
          <w:rFonts w:eastAsia="Times New Roman"/>
          <w:bCs/>
        </w:rPr>
        <w:t>και</w:t>
      </w:r>
      <w:r>
        <w:rPr>
          <w:rFonts w:eastAsia="Times New Roman" w:cs="Times New Roman"/>
          <w:szCs w:val="24"/>
        </w:rPr>
        <w:t xml:space="preserve"> τα </w:t>
      </w:r>
      <w:r w:rsidRPr="00634959">
        <w:rPr>
          <w:rFonts w:eastAsia="Times New Roman" w:cs="Times New Roman"/>
          <w:szCs w:val="24"/>
        </w:rPr>
        <w:t>προβλήματα που ενδεχομένως προκλήθηκαν στον Κώδικα Πολιτικής Δικονομίας και στον Πτωχευτικό Κώδικα</w:t>
      </w:r>
      <w:r>
        <w:rPr>
          <w:rFonts w:eastAsia="Times New Roman" w:cs="Times New Roman"/>
          <w:szCs w:val="24"/>
        </w:rPr>
        <w:t>. Ο</w:t>
      </w:r>
      <w:r w:rsidRPr="00634959">
        <w:rPr>
          <w:rFonts w:eastAsia="Times New Roman" w:cs="Times New Roman"/>
          <w:szCs w:val="24"/>
        </w:rPr>
        <w:t>λοκληρώνονται οι διαγωνιστικές διαδικ</w:t>
      </w:r>
      <w:r>
        <w:rPr>
          <w:rFonts w:eastAsia="Times New Roman" w:cs="Times New Roman"/>
          <w:szCs w:val="24"/>
        </w:rPr>
        <w:t>ασίες, ιδίως η προκήρυξη 1Κ</w:t>
      </w:r>
      <w:r>
        <w:rPr>
          <w:rFonts w:eastAsia="Times New Roman" w:cs="Times New Roman"/>
          <w:szCs w:val="24"/>
        </w:rPr>
        <w:t>. Κ</w:t>
      </w:r>
      <w:r w:rsidRPr="00634959">
        <w:rPr>
          <w:rFonts w:eastAsia="Times New Roman" w:cs="Times New Roman"/>
          <w:szCs w:val="24"/>
        </w:rPr>
        <w:t xml:space="preserve">αι </w:t>
      </w:r>
      <w:r>
        <w:rPr>
          <w:rFonts w:eastAsia="Times New Roman" w:cs="Times New Roman"/>
          <w:szCs w:val="24"/>
        </w:rPr>
        <w:t>α</w:t>
      </w:r>
      <w:r w:rsidRPr="00634959">
        <w:rPr>
          <w:rFonts w:eastAsia="Times New Roman" w:cs="Times New Roman"/>
          <w:szCs w:val="24"/>
        </w:rPr>
        <w:t>σφαλώς ολοκληρώνεται</w:t>
      </w:r>
      <w:r>
        <w:rPr>
          <w:rFonts w:eastAsia="Times New Roman" w:cs="Times New Roman"/>
          <w:szCs w:val="24"/>
        </w:rPr>
        <w:t xml:space="preserve"> </w:t>
      </w:r>
      <w:r w:rsidRPr="00F331DF">
        <w:rPr>
          <w:rFonts w:eastAsia="Times New Roman"/>
          <w:bCs/>
        </w:rPr>
        <w:t>και</w:t>
      </w:r>
      <w:r w:rsidRPr="00634959">
        <w:rPr>
          <w:rFonts w:eastAsia="Times New Roman" w:cs="Times New Roman"/>
          <w:szCs w:val="24"/>
        </w:rPr>
        <w:t xml:space="preserve"> παραλαμβάνου</w:t>
      </w:r>
      <w:r>
        <w:rPr>
          <w:rFonts w:eastAsia="Times New Roman" w:cs="Times New Roman"/>
          <w:szCs w:val="24"/>
        </w:rPr>
        <w:t>με το ΟΣΔ</w:t>
      </w:r>
      <w:r>
        <w:rPr>
          <w:rFonts w:eastAsia="Times New Roman" w:cs="Times New Roman"/>
          <w:szCs w:val="24"/>
          <w:lang w:val="en-US"/>
        </w:rPr>
        <w:t>Y</w:t>
      </w:r>
      <w:r w:rsidRPr="00634959">
        <w:rPr>
          <w:rFonts w:eastAsia="Times New Roman" w:cs="Times New Roman"/>
          <w:szCs w:val="24"/>
        </w:rPr>
        <w:t xml:space="preserve"> </w:t>
      </w:r>
      <w:r>
        <w:rPr>
          <w:rFonts w:eastAsia="Times New Roman" w:cs="Times New Roman"/>
          <w:szCs w:val="24"/>
        </w:rPr>
        <w:t>ΠΠ</w:t>
      </w:r>
      <w:r w:rsidRPr="00634959">
        <w:rPr>
          <w:rFonts w:eastAsia="Times New Roman" w:cs="Times New Roman"/>
          <w:szCs w:val="24"/>
        </w:rPr>
        <w:t xml:space="preserve"> και προχωράμε, επίσης, με την ηλεκτρονική διασύνδεση των ηλεκτρονικών </w:t>
      </w:r>
      <w:r>
        <w:rPr>
          <w:rFonts w:eastAsia="Times New Roman" w:cs="Times New Roman"/>
          <w:szCs w:val="24"/>
        </w:rPr>
        <w:t>σ</w:t>
      </w:r>
      <w:r w:rsidRPr="00634959">
        <w:rPr>
          <w:rFonts w:eastAsia="Times New Roman" w:cs="Times New Roman"/>
          <w:szCs w:val="24"/>
        </w:rPr>
        <w:t xml:space="preserve">υστημάτων απονομής της </w:t>
      </w:r>
      <w:r>
        <w:rPr>
          <w:rFonts w:eastAsia="Times New Roman" w:cs="Times New Roman"/>
          <w:szCs w:val="24"/>
        </w:rPr>
        <w:t>δ</w:t>
      </w:r>
      <w:r w:rsidRPr="00634959">
        <w:rPr>
          <w:rFonts w:eastAsia="Times New Roman" w:cs="Times New Roman"/>
          <w:szCs w:val="24"/>
        </w:rPr>
        <w:t>ικαιοσύνης</w:t>
      </w:r>
      <w:r>
        <w:rPr>
          <w:rFonts w:eastAsia="Times New Roman" w:cs="Times New Roman"/>
          <w:szCs w:val="24"/>
        </w:rPr>
        <w:t>.</w:t>
      </w:r>
    </w:p>
    <w:p w14:paraId="373950E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w:t>
      </w:r>
      <w:r w:rsidRPr="00634959">
        <w:rPr>
          <w:rFonts w:eastAsia="Times New Roman" w:cs="Times New Roman"/>
          <w:szCs w:val="24"/>
        </w:rPr>
        <w:t>υμπεράσματα</w:t>
      </w:r>
      <w:r>
        <w:rPr>
          <w:rFonts w:eastAsia="Times New Roman" w:cs="Times New Roman"/>
          <w:szCs w:val="24"/>
        </w:rPr>
        <w:t xml:space="preserve">: Ο </w:t>
      </w:r>
      <w:r w:rsidRPr="00EB4F8B">
        <w:rPr>
          <w:rFonts w:eastAsia="Times New Roman" w:cs="Times New Roman"/>
          <w:bCs/>
          <w:shd w:val="clear" w:color="auto" w:fill="FFFFFF"/>
        </w:rPr>
        <w:t>προϋπολογισμός</w:t>
      </w:r>
      <w:r>
        <w:rPr>
          <w:rFonts w:eastAsia="Times New Roman" w:cs="Times New Roman"/>
          <w:szCs w:val="24"/>
        </w:rPr>
        <w:t xml:space="preserve"> του 20</w:t>
      </w:r>
      <w:r w:rsidRPr="00634959">
        <w:rPr>
          <w:rFonts w:eastAsia="Times New Roman" w:cs="Times New Roman"/>
          <w:szCs w:val="24"/>
        </w:rPr>
        <w:t>19 είναι πράγματι ο πρώτος με</w:t>
      </w:r>
      <w:r>
        <w:rPr>
          <w:rFonts w:eastAsia="Times New Roman" w:cs="Times New Roman"/>
          <w:szCs w:val="24"/>
        </w:rPr>
        <w:t>τα</w:t>
      </w:r>
      <w:r w:rsidRPr="00634959">
        <w:rPr>
          <w:rFonts w:eastAsia="Times New Roman" w:cs="Times New Roman"/>
          <w:szCs w:val="24"/>
        </w:rPr>
        <w:t>μνημονιακός προϋπολογισ</w:t>
      </w:r>
      <w:r w:rsidRPr="00634959">
        <w:rPr>
          <w:rFonts w:eastAsia="Times New Roman" w:cs="Times New Roman"/>
          <w:szCs w:val="24"/>
        </w:rPr>
        <w:t>μός</w:t>
      </w:r>
      <w:r>
        <w:rPr>
          <w:rFonts w:eastAsia="Times New Roman" w:cs="Times New Roman"/>
          <w:szCs w:val="24"/>
        </w:rPr>
        <w:t>,</w:t>
      </w:r>
      <w:r w:rsidRPr="00634959">
        <w:rPr>
          <w:rFonts w:eastAsia="Times New Roman" w:cs="Times New Roman"/>
          <w:szCs w:val="24"/>
        </w:rPr>
        <w:t xml:space="preserve"> </w:t>
      </w:r>
      <w:r>
        <w:rPr>
          <w:rFonts w:eastAsia="Times New Roman" w:cs="Times New Roman"/>
          <w:szCs w:val="24"/>
        </w:rPr>
        <w:t>είναι αυτό που δεν καταφέρα</w:t>
      </w:r>
      <w:r w:rsidRPr="00634959">
        <w:rPr>
          <w:rFonts w:eastAsia="Times New Roman" w:cs="Times New Roman"/>
          <w:szCs w:val="24"/>
        </w:rPr>
        <w:t>τε τα χρόνια της κρίσης</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ο</w:t>
      </w:r>
      <w:r w:rsidRPr="00634959">
        <w:rPr>
          <w:rFonts w:eastAsia="Times New Roman" w:cs="Times New Roman"/>
          <w:szCs w:val="24"/>
        </w:rPr>
        <w:t>ι δικές σας πολιτικές προκάλεσαν</w:t>
      </w:r>
      <w:r>
        <w:rPr>
          <w:rFonts w:eastAsia="Times New Roman" w:cs="Times New Roman"/>
          <w:szCs w:val="24"/>
        </w:rPr>
        <w:t>. Ε</w:t>
      </w:r>
      <w:r w:rsidRPr="00634959">
        <w:rPr>
          <w:rFonts w:eastAsia="Times New Roman" w:cs="Times New Roman"/>
          <w:szCs w:val="24"/>
        </w:rPr>
        <w:t>ίναι προϋπολογισμός</w:t>
      </w:r>
      <w:r>
        <w:rPr>
          <w:rFonts w:eastAsia="Times New Roman" w:cs="Times New Roman"/>
          <w:szCs w:val="24"/>
        </w:rPr>
        <w:t>-</w:t>
      </w:r>
      <w:r w:rsidRPr="00634959">
        <w:rPr>
          <w:rFonts w:eastAsia="Times New Roman" w:cs="Times New Roman"/>
          <w:szCs w:val="24"/>
        </w:rPr>
        <w:t>α</w:t>
      </w:r>
      <w:r>
        <w:rPr>
          <w:rFonts w:eastAsia="Times New Roman" w:cs="Times New Roman"/>
          <w:szCs w:val="24"/>
        </w:rPr>
        <w:t>πόδειξη</w:t>
      </w:r>
      <w:r w:rsidRPr="00634959">
        <w:rPr>
          <w:rFonts w:eastAsia="Times New Roman" w:cs="Times New Roman"/>
          <w:szCs w:val="24"/>
        </w:rPr>
        <w:t xml:space="preserve"> ότι </w:t>
      </w:r>
      <w:r>
        <w:rPr>
          <w:rFonts w:eastAsia="Times New Roman" w:cs="Times New Roman"/>
          <w:szCs w:val="24"/>
        </w:rPr>
        <w:t>ά</w:t>
      </w:r>
      <w:r w:rsidRPr="00634959">
        <w:rPr>
          <w:rFonts w:eastAsia="Times New Roman" w:cs="Times New Roman"/>
          <w:szCs w:val="24"/>
        </w:rPr>
        <w:t>ξιζε τον κόπο να δώσουμε τη μάχη του 2015</w:t>
      </w:r>
      <w:r>
        <w:rPr>
          <w:rFonts w:eastAsia="Times New Roman" w:cs="Times New Roman"/>
          <w:szCs w:val="24"/>
        </w:rPr>
        <w:t>,</w:t>
      </w:r>
      <w:r w:rsidRPr="00634959">
        <w:rPr>
          <w:rFonts w:eastAsia="Times New Roman" w:cs="Times New Roman"/>
          <w:szCs w:val="24"/>
        </w:rPr>
        <w:t xml:space="preserve"> αντιλαμβανόμενοι αυτό που θα γινόταν στην Ευρώπη και που παρατηρούμε σήμερα</w:t>
      </w:r>
      <w:r>
        <w:rPr>
          <w:rFonts w:eastAsia="Times New Roman" w:cs="Times New Roman"/>
          <w:szCs w:val="24"/>
        </w:rPr>
        <w:t xml:space="preserve">. </w:t>
      </w:r>
    </w:p>
    <w:p w14:paraId="373950E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w:t>
      </w:r>
      <w:r w:rsidRPr="00634959">
        <w:rPr>
          <w:rFonts w:eastAsia="Times New Roman" w:cs="Times New Roman"/>
          <w:szCs w:val="24"/>
        </w:rPr>
        <w:t xml:space="preserve"> προσπάθεια αυτή λοιδορήθηκε</w:t>
      </w:r>
      <w:r>
        <w:rPr>
          <w:rFonts w:eastAsia="Times New Roman" w:cs="Times New Roman"/>
          <w:szCs w:val="24"/>
        </w:rPr>
        <w:t>,</w:t>
      </w:r>
      <w:r w:rsidRPr="00634959">
        <w:rPr>
          <w:rFonts w:eastAsia="Times New Roman" w:cs="Times New Roman"/>
          <w:szCs w:val="24"/>
        </w:rPr>
        <w:t xml:space="preserve"> υπονομεύθηκε τα τρία χρόνια διαπραγμάτευσ</w:t>
      </w:r>
      <w:r>
        <w:rPr>
          <w:rFonts w:eastAsia="Times New Roman" w:cs="Times New Roman"/>
          <w:szCs w:val="24"/>
        </w:rPr>
        <w:t>η</w:t>
      </w:r>
      <w:r w:rsidRPr="00634959">
        <w:rPr>
          <w:rFonts w:eastAsia="Times New Roman" w:cs="Times New Roman"/>
          <w:szCs w:val="24"/>
        </w:rPr>
        <w:t>ς</w:t>
      </w:r>
      <w:r>
        <w:rPr>
          <w:rFonts w:eastAsia="Times New Roman" w:cs="Times New Roman"/>
          <w:szCs w:val="24"/>
        </w:rPr>
        <w:t>, ε</w:t>
      </w:r>
      <w:r w:rsidRPr="00634959">
        <w:rPr>
          <w:rFonts w:eastAsia="Times New Roman" w:cs="Times New Roman"/>
          <w:szCs w:val="24"/>
        </w:rPr>
        <w:t xml:space="preserve">κεί που η </w:t>
      </w:r>
      <w:r>
        <w:rPr>
          <w:rFonts w:eastAsia="Times New Roman" w:cs="Times New Roman"/>
          <w:szCs w:val="24"/>
        </w:rPr>
        <w:t>Κ</w:t>
      </w:r>
      <w:r w:rsidRPr="00634959">
        <w:rPr>
          <w:rFonts w:eastAsia="Times New Roman" w:cs="Times New Roman"/>
          <w:szCs w:val="24"/>
        </w:rPr>
        <w:t xml:space="preserve">υβέρνηση πέτυχε να μείνει συνεπής </w:t>
      </w:r>
      <w:r>
        <w:rPr>
          <w:rFonts w:eastAsia="Times New Roman" w:cs="Times New Roman"/>
          <w:szCs w:val="24"/>
        </w:rPr>
        <w:t>στις</w:t>
      </w:r>
      <w:r w:rsidRPr="00634959">
        <w:rPr>
          <w:rFonts w:eastAsia="Times New Roman" w:cs="Times New Roman"/>
          <w:szCs w:val="24"/>
        </w:rPr>
        <w:t xml:space="preserve"> δεσμεύσ</w:t>
      </w:r>
      <w:r>
        <w:rPr>
          <w:rFonts w:eastAsia="Times New Roman" w:cs="Times New Roman"/>
          <w:szCs w:val="24"/>
        </w:rPr>
        <w:t xml:space="preserve">εις της, </w:t>
      </w:r>
      <w:r w:rsidRPr="00634959">
        <w:rPr>
          <w:rFonts w:eastAsia="Times New Roman" w:cs="Times New Roman"/>
          <w:szCs w:val="24"/>
        </w:rPr>
        <w:t xml:space="preserve">να εφαρμόσει το λεγόμενο </w:t>
      </w:r>
      <w:r>
        <w:rPr>
          <w:rFonts w:eastAsia="Times New Roman" w:cs="Times New Roman"/>
          <w:szCs w:val="24"/>
        </w:rPr>
        <w:t>«</w:t>
      </w:r>
      <w:r w:rsidRPr="00634959">
        <w:rPr>
          <w:rFonts w:eastAsia="Times New Roman" w:cs="Times New Roman"/>
          <w:szCs w:val="24"/>
        </w:rPr>
        <w:t>παράλληλο πρόγραμμα</w:t>
      </w:r>
      <w:r>
        <w:rPr>
          <w:rFonts w:eastAsia="Times New Roman" w:cs="Times New Roman"/>
          <w:szCs w:val="24"/>
        </w:rPr>
        <w:t>»,</w:t>
      </w:r>
      <w:r w:rsidRPr="00634959">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αυτό λοιδορήσατε,</w:t>
      </w:r>
      <w:r w:rsidRPr="00634959">
        <w:rPr>
          <w:rFonts w:eastAsia="Times New Roman" w:cs="Times New Roman"/>
          <w:szCs w:val="24"/>
        </w:rPr>
        <w:t xml:space="preserve"> να κρατήσει όρθια την κοινωνία</w:t>
      </w:r>
      <w:r>
        <w:rPr>
          <w:rFonts w:eastAsia="Times New Roman" w:cs="Times New Roman"/>
          <w:szCs w:val="24"/>
        </w:rPr>
        <w:t>,</w:t>
      </w:r>
      <w:r w:rsidRPr="00634959">
        <w:rPr>
          <w:rFonts w:eastAsia="Times New Roman" w:cs="Times New Roman"/>
          <w:szCs w:val="24"/>
        </w:rPr>
        <w:t xml:space="preserve"> να μην ξ</w:t>
      </w:r>
      <w:r w:rsidRPr="00634959">
        <w:rPr>
          <w:rFonts w:eastAsia="Times New Roman" w:cs="Times New Roman"/>
          <w:szCs w:val="24"/>
        </w:rPr>
        <w:t>εχειλίσει το ποτήρι</w:t>
      </w:r>
      <w:r>
        <w:rPr>
          <w:rFonts w:eastAsia="Times New Roman" w:cs="Times New Roman"/>
          <w:szCs w:val="24"/>
        </w:rPr>
        <w:t>,</w:t>
      </w:r>
      <w:r w:rsidRPr="00634959">
        <w:rPr>
          <w:rFonts w:eastAsia="Times New Roman" w:cs="Times New Roman"/>
          <w:szCs w:val="24"/>
        </w:rPr>
        <w:t xml:space="preserve"> να προετοιμάσει την επόμενη μέρα με ένα</w:t>
      </w:r>
      <w:r>
        <w:rPr>
          <w:rFonts w:eastAsia="Times New Roman" w:cs="Times New Roman"/>
          <w:szCs w:val="24"/>
        </w:rPr>
        <w:t>ν</w:t>
      </w:r>
      <w:r w:rsidRPr="00634959">
        <w:rPr>
          <w:rFonts w:eastAsia="Times New Roman" w:cs="Times New Roman"/>
          <w:szCs w:val="24"/>
        </w:rPr>
        <w:t xml:space="preserve"> στρατηγικό σχεδιασμό ανάπτυξης και ταυτόχρονα ένα νέο κοινωνικό κράτος</w:t>
      </w:r>
      <w:r>
        <w:rPr>
          <w:rFonts w:eastAsia="Times New Roman" w:cs="Times New Roman"/>
          <w:szCs w:val="24"/>
        </w:rPr>
        <w:t>,</w:t>
      </w:r>
      <w:r w:rsidRPr="00634959">
        <w:rPr>
          <w:rFonts w:eastAsia="Times New Roman" w:cs="Times New Roman"/>
          <w:szCs w:val="24"/>
        </w:rPr>
        <w:t xml:space="preserve"> για να αποδείξουμε ότι οι θυσίες του ελληνικού λαού δεν πήγαν χαμένες</w:t>
      </w:r>
      <w:r>
        <w:rPr>
          <w:rFonts w:eastAsia="Times New Roman" w:cs="Times New Roman"/>
          <w:szCs w:val="24"/>
        </w:rPr>
        <w:t xml:space="preserve">. </w:t>
      </w:r>
    </w:p>
    <w:p w14:paraId="373950E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w:t>
      </w:r>
      <w:r w:rsidRPr="00634959">
        <w:rPr>
          <w:rFonts w:eastAsia="Times New Roman" w:cs="Times New Roman"/>
          <w:szCs w:val="24"/>
        </w:rPr>
        <w:t>ίναι όμως και ένας αριστερός προϋπολογισμός Το σχ</w:t>
      </w:r>
      <w:r w:rsidRPr="00634959">
        <w:rPr>
          <w:rFonts w:eastAsia="Times New Roman" w:cs="Times New Roman"/>
          <w:szCs w:val="24"/>
        </w:rPr>
        <w:t xml:space="preserve">έδιό μας για ανασυγκρότηση και επανεκκίνηση </w:t>
      </w:r>
      <w:r>
        <w:rPr>
          <w:rFonts w:eastAsia="Times New Roman" w:cs="Times New Roman"/>
          <w:szCs w:val="24"/>
        </w:rPr>
        <w:t xml:space="preserve">της </w:t>
      </w:r>
      <w:r w:rsidRPr="00634959">
        <w:rPr>
          <w:rFonts w:eastAsia="Times New Roman" w:cs="Times New Roman"/>
          <w:szCs w:val="24"/>
        </w:rPr>
        <w:t>πραγματικής οικονομίας δεν εμπ</w:t>
      </w:r>
      <w:r>
        <w:rPr>
          <w:rFonts w:eastAsia="Times New Roman" w:cs="Times New Roman"/>
          <w:szCs w:val="24"/>
        </w:rPr>
        <w:t xml:space="preserve">νέεται από κάποιον </w:t>
      </w:r>
      <w:r w:rsidRPr="00634959">
        <w:rPr>
          <w:rFonts w:eastAsia="Times New Roman" w:cs="Times New Roman"/>
          <w:szCs w:val="24"/>
        </w:rPr>
        <w:t xml:space="preserve">φονταμενταλισμό της αγοράς που περιφρονεί τους </w:t>
      </w:r>
      <w:r>
        <w:rPr>
          <w:rFonts w:eastAsia="Times New Roman" w:cs="Times New Roman"/>
          <w:szCs w:val="24"/>
        </w:rPr>
        <w:t>φτωχούς</w:t>
      </w:r>
      <w:r w:rsidRPr="00634959">
        <w:rPr>
          <w:rFonts w:eastAsia="Times New Roman" w:cs="Times New Roman"/>
          <w:szCs w:val="24"/>
        </w:rPr>
        <w:t xml:space="preserve"> και </w:t>
      </w:r>
      <w:r>
        <w:rPr>
          <w:rFonts w:eastAsia="Times New Roman" w:cs="Times New Roman"/>
          <w:szCs w:val="24"/>
        </w:rPr>
        <w:t xml:space="preserve">τους </w:t>
      </w:r>
      <w:r w:rsidRPr="00634959">
        <w:rPr>
          <w:rFonts w:eastAsia="Times New Roman" w:cs="Times New Roman"/>
          <w:szCs w:val="24"/>
        </w:rPr>
        <w:t>αδύναμους ως περιττούς</w:t>
      </w:r>
      <w:r>
        <w:rPr>
          <w:rFonts w:eastAsia="Times New Roman" w:cs="Times New Roman"/>
          <w:szCs w:val="24"/>
        </w:rPr>
        <w:t>,</w:t>
      </w:r>
      <w:r w:rsidRPr="00634959">
        <w:rPr>
          <w:rFonts w:eastAsia="Times New Roman" w:cs="Times New Roman"/>
          <w:szCs w:val="24"/>
        </w:rPr>
        <w:t xml:space="preserve"> ως απόβλητα</w:t>
      </w:r>
      <w:r>
        <w:rPr>
          <w:rFonts w:eastAsia="Times New Roman" w:cs="Times New Roman"/>
          <w:szCs w:val="24"/>
        </w:rPr>
        <w:t>,</w:t>
      </w:r>
      <w:r w:rsidRPr="00634959">
        <w:rPr>
          <w:rFonts w:eastAsia="Times New Roman" w:cs="Times New Roman"/>
          <w:szCs w:val="24"/>
        </w:rPr>
        <w:t xml:space="preserve"> επειδή στερούνται τη δυνατότητα κατανάλωσης</w:t>
      </w:r>
      <w:r>
        <w:rPr>
          <w:rFonts w:eastAsia="Times New Roman" w:cs="Times New Roman"/>
          <w:szCs w:val="24"/>
        </w:rPr>
        <w:t xml:space="preserve">. </w:t>
      </w:r>
    </w:p>
    <w:p w14:paraId="373950E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Α</w:t>
      </w:r>
      <w:r w:rsidRPr="00634959">
        <w:rPr>
          <w:rFonts w:eastAsia="Times New Roman" w:cs="Times New Roman"/>
          <w:szCs w:val="24"/>
        </w:rPr>
        <w:t>ριστερά</w:t>
      </w:r>
      <w:r>
        <w:rPr>
          <w:rFonts w:eastAsia="Times New Roman" w:cs="Times New Roman"/>
          <w:szCs w:val="24"/>
        </w:rPr>
        <w:t>,</w:t>
      </w:r>
      <w:r w:rsidRPr="00634959">
        <w:rPr>
          <w:rFonts w:eastAsia="Times New Roman" w:cs="Times New Roman"/>
          <w:szCs w:val="24"/>
        </w:rPr>
        <w:t xml:space="preserve"> </w:t>
      </w:r>
      <w:r>
        <w:rPr>
          <w:rFonts w:eastAsia="Times New Roman" w:cs="Times New Roman"/>
          <w:szCs w:val="24"/>
        </w:rPr>
        <w:t>ως</w:t>
      </w:r>
      <w:r w:rsidRPr="00634959">
        <w:rPr>
          <w:rFonts w:eastAsia="Times New Roman" w:cs="Times New Roman"/>
          <w:szCs w:val="24"/>
        </w:rPr>
        <w:t xml:space="preserve"> κεντρική πολιτική δύναμη</w:t>
      </w:r>
      <w:r>
        <w:rPr>
          <w:rFonts w:eastAsia="Times New Roman" w:cs="Times New Roman"/>
          <w:szCs w:val="24"/>
        </w:rPr>
        <w:t>,</w:t>
      </w:r>
      <w:r w:rsidRPr="00634959">
        <w:rPr>
          <w:rFonts w:eastAsia="Times New Roman" w:cs="Times New Roman"/>
          <w:szCs w:val="24"/>
        </w:rPr>
        <w:t xml:space="preserve"> αναγνωρίζει ότι η ανισότητα βλάπτει σοβαρά τη δημοκρατία</w:t>
      </w:r>
      <w:r>
        <w:rPr>
          <w:rFonts w:eastAsia="Times New Roman" w:cs="Times New Roman"/>
          <w:szCs w:val="24"/>
        </w:rPr>
        <w:t>. Και στις</w:t>
      </w:r>
      <w:r w:rsidRPr="00634959">
        <w:rPr>
          <w:rFonts w:eastAsia="Times New Roman" w:cs="Times New Roman"/>
          <w:szCs w:val="24"/>
        </w:rPr>
        <w:t xml:space="preserve"> οικονομικές διαστάσεις αυτή η αριστερή πολιτική ακολουθεί το πρόταγμα </w:t>
      </w:r>
      <w:r>
        <w:rPr>
          <w:rFonts w:eastAsia="Times New Roman" w:cs="Times New Roman"/>
          <w:szCs w:val="24"/>
        </w:rPr>
        <w:t>το οποίο αναδεικνύει</w:t>
      </w:r>
      <w:r w:rsidRPr="00634959">
        <w:rPr>
          <w:rFonts w:eastAsia="Times New Roman" w:cs="Times New Roman"/>
          <w:szCs w:val="24"/>
        </w:rPr>
        <w:t xml:space="preserve"> σαφείς αποστάσεις από τη νεοφιλελεύθερη μεταδημοκρατία που εμπνέει τη</w:t>
      </w:r>
      <w:r w:rsidRPr="00634959">
        <w:rPr>
          <w:rFonts w:eastAsia="Times New Roman" w:cs="Times New Roman"/>
          <w:szCs w:val="24"/>
        </w:rPr>
        <w:t xml:space="preserve"> </w:t>
      </w:r>
      <w:r>
        <w:rPr>
          <w:rFonts w:eastAsia="Times New Roman" w:cs="Times New Roman"/>
          <w:szCs w:val="24"/>
        </w:rPr>
        <w:t>ν</w:t>
      </w:r>
      <w:r w:rsidRPr="00634959">
        <w:rPr>
          <w:rFonts w:eastAsia="Times New Roman" w:cs="Times New Roman"/>
          <w:szCs w:val="24"/>
        </w:rPr>
        <w:t>έα Δεξιά αλλά και τον ακροδεξιό αυταρχισμό</w:t>
      </w:r>
      <w:r>
        <w:rPr>
          <w:rFonts w:eastAsia="Times New Roman" w:cs="Times New Roman"/>
          <w:szCs w:val="24"/>
        </w:rPr>
        <w:t>,</w:t>
      </w:r>
      <w:r w:rsidRPr="00634959">
        <w:rPr>
          <w:rFonts w:eastAsia="Times New Roman" w:cs="Times New Roman"/>
          <w:szCs w:val="24"/>
        </w:rPr>
        <w:t xml:space="preserve"> ρεύματα τα οποία </w:t>
      </w:r>
      <w:r>
        <w:rPr>
          <w:rFonts w:eastAsia="Times New Roman" w:cs="Times New Roman"/>
          <w:szCs w:val="24"/>
        </w:rPr>
        <w:t>γ</w:t>
      </w:r>
      <w:r w:rsidRPr="00634959">
        <w:rPr>
          <w:rFonts w:eastAsia="Times New Roman" w:cs="Times New Roman"/>
          <w:szCs w:val="24"/>
        </w:rPr>
        <w:t>νωρίζουμε πολύ καλά ότι συγκλίνουν στην απορρύθμιση του κοινωνικού κράτους και της αγοράς εργασίας</w:t>
      </w:r>
      <w:r>
        <w:rPr>
          <w:rFonts w:eastAsia="Times New Roman" w:cs="Times New Roman"/>
          <w:szCs w:val="24"/>
        </w:rPr>
        <w:t>,</w:t>
      </w:r>
      <w:r w:rsidRPr="00634959">
        <w:rPr>
          <w:rFonts w:eastAsia="Times New Roman" w:cs="Times New Roman"/>
          <w:szCs w:val="24"/>
        </w:rPr>
        <w:t xml:space="preserve"> η οποία τόσο γοητεύει τη </w:t>
      </w:r>
      <w:r>
        <w:rPr>
          <w:rFonts w:eastAsia="Times New Roman" w:cs="Times New Roman"/>
          <w:szCs w:val="24"/>
        </w:rPr>
        <w:t>Δ</w:t>
      </w:r>
      <w:r w:rsidRPr="00634959">
        <w:rPr>
          <w:rFonts w:eastAsia="Times New Roman" w:cs="Times New Roman"/>
          <w:szCs w:val="24"/>
        </w:rPr>
        <w:t>εξιά</w:t>
      </w:r>
      <w:r>
        <w:rPr>
          <w:rFonts w:eastAsia="Times New Roman" w:cs="Times New Roman"/>
          <w:szCs w:val="24"/>
        </w:rPr>
        <w:t xml:space="preserve">. </w:t>
      </w:r>
    </w:p>
    <w:p w14:paraId="373950E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w:t>
      </w:r>
      <w:r w:rsidRPr="00634959">
        <w:rPr>
          <w:rFonts w:eastAsia="Times New Roman" w:cs="Times New Roman"/>
          <w:szCs w:val="24"/>
        </w:rPr>
        <w:t xml:space="preserve">ια την </w:t>
      </w:r>
      <w:r>
        <w:rPr>
          <w:rFonts w:eastAsia="Times New Roman" w:cs="Times New Roman"/>
          <w:szCs w:val="24"/>
        </w:rPr>
        <w:t>Α</w:t>
      </w:r>
      <w:r w:rsidRPr="00634959">
        <w:rPr>
          <w:rFonts w:eastAsia="Times New Roman" w:cs="Times New Roman"/>
          <w:szCs w:val="24"/>
        </w:rPr>
        <w:t>ριστερά</w:t>
      </w:r>
      <w:r>
        <w:rPr>
          <w:rFonts w:eastAsia="Times New Roman" w:cs="Times New Roman"/>
          <w:szCs w:val="24"/>
        </w:rPr>
        <w:t>,</w:t>
      </w:r>
      <w:r w:rsidRPr="00634959">
        <w:rPr>
          <w:rFonts w:eastAsia="Times New Roman" w:cs="Times New Roman"/>
          <w:szCs w:val="24"/>
        </w:rPr>
        <w:t xml:space="preserve"> η οποία αποδεικνύει ότι γνωρίζει πολύ καλά και </w:t>
      </w:r>
      <w:r>
        <w:rPr>
          <w:rFonts w:eastAsia="Times New Roman" w:cs="Times New Roman"/>
          <w:szCs w:val="24"/>
        </w:rPr>
        <w:t>από αριθμούς π</w:t>
      </w:r>
      <w:r w:rsidRPr="00634959">
        <w:rPr>
          <w:rFonts w:eastAsia="Times New Roman" w:cs="Times New Roman"/>
          <w:szCs w:val="24"/>
        </w:rPr>
        <w:t>ια</w:t>
      </w:r>
      <w:r>
        <w:rPr>
          <w:rFonts w:eastAsia="Times New Roman" w:cs="Times New Roman"/>
          <w:szCs w:val="24"/>
        </w:rPr>
        <w:t>,</w:t>
      </w:r>
      <w:r w:rsidRPr="00634959">
        <w:rPr>
          <w:rFonts w:eastAsia="Times New Roman" w:cs="Times New Roman"/>
          <w:szCs w:val="24"/>
        </w:rPr>
        <w:t xml:space="preserve"> </w:t>
      </w:r>
      <w:r>
        <w:rPr>
          <w:rFonts w:eastAsia="Times New Roman" w:cs="Times New Roman"/>
          <w:szCs w:val="24"/>
        </w:rPr>
        <w:t xml:space="preserve">η </w:t>
      </w:r>
      <w:r w:rsidRPr="00634959">
        <w:rPr>
          <w:rFonts w:eastAsia="Times New Roman" w:cs="Times New Roman"/>
          <w:szCs w:val="24"/>
        </w:rPr>
        <w:t>οικονομική μεγέθυνση που πετύχαμε δεν είναι σκοπός αλλά μέσο διάχυσης του πλούτου προς την κοινωνία</w:t>
      </w:r>
      <w:r>
        <w:rPr>
          <w:rFonts w:eastAsia="Times New Roman" w:cs="Times New Roman"/>
          <w:szCs w:val="24"/>
        </w:rPr>
        <w:t>. Τ</w:t>
      </w:r>
      <w:r w:rsidRPr="00634959">
        <w:rPr>
          <w:rFonts w:eastAsia="Times New Roman" w:cs="Times New Roman"/>
          <w:szCs w:val="24"/>
        </w:rPr>
        <w:t>ην ίδια στιγμή</w:t>
      </w:r>
      <w:r>
        <w:rPr>
          <w:rFonts w:eastAsia="Times New Roman" w:cs="Times New Roman"/>
          <w:szCs w:val="24"/>
        </w:rPr>
        <w:t>,</w:t>
      </w:r>
      <w:r w:rsidRPr="00634959">
        <w:rPr>
          <w:rFonts w:eastAsia="Times New Roman" w:cs="Times New Roman"/>
          <w:szCs w:val="24"/>
        </w:rPr>
        <w:t xml:space="preserve"> έχουμε τη βούληση να συνεχίσουμε με σθένος και συνέπεια την πολιτική τ</w:t>
      </w:r>
      <w:r w:rsidRPr="00634959">
        <w:rPr>
          <w:rFonts w:eastAsia="Times New Roman" w:cs="Times New Roman"/>
          <w:szCs w:val="24"/>
        </w:rPr>
        <w:t>ης σύγκρουσης με τα συμφέροντα των ολίγων</w:t>
      </w:r>
      <w:r>
        <w:rPr>
          <w:rFonts w:eastAsia="Times New Roman" w:cs="Times New Roman"/>
          <w:szCs w:val="24"/>
        </w:rPr>
        <w:t>, οι οποίοι προσβλέπουν σε μ</w:t>
      </w:r>
      <w:r>
        <w:rPr>
          <w:rFonts w:eastAsia="Times New Roman" w:cs="Times New Roman"/>
          <w:szCs w:val="24"/>
        </w:rPr>
        <w:t>ί</w:t>
      </w:r>
      <w:r w:rsidRPr="00634959">
        <w:rPr>
          <w:rFonts w:eastAsia="Times New Roman" w:cs="Times New Roman"/>
          <w:szCs w:val="24"/>
        </w:rPr>
        <w:t xml:space="preserve">α </w:t>
      </w:r>
      <w:r>
        <w:rPr>
          <w:rFonts w:eastAsia="Times New Roman" w:cs="Times New Roman"/>
          <w:szCs w:val="24"/>
        </w:rPr>
        <w:t>προδ</w:t>
      </w:r>
      <w:r w:rsidRPr="00634959">
        <w:rPr>
          <w:rFonts w:eastAsia="Times New Roman" w:cs="Times New Roman"/>
          <w:szCs w:val="24"/>
        </w:rPr>
        <w:t>ημοκρατική κυριαρχία</w:t>
      </w:r>
      <w:r>
        <w:rPr>
          <w:rFonts w:eastAsia="Times New Roman" w:cs="Times New Roman"/>
          <w:szCs w:val="24"/>
        </w:rPr>
        <w:t>.</w:t>
      </w:r>
      <w:r w:rsidRPr="00634959">
        <w:rPr>
          <w:rFonts w:eastAsia="Times New Roman" w:cs="Times New Roman"/>
          <w:szCs w:val="24"/>
        </w:rPr>
        <w:t xml:space="preserve"> Δυστυχώς</w:t>
      </w:r>
      <w:r>
        <w:rPr>
          <w:rFonts w:eastAsia="Times New Roman" w:cs="Times New Roman"/>
          <w:szCs w:val="24"/>
        </w:rPr>
        <w:t>, ό</w:t>
      </w:r>
      <w:r w:rsidRPr="00634959">
        <w:rPr>
          <w:rFonts w:eastAsia="Times New Roman" w:cs="Times New Roman"/>
          <w:szCs w:val="24"/>
        </w:rPr>
        <w:t>πο</w:t>
      </w:r>
      <w:r>
        <w:rPr>
          <w:rFonts w:eastAsia="Times New Roman" w:cs="Times New Roman"/>
          <w:szCs w:val="24"/>
        </w:rPr>
        <w:t>ι</w:t>
      </w:r>
      <w:r w:rsidRPr="00634959">
        <w:rPr>
          <w:rFonts w:eastAsia="Times New Roman" w:cs="Times New Roman"/>
          <w:szCs w:val="24"/>
        </w:rPr>
        <w:t>ος δεν αναγνωρίζει τα θετικά χαρακτηριστικά της δεδομένης στιγμής</w:t>
      </w:r>
      <w:r>
        <w:rPr>
          <w:rFonts w:eastAsia="Times New Roman" w:cs="Times New Roman"/>
          <w:szCs w:val="24"/>
        </w:rPr>
        <w:t xml:space="preserve"> προσφέρει κακές υπηρεσίες στη χ</w:t>
      </w:r>
      <w:r w:rsidRPr="00634959">
        <w:rPr>
          <w:rFonts w:eastAsia="Times New Roman" w:cs="Times New Roman"/>
          <w:szCs w:val="24"/>
        </w:rPr>
        <w:t>ώρα</w:t>
      </w:r>
      <w:r>
        <w:rPr>
          <w:rFonts w:eastAsia="Times New Roman" w:cs="Times New Roman"/>
          <w:szCs w:val="24"/>
        </w:rPr>
        <w:t>.</w:t>
      </w:r>
    </w:p>
    <w:p w14:paraId="373950E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Έχουμε, τέλος -</w:t>
      </w:r>
      <w:r w:rsidRPr="00F331DF">
        <w:rPr>
          <w:rFonts w:eastAsia="Times New Roman"/>
          <w:bCs/>
        </w:rPr>
        <w:t>και</w:t>
      </w:r>
      <w:r>
        <w:rPr>
          <w:rFonts w:eastAsia="Times New Roman" w:cs="Times New Roman"/>
          <w:szCs w:val="24"/>
        </w:rPr>
        <w:t xml:space="preserve"> ολοκληρώνω- π</w:t>
      </w:r>
      <w:r w:rsidRPr="00634959">
        <w:rPr>
          <w:rFonts w:eastAsia="Times New Roman" w:cs="Times New Roman"/>
          <w:szCs w:val="24"/>
        </w:rPr>
        <w:t xml:space="preserve">ράγματι </w:t>
      </w:r>
      <w:r>
        <w:rPr>
          <w:rFonts w:eastAsia="Times New Roman" w:cs="Times New Roman"/>
          <w:szCs w:val="24"/>
        </w:rPr>
        <w:t>έν</w:t>
      </w:r>
      <w:r>
        <w:rPr>
          <w:rFonts w:eastAsia="Times New Roman" w:cs="Times New Roman"/>
          <w:szCs w:val="24"/>
        </w:rPr>
        <w:t xml:space="preserve">α ελάττωμα, </w:t>
      </w:r>
      <w:r w:rsidRPr="00634959">
        <w:rPr>
          <w:rFonts w:eastAsia="Times New Roman" w:cs="Times New Roman"/>
          <w:szCs w:val="24"/>
        </w:rPr>
        <w:t>την αλληλεγγύη</w:t>
      </w:r>
      <w:r>
        <w:rPr>
          <w:rFonts w:eastAsia="Times New Roman" w:cs="Times New Roman"/>
          <w:szCs w:val="24"/>
        </w:rPr>
        <w:t xml:space="preserve">. Ο </w:t>
      </w:r>
      <w:r w:rsidRPr="00634959">
        <w:rPr>
          <w:rFonts w:eastAsia="Times New Roman" w:cs="Times New Roman"/>
          <w:szCs w:val="24"/>
        </w:rPr>
        <w:t xml:space="preserve">τρόπος που σκεφτόμαστε </w:t>
      </w:r>
      <w:r w:rsidRPr="00A37EC3">
        <w:rPr>
          <w:rFonts w:eastAsia="Times New Roman" w:cs="Times New Roman"/>
        </w:rPr>
        <w:t>αλλά</w:t>
      </w:r>
      <w:r w:rsidRPr="00634959">
        <w:rPr>
          <w:rFonts w:eastAsia="Times New Roman" w:cs="Times New Roman"/>
          <w:szCs w:val="24"/>
        </w:rPr>
        <w:t xml:space="preserve"> και αισθανόμαστε</w:t>
      </w:r>
      <w:r>
        <w:rPr>
          <w:rFonts w:eastAsia="Times New Roman" w:cs="Times New Roman"/>
          <w:szCs w:val="24"/>
        </w:rPr>
        <w:t>,</w:t>
      </w:r>
      <w:r w:rsidRPr="00634959">
        <w:rPr>
          <w:rFonts w:eastAsia="Times New Roman" w:cs="Times New Roman"/>
          <w:szCs w:val="24"/>
        </w:rPr>
        <w:t xml:space="preserve"> ο τρόπος που πιστεύουμε είναι πράγματι εντελώς διαφορετικός από αυτόν που γέννησε τα προβλήματα και ως εκ τούτου</w:t>
      </w:r>
      <w:r>
        <w:rPr>
          <w:rFonts w:eastAsia="Times New Roman" w:cs="Times New Roman"/>
          <w:szCs w:val="24"/>
        </w:rPr>
        <w:t>, συνιστά μι</w:t>
      </w:r>
      <w:r w:rsidRPr="00634959">
        <w:rPr>
          <w:rFonts w:eastAsia="Times New Roman" w:cs="Times New Roman"/>
          <w:szCs w:val="24"/>
        </w:rPr>
        <w:t>α γνήσια ζωντανή εναλλακτική λύση</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w:t>
      </w:r>
      <w:r w:rsidRPr="00634959">
        <w:rPr>
          <w:rFonts w:eastAsia="Times New Roman" w:cs="Times New Roman"/>
          <w:szCs w:val="24"/>
        </w:rPr>
        <w:t>πρόταση επίλυσ</w:t>
      </w:r>
      <w:r w:rsidRPr="00634959">
        <w:rPr>
          <w:rFonts w:eastAsia="Times New Roman" w:cs="Times New Roman"/>
          <w:szCs w:val="24"/>
        </w:rPr>
        <w:t xml:space="preserve">ης </w:t>
      </w:r>
      <w:r>
        <w:rPr>
          <w:rFonts w:eastAsia="Times New Roman" w:cs="Times New Roman"/>
          <w:szCs w:val="24"/>
        </w:rPr>
        <w:t>τους. Γι</w:t>
      </w:r>
      <w:r w:rsidRPr="00634959">
        <w:rPr>
          <w:rFonts w:eastAsia="Times New Roman" w:cs="Times New Roman"/>
          <w:szCs w:val="24"/>
        </w:rPr>
        <w:t xml:space="preserve">α αυτό τα καταφέρνουμε μέρα </w:t>
      </w:r>
      <w:r>
        <w:rPr>
          <w:rFonts w:eastAsia="Times New Roman" w:cs="Times New Roman"/>
          <w:szCs w:val="24"/>
        </w:rPr>
        <w:t xml:space="preserve">με </w:t>
      </w:r>
      <w:r w:rsidRPr="00634959">
        <w:rPr>
          <w:rFonts w:eastAsia="Times New Roman" w:cs="Times New Roman"/>
          <w:szCs w:val="24"/>
        </w:rPr>
        <w:t>τη μέρα</w:t>
      </w:r>
      <w:r>
        <w:rPr>
          <w:rFonts w:eastAsia="Times New Roman" w:cs="Times New Roman"/>
          <w:szCs w:val="24"/>
        </w:rPr>
        <w:t xml:space="preserve">. </w:t>
      </w:r>
    </w:p>
    <w:p w14:paraId="373950F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w:t>
      </w:r>
      <w:r w:rsidRPr="00634959">
        <w:rPr>
          <w:rFonts w:eastAsia="Times New Roman" w:cs="Times New Roman"/>
          <w:szCs w:val="24"/>
        </w:rPr>
        <w:t>ας ευχαριστώ</w:t>
      </w:r>
      <w:r>
        <w:rPr>
          <w:rFonts w:eastAsia="Times New Roman" w:cs="Times New Roman"/>
          <w:szCs w:val="24"/>
        </w:rPr>
        <w:t>.</w:t>
      </w:r>
    </w:p>
    <w:p w14:paraId="373950F1" w14:textId="77777777" w:rsidR="00B27939" w:rsidRDefault="00D93F4B">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373950F2" w14:textId="77777777" w:rsidR="00B27939" w:rsidRDefault="00D93F4B">
      <w:pPr>
        <w:spacing w:after="0" w:line="600" w:lineRule="auto"/>
        <w:ind w:firstLine="720"/>
        <w:jc w:val="both"/>
        <w:rPr>
          <w:rFonts w:eastAsia="Times New Roman" w:cs="Times New Roman"/>
          <w:szCs w:val="24"/>
        </w:rPr>
      </w:pPr>
      <w:r w:rsidRPr="00391BEB">
        <w:rPr>
          <w:rFonts w:eastAsia="Times New Roman"/>
          <w:b/>
          <w:bCs/>
          <w:shd w:val="clear" w:color="auto" w:fill="FFFFFF"/>
        </w:rPr>
        <w:t xml:space="preserve">ΠΡΟΕΔΡΕΥΩΝ (Σπυρίδων Λυκούδης): </w:t>
      </w:r>
      <w:r>
        <w:rPr>
          <w:rFonts w:eastAsia="Times New Roman" w:cs="Times New Roman"/>
          <w:szCs w:val="24"/>
        </w:rPr>
        <w:t xml:space="preserve">Ο συνάδελφος κ. Συρίγος </w:t>
      </w:r>
      <w:r w:rsidRPr="00773379">
        <w:rPr>
          <w:rFonts w:eastAsia="Times New Roman"/>
          <w:bCs/>
        </w:rPr>
        <w:t>έχει</w:t>
      </w:r>
      <w:r>
        <w:rPr>
          <w:rFonts w:eastAsia="Times New Roman" w:cs="Times New Roman"/>
          <w:szCs w:val="24"/>
        </w:rPr>
        <w:t xml:space="preserve"> τον λόγο.</w:t>
      </w:r>
    </w:p>
    <w:p w14:paraId="373950F3" w14:textId="77777777" w:rsidR="00B27939" w:rsidRDefault="00D93F4B">
      <w:pPr>
        <w:spacing w:after="0" w:line="600" w:lineRule="auto"/>
        <w:ind w:firstLine="720"/>
        <w:jc w:val="both"/>
        <w:rPr>
          <w:rFonts w:eastAsia="Times New Roman" w:cs="Times New Roman"/>
          <w:szCs w:val="24"/>
        </w:rPr>
      </w:pPr>
      <w:r w:rsidRPr="00F13C95">
        <w:rPr>
          <w:rFonts w:eastAsia="Times New Roman" w:cs="Times New Roman"/>
          <w:b/>
          <w:szCs w:val="24"/>
        </w:rPr>
        <w:t>ΑΝΤΩΝΙΟΣ ΣΥΡΙΓΟΣ:</w:t>
      </w:r>
      <w:r>
        <w:rPr>
          <w:rFonts w:eastAsia="Times New Roman" w:cs="Times New Roman"/>
          <w:szCs w:val="24"/>
        </w:rPr>
        <w:t xml:space="preserve"> </w:t>
      </w:r>
      <w:r>
        <w:rPr>
          <w:rFonts w:eastAsia="Times New Roman" w:cs="Times New Roman"/>
        </w:rPr>
        <w:t>Κ</w:t>
      </w:r>
      <w:r w:rsidRPr="000A3480">
        <w:rPr>
          <w:rFonts w:eastAsia="Times New Roman" w:cs="Times New Roman"/>
        </w:rPr>
        <w:t>ύριε Πρόεδρε</w:t>
      </w:r>
      <w:r>
        <w:rPr>
          <w:rFonts w:eastAsia="Times New Roman" w:cs="Times New Roman"/>
        </w:rPr>
        <w:t xml:space="preserve">, </w:t>
      </w:r>
      <w:r w:rsidRPr="009652AD">
        <w:rPr>
          <w:rFonts w:eastAsia="Times New Roman"/>
          <w:bCs/>
          <w:shd w:val="clear" w:color="auto" w:fill="FFFFFF"/>
        </w:rPr>
        <w:t>θα</w:t>
      </w:r>
      <w:r w:rsidRPr="00634959">
        <w:rPr>
          <w:rFonts w:eastAsia="Times New Roman" w:cs="Times New Roman"/>
          <w:szCs w:val="24"/>
        </w:rPr>
        <w:t xml:space="preserve"> προσπαθήσω να μείνω εντός του </w:t>
      </w:r>
      <w:r w:rsidRPr="00605465">
        <w:rPr>
          <w:rFonts w:eastAsia="Times New Roman" w:cs="Times New Roman"/>
          <w:szCs w:val="24"/>
        </w:rPr>
        <w:t>συζητ</w:t>
      </w:r>
      <w:r>
        <w:rPr>
          <w:rFonts w:eastAsia="Times New Roman" w:cs="Times New Roman"/>
          <w:szCs w:val="24"/>
        </w:rPr>
        <w:t>ούμε</w:t>
      </w:r>
      <w:r w:rsidRPr="00605465">
        <w:rPr>
          <w:rFonts w:eastAsia="Times New Roman" w:cs="Times New Roman"/>
          <w:szCs w:val="24"/>
        </w:rPr>
        <w:t>νου</w:t>
      </w:r>
      <w:r>
        <w:rPr>
          <w:rFonts w:eastAsia="Times New Roman" w:cs="Times New Roman"/>
          <w:szCs w:val="24"/>
        </w:rPr>
        <w:t xml:space="preserve"> </w:t>
      </w:r>
      <w:r w:rsidRPr="00634959">
        <w:rPr>
          <w:rFonts w:eastAsia="Times New Roman" w:cs="Times New Roman"/>
          <w:szCs w:val="24"/>
        </w:rPr>
        <w:t>θέματος</w:t>
      </w:r>
      <w:r>
        <w:rPr>
          <w:rFonts w:eastAsia="Times New Roman" w:cs="Times New Roman"/>
          <w:szCs w:val="24"/>
        </w:rPr>
        <w:t>,</w:t>
      </w:r>
      <w:r w:rsidRPr="00634959">
        <w:rPr>
          <w:rFonts w:eastAsia="Times New Roman" w:cs="Times New Roman"/>
          <w:szCs w:val="24"/>
        </w:rPr>
        <w:t xml:space="preserve"> ανιχνεύοντας εκείνα τα στοιχεία που θεωρώ κρίσιμα μέσα από τα κείμενα</w:t>
      </w:r>
      <w:r>
        <w:rPr>
          <w:rFonts w:eastAsia="Times New Roman" w:cs="Times New Roman"/>
          <w:szCs w:val="24"/>
        </w:rPr>
        <w:t>, γ</w:t>
      </w:r>
      <w:r w:rsidRPr="00634959">
        <w:rPr>
          <w:rFonts w:eastAsia="Times New Roman" w:cs="Times New Roman"/>
          <w:szCs w:val="24"/>
        </w:rPr>
        <w:t xml:space="preserve">ιατί αυτό πιστεύω ότι </w:t>
      </w:r>
      <w:r>
        <w:rPr>
          <w:rFonts w:eastAsia="Times New Roman" w:cs="Times New Roman"/>
          <w:szCs w:val="24"/>
        </w:rPr>
        <w:t>έχει μι</w:t>
      </w:r>
      <w:r w:rsidRPr="00634959">
        <w:rPr>
          <w:rFonts w:eastAsia="Times New Roman" w:cs="Times New Roman"/>
          <w:szCs w:val="24"/>
        </w:rPr>
        <w:t>α αξία</w:t>
      </w:r>
      <w:r>
        <w:rPr>
          <w:rFonts w:eastAsia="Times New Roman" w:cs="Times New Roman"/>
          <w:szCs w:val="24"/>
        </w:rPr>
        <w:t>.</w:t>
      </w:r>
    </w:p>
    <w:p w14:paraId="373950F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w:t>
      </w:r>
      <w:r w:rsidRPr="00634959">
        <w:rPr>
          <w:rFonts w:eastAsia="Times New Roman" w:cs="Times New Roman"/>
          <w:szCs w:val="24"/>
        </w:rPr>
        <w:t xml:space="preserve">το προοίμιο της εισηγητικής εκθέσεως του προϋπολογισμού αναφέρεται ότι </w:t>
      </w:r>
      <w:r>
        <w:rPr>
          <w:rFonts w:eastAsia="Times New Roman" w:cs="Times New Roman"/>
          <w:szCs w:val="24"/>
        </w:rPr>
        <w:t>«</w:t>
      </w:r>
      <w:r w:rsidRPr="00634959">
        <w:rPr>
          <w:rFonts w:eastAsia="Times New Roman" w:cs="Times New Roman"/>
          <w:szCs w:val="24"/>
        </w:rPr>
        <w:t xml:space="preserve">το 2019 είναι το έτος που σηματοδοτεί την επανένταξη της </w:t>
      </w:r>
      <w:r w:rsidRPr="00634959">
        <w:rPr>
          <w:rFonts w:eastAsia="Times New Roman" w:cs="Times New Roman"/>
          <w:szCs w:val="24"/>
        </w:rPr>
        <w:t xml:space="preserve">χώρας στο </w:t>
      </w:r>
      <w:r>
        <w:rPr>
          <w:rFonts w:eastAsia="Times New Roman" w:cs="Times New Roman"/>
          <w:szCs w:val="24"/>
        </w:rPr>
        <w:t>δ</w:t>
      </w:r>
      <w:r w:rsidRPr="00634959">
        <w:rPr>
          <w:rFonts w:eastAsia="Times New Roman" w:cs="Times New Roman"/>
          <w:szCs w:val="24"/>
        </w:rPr>
        <w:t>ιεθνές οικονομικό σύστημα και εγκαινιάζει τη σταδιακή στροφή της δημοσιονομικής πολιτικής από την πολυετή προσαρμογή στη λελογισμένη επέκταση</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373950F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w:t>
      </w:r>
      <w:r w:rsidRPr="00634959">
        <w:rPr>
          <w:rFonts w:eastAsia="Times New Roman" w:cs="Times New Roman"/>
          <w:szCs w:val="24"/>
        </w:rPr>
        <w:t>ώς συνέβη τούτο</w:t>
      </w:r>
      <w:r>
        <w:rPr>
          <w:rFonts w:eastAsia="Times New Roman" w:cs="Times New Roman"/>
          <w:szCs w:val="24"/>
        </w:rPr>
        <w:t>; Ε</w:t>
      </w:r>
      <w:r w:rsidRPr="00634959">
        <w:rPr>
          <w:rFonts w:eastAsia="Times New Roman" w:cs="Times New Roman"/>
          <w:szCs w:val="24"/>
        </w:rPr>
        <w:t>πεξηγείται</w:t>
      </w:r>
      <w:r>
        <w:rPr>
          <w:rFonts w:eastAsia="Times New Roman" w:cs="Times New Roman"/>
          <w:szCs w:val="24"/>
        </w:rPr>
        <w:t xml:space="preserve">. </w:t>
      </w:r>
      <w:r>
        <w:rPr>
          <w:rFonts w:eastAsia="Times New Roman" w:cs="Times New Roman"/>
          <w:szCs w:val="24"/>
        </w:rPr>
        <w:t>«</w:t>
      </w:r>
      <w:r>
        <w:rPr>
          <w:rFonts w:eastAsia="Times New Roman" w:cs="Times New Roman"/>
          <w:szCs w:val="24"/>
        </w:rPr>
        <w:t>Η</w:t>
      </w:r>
      <w:r w:rsidRPr="00634959">
        <w:rPr>
          <w:rFonts w:eastAsia="Times New Roman" w:cs="Times New Roman"/>
          <w:szCs w:val="24"/>
        </w:rPr>
        <w:t xml:space="preserve"> δημοσιονομική πολιτική των ετών </w:t>
      </w:r>
      <w:r>
        <w:rPr>
          <w:rFonts w:eastAsia="Times New Roman" w:cs="Times New Roman"/>
          <w:szCs w:val="24"/>
        </w:rPr>
        <w:t>20</w:t>
      </w:r>
      <w:r w:rsidRPr="00634959">
        <w:rPr>
          <w:rFonts w:eastAsia="Times New Roman" w:cs="Times New Roman"/>
          <w:szCs w:val="24"/>
        </w:rPr>
        <w:t>15</w:t>
      </w:r>
      <w:r>
        <w:rPr>
          <w:rFonts w:eastAsia="Times New Roman" w:cs="Times New Roman"/>
          <w:szCs w:val="24"/>
        </w:rPr>
        <w:t xml:space="preserve"> </w:t>
      </w:r>
      <w:r w:rsidRPr="00634959">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634959">
        <w:rPr>
          <w:rFonts w:eastAsia="Times New Roman" w:cs="Times New Roman"/>
          <w:szCs w:val="24"/>
        </w:rPr>
        <w:t>18 παρέμεινε προσα</w:t>
      </w:r>
      <w:r>
        <w:rPr>
          <w:rFonts w:eastAsia="Times New Roman" w:cs="Times New Roman"/>
          <w:szCs w:val="24"/>
        </w:rPr>
        <w:t xml:space="preserve">νατολισμένη στη διόρθωση των </w:t>
      </w:r>
      <w:r w:rsidRPr="00605465">
        <w:rPr>
          <w:rFonts w:eastAsia="Times New Roman" w:cs="Times New Roman"/>
          <w:szCs w:val="24"/>
        </w:rPr>
        <w:t>διαρθ</w:t>
      </w:r>
      <w:r>
        <w:rPr>
          <w:rFonts w:eastAsia="Times New Roman" w:cs="Times New Roman"/>
          <w:szCs w:val="24"/>
        </w:rPr>
        <w:t>ρ</w:t>
      </w:r>
      <w:r w:rsidRPr="00605465">
        <w:rPr>
          <w:rFonts w:eastAsia="Times New Roman" w:cs="Times New Roman"/>
          <w:szCs w:val="24"/>
        </w:rPr>
        <w:t>ωτικών</w:t>
      </w:r>
      <w:r w:rsidRPr="00634959">
        <w:rPr>
          <w:rFonts w:eastAsia="Times New Roman" w:cs="Times New Roman"/>
          <w:szCs w:val="24"/>
        </w:rPr>
        <w:t xml:space="preserve"> δημοσιονομικών ισορροπιών της χώρας και στην εμπέδωση της αξιοπιστίας κατά την άσκηση οικονομικής πολιτικής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γουν π</w:t>
      </w:r>
      <w:r w:rsidRPr="00634959">
        <w:rPr>
          <w:rFonts w:eastAsia="Times New Roman" w:cs="Times New Roman"/>
          <w:szCs w:val="24"/>
        </w:rPr>
        <w:t>ρώτα σταθήκαμε στα πόδια μας και τώρα με λελογισμένα βήματα</w:t>
      </w:r>
      <w:r>
        <w:rPr>
          <w:rFonts w:eastAsia="Times New Roman" w:cs="Times New Roman"/>
          <w:szCs w:val="24"/>
        </w:rPr>
        <w:t>,</w:t>
      </w:r>
      <w:r w:rsidRPr="00634959">
        <w:rPr>
          <w:rFonts w:eastAsia="Times New Roman" w:cs="Times New Roman"/>
          <w:szCs w:val="24"/>
        </w:rPr>
        <w:t xml:space="preserve"> δηλαδή αργά αλλά σταθερά</w:t>
      </w:r>
      <w:r>
        <w:rPr>
          <w:rFonts w:eastAsia="Times New Roman" w:cs="Times New Roman"/>
          <w:szCs w:val="24"/>
        </w:rPr>
        <w:t>,</w:t>
      </w:r>
      <w:r w:rsidRPr="00634959">
        <w:rPr>
          <w:rFonts w:eastAsia="Times New Roman" w:cs="Times New Roman"/>
          <w:szCs w:val="24"/>
        </w:rPr>
        <w:t xml:space="preserve"> </w:t>
      </w:r>
      <w:r>
        <w:rPr>
          <w:rFonts w:eastAsia="Times New Roman" w:cs="Times New Roman"/>
          <w:szCs w:val="24"/>
        </w:rPr>
        <w:t>επανεντασσ</w:t>
      </w:r>
      <w:r>
        <w:rPr>
          <w:rFonts w:eastAsia="Times New Roman" w:cs="Times New Roman"/>
          <w:szCs w:val="24"/>
        </w:rPr>
        <w:t>όμαστε</w:t>
      </w:r>
      <w:r w:rsidRPr="00634959">
        <w:rPr>
          <w:rFonts w:eastAsia="Times New Roman" w:cs="Times New Roman"/>
          <w:szCs w:val="24"/>
        </w:rPr>
        <w:t xml:space="preserve"> στο </w:t>
      </w:r>
      <w:r>
        <w:rPr>
          <w:rFonts w:eastAsia="Times New Roman" w:cs="Times New Roman"/>
          <w:szCs w:val="24"/>
        </w:rPr>
        <w:t xml:space="preserve">διεθνές οικονομικό σύστημα, </w:t>
      </w:r>
      <w:r w:rsidRPr="00634959">
        <w:rPr>
          <w:rFonts w:eastAsia="Times New Roman" w:cs="Times New Roman"/>
          <w:szCs w:val="24"/>
        </w:rPr>
        <w:t>από το οποίο ουσιαστικά είχαμε αποβληθεί εν τοις πράγμασι λόγω της οικονομικής κρίσεως των μνημονίων και του δανεισμού</w:t>
      </w:r>
      <w:r>
        <w:rPr>
          <w:rFonts w:eastAsia="Times New Roman" w:cs="Times New Roman"/>
          <w:szCs w:val="24"/>
        </w:rPr>
        <w:t>.</w:t>
      </w:r>
    </w:p>
    <w:p w14:paraId="373950F6" w14:textId="77777777" w:rsidR="00B27939" w:rsidRDefault="00D93F4B">
      <w:pPr>
        <w:spacing w:after="0" w:line="600" w:lineRule="auto"/>
        <w:ind w:firstLine="720"/>
        <w:jc w:val="both"/>
        <w:rPr>
          <w:rFonts w:eastAsia="Times New Roman" w:cs="Times New Roman"/>
          <w:szCs w:val="24"/>
        </w:rPr>
      </w:pPr>
      <w:r w:rsidRPr="00D66BCA">
        <w:rPr>
          <w:rFonts w:eastAsia="Times New Roman"/>
          <w:bCs/>
        </w:rPr>
        <w:t>Είναι</w:t>
      </w:r>
      <w:r>
        <w:rPr>
          <w:rFonts w:eastAsia="Times New Roman" w:cs="Times New Roman"/>
          <w:szCs w:val="24"/>
        </w:rPr>
        <w:t xml:space="preserve"> σ</w:t>
      </w:r>
      <w:r w:rsidRPr="00634959">
        <w:rPr>
          <w:rFonts w:eastAsia="Times New Roman" w:cs="Times New Roman"/>
          <w:szCs w:val="24"/>
        </w:rPr>
        <w:t xml:space="preserve">ημαντικό </w:t>
      </w:r>
      <w:r>
        <w:rPr>
          <w:rFonts w:eastAsia="Times New Roman" w:cs="Times New Roman"/>
          <w:szCs w:val="24"/>
        </w:rPr>
        <w:t xml:space="preserve">αυτό </w:t>
      </w:r>
      <w:r w:rsidRPr="00634959">
        <w:rPr>
          <w:rFonts w:eastAsia="Times New Roman" w:cs="Times New Roman"/>
          <w:szCs w:val="24"/>
        </w:rPr>
        <w:t>το βήμα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πιο πολύ σημαντικές οι</w:t>
      </w:r>
      <w:r w:rsidRPr="00634959">
        <w:rPr>
          <w:rFonts w:eastAsia="Times New Roman" w:cs="Times New Roman"/>
          <w:szCs w:val="24"/>
        </w:rPr>
        <w:t xml:space="preserve"> προοπτικές από τον Αύγουστο του 2018</w:t>
      </w:r>
      <w:r>
        <w:rPr>
          <w:rFonts w:eastAsia="Times New Roman" w:cs="Times New Roman"/>
          <w:szCs w:val="24"/>
        </w:rPr>
        <w:t>. Τού</w:t>
      </w:r>
      <w:r>
        <w:rPr>
          <w:rFonts w:eastAsia="Times New Roman" w:cs="Times New Roman"/>
          <w:szCs w:val="24"/>
        </w:rPr>
        <w:t>το φ</w:t>
      </w:r>
      <w:r w:rsidRPr="00634959">
        <w:rPr>
          <w:rFonts w:eastAsia="Times New Roman" w:cs="Times New Roman"/>
          <w:szCs w:val="24"/>
        </w:rPr>
        <w:t>αίνετα</w:t>
      </w:r>
      <w:r>
        <w:rPr>
          <w:rFonts w:eastAsia="Times New Roman" w:cs="Times New Roman"/>
          <w:szCs w:val="24"/>
        </w:rPr>
        <w:t>ι από τα μέτρα που εξήγγειλε ο Π</w:t>
      </w:r>
      <w:r w:rsidRPr="00634959">
        <w:rPr>
          <w:rFonts w:eastAsia="Times New Roman" w:cs="Times New Roman"/>
          <w:szCs w:val="24"/>
        </w:rPr>
        <w:t xml:space="preserve">ρωθυπουργός και υλοποιούνται </w:t>
      </w:r>
      <w:r>
        <w:rPr>
          <w:rFonts w:eastAsia="Times New Roman" w:cs="Times New Roman"/>
          <w:szCs w:val="24"/>
        </w:rPr>
        <w:t>ένα-ένα. Φαίνεται και από το αποτύπωμά</w:t>
      </w:r>
      <w:r w:rsidRPr="00634959">
        <w:rPr>
          <w:rFonts w:eastAsia="Times New Roman" w:cs="Times New Roman"/>
          <w:szCs w:val="24"/>
        </w:rPr>
        <w:t xml:space="preserve"> του στον προϋπολογισμό που συζητούμε</w:t>
      </w:r>
      <w:r>
        <w:rPr>
          <w:rFonts w:eastAsia="Times New Roman" w:cs="Times New Roman"/>
          <w:szCs w:val="24"/>
        </w:rPr>
        <w:t>. Δ</w:t>
      </w:r>
      <w:r w:rsidRPr="00634959">
        <w:rPr>
          <w:rFonts w:eastAsia="Times New Roman" w:cs="Times New Roman"/>
          <w:szCs w:val="24"/>
        </w:rPr>
        <w:t>ιανομή κοινωνικού μερίσματος και φέτος</w:t>
      </w:r>
      <w:r>
        <w:rPr>
          <w:rFonts w:eastAsia="Times New Roman" w:cs="Times New Roman"/>
          <w:szCs w:val="24"/>
        </w:rPr>
        <w:t>,</w:t>
      </w:r>
      <w:r w:rsidRPr="00634959">
        <w:rPr>
          <w:rFonts w:eastAsia="Times New Roman" w:cs="Times New Roman"/>
          <w:szCs w:val="24"/>
        </w:rPr>
        <w:t xml:space="preserve"> κατάργηση μείωσης των συντάξεων</w:t>
      </w:r>
      <w:r>
        <w:rPr>
          <w:rFonts w:eastAsia="Times New Roman" w:cs="Times New Roman"/>
          <w:szCs w:val="24"/>
        </w:rPr>
        <w:t>,</w:t>
      </w:r>
      <w:r w:rsidRPr="00634959">
        <w:rPr>
          <w:rFonts w:eastAsia="Times New Roman" w:cs="Times New Roman"/>
          <w:szCs w:val="24"/>
        </w:rPr>
        <w:t xml:space="preserve"> μείωση ασφαλιστικών εισφορών αγροτ</w:t>
      </w:r>
      <w:r w:rsidRPr="00634959">
        <w:rPr>
          <w:rFonts w:eastAsia="Times New Roman" w:cs="Times New Roman"/>
          <w:szCs w:val="24"/>
        </w:rPr>
        <w:t>ών και ελεύθερων επαγγελματιών</w:t>
      </w:r>
      <w:r>
        <w:rPr>
          <w:rFonts w:eastAsia="Times New Roman" w:cs="Times New Roman"/>
          <w:szCs w:val="24"/>
        </w:rPr>
        <w:t>,</w:t>
      </w:r>
      <w:r w:rsidRPr="00634959">
        <w:rPr>
          <w:rFonts w:eastAsia="Times New Roman" w:cs="Times New Roman"/>
          <w:szCs w:val="24"/>
        </w:rPr>
        <w:t xml:space="preserve"> καταβολή αναδρομικών ειδικών μισθολογίων</w:t>
      </w:r>
      <w:r>
        <w:rPr>
          <w:rFonts w:eastAsia="Times New Roman" w:cs="Times New Roman"/>
          <w:szCs w:val="24"/>
        </w:rPr>
        <w:t xml:space="preserve">. </w:t>
      </w:r>
    </w:p>
    <w:p w14:paraId="373950F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634959">
        <w:rPr>
          <w:rFonts w:eastAsia="Times New Roman" w:cs="Times New Roman"/>
          <w:szCs w:val="24"/>
        </w:rPr>
        <w:t>αι πάντα ταύτα ενδεικτικά</w:t>
      </w:r>
      <w:r>
        <w:rPr>
          <w:rFonts w:eastAsia="Times New Roman" w:cs="Times New Roman"/>
          <w:szCs w:val="24"/>
        </w:rPr>
        <w:t>,</w:t>
      </w:r>
      <w:r w:rsidRPr="00634959">
        <w:rPr>
          <w:rFonts w:eastAsia="Times New Roman" w:cs="Times New Roman"/>
          <w:szCs w:val="24"/>
        </w:rPr>
        <w:t xml:space="preserve"> γιατί συμπληρώνονται και με άλλα θετικά μέτρα που συνδυαζόμενα με τη μείωση της ανεργίας δικαιολογούν την εκτίμηση ό</w:t>
      </w:r>
      <w:r>
        <w:rPr>
          <w:rFonts w:eastAsia="Times New Roman" w:cs="Times New Roman"/>
          <w:szCs w:val="24"/>
        </w:rPr>
        <w:t xml:space="preserve">τι </w:t>
      </w:r>
      <w:r>
        <w:rPr>
          <w:rFonts w:eastAsia="Times New Roman" w:cs="Times New Roman"/>
          <w:szCs w:val="24"/>
        </w:rPr>
        <w:t>«</w:t>
      </w:r>
      <w:r>
        <w:rPr>
          <w:rFonts w:eastAsia="Times New Roman" w:cs="Times New Roman"/>
          <w:szCs w:val="24"/>
        </w:rPr>
        <w:t>ο προϋπολογισμός του 2019 αποτελε</w:t>
      </w:r>
      <w:r>
        <w:rPr>
          <w:rFonts w:eastAsia="Times New Roman" w:cs="Times New Roman"/>
          <w:szCs w:val="24"/>
        </w:rPr>
        <w:t>ί το πρώτο κρίσιμο</w:t>
      </w:r>
      <w:r w:rsidRPr="00634959">
        <w:rPr>
          <w:rFonts w:eastAsia="Times New Roman" w:cs="Times New Roman"/>
          <w:szCs w:val="24"/>
        </w:rPr>
        <w:t xml:space="preserve"> βήμα του μίγματος δημοσιονομικής πολιτικής στην κατεύθυνση </w:t>
      </w:r>
      <w:r>
        <w:rPr>
          <w:rFonts w:eastAsia="Times New Roman" w:cs="Times New Roman"/>
          <w:szCs w:val="24"/>
        </w:rPr>
        <w:t xml:space="preserve">της </w:t>
      </w:r>
      <w:r w:rsidRPr="00634959">
        <w:rPr>
          <w:rFonts w:eastAsia="Times New Roman" w:cs="Times New Roman"/>
          <w:szCs w:val="24"/>
        </w:rPr>
        <w:t>ενίσχυσης της οικονομικής δραστηριότητας και της κοινωνικής συνοχής και αναδεικνύ</w:t>
      </w:r>
      <w:r>
        <w:rPr>
          <w:rFonts w:eastAsia="Times New Roman" w:cs="Times New Roman"/>
          <w:szCs w:val="24"/>
        </w:rPr>
        <w:t>ει</w:t>
      </w:r>
      <w:r w:rsidRPr="00634959">
        <w:rPr>
          <w:rFonts w:eastAsia="Times New Roman" w:cs="Times New Roman"/>
          <w:szCs w:val="24"/>
        </w:rPr>
        <w:t xml:space="preserve"> το</w:t>
      </w:r>
      <w:r>
        <w:rPr>
          <w:rFonts w:eastAsia="Times New Roman" w:cs="Times New Roman"/>
          <w:szCs w:val="24"/>
        </w:rPr>
        <w:t>ν</w:t>
      </w:r>
      <w:r w:rsidRPr="00634959">
        <w:rPr>
          <w:rFonts w:eastAsia="Times New Roman" w:cs="Times New Roman"/>
          <w:szCs w:val="24"/>
        </w:rPr>
        <w:t xml:space="preserve"> στόχο της </w:t>
      </w:r>
      <w:r>
        <w:rPr>
          <w:rFonts w:eastAsia="Times New Roman" w:cs="Times New Roman"/>
          <w:szCs w:val="24"/>
        </w:rPr>
        <w:t>Κ</w:t>
      </w:r>
      <w:r w:rsidRPr="00634959">
        <w:rPr>
          <w:rFonts w:eastAsia="Times New Roman" w:cs="Times New Roman"/>
          <w:szCs w:val="24"/>
        </w:rPr>
        <w:t>υβέρνησης περί σταδιακής ανταπόδοσης των θυσιών αυτών</w:t>
      </w:r>
      <w:r>
        <w:rPr>
          <w:rFonts w:eastAsia="Times New Roman" w:cs="Times New Roman"/>
          <w:szCs w:val="24"/>
        </w:rPr>
        <w:t xml:space="preserve"> μ</w:t>
      </w:r>
      <w:r w:rsidRPr="00634959">
        <w:rPr>
          <w:rFonts w:eastAsia="Times New Roman" w:cs="Times New Roman"/>
          <w:szCs w:val="24"/>
        </w:rPr>
        <w:t>ε τρόπο ασφαλή</w:t>
      </w:r>
      <w:r>
        <w:rPr>
          <w:rFonts w:eastAsia="Times New Roman" w:cs="Times New Roman"/>
          <w:szCs w:val="24"/>
        </w:rPr>
        <w:t>,</w:t>
      </w:r>
      <w:r w:rsidRPr="00634959">
        <w:rPr>
          <w:rFonts w:eastAsia="Times New Roman" w:cs="Times New Roman"/>
          <w:szCs w:val="24"/>
        </w:rPr>
        <w:t xml:space="preserve"> βιώσ</w:t>
      </w:r>
      <w:r w:rsidRPr="00634959">
        <w:rPr>
          <w:rFonts w:eastAsia="Times New Roman" w:cs="Times New Roman"/>
          <w:szCs w:val="24"/>
        </w:rPr>
        <w:t>ιμο και κοινωνικά δίκαιο</w:t>
      </w:r>
      <w:r>
        <w:rPr>
          <w:rFonts w:eastAsia="Times New Roman" w:cs="Times New Roman"/>
          <w:szCs w:val="24"/>
        </w:rPr>
        <w:t>.</w:t>
      </w:r>
      <w:r>
        <w:rPr>
          <w:rFonts w:eastAsia="Times New Roman" w:cs="Times New Roman"/>
          <w:szCs w:val="24"/>
        </w:rPr>
        <w:t>»</w:t>
      </w:r>
      <w:r>
        <w:rPr>
          <w:rFonts w:eastAsia="Times New Roman" w:cs="Times New Roman"/>
          <w:szCs w:val="24"/>
        </w:rPr>
        <w:t xml:space="preserve"> Π</w:t>
      </w:r>
      <w:r w:rsidRPr="00634959">
        <w:rPr>
          <w:rFonts w:eastAsia="Times New Roman" w:cs="Times New Roman"/>
          <w:szCs w:val="24"/>
        </w:rPr>
        <w:t>άλι από το κείμενο προκύ</w:t>
      </w:r>
      <w:r>
        <w:rPr>
          <w:rFonts w:eastAsia="Times New Roman" w:cs="Times New Roman"/>
          <w:szCs w:val="24"/>
        </w:rPr>
        <w:t>πτει α</w:t>
      </w:r>
      <w:r w:rsidRPr="00634959">
        <w:rPr>
          <w:rFonts w:eastAsia="Times New Roman" w:cs="Times New Roman"/>
          <w:szCs w:val="24"/>
        </w:rPr>
        <w:t>υτό</w:t>
      </w:r>
      <w:r>
        <w:rPr>
          <w:rFonts w:eastAsia="Times New Roman" w:cs="Times New Roman"/>
          <w:szCs w:val="24"/>
        </w:rPr>
        <w:t>. Τ</w:t>
      </w:r>
      <w:r w:rsidRPr="00634959">
        <w:rPr>
          <w:rFonts w:eastAsia="Times New Roman" w:cs="Times New Roman"/>
          <w:szCs w:val="24"/>
        </w:rPr>
        <w:t>ίποτε εκτός κειμένου</w:t>
      </w:r>
      <w:r>
        <w:rPr>
          <w:rFonts w:eastAsia="Times New Roman" w:cs="Times New Roman"/>
          <w:szCs w:val="24"/>
        </w:rPr>
        <w:t xml:space="preserve">. </w:t>
      </w:r>
      <w:r w:rsidRPr="00634959">
        <w:rPr>
          <w:rFonts w:eastAsia="Times New Roman" w:cs="Times New Roman"/>
          <w:szCs w:val="24"/>
        </w:rPr>
        <w:t xml:space="preserve">Πιστεύω </w:t>
      </w:r>
      <w:r w:rsidRPr="002B5B2E">
        <w:rPr>
          <w:rFonts w:eastAsia="Times New Roman"/>
          <w:bCs/>
          <w:shd w:val="clear" w:color="auto" w:fill="FFFFFF"/>
        </w:rPr>
        <w:t>ότι</w:t>
      </w:r>
      <w:r>
        <w:rPr>
          <w:rFonts w:eastAsia="Times New Roman" w:cs="Times New Roman"/>
          <w:szCs w:val="24"/>
        </w:rPr>
        <w:t xml:space="preserve"> </w:t>
      </w:r>
      <w:r w:rsidRPr="00634959">
        <w:rPr>
          <w:rFonts w:eastAsia="Times New Roman" w:cs="Times New Roman"/>
          <w:szCs w:val="24"/>
        </w:rPr>
        <w:t xml:space="preserve">σε αυτές τις </w:t>
      </w:r>
      <w:r w:rsidRPr="00197F40">
        <w:rPr>
          <w:rFonts w:eastAsia="Times New Roman"/>
          <w:bCs/>
          <w:shd w:val="clear" w:color="auto" w:fill="FFFFFF"/>
        </w:rPr>
        <w:t>συζητήσεις</w:t>
      </w:r>
      <w:r>
        <w:rPr>
          <w:rFonts w:eastAsia="Times New Roman" w:cs="Times New Roman"/>
          <w:szCs w:val="24"/>
        </w:rPr>
        <w:t xml:space="preserve"> </w:t>
      </w:r>
      <w:r w:rsidRPr="00634959">
        <w:rPr>
          <w:rFonts w:eastAsia="Times New Roman" w:cs="Times New Roman"/>
          <w:szCs w:val="24"/>
        </w:rPr>
        <w:t>πρέπει να αναδ</w:t>
      </w:r>
      <w:r>
        <w:rPr>
          <w:rFonts w:eastAsia="Times New Roman" w:cs="Times New Roman"/>
          <w:szCs w:val="24"/>
        </w:rPr>
        <w:t xml:space="preserve">ιφούμε </w:t>
      </w:r>
      <w:r w:rsidRPr="00634959">
        <w:rPr>
          <w:rFonts w:eastAsia="Times New Roman" w:cs="Times New Roman"/>
          <w:szCs w:val="24"/>
        </w:rPr>
        <w:t>και να μπορούμε να κάνουμε κριτικό σχολιασμό στα κείμενα</w:t>
      </w:r>
      <w:r>
        <w:rPr>
          <w:rFonts w:eastAsia="Times New Roman" w:cs="Times New Roman"/>
          <w:szCs w:val="24"/>
        </w:rPr>
        <w:t>.</w:t>
      </w:r>
    </w:p>
    <w:p w14:paraId="373950F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w:t>
      </w:r>
      <w:r w:rsidRPr="00634959">
        <w:rPr>
          <w:rFonts w:eastAsia="Times New Roman" w:cs="Times New Roman"/>
          <w:szCs w:val="24"/>
        </w:rPr>
        <w:t>ρος επίρρωση των ανωτέρω</w:t>
      </w:r>
      <w:r>
        <w:rPr>
          <w:rFonts w:eastAsia="Times New Roman" w:cs="Times New Roman"/>
          <w:szCs w:val="24"/>
        </w:rPr>
        <w:t>,</w:t>
      </w:r>
      <w:r w:rsidRPr="00634959">
        <w:rPr>
          <w:rFonts w:eastAsia="Times New Roman" w:cs="Times New Roman"/>
          <w:szCs w:val="24"/>
        </w:rPr>
        <w:t xml:space="preserve"> αρκεί μ</w:t>
      </w:r>
      <w:r>
        <w:rPr>
          <w:rFonts w:eastAsia="Times New Roman" w:cs="Times New Roman"/>
          <w:szCs w:val="24"/>
        </w:rPr>
        <w:t>ι</w:t>
      </w:r>
      <w:r w:rsidRPr="00634959">
        <w:rPr>
          <w:rFonts w:eastAsia="Times New Roman" w:cs="Times New Roman"/>
          <w:szCs w:val="24"/>
        </w:rPr>
        <w:t xml:space="preserve">α ανάγνωση </w:t>
      </w:r>
      <w:r w:rsidRPr="00634959">
        <w:rPr>
          <w:rFonts w:eastAsia="Times New Roman" w:cs="Times New Roman"/>
          <w:szCs w:val="24"/>
        </w:rPr>
        <w:t>ενδεικτικά στα κεφάλαια 1 και 2 του προϋπολογισμού</w:t>
      </w:r>
      <w:r>
        <w:rPr>
          <w:rFonts w:eastAsia="Times New Roman" w:cs="Times New Roman"/>
          <w:szCs w:val="24"/>
        </w:rPr>
        <w:t>,</w:t>
      </w:r>
      <w:r w:rsidRPr="00634959">
        <w:rPr>
          <w:rFonts w:eastAsia="Times New Roman" w:cs="Times New Roman"/>
          <w:szCs w:val="24"/>
        </w:rPr>
        <w:t xml:space="preserve"> στον πίνακα 1</w:t>
      </w:r>
      <w:r>
        <w:rPr>
          <w:rFonts w:eastAsia="Times New Roman" w:cs="Times New Roman"/>
          <w:szCs w:val="24"/>
        </w:rPr>
        <w:t>.3 «Β</w:t>
      </w:r>
      <w:r w:rsidRPr="00634959">
        <w:rPr>
          <w:rFonts w:eastAsia="Times New Roman" w:cs="Times New Roman"/>
          <w:szCs w:val="24"/>
        </w:rPr>
        <w:t xml:space="preserve">ασικά μεγέθη της </w:t>
      </w:r>
      <w:r>
        <w:rPr>
          <w:rFonts w:eastAsia="Times New Roman" w:cs="Times New Roman"/>
          <w:szCs w:val="24"/>
        </w:rPr>
        <w:t>ε</w:t>
      </w:r>
      <w:r w:rsidRPr="00634959">
        <w:rPr>
          <w:rFonts w:eastAsia="Times New Roman" w:cs="Times New Roman"/>
          <w:szCs w:val="24"/>
        </w:rPr>
        <w:t>λληνικής οικονομίας</w:t>
      </w:r>
      <w:r>
        <w:rPr>
          <w:rFonts w:eastAsia="Times New Roman" w:cs="Times New Roman"/>
          <w:szCs w:val="24"/>
        </w:rPr>
        <w:t>»</w:t>
      </w:r>
      <w:r w:rsidRPr="00634959">
        <w:rPr>
          <w:rFonts w:eastAsia="Times New Roman" w:cs="Times New Roman"/>
          <w:szCs w:val="24"/>
        </w:rPr>
        <w:t xml:space="preserve"> και τη γνώμη του Ελληνικού Δημοσιονομικού Συμβουλίου </w:t>
      </w:r>
      <w:r>
        <w:rPr>
          <w:rFonts w:eastAsia="Times New Roman" w:cs="Times New Roman"/>
          <w:szCs w:val="24"/>
        </w:rPr>
        <w:t>του ν.4</w:t>
      </w:r>
      <w:r w:rsidRPr="00634959">
        <w:rPr>
          <w:rFonts w:eastAsia="Times New Roman" w:cs="Times New Roman"/>
          <w:szCs w:val="24"/>
        </w:rPr>
        <w:t>270</w:t>
      </w:r>
      <w:r>
        <w:rPr>
          <w:rFonts w:eastAsia="Times New Roman" w:cs="Times New Roman"/>
          <w:szCs w:val="24"/>
        </w:rPr>
        <w:t xml:space="preserve">/2014 </w:t>
      </w:r>
      <w:r w:rsidRPr="0030220E">
        <w:rPr>
          <w:rFonts w:eastAsia="Times New Roman" w:cs="Times New Roman"/>
          <w:bCs/>
          <w:shd w:val="clear" w:color="auto" w:fill="FFFFFF"/>
        </w:rPr>
        <w:t>που</w:t>
      </w:r>
      <w:r>
        <w:rPr>
          <w:rFonts w:eastAsia="Times New Roman" w:cs="Times New Roman"/>
          <w:bCs/>
          <w:shd w:val="clear" w:color="auto" w:fill="FFFFFF"/>
        </w:rPr>
        <w:t xml:space="preserve">, ως </w:t>
      </w:r>
      <w:r w:rsidRPr="00634959">
        <w:rPr>
          <w:rFonts w:eastAsia="Times New Roman" w:cs="Times New Roman"/>
          <w:szCs w:val="24"/>
        </w:rPr>
        <w:t>φαίνεται</w:t>
      </w:r>
      <w:r>
        <w:rPr>
          <w:rFonts w:eastAsia="Times New Roman" w:cs="Times New Roman"/>
          <w:szCs w:val="24"/>
        </w:rPr>
        <w:t>,</w:t>
      </w:r>
      <w:r w:rsidRPr="00634959">
        <w:rPr>
          <w:rFonts w:eastAsia="Times New Roman" w:cs="Times New Roman"/>
          <w:szCs w:val="24"/>
        </w:rPr>
        <w:t xml:space="preserve"> υιοθετεί τις μακροοικονομικές και δημοσιονομικές προβλέψεις </w:t>
      </w:r>
      <w:r w:rsidRPr="00634959">
        <w:rPr>
          <w:rFonts w:eastAsia="Times New Roman" w:cs="Times New Roman"/>
          <w:szCs w:val="24"/>
        </w:rPr>
        <w:t xml:space="preserve">στις οποίες βασίζεται ο </w:t>
      </w:r>
      <w:r>
        <w:rPr>
          <w:rFonts w:eastAsia="Times New Roman" w:cs="Times New Roman"/>
          <w:szCs w:val="24"/>
        </w:rPr>
        <w:t>συ</w:t>
      </w:r>
      <w:r w:rsidRPr="00634959">
        <w:rPr>
          <w:rFonts w:eastAsia="Times New Roman" w:cs="Times New Roman"/>
          <w:szCs w:val="24"/>
        </w:rPr>
        <w:t>ζητούμενος προϋπολογισμός</w:t>
      </w:r>
      <w:r>
        <w:rPr>
          <w:rFonts w:eastAsia="Times New Roman" w:cs="Times New Roman"/>
          <w:szCs w:val="24"/>
        </w:rPr>
        <w:t>.</w:t>
      </w:r>
    </w:p>
    <w:p w14:paraId="373950F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w:t>
      </w:r>
      <w:r w:rsidRPr="00634959">
        <w:rPr>
          <w:rFonts w:eastAsia="Times New Roman" w:cs="Times New Roman"/>
          <w:szCs w:val="24"/>
        </w:rPr>
        <w:t>πειδή πολλά ειπώθηκαν για την υγεία</w:t>
      </w:r>
      <w:r>
        <w:rPr>
          <w:rFonts w:eastAsia="Times New Roman" w:cs="Times New Roman"/>
          <w:szCs w:val="24"/>
        </w:rPr>
        <w:t>,</w:t>
      </w:r>
      <w:r w:rsidRPr="00634959">
        <w:rPr>
          <w:rFonts w:eastAsia="Times New Roman" w:cs="Times New Roman"/>
          <w:szCs w:val="24"/>
        </w:rPr>
        <w:t xml:space="preserve"> ένα μόνο παράδειγμα μπορώ να φέρω για την απόκρουση </w:t>
      </w:r>
      <w:r>
        <w:rPr>
          <w:rFonts w:eastAsia="Times New Roman" w:cs="Times New Roman"/>
          <w:szCs w:val="24"/>
        </w:rPr>
        <w:t>τους: τ</w:t>
      </w:r>
      <w:r w:rsidRPr="00634959">
        <w:rPr>
          <w:rFonts w:eastAsia="Times New Roman" w:cs="Times New Roman"/>
          <w:szCs w:val="24"/>
        </w:rPr>
        <w:t xml:space="preserve">α μεγάλα βήματα που έγιναν στα νησιά </w:t>
      </w:r>
      <w:r>
        <w:rPr>
          <w:rFonts w:eastAsia="Times New Roman" w:cs="Times New Roman"/>
          <w:szCs w:val="24"/>
        </w:rPr>
        <w:t>μας, το ελικόπτερο του ΕΚΑΒ στη Σύρο,</w:t>
      </w:r>
      <w:r w:rsidRPr="00634959">
        <w:rPr>
          <w:rFonts w:eastAsia="Times New Roman" w:cs="Times New Roman"/>
          <w:szCs w:val="24"/>
        </w:rPr>
        <w:t xml:space="preserve"> το </w:t>
      </w:r>
      <w:r>
        <w:rPr>
          <w:rFonts w:eastAsia="Times New Roman" w:cs="Times New Roman"/>
          <w:szCs w:val="24"/>
        </w:rPr>
        <w:t>Ν</w:t>
      </w:r>
      <w:r w:rsidRPr="00634959">
        <w:rPr>
          <w:rFonts w:eastAsia="Times New Roman" w:cs="Times New Roman"/>
          <w:szCs w:val="24"/>
        </w:rPr>
        <w:t>οσοκομείο Σαντορίνης</w:t>
      </w:r>
      <w:r>
        <w:rPr>
          <w:rFonts w:eastAsia="Times New Roman" w:cs="Times New Roman"/>
          <w:szCs w:val="24"/>
        </w:rPr>
        <w:t>,</w:t>
      </w:r>
      <w:r w:rsidRPr="00634959">
        <w:rPr>
          <w:rFonts w:eastAsia="Times New Roman" w:cs="Times New Roman"/>
          <w:szCs w:val="24"/>
        </w:rPr>
        <w:t xml:space="preserve"> </w:t>
      </w:r>
      <w:r>
        <w:rPr>
          <w:rFonts w:eastAsia="Times New Roman" w:cs="Times New Roman"/>
          <w:szCs w:val="24"/>
        </w:rPr>
        <w:t>τη</w:t>
      </w:r>
      <w:r w:rsidRPr="00634959">
        <w:rPr>
          <w:rFonts w:eastAsia="Times New Roman" w:cs="Times New Roman"/>
          <w:szCs w:val="24"/>
        </w:rPr>
        <w:t xml:space="preserve"> Μο</w:t>
      </w:r>
      <w:r w:rsidRPr="00634959">
        <w:rPr>
          <w:rFonts w:eastAsia="Times New Roman" w:cs="Times New Roman"/>
          <w:szCs w:val="24"/>
        </w:rPr>
        <w:t>νάδα Τεχνητού Νεφρού στη Νάξο και άλλα</w:t>
      </w:r>
      <w:r>
        <w:rPr>
          <w:rFonts w:eastAsia="Times New Roman" w:cs="Times New Roman"/>
          <w:szCs w:val="24"/>
        </w:rPr>
        <w:t>. Υ</w:t>
      </w:r>
      <w:r w:rsidRPr="00634959">
        <w:rPr>
          <w:rFonts w:eastAsia="Times New Roman" w:cs="Times New Roman"/>
          <w:szCs w:val="24"/>
        </w:rPr>
        <w:t>πάρχουν κ</w:t>
      </w:r>
      <w:r>
        <w:rPr>
          <w:rFonts w:eastAsia="Times New Roman" w:cs="Times New Roman"/>
          <w:szCs w:val="24"/>
        </w:rPr>
        <w:t>α</w:t>
      </w:r>
      <w:r w:rsidRPr="00634959">
        <w:rPr>
          <w:rFonts w:eastAsia="Times New Roman" w:cs="Times New Roman"/>
          <w:szCs w:val="24"/>
        </w:rPr>
        <w:t>ι άλλα να αναφέρω</w:t>
      </w:r>
      <w:r>
        <w:rPr>
          <w:rFonts w:eastAsia="Times New Roman" w:cs="Times New Roman"/>
          <w:szCs w:val="24"/>
        </w:rPr>
        <w:t>.</w:t>
      </w:r>
      <w:r w:rsidRPr="00634959">
        <w:rPr>
          <w:rFonts w:eastAsia="Times New Roman" w:cs="Times New Roman"/>
          <w:szCs w:val="24"/>
        </w:rPr>
        <w:t xml:space="preserve"> Αναφέρ</w:t>
      </w:r>
      <w:r>
        <w:rPr>
          <w:rFonts w:eastAsia="Times New Roman" w:cs="Times New Roman"/>
          <w:szCs w:val="24"/>
        </w:rPr>
        <w:t>ω τα</w:t>
      </w:r>
      <w:r w:rsidRPr="00634959">
        <w:rPr>
          <w:rFonts w:eastAsia="Times New Roman" w:cs="Times New Roman"/>
          <w:szCs w:val="24"/>
        </w:rPr>
        <w:t xml:space="preserve"> συγκεκριμένα</w:t>
      </w:r>
      <w:r>
        <w:rPr>
          <w:rFonts w:eastAsia="Times New Roman" w:cs="Times New Roman"/>
          <w:szCs w:val="24"/>
        </w:rPr>
        <w:t>,</w:t>
      </w:r>
      <w:r w:rsidRPr="00634959">
        <w:rPr>
          <w:rFonts w:eastAsia="Times New Roman" w:cs="Times New Roman"/>
          <w:szCs w:val="24"/>
        </w:rPr>
        <w:t xml:space="preserve"> θυμίζοντας τη φράση </w:t>
      </w:r>
      <w:r>
        <w:rPr>
          <w:rFonts w:eastAsia="Times New Roman" w:cs="Times New Roman"/>
          <w:szCs w:val="24"/>
        </w:rPr>
        <w:t>«</w:t>
      </w:r>
      <w:r w:rsidRPr="00634959">
        <w:rPr>
          <w:rFonts w:eastAsia="Times New Roman" w:cs="Times New Roman"/>
          <w:szCs w:val="24"/>
        </w:rPr>
        <w:t>έλεγχος των ψευδ</w:t>
      </w:r>
      <w:r>
        <w:rPr>
          <w:rFonts w:eastAsia="Times New Roman" w:cs="Times New Roman"/>
          <w:szCs w:val="24"/>
        </w:rPr>
        <w:t>ομένων</w:t>
      </w:r>
      <w:r w:rsidRPr="00634959">
        <w:rPr>
          <w:rFonts w:eastAsia="Times New Roman" w:cs="Times New Roman"/>
          <w:szCs w:val="24"/>
        </w:rPr>
        <w:t xml:space="preserve"> τα πράγματα</w:t>
      </w:r>
      <w:r>
        <w:rPr>
          <w:rFonts w:eastAsia="Times New Roman" w:cs="Times New Roman"/>
          <w:szCs w:val="24"/>
        </w:rPr>
        <w:t>».</w:t>
      </w:r>
    </w:p>
    <w:p w14:paraId="373950F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634959">
        <w:rPr>
          <w:rFonts w:eastAsia="Times New Roman" w:cs="Times New Roman"/>
          <w:szCs w:val="24"/>
        </w:rPr>
        <w:t>υρίες και κύριοι συνάδελφοι</w:t>
      </w:r>
      <w:r>
        <w:rPr>
          <w:rFonts w:eastAsia="Times New Roman" w:cs="Times New Roman"/>
          <w:szCs w:val="24"/>
        </w:rPr>
        <w:t>,</w:t>
      </w:r>
      <w:r w:rsidRPr="00634959">
        <w:rPr>
          <w:rFonts w:eastAsia="Times New Roman" w:cs="Times New Roman"/>
          <w:szCs w:val="24"/>
        </w:rPr>
        <w:t xml:space="preserve"> πάνω σε αυτή την έξοδο του Αυγούστου 2018 και τα λελογισμένα βήματα βασίζ</w:t>
      </w:r>
      <w:r>
        <w:rPr>
          <w:rFonts w:eastAsia="Times New Roman" w:cs="Times New Roman"/>
          <w:szCs w:val="24"/>
        </w:rPr>
        <w:t xml:space="preserve">ονται, </w:t>
      </w:r>
      <w:r w:rsidRPr="00634959">
        <w:rPr>
          <w:rFonts w:eastAsia="Times New Roman" w:cs="Times New Roman"/>
          <w:szCs w:val="24"/>
        </w:rPr>
        <w:t>όχι μόνο</w:t>
      </w:r>
      <w:r>
        <w:rPr>
          <w:rFonts w:eastAsia="Times New Roman" w:cs="Times New Roman"/>
          <w:szCs w:val="24"/>
        </w:rPr>
        <w:t xml:space="preserve"> τα εξαγγελθέντα και υλοποιούμε</w:t>
      </w:r>
      <w:r w:rsidRPr="00634959">
        <w:rPr>
          <w:rFonts w:eastAsia="Times New Roman" w:cs="Times New Roman"/>
          <w:szCs w:val="24"/>
        </w:rPr>
        <w:t xml:space="preserve">να </w:t>
      </w:r>
      <w:r>
        <w:rPr>
          <w:rFonts w:eastAsia="Times New Roman" w:cs="Times New Roman"/>
          <w:szCs w:val="24"/>
        </w:rPr>
        <w:t>ήδη</w:t>
      </w:r>
      <w:r w:rsidRPr="00634959">
        <w:rPr>
          <w:rFonts w:eastAsia="Times New Roman" w:cs="Times New Roman"/>
          <w:szCs w:val="24"/>
        </w:rPr>
        <w:t xml:space="preserve"> μέτρα</w:t>
      </w:r>
      <w:r>
        <w:rPr>
          <w:rFonts w:eastAsia="Times New Roman" w:cs="Times New Roman"/>
          <w:szCs w:val="24"/>
        </w:rPr>
        <w:t>, αλλά έχω την εντύπωση ότι ε</w:t>
      </w:r>
      <w:r w:rsidRPr="00634959">
        <w:rPr>
          <w:rFonts w:eastAsia="Times New Roman" w:cs="Times New Roman"/>
          <w:szCs w:val="24"/>
        </w:rPr>
        <w:t>κεί βασίζ</w:t>
      </w:r>
      <w:r>
        <w:rPr>
          <w:rFonts w:eastAsia="Times New Roman" w:cs="Times New Roman"/>
          <w:szCs w:val="24"/>
        </w:rPr>
        <w:t>ον</w:t>
      </w:r>
      <w:r w:rsidRPr="00634959">
        <w:rPr>
          <w:rFonts w:eastAsia="Times New Roman" w:cs="Times New Roman"/>
          <w:szCs w:val="24"/>
        </w:rPr>
        <w:t>ται και οι εξαγγελίες τ</w:t>
      </w:r>
      <w:r>
        <w:rPr>
          <w:rFonts w:eastAsia="Times New Roman" w:cs="Times New Roman"/>
          <w:szCs w:val="24"/>
        </w:rPr>
        <w:t>ης Α</w:t>
      </w:r>
      <w:r w:rsidRPr="00634959">
        <w:rPr>
          <w:rFonts w:eastAsia="Times New Roman" w:cs="Times New Roman"/>
          <w:szCs w:val="24"/>
        </w:rPr>
        <w:t>ντιπολιτεύσεως</w:t>
      </w:r>
      <w:r>
        <w:rPr>
          <w:rFonts w:eastAsia="Times New Roman" w:cs="Times New Roman"/>
          <w:szCs w:val="24"/>
        </w:rPr>
        <w:t>,</w:t>
      </w:r>
      <w:r w:rsidRPr="00634959">
        <w:rPr>
          <w:rFonts w:eastAsia="Times New Roman" w:cs="Times New Roman"/>
          <w:szCs w:val="24"/>
        </w:rPr>
        <w:t xml:space="preserve"> η οποία </w:t>
      </w:r>
      <w:r>
        <w:rPr>
          <w:rFonts w:eastAsia="Times New Roman" w:cs="Times New Roman"/>
          <w:szCs w:val="24"/>
        </w:rPr>
        <w:t>λεονταρίζει,</w:t>
      </w:r>
      <w:r w:rsidRPr="00634959">
        <w:rPr>
          <w:rFonts w:eastAsia="Times New Roman" w:cs="Times New Roman"/>
          <w:szCs w:val="24"/>
        </w:rPr>
        <w:t xml:space="preserve"> αποκρύπτοντας ότι η ίδια πήρε αέρα για διάφορες προτάσεις από αυτό το γεγονός</w:t>
      </w:r>
      <w:r>
        <w:rPr>
          <w:rFonts w:eastAsia="Times New Roman" w:cs="Times New Roman"/>
          <w:szCs w:val="24"/>
        </w:rPr>
        <w:t>. Τ</w:t>
      </w:r>
      <w:r w:rsidRPr="00634959">
        <w:rPr>
          <w:rFonts w:eastAsia="Times New Roman" w:cs="Times New Roman"/>
          <w:szCs w:val="24"/>
        </w:rPr>
        <w:t xml:space="preserve">ούτο </w:t>
      </w:r>
      <w:r>
        <w:rPr>
          <w:rFonts w:eastAsia="Times New Roman" w:cs="Times New Roman"/>
          <w:szCs w:val="24"/>
        </w:rPr>
        <w:t>προσμετρή</w:t>
      </w:r>
      <w:r>
        <w:rPr>
          <w:rFonts w:eastAsia="Times New Roman" w:cs="Times New Roman"/>
          <w:szCs w:val="24"/>
        </w:rPr>
        <w:t>στε το</w:t>
      </w:r>
      <w:r w:rsidRPr="00634959">
        <w:rPr>
          <w:rFonts w:eastAsia="Times New Roman" w:cs="Times New Roman"/>
          <w:szCs w:val="24"/>
        </w:rPr>
        <w:t xml:space="preserve"> και ως argumentum a contrario</w:t>
      </w:r>
      <w:r>
        <w:rPr>
          <w:rFonts w:eastAsia="Times New Roman" w:cs="Times New Roman"/>
          <w:szCs w:val="24"/>
        </w:rPr>
        <w:t>,</w:t>
      </w:r>
      <w:r w:rsidRPr="00634959">
        <w:rPr>
          <w:rFonts w:eastAsia="Times New Roman" w:cs="Times New Roman"/>
          <w:szCs w:val="24"/>
        </w:rPr>
        <w:t xml:space="preserve"> ως επιχείρημα εκ τ</w:t>
      </w:r>
      <w:r>
        <w:rPr>
          <w:rFonts w:eastAsia="Times New Roman" w:cs="Times New Roman"/>
          <w:szCs w:val="24"/>
        </w:rPr>
        <w:t>ου</w:t>
      </w:r>
      <w:r w:rsidRPr="00634959">
        <w:rPr>
          <w:rFonts w:eastAsia="Times New Roman" w:cs="Times New Roman"/>
          <w:szCs w:val="24"/>
        </w:rPr>
        <w:t xml:space="preserve"> αντιθέτ</w:t>
      </w:r>
      <w:r>
        <w:rPr>
          <w:rFonts w:eastAsia="Times New Roman" w:cs="Times New Roman"/>
          <w:szCs w:val="24"/>
        </w:rPr>
        <w:t>ου</w:t>
      </w:r>
      <w:r>
        <w:rPr>
          <w:rFonts w:eastAsia="Times New Roman" w:cs="Times New Roman"/>
          <w:szCs w:val="24"/>
        </w:rPr>
        <w:t>,</w:t>
      </w:r>
      <w:r w:rsidRPr="00634959">
        <w:rPr>
          <w:rFonts w:eastAsia="Times New Roman" w:cs="Times New Roman"/>
          <w:szCs w:val="24"/>
        </w:rPr>
        <w:t xml:space="preserve"> για να ενισχύσω τη δική μου επιχειρηματολογία</w:t>
      </w:r>
      <w:r>
        <w:rPr>
          <w:rFonts w:eastAsia="Times New Roman" w:cs="Times New Roman"/>
          <w:szCs w:val="24"/>
        </w:rPr>
        <w:t>. Χ</w:t>
      </w:r>
      <w:r w:rsidRPr="00634959">
        <w:rPr>
          <w:rFonts w:eastAsia="Times New Roman" w:cs="Times New Roman"/>
          <w:szCs w:val="24"/>
        </w:rPr>
        <w:t xml:space="preserve">ωρίς την αναγκαία και ικανή </w:t>
      </w:r>
      <w:r>
        <w:rPr>
          <w:rFonts w:eastAsia="Times New Roman" w:cs="Times New Roman"/>
          <w:szCs w:val="24"/>
        </w:rPr>
        <w:t>σ</w:t>
      </w:r>
      <w:r w:rsidRPr="00634959">
        <w:rPr>
          <w:rFonts w:eastAsia="Times New Roman" w:cs="Times New Roman"/>
          <w:szCs w:val="24"/>
        </w:rPr>
        <w:t>υνθήκη τ</w:t>
      </w:r>
      <w:r>
        <w:rPr>
          <w:rFonts w:eastAsia="Times New Roman" w:cs="Times New Roman"/>
          <w:szCs w:val="24"/>
        </w:rPr>
        <w:t xml:space="preserve">ης εξόδου του φετινού Αυγούστου, </w:t>
      </w:r>
      <w:r w:rsidRPr="00634959">
        <w:rPr>
          <w:rFonts w:eastAsia="Times New Roman" w:cs="Times New Roman"/>
          <w:szCs w:val="24"/>
        </w:rPr>
        <w:t>δεν θα είχε και η ίδια να προτείνει κανένα μέτρο από αυτά που ασυλλό</w:t>
      </w:r>
      <w:r w:rsidRPr="00634959">
        <w:rPr>
          <w:rFonts w:eastAsia="Times New Roman" w:cs="Times New Roman"/>
          <w:szCs w:val="24"/>
        </w:rPr>
        <w:t xml:space="preserve">γιστα </w:t>
      </w:r>
      <w:r>
        <w:rPr>
          <w:rFonts w:eastAsia="Times New Roman" w:cs="Times New Roman"/>
          <w:szCs w:val="24"/>
        </w:rPr>
        <w:t xml:space="preserve">-και όχι λελογισμένα- </w:t>
      </w:r>
      <w:r w:rsidRPr="00634959">
        <w:rPr>
          <w:rFonts w:eastAsia="Times New Roman" w:cs="Times New Roman"/>
          <w:szCs w:val="24"/>
        </w:rPr>
        <w:t>προτείνει τώρα</w:t>
      </w:r>
      <w:r>
        <w:rPr>
          <w:rFonts w:eastAsia="Times New Roman" w:cs="Times New Roman"/>
          <w:szCs w:val="24"/>
        </w:rPr>
        <w:t>.</w:t>
      </w:r>
    </w:p>
    <w:p w14:paraId="373950F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w:t>
      </w:r>
      <w:r w:rsidRPr="00634959">
        <w:rPr>
          <w:rFonts w:eastAsia="Times New Roman" w:cs="Times New Roman"/>
          <w:szCs w:val="24"/>
        </w:rPr>
        <w:t>ελειώνω την αγόρευση μου με ένα</w:t>
      </w:r>
      <w:r>
        <w:rPr>
          <w:rFonts w:eastAsia="Times New Roman" w:cs="Times New Roman"/>
          <w:szCs w:val="24"/>
        </w:rPr>
        <w:t>ν προβληματισμό και μι</w:t>
      </w:r>
      <w:r w:rsidRPr="00634959">
        <w:rPr>
          <w:rFonts w:eastAsia="Times New Roman" w:cs="Times New Roman"/>
          <w:szCs w:val="24"/>
        </w:rPr>
        <w:t xml:space="preserve">α </w:t>
      </w:r>
      <w:r>
        <w:rPr>
          <w:rFonts w:eastAsia="Times New Roman" w:cs="Times New Roman"/>
          <w:szCs w:val="24"/>
        </w:rPr>
        <w:t>επισήμανση. Ο προβληματισμός σχετίζεται με μι</w:t>
      </w:r>
      <w:r w:rsidRPr="00634959">
        <w:rPr>
          <w:rFonts w:eastAsia="Times New Roman" w:cs="Times New Roman"/>
          <w:szCs w:val="24"/>
        </w:rPr>
        <w:t xml:space="preserve">α ομάδα συμπολιτών </w:t>
      </w:r>
      <w:r>
        <w:rPr>
          <w:rFonts w:eastAsia="Times New Roman" w:cs="Times New Roman"/>
          <w:szCs w:val="24"/>
        </w:rPr>
        <w:t>μας,</w:t>
      </w:r>
      <w:r w:rsidRPr="00634959">
        <w:rPr>
          <w:rFonts w:eastAsia="Times New Roman" w:cs="Times New Roman"/>
          <w:szCs w:val="24"/>
        </w:rPr>
        <w:t xml:space="preserve"> τους ομολογιούχους και τις απώλειές </w:t>
      </w:r>
      <w:r>
        <w:rPr>
          <w:rFonts w:eastAsia="Times New Roman" w:cs="Times New Roman"/>
          <w:szCs w:val="24"/>
        </w:rPr>
        <w:t>τους. Ξέρετε,</w:t>
      </w:r>
      <w:r w:rsidRPr="00634959">
        <w:rPr>
          <w:rFonts w:eastAsia="Times New Roman" w:cs="Times New Roman"/>
          <w:szCs w:val="24"/>
        </w:rPr>
        <w:t xml:space="preserve"> υπάρχει μεγάλη αγωνία</w:t>
      </w:r>
      <w:r>
        <w:rPr>
          <w:rFonts w:eastAsia="Times New Roman" w:cs="Times New Roman"/>
          <w:szCs w:val="24"/>
        </w:rPr>
        <w:t>. Γ</w:t>
      </w:r>
      <w:r w:rsidRPr="00634959">
        <w:rPr>
          <w:rFonts w:eastAsia="Times New Roman" w:cs="Times New Roman"/>
          <w:szCs w:val="24"/>
        </w:rPr>
        <w:t>νωρίζω τις δυ</w:t>
      </w:r>
      <w:r w:rsidRPr="00634959">
        <w:rPr>
          <w:rFonts w:eastAsia="Times New Roman" w:cs="Times New Roman"/>
          <w:szCs w:val="24"/>
        </w:rPr>
        <w:t>σκολίες και τα προβλήματα</w:t>
      </w:r>
      <w:r>
        <w:rPr>
          <w:rFonts w:eastAsia="Times New Roman" w:cs="Times New Roman"/>
          <w:szCs w:val="24"/>
        </w:rPr>
        <w:t>. Π</w:t>
      </w:r>
      <w:r w:rsidRPr="00634959">
        <w:rPr>
          <w:rFonts w:eastAsia="Times New Roman" w:cs="Times New Roman"/>
          <w:szCs w:val="24"/>
        </w:rPr>
        <w:t>αρ</w:t>
      </w:r>
      <w:r>
        <w:rPr>
          <w:rFonts w:eastAsia="Times New Roman" w:cs="Times New Roman"/>
          <w:szCs w:val="24"/>
        </w:rPr>
        <w:t xml:space="preserve">’ </w:t>
      </w:r>
      <w:r w:rsidRPr="00634959">
        <w:rPr>
          <w:rFonts w:eastAsia="Times New Roman" w:cs="Times New Roman"/>
          <w:szCs w:val="24"/>
        </w:rPr>
        <w:t>όλα αυτά</w:t>
      </w:r>
      <w:r>
        <w:rPr>
          <w:rFonts w:eastAsia="Times New Roman" w:cs="Times New Roman"/>
          <w:szCs w:val="24"/>
        </w:rPr>
        <w:t>,</w:t>
      </w:r>
      <w:r w:rsidRPr="00634959">
        <w:rPr>
          <w:rFonts w:eastAsia="Times New Roman" w:cs="Times New Roman"/>
          <w:szCs w:val="24"/>
        </w:rPr>
        <w:t xml:space="preserve"> πιστεύω ότι θα πρέπει να υπάρξει κάποια απάντηση έστω και για το μέλλον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επισήμανση.</w:t>
      </w:r>
    </w:p>
    <w:p w14:paraId="373950F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w:t>
      </w:r>
      <w:r w:rsidRPr="00634959">
        <w:rPr>
          <w:rFonts w:eastAsia="Times New Roman" w:cs="Times New Roman"/>
          <w:szCs w:val="24"/>
        </w:rPr>
        <w:t>εν αρκεί μόνο η βελτίωση των καταστάσεων</w:t>
      </w:r>
      <w:r>
        <w:rPr>
          <w:rFonts w:eastAsia="Times New Roman" w:cs="Times New Roman"/>
          <w:szCs w:val="24"/>
        </w:rPr>
        <w:t>,</w:t>
      </w:r>
      <w:r w:rsidRPr="00634959">
        <w:rPr>
          <w:rFonts w:eastAsia="Times New Roman" w:cs="Times New Roman"/>
          <w:szCs w:val="24"/>
        </w:rPr>
        <w:t xml:space="preserve"> οι νομοθετικές πρωτοβουλίες</w:t>
      </w:r>
      <w:r>
        <w:rPr>
          <w:rFonts w:eastAsia="Times New Roman" w:cs="Times New Roman"/>
          <w:szCs w:val="24"/>
        </w:rPr>
        <w:t xml:space="preserve"> ή τα </w:t>
      </w:r>
      <w:r w:rsidRPr="00634959">
        <w:rPr>
          <w:rFonts w:eastAsia="Times New Roman" w:cs="Times New Roman"/>
          <w:szCs w:val="24"/>
        </w:rPr>
        <w:t>ικανά μεγέθη των στατιστικών πο</w:t>
      </w:r>
      <w:r>
        <w:rPr>
          <w:rFonts w:eastAsia="Times New Roman" w:cs="Times New Roman"/>
          <w:szCs w:val="24"/>
        </w:rPr>
        <w:t>υ απαιτούνται για να</w:t>
      </w:r>
      <w:r>
        <w:rPr>
          <w:rFonts w:eastAsia="Times New Roman" w:cs="Times New Roman"/>
          <w:szCs w:val="24"/>
        </w:rPr>
        <w:t xml:space="preserve"> προχωρήσουμε. Χ</w:t>
      </w:r>
      <w:r w:rsidRPr="00634959">
        <w:rPr>
          <w:rFonts w:eastAsia="Times New Roman" w:cs="Times New Roman"/>
          <w:szCs w:val="24"/>
        </w:rPr>
        <w:t>ρειάζεται και ένα οραματικό μείγ</w:t>
      </w:r>
      <w:r>
        <w:rPr>
          <w:rFonts w:eastAsia="Times New Roman" w:cs="Times New Roman"/>
          <w:szCs w:val="24"/>
        </w:rPr>
        <w:t xml:space="preserve">μα πολιτικής </w:t>
      </w:r>
      <w:r w:rsidRPr="0039770E">
        <w:rPr>
          <w:rFonts w:eastAsia="Times New Roman" w:cs="Times New Roman"/>
          <w:szCs w:val="24"/>
        </w:rPr>
        <w:t>βασισμένο στο νεύρο,</w:t>
      </w:r>
      <w:r w:rsidRPr="00634959">
        <w:rPr>
          <w:rFonts w:eastAsia="Times New Roman" w:cs="Times New Roman"/>
          <w:szCs w:val="24"/>
        </w:rPr>
        <w:t xml:space="preserve"> την αυτοπ</w:t>
      </w:r>
      <w:r>
        <w:rPr>
          <w:rFonts w:eastAsia="Times New Roman" w:cs="Times New Roman"/>
          <w:szCs w:val="24"/>
        </w:rPr>
        <w:t>εποίθηση και την αισιοδοξία τόσο</w:t>
      </w:r>
      <w:r w:rsidRPr="00634959">
        <w:rPr>
          <w:rFonts w:eastAsia="Times New Roman" w:cs="Times New Roman"/>
          <w:szCs w:val="24"/>
        </w:rPr>
        <w:t xml:space="preserve"> τη δική μας όσο και του λαού </w:t>
      </w:r>
      <w:r>
        <w:rPr>
          <w:rFonts w:eastAsia="Times New Roman" w:cs="Times New Roman"/>
          <w:szCs w:val="24"/>
        </w:rPr>
        <w:t xml:space="preserve">μας. </w:t>
      </w:r>
    </w:p>
    <w:p w14:paraId="373950F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w:t>
      </w:r>
      <w:r w:rsidRPr="00634959">
        <w:rPr>
          <w:rFonts w:eastAsia="Times New Roman" w:cs="Times New Roman"/>
          <w:szCs w:val="24"/>
        </w:rPr>
        <w:t xml:space="preserve">υτό προσπαθούμε να προσφέρουμε </w:t>
      </w:r>
      <w:r w:rsidRPr="00F331DF">
        <w:rPr>
          <w:rFonts w:eastAsia="Times New Roman"/>
          <w:bCs/>
        </w:rPr>
        <w:t>και</w:t>
      </w:r>
      <w:r>
        <w:rPr>
          <w:rFonts w:eastAsia="Times New Roman" w:cs="Times New Roman"/>
          <w:szCs w:val="24"/>
        </w:rPr>
        <w:t xml:space="preserve"> τ</w:t>
      </w:r>
      <w:r w:rsidRPr="00634959">
        <w:rPr>
          <w:rFonts w:eastAsia="Times New Roman" w:cs="Times New Roman"/>
          <w:szCs w:val="24"/>
        </w:rPr>
        <w:t xml:space="preserve">ο κατορθώνουμε σιγά-σιγά με τις πολιτικές και νομοθετικές </w:t>
      </w:r>
      <w:r w:rsidRPr="00634959">
        <w:rPr>
          <w:rFonts w:eastAsia="Times New Roman" w:cs="Times New Roman"/>
          <w:szCs w:val="24"/>
        </w:rPr>
        <w:t>παρεμβάσεις</w:t>
      </w:r>
      <w:r>
        <w:rPr>
          <w:rFonts w:eastAsia="Times New Roman" w:cs="Times New Roman"/>
          <w:szCs w:val="24"/>
        </w:rPr>
        <w:t>,</w:t>
      </w:r>
      <w:r w:rsidRPr="00634959">
        <w:rPr>
          <w:rFonts w:eastAsia="Times New Roman" w:cs="Times New Roman"/>
          <w:szCs w:val="24"/>
        </w:rPr>
        <w:t xml:space="preserve"> όχι μόνο στην οικονομία</w:t>
      </w:r>
      <w:r>
        <w:rPr>
          <w:rFonts w:eastAsia="Times New Roman" w:cs="Times New Roman"/>
          <w:szCs w:val="24"/>
        </w:rPr>
        <w:t>,</w:t>
      </w:r>
      <w:r w:rsidRPr="00634959">
        <w:rPr>
          <w:rFonts w:eastAsia="Times New Roman" w:cs="Times New Roman"/>
          <w:szCs w:val="24"/>
        </w:rPr>
        <w:t xml:space="preserve"> αλλά και στα δικαιώματα και στην εξωτερική πολιτική και σε άλλους ζωτικούς τομείς</w:t>
      </w:r>
      <w:r>
        <w:rPr>
          <w:rFonts w:eastAsia="Times New Roman" w:cs="Times New Roman"/>
          <w:szCs w:val="24"/>
        </w:rPr>
        <w:t>.</w:t>
      </w:r>
    </w:p>
    <w:p w14:paraId="373950FE" w14:textId="77777777" w:rsidR="00B27939" w:rsidRDefault="00D93F4B">
      <w:pPr>
        <w:spacing w:after="0" w:line="600" w:lineRule="auto"/>
        <w:ind w:firstLine="720"/>
        <w:jc w:val="both"/>
        <w:rPr>
          <w:rFonts w:eastAsia="Times New Roman" w:cs="Times New Roman"/>
          <w:szCs w:val="24"/>
        </w:rPr>
      </w:pPr>
      <w:r w:rsidRPr="00416E19">
        <w:rPr>
          <w:rFonts w:eastAsia="Times New Roman"/>
          <w:szCs w:val="24"/>
        </w:rPr>
        <w:t>Κυρίες και κύριοι</w:t>
      </w:r>
      <w:r>
        <w:rPr>
          <w:rFonts w:eastAsia="Times New Roman"/>
          <w:szCs w:val="24"/>
        </w:rPr>
        <w:t xml:space="preserve">, η </w:t>
      </w:r>
      <w:r w:rsidRPr="00F652DD">
        <w:rPr>
          <w:rFonts w:eastAsia="Times New Roman"/>
          <w:szCs w:val="24"/>
        </w:rPr>
        <w:t>πολιτική</w:t>
      </w:r>
      <w:r w:rsidRPr="00634959">
        <w:rPr>
          <w:rFonts w:eastAsia="Times New Roman" w:cs="Times New Roman"/>
          <w:szCs w:val="24"/>
        </w:rPr>
        <w:t xml:space="preserve"> ως ζητούμενο επιστρέφει</w:t>
      </w:r>
      <w:r>
        <w:rPr>
          <w:rFonts w:eastAsia="Times New Roman" w:cs="Times New Roman"/>
          <w:szCs w:val="24"/>
        </w:rPr>
        <w:t>.</w:t>
      </w:r>
      <w:r w:rsidRPr="00634959">
        <w:rPr>
          <w:rFonts w:eastAsia="Times New Roman" w:cs="Times New Roman"/>
          <w:szCs w:val="24"/>
        </w:rPr>
        <w:t xml:space="preserve"> Αυτό είναι το μεγαλύτερο επίτευγμα των τελευταίων αυτών χρόνων της διακυβέρνησης</w:t>
      </w:r>
      <w:r w:rsidRPr="00634959">
        <w:rPr>
          <w:rFonts w:eastAsia="Times New Roman" w:cs="Times New Roman"/>
          <w:szCs w:val="24"/>
        </w:rPr>
        <w:t xml:space="preserve"> του ΣΥΡΙΖΑ</w:t>
      </w:r>
      <w:r>
        <w:rPr>
          <w:rFonts w:eastAsia="Times New Roman" w:cs="Times New Roman"/>
          <w:szCs w:val="24"/>
        </w:rPr>
        <w:t xml:space="preserve">. </w:t>
      </w:r>
    </w:p>
    <w:p w14:paraId="373950F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lang w:val="en-US"/>
        </w:rPr>
        <w:t>H</w:t>
      </w:r>
      <w:r w:rsidRPr="004652DA">
        <w:rPr>
          <w:rFonts w:eastAsia="Times New Roman" w:cs="Times New Roman"/>
          <w:szCs w:val="24"/>
        </w:rPr>
        <w:t xml:space="preserve"> Ελλάδα θα δώσει τη μάχη της δίπλα στις δημοκρατικές δυνάμεις των ευρωπαϊκών χωρών εναντίον των σκοτεινών </w:t>
      </w:r>
      <w:r>
        <w:rPr>
          <w:rFonts w:eastAsia="Times New Roman" w:cs="Times New Roman"/>
          <w:szCs w:val="24"/>
        </w:rPr>
        <w:t>αν</w:t>
      </w:r>
      <w:r w:rsidRPr="004652DA">
        <w:rPr>
          <w:rFonts w:eastAsia="Times New Roman" w:cs="Times New Roman"/>
          <w:szCs w:val="24"/>
        </w:rPr>
        <w:t xml:space="preserve">ορθολογικών </w:t>
      </w:r>
      <w:r>
        <w:rPr>
          <w:rFonts w:eastAsia="Times New Roman" w:cs="Times New Roman"/>
          <w:szCs w:val="24"/>
        </w:rPr>
        <w:t>δ</w:t>
      </w:r>
      <w:r w:rsidRPr="004652DA">
        <w:rPr>
          <w:rFonts w:eastAsia="Times New Roman" w:cs="Times New Roman"/>
          <w:szCs w:val="24"/>
        </w:rPr>
        <w:t>υνάμεων που επιδιώκουν στην Ελλάδα</w:t>
      </w:r>
      <w:r>
        <w:rPr>
          <w:rFonts w:eastAsia="Times New Roman" w:cs="Times New Roman"/>
          <w:szCs w:val="24"/>
        </w:rPr>
        <w:t>,</w:t>
      </w:r>
      <w:r w:rsidRPr="004652DA">
        <w:rPr>
          <w:rFonts w:eastAsia="Times New Roman" w:cs="Times New Roman"/>
          <w:szCs w:val="24"/>
        </w:rPr>
        <w:t xml:space="preserve"> την Ευρώπη και τον κόσμο να εμφανιστούν ως κάτι νέο και αντισυστημικό</w:t>
      </w:r>
      <w:r>
        <w:rPr>
          <w:rFonts w:eastAsia="Times New Roman" w:cs="Times New Roman"/>
          <w:szCs w:val="24"/>
        </w:rPr>
        <w:t>,</w:t>
      </w:r>
      <w:r w:rsidRPr="004652DA">
        <w:rPr>
          <w:rFonts w:eastAsia="Times New Roman" w:cs="Times New Roman"/>
          <w:szCs w:val="24"/>
        </w:rPr>
        <w:t xml:space="preserve"> αποκρύπτοντας</w:t>
      </w:r>
      <w:r w:rsidRPr="004652DA">
        <w:rPr>
          <w:rFonts w:eastAsia="Times New Roman" w:cs="Times New Roman"/>
          <w:szCs w:val="24"/>
        </w:rPr>
        <w:t xml:space="preserve"> ότι είναι το παλιό μικρόβιο του φόβου</w:t>
      </w:r>
      <w:r>
        <w:rPr>
          <w:rFonts w:eastAsia="Times New Roman" w:cs="Times New Roman"/>
          <w:szCs w:val="24"/>
        </w:rPr>
        <w:t>,</w:t>
      </w:r>
      <w:r w:rsidRPr="004652DA">
        <w:rPr>
          <w:rFonts w:eastAsia="Times New Roman" w:cs="Times New Roman"/>
          <w:szCs w:val="24"/>
        </w:rPr>
        <w:t xml:space="preserve"> της μισαλλοδοξίας και του αυταρχισμού</w:t>
      </w:r>
      <w:r>
        <w:rPr>
          <w:rFonts w:eastAsia="Times New Roman" w:cs="Times New Roman"/>
          <w:szCs w:val="24"/>
        </w:rPr>
        <w:t>,</w:t>
      </w:r>
      <w:r w:rsidRPr="004652DA">
        <w:rPr>
          <w:rFonts w:eastAsia="Times New Roman" w:cs="Times New Roman"/>
          <w:szCs w:val="24"/>
        </w:rPr>
        <w:t xml:space="preserve"> που επιχε</w:t>
      </w:r>
      <w:r>
        <w:rPr>
          <w:rFonts w:eastAsia="Times New Roman" w:cs="Times New Roman"/>
          <w:szCs w:val="24"/>
        </w:rPr>
        <w:t>ιρεί να εξέλθει από τα τάρταρα π</w:t>
      </w:r>
      <w:r w:rsidRPr="004652DA">
        <w:rPr>
          <w:rFonts w:eastAsia="Times New Roman" w:cs="Times New Roman"/>
          <w:szCs w:val="24"/>
        </w:rPr>
        <w:t>ου το έστειλαν οι νίκες των λαών</w:t>
      </w:r>
      <w:r>
        <w:rPr>
          <w:rFonts w:eastAsia="Times New Roman" w:cs="Times New Roman"/>
          <w:szCs w:val="24"/>
        </w:rPr>
        <w:t>,</w:t>
      </w:r>
      <w:r w:rsidRPr="004652DA">
        <w:rPr>
          <w:rFonts w:eastAsia="Times New Roman" w:cs="Times New Roman"/>
          <w:szCs w:val="24"/>
        </w:rPr>
        <w:t xml:space="preserve"> μετά το</w:t>
      </w:r>
      <w:r>
        <w:rPr>
          <w:rFonts w:eastAsia="Times New Roman" w:cs="Times New Roman"/>
          <w:szCs w:val="24"/>
        </w:rPr>
        <w:t>ν</w:t>
      </w:r>
      <w:r w:rsidRPr="004652DA">
        <w:rPr>
          <w:rFonts w:eastAsia="Times New Roman" w:cs="Times New Roman"/>
          <w:szCs w:val="24"/>
        </w:rPr>
        <w:t xml:space="preserve"> </w:t>
      </w:r>
      <w:r>
        <w:rPr>
          <w:rFonts w:eastAsia="Times New Roman" w:cs="Times New Roman"/>
          <w:szCs w:val="24"/>
        </w:rPr>
        <w:t>Β΄</w:t>
      </w:r>
      <w:r w:rsidRPr="004652DA">
        <w:rPr>
          <w:rFonts w:eastAsia="Times New Roman" w:cs="Times New Roman"/>
          <w:szCs w:val="24"/>
        </w:rPr>
        <w:t xml:space="preserve"> Παγκόσμιο Πόλεμο</w:t>
      </w:r>
      <w:r>
        <w:rPr>
          <w:rFonts w:eastAsia="Times New Roman" w:cs="Times New Roman"/>
          <w:szCs w:val="24"/>
        </w:rPr>
        <w:t>.</w:t>
      </w:r>
    </w:p>
    <w:p w14:paraId="3739510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w:t>
      </w:r>
      <w:r w:rsidRPr="004652DA">
        <w:rPr>
          <w:rFonts w:eastAsia="Times New Roman" w:cs="Times New Roman"/>
          <w:szCs w:val="24"/>
        </w:rPr>
        <w:t>σο για όσους ονειρεύονται εκλογικούς θριάμβους και τα συναφή</w:t>
      </w:r>
      <w:r>
        <w:rPr>
          <w:rFonts w:eastAsia="Times New Roman" w:cs="Times New Roman"/>
          <w:szCs w:val="24"/>
        </w:rPr>
        <w:t>,</w:t>
      </w:r>
      <w:r w:rsidRPr="004652DA">
        <w:rPr>
          <w:rFonts w:eastAsia="Times New Roman" w:cs="Times New Roman"/>
          <w:szCs w:val="24"/>
        </w:rPr>
        <w:t xml:space="preserve"> έχω να τ</w:t>
      </w:r>
      <w:r>
        <w:rPr>
          <w:rFonts w:eastAsia="Times New Roman" w:cs="Times New Roman"/>
          <w:szCs w:val="24"/>
        </w:rPr>
        <w:t>ο</w:t>
      </w:r>
      <w:r>
        <w:rPr>
          <w:rFonts w:eastAsia="Times New Roman" w:cs="Times New Roman"/>
          <w:szCs w:val="24"/>
        </w:rPr>
        <w:t xml:space="preserve">υς πω ότι πρόκειται περί θεμιτών βεβαίως φιλοδοξιών, </w:t>
      </w:r>
      <w:r w:rsidRPr="004652DA">
        <w:rPr>
          <w:rFonts w:eastAsia="Times New Roman" w:cs="Times New Roman"/>
          <w:szCs w:val="24"/>
        </w:rPr>
        <w:t xml:space="preserve">πλην όμως στο επίπεδο της δημοσκοπικής αυταρέσκειας που καθιστά τα όνειρα </w:t>
      </w:r>
      <w:r>
        <w:rPr>
          <w:rFonts w:eastAsia="Times New Roman" w:cs="Times New Roman"/>
          <w:szCs w:val="24"/>
        </w:rPr>
        <w:t xml:space="preserve">χίμαιρες </w:t>
      </w:r>
      <w:r w:rsidRPr="004652DA">
        <w:rPr>
          <w:rFonts w:eastAsia="Times New Roman" w:cs="Times New Roman"/>
          <w:szCs w:val="24"/>
        </w:rPr>
        <w:t>ή ενδεχομένως και παιδικές ονειρώξεις και ας μη θεωρηθεί αυτό προσβλητικό</w:t>
      </w:r>
      <w:r>
        <w:rPr>
          <w:rFonts w:eastAsia="Times New Roman" w:cs="Times New Roman"/>
          <w:szCs w:val="24"/>
        </w:rPr>
        <w:t>. Ν</w:t>
      </w:r>
      <w:r w:rsidRPr="004652DA">
        <w:rPr>
          <w:rFonts w:eastAsia="Times New Roman" w:cs="Times New Roman"/>
          <w:szCs w:val="24"/>
        </w:rPr>
        <w:t xml:space="preserve">α θυμούνται πάντα ότι η </w:t>
      </w:r>
      <w:r>
        <w:rPr>
          <w:rFonts w:eastAsia="Times New Roman" w:cs="Times New Roman"/>
          <w:szCs w:val="24"/>
        </w:rPr>
        <w:t>«</w:t>
      </w:r>
      <w:r w:rsidRPr="004652DA">
        <w:rPr>
          <w:rFonts w:eastAsia="Times New Roman" w:cs="Times New Roman"/>
          <w:szCs w:val="24"/>
        </w:rPr>
        <w:t>νύχτα βγάζει επίσκο</w:t>
      </w:r>
      <w:r w:rsidRPr="004652DA">
        <w:rPr>
          <w:rFonts w:eastAsia="Times New Roman" w:cs="Times New Roman"/>
          <w:szCs w:val="24"/>
        </w:rPr>
        <w:t>πο και η αυγή</w:t>
      </w:r>
      <w:r>
        <w:rPr>
          <w:rFonts w:eastAsia="Times New Roman" w:cs="Times New Roman"/>
          <w:szCs w:val="24"/>
        </w:rPr>
        <w:t xml:space="preserve"> μ</w:t>
      </w:r>
      <w:r w:rsidRPr="004652DA">
        <w:rPr>
          <w:rFonts w:eastAsia="Times New Roman" w:cs="Times New Roman"/>
          <w:szCs w:val="24"/>
        </w:rPr>
        <w:t>ητροπολίτη</w:t>
      </w:r>
      <w:r>
        <w:rPr>
          <w:rFonts w:eastAsia="Times New Roman" w:cs="Times New Roman"/>
          <w:szCs w:val="24"/>
        </w:rPr>
        <w:t>.</w:t>
      </w:r>
      <w:r>
        <w:rPr>
          <w:rFonts w:eastAsia="Times New Roman" w:cs="Times New Roman"/>
          <w:szCs w:val="24"/>
        </w:rPr>
        <w:t>»</w:t>
      </w:r>
    </w:p>
    <w:p w14:paraId="3739510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4652DA">
        <w:rPr>
          <w:rFonts w:eastAsia="Times New Roman" w:cs="Times New Roman"/>
          <w:szCs w:val="24"/>
        </w:rPr>
        <w:t>αι κάτι ακόμη</w:t>
      </w:r>
      <w:r>
        <w:rPr>
          <w:rFonts w:eastAsia="Times New Roman" w:cs="Times New Roman"/>
          <w:szCs w:val="24"/>
        </w:rPr>
        <w:t>,</w:t>
      </w:r>
      <w:r w:rsidRPr="004652DA">
        <w:rPr>
          <w:rFonts w:eastAsia="Times New Roman" w:cs="Times New Roman"/>
          <w:szCs w:val="24"/>
        </w:rPr>
        <w:t xml:space="preserve"> εκτός κειμένου</w:t>
      </w:r>
      <w:r>
        <w:rPr>
          <w:rFonts w:eastAsia="Times New Roman" w:cs="Times New Roman"/>
          <w:szCs w:val="24"/>
        </w:rPr>
        <w:t>,</w:t>
      </w:r>
      <w:r w:rsidRPr="004652DA">
        <w:rPr>
          <w:rFonts w:eastAsia="Times New Roman" w:cs="Times New Roman"/>
          <w:szCs w:val="24"/>
        </w:rPr>
        <w:t xml:space="preserve"> για τους </w:t>
      </w:r>
      <w:r>
        <w:rPr>
          <w:rFonts w:eastAsia="Times New Roman" w:cs="Times New Roman"/>
          <w:szCs w:val="24"/>
        </w:rPr>
        <w:t xml:space="preserve">φιλολογούντες, γλωσσολογούντες </w:t>
      </w:r>
      <w:r w:rsidRPr="004652DA">
        <w:rPr>
          <w:rFonts w:eastAsia="Times New Roman" w:cs="Times New Roman"/>
          <w:szCs w:val="24"/>
        </w:rPr>
        <w:t xml:space="preserve">και </w:t>
      </w:r>
      <w:r>
        <w:rPr>
          <w:rFonts w:eastAsia="Times New Roman" w:cs="Times New Roman"/>
          <w:szCs w:val="24"/>
        </w:rPr>
        <w:t>αναδιφούντες</w:t>
      </w:r>
      <w:r w:rsidRPr="004652DA">
        <w:rPr>
          <w:rFonts w:eastAsia="Times New Roman" w:cs="Times New Roman"/>
          <w:szCs w:val="24"/>
        </w:rPr>
        <w:t xml:space="preserve"> </w:t>
      </w:r>
      <w:r>
        <w:rPr>
          <w:rFonts w:eastAsia="Times New Roman" w:cs="Times New Roman"/>
          <w:szCs w:val="24"/>
        </w:rPr>
        <w:t xml:space="preserve">εις την </w:t>
      </w:r>
      <w:r w:rsidRPr="004652DA">
        <w:rPr>
          <w:rFonts w:eastAsia="Times New Roman" w:cs="Times New Roman"/>
          <w:szCs w:val="24"/>
        </w:rPr>
        <w:t>ιστορία και τα ιστορικά γεγονότα</w:t>
      </w:r>
      <w:r>
        <w:rPr>
          <w:rFonts w:eastAsia="Times New Roman" w:cs="Times New Roman"/>
          <w:szCs w:val="24"/>
        </w:rPr>
        <w:t>:</w:t>
      </w:r>
      <w:r w:rsidRPr="004652DA">
        <w:rPr>
          <w:rFonts w:eastAsia="Times New Roman" w:cs="Times New Roman"/>
          <w:szCs w:val="24"/>
        </w:rPr>
        <w:t xml:space="preserve"> Όποιος θέλει να εμπλουτίσει τις γνώσεις του</w:t>
      </w:r>
      <w:r>
        <w:rPr>
          <w:rFonts w:eastAsia="Times New Roman" w:cs="Times New Roman"/>
          <w:szCs w:val="24"/>
        </w:rPr>
        <w:t>,</w:t>
      </w:r>
      <w:r w:rsidRPr="004652DA">
        <w:rPr>
          <w:rFonts w:eastAsia="Times New Roman" w:cs="Times New Roman"/>
          <w:szCs w:val="24"/>
        </w:rPr>
        <w:t xml:space="preserve"> ας ψάξει να βρει τι είναι το Αμπεσεντάρ</w:t>
      </w:r>
      <w:r>
        <w:rPr>
          <w:rFonts w:eastAsia="Times New Roman" w:cs="Times New Roman"/>
          <w:szCs w:val="24"/>
        </w:rPr>
        <w:t>,</w:t>
      </w:r>
      <w:r w:rsidRPr="004652DA">
        <w:rPr>
          <w:rFonts w:eastAsia="Times New Roman" w:cs="Times New Roman"/>
          <w:szCs w:val="24"/>
        </w:rPr>
        <w:t xml:space="preserve"> πότε εξεδόθη και από ποιον</w:t>
      </w:r>
      <w:r>
        <w:rPr>
          <w:rFonts w:eastAsia="Times New Roman" w:cs="Times New Roman"/>
          <w:szCs w:val="24"/>
        </w:rPr>
        <w:t>.</w:t>
      </w:r>
      <w:r w:rsidRPr="004652DA">
        <w:rPr>
          <w:rFonts w:eastAsia="Times New Roman" w:cs="Times New Roman"/>
          <w:szCs w:val="24"/>
        </w:rPr>
        <w:t xml:space="preserve"> </w:t>
      </w:r>
      <w:r>
        <w:rPr>
          <w:rFonts w:eastAsia="Times New Roman" w:cs="Times New Roman"/>
          <w:szCs w:val="24"/>
        </w:rPr>
        <w:t>«Ό</w:t>
      </w:r>
      <w:r w:rsidRPr="004652DA">
        <w:rPr>
          <w:rFonts w:eastAsia="Times New Roman" w:cs="Times New Roman"/>
          <w:szCs w:val="24"/>
        </w:rPr>
        <w:t>λβιος όστις ιστορίης έσχε μάθησιν</w:t>
      </w:r>
      <w:r>
        <w:rPr>
          <w:rFonts w:eastAsia="Times New Roman" w:cs="Times New Roman"/>
          <w:szCs w:val="24"/>
        </w:rPr>
        <w:t xml:space="preserve">». </w:t>
      </w:r>
      <w:r w:rsidRPr="004652DA">
        <w:rPr>
          <w:rFonts w:eastAsia="Times New Roman" w:cs="Times New Roman"/>
          <w:szCs w:val="24"/>
        </w:rPr>
        <w:t>Ευχαριστώ</w:t>
      </w:r>
      <w:r>
        <w:rPr>
          <w:rFonts w:eastAsia="Times New Roman" w:cs="Times New Roman"/>
          <w:szCs w:val="24"/>
        </w:rPr>
        <w:t>.</w:t>
      </w:r>
    </w:p>
    <w:p w14:paraId="37395102"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7395103" w14:textId="77777777" w:rsidR="00B27939" w:rsidRDefault="00D93F4B">
      <w:pPr>
        <w:spacing w:after="0" w:line="600" w:lineRule="auto"/>
        <w:ind w:firstLine="720"/>
        <w:jc w:val="both"/>
        <w:rPr>
          <w:rFonts w:eastAsia="Times New Roman" w:cs="Times New Roman"/>
          <w:szCs w:val="24"/>
        </w:rPr>
      </w:pPr>
      <w:r w:rsidRPr="00933B82">
        <w:rPr>
          <w:rFonts w:eastAsia="Times New Roman" w:cs="Times New Roman"/>
          <w:b/>
          <w:szCs w:val="24"/>
        </w:rPr>
        <w:t>ΠΡΟΕΔΡΕΥΩΝ (Σπυρίδων Λυκούδης):</w:t>
      </w:r>
      <w:r>
        <w:rPr>
          <w:rFonts w:eastAsia="Times New Roman" w:cs="Times New Roman"/>
          <w:szCs w:val="24"/>
        </w:rPr>
        <w:t xml:space="preserve"> </w:t>
      </w:r>
      <w:r w:rsidRPr="004652DA">
        <w:rPr>
          <w:rFonts w:eastAsia="Times New Roman" w:cs="Times New Roman"/>
          <w:szCs w:val="24"/>
        </w:rPr>
        <w:t>Ε</w:t>
      </w:r>
      <w:r>
        <w:rPr>
          <w:rFonts w:eastAsia="Times New Roman" w:cs="Times New Roman"/>
          <w:szCs w:val="24"/>
        </w:rPr>
        <w:t>υχαριστώ, κύριε συνάδελφε, για τη συνέπεια</w:t>
      </w:r>
      <w:r w:rsidRPr="004652DA">
        <w:rPr>
          <w:rFonts w:eastAsia="Times New Roman" w:cs="Times New Roman"/>
          <w:szCs w:val="24"/>
        </w:rPr>
        <w:t xml:space="preserve"> </w:t>
      </w:r>
      <w:r>
        <w:rPr>
          <w:rFonts w:eastAsia="Times New Roman" w:cs="Times New Roman"/>
          <w:szCs w:val="24"/>
        </w:rPr>
        <w:t>σ</w:t>
      </w:r>
      <w:r w:rsidRPr="004652DA">
        <w:rPr>
          <w:rFonts w:eastAsia="Times New Roman" w:cs="Times New Roman"/>
          <w:szCs w:val="24"/>
        </w:rPr>
        <w:t>το</w:t>
      </w:r>
      <w:r>
        <w:rPr>
          <w:rFonts w:eastAsia="Times New Roman" w:cs="Times New Roman"/>
          <w:szCs w:val="24"/>
        </w:rPr>
        <w:t>ν</w:t>
      </w:r>
      <w:r w:rsidRPr="004652DA">
        <w:rPr>
          <w:rFonts w:eastAsia="Times New Roman" w:cs="Times New Roman"/>
          <w:szCs w:val="24"/>
        </w:rPr>
        <w:t xml:space="preserve"> χρόνο</w:t>
      </w:r>
      <w:r>
        <w:rPr>
          <w:rFonts w:eastAsia="Times New Roman" w:cs="Times New Roman"/>
          <w:szCs w:val="24"/>
        </w:rPr>
        <w:t>. Πετύχατε</w:t>
      </w:r>
      <w:r w:rsidRPr="004652DA">
        <w:rPr>
          <w:rFonts w:eastAsia="Times New Roman" w:cs="Times New Roman"/>
          <w:szCs w:val="24"/>
        </w:rPr>
        <w:t xml:space="preserve"> το ακατόρθωτο σήμερα</w:t>
      </w:r>
      <w:r>
        <w:rPr>
          <w:rFonts w:eastAsia="Times New Roman" w:cs="Times New Roman"/>
          <w:szCs w:val="24"/>
        </w:rPr>
        <w:t>. Μ</w:t>
      </w:r>
      <w:r w:rsidRPr="004652DA">
        <w:rPr>
          <w:rFonts w:eastAsia="Times New Roman" w:cs="Times New Roman"/>
          <w:szCs w:val="24"/>
        </w:rPr>
        <w:t>ιλήσ</w:t>
      </w:r>
      <w:r>
        <w:rPr>
          <w:rFonts w:eastAsia="Times New Roman" w:cs="Times New Roman"/>
          <w:szCs w:val="24"/>
        </w:rPr>
        <w:t>α</w:t>
      </w:r>
      <w:r w:rsidRPr="004652DA">
        <w:rPr>
          <w:rFonts w:eastAsia="Times New Roman" w:cs="Times New Roman"/>
          <w:szCs w:val="24"/>
        </w:rPr>
        <w:t>τε λιγότερο από το</w:t>
      </w:r>
      <w:r>
        <w:rPr>
          <w:rFonts w:eastAsia="Times New Roman" w:cs="Times New Roman"/>
          <w:szCs w:val="24"/>
        </w:rPr>
        <w:t>ν</w:t>
      </w:r>
      <w:r w:rsidRPr="004652DA">
        <w:rPr>
          <w:rFonts w:eastAsia="Times New Roman" w:cs="Times New Roman"/>
          <w:szCs w:val="24"/>
        </w:rPr>
        <w:t xml:space="preserve"> χρόνο που είχατε</w:t>
      </w:r>
      <w:r>
        <w:rPr>
          <w:rFonts w:eastAsia="Times New Roman" w:cs="Times New Roman"/>
          <w:szCs w:val="24"/>
        </w:rPr>
        <w:t>.</w:t>
      </w:r>
    </w:p>
    <w:p w14:paraId="3739510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Τον λόγο έχει ο κ. Κατσανιώτης.</w:t>
      </w:r>
    </w:p>
    <w:p w14:paraId="37395105" w14:textId="77777777" w:rsidR="00B27939" w:rsidRDefault="00D93F4B">
      <w:pPr>
        <w:spacing w:after="0" w:line="600" w:lineRule="auto"/>
        <w:ind w:firstLine="720"/>
        <w:jc w:val="both"/>
        <w:rPr>
          <w:rFonts w:eastAsia="Times New Roman" w:cs="Times New Roman"/>
          <w:szCs w:val="24"/>
        </w:rPr>
      </w:pPr>
      <w:r w:rsidRPr="00933B82">
        <w:rPr>
          <w:rFonts w:eastAsia="Times New Roman" w:cs="Times New Roman"/>
          <w:b/>
          <w:szCs w:val="24"/>
        </w:rPr>
        <w:t>ΑΝΔΡΕΑΣ ΚΑΤΣΑΝΙΩΤΗΣ:</w:t>
      </w:r>
      <w:r>
        <w:rPr>
          <w:rFonts w:eastAsia="Times New Roman" w:cs="Times New Roman"/>
          <w:szCs w:val="24"/>
        </w:rPr>
        <w:t xml:space="preserve"> Ευχαριστώ, κύριε Π</w:t>
      </w:r>
      <w:r w:rsidRPr="004652DA">
        <w:rPr>
          <w:rFonts w:eastAsia="Times New Roman" w:cs="Times New Roman"/>
          <w:szCs w:val="24"/>
        </w:rPr>
        <w:t>ρόεδρε</w:t>
      </w:r>
      <w:r>
        <w:rPr>
          <w:rFonts w:eastAsia="Times New Roman" w:cs="Times New Roman"/>
          <w:szCs w:val="24"/>
        </w:rPr>
        <w:t>.</w:t>
      </w:r>
      <w:r w:rsidRPr="004652DA">
        <w:rPr>
          <w:rFonts w:eastAsia="Times New Roman" w:cs="Times New Roman"/>
          <w:szCs w:val="24"/>
        </w:rPr>
        <w:t xml:space="preserve"> </w:t>
      </w:r>
    </w:p>
    <w:p w14:paraId="37395106" w14:textId="77777777" w:rsidR="00B27939" w:rsidRDefault="00D93F4B">
      <w:pPr>
        <w:spacing w:after="0" w:line="600" w:lineRule="auto"/>
        <w:ind w:firstLine="720"/>
        <w:jc w:val="both"/>
        <w:rPr>
          <w:rFonts w:eastAsia="Times New Roman" w:cs="Times New Roman"/>
          <w:szCs w:val="24"/>
        </w:rPr>
      </w:pPr>
      <w:r w:rsidRPr="004652DA">
        <w:rPr>
          <w:rFonts w:eastAsia="Times New Roman" w:cs="Times New Roman"/>
          <w:szCs w:val="24"/>
        </w:rPr>
        <w:t>Σήμερα είναι μία μέρα</w:t>
      </w:r>
      <w:r>
        <w:rPr>
          <w:rFonts w:eastAsia="Times New Roman" w:cs="Times New Roman"/>
          <w:szCs w:val="24"/>
        </w:rPr>
        <w:t>,</w:t>
      </w:r>
      <w:r w:rsidRPr="004652DA">
        <w:rPr>
          <w:rFonts w:eastAsia="Times New Roman" w:cs="Times New Roman"/>
          <w:szCs w:val="24"/>
        </w:rPr>
        <w:t xml:space="preserve"> που όλοι θα πρέπει να καταδικά</w:t>
      </w:r>
      <w:r>
        <w:rPr>
          <w:rFonts w:eastAsia="Times New Roman" w:cs="Times New Roman"/>
          <w:szCs w:val="24"/>
        </w:rPr>
        <w:t>σ</w:t>
      </w:r>
      <w:r w:rsidRPr="004652DA">
        <w:rPr>
          <w:rFonts w:eastAsia="Times New Roman" w:cs="Times New Roman"/>
          <w:szCs w:val="24"/>
        </w:rPr>
        <w:t xml:space="preserve">ουμε την επίθεση στην </w:t>
      </w:r>
      <w:r>
        <w:rPr>
          <w:rFonts w:eastAsia="Times New Roman" w:cs="Times New Roman"/>
          <w:szCs w:val="24"/>
        </w:rPr>
        <w:t>«Κ</w:t>
      </w:r>
      <w:r w:rsidRPr="004652DA">
        <w:rPr>
          <w:rFonts w:eastAsia="Times New Roman" w:cs="Times New Roman"/>
          <w:szCs w:val="24"/>
        </w:rPr>
        <w:t>ΑΘΗΜΕΡΙΝΗ</w:t>
      </w:r>
      <w:r>
        <w:rPr>
          <w:rFonts w:eastAsia="Times New Roman" w:cs="Times New Roman"/>
          <w:szCs w:val="24"/>
        </w:rPr>
        <w:t>»</w:t>
      </w:r>
      <w:r w:rsidRPr="004652DA">
        <w:rPr>
          <w:rFonts w:eastAsia="Times New Roman" w:cs="Times New Roman"/>
          <w:szCs w:val="24"/>
        </w:rPr>
        <w:t xml:space="preserve"> και το</w:t>
      </w:r>
      <w:r>
        <w:rPr>
          <w:rFonts w:eastAsia="Times New Roman" w:cs="Times New Roman"/>
          <w:szCs w:val="24"/>
        </w:rPr>
        <w:t>ν</w:t>
      </w:r>
      <w:r w:rsidRPr="004652DA">
        <w:rPr>
          <w:rFonts w:eastAsia="Times New Roman" w:cs="Times New Roman"/>
          <w:szCs w:val="24"/>
        </w:rPr>
        <w:t xml:space="preserve"> </w:t>
      </w:r>
      <w:r>
        <w:rPr>
          <w:rFonts w:eastAsia="Times New Roman" w:cs="Times New Roman"/>
          <w:szCs w:val="24"/>
        </w:rPr>
        <w:t>«</w:t>
      </w:r>
      <w:r w:rsidRPr="004652DA">
        <w:rPr>
          <w:rFonts w:eastAsia="Times New Roman" w:cs="Times New Roman"/>
          <w:szCs w:val="24"/>
        </w:rPr>
        <w:t>ΣΚΑΪ</w:t>
      </w:r>
      <w:r>
        <w:rPr>
          <w:rFonts w:eastAsia="Times New Roman" w:cs="Times New Roman"/>
          <w:szCs w:val="24"/>
        </w:rPr>
        <w:t>»</w:t>
      </w:r>
      <w:r>
        <w:rPr>
          <w:rFonts w:eastAsia="Times New Roman" w:cs="Times New Roman"/>
          <w:szCs w:val="24"/>
        </w:rPr>
        <w:t>. Ε</w:t>
      </w:r>
      <w:r w:rsidRPr="004652DA">
        <w:rPr>
          <w:rFonts w:eastAsia="Times New Roman" w:cs="Times New Roman"/>
          <w:szCs w:val="24"/>
        </w:rPr>
        <w:t>πιτρέψτε μου</w:t>
      </w:r>
      <w:r>
        <w:rPr>
          <w:rFonts w:eastAsia="Times New Roman" w:cs="Times New Roman"/>
          <w:szCs w:val="24"/>
        </w:rPr>
        <w:t>,</w:t>
      </w:r>
      <w:r w:rsidRPr="004652DA">
        <w:rPr>
          <w:rFonts w:eastAsia="Times New Roman" w:cs="Times New Roman"/>
          <w:szCs w:val="24"/>
        </w:rPr>
        <w:t xml:space="preserve"> μ</w:t>
      </w:r>
      <w:r>
        <w:rPr>
          <w:rFonts w:eastAsia="Times New Roman" w:cs="Times New Roman"/>
          <w:szCs w:val="24"/>
        </w:rPr>
        <w:t>ι</w:t>
      </w:r>
      <w:r w:rsidRPr="004652DA">
        <w:rPr>
          <w:rFonts w:eastAsia="Times New Roman" w:cs="Times New Roman"/>
          <w:szCs w:val="24"/>
        </w:rPr>
        <w:t>α</w:t>
      </w:r>
      <w:r>
        <w:rPr>
          <w:rFonts w:eastAsia="Times New Roman" w:cs="Times New Roman"/>
          <w:szCs w:val="24"/>
        </w:rPr>
        <w:t>ς</w:t>
      </w:r>
      <w:r w:rsidRPr="004652DA">
        <w:rPr>
          <w:rFonts w:eastAsia="Times New Roman" w:cs="Times New Roman"/>
          <w:szCs w:val="24"/>
        </w:rPr>
        <w:t xml:space="preserve"> και έχω </w:t>
      </w:r>
      <w:r w:rsidRPr="004652DA">
        <w:rPr>
          <w:rFonts w:eastAsia="Times New Roman" w:cs="Times New Roman"/>
          <w:szCs w:val="24"/>
        </w:rPr>
        <w:t>περάσει σε αυτό το κτ</w:t>
      </w:r>
      <w:r>
        <w:rPr>
          <w:rFonts w:eastAsia="Times New Roman" w:cs="Times New Roman"/>
          <w:szCs w:val="24"/>
        </w:rPr>
        <w:t>ή</w:t>
      </w:r>
      <w:r w:rsidRPr="004652DA">
        <w:rPr>
          <w:rFonts w:eastAsia="Times New Roman" w:cs="Times New Roman"/>
          <w:szCs w:val="24"/>
        </w:rPr>
        <w:t xml:space="preserve">ριο </w:t>
      </w:r>
      <w:r>
        <w:rPr>
          <w:rFonts w:eastAsia="Times New Roman" w:cs="Times New Roman"/>
          <w:szCs w:val="24"/>
        </w:rPr>
        <w:t>οκτώ</w:t>
      </w:r>
      <w:r w:rsidRPr="004652DA">
        <w:rPr>
          <w:rFonts w:eastAsia="Times New Roman" w:cs="Times New Roman"/>
          <w:szCs w:val="24"/>
        </w:rPr>
        <w:t xml:space="preserve"> χρόνια επαγγελματικά</w:t>
      </w:r>
      <w:r>
        <w:rPr>
          <w:rFonts w:eastAsia="Times New Roman" w:cs="Times New Roman"/>
          <w:szCs w:val="24"/>
        </w:rPr>
        <w:t>,</w:t>
      </w:r>
      <w:r w:rsidRPr="004652DA">
        <w:rPr>
          <w:rFonts w:eastAsia="Times New Roman" w:cs="Times New Roman"/>
          <w:szCs w:val="24"/>
        </w:rPr>
        <w:t xml:space="preserve"> να πω στους συναδέλφους μου κουράγιο</w:t>
      </w:r>
      <w:r>
        <w:rPr>
          <w:rFonts w:eastAsia="Times New Roman" w:cs="Times New Roman"/>
          <w:szCs w:val="24"/>
        </w:rPr>
        <w:t>. Η</w:t>
      </w:r>
      <w:r w:rsidRPr="004652DA">
        <w:rPr>
          <w:rFonts w:eastAsia="Times New Roman" w:cs="Times New Roman"/>
          <w:szCs w:val="24"/>
        </w:rPr>
        <w:t xml:space="preserve"> </w:t>
      </w:r>
      <w:r>
        <w:rPr>
          <w:rFonts w:eastAsia="Times New Roman" w:cs="Times New Roman"/>
          <w:szCs w:val="24"/>
        </w:rPr>
        <w:t xml:space="preserve">δική μας </w:t>
      </w:r>
      <w:r w:rsidRPr="004652DA">
        <w:rPr>
          <w:rFonts w:eastAsia="Times New Roman" w:cs="Times New Roman"/>
          <w:szCs w:val="24"/>
        </w:rPr>
        <w:t>δουλειά είναι να καταδικάζουμε</w:t>
      </w:r>
      <w:r>
        <w:rPr>
          <w:rFonts w:eastAsia="Times New Roman" w:cs="Times New Roman"/>
          <w:szCs w:val="24"/>
        </w:rPr>
        <w:t>,</w:t>
      </w:r>
      <w:r w:rsidRPr="004652DA">
        <w:rPr>
          <w:rFonts w:eastAsia="Times New Roman" w:cs="Times New Roman"/>
          <w:szCs w:val="24"/>
        </w:rPr>
        <w:t xml:space="preserve"> η δουλειά της </w:t>
      </w:r>
      <w:r>
        <w:rPr>
          <w:rFonts w:eastAsia="Times New Roman" w:cs="Times New Roman"/>
          <w:szCs w:val="24"/>
        </w:rPr>
        <w:t>Κ</w:t>
      </w:r>
      <w:r w:rsidRPr="004652DA">
        <w:rPr>
          <w:rFonts w:eastAsia="Times New Roman" w:cs="Times New Roman"/>
          <w:szCs w:val="24"/>
        </w:rPr>
        <w:t>υβέρνησης είναι να συλλάβει άμεσα τους άθλιους τρομοκράτες</w:t>
      </w:r>
      <w:r>
        <w:rPr>
          <w:rFonts w:eastAsia="Times New Roman" w:cs="Times New Roman"/>
          <w:szCs w:val="24"/>
        </w:rPr>
        <w:t>.</w:t>
      </w:r>
    </w:p>
    <w:p w14:paraId="3739510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sidRPr="004652DA">
        <w:rPr>
          <w:rFonts w:eastAsia="Times New Roman" w:cs="Times New Roman"/>
          <w:szCs w:val="24"/>
        </w:rPr>
        <w:t xml:space="preserve"> συνάδελφοι</w:t>
      </w:r>
      <w:r>
        <w:rPr>
          <w:rFonts w:eastAsia="Times New Roman" w:cs="Times New Roman"/>
          <w:szCs w:val="24"/>
        </w:rPr>
        <w:t>, συζητάμε τ</w:t>
      </w:r>
      <w:r w:rsidRPr="004652DA">
        <w:rPr>
          <w:rFonts w:eastAsia="Times New Roman" w:cs="Times New Roman"/>
          <w:szCs w:val="24"/>
        </w:rPr>
        <w:t>ο</w:t>
      </w:r>
      <w:r>
        <w:rPr>
          <w:rFonts w:eastAsia="Times New Roman" w:cs="Times New Roman"/>
          <w:szCs w:val="24"/>
        </w:rPr>
        <w:t>ν</w:t>
      </w:r>
      <w:r w:rsidRPr="004652DA">
        <w:rPr>
          <w:rFonts w:eastAsia="Times New Roman" w:cs="Times New Roman"/>
          <w:szCs w:val="24"/>
        </w:rPr>
        <w:t xml:space="preserve"> τελευταίο </w:t>
      </w:r>
      <w:r>
        <w:rPr>
          <w:rFonts w:eastAsia="Times New Roman" w:cs="Times New Roman"/>
          <w:szCs w:val="24"/>
        </w:rPr>
        <w:t>π</w:t>
      </w:r>
      <w:r>
        <w:rPr>
          <w:rFonts w:eastAsia="Times New Roman" w:cs="Times New Roman"/>
          <w:szCs w:val="24"/>
        </w:rPr>
        <w:t>ροϋπολογισμό της απερχόμενης Κ</w:t>
      </w:r>
      <w:r w:rsidRPr="004652DA">
        <w:rPr>
          <w:rFonts w:eastAsia="Times New Roman" w:cs="Times New Roman"/>
          <w:szCs w:val="24"/>
        </w:rPr>
        <w:t xml:space="preserve">υβέρνησης </w:t>
      </w:r>
      <w:r>
        <w:rPr>
          <w:rFonts w:eastAsia="Times New Roman" w:cs="Times New Roman"/>
          <w:szCs w:val="24"/>
        </w:rPr>
        <w:t>ΣΥΡΙΖΑ</w:t>
      </w:r>
      <w:r>
        <w:rPr>
          <w:rFonts w:eastAsia="Times New Roman" w:cs="Times New Roman"/>
          <w:szCs w:val="24"/>
        </w:rPr>
        <w:t xml:space="preserve"> </w:t>
      </w:r>
      <w:r w:rsidRPr="004652DA">
        <w:rPr>
          <w:rFonts w:eastAsia="Times New Roman" w:cs="Times New Roman"/>
          <w:szCs w:val="24"/>
        </w:rPr>
        <w:t>-</w:t>
      </w:r>
      <w:r>
        <w:rPr>
          <w:rFonts w:eastAsia="Times New Roman" w:cs="Times New Roman"/>
          <w:szCs w:val="24"/>
        </w:rPr>
        <w:t xml:space="preserve"> </w:t>
      </w:r>
      <w:r>
        <w:rPr>
          <w:rFonts w:eastAsia="Times New Roman" w:cs="Times New Roman"/>
          <w:szCs w:val="24"/>
        </w:rPr>
        <w:t>ΑΝΕΛ. Τ</w:t>
      </w:r>
      <w:r w:rsidRPr="004652DA">
        <w:rPr>
          <w:rFonts w:eastAsia="Times New Roman" w:cs="Times New Roman"/>
          <w:szCs w:val="24"/>
        </w:rPr>
        <w:t xml:space="preserve">ο </w:t>
      </w:r>
      <w:r>
        <w:rPr>
          <w:rFonts w:eastAsia="Times New Roman" w:cs="Times New Roman"/>
          <w:szCs w:val="24"/>
        </w:rPr>
        <w:t>γεγονός πως είναι ο τελευταίος ε</w:t>
      </w:r>
      <w:r w:rsidRPr="004652DA">
        <w:rPr>
          <w:rFonts w:eastAsia="Times New Roman" w:cs="Times New Roman"/>
          <w:szCs w:val="24"/>
        </w:rPr>
        <w:t>ίναι το μοναδικό καλό νέο της συζήτησης</w:t>
      </w:r>
      <w:r>
        <w:rPr>
          <w:rFonts w:eastAsia="Times New Roman" w:cs="Times New Roman"/>
          <w:szCs w:val="24"/>
        </w:rPr>
        <w:t xml:space="preserve">. </w:t>
      </w:r>
    </w:p>
    <w:p w14:paraId="3739510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4652DA">
        <w:rPr>
          <w:rFonts w:eastAsia="Times New Roman" w:cs="Times New Roman"/>
          <w:szCs w:val="24"/>
        </w:rPr>
        <w:t xml:space="preserve">υρίες και κύριοι της </w:t>
      </w:r>
      <w:r>
        <w:rPr>
          <w:rFonts w:eastAsia="Times New Roman" w:cs="Times New Roman"/>
          <w:szCs w:val="24"/>
        </w:rPr>
        <w:t>Κ</w:t>
      </w:r>
      <w:r w:rsidRPr="004652DA">
        <w:rPr>
          <w:rFonts w:eastAsia="Times New Roman" w:cs="Times New Roman"/>
          <w:szCs w:val="24"/>
        </w:rPr>
        <w:t>υβέρνησης</w:t>
      </w:r>
      <w:r>
        <w:rPr>
          <w:rFonts w:eastAsia="Times New Roman" w:cs="Times New Roman"/>
          <w:szCs w:val="24"/>
        </w:rPr>
        <w:t>,</w:t>
      </w:r>
      <w:r w:rsidRPr="004652DA">
        <w:rPr>
          <w:rFonts w:eastAsia="Times New Roman" w:cs="Times New Roman"/>
          <w:szCs w:val="24"/>
        </w:rPr>
        <w:t xml:space="preserve"> σίγουρα θα θέλετε </w:t>
      </w:r>
      <w:r>
        <w:rPr>
          <w:rFonts w:eastAsia="Times New Roman" w:cs="Times New Roman"/>
          <w:szCs w:val="24"/>
        </w:rPr>
        <w:t>να ξεχαστεί το πρόσφατο παρελθόν σας. Επιδιώκετε να</w:t>
      </w:r>
      <w:r w:rsidRPr="004652DA">
        <w:rPr>
          <w:rFonts w:eastAsia="Times New Roman" w:cs="Times New Roman"/>
          <w:szCs w:val="24"/>
        </w:rPr>
        <w:t xml:space="preserve"> μηδενί</w:t>
      </w:r>
      <w:r>
        <w:rPr>
          <w:rFonts w:eastAsia="Times New Roman" w:cs="Times New Roman"/>
          <w:szCs w:val="24"/>
        </w:rPr>
        <w:t>σε</w:t>
      </w:r>
      <w:r>
        <w:rPr>
          <w:rFonts w:eastAsia="Times New Roman" w:cs="Times New Roman"/>
          <w:szCs w:val="24"/>
        </w:rPr>
        <w:t xml:space="preserve">τε </w:t>
      </w:r>
      <w:r w:rsidRPr="004652DA">
        <w:rPr>
          <w:rFonts w:eastAsia="Times New Roman" w:cs="Times New Roman"/>
          <w:szCs w:val="24"/>
        </w:rPr>
        <w:t>το ρολόι του χρόνου και να μας πείσετε πως μόλις τώρα ξεκινάτε</w:t>
      </w:r>
      <w:r>
        <w:rPr>
          <w:rFonts w:eastAsia="Times New Roman" w:cs="Times New Roman"/>
          <w:szCs w:val="24"/>
        </w:rPr>
        <w:t>.</w:t>
      </w:r>
      <w:r w:rsidRPr="004652DA">
        <w:rPr>
          <w:rFonts w:eastAsia="Times New Roman" w:cs="Times New Roman"/>
          <w:szCs w:val="24"/>
        </w:rPr>
        <w:t xml:space="preserve"> Κάνετε μεγάλο λάθος και το ξέρουν όλοι</w:t>
      </w:r>
      <w:r>
        <w:rPr>
          <w:rFonts w:eastAsia="Times New Roman" w:cs="Times New Roman"/>
          <w:szCs w:val="24"/>
        </w:rPr>
        <w:t>. Τ</w:t>
      </w:r>
      <w:r w:rsidRPr="004652DA">
        <w:rPr>
          <w:rFonts w:eastAsia="Times New Roman" w:cs="Times New Roman"/>
          <w:szCs w:val="24"/>
        </w:rPr>
        <w:t xml:space="preserve">ο ξέρετε και </w:t>
      </w:r>
      <w:r>
        <w:rPr>
          <w:rFonts w:eastAsia="Times New Roman" w:cs="Times New Roman"/>
          <w:szCs w:val="24"/>
        </w:rPr>
        <w:t>εσείς. Τ</w:t>
      </w:r>
      <w:r w:rsidRPr="004652DA">
        <w:rPr>
          <w:rFonts w:eastAsia="Times New Roman" w:cs="Times New Roman"/>
          <w:szCs w:val="24"/>
        </w:rPr>
        <w:t>ελειώνετε μ</w:t>
      </w:r>
      <w:r>
        <w:rPr>
          <w:rFonts w:eastAsia="Times New Roman" w:cs="Times New Roman"/>
          <w:szCs w:val="24"/>
        </w:rPr>
        <w:t>ι</w:t>
      </w:r>
      <w:r w:rsidRPr="004652DA">
        <w:rPr>
          <w:rFonts w:eastAsia="Times New Roman" w:cs="Times New Roman"/>
          <w:szCs w:val="24"/>
        </w:rPr>
        <w:t>α καταστροφική διακυβέρνηση</w:t>
      </w:r>
      <w:r>
        <w:rPr>
          <w:rFonts w:eastAsia="Times New Roman" w:cs="Times New Roman"/>
          <w:szCs w:val="24"/>
        </w:rPr>
        <w:t>,</w:t>
      </w:r>
      <w:r w:rsidRPr="004652DA">
        <w:rPr>
          <w:rFonts w:eastAsia="Times New Roman" w:cs="Times New Roman"/>
          <w:szCs w:val="24"/>
        </w:rPr>
        <w:t xml:space="preserve"> μ</w:t>
      </w:r>
      <w:r>
        <w:rPr>
          <w:rFonts w:eastAsia="Times New Roman" w:cs="Times New Roman"/>
          <w:szCs w:val="24"/>
        </w:rPr>
        <w:t>ι</w:t>
      </w:r>
      <w:r w:rsidRPr="004652DA">
        <w:rPr>
          <w:rFonts w:eastAsia="Times New Roman" w:cs="Times New Roman"/>
          <w:szCs w:val="24"/>
        </w:rPr>
        <w:t>α διακυβέρνηση που αιχμαλώτισε την οι</w:t>
      </w:r>
      <w:r>
        <w:rPr>
          <w:rFonts w:eastAsia="Times New Roman" w:cs="Times New Roman"/>
          <w:szCs w:val="24"/>
        </w:rPr>
        <w:t>κονομία και τη χώρα στο υπερπλεό</w:t>
      </w:r>
      <w:r w:rsidRPr="004652DA">
        <w:rPr>
          <w:rFonts w:eastAsia="Times New Roman" w:cs="Times New Roman"/>
          <w:szCs w:val="24"/>
        </w:rPr>
        <w:t>νασμα</w:t>
      </w:r>
      <w:r>
        <w:rPr>
          <w:rFonts w:eastAsia="Times New Roman" w:cs="Times New Roman"/>
          <w:szCs w:val="24"/>
        </w:rPr>
        <w:t>. Κ</w:t>
      </w:r>
      <w:r w:rsidRPr="004652DA">
        <w:rPr>
          <w:rFonts w:eastAsia="Times New Roman" w:cs="Times New Roman"/>
          <w:szCs w:val="24"/>
        </w:rPr>
        <w:t>αι το κ</w:t>
      </w:r>
      <w:r w:rsidRPr="004652DA">
        <w:rPr>
          <w:rFonts w:eastAsia="Times New Roman" w:cs="Times New Roman"/>
          <w:szCs w:val="24"/>
        </w:rPr>
        <w:t>άνατε χωρίς να ντρέπεστε</w:t>
      </w:r>
      <w:r>
        <w:rPr>
          <w:rFonts w:eastAsia="Times New Roman" w:cs="Times New Roman"/>
          <w:szCs w:val="24"/>
        </w:rPr>
        <w:t>. Β</w:t>
      </w:r>
      <w:r w:rsidRPr="004652DA">
        <w:rPr>
          <w:rFonts w:eastAsia="Times New Roman" w:cs="Times New Roman"/>
          <w:szCs w:val="24"/>
        </w:rPr>
        <w:t>αφτίσ</w:t>
      </w:r>
      <w:r>
        <w:rPr>
          <w:rFonts w:eastAsia="Times New Roman" w:cs="Times New Roman"/>
          <w:szCs w:val="24"/>
        </w:rPr>
        <w:t>α</w:t>
      </w:r>
      <w:r w:rsidRPr="004652DA">
        <w:rPr>
          <w:rFonts w:eastAsia="Times New Roman" w:cs="Times New Roman"/>
          <w:szCs w:val="24"/>
        </w:rPr>
        <w:t xml:space="preserve">τε την ανικανότητά </w:t>
      </w:r>
      <w:r>
        <w:rPr>
          <w:rFonts w:eastAsia="Times New Roman" w:cs="Times New Roman"/>
          <w:szCs w:val="24"/>
        </w:rPr>
        <w:t>σας</w:t>
      </w:r>
      <w:r w:rsidRPr="004652DA">
        <w:rPr>
          <w:rFonts w:eastAsia="Times New Roman" w:cs="Times New Roman"/>
          <w:szCs w:val="24"/>
        </w:rPr>
        <w:t xml:space="preserve"> </w:t>
      </w:r>
      <w:r>
        <w:rPr>
          <w:rFonts w:eastAsia="Times New Roman" w:cs="Times New Roman"/>
          <w:szCs w:val="24"/>
        </w:rPr>
        <w:t>«</w:t>
      </w:r>
      <w:r w:rsidRPr="004652DA">
        <w:rPr>
          <w:rFonts w:eastAsia="Times New Roman" w:cs="Times New Roman"/>
          <w:szCs w:val="24"/>
        </w:rPr>
        <w:t>αυταπάτη</w:t>
      </w:r>
      <w:r>
        <w:rPr>
          <w:rFonts w:eastAsia="Times New Roman" w:cs="Times New Roman"/>
          <w:szCs w:val="24"/>
        </w:rPr>
        <w:t>»</w:t>
      </w:r>
      <w:r w:rsidRPr="004652DA">
        <w:rPr>
          <w:rFonts w:eastAsia="Times New Roman" w:cs="Times New Roman"/>
          <w:szCs w:val="24"/>
        </w:rPr>
        <w:t xml:space="preserve"> και τις ιδεοληψίες </w:t>
      </w:r>
      <w:r>
        <w:rPr>
          <w:rFonts w:eastAsia="Times New Roman" w:cs="Times New Roman"/>
          <w:szCs w:val="24"/>
        </w:rPr>
        <w:t>σας</w:t>
      </w:r>
      <w:r w:rsidRPr="004652DA">
        <w:rPr>
          <w:rFonts w:eastAsia="Times New Roman" w:cs="Times New Roman"/>
          <w:szCs w:val="24"/>
        </w:rPr>
        <w:t xml:space="preserve"> </w:t>
      </w:r>
      <w:r>
        <w:rPr>
          <w:rFonts w:eastAsia="Times New Roman" w:cs="Times New Roman"/>
          <w:szCs w:val="24"/>
        </w:rPr>
        <w:t>«π</w:t>
      </w:r>
      <w:r w:rsidRPr="004652DA">
        <w:rPr>
          <w:rFonts w:eastAsia="Times New Roman" w:cs="Times New Roman"/>
          <w:szCs w:val="24"/>
        </w:rPr>
        <w:t>ροοδευτική πολιτική</w:t>
      </w:r>
      <w:r>
        <w:rPr>
          <w:rFonts w:eastAsia="Times New Roman" w:cs="Times New Roman"/>
          <w:szCs w:val="24"/>
        </w:rPr>
        <w:t xml:space="preserve">». </w:t>
      </w:r>
    </w:p>
    <w:p w14:paraId="3739510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Φ</w:t>
      </w:r>
      <w:r w:rsidRPr="004652DA">
        <w:rPr>
          <w:rFonts w:eastAsia="Times New Roman" w:cs="Times New Roman"/>
          <w:szCs w:val="24"/>
        </w:rPr>
        <w:t>τιάξατε ένα</w:t>
      </w:r>
      <w:r>
        <w:rPr>
          <w:rFonts w:eastAsia="Times New Roman" w:cs="Times New Roman"/>
          <w:szCs w:val="24"/>
        </w:rPr>
        <w:t xml:space="preserve">ν </w:t>
      </w:r>
      <w:r>
        <w:rPr>
          <w:rFonts w:eastAsia="Times New Roman" w:cs="Times New Roman"/>
          <w:szCs w:val="24"/>
        </w:rPr>
        <w:t>π</w:t>
      </w:r>
      <w:r w:rsidRPr="004652DA">
        <w:rPr>
          <w:rFonts w:eastAsia="Times New Roman" w:cs="Times New Roman"/>
          <w:szCs w:val="24"/>
        </w:rPr>
        <w:t xml:space="preserve">ροϋπολογισμό που </w:t>
      </w:r>
      <w:r>
        <w:rPr>
          <w:rFonts w:eastAsia="Times New Roman" w:cs="Times New Roman"/>
          <w:szCs w:val="24"/>
        </w:rPr>
        <w:t>όσα προβλέπετε</w:t>
      </w:r>
      <w:r w:rsidRPr="004652DA">
        <w:rPr>
          <w:rFonts w:eastAsia="Times New Roman" w:cs="Times New Roman"/>
          <w:szCs w:val="24"/>
        </w:rPr>
        <w:t xml:space="preserve"> ως κοινωνικές παροχές</w:t>
      </w:r>
      <w:r>
        <w:rPr>
          <w:rFonts w:eastAsia="Times New Roman" w:cs="Times New Roman"/>
          <w:szCs w:val="24"/>
        </w:rPr>
        <w:t>,</w:t>
      </w:r>
      <w:r w:rsidRPr="004652DA">
        <w:rPr>
          <w:rFonts w:eastAsia="Times New Roman" w:cs="Times New Roman"/>
          <w:szCs w:val="24"/>
        </w:rPr>
        <w:t xml:space="preserve"> προέρχονται μόνο από βαρύτατη φορολογία</w:t>
      </w:r>
      <w:r>
        <w:rPr>
          <w:rFonts w:eastAsia="Times New Roman" w:cs="Times New Roman"/>
          <w:szCs w:val="24"/>
        </w:rPr>
        <w:t>. Φ</w:t>
      </w:r>
      <w:r w:rsidRPr="004652DA">
        <w:rPr>
          <w:rFonts w:eastAsia="Times New Roman" w:cs="Times New Roman"/>
          <w:szCs w:val="24"/>
        </w:rPr>
        <w:t>τιάξατε ένα</w:t>
      </w:r>
      <w:r>
        <w:rPr>
          <w:rFonts w:eastAsia="Times New Roman" w:cs="Times New Roman"/>
          <w:szCs w:val="24"/>
        </w:rPr>
        <w:t>ν</w:t>
      </w:r>
      <w:r w:rsidRPr="004652DA">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που αναφέρεται</w:t>
      </w:r>
      <w:r w:rsidRPr="004652DA">
        <w:rPr>
          <w:rFonts w:eastAsia="Times New Roman" w:cs="Times New Roman"/>
          <w:szCs w:val="24"/>
        </w:rPr>
        <w:t xml:space="preserve"> </w:t>
      </w:r>
      <w:r>
        <w:rPr>
          <w:rFonts w:eastAsia="Times New Roman" w:cs="Times New Roman"/>
          <w:szCs w:val="24"/>
        </w:rPr>
        <w:t>γ</w:t>
      </w:r>
      <w:r w:rsidRPr="004652DA">
        <w:rPr>
          <w:rFonts w:eastAsia="Times New Roman" w:cs="Times New Roman"/>
          <w:szCs w:val="24"/>
        </w:rPr>
        <w:t>ενικώς και αορίστως σε μ</w:t>
      </w:r>
      <w:r>
        <w:rPr>
          <w:rFonts w:eastAsia="Times New Roman" w:cs="Times New Roman"/>
          <w:szCs w:val="24"/>
        </w:rPr>
        <w:t>ί</w:t>
      </w:r>
      <w:r w:rsidRPr="004652DA">
        <w:rPr>
          <w:rFonts w:eastAsia="Times New Roman" w:cs="Times New Roman"/>
          <w:szCs w:val="24"/>
        </w:rPr>
        <w:t>α ανάπτυξη</w:t>
      </w:r>
      <w:r>
        <w:rPr>
          <w:rFonts w:eastAsia="Times New Roman" w:cs="Times New Roman"/>
          <w:szCs w:val="24"/>
        </w:rPr>
        <w:t>,</w:t>
      </w:r>
      <w:r w:rsidRPr="004652DA">
        <w:rPr>
          <w:rFonts w:eastAsia="Times New Roman" w:cs="Times New Roman"/>
          <w:szCs w:val="24"/>
        </w:rPr>
        <w:t xml:space="preserve"> </w:t>
      </w:r>
      <w:r>
        <w:rPr>
          <w:rFonts w:eastAsia="Times New Roman" w:cs="Times New Roman"/>
          <w:szCs w:val="24"/>
        </w:rPr>
        <w:t>χ</w:t>
      </w:r>
      <w:r w:rsidRPr="004652DA">
        <w:rPr>
          <w:rFonts w:eastAsia="Times New Roman" w:cs="Times New Roman"/>
          <w:szCs w:val="24"/>
        </w:rPr>
        <w:t>ωρίς κα</w:t>
      </w:r>
      <w:r>
        <w:rPr>
          <w:rFonts w:eastAsia="Times New Roman" w:cs="Times New Roman"/>
          <w:szCs w:val="24"/>
        </w:rPr>
        <w:t>μ</w:t>
      </w:r>
      <w:r w:rsidRPr="004652DA">
        <w:rPr>
          <w:rFonts w:eastAsia="Times New Roman" w:cs="Times New Roman"/>
          <w:szCs w:val="24"/>
        </w:rPr>
        <w:t>μία κατεύθυνση</w:t>
      </w:r>
      <w:r>
        <w:rPr>
          <w:rFonts w:eastAsia="Times New Roman" w:cs="Times New Roman"/>
          <w:szCs w:val="24"/>
        </w:rPr>
        <w:t>. Κ</w:t>
      </w:r>
      <w:r w:rsidRPr="004652DA">
        <w:rPr>
          <w:rFonts w:eastAsia="Times New Roman" w:cs="Times New Roman"/>
          <w:szCs w:val="24"/>
        </w:rPr>
        <w:t>αι είναι λογικό</w:t>
      </w:r>
      <w:r>
        <w:rPr>
          <w:rFonts w:eastAsia="Times New Roman" w:cs="Times New Roman"/>
          <w:szCs w:val="24"/>
        </w:rPr>
        <w:t>. Δ</w:t>
      </w:r>
      <w:r w:rsidRPr="004652DA">
        <w:rPr>
          <w:rFonts w:eastAsia="Times New Roman" w:cs="Times New Roman"/>
          <w:szCs w:val="24"/>
        </w:rPr>
        <w:t>εν πιστεύετε στην ανάπτυξη</w:t>
      </w:r>
      <w:r>
        <w:rPr>
          <w:rFonts w:eastAsia="Times New Roman" w:cs="Times New Roman"/>
          <w:szCs w:val="24"/>
        </w:rPr>
        <w:t>,</w:t>
      </w:r>
      <w:r w:rsidRPr="004652DA">
        <w:rPr>
          <w:rFonts w:eastAsia="Times New Roman" w:cs="Times New Roman"/>
          <w:szCs w:val="24"/>
        </w:rPr>
        <w:t xml:space="preserve"> δεν πιστεύετε στην παραγωγή πλούτου</w:t>
      </w:r>
      <w:r>
        <w:rPr>
          <w:rFonts w:eastAsia="Times New Roman" w:cs="Times New Roman"/>
          <w:szCs w:val="24"/>
        </w:rPr>
        <w:t>,</w:t>
      </w:r>
      <w:r w:rsidRPr="004652DA">
        <w:rPr>
          <w:rFonts w:eastAsia="Times New Roman" w:cs="Times New Roman"/>
          <w:szCs w:val="24"/>
        </w:rPr>
        <w:t xml:space="preserve"> δεν πιστεύετε στη δυνατότητα του κάθε πολίτη να βελτιώσει το επίπεδο της ζωής του</w:t>
      </w:r>
      <w:r>
        <w:rPr>
          <w:rFonts w:eastAsia="Times New Roman" w:cs="Times New Roman"/>
          <w:szCs w:val="24"/>
        </w:rPr>
        <w:t>. Δ</w:t>
      </w:r>
      <w:r w:rsidRPr="004652DA">
        <w:rPr>
          <w:rFonts w:eastAsia="Times New Roman" w:cs="Times New Roman"/>
          <w:szCs w:val="24"/>
        </w:rPr>
        <w:t xml:space="preserve">εν είναι </w:t>
      </w:r>
      <w:r w:rsidRPr="004652DA">
        <w:rPr>
          <w:rFonts w:eastAsia="Times New Roman" w:cs="Times New Roman"/>
          <w:szCs w:val="24"/>
        </w:rPr>
        <w:t>δυνατόν να διαμορφώσετε ένα</w:t>
      </w:r>
      <w:r>
        <w:rPr>
          <w:rFonts w:eastAsia="Times New Roman" w:cs="Times New Roman"/>
          <w:szCs w:val="24"/>
        </w:rPr>
        <w:t>ν</w:t>
      </w:r>
      <w:r w:rsidRPr="004652DA">
        <w:rPr>
          <w:rFonts w:eastAsia="Times New Roman" w:cs="Times New Roman"/>
          <w:szCs w:val="24"/>
        </w:rPr>
        <w:t xml:space="preserve"> σοβαρό και αναπτυξιακό </w:t>
      </w:r>
      <w:r>
        <w:rPr>
          <w:rFonts w:eastAsia="Times New Roman" w:cs="Times New Roman"/>
          <w:szCs w:val="24"/>
        </w:rPr>
        <w:t>π</w:t>
      </w:r>
      <w:r w:rsidRPr="004652DA">
        <w:rPr>
          <w:rFonts w:eastAsia="Times New Roman" w:cs="Times New Roman"/>
          <w:szCs w:val="24"/>
        </w:rPr>
        <w:t>ροϋπολογισμό</w:t>
      </w:r>
      <w:r>
        <w:rPr>
          <w:rFonts w:eastAsia="Times New Roman" w:cs="Times New Roman"/>
          <w:szCs w:val="24"/>
        </w:rPr>
        <w:t>. Α</w:t>
      </w:r>
      <w:r w:rsidRPr="004652DA">
        <w:rPr>
          <w:rFonts w:eastAsia="Times New Roman" w:cs="Times New Roman"/>
          <w:szCs w:val="24"/>
        </w:rPr>
        <w:t>ντί για δουλειές</w:t>
      </w:r>
      <w:r>
        <w:rPr>
          <w:rFonts w:eastAsia="Times New Roman" w:cs="Times New Roman"/>
          <w:szCs w:val="24"/>
        </w:rPr>
        <w:t>,</w:t>
      </w:r>
      <w:r w:rsidRPr="004652DA">
        <w:rPr>
          <w:rFonts w:eastAsia="Times New Roman" w:cs="Times New Roman"/>
          <w:szCs w:val="24"/>
        </w:rPr>
        <w:t xml:space="preserve"> ανάπτυξη και μείωση φόρων</w:t>
      </w:r>
      <w:r>
        <w:rPr>
          <w:rFonts w:eastAsia="Times New Roman" w:cs="Times New Roman"/>
          <w:szCs w:val="24"/>
        </w:rPr>
        <w:t>,</w:t>
      </w:r>
      <w:r w:rsidRPr="004652DA">
        <w:rPr>
          <w:rFonts w:eastAsia="Times New Roman" w:cs="Times New Roman"/>
          <w:szCs w:val="24"/>
        </w:rPr>
        <w:t xml:space="preserve"> εσείς επιλέξατε φορολογία παντού</w:t>
      </w:r>
      <w:r>
        <w:rPr>
          <w:rFonts w:eastAsia="Times New Roman" w:cs="Times New Roman"/>
          <w:szCs w:val="24"/>
        </w:rPr>
        <w:t>.</w:t>
      </w:r>
    </w:p>
    <w:p w14:paraId="3739510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w:t>
      </w:r>
      <w:r w:rsidRPr="004652DA">
        <w:rPr>
          <w:rFonts w:eastAsia="Times New Roman" w:cs="Times New Roman"/>
          <w:szCs w:val="24"/>
        </w:rPr>
        <w:t xml:space="preserve">πί των ημερών </w:t>
      </w:r>
      <w:r>
        <w:rPr>
          <w:rFonts w:eastAsia="Times New Roman" w:cs="Times New Roman"/>
          <w:szCs w:val="24"/>
        </w:rPr>
        <w:t xml:space="preserve">σας </w:t>
      </w:r>
      <w:r w:rsidRPr="004652DA">
        <w:rPr>
          <w:rFonts w:eastAsia="Times New Roman" w:cs="Times New Roman"/>
          <w:szCs w:val="24"/>
        </w:rPr>
        <w:t>οι Έλληνες φορολογούμενοι πλήρωσαν σε φόρους πάνω από 150 δισεκατομμύρια ευρώ</w:t>
      </w:r>
      <w:r>
        <w:rPr>
          <w:rFonts w:eastAsia="Times New Roman" w:cs="Times New Roman"/>
          <w:szCs w:val="24"/>
        </w:rPr>
        <w:t>, σ</w:t>
      </w:r>
      <w:r w:rsidRPr="004652DA">
        <w:rPr>
          <w:rFonts w:eastAsia="Times New Roman" w:cs="Times New Roman"/>
          <w:szCs w:val="24"/>
        </w:rPr>
        <w:t xml:space="preserve">χεδόν </w:t>
      </w:r>
      <w:r>
        <w:rPr>
          <w:rFonts w:eastAsia="Times New Roman" w:cs="Times New Roman"/>
          <w:szCs w:val="24"/>
        </w:rPr>
        <w:t>τ</w:t>
      </w:r>
      <w:r w:rsidRPr="004652DA">
        <w:rPr>
          <w:rFonts w:eastAsia="Times New Roman" w:cs="Times New Roman"/>
          <w:szCs w:val="24"/>
        </w:rPr>
        <w:t>ο Α</w:t>
      </w:r>
      <w:r w:rsidRPr="004652DA">
        <w:rPr>
          <w:rFonts w:eastAsia="Times New Roman" w:cs="Times New Roman"/>
          <w:szCs w:val="24"/>
        </w:rPr>
        <w:t>ΕΠ της χώρας και ένα μεγάλο μέρος από αυτά δεν ήταν καν μνημονιακή υποχρέωση</w:t>
      </w:r>
      <w:r>
        <w:rPr>
          <w:rFonts w:eastAsia="Times New Roman" w:cs="Times New Roman"/>
          <w:szCs w:val="24"/>
        </w:rPr>
        <w:t>. Ή</w:t>
      </w:r>
      <w:r w:rsidRPr="004652DA">
        <w:rPr>
          <w:rFonts w:eastAsia="Times New Roman" w:cs="Times New Roman"/>
          <w:szCs w:val="24"/>
        </w:rPr>
        <w:t xml:space="preserve">ταν επιλογή </w:t>
      </w:r>
      <w:r>
        <w:rPr>
          <w:rFonts w:eastAsia="Times New Roman" w:cs="Times New Roman"/>
          <w:szCs w:val="24"/>
        </w:rPr>
        <w:t>σας. Η μεσαία</w:t>
      </w:r>
      <w:r w:rsidRPr="004652DA">
        <w:rPr>
          <w:rFonts w:eastAsia="Times New Roman" w:cs="Times New Roman"/>
          <w:szCs w:val="24"/>
        </w:rPr>
        <w:t xml:space="preserve"> τάξη πλήρωσε το πιο βαρύ τίμημα και το κάνατε επίτηδες</w:t>
      </w:r>
      <w:r>
        <w:rPr>
          <w:rFonts w:eastAsia="Times New Roman" w:cs="Times New Roman"/>
          <w:szCs w:val="24"/>
        </w:rPr>
        <w:t xml:space="preserve"> </w:t>
      </w:r>
      <w:r w:rsidRPr="004652DA">
        <w:rPr>
          <w:rFonts w:eastAsia="Times New Roman" w:cs="Times New Roman"/>
          <w:szCs w:val="24"/>
        </w:rPr>
        <w:t xml:space="preserve">όχι μόνο για να επιβαρύνεται </w:t>
      </w:r>
      <w:r>
        <w:rPr>
          <w:rFonts w:eastAsia="Times New Roman" w:cs="Times New Roman"/>
          <w:szCs w:val="24"/>
        </w:rPr>
        <w:t>τους «μενουμε</w:t>
      </w:r>
      <w:r w:rsidRPr="004652DA">
        <w:rPr>
          <w:rFonts w:eastAsia="Times New Roman" w:cs="Times New Roman"/>
          <w:szCs w:val="24"/>
        </w:rPr>
        <w:t>υρωπαίους</w:t>
      </w:r>
      <w:r>
        <w:rPr>
          <w:rFonts w:eastAsia="Times New Roman" w:cs="Times New Roman"/>
          <w:szCs w:val="24"/>
        </w:rPr>
        <w:t>»,</w:t>
      </w:r>
      <w:r w:rsidRPr="004652DA">
        <w:rPr>
          <w:rFonts w:eastAsia="Times New Roman" w:cs="Times New Roman"/>
          <w:szCs w:val="24"/>
        </w:rPr>
        <w:t xml:space="preserve"> όπως κάποτε είπε ο κ</w:t>
      </w:r>
      <w:r>
        <w:rPr>
          <w:rFonts w:eastAsia="Times New Roman" w:cs="Times New Roman"/>
          <w:szCs w:val="24"/>
        </w:rPr>
        <w:t>.</w:t>
      </w:r>
      <w:r w:rsidRPr="004652DA">
        <w:rPr>
          <w:rFonts w:eastAsia="Times New Roman" w:cs="Times New Roman"/>
          <w:szCs w:val="24"/>
        </w:rPr>
        <w:t xml:space="preserve"> Κυρίτσης</w:t>
      </w:r>
      <w:r>
        <w:rPr>
          <w:rFonts w:eastAsia="Times New Roman" w:cs="Times New Roman"/>
          <w:szCs w:val="24"/>
        </w:rPr>
        <w:t xml:space="preserve">, </w:t>
      </w:r>
      <w:r w:rsidRPr="004652DA">
        <w:rPr>
          <w:rFonts w:eastAsia="Times New Roman" w:cs="Times New Roman"/>
          <w:szCs w:val="24"/>
        </w:rPr>
        <w:t>αλλά για ν</w:t>
      </w:r>
      <w:r w:rsidRPr="004652DA">
        <w:rPr>
          <w:rFonts w:eastAsia="Times New Roman" w:cs="Times New Roman"/>
          <w:szCs w:val="24"/>
        </w:rPr>
        <w:t>α τιμωρήσετε την εργατικότητα</w:t>
      </w:r>
      <w:r>
        <w:rPr>
          <w:rFonts w:eastAsia="Times New Roman" w:cs="Times New Roman"/>
          <w:szCs w:val="24"/>
        </w:rPr>
        <w:t>,</w:t>
      </w:r>
      <w:r w:rsidRPr="004652DA">
        <w:rPr>
          <w:rFonts w:eastAsia="Times New Roman" w:cs="Times New Roman"/>
          <w:szCs w:val="24"/>
        </w:rPr>
        <w:t xml:space="preserve"> να τιμωρήσετε το δικαίωμα κάθε πολίτη στην προσωπική και οικογενειακή ανέλιξη</w:t>
      </w:r>
      <w:r>
        <w:rPr>
          <w:rFonts w:eastAsia="Times New Roman" w:cs="Times New Roman"/>
          <w:szCs w:val="24"/>
        </w:rPr>
        <w:t>.</w:t>
      </w:r>
    </w:p>
    <w:p w14:paraId="3739510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w:t>
      </w:r>
      <w:r w:rsidRPr="004652DA">
        <w:rPr>
          <w:rFonts w:eastAsia="Times New Roman" w:cs="Times New Roman"/>
          <w:szCs w:val="24"/>
        </w:rPr>
        <w:t>ο ξέρω</w:t>
      </w:r>
      <w:r>
        <w:rPr>
          <w:rFonts w:eastAsia="Times New Roman" w:cs="Times New Roman"/>
          <w:szCs w:val="24"/>
        </w:rPr>
        <w:t>,</w:t>
      </w:r>
      <w:r w:rsidRPr="004652DA">
        <w:rPr>
          <w:rFonts w:eastAsia="Times New Roman" w:cs="Times New Roman"/>
          <w:szCs w:val="24"/>
        </w:rPr>
        <w:t xml:space="preserve"> ακούτε τη λέξη </w:t>
      </w:r>
      <w:r>
        <w:rPr>
          <w:rFonts w:eastAsia="Times New Roman" w:cs="Times New Roman"/>
          <w:szCs w:val="24"/>
        </w:rPr>
        <w:t>«</w:t>
      </w:r>
      <w:r w:rsidRPr="004652DA">
        <w:rPr>
          <w:rFonts w:eastAsia="Times New Roman" w:cs="Times New Roman"/>
          <w:szCs w:val="24"/>
        </w:rPr>
        <w:t>προκοπή</w:t>
      </w:r>
      <w:r>
        <w:rPr>
          <w:rFonts w:eastAsia="Times New Roman" w:cs="Times New Roman"/>
          <w:szCs w:val="24"/>
        </w:rPr>
        <w:t>»</w:t>
      </w:r>
      <w:r w:rsidRPr="004652DA">
        <w:rPr>
          <w:rFonts w:eastAsia="Times New Roman" w:cs="Times New Roman"/>
          <w:szCs w:val="24"/>
        </w:rPr>
        <w:t xml:space="preserve"> </w:t>
      </w:r>
      <w:r>
        <w:rPr>
          <w:rFonts w:eastAsia="Times New Roman" w:cs="Times New Roman"/>
          <w:szCs w:val="24"/>
        </w:rPr>
        <w:t>κ</w:t>
      </w:r>
      <w:r w:rsidRPr="004652DA">
        <w:rPr>
          <w:rFonts w:eastAsia="Times New Roman" w:cs="Times New Roman"/>
          <w:szCs w:val="24"/>
        </w:rPr>
        <w:t>αι βγάζετε σπυράκια</w:t>
      </w:r>
      <w:r>
        <w:rPr>
          <w:rFonts w:eastAsia="Times New Roman" w:cs="Times New Roman"/>
          <w:szCs w:val="24"/>
        </w:rPr>
        <w:t>. Γ</w:t>
      </w:r>
      <w:r w:rsidRPr="004652DA">
        <w:rPr>
          <w:rFonts w:eastAsia="Times New Roman" w:cs="Times New Roman"/>
          <w:szCs w:val="24"/>
        </w:rPr>
        <w:t xml:space="preserve">ια εσάς όσοι έχουν </w:t>
      </w:r>
      <w:r>
        <w:rPr>
          <w:rFonts w:eastAsia="Times New Roman" w:cs="Times New Roman"/>
          <w:szCs w:val="24"/>
        </w:rPr>
        <w:t>βιός και</w:t>
      </w:r>
      <w:r w:rsidRPr="004652DA">
        <w:rPr>
          <w:rFonts w:eastAsia="Times New Roman" w:cs="Times New Roman"/>
          <w:szCs w:val="24"/>
        </w:rPr>
        <w:t xml:space="preserve"> περιουσία είναι ταξικ</w:t>
      </w:r>
      <w:r>
        <w:rPr>
          <w:rFonts w:eastAsia="Times New Roman" w:cs="Times New Roman"/>
          <w:szCs w:val="24"/>
        </w:rPr>
        <w:t>οί</w:t>
      </w:r>
      <w:r w:rsidRPr="004652DA">
        <w:rPr>
          <w:rFonts w:eastAsia="Times New Roman" w:cs="Times New Roman"/>
          <w:szCs w:val="24"/>
        </w:rPr>
        <w:t xml:space="preserve"> εχθροί </w:t>
      </w:r>
      <w:r>
        <w:rPr>
          <w:rFonts w:eastAsia="Times New Roman" w:cs="Times New Roman"/>
          <w:szCs w:val="24"/>
        </w:rPr>
        <w:t>και ας τα</w:t>
      </w:r>
      <w:r w:rsidRPr="004652DA">
        <w:rPr>
          <w:rFonts w:eastAsia="Times New Roman" w:cs="Times New Roman"/>
          <w:szCs w:val="24"/>
        </w:rPr>
        <w:t xml:space="preserve"> έχουν αποκτήσει </w:t>
      </w:r>
      <w:r>
        <w:rPr>
          <w:rFonts w:eastAsia="Times New Roman" w:cs="Times New Roman"/>
          <w:szCs w:val="24"/>
        </w:rPr>
        <w:t>έντι</w:t>
      </w:r>
      <w:r>
        <w:rPr>
          <w:rFonts w:eastAsia="Times New Roman" w:cs="Times New Roman"/>
          <w:szCs w:val="24"/>
        </w:rPr>
        <w:t>μα,</w:t>
      </w:r>
      <w:r w:rsidRPr="004652DA">
        <w:rPr>
          <w:rFonts w:eastAsia="Times New Roman" w:cs="Times New Roman"/>
          <w:szCs w:val="24"/>
        </w:rPr>
        <w:t xml:space="preserve"> με κόπο και πολλή δουλειά</w:t>
      </w:r>
      <w:r>
        <w:rPr>
          <w:rFonts w:eastAsia="Times New Roman" w:cs="Times New Roman"/>
          <w:szCs w:val="24"/>
        </w:rPr>
        <w:t>. Για εσάς ο</w:t>
      </w:r>
      <w:r w:rsidRPr="004652DA">
        <w:rPr>
          <w:rFonts w:eastAsia="Times New Roman" w:cs="Times New Roman"/>
          <w:szCs w:val="24"/>
        </w:rPr>
        <w:t>ι επαγγελματίες</w:t>
      </w:r>
      <w:r>
        <w:rPr>
          <w:rFonts w:eastAsia="Times New Roman" w:cs="Times New Roman"/>
          <w:szCs w:val="24"/>
        </w:rPr>
        <w:t>,</w:t>
      </w:r>
      <w:r w:rsidRPr="004652DA">
        <w:rPr>
          <w:rFonts w:eastAsia="Times New Roman" w:cs="Times New Roman"/>
          <w:szCs w:val="24"/>
        </w:rPr>
        <w:t xml:space="preserve"> οι έμποροι</w:t>
      </w:r>
      <w:r>
        <w:rPr>
          <w:rFonts w:eastAsia="Times New Roman" w:cs="Times New Roman"/>
          <w:szCs w:val="24"/>
        </w:rPr>
        <w:t>,</w:t>
      </w:r>
      <w:r w:rsidRPr="004652DA">
        <w:rPr>
          <w:rFonts w:eastAsia="Times New Roman" w:cs="Times New Roman"/>
          <w:szCs w:val="24"/>
        </w:rPr>
        <w:t xml:space="preserve"> οι γιατροί</w:t>
      </w:r>
      <w:r>
        <w:rPr>
          <w:rFonts w:eastAsia="Times New Roman" w:cs="Times New Roman"/>
          <w:szCs w:val="24"/>
        </w:rPr>
        <w:t xml:space="preserve">, οι δικηγόροι, οι </w:t>
      </w:r>
      <w:r w:rsidRPr="004652DA">
        <w:rPr>
          <w:rFonts w:eastAsia="Times New Roman" w:cs="Times New Roman"/>
          <w:szCs w:val="24"/>
        </w:rPr>
        <w:t>μηχανικοί</w:t>
      </w:r>
      <w:r>
        <w:rPr>
          <w:rFonts w:eastAsia="Times New Roman" w:cs="Times New Roman"/>
          <w:szCs w:val="24"/>
        </w:rPr>
        <w:t>,</w:t>
      </w:r>
      <w:r w:rsidRPr="004652DA">
        <w:rPr>
          <w:rFonts w:eastAsia="Times New Roman" w:cs="Times New Roman"/>
          <w:szCs w:val="24"/>
        </w:rPr>
        <w:t xml:space="preserve"> οι γεωπόνοι</w:t>
      </w:r>
      <w:r>
        <w:rPr>
          <w:rFonts w:eastAsia="Times New Roman" w:cs="Times New Roman"/>
          <w:szCs w:val="24"/>
        </w:rPr>
        <w:t>, οι αγρότες είναι χρήσιμοι</w:t>
      </w:r>
      <w:r w:rsidRPr="004652DA">
        <w:rPr>
          <w:rFonts w:eastAsia="Times New Roman" w:cs="Times New Roman"/>
          <w:szCs w:val="24"/>
        </w:rPr>
        <w:t xml:space="preserve"> μόνο για να τους παίρνετε φόρους</w:t>
      </w:r>
      <w:r>
        <w:rPr>
          <w:rFonts w:eastAsia="Times New Roman" w:cs="Times New Roman"/>
          <w:szCs w:val="24"/>
        </w:rPr>
        <w:t>.</w:t>
      </w:r>
    </w:p>
    <w:p w14:paraId="3739510C" w14:textId="77777777" w:rsidR="00B27939" w:rsidRDefault="00D93F4B">
      <w:pPr>
        <w:spacing w:after="0" w:line="600" w:lineRule="auto"/>
        <w:ind w:firstLine="720"/>
        <w:jc w:val="both"/>
        <w:rPr>
          <w:rFonts w:eastAsia="Times New Roman" w:cs="Times New Roman"/>
          <w:szCs w:val="24"/>
        </w:rPr>
      </w:pPr>
      <w:r w:rsidRPr="004652DA">
        <w:rPr>
          <w:rFonts w:eastAsia="Times New Roman" w:cs="Times New Roman"/>
          <w:szCs w:val="24"/>
        </w:rPr>
        <w:t>Ακούστε το λοιπόν</w:t>
      </w:r>
      <w:r>
        <w:rPr>
          <w:rFonts w:eastAsia="Times New Roman" w:cs="Times New Roman"/>
          <w:szCs w:val="24"/>
        </w:rPr>
        <w:t>,</w:t>
      </w:r>
      <w:r w:rsidRPr="004652DA">
        <w:rPr>
          <w:rFonts w:eastAsia="Times New Roman" w:cs="Times New Roman"/>
          <w:szCs w:val="24"/>
        </w:rPr>
        <w:t xml:space="preserve"> καλά</w:t>
      </w:r>
      <w:r>
        <w:rPr>
          <w:rFonts w:eastAsia="Times New Roman" w:cs="Times New Roman"/>
          <w:szCs w:val="24"/>
        </w:rPr>
        <w:t>. Αυτόν τον τόπο και αυτούς τ</w:t>
      </w:r>
      <w:r w:rsidRPr="004652DA">
        <w:rPr>
          <w:rFonts w:eastAsia="Times New Roman" w:cs="Times New Roman"/>
          <w:szCs w:val="24"/>
        </w:rPr>
        <w:t>ους πολίτες</w:t>
      </w:r>
      <w:r>
        <w:rPr>
          <w:rFonts w:eastAsia="Times New Roman" w:cs="Times New Roman"/>
          <w:szCs w:val="24"/>
        </w:rPr>
        <w:t>,</w:t>
      </w:r>
      <w:r w:rsidRPr="004652DA">
        <w:rPr>
          <w:rFonts w:eastAsia="Times New Roman" w:cs="Times New Roman"/>
          <w:szCs w:val="24"/>
        </w:rPr>
        <w:t xml:space="preserve"> τους μετρήσατε λάθος</w:t>
      </w:r>
      <w:r>
        <w:rPr>
          <w:rFonts w:eastAsia="Times New Roman" w:cs="Times New Roman"/>
          <w:szCs w:val="24"/>
        </w:rPr>
        <w:t>. Η</w:t>
      </w:r>
      <w:r w:rsidRPr="004652DA">
        <w:rPr>
          <w:rFonts w:eastAsia="Times New Roman" w:cs="Times New Roman"/>
          <w:szCs w:val="24"/>
        </w:rPr>
        <w:t xml:space="preserve"> Ελλάδα χτίστηκε πέτρα-πέτρα από ανθρώπους της μεσαίας τάξης</w:t>
      </w:r>
      <w:r>
        <w:rPr>
          <w:rFonts w:eastAsia="Times New Roman" w:cs="Times New Roman"/>
          <w:szCs w:val="24"/>
        </w:rPr>
        <w:t>,</w:t>
      </w:r>
      <w:r w:rsidRPr="004652DA">
        <w:rPr>
          <w:rFonts w:eastAsia="Times New Roman" w:cs="Times New Roman"/>
          <w:szCs w:val="24"/>
        </w:rPr>
        <w:t xml:space="preserve"> από ανθρώπους που ήξεραν πως μόνο η δουλειά φέρνει την προκοπή</w:t>
      </w:r>
      <w:r>
        <w:rPr>
          <w:rFonts w:eastAsia="Times New Roman" w:cs="Times New Roman"/>
          <w:szCs w:val="24"/>
        </w:rPr>
        <w:t>. Η</w:t>
      </w:r>
      <w:r w:rsidRPr="004652DA">
        <w:rPr>
          <w:rFonts w:eastAsia="Times New Roman" w:cs="Times New Roman"/>
          <w:szCs w:val="24"/>
        </w:rPr>
        <w:t xml:space="preserve"> μεσαία τάξη είναι η ισορροπία της χώρας</w:t>
      </w:r>
      <w:r>
        <w:rPr>
          <w:rFonts w:eastAsia="Times New Roman" w:cs="Times New Roman"/>
          <w:szCs w:val="24"/>
        </w:rPr>
        <w:t>. Χ</w:t>
      </w:r>
      <w:r w:rsidRPr="004652DA">
        <w:rPr>
          <w:rFonts w:eastAsia="Times New Roman" w:cs="Times New Roman"/>
          <w:szCs w:val="24"/>
        </w:rPr>
        <w:t xml:space="preserve">ωρίς αυτήν </w:t>
      </w:r>
      <w:r>
        <w:rPr>
          <w:rFonts w:eastAsia="Times New Roman" w:cs="Times New Roman"/>
          <w:szCs w:val="24"/>
        </w:rPr>
        <w:t>δ</w:t>
      </w:r>
      <w:r w:rsidRPr="004652DA">
        <w:rPr>
          <w:rFonts w:eastAsia="Times New Roman" w:cs="Times New Roman"/>
          <w:szCs w:val="24"/>
        </w:rPr>
        <w:t>εν υπάρχει ευημερία</w:t>
      </w:r>
      <w:r>
        <w:rPr>
          <w:rFonts w:eastAsia="Times New Roman" w:cs="Times New Roman"/>
          <w:szCs w:val="24"/>
        </w:rPr>
        <w:t xml:space="preserve">, </w:t>
      </w:r>
      <w:r w:rsidRPr="004652DA">
        <w:rPr>
          <w:rFonts w:eastAsia="Times New Roman" w:cs="Times New Roman"/>
          <w:szCs w:val="24"/>
        </w:rPr>
        <w:t xml:space="preserve">κοινωνική </w:t>
      </w:r>
      <w:r>
        <w:rPr>
          <w:rFonts w:eastAsia="Times New Roman" w:cs="Times New Roman"/>
          <w:szCs w:val="24"/>
        </w:rPr>
        <w:t>ε</w:t>
      </w:r>
      <w:r w:rsidRPr="004652DA">
        <w:rPr>
          <w:rFonts w:eastAsia="Times New Roman" w:cs="Times New Roman"/>
          <w:szCs w:val="24"/>
        </w:rPr>
        <w:t>ιρήνη και συνοχή</w:t>
      </w:r>
      <w:r>
        <w:rPr>
          <w:rFonts w:eastAsia="Times New Roman" w:cs="Times New Roman"/>
          <w:szCs w:val="24"/>
        </w:rPr>
        <w:t xml:space="preserve">. </w:t>
      </w:r>
      <w:r>
        <w:rPr>
          <w:rFonts w:eastAsia="Times New Roman" w:cs="Times New Roman"/>
          <w:szCs w:val="24"/>
        </w:rPr>
        <w:t>Κ</w:t>
      </w:r>
      <w:r w:rsidRPr="004652DA">
        <w:rPr>
          <w:rFonts w:eastAsia="Times New Roman" w:cs="Times New Roman"/>
          <w:szCs w:val="24"/>
        </w:rPr>
        <w:t>αι αυτή η μεσαία τάξη</w:t>
      </w:r>
      <w:r>
        <w:rPr>
          <w:rFonts w:eastAsia="Times New Roman" w:cs="Times New Roman"/>
          <w:szCs w:val="24"/>
        </w:rPr>
        <w:t>,</w:t>
      </w:r>
      <w:r w:rsidRPr="004652DA">
        <w:rPr>
          <w:rFonts w:eastAsia="Times New Roman" w:cs="Times New Roman"/>
          <w:szCs w:val="24"/>
        </w:rPr>
        <w:t xml:space="preserve"> είτε το θέλετε είτε όχι</w:t>
      </w:r>
      <w:r>
        <w:rPr>
          <w:rFonts w:eastAsia="Times New Roman" w:cs="Times New Roman"/>
          <w:szCs w:val="24"/>
        </w:rPr>
        <w:t>,</w:t>
      </w:r>
      <w:r w:rsidRPr="004652DA">
        <w:rPr>
          <w:rFonts w:eastAsia="Times New Roman" w:cs="Times New Roman"/>
          <w:szCs w:val="24"/>
        </w:rPr>
        <w:t xml:space="preserve"> θα σηκωθεί και πάλι όρθια</w:t>
      </w:r>
      <w:r>
        <w:rPr>
          <w:rFonts w:eastAsia="Times New Roman" w:cs="Times New Roman"/>
          <w:szCs w:val="24"/>
        </w:rPr>
        <w:t>,</w:t>
      </w:r>
      <w:r w:rsidRPr="004652DA">
        <w:rPr>
          <w:rFonts w:eastAsia="Times New Roman" w:cs="Times New Roman"/>
          <w:szCs w:val="24"/>
        </w:rPr>
        <w:t xml:space="preserve"> για να κρατήσει όρθια και την Ελλάδα</w:t>
      </w:r>
      <w:r>
        <w:rPr>
          <w:rFonts w:eastAsia="Times New Roman" w:cs="Times New Roman"/>
          <w:szCs w:val="24"/>
        </w:rPr>
        <w:t>, μ</w:t>
      </w:r>
      <w:r>
        <w:rPr>
          <w:rFonts w:eastAsia="Times New Roman" w:cs="Times New Roman"/>
          <w:szCs w:val="24"/>
        </w:rPr>
        <w:t>ί</w:t>
      </w:r>
      <w:r>
        <w:rPr>
          <w:rFonts w:eastAsia="Times New Roman" w:cs="Times New Roman"/>
          <w:szCs w:val="24"/>
        </w:rPr>
        <w:t>α</w:t>
      </w:r>
      <w:r w:rsidRPr="004652DA">
        <w:rPr>
          <w:rFonts w:eastAsia="Times New Roman" w:cs="Times New Roman"/>
          <w:szCs w:val="24"/>
        </w:rPr>
        <w:t xml:space="preserve"> Ελλάδα που δεν θα συμβιβάζεται με επιδόματα φτώχειας</w:t>
      </w:r>
      <w:r>
        <w:rPr>
          <w:rFonts w:eastAsia="Times New Roman" w:cs="Times New Roman"/>
          <w:szCs w:val="24"/>
        </w:rPr>
        <w:t>,</w:t>
      </w:r>
      <w:r w:rsidRPr="004652DA">
        <w:rPr>
          <w:rFonts w:eastAsia="Times New Roman" w:cs="Times New Roman"/>
          <w:szCs w:val="24"/>
        </w:rPr>
        <w:t xml:space="preserve"> αλλά θα διεκδικεί νέο πλούτο και καλύτερους μισθούς</w:t>
      </w:r>
      <w:r>
        <w:rPr>
          <w:rFonts w:eastAsia="Times New Roman" w:cs="Times New Roman"/>
          <w:szCs w:val="24"/>
        </w:rPr>
        <w:t>,</w:t>
      </w:r>
      <w:r w:rsidRPr="004652DA">
        <w:rPr>
          <w:rFonts w:eastAsia="Times New Roman" w:cs="Times New Roman"/>
          <w:szCs w:val="24"/>
        </w:rPr>
        <w:t xml:space="preserve"> μ</w:t>
      </w:r>
      <w:r>
        <w:rPr>
          <w:rFonts w:eastAsia="Times New Roman" w:cs="Times New Roman"/>
          <w:szCs w:val="24"/>
        </w:rPr>
        <w:t>ί</w:t>
      </w:r>
      <w:r w:rsidRPr="004652DA">
        <w:rPr>
          <w:rFonts w:eastAsia="Times New Roman" w:cs="Times New Roman"/>
          <w:szCs w:val="24"/>
        </w:rPr>
        <w:t xml:space="preserve">α Ελλάδα που δεν θα αρκείται </w:t>
      </w:r>
      <w:r w:rsidRPr="004652DA">
        <w:rPr>
          <w:rFonts w:eastAsia="Times New Roman" w:cs="Times New Roman"/>
          <w:szCs w:val="24"/>
        </w:rPr>
        <w:t>σε μ</w:t>
      </w:r>
      <w:r>
        <w:rPr>
          <w:rFonts w:eastAsia="Times New Roman" w:cs="Times New Roman"/>
          <w:szCs w:val="24"/>
        </w:rPr>
        <w:t>ί</w:t>
      </w:r>
      <w:r w:rsidRPr="004652DA">
        <w:rPr>
          <w:rFonts w:eastAsia="Times New Roman" w:cs="Times New Roman"/>
          <w:szCs w:val="24"/>
        </w:rPr>
        <w:t>α θεσούλα</w:t>
      </w:r>
      <w:r>
        <w:rPr>
          <w:rFonts w:eastAsia="Times New Roman" w:cs="Times New Roman"/>
          <w:szCs w:val="24"/>
        </w:rPr>
        <w:t>,</w:t>
      </w:r>
      <w:r w:rsidRPr="004652DA">
        <w:rPr>
          <w:rFonts w:eastAsia="Times New Roman" w:cs="Times New Roman"/>
          <w:szCs w:val="24"/>
        </w:rPr>
        <w:t xml:space="preserve"> αλλά θα παράγει</w:t>
      </w:r>
      <w:r>
        <w:rPr>
          <w:rFonts w:eastAsia="Times New Roman" w:cs="Times New Roman"/>
          <w:szCs w:val="24"/>
        </w:rPr>
        <w:t>,</w:t>
      </w:r>
      <w:r w:rsidRPr="004652DA">
        <w:rPr>
          <w:rFonts w:eastAsia="Times New Roman" w:cs="Times New Roman"/>
          <w:szCs w:val="24"/>
        </w:rPr>
        <w:t xml:space="preserve"> θα καινοτομεί και θα αριστεύει</w:t>
      </w:r>
      <w:r>
        <w:rPr>
          <w:rFonts w:eastAsia="Times New Roman" w:cs="Times New Roman"/>
          <w:szCs w:val="24"/>
        </w:rPr>
        <w:t>.</w:t>
      </w:r>
    </w:p>
    <w:p w14:paraId="3739510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w:t>
      </w:r>
      <w:r w:rsidRPr="004652DA">
        <w:rPr>
          <w:rFonts w:eastAsia="Times New Roman" w:cs="Times New Roman"/>
          <w:szCs w:val="24"/>
        </w:rPr>
        <w:t>σείς θέλετε να εξουσιάζετ</w:t>
      </w:r>
      <w:r>
        <w:rPr>
          <w:rFonts w:eastAsia="Times New Roman" w:cs="Times New Roman"/>
          <w:szCs w:val="24"/>
        </w:rPr>
        <w:t>ε</w:t>
      </w:r>
      <w:r w:rsidRPr="004652DA">
        <w:rPr>
          <w:rFonts w:eastAsia="Times New Roman" w:cs="Times New Roman"/>
          <w:szCs w:val="24"/>
        </w:rPr>
        <w:t xml:space="preserve"> μ</w:t>
      </w:r>
      <w:r>
        <w:rPr>
          <w:rFonts w:eastAsia="Times New Roman" w:cs="Times New Roman"/>
          <w:szCs w:val="24"/>
        </w:rPr>
        <w:t>ι</w:t>
      </w:r>
      <w:r w:rsidRPr="004652DA">
        <w:rPr>
          <w:rFonts w:eastAsia="Times New Roman" w:cs="Times New Roman"/>
          <w:szCs w:val="24"/>
        </w:rPr>
        <w:t xml:space="preserve">α χώρα </w:t>
      </w:r>
      <w:r>
        <w:rPr>
          <w:rFonts w:eastAsia="Times New Roman" w:cs="Times New Roman"/>
          <w:szCs w:val="24"/>
        </w:rPr>
        <w:t>φτωχών</w:t>
      </w:r>
      <w:r w:rsidRPr="004652DA">
        <w:rPr>
          <w:rFonts w:eastAsia="Times New Roman" w:cs="Times New Roman"/>
          <w:szCs w:val="24"/>
        </w:rPr>
        <w:t xml:space="preserve"> υπηκόων</w:t>
      </w:r>
      <w:r>
        <w:rPr>
          <w:rFonts w:eastAsia="Times New Roman" w:cs="Times New Roman"/>
          <w:szCs w:val="24"/>
        </w:rPr>
        <w:t>. Εμείς θέλουμε να δώσουμε ό</w:t>
      </w:r>
      <w:r w:rsidRPr="004652DA">
        <w:rPr>
          <w:rFonts w:eastAsia="Times New Roman" w:cs="Times New Roman"/>
          <w:szCs w:val="24"/>
        </w:rPr>
        <w:t>ραμα και ελπίδα σε μ</w:t>
      </w:r>
      <w:r>
        <w:rPr>
          <w:rFonts w:eastAsia="Times New Roman" w:cs="Times New Roman"/>
          <w:szCs w:val="24"/>
        </w:rPr>
        <w:t>ί</w:t>
      </w:r>
      <w:r w:rsidRPr="004652DA">
        <w:rPr>
          <w:rFonts w:eastAsia="Times New Roman" w:cs="Times New Roman"/>
          <w:szCs w:val="24"/>
        </w:rPr>
        <w:t xml:space="preserve">α χώρα </w:t>
      </w:r>
      <w:r>
        <w:rPr>
          <w:rFonts w:eastAsia="Times New Roman" w:cs="Times New Roman"/>
          <w:szCs w:val="24"/>
        </w:rPr>
        <w:t>ελεύθερων</w:t>
      </w:r>
      <w:r w:rsidRPr="004652DA">
        <w:rPr>
          <w:rFonts w:eastAsia="Times New Roman" w:cs="Times New Roman"/>
          <w:szCs w:val="24"/>
        </w:rPr>
        <w:t xml:space="preserve"> ανθρώπων</w:t>
      </w:r>
      <w:r>
        <w:rPr>
          <w:rFonts w:eastAsia="Times New Roman" w:cs="Times New Roman"/>
          <w:szCs w:val="24"/>
        </w:rPr>
        <w:t>. Αυτή</w:t>
      </w:r>
      <w:r w:rsidRPr="004652DA">
        <w:rPr>
          <w:rFonts w:eastAsia="Times New Roman" w:cs="Times New Roman"/>
          <w:szCs w:val="24"/>
        </w:rPr>
        <w:t xml:space="preserve"> είναι </w:t>
      </w:r>
      <w:r>
        <w:rPr>
          <w:rFonts w:eastAsia="Times New Roman" w:cs="Times New Roman"/>
          <w:szCs w:val="24"/>
        </w:rPr>
        <w:t xml:space="preserve">η </w:t>
      </w:r>
      <w:r w:rsidRPr="004652DA">
        <w:rPr>
          <w:rFonts w:eastAsia="Times New Roman" w:cs="Times New Roman"/>
          <w:szCs w:val="24"/>
        </w:rPr>
        <w:t>μεγάλη μας διαφορά</w:t>
      </w:r>
      <w:r>
        <w:rPr>
          <w:rFonts w:eastAsia="Times New Roman" w:cs="Times New Roman"/>
          <w:szCs w:val="24"/>
        </w:rPr>
        <w:t>. Κ</w:t>
      </w:r>
      <w:r w:rsidRPr="004652DA">
        <w:rPr>
          <w:rFonts w:eastAsia="Times New Roman" w:cs="Times New Roman"/>
          <w:szCs w:val="24"/>
        </w:rPr>
        <w:t>αι αυτή</w:t>
      </w:r>
      <w:r>
        <w:rPr>
          <w:rFonts w:eastAsia="Times New Roman" w:cs="Times New Roman"/>
          <w:szCs w:val="24"/>
        </w:rPr>
        <w:t>ν</w:t>
      </w:r>
      <w:r w:rsidRPr="004652DA">
        <w:rPr>
          <w:rFonts w:eastAsia="Times New Roman" w:cs="Times New Roman"/>
          <w:szCs w:val="24"/>
        </w:rPr>
        <w:t xml:space="preserve"> τη μεγάλη διαφορά</w:t>
      </w:r>
      <w:r>
        <w:rPr>
          <w:rFonts w:eastAsia="Times New Roman" w:cs="Times New Roman"/>
          <w:szCs w:val="24"/>
        </w:rPr>
        <w:t>,</w:t>
      </w:r>
      <w:r w:rsidRPr="004652DA">
        <w:rPr>
          <w:rFonts w:eastAsia="Times New Roman" w:cs="Times New Roman"/>
          <w:szCs w:val="24"/>
        </w:rPr>
        <w:t xml:space="preserve"> τη</w:t>
      </w:r>
      <w:r w:rsidRPr="004652DA">
        <w:rPr>
          <w:rFonts w:eastAsia="Times New Roman" w:cs="Times New Roman"/>
          <w:szCs w:val="24"/>
        </w:rPr>
        <w:t>ν έχετε πλέον και με τους πολίτες που σύντομα θα σας</w:t>
      </w:r>
      <w:r>
        <w:rPr>
          <w:rFonts w:eastAsia="Times New Roman" w:cs="Times New Roman"/>
          <w:szCs w:val="24"/>
        </w:rPr>
        <w:t xml:space="preserve"> δείξουν το δρόμο για την έξοδο, γι</w:t>
      </w:r>
      <w:r w:rsidRPr="004652DA">
        <w:rPr>
          <w:rFonts w:eastAsia="Times New Roman" w:cs="Times New Roman"/>
          <w:szCs w:val="24"/>
        </w:rPr>
        <w:t>ατί αυτή η κοινωνία προδόθηκε από τα ψέματά σας και θα σας τιμωρήσει</w:t>
      </w:r>
      <w:r>
        <w:rPr>
          <w:rFonts w:eastAsia="Times New Roman" w:cs="Times New Roman"/>
          <w:szCs w:val="24"/>
        </w:rPr>
        <w:t xml:space="preserve">. </w:t>
      </w:r>
    </w:p>
    <w:p w14:paraId="3739510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w:t>
      </w:r>
      <w:r w:rsidRPr="004652DA">
        <w:rPr>
          <w:rFonts w:eastAsia="Times New Roman" w:cs="Times New Roman"/>
          <w:szCs w:val="24"/>
        </w:rPr>
        <w:t>σα συνθήματα και να χρησιμοποιήσετε</w:t>
      </w:r>
      <w:r>
        <w:rPr>
          <w:rFonts w:eastAsia="Times New Roman" w:cs="Times New Roman"/>
          <w:szCs w:val="24"/>
        </w:rPr>
        <w:t>,</w:t>
      </w:r>
      <w:r w:rsidRPr="004652DA">
        <w:rPr>
          <w:rFonts w:eastAsia="Times New Roman" w:cs="Times New Roman"/>
          <w:szCs w:val="24"/>
        </w:rPr>
        <w:t xml:space="preserve"> όσα προεκλογικά δώρα και να κάνετε</w:t>
      </w:r>
      <w:r>
        <w:rPr>
          <w:rFonts w:eastAsia="Times New Roman" w:cs="Times New Roman"/>
          <w:szCs w:val="24"/>
        </w:rPr>
        <w:t>,</w:t>
      </w:r>
      <w:r w:rsidRPr="004652DA">
        <w:rPr>
          <w:rFonts w:eastAsia="Times New Roman" w:cs="Times New Roman"/>
          <w:szCs w:val="24"/>
        </w:rPr>
        <w:t xml:space="preserve"> όσο διχασμό και να σπείρετε</w:t>
      </w:r>
      <w:r>
        <w:rPr>
          <w:rFonts w:eastAsia="Times New Roman" w:cs="Times New Roman"/>
          <w:szCs w:val="24"/>
        </w:rPr>
        <w:t>, απέναντί σας βρίσκεται ένα μεγάλο λ</w:t>
      </w:r>
      <w:r w:rsidRPr="004652DA">
        <w:rPr>
          <w:rFonts w:eastAsia="Times New Roman" w:cs="Times New Roman"/>
          <w:szCs w:val="24"/>
        </w:rPr>
        <w:t>αϊκό μέτωπο που εκπροσωπεί η Νέα Δημοκρατία</w:t>
      </w:r>
      <w:r>
        <w:rPr>
          <w:rFonts w:eastAsia="Times New Roman" w:cs="Times New Roman"/>
          <w:szCs w:val="24"/>
        </w:rPr>
        <w:t>. Θ</w:t>
      </w:r>
      <w:r w:rsidRPr="004652DA">
        <w:rPr>
          <w:rFonts w:eastAsia="Times New Roman" w:cs="Times New Roman"/>
          <w:szCs w:val="24"/>
        </w:rPr>
        <w:t>έλει πίσω την Ελλάδα της αλήθειας</w:t>
      </w:r>
      <w:r>
        <w:rPr>
          <w:rFonts w:eastAsia="Times New Roman" w:cs="Times New Roman"/>
          <w:szCs w:val="24"/>
        </w:rPr>
        <w:t>,</w:t>
      </w:r>
      <w:r w:rsidRPr="004652DA">
        <w:rPr>
          <w:rFonts w:eastAsia="Times New Roman" w:cs="Times New Roman"/>
          <w:szCs w:val="24"/>
        </w:rPr>
        <w:t xml:space="preserve"> της δικαιοσύνης</w:t>
      </w:r>
      <w:r>
        <w:rPr>
          <w:rFonts w:eastAsia="Times New Roman" w:cs="Times New Roman"/>
          <w:szCs w:val="24"/>
        </w:rPr>
        <w:t>,</w:t>
      </w:r>
      <w:r w:rsidRPr="004652DA">
        <w:rPr>
          <w:rFonts w:eastAsia="Times New Roman" w:cs="Times New Roman"/>
          <w:szCs w:val="24"/>
        </w:rPr>
        <w:t xml:space="preserve"> της προκοπής</w:t>
      </w:r>
      <w:r>
        <w:rPr>
          <w:rFonts w:eastAsia="Times New Roman" w:cs="Times New Roman"/>
          <w:szCs w:val="24"/>
        </w:rPr>
        <w:t>,</w:t>
      </w:r>
      <w:r w:rsidRPr="004652DA">
        <w:rPr>
          <w:rFonts w:eastAsia="Times New Roman" w:cs="Times New Roman"/>
          <w:szCs w:val="24"/>
        </w:rPr>
        <w:t xml:space="preserve"> της εθνικής αξιοπρέπειας</w:t>
      </w:r>
      <w:r>
        <w:rPr>
          <w:rFonts w:eastAsia="Times New Roman" w:cs="Times New Roman"/>
          <w:szCs w:val="24"/>
        </w:rPr>
        <w:t>, ένα λ</w:t>
      </w:r>
      <w:r w:rsidRPr="004652DA">
        <w:rPr>
          <w:rFonts w:eastAsia="Times New Roman" w:cs="Times New Roman"/>
          <w:szCs w:val="24"/>
        </w:rPr>
        <w:t>αϊκό μέτωπο που στις επόμενες εκλογές θα ξαναπάρ</w:t>
      </w:r>
      <w:r w:rsidRPr="004652DA">
        <w:rPr>
          <w:rFonts w:eastAsia="Times New Roman" w:cs="Times New Roman"/>
          <w:szCs w:val="24"/>
        </w:rPr>
        <w:t>ει στα χέρια του την πατρίδα</w:t>
      </w:r>
      <w:r>
        <w:rPr>
          <w:rFonts w:eastAsia="Times New Roman" w:cs="Times New Roman"/>
          <w:szCs w:val="24"/>
        </w:rPr>
        <w:t>,</w:t>
      </w:r>
      <w:r w:rsidRPr="004652DA">
        <w:rPr>
          <w:rFonts w:eastAsia="Times New Roman" w:cs="Times New Roman"/>
          <w:szCs w:val="24"/>
        </w:rPr>
        <w:t xml:space="preserve"> που εσείς προδώσατε</w:t>
      </w:r>
      <w:r>
        <w:rPr>
          <w:rFonts w:eastAsia="Times New Roman" w:cs="Times New Roman"/>
          <w:szCs w:val="24"/>
        </w:rPr>
        <w:t xml:space="preserve">. </w:t>
      </w:r>
    </w:p>
    <w:p w14:paraId="3739510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w:t>
      </w:r>
      <w:r w:rsidRPr="004652DA">
        <w:rPr>
          <w:rFonts w:eastAsia="Times New Roman" w:cs="Times New Roman"/>
          <w:szCs w:val="24"/>
        </w:rPr>
        <w:t>αραδώσατε τη δημόσια περιουσία</w:t>
      </w:r>
      <w:r>
        <w:rPr>
          <w:rFonts w:eastAsia="Times New Roman" w:cs="Times New Roman"/>
          <w:szCs w:val="24"/>
        </w:rPr>
        <w:t>, α</w:t>
      </w:r>
      <w:r w:rsidRPr="004652DA">
        <w:rPr>
          <w:rFonts w:eastAsia="Times New Roman" w:cs="Times New Roman"/>
          <w:szCs w:val="24"/>
        </w:rPr>
        <w:t>κόμα και τα αρχαία μνημεία στο υπερταμείο</w:t>
      </w:r>
      <w:r>
        <w:rPr>
          <w:rFonts w:eastAsia="Times New Roman" w:cs="Times New Roman"/>
          <w:szCs w:val="24"/>
        </w:rPr>
        <w:t>,</w:t>
      </w:r>
      <w:r w:rsidRPr="004652DA">
        <w:rPr>
          <w:rFonts w:eastAsia="Times New Roman" w:cs="Times New Roman"/>
          <w:szCs w:val="24"/>
        </w:rPr>
        <w:t xml:space="preserve"> παραδώσατε όνομα</w:t>
      </w:r>
      <w:r>
        <w:rPr>
          <w:rFonts w:eastAsia="Times New Roman" w:cs="Times New Roman"/>
          <w:szCs w:val="24"/>
        </w:rPr>
        <w:t>,</w:t>
      </w:r>
      <w:r w:rsidRPr="004652DA">
        <w:rPr>
          <w:rFonts w:eastAsia="Times New Roman" w:cs="Times New Roman"/>
          <w:szCs w:val="24"/>
        </w:rPr>
        <w:t xml:space="preserve"> μακεδονική ταυτότητα και γλώσσα στους </w:t>
      </w:r>
      <w:r>
        <w:rPr>
          <w:rFonts w:eastAsia="Times New Roman" w:cs="Times New Roman"/>
          <w:szCs w:val="24"/>
        </w:rPr>
        <w:t>Σ</w:t>
      </w:r>
      <w:r w:rsidRPr="004652DA">
        <w:rPr>
          <w:rFonts w:eastAsia="Times New Roman" w:cs="Times New Roman"/>
          <w:szCs w:val="24"/>
        </w:rPr>
        <w:t>κοπιανούς</w:t>
      </w:r>
      <w:r>
        <w:rPr>
          <w:rFonts w:eastAsia="Times New Roman" w:cs="Times New Roman"/>
          <w:szCs w:val="24"/>
        </w:rPr>
        <w:t>. Π</w:t>
      </w:r>
      <w:r w:rsidRPr="004652DA">
        <w:rPr>
          <w:rFonts w:eastAsia="Times New Roman" w:cs="Times New Roman"/>
          <w:szCs w:val="24"/>
        </w:rPr>
        <w:t xml:space="preserve">αραδώσατε την εθνική </w:t>
      </w:r>
      <w:r>
        <w:rPr>
          <w:rFonts w:eastAsia="Times New Roman" w:cs="Times New Roman"/>
          <w:szCs w:val="24"/>
        </w:rPr>
        <w:t>παιδεία και</w:t>
      </w:r>
      <w:r w:rsidRPr="004652DA">
        <w:rPr>
          <w:rFonts w:eastAsia="Times New Roman" w:cs="Times New Roman"/>
          <w:szCs w:val="24"/>
        </w:rPr>
        <w:t xml:space="preserve"> θέλετε να παραδώσετε και </w:t>
      </w:r>
      <w:r>
        <w:rPr>
          <w:rFonts w:eastAsia="Times New Roman" w:cs="Times New Roman"/>
          <w:szCs w:val="24"/>
        </w:rPr>
        <w:t xml:space="preserve">τη </w:t>
      </w:r>
      <w:r w:rsidRPr="004652DA">
        <w:rPr>
          <w:rFonts w:eastAsia="Times New Roman" w:cs="Times New Roman"/>
          <w:szCs w:val="24"/>
        </w:rPr>
        <w:t>θρησκεία</w:t>
      </w:r>
      <w:r>
        <w:rPr>
          <w:rFonts w:eastAsia="Times New Roman" w:cs="Times New Roman"/>
          <w:szCs w:val="24"/>
        </w:rPr>
        <w:t>. Δ</w:t>
      </w:r>
      <w:r w:rsidRPr="004652DA">
        <w:rPr>
          <w:rFonts w:eastAsia="Times New Roman" w:cs="Times New Roman"/>
          <w:szCs w:val="24"/>
        </w:rPr>
        <w:t>εν θα προλάβετε</w:t>
      </w:r>
      <w:r>
        <w:rPr>
          <w:rFonts w:eastAsia="Times New Roman" w:cs="Times New Roman"/>
          <w:szCs w:val="24"/>
        </w:rPr>
        <w:t>, οι</w:t>
      </w:r>
      <w:r w:rsidRPr="004652DA">
        <w:rPr>
          <w:rFonts w:eastAsia="Times New Roman" w:cs="Times New Roman"/>
          <w:szCs w:val="24"/>
        </w:rPr>
        <w:t xml:space="preserve"> ημέρες </w:t>
      </w:r>
      <w:r>
        <w:rPr>
          <w:rFonts w:eastAsia="Times New Roman" w:cs="Times New Roman"/>
          <w:szCs w:val="24"/>
        </w:rPr>
        <w:t>σ</w:t>
      </w:r>
      <w:r w:rsidRPr="004652DA">
        <w:rPr>
          <w:rFonts w:eastAsia="Times New Roman" w:cs="Times New Roman"/>
          <w:szCs w:val="24"/>
        </w:rPr>
        <w:t>ας έχουν ήδη τελειώσει</w:t>
      </w:r>
      <w:r>
        <w:rPr>
          <w:rFonts w:eastAsia="Times New Roman" w:cs="Times New Roman"/>
          <w:szCs w:val="24"/>
        </w:rPr>
        <w:t>. Σ</w:t>
      </w:r>
      <w:r w:rsidRPr="004652DA">
        <w:rPr>
          <w:rFonts w:eastAsia="Times New Roman" w:cs="Times New Roman"/>
          <w:szCs w:val="24"/>
        </w:rPr>
        <w:t>τις επόμενες εκλογές έρχεται η μεγάλη πολιτική αλλαγή</w:t>
      </w:r>
      <w:r>
        <w:rPr>
          <w:rFonts w:eastAsia="Times New Roman" w:cs="Times New Roman"/>
          <w:szCs w:val="24"/>
        </w:rPr>
        <w:t>. Μ</w:t>
      </w:r>
      <w:r>
        <w:rPr>
          <w:rFonts w:eastAsia="Times New Roman" w:cs="Times New Roman"/>
          <w:szCs w:val="24"/>
        </w:rPr>
        <w:t>ί</w:t>
      </w:r>
      <w:r w:rsidRPr="004652DA">
        <w:rPr>
          <w:rFonts w:eastAsia="Times New Roman" w:cs="Times New Roman"/>
          <w:szCs w:val="24"/>
        </w:rPr>
        <w:t>α μεγάλη πολιτική αλλαγή</w:t>
      </w:r>
      <w:r>
        <w:rPr>
          <w:rFonts w:eastAsia="Times New Roman" w:cs="Times New Roman"/>
          <w:szCs w:val="24"/>
        </w:rPr>
        <w:t>,</w:t>
      </w:r>
      <w:r w:rsidRPr="004652DA">
        <w:rPr>
          <w:rFonts w:eastAsia="Times New Roman" w:cs="Times New Roman"/>
          <w:szCs w:val="24"/>
        </w:rPr>
        <w:t xml:space="preserve"> που θα αποκαταστήσει την αξιοπιστία της χώρας</w:t>
      </w:r>
      <w:r>
        <w:rPr>
          <w:rFonts w:eastAsia="Times New Roman" w:cs="Times New Roman"/>
          <w:szCs w:val="24"/>
        </w:rPr>
        <w:t>, μ</w:t>
      </w:r>
      <w:r>
        <w:rPr>
          <w:rFonts w:eastAsia="Times New Roman" w:cs="Times New Roman"/>
          <w:szCs w:val="24"/>
        </w:rPr>
        <w:t>ί</w:t>
      </w:r>
      <w:r w:rsidRPr="004652DA">
        <w:rPr>
          <w:rFonts w:eastAsia="Times New Roman" w:cs="Times New Roman"/>
          <w:szCs w:val="24"/>
        </w:rPr>
        <w:t xml:space="preserve">α μεγάλη πολιτική αλλαγή που δεν </w:t>
      </w:r>
      <w:r>
        <w:rPr>
          <w:rFonts w:eastAsia="Times New Roman" w:cs="Times New Roman"/>
          <w:szCs w:val="24"/>
        </w:rPr>
        <w:t>θα ξαναφέρει προϋπολογισ</w:t>
      </w:r>
      <w:r>
        <w:rPr>
          <w:rFonts w:eastAsia="Times New Roman" w:cs="Times New Roman"/>
          <w:szCs w:val="24"/>
        </w:rPr>
        <w:t>μού</w:t>
      </w:r>
      <w:r w:rsidRPr="004652DA">
        <w:rPr>
          <w:rFonts w:eastAsia="Times New Roman" w:cs="Times New Roman"/>
          <w:szCs w:val="24"/>
        </w:rPr>
        <w:t>ς φτώχειας και υπερφορολόγησης</w:t>
      </w:r>
      <w:r>
        <w:rPr>
          <w:rFonts w:eastAsia="Times New Roman" w:cs="Times New Roman"/>
          <w:szCs w:val="24"/>
        </w:rPr>
        <w:t>. Μόνο μέσα από μ</w:t>
      </w:r>
      <w:r>
        <w:rPr>
          <w:rFonts w:eastAsia="Times New Roman" w:cs="Times New Roman"/>
          <w:szCs w:val="24"/>
        </w:rPr>
        <w:t>ί</w:t>
      </w:r>
      <w:r w:rsidRPr="004652DA">
        <w:rPr>
          <w:rFonts w:eastAsia="Times New Roman" w:cs="Times New Roman"/>
          <w:szCs w:val="24"/>
        </w:rPr>
        <w:t xml:space="preserve">α μεγάλη πολιτική αλλαγή θα σταματήσουν οι καταστροφικές πολιτικές </w:t>
      </w:r>
      <w:r>
        <w:rPr>
          <w:rFonts w:eastAsia="Times New Roman" w:cs="Times New Roman"/>
          <w:szCs w:val="24"/>
        </w:rPr>
        <w:t>σας.</w:t>
      </w:r>
    </w:p>
    <w:p w14:paraId="3739511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Ό,τ</w:t>
      </w:r>
      <w:r w:rsidRPr="004652DA">
        <w:rPr>
          <w:rFonts w:eastAsia="Times New Roman" w:cs="Times New Roman"/>
          <w:szCs w:val="24"/>
        </w:rPr>
        <w:t>ι πιάσατε</w:t>
      </w:r>
      <w:r>
        <w:rPr>
          <w:rFonts w:eastAsia="Times New Roman" w:cs="Times New Roman"/>
          <w:szCs w:val="24"/>
        </w:rPr>
        <w:t xml:space="preserve"> στα χέρια σας το κάνατε στάχτη, το διαλύσατε. Και μόνο ως παράδειγμα, </w:t>
      </w:r>
      <w:r w:rsidRPr="004652DA">
        <w:rPr>
          <w:rFonts w:eastAsia="Times New Roman" w:cs="Times New Roman"/>
          <w:szCs w:val="24"/>
        </w:rPr>
        <w:t>θα σας αναφέρω ένα</w:t>
      </w:r>
      <w:r>
        <w:rPr>
          <w:rFonts w:eastAsia="Times New Roman" w:cs="Times New Roman"/>
          <w:szCs w:val="24"/>
        </w:rPr>
        <w:t>ν</w:t>
      </w:r>
      <w:r w:rsidRPr="004652DA">
        <w:rPr>
          <w:rFonts w:eastAsia="Times New Roman" w:cs="Times New Roman"/>
          <w:szCs w:val="24"/>
        </w:rPr>
        <w:t xml:space="preserve"> τομέα που θα έπρεπε να είναι ο</w:t>
      </w:r>
      <w:r w:rsidRPr="004652DA">
        <w:rPr>
          <w:rFonts w:eastAsia="Times New Roman" w:cs="Times New Roman"/>
          <w:szCs w:val="24"/>
        </w:rPr>
        <w:t xml:space="preserve"> βασικός πυλώνας ανάπτυξης της χώρας</w:t>
      </w:r>
      <w:r>
        <w:rPr>
          <w:rFonts w:eastAsia="Times New Roman" w:cs="Times New Roman"/>
          <w:szCs w:val="24"/>
        </w:rPr>
        <w:t>: τον πρωτογενή τομέα. Ν</w:t>
      </w:r>
      <w:r w:rsidRPr="004652DA">
        <w:rPr>
          <w:rFonts w:eastAsia="Times New Roman" w:cs="Times New Roman"/>
          <w:szCs w:val="24"/>
        </w:rPr>
        <w:t xml:space="preserve">α σας θυμίσω </w:t>
      </w:r>
      <w:r>
        <w:rPr>
          <w:rFonts w:eastAsia="Times New Roman" w:cs="Times New Roman"/>
          <w:szCs w:val="24"/>
        </w:rPr>
        <w:t>τ</w:t>
      </w:r>
      <w:r w:rsidRPr="004652DA">
        <w:rPr>
          <w:rFonts w:eastAsia="Times New Roman" w:cs="Times New Roman"/>
          <w:szCs w:val="24"/>
        </w:rPr>
        <w:t>ι κάνατε</w:t>
      </w:r>
      <w:r>
        <w:rPr>
          <w:rFonts w:eastAsia="Times New Roman" w:cs="Times New Roman"/>
          <w:szCs w:val="24"/>
        </w:rPr>
        <w:t>: αυξήσατε την</w:t>
      </w:r>
      <w:r w:rsidRPr="004652DA">
        <w:rPr>
          <w:rFonts w:eastAsia="Times New Roman" w:cs="Times New Roman"/>
          <w:szCs w:val="24"/>
        </w:rPr>
        <w:t xml:space="preserve"> προκαταβολή του φόρου εισοδήματος και την εισφορά αλληλεγγύης</w:t>
      </w:r>
      <w:r>
        <w:rPr>
          <w:rFonts w:eastAsia="Times New Roman" w:cs="Times New Roman"/>
          <w:szCs w:val="24"/>
        </w:rPr>
        <w:t>,</w:t>
      </w:r>
      <w:r w:rsidRPr="004652DA">
        <w:rPr>
          <w:rFonts w:eastAsia="Times New Roman" w:cs="Times New Roman"/>
          <w:szCs w:val="24"/>
        </w:rPr>
        <w:t xml:space="preserve"> συμπεριλάβατε και τα αγροτεμάχια στο</w:t>
      </w:r>
      <w:r>
        <w:rPr>
          <w:rFonts w:eastAsia="Times New Roman" w:cs="Times New Roman"/>
          <w:szCs w:val="24"/>
        </w:rPr>
        <w:t>ν</w:t>
      </w:r>
      <w:r w:rsidRPr="004652DA">
        <w:rPr>
          <w:rFonts w:eastAsia="Times New Roman" w:cs="Times New Roman"/>
          <w:szCs w:val="24"/>
        </w:rPr>
        <w:t xml:space="preserve"> συμπληρωματικό ΕΝΦΙΑ</w:t>
      </w:r>
      <w:r>
        <w:rPr>
          <w:rFonts w:eastAsia="Times New Roman" w:cs="Times New Roman"/>
          <w:szCs w:val="24"/>
        </w:rPr>
        <w:t>,</w:t>
      </w:r>
      <w:r w:rsidRPr="004652DA">
        <w:rPr>
          <w:rFonts w:eastAsia="Times New Roman" w:cs="Times New Roman"/>
          <w:szCs w:val="24"/>
        </w:rPr>
        <w:t xml:space="preserve"> παρέχοντας μόνο προσωρινή αναστολή</w:t>
      </w:r>
      <w:r>
        <w:rPr>
          <w:rFonts w:eastAsia="Times New Roman" w:cs="Times New Roman"/>
          <w:szCs w:val="24"/>
        </w:rPr>
        <w:t>,</w:t>
      </w:r>
      <w:r w:rsidRPr="004652DA">
        <w:rPr>
          <w:rFonts w:eastAsia="Times New Roman" w:cs="Times New Roman"/>
          <w:szCs w:val="24"/>
        </w:rPr>
        <w:t xml:space="preserve"> </w:t>
      </w:r>
      <w:r w:rsidRPr="004652DA">
        <w:rPr>
          <w:rFonts w:eastAsia="Times New Roman" w:cs="Times New Roman"/>
          <w:szCs w:val="24"/>
        </w:rPr>
        <w:t xml:space="preserve">καταργήσατε την επιστροφή του ειδικού φόρου κατανάλωσης στο πετρέλαιο κίνησης των αγροτικών μηχανημάτων και σε συνδυασμό με τη γενική </w:t>
      </w:r>
      <w:r>
        <w:rPr>
          <w:rFonts w:eastAsia="Times New Roman" w:cs="Times New Roman"/>
          <w:szCs w:val="24"/>
        </w:rPr>
        <w:t xml:space="preserve">αύξηση </w:t>
      </w:r>
      <w:r w:rsidRPr="004652DA">
        <w:rPr>
          <w:rFonts w:eastAsia="Times New Roman" w:cs="Times New Roman"/>
          <w:szCs w:val="24"/>
        </w:rPr>
        <w:t>του φόρου αυτού κατά 21%</w:t>
      </w:r>
      <w:r>
        <w:rPr>
          <w:rFonts w:eastAsia="Times New Roman" w:cs="Times New Roman"/>
          <w:szCs w:val="24"/>
        </w:rPr>
        <w:t>,</w:t>
      </w:r>
      <w:r w:rsidRPr="004652DA">
        <w:rPr>
          <w:rFonts w:eastAsia="Times New Roman" w:cs="Times New Roman"/>
          <w:szCs w:val="24"/>
        </w:rPr>
        <w:t xml:space="preserve"> εκτοξεύτηκε το κόστος παραγωγής</w:t>
      </w:r>
      <w:r>
        <w:rPr>
          <w:rFonts w:eastAsia="Times New Roman" w:cs="Times New Roman"/>
          <w:szCs w:val="24"/>
        </w:rPr>
        <w:t>.</w:t>
      </w:r>
      <w:r w:rsidRPr="004652DA">
        <w:rPr>
          <w:rFonts w:eastAsia="Times New Roman" w:cs="Times New Roman"/>
          <w:szCs w:val="24"/>
        </w:rPr>
        <w:t xml:space="preserve"> </w:t>
      </w:r>
      <w:r>
        <w:rPr>
          <w:rFonts w:eastAsia="Times New Roman" w:cs="Times New Roman"/>
          <w:szCs w:val="24"/>
        </w:rPr>
        <w:t>Α</w:t>
      </w:r>
      <w:r w:rsidRPr="004652DA">
        <w:rPr>
          <w:rFonts w:eastAsia="Times New Roman" w:cs="Times New Roman"/>
          <w:szCs w:val="24"/>
        </w:rPr>
        <w:t>υξήσετε το</w:t>
      </w:r>
      <w:r>
        <w:rPr>
          <w:rFonts w:eastAsia="Times New Roman" w:cs="Times New Roman"/>
          <w:szCs w:val="24"/>
        </w:rPr>
        <w:t>ν</w:t>
      </w:r>
      <w:r w:rsidRPr="004652DA">
        <w:rPr>
          <w:rFonts w:eastAsia="Times New Roman" w:cs="Times New Roman"/>
          <w:szCs w:val="24"/>
        </w:rPr>
        <w:t xml:space="preserve"> ΦΠΑ στα αγροτικά εφόδια από 13</w:t>
      </w:r>
      <w:r>
        <w:rPr>
          <w:rFonts w:eastAsia="Times New Roman" w:cs="Times New Roman"/>
          <w:szCs w:val="24"/>
        </w:rPr>
        <w:t xml:space="preserve">% </w:t>
      </w:r>
      <w:r w:rsidRPr="004652DA">
        <w:rPr>
          <w:rFonts w:eastAsia="Times New Roman" w:cs="Times New Roman"/>
          <w:szCs w:val="24"/>
        </w:rPr>
        <w:t>σε 24</w:t>
      </w:r>
      <w:r>
        <w:rPr>
          <w:rFonts w:eastAsia="Times New Roman" w:cs="Times New Roman"/>
          <w:szCs w:val="24"/>
        </w:rPr>
        <w:t>%</w:t>
      </w:r>
      <w:r w:rsidRPr="004652DA">
        <w:rPr>
          <w:rFonts w:eastAsia="Times New Roman" w:cs="Times New Roman"/>
          <w:szCs w:val="24"/>
        </w:rPr>
        <w:t xml:space="preserve"> και μετά το</w:t>
      </w:r>
      <w:r>
        <w:rPr>
          <w:rFonts w:eastAsia="Times New Roman" w:cs="Times New Roman"/>
          <w:szCs w:val="24"/>
        </w:rPr>
        <w:t>ν</w:t>
      </w:r>
      <w:r w:rsidRPr="004652DA">
        <w:rPr>
          <w:rFonts w:eastAsia="Times New Roman" w:cs="Times New Roman"/>
          <w:szCs w:val="24"/>
        </w:rPr>
        <w:t xml:space="preserve"> </w:t>
      </w:r>
      <w:r>
        <w:rPr>
          <w:rFonts w:eastAsia="Times New Roman" w:cs="Times New Roman"/>
          <w:szCs w:val="24"/>
        </w:rPr>
        <w:t>μειώσατε ξανά.</w:t>
      </w:r>
      <w:r w:rsidRPr="004652DA">
        <w:rPr>
          <w:rFonts w:eastAsia="Times New Roman" w:cs="Times New Roman"/>
          <w:szCs w:val="24"/>
        </w:rPr>
        <w:t xml:space="preserve"> </w:t>
      </w:r>
      <w:r>
        <w:rPr>
          <w:rFonts w:eastAsia="Times New Roman" w:cs="Times New Roman"/>
          <w:szCs w:val="24"/>
        </w:rPr>
        <w:t>Κ</w:t>
      </w:r>
      <w:r w:rsidRPr="004652DA">
        <w:rPr>
          <w:rFonts w:eastAsia="Times New Roman" w:cs="Times New Roman"/>
          <w:szCs w:val="24"/>
        </w:rPr>
        <w:t>αταργήσετε τον ΟΓΑ</w:t>
      </w:r>
      <w:r>
        <w:rPr>
          <w:rFonts w:eastAsia="Times New Roman" w:cs="Times New Roman"/>
          <w:szCs w:val="24"/>
        </w:rPr>
        <w:t>. Σχεδόν τριπλασιάσατε</w:t>
      </w:r>
      <w:r w:rsidRPr="004652DA">
        <w:rPr>
          <w:rFonts w:eastAsia="Times New Roman" w:cs="Times New Roman"/>
          <w:szCs w:val="24"/>
        </w:rPr>
        <w:t xml:space="preserve"> το ύψος των ασφαλιστικών εισφορών στους αγρότες</w:t>
      </w:r>
      <w:r>
        <w:rPr>
          <w:rFonts w:eastAsia="Times New Roman" w:cs="Times New Roman"/>
          <w:szCs w:val="24"/>
        </w:rPr>
        <w:t>,</w:t>
      </w:r>
      <w:r w:rsidRPr="004652DA">
        <w:rPr>
          <w:rFonts w:eastAsia="Times New Roman" w:cs="Times New Roman"/>
          <w:szCs w:val="24"/>
        </w:rPr>
        <w:t xml:space="preserve"> επιβάλ</w:t>
      </w:r>
      <w:r>
        <w:rPr>
          <w:rFonts w:eastAsia="Times New Roman" w:cs="Times New Roman"/>
          <w:szCs w:val="24"/>
        </w:rPr>
        <w:t>ατε</w:t>
      </w:r>
      <w:r w:rsidRPr="004652DA">
        <w:rPr>
          <w:rFonts w:eastAsia="Times New Roman" w:cs="Times New Roman"/>
          <w:szCs w:val="24"/>
        </w:rPr>
        <w:t xml:space="preserve"> ειδικό φόρο κατανάλωσης στο κρασί</w:t>
      </w:r>
      <w:r>
        <w:rPr>
          <w:rFonts w:eastAsia="Times New Roman" w:cs="Times New Roman"/>
          <w:szCs w:val="24"/>
        </w:rPr>
        <w:t>,</w:t>
      </w:r>
      <w:r w:rsidRPr="004652DA">
        <w:rPr>
          <w:rFonts w:eastAsia="Times New Roman" w:cs="Times New Roman"/>
          <w:szCs w:val="24"/>
        </w:rPr>
        <w:t xml:space="preserve"> τον οποίο πριν από λίγο πήρατε πίσω</w:t>
      </w:r>
      <w:r>
        <w:rPr>
          <w:rFonts w:eastAsia="Times New Roman" w:cs="Times New Roman"/>
          <w:szCs w:val="24"/>
        </w:rPr>
        <w:t>. Μ</w:t>
      </w:r>
      <w:r w:rsidRPr="004652DA">
        <w:rPr>
          <w:rFonts w:eastAsia="Times New Roman" w:cs="Times New Roman"/>
          <w:szCs w:val="24"/>
        </w:rPr>
        <w:t>ε λίγα λόγια</w:t>
      </w:r>
      <w:r>
        <w:rPr>
          <w:rFonts w:eastAsia="Times New Roman" w:cs="Times New Roman"/>
          <w:szCs w:val="24"/>
        </w:rPr>
        <w:t>,</w:t>
      </w:r>
      <w:r w:rsidRPr="004652DA">
        <w:rPr>
          <w:rFonts w:eastAsia="Times New Roman" w:cs="Times New Roman"/>
          <w:szCs w:val="24"/>
        </w:rPr>
        <w:t xml:space="preserve"> κάνατε κάθε τι δυνατό για να </w:t>
      </w:r>
      <w:r>
        <w:rPr>
          <w:rFonts w:eastAsia="Times New Roman" w:cs="Times New Roman"/>
          <w:szCs w:val="24"/>
        </w:rPr>
        <w:t>αφανίσετε</w:t>
      </w:r>
      <w:r w:rsidRPr="004652DA">
        <w:rPr>
          <w:rFonts w:eastAsia="Times New Roman" w:cs="Times New Roman"/>
          <w:szCs w:val="24"/>
        </w:rPr>
        <w:t xml:space="preserve"> </w:t>
      </w:r>
      <w:r w:rsidRPr="004652DA">
        <w:rPr>
          <w:rFonts w:eastAsia="Times New Roman" w:cs="Times New Roman"/>
          <w:szCs w:val="24"/>
        </w:rPr>
        <w:t xml:space="preserve">τους αγρότες και την </w:t>
      </w:r>
      <w:r>
        <w:rPr>
          <w:rFonts w:eastAsia="Times New Roman" w:cs="Times New Roman"/>
          <w:szCs w:val="24"/>
        </w:rPr>
        <w:t>α</w:t>
      </w:r>
      <w:r w:rsidRPr="004652DA">
        <w:rPr>
          <w:rFonts w:eastAsia="Times New Roman" w:cs="Times New Roman"/>
          <w:szCs w:val="24"/>
        </w:rPr>
        <w:t>γροτική παραγωγή</w:t>
      </w:r>
      <w:r>
        <w:rPr>
          <w:rFonts w:eastAsia="Times New Roman" w:cs="Times New Roman"/>
          <w:szCs w:val="24"/>
        </w:rPr>
        <w:t xml:space="preserve">. </w:t>
      </w:r>
    </w:p>
    <w:p w14:paraId="3739511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739511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Τελειώνω σε μισό λεπτό, κύριε Πρόεδρε. </w:t>
      </w:r>
    </w:p>
    <w:p w14:paraId="3739511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4652DA">
        <w:rPr>
          <w:rFonts w:eastAsia="Times New Roman" w:cs="Times New Roman"/>
          <w:szCs w:val="24"/>
        </w:rPr>
        <w:t xml:space="preserve">ανένας </w:t>
      </w:r>
      <w:r>
        <w:rPr>
          <w:rFonts w:eastAsia="Times New Roman" w:cs="Times New Roman"/>
          <w:szCs w:val="24"/>
        </w:rPr>
        <w:t>λ</w:t>
      </w:r>
      <w:r w:rsidRPr="004652DA">
        <w:rPr>
          <w:rFonts w:eastAsia="Times New Roman" w:cs="Times New Roman"/>
          <w:szCs w:val="24"/>
        </w:rPr>
        <w:t xml:space="preserve">οιπόν δεν έχει να περιμένει τίποτα από </w:t>
      </w:r>
      <w:r>
        <w:rPr>
          <w:rFonts w:eastAsia="Times New Roman" w:cs="Times New Roman"/>
          <w:szCs w:val="24"/>
        </w:rPr>
        <w:t>σας. Κ</w:t>
      </w:r>
      <w:r w:rsidRPr="004652DA">
        <w:rPr>
          <w:rFonts w:eastAsia="Times New Roman" w:cs="Times New Roman"/>
          <w:szCs w:val="24"/>
        </w:rPr>
        <w:t>ανένας δεν σας αντέχει άλλο</w:t>
      </w:r>
      <w:r>
        <w:rPr>
          <w:rFonts w:eastAsia="Times New Roman" w:cs="Times New Roman"/>
          <w:szCs w:val="24"/>
        </w:rPr>
        <w:t>. Τ</w:t>
      </w:r>
      <w:r w:rsidRPr="004652DA">
        <w:rPr>
          <w:rFonts w:eastAsia="Times New Roman" w:cs="Times New Roman"/>
          <w:szCs w:val="24"/>
        </w:rPr>
        <w:t>ο ακούτ</w:t>
      </w:r>
      <w:r w:rsidRPr="004652DA">
        <w:rPr>
          <w:rFonts w:eastAsia="Times New Roman" w:cs="Times New Roman"/>
          <w:szCs w:val="24"/>
        </w:rPr>
        <w:t>ε παντ</w:t>
      </w:r>
      <w:r>
        <w:rPr>
          <w:rFonts w:eastAsia="Times New Roman" w:cs="Times New Roman"/>
          <w:szCs w:val="24"/>
        </w:rPr>
        <w:t>ού στην</w:t>
      </w:r>
      <w:r w:rsidRPr="004652DA">
        <w:rPr>
          <w:rFonts w:eastAsia="Times New Roman" w:cs="Times New Roman"/>
          <w:szCs w:val="24"/>
        </w:rPr>
        <w:t xml:space="preserve"> κοινωνία</w:t>
      </w:r>
      <w:r>
        <w:rPr>
          <w:rFonts w:eastAsia="Times New Roman" w:cs="Times New Roman"/>
          <w:szCs w:val="24"/>
        </w:rPr>
        <w:t>, το</w:t>
      </w:r>
      <w:r w:rsidRPr="004652DA">
        <w:rPr>
          <w:rFonts w:eastAsia="Times New Roman" w:cs="Times New Roman"/>
          <w:szCs w:val="24"/>
        </w:rPr>
        <w:t xml:space="preserve"> αισθάνεστε όπου και να βρίσκεστε</w:t>
      </w:r>
      <w:r>
        <w:rPr>
          <w:rFonts w:eastAsia="Times New Roman" w:cs="Times New Roman"/>
          <w:szCs w:val="24"/>
        </w:rPr>
        <w:t xml:space="preserve">. </w:t>
      </w:r>
      <w:r w:rsidRPr="004652DA">
        <w:rPr>
          <w:rFonts w:eastAsia="Times New Roman" w:cs="Times New Roman"/>
          <w:szCs w:val="24"/>
        </w:rPr>
        <w:t xml:space="preserve">Και όσο πιο </w:t>
      </w:r>
      <w:r>
        <w:rPr>
          <w:rFonts w:eastAsia="Times New Roman" w:cs="Times New Roman"/>
          <w:szCs w:val="24"/>
        </w:rPr>
        <w:t>πολύ παριστάνετε</w:t>
      </w:r>
      <w:r w:rsidRPr="004652DA">
        <w:rPr>
          <w:rFonts w:eastAsia="Times New Roman" w:cs="Times New Roman"/>
          <w:szCs w:val="24"/>
        </w:rPr>
        <w:t xml:space="preserve"> ακόμα τους προοδευτικούς τόσο πιο πολύ </w:t>
      </w:r>
      <w:r>
        <w:rPr>
          <w:rFonts w:eastAsia="Times New Roman" w:cs="Times New Roman"/>
          <w:szCs w:val="24"/>
        </w:rPr>
        <w:t>γελοιοποιείστε. Α</w:t>
      </w:r>
      <w:r w:rsidRPr="004652DA">
        <w:rPr>
          <w:rFonts w:eastAsia="Times New Roman" w:cs="Times New Roman"/>
          <w:szCs w:val="24"/>
        </w:rPr>
        <w:t xml:space="preserve">υτό </w:t>
      </w:r>
      <w:r>
        <w:rPr>
          <w:rFonts w:eastAsia="Times New Roman" w:cs="Times New Roman"/>
          <w:szCs w:val="24"/>
        </w:rPr>
        <w:t>όμως,</w:t>
      </w:r>
      <w:r w:rsidRPr="004652DA">
        <w:rPr>
          <w:rFonts w:eastAsia="Times New Roman" w:cs="Times New Roman"/>
          <w:szCs w:val="24"/>
        </w:rPr>
        <w:t xml:space="preserve"> είναι δικό σας θέμα</w:t>
      </w:r>
      <w:r>
        <w:rPr>
          <w:rFonts w:eastAsia="Times New Roman" w:cs="Times New Roman"/>
          <w:szCs w:val="24"/>
        </w:rPr>
        <w:t>. Έτσι κι αλλιώς, σ</w:t>
      </w:r>
      <w:r w:rsidRPr="004652DA">
        <w:rPr>
          <w:rFonts w:eastAsia="Times New Roman" w:cs="Times New Roman"/>
          <w:szCs w:val="24"/>
        </w:rPr>
        <w:t xml:space="preserve">ύντομα θα </w:t>
      </w:r>
      <w:r>
        <w:rPr>
          <w:rFonts w:eastAsia="Times New Roman" w:cs="Times New Roman"/>
          <w:szCs w:val="24"/>
        </w:rPr>
        <w:t>είστε</w:t>
      </w:r>
      <w:r w:rsidRPr="004652DA">
        <w:rPr>
          <w:rFonts w:eastAsia="Times New Roman" w:cs="Times New Roman"/>
          <w:szCs w:val="24"/>
        </w:rPr>
        <w:t xml:space="preserve"> παρελθόν και τότε όλοι εμείς στη Νέα Δημοκρατί</w:t>
      </w:r>
      <w:r w:rsidRPr="004652DA">
        <w:rPr>
          <w:rFonts w:eastAsia="Times New Roman" w:cs="Times New Roman"/>
          <w:szCs w:val="24"/>
        </w:rPr>
        <w:t>α ξέρουμε πως θα πρέπει να ανασκουμπωθούμε και να ξεκινήσουμε ένα πολύ βαρύ έργο</w:t>
      </w:r>
      <w:r>
        <w:rPr>
          <w:rFonts w:eastAsia="Times New Roman" w:cs="Times New Roman"/>
          <w:szCs w:val="24"/>
        </w:rPr>
        <w:t>,</w:t>
      </w:r>
      <w:r w:rsidRPr="004652DA">
        <w:rPr>
          <w:rFonts w:eastAsia="Times New Roman" w:cs="Times New Roman"/>
          <w:szCs w:val="24"/>
        </w:rPr>
        <w:t xml:space="preserve"> να δώσουμε </w:t>
      </w:r>
      <w:r>
        <w:rPr>
          <w:rFonts w:eastAsia="Times New Roman" w:cs="Times New Roman"/>
          <w:szCs w:val="24"/>
        </w:rPr>
        <w:t>ό</w:t>
      </w:r>
      <w:r w:rsidRPr="004652DA">
        <w:rPr>
          <w:rFonts w:eastAsia="Times New Roman" w:cs="Times New Roman"/>
          <w:szCs w:val="24"/>
        </w:rPr>
        <w:t>ραμα και αυτοπεποίθηση στους Έλληνες</w:t>
      </w:r>
      <w:r>
        <w:rPr>
          <w:rFonts w:eastAsia="Times New Roman" w:cs="Times New Roman"/>
          <w:szCs w:val="24"/>
        </w:rPr>
        <w:t>, ισχύ</w:t>
      </w:r>
      <w:r w:rsidRPr="004652DA">
        <w:rPr>
          <w:rFonts w:eastAsia="Times New Roman" w:cs="Times New Roman"/>
          <w:szCs w:val="24"/>
        </w:rPr>
        <w:t xml:space="preserve"> και αξιοπρέπεια στη </w:t>
      </w:r>
      <w:r>
        <w:rPr>
          <w:rFonts w:eastAsia="Times New Roman" w:cs="Times New Roman"/>
          <w:szCs w:val="24"/>
        </w:rPr>
        <w:t>χ</w:t>
      </w:r>
      <w:r w:rsidRPr="004652DA">
        <w:rPr>
          <w:rFonts w:eastAsia="Times New Roman" w:cs="Times New Roman"/>
          <w:szCs w:val="24"/>
        </w:rPr>
        <w:t>ώρα και να ξαναβάλου</w:t>
      </w:r>
      <w:r>
        <w:rPr>
          <w:rFonts w:eastAsia="Times New Roman" w:cs="Times New Roman"/>
          <w:szCs w:val="24"/>
        </w:rPr>
        <w:t>με</w:t>
      </w:r>
      <w:r w:rsidRPr="004652DA">
        <w:rPr>
          <w:rFonts w:eastAsia="Times New Roman" w:cs="Times New Roman"/>
          <w:szCs w:val="24"/>
        </w:rPr>
        <w:t xml:space="preserve"> μπροστά τις μηχανές της κοινωνίας και της οικονομίας</w:t>
      </w:r>
      <w:r>
        <w:rPr>
          <w:rFonts w:eastAsia="Times New Roman" w:cs="Times New Roman"/>
          <w:szCs w:val="24"/>
        </w:rPr>
        <w:t>. Μ</w:t>
      </w:r>
      <w:r w:rsidRPr="004652DA">
        <w:rPr>
          <w:rFonts w:eastAsia="Times New Roman" w:cs="Times New Roman"/>
          <w:szCs w:val="24"/>
        </w:rPr>
        <w:t>ε εμπιστοσύνη στις π</w:t>
      </w:r>
      <w:r w:rsidRPr="004652DA">
        <w:rPr>
          <w:rFonts w:eastAsia="Times New Roman" w:cs="Times New Roman"/>
          <w:szCs w:val="24"/>
        </w:rPr>
        <w:t>αραγωγικές μας δυνάμεις</w:t>
      </w:r>
      <w:r>
        <w:rPr>
          <w:rFonts w:eastAsia="Times New Roman" w:cs="Times New Roman"/>
          <w:szCs w:val="24"/>
        </w:rPr>
        <w:t xml:space="preserve">, με </w:t>
      </w:r>
      <w:r w:rsidRPr="004652DA">
        <w:rPr>
          <w:rFonts w:eastAsia="Times New Roman" w:cs="Times New Roman"/>
          <w:szCs w:val="24"/>
        </w:rPr>
        <w:t>επίγνωση των αναγκών της εποχής μας θα ξανακάνουμε τη χώρα μας μ</w:t>
      </w:r>
      <w:r>
        <w:rPr>
          <w:rFonts w:eastAsia="Times New Roman" w:cs="Times New Roman"/>
          <w:szCs w:val="24"/>
        </w:rPr>
        <w:t>ί</w:t>
      </w:r>
      <w:r w:rsidRPr="004652DA">
        <w:rPr>
          <w:rFonts w:eastAsia="Times New Roman" w:cs="Times New Roman"/>
          <w:szCs w:val="24"/>
        </w:rPr>
        <w:t>α κανονική ευρωπαϊκή χώρα</w:t>
      </w:r>
      <w:r>
        <w:rPr>
          <w:rFonts w:eastAsia="Times New Roman" w:cs="Times New Roman"/>
          <w:szCs w:val="24"/>
        </w:rPr>
        <w:t>. Κα</w:t>
      </w:r>
      <w:r w:rsidRPr="004652DA">
        <w:rPr>
          <w:rFonts w:eastAsia="Times New Roman" w:cs="Times New Roman"/>
          <w:szCs w:val="24"/>
        </w:rPr>
        <w:t xml:space="preserve">ι αυτή </w:t>
      </w:r>
      <w:r>
        <w:rPr>
          <w:rFonts w:eastAsia="Times New Roman" w:cs="Times New Roman"/>
          <w:szCs w:val="24"/>
        </w:rPr>
        <w:t>η μέρα</w:t>
      </w:r>
      <w:r w:rsidRPr="004652DA">
        <w:rPr>
          <w:rFonts w:eastAsia="Times New Roman" w:cs="Times New Roman"/>
          <w:szCs w:val="24"/>
        </w:rPr>
        <w:t xml:space="preserve"> είναι πολύ κοντά</w:t>
      </w:r>
      <w:r>
        <w:rPr>
          <w:rFonts w:eastAsia="Times New Roman" w:cs="Times New Roman"/>
          <w:szCs w:val="24"/>
        </w:rPr>
        <w:t>.</w:t>
      </w:r>
    </w:p>
    <w:p w14:paraId="3739511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w:t>
      </w:r>
      <w:r w:rsidRPr="004652DA">
        <w:rPr>
          <w:rFonts w:eastAsia="Times New Roman" w:cs="Times New Roman"/>
          <w:szCs w:val="24"/>
        </w:rPr>
        <w:t>ας ευχαριστώ</w:t>
      </w:r>
      <w:r>
        <w:rPr>
          <w:rFonts w:eastAsia="Times New Roman" w:cs="Times New Roman"/>
          <w:szCs w:val="24"/>
        </w:rPr>
        <w:t>.</w:t>
      </w:r>
    </w:p>
    <w:p w14:paraId="37395115"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395116" w14:textId="77777777" w:rsidR="00B27939" w:rsidRDefault="00D93F4B">
      <w:pPr>
        <w:spacing w:after="0" w:line="600" w:lineRule="auto"/>
        <w:ind w:firstLine="720"/>
        <w:jc w:val="both"/>
        <w:rPr>
          <w:rFonts w:eastAsia="Times New Roman" w:cs="Times New Roman"/>
          <w:szCs w:val="24"/>
        </w:rPr>
      </w:pPr>
      <w:r w:rsidRPr="005578ED">
        <w:rPr>
          <w:rFonts w:eastAsia="Times New Roman" w:cs="Times New Roman"/>
          <w:b/>
          <w:szCs w:val="24"/>
        </w:rPr>
        <w:t>ΠΡΟΕΔΡΕΥΩΝ (Σπυρίδων Λυκούδης):</w:t>
      </w:r>
      <w:r>
        <w:rPr>
          <w:rFonts w:eastAsia="Times New Roman" w:cs="Times New Roman"/>
          <w:szCs w:val="24"/>
        </w:rPr>
        <w:t xml:space="preserve"> Ε</w:t>
      </w:r>
      <w:r w:rsidRPr="004652DA">
        <w:rPr>
          <w:rFonts w:eastAsia="Times New Roman" w:cs="Times New Roman"/>
          <w:szCs w:val="24"/>
        </w:rPr>
        <w:t>υχαριστώ</w:t>
      </w:r>
      <w:r>
        <w:rPr>
          <w:rFonts w:eastAsia="Times New Roman" w:cs="Times New Roman"/>
          <w:szCs w:val="24"/>
        </w:rPr>
        <w:t xml:space="preserve">, κύριε συνάδελφε. </w:t>
      </w:r>
    </w:p>
    <w:p w14:paraId="3739511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συνάδελφος κ. </w:t>
      </w:r>
      <w:r w:rsidRPr="004652DA">
        <w:rPr>
          <w:rFonts w:eastAsia="Times New Roman" w:cs="Times New Roman"/>
          <w:szCs w:val="24"/>
        </w:rPr>
        <w:t>Γεώργιος Τσόγκας</w:t>
      </w:r>
      <w:r>
        <w:rPr>
          <w:rFonts w:eastAsia="Times New Roman" w:cs="Times New Roman"/>
          <w:szCs w:val="24"/>
        </w:rPr>
        <w:t>.</w:t>
      </w:r>
    </w:p>
    <w:p w14:paraId="37395118"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w:t>
      </w:r>
      <w:r w:rsidRPr="008F7AC7">
        <w:rPr>
          <w:rFonts w:eastAsia="Times New Roman"/>
          <w:b/>
          <w:color w:val="000000"/>
          <w:szCs w:val="24"/>
          <w:shd w:val="clear" w:color="auto" w:fill="FFFFFF"/>
        </w:rPr>
        <w:t xml:space="preserve"> ΤΣΟΓΚΑΣ: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37395119"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Κύριοι Υπουργοί, κυρίες και κύριοι συνάδελφοι, η απερίφραστη καταδίκη της τρομοκρατικής επίθεσης κατά του </w:t>
      </w:r>
      <w:r>
        <w:rPr>
          <w:rFonts w:eastAsia="Times New Roman"/>
          <w:color w:val="000000"/>
          <w:szCs w:val="24"/>
          <w:shd w:val="clear" w:color="auto" w:fill="FFFFFF"/>
        </w:rPr>
        <w:t>«</w:t>
      </w:r>
      <w:r>
        <w:rPr>
          <w:rFonts w:eastAsia="Times New Roman"/>
          <w:color w:val="000000"/>
          <w:szCs w:val="24"/>
          <w:shd w:val="clear" w:color="auto" w:fill="FFFFFF"/>
        </w:rPr>
        <w:t>ΣΚΑΪ</w:t>
      </w:r>
      <w:r>
        <w:rPr>
          <w:rFonts w:eastAsia="Times New Roman"/>
          <w:color w:val="000000"/>
          <w:szCs w:val="24"/>
          <w:shd w:val="clear" w:color="auto" w:fill="FFFFFF"/>
        </w:rPr>
        <w:t>»</w:t>
      </w:r>
      <w:r>
        <w:rPr>
          <w:rFonts w:eastAsia="Times New Roman"/>
          <w:color w:val="000000"/>
          <w:szCs w:val="24"/>
          <w:shd w:val="clear" w:color="auto" w:fill="FFFFFF"/>
        </w:rPr>
        <w:t xml:space="preserve"> δεν είναι απλά αυτ</w:t>
      </w:r>
      <w:r>
        <w:rPr>
          <w:rFonts w:eastAsia="Times New Roman"/>
          <w:color w:val="000000"/>
          <w:szCs w:val="24"/>
          <w:shd w:val="clear" w:color="auto" w:fill="FFFFFF"/>
        </w:rPr>
        <w:t>ονόητη, αλλά αποτελεί αναπόδραστη πολιτική τοποθέτηση.</w:t>
      </w:r>
    </w:p>
    <w:p w14:paraId="3739511A"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Έρχομαι τώρα στον προϋπολογισμό.</w:t>
      </w:r>
    </w:p>
    <w:p w14:paraId="3739511B"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συζήτηση για τον προϋπολογισμό του 2019, στη χαραυγή της μεταμνημονιακής περιόδου, δεν παρουσιάζει απλά ενδιαφέρον, αποτελεί ορόσημο, ένα πολιτικό σελιδοδείκτη, που σ</w:t>
      </w:r>
      <w:r>
        <w:rPr>
          <w:rFonts w:eastAsia="Times New Roman"/>
          <w:color w:val="000000"/>
          <w:szCs w:val="24"/>
          <w:shd w:val="clear" w:color="auto" w:fill="FFFFFF"/>
        </w:rPr>
        <w:t>ηματοδοτεί την είσοδο σε μια νέα, διαφορετική πραγματικότητα, ορίζει την ειδική εκείνη πολιτική σημειολογία, πάνω στην οποία θα κουμπώσουν οι προβλέψεις για την επόμενη χρονιά, προβλέψεις όμως ειδικού βάρους και ειδικού ενδιαφέροντος, προβλέψεις, που θα δι</w:t>
      </w:r>
      <w:r>
        <w:rPr>
          <w:rFonts w:eastAsia="Times New Roman"/>
          <w:color w:val="000000"/>
          <w:szCs w:val="24"/>
          <w:shd w:val="clear" w:color="auto" w:fill="FFFFFF"/>
        </w:rPr>
        <w:t xml:space="preserve">καιώσουν ή όχι τις διαφορετικές πολιτικές και ιδεολογικές αντιλήψεις, που θα δικαιώσουν ή όχι τους αγώνες για δημοκρατία, κοινωνική δικαιοσύνη, ισότητα, οικονομική ανάπτυξη. </w:t>
      </w:r>
    </w:p>
    <w:p w14:paraId="3739511C"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Μέσα, όμως, από τα ερείπια της μνημονιακής Ελλάδας, προβάλλει ως αναγκαία η αναφο</w:t>
      </w:r>
      <w:r>
        <w:rPr>
          <w:rFonts w:eastAsia="Times New Roman"/>
          <w:color w:val="000000"/>
          <w:szCs w:val="24"/>
          <w:shd w:val="clear" w:color="auto" w:fill="FFFFFF"/>
        </w:rPr>
        <w:t>ρά στην ιστορική διαδρομή, στις συγκλονιστικές πτυχές της υπαίτιας πολιτικής που ψυχορραγεί, στις αναζητήσεις των πράξεων ή παραλείψεων και των αιτίων που χαράμισαν τη χώρα μας, αλλά και της νέας πραγματικότητας που αργά κατακλύζει την Ελλάδα.</w:t>
      </w:r>
    </w:p>
    <w:p w14:paraId="3739511D"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w:t>
      </w:r>
      <w:r>
        <w:rPr>
          <w:rFonts w:eastAsia="Times New Roman"/>
          <w:color w:val="000000"/>
          <w:szCs w:val="24"/>
          <w:shd w:val="clear" w:color="auto" w:fill="FFFFFF"/>
        </w:rPr>
        <w:t>ύριοι Βουλευτές της Νέας Δημοκρατίας, στο Μέγαρο του Ζαππείου η Ελλάδα αναστέναξε με ψευδεπίγραφες αναφορές εξόδου από την κρίση, με απατηλές υποσχέσεις για το μέλλον, με ψευδή και ανύπαρκτα οικονομικά μεγέθη.</w:t>
      </w:r>
    </w:p>
    <w:p w14:paraId="3739511E"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2014, όταν το ΑΕΠ της χώρας είχε ήδη μειωθε</w:t>
      </w:r>
      <w:r>
        <w:rPr>
          <w:rFonts w:eastAsia="Times New Roman"/>
          <w:color w:val="000000"/>
          <w:szCs w:val="24"/>
          <w:shd w:val="clear" w:color="auto" w:fill="FFFFFF"/>
        </w:rPr>
        <w:t>ί στο εξωπραγματικό μείον 25% και η ανεργία άγγιζε το 27%, τα επιτόκια δανεισμού των δεκαετών ομολόγων εκτοξεύθηκαν στο 8% με 9% και η έξοδος της χώρας από τα μνημόνια φάνταζε αδιανόητη, εσείς κομπάζατε ότι η χώρα ήταν προ της εξόδου από την κρίση. Δυστυχώ</w:t>
      </w:r>
      <w:r>
        <w:rPr>
          <w:rFonts w:eastAsia="Times New Roman"/>
          <w:color w:val="000000"/>
          <w:szCs w:val="24"/>
          <w:shd w:val="clear" w:color="auto" w:fill="FFFFFF"/>
        </w:rPr>
        <w:t>ς, όμως, ο στόχος της ανάπτυξης από 2,5% κατακρημνίστηκε στο 0,25%, διαρρηγνύοντας κάθε πιθανότητα επιτυχίας.</w:t>
      </w:r>
    </w:p>
    <w:p w14:paraId="3739511F"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Συνεπώς, η οποιαδήποτε ρητορεία σας περί εξόδου από την κρίση, αποτελούσε φτηνή πολιτική απάτη, διαζύγιο με την πραγματικότητα, σημειολογούσε τον </w:t>
      </w:r>
      <w:r>
        <w:rPr>
          <w:rFonts w:eastAsia="Times New Roman"/>
          <w:color w:val="000000"/>
          <w:szCs w:val="24"/>
          <w:shd w:val="clear" w:color="auto" w:fill="FFFFFF"/>
        </w:rPr>
        <w:t>κίνδυνο και την απόλυτη ανικανότητα της διαχείρισης των αναγκών της χώρας και αν συνδυαστούν με τη συμφωνία σας για τα πλεονάσματα για τα επόμενα του 2015 χρόνια, ύψους 4,5%, τότε θα προστίθονταν ακόμη περί τα 20 δισεκατομμύρια ευρώ μέτρα στα συνολικά μέτρ</w:t>
      </w:r>
      <w:r>
        <w:rPr>
          <w:rFonts w:eastAsia="Times New Roman"/>
          <w:color w:val="000000"/>
          <w:szCs w:val="24"/>
          <w:shd w:val="clear" w:color="auto" w:fill="FFFFFF"/>
        </w:rPr>
        <w:t>α των 65 δισεκατομμυρίων που πήρατε για την περίοδο 2010</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2014.</w:t>
      </w:r>
    </w:p>
    <w:p w14:paraId="37395120"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να αντισταθμίσετε την ανικανότητά σας αυτή, εφηύρατε τα 86 δισεκατομμύρια ευρώ, που έγιναν 100 και 200 δισεκατομμύρια, όπως ξεδιάντροπα καγχάζατε, με τα οποία δήθεν η Κυβέρνησή μας του </w:t>
      </w:r>
      <w:r>
        <w:rPr>
          <w:rFonts w:eastAsia="Times New Roman"/>
          <w:color w:val="000000"/>
          <w:szCs w:val="24"/>
          <w:shd w:val="clear" w:color="auto" w:fill="FFFFFF"/>
        </w:rPr>
        <w:t>Γενάρη του 2015 επιβάρυνε την οικονομία. Όμως στο αντεπιχείρημά μας πώς αυτό ήταν δυνατόν, όταν το χρέος στο τέλος του 2014 ήταν στα 324 δισεκατομμύρια ευρώ και στο τέλος του 2015 στα 321 δισεκατομμύρια, δεν είπατε τίποτα απολύτως.</w:t>
      </w:r>
    </w:p>
    <w:p w14:paraId="37395121"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θα μπω σε λεπτομέρει</w:t>
      </w:r>
      <w:r>
        <w:rPr>
          <w:rFonts w:eastAsia="Times New Roman"/>
          <w:color w:val="000000"/>
          <w:szCs w:val="24"/>
          <w:shd w:val="clear" w:color="auto" w:fill="FFFFFF"/>
        </w:rPr>
        <w:t xml:space="preserve">ες σχετικά με τον πρώτο μεταμνημονιακό προϋπολογισμό της χώρας, αφού τα στοιχεία ήδη εκτέθηκαν με απόλυτη σαφήνεια από τους συναδέλφους μου του ΣΥΡΙΖΑ, αλλά ο πολιτικός σας εφιάλτης, ο «Δρόμος προς τις λεύκες» του ΣΥΡΙΖΑ, συνεχίζεται, αφού η Κυβέρνησή μας </w:t>
      </w:r>
      <w:r>
        <w:rPr>
          <w:rFonts w:eastAsia="Times New Roman"/>
          <w:color w:val="000000"/>
          <w:szCs w:val="24"/>
          <w:shd w:val="clear" w:color="auto" w:fill="FFFFFF"/>
        </w:rPr>
        <w:t xml:space="preserve">απέφυγε το σπιράλ του θανάτου, του διαρκούς, δηλαδή, εγκλωβισμού της οικονομίας στα μνημόνια και, ολοκληρώνοντας τις αξιολογήσεις, κατάφερε να αποσπάσει τη σημαντική ελάφρυνση του χρέους, που ήταν </w:t>
      </w:r>
      <w:r>
        <w:rPr>
          <w:rFonts w:eastAsia="Times New Roman"/>
          <w:color w:val="000000"/>
          <w:szCs w:val="24"/>
          <w:shd w:val="clear" w:color="auto" w:fill="FFFFFF"/>
          <w:lang w:val="en-US"/>
        </w:rPr>
        <w:t>sine</w:t>
      </w:r>
      <w:r w:rsidRPr="00CD7851">
        <w:rPr>
          <w:rFonts w:eastAsia="Times New Roman"/>
          <w:color w:val="000000"/>
          <w:szCs w:val="24"/>
          <w:shd w:val="clear" w:color="auto" w:fill="FFFFFF"/>
        </w:rPr>
        <w:t xml:space="preserve"> </w:t>
      </w:r>
      <w:r>
        <w:rPr>
          <w:rFonts w:eastAsia="Times New Roman"/>
          <w:color w:val="000000"/>
          <w:szCs w:val="24"/>
          <w:shd w:val="clear" w:color="auto" w:fill="FFFFFF"/>
          <w:lang w:val="en-US"/>
        </w:rPr>
        <w:t>qua</w:t>
      </w:r>
      <w:r w:rsidRPr="00CD7851">
        <w:rPr>
          <w:rFonts w:eastAsia="Times New Roman"/>
          <w:color w:val="000000"/>
          <w:szCs w:val="24"/>
          <w:shd w:val="clear" w:color="auto" w:fill="FFFFFF"/>
        </w:rPr>
        <w:t xml:space="preserve"> </w:t>
      </w:r>
      <w:r>
        <w:rPr>
          <w:rFonts w:eastAsia="Times New Roman"/>
          <w:color w:val="000000"/>
          <w:szCs w:val="24"/>
          <w:shd w:val="clear" w:color="auto" w:fill="FFFFFF"/>
          <w:lang w:val="en-US"/>
        </w:rPr>
        <w:t>non</w:t>
      </w:r>
      <w:r>
        <w:rPr>
          <w:rFonts w:eastAsia="Times New Roman"/>
          <w:color w:val="000000"/>
          <w:szCs w:val="24"/>
          <w:shd w:val="clear" w:color="auto" w:fill="FFFFFF"/>
        </w:rPr>
        <w:t xml:space="preserve"> για την πρόοδο της χώρας και την αναδιάταξη τη</w:t>
      </w:r>
      <w:r>
        <w:rPr>
          <w:rFonts w:eastAsia="Times New Roman"/>
          <w:color w:val="000000"/>
          <w:szCs w:val="24"/>
          <w:shd w:val="clear" w:color="auto" w:fill="FFFFFF"/>
        </w:rPr>
        <w:t xml:space="preserve">ς ελληνικής οικονομίας, και τελικά πέτυχε τη μεγέθυνσή της για έξι συνεχόμενα τρίμηνα, με πρόβλεψη για το 2019 για ανάπτυξη στο 2,5%, με το ΑΕΠ να αναπτύσσεται και το χρέος να κατεβάσει στροφές στα 167,5 δισεκατομμύρια το 2020 με τη σύμφωνη γνώμη όλων των </w:t>
      </w:r>
      <w:r>
        <w:rPr>
          <w:rFonts w:eastAsia="Times New Roman"/>
          <w:color w:val="000000"/>
          <w:szCs w:val="24"/>
          <w:shd w:val="clear" w:color="auto" w:fill="FFFFFF"/>
        </w:rPr>
        <w:t>άλλοτε πολέμιων θεσμικών οργάνων της Ευρωπαϊκής Ένωσης, χαρακτηρίζοντας την εξέλιξη αυτή ως «μία άνευ προηγουμένου δημοσιονομική προσαρμογή».</w:t>
      </w:r>
    </w:p>
    <w:p w14:paraId="37395122"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Βουλευτές της Νέας Δημοκρατίας, κορυφώνοντας την αναφορά για τον προϋπολογισμό του 2019 και σκια</w:t>
      </w:r>
      <w:r>
        <w:rPr>
          <w:rFonts w:eastAsia="Times New Roman"/>
          <w:color w:val="000000"/>
          <w:szCs w:val="24"/>
          <w:shd w:val="clear" w:color="auto" w:fill="FFFFFF"/>
        </w:rPr>
        <w:t>γραφώντας ταυτόχρονα την αυτοκριτική μας, διαπιστώνονται οι πολιτικές προτεραιότητες της Κυβέρνησης του ΣΥΡΙΖΑ, διαπιστώνεται η ταξικότητα των επιλογών που μια αριστερή κυβέρνηση οφείλει να κάνει, ώστε το μείγμα της εφαρμοστέας πολιτικής να αντιστοιχηθεί μ</w:t>
      </w:r>
      <w:r>
        <w:rPr>
          <w:rFonts w:eastAsia="Times New Roman"/>
          <w:color w:val="000000"/>
          <w:szCs w:val="24"/>
          <w:shd w:val="clear" w:color="auto" w:fill="FFFFFF"/>
        </w:rPr>
        <w:t>ε τις ευάλωτες κοινωνικές ομάδες, για μ</w:t>
      </w:r>
      <w:r>
        <w:rPr>
          <w:rFonts w:eastAsia="Times New Roman"/>
          <w:color w:val="000000"/>
          <w:szCs w:val="24"/>
          <w:shd w:val="clear" w:color="auto" w:fill="FFFFFF"/>
        </w:rPr>
        <w:t>ί</w:t>
      </w:r>
      <w:r>
        <w:rPr>
          <w:rFonts w:eastAsia="Times New Roman"/>
          <w:color w:val="000000"/>
          <w:szCs w:val="24"/>
          <w:shd w:val="clear" w:color="auto" w:fill="FFFFFF"/>
        </w:rPr>
        <w:t>α κοινωνία ίσων ευκαιριών, προτάσσοντας την αρχή της κοινωνικής ισότητας και αλληλεγγύης.</w:t>
      </w:r>
    </w:p>
    <w:p w14:paraId="37395123"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όμως, που σηματοδοτεί τον προϋπολογισμό του 2019 είναι η αντιστοίχιση της συνέπειας και της αλήθειας των </w:t>
      </w:r>
      <w:r w:rsidRPr="0066747F">
        <w:rPr>
          <w:rFonts w:eastAsia="Times New Roman"/>
          <w:color w:val="000000"/>
          <w:szCs w:val="24"/>
          <w:shd w:val="clear" w:color="auto" w:fill="FFFFFF"/>
        </w:rPr>
        <w:t>εξαγγελιών</w:t>
      </w:r>
      <w:r>
        <w:rPr>
          <w:rFonts w:eastAsia="Times New Roman"/>
          <w:color w:val="000000"/>
          <w:szCs w:val="24"/>
          <w:shd w:val="clear" w:color="auto" w:fill="FFFFFF"/>
        </w:rPr>
        <w:t xml:space="preserve"> της Κυβέρνησης με την αμεσότητα της υλοποίησής τους, που εκθέτει τη σημερινή πολιτική σας στάση, μ</w:t>
      </w:r>
      <w:r>
        <w:rPr>
          <w:rFonts w:eastAsia="Times New Roman"/>
          <w:color w:val="000000"/>
          <w:szCs w:val="24"/>
          <w:shd w:val="clear" w:color="auto" w:fill="FFFFFF"/>
        </w:rPr>
        <w:t>ί</w:t>
      </w:r>
      <w:r>
        <w:rPr>
          <w:rFonts w:eastAsia="Times New Roman"/>
          <w:color w:val="000000"/>
          <w:szCs w:val="24"/>
          <w:shd w:val="clear" w:color="auto" w:fill="FFFFFF"/>
        </w:rPr>
        <w:t>α διαρκής χρήση αποδεικτικών μέσων που πόρρω απέχουν από την αστική σας ευγένεια, που απέχουν παρασάγγας από την ιστορική σας σύνδεση με τη μετριοπαθή δεξιά</w:t>
      </w:r>
      <w:r>
        <w:rPr>
          <w:rFonts w:eastAsia="Times New Roman"/>
          <w:color w:val="000000"/>
          <w:szCs w:val="24"/>
          <w:shd w:val="clear" w:color="auto" w:fill="FFFFFF"/>
        </w:rPr>
        <w:t xml:space="preserve"> σας καταγωγή, προκαλώντας μ</w:t>
      </w:r>
      <w:r>
        <w:rPr>
          <w:rFonts w:eastAsia="Times New Roman"/>
          <w:color w:val="000000"/>
          <w:szCs w:val="24"/>
          <w:shd w:val="clear" w:color="auto" w:fill="FFFFFF"/>
        </w:rPr>
        <w:t>ί</w:t>
      </w:r>
      <w:r>
        <w:rPr>
          <w:rFonts w:eastAsia="Times New Roman"/>
          <w:color w:val="000000"/>
          <w:szCs w:val="24"/>
          <w:shd w:val="clear" w:color="auto" w:fill="FFFFFF"/>
        </w:rPr>
        <w:t>α φρενήρη πορεία ανταγωνισμού για την εξουσία.</w:t>
      </w:r>
    </w:p>
    <w:p w14:paraId="37395124" w14:textId="77777777" w:rsidR="00B27939" w:rsidRDefault="00D93F4B">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Υπό τις συνθήκες αυτές οι </w:t>
      </w:r>
      <w:r>
        <w:rPr>
          <w:rFonts w:eastAsia="Times New Roman" w:cs="Times New Roman"/>
          <w:szCs w:val="24"/>
        </w:rPr>
        <w:t>προϋπολογισμός του 2019, ενσωματώνοντας συλλήβδην τις εξαγγελίες της ΔΕΘ, που ήδη κατέστησαν νόμος του κράτους, σας εξανάγκασε σε υποταγή, αφού ψηφίσατε ό</w:t>
      </w:r>
      <w:r>
        <w:rPr>
          <w:rFonts w:eastAsia="Times New Roman" w:cs="Times New Roman"/>
          <w:szCs w:val="24"/>
        </w:rPr>
        <w:t>λα όσα λοιδορήσατε, ακυρώσατε και συκοφαντήσατε επί οκτώ χρόνια και μετά σας εξαναγκάζει σε αποδοχή κρίσιμων κοινωνικών μέτρων, χωρίς λιτότητα, αλλά με ελαφρύνσεις για τους αδύναμους και τη μεσαία τάξη, με την επαναφορά των συλλογικών διαπραγματεύσεων, την</w:t>
      </w:r>
      <w:r>
        <w:rPr>
          <w:rFonts w:eastAsia="Times New Roman" w:cs="Times New Roman"/>
          <w:szCs w:val="24"/>
        </w:rPr>
        <w:t xml:space="preserve"> ακύρωση του υποκατώτατου μισθού και τη σταδιακή αύξηση του κατώτατου μισθού, με μειώσεις στις ασφαλιστικές εισφορές στους ελεύθερους επαγγελματίες, τους νέους κάτω των είκοσι πέντε ετών, τους αγρότες, μείωση του ΕΝΦΙΑ, ενίσχυση από 70 έως 200 ευρώ των μισ</w:t>
      </w:r>
      <w:r>
        <w:rPr>
          <w:rFonts w:eastAsia="Times New Roman" w:cs="Times New Roman"/>
          <w:szCs w:val="24"/>
        </w:rPr>
        <w:t>θώσεων με επίδομα στέγασης, σταδιακή μείωση του φόρου εισοδήματος των νομικών προσώπων από το 29% στο 25% σε βάθος τετραετίας, κατάργηση του τέλους επιτηδεύματος για τους συνεταιρισμένους αγρότες, αποκατάσταση περίπου τριών χιλιάδων διακοσίων εργαζομένων σ</w:t>
      </w:r>
      <w:r>
        <w:rPr>
          <w:rFonts w:eastAsia="Times New Roman" w:cs="Times New Roman"/>
          <w:szCs w:val="24"/>
        </w:rPr>
        <w:t xml:space="preserve">το πρόγραμμα «Βοήθεια στο Σπίτι» με συμβάσεις πλέον αορίστου χρόνου, πρόσληψη τεσσάρων χιλιάδων πεντακοσίων εκπαιδευτικών στην ειδική αγωγή, προσλήψεις στην Υγεία και στην Παιδεία. </w:t>
      </w:r>
    </w:p>
    <w:p w14:paraId="3739512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Βουλευτού)</w:t>
      </w:r>
    </w:p>
    <w:p w14:paraId="3739512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739512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Αυτό, όμως, που μηδένισε την πολιτική σας αξιοπρέπεια ήταν η αδυναμία σας να συνδράμετε στην εθνική προσπάθεια που κατέβαλε η Κυβέρνηση για την αποτροπή της μείωσης των συντάξεων, μέσω της περικοπής της προσωπικής διαφο</w:t>
      </w:r>
      <w:r>
        <w:rPr>
          <w:rFonts w:eastAsia="Times New Roman" w:cs="Times New Roman"/>
          <w:szCs w:val="24"/>
        </w:rPr>
        <w:t>ράς. Έτσι, η ανάλγητη συμπεριφορά σας και η μικροψυχία σας, που προσδοκούσε μόνον πολιτικά οφέλη, αδιαφορώντας για την τύχη εκατοντάδων χιλιάδων συνταξιούχων, σας κατέταξε στις τυχοδιωκτικές πολιτικές δυνάμεις του Ελληνικού Κοινοβουλίου.</w:t>
      </w:r>
    </w:p>
    <w:p w14:paraId="3739512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Εκείνο, όμως, που </w:t>
      </w:r>
      <w:r>
        <w:rPr>
          <w:rFonts w:eastAsia="Times New Roman" w:cs="Times New Roman"/>
          <w:szCs w:val="24"/>
        </w:rPr>
        <w:t>στιγμάτισε την πολιτική σας ταυτότητα ήταν η αδικαίωτη, ανιστόρητη και διχαστική θεώρηση, ότι δήθεν η μείωση των συντάξεων ήταν προϊόν ανταλλαγής με τη Συμφωνία των Πρεσπών, άποψη βαθιά προσβλητική για τη χώρα, άποψη βαθιά διχαστική για τον ελληνικό λαό, π</w:t>
      </w:r>
      <w:r>
        <w:rPr>
          <w:rFonts w:eastAsia="Times New Roman" w:cs="Times New Roman"/>
          <w:szCs w:val="24"/>
        </w:rPr>
        <w:t>ου οδήγησε την κοινοβουλευτική αντιπαλότητα στα όρια της εκτροπής του κ. Μητσοτάκη, που εξύβρισε χυδαία τον Πρωθυπουργό της χώρας.</w:t>
      </w:r>
    </w:p>
    <w:p w14:paraId="3739512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της Νέας Δημοκρατίας, αυτό που φοβάστε περισσότερο ίσως δεν είναι η αντοχή του ΣΥΡΙΖΑ στον χρόνο,</w:t>
      </w:r>
      <w:r>
        <w:rPr>
          <w:rFonts w:eastAsia="Times New Roman" w:cs="Times New Roman"/>
          <w:szCs w:val="24"/>
        </w:rPr>
        <w:t xml:space="preserve"> αλλά η δημιουργία συνήθειας και περιρρέουσας ατμόσφαιρας ότι η διακυβέρνηση της χώρας δεν έχει ανάγκη τον θεσμικό σας ρόλο, τον οποίο κουρελιάσατε, ότι αδυνατείτε να προσφέρετε και δεν είστε απαραίτητοι, ότι παραμένετε δέσμιοι του παρελθόντος σας, ότι δεν</w:t>
      </w:r>
      <w:r>
        <w:rPr>
          <w:rFonts w:eastAsia="Times New Roman" w:cs="Times New Roman"/>
          <w:szCs w:val="24"/>
        </w:rPr>
        <w:t xml:space="preserve"> κοιτάξατε ποτέ κατάματα τον ελληνικό λαό, δεν του μιλήσατε με ειλικρίνεια και δεν ζητήσατε συγγνώμη για τα δεινά που του προκαλέσατε και τη δυστυχία που του συσσωρεύσατε και τις αυτοκτονίες, που δεν θα γίνονταν εάν δεν φθάνατε τη χώρα στο χείλος του γκρεμ</w:t>
      </w:r>
      <w:r>
        <w:rPr>
          <w:rFonts w:eastAsia="Times New Roman" w:cs="Times New Roman"/>
          <w:szCs w:val="24"/>
        </w:rPr>
        <w:t xml:space="preserve">ού, για το ψάξιμο στα απορρίμματα, για τη δυσθεώρητη ανεργία, για το κλείσιμο γραφείων και επιχειρήσεων, για το φτωχικό δείπνο, για τις λιποθυμίες των παιδιών στα σχολεία, για τα θαλασσοδάνεια που δεν πληρώσατε, για το καθημερινό </w:t>
      </w:r>
      <w:r>
        <w:rPr>
          <w:rFonts w:eastAsia="Times New Roman" w:cs="Times New Roman"/>
          <w:szCs w:val="24"/>
          <w:lang w:val="en-US"/>
        </w:rPr>
        <w:t>bullying</w:t>
      </w:r>
      <w:r w:rsidRPr="00B840C6">
        <w:rPr>
          <w:rFonts w:eastAsia="Times New Roman" w:cs="Times New Roman"/>
          <w:szCs w:val="24"/>
        </w:rPr>
        <w:t xml:space="preserve"> </w:t>
      </w:r>
      <w:r>
        <w:rPr>
          <w:rFonts w:eastAsia="Times New Roman" w:cs="Times New Roman"/>
          <w:szCs w:val="24"/>
        </w:rPr>
        <w:t xml:space="preserve">των τραπεζών για </w:t>
      </w:r>
      <w:r>
        <w:rPr>
          <w:rFonts w:eastAsia="Times New Roman" w:cs="Times New Roman"/>
          <w:szCs w:val="24"/>
        </w:rPr>
        <w:t>μικρά δάνεια για τη φτωχική οικοσκευή, όταν άλλοι κατέφευγαν στο Χάρβαρντ και στο Κέμπριτζ για να συνεχίσουν τις σπουδές τους ή κάπου αλλού για να τύχουν καλύτερων υπηρεσιών υγείας, σε ένα σύστημα υγείας που κατέρρεε αφημένο στην τύχη του, με τη «</w:t>
      </w:r>
      <w:r>
        <w:rPr>
          <w:rFonts w:eastAsia="Times New Roman" w:cs="Times New Roman"/>
          <w:szCs w:val="24"/>
          <w:lang w:val="en-US"/>
        </w:rPr>
        <w:t>NOVARTIS</w:t>
      </w:r>
      <w:r>
        <w:rPr>
          <w:rFonts w:eastAsia="Times New Roman" w:cs="Times New Roman"/>
          <w:szCs w:val="24"/>
        </w:rPr>
        <w:t>» να αλωνίζει και στο ΚΕΕΛΠΝΟ να συνεχίζεται το πάρτι της ρεμούλας, της αδιαφάνειας, του βολέματος των «ημετέρων» και του χτισίματος στους τοίχους των αποδεικτικών στοιχείων των παρανομιών σας. Αυτός είναι ο ανομολόγητος πολιτικός σας εφιάλτης, που δύσκολα</w:t>
      </w:r>
      <w:r>
        <w:rPr>
          <w:rFonts w:eastAsia="Times New Roman" w:cs="Times New Roman"/>
          <w:szCs w:val="24"/>
        </w:rPr>
        <w:t xml:space="preserve"> θα σας εγκαταλείψει. </w:t>
      </w:r>
    </w:p>
    <w:p w14:paraId="3739512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της Αντιπολίτευσης, ο παρών προϋπολογισμός, ο πρώτος μετά την έξοδο από τα μνημόνια φιλοδοξεί να βάλει τάξη στο χάος που επέβαλαν τα μνημόνια, να αποκαταστήσει σταδιακά την οικονομική δυναμική της χώρας κα</w:t>
      </w:r>
      <w:r>
        <w:rPr>
          <w:rFonts w:eastAsia="Times New Roman" w:cs="Times New Roman"/>
          <w:szCs w:val="24"/>
        </w:rPr>
        <w:t>ι την πλήρη εθνική μας αξιοπρέπεια. Γι’ αυτό είστε υποχρεωμένοι να τον ψηφίσετε.</w:t>
      </w:r>
    </w:p>
    <w:p w14:paraId="3739512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512C"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512D" w14:textId="77777777" w:rsidR="00B27939" w:rsidRDefault="00D93F4B">
      <w:pPr>
        <w:spacing w:after="0" w:line="600" w:lineRule="auto"/>
        <w:ind w:firstLine="720"/>
        <w:jc w:val="both"/>
        <w:rPr>
          <w:rFonts w:eastAsia="Times New Roman" w:cs="Times New Roman"/>
          <w:szCs w:val="24"/>
        </w:rPr>
      </w:pPr>
      <w:r w:rsidRPr="001501FD">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Ευχαριστώ, κύριε συνάδελφε.</w:t>
      </w:r>
    </w:p>
    <w:p w14:paraId="3739512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Υγείας κ. Ξανθός.</w:t>
      </w:r>
    </w:p>
    <w:p w14:paraId="3739512F" w14:textId="77777777" w:rsidR="00B27939" w:rsidRDefault="00D93F4B">
      <w:pPr>
        <w:spacing w:after="0" w:line="600" w:lineRule="auto"/>
        <w:ind w:firstLine="720"/>
        <w:jc w:val="both"/>
        <w:rPr>
          <w:rFonts w:eastAsia="Times New Roman" w:cs="Times New Roman"/>
        </w:rPr>
      </w:pPr>
      <w:r w:rsidRPr="003A7BE8">
        <w:rPr>
          <w:rFonts w:eastAsia="Times New Roman" w:cs="Times New Roman"/>
          <w:b/>
        </w:rPr>
        <w:t>ΑΝΔΡΕΑΣ ΞΑΝΘΟΣ (Υ</w:t>
      </w:r>
      <w:r w:rsidRPr="003A7BE8">
        <w:rPr>
          <w:rFonts w:eastAsia="Times New Roman" w:cs="Times New Roman"/>
          <w:b/>
        </w:rPr>
        <w:t>πουργός Υγείας):</w:t>
      </w:r>
      <w:r>
        <w:rPr>
          <w:rFonts w:eastAsia="Times New Roman" w:cs="Times New Roman"/>
        </w:rPr>
        <w:t xml:space="preserve"> Αγαπητοί συνάδελφοι, νομίζω ότι αυτή η συζήτηση διεξάγεται σ’ ένα πλαίσιο ποιοτικά διαφορετικό. Για πρώτη φορά μετά από οκτώ χρόνια δεν έχουμε το περιβάλλον της παρατεινόμενης κρίσης των μνημονιακών δεσμεύσεων και της αυστηρής δημοσιονομικ</w:t>
      </w:r>
      <w:r>
        <w:rPr>
          <w:rFonts w:eastAsia="Times New Roman" w:cs="Times New Roman"/>
        </w:rPr>
        <w:t xml:space="preserve">ής επιτροπείας. Αυτή είναι η αλήθεια όσο και αν δεν αρέσει σε ορισμένους. Συζητούμε λοιπόν με άλλους όρους και αυτό είναι τεράστια αλλαγή στο κλίμα -και το οικονομικό και το κοινωνικό- στη χώρα. </w:t>
      </w:r>
    </w:p>
    <w:p w14:paraId="37395130" w14:textId="77777777" w:rsidR="00B27939" w:rsidRDefault="00D93F4B">
      <w:pPr>
        <w:spacing w:after="0" w:line="600" w:lineRule="auto"/>
        <w:ind w:firstLine="720"/>
        <w:jc w:val="both"/>
        <w:rPr>
          <w:rFonts w:eastAsia="Times New Roman" w:cs="Times New Roman"/>
        </w:rPr>
      </w:pPr>
      <w:r>
        <w:rPr>
          <w:rFonts w:eastAsia="Times New Roman" w:cs="Times New Roman"/>
        </w:rPr>
        <w:t>Είναι σαφές, από τον προϋπολογισμό που πάει προς ψήφιση, ότι</w:t>
      </w:r>
      <w:r>
        <w:rPr>
          <w:rFonts w:eastAsia="Times New Roman" w:cs="Times New Roman"/>
        </w:rPr>
        <w:t xml:space="preserve"> υπάρχει μ</w:t>
      </w:r>
      <w:r>
        <w:rPr>
          <w:rFonts w:eastAsia="Times New Roman" w:cs="Times New Roman"/>
        </w:rPr>
        <w:t>ί</w:t>
      </w:r>
      <w:r>
        <w:rPr>
          <w:rFonts w:eastAsia="Times New Roman" w:cs="Times New Roman"/>
        </w:rPr>
        <w:t>α σταδιακή υποχώρηση της πολύ σκληρής όντως λιτότητας που εφαρμόστηκε τα προηγούμενα χρόνια, λόγω της χρεοκοπίας της χώρας και υπάρχει επίσης ευδιάκριτη ενισχυμένη υποστήριξη του κοινωνικού κράτους και της δημόσιας περίθαλψης στην επόμενη χρονιά</w:t>
      </w:r>
      <w:r>
        <w:rPr>
          <w:rFonts w:eastAsia="Times New Roman" w:cs="Times New Roman"/>
        </w:rPr>
        <w:t xml:space="preserve">. </w:t>
      </w:r>
    </w:p>
    <w:p w14:paraId="37395131" w14:textId="77777777" w:rsidR="00B27939" w:rsidRDefault="00D93F4B">
      <w:pPr>
        <w:spacing w:after="0" w:line="600" w:lineRule="auto"/>
        <w:ind w:firstLine="720"/>
        <w:jc w:val="both"/>
        <w:rPr>
          <w:rFonts w:eastAsia="Times New Roman" w:cs="Times New Roman"/>
        </w:rPr>
      </w:pPr>
      <w:r>
        <w:rPr>
          <w:rFonts w:eastAsia="Times New Roman" w:cs="Times New Roman"/>
        </w:rPr>
        <w:t>Έχουμε επαυξημένο όριο δαπανών κατά 128,5 εκατομμύρια ευρώ για τους κλειστούς προϋπολογισμούς του φαρμάκου και των λοιπών παροχών του ΕΟΠΥΥ. Έχουμε 92,5 εκατομμύρια για τους κλειστούς προϋπολογισμούς και 36 εκατομμύρια για τις λοιπές λειτουργικές δαπάνε</w:t>
      </w:r>
      <w:r>
        <w:rPr>
          <w:rFonts w:eastAsia="Times New Roman" w:cs="Times New Roman"/>
        </w:rPr>
        <w:t xml:space="preserve">ς, πλην φαρμάκου, των νοσοκομείων. </w:t>
      </w:r>
    </w:p>
    <w:p w14:paraId="37395132" w14:textId="77777777" w:rsidR="00B27939" w:rsidRDefault="00D93F4B">
      <w:pPr>
        <w:spacing w:after="0" w:line="600" w:lineRule="auto"/>
        <w:ind w:firstLine="720"/>
        <w:jc w:val="both"/>
        <w:rPr>
          <w:rFonts w:eastAsia="Times New Roman" w:cs="Times New Roman"/>
        </w:rPr>
      </w:pPr>
      <w:r>
        <w:rPr>
          <w:rFonts w:eastAsia="Times New Roman" w:cs="Times New Roman"/>
        </w:rPr>
        <w:t>Αυτό είναι μ</w:t>
      </w:r>
      <w:r>
        <w:rPr>
          <w:rFonts w:eastAsia="Times New Roman" w:cs="Times New Roman"/>
        </w:rPr>
        <w:t>ί</w:t>
      </w:r>
      <w:r>
        <w:rPr>
          <w:rFonts w:eastAsia="Times New Roman" w:cs="Times New Roman"/>
        </w:rPr>
        <w:t>α σημαντική δημοσιονομική ενίσχυση, η οποία έρχεται προσθετικά και σωρευτικά μετά από τέσσερα χρόνια, στ</w:t>
      </w:r>
      <w:r>
        <w:rPr>
          <w:rFonts w:eastAsia="Times New Roman" w:cs="Times New Roman"/>
        </w:rPr>
        <w:t>ο</w:t>
      </w:r>
      <w:r>
        <w:rPr>
          <w:rFonts w:eastAsia="Times New Roman" w:cs="Times New Roman"/>
        </w:rPr>
        <w:t xml:space="preserve"> πλαίσι</w:t>
      </w:r>
      <w:r>
        <w:rPr>
          <w:rFonts w:eastAsia="Times New Roman" w:cs="Times New Roman"/>
        </w:rPr>
        <w:t>ο</w:t>
      </w:r>
      <w:r>
        <w:rPr>
          <w:rFonts w:eastAsia="Times New Roman" w:cs="Times New Roman"/>
        </w:rPr>
        <w:t xml:space="preserve"> του προηγούμενου </w:t>
      </w:r>
      <w:r>
        <w:rPr>
          <w:rFonts w:eastAsia="Times New Roman" w:cs="Times New Roman"/>
        </w:rPr>
        <w:t>μ</w:t>
      </w:r>
      <w:r>
        <w:rPr>
          <w:rFonts w:eastAsia="Times New Roman" w:cs="Times New Roman"/>
        </w:rPr>
        <w:t>εσοπρόθεσμου 2015</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2018, όπου είχαμε αθροιστικά μ</w:t>
      </w:r>
      <w:r>
        <w:rPr>
          <w:rFonts w:eastAsia="Times New Roman" w:cs="Times New Roman"/>
        </w:rPr>
        <w:t>ί</w:t>
      </w:r>
      <w:r>
        <w:rPr>
          <w:rFonts w:eastAsia="Times New Roman" w:cs="Times New Roman"/>
        </w:rPr>
        <w:t>α ενίσχυση των λειτουργι</w:t>
      </w:r>
      <w:r>
        <w:rPr>
          <w:rFonts w:eastAsia="Times New Roman" w:cs="Times New Roman"/>
        </w:rPr>
        <w:t xml:space="preserve">κών δαπανών κατά 674 εκατομμύρια ευρώ σε βάθος τετραετίας. Και ακολουθεί στο νέο </w:t>
      </w:r>
      <w:r>
        <w:rPr>
          <w:rFonts w:eastAsia="Times New Roman" w:cs="Times New Roman"/>
        </w:rPr>
        <w:t>μ</w:t>
      </w:r>
      <w:r>
        <w:rPr>
          <w:rFonts w:eastAsia="Times New Roman" w:cs="Times New Roman"/>
        </w:rPr>
        <w:t>εσοπρόθεσμο επίσης μ</w:t>
      </w:r>
      <w:r>
        <w:rPr>
          <w:rFonts w:eastAsia="Times New Roman" w:cs="Times New Roman"/>
        </w:rPr>
        <w:t>ί</w:t>
      </w:r>
      <w:r>
        <w:rPr>
          <w:rFonts w:eastAsia="Times New Roman" w:cs="Times New Roman"/>
        </w:rPr>
        <w:t>α συνολική ενίσχυση, η οποία είναι της τάξης των περίπου 470.000.000</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500.000.000 ευρώ. </w:t>
      </w:r>
    </w:p>
    <w:p w14:paraId="37395133" w14:textId="77777777" w:rsidR="00B27939" w:rsidRDefault="00D93F4B">
      <w:pPr>
        <w:spacing w:after="0" w:line="600" w:lineRule="auto"/>
        <w:ind w:firstLine="720"/>
        <w:jc w:val="both"/>
        <w:rPr>
          <w:rFonts w:eastAsia="Times New Roman" w:cs="Times New Roman"/>
        </w:rPr>
      </w:pPr>
      <w:r>
        <w:rPr>
          <w:rFonts w:eastAsia="Times New Roman" w:cs="Times New Roman"/>
        </w:rPr>
        <w:t>Είναι λοιπόν μ</w:t>
      </w:r>
      <w:r>
        <w:rPr>
          <w:rFonts w:eastAsia="Times New Roman" w:cs="Times New Roman"/>
        </w:rPr>
        <w:t>ί</w:t>
      </w:r>
      <w:r>
        <w:rPr>
          <w:rFonts w:eastAsia="Times New Roman" w:cs="Times New Roman"/>
        </w:rPr>
        <w:t>α σημαντική δημοσιονομική επένδυση στη δημόσια π</w:t>
      </w:r>
      <w:r>
        <w:rPr>
          <w:rFonts w:eastAsia="Times New Roman" w:cs="Times New Roman"/>
        </w:rPr>
        <w:t>ερίθαλψη, στη δημόσια υγεία, που νομίζω ότι πραγματικά μαζί και με την αιμοδότηση του συστήματος υγείας, όπως ανέφερε και ο κ. Πολάκης προηγουμένως με πολύ αναλυτικούς αριθμούς, αυτός ο συνδυασμός χρηματοδοτικής και λειτουργικής ενίσχυσης με ανθρώπινο δυνα</w:t>
      </w:r>
      <w:r>
        <w:rPr>
          <w:rFonts w:eastAsia="Times New Roman" w:cs="Times New Roman"/>
        </w:rPr>
        <w:t xml:space="preserve">μικό επέτρεψαν την επιβίωση της δημόσιας περίθαλψης στη χώρα και σήμερα μπορούμε να συζητάμε για το πώς θα βελτιώσουμε σταδιακά τις υπηρεσίες και πώς θα επικεντρωθούμε περισσότερο στην ποιότητα της περίθαλψης. </w:t>
      </w:r>
    </w:p>
    <w:p w14:paraId="37395134" w14:textId="77777777" w:rsidR="00B27939" w:rsidRDefault="00D93F4B">
      <w:pPr>
        <w:spacing w:after="0" w:line="600" w:lineRule="auto"/>
        <w:ind w:firstLine="720"/>
        <w:jc w:val="both"/>
        <w:rPr>
          <w:rFonts w:eastAsia="Times New Roman" w:cs="Times New Roman"/>
        </w:rPr>
      </w:pPr>
      <w:r>
        <w:rPr>
          <w:rFonts w:eastAsia="Times New Roman" w:cs="Times New Roman"/>
        </w:rPr>
        <w:t xml:space="preserve">Άρα λοιπόν, ούτε τα αφηγήματα και τα σενάρια </w:t>
      </w:r>
      <w:r>
        <w:rPr>
          <w:rFonts w:eastAsia="Times New Roman" w:cs="Times New Roman"/>
        </w:rPr>
        <w:t xml:space="preserve">που ακούμε κάθε χρόνο περί νέων περικοπών ισχύουν. Έχει αποδειχθεί ότι τα έσοδα που έχει σήμερα το Σύστημα Υγείας και ο ΕΟΠΥΥ υπερκαλύπτουν το προβλεπόμενο όριο δαπανών, το οποίο προφανώς είναι προσδιορισμένο από το </w:t>
      </w:r>
      <w:r>
        <w:rPr>
          <w:rFonts w:eastAsia="Times New Roman" w:cs="Times New Roman"/>
        </w:rPr>
        <w:t>μ</w:t>
      </w:r>
      <w:r>
        <w:rPr>
          <w:rFonts w:eastAsia="Times New Roman" w:cs="Times New Roman"/>
        </w:rPr>
        <w:t xml:space="preserve">εσοπρόθεσμο πρόγραμμα. </w:t>
      </w:r>
    </w:p>
    <w:p w14:paraId="37395135" w14:textId="77777777" w:rsidR="00B27939" w:rsidRDefault="00D93F4B">
      <w:pPr>
        <w:spacing w:after="0" w:line="600" w:lineRule="auto"/>
        <w:ind w:firstLine="720"/>
        <w:jc w:val="both"/>
        <w:rPr>
          <w:rFonts w:eastAsia="Times New Roman" w:cs="Times New Roman"/>
        </w:rPr>
      </w:pPr>
      <w:r>
        <w:rPr>
          <w:rFonts w:eastAsia="Times New Roman" w:cs="Times New Roman"/>
        </w:rPr>
        <w:t xml:space="preserve">Επίσης, έχουμε </w:t>
      </w:r>
      <w:r>
        <w:rPr>
          <w:rFonts w:eastAsia="Times New Roman" w:cs="Times New Roman"/>
        </w:rPr>
        <w:t>αποδείξει ότι όταν χρειάζεται στη διάρκεια της χρονιάς, για λόγους τεκμηριωμένων αναγκών, να υπάρξει μ</w:t>
      </w:r>
      <w:r>
        <w:rPr>
          <w:rFonts w:eastAsia="Times New Roman" w:cs="Times New Roman"/>
        </w:rPr>
        <w:t>ί</w:t>
      </w:r>
      <w:r>
        <w:rPr>
          <w:rFonts w:eastAsia="Times New Roman" w:cs="Times New Roman"/>
        </w:rPr>
        <w:t xml:space="preserve">α συμπληρωματική ενίσχυση, αυτό σε συνεννόηση με το Υπουργείο Οικονομικών και το Γενικό Λογιστήριο του Κράτους συμβαίνει και το ενισχύουμε και το κάναμε </w:t>
      </w:r>
      <w:r>
        <w:rPr>
          <w:rFonts w:eastAsia="Times New Roman" w:cs="Times New Roman"/>
        </w:rPr>
        <w:t xml:space="preserve">και φέτος με επιπλέον πόρους σε νοσοκομεία που πραγματικά είχαν ανάγκες, διότι αυξήθηκε η ζήτηση, διότι υπήρξε αύξηση του κύκλου εργασιών των νοσοκομείων λόγω της ενίσχυσης με ανθρώπινο δυναμικό, διότι αυξήθηκε το φάσμα των υπηρεσιών που καλύπτουν. </w:t>
      </w:r>
    </w:p>
    <w:p w14:paraId="37395136" w14:textId="77777777" w:rsidR="00B27939" w:rsidRDefault="00D93F4B">
      <w:pPr>
        <w:spacing w:after="0" w:line="600" w:lineRule="auto"/>
        <w:ind w:firstLine="720"/>
        <w:jc w:val="both"/>
        <w:rPr>
          <w:rFonts w:eastAsia="Times New Roman" w:cs="Times New Roman"/>
        </w:rPr>
      </w:pPr>
      <w:r>
        <w:rPr>
          <w:rFonts w:eastAsia="Times New Roman" w:cs="Times New Roman"/>
        </w:rPr>
        <w:t>Ο Παύλ</w:t>
      </w:r>
      <w:r>
        <w:rPr>
          <w:rFonts w:eastAsia="Times New Roman" w:cs="Times New Roman"/>
        </w:rPr>
        <w:t xml:space="preserve">ος Πολάκης προηγουμένως αναφέρθηκε στα μακροοικονομικά μεγέθη του συστήματος. Νομίζω ότι έχει σημασία να υπενθυμίσουμε παρεμβάσεις που -εξαιτίας τού ότι βεβαίως υπήρξαν αυτά τα μεγέθη- αφορούν την καθημερινότητα των πολιτών. </w:t>
      </w:r>
    </w:p>
    <w:p w14:paraId="37395137" w14:textId="77777777" w:rsidR="00B27939" w:rsidRDefault="00D93F4B">
      <w:pPr>
        <w:spacing w:after="0" w:line="600" w:lineRule="auto"/>
        <w:ind w:firstLine="720"/>
        <w:jc w:val="both"/>
        <w:rPr>
          <w:rFonts w:eastAsia="Times New Roman" w:cs="Times New Roman"/>
        </w:rPr>
      </w:pPr>
      <w:r>
        <w:rPr>
          <w:rFonts w:eastAsia="Times New Roman" w:cs="Times New Roman"/>
        </w:rPr>
        <w:t xml:space="preserve">Και νομίζω ότι πρέπει πάντοτε </w:t>
      </w:r>
      <w:r>
        <w:rPr>
          <w:rFonts w:eastAsia="Times New Roman" w:cs="Times New Roman"/>
        </w:rPr>
        <w:t xml:space="preserve">να υπενθυμίζουμε την κρίσιμη και κορυφαία τομή στην καθολική κάλυψη και την εγγυημένη πρόσβαση των ανασφάλιστων πολιτών στην ιατροφαρμακευτική περίθαλψη στη χώρα μας. Αυτό θεωρώ ότι είναι η μεγάλη αλλαγή. </w:t>
      </w:r>
    </w:p>
    <w:p w14:paraId="37395138" w14:textId="77777777" w:rsidR="00B27939" w:rsidRDefault="00D93F4B">
      <w:pPr>
        <w:spacing w:after="0" w:line="600" w:lineRule="auto"/>
        <w:ind w:firstLine="720"/>
        <w:jc w:val="both"/>
        <w:rPr>
          <w:rFonts w:eastAsia="Times New Roman" w:cs="Times New Roman"/>
        </w:rPr>
      </w:pPr>
      <w:r>
        <w:rPr>
          <w:rFonts w:eastAsia="Times New Roman" w:cs="Times New Roman"/>
        </w:rPr>
        <w:t>Αυτό οδήγησε φέτος, μέχρι τον ενδέκατο μήνα, οκτακ</w:t>
      </w:r>
      <w:r>
        <w:rPr>
          <w:rFonts w:eastAsia="Times New Roman" w:cs="Times New Roman"/>
        </w:rPr>
        <w:t>όσιες πενήντα δύο χιλιάδες ανθρώπους ανασφάλιστους, μόνο με το ΑΜΚΑ τους, με ισοτιμία και αξιοπρέπεια, να συνταγογραφήσουν τα φάρμακά τους, να κάνουν εξετάσεις στο δημόσιο σύστημα υγείας. Η δαπάνη για τα φάρμακά τους είναι 205 εκατομμύρια ευρώ μέχρι στιγμή</w:t>
      </w:r>
      <w:r>
        <w:rPr>
          <w:rFonts w:eastAsia="Times New Roman" w:cs="Times New Roman"/>
        </w:rPr>
        <w:t xml:space="preserve">ς, δηλαδή τα φάρμακα που έχουν αγοραστεί από τα ιδιωτικά φαρμακεία του ΕΟΠΥΥ. </w:t>
      </w:r>
    </w:p>
    <w:p w14:paraId="37395139" w14:textId="77777777" w:rsidR="00B27939" w:rsidRDefault="00D93F4B">
      <w:pPr>
        <w:spacing w:after="0" w:line="600" w:lineRule="auto"/>
        <w:ind w:firstLine="720"/>
        <w:jc w:val="both"/>
        <w:rPr>
          <w:rFonts w:eastAsia="Times New Roman" w:cs="Times New Roman"/>
        </w:rPr>
      </w:pPr>
      <w:r>
        <w:rPr>
          <w:rFonts w:eastAsia="Times New Roman" w:cs="Times New Roman"/>
        </w:rPr>
        <w:t xml:space="preserve">Βεβαίως, δεν πρέπει να ξεχνάμε τη διαγραφή χρεών 28 εκατομμυρίων ευρώ, τα οποία είχαν βεβαιωθεί στις </w:t>
      </w:r>
      <w:r>
        <w:rPr>
          <w:rFonts w:eastAsia="Times New Roman" w:cs="Times New Roman"/>
        </w:rPr>
        <w:t>ε</w:t>
      </w:r>
      <w:r>
        <w:rPr>
          <w:rFonts w:eastAsia="Times New Roman" w:cs="Times New Roman"/>
        </w:rPr>
        <w:t xml:space="preserve">φορίες για τους ανασφάλιστους ανθρώπους που αναγκαστικά το σύστημα υγείας, επειδή ήταν πολύ επείγουσα η ανάγκη, τους είχε περιθάλψει. </w:t>
      </w:r>
    </w:p>
    <w:p w14:paraId="3739513A" w14:textId="77777777" w:rsidR="00B27939" w:rsidRDefault="00D93F4B">
      <w:pPr>
        <w:spacing w:after="0" w:line="600" w:lineRule="auto"/>
        <w:ind w:firstLine="720"/>
        <w:jc w:val="both"/>
        <w:rPr>
          <w:rFonts w:eastAsia="Times New Roman" w:cs="Times New Roman"/>
        </w:rPr>
      </w:pPr>
      <w:r>
        <w:rPr>
          <w:rFonts w:eastAsia="Times New Roman" w:cs="Times New Roman"/>
        </w:rPr>
        <w:t xml:space="preserve">Δεύτερον, σημαντική ανακούφιση -αλλά πρέπει να τη θυμίζουμε πάντα- ήταν η κατάρρευση του εισιτηρίου των 5 ευρώ, μείον 22 </w:t>
      </w:r>
      <w:r>
        <w:rPr>
          <w:rFonts w:eastAsia="Times New Roman" w:cs="Times New Roman"/>
        </w:rPr>
        <w:t>εκατομμύρια ευρώ ανακούφιση και μείωση επιβαρύνσεων για τον πολίτη. Μείωση 40 εκατομμύρια ευρώ για τους χρόνιους ασθενείς που ρυθμίζουν την πάθησή τους με γενόσημα φάρμακα. Αυτό ισχύει από τον Σεπτέμβρη. Ανήκαν στην κατηγορία των νοσημάτων που είχε συμμετο</w:t>
      </w:r>
      <w:r>
        <w:rPr>
          <w:rFonts w:eastAsia="Times New Roman" w:cs="Times New Roman"/>
        </w:rPr>
        <w:t>χή 10%.</w:t>
      </w:r>
    </w:p>
    <w:p w14:paraId="3739513B" w14:textId="77777777" w:rsidR="00B27939" w:rsidRDefault="00D93F4B">
      <w:pPr>
        <w:spacing w:after="0" w:line="600" w:lineRule="auto"/>
        <w:ind w:firstLine="720"/>
        <w:jc w:val="both"/>
        <w:rPr>
          <w:rFonts w:eastAsia="Times New Roman" w:cs="Times New Roman"/>
        </w:rPr>
      </w:pPr>
      <w:r>
        <w:rPr>
          <w:rFonts w:eastAsia="Times New Roman" w:cs="Times New Roman"/>
        </w:rPr>
        <w:t>Μείωση 20 εκατομμύρια ευρώ συνολικά στη συμμετοχή του ασθενούς λόγω της περικοπής της επιβάρυνσης του 1 ευρώ ανά συνταγή, επειδή ενοποιήσαμε όλα τα φάρμακα σε μ</w:t>
      </w:r>
      <w:r>
        <w:rPr>
          <w:rFonts w:eastAsia="Times New Roman" w:cs="Times New Roman"/>
        </w:rPr>
        <w:t>ί</w:t>
      </w:r>
      <w:r>
        <w:rPr>
          <w:rFonts w:eastAsia="Times New Roman" w:cs="Times New Roman"/>
        </w:rPr>
        <w:t>α συνταγή. Τριακόσιες πενήντα χιλιάδες δωρεάν επισκέψεις σε οικογενειακούς γιατρούς στι</w:t>
      </w:r>
      <w:r>
        <w:rPr>
          <w:rFonts w:eastAsia="Times New Roman" w:cs="Times New Roman"/>
        </w:rPr>
        <w:t>ς τοπικές μονάδες υγείας μέσα σε λίγους μόνο μήνες λειτουργίας. Αυτές οι επισκέψεις δεν καλύπτονταν την προηγούμενη περίοδο από το σύστημα υγείας. Είναι μ</w:t>
      </w:r>
      <w:r>
        <w:rPr>
          <w:rFonts w:eastAsia="Times New Roman" w:cs="Times New Roman"/>
        </w:rPr>
        <w:t>ί</w:t>
      </w:r>
      <w:r>
        <w:rPr>
          <w:rFonts w:eastAsia="Times New Roman" w:cs="Times New Roman"/>
        </w:rPr>
        <w:t>α επιπλέον σημαντική οικονομική ανακούφιση, αλλά και από την άποψη της ποιότητας της φροντίδας νομίζω</w:t>
      </w:r>
      <w:r>
        <w:rPr>
          <w:rFonts w:eastAsia="Times New Roman" w:cs="Times New Roman"/>
        </w:rPr>
        <w:t xml:space="preserve"> πολύ σημαντική παρέμβαση. </w:t>
      </w:r>
    </w:p>
    <w:p w14:paraId="3739513C" w14:textId="77777777" w:rsidR="00B27939" w:rsidRDefault="00D93F4B">
      <w:pPr>
        <w:spacing w:after="0" w:line="600" w:lineRule="auto"/>
        <w:ind w:firstLine="720"/>
        <w:jc w:val="both"/>
        <w:rPr>
          <w:rFonts w:eastAsia="Times New Roman" w:cs="Times New Roman"/>
        </w:rPr>
      </w:pPr>
      <w:r>
        <w:rPr>
          <w:rFonts w:eastAsia="Times New Roman" w:cs="Times New Roman"/>
        </w:rPr>
        <w:t>Πρόβλεψη στον προϋπολογισμό του 2019 για οδοντιατρική φροντίδα 40 εκατομμυρίων ευρώ του παιδικού πληθυσμού, κάτι το οποίο έχει να γίνει από το δημόσιο και το ασφαλιστικό σύστημα για δεκαετίες τώρα. Για πρώτη φορά λοιπόν ο ΕΟΠΥΥ,</w:t>
      </w:r>
      <w:r>
        <w:rPr>
          <w:rFonts w:eastAsia="Times New Roman" w:cs="Times New Roman"/>
        </w:rPr>
        <w:t xml:space="preserve"> και άρα με την ευρεία έννοια το κράτος, θα καλύψει οδοντιατρικές ανάγκες των παιδιών που σήμερα επιβάρυναν στο 100% τις οικογένειές τους. </w:t>
      </w:r>
    </w:p>
    <w:p w14:paraId="3739513D" w14:textId="77777777" w:rsidR="00B27939" w:rsidRDefault="00D93F4B">
      <w:pPr>
        <w:spacing w:after="0" w:line="600" w:lineRule="auto"/>
        <w:ind w:firstLine="720"/>
        <w:jc w:val="both"/>
        <w:rPr>
          <w:rFonts w:eastAsia="Times New Roman" w:cs="Times New Roman"/>
        </w:rPr>
      </w:pPr>
      <w:r>
        <w:rPr>
          <w:rFonts w:eastAsia="Times New Roman" w:cs="Times New Roman"/>
        </w:rPr>
        <w:t>Μείωση της συμμετοχής στα φάρμακα για χρόνιους ασθενείς που ανήκουν στις κατηγορίες ειδικών νοσημάτων, όπως είναι η ψωρίαση, η φλεγμονώδης νόσος του εντέρου κ.λπ., δωρεάν χορήγηση σε ογκολογικούς ασθενείς συμπληρωματικών φαρμάκων που σχετίζονται με τις παρ</w:t>
      </w:r>
      <w:r>
        <w:rPr>
          <w:rFonts w:eastAsia="Times New Roman" w:cs="Times New Roman"/>
        </w:rPr>
        <w:t xml:space="preserve">ενέργειες και τις επιπτώσεις της κύριας νόσου. </w:t>
      </w:r>
    </w:p>
    <w:p w14:paraId="3739513E" w14:textId="77777777" w:rsidR="00B27939" w:rsidRDefault="00D93F4B">
      <w:pPr>
        <w:spacing w:after="0" w:line="600" w:lineRule="auto"/>
        <w:ind w:firstLine="720"/>
        <w:jc w:val="both"/>
        <w:rPr>
          <w:rFonts w:eastAsia="Times New Roman" w:cs="Times New Roman"/>
        </w:rPr>
      </w:pPr>
      <w:r>
        <w:rPr>
          <w:rFonts w:eastAsia="Times New Roman" w:cs="Times New Roman"/>
        </w:rPr>
        <w:t>Νομίζω λοιπόν ότι αυτός ο συνδυασμός, κατ’ αρχ</w:t>
      </w:r>
      <w:r>
        <w:rPr>
          <w:rFonts w:eastAsia="Times New Roman" w:cs="Times New Roman"/>
        </w:rPr>
        <w:t>άς</w:t>
      </w:r>
      <w:r>
        <w:rPr>
          <w:rFonts w:eastAsia="Times New Roman" w:cs="Times New Roman"/>
        </w:rPr>
        <w:t xml:space="preserve"> της καθολικής κάλυψης και δεύτερον της ενδυνάμωσης και στήριξης του δημόσιου συστήματος υγείας ήταν το κρίσιμο στοιχείο που επηρεάζει και αμβλύνει τις υγειονομ</w:t>
      </w:r>
      <w:r>
        <w:rPr>
          <w:rFonts w:eastAsia="Times New Roman" w:cs="Times New Roman"/>
        </w:rPr>
        <w:t xml:space="preserve">ικές ανισότητες και πλέον έχουμε μετρήσιμους δείκτες γι’ αυτό. </w:t>
      </w:r>
    </w:p>
    <w:p w14:paraId="3739513F" w14:textId="77777777" w:rsidR="00B27939" w:rsidRDefault="00D93F4B">
      <w:pPr>
        <w:spacing w:after="0" w:line="600" w:lineRule="auto"/>
        <w:ind w:firstLine="720"/>
        <w:jc w:val="both"/>
        <w:rPr>
          <w:rFonts w:eastAsia="Times New Roman" w:cs="Times New Roman"/>
        </w:rPr>
      </w:pPr>
      <w:r>
        <w:rPr>
          <w:rFonts w:eastAsia="Times New Roman" w:cs="Times New Roman"/>
        </w:rPr>
        <w:t>Υπάρχει ο δείκτης των ανικανοποίητων ιατρικών αναγκών. Είναι το ποσοστό του πληθυσμού που δηλώνει ότι για διάφορους λόγους, κυρίως οικονομικούς, δεν μπορεί να ικανοποιήσει ζωτικές υγειονομικές</w:t>
      </w:r>
      <w:r>
        <w:rPr>
          <w:rFonts w:eastAsia="Times New Roman" w:cs="Times New Roman"/>
        </w:rPr>
        <w:t xml:space="preserve"> του ανάγκες. Αυτός ο δείκτης ήταν το 2009 πριν την κρίση 4,1% του πληθυσμού. </w:t>
      </w:r>
    </w:p>
    <w:p w14:paraId="37395140" w14:textId="77777777" w:rsidR="00B27939" w:rsidRDefault="00D93F4B">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Υπουργού</w:t>
      </w:r>
      <w:r w:rsidRPr="009A65EF">
        <w:rPr>
          <w:rFonts w:eastAsia="Times New Roman" w:cs="Times New Roman"/>
          <w:szCs w:val="24"/>
        </w:rPr>
        <w:t>)</w:t>
      </w:r>
    </w:p>
    <w:p w14:paraId="37395141" w14:textId="77777777" w:rsidR="00B27939" w:rsidRDefault="00D93F4B">
      <w:pPr>
        <w:spacing w:after="0" w:line="600" w:lineRule="auto"/>
        <w:ind w:firstLine="720"/>
        <w:jc w:val="both"/>
        <w:rPr>
          <w:rFonts w:eastAsia="Times New Roman" w:cs="Times New Roman"/>
        </w:rPr>
      </w:pPr>
      <w:r>
        <w:rPr>
          <w:rFonts w:eastAsia="Times New Roman" w:cs="Times New Roman"/>
        </w:rPr>
        <w:t xml:space="preserve">Επιτρέψτε μου να ολοκληρώσω, κύριε Πρόεδρε. </w:t>
      </w:r>
    </w:p>
    <w:p w14:paraId="37395142" w14:textId="77777777" w:rsidR="00B27939" w:rsidRDefault="00D93F4B">
      <w:pPr>
        <w:spacing w:after="0" w:line="600" w:lineRule="auto"/>
        <w:ind w:firstLine="720"/>
        <w:jc w:val="both"/>
        <w:rPr>
          <w:rFonts w:eastAsia="Times New Roman" w:cs="Times New Roman"/>
        </w:rPr>
      </w:pPr>
      <w:r>
        <w:rPr>
          <w:rFonts w:eastAsia="Times New Roman" w:cs="Times New Roman"/>
        </w:rPr>
        <w:t>Το 2015</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2016 έφτασε στο 14,4% και αμέσως μετά,</w:t>
      </w:r>
      <w:r>
        <w:rPr>
          <w:rFonts w:eastAsia="Times New Roman" w:cs="Times New Roman"/>
        </w:rPr>
        <w:t xml:space="preserve"> έναν χρόνο μετά την παρέμβαση για τους ανασφάλιστους, υποχωρεί στο 10,9%. </w:t>
      </w:r>
      <w:r>
        <w:rPr>
          <w:rFonts w:eastAsia="Times New Roman" w:cs="Times New Roman"/>
        </w:rPr>
        <w:t>Ό</w:t>
      </w:r>
      <w:r>
        <w:rPr>
          <w:rFonts w:eastAsia="Times New Roman" w:cs="Times New Roman"/>
        </w:rPr>
        <w:t xml:space="preserve">σον αφορά τα πιο χαμηλά οικονομικά στρώματα της χώρας, το τελευταίο 20% στην κοινωνική πυραμίδα, εκεί υποδιπλασιάζεται αυτός ο δείκτης. </w:t>
      </w:r>
    </w:p>
    <w:p w14:paraId="37395143" w14:textId="77777777" w:rsidR="00B27939" w:rsidRDefault="00D93F4B">
      <w:pPr>
        <w:spacing w:after="0" w:line="600" w:lineRule="auto"/>
        <w:ind w:firstLine="720"/>
        <w:jc w:val="both"/>
        <w:rPr>
          <w:rFonts w:eastAsia="Times New Roman" w:cs="Times New Roman"/>
        </w:rPr>
      </w:pPr>
      <w:r>
        <w:rPr>
          <w:rFonts w:eastAsia="Times New Roman" w:cs="Times New Roman"/>
        </w:rPr>
        <w:t>Αυτό είναι μ</w:t>
      </w:r>
      <w:r>
        <w:rPr>
          <w:rFonts w:eastAsia="Times New Roman" w:cs="Times New Roman"/>
        </w:rPr>
        <w:t>ί</w:t>
      </w:r>
      <w:r>
        <w:rPr>
          <w:rFonts w:eastAsia="Times New Roman" w:cs="Times New Roman"/>
        </w:rPr>
        <w:t>α απόδειξη μείωσης των ανισοτή</w:t>
      </w:r>
      <w:r>
        <w:rPr>
          <w:rFonts w:eastAsia="Times New Roman" w:cs="Times New Roman"/>
        </w:rPr>
        <w:t xml:space="preserve">των, αυτό είναι μια απόδειξη ότι προωθούνται αυτή την περίοδο πολιτικές ισότητας στον πολύ ευαίσθητο χώρο της υγείας και νομίζω ότι όλοι καταλαβαίνουμε τη μεγάλη αξία που έχει αυτό και για την αξιοπρέπεια των ανθρώπων και για την κοινωνική συνοχή. </w:t>
      </w:r>
    </w:p>
    <w:p w14:paraId="37395144" w14:textId="77777777" w:rsidR="00B27939" w:rsidRDefault="00D93F4B">
      <w:pPr>
        <w:spacing w:after="0" w:line="600" w:lineRule="auto"/>
        <w:ind w:firstLine="720"/>
        <w:jc w:val="both"/>
        <w:rPr>
          <w:rFonts w:eastAsia="Times New Roman" w:cs="Times New Roman"/>
        </w:rPr>
      </w:pPr>
      <w:r>
        <w:rPr>
          <w:rFonts w:eastAsia="Times New Roman" w:cs="Times New Roman"/>
        </w:rPr>
        <w:t>Επιτρέψ</w:t>
      </w:r>
      <w:r>
        <w:rPr>
          <w:rFonts w:eastAsia="Times New Roman" w:cs="Times New Roman"/>
        </w:rPr>
        <w:t>τε μου να πω εδώ μ</w:t>
      </w:r>
      <w:r>
        <w:rPr>
          <w:rFonts w:eastAsia="Times New Roman" w:cs="Times New Roman"/>
        </w:rPr>
        <w:t>ί</w:t>
      </w:r>
      <w:r>
        <w:rPr>
          <w:rFonts w:eastAsia="Times New Roman" w:cs="Times New Roman"/>
        </w:rPr>
        <w:t>α κουβέντα παραπάνω. Εμείς ξέρουμε ότι η καλή υγεία δεν είναι μόνο υπόθεση καλών υπηρεσιών περίθαλψης. Η υγεία είναι ένα σύνθετο φαινόμενο και υπάρχουν και οι λεγόμενοι κοινωνικοί προσδιοριστές της υγείας. Υπάρχουν κοινωνικοί και οικονομ</w:t>
      </w:r>
      <w:r>
        <w:rPr>
          <w:rFonts w:eastAsia="Times New Roman" w:cs="Times New Roman"/>
        </w:rPr>
        <w:t xml:space="preserve">ικοί παράγοντες που είτε ενδυναμώνουν την υγεία είτε ενισχύουν την ασθένεια. </w:t>
      </w:r>
    </w:p>
    <w:p w14:paraId="37395145" w14:textId="77777777" w:rsidR="00B27939" w:rsidRDefault="00D93F4B">
      <w:pPr>
        <w:spacing w:after="0" w:line="600" w:lineRule="auto"/>
        <w:ind w:firstLine="720"/>
        <w:jc w:val="both"/>
        <w:rPr>
          <w:rFonts w:eastAsia="Times New Roman" w:cs="Times New Roman"/>
        </w:rPr>
      </w:pPr>
      <w:r>
        <w:rPr>
          <w:rFonts w:eastAsia="Times New Roman" w:cs="Times New Roman"/>
        </w:rPr>
        <w:t>Και γι’ αυτό έχει τεράστια σημασία να καταλάβουμε ότι οι παρεμβάσεις που έχουν γίνει αυτή την περίοδο στο επίπεδο της κοινωνικής προστασίας και της προνοιακής πολιτικής, τα μέτρα</w:t>
      </w:r>
      <w:r>
        <w:rPr>
          <w:rFonts w:eastAsia="Times New Roman" w:cs="Times New Roman"/>
        </w:rPr>
        <w:t xml:space="preserve"> για την ανθρωπιστική κρίση, το κοινωνικό εισόδημα αλληλεγγύης, τα μέτρα για την παιδική φτώχεια, τα στεγαστικά επιδόματα, η διατροφική υποστήριξη ανθρώπων με πολύ χαμηλό εισόδημα, όλα αυτά είναι παρεμβάσεις που, εκτός από την κοινωνική συνοχή, είναι και ε</w:t>
      </w:r>
      <w:r>
        <w:rPr>
          <w:rFonts w:eastAsia="Times New Roman" w:cs="Times New Roman"/>
        </w:rPr>
        <w:t xml:space="preserve">πένδυση στην καλύτερη υγεία του πληθυσμού. </w:t>
      </w:r>
    </w:p>
    <w:p w14:paraId="37395146" w14:textId="77777777" w:rsidR="00B27939" w:rsidRDefault="00D93F4B">
      <w:pPr>
        <w:spacing w:after="0" w:line="600" w:lineRule="auto"/>
        <w:ind w:firstLine="720"/>
        <w:jc w:val="both"/>
        <w:rPr>
          <w:rFonts w:eastAsia="Times New Roman" w:cs="Times New Roman"/>
        </w:rPr>
      </w:pPr>
      <w:r>
        <w:rPr>
          <w:rFonts w:eastAsia="Times New Roman" w:cs="Times New Roman"/>
        </w:rPr>
        <w:t>Αυτό λέει η σύγχρονη προσέγγιση, αυτά λέει ο Παγκόσμιος Οργανισμός Υγείας, αυτά λένε όλες οι σοβαρές μελέτες σε όλο τον κόσμο. Ξέρουμε ότι οι κοινωνίες ανισότητας έχουν χειρότερη υγεία. Και γι’ αυτό νομίζω ότι απ</w:t>
      </w:r>
      <w:r>
        <w:rPr>
          <w:rFonts w:eastAsia="Times New Roman" w:cs="Times New Roman"/>
        </w:rPr>
        <w:t xml:space="preserve">αιτούνται και πολιτικά προγράμματα και πολιτικό σχέδιο και πολιτικό προσωπικό το οποίο μπορεί να υπηρετήσει αυτές τις αλλαγές. </w:t>
      </w:r>
    </w:p>
    <w:p w14:paraId="37395147" w14:textId="77777777" w:rsidR="00B27939" w:rsidRDefault="00D93F4B">
      <w:pPr>
        <w:spacing w:after="0" w:line="600" w:lineRule="auto"/>
        <w:ind w:firstLine="720"/>
        <w:jc w:val="both"/>
        <w:rPr>
          <w:rFonts w:eastAsia="Times New Roman" w:cs="Times New Roman"/>
          <w:szCs w:val="24"/>
        </w:rPr>
      </w:pPr>
      <w:r>
        <w:rPr>
          <w:rFonts w:eastAsia="Times New Roman" w:cs="Times New Roman"/>
        </w:rPr>
        <w:t xml:space="preserve">Εμείς, λοιπόν, με πολύ μεγάλη προσπάθεια αυτά τα χρόνια καταφέραμε να διασώσουμε τη δημόσια περίθαλψη. Καταφέραμε να κρατήσουμε </w:t>
      </w:r>
      <w:r>
        <w:rPr>
          <w:rFonts w:eastAsia="Times New Roman" w:cs="Times New Roman"/>
        </w:rPr>
        <w:t xml:space="preserve">το </w:t>
      </w:r>
      <w:r>
        <w:rPr>
          <w:rFonts w:eastAsia="Times New Roman" w:cs="Times New Roman"/>
        </w:rPr>
        <w:t>σ</w:t>
      </w:r>
      <w:r>
        <w:rPr>
          <w:rFonts w:eastAsia="Times New Roman" w:cs="Times New Roman"/>
        </w:rPr>
        <w:t xml:space="preserve">ύστημα </w:t>
      </w:r>
      <w:r>
        <w:rPr>
          <w:rFonts w:eastAsia="Times New Roman" w:cs="Times New Roman"/>
        </w:rPr>
        <w:t>υ</w:t>
      </w:r>
      <w:r>
        <w:rPr>
          <w:rFonts w:eastAsia="Times New Roman" w:cs="Times New Roman"/>
        </w:rPr>
        <w:t>γείας όρθιο, να καλύψουμε με καθολικό τρόπο τον κόσμο χωρίς αποκλίσεις, να πούμε με μεγάλη σαφήνεια ότι δεν είναι κανονικότητα η διαφθορά και η ρεμούλα στον χώρο της υγείας και ότι υπάρχει ένα πολιτικό σχέδιο που περιλαμβάνει και την ηθικοποίησ</w:t>
      </w:r>
      <w:r>
        <w:rPr>
          <w:rFonts w:eastAsia="Times New Roman" w:cs="Times New Roman"/>
        </w:rPr>
        <w:t xml:space="preserve">η του συστήματος. </w:t>
      </w:r>
      <w:r>
        <w:rPr>
          <w:rFonts w:eastAsia="Times New Roman" w:cs="Times New Roman"/>
          <w:szCs w:val="24"/>
        </w:rPr>
        <w:t>Κυρίως καταφέραμε να προχωρήσουμε κρίσιμες και ζωτικές μεταρρυθμίσεις και στον τομέα της πρωτοβάθμιας φροντίδας.</w:t>
      </w:r>
    </w:p>
    <w:p w14:paraId="3739514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Εδώ θα ήθελα να πω ότι πραγματικά είναι απύθμενο θράσος να ασκείται κριτική από πολιτικές δυνάμεις οι οποίες αποδιοργάνωσαν π</w:t>
      </w:r>
      <w:r>
        <w:rPr>
          <w:rFonts w:eastAsia="Times New Roman" w:cs="Times New Roman"/>
          <w:szCs w:val="24"/>
        </w:rPr>
        <w:t>λήρως τις δημόσιες δομές το 2014, εξώθησαν δυόμισι με τρεις χιλιάδες ειδικευμένους γιατρούς μαζικά σε έξοδο από το σύστημα, άφησαν ακάλυπτο υγειονομικά τον κόσμο και εγκαλούν για τα βήματα, για τις καθυστερήσεις και για τα πραγματικά προβλήματα τα οποία έχ</w:t>
      </w:r>
      <w:r>
        <w:rPr>
          <w:rFonts w:eastAsia="Times New Roman" w:cs="Times New Roman"/>
          <w:szCs w:val="24"/>
        </w:rPr>
        <w:t>ει ένα νέο μοντέλο το οποίο αναπτύσσεται στη χώρα.</w:t>
      </w:r>
    </w:p>
    <w:p w14:paraId="37395149" w14:textId="77777777" w:rsidR="00B27939" w:rsidRDefault="00D93F4B">
      <w:pPr>
        <w:spacing w:after="0"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251171">
        <w:rPr>
          <w:rFonts w:eastAsia="Times New Roman" w:cs="Times New Roman"/>
          <w:szCs w:val="24"/>
        </w:rPr>
        <w:t>)</w:t>
      </w:r>
    </w:p>
    <w:p w14:paraId="3739514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 πρώτη φορά έχουμε θεσμό οικογενειακού γιατρού στην Ελλάδα. Οι προηγούμενοι συμβεβλημένοι με τον ΕΟΠΥΥ γιατροί προφανώ</w:t>
      </w:r>
      <w:r>
        <w:rPr>
          <w:rFonts w:eastAsia="Times New Roman" w:cs="Times New Roman"/>
          <w:szCs w:val="24"/>
        </w:rPr>
        <w:t>ς δεν είχαν ούτε την κουλτούρα, ούτε την εκπαίδευση, ούτε τη φιλοσοφία του οικογενειακού γιατρού και της ολιστικής φροντίδας των αναγκών υγείας των ανθρώπων.</w:t>
      </w:r>
    </w:p>
    <w:p w14:paraId="3739514B" w14:textId="77777777" w:rsidR="00B27939" w:rsidRDefault="00D93F4B">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Υπουργέ, ολοκληρώστε.</w:t>
      </w:r>
    </w:p>
    <w:p w14:paraId="3739514C" w14:textId="77777777" w:rsidR="00B27939" w:rsidRDefault="00D93F4B">
      <w:pPr>
        <w:spacing w:after="0"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Είναι μ</w:t>
      </w:r>
      <w:r>
        <w:rPr>
          <w:rFonts w:eastAsia="Times New Roman" w:cs="Times New Roman"/>
          <w:szCs w:val="24"/>
        </w:rPr>
        <w:t>ί</w:t>
      </w:r>
      <w:r>
        <w:rPr>
          <w:rFonts w:eastAsia="Times New Roman" w:cs="Times New Roman"/>
          <w:szCs w:val="24"/>
        </w:rPr>
        <w:t>α καινούργια, λοιπόν, παρέμβαση η οποία προωθείται αυτή την περίοδο. Νομίζω ότι αυτό ενισχύει το όραμα μιας δημόσιας περίθαλψης με όρους καθολικότητας, ισότητας, κοινωνικής δικαιοσύνης και κυρίως, αποτελεσματικότητας.</w:t>
      </w:r>
    </w:p>
    <w:p w14:paraId="3739514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w:t>
      </w:r>
    </w:p>
    <w:p w14:paraId="3739514E" w14:textId="77777777" w:rsidR="00B27939" w:rsidRDefault="00D93F4B">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w:t>
      </w:r>
      <w:r w:rsidRPr="001F37D9">
        <w:rPr>
          <w:rFonts w:eastAsia="Times New Roman" w:cs="Times New Roman"/>
          <w:szCs w:val="24"/>
        </w:rPr>
        <w:t xml:space="preserve"> την πτέρυγα του ΣΥΡΙΖΑ)</w:t>
      </w:r>
    </w:p>
    <w:p w14:paraId="3739514F" w14:textId="77777777" w:rsidR="00B27939" w:rsidRDefault="00D93F4B">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Ευχαριστούμε, κύριε Υπουργέ.</w:t>
      </w:r>
    </w:p>
    <w:p w14:paraId="3739515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συνάδελφος κ. Δημήτρης Κωνσταντόπουλος έχει τον λόγο.</w:t>
      </w:r>
    </w:p>
    <w:p w14:paraId="3739515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κύριοι Υπουργοί, κυρίες και κύριοι συνάδελφοι, τέταρτος προϋπολογισμός τ</w:t>
      </w:r>
      <w:r>
        <w:rPr>
          <w:rFonts w:eastAsia="Times New Roman" w:cs="Times New Roman"/>
          <w:szCs w:val="24"/>
        </w:rPr>
        <w:t>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προϋπολογισμός που σηματοδοτεί την έναρξη της προεκλογικής περιόδου και αποτυπώνει την πλασματική εικόνα της οικονομίας.</w:t>
      </w:r>
    </w:p>
    <w:p w14:paraId="3739515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Ωστόσο, μ</w:t>
      </w:r>
      <w:r>
        <w:rPr>
          <w:rFonts w:eastAsia="Times New Roman" w:cs="Times New Roman"/>
          <w:szCs w:val="24"/>
        </w:rPr>
        <w:t>ί</w:t>
      </w:r>
      <w:r>
        <w:rPr>
          <w:rFonts w:eastAsia="Times New Roman" w:cs="Times New Roman"/>
          <w:szCs w:val="24"/>
        </w:rPr>
        <w:t xml:space="preserve">α είναι η διαπίστωση: Η οικονομία είναι ουσιαστικά σε ύφεση, παρά τις φιλότιμες προσπάθειες της </w:t>
      </w:r>
      <w:r>
        <w:rPr>
          <w:rFonts w:eastAsia="Times New Roman" w:cs="Times New Roman"/>
          <w:szCs w:val="24"/>
        </w:rPr>
        <w:t>εργοδοσίας, των εργαζομένων, των παραγωγικών φορέων. Η Κυβέρνηση υπόσχεται παροχές, παροχές που προέρχονται από την υπερφορολόγηση, παροχές που προέρχονται από τα δανεικά, τα οποία θα πληρώσουμε ακριβά και μάλιστα, με τόκο.</w:t>
      </w:r>
    </w:p>
    <w:p w14:paraId="3739515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Ενθυμούμαι εδώ στην Ολομέλεια ότ</w:t>
      </w:r>
      <w:r>
        <w:rPr>
          <w:rFonts w:eastAsia="Times New Roman" w:cs="Times New Roman"/>
          <w:szCs w:val="24"/>
        </w:rPr>
        <w:t>ι δεσμεύτηκε ο Υπουργός Οικονομικών, ο κ. Τσακαλώτος, ότι θα παραιτηθεί, αν μειωθεί το αφορολόγητο. Πολύ φοβάμαι, λοιπόν, ότι η Κυβέρνηση θα οδηγηθεί στην κατάργηση του αφορολόγητου για να μπορέσει να καλύψει τις υποχρεώσεις του προϋπολογισμού που η ίδια σ</w:t>
      </w:r>
      <w:r>
        <w:rPr>
          <w:rFonts w:eastAsia="Times New Roman" w:cs="Times New Roman"/>
          <w:szCs w:val="24"/>
        </w:rPr>
        <w:t>ήμερα καταθέτει.</w:t>
      </w:r>
    </w:p>
    <w:p w14:paraId="3739515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Ωστόσο, δεν ανησυχώ για τον Υπουργό. Ανησυχώ για το αποτέλεσμα, το αποτέλεσμα που θα φέρει νέα οικονομική αφαίμαξη των μισθωτών και των συνταξιούχων, δηλαδή τι; Την πλήρη εξόντωσή τους.</w:t>
      </w:r>
    </w:p>
    <w:p w14:paraId="3739515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Μη φοβάσαι, δεν θα γίνει.</w:t>
      </w:r>
    </w:p>
    <w:p w14:paraId="3739515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Εσείς, κύριοι Υπουργοί, παρά ταύτα, αντί να δείτε τα λάθη σας, επικαλείστε το φαύλο πολιτικό σύστημα του παρελθόντος, το οποίο φταίει για όλα τα δεινά του τόπου, θαρρείς και εσείς σήμερα δεν είστε συνέχ</w:t>
      </w:r>
      <w:r>
        <w:rPr>
          <w:rFonts w:eastAsia="Times New Roman" w:cs="Times New Roman"/>
          <w:szCs w:val="24"/>
        </w:rPr>
        <w:t>εια των προηγούμενων κυβερνήσεων, θαρρείς και εσείς σήμερα δεν αναπαράγετε «φωτογραφικές» επιλογές στελεχών. Νεποτισμός, αδιαφάνεια, μυστική εξωτερική πολιτική, διγλωσσία, παρελθοντολογία, σκανδαλολογία.</w:t>
      </w:r>
    </w:p>
    <w:p w14:paraId="3739515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Ωστόσο, καμμία, μα καμμία αναφορά για την περίοδο 20</w:t>
      </w:r>
      <w:r>
        <w:rPr>
          <w:rFonts w:eastAsia="Times New Roman" w:cs="Times New Roman"/>
          <w:szCs w:val="24"/>
        </w:rPr>
        <w:t>04-2009, την περίοδο του εκτροχιασμού του χρέους, την περίοδο του εκτροχιασμού του ελλείμματος και της φαρμακευτικής δαπάνης. Και όμως, αφωνία και ομερτά!</w:t>
      </w:r>
    </w:p>
    <w:p w14:paraId="3739515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Διερωτώμαι, κύριοι Υπουργοί: Ποιον καλύπτετε;</w:t>
      </w:r>
    </w:p>
    <w:p w14:paraId="3739515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Γιατί αυτή η επιλεκτική αμνησία, κύριοι της Κυβέρνησης;</w:t>
      </w:r>
      <w:r>
        <w:rPr>
          <w:rFonts w:eastAsia="Times New Roman" w:cs="Times New Roman"/>
          <w:szCs w:val="24"/>
        </w:rPr>
        <w:t xml:space="preserve"> Οι ευθύνες σας πολλές. Τα συμπεράσματα δικά σας. Ωστόσο, καταγγέλλετε και αφορίζετε το κράτος του κομματισμού, που και εσείς σήμερα, την ίδια στιγμή, συντηρείτε με τις ίδιες πρακτικές του παρελθόντος, παρ</w:t>
      </w:r>
      <w:r>
        <w:rPr>
          <w:rFonts w:eastAsia="Times New Roman" w:cs="Times New Roman"/>
          <w:szCs w:val="24"/>
        </w:rPr>
        <w:t xml:space="preserve">’ </w:t>
      </w:r>
      <w:r>
        <w:rPr>
          <w:rFonts w:eastAsia="Times New Roman" w:cs="Times New Roman"/>
          <w:szCs w:val="24"/>
        </w:rPr>
        <w:t>ότι τις ξορκίζετε.</w:t>
      </w:r>
    </w:p>
    <w:p w14:paraId="3739515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Ανοίγετε, κύριοι Υπουργοί, κορ</w:t>
      </w:r>
      <w:r>
        <w:rPr>
          <w:rFonts w:eastAsia="Times New Roman" w:cs="Times New Roman"/>
          <w:szCs w:val="24"/>
        </w:rPr>
        <w:t xml:space="preserve">υφαία ζητήματα, χωρίς καμμία διαβούλευση, χωρίς κανέναν κοινωνικό διάλογο, χωρίς αίσθημα ευθύνης, όπως το </w:t>
      </w:r>
      <w:r>
        <w:rPr>
          <w:rFonts w:eastAsia="Times New Roman" w:cs="Times New Roman"/>
          <w:szCs w:val="24"/>
        </w:rPr>
        <w:t>σ</w:t>
      </w:r>
      <w:r>
        <w:rPr>
          <w:rFonts w:eastAsia="Times New Roman" w:cs="Times New Roman"/>
          <w:szCs w:val="24"/>
        </w:rPr>
        <w:t>κοπιανό, τις σχέσεις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Κράτους, τη </w:t>
      </w:r>
      <w:r>
        <w:rPr>
          <w:rFonts w:eastAsia="Times New Roman" w:cs="Times New Roman"/>
          <w:szCs w:val="24"/>
        </w:rPr>
        <w:t>Σ</w:t>
      </w:r>
      <w:r>
        <w:rPr>
          <w:rFonts w:eastAsia="Times New Roman" w:cs="Times New Roman"/>
          <w:szCs w:val="24"/>
        </w:rPr>
        <w:t xml:space="preserve">υνταγματική </w:t>
      </w:r>
      <w:r>
        <w:rPr>
          <w:rFonts w:eastAsia="Times New Roman" w:cs="Times New Roman"/>
          <w:szCs w:val="24"/>
        </w:rPr>
        <w:t>Α</w:t>
      </w:r>
      <w:r>
        <w:rPr>
          <w:rFonts w:eastAsia="Times New Roman" w:cs="Times New Roman"/>
          <w:szCs w:val="24"/>
        </w:rPr>
        <w:t>ναθεώρηση, τις τομές στην αυτοδιοίκηση. Μάλιστα, με τον «</w:t>
      </w:r>
      <w:r>
        <w:rPr>
          <w:rFonts w:eastAsia="Times New Roman" w:cs="Times New Roman"/>
          <w:szCs w:val="24"/>
        </w:rPr>
        <w:t>ΚΛΕΙΣΘΕΝΗ</w:t>
      </w:r>
      <w:r>
        <w:rPr>
          <w:rFonts w:eastAsia="Times New Roman" w:cs="Times New Roman"/>
          <w:szCs w:val="24"/>
        </w:rPr>
        <w:t xml:space="preserve">» βλέπουμε τι; Δίνονται </w:t>
      </w:r>
      <w:r>
        <w:rPr>
          <w:rFonts w:eastAsia="Times New Roman" w:cs="Times New Roman"/>
          <w:szCs w:val="24"/>
        </w:rPr>
        <w:t>αρμοδιότητες ξανά στην τοπική αυτοδιοίκηση χωρίς πόρους. Τα συμπεράσματα δικά σας, λοιπόν.</w:t>
      </w:r>
    </w:p>
    <w:p w14:paraId="3739515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όλα αυτά, γιατί; Για αγορά πολιτικού χρόνου. Ταυτόχρονα, τεράστια είναι τα αδιέξοδα στην κοινωνία, στη νεολαία, στους συνταξιούχους, στους μισθωτούς, στους μικρο</w:t>
      </w:r>
      <w:r>
        <w:rPr>
          <w:rFonts w:eastAsia="Times New Roman" w:cs="Times New Roman"/>
          <w:szCs w:val="24"/>
        </w:rPr>
        <w:t>επαγγελματίες.</w:t>
      </w:r>
    </w:p>
    <w:p w14:paraId="3739515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έναν προϋπολογισμό που εμφανίζεται ως πρώτος μεταμνημονιακός και θα έπρεπε εδώ αυτός να είναι αναπτυξιακός και να οδηγεί πραγματικά στις αγορές. Απεναντίας, όμως, τι βλέπουμε; Ο προϋπολογισμός του 2019</w:t>
      </w:r>
      <w:r>
        <w:rPr>
          <w:rFonts w:eastAsia="Times New Roman" w:cs="Times New Roman"/>
          <w:szCs w:val="24"/>
        </w:rPr>
        <w:t xml:space="preserve"> ενσωματώνει σωρευτικά όλα τα μέτρα, φόρους και περικοπές, του τρίτου αχρείαστου μνημονίου, καθώς και του μεσοπρόθεσμου, κάτι το οποίο ανέρχεται σε 29,3 δισεκατομμύρια ευρώ.</w:t>
      </w:r>
    </w:p>
    <w:p w14:paraId="3739515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Είναι προϋπολογισμός, λοιπόν, δέσμιος των υπερπλεονασμάτων και δημοσιονομικά μνημο</w:t>
      </w:r>
      <w:r>
        <w:rPr>
          <w:rFonts w:eastAsia="Times New Roman" w:cs="Times New Roman"/>
          <w:szCs w:val="24"/>
        </w:rPr>
        <w:t>νιακός.</w:t>
      </w:r>
    </w:p>
    <w:p w14:paraId="3739515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ανάπτυξη σημαίνει ουσιαστικές μεταρρυθμίσεις στο κράτος, κίνητρα για επενδύσεις με ελκυστικές προτάσεις σε ξένους και εγχώριους επενδυτές, κίνητρα ώστε οι νέοι άνθρωποι που έφυγαν από τη χώρα προς αναζήτηση εργασίας στ</w:t>
      </w:r>
      <w:r>
        <w:rPr>
          <w:rFonts w:eastAsia="Times New Roman" w:cs="Times New Roman"/>
          <w:szCs w:val="24"/>
        </w:rPr>
        <w:t>ο εξωτερικό να γυρίσουν πάλι πίσω, στήριξη του πρωτογενούς τομέα για ουσιαστική παραγωγική ανασυγκρότηση, στήριξη του τουρισμού, στήριξη της ναυτιλίας, στήριξη της ενέργειας, κατάργηση της πολυνομίας και της γραφειοκρατίας, που είναι πραγματικά ο μεγάλος ε</w:t>
      </w:r>
      <w:r>
        <w:rPr>
          <w:rFonts w:eastAsia="Times New Roman" w:cs="Times New Roman"/>
          <w:szCs w:val="24"/>
        </w:rPr>
        <w:t>χθρός της ανάπτυξης.</w:t>
      </w:r>
    </w:p>
    <w:p w14:paraId="3739515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Να θυμίσω ότι από το 2015 έως σήμερα όλες οι προβλέψεις σας για την ανάπτυξη από τους προϋπολογισμούς που καταθέσατε δεν επαληθεύτηκαν. Ωστόσο, σήμερα προκρίνετε πλεονάσματα με την αύξηση έμμεσων φόρων και τη συντριβή της μεσαίας </w:t>
      </w:r>
      <w:r>
        <w:rPr>
          <w:rFonts w:eastAsia="Times New Roman" w:cs="Times New Roman"/>
          <w:szCs w:val="24"/>
        </w:rPr>
        <w:t>τάξης. Την ίδια στιγμή οι ληξιπρόθεσμες οφειλές του δημοσίου προς τους ιδιώτες ανέρχονται στα 2,6 δισεκατομμύρια, όταν με τη δόση των 6 δισεκατομμυρίων που πήρε η χώρα από τον Ευρωπαϊκό Μηχανισμό Σταθερότητας έπρεπε να έχουν μηδενιστεί έως τις 20 Αυγούστου</w:t>
      </w:r>
      <w:r>
        <w:rPr>
          <w:rFonts w:eastAsia="Times New Roman" w:cs="Times New Roman"/>
          <w:szCs w:val="24"/>
        </w:rPr>
        <w:t xml:space="preserve"> του 2018.</w:t>
      </w:r>
    </w:p>
    <w:p w14:paraId="3739516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Εσείς, απεναντίας, μειώνετε κατά 550 εκατομμύρια το Πρόγραμμα Δημοσίων Επενδύσεων, που είναι ο βασικός άξονας για την ανάπτυξη της χώρας. Τα συμπεράσματα, λοιπόν, δικά σας.</w:t>
      </w:r>
    </w:p>
    <w:p w14:paraId="3739516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προϋπολογισμός του 2019 δημιουργεί ένα ο</w:t>
      </w:r>
      <w:r>
        <w:rPr>
          <w:rFonts w:eastAsia="Times New Roman" w:cs="Times New Roman"/>
          <w:szCs w:val="24"/>
        </w:rPr>
        <w:t>ικονομικό στέγνωμα στην αγορά και έλλειψη ρευστότητας και ταυτόχρονα, προβλέπει μείωση δαπανών του κοινωνικού προϋπολογισμού κατά 470 εκατομμύρια, όπως τα επιδόματα ανεργίας του ΟΑΕΔ και οι παροχές ασθένειας του ΕΟΠΥΥ. Άρα το κοινωνικό κράτος στο απόσπασμα</w:t>
      </w:r>
      <w:r>
        <w:rPr>
          <w:rFonts w:eastAsia="Times New Roman" w:cs="Times New Roman"/>
          <w:szCs w:val="24"/>
        </w:rPr>
        <w:t>!</w:t>
      </w:r>
    </w:p>
    <w:p w14:paraId="3739516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Ομιλεί η Κυβέρνηση για τη μείωση της ανεργίας τη στιγμή που δεν δημιουργούνται προϋποθέσεις για βιώσιμες θέσεις εργασίας και μακροχρόνια απασχόληση. Αντιθέτως, αυξάνεται η μερική απασχόληση, καθώς και η ωριαία απασχόληση.</w:t>
      </w:r>
    </w:p>
    <w:p w14:paraId="3739516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Κύριοι συνάδελφοι, μιλάμε για το</w:t>
      </w:r>
      <w:r>
        <w:rPr>
          <w:rFonts w:eastAsia="Times New Roman" w:cs="Times New Roman"/>
          <w:szCs w:val="24"/>
        </w:rPr>
        <w:t xml:space="preserve"> δημογραφικό πρόβλημα και ερωτώ: Ποιο νέο ζευγάρι μπορεί σήμερα να κάνει οικογένεια; Ποιο νέο ζευγάρι μπορεί σήμερα να βάλει στο μυαλό του ότι μπορεί πραγματικά να στήσει ένα νοικοκυριό; Ποια η στήριξή μας στους πολύτεκνους; Ποια η στήριξή μας στους τρίτεκ</w:t>
      </w:r>
      <w:r>
        <w:rPr>
          <w:rFonts w:eastAsia="Times New Roman" w:cs="Times New Roman"/>
          <w:szCs w:val="24"/>
        </w:rPr>
        <w:t>νους; Καθ</w:t>
      </w:r>
      <w:r>
        <w:rPr>
          <w:rFonts w:eastAsia="Times New Roman" w:cs="Times New Roman"/>
          <w:szCs w:val="24"/>
        </w:rPr>
        <w:t xml:space="preserve">’ </w:t>
      </w:r>
      <w:r>
        <w:rPr>
          <w:rFonts w:eastAsia="Times New Roman" w:cs="Times New Roman"/>
          <w:szCs w:val="24"/>
        </w:rPr>
        <w:t>ότι τρίτεκνος, γνωρίζω τις ανάγκες μιας οικογένειας με τρία παιδιά. Ουσιαστικά, καμμία στήριξη. Η Ελλάδα γηράσκει και εμείς παρατηρούμε απλώς. Ντροπή! Τίποτε άλλο.</w:t>
      </w:r>
    </w:p>
    <w:p w14:paraId="3739516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Ανεργία. Να θυμίσω ότι το Διεθνές Γραφείο Εργασίας σε πρόσφατη ανακοίνωση έρευνας</w:t>
      </w:r>
      <w:r>
        <w:rPr>
          <w:rFonts w:eastAsia="Times New Roman" w:cs="Times New Roman"/>
          <w:szCs w:val="24"/>
        </w:rPr>
        <w:t xml:space="preserve"> διαπίστωσε ότι στην Ελλάδα οι μισθοί μειώθηκαν κατά 3,7% το 2017.</w:t>
      </w:r>
    </w:p>
    <w:p w14:paraId="37395165" w14:textId="77777777" w:rsidR="00B27939" w:rsidRDefault="00D93F4B">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739516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Μιλάει η Κυβέρνηση για μείωση της φορολογίας των επιχειρήσεων, όταν η ίδια αύξησε τον συντελεστή φορολογί</w:t>
      </w:r>
      <w:r>
        <w:rPr>
          <w:rFonts w:eastAsia="Times New Roman" w:cs="Times New Roman"/>
          <w:szCs w:val="24"/>
        </w:rPr>
        <w:t>ας κατά 29%. Μιλάει για κατάργηση του Ειδικού Φόρου Κατανάλωσης στο κρασί, όταν η ίδια θεσμοθέτησε την επιβάρυνση αυτή. Μιλάει για την ακύρωση της περικοπής των συντάξεων από 1-1-2019, που ψηφίσαμε προ ημερών, όταν η ίδια επέλεξε να θεσμοθετήσει τις περικο</w:t>
      </w:r>
      <w:r>
        <w:rPr>
          <w:rFonts w:eastAsia="Times New Roman" w:cs="Times New Roman"/>
          <w:szCs w:val="24"/>
        </w:rPr>
        <w:t xml:space="preserve">πές με τον </w:t>
      </w:r>
      <w:r>
        <w:rPr>
          <w:rFonts w:eastAsia="Times New Roman" w:cs="Times New Roman"/>
          <w:szCs w:val="24"/>
        </w:rPr>
        <w:t>ν</w:t>
      </w:r>
      <w:r>
        <w:rPr>
          <w:rFonts w:eastAsia="Times New Roman" w:cs="Times New Roman"/>
          <w:szCs w:val="24"/>
        </w:rPr>
        <w:t>όμο Κατρούγκαλου, όπου κατήργησε το ΕΚΑΣ και έκανε τις συντάξεις χηρείας επιδόματα. Δηλαδή, φάσκουμε και αντιφάσκουμε.</w:t>
      </w:r>
    </w:p>
    <w:p w14:paraId="3739516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η οικονομική κρίση παραμένει. Δημοσιονομικά τα μνημόνια δεν τελείωσαν. Είναι εδώ ενσωματωμένα στον προ</w:t>
      </w:r>
      <w:r>
        <w:rPr>
          <w:rFonts w:eastAsia="Times New Roman" w:cs="Times New Roman"/>
          <w:szCs w:val="24"/>
        </w:rPr>
        <w:t>ϋπολογισμό που καταθέτετε. Ποια η διαπίστωση; Κυβερνάτε με βάση τις δημοσκοπήσεις. Οι παροχές των τελευταίων ημερών, άλλωστε, το επιβεβαιώνουν. Η χώρα, όμως, δεν μπορεί να σέρνεται μέσα σε ένα αβέβαιο περιβάλλον, με ανασφάλεια και αδιέξοδα. Χρειάζεται εθνι</w:t>
      </w:r>
      <w:r>
        <w:rPr>
          <w:rFonts w:eastAsia="Times New Roman" w:cs="Times New Roman"/>
          <w:szCs w:val="24"/>
        </w:rPr>
        <w:t>κή συνεννόηση και εθνική ευθύνη.</w:t>
      </w:r>
    </w:p>
    <w:p w14:paraId="3739516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Όμως, αγαπητοί συνάδελφοι, θέλω να τονίσω ότι οι δημοσκοπήσεις δεν εκλέγουν κυβερνήσεις και εμείς είμαστε βέβαιοι ότι αυτό το μπρα ντε φερ μεταξύ ΣΥΡΙΖΑ και Νέας Δημοκρατίας δεν οδηγεί πουθενά. Το Κίνημα Αλλαγής μπορεί και </w:t>
      </w:r>
      <w:r>
        <w:rPr>
          <w:rFonts w:eastAsia="Times New Roman" w:cs="Times New Roman"/>
          <w:szCs w:val="24"/>
        </w:rPr>
        <w:t>θα κάνει την ανατροπή.</w:t>
      </w:r>
    </w:p>
    <w:p w14:paraId="3739516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Αγαπητοί συνάδελφοι, εμείς, το Κίνημα Αλλαγής, είμαστε η παράταξη που έκτισε το κοινωνικό κράτος, η παράταξη που άλλαξε πραγματικά την Ελλάδα, το κόμμα που σήκωσε το βάρος να μη χρεοκοπήσει η πατρίδα, όταν εσείς όλοι εδώ ήσασταν αντι</w:t>
      </w:r>
      <w:r>
        <w:rPr>
          <w:rFonts w:eastAsia="Times New Roman" w:cs="Times New Roman"/>
          <w:szCs w:val="24"/>
        </w:rPr>
        <w:t>μνημονιακές φωνές στο Σύνταγμα. Μάλιστα, να θυμίσω τι κάνατε τότε: Πετροβολούσατε την Κυβέρνηση και την Κοινοβουλευτική Ομάδα του ΠΑΣΟΚ, που σήκωσε μόνη της, αυτή η ηρωική ομάδα, το βάρος να μη χρεοκοπήσει η πατρίδα.</w:t>
      </w:r>
    </w:p>
    <w:p w14:paraId="3739516A" w14:textId="77777777" w:rsidR="00B27939" w:rsidRDefault="00D93F4B">
      <w:pPr>
        <w:spacing w:after="0" w:line="600" w:lineRule="auto"/>
        <w:ind w:firstLine="720"/>
        <w:jc w:val="both"/>
        <w:rPr>
          <w:rFonts w:eastAsia="Times New Roman"/>
          <w:szCs w:val="24"/>
        </w:rPr>
      </w:pPr>
      <w:r>
        <w:rPr>
          <w:rFonts w:eastAsia="Times New Roman"/>
          <w:szCs w:val="24"/>
        </w:rPr>
        <w:t>Γ</w:t>
      </w:r>
      <w:r w:rsidRPr="00A82447">
        <w:rPr>
          <w:rFonts w:eastAsia="Times New Roman"/>
          <w:szCs w:val="24"/>
        </w:rPr>
        <w:t>ιατί στη συνέχεια</w:t>
      </w:r>
      <w:r>
        <w:rPr>
          <w:rFonts w:eastAsia="Times New Roman"/>
          <w:szCs w:val="24"/>
        </w:rPr>
        <w:t>,</w:t>
      </w:r>
      <w:r w:rsidRPr="00A82447">
        <w:rPr>
          <w:rFonts w:eastAsia="Times New Roman"/>
          <w:szCs w:val="24"/>
        </w:rPr>
        <w:t xml:space="preserve"> φυσικά</w:t>
      </w:r>
      <w:r>
        <w:rPr>
          <w:rFonts w:eastAsia="Times New Roman"/>
          <w:szCs w:val="24"/>
        </w:rPr>
        <w:t>,</w:t>
      </w:r>
      <w:r w:rsidRPr="00A82447">
        <w:rPr>
          <w:rFonts w:eastAsia="Times New Roman"/>
          <w:szCs w:val="24"/>
        </w:rPr>
        <w:t xml:space="preserve"> </w:t>
      </w:r>
      <w:r>
        <w:rPr>
          <w:rFonts w:eastAsia="Times New Roman"/>
          <w:szCs w:val="24"/>
        </w:rPr>
        <w:t xml:space="preserve">ήρθατε </w:t>
      </w:r>
      <w:r w:rsidRPr="00A82447">
        <w:rPr>
          <w:rFonts w:eastAsia="Times New Roman"/>
          <w:szCs w:val="24"/>
        </w:rPr>
        <w:t>κι ε</w:t>
      </w:r>
      <w:r w:rsidRPr="00A82447">
        <w:rPr>
          <w:rFonts w:eastAsia="Times New Roman"/>
          <w:szCs w:val="24"/>
        </w:rPr>
        <w:t>σείς στο</w:t>
      </w:r>
      <w:r>
        <w:rPr>
          <w:rFonts w:eastAsia="Times New Roman"/>
          <w:szCs w:val="24"/>
        </w:rPr>
        <w:t>ν</w:t>
      </w:r>
      <w:r w:rsidRPr="00A82447">
        <w:rPr>
          <w:rFonts w:eastAsia="Times New Roman"/>
          <w:szCs w:val="24"/>
        </w:rPr>
        <w:t xml:space="preserve"> δρόμο το</w:t>
      </w:r>
      <w:r>
        <w:rPr>
          <w:rFonts w:eastAsia="Times New Roman"/>
          <w:szCs w:val="24"/>
        </w:rPr>
        <w:t>ν</w:t>
      </w:r>
      <w:r w:rsidRPr="00A82447">
        <w:rPr>
          <w:rFonts w:eastAsia="Times New Roman"/>
          <w:szCs w:val="24"/>
        </w:rPr>
        <w:t xml:space="preserve"> ορθόδοξο και στο δρόμο της εθνικής στρατηγικής που χαράξ</w:t>
      </w:r>
      <w:r>
        <w:rPr>
          <w:rFonts w:eastAsia="Times New Roman"/>
          <w:szCs w:val="24"/>
        </w:rPr>
        <w:t xml:space="preserve">αμε </w:t>
      </w:r>
      <w:r w:rsidRPr="00A82447">
        <w:rPr>
          <w:rFonts w:eastAsia="Times New Roman"/>
          <w:szCs w:val="24"/>
        </w:rPr>
        <w:t>εμείς ήρθατε όλοι οι υπόλοιποι</w:t>
      </w:r>
      <w:r>
        <w:rPr>
          <w:rFonts w:eastAsia="Times New Roman"/>
          <w:szCs w:val="24"/>
        </w:rPr>
        <w:t>.</w:t>
      </w:r>
    </w:p>
    <w:p w14:paraId="3739516B" w14:textId="77777777" w:rsidR="00B27939" w:rsidRDefault="00D93F4B">
      <w:pPr>
        <w:spacing w:after="0" w:line="600" w:lineRule="auto"/>
        <w:ind w:firstLine="720"/>
        <w:jc w:val="both"/>
        <w:rPr>
          <w:rFonts w:eastAsia="Times New Roman"/>
          <w:szCs w:val="24"/>
        </w:rPr>
      </w:pPr>
      <w:r>
        <w:rPr>
          <w:rFonts w:eastAsia="Times New Roman"/>
          <w:szCs w:val="24"/>
        </w:rPr>
        <w:t>Σ</w:t>
      </w:r>
      <w:r w:rsidRPr="00A82447">
        <w:rPr>
          <w:rFonts w:eastAsia="Times New Roman"/>
          <w:szCs w:val="24"/>
        </w:rPr>
        <w:t xml:space="preserve">ήμερα το </w:t>
      </w:r>
      <w:r>
        <w:rPr>
          <w:rFonts w:eastAsia="Times New Roman"/>
          <w:szCs w:val="24"/>
        </w:rPr>
        <w:t>Κ</w:t>
      </w:r>
      <w:r w:rsidRPr="00A82447">
        <w:rPr>
          <w:rFonts w:eastAsia="Times New Roman"/>
          <w:szCs w:val="24"/>
        </w:rPr>
        <w:t xml:space="preserve">ίνημα </w:t>
      </w:r>
      <w:r>
        <w:rPr>
          <w:rFonts w:eastAsia="Times New Roman"/>
          <w:szCs w:val="24"/>
        </w:rPr>
        <w:t>Α</w:t>
      </w:r>
      <w:r w:rsidRPr="00A82447">
        <w:rPr>
          <w:rFonts w:eastAsia="Times New Roman"/>
          <w:szCs w:val="24"/>
        </w:rPr>
        <w:t>λλαγής</w:t>
      </w:r>
      <w:r>
        <w:rPr>
          <w:rFonts w:eastAsia="Times New Roman"/>
          <w:szCs w:val="24"/>
        </w:rPr>
        <w:t xml:space="preserve">, το ΠΑΣΟΚ, </w:t>
      </w:r>
      <w:r w:rsidRPr="00A82447">
        <w:rPr>
          <w:rFonts w:eastAsia="Times New Roman"/>
          <w:szCs w:val="24"/>
        </w:rPr>
        <w:t>εγγυάται την ανάπτυξη</w:t>
      </w:r>
      <w:r>
        <w:rPr>
          <w:rFonts w:eastAsia="Times New Roman"/>
          <w:szCs w:val="24"/>
        </w:rPr>
        <w:t>,</w:t>
      </w:r>
      <w:r w:rsidRPr="00A82447">
        <w:rPr>
          <w:rFonts w:eastAsia="Times New Roman"/>
          <w:szCs w:val="24"/>
        </w:rPr>
        <w:t xml:space="preserve"> την κοινωνική δικαιοσύνη</w:t>
      </w:r>
      <w:r>
        <w:rPr>
          <w:rFonts w:eastAsia="Times New Roman"/>
          <w:szCs w:val="24"/>
        </w:rPr>
        <w:t>, την ευημερία</w:t>
      </w:r>
      <w:r w:rsidRPr="00A82447">
        <w:rPr>
          <w:rFonts w:eastAsia="Times New Roman"/>
          <w:szCs w:val="24"/>
        </w:rPr>
        <w:t xml:space="preserve"> της πατρίδας</w:t>
      </w:r>
      <w:r>
        <w:rPr>
          <w:rFonts w:eastAsia="Times New Roman"/>
          <w:szCs w:val="24"/>
        </w:rPr>
        <w:t>, με το ολοκληρωμένο</w:t>
      </w:r>
      <w:r w:rsidRPr="00A82447">
        <w:rPr>
          <w:rFonts w:eastAsia="Times New Roman"/>
          <w:szCs w:val="24"/>
        </w:rPr>
        <w:t xml:space="preserve"> πρόγραμμ</w:t>
      </w:r>
      <w:r>
        <w:rPr>
          <w:rFonts w:eastAsia="Times New Roman"/>
          <w:szCs w:val="24"/>
        </w:rPr>
        <w:t>ά μας</w:t>
      </w:r>
      <w:r w:rsidRPr="00A82447">
        <w:rPr>
          <w:rFonts w:eastAsia="Times New Roman"/>
          <w:szCs w:val="24"/>
        </w:rPr>
        <w:t xml:space="preserve"> </w:t>
      </w:r>
      <w:r>
        <w:rPr>
          <w:rFonts w:eastAsia="Times New Roman"/>
          <w:szCs w:val="24"/>
        </w:rPr>
        <w:t>«Σ</w:t>
      </w:r>
      <w:r w:rsidRPr="00A82447">
        <w:rPr>
          <w:rFonts w:eastAsia="Times New Roman"/>
          <w:szCs w:val="24"/>
        </w:rPr>
        <w:t xml:space="preserve">χέδιο </w:t>
      </w:r>
      <w:r>
        <w:rPr>
          <w:rFonts w:eastAsia="Times New Roman"/>
          <w:szCs w:val="24"/>
        </w:rPr>
        <w:t>Ελλάδα».</w:t>
      </w:r>
    </w:p>
    <w:p w14:paraId="3739516C" w14:textId="77777777" w:rsidR="00B27939" w:rsidRDefault="00D93F4B">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Κωνσταντόπουλε, κλείστε, παρακαλώ.</w:t>
      </w:r>
    </w:p>
    <w:p w14:paraId="3739516D" w14:textId="77777777" w:rsidR="00B27939" w:rsidRDefault="00D93F4B">
      <w:pPr>
        <w:spacing w:after="0" w:line="600" w:lineRule="auto"/>
        <w:ind w:firstLine="720"/>
        <w:jc w:val="both"/>
        <w:rPr>
          <w:rFonts w:eastAsia="Times New Roman"/>
          <w:szCs w:val="24"/>
        </w:rPr>
      </w:pPr>
      <w:r>
        <w:rPr>
          <w:rFonts w:eastAsia="Times New Roman"/>
          <w:b/>
          <w:szCs w:val="24"/>
        </w:rPr>
        <w:t>ΔΗΜΗΤΡΙΟΣ ΚΩΝΣΤΑΝΤΟΠΟΥΛΟΣ:</w:t>
      </w:r>
      <w:r w:rsidRPr="00A82447">
        <w:rPr>
          <w:rFonts w:eastAsia="Times New Roman"/>
          <w:szCs w:val="24"/>
        </w:rPr>
        <w:t xml:space="preserve"> </w:t>
      </w:r>
      <w:r>
        <w:rPr>
          <w:rFonts w:eastAsia="Times New Roman"/>
          <w:szCs w:val="24"/>
        </w:rPr>
        <w:t>Κλείνω, κύριε Πρόεδρε.</w:t>
      </w:r>
      <w:r w:rsidRPr="00A82447">
        <w:rPr>
          <w:rFonts w:eastAsia="Times New Roman"/>
          <w:szCs w:val="24"/>
        </w:rPr>
        <w:t xml:space="preserve"> </w:t>
      </w:r>
    </w:p>
    <w:p w14:paraId="3739516E" w14:textId="77777777" w:rsidR="00B27939" w:rsidRDefault="00D93F4B">
      <w:pPr>
        <w:spacing w:after="0" w:line="600" w:lineRule="auto"/>
        <w:ind w:firstLine="720"/>
        <w:jc w:val="both"/>
        <w:rPr>
          <w:rFonts w:eastAsia="Times New Roman"/>
          <w:szCs w:val="24"/>
        </w:rPr>
      </w:pPr>
      <w:r>
        <w:rPr>
          <w:rFonts w:eastAsia="Times New Roman"/>
          <w:szCs w:val="24"/>
        </w:rPr>
        <w:t xml:space="preserve">Εμείς με το «Σχέδιο Ελλάδα», το </w:t>
      </w:r>
      <w:r w:rsidRPr="00A82447">
        <w:rPr>
          <w:rFonts w:eastAsia="Times New Roman"/>
          <w:szCs w:val="24"/>
        </w:rPr>
        <w:t xml:space="preserve">πρόγραμμά </w:t>
      </w:r>
      <w:r>
        <w:rPr>
          <w:rFonts w:eastAsia="Times New Roman"/>
          <w:szCs w:val="24"/>
        </w:rPr>
        <w:t>μας,</w:t>
      </w:r>
      <w:r w:rsidRPr="00A82447">
        <w:rPr>
          <w:rFonts w:eastAsia="Times New Roman"/>
          <w:szCs w:val="24"/>
        </w:rPr>
        <w:t xml:space="preserve"> περιορίζ</w:t>
      </w:r>
      <w:r>
        <w:rPr>
          <w:rFonts w:eastAsia="Times New Roman"/>
          <w:szCs w:val="24"/>
        </w:rPr>
        <w:t>ουμε</w:t>
      </w:r>
      <w:r w:rsidRPr="00A82447">
        <w:rPr>
          <w:rFonts w:eastAsia="Times New Roman"/>
          <w:szCs w:val="24"/>
        </w:rPr>
        <w:t xml:space="preserve"> </w:t>
      </w:r>
      <w:r>
        <w:rPr>
          <w:rFonts w:eastAsia="Times New Roman"/>
          <w:szCs w:val="24"/>
        </w:rPr>
        <w:t>την</w:t>
      </w:r>
      <w:r w:rsidRPr="00A82447">
        <w:rPr>
          <w:rFonts w:eastAsia="Times New Roman"/>
          <w:szCs w:val="24"/>
        </w:rPr>
        <w:t xml:space="preserve"> υπερφορολόγηση</w:t>
      </w:r>
      <w:r>
        <w:rPr>
          <w:rFonts w:eastAsia="Times New Roman"/>
          <w:szCs w:val="24"/>
        </w:rPr>
        <w:t>,</w:t>
      </w:r>
      <w:r w:rsidRPr="00A82447">
        <w:rPr>
          <w:rFonts w:eastAsia="Times New Roman"/>
          <w:szCs w:val="24"/>
        </w:rPr>
        <w:t xml:space="preserve"> τη λιτότητα</w:t>
      </w:r>
      <w:r>
        <w:rPr>
          <w:rFonts w:eastAsia="Times New Roman"/>
          <w:szCs w:val="24"/>
        </w:rPr>
        <w:t>. Προτάσσουμε α</w:t>
      </w:r>
      <w:r w:rsidRPr="00A82447">
        <w:rPr>
          <w:rFonts w:eastAsia="Times New Roman"/>
          <w:szCs w:val="24"/>
        </w:rPr>
        <w:t xml:space="preserve">πέναντι στην κρίση </w:t>
      </w:r>
      <w:r>
        <w:rPr>
          <w:rFonts w:eastAsia="Times New Roman"/>
          <w:szCs w:val="24"/>
        </w:rPr>
        <w:t>την</w:t>
      </w:r>
      <w:r w:rsidRPr="00A82447">
        <w:rPr>
          <w:rFonts w:eastAsia="Times New Roman"/>
          <w:szCs w:val="24"/>
        </w:rPr>
        <w:t xml:space="preserve"> ανάπτυξη και στηρίζουμε</w:t>
      </w:r>
      <w:r>
        <w:rPr>
          <w:rFonts w:eastAsia="Times New Roman"/>
          <w:szCs w:val="24"/>
        </w:rPr>
        <w:t>,</w:t>
      </w:r>
      <w:r w:rsidRPr="00A82447">
        <w:rPr>
          <w:rFonts w:eastAsia="Times New Roman"/>
          <w:szCs w:val="24"/>
        </w:rPr>
        <w:t xml:space="preserve"> ταυτόχρονα</w:t>
      </w:r>
      <w:r>
        <w:rPr>
          <w:rFonts w:eastAsia="Times New Roman"/>
          <w:szCs w:val="24"/>
        </w:rPr>
        <w:t>,</w:t>
      </w:r>
      <w:r w:rsidRPr="00A82447">
        <w:rPr>
          <w:rFonts w:eastAsia="Times New Roman"/>
          <w:szCs w:val="24"/>
        </w:rPr>
        <w:t xml:space="preserve"> τις παραγωγικές δυνάμεις της χώρας</w:t>
      </w:r>
      <w:r>
        <w:rPr>
          <w:rFonts w:eastAsia="Times New Roman"/>
          <w:szCs w:val="24"/>
        </w:rPr>
        <w:t>. Έ</w:t>
      </w:r>
      <w:r w:rsidRPr="00A82447">
        <w:rPr>
          <w:rFonts w:eastAsia="Times New Roman"/>
          <w:szCs w:val="24"/>
        </w:rPr>
        <w:t xml:space="preserve">τσι μπορούμε να </w:t>
      </w:r>
      <w:r>
        <w:rPr>
          <w:rFonts w:eastAsia="Times New Roman"/>
          <w:szCs w:val="24"/>
        </w:rPr>
        <w:t>αισιοδοξούμε</w:t>
      </w:r>
      <w:r w:rsidRPr="00A82447">
        <w:rPr>
          <w:rFonts w:eastAsia="Times New Roman"/>
          <w:szCs w:val="24"/>
        </w:rPr>
        <w:t xml:space="preserve"> για το μέλλον</w:t>
      </w:r>
      <w:r>
        <w:rPr>
          <w:rFonts w:eastAsia="Times New Roman"/>
          <w:szCs w:val="24"/>
        </w:rPr>
        <w:t>. Γ</w:t>
      </w:r>
      <w:r w:rsidRPr="00A82447">
        <w:rPr>
          <w:rFonts w:eastAsia="Times New Roman"/>
          <w:szCs w:val="24"/>
        </w:rPr>
        <w:t>ι</w:t>
      </w:r>
      <w:r>
        <w:rPr>
          <w:rFonts w:eastAsia="Times New Roman"/>
          <w:szCs w:val="24"/>
        </w:rPr>
        <w:t>’</w:t>
      </w:r>
      <w:r w:rsidRPr="00A82447">
        <w:rPr>
          <w:rFonts w:eastAsia="Times New Roman"/>
          <w:szCs w:val="24"/>
        </w:rPr>
        <w:t xml:space="preserve"> αυτό </w:t>
      </w:r>
      <w:r>
        <w:rPr>
          <w:rFonts w:eastAsia="Times New Roman"/>
          <w:szCs w:val="24"/>
        </w:rPr>
        <w:t xml:space="preserve">η </w:t>
      </w:r>
      <w:r w:rsidRPr="00A82447">
        <w:rPr>
          <w:rFonts w:eastAsia="Times New Roman"/>
          <w:szCs w:val="24"/>
        </w:rPr>
        <w:t xml:space="preserve">Δημοκρατική </w:t>
      </w:r>
      <w:r>
        <w:rPr>
          <w:rFonts w:eastAsia="Times New Roman"/>
          <w:szCs w:val="24"/>
        </w:rPr>
        <w:t>Συμ</w:t>
      </w:r>
      <w:r w:rsidRPr="00A82447">
        <w:rPr>
          <w:rFonts w:eastAsia="Times New Roman"/>
          <w:szCs w:val="24"/>
        </w:rPr>
        <w:t>παράταξη</w:t>
      </w:r>
      <w:r>
        <w:rPr>
          <w:rFonts w:eastAsia="Times New Roman"/>
          <w:szCs w:val="24"/>
        </w:rPr>
        <w:t xml:space="preserve">, </w:t>
      </w:r>
      <w:r w:rsidRPr="00A82447">
        <w:rPr>
          <w:rFonts w:eastAsia="Times New Roman"/>
          <w:szCs w:val="24"/>
        </w:rPr>
        <w:t xml:space="preserve">το </w:t>
      </w:r>
      <w:r>
        <w:rPr>
          <w:rFonts w:eastAsia="Times New Roman"/>
          <w:szCs w:val="24"/>
        </w:rPr>
        <w:t>Κ</w:t>
      </w:r>
      <w:r w:rsidRPr="00A82447">
        <w:rPr>
          <w:rFonts w:eastAsia="Times New Roman"/>
          <w:szCs w:val="24"/>
        </w:rPr>
        <w:t xml:space="preserve">ίνημα </w:t>
      </w:r>
      <w:r>
        <w:rPr>
          <w:rFonts w:eastAsia="Times New Roman"/>
          <w:szCs w:val="24"/>
        </w:rPr>
        <w:t>Α</w:t>
      </w:r>
      <w:r w:rsidRPr="00A82447">
        <w:rPr>
          <w:rFonts w:eastAsia="Times New Roman"/>
          <w:szCs w:val="24"/>
        </w:rPr>
        <w:t xml:space="preserve">λλαγής </w:t>
      </w:r>
      <w:r>
        <w:rPr>
          <w:rFonts w:eastAsia="Times New Roman"/>
          <w:szCs w:val="24"/>
        </w:rPr>
        <w:t>σ</w:t>
      </w:r>
      <w:r w:rsidRPr="00A82447">
        <w:rPr>
          <w:rFonts w:eastAsia="Times New Roman"/>
          <w:szCs w:val="24"/>
        </w:rPr>
        <w:t xml:space="preserve">ήμερα </w:t>
      </w:r>
      <w:r>
        <w:rPr>
          <w:rFonts w:eastAsia="Times New Roman"/>
          <w:szCs w:val="24"/>
        </w:rPr>
        <w:t xml:space="preserve">δεν </w:t>
      </w:r>
      <w:r w:rsidRPr="00A82447">
        <w:rPr>
          <w:rFonts w:eastAsia="Times New Roman"/>
          <w:szCs w:val="24"/>
        </w:rPr>
        <w:t>είναι μία ακόμη επιλογή</w:t>
      </w:r>
      <w:r>
        <w:rPr>
          <w:rFonts w:eastAsia="Times New Roman"/>
          <w:szCs w:val="24"/>
        </w:rPr>
        <w:t>. Ε</w:t>
      </w:r>
      <w:r w:rsidRPr="00A82447">
        <w:rPr>
          <w:rFonts w:eastAsia="Times New Roman"/>
          <w:szCs w:val="24"/>
        </w:rPr>
        <w:t>ίναι η μόνη λύση που εγγ</w:t>
      </w:r>
      <w:r w:rsidRPr="00A82447">
        <w:rPr>
          <w:rFonts w:eastAsia="Times New Roman"/>
          <w:szCs w:val="24"/>
        </w:rPr>
        <w:t xml:space="preserve">υάται την έξοδο της χώρας από την κρίση </w:t>
      </w:r>
      <w:r>
        <w:rPr>
          <w:rFonts w:eastAsia="Times New Roman"/>
          <w:szCs w:val="24"/>
        </w:rPr>
        <w:t xml:space="preserve">και </w:t>
      </w:r>
      <w:r w:rsidRPr="00A82447">
        <w:rPr>
          <w:rFonts w:eastAsia="Times New Roman"/>
          <w:szCs w:val="24"/>
        </w:rPr>
        <w:t>από τα μνημόνια πραγματικά</w:t>
      </w:r>
      <w:r>
        <w:rPr>
          <w:rFonts w:eastAsia="Times New Roman"/>
          <w:szCs w:val="24"/>
        </w:rPr>
        <w:t>,</w:t>
      </w:r>
      <w:r w:rsidRPr="00A82447">
        <w:rPr>
          <w:rFonts w:eastAsia="Times New Roman"/>
          <w:szCs w:val="24"/>
        </w:rPr>
        <w:t xml:space="preserve"> με όραμα</w:t>
      </w:r>
      <w:r>
        <w:rPr>
          <w:rFonts w:eastAsia="Times New Roman"/>
          <w:szCs w:val="24"/>
        </w:rPr>
        <w:t>,</w:t>
      </w:r>
      <w:r w:rsidRPr="00A82447">
        <w:rPr>
          <w:rFonts w:eastAsia="Times New Roman"/>
          <w:szCs w:val="24"/>
        </w:rPr>
        <w:t xml:space="preserve"> με σχέδιο</w:t>
      </w:r>
      <w:r>
        <w:rPr>
          <w:rFonts w:eastAsia="Times New Roman"/>
          <w:szCs w:val="24"/>
        </w:rPr>
        <w:t>,</w:t>
      </w:r>
      <w:r w:rsidRPr="00A82447">
        <w:rPr>
          <w:rFonts w:eastAsia="Times New Roman"/>
          <w:szCs w:val="24"/>
        </w:rPr>
        <w:t xml:space="preserve"> με στελέχη ικανά να το πετύχουν</w:t>
      </w:r>
      <w:r>
        <w:rPr>
          <w:rFonts w:eastAsia="Times New Roman"/>
          <w:szCs w:val="24"/>
        </w:rPr>
        <w:t>.</w:t>
      </w:r>
    </w:p>
    <w:p w14:paraId="3739516F" w14:textId="77777777" w:rsidR="00B27939" w:rsidRDefault="00D93F4B">
      <w:pPr>
        <w:spacing w:after="0" w:line="600" w:lineRule="auto"/>
        <w:ind w:firstLine="720"/>
        <w:jc w:val="both"/>
        <w:rPr>
          <w:rFonts w:eastAsia="Times New Roman"/>
          <w:b/>
          <w:szCs w:val="24"/>
        </w:rPr>
      </w:pPr>
      <w:r>
        <w:rPr>
          <w:rFonts w:eastAsia="Times New Roman"/>
          <w:b/>
          <w:szCs w:val="24"/>
        </w:rPr>
        <w:t>ΠΡΟΕΔΡΕΥΩΝ (Σπυρίδων Λυκούδης):</w:t>
      </w:r>
      <w:r>
        <w:rPr>
          <w:rFonts w:eastAsia="Times New Roman"/>
          <w:szCs w:val="24"/>
        </w:rPr>
        <w:t xml:space="preserve"> Ολοκληρώστε, κύριε συνάδελφε.</w:t>
      </w:r>
    </w:p>
    <w:p w14:paraId="37395170" w14:textId="77777777" w:rsidR="00B27939" w:rsidRDefault="00D93F4B">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w:t>
      </w:r>
      <w:r w:rsidRPr="00A82447">
        <w:rPr>
          <w:rFonts w:eastAsia="Times New Roman"/>
          <w:szCs w:val="24"/>
        </w:rPr>
        <w:t>αταψηφίζ</w:t>
      </w:r>
      <w:r>
        <w:rPr>
          <w:rFonts w:eastAsia="Times New Roman"/>
          <w:szCs w:val="24"/>
        </w:rPr>
        <w:t>ουμε αυτόν τον προϋπο</w:t>
      </w:r>
      <w:r w:rsidRPr="00A82447">
        <w:rPr>
          <w:rFonts w:eastAsia="Times New Roman"/>
          <w:szCs w:val="24"/>
        </w:rPr>
        <w:t>λογισμό</w:t>
      </w:r>
      <w:r>
        <w:rPr>
          <w:rFonts w:eastAsia="Times New Roman"/>
          <w:szCs w:val="24"/>
        </w:rPr>
        <w:t>,</w:t>
      </w:r>
      <w:r w:rsidRPr="00A82447">
        <w:rPr>
          <w:rFonts w:eastAsia="Times New Roman"/>
          <w:szCs w:val="24"/>
        </w:rPr>
        <w:t xml:space="preserve"> γι</w:t>
      </w:r>
      <w:r w:rsidRPr="00A82447">
        <w:rPr>
          <w:rFonts w:eastAsia="Times New Roman"/>
          <w:szCs w:val="24"/>
        </w:rPr>
        <w:t xml:space="preserve">ατί </w:t>
      </w:r>
      <w:r>
        <w:rPr>
          <w:rFonts w:eastAsia="Times New Roman"/>
          <w:szCs w:val="24"/>
        </w:rPr>
        <w:t xml:space="preserve">δεν </w:t>
      </w:r>
      <w:r w:rsidRPr="00A82447">
        <w:rPr>
          <w:rFonts w:eastAsia="Times New Roman"/>
          <w:szCs w:val="24"/>
        </w:rPr>
        <w:t>οδηγ</w:t>
      </w:r>
      <w:r>
        <w:rPr>
          <w:rFonts w:eastAsia="Times New Roman"/>
          <w:szCs w:val="24"/>
        </w:rPr>
        <w:t>εί στην</w:t>
      </w:r>
      <w:r w:rsidRPr="00A82447">
        <w:rPr>
          <w:rFonts w:eastAsia="Times New Roman"/>
          <w:szCs w:val="24"/>
        </w:rPr>
        <w:t xml:space="preserve"> ανάπτυξη και </w:t>
      </w:r>
      <w:r>
        <w:rPr>
          <w:rFonts w:eastAsia="Times New Roman"/>
          <w:szCs w:val="24"/>
        </w:rPr>
        <w:t xml:space="preserve">γιατί δεν </w:t>
      </w:r>
      <w:r w:rsidRPr="00A82447">
        <w:rPr>
          <w:rFonts w:eastAsia="Times New Roman"/>
          <w:szCs w:val="24"/>
        </w:rPr>
        <w:t>βγάζει τη χώρα από την κρίση και το αδιέξοδο</w:t>
      </w:r>
      <w:r>
        <w:rPr>
          <w:rFonts w:eastAsia="Times New Roman"/>
          <w:szCs w:val="24"/>
        </w:rPr>
        <w:t>.</w:t>
      </w:r>
    </w:p>
    <w:p w14:paraId="37395171" w14:textId="77777777" w:rsidR="00B27939" w:rsidRDefault="00D93F4B">
      <w:pPr>
        <w:spacing w:after="0" w:line="600" w:lineRule="auto"/>
        <w:ind w:firstLine="720"/>
        <w:jc w:val="both"/>
        <w:rPr>
          <w:rFonts w:eastAsia="Times New Roman"/>
          <w:szCs w:val="24"/>
        </w:rPr>
      </w:pPr>
      <w:r>
        <w:rPr>
          <w:rFonts w:eastAsia="Times New Roman"/>
          <w:szCs w:val="24"/>
        </w:rPr>
        <w:t>Κ</w:t>
      </w:r>
      <w:r w:rsidRPr="00A82447">
        <w:rPr>
          <w:rFonts w:eastAsia="Times New Roman"/>
          <w:szCs w:val="24"/>
        </w:rPr>
        <w:t>υρίες και κύριοι συνάδελφοι</w:t>
      </w:r>
      <w:r>
        <w:rPr>
          <w:rFonts w:eastAsia="Times New Roman"/>
          <w:szCs w:val="24"/>
        </w:rPr>
        <w:t>,</w:t>
      </w:r>
      <w:r w:rsidRPr="00A82447">
        <w:rPr>
          <w:rFonts w:eastAsia="Times New Roman"/>
          <w:szCs w:val="24"/>
        </w:rPr>
        <w:t xml:space="preserve"> κλείνοντας</w:t>
      </w:r>
      <w:r>
        <w:rPr>
          <w:rFonts w:eastAsia="Times New Roman"/>
          <w:szCs w:val="24"/>
        </w:rPr>
        <w:t>,</w:t>
      </w:r>
      <w:r w:rsidRPr="00A82447">
        <w:rPr>
          <w:rFonts w:eastAsia="Times New Roman"/>
          <w:szCs w:val="24"/>
        </w:rPr>
        <w:t xml:space="preserve"> καταδικάζ</w:t>
      </w:r>
      <w:r>
        <w:rPr>
          <w:rFonts w:eastAsia="Times New Roman"/>
          <w:szCs w:val="24"/>
        </w:rPr>
        <w:t xml:space="preserve">ω με </w:t>
      </w:r>
      <w:r w:rsidRPr="00A82447">
        <w:rPr>
          <w:rFonts w:eastAsia="Times New Roman"/>
          <w:szCs w:val="24"/>
        </w:rPr>
        <w:t xml:space="preserve">τη σειρά μου το </w:t>
      </w:r>
      <w:r>
        <w:rPr>
          <w:rFonts w:eastAsia="Times New Roman"/>
          <w:szCs w:val="24"/>
        </w:rPr>
        <w:t xml:space="preserve">τρομοκρατικό </w:t>
      </w:r>
      <w:r w:rsidRPr="00A82447">
        <w:rPr>
          <w:rFonts w:eastAsia="Times New Roman"/>
          <w:szCs w:val="24"/>
        </w:rPr>
        <w:t xml:space="preserve">χτύπημα </w:t>
      </w:r>
      <w:r>
        <w:rPr>
          <w:rFonts w:eastAsia="Times New Roman"/>
          <w:szCs w:val="24"/>
        </w:rPr>
        <w:t xml:space="preserve">στον </w:t>
      </w:r>
      <w:r>
        <w:rPr>
          <w:rFonts w:eastAsia="Times New Roman"/>
          <w:szCs w:val="24"/>
        </w:rPr>
        <w:t>«</w:t>
      </w:r>
      <w:r>
        <w:rPr>
          <w:rFonts w:eastAsia="Times New Roman"/>
          <w:szCs w:val="24"/>
        </w:rPr>
        <w:t>ΣΚΑΪ</w:t>
      </w:r>
      <w:r>
        <w:rPr>
          <w:rFonts w:eastAsia="Times New Roman"/>
          <w:szCs w:val="24"/>
        </w:rPr>
        <w:t>»</w:t>
      </w:r>
      <w:r>
        <w:rPr>
          <w:rFonts w:eastAsia="Times New Roman"/>
          <w:szCs w:val="24"/>
        </w:rPr>
        <w:t>. Ε</w:t>
      </w:r>
      <w:r w:rsidRPr="00A82447">
        <w:rPr>
          <w:rFonts w:eastAsia="Times New Roman"/>
          <w:szCs w:val="24"/>
        </w:rPr>
        <w:t xml:space="preserve">ίναι χτύπημα </w:t>
      </w:r>
      <w:r>
        <w:rPr>
          <w:rFonts w:eastAsia="Times New Roman"/>
          <w:szCs w:val="24"/>
        </w:rPr>
        <w:t xml:space="preserve">στη δημοκρατία, είναι ένα χτύπημα </w:t>
      </w:r>
      <w:r w:rsidRPr="00A82447">
        <w:rPr>
          <w:rFonts w:eastAsia="Times New Roman"/>
          <w:szCs w:val="24"/>
        </w:rPr>
        <w:t xml:space="preserve">στην </w:t>
      </w:r>
      <w:r>
        <w:rPr>
          <w:rFonts w:eastAsia="Times New Roman"/>
          <w:szCs w:val="24"/>
        </w:rPr>
        <w:t>ε</w:t>
      </w:r>
      <w:r w:rsidRPr="00A82447">
        <w:rPr>
          <w:rFonts w:eastAsia="Times New Roman"/>
          <w:szCs w:val="24"/>
        </w:rPr>
        <w:t xml:space="preserve">λευθερία του </w:t>
      </w:r>
      <w:r>
        <w:rPr>
          <w:rFonts w:eastAsia="Times New Roman"/>
          <w:szCs w:val="24"/>
        </w:rPr>
        <w:t>Τ</w:t>
      </w:r>
      <w:r w:rsidRPr="00A82447">
        <w:rPr>
          <w:rFonts w:eastAsia="Times New Roman"/>
          <w:szCs w:val="24"/>
        </w:rPr>
        <w:t>ύπου</w:t>
      </w:r>
      <w:r>
        <w:rPr>
          <w:rFonts w:eastAsia="Times New Roman"/>
          <w:szCs w:val="24"/>
        </w:rPr>
        <w:t xml:space="preserve">, </w:t>
      </w:r>
      <w:r w:rsidRPr="00A82447">
        <w:rPr>
          <w:rFonts w:eastAsia="Times New Roman"/>
          <w:szCs w:val="24"/>
        </w:rPr>
        <w:t>για αυτό το καταδικάζω απερίφραστα</w:t>
      </w:r>
      <w:r>
        <w:rPr>
          <w:rFonts w:eastAsia="Times New Roman"/>
          <w:szCs w:val="24"/>
        </w:rPr>
        <w:t>, πε</w:t>
      </w:r>
      <w:r w:rsidRPr="00A82447">
        <w:rPr>
          <w:rFonts w:eastAsia="Times New Roman"/>
          <w:szCs w:val="24"/>
        </w:rPr>
        <w:t xml:space="preserve">ριμένοντας την </w:t>
      </w:r>
      <w:r>
        <w:rPr>
          <w:rFonts w:eastAsia="Times New Roman"/>
          <w:szCs w:val="24"/>
        </w:rPr>
        <w:t>Κ</w:t>
      </w:r>
      <w:r w:rsidRPr="00A82447">
        <w:rPr>
          <w:rFonts w:eastAsia="Times New Roman"/>
          <w:szCs w:val="24"/>
        </w:rPr>
        <w:t>υβέρνηση να κάνει το αυτονόητο</w:t>
      </w:r>
      <w:r>
        <w:rPr>
          <w:rFonts w:eastAsia="Times New Roman"/>
          <w:szCs w:val="24"/>
        </w:rPr>
        <w:t>: Ν</w:t>
      </w:r>
      <w:r w:rsidRPr="00A82447">
        <w:rPr>
          <w:rFonts w:eastAsia="Times New Roman"/>
          <w:szCs w:val="24"/>
        </w:rPr>
        <w:t>α βρει τους τρομοκράτες</w:t>
      </w:r>
      <w:r>
        <w:rPr>
          <w:rFonts w:eastAsia="Times New Roman"/>
          <w:szCs w:val="24"/>
        </w:rPr>
        <w:t>,</w:t>
      </w:r>
      <w:r w:rsidRPr="00A82447">
        <w:rPr>
          <w:rFonts w:eastAsia="Times New Roman"/>
          <w:szCs w:val="24"/>
        </w:rPr>
        <w:t xml:space="preserve"> να νικήσει η δημοκρατία</w:t>
      </w:r>
      <w:r>
        <w:rPr>
          <w:rFonts w:eastAsia="Times New Roman"/>
          <w:szCs w:val="24"/>
        </w:rPr>
        <w:t>.</w:t>
      </w:r>
    </w:p>
    <w:p w14:paraId="37395172" w14:textId="77777777" w:rsidR="00B27939" w:rsidRDefault="00D93F4B">
      <w:pPr>
        <w:spacing w:after="0" w:line="600" w:lineRule="auto"/>
        <w:ind w:firstLine="720"/>
        <w:jc w:val="both"/>
        <w:rPr>
          <w:rFonts w:eastAsia="Times New Roman"/>
          <w:szCs w:val="24"/>
        </w:rPr>
      </w:pPr>
      <w:r>
        <w:rPr>
          <w:rFonts w:eastAsia="Times New Roman"/>
          <w:szCs w:val="24"/>
        </w:rPr>
        <w:t>Σας ε</w:t>
      </w:r>
      <w:r w:rsidRPr="00A82447">
        <w:rPr>
          <w:rFonts w:eastAsia="Times New Roman"/>
          <w:szCs w:val="24"/>
        </w:rPr>
        <w:t>υχαριστώ</w:t>
      </w:r>
      <w:r>
        <w:rPr>
          <w:rFonts w:eastAsia="Times New Roman"/>
          <w:szCs w:val="24"/>
        </w:rPr>
        <w:t>.</w:t>
      </w:r>
    </w:p>
    <w:p w14:paraId="37395173" w14:textId="77777777" w:rsidR="00B27939" w:rsidRDefault="00D93F4B">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7395174" w14:textId="77777777" w:rsidR="00B27939" w:rsidRDefault="00D93F4B">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w:t>
      </w:r>
    </w:p>
    <w:p w14:paraId="37395175" w14:textId="77777777" w:rsidR="00B27939" w:rsidRDefault="00D93F4B">
      <w:pPr>
        <w:spacing w:after="0" w:line="600" w:lineRule="auto"/>
        <w:ind w:firstLine="720"/>
        <w:jc w:val="both"/>
        <w:rPr>
          <w:rFonts w:eastAsia="Times New Roman"/>
          <w:szCs w:val="24"/>
        </w:rPr>
      </w:pPr>
      <w:r>
        <w:rPr>
          <w:rFonts w:eastAsia="Times New Roman"/>
          <w:szCs w:val="24"/>
        </w:rPr>
        <w:t xml:space="preserve">Η συνάδελφος </w:t>
      </w:r>
      <w:r w:rsidRPr="00A82447">
        <w:rPr>
          <w:rFonts w:eastAsia="Times New Roman"/>
          <w:szCs w:val="24"/>
        </w:rPr>
        <w:t>κ</w:t>
      </w:r>
      <w:r>
        <w:rPr>
          <w:rFonts w:eastAsia="Times New Roman"/>
          <w:szCs w:val="24"/>
        </w:rPr>
        <w:t>.</w:t>
      </w:r>
      <w:r w:rsidRPr="00A82447">
        <w:rPr>
          <w:rFonts w:eastAsia="Times New Roman"/>
          <w:szCs w:val="24"/>
        </w:rPr>
        <w:t xml:space="preserve"> Αθανασία Αναγνωστοπούλου</w:t>
      </w:r>
      <w:r>
        <w:rPr>
          <w:rFonts w:eastAsia="Times New Roman"/>
          <w:szCs w:val="24"/>
        </w:rPr>
        <w:t xml:space="preserve"> έχει τον λόγο.</w:t>
      </w:r>
    </w:p>
    <w:p w14:paraId="37395176" w14:textId="77777777" w:rsidR="00B27939" w:rsidRDefault="00D93F4B">
      <w:pPr>
        <w:spacing w:after="0"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Ε</w:t>
      </w:r>
      <w:r w:rsidRPr="00A82447">
        <w:rPr>
          <w:rFonts w:eastAsia="Times New Roman"/>
          <w:szCs w:val="24"/>
        </w:rPr>
        <w:t>υχαριστώ</w:t>
      </w:r>
      <w:r>
        <w:rPr>
          <w:rFonts w:eastAsia="Times New Roman"/>
          <w:szCs w:val="24"/>
        </w:rPr>
        <w:t>,</w:t>
      </w:r>
      <w:r w:rsidRPr="00A82447">
        <w:rPr>
          <w:rFonts w:eastAsia="Times New Roman"/>
          <w:szCs w:val="24"/>
        </w:rPr>
        <w:t xml:space="preserve"> κύριε </w:t>
      </w:r>
      <w:r>
        <w:rPr>
          <w:rFonts w:eastAsia="Times New Roman"/>
          <w:szCs w:val="24"/>
        </w:rPr>
        <w:t>Πρόεδρε.</w:t>
      </w:r>
    </w:p>
    <w:p w14:paraId="37395177" w14:textId="77777777" w:rsidR="00B27939" w:rsidRDefault="00D93F4B">
      <w:pPr>
        <w:spacing w:after="0" w:line="600" w:lineRule="auto"/>
        <w:ind w:firstLine="720"/>
        <w:jc w:val="both"/>
        <w:rPr>
          <w:rFonts w:eastAsia="Times New Roman"/>
          <w:szCs w:val="24"/>
        </w:rPr>
      </w:pPr>
      <w:r>
        <w:rPr>
          <w:rFonts w:eastAsia="Times New Roman"/>
          <w:szCs w:val="24"/>
        </w:rPr>
        <w:t>Κ</w:t>
      </w:r>
      <w:r w:rsidRPr="00A82447">
        <w:rPr>
          <w:rFonts w:eastAsia="Times New Roman"/>
          <w:szCs w:val="24"/>
        </w:rPr>
        <w:t>υρίες και κύριοι συνάδελφοι</w:t>
      </w:r>
      <w:r>
        <w:rPr>
          <w:rFonts w:eastAsia="Times New Roman"/>
          <w:szCs w:val="24"/>
        </w:rPr>
        <w:t>,</w:t>
      </w:r>
      <w:r w:rsidRPr="00A82447">
        <w:rPr>
          <w:rFonts w:eastAsia="Times New Roman"/>
          <w:szCs w:val="24"/>
        </w:rPr>
        <w:t xml:space="preserve"> ο Αύγουστος του 2018 αποτελεί τομή</w:t>
      </w:r>
      <w:r>
        <w:rPr>
          <w:rFonts w:eastAsia="Times New Roman"/>
          <w:szCs w:val="24"/>
        </w:rPr>
        <w:t>. Α</w:t>
      </w:r>
      <w:r w:rsidRPr="00A82447">
        <w:rPr>
          <w:rFonts w:eastAsia="Times New Roman"/>
          <w:szCs w:val="24"/>
        </w:rPr>
        <w:t>ποτελεί τομή όχι μόνο για την</w:t>
      </w:r>
      <w:r w:rsidRPr="00A82447">
        <w:rPr>
          <w:rFonts w:eastAsia="Times New Roman"/>
          <w:szCs w:val="24"/>
        </w:rPr>
        <w:t xml:space="preserve"> έξοδο από τα μνημόνια</w:t>
      </w:r>
      <w:r>
        <w:rPr>
          <w:rFonts w:eastAsia="Times New Roman"/>
          <w:szCs w:val="24"/>
        </w:rPr>
        <w:t>,</w:t>
      </w:r>
      <w:r w:rsidRPr="00A82447">
        <w:rPr>
          <w:rFonts w:eastAsia="Times New Roman"/>
          <w:szCs w:val="24"/>
        </w:rPr>
        <w:t xml:space="preserve"> από αυτό</w:t>
      </w:r>
      <w:r>
        <w:rPr>
          <w:rFonts w:eastAsia="Times New Roman"/>
          <w:szCs w:val="24"/>
        </w:rPr>
        <w:t>ν</w:t>
      </w:r>
      <w:r w:rsidRPr="00A82447">
        <w:rPr>
          <w:rFonts w:eastAsia="Times New Roman"/>
          <w:szCs w:val="24"/>
        </w:rPr>
        <w:t xml:space="preserve"> το</w:t>
      </w:r>
      <w:r>
        <w:rPr>
          <w:rFonts w:eastAsia="Times New Roman"/>
          <w:szCs w:val="24"/>
        </w:rPr>
        <w:t>ν</w:t>
      </w:r>
      <w:r w:rsidRPr="00A82447">
        <w:rPr>
          <w:rFonts w:eastAsia="Times New Roman"/>
          <w:szCs w:val="24"/>
        </w:rPr>
        <w:t xml:space="preserve"> φαύλο κύκλο στον οποίο μας έβαλαν αυτοί που σήμερα σηκώνουν το δάχτυλο λες </w:t>
      </w:r>
      <w:r>
        <w:rPr>
          <w:rFonts w:eastAsia="Times New Roman"/>
          <w:szCs w:val="24"/>
        </w:rPr>
        <w:t>κ</w:t>
      </w:r>
      <w:r w:rsidRPr="00A82447">
        <w:rPr>
          <w:rFonts w:eastAsia="Times New Roman"/>
          <w:szCs w:val="24"/>
        </w:rPr>
        <w:t>αι έχουμε πάθει αμνησία</w:t>
      </w:r>
      <w:r>
        <w:rPr>
          <w:rFonts w:eastAsia="Times New Roman"/>
          <w:szCs w:val="24"/>
        </w:rPr>
        <w:t>,</w:t>
      </w:r>
      <w:r w:rsidRPr="00A82447">
        <w:rPr>
          <w:rFonts w:eastAsia="Times New Roman"/>
          <w:szCs w:val="24"/>
        </w:rPr>
        <w:t xml:space="preserve"> αλλά αποτελεί τομή και για έναν άλλον κύριο λόγο</w:t>
      </w:r>
      <w:r>
        <w:rPr>
          <w:rFonts w:eastAsia="Times New Roman"/>
          <w:szCs w:val="24"/>
        </w:rPr>
        <w:t>. Ε</w:t>
      </w:r>
      <w:r w:rsidRPr="00A82447">
        <w:rPr>
          <w:rFonts w:eastAsia="Times New Roman"/>
          <w:szCs w:val="24"/>
        </w:rPr>
        <w:t xml:space="preserve">μπεδώνονται οι αλλαγές θέσης μάχης που καθιέρωσε αυτή η </w:t>
      </w:r>
      <w:r>
        <w:rPr>
          <w:rFonts w:eastAsia="Times New Roman"/>
          <w:szCs w:val="24"/>
        </w:rPr>
        <w:t>Κ</w:t>
      </w:r>
      <w:r w:rsidRPr="00A82447">
        <w:rPr>
          <w:rFonts w:eastAsia="Times New Roman"/>
          <w:szCs w:val="24"/>
        </w:rPr>
        <w:t xml:space="preserve">υβέρνηση </w:t>
      </w:r>
      <w:r w:rsidRPr="00A82447">
        <w:rPr>
          <w:rFonts w:eastAsia="Times New Roman"/>
          <w:szCs w:val="24"/>
        </w:rPr>
        <w:t>ήδη από το</w:t>
      </w:r>
      <w:r>
        <w:rPr>
          <w:rFonts w:eastAsia="Times New Roman"/>
          <w:szCs w:val="24"/>
        </w:rPr>
        <w:t>ν</w:t>
      </w:r>
      <w:r w:rsidRPr="00A82447">
        <w:rPr>
          <w:rFonts w:eastAsia="Times New Roman"/>
          <w:szCs w:val="24"/>
        </w:rPr>
        <w:t xml:space="preserve"> Γενάρη του 2015</w:t>
      </w:r>
      <w:r>
        <w:rPr>
          <w:rFonts w:eastAsia="Times New Roman"/>
          <w:szCs w:val="24"/>
        </w:rPr>
        <w:t>.</w:t>
      </w:r>
    </w:p>
    <w:p w14:paraId="37395178" w14:textId="77777777" w:rsidR="00B27939" w:rsidRDefault="00D93F4B">
      <w:pPr>
        <w:spacing w:after="0" w:line="600" w:lineRule="auto"/>
        <w:ind w:firstLine="720"/>
        <w:jc w:val="both"/>
        <w:rPr>
          <w:rFonts w:eastAsia="Times New Roman"/>
          <w:szCs w:val="24"/>
        </w:rPr>
      </w:pPr>
      <w:r>
        <w:rPr>
          <w:rFonts w:eastAsia="Times New Roman"/>
          <w:szCs w:val="24"/>
        </w:rPr>
        <w:t>Μ</w:t>
      </w:r>
      <w:r w:rsidRPr="00A82447">
        <w:rPr>
          <w:rFonts w:eastAsia="Times New Roman"/>
          <w:szCs w:val="24"/>
        </w:rPr>
        <w:t>έχρι το 2015 και παρά την κρίση</w:t>
      </w:r>
      <w:r>
        <w:rPr>
          <w:rFonts w:eastAsia="Times New Roman"/>
          <w:szCs w:val="24"/>
        </w:rPr>
        <w:t>,</w:t>
      </w:r>
      <w:r w:rsidRPr="00A82447">
        <w:rPr>
          <w:rFonts w:eastAsia="Times New Roman"/>
          <w:szCs w:val="24"/>
        </w:rPr>
        <w:t xml:space="preserve"> παρά τα μνημόνια</w:t>
      </w:r>
      <w:r>
        <w:rPr>
          <w:rFonts w:eastAsia="Times New Roman"/>
          <w:szCs w:val="24"/>
        </w:rPr>
        <w:t>,</w:t>
      </w:r>
      <w:r w:rsidRPr="00A82447">
        <w:rPr>
          <w:rFonts w:eastAsia="Times New Roman"/>
          <w:szCs w:val="24"/>
        </w:rPr>
        <w:t xml:space="preserve"> οι θέσεις μάχης των προηγούμενων κυβερνήσεων ήταν οι γνωστές</w:t>
      </w:r>
      <w:r>
        <w:rPr>
          <w:rFonts w:eastAsia="Times New Roman"/>
          <w:szCs w:val="24"/>
        </w:rPr>
        <w:t>,</w:t>
      </w:r>
      <w:r w:rsidRPr="00A82447">
        <w:rPr>
          <w:rFonts w:eastAsia="Times New Roman"/>
          <w:szCs w:val="24"/>
        </w:rPr>
        <w:t xml:space="preserve"> αυτές που μας οδήγησαν στην κρίση</w:t>
      </w:r>
      <w:r>
        <w:rPr>
          <w:rFonts w:eastAsia="Times New Roman"/>
          <w:szCs w:val="24"/>
        </w:rPr>
        <w:t xml:space="preserve">: οι </w:t>
      </w:r>
      <w:r>
        <w:rPr>
          <w:rFonts w:eastAsia="Times New Roman"/>
          <w:szCs w:val="24"/>
          <w:lang w:val="en-US"/>
        </w:rPr>
        <w:t>offshore</w:t>
      </w:r>
      <w:r>
        <w:rPr>
          <w:rFonts w:eastAsia="Times New Roman"/>
          <w:szCs w:val="24"/>
        </w:rPr>
        <w:t xml:space="preserve">, </w:t>
      </w:r>
      <w:r w:rsidRPr="00A82447">
        <w:rPr>
          <w:rFonts w:eastAsia="Times New Roman"/>
          <w:szCs w:val="24"/>
        </w:rPr>
        <w:t>η διαφθορά και η διαπλοκή</w:t>
      </w:r>
      <w:r>
        <w:rPr>
          <w:rFonts w:eastAsia="Times New Roman"/>
          <w:szCs w:val="24"/>
        </w:rPr>
        <w:t>,</w:t>
      </w:r>
      <w:r w:rsidRPr="00A82447">
        <w:rPr>
          <w:rFonts w:eastAsia="Times New Roman"/>
          <w:szCs w:val="24"/>
        </w:rPr>
        <w:t xml:space="preserve"> η διασπάθιση του δημόσιου χρήματος</w:t>
      </w:r>
      <w:r>
        <w:rPr>
          <w:rFonts w:eastAsia="Times New Roman"/>
          <w:szCs w:val="24"/>
        </w:rPr>
        <w:t xml:space="preserve"> -τ</w:t>
      </w:r>
      <w:r w:rsidRPr="00A82447">
        <w:rPr>
          <w:rFonts w:eastAsia="Times New Roman"/>
          <w:szCs w:val="24"/>
        </w:rPr>
        <w:t>α</w:t>
      </w:r>
      <w:r w:rsidRPr="00A82447">
        <w:rPr>
          <w:rFonts w:eastAsia="Times New Roman"/>
          <w:szCs w:val="24"/>
        </w:rPr>
        <w:t xml:space="preserve"> έχουμε ακούσει</w:t>
      </w:r>
      <w:r>
        <w:rPr>
          <w:rFonts w:eastAsia="Times New Roman"/>
          <w:szCs w:val="24"/>
        </w:rPr>
        <w:t>,</w:t>
      </w:r>
      <w:r w:rsidRPr="00A82447">
        <w:rPr>
          <w:rFonts w:eastAsia="Times New Roman"/>
          <w:szCs w:val="24"/>
        </w:rPr>
        <w:t xml:space="preserve"> τα έχουμε δει</w:t>
      </w:r>
      <w:r>
        <w:rPr>
          <w:rFonts w:eastAsia="Times New Roman"/>
          <w:szCs w:val="24"/>
        </w:rPr>
        <w:t>,</w:t>
      </w:r>
      <w:r w:rsidRPr="00A82447">
        <w:rPr>
          <w:rFonts w:eastAsia="Times New Roman"/>
          <w:szCs w:val="24"/>
        </w:rPr>
        <w:t xml:space="preserve"> έχουν γίνει εξεταστικές και τα ξέρουμε πια</w:t>
      </w:r>
      <w:r>
        <w:rPr>
          <w:rFonts w:eastAsia="Times New Roman"/>
          <w:szCs w:val="24"/>
        </w:rPr>
        <w:t>-</w:t>
      </w:r>
      <w:r w:rsidRPr="00A82447">
        <w:rPr>
          <w:rFonts w:eastAsia="Times New Roman"/>
          <w:szCs w:val="24"/>
        </w:rPr>
        <w:t xml:space="preserve"> κυρίως </w:t>
      </w:r>
      <w:r>
        <w:rPr>
          <w:rFonts w:eastAsia="Times New Roman"/>
          <w:szCs w:val="24"/>
        </w:rPr>
        <w:t>όμως</w:t>
      </w:r>
      <w:r w:rsidRPr="00A82447">
        <w:rPr>
          <w:rFonts w:eastAsia="Times New Roman"/>
          <w:szCs w:val="24"/>
        </w:rPr>
        <w:t xml:space="preserve"> τα μεγάλα συμφέροντα</w:t>
      </w:r>
      <w:r>
        <w:rPr>
          <w:rFonts w:eastAsia="Times New Roman"/>
          <w:szCs w:val="24"/>
        </w:rPr>
        <w:t>.</w:t>
      </w:r>
    </w:p>
    <w:p w14:paraId="37395179" w14:textId="77777777" w:rsidR="00B27939" w:rsidRDefault="00D93F4B">
      <w:pPr>
        <w:spacing w:after="0" w:line="600" w:lineRule="auto"/>
        <w:ind w:firstLine="720"/>
        <w:jc w:val="both"/>
        <w:rPr>
          <w:rFonts w:eastAsia="Times New Roman"/>
          <w:szCs w:val="24"/>
        </w:rPr>
      </w:pPr>
      <w:r>
        <w:rPr>
          <w:rFonts w:eastAsia="Times New Roman"/>
          <w:szCs w:val="24"/>
        </w:rPr>
        <w:t>Μ</w:t>
      </w:r>
      <w:r w:rsidRPr="00A82447">
        <w:rPr>
          <w:rFonts w:eastAsia="Times New Roman"/>
          <w:szCs w:val="24"/>
        </w:rPr>
        <w:t xml:space="preserve">ε αυτή την </w:t>
      </w:r>
      <w:r>
        <w:rPr>
          <w:rFonts w:eastAsia="Times New Roman"/>
          <w:szCs w:val="24"/>
        </w:rPr>
        <w:t>Κ</w:t>
      </w:r>
      <w:r w:rsidRPr="00A82447">
        <w:rPr>
          <w:rFonts w:eastAsia="Times New Roman"/>
          <w:szCs w:val="24"/>
        </w:rPr>
        <w:t>υβέρνηση</w:t>
      </w:r>
      <w:r>
        <w:rPr>
          <w:rFonts w:eastAsia="Times New Roman"/>
          <w:szCs w:val="24"/>
        </w:rPr>
        <w:t xml:space="preserve">, με </w:t>
      </w:r>
      <w:r w:rsidRPr="00A82447">
        <w:rPr>
          <w:rFonts w:eastAsia="Times New Roman"/>
          <w:szCs w:val="24"/>
        </w:rPr>
        <w:t>χίλια δυο μέτρα τα οποία έχουν ακουστεί</w:t>
      </w:r>
      <w:r>
        <w:rPr>
          <w:rFonts w:eastAsia="Times New Roman"/>
          <w:szCs w:val="24"/>
        </w:rPr>
        <w:t>,</w:t>
      </w:r>
      <w:r w:rsidRPr="00A82447">
        <w:rPr>
          <w:rFonts w:eastAsia="Times New Roman"/>
          <w:szCs w:val="24"/>
        </w:rPr>
        <w:t xml:space="preserve"> επίσης</w:t>
      </w:r>
      <w:r>
        <w:rPr>
          <w:rFonts w:eastAsia="Times New Roman"/>
          <w:szCs w:val="24"/>
        </w:rPr>
        <w:t>,</w:t>
      </w:r>
      <w:r w:rsidRPr="00A82447">
        <w:rPr>
          <w:rFonts w:eastAsia="Times New Roman"/>
          <w:szCs w:val="24"/>
        </w:rPr>
        <w:t xml:space="preserve"> για τους ανασφάλιστους</w:t>
      </w:r>
      <w:r>
        <w:rPr>
          <w:rFonts w:eastAsia="Times New Roman"/>
          <w:szCs w:val="24"/>
        </w:rPr>
        <w:t>,</w:t>
      </w:r>
      <w:r w:rsidRPr="00A82447">
        <w:rPr>
          <w:rFonts w:eastAsia="Times New Roman"/>
          <w:szCs w:val="24"/>
        </w:rPr>
        <w:t xml:space="preserve"> το κοινωνικό επίδομα</w:t>
      </w:r>
      <w:r>
        <w:rPr>
          <w:rFonts w:eastAsia="Times New Roman"/>
          <w:szCs w:val="24"/>
        </w:rPr>
        <w:t>,</w:t>
      </w:r>
      <w:r w:rsidRPr="00A82447">
        <w:rPr>
          <w:rFonts w:eastAsia="Times New Roman"/>
          <w:szCs w:val="24"/>
        </w:rPr>
        <w:t xml:space="preserve"> τα σχολικά γεύματα</w:t>
      </w:r>
      <w:r>
        <w:rPr>
          <w:rFonts w:eastAsia="Times New Roman"/>
          <w:szCs w:val="24"/>
        </w:rPr>
        <w:t>,</w:t>
      </w:r>
      <w:r w:rsidRPr="00A82447">
        <w:rPr>
          <w:rFonts w:eastAsia="Times New Roman"/>
          <w:szCs w:val="24"/>
        </w:rPr>
        <w:t xml:space="preserve"> </w:t>
      </w:r>
      <w:r>
        <w:rPr>
          <w:rFonts w:eastAsia="Times New Roman"/>
          <w:szCs w:val="24"/>
        </w:rPr>
        <w:t>τ</w:t>
      </w:r>
      <w:r w:rsidRPr="00A82447">
        <w:rPr>
          <w:rFonts w:eastAsia="Times New Roman"/>
          <w:szCs w:val="24"/>
        </w:rPr>
        <w:t>η</w:t>
      </w:r>
      <w:r>
        <w:rPr>
          <w:rFonts w:eastAsia="Times New Roman"/>
          <w:szCs w:val="24"/>
        </w:rPr>
        <w:t>ν</w:t>
      </w:r>
      <w:r w:rsidRPr="00A82447">
        <w:rPr>
          <w:rFonts w:eastAsia="Times New Roman"/>
          <w:szCs w:val="24"/>
        </w:rPr>
        <w:t xml:space="preserve"> ανακατανομή του επιδόματος </w:t>
      </w:r>
      <w:r>
        <w:rPr>
          <w:rFonts w:eastAsia="Times New Roman"/>
          <w:szCs w:val="24"/>
        </w:rPr>
        <w:t>στις</w:t>
      </w:r>
      <w:r w:rsidRPr="00A82447">
        <w:rPr>
          <w:rFonts w:eastAsia="Times New Roman"/>
          <w:szCs w:val="24"/>
        </w:rPr>
        <w:t xml:space="preserve"> οικογένει</w:t>
      </w:r>
      <w:r>
        <w:rPr>
          <w:rFonts w:eastAsia="Times New Roman"/>
          <w:szCs w:val="24"/>
        </w:rPr>
        <w:t>ες, σ</w:t>
      </w:r>
      <w:r w:rsidRPr="00A82447">
        <w:rPr>
          <w:rFonts w:eastAsia="Times New Roman"/>
          <w:szCs w:val="24"/>
        </w:rPr>
        <w:t>τα παιδιά</w:t>
      </w:r>
      <w:r>
        <w:rPr>
          <w:rFonts w:eastAsia="Times New Roman"/>
          <w:szCs w:val="24"/>
        </w:rPr>
        <w:t>, που είναι έ</w:t>
      </w:r>
      <w:r w:rsidRPr="00A82447">
        <w:rPr>
          <w:rFonts w:eastAsia="Times New Roman"/>
          <w:szCs w:val="24"/>
        </w:rPr>
        <w:t>να πάρα πολύ σημαντικό μέτρο</w:t>
      </w:r>
      <w:r>
        <w:rPr>
          <w:rFonts w:eastAsia="Times New Roman"/>
          <w:szCs w:val="24"/>
        </w:rPr>
        <w:t>,</w:t>
      </w:r>
      <w:r w:rsidRPr="00A82447">
        <w:rPr>
          <w:rFonts w:eastAsia="Times New Roman"/>
          <w:szCs w:val="24"/>
        </w:rPr>
        <w:t xml:space="preserve"> </w:t>
      </w:r>
      <w:r>
        <w:rPr>
          <w:rFonts w:eastAsia="Times New Roman"/>
          <w:szCs w:val="24"/>
        </w:rPr>
        <w:t>-</w:t>
      </w:r>
      <w:r w:rsidRPr="00A82447">
        <w:rPr>
          <w:rFonts w:eastAsia="Times New Roman"/>
          <w:szCs w:val="24"/>
        </w:rPr>
        <w:t>γιατί μας είπε ο κ</w:t>
      </w:r>
      <w:r>
        <w:rPr>
          <w:rFonts w:eastAsia="Times New Roman"/>
          <w:szCs w:val="24"/>
        </w:rPr>
        <w:t>.</w:t>
      </w:r>
      <w:r w:rsidRPr="00A82447">
        <w:rPr>
          <w:rFonts w:eastAsia="Times New Roman"/>
          <w:szCs w:val="24"/>
        </w:rPr>
        <w:t xml:space="preserve"> Μητσοτάκης για τα 2.000 ευρώ στο κάθε παιδί</w:t>
      </w:r>
      <w:r>
        <w:rPr>
          <w:rFonts w:eastAsia="Times New Roman"/>
          <w:szCs w:val="24"/>
        </w:rPr>
        <w:t>,</w:t>
      </w:r>
      <w:r w:rsidRPr="00A82447">
        <w:rPr>
          <w:rFonts w:eastAsia="Times New Roman"/>
          <w:szCs w:val="24"/>
        </w:rPr>
        <w:t xml:space="preserve"> ελληνόπουλο</w:t>
      </w:r>
      <w:r>
        <w:rPr>
          <w:rFonts w:eastAsia="Times New Roman"/>
          <w:szCs w:val="24"/>
        </w:rPr>
        <w:t>. Ε</w:t>
      </w:r>
      <w:r w:rsidRPr="00A82447">
        <w:rPr>
          <w:rFonts w:eastAsia="Times New Roman"/>
          <w:szCs w:val="24"/>
        </w:rPr>
        <w:t xml:space="preserve">μείς </w:t>
      </w:r>
      <w:r>
        <w:rPr>
          <w:rFonts w:eastAsia="Times New Roman"/>
          <w:szCs w:val="24"/>
        </w:rPr>
        <w:t xml:space="preserve">δίνουμε </w:t>
      </w:r>
      <w:r w:rsidRPr="00A82447">
        <w:rPr>
          <w:rFonts w:eastAsia="Times New Roman"/>
          <w:szCs w:val="24"/>
        </w:rPr>
        <w:t>στο κάθε παιδί</w:t>
      </w:r>
      <w:r>
        <w:rPr>
          <w:rFonts w:eastAsia="Times New Roman"/>
          <w:szCs w:val="24"/>
        </w:rPr>
        <w:t>,</w:t>
      </w:r>
      <w:r w:rsidRPr="00A82447">
        <w:rPr>
          <w:rFonts w:eastAsia="Times New Roman"/>
          <w:szCs w:val="24"/>
        </w:rPr>
        <w:t xml:space="preserve"> ανεξαρτήτως θρησκείας</w:t>
      </w:r>
      <w:r>
        <w:rPr>
          <w:rFonts w:eastAsia="Times New Roman"/>
          <w:szCs w:val="24"/>
        </w:rPr>
        <w:t>, φυλής κ.λπ</w:t>
      </w:r>
      <w:r>
        <w:rPr>
          <w:rFonts w:eastAsia="Times New Roman"/>
          <w:szCs w:val="24"/>
        </w:rPr>
        <w:t xml:space="preserve">. </w:t>
      </w:r>
      <w:r>
        <w:rPr>
          <w:rFonts w:eastAsia="Times New Roman"/>
          <w:szCs w:val="24"/>
        </w:rPr>
        <w:t>-αλλάξαμε</w:t>
      </w:r>
      <w:r w:rsidRPr="00A82447">
        <w:rPr>
          <w:rFonts w:eastAsia="Times New Roman"/>
          <w:szCs w:val="24"/>
        </w:rPr>
        <w:t xml:space="preserve"> τις</w:t>
      </w:r>
      <w:r w:rsidRPr="00A82447">
        <w:rPr>
          <w:rFonts w:eastAsia="Times New Roman"/>
          <w:szCs w:val="24"/>
        </w:rPr>
        <w:t xml:space="preserve"> θέσεις μάχης για αυτούς οι οποίοι </w:t>
      </w:r>
      <w:r>
        <w:rPr>
          <w:rFonts w:eastAsia="Times New Roman"/>
          <w:szCs w:val="24"/>
        </w:rPr>
        <w:t>πλήττονταν</w:t>
      </w:r>
      <w:r w:rsidRPr="00A82447">
        <w:rPr>
          <w:rFonts w:eastAsia="Times New Roman"/>
          <w:szCs w:val="24"/>
        </w:rPr>
        <w:t xml:space="preserve"> περισσότερο από τον πόλεμο</w:t>
      </w:r>
      <w:r>
        <w:rPr>
          <w:rFonts w:eastAsia="Times New Roman"/>
          <w:szCs w:val="24"/>
        </w:rPr>
        <w:t>. Γ</w:t>
      </w:r>
      <w:r w:rsidRPr="00A82447">
        <w:rPr>
          <w:rFonts w:eastAsia="Times New Roman"/>
          <w:szCs w:val="24"/>
        </w:rPr>
        <w:t>ιατί είχαμε μπει σε ένα</w:t>
      </w:r>
      <w:r>
        <w:rPr>
          <w:rFonts w:eastAsia="Times New Roman"/>
          <w:szCs w:val="24"/>
        </w:rPr>
        <w:t>ν</w:t>
      </w:r>
      <w:r w:rsidRPr="00A82447">
        <w:rPr>
          <w:rFonts w:eastAsia="Times New Roman"/>
          <w:szCs w:val="24"/>
        </w:rPr>
        <w:t xml:space="preserve"> πόλεμο</w:t>
      </w:r>
      <w:r>
        <w:rPr>
          <w:rFonts w:eastAsia="Times New Roman"/>
          <w:szCs w:val="24"/>
        </w:rPr>
        <w:t>,</w:t>
      </w:r>
      <w:r w:rsidRPr="00A82447">
        <w:rPr>
          <w:rFonts w:eastAsia="Times New Roman"/>
          <w:szCs w:val="24"/>
        </w:rPr>
        <w:t xml:space="preserve"> όπως ο νεοφιλελεύθερος καπιταλισμός κάνει πολέμους οικονομικ</w:t>
      </w:r>
      <w:r>
        <w:rPr>
          <w:rFonts w:eastAsia="Times New Roman"/>
          <w:szCs w:val="24"/>
        </w:rPr>
        <w:t>ού στραγγαλισμού στον 21</w:t>
      </w:r>
      <w:r w:rsidRPr="001C3E8D">
        <w:rPr>
          <w:rFonts w:eastAsia="Times New Roman"/>
          <w:szCs w:val="24"/>
          <w:vertAlign w:val="superscript"/>
        </w:rPr>
        <w:t>ο</w:t>
      </w:r>
      <w:r>
        <w:rPr>
          <w:rFonts w:eastAsia="Times New Roman"/>
          <w:szCs w:val="24"/>
        </w:rPr>
        <w:t xml:space="preserve"> αιώνα. Α</w:t>
      </w:r>
      <w:r w:rsidRPr="00A82447">
        <w:rPr>
          <w:rFonts w:eastAsia="Times New Roman"/>
          <w:szCs w:val="24"/>
        </w:rPr>
        <w:t>λλάξαμε</w:t>
      </w:r>
      <w:r>
        <w:rPr>
          <w:rFonts w:eastAsia="Times New Roman"/>
          <w:szCs w:val="24"/>
        </w:rPr>
        <w:t>, λ</w:t>
      </w:r>
      <w:r w:rsidRPr="00A82447">
        <w:rPr>
          <w:rFonts w:eastAsia="Times New Roman"/>
          <w:szCs w:val="24"/>
        </w:rPr>
        <w:t>οιπόν</w:t>
      </w:r>
      <w:r>
        <w:rPr>
          <w:rFonts w:eastAsia="Times New Roman"/>
          <w:szCs w:val="24"/>
        </w:rPr>
        <w:t>,</w:t>
      </w:r>
      <w:r w:rsidRPr="00A82447">
        <w:rPr>
          <w:rFonts w:eastAsia="Times New Roman"/>
          <w:szCs w:val="24"/>
        </w:rPr>
        <w:t xml:space="preserve"> τις θέσεις </w:t>
      </w:r>
      <w:r>
        <w:rPr>
          <w:rFonts w:eastAsia="Times New Roman"/>
          <w:szCs w:val="24"/>
        </w:rPr>
        <w:t>μ</w:t>
      </w:r>
      <w:r w:rsidRPr="00A82447">
        <w:rPr>
          <w:rFonts w:eastAsia="Times New Roman"/>
          <w:szCs w:val="24"/>
        </w:rPr>
        <w:t>άχης να μην καταρρεύσει τ</w:t>
      </w:r>
      <w:r w:rsidRPr="00A82447">
        <w:rPr>
          <w:rFonts w:eastAsia="Times New Roman"/>
          <w:szCs w:val="24"/>
        </w:rPr>
        <w:t>ο μέτωπο</w:t>
      </w:r>
      <w:r>
        <w:rPr>
          <w:rFonts w:eastAsia="Times New Roman"/>
          <w:szCs w:val="24"/>
        </w:rPr>
        <w:t>. Γ</w:t>
      </w:r>
      <w:r w:rsidRPr="00A82447">
        <w:rPr>
          <w:rFonts w:eastAsia="Times New Roman"/>
          <w:szCs w:val="24"/>
        </w:rPr>
        <w:t>ιατί το μέτωπο καταρρέει</w:t>
      </w:r>
      <w:r>
        <w:rPr>
          <w:rFonts w:eastAsia="Times New Roman"/>
          <w:szCs w:val="24"/>
        </w:rPr>
        <w:t>,</w:t>
      </w:r>
      <w:r w:rsidRPr="00A82447">
        <w:rPr>
          <w:rFonts w:eastAsia="Times New Roman"/>
          <w:szCs w:val="24"/>
        </w:rPr>
        <w:t xml:space="preserve"> όταν η μεγάλη μάζα του πληθυσμού</w:t>
      </w:r>
      <w:r>
        <w:rPr>
          <w:rFonts w:eastAsia="Times New Roman"/>
          <w:szCs w:val="24"/>
        </w:rPr>
        <w:t>,</w:t>
      </w:r>
      <w:r w:rsidRPr="00A82447">
        <w:rPr>
          <w:rFonts w:eastAsia="Times New Roman"/>
          <w:szCs w:val="24"/>
        </w:rPr>
        <w:t xml:space="preserve"> αυτή που έχει μεγαλύτερη ανάγκη</w:t>
      </w:r>
      <w:r>
        <w:rPr>
          <w:rFonts w:eastAsia="Times New Roman"/>
          <w:szCs w:val="24"/>
        </w:rPr>
        <w:t>,</w:t>
      </w:r>
      <w:r w:rsidRPr="00A82447">
        <w:rPr>
          <w:rFonts w:eastAsia="Times New Roman"/>
          <w:szCs w:val="24"/>
        </w:rPr>
        <w:t xml:space="preserve"> περιθωριοποιείται</w:t>
      </w:r>
      <w:r>
        <w:rPr>
          <w:rFonts w:eastAsia="Times New Roman"/>
          <w:szCs w:val="24"/>
        </w:rPr>
        <w:t>,</w:t>
      </w:r>
      <w:r w:rsidRPr="00A82447">
        <w:rPr>
          <w:rFonts w:eastAsia="Times New Roman"/>
          <w:szCs w:val="24"/>
        </w:rPr>
        <w:t xml:space="preserve"> γίνεται αόρατη από το</w:t>
      </w:r>
      <w:r>
        <w:rPr>
          <w:rFonts w:eastAsia="Times New Roman"/>
          <w:szCs w:val="24"/>
        </w:rPr>
        <w:t>ν</w:t>
      </w:r>
      <w:r w:rsidRPr="00A82447">
        <w:rPr>
          <w:rFonts w:eastAsia="Times New Roman"/>
          <w:szCs w:val="24"/>
        </w:rPr>
        <w:t xml:space="preserve"> δημόσιο χώρο</w:t>
      </w:r>
      <w:r>
        <w:rPr>
          <w:rFonts w:eastAsia="Times New Roman"/>
          <w:szCs w:val="24"/>
        </w:rPr>
        <w:t>, παύει</w:t>
      </w:r>
      <w:r w:rsidRPr="00A82447">
        <w:rPr>
          <w:rFonts w:eastAsia="Times New Roman"/>
          <w:szCs w:val="24"/>
        </w:rPr>
        <w:t xml:space="preserve"> δηλαδή να έχει την ιδιότητα του </w:t>
      </w:r>
      <w:r>
        <w:rPr>
          <w:rFonts w:eastAsia="Times New Roman"/>
          <w:szCs w:val="24"/>
        </w:rPr>
        <w:t>π</w:t>
      </w:r>
      <w:r w:rsidRPr="00A82447">
        <w:rPr>
          <w:rFonts w:eastAsia="Times New Roman"/>
          <w:szCs w:val="24"/>
        </w:rPr>
        <w:t>ολίτη</w:t>
      </w:r>
      <w:r>
        <w:rPr>
          <w:rFonts w:eastAsia="Times New Roman"/>
          <w:szCs w:val="24"/>
        </w:rPr>
        <w:t>. Α</w:t>
      </w:r>
      <w:r w:rsidRPr="00A82447">
        <w:rPr>
          <w:rFonts w:eastAsia="Times New Roman"/>
          <w:szCs w:val="24"/>
        </w:rPr>
        <w:t xml:space="preserve">λλάξαμε τις θέσεις μάχης και συνεχίζουμε </w:t>
      </w:r>
      <w:r>
        <w:rPr>
          <w:rFonts w:eastAsia="Times New Roman"/>
          <w:szCs w:val="24"/>
        </w:rPr>
        <w:t>τ</w:t>
      </w:r>
      <w:r w:rsidRPr="00A82447">
        <w:rPr>
          <w:rFonts w:eastAsia="Times New Roman"/>
          <w:szCs w:val="24"/>
        </w:rPr>
        <w:t xml:space="preserve">ώρα με </w:t>
      </w:r>
      <w:r w:rsidRPr="00A82447">
        <w:rPr>
          <w:rFonts w:eastAsia="Times New Roman"/>
          <w:szCs w:val="24"/>
        </w:rPr>
        <w:t>αυτό το πρόγραμμα</w:t>
      </w:r>
      <w:r>
        <w:rPr>
          <w:rFonts w:eastAsia="Times New Roman"/>
          <w:szCs w:val="24"/>
        </w:rPr>
        <w:t>,</w:t>
      </w:r>
      <w:r w:rsidRPr="00A82447">
        <w:rPr>
          <w:rFonts w:eastAsia="Times New Roman"/>
          <w:szCs w:val="24"/>
        </w:rPr>
        <w:t xml:space="preserve"> με αυτό ακριβώς το πρόγραμμα</w:t>
      </w:r>
      <w:r>
        <w:rPr>
          <w:rFonts w:eastAsia="Times New Roman"/>
          <w:szCs w:val="24"/>
        </w:rPr>
        <w:t>. Γι’</w:t>
      </w:r>
      <w:r w:rsidRPr="00A82447">
        <w:rPr>
          <w:rFonts w:eastAsia="Times New Roman"/>
          <w:szCs w:val="24"/>
        </w:rPr>
        <w:t xml:space="preserve"> αυτό αυτός ο προϋπολογισμός είναι</w:t>
      </w:r>
      <w:r>
        <w:rPr>
          <w:rFonts w:eastAsia="Times New Roman"/>
          <w:szCs w:val="24"/>
        </w:rPr>
        <w:t xml:space="preserve"> επεκτατικός στο κράτος πρόνοιας,</w:t>
      </w:r>
      <w:r w:rsidRPr="00A82447">
        <w:rPr>
          <w:rFonts w:eastAsia="Times New Roman"/>
          <w:szCs w:val="24"/>
        </w:rPr>
        <w:t xml:space="preserve"> στην κοινωνική πρόνοια</w:t>
      </w:r>
      <w:r>
        <w:rPr>
          <w:rFonts w:eastAsia="Times New Roman"/>
          <w:szCs w:val="24"/>
        </w:rPr>
        <w:t>,</w:t>
      </w:r>
      <w:r w:rsidRPr="00A82447">
        <w:rPr>
          <w:rFonts w:eastAsia="Times New Roman"/>
          <w:szCs w:val="24"/>
        </w:rPr>
        <w:t xml:space="preserve"> στην υγεία και στην </w:t>
      </w:r>
      <w:r>
        <w:rPr>
          <w:rFonts w:eastAsia="Times New Roman"/>
          <w:szCs w:val="24"/>
        </w:rPr>
        <w:t>π</w:t>
      </w:r>
      <w:r w:rsidRPr="00A82447">
        <w:rPr>
          <w:rFonts w:eastAsia="Times New Roman"/>
          <w:szCs w:val="24"/>
        </w:rPr>
        <w:t>αιδεία</w:t>
      </w:r>
      <w:r>
        <w:rPr>
          <w:rFonts w:eastAsia="Times New Roman"/>
          <w:szCs w:val="24"/>
        </w:rPr>
        <w:t>.</w:t>
      </w:r>
    </w:p>
    <w:p w14:paraId="3739517A" w14:textId="77777777" w:rsidR="00B27939" w:rsidRDefault="00D93F4B">
      <w:pPr>
        <w:spacing w:after="0" w:line="600" w:lineRule="auto"/>
        <w:ind w:firstLine="720"/>
        <w:jc w:val="both"/>
        <w:rPr>
          <w:rFonts w:eastAsia="Times New Roman"/>
          <w:szCs w:val="24"/>
        </w:rPr>
      </w:pPr>
      <w:r w:rsidRPr="00A82447">
        <w:rPr>
          <w:rFonts w:eastAsia="Times New Roman"/>
          <w:szCs w:val="24"/>
        </w:rPr>
        <w:t>Διάβασα πάρα πολύ προσεκτικά το πρόγραμμα</w:t>
      </w:r>
      <w:r>
        <w:rPr>
          <w:rFonts w:eastAsia="Times New Roman"/>
          <w:szCs w:val="24"/>
        </w:rPr>
        <w:t xml:space="preserve"> </w:t>
      </w:r>
      <w:r w:rsidRPr="00A82447">
        <w:rPr>
          <w:rFonts w:eastAsia="Times New Roman"/>
          <w:szCs w:val="24"/>
        </w:rPr>
        <w:t>της Νέας Δημοκρατίας για την παιδεία</w:t>
      </w:r>
      <w:r>
        <w:rPr>
          <w:rFonts w:eastAsia="Times New Roman"/>
          <w:szCs w:val="24"/>
        </w:rPr>
        <w:t>.</w:t>
      </w:r>
      <w:r w:rsidRPr="00A82447">
        <w:rPr>
          <w:rFonts w:eastAsia="Times New Roman"/>
          <w:szCs w:val="24"/>
        </w:rPr>
        <w:t xml:space="preserve"> Αν </w:t>
      </w:r>
      <w:r w:rsidRPr="00A82447">
        <w:rPr>
          <w:rFonts w:eastAsia="Times New Roman"/>
          <w:szCs w:val="24"/>
        </w:rPr>
        <w:t>αφήσει κανείς κατά μέρους τα καλολογικά στοιχεία</w:t>
      </w:r>
      <w:r>
        <w:rPr>
          <w:rFonts w:eastAsia="Times New Roman"/>
          <w:szCs w:val="24"/>
        </w:rPr>
        <w:t>,</w:t>
      </w:r>
      <w:r w:rsidRPr="00A82447">
        <w:rPr>
          <w:rFonts w:eastAsia="Times New Roman"/>
          <w:szCs w:val="24"/>
        </w:rPr>
        <w:t xml:space="preserve"> αυτό που φαίνεται πεντακάθαρα</w:t>
      </w:r>
      <w:r>
        <w:rPr>
          <w:rFonts w:eastAsia="Times New Roman"/>
          <w:szCs w:val="24"/>
        </w:rPr>
        <w:t xml:space="preserve"> -</w:t>
      </w:r>
      <w:r w:rsidRPr="00A82447">
        <w:rPr>
          <w:rFonts w:eastAsia="Times New Roman"/>
          <w:szCs w:val="24"/>
        </w:rPr>
        <w:t xml:space="preserve">το έχει πει </w:t>
      </w:r>
      <w:r>
        <w:rPr>
          <w:rFonts w:eastAsia="Times New Roman"/>
          <w:szCs w:val="24"/>
        </w:rPr>
        <w:t>ά</w:t>
      </w:r>
      <w:r w:rsidRPr="00A82447">
        <w:rPr>
          <w:rFonts w:eastAsia="Times New Roman"/>
          <w:szCs w:val="24"/>
        </w:rPr>
        <w:t xml:space="preserve">λλωστε και ο </w:t>
      </w:r>
      <w:r>
        <w:rPr>
          <w:rFonts w:eastAsia="Times New Roman"/>
          <w:szCs w:val="24"/>
        </w:rPr>
        <w:t>Α</w:t>
      </w:r>
      <w:r w:rsidRPr="00A82447">
        <w:rPr>
          <w:rFonts w:eastAsia="Times New Roman"/>
          <w:szCs w:val="24"/>
        </w:rPr>
        <w:t>ρχηγός της Νέας Δημοκρατίας</w:t>
      </w:r>
      <w:r>
        <w:rPr>
          <w:rFonts w:eastAsia="Times New Roman"/>
          <w:szCs w:val="24"/>
        </w:rPr>
        <w:t>- δ</w:t>
      </w:r>
      <w:r w:rsidRPr="00A82447">
        <w:rPr>
          <w:rFonts w:eastAsia="Times New Roman"/>
          <w:szCs w:val="24"/>
        </w:rPr>
        <w:t xml:space="preserve">εν είναι μόνο οι </w:t>
      </w:r>
      <w:r>
        <w:rPr>
          <w:rFonts w:eastAsia="Times New Roman"/>
          <w:szCs w:val="24"/>
        </w:rPr>
        <w:t>«</w:t>
      </w:r>
      <w:r w:rsidRPr="00A82447">
        <w:rPr>
          <w:rFonts w:eastAsia="Times New Roman"/>
          <w:szCs w:val="24"/>
        </w:rPr>
        <w:t>μαθητές πελάτες</w:t>
      </w:r>
      <w:r>
        <w:rPr>
          <w:rFonts w:eastAsia="Times New Roman"/>
          <w:szCs w:val="24"/>
        </w:rPr>
        <w:t>»,</w:t>
      </w:r>
      <w:r w:rsidRPr="00A82447">
        <w:rPr>
          <w:rFonts w:eastAsia="Times New Roman"/>
          <w:szCs w:val="24"/>
        </w:rPr>
        <w:t xml:space="preserve"> είναι τα σχολεία τα οποία μπορούν να εξασφαλίσουν τοπικά </w:t>
      </w:r>
      <w:r>
        <w:rPr>
          <w:rFonts w:eastAsia="Times New Roman"/>
          <w:szCs w:val="24"/>
        </w:rPr>
        <w:t>π</w:t>
      </w:r>
      <w:r w:rsidRPr="00A82447">
        <w:rPr>
          <w:rFonts w:eastAsia="Times New Roman"/>
          <w:szCs w:val="24"/>
        </w:rPr>
        <w:t>όρους</w:t>
      </w:r>
      <w:r>
        <w:rPr>
          <w:rFonts w:eastAsia="Times New Roman"/>
          <w:szCs w:val="24"/>
        </w:rPr>
        <w:t>. Α</w:t>
      </w:r>
      <w:r w:rsidRPr="00A82447">
        <w:rPr>
          <w:rFonts w:eastAsia="Times New Roman"/>
          <w:szCs w:val="24"/>
        </w:rPr>
        <w:t>υτά θα είναι και</w:t>
      </w:r>
      <w:r w:rsidRPr="00A82447">
        <w:rPr>
          <w:rFonts w:eastAsia="Times New Roman"/>
          <w:szCs w:val="24"/>
        </w:rPr>
        <w:t xml:space="preserve"> καλύτερα</w:t>
      </w:r>
      <w:r>
        <w:rPr>
          <w:rFonts w:eastAsia="Times New Roman"/>
          <w:szCs w:val="24"/>
        </w:rPr>
        <w:t>. Γ</w:t>
      </w:r>
      <w:r w:rsidRPr="00A82447">
        <w:rPr>
          <w:rFonts w:eastAsia="Times New Roman"/>
          <w:szCs w:val="24"/>
        </w:rPr>
        <w:t xml:space="preserve">ια τα δημόσια </w:t>
      </w:r>
      <w:r>
        <w:rPr>
          <w:rFonts w:eastAsia="Times New Roman"/>
          <w:szCs w:val="24"/>
        </w:rPr>
        <w:t>σχ</w:t>
      </w:r>
      <w:r w:rsidRPr="00A82447">
        <w:rPr>
          <w:rFonts w:eastAsia="Times New Roman"/>
          <w:szCs w:val="24"/>
        </w:rPr>
        <w:t>ολ</w:t>
      </w:r>
      <w:r>
        <w:rPr>
          <w:rFonts w:eastAsia="Times New Roman"/>
          <w:szCs w:val="24"/>
        </w:rPr>
        <w:t>ε</w:t>
      </w:r>
      <w:r w:rsidRPr="00A82447">
        <w:rPr>
          <w:rFonts w:eastAsia="Times New Roman"/>
          <w:szCs w:val="24"/>
        </w:rPr>
        <w:t>ία λέμε</w:t>
      </w:r>
      <w:r>
        <w:rPr>
          <w:rFonts w:eastAsia="Times New Roman"/>
          <w:szCs w:val="24"/>
        </w:rPr>
        <w:t>. Α</w:t>
      </w:r>
      <w:r w:rsidRPr="00A82447">
        <w:rPr>
          <w:rFonts w:eastAsia="Times New Roman"/>
          <w:szCs w:val="24"/>
        </w:rPr>
        <w:t>υτό που λέει εί</w:t>
      </w:r>
      <w:r>
        <w:rPr>
          <w:rFonts w:eastAsia="Times New Roman"/>
          <w:szCs w:val="24"/>
        </w:rPr>
        <w:t>ν</w:t>
      </w:r>
      <w:r w:rsidRPr="00A82447">
        <w:rPr>
          <w:rFonts w:eastAsia="Times New Roman"/>
          <w:szCs w:val="24"/>
        </w:rPr>
        <w:t xml:space="preserve">αι ότι </w:t>
      </w:r>
      <w:r>
        <w:rPr>
          <w:rFonts w:eastAsia="Times New Roman"/>
          <w:szCs w:val="24"/>
        </w:rPr>
        <w:t>οι νόμοι που φέραμε</w:t>
      </w:r>
      <w:r w:rsidRPr="00A82447">
        <w:rPr>
          <w:rFonts w:eastAsia="Times New Roman"/>
          <w:szCs w:val="24"/>
        </w:rPr>
        <w:t xml:space="preserve"> να προστατέψουμε τους καθηγητές που δουλεύουν στα ιδιωτικά σχολεία</w:t>
      </w:r>
      <w:r>
        <w:rPr>
          <w:rFonts w:eastAsia="Times New Roman"/>
          <w:szCs w:val="24"/>
        </w:rPr>
        <w:t>,</w:t>
      </w:r>
      <w:r w:rsidRPr="00A82447">
        <w:rPr>
          <w:rFonts w:eastAsia="Times New Roman"/>
          <w:szCs w:val="24"/>
        </w:rPr>
        <w:t xml:space="preserve"> την </w:t>
      </w:r>
      <w:r>
        <w:rPr>
          <w:rFonts w:eastAsia="Times New Roman"/>
          <w:szCs w:val="24"/>
        </w:rPr>
        <w:t>π</w:t>
      </w:r>
      <w:r w:rsidRPr="00A82447">
        <w:rPr>
          <w:rFonts w:eastAsia="Times New Roman"/>
          <w:szCs w:val="24"/>
        </w:rPr>
        <w:t>αιδεία δηλαδή ως δημόσιο αγαθό από όπου κι αν προέρχεται</w:t>
      </w:r>
      <w:r>
        <w:rPr>
          <w:rFonts w:eastAsia="Times New Roman"/>
          <w:szCs w:val="24"/>
        </w:rPr>
        <w:t>,</w:t>
      </w:r>
      <w:r w:rsidRPr="00A82447">
        <w:rPr>
          <w:rFonts w:eastAsia="Times New Roman"/>
          <w:szCs w:val="24"/>
        </w:rPr>
        <w:t xml:space="preserve"> αυτό θα τελειώσει</w:t>
      </w:r>
      <w:r>
        <w:rPr>
          <w:rFonts w:eastAsia="Times New Roman"/>
          <w:szCs w:val="24"/>
        </w:rPr>
        <w:t>. Δ</w:t>
      </w:r>
      <w:r w:rsidRPr="00A82447">
        <w:rPr>
          <w:rFonts w:eastAsia="Times New Roman"/>
          <w:szCs w:val="24"/>
        </w:rPr>
        <w:t xml:space="preserve">ιαβάστε το πρόγραμμα </w:t>
      </w:r>
      <w:r w:rsidRPr="00A82447">
        <w:rPr>
          <w:rFonts w:eastAsia="Times New Roman"/>
          <w:szCs w:val="24"/>
        </w:rPr>
        <w:t>της Νέας Δημοκρατίας</w:t>
      </w:r>
      <w:r>
        <w:rPr>
          <w:rFonts w:eastAsia="Times New Roman"/>
          <w:szCs w:val="24"/>
        </w:rPr>
        <w:t>. Τα ε</w:t>
      </w:r>
      <w:r w:rsidRPr="00A82447">
        <w:rPr>
          <w:rFonts w:eastAsia="Times New Roman"/>
          <w:szCs w:val="24"/>
        </w:rPr>
        <w:t xml:space="preserve">πιπλέον </w:t>
      </w:r>
      <w:r>
        <w:rPr>
          <w:rFonts w:eastAsia="Times New Roman"/>
          <w:szCs w:val="24"/>
        </w:rPr>
        <w:t xml:space="preserve">επιδόματα, </w:t>
      </w:r>
      <w:r w:rsidRPr="00A82447">
        <w:rPr>
          <w:rFonts w:eastAsia="Times New Roman"/>
          <w:szCs w:val="24"/>
        </w:rPr>
        <w:t>μετά από αξιολόγηση</w:t>
      </w:r>
      <w:r>
        <w:rPr>
          <w:rFonts w:eastAsia="Times New Roman"/>
          <w:szCs w:val="24"/>
        </w:rPr>
        <w:t>,</w:t>
      </w:r>
      <w:r w:rsidRPr="00A82447">
        <w:rPr>
          <w:rFonts w:eastAsia="Times New Roman"/>
          <w:szCs w:val="24"/>
        </w:rPr>
        <w:t xml:space="preserve"> </w:t>
      </w:r>
      <w:r>
        <w:rPr>
          <w:rFonts w:eastAsia="Times New Roman"/>
          <w:szCs w:val="24"/>
        </w:rPr>
        <w:t xml:space="preserve">θα δίνονται </w:t>
      </w:r>
      <w:r w:rsidRPr="00A82447">
        <w:rPr>
          <w:rFonts w:eastAsia="Times New Roman"/>
          <w:szCs w:val="24"/>
        </w:rPr>
        <w:t xml:space="preserve">σε καθηγητές </w:t>
      </w:r>
      <w:r>
        <w:rPr>
          <w:rFonts w:eastAsia="Times New Roman"/>
          <w:szCs w:val="24"/>
        </w:rPr>
        <w:t>κ.λπ.</w:t>
      </w:r>
      <w:r>
        <w:rPr>
          <w:rFonts w:eastAsia="Times New Roman"/>
          <w:szCs w:val="24"/>
        </w:rPr>
        <w:t>.</w:t>
      </w:r>
    </w:p>
    <w:p w14:paraId="3739517B" w14:textId="77777777" w:rsidR="00B27939" w:rsidRDefault="00D93F4B">
      <w:pPr>
        <w:spacing w:after="0" w:line="600" w:lineRule="auto"/>
        <w:ind w:firstLine="720"/>
        <w:jc w:val="both"/>
        <w:rPr>
          <w:rFonts w:eastAsia="Times New Roman"/>
          <w:szCs w:val="24"/>
        </w:rPr>
      </w:pPr>
      <w:r>
        <w:rPr>
          <w:rFonts w:eastAsia="Times New Roman"/>
          <w:szCs w:val="24"/>
        </w:rPr>
        <w:t>Το κυριότερο, όμως,</w:t>
      </w:r>
      <w:r w:rsidRPr="00A82447">
        <w:rPr>
          <w:rFonts w:eastAsia="Times New Roman"/>
          <w:szCs w:val="24"/>
        </w:rPr>
        <w:t xml:space="preserve"> εί</w:t>
      </w:r>
      <w:r>
        <w:rPr>
          <w:rFonts w:eastAsia="Times New Roman"/>
          <w:szCs w:val="24"/>
        </w:rPr>
        <w:t>ν</w:t>
      </w:r>
      <w:r w:rsidRPr="00A82447">
        <w:rPr>
          <w:rFonts w:eastAsia="Times New Roman"/>
          <w:szCs w:val="24"/>
        </w:rPr>
        <w:t>αι η ανώτατη εκπαίδευση και η ιδιωτικοποίηση της ανώτατης εκπαίδευσης</w:t>
      </w:r>
      <w:r>
        <w:rPr>
          <w:rFonts w:eastAsia="Times New Roman"/>
          <w:szCs w:val="24"/>
        </w:rPr>
        <w:t>. Σε αυτήν τη χώρα</w:t>
      </w:r>
      <w:r w:rsidRPr="00A82447">
        <w:rPr>
          <w:rFonts w:eastAsia="Times New Roman"/>
          <w:szCs w:val="24"/>
        </w:rPr>
        <w:t xml:space="preserve"> υπάρχουν κάποιες μεγάλες παραδόσεις</w:t>
      </w:r>
      <w:r>
        <w:rPr>
          <w:rFonts w:eastAsia="Times New Roman"/>
          <w:szCs w:val="24"/>
        </w:rPr>
        <w:t>,</w:t>
      </w:r>
      <w:r w:rsidRPr="00A82447">
        <w:rPr>
          <w:rFonts w:eastAsia="Times New Roman"/>
          <w:szCs w:val="24"/>
        </w:rPr>
        <w:t xml:space="preserve"> ιστορικές </w:t>
      </w:r>
      <w:r w:rsidRPr="00A82447">
        <w:rPr>
          <w:rFonts w:eastAsia="Times New Roman"/>
          <w:szCs w:val="24"/>
        </w:rPr>
        <w:t>παραδόσεις</w:t>
      </w:r>
      <w:r>
        <w:rPr>
          <w:rFonts w:eastAsia="Times New Roman"/>
          <w:szCs w:val="24"/>
        </w:rPr>
        <w:t>,</w:t>
      </w:r>
      <w:r w:rsidRPr="00A82447">
        <w:rPr>
          <w:rFonts w:eastAsia="Times New Roman"/>
          <w:szCs w:val="24"/>
        </w:rPr>
        <w:t xml:space="preserve"> που υπάρχουν και στις </w:t>
      </w:r>
      <w:r>
        <w:rPr>
          <w:rFonts w:eastAsia="Times New Roman"/>
          <w:szCs w:val="24"/>
        </w:rPr>
        <w:t>ε</w:t>
      </w:r>
      <w:r w:rsidRPr="00A82447">
        <w:rPr>
          <w:rFonts w:eastAsia="Times New Roman"/>
          <w:szCs w:val="24"/>
        </w:rPr>
        <w:t>υρωπαϊκές χώρες</w:t>
      </w:r>
      <w:r>
        <w:rPr>
          <w:rFonts w:eastAsia="Times New Roman"/>
          <w:szCs w:val="24"/>
        </w:rPr>
        <w:t>. Μ</w:t>
      </w:r>
      <w:r w:rsidRPr="00A82447">
        <w:rPr>
          <w:rFonts w:eastAsia="Times New Roman"/>
          <w:szCs w:val="24"/>
        </w:rPr>
        <w:t>ία από τις μεγάλες παραδόσεις είναι ο εκδημοκρατισμός του δημόσιου χώρου</w:t>
      </w:r>
      <w:r>
        <w:rPr>
          <w:rFonts w:eastAsia="Times New Roman"/>
          <w:szCs w:val="24"/>
        </w:rPr>
        <w:t>,</w:t>
      </w:r>
      <w:r w:rsidRPr="00A82447">
        <w:rPr>
          <w:rFonts w:eastAsia="Times New Roman"/>
          <w:szCs w:val="24"/>
        </w:rPr>
        <w:t xml:space="preserve"> η διεύρυνση του δημόσιου χώρου και αυτό επετεύχθη χάρη στη δημόσια παιδεία</w:t>
      </w:r>
      <w:r>
        <w:rPr>
          <w:rFonts w:eastAsia="Times New Roman"/>
          <w:szCs w:val="24"/>
        </w:rPr>
        <w:t>,</w:t>
      </w:r>
      <w:r w:rsidRPr="00A82447">
        <w:rPr>
          <w:rFonts w:eastAsia="Times New Roman"/>
          <w:szCs w:val="24"/>
        </w:rPr>
        <w:t xml:space="preserve"> κυρίως στην τριτοβάθμια εκπαίδευση</w:t>
      </w:r>
      <w:r>
        <w:rPr>
          <w:rFonts w:eastAsia="Times New Roman"/>
          <w:szCs w:val="24"/>
        </w:rPr>
        <w:t>. Α</w:t>
      </w:r>
      <w:r w:rsidRPr="00A82447">
        <w:rPr>
          <w:rFonts w:eastAsia="Times New Roman"/>
          <w:szCs w:val="24"/>
        </w:rPr>
        <w:t>υτό η Νέα Δημοκρ</w:t>
      </w:r>
      <w:r w:rsidRPr="00A82447">
        <w:rPr>
          <w:rFonts w:eastAsia="Times New Roman"/>
          <w:szCs w:val="24"/>
        </w:rPr>
        <w:t>ατία</w:t>
      </w:r>
      <w:r>
        <w:rPr>
          <w:rFonts w:eastAsia="Times New Roman"/>
          <w:szCs w:val="24"/>
        </w:rPr>
        <w:t>,</w:t>
      </w:r>
      <w:r w:rsidRPr="00A82447">
        <w:rPr>
          <w:rFonts w:eastAsia="Times New Roman"/>
          <w:szCs w:val="24"/>
        </w:rPr>
        <w:t xml:space="preserve"> και όχι μόνο η Νέα Δημοκρατία</w:t>
      </w:r>
      <w:r>
        <w:rPr>
          <w:rFonts w:eastAsia="Times New Roman"/>
          <w:szCs w:val="24"/>
        </w:rPr>
        <w:t>,</w:t>
      </w:r>
      <w:r w:rsidRPr="00A82447">
        <w:rPr>
          <w:rFonts w:eastAsia="Times New Roman"/>
          <w:szCs w:val="24"/>
        </w:rPr>
        <w:t xml:space="preserve"> αλλά και το </w:t>
      </w:r>
      <w:r>
        <w:rPr>
          <w:rFonts w:eastAsia="Times New Roman"/>
          <w:szCs w:val="24"/>
        </w:rPr>
        <w:t>ΚΙΝΑΛ</w:t>
      </w:r>
      <w:r w:rsidRPr="00A82447">
        <w:rPr>
          <w:rFonts w:eastAsia="Times New Roman"/>
          <w:szCs w:val="24"/>
        </w:rPr>
        <w:t xml:space="preserve"> μαζί και η </w:t>
      </w:r>
      <w:r>
        <w:rPr>
          <w:rFonts w:eastAsia="Times New Roman"/>
          <w:szCs w:val="24"/>
        </w:rPr>
        <w:t>ΔΗΣΥ</w:t>
      </w:r>
      <w:r w:rsidRPr="00A82447">
        <w:rPr>
          <w:rFonts w:eastAsia="Times New Roman"/>
          <w:szCs w:val="24"/>
        </w:rPr>
        <w:t xml:space="preserve"> μαζί</w:t>
      </w:r>
      <w:r>
        <w:rPr>
          <w:rFonts w:eastAsia="Times New Roman"/>
          <w:szCs w:val="24"/>
        </w:rPr>
        <w:t>,</w:t>
      </w:r>
      <w:r w:rsidRPr="00A82447">
        <w:rPr>
          <w:rFonts w:eastAsia="Times New Roman"/>
          <w:szCs w:val="24"/>
        </w:rPr>
        <w:t xml:space="preserve"> θέλουν να το ξηλώσουν</w:t>
      </w:r>
      <w:r>
        <w:rPr>
          <w:rFonts w:eastAsia="Times New Roman"/>
          <w:szCs w:val="24"/>
        </w:rPr>
        <w:t xml:space="preserve">. </w:t>
      </w:r>
    </w:p>
    <w:p w14:paraId="3739517C" w14:textId="77777777" w:rsidR="00B27939" w:rsidRDefault="00D93F4B">
      <w:pPr>
        <w:spacing w:after="0" w:line="600" w:lineRule="auto"/>
        <w:ind w:firstLine="720"/>
        <w:jc w:val="both"/>
        <w:rPr>
          <w:rFonts w:eastAsia="Times New Roman"/>
          <w:szCs w:val="24"/>
        </w:rPr>
      </w:pPr>
      <w:r>
        <w:rPr>
          <w:rFonts w:eastAsia="Times New Roman"/>
          <w:szCs w:val="24"/>
        </w:rPr>
        <w:t>Ο</w:t>
      </w:r>
      <w:r w:rsidRPr="00A82447">
        <w:rPr>
          <w:rFonts w:eastAsia="Times New Roman"/>
          <w:szCs w:val="24"/>
        </w:rPr>
        <w:t xml:space="preserve"> κ</w:t>
      </w:r>
      <w:r>
        <w:rPr>
          <w:rFonts w:eastAsia="Times New Roman"/>
          <w:szCs w:val="24"/>
        </w:rPr>
        <w:t>.</w:t>
      </w:r>
      <w:r w:rsidRPr="00A82447">
        <w:rPr>
          <w:rFonts w:eastAsia="Times New Roman"/>
          <w:szCs w:val="24"/>
        </w:rPr>
        <w:t xml:space="preserve"> Μητσοτάκης στο συνέδριο της Νέας Δημοκρατίας είπε ότι θα κάνει πανστρατιά για τη μεσαία τάξη</w:t>
      </w:r>
      <w:r>
        <w:rPr>
          <w:rFonts w:eastAsia="Times New Roman"/>
          <w:szCs w:val="24"/>
        </w:rPr>
        <w:t>. Ξ</w:t>
      </w:r>
      <w:r w:rsidRPr="00A82447">
        <w:rPr>
          <w:rFonts w:eastAsia="Times New Roman"/>
          <w:szCs w:val="24"/>
        </w:rPr>
        <w:t>εχνάει ένα πράγμα</w:t>
      </w:r>
      <w:r>
        <w:rPr>
          <w:rFonts w:eastAsia="Times New Roman"/>
          <w:szCs w:val="24"/>
        </w:rPr>
        <w:t>: Ό</w:t>
      </w:r>
      <w:r w:rsidRPr="00A82447">
        <w:rPr>
          <w:rFonts w:eastAsia="Times New Roman"/>
          <w:szCs w:val="24"/>
        </w:rPr>
        <w:t>τι η μεσαία τάξη είναι προϊόν</w:t>
      </w:r>
      <w:r>
        <w:rPr>
          <w:rFonts w:eastAsia="Times New Roman"/>
          <w:szCs w:val="24"/>
        </w:rPr>
        <w:t>,</w:t>
      </w:r>
      <w:r w:rsidRPr="00A82447">
        <w:rPr>
          <w:rFonts w:eastAsia="Times New Roman"/>
          <w:szCs w:val="24"/>
        </w:rPr>
        <w:t xml:space="preserve"> είναι αποτέλεσμα της διεύρυνσης και του εκδημοκρατισμού του δημόσιου χώρου</w:t>
      </w:r>
      <w:r>
        <w:rPr>
          <w:rFonts w:eastAsia="Times New Roman"/>
          <w:szCs w:val="24"/>
        </w:rPr>
        <w:t>. Δ</w:t>
      </w:r>
      <w:r w:rsidRPr="00A82447">
        <w:rPr>
          <w:rFonts w:eastAsia="Times New Roman"/>
          <w:szCs w:val="24"/>
        </w:rPr>
        <w:t>εν μπορεί να υπάρξει μεσαία τάξη χωρίς δημόσιο χώρο</w:t>
      </w:r>
      <w:r>
        <w:rPr>
          <w:rFonts w:eastAsia="Times New Roman"/>
          <w:szCs w:val="24"/>
        </w:rPr>
        <w:t>.</w:t>
      </w:r>
      <w:r w:rsidRPr="00A82447">
        <w:rPr>
          <w:rFonts w:eastAsia="Times New Roman"/>
          <w:szCs w:val="24"/>
        </w:rPr>
        <w:t xml:space="preserve"> Αυτά είναι </w:t>
      </w:r>
      <w:r>
        <w:rPr>
          <w:rFonts w:eastAsia="Times New Roman"/>
          <w:szCs w:val="24"/>
        </w:rPr>
        <w:t>η αλφαβήτα</w:t>
      </w:r>
      <w:r w:rsidRPr="00A82447">
        <w:rPr>
          <w:rFonts w:eastAsia="Times New Roman"/>
          <w:szCs w:val="24"/>
        </w:rPr>
        <w:t xml:space="preserve"> της πολιτικής ιστορίας όλης της Ευρώπης </w:t>
      </w:r>
      <w:r>
        <w:rPr>
          <w:rFonts w:eastAsia="Times New Roman"/>
          <w:szCs w:val="24"/>
        </w:rPr>
        <w:t>και</w:t>
      </w:r>
      <w:r w:rsidRPr="00A82447">
        <w:rPr>
          <w:rFonts w:eastAsia="Times New Roman"/>
          <w:szCs w:val="24"/>
        </w:rPr>
        <w:t xml:space="preserve"> αυτής της χώρας</w:t>
      </w:r>
      <w:r>
        <w:rPr>
          <w:rFonts w:eastAsia="Times New Roman"/>
          <w:szCs w:val="24"/>
        </w:rPr>
        <w:t>.</w:t>
      </w:r>
    </w:p>
    <w:p w14:paraId="3739517D" w14:textId="77777777" w:rsidR="00B27939" w:rsidRDefault="00D93F4B">
      <w:pPr>
        <w:spacing w:after="0" w:line="600" w:lineRule="auto"/>
        <w:ind w:firstLine="720"/>
        <w:jc w:val="both"/>
        <w:rPr>
          <w:rFonts w:eastAsia="Times New Roman"/>
          <w:szCs w:val="24"/>
        </w:rPr>
      </w:pPr>
      <w:r>
        <w:rPr>
          <w:rFonts w:eastAsia="Times New Roman"/>
          <w:szCs w:val="24"/>
        </w:rPr>
        <w:t xml:space="preserve">Και </w:t>
      </w:r>
      <w:r w:rsidRPr="00A82447">
        <w:rPr>
          <w:rFonts w:eastAsia="Times New Roman"/>
          <w:szCs w:val="24"/>
        </w:rPr>
        <w:t xml:space="preserve">εκεί </w:t>
      </w:r>
      <w:r>
        <w:rPr>
          <w:rFonts w:eastAsia="Times New Roman"/>
          <w:szCs w:val="24"/>
        </w:rPr>
        <w:t>γεννάται</w:t>
      </w:r>
      <w:r w:rsidRPr="00A82447">
        <w:rPr>
          <w:rFonts w:eastAsia="Times New Roman"/>
          <w:szCs w:val="24"/>
        </w:rPr>
        <w:t xml:space="preserve"> ένα ερώτημα σε μένα</w:t>
      </w:r>
      <w:r>
        <w:rPr>
          <w:rFonts w:eastAsia="Times New Roman"/>
          <w:szCs w:val="24"/>
        </w:rPr>
        <w:t>: Πώ</w:t>
      </w:r>
      <w:r w:rsidRPr="00A82447">
        <w:rPr>
          <w:rFonts w:eastAsia="Times New Roman"/>
          <w:szCs w:val="24"/>
        </w:rPr>
        <w:t>ς</w:t>
      </w:r>
      <w:r w:rsidRPr="00A82447">
        <w:rPr>
          <w:rFonts w:eastAsia="Times New Roman"/>
          <w:szCs w:val="24"/>
        </w:rPr>
        <w:t xml:space="preserve"> η Νέα Δημοκρατία</w:t>
      </w:r>
      <w:r>
        <w:rPr>
          <w:rFonts w:eastAsia="Times New Roman"/>
          <w:szCs w:val="24"/>
        </w:rPr>
        <w:t>,</w:t>
      </w:r>
      <w:r w:rsidRPr="00A82447">
        <w:rPr>
          <w:rFonts w:eastAsia="Times New Roman"/>
          <w:szCs w:val="24"/>
        </w:rPr>
        <w:t xml:space="preserve"> η οποία είναι υπέρ των παραδόσεων</w:t>
      </w:r>
      <w:r>
        <w:rPr>
          <w:rFonts w:eastAsia="Times New Roman"/>
          <w:szCs w:val="24"/>
        </w:rPr>
        <w:t>,</w:t>
      </w:r>
      <w:r w:rsidRPr="00A82447">
        <w:rPr>
          <w:rFonts w:eastAsia="Times New Roman"/>
          <w:szCs w:val="24"/>
        </w:rPr>
        <w:t xml:space="preserve"> κάποιες τέτοιες θεμελιώδεις παραδόσεις αυτού του τόπου τ</w:t>
      </w:r>
      <w:r>
        <w:rPr>
          <w:rFonts w:eastAsia="Times New Roman"/>
          <w:szCs w:val="24"/>
        </w:rPr>
        <w:t>ι</w:t>
      </w:r>
      <w:r w:rsidRPr="00A82447">
        <w:rPr>
          <w:rFonts w:eastAsia="Times New Roman"/>
          <w:szCs w:val="24"/>
        </w:rPr>
        <w:t>ς πετάει στην άκρη σαν να μην έχουν συμβεί</w:t>
      </w:r>
      <w:r>
        <w:rPr>
          <w:rFonts w:eastAsia="Times New Roman"/>
          <w:szCs w:val="24"/>
        </w:rPr>
        <w:t>; Α</w:t>
      </w:r>
      <w:r w:rsidRPr="00A82447">
        <w:rPr>
          <w:rFonts w:eastAsia="Times New Roman"/>
          <w:szCs w:val="24"/>
        </w:rPr>
        <w:t>υτό είναι ο νεοφιλελευθερισμός</w:t>
      </w:r>
      <w:r>
        <w:rPr>
          <w:rFonts w:eastAsia="Times New Roman"/>
          <w:szCs w:val="24"/>
        </w:rPr>
        <w:t>. Ξ</w:t>
      </w:r>
      <w:r w:rsidRPr="00A82447">
        <w:rPr>
          <w:rFonts w:eastAsia="Times New Roman"/>
          <w:szCs w:val="24"/>
        </w:rPr>
        <w:t>ερίζωμα της ιστορικής συνέχειας που έχει να κάνει με κοινωνικές διε</w:t>
      </w:r>
      <w:r w:rsidRPr="00A82447">
        <w:rPr>
          <w:rFonts w:eastAsia="Times New Roman"/>
          <w:szCs w:val="24"/>
        </w:rPr>
        <w:t>κδικήσεις</w:t>
      </w:r>
      <w:r>
        <w:rPr>
          <w:rFonts w:eastAsia="Times New Roman"/>
          <w:szCs w:val="24"/>
        </w:rPr>
        <w:t>,</w:t>
      </w:r>
      <w:r w:rsidRPr="00A82447">
        <w:rPr>
          <w:rFonts w:eastAsia="Times New Roman"/>
          <w:szCs w:val="24"/>
        </w:rPr>
        <w:t xml:space="preserve"> εκδημοκρατισμό</w:t>
      </w:r>
      <w:r>
        <w:rPr>
          <w:rFonts w:eastAsia="Times New Roman"/>
          <w:szCs w:val="24"/>
        </w:rPr>
        <w:t>,</w:t>
      </w:r>
      <w:r w:rsidRPr="00A82447">
        <w:rPr>
          <w:rFonts w:eastAsia="Times New Roman"/>
          <w:szCs w:val="24"/>
        </w:rPr>
        <w:t xml:space="preserve"> συγκρότηση της έννοιας του </w:t>
      </w:r>
      <w:r>
        <w:rPr>
          <w:rFonts w:eastAsia="Times New Roman"/>
          <w:szCs w:val="24"/>
        </w:rPr>
        <w:t>π</w:t>
      </w:r>
      <w:r w:rsidRPr="00A82447">
        <w:rPr>
          <w:rFonts w:eastAsia="Times New Roman"/>
          <w:szCs w:val="24"/>
        </w:rPr>
        <w:t>ολίτη</w:t>
      </w:r>
      <w:r>
        <w:rPr>
          <w:rFonts w:eastAsia="Times New Roman"/>
          <w:szCs w:val="24"/>
        </w:rPr>
        <w:t>,</w:t>
      </w:r>
      <w:r w:rsidRPr="00A82447">
        <w:rPr>
          <w:rFonts w:eastAsia="Times New Roman"/>
          <w:szCs w:val="24"/>
        </w:rPr>
        <w:t xml:space="preserve"> συγκρότηση της ταξικής διαστρωμάτωσης της κοινωνίας</w:t>
      </w:r>
      <w:r>
        <w:rPr>
          <w:rFonts w:eastAsia="Times New Roman"/>
          <w:szCs w:val="24"/>
        </w:rPr>
        <w:t>, ά</w:t>
      </w:r>
      <w:r w:rsidRPr="00A82447">
        <w:rPr>
          <w:rFonts w:eastAsia="Times New Roman"/>
          <w:szCs w:val="24"/>
        </w:rPr>
        <w:t>ρα των διεκδικήσε</w:t>
      </w:r>
      <w:r>
        <w:rPr>
          <w:rFonts w:eastAsia="Times New Roman"/>
          <w:szCs w:val="24"/>
        </w:rPr>
        <w:t>ώ</w:t>
      </w:r>
      <w:r w:rsidRPr="00A82447">
        <w:rPr>
          <w:rFonts w:eastAsia="Times New Roman"/>
          <w:szCs w:val="24"/>
        </w:rPr>
        <w:t xml:space="preserve">ν </w:t>
      </w:r>
      <w:r>
        <w:rPr>
          <w:rFonts w:eastAsia="Times New Roman"/>
          <w:szCs w:val="24"/>
        </w:rPr>
        <w:t>της.</w:t>
      </w:r>
    </w:p>
    <w:p w14:paraId="3739517E" w14:textId="77777777" w:rsidR="00B27939" w:rsidRDefault="00D93F4B">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Θ΄ Αντιπρόεδρος της Βουλής κ. </w:t>
      </w:r>
      <w:r w:rsidRPr="00CF0A96">
        <w:rPr>
          <w:rFonts w:eastAsia="Times New Roman"/>
          <w:b/>
          <w:szCs w:val="24"/>
        </w:rPr>
        <w:t>ΜΑΡΙΟΣ ΓΕΩΡΓΙΑΔΗΣ</w:t>
      </w:r>
      <w:r>
        <w:rPr>
          <w:rFonts w:eastAsia="Times New Roman"/>
          <w:szCs w:val="24"/>
        </w:rPr>
        <w:t>)</w:t>
      </w:r>
    </w:p>
    <w:p w14:paraId="3739517F" w14:textId="77777777" w:rsidR="00B27939" w:rsidRDefault="00D93F4B">
      <w:pPr>
        <w:spacing w:after="0" w:line="600" w:lineRule="auto"/>
        <w:ind w:firstLine="720"/>
        <w:jc w:val="both"/>
        <w:rPr>
          <w:rFonts w:eastAsia="Times New Roman"/>
          <w:szCs w:val="24"/>
        </w:rPr>
      </w:pPr>
      <w:r>
        <w:rPr>
          <w:rFonts w:eastAsia="Times New Roman"/>
          <w:szCs w:val="24"/>
        </w:rPr>
        <w:t>Μεσαία τάξη, λ</w:t>
      </w:r>
      <w:r w:rsidRPr="00A82447">
        <w:rPr>
          <w:rFonts w:eastAsia="Times New Roman"/>
          <w:szCs w:val="24"/>
        </w:rPr>
        <w:t>ο</w:t>
      </w:r>
      <w:r w:rsidRPr="00A82447">
        <w:rPr>
          <w:rFonts w:eastAsia="Times New Roman"/>
          <w:szCs w:val="24"/>
        </w:rPr>
        <w:t>ιπόν</w:t>
      </w:r>
      <w:r>
        <w:rPr>
          <w:rFonts w:eastAsia="Times New Roman"/>
          <w:szCs w:val="24"/>
        </w:rPr>
        <w:t>,</w:t>
      </w:r>
      <w:r w:rsidRPr="00A82447">
        <w:rPr>
          <w:rFonts w:eastAsia="Times New Roman"/>
          <w:szCs w:val="24"/>
        </w:rPr>
        <w:t xml:space="preserve"> με ιδιωτικοποι</w:t>
      </w:r>
      <w:r>
        <w:rPr>
          <w:rFonts w:eastAsia="Times New Roman"/>
          <w:szCs w:val="24"/>
        </w:rPr>
        <w:t>η</w:t>
      </w:r>
      <w:r w:rsidRPr="00A82447">
        <w:rPr>
          <w:rFonts w:eastAsia="Times New Roman"/>
          <w:szCs w:val="24"/>
        </w:rPr>
        <w:t>μένα τα πάντα δεν μπορεί να υπάρχει και το είδαμε ότι ξεκίνησε πριν από την κρίση</w:t>
      </w:r>
      <w:r>
        <w:rPr>
          <w:rFonts w:eastAsia="Times New Roman"/>
          <w:szCs w:val="24"/>
        </w:rPr>
        <w:t>.</w:t>
      </w:r>
      <w:r w:rsidRPr="00A82447">
        <w:rPr>
          <w:rFonts w:eastAsia="Times New Roman"/>
          <w:szCs w:val="24"/>
        </w:rPr>
        <w:t xml:space="preserve"> Από πότε άρχισε να καταρρέει η μεσαία τάξη</w:t>
      </w:r>
      <w:r>
        <w:rPr>
          <w:rFonts w:eastAsia="Times New Roman"/>
          <w:szCs w:val="24"/>
        </w:rPr>
        <w:t>.</w:t>
      </w:r>
      <w:r w:rsidRPr="00A82447">
        <w:rPr>
          <w:rFonts w:eastAsia="Times New Roman"/>
          <w:szCs w:val="24"/>
        </w:rPr>
        <w:t xml:space="preserve"> Η μεσαία τάξη δεν μπορεί να υπάρχει χωρίς δίκαιο φορολογικό σύστημα</w:t>
      </w:r>
      <w:r>
        <w:rPr>
          <w:rFonts w:eastAsia="Times New Roman"/>
          <w:szCs w:val="24"/>
        </w:rPr>
        <w:t>,</w:t>
      </w:r>
      <w:r w:rsidRPr="00A82447">
        <w:rPr>
          <w:rFonts w:eastAsia="Times New Roman"/>
          <w:szCs w:val="24"/>
        </w:rPr>
        <w:t xml:space="preserve"> το οποίο δεν υπήρχε πριν από την κρίση</w:t>
      </w:r>
      <w:r>
        <w:rPr>
          <w:rFonts w:eastAsia="Times New Roman"/>
          <w:szCs w:val="24"/>
        </w:rPr>
        <w:t>.</w:t>
      </w:r>
      <w:r>
        <w:rPr>
          <w:rFonts w:eastAsia="Times New Roman"/>
          <w:szCs w:val="24"/>
        </w:rPr>
        <w:t xml:space="preserve"> Ε</w:t>
      </w:r>
      <w:r w:rsidRPr="00A82447">
        <w:rPr>
          <w:rFonts w:eastAsia="Times New Roman"/>
          <w:szCs w:val="24"/>
        </w:rPr>
        <w:t>ίχαμε φοροαπα</w:t>
      </w:r>
      <w:r>
        <w:rPr>
          <w:rFonts w:eastAsia="Times New Roman"/>
          <w:szCs w:val="24"/>
        </w:rPr>
        <w:t>λλαγές, φοροαποφυγές</w:t>
      </w:r>
      <w:r w:rsidRPr="00A82447">
        <w:rPr>
          <w:rFonts w:eastAsia="Times New Roman"/>
          <w:szCs w:val="24"/>
        </w:rPr>
        <w:t xml:space="preserve"> για το</w:t>
      </w:r>
      <w:r>
        <w:rPr>
          <w:rFonts w:eastAsia="Times New Roman"/>
          <w:szCs w:val="24"/>
        </w:rPr>
        <w:t>ν</w:t>
      </w:r>
      <w:r w:rsidRPr="00A82447">
        <w:rPr>
          <w:rFonts w:eastAsia="Times New Roman"/>
          <w:szCs w:val="24"/>
        </w:rPr>
        <w:t xml:space="preserve"> μεγάλο πλούτο</w:t>
      </w:r>
      <w:r>
        <w:rPr>
          <w:rFonts w:eastAsia="Times New Roman"/>
          <w:szCs w:val="24"/>
        </w:rPr>
        <w:t>. Δ</w:t>
      </w:r>
      <w:r w:rsidRPr="00A82447">
        <w:rPr>
          <w:rFonts w:eastAsia="Times New Roman"/>
          <w:szCs w:val="24"/>
        </w:rPr>
        <w:t>εν είχαμε στήριξη ενός δίκαιου φορολογικού συστήματος και γι</w:t>
      </w:r>
      <w:r>
        <w:rPr>
          <w:rFonts w:eastAsia="Times New Roman"/>
          <w:szCs w:val="24"/>
        </w:rPr>
        <w:t>’</w:t>
      </w:r>
      <w:r w:rsidRPr="00A82447">
        <w:rPr>
          <w:rFonts w:eastAsia="Times New Roman"/>
          <w:szCs w:val="24"/>
        </w:rPr>
        <w:t xml:space="preserve"> αυτό η κρίση βρήκε ανοχύρωτη πόλη τη χώρα και είχαμε όλα αυτά που είχαμε</w:t>
      </w:r>
      <w:r>
        <w:rPr>
          <w:rFonts w:eastAsia="Times New Roman"/>
          <w:szCs w:val="24"/>
        </w:rPr>
        <w:t>.</w:t>
      </w:r>
    </w:p>
    <w:p w14:paraId="37395180" w14:textId="77777777" w:rsidR="00B27939" w:rsidRDefault="00D93F4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w:t>
      </w:r>
      <w:r>
        <w:rPr>
          <w:rFonts w:eastAsia="Times New Roman"/>
          <w:szCs w:val="24"/>
        </w:rPr>
        <w:t>ας της κυρίας Βουλευτού)</w:t>
      </w:r>
    </w:p>
    <w:p w14:paraId="37395181" w14:textId="77777777" w:rsidR="00B27939" w:rsidRDefault="00D93F4B">
      <w:pPr>
        <w:spacing w:after="0" w:line="600" w:lineRule="auto"/>
        <w:ind w:firstLine="720"/>
        <w:jc w:val="both"/>
        <w:rPr>
          <w:rFonts w:eastAsia="Times New Roman"/>
          <w:szCs w:val="24"/>
        </w:rPr>
      </w:pPr>
      <w:r>
        <w:rPr>
          <w:rFonts w:eastAsia="Times New Roman"/>
          <w:szCs w:val="24"/>
        </w:rPr>
        <w:t>Δ</w:t>
      </w:r>
      <w:r w:rsidRPr="00A82447">
        <w:rPr>
          <w:rFonts w:eastAsia="Times New Roman"/>
          <w:szCs w:val="24"/>
        </w:rPr>
        <w:t>εν έχω και χρόνο</w:t>
      </w:r>
      <w:r>
        <w:rPr>
          <w:rFonts w:eastAsia="Times New Roman"/>
          <w:szCs w:val="24"/>
        </w:rPr>
        <w:t>, δ</w:t>
      </w:r>
      <w:r w:rsidRPr="00A82447">
        <w:rPr>
          <w:rFonts w:eastAsia="Times New Roman"/>
          <w:szCs w:val="24"/>
        </w:rPr>
        <w:t>υστυχώς</w:t>
      </w:r>
      <w:r>
        <w:rPr>
          <w:rFonts w:eastAsia="Times New Roman"/>
          <w:szCs w:val="24"/>
        </w:rPr>
        <w:t>. Θ</w:t>
      </w:r>
      <w:r w:rsidRPr="00A82447">
        <w:rPr>
          <w:rFonts w:eastAsia="Times New Roman"/>
          <w:szCs w:val="24"/>
        </w:rPr>
        <w:t xml:space="preserve">α ζητήσω </w:t>
      </w:r>
      <w:r>
        <w:rPr>
          <w:rFonts w:eastAsia="Times New Roman"/>
          <w:szCs w:val="24"/>
        </w:rPr>
        <w:t>δύο</w:t>
      </w:r>
      <w:r w:rsidRPr="00A82447">
        <w:rPr>
          <w:rFonts w:eastAsia="Times New Roman"/>
          <w:szCs w:val="24"/>
        </w:rPr>
        <w:t xml:space="preserve"> λεπτά</w:t>
      </w:r>
      <w:r>
        <w:rPr>
          <w:rFonts w:eastAsia="Times New Roman"/>
          <w:szCs w:val="24"/>
        </w:rPr>
        <w:t>,</w:t>
      </w:r>
      <w:r w:rsidRPr="00A82447">
        <w:rPr>
          <w:rFonts w:eastAsia="Times New Roman"/>
          <w:szCs w:val="24"/>
        </w:rPr>
        <w:t xml:space="preserve"> κύριε </w:t>
      </w:r>
      <w:r>
        <w:rPr>
          <w:rFonts w:eastAsia="Times New Roman"/>
          <w:szCs w:val="24"/>
        </w:rPr>
        <w:t>Π</w:t>
      </w:r>
      <w:r w:rsidRPr="00A82447">
        <w:rPr>
          <w:rFonts w:eastAsia="Times New Roman"/>
          <w:szCs w:val="24"/>
        </w:rPr>
        <w:t>ρόεδρε</w:t>
      </w:r>
      <w:r>
        <w:rPr>
          <w:rFonts w:eastAsia="Times New Roman"/>
          <w:szCs w:val="24"/>
        </w:rPr>
        <w:t>.</w:t>
      </w:r>
      <w:r w:rsidRPr="00A82447">
        <w:rPr>
          <w:rFonts w:eastAsia="Times New Roman"/>
          <w:szCs w:val="24"/>
        </w:rPr>
        <w:t xml:space="preserve"> </w:t>
      </w:r>
      <w:r>
        <w:rPr>
          <w:rFonts w:eastAsia="Times New Roman"/>
          <w:szCs w:val="24"/>
        </w:rPr>
        <w:t>Θα πω, όμως,</w:t>
      </w:r>
      <w:r w:rsidRPr="00A82447">
        <w:rPr>
          <w:rFonts w:eastAsia="Times New Roman"/>
          <w:szCs w:val="24"/>
        </w:rPr>
        <w:t xml:space="preserve"> και ένα άλλο σημείο</w:t>
      </w:r>
      <w:r>
        <w:rPr>
          <w:rFonts w:eastAsia="Times New Roman"/>
          <w:szCs w:val="24"/>
        </w:rPr>
        <w:t>. Ε</w:t>
      </w:r>
      <w:r w:rsidRPr="00A82447">
        <w:rPr>
          <w:rFonts w:eastAsia="Times New Roman"/>
          <w:szCs w:val="24"/>
        </w:rPr>
        <w:t xml:space="preserve">ίπανε και </w:t>
      </w:r>
      <w:r>
        <w:rPr>
          <w:rFonts w:eastAsia="Times New Roman"/>
          <w:szCs w:val="24"/>
        </w:rPr>
        <w:t>Β</w:t>
      </w:r>
      <w:r w:rsidRPr="00A82447">
        <w:rPr>
          <w:rFonts w:eastAsia="Times New Roman"/>
          <w:szCs w:val="24"/>
        </w:rPr>
        <w:t xml:space="preserve">ουλευτές της Νέας Δημοκρατίας και της </w:t>
      </w:r>
      <w:r>
        <w:rPr>
          <w:rFonts w:eastAsia="Times New Roman"/>
          <w:szCs w:val="24"/>
        </w:rPr>
        <w:t>ΔΗΣΥ</w:t>
      </w:r>
      <w:r w:rsidRPr="00A82447">
        <w:rPr>
          <w:rFonts w:eastAsia="Times New Roman"/>
          <w:szCs w:val="24"/>
        </w:rPr>
        <w:t xml:space="preserve"> για το πλεόνασμα και για όλα αυτά</w:t>
      </w:r>
      <w:r>
        <w:rPr>
          <w:rFonts w:eastAsia="Times New Roman"/>
          <w:szCs w:val="24"/>
        </w:rPr>
        <w:t>,</w:t>
      </w:r>
      <w:r w:rsidRPr="00A82447">
        <w:rPr>
          <w:rFonts w:eastAsia="Times New Roman"/>
          <w:szCs w:val="24"/>
        </w:rPr>
        <w:t xml:space="preserve"> το μεγάλο πλεόνασμα που έχει φέρει η </w:t>
      </w:r>
      <w:r>
        <w:rPr>
          <w:rFonts w:eastAsia="Times New Roman"/>
          <w:szCs w:val="24"/>
        </w:rPr>
        <w:t>Κ</w:t>
      </w:r>
      <w:r w:rsidRPr="00A82447">
        <w:rPr>
          <w:rFonts w:eastAsia="Times New Roman"/>
          <w:szCs w:val="24"/>
        </w:rPr>
        <w:t>υβέρνηση</w:t>
      </w:r>
      <w:r>
        <w:rPr>
          <w:rFonts w:eastAsia="Times New Roman"/>
          <w:szCs w:val="24"/>
        </w:rPr>
        <w:t>. Δ</w:t>
      </w:r>
      <w:r w:rsidRPr="00A82447">
        <w:rPr>
          <w:rFonts w:eastAsia="Times New Roman"/>
          <w:szCs w:val="24"/>
        </w:rPr>
        <w:t xml:space="preserve">εν </w:t>
      </w:r>
      <w:r>
        <w:rPr>
          <w:rFonts w:eastAsia="Times New Roman"/>
          <w:szCs w:val="24"/>
        </w:rPr>
        <w:t>θ</w:t>
      </w:r>
      <w:r w:rsidRPr="00A82447">
        <w:rPr>
          <w:rFonts w:eastAsia="Times New Roman"/>
          <w:szCs w:val="24"/>
        </w:rPr>
        <w:t>α θυμηθώ τα δικά τους 4</w:t>
      </w:r>
      <w:r>
        <w:rPr>
          <w:rFonts w:eastAsia="Times New Roman"/>
          <w:szCs w:val="24"/>
        </w:rPr>
        <w:t>%,</w:t>
      </w:r>
      <w:r w:rsidRPr="00A82447">
        <w:rPr>
          <w:rFonts w:eastAsia="Times New Roman"/>
          <w:szCs w:val="24"/>
        </w:rPr>
        <w:t xml:space="preserve"> 4,5%</w:t>
      </w:r>
      <w:r>
        <w:rPr>
          <w:rFonts w:eastAsia="Times New Roman"/>
          <w:szCs w:val="24"/>
        </w:rPr>
        <w:t>. Ε</w:t>
      </w:r>
      <w:r w:rsidRPr="00A82447">
        <w:rPr>
          <w:rFonts w:eastAsia="Times New Roman"/>
          <w:szCs w:val="24"/>
        </w:rPr>
        <w:t>ίδ</w:t>
      </w:r>
      <w:r>
        <w:rPr>
          <w:rFonts w:eastAsia="Times New Roman"/>
          <w:szCs w:val="24"/>
        </w:rPr>
        <w:t>α</w:t>
      </w:r>
      <w:r w:rsidRPr="00A82447">
        <w:rPr>
          <w:rFonts w:eastAsia="Times New Roman"/>
          <w:szCs w:val="24"/>
        </w:rPr>
        <w:t xml:space="preserve"> </w:t>
      </w:r>
      <w:r>
        <w:rPr>
          <w:rFonts w:eastAsia="Times New Roman"/>
          <w:szCs w:val="24"/>
        </w:rPr>
        <w:t>σ</w:t>
      </w:r>
      <w:r w:rsidRPr="00A82447">
        <w:rPr>
          <w:rFonts w:eastAsia="Times New Roman"/>
          <w:szCs w:val="24"/>
        </w:rPr>
        <w:t>το συνέδριο της Νέας Δημοκρατίας τον κ</w:t>
      </w:r>
      <w:r>
        <w:rPr>
          <w:rFonts w:eastAsia="Times New Roman"/>
          <w:szCs w:val="24"/>
        </w:rPr>
        <w:t>.</w:t>
      </w:r>
      <w:r w:rsidRPr="00A82447">
        <w:rPr>
          <w:rFonts w:eastAsia="Times New Roman"/>
          <w:szCs w:val="24"/>
        </w:rPr>
        <w:t xml:space="preserve"> Βέμπερ</w:t>
      </w:r>
      <w:r>
        <w:rPr>
          <w:rFonts w:eastAsia="Times New Roman"/>
          <w:szCs w:val="24"/>
        </w:rPr>
        <w:t>. Ξ</w:t>
      </w:r>
      <w:r w:rsidRPr="00A82447">
        <w:rPr>
          <w:rFonts w:eastAsia="Times New Roman"/>
          <w:szCs w:val="24"/>
        </w:rPr>
        <w:t xml:space="preserve">εχνάμε </w:t>
      </w:r>
      <w:r>
        <w:rPr>
          <w:rFonts w:eastAsia="Times New Roman"/>
          <w:szCs w:val="24"/>
        </w:rPr>
        <w:t>τι είναι</w:t>
      </w:r>
      <w:r w:rsidRPr="00A82447">
        <w:rPr>
          <w:rFonts w:eastAsia="Times New Roman"/>
          <w:szCs w:val="24"/>
        </w:rPr>
        <w:t xml:space="preserve"> ο κ</w:t>
      </w:r>
      <w:r>
        <w:rPr>
          <w:rFonts w:eastAsia="Times New Roman"/>
          <w:szCs w:val="24"/>
        </w:rPr>
        <w:t>.</w:t>
      </w:r>
      <w:r w:rsidRPr="00A82447">
        <w:rPr>
          <w:rFonts w:eastAsia="Times New Roman"/>
          <w:szCs w:val="24"/>
        </w:rPr>
        <w:t xml:space="preserve"> Βέμπερ</w:t>
      </w:r>
      <w:r>
        <w:rPr>
          <w:rFonts w:eastAsia="Times New Roman"/>
          <w:szCs w:val="24"/>
        </w:rPr>
        <w:t>; Γ</w:t>
      </w:r>
      <w:r w:rsidRPr="00A82447">
        <w:rPr>
          <w:rFonts w:eastAsia="Times New Roman"/>
          <w:szCs w:val="24"/>
        </w:rPr>
        <w:t>ιατί στην Ευρώπη παίζεται ένα μεγάλο κομμάτι της πολιτικής</w:t>
      </w:r>
      <w:r>
        <w:rPr>
          <w:rFonts w:eastAsia="Times New Roman"/>
          <w:szCs w:val="24"/>
        </w:rPr>
        <w:t>. Ξ</w:t>
      </w:r>
      <w:r w:rsidRPr="00A82447">
        <w:rPr>
          <w:rFonts w:eastAsia="Times New Roman"/>
          <w:szCs w:val="24"/>
        </w:rPr>
        <w:t xml:space="preserve">εχνάμε ότι είναι από το </w:t>
      </w:r>
      <w:r>
        <w:rPr>
          <w:rFonts w:eastAsia="Times New Roman"/>
          <w:szCs w:val="24"/>
        </w:rPr>
        <w:t>Ε</w:t>
      </w:r>
      <w:r w:rsidRPr="00A82447">
        <w:rPr>
          <w:rFonts w:eastAsia="Times New Roman"/>
          <w:szCs w:val="24"/>
        </w:rPr>
        <w:t xml:space="preserve">υρωπαϊκό </w:t>
      </w:r>
      <w:r>
        <w:rPr>
          <w:rFonts w:eastAsia="Times New Roman"/>
          <w:szCs w:val="24"/>
        </w:rPr>
        <w:t>Λ</w:t>
      </w:r>
      <w:r w:rsidRPr="00A82447">
        <w:rPr>
          <w:rFonts w:eastAsia="Times New Roman"/>
          <w:szCs w:val="24"/>
        </w:rPr>
        <w:t xml:space="preserve">αϊκό </w:t>
      </w:r>
      <w:r>
        <w:rPr>
          <w:rFonts w:eastAsia="Times New Roman"/>
          <w:szCs w:val="24"/>
        </w:rPr>
        <w:t xml:space="preserve">Κόμμα, </w:t>
      </w:r>
      <w:r w:rsidRPr="00A82447">
        <w:rPr>
          <w:rFonts w:eastAsia="Times New Roman"/>
          <w:szCs w:val="24"/>
        </w:rPr>
        <w:t>αυτό που είναι υ</w:t>
      </w:r>
      <w:r w:rsidRPr="00A82447">
        <w:rPr>
          <w:rFonts w:eastAsia="Times New Roman"/>
          <w:szCs w:val="24"/>
        </w:rPr>
        <w:t>πέρ της πιο χυδαί</w:t>
      </w:r>
      <w:r>
        <w:rPr>
          <w:rFonts w:eastAsia="Times New Roman"/>
          <w:szCs w:val="24"/>
        </w:rPr>
        <w:t>α</w:t>
      </w:r>
      <w:r w:rsidRPr="00A82447">
        <w:rPr>
          <w:rFonts w:eastAsia="Times New Roman"/>
          <w:szCs w:val="24"/>
        </w:rPr>
        <w:t>ς λιτότητα</w:t>
      </w:r>
      <w:r>
        <w:rPr>
          <w:rFonts w:eastAsia="Times New Roman"/>
          <w:szCs w:val="24"/>
        </w:rPr>
        <w:t>ς</w:t>
      </w:r>
      <w:r w:rsidRPr="00A82447">
        <w:rPr>
          <w:rFonts w:eastAsia="Times New Roman"/>
          <w:szCs w:val="24"/>
        </w:rPr>
        <w:t xml:space="preserve"> στην Ευρώπη</w:t>
      </w:r>
      <w:r>
        <w:rPr>
          <w:rFonts w:eastAsia="Times New Roman"/>
          <w:szCs w:val="24"/>
        </w:rPr>
        <w:t>, υπέρ</w:t>
      </w:r>
      <w:r w:rsidRPr="00A82447">
        <w:rPr>
          <w:rFonts w:eastAsia="Times New Roman"/>
          <w:szCs w:val="24"/>
        </w:rPr>
        <w:t xml:space="preserve"> αυστηρών δημοσιονομικών κανόνων</w:t>
      </w:r>
      <w:r>
        <w:rPr>
          <w:rFonts w:eastAsia="Times New Roman"/>
          <w:szCs w:val="24"/>
        </w:rPr>
        <w:t>,</w:t>
      </w:r>
      <w:r w:rsidRPr="00A82447">
        <w:rPr>
          <w:rFonts w:eastAsia="Times New Roman"/>
          <w:szCs w:val="24"/>
        </w:rPr>
        <w:t xml:space="preserve"> αυτούς που κάνουν τους λαούς και στη Γαλλία και οπουδήποτε αλλού να ξεσηκώνονται</w:t>
      </w:r>
      <w:r>
        <w:rPr>
          <w:rFonts w:eastAsia="Times New Roman"/>
          <w:szCs w:val="24"/>
        </w:rPr>
        <w:t>;</w:t>
      </w:r>
      <w:r w:rsidRPr="00A82447">
        <w:rPr>
          <w:rFonts w:eastAsia="Times New Roman"/>
          <w:szCs w:val="24"/>
        </w:rPr>
        <w:t xml:space="preserve"> </w:t>
      </w:r>
      <w:r>
        <w:rPr>
          <w:rFonts w:eastAsia="Times New Roman"/>
          <w:szCs w:val="24"/>
        </w:rPr>
        <w:t>Α</w:t>
      </w:r>
      <w:r w:rsidRPr="00A82447">
        <w:rPr>
          <w:rFonts w:eastAsia="Times New Roman"/>
          <w:szCs w:val="24"/>
        </w:rPr>
        <w:t>υτά όλα τα ξεχνά</w:t>
      </w:r>
      <w:r>
        <w:rPr>
          <w:rFonts w:eastAsia="Times New Roman"/>
          <w:szCs w:val="24"/>
        </w:rPr>
        <w:t>ν</w:t>
      </w:r>
      <w:r w:rsidRPr="00A82447">
        <w:rPr>
          <w:rFonts w:eastAsia="Times New Roman"/>
          <w:szCs w:val="24"/>
        </w:rPr>
        <w:t>ε</w:t>
      </w:r>
      <w:r>
        <w:rPr>
          <w:rFonts w:eastAsia="Times New Roman"/>
          <w:szCs w:val="24"/>
        </w:rPr>
        <w:t>. Αν, λ</w:t>
      </w:r>
      <w:r w:rsidRPr="00A82447">
        <w:rPr>
          <w:rFonts w:eastAsia="Times New Roman"/>
          <w:szCs w:val="24"/>
        </w:rPr>
        <w:t>οιπόν</w:t>
      </w:r>
      <w:r>
        <w:rPr>
          <w:rFonts w:eastAsia="Times New Roman"/>
          <w:szCs w:val="24"/>
        </w:rPr>
        <w:t>,</w:t>
      </w:r>
      <w:r w:rsidRPr="00A82447">
        <w:rPr>
          <w:rFonts w:eastAsia="Times New Roman"/>
          <w:szCs w:val="24"/>
        </w:rPr>
        <w:t xml:space="preserve"> η Νέα Δημοκρατία είναι κατά των </w:t>
      </w:r>
      <w:r>
        <w:rPr>
          <w:rFonts w:eastAsia="Times New Roman"/>
          <w:szCs w:val="24"/>
        </w:rPr>
        <w:t>υπερπλεονασμάτων κ.λπ</w:t>
      </w:r>
      <w:r>
        <w:rPr>
          <w:rFonts w:eastAsia="Times New Roman"/>
          <w:szCs w:val="24"/>
        </w:rPr>
        <w:t>.</w:t>
      </w:r>
      <w:r>
        <w:rPr>
          <w:rFonts w:eastAsia="Times New Roman"/>
          <w:szCs w:val="24"/>
        </w:rPr>
        <w:t xml:space="preserve">, </w:t>
      </w:r>
      <w:r w:rsidRPr="00A82447">
        <w:rPr>
          <w:rFonts w:eastAsia="Times New Roman"/>
          <w:szCs w:val="24"/>
        </w:rPr>
        <w:t xml:space="preserve">δεν </w:t>
      </w:r>
      <w:r w:rsidRPr="00A82447">
        <w:rPr>
          <w:rFonts w:eastAsia="Times New Roman"/>
          <w:szCs w:val="24"/>
        </w:rPr>
        <w:t>θα επιτρέψει να βγει ένας πολιτικός όπως ο Βέμπερ</w:t>
      </w:r>
      <w:r>
        <w:rPr>
          <w:rFonts w:eastAsia="Times New Roman"/>
          <w:szCs w:val="24"/>
        </w:rPr>
        <w:t>.</w:t>
      </w:r>
    </w:p>
    <w:p w14:paraId="37395182" w14:textId="77777777" w:rsidR="00B27939" w:rsidRDefault="00D93F4B">
      <w:pPr>
        <w:spacing w:after="0" w:line="600" w:lineRule="auto"/>
        <w:ind w:firstLine="720"/>
        <w:jc w:val="both"/>
        <w:rPr>
          <w:rFonts w:eastAsia="Times New Roman"/>
          <w:szCs w:val="24"/>
        </w:rPr>
      </w:pPr>
      <w:r>
        <w:rPr>
          <w:rFonts w:eastAsia="Times New Roman"/>
          <w:szCs w:val="24"/>
        </w:rPr>
        <w:t>Κ</w:t>
      </w:r>
      <w:r w:rsidRPr="00A82447">
        <w:rPr>
          <w:rFonts w:eastAsia="Times New Roman"/>
          <w:szCs w:val="24"/>
        </w:rPr>
        <w:t>αι θα φτάσω στο τελευταίο σημείο</w:t>
      </w:r>
      <w:r>
        <w:rPr>
          <w:rFonts w:eastAsia="Times New Roman"/>
          <w:szCs w:val="24"/>
        </w:rPr>
        <w:t>. Ο</w:t>
      </w:r>
      <w:r w:rsidRPr="00A82447">
        <w:rPr>
          <w:rFonts w:eastAsia="Times New Roman"/>
          <w:szCs w:val="24"/>
        </w:rPr>
        <w:t xml:space="preserve"> κ</w:t>
      </w:r>
      <w:r>
        <w:rPr>
          <w:rFonts w:eastAsia="Times New Roman"/>
          <w:szCs w:val="24"/>
        </w:rPr>
        <w:t>.</w:t>
      </w:r>
      <w:r w:rsidRPr="00A82447">
        <w:rPr>
          <w:rFonts w:eastAsia="Times New Roman"/>
          <w:szCs w:val="24"/>
        </w:rPr>
        <w:t xml:space="preserve"> Μητσοτάκης είπε και εδώ στη Βουλή αλλά και στο συνέδριο της Νέας Δημοκρατίας ότι ο </w:t>
      </w:r>
      <w:r>
        <w:rPr>
          <w:rFonts w:eastAsia="Times New Roman"/>
          <w:szCs w:val="24"/>
        </w:rPr>
        <w:t>Π</w:t>
      </w:r>
      <w:r w:rsidRPr="00A82447">
        <w:rPr>
          <w:rFonts w:eastAsia="Times New Roman"/>
          <w:szCs w:val="24"/>
        </w:rPr>
        <w:t xml:space="preserve">ρωθυπουργός έκανε ανταλλαγή της μη περικοπής των συντάξεων με το </w:t>
      </w:r>
      <w:r>
        <w:rPr>
          <w:rFonts w:eastAsia="Times New Roman"/>
          <w:szCs w:val="24"/>
        </w:rPr>
        <w:t>μ</w:t>
      </w:r>
      <w:r>
        <w:rPr>
          <w:rFonts w:eastAsia="Times New Roman"/>
          <w:szCs w:val="24"/>
        </w:rPr>
        <w:t>ακεδονικό. Θ</w:t>
      </w:r>
      <w:r w:rsidRPr="00A82447">
        <w:rPr>
          <w:rFonts w:eastAsia="Times New Roman"/>
          <w:szCs w:val="24"/>
        </w:rPr>
        <w:t xml:space="preserve">α έλεγα ότι είναι μέσα στην πόλωση που η δημοκρατία δημιουργεί </w:t>
      </w:r>
      <w:r>
        <w:rPr>
          <w:rFonts w:eastAsia="Times New Roman"/>
          <w:szCs w:val="24"/>
        </w:rPr>
        <w:t>-</w:t>
      </w:r>
      <w:r w:rsidRPr="00A82447">
        <w:rPr>
          <w:rFonts w:eastAsia="Times New Roman"/>
          <w:szCs w:val="24"/>
        </w:rPr>
        <w:t>μη φοβόμαστε τις σκληρές αντιπαραθέσεις</w:t>
      </w:r>
      <w:r>
        <w:rPr>
          <w:rFonts w:eastAsia="Times New Roman"/>
          <w:szCs w:val="24"/>
        </w:rPr>
        <w:t>,</w:t>
      </w:r>
      <w:r w:rsidRPr="00A82447">
        <w:rPr>
          <w:rFonts w:eastAsia="Times New Roman"/>
          <w:szCs w:val="24"/>
        </w:rPr>
        <w:t xml:space="preserve"> αυτό είναι η δημοκρατία</w:t>
      </w:r>
      <w:r>
        <w:rPr>
          <w:rFonts w:eastAsia="Times New Roman"/>
          <w:szCs w:val="24"/>
        </w:rPr>
        <w:t>-,</w:t>
      </w:r>
      <w:r w:rsidRPr="00A82447">
        <w:rPr>
          <w:rFonts w:eastAsia="Times New Roman"/>
          <w:szCs w:val="24"/>
        </w:rPr>
        <w:t xml:space="preserve"> θα </w:t>
      </w:r>
      <w:r>
        <w:rPr>
          <w:rFonts w:eastAsia="Times New Roman"/>
          <w:szCs w:val="24"/>
        </w:rPr>
        <w:t>έλεγα</w:t>
      </w:r>
      <w:r w:rsidRPr="00A82447">
        <w:rPr>
          <w:rFonts w:eastAsia="Times New Roman"/>
          <w:szCs w:val="24"/>
        </w:rPr>
        <w:t xml:space="preserve"> ότι είναι μέσα σε αυτό το πλαίσιο και δεν πειράζει</w:t>
      </w:r>
      <w:r>
        <w:rPr>
          <w:rFonts w:eastAsia="Times New Roman"/>
          <w:szCs w:val="24"/>
        </w:rPr>
        <w:t>,</w:t>
      </w:r>
      <w:r w:rsidRPr="00A82447">
        <w:rPr>
          <w:rFonts w:eastAsia="Times New Roman"/>
          <w:szCs w:val="24"/>
        </w:rPr>
        <w:t xml:space="preserve"> ας το πάρουμε έτσι</w:t>
      </w:r>
      <w:r>
        <w:rPr>
          <w:rFonts w:eastAsia="Times New Roman"/>
          <w:szCs w:val="24"/>
        </w:rPr>
        <w:t>. Τ</w:t>
      </w:r>
      <w:r w:rsidRPr="00A82447">
        <w:rPr>
          <w:rFonts w:eastAsia="Times New Roman"/>
          <w:szCs w:val="24"/>
        </w:rPr>
        <w:t xml:space="preserve">ο επανέλαβε </w:t>
      </w:r>
      <w:r>
        <w:rPr>
          <w:rFonts w:eastAsia="Times New Roman"/>
          <w:szCs w:val="24"/>
        </w:rPr>
        <w:t xml:space="preserve">και </w:t>
      </w:r>
      <w:r w:rsidRPr="00A82447">
        <w:rPr>
          <w:rFonts w:eastAsia="Times New Roman"/>
          <w:szCs w:val="24"/>
        </w:rPr>
        <w:t>στο συνέδριο</w:t>
      </w:r>
      <w:r>
        <w:rPr>
          <w:rFonts w:eastAsia="Times New Roman"/>
          <w:szCs w:val="24"/>
        </w:rPr>
        <w:t>.</w:t>
      </w:r>
      <w:r w:rsidRPr="00A82447">
        <w:rPr>
          <w:rFonts w:eastAsia="Times New Roman"/>
          <w:szCs w:val="24"/>
        </w:rPr>
        <w:t xml:space="preserve"> Μίλησε και </w:t>
      </w:r>
      <w:r>
        <w:rPr>
          <w:rFonts w:eastAsia="Times New Roman"/>
          <w:szCs w:val="24"/>
        </w:rPr>
        <w:t xml:space="preserve">ο </w:t>
      </w:r>
      <w:r>
        <w:rPr>
          <w:rFonts w:eastAsia="Times New Roman"/>
          <w:szCs w:val="24"/>
        </w:rPr>
        <w:t xml:space="preserve">κ. </w:t>
      </w:r>
      <w:r w:rsidRPr="00A82447">
        <w:rPr>
          <w:rFonts w:eastAsia="Times New Roman"/>
          <w:szCs w:val="24"/>
        </w:rPr>
        <w:t>Σαμαράς</w:t>
      </w:r>
      <w:r>
        <w:rPr>
          <w:rFonts w:eastAsia="Times New Roman"/>
          <w:szCs w:val="24"/>
        </w:rPr>
        <w:t>. Ε</w:t>
      </w:r>
      <w:r w:rsidRPr="00A82447">
        <w:rPr>
          <w:rFonts w:eastAsia="Times New Roman"/>
          <w:szCs w:val="24"/>
        </w:rPr>
        <w:t>δώ τίθεται ένα μεγάλο ζήτημα</w:t>
      </w:r>
      <w:r>
        <w:rPr>
          <w:rFonts w:eastAsia="Times New Roman"/>
          <w:szCs w:val="24"/>
        </w:rPr>
        <w:t>:</w:t>
      </w:r>
      <w:r w:rsidRPr="00A82447">
        <w:rPr>
          <w:rFonts w:eastAsia="Times New Roman"/>
          <w:szCs w:val="24"/>
        </w:rPr>
        <w:t xml:space="preserve"> </w:t>
      </w:r>
      <w:r>
        <w:rPr>
          <w:rFonts w:eastAsia="Times New Roman"/>
          <w:szCs w:val="24"/>
        </w:rPr>
        <w:t>Η</w:t>
      </w:r>
      <w:r w:rsidRPr="00A82447">
        <w:rPr>
          <w:rFonts w:eastAsia="Times New Roman"/>
          <w:szCs w:val="24"/>
        </w:rPr>
        <w:t xml:space="preserve"> ανταλλαγή της μη περικοπής των συντάξεων με το </w:t>
      </w:r>
      <w:r>
        <w:rPr>
          <w:rFonts w:eastAsia="Times New Roman"/>
          <w:szCs w:val="24"/>
        </w:rPr>
        <w:t>μ</w:t>
      </w:r>
      <w:r>
        <w:rPr>
          <w:rFonts w:eastAsia="Times New Roman"/>
          <w:szCs w:val="24"/>
        </w:rPr>
        <w:t>ακεδονικό</w:t>
      </w:r>
      <w:r w:rsidRPr="00A82447">
        <w:rPr>
          <w:rFonts w:eastAsia="Times New Roman"/>
          <w:szCs w:val="24"/>
        </w:rPr>
        <w:t xml:space="preserve"> παραπέμπει ευθέως στην καρδιά της μετεμφυλιακής Ελλάδας</w:t>
      </w:r>
      <w:r>
        <w:rPr>
          <w:rFonts w:eastAsia="Times New Roman"/>
          <w:szCs w:val="24"/>
        </w:rPr>
        <w:t>. Τι</w:t>
      </w:r>
      <w:r w:rsidRPr="00A82447">
        <w:rPr>
          <w:rFonts w:eastAsia="Times New Roman"/>
          <w:szCs w:val="24"/>
        </w:rPr>
        <w:t xml:space="preserve"> λέγανε τότε</w:t>
      </w:r>
      <w:r>
        <w:rPr>
          <w:rFonts w:eastAsia="Times New Roman"/>
          <w:szCs w:val="24"/>
        </w:rPr>
        <w:t>;  «Ο</w:t>
      </w:r>
      <w:r w:rsidRPr="00A82447">
        <w:rPr>
          <w:rFonts w:eastAsia="Times New Roman"/>
          <w:szCs w:val="24"/>
        </w:rPr>
        <w:t xml:space="preserve">ι άνθρωποι που ακολουθούσαν την </w:t>
      </w:r>
      <w:r>
        <w:rPr>
          <w:rFonts w:eastAsia="Times New Roman"/>
          <w:szCs w:val="24"/>
        </w:rPr>
        <w:t>Α</w:t>
      </w:r>
      <w:r w:rsidRPr="00A82447">
        <w:rPr>
          <w:rFonts w:eastAsia="Times New Roman"/>
          <w:szCs w:val="24"/>
        </w:rPr>
        <w:t>ριστερά</w:t>
      </w:r>
      <w:r>
        <w:rPr>
          <w:rFonts w:eastAsia="Times New Roman"/>
          <w:szCs w:val="24"/>
        </w:rPr>
        <w:t>,</w:t>
      </w:r>
      <w:r w:rsidRPr="00A82447">
        <w:rPr>
          <w:rFonts w:eastAsia="Times New Roman"/>
          <w:szCs w:val="24"/>
        </w:rPr>
        <w:t xml:space="preserve"> που υποστήριζε τις κοινωνικές διεκδ</w:t>
      </w:r>
      <w:r w:rsidRPr="00A82447">
        <w:rPr>
          <w:rFonts w:eastAsia="Times New Roman"/>
          <w:szCs w:val="24"/>
        </w:rPr>
        <w:t xml:space="preserve">ικήσεις ήτανε </w:t>
      </w:r>
      <w:r>
        <w:rPr>
          <w:rFonts w:eastAsia="Times New Roman"/>
          <w:szCs w:val="24"/>
        </w:rPr>
        <w:t>Εαμοβούλγαροι».</w:t>
      </w:r>
      <w:r w:rsidRPr="00A82447">
        <w:rPr>
          <w:rFonts w:eastAsia="Times New Roman"/>
          <w:szCs w:val="24"/>
        </w:rPr>
        <w:t xml:space="preserve"> </w:t>
      </w:r>
      <w:r>
        <w:rPr>
          <w:rFonts w:eastAsia="Times New Roman"/>
          <w:szCs w:val="24"/>
        </w:rPr>
        <w:t>Το «Ε</w:t>
      </w:r>
      <w:r w:rsidRPr="00A82447">
        <w:rPr>
          <w:rFonts w:eastAsia="Times New Roman"/>
          <w:szCs w:val="24"/>
        </w:rPr>
        <w:t>αμοβούλγαροι</w:t>
      </w:r>
      <w:r>
        <w:rPr>
          <w:rFonts w:eastAsia="Times New Roman"/>
          <w:szCs w:val="24"/>
        </w:rPr>
        <w:t>»</w:t>
      </w:r>
      <w:r w:rsidRPr="00A82447">
        <w:rPr>
          <w:rFonts w:eastAsia="Times New Roman"/>
          <w:szCs w:val="24"/>
        </w:rPr>
        <w:t xml:space="preserve"> επανέρχεται</w:t>
      </w:r>
      <w:r>
        <w:rPr>
          <w:rFonts w:eastAsia="Times New Roman"/>
          <w:szCs w:val="24"/>
        </w:rPr>
        <w:t>. Ε</w:t>
      </w:r>
      <w:r w:rsidRPr="00A82447">
        <w:rPr>
          <w:rFonts w:eastAsia="Times New Roman"/>
          <w:szCs w:val="24"/>
        </w:rPr>
        <w:t>ίναι ο κ</w:t>
      </w:r>
      <w:r>
        <w:rPr>
          <w:rFonts w:eastAsia="Times New Roman"/>
          <w:szCs w:val="24"/>
        </w:rPr>
        <w:t>.</w:t>
      </w:r>
      <w:r w:rsidRPr="00A82447">
        <w:rPr>
          <w:rFonts w:eastAsia="Times New Roman"/>
          <w:szCs w:val="24"/>
        </w:rPr>
        <w:t xml:space="preserve"> Μητσοτάκης ακροδεξιός</w:t>
      </w:r>
      <w:r>
        <w:rPr>
          <w:rFonts w:eastAsia="Times New Roman"/>
          <w:szCs w:val="24"/>
        </w:rPr>
        <w:t>;</w:t>
      </w:r>
      <w:r w:rsidRPr="00A82447">
        <w:rPr>
          <w:rFonts w:eastAsia="Times New Roman"/>
          <w:szCs w:val="24"/>
        </w:rPr>
        <w:t xml:space="preserve"> Όχι</w:t>
      </w:r>
      <w:r>
        <w:rPr>
          <w:rFonts w:eastAsia="Times New Roman"/>
          <w:szCs w:val="24"/>
        </w:rPr>
        <w:t>,</w:t>
      </w:r>
      <w:r w:rsidRPr="00A82447">
        <w:rPr>
          <w:rFonts w:eastAsia="Times New Roman"/>
          <w:szCs w:val="24"/>
        </w:rPr>
        <w:t xml:space="preserve"> βέβαια</w:t>
      </w:r>
      <w:r>
        <w:rPr>
          <w:rFonts w:eastAsia="Times New Roman"/>
          <w:szCs w:val="24"/>
        </w:rPr>
        <w:t>. Ε</w:t>
      </w:r>
      <w:r w:rsidRPr="00A82447">
        <w:rPr>
          <w:rFonts w:eastAsia="Times New Roman"/>
          <w:szCs w:val="24"/>
        </w:rPr>
        <w:t xml:space="preserve">ίναι η Νέα Δημοκρατία εν συνόλω </w:t>
      </w:r>
      <w:r>
        <w:rPr>
          <w:rFonts w:eastAsia="Times New Roman"/>
          <w:szCs w:val="24"/>
        </w:rPr>
        <w:t>Α</w:t>
      </w:r>
      <w:r w:rsidRPr="00A82447">
        <w:rPr>
          <w:rFonts w:eastAsia="Times New Roman"/>
          <w:szCs w:val="24"/>
        </w:rPr>
        <w:t>κροδεξιά</w:t>
      </w:r>
      <w:r>
        <w:rPr>
          <w:rFonts w:eastAsia="Times New Roman"/>
          <w:szCs w:val="24"/>
        </w:rPr>
        <w:t>;</w:t>
      </w:r>
      <w:r w:rsidRPr="00A82447">
        <w:rPr>
          <w:rFonts w:eastAsia="Times New Roman"/>
          <w:szCs w:val="24"/>
        </w:rPr>
        <w:t xml:space="preserve"> Όχι βέβαια</w:t>
      </w:r>
      <w:r>
        <w:rPr>
          <w:rFonts w:eastAsia="Times New Roman"/>
          <w:szCs w:val="24"/>
        </w:rPr>
        <w:t>, α</w:t>
      </w:r>
      <w:r w:rsidRPr="00A82447">
        <w:rPr>
          <w:rFonts w:eastAsia="Times New Roman"/>
          <w:szCs w:val="24"/>
        </w:rPr>
        <w:t>σφαλώς και όχι</w:t>
      </w:r>
      <w:r>
        <w:rPr>
          <w:rFonts w:eastAsia="Times New Roman"/>
          <w:szCs w:val="24"/>
        </w:rPr>
        <w:t>,</w:t>
      </w:r>
      <w:r w:rsidRPr="00A82447">
        <w:rPr>
          <w:rFonts w:eastAsia="Times New Roman"/>
          <w:szCs w:val="24"/>
        </w:rPr>
        <w:t xml:space="preserve"> είπε κι ο κ</w:t>
      </w:r>
      <w:r>
        <w:rPr>
          <w:rFonts w:eastAsia="Times New Roman"/>
          <w:szCs w:val="24"/>
        </w:rPr>
        <w:t>.</w:t>
      </w:r>
      <w:r w:rsidRPr="00A82447">
        <w:rPr>
          <w:rFonts w:eastAsia="Times New Roman"/>
          <w:szCs w:val="24"/>
        </w:rPr>
        <w:t xml:space="preserve"> Δένδιας</w:t>
      </w:r>
      <w:r>
        <w:rPr>
          <w:rFonts w:eastAsia="Times New Roman"/>
          <w:szCs w:val="24"/>
        </w:rPr>
        <w:t>. Ο</w:t>
      </w:r>
      <w:r w:rsidRPr="00A82447">
        <w:rPr>
          <w:rFonts w:eastAsia="Times New Roman"/>
          <w:szCs w:val="24"/>
        </w:rPr>
        <w:t xml:space="preserve"> κ</w:t>
      </w:r>
      <w:r>
        <w:rPr>
          <w:rFonts w:eastAsia="Times New Roman"/>
          <w:szCs w:val="24"/>
        </w:rPr>
        <w:t>.</w:t>
      </w:r>
      <w:r w:rsidRPr="00A82447">
        <w:rPr>
          <w:rFonts w:eastAsia="Times New Roman"/>
          <w:szCs w:val="24"/>
        </w:rPr>
        <w:t xml:space="preserve"> Μητσοτάκης</w:t>
      </w:r>
      <w:r>
        <w:rPr>
          <w:rFonts w:eastAsia="Times New Roman"/>
          <w:szCs w:val="24"/>
        </w:rPr>
        <w:t>,</w:t>
      </w:r>
      <w:r w:rsidRPr="00A82447">
        <w:rPr>
          <w:rFonts w:eastAsia="Times New Roman"/>
          <w:szCs w:val="24"/>
        </w:rPr>
        <w:t xml:space="preserve"> </w:t>
      </w:r>
      <w:r>
        <w:rPr>
          <w:rFonts w:eastAsia="Times New Roman"/>
          <w:szCs w:val="24"/>
        </w:rPr>
        <w:t>όμως,</w:t>
      </w:r>
      <w:r w:rsidRPr="00A82447">
        <w:rPr>
          <w:rFonts w:eastAsia="Times New Roman"/>
          <w:szCs w:val="24"/>
        </w:rPr>
        <w:t xml:space="preserve"> είναι σκληρά νεοφιλελεύθερος</w:t>
      </w:r>
      <w:r>
        <w:rPr>
          <w:rFonts w:eastAsia="Times New Roman"/>
          <w:szCs w:val="24"/>
        </w:rPr>
        <w:t>,</w:t>
      </w:r>
      <w:r>
        <w:rPr>
          <w:rFonts w:eastAsia="Times New Roman"/>
          <w:szCs w:val="24"/>
        </w:rPr>
        <w:t xml:space="preserve"> γι’</w:t>
      </w:r>
      <w:r w:rsidRPr="00A82447">
        <w:rPr>
          <w:rFonts w:eastAsia="Times New Roman"/>
          <w:szCs w:val="24"/>
        </w:rPr>
        <w:t xml:space="preserve"> αυτό </w:t>
      </w:r>
      <w:r>
        <w:rPr>
          <w:rFonts w:eastAsia="Times New Roman"/>
          <w:szCs w:val="24"/>
        </w:rPr>
        <w:t xml:space="preserve">από </w:t>
      </w:r>
      <w:r w:rsidRPr="00A82447">
        <w:rPr>
          <w:rFonts w:eastAsia="Times New Roman"/>
          <w:szCs w:val="24"/>
        </w:rPr>
        <w:t xml:space="preserve">την ιστορία </w:t>
      </w:r>
      <w:r>
        <w:rPr>
          <w:rFonts w:eastAsia="Times New Roman"/>
          <w:szCs w:val="24"/>
        </w:rPr>
        <w:t>τ</w:t>
      </w:r>
      <w:r w:rsidRPr="00A82447">
        <w:rPr>
          <w:rFonts w:eastAsia="Times New Roman"/>
          <w:szCs w:val="24"/>
        </w:rPr>
        <w:t>ον ενδιαφέρει να ξεριζώνει όσες ρίζες έχουνε κρατήσει τη συνοχή της κοινωνίας</w:t>
      </w:r>
      <w:r>
        <w:rPr>
          <w:rFonts w:eastAsia="Times New Roman"/>
          <w:szCs w:val="24"/>
        </w:rPr>
        <w:t>, τη</w:t>
      </w:r>
      <w:r w:rsidRPr="00A82447">
        <w:rPr>
          <w:rFonts w:eastAsia="Times New Roman"/>
          <w:szCs w:val="24"/>
        </w:rPr>
        <w:t xml:space="preserve"> δημοκρατία τους και έχουν απαλείψ</w:t>
      </w:r>
      <w:r>
        <w:rPr>
          <w:rFonts w:eastAsia="Times New Roman"/>
          <w:szCs w:val="24"/>
        </w:rPr>
        <w:t>ει</w:t>
      </w:r>
      <w:r w:rsidRPr="00A82447">
        <w:rPr>
          <w:rFonts w:eastAsia="Times New Roman"/>
          <w:szCs w:val="24"/>
        </w:rPr>
        <w:t xml:space="preserve"> οριστικά το</w:t>
      </w:r>
      <w:r>
        <w:rPr>
          <w:rFonts w:eastAsia="Times New Roman"/>
          <w:szCs w:val="24"/>
        </w:rPr>
        <w:t>ν</w:t>
      </w:r>
      <w:r w:rsidRPr="00A82447">
        <w:rPr>
          <w:rFonts w:eastAsia="Times New Roman"/>
          <w:szCs w:val="24"/>
        </w:rPr>
        <w:t xml:space="preserve"> μετεμφυλιακό λόγο</w:t>
      </w:r>
      <w:r>
        <w:rPr>
          <w:rFonts w:eastAsia="Times New Roman"/>
          <w:szCs w:val="24"/>
        </w:rPr>
        <w:t>.</w:t>
      </w:r>
    </w:p>
    <w:p w14:paraId="3739518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Ένας σκληρός νεοφιλελεύθερος ε</w:t>
      </w:r>
      <w:r w:rsidRPr="00A306ED">
        <w:rPr>
          <w:rFonts w:eastAsia="Times New Roman" w:cs="Times New Roman"/>
          <w:szCs w:val="24"/>
        </w:rPr>
        <w:t xml:space="preserve">πιτρέπει στην </w:t>
      </w:r>
      <w:r>
        <w:rPr>
          <w:rFonts w:eastAsia="Times New Roman" w:cs="Times New Roman"/>
          <w:szCs w:val="24"/>
        </w:rPr>
        <w:t>Α</w:t>
      </w:r>
      <w:r w:rsidRPr="00A306ED">
        <w:rPr>
          <w:rFonts w:eastAsia="Times New Roman" w:cs="Times New Roman"/>
          <w:szCs w:val="24"/>
        </w:rPr>
        <w:t>κροδεξιά</w:t>
      </w:r>
      <w:r>
        <w:rPr>
          <w:rFonts w:eastAsia="Times New Roman" w:cs="Times New Roman"/>
          <w:szCs w:val="24"/>
        </w:rPr>
        <w:t>, της δίνει άνετο βήμα,</w:t>
      </w:r>
      <w:r w:rsidRPr="00A306ED">
        <w:rPr>
          <w:rFonts w:eastAsia="Times New Roman" w:cs="Times New Roman"/>
          <w:szCs w:val="24"/>
        </w:rPr>
        <w:t xml:space="preserve"> </w:t>
      </w:r>
      <w:r>
        <w:rPr>
          <w:rFonts w:eastAsia="Times New Roman" w:cs="Times New Roman"/>
          <w:szCs w:val="24"/>
        </w:rPr>
        <w:t xml:space="preserve">γιατί ξεριζώνοντας </w:t>
      </w:r>
      <w:r w:rsidRPr="00A306ED">
        <w:rPr>
          <w:rFonts w:eastAsia="Times New Roman" w:cs="Times New Roman"/>
          <w:szCs w:val="24"/>
        </w:rPr>
        <w:t>αυτή</w:t>
      </w:r>
      <w:r>
        <w:rPr>
          <w:rFonts w:eastAsia="Times New Roman" w:cs="Times New Roman"/>
          <w:szCs w:val="24"/>
        </w:rPr>
        <w:t>ν</w:t>
      </w:r>
      <w:r w:rsidRPr="00A306ED">
        <w:rPr>
          <w:rFonts w:eastAsia="Times New Roman" w:cs="Times New Roman"/>
          <w:szCs w:val="24"/>
        </w:rPr>
        <w:t xml:space="preserve"> την πλευρά της ιστορίας έχει αφήσει όλα τα ζιζάνια του παρελθόντος να ξαναφυτρώσουν</w:t>
      </w:r>
      <w:r>
        <w:rPr>
          <w:rFonts w:eastAsia="Times New Roman" w:cs="Times New Roman"/>
          <w:szCs w:val="24"/>
        </w:rPr>
        <w:t>. Δ</w:t>
      </w:r>
      <w:r w:rsidRPr="00A306ED">
        <w:rPr>
          <w:rFonts w:eastAsia="Times New Roman" w:cs="Times New Roman"/>
          <w:szCs w:val="24"/>
        </w:rPr>
        <w:t xml:space="preserve">εν είναι ο </w:t>
      </w:r>
      <w:r>
        <w:rPr>
          <w:rFonts w:eastAsia="Times New Roman" w:cs="Times New Roman"/>
          <w:szCs w:val="24"/>
        </w:rPr>
        <w:t xml:space="preserve">Βέμπερ </w:t>
      </w:r>
      <w:r w:rsidRPr="00A306ED">
        <w:rPr>
          <w:rFonts w:eastAsia="Times New Roman" w:cs="Times New Roman"/>
          <w:szCs w:val="24"/>
        </w:rPr>
        <w:t>ναζιστής όταν λέει</w:t>
      </w:r>
      <w:r>
        <w:rPr>
          <w:rFonts w:eastAsia="Times New Roman" w:cs="Times New Roman"/>
          <w:szCs w:val="24"/>
        </w:rPr>
        <w:t xml:space="preserve"> «</w:t>
      </w:r>
      <w:r w:rsidRPr="00A306ED">
        <w:rPr>
          <w:rFonts w:eastAsia="Times New Roman" w:cs="Times New Roman"/>
          <w:szCs w:val="24"/>
        </w:rPr>
        <w:t>τελική λύση για το μεταναστευτικό</w:t>
      </w:r>
      <w:r>
        <w:rPr>
          <w:rFonts w:eastAsia="Times New Roman" w:cs="Times New Roman"/>
          <w:szCs w:val="24"/>
        </w:rPr>
        <w:t>», έχει υιοθετήσει όμως</w:t>
      </w:r>
      <w:r w:rsidRPr="00A306ED">
        <w:rPr>
          <w:rFonts w:eastAsia="Times New Roman" w:cs="Times New Roman"/>
          <w:szCs w:val="24"/>
        </w:rPr>
        <w:t xml:space="preserve"> όλη τη ρητορική</w:t>
      </w:r>
      <w:r>
        <w:rPr>
          <w:rFonts w:eastAsia="Times New Roman" w:cs="Times New Roman"/>
          <w:szCs w:val="24"/>
        </w:rPr>
        <w:t>, γι</w:t>
      </w:r>
      <w:r w:rsidRPr="00A306ED">
        <w:rPr>
          <w:rFonts w:eastAsia="Times New Roman" w:cs="Times New Roman"/>
          <w:szCs w:val="24"/>
        </w:rPr>
        <w:t>ατί δεν καταλαβαίνει το βάρος τ</w:t>
      </w:r>
      <w:r w:rsidRPr="00A306ED">
        <w:rPr>
          <w:rFonts w:eastAsia="Times New Roman" w:cs="Times New Roman"/>
          <w:szCs w:val="24"/>
        </w:rPr>
        <w:t>ης ιστορίας</w:t>
      </w:r>
      <w:r>
        <w:rPr>
          <w:rFonts w:eastAsia="Times New Roman" w:cs="Times New Roman"/>
          <w:szCs w:val="24"/>
        </w:rPr>
        <w:t>,</w:t>
      </w:r>
      <w:r w:rsidRPr="00A306ED">
        <w:rPr>
          <w:rFonts w:eastAsia="Times New Roman" w:cs="Times New Roman"/>
          <w:szCs w:val="24"/>
        </w:rPr>
        <w:t xml:space="preserve"> γιατί είναι νεοφιλελεύθερος</w:t>
      </w:r>
      <w:r>
        <w:rPr>
          <w:rFonts w:eastAsia="Times New Roman" w:cs="Times New Roman"/>
          <w:szCs w:val="24"/>
        </w:rPr>
        <w:t>. Κ</w:t>
      </w:r>
      <w:r w:rsidRPr="00A306ED">
        <w:rPr>
          <w:rFonts w:eastAsia="Times New Roman" w:cs="Times New Roman"/>
          <w:szCs w:val="24"/>
        </w:rPr>
        <w:t>αι εκεί χρειάζεται μεγάλη προσοχή</w:t>
      </w:r>
      <w:r>
        <w:rPr>
          <w:rFonts w:eastAsia="Times New Roman" w:cs="Times New Roman"/>
          <w:szCs w:val="24"/>
        </w:rPr>
        <w:t>.</w:t>
      </w:r>
    </w:p>
    <w:p w14:paraId="37395184" w14:textId="77777777" w:rsidR="00B27939" w:rsidRDefault="00D93F4B">
      <w:pPr>
        <w:spacing w:after="0" w:line="600" w:lineRule="auto"/>
        <w:ind w:firstLine="720"/>
        <w:contextualSpacing/>
        <w:jc w:val="both"/>
        <w:rPr>
          <w:rFonts w:eastAsia="Times New Roman" w:cs="Times New Roman"/>
          <w:szCs w:val="24"/>
        </w:rPr>
      </w:pPr>
      <w:r w:rsidRPr="00A306ED">
        <w:rPr>
          <w:rFonts w:eastAsia="Times New Roman" w:cs="Times New Roman"/>
          <w:szCs w:val="24"/>
        </w:rPr>
        <w:t>Εμείς είμαστε υπερήφανοι και για αυτό</w:t>
      </w:r>
      <w:r>
        <w:rPr>
          <w:rFonts w:eastAsia="Times New Roman" w:cs="Times New Roman"/>
          <w:szCs w:val="24"/>
        </w:rPr>
        <w:t>ν</w:t>
      </w:r>
      <w:r w:rsidRPr="00A306ED">
        <w:rPr>
          <w:rFonts w:eastAsia="Times New Roman" w:cs="Times New Roman"/>
          <w:szCs w:val="24"/>
        </w:rPr>
        <w:t xml:space="preserve"> τον προϋπολογισμό και για τη </w:t>
      </w:r>
      <w:r>
        <w:rPr>
          <w:rFonts w:eastAsia="Times New Roman" w:cs="Times New Roman"/>
          <w:szCs w:val="24"/>
        </w:rPr>
        <w:t>Συμφωνία των Πρεσπών και θα τα</w:t>
      </w:r>
      <w:r w:rsidRPr="00A306ED">
        <w:rPr>
          <w:rFonts w:eastAsia="Times New Roman" w:cs="Times New Roman"/>
          <w:szCs w:val="24"/>
        </w:rPr>
        <w:t xml:space="preserve"> υποστηρίξουμε όλα</w:t>
      </w:r>
      <w:r>
        <w:rPr>
          <w:rFonts w:eastAsia="Times New Roman" w:cs="Times New Roman"/>
          <w:szCs w:val="24"/>
        </w:rPr>
        <w:t>,</w:t>
      </w:r>
      <w:r w:rsidRPr="00A306ED">
        <w:rPr>
          <w:rFonts w:eastAsia="Times New Roman" w:cs="Times New Roman"/>
          <w:szCs w:val="24"/>
        </w:rPr>
        <w:t xml:space="preserve"> γιατί δεν θέλουμε να ξαναέρθει μετεμφυλιακό κλίμα και χρεοκο</w:t>
      </w:r>
      <w:r w:rsidRPr="00A306ED">
        <w:rPr>
          <w:rFonts w:eastAsia="Times New Roman" w:cs="Times New Roman"/>
          <w:szCs w:val="24"/>
        </w:rPr>
        <w:t>πία</w:t>
      </w:r>
      <w:r>
        <w:rPr>
          <w:rFonts w:eastAsia="Times New Roman" w:cs="Times New Roman"/>
          <w:szCs w:val="24"/>
        </w:rPr>
        <w:t xml:space="preserve"> σε</w:t>
      </w:r>
      <w:r w:rsidRPr="00A306ED">
        <w:rPr>
          <w:rFonts w:eastAsia="Times New Roman" w:cs="Times New Roman"/>
          <w:szCs w:val="24"/>
        </w:rPr>
        <w:t xml:space="preserve"> αυτή</w:t>
      </w:r>
      <w:r>
        <w:rPr>
          <w:rFonts w:eastAsia="Times New Roman" w:cs="Times New Roman"/>
          <w:szCs w:val="24"/>
        </w:rPr>
        <w:t>ν</w:t>
      </w:r>
      <w:r w:rsidRPr="00A306ED">
        <w:rPr>
          <w:rFonts w:eastAsia="Times New Roman" w:cs="Times New Roman"/>
          <w:szCs w:val="24"/>
        </w:rPr>
        <w:t xml:space="preserve"> τη</w:t>
      </w:r>
      <w:r>
        <w:rPr>
          <w:rFonts w:eastAsia="Times New Roman" w:cs="Times New Roman"/>
          <w:szCs w:val="24"/>
        </w:rPr>
        <w:t>ν</w:t>
      </w:r>
      <w:r w:rsidRPr="00A306ED">
        <w:rPr>
          <w:rFonts w:eastAsia="Times New Roman" w:cs="Times New Roman"/>
          <w:szCs w:val="24"/>
        </w:rPr>
        <w:t xml:space="preserve"> χώρα</w:t>
      </w:r>
      <w:r>
        <w:rPr>
          <w:rFonts w:eastAsia="Times New Roman" w:cs="Times New Roman"/>
          <w:szCs w:val="24"/>
        </w:rPr>
        <w:t>.</w:t>
      </w:r>
    </w:p>
    <w:p w14:paraId="37395185"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Σας ε</w:t>
      </w:r>
      <w:r w:rsidRPr="00A306ED">
        <w:rPr>
          <w:rFonts w:eastAsia="Times New Roman" w:cs="Times New Roman"/>
          <w:szCs w:val="24"/>
        </w:rPr>
        <w:t>υχαριστώ</w:t>
      </w:r>
      <w:r>
        <w:rPr>
          <w:rFonts w:eastAsia="Times New Roman" w:cs="Times New Roman"/>
          <w:szCs w:val="24"/>
        </w:rPr>
        <w:t>.</w:t>
      </w:r>
    </w:p>
    <w:p w14:paraId="37395186"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w:t>
      </w:r>
      <w:r w:rsidRPr="00EE688D">
        <w:rPr>
          <w:rFonts w:eastAsia="Times New Roman" w:cs="Times New Roman"/>
          <w:szCs w:val="24"/>
        </w:rPr>
        <w:t xml:space="preserve">ν πτέρυγα του </w:t>
      </w:r>
      <w:r>
        <w:rPr>
          <w:rFonts w:eastAsia="Times New Roman" w:cs="Times New Roman"/>
          <w:szCs w:val="24"/>
        </w:rPr>
        <w:t>ΣΥΡΙΖΑ</w:t>
      </w:r>
      <w:r w:rsidRPr="00EE688D">
        <w:rPr>
          <w:rFonts w:eastAsia="Times New Roman" w:cs="Times New Roman"/>
          <w:szCs w:val="24"/>
        </w:rPr>
        <w:t>)</w:t>
      </w:r>
    </w:p>
    <w:p w14:paraId="37395187" w14:textId="77777777" w:rsidR="00B27939" w:rsidRDefault="00D93F4B">
      <w:pPr>
        <w:spacing w:after="0"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Ευχαριστούμε την κ. Αναγνωστοπούλου.</w:t>
      </w:r>
    </w:p>
    <w:p w14:paraId="37395188"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Αναπληρωτής Υ</w:t>
      </w:r>
      <w:r w:rsidRPr="00A306ED">
        <w:rPr>
          <w:rFonts w:eastAsia="Times New Roman" w:cs="Times New Roman"/>
          <w:szCs w:val="24"/>
        </w:rPr>
        <w:t>πουργός Εθνικής Άμυνας</w:t>
      </w:r>
      <w:r>
        <w:rPr>
          <w:rFonts w:eastAsia="Times New Roman" w:cs="Times New Roman"/>
          <w:szCs w:val="24"/>
        </w:rPr>
        <w:t xml:space="preserve"> κ. </w:t>
      </w:r>
      <w:r w:rsidRPr="00A306ED">
        <w:rPr>
          <w:rFonts w:eastAsia="Times New Roman" w:cs="Times New Roman"/>
          <w:szCs w:val="24"/>
        </w:rPr>
        <w:t>Ρήγας</w:t>
      </w:r>
      <w:r>
        <w:rPr>
          <w:rFonts w:eastAsia="Times New Roman" w:cs="Times New Roman"/>
          <w:szCs w:val="24"/>
        </w:rPr>
        <w:t>.</w:t>
      </w:r>
    </w:p>
    <w:p w14:paraId="37395189"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Ελάτε, κ</w:t>
      </w:r>
      <w:r w:rsidRPr="00A306ED">
        <w:rPr>
          <w:rFonts w:eastAsia="Times New Roman" w:cs="Times New Roman"/>
          <w:szCs w:val="24"/>
        </w:rPr>
        <w:t>ύριε Υπουργέ</w:t>
      </w:r>
      <w:r>
        <w:rPr>
          <w:rFonts w:eastAsia="Times New Roman" w:cs="Times New Roman"/>
          <w:szCs w:val="24"/>
        </w:rPr>
        <w:t>,</w:t>
      </w:r>
      <w:r w:rsidRPr="00A306ED">
        <w:rPr>
          <w:rFonts w:eastAsia="Times New Roman" w:cs="Times New Roman"/>
          <w:szCs w:val="24"/>
        </w:rPr>
        <w:t xml:space="preserve"> έχετε </w:t>
      </w:r>
      <w:r>
        <w:rPr>
          <w:rFonts w:eastAsia="Times New Roman" w:cs="Times New Roman"/>
          <w:szCs w:val="24"/>
        </w:rPr>
        <w:t>οκτώ</w:t>
      </w:r>
      <w:r w:rsidRPr="00A306ED">
        <w:rPr>
          <w:rFonts w:eastAsia="Times New Roman" w:cs="Times New Roman"/>
          <w:szCs w:val="24"/>
        </w:rPr>
        <w:t xml:space="preserve"> λεπτά στη διάθεσή </w:t>
      </w:r>
      <w:r>
        <w:rPr>
          <w:rFonts w:eastAsia="Times New Roman" w:cs="Times New Roman"/>
          <w:szCs w:val="24"/>
        </w:rPr>
        <w:t>σας.</w:t>
      </w:r>
    </w:p>
    <w:p w14:paraId="3739518A" w14:textId="77777777" w:rsidR="00B27939" w:rsidRDefault="00D93F4B">
      <w:pPr>
        <w:spacing w:after="0" w:line="600" w:lineRule="auto"/>
        <w:ind w:firstLine="720"/>
        <w:contextualSpacing/>
        <w:jc w:val="both"/>
        <w:rPr>
          <w:rFonts w:eastAsia="Times New Roman" w:cs="Times New Roman"/>
          <w:szCs w:val="24"/>
        </w:rPr>
      </w:pPr>
      <w:r w:rsidRPr="007F7E8F">
        <w:rPr>
          <w:rFonts w:eastAsia="Times New Roman" w:cs="Times New Roman"/>
          <w:b/>
          <w:szCs w:val="24"/>
        </w:rPr>
        <w:t xml:space="preserve">ΠΑΝΑΓΙΩΤΗΣ ΡΗΓΑΣ (Αναπληρωτής Υπουργός Εθνικής Άμυνας): </w:t>
      </w:r>
      <w:r w:rsidRPr="007F7E8F">
        <w:rPr>
          <w:rFonts w:eastAsia="Times New Roman" w:cs="Times New Roman"/>
          <w:szCs w:val="24"/>
        </w:rPr>
        <w:t>Ευχαριστώ, κύριε Πρόεδρε.</w:t>
      </w:r>
    </w:p>
    <w:p w14:paraId="3739518B"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Κύριοι Βουλευτές, μ</w:t>
      </w:r>
      <w:r w:rsidRPr="00A306ED">
        <w:rPr>
          <w:rFonts w:eastAsia="Times New Roman" w:cs="Times New Roman"/>
          <w:szCs w:val="24"/>
        </w:rPr>
        <w:t xml:space="preserve">ε την κατάθεση του προϋπολογισμού του 2019 γυρίζουμε σελίδα στη χώρα </w:t>
      </w:r>
      <w:r>
        <w:rPr>
          <w:rFonts w:eastAsia="Times New Roman" w:cs="Times New Roman"/>
          <w:szCs w:val="24"/>
        </w:rPr>
        <w:t>μας, κι είμαστε υπερήφανοι γι’ αυτό,</w:t>
      </w:r>
      <w:r w:rsidRPr="00A306ED">
        <w:rPr>
          <w:rFonts w:eastAsia="Times New Roman" w:cs="Times New Roman"/>
          <w:szCs w:val="24"/>
        </w:rPr>
        <w:t xml:space="preserve"> όσο κι αν κάποιοι</w:t>
      </w:r>
      <w:r>
        <w:rPr>
          <w:rFonts w:eastAsia="Times New Roman" w:cs="Times New Roman"/>
          <w:szCs w:val="24"/>
        </w:rPr>
        <w:t>,</w:t>
      </w:r>
      <w:r w:rsidRPr="00A306ED">
        <w:rPr>
          <w:rFonts w:eastAsia="Times New Roman" w:cs="Times New Roman"/>
          <w:szCs w:val="24"/>
        </w:rPr>
        <w:t xml:space="preserve"> για μικροκομματικούς λόγους</w:t>
      </w:r>
      <w:r>
        <w:rPr>
          <w:rFonts w:eastAsia="Times New Roman" w:cs="Times New Roman"/>
          <w:szCs w:val="24"/>
        </w:rPr>
        <w:t>,</w:t>
      </w:r>
      <w:r w:rsidRPr="00A306ED">
        <w:rPr>
          <w:rFonts w:eastAsia="Times New Roman" w:cs="Times New Roman"/>
          <w:szCs w:val="24"/>
        </w:rPr>
        <w:t xml:space="preserve"> προσπαθούν να το απαξιώσουν</w:t>
      </w:r>
      <w:r>
        <w:rPr>
          <w:rFonts w:eastAsia="Times New Roman" w:cs="Times New Roman"/>
          <w:szCs w:val="24"/>
        </w:rPr>
        <w:t>.</w:t>
      </w:r>
      <w:r w:rsidRPr="00A306ED">
        <w:rPr>
          <w:rFonts w:eastAsia="Times New Roman" w:cs="Times New Roman"/>
          <w:szCs w:val="24"/>
        </w:rPr>
        <w:t xml:space="preserve"> Δεν πειράζει </w:t>
      </w:r>
      <w:r>
        <w:rPr>
          <w:rFonts w:eastAsia="Times New Roman" w:cs="Times New Roman"/>
          <w:szCs w:val="24"/>
        </w:rPr>
        <w:t>όμως,</w:t>
      </w:r>
      <w:r w:rsidRPr="00A306ED">
        <w:rPr>
          <w:rFonts w:eastAsia="Times New Roman" w:cs="Times New Roman"/>
          <w:szCs w:val="24"/>
        </w:rPr>
        <w:t xml:space="preserve"> ο ελληνικός λαός γνωρίζει και αναγνωρίζει την προσπάθεια</w:t>
      </w:r>
      <w:r>
        <w:rPr>
          <w:rFonts w:eastAsia="Times New Roman" w:cs="Times New Roman"/>
          <w:szCs w:val="24"/>
        </w:rPr>
        <w:t xml:space="preserve"> την οποία κάνουμε. Μετά από οκτώ</w:t>
      </w:r>
      <w:r w:rsidRPr="00A306ED">
        <w:rPr>
          <w:rFonts w:eastAsia="Times New Roman" w:cs="Times New Roman"/>
          <w:szCs w:val="24"/>
        </w:rPr>
        <w:t xml:space="preserve"> χρόνια δημοσιονομικών περιορισμώ</w:t>
      </w:r>
      <w:r>
        <w:rPr>
          <w:rFonts w:eastAsia="Times New Roman" w:cs="Times New Roman"/>
          <w:szCs w:val="24"/>
        </w:rPr>
        <w:t>ν και πολιτικής λιτότητας βγήκαμε  στο ξ</w:t>
      </w:r>
      <w:r w:rsidRPr="00A306ED">
        <w:rPr>
          <w:rFonts w:eastAsia="Times New Roman" w:cs="Times New Roman"/>
          <w:szCs w:val="24"/>
        </w:rPr>
        <w:t>έφωτο</w:t>
      </w:r>
      <w:r>
        <w:rPr>
          <w:rFonts w:eastAsia="Times New Roman" w:cs="Times New Roman"/>
          <w:szCs w:val="24"/>
        </w:rPr>
        <w:t>. Μ</w:t>
      </w:r>
      <w:r w:rsidRPr="00A306ED">
        <w:rPr>
          <w:rFonts w:eastAsia="Times New Roman" w:cs="Times New Roman"/>
          <w:szCs w:val="24"/>
        </w:rPr>
        <w:t>πήκαμε σ</w:t>
      </w:r>
      <w:r w:rsidRPr="00A306ED">
        <w:rPr>
          <w:rFonts w:eastAsia="Times New Roman" w:cs="Times New Roman"/>
          <w:szCs w:val="24"/>
        </w:rPr>
        <w:t xml:space="preserve">την κανονικότητα καταθέτοντας </w:t>
      </w:r>
      <w:r>
        <w:rPr>
          <w:rFonts w:eastAsia="Times New Roman" w:cs="Times New Roman"/>
          <w:szCs w:val="24"/>
        </w:rPr>
        <w:t xml:space="preserve">πια έναν </w:t>
      </w:r>
      <w:r w:rsidRPr="00A306ED">
        <w:rPr>
          <w:rFonts w:eastAsia="Times New Roman" w:cs="Times New Roman"/>
          <w:szCs w:val="24"/>
        </w:rPr>
        <w:t xml:space="preserve">προϋπολογισμό κατά τα πρότυπα και των χωρών της </w:t>
      </w:r>
      <w:r>
        <w:rPr>
          <w:rFonts w:eastAsia="Times New Roman" w:cs="Times New Roman"/>
          <w:szCs w:val="24"/>
        </w:rPr>
        <w:t>Ε</w:t>
      </w:r>
      <w:r w:rsidRPr="00A306ED">
        <w:rPr>
          <w:rFonts w:eastAsia="Times New Roman" w:cs="Times New Roman"/>
          <w:szCs w:val="24"/>
        </w:rPr>
        <w:t>υρωζώνης</w:t>
      </w:r>
      <w:r>
        <w:rPr>
          <w:rFonts w:eastAsia="Times New Roman" w:cs="Times New Roman"/>
          <w:szCs w:val="24"/>
        </w:rPr>
        <w:t>.</w:t>
      </w:r>
    </w:p>
    <w:p w14:paraId="3739518C"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Ενώπιόν μας </w:t>
      </w:r>
      <w:r w:rsidRPr="00A306ED">
        <w:rPr>
          <w:rFonts w:eastAsia="Times New Roman" w:cs="Times New Roman"/>
          <w:szCs w:val="24"/>
        </w:rPr>
        <w:t>πλέον έχουμε τη μεγάλη πρόκληση της ανάπτυξης</w:t>
      </w:r>
      <w:r>
        <w:rPr>
          <w:rFonts w:eastAsia="Times New Roman" w:cs="Times New Roman"/>
          <w:szCs w:val="24"/>
        </w:rPr>
        <w:t>,</w:t>
      </w:r>
      <w:r w:rsidRPr="00A306ED">
        <w:rPr>
          <w:rFonts w:eastAsia="Times New Roman" w:cs="Times New Roman"/>
          <w:szCs w:val="24"/>
        </w:rPr>
        <w:t xml:space="preserve"> με την κοινωνία και τις υγιείς παραγωγικές δυνά</w:t>
      </w:r>
      <w:r>
        <w:rPr>
          <w:rFonts w:eastAsia="Times New Roman" w:cs="Times New Roman"/>
          <w:szCs w:val="24"/>
        </w:rPr>
        <w:t>μεις να είναι κοινωνοί και συμμέτοχοι σ</w:t>
      </w:r>
      <w:r w:rsidRPr="00A306ED">
        <w:rPr>
          <w:rFonts w:eastAsia="Times New Roman" w:cs="Times New Roman"/>
          <w:szCs w:val="24"/>
        </w:rPr>
        <w:t>ε αυτή</w:t>
      </w:r>
      <w:r>
        <w:rPr>
          <w:rFonts w:eastAsia="Times New Roman" w:cs="Times New Roman"/>
          <w:szCs w:val="24"/>
        </w:rPr>
        <w:t>ν</w:t>
      </w:r>
      <w:r w:rsidRPr="00A306ED">
        <w:rPr>
          <w:rFonts w:eastAsia="Times New Roman" w:cs="Times New Roman"/>
          <w:szCs w:val="24"/>
        </w:rPr>
        <w:t xml:space="preserve"> τη</w:t>
      </w:r>
      <w:r>
        <w:rPr>
          <w:rFonts w:eastAsia="Times New Roman" w:cs="Times New Roman"/>
          <w:szCs w:val="24"/>
        </w:rPr>
        <w:t>ν</w:t>
      </w:r>
      <w:r w:rsidRPr="00A306ED">
        <w:rPr>
          <w:rFonts w:eastAsia="Times New Roman" w:cs="Times New Roman"/>
          <w:szCs w:val="24"/>
        </w:rPr>
        <w:t xml:space="preserve"> δ</w:t>
      </w:r>
      <w:r w:rsidRPr="00A306ED">
        <w:rPr>
          <w:rFonts w:eastAsia="Times New Roman" w:cs="Times New Roman"/>
          <w:szCs w:val="24"/>
        </w:rPr>
        <w:t>ιαδικασία της δίκαιης ανάπτυξης</w:t>
      </w:r>
      <w:r>
        <w:rPr>
          <w:rFonts w:eastAsia="Times New Roman" w:cs="Times New Roman"/>
          <w:szCs w:val="24"/>
        </w:rPr>
        <w:t xml:space="preserve">. Η συζήτηση για τον προϋπολογισμό του </w:t>
      </w:r>
      <w:r w:rsidRPr="00A306ED">
        <w:rPr>
          <w:rFonts w:eastAsia="Times New Roman" w:cs="Times New Roman"/>
          <w:szCs w:val="24"/>
        </w:rPr>
        <w:t>2019 είναι μία πρόκληση για μία αναδρομή</w:t>
      </w:r>
      <w:r>
        <w:rPr>
          <w:rFonts w:eastAsia="Times New Roman" w:cs="Times New Roman"/>
          <w:szCs w:val="24"/>
        </w:rPr>
        <w:t>,</w:t>
      </w:r>
      <w:r w:rsidRPr="00A306ED">
        <w:rPr>
          <w:rFonts w:eastAsia="Times New Roman" w:cs="Times New Roman"/>
          <w:szCs w:val="24"/>
        </w:rPr>
        <w:t xml:space="preserve"> αλλά και για ενα</w:t>
      </w:r>
      <w:r>
        <w:rPr>
          <w:rFonts w:eastAsia="Times New Roman" w:cs="Times New Roman"/>
          <w:szCs w:val="24"/>
        </w:rPr>
        <w:t>τένιση</w:t>
      </w:r>
      <w:r w:rsidRPr="00A306ED">
        <w:rPr>
          <w:rFonts w:eastAsia="Times New Roman" w:cs="Times New Roman"/>
          <w:szCs w:val="24"/>
        </w:rPr>
        <w:t xml:space="preserve"> του μέλλοντος</w:t>
      </w:r>
      <w:r>
        <w:rPr>
          <w:rFonts w:eastAsia="Times New Roman" w:cs="Times New Roman"/>
          <w:szCs w:val="24"/>
        </w:rPr>
        <w:t>,</w:t>
      </w:r>
      <w:r w:rsidRPr="00A306ED">
        <w:rPr>
          <w:rFonts w:eastAsia="Times New Roman" w:cs="Times New Roman"/>
          <w:szCs w:val="24"/>
        </w:rPr>
        <w:t xml:space="preserve"> χωρίς παραμορφωτικούς φακούς</w:t>
      </w:r>
      <w:r>
        <w:rPr>
          <w:rFonts w:eastAsia="Times New Roman" w:cs="Times New Roman"/>
          <w:szCs w:val="24"/>
        </w:rPr>
        <w:t>,</w:t>
      </w:r>
      <w:r w:rsidRPr="00A306ED">
        <w:rPr>
          <w:rFonts w:eastAsia="Times New Roman" w:cs="Times New Roman"/>
          <w:szCs w:val="24"/>
        </w:rPr>
        <w:t xml:space="preserve"> με τα δικά μας μάτια</w:t>
      </w:r>
      <w:r>
        <w:rPr>
          <w:rFonts w:eastAsia="Times New Roman" w:cs="Times New Roman"/>
          <w:szCs w:val="24"/>
        </w:rPr>
        <w:t>,</w:t>
      </w:r>
      <w:r w:rsidRPr="00A306ED">
        <w:rPr>
          <w:rFonts w:eastAsia="Times New Roman" w:cs="Times New Roman"/>
          <w:szCs w:val="24"/>
        </w:rPr>
        <w:t xml:space="preserve"> με τα μάτια των αναγκών του λαού και της χώρας</w:t>
      </w:r>
      <w:r>
        <w:rPr>
          <w:rFonts w:eastAsia="Times New Roman" w:cs="Times New Roman"/>
          <w:szCs w:val="24"/>
        </w:rPr>
        <w:t xml:space="preserve">. </w:t>
      </w:r>
    </w:p>
    <w:p w14:paraId="3739518D"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Οργή </w:t>
      </w:r>
      <w:r>
        <w:rPr>
          <w:rFonts w:eastAsia="Times New Roman" w:cs="Times New Roman"/>
          <w:szCs w:val="24"/>
        </w:rPr>
        <w:t xml:space="preserve">και </w:t>
      </w:r>
      <w:r w:rsidRPr="00A306ED">
        <w:rPr>
          <w:rFonts w:eastAsia="Times New Roman" w:cs="Times New Roman"/>
          <w:szCs w:val="24"/>
        </w:rPr>
        <w:t>ανάκτηση προκαλεί το περισσό</w:t>
      </w:r>
      <w:r>
        <w:rPr>
          <w:rFonts w:eastAsia="Times New Roman" w:cs="Times New Roman"/>
          <w:szCs w:val="24"/>
        </w:rPr>
        <w:t xml:space="preserve"> θράσος, κύριοι Βουλευτές, </w:t>
      </w:r>
      <w:r w:rsidRPr="00A306ED">
        <w:rPr>
          <w:rFonts w:eastAsia="Times New Roman" w:cs="Times New Roman"/>
          <w:szCs w:val="24"/>
        </w:rPr>
        <w:t>αυτών που οδήγησαν την κοινωνία σε απόγνωση και τη χώρα στην καταστροφή</w:t>
      </w:r>
      <w:r>
        <w:rPr>
          <w:rFonts w:eastAsia="Times New Roman" w:cs="Times New Roman"/>
          <w:szCs w:val="24"/>
        </w:rPr>
        <w:t>,</w:t>
      </w:r>
      <w:r w:rsidRPr="00A306ED">
        <w:rPr>
          <w:rFonts w:eastAsia="Times New Roman" w:cs="Times New Roman"/>
          <w:szCs w:val="24"/>
        </w:rPr>
        <w:t xml:space="preserve"> να εμφανίζονται σήμερα</w:t>
      </w:r>
      <w:r>
        <w:rPr>
          <w:rFonts w:eastAsia="Times New Roman" w:cs="Times New Roman"/>
          <w:szCs w:val="24"/>
        </w:rPr>
        <w:t>,</w:t>
      </w:r>
      <w:r w:rsidRPr="00A306ED">
        <w:rPr>
          <w:rFonts w:eastAsia="Times New Roman" w:cs="Times New Roman"/>
          <w:szCs w:val="24"/>
        </w:rPr>
        <w:t xml:space="preserve"> τώρα</w:t>
      </w:r>
      <w:r>
        <w:rPr>
          <w:rFonts w:eastAsia="Times New Roman" w:cs="Times New Roman"/>
          <w:szCs w:val="24"/>
        </w:rPr>
        <w:t>,</w:t>
      </w:r>
      <w:r w:rsidRPr="00A306ED">
        <w:rPr>
          <w:rFonts w:eastAsia="Times New Roman" w:cs="Times New Roman"/>
          <w:szCs w:val="24"/>
        </w:rPr>
        <w:t xml:space="preserve"> τιμητές και να διεκδικούν την επάνοδό τους στη διακυβέρνηση</w:t>
      </w:r>
      <w:r>
        <w:rPr>
          <w:rFonts w:eastAsia="Times New Roman" w:cs="Times New Roman"/>
          <w:szCs w:val="24"/>
        </w:rPr>
        <w:t>,</w:t>
      </w:r>
      <w:r w:rsidRPr="00A306ED">
        <w:rPr>
          <w:rFonts w:eastAsia="Times New Roman" w:cs="Times New Roman"/>
          <w:szCs w:val="24"/>
        </w:rPr>
        <w:t xml:space="preserve"> με άλλοθι και συγχωροχάρτι τη λαϊ</w:t>
      </w:r>
      <w:r w:rsidRPr="00A306ED">
        <w:rPr>
          <w:rFonts w:eastAsia="Times New Roman" w:cs="Times New Roman"/>
          <w:szCs w:val="24"/>
        </w:rPr>
        <w:t>κή εντολή</w:t>
      </w:r>
      <w:r>
        <w:rPr>
          <w:rFonts w:eastAsia="Times New Roman" w:cs="Times New Roman"/>
          <w:szCs w:val="24"/>
        </w:rPr>
        <w:t>,</w:t>
      </w:r>
      <w:r w:rsidRPr="00A306ED">
        <w:rPr>
          <w:rFonts w:eastAsia="Times New Roman" w:cs="Times New Roman"/>
          <w:szCs w:val="24"/>
        </w:rPr>
        <w:t xml:space="preserve"> που ελπίζουν</w:t>
      </w:r>
      <w:r>
        <w:rPr>
          <w:rFonts w:eastAsia="Times New Roman" w:cs="Times New Roman"/>
          <w:szCs w:val="24"/>
        </w:rPr>
        <w:t>,</w:t>
      </w:r>
      <w:r w:rsidRPr="00A306ED">
        <w:rPr>
          <w:rFonts w:eastAsia="Times New Roman" w:cs="Times New Roman"/>
          <w:szCs w:val="24"/>
        </w:rPr>
        <w:t xml:space="preserve"> αλλά </w:t>
      </w:r>
      <w:r>
        <w:rPr>
          <w:rFonts w:eastAsia="Times New Roman" w:cs="Times New Roman"/>
          <w:szCs w:val="24"/>
        </w:rPr>
        <w:t>ματαιοπονούν, να λ</w:t>
      </w:r>
      <w:r w:rsidRPr="00A306ED">
        <w:rPr>
          <w:rFonts w:eastAsia="Times New Roman" w:cs="Times New Roman"/>
          <w:szCs w:val="24"/>
        </w:rPr>
        <w:t>άβουν</w:t>
      </w:r>
      <w:r>
        <w:rPr>
          <w:rFonts w:eastAsia="Times New Roman" w:cs="Times New Roman"/>
          <w:szCs w:val="24"/>
        </w:rPr>
        <w:t xml:space="preserve">. </w:t>
      </w:r>
    </w:p>
    <w:p w14:paraId="3739518E"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Πρόεδρος της Νέας Δημοκρατίας, ο κ. Μητσοτάκης μιλώντας στο </w:t>
      </w:r>
      <w:r>
        <w:rPr>
          <w:rFonts w:eastAsia="Times New Roman" w:cs="Times New Roman"/>
          <w:szCs w:val="24"/>
        </w:rPr>
        <w:t>σ</w:t>
      </w:r>
      <w:r>
        <w:rPr>
          <w:rFonts w:eastAsia="Times New Roman" w:cs="Times New Roman"/>
          <w:szCs w:val="24"/>
        </w:rPr>
        <w:t xml:space="preserve">υνέδριο του </w:t>
      </w:r>
      <w:r>
        <w:rPr>
          <w:rFonts w:eastAsia="Times New Roman" w:cs="Times New Roman"/>
          <w:szCs w:val="24"/>
        </w:rPr>
        <w:t>κ</w:t>
      </w:r>
      <w:r w:rsidRPr="00A306ED">
        <w:rPr>
          <w:rFonts w:eastAsia="Times New Roman" w:cs="Times New Roman"/>
          <w:szCs w:val="24"/>
        </w:rPr>
        <w:t>όμματός του</w:t>
      </w:r>
      <w:r>
        <w:rPr>
          <w:rFonts w:eastAsia="Times New Roman" w:cs="Times New Roman"/>
          <w:szCs w:val="24"/>
        </w:rPr>
        <w:t>,</w:t>
      </w:r>
      <w:r w:rsidRPr="00A306ED">
        <w:rPr>
          <w:rFonts w:eastAsia="Times New Roman" w:cs="Times New Roman"/>
          <w:szCs w:val="24"/>
        </w:rPr>
        <w:t xml:space="preserve"> επιβεβαίωσε αυτή τη διαπίστωση</w:t>
      </w:r>
      <w:r>
        <w:rPr>
          <w:rFonts w:eastAsia="Times New Roman" w:cs="Times New Roman"/>
          <w:szCs w:val="24"/>
        </w:rPr>
        <w:t xml:space="preserve">. Κάνει </w:t>
      </w:r>
      <w:r w:rsidRPr="00A306ED">
        <w:rPr>
          <w:rFonts w:eastAsia="Times New Roman" w:cs="Times New Roman"/>
          <w:szCs w:val="24"/>
        </w:rPr>
        <w:t>πως ξεχνάει</w:t>
      </w:r>
      <w:r>
        <w:rPr>
          <w:rFonts w:eastAsia="Times New Roman" w:cs="Times New Roman"/>
          <w:szCs w:val="24"/>
        </w:rPr>
        <w:t>, γ</w:t>
      </w:r>
      <w:r w:rsidRPr="00A306ED">
        <w:rPr>
          <w:rFonts w:eastAsia="Times New Roman" w:cs="Times New Roman"/>
          <w:szCs w:val="24"/>
        </w:rPr>
        <w:t xml:space="preserve">ιατί δεν τολμάει να θυμίσει </w:t>
      </w:r>
      <w:r>
        <w:rPr>
          <w:rFonts w:eastAsia="Times New Roman" w:cs="Times New Roman"/>
          <w:szCs w:val="24"/>
        </w:rPr>
        <w:t>σ</w:t>
      </w:r>
      <w:r w:rsidRPr="00A306ED">
        <w:rPr>
          <w:rFonts w:eastAsia="Times New Roman" w:cs="Times New Roman"/>
          <w:szCs w:val="24"/>
        </w:rPr>
        <w:t>το</w:t>
      </w:r>
      <w:r>
        <w:rPr>
          <w:rFonts w:eastAsia="Times New Roman" w:cs="Times New Roman"/>
          <w:szCs w:val="24"/>
        </w:rPr>
        <w:t>ν</w:t>
      </w:r>
      <w:r w:rsidRPr="00A306ED">
        <w:rPr>
          <w:rFonts w:eastAsia="Times New Roman" w:cs="Times New Roman"/>
          <w:szCs w:val="24"/>
        </w:rPr>
        <w:t xml:space="preserve"> λαό</w:t>
      </w:r>
      <w:r>
        <w:rPr>
          <w:rFonts w:eastAsia="Times New Roman" w:cs="Times New Roman"/>
          <w:szCs w:val="24"/>
        </w:rPr>
        <w:t xml:space="preserve"> τον βίο και την πολιτεία των κ</w:t>
      </w:r>
      <w:r w:rsidRPr="00A306ED">
        <w:rPr>
          <w:rFonts w:eastAsia="Times New Roman" w:cs="Times New Roman"/>
          <w:szCs w:val="24"/>
        </w:rPr>
        <w:t>υβερνήσεων στις οποίες και αυτός συμμετείχε</w:t>
      </w:r>
      <w:r>
        <w:rPr>
          <w:rFonts w:eastAsia="Times New Roman" w:cs="Times New Roman"/>
          <w:szCs w:val="24"/>
        </w:rPr>
        <w:t>. Λ</w:t>
      </w:r>
      <w:r w:rsidRPr="00A306ED">
        <w:rPr>
          <w:rFonts w:eastAsia="Times New Roman" w:cs="Times New Roman"/>
          <w:szCs w:val="24"/>
        </w:rPr>
        <w:t>έει</w:t>
      </w:r>
      <w:r>
        <w:rPr>
          <w:rFonts w:eastAsia="Times New Roman" w:cs="Times New Roman"/>
          <w:szCs w:val="24"/>
        </w:rPr>
        <w:t>,</w:t>
      </w:r>
      <w:r w:rsidRPr="00A306ED">
        <w:rPr>
          <w:rFonts w:eastAsia="Times New Roman" w:cs="Times New Roman"/>
          <w:szCs w:val="24"/>
        </w:rPr>
        <w:t xml:space="preserve"> για παρά</w:t>
      </w:r>
      <w:r>
        <w:rPr>
          <w:rFonts w:eastAsia="Times New Roman" w:cs="Times New Roman"/>
          <w:szCs w:val="24"/>
        </w:rPr>
        <w:t>δειγμα, ότι θα καταργήσει τον υπο</w:t>
      </w:r>
      <w:r w:rsidRPr="00A306ED">
        <w:rPr>
          <w:rFonts w:eastAsia="Times New Roman" w:cs="Times New Roman"/>
          <w:szCs w:val="24"/>
        </w:rPr>
        <w:t>κατώτατο</w:t>
      </w:r>
      <w:r>
        <w:rPr>
          <w:rFonts w:eastAsia="Times New Roman" w:cs="Times New Roman"/>
          <w:szCs w:val="24"/>
        </w:rPr>
        <w:t>, μισθό, όμως δεν μας λέει π</w:t>
      </w:r>
      <w:r w:rsidRPr="00A306ED">
        <w:rPr>
          <w:rFonts w:eastAsia="Times New Roman" w:cs="Times New Roman"/>
          <w:szCs w:val="24"/>
        </w:rPr>
        <w:t>οιος τον καθιέρωσε και κυρίως βέβαια ξεχνάει να πει ότι από 1</w:t>
      </w:r>
      <w:r w:rsidRPr="006102A6">
        <w:rPr>
          <w:rFonts w:eastAsia="Times New Roman" w:cs="Times New Roman"/>
          <w:szCs w:val="24"/>
          <w:vertAlign w:val="superscript"/>
        </w:rPr>
        <w:t>η</w:t>
      </w:r>
      <w:r>
        <w:rPr>
          <w:rFonts w:eastAsia="Times New Roman" w:cs="Times New Roman"/>
          <w:szCs w:val="24"/>
        </w:rPr>
        <w:t xml:space="preserve"> </w:t>
      </w:r>
      <w:r w:rsidRPr="00A306ED">
        <w:rPr>
          <w:rFonts w:eastAsia="Times New Roman" w:cs="Times New Roman"/>
          <w:szCs w:val="24"/>
        </w:rPr>
        <w:t xml:space="preserve">Γενάρη του </w:t>
      </w:r>
      <w:r>
        <w:rPr>
          <w:rFonts w:eastAsia="Times New Roman" w:cs="Times New Roman"/>
          <w:szCs w:val="24"/>
        </w:rPr>
        <w:t>20</w:t>
      </w:r>
      <w:r w:rsidRPr="00A306ED">
        <w:rPr>
          <w:rFonts w:eastAsia="Times New Roman" w:cs="Times New Roman"/>
          <w:szCs w:val="24"/>
        </w:rPr>
        <w:t>19</w:t>
      </w:r>
      <w:r>
        <w:rPr>
          <w:rFonts w:eastAsia="Times New Roman" w:cs="Times New Roman"/>
          <w:szCs w:val="24"/>
        </w:rPr>
        <w:t xml:space="preserve"> τον καταργούμε εμε</w:t>
      </w:r>
      <w:r>
        <w:rPr>
          <w:rFonts w:eastAsia="Times New Roman" w:cs="Times New Roman"/>
          <w:szCs w:val="24"/>
        </w:rPr>
        <w:t>ίς και η Κ</w:t>
      </w:r>
      <w:r w:rsidRPr="00A306ED">
        <w:rPr>
          <w:rFonts w:eastAsia="Times New Roman" w:cs="Times New Roman"/>
          <w:szCs w:val="24"/>
        </w:rPr>
        <w:t xml:space="preserve">υβέρνησή </w:t>
      </w:r>
      <w:r>
        <w:rPr>
          <w:rFonts w:eastAsia="Times New Roman" w:cs="Times New Roman"/>
          <w:szCs w:val="24"/>
        </w:rPr>
        <w:t>μας.</w:t>
      </w:r>
    </w:p>
    <w:p w14:paraId="3739518F"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A306ED">
        <w:rPr>
          <w:rFonts w:eastAsia="Times New Roman" w:cs="Times New Roman"/>
          <w:szCs w:val="24"/>
        </w:rPr>
        <w:t>ουλευτές</w:t>
      </w:r>
      <w:r>
        <w:rPr>
          <w:rFonts w:eastAsia="Times New Roman" w:cs="Times New Roman"/>
          <w:szCs w:val="24"/>
        </w:rPr>
        <w:t>,</w:t>
      </w:r>
      <w:r w:rsidRPr="00A306ED">
        <w:rPr>
          <w:rFonts w:eastAsia="Times New Roman" w:cs="Times New Roman"/>
          <w:szCs w:val="24"/>
        </w:rPr>
        <w:t xml:space="preserve"> δεν θα</w:t>
      </w:r>
      <w:r>
        <w:rPr>
          <w:rFonts w:eastAsia="Times New Roman" w:cs="Times New Roman"/>
          <w:szCs w:val="24"/>
        </w:rPr>
        <w:t xml:space="preserve"> επεκταθώ στα όσα προκάλεσαν</w:t>
      </w:r>
      <w:r w:rsidRPr="00A306ED">
        <w:rPr>
          <w:rFonts w:eastAsia="Times New Roman" w:cs="Times New Roman"/>
          <w:szCs w:val="24"/>
        </w:rPr>
        <w:t xml:space="preserve"> αυτά που συνέβησαν την περίοδο 2010 και </w:t>
      </w:r>
      <w:r>
        <w:rPr>
          <w:rFonts w:eastAsia="Times New Roman" w:cs="Times New Roman"/>
          <w:szCs w:val="24"/>
        </w:rPr>
        <w:t>20</w:t>
      </w:r>
      <w:r w:rsidRPr="00A306ED">
        <w:rPr>
          <w:rFonts w:eastAsia="Times New Roman" w:cs="Times New Roman"/>
          <w:szCs w:val="24"/>
        </w:rPr>
        <w:t>14</w:t>
      </w:r>
      <w:r>
        <w:rPr>
          <w:rFonts w:eastAsia="Times New Roman" w:cs="Times New Roman"/>
          <w:szCs w:val="24"/>
        </w:rPr>
        <w:t>,</w:t>
      </w:r>
      <w:r w:rsidRPr="00A306ED">
        <w:rPr>
          <w:rFonts w:eastAsia="Times New Roman" w:cs="Times New Roman"/>
          <w:szCs w:val="24"/>
        </w:rPr>
        <w:t xml:space="preserve"> αλλά και στα όσα προηγήθηκαν της κρίσης</w:t>
      </w:r>
      <w:r>
        <w:rPr>
          <w:rFonts w:eastAsia="Times New Roman" w:cs="Times New Roman"/>
          <w:szCs w:val="24"/>
        </w:rPr>
        <w:t>. Τ</w:t>
      </w:r>
      <w:r w:rsidRPr="00A306ED">
        <w:rPr>
          <w:rFonts w:eastAsia="Times New Roman" w:cs="Times New Roman"/>
          <w:szCs w:val="24"/>
        </w:rPr>
        <w:t>ους κρίνει η ιστορία</w:t>
      </w:r>
      <w:r>
        <w:rPr>
          <w:rFonts w:eastAsia="Times New Roman" w:cs="Times New Roman"/>
          <w:szCs w:val="24"/>
        </w:rPr>
        <w:t>,</w:t>
      </w:r>
      <w:r w:rsidRPr="00A306ED">
        <w:rPr>
          <w:rFonts w:eastAsia="Times New Roman" w:cs="Times New Roman"/>
          <w:szCs w:val="24"/>
        </w:rPr>
        <w:t xml:space="preserve"> τους κρίνει ο λαός</w:t>
      </w:r>
      <w:r>
        <w:rPr>
          <w:rFonts w:eastAsia="Times New Roman" w:cs="Times New Roman"/>
          <w:szCs w:val="24"/>
        </w:rPr>
        <w:t>,</w:t>
      </w:r>
      <w:r w:rsidRPr="00A306ED">
        <w:rPr>
          <w:rFonts w:eastAsia="Times New Roman" w:cs="Times New Roman"/>
          <w:szCs w:val="24"/>
        </w:rPr>
        <w:t xml:space="preserve"> αλλά </w:t>
      </w:r>
      <w:r>
        <w:rPr>
          <w:rFonts w:eastAsia="Times New Roman" w:cs="Times New Roman"/>
          <w:szCs w:val="24"/>
        </w:rPr>
        <w:t>και για ορισμένες πλευρές της πολ</w:t>
      </w:r>
      <w:r>
        <w:rPr>
          <w:rFonts w:eastAsia="Times New Roman" w:cs="Times New Roman"/>
          <w:szCs w:val="24"/>
        </w:rPr>
        <w:t xml:space="preserve">ιτικής τούς κρίνει και η ίδια </w:t>
      </w:r>
      <w:r w:rsidRPr="00A306ED">
        <w:rPr>
          <w:rFonts w:eastAsia="Times New Roman" w:cs="Times New Roman"/>
          <w:szCs w:val="24"/>
        </w:rPr>
        <w:t xml:space="preserve">η </w:t>
      </w:r>
      <w:r>
        <w:rPr>
          <w:rFonts w:eastAsia="Times New Roman" w:cs="Times New Roman"/>
          <w:szCs w:val="24"/>
        </w:rPr>
        <w:t>δ</w:t>
      </w:r>
      <w:r w:rsidRPr="00A306ED">
        <w:rPr>
          <w:rFonts w:eastAsia="Times New Roman" w:cs="Times New Roman"/>
          <w:szCs w:val="24"/>
        </w:rPr>
        <w:t>ικαιοσύνη</w:t>
      </w:r>
      <w:r>
        <w:rPr>
          <w:rFonts w:eastAsia="Times New Roman" w:cs="Times New Roman"/>
          <w:szCs w:val="24"/>
        </w:rPr>
        <w:t xml:space="preserve">. Σας καλώ να θυμηθείτε </w:t>
      </w:r>
      <w:r w:rsidRPr="00A306ED">
        <w:rPr>
          <w:rFonts w:eastAsia="Times New Roman" w:cs="Times New Roman"/>
          <w:szCs w:val="24"/>
        </w:rPr>
        <w:t>μόνο πο</w:t>
      </w:r>
      <w:r>
        <w:rPr>
          <w:rFonts w:eastAsia="Times New Roman" w:cs="Times New Roman"/>
          <w:szCs w:val="24"/>
        </w:rPr>
        <w:t>ύ</w:t>
      </w:r>
      <w:r w:rsidRPr="00A306ED">
        <w:rPr>
          <w:rFonts w:eastAsia="Times New Roman" w:cs="Times New Roman"/>
          <w:szCs w:val="24"/>
        </w:rPr>
        <w:t xml:space="preserve"> βρισκόταν η χώρα</w:t>
      </w:r>
      <w:r>
        <w:rPr>
          <w:rFonts w:eastAsia="Times New Roman" w:cs="Times New Roman"/>
          <w:szCs w:val="24"/>
        </w:rPr>
        <w:t>,</w:t>
      </w:r>
      <w:r w:rsidRPr="00A306ED">
        <w:rPr>
          <w:rFonts w:eastAsia="Times New Roman" w:cs="Times New Roman"/>
          <w:szCs w:val="24"/>
        </w:rPr>
        <w:t xml:space="preserve"> όταν εμείς αναλάβαμε τη διακυβέρνηση</w:t>
      </w:r>
      <w:r>
        <w:rPr>
          <w:rFonts w:eastAsia="Times New Roman" w:cs="Times New Roman"/>
          <w:szCs w:val="24"/>
        </w:rPr>
        <w:t>:</w:t>
      </w:r>
      <w:r w:rsidRPr="00A306ED">
        <w:rPr>
          <w:rFonts w:eastAsia="Times New Roman" w:cs="Times New Roman"/>
          <w:szCs w:val="24"/>
        </w:rPr>
        <w:t xml:space="preserve"> απώλεια για τη</w:t>
      </w:r>
      <w:r>
        <w:rPr>
          <w:rFonts w:eastAsia="Times New Roman" w:cs="Times New Roman"/>
          <w:szCs w:val="24"/>
        </w:rPr>
        <w:t>ν πενταετία 20</w:t>
      </w:r>
      <w:r w:rsidRPr="00A306ED">
        <w:rPr>
          <w:rFonts w:eastAsia="Times New Roman" w:cs="Times New Roman"/>
          <w:szCs w:val="24"/>
        </w:rPr>
        <w:t>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A306ED">
        <w:rPr>
          <w:rFonts w:eastAsia="Times New Roman" w:cs="Times New Roman"/>
          <w:szCs w:val="24"/>
        </w:rPr>
        <w:t>14 του 25% του ΑΕΠ και εκτίναξη της ανεργίας κοντά στο 30%</w:t>
      </w:r>
      <w:r>
        <w:rPr>
          <w:rFonts w:eastAsia="Times New Roman" w:cs="Times New Roman"/>
          <w:szCs w:val="24"/>
        </w:rPr>
        <w:t>. Δ</w:t>
      </w:r>
      <w:r w:rsidRPr="00A306ED">
        <w:rPr>
          <w:rFonts w:eastAsia="Times New Roman" w:cs="Times New Roman"/>
          <w:szCs w:val="24"/>
        </w:rPr>
        <w:t>ηλαδή ακρωτ</w:t>
      </w:r>
      <w:r>
        <w:rPr>
          <w:rFonts w:eastAsia="Times New Roman" w:cs="Times New Roman"/>
          <w:szCs w:val="24"/>
        </w:rPr>
        <w:t>ηρίασαν το 1/4 του</w:t>
      </w:r>
      <w:r>
        <w:rPr>
          <w:rFonts w:eastAsia="Times New Roman" w:cs="Times New Roman"/>
          <w:szCs w:val="24"/>
        </w:rPr>
        <w:t xml:space="preserve"> κορμιού της ε</w:t>
      </w:r>
      <w:r w:rsidRPr="00A306ED">
        <w:rPr>
          <w:rFonts w:eastAsia="Times New Roman" w:cs="Times New Roman"/>
          <w:szCs w:val="24"/>
        </w:rPr>
        <w:t>λληνικής οικονομίας</w:t>
      </w:r>
      <w:r>
        <w:rPr>
          <w:rFonts w:eastAsia="Times New Roman" w:cs="Times New Roman"/>
          <w:szCs w:val="24"/>
        </w:rPr>
        <w:t>,</w:t>
      </w:r>
      <w:r w:rsidRPr="00A306ED">
        <w:rPr>
          <w:rFonts w:eastAsia="Times New Roman" w:cs="Times New Roman"/>
          <w:szCs w:val="24"/>
        </w:rPr>
        <w:t xml:space="preserve"> με τρομακτικές επιπτώσεις στην καθημερινή ζωή των ανθρώπων</w:t>
      </w:r>
      <w:r>
        <w:rPr>
          <w:rFonts w:eastAsia="Times New Roman" w:cs="Times New Roman"/>
          <w:szCs w:val="24"/>
        </w:rPr>
        <w:t>. Αντιστρέψαμε αυτήν την κατάσταση. Το μαρτυρεί η συνεχής αύξηση της απασχόλησης, το αυξανόμενο θετικό πρόσ</w:t>
      </w:r>
      <w:r w:rsidRPr="00A306ED">
        <w:rPr>
          <w:rFonts w:eastAsia="Times New Roman" w:cs="Times New Roman"/>
          <w:szCs w:val="24"/>
        </w:rPr>
        <w:t>ημο στο ΑΕΠ και την ανάπτυξη</w:t>
      </w:r>
      <w:r>
        <w:rPr>
          <w:rFonts w:eastAsia="Times New Roman" w:cs="Times New Roman"/>
          <w:szCs w:val="24"/>
        </w:rPr>
        <w:t xml:space="preserve">. </w:t>
      </w:r>
    </w:p>
    <w:p w14:paraId="37395190"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το </w:t>
      </w:r>
      <w:r w:rsidRPr="00A306ED">
        <w:rPr>
          <w:rFonts w:eastAsia="Times New Roman" w:cs="Times New Roman"/>
          <w:szCs w:val="24"/>
        </w:rPr>
        <w:t>2015 και μετά</w:t>
      </w:r>
      <w:r>
        <w:rPr>
          <w:rFonts w:eastAsia="Times New Roman" w:cs="Times New Roman"/>
          <w:szCs w:val="24"/>
        </w:rPr>
        <w:t>, μέχ</w:t>
      </w:r>
      <w:r>
        <w:rPr>
          <w:rFonts w:eastAsia="Times New Roman" w:cs="Times New Roman"/>
          <w:szCs w:val="24"/>
        </w:rPr>
        <w:t xml:space="preserve">ρι την έξοδο από το μνημόνιο και την </w:t>
      </w:r>
      <w:r w:rsidRPr="00A306ED">
        <w:rPr>
          <w:rFonts w:eastAsia="Times New Roman" w:cs="Times New Roman"/>
          <w:szCs w:val="24"/>
        </w:rPr>
        <w:t xml:space="preserve">επιτροπεία τον Αύγουστο του </w:t>
      </w:r>
      <w:r>
        <w:rPr>
          <w:rFonts w:eastAsia="Times New Roman" w:cs="Times New Roman"/>
          <w:szCs w:val="24"/>
        </w:rPr>
        <w:t>20</w:t>
      </w:r>
      <w:r w:rsidRPr="00A306ED">
        <w:rPr>
          <w:rFonts w:eastAsia="Times New Roman" w:cs="Times New Roman"/>
          <w:szCs w:val="24"/>
        </w:rPr>
        <w:t>18</w:t>
      </w:r>
      <w:r>
        <w:rPr>
          <w:rFonts w:eastAsia="Times New Roman" w:cs="Times New Roman"/>
          <w:szCs w:val="24"/>
        </w:rPr>
        <w:t>,</w:t>
      </w:r>
      <w:r w:rsidRPr="00A306ED">
        <w:rPr>
          <w:rFonts w:eastAsia="Times New Roman" w:cs="Times New Roman"/>
          <w:szCs w:val="24"/>
        </w:rPr>
        <w:t xml:space="preserve"> το διάστημα δηλαδή που αναγκαστήκαμε να λειτουργήσ</w:t>
      </w:r>
      <w:r>
        <w:rPr>
          <w:rFonts w:eastAsia="Times New Roman" w:cs="Times New Roman"/>
          <w:szCs w:val="24"/>
        </w:rPr>
        <w:t>ουμ</w:t>
      </w:r>
      <w:r w:rsidRPr="00A306ED">
        <w:rPr>
          <w:rFonts w:eastAsia="Times New Roman" w:cs="Times New Roman"/>
          <w:szCs w:val="24"/>
        </w:rPr>
        <w:t>ε στο πλαίσιο που είχαν προκαθορίσει οι μνημονιακοί προσανατολισμοί της Νέας Δημοκρατίας και του ΠΑΣΟΚ</w:t>
      </w:r>
      <w:r>
        <w:rPr>
          <w:rFonts w:eastAsia="Times New Roman" w:cs="Times New Roman"/>
          <w:szCs w:val="24"/>
        </w:rPr>
        <w:t>, ελαχιστοποιήθηκαν έως μηδενι</w:t>
      </w:r>
      <w:r>
        <w:rPr>
          <w:rFonts w:eastAsia="Times New Roman" w:cs="Times New Roman"/>
          <w:szCs w:val="24"/>
        </w:rPr>
        <w:t>σμού</w:t>
      </w:r>
      <w:r w:rsidRPr="00A306ED">
        <w:rPr>
          <w:rFonts w:eastAsia="Times New Roman" w:cs="Times New Roman"/>
          <w:szCs w:val="24"/>
        </w:rPr>
        <w:t xml:space="preserve"> οι περικοπές και ταυτόχρονα εφαρμόστηκε ένα πρόγραμμα </w:t>
      </w:r>
      <w:r>
        <w:rPr>
          <w:rFonts w:eastAsia="Times New Roman" w:cs="Times New Roman"/>
          <w:szCs w:val="24"/>
        </w:rPr>
        <w:t>μ</w:t>
      </w:r>
      <w:r w:rsidRPr="00A306ED">
        <w:rPr>
          <w:rFonts w:eastAsia="Times New Roman" w:cs="Times New Roman"/>
          <w:szCs w:val="24"/>
        </w:rPr>
        <w:t>εγάλης κλίμακας</w:t>
      </w:r>
      <w:r>
        <w:rPr>
          <w:rFonts w:eastAsia="Times New Roman" w:cs="Times New Roman"/>
          <w:szCs w:val="24"/>
        </w:rPr>
        <w:t>,</w:t>
      </w:r>
      <w:r w:rsidRPr="00A306ED">
        <w:rPr>
          <w:rFonts w:eastAsia="Times New Roman" w:cs="Times New Roman"/>
          <w:szCs w:val="24"/>
        </w:rPr>
        <w:t xml:space="preserve"> για τη στήριξη των πιο ευάλωτων λαϊκών στρωμάτων</w:t>
      </w:r>
      <w:r>
        <w:rPr>
          <w:rFonts w:eastAsia="Times New Roman" w:cs="Times New Roman"/>
          <w:szCs w:val="24"/>
        </w:rPr>
        <w:t>. Ν</w:t>
      </w:r>
      <w:r w:rsidRPr="00A306ED">
        <w:rPr>
          <w:rFonts w:eastAsia="Times New Roman" w:cs="Times New Roman"/>
          <w:szCs w:val="24"/>
        </w:rPr>
        <w:t>α αναφέρ</w:t>
      </w:r>
      <w:r>
        <w:rPr>
          <w:rFonts w:eastAsia="Times New Roman" w:cs="Times New Roman"/>
          <w:szCs w:val="24"/>
        </w:rPr>
        <w:t xml:space="preserve">ω ενδεικτικά την ιατροφαρμακευτική </w:t>
      </w:r>
      <w:r w:rsidRPr="00A306ED">
        <w:rPr>
          <w:rFonts w:eastAsia="Times New Roman" w:cs="Times New Roman"/>
          <w:szCs w:val="24"/>
        </w:rPr>
        <w:t>περ</w:t>
      </w:r>
      <w:r>
        <w:rPr>
          <w:rFonts w:eastAsia="Times New Roman" w:cs="Times New Roman"/>
          <w:szCs w:val="24"/>
        </w:rPr>
        <w:t>ίθαλψη -</w:t>
      </w:r>
      <w:r w:rsidRPr="00A306ED">
        <w:rPr>
          <w:rFonts w:eastAsia="Times New Roman" w:cs="Times New Roman"/>
          <w:szCs w:val="24"/>
        </w:rPr>
        <w:t>τα είπ</w:t>
      </w:r>
      <w:r>
        <w:rPr>
          <w:rFonts w:eastAsia="Times New Roman" w:cs="Times New Roman"/>
          <w:szCs w:val="24"/>
        </w:rPr>
        <w:t>αν</w:t>
      </w:r>
      <w:r w:rsidRPr="00A306ED">
        <w:rPr>
          <w:rFonts w:eastAsia="Times New Roman" w:cs="Times New Roman"/>
          <w:szCs w:val="24"/>
        </w:rPr>
        <w:t xml:space="preserve"> και ο </w:t>
      </w:r>
      <w:r>
        <w:rPr>
          <w:rFonts w:eastAsia="Times New Roman" w:cs="Times New Roman"/>
          <w:szCs w:val="24"/>
        </w:rPr>
        <w:t>Ανδρέας Ξ</w:t>
      </w:r>
      <w:r w:rsidRPr="00A306ED">
        <w:rPr>
          <w:rFonts w:eastAsia="Times New Roman" w:cs="Times New Roman"/>
          <w:szCs w:val="24"/>
        </w:rPr>
        <w:t>ανθός</w:t>
      </w:r>
      <w:r>
        <w:rPr>
          <w:rFonts w:eastAsia="Times New Roman" w:cs="Times New Roman"/>
          <w:szCs w:val="24"/>
        </w:rPr>
        <w:t xml:space="preserve"> και ο </w:t>
      </w:r>
      <w:r w:rsidRPr="00A306ED">
        <w:rPr>
          <w:rFonts w:eastAsia="Times New Roman" w:cs="Times New Roman"/>
          <w:szCs w:val="24"/>
        </w:rPr>
        <w:t>Παύλος</w:t>
      </w:r>
      <w:r>
        <w:rPr>
          <w:rFonts w:eastAsia="Times New Roman" w:cs="Times New Roman"/>
          <w:szCs w:val="24"/>
        </w:rPr>
        <w:t xml:space="preserve"> </w:t>
      </w:r>
      <w:r w:rsidRPr="00A306ED">
        <w:rPr>
          <w:rFonts w:eastAsia="Times New Roman" w:cs="Times New Roman"/>
          <w:szCs w:val="24"/>
        </w:rPr>
        <w:t>Πολάκης</w:t>
      </w:r>
      <w:r>
        <w:rPr>
          <w:rFonts w:eastAsia="Times New Roman" w:cs="Times New Roman"/>
          <w:szCs w:val="24"/>
        </w:rPr>
        <w:t>-</w:t>
      </w:r>
      <w:r w:rsidRPr="00A306ED">
        <w:rPr>
          <w:rFonts w:eastAsia="Times New Roman" w:cs="Times New Roman"/>
          <w:szCs w:val="24"/>
        </w:rPr>
        <w:t xml:space="preserve"> </w:t>
      </w:r>
      <w:r>
        <w:rPr>
          <w:rFonts w:eastAsia="Times New Roman" w:cs="Times New Roman"/>
          <w:szCs w:val="24"/>
        </w:rPr>
        <w:t xml:space="preserve">για όλους τους ανασφάλιστους και όλα όσα έχουν γίνει στην υγεία, </w:t>
      </w:r>
      <w:r w:rsidRPr="00A306ED">
        <w:rPr>
          <w:rFonts w:eastAsia="Times New Roman" w:cs="Times New Roman"/>
          <w:szCs w:val="24"/>
        </w:rPr>
        <w:t xml:space="preserve">το </w:t>
      </w:r>
      <w:r>
        <w:rPr>
          <w:rFonts w:eastAsia="Times New Roman" w:cs="Times New Roman"/>
          <w:szCs w:val="24"/>
        </w:rPr>
        <w:t>Κ</w:t>
      </w:r>
      <w:r w:rsidRPr="00A306ED">
        <w:rPr>
          <w:rFonts w:eastAsia="Times New Roman" w:cs="Times New Roman"/>
          <w:szCs w:val="24"/>
        </w:rPr>
        <w:t xml:space="preserve">οινωνικό </w:t>
      </w:r>
      <w:r>
        <w:rPr>
          <w:rFonts w:eastAsia="Times New Roman" w:cs="Times New Roman"/>
          <w:szCs w:val="24"/>
        </w:rPr>
        <w:t>Ε</w:t>
      </w:r>
      <w:r w:rsidRPr="00A306ED">
        <w:rPr>
          <w:rFonts w:eastAsia="Times New Roman" w:cs="Times New Roman"/>
          <w:szCs w:val="24"/>
        </w:rPr>
        <w:t xml:space="preserve">ισόδημα </w:t>
      </w:r>
      <w:r>
        <w:rPr>
          <w:rFonts w:eastAsia="Times New Roman" w:cs="Times New Roman"/>
          <w:szCs w:val="24"/>
        </w:rPr>
        <w:t>Α</w:t>
      </w:r>
      <w:r w:rsidRPr="00A306ED">
        <w:rPr>
          <w:rFonts w:eastAsia="Times New Roman" w:cs="Times New Roman"/>
          <w:szCs w:val="24"/>
        </w:rPr>
        <w:t>λληλεγγύης</w:t>
      </w:r>
      <w:r>
        <w:rPr>
          <w:rFonts w:eastAsia="Times New Roman" w:cs="Times New Roman"/>
          <w:szCs w:val="24"/>
        </w:rPr>
        <w:t>,</w:t>
      </w:r>
      <w:r w:rsidRPr="00A306ED">
        <w:rPr>
          <w:rFonts w:eastAsia="Times New Roman" w:cs="Times New Roman"/>
          <w:szCs w:val="24"/>
        </w:rPr>
        <w:t xml:space="preserve"> την παροχή </w:t>
      </w:r>
      <w:r>
        <w:rPr>
          <w:rFonts w:eastAsia="Times New Roman" w:cs="Times New Roman"/>
          <w:szCs w:val="24"/>
        </w:rPr>
        <w:t>–</w:t>
      </w:r>
      <w:r w:rsidRPr="00A306ED">
        <w:rPr>
          <w:rFonts w:eastAsia="Times New Roman" w:cs="Times New Roman"/>
          <w:szCs w:val="24"/>
        </w:rPr>
        <w:t>πλέον</w:t>
      </w:r>
      <w:r>
        <w:rPr>
          <w:rFonts w:eastAsia="Times New Roman" w:cs="Times New Roman"/>
          <w:szCs w:val="24"/>
        </w:rPr>
        <w:t>-</w:t>
      </w:r>
      <w:r w:rsidRPr="00A306ED">
        <w:rPr>
          <w:rFonts w:eastAsia="Times New Roman" w:cs="Times New Roman"/>
          <w:szCs w:val="24"/>
        </w:rPr>
        <w:t xml:space="preserve"> σε ετήσια βάση κοινωνικού μερίσματος στα φτωχότερα εισοδηματικά στρώματα</w:t>
      </w:r>
      <w:r>
        <w:rPr>
          <w:rFonts w:eastAsia="Times New Roman" w:cs="Times New Roman"/>
          <w:szCs w:val="24"/>
        </w:rPr>
        <w:t>. Ό</w:t>
      </w:r>
      <w:r w:rsidRPr="00A306ED">
        <w:rPr>
          <w:rFonts w:eastAsia="Times New Roman" w:cs="Times New Roman"/>
          <w:szCs w:val="24"/>
        </w:rPr>
        <w:t xml:space="preserve">λα αυτά τα χρόνια </w:t>
      </w:r>
      <w:r>
        <w:rPr>
          <w:rFonts w:eastAsia="Times New Roman" w:cs="Times New Roman"/>
          <w:szCs w:val="24"/>
        </w:rPr>
        <w:t>η Αν</w:t>
      </w:r>
      <w:r w:rsidRPr="00A306ED">
        <w:rPr>
          <w:rFonts w:eastAsia="Times New Roman" w:cs="Times New Roman"/>
          <w:szCs w:val="24"/>
        </w:rPr>
        <w:t>τιπολίτευση με προεξάρχουσα τη Νέα Δημοκ</w:t>
      </w:r>
      <w:r w:rsidRPr="00A306ED">
        <w:rPr>
          <w:rFonts w:eastAsia="Times New Roman" w:cs="Times New Roman"/>
          <w:szCs w:val="24"/>
        </w:rPr>
        <w:t xml:space="preserve">ρατία εφάρμοσε το δόγμα της καταστροφολογίας και του διχασμού του ίδιου του λαού </w:t>
      </w:r>
      <w:r>
        <w:rPr>
          <w:rFonts w:eastAsia="Times New Roman" w:cs="Times New Roman"/>
          <w:szCs w:val="24"/>
        </w:rPr>
        <w:t>μας,</w:t>
      </w:r>
      <w:r w:rsidRPr="00A306ED">
        <w:rPr>
          <w:rFonts w:eastAsia="Times New Roman" w:cs="Times New Roman"/>
          <w:szCs w:val="24"/>
        </w:rPr>
        <w:t xml:space="preserve"> ψαρεύοντας στα θολά νερά της απαξίωσης των </w:t>
      </w:r>
      <w:r>
        <w:rPr>
          <w:rFonts w:eastAsia="Times New Roman" w:cs="Times New Roman"/>
          <w:szCs w:val="24"/>
        </w:rPr>
        <w:t>θ</w:t>
      </w:r>
      <w:r w:rsidRPr="00A306ED">
        <w:rPr>
          <w:rFonts w:eastAsia="Times New Roman" w:cs="Times New Roman"/>
          <w:szCs w:val="24"/>
        </w:rPr>
        <w:t>εσμών</w:t>
      </w:r>
      <w:r>
        <w:rPr>
          <w:rFonts w:eastAsia="Times New Roman" w:cs="Times New Roman"/>
          <w:szCs w:val="24"/>
        </w:rPr>
        <w:t>,</w:t>
      </w:r>
      <w:r w:rsidRPr="00A306ED">
        <w:rPr>
          <w:rFonts w:eastAsia="Times New Roman" w:cs="Times New Roman"/>
          <w:szCs w:val="24"/>
        </w:rPr>
        <w:t xml:space="preserve"> αλλά και του εθνικισμού</w:t>
      </w:r>
      <w:r>
        <w:rPr>
          <w:rFonts w:eastAsia="Times New Roman" w:cs="Times New Roman"/>
          <w:szCs w:val="24"/>
        </w:rPr>
        <w:t xml:space="preserve">. </w:t>
      </w:r>
    </w:p>
    <w:p w14:paraId="37395191"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w:t>
      </w:r>
      <w:r w:rsidRPr="00A306ED">
        <w:rPr>
          <w:rFonts w:eastAsia="Times New Roman" w:cs="Times New Roman"/>
          <w:szCs w:val="24"/>
        </w:rPr>
        <w:t>μείς μείναμε σταθεροί στις βασικές μας στοχεύσεις</w:t>
      </w:r>
      <w:r>
        <w:rPr>
          <w:rFonts w:eastAsia="Times New Roman" w:cs="Times New Roman"/>
          <w:szCs w:val="24"/>
        </w:rPr>
        <w:t>,</w:t>
      </w:r>
      <w:r w:rsidRPr="00A306ED">
        <w:rPr>
          <w:rFonts w:eastAsia="Times New Roman" w:cs="Times New Roman"/>
          <w:szCs w:val="24"/>
        </w:rPr>
        <w:t xml:space="preserve"> παρά τις κάποιες </w:t>
      </w:r>
      <w:r>
        <w:rPr>
          <w:rFonts w:eastAsia="Times New Roman" w:cs="Times New Roman"/>
          <w:szCs w:val="24"/>
        </w:rPr>
        <w:t xml:space="preserve">συγχύσεις </w:t>
      </w:r>
      <w:r w:rsidRPr="00A306ED">
        <w:rPr>
          <w:rFonts w:eastAsia="Times New Roman" w:cs="Times New Roman"/>
          <w:szCs w:val="24"/>
        </w:rPr>
        <w:t xml:space="preserve">που μπορεί να </w:t>
      </w:r>
      <w:r w:rsidRPr="00A306ED">
        <w:rPr>
          <w:rFonts w:eastAsia="Times New Roman" w:cs="Times New Roman"/>
          <w:szCs w:val="24"/>
        </w:rPr>
        <w:t>δημιούργησε πρόσκαιρα η ανάγκη</w:t>
      </w:r>
      <w:r>
        <w:rPr>
          <w:rFonts w:eastAsia="Times New Roman" w:cs="Times New Roman"/>
          <w:szCs w:val="24"/>
        </w:rPr>
        <w:t>,</w:t>
      </w:r>
      <w:r w:rsidRPr="00A306ED">
        <w:rPr>
          <w:rFonts w:eastAsia="Times New Roman" w:cs="Times New Roman"/>
          <w:szCs w:val="24"/>
        </w:rPr>
        <w:t xml:space="preserve"> για να μην πω ο καταναγκασμός</w:t>
      </w:r>
      <w:r>
        <w:rPr>
          <w:rFonts w:eastAsia="Times New Roman" w:cs="Times New Roman"/>
          <w:szCs w:val="24"/>
        </w:rPr>
        <w:t>,</w:t>
      </w:r>
      <w:r w:rsidRPr="00A306ED">
        <w:rPr>
          <w:rFonts w:eastAsia="Times New Roman" w:cs="Times New Roman"/>
          <w:szCs w:val="24"/>
        </w:rPr>
        <w:t xml:space="preserve"> εφαρμογής μιας πολιτικής </w:t>
      </w:r>
      <w:r>
        <w:rPr>
          <w:rFonts w:eastAsia="Times New Roman" w:cs="Times New Roman"/>
          <w:szCs w:val="24"/>
        </w:rPr>
        <w:t xml:space="preserve">που </w:t>
      </w:r>
      <w:r w:rsidRPr="00A306ED">
        <w:rPr>
          <w:rFonts w:eastAsia="Times New Roman" w:cs="Times New Roman"/>
          <w:szCs w:val="24"/>
        </w:rPr>
        <w:t>ούτε την είχαμε επιλέξει ούτε μας εξέφρα</w:t>
      </w:r>
      <w:r>
        <w:rPr>
          <w:rFonts w:eastAsia="Times New Roman" w:cs="Times New Roman"/>
          <w:szCs w:val="24"/>
        </w:rPr>
        <w:t>ζ</w:t>
      </w:r>
      <w:r w:rsidRPr="00A306ED">
        <w:rPr>
          <w:rFonts w:eastAsia="Times New Roman" w:cs="Times New Roman"/>
          <w:szCs w:val="24"/>
        </w:rPr>
        <w:t>ε</w:t>
      </w:r>
      <w:r>
        <w:rPr>
          <w:rFonts w:eastAsia="Times New Roman" w:cs="Times New Roman"/>
          <w:szCs w:val="24"/>
        </w:rPr>
        <w:t>. Τ</w:t>
      </w:r>
      <w:r w:rsidRPr="00A306ED">
        <w:rPr>
          <w:rFonts w:eastAsia="Times New Roman" w:cs="Times New Roman"/>
          <w:szCs w:val="24"/>
        </w:rPr>
        <w:t xml:space="preserve">ο μνημόνιο δεν ήταν το πρόγραμμά </w:t>
      </w:r>
      <w:r>
        <w:rPr>
          <w:rFonts w:eastAsia="Times New Roman" w:cs="Times New Roman"/>
          <w:szCs w:val="24"/>
        </w:rPr>
        <w:t>μας, κύριοι Β</w:t>
      </w:r>
      <w:r w:rsidRPr="00A306ED">
        <w:rPr>
          <w:rFonts w:eastAsia="Times New Roman" w:cs="Times New Roman"/>
          <w:szCs w:val="24"/>
        </w:rPr>
        <w:t>ουλευτές</w:t>
      </w:r>
      <w:r>
        <w:rPr>
          <w:rFonts w:eastAsia="Times New Roman" w:cs="Times New Roman"/>
          <w:szCs w:val="24"/>
        </w:rPr>
        <w:t>,</w:t>
      </w:r>
      <w:r w:rsidRPr="00A306ED">
        <w:rPr>
          <w:rFonts w:eastAsia="Times New Roman" w:cs="Times New Roman"/>
          <w:szCs w:val="24"/>
        </w:rPr>
        <w:t xml:space="preserve"> το πρόγραμμά μας είναι η πολιτική που ξε</w:t>
      </w:r>
      <w:r>
        <w:rPr>
          <w:rFonts w:eastAsia="Times New Roman" w:cs="Times New Roman"/>
          <w:szCs w:val="24"/>
        </w:rPr>
        <w:t>διπλώνουμε</w:t>
      </w:r>
      <w:r w:rsidRPr="00A306ED">
        <w:rPr>
          <w:rFonts w:eastAsia="Times New Roman" w:cs="Times New Roman"/>
          <w:szCs w:val="24"/>
        </w:rPr>
        <w:t xml:space="preserve"> μετά τον Αύγ</w:t>
      </w:r>
      <w:r w:rsidRPr="00A306ED">
        <w:rPr>
          <w:rFonts w:eastAsia="Times New Roman" w:cs="Times New Roman"/>
          <w:szCs w:val="24"/>
        </w:rPr>
        <w:t xml:space="preserve">ουστο του </w:t>
      </w:r>
      <w:r>
        <w:rPr>
          <w:rFonts w:eastAsia="Times New Roman" w:cs="Times New Roman"/>
          <w:szCs w:val="24"/>
        </w:rPr>
        <w:t>20</w:t>
      </w:r>
      <w:r w:rsidRPr="00A306ED">
        <w:rPr>
          <w:rFonts w:eastAsia="Times New Roman" w:cs="Times New Roman"/>
          <w:szCs w:val="24"/>
        </w:rPr>
        <w:t>18</w:t>
      </w:r>
      <w:r>
        <w:rPr>
          <w:rFonts w:eastAsia="Times New Roman" w:cs="Times New Roman"/>
          <w:szCs w:val="24"/>
        </w:rPr>
        <w:t>. Τ</w:t>
      </w:r>
      <w:r w:rsidRPr="00A306ED">
        <w:rPr>
          <w:rFonts w:eastAsia="Times New Roman" w:cs="Times New Roman"/>
          <w:szCs w:val="24"/>
        </w:rPr>
        <w:t>ώρα</w:t>
      </w:r>
      <w:r>
        <w:rPr>
          <w:rFonts w:eastAsia="Times New Roman" w:cs="Times New Roman"/>
          <w:szCs w:val="24"/>
        </w:rPr>
        <w:t xml:space="preserve">, </w:t>
      </w:r>
      <w:r w:rsidRPr="00A306ED">
        <w:rPr>
          <w:rFonts w:eastAsia="Times New Roman" w:cs="Times New Roman"/>
          <w:szCs w:val="24"/>
        </w:rPr>
        <w:t>φαίνεται ποιοι δικαιώνονται</w:t>
      </w:r>
      <w:r>
        <w:rPr>
          <w:rFonts w:eastAsia="Times New Roman" w:cs="Times New Roman"/>
          <w:szCs w:val="24"/>
        </w:rPr>
        <w:t>.</w:t>
      </w:r>
      <w:r w:rsidRPr="00A306ED">
        <w:rPr>
          <w:rFonts w:eastAsia="Times New Roman" w:cs="Times New Roman"/>
          <w:szCs w:val="24"/>
        </w:rPr>
        <w:t xml:space="preserve"> Ίσως κάποιος να </w:t>
      </w:r>
      <w:r>
        <w:rPr>
          <w:rFonts w:eastAsia="Times New Roman" w:cs="Times New Roman"/>
          <w:szCs w:val="24"/>
        </w:rPr>
        <w:t>α</w:t>
      </w:r>
      <w:r w:rsidRPr="00A306ED">
        <w:rPr>
          <w:rFonts w:eastAsia="Times New Roman" w:cs="Times New Roman"/>
          <w:szCs w:val="24"/>
        </w:rPr>
        <w:t>ναρωτιέται αν κάτω από αυτές τις σ</w:t>
      </w:r>
      <w:r>
        <w:rPr>
          <w:rFonts w:eastAsia="Times New Roman" w:cs="Times New Roman"/>
          <w:szCs w:val="24"/>
        </w:rPr>
        <w:t>υνθήκες υπάρχει περιθώριο για μ</w:t>
      </w:r>
      <w:r>
        <w:rPr>
          <w:rFonts w:eastAsia="Times New Roman" w:cs="Times New Roman"/>
          <w:szCs w:val="24"/>
        </w:rPr>
        <w:t>ί</w:t>
      </w:r>
      <w:r w:rsidRPr="00A306ED">
        <w:rPr>
          <w:rFonts w:eastAsia="Times New Roman" w:cs="Times New Roman"/>
          <w:szCs w:val="24"/>
        </w:rPr>
        <w:t>α αριστερή πολιτική</w:t>
      </w:r>
      <w:r>
        <w:rPr>
          <w:rFonts w:eastAsia="Times New Roman" w:cs="Times New Roman"/>
          <w:szCs w:val="24"/>
        </w:rPr>
        <w:t>. Π</w:t>
      </w:r>
      <w:r w:rsidRPr="00A306ED">
        <w:rPr>
          <w:rFonts w:eastAsia="Times New Roman" w:cs="Times New Roman"/>
          <w:szCs w:val="24"/>
        </w:rPr>
        <w:t>ιστεύω ακράδαντα</w:t>
      </w:r>
      <w:r>
        <w:rPr>
          <w:rFonts w:eastAsia="Times New Roman" w:cs="Times New Roman"/>
          <w:szCs w:val="24"/>
        </w:rPr>
        <w:t>,</w:t>
      </w:r>
      <w:r w:rsidRPr="00A306ED">
        <w:rPr>
          <w:rFonts w:eastAsia="Times New Roman" w:cs="Times New Roman"/>
          <w:szCs w:val="24"/>
        </w:rPr>
        <w:t xml:space="preserve"> από τα βάθη της καρδιάς μου</w:t>
      </w:r>
      <w:r>
        <w:rPr>
          <w:rFonts w:eastAsia="Times New Roman" w:cs="Times New Roman"/>
          <w:szCs w:val="24"/>
        </w:rPr>
        <w:t>,</w:t>
      </w:r>
      <w:r w:rsidRPr="00A306ED">
        <w:rPr>
          <w:rFonts w:eastAsia="Times New Roman" w:cs="Times New Roman"/>
          <w:szCs w:val="24"/>
        </w:rPr>
        <w:t xml:space="preserve"> ότι υπάρχει</w:t>
      </w:r>
      <w:r>
        <w:rPr>
          <w:rFonts w:eastAsia="Times New Roman" w:cs="Times New Roman"/>
          <w:szCs w:val="24"/>
        </w:rPr>
        <w:t>. Γ</w:t>
      </w:r>
      <w:r w:rsidRPr="00A306ED">
        <w:rPr>
          <w:rFonts w:eastAsia="Times New Roman" w:cs="Times New Roman"/>
          <w:szCs w:val="24"/>
        </w:rPr>
        <w:t>ια μας ο στόχος</w:t>
      </w:r>
      <w:r>
        <w:rPr>
          <w:rFonts w:eastAsia="Times New Roman" w:cs="Times New Roman"/>
          <w:szCs w:val="24"/>
        </w:rPr>
        <w:t xml:space="preserve"> της</w:t>
      </w:r>
      <w:r w:rsidRPr="00A306ED">
        <w:rPr>
          <w:rFonts w:eastAsia="Times New Roman" w:cs="Times New Roman"/>
          <w:szCs w:val="24"/>
        </w:rPr>
        <w:t xml:space="preserve"> ανάπτυξη</w:t>
      </w:r>
      <w:r>
        <w:rPr>
          <w:rFonts w:eastAsia="Times New Roman" w:cs="Times New Roman"/>
          <w:szCs w:val="24"/>
        </w:rPr>
        <w:t>ς</w:t>
      </w:r>
      <w:r w:rsidRPr="00A306ED">
        <w:rPr>
          <w:rFonts w:eastAsia="Times New Roman" w:cs="Times New Roman"/>
          <w:szCs w:val="24"/>
        </w:rPr>
        <w:t xml:space="preserve"> συνοδεύεται</w:t>
      </w:r>
      <w:r>
        <w:rPr>
          <w:rFonts w:eastAsia="Times New Roman" w:cs="Times New Roman"/>
          <w:szCs w:val="24"/>
        </w:rPr>
        <w:t xml:space="preserve"> από το επίθετο «δίκαιη», δίκαιη</w:t>
      </w:r>
      <w:r w:rsidRPr="00A306ED">
        <w:rPr>
          <w:rFonts w:eastAsia="Times New Roman" w:cs="Times New Roman"/>
          <w:szCs w:val="24"/>
        </w:rPr>
        <w:t xml:space="preserve"> ανάπτυξη</w:t>
      </w:r>
      <w:r>
        <w:rPr>
          <w:rFonts w:eastAsia="Times New Roman" w:cs="Times New Roman"/>
          <w:szCs w:val="24"/>
        </w:rPr>
        <w:t>. Π</w:t>
      </w:r>
      <w:r w:rsidRPr="00A306ED">
        <w:rPr>
          <w:rFonts w:eastAsia="Times New Roman" w:cs="Times New Roman"/>
          <w:szCs w:val="24"/>
        </w:rPr>
        <w:t>ρέπει δηλαδή να έχει στο επίκεντρό της τον άνθρωπο και όχι απλά την αναπαραγωγή του κεφαλαίου και της κερδοφορίας</w:t>
      </w:r>
      <w:r>
        <w:rPr>
          <w:rFonts w:eastAsia="Times New Roman" w:cs="Times New Roman"/>
          <w:szCs w:val="24"/>
        </w:rPr>
        <w:t xml:space="preserve"> του.</w:t>
      </w:r>
    </w:p>
    <w:p w14:paraId="37395192"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Κύριοι Β</w:t>
      </w:r>
      <w:r w:rsidRPr="00A306ED">
        <w:rPr>
          <w:rFonts w:eastAsia="Times New Roman" w:cs="Times New Roman"/>
          <w:szCs w:val="24"/>
        </w:rPr>
        <w:t>ουλευτές</w:t>
      </w:r>
      <w:r>
        <w:rPr>
          <w:rFonts w:eastAsia="Times New Roman" w:cs="Times New Roman"/>
          <w:szCs w:val="24"/>
        </w:rPr>
        <w:t xml:space="preserve">, είπε ο κ. Μητσοτάκης στο </w:t>
      </w:r>
      <w:r>
        <w:rPr>
          <w:rFonts w:eastAsia="Times New Roman" w:cs="Times New Roman"/>
          <w:szCs w:val="24"/>
        </w:rPr>
        <w:t>σ</w:t>
      </w:r>
      <w:r>
        <w:rPr>
          <w:rFonts w:eastAsia="Times New Roman" w:cs="Times New Roman"/>
          <w:szCs w:val="24"/>
        </w:rPr>
        <w:t>υνέδριό</w:t>
      </w:r>
      <w:r w:rsidRPr="00A306ED">
        <w:rPr>
          <w:rFonts w:eastAsia="Times New Roman" w:cs="Times New Roman"/>
          <w:szCs w:val="24"/>
        </w:rPr>
        <w:t xml:space="preserve"> του</w:t>
      </w:r>
      <w:r>
        <w:rPr>
          <w:rFonts w:eastAsia="Times New Roman" w:cs="Times New Roman"/>
          <w:szCs w:val="24"/>
        </w:rPr>
        <w:t xml:space="preserve"> ότι π</w:t>
      </w:r>
      <w:r w:rsidRPr="00A306ED">
        <w:rPr>
          <w:rFonts w:eastAsia="Times New Roman" w:cs="Times New Roman"/>
          <w:szCs w:val="24"/>
        </w:rPr>
        <w:t>λούτος παράγεται από</w:t>
      </w:r>
      <w:r w:rsidRPr="00A306ED">
        <w:rPr>
          <w:rFonts w:eastAsia="Times New Roman" w:cs="Times New Roman"/>
          <w:szCs w:val="24"/>
        </w:rPr>
        <w:t xml:space="preserve"> τον ιδιωτικό τομέα μόνο</w:t>
      </w:r>
      <w:r>
        <w:rPr>
          <w:rFonts w:eastAsia="Times New Roman" w:cs="Times New Roman"/>
          <w:szCs w:val="24"/>
        </w:rPr>
        <w:t xml:space="preserve">. </w:t>
      </w:r>
      <w:r w:rsidRPr="00A306ED">
        <w:rPr>
          <w:rFonts w:eastAsia="Times New Roman" w:cs="Times New Roman"/>
          <w:szCs w:val="24"/>
        </w:rPr>
        <w:t>Πλούτος παράγεται από τον εργάτη</w:t>
      </w:r>
      <w:r>
        <w:rPr>
          <w:rFonts w:eastAsia="Times New Roman" w:cs="Times New Roman"/>
          <w:szCs w:val="24"/>
        </w:rPr>
        <w:t>,</w:t>
      </w:r>
      <w:r w:rsidRPr="00A306ED">
        <w:rPr>
          <w:rFonts w:eastAsia="Times New Roman" w:cs="Times New Roman"/>
          <w:szCs w:val="24"/>
        </w:rPr>
        <w:t xml:space="preserve"> το</w:t>
      </w:r>
      <w:r>
        <w:rPr>
          <w:rFonts w:eastAsia="Times New Roman" w:cs="Times New Roman"/>
          <w:szCs w:val="24"/>
        </w:rPr>
        <w:t>ν</w:t>
      </w:r>
      <w:r w:rsidRPr="00A306ED">
        <w:rPr>
          <w:rFonts w:eastAsia="Times New Roman" w:cs="Times New Roman"/>
          <w:szCs w:val="24"/>
        </w:rPr>
        <w:t xml:space="preserve"> μισθωτό</w:t>
      </w:r>
      <w:r>
        <w:rPr>
          <w:rFonts w:eastAsia="Times New Roman" w:cs="Times New Roman"/>
          <w:szCs w:val="24"/>
        </w:rPr>
        <w:t>,</w:t>
      </w:r>
      <w:r w:rsidRPr="00A306ED">
        <w:rPr>
          <w:rFonts w:eastAsia="Times New Roman" w:cs="Times New Roman"/>
          <w:szCs w:val="24"/>
        </w:rPr>
        <w:t xml:space="preserve"> κύριε Μητσοτάκη</w:t>
      </w:r>
      <w:r>
        <w:rPr>
          <w:rFonts w:eastAsia="Times New Roman" w:cs="Times New Roman"/>
          <w:szCs w:val="24"/>
        </w:rPr>
        <w:t>. Α</w:t>
      </w:r>
      <w:r w:rsidRPr="00A306ED">
        <w:rPr>
          <w:rFonts w:eastAsia="Times New Roman" w:cs="Times New Roman"/>
          <w:szCs w:val="24"/>
        </w:rPr>
        <w:t>παξιώνετ</w:t>
      </w:r>
      <w:r>
        <w:rPr>
          <w:rFonts w:eastAsia="Times New Roman" w:cs="Times New Roman"/>
          <w:szCs w:val="24"/>
        </w:rPr>
        <w:t>ε,</w:t>
      </w:r>
      <w:r w:rsidRPr="00A306ED">
        <w:rPr>
          <w:rFonts w:eastAsia="Times New Roman" w:cs="Times New Roman"/>
          <w:szCs w:val="24"/>
        </w:rPr>
        <w:t xml:space="preserve"> κύριε Μητσοτάκη</w:t>
      </w:r>
      <w:r>
        <w:rPr>
          <w:rFonts w:eastAsia="Times New Roman" w:cs="Times New Roman"/>
          <w:szCs w:val="24"/>
        </w:rPr>
        <w:t>,</w:t>
      </w:r>
      <w:r w:rsidRPr="00A306ED">
        <w:rPr>
          <w:rFonts w:eastAsia="Times New Roman" w:cs="Times New Roman"/>
          <w:szCs w:val="24"/>
        </w:rPr>
        <w:t xml:space="preserve"> τον άνθρωπο</w:t>
      </w:r>
      <w:r>
        <w:rPr>
          <w:rFonts w:eastAsia="Times New Roman" w:cs="Times New Roman"/>
          <w:szCs w:val="24"/>
        </w:rPr>
        <w:t>,</w:t>
      </w:r>
      <w:r w:rsidRPr="00A306ED">
        <w:rPr>
          <w:rFonts w:eastAsia="Times New Roman" w:cs="Times New Roman"/>
          <w:szCs w:val="24"/>
        </w:rPr>
        <w:t xml:space="preserve"> τον εργαζόμενο</w:t>
      </w:r>
      <w:r>
        <w:rPr>
          <w:rFonts w:eastAsia="Times New Roman" w:cs="Times New Roman"/>
          <w:szCs w:val="24"/>
        </w:rPr>
        <w:t>,</w:t>
      </w:r>
      <w:r w:rsidRPr="00A306ED">
        <w:rPr>
          <w:rFonts w:eastAsia="Times New Roman" w:cs="Times New Roman"/>
          <w:szCs w:val="24"/>
        </w:rPr>
        <w:t xml:space="preserve"> που είνα</w:t>
      </w:r>
      <w:r>
        <w:rPr>
          <w:rFonts w:eastAsia="Times New Roman" w:cs="Times New Roman"/>
          <w:szCs w:val="24"/>
        </w:rPr>
        <w:t>ι η παραγωγική δύναμη της χώρας. Θ</w:t>
      </w:r>
      <w:r w:rsidRPr="00A306ED">
        <w:rPr>
          <w:rFonts w:eastAsia="Times New Roman" w:cs="Times New Roman"/>
          <w:szCs w:val="24"/>
        </w:rPr>
        <w:t>εοποιείτ</w:t>
      </w:r>
      <w:r>
        <w:rPr>
          <w:rFonts w:eastAsia="Times New Roman" w:cs="Times New Roman"/>
          <w:szCs w:val="24"/>
        </w:rPr>
        <w:t>ε</w:t>
      </w:r>
      <w:r w:rsidRPr="00A306ED">
        <w:rPr>
          <w:rFonts w:eastAsia="Times New Roman" w:cs="Times New Roman"/>
          <w:szCs w:val="24"/>
        </w:rPr>
        <w:t xml:space="preserve"> τον ιδιωτικό τομέα</w:t>
      </w:r>
      <w:r>
        <w:rPr>
          <w:rFonts w:eastAsia="Times New Roman" w:cs="Times New Roman"/>
          <w:szCs w:val="24"/>
        </w:rPr>
        <w:t>,</w:t>
      </w:r>
      <w:r w:rsidRPr="00A306ED">
        <w:rPr>
          <w:rFonts w:eastAsia="Times New Roman" w:cs="Times New Roman"/>
          <w:szCs w:val="24"/>
        </w:rPr>
        <w:t xml:space="preserve"> γιατί θέλετε </w:t>
      </w:r>
      <w:r>
        <w:rPr>
          <w:rFonts w:eastAsia="Times New Roman" w:cs="Times New Roman"/>
          <w:szCs w:val="24"/>
        </w:rPr>
        <w:t>συρρικνω</w:t>
      </w:r>
      <w:r w:rsidRPr="00A306ED">
        <w:rPr>
          <w:rFonts w:eastAsia="Times New Roman" w:cs="Times New Roman"/>
          <w:szCs w:val="24"/>
        </w:rPr>
        <w:t>μένο το</w:t>
      </w:r>
      <w:r>
        <w:rPr>
          <w:rFonts w:eastAsia="Times New Roman" w:cs="Times New Roman"/>
          <w:szCs w:val="24"/>
        </w:rPr>
        <w:t>ν</w:t>
      </w:r>
      <w:r w:rsidRPr="00A306ED">
        <w:rPr>
          <w:rFonts w:eastAsia="Times New Roman" w:cs="Times New Roman"/>
          <w:szCs w:val="24"/>
        </w:rPr>
        <w:t xml:space="preserve"> δημόσι</w:t>
      </w:r>
      <w:r w:rsidRPr="00A306ED">
        <w:rPr>
          <w:rFonts w:eastAsia="Times New Roman" w:cs="Times New Roman"/>
          <w:szCs w:val="24"/>
        </w:rPr>
        <w:t>ο τομέα</w:t>
      </w:r>
      <w:r>
        <w:rPr>
          <w:rFonts w:eastAsia="Times New Roman" w:cs="Times New Roman"/>
          <w:szCs w:val="24"/>
        </w:rPr>
        <w:t>,</w:t>
      </w:r>
      <w:r w:rsidRPr="00A306ED">
        <w:rPr>
          <w:rFonts w:eastAsia="Times New Roman" w:cs="Times New Roman"/>
          <w:szCs w:val="24"/>
        </w:rPr>
        <w:t xml:space="preserve"> ώστε ο ιδιωτικός να δρα ανεξέλεγκτα</w:t>
      </w:r>
      <w:r>
        <w:rPr>
          <w:rFonts w:eastAsia="Times New Roman" w:cs="Times New Roman"/>
          <w:szCs w:val="24"/>
        </w:rPr>
        <w:t>,</w:t>
      </w:r>
      <w:r w:rsidRPr="00A306ED">
        <w:rPr>
          <w:rFonts w:eastAsia="Times New Roman" w:cs="Times New Roman"/>
          <w:szCs w:val="24"/>
        </w:rPr>
        <w:t xml:space="preserve"> χωρίς κανόνες και ελέγχους</w:t>
      </w:r>
      <w:r>
        <w:rPr>
          <w:rFonts w:eastAsia="Times New Roman" w:cs="Times New Roman"/>
          <w:szCs w:val="24"/>
        </w:rPr>
        <w:t>. Πλήρης θ</w:t>
      </w:r>
      <w:r w:rsidRPr="00A306ED">
        <w:rPr>
          <w:rFonts w:eastAsia="Times New Roman" w:cs="Times New Roman"/>
          <w:szCs w:val="24"/>
        </w:rPr>
        <w:t>εοποίηση του νεοφιλελευθερισμού σε όλο του το μεγαλείο</w:t>
      </w:r>
      <w:r>
        <w:rPr>
          <w:rFonts w:eastAsia="Times New Roman" w:cs="Times New Roman"/>
          <w:szCs w:val="24"/>
        </w:rPr>
        <w:t>! Α</w:t>
      </w:r>
      <w:r w:rsidRPr="00A306ED">
        <w:rPr>
          <w:rFonts w:eastAsia="Times New Roman" w:cs="Times New Roman"/>
          <w:szCs w:val="24"/>
        </w:rPr>
        <w:t xml:space="preserve">υτό </w:t>
      </w:r>
      <w:r>
        <w:rPr>
          <w:rFonts w:eastAsia="Times New Roman" w:cs="Times New Roman"/>
          <w:szCs w:val="24"/>
        </w:rPr>
        <w:t xml:space="preserve">έχει </w:t>
      </w:r>
      <w:r w:rsidRPr="00A306ED">
        <w:rPr>
          <w:rFonts w:eastAsia="Times New Roman" w:cs="Times New Roman"/>
          <w:szCs w:val="24"/>
        </w:rPr>
        <w:t>τις συνέπειές του και στα ζητήματα τα εθνικά</w:t>
      </w:r>
      <w:r>
        <w:rPr>
          <w:rFonts w:eastAsia="Times New Roman" w:cs="Times New Roman"/>
          <w:szCs w:val="24"/>
        </w:rPr>
        <w:t xml:space="preserve">. </w:t>
      </w:r>
    </w:p>
    <w:p w14:paraId="3739519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Η δίκαιη ανάπτυξη συνυπάρχει, αλλά τροφοδοτείται και συναναπτ</w:t>
      </w:r>
      <w:r>
        <w:rPr>
          <w:rFonts w:eastAsia="Times New Roman" w:cs="Times New Roman"/>
          <w:szCs w:val="24"/>
        </w:rPr>
        <w:t xml:space="preserve">ύσεται με τη </w:t>
      </w:r>
      <w:r>
        <w:rPr>
          <w:rFonts w:eastAsia="Times New Roman" w:cs="Times New Roman"/>
          <w:szCs w:val="24"/>
        </w:rPr>
        <w:t>δ</w:t>
      </w:r>
      <w:r>
        <w:rPr>
          <w:rFonts w:eastAsia="Times New Roman" w:cs="Times New Roman"/>
          <w:szCs w:val="24"/>
        </w:rPr>
        <w:t>ημοκρατία, τα ατομικά και κοινωνικά δικαιώματα και ελευθερίες. Β</w:t>
      </w:r>
      <w:r w:rsidRPr="00A306ED">
        <w:rPr>
          <w:rFonts w:eastAsia="Times New Roman" w:cs="Times New Roman"/>
          <w:szCs w:val="24"/>
        </w:rPr>
        <w:t>ρισκόμαστε στον αντίποδα του νεοφιλελευθερισμού</w:t>
      </w:r>
      <w:r>
        <w:rPr>
          <w:rFonts w:eastAsia="Times New Roman" w:cs="Times New Roman"/>
          <w:szCs w:val="24"/>
        </w:rPr>
        <w:t>,</w:t>
      </w:r>
      <w:r w:rsidRPr="00A306ED">
        <w:rPr>
          <w:rFonts w:eastAsia="Times New Roman" w:cs="Times New Roman"/>
          <w:szCs w:val="24"/>
        </w:rPr>
        <w:t xml:space="preserve"> που υποτάσσει τον άνθρωπο στην οικονομία</w:t>
      </w:r>
      <w:r>
        <w:rPr>
          <w:rFonts w:eastAsia="Times New Roman" w:cs="Times New Roman"/>
          <w:szCs w:val="24"/>
        </w:rPr>
        <w:t>,</w:t>
      </w:r>
      <w:r w:rsidRPr="00A306ED">
        <w:rPr>
          <w:rFonts w:eastAsia="Times New Roman" w:cs="Times New Roman"/>
          <w:szCs w:val="24"/>
        </w:rPr>
        <w:t xml:space="preserve"> ενώ πρέπει</w:t>
      </w:r>
      <w:r>
        <w:rPr>
          <w:rFonts w:eastAsia="Times New Roman" w:cs="Times New Roman"/>
          <w:szCs w:val="24"/>
        </w:rPr>
        <w:t xml:space="preserve"> η</w:t>
      </w:r>
      <w:r w:rsidRPr="00A306ED">
        <w:rPr>
          <w:rFonts w:eastAsia="Times New Roman" w:cs="Times New Roman"/>
          <w:szCs w:val="24"/>
        </w:rPr>
        <w:t xml:space="preserve"> ίδια </w:t>
      </w:r>
      <w:r>
        <w:rPr>
          <w:rFonts w:eastAsia="Times New Roman" w:cs="Times New Roman"/>
          <w:szCs w:val="24"/>
        </w:rPr>
        <w:t xml:space="preserve">η </w:t>
      </w:r>
      <w:r w:rsidRPr="00A306ED">
        <w:rPr>
          <w:rFonts w:eastAsia="Times New Roman" w:cs="Times New Roman"/>
          <w:szCs w:val="24"/>
        </w:rPr>
        <w:t>οικονομία να υποτάσσε</w:t>
      </w:r>
      <w:r>
        <w:rPr>
          <w:rFonts w:eastAsia="Times New Roman" w:cs="Times New Roman"/>
          <w:szCs w:val="24"/>
        </w:rPr>
        <w:t>ται σ</w:t>
      </w:r>
      <w:r w:rsidRPr="00A306ED">
        <w:rPr>
          <w:rFonts w:eastAsia="Times New Roman" w:cs="Times New Roman"/>
          <w:szCs w:val="24"/>
        </w:rPr>
        <w:t>τον άνθρωπο και τις ανάγκες του</w:t>
      </w:r>
      <w:r>
        <w:rPr>
          <w:rFonts w:eastAsia="Times New Roman" w:cs="Times New Roman"/>
          <w:szCs w:val="24"/>
        </w:rPr>
        <w:t>.</w:t>
      </w:r>
    </w:p>
    <w:p w14:paraId="37395194"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w:t>
      </w:r>
      <w:r w:rsidRPr="00A306ED">
        <w:rPr>
          <w:rFonts w:eastAsia="Times New Roman" w:cs="Times New Roman"/>
          <w:szCs w:val="24"/>
        </w:rPr>
        <w:t>το</w:t>
      </w:r>
      <w:r>
        <w:rPr>
          <w:rFonts w:eastAsia="Times New Roman" w:cs="Times New Roman"/>
          <w:szCs w:val="24"/>
        </w:rPr>
        <w:t xml:space="preserve"> σημε</w:t>
      </w:r>
      <w:r>
        <w:rPr>
          <w:rFonts w:eastAsia="Times New Roman" w:cs="Times New Roman"/>
          <w:szCs w:val="24"/>
        </w:rPr>
        <w:t>ίο αυτό θα ήθελα να αναφερθώ σ</w:t>
      </w:r>
      <w:r w:rsidRPr="00A306ED">
        <w:rPr>
          <w:rFonts w:eastAsia="Times New Roman" w:cs="Times New Roman"/>
          <w:szCs w:val="24"/>
        </w:rPr>
        <w:t>ε ορισμέν</w:t>
      </w:r>
      <w:r>
        <w:rPr>
          <w:rFonts w:eastAsia="Times New Roman" w:cs="Times New Roman"/>
          <w:szCs w:val="24"/>
        </w:rPr>
        <w:t>α ζητήματα του προϋπολογισμού του Υπουργείου Εθνικής Ά</w:t>
      </w:r>
      <w:r w:rsidRPr="00A306ED">
        <w:rPr>
          <w:rFonts w:eastAsia="Times New Roman" w:cs="Times New Roman"/>
          <w:szCs w:val="24"/>
        </w:rPr>
        <w:t>μυνας</w:t>
      </w:r>
      <w:r>
        <w:rPr>
          <w:rFonts w:eastAsia="Times New Roman" w:cs="Times New Roman"/>
          <w:szCs w:val="24"/>
        </w:rPr>
        <w:t>,</w:t>
      </w:r>
      <w:r w:rsidRPr="00A306ED">
        <w:rPr>
          <w:rFonts w:eastAsia="Times New Roman" w:cs="Times New Roman"/>
          <w:szCs w:val="24"/>
        </w:rPr>
        <w:t xml:space="preserve"> αλλά και γενικότερα της πολιτικής μας στο χώρο αυτό</w:t>
      </w:r>
      <w:r>
        <w:rPr>
          <w:rFonts w:eastAsia="Times New Roman" w:cs="Times New Roman"/>
          <w:szCs w:val="24"/>
        </w:rPr>
        <w:t>. Τ</w:t>
      </w:r>
      <w:r w:rsidRPr="00A306ED">
        <w:rPr>
          <w:rFonts w:eastAsia="Times New Roman" w:cs="Times New Roman"/>
          <w:szCs w:val="24"/>
        </w:rPr>
        <w:t>ο Υπουργείο Εθνικής Άμυνας</w:t>
      </w:r>
      <w:r>
        <w:rPr>
          <w:rFonts w:eastAsia="Times New Roman" w:cs="Times New Roman"/>
          <w:szCs w:val="24"/>
        </w:rPr>
        <w:t>, οι Ένοπλες Δ</w:t>
      </w:r>
      <w:r w:rsidRPr="00A306ED">
        <w:rPr>
          <w:rFonts w:eastAsia="Times New Roman" w:cs="Times New Roman"/>
          <w:szCs w:val="24"/>
        </w:rPr>
        <w:t>υνάμεις κλήθηκαν στη διάρκεια της μνημονια</w:t>
      </w:r>
      <w:r>
        <w:rPr>
          <w:rFonts w:eastAsia="Times New Roman" w:cs="Times New Roman"/>
          <w:szCs w:val="24"/>
        </w:rPr>
        <w:t xml:space="preserve">κής περιόδου να </w:t>
      </w:r>
      <w:r>
        <w:rPr>
          <w:rFonts w:eastAsia="Times New Roman" w:cs="Times New Roman"/>
          <w:szCs w:val="24"/>
        </w:rPr>
        <w:t>διαχειριστούν μι</w:t>
      </w:r>
      <w:r w:rsidRPr="00A306ED">
        <w:rPr>
          <w:rFonts w:eastAsia="Times New Roman" w:cs="Times New Roman"/>
          <w:szCs w:val="24"/>
        </w:rPr>
        <w:t xml:space="preserve">α ραγδαία μείωση του προϋπολογισμού σχεδόν </w:t>
      </w:r>
      <w:r>
        <w:rPr>
          <w:rFonts w:eastAsia="Times New Roman" w:cs="Times New Roman"/>
          <w:szCs w:val="24"/>
        </w:rPr>
        <w:t>σ</w:t>
      </w:r>
      <w:r w:rsidRPr="00A306ED">
        <w:rPr>
          <w:rFonts w:eastAsia="Times New Roman" w:cs="Times New Roman"/>
          <w:szCs w:val="24"/>
        </w:rPr>
        <w:t>το 50% συγκριτικά με την πρ</w:t>
      </w:r>
      <w:r>
        <w:rPr>
          <w:rFonts w:eastAsia="Times New Roman" w:cs="Times New Roman"/>
          <w:szCs w:val="24"/>
        </w:rPr>
        <w:t xml:space="preserve">ο κρίσης </w:t>
      </w:r>
      <w:r w:rsidRPr="00A306ED">
        <w:rPr>
          <w:rFonts w:eastAsia="Times New Roman" w:cs="Times New Roman"/>
          <w:szCs w:val="24"/>
        </w:rPr>
        <w:t>περίοδο</w:t>
      </w:r>
      <w:r>
        <w:rPr>
          <w:rFonts w:eastAsia="Times New Roman" w:cs="Times New Roman"/>
          <w:szCs w:val="24"/>
        </w:rPr>
        <w:t>. Η Κ</w:t>
      </w:r>
      <w:r w:rsidRPr="00A306ED">
        <w:rPr>
          <w:rFonts w:eastAsia="Times New Roman" w:cs="Times New Roman"/>
          <w:szCs w:val="24"/>
        </w:rPr>
        <w:t xml:space="preserve">υβέρνησή </w:t>
      </w:r>
      <w:r>
        <w:rPr>
          <w:rFonts w:eastAsia="Times New Roman" w:cs="Times New Roman"/>
          <w:szCs w:val="24"/>
        </w:rPr>
        <w:t>μας</w:t>
      </w:r>
      <w:r w:rsidRPr="00A306ED">
        <w:rPr>
          <w:rFonts w:eastAsia="Times New Roman" w:cs="Times New Roman"/>
          <w:szCs w:val="24"/>
        </w:rPr>
        <w:t xml:space="preserve"> από την πρώτη στιγμή αντιμετώπισε</w:t>
      </w:r>
      <w:r>
        <w:rPr>
          <w:rFonts w:eastAsia="Times New Roman" w:cs="Times New Roman"/>
          <w:szCs w:val="24"/>
        </w:rPr>
        <w:t>,</w:t>
      </w:r>
      <w:r w:rsidRPr="00A306ED">
        <w:rPr>
          <w:rFonts w:eastAsia="Times New Roman" w:cs="Times New Roman"/>
          <w:szCs w:val="24"/>
        </w:rPr>
        <w:t xml:space="preserve"> έχοντας πλήρη αίσθηση της ευθύνης</w:t>
      </w:r>
      <w:r>
        <w:rPr>
          <w:rFonts w:eastAsia="Times New Roman" w:cs="Times New Roman"/>
          <w:szCs w:val="24"/>
        </w:rPr>
        <w:t>,</w:t>
      </w:r>
      <w:r w:rsidRPr="00A306ED">
        <w:rPr>
          <w:rFonts w:eastAsia="Times New Roman" w:cs="Times New Roman"/>
          <w:szCs w:val="24"/>
        </w:rPr>
        <w:t xml:space="preserve"> την ανάγκη διατήρηση</w:t>
      </w:r>
      <w:r>
        <w:rPr>
          <w:rFonts w:eastAsia="Times New Roman" w:cs="Times New Roman"/>
          <w:szCs w:val="24"/>
        </w:rPr>
        <w:t>ς</w:t>
      </w:r>
      <w:r w:rsidRPr="00A306ED">
        <w:rPr>
          <w:rFonts w:eastAsia="Times New Roman" w:cs="Times New Roman"/>
          <w:szCs w:val="24"/>
        </w:rPr>
        <w:t xml:space="preserve"> και ενίσχυση</w:t>
      </w:r>
      <w:r>
        <w:rPr>
          <w:rFonts w:eastAsia="Times New Roman" w:cs="Times New Roman"/>
          <w:szCs w:val="24"/>
        </w:rPr>
        <w:t>ς</w:t>
      </w:r>
      <w:r w:rsidRPr="00A306ED">
        <w:rPr>
          <w:rFonts w:eastAsia="Times New Roman" w:cs="Times New Roman"/>
          <w:szCs w:val="24"/>
        </w:rPr>
        <w:t xml:space="preserve"> της αμυντικής ικανότητα</w:t>
      </w:r>
      <w:r>
        <w:rPr>
          <w:rFonts w:eastAsia="Times New Roman" w:cs="Times New Roman"/>
          <w:szCs w:val="24"/>
        </w:rPr>
        <w:t>ς</w:t>
      </w:r>
      <w:r w:rsidRPr="00A306ED">
        <w:rPr>
          <w:rFonts w:eastAsia="Times New Roman" w:cs="Times New Roman"/>
          <w:szCs w:val="24"/>
        </w:rPr>
        <w:t xml:space="preserve"> της </w:t>
      </w:r>
      <w:r w:rsidRPr="00A306ED">
        <w:rPr>
          <w:rFonts w:eastAsia="Times New Roman" w:cs="Times New Roman"/>
          <w:szCs w:val="24"/>
        </w:rPr>
        <w:t>χώρας</w:t>
      </w:r>
      <w:r>
        <w:rPr>
          <w:rFonts w:eastAsia="Times New Roman" w:cs="Times New Roman"/>
          <w:szCs w:val="24"/>
        </w:rPr>
        <w:t>. Ο</w:t>
      </w:r>
      <w:r w:rsidRPr="00A306ED">
        <w:rPr>
          <w:rFonts w:eastAsia="Times New Roman" w:cs="Times New Roman"/>
          <w:szCs w:val="24"/>
        </w:rPr>
        <w:t xml:space="preserve">ι </w:t>
      </w:r>
      <w:r>
        <w:rPr>
          <w:rFonts w:eastAsia="Times New Roman" w:cs="Times New Roman"/>
          <w:szCs w:val="24"/>
        </w:rPr>
        <w:t>Έ</w:t>
      </w:r>
      <w:r w:rsidRPr="00A306ED">
        <w:rPr>
          <w:rFonts w:eastAsia="Times New Roman" w:cs="Times New Roman"/>
          <w:szCs w:val="24"/>
        </w:rPr>
        <w:t xml:space="preserve">νοπλες </w:t>
      </w:r>
      <w:r>
        <w:rPr>
          <w:rFonts w:eastAsia="Times New Roman" w:cs="Times New Roman"/>
          <w:szCs w:val="24"/>
        </w:rPr>
        <w:t>Δ</w:t>
      </w:r>
      <w:r w:rsidRPr="00A306ED">
        <w:rPr>
          <w:rFonts w:eastAsia="Times New Roman" w:cs="Times New Roman"/>
          <w:szCs w:val="24"/>
        </w:rPr>
        <w:t>υνάμεις εκ των πραγμάτων αναγκάστηκα</w:t>
      </w:r>
      <w:r>
        <w:rPr>
          <w:rFonts w:eastAsia="Times New Roman" w:cs="Times New Roman"/>
          <w:szCs w:val="24"/>
        </w:rPr>
        <w:t>ν</w:t>
      </w:r>
      <w:r w:rsidRPr="00A306ED">
        <w:rPr>
          <w:rFonts w:eastAsia="Times New Roman" w:cs="Times New Roman"/>
          <w:szCs w:val="24"/>
        </w:rPr>
        <w:t xml:space="preserve"> να λειτουργήσ</w:t>
      </w:r>
      <w:r>
        <w:rPr>
          <w:rFonts w:eastAsia="Times New Roman" w:cs="Times New Roman"/>
          <w:szCs w:val="24"/>
        </w:rPr>
        <w:t xml:space="preserve">ουν </w:t>
      </w:r>
      <w:r w:rsidRPr="00A306ED">
        <w:rPr>
          <w:rFonts w:eastAsia="Times New Roman" w:cs="Times New Roman"/>
          <w:szCs w:val="24"/>
        </w:rPr>
        <w:t>σε ένα άκρως περιοριστικό περιβάλλον</w:t>
      </w:r>
      <w:r>
        <w:rPr>
          <w:rFonts w:eastAsia="Times New Roman" w:cs="Times New Roman"/>
          <w:szCs w:val="24"/>
        </w:rPr>
        <w:t>. Α</w:t>
      </w:r>
      <w:r w:rsidRPr="00A306ED">
        <w:rPr>
          <w:rFonts w:eastAsia="Times New Roman" w:cs="Times New Roman"/>
          <w:szCs w:val="24"/>
        </w:rPr>
        <w:t xml:space="preserve">υτό οδήγησε στην πλήρη αξιοποίηση των διαθέσιμων πόρων και μέσων </w:t>
      </w:r>
      <w:r>
        <w:rPr>
          <w:rFonts w:eastAsia="Times New Roman" w:cs="Times New Roman"/>
          <w:szCs w:val="24"/>
        </w:rPr>
        <w:t>και</w:t>
      </w:r>
      <w:r w:rsidRPr="00A306ED">
        <w:rPr>
          <w:rFonts w:eastAsia="Times New Roman" w:cs="Times New Roman"/>
          <w:szCs w:val="24"/>
        </w:rPr>
        <w:t xml:space="preserve"> την περαιτέρω ανάδειξη των δυνατοτήτων </w:t>
      </w:r>
      <w:r>
        <w:rPr>
          <w:rFonts w:eastAsia="Times New Roman" w:cs="Times New Roman"/>
          <w:szCs w:val="24"/>
        </w:rPr>
        <w:t xml:space="preserve">τους. </w:t>
      </w:r>
    </w:p>
    <w:p w14:paraId="37395195"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Βα</w:t>
      </w:r>
      <w:r w:rsidRPr="00A306ED">
        <w:rPr>
          <w:rFonts w:eastAsia="Times New Roman" w:cs="Times New Roman"/>
          <w:szCs w:val="24"/>
        </w:rPr>
        <w:t xml:space="preserve">σική μας προτεραιότητα </w:t>
      </w:r>
      <w:r>
        <w:rPr>
          <w:rFonts w:eastAsia="Times New Roman" w:cs="Times New Roman"/>
          <w:szCs w:val="24"/>
        </w:rPr>
        <w:t>είν</w:t>
      </w:r>
      <w:r>
        <w:rPr>
          <w:rFonts w:eastAsia="Times New Roman" w:cs="Times New Roman"/>
          <w:szCs w:val="24"/>
        </w:rPr>
        <w:t xml:space="preserve">αι </w:t>
      </w:r>
      <w:r w:rsidRPr="00A306ED">
        <w:rPr>
          <w:rFonts w:eastAsia="Times New Roman" w:cs="Times New Roman"/>
          <w:szCs w:val="24"/>
        </w:rPr>
        <w:t>η διατήρηση και επαύξηση της αποτρεπτικής ισχύος της χώρας</w:t>
      </w:r>
      <w:r>
        <w:rPr>
          <w:rFonts w:eastAsia="Times New Roman" w:cs="Times New Roman"/>
          <w:szCs w:val="24"/>
        </w:rPr>
        <w:t>,</w:t>
      </w:r>
      <w:r w:rsidRPr="00A306ED">
        <w:rPr>
          <w:rFonts w:eastAsia="Times New Roman" w:cs="Times New Roman"/>
          <w:szCs w:val="24"/>
        </w:rPr>
        <w:t xml:space="preserve"> με στοχευμένες κινήσεις </w:t>
      </w:r>
      <w:r>
        <w:rPr>
          <w:rFonts w:eastAsia="Times New Roman" w:cs="Times New Roman"/>
          <w:szCs w:val="24"/>
        </w:rPr>
        <w:t>α</w:t>
      </w:r>
      <w:r w:rsidRPr="00A306ED">
        <w:rPr>
          <w:rFonts w:eastAsia="Times New Roman" w:cs="Times New Roman"/>
          <w:szCs w:val="24"/>
        </w:rPr>
        <w:t>ναφορικά με τα προγράμματα των εξοπλισμών</w:t>
      </w:r>
      <w:r>
        <w:rPr>
          <w:rFonts w:eastAsia="Times New Roman" w:cs="Times New Roman"/>
          <w:szCs w:val="24"/>
        </w:rPr>
        <w:t>. Δ</w:t>
      </w:r>
      <w:r w:rsidRPr="00A306ED">
        <w:rPr>
          <w:rFonts w:eastAsia="Times New Roman" w:cs="Times New Roman"/>
          <w:szCs w:val="24"/>
        </w:rPr>
        <w:t xml:space="preserve">όθηκε έμφαση στην ενίσχυση της </w:t>
      </w:r>
      <w:r>
        <w:rPr>
          <w:rFonts w:eastAsia="Times New Roman" w:cs="Times New Roman"/>
          <w:szCs w:val="24"/>
        </w:rPr>
        <w:t xml:space="preserve">επιχειρησιακής </w:t>
      </w:r>
      <w:r w:rsidRPr="00A306ED">
        <w:rPr>
          <w:rFonts w:eastAsia="Times New Roman" w:cs="Times New Roman"/>
          <w:szCs w:val="24"/>
        </w:rPr>
        <w:t>διαθεσι</w:t>
      </w:r>
      <w:r>
        <w:rPr>
          <w:rFonts w:eastAsia="Times New Roman" w:cs="Times New Roman"/>
          <w:szCs w:val="24"/>
        </w:rPr>
        <w:t>μότητας των υπαρχόντων οπλικών σ</w:t>
      </w:r>
      <w:r w:rsidRPr="00A306ED">
        <w:rPr>
          <w:rFonts w:eastAsia="Times New Roman" w:cs="Times New Roman"/>
          <w:szCs w:val="24"/>
        </w:rPr>
        <w:t>υστημάτων</w:t>
      </w:r>
      <w:r>
        <w:rPr>
          <w:rFonts w:eastAsia="Times New Roman" w:cs="Times New Roman"/>
          <w:szCs w:val="24"/>
        </w:rPr>
        <w:t>,</w:t>
      </w:r>
      <w:r w:rsidRPr="00A306ED">
        <w:rPr>
          <w:rFonts w:eastAsia="Times New Roman" w:cs="Times New Roman"/>
          <w:szCs w:val="24"/>
        </w:rPr>
        <w:t xml:space="preserve"> με παράλληλες στοχευμένες κι</w:t>
      </w:r>
      <w:r w:rsidRPr="00A306ED">
        <w:rPr>
          <w:rFonts w:eastAsia="Times New Roman" w:cs="Times New Roman"/>
          <w:szCs w:val="24"/>
        </w:rPr>
        <w:t>νήσεις αναβάθμι</w:t>
      </w:r>
      <w:r>
        <w:rPr>
          <w:rFonts w:eastAsia="Times New Roman" w:cs="Times New Roman"/>
          <w:szCs w:val="24"/>
        </w:rPr>
        <w:t xml:space="preserve">σης των </w:t>
      </w:r>
      <w:r w:rsidRPr="00A306ED">
        <w:rPr>
          <w:rFonts w:eastAsia="Times New Roman" w:cs="Times New Roman"/>
          <w:szCs w:val="24"/>
        </w:rPr>
        <w:t>διαθέσιμ</w:t>
      </w:r>
      <w:r>
        <w:rPr>
          <w:rFonts w:eastAsia="Times New Roman" w:cs="Times New Roman"/>
          <w:szCs w:val="24"/>
        </w:rPr>
        <w:t>ων μέσων. Έ</w:t>
      </w:r>
      <w:r w:rsidRPr="00A306ED">
        <w:rPr>
          <w:rFonts w:eastAsia="Times New Roman" w:cs="Times New Roman"/>
          <w:szCs w:val="24"/>
        </w:rPr>
        <w:t>γινε πλήρης αξιοποίηση του ανθρώπινου δυναμικού και των νέων δυνατοτήτων που μας παρέχει η εξέλιξη της τεχνολογίας</w:t>
      </w:r>
      <w:r>
        <w:rPr>
          <w:rFonts w:eastAsia="Times New Roman" w:cs="Times New Roman"/>
          <w:szCs w:val="24"/>
        </w:rPr>
        <w:t>. Τ</w:t>
      </w:r>
      <w:r w:rsidRPr="00A306ED">
        <w:rPr>
          <w:rFonts w:eastAsia="Times New Roman" w:cs="Times New Roman"/>
          <w:szCs w:val="24"/>
        </w:rPr>
        <w:t>α αποτελέσματα είναι παραπάνω από ικανοποιητικά</w:t>
      </w:r>
      <w:r>
        <w:rPr>
          <w:rFonts w:eastAsia="Times New Roman" w:cs="Times New Roman"/>
          <w:szCs w:val="24"/>
        </w:rPr>
        <w:t xml:space="preserve">. </w:t>
      </w:r>
    </w:p>
    <w:p w14:paraId="37395196"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Π</w:t>
      </w:r>
      <w:r w:rsidRPr="00A306ED">
        <w:rPr>
          <w:rFonts w:eastAsia="Times New Roman" w:cs="Times New Roman"/>
          <w:szCs w:val="24"/>
        </w:rPr>
        <w:t>αράλληλα</w:t>
      </w:r>
      <w:r>
        <w:rPr>
          <w:rFonts w:eastAsia="Times New Roman" w:cs="Times New Roman"/>
          <w:szCs w:val="24"/>
        </w:rPr>
        <w:t>,</w:t>
      </w:r>
      <w:r w:rsidRPr="00A306ED">
        <w:rPr>
          <w:rFonts w:eastAsia="Times New Roman" w:cs="Times New Roman"/>
          <w:szCs w:val="24"/>
        </w:rPr>
        <w:t xml:space="preserve"> στην πρώτη γραμμή διατηρήθηκαν οι αν</w:t>
      </w:r>
      <w:r w:rsidRPr="00A306ED">
        <w:rPr>
          <w:rFonts w:eastAsia="Times New Roman" w:cs="Times New Roman"/>
          <w:szCs w:val="24"/>
        </w:rPr>
        <w:t>άγκες του προσωπικού</w:t>
      </w:r>
      <w:r>
        <w:rPr>
          <w:rFonts w:eastAsia="Times New Roman" w:cs="Times New Roman"/>
          <w:szCs w:val="24"/>
        </w:rPr>
        <w:t>,</w:t>
      </w:r>
      <w:r w:rsidRPr="00A306ED">
        <w:rPr>
          <w:rFonts w:eastAsia="Times New Roman" w:cs="Times New Roman"/>
          <w:szCs w:val="24"/>
        </w:rPr>
        <w:t xml:space="preserve"> που είναι ζωντανός πολλαπλασιαστής ισχύος του αμυντικού συστήματος της χώρας και το συγκριτικό μας πλεονέκτημα έναντι οποιασδήποτε απειλής</w:t>
      </w:r>
      <w:r>
        <w:rPr>
          <w:rFonts w:eastAsia="Times New Roman" w:cs="Times New Roman"/>
          <w:szCs w:val="24"/>
        </w:rPr>
        <w:t xml:space="preserve">. </w:t>
      </w:r>
    </w:p>
    <w:p w14:paraId="37395197"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w:t>
      </w:r>
      <w:r w:rsidRPr="00A306ED">
        <w:rPr>
          <w:rFonts w:eastAsia="Times New Roman" w:cs="Times New Roman"/>
          <w:szCs w:val="24"/>
        </w:rPr>
        <w:t>πιπλέον</w:t>
      </w:r>
      <w:r>
        <w:rPr>
          <w:rFonts w:eastAsia="Times New Roman" w:cs="Times New Roman"/>
          <w:szCs w:val="24"/>
        </w:rPr>
        <w:t>, οι Έ</w:t>
      </w:r>
      <w:r w:rsidRPr="00A306ED">
        <w:rPr>
          <w:rFonts w:eastAsia="Times New Roman" w:cs="Times New Roman"/>
          <w:szCs w:val="24"/>
        </w:rPr>
        <w:t xml:space="preserve">νοπλες </w:t>
      </w:r>
      <w:r>
        <w:rPr>
          <w:rFonts w:eastAsia="Times New Roman" w:cs="Times New Roman"/>
          <w:szCs w:val="24"/>
        </w:rPr>
        <w:t>Δ</w:t>
      </w:r>
      <w:r w:rsidRPr="00A306ED">
        <w:rPr>
          <w:rFonts w:eastAsia="Times New Roman" w:cs="Times New Roman"/>
          <w:szCs w:val="24"/>
        </w:rPr>
        <w:t xml:space="preserve">υνάμεις έχουν ενισχύσει το κοινωνικό τους έργο τόσο </w:t>
      </w:r>
      <w:r>
        <w:rPr>
          <w:rFonts w:eastAsia="Times New Roman" w:cs="Times New Roman"/>
          <w:szCs w:val="24"/>
        </w:rPr>
        <w:t xml:space="preserve">ως </w:t>
      </w:r>
      <w:r w:rsidRPr="00A306ED">
        <w:rPr>
          <w:rFonts w:eastAsia="Times New Roman" w:cs="Times New Roman"/>
          <w:szCs w:val="24"/>
        </w:rPr>
        <w:t>προς την αντιμετ</w:t>
      </w:r>
      <w:r w:rsidRPr="00A306ED">
        <w:rPr>
          <w:rFonts w:eastAsia="Times New Roman" w:cs="Times New Roman"/>
          <w:szCs w:val="24"/>
        </w:rPr>
        <w:t xml:space="preserve">ώπιση των αναγκών που προέκυψαν μέσα στη δίνη της οικονομικής κρίσης όσο και </w:t>
      </w:r>
      <w:r>
        <w:rPr>
          <w:rFonts w:eastAsia="Times New Roman" w:cs="Times New Roman"/>
          <w:szCs w:val="24"/>
        </w:rPr>
        <w:t xml:space="preserve">ως </w:t>
      </w:r>
      <w:r w:rsidRPr="00A306ED">
        <w:rPr>
          <w:rFonts w:eastAsia="Times New Roman" w:cs="Times New Roman"/>
          <w:szCs w:val="24"/>
        </w:rPr>
        <w:t xml:space="preserve">προς την αντιμετώπιση των προσφυγικών και μεταναστευτικών ροών στη χώρα </w:t>
      </w:r>
      <w:r>
        <w:rPr>
          <w:rFonts w:eastAsia="Times New Roman" w:cs="Times New Roman"/>
          <w:szCs w:val="24"/>
        </w:rPr>
        <w:t>μας. Η</w:t>
      </w:r>
      <w:r w:rsidRPr="00A306ED">
        <w:rPr>
          <w:rFonts w:eastAsia="Times New Roman" w:cs="Times New Roman"/>
          <w:szCs w:val="24"/>
        </w:rPr>
        <w:t xml:space="preserve"> συμβολή των Ενόπλων Δυνάμεων στη διαχείριση του προσφυγικού είναι καθοριστικ</w:t>
      </w:r>
      <w:r>
        <w:rPr>
          <w:rFonts w:eastAsia="Times New Roman" w:cs="Times New Roman"/>
          <w:szCs w:val="24"/>
        </w:rPr>
        <w:t>ή.</w:t>
      </w:r>
    </w:p>
    <w:p w14:paraId="37395198"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sidRPr="00A306ED">
        <w:rPr>
          <w:rFonts w:eastAsia="Times New Roman" w:cs="Times New Roman"/>
          <w:szCs w:val="24"/>
        </w:rPr>
        <w:t xml:space="preserve">κύριοι </w:t>
      </w:r>
      <w:r w:rsidRPr="00A306ED">
        <w:rPr>
          <w:rFonts w:eastAsia="Times New Roman" w:cs="Times New Roman"/>
          <w:szCs w:val="24"/>
        </w:rPr>
        <w:t>συνάδελφοι</w:t>
      </w:r>
      <w:r>
        <w:rPr>
          <w:rFonts w:eastAsia="Times New Roman" w:cs="Times New Roman"/>
          <w:szCs w:val="24"/>
        </w:rPr>
        <w:t>,</w:t>
      </w:r>
      <w:r w:rsidRPr="00A306ED">
        <w:rPr>
          <w:rFonts w:eastAsia="Times New Roman" w:cs="Times New Roman"/>
          <w:szCs w:val="24"/>
        </w:rPr>
        <w:t xml:space="preserve"> όταν κάποιος καλείται να διαχειριστεί τα ζητήματα της </w:t>
      </w:r>
      <w:r>
        <w:rPr>
          <w:rFonts w:eastAsia="Times New Roman" w:cs="Times New Roman"/>
          <w:szCs w:val="24"/>
        </w:rPr>
        <w:t>ε</w:t>
      </w:r>
      <w:r w:rsidRPr="00A306ED">
        <w:rPr>
          <w:rFonts w:eastAsia="Times New Roman" w:cs="Times New Roman"/>
          <w:szCs w:val="24"/>
        </w:rPr>
        <w:t xml:space="preserve">θνικής </w:t>
      </w:r>
      <w:r>
        <w:rPr>
          <w:rFonts w:eastAsia="Times New Roman" w:cs="Times New Roman"/>
          <w:szCs w:val="24"/>
        </w:rPr>
        <w:t>ά</w:t>
      </w:r>
      <w:r w:rsidRPr="00A306ED">
        <w:rPr>
          <w:rFonts w:eastAsia="Times New Roman" w:cs="Times New Roman"/>
          <w:szCs w:val="24"/>
        </w:rPr>
        <w:t>μυνας</w:t>
      </w:r>
      <w:r>
        <w:rPr>
          <w:rFonts w:eastAsia="Times New Roman" w:cs="Times New Roman"/>
          <w:szCs w:val="24"/>
        </w:rPr>
        <w:t>,</w:t>
      </w:r>
      <w:r w:rsidRPr="00A306ED">
        <w:rPr>
          <w:rFonts w:eastAsia="Times New Roman" w:cs="Times New Roman"/>
          <w:szCs w:val="24"/>
        </w:rPr>
        <w:t xml:space="preserve"> πριν βάλει οποιο</w:t>
      </w:r>
      <w:r>
        <w:rPr>
          <w:rFonts w:eastAsia="Times New Roman" w:cs="Times New Roman"/>
          <w:szCs w:val="24"/>
        </w:rPr>
        <w:t>ν</w:t>
      </w:r>
      <w:r w:rsidRPr="00A306ED">
        <w:rPr>
          <w:rFonts w:eastAsia="Times New Roman" w:cs="Times New Roman"/>
          <w:szCs w:val="24"/>
        </w:rPr>
        <w:t xml:space="preserve">δήποτε στόχο και </w:t>
      </w:r>
      <w:r>
        <w:rPr>
          <w:rFonts w:eastAsia="Times New Roman" w:cs="Times New Roman"/>
          <w:szCs w:val="24"/>
        </w:rPr>
        <w:t>μ</w:t>
      </w:r>
      <w:r>
        <w:rPr>
          <w:rFonts w:eastAsia="Times New Roman" w:cs="Times New Roman"/>
          <w:szCs w:val="24"/>
        </w:rPr>
        <w:t>ί</w:t>
      </w:r>
      <w:r w:rsidRPr="00A306ED">
        <w:rPr>
          <w:rFonts w:eastAsia="Times New Roman" w:cs="Times New Roman"/>
          <w:szCs w:val="24"/>
        </w:rPr>
        <w:t>α προτεραιότητα</w:t>
      </w:r>
      <w:r>
        <w:rPr>
          <w:rFonts w:eastAsia="Times New Roman" w:cs="Times New Roman"/>
          <w:szCs w:val="24"/>
        </w:rPr>
        <w:t>,</w:t>
      </w:r>
      <w:r w:rsidRPr="00A306ED">
        <w:rPr>
          <w:rFonts w:eastAsia="Times New Roman" w:cs="Times New Roman"/>
          <w:szCs w:val="24"/>
        </w:rPr>
        <w:t xml:space="preserve"> πρέπει να μελετήσει και το διεθνές περιβάλλον</w:t>
      </w:r>
      <w:r>
        <w:rPr>
          <w:rFonts w:eastAsia="Times New Roman" w:cs="Times New Roman"/>
          <w:szCs w:val="24"/>
        </w:rPr>
        <w:t>. Ε</w:t>
      </w:r>
      <w:r w:rsidRPr="00A306ED">
        <w:rPr>
          <w:rFonts w:eastAsia="Times New Roman" w:cs="Times New Roman"/>
          <w:szCs w:val="24"/>
        </w:rPr>
        <w:t>ίμαστε όλοι γνώστες της αστάθειας που μας περιβάλλει</w:t>
      </w:r>
      <w:r>
        <w:rPr>
          <w:rFonts w:eastAsia="Times New Roman" w:cs="Times New Roman"/>
          <w:szCs w:val="24"/>
        </w:rPr>
        <w:t xml:space="preserve">, αλλά και των </w:t>
      </w:r>
      <w:r w:rsidRPr="00A306ED">
        <w:rPr>
          <w:rFonts w:eastAsia="Times New Roman" w:cs="Times New Roman"/>
          <w:szCs w:val="24"/>
        </w:rPr>
        <w:t>μεγάλ</w:t>
      </w:r>
      <w:r>
        <w:rPr>
          <w:rFonts w:eastAsia="Times New Roman" w:cs="Times New Roman"/>
          <w:szCs w:val="24"/>
        </w:rPr>
        <w:t>ων</w:t>
      </w:r>
      <w:r w:rsidRPr="00A306ED">
        <w:rPr>
          <w:rFonts w:eastAsia="Times New Roman" w:cs="Times New Roman"/>
          <w:szCs w:val="24"/>
        </w:rPr>
        <w:t xml:space="preserve"> ανταγωνισμ</w:t>
      </w:r>
      <w:r>
        <w:rPr>
          <w:rFonts w:eastAsia="Times New Roman" w:cs="Times New Roman"/>
          <w:szCs w:val="24"/>
        </w:rPr>
        <w:t>ών</w:t>
      </w:r>
      <w:r w:rsidRPr="00A306ED">
        <w:rPr>
          <w:rFonts w:eastAsia="Times New Roman" w:cs="Times New Roman"/>
          <w:szCs w:val="24"/>
        </w:rPr>
        <w:t xml:space="preserve"> που εκδηλώνονται στην περιοχή της </w:t>
      </w:r>
      <w:r>
        <w:rPr>
          <w:rFonts w:eastAsia="Times New Roman" w:cs="Times New Roman"/>
          <w:szCs w:val="24"/>
        </w:rPr>
        <w:t>Α</w:t>
      </w:r>
      <w:r w:rsidRPr="00A306ED">
        <w:rPr>
          <w:rFonts w:eastAsia="Times New Roman" w:cs="Times New Roman"/>
          <w:szCs w:val="24"/>
        </w:rPr>
        <w:t>νατολικής Μεσογείου με επίκεντρο του ενδιαφέροντος την αξιοποίηση των ενεργειακών πόρων</w:t>
      </w:r>
      <w:r>
        <w:rPr>
          <w:rFonts w:eastAsia="Times New Roman" w:cs="Times New Roman"/>
          <w:szCs w:val="24"/>
        </w:rPr>
        <w:t>. Ο</w:t>
      </w:r>
      <w:r w:rsidRPr="00A306ED">
        <w:rPr>
          <w:rFonts w:eastAsia="Times New Roman" w:cs="Times New Roman"/>
          <w:szCs w:val="24"/>
        </w:rPr>
        <w:t xml:space="preserve"> αποτρεπτικός ρόλος των Ενόπλων Δυνάμεων όχι μόνο αποτελεί εγγύηση για τα κυριαρχικά μας δικαιώματα</w:t>
      </w:r>
      <w:r>
        <w:rPr>
          <w:rFonts w:eastAsia="Times New Roman" w:cs="Times New Roman"/>
          <w:szCs w:val="24"/>
        </w:rPr>
        <w:t>,</w:t>
      </w:r>
      <w:r w:rsidRPr="00A306ED">
        <w:rPr>
          <w:rFonts w:eastAsia="Times New Roman" w:cs="Times New Roman"/>
          <w:szCs w:val="24"/>
        </w:rPr>
        <w:t xml:space="preserve"> αλλά είναι κ</w:t>
      </w:r>
      <w:r>
        <w:rPr>
          <w:rFonts w:eastAsia="Times New Roman" w:cs="Times New Roman"/>
          <w:szCs w:val="24"/>
        </w:rPr>
        <w:t>αι</w:t>
      </w:r>
      <w:r>
        <w:rPr>
          <w:rFonts w:eastAsia="Times New Roman" w:cs="Times New Roman"/>
          <w:szCs w:val="24"/>
        </w:rPr>
        <w:t xml:space="preserve"> παράγοντας σταθερότητας και ε</w:t>
      </w:r>
      <w:r w:rsidRPr="00A306ED">
        <w:rPr>
          <w:rFonts w:eastAsia="Times New Roman" w:cs="Times New Roman"/>
          <w:szCs w:val="24"/>
        </w:rPr>
        <w:t>ιρήνης για την ευρύτερη περιοχή</w:t>
      </w:r>
      <w:r>
        <w:rPr>
          <w:rFonts w:eastAsia="Times New Roman" w:cs="Times New Roman"/>
          <w:szCs w:val="24"/>
        </w:rPr>
        <w:t xml:space="preserve">. </w:t>
      </w:r>
    </w:p>
    <w:p w14:paraId="3739519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Αναπληρωτή Υπουργού) </w:t>
      </w:r>
    </w:p>
    <w:p w14:paraId="3739519A"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w:t>
      </w:r>
      <w:r w:rsidRPr="00A306ED">
        <w:rPr>
          <w:rFonts w:eastAsia="Times New Roman" w:cs="Times New Roman"/>
          <w:szCs w:val="24"/>
        </w:rPr>
        <w:t>το σημείο αυτό να κάνω μ</w:t>
      </w:r>
      <w:r>
        <w:rPr>
          <w:rFonts w:eastAsia="Times New Roman" w:cs="Times New Roman"/>
          <w:szCs w:val="24"/>
        </w:rPr>
        <w:t>ι</w:t>
      </w:r>
      <w:r w:rsidRPr="00A306ED">
        <w:rPr>
          <w:rFonts w:eastAsia="Times New Roman" w:cs="Times New Roman"/>
          <w:szCs w:val="24"/>
        </w:rPr>
        <w:t>α αναφορά στο ρόλο των Ενόπλων Δυνάμεων στη διάρκεια τ</w:t>
      </w:r>
      <w:r w:rsidRPr="00A306ED">
        <w:rPr>
          <w:rFonts w:eastAsia="Times New Roman" w:cs="Times New Roman"/>
          <w:szCs w:val="24"/>
        </w:rPr>
        <w:t>ης κρίσης</w:t>
      </w:r>
      <w:r>
        <w:rPr>
          <w:rFonts w:eastAsia="Times New Roman" w:cs="Times New Roman"/>
          <w:szCs w:val="24"/>
        </w:rPr>
        <w:t xml:space="preserve">. Με την </w:t>
      </w:r>
      <w:r w:rsidRPr="00A306ED">
        <w:rPr>
          <w:rFonts w:eastAsia="Times New Roman" w:cs="Times New Roman"/>
          <w:szCs w:val="24"/>
        </w:rPr>
        <w:t>αφοσίω</w:t>
      </w:r>
      <w:r>
        <w:rPr>
          <w:rFonts w:eastAsia="Times New Roman" w:cs="Times New Roman"/>
          <w:szCs w:val="24"/>
        </w:rPr>
        <w:t xml:space="preserve">σή τους στην </w:t>
      </w:r>
      <w:r w:rsidRPr="00A306ED">
        <w:rPr>
          <w:rFonts w:eastAsia="Times New Roman" w:cs="Times New Roman"/>
          <w:szCs w:val="24"/>
        </w:rPr>
        <w:t>αποστολή</w:t>
      </w:r>
      <w:r>
        <w:rPr>
          <w:rFonts w:eastAsia="Times New Roman" w:cs="Times New Roman"/>
          <w:szCs w:val="24"/>
        </w:rPr>
        <w:t xml:space="preserve"> τους, την</w:t>
      </w:r>
      <w:r w:rsidRPr="00A306ED">
        <w:rPr>
          <w:rFonts w:eastAsia="Times New Roman" w:cs="Times New Roman"/>
          <w:szCs w:val="24"/>
        </w:rPr>
        <w:t xml:space="preserve"> οποία</w:t>
      </w:r>
      <w:r>
        <w:rPr>
          <w:rFonts w:eastAsia="Times New Roman" w:cs="Times New Roman"/>
          <w:szCs w:val="24"/>
        </w:rPr>
        <w:t xml:space="preserve"> </w:t>
      </w:r>
      <w:r w:rsidRPr="00A306ED">
        <w:rPr>
          <w:rFonts w:eastAsia="Times New Roman" w:cs="Times New Roman"/>
          <w:szCs w:val="24"/>
        </w:rPr>
        <w:t>επιτέλεσαν με το</w:t>
      </w:r>
      <w:r>
        <w:rPr>
          <w:rFonts w:eastAsia="Times New Roman" w:cs="Times New Roman"/>
          <w:szCs w:val="24"/>
        </w:rPr>
        <w:t>ν</w:t>
      </w:r>
      <w:r w:rsidRPr="00A306ED">
        <w:rPr>
          <w:rFonts w:eastAsia="Times New Roman" w:cs="Times New Roman"/>
          <w:szCs w:val="24"/>
        </w:rPr>
        <w:t xml:space="preserve"> </w:t>
      </w:r>
      <w:r>
        <w:rPr>
          <w:rFonts w:eastAsia="Times New Roman" w:cs="Times New Roman"/>
          <w:szCs w:val="24"/>
        </w:rPr>
        <w:t xml:space="preserve">μεγαλύτερο </w:t>
      </w:r>
      <w:r w:rsidRPr="00A306ED">
        <w:rPr>
          <w:rFonts w:eastAsia="Times New Roman" w:cs="Times New Roman"/>
          <w:szCs w:val="24"/>
        </w:rPr>
        <w:t>επαγγελματισμό</w:t>
      </w:r>
      <w:r>
        <w:rPr>
          <w:rFonts w:eastAsia="Times New Roman" w:cs="Times New Roman"/>
          <w:szCs w:val="24"/>
        </w:rPr>
        <w:t>,</w:t>
      </w:r>
      <w:r w:rsidRPr="00A306ED">
        <w:rPr>
          <w:rFonts w:eastAsia="Times New Roman" w:cs="Times New Roman"/>
          <w:szCs w:val="24"/>
        </w:rPr>
        <w:t xml:space="preserve"> με </w:t>
      </w:r>
      <w:r>
        <w:rPr>
          <w:rFonts w:eastAsia="Times New Roman" w:cs="Times New Roman"/>
          <w:szCs w:val="24"/>
        </w:rPr>
        <w:t xml:space="preserve">το </w:t>
      </w:r>
      <w:r w:rsidRPr="00A306ED">
        <w:rPr>
          <w:rFonts w:eastAsia="Times New Roman" w:cs="Times New Roman"/>
          <w:szCs w:val="24"/>
        </w:rPr>
        <w:t xml:space="preserve">υψηλό </w:t>
      </w:r>
      <w:r>
        <w:rPr>
          <w:rFonts w:eastAsia="Times New Roman" w:cs="Times New Roman"/>
          <w:szCs w:val="24"/>
        </w:rPr>
        <w:t xml:space="preserve">τους </w:t>
      </w:r>
      <w:r w:rsidRPr="00A306ED">
        <w:rPr>
          <w:rFonts w:eastAsia="Times New Roman" w:cs="Times New Roman"/>
          <w:szCs w:val="24"/>
        </w:rPr>
        <w:t>φρόνημα</w:t>
      </w:r>
      <w:r>
        <w:rPr>
          <w:rFonts w:eastAsia="Times New Roman" w:cs="Times New Roman"/>
          <w:szCs w:val="24"/>
        </w:rPr>
        <w:t>,</w:t>
      </w:r>
      <w:r w:rsidRPr="00A306ED">
        <w:rPr>
          <w:rFonts w:eastAsia="Times New Roman" w:cs="Times New Roman"/>
          <w:szCs w:val="24"/>
        </w:rPr>
        <w:t xml:space="preserve"> </w:t>
      </w:r>
      <w:r>
        <w:rPr>
          <w:rFonts w:eastAsia="Times New Roman" w:cs="Times New Roman"/>
          <w:szCs w:val="24"/>
        </w:rPr>
        <w:t xml:space="preserve">την </w:t>
      </w:r>
      <w:r w:rsidRPr="00A306ED">
        <w:rPr>
          <w:rFonts w:eastAsia="Times New Roman" w:cs="Times New Roman"/>
          <w:szCs w:val="24"/>
        </w:rPr>
        <w:t>υψηλή ετοιμότητα</w:t>
      </w:r>
      <w:r>
        <w:rPr>
          <w:rFonts w:eastAsia="Times New Roman" w:cs="Times New Roman"/>
          <w:szCs w:val="24"/>
        </w:rPr>
        <w:t xml:space="preserve">, </w:t>
      </w:r>
      <w:r w:rsidRPr="00A306ED">
        <w:rPr>
          <w:rFonts w:eastAsia="Times New Roman" w:cs="Times New Roman"/>
          <w:szCs w:val="24"/>
        </w:rPr>
        <w:t>συνέβαλαν καθοριστικά στο να βγει η χώρα μας αλώβητη και</w:t>
      </w:r>
      <w:r>
        <w:rPr>
          <w:rFonts w:eastAsia="Times New Roman" w:cs="Times New Roman"/>
          <w:szCs w:val="24"/>
        </w:rPr>
        <w:t xml:space="preserve"> με ψηλά το κεφάλι από αυτή τη δ</w:t>
      </w:r>
      <w:r w:rsidRPr="00A306ED">
        <w:rPr>
          <w:rFonts w:eastAsia="Times New Roman" w:cs="Times New Roman"/>
          <w:szCs w:val="24"/>
        </w:rPr>
        <w:t>ύσκολη κατάστ</w:t>
      </w:r>
      <w:r w:rsidRPr="00A306ED">
        <w:rPr>
          <w:rFonts w:eastAsia="Times New Roman" w:cs="Times New Roman"/>
          <w:szCs w:val="24"/>
        </w:rPr>
        <w:t>αση</w:t>
      </w:r>
      <w:r>
        <w:rPr>
          <w:rFonts w:eastAsia="Times New Roman" w:cs="Times New Roman"/>
          <w:szCs w:val="24"/>
        </w:rPr>
        <w:t>.</w:t>
      </w:r>
      <w:r w:rsidRPr="00A306ED">
        <w:rPr>
          <w:rFonts w:eastAsia="Times New Roman" w:cs="Times New Roman"/>
          <w:szCs w:val="24"/>
        </w:rPr>
        <w:t xml:space="preserve"> Κανείς δεν τόλμησε να σκεφτεί </w:t>
      </w:r>
      <w:r>
        <w:rPr>
          <w:rFonts w:eastAsia="Times New Roman" w:cs="Times New Roman"/>
          <w:szCs w:val="24"/>
        </w:rPr>
        <w:t>-μ</w:t>
      </w:r>
      <w:r w:rsidRPr="00A306ED">
        <w:rPr>
          <w:rFonts w:eastAsia="Times New Roman" w:cs="Times New Roman"/>
          <w:szCs w:val="24"/>
        </w:rPr>
        <w:t xml:space="preserve">ε δεδομένη τη δεινή θέση στην οποία έχει περιέλθει η οικονομία και η κοινωνία </w:t>
      </w:r>
      <w:r>
        <w:rPr>
          <w:rFonts w:eastAsia="Times New Roman" w:cs="Times New Roman"/>
          <w:szCs w:val="24"/>
        </w:rPr>
        <w:t>μας-</w:t>
      </w:r>
      <w:r w:rsidRPr="00A306ED">
        <w:rPr>
          <w:rFonts w:eastAsia="Times New Roman" w:cs="Times New Roman"/>
          <w:szCs w:val="24"/>
        </w:rPr>
        <w:t xml:space="preserve"> να επιχειρήσει να εκβιάσει καταστάσεις</w:t>
      </w:r>
      <w:r>
        <w:rPr>
          <w:rFonts w:eastAsia="Times New Roman" w:cs="Times New Roman"/>
          <w:szCs w:val="24"/>
        </w:rPr>
        <w:t>,</w:t>
      </w:r>
      <w:r w:rsidRPr="00A306ED">
        <w:rPr>
          <w:rFonts w:eastAsia="Times New Roman" w:cs="Times New Roman"/>
          <w:szCs w:val="24"/>
        </w:rPr>
        <w:t xml:space="preserve"> να εκμεταλλευτεί την οικονομική μας αδυναμία και να αποκομίσει οφέλη</w:t>
      </w:r>
      <w:r>
        <w:rPr>
          <w:rFonts w:eastAsia="Times New Roman" w:cs="Times New Roman"/>
          <w:szCs w:val="24"/>
        </w:rPr>
        <w:t>. Η</w:t>
      </w:r>
      <w:r w:rsidRPr="00A306ED">
        <w:rPr>
          <w:rFonts w:eastAsia="Times New Roman" w:cs="Times New Roman"/>
          <w:szCs w:val="24"/>
        </w:rPr>
        <w:t xml:space="preserve"> πραγματικότητα αυτή δίνε</w:t>
      </w:r>
      <w:r w:rsidRPr="00A306ED">
        <w:rPr>
          <w:rFonts w:eastAsia="Times New Roman" w:cs="Times New Roman"/>
          <w:szCs w:val="24"/>
        </w:rPr>
        <w:t>ι περιεχόμενο και υπόσταση στην έννοια του πατριωτισμού</w:t>
      </w:r>
      <w:r>
        <w:rPr>
          <w:rFonts w:eastAsia="Times New Roman" w:cs="Times New Roman"/>
          <w:szCs w:val="24"/>
        </w:rPr>
        <w:t xml:space="preserve">. </w:t>
      </w:r>
    </w:p>
    <w:p w14:paraId="3739519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Αναπληρωτή Υπουργού) </w:t>
      </w:r>
    </w:p>
    <w:p w14:paraId="3739519C"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Π</w:t>
      </w:r>
      <w:r w:rsidRPr="00A306ED">
        <w:rPr>
          <w:rFonts w:eastAsia="Times New Roman" w:cs="Times New Roman"/>
          <w:szCs w:val="24"/>
        </w:rPr>
        <w:t>ατρίδα είναι ένα σύνολο αξιών και ε</w:t>
      </w:r>
      <w:r>
        <w:rPr>
          <w:rFonts w:eastAsia="Times New Roman" w:cs="Times New Roman"/>
          <w:szCs w:val="24"/>
        </w:rPr>
        <w:t>ννοιών</w:t>
      </w:r>
      <w:r w:rsidRPr="00A306ED">
        <w:rPr>
          <w:rFonts w:eastAsia="Times New Roman" w:cs="Times New Roman"/>
          <w:szCs w:val="24"/>
        </w:rPr>
        <w:t xml:space="preserve"> που συνδέονται με την ιστορία και τη ζωή των ανθρώπων που τ</w:t>
      </w:r>
      <w:r w:rsidRPr="00A306ED">
        <w:rPr>
          <w:rFonts w:eastAsia="Times New Roman" w:cs="Times New Roman"/>
          <w:szCs w:val="24"/>
        </w:rPr>
        <w:t>ην απαρτίζουν</w:t>
      </w:r>
      <w:r>
        <w:rPr>
          <w:rFonts w:eastAsia="Times New Roman" w:cs="Times New Roman"/>
          <w:szCs w:val="24"/>
        </w:rPr>
        <w:t>. Π</w:t>
      </w:r>
      <w:r w:rsidRPr="00A306ED">
        <w:rPr>
          <w:rFonts w:eastAsia="Times New Roman" w:cs="Times New Roman"/>
          <w:szCs w:val="24"/>
        </w:rPr>
        <w:t xml:space="preserve">ατριωτισμός είναι και </w:t>
      </w:r>
      <w:r>
        <w:rPr>
          <w:rFonts w:eastAsia="Times New Roman" w:cs="Times New Roman"/>
          <w:szCs w:val="24"/>
        </w:rPr>
        <w:t xml:space="preserve">η </w:t>
      </w:r>
      <w:r w:rsidRPr="00A306ED">
        <w:rPr>
          <w:rFonts w:eastAsia="Times New Roman" w:cs="Times New Roman"/>
          <w:szCs w:val="24"/>
        </w:rPr>
        <w:t xml:space="preserve">οικονομική ανάπτυξη </w:t>
      </w:r>
      <w:r>
        <w:rPr>
          <w:rFonts w:eastAsia="Times New Roman" w:cs="Times New Roman"/>
          <w:szCs w:val="24"/>
        </w:rPr>
        <w:t>της χώρας μας με</w:t>
      </w:r>
      <w:r w:rsidRPr="00A306ED">
        <w:rPr>
          <w:rFonts w:eastAsia="Times New Roman" w:cs="Times New Roman"/>
          <w:szCs w:val="24"/>
        </w:rPr>
        <w:t xml:space="preserve"> την κοινωνία όρθια</w:t>
      </w:r>
      <w:r>
        <w:rPr>
          <w:rFonts w:eastAsia="Times New Roman" w:cs="Times New Roman"/>
          <w:szCs w:val="24"/>
        </w:rPr>
        <w:t xml:space="preserve">. </w:t>
      </w:r>
    </w:p>
    <w:p w14:paraId="3739519D"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Θα δώσω δύο στοιχεία, κύριε Πρόεδρε, εάν μου επιτρέπετε. Ο προϋπολογισμός του Υ</w:t>
      </w:r>
      <w:r w:rsidRPr="00A306ED">
        <w:rPr>
          <w:rFonts w:eastAsia="Times New Roman" w:cs="Times New Roman"/>
          <w:szCs w:val="24"/>
        </w:rPr>
        <w:t xml:space="preserve">πουργείου </w:t>
      </w:r>
      <w:r>
        <w:rPr>
          <w:rFonts w:eastAsia="Times New Roman" w:cs="Times New Roman"/>
          <w:szCs w:val="24"/>
        </w:rPr>
        <w:t>Ε</w:t>
      </w:r>
      <w:r w:rsidRPr="00A306ED">
        <w:rPr>
          <w:rFonts w:eastAsia="Times New Roman" w:cs="Times New Roman"/>
          <w:szCs w:val="24"/>
        </w:rPr>
        <w:t>θνικής</w:t>
      </w:r>
      <w:r>
        <w:rPr>
          <w:rFonts w:eastAsia="Times New Roman" w:cs="Times New Roman"/>
          <w:szCs w:val="24"/>
        </w:rPr>
        <w:t xml:space="preserve"> Ά</w:t>
      </w:r>
      <w:r w:rsidRPr="00A306ED">
        <w:rPr>
          <w:rFonts w:eastAsia="Times New Roman" w:cs="Times New Roman"/>
          <w:szCs w:val="24"/>
        </w:rPr>
        <w:t xml:space="preserve">μυνας για το </w:t>
      </w:r>
      <w:r>
        <w:rPr>
          <w:rFonts w:eastAsia="Times New Roman" w:cs="Times New Roman"/>
          <w:szCs w:val="24"/>
        </w:rPr>
        <w:t>20</w:t>
      </w:r>
      <w:r w:rsidRPr="00A306ED">
        <w:rPr>
          <w:rFonts w:eastAsia="Times New Roman" w:cs="Times New Roman"/>
          <w:szCs w:val="24"/>
        </w:rPr>
        <w:t xml:space="preserve">19 προβλέπει δαπάνες 3 </w:t>
      </w:r>
      <w:r>
        <w:rPr>
          <w:rFonts w:eastAsia="Times New Roman" w:cs="Times New Roman"/>
          <w:szCs w:val="24"/>
        </w:rPr>
        <w:t>δισεκατομμύρια</w:t>
      </w:r>
      <w:r w:rsidRPr="00A306ED">
        <w:rPr>
          <w:rFonts w:eastAsia="Times New Roman" w:cs="Times New Roman"/>
          <w:szCs w:val="24"/>
        </w:rPr>
        <w:t xml:space="preserve"> 318 εκατομμύρια έναντι 3 </w:t>
      </w:r>
      <w:r>
        <w:rPr>
          <w:rFonts w:eastAsia="Times New Roman" w:cs="Times New Roman"/>
          <w:szCs w:val="24"/>
        </w:rPr>
        <w:t>δισεκατομμυρίων</w:t>
      </w:r>
      <w:r w:rsidRPr="00A306ED">
        <w:rPr>
          <w:rFonts w:eastAsia="Times New Roman" w:cs="Times New Roman"/>
          <w:szCs w:val="24"/>
        </w:rPr>
        <w:t xml:space="preserve"> 140 εκατομμ</w:t>
      </w:r>
      <w:r>
        <w:rPr>
          <w:rFonts w:eastAsia="Times New Roman" w:cs="Times New Roman"/>
          <w:szCs w:val="24"/>
        </w:rPr>
        <w:t>υρίων</w:t>
      </w:r>
      <w:r w:rsidRPr="00A306ED">
        <w:rPr>
          <w:rFonts w:eastAsia="Times New Roman" w:cs="Times New Roman"/>
          <w:szCs w:val="24"/>
        </w:rPr>
        <w:t xml:space="preserve"> το </w:t>
      </w:r>
      <w:r>
        <w:rPr>
          <w:rFonts w:eastAsia="Times New Roman" w:cs="Times New Roman"/>
          <w:szCs w:val="24"/>
        </w:rPr>
        <w:t>20</w:t>
      </w:r>
      <w:r w:rsidRPr="00A306ED">
        <w:rPr>
          <w:rFonts w:eastAsia="Times New Roman" w:cs="Times New Roman"/>
          <w:szCs w:val="24"/>
        </w:rPr>
        <w:t>18</w:t>
      </w:r>
      <w:r>
        <w:rPr>
          <w:rFonts w:eastAsia="Times New Roman" w:cs="Times New Roman"/>
          <w:szCs w:val="24"/>
        </w:rPr>
        <w:t>. Εί</w:t>
      </w:r>
      <w:r w:rsidRPr="00A306ED">
        <w:rPr>
          <w:rFonts w:eastAsia="Times New Roman" w:cs="Times New Roman"/>
          <w:szCs w:val="24"/>
        </w:rPr>
        <w:t>ναι αναγκαίος</w:t>
      </w:r>
      <w:r>
        <w:rPr>
          <w:rFonts w:eastAsia="Times New Roman" w:cs="Times New Roman"/>
          <w:szCs w:val="24"/>
        </w:rPr>
        <w:t>,</w:t>
      </w:r>
      <w:r w:rsidRPr="00A306ED">
        <w:rPr>
          <w:rFonts w:eastAsia="Times New Roman" w:cs="Times New Roman"/>
          <w:szCs w:val="24"/>
        </w:rPr>
        <w:t xml:space="preserve"> ικανός για την άμυνα της χώρας </w:t>
      </w:r>
      <w:r>
        <w:rPr>
          <w:rFonts w:eastAsia="Times New Roman" w:cs="Times New Roman"/>
          <w:szCs w:val="24"/>
        </w:rPr>
        <w:t>σ</w:t>
      </w:r>
      <w:r w:rsidRPr="00A306ED">
        <w:rPr>
          <w:rFonts w:eastAsia="Times New Roman" w:cs="Times New Roman"/>
          <w:szCs w:val="24"/>
        </w:rPr>
        <w:t>τις παρούσες δημοσιονομικές συνθήκες</w:t>
      </w:r>
      <w:r>
        <w:rPr>
          <w:rFonts w:eastAsia="Times New Roman" w:cs="Times New Roman"/>
          <w:szCs w:val="24"/>
        </w:rPr>
        <w:t>. Α</w:t>
      </w:r>
      <w:r w:rsidRPr="00A306ED">
        <w:rPr>
          <w:rFonts w:eastAsia="Times New Roman" w:cs="Times New Roman"/>
          <w:szCs w:val="24"/>
        </w:rPr>
        <w:t xml:space="preserve">πό το ποσό των ετήσιων δαπανών του προϋπολογισμού του </w:t>
      </w:r>
      <w:r>
        <w:rPr>
          <w:rFonts w:eastAsia="Times New Roman" w:cs="Times New Roman"/>
          <w:szCs w:val="24"/>
        </w:rPr>
        <w:t>Υ</w:t>
      </w:r>
      <w:r w:rsidRPr="00A306ED">
        <w:rPr>
          <w:rFonts w:eastAsia="Times New Roman" w:cs="Times New Roman"/>
          <w:szCs w:val="24"/>
        </w:rPr>
        <w:t xml:space="preserve">πουργείου τα </w:t>
      </w:r>
      <w:r>
        <w:rPr>
          <w:rFonts w:eastAsia="Times New Roman" w:cs="Times New Roman"/>
          <w:szCs w:val="24"/>
        </w:rPr>
        <w:t>2/3</w:t>
      </w:r>
      <w:r w:rsidRPr="00A306ED">
        <w:rPr>
          <w:rFonts w:eastAsia="Times New Roman" w:cs="Times New Roman"/>
          <w:szCs w:val="24"/>
        </w:rPr>
        <w:t xml:space="preserve"> πηγαίνουν στις παροχές προσω</w:t>
      </w:r>
      <w:r w:rsidRPr="00A306ED">
        <w:rPr>
          <w:rFonts w:eastAsia="Times New Roman" w:cs="Times New Roman"/>
          <w:szCs w:val="24"/>
        </w:rPr>
        <w:t>πικού</w:t>
      </w:r>
      <w:r>
        <w:rPr>
          <w:rFonts w:eastAsia="Times New Roman" w:cs="Times New Roman"/>
          <w:szCs w:val="24"/>
        </w:rPr>
        <w:t>,</w:t>
      </w:r>
      <w:r w:rsidRPr="00A306ED">
        <w:rPr>
          <w:rFonts w:eastAsia="Times New Roman" w:cs="Times New Roman"/>
          <w:szCs w:val="24"/>
        </w:rPr>
        <w:t xml:space="preserve"> δηλαδή 2 </w:t>
      </w:r>
      <w:r>
        <w:rPr>
          <w:rFonts w:eastAsia="Times New Roman" w:cs="Times New Roman"/>
          <w:szCs w:val="24"/>
        </w:rPr>
        <w:t>δισεκατομμύρια</w:t>
      </w:r>
      <w:r w:rsidRPr="00A306ED">
        <w:rPr>
          <w:rFonts w:eastAsia="Times New Roman" w:cs="Times New Roman"/>
          <w:szCs w:val="24"/>
        </w:rPr>
        <w:t xml:space="preserve"> 260 εκατομμύρια έναντι 2 </w:t>
      </w:r>
      <w:r>
        <w:rPr>
          <w:rFonts w:eastAsia="Times New Roman" w:cs="Times New Roman"/>
          <w:szCs w:val="24"/>
        </w:rPr>
        <w:t xml:space="preserve">δισεκατομμυρίων </w:t>
      </w:r>
      <w:r w:rsidRPr="00A306ED">
        <w:rPr>
          <w:rFonts w:eastAsia="Times New Roman" w:cs="Times New Roman"/>
          <w:szCs w:val="24"/>
        </w:rPr>
        <w:t xml:space="preserve">120 εκατομμυρίων το </w:t>
      </w:r>
      <w:r>
        <w:rPr>
          <w:rFonts w:eastAsia="Times New Roman" w:cs="Times New Roman"/>
          <w:szCs w:val="24"/>
        </w:rPr>
        <w:t>20</w:t>
      </w:r>
      <w:r w:rsidRPr="00A306ED">
        <w:rPr>
          <w:rFonts w:eastAsia="Times New Roman" w:cs="Times New Roman"/>
          <w:szCs w:val="24"/>
        </w:rPr>
        <w:t>18</w:t>
      </w:r>
      <w:r>
        <w:rPr>
          <w:rFonts w:eastAsia="Times New Roman" w:cs="Times New Roman"/>
          <w:szCs w:val="24"/>
        </w:rPr>
        <w:t>,</w:t>
      </w:r>
      <w:r w:rsidRPr="00A306ED">
        <w:rPr>
          <w:rFonts w:eastAsia="Times New Roman" w:cs="Times New Roman"/>
          <w:szCs w:val="24"/>
        </w:rPr>
        <w:t xml:space="preserve"> αύξηση 138 εκατομμύρια</w:t>
      </w:r>
      <w:r>
        <w:rPr>
          <w:rFonts w:eastAsia="Times New Roman" w:cs="Times New Roman"/>
          <w:szCs w:val="24"/>
        </w:rPr>
        <w:t xml:space="preserve">. Όσον </w:t>
      </w:r>
      <w:r w:rsidRPr="00A306ED">
        <w:rPr>
          <w:rFonts w:eastAsia="Times New Roman" w:cs="Times New Roman"/>
          <w:szCs w:val="24"/>
        </w:rPr>
        <w:t>αφορά τις υπόλοιπες δαπάνες</w:t>
      </w:r>
      <w:r>
        <w:rPr>
          <w:rFonts w:eastAsia="Times New Roman" w:cs="Times New Roman"/>
          <w:szCs w:val="24"/>
        </w:rPr>
        <w:t>,</w:t>
      </w:r>
      <w:r w:rsidRPr="00A306ED">
        <w:rPr>
          <w:rFonts w:eastAsia="Times New Roman" w:cs="Times New Roman"/>
          <w:szCs w:val="24"/>
        </w:rPr>
        <w:t xml:space="preserve"> αυτές ανέρχονται σε 1 </w:t>
      </w:r>
      <w:r>
        <w:rPr>
          <w:rFonts w:eastAsia="Times New Roman" w:cs="Times New Roman"/>
          <w:szCs w:val="24"/>
        </w:rPr>
        <w:t>δισεκατομμύριο</w:t>
      </w:r>
      <w:r w:rsidRPr="00A306ED">
        <w:rPr>
          <w:rFonts w:eastAsia="Times New Roman" w:cs="Times New Roman"/>
          <w:szCs w:val="24"/>
        </w:rPr>
        <w:t xml:space="preserve"> 31 εκατομμύρια</w:t>
      </w:r>
      <w:r>
        <w:rPr>
          <w:rFonts w:eastAsia="Times New Roman" w:cs="Times New Roman"/>
          <w:szCs w:val="24"/>
        </w:rPr>
        <w:t xml:space="preserve"> έναντι 991 εκατομμυρίων</w:t>
      </w:r>
      <w:r w:rsidRPr="00A306ED">
        <w:rPr>
          <w:rFonts w:eastAsia="Times New Roman" w:cs="Times New Roman"/>
          <w:szCs w:val="24"/>
        </w:rPr>
        <w:t xml:space="preserve"> ευρώ το </w:t>
      </w:r>
      <w:r>
        <w:rPr>
          <w:rFonts w:eastAsia="Times New Roman" w:cs="Times New Roman"/>
          <w:szCs w:val="24"/>
        </w:rPr>
        <w:t>20</w:t>
      </w:r>
      <w:r w:rsidRPr="00A306ED">
        <w:rPr>
          <w:rFonts w:eastAsia="Times New Roman" w:cs="Times New Roman"/>
          <w:szCs w:val="24"/>
        </w:rPr>
        <w:t>18</w:t>
      </w:r>
      <w:r>
        <w:rPr>
          <w:rFonts w:eastAsia="Times New Roman" w:cs="Times New Roman"/>
          <w:szCs w:val="24"/>
        </w:rPr>
        <w:t>. Ε</w:t>
      </w:r>
      <w:r w:rsidRPr="00A306ED">
        <w:rPr>
          <w:rFonts w:eastAsia="Times New Roman" w:cs="Times New Roman"/>
          <w:szCs w:val="24"/>
        </w:rPr>
        <w:t xml:space="preserve">δώ είναι </w:t>
      </w:r>
      <w:r w:rsidRPr="00A306ED">
        <w:rPr>
          <w:rFonts w:eastAsia="Times New Roman" w:cs="Times New Roman"/>
          <w:szCs w:val="24"/>
        </w:rPr>
        <w:t xml:space="preserve">οι λειτουργικές δαπάνες και </w:t>
      </w:r>
      <w:r>
        <w:rPr>
          <w:rFonts w:eastAsia="Times New Roman" w:cs="Times New Roman"/>
          <w:szCs w:val="24"/>
        </w:rPr>
        <w:t xml:space="preserve">οι </w:t>
      </w:r>
      <w:r w:rsidRPr="00A306ED">
        <w:rPr>
          <w:rFonts w:eastAsia="Times New Roman" w:cs="Times New Roman"/>
          <w:szCs w:val="24"/>
        </w:rPr>
        <w:t>δαπάνες για τους εξοπλισμούς</w:t>
      </w:r>
      <w:r>
        <w:rPr>
          <w:rFonts w:eastAsia="Times New Roman" w:cs="Times New Roman"/>
          <w:szCs w:val="24"/>
        </w:rPr>
        <w:t>.</w:t>
      </w:r>
    </w:p>
    <w:p w14:paraId="3739519E"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Ο</w:t>
      </w:r>
      <w:r w:rsidRPr="00A306ED">
        <w:rPr>
          <w:rFonts w:eastAsia="Times New Roman" w:cs="Times New Roman"/>
          <w:szCs w:val="24"/>
        </w:rPr>
        <w:t xml:space="preserve">λοκληρώνοντας θέλω να επισημάνω ότι είναι διαρκής η προσπάθειά μας για </w:t>
      </w:r>
      <w:r>
        <w:rPr>
          <w:rFonts w:eastAsia="Times New Roman" w:cs="Times New Roman"/>
          <w:szCs w:val="24"/>
        </w:rPr>
        <w:t>την ενίσχυση και εμπέδωση της διακλαδ</w:t>
      </w:r>
      <w:r w:rsidRPr="00A306ED">
        <w:rPr>
          <w:rFonts w:eastAsia="Times New Roman" w:cs="Times New Roman"/>
          <w:szCs w:val="24"/>
        </w:rPr>
        <w:t>ικότητας</w:t>
      </w:r>
      <w:r>
        <w:rPr>
          <w:rFonts w:eastAsia="Times New Roman" w:cs="Times New Roman"/>
          <w:szCs w:val="24"/>
        </w:rPr>
        <w:t>,</w:t>
      </w:r>
      <w:r w:rsidRPr="00A306ED">
        <w:rPr>
          <w:rFonts w:eastAsia="Times New Roman" w:cs="Times New Roman"/>
          <w:szCs w:val="24"/>
        </w:rPr>
        <w:t xml:space="preserve"> τη μέριμνα προσωπικού</w:t>
      </w:r>
      <w:r>
        <w:rPr>
          <w:rFonts w:eastAsia="Times New Roman" w:cs="Times New Roman"/>
          <w:szCs w:val="24"/>
        </w:rPr>
        <w:t>,</w:t>
      </w:r>
      <w:r w:rsidRPr="00A306ED">
        <w:rPr>
          <w:rFonts w:eastAsia="Times New Roman" w:cs="Times New Roman"/>
          <w:szCs w:val="24"/>
        </w:rPr>
        <w:t xml:space="preserve"> τη διαθεσιμότητα</w:t>
      </w:r>
      <w:r>
        <w:rPr>
          <w:rFonts w:eastAsia="Times New Roman" w:cs="Times New Roman"/>
          <w:szCs w:val="24"/>
        </w:rPr>
        <w:t xml:space="preserve">, </w:t>
      </w:r>
      <w:r w:rsidRPr="00A306ED">
        <w:rPr>
          <w:rFonts w:eastAsia="Times New Roman" w:cs="Times New Roman"/>
          <w:szCs w:val="24"/>
        </w:rPr>
        <w:t>τη συντήρηση</w:t>
      </w:r>
      <w:r>
        <w:rPr>
          <w:rFonts w:eastAsia="Times New Roman" w:cs="Times New Roman"/>
          <w:szCs w:val="24"/>
        </w:rPr>
        <w:t>,</w:t>
      </w:r>
      <w:r w:rsidRPr="00A306ED">
        <w:rPr>
          <w:rFonts w:eastAsia="Times New Roman" w:cs="Times New Roman"/>
          <w:szCs w:val="24"/>
        </w:rPr>
        <w:t xml:space="preserve"> την αναβάθμιση και το</w:t>
      </w:r>
      <w:r w:rsidRPr="00A306ED">
        <w:rPr>
          <w:rFonts w:eastAsia="Times New Roman" w:cs="Times New Roman"/>
          <w:szCs w:val="24"/>
        </w:rPr>
        <w:t>ν εκσυγχρονισμό των μέσων των Ενόπλων Δυνάμεων</w:t>
      </w:r>
      <w:r>
        <w:rPr>
          <w:rFonts w:eastAsia="Times New Roman" w:cs="Times New Roman"/>
          <w:szCs w:val="24"/>
        </w:rPr>
        <w:t>. Τ</w:t>
      </w:r>
      <w:r w:rsidRPr="00A306ED">
        <w:rPr>
          <w:rFonts w:eastAsia="Times New Roman" w:cs="Times New Roman"/>
          <w:szCs w:val="24"/>
        </w:rPr>
        <w:t xml:space="preserve">ο </w:t>
      </w:r>
      <w:r>
        <w:rPr>
          <w:rFonts w:eastAsia="Times New Roman" w:cs="Times New Roman"/>
          <w:szCs w:val="24"/>
        </w:rPr>
        <w:t>20</w:t>
      </w:r>
      <w:r w:rsidRPr="00A306ED">
        <w:rPr>
          <w:rFonts w:eastAsia="Times New Roman" w:cs="Times New Roman"/>
          <w:szCs w:val="24"/>
        </w:rPr>
        <w:t xml:space="preserve">18 </w:t>
      </w:r>
      <w:r>
        <w:rPr>
          <w:rFonts w:eastAsia="Times New Roman" w:cs="Times New Roman"/>
          <w:szCs w:val="24"/>
        </w:rPr>
        <w:t xml:space="preserve">έγιναν </w:t>
      </w:r>
      <w:r w:rsidRPr="00A306ED">
        <w:rPr>
          <w:rFonts w:eastAsia="Times New Roman" w:cs="Times New Roman"/>
          <w:szCs w:val="24"/>
        </w:rPr>
        <w:t>πολύ σημαντικά βήματα σε αυτή την κατεύθυνση</w:t>
      </w:r>
      <w:r>
        <w:rPr>
          <w:rFonts w:eastAsia="Times New Roman" w:cs="Times New Roman"/>
          <w:szCs w:val="24"/>
        </w:rPr>
        <w:t>. Δ</w:t>
      </w:r>
      <w:r w:rsidRPr="00A306ED">
        <w:rPr>
          <w:rFonts w:eastAsia="Times New Roman" w:cs="Times New Roman"/>
          <w:szCs w:val="24"/>
        </w:rPr>
        <w:t xml:space="preserve">ιαβεβαιώνουμε τον ελληνικό λαό ότι </w:t>
      </w:r>
      <w:r>
        <w:rPr>
          <w:rFonts w:eastAsia="Times New Roman" w:cs="Times New Roman"/>
          <w:szCs w:val="24"/>
        </w:rPr>
        <w:t>οι</w:t>
      </w:r>
      <w:r w:rsidRPr="00A306ED">
        <w:rPr>
          <w:rFonts w:eastAsia="Times New Roman" w:cs="Times New Roman"/>
          <w:szCs w:val="24"/>
        </w:rPr>
        <w:t xml:space="preserve"> δα</w:t>
      </w:r>
      <w:r>
        <w:rPr>
          <w:rFonts w:eastAsia="Times New Roman" w:cs="Times New Roman"/>
          <w:szCs w:val="24"/>
        </w:rPr>
        <w:t>πά</w:t>
      </w:r>
      <w:r w:rsidRPr="00A306ED">
        <w:rPr>
          <w:rFonts w:eastAsia="Times New Roman" w:cs="Times New Roman"/>
          <w:szCs w:val="24"/>
        </w:rPr>
        <w:t xml:space="preserve">νες για την </w:t>
      </w:r>
      <w:r>
        <w:rPr>
          <w:rFonts w:eastAsia="Times New Roman" w:cs="Times New Roman"/>
          <w:szCs w:val="24"/>
        </w:rPr>
        <w:t>εθνική ά</w:t>
      </w:r>
      <w:r w:rsidRPr="00A306ED">
        <w:rPr>
          <w:rFonts w:eastAsia="Times New Roman" w:cs="Times New Roman"/>
          <w:szCs w:val="24"/>
        </w:rPr>
        <w:t>μυνα</w:t>
      </w:r>
      <w:r>
        <w:rPr>
          <w:rFonts w:eastAsia="Times New Roman" w:cs="Times New Roman"/>
          <w:szCs w:val="24"/>
        </w:rPr>
        <w:t>,</w:t>
      </w:r>
      <w:r w:rsidRPr="00A306ED">
        <w:rPr>
          <w:rFonts w:eastAsia="Times New Roman" w:cs="Times New Roman"/>
          <w:szCs w:val="24"/>
        </w:rPr>
        <w:t xml:space="preserve"> που είναι ο ιδρώτας του</w:t>
      </w:r>
      <w:r>
        <w:rPr>
          <w:rFonts w:eastAsia="Times New Roman" w:cs="Times New Roman"/>
          <w:szCs w:val="24"/>
        </w:rPr>
        <w:t>,</w:t>
      </w:r>
      <w:r w:rsidRPr="00A306ED">
        <w:rPr>
          <w:rFonts w:eastAsia="Times New Roman" w:cs="Times New Roman"/>
          <w:szCs w:val="24"/>
        </w:rPr>
        <w:t xml:space="preserve"> πιάνουν τόπο</w:t>
      </w:r>
      <w:r>
        <w:rPr>
          <w:rFonts w:eastAsia="Times New Roman" w:cs="Times New Roman"/>
          <w:szCs w:val="24"/>
        </w:rPr>
        <w:t xml:space="preserve">. Ο </w:t>
      </w:r>
      <w:r w:rsidRPr="00A306ED">
        <w:rPr>
          <w:rFonts w:eastAsia="Times New Roman" w:cs="Times New Roman"/>
          <w:szCs w:val="24"/>
        </w:rPr>
        <w:t xml:space="preserve">χώρος του </w:t>
      </w:r>
      <w:r>
        <w:rPr>
          <w:rFonts w:eastAsia="Times New Roman" w:cs="Times New Roman"/>
          <w:szCs w:val="24"/>
        </w:rPr>
        <w:t>Υ</w:t>
      </w:r>
      <w:r w:rsidRPr="00A306ED">
        <w:rPr>
          <w:rFonts w:eastAsia="Times New Roman" w:cs="Times New Roman"/>
          <w:szCs w:val="24"/>
        </w:rPr>
        <w:t xml:space="preserve">πουργείου </w:t>
      </w:r>
      <w:r>
        <w:rPr>
          <w:rFonts w:eastAsia="Times New Roman" w:cs="Times New Roman"/>
          <w:szCs w:val="24"/>
        </w:rPr>
        <w:t>Ε</w:t>
      </w:r>
      <w:r w:rsidRPr="00A306ED">
        <w:rPr>
          <w:rFonts w:eastAsia="Times New Roman" w:cs="Times New Roman"/>
          <w:szCs w:val="24"/>
        </w:rPr>
        <w:t xml:space="preserve">θνικής </w:t>
      </w:r>
      <w:r>
        <w:rPr>
          <w:rFonts w:eastAsia="Times New Roman" w:cs="Times New Roman"/>
          <w:szCs w:val="24"/>
        </w:rPr>
        <w:t>Ά</w:t>
      </w:r>
      <w:r w:rsidRPr="00A306ED">
        <w:rPr>
          <w:rFonts w:eastAsia="Times New Roman" w:cs="Times New Roman"/>
          <w:szCs w:val="24"/>
        </w:rPr>
        <w:t xml:space="preserve">μυνας δεν είναι πλέον το πεδίο για το μεγάλο </w:t>
      </w:r>
      <w:r>
        <w:rPr>
          <w:rFonts w:eastAsia="Times New Roman" w:cs="Times New Roman"/>
          <w:szCs w:val="24"/>
        </w:rPr>
        <w:t>«</w:t>
      </w:r>
      <w:r w:rsidRPr="00A306ED">
        <w:rPr>
          <w:rFonts w:eastAsia="Times New Roman" w:cs="Times New Roman"/>
          <w:szCs w:val="24"/>
        </w:rPr>
        <w:t>πάρτι</w:t>
      </w:r>
      <w:r>
        <w:rPr>
          <w:rFonts w:eastAsia="Times New Roman" w:cs="Times New Roman"/>
          <w:szCs w:val="24"/>
        </w:rPr>
        <w:t>» που γινόταν σ</w:t>
      </w:r>
      <w:r w:rsidRPr="00A306ED">
        <w:rPr>
          <w:rFonts w:eastAsia="Times New Roman" w:cs="Times New Roman"/>
          <w:szCs w:val="24"/>
        </w:rPr>
        <w:t>υστηματικά τις προηγούμενες περιόδους</w:t>
      </w:r>
      <w:r>
        <w:rPr>
          <w:rFonts w:eastAsia="Times New Roman" w:cs="Times New Roman"/>
          <w:szCs w:val="24"/>
        </w:rPr>
        <w:t xml:space="preserve">. </w:t>
      </w:r>
      <w:r>
        <w:rPr>
          <w:rFonts w:eastAsia="Times New Roman" w:cs="Times New Roman"/>
          <w:szCs w:val="24"/>
        </w:rPr>
        <w:t>«Σ</w:t>
      </w:r>
      <w:r w:rsidRPr="00727E63">
        <w:rPr>
          <w:rFonts w:eastAsia="Times New Roman" w:cs="Times New Roman"/>
          <w:szCs w:val="24"/>
        </w:rPr>
        <w:t>αμπάνια</w:t>
      </w:r>
      <w:r>
        <w:rPr>
          <w:rFonts w:eastAsia="Times New Roman" w:cs="Times New Roman"/>
          <w:szCs w:val="24"/>
        </w:rPr>
        <w:t>, χαβιάρι και Βελουχιώτη Άρη», ο κ.</w:t>
      </w:r>
      <w:r w:rsidRPr="00727E63">
        <w:rPr>
          <w:rFonts w:eastAsia="Times New Roman" w:cs="Times New Roman"/>
          <w:szCs w:val="24"/>
        </w:rPr>
        <w:t xml:space="preserve"> Σαμαράς</w:t>
      </w:r>
      <w:r>
        <w:rPr>
          <w:rFonts w:eastAsia="Times New Roman" w:cs="Times New Roman"/>
          <w:szCs w:val="24"/>
        </w:rPr>
        <w:t>.</w:t>
      </w:r>
      <w:r w:rsidRPr="00727E63">
        <w:rPr>
          <w:rFonts w:eastAsia="Times New Roman" w:cs="Times New Roman"/>
          <w:szCs w:val="24"/>
        </w:rPr>
        <w:t xml:space="preserve"> Αν νομίζετε</w:t>
      </w:r>
      <w:r>
        <w:rPr>
          <w:rFonts w:eastAsia="Times New Roman" w:cs="Times New Roman"/>
          <w:szCs w:val="24"/>
        </w:rPr>
        <w:t xml:space="preserve">, κύριοι συνάδελφοι, </w:t>
      </w:r>
      <w:r w:rsidRPr="002B5B2E">
        <w:rPr>
          <w:rFonts w:eastAsia="Times New Roman"/>
          <w:bCs/>
          <w:shd w:val="clear" w:color="auto" w:fill="FFFFFF"/>
        </w:rPr>
        <w:t>ότι</w:t>
      </w:r>
      <w:r>
        <w:rPr>
          <w:rFonts w:eastAsia="Times New Roman" w:cs="Times New Roman"/>
          <w:szCs w:val="24"/>
        </w:rPr>
        <w:t xml:space="preserve"> με την υιοθέτηση</w:t>
      </w:r>
      <w:r w:rsidRPr="00727E63">
        <w:rPr>
          <w:rFonts w:eastAsia="Times New Roman" w:cs="Times New Roman"/>
          <w:szCs w:val="24"/>
        </w:rPr>
        <w:t xml:space="preserve"> περι</w:t>
      </w:r>
      <w:r>
        <w:rPr>
          <w:rFonts w:eastAsia="Times New Roman" w:cs="Times New Roman"/>
          <w:szCs w:val="24"/>
        </w:rPr>
        <w:t>θωριακών</w:t>
      </w:r>
      <w:r w:rsidRPr="00727E63">
        <w:rPr>
          <w:rFonts w:eastAsia="Times New Roman" w:cs="Times New Roman"/>
          <w:szCs w:val="24"/>
        </w:rPr>
        <w:t xml:space="preserve"> εντύπων</w:t>
      </w:r>
      <w:r>
        <w:rPr>
          <w:rFonts w:eastAsia="Times New Roman" w:cs="Times New Roman"/>
          <w:szCs w:val="24"/>
        </w:rPr>
        <w:t>,</w:t>
      </w:r>
      <w:r w:rsidRPr="00727E63">
        <w:rPr>
          <w:rFonts w:eastAsia="Times New Roman" w:cs="Times New Roman"/>
          <w:szCs w:val="24"/>
        </w:rPr>
        <w:t xml:space="preserve"> ακροδεξιών ιστοσελίδων</w:t>
      </w:r>
      <w:r w:rsidRPr="00727E63">
        <w:rPr>
          <w:rFonts w:eastAsia="Times New Roman" w:cs="Times New Roman"/>
          <w:szCs w:val="24"/>
        </w:rPr>
        <w:t xml:space="preserve"> μπορείτε να ξεπλύνετε </w:t>
      </w:r>
      <w:r>
        <w:rPr>
          <w:rFonts w:eastAsia="Times New Roman" w:cs="Times New Roman"/>
          <w:szCs w:val="24"/>
        </w:rPr>
        <w:t xml:space="preserve">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 xml:space="preserve">το </w:t>
      </w:r>
      <w:r w:rsidRPr="006D5B5F">
        <w:rPr>
          <w:rFonts w:eastAsia="Times New Roman" w:cs="Times New Roman"/>
          <w:szCs w:val="24"/>
        </w:rPr>
        <w:t>ΚΕΕΛΠΝΟ,</w:t>
      </w:r>
      <w:r>
        <w:rPr>
          <w:rFonts w:eastAsia="Times New Roman" w:cs="Times New Roman"/>
          <w:szCs w:val="24"/>
        </w:rPr>
        <w:t xml:space="preserve"> </w:t>
      </w:r>
      <w:r w:rsidRPr="00727E63">
        <w:rPr>
          <w:rFonts w:eastAsia="Times New Roman" w:cs="Times New Roman"/>
          <w:szCs w:val="24"/>
        </w:rPr>
        <w:t>τις μίζες των εξοπλισμών</w:t>
      </w:r>
      <w:r>
        <w:rPr>
          <w:rFonts w:eastAsia="Times New Roman" w:cs="Times New Roman"/>
          <w:szCs w:val="24"/>
        </w:rPr>
        <w:t>,</w:t>
      </w:r>
      <w:r w:rsidRPr="00727E63">
        <w:rPr>
          <w:rFonts w:eastAsia="Times New Roman" w:cs="Times New Roman"/>
          <w:szCs w:val="24"/>
        </w:rPr>
        <w:t xml:space="preserve"> τ</w:t>
      </w:r>
      <w:r>
        <w:rPr>
          <w:rFonts w:eastAsia="Times New Roman" w:cs="Times New Roman"/>
          <w:szCs w:val="24"/>
        </w:rPr>
        <w:t>ι</w:t>
      </w:r>
      <w:r w:rsidRPr="00727E63">
        <w:rPr>
          <w:rFonts w:eastAsia="Times New Roman" w:cs="Times New Roman"/>
          <w:szCs w:val="24"/>
        </w:rPr>
        <w:t>ς χρηματοδ</w:t>
      </w:r>
      <w:r>
        <w:rPr>
          <w:rFonts w:eastAsia="Times New Roman" w:cs="Times New Roman"/>
          <w:szCs w:val="24"/>
        </w:rPr>
        <w:t>οτήσεις</w:t>
      </w:r>
      <w:r w:rsidRPr="00727E63">
        <w:rPr>
          <w:rFonts w:eastAsia="Times New Roman" w:cs="Times New Roman"/>
          <w:szCs w:val="24"/>
        </w:rPr>
        <w:t xml:space="preserve"> του κόμματός </w:t>
      </w:r>
      <w:r>
        <w:rPr>
          <w:rFonts w:eastAsia="Times New Roman" w:cs="Times New Roman"/>
          <w:szCs w:val="24"/>
        </w:rPr>
        <w:t>σας,</w:t>
      </w:r>
      <w:r w:rsidRPr="00727E63">
        <w:rPr>
          <w:rFonts w:eastAsia="Times New Roman" w:cs="Times New Roman"/>
          <w:szCs w:val="24"/>
        </w:rPr>
        <w:t xml:space="preserve"> πλανάστε πλάνην οικτρά</w:t>
      </w:r>
      <w:r>
        <w:rPr>
          <w:rFonts w:eastAsia="Times New Roman" w:cs="Times New Roman"/>
          <w:szCs w:val="24"/>
        </w:rPr>
        <w:t xml:space="preserve">ν.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επικρατήσει -</w:t>
      </w:r>
      <w:r w:rsidRPr="00F331DF">
        <w:rPr>
          <w:rFonts w:eastAsia="Times New Roman"/>
          <w:bCs/>
        </w:rPr>
        <w:t>και</w:t>
      </w:r>
      <w:r>
        <w:rPr>
          <w:rFonts w:eastAsia="Times New Roman" w:cs="Times New Roman"/>
          <w:szCs w:val="24"/>
        </w:rPr>
        <w:t xml:space="preserve"> αυτό </w:t>
      </w:r>
      <w:r w:rsidRPr="00022913">
        <w:rPr>
          <w:rFonts w:eastAsia="Times New Roman"/>
          <w:bCs/>
          <w:shd w:val="clear" w:color="auto" w:fill="FFFFFF"/>
        </w:rPr>
        <w:t>θα</w:t>
      </w:r>
      <w:r>
        <w:rPr>
          <w:rFonts w:eastAsia="Times New Roman" w:cs="Times New Roman"/>
          <w:szCs w:val="24"/>
        </w:rPr>
        <w:t xml:space="preserve"> το κάνει ο ελληνικός λαός- η λήθη </w:t>
      </w:r>
      <w:r w:rsidRPr="00727E63">
        <w:rPr>
          <w:rFonts w:eastAsia="Times New Roman" w:cs="Times New Roman"/>
          <w:szCs w:val="24"/>
        </w:rPr>
        <w:t>απέναντι στη μνήμη</w:t>
      </w:r>
      <w:r>
        <w:rPr>
          <w:rFonts w:eastAsia="Times New Roman" w:cs="Times New Roman"/>
          <w:szCs w:val="24"/>
        </w:rPr>
        <w:t xml:space="preserve">. </w:t>
      </w:r>
    </w:p>
    <w:p w14:paraId="3739519F" w14:textId="77777777" w:rsidR="00B27939" w:rsidRDefault="00D93F4B">
      <w:pPr>
        <w:spacing w:after="0" w:line="600" w:lineRule="auto"/>
        <w:ind w:firstLine="709"/>
        <w:jc w:val="both"/>
        <w:rPr>
          <w:rFonts w:eastAsia="Times New Roman" w:cs="Times New Roman"/>
          <w:szCs w:val="24"/>
        </w:rPr>
      </w:pPr>
      <w:r w:rsidRPr="00727E63">
        <w:rPr>
          <w:rFonts w:eastAsia="Times New Roman"/>
          <w:szCs w:val="24"/>
        </w:rPr>
        <w:t>Κυρίες και κύριοι Βουλευτές</w:t>
      </w:r>
      <w:r>
        <w:rPr>
          <w:rFonts w:eastAsia="Times New Roman"/>
          <w:szCs w:val="24"/>
        </w:rPr>
        <w:t xml:space="preserve">, </w:t>
      </w:r>
      <w:r w:rsidRPr="00727E63">
        <w:rPr>
          <w:rFonts w:eastAsia="Times New Roman"/>
          <w:bCs/>
        </w:rPr>
        <w:t>ε</w:t>
      </w:r>
      <w:r>
        <w:rPr>
          <w:rFonts w:eastAsia="Times New Roman"/>
          <w:bCs/>
        </w:rPr>
        <w:t xml:space="preserve">γώ σας καλώ </w:t>
      </w:r>
      <w:r w:rsidRPr="00727E63">
        <w:rPr>
          <w:rFonts w:eastAsia="Times New Roman"/>
          <w:bCs/>
          <w:shd w:val="clear" w:color="auto" w:fill="FFFFFF"/>
        </w:rPr>
        <w:t>να</w:t>
      </w:r>
      <w:r>
        <w:rPr>
          <w:rFonts w:eastAsia="Times New Roman"/>
          <w:bCs/>
        </w:rPr>
        <w:t xml:space="preserve"> υπερψηφίσετε </w:t>
      </w:r>
      <w:r w:rsidRPr="00727E63">
        <w:rPr>
          <w:rFonts w:eastAsia="Times New Roman" w:cs="Times New Roman"/>
          <w:szCs w:val="24"/>
        </w:rPr>
        <w:t xml:space="preserve">τον προϋπολογισμό του Υπουργείου Εθνικής Άμυνας για το </w:t>
      </w:r>
      <w:r>
        <w:rPr>
          <w:rFonts w:eastAsia="Times New Roman" w:cs="Times New Roman"/>
          <w:szCs w:val="24"/>
        </w:rPr>
        <w:t>20</w:t>
      </w:r>
      <w:r w:rsidRPr="00727E63">
        <w:rPr>
          <w:rFonts w:eastAsia="Times New Roman" w:cs="Times New Roman"/>
          <w:szCs w:val="24"/>
        </w:rPr>
        <w:t>19</w:t>
      </w:r>
      <w:r>
        <w:rPr>
          <w:rFonts w:eastAsia="Times New Roman" w:cs="Times New Roman"/>
          <w:szCs w:val="24"/>
        </w:rPr>
        <w:t>, εκτός των άλλω</w:t>
      </w:r>
      <w:r w:rsidRPr="00727E63">
        <w:rPr>
          <w:rFonts w:eastAsia="Times New Roman" w:cs="Times New Roman"/>
          <w:szCs w:val="24"/>
        </w:rPr>
        <w:t>ν και σαν μία επιβράβευση της προσπάθειας που γίνεται σε αυτό το</w:t>
      </w:r>
      <w:r>
        <w:rPr>
          <w:rFonts w:eastAsia="Times New Roman" w:cs="Times New Roman"/>
          <w:szCs w:val="24"/>
        </w:rPr>
        <w:t>ν</w:t>
      </w:r>
      <w:r w:rsidRPr="00727E63">
        <w:rPr>
          <w:rFonts w:eastAsia="Times New Roman" w:cs="Times New Roman"/>
          <w:szCs w:val="24"/>
        </w:rPr>
        <w:t xml:space="preserve"> χώρο από το σύνολο του </w:t>
      </w:r>
      <w:r>
        <w:rPr>
          <w:rFonts w:eastAsia="Times New Roman" w:cs="Times New Roman"/>
          <w:szCs w:val="24"/>
        </w:rPr>
        <w:t>υπηρετούντος</w:t>
      </w:r>
      <w:r w:rsidRPr="00727E63">
        <w:rPr>
          <w:rFonts w:eastAsia="Times New Roman" w:cs="Times New Roman"/>
          <w:szCs w:val="24"/>
        </w:rPr>
        <w:t xml:space="preserve"> προσωπικού</w:t>
      </w:r>
      <w:r>
        <w:rPr>
          <w:rFonts w:eastAsia="Times New Roman" w:cs="Times New Roman"/>
          <w:szCs w:val="24"/>
        </w:rPr>
        <w:t>,</w:t>
      </w:r>
      <w:r w:rsidRPr="00727E63">
        <w:rPr>
          <w:rFonts w:eastAsia="Times New Roman" w:cs="Times New Roman"/>
          <w:szCs w:val="24"/>
        </w:rPr>
        <w:t xml:space="preserve"> το οποίο στήριξε όλη αυτή τη μεγάλη προ</w:t>
      </w:r>
      <w:r w:rsidRPr="00727E63">
        <w:rPr>
          <w:rFonts w:eastAsia="Times New Roman" w:cs="Times New Roman"/>
          <w:szCs w:val="24"/>
        </w:rPr>
        <w:t xml:space="preserve">σπάθεια που έκανε η ίδια </w:t>
      </w:r>
      <w:r>
        <w:rPr>
          <w:rFonts w:eastAsia="Times New Roman" w:cs="Times New Roman"/>
          <w:szCs w:val="24"/>
        </w:rPr>
        <w:t>η ε</w:t>
      </w:r>
      <w:r w:rsidRPr="00727E63">
        <w:rPr>
          <w:rFonts w:eastAsia="Times New Roman" w:cs="Times New Roman"/>
          <w:szCs w:val="24"/>
        </w:rPr>
        <w:t>λληνική κοινωνία</w:t>
      </w:r>
      <w:r>
        <w:rPr>
          <w:rFonts w:eastAsia="Times New Roman" w:cs="Times New Roman"/>
          <w:szCs w:val="24"/>
        </w:rPr>
        <w:t>. Σ</w:t>
      </w:r>
      <w:r w:rsidRPr="00727E63">
        <w:rPr>
          <w:rFonts w:eastAsia="Times New Roman" w:cs="Times New Roman"/>
          <w:szCs w:val="24"/>
        </w:rPr>
        <w:t xml:space="preserve">τήριξε την </w:t>
      </w:r>
      <w:r>
        <w:rPr>
          <w:rFonts w:eastAsia="Times New Roman" w:cs="Times New Roman"/>
          <w:szCs w:val="24"/>
        </w:rPr>
        <w:t>ε</w:t>
      </w:r>
      <w:r w:rsidRPr="00727E63">
        <w:rPr>
          <w:rFonts w:eastAsia="Times New Roman" w:cs="Times New Roman"/>
          <w:szCs w:val="24"/>
        </w:rPr>
        <w:t xml:space="preserve">λληνική κοινωνία </w:t>
      </w:r>
      <w:r w:rsidRPr="00F331DF">
        <w:rPr>
          <w:rFonts w:eastAsia="Times New Roman"/>
          <w:bCs/>
        </w:rPr>
        <w:t>και</w:t>
      </w:r>
      <w:r>
        <w:rPr>
          <w:rFonts w:eastAsia="Times New Roman" w:cs="Times New Roman"/>
          <w:szCs w:val="24"/>
        </w:rPr>
        <w:t xml:space="preserve"> </w:t>
      </w:r>
      <w:r w:rsidRPr="00727E63">
        <w:rPr>
          <w:rFonts w:eastAsia="Times New Roman" w:cs="Times New Roman"/>
          <w:szCs w:val="24"/>
        </w:rPr>
        <w:t xml:space="preserve">είναι προς τιμή των </w:t>
      </w:r>
      <w:r>
        <w:rPr>
          <w:rFonts w:eastAsia="Times New Roman" w:cs="Times New Roman"/>
          <w:szCs w:val="24"/>
        </w:rPr>
        <w:t>Ενόπλων Δυνάμεων!</w:t>
      </w:r>
    </w:p>
    <w:p w14:paraId="373951A0"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Σας</w:t>
      </w:r>
      <w:r w:rsidRPr="00727E63">
        <w:rPr>
          <w:rFonts w:eastAsia="Times New Roman" w:cs="Times New Roman"/>
          <w:szCs w:val="24"/>
        </w:rPr>
        <w:t xml:space="preserve"> ευχαριστώ πολύ</w:t>
      </w:r>
      <w:r>
        <w:rPr>
          <w:rFonts w:eastAsia="Times New Roman" w:cs="Times New Roman"/>
          <w:szCs w:val="24"/>
        </w:rPr>
        <w:t>.</w:t>
      </w:r>
    </w:p>
    <w:p w14:paraId="373951A1" w14:textId="77777777" w:rsidR="00B27939" w:rsidRDefault="00D93F4B">
      <w:pPr>
        <w:spacing w:after="0"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14:paraId="373951A2" w14:textId="77777777" w:rsidR="00B27939" w:rsidRDefault="00D93F4B">
      <w:pPr>
        <w:spacing w:after="0" w:line="600" w:lineRule="auto"/>
        <w:ind w:firstLine="709"/>
        <w:jc w:val="both"/>
        <w:rPr>
          <w:rFonts w:eastAsia="Times New Roman"/>
          <w:bCs/>
          <w:shd w:val="clear" w:color="auto" w:fill="FFFFFF"/>
        </w:rPr>
      </w:pPr>
      <w:r w:rsidRPr="00727E63">
        <w:rPr>
          <w:rFonts w:eastAsia="Times New Roman"/>
          <w:b/>
          <w:bCs/>
          <w:shd w:val="clear" w:color="auto" w:fill="FFFFFF"/>
        </w:rPr>
        <w:t>ΠΡΟΕΔΡΕ</w:t>
      </w:r>
      <w:r>
        <w:rPr>
          <w:rFonts w:eastAsia="Times New Roman"/>
          <w:b/>
          <w:bCs/>
          <w:shd w:val="clear" w:color="auto" w:fill="FFFFFF"/>
        </w:rPr>
        <w:t>Υ</w:t>
      </w:r>
      <w:r w:rsidRPr="00727E63">
        <w:rPr>
          <w:rFonts w:eastAsia="Times New Roman"/>
          <w:b/>
          <w:bCs/>
          <w:shd w:val="clear" w:color="auto" w:fill="FFFFFF"/>
        </w:rPr>
        <w:t>ΩΝ (Μάριος Γεωργιάδης):</w:t>
      </w:r>
      <w:r>
        <w:rPr>
          <w:rFonts w:eastAsia="Times New Roman"/>
          <w:b/>
          <w:bCs/>
          <w:shd w:val="clear" w:color="auto" w:fill="FFFFFF"/>
        </w:rPr>
        <w:t xml:space="preserve"> </w:t>
      </w:r>
      <w:r>
        <w:rPr>
          <w:rFonts w:eastAsia="Times New Roman"/>
          <w:bCs/>
          <w:shd w:val="clear" w:color="auto" w:fill="FFFFFF"/>
        </w:rPr>
        <w:t>Ευχαριστούμε τον κύριο Υπουργό.</w:t>
      </w:r>
    </w:p>
    <w:p w14:paraId="373951A3" w14:textId="77777777" w:rsidR="00B27939" w:rsidRDefault="00D93F4B">
      <w:pPr>
        <w:spacing w:after="0" w:line="600" w:lineRule="auto"/>
        <w:ind w:firstLine="709"/>
        <w:jc w:val="both"/>
        <w:rPr>
          <w:rFonts w:eastAsia="Times New Roman" w:cs="Times New Roman"/>
          <w:szCs w:val="24"/>
        </w:rPr>
      </w:pPr>
      <w:r>
        <w:rPr>
          <w:rFonts w:eastAsia="Times New Roman"/>
          <w:bCs/>
          <w:shd w:val="clear" w:color="auto" w:fill="FFFFFF"/>
        </w:rPr>
        <w:t xml:space="preserve">Τον λόγο </w:t>
      </w:r>
      <w:r w:rsidRPr="00727E63">
        <w:rPr>
          <w:rFonts w:eastAsia="Times New Roman"/>
          <w:bCs/>
          <w:shd w:val="clear" w:color="auto" w:fill="FFFFFF"/>
        </w:rPr>
        <w:t>έχει</w:t>
      </w:r>
      <w:r>
        <w:rPr>
          <w:rFonts w:eastAsia="Times New Roman"/>
          <w:bCs/>
          <w:shd w:val="clear" w:color="auto" w:fill="FFFFFF"/>
        </w:rPr>
        <w:t xml:space="preserve"> ο </w:t>
      </w:r>
      <w:r w:rsidRPr="00727E63">
        <w:rPr>
          <w:rFonts w:eastAsia="Times New Roman" w:cs="Times New Roman"/>
          <w:szCs w:val="24"/>
        </w:rPr>
        <w:t>κ</w:t>
      </w:r>
      <w:r>
        <w:rPr>
          <w:rFonts w:eastAsia="Times New Roman" w:cs="Times New Roman"/>
          <w:szCs w:val="24"/>
        </w:rPr>
        <w:t>.</w:t>
      </w:r>
      <w:r w:rsidRPr="00727E63">
        <w:rPr>
          <w:rFonts w:eastAsia="Times New Roman" w:cs="Times New Roman"/>
          <w:szCs w:val="24"/>
        </w:rPr>
        <w:t xml:space="preserve"> Κοτζιάς εκ μέρους της Κοινοβουλευτικής Ομάδας του ΣΥΡΙΖΑ</w:t>
      </w:r>
      <w:r>
        <w:rPr>
          <w:rFonts w:eastAsia="Times New Roman" w:cs="Times New Roman"/>
          <w:szCs w:val="24"/>
        </w:rPr>
        <w:t xml:space="preserve">. Αμέσως μετά </w:t>
      </w:r>
      <w:r w:rsidRPr="00D66BCA">
        <w:rPr>
          <w:rFonts w:eastAsia="Times New Roman"/>
          <w:bCs/>
        </w:rPr>
        <w:t>είναι</w:t>
      </w:r>
      <w:r>
        <w:rPr>
          <w:rFonts w:eastAsia="Times New Roman" w:cs="Times New Roman"/>
          <w:szCs w:val="24"/>
        </w:rPr>
        <w:t xml:space="preserve"> ο κ. Δημοσχάκης, ο κ. Α</w:t>
      </w:r>
      <w:r w:rsidRPr="00727E63">
        <w:rPr>
          <w:rFonts w:eastAsia="Times New Roman" w:cs="Times New Roman"/>
          <w:szCs w:val="24"/>
        </w:rPr>
        <w:t>κριώτης</w:t>
      </w:r>
      <w:r>
        <w:rPr>
          <w:rFonts w:eastAsia="Times New Roman" w:cs="Times New Roman"/>
          <w:szCs w:val="24"/>
        </w:rPr>
        <w:t>, ο κ. Κυριαζίδης, η κ</w:t>
      </w:r>
      <w:r>
        <w:rPr>
          <w:rFonts w:eastAsia="Times New Roman" w:cs="Times New Roman"/>
          <w:szCs w:val="24"/>
        </w:rPr>
        <w:t>.</w:t>
      </w:r>
      <w:r>
        <w:rPr>
          <w:rFonts w:eastAsia="Times New Roman" w:cs="Times New Roman"/>
          <w:szCs w:val="24"/>
        </w:rPr>
        <w:t xml:space="preserve"> Σκούφα, ο κ. </w:t>
      </w:r>
      <w:r w:rsidRPr="00727E63">
        <w:rPr>
          <w:rFonts w:eastAsia="Times New Roman" w:cs="Times New Roman"/>
          <w:szCs w:val="24"/>
        </w:rPr>
        <w:t>Παναγιωτόπουλος και συνεχίζουμε</w:t>
      </w:r>
      <w:r>
        <w:rPr>
          <w:rFonts w:eastAsia="Times New Roman" w:cs="Times New Roman"/>
          <w:szCs w:val="24"/>
        </w:rPr>
        <w:t>. Θα πάμε</w:t>
      </w:r>
      <w:r w:rsidRPr="00727E63">
        <w:rPr>
          <w:rFonts w:eastAsia="Times New Roman" w:cs="Times New Roman"/>
          <w:szCs w:val="24"/>
        </w:rPr>
        <w:t xml:space="preserve"> </w:t>
      </w:r>
      <w:r>
        <w:rPr>
          <w:rFonts w:eastAsia="Times New Roman" w:cs="Times New Roman"/>
          <w:szCs w:val="24"/>
        </w:rPr>
        <w:t xml:space="preserve">μέχρι τις </w:t>
      </w:r>
      <w:r w:rsidRPr="00727E63">
        <w:rPr>
          <w:rFonts w:eastAsia="Times New Roman" w:cs="Times New Roman"/>
          <w:szCs w:val="24"/>
        </w:rPr>
        <w:t xml:space="preserve">12 </w:t>
      </w:r>
      <w:r>
        <w:rPr>
          <w:rFonts w:eastAsia="Times New Roman" w:cs="Times New Roman"/>
          <w:szCs w:val="24"/>
        </w:rPr>
        <w:t xml:space="preserve">τα μεσάνυχτα </w:t>
      </w:r>
      <w:r w:rsidRPr="00F331DF">
        <w:rPr>
          <w:rFonts w:eastAsia="Times New Roman"/>
          <w:bCs/>
        </w:rPr>
        <w:t>και</w:t>
      </w:r>
      <w:r>
        <w:rPr>
          <w:rFonts w:eastAsia="Times New Roman" w:cs="Times New Roman"/>
          <w:szCs w:val="24"/>
        </w:rPr>
        <w:t xml:space="preserve"> όσο πάει, ίσως </w:t>
      </w:r>
      <w:r w:rsidRPr="00F331DF">
        <w:rPr>
          <w:rFonts w:eastAsia="Times New Roman"/>
          <w:bCs/>
        </w:rPr>
        <w:t>και</w:t>
      </w:r>
      <w:r>
        <w:rPr>
          <w:rFonts w:eastAsia="Times New Roman" w:cs="Times New Roman"/>
          <w:szCs w:val="24"/>
        </w:rPr>
        <w:t xml:space="preserve"> </w:t>
      </w:r>
      <w:r w:rsidRPr="00727E63">
        <w:rPr>
          <w:rFonts w:eastAsia="Times New Roman" w:cs="Times New Roman"/>
          <w:szCs w:val="24"/>
        </w:rPr>
        <w:t>λίγο παραπάνω</w:t>
      </w:r>
      <w:r>
        <w:rPr>
          <w:rFonts w:eastAsia="Times New Roman" w:cs="Times New Roman"/>
          <w:szCs w:val="24"/>
        </w:rPr>
        <w:t xml:space="preserve">. </w:t>
      </w:r>
    </w:p>
    <w:p w14:paraId="373951A4"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 xml:space="preserve">Ελάτε, </w:t>
      </w:r>
      <w:r w:rsidRPr="007C0C1A">
        <w:rPr>
          <w:rFonts w:eastAsia="Times New Roman" w:cs="Times New Roman"/>
          <w:szCs w:val="24"/>
        </w:rPr>
        <w:t>κύριε συνάδελφε</w:t>
      </w:r>
      <w:r>
        <w:rPr>
          <w:rFonts w:eastAsia="Times New Roman" w:cs="Times New Roman"/>
          <w:szCs w:val="24"/>
        </w:rPr>
        <w:t xml:space="preserve">, έχετε επτά λεπτά στη διάθεσή σας. </w:t>
      </w:r>
    </w:p>
    <w:p w14:paraId="373951A5" w14:textId="77777777" w:rsidR="00B27939" w:rsidRDefault="00D93F4B">
      <w:pPr>
        <w:spacing w:after="0" w:line="600" w:lineRule="auto"/>
        <w:ind w:firstLine="709"/>
        <w:jc w:val="both"/>
        <w:rPr>
          <w:rFonts w:eastAsia="Times New Roman" w:cs="Times New Roman"/>
          <w:szCs w:val="24"/>
        </w:rPr>
      </w:pPr>
      <w:r w:rsidRPr="00727E63">
        <w:rPr>
          <w:rFonts w:eastAsia="Times New Roman" w:cs="Times New Roman"/>
          <w:b/>
          <w:szCs w:val="24"/>
        </w:rPr>
        <w:t>ΑΘΑΝΑΣΙΟΣ ΜΠΟΥΡΑΣ: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πείτε μέχρι ποιον ομιλητή θα πάμε, ποιο όνομα, </w:t>
      </w:r>
      <w:r w:rsidRPr="00DF7ACC">
        <w:rPr>
          <w:rFonts w:eastAsia="Times New Roman" w:cs="Times New Roman"/>
          <w:bCs/>
          <w:shd w:val="clear" w:color="auto" w:fill="FFFFFF"/>
        </w:rPr>
        <w:t>γιατί</w:t>
      </w:r>
      <w:r>
        <w:rPr>
          <w:rFonts w:eastAsia="Times New Roman" w:cs="Times New Roman"/>
          <w:szCs w:val="24"/>
        </w:rPr>
        <w:t xml:space="preserve"> κάποιοι θέλουν </w:t>
      </w:r>
      <w:r w:rsidRPr="002314B3">
        <w:rPr>
          <w:rFonts w:eastAsia="Times New Roman"/>
          <w:bCs/>
          <w:shd w:val="clear" w:color="auto" w:fill="FFFFFF"/>
        </w:rPr>
        <w:t>να</w:t>
      </w:r>
      <w:r>
        <w:rPr>
          <w:rFonts w:eastAsia="Times New Roman" w:cs="Times New Roman"/>
          <w:szCs w:val="24"/>
        </w:rPr>
        <w:t xml:space="preserve"> μας ακούσουν. </w:t>
      </w:r>
    </w:p>
    <w:p w14:paraId="373951A6" w14:textId="77777777" w:rsidR="00B27939" w:rsidRDefault="00D93F4B">
      <w:pPr>
        <w:spacing w:after="0" w:line="600" w:lineRule="auto"/>
        <w:ind w:firstLine="709"/>
        <w:jc w:val="both"/>
        <w:rPr>
          <w:rFonts w:eastAsia="Times New Roman" w:cs="Times New Roman"/>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Pr>
          <w:rFonts w:eastAsia="Times New Roman" w:cs="Times New Roman"/>
          <w:szCs w:val="24"/>
        </w:rPr>
        <w:t xml:space="preserve">Θα πάμε μέχρι </w:t>
      </w:r>
      <w:r w:rsidRPr="00F331DF">
        <w:rPr>
          <w:rFonts w:eastAsia="Times New Roman"/>
          <w:bCs/>
        </w:rPr>
        <w:t>και</w:t>
      </w:r>
      <w:r>
        <w:rPr>
          <w:rFonts w:eastAsia="Times New Roman" w:cs="Times New Roman"/>
          <w:szCs w:val="24"/>
        </w:rPr>
        <w:t xml:space="preserve"> τον κ. Μπουκώρο, </w:t>
      </w:r>
      <w:r w:rsidRPr="00703911">
        <w:rPr>
          <w:rFonts w:eastAsia="Times New Roman" w:cs="Times New Roman"/>
        </w:rPr>
        <w:t>ο οποίος</w:t>
      </w:r>
      <w:r>
        <w:rPr>
          <w:rFonts w:eastAsia="Times New Roman" w:cs="Times New Roman"/>
        </w:rPr>
        <w:t>,</w:t>
      </w:r>
      <w:r>
        <w:rPr>
          <w:rFonts w:eastAsia="Times New Roman" w:cs="Times New Roman"/>
          <w:szCs w:val="24"/>
        </w:rPr>
        <w:t xml:space="preserve"> όπως μας </w:t>
      </w:r>
      <w:r w:rsidRPr="00773379">
        <w:rPr>
          <w:rFonts w:eastAsia="Times New Roman"/>
          <w:bCs/>
        </w:rPr>
        <w:t>έχει</w:t>
      </w:r>
      <w:r>
        <w:rPr>
          <w:rFonts w:eastAsia="Times New Roman" w:cs="Times New Roman"/>
          <w:szCs w:val="24"/>
        </w:rPr>
        <w:t xml:space="preserve"> ενημερώσει, θέλει </w:t>
      </w:r>
      <w:r w:rsidRPr="002314B3">
        <w:rPr>
          <w:rFonts w:eastAsia="Times New Roman"/>
          <w:bCs/>
          <w:shd w:val="clear" w:color="auto" w:fill="FFFFFF"/>
        </w:rPr>
        <w:t>να</w:t>
      </w:r>
      <w:r>
        <w:rPr>
          <w:rFonts w:eastAsia="Times New Roman" w:cs="Times New Roman"/>
          <w:szCs w:val="24"/>
        </w:rPr>
        <w:t xml:space="preserve"> μιλήσει.</w:t>
      </w:r>
    </w:p>
    <w:p w14:paraId="373951A7" w14:textId="77777777" w:rsidR="00B27939" w:rsidRDefault="00D93F4B">
      <w:pPr>
        <w:spacing w:after="0" w:line="600" w:lineRule="auto"/>
        <w:ind w:firstLine="709"/>
        <w:jc w:val="both"/>
        <w:rPr>
          <w:rFonts w:eastAsia="Times New Roman"/>
          <w:bCs/>
          <w:shd w:val="clear" w:color="auto" w:fill="FFFFFF"/>
        </w:rPr>
      </w:pPr>
      <w:r w:rsidRPr="00727E63">
        <w:rPr>
          <w:rFonts w:eastAsia="Times New Roman" w:cs="Times New Roman"/>
          <w:b/>
          <w:szCs w:val="24"/>
        </w:rPr>
        <w:t>ΑΘΑΝΑΣΙΟΣ ΜΠΟΥΡΑΣ:</w:t>
      </w:r>
      <w:r>
        <w:rPr>
          <w:rFonts w:eastAsia="Times New Roman" w:cs="Times New Roman"/>
          <w:szCs w:val="24"/>
        </w:rPr>
        <w:t xml:space="preserve"> </w:t>
      </w:r>
      <w:r>
        <w:rPr>
          <w:rFonts w:eastAsia="Times New Roman"/>
          <w:bCs/>
          <w:shd w:val="clear" w:color="auto" w:fill="FFFFFF"/>
        </w:rPr>
        <w:t xml:space="preserve">Πείτε </w:t>
      </w:r>
      <w:r w:rsidRPr="00534609">
        <w:rPr>
          <w:rFonts w:eastAsia="Times New Roman"/>
          <w:bCs/>
          <w:shd w:val="clear" w:color="auto" w:fill="FFFFFF"/>
        </w:rPr>
        <w:t>και</w:t>
      </w:r>
      <w:r>
        <w:rPr>
          <w:rFonts w:eastAsia="Times New Roman"/>
          <w:bCs/>
          <w:shd w:val="clear" w:color="auto" w:fill="FFFFFF"/>
        </w:rPr>
        <w:t xml:space="preserve"> τα άλλα ονόματα, </w:t>
      </w:r>
      <w:r w:rsidRPr="00534609">
        <w:rPr>
          <w:rFonts w:eastAsia="Times New Roman"/>
          <w:bCs/>
          <w:shd w:val="clear" w:color="auto" w:fill="FFFFFF"/>
        </w:rPr>
        <w:t>κύριε Πρόεδρε</w:t>
      </w:r>
      <w:r>
        <w:rPr>
          <w:rFonts w:eastAsia="Times New Roman"/>
          <w:bCs/>
          <w:shd w:val="clear" w:color="auto" w:fill="FFFFFF"/>
        </w:rPr>
        <w:t>.</w:t>
      </w:r>
    </w:p>
    <w:p w14:paraId="373951A8" w14:textId="77777777" w:rsidR="00B27939" w:rsidRDefault="00D93F4B">
      <w:pPr>
        <w:spacing w:after="0" w:line="600" w:lineRule="auto"/>
        <w:ind w:firstLine="709"/>
        <w:jc w:val="both"/>
        <w:rPr>
          <w:rFonts w:eastAsia="Times New Roman"/>
          <w:bCs/>
          <w:shd w:val="clear" w:color="auto" w:fill="FFFFFF"/>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Pr>
          <w:rFonts w:eastAsia="Times New Roman"/>
          <w:bCs/>
          <w:shd w:val="clear" w:color="auto" w:fill="FFFFFF"/>
        </w:rPr>
        <w:t xml:space="preserve">Είπα πέντε, έξι ονόματα. Θέλετε </w:t>
      </w:r>
      <w:r w:rsidRPr="00534609">
        <w:rPr>
          <w:rFonts w:eastAsia="Times New Roman"/>
          <w:bCs/>
          <w:shd w:val="clear" w:color="auto" w:fill="FFFFFF"/>
        </w:rPr>
        <w:t>να</w:t>
      </w:r>
      <w:r>
        <w:rPr>
          <w:rFonts w:eastAsia="Times New Roman"/>
          <w:bCs/>
          <w:shd w:val="clear" w:color="auto" w:fill="FFFFFF"/>
        </w:rPr>
        <w:t xml:space="preserve"> τα πω όλα; </w:t>
      </w:r>
    </w:p>
    <w:p w14:paraId="373951A9" w14:textId="77777777" w:rsidR="00B27939" w:rsidRDefault="00D93F4B">
      <w:pPr>
        <w:spacing w:after="0" w:line="600" w:lineRule="auto"/>
        <w:ind w:firstLine="709"/>
        <w:jc w:val="both"/>
        <w:rPr>
          <w:rFonts w:eastAsia="Times New Roman" w:cs="Times New Roman"/>
          <w:szCs w:val="24"/>
        </w:rPr>
      </w:pPr>
      <w:r w:rsidRPr="00727E63">
        <w:rPr>
          <w:rFonts w:eastAsia="Times New Roman" w:cs="Times New Roman"/>
          <w:b/>
          <w:szCs w:val="24"/>
        </w:rPr>
        <w:t>ΑΘΑΝΑΣΙΟΣ ΜΠΟΥΡΑΣ:</w:t>
      </w:r>
      <w:r>
        <w:rPr>
          <w:rFonts w:eastAsia="Times New Roman" w:cs="Times New Roman"/>
          <w:szCs w:val="24"/>
        </w:rPr>
        <w:t xml:space="preserve"> Όλα. Έτσι </w:t>
      </w:r>
      <w:r w:rsidRPr="00BA34D7">
        <w:rPr>
          <w:rFonts w:eastAsia="Times New Roman" w:cs="Times New Roman"/>
        </w:rPr>
        <w:t>πρέπει</w:t>
      </w:r>
      <w:r>
        <w:rPr>
          <w:rFonts w:eastAsia="Times New Roman" w:cs="Times New Roman"/>
          <w:szCs w:val="24"/>
        </w:rPr>
        <w:t xml:space="preserve">. Το «κ.λπ.» </w:t>
      </w:r>
      <w:r w:rsidRPr="00A8202F">
        <w:rPr>
          <w:rFonts w:eastAsia="Times New Roman"/>
          <w:bCs/>
          <w:shd w:val="clear" w:color="auto" w:fill="FFFFFF"/>
        </w:rPr>
        <w:t>δεν</w:t>
      </w:r>
      <w:r>
        <w:rPr>
          <w:rFonts w:eastAsia="Times New Roman" w:cs="Times New Roman"/>
          <w:szCs w:val="24"/>
        </w:rPr>
        <w:t xml:space="preserve"> πάει εδώ.</w:t>
      </w:r>
    </w:p>
    <w:p w14:paraId="373951AA" w14:textId="77777777" w:rsidR="00B27939" w:rsidRDefault="00D93F4B">
      <w:pPr>
        <w:spacing w:after="0" w:line="600" w:lineRule="auto"/>
        <w:ind w:firstLine="709"/>
        <w:jc w:val="both"/>
        <w:rPr>
          <w:rFonts w:eastAsia="Times New Roman" w:cs="Times New Roman"/>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sidRPr="006E7E0B">
        <w:rPr>
          <w:rFonts w:eastAsia="Times New Roman"/>
          <w:bCs/>
          <w:shd w:val="clear" w:color="auto" w:fill="FFFFFF"/>
        </w:rPr>
        <w:t xml:space="preserve"> </w:t>
      </w:r>
      <w:r w:rsidRPr="00534609">
        <w:rPr>
          <w:rFonts w:eastAsia="Times New Roman"/>
          <w:bCs/>
          <w:shd w:val="clear" w:color="auto" w:fill="FFFFFF"/>
        </w:rPr>
        <w:t>Δεν</w:t>
      </w:r>
      <w:r>
        <w:rPr>
          <w:rFonts w:eastAsia="Times New Roman"/>
          <w:bCs/>
          <w:shd w:val="clear" w:color="auto" w:fill="FFFFFF"/>
        </w:rPr>
        <w:t xml:space="preserve"> είπα «κ.λπ</w:t>
      </w:r>
      <w:r>
        <w:rPr>
          <w:rFonts w:eastAsia="Times New Roman"/>
          <w:bCs/>
          <w:shd w:val="clear" w:color="auto" w:fill="FFFFFF"/>
        </w:rPr>
        <w:t>.</w:t>
      </w:r>
      <w:r>
        <w:rPr>
          <w:rFonts w:eastAsia="Times New Roman"/>
          <w:bCs/>
          <w:shd w:val="clear" w:color="auto" w:fill="FFFFFF"/>
        </w:rPr>
        <w:t xml:space="preserve">», κύριε Μπούρα. Ελάτε, έχω ήδη πει έξι, επτά ονόματα </w:t>
      </w:r>
      <w:r w:rsidRPr="00BF1D32">
        <w:rPr>
          <w:rFonts w:eastAsia="Times New Roman"/>
          <w:bCs/>
          <w:shd w:val="clear" w:color="auto" w:fill="FFFFFF"/>
        </w:rPr>
        <w:t>που</w:t>
      </w:r>
      <w:r>
        <w:rPr>
          <w:rFonts w:eastAsia="Times New Roman"/>
          <w:bCs/>
          <w:shd w:val="clear" w:color="auto" w:fill="FFFFFF"/>
        </w:rPr>
        <w:t xml:space="preserve"> ακολουθούν στη σειρά, αφού έχω δει τους συναδέλφους </w:t>
      </w:r>
      <w:r w:rsidRPr="00534609">
        <w:rPr>
          <w:rFonts w:eastAsia="Times New Roman"/>
          <w:bCs/>
          <w:shd w:val="clear" w:color="auto" w:fill="FFFFFF"/>
        </w:rPr>
        <w:t>που</w:t>
      </w:r>
      <w:r>
        <w:rPr>
          <w:rFonts w:eastAsia="Times New Roman"/>
          <w:bCs/>
          <w:shd w:val="clear" w:color="auto" w:fill="FFFFFF"/>
        </w:rPr>
        <w:t xml:space="preserve"> </w:t>
      </w:r>
      <w:r w:rsidRPr="00534609">
        <w:rPr>
          <w:rFonts w:eastAsia="Times New Roman"/>
          <w:bCs/>
          <w:shd w:val="clear" w:color="auto" w:fill="FFFFFF"/>
        </w:rPr>
        <w:t>είναι</w:t>
      </w:r>
      <w:r>
        <w:rPr>
          <w:rFonts w:eastAsia="Times New Roman"/>
          <w:bCs/>
          <w:shd w:val="clear" w:color="auto" w:fill="FFFFFF"/>
        </w:rPr>
        <w:t xml:space="preserve"> εδώ. Προχωράμε </w:t>
      </w:r>
      <w:r w:rsidRPr="00534609">
        <w:rPr>
          <w:rFonts w:eastAsia="Times New Roman"/>
          <w:bCs/>
          <w:shd w:val="clear" w:color="auto" w:fill="FFFFFF"/>
        </w:rPr>
        <w:t>και</w:t>
      </w:r>
      <w:r>
        <w:rPr>
          <w:rFonts w:eastAsia="Times New Roman"/>
          <w:bCs/>
          <w:shd w:val="clear" w:color="auto" w:fill="FFFFFF"/>
        </w:rPr>
        <w:t xml:space="preserve"> θα το δούμε στη συνέχεια. </w:t>
      </w:r>
      <w:r w:rsidRPr="00534609">
        <w:rPr>
          <w:rFonts w:eastAsia="Times New Roman"/>
          <w:bCs/>
          <w:shd w:val="clear" w:color="auto" w:fill="FFFFFF"/>
        </w:rPr>
        <w:t>Θα</w:t>
      </w:r>
      <w:r>
        <w:rPr>
          <w:rFonts w:eastAsia="Times New Roman"/>
          <w:bCs/>
          <w:shd w:val="clear" w:color="auto" w:fill="FFFFFF"/>
        </w:rPr>
        <w:t xml:space="preserve"> μιλήσετε </w:t>
      </w:r>
      <w:r w:rsidRPr="00727E63">
        <w:rPr>
          <w:rFonts w:eastAsia="Times New Roman" w:cs="Times New Roman"/>
          <w:szCs w:val="24"/>
        </w:rPr>
        <w:t xml:space="preserve">και </w:t>
      </w:r>
      <w:r>
        <w:rPr>
          <w:rFonts w:eastAsia="Times New Roman" w:cs="Times New Roman"/>
          <w:szCs w:val="24"/>
        </w:rPr>
        <w:t>εσείς,</w:t>
      </w:r>
      <w:r w:rsidRPr="00727E63">
        <w:rPr>
          <w:rFonts w:eastAsia="Times New Roman" w:cs="Times New Roman"/>
          <w:szCs w:val="24"/>
        </w:rPr>
        <w:t xml:space="preserve"> κύριε </w:t>
      </w:r>
      <w:r>
        <w:rPr>
          <w:rFonts w:eastAsia="Times New Roman" w:cs="Times New Roman"/>
          <w:szCs w:val="24"/>
        </w:rPr>
        <w:t>Μπούρα. Ν</w:t>
      </w:r>
      <w:r w:rsidRPr="00727E63">
        <w:rPr>
          <w:rFonts w:eastAsia="Times New Roman" w:cs="Times New Roman"/>
          <w:szCs w:val="24"/>
        </w:rPr>
        <w:t xml:space="preserve">α αναφέρω το όνομά </w:t>
      </w:r>
      <w:r>
        <w:rPr>
          <w:rFonts w:eastAsia="Times New Roman" w:cs="Times New Roman"/>
          <w:szCs w:val="24"/>
        </w:rPr>
        <w:t>σας για</w:t>
      </w:r>
      <w:r w:rsidRPr="00727E63">
        <w:rPr>
          <w:rFonts w:eastAsia="Times New Roman" w:cs="Times New Roman"/>
          <w:szCs w:val="24"/>
        </w:rPr>
        <w:t xml:space="preserve"> να ξέρει ο κόσμος </w:t>
      </w:r>
      <w:r w:rsidRPr="002B5B2E">
        <w:rPr>
          <w:rFonts w:eastAsia="Times New Roman"/>
          <w:bCs/>
          <w:shd w:val="clear" w:color="auto" w:fill="FFFFFF"/>
        </w:rPr>
        <w:t>ότι</w:t>
      </w:r>
      <w:r>
        <w:rPr>
          <w:rFonts w:eastAsia="Times New Roman" w:cs="Times New Roman"/>
          <w:szCs w:val="24"/>
        </w:rPr>
        <w:t xml:space="preserve"> </w:t>
      </w:r>
      <w:r w:rsidRPr="00727E63">
        <w:rPr>
          <w:rFonts w:eastAsia="Times New Roman" w:cs="Times New Roman"/>
          <w:szCs w:val="24"/>
        </w:rPr>
        <w:t>θα μιλήσετε</w:t>
      </w:r>
      <w:r>
        <w:rPr>
          <w:rFonts w:eastAsia="Times New Roman" w:cs="Times New Roman"/>
          <w:szCs w:val="24"/>
        </w:rPr>
        <w:t>;</w:t>
      </w:r>
    </w:p>
    <w:p w14:paraId="373951AB" w14:textId="77777777" w:rsidR="00B27939" w:rsidRDefault="00D93F4B">
      <w:pPr>
        <w:spacing w:after="0" w:line="600" w:lineRule="auto"/>
        <w:ind w:firstLine="709"/>
        <w:jc w:val="both"/>
        <w:rPr>
          <w:rFonts w:eastAsia="Times New Roman" w:cs="Times New Roman"/>
          <w:szCs w:val="24"/>
        </w:rPr>
      </w:pPr>
      <w:r w:rsidRPr="00727E63">
        <w:rPr>
          <w:rFonts w:eastAsia="Times New Roman" w:cs="Times New Roman"/>
          <w:b/>
          <w:szCs w:val="24"/>
        </w:rPr>
        <w:t>ΑΘΑΝΑΣΙΟΣ ΜΠΟΥΡΑΣ:</w:t>
      </w:r>
      <w:r>
        <w:rPr>
          <w:rFonts w:eastAsia="Times New Roman" w:cs="Times New Roman"/>
          <w:szCs w:val="24"/>
        </w:rPr>
        <w:t xml:space="preserve"> Όχι μόνο το δικό μου. Όλων, </w:t>
      </w:r>
      <w:r w:rsidRPr="00565BE2">
        <w:rPr>
          <w:rFonts w:eastAsia="Times New Roman" w:cs="Times New Roman"/>
          <w:szCs w:val="24"/>
        </w:rPr>
        <w:t>κύριε Πρόεδρε</w:t>
      </w:r>
      <w:r>
        <w:rPr>
          <w:rFonts w:eastAsia="Times New Roman" w:cs="Times New Roman"/>
          <w:szCs w:val="24"/>
        </w:rPr>
        <w:t>.</w:t>
      </w:r>
    </w:p>
    <w:p w14:paraId="373951AC" w14:textId="77777777" w:rsidR="00B27939" w:rsidRDefault="00D93F4B">
      <w:pPr>
        <w:spacing w:after="0" w:line="600" w:lineRule="auto"/>
        <w:ind w:firstLine="709"/>
        <w:jc w:val="both"/>
        <w:rPr>
          <w:rFonts w:eastAsia="Times New Roman"/>
          <w:bCs/>
          <w:shd w:val="clear" w:color="auto" w:fill="FFFFFF"/>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Pr>
          <w:rFonts w:eastAsia="Times New Roman"/>
          <w:b/>
          <w:bCs/>
          <w:shd w:val="clear" w:color="auto" w:fill="FFFFFF"/>
        </w:rPr>
        <w:t xml:space="preserve"> </w:t>
      </w:r>
      <w:r>
        <w:rPr>
          <w:rFonts w:eastAsia="Times New Roman"/>
          <w:bCs/>
          <w:shd w:val="clear" w:color="auto" w:fill="FFFFFF"/>
        </w:rPr>
        <w:t xml:space="preserve">Κύριε Μπούρα, </w:t>
      </w:r>
      <w:r w:rsidRPr="00534609">
        <w:rPr>
          <w:rFonts w:eastAsia="Times New Roman"/>
          <w:bCs/>
          <w:shd w:val="clear" w:color="auto" w:fill="FFFFFF"/>
        </w:rPr>
        <w:t>έχει</w:t>
      </w:r>
      <w:r>
        <w:rPr>
          <w:rFonts w:eastAsia="Times New Roman"/>
          <w:bCs/>
          <w:shd w:val="clear" w:color="auto" w:fill="FFFFFF"/>
        </w:rPr>
        <w:t xml:space="preserve"> έρθει ο συνάδελφός σας στο Βήμα. Συγγνώμη, κύριε Κοτζιά. </w:t>
      </w:r>
    </w:p>
    <w:p w14:paraId="373951AD" w14:textId="77777777" w:rsidR="00B27939" w:rsidRDefault="00D93F4B">
      <w:pPr>
        <w:spacing w:after="0" w:line="600" w:lineRule="auto"/>
        <w:ind w:firstLine="709"/>
        <w:jc w:val="both"/>
        <w:rPr>
          <w:rFonts w:eastAsia="Times New Roman" w:cs="Times New Roman"/>
          <w:szCs w:val="24"/>
        </w:rPr>
      </w:pPr>
      <w:r w:rsidRPr="00BF1D32">
        <w:rPr>
          <w:rFonts w:eastAsia="Times New Roman"/>
          <w:b/>
          <w:bCs/>
          <w:shd w:val="clear" w:color="auto" w:fill="FFFFFF"/>
        </w:rPr>
        <w:t>Ν</w:t>
      </w:r>
      <w:r w:rsidRPr="00BF1D32">
        <w:rPr>
          <w:rFonts w:eastAsia="Times New Roman"/>
          <w:b/>
          <w:bCs/>
          <w:shd w:val="clear" w:color="auto" w:fill="FFFFFF"/>
        </w:rPr>
        <w:t>ΙΚΟΛΑΟΣ ΚΟΤΖΙΑΣ:</w:t>
      </w:r>
      <w:r>
        <w:rPr>
          <w:rFonts w:eastAsia="Times New Roman"/>
          <w:bCs/>
          <w:shd w:val="clear" w:color="auto" w:fill="FFFFFF"/>
        </w:rPr>
        <w:t xml:space="preserve"> </w:t>
      </w:r>
      <w:r w:rsidRPr="00A8202F">
        <w:rPr>
          <w:rFonts w:eastAsia="Times New Roman"/>
          <w:bCs/>
          <w:shd w:val="clear" w:color="auto" w:fill="FFFFFF"/>
        </w:rPr>
        <w:t>Δεν</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θέμα. </w:t>
      </w:r>
      <w:r w:rsidRPr="00727E63">
        <w:rPr>
          <w:rFonts w:eastAsia="Times New Roman" w:cs="Times New Roman"/>
          <w:szCs w:val="24"/>
        </w:rPr>
        <w:t>Λογικό είναι το αίτημα</w:t>
      </w:r>
      <w:r>
        <w:rPr>
          <w:rFonts w:eastAsia="Times New Roman" w:cs="Times New Roman"/>
          <w:szCs w:val="24"/>
        </w:rPr>
        <w:t>.</w:t>
      </w:r>
    </w:p>
    <w:p w14:paraId="373951AE"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Ε</w:t>
      </w:r>
      <w:r w:rsidRPr="00727E63">
        <w:rPr>
          <w:rFonts w:eastAsia="Times New Roman" w:cs="Times New Roman"/>
          <w:szCs w:val="24"/>
        </w:rPr>
        <w:t xml:space="preserve">γώ </w:t>
      </w:r>
      <w:r>
        <w:rPr>
          <w:rFonts w:eastAsia="Times New Roman" w:cs="Times New Roman"/>
          <w:szCs w:val="24"/>
        </w:rPr>
        <w:t xml:space="preserve">θα ήθελα </w:t>
      </w:r>
      <w:r w:rsidRPr="00727E63">
        <w:rPr>
          <w:rFonts w:eastAsia="Times New Roman" w:cs="Times New Roman"/>
          <w:szCs w:val="24"/>
        </w:rPr>
        <w:t xml:space="preserve">να καταδικάσω </w:t>
      </w:r>
      <w:r>
        <w:rPr>
          <w:rFonts w:eastAsia="Times New Roman" w:cs="Times New Roman"/>
          <w:szCs w:val="24"/>
        </w:rPr>
        <w:t xml:space="preserve">την επίθεση και να πω ότι κάθε επίθεση ενάντια στην ενημέρωση,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727E63">
        <w:rPr>
          <w:rFonts w:eastAsia="Times New Roman" w:cs="Times New Roman"/>
          <w:szCs w:val="24"/>
        </w:rPr>
        <w:t xml:space="preserve">επίθεση ενάντια στη </w:t>
      </w:r>
      <w:r>
        <w:rPr>
          <w:rFonts w:eastAsia="Times New Roman" w:cs="Times New Roman"/>
          <w:szCs w:val="24"/>
        </w:rPr>
        <w:t>δ</w:t>
      </w:r>
      <w:r w:rsidRPr="00727E63">
        <w:rPr>
          <w:rFonts w:eastAsia="Times New Roman" w:cs="Times New Roman"/>
          <w:szCs w:val="24"/>
        </w:rPr>
        <w:t>ημοκρατία</w:t>
      </w:r>
      <w:r>
        <w:rPr>
          <w:rFonts w:eastAsia="Times New Roman" w:cs="Times New Roman"/>
          <w:szCs w:val="24"/>
        </w:rPr>
        <w:t>.</w:t>
      </w:r>
    </w:p>
    <w:p w14:paraId="373951AF"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Θ</w:t>
      </w:r>
      <w:r w:rsidRPr="00727E63">
        <w:rPr>
          <w:rFonts w:eastAsia="Times New Roman" w:cs="Times New Roman"/>
          <w:szCs w:val="24"/>
        </w:rPr>
        <w:t xml:space="preserve">έλω να βάλω δύο διαφορετικά θέματα από αυτά που </w:t>
      </w:r>
      <w:r>
        <w:rPr>
          <w:rFonts w:eastAsia="Times New Roman" w:cs="Times New Roman"/>
          <w:szCs w:val="24"/>
        </w:rPr>
        <w:t>σ</w:t>
      </w:r>
      <w:r w:rsidRPr="00727E63">
        <w:rPr>
          <w:rFonts w:eastAsia="Times New Roman" w:cs="Times New Roman"/>
          <w:szCs w:val="24"/>
        </w:rPr>
        <w:t xml:space="preserve">υζητήσαμε σήμερα και στο τέλος να απαντήσω </w:t>
      </w:r>
      <w:r>
        <w:rPr>
          <w:rFonts w:eastAsia="Times New Roman" w:cs="Times New Roman"/>
          <w:szCs w:val="24"/>
        </w:rPr>
        <w:t>-</w:t>
      </w:r>
      <w:r w:rsidRPr="00727E63">
        <w:rPr>
          <w:rFonts w:eastAsia="Times New Roman" w:cs="Times New Roman"/>
          <w:szCs w:val="24"/>
        </w:rPr>
        <w:t>γιατί δεν ζήτησα το</w:t>
      </w:r>
      <w:r>
        <w:rPr>
          <w:rFonts w:eastAsia="Times New Roman" w:cs="Times New Roman"/>
          <w:szCs w:val="24"/>
        </w:rPr>
        <w:t>ν</w:t>
      </w:r>
      <w:r w:rsidRPr="00727E63">
        <w:rPr>
          <w:rFonts w:eastAsia="Times New Roman" w:cs="Times New Roman"/>
          <w:szCs w:val="24"/>
        </w:rPr>
        <w:t xml:space="preserve"> λόγο</w:t>
      </w:r>
      <w:r>
        <w:rPr>
          <w:rFonts w:eastAsia="Times New Roman" w:cs="Times New Roman"/>
          <w:szCs w:val="24"/>
        </w:rPr>
        <w:t>-</w:t>
      </w:r>
      <w:r w:rsidRPr="00727E63">
        <w:rPr>
          <w:rFonts w:eastAsia="Times New Roman" w:cs="Times New Roman"/>
          <w:szCs w:val="24"/>
        </w:rPr>
        <w:t xml:space="preserve"> σε διάφορες </w:t>
      </w:r>
      <w:r>
        <w:rPr>
          <w:rFonts w:eastAsia="Times New Roman" w:cs="Times New Roman"/>
          <w:szCs w:val="24"/>
        </w:rPr>
        <w:t>ύβρεις</w:t>
      </w:r>
      <w:r w:rsidRPr="00727E63">
        <w:rPr>
          <w:rFonts w:eastAsia="Times New Roman" w:cs="Times New Roman"/>
          <w:szCs w:val="24"/>
        </w:rPr>
        <w:t xml:space="preserve"> που άκουσα </w:t>
      </w:r>
      <w:r>
        <w:rPr>
          <w:rFonts w:eastAsia="Times New Roman" w:cs="Times New Roman"/>
          <w:szCs w:val="24"/>
        </w:rPr>
        <w:t>σε βάρος της</w:t>
      </w:r>
      <w:r w:rsidRPr="00727E63">
        <w:rPr>
          <w:rFonts w:eastAsia="Times New Roman" w:cs="Times New Roman"/>
          <w:szCs w:val="24"/>
        </w:rPr>
        <w:t xml:space="preserve"> </w:t>
      </w:r>
      <w:r>
        <w:rPr>
          <w:rFonts w:eastAsia="Times New Roman" w:cs="Times New Roman"/>
          <w:szCs w:val="24"/>
        </w:rPr>
        <w:t>Σ</w:t>
      </w:r>
      <w:r w:rsidRPr="00727E63">
        <w:rPr>
          <w:rFonts w:eastAsia="Times New Roman" w:cs="Times New Roman"/>
          <w:szCs w:val="24"/>
        </w:rPr>
        <w:t>υμφωνία</w:t>
      </w:r>
      <w:r>
        <w:rPr>
          <w:rFonts w:eastAsia="Times New Roman" w:cs="Times New Roman"/>
          <w:szCs w:val="24"/>
        </w:rPr>
        <w:t xml:space="preserve">ς των Πρεσπών </w:t>
      </w:r>
      <w:r w:rsidRPr="00F331DF">
        <w:rPr>
          <w:rFonts w:eastAsia="Times New Roman"/>
          <w:bCs/>
        </w:rPr>
        <w:t>και</w:t>
      </w:r>
      <w:r>
        <w:rPr>
          <w:rFonts w:eastAsia="Times New Roman" w:cs="Times New Roman"/>
          <w:szCs w:val="24"/>
        </w:rPr>
        <w:t xml:space="preserve"> της υπογραφής μου.</w:t>
      </w:r>
    </w:p>
    <w:p w14:paraId="373951B0"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Τ</w:t>
      </w:r>
      <w:r w:rsidRPr="00727E63">
        <w:rPr>
          <w:rFonts w:eastAsia="Times New Roman" w:cs="Times New Roman"/>
          <w:szCs w:val="24"/>
        </w:rPr>
        <w:t xml:space="preserve">ο πρώτο ζήτημα είναι ότι </w:t>
      </w:r>
      <w:r>
        <w:rPr>
          <w:rFonts w:eastAsia="Times New Roman" w:cs="Times New Roman"/>
          <w:szCs w:val="24"/>
        </w:rPr>
        <w:t xml:space="preserve">σε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w:t>
      </w:r>
      <w:r w:rsidRPr="00534609">
        <w:rPr>
          <w:rFonts w:eastAsia="Times New Roman"/>
          <w:bCs/>
        </w:rPr>
        <w:t>Κοινοβουλευτική</w:t>
      </w:r>
      <w:r>
        <w:rPr>
          <w:rFonts w:eastAsia="Times New Roman"/>
          <w:bCs/>
        </w:rPr>
        <w:t xml:space="preserve"> Δ</w:t>
      </w:r>
      <w:r w:rsidRPr="00727E63">
        <w:rPr>
          <w:rFonts w:eastAsia="Times New Roman" w:cs="Times New Roman"/>
          <w:szCs w:val="24"/>
        </w:rPr>
        <w:t xml:space="preserve">ημοκρατία δεν μπορεί να υπάρχει κανένας τομέας </w:t>
      </w:r>
      <w:r w:rsidRPr="00727E63">
        <w:rPr>
          <w:rFonts w:eastAsia="Times New Roman" w:cs="Times New Roman"/>
          <w:szCs w:val="24"/>
        </w:rPr>
        <w:t>της δημόσιας ζωής που να χρηματοδοτείται από το</w:t>
      </w:r>
      <w:r>
        <w:rPr>
          <w:rFonts w:eastAsia="Times New Roman" w:cs="Times New Roman"/>
          <w:szCs w:val="24"/>
        </w:rPr>
        <w:t>ν</w:t>
      </w:r>
      <w:r w:rsidRPr="00727E63">
        <w:rPr>
          <w:rFonts w:eastAsia="Times New Roman" w:cs="Times New Roman"/>
          <w:szCs w:val="24"/>
        </w:rPr>
        <w:t xml:space="preserve"> δημόσιο προϋπολογισμό και να μην υπόκειται στον έλεγχο της Βουλής</w:t>
      </w:r>
      <w:r>
        <w:rPr>
          <w:rFonts w:eastAsia="Times New Roman" w:cs="Times New Roman"/>
          <w:szCs w:val="24"/>
        </w:rPr>
        <w:t>.</w:t>
      </w:r>
      <w:r w:rsidRPr="00727E63">
        <w:rPr>
          <w:rFonts w:eastAsia="Times New Roman" w:cs="Times New Roman"/>
          <w:szCs w:val="24"/>
        </w:rPr>
        <w:t xml:space="preserve"> Εάν δεν υπόκειται στο</w:t>
      </w:r>
      <w:r>
        <w:rPr>
          <w:rFonts w:eastAsia="Times New Roman" w:cs="Times New Roman"/>
          <w:szCs w:val="24"/>
        </w:rPr>
        <w:t>ν έλεγχο</w:t>
      </w:r>
      <w:r w:rsidRPr="00727E63">
        <w:rPr>
          <w:rFonts w:eastAsia="Times New Roman" w:cs="Times New Roman"/>
          <w:szCs w:val="24"/>
        </w:rPr>
        <w:t xml:space="preserve"> της Βουλής</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κ</w:t>
      </w:r>
      <w:r w:rsidRPr="00727E63">
        <w:rPr>
          <w:rFonts w:eastAsia="Times New Roman" w:cs="Times New Roman"/>
          <w:szCs w:val="24"/>
        </w:rPr>
        <w:t xml:space="preserve">άποιοι </w:t>
      </w:r>
      <w:r>
        <w:rPr>
          <w:rFonts w:eastAsia="Times New Roman" w:cs="Times New Roman"/>
          <w:szCs w:val="24"/>
        </w:rPr>
        <w:t>φτιάχνουν</w:t>
      </w:r>
      <w:r w:rsidRPr="00727E63">
        <w:rPr>
          <w:rFonts w:eastAsia="Times New Roman" w:cs="Times New Roman"/>
          <w:szCs w:val="24"/>
        </w:rPr>
        <w:t xml:space="preserve"> παρ</w:t>
      </w:r>
      <w:r>
        <w:rPr>
          <w:rFonts w:eastAsia="Times New Roman" w:cs="Times New Roman"/>
          <w:szCs w:val="24"/>
        </w:rPr>
        <w:t>άλληλους</w:t>
      </w:r>
      <w:r w:rsidRPr="00727E63">
        <w:rPr>
          <w:rFonts w:eastAsia="Times New Roman" w:cs="Times New Roman"/>
          <w:szCs w:val="24"/>
        </w:rPr>
        <w:t xml:space="preserve"> μηχανισμούς προς τη </w:t>
      </w:r>
      <w:r>
        <w:rPr>
          <w:rFonts w:eastAsia="Times New Roman" w:cs="Times New Roman"/>
          <w:szCs w:val="24"/>
        </w:rPr>
        <w:t>δ</w:t>
      </w:r>
      <w:r w:rsidRPr="00727E63">
        <w:rPr>
          <w:rFonts w:eastAsia="Times New Roman" w:cs="Times New Roman"/>
          <w:szCs w:val="24"/>
        </w:rPr>
        <w:t>ημοκρατία</w:t>
      </w:r>
      <w:r>
        <w:rPr>
          <w:rFonts w:eastAsia="Times New Roman" w:cs="Times New Roman"/>
          <w:szCs w:val="24"/>
        </w:rPr>
        <w:t xml:space="preserve">. </w:t>
      </w:r>
    </w:p>
    <w:p w14:paraId="373951B1"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Έχουμε το</w:t>
      </w:r>
      <w:r w:rsidRPr="00727E63">
        <w:rPr>
          <w:rFonts w:eastAsia="Times New Roman" w:cs="Times New Roman"/>
          <w:szCs w:val="24"/>
        </w:rPr>
        <w:t xml:space="preserve"> σαφές παράδειγμα του Υπουργείου Εξωτερικών</w:t>
      </w:r>
      <w:r>
        <w:rPr>
          <w:rFonts w:eastAsia="Times New Roman" w:cs="Times New Roman"/>
          <w:szCs w:val="24"/>
        </w:rPr>
        <w:t>: Ω</w:t>
      </w:r>
      <w:r w:rsidRPr="00727E63">
        <w:rPr>
          <w:rFonts w:eastAsia="Times New Roman" w:cs="Times New Roman"/>
          <w:szCs w:val="24"/>
        </w:rPr>
        <w:t>ς Υπουργός Εξωτερικών</w:t>
      </w:r>
      <w:r>
        <w:rPr>
          <w:rFonts w:eastAsia="Times New Roman" w:cs="Times New Roman"/>
          <w:szCs w:val="24"/>
        </w:rPr>
        <w:t>,</w:t>
      </w:r>
      <w:r w:rsidRPr="00727E63">
        <w:rPr>
          <w:rFonts w:eastAsia="Times New Roman" w:cs="Times New Roman"/>
          <w:szCs w:val="24"/>
        </w:rPr>
        <w:t xml:space="preserve"> πριν </w:t>
      </w:r>
      <w:r>
        <w:rPr>
          <w:rFonts w:eastAsia="Times New Roman" w:cs="Times New Roman"/>
          <w:szCs w:val="24"/>
        </w:rPr>
        <w:t xml:space="preserve">από </w:t>
      </w:r>
      <w:r w:rsidRPr="00727E63">
        <w:rPr>
          <w:rFonts w:eastAsia="Times New Roman" w:cs="Times New Roman"/>
          <w:szCs w:val="24"/>
        </w:rPr>
        <w:t>δύο χρόνια</w:t>
      </w:r>
      <w:r>
        <w:rPr>
          <w:rFonts w:eastAsia="Times New Roman" w:cs="Times New Roman"/>
          <w:szCs w:val="24"/>
        </w:rPr>
        <w:t xml:space="preserve"> έφερα,</w:t>
      </w:r>
      <w:r w:rsidRPr="00727E63">
        <w:rPr>
          <w:rFonts w:eastAsia="Times New Roman" w:cs="Times New Roman"/>
          <w:szCs w:val="24"/>
        </w:rPr>
        <w:t xml:space="preserve"> </w:t>
      </w:r>
      <w:r>
        <w:rPr>
          <w:rFonts w:eastAsia="Times New Roman" w:cs="Times New Roman"/>
          <w:szCs w:val="24"/>
        </w:rPr>
        <w:t>με δικιά μου</w:t>
      </w:r>
      <w:r w:rsidRPr="00727E63">
        <w:rPr>
          <w:rFonts w:eastAsia="Times New Roman" w:cs="Times New Roman"/>
          <w:szCs w:val="24"/>
        </w:rPr>
        <w:t xml:space="preserve"> νομοθετική πρωτοβουλία</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νόμο</w:t>
      </w:r>
      <w:r w:rsidRPr="00727E63">
        <w:rPr>
          <w:rFonts w:eastAsia="Times New Roman" w:cs="Times New Roman"/>
          <w:szCs w:val="24"/>
        </w:rPr>
        <w:t xml:space="preserve"> με τον οποίον ελέγχονται οι μυστικές </w:t>
      </w:r>
      <w:r>
        <w:rPr>
          <w:rFonts w:eastAsia="Times New Roman" w:cs="Times New Roman"/>
          <w:szCs w:val="24"/>
        </w:rPr>
        <w:t>-</w:t>
      </w:r>
      <w:r w:rsidRPr="00727E63">
        <w:rPr>
          <w:rFonts w:eastAsia="Times New Roman" w:cs="Times New Roman"/>
          <w:szCs w:val="24"/>
        </w:rPr>
        <w:t>οι λεγόμενες απόρρητες</w:t>
      </w:r>
      <w:r>
        <w:rPr>
          <w:rFonts w:eastAsia="Times New Roman" w:cs="Times New Roman"/>
          <w:szCs w:val="24"/>
        </w:rPr>
        <w:t>-</w:t>
      </w:r>
      <w:r w:rsidRPr="00727E63">
        <w:rPr>
          <w:rFonts w:eastAsia="Times New Roman" w:cs="Times New Roman"/>
          <w:szCs w:val="24"/>
        </w:rPr>
        <w:t xml:space="preserve"> δαπάνες του Υπουργείου Εξωτερικών</w:t>
      </w:r>
      <w:r>
        <w:rPr>
          <w:rFonts w:eastAsia="Times New Roman" w:cs="Times New Roman"/>
          <w:szCs w:val="24"/>
        </w:rPr>
        <w:t xml:space="preserve">. </w:t>
      </w:r>
    </w:p>
    <w:p w14:paraId="373951B2"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Σε αυτό</w:t>
      </w:r>
      <w:r>
        <w:rPr>
          <w:rFonts w:eastAsia="Times New Roman" w:cs="Times New Roman"/>
          <w:szCs w:val="24"/>
        </w:rPr>
        <w:t>ν</w:t>
      </w:r>
      <w:r>
        <w:rPr>
          <w:rFonts w:eastAsia="Times New Roman" w:cs="Times New Roman"/>
          <w:szCs w:val="24"/>
        </w:rPr>
        <w:t xml:space="preserve"> τον</w:t>
      </w:r>
      <w:r w:rsidRPr="00727E63">
        <w:rPr>
          <w:rFonts w:eastAsia="Times New Roman" w:cs="Times New Roman"/>
          <w:szCs w:val="24"/>
        </w:rPr>
        <w:t xml:space="preserve"> νόμο πρ</w:t>
      </w:r>
      <w:r w:rsidRPr="00727E63">
        <w:rPr>
          <w:rFonts w:eastAsia="Times New Roman" w:cs="Times New Roman"/>
          <w:szCs w:val="24"/>
        </w:rPr>
        <w:t xml:space="preserve">οβλέπαμε </w:t>
      </w:r>
      <w:r>
        <w:rPr>
          <w:rFonts w:eastAsia="Times New Roman" w:cs="Times New Roman"/>
          <w:szCs w:val="24"/>
        </w:rPr>
        <w:t>ε</w:t>
      </w:r>
      <w:r w:rsidRPr="00727E63">
        <w:rPr>
          <w:rFonts w:eastAsia="Times New Roman" w:cs="Times New Roman"/>
          <w:szCs w:val="24"/>
        </w:rPr>
        <w:t xml:space="preserve">ιδική </w:t>
      </w:r>
      <w:r>
        <w:rPr>
          <w:rFonts w:eastAsia="Times New Roman" w:cs="Times New Roman"/>
          <w:szCs w:val="24"/>
        </w:rPr>
        <w:t>υ</w:t>
      </w:r>
      <w:r w:rsidRPr="00727E63">
        <w:rPr>
          <w:rFonts w:eastAsia="Times New Roman" w:cs="Times New Roman"/>
          <w:szCs w:val="24"/>
        </w:rPr>
        <w:t xml:space="preserve">πηρεσία </w:t>
      </w:r>
      <w:r>
        <w:rPr>
          <w:rFonts w:eastAsia="Times New Roman" w:cs="Times New Roman"/>
          <w:szCs w:val="24"/>
        </w:rPr>
        <w:t>από</w:t>
      </w:r>
      <w:r w:rsidRPr="00727E63">
        <w:rPr>
          <w:rFonts w:eastAsia="Times New Roman" w:cs="Times New Roman"/>
          <w:szCs w:val="24"/>
        </w:rPr>
        <w:t xml:space="preserve"> τους υπηρεσιακούς παράγοντες</w:t>
      </w:r>
      <w:r>
        <w:rPr>
          <w:rFonts w:eastAsia="Times New Roman" w:cs="Times New Roman"/>
          <w:szCs w:val="24"/>
        </w:rPr>
        <w:t>,</w:t>
      </w:r>
      <w:r w:rsidRPr="00727E63">
        <w:rPr>
          <w:rFonts w:eastAsia="Times New Roman" w:cs="Times New Roman"/>
          <w:szCs w:val="24"/>
        </w:rPr>
        <w:t xml:space="preserve"> με επικεφαλής τον υπη</w:t>
      </w:r>
      <w:r>
        <w:rPr>
          <w:rFonts w:eastAsia="Times New Roman" w:cs="Times New Roman"/>
          <w:szCs w:val="24"/>
        </w:rPr>
        <w:t xml:space="preserve">ρεσιακό </w:t>
      </w:r>
      <w:r>
        <w:rPr>
          <w:rFonts w:eastAsia="Times New Roman" w:cs="Times New Roman"/>
          <w:szCs w:val="24"/>
        </w:rPr>
        <w:t>γ</w:t>
      </w:r>
      <w:r w:rsidRPr="00727E63">
        <w:rPr>
          <w:rFonts w:eastAsia="Times New Roman" w:cs="Times New Roman"/>
          <w:szCs w:val="24"/>
        </w:rPr>
        <w:t xml:space="preserve">ενικό </w:t>
      </w:r>
      <w:r>
        <w:rPr>
          <w:rFonts w:eastAsia="Times New Roman" w:cs="Times New Roman"/>
          <w:szCs w:val="24"/>
        </w:rPr>
        <w:t>γ</w:t>
      </w:r>
      <w:r w:rsidRPr="00727E63">
        <w:rPr>
          <w:rFonts w:eastAsia="Times New Roman" w:cs="Times New Roman"/>
          <w:szCs w:val="24"/>
        </w:rPr>
        <w:t xml:space="preserve">ραμματέα </w:t>
      </w:r>
      <w:r>
        <w:rPr>
          <w:rFonts w:eastAsia="Times New Roman" w:cs="Times New Roman"/>
          <w:szCs w:val="24"/>
        </w:rPr>
        <w:t xml:space="preserve">και δύο ανώτατους </w:t>
      </w:r>
      <w:r>
        <w:rPr>
          <w:rFonts w:eastAsia="Times New Roman" w:cs="Times New Roman"/>
          <w:szCs w:val="24"/>
        </w:rPr>
        <w:t>π</w:t>
      </w:r>
      <w:r>
        <w:rPr>
          <w:rFonts w:eastAsia="Times New Roman" w:cs="Times New Roman"/>
          <w:szCs w:val="24"/>
        </w:rPr>
        <w:t>ρέσβει</w:t>
      </w:r>
      <w:r w:rsidRPr="00727E63">
        <w:rPr>
          <w:rFonts w:eastAsia="Times New Roman" w:cs="Times New Roman"/>
          <w:szCs w:val="24"/>
        </w:rPr>
        <w:t>ς</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 xml:space="preserve">που </w:t>
      </w:r>
      <w:r w:rsidRPr="00727E63">
        <w:rPr>
          <w:rFonts w:eastAsia="Times New Roman" w:cs="Times New Roman"/>
          <w:szCs w:val="24"/>
        </w:rPr>
        <w:t xml:space="preserve">να αποφασίζουν για την πρόταση προς τη </w:t>
      </w:r>
      <w:r>
        <w:rPr>
          <w:rFonts w:eastAsia="Times New Roman" w:cs="Times New Roman"/>
          <w:szCs w:val="24"/>
        </w:rPr>
        <w:t>Β</w:t>
      </w:r>
      <w:r w:rsidRPr="00727E63">
        <w:rPr>
          <w:rFonts w:eastAsia="Times New Roman" w:cs="Times New Roman"/>
          <w:szCs w:val="24"/>
        </w:rPr>
        <w:t xml:space="preserve">ουλή </w:t>
      </w:r>
      <w:r>
        <w:rPr>
          <w:rFonts w:eastAsia="Times New Roman" w:cs="Times New Roman"/>
          <w:szCs w:val="24"/>
        </w:rPr>
        <w:t>σχετικά με</w:t>
      </w:r>
      <w:r w:rsidRPr="00727E63">
        <w:rPr>
          <w:rFonts w:eastAsia="Times New Roman" w:cs="Times New Roman"/>
          <w:szCs w:val="24"/>
        </w:rPr>
        <w:t xml:space="preserve"> την κατανομή των απόρρητων κονδυλίων</w:t>
      </w:r>
      <w:r>
        <w:rPr>
          <w:rFonts w:eastAsia="Times New Roman" w:cs="Times New Roman"/>
          <w:szCs w:val="24"/>
        </w:rPr>
        <w:t>. Δ</w:t>
      </w:r>
      <w:r w:rsidRPr="00727E63">
        <w:rPr>
          <w:rFonts w:eastAsia="Times New Roman" w:cs="Times New Roman"/>
          <w:szCs w:val="24"/>
        </w:rPr>
        <w:t>εύτερον</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 xml:space="preserve">προβλέπαμε </w:t>
      </w:r>
      <w:r w:rsidRPr="00727E63">
        <w:rPr>
          <w:rFonts w:eastAsia="Times New Roman" w:cs="Times New Roman"/>
          <w:szCs w:val="24"/>
        </w:rPr>
        <w:t xml:space="preserve">το </w:t>
      </w:r>
      <w:r>
        <w:rPr>
          <w:rFonts w:eastAsia="Times New Roman" w:cs="Times New Roman"/>
          <w:szCs w:val="24"/>
        </w:rPr>
        <w:t>Π</w:t>
      </w:r>
      <w:r w:rsidRPr="00727E63">
        <w:rPr>
          <w:rFonts w:eastAsia="Times New Roman" w:cs="Times New Roman"/>
          <w:szCs w:val="24"/>
        </w:rPr>
        <w:t>ροεδρείο της Βουλής να ελέγχει και να δίνει</w:t>
      </w:r>
      <w:r>
        <w:rPr>
          <w:rFonts w:eastAsia="Times New Roman" w:cs="Times New Roman"/>
          <w:szCs w:val="24"/>
        </w:rPr>
        <w:t>,</w:t>
      </w:r>
      <w:r w:rsidRPr="00727E63">
        <w:rPr>
          <w:rFonts w:eastAsia="Times New Roman" w:cs="Times New Roman"/>
          <w:szCs w:val="24"/>
        </w:rPr>
        <w:t xml:space="preserve"> αν θέλει</w:t>
      </w:r>
      <w:r>
        <w:rPr>
          <w:rFonts w:eastAsia="Times New Roman" w:cs="Times New Roman"/>
          <w:szCs w:val="24"/>
        </w:rPr>
        <w:t>,</w:t>
      </w:r>
      <w:r w:rsidRPr="00727E63">
        <w:rPr>
          <w:rFonts w:eastAsia="Times New Roman" w:cs="Times New Roman"/>
          <w:szCs w:val="24"/>
        </w:rPr>
        <w:t xml:space="preserve"> τη σύμφωνη γνώμη </w:t>
      </w:r>
      <w:r>
        <w:rPr>
          <w:rFonts w:eastAsia="Times New Roman" w:cs="Times New Roman"/>
          <w:szCs w:val="24"/>
        </w:rPr>
        <w:t xml:space="preserve">του για </w:t>
      </w:r>
      <w:r w:rsidRPr="00727E63">
        <w:rPr>
          <w:rFonts w:eastAsia="Times New Roman" w:cs="Times New Roman"/>
          <w:szCs w:val="24"/>
        </w:rPr>
        <w:t>αυτές τις δαπάνες</w:t>
      </w:r>
      <w:r>
        <w:rPr>
          <w:rFonts w:eastAsia="Times New Roman" w:cs="Times New Roman"/>
          <w:szCs w:val="24"/>
        </w:rPr>
        <w:t xml:space="preserve"> κα</w:t>
      </w:r>
      <w:r w:rsidRPr="00727E63">
        <w:rPr>
          <w:rFonts w:eastAsia="Times New Roman" w:cs="Times New Roman"/>
          <w:szCs w:val="24"/>
        </w:rPr>
        <w:t>ι τρίτον</w:t>
      </w:r>
      <w:r>
        <w:rPr>
          <w:rFonts w:eastAsia="Times New Roman" w:cs="Times New Roman"/>
          <w:szCs w:val="24"/>
        </w:rPr>
        <w:t>,</w:t>
      </w:r>
      <w:r w:rsidRPr="00727E63">
        <w:rPr>
          <w:rFonts w:eastAsia="Times New Roman" w:cs="Times New Roman"/>
          <w:szCs w:val="24"/>
        </w:rPr>
        <w:t xml:space="preserve"> αυτές οι δαπάνες να εξέρχονται προς </w:t>
      </w:r>
      <w:r>
        <w:rPr>
          <w:rFonts w:eastAsia="Times New Roman" w:cs="Times New Roman"/>
          <w:szCs w:val="24"/>
        </w:rPr>
        <w:t xml:space="preserve">επίρρωση </w:t>
      </w:r>
      <w:r w:rsidRPr="00727E63">
        <w:rPr>
          <w:rFonts w:eastAsia="Times New Roman" w:cs="Times New Roman"/>
          <w:szCs w:val="24"/>
        </w:rPr>
        <w:t xml:space="preserve">μόνο με το αποδεικτικό της συμφωνίας της </w:t>
      </w:r>
      <w:r>
        <w:rPr>
          <w:rFonts w:eastAsia="Times New Roman" w:cs="Times New Roman"/>
          <w:szCs w:val="24"/>
        </w:rPr>
        <w:t>Β</w:t>
      </w:r>
      <w:r w:rsidRPr="00727E63">
        <w:rPr>
          <w:rFonts w:eastAsia="Times New Roman" w:cs="Times New Roman"/>
          <w:szCs w:val="24"/>
        </w:rPr>
        <w:t xml:space="preserve">ουλής και </w:t>
      </w:r>
      <w:r>
        <w:rPr>
          <w:rFonts w:eastAsia="Times New Roman" w:cs="Times New Roman"/>
          <w:szCs w:val="24"/>
        </w:rPr>
        <w:t xml:space="preserve">από την ίδια την </w:t>
      </w:r>
      <w:r>
        <w:rPr>
          <w:rFonts w:eastAsia="Times New Roman" w:cs="Times New Roman"/>
          <w:szCs w:val="24"/>
        </w:rPr>
        <w:t>υ</w:t>
      </w:r>
      <w:r>
        <w:rPr>
          <w:rFonts w:eastAsia="Times New Roman" w:cs="Times New Roman"/>
          <w:szCs w:val="24"/>
        </w:rPr>
        <w:t xml:space="preserve">πηρεσία </w:t>
      </w:r>
      <w:r w:rsidRPr="00F331DF">
        <w:rPr>
          <w:rFonts w:eastAsia="Times New Roman"/>
          <w:bCs/>
        </w:rPr>
        <w:t>και</w:t>
      </w:r>
      <w:r>
        <w:rPr>
          <w:rFonts w:eastAsia="Times New Roman" w:cs="Times New Roman"/>
          <w:szCs w:val="24"/>
        </w:rPr>
        <w:t xml:space="preserve"> όχι από τ</w:t>
      </w:r>
      <w:r w:rsidRPr="00727E63">
        <w:rPr>
          <w:rFonts w:eastAsia="Times New Roman" w:cs="Times New Roman"/>
          <w:szCs w:val="24"/>
        </w:rPr>
        <w:t>ον Υπουργό</w:t>
      </w:r>
      <w:r>
        <w:rPr>
          <w:rFonts w:eastAsia="Times New Roman" w:cs="Times New Roman"/>
          <w:szCs w:val="24"/>
        </w:rPr>
        <w:t>.</w:t>
      </w:r>
    </w:p>
    <w:p w14:paraId="373951B3"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Α</w:t>
      </w:r>
      <w:r w:rsidRPr="00727E63">
        <w:rPr>
          <w:rFonts w:eastAsia="Times New Roman" w:cs="Times New Roman"/>
          <w:szCs w:val="24"/>
        </w:rPr>
        <w:t>υτή η αρχή που προωθήθηκε για το Υπουργείο Εξωτερικών</w:t>
      </w:r>
      <w:r>
        <w:rPr>
          <w:rFonts w:eastAsia="Times New Roman" w:cs="Times New Roman"/>
          <w:szCs w:val="24"/>
        </w:rPr>
        <w:t>,</w:t>
      </w:r>
      <w:r w:rsidRPr="00727E63">
        <w:rPr>
          <w:rFonts w:eastAsia="Times New Roman" w:cs="Times New Roman"/>
          <w:szCs w:val="24"/>
        </w:rPr>
        <w:t xml:space="preserve"> οφείλει </w:t>
      </w:r>
      <w:r>
        <w:rPr>
          <w:rFonts w:eastAsia="Times New Roman" w:cs="Times New Roman"/>
          <w:szCs w:val="24"/>
        </w:rPr>
        <w:t xml:space="preserve">η </w:t>
      </w:r>
      <w:r w:rsidRPr="007E4228">
        <w:rPr>
          <w:rFonts w:eastAsia="Times New Roman"/>
          <w:bCs/>
        </w:rPr>
        <w:t>Βουλή</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οφείλει η </w:t>
      </w:r>
      <w:r w:rsidRPr="003E5E44">
        <w:rPr>
          <w:rFonts w:eastAsia="Times New Roman"/>
          <w:bCs/>
        </w:rPr>
        <w:t>Κυβέρνηση</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το έχω ζητήσει πολλάκις </w:t>
      </w:r>
      <w:r w:rsidRPr="00F331DF">
        <w:rPr>
          <w:rFonts w:eastAsia="Times New Roman"/>
          <w:bCs/>
        </w:rPr>
        <w:t>και</w:t>
      </w:r>
      <w:r>
        <w:rPr>
          <w:rFonts w:eastAsia="Times New Roman" w:cs="Times New Roman"/>
          <w:szCs w:val="24"/>
        </w:rPr>
        <w:t xml:space="preserve"> μέσα στην </w:t>
      </w:r>
      <w:r w:rsidRPr="003E5E44">
        <w:rPr>
          <w:rFonts w:eastAsia="Times New Roman"/>
          <w:bCs/>
        </w:rPr>
        <w:t>Κυβέρνηση</w:t>
      </w:r>
      <w:r>
        <w:rPr>
          <w:rFonts w:eastAsia="Times New Roman"/>
          <w:bCs/>
        </w:rPr>
        <w:t>-</w:t>
      </w:r>
      <w:r>
        <w:rPr>
          <w:rFonts w:eastAsia="Times New Roman" w:cs="Times New Roman"/>
          <w:szCs w:val="24"/>
        </w:rPr>
        <w:t xml:space="preserve"> </w:t>
      </w:r>
      <w:r w:rsidRPr="00727E63">
        <w:rPr>
          <w:rFonts w:eastAsia="Times New Roman" w:cs="Times New Roman"/>
          <w:szCs w:val="24"/>
        </w:rPr>
        <w:t xml:space="preserve">να το εφαρμόσει </w:t>
      </w:r>
      <w:r>
        <w:rPr>
          <w:rFonts w:eastAsia="Times New Roman" w:cs="Times New Roman"/>
          <w:szCs w:val="24"/>
        </w:rPr>
        <w:t>για</w:t>
      </w:r>
      <w:r w:rsidRPr="00727E63">
        <w:rPr>
          <w:rFonts w:eastAsia="Times New Roman" w:cs="Times New Roman"/>
          <w:szCs w:val="24"/>
        </w:rPr>
        <w:t xml:space="preserve"> όλα τα </w:t>
      </w:r>
      <w:r>
        <w:rPr>
          <w:rFonts w:eastAsia="Times New Roman" w:cs="Times New Roman"/>
          <w:szCs w:val="24"/>
        </w:rPr>
        <w:t>Υ</w:t>
      </w:r>
      <w:r w:rsidRPr="00727E63">
        <w:rPr>
          <w:rFonts w:eastAsia="Times New Roman" w:cs="Times New Roman"/>
          <w:szCs w:val="24"/>
        </w:rPr>
        <w:t>πουργεία</w:t>
      </w:r>
      <w:r>
        <w:rPr>
          <w:rFonts w:eastAsia="Times New Roman" w:cs="Times New Roman"/>
          <w:szCs w:val="24"/>
        </w:rPr>
        <w:t>. Δ</w:t>
      </w:r>
      <w:r w:rsidRPr="00727E63">
        <w:rPr>
          <w:rFonts w:eastAsia="Times New Roman" w:cs="Times New Roman"/>
          <w:szCs w:val="24"/>
        </w:rPr>
        <w:t xml:space="preserve">εν υπάρχει </w:t>
      </w:r>
      <w:r>
        <w:rPr>
          <w:rFonts w:eastAsia="Times New Roman" w:cs="Times New Roman"/>
          <w:szCs w:val="24"/>
        </w:rPr>
        <w:t>Υ</w:t>
      </w:r>
      <w:r w:rsidRPr="00727E63">
        <w:rPr>
          <w:rFonts w:eastAsia="Times New Roman" w:cs="Times New Roman"/>
          <w:szCs w:val="24"/>
        </w:rPr>
        <w:t xml:space="preserve">πουργείο που να </w:t>
      </w:r>
      <w:r w:rsidRPr="00773379">
        <w:rPr>
          <w:rFonts w:eastAsia="Times New Roman"/>
          <w:bCs/>
        </w:rPr>
        <w:t>έχει</w:t>
      </w:r>
      <w:r w:rsidRPr="00727E63">
        <w:rPr>
          <w:rFonts w:eastAsia="Times New Roman" w:cs="Times New Roman"/>
          <w:szCs w:val="24"/>
        </w:rPr>
        <w:t xml:space="preserve"> πιο σοβαρά ζητήματα</w:t>
      </w:r>
      <w:r>
        <w:rPr>
          <w:rFonts w:eastAsia="Times New Roman" w:cs="Times New Roman"/>
          <w:szCs w:val="24"/>
        </w:rPr>
        <w:t xml:space="preserve"> -</w:t>
      </w:r>
      <w:r w:rsidRPr="00727E63">
        <w:rPr>
          <w:rFonts w:eastAsia="Times New Roman" w:cs="Times New Roman"/>
          <w:szCs w:val="24"/>
        </w:rPr>
        <w:t>δαπάνες απο</w:t>
      </w:r>
      <w:r w:rsidRPr="00727E63">
        <w:rPr>
          <w:rFonts w:eastAsia="Times New Roman" w:cs="Times New Roman"/>
          <w:szCs w:val="24"/>
        </w:rPr>
        <w:t>ρρήτων</w:t>
      </w:r>
      <w:r>
        <w:rPr>
          <w:rFonts w:eastAsia="Times New Roman" w:cs="Times New Roman"/>
          <w:szCs w:val="24"/>
        </w:rPr>
        <w:t>-</w:t>
      </w:r>
      <w:r w:rsidRPr="00727E63">
        <w:rPr>
          <w:rFonts w:eastAsia="Times New Roman" w:cs="Times New Roman"/>
          <w:szCs w:val="24"/>
        </w:rPr>
        <w:t xml:space="preserve"> από το Υπουργείο Εξωτερικών</w:t>
      </w:r>
      <w:r>
        <w:rPr>
          <w:rFonts w:eastAsia="Times New Roman" w:cs="Times New Roman"/>
          <w:szCs w:val="24"/>
        </w:rPr>
        <w:t xml:space="preserve">. Και </w:t>
      </w:r>
      <w:r w:rsidRPr="00727E63">
        <w:rPr>
          <w:rFonts w:eastAsia="Times New Roman" w:cs="Times New Roman"/>
          <w:szCs w:val="24"/>
        </w:rPr>
        <w:t xml:space="preserve">το </w:t>
      </w:r>
      <w:r>
        <w:rPr>
          <w:rFonts w:eastAsia="Times New Roman" w:cs="Times New Roman"/>
          <w:szCs w:val="24"/>
        </w:rPr>
        <w:t>Υπουργείο Εξωτερικών</w:t>
      </w:r>
      <w:r w:rsidRPr="00727E63">
        <w:rPr>
          <w:rFonts w:eastAsia="Times New Roman" w:cs="Times New Roman"/>
          <w:szCs w:val="24"/>
        </w:rPr>
        <w:t xml:space="preserve"> δέχεται και συνεχίζει να </w:t>
      </w:r>
      <w:r>
        <w:rPr>
          <w:rFonts w:eastAsia="Times New Roman" w:cs="Times New Roman"/>
          <w:szCs w:val="24"/>
        </w:rPr>
        <w:t xml:space="preserve">υπόκειται σε </w:t>
      </w:r>
      <w:r w:rsidRPr="00B32E5F">
        <w:rPr>
          <w:rFonts w:eastAsia="Times New Roman" w:cs="Times New Roman"/>
          <w:szCs w:val="24"/>
        </w:rPr>
        <w:t>κοινοβουλευτικ</w:t>
      </w:r>
      <w:r>
        <w:rPr>
          <w:rFonts w:eastAsia="Times New Roman" w:cs="Times New Roman"/>
          <w:szCs w:val="24"/>
        </w:rPr>
        <w:t xml:space="preserve">ό έλεγχο. </w:t>
      </w:r>
      <w:r w:rsidRPr="00F331DF">
        <w:rPr>
          <w:rFonts w:eastAsia="Times New Roman"/>
          <w:bCs/>
        </w:rPr>
        <w:t>Και</w:t>
      </w:r>
      <w:r>
        <w:rPr>
          <w:rFonts w:eastAsia="Times New Roman" w:cs="Times New Roman"/>
          <w:szCs w:val="24"/>
        </w:rPr>
        <w:t xml:space="preserve"> μιλάω για Υπουργεία </w:t>
      </w:r>
      <w:r w:rsidRPr="00727E63">
        <w:rPr>
          <w:rFonts w:eastAsia="Times New Roman" w:cs="Times New Roman"/>
          <w:szCs w:val="24"/>
        </w:rPr>
        <w:t>ό</w:t>
      </w:r>
      <w:r>
        <w:rPr>
          <w:rFonts w:eastAsia="Times New Roman" w:cs="Times New Roman"/>
          <w:szCs w:val="24"/>
        </w:rPr>
        <w:t xml:space="preserve">πως το Υπουργείο Εθνικής Άμυνας, </w:t>
      </w:r>
      <w:r>
        <w:rPr>
          <w:rFonts w:eastAsia="Times New Roman"/>
          <w:bCs/>
          <w:shd w:val="clear" w:color="auto" w:fill="FFFFFF"/>
        </w:rPr>
        <w:t xml:space="preserve">το </w:t>
      </w:r>
      <w:r w:rsidRPr="00AA7A94">
        <w:rPr>
          <w:rFonts w:eastAsia="Times New Roman"/>
          <w:bCs/>
          <w:shd w:val="clear" w:color="auto" w:fill="FFFFFF"/>
        </w:rPr>
        <w:t>Υπουργείο Εσωτερικών</w:t>
      </w:r>
      <w:r>
        <w:rPr>
          <w:rFonts w:eastAsia="Times New Roman"/>
          <w:bCs/>
          <w:shd w:val="clear" w:color="auto" w:fill="FFFFFF"/>
        </w:rPr>
        <w:t xml:space="preserve">, το Υπουργείο Μακεδονίας, ίσως </w:t>
      </w:r>
      <w:r w:rsidRPr="00AA7A94">
        <w:rPr>
          <w:rFonts w:eastAsia="Times New Roman"/>
          <w:bCs/>
          <w:shd w:val="clear" w:color="auto" w:fill="FFFFFF"/>
        </w:rPr>
        <w:t>και</w:t>
      </w:r>
      <w:r>
        <w:rPr>
          <w:rFonts w:eastAsia="Times New Roman"/>
          <w:bCs/>
          <w:shd w:val="clear" w:color="auto" w:fill="FFFFFF"/>
        </w:rPr>
        <w:t xml:space="preserve"> άλλα Υπουργε</w:t>
      </w:r>
      <w:r>
        <w:rPr>
          <w:rFonts w:eastAsia="Times New Roman"/>
          <w:bCs/>
          <w:shd w:val="clear" w:color="auto" w:fill="FFFFFF"/>
        </w:rPr>
        <w:t xml:space="preserve">ία, </w:t>
      </w:r>
      <w:r w:rsidRPr="00BF1D32">
        <w:rPr>
          <w:rFonts w:eastAsia="Times New Roman"/>
          <w:bCs/>
          <w:shd w:val="clear" w:color="auto" w:fill="FFFFFF"/>
        </w:rPr>
        <w:t>αλλά</w:t>
      </w:r>
      <w:r>
        <w:rPr>
          <w:rFonts w:eastAsia="Times New Roman"/>
          <w:bCs/>
          <w:shd w:val="clear" w:color="auto" w:fill="FFFFFF"/>
        </w:rPr>
        <w:t xml:space="preserve"> </w:t>
      </w:r>
      <w:r w:rsidRPr="00BF1D32">
        <w:rPr>
          <w:rFonts w:eastAsia="Times New Roman"/>
          <w:bCs/>
          <w:shd w:val="clear" w:color="auto" w:fill="FFFFFF"/>
        </w:rPr>
        <w:t xml:space="preserve">και </w:t>
      </w:r>
      <w:r>
        <w:rPr>
          <w:rFonts w:eastAsia="Times New Roman"/>
          <w:bCs/>
          <w:shd w:val="clear" w:color="auto" w:fill="FFFFFF"/>
        </w:rPr>
        <w:t xml:space="preserve">την ΕΥΠ. </w:t>
      </w:r>
      <w:r>
        <w:rPr>
          <w:rFonts w:eastAsia="Times New Roman" w:cs="Times New Roman"/>
          <w:szCs w:val="24"/>
        </w:rPr>
        <w:t>Υ</w:t>
      </w:r>
      <w:r w:rsidRPr="00727E63">
        <w:rPr>
          <w:rFonts w:eastAsia="Times New Roman" w:cs="Times New Roman"/>
          <w:szCs w:val="24"/>
        </w:rPr>
        <w:t>πάρχει ειδικός κωδικός για αυτές</w:t>
      </w:r>
      <w:r>
        <w:rPr>
          <w:rFonts w:eastAsia="Times New Roman" w:cs="Times New Roman"/>
          <w:szCs w:val="24"/>
        </w:rPr>
        <w:t xml:space="preserve"> τις δαπάνες στον </w:t>
      </w:r>
      <w:r>
        <w:rPr>
          <w:rFonts w:eastAsia="Times New Roman" w:cs="Times New Roman"/>
          <w:bCs/>
          <w:shd w:val="clear" w:color="auto" w:fill="FFFFFF"/>
        </w:rPr>
        <w:t>π</w:t>
      </w:r>
      <w:r w:rsidRPr="00EB4F8B">
        <w:rPr>
          <w:rFonts w:eastAsia="Times New Roman" w:cs="Times New Roman"/>
          <w:bCs/>
          <w:shd w:val="clear" w:color="auto" w:fill="FFFFFF"/>
        </w:rPr>
        <w:t>ροϋπολογισμό</w:t>
      </w:r>
      <w:r>
        <w:rPr>
          <w:rFonts w:eastAsia="Times New Roman" w:cs="Times New Roman"/>
          <w:bCs/>
          <w:shd w:val="clear" w:color="auto" w:fill="FFFFFF"/>
        </w:rPr>
        <w:t xml:space="preserve">. </w:t>
      </w:r>
      <w:r w:rsidRPr="00727E63">
        <w:rPr>
          <w:rFonts w:eastAsia="Times New Roman" w:cs="Times New Roman"/>
          <w:szCs w:val="24"/>
        </w:rPr>
        <w:t xml:space="preserve"> </w:t>
      </w:r>
    </w:p>
    <w:p w14:paraId="373951B4"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Κ</w:t>
      </w:r>
      <w:r w:rsidRPr="00727E63">
        <w:rPr>
          <w:rFonts w:eastAsia="Times New Roman" w:cs="Times New Roman"/>
          <w:szCs w:val="24"/>
        </w:rPr>
        <w:t>αι το λέω από τώρα</w:t>
      </w:r>
      <w:r>
        <w:rPr>
          <w:rFonts w:eastAsia="Times New Roman" w:cs="Times New Roman"/>
          <w:szCs w:val="24"/>
        </w:rPr>
        <w:t>,</w:t>
      </w:r>
      <w:r w:rsidRPr="00727E63">
        <w:rPr>
          <w:rFonts w:eastAsia="Times New Roman" w:cs="Times New Roman"/>
          <w:szCs w:val="24"/>
        </w:rPr>
        <w:t xml:space="preserve"> ότι η </w:t>
      </w:r>
      <w:r>
        <w:rPr>
          <w:rFonts w:eastAsia="Times New Roman" w:cs="Times New Roman"/>
          <w:szCs w:val="24"/>
        </w:rPr>
        <w:t>Κ</w:t>
      </w:r>
      <w:r w:rsidRPr="00727E63">
        <w:rPr>
          <w:rFonts w:eastAsia="Times New Roman" w:cs="Times New Roman"/>
          <w:szCs w:val="24"/>
        </w:rPr>
        <w:t xml:space="preserve">υβέρνηση οφείλει να δεσμευτεί </w:t>
      </w:r>
      <w:r>
        <w:rPr>
          <w:rFonts w:eastAsia="Times New Roman" w:cs="Times New Roman"/>
          <w:szCs w:val="24"/>
        </w:rPr>
        <w:t>πως</w:t>
      </w:r>
      <w:r w:rsidRPr="00727E63">
        <w:rPr>
          <w:rFonts w:eastAsia="Times New Roman" w:cs="Times New Roman"/>
          <w:szCs w:val="24"/>
        </w:rPr>
        <w:t xml:space="preserve"> θα εξαπλώσει και θα εφαρμόσει αυτά που </w:t>
      </w:r>
      <w:r>
        <w:rPr>
          <w:rFonts w:eastAsia="Times New Roman" w:cs="Times New Roman"/>
          <w:szCs w:val="24"/>
        </w:rPr>
        <w:t>εφαρμόζει</w:t>
      </w:r>
      <w:r w:rsidRPr="00727E63">
        <w:rPr>
          <w:rFonts w:eastAsia="Times New Roman" w:cs="Times New Roman"/>
          <w:szCs w:val="24"/>
        </w:rPr>
        <w:t xml:space="preserve"> για το Υπουργείο Εξωτερικών </w:t>
      </w:r>
      <w:r w:rsidRPr="00F331DF">
        <w:rPr>
          <w:rFonts w:eastAsia="Times New Roman"/>
          <w:bCs/>
        </w:rPr>
        <w:t>και</w:t>
      </w:r>
      <w:r>
        <w:rPr>
          <w:rFonts w:eastAsia="Times New Roman" w:cs="Times New Roman"/>
          <w:szCs w:val="24"/>
        </w:rPr>
        <w:t xml:space="preserve"> για </w:t>
      </w:r>
      <w:r w:rsidRPr="00727E63">
        <w:rPr>
          <w:rFonts w:eastAsia="Times New Roman" w:cs="Times New Roman"/>
          <w:szCs w:val="24"/>
        </w:rPr>
        <w:t>τις άλλες απόρρητες</w:t>
      </w:r>
      <w:r w:rsidRPr="00727E63">
        <w:rPr>
          <w:rFonts w:eastAsia="Times New Roman" w:cs="Times New Roman"/>
          <w:szCs w:val="24"/>
        </w:rPr>
        <w:t xml:space="preserve"> δαπάνες</w:t>
      </w:r>
      <w:r>
        <w:rPr>
          <w:rFonts w:eastAsia="Times New Roman" w:cs="Times New Roman"/>
          <w:szCs w:val="24"/>
        </w:rPr>
        <w:t>. Δ</w:t>
      </w:r>
      <w:r w:rsidRPr="00727E63">
        <w:rPr>
          <w:rFonts w:eastAsia="Times New Roman" w:cs="Times New Roman"/>
          <w:szCs w:val="24"/>
        </w:rPr>
        <w:t>ιαφορετικά</w:t>
      </w:r>
      <w:r>
        <w:rPr>
          <w:rFonts w:eastAsia="Times New Roman" w:cs="Times New Roman"/>
          <w:szCs w:val="24"/>
        </w:rPr>
        <w:t xml:space="preserve">, οφείλω στον εαυτό μου </w:t>
      </w:r>
      <w:r w:rsidRPr="00F331DF">
        <w:rPr>
          <w:rFonts w:eastAsia="Times New Roman"/>
          <w:bCs/>
        </w:rPr>
        <w:t>και</w:t>
      </w:r>
      <w:r>
        <w:rPr>
          <w:rFonts w:eastAsia="Times New Roman" w:cs="Times New Roman"/>
          <w:szCs w:val="24"/>
        </w:rPr>
        <w:t xml:space="preserve"> στην </w:t>
      </w:r>
      <w:r w:rsidRPr="00727E63">
        <w:rPr>
          <w:rFonts w:eastAsia="Times New Roman" w:cs="Times New Roman"/>
          <w:szCs w:val="24"/>
        </w:rPr>
        <w:t xml:space="preserve">ιστορία μου να μην ψηφίσω τις απόρρητες δαπάνες των άλλων </w:t>
      </w:r>
      <w:r>
        <w:rPr>
          <w:rFonts w:eastAsia="Times New Roman" w:cs="Times New Roman"/>
          <w:szCs w:val="24"/>
        </w:rPr>
        <w:t>Υ</w:t>
      </w:r>
      <w:r w:rsidRPr="00727E63">
        <w:rPr>
          <w:rFonts w:eastAsia="Times New Roman" w:cs="Times New Roman"/>
          <w:szCs w:val="24"/>
        </w:rPr>
        <w:t>πουργείων</w:t>
      </w:r>
      <w:r>
        <w:rPr>
          <w:rFonts w:eastAsia="Times New Roman" w:cs="Times New Roman"/>
          <w:szCs w:val="24"/>
        </w:rPr>
        <w:t>,</w:t>
      </w:r>
      <w:r w:rsidRPr="00727E63">
        <w:rPr>
          <w:rFonts w:eastAsia="Times New Roman" w:cs="Times New Roman"/>
          <w:szCs w:val="24"/>
        </w:rPr>
        <w:t xml:space="preserve"> αν </w:t>
      </w:r>
      <w:r>
        <w:rPr>
          <w:rFonts w:eastAsia="Times New Roman" w:cs="Times New Roman"/>
          <w:szCs w:val="24"/>
        </w:rPr>
        <w:t xml:space="preserve">δεν υπάρξει αυτή η δέσμευση, πέραν του </w:t>
      </w:r>
      <w:r w:rsidRPr="00222599">
        <w:rPr>
          <w:rFonts w:eastAsia="Times New Roman" w:cs="Times New Roman"/>
          <w:szCs w:val="24"/>
        </w:rPr>
        <w:t>Υπουργείο</w:t>
      </w:r>
      <w:r>
        <w:rPr>
          <w:rFonts w:eastAsia="Times New Roman" w:cs="Times New Roman"/>
          <w:szCs w:val="24"/>
        </w:rPr>
        <w:t>υ</w:t>
      </w:r>
      <w:r w:rsidRPr="00222599">
        <w:rPr>
          <w:rFonts w:eastAsia="Times New Roman" w:cs="Times New Roman"/>
          <w:szCs w:val="24"/>
        </w:rPr>
        <w:t xml:space="preserve"> Εξωτερικών</w:t>
      </w:r>
      <w:r>
        <w:rPr>
          <w:rFonts w:eastAsia="Times New Roman" w:cs="Times New Roman"/>
          <w:szCs w:val="24"/>
        </w:rPr>
        <w:t xml:space="preserve"> </w:t>
      </w:r>
      <w:r w:rsidRPr="00727E63">
        <w:rPr>
          <w:rFonts w:eastAsia="Times New Roman" w:cs="Times New Roman"/>
          <w:szCs w:val="24"/>
        </w:rPr>
        <w:t xml:space="preserve">που </w:t>
      </w:r>
      <w:r>
        <w:rPr>
          <w:rFonts w:eastAsia="Times New Roman" w:cs="Times New Roman"/>
          <w:szCs w:val="24"/>
        </w:rPr>
        <w:t xml:space="preserve">έχει νομικό και νομοθετικό έλεγχο. </w:t>
      </w:r>
    </w:p>
    <w:p w14:paraId="373951B5"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Επίσης, θ</w:t>
      </w:r>
      <w:r w:rsidRPr="00727E63">
        <w:rPr>
          <w:rFonts w:eastAsia="Times New Roman" w:cs="Times New Roman"/>
          <w:szCs w:val="24"/>
        </w:rPr>
        <w:t>έλω να πω ότι υπάρχ</w:t>
      </w:r>
      <w:r w:rsidRPr="00727E63">
        <w:rPr>
          <w:rFonts w:eastAsia="Times New Roman" w:cs="Times New Roman"/>
          <w:szCs w:val="24"/>
        </w:rPr>
        <w:t xml:space="preserve">ει ένα ζήτημα </w:t>
      </w:r>
      <w:r>
        <w:rPr>
          <w:rFonts w:eastAsia="Times New Roman" w:cs="Times New Roman"/>
          <w:szCs w:val="24"/>
        </w:rPr>
        <w:t xml:space="preserve">όταν </w:t>
      </w:r>
      <w:r w:rsidRPr="00727E63">
        <w:rPr>
          <w:rFonts w:eastAsia="Times New Roman" w:cs="Times New Roman"/>
          <w:szCs w:val="24"/>
        </w:rPr>
        <w:t>λέμε για μυστικά κονδύλια</w:t>
      </w:r>
      <w:r>
        <w:rPr>
          <w:rFonts w:eastAsia="Times New Roman" w:cs="Times New Roman"/>
          <w:szCs w:val="24"/>
        </w:rPr>
        <w:t>,</w:t>
      </w:r>
      <w:r w:rsidRPr="00727E63">
        <w:rPr>
          <w:rFonts w:eastAsia="Times New Roman" w:cs="Times New Roman"/>
          <w:szCs w:val="24"/>
        </w:rPr>
        <w:t xml:space="preserve"> για τον έλεγχο της </w:t>
      </w:r>
      <w:r>
        <w:rPr>
          <w:rFonts w:eastAsia="Times New Roman" w:cs="Times New Roman"/>
          <w:szCs w:val="24"/>
        </w:rPr>
        <w:t>ΕΥΠ. Τώρα που έχω μεγαλύτερη ευελιξία ως προς τον χρόνο, έ</w:t>
      </w:r>
      <w:r w:rsidRPr="00727E63">
        <w:rPr>
          <w:rFonts w:eastAsia="Times New Roman" w:cs="Times New Roman"/>
          <w:szCs w:val="24"/>
        </w:rPr>
        <w:t>ψαξα όλους τους ν</w:t>
      </w:r>
      <w:r>
        <w:rPr>
          <w:rFonts w:eastAsia="Times New Roman" w:cs="Times New Roman"/>
          <w:szCs w:val="24"/>
        </w:rPr>
        <w:t>όμους</w:t>
      </w:r>
      <w:r w:rsidRPr="00727E63">
        <w:rPr>
          <w:rFonts w:eastAsia="Times New Roman" w:cs="Times New Roman"/>
          <w:szCs w:val="24"/>
        </w:rPr>
        <w:t xml:space="preserve"> </w:t>
      </w:r>
      <w:r w:rsidRPr="00F331DF">
        <w:rPr>
          <w:rFonts w:eastAsia="Times New Roman"/>
          <w:bCs/>
        </w:rPr>
        <w:t>και</w:t>
      </w:r>
      <w:r w:rsidRPr="00727E63">
        <w:rPr>
          <w:rFonts w:eastAsia="Times New Roman" w:cs="Times New Roman"/>
          <w:szCs w:val="24"/>
        </w:rPr>
        <w:t xml:space="preserve"> όλ</w:t>
      </w:r>
      <w:r>
        <w:rPr>
          <w:rFonts w:eastAsia="Times New Roman" w:cs="Times New Roman"/>
          <w:szCs w:val="24"/>
        </w:rPr>
        <w:t>α</w:t>
      </w:r>
      <w:r w:rsidRPr="00727E63">
        <w:rPr>
          <w:rFonts w:eastAsia="Times New Roman" w:cs="Times New Roman"/>
          <w:szCs w:val="24"/>
        </w:rPr>
        <w:t xml:space="preserve"> τα νομοθετικά έργα σε ολόκληρη την Ευρωπαϊκή Ένωση</w:t>
      </w:r>
      <w:r>
        <w:rPr>
          <w:rFonts w:eastAsia="Times New Roman" w:cs="Times New Roman"/>
          <w:szCs w:val="24"/>
        </w:rPr>
        <w:t>. Ε</w:t>
      </w:r>
      <w:r w:rsidRPr="00727E63">
        <w:rPr>
          <w:rFonts w:eastAsia="Times New Roman" w:cs="Times New Roman"/>
          <w:szCs w:val="24"/>
        </w:rPr>
        <w:t xml:space="preserve">ίτε </w:t>
      </w:r>
      <w:r>
        <w:rPr>
          <w:rFonts w:eastAsia="Times New Roman" w:cs="Times New Roman"/>
          <w:szCs w:val="24"/>
        </w:rPr>
        <w:t>επρόκειτο</w:t>
      </w:r>
      <w:r w:rsidRPr="00727E63">
        <w:rPr>
          <w:rFonts w:eastAsia="Times New Roman" w:cs="Times New Roman"/>
          <w:szCs w:val="24"/>
        </w:rPr>
        <w:t xml:space="preserve"> για αριστερές</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σπάνιες-</w:t>
      </w:r>
      <w:r w:rsidRPr="00727E63">
        <w:rPr>
          <w:rFonts w:eastAsia="Times New Roman" w:cs="Times New Roman"/>
          <w:szCs w:val="24"/>
        </w:rPr>
        <w:t xml:space="preserve"> κυβερνήσεις</w:t>
      </w:r>
      <w:r>
        <w:rPr>
          <w:rFonts w:eastAsia="Times New Roman" w:cs="Times New Roman"/>
          <w:szCs w:val="24"/>
        </w:rPr>
        <w:t>,</w:t>
      </w:r>
      <w:r w:rsidRPr="00727E63">
        <w:rPr>
          <w:rFonts w:eastAsia="Times New Roman" w:cs="Times New Roman"/>
          <w:szCs w:val="24"/>
        </w:rPr>
        <w:t xml:space="preserve"> είτε για σοσιαλιστικές</w:t>
      </w:r>
      <w:r>
        <w:rPr>
          <w:rFonts w:eastAsia="Times New Roman" w:cs="Times New Roman"/>
          <w:szCs w:val="24"/>
        </w:rPr>
        <w:t>,</w:t>
      </w:r>
      <w:r w:rsidRPr="00727E63">
        <w:rPr>
          <w:rFonts w:eastAsia="Times New Roman" w:cs="Times New Roman"/>
          <w:szCs w:val="24"/>
        </w:rPr>
        <w:t xml:space="preserve"> σοσιαλδημοκρατικές</w:t>
      </w:r>
      <w:r>
        <w:rPr>
          <w:rFonts w:eastAsia="Times New Roman" w:cs="Times New Roman"/>
          <w:szCs w:val="24"/>
        </w:rPr>
        <w:t>,</w:t>
      </w:r>
      <w:r w:rsidRPr="00727E63">
        <w:rPr>
          <w:rFonts w:eastAsia="Times New Roman" w:cs="Times New Roman"/>
          <w:szCs w:val="24"/>
        </w:rPr>
        <w:t xml:space="preserve"> είτε για χρ</w:t>
      </w:r>
      <w:r>
        <w:rPr>
          <w:rFonts w:eastAsia="Times New Roman" w:cs="Times New Roman"/>
          <w:szCs w:val="24"/>
        </w:rPr>
        <w:t>ιστιανοδημοκρατικές -</w:t>
      </w:r>
      <w:r w:rsidRPr="00727E63">
        <w:rPr>
          <w:rFonts w:eastAsia="Times New Roman" w:cs="Times New Roman"/>
          <w:szCs w:val="24"/>
        </w:rPr>
        <w:t xml:space="preserve">δηλαδή </w:t>
      </w:r>
      <w:r>
        <w:rPr>
          <w:rFonts w:eastAsia="Times New Roman" w:cs="Times New Roman"/>
          <w:szCs w:val="24"/>
        </w:rPr>
        <w:t xml:space="preserve">όχι </w:t>
      </w:r>
      <w:r w:rsidRPr="00F331DF">
        <w:rPr>
          <w:rFonts w:eastAsia="Times New Roman"/>
          <w:bCs/>
        </w:rPr>
        <w:t>και</w:t>
      </w:r>
      <w:r>
        <w:rPr>
          <w:rFonts w:eastAsia="Times New Roman" w:cs="Times New Roman"/>
          <w:szCs w:val="24"/>
        </w:rPr>
        <w:t xml:space="preserve"> πολύ αριστερές- </w:t>
      </w:r>
      <w:r w:rsidRPr="00727E63">
        <w:rPr>
          <w:rFonts w:eastAsia="Times New Roman" w:cs="Times New Roman"/>
          <w:szCs w:val="24"/>
        </w:rPr>
        <w:t xml:space="preserve">η δημοκρατική αρχή </w:t>
      </w:r>
      <w:r w:rsidRPr="002B5B2E">
        <w:rPr>
          <w:rFonts w:eastAsia="Times New Roman"/>
          <w:bCs/>
          <w:shd w:val="clear" w:color="auto" w:fill="FFFFFF"/>
        </w:rPr>
        <w:t>ότι</w:t>
      </w:r>
      <w:r>
        <w:rPr>
          <w:rFonts w:eastAsia="Times New Roman" w:cs="Times New Roman"/>
          <w:szCs w:val="24"/>
        </w:rPr>
        <w:t xml:space="preserve"> </w:t>
      </w:r>
      <w:r w:rsidRPr="00727E63">
        <w:rPr>
          <w:rFonts w:eastAsia="Times New Roman" w:cs="Times New Roman"/>
          <w:szCs w:val="24"/>
        </w:rPr>
        <w:t xml:space="preserve">το </w:t>
      </w:r>
      <w:r>
        <w:rPr>
          <w:rFonts w:eastAsia="Times New Roman" w:cs="Times New Roman"/>
          <w:szCs w:val="24"/>
        </w:rPr>
        <w:t>Κ</w:t>
      </w:r>
      <w:r w:rsidRPr="00727E63">
        <w:rPr>
          <w:rFonts w:eastAsia="Times New Roman" w:cs="Times New Roman"/>
          <w:szCs w:val="24"/>
        </w:rPr>
        <w:t xml:space="preserve">οινοβούλιο είναι </w:t>
      </w:r>
      <w:r>
        <w:rPr>
          <w:rFonts w:eastAsia="Times New Roman" w:cs="Times New Roman"/>
          <w:szCs w:val="24"/>
        </w:rPr>
        <w:t xml:space="preserve">ο </w:t>
      </w:r>
      <w:r w:rsidRPr="00727E63">
        <w:rPr>
          <w:rFonts w:eastAsia="Times New Roman" w:cs="Times New Roman"/>
          <w:szCs w:val="24"/>
        </w:rPr>
        <w:t>ανώτατο</w:t>
      </w:r>
      <w:r>
        <w:rPr>
          <w:rFonts w:eastAsia="Times New Roman" w:cs="Times New Roman"/>
          <w:szCs w:val="24"/>
        </w:rPr>
        <w:t xml:space="preserve">ς θεσμός της </w:t>
      </w:r>
      <w:r>
        <w:rPr>
          <w:rFonts w:eastAsia="Times New Roman" w:cs="Times New Roman"/>
          <w:szCs w:val="24"/>
        </w:rPr>
        <w:t>δ</w:t>
      </w:r>
      <w:r w:rsidRPr="00727E63">
        <w:rPr>
          <w:rFonts w:eastAsia="Times New Roman" w:cs="Times New Roman"/>
          <w:szCs w:val="24"/>
        </w:rPr>
        <w:t>ημοκρατίας</w:t>
      </w:r>
      <w:r>
        <w:rPr>
          <w:rFonts w:eastAsia="Times New Roman" w:cs="Times New Roman"/>
          <w:szCs w:val="24"/>
        </w:rPr>
        <w:t>,</w:t>
      </w:r>
      <w:r w:rsidRPr="00727E63">
        <w:rPr>
          <w:rFonts w:eastAsia="Times New Roman" w:cs="Times New Roman"/>
          <w:szCs w:val="24"/>
        </w:rPr>
        <w:t xml:space="preserve"> ισχύει σε όλες αυτές τις χώρες</w:t>
      </w:r>
      <w:r>
        <w:rPr>
          <w:rFonts w:eastAsia="Times New Roman" w:cs="Times New Roman"/>
          <w:szCs w:val="24"/>
        </w:rPr>
        <w:t xml:space="preserve">. </w:t>
      </w:r>
      <w:r w:rsidRPr="00307349">
        <w:rPr>
          <w:rFonts w:eastAsia="Times New Roman" w:cs="Times New Roman"/>
          <w:bCs/>
          <w:shd w:val="clear" w:color="auto" w:fill="FFFFFF"/>
        </w:rPr>
        <w:t xml:space="preserve">Δηλαδή </w:t>
      </w:r>
      <w:r>
        <w:rPr>
          <w:rFonts w:eastAsia="Times New Roman" w:cs="Times New Roman"/>
          <w:szCs w:val="24"/>
        </w:rPr>
        <w:t xml:space="preserve">τι; </w:t>
      </w:r>
      <w:r w:rsidRPr="002B5B2E">
        <w:rPr>
          <w:rFonts w:eastAsia="Times New Roman"/>
          <w:bCs/>
          <w:shd w:val="clear" w:color="auto" w:fill="FFFFFF"/>
        </w:rPr>
        <w:t>Ότι</w:t>
      </w:r>
      <w:r w:rsidRPr="00727E63">
        <w:rPr>
          <w:rFonts w:eastAsia="Times New Roman" w:cs="Times New Roman"/>
          <w:szCs w:val="24"/>
        </w:rPr>
        <w:t xml:space="preserve"> η Εθνική Υπηρεσία Πλη</w:t>
      </w:r>
      <w:r w:rsidRPr="00727E63">
        <w:rPr>
          <w:rFonts w:eastAsia="Times New Roman" w:cs="Times New Roman"/>
          <w:szCs w:val="24"/>
        </w:rPr>
        <w:t>ροφοριών κάθε κράτους υπόκειται</w:t>
      </w:r>
      <w:r>
        <w:rPr>
          <w:rFonts w:eastAsia="Times New Roman" w:cs="Times New Roman"/>
          <w:szCs w:val="24"/>
        </w:rPr>
        <w:t xml:space="preserve"> -με τη</w:t>
      </w:r>
      <w:r w:rsidRPr="00727E63">
        <w:rPr>
          <w:rFonts w:eastAsia="Times New Roman" w:cs="Times New Roman"/>
          <w:szCs w:val="24"/>
        </w:rPr>
        <w:t xml:space="preserve"> </w:t>
      </w:r>
      <w:r>
        <w:rPr>
          <w:rFonts w:eastAsia="Times New Roman" w:cs="Times New Roman"/>
          <w:szCs w:val="24"/>
        </w:rPr>
        <w:t xml:space="preserve">μυστικότητα </w:t>
      </w:r>
      <w:r w:rsidRPr="008F0891">
        <w:rPr>
          <w:rFonts w:eastAsia="Times New Roman" w:cs="Times New Roman"/>
          <w:bCs/>
          <w:shd w:val="clear" w:color="auto" w:fill="FFFFFF"/>
        </w:rPr>
        <w:t>που</w:t>
      </w:r>
      <w:r>
        <w:rPr>
          <w:rFonts w:eastAsia="Times New Roman" w:cs="Times New Roman"/>
          <w:szCs w:val="24"/>
        </w:rPr>
        <w:t xml:space="preserve"> απαιτείται- σε έλεγχο</w:t>
      </w:r>
      <w:r w:rsidRPr="00727E63">
        <w:rPr>
          <w:rFonts w:eastAsia="Times New Roman" w:cs="Times New Roman"/>
          <w:szCs w:val="24"/>
        </w:rPr>
        <w:t xml:space="preserve"> Επιτροπής της Βουλής</w:t>
      </w:r>
      <w:r>
        <w:rPr>
          <w:rFonts w:eastAsia="Times New Roman" w:cs="Times New Roman"/>
          <w:szCs w:val="24"/>
        </w:rPr>
        <w:t xml:space="preserve">. Δεύτερον, </w:t>
      </w:r>
      <w:r w:rsidRPr="002B5B2E">
        <w:rPr>
          <w:rFonts w:eastAsia="Times New Roman"/>
          <w:bCs/>
          <w:shd w:val="clear" w:color="auto" w:fill="FFFFFF"/>
        </w:rPr>
        <w:t>ότι</w:t>
      </w:r>
      <w:r w:rsidRPr="00727E63">
        <w:rPr>
          <w:rFonts w:eastAsia="Times New Roman" w:cs="Times New Roman"/>
          <w:szCs w:val="24"/>
        </w:rPr>
        <w:t xml:space="preserve"> ο Διοικητής </w:t>
      </w:r>
      <w:r>
        <w:rPr>
          <w:rFonts w:eastAsia="Times New Roman" w:cs="Times New Roman"/>
          <w:szCs w:val="24"/>
        </w:rPr>
        <w:t>της,</w:t>
      </w:r>
      <w:r w:rsidRPr="00727E63">
        <w:rPr>
          <w:rFonts w:eastAsia="Times New Roman" w:cs="Times New Roman"/>
          <w:szCs w:val="24"/>
        </w:rPr>
        <w:t xml:space="preserve"> </w:t>
      </w:r>
      <w:r>
        <w:rPr>
          <w:rFonts w:eastAsia="Times New Roman" w:cs="Times New Roman"/>
          <w:szCs w:val="24"/>
        </w:rPr>
        <w:t xml:space="preserve">επίσης, υπόκειται σε έλεγχο της Βουλής. </w:t>
      </w:r>
      <w:r w:rsidRPr="00727E63">
        <w:rPr>
          <w:rFonts w:eastAsia="Times New Roman" w:cs="Times New Roman"/>
          <w:szCs w:val="24"/>
        </w:rPr>
        <w:t>Τρίτον</w:t>
      </w:r>
      <w:r>
        <w:rPr>
          <w:rFonts w:eastAsia="Times New Roman" w:cs="Times New Roman"/>
          <w:szCs w:val="24"/>
        </w:rPr>
        <w:t>,</w:t>
      </w:r>
      <w:r w:rsidRPr="00727E63">
        <w:rPr>
          <w:rFonts w:eastAsia="Times New Roman" w:cs="Times New Roman"/>
          <w:szCs w:val="24"/>
        </w:rPr>
        <w:t xml:space="preserve"> ότι με μεγάλη μυστικότητα </w:t>
      </w:r>
      <w:r>
        <w:rPr>
          <w:rFonts w:eastAsia="Times New Roman" w:cs="Times New Roman"/>
          <w:szCs w:val="24"/>
        </w:rPr>
        <w:t xml:space="preserve">-εάν </w:t>
      </w:r>
      <w:r>
        <w:rPr>
          <w:rFonts w:eastAsia="Times New Roman"/>
          <w:bCs/>
          <w:shd w:val="clear" w:color="auto" w:fill="FFFFFF"/>
        </w:rPr>
        <w:t>χρειαστεί</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το </w:t>
      </w:r>
      <w:r w:rsidRPr="00727E63">
        <w:rPr>
          <w:rFonts w:eastAsia="Times New Roman" w:cs="Times New Roman"/>
          <w:szCs w:val="24"/>
        </w:rPr>
        <w:t>αποφασίσει η Βουλή</w:t>
      </w:r>
      <w:r>
        <w:rPr>
          <w:rFonts w:eastAsia="Times New Roman" w:cs="Times New Roman"/>
          <w:szCs w:val="24"/>
        </w:rPr>
        <w:t>-</w:t>
      </w:r>
      <w:r w:rsidRPr="00727E63">
        <w:rPr>
          <w:rFonts w:eastAsia="Times New Roman" w:cs="Times New Roman"/>
          <w:szCs w:val="24"/>
        </w:rPr>
        <w:t xml:space="preserve"> φτιάχνοντα</w:t>
      </w:r>
      <w:r w:rsidRPr="00727E63">
        <w:rPr>
          <w:rFonts w:eastAsia="Times New Roman" w:cs="Times New Roman"/>
          <w:szCs w:val="24"/>
        </w:rPr>
        <w:t>ι εξεταστικές επιτροπές</w:t>
      </w:r>
      <w:r>
        <w:rPr>
          <w:rFonts w:eastAsia="Times New Roman" w:cs="Times New Roman"/>
          <w:szCs w:val="24"/>
        </w:rPr>
        <w:t>. Τέταρτον,</w:t>
      </w:r>
      <w:r w:rsidRPr="00727E63">
        <w:rPr>
          <w:rFonts w:eastAsia="Times New Roman" w:cs="Times New Roman"/>
          <w:szCs w:val="24"/>
        </w:rPr>
        <w:t xml:space="preserve"> έχει συγκροτηθεί σε όλες τις χώρες </w:t>
      </w:r>
      <w:r>
        <w:rPr>
          <w:rFonts w:eastAsia="Times New Roman" w:cs="Times New Roman"/>
          <w:szCs w:val="24"/>
        </w:rPr>
        <w:t>-</w:t>
      </w:r>
      <w:r w:rsidRPr="00727E63">
        <w:rPr>
          <w:rFonts w:eastAsia="Times New Roman" w:cs="Times New Roman"/>
          <w:szCs w:val="24"/>
        </w:rPr>
        <w:t>και πρόσφατα</w:t>
      </w:r>
      <w:r>
        <w:rPr>
          <w:rFonts w:eastAsia="Times New Roman" w:cs="Times New Roman"/>
          <w:szCs w:val="24"/>
        </w:rPr>
        <w:t>,</w:t>
      </w:r>
      <w:r w:rsidRPr="00727E63">
        <w:rPr>
          <w:rFonts w:eastAsia="Times New Roman" w:cs="Times New Roman"/>
          <w:szCs w:val="24"/>
        </w:rPr>
        <w:t xml:space="preserve"> από το </w:t>
      </w:r>
      <w:r>
        <w:rPr>
          <w:rFonts w:eastAsia="Times New Roman" w:cs="Times New Roman"/>
          <w:szCs w:val="24"/>
        </w:rPr>
        <w:t>20</w:t>
      </w:r>
      <w:r w:rsidRPr="00727E63">
        <w:rPr>
          <w:rFonts w:eastAsia="Times New Roman" w:cs="Times New Roman"/>
          <w:szCs w:val="24"/>
        </w:rPr>
        <w:t>14</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 xml:space="preserve">στη </w:t>
      </w:r>
      <w:r w:rsidRPr="00727E63">
        <w:rPr>
          <w:rFonts w:eastAsia="Times New Roman" w:cs="Times New Roman"/>
          <w:szCs w:val="24"/>
        </w:rPr>
        <w:t>Γερμανία</w:t>
      </w:r>
      <w:r>
        <w:rPr>
          <w:rFonts w:eastAsia="Times New Roman" w:cs="Times New Roman"/>
          <w:szCs w:val="24"/>
        </w:rPr>
        <w:t>-</w:t>
      </w:r>
      <w:r w:rsidRPr="00727E63">
        <w:rPr>
          <w:rFonts w:eastAsia="Times New Roman" w:cs="Times New Roman"/>
          <w:szCs w:val="24"/>
        </w:rPr>
        <w:t xml:space="preserve"> </w:t>
      </w:r>
      <w:r>
        <w:rPr>
          <w:rFonts w:eastAsia="Times New Roman" w:cs="Times New Roman"/>
          <w:szCs w:val="24"/>
        </w:rPr>
        <w:t>ειδικός, ας</w:t>
      </w:r>
      <w:r w:rsidRPr="00727E63">
        <w:rPr>
          <w:rFonts w:eastAsia="Times New Roman" w:cs="Times New Roman"/>
          <w:szCs w:val="24"/>
        </w:rPr>
        <w:t xml:space="preserve"> το πούμε</w:t>
      </w:r>
      <w:r>
        <w:rPr>
          <w:rFonts w:eastAsia="Times New Roman" w:cs="Times New Roman"/>
          <w:szCs w:val="24"/>
        </w:rPr>
        <w:t>,</w:t>
      </w:r>
      <w:r w:rsidRPr="00727E63">
        <w:rPr>
          <w:rFonts w:eastAsia="Times New Roman" w:cs="Times New Roman"/>
          <w:szCs w:val="24"/>
        </w:rPr>
        <w:t xml:space="preserve"> Συνήγορος του Πολίτη για τυχόν παραβιάσεις των </w:t>
      </w:r>
      <w:r>
        <w:rPr>
          <w:rFonts w:eastAsia="Times New Roman" w:cs="Times New Roman"/>
          <w:szCs w:val="24"/>
        </w:rPr>
        <w:t>μ</w:t>
      </w:r>
      <w:r w:rsidRPr="00727E63">
        <w:rPr>
          <w:rFonts w:eastAsia="Times New Roman" w:cs="Times New Roman"/>
          <w:szCs w:val="24"/>
        </w:rPr>
        <w:t xml:space="preserve">υστικών </w:t>
      </w:r>
      <w:r>
        <w:rPr>
          <w:rFonts w:eastAsia="Times New Roman" w:cs="Times New Roman"/>
          <w:szCs w:val="24"/>
        </w:rPr>
        <w:t>υ</w:t>
      </w:r>
      <w:r w:rsidRPr="00727E63">
        <w:rPr>
          <w:rFonts w:eastAsia="Times New Roman" w:cs="Times New Roman"/>
          <w:szCs w:val="24"/>
        </w:rPr>
        <w:t xml:space="preserve">πηρεσιών στον τρόπο και </w:t>
      </w:r>
      <w:r>
        <w:rPr>
          <w:rFonts w:eastAsia="Times New Roman" w:cs="Times New Roman"/>
          <w:szCs w:val="24"/>
        </w:rPr>
        <w:t xml:space="preserve">στην κυκλοφορία των πληροφοριών. </w:t>
      </w:r>
      <w:r w:rsidRPr="00F331DF">
        <w:rPr>
          <w:rFonts w:eastAsia="Times New Roman"/>
          <w:bCs/>
        </w:rPr>
        <w:t>Και</w:t>
      </w:r>
      <w:r>
        <w:rPr>
          <w:rFonts w:eastAsia="Times New Roman" w:cs="Times New Roman"/>
          <w:szCs w:val="24"/>
        </w:rPr>
        <w:t xml:space="preserve"> τελευταίο: Αυτή η αρχή </w:t>
      </w:r>
      <w:r w:rsidRPr="00BA34D7">
        <w:rPr>
          <w:rFonts w:eastAsia="Times New Roman" w:cs="Times New Roman"/>
        </w:rPr>
        <w:t>πρέπει</w:t>
      </w:r>
      <w:r>
        <w:rPr>
          <w:rFonts w:eastAsia="Times New Roman" w:cs="Times New Roman"/>
          <w:szCs w:val="24"/>
        </w:rPr>
        <w:t xml:space="preserve"> να </w:t>
      </w:r>
      <w:r w:rsidRPr="00727E63">
        <w:rPr>
          <w:rFonts w:eastAsia="Times New Roman" w:cs="Times New Roman"/>
          <w:szCs w:val="24"/>
        </w:rPr>
        <w:t xml:space="preserve"> </w:t>
      </w:r>
      <w:r>
        <w:rPr>
          <w:rFonts w:eastAsia="Times New Roman" w:cs="Times New Roman"/>
          <w:szCs w:val="24"/>
        </w:rPr>
        <w:t>επεκταθεί</w:t>
      </w:r>
      <w:r w:rsidRPr="00727E63">
        <w:rPr>
          <w:rFonts w:eastAsia="Times New Roman" w:cs="Times New Roman"/>
          <w:szCs w:val="24"/>
        </w:rPr>
        <w:t xml:space="preserve"> σε κάθε θεσμό</w:t>
      </w:r>
      <w:r>
        <w:rPr>
          <w:rFonts w:eastAsia="Times New Roman" w:cs="Times New Roman"/>
          <w:szCs w:val="24"/>
        </w:rPr>
        <w:t>,</w:t>
      </w:r>
      <w:r w:rsidRPr="00727E63">
        <w:rPr>
          <w:rFonts w:eastAsia="Times New Roman" w:cs="Times New Roman"/>
          <w:szCs w:val="24"/>
        </w:rPr>
        <w:t xml:space="preserve"> είτε λέγεται κρατική ασφάλεια είτε στρατός</w:t>
      </w:r>
      <w:r>
        <w:rPr>
          <w:rFonts w:eastAsia="Times New Roman" w:cs="Times New Roman"/>
          <w:szCs w:val="24"/>
        </w:rPr>
        <w:t>,</w:t>
      </w:r>
      <w:r w:rsidRPr="00727E63">
        <w:rPr>
          <w:rFonts w:eastAsia="Times New Roman" w:cs="Times New Roman"/>
          <w:szCs w:val="24"/>
        </w:rPr>
        <w:t xml:space="preserve"> ο οποίος έχει </w:t>
      </w:r>
      <w:r>
        <w:rPr>
          <w:rFonts w:eastAsia="Times New Roman" w:cs="Times New Roman"/>
          <w:szCs w:val="24"/>
        </w:rPr>
        <w:t xml:space="preserve">είδος ή παρα-είδος μυστικών υπηρεσιών. </w:t>
      </w:r>
    </w:p>
    <w:p w14:paraId="373951B6"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Τρίτον,</w:t>
      </w:r>
      <w:r w:rsidRPr="00727E63">
        <w:rPr>
          <w:rFonts w:eastAsia="Times New Roman" w:cs="Times New Roman"/>
          <w:szCs w:val="24"/>
        </w:rPr>
        <w:t xml:space="preserve"> θέλω να πω </w:t>
      </w:r>
      <w:r w:rsidRPr="002B5B2E">
        <w:rPr>
          <w:rFonts w:eastAsia="Times New Roman"/>
          <w:bCs/>
          <w:shd w:val="clear" w:color="auto" w:fill="FFFFFF"/>
        </w:rPr>
        <w:t>ότι</w:t>
      </w:r>
      <w:r>
        <w:rPr>
          <w:rFonts w:eastAsia="Times New Roman" w:cs="Times New Roman"/>
          <w:szCs w:val="24"/>
        </w:rPr>
        <w:t xml:space="preserve"> τον </w:t>
      </w:r>
      <w:r>
        <w:rPr>
          <w:rFonts w:eastAsia="Times New Roman" w:cs="Times New Roman"/>
          <w:szCs w:val="24"/>
        </w:rPr>
        <w:t>π</w:t>
      </w:r>
      <w:r>
        <w:rPr>
          <w:rFonts w:eastAsia="Times New Roman" w:cs="Times New Roman"/>
          <w:szCs w:val="24"/>
        </w:rPr>
        <w:t xml:space="preserve">ροϋπολογισμό τον στηρίζω </w:t>
      </w:r>
      <w:r w:rsidRPr="00F331DF">
        <w:rPr>
          <w:rFonts w:eastAsia="Times New Roman"/>
          <w:bCs/>
        </w:rPr>
        <w:t>και</w:t>
      </w:r>
      <w:r>
        <w:rPr>
          <w:rFonts w:eastAsia="Times New Roman" w:cs="Times New Roman"/>
          <w:szCs w:val="24"/>
        </w:rPr>
        <w:t xml:space="preserve"> </w:t>
      </w:r>
      <w:r w:rsidRPr="00727E63">
        <w:rPr>
          <w:rFonts w:eastAsia="Times New Roman" w:cs="Times New Roman"/>
          <w:szCs w:val="24"/>
        </w:rPr>
        <w:t xml:space="preserve">θα τον ψηφίσω </w:t>
      </w:r>
      <w:r>
        <w:rPr>
          <w:rFonts w:eastAsia="Times New Roman" w:cs="Times New Roman"/>
          <w:szCs w:val="24"/>
        </w:rPr>
        <w:t>πλην αυτής της ένστασης</w:t>
      </w:r>
      <w:r w:rsidRPr="00727E63">
        <w:rPr>
          <w:rFonts w:eastAsia="Times New Roman" w:cs="Times New Roman"/>
          <w:szCs w:val="24"/>
        </w:rPr>
        <w:t xml:space="preserve"> που</w:t>
      </w:r>
      <w:r w:rsidRPr="00727E63">
        <w:rPr>
          <w:rFonts w:eastAsia="Times New Roman" w:cs="Times New Roman"/>
          <w:szCs w:val="24"/>
        </w:rPr>
        <w:t xml:space="preserve"> είπα</w:t>
      </w:r>
      <w:r>
        <w:rPr>
          <w:rFonts w:eastAsia="Times New Roman" w:cs="Times New Roman"/>
          <w:szCs w:val="24"/>
        </w:rPr>
        <w:t>. Έ</w:t>
      </w:r>
      <w:r w:rsidRPr="00727E63">
        <w:rPr>
          <w:rFonts w:eastAsia="Times New Roman" w:cs="Times New Roman"/>
          <w:szCs w:val="24"/>
        </w:rPr>
        <w:t>χει αναπτυξιακό σχέδιο</w:t>
      </w:r>
      <w:r>
        <w:rPr>
          <w:rFonts w:eastAsia="Times New Roman" w:cs="Times New Roman"/>
          <w:szCs w:val="24"/>
        </w:rPr>
        <w:t>,</w:t>
      </w:r>
      <w:r w:rsidRPr="00727E63">
        <w:rPr>
          <w:rFonts w:eastAsia="Times New Roman" w:cs="Times New Roman"/>
          <w:szCs w:val="24"/>
        </w:rPr>
        <w:t xml:space="preserve"> έχει κοινωνική δικαιοσύνη και </w:t>
      </w:r>
      <w:r>
        <w:rPr>
          <w:rFonts w:eastAsia="Times New Roman" w:cs="Times New Roman"/>
          <w:szCs w:val="24"/>
        </w:rPr>
        <w:t xml:space="preserve">έναν </w:t>
      </w:r>
      <w:r w:rsidRPr="00727E63">
        <w:rPr>
          <w:rFonts w:eastAsia="Times New Roman" w:cs="Times New Roman"/>
          <w:szCs w:val="24"/>
        </w:rPr>
        <w:t xml:space="preserve">μηχανισμό προώθησης </w:t>
      </w:r>
      <w:r>
        <w:rPr>
          <w:rFonts w:eastAsia="Times New Roman" w:cs="Times New Roman"/>
          <w:szCs w:val="24"/>
        </w:rPr>
        <w:t xml:space="preserve">της </w:t>
      </w:r>
      <w:r w:rsidRPr="00727E63">
        <w:rPr>
          <w:rFonts w:eastAsia="Times New Roman" w:cs="Times New Roman"/>
          <w:szCs w:val="24"/>
        </w:rPr>
        <w:t>οικονομίας</w:t>
      </w:r>
      <w:r>
        <w:rPr>
          <w:rFonts w:eastAsia="Times New Roman" w:cs="Times New Roman"/>
          <w:szCs w:val="24"/>
        </w:rPr>
        <w:t>.</w:t>
      </w:r>
      <w:r w:rsidRPr="00727E63">
        <w:rPr>
          <w:rFonts w:eastAsia="Times New Roman" w:cs="Times New Roman"/>
          <w:szCs w:val="24"/>
        </w:rPr>
        <w:t xml:space="preserve"> Αυτά τα τρία είναι τα κριτήρια με τα οποία καθένας</w:t>
      </w:r>
      <w:r>
        <w:rPr>
          <w:rFonts w:eastAsia="Times New Roman" w:cs="Times New Roman"/>
          <w:szCs w:val="24"/>
        </w:rPr>
        <w:t>,</w:t>
      </w:r>
      <w:r w:rsidRPr="00727E63">
        <w:rPr>
          <w:rFonts w:eastAsia="Times New Roman" w:cs="Times New Roman"/>
          <w:szCs w:val="24"/>
        </w:rPr>
        <w:t xml:space="preserve"> με το χέρι στην καρδιά</w:t>
      </w:r>
      <w:r>
        <w:rPr>
          <w:rFonts w:eastAsia="Times New Roman" w:cs="Times New Roman"/>
          <w:szCs w:val="24"/>
        </w:rPr>
        <w:t>,</w:t>
      </w:r>
      <w:r w:rsidRPr="00727E63">
        <w:rPr>
          <w:rFonts w:eastAsia="Times New Roman" w:cs="Times New Roman"/>
          <w:szCs w:val="24"/>
        </w:rPr>
        <w:t xml:space="preserve"> πρέπει να στηρίζει </w:t>
      </w:r>
      <w:r>
        <w:rPr>
          <w:rFonts w:eastAsia="Times New Roman" w:cs="Times New Roman"/>
          <w:szCs w:val="24"/>
        </w:rPr>
        <w:t xml:space="preserve">αυτόν </w:t>
      </w:r>
      <w:r w:rsidRPr="00727E63">
        <w:rPr>
          <w:rFonts w:eastAsia="Times New Roman" w:cs="Times New Roman"/>
          <w:szCs w:val="24"/>
        </w:rPr>
        <w:t xml:space="preserve">τον </w:t>
      </w:r>
      <w:r>
        <w:rPr>
          <w:rFonts w:eastAsia="Times New Roman" w:cs="Times New Roman"/>
          <w:szCs w:val="24"/>
        </w:rPr>
        <w:t>π</w:t>
      </w:r>
      <w:r w:rsidRPr="00727E63">
        <w:rPr>
          <w:rFonts w:eastAsia="Times New Roman" w:cs="Times New Roman"/>
          <w:szCs w:val="24"/>
        </w:rPr>
        <w:t>ροϋπολογισμό</w:t>
      </w:r>
      <w:r>
        <w:rPr>
          <w:rFonts w:eastAsia="Times New Roman" w:cs="Times New Roman"/>
          <w:szCs w:val="24"/>
        </w:rPr>
        <w:t>.</w:t>
      </w:r>
    </w:p>
    <w:p w14:paraId="373951B7" w14:textId="77777777" w:rsidR="00B27939" w:rsidRDefault="00D93F4B">
      <w:pPr>
        <w:spacing w:after="0" w:line="600" w:lineRule="auto"/>
        <w:ind w:firstLine="709"/>
        <w:jc w:val="both"/>
        <w:rPr>
          <w:rFonts w:eastAsia="Times New Roman" w:cs="Times New Roman"/>
          <w:szCs w:val="24"/>
        </w:rPr>
      </w:pPr>
      <w:r w:rsidRPr="00727E63">
        <w:rPr>
          <w:rFonts w:eastAsia="Times New Roman" w:cs="Times New Roman"/>
          <w:szCs w:val="24"/>
        </w:rPr>
        <w:t>Θέλω να κάνω</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μία πρόταση: </w:t>
      </w:r>
      <w:r>
        <w:rPr>
          <w:rFonts w:eastAsia="Times New Roman" w:cs="Times New Roman"/>
          <w:szCs w:val="24"/>
        </w:rPr>
        <w:t xml:space="preserve">Η </w:t>
      </w:r>
      <w:r w:rsidRPr="00727E63">
        <w:rPr>
          <w:rFonts w:eastAsia="Times New Roman" w:cs="Times New Roman"/>
          <w:szCs w:val="24"/>
        </w:rPr>
        <w:t xml:space="preserve">συζήτηση επί του </w:t>
      </w:r>
      <w:r>
        <w:rPr>
          <w:rFonts w:eastAsia="Times New Roman" w:cs="Times New Roman"/>
          <w:szCs w:val="24"/>
        </w:rPr>
        <w:t>π</w:t>
      </w:r>
      <w:r w:rsidRPr="00727E63">
        <w:rPr>
          <w:rFonts w:eastAsia="Times New Roman" w:cs="Times New Roman"/>
          <w:szCs w:val="24"/>
        </w:rPr>
        <w:t xml:space="preserve">ροϋπολογισμού </w:t>
      </w:r>
      <w:r>
        <w:rPr>
          <w:rFonts w:eastAsia="Times New Roman" w:cs="Times New Roman"/>
          <w:szCs w:val="24"/>
        </w:rPr>
        <w:t xml:space="preserve">σε αυτή τη </w:t>
      </w:r>
      <w:r w:rsidRPr="007E4228">
        <w:rPr>
          <w:rFonts w:eastAsia="Times New Roman"/>
          <w:bCs/>
        </w:rPr>
        <w:t>Βουλή</w:t>
      </w:r>
      <w:r>
        <w:rPr>
          <w:rFonts w:eastAsia="Times New Roman"/>
          <w:bCs/>
        </w:rPr>
        <w:t>,</w:t>
      </w:r>
      <w:r>
        <w:rPr>
          <w:rFonts w:eastAsia="Times New Roman" w:cs="Times New Roman"/>
          <w:szCs w:val="24"/>
        </w:rPr>
        <w:t xml:space="preserve"> μας</w:t>
      </w:r>
      <w:r w:rsidRPr="00727E63">
        <w:rPr>
          <w:rFonts w:eastAsia="Times New Roman" w:cs="Times New Roman"/>
          <w:szCs w:val="24"/>
        </w:rPr>
        <w:t xml:space="preserve"> οδηγ</w:t>
      </w:r>
      <w:r>
        <w:rPr>
          <w:rFonts w:eastAsia="Times New Roman" w:cs="Times New Roman"/>
          <w:szCs w:val="24"/>
        </w:rPr>
        <w:t xml:space="preserve">εί συνεχώς </w:t>
      </w:r>
      <w:r w:rsidRPr="002314B3">
        <w:rPr>
          <w:rFonts w:eastAsia="Times New Roman"/>
          <w:bCs/>
          <w:shd w:val="clear" w:color="auto" w:fill="FFFFFF"/>
        </w:rPr>
        <w:t>να</w:t>
      </w:r>
      <w:r>
        <w:rPr>
          <w:rFonts w:eastAsia="Times New Roman" w:cs="Times New Roman"/>
          <w:szCs w:val="24"/>
        </w:rPr>
        <w:t xml:space="preserve"> μιλάμε για</w:t>
      </w:r>
      <w:r w:rsidRPr="00727E63">
        <w:rPr>
          <w:rFonts w:eastAsia="Times New Roman" w:cs="Times New Roman"/>
          <w:szCs w:val="24"/>
        </w:rPr>
        <w:t xml:space="preserve"> αριθμούς</w:t>
      </w:r>
      <w:r>
        <w:rPr>
          <w:rFonts w:eastAsia="Times New Roman" w:cs="Times New Roman"/>
          <w:szCs w:val="24"/>
        </w:rPr>
        <w:t>,</w:t>
      </w:r>
      <w:r w:rsidRPr="00727E63">
        <w:rPr>
          <w:rFonts w:eastAsia="Times New Roman" w:cs="Times New Roman"/>
          <w:szCs w:val="24"/>
        </w:rPr>
        <w:t xml:space="preserve"> για συγκρίσ</w:t>
      </w:r>
      <w:r>
        <w:rPr>
          <w:rFonts w:eastAsia="Times New Roman" w:cs="Times New Roman"/>
          <w:szCs w:val="24"/>
        </w:rPr>
        <w:t>εις αριθμών με το παρελθόν. Δ</w:t>
      </w:r>
      <w:r w:rsidRPr="00727E63">
        <w:rPr>
          <w:rFonts w:eastAsia="Times New Roman" w:cs="Times New Roman"/>
          <w:szCs w:val="24"/>
        </w:rPr>
        <w:t>εν έχω κα</w:t>
      </w:r>
      <w:r>
        <w:rPr>
          <w:rFonts w:eastAsia="Times New Roman" w:cs="Times New Roman"/>
          <w:szCs w:val="24"/>
        </w:rPr>
        <w:t>μ</w:t>
      </w:r>
      <w:r w:rsidRPr="00727E63">
        <w:rPr>
          <w:rFonts w:eastAsia="Times New Roman" w:cs="Times New Roman"/>
          <w:szCs w:val="24"/>
        </w:rPr>
        <w:t>μία αντίρρηση</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απαραίτητες</w:t>
      </w:r>
      <w:r w:rsidRPr="00727E63">
        <w:rPr>
          <w:rFonts w:eastAsia="Times New Roman" w:cs="Times New Roman"/>
          <w:szCs w:val="24"/>
        </w:rPr>
        <w:t xml:space="preserve"> και τις χρησιμοποιώ και εγώ</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w:t>
      </w:r>
      <w:r w:rsidRPr="00727E63">
        <w:rPr>
          <w:rFonts w:eastAsia="Times New Roman" w:cs="Times New Roman"/>
          <w:szCs w:val="24"/>
        </w:rPr>
        <w:t xml:space="preserve"> θα πρέπει η </w:t>
      </w:r>
      <w:r>
        <w:rPr>
          <w:rFonts w:eastAsia="Times New Roman" w:cs="Times New Roman"/>
          <w:szCs w:val="24"/>
        </w:rPr>
        <w:t>Β</w:t>
      </w:r>
      <w:r w:rsidRPr="00727E63">
        <w:rPr>
          <w:rFonts w:eastAsia="Times New Roman" w:cs="Times New Roman"/>
          <w:szCs w:val="24"/>
        </w:rPr>
        <w:t xml:space="preserve">ουλή </w:t>
      </w:r>
      <w:r>
        <w:rPr>
          <w:rFonts w:eastAsia="Times New Roman" w:cs="Times New Roman"/>
          <w:szCs w:val="24"/>
        </w:rPr>
        <w:t>-</w:t>
      </w:r>
      <w:r w:rsidRPr="00727E63">
        <w:rPr>
          <w:rFonts w:eastAsia="Times New Roman" w:cs="Times New Roman"/>
          <w:szCs w:val="24"/>
        </w:rPr>
        <w:t xml:space="preserve">και </w:t>
      </w:r>
      <w:r>
        <w:rPr>
          <w:rFonts w:eastAsia="Times New Roman" w:cs="Times New Roman"/>
          <w:szCs w:val="24"/>
        </w:rPr>
        <w:t>θ</w:t>
      </w:r>
      <w:r w:rsidRPr="00727E63">
        <w:rPr>
          <w:rFonts w:eastAsia="Times New Roman" w:cs="Times New Roman"/>
          <w:szCs w:val="24"/>
        </w:rPr>
        <w:t xml:space="preserve">α προβλεφθεί </w:t>
      </w:r>
      <w:r>
        <w:rPr>
          <w:rFonts w:eastAsia="Times New Roman" w:cs="Times New Roman"/>
          <w:szCs w:val="24"/>
        </w:rPr>
        <w:t xml:space="preserve">αυτό </w:t>
      </w:r>
      <w:r>
        <w:rPr>
          <w:rFonts w:eastAsia="Times New Roman" w:cs="Times New Roman"/>
          <w:szCs w:val="24"/>
        </w:rPr>
        <w:t>ελπίζω-</w:t>
      </w:r>
      <w:r w:rsidRPr="00727E63">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συγκροτήσει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ειδική επιτροπή </w:t>
      </w:r>
      <w:r w:rsidRPr="008F0891">
        <w:rPr>
          <w:rFonts w:eastAsia="Times New Roman" w:cs="Times New Roman"/>
          <w:bCs/>
          <w:shd w:val="clear" w:color="auto" w:fill="FFFFFF"/>
        </w:rPr>
        <w:t>που</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συζητά για τον </w:t>
      </w:r>
      <w:r w:rsidRPr="00727E63">
        <w:rPr>
          <w:rFonts w:eastAsia="Times New Roman" w:cs="Times New Roman"/>
          <w:szCs w:val="24"/>
        </w:rPr>
        <w:t>21</w:t>
      </w:r>
      <w:r w:rsidRPr="00F2310B">
        <w:rPr>
          <w:rFonts w:eastAsia="Times New Roman" w:cs="Times New Roman"/>
          <w:szCs w:val="24"/>
          <w:vertAlign w:val="superscript"/>
        </w:rPr>
        <w:t>ο</w:t>
      </w:r>
      <w:r>
        <w:rPr>
          <w:rFonts w:eastAsia="Times New Roman" w:cs="Times New Roman"/>
          <w:szCs w:val="24"/>
        </w:rPr>
        <w:t xml:space="preserve"> </w:t>
      </w:r>
      <w:r w:rsidRPr="00727E63">
        <w:rPr>
          <w:rFonts w:eastAsia="Times New Roman" w:cs="Times New Roman"/>
          <w:szCs w:val="24"/>
        </w:rPr>
        <w:t>αιώνα και το μέλλον της χώρας</w:t>
      </w:r>
      <w:r>
        <w:rPr>
          <w:rFonts w:eastAsia="Times New Roman" w:cs="Times New Roman"/>
          <w:szCs w:val="24"/>
        </w:rPr>
        <w:t xml:space="preserve"> και </w:t>
      </w:r>
      <w:r w:rsidRPr="00727E63">
        <w:rPr>
          <w:rFonts w:eastAsia="Times New Roman" w:cs="Times New Roman"/>
          <w:szCs w:val="24"/>
        </w:rPr>
        <w:t xml:space="preserve">να συναγωνιστούμε </w:t>
      </w:r>
      <w:r>
        <w:rPr>
          <w:rFonts w:eastAsia="Times New Roman" w:cs="Times New Roman"/>
          <w:szCs w:val="24"/>
        </w:rPr>
        <w:t xml:space="preserve">τα κόμματα </w:t>
      </w:r>
      <w:r w:rsidRPr="00F331DF">
        <w:rPr>
          <w:rFonts w:eastAsia="Times New Roman"/>
          <w:bCs/>
        </w:rPr>
        <w:t>και</w:t>
      </w:r>
      <w:r>
        <w:rPr>
          <w:rFonts w:eastAsia="Times New Roman" w:cs="Times New Roman"/>
          <w:szCs w:val="24"/>
        </w:rPr>
        <w:t xml:space="preserve"> οι Βουλευτές μ</w:t>
      </w:r>
      <w:r w:rsidRPr="00727E63">
        <w:rPr>
          <w:rFonts w:eastAsia="Times New Roman" w:cs="Times New Roman"/>
          <w:szCs w:val="24"/>
        </w:rPr>
        <w:t>ε ά</w:t>
      </w:r>
      <w:r>
        <w:rPr>
          <w:rFonts w:eastAsia="Times New Roman" w:cs="Times New Roman"/>
          <w:szCs w:val="24"/>
        </w:rPr>
        <w:t xml:space="preserve">μιλλα </w:t>
      </w:r>
      <w:r w:rsidRPr="00727E63">
        <w:rPr>
          <w:rFonts w:eastAsia="Times New Roman" w:cs="Times New Roman"/>
          <w:szCs w:val="24"/>
        </w:rPr>
        <w:t xml:space="preserve">για το τι ακριβώς σχέδιο και τι </w:t>
      </w:r>
      <w:r>
        <w:rPr>
          <w:rFonts w:eastAsia="Times New Roman" w:cs="Times New Roman"/>
          <w:szCs w:val="24"/>
        </w:rPr>
        <w:t>ό</w:t>
      </w:r>
      <w:r w:rsidRPr="00727E63">
        <w:rPr>
          <w:rFonts w:eastAsia="Times New Roman" w:cs="Times New Roman"/>
          <w:szCs w:val="24"/>
        </w:rPr>
        <w:t>ραμα έχουμε για το μέλλον</w:t>
      </w:r>
      <w:r>
        <w:rPr>
          <w:rFonts w:eastAsia="Times New Roman" w:cs="Times New Roman"/>
          <w:szCs w:val="24"/>
        </w:rPr>
        <w:t>.</w:t>
      </w:r>
    </w:p>
    <w:p w14:paraId="373951B8"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Θ</w:t>
      </w:r>
      <w:r w:rsidRPr="00727E63">
        <w:rPr>
          <w:rFonts w:eastAsia="Times New Roman" w:cs="Times New Roman"/>
          <w:szCs w:val="24"/>
        </w:rPr>
        <w:t>έλω να σ</w:t>
      </w:r>
      <w:r>
        <w:rPr>
          <w:rFonts w:eastAsia="Times New Roman" w:cs="Times New Roman"/>
          <w:szCs w:val="24"/>
        </w:rPr>
        <w:t>ας</w:t>
      </w:r>
      <w:r w:rsidRPr="00727E63">
        <w:rPr>
          <w:rFonts w:eastAsia="Times New Roman" w:cs="Times New Roman"/>
          <w:szCs w:val="24"/>
        </w:rPr>
        <w:t xml:space="preserve"> πω το εξής</w:t>
      </w:r>
      <w:r>
        <w:rPr>
          <w:rFonts w:eastAsia="Times New Roman" w:cs="Times New Roman"/>
          <w:szCs w:val="24"/>
        </w:rPr>
        <w:t xml:space="preserve">: Ο </w:t>
      </w:r>
      <w:r>
        <w:rPr>
          <w:rFonts w:eastAsia="Times New Roman" w:cs="Times New Roman"/>
          <w:szCs w:val="24"/>
        </w:rPr>
        <w:t>προϋπολογισμός πρέπει, κατά τη γνώμη μου, σ</w:t>
      </w:r>
      <w:r w:rsidRPr="00727E63">
        <w:rPr>
          <w:rFonts w:eastAsia="Times New Roman" w:cs="Times New Roman"/>
          <w:szCs w:val="24"/>
        </w:rPr>
        <w:t xml:space="preserve">το μέλλον </w:t>
      </w:r>
      <w:r>
        <w:rPr>
          <w:rFonts w:eastAsia="Times New Roman" w:cs="Times New Roman"/>
          <w:szCs w:val="24"/>
        </w:rPr>
        <w:t>-</w:t>
      </w:r>
      <w:r w:rsidRPr="00727E63">
        <w:rPr>
          <w:rFonts w:eastAsia="Times New Roman" w:cs="Times New Roman"/>
          <w:szCs w:val="24"/>
        </w:rPr>
        <w:t>δεν είναι εφικτό σήμερα</w:t>
      </w:r>
      <w:r>
        <w:rPr>
          <w:rFonts w:eastAsia="Times New Roman" w:cs="Times New Roman"/>
          <w:szCs w:val="24"/>
        </w:rPr>
        <w:t>-</w:t>
      </w:r>
      <w:r w:rsidRPr="00727E63">
        <w:rPr>
          <w:rFonts w:eastAsia="Times New Roman" w:cs="Times New Roman"/>
          <w:szCs w:val="24"/>
        </w:rPr>
        <w:t xml:space="preserve"> να αποτελε</w:t>
      </w:r>
      <w:r>
        <w:rPr>
          <w:rFonts w:eastAsia="Times New Roman" w:cs="Times New Roman"/>
          <w:szCs w:val="24"/>
        </w:rPr>
        <w:t>ί το τιμόνι και τον καθοδηγητή για τ</w:t>
      </w:r>
      <w:r w:rsidRPr="00727E63">
        <w:rPr>
          <w:rFonts w:eastAsia="Times New Roman" w:cs="Times New Roman"/>
          <w:szCs w:val="24"/>
        </w:rPr>
        <w:t>ο πώς η Ελλάδα θα καταφέρει να υλοποιήσει ένα όραμα</w:t>
      </w:r>
      <w:r>
        <w:rPr>
          <w:rFonts w:eastAsia="Times New Roman" w:cs="Times New Roman"/>
          <w:szCs w:val="24"/>
        </w:rPr>
        <w:t xml:space="preserve">. Ζούμε σε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εποχή </w:t>
      </w:r>
      <w:r w:rsidRPr="008F0891">
        <w:rPr>
          <w:rFonts w:eastAsia="Times New Roman" w:cs="Times New Roman"/>
          <w:bCs/>
          <w:shd w:val="clear" w:color="auto" w:fill="FFFFFF"/>
        </w:rPr>
        <w:t>που</w:t>
      </w:r>
      <w:r>
        <w:rPr>
          <w:rFonts w:eastAsia="Times New Roman" w:cs="Times New Roman"/>
          <w:szCs w:val="24"/>
        </w:rPr>
        <w:t xml:space="preserve"> λέγεται</w:t>
      </w:r>
      <w:r>
        <w:rPr>
          <w:rFonts w:eastAsia="Times New Roman" w:cs="Times New Roman"/>
          <w:szCs w:val="24"/>
        </w:rPr>
        <w:t>:</w:t>
      </w:r>
      <w:r>
        <w:rPr>
          <w:rFonts w:eastAsia="Times New Roman" w:cs="Times New Roman"/>
          <w:szCs w:val="24"/>
        </w:rPr>
        <w:t xml:space="preserve"> «Η εποχή της 4</w:t>
      </w:r>
      <w:r w:rsidRPr="00F2310B">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ιομηχανικής </w:t>
      </w:r>
      <w:r>
        <w:rPr>
          <w:rFonts w:eastAsia="Times New Roman" w:cs="Times New Roman"/>
          <w:szCs w:val="24"/>
        </w:rPr>
        <w:t>Ε</w:t>
      </w:r>
      <w:r>
        <w:rPr>
          <w:rFonts w:eastAsia="Times New Roman" w:cs="Times New Roman"/>
          <w:szCs w:val="24"/>
        </w:rPr>
        <w:t>πανάστασης». Οι</w:t>
      </w:r>
      <w:r>
        <w:rPr>
          <w:rFonts w:eastAsia="Times New Roman" w:cs="Times New Roman"/>
          <w:szCs w:val="24"/>
        </w:rPr>
        <w:t xml:space="preserve"> αγγλοσάξονες το λένε «Η </w:t>
      </w:r>
      <w:r w:rsidRPr="00727E63">
        <w:rPr>
          <w:rFonts w:eastAsia="Times New Roman" w:cs="Times New Roman"/>
          <w:szCs w:val="24"/>
        </w:rPr>
        <w:t>δεύτερη εποχή των μηχανών</w:t>
      </w:r>
      <w:r>
        <w:rPr>
          <w:rFonts w:eastAsia="Times New Roman" w:cs="Times New Roman"/>
          <w:szCs w:val="24"/>
        </w:rPr>
        <w:t>»</w:t>
      </w:r>
      <w:r w:rsidRPr="00727E63">
        <w:rPr>
          <w:rFonts w:eastAsia="Times New Roman" w:cs="Times New Roman"/>
          <w:szCs w:val="24"/>
        </w:rPr>
        <w:t xml:space="preserve"> και πληροφοριακά σας </w:t>
      </w:r>
      <w:r>
        <w:rPr>
          <w:rFonts w:eastAsia="Times New Roman" w:cs="Times New Roman"/>
          <w:szCs w:val="24"/>
        </w:rPr>
        <w:t xml:space="preserve">λέω </w:t>
      </w:r>
      <w:r w:rsidRPr="002B5B2E">
        <w:rPr>
          <w:rFonts w:eastAsia="Times New Roman"/>
          <w:bCs/>
          <w:shd w:val="clear" w:color="auto" w:fill="FFFFFF"/>
        </w:rPr>
        <w:t>ότι</w:t>
      </w:r>
      <w:r>
        <w:rPr>
          <w:rFonts w:eastAsia="Times New Roman" w:cs="Times New Roman"/>
          <w:szCs w:val="24"/>
        </w:rPr>
        <w:t xml:space="preserve"> οι Ιάπωνες </w:t>
      </w:r>
      <w:r w:rsidRPr="00F331DF">
        <w:rPr>
          <w:rFonts w:eastAsia="Times New Roman"/>
          <w:bCs/>
        </w:rPr>
        <w:t>και</w:t>
      </w:r>
      <w:r>
        <w:rPr>
          <w:rFonts w:eastAsia="Times New Roman" w:cs="Times New Roman"/>
          <w:szCs w:val="24"/>
        </w:rPr>
        <w:t xml:space="preserve"> οι Κορεάτες το ονομάζουν «Η πέμπτη κοινωνία ανάπτυξης».</w:t>
      </w:r>
    </w:p>
    <w:p w14:paraId="373951B9"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Σ</w:t>
      </w:r>
      <w:r w:rsidRPr="00727E63">
        <w:rPr>
          <w:rFonts w:eastAsia="Times New Roman" w:cs="Times New Roman"/>
          <w:szCs w:val="24"/>
        </w:rPr>
        <w:t xml:space="preserve">ε αυτή την εποχή πρέπει να </w:t>
      </w:r>
      <w:r>
        <w:rPr>
          <w:rFonts w:eastAsia="Times New Roman" w:cs="Times New Roman"/>
          <w:szCs w:val="24"/>
        </w:rPr>
        <w:t xml:space="preserve">πάμε τη χώρα μας </w:t>
      </w:r>
      <w:r w:rsidRPr="00727E63">
        <w:rPr>
          <w:rFonts w:eastAsia="Times New Roman" w:cs="Times New Roman"/>
          <w:szCs w:val="24"/>
        </w:rPr>
        <w:t xml:space="preserve">με δημοκρατικό </w:t>
      </w:r>
      <w:r>
        <w:rPr>
          <w:rFonts w:eastAsia="Times New Roman" w:cs="Times New Roman"/>
          <w:szCs w:val="24"/>
        </w:rPr>
        <w:t>τρόπο. Και π</w:t>
      </w:r>
      <w:r w:rsidRPr="00BA34D7">
        <w:rPr>
          <w:rFonts w:eastAsia="Times New Roman" w:cs="Times New Roman"/>
        </w:rPr>
        <w:t>ρέπει</w:t>
      </w:r>
      <w:r>
        <w:rPr>
          <w:rFonts w:eastAsia="Times New Roman" w:cs="Times New Roman"/>
          <w:szCs w:val="24"/>
        </w:rPr>
        <w:t xml:space="preserve"> πάντα τα στοιχεία του </w:t>
      </w:r>
      <w:r w:rsidRPr="00727E63">
        <w:rPr>
          <w:rFonts w:eastAsia="Times New Roman" w:cs="Times New Roman"/>
          <w:szCs w:val="24"/>
        </w:rPr>
        <w:t>προϋπολογισμού</w:t>
      </w:r>
      <w:r>
        <w:rPr>
          <w:rFonts w:eastAsia="Times New Roman" w:cs="Times New Roman"/>
          <w:szCs w:val="24"/>
        </w:rPr>
        <w:t xml:space="preserve"> -η έρευνα, η εκπαίδευση, κ.λπ.- να δίνουν αυτή την ώθηση. Για αυτό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ήταν καλό </w:t>
      </w:r>
      <w:r w:rsidRPr="002314B3">
        <w:rPr>
          <w:rFonts w:eastAsia="Times New Roman"/>
          <w:bCs/>
          <w:shd w:val="clear" w:color="auto" w:fill="FFFFFF"/>
        </w:rPr>
        <w:t>να</w:t>
      </w:r>
      <w:r>
        <w:rPr>
          <w:rFonts w:eastAsia="Times New Roman" w:cs="Times New Roman"/>
          <w:szCs w:val="24"/>
        </w:rPr>
        <w:t xml:space="preserve"> υπάρξει -το προτείνω σ</w:t>
      </w:r>
      <w:r w:rsidRPr="00727E63">
        <w:rPr>
          <w:rFonts w:eastAsia="Times New Roman" w:cs="Times New Roman"/>
          <w:szCs w:val="24"/>
        </w:rPr>
        <w:t xml:space="preserve">το </w:t>
      </w:r>
      <w:r>
        <w:rPr>
          <w:rFonts w:eastAsia="Times New Roman" w:cs="Times New Roman"/>
          <w:szCs w:val="24"/>
        </w:rPr>
        <w:t>Π</w:t>
      </w:r>
      <w:r w:rsidRPr="00727E63">
        <w:rPr>
          <w:rFonts w:eastAsia="Times New Roman" w:cs="Times New Roman"/>
          <w:szCs w:val="24"/>
        </w:rPr>
        <w:t xml:space="preserve">ροεδρείο της </w:t>
      </w:r>
      <w:r>
        <w:rPr>
          <w:rFonts w:eastAsia="Times New Roman" w:cs="Times New Roman"/>
          <w:szCs w:val="24"/>
        </w:rPr>
        <w:t>Β</w:t>
      </w:r>
      <w:r w:rsidRPr="00727E63">
        <w:rPr>
          <w:rFonts w:eastAsia="Times New Roman" w:cs="Times New Roman"/>
          <w:szCs w:val="24"/>
        </w:rPr>
        <w:t>ουλής και στα κόμματα</w:t>
      </w:r>
      <w:r>
        <w:rPr>
          <w:rFonts w:eastAsia="Times New Roman" w:cs="Times New Roman"/>
          <w:szCs w:val="24"/>
        </w:rPr>
        <w:t>-</w:t>
      </w:r>
      <w:r w:rsidRPr="00727E63">
        <w:rPr>
          <w:rFonts w:eastAsia="Times New Roman" w:cs="Times New Roman"/>
          <w:szCs w:val="24"/>
        </w:rPr>
        <w:t xml:space="preserve"> αυτό το μέτρο</w:t>
      </w:r>
      <w:r>
        <w:rPr>
          <w:rFonts w:eastAsia="Times New Roman" w:cs="Times New Roman"/>
          <w:szCs w:val="24"/>
        </w:rPr>
        <w:t>.</w:t>
      </w:r>
    </w:p>
    <w:p w14:paraId="373951BA"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 xml:space="preserve">Τελευταίο σημείο σχετικά με αυτά </w:t>
      </w:r>
      <w:r w:rsidRPr="008F0891">
        <w:rPr>
          <w:rFonts w:eastAsia="Times New Roman" w:cs="Times New Roman"/>
          <w:bCs/>
          <w:shd w:val="clear" w:color="auto" w:fill="FFFFFF"/>
        </w:rPr>
        <w:t>που</w:t>
      </w:r>
      <w:r>
        <w:rPr>
          <w:rFonts w:eastAsia="Times New Roman" w:cs="Times New Roman"/>
          <w:szCs w:val="24"/>
        </w:rPr>
        <w:t xml:space="preserve"> ειπώθηκαν. </w:t>
      </w:r>
      <w:r>
        <w:rPr>
          <w:rFonts w:eastAsia="Times New Roman"/>
          <w:bCs/>
          <w:shd w:val="clear" w:color="auto" w:fill="FFFFFF"/>
        </w:rPr>
        <w:t>Δ</w:t>
      </w:r>
      <w:r w:rsidRPr="00A8202F">
        <w:rPr>
          <w:rFonts w:eastAsia="Times New Roman"/>
          <w:bCs/>
          <w:shd w:val="clear" w:color="auto" w:fill="FFFFFF"/>
        </w:rPr>
        <w:t>εν</w:t>
      </w:r>
      <w:r>
        <w:rPr>
          <w:rFonts w:eastAsia="Times New Roman" w:cs="Times New Roman"/>
          <w:szCs w:val="24"/>
        </w:rPr>
        <w:t xml:space="preserve"> θέλω </w:t>
      </w:r>
      <w:r w:rsidRPr="002314B3">
        <w:rPr>
          <w:rFonts w:eastAsia="Times New Roman"/>
          <w:bCs/>
          <w:shd w:val="clear" w:color="auto" w:fill="FFFFFF"/>
        </w:rPr>
        <w:t>να</w:t>
      </w:r>
      <w:r>
        <w:rPr>
          <w:rFonts w:eastAsia="Times New Roman" w:cs="Times New Roman"/>
          <w:szCs w:val="24"/>
        </w:rPr>
        <w:t xml:space="preserve"> μιλήσω γι</w:t>
      </w:r>
      <w:r>
        <w:rPr>
          <w:rFonts w:eastAsia="Times New Roman" w:cs="Times New Roman"/>
          <w:szCs w:val="24"/>
        </w:rPr>
        <w:t>α τις Π</w:t>
      </w:r>
      <w:r w:rsidRPr="00727E63">
        <w:rPr>
          <w:rFonts w:eastAsia="Times New Roman" w:cs="Times New Roman"/>
          <w:szCs w:val="24"/>
        </w:rPr>
        <w:t>ρέσπες</w:t>
      </w:r>
      <w:r>
        <w:rPr>
          <w:rFonts w:eastAsia="Times New Roman" w:cs="Times New Roman"/>
          <w:szCs w:val="24"/>
        </w:rPr>
        <w:t>. Έ</w:t>
      </w:r>
      <w:r w:rsidRPr="00727E63">
        <w:rPr>
          <w:rFonts w:eastAsia="Times New Roman" w:cs="Times New Roman"/>
          <w:szCs w:val="24"/>
        </w:rPr>
        <w:t xml:space="preserve">χουμε </w:t>
      </w:r>
      <w:r>
        <w:rPr>
          <w:rFonts w:eastAsia="Times New Roman" w:cs="Times New Roman"/>
          <w:szCs w:val="24"/>
        </w:rPr>
        <w:t xml:space="preserve">άλλη </w:t>
      </w:r>
      <w:r w:rsidRPr="003E4B1D">
        <w:rPr>
          <w:rFonts w:eastAsia="Times New Roman"/>
          <w:szCs w:val="24"/>
        </w:rPr>
        <w:t>συζήτηση</w:t>
      </w:r>
      <w:r>
        <w:rPr>
          <w:rFonts w:eastAsia="Times New Roman" w:cs="Times New Roman"/>
          <w:szCs w:val="24"/>
        </w:rPr>
        <w:t xml:space="preserve">. Θα αναφερθώ σε </w:t>
      </w:r>
      <w:r w:rsidRPr="00727E63">
        <w:rPr>
          <w:rFonts w:eastAsia="Times New Roman" w:cs="Times New Roman"/>
          <w:szCs w:val="24"/>
        </w:rPr>
        <w:t xml:space="preserve">αυτά που άκουσα </w:t>
      </w:r>
      <w:r>
        <w:rPr>
          <w:rFonts w:eastAsia="Times New Roman" w:cs="Times New Roman"/>
          <w:bCs/>
          <w:shd w:val="clear" w:color="auto" w:fill="FFFFFF"/>
        </w:rPr>
        <w:t xml:space="preserve">όσο </w:t>
      </w:r>
      <w:r>
        <w:rPr>
          <w:rFonts w:eastAsia="Times New Roman" w:cs="Times New Roman"/>
          <w:szCs w:val="24"/>
        </w:rPr>
        <w:t xml:space="preserve">ήμουν εδώ. Ακούω με μεγάλο ενδιαφέρον </w:t>
      </w:r>
      <w:r w:rsidRPr="00727E63">
        <w:rPr>
          <w:rFonts w:eastAsia="Times New Roman" w:cs="Times New Roman"/>
          <w:szCs w:val="24"/>
        </w:rPr>
        <w:t xml:space="preserve">ότι </w:t>
      </w:r>
      <w:r>
        <w:rPr>
          <w:rFonts w:eastAsia="Times New Roman" w:cs="Times New Roman"/>
          <w:szCs w:val="24"/>
        </w:rPr>
        <w:t xml:space="preserve">κάποιοι λένε, «Εμείς </w:t>
      </w:r>
      <w:r w:rsidRPr="00022913">
        <w:rPr>
          <w:rFonts w:eastAsia="Times New Roman"/>
          <w:bCs/>
          <w:shd w:val="clear" w:color="auto" w:fill="FFFFFF"/>
        </w:rPr>
        <w:t>θα</w:t>
      </w:r>
      <w:r>
        <w:rPr>
          <w:rFonts w:eastAsia="Times New Roman" w:cs="Times New Roman"/>
          <w:szCs w:val="24"/>
        </w:rPr>
        <w:t xml:space="preserve"> </w:t>
      </w:r>
      <w:r w:rsidRPr="00727E63">
        <w:rPr>
          <w:rFonts w:eastAsia="Times New Roman" w:cs="Times New Roman"/>
          <w:szCs w:val="24"/>
        </w:rPr>
        <w:t>κάνουμε καλύτερη διαπραγμάτευση</w:t>
      </w:r>
      <w:r>
        <w:rPr>
          <w:rFonts w:eastAsia="Times New Roman" w:cs="Times New Roman"/>
          <w:szCs w:val="24"/>
        </w:rPr>
        <w:t xml:space="preserve">» και αναρωτιέμαι το εξής: Σαράντα χρόνια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την έκαναν;  Τους το απαγόρευσε κανείς; </w:t>
      </w:r>
      <w:r w:rsidRPr="00D66BCA">
        <w:rPr>
          <w:rFonts w:eastAsia="Times New Roman"/>
          <w:bCs/>
        </w:rPr>
        <w:t>Είναι</w:t>
      </w:r>
      <w:r>
        <w:rPr>
          <w:rFonts w:eastAsia="Times New Roman" w:cs="Times New Roman"/>
          <w:szCs w:val="24"/>
        </w:rPr>
        <w:t xml:space="preserve"> σαν τους συζύγους -</w:t>
      </w:r>
      <w:r w:rsidRPr="00727E63">
        <w:rPr>
          <w:rFonts w:eastAsia="Times New Roman" w:cs="Times New Roman"/>
          <w:szCs w:val="24"/>
        </w:rPr>
        <w:t xml:space="preserve">γυναίκες </w:t>
      </w:r>
      <w:r>
        <w:rPr>
          <w:rFonts w:eastAsia="Times New Roman" w:cs="Times New Roman"/>
          <w:szCs w:val="24"/>
        </w:rPr>
        <w:t>ή</w:t>
      </w:r>
      <w:r w:rsidRPr="00727E63">
        <w:rPr>
          <w:rFonts w:eastAsia="Times New Roman" w:cs="Times New Roman"/>
          <w:szCs w:val="24"/>
        </w:rPr>
        <w:t xml:space="preserve"> άντρες</w:t>
      </w:r>
      <w:r>
        <w:rPr>
          <w:rFonts w:eastAsia="Times New Roman" w:cs="Times New Roman"/>
          <w:szCs w:val="24"/>
        </w:rPr>
        <w:t>-</w:t>
      </w:r>
      <w:r w:rsidRPr="00727E63">
        <w:rPr>
          <w:rFonts w:eastAsia="Times New Roman" w:cs="Times New Roman"/>
          <w:szCs w:val="24"/>
        </w:rPr>
        <w:t xml:space="preserve"> που</w:t>
      </w:r>
      <w:r>
        <w:rPr>
          <w:rFonts w:eastAsia="Times New Roman" w:cs="Times New Roman"/>
          <w:szCs w:val="24"/>
        </w:rPr>
        <w:t xml:space="preserve"> αφού έχουν καταστρέψει τον γάμο τους,</w:t>
      </w:r>
      <w:r w:rsidRPr="00727E63">
        <w:rPr>
          <w:rFonts w:eastAsia="Times New Roman" w:cs="Times New Roman"/>
          <w:szCs w:val="24"/>
        </w:rPr>
        <w:t xml:space="preserve"> λένε </w:t>
      </w:r>
      <w:r>
        <w:rPr>
          <w:rFonts w:eastAsia="Times New Roman" w:cs="Times New Roman"/>
          <w:szCs w:val="24"/>
        </w:rPr>
        <w:t>«Κ</w:t>
      </w:r>
      <w:r w:rsidRPr="00727E63">
        <w:rPr>
          <w:rFonts w:eastAsia="Times New Roman" w:cs="Times New Roman"/>
          <w:szCs w:val="24"/>
        </w:rPr>
        <w:t>άν</w:t>
      </w:r>
      <w:r>
        <w:rPr>
          <w:rFonts w:eastAsia="Times New Roman" w:cs="Times New Roman"/>
          <w:szCs w:val="24"/>
        </w:rPr>
        <w:t>ουμε</w:t>
      </w:r>
      <w:r w:rsidRPr="00727E63">
        <w:rPr>
          <w:rFonts w:eastAsia="Times New Roman" w:cs="Times New Roman"/>
          <w:szCs w:val="24"/>
        </w:rPr>
        <w:t xml:space="preserve"> μία αρχή ακόμα</w:t>
      </w:r>
      <w:r>
        <w:rPr>
          <w:rFonts w:eastAsia="Times New Roman" w:cs="Times New Roman"/>
          <w:szCs w:val="24"/>
        </w:rPr>
        <w:t>,</w:t>
      </w:r>
      <w:r w:rsidRPr="00727E63">
        <w:rPr>
          <w:rFonts w:eastAsia="Times New Roman" w:cs="Times New Roman"/>
          <w:szCs w:val="24"/>
        </w:rPr>
        <w:t xml:space="preserve"> γιατί θα τα </w:t>
      </w:r>
      <w:r>
        <w:rPr>
          <w:rFonts w:eastAsia="Times New Roman" w:cs="Times New Roman"/>
          <w:szCs w:val="24"/>
        </w:rPr>
        <w:t xml:space="preserve">καταφέρω </w:t>
      </w:r>
      <w:r w:rsidRPr="00727E63">
        <w:rPr>
          <w:rFonts w:eastAsia="Times New Roman" w:cs="Times New Roman"/>
          <w:szCs w:val="24"/>
        </w:rPr>
        <w:t>καλύτερα</w:t>
      </w:r>
      <w:r>
        <w:rPr>
          <w:rFonts w:eastAsia="Times New Roman" w:cs="Times New Roman"/>
          <w:szCs w:val="24"/>
        </w:rPr>
        <w:t xml:space="preserve">;». Μα, κύριοι μου, σαράντα χρόνια δοκιμαστήκατε </w:t>
      </w:r>
      <w:r w:rsidRPr="00F331DF">
        <w:rPr>
          <w:rFonts w:eastAsia="Times New Roman"/>
          <w:bCs/>
        </w:rPr>
        <w:t>και</w:t>
      </w:r>
      <w:r>
        <w:rPr>
          <w:rFonts w:eastAsia="Times New Roman" w:cs="Times New Roman"/>
          <w:szCs w:val="24"/>
        </w:rPr>
        <w:t xml:space="preserve"> δεν κάνατε καλύτε</w:t>
      </w:r>
      <w:r>
        <w:rPr>
          <w:rFonts w:eastAsia="Times New Roman" w:cs="Times New Roman"/>
          <w:szCs w:val="24"/>
        </w:rPr>
        <w:t xml:space="preserve">ρη </w:t>
      </w:r>
      <w:r w:rsidRPr="0007015B">
        <w:rPr>
          <w:rFonts w:eastAsia="Times New Roman"/>
          <w:bCs/>
          <w:shd w:val="clear" w:color="auto" w:fill="FFFFFF"/>
        </w:rPr>
        <w:t>διαπραγμάτευση</w:t>
      </w:r>
      <w:r>
        <w:rPr>
          <w:rFonts w:eastAsia="Times New Roman" w:cs="Times New Roman"/>
          <w:szCs w:val="24"/>
        </w:rPr>
        <w:t xml:space="preserve">. </w:t>
      </w:r>
    </w:p>
    <w:p w14:paraId="373951BB" w14:textId="77777777" w:rsidR="00B27939" w:rsidRDefault="00D93F4B">
      <w:pPr>
        <w:spacing w:after="0" w:line="600" w:lineRule="auto"/>
        <w:ind w:firstLine="709"/>
        <w:jc w:val="both"/>
        <w:rPr>
          <w:rFonts w:eastAsia="Times New Roman" w:cs="Times New Roman"/>
          <w:szCs w:val="24"/>
        </w:rPr>
      </w:pPr>
      <w:r w:rsidRPr="00F331DF">
        <w:rPr>
          <w:rFonts w:eastAsia="Times New Roman"/>
          <w:bCs/>
        </w:rPr>
        <w:t>Και</w:t>
      </w:r>
      <w:r>
        <w:rPr>
          <w:rFonts w:eastAsia="Times New Roman" w:cs="Times New Roman"/>
          <w:szCs w:val="24"/>
        </w:rPr>
        <w:t xml:space="preserve"> να πω </w:t>
      </w:r>
      <w:r w:rsidRPr="00727E63">
        <w:rPr>
          <w:rFonts w:eastAsia="Times New Roman" w:cs="Times New Roman"/>
          <w:szCs w:val="24"/>
        </w:rPr>
        <w:t>και κάτι άλλο</w:t>
      </w:r>
      <w:r>
        <w:rPr>
          <w:rFonts w:eastAsia="Times New Roman" w:cs="Times New Roman"/>
          <w:szCs w:val="24"/>
        </w:rPr>
        <w:t>; Τ</w:t>
      </w:r>
      <w:r w:rsidRPr="00727E63">
        <w:rPr>
          <w:rFonts w:eastAsia="Times New Roman" w:cs="Times New Roman"/>
          <w:szCs w:val="24"/>
        </w:rPr>
        <w:t xml:space="preserve">ο 1977 διαπραγματεύτηκε η κυβέρνηση </w:t>
      </w:r>
      <w:r>
        <w:rPr>
          <w:rFonts w:eastAsia="Times New Roman" w:cs="Times New Roman"/>
          <w:szCs w:val="24"/>
        </w:rPr>
        <w:t xml:space="preserve">της </w:t>
      </w:r>
      <w:r w:rsidRPr="00727E63">
        <w:rPr>
          <w:rFonts w:eastAsia="Times New Roman" w:cs="Times New Roman"/>
          <w:szCs w:val="24"/>
        </w:rPr>
        <w:t xml:space="preserve">Νέας Δημοκρατίας το θέμα της γλώσσας </w:t>
      </w:r>
      <w:r>
        <w:rPr>
          <w:rFonts w:eastAsia="Times New Roman" w:cs="Times New Roman"/>
          <w:szCs w:val="24"/>
        </w:rPr>
        <w:t xml:space="preserve">στον ΟΗΕ </w:t>
      </w:r>
      <w:r w:rsidRPr="00F331DF">
        <w:rPr>
          <w:rFonts w:eastAsia="Times New Roman"/>
          <w:bCs/>
        </w:rPr>
        <w:t>και</w:t>
      </w:r>
      <w:r>
        <w:rPr>
          <w:rFonts w:eastAsia="Times New Roman" w:cs="Times New Roman"/>
          <w:szCs w:val="24"/>
        </w:rPr>
        <w:t xml:space="preserve"> το</w:t>
      </w:r>
      <w:r w:rsidRPr="00727E63">
        <w:rPr>
          <w:rFonts w:eastAsia="Times New Roman" w:cs="Times New Roman"/>
          <w:szCs w:val="24"/>
        </w:rPr>
        <w:t xml:space="preserve"> έχασε πανηγυρικά</w:t>
      </w:r>
      <w:r>
        <w:rPr>
          <w:rFonts w:eastAsia="Times New Roman" w:cs="Times New Roman"/>
          <w:szCs w:val="24"/>
        </w:rPr>
        <w:t>.</w:t>
      </w:r>
      <w:r w:rsidRPr="00727E63">
        <w:rPr>
          <w:rFonts w:eastAsia="Times New Roman" w:cs="Times New Roman"/>
          <w:szCs w:val="24"/>
        </w:rPr>
        <w:t xml:space="preserve"> Γιατί να τους εμπιστευτούμε </w:t>
      </w:r>
      <w:r w:rsidRPr="002B5B2E">
        <w:rPr>
          <w:rFonts w:eastAsia="Times New Roman"/>
          <w:bCs/>
          <w:shd w:val="clear" w:color="auto" w:fill="FFFFFF"/>
        </w:rPr>
        <w:t>ότι</w:t>
      </w:r>
      <w:r>
        <w:rPr>
          <w:rFonts w:eastAsia="Times New Roman" w:cs="Times New Roman"/>
          <w:szCs w:val="24"/>
        </w:rPr>
        <w:t xml:space="preserve"> θα δ</w:t>
      </w:r>
      <w:r w:rsidRPr="00727E63">
        <w:rPr>
          <w:rFonts w:eastAsia="Times New Roman" w:cs="Times New Roman"/>
          <w:szCs w:val="24"/>
        </w:rPr>
        <w:t>ιαπραγματευτούν καλύτερα</w:t>
      </w:r>
      <w:r>
        <w:rPr>
          <w:rFonts w:eastAsia="Times New Roman" w:cs="Times New Roman"/>
          <w:szCs w:val="24"/>
        </w:rPr>
        <w:t xml:space="preserve">; </w:t>
      </w:r>
    </w:p>
    <w:p w14:paraId="373951BC" w14:textId="77777777" w:rsidR="00B27939" w:rsidRDefault="00D93F4B">
      <w:pPr>
        <w:spacing w:after="0" w:line="600" w:lineRule="auto"/>
        <w:ind w:firstLine="709"/>
        <w:jc w:val="both"/>
        <w:rPr>
          <w:rFonts w:eastAsia="Times New Roman"/>
          <w:bCs/>
          <w:shd w:val="clear" w:color="auto" w:fill="FFFFFF"/>
        </w:rPr>
      </w:pPr>
      <w:r>
        <w:rPr>
          <w:rFonts w:eastAsia="Times New Roman" w:cs="Times New Roman"/>
          <w:szCs w:val="24"/>
        </w:rPr>
        <w:t>Κ</w:t>
      </w:r>
      <w:r w:rsidRPr="00727E63">
        <w:rPr>
          <w:rFonts w:eastAsia="Times New Roman" w:cs="Times New Roman"/>
          <w:szCs w:val="24"/>
        </w:rPr>
        <w:t>αι να πω και κάτι άλλο</w:t>
      </w:r>
      <w:r>
        <w:rPr>
          <w:rFonts w:eastAsia="Times New Roman" w:cs="Times New Roman"/>
          <w:szCs w:val="24"/>
        </w:rPr>
        <w:t xml:space="preserve">; Να τους αναθέσουμε </w:t>
      </w:r>
      <w:r w:rsidRPr="002314B3">
        <w:rPr>
          <w:rFonts w:eastAsia="Times New Roman"/>
          <w:bCs/>
          <w:shd w:val="clear" w:color="auto" w:fill="FFFFFF"/>
        </w:rPr>
        <w:t>να</w:t>
      </w:r>
      <w:r>
        <w:rPr>
          <w:rFonts w:eastAsia="Times New Roman" w:cs="Times New Roman"/>
          <w:szCs w:val="24"/>
        </w:rPr>
        <w:t xml:space="preserve"> δ</w:t>
      </w:r>
      <w:r w:rsidRPr="00727E63">
        <w:rPr>
          <w:rFonts w:eastAsia="Times New Roman" w:cs="Times New Roman"/>
          <w:szCs w:val="24"/>
        </w:rPr>
        <w:t>ιαπραγματευτούν καλύτερα</w:t>
      </w:r>
      <w:r>
        <w:rPr>
          <w:rFonts w:eastAsia="Times New Roman" w:cs="Times New Roman"/>
          <w:szCs w:val="24"/>
        </w:rPr>
        <w:t xml:space="preserve">. Όμως, το 1992 – 1994, όταν συζητούνταν τα περί «μακεδονικής γλώσσας» </w:t>
      </w:r>
      <w:r w:rsidRPr="00727E63">
        <w:rPr>
          <w:rFonts w:eastAsia="Times New Roman" w:cs="Times New Roman"/>
          <w:szCs w:val="24"/>
        </w:rPr>
        <w:t xml:space="preserve">και οι συντομογραφίες και </w:t>
      </w:r>
      <w:r>
        <w:rPr>
          <w:rFonts w:eastAsia="Times New Roman" w:cs="Times New Roman"/>
          <w:szCs w:val="24"/>
        </w:rPr>
        <w:t xml:space="preserve">οι συντμήσεις αυτής της </w:t>
      </w:r>
      <w:r w:rsidRPr="00727E63">
        <w:rPr>
          <w:rFonts w:eastAsia="Times New Roman" w:cs="Times New Roman"/>
          <w:szCs w:val="24"/>
        </w:rPr>
        <w:t>χώρ</w:t>
      </w:r>
      <w:r>
        <w:rPr>
          <w:rFonts w:eastAsia="Times New Roman" w:cs="Times New Roman"/>
          <w:szCs w:val="24"/>
        </w:rPr>
        <w:t>α</w:t>
      </w:r>
      <w:r w:rsidRPr="00727E63">
        <w:rPr>
          <w:rFonts w:eastAsia="Times New Roman" w:cs="Times New Roman"/>
          <w:szCs w:val="24"/>
        </w:rPr>
        <w:t>ς</w:t>
      </w:r>
      <w:r>
        <w:rPr>
          <w:rFonts w:eastAsia="Times New Roman" w:cs="Times New Roman"/>
          <w:szCs w:val="24"/>
        </w:rPr>
        <w:t>,</w:t>
      </w:r>
      <w:r w:rsidRPr="00727E63">
        <w:rPr>
          <w:rFonts w:eastAsia="Times New Roman" w:cs="Times New Roman"/>
          <w:szCs w:val="24"/>
        </w:rPr>
        <w:t xml:space="preserve"> της Βόρειας γείτονάς </w:t>
      </w:r>
      <w:r>
        <w:rPr>
          <w:rFonts w:eastAsia="Times New Roman" w:cs="Times New Roman"/>
          <w:szCs w:val="24"/>
        </w:rPr>
        <w:t>μας,</w:t>
      </w:r>
      <w:r w:rsidRPr="00727E63">
        <w:rPr>
          <w:rFonts w:eastAsia="Times New Roman" w:cs="Times New Roman"/>
          <w:szCs w:val="24"/>
        </w:rPr>
        <w:t xml:space="preserve"> τι έκαναν τα δύο κόμματα της εποχής</w:t>
      </w:r>
      <w:r>
        <w:rPr>
          <w:rFonts w:eastAsia="Times New Roman" w:cs="Times New Roman"/>
          <w:szCs w:val="24"/>
        </w:rPr>
        <w:t>; Γ</w:t>
      </w:r>
      <w:r w:rsidRPr="00DF7ACC">
        <w:rPr>
          <w:rFonts w:eastAsia="Times New Roman" w:cs="Times New Roman"/>
          <w:bCs/>
          <w:shd w:val="clear" w:color="auto" w:fill="FFFFFF"/>
        </w:rPr>
        <w:t>ιατί</w:t>
      </w:r>
      <w:r>
        <w:rPr>
          <w:rFonts w:eastAsia="Times New Roman" w:cs="Times New Roman"/>
          <w:szCs w:val="24"/>
        </w:rPr>
        <w:t xml:space="preserve"> έπεσε και </w:t>
      </w:r>
      <w:r>
        <w:rPr>
          <w:rFonts w:eastAsia="Times New Roman" w:cs="Times New Roman"/>
          <w:szCs w:val="24"/>
        </w:rPr>
        <w:t>στην</w:t>
      </w:r>
      <w:r w:rsidRPr="00727E63">
        <w:rPr>
          <w:rFonts w:eastAsia="Times New Roman" w:cs="Times New Roman"/>
          <w:szCs w:val="24"/>
        </w:rPr>
        <w:t xml:space="preserve"> περίοδο Μητσοτάκη </w:t>
      </w:r>
      <w:r w:rsidRPr="00F331DF">
        <w:rPr>
          <w:rFonts w:eastAsia="Times New Roman"/>
          <w:bCs/>
        </w:rPr>
        <w:t>και</w:t>
      </w:r>
      <w:r>
        <w:rPr>
          <w:rFonts w:eastAsia="Times New Roman" w:cs="Times New Roman"/>
          <w:szCs w:val="24"/>
        </w:rPr>
        <w:t xml:space="preserve"> σ</w:t>
      </w:r>
      <w:r w:rsidRPr="00727E63">
        <w:rPr>
          <w:rFonts w:eastAsia="Times New Roman" w:cs="Times New Roman"/>
          <w:szCs w:val="24"/>
        </w:rPr>
        <w:t>την περίοδο Παπανδρέου</w:t>
      </w:r>
      <w:r>
        <w:rPr>
          <w:rFonts w:eastAsia="Times New Roman" w:cs="Times New Roman"/>
          <w:szCs w:val="24"/>
        </w:rPr>
        <w:t>. Τ</w:t>
      </w:r>
      <w:r w:rsidRPr="00727E63">
        <w:rPr>
          <w:rFonts w:eastAsia="Times New Roman" w:cs="Times New Roman"/>
          <w:szCs w:val="24"/>
        </w:rPr>
        <w:t xml:space="preserve">ι </w:t>
      </w:r>
      <w:r>
        <w:rPr>
          <w:rFonts w:eastAsia="Times New Roman" w:cs="Times New Roman"/>
          <w:szCs w:val="24"/>
        </w:rPr>
        <w:t xml:space="preserve">έκαναν; </w:t>
      </w:r>
      <w:r w:rsidRPr="00A8202F">
        <w:rPr>
          <w:rFonts w:eastAsia="Times New Roman"/>
          <w:bCs/>
          <w:shd w:val="clear" w:color="auto" w:fill="FFFFFF"/>
        </w:rPr>
        <w:t>Δεν</w:t>
      </w:r>
      <w:r>
        <w:rPr>
          <w:rFonts w:eastAsia="Times New Roman" w:cs="Times New Roman"/>
          <w:szCs w:val="24"/>
        </w:rPr>
        <w:t xml:space="preserve"> πήγαν τρία χρόνια στη</w:t>
      </w:r>
      <w:r w:rsidRPr="00727E63">
        <w:rPr>
          <w:rFonts w:eastAsia="Times New Roman" w:cs="Times New Roman"/>
          <w:szCs w:val="24"/>
        </w:rPr>
        <w:t xml:space="preserve"> διαπραγμάτευση</w:t>
      </w:r>
      <w:r>
        <w:rPr>
          <w:rFonts w:eastAsia="Times New Roman" w:cs="Times New Roman"/>
          <w:szCs w:val="24"/>
        </w:rPr>
        <w:t xml:space="preserve">. Άρα έχουν όλα τα εχέγγυα </w:t>
      </w:r>
      <w:r w:rsidRPr="002B5B2E">
        <w:rPr>
          <w:rFonts w:eastAsia="Times New Roman"/>
          <w:bCs/>
          <w:shd w:val="clear" w:color="auto" w:fill="FFFFFF"/>
        </w:rPr>
        <w:t>ότι</w:t>
      </w:r>
      <w:r>
        <w:rPr>
          <w:rFonts w:eastAsia="Times New Roman" w:cs="Times New Roman"/>
          <w:szCs w:val="24"/>
        </w:rPr>
        <w:t xml:space="preserve"> θα έκαναν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πολύ καλύτερη </w:t>
      </w:r>
      <w:r w:rsidRPr="0007015B">
        <w:rPr>
          <w:rFonts w:eastAsia="Times New Roman"/>
          <w:bCs/>
          <w:shd w:val="clear" w:color="auto" w:fill="FFFFFF"/>
        </w:rPr>
        <w:t>διαπραγμάτευση</w:t>
      </w:r>
      <w:r>
        <w:rPr>
          <w:rFonts w:eastAsia="Times New Roman"/>
          <w:bCs/>
          <w:shd w:val="clear" w:color="auto" w:fill="FFFFFF"/>
        </w:rPr>
        <w:t>!</w:t>
      </w:r>
    </w:p>
    <w:p w14:paraId="373951BD" w14:textId="77777777" w:rsidR="00B27939" w:rsidRDefault="00D93F4B">
      <w:pPr>
        <w:spacing w:after="0" w:line="600" w:lineRule="auto"/>
        <w:ind w:firstLine="709"/>
        <w:jc w:val="both"/>
        <w:rPr>
          <w:rFonts w:eastAsia="Times New Roman" w:cs="Times New Roman"/>
          <w:szCs w:val="24"/>
        </w:rPr>
      </w:pPr>
      <w:r>
        <w:rPr>
          <w:rFonts w:eastAsia="Times New Roman"/>
          <w:bCs/>
          <w:shd w:val="clear" w:color="auto" w:fill="FFFFFF"/>
        </w:rPr>
        <w:t>Κ</w:t>
      </w:r>
      <w:r>
        <w:rPr>
          <w:rFonts w:eastAsia="Times New Roman" w:cs="Times New Roman"/>
          <w:szCs w:val="24"/>
        </w:rPr>
        <w:t>αι τι άλλο είπαν</w:t>
      </w:r>
      <w:r w:rsidRPr="00727E63">
        <w:rPr>
          <w:rFonts w:eastAsia="Times New Roman" w:cs="Times New Roman"/>
          <w:szCs w:val="24"/>
        </w:rPr>
        <w:t>ε</w:t>
      </w:r>
      <w:r>
        <w:rPr>
          <w:rFonts w:eastAsia="Times New Roman" w:cs="Times New Roman"/>
          <w:szCs w:val="24"/>
        </w:rPr>
        <w:t xml:space="preserve">; Ποιο ήταν </w:t>
      </w:r>
      <w:r w:rsidRPr="00727E63">
        <w:rPr>
          <w:rFonts w:eastAsia="Times New Roman" w:cs="Times New Roman"/>
          <w:szCs w:val="24"/>
        </w:rPr>
        <w:t xml:space="preserve">το </w:t>
      </w:r>
      <w:r>
        <w:rPr>
          <w:rFonts w:eastAsia="Times New Roman" w:cs="Times New Roman"/>
          <w:szCs w:val="24"/>
        </w:rPr>
        <w:t>δεύτερο; Το είπε ο κ.</w:t>
      </w:r>
      <w:r w:rsidRPr="00727E63">
        <w:rPr>
          <w:rFonts w:eastAsia="Times New Roman" w:cs="Times New Roman"/>
          <w:szCs w:val="24"/>
        </w:rPr>
        <w:t xml:space="preserve"> Βαρβιτσιώτης</w:t>
      </w:r>
      <w:r>
        <w:rPr>
          <w:rFonts w:eastAsia="Times New Roman" w:cs="Times New Roman"/>
          <w:szCs w:val="24"/>
        </w:rPr>
        <w:t>. Ε</w:t>
      </w:r>
      <w:r w:rsidRPr="00727E63">
        <w:rPr>
          <w:rFonts w:eastAsia="Times New Roman" w:cs="Times New Roman"/>
          <w:szCs w:val="24"/>
        </w:rPr>
        <w:t xml:space="preserve">ίπε ότι εδώ </w:t>
      </w:r>
      <w:r>
        <w:rPr>
          <w:rFonts w:eastAsia="Times New Roman" w:cs="Times New Roman"/>
          <w:szCs w:val="24"/>
        </w:rPr>
        <w:t xml:space="preserve">έγινε </w:t>
      </w:r>
      <w:r w:rsidRPr="00727E63">
        <w:rPr>
          <w:rFonts w:eastAsia="Times New Roman" w:cs="Times New Roman"/>
          <w:szCs w:val="24"/>
        </w:rPr>
        <w:t>μία συναλλαγή</w:t>
      </w:r>
      <w:r>
        <w:rPr>
          <w:rFonts w:eastAsia="Times New Roman" w:cs="Times New Roman"/>
          <w:szCs w:val="24"/>
        </w:rPr>
        <w:t>.</w:t>
      </w:r>
      <w:r w:rsidRPr="00727E63">
        <w:rPr>
          <w:rFonts w:eastAsia="Times New Roman" w:cs="Times New Roman"/>
          <w:szCs w:val="24"/>
        </w:rPr>
        <w:t xml:space="preserve"> Δηλαδή</w:t>
      </w:r>
      <w:r>
        <w:rPr>
          <w:rFonts w:eastAsia="Times New Roman" w:cs="Times New Roman"/>
          <w:szCs w:val="24"/>
        </w:rPr>
        <w:t>, σ</w:t>
      </w:r>
      <w:r w:rsidRPr="00727E63">
        <w:rPr>
          <w:rFonts w:eastAsia="Times New Roman" w:cs="Times New Roman"/>
          <w:szCs w:val="24"/>
        </w:rPr>
        <w:t>υ</w:t>
      </w:r>
      <w:r>
        <w:rPr>
          <w:rFonts w:eastAsia="Times New Roman" w:cs="Times New Roman"/>
          <w:szCs w:val="24"/>
        </w:rPr>
        <w:t>γ</w:t>
      </w:r>
      <w:r w:rsidRPr="00727E63">
        <w:rPr>
          <w:rFonts w:eastAsia="Times New Roman" w:cs="Times New Roman"/>
          <w:szCs w:val="24"/>
        </w:rPr>
        <w:t>γνώμη</w:t>
      </w:r>
      <w:r>
        <w:rPr>
          <w:rFonts w:eastAsia="Times New Roman" w:cs="Times New Roman"/>
          <w:szCs w:val="24"/>
        </w:rPr>
        <w:t>,</w:t>
      </w:r>
      <w:r w:rsidRPr="00727E63">
        <w:rPr>
          <w:rFonts w:eastAsia="Times New Roman" w:cs="Times New Roman"/>
          <w:szCs w:val="24"/>
        </w:rPr>
        <w:t xml:space="preserve"> εγώ να πάρω τα επιχειρ</w:t>
      </w:r>
      <w:r>
        <w:rPr>
          <w:rFonts w:eastAsia="Times New Roman" w:cs="Times New Roman"/>
          <w:szCs w:val="24"/>
        </w:rPr>
        <w:t>ήματα της Νέας Δημοκρατίας και ν</w:t>
      </w:r>
      <w:r w:rsidRPr="00727E63">
        <w:rPr>
          <w:rFonts w:eastAsia="Times New Roman" w:cs="Times New Roman"/>
          <w:szCs w:val="24"/>
        </w:rPr>
        <w:t>α τα υιοθετήσ</w:t>
      </w:r>
      <w:r>
        <w:rPr>
          <w:rFonts w:eastAsia="Times New Roman" w:cs="Times New Roman"/>
          <w:szCs w:val="24"/>
        </w:rPr>
        <w:t>ω. «Μπάχαλο το συνταξιοδοτικό». «</w:t>
      </w:r>
      <w:r w:rsidRPr="00A8202F">
        <w:rPr>
          <w:rFonts w:eastAsia="Times New Roman"/>
          <w:bCs/>
          <w:shd w:val="clear" w:color="auto" w:fill="FFFFFF"/>
        </w:rPr>
        <w:t>Δεν</w:t>
      </w:r>
      <w:r>
        <w:rPr>
          <w:rFonts w:eastAsia="Times New Roman" w:cs="Times New Roman"/>
          <w:szCs w:val="24"/>
        </w:rPr>
        <w:t xml:space="preserve"> τα κάνατε καλά, σύντροφε Υπουργέ». «Μπάχαλο οι Πρέσπες». </w:t>
      </w:r>
      <w:r w:rsidRPr="00A8202F">
        <w:rPr>
          <w:rFonts w:eastAsia="Times New Roman"/>
          <w:bCs/>
          <w:shd w:val="clear" w:color="auto" w:fill="FFFFFF"/>
        </w:rPr>
        <w:t>Δεν</w:t>
      </w:r>
      <w:r>
        <w:rPr>
          <w:rFonts w:eastAsia="Times New Roman" w:cs="Times New Roman"/>
          <w:szCs w:val="24"/>
        </w:rPr>
        <w:t xml:space="preserve"> τα έκανα εγώ καλά. Σύμφωνοι. Γίνεται συν</w:t>
      </w:r>
      <w:r>
        <w:rPr>
          <w:rFonts w:eastAsia="Times New Roman" w:cs="Times New Roman"/>
          <w:szCs w:val="24"/>
        </w:rPr>
        <w:t xml:space="preserve">αλλαγή ανάμεσα σε δύο κακά πράγματα; Κάτι παίρνεις σε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συναλλαγή. Τίποτα δεν παραδέχονται </w:t>
      </w:r>
      <w:r w:rsidRPr="00727E63">
        <w:rPr>
          <w:rFonts w:eastAsia="Times New Roman" w:cs="Times New Roman"/>
          <w:szCs w:val="24"/>
        </w:rPr>
        <w:t>ότι είναι καλό</w:t>
      </w:r>
      <w:r>
        <w:rPr>
          <w:rFonts w:eastAsia="Times New Roman" w:cs="Times New Roman"/>
          <w:szCs w:val="24"/>
        </w:rPr>
        <w:t>. Μα πώ</w:t>
      </w:r>
      <w:r w:rsidRPr="00727E63">
        <w:rPr>
          <w:rFonts w:eastAsia="Times New Roman" w:cs="Times New Roman"/>
          <w:szCs w:val="24"/>
        </w:rPr>
        <w:t>ς έγινε η συναλλαγή</w:t>
      </w:r>
      <w:r>
        <w:rPr>
          <w:rFonts w:eastAsia="Times New Roman" w:cs="Times New Roman"/>
          <w:szCs w:val="24"/>
        </w:rPr>
        <w:t>;</w:t>
      </w:r>
    </w:p>
    <w:p w14:paraId="373951B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Επιπλέον, γιατί είναι τόσο φοβικοί; Γιατί </w:t>
      </w:r>
      <w:r w:rsidRPr="000A666C">
        <w:rPr>
          <w:rFonts w:eastAsia="Times New Roman" w:cs="Times New Roman"/>
          <w:szCs w:val="24"/>
        </w:rPr>
        <w:t>δεν μπορούν να φανταστούν μία εξωτερική πολιτική</w:t>
      </w:r>
      <w:r>
        <w:rPr>
          <w:rFonts w:eastAsia="Times New Roman" w:cs="Times New Roman"/>
          <w:szCs w:val="24"/>
        </w:rPr>
        <w:t>,</w:t>
      </w:r>
      <w:r w:rsidRPr="000A666C">
        <w:rPr>
          <w:rFonts w:eastAsia="Times New Roman" w:cs="Times New Roman"/>
          <w:szCs w:val="24"/>
        </w:rPr>
        <w:t xml:space="preserve"> η οποία παλεύει για τα δίκαια</w:t>
      </w:r>
      <w:r w:rsidRPr="000A666C">
        <w:rPr>
          <w:rFonts w:eastAsia="Times New Roman" w:cs="Times New Roman"/>
          <w:szCs w:val="24"/>
        </w:rPr>
        <w:t xml:space="preserve"> της χώρας</w:t>
      </w:r>
      <w:r>
        <w:rPr>
          <w:rFonts w:eastAsia="Times New Roman" w:cs="Times New Roman"/>
          <w:szCs w:val="24"/>
        </w:rPr>
        <w:t>,</w:t>
      </w:r>
      <w:r w:rsidRPr="000A666C">
        <w:rPr>
          <w:rFonts w:eastAsia="Times New Roman" w:cs="Times New Roman"/>
          <w:szCs w:val="24"/>
        </w:rPr>
        <w:t xml:space="preserve"> χωρίς</w:t>
      </w:r>
      <w:r>
        <w:rPr>
          <w:rFonts w:eastAsia="Times New Roman" w:cs="Times New Roman"/>
          <w:szCs w:val="24"/>
        </w:rPr>
        <w:t xml:space="preserve"> κόμπλεξ και χωρίς να υποχωρεί</w:t>
      </w:r>
      <w:r w:rsidRPr="000A666C">
        <w:rPr>
          <w:rFonts w:eastAsia="Times New Roman" w:cs="Times New Roman"/>
          <w:szCs w:val="24"/>
        </w:rPr>
        <w:t xml:space="preserve"> </w:t>
      </w:r>
      <w:r>
        <w:rPr>
          <w:rFonts w:eastAsia="Times New Roman" w:cs="Times New Roman"/>
          <w:szCs w:val="24"/>
        </w:rPr>
        <w:t xml:space="preserve">σε </w:t>
      </w:r>
      <w:r w:rsidRPr="000A666C">
        <w:rPr>
          <w:rFonts w:eastAsia="Times New Roman" w:cs="Times New Roman"/>
          <w:szCs w:val="24"/>
        </w:rPr>
        <w:t>κανέναν</w:t>
      </w:r>
      <w:r>
        <w:rPr>
          <w:rFonts w:eastAsia="Times New Roman" w:cs="Times New Roman"/>
          <w:szCs w:val="24"/>
        </w:rPr>
        <w:t>;</w:t>
      </w:r>
      <w:r w:rsidRPr="000A666C">
        <w:rPr>
          <w:rFonts w:eastAsia="Times New Roman" w:cs="Times New Roman"/>
          <w:szCs w:val="24"/>
        </w:rPr>
        <w:t xml:space="preserve"> Ποια διδάγματα έχουν από τη δικιά τους εμπειρία</w:t>
      </w:r>
      <w:r>
        <w:rPr>
          <w:rFonts w:eastAsia="Times New Roman" w:cs="Times New Roman"/>
          <w:szCs w:val="24"/>
        </w:rPr>
        <w:t>;</w:t>
      </w:r>
    </w:p>
    <w:p w14:paraId="373951BF"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 xml:space="preserve"> </w:t>
      </w:r>
      <w:r>
        <w:rPr>
          <w:rFonts w:eastAsia="Times New Roman" w:cs="Times New Roman"/>
          <w:szCs w:val="24"/>
        </w:rPr>
        <w:t xml:space="preserve">Και </w:t>
      </w:r>
      <w:r w:rsidRPr="000A666C">
        <w:rPr>
          <w:rFonts w:eastAsia="Times New Roman" w:cs="Times New Roman"/>
          <w:szCs w:val="24"/>
        </w:rPr>
        <w:t>συνεχίζει να λέει ο εκπρόσωπος της Νέας Δημοκρατίας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w:t>
      </w:r>
      <w:r w:rsidRPr="000A666C">
        <w:rPr>
          <w:rFonts w:eastAsia="Times New Roman" w:cs="Times New Roman"/>
          <w:szCs w:val="24"/>
        </w:rPr>
        <w:t>Τα χάσατε όλα</w:t>
      </w:r>
      <w:r>
        <w:rPr>
          <w:rFonts w:eastAsia="Times New Roman" w:cs="Times New Roman"/>
          <w:szCs w:val="24"/>
        </w:rPr>
        <w:t>.</w:t>
      </w:r>
      <w:r w:rsidRPr="000A666C">
        <w:rPr>
          <w:rFonts w:eastAsia="Times New Roman" w:cs="Times New Roman"/>
          <w:szCs w:val="24"/>
        </w:rPr>
        <w:t xml:space="preserve"> Ποιος σας μετράει</w:t>
      </w:r>
      <w:r>
        <w:rPr>
          <w:rFonts w:eastAsia="Times New Roman" w:cs="Times New Roman"/>
          <w:szCs w:val="24"/>
        </w:rPr>
        <w:t>;</w:t>
      </w:r>
      <w:r w:rsidRPr="000A666C">
        <w:rPr>
          <w:rFonts w:eastAsia="Times New Roman" w:cs="Times New Roman"/>
          <w:szCs w:val="24"/>
        </w:rPr>
        <w:t xml:space="preserve"> Μέχρι και </w:t>
      </w:r>
      <w:r>
        <w:rPr>
          <w:rFonts w:eastAsia="Times New Roman" w:cs="Times New Roman"/>
          <w:szCs w:val="24"/>
        </w:rPr>
        <w:t xml:space="preserve">ο Ράμα </w:t>
      </w:r>
      <w:r w:rsidRPr="000A666C">
        <w:rPr>
          <w:rFonts w:eastAsia="Times New Roman" w:cs="Times New Roman"/>
          <w:szCs w:val="24"/>
        </w:rPr>
        <w:t xml:space="preserve">βγαίνει και μιλάει </w:t>
      </w:r>
      <w:r>
        <w:rPr>
          <w:rFonts w:eastAsia="Times New Roman" w:cs="Times New Roman"/>
          <w:szCs w:val="24"/>
        </w:rPr>
        <w:t xml:space="preserve">με </w:t>
      </w:r>
      <w:r w:rsidRPr="000A666C">
        <w:rPr>
          <w:rFonts w:eastAsia="Times New Roman" w:cs="Times New Roman"/>
          <w:szCs w:val="24"/>
        </w:rPr>
        <w:t>τον τρόπο που μ</w:t>
      </w:r>
      <w:r w:rsidRPr="000A666C">
        <w:rPr>
          <w:rFonts w:eastAsia="Times New Roman" w:cs="Times New Roman"/>
          <w:szCs w:val="24"/>
        </w:rPr>
        <w:t>ιλάει</w:t>
      </w:r>
      <w:r>
        <w:rPr>
          <w:rFonts w:eastAsia="Times New Roman" w:cs="Times New Roman"/>
          <w:szCs w:val="24"/>
        </w:rPr>
        <w:t>».</w:t>
      </w:r>
    </w:p>
    <w:p w14:paraId="373951C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Πρώτον, να μιλάμε </w:t>
      </w:r>
      <w:r w:rsidRPr="000A666C">
        <w:rPr>
          <w:rFonts w:eastAsia="Times New Roman" w:cs="Times New Roman"/>
          <w:szCs w:val="24"/>
        </w:rPr>
        <w:t xml:space="preserve">με μεγάλη προσοχή για τους γείτονές </w:t>
      </w:r>
      <w:r>
        <w:rPr>
          <w:rFonts w:eastAsia="Times New Roman" w:cs="Times New Roman"/>
          <w:szCs w:val="24"/>
        </w:rPr>
        <w:t>μας,</w:t>
      </w:r>
      <w:r w:rsidRPr="000A666C">
        <w:rPr>
          <w:rFonts w:eastAsia="Times New Roman" w:cs="Times New Roman"/>
          <w:szCs w:val="24"/>
        </w:rPr>
        <w:t xml:space="preserve"> </w:t>
      </w:r>
      <w:r>
        <w:rPr>
          <w:rFonts w:eastAsia="Times New Roman" w:cs="Times New Roman"/>
          <w:szCs w:val="24"/>
        </w:rPr>
        <w:t>διότι επειδή είμαστε πιο ισχυρό κ</w:t>
      </w:r>
      <w:r w:rsidRPr="000A666C">
        <w:rPr>
          <w:rFonts w:eastAsia="Times New Roman" w:cs="Times New Roman"/>
          <w:szCs w:val="24"/>
        </w:rPr>
        <w:t>ράτος</w:t>
      </w:r>
      <w:r>
        <w:rPr>
          <w:rFonts w:eastAsia="Times New Roman" w:cs="Times New Roman"/>
          <w:szCs w:val="24"/>
        </w:rPr>
        <w:t>, πρέπει να τους επιβάλλουμε τη δική</w:t>
      </w:r>
      <w:r w:rsidRPr="000A666C">
        <w:rPr>
          <w:rFonts w:eastAsia="Times New Roman" w:cs="Times New Roman"/>
          <w:szCs w:val="24"/>
        </w:rPr>
        <w:t xml:space="preserve"> μας εξωτερική πολιτική</w:t>
      </w:r>
      <w:r>
        <w:rPr>
          <w:rFonts w:eastAsia="Times New Roman" w:cs="Times New Roman"/>
          <w:szCs w:val="24"/>
        </w:rPr>
        <w:t>.</w:t>
      </w:r>
      <w:r w:rsidRPr="000A666C">
        <w:rPr>
          <w:rFonts w:eastAsia="Times New Roman" w:cs="Times New Roman"/>
          <w:szCs w:val="24"/>
        </w:rPr>
        <w:t xml:space="preserve"> Μερικοί νομίζουν ότι κάνουμε πολιτική αν πάμε πίσω από τους Τούρκους και τους Αλβανούς και βρίζουμε</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Όχι! </w:t>
      </w:r>
      <w:r w:rsidRPr="000A666C">
        <w:rPr>
          <w:rFonts w:eastAsia="Times New Roman" w:cs="Times New Roman"/>
          <w:szCs w:val="24"/>
        </w:rPr>
        <w:t xml:space="preserve">Υιοθετήσαμε το γήπεδο που </w:t>
      </w:r>
      <w:r>
        <w:rPr>
          <w:rFonts w:eastAsia="Times New Roman" w:cs="Times New Roman"/>
          <w:szCs w:val="24"/>
        </w:rPr>
        <w:t xml:space="preserve">σε εκείνους </w:t>
      </w:r>
      <w:r w:rsidRPr="000A666C">
        <w:rPr>
          <w:rFonts w:eastAsia="Times New Roman" w:cs="Times New Roman"/>
          <w:szCs w:val="24"/>
        </w:rPr>
        <w:t>αρέσει</w:t>
      </w:r>
      <w:r>
        <w:rPr>
          <w:rFonts w:eastAsia="Times New Roman" w:cs="Times New Roman"/>
          <w:szCs w:val="24"/>
        </w:rPr>
        <w:t>.</w:t>
      </w:r>
      <w:r w:rsidRPr="000A666C">
        <w:rPr>
          <w:rFonts w:eastAsia="Times New Roman" w:cs="Times New Roman"/>
          <w:szCs w:val="24"/>
        </w:rPr>
        <w:t xml:space="preserve"> Εμείς</w:t>
      </w:r>
      <w:r>
        <w:rPr>
          <w:rFonts w:eastAsia="Times New Roman" w:cs="Times New Roman"/>
          <w:szCs w:val="24"/>
        </w:rPr>
        <w:t>,</w:t>
      </w:r>
      <w:r w:rsidRPr="000A666C">
        <w:rPr>
          <w:rFonts w:eastAsia="Times New Roman" w:cs="Times New Roman"/>
          <w:szCs w:val="24"/>
        </w:rPr>
        <w:t xml:space="preserve"> επειδή είμαστε πιο ισχυρή χώρα</w:t>
      </w:r>
      <w:r>
        <w:rPr>
          <w:rFonts w:eastAsia="Times New Roman" w:cs="Times New Roman"/>
          <w:szCs w:val="24"/>
        </w:rPr>
        <w:t>,</w:t>
      </w:r>
      <w:r w:rsidRPr="000A666C">
        <w:rPr>
          <w:rFonts w:eastAsia="Times New Roman" w:cs="Times New Roman"/>
          <w:szCs w:val="24"/>
        </w:rPr>
        <w:t xml:space="preserve"> πρέπει να έχουμε ένα γή</w:t>
      </w:r>
      <w:r>
        <w:rPr>
          <w:rFonts w:eastAsia="Times New Roman" w:cs="Times New Roman"/>
          <w:szCs w:val="24"/>
        </w:rPr>
        <w:t>πεδο που επιβάλλουμε τον τρόπο ειρήνης κα</w:t>
      </w:r>
      <w:r>
        <w:rPr>
          <w:rFonts w:eastAsia="Times New Roman" w:cs="Times New Roman"/>
          <w:szCs w:val="24"/>
        </w:rPr>
        <w:t>ι ανάπτυξης μ</w:t>
      </w:r>
      <w:r w:rsidRPr="000A666C">
        <w:rPr>
          <w:rFonts w:eastAsia="Times New Roman" w:cs="Times New Roman"/>
          <w:szCs w:val="24"/>
        </w:rPr>
        <w:t>ε ηγεμονικό τρόπο</w:t>
      </w:r>
      <w:r>
        <w:rPr>
          <w:rFonts w:eastAsia="Times New Roman" w:cs="Times New Roman"/>
          <w:szCs w:val="24"/>
        </w:rPr>
        <w:t xml:space="preserve"> ε</w:t>
      </w:r>
      <w:r w:rsidRPr="000A666C">
        <w:rPr>
          <w:rFonts w:eastAsia="Times New Roman" w:cs="Times New Roman"/>
          <w:szCs w:val="24"/>
        </w:rPr>
        <w:t>δώ στην Ελλάδα</w:t>
      </w:r>
      <w:r>
        <w:rPr>
          <w:rFonts w:eastAsia="Times New Roman" w:cs="Times New Roman"/>
          <w:szCs w:val="24"/>
        </w:rPr>
        <w:t>.</w:t>
      </w:r>
    </w:p>
    <w:p w14:paraId="373951C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Έφυγε ο κ.</w:t>
      </w:r>
      <w:r w:rsidRPr="000A666C">
        <w:rPr>
          <w:rFonts w:eastAsia="Times New Roman" w:cs="Times New Roman"/>
          <w:szCs w:val="24"/>
        </w:rPr>
        <w:t xml:space="preserve"> Βαρβιτσιώτης</w:t>
      </w:r>
      <w:r>
        <w:rPr>
          <w:rFonts w:eastAsia="Times New Roman" w:cs="Times New Roman"/>
          <w:szCs w:val="24"/>
        </w:rPr>
        <w:t>,</w:t>
      </w:r>
      <w:r w:rsidRPr="000A666C">
        <w:rPr>
          <w:rFonts w:eastAsia="Times New Roman" w:cs="Times New Roman"/>
          <w:szCs w:val="24"/>
        </w:rPr>
        <w:t xml:space="preserve"> αλλά </w:t>
      </w:r>
      <w:r>
        <w:rPr>
          <w:rFonts w:eastAsia="Times New Roman" w:cs="Times New Roman"/>
          <w:szCs w:val="24"/>
        </w:rPr>
        <w:t xml:space="preserve">θέλω να του πω το εξής: Του </w:t>
      </w:r>
      <w:r w:rsidRPr="000A666C">
        <w:rPr>
          <w:rFonts w:eastAsia="Times New Roman" w:cs="Times New Roman"/>
          <w:szCs w:val="24"/>
        </w:rPr>
        <w:t>συστήνω δύο πράγματα</w:t>
      </w:r>
      <w:r>
        <w:rPr>
          <w:rFonts w:eastAsia="Times New Roman" w:cs="Times New Roman"/>
          <w:szCs w:val="24"/>
        </w:rPr>
        <w:t>:</w:t>
      </w:r>
      <w:r w:rsidRPr="000A666C">
        <w:rPr>
          <w:rFonts w:eastAsia="Times New Roman" w:cs="Times New Roman"/>
          <w:szCs w:val="24"/>
        </w:rPr>
        <w:t xml:space="preserve"> Πρώτον</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να διαβάσει τ</w:t>
      </w:r>
      <w:r w:rsidRPr="000A666C">
        <w:rPr>
          <w:rFonts w:eastAsia="Times New Roman" w:cs="Times New Roman"/>
          <w:szCs w:val="24"/>
        </w:rPr>
        <w:t>ι δηλώνουν οι Ηνωμένες Πολιτείες Αμερικής για το</w:t>
      </w:r>
      <w:r>
        <w:rPr>
          <w:rFonts w:eastAsia="Times New Roman" w:cs="Times New Roman"/>
          <w:szCs w:val="24"/>
        </w:rPr>
        <w:t>ν</w:t>
      </w:r>
      <w:r w:rsidRPr="000A666C">
        <w:rPr>
          <w:rFonts w:eastAsia="Times New Roman" w:cs="Times New Roman"/>
          <w:szCs w:val="24"/>
        </w:rPr>
        <w:t xml:space="preserve"> ρόλο της Ελλάδος σήμερα στην εξωτερική πολιτική</w:t>
      </w:r>
      <w:r>
        <w:rPr>
          <w:rFonts w:eastAsia="Times New Roman" w:cs="Times New Roman"/>
          <w:szCs w:val="24"/>
        </w:rPr>
        <w:t>, αλλά και</w:t>
      </w:r>
      <w:r>
        <w:rPr>
          <w:rFonts w:eastAsia="Times New Roman" w:cs="Times New Roman"/>
          <w:szCs w:val="24"/>
        </w:rPr>
        <w:t xml:space="preserve"> τ</w:t>
      </w:r>
      <w:r w:rsidRPr="000A666C">
        <w:rPr>
          <w:rFonts w:eastAsia="Times New Roman" w:cs="Times New Roman"/>
          <w:szCs w:val="24"/>
        </w:rPr>
        <w:t>ι δηλώνει η ηγεσία της Λαϊκής Δημοκρατίας της Κίνας για το</w:t>
      </w:r>
      <w:r>
        <w:rPr>
          <w:rFonts w:eastAsia="Times New Roman" w:cs="Times New Roman"/>
          <w:szCs w:val="24"/>
        </w:rPr>
        <w:t>ν</w:t>
      </w:r>
      <w:r w:rsidRPr="000A666C">
        <w:rPr>
          <w:rFonts w:eastAsia="Times New Roman" w:cs="Times New Roman"/>
          <w:szCs w:val="24"/>
        </w:rPr>
        <w:t xml:space="preserve"> ρόλο της εξωτερικής πολιτικής και τη σημασία της Ελλάδας</w:t>
      </w:r>
      <w:r>
        <w:rPr>
          <w:rFonts w:eastAsia="Times New Roman" w:cs="Times New Roman"/>
          <w:szCs w:val="24"/>
        </w:rPr>
        <w:t>, ε</w:t>
      </w:r>
      <w:r w:rsidRPr="000A666C">
        <w:rPr>
          <w:rFonts w:eastAsia="Times New Roman" w:cs="Times New Roman"/>
          <w:szCs w:val="24"/>
        </w:rPr>
        <w:t xml:space="preserve">πίσης </w:t>
      </w:r>
      <w:r>
        <w:rPr>
          <w:rFonts w:eastAsia="Times New Roman" w:cs="Times New Roman"/>
          <w:szCs w:val="24"/>
        </w:rPr>
        <w:t>στ</w:t>
      </w:r>
      <w:r w:rsidRPr="000A666C">
        <w:rPr>
          <w:rFonts w:eastAsia="Times New Roman" w:cs="Times New Roman"/>
          <w:szCs w:val="24"/>
        </w:rPr>
        <w:t>η</w:t>
      </w:r>
      <w:r>
        <w:rPr>
          <w:rFonts w:eastAsia="Times New Roman" w:cs="Times New Roman"/>
          <w:szCs w:val="24"/>
        </w:rPr>
        <w:t>ν</w:t>
      </w:r>
      <w:r w:rsidRPr="000A666C">
        <w:rPr>
          <w:rFonts w:eastAsia="Times New Roman" w:cs="Times New Roman"/>
          <w:szCs w:val="24"/>
        </w:rPr>
        <w:t xml:space="preserve"> περιοχή</w:t>
      </w:r>
      <w:r>
        <w:rPr>
          <w:rFonts w:eastAsia="Times New Roman" w:cs="Times New Roman"/>
          <w:szCs w:val="24"/>
        </w:rPr>
        <w:t>.</w:t>
      </w:r>
      <w:r w:rsidRPr="000A666C">
        <w:rPr>
          <w:rFonts w:eastAsia="Times New Roman" w:cs="Times New Roman"/>
          <w:szCs w:val="24"/>
        </w:rPr>
        <w:t xml:space="preserve"> Μιλάμε</w:t>
      </w:r>
      <w:r>
        <w:rPr>
          <w:rFonts w:eastAsia="Times New Roman" w:cs="Times New Roman"/>
          <w:szCs w:val="24"/>
        </w:rPr>
        <w:t>, δηλαδή,</w:t>
      </w:r>
      <w:r w:rsidRPr="000A666C">
        <w:rPr>
          <w:rFonts w:eastAsia="Times New Roman" w:cs="Times New Roman"/>
          <w:szCs w:val="24"/>
        </w:rPr>
        <w:t xml:space="preserve"> για την απερχόμενη και ακόμα υπερδύναμη και </w:t>
      </w:r>
      <w:r>
        <w:rPr>
          <w:rFonts w:eastAsia="Times New Roman" w:cs="Times New Roman"/>
          <w:szCs w:val="24"/>
        </w:rPr>
        <w:t xml:space="preserve">για </w:t>
      </w:r>
      <w:r w:rsidRPr="000A666C">
        <w:rPr>
          <w:rFonts w:eastAsia="Times New Roman" w:cs="Times New Roman"/>
          <w:szCs w:val="24"/>
        </w:rPr>
        <w:t>την ερχόμενη υπερδύναμη</w:t>
      </w:r>
      <w:r>
        <w:rPr>
          <w:rFonts w:eastAsia="Times New Roman" w:cs="Times New Roman"/>
          <w:szCs w:val="24"/>
        </w:rPr>
        <w:t>, οι οποίες</w:t>
      </w:r>
      <w:r w:rsidRPr="000A666C">
        <w:rPr>
          <w:rFonts w:eastAsia="Times New Roman" w:cs="Times New Roman"/>
          <w:szCs w:val="24"/>
        </w:rPr>
        <w:t xml:space="preserve"> εκφράζουν τη με</w:t>
      </w:r>
      <w:r>
        <w:rPr>
          <w:rFonts w:eastAsia="Times New Roman" w:cs="Times New Roman"/>
          <w:szCs w:val="24"/>
        </w:rPr>
        <w:t>γ</w:t>
      </w:r>
      <w:r>
        <w:rPr>
          <w:rFonts w:eastAsia="Times New Roman" w:cs="Times New Roman"/>
          <w:szCs w:val="24"/>
        </w:rPr>
        <w:t>αλύτερη εκτίμηση από όλες τις ευρωπαϊκές χώρες και χώρες της</w:t>
      </w:r>
      <w:r w:rsidRPr="000A666C">
        <w:rPr>
          <w:rFonts w:eastAsia="Times New Roman" w:cs="Times New Roman"/>
          <w:szCs w:val="24"/>
        </w:rPr>
        <w:t xml:space="preserve"> περιοχής στην Ελλάδα</w:t>
      </w:r>
      <w:r>
        <w:rPr>
          <w:rFonts w:eastAsia="Times New Roman" w:cs="Times New Roman"/>
          <w:szCs w:val="24"/>
        </w:rPr>
        <w:t xml:space="preserve">. Και μας λένε και </w:t>
      </w:r>
      <w:r w:rsidRPr="000A666C">
        <w:rPr>
          <w:rFonts w:eastAsia="Times New Roman" w:cs="Times New Roman"/>
          <w:szCs w:val="24"/>
        </w:rPr>
        <w:t>απομονωμένους</w:t>
      </w:r>
      <w:r>
        <w:rPr>
          <w:rFonts w:eastAsia="Times New Roman" w:cs="Times New Roman"/>
          <w:szCs w:val="24"/>
        </w:rPr>
        <w:t xml:space="preserve">. Δηλαδή, μας κάνουν κόνξες. Αυτό θέλει να μας πει. </w:t>
      </w:r>
      <w:r w:rsidRPr="000A666C">
        <w:rPr>
          <w:rFonts w:eastAsia="Times New Roman" w:cs="Times New Roman"/>
          <w:szCs w:val="24"/>
        </w:rPr>
        <w:t xml:space="preserve"> </w:t>
      </w:r>
    </w:p>
    <w:p w14:paraId="373951C2"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 xml:space="preserve">Του </w:t>
      </w:r>
      <w:r>
        <w:rPr>
          <w:rFonts w:eastAsia="Times New Roman" w:cs="Times New Roman"/>
          <w:szCs w:val="24"/>
        </w:rPr>
        <w:t xml:space="preserve">κάνω </w:t>
      </w:r>
      <w:r w:rsidRPr="000A666C">
        <w:rPr>
          <w:rFonts w:eastAsia="Times New Roman" w:cs="Times New Roman"/>
          <w:szCs w:val="24"/>
        </w:rPr>
        <w:t>και μία σύσταση</w:t>
      </w:r>
      <w:r>
        <w:rPr>
          <w:rFonts w:eastAsia="Times New Roman" w:cs="Times New Roman"/>
          <w:szCs w:val="24"/>
        </w:rPr>
        <w:t>:</w:t>
      </w:r>
      <w:r w:rsidRPr="000A666C">
        <w:rPr>
          <w:rFonts w:eastAsia="Times New Roman" w:cs="Times New Roman"/>
          <w:szCs w:val="24"/>
        </w:rPr>
        <w:t xml:space="preserve"> Ας διαβάσει το βιβλίο του </w:t>
      </w:r>
      <w:r>
        <w:rPr>
          <w:rFonts w:eastAsia="Times New Roman" w:cs="Times New Roman"/>
          <w:szCs w:val="24"/>
        </w:rPr>
        <w:t>πατέρα Βαρβιτσιώτη, τι α</w:t>
      </w:r>
      <w:r w:rsidRPr="000A666C">
        <w:rPr>
          <w:rFonts w:eastAsia="Times New Roman" w:cs="Times New Roman"/>
          <w:szCs w:val="24"/>
        </w:rPr>
        <w:t>ποκαλυπτικά λ</w:t>
      </w:r>
      <w:r w:rsidRPr="000A666C">
        <w:rPr>
          <w:rFonts w:eastAsia="Times New Roman" w:cs="Times New Roman"/>
          <w:szCs w:val="24"/>
        </w:rPr>
        <w:t>έει για το μακεδονι</w:t>
      </w:r>
      <w:r>
        <w:rPr>
          <w:rFonts w:eastAsia="Times New Roman" w:cs="Times New Roman"/>
          <w:szCs w:val="24"/>
        </w:rPr>
        <w:t xml:space="preserve">κό και πώς περιγράφει το πώς έχανε η Νέα Δημοκρατία τις διαπραγματεύσεις γύρω από το </w:t>
      </w:r>
      <w:r>
        <w:rPr>
          <w:rFonts w:eastAsia="Times New Roman" w:cs="Times New Roman"/>
          <w:szCs w:val="24"/>
        </w:rPr>
        <w:t>μ</w:t>
      </w:r>
      <w:r>
        <w:rPr>
          <w:rFonts w:eastAsia="Times New Roman" w:cs="Times New Roman"/>
          <w:szCs w:val="24"/>
        </w:rPr>
        <w:t xml:space="preserve">ακεδονικό. </w:t>
      </w:r>
    </w:p>
    <w:p w14:paraId="373951C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Κοτζιά, πρέπει να ολοκληρώσετε. </w:t>
      </w:r>
    </w:p>
    <w:p w14:paraId="373951C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 xml:space="preserve">Τελειώνω. </w:t>
      </w:r>
    </w:p>
    <w:p w14:paraId="373951C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Σπαράζει η ψυχή του πατέρα Βαρβιτσιώτη. Ας φροντίσει ο γιος να τον διαβάσει. </w:t>
      </w:r>
    </w:p>
    <w:p w14:paraId="373951C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3951C7"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3951C8"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Κοτζιά. </w:t>
      </w:r>
    </w:p>
    <w:p w14:paraId="373951C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Δημοσχάκη, έχετε τον λόγο για επτά λεπτά. </w:t>
      </w:r>
    </w:p>
    <w:p w14:paraId="373951C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ΑΝΑΣΤΑΣ</w:t>
      </w:r>
      <w:r>
        <w:rPr>
          <w:rFonts w:eastAsia="Times New Roman" w:cs="Times New Roman"/>
          <w:b/>
          <w:szCs w:val="24"/>
        </w:rPr>
        <w:t xml:space="preserve">ΙΟΣ (ΤΑΣΟΣ) ΔΗΜΟΣΧΑΚΗΣ: </w:t>
      </w:r>
      <w:r>
        <w:rPr>
          <w:rFonts w:eastAsia="Times New Roman" w:cs="Times New Roman"/>
          <w:szCs w:val="24"/>
        </w:rPr>
        <w:t xml:space="preserve">Ευχαριστώ, κύριε Πρόεδρε. </w:t>
      </w:r>
    </w:p>
    <w:p w14:paraId="373951C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πρώην Υπουργέ των Εξωτερικών, θα μείνετε στην ιστορία για το </w:t>
      </w:r>
      <w:r w:rsidRPr="000A666C">
        <w:rPr>
          <w:rFonts w:eastAsia="Times New Roman" w:cs="Times New Roman"/>
          <w:szCs w:val="24"/>
        </w:rPr>
        <w:t xml:space="preserve">ότι διαπραγματεύτηκε ένα εθνικό θέμα με </w:t>
      </w:r>
      <w:r>
        <w:rPr>
          <w:rFonts w:eastAsia="Times New Roman" w:cs="Times New Roman"/>
          <w:szCs w:val="24"/>
        </w:rPr>
        <w:t xml:space="preserve">κλειστές τις πόρτες. Δεν </w:t>
      </w:r>
      <w:r w:rsidRPr="000A666C">
        <w:rPr>
          <w:rFonts w:eastAsia="Times New Roman" w:cs="Times New Roman"/>
          <w:szCs w:val="24"/>
        </w:rPr>
        <w:t>είχα</w:t>
      </w:r>
      <w:r>
        <w:rPr>
          <w:rFonts w:eastAsia="Times New Roman" w:cs="Times New Roman"/>
          <w:szCs w:val="24"/>
        </w:rPr>
        <w:t>τε</w:t>
      </w:r>
      <w:r w:rsidRPr="000A666C">
        <w:rPr>
          <w:rFonts w:eastAsia="Times New Roman" w:cs="Times New Roman"/>
          <w:szCs w:val="24"/>
        </w:rPr>
        <w:t xml:space="preserve"> τη διάθεση να ακούσετε την Αξιωματική Αντιπολίτευση</w:t>
      </w:r>
      <w:r>
        <w:rPr>
          <w:rFonts w:eastAsia="Times New Roman" w:cs="Times New Roman"/>
          <w:szCs w:val="24"/>
        </w:rPr>
        <w:t>, δ</w:t>
      </w:r>
      <w:r w:rsidRPr="000A666C">
        <w:rPr>
          <w:rFonts w:eastAsia="Times New Roman" w:cs="Times New Roman"/>
          <w:szCs w:val="24"/>
        </w:rPr>
        <w:t>εν είχα</w:t>
      </w:r>
      <w:r>
        <w:rPr>
          <w:rFonts w:eastAsia="Times New Roman" w:cs="Times New Roman"/>
          <w:szCs w:val="24"/>
        </w:rPr>
        <w:t>τε</w:t>
      </w:r>
      <w:r w:rsidRPr="000A666C">
        <w:rPr>
          <w:rFonts w:eastAsia="Times New Roman" w:cs="Times New Roman"/>
          <w:szCs w:val="24"/>
        </w:rPr>
        <w:t xml:space="preserve"> τη</w:t>
      </w:r>
      <w:r w:rsidRPr="000A666C">
        <w:rPr>
          <w:rFonts w:eastAsia="Times New Roman" w:cs="Times New Roman"/>
          <w:szCs w:val="24"/>
        </w:rPr>
        <w:t xml:space="preserve"> διάθεση να ακούσετε τα κόμματα της </w:t>
      </w:r>
      <w:r>
        <w:rPr>
          <w:rFonts w:eastAsia="Times New Roman" w:cs="Times New Roman"/>
          <w:szCs w:val="24"/>
        </w:rPr>
        <w:t>Α</w:t>
      </w:r>
      <w:r w:rsidRPr="000A666C">
        <w:rPr>
          <w:rFonts w:eastAsia="Times New Roman" w:cs="Times New Roman"/>
          <w:szCs w:val="24"/>
        </w:rPr>
        <w:t>ντιπολίτευσης</w:t>
      </w:r>
      <w:r>
        <w:rPr>
          <w:rFonts w:eastAsia="Times New Roman" w:cs="Times New Roman"/>
          <w:szCs w:val="24"/>
        </w:rPr>
        <w:t>.</w:t>
      </w:r>
      <w:r w:rsidRPr="000A666C">
        <w:rPr>
          <w:rFonts w:eastAsia="Times New Roman" w:cs="Times New Roman"/>
          <w:szCs w:val="24"/>
        </w:rPr>
        <w:t xml:space="preserve"> Αποφασίσατε </w:t>
      </w:r>
      <w:r>
        <w:rPr>
          <w:rFonts w:eastAsia="Times New Roman" w:cs="Times New Roman"/>
          <w:szCs w:val="24"/>
        </w:rPr>
        <w:t>μ</w:t>
      </w:r>
      <w:r w:rsidRPr="000A666C">
        <w:rPr>
          <w:rFonts w:eastAsia="Times New Roman" w:cs="Times New Roman"/>
          <w:szCs w:val="24"/>
        </w:rPr>
        <w:t>όνος με τον Πρωθυπουργό της χώρας και έχετε εθνικές ευθύνες</w:t>
      </w:r>
      <w:r>
        <w:rPr>
          <w:rFonts w:eastAsia="Times New Roman" w:cs="Times New Roman"/>
          <w:szCs w:val="24"/>
        </w:rPr>
        <w:t>.</w:t>
      </w:r>
      <w:r w:rsidRPr="000A666C">
        <w:rPr>
          <w:rFonts w:eastAsia="Times New Roman" w:cs="Times New Roman"/>
          <w:szCs w:val="24"/>
        </w:rPr>
        <w:t xml:space="preserve"> </w:t>
      </w:r>
    </w:p>
    <w:p w14:paraId="373951C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0A666C">
        <w:rPr>
          <w:rFonts w:eastAsia="Times New Roman" w:cs="Times New Roman"/>
          <w:szCs w:val="24"/>
        </w:rPr>
        <w:t xml:space="preserve">σήμερα είμαι τρομαγμένος </w:t>
      </w:r>
      <w:r>
        <w:rPr>
          <w:rFonts w:eastAsia="Times New Roman" w:cs="Times New Roman"/>
          <w:szCs w:val="24"/>
        </w:rPr>
        <w:t xml:space="preserve">για την </w:t>
      </w:r>
      <w:r w:rsidRPr="000A666C">
        <w:rPr>
          <w:rFonts w:eastAsia="Times New Roman" w:cs="Times New Roman"/>
          <w:szCs w:val="24"/>
        </w:rPr>
        <w:t>ηχηρή επαναφορά της τρομοκρατίας</w:t>
      </w:r>
      <w:r>
        <w:rPr>
          <w:rFonts w:eastAsia="Times New Roman" w:cs="Times New Roman"/>
          <w:szCs w:val="24"/>
        </w:rPr>
        <w:t>. Είμαι τρομαγμένος,</w:t>
      </w:r>
      <w:r w:rsidRPr="000A666C">
        <w:rPr>
          <w:rFonts w:eastAsia="Times New Roman" w:cs="Times New Roman"/>
          <w:szCs w:val="24"/>
        </w:rPr>
        <w:t xml:space="preserve"> γιατί χτύπησε</w:t>
      </w:r>
      <w:r w:rsidRPr="000A666C">
        <w:rPr>
          <w:rFonts w:eastAsia="Times New Roman" w:cs="Times New Roman"/>
          <w:szCs w:val="24"/>
        </w:rPr>
        <w:t xml:space="preserve"> την πληροφόρηση</w:t>
      </w:r>
      <w:r>
        <w:rPr>
          <w:rFonts w:eastAsia="Times New Roman" w:cs="Times New Roman"/>
          <w:szCs w:val="24"/>
        </w:rPr>
        <w:t>,</w:t>
      </w:r>
      <w:r w:rsidRPr="000A666C">
        <w:rPr>
          <w:rFonts w:eastAsia="Times New Roman" w:cs="Times New Roman"/>
          <w:szCs w:val="24"/>
        </w:rPr>
        <w:t xml:space="preserve"> την ενημέρωση και την πολυφωνία</w:t>
      </w:r>
      <w:r>
        <w:rPr>
          <w:rFonts w:eastAsia="Times New Roman" w:cs="Times New Roman"/>
          <w:szCs w:val="24"/>
        </w:rPr>
        <w:t>. Είμαι</w:t>
      </w:r>
      <w:r w:rsidRPr="000A666C">
        <w:rPr>
          <w:rFonts w:eastAsia="Times New Roman" w:cs="Times New Roman"/>
          <w:szCs w:val="24"/>
        </w:rPr>
        <w:t xml:space="preserve"> τρομαγμένος</w:t>
      </w:r>
      <w:r>
        <w:rPr>
          <w:rFonts w:eastAsia="Times New Roman" w:cs="Times New Roman"/>
          <w:szCs w:val="24"/>
        </w:rPr>
        <w:t>,</w:t>
      </w:r>
      <w:r w:rsidRPr="000A666C">
        <w:rPr>
          <w:rFonts w:eastAsia="Times New Roman" w:cs="Times New Roman"/>
          <w:szCs w:val="24"/>
        </w:rPr>
        <w:t xml:space="preserve"> γιατί το θηρίο άρχισε πλέον </w:t>
      </w:r>
      <w:r>
        <w:rPr>
          <w:rFonts w:eastAsia="Times New Roman" w:cs="Times New Roman"/>
          <w:szCs w:val="24"/>
        </w:rPr>
        <w:t xml:space="preserve">ανασυγκροτημένο, </w:t>
      </w:r>
      <w:r w:rsidRPr="000A666C">
        <w:rPr>
          <w:rFonts w:eastAsia="Times New Roman" w:cs="Times New Roman"/>
          <w:szCs w:val="24"/>
        </w:rPr>
        <w:t>ανανεωμένο και συνεχώς εκπαιδευόμενο</w:t>
      </w:r>
      <w:r>
        <w:rPr>
          <w:rFonts w:eastAsia="Times New Roman" w:cs="Times New Roman"/>
          <w:szCs w:val="24"/>
        </w:rPr>
        <w:t>,</w:t>
      </w:r>
      <w:r w:rsidRPr="000A666C">
        <w:rPr>
          <w:rFonts w:eastAsia="Times New Roman" w:cs="Times New Roman"/>
          <w:szCs w:val="24"/>
        </w:rPr>
        <w:t xml:space="preserve"> να δείχνει τα δόντια του</w:t>
      </w:r>
      <w:r>
        <w:rPr>
          <w:rFonts w:eastAsia="Times New Roman" w:cs="Times New Roman"/>
          <w:szCs w:val="24"/>
        </w:rPr>
        <w:t xml:space="preserve">. Είμαι </w:t>
      </w:r>
      <w:r w:rsidRPr="000A666C">
        <w:rPr>
          <w:rFonts w:eastAsia="Times New Roman" w:cs="Times New Roman"/>
          <w:szCs w:val="24"/>
        </w:rPr>
        <w:t>τρομαγμένος</w:t>
      </w:r>
      <w:r>
        <w:rPr>
          <w:rFonts w:eastAsia="Times New Roman" w:cs="Times New Roman"/>
          <w:szCs w:val="24"/>
        </w:rPr>
        <w:t>, γ</w:t>
      </w:r>
      <w:r w:rsidRPr="000A666C">
        <w:rPr>
          <w:rFonts w:eastAsia="Times New Roman" w:cs="Times New Roman"/>
          <w:szCs w:val="24"/>
        </w:rPr>
        <w:t>ιατί δεν αντιλαμβάνεστε το μέγεθος του κινδύνου</w:t>
      </w:r>
      <w:r>
        <w:rPr>
          <w:rFonts w:eastAsia="Times New Roman" w:cs="Times New Roman"/>
          <w:szCs w:val="24"/>
        </w:rPr>
        <w:t>.</w:t>
      </w:r>
      <w:r w:rsidRPr="000A666C">
        <w:rPr>
          <w:rFonts w:eastAsia="Times New Roman" w:cs="Times New Roman"/>
          <w:szCs w:val="24"/>
        </w:rPr>
        <w:t xml:space="preserve"> Η σκληρή</w:t>
      </w:r>
      <w:r w:rsidRPr="000A666C">
        <w:rPr>
          <w:rFonts w:eastAsia="Times New Roman" w:cs="Times New Roman"/>
          <w:szCs w:val="24"/>
        </w:rPr>
        <w:t xml:space="preserve"> </w:t>
      </w:r>
      <w:r>
        <w:rPr>
          <w:rFonts w:eastAsia="Times New Roman" w:cs="Times New Roman"/>
          <w:szCs w:val="24"/>
        </w:rPr>
        <w:t>βία θα συνεχίσει, εν</w:t>
      </w:r>
      <w:r>
        <w:rPr>
          <w:rFonts w:eastAsia="Times New Roman" w:cs="Times New Roman"/>
          <w:szCs w:val="24"/>
        </w:rPr>
        <w:t xml:space="preserve"> </w:t>
      </w:r>
      <w:r>
        <w:rPr>
          <w:rFonts w:eastAsia="Times New Roman" w:cs="Times New Roman"/>
          <w:szCs w:val="24"/>
        </w:rPr>
        <w:t>ό</w:t>
      </w:r>
      <w:r w:rsidRPr="000A666C">
        <w:rPr>
          <w:rFonts w:eastAsia="Times New Roman" w:cs="Times New Roman"/>
          <w:szCs w:val="24"/>
        </w:rPr>
        <w:t>ψει των πολλών κ</w:t>
      </w:r>
      <w:r>
        <w:rPr>
          <w:rFonts w:eastAsia="Times New Roman" w:cs="Times New Roman"/>
          <w:szCs w:val="24"/>
        </w:rPr>
        <w:t>αι πολλαπλών εκλογών, να αναταράσσ</w:t>
      </w:r>
      <w:r w:rsidRPr="000A666C">
        <w:rPr>
          <w:rFonts w:eastAsia="Times New Roman" w:cs="Times New Roman"/>
          <w:szCs w:val="24"/>
        </w:rPr>
        <w:t>ει ακόμα περισσότερο το πολιτικό κλίμα</w:t>
      </w:r>
      <w:r>
        <w:rPr>
          <w:rFonts w:eastAsia="Times New Roman" w:cs="Times New Roman"/>
          <w:szCs w:val="24"/>
        </w:rPr>
        <w:t>.</w:t>
      </w:r>
    </w:p>
    <w:p w14:paraId="373951CD"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 xml:space="preserve">Είμαστε η μοναδική χώρα της Ευρωπαϊκής Ένωσης και της Δύσης που </w:t>
      </w:r>
      <w:r>
        <w:rPr>
          <w:rFonts w:eastAsia="Times New Roman" w:cs="Times New Roman"/>
          <w:szCs w:val="24"/>
        </w:rPr>
        <w:t xml:space="preserve">ανήκουμε, που </w:t>
      </w:r>
      <w:r w:rsidRPr="000A666C">
        <w:rPr>
          <w:rFonts w:eastAsia="Times New Roman" w:cs="Times New Roman"/>
          <w:szCs w:val="24"/>
        </w:rPr>
        <w:t>έχει ακόμη εσωτερική τρομοκρατία</w:t>
      </w:r>
      <w:r>
        <w:rPr>
          <w:rFonts w:eastAsia="Times New Roman" w:cs="Times New Roman"/>
          <w:szCs w:val="24"/>
        </w:rPr>
        <w:t>.</w:t>
      </w:r>
      <w:r w:rsidRPr="000A666C">
        <w:rPr>
          <w:rFonts w:eastAsia="Times New Roman" w:cs="Times New Roman"/>
          <w:szCs w:val="24"/>
        </w:rPr>
        <w:t xml:space="preserve"> Οι αναρχικοί και </w:t>
      </w:r>
      <w:r>
        <w:rPr>
          <w:rFonts w:eastAsia="Times New Roman" w:cs="Times New Roman"/>
          <w:szCs w:val="24"/>
        </w:rPr>
        <w:t xml:space="preserve">οι </w:t>
      </w:r>
      <w:r w:rsidRPr="000A666C">
        <w:rPr>
          <w:rFonts w:eastAsia="Times New Roman" w:cs="Times New Roman"/>
          <w:szCs w:val="24"/>
        </w:rPr>
        <w:t>εξτρεμιστές</w:t>
      </w:r>
      <w:r w:rsidRPr="000A666C">
        <w:rPr>
          <w:rFonts w:eastAsia="Times New Roman" w:cs="Times New Roman"/>
          <w:szCs w:val="24"/>
        </w:rPr>
        <w:t xml:space="preserve"> θα συνεχίσουν να εκπαιδεύονται κάθε Παρασκευή και Σάββατο στο κέντρο της πρωτεύουσας</w:t>
      </w:r>
      <w:r>
        <w:rPr>
          <w:rFonts w:eastAsia="Times New Roman" w:cs="Times New Roman"/>
          <w:szCs w:val="24"/>
        </w:rPr>
        <w:t>,</w:t>
      </w:r>
      <w:r w:rsidRPr="000A666C">
        <w:rPr>
          <w:rFonts w:eastAsia="Times New Roman" w:cs="Times New Roman"/>
          <w:szCs w:val="24"/>
        </w:rPr>
        <w:t xml:space="preserve"> χρησιμοποιώντας νέα πρόσωπα</w:t>
      </w:r>
      <w:r>
        <w:rPr>
          <w:rFonts w:eastAsia="Times New Roman" w:cs="Times New Roman"/>
          <w:szCs w:val="24"/>
        </w:rPr>
        <w:t>,</w:t>
      </w:r>
      <w:r w:rsidRPr="000A666C">
        <w:rPr>
          <w:rFonts w:eastAsia="Times New Roman" w:cs="Times New Roman"/>
          <w:szCs w:val="24"/>
        </w:rPr>
        <w:t xml:space="preserve"> νέες τακτικές</w:t>
      </w:r>
      <w:r>
        <w:rPr>
          <w:rFonts w:eastAsia="Times New Roman" w:cs="Times New Roman"/>
          <w:szCs w:val="24"/>
        </w:rPr>
        <w:t>,</w:t>
      </w:r>
      <w:r w:rsidRPr="000A666C">
        <w:rPr>
          <w:rFonts w:eastAsia="Times New Roman" w:cs="Times New Roman"/>
          <w:szCs w:val="24"/>
        </w:rPr>
        <w:t xml:space="preserve"> νέα σχέδια</w:t>
      </w:r>
      <w:r>
        <w:rPr>
          <w:rFonts w:eastAsia="Times New Roman" w:cs="Times New Roman"/>
          <w:szCs w:val="24"/>
        </w:rPr>
        <w:t>, νέα</w:t>
      </w:r>
      <w:r w:rsidRPr="000A666C">
        <w:rPr>
          <w:rFonts w:eastAsia="Times New Roman" w:cs="Times New Roman"/>
          <w:szCs w:val="24"/>
        </w:rPr>
        <w:t xml:space="preserve"> εύφλεκτα υλικά</w:t>
      </w:r>
      <w:r>
        <w:rPr>
          <w:rFonts w:eastAsia="Times New Roman" w:cs="Times New Roman"/>
          <w:szCs w:val="24"/>
        </w:rPr>
        <w:t xml:space="preserve">. Γιατί άραγε; </w:t>
      </w:r>
      <w:r w:rsidRPr="000A666C">
        <w:rPr>
          <w:rFonts w:eastAsia="Times New Roman" w:cs="Times New Roman"/>
          <w:szCs w:val="24"/>
        </w:rPr>
        <w:t>Θα συνεχίσουν να χρησιμοποιούν τα πανεπιστήμια ως οχυρά</w:t>
      </w:r>
      <w:r>
        <w:rPr>
          <w:rFonts w:eastAsia="Times New Roman" w:cs="Times New Roman"/>
          <w:szCs w:val="24"/>
        </w:rPr>
        <w:t xml:space="preserve"> και πολεμίστρες αυτοί πο</w:t>
      </w:r>
      <w:r>
        <w:rPr>
          <w:rFonts w:eastAsia="Times New Roman" w:cs="Times New Roman"/>
          <w:szCs w:val="24"/>
        </w:rPr>
        <w:t xml:space="preserve">υ ασκούνται στη βία και το έγκλημα. Αυτές οι καταστάσεις </w:t>
      </w:r>
      <w:r w:rsidRPr="000A666C">
        <w:rPr>
          <w:rFonts w:eastAsia="Times New Roman" w:cs="Times New Roman"/>
          <w:szCs w:val="24"/>
        </w:rPr>
        <w:t xml:space="preserve">θα γεννήσουν επιπλέον σκληρότερη </w:t>
      </w:r>
      <w:r>
        <w:rPr>
          <w:rFonts w:eastAsia="Times New Roman" w:cs="Times New Roman"/>
          <w:szCs w:val="24"/>
        </w:rPr>
        <w:t>«</w:t>
      </w:r>
      <w:r w:rsidRPr="000A666C">
        <w:rPr>
          <w:rFonts w:eastAsia="Times New Roman" w:cs="Times New Roman"/>
          <w:szCs w:val="24"/>
        </w:rPr>
        <w:t>νέο</w:t>
      </w:r>
      <w:r>
        <w:rPr>
          <w:rFonts w:eastAsia="Times New Roman" w:cs="Times New Roman"/>
          <w:szCs w:val="24"/>
        </w:rPr>
        <w:t>-</w:t>
      </w:r>
      <w:r w:rsidRPr="000A666C">
        <w:rPr>
          <w:rFonts w:eastAsia="Times New Roman" w:cs="Times New Roman"/>
          <w:szCs w:val="24"/>
        </w:rPr>
        <w:t>τρομοκρατία</w:t>
      </w:r>
      <w:r>
        <w:rPr>
          <w:rFonts w:eastAsia="Times New Roman" w:cs="Times New Roman"/>
          <w:szCs w:val="24"/>
        </w:rPr>
        <w:t>»</w:t>
      </w:r>
      <w:r>
        <w:rPr>
          <w:rFonts w:eastAsia="Times New Roman" w:cs="Times New Roman"/>
          <w:szCs w:val="24"/>
        </w:rPr>
        <w:t>.</w:t>
      </w:r>
      <w:r w:rsidRPr="000A666C">
        <w:rPr>
          <w:rFonts w:eastAsia="Times New Roman" w:cs="Times New Roman"/>
          <w:szCs w:val="24"/>
        </w:rPr>
        <w:t xml:space="preserve"> </w:t>
      </w:r>
    </w:p>
    <w:p w14:paraId="373951CE"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Απαιτείται</w:t>
      </w:r>
      <w:r>
        <w:rPr>
          <w:rFonts w:eastAsia="Times New Roman" w:cs="Times New Roman"/>
          <w:szCs w:val="24"/>
        </w:rPr>
        <w:t>,</w:t>
      </w:r>
      <w:r w:rsidRPr="000A666C">
        <w:rPr>
          <w:rFonts w:eastAsia="Times New Roman" w:cs="Times New Roman"/>
          <w:szCs w:val="24"/>
        </w:rPr>
        <w:t xml:space="preserve"> λοιπόν</w:t>
      </w:r>
      <w:r>
        <w:rPr>
          <w:rFonts w:eastAsia="Times New Roman" w:cs="Times New Roman"/>
          <w:szCs w:val="24"/>
        </w:rPr>
        <w:t>,</w:t>
      </w:r>
      <w:r w:rsidRPr="000A666C">
        <w:rPr>
          <w:rFonts w:eastAsia="Times New Roman" w:cs="Times New Roman"/>
          <w:szCs w:val="24"/>
        </w:rPr>
        <w:t xml:space="preserve"> να εξασφαλίσετε</w:t>
      </w:r>
      <w:r>
        <w:rPr>
          <w:rFonts w:eastAsia="Times New Roman" w:cs="Times New Roman"/>
          <w:szCs w:val="24"/>
        </w:rPr>
        <w:t>,</w:t>
      </w:r>
      <w:r w:rsidRPr="000A666C">
        <w:rPr>
          <w:rFonts w:eastAsia="Times New Roman" w:cs="Times New Roman"/>
          <w:szCs w:val="24"/>
        </w:rPr>
        <w:t xml:space="preserve"> κυρίες και κύριοι συνάδελφοι της Συμπολίτευσης</w:t>
      </w:r>
      <w:r>
        <w:rPr>
          <w:rFonts w:eastAsia="Times New Roman" w:cs="Times New Roman"/>
          <w:szCs w:val="24"/>
        </w:rPr>
        <w:t>, ε</w:t>
      </w:r>
      <w:r w:rsidRPr="000A666C">
        <w:rPr>
          <w:rFonts w:eastAsia="Times New Roman" w:cs="Times New Roman"/>
          <w:szCs w:val="24"/>
        </w:rPr>
        <w:t xml:space="preserve">θνικό σχέδιο αντιτρομοκρατικής πολιτικής ως εκ της θέσεώς </w:t>
      </w:r>
      <w:r w:rsidRPr="000A666C">
        <w:rPr>
          <w:rFonts w:eastAsia="Times New Roman" w:cs="Times New Roman"/>
          <w:szCs w:val="24"/>
        </w:rPr>
        <w:t>σας και ως εκ της αποστολής που σας ανατέθηκε με την ψήφο του ελληνικού λαού</w:t>
      </w:r>
      <w:r>
        <w:rPr>
          <w:rFonts w:eastAsia="Times New Roman" w:cs="Times New Roman"/>
          <w:szCs w:val="24"/>
        </w:rPr>
        <w:t>.</w:t>
      </w:r>
      <w:r w:rsidRPr="000A666C">
        <w:rPr>
          <w:rFonts w:eastAsia="Times New Roman" w:cs="Times New Roman"/>
          <w:szCs w:val="24"/>
        </w:rPr>
        <w:t xml:space="preserve"> Θα φέρετε </w:t>
      </w:r>
      <w:r>
        <w:rPr>
          <w:rFonts w:eastAsia="Times New Roman" w:cs="Times New Roman"/>
          <w:szCs w:val="24"/>
        </w:rPr>
        <w:t xml:space="preserve">ακεραία </w:t>
      </w:r>
      <w:r w:rsidRPr="000A666C">
        <w:rPr>
          <w:rFonts w:eastAsia="Times New Roman" w:cs="Times New Roman"/>
          <w:szCs w:val="24"/>
        </w:rPr>
        <w:t>την ευθύνη και ιστορικά θα σας χρεωθεί</w:t>
      </w:r>
      <w:r>
        <w:rPr>
          <w:rFonts w:eastAsia="Times New Roman" w:cs="Times New Roman"/>
          <w:szCs w:val="24"/>
        </w:rPr>
        <w:t xml:space="preserve"> γιατί δεν οχυρώσατε</w:t>
      </w:r>
      <w:r w:rsidRPr="000A666C">
        <w:rPr>
          <w:rFonts w:eastAsia="Times New Roman" w:cs="Times New Roman"/>
          <w:szCs w:val="24"/>
        </w:rPr>
        <w:t xml:space="preserve"> τη χώρα</w:t>
      </w:r>
      <w:r>
        <w:rPr>
          <w:rFonts w:eastAsia="Times New Roman" w:cs="Times New Roman"/>
          <w:szCs w:val="24"/>
        </w:rPr>
        <w:t>,</w:t>
      </w:r>
      <w:r w:rsidRPr="000A666C">
        <w:rPr>
          <w:rFonts w:eastAsia="Times New Roman" w:cs="Times New Roman"/>
          <w:szCs w:val="24"/>
        </w:rPr>
        <w:t xml:space="preserve"> όπως οφείλατε</w:t>
      </w:r>
      <w:r>
        <w:rPr>
          <w:rFonts w:eastAsia="Times New Roman" w:cs="Times New Roman"/>
          <w:szCs w:val="24"/>
        </w:rPr>
        <w:t>.</w:t>
      </w:r>
      <w:r w:rsidRPr="000A666C">
        <w:rPr>
          <w:rFonts w:eastAsia="Times New Roman" w:cs="Times New Roman"/>
          <w:szCs w:val="24"/>
        </w:rPr>
        <w:t xml:space="preserve"> </w:t>
      </w:r>
    </w:p>
    <w:p w14:paraId="373951CF"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Σήμερα</w:t>
      </w:r>
      <w:r>
        <w:rPr>
          <w:rFonts w:eastAsia="Times New Roman" w:cs="Times New Roman"/>
          <w:szCs w:val="24"/>
        </w:rPr>
        <w:t>,</w:t>
      </w:r>
      <w:r w:rsidRPr="000A666C">
        <w:rPr>
          <w:rFonts w:eastAsia="Times New Roman" w:cs="Times New Roman"/>
          <w:szCs w:val="24"/>
        </w:rPr>
        <w:t xml:space="preserve"> ακούγονται λόγια παρηγοριάς και συμπαράστασης που πολλές φορές αγγίζ</w:t>
      </w:r>
      <w:r w:rsidRPr="000A666C">
        <w:rPr>
          <w:rFonts w:eastAsia="Times New Roman" w:cs="Times New Roman"/>
          <w:szCs w:val="24"/>
        </w:rPr>
        <w:t>ουν τα όρια του φαρισαϊσμού</w:t>
      </w:r>
      <w:r>
        <w:rPr>
          <w:rFonts w:eastAsia="Times New Roman" w:cs="Times New Roman"/>
          <w:szCs w:val="24"/>
        </w:rPr>
        <w:t>.</w:t>
      </w:r>
      <w:r w:rsidRPr="000A666C">
        <w:rPr>
          <w:rFonts w:eastAsia="Times New Roman" w:cs="Times New Roman"/>
          <w:szCs w:val="24"/>
        </w:rPr>
        <w:t xml:space="preserve"> Αύριο</w:t>
      </w:r>
      <w:r>
        <w:rPr>
          <w:rFonts w:eastAsia="Times New Roman" w:cs="Times New Roman"/>
          <w:szCs w:val="24"/>
        </w:rPr>
        <w:t>,</w:t>
      </w:r>
      <w:r w:rsidRPr="000A666C">
        <w:rPr>
          <w:rFonts w:eastAsia="Times New Roman" w:cs="Times New Roman"/>
          <w:szCs w:val="24"/>
        </w:rPr>
        <w:t xml:space="preserve"> θα ξεχαστούν</w:t>
      </w:r>
      <w:r>
        <w:rPr>
          <w:rFonts w:eastAsia="Times New Roman" w:cs="Times New Roman"/>
          <w:szCs w:val="24"/>
        </w:rPr>
        <w:t>.</w:t>
      </w:r>
      <w:r w:rsidRPr="000A666C">
        <w:rPr>
          <w:rFonts w:eastAsia="Times New Roman" w:cs="Times New Roman"/>
          <w:szCs w:val="24"/>
        </w:rPr>
        <w:t xml:space="preserve"> Η ευθύνη</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όμως,</w:t>
      </w:r>
      <w:r w:rsidRPr="000A666C">
        <w:rPr>
          <w:rFonts w:eastAsia="Times New Roman" w:cs="Times New Roman"/>
          <w:szCs w:val="24"/>
        </w:rPr>
        <w:t xml:space="preserve"> θα σας βαραίνει</w:t>
      </w:r>
      <w:r>
        <w:rPr>
          <w:rFonts w:eastAsia="Times New Roman" w:cs="Times New Roman"/>
          <w:szCs w:val="24"/>
        </w:rPr>
        <w:t>, κ</w:t>
      </w:r>
      <w:r w:rsidRPr="000A666C">
        <w:rPr>
          <w:rFonts w:eastAsia="Times New Roman" w:cs="Times New Roman"/>
          <w:szCs w:val="24"/>
        </w:rPr>
        <w:t>ύριε Υπουργέ</w:t>
      </w:r>
      <w:r>
        <w:rPr>
          <w:rFonts w:eastAsia="Times New Roman" w:cs="Times New Roman"/>
          <w:szCs w:val="24"/>
        </w:rPr>
        <w:t>,</w:t>
      </w:r>
      <w:r w:rsidRPr="000A666C">
        <w:rPr>
          <w:rFonts w:eastAsia="Times New Roman" w:cs="Times New Roman"/>
          <w:szCs w:val="24"/>
        </w:rPr>
        <w:t xml:space="preserve"> ιστορικά</w:t>
      </w:r>
      <w:r>
        <w:rPr>
          <w:rFonts w:eastAsia="Times New Roman" w:cs="Times New Roman"/>
          <w:szCs w:val="24"/>
        </w:rPr>
        <w:t>.</w:t>
      </w:r>
      <w:r w:rsidRPr="000A666C">
        <w:rPr>
          <w:rFonts w:eastAsia="Times New Roman" w:cs="Times New Roman"/>
          <w:szCs w:val="24"/>
        </w:rPr>
        <w:t xml:space="preserve"> </w:t>
      </w:r>
    </w:p>
    <w:p w14:paraId="373951D0"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 xml:space="preserve">Μιλάει η Κυβέρνηση </w:t>
      </w:r>
      <w:r>
        <w:rPr>
          <w:rFonts w:eastAsia="Times New Roman" w:cs="Times New Roman"/>
          <w:szCs w:val="24"/>
        </w:rPr>
        <w:t>συνεχώς για α</w:t>
      </w:r>
      <w:r w:rsidRPr="000A666C">
        <w:rPr>
          <w:rFonts w:eastAsia="Times New Roman" w:cs="Times New Roman"/>
          <w:szCs w:val="24"/>
        </w:rPr>
        <w:t>νάπτυξη</w:t>
      </w:r>
      <w:r>
        <w:rPr>
          <w:rFonts w:eastAsia="Times New Roman" w:cs="Times New Roman"/>
          <w:szCs w:val="24"/>
        </w:rPr>
        <w:t>,</w:t>
      </w:r>
      <w:r w:rsidRPr="000A666C">
        <w:rPr>
          <w:rFonts w:eastAsia="Times New Roman" w:cs="Times New Roman"/>
          <w:szCs w:val="24"/>
        </w:rPr>
        <w:t xml:space="preserve"> όπως στο</w:t>
      </w:r>
      <w:r>
        <w:rPr>
          <w:rFonts w:eastAsia="Times New Roman" w:cs="Times New Roman"/>
          <w:szCs w:val="24"/>
        </w:rPr>
        <w:t xml:space="preserve">ν φετινό </w:t>
      </w:r>
      <w:r>
        <w:rPr>
          <w:rFonts w:eastAsia="Times New Roman" w:cs="Times New Roman"/>
          <w:szCs w:val="24"/>
        </w:rPr>
        <w:t>π</w:t>
      </w:r>
      <w:r w:rsidRPr="000A666C">
        <w:rPr>
          <w:rFonts w:eastAsia="Times New Roman" w:cs="Times New Roman"/>
          <w:szCs w:val="24"/>
        </w:rPr>
        <w:t>ροϋπολογισμό</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Όμως, </w:t>
      </w:r>
      <w:r w:rsidRPr="000A666C">
        <w:rPr>
          <w:rFonts w:eastAsia="Times New Roman" w:cs="Times New Roman"/>
          <w:szCs w:val="24"/>
        </w:rPr>
        <w:t>πώς να έρθει η ανάπτυξη</w:t>
      </w:r>
      <w:r>
        <w:rPr>
          <w:rFonts w:eastAsia="Times New Roman" w:cs="Times New Roman"/>
          <w:szCs w:val="24"/>
        </w:rPr>
        <w:t>,</w:t>
      </w:r>
      <w:r w:rsidRPr="000A666C">
        <w:rPr>
          <w:rFonts w:eastAsia="Times New Roman" w:cs="Times New Roman"/>
          <w:szCs w:val="24"/>
        </w:rPr>
        <w:t xml:space="preserve"> όταν έχουμε τέτοια κρούσματα τυφλής βίας</w:t>
      </w:r>
      <w:r>
        <w:rPr>
          <w:rFonts w:eastAsia="Times New Roman" w:cs="Times New Roman"/>
          <w:szCs w:val="24"/>
        </w:rPr>
        <w:t>;</w:t>
      </w:r>
      <w:r w:rsidRPr="000A666C">
        <w:rPr>
          <w:rFonts w:eastAsia="Times New Roman" w:cs="Times New Roman"/>
          <w:szCs w:val="24"/>
        </w:rPr>
        <w:t xml:space="preserve"> </w:t>
      </w:r>
    </w:p>
    <w:p w14:paraId="373951D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Ας πάμε </w:t>
      </w:r>
      <w:r w:rsidRPr="000A666C">
        <w:rPr>
          <w:rFonts w:eastAsia="Times New Roman" w:cs="Times New Roman"/>
          <w:szCs w:val="24"/>
        </w:rPr>
        <w:t>αμιγώς στο θέμα</w:t>
      </w:r>
      <w:r>
        <w:rPr>
          <w:rFonts w:eastAsia="Times New Roman" w:cs="Times New Roman"/>
          <w:szCs w:val="24"/>
        </w:rPr>
        <w:t>,</w:t>
      </w:r>
      <w:r w:rsidRPr="000A666C">
        <w:rPr>
          <w:rFonts w:eastAsia="Times New Roman" w:cs="Times New Roman"/>
          <w:szCs w:val="24"/>
        </w:rPr>
        <w:t xml:space="preserve"> που είναι ο προϋπολογισμός</w:t>
      </w:r>
      <w:r>
        <w:rPr>
          <w:rFonts w:eastAsia="Times New Roman" w:cs="Times New Roman"/>
          <w:szCs w:val="24"/>
        </w:rPr>
        <w:t>.</w:t>
      </w:r>
      <w:r w:rsidRPr="000A666C">
        <w:rPr>
          <w:rFonts w:eastAsia="Times New Roman" w:cs="Times New Roman"/>
          <w:szCs w:val="24"/>
        </w:rPr>
        <w:t xml:space="preserve"> Με την κατάθεση του</w:t>
      </w:r>
      <w:r>
        <w:rPr>
          <w:rFonts w:eastAsia="Times New Roman" w:cs="Times New Roman"/>
          <w:szCs w:val="24"/>
        </w:rPr>
        <w:t>,</w:t>
      </w:r>
      <w:r w:rsidRPr="000A666C">
        <w:rPr>
          <w:rFonts w:eastAsia="Times New Roman" w:cs="Times New Roman"/>
          <w:szCs w:val="24"/>
        </w:rPr>
        <w:t xml:space="preserve"> ολοκληρώνεται η περίοδος της εικονικής πραγματικότητας</w:t>
      </w:r>
      <w:r>
        <w:rPr>
          <w:rFonts w:eastAsia="Times New Roman" w:cs="Times New Roman"/>
          <w:szCs w:val="24"/>
        </w:rPr>
        <w:t>,</w:t>
      </w:r>
      <w:r w:rsidRPr="000A666C">
        <w:rPr>
          <w:rFonts w:eastAsia="Times New Roman" w:cs="Times New Roman"/>
          <w:szCs w:val="24"/>
        </w:rPr>
        <w:t xml:space="preserve"> στην οποία ζει εδώ και τέσσερα χρόνια η παρούσα Κυβέρνηση και μαζί της η χώρα</w:t>
      </w:r>
      <w:r>
        <w:rPr>
          <w:rFonts w:eastAsia="Times New Roman" w:cs="Times New Roman"/>
          <w:szCs w:val="24"/>
        </w:rPr>
        <w:t>.</w:t>
      </w:r>
      <w:r w:rsidRPr="000A666C">
        <w:rPr>
          <w:rFonts w:eastAsia="Times New Roman" w:cs="Times New Roman"/>
          <w:szCs w:val="24"/>
        </w:rPr>
        <w:t xml:space="preserve"> Ο τελευταίο</w:t>
      </w:r>
      <w:r>
        <w:rPr>
          <w:rFonts w:eastAsia="Times New Roman" w:cs="Times New Roman"/>
          <w:szCs w:val="24"/>
        </w:rPr>
        <w:t>ς προϋπολογισμός σας είναι αντί</w:t>
      </w:r>
      <w:r w:rsidRPr="000A666C">
        <w:rPr>
          <w:rFonts w:eastAsia="Times New Roman" w:cs="Times New Roman"/>
          <w:szCs w:val="24"/>
        </w:rPr>
        <w:t>αναπτ</w:t>
      </w:r>
      <w:r w:rsidRPr="000A666C">
        <w:rPr>
          <w:rFonts w:eastAsia="Times New Roman" w:cs="Times New Roman"/>
          <w:szCs w:val="24"/>
        </w:rPr>
        <w:t>υξιακός και προεκλογικός</w:t>
      </w:r>
      <w:r>
        <w:rPr>
          <w:rFonts w:eastAsia="Times New Roman" w:cs="Times New Roman"/>
          <w:szCs w:val="24"/>
        </w:rPr>
        <w:t>, χρησιμοποιώντας, κ</w:t>
      </w:r>
      <w:r w:rsidRPr="000A666C">
        <w:rPr>
          <w:rFonts w:eastAsia="Times New Roman" w:cs="Times New Roman"/>
          <w:szCs w:val="24"/>
        </w:rPr>
        <w:t>ύριε Υπουργέ</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δωράκια </w:t>
      </w:r>
      <w:r w:rsidRPr="000A666C">
        <w:rPr>
          <w:rFonts w:eastAsia="Times New Roman" w:cs="Times New Roman"/>
          <w:szCs w:val="24"/>
        </w:rPr>
        <w:t>με χρυσόσκονη</w:t>
      </w:r>
      <w:r>
        <w:rPr>
          <w:rFonts w:eastAsia="Times New Roman" w:cs="Times New Roman"/>
          <w:szCs w:val="24"/>
        </w:rPr>
        <w:t>.</w:t>
      </w:r>
    </w:p>
    <w:p w14:paraId="373951D2"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Υπ</w:t>
      </w:r>
      <w:r>
        <w:rPr>
          <w:rFonts w:eastAsia="Times New Roman" w:cs="Times New Roman"/>
          <w:szCs w:val="24"/>
        </w:rPr>
        <w:t>οστηρίζετε</w:t>
      </w:r>
      <w:r w:rsidRPr="000A666C">
        <w:rPr>
          <w:rFonts w:eastAsia="Times New Roman" w:cs="Times New Roman"/>
          <w:szCs w:val="24"/>
        </w:rPr>
        <w:t xml:space="preserve"> ότι η χώρα βγήκε από τα μνημόνια</w:t>
      </w:r>
      <w:r>
        <w:rPr>
          <w:rFonts w:eastAsia="Times New Roman" w:cs="Times New Roman"/>
          <w:szCs w:val="24"/>
        </w:rPr>
        <w:t>, ενώ εξακολουθούμε να εφαρμόζ</w:t>
      </w:r>
      <w:r w:rsidRPr="000A666C">
        <w:rPr>
          <w:rFonts w:eastAsia="Times New Roman" w:cs="Times New Roman"/>
          <w:szCs w:val="24"/>
        </w:rPr>
        <w:t>ουμε πολιτικές λιτότητας</w:t>
      </w:r>
      <w:r>
        <w:rPr>
          <w:rFonts w:eastAsia="Times New Roman" w:cs="Times New Roman"/>
          <w:szCs w:val="24"/>
        </w:rPr>
        <w:t>.</w:t>
      </w:r>
      <w:r w:rsidRPr="000A666C">
        <w:rPr>
          <w:rFonts w:eastAsia="Times New Roman" w:cs="Times New Roman"/>
          <w:szCs w:val="24"/>
        </w:rPr>
        <w:t xml:space="preserve"> Αντί </w:t>
      </w:r>
      <w:r>
        <w:rPr>
          <w:rFonts w:eastAsia="Times New Roman" w:cs="Times New Roman"/>
          <w:szCs w:val="24"/>
        </w:rPr>
        <w:t>να ζητήσετε σ</w:t>
      </w:r>
      <w:r w:rsidRPr="000A666C">
        <w:rPr>
          <w:rFonts w:eastAsia="Times New Roman" w:cs="Times New Roman"/>
          <w:szCs w:val="24"/>
        </w:rPr>
        <w:t>υγ</w:t>
      </w:r>
      <w:r>
        <w:rPr>
          <w:rFonts w:eastAsia="Times New Roman" w:cs="Times New Roman"/>
          <w:szCs w:val="24"/>
        </w:rPr>
        <w:t>γ</w:t>
      </w:r>
      <w:r w:rsidRPr="000A666C">
        <w:rPr>
          <w:rFonts w:eastAsia="Times New Roman" w:cs="Times New Roman"/>
          <w:szCs w:val="24"/>
        </w:rPr>
        <w:t>νώμη</w:t>
      </w:r>
      <w:r>
        <w:rPr>
          <w:rFonts w:eastAsia="Times New Roman" w:cs="Times New Roman"/>
          <w:szCs w:val="24"/>
        </w:rPr>
        <w:t>,</w:t>
      </w:r>
      <w:r w:rsidRPr="000A666C">
        <w:rPr>
          <w:rFonts w:eastAsia="Times New Roman" w:cs="Times New Roman"/>
          <w:szCs w:val="24"/>
        </w:rPr>
        <w:t xml:space="preserve"> μας κουνάτε το χέρι</w:t>
      </w:r>
      <w:r>
        <w:rPr>
          <w:rFonts w:eastAsia="Times New Roman" w:cs="Times New Roman"/>
          <w:szCs w:val="24"/>
        </w:rPr>
        <w:t xml:space="preserve"> επειδή μειώσατε</w:t>
      </w:r>
      <w:r w:rsidRPr="000A666C">
        <w:rPr>
          <w:rFonts w:eastAsia="Times New Roman" w:cs="Times New Roman"/>
          <w:szCs w:val="24"/>
        </w:rPr>
        <w:t xml:space="preserve"> κάποιους φόρους από αυτούς που εσείς ψηφίσατε κατ</w:t>
      </w:r>
      <w:r>
        <w:rPr>
          <w:rFonts w:eastAsia="Times New Roman" w:cs="Times New Roman"/>
          <w:szCs w:val="24"/>
        </w:rPr>
        <w:t>’</w:t>
      </w:r>
      <w:r w:rsidRPr="000A666C">
        <w:rPr>
          <w:rFonts w:eastAsia="Times New Roman" w:cs="Times New Roman"/>
          <w:szCs w:val="24"/>
        </w:rPr>
        <w:t xml:space="preserve"> επανάληψη</w:t>
      </w:r>
      <w:r>
        <w:rPr>
          <w:rFonts w:eastAsia="Times New Roman" w:cs="Times New Roman"/>
          <w:szCs w:val="24"/>
        </w:rPr>
        <w:t>.</w:t>
      </w:r>
      <w:r w:rsidRPr="000A666C">
        <w:rPr>
          <w:rFonts w:eastAsia="Times New Roman" w:cs="Times New Roman"/>
          <w:szCs w:val="24"/>
        </w:rPr>
        <w:t xml:space="preserve"> Θριαμβολογεί</w:t>
      </w:r>
      <w:r>
        <w:rPr>
          <w:rFonts w:eastAsia="Times New Roman" w:cs="Times New Roman"/>
          <w:szCs w:val="24"/>
        </w:rPr>
        <w:t>τε</w:t>
      </w:r>
      <w:r w:rsidRPr="000A666C">
        <w:rPr>
          <w:rFonts w:eastAsia="Times New Roman" w:cs="Times New Roman"/>
          <w:szCs w:val="24"/>
        </w:rPr>
        <w:t xml:space="preserve"> </w:t>
      </w:r>
      <w:r>
        <w:rPr>
          <w:rFonts w:eastAsia="Times New Roman" w:cs="Times New Roman"/>
          <w:szCs w:val="24"/>
        </w:rPr>
        <w:t xml:space="preserve">ως </w:t>
      </w:r>
      <w:r w:rsidRPr="000A666C">
        <w:rPr>
          <w:rFonts w:eastAsia="Times New Roman" w:cs="Times New Roman"/>
          <w:szCs w:val="24"/>
        </w:rPr>
        <w:t>γνήσια Κυβέρνηση των επιδομάτων</w:t>
      </w:r>
      <w:r>
        <w:rPr>
          <w:rFonts w:eastAsia="Times New Roman" w:cs="Times New Roman"/>
          <w:szCs w:val="24"/>
        </w:rPr>
        <w:t>, ε</w:t>
      </w:r>
      <w:r w:rsidRPr="000A666C">
        <w:rPr>
          <w:rFonts w:eastAsia="Times New Roman" w:cs="Times New Roman"/>
          <w:szCs w:val="24"/>
        </w:rPr>
        <w:t>νώ η χώρα δεν μπορεί στα ίσια να βγει στις αγορές</w:t>
      </w:r>
      <w:r>
        <w:rPr>
          <w:rFonts w:eastAsia="Times New Roman" w:cs="Times New Roman"/>
          <w:szCs w:val="24"/>
        </w:rPr>
        <w:t>.</w:t>
      </w:r>
      <w:r w:rsidRPr="000A666C">
        <w:rPr>
          <w:rFonts w:eastAsia="Times New Roman" w:cs="Times New Roman"/>
          <w:szCs w:val="24"/>
        </w:rPr>
        <w:t xml:space="preserve"> </w:t>
      </w:r>
    </w:p>
    <w:p w14:paraId="373951D3"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 xml:space="preserve">Στην </w:t>
      </w:r>
      <w:r>
        <w:rPr>
          <w:rFonts w:eastAsia="Times New Roman" w:cs="Times New Roman"/>
          <w:szCs w:val="24"/>
        </w:rPr>
        <w:t xml:space="preserve">πρόσφατη </w:t>
      </w:r>
      <w:r>
        <w:rPr>
          <w:rFonts w:eastAsia="Times New Roman" w:cs="Times New Roman"/>
          <w:szCs w:val="24"/>
        </w:rPr>
        <w:t>τ</w:t>
      </w:r>
      <w:r w:rsidRPr="000A666C">
        <w:rPr>
          <w:rFonts w:eastAsia="Times New Roman" w:cs="Times New Roman"/>
          <w:szCs w:val="24"/>
        </w:rPr>
        <w:t>ετραμερή της Βάρνας</w:t>
      </w:r>
      <w:r>
        <w:rPr>
          <w:rFonts w:eastAsia="Times New Roman" w:cs="Times New Roman"/>
          <w:szCs w:val="24"/>
        </w:rPr>
        <w:t>,</w:t>
      </w:r>
      <w:r w:rsidRPr="000A666C">
        <w:rPr>
          <w:rFonts w:eastAsia="Times New Roman" w:cs="Times New Roman"/>
          <w:szCs w:val="24"/>
        </w:rPr>
        <w:t xml:space="preserve"> ο Πρωθυπουργός </w:t>
      </w:r>
      <w:r>
        <w:rPr>
          <w:rFonts w:eastAsia="Times New Roman" w:cs="Times New Roman"/>
          <w:szCs w:val="24"/>
        </w:rPr>
        <w:t>μίλησε γ</w:t>
      </w:r>
      <w:r w:rsidRPr="000A666C">
        <w:rPr>
          <w:rFonts w:eastAsia="Times New Roman" w:cs="Times New Roman"/>
          <w:szCs w:val="24"/>
        </w:rPr>
        <w:t>ια το</w:t>
      </w:r>
      <w:r>
        <w:rPr>
          <w:rFonts w:eastAsia="Times New Roman" w:cs="Times New Roman"/>
          <w:szCs w:val="24"/>
        </w:rPr>
        <w:t>ν</w:t>
      </w:r>
      <w:r w:rsidRPr="000A666C">
        <w:rPr>
          <w:rFonts w:eastAsia="Times New Roman" w:cs="Times New Roman"/>
          <w:szCs w:val="24"/>
        </w:rPr>
        <w:t xml:space="preserve"> νέο κάθετο οδικό άξονα ταχείας κυκλοφορίας</w:t>
      </w:r>
      <w:r>
        <w:rPr>
          <w:rFonts w:eastAsia="Times New Roman" w:cs="Times New Roman"/>
          <w:szCs w:val="24"/>
        </w:rPr>
        <w:t>,</w:t>
      </w:r>
      <w:r w:rsidRPr="000A666C">
        <w:rPr>
          <w:rFonts w:eastAsia="Times New Roman" w:cs="Times New Roman"/>
          <w:szCs w:val="24"/>
        </w:rPr>
        <w:t xml:space="preserve"> καθώς και για τον εκσυγχρονισμό της κάθετης σιδηροδρομικής γραμμής στο Νομό Έβρου</w:t>
      </w:r>
      <w:r>
        <w:rPr>
          <w:rFonts w:eastAsia="Times New Roman" w:cs="Times New Roman"/>
          <w:szCs w:val="24"/>
        </w:rPr>
        <w:t>.</w:t>
      </w:r>
      <w:r w:rsidRPr="000A666C">
        <w:rPr>
          <w:rFonts w:eastAsia="Times New Roman" w:cs="Times New Roman"/>
          <w:szCs w:val="24"/>
        </w:rPr>
        <w:t xml:space="preserve"> Πώς θα επιτευχ</w:t>
      </w:r>
      <w:r>
        <w:rPr>
          <w:rFonts w:eastAsia="Times New Roman" w:cs="Times New Roman"/>
          <w:szCs w:val="24"/>
        </w:rPr>
        <w:t>θεί αυτό από μία κυβέρνηση που α</w:t>
      </w:r>
      <w:r w:rsidRPr="000A666C">
        <w:rPr>
          <w:rFonts w:eastAsia="Times New Roman" w:cs="Times New Roman"/>
          <w:szCs w:val="24"/>
        </w:rPr>
        <w:t>ποδεδειγμένα δεν διαθέτει συγκοινωνιακή</w:t>
      </w:r>
      <w:r>
        <w:rPr>
          <w:rFonts w:eastAsia="Times New Roman" w:cs="Times New Roman"/>
          <w:szCs w:val="24"/>
        </w:rPr>
        <w:t xml:space="preserve"> πολιτική και δεν πιστεύει ότι ο</w:t>
      </w:r>
      <w:r w:rsidRPr="000A666C">
        <w:rPr>
          <w:rFonts w:eastAsia="Times New Roman" w:cs="Times New Roman"/>
          <w:szCs w:val="24"/>
        </w:rPr>
        <w:t xml:space="preserve"> Έβρος μπορ</w:t>
      </w:r>
      <w:r w:rsidRPr="000A666C">
        <w:rPr>
          <w:rFonts w:eastAsia="Times New Roman" w:cs="Times New Roman"/>
          <w:szCs w:val="24"/>
        </w:rPr>
        <w:t>εί να αποτελέσει πρότυπο συγκοινωνιακού κόμβου</w:t>
      </w:r>
      <w:r>
        <w:rPr>
          <w:rFonts w:eastAsia="Times New Roman" w:cs="Times New Roman"/>
          <w:szCs w:val="24"/>
        </w:rPr>
        <w:t>;</w:t>
      </w:r>
      <w:r w:rsidRPr="000A666C">
        <w:rPr>
          <w:rFonts w:eastAsia="Times New Roman" w:cs="Times New Roman"/>
          <w:szCs w:val="24"/>
        </w:rPr>
        <w:t xml:space="preserve"> </w:t>
      </w:r>
    </w:p>
    <w:p w14:paraId="373951D4"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Ο Υπουργός Αγροτικής Ανάπτυξης δημιούργησε προσδοκίες και ελπίδες και ξέχασε να προβεί στην κατάργηση του πλαφόν για τους καλλιεργητές βαμβακιού που το αναμένουν</w:t>
      </w:r>
      <w:r>
        <w:rPr>
          <w:rFonts w:eastAsia="Times New Roman" w:cs="Times New Roman"/>
          <w:szCs w:val="24"/>
        </w:rPr>
        <w:t>.</w:t>
      </w:r>
      <w:r w:rsidRPr="000A666C">
        <w:rPr>
          <w:rFonts w:eastAsia="Times New Roman" w:cs="Times New Roman"/>
          <w:szCs w:val="24"/>
        </w:rPr>
        <w:t xml:space="preserve"> Θα αποζημιώσει τους αγρότες που υπέστησαν ζη</w:t>
      </w:r>
      <w:r w:rsidRPr="000A666C">
        <w:rPr>
          <w:rFonts w:eastAsia="Times New Roman" w:cs="Times New Roman"/>
          <w:szCs w:val="24"/>
        </w:rPr>
        <w:t>μιές στα σιτηρά</w:t>
      </w:r>
      <w:r>
        <w:rPr>
          <w:rFonts w:eastAsia="Times New Roman" w:cs="Times New Roman"/>
          <w:szCs w:val="24"/>
        </w:rPr>
        <w:t>,</w:t>
      </w:r>
      <w:r w:rsidRPr="000A666C">
        <w:rPr>
          <w:rFonts w:eastAsia="Times New Roman" w:cs="Times New Roman"/>
          <w:szCs w:val="24"/>
        </w:rPr>
        <w:t xml:space="preserve"> στα καπνά</w:t>
      </w:r>
      <w:r>
        <w:rPr>
          <w:rFonts w:eastAsia="Times New Roman" w:cs="Times New Roman"/>
          <w:szCs w:val="24"/>
        </w:rPr>
        <w:t>,</w:t>
      </w:r>
      <w:r w:rsidRPr="000A666C">
        <w:rPr>
          <w:rFonts w:eastAsia="Times New Roman" w:cs="Times New Roman"/>
          <w:szCs w:val="24"/>
        </w:rPr>
        <w:t xml:space="preserve"> στον ηλίανθο</w:t>
      </w:r>
      <w:r>
        <w:rPr>
          <w:rFonts w:eastAsia="Times New Roman" w:cs="Times New Roman"/>
          <w:szCs w:val="24"/>
        </w:rPr>
        <w:t>,</w:t>
      </w:r>
      <w:r w:rsidRPr="000A666C">
        <w:rPr>
          <w:rFonts w:eastAsia="Times New Roman" w:cs="Times New Roman"/>
          <w:szCs w:val="24"/>
        </w:rPr>
        <w:t xml:space="preserve"> στα νωπά και στα κατεψυγμένα προϊόντα</w:t>
      </w:r>
      <w:r>
        <w:rPr>
          <w:rFonts w:eastAsia="Times New Roman" w:cs="Times New Roman"/>
          <w:szCs w:val="24"/>
        </w:rPr>
        <w:t>,</w:t>
      </w:r>
      <w:r w:rsidRPr="000A666C">
        <w:rPr>
          <w:rFonts w:eastAsia="Times New Roman" w:cs="Times New Roman"/>
          <w:szCs w:val="24"/>
        </w:rPr>
        <w:t xml:space="preserve"> εξαιτίας δυσμενών καιρικών φαινομένων και ασθενειών</w:t>
      </w:r>
      <w:r>
        <w:rPr>
          <w:rFonts w:eastAsia="Times New Roman" w:cs="Times New Roman"/>
          <w:szCs w:val="24"/>
        </w:rPr>
        <w:t xml:space="preserve">; </w:t>
      </w:r>
    </w:p>
    <w:p w14:paraId="373951D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Ποια μέτρα</w:t>
      </w:r>
      <w:r w:rsidRPr="000A666C">
        <w:rPr>
          <w:rFonts w:eastAsia="Times New Roman" w:cs="Times New Roman"/>
          <w:szCs w:val="24"/>
        </w:rPr>
        <w:t xml:space="preserve"> στήριξης για τους </w:t>
      </w:r>
      <w:r>
        <w:rPr>
          <w:rFonts w:eastAsia="Times New Roman" w:cs="Times New Roman"/>
          <w:szCs w:val="24"/>
        </w:rPr>
        <w:t xml:space="preserve">αλιείς θα </w:t>
      </w:r>
      <w:r w:rsidRPr="000A666C">
        <w:rPr>
          <w:rFonts w:eastAsia="Times New Roman" w:cs="Times New Roman"/>
          <w:szCs w:val="24"/>
        </w:rPr>
        <w:t>λάβετε</w:t>
      </w:r>
      <w:r>
        <w:rPr>
          <w:rFonts w:eastAsia="Times New Roman" w:cs="Times New Roman"/>
          <w:szCs w:val="24"/>
        </w:rPr>
        <w:t>,</w:t>
      </w:r>
      <w:r w:rsidRPr="000A666C">
        <w:rPr>
          <w:rFonts w:eastAsia="Times New Roman" w:cs="Times New Roman"/>
          <w:szCs w:val="24"/>
        </w:rPr>
        <w:t xml:space="preserve"> όταν οι γείτονες μας ανενόχλητα παραβιάζουν </w:t>
      </w:r>
      <w:r>
        <w:rPr>
          <w:rFonts w:eastAsia="Times New Roman" w:cs="Times New Roman"/>
          <w:szCs w:val="24"/>
        </w:rPr>
        <w:t xml:space="preserve">τα αλιευτικά μας πεδία; </w:t>
      </w:r>
      <w:r w:rsidRPr="000A666C">
        <w:rPr>
          <w:rFonts w:eastAsia="Times New Roman" w:cs="Times New Roman"/>
          <w:szCs w:val="24"/>
        </w:rPr>
        <w:t>Πώς ον</w:t>
      </w:r>
      <w:r w:rsidRPr="000A666C">
        <w:rPr>
          <w:rFonts w:eastAsia="Times New Roman" w:cs="Times New Roman"/>
          <w:szCs w:val="24"/>
        </w:rPr>
        <w:t xml:space="preserve">ειρεύεστε την ανάπτυξη στη Θράκη με κλειστό το εργοστάσιο </w:t>
      </w:r>
      <w:r>
        <w:rPr>
          <w:rFonts w:eastAsia="Times New Roman" w:cs="Times New Roman"/>
          <w:szCs w:val="24"/>
        </w:rPr>
        <w:t>ζ</w:t>
      </w:r>
      <w:r w:rsidRPr="000A666C">
        <w:rPr>
          <w:rFonts w:eastAsia="Times New Roman" w:cs="Times New Roman"/>
          <w:szCs w:val="24"/>
        </w:rPr>
        <w:t>άχαρης στην Ορεστιάδα</w:t>
      </w:r>
      <w:r>
        <w:rPr>
          <w:rFonts w:eastAsia="Times New Roman" w:cs="Times New Roman"/>
          <w:szCs w:val="24"/>
        </w:rPr>
        <w:t>;</w:t>
      </w:r>
      <w:r w:rsidRPr="000A666C">
        <w:rPr>
          <w:rFonts w:eastAsia="Times New Roman" w:cs="Times New Roman"/>
          <w:szCs w:val="24"/>
        </w:rPr>
        <w:t xml:space="preserve"> Θα </w:t>
      </w:r>
      <w:r>
        <w:rPr>
          <w:rFonts w:eastAsia="Times New Roman" w:cs="Times New Roman"/>
          <w:szCs w:val="24"/>
        </w:rPr>
        <w:t>αποζημιώσετε</w:t>
      </w:r>
      <w:r w:rsidRPr="000A666C">
        <w:rPr>
          <w:rFonts w:eastAsia="Times New Roman" w:cs="Times New Roman"/>
          <w:szCs w:val="24"/>
        </w:rPr>
        <w:t xml:space="preserve"> τους καλλιεργητές </w:t>
      </w:r>
      <w:r>
        <w:rPr>
          <w:rFonts w:eastAsia="Times New Roman" w:cs="Times New Roman"/>
          <w:szCs w:val="24"/>
        </w:rPr>
        <w:t xml:space="preserve">με τα ασυγκόμιστα </w:t>
      </w:r>
      <w:r w:rsidRPr="000A666C">
        <w:rPr>
          <w:rFonts w:eastAsia="Times New Roman" w:cs="Times New Roman"/>
          <w:szCs w:val="24"/>
        </w:rPr>
        <w:t>ζαχαρότευτλα των δύο τελευταίων ετών</w:t>
      </w:r>
      <w:r>
        <w:rPr>
          <w:rFonts w:eastAsia="Times New Roman" w:cs="Times New Roman"/>
          <w:szCs w:val="24"/>
        </w:rPr>
        <w:t>;</w:t>
      </w:r>
      <w:r w:rsidRPr="000A666C">
        <w:rPr>
          <w:rFonts w:eastAsia="Times New Roman" w:cs="Times New Roman"/>
          <w:szCs w:val="24"/>
        </w:rPr>
        <w:t xml:space="preserve"> Αλήθεια</w:t>
      </w:r>
      <w:r>
        <w:rPr>
          <w:rFonts w:eastAsia="Times New Roman" w:cs="Times New Roman"/>
          <w:szCs w:val="24"/>
        </w:rPr>
        <w:t>, πώς θα μετεξελίξετε τη</w:t>
      </w:r>
      <w:r w:rsidRPr="000A666C">
        <w:rPr>
          <w:rFonts w:eastAsia="Times New Roman" w:cs="Times New Roman"/>
          <w:szCs w:val="24"/>
        </w:rPr>
        <w:t xml:space="preserve"> Θράκη σε πανεπιστημιακό σταυροδρόμι</w:t>
      </w:r>
      <w:r>
        <w:rPr>
          <w:rFonts w:eastAsia="Times New Roman" w:cs="Times New Roman"/>
          <w:szCs w:val="24"/>
        </w:rPr>
        <w:t xml:space="preserve">, σε σταυροδρόμι </w:t>
      </w:r>
      <w:r w:rsidRPr="000A666C">
        <w:rPr>
          <w:rFonts w:eastAsia="Times New Roman" w:cs="Times New Roman"/>
          <w:szCs w:val="24"/>
        </w:rPr>
        <w:t>γραμμάτων</w:t>
      </w:r>
      <w:r>
        <w:rPr>
          <w:rFonts w:eastAsia="Times New Roman" w:cs="Times New Roman"/>
          <w:szCs w:val="24"/>
        </w:rPr>
        <w:t>;</w:t>
      </w:r>
      <w:r w:rsidRPr="000A666C">
        <w:rPr>
          <w:rFonts w:eastAsia="Times New Roman" w:cs="Times New Roman"/>
          <w:szCs w:val="24"/>
        </w:rPr>
        <w:t xml:space="preserve"> Με τον Υπουργό Παιδείας</w:t>
      </w:r>
      <w:r>
        <w:rPr>
          <w:rFonts w:eastAsia="Times New Roman" w:cs="Times New Roman"/>
          <w:szCs w:val="24"/>
        </w:rPr>
        <w:t>,</w:t>
      </w:r>
      <w:r w:rsidRPr="000A666C">
        <w:rPr>
          <w:rFonts w:eastAsia="Times New Roman" w:cs="Times New Roman"/>
          <w:szCs w:val="24"/>
        </w:rPr>
        <w:t xml:space="preserve"> ο οποίος με </w:t>
      </w:r>
      <w:r>
        <w:rPr>
          <w:rFonts w:eastAsia="Times New Roman" w:cs="Times New Roman"/>
          <w:szCs w:val="24"/>
        </w:rPr>
        <w:t xml:space="preserve">καθηγητοκλεπτικούς </w:t>
      </w:r>
      <w:r w:rsidRPr="000A666C">
        <w:rPr>
          <w:rFonts w:eastAsia="Times New Roman" w:cs="Times New Roman"/>
          <w:szCs w:val="24"/>
        </w:rPr>
        <w:t xml:space="preserve">νόμους </w:t>
      </w:r>
      <w:r>
        <w:rPr>
          <w:rFonts w:eastAsia="Times New Roman" w:cs="Times New Roman"/>
          <w:szCs w:val="24"/>
        </w:rPr>
        <w:t xml:space="preserve">ενισχύει τα </w:t>
      </w:r>
      <w:r w:rsidRPr="000A666C">
        <w:rPr>
          <w:rFonts w:eastAsia="Times New Roman" w:cs="Times New Roman"/>
          <w:szCs w:val="24"/>
        </w:rPr>
        <w:t>πανεπιστήμια</w:t>
      </w:r>
      <w:r>
        <w:rPr>
          <w:rFonts w:eastAsia="Times New Roman" w:cs="Times New Roman"/>
          <w:szCs w:val="24"/>
        </w:rPr>
        <w:t>,</w:t>
      </w:r>
      <w:r w:rsidRPr="000A666C">
        <w:rPr>
          <w:rFonts w:eastAsia="Times New Roman" w:cs="Times New Roman"/>
          <w:szCs w:val="24"/>
        </w:rPr>
        <w:t xml:space="preserve"> τα κεντρικά</w:t>
      </w:r>
      <w:r>
        <w:rPr>
          <w:rFonts w:eastAsia="Times New Roman" w:cs="Times New Roman"/>
          <w:szCs w:val="24"/>
        </w:rPr>
        <w:t>,</w:t>
      </w:r>
      <w:r w:rsidRPr="000A666C">
        <w:rPr>
          <w:rFonts w:eastAsia="Times New Roman" w:cs="Times New Roman"/>
          <w:szCs w:val="24"/>
        </w:rPr>
        <w:t xml:space="preserve"> από το Δημοκρίτειο και από τα λοιπά πανεπιστήμια της περιφέρειας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Με αυτόν που δίνει </w:t>
      </w:r>
      <w:r w:rsidRPr="000A666C">
        <w:rPr>
          <w:rFonts w:eastAsia="Times New Roman" w:cs="Times New Roman"/>
          <w:szCs w:val="24"/>
        </w:rPr>
        <w:t>ως προίκα το ΤΕΙ Καβάλας</w:t>
      </w:r>
      <w:r>
        <w:rPr>
          <w:rFonts w:eastAsia="Times New Roman" w:cs="Times New Roman"/>
          <w:szCs w:val="24"/>
        </w:rPr>
        <w:t>,</w:t>
      </w:r>
      <w:r w:rsidRPr="000A666C">
        <w:rPr>
          <w:rFonts w:eastAsia="Times New Roman" w:cs="Times New Roman"/>
          <w:szCs w:val="24"/>
        </w:rPr>
        <w:t xml:space="preserve"> Δράμας και Διδυμοτείχου στο Διεθ</w:t>
      </w:r>
      <w:r w:rsidRPr="000A666C">
        <w:rPr>
          <w:rFonts w:eastAsia="Times New Roman" w:cs="Times New Roman"/>
          <w:szCs w:val="24"/>
        </w:rPr>
        <w:t>νές Πανεπιστήμιο Θεσσαλονίκης και ξέχνα το Δημοκρίτειο Πανεπιστήμιο Θράκης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Με αυτόν που </w:t>
      </w:r>
      <w:r w:rsidRPr="000A666C">
        <w:rPr>
          <w:rFonts w:eastAsia="Times New Roman" w:cs="Times New Roman"/>
          <w:szCs w:val="24"/>
        </w:rPr>
        <w:t>πήρε το Μεταπτυχιακό Εξειδίκευση</w:t>
      </w:r>
      <w:r>
        <w:rPr>
          <w:rFonts w:eastAsia="Times New Roman" w:cs="Times New Roman"/>
          <w:szCs w:val="24"/>
        </w:rPr>
        <w:t>ς</w:t>
      </w:r>
      <w:r w:rsidRPr="000A666C">
        <w:rPr>
          <w:rFonts w:eastAsia="Times New Roman" w:cs="Times New Roman"/>
          <w:szCs w:val="24"/>
        </w:rPr>
        <w:t xml:space="preserve"> Δασκάλων από το Παιδαγωγικό Αλεξανδρούπολης και το μετέφερε στο αντίστοιχο της Θεσσαλονίκης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Με αυτόν που </w:t>
      </w:r>
      <w:r w:rsidRPr="000A666C">
        <w:rPr>
          <w:rFonts w:eastAsia="Times New Roman" w:cs="Times New Roman"/>
          <w:szCs w:val="24"/>
        </w:rPr>
        <w:t>ίδρυσε το πανεπιστήμιο Δυτι</w:t>
      </w:r>
      <w:r w:rsidRPr="000A666C">
        <w:rPr>
          <w:rFonts w:eastAsia="Times New Roman" w:cs="Times New Roman"/>
          <w:szCs w:val="24"/>
        </w:rPr>
        <w:t xml:space="preserve">κής Αττικής σε βάρος του περιφερειακού </w:t>
      </w:r>
      <w:r>
        <w:rPr>
          <w:rFonts w:eastAsia="Times New Roman" w:cs="Times New Roman"/>
          <w:szCs w:val="24"/>
        </w:rPr>
        <w:t>π</w:t>
      </w:r>
      <w:r w:rsidRPr="000A666C">
        <w:rPr>
          <w:rFonts w:eastAsia="Times New Roman" w:cs="Times New Roman"/>
          <w:szCs w:val="24"/>
        </w:rPr>
        <w:t>ανεπιστημίου και κυρίως σε αυτό της Θράκης</w:t>
      </w:r>
      <w:r>
        <w:rPr>
          <w:rFonts w:eastAsia="Times New Roman" w:cs="Times New Roman"/>
          <w:szCs w:val="24"/>
        </w:rPr>
        <w:t xml:space="preserve">; Με αυτόν που ιδρύει την αχρείαστη τέταρτη Νομική </w:t>
      </w:r>
      <w:r w:rsidRPr="000A666C">
        <w:rPr>
          <w:rFonts w:eastAsia="Times New Roman" w:cs="Times New Roman"/>
          <w:szCs w:val="24"/>
        </w:rPr>
        <w:t>στην Πάτρα σε βάρος αυτής της Κομοτηνής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Με αυτόν που εκδικήθηκε </w:t>
      </w:r>
      <w:r w:rsidRPr="000A666C">
        <w:rPr>
          <w:rFonts w:eastAsia="Times New Roman" w:cs="Times New Roman"/>
          <w:szCs w:val="24"/>
        </w:rPr>
        <w:t>τα δεκατέσσερα παιδιά της Σαμοθράκης</w:t>
      </w:r>
      <w:r>
        <w:rPr>
          <w:rFonts w:eastAsia="Times New Roman" w:cs="Times New Roman"/>
          <w:szCs w:val="24"/>
        </w:rPr>
        <w:t>,</w:t>
      </w:r>
      <w:r w:rsidRPr="000A666C">
        <w:rPr>
          <w:rFonts w:eastAsia="Times New Roman" w:cs="Times New Roman"/>
          <w:szCs w:val="24"/>
        </w:rPr>
        <w:t xml:space="preserve"> στα οποία στέρησε τη</w:t>
      </w:r>
      <w:r w:rsidRPr="000A666C">
        <w:rPr>
          <w:rFonts w:eastAsia="Times New Roman" w:cs="Times New Roman"/>
          <w:szCs w:val="24"/>
        </w:rPr>
        <w:t>ν ευνοϊκή ρύθμιση εισαγωγής στα ΑΕΙ και στα ΤΕΙ</w:t>
      </w:r>
      <w:r>
        <w:rPr>
          <w:rFonts w:eastAsia="Times New Roman" w:cs="Times New Roman"/>
          <w:szCs w:val="24"/>
        </w:rPr>
        <w:t>;</w:t>
      </w:r>
    </w:p>
    <w:p w14:paraId="373951D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Έρχομαι </w:t>
      </w:r>
      <w:r w:rsidRPr="000A666C">
        <w:rPr>
          <w:rFonts w:eastAsia="Times New Roman" w:cs="Times New Roman"/>
          <w:szCs w:val="24"/>
        </w:rPr>
        <w:t>και στις Ένοπλες Δυνάμεις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Έφυγε </w:t>
      </w:r>
      <w:r w:rsidRPr="000A666C">
        <w:rPr>
          <w:rFonts w:eastAsia="Times New Roman" w:cs="Times New Roman"/>
          <w:szCs w:val="24"/>
        </w:rPr>
        <w:t>ο Αναπληρωτής Υπουργός Εθνικής Άμυνας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Σε μια </w:t>
      </w:r>
      <w:r w:rsidRPr="000A666C">
        <w:rPr>
          <w:rFonts w:eastAsia="Times New Roman" w:cs="Times New Roman"/>
          <w:szCs w:val="24"/>
        </w:rPr>
        <w:t>νέα εποχή που η προκλητικότητα της γειτονικής Τουρκίας αναπτύσσεται</w:t>
      </w:r>
      <w:r>
        <w:rPr>
          <w:rFonts w:eastAsia="Times New Roman" w:cs="Times New Roman"/>
          <w:szCs w:val="24"/>
        </w:rPr>
        <w:t>,</w:t>
      </w:r>
      <w:r w:rsidRPr="000A666C">
        <w:rPr>
          <w:rFonts w:eastAsia="Times New Roman" w:cs="Times New Roman"/>
          <w:szCs w:val="24"/>
        </w:rPr>
        <w:t xml:space="preserve"> εσείς μειώνετε τις δαπάνες για την Εθνική Άμυνα</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ιώνετε </w:t>
      </w:r>
      <w:r w:rsidRPr="000A666C">
        <w:rPr>
          <w:rFonts w:eastAsia="Times New Roman" w:cs="Times New Roman"/>
          <w:szCs w:val="24"/>
        </w:rPr>
        <w:t>τη μισθοδοσία των στελεχών των τριών κλάδων</w:t>
      </w:r>
      <w:r>
        <w:rPr>
          <w:rFonts w:eastAsia="Times New Roman" w:cs="Times New Roman"/>
          <w:szCs w:val="24"/>
        </w:rPr>
        <w:t>. Μειώνετε,</w:t>
      </w:r>
      <w:r w:rsidRPr="000A666C">
        <w:rPr>
          <w:rFonts w:eastAsia="Times New Roman" w:cs="Times New Roman"/>
          <w:szCs w:val="24"/>
        </w:rPr>
        <w:t xml:space="preserve"> </w:t>
      </w:r>
      <w:r>
        <w:rPr>
          <w:rFonts w:eastAsia="Times New Roman" w:cs="Times New Roman"/>
          <w:szCs w:val="24"/>
        </w:rPr>
        <w:t>επίσης,</w:t>
      </w:r>
      <w:r w:rsidRPr="000A666C">
        <w:rPr>
          <w:rFonts w:eastAsia="Times New Roman" w:cs="Times New Roman"/>
          <w:szCs w:val="24"/>
        </w:rPr>
        <w:t xml:space="preserve"> τα έξοδα για τα εξοπλιστικά τους προγράμματα</w:t>
      </w:r>
      <w:r>
        <w:rPr>
          <w:rFonts w:eastAsia="Times New Roman" w:cs="Times New Roman"/>
          <w:szCs w:val="24"/>
        </w:rPr>
        <w:t>. Στερείτε</w:t>
      </w:r>
      <w:r w:rsidRPr="000A666C">
        <w:rPr>
          <w:rFonts w:eastAsia="Times New Roman" w:cs="Times New Roman"/>
          <w:szCs w:val="24"/>
        </w:rPr>
        <w:t xml:space="preserve"> τα απαραίτητα για τη λειτουργία του στρατεύματος</w:t>
      </w:r>
      <w:r>
        <w:rPr>
          <w:rFonts w:eastAsia="Times New Roman" w:cs="Times New Roman"/>
          <w:szCs w:val="24"/>
        </w:rPr>
        <w:t>,</w:t>
      </w:r>
      <w:r w:rsidRPr="000A666C">
        <w:rPr>
          <w:rFonts w:eastAsia="Times New Roman" w:cs="Times New Roman"/>
          <w:szCs w:val="24"/>
        </w:rPr>
        <w:t xml:space="preserve"> όπως αυτό συγκροτείται με τον τα</w:t>
      </w:r>
      <w:r>
        <w:rPr>
          <w:rFonts w:eastAsia="Times New Roman" w:cs="Times New Roman"/>
          <w:szCs w:val="24"/>
        </w:rPr>
        <w:t>κτικό Σ</w:t>
      </w:r>
      <w:r w:rsidRPr="000A666C">
        <w:rPr>
          <w:rFonts w:eastAsia="Times New Roman" w:cs="Times New Roman"/>
          <w:szCs w:val="24"/>
        </w:rPr>
        <w:t>τρατό</w:t>
      </w:r>
      <w:r>
        <w:rPr>
          <w:rFonts w:eastAsia="Times New Roman" w:cs="Times New Roman"/>
          <w:szCs w:val="24"/>
        </w:rPr>
        <w:t>,</w:t>
      </w:r>
      <w:r w:rsidRPr="000A666C">
        <w:rPr>
          <w:rFonts w:eastAsia="Times New Roman" w:cs="Times New Roman"/>
          <w:szCs w:val="24"/>
        </w:rPr>
        <w:t xml:space="preserve"> την εφεδρεία και την </w:t>
      </w:r>
      <w:r>
        <w:rPr>
          <w:rFonts w:eastAsia="Times New Roman" w:cs="Times New Roman"/>
          <w:szCs w:val="24"/>
        </w:rPr>
        <w:t>Ε</w:t>
      </w:r>
      <w:r w:rsidRPr="000A666C">
        <w:rPr>
          <w:rFonts w:eastAsia="Times New Roman" w:cs="Times New Roman"/>
          <w:szCs w:val="24"/>
        </w:rPr>
        <w:t>θνοφυλακή</w:t>
      </w:r>
      <w:r>
        <w:rPr>
          <w:rFonts w:eastAsia="Times New Roman" w:cs="Times New Roman"/>
          <w:szCs w:val="24"/>
        </w:rPr>
        <w:t>.</w:t>
      </w:r>
    </w:p>
    <w:p w14:paraId="373951D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ν έχετε</w:t>
      </w:r>
      <w:r w:rsidRPr="000A666C">
        <w:rPr>
          <w:rFonts w:eastAsia="Times New Roman" w:cs="Times New Roman"/>
          <w:szCs w:val="24"/>
        </w:rPr>
        <w:t xml:space="preserve"> αντιληφθεί ότι Ένοπλες Δυνάμεις και τα Σώματα Ασφαλείας</w:t>
      </w:r>
      <w:r>
        <w:rPr>
          <w:rFonts w:eastAsia="Times New Roman" w:cs="Times New Roman"/>
          <w:szCs w:val="24"/>
        </w:rPr>
        <w:t>,</w:t>
      </w:r>
      <w:r w:rsidRPr="000A666C">
        <w:rPr>
          <w:rFonts w:eastAsia="Times New Roman" w:cs="Times New Roman"/>
          <w:szCs w:val="24"/>
        </w:rPr>
        <w:t xml:space="preserve"> μαζί με τη </w:t>
      </w:r>
      <w:r>
        <w:rPr>
          <w:rFonts w:eastAsia="Times New Roman" w:cs="Times New Roman"/>
          <w:szCs w:val="24"/>
        </w:rPr>
        <w:t>δ</w:t>
      </w:r>
      <w:r w:rsidRPr="000A666C">
        <w:rPr>
          <w:rFonts w:eastAsia="Times New Roman" w:cs="Times New Roman"/>
          <w:szCs w:val="24"/>
        </w:rPr>
        <w:t>ικαιοσύνη</w:t>
      </w:r>
      <w:r>
        <w:rPr>
          <w:rFonts w:eastAsia="Times New Roman" w:cs="Times New Roman"/>
          <w:szCs w:val="24"/>
        </w:rPr>
        <w:t>,</w:t>
      </w:r>
      <w:r w:rsidRPr="000A666C">
        <w:rPr>
          <w:rFonts w:eastAsia="Times New Roman" w:cs="Times New Roman"/>
          <w:szCs w:val="24"/>
        </w:rPr>
        <w:t xml:space="preserve"> αποτελούν τους πυλώνες του ελληνικού κράτους </w:t>
      </w:r>
      <w:r>
        <w:rPr>
          <w:rFonts w:eastAsia="Times New Roman" w:cs="Times New Roman"/>
          <w:szCs w:val="24"/>
        </w:rPr>
        <w:t xml:space="preserve">και </w:t>
      </w:r>
      <w:r w:rsidRPr="000A666C">
        <w:rPr>
          <w:rFonts w:eastAsia="Times New Roman" w:cs="Times New Roman"/>
          <w:szCs w:val="24"/>
        </w:rPr>
        <w:t>είναι απαραίτητο να λειτουργούν εύρυθμα όταν υπάρχουν οι κίνδυνοι</w:t>
      </w:r>
      <w:r>
        <w:rPr>
          <w:rFonts w:eastAsia="Times New Roman" w:cs="Times New Roman"/>
          <w:szCs w:val="24"/>
        </w:rPr>
        <w:t>,</w:t>
      </w:r>
      <w:r w:rsidRPr="000A666C">
        <w:rPr>
          <w:rFonts w:eastAsia="Times New Roman" w:cs="Times New Roman"/>
          <w:szCs w:val="24"/>
        </w:rPr>
        <w:t xml:space="preserve"> όπως αυτήν την περίοδο</w:t>
      </w:r>
      <w:r>
        <w:rPr>
          <w:rFonts w:eastAsia="Times New Roman" w:cs="Times New Roman"/>
          <w:szCs w:val="24"/>
        </w:rPr>
        <w:t>.</w:t>
      </w:r>
    </w:p>
    <w:p w14:paraId="373951D8"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Συμπερασματικά</w:t>
      </w:r>
      <w:r>
        <w:rPr>
          <w:rFonts w:eastAsia="Times New Roman" w:cs="Times New Roman"/>
          <w:szCs w:val="24"/>
        </w:rPr>
        <w:t>,</w:t>
      </w:r>
      <w:r w:rsidRPr="000A666C">
        <w:rPr>
          <w:rFonts w:eastAsia="Times New Roman" w:cs="Times New Roman"/>
          <w:szCs w:val="24"/>
        </w:rPr>
        <w:t xml:space="preserve"> αυτός ο </w:t>
      </w:r>
      <w:r>
        <w:rPr>
          <w:rFonts w:eastAsia="Times New Roman" w:cs="Times New Roman"/>
          <w:szCs w:val="24"/>
        </w:rPr>
        <w:t>π</w:t>
      </w:r>
      <w:r w:rsidRPr="000A666C">
        <w:rPr>
          <w:rFonts w:eastAsia="Times New Roman" w:cs="Times New Roman"/>
          <w:szCs w:val="24"/>
        </w:rPr>
        <w:t>ροϋπολογισμός αποδεικνύει ότι τόσο η Ελλάδα</w:t>
      </w:r>
      <w:r>
        <w:rPr>
          <w:rFonts w:eastAsia="Times New Roman" w:cs="Times New Roman"/>
          <w:szCs w:val="24"/>
        </w:rPr>
        <w:t>,</w:t>
      </w:r>
      <w:r w:rsidRPr="000A666C">
        <w:rPr>
          <w:rFonts w:eastAsia="Times New Roman" w:cs="Times New Roman"/>
          <w:szCs w:val="24"/>
        </w:rPr>
        <w:t xml:space="preserve"> όσο και συγκεκριμένα ο Έβρος και η Θράκη</w:t>
      </w:r>
      <w:r>
        <w:rPr>
          <w:rFonts w:eastAsia="Times New Roman" w:cs="Times New Roman"/>
          <w:szCs w:val="24"/>
        </w:rPr>
        <w:t>,</w:t>
      </w:r>
      <w:r w:rsidRPr="000A666C">
        <w:rPr>
          <w:rFonts w:eastAsia="Times New Roman" w:cs="Times New Roman"/>
          <w:szCs w:val="24"/>
        </w:rPr>
        <w:t xml:space="preserve"> δεν μπορούν να περιμένουν τίποτα από εσάς</w:t>
      </w:r>
      <w:r>
        <w:rPr>
          <w:rFonts w:eastAsia="Times New Roman" w:cs="Times New Roman"/>
          <w:szCs w:val="24"/>
        </w:rPr>
        <w:t>,</w:t>
      </w:r>
      <w:r w:rsidRPr="000A666C">
        <w:rPr>
          <w:rFonts w:eastAsia="Times New Roman" w:cs="Times New Roman"/>
          <w:szCs w:val="24"/>
        </w:rPr>
        <w:t xml:space="preserve"> </w:t>
      </w:r>
      <w:r>
        <w:rPr>
          <w:rFonts w:eastAsia="Times New Roman" w:cs="Times New Roman"/>
          <w:szCs w:val="24"/>
        </w:rPr>
        <w:t xml:space="preserve">παρά </w:t>
      </w:r>
      <w:r w:rsidRPr="000A666C">
        <w:rPr>
          <w:rFonts w:eastAsia="Times New Roman" w:cs="Times New Roman"/>
          <w:szCs w:val="24"/>
        </w:rPr>
        <w:t>μόνο περιφρόνηση</w:t>
      </w:r>
      <w:r>
        <w:rPr>
          <w:rFonts w:eastAsia="Times New Roman" w:cs="Times New Roman"/>
          <w:szCs w:val="24"/>
        </w:rPr>
        <w:t>. Η Νέα Δημοκρατία με</w:t>
      </w:r>
      <w:r w:rsidRPr="000A666C">
        <w:rPr>
          <w:rFonts w:eastAsia="Times New Roman" w:cs="Times New Roman"/>
          <w:szCs w:val="24"/>
        </w:rPr>
        <w:t xml:space="preserve"> το πρόγραμμα της αποδεικν</w:t>
      </w:r>
      <w:r>
        <w:rPr>
          <w:rFonts w:eastAsia="Times New Roman" w:cs="Times New Roman"/>
          <w:szCs w:val="24"/>
        </w:rPr>
        <w:t>ύει ότι μπορεί να οδηγήσει την ελληνική οικονομία στο ξ</w:t>
      </w:r>
      <w:r w:rsidRPr="000A666C">
        <w:rPr>
          <w:rFonts w:eastAsia="Times New Roman" w:cs="Times New Roman"/>
          <w:szCs w:val="24"/>
        </w:rPr>
        <w:t>έφω</w:t>
      </w:r>
      <w:r w:rsidRPr="000A666C">
        <w:rPr>
          <w:rFonts w:eastAsia="Times New Roman" w:cs="Times New Roman"/>
          <w:szCs w:val="24"/>
        </w:rPr>
        <w:t>το</w:t>
      </w:r>
      <w:r>
        <w:rPr>
          <w:rFonts w:eastAsia="Times New Roman" w:cs="Times New Roman"/>
          <w:szCs w:val="24"/>
        </w:rPr>
        <w:t>.</w:t>
      </w:r>
      <w:r w:rsidRPr="000A666C">
        <w:rPr>
          <w:rFonts w:eastAsia="Times New Roman" w:cs="Times New Roman"/>
          <w:szCs w:val="24"/>
        </w:rPr>
        <w:t xml:space="preserve"> Μπορεί </w:t>
      </w:r>
      <w:r>
        <w:rPr>
          <w:rFonts w:eastAsia="Times New Roman" w:cs="Times New Roman"/>
          <w:szCs w:val="24"/>
        </w:rPr>
        <w:t>να επαναφέρει στην ε</w:t>
      </w:r>
      <w:r w:rsidRPr="000A666C">
        <w:rPr>
          <w:rFonts w:eastAsia="Times New Roman" w:cs="Times New Roman"/>
          <w:szCs w:val="24"/>
        </w:rPr>
        <w:t>λληνική κοινωνία την κανονικότητα</w:t>
      </w:r>
      <w:r>
        <w:rPr>
          <w:rFonts w:eastAsia="Times New Roman" w:cs="Times New Roman"/>
          <w:szCs w:val="24"/>
        </w:rPr>
        <w:t>,</w:t>
      </w:r>
      <w:r w:rsidRPr="000A666C">
        <w:rPr>
          <w:rFonts w:eastAsia="Times New Roman" w:cs="Times New Roman"/>
          <w:szCs w:val="24"/>
        </w:rPr>
        <w:t xml:space="preserve"> την ευθύνη</w:t>
      </w:r>
      <w:r>
        <w:rPr>
          <w:rFonts w:eastAsia="Times New Roman" w:cs="Times New Roman"/>
          <w:szCs w:val="24"/>
        </w:rPr>
        <w:t>,</w:t>
      </w:r>
      <w:r w:rsidRPr="000A666C">
        <w:rPr>
          <w:rFonts w:eastAsia="Times New Roman" w:cs="Times New Roman"/>
          <w:szCs w:val="24"/>
        </w:rPr>
        <w:t xml:space="preserve"> το ρεαλισμό</w:t>
      </w:r>
      <w:r>
        <w:rPr>
          <w:rFonts w:eastAsia="Times New Roman" w:cs="Times New Roman"/>
          <w:szCs w:val="24"/>
        </w:rPr>
        <w:t>,</w:t>
      </w:r>
      <w:r w:rsidRPr="000A666C">
        <w:rPr>
          <w:rFonts w:eastAsia="Times New Roman" w:cs="Times New Roman"/>
          <w:szCs w:val="24"/>
        </w:rPr>
        <w:t xml:space="preserve"> την ασφάλεια και τη σοβαρότητα</w:t>
      </w:r>
      <w:r>
        <w:rPr>
          <w:rFonts w:eastAsia="Times New Roman" w:cs="Times New Roman"/>
          <w:szCs w:val="24"/>
        </w:rPr>
        <w:t>.</w:t>
      </w:r>
    </w:p>
    <w:p w14:paraId="373951D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w:t>
      </w:r>
      <w:r w:rsidRPr="000A666C">
        <w:rPr>
          <w:rFonts w:eastAsia="Times New Roman" w:cs="Times New Roman"/>
          <w:szCs w:val="24"/>
        </w:rPr>
        <w:t>υρίες και κύριοι συνάδελφοι</w:t>
      </w:r>
      <w:r>
        <w:rPr>
          <w:rFonts w:eastAsia="Times New Roman" w:cs="Times New Roman"/>
          <w:szCs w:val="24"/>
        </w:rPr>
        <w:t>,</w:t>
      </w:r>
      <w:r w:rsidRPr="000A666C">
        <w:rPr>
          <w:rFonts w:eastAsia="Times New Roman" w:cs="Times New Roman"/>
          <w:szCs w:val="24"/>
        </w:rPr>
        <w:t xml:space="preserve"> αξίζουμε καλύτερα</w:t>
      </w:r>
      <w:r>
        <w:rPr>
          <w:rFonts w:eastAsia="Times New Roman" w:cs="Times New Roman"/>
          <w:szCs w:val="24"/>
        </w:rPr>
        <w:t>,</w:t>
      </w:r>
      <w:r w:rsidRPr="000A666C">
        <w:rPr>
          <w:rFonts w:eastAsia="Times New Roman" w:cs="Times New Roman"/>
          <w:szCs w:val="24"/>
        </w:rPr>
        <w:t xml:space="preserve"> γιατί μπορούμε και καλύτερα</w:t>
      </w:r>
      <w:r>
        <w:rPr>
          <w:rFonts w:eastAsia="Times New Roman" w:cs="Times New Roman"/>
          <w:szCs w:val="24"/>
        </w:rPr>
        <w:t>.</w:t>
      </w:r>
    </w:p>
    <w:p w14:paraId="373951DA" w14:textId="77777777" w:rsidR="00B27939" w:rsidRDefault="00D93F4B">
      <w:pPr>
        <w:spacing w:after="0" w:line="600" w:lineRule="auto"/>
        <w:ind w:firstLine="720"/>
        <w:jc w:val="both"/>
        <w:rPr>
          <w:rFonts w:eastAsia="Times New Roman" w:cs="Times New Roman"/>
          <w:szCs w:val="24"/>
        </w:rPr>
      </w:pPr>
      <w:r w:rsidRPr="000A666C">
        <w:rPr>
          <w:rFonts w:eastAsia="Times New Roman" w:cs="Times New Roman"/>
          <w:szCs w:val="24"/>
        </w:rPr>
        <w:t>Σας ευχαριστώ πολύ</w:t>
      </w:r>
      <w:r>
        <w:rPr>
          <w:rFonts w:eastAsia="Times New Roman" w:cs="Times New Roman"/>
          <w:szCs w:val="24"/>
        </w:rPr>
        <w:t>.</w:t>
      </w:r>
      <w:r w:rsidRPr="000A666C">
        <w:rPr>
          <w:rFonts w:eastAsia="Times New Roman" w:cs="Times New Roman"/>
          <w:szCs w:val="24"/>
        </w:rPr>
        <w:t xml:space="preserve"> </w:t>
      </w:r>
    </w:p>
    <w:p w14:paraId="373951DB"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Νέας Δημοκρατία)</w:t>
      </w:r>
    </w:p>
    <w:p w14:paraId="373951DC" w14:textId="77777777" w:rsidR="00B27939" w:rsidRDefault="00D93F4B">
      <w:pPr>
        <w:tabs>
          <w:tab w:val="left" w:pos="2820"/>
        </w:tabs>
        <w:spacing w:after="0" w:line="600" w:lineRule="auto"/>
        <w:ind w:firstLine="720"/>
        <w:jc w:val="both"/>
        <w:rPr>
          <w:rFonts w:eastAsia="Times New Roman" w:cs="Times New Roman"/>
          <w:szCs w:val="24"/>
        </w:rPr>
      </w:pPr>
      <w:r w:rsidRPr="004239BA">
        <w:rPr>
          <w:rFonts w:eastAsia="Times New Roman"/>
          <w:b/>
          <w:szCs w:val="24"/>
        </w:rPr>
        <w:t>ΠΡΟΕΔΡΕΥΩΝ (Μάριος Γεωργιάδης):</w:t>
      </w:r>
      <w:r>
        <w:rPr>
          <w:rFonts w:eastAsia="Times New Roman"/>
          <w:szCs w:val="24"/>
        </w:rPr>
        <w:t xml:space="preserve"> </w:t>
      </w:r>
      <w:r>
        <w:rPr>
          <w:rFonts w:eastAsia="Times New Roman" w:cs="Times New Roman"/>
          <w:szCs w:val="24"/>
        </w:rPr>
        <w:t>Ευχαριστούμε τον κ. Δημοσχάκη.</w:t>
      </w:r>
    </w:p>
    <w:p w14:paraId="373951DD"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Ο κ.</w:t>
      </w:r>
      <w:r w:rsidRPr="007D26F1">
        <w:rPr>
          <w:rFonts w:eastAsia="Times New Roman" w:cs="Times New Roman"/>
          <w:szCs w:val="24"/>
        </w:rPr>
        <w:t xml:space="preserve"> Ακριώτης έχει το</w:t>
      </w:r>
      <w:r>
        <w:rPr>
          <w:rFonts w:eastAsia="Times New Roman" w:cs="Times New Roman"/>
          <w:szCs w:val="24"/>
        </w:rPr>
        <w:t>ν</w:t>
      </w:r>
      <w:r w:rsidRPr="007D26F1">
        <w:rPr>
          <w:rFonts w:eastAsia="Times New Roman" w:cs="Times New Roman"/>
          <w:szCs w:val="24"/>
        </w:rPr>
        <w:t xml:space="preserve"> λόγο</w:t>
      </w:r>
      <w:r>
        <w:rPr>
          <w:rFonts w:eastAsia="Times New Roman" w:cs="Times New Roman"/>
          <w:szCs w:val="24"/>
        </w:rPr>
        <w:t>.</w:t>
      </w:r>
      <w:r w:rsidRPr="007D26F1">
        <w:rPr>
          <w:rFonts w:eastAsia="Times New Roman" w:cs="Times New Roman"/>
          <w:szCs w:val="24"/>
        </w:rPr>
        <w:t xml:space="preserve"> </w:t>
      </w:r>
    </w:p>
    <w:p w14:paraId="373951DE"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μ</w:t>
      </w:r>
      <w:r w:rsidRPr="007D26F1">
        <w:rPr>
          <w:rFonts w:eastAsia="Times New Roman" w:cs="Times New Roman"/>
          <w:szCs w:val="24"/>
        </w:rPr>
        <w:t>ε βάση τους υ</w:t>
      </w:r>
      <w:r>
        <w:rPr>
          <w:rFonts w:eastAsia="Times New Roman" w:cs="Times New Roman"/>
          <w:szCs w:val="24"/>
        </w:rPr>
        <w:t>πολογισμούς βγαίνει μέχρι τις 00.</w:t>
      </w:r>
      <w:r w:rsidRPr="007D26F1">
        <w:rPr>
          <w:rFonts w:eastAsia="Times New Roman" w:cs="Times New Roman"/>
          <w:szCs w:val="24"/>
        </w:rPr>
        <w:t>30</w:t>
      </w:r>
      <w:r>
        <w:rPr>
          <w:rFonts w:eastAsia="Times New Roman" w:cs="Times New Roman"/>
          <w:szCs w:val="24"/>
        </w:rPr>
        <w:t>’</w:t>
      </w:r>
      <w:r w:rsidRPr="007D26F1">
        <w:rPr>
          <w:rFonts w:eastAsia="Times New Roman" w:cs="Times New Roman"/>
          <w:szCs w:val="24"/>
        </w:rPr>
        <w:t xml:space="preserve"> στην καλύτερη των περιπτώσεων</w:t>
      </w:r>
      <w:r>
        <w:rPr>
          <w:rFonts w:eastAsia="Times New Roman" w:cs="Times New Roman"/>
          <w:szCs w:val="24"/>
        </w:rPr>
        <w:t>, α</w:t>
      </w:r>
      <w:r w:rsidRPr="007D26F1">
        <w:rPr>
          <w:rFonts w:eastAsia="Times New Roman" w:cs="Times New Roman"/>
          <w:szCs w:val="24"/>
        </w:rPr>
        <w:t>ν μπορείτε να τηρείτε το</w:t>
      </w:r>
      <w:r w:rsidRPr="007D26F1">
        <w:rPr>
          <w:rFonts w:eastAsia="Times New Roman" w:cs="Times New Roman"/>
          <w:szCs w:val="24"/>
        </w:rPr>
        <w:t>υς χρόνους για να μην ξεφύγουμε</w:t>
      </w:r>
      <w:r>
        <w:rPr>
          <w:rFonts w:eastAsia="Times New Roman" w:cs="Times New Roman"/>
          <w:szCs w:val="24"/>
        </w:rPr>
        <w:t>.</w:t>
      </w:r>
    </w:p>
    <w:p w14:paraId="373951DF"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Ορίστε, κύριε Ακριώτη, έχετε τον λόγο.</w:t>
      </w:r>
    </w:p>
    <w:p w14:paraId="373951E0"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Αγαπητοί σ</w:t>
      </w:r>
      <w:r w:rsidRPr="007D26F1">
        <w:rPr>
          <w:rFonts w:eastAsia="Times New Roman" w:cs="Times New Roman"/>
          <w:szCs w:val="24"/>
        </w:rPr>
        <w:t>υνάδ</w:t>
      </w:r>
      <w:r>
        <w:rPr>
          <w:rFonts w:eastAsia="Times New Roman" w:cs="Times New Roman"/>
          <w:szCs w:val="24"/>
        </w:rPr>
        <w:t xml:space="preserve">ελφοι, ενώ η συζήτηση για τον υπό </w:t>
      </w:r>
      <w:r w:rsidRPr="007D26F1">
        <w:rPr>
          <w:rFonts w:eastAsia="Times New Roman" w:cs="Times New Roman"/>
          <w:szCs w:val="24"/>
        </w:rPr>
        <w:t xml:space="preserve">ψήφιση </w:t>
      </w:r>
      <w:r>
        <w:rPr>
          <w:rFonts w:eastAsia="Times New Roman" w:cs="Times New Roman"/>
          <w:szCs w:val="24"/>
        </w:rPr>
        <w:t>π</w:t>
      </w:r>
      <w:r>
        <w:rPr>
          <w:rFonts w:eastAsia="Times New Roman" w:cs="Times New Roman"/>
          <w:szCs w:val="24"/>
        </w:rPr>
        <w:t>ροϋπολογισμό περιλαμβάνει</w:t>
      </w:r>
      <w:r w:rsidRPr="007D26F1">
        <w:rPr>
          <w:rFonts w:eastAsia="Times New Roman" w:cs="Times New Roman"/>
          <w:szCs w:val="24"/>
        </w:rPr>
        <w:t xml:space="preserve"> οικονομικά</w:t>
      </w:r>
      <w:r>
        <w:rPr>
          <w:rFonts w:eastAsia="Times New Roman" w:cs="Times New Roman"/>
          <w:szCs w:val="24"/>
        </w:rPr>
        <w:t>,</w:t>
      </w:r>
      <w:r w:rsidRPr="007D26F1">
        <w:rPr>
          <w:rFonts w:eastAsia="Times New Roman" w:cs="Times New Roman"/>
          <w:szCs w:val="24"/>
        </w:rPr>
        <w:t xml:space="preserve"> ποσοτικά στοιχεία και δημοσιονομικές επιδόσεις</w:t>
      </w:r>
      <w:r>
        <w:rPr>
          <w:rFonts w:eastAsia="Times New Roman" w:cs="Times New Roman"/>
          <w:szCs w:val="24"/>
        </w:rPr>
        <w:t>, εντούτοις</w:t>
      </w:r>
      <w:r w:rsidRPr="007D26F1">
        <w:rPr>
          <w:rFonts w:eastAsia="Times New Roman" w:cs="Times New Roman"/>
          <w:szCs w:val="24"/>
        </w:rPr>
        <w:t xml:space="preserve"> αυτός ο </w:t>
      </w:r>
      <w:r>
        <w:rPr>
          <w:rFonts w:eastAsia="Times New Roman" w:cs="Times New Roman"/>
          <w:szCs w:val="24"/>
        </w:rPr>
        <w:t>π</w:t>
      </w:r>
      <w:r w:rsidRPr="007D26F1">
        <w:rPr>
          <w:rFonts w:eastAsia="Times New Roman" w:cs="Times New Roman"/>
          <w:szCs w:val="24"/>
        </w:rPr>
        <w:t>ροϋπολογισμός αυτή την ώρα μοιραία μετουσιώνεται π</w:t>
      </w:r>
      <w:r>
        <w:rPr>
          <w:rFonts w:eastAsia="Times New Roman" w:cs="Times New Roman"/>
          <w:szCs w:val="24"/>
        </w:rPr>
        <w:t>ολιτικά και γίνεται πιο ξεκάθαρο από ποτέ</w:t>
      </w:r>
      <w:r w:rsidRPr="007D26F1">
        <w:rPr>
          <w:rFonts w:eastAsia="Times New Roman" w:cs="Times New Roman"/>
          <w:szCs w:val="24"/>
        </w:rPr>
        <w:t xml:space="preserve"> ότι δύο κόσμοι συγκρούονται</w:t>
      </w:r>
      <w:r>
        <w:rPr>
          <w:rFonts w:eastAsia="Times New Roman" w:cs="Times New Roman"/>
          <w:szCs w:val="24"/>
        </w:rPr>
        <w:t xml:space="preserve">. </w:t>
      </w:r>
    </w:p>
    <w:p w14:paraId="373951E1"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Ο ένας κόσμος είναι αυτός των</w:t>
      </w:r>
      <w:r w:rsidRPr="007D26F1">
        <w:rPr>
          <w:rFonts w:eastAsia="Times New Roman" w:cs="Times New Roman"/>
          <w:szCs w:val="24"/>
        </w:rPr>
        <w:t xml:space="preserve"> </w:t>
      </w:r>
      <w:r>
        <w:rPr>
          <w:rFonts w:eastAsia="Times New Roman" w:cs="Times New Roman"/>
          <w:szCs w:val="24"/>
        </w:rPr>
        <w:t xml:space="preserve">δικαιωμάτων: του δικαιώματος στην </w:t>
      </w:r>
      <w:r>
        <w:rPr>
          <w:rFonts w:eastAsia="Times New Roman" w:cs="Times New Roman"/>
          <w:szCs w:val="24"/>
        </w:rPr>
        <w:t>υ</w:t>
      </w:r>
      <w:r w:rsidRPr="007D26F1">
        <w:rPr>
          <w:rFonts w:eastAsia="Times New Roman" w:cs="Times New Roman"/>
          <w:szCs w:val="24"/>
        </w:rPr>
        <w:t>γεία</w:t>
      </w:r>
      <w:r>
        <w:rPr>
          <w:rFonts w:eastAsia="Times New Roman" w:cs="Times New Roman"/>
          <w:szCs w:val="24"/>
        </w:rPr>
        <w:t>,</w:t>
      </w:r>
      <w:r w:rsidRPr="007D26F1">
        <w:rPr>
          <w:rFonts w:eastAsia="Times New Roman" w:cs="Times New Roman"/>
          <w:szCs w:val="24"/>
        </w:rPr>
        <w:t xml:space="preserve"> στην αξιοπρεπή εργασία</w:t>
      </w:r>
      <w:r>
        <w:rPr>
          <w:rFonts w:eastAsia="Times New Roman" w:cs="Times New Roman"/>
          <w:szCs w:val="24"/>
        </w:rPr>
        <w:t xml:space="preserve">, </w:t>
      </w:r>
      <w:r w:rsidRPr="007D26F1">
        <w:rPr>
          <w:rFonts w:eastAsia="Times New Roman" w:cs="Times New Roman"/>
          <w:szCs w:val="24"/>
        </w:rPr>
        <w:t xml:space="preserve">στην </w:t>
      </w:r>
      <w:r>
        <w:rPr>
          <w:rFonts w:eastAsia="Times New Roman" w:cs="Times New Roman"/>
          <w:szCs w:val="24"/>
        </w:rPr>
        <w:t xml:space="preserve">πρόνοια, ο </w:t>
      </w:r>
      <w:r w:rsidRPr="007D26F1">
        <w:rPr>
          <w:rFonts w:eastAsia="Times New Roman" w:cs="Times New Roman"/>
          <w:szCs w:val="24"/>
        </w:rPr>
        <w:t>κόσμος της ισότητας</w:t>
      </w:r>
      <w:r>
        <w:rPr>
          <w:rFonts w:eastAsia="Times New Roman" w:cs="Times New Roman"/>
          <w:szCs w:val="24"/>
        </w:rPr>
        <w:t>,</w:t>
      </w:r>
      <w:r w:rsidRPr="007D26F1">
        <w:rPr>
          <w:rFonts w:eastAsia="Times New Roman" w:cs="Times New Roman"/>
          <w:szCs w:val="24"/>
        </w:rPr>
        <w:t xml:space="preserve"> τη</w:t>
      </w:r>
      <w:r w:rsidRPr="007D26F1">
        <w:rPr>
          <w:rFonts w:eastAsia="Times New Roman" w:cs="Times New Roman"/>
          <w:szCs w:val="24"/>
        </w:rPr>
        <w:t>ς προόδου και του μέλλοντος</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Ο</w:t>
      </w:r>
      <w:r w:rsidRPr="007D26F1">
        <w:rPr>
          <w:rFonts w:eastAsia="Times New Roman" w:cs="Times New Roman"/>
          <w:szCs w:val="24"/>
        </w:rPr>
        <w:t xml:space="preserve"> άλλος </w:t>
      </w:r>
      <w:r>
        <w:rPr>
          <w:rFonts w:eastAsia="Times New Roman" w:cs="Times New Roman"/>
          <w:szCs w:val="24"/>
        </w:rPr>
        <w:t xml:space="preserve">είναι </w:t>
      </w:r>
      <w:r w:rsidRPr="007D26F1">
        <w:rPr>
          <w:rFonts w:eastAsia="Times New Roman" w:cs="Times New Roman"/>
          <w:szCs w:val="24"/>
        </w:rPr>
        <w:t>ο κόσμος του νεοφιλελευθερισμού</w:t>
      </w:r>
      <w:r>
        <w:rPr>
          <w:rFonts w:eastAsia="Times New Roman" w:cs="Times New Roman"/>
          <w:szCs w:val="24"/>
        </w:rPr>
        <w:t>,</w:t>
      </w:r>
      <w:r w:rsidRPr="007D26F1">
        <w:rPr>
          <w:rFonts w:eastAsia="Times New Roman" w:cs="Times New Roman"/>
          <w:szCs w:val="24"/>
        </w:rPr>
        <w:t xml:space="preserve"> της εργασιακής γαλέρας</w:t>
      </w:r>
      <w:r>
        <w:rPr>
          <w:rFonts w:eastAsia="Times New Roman" w:cs="Times New Roman"/>
          <w:szCs w:val="24"/>
        </w:rPr>
        <w:t>,</w:t>
      </w:r>
      <w:r w:rsidRPr="007D26F1">
        <w:rPr>
          <w:rFonts w:eastAsia="Times New Roman" w:cs="Times New Roman"/>
          <w:szCs w:val="24"/>
        </w:rPr>
        <w:t xml:space="preserve"> της ελίτ</w:t>
      </w:r>
      <w:r>
        <w:rPr>
          <w:rFonts w:eastAsia="Times New Roman" w:cs="Times New Roman"/>
          <w:szCs w:val="24"/>
        </w:rPr>
        <w:t>,</w:t>
      </w:r>
      <w:r w:rsidRPr="007D26F1">
        <w:rPr>
          <w:rFonts w:eastAsia="Times New Roman" w:cs="Times New Roman"/>
          <w:szCs w:val="24"/>
        </w:rPr>
        <w:t xml:space="preserve"> της διαπλοκής</w:t>
      </w:r>
      <w:r>
        <w:rPr>
          <w:rFonts w:eastAsia="Times New Roman" w:cs="Times New Roman"/>
          <w:szCs w:val="24"/>
        </w:rPr>
        <w:t>,</w:t>
      </w:r>
      <w:r w:rsidRPr="007D26F1">
        <w:rPr>
          <w:rFonts w:eastAsia="Times New Roman" w:cs="Times New Roman"/>
          <w:szCs w:val="24"/>
        </w:rPr>
        <w:t xml:space="preserve"> της επίπλαστης αριστείας</w:t>
      </w:r>
      <w:r>
        <w:rPr>
          <w:rFonts w:eastAsia="Times New Roman" w:cs="Times New Roman"/>
          <w:szCs w:val="24"/>
        </w:rPr>
        <w:t>.</w:t>
      </w:r>
      <w:r w:rsidRPr="007D26F1">
        <w:rPr>
          <w:rFonts w:eastAsia="Times New Roman" w:cs="Times New Roman"/>
          <w:szCs w:val="24"/>
        </w:rPr>
        <w:t xml:space="preserve"> </w:t>
      </w:r>
    </w:p>
    <w:p w14:paraId="373951E2"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 xml:space="preserve">Θέλω να σταθώ σε ένα από τα πιο άσχημα πράγματα </w:t>
      </w:r>
      <w:r>
        <w:rPr>
          <w:rFonts w:eastAsia="Times New Roman" w:cs="Times New Roman"/>
          <w:szCs w:val="24"/>
        </w:rPr>
        <w:t>τα οποία</w:t>
      </w:r>
      <w:r w:rsidRPr="007D26F1">
        <w:rPr>
          <w:rFonts w:eastAsia="Times New Roman" w:cs="Times New Roman"/>
          <w:szCs w:val="24"/>
        </w:rPr>
        <w:t xml:space="preserve"> α</w:t>
      </w:r>
      <w:r>
        <w:rPr>
          <w:rFonts w:eastAsia="Times New Roman" w:cs="Times New Roman"/>
          <w:szCs w:val="24"/>
        </w:rPr>
        <w:t>κούστηκαν</w:t>
      </w:r>
      <w:r w:rsidRPr="007D26F1">
        <w:rPr>
          <w:rFonts w:eastAsia="Times New Roman" w:cs="Times New Roman"/>
          <w:szCs w:val="24"/>
        </w:rPr>
        <w:t xml:space="preserve"> </w:t>
      </w:r>
      <w:r>
        <w:rPr>
          <w:rFonts w:eastAsia="Times New Roman" w:cs="Times New Roman"/>
          <w:szCs w:val="24"/>
        </w:rPr>
        <w:t>εδώ</w:t>
      </w:r>
      <w:r w:rsidRPr="007D26F1">
        <w:rPr>
          <w:rFonts w:eastAsia="Times New Roman" w:cs="Times New Roman"/>
          <w:szCs w:val="24"/>
        </w:rPr>
        <w:t xml:space="preserve"> μέσα</w:t>
      </w:r>
      <w:r>
        <w:rPr>
          <w:rFonts w:eastAsia="Times New Roman" w:cs="Times New Roman"/>
          <w:szCs w:val="24"/>
        </w:rPr>
        <w:t>.</w:t>
      </w:r>
      <w:r w:rsidRPr="007D26F1">
        <w:rPr>
          <w:rFonts w:eastAsia="Times New Roman" w:cs="Times New Roman"/>
          <w:szCs w:val="24"/>
        </w:rPr>
        <w:t xml:space="preserve"> Όχι </w:t>
      </w:r>
      <w:r>
        <w:rPr>
          <w:rFonts w:eastAsia="Times New Roman" w:cs="Times New Roman"/>
          <w:szCs w:val="24"/>
        </w:rPr>
        <w:t xml:space="preserve">στο </w:t>
      </w:r>
      <w:r w:rsidRPr="007D26F1">
        <w:rPr>
          <w:rFonts w:eastAsia="Times New Roman" w:cs="Times New Roman"/>
          <w:szCs w:val="24"/>
        </w:rPr>
        <w:t>ότι μας είπαν προδ</w:t>
      </w:r>
      <w:r w:rsidRPr="007D26F1">
        <w:rPr>
          <w:rFonts w:eastAsia="Times New Roman" w:cs="Times New Roman"/>
          <w:szCs w:val="24"/>
        </w:rPr>
        <w:t>ότες</w:t>
      </w:r>
      <w:r>
        <w:rPr>
          <w:rFonts w:eastAsia="Times New Roman" w:cs="Times New Roman"/>
          <w:szCs w:val="24"/>
        </w:rPr>
        <w:t>. Αυτό</w:t>
      </w:r>
      <w:r w:rsidRPr="007D26F1">
        <w:rPr>
          <w:rFonts w:eastAsia="Times New Roman" w:cs="Times New Roman"/>
          <w:szCs w:val="24"/>
        </w:rPr>
        <w:t xml:space="preserve"> είναι άλλη κουβέντα</w:t>
      </w:r>
      <w:r>
        <w:rPr>
          <w:rFonts w:eastAsia="Times New Roman" w:cs="Times New Roman"/>
          <w:szCs w:val="24"/>
        </w:rPr>
        <w:t>.</w:t>
      </w:r>
      <w:r w:rsidRPr="007D26F1">
        <w:rPr>
          <w:rFonts w:eastAsia="Times New Roman" w:cs="Times New Roman"/>
          <w:szCs w:val="24"/>
        </w:rPr>
        <w:t xml:space="preserve"> Αισθάνομαι</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 xml:space="preserve">βέβαια, ενεός </w:t>
      </w:r>
      <w:r w:rsidRPr="007D26F1">
        <w:rPr>
          <w:rFonts w:eastAsia="Times New Roman" w:cs="Times New Roman"/>
          <w:szCs w:val="24"/>
        </w:rPr>
        <w:t>μπροστά σε τόσους υπερπατριώτες</w:t>
      </w:r>
      <w:r>
        <w:rPr>
          <w:rFonts w:eastAsia="Times New Roman" w:cs="Times New Roman"/>
          <w:szCs w:val="24"/>
        </w:rPr>
        <w:t>,</w:t>
      </w:r>
      <w:r w:rsidRPr="007D26F1">
        <w:rPr>
          <w:rFonts w:eastAsia="Times New Roman" w:cs="Times New Roman"/>
          <w:szCs w:val="24"/>
        </w:rPr>
        <w:t xml:space="preserve"> εγώ </w:t>
      </w:r>
      <w:r>
        <w:rPr>
          <w:rFonts w:eastAsia="Times New Roman" w:cs="Times New Roman"/>
          <w:szCs w:val="24"/>
        </w:rPr>
        <w:t>ο άπατρις, κατά τη Νέα Δημοκρατία, α</w:t>
      </w:r>
      <w:r w:rsidRPr="007D26F1">
        <w:rPr>
          <w:rFonts w:eastAsia="Times New Roman" w:cs="Times New Roman"/>
          <w:szCs w:val="24"/>
        </w:rPr>
        <w:t xml:space="preserve">λλά και οι υπόλοιποι συνάδελφοί μου της Κοινοβουλευτικής Ομάδας </w:t>
      </w:r>
      <w:r>
        <w:rPr>
          <w:rFonts w:eastAsia="Times New Roman" w:cs="Times New Roman"/>
          <w:szCs w:val="24"/>
        </w:rPr>
        <w:t>του ΣΥΡΙΖΑ και των ΑΝΕΛ!</w:t>
      </w:r>
    </w:p>
    <w:p w14:paraId="373951E3"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Αναφέρομαι, λοιπόν,</w:t>
      </w:r>
      <w:r w:rsidRPr="007D26F1">
        <w:rPr>
          <w:rFonts w:eastAsia="Times New Roman" w:cs="Times New Roman"/>
          <w:szCs w:val="24"/>
        </w:rPr>
        <w:t xml:space="preserve"> στο μέρισμα </w:t>
      </w:r>
      <w:r>
        <w:rPr>
          <w:rFonts w:eastAsia="Times New Roman" w:cs="Times New Roman"/>
          <w:szCs w:val="24"/>
        </w:rPr>
        <w:t xml:space="preserve">που </w:t>
      </w:r>
      <w:r>
        <w:rPr>
          <w:rFonts w:eastAsia="Times New Roman" w:cs="Times New Roman"/>
          <w:szCs w:val="24"/>
        </w:rPr>
        <w:t>σύσσωμη η Α</w:t>
      </w:r>
      <w:r w:rsidRPr="007D26F1">
        <w:rPr>
          <w:rFonts w:eastAsia="Times New Roman" w:cs="Times New Roman"/>
          <w:szCs w:val="24"/>
        </w:rPr>
        <w:t xml:space="preserve">ντιπολίτευση χαρακτήρισε ως παροχολογία και προεκλογικό </w:t>
      </w:r>
      <w:r>
        <w:rPr>
          <w:rFonts w:eastAsia="Times New Roman" w:cs="Times New Roman"/>
          <w:szCs w:val="24"/>
        </w:rPr>
        <w:t>τερτίπι,</w:t>
      </w:r>
      <w:r w:rsidRPr="007D26F1">
        <w:rPr>
          <w:rFonts w:eastAsia="Times New Roman" w:cs="Times New Roman"/>
          <w:szCs w:val="24"/>
        </w:rPr>
        <w:t xml:space="preserve"> παρ</w:t>
      </w:r>
      <w:r>
        <w:rPr>
          <w:rFonts w:eastAsia="Times New Roman" w:cs="Times New Roman"/>
          <w:szCs w:val="24"/>
        </w:rPr>
        <w:t xml:space="preserve">’ </w:t>
      </w:r>
      <w:r w:rsidRPr="007D26F1">
        <w:rPr>
          <w:rFonts w:eastAsia="Times New Roman" w:cs="Times New Roman"/>
          <w:szCs w:val="24"/>
        </w:rPr>
        <w:t xml:space="preserve">ότι αυτό δόθηκε και το </w:t>
      </w:r>
      <w:r>
        <w:rPr>
          <w:rFonts w:eastAsia="Times New Roman" w:cs="Times New Roman"/>
          <w:szCs w:val="24"/>
        </w:rPr>
        <w:t>2016 και το 2017. Ντροπή!</w:t>
      </w:r>
      <w:r w:rsidRPr="007D26F1">
        <w:rPr>
          <w:rFonts w:eastAsia="Times New Roman" w:cs="Times New Roman"/>
          <w:szCs w:val="24"/>
        </w:rPr>
        <w:t xml:space="preserve"> Ρωτήστε αυτούς που το πήραν και θα σας απαντήσουν</w:t>
      </w:r>
      <w:r>
        <w:rPr>
          <w:rFonts w:eastAsia="Times New Roman" w:cs="Times New Roman"/>
          <w:szCs w:val="24"/>
        </w:rPr>
        <w:t>.</w:t>
      </w:r>
    </w:p>
    <w:p w14:paraId="373951E4"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κύριε Λοβέρδο, κύριε Βορίδη, γιατί δεν πάτε έξω από τα </w:t>
      </w:r>
      <w:r>
        <w:rPr>
          <w:rFonts w:eastAsia="Times New Roman" w:cs="Times New Roman"/>
          <w:szCs w:val="24"/>
        </w:rPr>
        <w:t>νοσοκομεία να πείτε στους</w:t>
      </w:r>
      <w:r w:rsidRPr="007D26F1">
        <w:rPr>
          <w:rFonts w:eastAsia="Times New Roman" w:cs="Times New Roman"/>
          <w:szCs w:val="24"/>
        </w:rPr>
        <w:t xml:space="preserve"> ασθενείς </w:t>
      </w:r>
      <w:r>
        <w:rPr>
          <w:rFonts w:eastAsia="Times New Roman" w:cs="Times New Roman"/>
          <w:szCs w:val="24"/>
        </w:rPr>
        <w:t xml:space="preserve">ότι είναι </w:t>
      </w:r>
      <w:r w:rsidRPr="007D26F1">
        <w:rPr>
          <w:rFonts w:eastAsia="Times New Roman" w:cs="Times New Roman"/>
          <w:szCs w:val="24"/>
        </w:rPr>
        <w:t>παροχολογία</w:t>
      </w:r>
      <w:r>
        <w:rPr>
          <w:rFonts w:eastAsia="Times New Roman" w:cs="Times New Roman"/>
          <w:szCs w:val="24"/>
        </w:rPr>
        <w:t xml:space="preserve"> η</w:t>
      </w:r>
      <w:r w:rsidRPr="007D26F1">
        <w:rPr>
          <w:rFonts w:eastAsia="Times New Roman" w:cs="Times New Roman"/>
          <w:szCs w:val="24"/>
        </w:rPr>
        <w:t xml:space="preserve"> καθολική υγειονομική </w:t>
      </w:r>
      <w:r>
        <w:rPr>
          <w:rFonts w:eastAsia="Times New Roman" w:cs="Times New Roman"/>
          <w:szCs w:val="24"/>
        </w:rPr>
        <w:t xml:space="preserve">τους </w:t>
      </w:r>
      <w:r w:rsidRPr="007D26F1">
        <w:rPr>
          <w:rFonts w:eastAsia="Times New Roman" w:cs="Times New Roman"/>
          <w:szCs w:val="24"/>
        </w:rPr>
        <w:t>κάλυψη</w:t>
      </w:r>
      <w:r>
        <w:rPr>
          <w:rFonts w:eastAsia="Times New Roman" w:cs="Times New Roman"/>
          <w:szCs w:val="24"/>
        </w:rPr>
        <w:t>, ότι τα ΤΟΜΥ που δημιουργούνται π</w:t>
      </w:r>
      <w:r w:rsidRPr="007D26F1">
        <w:rPr>
          <w:rFonts w:eastAsia="Times New Roman" w:cs="Times New Roman"/>
          <w:szCs w:val="24"/>
        </w:rPr>
        <w:t xml:space="preserve">αντού είναι </w:t>
      </w:r>
      <w:r>
        <w:rPr>
          <w:rFonts w:eastAsia="Times New Roman" w:cs="Times New Roman"/>
          <w:szCs w:val="24"/>
        </w:rPr>
        <w:t xml:space="preserve">παροχολογία; </w:t>
      </w:r>
    </w:p>
    <w:p w14:paraId="373951E5"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Κύριε Μητσοτάκη,</w:t>
      </w:r>
      <w:r w:rsidRPr="007D26F1">
        <w:rPr>
          <w:rFonts w:eastAsia="Times New Roman" w:cs="Times New Roman"/>
          <w:szCs w:val="24"/>
        </w:rPr>
        <w:t xml:space="preserve"> σας </w:t>
      </w:r>
      <w:r>
        <w:rPr>
          <w:rFonts w:eastAsia="Times New Roman" w:cs="Times New Roman"/>
          <w:szCs w:val="24"/>
        </w:rPr>
        <w:t>π</w:t>
      </w:r>
      <w:r w:rsidRPr="007D26F1">
        <w:rPr>
          <w:rFonts w:eastAsia="Times New Roman" w:cs="Times New Roman"/>
          <w:szCs w:val="24"/>
        </w:rPr>
        <w:t>ροκαλώ να πάτε στη θαυμάστρια με το μωρό στο καρότσι</w:t>
      </w:r>
      <w:r>
        <w:rPr>
          <w:rFonts w:eastAsia="Times New Roman" w:cs="Times New Roman"/>
          <w:szCs w:val="24"/>
        </w:rPr>
        <w:t>, ν</w:t>
      </w:r>
      <w:r w:rsidRPr="007D26F1">
        <w:rPr>
          <w:rFonts w:eastAsia="Times New Roman" w:cs="Times New Roman"/>
          <w:szCs w:val="24"/>
        </w:rPr>
        <w:t>α της πεί</w:t>
      </w:r>
      <w:r>
        <w:rPr>
          <w:rFonts w:eastAsia="Times New Roman" w:cs="Times New Roman"/>
          <w:szCs w:val="24"/>
        </w:rPr>
        <w:t>τε</w:t>
      </w:r>
      <w:r w:rsidRPr="007D26F1">
        <w:rPr>
          <w:rFonts w:eastAsia="Times New Roman" w:cs="Times New Roman"/>
          <w:szCs w:val="24"/>
        </w:rPr>
        <w:t xml:space="preserve"> ότι </w:t>
      </w:r>
      <w:r>
        <w:rPr>
          <w:rFonts w:eastAsia="Times New Roman" w:cs="Times New Roman"/>
          <w:szCs w:val="24"/>
        </w:rPr>
        <w:t>η αύξηση</w:t>
      </w:r>
      <w:r w:rsidRPr="007D26F1">
        <w:rPr>
          <w:rFonts w:eastAsia="Times New Roman" w:cs="Times New Roman"/>
          <w:szCs w:val="24"/>
        </w:rPr>
        <w:t xml:space="preserve"> για</w:t>
      </w:r>
      <w:r w:rsidRPr="007D26F1">
        <w:rPr>
          <w:rFonts w:eastAsia="Times New Roman" w:cs="Times New Roman"/>
          <w:szCs w:val="24"/>
        </w:rPr>
        <w:t xml:space="preserve"> το επίδομα από το πρώτο τέκνο</w:t>
      </w:r>
      <w:r>
        <w:rPr>
          <w:rFonts w:eastAsia="Times New Roman" w:cs="Times New Roman"/>
          <w:szCs w:val="24"/>
        </w:rPr>
        <w:t>,</w:t>
      </w:r>
      <w:r w:rsidRPr="007D26F1">
        <w:rPr>
          <w:rFonts w:eastAsia="Times New Roman" w:cs="Times New Roman"/>
          <w:szCs w:val="24"/>
        </w:rPr>
        <w:t xml:space="preserve"> ο παιδικός σταθμός και το γεύμα του στο σχολείο είναι προεκλογικό </w:t>
      </w:r>
      <w:r>
        <w:rPr>
          <w:rFonts w:eastAsia="Times New Roman" w:cs="Times New Roman"/>
          <w:szCs w:val="24"/>
        </w:rPr>
        <w:t xml:space="preserve">τρικ. </w:t>
      </w:r>
    </w:p>
    <w:p w14:paraId="373951E6"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Κύριε </w:t>
      </w:r>
      <w:r w:rsidRPr="007D26F1">
        <w:rPr>
          <w:rFonts w:eastAsia="Times New Roman" w:cs="Times New Roman"/>
          <w:szCs w:val="24"/>
        </w:rPr>
        <w:t>Β</w:t>
      </w:r>
      <w:r>
        <w:rPr>
          <w:rFonts w:eastAsia="Times New Roman" w:cs="Times New Roman"/>
          <w:szCs w:val="24"/>
        </w:rPr>
        <w:t xml:space="preserve">ρούτση, να στηθείτε έξω από τον ΟΑΕΔ και να συνομιλήσετε </w:t>
      </w:r>
      <w:r w:rsidRPr="007D26F1">
        <w:rPr>
          <w:rFonts w:eastAsia="Times New Roman" w:cs="Times New Roman"/>
          <w:szCs w:val="24"/>
        </w:rPr>
        <w:t>με τις στρατιές των ανέργων που δημιουργήσ</w:t>
      </w:r>
      <w:r>
        <w:rPr>
          <w:rFonts w:eastAsia="Times New Roman" w:cs="Times New Roman"/>
          <w:szCs w:val="24"/>
        </w:rPr>
        <w:t>ατε και να πάτε στα εργοστάσια ν</w:t>
      </w:r>
      <w:r w:rsidRPr="007D26F1">
        <w:rPr>
          <w:rFonts w:eastAsia="Times New Roman" w:cs="Times New Roman"/>
          <w:szCs w:val="24"/>
        </w:rPr>
        <w:t>α εξη</w:t>
      </w:r>
      <w:r>
        <w:rPr>
          <w:rFonts w:eastAsia="Times New Roman" w:cs="Times New Roman"/>
          <w:szCs w:val="24"/>
        </w:rPr>
        <w:t>γήσετε ό</w:t>
      </w:r>
      <w:r>
        <w:rPr>
          <w:rFonts w:eastAsia="Times New Roman" w:cs="Times New Roman"/>
          <w:szCs w:val="24"/>
        </w:rPr>
        <w:t>τι εμείς που επαναφέρουμε</w:t>
      </w:r>
      <w:r w:rsidRPr="007D26F1">
        <w:rPr>
          <w:rFonts w:eastAsia="Times New Roman" w:cs="Times New Roman"/>
          <w:szCs w:val="24"/>
        </w:rPr>
        <w:t xml:space="preserve"> τις συλλογικές συμβάσεις</w:t>
      </w:r>
      <w:r>
        <w:rPr>
          <w:rFonts w:eastAsia="Times New Roman" w:cs="Times New Roman"/>
          <w:szCs w:val="24"/>
        </w:rPr>
        <w:t>,</w:t>
      </w:r>
      <w:r w:rsidRPr="007D26F1">
        <w:rPr>
          <w:rFonts w:eastAsia="Times New Roman" w:cs="Times New Roman"/>
          <w:szCs w:val="24"/>
        </w:rPr>
        <w:t xml:space="preserve"> το κάνουμε για ψηφοθηρικούς λόγους</w:t>
      </w:r>
      <w:r>
        <w:rPr>
          <w:rFonts w:eastAsia="Times New Roman" w:cs="Times New Roman"/>
          <w:szCs w:val="24"/>
        </w:rPr>
        <w:t xml:space="preserve">. Επίσης, να πάτε να </w:t>
      </w:r>
      <w:r w:rsidRPr="007D26F1">
        <w:rPr>
          <w:rFonts w:eastAsia="Times New Roman" w:cs="Times New Roman"/>
          <w:szCs w:val="24"/>
        </w:rPr>
        <w:t>βρείτε τους συμβασιούχους που θα απολύσετε</w:t>
      </w:r>
      <w:r>
        <w:rPr>
          <w:rFonts w:eastAsia="Times New Roman" w:cs="Times New Roman"/>
          <w:szCs w:val="24"/>
        </w:rPr>
        <w:t>, όπως λέτε, όταν γίνετε κ</w:t>
      </w:r>
      <w:r w:rsidRPr="007D26F1">
        <w:rPr>
          <w:rFonts w:eastAsia="Times New Roman" w:cs="Times New Roman"/>
          <w:szCs w:val="24"/>
        </w:rPr>
        <w:t>υβέρνηση</w:t>
      </w:r>
      <w:r>
        <w:rPr>
          <w:rFonts w:eastAsia="Times New Roman" w:cs="Times New Roman"/>
          <w:szCs w:val="24"/>
        </w:rPr>
        <w:t>,</w:t>
      </w:r>
      <w:r w:rsidRPr="007D26F1">
        <w:rPr>
          <w:rFonts w:eastAsia="Times New Roman" w:cs="Times New Roman"/>
          <w:szCs w:val="24"/>
        </w:rPr>
        <w:t xml:space="preserve"> καθώς και τους </w:t>
      </w:r>
      <w:r>
        <w:rPr>
          <w:rFonts w:eastAsia="Times New Roman" w:cs="Times New Roman"/>
          <w:szCs w:val="24"/>
        </w:rPr>
        <w:t>πλεονάζοντες, κατ’ εσάς,</w:t>
      </w:r>
      <w:r w:rsidRPr="007D26F1">
        <w:rPr>
          <w:rFonts w:eastAsia="Times New Roman" w:cs="Times New Roman"/>
          <w:szCs w:val="24"/>
        </w:rPr>
        <w:t xml:space="preserve"> εκπαιδευτικούς</w:t>
      </w:r>
      <w:r>
        <w:rPr>
          <w:rFonts w:eastAsia="Times New Roman" w:cs="Times New Roman"/>
          <w:szCs w:val="24"/>
        </w:rPr>
        <w:t>.</w:t>
      </w:r>
      <w:r w:rsidRPr="007D26F1">
        <w:rPr>
          <w:rFonts w:eastAsia="Times New Roman" w:cs="Times New Roman"/>
          <w:szCs w:val="24"/>
        </w:rPr>
        <w:t xml:space="preserve"> </w:t>
      </w:r>
    </w:p>
    <w:p w14:paraId="373951E7"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Ό</w:t>
      </w:r>
      <w:r w:rsidRPr="007D26F1">
        <w:rPr>
          <w:rFonts w:eastAsia="Times New Roman" w:cs="Times New Roman"/>
          <w:szCs w:val="24"/>
        </w:rPr>
        <w:t>σο για τους σ</w:t>
      </w:r>
      <w:r w:rsidRPr="007D26F1">
        <w:rPr>
          <w:rFonts w:eastAsia="Times New Roman" w:cs="Times New Roman"/>
          <w:szCs w:val="24"/>
        </w:rPr>
        <w:t>υνταξιούχους παρακαλώ να δεχθείτε τα θερμά μου συλλυπητήρια που δεν κόπηκαν οι συντάξεις</w:t>
      </w:r>
      <w:r>
        <w:rPr>
          <w:rFonts w:eastAsia="Times New Roman" w:cs="Times New Roman"/>
          <w:szCs w:val="24"/>
        </w:rPr>
        <w:t xml:space="preserve">, μιας και το </w:t>
      </w:r>
      <w:r w:rsidRPr="007D26F1">
        <w:rPr>
          <w:rFonts w:eastAsia="Times New Roman" w:cs="Times New Roman"/>
          <w:szCs w:val="24"/>
        </w:rPr>
        <w:t xml:space="preserve">είχατε στο πρόγραμμά σας και </w:t>
      </w:r>
      <w:r>
        <w:rPr>
          <w:rFonts w:eastAsia="Times New Roman" w:cs="Times New Roman"/>
          <w:szCs w:val="24"/>
        </w:rPr>
        <w:t>υποχρεώνεστε να</w:t>
      </w:r>
      <w:r w:rsidRPr="007D26F1">
        <w:rPr>
          <w:rFonts w:eastAsia="Times New Roman" w:cs="Times New Roman"/>
          <w:szCs w:val="24"/>
        </w:rPr>
        <w:t xml:space="preserve"> το </w:t>
      </w:r>
      <w:r>
        <w:rPr>
          <w:rFonts w:eastAsia="Times New Roman" w:cs="Times New Roman"/>
          <w:szCs w:val="24"/>
        </w:rPr>
        <w:t>βγάλετε από αυτό.</w:t>
      </w:r>
      <w:r w:rsidRPr="007D26F1">
        <w:rPr>
          <w:rFonts w:eastAsia="Times New Roman" w:cs="Times New Roman"/>
          <w:szCs w:val="24"/>
        </w:rPr>
        <w:t xml:space="preserve"> Τα λεφτά που θα </w:t>
      </w:r>
      <w:r>
        <w:rPr>
          <w:rFonts w:eastAsia="Times New Roman" w:cs="Times New Roman"/>
          <w:szCs w:val="24"/>
        </w:rPr>
        <w:t xml:space="preserve">πάρουν τρεισήμισι </w:t>
      </w:r>
      <w:r w:rsidRPr="007D26F1">
        <w:rPr>
          <w:rFonts w:eastAsia="Times New Roman" w:cs="Times New Roman"/>
          <w:szCs w:val="24"/>
        </w:rPr>
        <w:t>εκατομμύρια πολίτες</w:t>
      </w:r>
      <w:r>
        <w:rPr>
          <w:rFonts w:eastAsia="Times New Roman" w:cs="Times New Roman"/>
          <w:szCs w:val="24"/>
        </w:rPr>
        <w:t>, τους ανήκουν. Είναι</w:t>
      </w:r>
      <w:r w:rsidRPr="007D26F1">
        <w:rPr>
          <w:rFonts w:eastAsia="Times New Roman" w:cs="Times New Roman"/>
          <w:szCs w:val="24"/>
        </w:rPr>
        <w:t xml:space="preserve"> δικά </w:t>
      </w:r>
      <w:r>
        <w:rPr>
          <w:rFonts w:eastAsia="Times New Roman" w:cs="Times New Roman"/>
          <w:szCs w:val="24"/>
        </w:rPr>
        <w:t xml:space="preserve">τους </w:t>
      </w:r>
      <w:r w:rsidRPr="007D26F1">
        <w:rPr>
          <w:rFonts w:eastAsia="Times New Roman" w:cs="Times New Roman"/>
          <w:szCs w:val="24"/>
        </w:rPr>
        <w:t>λεφ</w:t>
      </w:r>
      <w:r w:rsidRPr="007D26F1">
        <w:rPr>
          <w:rFonts w:eastAsia="Times New Roman" w:cs="Times New Roman"/>
          <w:szCs w:val="24"/>
        </w:rPr>
        <w:t>τά</w:t>
      </w:r>
      <w:r>
        <w:rPr>
          <w:rFonts w:eastAsia="Times New Roman" w:cs="Times New Roman"/>
          <w:szCs w:val="24"/>
        </w:rPr>
        <w:t>.</w:t>
      </w:r>
      <w:r w:rsidRPr="007D26F1">
        <w:rPr>
          <w:rFonts w:eastAsia="Times New Roman" w:cs="Times New Roman"/>
          <w:szCs w:val="24"/>
        </w:rPr>
        <w:t xml:space="preserve"> Δεν είναι </w:t>
      </w:r>
      <w:r>
        <w:rPr>
          <w:rFonts w:eastAsia="Times New Roman" w:cs="Times New Roman"/>
          <w:szCs w:val="24"/>
        </w:rPr>
        <w:t>δωράκι της Κ</w:t>
      </w:r>
      <w:r w:rsidRPr="007D26F1">
        <w:rPr>
          <w:rFonts w:eastAsia="Times New Roman" w:cs="Times New Roman"/>
          <w:szCs w:val="24"/>
        </w:rPr>
        <w:t>υβέρνησης</w:t>
      </w:r>
      <w:r>
        <w:rPr>
          <w:rFonts w:eastAsia="Times New Roman" w:cs="Times New Roman"/>
          <w:szCs w:val="24"/>
        </w:rPr>
        <w:t>.</w:t>
      </w:r>
      <w:r w:rsidRPr="007D26F1">
        <w:rPr>
          <w:rFonts w:eastAsia="Times New Roman" w:cs="Times New Roman"/>
          <w:szCs w:val="24"/>
        </w:rPr>
        <w:t xml:space="preserve"> Εσείς </w:t>
      </w:r>
      <w:r>
        <w:rPr>
          <w:rFonts w:eastAsia="Times New Roman" w:cs="Times New Roman"/>
          <w:szCs w:val="24"/>
        </w:rPr>
        <w:t>τα υφαρπάξατε -</w:t>
      </w:r>
      <w:r w:rsidRPr="007D26F1">
        <w:rPr>
          <w:rFonts w:eastAsia="Times New Roman" w:cs="Times New Roman"/>
          <w:szCs w:val="24"/>
        </w:rPr>
        <w:t>εκούσια ή ακούσια</w:t>
      </w:r>
      <w:r>
        <w:rPr>
          <w:rFonts w:eastAsia="Times New Roman" w:cs="Times New Roman"/>
          <w:szCs w:val="24"/>
        </w:rPr>
        <w:t xml:space="preserve">- και εμείς τους τα επιστρέφουμε </w:t>
      </w:r>
      <w:r w:rsidRPr="007D26F1">
        <w:rPr>
          <w:rFonts w:eastAsia="Times New Roman" w:cs="Times New Roman"/>
          <w:szCs w:val="24"/>
        </w:rPr>
        <w:t>πίσω</w:t>
      </w:r>
      <w:r>
        <w:rPr>
          <w:rFonts w:eastAsia="Times New Roman" w:cs="Times New Roman"/>
          <w:szCs w:val="24"/>
        </w:rPr>
        <w:t>,</w:t>
      </w:r>
      <w:r w:rsidRPr="007D26F1">
        <w:rPr>
          <w:rFonts w:eastAsia="Times New Roman" w:cs="Times New Roman"/>
          <w:szCs w:val="24"/>
        </w:rPr>
        <w:t xml:space="preserve"> λελογισμένα και όσο μπορούμε κάθε φορά</w:t>
      </w:r>
      <w:r>
        <w:rPr>
          <w:rFonts w:eastAsia="Times New Roman" w:cs="Times New Roman"/>
          <w:szCs w:val="24"/>
        </w:rPr>
        <w:t>.</w:t>
      </w:r>
      <w:r w:rsidRPr="007D26F1">
        <w:rPr>
          <w:rFonts w:eastAsia="Times New Roman" w:cs="Times New Roman"/>
          <w:szCs w:val="24"/>
        </w:rPr>
        <w:t xml:space="preserve"> </w:t>
      </w:r>
    </w:p>
    <w:p w14:paraId="373951E8"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Τα 700</w:t>
      </w:r>
      <w:r>
        <w:rPr>
          <w:rFonts w:eastAsia="Times New Roman" w:cs="Times New Roman"/>
          <w:szCs w:val="24"/>
        </w:rPr>
        <w:t>.000.000</w:t>
      </w:r>
      <w:r w:rsidRPr="007D26F1">
        <w:rPr>
          <w:rFonts w:eastAsia="Times New Roman" w:cs="Times New Roman"/>
          <w:szCs w:val="24"/>
        </w:rPr>
        <w:t xml:space="preserve"> ευρώ του μερίσματος είναι αποτέλεσμα σκληρής δουλειάς και αποφασιστικότητα</w:t>
      </w:r>
      <w:r>
        <w:rPr>
          <w:rFonts w:eastAsia="Times New Roman" w:cs="Times New Roman"/>
          <w:szCs w:val="24"/>
        </w:rPr>
        <w:t>ς</w:t>
      </w:r>
      <w:r w:rsidRPr="007D26F1">
        <w:rPr>
          <w:rFonts w:eastAsia="Times New Roman" w:cs="Times New Roman"/>
          <w:szCs w:val="24"/>
        </w:rPr>
        <w:t xml:space="preserve"> </w:t>
      </w:r>
      <w:r>
        <w:rPr>
          <w:rFonts w:eastAsia="Times New Roman" w:cs="Times New Roman"/>
          <w:szCs w:val="24"/>
        </w:rPr>
        <w:t xml:space="preserve">αυτής </w:t>
      </w:r>
      <w:r w:rsidRPr="007D26F1">
        <w:rPr>
          <w:rFonts w:eastAsia="Times New Roman" w:cs="Times New Roman"/>
          <w:szCs w:val="24"/>
        </w:rPr>
        <w:t xml:space="preserve">της </w:t>
      </w:r>
      <w:r w:rsidRPr="007D26F1">
        <w:rPr>
          <w:rFonts w:eastAsia="Times New Roman" w:cs="Times New Roman"/>
          <w:szCs w:val="24"/>
        </w:rPr>
        <w:t xml:space="preserve">Κυβέρνησης </w:t>
      </w:r>
      <w:r>
        <w:rPr>
          <w:rFonts w:eastAsia="Times New Roman" w:cs="Times New Roman"/>
          <w:szCs w:val="24"/>
        </w:rPr>
        <w:t xml:space="preserve">και τα επιστρέφουμε </w:t>
      </w:r>
      <w:r w:rsidRPr="007D26F1">
        <w:rPr>
          <w:rFonts w:eastAsia="Times New Roman" w:cs="Times New Roman"/>
          <w:szCs w:val="24"/>
        </w:rPr>
        <w:t>σταδιακά στον Έλληνα πολίτη</w:t>
      </w:r>
      <w:r>
        <w:rPr>
          <w:rFonts w:eastAsia="Times New Roman" w:cs="Times New Roman"/>
          <w:szCs w:val="24"/>
        </w:rPr>
        <w:t>, με</w:t>
      </w:r>
      <w:r w:rsidRPr="007D26F1">
        <w:rPr>
          <w:rFonts w:eastAsia="Times New Roman" w:cs="Times New Roman"/>
          <w:szCs w:val="24"/>
        </w:rPr>
        <w:t xml:space="preserve"> τρόπο ασφαλή</w:t>
      </w:r>
      <w:r>
        <w:rPr>
          <w:rFonts w:eastAsia="Times New Roman" w:cs="Times New Roman"/>
          <w:szCs w:val="24"/>
        </w:rPr>
        <w:t>,</w:t>
      </w:r>
      <w:r w:rsidRPr="007D26F1">
        <w:rPr>
          <w:rFonts w:eastAsia="Times New Roman" w:cs="Times New Roman"/>
          <w:szCs w:val="24"/>
        </w:rPr>
        <w:t xml:space="preserve"> βιώσ</w:t>
      </w:r>
      <w:r>
        <w:rPr>
          <w:rFonts w:eastAsia="Times New Roman" w:cs="Times New Roman"/>
          <w:szCs w:val="24"/>
        </w:rPr>
        <w:t>ιμο</w:t>
      </w:r>
      <w:r w:rsidRPr="007D26F1">
        <w:rPr>
          <w:rFonts w:eastAsia="Times New Roman" w:cs="Times New Roman"/>
          <w:szCs w:val="24"/>
        </w:rPr>
        <w:t xml:space="preserve"> και κοινωνικά δίκαιο</w:t>
      </w:r>
      <w:r>
        <w:rPr>
          <w:rFonts w:eastAsia="Times New Roman" w:cs="Times New Roman"/>
          <w:szCs w:val="24"/>
        </w:rPr>
        <w:t>.</w:t>
      </w:r>
      <w:r w:rsidRPr="007D26F1">
        <w:rPr>
          <w:rFonts w:eastAsia="Times New Roman" w:cs="Times New Roman"/>
          <w:szCs w:val="24"/>
        </w:rPr>
        <w:t xml:space="preserve"> Δεν </w:t>
      </w:r>
      <w:r>
        <w:rPr>
          <w:rFonts w:eastAsia="Times New Roman" w:cs="Times New Roman"/>
          <w:szCs w:val="24"/>
        </w:rPr>
        <w:t>ξέρετε από πού προέκυψαν; Από την απόδοση της οικονομίας και</w:t>
      </w:r>
      <w:r w:rsidRPr="007D26F1">
        <w:rPr>
          <w:rFonts w:eastAsia="Times New Roman" w:cs="Times New Roman"/>
          <w:szCs w:val="24"/>
        </w:rPr>
        <w:t xml:space="preserve"> γιατί βάλαμε τέλος στην κατασπατάληση του δημόσιου χρήματος και στα ξέφρενα πάρτι τύπου </w:t>
      </w:r>
      <w:r>
        <w:rPr>
          <w:rFonts w:eastAsia="Times New Roman" w:cs="Times New Roman"/>
          <w:szCs w:val="24"/>
        </w:rPr>
        <w:t xml:space="preserve">ΚΕΕΛΠΝΟ, εξοπλιστικά, </w:t>
      </w:r>
      <w:r w:rsidRPr="007D26F1">
        <w:rPr>
          <w:rFonts w:eastAsia="Times New Roman" w:cs="Times New Roman"/>
          <w:szCs w:val="24"/>
        </w:rPr>
        <w:t xml:space="preserve">φάρμακο </w:t>
      </w:r>
      <w:r>
        <w:rPr>
          <w:rFonts w:eastAsia="Times New Roman" w:cs="Times New Roman"/>
          <w:szCs w:val="24"/>
        </w:rPr>
        <w:t>κ</w:t>
      </w:r>
      <w:r>
        <w:rPr>
          <w:rFonts w:eastAsia="Times New Roman" w:cs="Times New Roman"/>
          <w:szCs w:val="24"/>
        </w:rPr>
        <w:t>.</w:t>
      </w:r>
      <w:r>
        <w:rPr>
          <w:rFonts w:eastAsia="Times New Roman" w:cs="Times New Roman"/>
          <w:szCs w:val="24"/>
        </w:rPr>
        <w:t>λπ..</w:t>
      </w:r>
      <w:r w:rsidRPr="007D26F1">
        <w:rPr>
          <w:rFonts w:eastAsia="Times New Roman" w:cs="Times New Roman"/>
          <w:szCs w:val="24"/>
        </w:rPr>
        <w:t xml:space="preserve"> </w:t>
      </w:r>
    </w:p>
    <w:p w14:paraId="373951E9"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Αν θεωρείτε αυτό άκριτη παροχολογία, </w:t>
      </w:r>
      <w:r w:rsidRPr="007D26F1">
        <w:rPr>
          <w:rFonts w:eastAsia="Times New Roman" w:cs="Times New Roman"/>
          <w:szCs w:val="24"/>
        </w:rPr>
        <w:t xml:space="preserve">τότε κάνετε ακόμα </w:t>
      </w:r>
      <w:r>
        <w:rPr>
          <w:rFonts w:eastAsia="Times New Roman" w:cs="Times New Roman"/>
          <w:szCs w:val="24"/>
        </w:rPr>
        <w:t>πιο ξεκάθαρο ποια πολιτική θέλετε να</w:t>
      </w:r>
      <w:r w:rsidRPr="007D26F1">
        <w:rPr>
          <w:rFonts w:eastAsia="Times New Roman" w:cs="Times New Roman"/>
          <w:szCs w:val="24"/>
        </w:rPr>
        <w:t xml:space="preserve"> εφαρμόσετε</w:t>
      </w:r>
      <w:r>
        <w:rPr>
          <w:rFonts w:eastAsia="Times New Roman" w:cs="Times New Roman"/>
          <w:szCs w:val="24"/>
        </w:rPr>
        <w:t>:</w:t>
      </w:r>
      <w:r w:rsidRPr="007D26F1">
        <w:rPr>
          <w:rFonts w:eastAsia="Times New Roman" w:cs="Times New Roman"/>
          <w:szCs w:val="24"/>
        </w:rPr>
        <w:t xml:space="preserve"> τη νεοφιλελεύθερη πολιτικ</w:t>
      </w:r>
      <w:r w:rsidRPr="007D26F1">
        <w:rPr>
          <w:rFonts w:eastAsia="Times New Roman" w:cs="Times New Roman"/>
          <w:szCs w:val="24"/>
        </w:rPr>
        <w:t>ή της ακραίας λιτότητας</w:t>
      </w:r>
      <w:r>
        <w:rPr>
          <w:rFonts w:eastAsia="Times New Roman" w:cs="Times New Roman"/>
          <w:szCs w:val="24"/>
        </w:rPr>
        <w:t>.</w:t>
      </w:r>
      <w:r w:rsidRPr="007D26F1">
        <w:rPr>
          <w:rFonts w:eastAsia="Times New Roman" w:cs="Times New Roman"/>
          <w:szCs w:val="24"/>
        </w:rPr>
        <w:t xml:space="preserve"> </w:t>
      </w:r>
    </w:p>
    <w:p w14:paraId="373951EA"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 xml:space="preserve">Θα </w:t>
      </w:r>
      <w:r>
        <w:rPr>
          <w:rFonts w:eastAsia="Times New Roman" w:cs="Times New Roman"/>
          <w:szCs w:val="24"/>
        </w:rPr>
        <w:t xml:space="preserve">σας παραφράσω: </w:t>
      </w:r>
      <w:r w:rsidRPr="007D26F1">
        <w:rPr>
          <w:rFonts w:eastAsia="Times New Roman" w:cs="Times New Roman"/>
          <w:szCs w:val="24"/>
        </w:rPr>
        <w:t xml:space="preserve">Γιατί </w:t>
      </w:r>
      <w:r>
        <w:rPr>
          <w:rFonts w:eastAsia="Times New Roman" w:cs="Times New Roman"/>
          <w:szCs w:val="24"/>
        </w:rPr>
        <w:t xml:space="preserve">μιλάτε, </w:t>
      </w:r>
      <w:r w:rsidRPr="007D26F1">
        <w:rPr>
          <w:rFonts w:eastAsia="Times New Roman" w:cs="Times New Roman"/>
          <w:szCs w:val="24"/>
        </w:rPr>
        <w:t>κύριε</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 xml:space="preserve">Διαλύσατε το ασφαλιστικό </w:t>
      </w:r>
      <w:r w:rsidRPr="007D26F1">
        <w:rPr>
          <w:rFonts w:eastAsia="Times New Roman" w:cs="Times New Roman"/>
          <w:szCs w:val="24"/>
        </w:rPr>
        <w:t xml:space="preserve">σύστημα και </w:t>
      </w:r>
      <w:r>
        <w:rPr>
          <w:rFonts w:eastAsia="Times New Roman" w:cs="Times New Roman"/>
          <w:szCs w:val="24"/>
        </w:rPr>
        <w:t>έρχεστε</w:t>
      </w:r>
      <w:r w:rsidRPr="007D26F1">
        <w:rPr>
          <w:rFonts w:eastAsia="Times New Roman" w:cs="Times New Roman"/>
          <w:szCs w:val="24"/>
        </w:rPr>
        <w:t xml:space="preserve"> να μας πείτε τώρα για την αναγκαιότητα της ιδιωτικής ασφάλισης</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 xml:space="preserve">Διαλύσατε την </w:t>
      </w:r>
      <w:r>
        <w:rPr>
          <w:rFonts w:eastAsia="Times New Roman" w:cs="Times New Roman"/>
          <w:szCs w:val="24"/>
        </w:rPr>
        <w:t>π</w:t>
      </w:r>
      <w:r>
        <w:rPr>
          <w:rFonts w:eastAsia="Times New Roman" w:cs="Times New Roman"/>
          <w:szCs w:val="24"/>
        </w:rPr>
        <w:t xml:space="preserve">αιδεία κι έρχεστε να μας διαφημίσετε </w:t>
      </w:r>
      <w:r w:rsidRPr="007D26F1">
        <w:rPr>
          <w:rFonts w:eastAsia="Times New Roman" w:cs="Times New Roman"/>
          <w:szCs w:val="24"/>
        </w:rPr>
        <w:t>την αναγκαιότητα των ιδιωτικών</w:t>
      </w:r>
      <w:r w:rsidRPr="007D26F1">
        <w:rPr>
          <w:rFonts w:eastAsia="Times New Roman" w:cs="Times New Roman"/>
          <w:szCs w:val="24"/>
        </w:rPr>
        <w:t xml:space="preserve"> πανεπιστημίων</w:t>
      </w:r>
      <w:r>
        <w:rPr>
          <w:rFonts w:eastAsia="Times New Roman" w:cs="Times New Roman"/>
          <w:szCs w:val="24"/>
        </w:rPr>
        <w:t>.</w:t>
      </w:r>
      <w:r w:rsidRPr="007D26F1">
        <w:rPr>
          <w:rFonts w:eastAsia="Times New Roman" w:cs="Times New Roman"/>
          <w:szCs w:val="24"/>
        </w:rPr>
        <w:t xml:space="preserve"> Διαλύσατε κάθε έννοια κοινωνικού κράτους</w:t>
      </w:r>
      <w:r>
        <w:rPr>
          <w:rFonts w:eastAsia="Times New Roman" w:cs="Times New Roman"/>
          <w:szCs w:val="24"/>
        </w:rPr>
        <w:t>, πετσοκόψατε</w:t>
      </w:r>
      <w:r w:rsidRPr="007D26F1">
        <w:rPr>
          <w:rFonts w:eastAsia="Times New Roman" w:cs="Times New Roman"/>
          <w:szCs w:val="24"/>
        </w:rPr>
        <w:t xml:space="preserve"> μισθούς και συντάξεις</w:t>
      </w:r>
      <w:r>
        <w:rPr>
          <w:rFonts w:eastAsia="Times New Roman" w:cs="Times New Roman"/>
          <w:szCs w:val="24"/>
        </w:rPr>
        <w:t>,</w:t>
      </w:r>
      <w:r w:rsidRPr="007D26F1">
        <w:rPr>
          <w:rFonts w:eastAsia="Times New Roman" w:cs="Times New Roman"/>
          <w:szCs w:val="24"/>
        </w:rPr>
        <w:t xml:space="preserve"> εξαφανίσετε εργασιακά δικαιώματα</w:t>
      </w:r>
      <w:r>
        <w:rPr>
          <w:rFonts w:eastAsia="Times New Roman" w:cs="Times New Roman"/>
          <w:szCs w:val="24"/>
        </w:rPr>
        <w:t>, ε</w:t>
      </w:r>
      <w:r w:rsidRPr="007D26F1">
        <w:rPr>
          <w:rFonts w:eastAsia="Times New Roman" w:cs="Times New Roman"/>
          <w:szCs w:val="24"/>
        </w:rPr>
        <w:t xml:space="preserve">νώ η ανεργία </w:t>
      </w:r>
      <w:r>
        <w:rPr>
          <w:rFonts w:eastAsia="Times New Roman" w:cs="Times New Roman"/>
          <w:szCs w:val="24"/>
        </w:rPr>
        <w:t>επί των ημερών</w:t>
      </w:r>
      <w:r w:rsidRPr="007D26F1">
        <w:rPr>
          <w:rFonts w:eastAsia="Times New Roman" w:cs="Times New Roman"/>
          <w:szCs w:val="24"/>
        </w:rPr>
        <w:t xml:space="preserve"> σας </w:t>
      </w:r>
      <w:r>
        <w:rPr>
          <w:rFonts w:eastAsia="Times New Roman" w:cs="Times New Roman"/>
          <w:szCs w:val="24"/>
        </w:rPr>
        <w:t>«</w:t>
      </w:r>
      <w:r w:rsidRPr="007D26F1">
        <w:rPr>
          <w:rFonts w:eastAsia="Times New Roman" w:cs="Times New Roman"/>
          <w:szCs w:val="24"/>
        </w:rPr>
        <w:t>χτύπησε κόκκινο</w:t>
      </w:r>
      <w:r>
        <w:rPr>
          <w:rFonts w:eastAsia="Times New Roman" w:cs="Times New Roman"/>
          <w:szCs w:val="24"/>
        </w:rPr>
        <w:t xml:space="preserve">». Και μην μας πείτε ότι </w:t>
      </w:r>
      <w:r w:rsidRPr="007D26F1">
        <w:rPr>
          <w:rFonts w:eastAsia="Times New Roman" w:cs="Times New Roman"/>
          <w:szCs w:val="24"/>
        </w:rPr>
        <w:t>δεν μπορούσατε να κάνετε αλλιώς</w:t>
      </w:r>
      <w:r>
        <w:rPr>
          <w:rFonts w:eastAsia="Times New Roman" w:cs="Times New Roman"/>
          <w:szCs w:val="24"/>
        </w:rPr>
        <w:t>.</w:t>
      </w:r>
      <w:r w:rsidRPr="007D26F1">
        <w:rPr>
          <w:rFonts w:eastAsia="Times New Roman" w:cs="Times New Roman"/>
          <w:szCs w:val="24"/>
        </w:rPr>
        <w:t xml:space="preserve"> Μπορούσατε</w:t>
      </w:r>
      <w:r>
        <w:rPr>
          <w:rFonts w:eastAsia="Times New Roman" w:cs="Times New Roman"/>
          <w:szCs w:val="24"/>
        </w:rPr>
        <w:t>! Εμείς</w:t>
      </w:r>
      <w:r w:rsidRPr="007D26F1">
        <w:rPr>
          <w:rFonts w:eastAsia="Times New Roman" w:cs="Times New Roman"/>
          <w:szCs w:val="24"/>
        </w:rPr>
        <w:t xml:space="preserve"> </w:t>
      </w:r>
      <w:r>
        <w:rPr>
          <w:rFonts w:eastAsia="Times New Roman" w:cs="Times New Roman"/>
          <w:szCs w:val="24"/>
        </w:rPr>
        <w:t>ακόμ</w:t>
      </w:r>
      <w:r>
        <w:rPr>
          <w:rFonts w:eastAsia="Times New Roman" w:cs="Times New Roman"/>
          <w:szCs w:val="24"/>
        </w:rPr>
        <w:t>α και σε καθεστώς μνημονίου,</w:t>
      </w:r>
      <w:r w:rsidRPr="007D26F1">
        <w:rPr>
          <w:rFonts w:eastAsia="Times New Roman" w:cs="Times New Roman"/>
          <w:szCs w:val="24"/>
        </w:rPr>
        <w:t xml:space="preserve"> πολλά </w:t>
      </w:r>
      <w:r>
        <w:rPr>
          <w:rFonts w:eastAsia="Times New Roman" w:cs="Times New Roman"/>
          <w:szCs w:val="24"/>
        </w:rPr>
        <w:t>είναι αυτά</w:t>
      </w:r>
      <w:r w:rsidRPr="007D26F1">
        <w:rPr>
          <w:rFonts w:eastAsia="Times New Roman" w:cs="Times New Roman"/>
          <w:szCs w:val="24"/>
        </w:rPr>
        <w:t xml:space="preserve"> που </w:t>
      </w:r>
      <w:r>
        <w:rPr>
          <w:rFonts w:eastAsia="Times New Roman" w:cs="Times New Roman"/>
          <w:szCs w:val="24"/>
        </w:rPr>
        <w:t>καταφέραμε και όλα αποτυπώνοντ</w:t>
      </w:r>
      <w:r w:rsidRPr="007D26F1">
        <w:rPr>
          <w:rFonts w:eastAsia="Times New Roman" w:cs="Times New Roman"/>
          <w:szCs w:val="24"/>
        </w:rPr>
        <w:t xml:space="preserve">αι στα πραγματικά μεγέθη </w:t>
      </w:r>
      <w:r>
        <w:rPr>
          <w:rFonts w:eastAsia="Times New Roman" w:cs="Times New Roman"/>
          <w:szCs w:val="24"/>
        </w:rPr>
        <w:t xml:space="preserve">της ελληνικής </w:t>
      </w:r>
      <w:r w:rsidRPr="007D26F1">
        <w:rPr>
          <w:rFonts w:eastAsia="Times New Roman" w:cs="Times New Roman"/>
          <w:szCs w:val="24"/>
        </w:rPr>
        <w:t>οικονομίας</w:t>
      </w:r>
      <w:r>
        <w:rPr>
          <w:rFonts w:eastAsia="Times New Roman" w:cs="Times New Roman"/>
          <w:szCs w:val="24"/>
        </w:rPr>
        <w:t>.</w:t>
      </w:r>
      <w:r w:rsidRPr="007D26F1">
        <w:rPr>
          <w:rFonts w:eastAsia="Times New Roman" w:cs="Times New Roman"/>
          <w:szCs w:val="24"/>
        </w:rPr>
        <w:t xml:space="preserve"> </w:t>
      </w:r>
    </w:p>
    <w:p w14:paraId="373951EB"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 xml:space="preserve">Μειώσαμε την ανεργία </w:t>
      </w:r>
      <w:r>
        <w:rPr>
          <w:rFonts w:eastAsia="Times New Roman" w:cs="Times New Roman"/>
          <w:szCs w:val="24"/>
        </w:rPr>
        <w:t>κατά επτά</w:t>
      </w:r>
      <w:r w:rsidRPr="007D26F1">
        <w:rPr>
          <w:rFonts w:eastAsia="Times New Roman" w:cs="Times New Roman"/>
          <w:szCs w:val="24"/>
        </w:rPr>
        <w:t xml:space="preserve"> </w:t>
      </w:r>
      <w:r>
        <w:rPr>
          <w:rFonts w:eastAsia="Times New Roman" w:cs="Times New Roman"/>
          <w:szCs w:val="24"/>
        </w:rPr>
        <w:t xml:space="preserve">ποσοστιαίες μονάδες. Βγάλαμε τη χώρα από την αφάνεια </w:t>
      </w:r>
      <w:r w:rsidRPr="007D26F1">
        <w:rPr>
          <w:rFonts w:eastAsia="Times New Roman" w:cs="Times New Roman"/>
          <w:szCs w:val="24"/>
        </w:rPr>
        <w:t xml:space="preserve">και </w:t>
      </w:r>
      <w:r>
        <w:rPr>
          <w:rFonts w:eastAsia="Times New Roman" w:cs="Times New Roman"/>
          <w:szCs w:val="24"/>
        </w:rPr>
        <w:t>ε</w:t>
      </w:r>
      <w:r w:rsidRPr="007D26F1">
        <w:rPr>
          <w:rFonts w:eastAsia="Times New Roman" w:cs="Times New Roman"/>
          <w:szCs w:val="24"/>
        </w:rPr>
        <w:t>πιστρέψαμε στην ανάπτυξη</w:t>
      </w:r>
      <w:r>
        <w:rPr>
          <w:rFonts w:eastAsia="Times New Roman" w:cs="Times New Roman"/>
          <w:szCs w:val="24"/>
        </w:rPr>
        <w:t>.</w:t>
      </w:r>
      <w:r w:rsidRPr="007D26F1">
        <w:rPr>
          <w:rFonts w:eastAsia="Times New Roman" w:cs="Times New Roman"/>
          <w:szCs w:val="24"/>
        </w:rPr>
        <w:t xml:space="preserve"> Ενδεικτικό είναι αυτό που αναφέρει σήμερα το ΓΕΜΗ</w:t>
      </w:r>
      <w:r>
        <w:rPr>
          <w:rFonts w:eastAsia="Times New Roman" w:cs="Times New Roman"/>
          <w:szCs w:val="24"/>
        </w:rPr>
        <w:t>,</w:t>
      </w:r>
      <w:r w:rsidRPr="007D26F1">
        <w:rPr>
          <w:rFonts w:eastAsia="Times New Roman" w:cs="Times New Roman"/>
          <w:szCs w:val="24"/>
        </w:rPr>
        <w:t xml:space="preserve"> ότι </w:t>
      </w:r>
      <w:r>
        <w:rPr>
          <w:rFonts w:eastAsia="Times New Roman" w:cs="Times New Roman"/>
          <w:szCs w:val="24"/>
        </w:rPr>
        <w:t>άνοιξαν</w:t>
      </w:r>
      <w:r w:rsidRPr="007D26F1">
        <w:rPr>
          <w:rFonts w:eastAsia="Times New Roman" w:cs="Times New Roman"/>
          <w:szCs w:val="24"/>
        </w:rPr>
        <w:t xml:space="preserve"> </w:t>
      </w:r>
      <w:r>
        <w:rPr>
          <w:rFonts w:eastAsia="Times New Roman" w:cs="Times New Roman"/>
          <w:szCs w:val="24"/>
        </w:rPr>
        <w:t>χίλιες πεντακόσιες</w:t>
      </w:r>
      <w:r w:rsidRPr="007D26F1">
        <w:rPr>
          <w:rFonts w:eastAsia="Times New Roman" w:cs="Times New Roman"/>
          <w:szCs w:val="24"/>
        </w:rPr>
        <w:t xml:space="preserve"> επιχειρήσεις </w:t>
      </w:r>
      <w:r>
        <w:rPr>
          <w:rFonts w:eastAsia="Times New Roman" w:cs="Times New Roman"/>
          <w:szCs w:val="24"/>
        </w:rPr>
        <w:t xml:space="preserve">περισσότερες από πέρσι και πως μειώθηκαν πολύ λιγότερες. </w:t>
      </w:r>
    </w:p>
    <w:p w14:paraId="373951EC"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Επαναθεμελιώσαμε </w:t>
      </w:r>
      <w:r w:rsidRPr="007D26F1">
        <w:rPr>
          <w:rFonts w:eastAsia="Times New Roman" w:cs="Times New Roman"/>
          <w:szCs w:val="24"/>
        </w:rPr>
        <w:t>το κοινωνι</w:t>
      </w:r>
      <w:r>
        <w:rPr>
          <w:rFonts w:eastAsia="Times New Roman" w:cs="Times New Roman"/>
          <w:szCs w:val="24"/>
        </w:rPr>
        <w:t>κό κράτος με την καθιέρωση του Κ</w:t>
      </w:r>
      <w:r w:rsidRPr="007D26F1">
        <w:rPr>
          <w:rFonts w:eastAsia="Times New Roman" w:cs="Times New Roman"/>
          <w:szCs w:val="24"/>
        </w:rPr>
        <w:t>οι</w:t>
      </w:r>
      <w:r>
        <w:rPr>
          <w:rFonts w:eastAsia="Times New Roman" w:cs="Times New Roman"/>
          <w:szCs w:val="24"/>
        </w:rPr>
        <w:t xml:space="preserve">νωνικού Εισοδήματος Αλληλεγγύης, την ενίσχυση </w:t>
      </w:r>
      <w:r w:rsidRPr="007D26F1">
        <w:rPr>
          <w:rFonts w:eastAsia="Times New Roman" w:cs="Times New Roman"/>
          <w:szCs w:val="24"/>
        </w:rPr>
        <w:t xml:space="preserve">της </w:t>
      </w:r>
      <w:r>
        <w:rPr>
          <w:rFonts w:eastAsia="Times New Roman" w:cs="Times New Roman"/>
          <w:szCs w:val="24"/>
        </w:rPr>
        <w:t>π</w:t>
      </w:r>
      <w:r w:rsidRPr="007D26F1">
        <w:rPr>
          <w:rFonts w:eastAsia="Times New Roman" w:cs="Times New Roman"/>
          <w:szCs w:val="24"/>
        </w:rPr>
        <w:t xml:space="preserve">ρωτοβάθμιας </w:t>
      </w:r>
      <w:r>
        <w:rPr>
          <w:rFonts w:eastAsia="Times New Roman" w:cs="Times New Roman"/>
          <w:szCs w:val="24"/>
        </w:rPr>
        <w:t>υ</w:t>
      </w:r>
      <w:r w:rsidRPr="007D26F1">
        <w:rPr>
          <w:rFonts w:eastAsia="Times New Roman" w:cs="Times New Roman"/>
          <w:szCs w:val="24"/>
        </w:rPr>
        <w:t>γείας</w:t>
      </w:r>
      <w:r>
        <w:rPr>
          <w:rFonts w:eastAsia="Times New Roman" w:cs="Times New Roman"/>
          <w:szCs w:val="24"/>
        </w:rPr>
        <w:t>,</w:t>
      </w:r>
      <w:r w:rsidRPr="007D26F1">
        <w:rPr>
          <w:rFonts w:eastAsia="Times New Roman" w:cs="Times New Roman"/>
          <w:szCs w:val="24"/>
        </w:rPr>
        <w:t xml:space="preserve"> την επέκταση πρόσβαση</w:t>
      </w:r>
      <w:r>
        <w:rPr>
          <w:rFonts w:eastAsia="Times New Roman" w:cs="Times New Roman"/>
          <w:szCs w:val="24"/>
        </w:rPr>
        <w:t>ς</w:t>
      </w:r>
      <w:r w:rsidRPr="007D26F1">
        <w:rPr>
          <w:rFonts w:eastAsia="Times New Roman" w:cs="Times New Roman"/>
          <w:szCs w:val="24"/>
        </w:rPr>
        <w:t xml:space="preserve"> στους βρεφονηπιακούς σταθμούς</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Αυξάνουμε</w:t>
      </w:r>
      <w:r w:rsidRPr="007D26F1">
        <w:rPr>
          <w:rFonts w:eastAsia="Times New Roman" w:cs="Times New Roman"/>
          <w:szCs w:val="24"/>
        </w:rPr>
        <w:t xml:space="preserve"> τα κονδύλια μέσω και αυτή του </w:t>
      </w:r>
      <w:r>
        <w:rPr>
          <w:rFonts w:eastAsia="Times New Roman" w:cs="Times New Roman"/>
          <w:szCs w:val="24"/>
        </w:rPr>
        <w:t>π</w:t>
      </w:r>
      <w:r w:rsidRPr="007D26F1">
        <w:rPr>
          <w:rFonts w:eastAsia="Times New Roman" w:cs="Times New Roman"/>
          <w:szCs w:val="24"/>
        </w:rPr>
        <w:t>ροϋπολογισμού που αφορούν την προνοιακή μας πολιτική</w:t>
      </w:r>
      <w:r>
        <w:rPr>
          <w:rFonts w:eastAsia="Times New Roman" w:cs="Times New Roman"/>
          <w:szCs w:val="24"/>
        </w:rPr>
        <w:t>.</w:t>
      </w:r>
    </w:p>
    <w:p w14:paraId="373951ED"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Αγαπητοί συνάδελφοι, έπειτα από οκτώ</w:t>
      </w:r>
      <w:r>
        <w:rPr>
          <w:rFonts w:eastAsia="Times New Roman" w:cs="Times New Roman"/>
          <w:szCs w:val="24"/>
        </w:rPr>
        <w:t xml:space="preserve"> μνημονιακούς προϋπολογισμού</w:t>
      </w:r>
      <w:r w:rsidRPr="007D26F1">
        <w:rPr>
          <w:rFonts w:eastAsia="Times New Roman" w:cs="Times New Roman"/>
          <w:szCs w:val="24"/>
        </w:rPr>
        <w:t>ς</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χάρη σ</w:t>
      </w:r>
      <w:r w:rsidRPr="007D26F1">
        <w:rPr>
          <w:rFonts w:eastAsia="Times New Roman" w:cs="Times New Roman"/>
          <w:szCs w:val="24"/>
        </w:rPr>
        <w:t>τις δημοσιονομικές επιδόσεις των τελευταίων ετών και πάνω από όλα χάρη στις θυσίες των Ελλήνων πολιτών</w:t>
      </w:r>
      <w:r>
        <w:rPr>
          <w:rFonts w:eastAsia="Times New Roman" w:cs="Times New Roman"/>
          <w:szCs w:val="24"/>
        </w:rPr>
        <w:t>,</w:t>
      </w:r>
      <w:r w:rsidRPr="007D26F1">
        <w:rPr>
          <w:rFonts w:eastAsia="Times New Roman" w:cs="Times New Roman"/>
          <w:szCs w:val="24"/>
        </w:rPr>
        <w:t xml:space="preserve"> προχωράμε στη μείωση ασφαλιστικών εισφορών ελεύθερων επαγγελματιών</w:t>
      </w:r>
      <w:r>
        <w:rPr>
          <w:rFonts w:eastAsia="Times New Roman" w:cs="Times New Roman"/>
          <w:szCs w:val="24"/>
        </w:rPr>
        <w:t>,</w:t>
      </w:r>
      <w:r w:rsidRPr="007D26F1">
        <w:rPr>
          <w:rFonts w:eastAsia="Times New Roman" w:cs="Times New Roman"/>
          <w:szCs w:val="24"/>
        </w:rPr>
        <w:t xml:space="preserve"> αυτοαπασχολούμενων </w:t>
      </w:r>
      <w:r>
        <w:rPr>
          <w:rFonts w:eastAsia="Times New Roman" w:cs="Times New Roman"/>
          <w:szCs w:val="24"/>
        </w:rPr>
        <w:t xml:space="preserve">και αγροτών, </w:t>
      </w:r>
      <w:r w:rsidRPr="007D26F1">
        <w:rPr>
          <w:rFonts w:eastAsia="Times New Roman" w:cs="Times New Roman"/>
          <w:szCs w:val="24"/>
        </w:rPr>
        <w:t xml:space="preserve">στη μείωση του </w:t>
      </w:r>
      <w:r w:rsidRPr="007D26F1">
        <w:rPr>
          <w:rFonts w:eastAsia="Times New Roman" w:cs="Times New Roman"/>
          <w:szCs w:val="24"/>
        </w:rPr>
        <w:t>ΕΝΦΙΑ</w:t>
      </w:r>
      <w:r>
        <w:rPr>
          <w:rFonts w:eastAsia="Times New Roman" w:cs="Times New Roman"/>
          <w:szCs w:val="24"/>
        </w:rPr>
        <w:t>, στην αύξηση του κατώτατου και υπο</w:t>
      </w:r>
      <w:r w:rsidRPr="007D26F1">
        <w:rPr>
          <w:rFonts w:eastAsia="Times New Roman" w:cs="Times New Roman"/>
          <w:szCs w:val="24"/>
        </w:rPr>
        <w:t>κατώτατου μισθού</w:t>
      </w:r>
      <w:r>
        <w:rPr>
          <w:rFonts w:eastAsia="Times New Roman" w:cs="Times New Roman"/>
          <w:szCs w:val="24"/>
        </w:rPr>
        <w:t>, στην</w:t>
      </w:r>
      <w:r w:rsidRPr="007D26F1">
        <w:rPr>
          <w:rFonts w:eastAsia="Times New Roman" w:cs="Times New Roman"/>
          <w:szCs w:val="24"/>
        </w:rPr>
        <w:t xml:space="preserve"> επιδότηση </w:t>
      </w:r>
      <w:r>
        <w:rPr>
          <w:rFonts w:eastAsia="Times New Roman" w:cs="Times New Roman"/>
          <w:szCs w:val="24"/>
        </w:rPr>
        <w:t xml:space="preserve">των </w:t>
      </w:r>
      <w:r w:rsidRPr="007D26F1">
        <w:rPr>
          <w:rFonts w:eastAsia="Times New Roman" w:cs="Times New Roman"/>
          <w:szCs w:val="24"/>
        </w:rPr>
        <w:t xml:space="preserve">ασφαλιστικών εισφορών για νέους έως </w:t>
      </w:r>
      <w:r>
        <w:rPr>
          <w:rFonts w:eastAsia="Times New Roman" w:cs="Times New Roman"/>
          <w:szCs w:val="24"/>
        </w:rPr>
        <w:t>είκοσι πέντε</w:t>
      </w:r>
      <w:r w:rsidRPr="007D26F1">
        <w:rPr>
          <w:rFonts w:eastAsia="Times New Roman" w:cs="Times New Roman"/>
          <w:szCs w:val="24"/>
        </w:rPr>
        <w:t xml:space="preserve"> ετών</w:t>
      </w:r>
      <w:r>
        <w:rPr>
          <w:rFonts w:eastAsia="Times New Roman" w:cs="Times New Roman"/>
          <w:szCs w:val="24"/>
        </w:rPr>
        <w:t xml:space="preserve">, στην ενίσχυση του </w:t>
      </w:r>
      <w:r>
        <w:rPr>
          <w:rFonts w:eastAsia="Times New Roman" w:cs="Times New Roman"/>
          <w:szCs w:val="24"/>
        </w:rPr>
        <w:t>π</w:t>
      </w:r>
      <w:r w:rsidRPr="007D26F1">
        <w:rPr>
          <w:rFonts w:eastAsia="Times New Roman" w:cs="Times New Roman"/>
          <w:szCs w:val="24"/>
        </w:rPr>
        <w:t xml:space="preserve">ρογράμματος </w:t>
      </w:r>
      <w:r>
        <w:rPr>
          <w:rFonts w:eastAsia="Times New Roman" w:cs="Times New Roman"/>
          <w:szCs w:val="24"/>
        </w:rPr>
        <w:t>«</w:t>
      </w:r>
      <w:r w:rsidRPr="007D26F1">
        <w:rPr>
          <w:rFonts w:eastAsia="Times New Roman" w:cs="Times New Roman"/>
          <w:szCs w:val="24"/>
        </w:rPr>
        <w:t>Βοήθεια στο σπίτι</w:t>
      </w:r>
      <w:r>
        <w:rPr>
          <w:rFonts w:eastAsia="Times New Roman" w:cs="Times New Roman"/>
          <w:szCs w:val="24"/>
        </w:rPr>
        <w:t>»,</w:t>
      </w:r>
      <w:r w:rsidRPr="007D26F1">
        <w:rPr>
          <w:rFonts w:eastAsia="Times New Roman" w:cs="Times New Roman"/>
          <w:szCs w:val="24"/>
        </w:rPr>
        <w:t xml:space="preserve"> στην επιδότηση </w:t>
      </w:r>
      <w:r>
        <w:rPr>
          <w:rFonts w:eastAsia="Times New Roman" w:cs="Times New Roman"/>
          <w:szCs w:val="24"/>
        </w:rPr>
        <w:t xml:space="preserve">του ενοικίου, </w:t>
      </w:r>
      <w:r w:rsidRPr="007D26F1">
        <w:rPr>
          <w:rFonts w:eastAsia="Times New Roman" w:cs="Times New Roman"/>
          <w:szCs w:val="24"/>
        </w:rPr>
        <w:t xml:space="preserve">στην </w:t>
      </w:r>
      <w:r>
        <w:rPr>
          <w:rFonts w:eastAsia="Times New Roman" w:cs="Times New Roman"/>
          <w:szCs w:val="24"/>
        </w:rPr>
        <w:t xml:space="preserve">μη </w:t>
      </w:r>
      <w:r w:rsidRPr="007D26F1">
        <w:rPr>
          <w:rFonts w:eastAsia="Times New Roman" w:cs="Times New Roman"/>
          <w:szCs w:val="24"/>
        </w:rPr>
        <w:t xml:space="preserve">μείωση </w:t>
      </w:r>
      <w:r>
        <w:rPr>
          <w:rFonts w:eastAsia="Times New Roman" w:cs="Times New Roman"/>
          <w:szCs w:val="24"/>
        </w:rPr>
        <w:t xml:space="preserve">των </w:t>
      </w:r>
      <w:r w:rsidRPr="007D26F1">
        <w:rPr>
          <w:rFonts w:eastAsia="Times New Roman" w:cs="Times New Roman"/>
          <w:szCs w:val="24"/>
        </w:rPr>
        <w:t>συντάξεων</w:t>
      </w:r>
      <w:r>
        <w:rPr>
          <w:rFonts w:eastAsia="Times New Roman" w:cs="Times New Roman"/>
          <w:szCs w:val="24"/>
        </w:rPr>
        <w:t>.</w:t>
      </w:r>
      <w:r w:rsidRPr="007D26F1">
        <w:rPr>
          <w:rFonts w:eastAsia="Times New Roman" w:cs="Times New Roman"/>
          <w:szCs w:val="24"/>
        </w:rPr>
        <w:t xml:space="preserve"> </w:t>
      </w:r>
    </w:p>
    <w:p w14:paraId="373951EE"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Την ίδια ώρα</w:t>
      </w:r>
      <w:r w:rsidRPr="007D26F1">
        <w:rPr>
          <w:rFonts w:eastAsia="Times New Roman" w:cs="Times New Roman"/>
          <w:szCs w:val="24"/>
        </w:rPr>
        <w:t xml:space="preserve"> συνεχ</w:t>
      </w:r>
      <w:r>
        <w:rPr>
          <w:rFonts w:eastAsia="Times New Roman" w:cs="Times New Roman"/>
          <w:szCs w:val="24"/>
        </w:rPr>
        <w:t>ίζουμε</w:t>
      </w:r>
      <w:r w:rsidRPr="007D26F1">
        <w:rPr>
          <w:rFonts w:eastAsia="Times New Roman" w:cs="Times New Roman"/>
          <w:szCs w:val="24"/>
        </w:rPr>
        <w:t xml:space="preserve"> την προσπάθεια για τη δημιουργία ενός παραγωγικού προτύπου</w:t>
      </w:r>
      <w:r>
        <w:rPr>
          <w:rFonts w:eastAsia="Times New Roman" w:cs="Times New Roman"/>
          <w:szCs w:val="24"/>
        </w:rPr>
        <w:t>,</w:t>
      </w:r>
      <w:r w:rsidRPr="007D26F1">
        <w:rPr>
          <w:rFonts w:eastAsia="Times New Roman" w:cs="Times New Roman"/>
          <w:szCs w:val="24"/>
        </w:rPr>
        <w:t xml:space="preserve"> που θα στηρίζεται στην οικονομία της γνώσης</w:t>
      </w:r>
      <w:r>
        <w:rPr>
          <w:rFonts w:eastAsia="Times New Roman" w:cs="Times New Roman"/>
          <w:szCs w:val="24"/>
        </w:rPr>
        <w:t>,</w:t>
      </w:r>
      <w:r w:rsidRPr="007D26F1">
        <w:rPr>
          <w:rFonts w:eastAsia="Times New Roman" w:cs="Times New Roman"/>
          <w:szCs w:val="24"/>
        </w:rPr>
        <w:t xml:space="preserve"> αναχαιτίζοντας ταυτόχρονα το </w:t>
      </w:r>
      <w:r>
        <w:rPr>
          <w:rFonts w:eastAsia="Times New Roman" w:cs="Times New Roman"/>
          <w:szCs w:val="24"/>
          <w:lang w:val="en"/>
        </w:rPr>
        <w:t>brain</w:t>
      </w:r>
      <w:r w:rsidRPr="007D26F1">
        <w:rPr>
          <w:rFonts w:eastAsia="Times New Roman" w:cs="Times New Roman"/>
          <w:szCs w:val="24"/>
        </w:rPr>
        <w:t xml:space="preserve"> </w:t>
      </w:r>
      <w:r>
        <w:rPr>
          <w:rFonts w:eastAsia="Times New Roman" w:cs="Times New Roman"/>
          <w:szCs w:val="24"/>
          <w:lang w:val="en"/>
        </w:rPr>
        <w:t>drain</w:t>
      </w:r>
      <w:r>
        <w:rPr>
          <w:rFonts w:eastAsia="Times New Roman" w:cs="Times New Roman"/>
          <w:szCs w:val="24"/>
        </w:rPr>
        <w:t>.</w:t>
      </w:r>
      <w:r w:rsidRPr="007D26F1">
        <w:rPr>
          <w:rFonts w:eastAsia="Times New Roman" w:cs="Times New Roman"/>
          <w:szCs w:val="24"/>
        </w:rPr>
        <w:t xml:space="preserve"> Γι</w:t>
      </w:r>
      <w:r>
        <w:rPr>
          <w:rFonts w:eastAsia="Times New Roman" w:cs="Times New Roman"/>
          <w:szCs w:val="24"/>
        </w:rPr>
        <w:t>’</w:t>
      </w:r>
      <w:r w:rsidRPr="007D26F1">
        <w:rPr>
          <w:rFonts w:eastAsia="Times New Roman" w:cs="Times New Roman"/>
          <w:szCs w:val="24"/>
        </w:rPr>
        <w:t xml:space="preserve"> αυτό </w:t>
      </w:r>
      <w:r>
        <w:rPr>
          <w:rFonts w:eastAsia="Times New Roman" w:cs="Times New Roman"/>
          <w:szCs w:val="24"/>
        </w:rPr>
        <w:t>υπερδιπλασιάσαμε</w:t>
      </w:r>
      <w:r w:rsidRPr="007D26F1">
        <w:rPr>
          <w:rFonts w:eastAsia="Times New Roman" w:cs="Times New Roman"/>
          <w:szCs w:val="24"/>
        </w:rPr>
        <w:t xml:space="preserve"> τον προϋπολογισμό για την έρευνα</w:t>
      </w:r>
      <w:r>
        <w:rPr>
          <w:rFonts w:eastAsia="Times New Roman" w:cs="Times New Roman"/>
          <w:szCs w:val="24"/>
        </w:rPr>
        <w:t>, θ</w:t>
      </w:r>
      <w:r w:rsidRPr="007D26F1">
        <w:rPr>
          <w:rFonts w:eastAsia="Times New Roman" w:cs="Times New Roman"/>
          <w:szCs w:val="24"/>
        </w:rPr>
        <w:t xml:space="preserve">εσμοθετούμε </w:t>
      </w:r>
      <w:r>
        <w:rPr>
          <w:rFonts w:eastAsia="Times New Roman" w:cs="Times New Roman"/>
          <w:szCs w:val="24"/>
        </w:rPr>
        <w:t>κίνητρα για την</w:t>
      </w:r>
      <w:r w:rsidRPr="007D26F1">
        <w:rPr>
          <w:rFonts w:eastAsia="Times New Roman" w:cs="Times New Roman"/>
          <w:szCs w:val="24"/>
        </w:rPr>
        <w:t xml:space="preserve"> καινοτό</w:t>
      </w:r>
      <w:r w:rsidRPr="007D26F1">
        <w:rPr>
          <w:rFonts w:eastAsia="Times New Roman" w:cs="Times New Roman"/>
          <w:szCs w:val="24"/>
        </w:rPr>
        <w:t>μο επιχειρηματικότητα</w:t>
      </w:r>
      <w:r>
        <w:rPr>
          <w:rFonts w:eastAsia="Times New Roman" w:cs="Times New Roman"/>
          <w:szCs w:val="24"/>
        </w:rPr>
        <w:t>,</w:t>
      </w:r>
      <w:r w:rsidRPr="007D26F1">
        <w:rPr>
          <w:rFonts w:eastAsia="Times New Roman" w:cs="Times New Roman"/>
          <w:szCs w:val="24"/>
        </w:rPr>
        <w:t xml:space="preserve"> δημιουργούμε νέες</w:t>
      </w:r>
      <w:r>
        <w:rPr>
          <w:rFonts w:eastAsia="Times New Roman" w:cs="Times New Roman"/>
          <w:szCs w:val="24"/>
        </w:rPr>
        <w:t>,</w:t>
      </w:r>
      <w:r w:rsidRPr="007D26F1">
        <w:rPr>
          <w:rFonts w:eastAsia="Times New Roman" w:cs="Times New Roman"/>
          <w:szCs w:val="24"/>
        </w:rPr>
        <w:t xml:space="preserve"> ποιοτικές θέσεις εργασίας για εξειδικευμένους επιστήμονες</w:t>
      </w:r>
      <w:r>
        <w:rPr>
          <w:rFonts w:eastAsia="Times New Roman" w:cs="Times New Roman"/>
          <w:szCs w:val="24"/>
        </w:rPr>
        <w:t>.</w:t>
      </w:r>
      <w:r w:rsidRPr="007D26F1">
        <w:rPr>
          <w:rFonts w:eastAsia="Times New Roman" w:cs="Times New Roman"/>
          <w:szCs w:val="24"/>
        </w:rPr>
        <w:t xml:space="preserve"> </w:t>
      </w:r>
    </w:p>
    <w:p w14:paraId="373951EF"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 xml:space="preserve">Να θυμίσω ότι </w:t>
      </w:r>
      <w:r>
        <w:rPr>
          <w:rFonts w:eastAsia="Times New Roman" w:cs="Times New Roman"/>
          <w:szCs w:val="24"/>
        </w:rPr>
        <w:t>π</w:t>
      </w:r>
      <w:r w:rsidRPr="007D26F1">
        <w:rPr>
          <w:rFonts w:eastAsia="Times New Roman" w:cs="Times New Roman"/>
          <w:szCs w:val="24"/>
        </w:rPr>
        <w:t>ροϋπολογισμός του Υπουργείου Παιδείας αυξάνει συνεχώς από το 2015</w:t>
      </w:r>
      <w:r>
        <w:rPr>
          <w:rFonts w:eastAsia="Times New Roman" w:cs="Times New Roman"/>
          <w:szCs w:val="24"/>
        </w:rPr>
        <w:t>.</w:t>
      </w:r>
      <w:r w:rsidRPr="007D26F1">
        <w:rPr>
          <w:rFonts w:eastAsia="Times New Roman" w:cs="Times New Roman"/>
          <w:szCs w:val="24"/>
        </w:rPr>
        <w:t xml:space="preserve"> Από τα 4</w:t>
      </w:r>
      <w:r>
        <w:rPr>
          <w:rFonts w:eastAsia="Times New Roman" w:cs="Times New Roman"/>
          <w:szCs w:val="24"/>
        </w:rPr>
        <w:t>.</w:t>
      </w:r>
      <w:r w:rsidRPr="007D26F1">
        <w:rPr>
          <w:rFonts w:eastAsia="Times New Roman" w:cs="Times New Roman"/>
          <w:szCs w:val="24"/>
        </w:rPr>
        <w:t>750</w:t>
      </w:r>
      <w:r>
        <w:rPr>
          <w:rFonts w:eastAsia="Times New Roman" w:cs="Times New Roman"/>
          <w:szCs w:val="24"/>
        </w:rPr>
        <w:t>.000.000 ευρώ</w:t>
      </w:r>
      <w:r w:rsidRPr="007D26F1">
        <w:rPr>
          <w:rFonts w:eastAsia="Times New Roman" w:cs="Times New Roman"/>
          <w:szCs w:val="24"/>
        </w:rPr>
        <w:t xml:space="preserve"> που το</w:t>
      </w:r>
      <w:r>
        <w:rPr>
          <w:rFonts w:eastAsia="Times New Roman" w:cs="Times New Roman"/>
          <w:szCs w:val="24"/>
        </w:rPr>
        <w:t>ν παραλάβαμε έχει φτάσει 5.</w:t>
      </w:r>
      <w:r>
        <w:rPr>
          <w:rFonts w:eastAsia="Times New Roman" w:cs="Times New Roman"/>
          <w:szCs w:val="24"/>
        </w:rPr>
        <w:t>5</w:t>
      </w:r>
      <w:r w:rsidRPr="007D26F1">
        <w:rPr>
          <w:rFonts w:eastAsia="Times New Roman" w:cs="Times New Roman"/>
          <w:szCs w:val="24"/>
        </w:rPr>
        <w:t>0</w:t>
      </w:r>
      <w:r>
        <w:rPr>
          <w:rFonts w:eastAsia="Times New Roman" w:cs="Times New Roman"/>
          <w:szCs w:val="24"/>
        </w:rPr>
        <w:t xml:space="preserve">0.000.000 </w:t>
      </w:r>
      <w:r>
        <w:rPr>
          <w:rFonts w:eastAsia="Times New Roman" w:cs="Times New Roman"/>
          <w:szCs w:val="24"/>
        </w:rPr>
        <w:t>ευρώ</w:t>
      </w:r>
      <w:r w:rsidRPr="007D26F1">
        <w:rPr>
          <w:rFonts w:eastAsia="Times New Roman" w:cs="Times New Roman"/>
          <w:szCs w:val="24"/>
        </w:rPr>
        <w:t xml:space="preserve"> τα επόμενα χρόνια</w:t>
      </w:r>
      <w:r>
        <w:rPr>
          <w:rFonts w:eastAsia="Times New Roman" w:cs="Times New Roman"/>
          <w:szCs w:val="24"/>
        </w:rPr>
        <w:t>.</w:t>
      </w:r>
      <w:r w:rsidRPr="007D26F1">
        <w:rPr>
          <w:rFonts w:eastAsia="Times New Roman" w:cs="Times New Roman"/>
          <w:szCs w:val="24"/>
        </w:rPr>
        <w:t xml:space="preserve"> Το 2018 </w:t>
      </w:r>
      <w:r>
        <w:rPr>
          <w:rFonts w:eastAsia="Times New Roman" w:cs="Times New Roman"/>
          <w:szCs w:val="24"/>
        </w:rPr>
        <w:t>έχουμε κάνει περισσότερες από δεκαέξι</w:t>
      </w:r>
      <w:r w:rsidRPr="007D26F1">
        <w:rPr>
          <w:rFonts w:eastAsia="Times New Roman" w:cs="Times New Roman"/>
          <w:szCs w:val="24"/>
        </w:rPr>
        <w:t xml:space="preserve"> χιλιάδες προσλήψεις στην </w:t>
      </w:r>
      <w:r>
        <w:rPr>
          <w:rFonts w:eastAsia="Times New Roman" w:cs="Times New Roman"/>
          <w:szCs w:val="24"/>
        </w:rPr>
        <w:t>Ε</w:t>
      </w:r>
      <w:r w:rsidRPr="007D26F1">
        <w:rPr>
          <w:rFonts w:eastAsia="Times New Roman" w:cs="Times New Roman"/>
          <w:szCs w:val="24"/>
        </w:rPr>
        <w:t xml:space="preserve">ιδική </w:t>
      </w:r>
      <w:r>
        <w:rPr>
          <w:rFonts w:eastAsia="Times New Roman" w:cs="Times New Roman"/>
          <w:szCs w:val="24"/>
        </w:rPr>
        <w:t>Α</w:t>
      </w:r>
      <w:r w:rsidRPr="007D26F1">
        <w:rPr>
          <w:rFonts w:eastAsia="Times New Roman" w:cs="Times New Roman"/>
          <w:szCs w:val="24"/>
        </w:rPr>
        <w:t>γωγή</w:t>
      </w:r>
      <w:r>
        <w:rPr>
          <w:rFonts w:eastAsia="Times New Roman" w:cs="Times New Roman"/>
          <w:szCs w:val="24"/>
        </w:rPr>
        <w:t>.</w:t>
      </w:r>
      <w:r w:rsidRPr="007D26F1">
        <w:rPr>
          <w:rFonts w:eastAsia="Times New Roman" w:cs="Times New Roman"/>
          <w:szCs w:val="24"/>
        </w:rPr>
        <w:t xml:space="preserve"> Το 2019 προβλέπονται επιπλέον τεσσεράμισι χιλιάδες νέες μόνιμες προσλήψεις εκπαιδευτικών</w:t>
      </w:r>
      <w:r>
        <w:rPr>
          <w:rFonts w:eastAsia="Times New Roman" w:cs="Times New Roman"/>
          <w:szCs w:val="24"/>
        </w:rPr>
        <w:t>,</w:t>
      </w:r>
      <w:r w:rsidRPr="007D26F1">
        <w:rPr>
          <w:rFonts w:eastAsia="Times New Roman" w:cs="Times New Roman"/>
          <w:szCs w:val="24"/>
        </w:rPr>
        <w:t xml:space="preserve"> διασφαλίζοντας έτσι τη συνέχιση της υποστήριξης των μαθητ</w:t>
      </w:r>
      <w:r w:rsidRPr="007D26F1">
        <w:rPr>
          <w:rFonts w:eastAsia="Times New Roman" w:cs="Times New Roman"/>
          <w:szCs w:val="24"/>
        </w:rPr>
        <w:t>ών με αναπηρία και ειδικές εκπαιδευτικές ανάγκες</w:t>
      </w:r>
      <w:r>
        <w:rPr>
          <w:rFonts w:eastAsia="Times New Roman" w:cs="Times New Roman"/>
          <w:szCs w:val="24"/>
        </w:rPr>
        <w:t>.</w:t>
      </w:r>
      <w:r w:rsidRPr="007D26F1">
        <w:rPr>
          <w:rFonts w:eastAsia="Times New Roman" w:cs="Times New Roman"/>
          <w:szCs w:val="24"/>
        </w:rPr>
        <w:t xml:space="preserve"> Και αυτά </w:t>
      </w:r>
      <w:r>
        <w:rPr>
          <w:rFonts w:eastAsia="Times New Roman" w:cs="Times New Roman"/>
          <w:szCs w:val="24"/>
        </w:rPr>
        <w:t xml:space="preserve">κάπως </w:t>
      </w:r>
      <w:r w:rsidRPr="007D26F1">
        <w:rPr>
          <w:rFonts w:eastAsia="Times New Roman" w:cs="Times New Roman"/>
          <w:szCs w:val="24"/>
        </w:rPr>
        <w:t>σας ακούγονται</w:t>
      </w:r>
      <w:r>
        <w:rPr>
          <w:rFonts w:eastAsia="Times New Roman" w:cs="Times New Roman"/>
          <w:szCs w:val="24"/>
        </w:rPr>
        <w:t>.</w:t>
      </w:r>
      <w:r w:rsidRPr="007D26F1">
        <w:rPr>
          <w:rFonts w:eastAsia="Times New Roman" w:cs="Times New Roman"/>
          <w:szCs w:val="24"/>
        </w:rPr>
        <w:t xml:space="preserve"> </w:t>
      </w:r>
    </w:p>
    <w:p w14:paraId="373951F0"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Αγαπητοί συνάδελφοι</w:t>
      </w:r>
      <w:r>
        <w:rPr>
          <w:rFonts w:eastAsia="Times New Roman" w:cs="Times New Roman"/>
          <w:szCs w:val="24"/>
        </w:rPr>
        <w:t>, δ</w:t>
      </w:r>
      <w:r w:rsidRPr="007D26F1">
        <w:rPr>
          <w:rFonts w:eastAsia="Times New Roman" w:cs="Times New Roman"/>
          <w:szCs w:val="24"/>
        </w:rPr>
        <w:t>υστυχώς για εσάς</w:t>
      </w:r>
      <w:r>
        <w:rPr>
          <w:rFonts w:eastAsia="Times New Roman" w:cs="Times New Roman"/>
          <w:szCs w:val="24"/>
        </w:rPr>
        <w:t>,</w:t>
      </w:r>
      <w:r w:rsidRPr="007D26F1">
        <w:rPr>
          <w:rFonts w:eastAsia="Times New Roman" w:cs="Times New Roman"/>
          <w:szCs w:val="24"/>
        </w:rPr>
        <w:t xml:space="preserve"> τα κόμματα της </w:t>
      </w:r>
      <w:r>
        <w:rPr>
          <w:rFonts w:eastAsia="Times New Roman" w:cs="Times New Roman"/>
          <w:szCs w:val="24"/>
        </w:rPr>
        <w:t>Α</w:t>
      </w:r>
      <w:r w:rsidRPr="007D26F1">
        <w:rPr>
          <w:rFonts w:eastAsia="Times New Roman" w:cs="Times New Roman"/>
          <w:szCs w:val="24"/>
        </w:rPr>
        <w:t>ντιπολίτευσης</w:t>
      </w:r>
      <w:r>
        <w:rPr>
          <w:rFonts w:eastAsia="Times New Roman" w:cs="Times New Roman"/>
          <w:szCs w:val="24"/>
        </w:rPr>
        <w:t>,</w:t>
      </w:r>
      <w:r w:rsidRPr="007D26F1">
        <w:rPr>
          <w:rFonts w:eastAsia="Times New Roman" w:cs="Times New Roman"/>
          <w:szCs w:val="24"/>
        </w:rPr>
        <w:t xml:space="preserve"> η χώρα έχει αλλάξει </w:t>
      </w:r>
      <w:r>
        <w:rPr>
          <w:rFonts w:eastAsia="Times New Roman" w:cs="Times New Roman"/>
          <w:szCs w:val="24"/>
        </w:rPr>
        <w:t xml:space="preserve">κατεύθυνση. </w:t>
      </w:r>
      <w:r w:rsidRPr="007D26F1">
        <w:rPr>
          <w:rFonts w:eastAsia="Times New Roman" w:cs="Times New Roman"/>
          <w:szCs w:val="24"/>
        </w:rPr>
        <w:t xml:space="preserve">Οι </w:t>
      </w:r>
      <w:r>
        <w:rPr>
          <w:rFonts w:eastAsia="Times New Roman" w:cs="Times New Roman"/>
          <w:szCs w:val="24"/>
        </w:rPr>
        <w:t>δομές βελτιώνον</w:t>
      </w:r>
      <w:r w:rsidRPr="007D26F1">
        <w:rPr>
          <w:rFonts w:eastAsia="Times New Roman" w:cs="Times New Roman"/>
          <w:szCs w:val="24"/>
        </w:rPr>
        <w:t>ται</w:t>
      </w:r>
      <w:r>
        <w:rPr>
          <w:rFonts w:eastAsia="Times New Roman" w:cs="Times New Roman"/>
          <w:szCs w:val="24"/>
        </w:rPr>
        <w:t>,</w:t>
      </w:r>
      <w:r w:rsidRPr="007D26F1">
        <w:rPr>
          <w:rFonts w:eastAsia="Times New Roman" w:cs="Times New Roman"/>
          <w:szCs w:val="24"/>
        </w:rPr>
        <w:t xml:space="preserve"> ο δημόσιος τομέας μετασχηματίζεται</w:t>
      </w:r>
      <w:r>
        <w:rPr>
          <w:rFonts w:eastAsia="Times New Roman" w:cs="Times New Roman"/>
          <w:szCs w:val="24"/>
        </w:rPr>
        <w:t>.</w:t>
      </w:r>
      <w:r w:rsidRPr="007D26F1">
        <w:rPr>
          <w:rFonts w:eastAsia="Times New Roman" w:cs="Times New Roman"/>
          <w:szCs w:val="24"/>
        </w:rPr>
        <w:t xml:space="preserve"> Οι διαδικασί</w:t>
      </w:r>
      <w:r w:rsidRPr="007D26F1">
        <w:rPr>
          <w:rFonts w:eastAsia="Times New Roman" w:cs="Times New Roman"/>
          <w:szCs w:val="24"/>
        </w:rPr>
        <w:t xml:space="preserve">ες </w:t>
      </w:r>
      <w:r>
        <w:rPr>
          <w:rFonts w:eastAsia="Times New Roman" w:cs="Times New Roman"/>
          <w:szCs w:val="24"/>
        </w:rPr>
        <w:t>γίνονται</w:t>
      </w:r>
      <w:r w:rsidRPr="007D26F1">
        <w:rPr>
          <w:rFonts w:eastAsia="Times New Roman" w:cs="Times New Roman"/>
          <w:szCs w:val="24"/>
        </w:rPr>
        <w:t xml:space="preserve"> </w:t>
      </w:r>
      <w:r>
        <w:rPr>
          <w:rFonts w:eastAsia="Times New Roman" w:cs="Times New Roman"/>
          <w:szCs w:val="24"/>
        </w:rPr>
        <w:t>δια</w:t>
      </w:r>
      <w:r w:rsidRPr="007D26F1">
        <w:rPr>
          <w:rFonts w:eastAsia="Times New Roman" w:cs="Times New Roman"/>
          <w:szCs w:val="24"/>
        </w:rPr>
        <w:t>φανείς</w:t>
      </w:r>
      <w:r>
        <w:rPr>
          <w:rFonts w:eastAsia="Times New Roman" w:cs="Times New Roman"/>
          <w:szCs w:val="24"/>
        </w:rPr>
        <w:t>.</w:t>
      </w:r>
      <w:r w:rsidRPr="007D26F1">
        <w:rPr>
          <w:rFonts w:eastAsia="Times New Roman" w:cs="Times New Roman"/>
          <w:szCs w:val="24"/>
        </w:rPr>
        <w:t xml:space="preserve"> Η επαναθεμελίωση του κοινωνικού κράτους</w:t>
      </w:r>
      <w:r>
        <w:rPr>
          <w:rFonts w:eastAsia="Times New Roman" w:cs="Times New Roman"/>
          <w:szCs w:val="24"/>
        </w:rPr>
        <w:t>,</w:t>
      </w:r>
      <w:r w:rsidRPr="007D26F1">
        <w:rPr>
          <w:rFonts w:eastAsia="Times New Roman" w:cs="Times New Roman"/>
          <w:szCs w:val="24"/>
        </w:rPr>
        <w:t xml:space="preserve"> η αποκατάσταση του εργασιακών σχέσεων και δικαιωμάτων και η πάταξη </w:t>
      </w:r>
      <w:r>
        <w:rPr>
          <w:rFonts w:eastAsia="Times New Roman" w:cs="Times New Roman"/>
          <w:szCs w:val="24"/>
        </w:rPr>
        <w:t>της διαφθοράς βρίσκονται</w:t>
      </w:r>
      <w:r w:rsidRPr="007D26F1">
        <w:rPr>
          <w:rFonts w:eastAsia="Times New Roman" w:cs="Times New Roman"/>
          <w:szCs w:val="24"/>
        </w:rPr>
        <w:t xml:space="preserve"> στο επίκεντρο της πολιτικής </w:t>
      </w:r>
      <w:r>
        <w:rPr>
          <w:rFonts w:eastAsia="Times New Roman" w:cs="Times New Roman"/>
          <w:szCs w:val="24"/>
        </w:rPr>
        <w:t>μας.</w:t>
      </w:r>
      <w:r w:rsidRPr="007D26F1">
        <w:rPr>
          <w:rFonts w:eastAsia="Times New Roman" w:cs="Times New Roman"/>
          <w:szCs w:val="24"/>
        </w:rPr>
        <w:t xml:space="preserve"> Οι δυσοίω</w:t>
      </w:r>
      <w:r>
        <w:rPr>
          <w:rFonts w:eastAsia="Times New Roman" w:cs="Times New Roman"/>
          <w:szCs w:val="24"/>
        </w:rPr>
        <w:t>νες προβλέψεις σας διαψεύδονται κ</w:t>
      </w:r>
      <w:r w:rsidRPr="007D26F1">
        <w:rPr>
          <w:rFonts w:eastAsia="Times New Roman" w:cs="Times New Roman"/>
          <w:szCs w:val="24"/>
        </w:rPr>
        <w:t>αθημερινά</w:t>
      </w:r>
      <w:r>
        <w:rPr>
          <w:rFonts w:eastAsia="Times New Roman" w:cs="Times New Roman"/>
          <w:szCs w:val="24"/>
        </w:rPr>
        <w:t>.</w:t>
      </w:r>
      <w:r w:rsidRPr="007D26F1">
        <w:rPr>
          <w:rFonts w:eastAsia="Times New Roman" w:cs="Times New Roman"/>
          <w:szCs w:val="24"/>
        </w:rPr>
        <w:t xml:space="preserve"> Η σκανδαλολογί</w:t>
      </w:r>
      <w:r w:rsidRPr="007D26F1">
        <w:rPr>
          <w:rFonts w:eastAsia="Times New Roman" w:cs="Times New Roman"/>
          <w:szCs w:val="24"/>
        </w:rPr>
        <w:t>α σας βρίσκει τοίχο</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 xml:space="preserve">Το όποιο αφήγημά σας </w:t>
      </w:r>
      <w:r w:rsidRPr="007D26F1">
        <w:rPr>
          <w:rFonts w:eastAsia="Times New Roman" w:cs="Times New Roman"/>
          <w:szCs w:val="24"/>
        </w:rPr>
        <w:t xml:space="preserve">καταρρέει και το αγαπημένο σας </w:t>
      </w:r>
      <w:r>
        <w:rPr>
          <w:rFonts w:eastAsia="Times New Roman" w:cs="Times New Roman"/>
          <w:szCs w:val="24"/>
        </w:rPr>
        <w:t>σπορ</w:t>
      </w:r>
      <w:r w:rsidRPr="007D26F1">
        <w:rPr>
          <w:rFonts w:eastAsia="Times New Roman" w:cs="Times New Roman"/>
          <w:szCs w:val="24"/>
        </w:rPr>
        <w:t xml:space="preserve"> διασπορ</w:t>
      </w:r>
      <w:r>
        <w:rPr>
          <w:rFonts w:eastAsia="Times New Roman" w:cs="Times New Roman"/>
          <w:szCs w:val="24"/>
        </w:rPr>
        <w:t>άς ψευδών ειδήσεων σας εκθέτει, γ</w:t>
      </w:r>
      <w:r w:rsidRPr="007D26F1">
        <w:rPr>
          <w:rFonts w:eastAsia="Times New Roman" w:cs="Times New Roman"/>
          <w:szCs w:val="24"/>
        </w:rPr>
        <w:t>ιατί πλέον η</w:t>
      </w:r>
      <w:r>
        <w:rPr>
          <w:rFonts w:eastAsia="Times New Roman" w:cs="Times New Roman"/>
          <w:szCs w:val="24"/>
        </w:rPr>
        <w:t xml:space="preserve"> πραγματικότητα είναι αμείλικτη. </w:t>
      </w:r>
    </w:p>
    <w:p w14:paraId="373951F1"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Φυσικά</w:t>
      </w:r>
      <w:r>
        <w:rPr>
          <w:rFonts w:eastAsia="Times New Roman" w:cs="Times New Roman"/>
          <w:szCs w:val="24"/>
        </w:rPr>
        <w:t>,</w:t>
      </w:r>
      <w:r w:rsidRPr="007D26F1">
        <w:rPr>
          <w:rFonts w:eastAsia="Times New Roman" w:cs="Times New Roman"/>
          <w:szCs w:val="24"/>
        </w:rPr>
        <w:t xml:space="preserve"> δεν περιμένουμε </w:t>
      </w:r>
      <w:r>
        <w:rPr>
          <w:rFonts w:eastAsia="Times New Roman" w:cs="Times New Roman"/>
          <w:szCs w:val="24"/>
        </w:rPr>
        <w:t>να ψηφίσετε</w:t>
      </w:r>
      <w:r w:rsidRPr="007D26F1">
        <w:rPr>
          <w:rFonts w:eastAsia="Times New Roman" w:cs="Times New Roman"/>
          <w:szCs w:val="24"/>
        </w:rPr>
        <w:t xml:space="preserve"> τον </w:t>
      </w:r>
      <w:r>
        <w:rPr>
          <w:rFonts w:eastAsia="Times New Roman" w:cs="Times New Roman"/>
          <w:szCs w:val="24"/>
        </w:rPr>
        <w:t>π</w:t>
      </w:r>
      <w:r w:rsidRPr="007D26F1">
        <w:rPr>
          <w:rFonts w:eastAsia="Times New Roman" w:cs="Times New Roman"/>
          <w:szCs w:val="24"/>
        </w:rPr>
        <w:t>ροϋπολογισμό</w:t>
      </w:r>
      <w:r>
        <w:rPr>
          <w:rFonts w:eastAsia="Times New Roman" w:cs="Times New Roman"/>
          <w:szCs w:val="24"/>
        </w:rPr>
        <w:t>,</w:t>
      </w:r>
      <w:r w:rsidRPr="007D26F1">
        <w:rPr>
          <w:rFonts w:eastAsia="Times New Roman" w:cs="Times New Roman"/>
          <w:szCs w:val="24"/>
        </w:rPr>
        <w:t xml:space="preserve"> ούτε κ</w:t>
      </w:r>
      <w:r>
        <w:rPr>
          <w:rFonts w:eastAsia="Times New Roman" w:cs="Times New Roman"/>
          <w:szCs w:val="24"/>
        </w:rPr>
        <w:t xml:space="preserve">αι να στηρίξετε την πολιτική </w:t>
      </w:r>
      <w:r>
        <w:rPr>
          <w:rFonts w:eastAsia="Times New Roman" w:cs="Times New Roman"/>
          <w:szCs w:val="24"/>
        </w:rPr>
        <w:t>μας, ό</w:t>
      </w:r>
      <w:r w:rsidRPr="007D26F1">
        <w:rPr>
          <w:rFonts w:eastAsia="Times New Roman" w:cs="Times New Roman"/>
          <w:szCs w:val="24"/>
        </w:rPr>
        <w:t xml:space="preserve">σο κι αν βλέπουμε </w:t>
      </w:r>
      <w:r>
        <w:rPr>
          <w:rFonts w:eastAsia="Times New Roman" w:cs="Times New Roman"/>
          <w:szCs w:val="24"/>
        </w:rPr>
        <w:t xml:space="preserve">τη θλίψη σας </w:t>
      </w:r>
      <w:r w:rsidRPr="007D26F1">
        <w:rPr>
          <w:rFonts w:eastAsia="Times New Roman" w:cs="Times New Roman"/>
          <w:szCs w:val="24"/>
        </w:rPr>
        <w:t xml:space="preserve">να λέτε </w:t>
      </w:r>
      <w:r>
        <w:rPr>
          <w:rFonts w:eastAsia="Times New Roman" w:cs="Times New Roman"/>
          <w:szCs w:val="24"/>
        </w:rPr>
        <w:t>«</w:t>
      </w:r>
      <w:r>
        <w:rPr>
          <w:rFonts w:eastAsia="Times New Roman" w:cs="Times New Roman"/>
          <w:szCs w:val="24"/>
        </w:rPr>
        <w:t>ν</w:t>
      </w:r>
      <w:r w:rsidRPr="007D26F1">
        <w:rPr>
          <w:rFonts w:eastAsia="Times New Roman" w:cs="Times New Roman"/>
          <w:szCs w:val="24"/>
        </w:rPr>
        <w:t>αι</w:t>
      </w:r>
      <w:r>
        <w:rPr>
          <w:rFonts w:eastAsia="Times New Roman" w:cs="Times New Roman"/>
          <w:szCs w:val="24"/>
        </w:rPr>
        <w:t>»</w:t>
      </w:r>
      <w:r w:rsidRPr="007D26F1">
        <w:rPr>
          <w:rFonts w:eastAsia="Times New Roman" w:cs="Times New Roman"/>
          <w:szCs w:val="24"/>
        </w:rPr>
        <w:t xml:space="preserve"> σε όσα νομοθετούμε</w:t>
      </w:r>
      <w:r>
        <w:rPr>
          <w:rFonts w:eastAsia="Times New Roman" w:cs="Times New Roman"/>
          <w:szCs w:val="24"/>
        </w:rPr>
        <w:t>.</w:t>
      </w:r>
      <w:r w:rsidRPr="007D26F1">
        <w:rPr>
          <w:rFonts w:eastAsia="Times New Roman" w:cs="Times New Roman"/>
          <w:szCs w:val="24"/>
        </w:rPr>
        <w:t xml:space="preserve"> </w:t>
      </w:r>
    </w:p>
    <w:p w14:paraId="373951F2"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Όμως εδώ</w:t>
      </w:r>
      <w:r>
        <w:rPr>
          <w:rFonts w:eastAsia="Times New Roman" w:cs="Times New Roman"/>
          <w:szCs w:val="24"/>
        </w:rPr>
        <w:t>,</w:t>
      </w:r>
      <w:r w:rsidRPr="007D26F1">
        <w:rPr>
          <w:rFonts w:eastAsia="Times New Roman" w:cs="Times New Roman"/>
          <w:szCs w:val="24"/>
        </w:rPr>
        <w:t xml:space="preserve"> αγαπη</w:t>
      </w:r>
      <w:r>
        <w:rPr>
          <w:rFonts w:eastAsia="Times New Roman" w:cs="Times New Roman"/>
          <w:szCs w:val="24"/>
        </w:rPr>
        <w:t xml:space="preserve">τοί συνάδελφοι της Αντιπολίτευσης </w:t>
      </w:r>
      <w:r w:rsidRPr="007D26F1">
        <w:rPr>
          <w:rFonts w:eastAsia="Times New Roman" w:cs="Times New Roman"/>
          <w:szCs w:val="24"/>
        </w:rPr>
        <w:t>σημειώνεται κάτι πολύ επικίνδυνο για το οποίο πρέπει να απαντήσετε</w:t>
      </w:r>
      <w:r>
        <w:rPr>
          <w:rFonts w:eastAsia="Times New Roman" w:cs="Times New Roman"/>
          <w:szCs w:val="24"/>
        </w:rPr>
        <w:t xml:space="preserve">. Τι συμβαίνει με την </w:t>
      </w:r>
      <w:r>
        <w:rPr>
          <w:rFonts w:eastAsia="Times New Roman" w:cs="Times New Roman"/>
          <w:szCs w:val="24"/>
        </w:rPr>
        <w:t>Α</w:t>
      </w:r>
      <w:r>
        <w:rPr>
          <w:rFonts w:eastAsia="Times New Roman" w:cs="Times New Roman"/>
          <w:szCs w:val="24"/>
        </w:rPr>
        <w:t>κροδεξιά;</w:t>
      </w:r>
      <w:r w:rsidRPr="007D26F1">
        <w:rPr>
          <w:rFonts w:eastAsia="Times New Roman" w:cs="Times New Roman"/>
          <w:szCs w:val="24"/>
        </w:rPr>
        <w:t xml:space="preserve"> Είναι </w:t>
      </w:r>
      <w:r>
        <w:rPr>
          <w:rFonts w:eastAsia="Times New Roman" w:cs="Times New Roman"/>
          <w:szCs w:val="24"/>
        </w:rPr>
        <w:t>η εμ</w:t>
      </w:r>
      <w:r w:rsidRPr="007D26F1">
        <w:rPr>
          <w:rFonts w:eastAsia="Times New Roman" w:cs="Times New Roman"/>
          <w:szCs w:val="24"/>
        </w:rPr>
        <w:t>μονή</w:t>
      </w:r>
      <w:r>
        <w:rPr>
          <w:rFonts w:eastAsia="Times New Roman" w:cs="Times New Roman"/>
          <w:szCs w:val="24"/>
        </w:rPr>
        <w:t xml:space="preserve"> να επιστρέψετε</w:t>
      </w:r>
      <w:r w:rsidRPr="007D26F1">
        <w:rPr>
          <w:rFonts w:eastAsia="Times New Roman" w:cs="Times New Roman"/>
          <w:szCs w:val="24"/>
        </w:rPr>
        <w:t xml:space="preserve"> στην ε</w:t>
      </w:r>
      <w:r w:rsidRPr="007D26F1">
        <w:rPr>
          <w:rFonts w:eastAsia="Times New Roman" w:cs="Times New Roman"/>
          <w:szCs w:val="24"/>
        </w:rPr>
        <w:t>ξουσία</w:t>
      </w:r>
      <w:r>
        <w:rPr>
          <w:rFonts w:eastAsia="Times New Roman" w:cs="Times New Roman"/>
          <w:szCs w:val="24"/>
        </w:rPr>
        <w:t xml:space="preserve"> που σας</w:t>
      </w:r>
      <w:r w:rsidRPr="007D26F1">
        <w:rPr>
          <w:rFonts w:eastAsia="Times New Roman" w:cs="Times New Roman"/>
          <w:szCs w:val="24"/>
        </w:rPr>
        <w:t xml:space="preserve"> έχει </w:t>
      </w:r>
      <w:r>
        <w:rPr>
          <w:rFonts w:eastAsia="Times New Roman" w:cs="Times New Roman"/>
          <w:szCs w:val="24"/>
        </w:rPr>
        <w:t>τυφλώσει και δεν διστάζετε να συνδιαλέγεστε</w:t>
      </w:r>
      <w:r w:rsidRPr="007D26F1">
        <w:rPr>
          <w:rFonts w:eastAsia="Times New Roman" w:cs="Times New Roman"/>
          <w:szCs w:val="24"/>
        </w:rPr>
        <w:t xml:space="preserve"> με τα πιο σκοτεινά έδρανα της Βουλής</w:t>
      </w:r>
      <w:r>
        <w:rPr>
          <w:rFonts w:eastAsia="Times New Roman" w:cs="Times New Roman"/>
          <w:szCs w:val="24"/>
        </w:rPr>
        <w:t xml:space="preserve">, ή </w:t>
      </w:r>
      <w:r w:rsidRPr="007D26F1">
        <w:rPr>
          <w:rFonts w:eastAsia="Times New Roman" w:cs="Times New Roman"/>
          <w:szCs w:val="24"/>
        </w:rPr>
        <w:t>μήπ</w:t>
      </w:r>
      <w:r>
        <w:rPr>
          <w:rFonts w:eastAsia="Times New Roman" w:cs="Times New Roman"/>
          <w:szCs w:val="24"/>
        </w:rPr>
        <w:t>ως α</w:t>
      </w:r>
      <w:r w:rsidRPr="007D26F1">
        <w:rPr>
          <w:rFonts w:eastAsia="Times New Roman" w:cs="Times New Roman"/>
          <w:szCs w:val="24"/>
        </w:rPr>
        <w:t xml:space="preserve">πλά </w:t>
      </w:r>
      <w:r>
        <w:rPr>
          <w:rFonts w:eastAsia="Times New Roman" w:cs="Times New Roman"/>
          <w:szCs w:val="24"/>
        </w:rPr>
        <w:t>ή</w:t>
      </w:r>
      <w:r w:rsidRPr="007D26F1">
        <w:rPr>
          <w:rFonts w:eastAsia="Times New Roman" w:cs="Times New Roman"/>
          <w:szCs w:val="24"/>
        </w:rPr>
        <w:t xml:space="preserve">ρθε η ώρα να μας </w:t>
      </w:r>
      <w:r>
        <w:rPr>
          <w:rFonts w:eastAsia="Times New Roman" w:cs="Times New Roman"/>
          <w:szCs w:val="24"/>
        </w:rPr>
        <w:t>αποκαλύψετε την υπαρκτή από καιρό συνάφειά</w:t>
      </w:r>
      <w:r w:rsidRPr="007D26F1">
        <w:rPr>
          <w:rFonts w:eastAsia="Times New Roman" w:cs="Times New Roman"/>
          <w:szCs w:val="24"/>
        </w:rPr>
        <w:t xml:space="preserve"> σας με την </w:t>
      </w:r>
      <w:r>
        <w:rPr>
          <w:rFonts w:eastAsia="Times New Roman" w:cs="Times New Roman"/>
          <w:szCs w:val="24"/>
        </w:rPr>
        <w:t>Α</w:t>
      </w:r>
      <w:r w:rsidRPr="007D26F1">
        <w:rPr>
          <w:rFonts w:eastAsia="Times New Roman" w:cs="Times New Roman"/>
          <w:szCs w:val="24"/>
        </w:rPr>
        <w:t>κροδεξιά</w:t>
      </w:r>
      <w:r>
        <w:rPr>
          <w:rFonts w:eastAsia="Times New Roman" w:cs="Times New Roman"/>
          <w:szCs w:val="24"/>
        </w:rPr>
        <w:t>; Να θυμίσω</w:t>
      </w:r>
      <w:r w:rsidRPr="007D26F1">
        <w:rPr>
          <w:rFonts w:eastAsia="Times New Roman" w:cs="Times New Roman"/>
          <w:szCs w:val="24"/>
        </w:rPr>
        <w:t xml:space="preserve"> αυτό που λεγόταν </w:t>
      </w:r>
      <w:r>
        <w:rPr>
          <w:rFonts w:eastAsia="Times New Roman" w:cs="Times New Roman"/>
          <w:szCs w:val="24"/>
        </w:rPr>
        <w:t xml:space="preserve">επί </w:t>
      </w:r>
      <w:r w:rsidRPr="007D26F1">
        <w:rPr>
          <w:rFonts w:eastAsia="Times New Roman" w:cs="Times New Roman"/>
          <w:szCs w:val="24"/>
        </w:rPr>
        <w:t xml:space="preserve">ΠΑΣΟΚ </w:t>
      </w:r>
      <w:r>
        <w:rPr>
          <w:rFonts w:eastAsia="Times New Roman" w:cs="Times New Roman"/>
          <w:szCs w:val="24"/>
        </w:rPr>
        <w:t>-</w:t>
      </w:r>
      <w:r w:rsidRPr="007D26F1">
        <w:rPr>
          <w:rFonts w:eastAsia="Times New Roman" w:cs="Times New Roman"/>
          <w:szCs w:val="24"/>
        </w:rPr>
        <w:t>τι ειρωνεία</w:t>
      </w:r>
      <w:r>
        <w:rPr>
          <w:rFonts w:eastAsia="Times New Roman" w:cs="Times New Roman"/>
          <w:szCs w:val="24"/>
        </w:rPr>
        <w:t>,</w:t>
      </w:r>
      <w:r w:rsidRPr="007D26F1">
        <w:rPr>
          <w:rFonts w:eastAsia="Times New Roman" w:cs="Times New Roman"/>
          <w:szCs w:val="24"/>
        </w:rPr>
        <w:t xml:space="preserve"> άραγε</w:t>
      </w:r>
      <w:r>
        <w:rPr>
          <w:rFonts w:eastAsia="Times New Roman" w:cs="Times New Roman"/>
          <w:szCs w:val="24"/>
        </w:rPr>
        <w:t>;-</w:t>
      </w:r>
      <w:r w:rsidRPr="007D26F1">
        <w:rPr>
          <w:rFonts w:eastAsia="Times New Roman" w:cs="Times New Roman"/>
          <w:szCs w:val="24"/>
        </w:rPr>
        <w:t xml:space="preserve"> ότι </w:t>
      </w:r>
      <w:r>
        <w:rPr>
          <w:rFonts w:eastAsia="Times New Roman" w:cs="Times New Roman"/>
          <w:szCs w:val="24"/>
        </w:rPr>
        <w:t>«</w:t>
      </w:r>
      <w:r w:rsidRPr="007D26F1">
        <w:rPr>
          <w:rFonts w:eastAsia="Times New Roman" w:cs="Times New Roman"/>
          <w:szCs w:val="24"/>
        </w:rPr>
        <w:t xml:space="preserve">Ο </w:t>
      </w:r>
      <w:r>
        <w:rPr>
          <w:rFonts w:eastAsia="Times New Roman" w:cs="Times New Roman"/>
          <w:szCs w:val="24"/>
        </w:rPr>
        <w:t>λαός δ</w:t>
      </w:r>
      <w:r w:rsidRPr="007D26F1">
        <w:rPr>
          <w:rFonts w:eastAsia="Times New Roman" w:cs="Times New Roman"/>
          <w:szCs w:val="24"/>
        </w:rPr>
        <w:t>εν ξεχνά τι σημαίνει Δεξιά</w:t>
      </w:r>
      <w:r>
        <w:rPr>
          <w:rFonts w:eastAsia="Times New Roman" w:cs="Times New Roman"/>
          <w:szCs w:val="24"/>
        </w:rPr>
        <w:t>»,</w:t>
      </w:r>
      <w:r w:rsidRPr="007D26F1">
        <w:rPr>
          <w:rFonts w:eastAsia="Times New Roman" w:cs="Times New Roman"/>
          <w:szCs w:val="24"/>
        </w:rPr>
        <w:t xml:space="preserve"> πόσο μάλλον την </w:t>
      </w:r>
      <w:r>
        <w:rPr>
          <w:rFonts w:eastAsia="Times New Roman" w:cs="Times New Roman"/>
          <w:szCs w:val="24"/>
        </w:rPr>
        <w:t>Α</w:t>
      </w:r>
      <w:r w:rsidRPr="007D26F1">
        <w:rPr>
          <w:rFonts w:eastAsia="Times New Roman" w:cs="Times New Roman"/>
          <w:szCs w:val="24"/>
        </w:rPr>
        <w:t>κροδεξιά</w:t>
      </w:r>
      <w:r>
        <w:rPr>
          <w:rFonts w:eastAsia="Times New Roman" w:cs="Times New Roman"/>
          <w:szCs w:val="24"/>
        </w:rPr>
        <w:t>!</w:t>
      </w:r>
    </w:p>
    <w:p w14:paraId="373951F3"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Συστήνουμε,</w:t>
      </w:r>
      <w:r w:rsidRPr="007D26F1">
        <w:rPr>
          <w:rFonts w:eastAsia="Times New Roman" w:cs="Times New Roman"/>
          <w:szCs w:val="24"/>
        </w:rPr>
        <w:t xml:space="preserve"> λοιπόν</w:t>
      </w:r>
      <w:r>
        <w:rPr>
          <w:rFonts w:eastAsia="Times New Roman" w:cs="Times New Roman"/>
          <w:szCs w:val="24"/>
        </w:rPr>
        <w:t>,</w:t>
      </w:r>
      <w:r w:rsidRPr="007D26F1">
        <w:rPr>
          <w:rFonts w:eastAsia="Times New Roman" w:cs="Times New Roman"/>
          <w:szCs w:val="24"/>
        </w:rPr>
        <w:t xml:space="preserve"> στην Αξιωματική Αντιπολίτευση</w:t>
      </w:r>
      <w:r>
        <w:rPr>
          <w:rFonts w:eastAsia="Times New Roman" w:cs="Times New Roman"/>
          <w:szCs w:val="24"/>
        </w:rPr>
        <w:t>,</w:t>
      </w:r>
      <w:r w:rsidRPr="007D26F1">
        <w:rPr>
          <w:rFonts w:eastAsia="Times New Roman" w:cs="Times New Roman"/>
          <w:szCs w:val="24"/>
        </w:rPr>
        <w:t xml:space="preserve"> που τελευταία της αρέσει να αλλάζει το σήμα </w:t>
      </w:r>
      <w:r>
        <w:rPr>
          <w:rFonts w:eastAsia="Times New Roman" w:cs="Times New Roman"/>
          <w:szCs w:val="24"/>
        </w:rPr>
        <w:t>της, να παραγγείλει σ</w:t>
      </w:r>
      <w:r w:rsidRPr="007D26F1">
        <w:rPr>
          <w:rFonts w:eastAsia="Times New Roman" w:cs="Times New Roman"/>
          <w:szCs w:val="24"/>
        </w:rPr>
        <w:t>τους γραφίστες της κάτι που να ταιριάζει με την επερχόμενη εκλογική τη</w:t>
      </w:r>
      <w:r w:rsidRPr="007D26F1">
        <w:rPr>
          <w:rFonts w:eastAsia="Times New Roman" w:cs="Times New Roman"/>
          <w:szCs w:val="24"/>
        </w:rPr>
        <w:t>ς ήττα</w:t>
      </w:r>
      <w:r>
        <w:rPr>
          <w:rFonts w:eastAsia="Times New Roman" w:cs="Times New Roman"/>
          <w:szCs w:val="24"/>
        </w:rPr>
        <w:t>, γιατί είναι βέβαιο ότι</w:t>
      </w:r>
      <w:r w:rsidRPr="007D26F1">
        <w:rPr>
          <w:rFonts w:eastAsia="Times New Roman" w:cs="Times New Roman"/>
          <w:szCs w:val="24"/>
        </w:rPr>
        <w:t xml:space="preserve"> ο αγώνας μας για περισσότερη δημοκρατία</w:t>
      </w:r>
      <w:r>
        <w:rPr>
          <w:rFonts w:eastAsia="Times New Roman" w:cs="Times New Roman"/>
          <w:szCs w:val="24"/>
        </w:rPr>
        <w:t>,</w:t>
      </w:r>
      <w:r w:rsidRPr="007D26F1">
        <w:rPr>
          <w:rFonts w:eastAsia="Times New Roman" w:cs="Times New Roman"/>
          <w:szCs w:val="24"/>
        </w:rPr>
        <w:t xml:space="preserve"> διαφάνεια</w:t>
      </w:r>
      <w:r>
        <w:rPr>
          <w:rFonts w:eastAsia="Times New Roman" w:cs="Times New Roman"/>
          <w:szCs w:val="24"/>
        </w:rPr>
        <w:t>,</w:t>
      </w:r>
      <w:r w:rsidRPr="007D26F1">
        <w:rPr>
          <w:rFonts w:eastAsia="Times New Roman" w:cs="Times New Roman"/>
          <w:szCs w:val="24"/>
        </w:rPr>
        <w:t xml:space="preserve"> ισότητα</w:t>
      </w:r>
      <w:r>
        <w:rPr>
          <w:rFonts w:eastAsia="Times New Roman" w:cs="Times New Roman"/>
          <w:szCs w:val="24"/>
        </w:rPr>
        <w:t>,</w:t>
      </w:r>
      <w:r w:rsidRPr="007D26F1">
        <w:rPr>
          <w:rFonts w:eastAsia="Times New Roman" w:cs="Times New Roman"/>
          <w:szCs w:val="24"/>
        </w:rPr>
        <w:t xml:space="preserve"> κοινωνική αλληλεγγύη</w:t>
      </w:r>
      <w:r>
        <w:rPr>
          <w:rFonts w:eastAsia="Times New Roman" w:cs="Times New Roman"/>
          <w:szCs w:val="24"/>
        </w:rPr>
        <w:t>,</w:t>
      </w:r>
      <w:r w:rsidRPr="007D26F1">
        <w:rPr>
          <w:rFonts w:eastAsia="Times New Roman" w:cs="Times New Roman"/>
          <w:szCs w:val="24"/>
        </w:rPr>
        <w:t xml:space="preserve"> προστασία των κοινωνικών και εργασιακών δικαιωμάτων</w:t>
      </w:r>
      <w:r>
        <w:rPr>
          <w:rFonts w:eastAsia="Times New Roman" w:cs="Times New Roman"/>
          <w:szCs w:val="24"/>
        </w:rPr>
        <w:t>, θα νικήσει.</w:t>
      </w:r>
    </w:p>
    <w:p w14:paraId="373951F4"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73951F5" w14:textId="77777777" w:rsidR="00B27939" w:rsidRDefault="00D93F4B">
      <w:pPr>
        <w:spacing w:after="0"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373951F6"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 </w:t>
      </w:r>
      <w:r w:rsidRPr="004239BA">
        <w:rPr>
          <w:rFonts w:eastAsia="Times New Roman"/>
          <w:b/>
          <w:szCs w:val="24"/>
        </w:rPr>
        <w:t xml:space="preserve">ΠΡΟΕΔΡΕΥΩΝ (Μάριος </w:t>
      </w:r>
      <w:r w:rsidRPr="004239BA">
        <w:rPr>
          <w:rFonts w:eastAsia="Times New Roman"/>
          <w:b/>
          <w:szCs w:val="24"/>
        </w:rPr>
        <w:t>Γεωργιάδης):</w:t>
      </w:r>
      <w:r>
        <w:rPr>
          <w:rFonts w:eastAsia="Times New Roman"/>
          <w:szCs w:val="24"/>
        </w:rPr>
        <w:t xml:space="preserve"> </w:t>
      </w:r>
      <w:r>
        <w:rPr>
          <w:rFonts w:eastAsia="Times New Roman" w:cs="Times New Roman"/>
          <w:szCs w:val="24"/>
        </w:rPr>
        <w:t>Ευχαριστούμε τον κ. Ακριώτη.</w:t>
      </w:r>
    </w:p>
    <w:p w14:paraId="373951F7"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Κύριε Κυριαζή</w:t>
      </w:r>
      <w:r>
        <w:rPr>
          <w:rFonts w:eastAsia="Times New Roman" w:cs="Times New Roman"/>
          <w:szCs w:val="24"/>
        </w:rPr>
        <w:t>, έχετε τον λόγο και αμέσως μετά η κ</w:t>
      </w:r>
      <w:r>
        <w:rPr>
          <w:rFonts w:eastAsia="Times New Roman" w:cs="Times New Roman"/>
          <w:szCs w:val="24"/>
        </w:rPr>
        <w:t>.</w:t>
      </w:r>
      <w:r w:rsidRPr="007D26F1">
        <w:rPr>
          <w:rFonts w:eastAsia="Times New Roman" w:cs="Times New Roman"/>
          <w:szCs w:val="24"/>
        </w:rPr>
        <w:t xml:space="preserve"> Σκουφά</w:t>
      </w:r>
      <w:r>
        <w:rPr>
          <w:rFonts w:eastAsia="Times New Roman" w:cs="Times New Roman"/>
          <w:szCs w:val="24"/>
        </w:rPr>
        <w:t>.</w:t>
      </w:r>
    </w:p>
    <w:p w14:paraId="373951F8"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sidRPr="007D26F1">
        <w:rPr>
          <w:rFonts w:eastAsia="Times New Roman" w:cs="Times New Roman"/>
          <w:szCs w:val="24"/>
        </w:rPr>
        <w:t xml:space="preserve"> Ευχαριστώ</w:t>
      </w:r>
      <w:r>
        <w:rPr>
          <w:rFonts w:eastAsia="Times New Roman" w:cs="Times New Roman"/>
          <w:szCs w:val="24"/>
        </w:rPr>
        <w:t>,</w:t>
      </w:r>
      <w:r w:rsidRPr="007D26F1">
        <w:rPr>
          <w:rFonts w:eastAsia="Times New Roman" w:cs="Times New Roman"/>
          <w:szCs w:val="24"/>
        </w:rPr>
        <w:t xml:space="preserve"> κύριε Πρόεδρε</w:t>
      </w:r>
      <w:r>
        <w:rPr>
          <w:rFonts w:eastAsia="Times New Roman" w:cs="Times New Roman"/>
          <w:szCs w:val="24"/>
        </w:rPr>
        <w:t>.</w:t>
      </w:r>
      <w:r w:rsidRPr="007D26F1">
        <w:rPr>
          <w:rFonts w:eastAsia="Times New Roman" w:cs="Times New Roman"/>
          <w:szCs w:val="24"/>
        </w:rPr>
        <w:t xml:space="preserve"> </w:t>
      </w:r>
    </w:p>
    <w:p w14:paraId="373951F9" w14:textId="77777777" w:rsidR="00B27939" w:rsidRDefault="00D93F4B">
      <w:pPr>
        <w:tabs>
          <w:tab w:val="left" w:pos="2820"/>
        </w:tabs>
        <w:spacing w:after="0" w:line="600" w:lineRule="auto"/>
        <w:ind w:firstLine="720"/>
        <w:jc w:val="both"/>
        <w:rPr>
          <w:rFonts w:eastAsia="Times New Roman" w:cs="Times New Roman"/>
          <w:szCs w:val="24"/>
        </w:rPr>
      </w:pPr>
      <w:r w:rsidRPr="007D26F1">
        <w:rPr>
          <w:rFonts w:eastAsia="Times New Roman" w:cs="Times New Roman"/>
          <w:szCs w:val="24"/>
        </w:rPr>
        <w:t>Είχα κάποιες σημειώσεις</w:t>
      </w:r>
      <w:r>
        <w:rPr>
          <w:rFonts w:eastAsia="Times New Roman" w:cs="Times New Roman"/>
          <w:szCs w:val="24"/>
        </w:rPr>
        <w:t>,</w:t>
      </w:r>
      <w:r w:rsidRPr="007D26F1">
        <w:rPr>
          <w:rFonts w:eastAsia="Times New Roman" w:cs="Times New Roman"/>
          <w:szCs w:val="24"/>
        </w:rPr>
        <w:t xml:space="preserve"> αλλά</w:t>
      </w:r>
      <w:r>
        <w:rPr>
          <w:rFonts w:eastAsia="Times New Roman" w:cs="Times New Roman"/>
          <w:szCs w:val="24"/>
        </w:rPr>
        <w:t>,</w:t>
      </w:r>
      <w:r w:rsidRPr="007D26F1">
        <w:rPr>
          <w:rFonts w:eastAsia="Times New Roman" w:cs="Times New Roman"/>
          <w:szCs w:val="24"/>
        </w:rPr>
        <w:t xml:space="preserve"> δυστυχώς</w:t>
      </w:r>
      <w:r>
        <w:rPr>
          <w:rFonts w:eastAsia="Times New Roman" w:cs="Times New Roman"/>
          <w:szCs w:val="24"/>
        </w:rPr>
        <w:t>, στην πορεία της συζήτηση</w:t>
      </w:r>
      <w:r w:rsidRPr="007D26F1">
        <w:rPr>
          <w:rFonts w:eastAsia="Times New Roman" w:cs="Times New Roman"/>
          <w:szCs w:val="24"/>
        </w:rPr>
        <w:t>ς</w:t>
      </w:r>
      <w:r>
        <w:rPr>
          <w:rFonts w:eastAsia="Times New Roman" w:cs="Times New Roman"/>
          <w:szCs w:val="24"/>
        </w:rPr>
        <w:t xml:space="preserve"> και πάλι αναδεικνύονται</w:t>
      </w:r>
      <w:r w:rsidRPr="007D26F1">
        <w:rPr>
          <w:rFonts w:eastAsia="Times New Roman" w:cs="Times New Roman"/>
          <w:szCs w:val="24"/>
        </w:rPr>
        <w:t xml:space="preserve"> δύο κόσμοι</w:t>
      </w:r>
      <w:r>
        <w:rPr>
          <w:rFonts w:eastAsia="Times New Roman" w:cs="Times New Roman"/>
          <w:szCs w:val="24"/>
        </w:rPr>
        <w:t>,</w:t>
      </w:r>
      <w:r w:rsidRPr="007D26F1">
        <w:rPr>
          <w:rFonts w:eastAsia="Times New Roman" w:cs="Times New Roman"/>
          <w:szCs w:val="24"/>
        </w:rPr>
        <w:t xml:space="preserve"> δύο</w:t>
      </w:r>
      <w:r w:rsidRPr="007D26F1">
        <w:rPr>
          <w:rFonts w:eastAsia="Times New Roman" w:cs="Times New Roman"/>
          <w:szCs w:val="24"/>
        </w:rPr>
        <w:t xml:space="preserve"> συστήματα</w:t>
      </w:r>
      <w:r>
        <w:rPr>
          <w:rFonts w:eastAsia="Times New Roman" w:cs="Times New Roman"/>
          <w:szCs w:val="24"/>
        </w:rPr>
        <w:t>: το ένα της πραγματικότητας και το άλλο</w:t>
      </w:r>
      <w:r w:rsidRPr="007D26F1">
        <w:rPr>
          <w:rFonts w:eastAsia="Times New Roman" w:cs="Times New Roman"/>
          <w:szCs w:val="24"/>
        </w:rPr>
        <w:t xml:space="preserve"> της θεωρίας και τ</w:t>
      </w:r>
      <w:r>
        <w:rPr>
          <w:rFonts w:eastAsia="Times New Roman" w:cs="Times New Roman"/>
          <w:szCs w:val="24"/>
        </w:rPr>
        <w:t>ης αυταπάτης-</w:t>
      </w:r>
      <w:r w:rsidRPr="007D26F1">
        <w:rPr>
          <w:rFonts w:eastAsia="Times New Roman" w:cs="Times New Roman"/>
          <w:szCs w:val="24"/>
        </w:rPr>
        <w:t>εξαπάτησης</w:t>
      </w:r>
      <w:r>
        <w:rPr>
          <w:rFonts w:eastAsia="Times New Roman" w:cs="Times New Roman"/>
          <w:szCs w:val="24"/>
        </w:rPr>
        <w:t>. Δυστυχώς, αυτή είναι</w:t>
      </w:r>
      <w:r w:rsidRPr="007D26F1">
        <w:rPr>
          <w:rFonts w:eastAsia="Times New Roman" w:cs="Times New Roman"/>
          <w:szCs w:val="24"/>
        </w:rPr>
        <w:t xml:space="preserve"> η </w:t>
      </w:r>
      <w:r>
        <w:rPr>
          <w:rFonts w:eastAsia="Times New Roman" w:cs="Times New Roman"/>
          <w:szCs w:val="24"/>
        </w:rPr>
        <w:t xml:space="preserve">σκληρή </w:t>
      </w:r>
      <w:r w:rsidRPr="007D26F1">
        <w:rPr>
          <w:rFonts w:eastAsia="Times New Roman" w:cs="Times New Roman"/>
          <w:szCs w:val="24"/>
        </w:rPr>
        <w:t>πραγματικότητα</w:t>
      </w:r>
      <w:r>
        <w:rPr>
          <w:rFonts w:eastAsia="Times New Roman" w:cs="Times New Roman"/>
          <w:szCs w:val="24"/>
        </w:rPr>
        <w:t>,</w:t>
      </w:r>
      <w:r w:rsidRPr="007D26F1">
        <w:rPr>
          <w:rFonts w:eastAsia="Times New Roman" w:cs="Times New Roman"/>
          <w:szCs w:val="24"/>
        </w:rPr>
        <w:t xml:space="preserve"> την οποία δεν ήθελα να πιστέψω</w:t>
      </w:r>
      <w:r>
        <w:rPr>
          <w:rFonts w:eastAsia="Times New Roman" w:cs="Times New Roman"/>
          <w:szCs w:val="24"/>
        </w:rPr>
        <w:t xml:space="preserve"> μέχρι </w:t>
      </w:r>
      <w:r w:rsidRPr="007D26F1">
        <w:rPr>
          <w:rFonts w:eastAsia="Times New Roman" w:cs="Times New Roman"/>
          <w:szCs w:val="24"/>
        </w:rPr>
        <w:t>και το 2016</w:t>
      </w:r>
      <w:r>
        <w:rPr>
          <w:rFonts w:eastAsia="Times New Roman" w:cs="Times New Roman"/>
          <w:szCs w:val="24"/>
        </w:rPr>
        <w:t>,</w:t>
      </w:r>
      <w:r w:rsidRPr="007D26F1">
        <w:rPr>
          <w:rFonts w:eastAsia="Times New Roman" w:cs="Times New Roman"/>
          <w:szCs w:val="24"/>
        </w:rPr>
        <w:t xml:space="preserve"> στον </w:t>
      </w:r>
      <w:r>
        <w:rPr>
          <w:rFonts w:eastAsia="Times New Roman" w:cs="Times New Roman"/>
          <w:szCs w:val="24"/>
        </w:rPr>
        <w:t>π</w:t>
      </w:r>
      <w:r w:rsidRPr="007D26F1">
        <w:rPr>
          <w:rFonts w:eastAsia="Times New Roman" w:cs="Times New Roman"/>
          <w:szCs w:val="24"/>
        </w:rPr>
        <w:t>ροϋπολογισμό τότε</w:t>
      </w:r>
      <w:r>
        <w:rPr>
          <w:rFonts w:eastAsia="Times New Roman" w:cs="Times New Roman"/>
          <w:szCs w:val="24"/>
        </w:rPr>
        <w:t xml:space="preserve">, όπου συζητώντας </w:t>
      </w:r>
      <w:r w:rsidRPr="007D26F1">
        <w:rPr>
          <w:rFonts w:eastAsia="Times New Roman" w:cs="Times New Roman"/>
          <w:szCs w:val="24"/>
        </w:rPr>
        <w:t xml:space="preserve">με συναδέλφους μου </w:t>
      </w:r>
      <w:r>
        <w:rPr>
          <w:rFonts w:eastAsia="Times New Roman" w:cs="Times New Roman"/>
          <w:szCs w:val="24"/>
        </w:rPr>
        <w:t>στο Εντ</w:t>
      </w:r>
      <w:r>
        <w:rPr>
          <w:rFonts w:eastAsia="Times New Roman" w:cs="Times New Roman"/>
          <w:szCs w:val="24"/>
        </w:rPr>
        <w:t>ευκτήριο</w:t>
      </w:r>
      <w:r w:rsidRPr="007D26F1">
        <w:rPr>
          <w:rFonts w:eastAsia="Times New Roman" w:cs="Times New Roman"/>
          <w:szCs w:val="24"/>
        </w:rPr>
        <w:t xml:space="preserve"> των Βουλευτών</w:t>
      </w:r>
      <w:r>
        <w:rPr>
          <w:rFonts w:eastAsia="Times New Roman" w:cs="Times New Roman"/>
          <w:szCs w:val="24"/>
        </w:rPr>
        <w:t>, βλέποντας τον προϋπολογισμό,</w:t>
      </w:r>
      <w:r w:rsidRPr="007D26F1">
        <w:rPr>
          <w:rFonts w:eastAsia="Times New Roman" w:cs="Times New Roman"/>
          <w:szCs w:val="24"/>
        </w:rPr>
        <w:t xml:space="preserve"> με την έννοια των περικοπών</w:t>
      </w:r>
      <w:r>
        <w:rPr>
          <w:rFonts w:eastAsia="Times New Roman" w:cs="Times New Roman"/>
          <w:szCs w:val="24"/>
        </w:rPr>
        <w:t>,</w:t>
      </w:r>
      <w:r w:rsidRPr="007D26F1">
        <w:rPr>
          <w:rFonts w:eastAsia="Times New Roman" w:cs="Times New Roman"/>
          <w:szCs w:val="24"/>
        </w:rPr>
        <w:t xml:space="preserve"> της υπερφορολόγησης</w:t>
      </w:r>
      <w:r>
        <w:rPr>
          <w:rFonts w:eastAsia="Times New Roman" w:cs="Times New Roman"/>
          <w:szCs w:val="24"/>
        </w:rPr>
        <w:t>, των μέτρων, με το δικό</w:t>
      </w:r>
      <w:r w:rsidRPr="007D26F1">
        <w:rPr>
          <w:rFonts w:eastAsia="Times New Roman" w:cs="Times New Roman"/>
          <w:szCs w:val="24"/>
        </w:rPr>
        <w:t xml:space="preserve"> </w:t>
      </w:r>
      <w:r>
        <w:rPr>
          <w:rFonts w:eastAsia="Times New Roman" w:cs="Times New Roman"/>
          <w:szCs w:val="24"/>
        </w:rPr>
        <w:t>μας</w:t>
      </w:r>
      <w:r w:rsidRPr="007D26F1">
        <w:rPr>
          <w:rFonts w:eastAsia="Times New Roman" w:cs="Times New Roman"/>
          <w:szCs w:val="24"/>
        </w:rPr>
        <w:t xml:space="preserve"> σκεπτικό</w:t>
      </w:r>
      <w:r>
        <w:rPr>
          <w:rFonts w:eastAsia="Times New Roman" w:cs="Times New Roman"/>
          <w:szCs w:val="24"/>
        </w:rPr>
        <w:t xml:space="preserve"> λέγαμε ότι</w:t>
      </w:r>
      <w:r w:rsidRPr="007D26F1">
        <w:rPr>
          <w:rFonts w:eastAsia="Times New Roman" w:cs="Times New Roman"/>
          <w:szCs w:val="24"/>
        </w:rPr>
        <w:t xml:space="preserve"> Φλεβάρη</w:t>
      </w:r>
      <w:r>
        <w:rPr>
          <w:rFonts w:eastAsia="Times New Roman" w:cs="Times New Roman"/>
          <w:szCs w:val="24"/>
        </w:rPr>
        <w:t xml:space="preserve"> ή </w:t>
      </w:r>
      <w:r w:rsidRPr="007D26F1">
        <w:rPr>
          <w:rFonts w:eastAsia="Times New Roman" w:cs="Times New Roman"/>
          <w:szCs w:val="24"/>
        </w:rPr>
        <w:t>Μάρτη πάμε για εκλογές</w:t>
      </w:r>
      <w:r>
        <w:rPr>
          <w:rFonts w:eastAsia="Times New Roman" w:cs="Times New Roman"/>
          <w:szCs w:val="24"/>
        </w:rPr>
        <w:t>.</w:t>
      </w:r>
      <w:r w:rsidRPr="007D26F1">
        <w:rPr>
          <w:rFonts w:eastAsia="Times New Roman" w:cs="Times New Roman"/>
          <w:szCs w:val="24"/>
        </w:rPr>
        <w:t xml:space="preserve"> </w:t>
      </w:r>
    </w:p>
    <w:p w14:paraId="373951FA" w14:textId="77777777" w:rsidR="00B27939" w:rsidRDefault="00D93F4B">
      <w:pPr>
        <w:tabs>
          <w:tab w:val="left" w:pos="2820"/>
        </w:tabs>
        <w:spacing w:after="0" w:line="600" w:lineRule="auto"/>
        <w:ind w:firstLine="720"/>
        <w:jc w:val="both"/>
        <w:rPr>
          <w:rFonts w:eastAsia="Times New Roman" w:cs="Times New Roman"/>
          <w:szCs w:val="24"/>
        </w:rPr>
      </w:pPr>
      <w:r>
        <w:rPr>
          <w:rFonts w:eastAsia="Times New Roman" w:cs="Times New Roman"/>
          <w:szCs w:val="24"/>
        </w:rPr>
        <w:t>Φεύγοντας με κ</w:t>
      </w:r>
      <w:r w:rsidRPr="007D26F1">
        <w:rPr>
          <w:rFonts w:eastAsia="Times New Roman" w:cs="Times New Roman"/>
          <w:szCs w:val="24"/>
        </w:rPr>
        <w:t>α</w:t>
      </w:r>
      <w:r>
        <w:rPr>
          <w:rFonts w:eastAsia="Times New Roman" w:cs="Times New Roman"/>
          <w:szCs w:val="24"/>
        </w:rPr>
        <w:t xml:space="preserve">λεί ένας συνάδελφος </w:t>
      </w:r>
      <w:r w:rsidRPr="007D26F1">
        <w:rPr>
          <w:rFonts w:eastAsia="Times New Roman" w:cs="Times New Roman"/>
          <w:szCs w:val="24"/>
        </w:rPr>
        <w:t>του ΣΥΡΙΖΑ</w:t>
      </w:r>
      <w:r>
        <w:rPr>
          <w:rFonts w:eastAsia="Times New Roman" w:cs="Times New Roman"/>
          <w:szCs w:val="24"/>
        </w:rPr>
        <w:t>,</w:t>
      </w:r>
      <w:r w:rsidRPr="007D26F1">
        <w:rPr>
          <w:rFonts w:eastAsia="Times New Roman" w:cs="Times New Roman"/>
          <w:szCs w:val="24"/>
        </w:rPr>
        <w:t xml:space="preserve"> </w:t>
      </w:r>
      <w:r>
        <w:rPr>
          <w:rFonts w:eastAsia="Times New Roman" w:cs="Times New Roman"/>
          <w:szCs w:val="24"/>
        </w:rPr>
        <w:t xml:space="preserve">που </w:t>
      </w:r>
      <w:r w:rsidRPr="007D26F1">
        <w:rPr>
          <w:rFonts w:eastAsia="Times New Roman" w:cs="Times New Roman"/>
          <w:szCs w:val="24"/>
        </w:rPr>
        <w:t>γνωριζόμασταν από πα</w:t>
      </w:r>
      <w:r w:rsidRPr="007D26F1">
        <w:rPr>
          <w:rFonts w:eastAsia="Times New Roman" w:cs="Times New Roman"/>
          <w:szCs w:val="24"/>
        </w:rPr>
        <w:t>λιά</w:t>
      </w:r>
      <w:r>
        <w:rPr>
          <w:rFonts w:eastAsia="Times New Roman" w:cs="Times New Roman"/>
          <w:szCs w:val="24"/>
        </w:rPr>
        <w:t>, από</w:t>
      </w:r>
      <w:r w:rsidRPr="007D26F1">
        <w:rPr>
          <w:rFonts w:eastAsia="Times New Roman" w:cs="Times New Roman"/>
          <w:szCs w:val="24"/>
        </w:rPr>
        <w:t xml:space="preserve"> κοινωνικούς αγώνες που είχαμε δώσει μαζί</w:t>
      </w:r>
      <w:r>
        <w:rPr>
          <w:rFonts w:eastAsia="Times New Roman" w:cs="Times New Roman"/>
          <w:szCs w:val="24"/>
        </w:rPr>
        <w:t>, και μου λέει: «Συνεχίζετε και κάνετε τα ίδια λάθη». Του λέω: «Τι λάθη, αγαπητέ συνάδελφε;».</w:t>
      </w:r>
      <w:r>
        <w:rPr>
          <w:rFonts w:eastAsia="Times New Roman" w:cs="Times New Roman"/>
          <w:szCs w:val="24"/>
        </w:rPr>
        <w:t xml:space="preserve">                                                          </w:t>
      </w:r>
    </w:p>
    <w:p w14:paraId="373951FB" w14:textId="77777777" w:rsidR="00B27939" w:rsidRDefault="00D93F4B">
      <w:pPr>
        <w:tabs>
          <w:tab w:val="left" w:pos="2940"/>
        </w:tabs>
        <w:spacing w:after="0" w:line="600" w:lineRule="auto"/>
        <w:jc w:val="both"/>
        <w:rPr>
          <w:rFonts w:eastAsia="Times New Roman"/>
          <w:bCs/>
          <w:szCs w:val="24"/>
        </w:rPr>
      </w:pPr>
      <w:r>
        <w:rPr>
          <w:rFonts w:eastAsia="Times New Roman"/>
          <w:bCs/>
          <w:szCs w:val="24"/>
        </w:rPr>
        <w:t xml:space="preserve">«Καταλήξατε σε </w:t>
      </w:r>
      <w:r w:rsidRPr="00724110">
        <w:rPr>
          <w:rFonts w:eastAsia="Times New Roman"/>
          <w:bCs/>
          <w:szCs w:val="24"/>
        </w:rPr>
        <w:t>κάποια συμπεράσμ</w:t>
      </w:r>
      <w:r>
        <w:rPr>
          <w:rFonts w:eastAsia="Times New Roman"/>
          <w:bCs/>
          <w:szCs w:val="24"/>
        </w:rPr>
        <w:t>ατα με το δικό σας</w:t>
      </w:r>
      <w:r w:rsidRPr="00724110">
        <w:rPr>
          <w:rFonts w:eastAsia="Times New Roman"/>
          <w:bCs/>
          <w:szCs w:val="24"/>
        </w:rPr>
        <w:t xml:space="preserve"> σκεπτικό</w:t>
      </w:r>
      <w:r>
        <w:rPr>
          <w:rFonts w:eastAsia="Times New Roman"/>
          <w:bCs/>
          <w:szCs w:val="24"/>
        </w:rPr>
        <w:t>. Τ</w:t>
      </w:r>
      <w:r w:rsidRPr="00724110">
        <w:rPr>
          <w:rFonts w:eastAsia="Times New Roman"/>
          <w:bCs/>
          <w:szCs w:val="24"/>
        </w:rPr>
        <w:t>ο δικό μας σκεπτικό είναι τελείως διαφορετικό</w:t>
      </w:r>
      <w:r>
        <w:rPr>
          <w:rFonts w:eastAsia="Times New Roman"/>
          <w:bCs/>
          <w:szCs w:val="24"/>
        </w:rPr>
        <w:t>. Όλα αυτά εμείς εδώ δεν τα πιστεύουμε. Όμως</w:t>
      </w:r>
      <w:r w:rsidRPr="00724110">
        <w:rPr>
          <w:rFonts w:eastAsia="Times New Roman"/>
          <w:bCs/>
          <w:szCs w:val="24"/>
        </w:rPr>
        <w:t xml:space="preserve"> μπορούμε μονομιάς να </w:t>
      </w:r>
      <w:r>
        <w:rPr>
          <w:rFonts w:eastAsia="Times New Roman"/>
          <w:bCs/>
          <w:szCs w:val="24"/>
        </w:rPr>
        <w:t xml:space="preserve">έρθουμε σε ρήξη </w:t>
      </w:r>
      <w:r w:rsidRPr="00724110">
        <w:rPr>
          <w:rFonts w:eastAsia="Times New Roman"/>
          <w:bCs/>
          <w:szCs w:val="24"/>
        </w:rPr>
        <w:t>με όλα αυτά</w:t>
      </w:r>
      <w:r>
        <w:rPr>
          <w:rFonts w:eastAsia="Times New Roman"/>
          <w:bCs/>
          <w:szCs w:val="24"/>
        </w:rPr>
        <w:t>; Ό</w:t>
      </w:r>
      <w:r w:rsidRPr="00724110">
        <w:rPr>
          <w:rFonts w:eastAsia="Times New Roman"/>
          <w:bCs/>
          <w:szCs w:val="24"/>
        </w:rPr>
        <w:t>χι</w:t>
      </w:r>
      <w:r>
        <w:rPr>
          <w:rFonts w:eastAsia="Times New Roman"/>
          <w:bCs/>
          <w:szCs w:val="24"/>
        </w:rPr>
        <w:t>. Θ</w:t>
      </w:r>
      <w:r w:rsidRPr="00724110">
        <w:rPr>
          <w:rFonts w:eastAsia="Times New Roman"/>
          <w:bCs/>
          <w:szCs w:val="24"/>
        </w:rPr>
        <w:t>α τα ρο</w:t>
      </w:r>
      <w:r>
        <w:rPr>
          <w:rFonts w:eastAsia="Times New Roman"/>
          <w:bCs/>
          <w:szCs w:val="24"/>
        </w:rPr>
        <w:t xml:space="preserve">κανίσουμε </w:t>
      </w:r>
      <w:r w:rsidRPr="00724110">
        <w:rPr>
          <w:rFonts w:eastAsia="Times New Roman"/>
          <w:bCs/>
          <w:szCs w:val="24"/>
        </w:rPr>
        <w:t>ένα</w:t>
      </w:r>
      <w:r>
        <w:rPr>
          <w:rFonts w:eastAsia="Times New Roman"/>
          <w:bCs/>
          <w:szCs w:val="24"/>
        </w:rPr>
        <w:t>-ένα και γι’</w:t>
      </w:r>
      <w:r w:rsidRPr="00724110">
        <w:rPr>
          <w:rFonts w:eastAsia="Times New Roman"/>
          <w:bCs/>
          <w:szCs w:val="24"/>
        </w:rPr>
        <w:t xml:space="preserve"> αυτό</w:t>
      </w:r>
      <w:r>
        <w:rPr>
          <w:rFonts w:eastAsia="Times New Roman"/>
          <w:bCs/>
          <w:szCs w:val="24"/>
        </w:rPr>
        <w:t>ν</w:t>
      </w:r>
      <w:r w:rsidRPr="00724110">
        <w:rPr>
          <w:rFonts w:eastAsia="Times New Roman"/>
          <w:bCs/>
          <w:szCs w:val="24"/>
        </w:rPr>
        <w:t xml:space="preserve"> το</w:t>
      </w:r>
      <w:r>
        <w:rPr>
          <w:rFonts w:eastAsia="Times New Roman"/>
          <w:bCs/>
          <w:szCs w:val="24"/>
        </w:rPr>
        <w:t>ν</w:t>
      </w:r>
      <w:r w:rsidRPr="00724110">
        <w:rPr>
          <w:rFonts w:eastAsia="Times New Roman"/>
          <w:bCs/>
          <w:szCs w:val="24"/>
        </w:rPr>
        <w:t xml:space="preserve"> λόγο θα συμμαχήσουμε και με το διάβολο</w:t>
      </w:r>
      <w:r>
        <w:rPr>
          <w:rFonts w:eastAsia="Times New Roman"/>
          <w:bCs/>
          <w:szCs w:val="24"/>
        </w:rPr>
        <w:t>. Το είπε και ο Α</w:t>
      </w:r>
      <w:r>
        <w:rPr>
          <w:rFonts w:eastAsia="Times New Roman"/>
          <w:bCs/>
          <w:szCs w:val="24"/>
        </w:rPr>
        <w:t xml:space="preserve">λέξης μας: «Η Βουλή είναι το προπύργιό μας, </w:t>
      </w:r>
      <w:r w:rsidRPr="00724110">
        <w:rPr>
          <w:rFonts w:eastAsia="Times New Roman"/>
          <w:bCs/>
          <w:szCs w:val="24"/>
        </w:rPr>
        <w:t xml:space="preserve">το φρούριο </w:t>
      </w:r>
      <w:r>
        <w:rPr>
          <w:rFonts w:eastAsia="Times New Roman"/>
          <w:bCs/>
          <w:szCs w:val="24"/>
        </w:rPr>
        <w:t>μας. Δ</w:t>
      </w:r>
      <w:r w:rsidRPr="00724110">
        <w:rPr>
          <w:rFonts w:eastAsia="Times New Roman"/>
          <w:bCs/>
          <w:szCs w:val="24"/>
        </w:rPr>
        <w:t xml:space="preserve">εν φεύγουμε από </w:t>
      </w:r>
      <w:r>
        <w:rPr>
          <w:rFonts w:eastAsia="Times New Roman"/>
          <w:bCs/>
          <w:szCs w:val="24"/>
        </w:rPr>
        <w:t>εδώ»».</w:t>
      </w:r>
    </w:p>
    <w:p w14:paraId="373951FC"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Λ</w:t>
      </w:r>
      <w:r w:rsidRPr="00724110">
        <w:rPr>
          <w:rFonts w:eastAsia="Times New Roman"/>
          <w:bCs/>
          <w:szCs w:val="24"/>
        </w:rPr>
        <w:t>έω</w:t>
      </w:r>
      <w:r>
        <w:rPr>
          <w:rFonts w:eastAsia="Times New Roman"/>
          <w:bCs/>
          <w:szCs w:val="24"/>
        </w:rPr>
        <w:t xml:space="preserve">, </w:t>
      </w:r>
      <w:r w:rsidRPr="00724110">
        <w:rPr>
          <w:rFonts w:eastAsia="Times New Roman"/>
          <w:bCs/>
          <w:szCs w:val="24"/>
        </w:rPr>
        <w:t>αγ</w:t>
      </w:r>
      <w:r>
        <w:rPr>
          <w:rFonts w:eastAsia="Times New Roman"/>
          <w:bCs/>
          <w:szCs w:val="24"/>
        </w:rPr>
        <w:t>απητοί συνάδελφοι της Α</w:t>
      </w:r>
      <w:r w:rsidRPr="00724110">
        <w:rPr>
          <w:rFonts w:eastAsia="Times New Roman"/>
          <w:bCs/>
          <w:szCs w:val="24"/>
        </w:rPr>
        <w:t>ντιπολίτευσης</w:t>
      </w:r>
      <w:r>
        <w:rPr>
          <w:rFonts w:eastAsia="Times New Roman"/>
          <w:bCs/>
          <w:szCs w:val="24"/>
        </w:rPr>
        <w:t>,</w:t>
      </w:r>
      <w:r w:rsidRPr="00724110">
        <w:rPr>
          <w:rFonts w:eastAsia="Times New Roman"/>
          <w:bCs/>
          <w:szCs w:val="24"/>
        </w:rPr>
        <w:t xml:space="preserve"> να προετοιμαστείτε για όλα αυτά</w:t>
      </w:r>
      <w:r>
        <w:rPr>
          <w:rFonts w:eastAsia="Times New Roman"/>
          <w:bCs/>
          <w:szCs w:val="24"/>
        </w:rPr>
        <w:t xml:space="preserve">. </w:t>
      </w:r>
    </w:p>
    <w:p w14:paraId="373951FD"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Και </w:t>
      </w:r>
      <w:r w:rsidRPr="00724110">
        <w:rPr>
          <w:rFonts w:eastAsia="Times New Roman"/>
          <w:bCs/>
          <w:szCs w:val="24"/>
        </w:rPr>
        <w:t>ο ίδιος πολλές φορές ήρθα σε δίλημμα</w:t>
      </w:r>
      <w:r>
        <w:rPr>
          <w:rFonts w:eastAsia="Times New Roman"/>
          <w:bCs/>
          <w:szCs w:val="24"/>
        </w:rPr>
        <w:t>, αγαπητοί συνάδελφοι του ΣΥΡΙΖΑ. Δεν ψήφισα τρεις φο</w:t>
      </w:r>
      <w:r>
        <w:rPr>
          <w:rFonts w:eastAsia="Times New Roman"/>
          <w:bCs/>
          <w:szCs w:val="24"/>
        </w:rPr>
        <w:t xml:space="preserve">ρές τα προαπαιτούμενα και την </w:t>
      </w:r>
      <w:r w:rsidRPr="00724110">
        <w:rPr>
          <w:rFonts w:eastAsia="Times New Roman"/>
          <w:bCs/>
          <w:szCs w:val="24"/>
        </w:rPr>
        <w:t>τρίτη φορά κλήθηκα</w:t>
      </w:r>
      <w:r>
        <w:rPr>
          <w:rFonts w:eastAsia="Times New Roman"/>
          <w:bCs/>
          <w:szCs w:val="24"/>
        </w:rPr>
        <w:t xml:space="preserve"> γ</w:t>
      </w:r>
      <w:r w:rsidRPr="00724110">
        <w:rPr>
          <w:rFonts w:eastAsia="Times New Roman"/>
          <w:bCs/>
          <w:szCs w:val="24"/>
        </w:rPr>
        <w:t>ια διαγραφή</w:t>
      </w:r>
      <w:r>
        <w:rPr>
          <w:rFonts w:eastAsia="Times New Roman"/>
          <w:bCs/>
          <w:szCs w:val="24"/>
        </w:rPr>
        <w:t>. Τ</w:t>
      </w:r>
      <w:r w:rsidRPr="00724110">
        <w:rPr>
          <w:rFonts w:eastAsia="Times New Roman"/>
          <w:bCs/>
          <w:szCs w:val="24"/>
        </w:rPr>
        <w:t xml:space="preserve">ην τρίτη φορά </w:t>
      </w:r>
      <w:r>
        <w:rPr>
          <w:rFonts w:eastAsia="Times New Roman"/>
          <w:bCs/>
          <w:szCs w:val="24"/>
        </w:rPr>
        <w:t>είχαμε είκοσι τρία προ</w:t>
      </w:r>
      <w:r w:rsidRPr="00724110">
        <w:rPr>
          <w:rFonts w:eastAsia="Times New Roman"/>
          <w:bCs/>
          <w:szCs w:val="24"/>
        </w:rPr>
        <w:t>απαιτούμενα</w:t>
      </w:r>
      <w:r>
        <w:rPr>
          <w:rFonts w:eastAsia="Times New Roman"/>
          <w:bCs/>
          <w:szCs w:val="24"/>
        </w:rPr>
        <w:t>. Δ</w:t>
      </w:r>
      <w:r w:rsidRPr="00724110">
        <w:rPr>
          <w:rFonts w:eastAsia="Times New Roman"/>
          <w:bCs/>
          <w:szCs w:val="24"/>
        </w:rPr>
        <w:t>εν ψηφίσαμε τ</w:t>
      </w:r>
      <w:r>
        <w:rPr>
          <w:rFonts w:eastAsia="Times New Roman"/>
          <w:bCs/>
          <w:szCs w:val="24"/>
        </w:rPr>
        <w:t xml:space="preserve">α δύο από τα είκοσι ένα, στο </w:t>
      </w:r>
      <w:r>
        <w:rPr>
          <w:rFonts w:eastAsia="Times New Roman"/>
          <w:bCs/>
          <w:szCs w:val="24"/>
          <w:lang w:val="en-US"/>
        </w:rPr>
        <w:t>Eurogroup</w:t>
      </w:r>
      <w:r w:rsidRPr="00724110">
        <w:rPr>
          <w:rFonts w:eastAsia="Times New Roman"/>
          <w:bCs/>
          <w:szCs w:val="24"/>
        </w:rPr>
        <w:t xml:space="preserve"> </w:t>
      </w:r>
      <w:r>
        <w:rPr>
          <w:rFonts w:eastAsia="Times New Roman"/>
          <w:bCs/>
          <w:szCs w:val="24"/>
        </w:rPr>
        <w:t xml:space="preserve">της Πέμπτης που συνήλθε μας γύρισαν πίσω εξευτελίζοντάς μας </w:t>
      </w:r>
      <w:r w:rsidRPr="00724110">
        <w:rPr>
          <w:rFonts w:eastAsia="Times New Roman"/>
          <w:bCs/>
          <w:szCs w:val="24"/>
        </w:rPr>
        <w:t xml:space="preserve">οι δανειστές </w:t>
      </w:r>
      <w:r>
        <w:rPr>
          <w:rFonts w:eastAsia="Times New Roman"/>
          <w:bCs/>
          <w:szCs w:val="24"/>
        </w:rPr>
        <w:t>μας,</w:t>
      </w:r>
      <w:r w:rsidRPr="00724110">
        <w:rPr>
          <w:rFonts w:eastAsia="Times New Roman"/>
          <w:bCs/>
          <w:szCs w:val="24"/>
        </w:rPr>
        <w:t xml:space="preserve"> που σ</w:t>
      </w:r>
      <w:r>
        <w:rPr>
          <w:rFonts w:eastAsia="Times New Roman"/>
          <w:bCs/>
          <w:szCs w:val="24"/>
        </w:rPr>
        <w:t>ήμερα σ</w:t>
      </w:r>
      <w:r>
        <w:rPr>
          <w:rFonts w:eastAsia="Times New Roman"/>
          <w:bCs/>
          <w:szCs w:val="24"/>
        </w:rPr>
        <w:t>ας θεωρούν τ</w:t>
      </w:r>
      <w:r w:rsidRPr="00724110">
        <w:rPr>
          <w:rFonts w:eastAsia="Times New Roman"/>
          <w:bCs/>
          <w:szCs w:val="24"/>
        </w:rPr>
        <w:t>α καλύτερα παιδιά</w:t>
      </w:r>
      <w:r>
        <w:rPr>
          <w:rFonts w:eastAsia="Times New Roman"/>
          <w:bCs/>
          <w:szCs w:val="24"/>
        </w:rPr>
        <w:t>, τα πιο πειθήνια όργανα, ώστε τη Δευτέρα να επανέλθουμε ξανά. Να τονίσω ότι δεν ήταν</w:t>
      </w:r>
      <w:r w:rsidRPr="00724110">
        <w:rPr>
          <w:rFonts w:eastAsia="Times New Roman"/>
          <w:bCs/>
          <w:szCs w:val="24"/>
        </w:rPr>
        <w:t xml:space="preserve"> δημοσιονομικού χαρακτήρα</w:t>
      </w:r>
      <w:r>
        <w:rPr>
          <w:rFonts w:eastAsia="Times New Roman"/>
          <w:bCs/>
          <w:szCs w:val="24"/>
        </w:rPr>
        <w:t>.</w:t>
      </w:r>
    </w:p>
    <w:p w14:paraId="373951FE"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Α</w:t>
      </w:r>
      <w:r w:rsidRPr="00724110">
        <w:rPr>
          <w:rFonts w:eastAsia="Times New Roman"/>
          <w:bCs/>
          <w:szCs w:val="24"/>
        </w:rPr>
        <w:t>υτή</w:t>
      </w:r>
      <w:r>
        <w:rPr>
          <w:rFonts w:eastAsia="Times New Roman"/>
          <w:bCs/>
          <w:szCs w:val="24"/>
        </w:rPr>
        <w:t>,</w:t>
      </w:r>
      <w:r w:rsidRPr="00724110">
        <w:rPr>
          <w:rFonts w:eastAsia="Times New Roman"/>
          <w:bCs/>
          <w:szCs w:val="24"/>
        </w:rPr>
        <w:t xml:space="preserve"> δυστυχώς</w:t>
      </w:r>
      <w:r>
        <w:rPr>
          <w:rFonts w:eastAsia="Times New Roman"/>
          <w:bCs/>
          <w:szCs w:val="24"/>
        </w:rPr>
        <w:t>,</w:t>
      </w:r>
      <w:r w:rsidRPr="00724110">
        <w:rPr>
          <w:rFonts w:eastAsia="Times New Roman"/>
          <w:bCs/>
          <w:szCs w:val="24"/>
        </w:rPr>
        <w:t xml:space="preserve"> είναι η</w:t>
      </w:r>
      <w:r>
        <w:rPr>
          <w:rFonts w:eastAsia="Times New Roman"/>
          <w:bCs/>
          <w:szCs w:val="24"/>
        </w:rPr>
        <w:t xml:space="preserve"> σκληρή </w:t>
      </w:r>
      <w:r w:rsidRPr="00724110">
        <w:rPr>
          <w:rFonts w:eastAsia="Times New Roman"/>
          <w:bCs/>
          <w:szCs w:val="24"/>
        </w:rPr>
        <w:t xml:space="preserve">πραγματικότητα και κάτω από αυτές τις συνθήκες βγαίνατε </w:t>
      </w:r>
      <w:r>
        <w:rPr>
          <w:rFonts w:eastAsia="Times New Roman"/>
          <w:bCs/>
          <w:szCs w:val="24"/>
        </w:rPr>
        <w:t xml:space="preserve">από </w:t>
      </w:r>
      <w:r w:rsidRPr="00724110">
        <w:rPr>
          <w:rFonts w:eastAsia="Times New Roman"/>
          <w:bCs/>
          <w:szCs w:val="24"/>
        </w:rPr>
        <w:t>εδώ</w:t>
      </w:r>
      <w:r>
        <w:rPr>
          <w:rFonts w:eastAsia="Times New Roman"/>
          <w:bCs/>
          <w:szCs w:val="24"/>
        </w:rPr>
        <w:t xml:space="preserve">, όταν ήμασταν </w:t>
      </w:r>
      <w:r w:rsidRPr="00724110">
        <w:rPr>
          <w:rFonts w:eastAsia="Times New Roman"/>
          <w:bCs/>
          <w:szCs w:val="24"/>
        </w:rPr>
        <w:t xml:space="preserve">στην </w:t>
      </w:r>
      <w:r w:rsidRPr="00724110">
        <w:rPr>
          <w:rFonts w:eastAsia="Times New Roman"/>
          <w:bCs/>
          <w:szCs w:val="24"/>
        </w:rPr>
        <w:t>Ολομέλεια</w:t>
      </w:r>
      <w:r>
        <w:rPr>
          <w:rFonts w:eastAsia="Times New Roman"/>
          <w:bCs/>
          <w:szCs w:val="24"/>
        </w:rPr>
        <w:t xml:space="preserve">, ομαδικά στο Σύνταγμα με τους </w:t>
      </w:r>
      <w:r>
        <w:rPr>
          <w:rFonts w:eastAsia="Times New Roman"/>
          <w:bCs/>
          <w:szCs w:val="24"/>
        </w:rPr>
        <w:t>Α</w:t>
      </w:r>
      <w:r w:rsidRPr="00724110">
        <w:rPr>
          <w:rFonts w:eastAsia="Times New Roman"/>
          <w:bCs/>
          <w:szCs w:val="24"/>
        </w:rPr>
        <w:t>γανακτισμένους</w:t>
      </w:r>
      <w:r>
        <w:rPr>
          <w:rFonts w:eastAsia="Times New Roman"/>
          <w:bCs/>
          <w:szCs w:val="24"/>
        </w:rPr>
        <w:t xml:space="preserve">, με επικεφαλής τον Αλέξη, </w:t>
      </w:r>
      <w:r w:rsidRPr="00724110">
        <w:rPr>
          <w:rFonts w:eastAsia="Times New Roman"/>
          <w:bCs/>
          <w:szCs w:val="24"/>
        </w:rPr>
        <w:t xml:space="preserve">αλαλάζοντας </w:t>
      </w:r>
      <w:r>
        <w:rPr>
          <w:rFonts w:eastAsia="Times New Roman"/>
          <w:bCs/>
          <w:szCs w:val="24"/>
        </w:rPr>
        <w:t xml:space="preserve">και γυρίζοντας θριαμβευτικά, αφού συναντιόσασταν στο </w:t>
      </w:r>
      <w:r w:rsidRPr="00724110">
        <w:rPr>
          <w:rFonts w:eastAsia="Times New Roman"/>
          <w:bCs/>
          <w:szCs w:val="24"/>
        </w:rPr>
        <w:t xml:space="preserve">Σύνταγμα </w:t>
      </w:r>
      <w:r>
        <w:rPr>
          <w:rFonts w:eastAsia="Times New Roman"/>
          <w:bCs/>
          <w:szCs w:val="24"/>
        </w:rPr>
        <w:t xml:space="preserve">με τη Χρυσή Αυγή. </w:t>
      </w:r>
    </w:p>
    <w:p w14:paraId="373951FF"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Και αυτοί ανήκαν στους Α</w:t>
      </w:r>
      <w:r w:rsidRPr="00724110">
        <w:rPr>
          <w:rFonts w:eastAsia="Times New Roman"/>
          <w:bCs/>
          <w:szCs w:val="24"/>
        </w:rPr>
        <w:t>γανακτισμένους</w:t>
      </w:r>
      <w:r>
        <w:rPr>
          <w:rFonts w:eastAsia="Times New Roman"/>
          <w:bCs/>
          <w:szCs w:val="24"/>
        </w:rPr>
        <w:t>,</w:t>
      </w:r>
      <w:r w:rsidRPr="00724110">
        <w:rPr>
          <w:rFonts w:eastAsia="Times New Roman"/>
          <w:bCs/>
          <w:szCs w:val="24"/>
        </w:rPr>
        <w:t xml:space="preserve"> τους οποίους πέντε χρόνια τώρα </w:t>
      </w:r>
      <w:r>
        <w:rPr>
          <w:rFonts w:eastAsia="Times New Roman"/>
          <w:bCs/>
          <w:szCs w:val="24"/>
        </w:rPr>
        <w:t>πέρασαν κα</w:t>
      </w:r>
      <w:r>
        <w:rPr>
          <w:rFonts w:eastAsia="Times New Roman"/>
          <w:bCs/>
          <w:szCs w:val="24"/>
        </w:rPr>
        <w:t xml:space="preserve">ι η δίκη </w:t>
      </w:r>
      <w:r w:rsidRPr="00724110">
        <w:rPr>
          <w:rFonts w:eastAsia="Times New Roman"/>
          <w:bCs/>
          <w:szCs w:val="24"/>
        </w:rPr>
        <w:t>δεν έχει γίνει ακόμη</w:t>
      </w:r>
      <w:r>
        <w:rPr>
          <w:rFonts w:eastAsia="Times New Roman"/>
          <w:bCs/>
          <w:szCs w:val="24"/>
        </w:rPr>
        <w:t>. Κ</w:t>
      </w:r>
      <w:r w:rsidRPr="00724110">
        <w:rPr>
          <w:rFonts w:eastAsia="Times New Roman"/>
          <w:bCs/>
          <w:szCs w:val="24"/>
        </w:rPr>
        <w:t xml:space="preserve">αι την προηγούμενη εβδομάδα ακόμη για την άρση ασυλίας χρυσαυγιτών δεν </w:t>
      </w:r>
      <w:r>
        <w:rPr>
          <w:rFonts w:eastAsia="Times New Roman"/>
          <w:bCs/>
          <w:szCs w:val="24"/>
        </w:rPr>
        <w:t>ψηφίσατε. Ν</w:t>
      </w:r>
      <w:r w:rsidRPr="00724110">
        <w:rPr>
          <w:rFonts w:eastAsia="Times New Roman"/>
          <w:bCs/>
          <w:szCs w:val="24"/>
        </w:rPr>
        <w:t xml:space="preserve">α δούμε ποια </w:t>
      </w:r>
      <w:r>
        <w:rPr>
          <w:rFonts w:eastAsia="Times New Roman"/>
          <w:bCs/>
          <w:szCs w:val="24"/>
        </w:rPr>
        <w:t>η είναι συνάφεια, ό</w:t>
      </w:r>
      <w:r w:rsidRPr="00724110">
        <w:rPr>
          <w:rFonts w:eastAsia="Times New Roman"/>
          <w:bCs/>
          <w:szCs w:val="24"/>
        </w:rPr>
        <w:t xml:space="preserve">πως και το </w:t>
      </w:r>
      <w:r>
        <w:rPr>
          <w:rFonts w:eastAsia="Times New Roman"/>
          <w:bCs/>
          <w:szCs w:val="24"/>
        </w:rPr>
        <w:t>20</w:t>
      </w:r>
      <w:r w:rsidRPr="00724110">
        <w:rPr>
          <w:rFonts w:eastAsia="Times New Roman"/>
          <w:bCs/>
          <w:szCs w:val="24"/>
        </w:rPr>
        <w:t>15</w:t>
      </w:r>
      <w:r>
        <w:rPr>
          <w:rFonts w:eastAsia="Times New Roman"/>
          <w:bCs/>
          <w:szCs w:val="24"/>
        </w:rPr>
        <w:t xml:space="preserve"> τις εκλογές πώς τις επιδιώξα</w:t>
      </w:r>
      <w:r w:rsidRPr="00724110">
        <w:rPr>
          <w:rFonts w:eastAsia="Times New Roman"/>
          <w:bCs/>
          <w:szCs w:val="24"/>
        </w:rPr>
        <w:t>τε</w:t>
      </w:r>
      <w:r>
        <w:rPr>
          <w:rFonts w:eastAsia="Times New Roman"/>
          <w:bCs/>
          <w:szCs w:val="24"/>
        </w:rPr>
        <w:t>, π</w:t>
      </w:r>
      <w:r w:rsidRPr="00724110">
        <w:rPr>
          <w:rFonts w:eastAsia="Times New Roman"/>
          <w:bCs/>
          <w:szCs w:val="24"/>
        </w:rPr>
        <w:t>ώς επιτ</w:t>
      </w:r>
      <w:r>
        <w:rPr>
          <w:rFonts w:eastAsia="Times New Roman"/>
          <w:bCs/>
          <w:szCs w:val="24"/>
        </w:rPr>
        <w:t>ύχατε με</w:t>
      </w:r>
      <w:r w:rsidRPr="00724110">
        <w:rPr>
          <w:rFonts w:eastAsia="Times New Roman"/>
          <w:bCs/>
          <w:szCs w:val="24"/>
        </w:rPr>
        <w:t xml:space="preserve"> τη συνδρομή της Χρυσής Αυγής</w:t>
      </w:r>
      <w:r>
        <w:rPr>
          <w:rFonts w:eastAsia="Times New Roman"/>
          <w:bCs/>
          <w:szCs w:val="24"/>
        </w:rPr>
        <w:t>.</w:t>
      </w:r>
    </w:p>
    <w:p w14:paraId="37395200"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Άρα, ποιοι είνα</w:t>
      </w:r>
      <w:r>
        <w:rPr>
          <w:rFonts w:eastAsia="Times New Roman"/>
          <w:bCs/>
          <w:szCs w:val="24"/>
        </w:rPr>
        <w:t xml:space="preserve">ι οι ακροδεξιοί; Όσοι </w:t>
      </w:r>
      <w:r w:rsidRPr="00724110">
        <w:rPr>
          <w:rFonts w:eastAsia="Times New Roman"/>
          <w:bCs/>
          <w:szCs w:val="24"/>
        </w:rPr>
        <w:t>συνεργάζε</w:t>
      </w:r>
      <w:r>
        <w:rPr>
          <w:rFonts w:eastAsia="Times New Roman"/>
          <w:bCs/>
          <w:szCs w:val="24"/>
        </w:rPr>
        <w:t xml:space="preserve">στε και συγκυβερνείτε, τους οποίους εγκαλούσατε </w:t>
      </w:r>
      <w:r w:rsidRPr="00724110">
        <w:rPr>
          <w:rFonts w:eastAsia="Times New Roman"/>
          <w:bCs/>
          <w:szCs w:val="24"/>
        </w:rPr>
        <w:t>τα προηγούμενα χρόνια</w:t>
      </w:r>
      <w:r>
        <w:rPr>
          <w:rFonts w:eastAsia="Times New Roman"/>
          <w:bCs/>
          <w:szCs w:val="24"/>
        </w:rPr>
        <w:t>, αλλά συγκυβερνάτε. Δυ</w:t>
      </w:r>
      <w:r w:rsidRPr="00724110">
        <w:rPr>
          <w:rFonts w:eastAsia="Times New Roman"/>
          <w:bCs/>
          <w:szCs w:val="24"/>
        </w:rPr>
        <w:t>στυχώς</w:t>
      </w:r>
      <w:r>
        <w:rPr>
          <w:rFonts w:eastAsia="Times New Roman"/>
          <w:bCs/>
          <w:szCs w:val="24"/>
        </w:rPr>
        <w:t xml:space="preserve">, αυτό είναι, αν θέλετε, το αντίτιμο, το οποίο πληρώνετε, γιατί η </w:t>
      </w:r>
      <w:r w:rsidRPr="00724110">
        <w:rPr>
          <w:rFonts w:eastAsia="Times New Roman"/>
          <w:bCs/>
          <w:szCs w:val="24"/>
        </w:rPr>
        <w:t xml:space="preserve">εξουσία </w:t>
      </w:r>
      <w:r>
        <w:rPr>
          <w:rFonts w:eastAsia="Times New Roman"/>
          <w:bCs/>
          <w:szCs w:val="24"/>
        </w:rPr>
        <w:t>όλα αυτά τα διαχειρίζεται με αυτόν τον τρόπο μόνο και</w:t>
      </w:r>
      <w:r>
        <w:rPr>
          <w:rFonts w:eastAsia="Times New Roman"/>
          <w:bCs/>
          <w:szCs w:val="24"/>
        </w:rPr>
        <w:t xml:space="preserve"> μόνο για να παραμείνετε στην εξουσία.</w:t>
      </w:r>
    </w:p>
    <w:p w14:paraId="37395201"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Ερχόσασταν εντός του Κοινοβουλίου και τι εκστομίζατε προς εμάς; «Πουλημένοι, μερκελιστές, </w:t>
      </w:r>
      <w:r w:rsidRPr="00724110">
        <w:rPr>
          <w:rFonts w:eastAsia="Times New Roman"/>
          <w:bCs/>
          <w:szCs w:val="24"/>
        </w:rPr>
        <w:t>γερμανοτσολιάδες</w:t>
      </w:r>
      <w:r>
        <w:rPr>
          <w:rFonts w:eastAsia="Times New Roman"/>
          <w:bCs/>
          <w:szCs w:val="24"/>
        </w:rPr>
        <w:t xml:space="preserve">, σας </w:t>
      </w:r>
      <w:r w:rsidRPr="00724110">
        <w:rPr>
          <w:rFonts w:eastAsia="Times New Roman"/>
          <w:bCs/>
          <w:szCs w:val="24"/>
        </w:rPr>
        <w:t>ετοιμάζουμε τα γουναράδικα</w:t>
      </w:r>
      <w:r>
        <w:rPr>
          <w:rFonts w:eastAsia="Times New Roman"/>
          <w:bCs/>
          <w:szCs w:val="24"/>
        </w:rPr>
        <w:t xml:space="preserve">, δωσίλογοι κ.λπ..» Τα θυμάστε. Δικοί σας συνάδελφοι  τα έλεγαν. Αν θέλετε, </w:t>
      </w:r>
      <w:r>
        <w:rPr>
          <w:rFonts w:eastAsia="Times New Roman"/>
          <w:bCs/>
          <w:szCs w:val="24"/>
        </w:rPr>
        <w:t>ανατρέξτε να τα δείτε. Κι εμείς σιωπούσαμε, σ</w:t>
      </w:r>
      <w:r w:rsidRPr="00724110">
        <w:rPr>
          <w:rFonts w:eastAsia="Times New Roman"/>
          <w:bCs/>
          <w:szCs w:val="24"/>
        </w:rPr>
        <w:t>κύβ</w:t>
      </w:r>
      <w:r>
        <w:rPr>
          <w:rFonts w:eastAsia="Times New Roman"/>
          <w:bCs/>
          <w:szCs w:val="24"/>
        </w:rPr>
        <w:t xml:space="preserve">αμε </w:t>
      </w:r>
      <w:r w:rsidRPr="00724110">
        <w:rPr>
          <w:rFonts w:eastAsia="Times New Roman"/>
          <w:bCs/>
          <w:szCs w:val="24"/>
        </w:rPr>
        <w:t>το κεφάλι γιατί γνωρίζαμε τις δυσκολίες</w:t>
      </w:r>
      <w:r>
        <w:rPr>
          <w:rFonts w:eastAsia="Times New Roman"/>
          <w:bCs/>
          <w:szCs w:val="24"/>
        </w:rPr>
        <w:t xml:space="preserve">, γνωρίζαμε τι </w:t>
      </w:r>
      <w:r w:rsidRPr="00724110">
        <w:rPr>
          <w:rFonts w:eastAsia="Times New Roman"/>
          <w:bCs/>
          <w:szCs w:val="24"/>
        </w:rPr>
        <w:t>αντιμετωπίζ</w:t>
      </w:r>
      <w:r>
        <w:rPr>
          <w:rFonts w:eastAsia="Times New Roman"/>
          <w:bCs/>
          <w:szCs w:val="24"/>
        </w:rPr>
        <w:t>α</w:t>
      </w:r>
      <w:r w:rsidRPr="00724110">
        <w:rPr>
          <w:rFonts w:eastAsia="Times New Roman"/>
          <w:bCs/>
          <w:szCs w:val="24"/>
        </w:rPr>
        <w:t xml:space="preserve">με όταν γυρνούσαμε στον τόπο </w:t>
      </w:r>
      <w:r>
        <w:rPr>
          <w:rFonts w:eastAsia="Times New Roman"/>
          <w:bCs/>
          <w:szCs w:val="24"/>
        </w:rPr>
        <w:t>μας,</w:t>
      </w:r>
      <w:r w:rsidRPr="00724110">
        <w:rPr>
          <w:rFonts w:eastAsia="Times New Roman"/>
          <w:bCs/>
          <w:szCs w:val="24"/>
        </w:rPr>
        <w:t xml:space="preserve"> </w:t>
      </w:r>
      <w:r>
        <w:rPr>
          <w:rFonts w:eastAsia="Times New Roman"/>
          <w:bCs/>
          <w:szCs w:val="24"/>
        </w:rPr>
        <w:t>ό</w:t>
      </w:r>
      <w:r w:rsidRPr="00724110">
        <w:rPr>
          <w:rFonts w:eastAsia="Times New Roman"/>
          <w:bCs/>
          <w:szCs w:val="24"/>
        </w:rPr>
        <w:t>που πρ</w:t>
      </w:r>
      <w:r>
        <w:rPr>
          <w:rFonts w:eastAsia="Times New Roman"/>
          <w:bCs/>
          <w:szCs w:val="24"/>
        </w:rPr>
        <w:t>ω</w:t>
      </w:r>
      <w:r w:rsidRPr="00724110">
        <w:rPr>
          <w:rFonts w:eastAsia="Times New Roman"/>
          <w:bCs/>
          <w:szCs w:val="24"/>
        </w:rPr>
        <w:t>το</w:t>
      </w:r>
      <w:r>
        <w:rPr>
          <w:rFonts w:eastAsia="Times New Roman"/>
          <w:bCs/>
          <w:szCs w:val="24"/>
        </w:rPr>
        <w:t>στατούσατε στην όποι</w:t>
      </w:r>
      <w:r w:rsidRPr="00724110">
        <w:rPr>
          <w:rFonts w:eastAsia="Times New Roman"/>
          <w:bCs/>
          <w:szCs w:val="24"/>
        </w:rPr>
        <w:t>α διαμαρτυρία</w:t>
      </w:r>
      <w:r>
        <w:rPr>
          <w:rFonts w:eastAsia="Times New Roman"/>
          <w:bCs/>
          <w:szCs w:val="24"/>
        </w:rPr>
        <w:t>.</w:t>
      </w:r>
    </w:p>
    <w:p w14:paraId="37395202"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Σ</w:t>
      </w:r>
      <w:r w:rsidRPr="00724110">
        <w:rPr>
          <w:rFonts w:eastAsia="Times New Roman"/>
          <w:bCs/>
          <w:szCs w:val="24"/>
        </w:rPr>
        <w:t>ήμερα</w:t>
      </w:r>
      <w:r>
        <w:rPr>
          <w:rFonts w:eastAsia="Times New Roman"/>
          <w:bCs/>
          <w:szCs w:val="24"/>
        </w:rPr>
        <w:t>, ε</w:t>
      </w:r>
      <w:r w:rsidRPr="00724110">
        <w:rPr>
          <w:rFonts w:eastAsia="Times New Roman"/>
          <w:bCs/>
          <w:szCs w:val="24"/>
        </w:rPr>
        <w:t>μείς συνδράμουμε</w:t>
      </w:r>
      <w:r>
        <w:rPr>
          <w:rFonts w:eastAsia="Times New Roman"/>
          <w:bCs/>
          <w:szCs w:val="24"/>
        </w:rPr>
        <w:t>. Σ</w:t>
      </w:r>
      <w:r w:rsidRPr="00724110">
        <w:rPr>
          <w:rFonts w:eastAsia="Times New Roman"/>
          <w:bCs/>
          <w:szCs w:val="24"/>
        </w:rPr>
        <w:t xml:space="preserve">ε πάρα πολλά νομοσχέδια </w:t>
      </w:r>
      <w:r>
        <w:rPr>
          <w:rFonts w:eastAsia="Times New Roman"/>
          <w:bCs/>
          <w:szCs w:val="24"/>
        </w:rPr>
        <w:t>ψηφίσαμ</w:t>
      </w:r>
      <w:r>
        <w:rPr>
          <w:rFonts w:eastAsia="Times New Roman"/>
          <w:bCs/>
          <w:szCs w:val="24"/>
        </w:rPr>
        <w:t>ε υπέρ. Π</w:t>
      </w:r>
      <w:r w:rsidRPr="00724110">
        <w:rPr>
          <w:rFonts w:eastAsia="Times New Roman"/>
          <w:bCs/>
          <w:szCs w:val="24"/>
        </w:rPr>
        <w:t xml:space="preserve">οτέ </w:t>
      </w:r>
      <w:r>
        <w:rPr>
          <w:rFonts w:eastAsia="Times New Roman"/>
          <w:bCs/>
          <w:szCs w:val="24"/>
        </w:rPr>
        <w:t>δεν ψηφίσατε ένα νομοσχέδιο κι έρχεστε να μας πείτε τι σήμερα; Όταν εμπαίξατε την</w:t>
      </w:r>
      <w:r w:rsidRPr="00724110">
        <w:rPr>
          <w:rFonts w:eastAsia="Times New Roman"/>
          <w:bCs/>
          <w:szCs w:val="24"/>
        </w:rPr>
        <w:t xml:space="preserve"> κοινωνία </w:t>
      </w:r>
      <w:r>
        <w:rPr>
          <w:rFonts w:eastAsia="Times New Roman"/>
          <w:bCs/>
          <w:szCs w:val="24"/>
        </w:rPr>
        <w:t>για</w:t>
      </w:r>
      <w:r w:rsidRPr="00724110">
        <w:rPr>
          <w:rFonts w:eastAsia="Times New Roman"/>
          <w:bCs/>
          <w:szCs w:val="24"/>
        </w:rPr>
        <w:t xml:space="preserve"> την κατάργηση του μνημονίου μ</w:t>
      </w:r>
      <w:r>
        <w:rPr>
          <w:rFonts w:eastAsia="Times New Roman"/>
          <w:bCs/>
          <w:szCs w:val="24"/>
        </w:rPr>
        <w:t xml:space="preserve">’ </w:t>
      </w:r>
      <w:r w:rsidRPr="00724110">
        <w:rPr>
          <w:rFonts w:eastAsia="Times New Roman"/>
          <w:bCs/>
          <w:szCs w:val="24"/>
        </w:rPr>
        <w:t>ένα</w:t>
      </w:r>
      <w:r>
        <w:rPr>
          <w:rFonts w:eastAsia="Times New Roman"/>
          <w:bCs/>
          <w:szCs w:val="24"/>
        </w:rPr>
        <w:t>ν</w:t>
      </w:r>
      <w:r w:rsidRPr="00724110">
        <w:rPr>
          <w:rFonts w:eastAsia="Times New Roman"/>
          <w:bCs/>
          <w:szCs w:val="24"/>
        </w:rPr>
        <w:t xml:space="preserve"> νόμο</w:t>
      </w:r>
      <w:r>
        <w:rPr>
          <w:rFonts w:eastAsia="Times New Roman"/>
          <w:bCs/>
          <w:szCs w:val="24"/>
        </w:rPr>
        <w:t>,</w:t>
      </w:r>
      <w:r w:rsidRPr="00724110">
        <w:rPr>
          <w:rFonts w:eastAsia="Times New Roman"/>
          <w:bCs/>
          <w:szCs w:val="24"/>
        </w:rPr>
        <w:t xml:space="preserve"> μ</w:t>
      </w:r>
      <w:r>
        <w:rPr>
          <w:rFonts w:eastAsia="Times New Roman"/>
          <w:bCs/>
          <w:szCs w:val="24"/>
        </w:rPr>
        <w:t xml:space="preserve">’ </w:t>
      </w:r>
      <w:r w:rsidRPr="00724110">
        <w:rPr>
          <w:rFonts w:eastAsia="Times New Roman"/>
          <w:bCs/>
          <w:szCs w:val="24"/>
        </w:rPr>
        <w:t>ένα άρθρο</w:t>
      </w:r>
      <w:r>
        <w:rPr>
          <w:rFonts w:eastAsia="Times New Roman"/>
          <w:bCs/>
          <w:szCs w:val="24"/>
        </w:rPr>
        <w:t xml:space="preserve">, </w:t>
      </w:r>
      <w:r w:rsidRPr="00724110">
        <w:rPr>
          <w:rFonts w:eastAsia="Times New Roman"/>
          <w:bCs/>
          <w:szCs w:val="24"/>
        </w:rPr>
        <w:t>για τον κατώτατο μισθό στα 761</w:t>
      </w:r>
      <w:r>
        <w:rPr>
          <w:rFonts w:eastAsia="Times New Roman"/>
          <w:bCs/>
          <w:szCs w:val="24"/>
        </w:rPr>
        <w:t>,</w:t>
      </w:r>
      <w:r w:rsidRPr="00724110">
        <w:rPr>
          <w:rFonts w:eastAsia="Times New Roman"/>
          <w:bCs/>
          <w:szCs w:val="24"/>
        </w:rPr>
        <w:t xml:space="preserve"> για </w:t>
      </w:r>
      <w:r>
        <w:rPr>
          <w:rFonts w:eastAsia="Times New Roman"/>
          <w:bCs/>
          <w:szCs w:val="24"/>
        </w:rPr>
        <w:t>τη σεισάχθεια, για το «</w:t>
      </w:r>
      <w:r w:rsidRPr="00724110">
        <w:rPr>
          <w:rFonts w:eastAsia="Times New Roman"/>
          <w:bCs/>
          <w:szCs w:val="24"/>
        </w:rPr>
        <w:t>κανένα σπίτι στα χέρια τραπεζίτη</w:t>
      </w:r>
      <w:r>
        <w:rPr>
          <w:rFonts w:eastAsia="Times New Roman"/>
          <w:bCs/>
          <w:szCs w:val="24"/>
        </w:rPr>
        <w:t xml:space="preserve">», </w:t>
      </w:r>
      <w:r w:rsidRPr="00724110">
        <w:rPr>
          <w:rFonts w:eastAsia="Times New Roman"/>
          <w:bCs/>
          <w:szCs w:val="24"/>
        </w:rPr>
        <w:t>για την κατάργηση του ΕΝΦΙΑ</w:t>
      </w:r>
      <w:r>
        <w:rPr>
          <w:rFonts w:eastAsia="Times New Roman"/>
          <w:bCs/>
          <w:szCs w:val="24"/>
        </w:rPr>
        <w:t>,</w:t>
      </w:r>
      <w:r w:rsidRPr="00724110">
        <w:rPr>
          <w:rFonts w:eastAsia="Times New Roman"/>
          <w:bCs/>
          <w:szCs w:val="24"/>
        </w:rPr>
        <w:t xml:space="preserve"> δημιουργώντας ταυτόχρονα κινήματα του </w:t>
      </w:r>
      <w:r>
        <w:rPr>
          <w:rFonts w:eastAsia="Times New Roman"/>
          <w:bCs/>
          <w:szCs w:val="24"/>
        </w:rPr>
        <w:t xml:space="preserve">«Δεν πληρώνω», </w:t>
      </w:r>
      <w:r w:rsidRPr="00724110">
        <w:rPr>
          <w:rFonts w:eastAsia="Times New Roman"/>
          <w:bCs/>
          <w:szCs w:val="24"/>
        </w:rPr>
        <w:t xml:space="preserve">καλώντας τον κόσμο να </w:t>
      </w:r>
      <w:r>
        <w:rPr>
          <w:rFonts w:eastAsia="Times New Roman"/>
          <w:bCs/>
          <w:szCs w:val="24"/>
        </w:rPr>
        <w:t>μην πληρώνει διόδια, ΦΠΑ και ό,τι άλλο σας ερχόταν στην κούτρα σας.</w:t>
      </w:r>
    </w:p>
    <w:p w14:paraId="37395203"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Τελικά, το 2015 με τη συνηγορία, ό</w:t>
      </w:r>
      <w:r w:rsidRPr="00724110">
        <w:rPr>
          <w:rFonts w:eastAsia="Times New Roman"/>
          <w:bCs/>
          <w:szCs w:val="24"/>
        </w:rPr>
        <w:t>πως είπα και προηγουμένως</w:t>
      </w:r>
      <w:r>
        <w:rPr>
          <w:rFonts w:eastAsia="Times New Roman"/>
          <w:bCs/>
          <w:szCs w:val="24"/>
        </w:rPr>
        <w:t>,</w:t>
      </w:r>
      <w:r w:rsidRPr="00724110">
        <w:rPr>
          <w:rFonts w:eastAsia="Times New Roman"/>
          <w:bCs/>
          <w:szCs w:val="24"/>
        </w:rPr>
        <w:t xml:space="preserve"> </w:t>
      </w:r>
      <w:r>
        <w:rPr>
          <w:rFonts w:eastAsia="Times New Roman"/>
          <w:bCs/>
          <w:szCs w:val="24"/>
        </w:rPr>
        <w:t>της</w:t>
      </w:r>
      <w:r w:rsidRPr="00724110">
        <w:rPr>
          <w:rFonts w:eastAsia="Times New Roman"/>
          <w:bCs/>
          <w:szCs w:val="24"/>
        </w:rPr>
        <w:t xml:space="preserve"> Χρυσής Αυγής</w:t>
      </w:r>
      <w:r>
        <w:rPr>
          <w:rFonts w:eastAsia="Times New Roman"/>
          <w:bCs/>
          <w:szCs w:val="24"/>
        </w:rPr>
        <w:t>,</w:t>
      </w:r>
      <w:r w:rsidRPr="00724110">
        <w:rPr>
          <w:rFonts w:eastAsia="Times New Roman"/>
          <w:bCs/>
          <w:szCs w:val="24"/>
        </w:rPr>
        <w:t xml:space="preserve"> αν</w:t>
      </w:r>
      <w:r w:rsidRPr="00724110">
        <w:rPr>
          <w:rFonts w:eastAsia="Times New Roman"/>
          <w:bCs/>
          <w:szCs w:val="24"/>
        </w:rPr>
        <w:t>αλάβ</w:t>
      </w:r>
      <w:r>
        <w:rPr>
          <w:rFonts w:eastAsia="Times New Roman"/>
          <w:bCs/>
          <w:szCs w:val="24"/>
        </w:rPr>
        <w:t xml:space="preserve">ατε </w:t>
      </w:r>
      <w:r w:rsidRPr="00724110">
        <w:rPr>
          <w:rFonts w:eastAsia="Times New Roman"/>
          <w:bCs/>
          <w:szCs w:val="24"/>
        </w:rPr>
        <w:t>την εξουσία</w:t>
      </w:r>
      <w:r>
        <w:rPr>
          <w:rFonts w:eastAsia="Times New Roman"/>
          <w:bCs/>
          <w:szCs w:val="24"/>
        </w:rPr>
        <w:t>. Τ</w:t>
      </w:r>
      <w:r w:rsidRPr="00724110">
        <w:rPr>
          <w:rFonts w:eastAsia="Times New Roman"/>
          <w:bCs/>
          <w:szCs w:val="24"/>
        </w:rPr>
        <w:t>ο πρώτο πε</w:t>
      </w:r>
      <w:r>
        <w:rPr>
          <w:rFonts w:eastAsia="Times New Roman"/>
          <w:bCs/>
          <w:szCs w:val="24"/>
        </w:rPr>
        <w:t xml:space="preserve">ντάμηνο, κυβερνώντας </w:t>
      </w:r>
      <w:r w:rsidRPr="00724110">
        <w:rPr>
          <w:rFonts w:eastAsia="Times New Roman"/>
          <w:bCs/>
          <w:szCs w:val="24"/>
        </w:rPr>
        <w:t xml:space="preserve"> με ακροδεξιούς </w:t>
      </w:r>
      <w:r>
        <w:rPr>
          <w:rFonts w:eastAsia="Times New Roman"/>
          <w:bCs/>
          <w:szCs w:val="24"/>
        </w:rPr>
        <w:t xml:space="preserve">ως λέγατε </w:t>
      </w:r>
      <w:r w:rsidRPr="00724110">
        <w:rPr>
          <w:rFonts w:eastAsia="Times New Roman"/>
          <w:bCs/>
          <w:szCs w:val="24"/>
        </w:rPr>
        <w:t>κ</w:t>
      </w:r>
      <w:r>
        <w:rPr>
          <w:rFonts w:eastAsia="Times New Roman"/>
          <w:bCs/>
          <w:szCs w:val="24"/>
        </w:rPr>
        <w:t>αι δεχθήκατε, μας οδηγήσατε σε μι</w:t>
      </w:r>
      <w:r w:rsidRPr="00724110">
        <w:rPr>
          <w:rFonts w:eastAsia="Times New Roman"/>
          <w:bCs/>
          <w:szCs w:val="24"/>
        </w:rPr>
        <w:t>α έκτακτη κατάσταση</w:t>
      </w:r>
      <w:r>
        <w:rPr>
          <w:rFonts w:eastAsia="Times New Roman"/>
          <w:bCs/>
          <w:szCs w:val="24"/>
        </w:rPr>
        <w:t xml:space="preserve">. Συνδράμαμε πάλι να μη βρεθούμε </w:t>
      </w:r>
      <w:r w:rsidRPr="00724110">
        <w:rPr>
          <w:rFonts w:eastAsia="Times New Roman"/>
          <w:bCs/>
          <w:szCs w:val="24"/>
        </w:rPr>
        <w:t>εκτός Ευρώπης</w:t>
      </w:r>
      <w:r>
        <w:rPr>
          <w:rFonts w:eastAsia="Times New Roman"/>
          <w:bCs/>
          <w:szCs w:val="24"/>
        </w:rPr>
        <w:t xml:space="preserve">. Ήταν </w:t>
      </w:r>
      <w:r w:rsidRPr="00724110">
        <w:rPr>
          <w:rFonts w:eastAsia="Times New Roman"/>
          <w:bCs/>
          <w:szCs w:val="24"/>
        </w:rPr>
        <w:t>μ</w:t>
      </w:r>
      <w:r>
        <w:rPr>
          <w:rFonts w:eastAsia="Times New Roman"/>
          <w:bCs/>
          <w:szCs w:val="24"/>
        </w:rPr>
        <w:t>ι</w:t>
      </w:r>
      <w:r w:rsidRPr="00724110">
        <w:rPr>
          <w:rFonts w:eastAsia="Times New Roman"/>
          <w:bCs/>
          <w:szCs w:val="24"/>
        </w:rPr>
        <w:t xml:space="preserve">α κατάσταση </w:t>
      </w:r>
      <w:r>
        <w:rPr>
          <w:rFonts w:eastAsia="Times New Roman"/>
          <w:bCs/>
          <w:szCs w:val="24"/>
        </w:rPr>
        <w:t>οδυνηρή</w:t>
      </w:r>
      <w:r w:rsidRPr="00724110">
        <w:rPr>
          <w:rFonts w:eastAsia="Times New Roman"/>
          <w:bCs/>
          <w:szCs w:val="24"/>
        </w:rPr>
        <w:t xml:space="preserve"> για τη χώρα</w:t>
      </w:r>
      <w:r>
        <w:rPr>
          <w:rFonts w:eastAsia="Times New Roman"/>
          <w:bCs/>
          <w:szCs w:val="24"/>
        </w:rPr>
        <w:t>.</w:t>
      </w:r>
    </w:p>
    <w:p w14:paraId="3739520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Παρά την ομολογία σας </w:t>
      </w:r>
      <w:r w:rsidRPr="00724110">
        <w:rPr>
          <w:rFonts w:eastAsia="Times New Roman"/>
          <w:bCs/>
          <w:szCs w:val="24"/>
        </w:rPr>
        <w:t>για την αυταπά</w:t>
      </w:r>
      <w:r w:rsidRPr="00724110">
        <w:rPr>
          <w:rFonts w:eastAsia="Times New Roman"/>
          <w:bCs/>
          <w:szCs w:val="24"/>
        </w:rPr>
        <w:t>τη που σ</w:t>
      </w:r>
      <w:r>
        <w:rPr>
          <w:rFonts w:eastAsia="Times New Roman"/>
          <w:bCs/>
          <w:szCs w:val="24"/>
        </w:rPr>
        <w:t>ας</w:t>
      </w:r>
      <w:r w:rsidRPr="00724110">
        <w:rPr>
          <w:rFonts w:eastAsia="Times New Roman"/>
          <w:bCs/>
          <w:szCs w:val="24"/>
        </w:rPr>
        <w:t xml:space="preserve"> διακατ</w:t>
      </w:r>
      <w:r>
        <w:rPr>
          <w:rFonts w:eastAsia="Times New Roman"/>
          <w:bCs/>
          <w:szCs w:val="24"/>
        </w:rPr>
        <w:t xml:space="preserve">είχε και σας διακατέχει, ο </w:t>
      </w:r>
      <w:r w:rsidRPr="00724110">
        <w:rPr>
          <w:rFonts w:eastAsia="Times New Roman"/>
          <w:bCs/>
          <w:szCs w:val="24"/>
        </w:rPr>
        <w:t xml:space="preserve">στόχος </w:t>
      </w:r>
      <w:r>
        <w:rPr>
          <w:rFonts w:eastAsia="Times New Roman"/>
          <w:bCs/>
          <w:szCs w:val="24"/>
        </w:rPr>
        <w:t xml:space="preserve">σας, ο </w:t>
      </w:r>
      <w:r w:rsidRPr="00724110">
        <w:rPr>
          <w:rFonts w:eastAsia="Times New Roman"/>
          <w:bCs/>
          <w:szCs w:val="24"/>
        </w:rPr>
        <w:t>ιδεολογικός στόχος</w:t>
      </w:r>
      <w:r>
        <w:rPr>
          <w:rFonts w:eastAsia="Times New Roman"/>
          <w:bCs/>
          <w:szCs w:val="24"/>
        </w:rPr>
        <w:t>,</w:t>
      </w:r>
      <w:r w:rsidRPr="00724110">
        <w:rPr>
          <w:rFonts w:eastAsia="Times New Roman"/>
          <w:bCs/>
          <w:szCs w:val="24"/>
        </w:rPr>
        <w:t xml:space="preserve"> η δημιουργία μιας ιδιωτικ</w:t>
      </w:r>
      <w:r>
        <w:rPr>
          <w:rFonts w:eastAsia="Times New Roman"/>
          <w:bCs/>
          <w:szCs w:val="24"/>
        </w:rPr>
        <w:t xml:space="preserve">οκρατικίστικης κατάστασης, ενός τέτοιου συστήματος, δηλαδή το υπεύθυνο εργατικό επιχειρηματικό κομμάτι να παράγει </w:t>
      </w:r>
      <w:r>
        <w:rPr>
          <w:rFonts w:eastAsia="Times New Roman"/>
          <w:bCs/>
          <w:szCs w:val="24"/>
        </w:rPr>
        <w:t>100</w:t>
      </w:r>
      <w:r>
        <w:rPr>
          <w:rFonts w:eastAsia="Times New Roman"/>
          <w:bCs/>
          <w:szCs w:val="24"/>
        </w:rPr>
        <w:t xml:space="preserve"> ευρώ, παραδείγματος χάριν, και να τ</w:t>
      </w:r>
      <w:r>
        <w:rPr>
          <w:rFonts w:eastAsia="Times New Roman"/>
          <w:bCs/>
          <w:szCs w:val="24"/>
        </w:rPr>
        <w:t>ου παίρνετε τα 80, δημιουργώντας μια κοινωνία παράκλητη, με το χέρι απλωμένο για ένα συσσίτιο, για ένα κουπόνι, για μια είσοδο στο κοινωνικό παντοπωλείο, ιατρείο, φαρμακείο, για ένα τετράμηνο, για ένα οχτάμηνο, ψιθυρίζοντά</w:t>
      </w:r>
      <w:r w:rsidRPr="00724110">
        <w:rPr>
          <w:rFonts w:eastAsia="Times New Roman"/>
          <w:bCs/>
          <w:szCs w:val="24"/>
        </w:rPr>
        <w:t xml:space="preserve">ς </w:t>
      </w:r>
      <w:r>
        <w:rPr>
          <w:rFonts w:eastAsia="Times New Roman"/>
          <w:bCs/>
          <w:szCs w:val="24"/>
        </w:rPr>
        <w:t>του ότι «</w:t>
      </w:r>
      <w:r w:rsidRPr="00724110">
        <w:rPr>
          <w:rFonts w:eastAsia="Times New Roman"/>
          <w:bCs/>
          <w:szCs w:val="24"/>
        </w:rPr>
        <w:t>θα γίνεις και μόνιμος</w:t>
      </w:r>
      <w:r>
        <w:rPr>
          <w:rFonts w:eastAsia="Times New Roman"/>
          <w:bCs/>
          <w:szCs w:val="24"/>
        </w:rPr>
        <w:t>»,</w:t>
      </w:r>
      <w:r>
        <w:rPr>
          <w:rFonts w:eastAsia="Times New Roman"/>
          <w:bCs/>
          <w:szCs w:val="24"/>
        </w:rPr>
        <w:t xml:space="preserve"> </w:t>
      </w:r>
      <w:r w:rsidRPr="00724110">
        <w:rPr>
          <w:rFonts w:eastAsia="Times New Roman"/>
          <w:bCs/>
          <w:szCs w:val="24"/>
        </w:rPr>
        <w:t>υποθηκεύοντας ταυτοχρόνως το</w:t>
      </w:r>
      <w:r>
        <w:rPr>
          <w:rFonts w:eastAsia="Times New Roman"/>
          <w:bCs/>
          <w:szCs w:val="24"/>
        </w:rPr>
        <w:t>ν</w:t>
      </w:r>
      <w:r w:rsidRPr="00724110">
        <w:rPr>
          <w:rFonts w:eastAsia="Times New Roman"/>
          <w:bCs/>
          <w:szCs w:val="24"/>
        </w:rPr>
        <w:t xml:space="preserve"> δημόσιο πλούτο της χώρας </w:t>
      </w:r>
      <w:r>
        <w:rPr>
          <w:rFonts w:eastAsia="Times New Roman"/>
          <w:bCs/>
          <w:szCs w:val="24"/>
        </w:rPr>
        <w:t>για ενενήντα εννιά χρόνια.</w:t>
      </w:r>
    </w:p>
    <w:p w14:paraId="37395205"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Όσον αφορά την </w:t>
      </w:r>
      <w:r>
        <w:rPr>
          <w:rFonts w:eastAsia="Times New Roman"/>
          <w:bCs/>
          <w:szCs w:val="24"/>
        </w:rPr>
        <w:t>«</w:t>
      </w:r>
      <w:r>
        <w:rPr>
          <w:rFonts w:eastAsia="Times New Roman"/>
          <w:bCs/>
          <w:szCs w:val="24"/>
        </w:rPr>
        <w:t>ΤΡΑΙΝΟΣΕ</w:t>
      </w:r>
      <w:r>
        <w:rPr>
          <w:rFonts w:eastAsia="Times New Roman"/>
          <w:bCs/>
          <w:szCs w:val="24"/>
        </w:rPr>
        <w:t>»</w:t>
      </w:r>
      <w:r>
        <w:rPr>
          <w:rFonts w:eastAsia="Times New Roman"/>
          <w:bCs/>
          <w:szCs w:val="24"/>
        </w:rPr>
        <w:t>, θυμάστε τη</w:t>
      </w:r>
      <w:r w:rsidRPr="00724110">
        <w:rPr>
          <w:rFonts w:eastAsia="Times New Roman"/>
          <w:bCs/>
          <w:szCs w:val="24"/>
        </w:rPr>
        <w:t xml:space="preserve"> </w:t>
      </w:r>
      <w:r>
        <w:rPr>
          <w:rFonts w:eastAsia="Times New Roman"/>
          <w:bCs/>
          <w:szCs w:val="24"/>
        </w:rPr>
        <w:t>σ</w:t>
      </w:r>
      <w:r w:rsidRPr="00724110">
        <w:rPr>
          <w:rFonts w:eastAsia="Times New Roman"/>
          <w:bCs/>
          <w:szCs w:val="24"/>
        </w:rPr>
        <w:t xml:space="preserve">υμφωνία </w:t>
      </w:r>
      <w:r>
        <w:rPr>
          <w:rFonts w:eastAsia="Times New Roman"/>
          <w:bCs/>
          <w:szCs w:val="24"/>
        </w:rPr>
        <w:t xml:space="preserve">που κάναμε με το ΤΑΙΠΕΔ </w:t>
      </w:r>
      <w:r w:rsidRPr="00724110">
        <w:rPr>
          <w:rFonts w:eastAsia="Times New Roman"/>
          <w:bCs/>
          <w:szCs w:val="24"/>
        </w:rPr>
        <w:t xml:space="preserve">για 350 εκατομμύρια για </w:t>
      </w:r>
      <w:r>
        <w:rPr>
          <w:rFonts w:eastAsia="Times New Roman"/>
          <w:bCs/>
          <w:szCs w:val="24"/>
        </w:rPr>
        <w:t>δεκαπέντε</w:t>
      </w:r>
      <w:r w:rsidRPr="00724110">
        <w:rPr>
          <w:rFonts w:eastAsia="Times New Roman"/>
          <w:bCs/>
          <w:szCs w:val="24"/>
        </w:rPr>
        <w:t xml:space="preserve"> χρόνια</w:t>
      </w:r>
      <w:r>
        <w:rPr>
          <w:rFonts w:eastAsia="Times New Roman"/>
          <w:bCs/>
          <w:szCs w:val="24"/>
        </w:rPr>
        <w:t xml:space="preserve"> και πόσο τη δώσατε εσείς </w:t>
      </w:r>
      <w:r w:rsidRPr="00724110">
        <w:rPr>
          <w:rFonts w:eastAsia="Times New Roman"/>
          <w:bCs/>
          <w:szCs w:val="24"/>
        </w:rPr>
        <w:t xml:space="preserve">για </w:t>
      </w:r>
      <w:r>
        <w:rPr>
          <w:rFonts w:eastAsia="Times New Roman"/>
          <w:bCs/>
          <w:szCs w:val="24"/>
        </w:rPr>
        <w:t xml:space="preserve">ενενήντα εννιά </w:t>
      </w:r>
      <w:r w:rsidRPr="00724110">
        <w:rPr>
          <w:rFonts w:eastAsia="Times New Roman"/>
          <w:bCs/>
          <w:szCs w:val="24"/>
        </w:rPr>
        <w:t>χρόνια</w:t>
      </w:r>
      <w:r>
        <w:rPr>
          <w:rFonts w:eastAsia="Times New Roman"/>
          <w:bCs/>
          <w:szCs w:val="24"/>
        </w:rPr>
        <w:t>;</w:t>
      </w:r>
      <w:r w:rsidRPr="00724110">
        <w:rPr>
          <w:rFonts w:eastAsia="Times New Roman"/>
          <w:bCs/>
          <w:szCs w:val="24"/>
        </w:rPr>
        <w:t xml:space="preserve"> </w:t>
      </w:r>
      <w:r>
        <w:rPr>
          <w:rFonts w:eastAsia="Times New Roman"/>
          <w:bCs/>
          <w:szCs w:val="24"/>
        </w:rPr>
        <w:t>Σαράντα π</w:t>
      </w:r>
      <w:r>
        <w:rPr>
          <w:rFonts w:eastAsia="Times New Roman"/>
          <w:bCs/>
          <w:szCs w:val="24"/>
        </w:rPr>
        <w:t>έντε</w:t>
      </w:r>
      <w:r w:rsidRPr="00724110">
        <w:rPr>
          <w:rFonts w:eastAsia="Times New Roman"/>
          <w:bCs/>
          <w:szCs w:val="24"/>
        </w:rPr>
        <w:t xml:space="preserve"> εκατομμύρια</w:t>
      </w:r>
      <w:r>
        <w:rPr>
          <w:rFonts w:eastAsia="Times New Roman"/>
          <w:bCs/>
          <w:szCs w:val="24"/>
        </w:rPr>
        <w:t xml:space="preserve">, συναδέλφισσες και συνάδελφοι, αντί ενός </w:t>
      </w:r>
      <w:r w:rsidRPr="00724110">
        <w:rPr>
          <w:rFonts w:eastAsia="Times New Roman"/>
          <w:bCs/>
          <w:szCs w:val="24"/>
        </w:rPr>
        <w:t>πινακίου εξουσίας</w:t>
      </w:r>
      <w:r>
        <w:rPr>
          <w:rFonts w:eastAsia="Times New Roman"/>
          <w:bCs/>
          <w:szCs w:val="24"/>
        </w:rPr>
        <w:t>.</w:t>
      </w:r>
    </w:p>
    <w:p w14:paraId="37395206"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Δυστυχώς, και τη νεολαία μας </w:t>
      </w:r>
      <w:r w:rsidRPr="00724110">
        <w:rPr>
          <w:rFonts w:eastAsia="Times New Roman"/>
          <w:bCs/>
          <w:szCs w:val="24"/>
        </w:rPr>
        <w:t>την οδηγήσατε σε έξοδο από τη χώρα</w:t>
      </w:r>
      <w:r>
        <w:rPr>
          <w:rFonts w:eastAsia="Times New Roman"/>
          <w:bCs/>
          <w:szCs w:val="24"/>
        </w:rPr>
        <w:t xml:space="preserve"> και</w:t>
      </w:r>
      <w:r w:rsidRPr="00724110">
        <w:rPr>
          <w:rFonts w:eastAsia="Times New Roman"/>
          <w:bCs/>
          <w:szCs w:val="24"/>
        </w:rPr>
        <w:t xml:space="preserve"> μάτωσε </w:t>
      </w:r>
      <w:r>
        <w:rPr>
          <w:rFonts w:eastAsia="Times New Roman"/>
          <w:bCs/>
          <w:szCs w:val="24"/>
        </w:rPr>
        <w:t>κάθε</w:t>
      </w:r>
      <w:r w:rsidRPr="00724110">
        <w:rPr>
          <w:rFonts w:eastAsia="Times New Roman"/>
          <w:bCs/>
          <w:szCs w:val="24"/>
        </w:rPr>
        <w:t xml:space="preserve"> </w:t>
      </w:r>
      <w:r>
        <w:rPr>
          <w:rFonts w:eastAsia="Times New Roman"/>
          <w:bCs/>
          <w:szCs w:val="24"/>
        </w:rPr>
        <w:t>ο</w:t>
      </w:r>
      <w:r w:rsidRPr="00724110">
        <w:rPr>
          <w:rFonts w:eastAsia="Times New Roman"/>
          <w:bCs/>
          <w:szCs w:val="24"/>
        </w:rPr>
        <w:t>ικογένεια</w:t>
      </w:r>
      <w:r>
        <w:rPr>
          <w:rFonts w:eastAsia="Times New Roman"/>
          <w:bCs/>
          <w:szCs w:val="24"/>
        </w:rPr>
        <w:t>,</w:t>
      </w:r>
      <w:r w:rsidRPr="00724110">
        <w:rPr>
          <w:rFonts w:eastAsia="Times New Roman"/>
          <w:bCs/>
          <w:szCs w:val="24"/>
        </w:rPr>
        <w:t xml:space="preserve"> προκειμένου να διασφαλίσει την προοπτική </w:t>
      </w:r>
      <w:r>
        <w:rPr>
          <w:rFonts w:eastAsia="Times New Roman"/>
          <w:bCs/>
          <w:szCs w:val="24"/>
        </w:rPr>
        <w:t>της.</w:t>
      </w:r>
    </w:p>
    <w:p w14:paraId="37395207" w14:textId="77777777" w:rsidR="00B27939" w:rsidRDefault="00D93F4B">
      <w:pPr>
        <w:tabs>
          <w:tab w:val="left" w:pos="2940"/>
        </w:tabs>
        <w:spacing w:after="0" w:line="600" w:lineRule="auto"/>
        <w:ind w:firstLine="720"/>
        <w:jc w:val="both"/>
        <w:rPr>
          <w:rFonts w:eastAsia="Times New Roman"/>
          <w:bCs/>
          <w:szCs w:val="24"/>
        </w:rPr>
      </w:pPr>
      <w:r w:rsidRPr="00724110">
        <w:rPr>
          <w:rFonts w:eastAsia="Times New Roman"/>
          <w:bCs/>
          <w:szCs w:val="24"/>
        </w:rPr>
        <w:t>Για ποια παράλληλα προγράμματα</w:t>
      </w:r>
      <w:r>
        <w:rPr>
          <w:rFonts w:eastAsia="Times New Roman"/>
          <w:bCs/>
          <w:szCs w:val="24"/>
        </w:rPr>
        <w:t>,</w:t>
      </w:r>
      <w:r w:rsidRPr="00724110">
        <w:rPr>
          <w:rFonts w:eastAsia="Times New Roman"/>
          <w:bCs/>
          <w:szCs w:val="24"/>
        </w:rPr>
        <w:t xml:space="preserve"> για ποια αντίμετρα</w:t>
      </w:r>
      <w:r>
        <w:rPr>
          <w:rFonts w:eastAsia="Times New Roman"/>
          <w:bCs/>
          <w:szCs w:val="24"/>
        </w:rPr>
        <w:t>, γ</w:t>
      </w:r>
      <w:r w:rsidRPr="00724110">
        <w:rPr>
          <w:rFonts w:eastAsia="Times New Roman"/>
          <w:bCs/>
          <w:szCs w:val="24"/>
        </w:rPr>
        <w:t xml:space="preserve">ια ποια ισοδύναμα </w:t>
      </w:r>
      <w:r>
        <w:rPr>
          <w:rFonts w:eastAsia="Times New Roman"/>
          <w:bCs/>
          <w:szCs w:val="24"/>
        </w:rPr>
        <w:t>μιλάτε; Κ</w:t>
      </w:r>
      <w:r w:rsidRPr="00724110">
        <w:rPr>
          <w:rFonts w:eastAsia="Times New Roman"/>
          <w:bCs/>
          <w:szCs w:val="24"/>
        </w:rPr>
        <w:t>οροϊδεύε</w:t>
      </w:r>
      <w:r>
        <w:rPr>
          <w:rFonts w:eastAsia="Times New Roman"/>
          <w:bCs/>
          <w:szCs w:val="24"/>
        </w:rPr>
        <w:t>τε την κοινωνία. Δε</w:t>
      </w:r>
      <w:r w:rsidRPr="00724110">
        <w:rPr>
          <w:rFonts w:eastAsia="Times New Roman"/>
          <w:bCs/>
          <w:szCs w:val="24"/>
        </w:rPr>
        <w:t>ν τα είδε πουθενά</w:t>
      </w:r>
      <w:r>
        <w:rPr>
          <w:rFonts w:eastAsia="Times New Roman"/>
          <w:bCs/>
          <w:szCs w:val="24"/>
        </w:rPr>
        <w:t>.</w:t>
      </w:r>
    </w:p>
    <w:p w14:paraId="37395208"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Δ</w:t>
      </w:r>
      <w:r w:rsidRPr="00724110">
        <w:rPr>
          <w:rFonts w:eastAsia="Times New Roman"/>
          <w:bCs/>
          <w:szCs w:val="24"/>
        </w:rPr>
        <w:t xml:space="preserve">εν μιλάμε για </w:t>
      </w:r>
      <w:r>
        <w:rPr>
          <w:rFonts w:eastAsia="Times New Roman"/>
          <w:bCs/>
          <w:szCs w:val="24"/>
        </w:rPr>
        <w:t xml:space="preserve">ζητήματα, όπως το μεταναστευτικό, τα ανοιχτά σύνορα. Ήσασταν </w:t>
      </w:r>
      <w:r w:rsidRPr="00724110">
        <w:rPr>
          <w:rFonts w:eastAsia="Times New Roman"/>
          <w:bCs/>
          <w:szCs w:val="24"/>
        </w:rPr>
        <w:t>στους φράχτες εκεί να διαμαρτύρεσ</w:t>
      </w:r>
      <w:r>
        <w:rPr>
          <w:rFonts w:eastAsia="Times New Roman"/>
          <w:bCs/>
          <w:szCs w:val="24"/>
        </w:rPr>
        <w:t>τε, τ</w:t>
      </w:r>
      <w:r w:rsidRPr="00724110">
        <w:rPr>
          <w:rFonts w:eastAsia="Times New Roman"/>
          <w:bCs/>
          <w:szCs w:val="24"/>
        </w:rPr>
        <w:t>ην Αμυγδαλέζα</w:t>
      </w:r>
      <w:r>
        <w:rPr>
          <w:rFonts w:eastAsia="Times New Roman"/>
          <w:bCs/>
          <w:szCs w:val="24"/>
        </w:rPr>
        <w:t xml:space="preserve"> να</w:t>
      </w:r>
      <w:r w:rsidRPr="00724110">
        <w:rPr>
          <w:rFonts w:eastAsia="Times New Roman"/>
          <w:bCs/>
          <w:szCs w:val="24"/>
        </w:rPr>
        <w:t xml:space="preserve"> την τινάζ</w:t>
      </w:r>
      <w:r>
        <w:rPr>
          <w:rFonts w:eastAsia="Times New Roman"/>
          <w:bCs/>
          <w:szCs w:val="24"/>
        </w:rPr>
        <w:t>ετε</w:t>
      </w:r>
      <w:r w:rsidRPr="00724110">
        <w:rPr>
          <w:rFonts w:eastAsia="Times New Roman"/>
          <w:bCs/>
          <w:szCs w:val="24"/>
        </w:rPr>
        <w:t xml:space="preserve"> όρθια </w:t>
      </w:r>
      <w:r>
        <w:rPr>
          <w:rFonts w:eastAsia="Times New Roman"/>
          <w:bCs/>
          <w:szCs w:val="24"/>
        </w:rPr>
        <w:t>κ</w:t>
      </w:r>
      <w:r w:rsidRPr="00724110">
        <w:rPr>
          <w:rFonts w:eastAsia="Times New Roman"/>
          <w:bCs/>
          <w:szCs w:val="24"/>
        </w:rPr>
        <w:t>αι τώρα ει</w:t>
      </w:r>
      <w:r w:rsidRPr="00724110">
        <w:rPr>
          <w:rFonts w:eastAsia="Times New Roman"/>
          <w:bCs/>
          <w:szCs w:val="24"/>
        </w:rPr>
        <w:t>σ</w:t>
      </w:r>
      <w:r>
        <w:rPr>
          <w:rFonts w:eastAsia="Times New Roman"/>
          <w:bCs/>
          <w:szCs w:val="24"/>
        </w:rPr>
        <w:t xml:space="preserve">έρχονται </w:t>
      </w:r>
      <w:r w:rsidRPr="00724110">
        <w:rPr>
          <w:rFonts w:eastAsia="Times New Roman"/>
          <w:bCs/>
          <w:szCs w:val="24"/>
        </w:rPr>
        <w:t>από τον Έβρο δεκάδες</w:t>
      </w:r>
      <w:r>
        <w:rPr>
          <w:rFonts w:eastAsia="Times New Roman"/>
          <w:bCs/>
          <w:szCs w:val="24"/>
        </w:rPr>
        <w:t>. Καίγονται σε αυτοκίνητα μέσα σ</w:t>
      </w:r>
      <w:r w:rsidRPr="00724110">
        <w:rPr>
          <w:rFonts w:eastAsia="Times New Roman"/>
          <w:bCs/>
          <w:szCs w:val="24"/>
        </w:rPr>
        <w:t xml:space="preserve">το </w:t>
      </w:r>
      <w:r>
        <w:rPr>
          <w:rFonts w:eastAsia="Times New Roman"/>
          <w:bCs/>
          <w:szCs w:val="24"/>
        </w:rPr>
        <w:t xml:space="preserve">οδικό δίκτυο </w:t>
      </w:r>
      <w:r w:rsidRPr="00724110">
        <w:rPr>
          <w:rFonts w:eastAsia="Times New Roman"/>
          <w:bCs/>
          <w:szCs w:val="24"/>
        </w:rPr>
        <w:t>της Καβάλας</w:t>
      </w:r>
      <w:r>
        <w:rPr>
          <w:rFonts w:eastAsia="Times New Roman"/>
          <w:bCs/>
          <w:szCs w:val="24"/>
        </w:rPr>
        <w:t xml:space="preserve">. Την προηγούμενη </w:t>
      </w:r>
      <w:r w:rsidRPr="00724110">
        <w:rPr>
          <w:rFonts w:eastAsia="Times New Roman"/>
          <w:bCs/>
          <w:szCs w:val="24"/>
        </w:rPr>
        <w:t xml:space="preserve"> εβδομάδα </w:t>
      </w:r>
      <w:r>
        <w:rPr>
          <w:rFonts w:eastAsia="Times New Roman"/>
          <w:bCs/>
          <w:szCs w:val="24"/>
        </w:rPr>
        <w:t xml:space="preserve">υπήρξαν δώδεκα </w:t>
      </w:r>
      <w:r w:rsidRPr="00724110">
        <w:rPr>
          <w:rFonts w:eastAsia="Times New Roman"/>
          <w:bCs/>
          <w:szCs w:val="24"/>
        </w:rPr>
        <w:t>νεκροί</w:t>
      </w:r>
      <w:r>
        <w:rPr>
          <w:rFonts w:eastAsia="Times New Roman"/>
          <w:bCs/>
          <w:szCs w:val="24"/>
        </w:rPr>
        <w:t>. Εσείς είστε οι ηθικοί αυτουργοί για όλα.</w:t>
      </w:r>
    </w:p>
    <w:p w14:paraId="37395209"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Για ποια ασφάλεια του π</w:t>
      </w:r>
      <w:r w:rsidRPr="00724110">
        <w:rPr>
          <w:rFonts w:eastAsia="Times New Roman"/>
          <w:bCs/>
          <w:szCs w:val="24"/>
        </w:rPr>
        <w:t>ολίτη μιλάτε</w:t>
      </w:r>
      <w:r>
        <w:rPr>
          <w:rFonts w:eastAsia="Times New Roman"/>
          <w:bCs/>
          <w:szCs w:val="24"/>
        </w:rPr>
        <w:t>; Θυμάστε</w:t>
      </w:r>
      <w:r w:rsidRPr="00724110">
        <w:rPr>
          <w:rFonts w:eastAsia="Times New Roman"/>
          <w:bCs/>
          <w:szCs w:val="24"/>
        </w:rPr>
        <w:t xml:space="preserve"> τι λέγατε</w:t>
      </w:r>
      <w:r>
        <w:rPr>
          <w:rFonts w:eastAsia="Times New Roman"/>
          <w:bCs/>
          <w:szCs w:val="24"/>
        </w:rPr>
        <w:t>; Δ</w:t>
      </w:r>
      <w:r w:rsidRPr="00724110">
        <w:rPr>
          <w:rFonts w:eastAsia="Times New Roman"/>
          <w:bCs/>
          <w:szCs w:val="24"/>
        </w:rPr>
        <w:t>ημιουργία μιας πολ</w:t>
      </w:r>
      <w:r w:rsidRPr="00724110">
        <w:rPr>
          <w:rFonts w:eastAsia="Times New Roman"/>
          <w:bCs/>
          <w:szCs w:val="24"/>
        </w:rPr>
        <w:t>ιτοφυλακής</w:t>
      </w:r>
      <w:r>
        <w:rPr>
          <w:rFonts w:eastAsia="Times New Roman"/>
          <w:bCs/>
          <w:szCs w:val="24"/>
        </w:rPr>
        <w:t>,</w:t>
      </w:r>
      <w:r w:rsidRPr="00724110">
        <w:rPr>
          <w:rFonts w:eastAsia="Times New Roman"/>
          <w:bCs/>
          <w:szCs w:val="24"/>
        </w:rPr>
        <w:t xml:space="preserve"> αφοπλισμός των αστυνομικών</w:t>
      </w:r>
      <w:r>
        <w:rPr>
          <w:rFonts w:eastAsia="Times New Roman"/>
          <w:bCs/>
          <w:szCs w:val="24"/>
        </w:rPr>
        <w:t>,</w:t>
      </w:r>
      <w:r w:rsidRPr="00724110">
        <w:rPr>
          <w:rFonts w:eastAsia="Times New Roman"/>
          <w:bCs/>
          <w:szCs w:val="24"/>
        </w:rPr>
        <w:t xml:space="preserve"> κατάργηση των </w:t>
      </w:r>
      <w:r>
        <w:rPr>
          <w:rFonts w:eastAsia="Times New Roman"/>
          <w:bCs/>
          <w:szCs w:val="24"/>
        </w:rPr>
        <w:t>ΜΑΤ</w:t>
      </w:r>
      <w:r w:rsidRPr="00724110">
        <w:rPr>
          <w:rFonts w:eastAsia="Times New Roman"/>
          <w:bCs/>
          <w:szCs w:val="24"/>
        </w:rPr>
        <w:t xml:space="preserve"> και τ</w:t>
      </w:r>
      <w:r>
        <w:rPr>
          <w:rFonts w:eastAsia="Times New Roman"/>
          <w:bCs/>
          <w:szCs w:val="24"/>
        </w:rPr>
        <w:t xml:space="preserve">ώρα κάνετε πάρτι με τις </w:t>
      </w:r>
      <w:r>
        <w:rPr>
          <w:rFonts w:eastAsia="Times New Roman"/>
          <w:bCs/>
          <w:szCs w:val="24"/>
        </w:rPr>
        <w:t>α</w:t>
      </w:r>
      <w:r>
        <w:rPr>
          <w:rFonts w:eastAsia="Times New Roman"/>
          <w:bCs/>
          <w:szCs w:val="24"/>
        </w:rPr>
        <w:t>ύ</w:t>
      </w:r>
      <w:r w:rsidRPr="00724110">
        <w:rPr>
          <w:rFonts w:eastAsia="Times New Roman"/>
          <w:bCs/>
          <w:szCs w:val="24"/>
        </w:rPr>
        <w:t>ρες</w:t>
      </w:r>
      <w:r>
        <w:rPr>
          <w:rFonts w:eastAsia="Times New Roman"/>
          <w:bCs/>
          <w:szCs w:val="24"/>
        </w:rPr>
        <w:t xml:space="preserve">. </w:t>
      </w:r>
      <w:r w:rsidRPr="00724110">
        <w:rPr>
          <w:rFonts w:eastAsia="Times New Roman"/>
          <w:bCs/>
          <w:szCs w:val="24"/>
        </w:rPr>
        <w:t>Αυτ</w:t>
      </w:r>
      <w:r>
        <w:rPr>
          <w:rFonts w:eastAsia="Times New Roman"/>
          <w:bCs/>
          <w:szCs w:val="24"/>
        </w:rPr>
        <w:t>ή, δυστυχώς, ε</w:t>
      </w:r>
      <w:r w:rsidRPr="00724110">
        <w:rPr>
          <w:rFonts w:eastAsia="Times New Roman"/>
          <w:bCs/>
          <w:szCs w:val="24"/>
        </w:rPr>
        <w:t>ίναι η</w:t>
      </w:r>
      <w:r>
        <w:rPr>
          <w:rFonts w:eastAsia="Times New Roman"/>
          <w:bCs/>
          <w:szCs w:val="24"/>
        </w:rPr>
        <w:t xml:space="preserve"> σκληρή</w:t>
      </w:r>
      <w:r w:rsidRPr="00724110">
        <w:rPr>
          <w:rFonts w:eastAsia="Times New Roman"/>
          <w:bCs/>
          <w:szCs w:val="24"/>
        </w:rPr>
        <w:t xml:space="preserve"> πραγματικότητα</w:t>
      </w:r>
      <w:r>
        <w:rPr>
          <w:rFonts w:eastAsia="Times New Roman"/>
          <w:bCs/>
          <w:szCs w:val="24"/>
        </w:rPr>
        <w:t xml:space="preserve">. </w:t>
      </w:r>
    </w:p>
    <w:p w14:paraId="3739520A"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Ποιους </w:t>
      </w:r>
      <w:r w:rsidRPr="00724110">
        <w:rPr>
          <w:rFonts w:eastAsia="Times New Roman"/>
          <w:bCs/>
          <w:szCs w:val="24"/>
        </w:rPr>
        <w:t>αστυνομικούς διασφαλίζετ</w:t>
      </w:r>
      <w:r>
        <w:rPr>
          <w:rFonts w:eastAsia="Times New Roman"/>
          <w:bCs/>
          <w:szCs w:val="24"/>
        </w:rPr>
        <w:t xml:space="preserve">ε; Για ποιο </w:t>
      </w:r>
      <w:r w:rsidRPr="00724110">
        <w:rPr>
          <w:rFonts w:eastAsia="Times New Roman"/>
          <w:bCs/>
          <w:szCs w:val="24"/>
        </w:rPr>
        <w:t xml:space="preserve">50% </w:t>
      </w:r>
      <w:r>
        <w:rPr>
          <w:rFonts w:eastAsia="Times New Roman"/>
          <w:bCs/>
          <w:szCs w:val="24"/>
        </w:rPr>
        <w:t>μιλάτε; Τ</w:t>
      </w:r>
      <w:r w:rsidRPr="00724110">
        <w:rPr>
          <w:rFonts w:eastAsia="Times New Roman"/>
          <w:bCs/>
          <w:szCs w:val="24"/>
        </w:rPr>
        <w:t>ο δώσαμε</w:t>
      </w:r>
      <w:r>
        <w:rPr>
          <w:rFonts w:eastAsia="Times New Roman"/>
          <w:bCs/>
          <w:szCs w:val="24"/>
        </w:rPr>
        <w:t>, το ενσωματώσαμε στον μισθό τους και τώρα έρχεστε</w:t>
      </w:r>
      <w:r>
        <w:rPr>
          <w:rFonts w:eastAsia="Times New Roman"/>
          <w:bCs/>
          <w:szCs w:val="24"/>
        </w:rPr>
        <w:t xml:space="preserve"> </w:t>
      </w:r>
      <w:r w:rsidRPr="00724110">
        <w:rPr>
          <w:rFonts w:eastAsia="Times New Roman"/>
          <w:bCs/>
          <w:szCs w:val="24"/>
        </w:rPr>
        <w:t>40% από αυτό</w:t>
      </w:r>
      <w:r>
        <w:rPr>
          <w:rFonts w:eastAsia="Times New Roman"/>
          <w:bCs/>
          <w:szCs w:val="24"/>
        </w:rPr>
        <w:t>,</w:t>
      </w:r>
      <w:r w:rsidRPr="00724110">
        <w:rPr>
          <w:rFonts w:eastAsia="Times New Roman"/>
          <w:bCs/>
          <w:szCs w:val="24"/>
        </w:rPr>
        <w:t xml:space="preserve"> το οποίο δώσ</w:t>
      </w:r>
      <w:r>
        <w:rPr>
          <w:rFonts w:eastAsia="Times New Roman"/>
          <w:bCs/>
          <w:szCs w:val="24"/>
        </w:rPr>
        <w:t>α</w:t>
      </w:r>
      <w:r w:rsidRPr="00724110">
        <w:rPr>
          <w:rFonts w:eastAsia="Times New Roman"/>
          <w:bCs/>
          <w:szCs w:val="24"/>
        </w:rPr>
        <w:t>τε</w:t>
      </w:r>
      <w:r>
        <w:rPr>
          <w:rFonts w:eastAsia="Times New Roman"/>
          <w:bCs/>
          <w:szCs w:val="24"/>
        </w:rPr>
        <w:t>,</w:t>
      </w:r>
      <w:r w:rsidRPr="00724110">
        <w:rPr>
          <w:rFonts w:eastAsia="Times New Roman"/>
          <w:bCs/>
          <w:szCs w:val="24"/>
        </w:rPr>
        <w:t xml:space="preserve"> άπαξ</w:t>
      </w:r>
      <w:r>
        <w:rPr>
          <w:rFonts w:eastAsia="Times New Roman"/>
          <w:bCs/>
          <w:szCs w:val="24"/>
        </w:rPr>
        <w:t>.</w:t>
      </w:r>
    </w:p>
    <w:p w14:paraId="3739520B"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Θα σας </w:t>
      </w:r>
      <w:r w:rsidRPr="00724110">
        <w:rPr>
          <w:rFonts w:eastAsia="Times New Roman"/>
          <w:bCs/>
          <w:szCs w:val="24"/>
        </w:rPr>
        <w:t xml:space="preserve">καταθέτω και το σχετικό </w:t>
      </w:r>
      <w:r>
        <w:rPr>
          <w:rFonts w:eastAsia="Times New Roman"/>
          <w:bCs/>
          <w:szCs w:val="24"/>
        </w:rPr>
        <w:t xml:space="preserve"> έγγραφο.</w:t>
      </w:r>
    </w:p>
    <w:p w14:paraId="3739520C" w14:textId="77777777" w:rsidR="00B27939" w:rsidRDefault="00D93F4B">
      <w:pPr>
        <w:tabs>
          <w:tab w:val="left" w:pos="2940"/>
        </w:tabs>
        <w:spacing w:after="0" w:line="600" w:lineRule="auto"/>
        <w:ind w:firstLine="720"/>
        <w:jc w:val="both"/>
        <w:rPr>
          <w:rFonts w:eastAsia="Times New Roman"/>
          <w:bCs/>
          <w:szCs w:val="24"/>
        </w:rPr>
      </w:pPr>
      <w:r w:rsidRPr="00EE6C9F">
        <w:rPr>
          <w:rFonts w:eastAsia="Times New Roman"/>
          <w:b/>
          <w:bCs/>
          <w:szCs w:val="24"/>
        </w:rPr>
        <w:t>ΠΡΟΕΔΡΕΥΩΝ (Μάριος Γεωργιάδης):</w:t>
      </w:r>
      <w:r>
        <w:rPr>
          <w:rFonts w:eastAsia="Times New Roman"/>
          <w:bCs/>
          <w:szCs w:val="24"/>
        </w:rPr>
        <w:t xml:space="preserve"> Κύριε συνάδελφε, αν θέλετε, ολοκληρώστε.</w:t>
      </w:r>
    </w:p>
    <w:p w14:paraId="3739520D" w14:textId="77777777" w:rsidR="00B27939" w:rsidRDefault="00D93F4B">
      <w:pPr>
        <w:tabs>
          <w:tab w:val="left" w:pos="2940"/>
        </w:tabs>
        <w:spacing w:after="0" w:line="600" w:lineRule="auto"/>
        <w:ind w:firstLine="720"/>
        <w:jc w:val="both"/>
        <w:rPr>
          <w:rFonts w:eastAsia="Times New Roman"/>
          <w:bCs/>
          <w:szCs w:val="24"/>
        </w:rPr>
      </w:pPr>
      <w:r w:rsidRPr="00EE6C9F">
        <w:rPr>
          <w:rFonts w:eastAsia="Times New Roman"/>
          <w:b/>
          <w:bCs/>
          <w:szCs w:val="24"/>
        </w:rPr>
        <w:t>ΔΗΜΗΤΡΙΟΣ ΚΥΡΙΑΖΙΔΗΣ:</w:t>
      </w:r>
      <w:r>
        <w:rPr>
          <w:rFonts w:eastAsia="Times New Roman"/>
          <w:bCs/>
          <w:szCs w:val="24"/>
        </w:rPr>
        <w:t xml:space="preserve"> Τι έλαβε ο αστυνομικός; Έλαβε 2.970, κράτηση 2.300. Οι κρατήσεις είναι 40%. Κρατήστε το για να ενθυμείστε.</w:t>
      </w:r>
    </w:p>
    <w:p w14:paraId="3739520E"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(Στο σημείο αυτό ο Βουλευτής κ. Δημήτριος Κυριαζίδης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w:t>
      </w:r>
      <w:r>
        <w:rPr>
          <w:rFonts w:eastAsia="Times New Roman"/>
          <w:bCs/>
          <w:szCs w:val="24"/>
        </w:rPr>
        <w:t>ραμματείας της Διεύθυνσης Στενογραφίας και Πρακτικών της Βουλής)</w:t>
      </w:r>
    </w:p>
    <w:p w14:paraId="3739520F"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Ολοκληρώστε, κύριε Κυριαζίδη.</w:t>
      </w:r>
    </w:p>
    <w:p w14:paraId="37395210" w14:textId="77777777" w:rsidR="00B27939" w:rsidRDefault="00D93F4B">
      <w:pPr>
        <w:tabs>
          <w:tab w:val="left" w:pos="2940"/>
        </w:tabs>
        <w:spacing w:after="0" w:line="600" w:lineRule="auto"/>
        <w:ind w:firstLine="720"/>
        <w:jc w:val="both"/>
        <w:rPr>
          <w:rFonts w:eastAsia="Times New Roman"/>
          <w:bCs/>
          <w:szCs w:val="24"/>
        </w:rPr>
      </w:pPr>
      <w:r w:rsidRPr="00284307">
        <w:rPr>
          <w:rFonts w:eastAsia="Times New Roman"/>
          <w:b/>
          <w:bCs/>
          <w:szCs w:val="24"/>
        </w:rPr>
        <w:t>ΕΛΙΣΣΑΒΕΤ ΣΚΟΥΦΑ:</w:t>
      </w:r>
      <w:r>
        <w:rPr>
          <w:rFonts w:eastAsia="Times New Roman"/>
          <w:bCs/>
          <w:szCs w:val="24"/>
        </w:rPr>
        <w:t xml:space="preserve"> Τι αφορά αυτό;</w:t>
      </w:r>
    </w:p>
    <w:p w14:paraId="37395211"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Αφορά αυτό που σας επέβαλε το Συμ</w:t>
      </w:r>
      <w:r w:rsidRPr="00724110">
        <w:rPr>
          <w:rFonts w:eastAsia="Times New Roman"/>
          <w:bCs/>
          <w:szCs w:val="24"/>
        </w:rPr>
        <w:t xml:space="preserve">βούλιο </w:t>
      </w:r>
      <w:r>
        <w:rPr>
          <w:rFonts w:eastAsia="Times New Roman"/>
          <w:bCs/>
          <w:szCs w:val="24"/>
        </w:rPr>
        <w:t>της Ε</w:t>
      </w:r>
      <w:r w:rsidRPr="00724110">
        <w:rPr>
          <w:rFonts w:eastAsia="Times New Roman"/>
          <w:bCs/>
          <w:szCs w:val="24"/>
        </w:rPr>
        <w:t xml:space="preserve">πικρατείας δύο φορές και σας </w:t>
      </w:r>
      <w:r w:rsidRPr="00724110">
        <w:rPr>
          <w:rFonts w:eastAsia="Times New Roman"/>
          <w:bCs/>
          <w:szCs w:val="24"/>
        </w:rPr>
        <w:t xml:space="preserve">εξανάγκασε σε </w:t>
      </w:r>
      <w:r>
        <w:rPr>
          <w:rFonts w:eastAsia="Times New Roman"/>
          <w:bCs/>
          <w:szCs w:val="24"/>
        </w:rPr>
        <w:t xml:space="preserve">εξάμηνο να </w:t>
      </w:r>
      <w:r w:rsidRPr="00724110">
        <w:rPr>
          <w:rFonts w:eastAsia="Times New Roman"/>
          <w:bCs/>
          <w:szCs w:val="24"/>
        </w:rPr>
        <w:t xml:space="preserve"> </w:t>
      </w:r>
      <w:r>
        <w:rPr>
          <w:rFonts w:eastAsia="Times New Roman"/>
          <w:bCs/>
          <w:szCs w:val="24"/>
        </w:rPr>
        <w:t>πληρώσετε σε</w:t>
      </w:r>
      <w:r w:rsidRPr="00724110">
        <w:rPr>
          <w:rFonts w:eastAsia="Times New Roman"/>
          <w:bCs/>
          <w:szCs w:val="24"/>
        </w:rPr>
        <w:t xml:space="preserve"> όλους αυτούς τα αναδρομικά</w:t>
      </w:r>
      <w:r>
        <w:rPr>
          <w:rFonts w:eastAsia="Times New Roman"/>
          <w:bCs/>
          <w:szCs w:val="24"/>
        </w:rPr>
        <w:t>, α</w:t>
      </w:r>
      <w:r w:rsidRPr="00724110">
        <w:rPr>
          <w:rFonts w:eastAsia="Times New Roman"/>
          <w:bCs/>
          <w:szCs w:val="24"/>
        </w:rPr>
        <w:t>λλιώς</w:t>
      </w:r>
      <w:r>
        <w:rPr>
          <w:rFonts w:eastAsia="Times New Roman"/>
          <w:bCs/>
          <w:szCs w:val="24"/>
        </w:rPr>
        <w:t xml:space="preserve"> </w:t>
      </w:r>
      <w:r w:rsidRPr="00724110">
        <w:rPr>
          <w:rFonts w:eastAsia="Times New Roman"/>
          <w:bCs/>
          <w:szCs w:val="24"/>
        </w:rPr>
        <w:t xml:space="preserve">θα προχωρούσαν οι </w:t>
      </w:r>
      <w:r>
        <w:rPr>
          <w:rFonts w:eastAsia="Times New Roman"/>
          <w:bCs/>
          <w:szCs w:val="24"/>
        </w:rPr>
        <w:t xml:space="preserve">ίδιοι </w:t>
      </w:r>
      <w:r w:rsidRPr="00724110">
        <w:rPr>
          <w:rFonts w:eastAsia="Times New Roman"/>
          <w:bCs/>
          <w:szCs w:val="24"/>
        </w:rPr>
        <w:t>σε δημόσιες κατασχέσεις</w:t>
      </w:r>
      <w:r>
        <w:rPr>
          <w:rFonts w:eastAsia="Times New Roman"/>
          <w:bCs/>
          <w:szCs w:val="24"/>
        </w:rPr>
        <w:t>. Α</w:t>
      </w:r>
      <w:r w:rsidRPr="00724110">
        <w:rPr>
          <w:rFonts w:eastAsia="Times New Roman"/>
          <w:bCs/>
          <w:szCs w:val="24"/>
        </w:rPr>
        <w:t>ναγκαστήκα</w:t>
      </w:r>
      <w:r>
        <w:rPr>
          <w:rFonts w:eastAsia="Times New Roman"/>
          <w:bCs/>
          <w:szCs w:val="24"/>
        </w:rPr>
        <w:t>τε</w:t>
      </w:r>
      <w:r w:rsidRPr="00724110">
        <w:rPr>
          <w:rFonts w:eastAsia="Times New Roman"/>
          <w:bCs/>
          <w:szCs w:val="24"/>
        </w:rPr>
        <w:t xml:space="preserve"> να προχωρήσετε και τους περικόπτετ</w:t>
      </w:r>
      <w:r>
        <w:rPr>
          <w:rFonts w:eastAsia="Times New Roman"/>
          <w:bCs/>
          <w:szCs w:val="24"/>
        </w:rPr>
        <w:t>ε</w:t>
      </w:r>
      <w:r w:rsidRPr="00724110">
        <w:rPr>
          <w:rFonts w:eastAsia="Times New Roman"/>
          <w:bCs/>
          <w:szCs w:val="24"/>
        </w:rPr>
        <w:t xml:space="preserve"> το 40%</w:t>
      </w:r>
      <w:r>
        <w:rPr>
          <w:rFonts w:eastAsia="Times New Roman"/>
          <w:bCs/>
          <w:szCs w:val="24"/>
        </w:rPr>
        <w:t>. Α</w:t>
      </w:r>
      <w:r w:rsidRPr="00724110">
        <w:rPr>
          <w:rFonts w:eastAsia="Times New Roman"/>
          <w:bCs/>
          <w:szCs w:val="24"/>
        </w:rPr>
        <w:t xml:space="preserve">υτό κάνετε </w:t>
      </w:r>
      <w:r>
        <w:rPr>
          <w:rFonts w:eastAsia="Times New Roman"/>
          <w:bCs/>
          <w:szCs w:val="24"/>
        </w:rPr>
        <w:t xml:space="preserve">εσείς και αυτό άπαξ, για να </w:t>
      </w:r>
      <w:r w:rsidRPr="00724110">
        <w:rPr>
          <w:rFonts w:eastAsia="Times New Roman"/>
          <w:bCs/>
          <w:szCs w:val="24"/>
        </w:rPr>
        <w:t>ξέρουμε τι μας γίνεται</w:t>
      </w:r>
      <w:r>
        <w:rPr>
          <w:rFonts w:eastAsia="Times New Roman"/>
          <w:bCs/>
          <w:szCs w:val="24"/>
        </w:rPr>
        <w:t xml:space="preserve">, </w:t>
      </w:r>
      <w:r w:rsidRPr="00724110">
        <w:rPr>
          <w:rFonts w:eastAsia="Times New Roman"/>
          <w:bCs/>
          <w:szCs w:val="24"/>
        </w:rPr>
        <w:t>εν</w:t>
      </w:r>
      <w:r>
        <w:rPr>
          <w:rFonts w:eastAsia="Times New Roman"/>
          <w:bCs/>
          <w:szCs w:val="24"/>
        </w:rPr>
        <w:t>νο</w:t>
      </w:r>
      <w:r w:rsidRPr="00724110">
        <w:rPr>
          <w:rFonts w:eastAsia="Times New Roman"/>
          <w:bCs/>
          <w:szCs w:val="24"/>
        </w:rPr>
        <w:t>ώ για τ</w:t>
      </w:r>
      <w:r w:rsidRPr="00724110">
        <w:rPr>
          <w:rFonts w:eastAsia="Times New Roman"/>
          <w:bCs/>
          <w:szCs w:val="24"/>
        </w:rPr>
        <w:t>ους εργαζόμ</w:t>
      </w:r>
      <w:r>
        <w:rPr>
          <w:rFonts w:eastAsia="Times New Roman"/>
          <w:bCs/>
          <w:szCs w:val="24"/>
        </w:rPr>
        <w:t xml:space="preserve">ενους στα Σώματα Ασφαλείας, </w:t>
      </w:r>
      <w:r w:rsidRPr="00724110">
        <w:rPr>
          <w:rFonts w:eastAsia="Times New Roman"/>
          <w:bCs/>
          <w:szCs w:val="24"/>
        </w:rPr>
        <w:t>στις Ένοπλες Δυνάμεις</w:t>
      </w:r>
      <w:r>
        <w:rPr>
          <w:rFonts w:eastAsia="Times New Roman"/>
          <w:bCs/>
          <w:szCs w:val="24"/>
        </w:rPr>
        <w:t>.</w:t>
      </w:r>
    </w:p>
    <w:p w14:paraId="37395212"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συνάδελφε, σας παρακαλώ.</w:t>
      </w:r>
    </w:p>
    <w:p w14:paraId="37395213"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Προέρχομαι από την </w:t>
      </w:r>
      <w:r>
        <w:rPr>
          <w:rFonts w:eastAsia="Times New Roman"/>
          <w:bCs/>
          <w:szCs w:val="24"/>
        </w:rPr>
        <w:t>α</w:t>
      </w:r>
      <w:r>
        <w:rPr>
          <w:rFonts w:eastAsia="Times New Roman"/>
          <w:bCs/>
          <w:szCs w:val="24"/>
        </w:rPr>
        <w:t>νατολική Μακεδονία. Θα</w:t>
      </w:r>
      <w:r w:rsidRPr="00724110">
        <w:rPr>
          <w:rFonts w:eastAsia="Times New Roman"/>
          <w:bCs/>
          <w:szCs w:val="24"/>
        </w:rPr>
        <w:t xml:space="preserve"> ήθελα να πω στον κ</w:t>
      </w:r>
      <w:r>
        <w:rPr>
          <w:rFonts w:eastAsia="Times New Roman"/>
          <w:bCs/>
          <w:szCs w:val="24"/>
        </w:rPr>
        <w:t>.</w:t>
      </w:r>
      <w:r w:rsidRPr="00724110">
        <w:rPr>
          <w:rFonts w:eastAsia="Times New Roman"/>
          <w:bCs/>
          <w:szCs w:val="24"/>
        </w:rPr>
        <w:t xml:space="preserve"> Κοτζιά ότι </w:t>
      </w:r>
      <w:r>
        <w:rPr>
          <w:rFonts w:eastAsia="Times New Roman"/>
          <w:bCs/>
          <w:szCs w:val="24"/>
        </w:rPr>
        <w:t xml:space="preserve">σαράντα δύο χιλιάδες </w:t>
      </w:r>
      <w:r w:rsidRPr="00724110">
        <w:rPr>
          <w:rFonts w:eastAsia="Times New Roman"/>
          <w:bCs/>
          <w:szCs w:val="24"/>
        </w:rPr>
        <w:t>μεταφέρθηκαν α</w:t>
      </w:r>
      <w:r w:rsidRPr="00724110">
        <w:rPr>
          <w:rFonts w:eastAsia="Times New Roman"/>
          <w:bCs/>
          <w:szCs w:val="24"/>
        </w:rPr>
        <w:t xml:space="preserve">ιχμάλωτοι στο </w:t>
      </w:r>
      <w:r>
        <w:rPr>
          <w:rFonts w:eastAsia="Times New Roman"/>
          <w:bCs/>
          <w:szCs w:val="24"/>
        </w:rPr>
        <w:t>Κίτσεβο,</w:t>
      </w:r>
      <w:r w:rsidRPr="00724110">
        <w:rPr>
          <w:rFonts w:eastAsia="Times New Roman"/>
          <w:bCs/>
          <w:szCs w:val="24"/>
        </w:rPr>
        <w:t xml:space="preserve"> στα Σκόπια</w:t>
      </w:r>
      <w:r>
        <w:rPr>
          <w:rFonts w:eastAsia="Times New Roman"/>
          <w:bCs/>
          <w:szCs w:val="24"/>
        </w:rPr>
        <w:t xml:space="preserve">. Χάθηκαν δώδεκα χιλιάδες σε καταναγκαστικά </w:t>
      </w:r>
      <w:r w:rsidRPr="00724110">
        <w:rPr>
          <w:rFonts w:eastAsia="Times New Roman"/>
          <w:bCs/>
          <w:szCs w:val="24"/>
        </w:rPr>
        <w:t>έργα</w:t>
      </w:r>
      <w:r>
        <w:rPr>
          <w:rFonts w:eastAsia="Times New Roman"/>
          <w:bCs/>
          <w:szCs w:val="24"/>
        </w:rPr>
        <w:t>. Γ</w:t>
      </w:r>
      <w:r w:rsidRPr="00724110">
        <w:rPr>
          <w:rFonts w:eastAsia="Times New Roman"/>
          <w:bCs/>
          <w:szCs w:val="24"/>
        </w:rPr>
        <w:t xml:space="preserve">ύρισαν οι υπόλοιποι και </w:t>
      </w:r>
      <w:r>
        <w:rPr>
          <w:rFonts w:eastAsia="Times New Roman"/>
          <w:bCs/>
          <w:szCs w:val="24"/>
        </w:rPr>
        <w:t xml:space="preserve">οι μισοί </w:t>
      </w:r>
      <w:r w:rsidRPr="00724110">
        <w:rPr>
          <w:rFonts w:eastAsia="Times New Roman"/>
          <w:bCs/>
          <w:szCs w:val="24"/>
        </w:rPr>
        <w:t>ανάπηροι</w:t>
      </w:r>
      <w:r>
        <w:rPr>
          <w:rFonts w:eastAsia="Times New Roman"/>
          <w:bCs/>
          <w:szCs w:val="24"/>
        </w:rPr>
        <w:t>. Κ</w:t>
      </w:r>
      <w:r w:rsidRPr="00724110">
        <w:rPr>
          <w:rFonts w:eastAsia="Times New Roman"/>
          <w:bCs/>
          <w:szCs w:val="24"/>
        </w:rPr>
        <w:t>αι</w:t>
      </w:r>
      <w:r>
        <w:rPr>
          <w:rFonts w:eastAsia="Times New Roman"/>
          <w:bCs/>
          <w:szCs w:val="24"/>
        </w:rPr>
        <w:t>,</w:t>
      </w:r>
      <w:r w:rsidRPr="00724110">
        <w:rPr>
          <w:rFonts w:eastAsia="Times New Roman"/>
          <w:bCs/>
          <w:szCs w:val="24"/>
        </w:rPr>
        <w:t xml:space="preserve"> δυστυχώς</w:t>
      </w:r>
      <w:r>
        <w:rPr>
          <w:rFonts w:eastAsia="Times New Roman"/>
          <w:bCs/>
          <w:szCs w:val="24"/>
        </w:rPr>
        <w:t>,</w:t>
      </w:r>
      <w:r w:rsidRPr="00724110">
        <w:rPr>
          <w:rFonts w:eastAsia="Times New Roman"/>
          <w:bCs/>
          <w:szCs w:val="24"/>
        </w:rPr>
        <w:t xml:space="preserve"> είχα προγόνους σε αυτή ακριβώς την οδ</w:t>
      </w:r>
      <w:r>
        <w:rPr>
          <w:rFonts w:eastAsia="Times New Roman"/>
          <w:bCs/>
          <w:szCs w:val="24"/>
        </w:rPr>
        <w:t>υνηρή στάση. Θ</w:t>
      </w:r>
      <w:r w:rsidRPr="00724110">
        <w:rPr>
          <w:rFonts w:eastAsia="Times New Roman"/>
          <w:bCs/>
          <w:szCs w:val="24"/>
        </w:rPr>
        <w:t>α μπορούσα</w:t>
      </w:r>
      <w:r>
        <w:rPr>
          <w:rFonts w:eastAsia="Times New Roman"/>
          <w:bCs/>
          <w:szCs w:val="24"/>
        </w:rPr>
        <w:t>ν</w:t>
      </w:r>
      <w:r w:rsidRPr="00724110">
        <w:rPr>
          <w:rFonts w:eastAsia="Times New Roman"/>
          <w:bCs/>
          <w:szCs w:val="24"/>
        </w:rPr>
        <w:t xml:space="preserve"> τότε με μ</w:t>
      </w:r>
      <w:r>
        <w:rPr>
          <w:rFonts w:eastAsia="Times New Roman"/>
          <w:bCs/>
          <w:szCs w:val="24"/>
        </w:rPr>
        <w:t>ια απλή υπογραφή να δεχθ</w:t>
      </w:r>
      <w:r w:rsidRPr="00724110">
        <w:rPr>
          <w:rFonts w:eastAsia="Times New Roman"/>
          <w:bCs/>
          <w:szCs w:val="24"/>
        </w:rPr>
        <w:t xml:space="preserve">ούν ότι είναι </w:t>
      </w:r>
      <w:r>
        <w:rPr>
          <w:rFonts w:eastAsia="Times New Roman"/>
          <w:bCs/>
          <w:szCs w:val="24"/>
        </w:rPr>
        <w:t>Σλάβοι και θα γ</w:t>
      </w:r>
      <w:r w:rsidRPr="00724110">
        <w:rPr>
          <w:rFonts w:eastAsia="Times New Roman"/>
          <w:bCs/>
          <w:szCs w:val="24"/>
        </w:rPr>
        <w:t>υ</w:t>
      </w:r>
      <w:r>
        <w:rPr>
          <w:rFonts w:eastAsia="Times New Roman"/>
          <w:bCs/>
          <w:szCs w:val="24"/>
        </w:rPr>
        <w:t>ρνούσαν πίσω ανέγγιχτοι.</w:t>
      </w:r>
    </w:p>
    <w:p w14:paraId="37395214"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συνάδελφε, έχουμε φτάσει τα εννέα λεπτά.</w:t>
      </w:r>
    </w:p>
    <w:p w14:paraId="37395215"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Προτίμησαν να πεθάνουν για να μη θεωρηθούν προδότες. Κι έρχεστε εσείς σήμερα με μι</w:t>
      </w:r>
      <w:r w:rsidRPr="00724110">
        <w:rPr>
          <w:rFonts w:eastAsia="Times New Roman"/>
          <w:bCs/>
          <w:szCs w:val="24"/>
        </w:rPr>
        <w:t>α υπογραφή</w:t>
      </w:r>
      <w:r>
        <w:rPr>
          <w:rFonts w:eastAsia="Times New Roman"/>
          <w:bCs/>
          <w:szCs w:val="24"/>
        </w:rPr>
        <w:t>,</w:t>
      </w:r>
      <w:r w:rsidRPr="00724110">
        <w:rPr>
          <w:rFonts w:eastAsia="Times New Roman"/>
          <w:bCs/>
          <w:szCs w:val="24"/>
        </w:rPr>
        <w:t xml:space="preserve"> </w:t>
      </w:r>
      <w:r>
        <w:rPr>
          <w:rFonts w:eastAsia="Times New Roman"/>
          <w:bCs/>
          <w:szCs w:val="24"/>
        </w:rPr>
        <w:t xml:space="preserve">ερήμην όλων, </w:t>
      </w:r>
      <w:r w:rsidRPr="00724110">
        <w:rPr>
          <w:rFonts w:eastAsia="Times New Roman"/>
          <w:bCs/>
          <w:szCs w:val="24"/>
        </w:rPr>
        <w:t>να υπογ</w:t>
      </w:r>
      <w:r w:rsidRPr="00724110">
        <w:rPr>
          <w:rFonts w:eastAsia="Times New Roman"/>
          <w:bCs/>
          <w:szCs w:val="24"/>
        </w:rPr>
        <w:t>ράφ</w:t>
      </w:r>
      <w:r>
        <w:rPr>
          <w:rFonts w:eastAsia="Times New Roman"/>
          <w:bCs/>
          <w:szCs w:val="24"/>
        </w:rPr>
        <w:t xml:space="preserve">ετε </w:t>
      </w:r>
      <w:r w:rsidRPr="00724110">
        <w:rPr>
          <w:rFonts w:eastAsia="Times New Roman"/>
          <w:bCs/>
          <w:szCs w:val="24"/>
        </w:rPr>
        <w:t>τα πάντα</w:t>
      </w:r>
      <w:r>
        <w:rPr>
          <w:rFonts w:eastAsia="Times New Roman"/>
          <w:bCs/>
          <w:szCs w:val="24"/>
        </w:rPr>
        <w:t>. Α</w:t>
      </w:r>
      <w:r w:rsidRPr="00724110">
        <w:rPr>
          <w:rFonts w:eastAsia="Times New Roman"/>
          <w:bCs/>
          <w:szCs w:val="24"/>
        </w:rPr>
        <w:t>υτό συμβαίνει για τη Μακεδονία μας θα ήθελα να σας πληροφορήσω</w:t>
      </w:r>
      <w:r>
        <w:rPr>
          <w:rFonts w:eastAsia="Times New Roman"/>
          <w:bCs/>
          <w:szCs w:val="24"/>
        </w:rPr>
        <w:t>,</w:t>
      </w:r>
      <w:r w:rsidRPr="00724110">
        <w:rPr>
          <w:rFonts w:eastAsia="Times New Roman"/>
          <w:bCs/>
          <w:szCs w:val="24"/>
        </w:rPr>
        <w:t xml:space="preserve"> που δεν </w:t>
      </w:r>
      <w:r>
        <w:rPr>
          <w:rFonts w:eastAsia="Times New Roman"/>
          <w:bCs/>
          <w:szCs w:val="24"/>
        </w:rPr>
        <w:t xml:space="preserve">θέλετε να </w:t>
      </w:r>
      <w:r w:rsidRPr="00724110">
        <w:rPr>
          <w:rFonts w:eastAsia="Times New Roman"/>
          <w:bCs/>
          <w:szCs w:val="24"/>
        </w:rPr>
        <w:t>το αντιληφθείτε</w:t>
      </w:r>
      <w:r>
        <w:rPr>
          <w:rFonts w:eastAsia="Times New Roman"/>
          <w:bCs/>
          <w:szCs w:val="24"/>
        </w:rPr>
        <w:t>, να το καταλάβετε.</w:t>
      </w:r>
    </w:p>
    <w:p w14:paraId="37395216" w14:textId="77777777" w:rsidR="00B27939" w:rsidRDefault="00D93F4B">
      <w:pPr>
        <w:tabs>
          <w:tab w:val="left" w:pos="2940"/>
        </w:tabs>
        <w:spacing w:after="0" w:line="600" w:lineRule="auto"/>
        <w:ind w:firstLine="720"/>
        <w:jc w:val="both"/>
        <w:rPr>
          <w:rFonts w:eastAsia="Times New Roman"/>
          <w:b/>
          <w:bCs/>
          <w:szCs w:val="24"/>
        </w:rPr>
      </w:pPr>
      <w:r>
        <w:rPr>
          <w:rFonts w:eastAsia="Times New Roman"/>
          <w:bCs/>
          <w:szCs w:val="24"/>
        </w:rPr>
        <w:t>Ε</w:t>
      </w:r>
      <w:r w:rsidRPr="00724110">
        <w:rPr>
          <w:rFonts w:eastAsia="Times New Roman"/>
          <w:bCs/>
          <w:szCs w:val="24"/>
        </w:rPr>
        <w:t>υχαριστώ</w:t>
      </w:r>
      <w:r>
        <w:rPr>
          <w:rFonts w:eastAsia="Times New Roman"/>
          <w:bCs/>
          <w:szCs w:val="24"/>
        </w:rPr>
        <w:t>, κύριε Π</w:t>
      </w:r>
      <w:r w:rsidRPr="00724110">
        <w:rPr>
          <w:rFonts w:eastAsia="Times New Roman"/>
          <w:bCs/>
          <w:szCs w:val="24"/>
        </w:rPr>
        <w:t>ρόεδρε</w:t>
      </w:r>
      <w:r>
        <w:rPr>
          <w:rFonts w:eastAsia="Times New Roman"/>
          <w:bCs/>
          <w:szCs w:val="24"/>
        </w:rPr>
        <w:t>.</w:t>
      </w:r>
      <w:r w:rsidRPr="00724110">
        <w:rPr>
          <w:rFonts w:eastAsia="Times New Roman"/>
          <w:bCs/>
          <w:szCs w:val="24"/>
        </w:rPr>
        <w:t xml:space="preserve"> </w:t>
      </w:r>
      <w:r>
        <w:rPr>
          <w:rFonts w:eastAsia="Times New Roman"/>
          <w:bCs/>
          <w:szCs w:val="24"/>
        </w:rPr>
        <w:t xml:space="preserve">Βεβαίως, </w:t>
      </w:r>
      <w:r w:rsidRPr="00724110">
        <w:rPr>
          <w:rFonts w:eastAsia="Times New Roman"/>
          <w:bCs/>
          <w:szCs w:val="24"/>
        </w:rPr>
        <w:t>π</w:t>
      </w:r>
      <w:r>
        <w:rPr>
          <w:rFonts w:eastAsia="Times New Roman"/>
          <w:bCs/>
          <w:szCs w:val="24"/>
        </w:rPr>
        <w:t xml:space="preserve">ροέρχομαι </w:t>
      </w:r>
      <w:r w:rsidRPr="00724110">
        <w:rPr>
          <w:rFonts w:eastAsia="Times New Roman"/>
          <w:bCs/>
          <w:szCs w:val="24"/>
        </w:rPr>
        <w:t xml:space="preserve">από έναν </w:t>
      </w:r>
      <w:r>
        <w:rPr>
          <w:rFonts w:eastAsia="Times New Roman"/>
          <w:bCs/>
          <w:szCs w:val="24"/>
        </w:rPr>
        <w:t>νομό, τη Δράμα…</w:t>
      </w:r>
      <w:r w:rsidRPr="00284307">
        <w:rPr>
          <w:rFonts w:eastAsia="Times New Roman"/>
          <w:b/>
          <w:bCs/>
          <w:szCs w:val="24"/>
        </w:rPr>
        <w:t xml:space="preserve"> </w:t>
      </w:r>
    </w:p>
    <w:p w14:paraId="37395217"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συνάδελφε, </w:t>
      </w:r>
      <w:r>
        <w:rPr>
          <w:rFonts w:eastAsia="Times New Roman"/>
          <w:bCs/>
          <w:szCs w:val="24"/>
        </w:rPr>
        <w:t>ολοκληρώστε. Δεν θα τελειώσουμε ποτέ.</w:t>
      </w:r>
    </w:p>
    <w:p w14:paraId="37395218"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Απλά, τον έβαλε </w:t>
      </w:r>
      <w:r w:rsidRPr="00724110">
        <w:rPr>
          <w:rFonts w:eastAsia="Times New Roman"/>
          <w:bCs/>
          <w:szCs w:val="24"/>
        </w:rPr>
        <w:t>η</w:t>
      </w:r>
      <w:r>
        <w:rPr>
          <w:rFonts w:eastAsia="Times New Roman"/>
          <w:bCs/>
          <w:szCs w:val="24"/>
        </w:rPr>
        <w:t xml:space="preserve"> Κ</w:t>
      </w:r>
      <w:r w:rsidRPr="00724110">
        <w:rPr>
          <w:rFonts w:eastAsia="Times New Roman"/>
          <w:bCs/>
          <w:szCs w:val="24"/>
        </w:rPr>
        <w:t>υβέρνηση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ΑΝΕΛ </w:t>
      </w:r>
      <w:r w:rsidRPr="00724110">
        <w:rPr>
          <w:rFonts w:eastAsia="Times New Roman"/>
          <w:bCs/>
          <w:szCs w:val="24"/>
        </w:rPr>
        <w:t>σε καραντίνα</w:t>
      </w:r>
      <w:r>
        <w:rPr>
          <w:rFonts w:eastAsia="Times New Roman"/>
          <w:bCs/>
          <w:szCs w:val="24"/>
        </w:rPr>
        <w:t>. Όταν λέω σε καραντίνα, εννοώ απόμακρη από το ό,τι δει αυτός ο τόπος.</w:t>
      </w:r>
    </w:p>
    <w:p w14:paraId="37395219"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Κυριαζίδη, σας παρακαλώ. Έχουμε φ</w:t>
      </w:r>
      <w:r>
        <w:rPr>
          <w:rFonts w:eastAsia="Times New Roman"/>
          <w:bCs/>
          <w:szCs w:val="24"/>
        </w:rPr>
        <w:t>τάσει τα δέκα λεπτά.</w:t>
      </w:r>
    </w:p>
    <w:p w14:paraId="3739521A"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Για ποια σύνδεση μιλάτε, κύριε Πρόεδρε, με την Εγνατία Οδό;  Θα </w:t>
      </w:r>
      <w:r w:rsidRPr="00724110">
        <w:rPr>
          <w:rFonts w:eastAsia="Times New Roman"/>
          <w:bCs/>
          <w:szCs w:val="24"/>
        </w:rPr>
        <w:t xml:space="preserve">είχαμε την κατασκευή των </w:t>
      </w:r>
      <w:r>
        <w:rPr>
          <w:rFonts w:eastAsia="Times New Roman"/>
          <w:bCs/>
          <w:szCs w:val="24"/>
        </w:rPr>
        <w:t xml:space="preserve">δεκατριών χιλιομέτρων </w:t>
      </w:r>
      <w:r w:rsidRPr="00724110">
        <w:rPr>
          <w:rFonts w:eastAsia="Times New Roman"/>
          <w:bCs/>
          <w:szCs w:val="24"/>
        </w:rPr>
        <w:t>μέχρι τέλος του έτους</w:t>
      </w:r>
      <w:r>
        <w:rPr>
          <w:rFonts w:eastAsia="Times New Roman"/>
          <w:bCs/>
          <w:szCs w:val="24"/>
        </w:rPr>
        <w:t>.</w:t>
      </w:r>
    </w:p>
    <w:p w14:paraId="3739521B" w14:textId="77777777" w:rsidR="00B27939" w:rsidRDefault="00D93F4B">
      <w:pPr>
        <w:tabs>
          <w:tab w:val="left" w:pos="2940"/>
        </w:tabs>
        <w:spacing w:after="0" w:line="600" w:lineRule="auto"/>
        <w:ind w:firstLine="720"/>
        <w:jc w:val="both"/>
        <w:rPr>
          <w:rFonts w:eastAsia="Times New Roman"/>
          <w:bCs/>
          <w:szCs w:val="24"/>
        </w:rPr>
      </w:pPr>
      <w:r w:rsidRPr="00724110">
        <w:rPr>
          <w:rFonts w:eastAsia="Times New Roman"/>
          <w:bCs/>
          <w:szCs w:val="24"/>
        </w:rPr>
        <w:t>Ευχαριστώ</w:t>
      </w:r>
      <w:r>
        <w:rPr>
          <w:rFonts w:eastAsia="Times New Roman"/>
          <w:bCs/>
          <w:szCs w:val="24"/>
        </w:rPr>
        <w:t>, κύριε Π</w:t>
      </w:r>
      <w:r w:rsidRPr="00724110">
        <w:rPr>
          <w:rFonts w:eastAsia="Times New Roman"/>
          <w:bCs/>
          <w:szCs w:val="24"/>
        </w:rPr>
        <w:t>ρόεδρε</w:t>
      </w:r>
      <w:r>
        <w:rPr>
          <w:rFonts w:eastAsia="Times New Roman"/>
          <w:bCs/>
          <w:szCs w:val="24"/>
        </w:rPr>
        <w:t>.</w:t>
      </w:r>
    </w:p>
    <w:p w14:paraId="3739521C" w14:textId="77777777" w:rsidR="00B27939" w:rsidRDefault="00D93F4B">
      <w:pPr>
        <w:tabs>
          <w:tab w:val="left" w:pos="2940"/>
        </w:tabs>
        <w:spacing w:after="0" w:line="600" w:lineRule="auto"/>
        <w:ind w:firstLine="720"/>
        <w:jc w:val="both"/>
        <w:rPr>
          <w:rFonts w:eastAsia="Times New Roman"/>
          <w:bCs/>
          <w:szCs w:val="24"/>
        </w:rPr>
      </w:pPr>
      <w:r w:rsidRPr="00724110">
        <w:rPr>
          <w:rFonts w:eastAsia="Times New Roman"/>
          <w:bCs/>
          <w:szCs w:val="24"/>
        </w:rPr>
        <w:t xml:space="preserve">Γιατί να </w:t>
      </w:r>
      <w:r>
        <w:rPr>
          <w:rFonts w:eastAsia="Times New Roman"/>
          <w:bCs/>
          <w:szCs w:val="24"/>
        </w:rPr>
        <w:t xml:space="preserve">μην </w:t>
      </w:r>
      <w:r w:rsidRPr="00724110">
        <w:rPr>
          <w:rFonts w:eastAsia="Times New Roman"/>
          <w:bCs/>
          <w:szCs w:val="24"/>
        </w:rPr>
        <w:t xml:space="preserve">πούμε </w:t>
      </w:r>
      <w:r>
        <w:rPr>
          <w:rFonts w:eastAsia="Times New Roman"/>
          <w:bCs/>
          <w:szCs w:val="24"/>
        </w:rPr>
        <w:t xml:space="preserve">και για το </w:t>
      </w:r>
      <w:r>
        <w:rPr>
          <w:rFonts w:eastAsia="Times New Roman"/>
          <w:bCs/>
          <w:szCs w:val="24"/>
        </w:rPr>
        <w:t>κ</w:t>
      </w:r>
      <w:r w:rsidRPr="00724110">
        <w:rPr>
          <w:rFonts w:eastAsia="Times New Roman"/>
          <w:bCs/>
          <w:szCs w:val="24"/>
        </w:rPr>
        <w:t>έντρο</w:t>
      </w:r>
      <w:r>
        <w:rPr>
          <w:rFonts w:eastAsia="Times New Roman"/>
          <w:bCs/>
          <w:szCs w:val="24"/>
        </w:rPr>
        <w:t xml:space="preserve"> </w:t>
      </w:r>
      <w:r>
        <w:rPr>
          <w:rFonts w:eastAsia="Times New Roman"/>
          <w:bCs/>
          <w:szCs w:val="24"/>
        </w:rPr>
        <w:t>φ</w:t>
      </w:r>
      <w:r>
        <w:rPr>
          <w:rFonts w:eastAsia="Times New Roman"/>
          <w:bCs/>
          <w:szCs w:val="24"/>
        </w:rPr>
        <w:t xml:space="preserve">ιλοξενίας της </w:t>
      </w:r>
      <w:r>
        <w:rPr>
          <w:rFonts w:eastAsia="Times New Roman"/>
          <w:bCs/>
          <w:szCs w:val="24"/>
        </w:rPr>
        <w:t>ΜΚΟ;</w:t>
      </w:r>
    </w:p>
    <w:p w14:paraId="3739521D"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Μπορούμε να πούμε τα πάντα και να μιλάμε ως τις δύο το πρωί. Δεν γίνεται, όμως, αυτό.</w:t>
      </w:r>
    </w:p>
    <w:p w14:paraId="3739521E"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Την προηγούμενη </w:t>
      </w:r>
      <w:r w:rsidRPr="00724110">
        <w:rPr>
          <w:rFonts w:eastAsia="Times New Roman"/>
          <w:bCs/>
          <w:szCs w:val="24"/>
        </w:rPr>
        <w:t>εβδομάδα</w:t>
      </w:r>
      <w:r>
        <w:rPr>
          <w:rFonts w:eastAsia="Times New Roman"/>
          <w:bCs/>
          <w:szCs w:val="24"/>
        </w:rPr>
        <w:t xml:space="preserve"> καταδικάστηκαν για πέντε μήνες φυλάκιση –ΜΚΟ της Δράμας- στο </w:t>
      </w:r>
      <w:r>
        <w:rPr>
          <w:rFonts w:eastAsia="Times New Roman"/>
          <w:bCs/>
          <w:szCs w:val="24"/>
        </w:rPr>
        <w:t>κ</w:t>
      </w:r>
      <w:r>
        <w:rPr>
          <w:rFonts w:eastAsia="Times New Roman"/>
          <w:bCs/>
          <w:szCs w:val="24"/>
        </w:rPr>
        <w:t xml:space="preserve">έντρο </w:t>
      </w:r>
      <w:r>
        <w:rPr>
          <w:rFonts w:eastAsia="Times New Roman"/>
          <w:bCs/>
          <w:szCs w:val="24"/>
        </w:rPr>
        <w:t>φ</w:t>
      </w:r>
      <w:r>
        <w:rPr>
          <w:rFonts w:eastAsia="Times New Roman"/>
          <w:bCs/>
          <w:szCs w:val="24"/>
        </w:rPr>
        <w:t xml:space="preserve">ιλοξενίας, διότι </w:t>
      </w:r>
      <w:r>
        <w:rPr>
          <w:rFonts w:eastAsia="Times New Roman"/>
          <w:bCs/>
          <w:szCs w:val="24"/>
        </w:rPr>
        <w:t>το έκαναν εκεί παζάρι. Αυτά, δυστυχώς, είχα να πω. Το καταθέτω για τα Πρακτικά.</w:t>
      </w:r>
    </w:p>
    <w:p w14:paraId="3739521F"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 xml:space="preserve">(Στο σημείο αυτό ο Βουλευτής κ. Δημήτριος Κυριαζίδης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w:t>
      </w:r>
      <w:r>
        <w:rPr>
          <w:rFonts w:eastAsia="Times New Roman"/>
          <w:bCs/>
          <w:szCs w:val="24"/>
        </w:rPr>
        <w:t>ενογραφίας και Πρακτικών της Βουλής)</w:t>
      </w:r>
    </w:p>
    <w:p w14:paraId="37395220"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Κυριαζίδη, σας παρακαλώ πολύ.</w:t>
      </w:r>
    </w:p>
    <w:p w14:paraId="37395221"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ΔΗΜΗΤΡΙΟΣ ΚΥΡΙΑΖΙΔΗΣ:</w:t>
      </w:r>
      <w:r>
        <w:rPr>
          <w:rFonts w:eastAsia="Times New Roman"/>
          <w:bCs/>
          <w:szCs w:val="24"/>
        </w:rPr>
        <w:t xml:space="preserve"> Δεν θα πω για τη θέρμανση στο Νευροκόπι –φανταστείτε- κ</w:t>
      </w:r>
      <w:r w:rsidRPr="00724110">
        <w:rPr>
          <w:rFonts w:eastAsia="Times New Roman"/>
          <w:bCs/>
          <w:szCs w:val="24"/>
        </w:rPr>
        <w:t xml:space="preserve">αι </w:t>
      </w:r>
      <w:r>
        <w:rPr>
          <w:rFonts w:eastAsia="Times New Roman"/>
          <w:bCs/>
          <w:szCs w:val="24"/>
        </w:rPr>
        <w:t>για</w:t>
      </w:r>
      <w:r w:rsidRPr="00724110">
        <w:rPr>
          <w:rFonts w:eastAsia="Times New Roman"/>
          <w:bCs/>
          <w:szCs w:val="24"/>
        </w:rPr>
        <w:t xml:space="preserve"> τον αγροτικό κόσμο</w:t>
      </w:r>
      <w:r>
        <w:rPr>
          <w:rFonts w:eastAsia="Times New Roman"/>
          <w:bCs/>
          <w:szCs w:val="24"/>
        </w:rPr>
        <w:t>,</w:t>
      </w:r>
      <w:r w:rsidRPr="00724110">
        <w:rPr>
          <w:rFonts w:eastAsia="Times New Roman"/>
          <w:bCs/>
          <w:szCs w:val="24"/>
        </w:rPr>
        <w:t xml:space="preserve"> όπως δώσατε τελευταία </w:t>
      </w:r>
      <w:r>
        <w:rPr>
          <w:rFonts w:eastAsia="Times New Roman"/>
          <w:bCs/>
          <w:szCs w:val="24"/>
        </w:rPr>
        <w:t xml:space="preserve">στους </w:t>
      </w:r>
      <w:r w:rsidRPr="00724110">
        <w:rPr>
          <w:rFonts w:eastAsia="Times New Roman"/>
          <w:bCs/>
          <w:szCs w:val="24"/>
        </w:rPr>
        <w:t>καπνοπαραγωγούς 60%</w:t>
      </w:r>
      <w:r w:rsidRPr="00724110">
        <w:rPr>
          <w:rFonts w:eastAsia="Times New Roman"/>
          <w:bCs/>
          <w:szCs w:val="24"/>
        </w:rPr>
        <w:t xml:space="preserve"> για </w:t>
      </w:r>
      <w:r>
        <w:rPr>
          <w:rFonts w:eastAsia="Times New Roman"/>
          <w:bCs/>
          <w:szCs w:val="24"/>
        </w:rPr>
        <w:t>στρέμμα</w:t>
      </w:r>
      <w:r w:rsidRPr="00724110">
        <w:rPr>
          <w:rFonts w:eastAsia="Times New Roman"/>
          <w:bCs/>
          <w:szCs w:val="24"/>
        </w:rPr>
        <w:t xml:space="preserve"> </w:t>
      </w:r>
      <w:r>
        <w:rPr>
          <w:rFonts w:eastAsia="Times New Roman"/>
          <w:bCs/>
          <w:szCs w:val="24"/>
        </w:rPr>
        <w:t xml:space="preserve">και το διπλανό χωράφι του συνάδελφου του Καβαλιώτη, που ήταν διπλανά χωράφια –ένας δρόμος τους χωρίζει- </w:t>
      </w:r>
      <w:r w:rsidRPr="00724110">
        <w:rPr>
          <w:rFonts w:eastAsia="Times New Roman"/>
          <w:bCs/>
          <w:szCs w:val="24"/>
        </w:rPr>
        <w:t>100 ευρώ το στρέμμα</w:t>
      </w:r>
      <w:r>
        <w:rPr>
          <w:rFonts w:eastAsia="Times New Roman"/>
          <w:bCs/>
          <w:szCs w:val="24"/>
        </w:rPr>
        <w:t>. Κ</w:t>
      </w:r>
      <w:r w:rsidRPr="00724110">
        <w:rPr>
          <w:rFonts w:eastAsia="Times New Roman"/>
          <w:bCs/>
          <w:szCs w:val="24"/>
        </w:rPr>
        <w:t xml:space="preserve">αταλαβαίνετε </w:t>
      </w:r>
      <w:r>
        <w:rPr>
          <w:rFonts w:eastAsia="Times New Roman"/>
          <w:bCs/>
          <w:szCs w:val="24"/>
        </w:rPr>
        <w:t>πώς λειτουργείτε.</w:t>
      </w:r>
    </w:p>
    <w:p w14:paraId="37395222"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Κυριαζίδη, θέλετε να κλείσω το μικρόφωνο;</w:t>
      </w:r>
    </w:p>
    <w:p w14:paraId="37395223"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ΔΗΜΗΤΡ</w:t>
      </w:r>
      <w:r>
        <w:rPr>
          <w:rFonts w:eastAsia="Times New Roman"/>
          <w:b/>
          <w:bCs/>
          <w:szCs w:val="24"/>
        </w:rPr>
        <w:t>ΙΟΣ ΚΥΡΙΑΖΙΔΗΣ:</w:t>
      </w:r>
      <w:r>
        <w:rPr>
          <w:rFonts w:eastAsia="Times New Roman"/>
          <w:bCs/>
          <w:szCs w:val="24"/>
        </w:rPr>
        <w:t xml:space="preserve"> Δυστυχώς, αυτή είναι η σκληρή πραγματικότητα.</w:t>
      </w:r>
    </w:p>
    <w:p w14:paraId="37395224" w14:textId="77777777" w:rsidR="00B27939" w:rsidRDefault="00D93F4B">
      <w:pPr>
        <w:tabs>
          <w:tab w:val="left" w:pos="2940"/>
        </w:tabs>
        <w:spacing w:after="0" w:line="600" w:lineRule="auto"/>
        <w:ind w:firstLine="720"/>
        <w:jc w:val="both"/>
        <w:rPr>
          <w:rFonts w:eastAsia="Times New Roman"/>
          <w:bCs/>
          <w:szCs w:val="24"/>
        </w:rPr>
      </w:pPr>
      <w:r>
        <w:rPr>
          <w:rFonts w:eastAsia="Times New Roman"/>
          <w:bCs/>
          <w:szCs w:val="24"/>
        </w:rPr>
        <w:t>Ευχαριστώ, κύριε Πρόεδρε.</w:t>
      </w:r>
    </w:p>
    <w:p w14:paraId="37395225" w14:textId="77777777" w:rsidR="00B27939" w:rsidRDefault="00D93F4B">
      <w:pPr>
        <w:tabs>
          <w:tab w:val="left" w:pos="2940"/>
        </w:tabs>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7395226"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Πρέπει να κάνουμε τόσες παρατηρήσεις; Το είπα και αμέσως πριν ανεβαίνετε</w:t>
      </w:r>
      <w:r w:rsidRPr="00724110">
        <w:rPr>
          <w:rFonts w:eastAsia="Times New Roman"/>
          <w:bCs/>
          <w:szCs w:val="24"/>
        </w:rPr>
        <w:t xml:space="preserve"> στο Βήμα </w:t>
      </w:r>
      <w:r w:rsidRPr="00724110">
        <w:rPr>
          <w:rFonts w:eastAsia="Times New Roman"/>
          <w:bCs/>
          <w:szCs w:val="24"/>
        </w:rPr>
        <w:t>να τηρήσουμε το χρόνο</w:t>
      </w:r>
      <w:r>
        <w:rPr>
          <w:rFonts w:eastAsia="Times New Roman"/>
          <w:bCs/>
          <w:szCs w:val="24"/>
        </w:rPr>
        <w:t>. Θα</w:t>
      </w:r>
      <w:r w:rsidRPr="00724110">
        <w:rPr>
          <w:rFonts w:eastAsia="Times New Roman"/>
          <w:bCs/>
          <w:szCs w:val="24"/>
        </w:rPr>
        <w:t xml:space="preserve"> </w:t>
      </w:r>
      <w:r>
        <w:rPr>
          <w:rFonts w:eastAsia="Times New Roman"/>
          <w:bCs/>
          <w:szCs w:val="24"/>
        </w:rPr>
        <w:t xml:space="preserve">φτάσουμε στις </w:t>
      </w:r>
      <w:r w:rsidRPr="00724110">
        <w:rPr>
          <w:rFonts w:eastAsia="Times New Roman"/>
          <w:bCs/>
          <w:szCs w:val="24"/>
        </w:rPr>
        <w:t>12</w:t>
      </w:r>
      <w:r>
        <w:rPr>
          <w:rFonts w:eastAsia="Times New Roman"/>
          <w:bCs/>
          <w:szCs w:val="24"/>
        </w:rPr>
        <w:t>.</w:t>
      </w:r>
      <w:r w:rsidRPr="00724110">
        <w:rPr>
          <w:rFonts w:eastAsia="Times New Roman"/>
          <w:bCs/>
          <w:szCs w:val="24"/>
        </w:rPr>
        <w:t>30</w:t>
      </w:r>
      <w:r>
        <w:rPr>
          <w:rFonts w:eastAsia="Times New Roman"/>
          <w:bCs/>
          <w:szCs w:val="24"/>
        </w:rPr>
        <w:t>΄.</w:t>
      </w:r>
    </w:p>
    <w:p w14:paraId="37395227" w14:textId="77777777" w:rsidR="00B27939" w:rsidRDefault="00D93F4B">
      <w:pPr>
        <w:tabs>
          <w:tab w:val="left" w:pos="2940"/>
        </w:tabs>
        <w:spacing w:after="0" w:line="600" w:lineRule="auto"/>
        <w:ind w:firstLine="720"/>
        <w:jc w:val="both"/>
        <w:rPr>
          <w:rFonts w:eastAsia="Times New Roman"/>
          <w:bCs/>
          <w:szCs w:val="24"/>
        </w:rPr>
      </w:pPr>
      <w:r w:rsidRPr="00CF534A">
        <w:rPr>
          <w:rFonts w:eastAsia="Times New Roman"/>
          <w:b/>
          <w:bCs/>
          <w:szCs w:val="24"/>
        </w:rPr>
        <w:t>ΔΗΜΗΤΡΙΟΣ ΒΕΤΤΑΣ:</w:t>
      </w:r>
      <w:r>
        <w:rPr>
          <w:rFonts w:eastAsia="Times New Roman"/>
          <w:bCs/>
          <w:szCs w:val="24"/>
        </w:rPr>
        <w:t xml:space="preserve"> Πείτε μας τον τελευταίο ομιλητή.</w:t>
      </w:r>
    </w:p>
    <w:p w14:paraId="37395228" w14:textId="77777777" w:rsidR="00B27939" w:rsidRDefault="00D93F4B">
      <w:pPr>
        <w:tabs>
          <w:tab w:val="left" w:pos="2940"/>
        </w:tabs>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Θα αναγνώσω </w:t>
      </w:r>
      <w:r w:rsidRPr="00724110">
        <w:rPr>
          <w:rFonts w:eastAsia="Times New Roman"/>
          <w:bCs/>
          <w:szCs w:val="24"/>
        </w:rPr>
        <w:t xml:space="preserve">όλα τα ονόματα και αν </w:t>
      </w:r>
      <w:r>
        <w:rPr>
          <w:rFonts w:eastAsia="Times New Roman"/>
          <w:bCs/>
          <w:szCs w:val="24"/>
        </w:rPr>
        <w:t xml:space="preserve">δεν </w:t>
      </w:r>
      <w:r w:rsidRPr="00724110">
        <w:rPr>
          <w:rFonts w:eastAsia="Times New Roman"/>
          <w:bCs/>
          <w:szCs w:val="24"/>
        </w:rPr>
        <w:t>τηρήσετε τους χρόνους</w:t>
      </w:r>
      <w:r>
        <w:rPr>
          <w:rFonts w:eastAsia="Times New Roman"/>
          <w:bCs/>
          <w:szCs w:val="24"/>
        </w:rPr>
        <w:t xml:space="preserve">, </w:t>
      </w:r>
      <w:r w:rsidRPr="00724110">
        <w:rPr>
          <w:rFonts w:eastAsia="Times New Roman"/>
          <w:bCs/>
          <w:szCs w:val="24"/>
        </w:rPr>
        <w:t xml:space="preserve">κάποιος δεν θα μιλήσει </w:t>
      </w:r>
      <w:r>
        <w:rPr>
          <w:rFonts w:eastAsia="Times New Roman"/>
          <w:bCs/>
          <w:szCs w:val="24"/>
        </w:rPr>
        <w:t>σήμερα.</w:t>
      </w:r>
    </w:p>
    <w:p w14:paraId="3739522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Σκούφα είναι αμέσως μετά, ο κ. Παναγιωτόπουλος, ο κ. Παπαφιλίππου, </w:t>
      </w:r>
      <w:r w:rsidRPr="0082696E">
        <w:rPr>
          <w:rFonts w:eastAsia="Times New Roman" w:cs="Times New Roman"/>
          <w:szCs w:val="24"/>
        </w:rPr>
        <w:t>ο κ</w:t>
      </w:r>
      <w:r>
        <w:rPr>
          <w:rFonts w:eastAsia="Times New Roman" w:cs="Times New Roman"/>
          <w:szCs w:val="24"/>
        </w:rPr>
        <w:t>.</w:t>
      </w:r>
      <w:r w:rsidRPr="0082696E">
        <w:rPr>
          <w:rFonts w:eastAsia="Times New Roman" w:cs="Times New Roman"/>
          <w:szCs w:val="24"/>
        </w:rPr>
        <w:t xml:space="preserve"> Σηφάκης</w:t>
      </w:r>
      <w:r>
        <w:rPr>
          <w:rFonts w:eastAsia="Times New Roman" w:cs="Times New Roman"/>
          <w:szCs w:val="24"/>
        </w:rPr>
        <w:t>,</w:t>
      </w:r>
      <w:r w:rsidRPr="0082696E">
        <w:rPr>
          <w:rFonts w:eastAsia="Times New Roman" w:cs="Times New Roman"/>
          <w:szCs w:val="24"/>
        </w:rPr>
        <w:t xml:space="preserve"> ο κ</w:t>
      </w:r>
      <w:r>
        <w:rPr>
          <w:rFonts w:eastAsia="Times New Roman" w:cs="Times New Roman"/>
          <w:szCs w:val="24"/>
        </w:rPr>
        <w:t>.</w:t>
      </w:r>
      <w:r w:rsidRPr="0082696E">
        <w:rPr>
          <w:rFonts w:eastAsia="Times New Roman" w:cs="Times New Roman"/>
          <w:szCs w:val="24"/>
        </w:rPr>
        <w:t xml:space="preserve"> Μπούρας</w:t>
      </w:r>
      <w:r>
        <w:rPr>
          <w:rFonts w:eastAsia="Times New Roman" w:cs="Times New Roman"/>
          <w:szCs w:val="24"/>
        </w:rPr>
        <w:t>, η κ</w:t>
      </w:r>
      <w:r>
        <w:rPr>
          <w:rFonts w:eastAsia="Times New Roman" w:cs="Times New Roman"/>
          <w:szCs w:val="24"/>
        </w:rPr>
        <w:t>.</w:t>
      </w:r>
      <w:r>
        <w:rPr>
          <w:rFonts w:eastAsia="Times New Roman" w:cs="Times New Roman"/>
          <w:szCs w:val="24"/>
        </w:rPr>
        <w:t xml:space="preserve"> Σ</w:t>
      </w:r>
      <w:r w:rsidRPr="0082696E">
        <w:rPr>
          <w:rFonts w:eastAsia="Times New Roman" w:cs="Times New Roman"/>
          <w:szCs w:val="24"/>
        </w:rPr>
        <w:t>ταμπουλή</w:t>
      </w:r>
      <w:r>
        <w:rPr>
          <w:rFonts w:eastAsia="Times New Roman" w:cs="Times New Roman"/>
          <w:szCs w:val="24"/>
        </w:rPr>
        <w:t>,</w:t>
      </w:r>
      <w:r w:rsidRPr="0082696E">
        <w:rPr>
          <w:rFonts w:eastAsia="Times New Roman" w:cs="Times New Roman"/>
          <w:szCs w:val="24"/>
        </w:rPr>
        <w:t xml:space="preserve"> ο κ</w:t>
      </w:r>
      <w:r>
        <w:rPr>
          <w:rFonts w:eastAsia="Times New Roman" w:cs="Times New Roman"/>
          <w:szCs w:val="24"/>
        </w:rPr>
        <w:t>. Μ</w:t>
      </w:r>
      <w:r w:rsidRPr="0082696E">
        <w:rPr>
          <w:rFonts w:eastAsia="Times New Roman" w:cs="Times New Roman"/>
          <w:szCs w:val="24"/>
        </w:rPr>
        <w:t xml:space="preserve">πουκώρος και </w:t>
      </w:r>
      <w:r>
        <w:rPr>
          <w:rFonts w:eastAsia="Times New Roman" w:cs="Times New Roman"/>
          <w:szCs w:val="24"/>
        </w:rPr>
        <w:t xml:space="preserve">η </w:t>
      </w:r>
      <w:r>
        <w:rPr>
          <w:rFonts w:eastAsia="Times New Roman" w:cs="Times New Roman"/>
          <w:szCs w:val="24"/>
        </w:rPr>
        <w:t>κ.</w:t>
      </w:r>
      <w:r w:rsidRPr="0082696E">
        <w:rPr>
          <w:rFonts w:eastAsia="Times New Roman" w:cs="Times New Roman"/>
          <w:szCs w:val="24"/>
        </w:rPr>
        <w:t xml:space="preserve"> Καφαντάρη</w:t>
      </w:r>
      <w:r>
        <w:rPr>
          <w:rFonts w:eastAsia="Times New Roman" w:cs="Times New Roman"/>
          <w:szCs w:val="24"/>
        </w:rPr>
        <w:t>. Μ</w:t>
      </w:r>
      <w:r w:rsidRPr="0082696E">
        <w:rPr>
          <w:rFonts w:eastAsia="Times New Roman" w:cs="Times New Roman"/>
          <w:szCs w:val="24"/>
        </w:rPr>
        <w:t>ιλάμε για</w:t>
      </w:r>
      <w:r>
        <w:rPr>
          <w:rFonts w:eastAsia="Times New Roman" w:cs="Times New Roman"/>
          <w:szCs w:val="24"/>
        </w:rPr>
        <w:t xml:space="preserve"> οκτώ ομιλητές. Β</w:t>
      </w:r>
      <w:r w:rsidRPr="0082696E">
        <w:rPr>
          <w:rFonts w:eastAsia="Times New Roman" w:cs="Times New Roman"/>
          <w:szCs w:val="24"/>
        </w:rPr>
        <w:t>γαίνει ακριβώς μία ώρα</w:t>
      </w:r>
      <w:r>
        <w:rPr>
          <w:rFonts w:eastAsia="Times New Roman" w:cs="Times New Roman"/>
          <w:szCs w:val="24"/>
        </w:rPr>
        <w:t xml:space="preserve">. Αν βάλουμε το επτάλεπτο, </w:t>
      </w:r>
      <w:r w:rsidRPr="0082696E">
        <w:rPr>
          <w:rFonts w:eastAsia="Times New Roman" w:cs="Times New Roman"/>
          <w:szCs w:val="24"/>
        </w:rPr>
        <w:t>είναι μία ώρα</w:t>
      </w:r>
      <w:r>
        <w:rPr>
          <w:rFonts w:eastAsia="Times New Roman" w:cs="Times New Roman"/>
          <w:szCs w:val="24"/>
        </w:rPr>
        <w:t xml:space="preserve">. Κανείς όμως, </w:t>
      </w:r>
      <w:r w:rsidRPr="0082696E">
        <w:rPr>
          <w:rFonts w:eastAsia="Times New Roman" w:cs="Times New Roman"/>
          <w:szCs w:val="24"/>
        </w:rPr>
        <w:t>δεν μ</w:t>
      </w:r>
      <w:r w:rsidRPr="0082696E">
        <w:rPr>
          <w:rFonts w:eastAsia="Times New Roman" w:cs="Times New Roman"/>
          <w:szCs w:val="24"/>
        </w:rPr>
        <w:t>ιλά</w:t>
      </w:r>
      <w:r>
        <w:rPr>
          <w:rFonts w:eastAsia="Times New Roman" w:cs="Times New Roman"/>
          <w:szCs w:val="24"/>
        </w:rPr>
        <w:t>ει επτά λεπτά. Αν το πάμε δέκα λεπτά, θα είν</w:t>
      </w:r>
      <w:r w:rsidRPr="0082696E">
        <w:rPr>
          <w:rFonts w:eastAsia="Times New Roman" w:cs="Times New Roman"/>
          <w:szCs w:val="24"/>
        </w:rPr>
        <w:t xml:space="preserve">αι </w:t>
      </w:r>
      <w:r>
        <w:rPr>
          <w:rFonts w:eastAsia="Times New Roman" w:cs="Times New Roman"/>
          <w:szCs w:val="24"/>
        </w:rPr>
        <w:t>ογδόντα</w:t>
      </w:r>
      <w:r w:rsidRPr="0082696E">
        <w:rPr>
          <w:rFonts w:eastAsia="Times New Roman" w:cs="Times New Roman"/>
          <w:szCs w:val="24"/>
        </w:rPr>
        <w:t xml:space="preserve"> λεπτά</w:t>
      </w:r>
      <w:r>
        <w:rPr>
          <w:rFonts w:eastAsia="Times New Roman" w:cs="Times New Roman"/>
          <w:szCs w:val="24"/>
        </w:rPr>
        <w:t xml:space="preserve">. Πρέπει να πάμε μέχρι τη </w:t>
      </w:r>
      <w:r>
        <w:rPr>
          <w:rFonts w:eastAsia="Times New Roman" w:cs="Times New Roman"/>
          <w:szCs w:val="24"/>
        </w:rPr>
        <w:t xml:space="preserve"> μία</w:t>
      </w:r>
      <w:r>
        <w:rPr>
          <w:rFonts w:eastAsia="Times New Roman" w:cs="Times New Roman"/>
          <w:szCs w:val="24"/>
        </w:rPr>
        <w:t xml:space="preserve"> </w:t>
      </w:r>
      <w:r w:rsidRPr="0082696E">
        <w:rPr>
          <w:rFonts w:eastAsia="Times New Roman" w:cs="Times New Roman"/>
          <w:szCs w:val="24"/>
        </w:rPr>
        <w:t>τη νύχτα</w:t>
      </w:r>
      <w:r>
        <w:rPr>
          <w:rFonts w:eastAsia="Times New Roman" w:cs="Times New Roman"/>
          <w:szCs w:val="24"/>
        </w:rPr>
        <w:t>. Δ</w:t>
      </w:r>
      <w:r w:rsidRPr="0082696E">
        <w:rPr>
          <w:rFonts w:eastAsia="Times New Roman" w:cs="Times New Roman"/>
          <w:szCs w:val="24"/>
        </w:rPr>
        <w:t>εν μπορούμε</w:t>
      </w:r>
      <w:r>
        <w:rPr>
          <w:rFonts w:eastAsia="Times New Roman" w:cs="Times New Roman"/>
          <w:szCs w:val="24"/>
        </w:rPr>
        <w:t xml:space="preserve">. Και είναι και ο κ. Παπαχριστόπουλος, ο </w:t>
      </w:r>
      <w:r w:rsidRPr="0082696E">
        <w:rPr>
          <w:rFonts w:eastAsia="Times New Roman" w:cs="Times New Roman"/>
          <w:szCs w:val="24"/>
        </w:rPr>
        <w:t>οποίος δεν ξέρουμε αν θα μιλήσει</w:t>
      </w:r>
      <w:r>
        <w:rPr>
          <w:rFonts w:eastAsia="Times New Roman" w:cs="Times New Roman"/>
          <w:szCs w:val="24"/>
        </w:rPr>
        <w:t>.</w:t>
      </w:r>
    </w:p>
    <w:p w14:paraId="3739522A" w14:textId="77777777" w:rsidR="00B27939" w:rsidRDefault="00D93F4B">
      <w:pPr>
        <w:spacing w:after="0" w:line="600" w:lineRule="auto"/>
        <w:ind w:firstLine="720"/>
        <w:jc w:val="both"/>
        <w:rPr>
          <w:rFonts w:eastAsia="Times New Roman" w:cs="Times New Roman"/>
          <w:szCs w:val="24"/>
        </w:rPr>
      </w:pPr>
      <w:r w:rsidRPr="006B050F">
        <w:rPr>
          <w:rFonts w:eastAsia="Times New Roman" w:cs="Times New Roman"/>
          <w:b/>
          <w:szCs w:val="24"/>
        </w:rPr>
        <w:t xml:space="preserve">ΔΗΜΗΤΡΙΟΣ ΚΥΡΙΑΖΙΔΗΣ: </w:t>
      </w:r>
      <w:r>
        <w:rPr>
          <w:rFonts w:eastAsia="Times New Roman" w:cs="Times New Roman"/>
          <w:szCs w:val="24"/>
        </w:rPr>
        <w:t>Μιλούσαν πάνω από δέκα λεπτά.</w:t>
      </w:r>
    </w:p>
    <w:p w14:paraId="3739522B" w14:textId="77777777" w:rsidR="00B27939" w:rsidRDefault="00D93F4B">
      <w:pPr>
        <w:spacing w:after="0" w:line="600" w:lineRule="auto"/>
        <w:ind w:firstLine="720"/>
        <w:jc w:val="both"/>
        <w:rPr>
          <w:rFonts w:eastAsia="Times New Roman" w:cs="Times New Roman"/>
          <w:szCs w:val="24"/>
        </w:rPr>
      </w:pPr>
      <w:r w:rsidRPr="006B050F">
        <w:rPr>
          <w:rFonts w:eastAsia="Times New Roman" w:cs="Times New Roman"/>
          <w:b/>
          <w:szCs w:val="24"/>
        </w:rPr>
        <w:t>ΔΗΜΗΤΡΙΟΣ ΒΕΤ</w:t>
      </w:r>
      <w:r w:rsidRPr="006B050F">
        <w:rPr>
          <w:rFonts w:eastAsia="Times New Roman" w:cs="Times New Roman"/>
          <w:b/>
          <w:szCs w:val="24"/>
        </w:rPr>
        <w:t>ΑΣ:</w:t>
      </w:r>
      <w:r>
        <w:rPr>
          <w:rFonts w:eastAsia="Times New Roman" w:cs="Times New Roman"/>
          <w:szCs w:val="24"/>
        </w:rPr>
        <w:t xml:space="preserve"> Ξεκινήστε με την κόρνα, κύριε Πρόεδρε.</w:t>
      </w:r>
    </w:p>
    <w:p w14:paraId="3739522C" w14:textId="77777777" w:rsidR="00B27939" w:rsidRDefault="00D93F4B">
      <w:pPr>
        <w:spacing w:after="0" w:line="600" w:lineRule="auto"/>
        <w:ind w:firstLine="720"/>
        <w:jc w:val="both"/>
        <w:rPr>
          <w:rFonts w:eastAsia="Times New Roman" w:cs="Times New Roman"/>
          <w:szCs w:val="24"/>
        </w:rPr>
      </w:pPr>
      <w:r w:rsidRPr="006B050F">
        <w:rPr>
          <w:rFonts w:eastAsia="Times New Roman" w:cs="Times New Roman"/>
          <w:b/>
          <w:szCs w:val="24"/>
        </w:rPr>
        <w:t>ΠΡΟΕΔΡΕΥΩΝ (Μάριος Γεωργιάδης):</w:t>
      </w:r>
      <w:r>
        <w:rPr>
          <w:rFonts w:eastAsia="Times New Roman" w:cs="Times New Roman"/>
          <w:szCs w:val="24"/>
        </w:rPr>
        <w:t xml:space="preserve"> </w:t>
      </w:r>
      <w:r w:rsidRPr="0082696E">
        <w:rPr>
          <w:rFonts w:eastAsia="Times New Roman" w:cs="Times New Roman"/>
          <w:szCs w:val="24"/>
        </w:rPr>
        <w:t>Τ</w:t>
      </w:r>
      <w:r>
        <w:rPr>
          <w:rFonts w:eastAsia="Times New Roman" w:cs="Times New Roman"/>
          <w:szCs w:val="24"/>
        </w:rPr>
        <w:t xml:space="preserve">ο ότι </w:t>
      </w:r>
      <w:r w:rsidRPr="0082696E">
        <w:rPr>
          <w:rFonts w:eastAsia="Times New Roman" w:cs="Times New Roman"/>
          <w:szCs w:val="24"/>
        </w:rPr>
        <w:t>δεν έχει τηρηθεί ο χρόνος από όλους</w:t>
      </w:r>
      <w:r>
        <w:rPr>
          <w:rFonts w:eastAsia="Times New Roman" w:cs="Times New Roman"/>
          <w:szCs w:val="24"/>
        </w:rPr>
        <w:t>, δ</w:t>
      </w:r>
      <w:r w:rsidRPr="0082696E">
        <w:rPr>
          <w:rFonts w:eastAsia="Times New Roman" w:cs="Times New Roman"/>
          <w:szCs w:val="24"/>
        </w:rPr>
        <w:t xml:space="preserve">εν χρειάζεται να το </w:t>
      </w:r>
      <w:r>
        <w:rPr>
          <w:rFonts w:eastAsia="Times New Roman" w:cs="Times New Roman"/>
          <w:szCs w:val="24"/>
        </w:rPr>
        <w:t xml:space="preserve">συνεχίσουμε. </w:t>
      </w:r>
    </w:p>
    <w:p w14:paraId="3739522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Κυρία Σκούφα, συγγνώμη, έχετε ήδη ανέβει στο </w:t>
      </w:r>
      <w:r w:rsidRPr="0082696E">
        <w:rPr>
          <w:rFonts w:eastAsia="Times New Roman" w:cs="Times New Roman"/>
          <w:szCs w:val="24"/>
        </w:rPr>
        <w:t>Βήμα</w:t>
      </w:r>
      <w:r>
        <w:rPr>
          <w:rFonts w:eastAsia="Times New Roman" w:cs="Times New Roman"/>
          <w:szCs w:val="24"/>
        </w:rPr>
        <w:t>,</w:t>
      </w:r>
      <w:r w:rsidRPr="0082696E">
        <w:rPr>
          <w:rFonts w:eastAsia="Times New Roman" w:cs="Times New Roman"/>
          <w:szCs w:val="24"/>
        </w:rPr>
        <w:t xml:space="preserve"> αλλά πρέπει να ξεκαθαρίσουμε κάποια πράγματα</w:t>
      </w:r>
      <w:r>
        <w:rPr>
          <w:rFonts w:eastAsia="Times New Roman" w:cs="Times New Roman"/>
          <w:szCs w:val="24"/>
        </w:rPr>
        <w:t xml:space="preserve">. </w:t>
      </w:r>
    </w:p>
    <w:p w14:paraId="3739522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Έχετ</w:t>
      </w:r>
      <w:r>
        <w:rPr>
          <w:rFonts w:eastAsia="Times New Roman" w:cs="Times New Roman"/>
          <w:szCs w:val="24"/>
        </w:rPr>
        <w:t>ε επτά</w:t>
      </w:r>
      <w:r w:rsidRPr="0082696E">
        <w:rPr>
          <w:rFonts w:eastAsia="Times New Roman" w:cs="Times New Roman"/>
          <w:szCs w:val="24"/>
        </w:rPr>
        <w:t xml:space="preserve"> λεπτά στη διάθεσή </w:t>
      </w:r>
      <w:r>
        <w:rPr>
          <w:rFonts w:eastAsia="Times New Roman" w:cs="Times New Roman"/>
          <w:szCs w:val="24"/>
        </w:rPr>
        <w:t>σας.</w:t>
      </w:r>
    </w:p>
    <w:p w14:paraId="3739522F"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ΕΛΙΣ</w:t>
      </w:r>
      <w:r>
        <w:rPr>
          <w:rFonts w:eastAsia="Times New Roman" w:cs="Times New Roman"/>
          <w:b/>
          <w:szCs w:val="24"/>
        </w:rPr>
        <w:t>Σ</w:t>
      </w:r>
      <w:r w:rsidRPr="009F0783">
        <w:rPr>
          <w:rFonts w:eastAsia="Times New Roman" w:cs="Times New Roman"/>
          <w:b/>
          <w:szCs w:val="24"/>
        </w:rPr>
        <w:t>ΑΒΕΤ ΣΚΟΥΦΑ:</w:t>
      </w:r>
      <w:r>
        <w:rPr>
          <w:rFonts w:eastAsia="Times New Roman" w:cs="Times New Roman"/>
          <w:szCs w:val="24"/>
        </w:rPr>
        <w:t xml:space="preserve"> Ε</w:t>
      </w:r>
      <w:r w:rsidRPr="0082696E">
        <w:rPr>
          <w:rFonts w:eastAsia="Times New Roman" w:cs="Times New Roman"/>
          <w:szCs w:val="24"/>
        </w:rPr>
        <w:t>υχαριστώ</w:t>
      </w:r>
      <w:r>
        <w:rPr>
          <w:rFonts w:eastAsia="Times New Roman" w:cs="Times New Roman"/>
          <w:szCs w:val="24"/>
        </w:rPr>
        <w:t>.</w:t>
      </w:r>
    </w:p>
    <w:p w14:paraId="3739523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w:t>
      </w:r>
      <w:r w:rsidRPr="0082696E">
        <w:rPr>
          <w:rFonts w:eastAsia="Times New Roman" w:cs="Times New Roman"/>
          <w:szCs w:val="24"/>
        </w:rPr>
        <w:t xml:space="preserve">λα περιμέναμε να τα ακούσουμε σε αυτή την </w:t>
      </w:r>
      <w:r>
        <w:rPr>
          <w:rFonts w:eastAsia="Times New Roman" w:cs="Times New Roman"/>
          <w:szCs w:val="24"/>
        </w:rPr>
        <w:t>Α</w:t>
      </w:r>
      <w:r w:rsidRPr="0082696E">
        <w:rPr>
          <w:rFonts w:eastAsia="Times New Roman" w:cs="Times New Roman"/>
          <w:szCs w:val="24"/>
        </w:rPr>
        <w:t>ίθουσα</w:t>
      </w:r>
      <w:r>
        <w:rPr>
          <w:rFonts w:eastAsia="Times New Roman" w:cs="Times New Roman"/>
          <w:szCs w:val="24"/>
        </w:rPr>
        <w:t>. Φ</w:t>
      </w:r>
      <w:r w:rsidRPr="0082696E">
        <w:rPr>
          <w:rFonts w:eastAsia="Times New Roman" w:cs="Times New Roman"/>
          <w:szCs w:val="24"/>
        </w:rPr>
        <w:t xml:space="preserve">υσικά δεν περιμέναμε να ακούσουμε το </w:t>
      </w:r>
      <w:r>
        <w:rPr>
          <w:rFonts w:eastAsia="Times New Roman" w:cs="Times New Roman"/>
          <w:szCs w:val="24"/>
        </w:rPr>
        <w:t>σχόλιο</w:t>
      </w:r>
      <w:r w:rsidRPr="0082696E">
        <w:rPr>
          <w:rFonts w:eastAsia="Times New Roman" w:cs="Times New Roman"/>
          <w:szCs w:val="24"/>
        </w:rPr>
        <w:t xml:space="preserve"> από τον προηγούμενο ομιλητή</w:t>
      </w:r>
      <w:r>
        <w:rPr>
          <w:rFonts w:eastAsia="Times New Roman" w:cs="Times New Roman"/>
          <w:szCs w:val="24"/>
        </w:rPr>
        <w:t>,</w:t>
      </w:r>
      <w:r w:rsidRPr="0082696E">
        <w:rPr>
          <w:rFonts w:eastAsia="Times New Roman" w:cs="Times New Roman"/>
          <w:szCs w:val="24"/>
        </w:rPr>
        <w:t xml:space="preserve"> </w:t>
      </w:r>
      <w:r>
        <w:rPr>
          <w:rFonts w:eastAsia="Times New Roman" w:cs="Times New Roman"/>
          <w:szCs w:val="24"/>
        </w:rPr>
        <w:t>Β</w:t>
      </w:r>
      <w:r w:rsidRPr="0082696E">
        <w:rPr>
          <w:rFonts w:eastAsia="Times New Roman" w:cs="Times New Roman"/>
          <w:szCs w:val="24"/>
        </w:rPr>
        <w:t>ουλευτή της Νέας Δημοκρατία</w:t>
      </w:r>
      <w:r>
        <w:rPr>
          <w:rFonts w:eastAsia="Times New Roman" w:cs="Times New Roman"/>
          <w:szCs w:val="24"/>
        </w:rPr>
        <w:t>ς, ότι η Κ</w:t>
      </w:r>
      <w:r w:rsidRPr="0082696E">
        <w:rPr>
          <w:rFonts w:eastAsia="Times New Roman" w:cs="Times New Roman"/>
          <w:szCs w:val="24"/>
        </w:rPr>
        <w:t>υβέρνηση ΣΥΡΙΖΑ φταίει και για τη</w:t>
      </w:r>
      <w:r w:rsidRPr="0082696E">
        <w:rPr>
          <w:rFonts w:eastAsia="Times New Roman" w:cs="Times New Roman"/>
          <w:szCs w:val="24"/>
        </w:rPr>
        <w:t xml:space="preserve"> χρονοτριβή της </w:t>
      </w:r>
      <w:r>
        <w:rPr>
          <w:rFonts w:eastAsia="Times New Roman" w:cs="Times New Roman"/>
          <w:szCs w:val="24"/>
        </w:rPr>
        <w:t>δίκης</w:t>
      </w:r>
      <w:r w:rsidRPr="0082696E">
        <w:rPr>
          <w:rFonts w:eastAsia="Times New Roman" w:cs="Times New Roman"/>
          <w:szCs w:val="24"/>
        </w:rPr>
        <w:t xml:space="preserve"> της Χρυσής Αυγή</w:t>
      </w:r>
      <w:r>
        <w:rPr>
          <w:rFonts w:eastAsia="Times New Roman" w:cs="Times New Roman"/>
          <w:szCs w:val="24"/>
        </w:rPr>
        <w:t>ς.</w:t>
      </w:r>
    </w:p>
    <w:p w14:paraId="37395231"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ΔΗΜΗΤΡΙΟΣ ΚΥΡΙΑΖΙΔΗΣ:</w:t>
      </w:r>
      <w:r>
        <w:rPr>
          <w:rFonts w:eastAsia="Times New Roman" w:cs="Times New Roman"/>
          <w:szCs w:val="24"/>
        </w:rPr>
        <w:t xml:space="preserve"> Πέντε χρόνια πέρασαν.</w:t>
      </w:r>
    </w:p>
    <w:p w14:paraId="37395232"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ΕΛΙΣ</w:t>
      </w:r>
      <w:r>
        <w:rPr>
          <w:rFonts w:eastAsia="Times New Roman" w:cs="Times New Roman"/>
          <w:b/>
          <w:szCs w:val="24"/>
        </w:rPr>
        <w:t>Σ</w:t>
      </w:r>
      <w:r w:rsidRPr="009F0783">
        <w:rPr>
          <w:rFonts w:eastAsia="Times New Roman" w:cs="Times New Roman"/>
          <w:b/>
          <w:szCs w:val="24"/>
        </w:rPr>
        <w:t>ΑΒΕΤ ΣΚΟΥΦΑ:</w:t>
      </w:r>
      <w:r>
        <w:rPr>
          <w:rFonts w:eastAsia="Times New Roman" w:cs="Times New Roman"/>
          <w:szCs w:val="24"/>
        </w:rPr>
        <w:t xml:space="preserve"> Α</w:t>
      </w:r>
      <w:r w:rsidRPr="0082696E">
        <w:rPr>
          <w:rFonts w:eastAsia="Times New Roman" w:cs="Times New Roman"/>
          <w:szCs w:val="24"/>
        </w:rPr>
        <w:t>ποφασίστε</w:t>
      </w:r>
      <w:r>
        <w:rPr>
          <w:rFonts w:eastAsia="Times New Roman" w:cs="Times New Roman"/>
          <w:szCs w:val="24"/>
        </w:rPr>
        <w:t>,</w:t>
      </w:r>
      <w:r w:rsidRPr="0082696E">
        <w:rPr>
          <w:rFonts w:eastAsia="Times New Roman" w:cs="Times New Roman"/>
          <w:szCs w:val="24"/>
        </w:rPr>
        <w:t xml:space="preserve"> κύριοι συνάδελφοι</w:t>
      </w:r>
      <w:r>
        <w:rPr>
          <w:rFonts w:eastAsia="Times New Roman" w:cs="Times New Roman"/>
          <w:szCs w:val="24"/>
        </w:rPr>
        <w:t>! Θ</w:t>
      </w:r>
      <w:r w:rsidRPr="0082696E">
        <w:rPr>
          <w:rFonts w:eastAsia="Times New Roman" w:cs="Times New Roman"/>
          <w:szCs w:val="24"/>
        </w:rPr>
        <w:t xml:space="preserve">α πρέπει </w:t>
      </w:r>
      <w:r>
        <w:rPr>
          <w:rFonts w:eastAsia="Times New Roman" w:cs="Times New Roman"/>
          <w:szCs w:val="24"/>
        </w:rPr>
        <w:t xml:space="preserve">οι </w:t>
      </w:r>
      <w:r>
        <w:rPr>
          <w:rFonts w:eastAsia="Times New Roman" w:cs="Times New Roman"/>
          <w:szCs w:val="24"/>
        </w:rPr>
        <w:t>κ</w:t>
      </w:r>
      <w:r>
        <w:rPr>
          <w:rFonts w:eastAsia="Times New Roman" w:cs="Times New Roman"/>
          <w:szCs w:val="24"/>
        </w:rPr>
        <w:t>υβερνήσεις</w:t>
      </w:r>
      <w:r w:rsidRPr="0082696E">
        <w:rPr>
          <w:rFonts w:eastAsia="Times New Roman" w:cs="Times New Roman"/>
          <w:szCs w:val="24"/>
        </w:rPr>
        <w:t xml:space="preserve"> να παρεμβαίνουν στο έργο των δικαστηρίων ή όχι</w:t>
      </w:r>
      <w:r>
        <w:rPr>
          <w:rFonts w:eastAsia="Times New Roman" w:cs="Times New Roman"/>
          <w:szCs w:val="24"/>
        </w:rPr>
        <w:t>;</w:t>
      </w:r>
      <w:r w:rsidRPr="0082696E">
        <w:rPr>
          <w:rFonts w:eastAsia="Times New Roman" w:cs="Times New Roman"/>
          <w:szCs w:val="24"/>
        </w:rPr>
        <w:t xml:space="preserve"> </w:t>
      </w:r>
      <w:r>
        <w:rPr>
          <w:rFonts w:eastAsia="Times New Roman" w:cs="Times New Roman"/>
          <w:szCs w:val="24"/>
        </w:rPr>
        <w:t>Κ</w:t>
      </w:r>
      <w:r w:rsidRPr="0082696E">
        <w:rPr>
          <w:rFonts w:eastAsia="Times New Roman" w:cs="Times New Roman"/>
          <w:szCs w:val="24"/>
        </w:rPr>
        <w:t>ατά τη γνώμη μας όχι</w:t>
      </w:r>
      <w:r>
        <w:rPr>
          <w:rFonts w:eastAsia="Times New Roman" w:cs="Times New Roman"/>
          <w:szCs w:val="24"/>
        </w:rPr>
        <w:t>,</w:t>
      </w:r>
      <w:r w:rsidRPr="0082696E">
        <w:rPr>
          <w:rFonts w:eastAsia="Times New Roman" w:cs="Times New Roman"/>
          <w:szCs w:val="24"/>
        </w:rPr>
        <w:t xml:space="preserve"> γι</w:t>
      </w:r>
      <w:r>
        <w:rPr>
          <w:rFonts w:eastAsia="Times New Roman" w:cs="Times New Roman"/>
          <w:szCs w:val="24"/>
        </w:rPr>
        <w:t>’</w:t>
      </w:r>
      <w:r w:rsidRPr="0082696E">
        <w:rPr>
          <w:rFonts w:eastAsia="Times New Roman" w:cs="Times New Roman"/>
          <w:szCs w:val="24"/>
        </w:rPr>
        <w:t xml:space="preserve"> αυτό και α</w:t>
      </w:r>
      <w:r>
        <w:rPr>
          <w:rFonts w:eastAsia="Times New Roman" w:cs="Times New Roman"/>
          <w:szCs w:val="24"/>
        </w:rPr>
        <w:t>φήνουμε τα δι</w:t>
      </w:r>
      <w:r>
        <w:rPr>
          <w:rFonts w:eastAsia="Times New Roman" w:cs="Times New Roman"/>
          <w:szCs w:val="24"/>
        </w:rPr>
        <w:t>καστήρια να κάνουν</w:t>
      </w:r>
      <w:r w:rsidRPr="0082696E">
        <w:rPr>
          <w:rFonts w:eastAsia="Times New Roman" w:cs="Times New Roman"/>
          <w:szCs w:val="24"/>
        </w:rPr>
        <w:t xml:space="preserve"> και σε αυτό</w:t>
      </w:r>
      <w:r>
        <w:rPr>
          <w:rFonts w:eastAsia="Times New Roman" w:cs="Times New Roman"/>
          <w:szCs w:val="24"/>
        </w:rPr>
        <w:t>ν</w:t>
      </w:r>
      <w:r w:rsidRPr="0082696E">
        <w:rPr>
          <w:rFonts w:eastAsia="Times New Roman" w:cs="Times New Roman"/>
          <w:szCs w:val="24"/>
        </w:rPr>
        <w:t xml:space="preserve"> τον τομέα ελεύθερ</w:t>
      </w:r>
      <w:r>
        <w:rPr>
          <w:rFonts w:eastAsia="Times New Roman" w:cs="Times New Roman"/>
          <w:szCs w:val="24"/>
        </w:rPr>
        <w:t>α, α</w:t>
      </w:r>
      <w:r w:rsidRPr="0082696E">
        <w:rPr>
          <w:rFonts w:eastAsia="Times New Roman" w:cs="Times New Roman"/>
          <w:szCs w:val="24"/>
        </w:rPr>
        <w:t xml:space="preserve">δέσμευτα και ανεξάρτητα το έργο </w:t>
      </w:r>
      <w:r>
        <w:rPr>
          <w:rFonts w:eastAsia="Times New Roman" w:cs="Times New Roman"/>
          <w:szCs w:val="24"/>
        </w:rPr>
        <w:t>τους περαιτέρω.</w:t>
      </w:r>
    </w:p>
    <w:p w14:paraId="37395233"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ΔΗΜΗΤΡΙΟΣ ΚΥΡΙΑΖΙΔΗΣ:</w:t>
      </w:r>
      <w:r>
        <w:rPr>
          <w:rFonts w:eastAsia="Times New Roman" w:cs="Times New Roman"/>
          <w:b/>
          <w:szCs w:val="24"/>
        </w:rPr>
        <w:t xml:space="preserve"> </w:t>
      </w:r>
      <w:r w:rsidRPr="009F0783">
        <w:rPr>
          <w:rFonts w:eastAsia="Times New Roman" w:cs="Times New Roman"/>
          <w:szCs w:val="24"/>
        </w:rPr>
        <w:t>Σε άλλα παρεμβαίνετε!</w:t>
      </w:r>
    </w:p>
    <w:p w14:paraId="37395234"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Κύριοι συνάδελφοι!</w:t>
      </w:r>
    </w:p>
    <w:p w14:paraId="37395235"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ΕΛΙΣ</w:t>
      </w:r>
      <w:r>
        <w:rPr>
          <w:rFonts w:eastAsia="Times New Roman" w:cs="Times New Roman"/>
          <w:b/>
          <w:szCs w:val="24"/>
        </w:rPr>
        <w:t>Σ</w:t>
      </w:r>
      <w:r w:rsidRPr="009F0783">
        <w:rPr>
          <w:rFonts w:eastAsia="Times New Roman" w:cs="Times New Roman"/>
          <w:b/>
          <w:szCs w:val="24"/>
        </w:rPr>
        <w:t>ΑΒΕΤ ΣΚΟΥΦΑ:</w:t>
      </w:r>
      <w:r>
        <w:rPr>
          <w:rFonts w:eastAsia="Times New Roman" w:cs="Times New Roman"/>
          <w:szCs w:val="24"/>
        </w:rPr>
        <w:t xml:space="preserve"> Ν</w:t>
      </w:r>
      <w:r w:rsidRPr="0082696E">
        <w:rPr>
          <w:rFonts w:eastAsia="Times New Roman" w:cs="Times New Roman"/>
          <w:szCs w:val="24"/>
        </w:rPr>
        <w:t xml:space="preserve">ομίζω ότι κάτι που ειπώθηκε </w:t>
      </w:r>
      <w:r>
        <w:rPr>
          <w:rFonts w:eastAsia="Times New Roman" w:cs="Times New Roman"/>
          <w:szCs w:val="24"/>
        </w:rPr>
        <w:t>-</w:t>
      </w:r>
      <w:r w:rsidRPr="0082696E">
        <w:rPr>
          <w:rFonts w:eastAsia="Times New Roman" w:cs="Times New Roman"/>
          <w:szCs w:val="24"/>
        </w:rPr>
        <w:t xml:space="preserve">γιατί </w:t>
      </w:r>
      <w:r>
        <w:rPr>
          <w:rFonts w:eastAsia="Times New Roman" w:cs="Times New Roman"/>
          <w:szCs w:val="24"/>
        </w:rPr>
        <w:t>άκουσα</w:t>
      </w:r>
      <w:r>
        <w:rPr>
          <w:rFonts w:eastAsia="Times New Roman" w:cs="Times New Roman"/>
          <w:szCs w:val="24"/>
        </w:rPr>
        <w:t xml:space="preserve"> με</w:t>
      </w:r>
      <w:r w:rsidRPr="0082696E">
        <w:rPr>
          <w:rFonts w:eastAsia="Times New Roman" w:cs="Times New Roman"/>
          <w:szCs w:val="24"/>
        </w:rPr>
        <w:t xml:space="preserve"> πολύ μεγάλη προσοχή τους </w:t>
      </w:r>
      <w:r>
        <w:rPr>
          <w:rFonts w:eastAsia="Times New Roman" w:cs="Times New Roman"/>
          <w:szCs w:val="24"/>
        </w:rPr>
        <w:t>Β</w:t>
      </w:r>
      <w:r w:rsidRPr="0082696E">
        <w:rPr>
          <w:rFonts w:eastAsia="Times New Roman" w:cs="Times New Roman"/>
          <w:szCs w:val="24"/>
        </w:rPr>
        <w:t xml:space="preserve">ουλευτές της </w:t>
      </w:r>
      <w:r>
        <w:rPr>
          <w:rFonts w:eastAsia="Times New Roman" w:cs="Times New Roman"/>
          <w:szCs w:val="24"/>
        </w:rPr>
        <w:t>Α</w:t>
      </w:r>
      <w:r w:rsidRPr="0082696E">
        <w:rPr>
          <w:rFonts w:eastAsia="Times New Roman" w:cs="Times New Roman"/>
          <w:szCs w:val="24"/>
        </w:rPr>
        <w:t xml:space="preserve">ξιωματικής </w:t>
      </w:r>
      <w:r>
        <w:rPr>
          <w:rFonts w:eastAsia="Times New Roman" w:cs="Times New Roman"/>
          <w:szCs w:val="24"/>
        </w:rPr>
        <w:t>Α</w:t>
      </w:r>
      <w:r w:rsidRPr="0082696E">
        <w:rPr>
          <w:rFonts w:eastAsia="Times New Roman" w:cs="Times New Roman"/>
          <w:szCs w:val="24"/>
        </w:rPr>
        <w:t>ντιπολίτευσης</w:t>
      </w:r>
      <w:r>
        <w:rPr>
          <w:rFonts w:eastAsia="Times New Roman" w:cs="Times New Roman"/>
          <w:szCs w:val="24"/>
        </w:rPr>
        <w:t>-</w:t>
      </w:r>
      <w:r w:rsidRPr="0082696E">
        <w:rPr>
          <w:rFonts w:eastAsia="Times New Roman" w:cs="Times New Roman"/>
          <w:szCs w:val="24"/>
        </w:rPr>
        <w:t xml:space="preserve"> από έναν </w:t>
      </w:r>
      <w:r>
        <w:rPr>
          <w:rFonts w:eastAsia="Times New Roman" w:cs="Times New Roman"/>
          <w:szCs w:val="24"/>
        </w:rPr>
        <w:t>Βουλευτή, δ</w:t>
      </w:r>
      <w:r w:rsidRPr="0082696E">
        <w:rPr>
          <w:rFonts w:eastAsia="Times New Roman" w:cs="Times New Roman"/>
          <w:szCs w:val="24"/>
        </w:rPr>
        <w:t>υστυχώς δεν θυμάμαι το όνομα του</w:t>
      </w:r>
      <w:r>
        <w:rPr>
          <w:rFonts w:eastAsia="Times New Roman" w:cs="Times New Roman"/>
          <w:szCs w:val="24"/>
        </w:rPr>
        <w:t xml:space="preserve">, </w:t>
      </w:r>
      <w:r w:rsidRPr="0082696E">
        <w:rPr>
          <w:rFonts w:eastAsia="Times New Roman" w:cs="Times New Roman"/>
          <w:szCs w:val="24"/>
        </w:rPr>
        <w:t xml:space="preserve">συμπυκνώνει ακριβώς τον </w:t>
      </w:r>
      <w:r>
        <w:rPr>
          <w:rFonts w:eastAsia="Times New Roman" w:cs="Times New Roman"/>
          <w:szCs w:val="24"/>
        </w:rPr>
        <w:t>πυρήνα της ιδεολογικοπολιτικής σ</w:t>
      </w:r>
      <w:r w:rsidRPr="0082696E">
        <w:rPr>
          <w:rFonts w:eastAsia="Times New Roman" w:cs="Times New Roman"/>
          <w:szCs w:val="24"/>
        </w:rPr>
        <w:t>ας φι</w:t>
      </w:r>
      <w:r>
        <w:rPr>
          <w:rFonts w:eastAsia="Times New Roman" w:cs="Times New Roman"/>
          <w:szCs w:val="24"/>
        </w:rPr>
        <w:t>λοσοφίας και κατεύθυνση</w:t>
      </w:r>
      <w:r w:rsidRPr="0082696E">
        <w:rPr>
          <w:rFonts w:eastAsia="Times New Roman" w:cs="Times New Roman"/>
          <w:szCs w:val="24"/>
        </w:rPr>
        <w:t>ς</w:t>
      </w:r>
      <w:r>
        <w:rPr>
          <w:rFonts w:eastAsia="Times New Roman" w:cs="Times New Roman"/>
          <w:szCs w:val="24"/>
        </w:rPr>
        <w:t>.</w:t>
      </w:r>
      <w:r w:rsidRPr="0082696E">
        <w:rPr>
          <w:rFonts w:eastAsia="Times New Roman" w:cs="Times New Roman"/>
          <w:szCs w:val="24"/>
        </w:rPr>
        <w:t xml:space="preserve"> Ποιο είναι αυτό</w:t>
      </w:r>
      <w:r>
        <w:rPr>
          <w:rFonts w:eastAsia="Times New Roman" w:cs="Times New Roman"/>
          <w:szCs w:val="24"/>
        </w:rPr>
        <w:t>;</w:t>
      </w:r>
      <w:r w:rsidRPr="0082696E">
        <w:rPr>
          <w:rFonts w:eastAsia="Times New Roman" w:cs="Times New Roman"/>
          <w:szCs w:val="24"/>
        </w:rPr>
        <w:t xml:space="preserve"> </w:t>
      </w:r>
      <w:r>
        <w:rPr>
          <w:rFonts w:eastAsia="Times New Roman" w:cs="Times New Roman"/>
          <w:szCs w:val="24"/>
        </w:rPr>
        <w:t>Ε</w:t>
      </w:r>
      <w:r w:rsidRPr="0082696E">
        <w:rPr>
          <w:rFonts w:eastAsia="Times New Roman" w:cs="Times New Roman"/>
          <w:szCs w:val="24"/>
        </w:rPr>
        <w:t xml:space="preserve">ίπε συγκεκριμένα </w:t>
      </w:r>
      <w:r>
        <w:rPr>
          <w:rFonts w:eastAsia="Times New Roman" w:cs="Times New Roman"/>
          <w:szCs w:val="24"/>
        </w:rPr>
        <w:t>«Ε</w:t>
      </w:r>
      <w:r w:rsidRPr="0082696E">
        <w:rPr>
          <w:rFonts w:eastAsia="Times New Roman" w:cs="Times New Roman"/>
          <w:szCs w:val="24"/>
        </w:rPr>
        <w:t>μείς ως</w:t>
      </w:r>
      <w:r w:rsidRPr="0082696E">
        <w:rPr>
          <w:rFonts w:eastAsia="Times New Roman" w:cs="Times New Roman"/>
          <w:szCs w:val="24"/>
        </w:rPr>
        <w:t xml:space="preserve"> κόμμα</w:t>
      </w:r>
      <w:r>
        <w:rPr>
          <w:rFonts w:eastAsia="Times New Roman" w:cs="Times New Roman"/>
          <w:szCs w:val="24"/>
        </w:rPr>
        <w:t>,</w:t>
      </w:r>
      <w:r w:rsidRPr="0082696E">
        <w:rPr>
          <w:rFonts w:eastAsia="Times New Roman" w:cs="Times New Roman"/>
          <w:szCs w:val="24"/>
        </w:rPr>
        <w:t xml:space="preserve"> η Νέα Δημοκρατία</w:t>
      </w:r>
      <w:r>
        <w:rPr>
          <w:rFonts w:eastAsia="Times New Roman" w:cs="Times New Roman"/>
          <w:szCs w:val="24"/>
        </w:rPr>
        <w:t>,</w:t>
      </w:r>
      <w:r w:rsidRPr="0082696E">
        <w:rPr>
          <w:rFonts w:eastAsia="Times New Roman" w:cs="Times New Roman"/>
          <w:szCs w:val="24"/>
        </w:rPr>
        <w:t xml:space="preserve"> πιστεύουμε στην </w:t>
      </w:r>
      <w:r>
        <w:rPr>
          <w:rFonts w:eastAsia="Times New Roman" w:cs="Times New Roman"/>
          <w:szCs w:val="24"/>
        </w:rPr>
        <w:t>ε</w:t>
      </w:r>
      <w:r w:rsidRPr="0082696E">
        <w:rPr>
          <w:rFonts w:eastAsia="Times New Roman" w:cs="Times New Roman"/>
          <w:szCs w:val="24"/>
        </w:rPr>
        <w:t xml:space="preserve">λεύθερη οικονομική δραστηριότητα του ατόμου και </w:t>
      </w:r>
      <w:r>
        <w:rPr>
          <w:rFonts w:eastAsia="Times New Roman" w:cs="Times New Roman"/>
          <w:szCs w:val="24"/>
        </w:rPr>
        <w:t>εν γένει στην ε</w:t>
      </w:r>
      <w:r w:rsidRPr="0082696E">
        <w:rPr>
          <w:rFonts w:eastAsia="Times New Roman" w:cs="Times New Roman"/>
          <w:szCs w:val="24"/>
        </w:rPr>
        <w:t>λεύθερη οικονομική παραγωγική</w:t>
      </w:r>
      <w:r>
        <w:rPr>
          <w:rFonts w:eastAsia="Times New Roman" w:cs="Times New Roman"/>
          <w:szCs w:val="24"/>
        </w:rPr>
        <w:t>,</w:t>
      </w:r>
      <w:r w:rsidRPr="0082696E">
        <w:rPr>
          <w:rFonts w:eastAsia="Times New Roman" w:cs="Times New Roman"/>
          <w:szCs w:val="24"/>
        </w:rPr>
        <w:t xml:space="preserve"> στο ελεύθερο άτομο</w:t>
      </w:r>
      <w:r>
        <w:rPr>
          <w:rFonts w:eastAsia="Times New Roman" w:cs="Times New Roman"/>
          <w:szCs w:val="24"/>
        </w:rPr>
        <w:t>…» κ.λπ</w:t>
      </w:r>
      <w:r>
        <w:rPr>
          <w:rFonts w:eastAsia="Times New Roman" w:cs="Times New Roman"/>
          <w:szCs w:val="24"/>
        </w:rPr>
        <w:t>.</w:t>
      </w:r>
      <w:r>
        <w:rPr>
          <w:rFonts w:eastAsia="Times New Roman" w:cs="Times New Roman"/>
          <w:szCs w:val="24"/>
        </w:rPr>
        <w:t>.</w:t>
      </w:r>
    </w:p>
    <w:p w14:paraId="37395236"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ΝΙΚΟΛΑΟΣ ΠΑΝΑΓΙΩΤΟΠΟΥΛΟΣ:</w:t>
      </w:r>
      <w:r>
        <w:rPr>
          <w:rFonts w:eastAsia="Times New Roman" w:cs="Times New Roman"/>
          <w:szCs w:val="24"/>
        </w:rPr>
        <w:t xml:space="preserve"> Εξαιρετικό!</w:t>
      </w:r>
    </w:p>
    <w:p w14:paraId="37395237"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ΧΡΗΣΤΟΣ ΜΠΟΥΚΩΡΟΣ: </w:t>
      </w:r>
      <w:r>
        <w:rPr>
          <w:rFonts w:eastAsia="Times New Roman" w:cs="Times New Roman"/>
          <w:szCs w:val="24"/>
        </w:rPr>
        <w:t>Πρώτη φορά το ακούτε;</w:t>
      </w:r>
    </w:p>
    <w:p w14:paraId="37395238"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ΕΛΙΣΑΒΕΤ ΣΚΟ</w:t>
      </w:r>
      <w:r w:rsidRPr="009F0783">
        <w:rPr>
          <w:rFonts w:eastAsia="Times New Roman" w:cs="Times New Roman"/>
          <w:b/>
          <w:szCs w:val="24"/>
        </w:rPr>
        <w:t>ΥΦΑ:</w:t>
      </w:r>
      <w:r>
        <w:rPr>
          <w:rFonts w:eastAsia="Times New Roman" w:cs="Times New Roman"/>
          <w:szCs w:val="24"/>
        </w:rPr>
        <w:t xml:space="preserve"> Έχω μια ερώτηση: Α</w:t>
      </w:r>
      <w:r w:rsidRPr="0082696E">
        <w:rPr>
          <w:rFonts w:eastAsia="Times New Roman" w:cs="Times New Roman"/>
          <w:szCs w:val="24"/>
        </w:rPr>
        <w:t xml:space="preserve">ν αυτό </w:t>
      </w:r>
      <w:r>
        <w:rPr>
          <w:rFonts w:eastAsia="Times New Roman" w:cs="Times New Roman"/>
          <w:szCs w:val="24"/>
        </w:rPr>
        <w:t>πιστεύετε, κοινώς στη</w:t>
      </w:r>
      <w:r w:rsidRPr="0082696E">
        <w:rPr>
          <w:rFonts w:eastAsia="Times New Roman" w:cs="Times New Roman"/>
          <w:szCs w:val="24"/>
        </w:rPr>
        <w:t>ν καλύτερη και πιο φιλελεύθερη εκδοχή</w:t>
      </w:r>
      <w:r>
        <w:rPr>
          <w:rFonts w:eastAsia="Times New Roman" w:cs="Times New Roman"/>
          <w:szCs w:val="24"/>
        </w:rPr>
        <w:t>, στο</w:t>
      </w:r>
      <w:r w:rsidRPr="0082696E">
        <w:rPr>
          <w:rFonts w:eastAsia="Times New Roman" w:cs="Times New Roman"/>
          <w:szCs w:val="24"/>
        </w:rPr>
        <w:t xml:space="preserve"> </w:t>
      </w:r>
      <w:r w:rsidRPr="009F0783">
        <w:rPr>
          <w:rFonts w:eastAsia="Times New Roman" w:cs="Times New Roman"/>
          <w:szCs w:val="24"/>
        </w:rPr>
        <w:t>laissez faire laissez passer</w:t>
      </w:r>
      <w:r>
        <w:rPr>
          <w:rFonts w:eastAsia="Times New Roman" w:cs="Times New Roman"/>
          <w:szCs w:val="24"/>
        </w:rPr>
        <w:t>, δηλαδή χωρίς κανέναν κ</w:t>
      </w:r>
      <w:r w:rsidRPr="0082696E">
        <w:rPr>
          <w:rFonts w:eastAsia="Times New Roman" w:cs="Times New Roman"/>
          <w:szCs w:val="24"/>
        </w:rPr>
        <w:t xml:space="preserve">ρατικό κοινωνικό παρεμβατισμό στην </w:t>
      </w:r>
      <w:r>
        <w:rPr>
          <w:rFonts w:eastAsia="Times New Roman" w:cs="Times New Roman"/>
          <w:szCs w:val="24"/>
        </w:rPr>
        <w:t xml:space="preserve">κατά τα άλλα </w:t>
      </w:r>
      <w:r w:rsidRPr="0082696E">
        <w:rPr>
          <w:rFonts w:eastAsia="Times New Roman" w:cs="Times New Roman"/>
          <w:szCs w:val="24"/>
        </w:rPr>
        <w:t>ελεύθερη δραστηριότητα του ατόμου</w:t>
      </w:r>
      <w:r>
        <w:rPr>
          <w:rFonts w:eastAsia="Times New Roman" w:cs="Times New Roman"/>
          <w:szCs w:val="24"/>
        </w:rPr>
        <w:t>,</w:t>
      </w:r>
      <w:r w:rsidRPr="0082696E">
        <w:rPr>
          <w:rFonts w:eastAsia="Times New Roman" w:cs="Times New Roman"/>
          <w:szCs w:val="24"/>
        </w:rPr>
        <w:t xml:space="preserve"> που θα βρείτε</w:t>
      </w:r>
      <w:r>
        <w:rPr>
          <w:rFonts w:eastAsia="Times New Roman" w:cs="Times New Roman"/>
          <w:szCs w:val="24"/>
        </w:rPr>
        <w:t>,</w:t>
      </w:r>
      <w:r w:rsidRPr="0082696E">
        <w:rPr>
          <w:rFonts w:eastAsia="Times New Roman" w:cs="Times New Roman"/>
          <w:szCs w:val="24"/>
        </w:rPr>
        <w:t xml:space="preserve"> κύριοι της Ν</w:t>
      </w:r>
      <w:r w:rsidRPr="0082696E">
        <w:rPr>
          <w:rFonts w:eastAsia="Times New Roman" w:cs="Times New Roman"/>
          <w:szCs w:val="24"/>
        </w:rPr>
        <w:t>έας Δημοκρατίας</w:t>
      </w:r>
      <w:r>
        <w:rPr>
          <w:rFonts w:eastAsia="Times New Roman" w:cs="Times New Roman"/>
          <w:szCs w:val="24"/>
        </w:rPr>
        <w:t>,</w:t>
      </w:r>
      <w:r w:rsidRPr="0082696E">
        <w:rPr>
          <w:rFonts w:eastAsia="Times New Roman" w:cs="Times New Roman"/>
          <w:szCs w:val="24"/>
        </w:rPr>
        <w:t xml:space="preserve"> όλα αυτά τα </w:t>
      </w:r>
      <w:r>
        <w:rPr>
          <w:rFonts w:eastAsia="Times New Roman" w:cs="Times New Roman"/>
          <w:szCs w:val="24"/>
        </w:rPr>
        <w:t>κονδύλια</w:t>
      </w:r>
      <w:r w:rsidRPr="0082696E">
        <w:rPr>
          <w:rFonts w:eastAsia="Times New Roman" w:cs="Times New Roman"/>
          <w:szCs w:val="24"/>
        </w:rPr>
        <w:t xml:space="preserve"> που χρειάζονται για τη στήριξη</w:t>
      </w:r>
      <w:r>
        <w:rPr>
          <w:rFonts w:eastAsia="Times New Roman" w:cs="Times New Roman"/>
          <w:szCs w:val="24"/>
        </w:rPr>
        <w:t>,</w:t>
      </w:r>
      <w:r w:rsidRPr="0082696E">
        <w:rPr>
          <w:rFonts w:eastAsia="Times New Roman" w:cs="Times New Roman"/>
          <w:szCs w:val="24"/>
        </w:rPr>
        <w:t xml:space="preserve"> ενίσχυση και ανοικοδόμηση του κοινωνικού </w:t>
      </w:r>
      <w:r>
        <w:rPr>
          <w:rFonts w:eastAsia="Times New Roman" w:cs="Times New Roman"/>
          <w:szCs w:val="24"/>
        </w:rPr>
        <w:t>κρά</w:t>
      </w:r>
      <w:r w:rsidRPr="0082696E">
        <w:rPr>
          <w:rFonts w:eastAsia="Times New Roman" w:cs="Times New Roman"/>
          <w:szCs w:val="24"/>
        </w:rPr>
        <w:t>τους</w:t>
      </w:r>
      <w:r>
        <w:rPr>
          <w:rFonts w:eastAsia="Times New Roman" w:cs="Times New Roman"/>
          <w:szCs w:val="24"/>
        </w:rPr>
        <w:t>;</w:t>
      </w:r>
      <w:r w:rsidRPr="0082696E">
        <w:rPr>
          <w:rFonts w:eastAsia="Times New Roman" w:cs="Times New Roman"/>
          <w:szCs w:val="24"/>
        </w:rPr>
        <w:t xml:space="preserve"> </w:t>
      </w:r>
    </w:p>
    <w:p w14:paraId="37395239" w14:textId="77777777" w:rsidR="00B27939" w:rsidRDefault="00D93F4B">
      <w:pPr>
        <w:spacing w:after="0" w:line="600" w:lineRule="auto"/>
        <w:ind w:firstLine="720"/>
        <w:jc w:val="both"/>
        <w:rPr>
          <w:rFonts w:eastAsia="Times New Roman" w:cs="Times New Roman"/>
          <w:szCs w:val="24"/>
        </w:rPr>
      </w:pPr>
      <w:r w:rsidRPr="0007605A">
        <w:rPr>
          <w:rFonts w:eastAsia="Times New Roman" w:cs="Times New Roman"/>
          <w:b/>
          <w:szCs w:val="24"/>
        </w:rPr>
        <w:t>ΑΘΑΝΑΣΙΟΣ ΜΠΟΥΡΑΣ:</w:t>
      </w:r>
      <w:r>
        <w:rPr>
          <w:rFonts w:eastAsia="Times New Roman" w:cs="Times New Roman"/>
          <w:szCs w:val="24"/>
        </w:rPr>
        <w:t xml:space="preserve"> Γι’ αυτό μπορέσατε και σπουδάσατε στο εξωτερικό.</w:t>
      </w:r>
    </w:p>
    <w:p w14:paraId="3739523A" w14:textId="77777777" w:rsidR="00B27939" w:rsidRDefault="00D93F4B">
      <w:pPr>
        <w:spacing w:after="0" w:line="600" w:lineRule="auto"/>
        <w:ind w:firstLine="720"/>
        <w:jc w:val="both"/>
        <w:rPr>
          <w:rFonts w:eastAsia="Times New Roman" w:cs="Times New Roman"/>
          <w:szCs w:val="24"/>
        </w:rPr>
      </w:pPr>
      <w:r w:rsidRPr="0007605A">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739523B"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Κύριε Κυριαζίδη, δεν σας έφτασαν τα εννέα λεπτά που μιλήσατε;</w:t>
      </w:r>
    </w:p>
    <w:p w14:paraId="3739523C"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ΕΛΙΣ</w:t>
      </w:r>
      <w:r>
        <w:rPr>
          <w:rFonts w:eastAsia="Times New Roman" w:cs="Times New Roman"/>
          <w:b/>
          <w:szCs w:val="24"/>
        </w:rPr>
        <w:t>Σ</w:t>
      </w:r>
      <w:r w:rsidRPr="009F0783">
        <w:rPr>
          <w:rFonts w:eastAsia="Times New Roman" w:cs="Times New Roman"/>
          <w:b/>
          <w:szCs w:val="24"/>
        </w:rPr>
        <w:t>ΑΒΕΤ ΣΚΟΥΦΑ:</w:t>
      </w:r>
      <w:r>
        <w:rPr>
          <w:rFonts w:eastAsia="Times New Roman" w:cs="Times New Roman"/>
          <w:szCs w:val="24"/>
        </w:rPr>
        <w:t xml:space="preserve"> Κ</w:t>
      </w:r>
      <w:r w:rsidRPr="0082696E">
        <w:rPr>
          <w:rFonts w:eastAsia="Times New Roman" w:cs="Times New Roman"/>
          <w:szCs w:val="24"/>
        </w:rPr>
        <w:t>αι επίσης υπάρχει ένα ερώτημα</w:t>
      </w:r>
      <w:r>
        <w:rPr>
          <w:rFonts w:eastAsia="Times New Roman" w:cs="Times New Roman"/>
          <w:szCs w:val="24"/>
        </w:rPr>
        <w:t>, το οποίο δεν έχει απαντηθεί εδώ και τέσσερις ημέρες, τ</w:t>
      </w:r>
      <w:r w:rsidRPr="0082696E">
        <w:rPr>
          <w:rFonts w:eastAsia="Times New Roman" w:cs="Times New Roman"/>
          <w:szCs w:val="24"/>
        </w:rPr>
        <w:t xml:space="preserve">ο ερώτημα που σας </w:t>
      </w:r>
      <w:r>
        <w:rPr>
          <w:rFonts w:eastAsia="Times New Roman" w:cs="Times New Roman"/>
          <w:szCs w:val="24"/>
        </w:rPr>
        <w:t>έθεσε ο Υ</w:t>
      </w:r>
      <w:r w:rsidRPr="0082696E">
        <w:rPr>
          <w:rFonts w:eastAsia="Times New Roman" w:cs="Times New Roman"/>
          <w:szCs w:val="24"/>
        </w:rPr>
        <w:t xml:space="preserve">πουργός </w:t>
      </w:r>
      <w:r>
        <w:rPr>
          <w:rFonts w:eastAsia="Times New Roman" w:cs="Times New Roman"/>
          <w:szCs w:val="24"/>
        </w:rPr>
        <w:t>Ο</w:t>
      </w:r>
      <w:r w:rsidRPr="0082696E">
        <w:rPr>
          <w:rFonts w:eastAsia="Times New Roman" w:cs="Times New Roman"/>
          <w:szCs w:val="24"/>
        </w:rPr>
        <w:t>ικονομικών</w:t>
      </w:r>
      <w:r>
        <w:rPr>
          <w:rFonts w:eastAsia="Times New Roman" w:cs="Times New Roman"/>
          <w:szCs w:val="24"/>
        </w:rPr>
        <w:t>,</w:t>
      </w:r>
      <w:r w:rsidRPr="0082696E">
        <w:rPr>
          <w:rFonts w:eastAsia="Times New Roman" w:cs="Times New Roman"/>
          <w:szCs w:val="24"/>
        </w:rPr>
        <w:t xml:space="preserve"> Ευκλείδης </w:t>
      </w:r>
      <w:r w:rsidRPr="0082696E">
        <w:rPr>
          <w:rFonts w:eastAsia="Times New Roman" w:cs="Times New Roman"/>
          <w:szCs w:val="24"/>
        </w:rPr>
        <w:t>Τσακαλώτος</w:t>
      </w:r>
      <w:r>
        <w:rPr>
          <w:rFonts w:eastAsia="Times New Roman" w:cs="Times New Roman"/>
          <w:szCs w:val="24"/>
        </w:rPr>
        <w:t>. Σ</w:t>
      </w:r>
      <w:r w:rsidRPr="0082696E">
        <w:rPr>
          <w:rFonts w:eastAsia="Times New Roman" w:cs="Times New Roman"/>
          <w:szCs w:val="24"/>
        </w:rPr>
        <w:t>ας ρώτησ</w:t>
      </w:r>
      <w:r>
        <w:rPr>
          <w:rFonts w:eastAsia="Times New Roman" w:cs="Times New Roman"/>
          <w:szCs w:val="24"/>
        </w:rPr>
        <w:t>ε</w:t>
      </w:r>
      <w:r w:rsidRPr="0082696E">
        <w:rPr>
          <w:rFonts w:eastAsia="Times New Roman" w:cs="Times New Roman"/>
          <w:szCs w:val="24"/>
        </w:rPr>
        <w:t xml:space="preserve"> για συγκεκριμένο κοστολόγιο όλων αυτών που σαν ευχολόγιο </w:t>
      </w:r>
      <w:r>
        <w:rPr>
          <w:rFonts w:eastAsia="Times New Roman" w:cs="Times New Roman"/>
          <w:szCs w:val="24"/>
        </w:rPr>
        <w:t xml:space="preserve">εξαγγέλλετε </w:t>
      </w:r>
      <w:r w:rsidRPr="0082696E">
        <w:rPr>
          <w:rFonts w:eastAsia="Times New Roman" w:cs="Times New Roman"/>
          <w:szCs w:val="24"/>
        </w:rPr>
        <w:t>στον ελληνικό λαό</w:t>
      </w:r>
      <w:r>
        <w:rPr>
          <w:rFonts w:eastAsia="Times New Roman" w:cs="Times New Roman"/>
          <w:szCs w:val="24"/>
        </w:rPr>
        <w:t>. Π</w:t>
      </w:r>
      <w:r w:rsidRPr="0082696E">
        <w:rPr>
          <w:rFonts w:eastAsia="Times New Roman" w:cs="Times New Roman"/>
          <w:szCs w:val="24"/>
        </w:rPr>
        <w:t>όσο κοστίζουν</w:t>
      </w:r>
      <w:r>
        <w:rPr>
          <w:rFonts w:eastAsia="Times New Roman" w:cs="Times New Roman"/>
          <w:szCs w:val="24"/>
        </w:rPr>
        <w:t>,</w:t>
      </w:r>
      <w:r w:rsidRPr="0082696E">
        <w:rPr>
          <w:rFonts w:eastAsia="Times New Roman" w:cs="Times New Roman"/>
          <w:szCs w:val="24"/>
        </w:rPr>
        <w:t xml:space="preserve"> κύριοι</w:t>
      </w:r>
      <w:r>
        <w:rPr>
          <w:rFonts w:eastAsia="Times New Roman" w:cs="Times New Roman"/>
          <w:szCs w:val="24"/>
        </w:rPr>
        <w:t>,</w:t>
      </w:r>
      <w:r w:rsidRPr="0082696E">
        <w:rPr>
          <w:rFonts w:eastAsia="Times New Roman" w:cs="Times New Roman"/>
          <w:szCs w:val="24"/>
        </w:rPr>
        <w:t xml:space="preserve"> τα κοινωνικά μέτρα </w:t>
      </w:r>
      <w:r>
        <w:rPr>
          <w:rFonts w:eastAsia="Times New Roman" w:cs="Times New Roman"/>
          <w:szCs w:val="24"/>
        </w:rPr>
        <w:t>που κατά τα άλλα εξαγγέλλετε; Πού θ</w:t>
      </w:r>
      <w:r w:rsidRPr="0082696E">
        <w:rPr>
          <w:rFonts w:eastAsia="Times New Roman" w:cs="Times New Roman"/>
          <w:szCs w:val="24"/>
        </w:rPr>
        <w:t>α τα βρείτε τα λεφτά</w:t>
      </w:r>
      <w:r>
        <w:rPr>
          <w:rFonts w:eastAsia="Times New Roman" w:cs="Times New Roman"/>
          <w:szCs w:val="24"/>
        </w:rPr>
        <w:t>; Πο</w:t>
      </w:r>
      <w:r>
        <w:rPr>
          <w:rFonts w:eastAsia="Times New Roman" w:cs="Times New Roman"/>
          <w:szCs w:val="24"/>
        </w:rPr>
        <w:t>ύ</w:t>
      </w:r>
      <w:r>
        <w:rPr>
          <w:rFonts w:eastAsia="Times New Roman" w:cs="Times New Roman"/>
          <w:szCs w:val="24"/>
        </w:rPr>
        <w:t xml:space="preserve"> θα τα βρείτε; Απάντηση ακόμα δεν</w:t>
      </w:r>
      <w:r w:rsidRPr="0082696E">
        <w:rPr>
          <w:rFonts w:eastAsia="Times New Roman" w:cs="Times New Roman"/>
          <w:szCs w:val="24"/>
        </w:rPr>
        <w:t xml:space="preserve"> έχουμε π</w:t>
      </w:r>
      <w:r w:rsidRPr="0082696E">
        <w:rPr>
          <w:rFonts w:eastAsia="Times New Roman" w:cs="Times New Roman"/>
          <w:szCs w:val="24"/>
        </w:rPr>
        <w:t>άρει και δεν πρόκειται να πάρουμε ποτέ</w:t>
      </w:r>
      <w:r>
        <w:rPr>
          <w:rFonts w:eastAsia="Times New Roman" w:cs="Times New Roman"/>
          <w:szCs w:val="24"/>
        </w:rPr>
        <w:t>. Ξ</w:t>
      </w:r>
      <w:r w:rsidRPr="0082696E">
        <w:rPr>
          <w:rFonts w:eastAsia="Times New Roman" w:cs="Times New Roman"/>
          <w:szCs w:val="24"/>
        </w:rPr>
        <w:t>έρετε γιατί</w:t>
      </w:r>
      <w:r>
        <w:rPr>
          <w:rFonts w:eastAsia="Times New Roman" w:cs="Times New Roman"/>
          <w:szCs w:val="24"/>
        </w:rPr>
        <w:t xml:space="preserve">; Διότι </w:t>
      </w:r>
      <w:r w:rsidRPr="0082696E">
        <w:rPr>
          <w:rFonts w:eastAsia="Times New Roman" w:cs="Times New Roman"/>
          <w:szCs w:val="24"/>
        </w:rPr>
        <w:t>δεν πιστεύετε στο κοινωνικό κράτος</w:t>
      </w:r>
      <w:r>
        <w:rPr>
          <w:rFonts w:eastAsia="Times New Roman" w:cs="Times New Roman"/>
          <w:szCs w:val="24"/>
        </w:rPr>
        <w:t>. Δ</w:t>
      </w:r>
      <w:r w:rsidRPr="0082696E">
        <w:rPr>
          <w:rFonts w:eastAsia="Times New Roman" w:cs="Times New Roman"/>
          <w:szCs w:val="24"/>
        </w:rPr>
        <w:t>ιότι αν πιστεύατε</w:t>
      </w:r>
      <w:r>
        <w:rPr>
          <w:rFonts w:eastAsia="Times New Roman" w:cs="Times New Roman"/>
          <w:szCs w:val="24"/>
        </w:rPr>
        <w:t>,</w:t>
      </w:r>
      <w:r w:rsidRPr="0082696E">
        <w:rPr>
          <w:rFonts w:eastAsia="Times New Roman" w:cs="Times New Roman"/>
          <w:szCs w:val="24"/>
        </w:rPr>
        <w:t xml:space="preserve"> είχατε την</w:t>
      </w:r>
      <w:r>
        <w:rPr>
          <w:rFonts w:eastAsia="Times New Roman" w:cs="Times New Roman"/>
          <w:szCs w:val="24"/>
        </w:rPr>
        <w:t xml:space="preserve"> ευκαιρία να το αποδείξετε για σ</w:t>
      </w:r>
      <w:r w:rsidRPr="0082696E">
        <w:rPr>
          <w:rFonts w:eastAsia="Times New Roman" w:cs="Times New Roman"/>
          <w:szCs w:val="24"/>
        </w:rPr>
        <w:t>αράντα ολόκληρα χρόνια της διακυβέρνησης της χώρας</w:t>
      </w:r>
      <w:r>
        <w:rPr>
          <w:rFonts w:eastAsia="Times New Roman" w:cs="Times New Roman"/>
          <w:szCs w:val="24"/>
        </w:rPr>
        <w:t>.</w:t>
      </w:r>
    </w:p>
    <w:p w14:paraId="3739523D" w14:textId="77777777" w:rsidR="00B27939" w:rsidRDefault="00D93F4B">
      <w:pPr>
        <w:spacing w:after="0" w:line="600" w:lineRule="auto"/>
        <w:ind w:firstLine="720"/>
        <w:jc w:val="both"/>
        <w:rPr>
          <w:rFonts w:eastAsia="Times New Roman" w:cs="Times New Roman"/>
          <w:szCs w:val="24"/>
        </w:rPr>
      </w:pPr>
      <w:r w:rsidRPr="0007605A">
        <w:rPr>
          <w:rFonts w:eastAsia="Times New Roman" w:cs="Times New Roman"/>
          <w:b/>
          <w:szCs w:val="24"/>
        </w:rPr>
        <w:t>ΑΘΑΝΑΣΙΟΣ ΜΠΟΥΡΑΣ: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3739523E"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ΕΛΙΣ</w:t>
      </w:r>
      <w:r>
        <w:rPr>
          <w:rFonts w:eastAsia="Times New Roman" w:cs="Times New Roman"/>
          <w:b/>
          <w:szCs w:val="24"/>
        </w:rPr>
        <w:t>Σ</w:t>
      </w:r>
      <w:r w:rsidRPr="009F0783">
        <w:rPr>
          <w:rFonts w:eastAsia="Times New Roman" w:cs="Times New Roman"/>
          <w:b/>
          <w:szCs w:val="24"/>
        </w:rPr>
        <w:t xml:space="preserve">ΑΒΕΤ </w:t>
      </w:r>
      <w:r w:rsidRPr="009F0783">
        <w:rPr>
          <w:rFonts w:eastAsia="Times New Roman" w:cs="Times New Roman"/>
          <w:b/>
          <w:szCs w:val="24"/>
        </w:rPr>
        <w:t>ΣΚΟΥΦΑ:</w:t>
      </w:r>
      <w:r>
        <w:rPr>
          <w:rFonts w:eastAsia="Times New Roman" w:cs="Times New Roman"/>
          <w:szCs w:val="24"/>
        </w:rPr>
        <w:t xml:space="preserve"> Σ</w:t>
      </w:r>
      <w:r w:rsidRPr="0082696E">
        <w:rPr>
          <w:rFonts w:eastAsia="Times New Roman" w:cs="Times New Roman"/>
          <w:szCs w:val="24"/>
        </w:rPr>
        <w:t>την εναλλαγή της εξουσίας μας με το ΠΑΣΟΚ</w:t>
      </w:r>
      <w:r>
        <w:rPr>
          <w:rFonts w:eastAsia="Times New Roman" w:cs="Times New Roman"/>
          <w:szCs w:val="24"/>
        </w:rPr>
        <w:t>.</w:t>
      </w:r>
    </w:p>
    <w:p w14:paraId="3739523F" w14:textId="77777777" w:rsidR="00B27939" w:rsidRDefault="00D93F4B">
      <w:pPr>
        <w:spacing w:after="0" w:line="600" w:lineRule="auto"/>
        <w:ind w:firstLine="720"/>
        <w:jc w:val="both"/>
        <w:rPr>
          <w:rFonts w:eastAsia="Times New Roman" w:cs="Times New Roman"/>
          <w:szCs w:val="24"/>
        </w:rPr>
      </w:pPr>
      <w:r w:rsidRPr="0007605A">
        <w:rPr>
          <w:rFonts w:eastAsia="Times New Roman" w:cs="Times New Roman"/>
          <w:b/>
          <w:szCs w:val="24"/>
        </w:rPr>
        <w:t>ΑΘΑΝΑΣΙΟΣ ΜΠΟΥΡΑΣ:</w:t>
      </w:r>
      <w:r>
        <w:rPr>
          <w:rFonts w:eastAsia="Times New Roman" w:cs="Times New Roman"/>
          <w:szCs w:val="24"/>
        </w:rPr>
        <w:t xml:space="preserve"> Ναι, ναι, κακοπεράσατε.</w:t>
      </w:r>
    </w:p>
    <w:p w14:paraId="37395240"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ΕΛΙΣ</w:t>
      </w:r>
      <w:r>
        <w:rPr>
          <w:rFonts w:eastAsia="Times New Roman" w:cs="Times New Roman"/>
          <w:b/>
          <w:szCs w:val="24"/>
        </w:rPr>
        <w:t>Σ</w:t>
      </w:r>
      <w:r w:rsidRPr="009F0783">
        <w:rPr>
          <w:rFonts w:eastAsia="Times New Roman" w:cs="Times New Roman"/>
          <w:b/>
          <w:szCs w:val="24"/>
        </w:rPr>
        <w:t>ΑΒΕΤ ΣΚΟΥΦΑ:</w:t>
      </w:r>
      <w:r>
        <w:rPr>
          <w:rFonts w:eastAsia="Times New Roman" w:cs="Times New Roman"/>
          <w:szCs w:val="24"/>
        </w:rPr>
        <w:t xml:space="preserve"> Κακοπέρασε ο ελληνικός λαός, όταν έψαχνε στα σκουπίδια και όταν επί των ημερών σας προσέτρεχε </w:t>
      </w:r>
      <w:r w:rsidRPr="0082696E">
        <w:rPr>
          <w:rFonts w:eastAsia="Times New Roman" w:cs="Times New Roman"/>
          <w:szCs w:val="24"/>
        </w:rPr>
        <w:t>στα κοινωνικά ιατρεία και φαρμακεία</w:t>
      </w:r>
      <w:r>
        <w:rPr>
          <w:rFonts w:eastAsia="Times New Roman" w:cs="Times New Roman"/>
          <w:szCs w:val="24"/>
        </w:rPr>
        <w:t>.</w:t>
      </w:r>
    </w:p>
    <w:p w14:paraId="37395241"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Κύριοι συνάδελφοι!</w:t>
      </w:r>
    </w:p>
    <w:p w14:paraId="37395242"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ΕΛΙΣ</w:t>
      </w:r>
      <w:r>
        <w:rPr>
          <w:rFonts w:eastAsia="Times New Roman" w:cs="Times New Roman"/>
          <w:b/>
          <w:szCs w:val="24"/>
        </w:rPr>
        <w:t>Σ</w:t>
      </w:r>
      <w:r w:rsidRPr="009F0783">
        <w:rPr>
          <w:rFonts w:eastAsia="Times New Roman" w:cs="Times New Roman"/>
          <w:b/>
          <w:szCs w:val="24"/>
        </w:rPr>
        <w:t>ΑΒΕΤ ΣΚΟΥΦΑ:</w:t>
      </w:r>
      <w:r>
        <w:rPr>
          <w:rFonts w:eastAsia="Times New Roman" w:cs="Times New Roman"/>
          <w:szCs w:val="24"/>
        </w:rPr>
        <w:t xml:space="preserve"> Π</w:t>
      </w:r>
      <w:r w:rsidRPr="0082696E">
        <w:rPr>
          <w:rFonts w:eastAsia="Times New Roman" w:cs="Times New Roman"/>
          <w:szCs w:val="24"/>
        </w:rPr>
        <w:t>ο</w:t>
      </w:r>
      <w:r>
        <w:rPr>
          <w:rFonts w:eastAsia="Times New Roman" w:cs="Times New Roman"/>
          <w:szCs w:val="24"/>
        </w:rPr>
        <w:t>ύ</w:t>
      </w:r>
      <w:r w:rsidRPr="0082696E">
        <w:rPr>
          <w:rFonts w:eastAsia="Times New Roman" w:cs="Times New Roman"/>
          <w:szCs w:val="24"/>
        </w:rPr>
        <w:t xml:space="preserve"> είναι τα κοινωνικά ιατρεία και φαρμακεία</w:t>
      </w:r>
      <w:r>
        <w:rPr>
          <w:rFonts w:eastAsia="Times New Roman" w:cs="Times New Roman"/>
          <w:szCs w:val="24"/>
        </w:rPr>
        <w:t>; Π</w:t>
      </w:r>
      <w:r w:rsidRPr="0082696E">
        <w:rPr>
          <w:rFonts w:eastAsia="Times New Roman" w:cs="Times New Roman"/>
          <w:szCs w:val="24"/>
        </w:rPr>
        <w:t>ο</w:t>
      </w:r>
      <w:r>
        <w:rPr>
          <w:rFonts w:eastAsia="Times New Roman" w:cs="Times New Roman"/>
          <w:szCs w:val="24"/>
        </w:rPr>
        <w:t>ύ</w:t>
      </w:r>
      <w:r w:rsidRPr="0082696E">
        <w:rPr>
          <w:rFonts w:eastAsia="Times New Roman" w:cs="Times New Roman"/>
          <w:szCs w:val="24"/>
        </w:rPr>
        <w:t xml:space="preserve"> είναι τα κοινωνικά </w:t>
      </w:r>
      <w:r>
        <w:rPr>
          <w:rFonts w:eastAsia="Times New Roman" w:cs="Times New Roman"/>
          <w:szCs w:val="24"/>
        </w:rPr>
        <w:t>παντοπωλεία;</w:t>
      </w:r>
    </w:p>
    <w:p w14:paraId="37395243" w14:textId="77777777" w:rsidR="00B27939" w:rsidRDefault="00D93F4B">
      <w:pPr>
        <w:spacing w:after="0" w:line="600" w:lineRule="auto"/>
        <w:ind w:firstLine="720"/>
        <w:jc w:val="both"/>
        <w:rPr>
          <w:rFonts w:eastAsia="Times New Roman" w:cs="Times New Roman"/>
          <w:szCs w:val="24"/>
        </w:rPr>
      </w:pPr>
      <w:r w:rsidRPr="0007605A">
        <w:rPr>
          <w:rFonts w:eastAsia="Times New Roman" w:cs="Times New Roman"/>
          <w:b/>
          <w:szCs w:val="24"/>
        </w:rPr>
        <w:t>ΑΘΑΝΑΣΙΟΣ ΜΠΟΥΡΑΣ:</w:t>
      </w:r>
      <w:r>
        <w:rPr>
          <w:rFonts w:eastAsia="Times New Roman" w:cs="Times New Roman"/>
          <w:szCs w:val="24"/>
        </w:rPr>
        <w:t xml:space="preserve"> Πάει γάζες και βαμβάκι.</w:t>
      </w:r>
    </w:p>
    <w:p w14:paraId="37395244"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Κύριοι συνάδελφοι! Κύριε Μπούρ</w:t>
      </w:r>
      <w:r>
        <w:rPr>
          <w:rFonts w:eastAsia="Times New Roman" w:cs="Times New Roman"/>
          <w:szCs w:val="24"/>
        </w:rPr>
        <w:t>α!</w:t>
      </w:r>
    </w:p>
    <w:p w14:paraId="37395245"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ΕΛΙΣΑΒΕΤ ΣΚΟΥΦΑ:</w:t>
      </w:r>
      <w:r>
        <w:rPr>
          <w:rFonts w:eastAsia="Times New Roman" w:cs="Times New Roman"/>
          <w:szCs w:val="24"/>
        </w:rPr>
        <w:t xml:space="preserve"> Β</w:t>
      </w:r>
      <w:r w:rsidRPr="0082696E">
        <w:rPr>
          <w:rFonts w:eastAsia="Times New Roman" w:cs="Times New Roman"/>
          <w:szCs w:val="24"/>
        </w:rPr>
        <w:t xml:space="preserve">λέπουμε </w:t>
      </w:r>
      <w:r>
        <w:rPr>
          <w:rFonts w:eastAsia="Times New Roman" w:cs="Times New Roman"/>
          <w:szCs w:val="24"/>
        </w:rPr>
        <w:t xml:space="preserve">πλέον </w:t>
      </w:r>
      <w:r w:rsidRPr="0082696E">
        <w:rPr>
          <w:rFonts w:eastAsia="Times New Roman" w:cs="Times New Roman"/>
          <w:szCs w:val="24"/>
        </w:rPr>
        <w:t xml:space="preserve">τη ξεφτίλα </w:t>
      </w:r>
      <w:r>
        <w:rPr>
          <w:rFonts w:eastAsia="Times New Roman" w:cs="Times New Roman"/>
          <w:szCs w:val="24"/>
        </w:rPr>
        <w:t>του ελληνικού λαού, τον οποίο είχατε</w:t>
      </w:r>
      <w:r w:rsidRPr="0082696E">
        <w:rPr>
          <w:rFonts w:eastAsia="Times New Roman" w:cs="Times New Roman"/>
          <w:szCs w:val="24"/>
        </w:rPr>
        <w:t xml:space="preserve"> καταδικάσει να ψάχνει μέσα στα σκουπίδια</w:t>
      </w:r>
      <w:r>
        <w:rPr>
          <w:rFonts w:eastAsia="Times New Roman" w:cs="Times New Roman"/>
          <w:szCs w:val="24"/>
        </w:rPr>
        <w:t>; Βλέπουμε αυτές τις αισχρές</w:t>
      </w:r>
      <w:r w:rsidRPr="0082696E">
        <w:rPr>
          <w:rFonts w:eastAsia="Times New Roman" w:cs="Times New Roman"/>
          <w:szCs w:val="24"/>
        </w:rPr>
        <w:t xml:space="preserve"> εικόνες για χώρα του δυτικού πολιτισμού</w:t>
      </w:r>
      <w:r>
        <w:rPr>
          <w:rFonts w:eastAsia="Times New Roman" w:cs="Times New Roman"/>
          <w:szCs w:val="24"/>
        </w:rPr>
        <w:t>; Ν</w:t>
      </w:r>
      <w:r w:rsidRPr="0082696E">
        <w:rPr>
          <w:rFonts w:eastAsia="Times New Roman" w:cs="Times New Roman"/>
          <w:szCs w:val="24"/>
        </w:rPr>
        <w:t>τροπή κύριοι</w:t>
      </w:r>
      <w:r>
        <w:rPr>
          <w:rFonts w:eastAsia="Times New Roman" w:cs="Times New Roman"/>
          <w:szCs w:val="24"/>
        </w:rPr>
        <w:t>! Μ</w:t>
      </w:r>
      <w:r w:rsidRPr="0082696E">
        <w:rPr>
          <w:rFonts w:eastAsia="Times New Roman" w:cs="Times New Roman"/>
          <w:szCs w:val="24"/>
        </w:rPr>
        <w:t>όνο αυτό</w:t>
      </w:r>
      <w:r>
        <w:rPr>
          <w:rFonts w:eastAsia="Times New Roman" w:cs="Times New Roman"/>
          <w:szCs w:val="24"/>
        </w:rPr>
        <w:t>! Ν</w:t>
      </w:r>
      <w:r w:rsidRPr="0082696E">
        <w:rPr>
          <w:rFonts w:eastAsia="Times New Roman" w:cs="Times New Roman"/>
          <w:szCs w:val="24"/>
        </w:rPr>
        <w:t>τροπή</w:t>
      </w:r>
      <w:r>
        <w:rPr>
          <w:rFonts w:eastAsia="Times New Roman" w:cs="Times New Roman"/>
          <w:szCs w:val="24"/>
        </w:rPr>
        <w:t>!</w:t>
      </w:r>
    </w:p>
    <w:p w14:paraId="3739524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w:t>
      </w:r>
      <w:r w:rsidRPr="0082696E">
        <w:rPr>
          <w:rFonts w:eastAsia="Times New Roman" w:cs="Times New Roman"/>
          <w:szCs w:val="24"/>
        </w:rPr>
        <w:t>έλω να καταδείξω</w:t>
      </w:r>
      <w:r>
        <w:rPr>
          <w:rFonts w:eastAsia="Times New Roman" w:cs="Times New Roman"/>
          <w:szCs w:val="24"/>
        </w:rPr>
        <w:t>,</w:t>
      </w:r>
      <w:r w:rsidRPr="0082696E">
        <w:rPr>
          <w:rFonts w:eastAsia="Times New Roman" w:cs="Times New Roman"/>
          <w:szCs w:val="24"/>
        </w:rPr>
        <w:t xml:space="preserve"> εν αντιθέσ</w:t>
      </w:r>
      <w:r w:rsidRPr="0082696E">
        <w:rPr>
          <w:rFonts w:eastAsia="Times New Roman" w:cs="Times New Roman"/>
          <w:szCs w:val="24"/>
        </w:rPr>
        <w:t>ει με όλα αυτά που είπα προηγουμένως</w:t>
      </w:r>
      <w:r>
        <w:rPr>
          <w:rFonts w:eastAsia="Times New Roman" w:cs="Times New Roman"/>
          <w:szCs w:val="24"/>
        </w:rPr>
        <w:t>, ότι ο συγκεκριμένος π</w:t>
      </w:r>
      <w:r w:rsidRPr="0082696E">
        <w:rPr>
          <w:rFonts w:eastAsia="Times New Roman" w:cs="Times New Roman"/>
          <w:szCs w:val="24"/>
        </w:rPr>
        <w:t xml:space="preserve">ροϋπολογισμός είναι ο πρώτος </w:t>
      </w:r>
      <w:r>
        <w:rPr>
          <w:rFonts w:eastAsia="Times New Roman" w:cs="Times New Roman"/>
          <w:szCs w:val="24"/>
        </w:rPr>
        <w:t>π</w:t>
      </w:r>
      <w:r w:rsidRPr="0082696E">
        <w:rPr>
          <w:rFonts w:eastAsia="Times New Roman" w:cs="Times New Roman"/>
          <w:szCs w:val="24"/>
        </w:rPr>
        <w:t>ροϋπολογισμός εκτός μνημονίων</w:t>
      </w:r>
      <w:r>
        <w:rPr>
          <w:rFonts w:eastAsia="Times New Roman" w:cs="Times New Roman"/>
          <w:szCs w:val="24"/>
        </w:rPr>
        <w:t>,</w:t>
      </w:r>
      <w:r w:rsidRPr="0082696E">
        <w:rPr>
          <w:rFonts w:eastAsia="Times New Roman" w:cs="Times New Roman"/>
          <w:szCs w:val="24"/>
        </w:rPr>
        <w:t xml:space="preserve"> εκτός επιτροπείας</w:t>
      </w:r>
      <w:r>
        <w:rPr>
          <w:rFonts w:eastAsia="Times New Roman" w:cs="Times New Roman"/>
          <w:szCs w:val="24"/>
        </w:rPr>
        <w:t>. Ε</w:t>
      </w:r>
      <w:r w:rsidRPr="0082696E">
        <w:rPr>
          <w:rFonts w:eastAsia="Times New Roman" w:cs="Times New Roman"/>
          <w:szCs w:val="24"/>
        </w:rPr>
        <w:t xml:space="preserve">ίναι επίσης ένας </w:t>
      </w:r>
      <w:r>
        <w:rPr>
          <w:rFonts w:eastAsia="Times New Roman" w:cs="Times New Roman"/>
          <w:szCs w:val="24"/>
        </w:rPr>
        <w:t>π</w:t>
      </w:r>
      <w:r w:rsidRPr="0082696E">
        <w:rPr>
          <w:rFonts w:eastAsia="Times New Roman" w:cs="Times New Roman"/>
          <w:szCs w:val="24"/>
        </w:rPr>
        <w:t>ροϋπολογισμός λελογισμένης επέκτασης</w:t>
      </w:r>
      <w:r>
        <w:rPr>
          <w:rFonts w:eastAsia="Times New Roman" w:cs="Times New Roman"/>
          <w:szCs w:val="24"/>
        </w:rPr>
        <w:t>,</w:t>
      </w:r>
      <w:r w:rsidRPr="0082696E">
        <w:rPr>
          <w:rFonts w:eastAsia="Times New Roman" w:cs="Times New Roman"/>
          <w:szCs w:val="24"/>
        </w:rPr>
        <w:t xml:space="preserve"> που σημαίνει</w:t>
      </w:r>
      <w:r>
        <w:rPr>
          <w:rFonts w:eastAsia="Times New Roman" w:cs="Times New Roman"/>
          <w:szCs w:val="24"/>
        </w:rPr>
        <w:t>,</w:t>
      </w:r>
      <w:r w:rsidRPr="0082696E">
        <w:rPr>
          <w:rFonts w:eastAsia="Times New Roman" w:cs="Times New Roman"/>
          <w:szCs w:val="24"/>
        </w:rPr>
        <w:t xml:space="preserve"> όπως </w:t>
      </w:r>
      <w:r>
        <w:rPr>
          <w:rFonts w:eastAsia="Times New Roman" w:cs="Times New Roman"/>
          <w:szCs w:val="24"/>
        </w:rPr>
        <w:t>α</w:t>
      </w:r>
      <w:r w:rsidRPr="0082696E">
        <w:rPr>
          <w:rFonts w:eastAsia="Times New Roman" w:cs="Times New Roman"/>
          <w:szCs w:val="24"/>
        </w:rPr>
        <w:t>ποδεδειγμένα φαίνεται με αριθμητικά στοι</w:t>
      </w:r>
      <w:r w:rsidRPr="0082696E">
        <w:rPr>
          <w:rFonts w:eastAsia="Times New Roman" w:cs="Times New Roman"/>
          <w:szCs w:val="24"/>
        </w:rPr>
        <w:t>χεία</w:t>
      </w:r>
      <w:r>
        <w:rPr>
          <w:rFonts w:eastAsia="Times New Roman" w:cs="Times New Roman"/>
          <w:szCs w:val="24"/>
        </w:rPr>
        <w:t>,</w:t>
      </w:r>
      <w:r w:rsidRPr="0082696E">
        <w:rPr>
          <w:rFonts w:eastAsia="Times New Roman" w:cs="Times New Roman"/>
          <w:szCs w:val="24"/>
        </w:rPr>
        <w:t xml:space="preserve"> ελεύθερα στην πρόσβαση για τον καθένα και την </w:t>
      </w:r>
      <w:r>
        <w:rPr>
          <w:rFonts w:eastAsia="Times New Roman" w:cs="Times New Roman"/>
          <w:szCs w:val="24"/>
        </w:rPr>
        <w:t>καθε</w:t>
      </w:r>
      <w:r w:rsidRPr="0082696E">
        <w:rPr>
          <w:rFonts w:eastAsia="Times New Roman" w:cs="Times New Roman"/>
          <w:szCs w:val="24"/>
        </w:rPr>
        <w:t xml:space="preserve">μία </w:t>
      </w:r>
      <w:r>
        <w:rPr>
          <w:rFonts w:eastAsia="Times New Roman" w:cs="Times New Roman"/>
          <w:szCs w:val="24"/>
        </w:rPr>
        <w:t xml:space="preserve">πολίτη αυτής </w:t>
      </w:r>
      <w:r w:rsidRPr="0082696E">
        <w:rPr>
          <w:rFonts w:eastAsia="Times New Roman" w:cs="Times New Roman"/>
          <w:szCs w:val="24"/>
        </w:rPr>
        <w:t>της χώρας</w:t>
      </w:r>
      <w:r>
        <w:rPr>
          <w:rFonts w:eastAsia="Times New Roman" w:cs="Times New Roman"/>
          <w:szCs w:val="24"/>
        </w:rPr>
        <w:t>,</w:t>
      </w:r>
      <w:r w:rsidRPr="0082696E">
        <w:rPr>
          <w:rFonts w:eastAsia="Times New Roman" w:cs="Times New Roman"/>
          <w:szCs w:val="24"/>
        </w:rPr>
        <w:t xml:space="preserve"> μιας λελογισμένης επέκτασης</w:t>
      </w:r>
      <w:r>
        <w:rPr>
          <w:rFonts w:eastAsia="Times New Roman" w:cs="Times New Roman"/>
          <w:szCs w:val="24"/>
        </w:rPr>
        <w:t>,</w:t>
      </w:r>
      <w:r w:rsidRPr="0082696E">
        <w:rPr>
          <w:rFonts w:eastAsia="Times New Roman" w:cs="Times New Roman"/>
          <w:szCs w:val="24"/>
        </w:rPr>
        <w:t xml:space="preserve"> που αφορά μείωση των φόρων και των ασφαλιστικών εισφορών από τη μία και από την άλλη αύξηση των κοινωνικών δαπανών</w:t>
      </w:r>
      <w:r>
        <w:rPr>
          <w:rFonts w:eastAsia="Times New Roman" w:cs="Times New Roman"/>
          <w:szCs w:val="24"/>
        </w:rPr>
        <w:t>.</w:t>
      </w:r>
    </w:p>
    <w:p w14:paraId="3739524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w:t>
      </w:r>
      <w:r w:rsidRPr="0082696E">
        <w:rPr>
          <w:rFonts w:eastAsia="Times New Roman" w:cs="Times New Roman"/>
          <w:szCs w:val="24"/>
        </w:rPr>
        <w:t>έλω να υπενθυμίσω μερικ</w:t>
      </w:r>
      <w:r>
        <w:rPr>
          <w:rFonts w:eastAsia="Times New Roman" w:cs="Times New Roman"/>
          <w:szCs w:val="24"/>
        </w:rPr>
        <w:t>ές</w:t>
      </w:r>
      <w:r w:rsidRPr="0082696E">
        <w:rPr>
          <w:rFonts w:eastAsia="Times New Roman" w:cs="Times New Roman"/>
          <w:szCs w:val="24"/>
        </w:rPr>
        <w:t xml:space="preserve"> στιγμές</w:t>
      </w:r>
      <w:r>
        <w:rPr>
          <w:rFonts w:eastAsia="Times New Roman" w:cs="Times New Roman"/>
          <w:szCs w:val="24"/>
        </w:rPr>
        <w:t>, μερικά</w:t>
      </w:r>
      <w:r w:rsidRPr="0082696E">
        <w:rPr>
          <w:rFonts w:eastAsia="Times New Roman" w:cs="Times New Roman"/>
          <w:szCs w:val="24"/>
        </w:rPr>
        <w:t xml:space="preserve"> σημεία της οικονομικής ιστορίας αυτής της χώρας</w:t>
      </w:r>
      <w:r>
        <w:rPr>
          <w:rFonts w:eastAsia="Times New Roman" w:cs="Times New Roman"/>
          <w:szCs w:val="24"/>
        </w:rPr>
        <w:t>,</w:t>
      </w:r>
      <w:r w:rsidRPr="0082696E">
        <w:rPr>
          <w:rFonts w:eastAsia="Times New Roman" w:cs="Times New Roman"/>
          <w:szCs w:val="24"/>
        </w:rPr>
        <w:t xml:space="preserve"> για να ξαναθυμηθεί </w:t>
      </w:r>
      <w:r>
        <w:rPr>
          <w:rFonts w:eastAsia="Times New Roman" w:cs="Times New Roman"/>
          <w:szCs w:val="24"/>
        </w:rPr>
        <w:t xml:space="preserve">ο </w:t>
      </w:r>
      <w:r w:rsidRPr="0082696E">
        <w:rPr>
          <w:rFonts w:eastAsia="Times New Roman" w:cs="Times New Roman"/>
          <w:szCs w:val="24"/>
        </w:rPr>
        <w:t xml:space="preserve">ελληνικός λαός </w:t>
      </w:r>
      <w:r>
        <w:rPr>
          <w:rFonts w:eastAsia="Times New Roman" w:cs="Times New Roman"/>
          <w:szCs w:val="24"/>
        </w:rPr>
        <w:t>σ</w:t>
      </w:r>
      <w:r w:rsidRPr="0082696E">
        <w:rPr>
          <w:rFonts w:eastAsia="Times New Roman" w:cs="Times New Roman"/>
          <w:szCs w:val="24"/>
        </w:rPr>
        <w:t>ε τι βάραθρο είχατε χαντακώσε</w:t>
      </w:r>
      <w:r>
        <w:rPr>
          <w:rFonts w:eastAsia="Times New Roman" w:cs="Times New Roman"/>
          <w:szCs w:val="24"/>
        </w:rPr>
        <w:t>ι την ε</w:t>
      </w:r>
      <w:r w:rsidRPr="0082696E">
        <w:rPr>
          <w:rFonts w:eastAsia="Times New Roman" w:cs="Times New Roman"/>
          <w:szCs w:val="24"/>
        </w:rPr>
        <w:t>λληνική οικονομία</w:t>
      </w:r>
      <w:r>
        <w:rPr>
          <w:rFonts w:eastAsia="Times New Roman" w:cs="Times New Roman"/>
          <w:szCs w:val="24"/>
        </w:rPr>
        <w:t>,</w:t>
      </w:r>
      <w:r w:rsidRPr="0082696E">
        <w:rPr>
          <w:rFonts w:eastAsia="Times New Roman" w:cs="Times New Roman"/>
          <w:szCs w:val="24"/>
        </w:rPr>
        <w:t xml:space="preserve"> την οικονομία της χώρας </w:t>
      </w:r>
      <w:r>
        <w:rPr>
          <w:rFonts w:eastAsia="Times New Roman" w:cs="Times New Roman"/>
          <w:szCs w:val="24"/>
        </w:rPr>
        <w:t>πριν έλθει η Κ</w:t>
      </w:r>
      <w:r w:rsidRPr="0082696E">
        <w:rPr>
          <w:rFonts w:eastAsia="Times New Roman" w:cs="Times New Roman"/>
          <w:szCs w:val="24"/>
        </w:rPr>
        <w:t>υβέρνηση ΣΥΡΙΖΑ</w:t>
      </w:r>
      <w:r>
        <w:rPr>
          <w:rFonts w:eastAsia="Times New Roman" w:cs="Times New Roman"/>
          <w:szCs w:val="24"/>
        </w:rPr>
        <w:t>, Ο</w:t>
      </w:r>
      <w:r w:rsidRPr="0082696E">
        <w:rPr>
          <w:rFonts w:eastAsia="Times New Roman" w:cs="Times New Roman"/>
          <w:szCs w:val="24"/>
        </w:rPr>
        <w:t xml:space="preserve">ικολόγων και ΑΝΕΛ με τις εκλογές του </w:t>
      </w:r>
      <w:r>
        <w:rPr>
          <w:rFonts w:eastAsia="Times New Roman" w:cs="Times New Roman"/>
          <w:szCs w:val="24"/>
        </w:rPr>
        <w:t>20</w:t>
      </w:r>
      <w:r w:rsidRPr="0082696E">
        <w:rPr>
          <w:rFonts w:eastAsia="Times New Roman" w:cs="Times New Roman"/>
          <w:szCs w:val="24"/>
        </w:rPr>
        <w:t xml:space="preserve">15 </w:t>
      </w:r>
      <w:r w:rsidRPr="0082696E">
        <w:rPr>
          <w:rFonts w:eastAsia="Times New Roman" w:cs="Times New Roman"/>
          <w:szCs w:val="24"/>
        </w:rPr>
        <w:t>στο τιμόνι της διακυβέρνησης</w:t>
      </w:r>
      <w:r>
        <w:rPr>
          <w:rFonts w:eastAsia="Times New Roman" w:cs="Times New Roman"/>
          <w:szCs w:val="24"/>
        </w:rPr>
        <w:t xml:space="preserve">. </w:t>
      </w:r>
    </w:p>
    <w:p w14:paraId="3739524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w:t>
      </w:r>
      <w:r w:rsidRPr="0082696E">
        <w:rPr>
          <w:rFonts w:eastAsia="Times New Roman" w:cs="Times New Roman"/>
          <w:szCs w:val="24"/>
        </w:rPr>
        <w:t>έλω να υπενθυμίσω</w:t>
      </w:r>
      <w:r>
        <w:rPr>
          <w:rFonts w:eastAsia="Times New Roman" w:cs="Times New Roman"/>
          <w:szCs w:val="24"/>
        </w:rPr>
        <w:t>,</w:t>
      </w:r>
      <w:r w:rsidRPr="0082696E">
        <w:rPr>
          <w:rFonts w:eastAsia="Times New Roman" w:cs="Times New Roman"/>
          <w:szCs w:val="24"/>
        </w:rPr>
        <w:t xml:space="preserve"> λοιπόν</w:t>
      </w:r>
      <w:r>
        <w:rPr>
          <w:rFonts w:eastAsia="Times New Roman" w:cs="Times New Roman"/>
          <w:szCs w:val="24"/>
        </w:rPr>
        <w:t>,</w:t>
      </w:r>
      <w:r w:rsidRPr="0082696E">
        <w:rPr>
          <w:rFonts w:eastAsia="Times New Roman" w:cs="Times New Roman"/>
          <w:szCs w:val="24"/>
        </w:rPr>
        <w:t xml:space="preserve"> τα πλεονάσματα </w:t>
      </w:r>
      <w:r>
        <w:rPr>
          <w:rFonts w:eastAsia="Times New Roman" w:cs="Times New Roman"/>
          <w:szCs w:val="24"/>
        </w:rPr>
        <w:t>για</w:t>
      </w:r>
      <w:r w:rsidRPr="0082696E">
        <w:rPr>
          <w:rFonts w:eastAsia="Times New Roman" w:cs="Times New Roman"/>
          <w:szCs w:val="24"/>
        </w:rPr>
        <w:t xml:space="preserve"> οποία είχατε δεσμευτεί όλες οι προηγούμενες κυβερνήσεις μέχρι το </w:t>
      </w:r>
      <w:r>
        <w:rPr>
          <w:rFonts w:eastAsia="Times New Roman" w:cs="Times New Roman"/>
          <w:szCs w:val="24"/>
        </w:rPr>
        <w:t>20</w:t>
      </w:r>
      <w:r w:rsidRPr="0082696E">
        <w:rPr>
          <w:rFonts w:eastAsia="Times New Roman" w:cs="Times New Roman"/>
          <w:szCs w:val="24"/>
        </w:rPr>
        <w:t>15</w:t>
      </w:r>
      <w:r>
        <w:rPr>
          <w:rFonts w:eastAsia="Times New Roman" w:cs="Times New Roman"/>
          <w:szCs w:val="24"/>
        </w:rPr>
        <w:t>. Ε</w:t>
      </w:r>
      <w:r w:rsidRPr="0082696E">
        <w:rPr>
          <w:rFonts w:eastAsia="Times New Roman" w:cs="Times New Roman"/>
          <w:szCs w:val="24"/>
        </w:rPr>
        <w:t>ίχατε δώσει τη δέσμευση στους εταίρους και στους θεσμούς ότι μέχρι το 2031 τα πλεονάσματα θα ήταν στο 4%</w:t>
      </w:r>
      <w:r>
        <w:rPr>
          <w:rFonts w:eastAsia="Times New Roman" w:cs="Times New Roman"/>
          <w:szCs w:val="24"/>
        </w:rPr>
        <w:t>,</w:t>
      </w:r>
      <w:r w:rsidRPr="0082696E">
        <w:rPr>
          <w:rFonts w:eastAsia="Times New Roman" w:cs="Times New Roman"/>
          <w:szCs w:val="24"/>
        </w:rPr>
        <w:t xml:space="preserve"> </w:t>
      </w:r>
      <w:r w:rsidRPr="0082696E">
        <w:rPr>
          <w:rFonts w:eastAsia="Times New Roman" w:cs="Times New Roman"/>
          <w:szCs w:val="24"/>
        </w:rPr>
        <w:t xml:space="preserve">ενώ για την τετραετία </w:t>
      </w:r>
      <w:r>
        <w:rPr>
          <w:rFonts w:eastAsia="Times New Roman" w:cs="Times New Roman"/>
          <w:szCs w:val="24"/>
        </w:rPr>
        <w:t>20</w:t>
      </w:r>
      <w:r w:rsidRPr="0082696E">
        <w:rPr>
          <w:rFonts w:eastAsia="Times New Roman" w:cs="Times New Roman"/>
          <w:szCs w:val="24"/>
        </w:rPr>
        <w:t>15</w:t>
      </w:r>
      <w:r>
        <w:rPr>
          <w:rFonts w:eastAsia="Times New Roman" w:cs="Times New Roman"/>
          <w:szCs w:val="24"/>
        </w:rPr>
        <w:t xml:space="preserve"> </w:t>
      </w:r>
      <w:r w:rsidRPr="0082696E">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82696E">
        <w:rPr>
          <w:rFonts w:eastAsia="Times New Roman" w:cs="Times New Roman"/>
          <w:szCs w:val="24"/>
        </w:rPr>
        <w:t>18 το σύνολο των πλεονασμάτων ανερχόταν σε 16,2% του ΑΕΠ</w:t>
      </w:r>
      <w:r>
        <w:rPr>
          <w:rFonts w:eastAsia="Times New Roman" w:cs="Times New Roman"/>
          <w:szCs w:val="24"/>
        </w:rPr>
        <w:t>.</w:t>
      </w:r>
    </w:p>
    <w:p w14:paraId="3739524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Θέλω να σας θυμίσω </w:t>
      </w:r>
      <w:r w:rsidRPr="0082696E">
        <w:rPr>
          <w:rFonts w:eastAsia="Times New Roman" w:cs="Times New Roman"/>
          <w:szCs w:val="24"/>
        </w:rPr>
        <w:t xml:space="preserve">παράλληλα ότι επί των ημερών </w:t>
      </w:r>
      <w:r>
        <w:rPr>
          <w:rFonts w:eastAsia="Times New Roman" w:cs="Times New Roman"/>
          <w:szCs w:val="24"/>
        </w:rPr>
        <w:t>σας,</w:t>
      </w:r>
      <w:r w:rsidRPr="0082696E">
        <w:rPr>
          <w:rFonts w:eastAsia="Times New Roman" w:cs="Times New Roman"/>
          <w:szCs w:val="24"/>
        </w:rPr>
        <w:t xml:space="preserve"> όπως είπαν κι άλλοι </w:t>
      </w:r>
      <w:r>
        <w:rPr>
          <w:rFonts w:eastAsia="Times New Roman" w:cs="Times New Roman"/>
          <w:szCs w:val="24"/>
        </w:rPr>
        <w:t>ομιλητές,</w:t>
      </w:r>
      <w:r w:rsidRPr="0082696E">
        <w:rPr>
          <w:rFonts w:eastAsia="Times New Roman" w:cs="Times New Roman"/>
          <w:szCs w:val="24"/>
        </w:rPr>
        <w:t xml:space="preserve"> η ανεργία αυξήθηκε ραγδαία από το 9</w:t>
      </w:r>
      <w:r>
        <w:rPr>
          <w:rFonts w:eastAsia="Times New Roman" w:cs="Times New Roman"/>
          <w:szCs w:val="24"/>
        </w:rPr>
        <w:t>%</w:t>
      </w:r>
      <w:r w:rsidRPr="0082696E">
        <w:rPr>
          <w:rFonts w:eastAsia="Times New Roman" w:cs="Times New Roman"/>
          <w:szCs w:val="24"/>
        </w:rPr>
        <w:t xml:space="preserve"> στο 28%</w:t>
      </w:r>
      <w:r>
        <w:rPr>
          <w:rFonts w:eastAsia="Times New Roman" w:cs="Times New Roman"/>
          <w:szCs w:val="24"/>
        </w:rPr>
        <w:t>. Κ</w:t>
      </w:r>
      <w:r w:rsidRPr="0082696E">
        <w:rPr>
          <w:rFonts w:eastAsia="Times New Roman" w:cs="Times New Roman"/>
          <w:szCs w:val="24"/>
        </w:rPr>
        <w:t>αι ένα ακόμη σημαντικό στοιχείο</w:t>
      </w:r>
      <w:r>
        <w:rPr>
          <w:rFonts w:eastAsia="Times New Roman" w:cs="Times New Roman"/>
          <w:szCs w:val="24"/>
        </w:rPr>
        <w:t>, το ο</w:t>
      </w:r>
      <w:r>
        <w:rPr>
          <w:rFonts w:eastAsia="Times New Roman" w:cs="Times New Roman"/>
          <w:szCs w:val="24"/>
        </w:rPr>
        <w:t>ποίο αποκρύπτετε,</w:t>
      </w:r>
      <w:r w:rsidRPr="0082696E">
        <w:rPr>
          <w:rFonts w:eastAsia="Times New Roman" w:cs="Times New Roman"/>
          <w:szCs w:val="24"/>
        </w:rPr>
        <w:t xml:space="preserve"> </w:t>
      </w:r>
      <w:r>
        <w:rPr>
          <w:rFonts w:eastAsia="Times New Roman" w:cs="Times New Roman"/>
          <w:szCs w:val="24"/>
        </w:rPr>
        <w:t>α</w:t>
      </w:r>
      <w:r w:rsidRPr="0082696E">
        <w:rPr>
          <w:rFonts w:eastAsia="Times New Roman" w:cs="Times New Roman"/>
          <w:szCs w:val="24"/>
        </w:rPr>
        <w:t>γαπητοί συνάδελφοι της Νέας Δημοκρατίας και του ΠΑΣΟΚ</w:t>
      </w:r>
      <w:r>
        <w:rPr>
          <w:rFonts w:eastAsia="Times New Roman" w:cs="Times New Roman"/>
          <w:szCs w:val="24"/>
        </w:rPr>
        <w:t>, είναι ότι</w:t>
      </w:r>
      <w:r w:rsidRPr="0082696E">
        <w:rPr>
          <w:rFonts w:eastAsia="Times New Roman" w:cs="Times New Roman"/>
          <w:szCs w:val="24"/>
        </w:rPr>
        <w:t xml:space="preserve"> επί των ημερών σας το δημόσιο χρέος</w:t>
      </w:r>
      <w:r>
        <w:rPr>
          <w:rFonts w:eastAsia="Times New Roman" w:cs="Times New Roman"/>
          <w:szCs w:val="24"/>
        </w:rPr>
        <w:t>,</w:t>
      </w:r>
      <w:r w:rsidRPr="0082696E">
        <w:rPr>
          <w:rFonts w:eastAsia="Times New Roman" w:cs="Times New Roman"/>
          <w:szCs w:val="24"/>
        </w:rPr>
        <w:t xml:space="preserve"> το εξωτερικό χρέος της χώρας μάλλον</w:t>
      </w:r>
      <w:r>
        <w:rPr>
          <w:rFonts w:eastAsia="Times New Roman" w:cs="Times New Roman"/>
          <w:szCs w:val="24"/>
        </w:rPr>
        <w:t>,</w:t>
      </w:r>
      <w:r w:rsidRPr="0082696E">
        <w:rPr>
          <w:rFonts w:eastAsia="Times New Roman" w:cs="Times New Roman"/>
          <w:szCs w:val="24"/>
        </w:rPr>
        <w:t xml:space="preserve"> ανέβηκε από τα 125</w:t>
      </w:r>
      <w:r>
        <w:rPr>
          <w:rFonts w:eastAsia="Times New Roman" w:cs="Times New Roman"/>
          <w:szCs w:val="24"/>
        </w:rPr>
        <w:t>%</w:t>
      </w:r>
      <w:r w:rsidRPr="0082696E">
        <w:rPr>
          <w:rFonts w:eastAsia="Times New Roman" w:cs="Times New Roman"/>
          <w:szCs w:val="24"/>
        </w:rPr>
        <w:t xml:space="preserve"> στο 180% του ΑΕΠ</w:t>
      </w:r>
      <w:r>
        <w:rPr>
          <w:rFonts w:eastAsia="Times New Roman" w:cs="Times New Roman"/>
          <w:szCs w:val="24"/>
        </w:rPr>
        <w:t>. Ε</w:t>
      </w:r>
      <w:r w:rsidRPr="0082696E">
        <w:rPr>
          <w:rFonts w:eastAsia="Times New Roman" w:cs="Times New Roman"/>
          <w:szCs w:val="24"/>
        </w:rPr>
        <w:t xml:space="preserve">ίναι </w:t>
      </w:r>
      <w:r>
        <w:rPr>
          <w:rFonts w:eastAsia="Times New Roman" w:cs="Times New Roman"/>
          <w:szCs w:val="24"/>
        </w:rPr>
        <w:t>ε</w:t>
      </w:r>
      <w:r w:rsidRPr="0082696E">
        <w:rPr>
          <w:rFonts w:eastAsia="Times New Roman" w:cs="Times New Roman"/>
          <w:szCs w:val="24"/>
        </w:rPr>
        <w:t>πίσης η τετραετία 2010 με 2014 που η χώρα έχασε το 27</w:t>
      </w:r>
      <w:r w:rsidRPr="0082696E">
        <w:rPr>
          <w:rFonts w:eastAsia="Times New Roman" w:cs="Times New Roman"/>
          <w:szCs w:val="24"/>
        </w:rPr>
        <w:t xml:space="preserve">% του ΑΕΠ </w:t>
      </w:r>
      <w:r>
        <w:rPr>
          <w:rFonts w:eastAsia="Times New Roman" w:cs="Times New Roman"/>
          <w:szCs w:val="24"/>
        </w:rPr>
        <w:t>της. Σ</w:t>
      </w:r>
      <w:r w:rsidRPr="0082696E">
        <w:rPr>
          <w:rFonts w:eastAsia="Times New Roman" w:cs="Times New Roman"/>
          <w:szCs w:val="24"/>
        </w:rPr>
        <w:t xml:space="preserve">τον απλό </w:t>
      </w:r>
      <w:r>
        <w:rPr>
          <w:rFonts w:eastAsia="Times New Roman" w:cs="Times New Roman"/>
          <w:szCs w:val="24"/>
        </w:rPr>
        <w:t>π</w:t>
      </w:r>
      <w:r w:rsidRPr="0082696E">
        <w:rPr>
          <w:rFonts w:eastAsia="Times New Roman" w:cs="Times New Roman"/>
          <w:szCs w:val="24"/>
        </w:rPr>
        <w:t>ολίτη ξέρετε τι σημαίνει αυτό</w:t>
      </w:r>
      <w:r>
        <w:rPr>
          <w:rFonts w:eastAsia="Times New Roman" w:cs="Times New Roman"/>
          <w:szCs w:val="24"/>
        </w:rPr>
        <w:t>; Ε</w:t>
      </w:r>
      <w:r w:rsidRPr="0082696E">
        <w:rPr>
          <w:rFonts w:eastAsia="Times New Roman" w:cs="Times New Roman"/>
          <w:szCs w:val="24"/>
        </w:rPr>
        <w:t>άν το ΑΕΠ</w:t>
      </w:r>
      <w:r>
        <w:rPr>
          <w:rFonts w:eastAsia="Times New Roman" w:cs="Times New Roman"/>
          <w:szCs w:val="24"/>
        </w:rPr>
        <w:t>, αν ο παραγό</w:t>
      </w:r>
      <w:r w:rsidRPr="0082696E">
        <w:rPr>
          <w:rFonts w:eastAsia="Times New Roman" w:cs="Times New Roman"/>
          <w:szCs w:val="24"/>
        </w:rPr>
        <w:t xml:space="preserve">μενος </w:t>
      </w:r>
      <w:r>
        <w:rPr>
          <w:rFonts w:eastAsia="Times New Roman" w:cs="Times New Roman"/>
          <w:szCs w:val="24"/>
        </w:rPr>
        <w:t>π</w:t>
      </w:r>
      <w:r w:rsidRPr="0082696E">
        <w:rPr>
          <w:rFonts w:eastAsia="Times New Roman" w:cs="Times New Roman"/>
          <w:szCs w:val="24"/>
        </w:rPr>
        <w:t xml:space="preserve">λούτος </w:t>
      </w:r>
      <w:r>
        <w:rPr>
          <w:rFonts w:eastAsia="Times New Roman" w:cs="Times New Roman"/>
          <w:szCs w:val="24"/>
        </w:rPr>
        <w:t xml:space="preserve">είναι μια στήλη, το ¼ </w:t>
      </w:r>
      <w:r w:rsidRPr="0082696E">
        <w:rPr>
          <w:rFonts w:eastAsia="Times New Roman" w:cs="Times New Roman"/>
          <w:szCs w:val="24"/>
        </w:rPr>
        <w:t>αυτής της στήλης καταβαραθρώθηκε</w:t>
      </w:r>
      <w:r>
        <w:rPr>
          <w:rFonts w:eastAsia="Times New Roman" w:cs="Times New Roman"/>
          <w:szCs w:val="24"/>
        </w:rPr>
        <w:t>,</w:t>
      </w:r>
      <w:r w:rsidRPr="0082696E">
        <w:rPr>
          <w:rFonts w:eastAsia="Times New Roman" w:cs="Times New Roman"/>
          <w:szCs w:val="24"/>
        </w:rPr>
        <w:t xml:space="preserve"> εξαφανίστηκε</w:t>
      </w:r>
      <w:r>
        <w:rPr>
          <w:rFonts w:eastAsia="Times New Roman" w:cs="Times New Roman"/>
          <w:szCs w:val="24"/>
        </w:rPr>
        <w:t>,</w:t>
      </w:r>
      <w:r w:rsidRPr="0082696E">
        <w:rPr>
          <w:rFonts w:eastAsia="Times New Roman" w:cs="Times New Roman"/>
          <w:szCs w:val="24"/>
        </w:rPr>
        <w:t xml:space="preserve"> εξανεμίστηκε μέσα σε τέσσερα χρόνια</w:t>
      </w:r>
      <w:r>
        <w:rPr>
          <w:rFonts w:eastAsia="Times New Roman" w:cs="Times New Roman"/>
          <w:szCs w:val="24"/>
        </w:rPr>
        <w:t>.</w:t>
      </w:r>
    </w:p>
    <w:p w14:paraId="3739524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Κατά τα άλλα, α</w:t>
      </w:r>
      <w:r w:rsidRPr="0082696E">
        <w:rPr>
          <w:rFonts w:eastAsia="Times New Roman" w:cs="Times New Roman"/>
          <w:szCs w:val="24"/>
        </w:rPr>
        <w:t>γαπητοί συνάδελφοι</w:t>
      </w:r>
      <w:r>
        <w:rPr>
          <w:rFonts w:eastAsia="Times New Roman" w:cs="Times New Roman"/>
          <w:szCs w:val="24"/>
        </w:rPr>
        <w:t xml:space="preserve">, εσείς ευαγγελίζεστε </w:t>
      </w:r>
      <w:r w:rsidRPr="0082696E">
        <w:rPr>
          <w:rFonts w:eastAsia="Times New Roman" w:cs="Times New Roman"/>
          <w:szCs w:val="24"/>
        </w:rPr>
        <w:t>ότι θα σώσετε τη χώρα</w:t>
      </w:r>
      <w:r>
        <w:rPr>
          <w:rFonts w:eastAsia="Times New Roman" w:cs="Times New Roman"/>
          <w:szCs w:val="24"/>
        </w:rPr>
        <w:t>. Θ</w:t>
      </w:r>
      <w:r w:rsidRPr="0082696E">
        <w:rPr>
          <w:rFonts w:eastAsia="Times New Roman" w:cs="Times New Roman"/>
          <w:szCs w:val="24"/>
        </w:rPr>
        <w:t>α τη σώσε</w:t>
      </w:r>
      <w:r>
        <w:rPr>
          <w:rFonts w:eastAsia="Times New Roman" w:cs="Times New Roman"/>
          <w:szCs w:val="24"/>
        </w:rPr>
        <w:t xml:space="preserve">τε </w:t>
      </w:r>
      <w:r w:rsidRPr="0082696E">
        <w:rPr>
          <w:rFonts w:eastAsia="Times New Roman" w:cs="Times New Roman"/>
          <w:szCs w:val="24"/>
        </w:rPr>
        <w:t>με ποιο</w:t>
      </w:r>
      <w:r>
        <w:rPr>
          <w:rFonts w:eastAsia="Times New Roman" w:cs="Times New Roman"/>
          <w:szCs w:val="24"/>
        </w:rPr>
        <w:t>ν</w:t>
      </w:r>
      <w:r w:rsidRPr="0082696E">
        <w:rPr>
          <w:rFonts w:eastAsia="Times New Roman" w:cs="Times New Roman"/>
          <w:szCs w:val="24"/>
        </w:rPr>
        <w:t xml:space="preserve"> τρόπο</w:t>
      </w:r>
      <w:r>
        <w:rPr>
          <w:rFonts w:eastAsia="Times New Roman" w:cs="Times New Roman"/>
          <w:szCs w:val="24"/>
        </w:rPr>
        <w:t>; Α</w:t>
      </w:r>
      <w:r w:rsidRPr="0082696E">
        <w:rPr>
          <w:rFonts w:eastAsia="Times New Roman" w:cs="Times New Roman"/>
          <w:szCs w:val="24"/>
        </w:rPr>
        <w:t>πολύοντας εκατοντάδες χιλιάδες εκπαιδευτικ</w:t>
      </w:r>
      <w:r>
        <w:rPr>
          <w:rFonts w:eastAsia="Times New Roman" w:cs="Times New Roman"/>
          <w:szCs w:val="24"/>
        </w:rPr>
        <w:t>ού</w:t>
      </w:r>
      <w:r w:rsidRPr="0082696E">
        <w:rPr>
          <w:rFonts w:eastAsia="Times New Roman" w:cs="Times New Roman"/>
          <w:szCs w:val="24"/>
        </w:rPr>
        <w:t>ς από το δημόσιο σύστημα</w:t>
      </w:r>
      <w:r>
        <w:rPr>
          <w:rFonts w:eastAsia="Times New Roman" w:cs="Times New Roman"/>
          <w:szCs w:val="24"/>
        </w:rPr>
        <w:t>; Απολύοντας, ό</w:t>
      </w:r>
      <w:r w:rsidRPr="0082696E">
        <w:rPr>
          <w:rFonts w:eastAsia="Times New Roman" w:cs="Times New Roman"/>
          <w:szCs w:val="24"/>
        </w:rPr>
        <w:t xml:space="preserve">πως έκανε ο εκπρόσωπός </w:t>
      </w:r>
      <w:r>
        <w:rPr>
          <w:rFonts w:eastAsia="Times New Roman" w:cs="Times New Roman"/>
          <w:szCs w:val="24"/>
        </w:rPr>
        <w:t>σας</w:t>
      </w:r>
      <w:r w:rsidRPr="0082696E">
        <w:rPr>
          <w:rFonts w:eastAsia="Times New Roman" w:cs="Times New Roman"/>
          <w:szCs w:val="24"/>
        </w:rPr>
        <w:t xml:space="preserve"> κ</w:t>
      </w:r>
      <w:r>
        <w:rPr>
          <w:rFonts w:eastAsia="Times New Roman" w:cs="Times New Roman"/>
          <w:szCs w:val="24"/>
        </w:rPr>
        <w:t>.</w:t>
      </w:r>
      <w:r w:rsidRPr="0082696E">
        <w:rPr>
          <w:rFonts w:eastAsia="Times New Roman" w:cs="Times New Roman"/>
          <w:szCs w:val="24"/>
        </w:rPr>
        <w:t xml:space="preserve"> Άδωνις Γεωργιάδης χιλιάδες γιατρ</w:t>
      </w:r>
      <w:r>
        <w:rPr>
          <w:rFonts w:eastAsia="Times New Roman" w:cs="Times New Roman"/>
          <w:szCs w:val="24"/>
        </w:rPr>
        <w:t>ού</w:t>
      </w:r>
      <w:r w:rsidRPr="0082696E">
        <w:rPr>
          <w:rFonts w:eastAsia="Times New Roman" w:cs="Times New Roman"/>
          <w:szCs w:val="24"/>
        </w:rPr>
        <w:t>ς από το δημόσιο σύστημα υγείας</w:t>
      </w:r>
      <w:r>
        <w:rPr>
          <w:rFonts w:eastAsia="Times New Roman" w:cs="Times New Roman"/>
          <w:szCs w:val="24"/>
        </w:rPr>
        <w:t>; Ή</w:t>
      </w:r>
      <w:r w:rsidRPr="0082696E">
        <w:rPr>
          <w:rFonts w:eastAsia="Times New Roman" w:cs="Times New Roman"/>
          <w:szCs w:val="24"/>
        </w:rPr>
        <w:t xml:space="preserve"> </w:t>
      </w:r>
      <w:r>
        <w:rPr>
          <w:rFonts w:eastAsia="Times New Roman" w:cs="Times New Roman"/>
          <w:szCs w:val="24"/>
        </w:rPr>
        <w:t>θα σώσετε</w:t>
      </w:r>
      <w:r w:rsidRPr="0082696E">
        <w:rPr>
          <w:rFonts w:eastAsia="Times New Roman" w:cs="Times New Roman"/>
          <w:szCs w:val="24"/>
        </w:rPr>
        <w:t xml:space="preserve"> τη χώρα φορ</w:t>
      </w:r>
      <w:r w:rsidRPr="0082696E">
        <w:rPr>
          <w:rFonts w:eastAsia="Times New Roman" w:cs="Times New Roman"/>
          <w:szCs w:val="24"/>
        </w:rPr>
        <w:t>τώνοντας την</w:t>
      </w:r>
      <w:r>
        <w:rPr>
          <w:rFonts w:eastAsia="Times New Roman" w:cs="Times New Roman"/>
          <w:szCs w:val="24"/>
        </w:rPr>
        <w:t>,</w:t>
      </w:r>
      <w:r w:rsidRPr="0082696E">
        <w:rPr>
          <w:rFonts w:eastAsia="Times New Roman" w:cs="Times New Roman"/>
          <w:szCs w:val="24"/>
        </w:rPr>
        <w:t xml:space="preserve"> ακόμη μία φορά</w:t>
      </w:r>
      <w:r>
        <w:rPr>
          <w:rFonts w:eastAsia="Times New Roman" w:cs="Times New Roman"/>
          <w:szCs w:val="24"/>
        </w:rPr>
        <w:t>,</w:t>
      </w:r>
      <w:r w:rsidRPr="0082696E">
        <w:rPr>
          <w:rFonts w:eastAsia="Times New Roman" w:cs="Times New Roman"/>
          <w:szCs w:val="24"/>
        </w:rPr>
        <w:t xml:space="preserve"> με δημόσια ελλείμματα</w:t>
      </w:r>
      <w:r>
        <w:rPr>
          <w:rFonts w:eastAsia="Times New Roman" w:cs="Times New Roman"/>
          <w:szCs w:val="24"/>
        </w:rPr>
        <w:t>; Δ</w:t>
      </w:r>
      <w:r w:rsidRPr="0082696E">
        <w:rPr>
          <w:rFonts w:eastAsia="Times New Roman" w:cs="Times New Roman"/>
          <w:szCs w:val="24"/>
        </w:rPr>
        <w:t xml:space="preserve">ιότι το 2010 είχαμε </w:t>
      </w:r>
      <w:r>
        <w:rPr>
          <w:rFonts w:eastAsia="Times New Roman" w:cs="Times New Roman"/>
          <w:szCs w:val="24"/>
        </w:rPr>
        <w:t xml:space="preserve">έλλειμμα 24 δισεκατομμύρια ευρώ, </w:t>
      </w:r>
      <w:r w:rsidRPr="0082696E">
        <w:rPr>
          <w:rFonts w:eastAsia="Times New Roman" w:cs="Times New Roman"/>
          <w:szCs w:val="24"/>
        </w:rPr>
        <w:t>το 2011</w:t>
      </w:r>
      <w:r>
        <w:rPr>
          <w:rFonts w:eastAsia="Times New Roman" w:cs="Times New Roman"/>
          <w:szCs w:val="24"/>
        </w:rPr>
        <w:t xml:space="preserve"> ήταν</w:t>
      </w:r>
      <w:r w:rsidRPr="0082696E">
        <w:rPr>
          <w:rFonts w:eastAsia="Times New Roman" w:cs="Times New Roman"/>
          <w:szCs w:val="24"/>
        </w:rPr>
        <w:t xml:space="preserve"> 19 δισεκατομμύρια ευρώ</w:t>
      </w:r>
      <w:r>
        <w:rPr>
          <w:rFonts w:eastAsia="Times New Roman" w:cs="Times New Roman"/>
          <w:szCs w:val="24"/>
        </w:rPr>
        <w:t>,</w:t>
      </w:r>
      <w:r w:rsidRPr="0082696E">
        <w:rPr>
          <w:rFonts w:eastAsia="Times New Roman" w:cs="Times New Roman"/>
          <w:szCs w:val="24"/>
        </w:rPr>
        <w:t xml:space="preserve"> το 2012 </w:t>
      </w:r>
      <w:r>
        <w:rPr>
          <w:rFonts w:eastAsia="Times New Roman" w:cs="Times New Roman"/>
          <w:szCs w:val="24"/>
        </w:rPr>
        <w:t xml:space="preserve">ήταν </w:t>
      </w:r>
      <w:r w:rsidRPr="0082696E">
        <w:rPr>
          <w:rFonts w:eastAsia="Times New Roman" w:cs="Times New Roman"/>
          <w:szCs w:val="24"/>
        </w:rPr>
        <w:t>19,4 δισεκατομμύρια ευρώ</w:t>
      </w:r>
      <w:r>
        <w:rPr>
          <w:rFonts w:eastAsia="Times New Roman" w:cs="Times New Roman"/>
          <w:szCs w:val="24"/>
        </w:rPr>
        <w:t>, το</w:t>
      </w:r>
      <w:r w:rsidRPr="0082696E">
        <w:rPr>
          <w:rFonts w:eastAsia="Times New Roman" w:cs="Times New Roman"/>
          <w:szCs w:val="24"/>
        </w:rPr>
        <w:t xml:space="preserve"> </w:t>
      </w:r>
      <w:r>
        <w:rPr>
          <w:rFonts w:eastAsia="Times New Roman" w:cs="Times New Roman"/>
          <w:szCs w:val="24"/>
        </w:rPr>
        <w:t>20</w:t>
      </w:r>
      <w:r w:rsidRPr="0082696E">
        <w:rPr>
          <w:rFonts w:eastAsia="Times New Roman" w:cs="Times New Roman"/>
          <w:szCs w:val="24"/>
        </w:rPr>
        <w:t>13</w:t>
      </w:r>
      <w:r>
        <w:rPr>
          <w:rFonts w:eastAsia="Times New Roman" w:cs="Times New Roman"/>
          <w:szCs w:val="24"/>
        </w:rPr>
        <w:t xml:space="preserve"> ήταν</w:t>
      </w:r>
      <w:r w:rsidRPr="0082696E">
        <w:rPr>
          <w:rFonts w:eastAsia="Times New Roman" w:cs="Times New Roman"/>
          <w:szCs w:val="24"/>
        </w:rPr>
        <w:t xml:space="preserve"> 22 εκατομμύρια ευρώ και το </w:t>
      </w:r>
      <w:r>
        <w:rPr>
          <w:rFonts w:eastAsia="Times New Roman" w:cs="Times New Roman"/>
          <w:szCs w:val="24"/>
        </w:rPr>
        <w:t>20</w:t>
      </w:r>
      <w:r w:rsidRPr="0082696E">
        <w:rPr>
          <w:rFonts w:eastAsia="Times New Roman" w:cs="Times New Roman"/>
          <w:szCs w:val="24"/>
        </w:rPr>
        <w:t>14</w:t>
      </w:r>
      <w:r>
        <w:rPr>
          <w:rFonts w:eastAsia="Times New Roman" w:cs="Times New Roman"/>
          <w:szCs w:val="24"/>
        </w:rPr>
        <w:t xml:space="preserve"> ήταν 6</w:t>
      </w:r>
      <w:r w:rsidRPr="0082696E">
        <w:rPr>
          <w:rFonts w:eastAsia="Times New Roman" w:cs="Times New Roman"/>
          <w:szCs w:val="24"/>
        </w:rPr>
        <w:t>,5</w:t>
      </w:r>
      <w:r>
        <w:rPr>
          <w:rFonts w:eastAsia="Times New Roman" w:cs="Times New Roman"/>
          <w:szCs w:val="24"/>
        </w:rPr>
        <w:t xml:space="preserve"> δισεκατομμύρια</w:t>
      </w:r>
      <w:r w:rsidRPr="0082696E">
        <w:rPr>
          <w:rFonts w:eastAsia="Times New Roman" w:cs="Times New Roman"/>
          <w:szCs w:val="24"/>
        </w:rPr>
        <w:t xml:space="preserve"> ευρώ</w:t>
      </w:r>
      <w:r>
        <w:rPr>
          <w:rFonts w:eastAsia="Times New Roman" w:cs="Times New Roman"/>
          <w:szCs w:val="24"/>
        </w:rPr>
        <w:t>. Τόσο</w:t>
      </w:r>
      <w:r w:rsidRPr="0082696E">
        <w:rPr>
          <w:rFonts w:eastAsia="Times New Roman" w:cs="Times New Roman"/>
          <w:szCs w:val="24"/>
        </w:rPr>
        <w:t xml:space="preserve"> ήταν το έλλειμμα του κρατικού προϋπολογισμού</w:t>
      </w:r>
      <w:r>
        <w:rPr>
          <w:rFonts w:eastAsia="Times New Roman" w:cs="Times New Roman"/>
          <w:szCs w:val="24"/>
        </w:rPr>
        <w:t>. Κ</w:t>
      </w:r>
      <w:r w:rsidRPr="0082696E">
        <w:rPr>
          <w:rFonts w:eastAsia="Times New Roman" w:cs="Times New Roman"/>
          <w:szCs w:val="24"/>
        </w:rPr>
        <w:t>αι επειδή τέτοιο</w:t>
      </w:r>
      <w:r>
        <w:rPr>
          <w:rFonts w:eastAsia="Times New Roman" w:cs="Times New Roman"/>
          <w:szCs w:val="24"/>
        </w:rPr>
        <w:t xml:space="preserve"> ήταν</w:t>
      </w:r>
      <w:r w:rsidRPr="0082696E">
        <w:rPr>
          <w:rFonts w:eastAsia="Times New Roman" w:cs="Times New Roman"/>
          <w:szCs w:val="24"/>
        </w:rPr>
        <w:t xml:space="preserve"> το έλλειμμα</w:t>
      </w:r>
      <w:r>
        <w:rPr>
          <w:rFonts w:eastAsia="Times New Roman" w:cs="Times New Roman"/>
          <w:szCs w:val="24"/>
        </w:rPr>
        <w:t>,</w:t>
      </w:r>
      <w:r w:rsidRPr="0082696E">
        <w:rPr>
          <w:rFonts w:eastAsia="Times New Roman" w:cs="Times New Roman"/>
          <w:szCs w:val="24"/>
        </w:rPr>
        <w:t xml:space="preserve"> γι</w:t>
      </w:r>
      <w:r>
        <w:rPr>
          <w:rFonts w:eastAsia="Times New Roman" w:cs="Times New Roman"/>
          <w:szCs w:val="24"/>
        </w:rPr>
        <w:t>’</w:t>
      </w:r>
      <w:r w:rsidRPr="0082696E">
        <w:rPr>
          <w:rFonts w:eastAsia="Times New Roman" w:cs="Times New Roman"/>
          <w:szCs w:val="24"/>
        </w:rPr>
        <w:t xml:space="preserve"> αυτό βυθίσατε τη χώρα στα μνημόνια</w:t>
      </w:r>
      <w:r>
        <w:rPr>
          <w:rFonts w:eastAsia="Times New Roman" w:cs="Times New Roman"/>
          <w:szCs w:val="24"/>
        </w:rPr>
        <w:t>,</w:t>
      </w:r>
      <w:r w:rsidRPr="0082696E">
        <w:rPr>
          <w:rFonts w:eastAsia="Times New Roman" w:cs="Times New Roman"/>
          <w:szCs w:val="24"/>
        </w:rPr>
        <w:t xml:space="preserve"> γι</w:t>
      </w:r>
      <w:r>
        <w:rPr>
          <w:rFonts w:eastAsia="Times New Roman" w:cs="Times New Roman"/>
          <w:szCs w:val="24"/>
        </w:rPr>
        <w:t>’</w:t>
      </w:r>
      <w:r w:rsidRPr="0082696E">
        <w:rPr>
          <w:rFonts w:eastAsia="Times New Roman" w:cs="Times New Roman"/>
          <w:szCs w:val="24"/>
        </w:rPr>
        <w:t xml:space="preserve"> αυτό </w:t>
      </w:r>
      <w:r>
        <w:rPr>
          <w:rFonts w:eastAsia="Times New Roman" w:cs="Times New Roman"/>
          <w:szCs w:val="24"/>
        </w:rPr>
        <w:t xml:space="preserve">δανειζόσασταν με απεχθέστατους όρους, </w:t>
      </w:r>
      <w:r w:rsidRPr="0082696E">
        <w:rPr>
          <w:rFonts w:eastAsia="Times New Roman" w:cs="Times New Roman"/>
          <w:szCs w:val="24"/>
        </w:rPr>
        <w:t>γι</w:t>
      </w:r>
      <w:r>
        <w:rPr>
          <w:rFonts w:eastAsia="Times New Roman" w:cs="Times New Roman"/>
          <w:szCs w:val="24"/>
        </w:rPr>
        <w:t>’</w:t>
      </w:r>
      <w:r w:rsidRPr="0082696E">
        <w:rPr>
          <w:rFonts w:eastAsia="Times New Roman" w:cs="Times New Roman"/>
          <w:szCs w:val="24"/>
        </w:rPr>
        <w:t xml:space="preserve"> αυτό αναγκά</w:t>
      </w:r>
      <w:r>
        <w:rPr>
          <w:rFonts w:eastAsia="Times New Roman" w:cs="Times New Roman"/>
          <w:szCs w:val="24"/>
        </w:rPr>
        <w:t>σατε</w:t>
      </w:r>
      <w:r w:rsidRPr="0082696E">
        <w:rPr>
          <w:rFonts w:eastAsia="Times New Roman" w:cs="Times New Roman"/>
          <w:szCs w:val="24"/>
        </w:rPr>
        <w:t xml:space="preserve"> έναν ολόκληρο </w:t>
      </w:r>
      <w:r>
        <w:rPr>
          <w:rFonts w:eastAsia="Times New Roman" w:cs="Times New Roman"/>
          <w:szCs w:val="24"/>
        </w:rPr>
        <w:t>λαό να έχει τ</w:t>
      </w:r>
      <w:r w:rsidRPr="0082696E">
        <w:rPr>
          <w:rFonts w:eastAsia="Times New Roman" w:cs="Times New Roman"/>
          <w:szCs w:val="24"/>
        </w:rPr>
        <w:t>ο ζυγό των μνημονίων</w:t>
      </w:r>
      <w:r>
        <w:rPr>
          <w:rFonts w:eastAsia="Times New Roman" w:cs="Times New Roman"/>
          <w:szCs w:val="24"/>
        </w:rPr>
        <w:t>.</w:t>
      </w:r>
    </w:p>
    <w:p w14:paraId="3739524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w:t>
      </w:r>
      <w:r w:rsidRPr="0082696E">
        <w:rPr>
          <w:rFonts w:eastAsia="Times New Roman" w:cs="Times New Roman"/>
          <w:szCs w:val="24"/>
        </w:rPr>
        <w:t>ε αντίθεση</w:t>
      </w:r>
      <w:r w:rsidRPr="0082696E">
        <w:rPr>
          <w:rFonts w:eastAsia="Times New Roman" w:cs="Times New Roman"/>
          <w:szCs w:val="24"/>
        </w:rPr>
        <w:t xml:space="preserve"> με </w:t>
      </w:r>
      <w:r>
        <w:rPr>
          <w:rFonts w:eastAsia="Times New Roman" w:cs="Times New Roman"/>
          <w:szCs w:val="24"/>
        </w:rPr>
        <w:t>σας,</w:t>
      </w:r>
      <w:r w:rsidRPr="0082696E">
        <w:rPr>
          <w:rFonts w:eastAsia="Times New Roman" w:cs="Times New Roman"/>
          <w:szCs w:val="24"/>
        </w:rPr>
        <w:t xml:space="preserve"> κυρίες και κύριοι</w:t>
      </w:r>
      <w:r>
        <w:rPr>
          <w:rFonts w:eastAsia="Times New Roman" w:cs="Times New Roman"/>
          <w:szCs w:val="24"/>
        </w:rPr>
        <w:t xml:space="preserve">, αυτή η Κυβέρνηση, όσο κι αν δεν το </w:t>
      </w:r>
      <w:r w:rsidRPr="0082696E">
        <w:rPr>
          <w:rFonts w:eastAsia="Times New Roman" w:cs="Times New Roman"/>
          <w:szCs w:val="24"/>
        </w:rPr>
        <w:t>χωνεύετ</w:t>
      </w:r>
      <w:r>
        <w:rPr>
          <w:rFonts w:eastAsia="Times New Roman" w:cs="Times New Roman"/>
          <w:szCs w:val="24"/>
        </w:rPr>
        <w:t>ε,</w:t>
      </w:r>
      <w:r w:rsidRPr="0082696E">
        <w:rPr>
          <w:rFonts w:eastAsia="Times New Roman" w:cs="Times New Roman"/>
          <w:szCs w:val="24"/>
        </w:rPr>
        <w:t xml:space="preserve"> είναι η </w:t>
      </w:r>
      <w:r>
        <w:rPr>
          <w:rFonts w:eastAsia="Times New Roman" w:cs="Times New Roman"/>
          <w:szCs w:val="24"/>
        </w:rPr>
        <w:t>Κ</w:t>
      </w:r>
      <w:r w:rsidRPr="0082696E">
        <w:rPr>
          <w:rFonts w:eastAsia="Times New Roman" w:cs="Times New Roman"/>
          <w:szCs w:val="24"/>
        </w:rPr>
        <w:t>υβέρνηση</w:t>
      </w:r>
      <w:r>
        <w:rPr>
          <w:rFonts w:eastAsia="Times New Roman" w:cs="Times New Roman"/>
          <w:szCs w:val="24"/>
        </w:rPr>
        <w:t xml:space="preserve"> που λελο</w:t>
      </w:r>
      <w:r w:rsidRPr="0082696E">
        <w:rPr>
          <w:rFonts w:eastAsia="Times New Roman" w:cs="Times New Roman"/>
          <w:szCs w:val="24"/>
        </w:rPr>
        <w:t>γισμένα</w:t>
      </w:r>
      <w:r>
        <w:rPr>
          <w:rFonts w:eastAsia="Times New Roman" w:cs="Times New Roman"/>
          <w:szCs w:val="24"/>
        </w:rPr>
        <w:t>,</w:t>
      </w:r>
      <w:r w:rsidRPr="0082696E">
        <w:rPr>
          <w:rFonts w:eastAsia="Times New Roman" w:cs="Times New Roman"/>
          <w:szCs w:val="24"/>
        </w:rPr>
        <w:t xml:space="preserve"> με σχέδιο</w:t>
      </w:r>
      <w:r>
        <w:rPr>
          <w:rFonts w:eastAsia="Times New Roman" w:cs="Times New Roman"/>
          <w:szCs w:val="24"/>
        </w:rPr>
        <w:t>, με κοινωνικό ό</w:t>
      </w:r>
      <w:r w:rsidRPr="0082696E">
        <w:rPr>
          <w:rFonts w:eastAsia="Times New Roman" w:cs="Times New Roman"/>
          <w:szCs w:val="24"/>
        </w:rPr>
        <w:t>ραμα</w:t>
      </w:r>
      <w:r>
        <w:rPr>
          <w:rFonts w:eastAsia="Times New Roman" w:cs="Times New Roman"/>
          <w:szCs w:val="24"/>
        </w:rPr>
        <w:t>,</w:t>
      </w:r>
      <w:r w:rsidRPr="0082696E">
        <w:rPr>
          <w:rFonts w:eastAsia="Times New Roman" w:cs="Times New Roman"/>
          <w:szCs w:val="24"/>
        </w:rPr>
        <w:t xml:space="preserve"> με την δίκαιη ανάπτυξη για το σύνολο του πληθυσμού και όχι για τους ημέτερους επιχειρηματίες</w:t>
      </w:r>
      <w:r>
        <w:rPr>
          <w:rFonts w:eastAsia="Times New Roman" w:cs="Times New Roman"/>
          <w:szCs w:val="24"/>
        </w:rPr>
        <w:t>,</w:t>
      </w:r>
      <w:r w:rsidRPr="0082696E">
        <w:rPr>
          <w:rFonts w:eastAsia="Times New Roman" w:cs="Times New Roman"/>
          <w:szCs w:val="24"/>
        </w:rPr>
        <w:t xml:space="preserve"> παλεύει για την ανασυγκρότηση του κοινωνικού κράτους</w:t>
      </w:r>
      <w:r>
        <w:rPr>
          <w:rFonts w:eastAsia="Times New Roman" w:cs="Times New Roman"/>
          <w:szCs w:val="24"/>
        </w:rPr>
        <w:t>,</w:t>
      </w:r>
      <w:r w:rsidRPr="0082696E">
        <w:rPr>
          <w:rFonts w:eastAsia="Times New Roman" w:cs="Times New Roman"/>
          <w:szCs w:val="24"/>
        </w:rPr>
        <w:t xml:space="preserve"> για τη στήριξη του εισοδήματος των νοικοκυριών</w:t>
      </w:r>
      <w:r>
        <w:rPr>
          <w:rFonts w:eastAsia="Times New Roman" w:cs="Times New Roman"/>
          <w:szCs w:val="24"/>
        </w:rPr>
        <w:t>,</w:t>
      </w:r>
      <w:r w:rsidRPr="0082696E">
        <w:rPr>
          <w:rFonts w:eastAsia="Times New Roman" w:cs="Times New Roman"/>
          <w:szCs w:val="24"/>
        </w:rPr>
        <w:t xml:space="preserve"> για τη στήριξη της μικρομεσαίας επιχείρησης</w:t>
      </w:r>
      <w:r>
        <w:rPr>
          <w:rFonts w:eastAsia="Times New Roman" w:cs="Times New Roman"/>
          <w:szCs w:val="24"/>
        </w:rPr>
        <w:t>,</w:t>
      </w:r>
      <w:r w:rsidRPr="0082696E">
        <w:rPr>
          <w:rFonts w:eastAsia="Times New Roman" w:cs="Times New Roman"/>
          <w:szCs w:val="24"/>
        </w:rPr>
        <w:t xml:space="preserve"> με αποδείξεις και </w:t>
      </w:r>
      <w:r>
        <w:rPr>
          <w:rFonts w:eastAsia="Times New Roman" w:cs="Times New Roman"/>
          <w:szCs w:val="24"/>
        </w:rPr>
        <w:t xml:space="preserve">με έργα και στον προϋπολογισμό </w:t>
      </w:r>
      <w:r w:rsidRPr="0082696E">
        <w:rPr>
          <w:rFonts w:eastAsia="Times New Roman" w:cs="Times New Roman"/>
          <w:szCs w:val="24"/>
        </w:rPr>
        <w:t>και με αριθμούς</w:t>
      </w:r>
      <w:r>
        <w:rPr>
          <w:rFonts w:eastAsia="Times New Roman" w:cs="Times New Roman"/>
          <w:szCs w:val="24"/>
        </w:rPr>
        <w:t>.</w:t>
      </w:r>
    </w:p>
    <w:p w14:paraId="3739524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w:t>
      </w:r>
      <w:r w:rsidRPr="0082696E">
        <w:rPr>
          <w:rFonts w:eastAsia="Times New Roman" w:cs="Times New Roman"/>
          <w:szCs w:val="24"/>
        </w:rPr>
        <w:t>μείς πιστεύουμε</w:t>
      </w:r>
      <w:r>
        <w:rPr>
          <w:rFonts w:eastAsia="Times New Roman" w:cs="Times New Roman"/>
          <w:szCs w:val="24"/>
        </w:rPr>
        <w:t>,</w:t>
      </w:r>
      <w:r w:rsidRPr="0082696E">
        <w:rPr>
          <w:rFonts w:eastAsia="Times New Roman" w:cs="Times New Roman"/>
          <w:szCs w:val="24"/>
        </w:rPr>
        <w:t xml:space="preserve"> κυρίες και κύριοι</w:t>
      </w:r>
      <w:r>
        <w:rPr>
          <w:rFonts w:eastAsia="Times New Roman" w:cs="Times New Roman"/>
          <w:szCs w:val="24"/>
        </w:rPr>
        <w:t>,</w:t>
      </w:r>
      <w:r w:rsidRPr="0082696E">
        <w:rPr>
          <w:rFonts w:eastAsia="Times New Roman" w:cs="Times New Roman"/>
          <w:szCs w:val="24"/>
        </w:rPr>
        <w:t xml:space="preserve"> στη δ</w:t>
      </w:r>
      <w:r w:rsidRPr="0082696E">
        <w:rPr>
          <w:rFonts w:eastAsia="Times New Roman" w:cs="Times New Roman"/>
          <w:szCs w:val="24"/>
        </w:rPr>
        <w:t xml:space="preserve">ίκαιη </w:t>
      </w:r>
      <w:r>
        <w:rPr>
          <w:rFonts w:eastAsia="Times New Roman" w:cs="Times New Roman"/>
          <w:szCs w:val="24"/>
        </w:rPr>
        <w:t xml:space="preserve">και </w:t>
      </w:r>
      <w:r w:rsidRPr="0082696E">
        <w:rPr>
          <w:rFonts w:eastAsia="Times New Roman" w:cs="Times New Roman"/>
          <w:szCs w:val="24"/>
        </w:rPr>
        <w:t>βιώσιμη ανάπτυξη</w:t>
      </w:r>
      <w:r>
        <w:rPr>
          <w:rFonts w:eastAsia="Times New Roman" w:cs="Times New Roman"/>
          <w:szCs w:val="24"/>
        </w:rPr>
        <w:t xml:space="preserve">. Εσείς πιστεύετε στην τροφοδοσία </w:t>
      </w:r>
      <w:r w:rsidRPr="0082696E">
        <w:rPr>
          <w:rFonts w:eastAsia="Times New Roman" w:cs="Times New Roman"/>
          <w:szCs w:val="24"/>
        </w:rPr>
        <w:t xml:space="preserve">της τσέπης των </w:t>
      </w:r>
      <w:r>
        <w:rPr>
          <w:rFonts w:eastAsia="Times New Roman" w:cs="Times New Roman"/>
          <w:szCs w:val="24"/>
        </w:rPr>
        <w:t>«ημετέρων».</w:t>
      </w:r>
    </w:p>
    <w:p w14:paraId="3739524D" w14:textId="77777777" w:rsidR="00B27939" w:rsidRDefault="00D93F4B">
      <w:pPr>
        <w:spacing w:after="0" w:line="600" w:lineRule="auto"/>
        <w:ind w:firstLine="720"/>
        <w:jc w:val="both"/>
        <w:rPr>
          <w:rFonts w:eastAsia="Times New Roman" w:cs="Times New Roman"/>
          <w:szCs w:val="24"/>
        </w:rPr>
      </w:pPr>
      <w:r w:rsidRPr="0082696E">
        <w:rPr>
          <w:rFonts w:eastAsia="Times New Roman" w:cs="Times New Roman"/>
          <w:szCs w:val="24"/>
        </w:rPr>
        <w:t>Σας ευχαριστώ</w:t>
      </w:r>
      <w:r>
        <w:rPr>
          <w:rFonts w:eastAsia="Times New Roman" w:cs="Times New Roman"/>
          <w:szCs w:val="24"/>
        </w:rPr>
        <w:t>.</w:t>
      </w:r>
    </w:p>
    <w:p w14:paraId="3739524E"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sidRPr="00B64EC4">
        <w:rPr>
          <w:rFonts w:eastAsia="Times New Roman" w:cs="Times New Roman"/>
          <w:szCs w:val="24"/>
        </w:rPr>
        <w:t>Ευχαριστούμε την κ</w:t>
      </w:r>
      <w:r>
        <w:rPr>
          <w:rFonts w:eastAsia="Times New Roman" w:cs="Times New Roman"/>
          <w:szCs w:val="24"/>
        </w:rPr>
        <w:t>.</w:t>
      </w:r>
      <w:r w:rsidRPr="00B64EC4">
        <w:rPr>
          <w:rFonts w:eastAsia="Times New Roman" w:cs="Times New Roman"/>
          <w:szCs w:val="24"/>
        </w:rPr>
        <w:t xml:space="preserve"> Σκούφα. </w:t>
      </w:r>
    </w:p>
    <w:p w14:paraId="3739524F" w14:textId="77777777" w:rsidR="00B27939" w:rsidRDefault="00D93F4B">
      <w:pPr>
        <w:spacing w:after="0" w:line="600" w:lineRule="auto"/>
        <w:ind w:firstLine="720"/>
        <w:jc w:val="both"/>
        <w:rPr>
          <w:rFonts w:eastAsia="Times New Roman" w:cs="Times New Roman"/>
          <w:szCs w:val="24"/>
        </w:rPr>
      </w:pPr>
      <w:r w:rsidRPr="00B64EC4">
        <w:rPr>
          <w:rFonts w:eastAsia="Times New Roman" w:cs="Times New Roman"/>
          <w:szCs w:val="24"/>
        </w:rPr>
        <w:t>Μια ανακοίνωση προς το Σώμα:</w:t>
      </w:r>
      <w:r w:rsidRPr="0082696E">
        <w:rPr>
          <w:rFonts w:eastAsia="Times New Roman" w:cs="Times New Roman"/>
          <w:szCs w:val="24"/>
        </w:rPr>
        <w:t xml:space="preserve"> </w:t>
      </w:r>
      <w:r>
        <w:rPr>
          <w:rFonts w:eastAsia="Times New Roman" w:cs="Times New Roman"/>
          <w:szCs w:val="24"/>
        </w:rPr>
        <w:t>Ο</w:t>
      </w:r>
      <w:r w:rsidRPr="0082696E">
        <w:rPr>
          <w:rFonts w:eastAsia="Times New Roman" w:cs="Times New Roman"/>
          <w:szCs w:val="24"/>
        </w:rPr>
        <w:t xml:space="preserve"> Αντιπρόεδρος της </w:t>
      </w:r>
      <w:r>
        <w:rPr>
          <w:rFonts w:eastAsia="Times New Roman" w:cs="Times New Roman"/>
          <w:szCs w:val="24"/>
        </w:rPr>
        <w:t>Κ</w:t>
      </w:r>
      <w:r w:rsidRPr="0082696E">
        <w:rPr>
          <w:rFonts w:eastAsia="Times New Roman" w:cs="Times New Roman"/>
          <w:szCs w:val="24"/>
        </w:rPr>
        <w:t xml:space="preserve">υβέρνησης και </w:t>
      </w:r>
      <w:r>
        <w:rPr>
          <w:rFonts w:eastAsia="Times New Roman" w:cs="Times New Roman"/>
          <w:szCs w:val="24"/>
        </w:rPr>
        <w:t>Υ</w:t>
      </w:r>
      <w:r w:rsidRPr="0082696E">
        <w:rPr>
          <w:rFonts w:eastAsia="Times New Roman" w:cs="Times New Roman"/>
          <w:szCs w:val="24"/>
        </w:rPr>
        <w:t xml:space="preserve">πουργός </w:t>
      </w:r>
      <w:r>
        <w:rPr>
          <w:rFonts w:eastAsia="Times New Roman" w:cs="Times New Roman"/>
          <w:szCs w:val="24"/>
        </w:rPr>
        <w:t>Ο</w:t>
      </w:r>
      <w:r w:rsidRPr="0082696E">
        <w:rPr>
          <w:rFonts w:eastAsia="Times New Roman" w:cs="Times New Roman"/>
          <w:szCs w:val="24"/>
        </w:rPr>
        <w:t xml:space="preserve">ικονομίας και </w:t>
      </w:r>
      <w:r>
        <w:rPr>
          <w:rFonts w:eastAsia="Times New Roman" w:cs="Times New Roman"/>
          <w:szCs w:val="24"/>
        </w:rPr>
        <w:t>Α</w:t>
      </w:r>
      <w:r w:rsidRPr="0082696E">
        <w:rPr>
          <w:rFonts w:eastAsia="Times New Roman" w:cs="Times New Roman"/>
          <w:szCs w:val="24"/>
        </w:rPr>
        <w:t>νάπτυξης</w:t>
      </w:r>
      <w:r>
        <w:rPr>
          <w:rFonts w:eastAsia="Times New Roman" w:cs="Times New Roman"/>
          <w:szCs w:val="24"/>
        </w:rPr>
        <w:t>, οι Υπουργοί</w:t>
      </w:r>
      <w:r w:rsidRPr="0082696E">
        <w:rPr>
          <w:rFonts w:eastAsia="Times New Roman" w:cs="Times New Roman"/>
          <w:szCs w:val="24"/>
        </w:rPr>
        <w:t xml:space="preserve"> Εσωτερικών</w:t>
      </w:r>
      <w:r>
        <w:rPr>
          <w:rFonts w:eastAsia="Times New Roman" w:cs="Times New Roman"/>
          <w:szCs w:val="24"/>
        </w:rPr>
        <w:t>, Δ</w:t>
      </w:r>
      <w:r w:rsidRPr="0082696E">
        <w:rPr>
          <w:rFonts w:eastAsia="Times New Roman" w:cs="Times New Roman"/>
          <w:szCs w:val="24"/>
        </w:rPr>
        <w:t>ικαιοσύνης</w:t>
      </w:r>
      <w:r>
        <w:rPr>
          <w:rFonts w:eastAsia="Times New Roman" w:cs="Times New Roman"/>
          <w:szCs w:val="24"/>
        </w:rPr>
        <w:t>,</w:t>
      </w:r>
      <w:r w:rsidRPr="0082696E">
        <w:rPr>
          <w:rFonts w:eastAsia="Times New Roman" w:cs="Times New Roman"/>
          <w:szCs w:val="24"/>
        </w:rPr>
        <w:t xml:space="preserve"> </w:t>
      </w:r>
      <w:r>
        <w:rPr>
          <w:rFonts w:eastAsia="Times New Roman" w:cs="Times New Roman"/>
          <w:szCs w:val="24"/>
        </w:rPr>
        <w:t>Δ</w:t>
      </w:r>
      <w:r w:rsidRPr="0082696E">
        <w:rPr>
          <w:rFonts w:eastAsia="Times New Roman" w:cs="Times New Roman"/>
          <w:szCs w:val="24"/>
        </w:rPr>
        <w:t xml:space="preserve">ιαφάνειας και </w:t>
      </w:r>
      <w:r>
        <w:rPr>
          <w:rFonts w:eastAsia="Times New Roman" w:cs="Times New Roman"/>
          <w:szCs w:val="24"/>
        </w:rPr>
        <w:t>Α</w:t>
      </w:r>
      <w:r w:rsidRPr="0082696E">
        <w:rPr>
          <w:rFonts w:eastAsia="Times New Roman" w:cs="Times New Roman"/>
          <w:szCs w:val="24"/>
        </w:rPr>
        <w:t xml:space="preserve">νθρωπίνων </w:t>
      </w:r>
      <w:r>
        <w:rPr>
          <w:rFonts w:eastAsia="Times New Roman" w:cs="Times New Roman"/>
          <w:szCs w:val="24"/>
        </w:rPr>
        <w:t>Δ</w:t>
      </w:r>
      <w:r w:rsidRPr="0082696E">
        <w:rPr>
          <w:rFonts w:eastAsia="Times New Roman" w:cs="Times New Roman"/>
          <w:szCs w:val="24"/>
        </w:rPr>
        <w:t>ικαιωμάτων</w:t>
      </w:r>
      <w:r>
        <w:rPr>
          <w:rFonts w:eastAsia="Times New Roman" w:cs="Times New Roman"/>
          <w:szCs w:val="24"/>
        </w:rPr>
        <w:t>,</w:t>
      </w:r>
      <w:r w:rsidRPr="0082696E">
        <w:rPr>
          <w:rFonts w:eastAsia="Times New Roman" w:cs="Times New Roman"/>
          <w:szCs w:val="24"/>
        </w:rPr>
        <w:t xml:space="preserve"> Οικονομικών</w:t>
      </w:r>
      <w:r>
        <w:rPr>
          <w:rFonts w:eastAsia="Times New Roman" w:cs="Times New Roman"/>
          <w:szCs w:val="24"/>
        </w:rPr>
        <w:t>,</w:t>
      </w:r>
      <w:r w:rsidRPr="0082696E">
        <w:rPr>
          <w:rFonts w:eastAsia="Times New Roman" w:cs="Times New Roman"/>
          <w:szCs w:val="24"/>
        </w:rPr>
        <w:t xml:space="preserve"> </w:t>
      </w:r>
      <w:r>
        <w:rPr>
          <w:rFonts w:eastAsia="Times New Roman" w:cs="Times New Roman"/>
          <w:szCs w:val="24"/>
        </w:rPr>
        <w:t>Π</w:t>
      </w:r>
      <w:r w:rsidRPr="0082696E">
        <w:rPr>
          <w:rFonts w:eastAsia="Times New Roman" w:cs="Times New Roman"/>
          <w:szCs w:val="24"/>
        </w:rPr>
        <w:t xml:space="preserve">εριβάλλοντος και </w:t>
      </w:r>
      <w:r>
        <w:rPr>
          <w:rFonts w:eastAsia="Times New Roman" w:cs="Times New Roman"/>
          <w:szCs w:val="24"/>
        </w:rPr>
        <w:t>Ε</w:t>
      </w:r>
      <w:r w:rsidRPr="0082696E">
        <w:rPr>
          <w:rFonts w:eastAsia="Times New Roman" w:cs="Times New Roman"/>
          <w:szCs w:val="24"/>
        </w:rPr>
        <w:t>νέργειας</w:t>
      </w:r>
      <w:r>
        <w:rPr>
          <w:rFonts w:eastAsia="Times New Roman" w:cs="Times New Roman"/>
          <w:szCs w:val="24"/>
        </w:rPr>
        <w:t>, Υποδομών και Μ</w:t>
      </w:r>
      <w:r w:rsidRPr="0082696E">
        <w:rPr>
          <w:rFonts w:eastAsia="Times New Roman" w:cs="Times New Roman"/>
          <w:szCs w:val="24"/>
        </w:rPr>
        <w:t>εταφορών</w:t>
      </w:r>
      <w:r>
        <w:rPr>
          <w:rFonts w:eastAsia="Times New Roman" w:cs="Times New Roman"/>
          <w:szCs w:val="24"/>
        </w:rPr>
        <w:t>,</w:t>
      </w:r>
      <w:r w:rsidRPr="0082696E">
        <w:rPr>
          <w:rFonts w:eastAsia="Times New Roman" w:cs="Times New Roman"/>
          <w:szCs w:val="24"/>
        </w:rPr>
        <w:t xml:space="preserve"> οι </w:t>
      </w:r>
      <w:r>
        <w:rPr>
          <w:rFonts w:eastAsia="Times New Roman" w:cs="Times New Roman"/>
          <w:szCs w:val="24"/>
        </w:rPr>
        <w:t>Α</w:t>
      </w:r>
      <w:r w:rsidRPr="0082696E">
        <w:rPr>
          <w:rFonts w:eastAsia="Times New Roman" w:cs="Times New Roman"/>
          <w:szCs w:val="24"/>
        </w:rPr>
        <w:t xml:space="preserve">ναπληρωτές </w:t>
      </w:r>
      <w:r>
        <w:rPr>
          <w:rFonts w:eastAsia="Times New Roman" w:cs="Times New Roman"/>
          <w:szCs w:val="24"/>
        </w:rPr>
        <w:t>Υ</w:t>
      </w:r>
      <w:r w:rsidRPr="0082696E">
        <w:rPr>
          <w:rFonts w:eastAsia="Times New Roman" w:cs="Times New Roman"/>
          <w:szCs w:val="24"/>
        </w:rPr>
        <w:t xml:space="preserve">πουργοί </w:t>
      </w:r>
      <w:r>
        <w:rPr>
          <w:rFonts w:eastAsia="Times New Roman" w:cs="Times New Roman"/>
          <w:szCs w:val="24"/>
        </w:rPr>
        <w:t>Π</w:t>
      </w:r>
      <w:r w:rsidRPr="0082696E">
        <w:rPr>
          <w:rFonts w:eastAsia="Times New Roman" w:cs="Times New Roman"/>
          <w:szCs w:val="24"/>
        </w:rPr>
        <w:t xml:space="preserve">εριβάλλοντος και </w:t>
      </w:r>
      <w:r>
        <w:rPr>
          <w:rFonts w:eastAsia="Times New Roman" w:cs="Times New Roman"/>
          <w:szCs w:val="24"/>
        </w:rPr>
        <w:t>Ε</w:t>
      </w:r>
      <w:r w:rsidRPr="0082696E">
        <w:rPr>
          <w:rFonts w:eastAsia="Times New Roman" w:cs="Times New Roman"/>
          <w:szCs w:val="24"/>
        </w:rPr>
        <w:t>νέργειας</w:t>
      </w:r>
      <w:r>
        <w:rPr>
          <w:rFonts w:eastAsia="Times New Roman" w:cs="Times New Roman"/>
          <w:szCs w:val="24"/>
        </w:rPr>
        <w:t>…</w:t>
      </w:r>
    </w:p>
    <w:p w14:paraId="37395250"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7395251"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ΒΕΤ</w:t>
      </w:r>
      <w:r>
        <w:rPr>
          <w:rFonts w:eastAsia="Times New Roman" w:cs="Times New Roman"/>
          <w:b/>
          <w:szCs w:val="24"/>
        </w:rPr>
        <w:t>Τ</w:t>
      </w:r>
      <w:r w:rsidRPr="00086D95">
        <w:rPr>
          <w:rFonts w:eastAsia="Times New Roman" w:cs="Times New Roman"/>
          <w:b/>
          <w:szCs w:val="24"/>
        </w:rPr>
        <w:t xml:space="preserve">ΑΣ: </w:t>
      </w:r>
      <w:r>
        <w:rPr>
          <w:rFonts w:eastAsia="Times New Roman" w:cs="Times New Roman"/>
          <w:szCs w:val="24"/>
        </w:rPr>
        <w:t xml:space="preserve">Κύριε </w:t>
      </w:r>
      <w:r>
        <w:rPr>
          <w:rFonts w:eastAsia="Times New Roman" w:cs="Times New Roman"/>
          <w:szCs w:val="24"/>
        </w:rPr>
        <w:t>Πρόεδρε! Μισό λεπτό! Είμαστε Βουλευτές, οφείλουμε να σεβόμαστε τους Βουλευτές.</w:t>
      </w:r>
    </w:p>
    <w:p w14:paraId="37395252"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Κι εσείς οφείλετε να σέβεστε εμένα, όταν κάνω μια ανακοίνωση!</w:t>
      </w:r>
    </w:p>
    <w:p w14:paraId="37395253"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ΒΕΤ</w:t>
      </w:r>
      <w:r>
        <w:rPr>
          <w:rFonts w:eastAsia="Times New Roman" w:cs="Times New Roman"/>
          <w:b/>
          <w:szCs w:val="24"/>
        </w:rPr>
        <w:t>Τ</w:t>
      </w:r>
      <w:r w:rsidRPr="00086D95">
        <w:rPr>
          <w:rFonts w:eastAsia="Times New Roman" w:cs="Times New Roman"/>
          <w:b/>
          <w:szCs w:val="24"/>
        </w:rPr>
        <w:t xml:space="preserve">ΑΣ: </w:t>
      </w:r>
      <w:r>
        <w:rPr>
          <w:rFonts w:eastAsia="Times New Roman" w:cs="Times New Roman"/>
          <w:szCs w:val="24"/>
        </w:rPr>
        <w:t>Κύριε Πρόεδρε, δεν τηρείτε τον κανόνα.</w:t>
      </w:r>
    </w:p>
    <w:p w14:paraId="37395254"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ΠΡΟΕΔΡΕΥΩΝ (Μάριος Γεωργιά</w:t>
      </w:r>
      <w:r w:rsidRPr="009F0783">
        <w:rPr>
          <w:rFonts w:eastAsia="Times New Roman" w:cs="Times New Roman"/>
          <w:b/>
          <w:szCs w:val="24"/>
        </w:rPr>
        <w:t xml:space="preserve">δης): </w:t>
      </w:r>
      <w:r>
        <w:rPr>
          <w:rFonts w:eastAsia="Times New Roman" w:cs="Times New Roman"/>
          <w:szCs w:val="24"/>
        </w:rPr>
        <w:t>Κύριε Βέττα!</w:t>
      </w:r>
    </w:p>
    <w:p w14:paraId="37395255"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ΒΕΤ</w:t>
      </w:r>
      <w:r>
        <w:rPr>
          <w:rFonts w:eastAsia="Times New Roman" w:cs="Times New Roman"/>
          <w:b/>
          <w:szCs w:val="24"/>
        </w:rPr>
        <w:t>Τ</w:t>
      </w:r>
      <w:r w:rsidRPr="00086D95">
        <w:rPr>
          <w:rFonts w:eastAsia="Times New Roman" w:cs="Times New Roman"/>
          <w:b/>
          <w:szCs w:val="24"/>
        </w:rPr>
        <w:t xml:space="preserve">ΑΣ: </w:t>
      </w:r>
      <w:r>
        <w:rPr>
          <w:rFonts w:eastAsia="Times New Roman" w:cs="Times New Roman"/>
          <w:szCs w:val="24"/>
        </w:rPr>
        <w:t>Έχετε αδυναμία τήρησης του κανόνα!</w:t>
      </w:r>
    </w:p>
    <w:p w14:paraId="37395256"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ΝΙΚΟΛΑΟΣ ΠΑΝΑΓΙΩΤΟΠΟΥΛΟΣ:</w:t>
      </w:r>
      <w:r>
        <w:rPr>
          <w:rFonts w:eastAsia="Times New Roman" w:cs="Times New Roman"/>
          <w:szCs w:val="24"/>
        </w:rPr>
        <w:t xml:space="preserve"> Περιμένετε να με διακόψετε, όταν θα έχω ξεκινήσει.</w:t>
      </w:r>
    </w:p>
    <w:p w14:paraId="37395257"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ΒΕΤ</w:t>
      </w:r>
      <w:r>
        <w:rPr>
          <w:rFonts w:eastAsia="Times New Roman" w:cs="Times New Roman"/>
          <w:b/>
          <w:szCs w:val="24"/>
        </w:rPr>
        <w:t>Τ</w:t>
      </w:r>
      <w:r w:rsidRPr="00086D95">
        <w:rPr>
          <w:rFonts w:eastAsia="Times New Roman" w:cs="Times New Roman"/>
          <w:b/>
          <w:szCs w:val="24"/>
        </w:rPr>
        <w:t xml:space="preserve">ΑΣ: </w:t>
      </w:r>
      <w:r>
        <w:rPr>
          <w:rFonts w:eastAsia="Times New Roman" w:cs="Times New Roman"/>
          <w:szCs w:val="24"/>
        </w:rPr>
        <w:t>Είναι η ώρα αργά. Επιμένω να σεβαστούμε όλους τους ομιλητές. Ήσυχα να ακούμε όλους τους ο</w:t>
      </w:r>
      <w:r>
        <w:rPr>
          <w:rFonts w:eastAsia="Times New Roman" w:cs="Times New Roman"/>
          <w:szCs w:val="24"/>
        </w:rPr>
        <w:t>μιλητές.</w:t>
      </w:r>
    </w:p>
    <w:p w14:paraId="37395258"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Κύριε Βέττα!</w:t>
      </w:r>
    </w:p>
    <w:p w14:paraId="37395259"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w:t>
      </w:r>
      <w:r>
        <w:rPr>
          <w:rFonts w:eastAsia="Times New Roman" w:cs="Times New Roman"/>
          <w:b/>
          <w:szCs w:val="24"/>
        </w:rPr>
        <w:t>Τ</w:t>
      </w:r>
      <w:r w:rsidRPr="00086D95">
        <w:rPr>
          <w:rFonts w:eastAsia="Times New Roman" w:cs="Times New Roman"/>
          <w:b/>
          <w:szCs w:val="24"/>
        </w:rPr>
        <w:t xml:space="preserve">ΤΑΣ: </w:t>
      </w:r>
      <w:r>
        <w:rPr>
          <w:rFonts w:eastAsia="Times New Roman" w:cs="Times New Roman"/>
          <w:szCs w:val="24"/>
        </w:rPr>
        <w:t>Εξυπηρετήστε τον ρόλο σας, κύριε Πρόεδρε.</w:t>
      </w:r>
    </w:p>
    <w:p w14:paraId="3739525A"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ΝΙΚΟΛΑΟΣ ΠΑΝΑΓΙΩΤΟΠΟΥΛΟΣ:</w:t>
      </w:r>
      <w:r>
        <w:rPr>
          <w:rFonts w:eastAsia="Times New Roman" w:cs="Times New Roman"/>
          <w:szCs w:val="24"/>
        </w:rPr>
        <w:t xml:space="preserve"> Αν δεν ξεκινήσω, δεν μπορείτε να με διακόψετε.</w:t>
      </w:r>
    </w:p>
    <w:p w14:paraId="3739525B"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 xml:space="preserve">Κύριε Παναγιωτόπουλε, συγγνώμη. </w:t>
      </w:r>
    </w:p>
    <w:p w14:paraId="3739525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ε Βέττα, κατ</w:t>
      </w:r>
      <w:r>
        <w:rPr>
          <w:rFonts w:eastAsia="Times New Roman" w:cs="Times New Roman"/>
          <w:szCs w:val="24"/>
        </w:rPr>
        <w:t xml:space="preserve">’ </w:t>
      </w:r>
      <w:r>
        <w:rPr>
          <w:rFonts w:eastAsia="Times New Roman" w:cs="Times New Roman"/>
          <w:szCs w:val="24"/>
        </w:rPr>
        <w:t>αρχάς εσείς αυτή τη στιγμή διακόψατε εμένα, την ώρα που έκανα μια ανακοίνωση. Να μου κάνετε υπόδειξη για το πώς προεδρεύω;</w:t>
      </w:r>
    </w:p>
    <w:p w14:paraId="3739525D"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ΒΕΤ</w:t>
      </w:r>
      <w:r>
        <w:rPr>
          <w:rFonts w:eastAsia="Times New Roman" w:cs="Times New Roman"/>
          <w:b/>
          <w:szCs w:val="24"/>
        </w:rPr>
        <w:t>Τ</w:t>
      </w:r>
      <w:r w:rsidRPr="00086D95">
        <w:rPr>
          <w:rFonts w:eastAsia="Times New Roman" w:cs="Times New Roman"/>
          <w:b/>
          <w:szCs w:val="24"/>
        </w:rPr>
        <w:t>ΑΣ:</w:t>
      </w:r>
      <w:r>
        <w:rPr>
          <w:rFonts w:eastAsia="Times New Roman" w:cs="Times New Roman"/>
          <w:b/>
          <w:szCs w:val="24"/>
        </w:rPr>
        <w:t xml:space="preserve"> </w:t>
      </w:r>
      <w:r w:rsidRPr="00FF3740">
        <w:rPr>
          <w:rFonts w:eastAsia="Times New Roman" w:cs="Times New Roman"/>
          <w:szCs w:val="24"/>
        </w:rPr>
        <w:t>Περιμένω να δω πώς θα τηρήσετε τον κανόνα. Περιμένω.</w:t>
      </w:r>
    </w:p>
    <w:p w14:paraId="3739525E"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Pr>
          <w:rFonts w:eastAsia="Times New Roman" w:cs="Times New Roman"/>
          <w:szCs w:val="24"/>
        </w:rPr>
        <w:t>Τι περιμένετε;</w:t>
      </w:r>
    </w:p>
    <w:p w14:paraId="3739525F"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w:t>
      </w:r>
      <w:r w:rsidRPr="00086D95">
        <w:rPr>
          <w:rFonts w:eastAsia="Times New Roman" w:cs="Times New Roman"/>
          <w:b/>
          <w:szCs w:val="24"/>
        </w:rPr>
        <w:t>ΗΜΗΤΡΙΟΣ ΒΕΤ</w:t>
      </w:r>
      <w:r>
        <w:rPr>
          <w:rFonts w:eastAsia="Times New Roman" w:cs="Times New Roman"/>
          <w:b/>
          <w:szCs w:val="24"/>
        </w:rPr>
        <w:t>Τ</w:t>
      </w:r>
      <w:r w:rsidRPr="00086D95">
        <w:rPr>
          <w:rFonts w:eastAsia="Times New Roman" w:cs="Times New Roman"/>
          <w:b/>
          <w:szCs w:val="24"/>
        </w:rPr>
        <w:t>ΑΣ:</w:t>
      </w:r>
      <w:r>
        <w:rPr>
          <w:rFonts w:eastAsia="Times New Roman" w:cs="Times New Roman"/>
          <w:b/>
          <w:szCs w:val="24"/>
        </w:rPr>
        <w:t xml:space="preserve"> </w:t>
      </w:r>
      <w:r w:rsidRPr="00EC3736">
        <w:rPr>
          <w:rFonts w:eastAsia="Times New Roman" w:cs="Times New Roman"/>
          <w:szCs w:val="24"/>
        </w:rPr>
        <w:t>Να τηρήσετε τον κανόνα!</w:t>
      </w:r>
    </w:p>
    <w:p w14:paraId="37395260"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 xml:space="preserve">ΠΡΟΕΔΡΕΥΩΝ (Μάριος Γεωργιάδης): </w:t>
      </w:r>
      <w:r w:rsidRPr="00EC3736">
        <w:rPr>
          <w:rFonts w:eastAsia="Times New Roman" w:cs="Times New Roman"/>
          <w:szCs w:val="24"/>
        </w:rPr>
        <w:t xml:space="preserve">Έχω κάνει τόσες παρατηρήσεις! </w:t>
      </w:r>
      <w:r>
        <w:rPr>
          <w:rFonts w:eastAsia="Times New Roman" w:cs="Times New Roman"/>
          <w:szCs w:val="24"/>
        </w:rPr>
        <w:t>Τι θέλετε να κάνω δηλαδή; Εσείς αυτή τη στιγμή τι κάνετε;</w:t>
      </w:r>
    </w:p>
    <w:p w14:paraId="37395261"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ΒΕΤ</w:t>
      </w:r>
      <w:r>
        <w:rPr>
          <w:rFonts w:eastAsia="Times New Roman" w:cs="Times New Roman"/>
          <w:b/>
          <w:szCs w:val="24"/>
        </w:rPr>
        <w:t>Τ</w:t>
      </w:r>
      <w:r w:rsidRPr="00086D95">
        <w:rPr>
          <w:rFonts w:eastAsia="Times New Roman" w:cs="Times New Roman"/>
          <w:b/>
          <w:szCs w:val="24"/>
        </w:rPr>
        <w:t>ΑΣ:</w:t>
      </w:r>
      <w:r>
        <w:rPr>
          <w:rFonts w:eastAsia="Times New Roman" w:cs="Times New Roman"/>
          <w:b/>
          <w:szCs w:val="24"/>
        </w:rPr>
        <w:t xml:space="preserve"> </w:t>
      </w:r>
      <w:r w:rsidRPr="00EC3736">
        <w:rPr>
          <w:rFonts w:eastAsia="Times New Roman" w:cs="Times New Roman"/>
          <w:szCs w:val="24"/>
        </w:rPr>
        <w:t>Ήρεμα</w:t>
      </w:r>
      <w:r>
        <w:rPr>
          <w:rFonts w:eastAsia="Times New Roman" w:cs="Times New Roman"/>
          <w:szCs w:val="24"/>
        </w:rPr>
        <w:t>,</w:t>
      </w:r>
      <w:r w:rsidRPr="00EC3736">
        <w:rPr>
          <w:rFonts w:eastAsia="Times New Roman" w:cs="Times New Roman"/>
          <w:szCs w:val="24"/>
        </w:rPr>
        <w:t xml:space="preserve"> κύριε Πρόεδρε, να διεξαχθεί η διαδικασία ομαλά. Τηρήστε τον κανόνα.</w:t>
      </w:r>
    </w:p>
    <w:p w14:paraId="37395262" w14:textId="77777777" w:rsidR="00B27939" w:rsidRDefault="00D93F4B">
      <w:pPr>
        <w:spacing w:after="0" w:line="600" w:lineRule="auto"/>
        <w:ind w:firstLine="720"/>
        <w:jc w:val="both"/>
        <w:rPr>
          <w:rFonts w:eastAsia="Times New Roman" w:cs="Times New Roman"/>
          <w:szCs w:val="24"/>
        </w:rPr>
      </w:pPr>
      <w:r w:rsidRPr="009F0783">
        <w:rPr>
          <w:rFonts w:eastAsia="Times New Roman" w:cs="Times New Roman"/>
          <w:b/>
          <w:szCs w:val="24"/>
        </w:rPr>
        <w:t>ΠΡΟΕΔΡΕΥΩΝ (Μάριος Γεωργι</w:t>
      </w:r>
      <w:r>
        <w:rPr>
          <w:rFonts w:eastAsia="Times New Roman" w:cs="Times New Roman"/>
          <w:b/>
          <w:szCs w:val="24"/>
        </w:rPr>
        <w:t xml:space="preserve">άδης): </w:t>
      </w:r>
      <w:r w:rsidRPr="00EC3736">
        <w:rPr>
          <w:rFonts w:eastAsia="Times New Roman" w:cs="Times New Roman"/>
          <w:szCs w:val="24"/>
        </w:rPr>
        <w:t>Από όλους σας</w:t>
      </w:r>
      <w:r>
        <w:rPr>
          <w:rFonts w:eastAsia="Times New Roman" w:cs="Times New Roman"/>
          <w:szCs w:val="24"/>
        </w:rPr>
        <w:t xml:space="preserve"> το περιμένω αυτό. Κ</w:t>
      </w:r>
      <w:r w:rsidRPr="00EC3736">
        <w:rPr>
          <w:rFonts w:eastAsia="Times New Roman" w:cs="Times New Roman"/>
          <w:szCs w:val="24"/>
        </w:rPr>
        <w:t>αι με διακόψατε την ώρα που έκανα μια ανακοίνωση.</w:t>
      </w:r>
    </w:p>
    <w:p w14:paraId="37395263" w14:textId="77777777" w:rsidR="00B27939" w:rsidRDefault="00D93F4B">
      <w:pPr>
        <w:spacing w:after="0" w:line="600" w:lineRule="auto"/>
        <w:ind w:firstLine="720"/>
        <w:jc w:val="both"/>
        <w:rPr>
          <w:rFonts w:eastAsia="Times New Roman" w:cs="Times New Roman"/>
          <w:szCs w:val="24"/>
        </w:rPr>
      </w:pPr>
      <w:r w:rsidRPr="00086D95">
        <w:rPr>
          <w:rFonts w:eastAsia="Times New Roman" w:cs="Times New Roman"/>
          <w:b/>
          <w:szCs w:val="24"/>
        </w:rPr>
        <w:t>ΔΗΜΗΤΡΙΟΣ ΒΕΤ</w:t>
      </w:r>
      <w:r>
        <w:rPr>
          <w:rFonts w:eastAsia="Times New Roman" w:cs="Times New Roman"/>
          <w:b/>
          <w:szCs w:val="24"/>
        </w:rPr>
        <w:t>Τ</w:t>
      </w:r>
      <w:r w:rsidRPr="00086D95">
        <w:rPr>
          <w:rFonts w:eastAsia="Times New Roman" w:cs="Times New Roman"/>
          <w:b/>
          <w:szCs w:val="24"/>
        </w:rPr>
        <w:t>ΑΣ:</w:t>
      </w:r>
      <w:r>
        <w:rPr>
          <w:rFonts w:eastAsia="Times New Roman" w:cs="Times New Roman"/>
          <w:b/>
          <w:szCs w:val="24"/>
        </w:rPr>
        <w:t xml:space="preserve"> </w:t>
      </w:r>
      <w:r>
        <w:rPr>
          <w:rFonts w:eastAsia="Times New Roman" w:cs="Times New Roman"/>
          <w:szCs w:val="24"/>
        </w:rPr>
        <w:t>Σας παρακαλώ!</w:t>
      </w:r>
    </w:p>
    <w:p w14:paraId="3739526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sidRPr="00EC3736">
        <w:rPr>
          <w:rFonts w:eastAsia="Times New Roman" w:cs="Times New Roman"/>
          <w:szCs w:val="24"/>
        </w:rPr>
        <w:t>Σεβασμός στο Προεδρείο!</w:t>
      </w:r>
    </w:p>
    <w:p w14:paraId="37395265" w14:textId="77777777" w:rsidR="00B27939" w:rsidRDefault="00D93F4B">
      <w:pPr>
        <w:spacing w:after="0" w:line="600" w:lineRule="auto"/>
        <w:ind w:firstLine="720"/>
        <w:jc w:val="both"/>
        <w:rPr>
          <w:rFonts w:eastAsia="Times New Roman"/>
          <w:color w:val="000000"/>
          <w:szCs w:val="24"/>
          <w:shd w:val="clear" w:color="auto" w:fill="FFFFFF"/>
        </w:rPr>
      </w:pPr>
      <w:r w:rsidRPr="00A56B7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Αντί να σέβεστε εσείς τον Πρό</w:t>
      </w:r>
      <w:r>
        <w:rPr>
          <w:rFonts w:eastAsia="Times New Roman"/>
          <w:color w:val="000000"/>
          <w:szCs w:val="24"/>
          <w:shd w:val="clear" w:color="auto" w:fill="FFFFFF"/>
        </w:rPr>
        <w:t>εδρο, ζητάτε να σεβαστώ εγώ εσάς.</w:t>
      </w:r>
    </w:p>
    <w:p w14:paraId="37395266" w14:textId="77777777" w:rsidR="00B27939" w:rsidRDefault="00D93F4B">
      <w:pPr>
        <w:spacing w:after="0" w:line="600" w:lineRule="auto"/>
        <w:ind w:firstLine="720"/>
        <w:jc w:val="both"/>
        <w:rPr>
          <w:rFonts w:eastAsia="Times New Roman"/>
          <w:color w:val="000000"/>
          <w:szCs w:val="24"/>
          <w:shd w:val="clear" w:color="auto" w:fill="FFFFFF"/>
        </w:rPr>
      </w:pPr>
      <w:r w:rsidRPr="00A56B75">
        <w:rPr>
          <w:rFonts w:eastAsia="Times New Roman"/>
          <w:b/>
          <w:color w:val="000000"/>
          <w:szCs w:val="24"/>
          <w:shd w:val="clear" w:color="auto" w:fill="FFFFFF"/>
        </w:rPr>
        <w:t xml:space="preserve">ΔΗΜΗΤΡΙΟΣ ΒΕΤΤΑΣ: </w:t>
      </w:r>
      <w:r>
        <w:rPr>
          <w:rFonts w:eastAsia="Times New Roman"/>
          <w:color w:val="000000"/>
          <w:szCs w:val="24"/>
          <w:shd w:val="clear" w:color="auto" w:fill="FFFFFF"/>
        </w:rPr>
        <w:t>Θα διαπιστώσετε το αληθές του λόγου σε λίγο.</w:t>
      </w:r>
    </w:p>
    <w:p w14:paraId="37395267" w14:textId="77777777" w:rsidR="00B27939" w:rsidRDefault="00D93F4B">
      <w:pPr>
        <w:spacing w:after="0" w:line="600" w:lineRule="auto"/>
        <w:ind w:firstLine="720"/>
        <w:jc w:val="both"/>
        <w:rPr>
          <w:rFonts w:eastAsia="Times New Roman"/>
          <w:color w:val="000000"/>
          <w:szCs w:val="24"/>
          <w:shd w:val="clear" w:color="auto" w:fill="FFFFFF"/>
        </w:rPr>
      </w:pPr>
      <w:r w:rsidRPr="00A56B7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Ο Αντιπρόεδρος της Κυβέρνησης και Υπουργός Οικονομίας και Ανάπτυξης, οι Υπουργοί Εσωτερικών, Δικαιοσύνης, Διαφάνειας και Ανθρωπ</w:t>
      </w:r>
      <w:r>
        <w:rPr>
          <w:rFonts w:eastAsia="Times New Roman"/>
          <w:color w:val="000000"/>
          <w:szCs w:val="24"/>
          <w:shd w:val="clear" w:color="auto" w:fill="FFFFFF"/>
        </w:rPr>
        <w:t>ίνων Δικαιωμάτων, Οικονομικών, Περιβάλλοντος και Ενέργειας, Υποδομών και Μεταφορών, οι Αναπληρωτές Υπουργοί Περιβάλλοντος και Ενέργειας και Οικονομικών και ο Υφυπουργός Οικονομίας και Ανάπτυξης, κατέθεσαν στις 17-12-2018, σχέδιο νόμου: «Κύρωση της από 11-1</w:t>
      </w:r>
      <w:r>
        <w:rPr>
          <w:rFonts w:eastAsia="Times New Roman"/>
          <w:color w:val="000000"/>
          <w:szCs w:val="24"/>
          <w:shd w:val="clear" w:color="auto" w:fill="FFFFFF"/>
        </w:rPr>
        <w:t xml:space="preserve">2-2018 Συμφωνίας Τροποποίησης Διατάξεων της από 31 Μαΐου 2007 Σύμβασης Παραχώρησης για το Έργο </w:t>
      </w:r>
      <w:r w:rsidRPr="005879A4">
        <w:rPr>
          <w:rFonts w:eastAsia="Times New Roman"/>
          <w:color w:val="000000"/>
          <w:szCs w:val="24"/>
          <w:shd w:val="clear" w:color="auto" w:fill="FFFFFF"/>
        </w:rPr>
        <w:t>“</w:t>
      </w:r>
      <w:r>
        <w:rPr>
          <w:rFonts w:eastAsia="Times New Roman"/>
          <w:color w:val="000000"/>
          <w:szCs w:val="24"/>
          <w:shd w:val="clear" w:color="auto" w:fill="FFFFFF"/>
        </w:rPr>
        <w:t>Μελέτη, Κατασκευή, Χρηματοδότηση, Λειτουργία, Συντήρηση και Εκμετάλλευση του Αυτοκινητόδρομου Κεντρικής Ελλάδος (Ε65)</w:t>
      </w:r>
      <w:r w:rsidRPr="005879A4">
        <w:rPr>
          <w:rFonts w:eastAsia="Times New Roman"/>
          <w:color w:val="000000"/>
          <w:szCs w:val="24"/>
          <w:shd w:val="clear" w:color="auto" w:fill="FFFFFF"/>
        </w:rPr>
        <w:t>”</w:t>
      </w:r>
      <w:r>
        <w:rPr>
          <w:rFonts w:eastAsia="Times New Roman"/>
          <w:color w:val="000000"/>
          <w:szCs w:val="24"/>
          <w:shd w:val="clear" w:color="auto" w:fill="FFFFFF"/>
        </w:rPr>
        <w:t>, που κυρώθηκε με τον ν.3597/2007 (Α΄168),</w:t>
      </w:r>
      <w:r>
        <w:rPr>
          <w:rFonts w:eastAsia="Times New Roman"/>
          <w:color w:val="000000"/>
          <w:szCs w:val="24"/>
          <w:shd w:val="clear" w:color="auto" w:fill="FFFFFF"/>
        </w:rPr>
        <w:t xml:space="preserve"> όπως αυτή τροποποιήθηκε: α) με την από 28</w:t>
      </w:r>
      <w:r>
        <w:rPr>
          <w:rFonts w:eastAsia="Times New Roman"/>
          <w:color w:val="000000"/>
          <w:szCs w:val="24"/>
          <w:shd w:val="clear" w:color="auto" w:fill="FFFFFF"/>
        </w:rPr>
        <w:t>-</w:t>
      </w:r>
      <w:r>
        <w:rPr>
          <w:rFonts w:eastAsia="Times New Roman"/>
          <w:color w:val="000000"/>
          <w:szCs w:val="24"/>
          <w:shd w:val="clear" w:color="auto" w:fill="FFFFFF"/>
        </w:rPr>
        <w:t>11</w:t>
      </w:r>
      <w:r>
        <w:rPr>
          <w:rFonts w:eastAsia="Times New Roman"/>
          <w:color w:val="000000"/>
          <w:szCs w:val="24"/>
          <w:shd w:val="clear" w:color="auto" w:fill="FFFFFF"/>
        </w:rPr>
        <w:t>-</w:t>
      </w:r>
      <w:r>
        <w:rPr>
          <w:rFonts w:eastAsia="Times New Roman"/>
          <w:color w:val="000000"/>
          <w:szCs w:val="24"/>
          <w:shd w:val="clear" w:color="auto" w:fill="FFFFFF"/>
        </w:rPr>
        <w:t xml:space="preserve">2013 </w:t>
      </w:r>
      <w:r w:rsidRPr="005879A4">
        <w:rPr>
          <w:rFonts w:eastAsia="Times New Roman"/>
          <w:color w:val="000000"/>
          <w:szCs w:val="24"/>
          <w:shd w:val="clear" w:color="auto" w:fill="FFFFFF"/>
        </w:rPr>
        <w:t>”</w:t>
      </w:r>
      <w:r>
        <w:rPr>
          <w:rFonts w:eastAsia="Times New Roman"/>
          <w:color w:val="000000"/>
          <w:szCs w:val="24"/>
          <w:shd w:val="clear" w:color="auto" w:fill="FFFFFF"/>
        </w:rPr>
        <w:t>Συμφωνία Τροποποίησης Διατάξεων της Σύμβασης Παραχώρησης</w:t>
      </w:r>
      <w:r w:rsidRPr="005879A4">
        <w:rPr>
          <w:rFonts w:eastAsia="Times New Roman"/>
          <w:color w:val="000000"/>
          <w:szCs w:val="24"/>
          <w:shd w:val="clear" w:color="auto" w:fill="FFFFFF"/>
        </w:rPr>
        <w:t>”</w:t>
      </w:r>
      <w:r>
        <w:rPr>
          <w:rFonts w:eastAsia="Times New Roman"/>
          <w:color w:val="000000"/>
          <w:szCs w:val="24"/>
          <w:shd w:val="clear" w:color="auto" w:fill="FFFFFF"/>
        </w:rPr>
        <w:t xml:space="preserve"> που κυρώθηκε με το άρθρο δεύτερο του ν.4219/2013 </w:t>
      </w:r>
      <w:r w:rsidRPr="005879A4">
        <w:rPr>
          <w:rFonts w:eastAsia="Times New Roman"/>
          <w:color w:val="000000"/>
          <w:szCs w:val="24"/>
          <w:shd w:val="clear" w:color="auto" w:fill="FFFFFF"/>
        </w:rPr>
        <w:t>”</w:t>
      </w:r>
      <w:r>
        <w:rPr>
          <w:rFonts w:eastAsia="Times New Roman"/>
          <w:color w:val="000000"/>
          <w:szCs w:val="24"/>
          <w:shd w:val="clear" w:color="auto" w:fill="FFFFFF"/>
        </w:rPr>
        <w:t>Κύρωση των Συμφωνιών Τροποποίησης των συμβάσεων παραχώρησης των μεγάλων οδικών έργων και ρύθμιση</w:t>
      </w:r>
      <w:r>
        <w:rPr>
          <w:rFonts w:eastAsia="Times New Roman"/>
          <w:color w:val="000000"/>
          <w:szCs w:val="24"/>
          <w:shd w:val="clear" w:color="auto" w:fill="FFFFFF"/>
        </w:rPr>
        <w:t xml:space="preserve"> συναφών θεμάτων</w:t>
      </w:r>
      <w:r w:rsidRPr="005879A4">
        <w:rPr>
          <w:rFonts w:eastAsia="Times New Roman"/>
          <w:color w:val="000000"/>
          <w:szCs w:val="24"/>
          <w:shd w:val="clear" w:color="auto" w:fill="FFFFFF"/>
        </w:rPr>
        <w:t>”</w:t>
      </w:r>
      <w:r>
        <w:rPr>
          <w:rFonts w:eastAsia="Times New Roman"/>
          <w:color w:val="000000"/>
          <w:szCs w:val="24"/>
          <w:shd w:val="clear" w:color="auto" w:fill="FFFFFF"/>
        </w:rPr>
        <w:t xml:space="preserve"> (Α</w:t>
      </w:r>
      <w:r>
        <w:rPr>
          <w:rFonts w:eastAsia="Times New Roman"/>
          <w:color w:val="000000"/>
          <w:szCs w:val="24"/>
          <w:shd w:val="clear" w:color="auto" w:fill="FFFFFF"/>
        </w:rPr>
        <w:t>΄</w:t>
      </w:r>
      <w:r>
        <w:rPr>
          <w:rFonts w:eastAsia="Times New Roman"/>
          <w:color w:val="000000"/>
          <w:szCs w:val="24"/>
          <w:shd w:val="clear" w:color="auto" w:fill="FFFFFF"/>
        </w:rPr>
        <w:t xml:space="preserve"> 269) και β) με την από 19</w:t>
      </w:r>
      <w:r>
        <w:rPr>
          <w:rFonts w:eastAsia="Times New Roman"/>
          <w:color w:val="000000"/>
          <w:szCs w:val="24"/>
          <w:shd w:val="clear" w:color="auto" w:fill="FFFFFF"/>
        </w:rPr>
        <w:t>-</w:t>
      </w:r>
      <w:r>
        <w:rPr>
          <w:rFonts w:eastAsia="Times New Roman"/>
          <w:color w:val="000000"/>
          <w:szCs w:val="24"/>
          <w:shd w:val="clear" w:color="auto" w:fill="FFFFFF"/>
        </w:rPr>
        <w:t>12</w:t>
      </w:r>
      <w:r>
        <w:rPr>
          <w:rFonts w:eastAsia="Times New Roman"/>
          <w:color w:val="000000"/>
          <w:szCs w:val="24"/>
          <w:shd w:val="clear" w:color="auto" w:fill="FFFFFF"/>
        </w:rPr>
        <w:t>-</w:t>
      </w:r>
      <w:r>
        <w:rPr>
          <w:rFonts w:eastAsia="Times New Roman"/>
          <w:color w:val="000000"/>
          <w:szCs w:val="24"/>
          <w:shd w:val="clear" w:color="auto" w:fill="FFFFFF"/>
        </w:rPr>
        <w:t xml:space="preserve">2013 </w:t>
      </w:r>
      <w:r w:rsidRPr="005879A4">
        <w:rPr>
          <w:rFonts w:eastAsia="Times New Roman"/>
          <w:color w:val="000000"/>
          <w:szCs w:val="24"/>
          <w:shd w:val="clear" w:color="auto" w:fill="FFFFFF"/>
        </w:rPr>
        <w:t>”</w:t>
      </w:r>
      <w:r>
        <w:rPr>
          <w:rFonts w:eastAsia="Times New Roman"/>
          <w:color w:val="000000"/>
          <w:szCs w:val="24"/>
          <w:shd w:val="clear" w:color="auto" w:fill="FFFFFF"/>
        </w:rPr>
        <w:t>Συμφωνία Τροποποίησης Διατάξεων της από 28</w:t>
      </w:r>
      <w:r>
        <w:rPr>
          <w:rFonts w:eastAsia="Times New Roman"/>
          <w:color w:val="000000"/>
          <w:szCs w:val="24"/>
          <w:shd w:val="clear" w:color="auto" w:fill="FFFFFF"/>
        </w:rPr>
        <w:t>-</w:t>
      </w:r>
      <w:r>
        <w:rPr>
          <w:rFonts w:eastAsia="Times New Roman"/>
          <w:color w:val="000000"/>
          <w:szCs w:val="24"/>
          <w:shd w:val="clear" w:color="auto" w:fill="FFFFFF"/>
        </w:rPr>
        <w:t>11</w:t>
      </w:r>
      <w:r>
        <w:rPr>
          <w:rFonts w:eastAsia="Times New Roman"/>
          <w:color w:val="000000"/>
          <w:szCs w:val="24"/>
          <w:shd w:val="clear" w:color="auto" w:fill="FFFFFF"/>
        </w:rPr>
        <w:t>-</w:t>
      </w:r>
      <w:r>
        <w:rPr>
          <w:rFonts w:eastAsia="Times New Roman"/>
          <w:color w:val="000000"/>
          <w:szCs w:val="24"/>
          <w:shd w:val="clear" w:color="auto" w:fill="FFFFFF"/>
        </w:rPr>
        <w:t>2013 Συμφωνίας Τροποποίησης Διατάξεων Σύμβασης Παραχώρησης</w:t>
      </w:r>
      <w:r w:rsidRPr="005879A4">
        <w:rPr>
          <w:rFonts w:eastAsia="Times New Roman"/>
          <w:color w:val="000000"/>
          <w:szCs w:val="24"/>
          <w:shd w:val="clear" w:color="auto" w:fill="FFFFFF"/>
        </w:rPr>
        <w:t>”</w:t>
      </w:r>
      <w:r>
        <w:rPr>
          <w:rFonts w:eastAsia="Times New Roman"/>
          <w:color w:val="000000"/>
          <w:szCs w:val="24"/>
          <w:shd w:val="clear" w:color="auto" w:fill="FFFFFF"/>
        </w:rPr>
        <w:t xml:space="preserve"> που κυρώθηκε με το άρθρο 44 του ν.4354/2015 </w:t>
      </w:r>
      <w:r w:rsidRPr="005879A4">
        <w:rPr>
          <w:rFonts w:eastAsia="Times New Roman"/>
          <w:color w:val="000000"/>
          <w:szCs w:val="24"/>
          <w:shd w:val="clear" w:color="auto" w:fill="FFFFFF"/>
        </w:rPr>
        <w:t>”</w:t>
      </w:r>
      <w:r>
        <w:rPr>
          <w:rFonts w:eastAsia="Times New Roman"/>
          <w:color w:val="000000"/>
          <w:szCs w:val="24"/>
          <w:shd w:val="clear" w:color="auto" w:fill="FFFFFF"/>
        </w:rPr>
        <w:t>Διαχείριση των μη εξυπηρετούμενων δανείων, μισθο</w:t>
      </w:r>
      <w:r>
        <w:rPr>
          <w:rFonts w:eastAsia="Times New Roman"/>
          <w:color w:val="000000"/>
          <w:szCs w:val="24"/>
          <w:shd w:val="clear" w:color="auto" w:fill="FFFFFF"/>
        </w:rPr>
        <w:t>λογικές ρυθμίσεις και άλλες επείγουσες διατάξεις εφαρμογής της συμφωνίας δημοσιονομικών στόχων και διαρθρωτικών μεταρρυθμίσεων (Α</w:t>
      </w:r>
      <w:r>
        <w:rPr>
          <w:rFonts w:eastAsia="Times New Roman"/>
          <w:color w:val="000000"/>
          <w:szCs w:val="24"/>
          <w:shd w:val="clear" w:color="auto" w:fill="FFFFFF"/>
        </w:rPr>
        <w:t>΄</w:t>
      </w:r>
      <w:r>
        <w:rPr>
          <w:rFonts w:eastAsia="Times New Roman"/>
          <w:color w:val="000000"/>
          <w:szCs w:val="24"/>
          <w:shd w:val="clear" w:color="auto" w:fill="FFFFFF"/>
        </w:rPr>
        <w:t xml:space="preserve"> 176)</w:t>
      </w:r>
      <w:r w:rsidRPr="005879A4">
        <w:rPr>
          <w:rFonts w:eastAsia="Times New Roman"/>
          <w:color w:val="000000"/>
          <w:szCs w:val="24"/>
          <w:shd w:val="clear" w:color="auto" w:fill="FFFFFF"/>
        </w:rPr>
        <w:t>”</w:t>
      </w:r>
      <w:r>
        <w:rPr>
          <w:rFonts w:eastAsia="Times New Roman"/>
          <w:color w:val="000000"/>
          <w:szCs w:val="24"/>
          <w:shd w:val="clear" w:color="auto" w:fill="FFFFFF"/>
        </w:rPr>
        <w:t>».</w:t>
      </w:r>
    </w:p>
    <w:p w14:paraId="37395268"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ως άνω σχέδιο νόμου έχει χαρακτηριστεί από την Κυβέρνηση ως κατεπείγον. Παραπέμπεται στην αρμόδια Διαρκή Επιτροπή.</w:t>
      </w:r>
    </w:p>
    <w:p w14:paraId="37395269"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Παναγιωτόπουλε, έχετε τον λόγο για επτά λεπτά.</w:t>
      </w:r>
    </w:p>
    <w:p w14:paraId="3739526A" w14:textId="77777777" w:rsidR="00B27939" w:rsidRDefault="00D93F4B">
      <w:pPr>
        <w:spacing w:after="0" w:line="600" w:lineRule="auto"/>
        <w:ind w:firstLine="720"/>
        <w:jc w:val="both"/>
        <w:rPr>
          <w:rFonts w:eastAsia="Times New Roman"/>
          <w:color w:val="000000"/>
          <w:szCs w:val="24"/>
          <w:shd w:val="clear" w:color="auto" w:fill="FFFFFF"/>
        </w:rPr>
      </w:pPr>
      <w:r w:rsidRPr="00826DBD">
        <w:rPr>
          <w:rFonts w:eastAsia="Times New Roman"/>
          <w:b/>
          <w:color w:val="000000"/>
          <w:szCs w:val="24"/>
          <w:shd w:val="clear" w:color="auto" w:fill="FFFFFF"/>
        </w:rPr>
        <w:t>ΝΙΚΟΛΑΟΣ ΠΑΝΑΓΙΩΤΟΠΟΥΛΟΣ:</w:t>
      </w:r>
      <w:r w:rsidRPr="005879A4">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3739526B"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πρώτα να εκφράσω από αυτό το Βήμα τη συμπαράστασή μου στον </w:t>
      </w:r>
      <w:r>
        <w:rPr>
          <w:rFonts w:eastAsia="Times New Roman"/>
          <w:color w:val="000000"/>
          <w:szCs w:val="24"/>
          <w:shd w:val="clear" w:color="auto" w:fill="FFFFFF"/>
        </w:rPr>
        <w:t>«</w:t>
      </w:r>
      <w:r>
        <w:rPr>
          <w:rFonts w:eastAsia="Times New Roman"/>
          <w:color w:val="000000"/>
          <w:szCs w:val="24"/>
          <w:shd w:val="clear" w:color="auto" w:fill="FFFFFF"/>
        </w:rPr>
        <w:t>ΣΚΑΪ</w:t>
      </w:r>
      <w:r>
        <w:rPr>
          <w:rFonts w:eastAsia="Times New Roman"/>
          <w:color w:val="000000"/>
          <w:szCs w:val="24"/>
          <w:shd w:val="clear" w:color="auto" w:fill="FFFFFF"/>
        </w:rPr>
        <w:t>»</w:t>
      </w:r>
      <w:r>
        <w:rPr>
          <w:rFonts w:eastAsia="Times New Roman"/>
          <w:color w:val="000000"/>
          <w:szCs w:val="24"/>
          <w:shd w:val="clear" w:color="auto" w:fill="FFFFFF"/>
        </w:rPr>
        <w:t>, στην «</w:t>
      </w:r>
      <w:r>
        <w:rPr>
          <w:rFonts w:eastAsia="Times New Roman"/>
          <w:color w:val="000000"/>
          <w:szCs w:val="24"/>
          <w:shd w:val="clear" w:color="auto" w:fill="FFFFFF"/>
        </w:rPr>
        <w:t>ΚΑΘΗΜΕΡΙΝΗ»</w:t>
      </w:r>
      <w:r>
        <w:rPr>
          <w:rFonts w:eastAsia="Times New Roman"/>
          <w:color w:val="000000"/>
          <w:szCs w:val="24"/>
          <w:shd w:val="clear" w:color="auto" w:fill="FFFFFF"/>
        </w:rPr>
        <w:t xml:space="preserve"> και τους εργαζόμενους στο κανάλι και στον σταθμό, που σήμερα έγινε και στόχος τρομοκρατικής επίθεσης.</w:t>
      </w:r>
    </w:p>
    <w:p w14:paraId="3739526C"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ανησυχητικό είναι ότι η νέα τρομοκρατία πλέον οργανώνεται και κτυπά, την ώρα που το αίσθημα ασφάλειας του μέσου πολίτη συρρικνώνεται επί των ημερών αυ</w:t>
      </w:r>
      <w:r>
        <w:rPr>
          <w:rFonts w:eastAsia="Times New Roman"/>
          <w:color w:val="000000"/>
          <w:szCs w:val="24"/>
          <w:shd w:val="clear" w:color="auto" w:fill="FFFFFF"/>
        </w:rPr>
        <w:t>τών. Θα ήθελα να εκφράσω την ευχή η δημόσια τάξη και ασφάλεια να κατισχύσουν ξανά στη χώρα. Πιθανολογώ -θα έβαζα στοίχημα- ότι αυτό θα συμβεί μάλλον με μια άλλη κυβέρνηση και θα ελπίσω επίσης αυτή μου η τοποθέτηση να μην εκληφθεί από τους κυβερνητικούς συν</w:t>
      </w:r>
      <w:r>
        <w:rPr>
          <w:rFonts w:eastAsia="Times New Roman"/>
          <w:color w:val="000000"/>
          <w:szCs w:val="24"/>
          <w:shd w:val="clear" w:color="auto" w:fill="FFFFFF"/>
        </w:rPr>
        <w:t>αδέλφους ως ένα κομμάτι της ακροδεξιάς διολίσθησης της Νέας Δημοκρατίας.</w:t>
      </w:r>
    </w:p>
    <w:p w14:paraId="3739526D"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Πολύ το ακούω αυτό τώρα τελευταία από αυτό το Βήμα στη συζήτηση για τον προϋπολογισμό: «Ρέπει προς την </w:t>
      </w:r>
      <w:r>
        <w:rPr>
          <w:rFonts w:eastAsia="Times New Roman"/>
          <w:color w:val="000000"/>
          <w:szCs w:val="24"/>
          <w:shd w:val="clear" w:color="auto" w:fill="FFFFFF"/>
        </w:rPr>
        <w:t>Α</w:t>
      </w:r>
      <w:r>
        <w:rPr>
          <w:rFonts w:eastAsia="Times New Roman"/>
          <w:color w:val="000000"/>
          <w:szCs w:val="24"/>
          <w:shd w:val="clear" w:color="auto" w:fill="FFFFFF"/>
        </w:rPr>
        <w:t xml:space="preserve">κροδεξιά πλέον η Νέα Δημοκρατία». Αυτό όμως που έχει συμβεί είναι ότι με την </w:t>
      </w:r>
      <w:r>
        <w:rPr>
          <w:rFonts w:eastAsia="Times New Roman"/>
          <w:color w:val="000000"/>
          <w:szCs w:val="24"/>
          <w:shd w:val="clear" w:color="auto" w:fill="FFFFFF"/>
        </w:rPr>
        <w:t>Α</w:t>
      </w:r>
      <w:r>
        <w:rPr>
          <w:rFonts w:eastAsia="Times New Roman"/>
          <w:color w:val="000000"/>
          <w:szCs w:val="24"/>
          <w:shd w:val="clear" w:color="auto" w:fill="FFFFFF"/>
        </w:rPr>
        <w:t xml:space="preserve">κροδεξιά συνεννοήθηκε μια χαρά ο ΣΥΡΙΖΑ, με τη Χρυσή Αυγή προκειμένου να συμπράξουν και να ρίξουν την </w:t>
      </w:r>
      <w:r>
        <w:rPr>
          <w:rFonts w:eastAsia="Times New Roman"/>
          <w:color w:val="000000"/>
          <w:szCs w:val="24"/>
          <w:shd w:val="clear" w:color="auto" w:fill="FFFFFF"/>
        </w:rPr>
        <w:t>κ</w:t>
      </w:r>
      <w:r>
        <w:rPr>
          <w:rFonts w:eastAsia="Times New Roman"/>
          <w:color w:val="000000"/>
          <w:szCs w:val="24"/>
          <w:shd w:val="clear" w:color="auto" w:fill="FFFFFF"/>
        </w:rPr>
        <w:t>υβέρνηση του Αντώνη Σαμαρά προς τον Δεκέμβριο του 2014 και με τον κ. Καμμένο -που δεν τον λες και κεντρώο, μετριοπαθή, προς τα ακροδεξιά του πολιτικού φά</w:t>
      </w:r>
      <w:r>
        <w:rPr>
          <w:rFonts w:eastAsia="Times New Roman"/>
          <w:color w:val="000000"/>
          <w:szCs w:val="24"/>
          <w:shd w:val="clear" w:color="auto" w:fill="FFFFFF"/>
        </w:rPr>
        <w:t>σματος τον εντάσσεις- για να συγκυβερνήσουν εδώ και τέσσερα χρόνια, αποτελώντας τη μακροβιότερη κυβέρνηση που διαχειρίστηκε μνημόνιο -για να μην ξεχνιόμαστε- στη χώρα.</w:t>
      </w:r>
    </w:p>
    <w:p w14:paraId="3739526E" w14:textId="77777777" w:rsidR="00B27939" w:rsidRDefault="00D93F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Οφείλω να κάνω μια τοποθέτηση επί αυτών που άκουσα από τον Υπουργό Δικαιοσύνης, που τοπο</w:t>
      </w:r>
      <w:r>
        <w:rPr>
          <w:rFonts w:eastAsia="Times New Roman"/>
          <w:color w:val="000000"/>
          <w:szCs w:val="24"/>
          <w:shd w:val="clear" w:color="auto" w:fill="FFFFFF"/>
        </w:rPr>
        <w:t>θετήθηκε νωρίτερα από του Βήματος.</w:t>
      </w:r>
    </w:p>
    <w:p w14:paraId="3739526F" w14:textId="77777777" w:rsidR="00B27939" w:rsidRDefault="00D93F4B">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Μίλησε για ποιοτική διαφορά ως προς τον </w:t>
      </w:r>
      <w:r>
        <w:rPr>
          <w:rFonts w:eastAsia="Times New Roman" w:cs="Times New Roman"/>
          <w:szCs w:val="24"/>
        </w:rPr>
        <w:t xml:space="preserve">προϋπολογισμό του Υπουργείου Δικαιοσύνης και το ανέλυσε. </w:t>
      </w:r>
    </w:p>
    <w:p w14:paraId="3739527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Εγώ θα ήθελα να πω ότι δύο είναι οι συνθήκες που διασφαλίζουν την κανονικότητα ως προς τη λειτουργία της </w:t>
      </w:r>
      <w:r>
        <w:rPr>
          <w:rFonts w:eastAsia="Times New Roman" w:cs="Times New Roman"/>
          <w:szCs w:val="24"/>
        </w:rPr>
        <w:t>δ</w:t>
      </w:r>
      <w:r>
        <w:rPr>
          <w:rFonts w:eastAsia="Times New Roman" w:cs="Times New Roman"/>
          <w:szCs w:val="24"/>
        </w:rPr>
        <w:t>ικαιοσύνης στη χώ</w:t>
      </w:r>
      <w:r>
        <w:rPr>
          <w:rFonts w:eastAsia="Times New Roman" w:cs="Times New Roman"/>
          <w:szCs w:val="24"/>
        </w:rPr>
        <w:t xml:space="preserve">ρα: </w:t>
      </w:r>
    </w:p>
    <w:p w14:paraId="3739527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πρώτη είναι η θεσμική της θωράκιση που εξασφαλίζει τη συνταγματικά κατοχυρωμένη ανεξαρτησία της και άρα την κατίσχυση του κράτους δικαίου. Δεν έχω δει κάποια πρόταση προς αυτήν την κατεύθυνση που θα μπορούσε να διατυπωθεί στην </w:t>
      </w:r>
      <w:r>
        <w:rPr>
          <w:rFonts w:eastAsia="Times New Roman" w:cs="Times New Roman"/>
          <w:szCs w:val="24"/>
        </w:rPr>
        <w:t>ε</w:t>
      </w:r>
      <w:r>
        <w:rPr>
          <w:rFonts w:eastAsia="Times New Roman" w:cs="Times New Roman"/>
          <w:szCs w:val="24"/>
        </w:rPr>
        <w:t>πιτροπή για την Αναθε</w:t>
      </w:r>
      <w:r>
        <w:rPr>
          <w:rFonts w:eastAsia="Times New Roman" w:cs="Times New Roman"/>
          <w:szCs w:val="24"/>
        </w:rPr>
        <w:t>ώρηση του Συντάγματος από την κυβερνητική Πλειοψηφία. Εμείς -είχα τη δυνατότητα να το πω αυτό και στην προχθεσινή γενική συνέλευση της Ένωσης Δικαστών και Εισαγγελέων- έχουμε προτάσεις για τη θεσμική θωράκιση της Δικαιοσύνης, ώστε να εξασφαλίζεται η λειτου</w:t>
      </w:r>
      <w:r>
        <w:rPr>
          <w:rFonts w:eastAsia="Times New Roman" w:cs="Times New Roman"/>
          <w:szCs w:val="24"/>
        </w:rPr>
        <w:t xml:space="preserve">ργική της ανεξαρτησία, ξεκινώντας από τον τρόπο επιλογής της ηγεσίας των ανωτάτων δικαστηρίων της χώρας. Από την Κυβέρνηση τσιμουδιά! </w:t>
      </w:r>
    </w:p>
    <w:p w14:paraId="3739527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δεύτερη συνθήκη είναι η υλοποίηση τομών και μεταρρυθμίσεων που διασφαλίζουν την ταχύτερη και άρα αποτελεσματικότερη και</w:t>
      </w:r>
      <w:r>
        <w:rPr>
          <w:rFonts w:eastAsia="Times New Roman" w:cs="Times New Roman"/>
          <w:szCs w:val="24"/>
        </w:rPr>
        <w:t xml:space="preserve"> συνεπώς ποιοτικότερη λειτουργία της προς όφελος του πολίτη, που αισθάνεται ότι η </w:t>
      </w:r>
      <w:r>
        <w:rPr>
          <w:rFonts w:eastAsia="Times New Roman" w:cs="Times New Roman"/>
          <w:szCs w:val="24"/>
        </w:rPr>
        <w:t>δ</w:t>
      </w:r>
      <w:r>
        <w:rPr>
          <w:rFonts w:eastAsia="Times New Roman" w:cs="Times New Roman"/>
          <w:szCs w:val="24"/>
        </w:rPr>
        <w:t>ικαιοσύνη αποτελεί το ύστατο καταφύγιό του κατά της βούλησης ή της αυθαιρεσίας, αν θέλετε, των ισχυρών και ακόμα προς όφελος της ελληνικής οικονομίας. Δυνητικά μια αποτελεσμ</w:t>
      </w:r>
      <w:r>
        <w:rPr>
          <w:rFonts w:eastAsia="Times New Roman" w:cs="Times New Roman"/>
          <w:szCs w:val="24"/>
        </w:rPr>
        <w:t xml:space="preserve">ατικότερη και ταχύτερη </w:t>
      </w:r>
      <w:r>
        <w:rPr>
          <w:rFonts w:eastAsia="Times New Roman" w:cs="Times New Roman"/>
          <w:szCs w:val="24"/>
        </w:rPr>
        <w:t>δ</w:t>
      </w:r>
      <w:r>
        <w:rPr>
          <w:rFonts w:eastAsia="Times New Roman" w:cs="Times New Roman"/>
          <w:szCs w:val="24"/>
        </w:rPr>
        <w:t xml:space="preserve">ικαιοσύνη θα μπορούσε να αποτελέσει μοχλό ανάπτυξης της οικονομίας. </w:t>
      </w:r>
    </w:p>
    <w:p w14:paraId="3739527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Ο Υπουργός μάς είπε ότι τα κονδύλια του Υπουργείου Δικαιοσύνης στον προϋπολογισμό του 2019 ανέρχονται σε 650 εκατομμύρια ευρώ έναντι 608 εκατομμυρίων για τα έτη 20</w:t>
      </w:r>
      <w:r>
        <w:rPr>
          <w:rFonts w:eastAsia="Times New Roman" w:cs="Times New Roman"/>
          <w:szCs w:val="24"/>
        </w:rPr>
        <w:t xml:space="preserve">17 και 2018 και ότι αυτό είναι ποιοτική αλλαγή. Εγώ τη βλέπω ποσοτική αλλαγή. Έχουμε μια αλλαγή στα νούμερα, μεγαλύτερος αριθμός κονδυλίων, περισσότερα λεφτά για το Υπουργείο Δικαιοσύνης. </w:t>
      </w:r>
    </w:p>
    <w:p w14:paraId="3739527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Πού οφείλεται, όμως, αυτό; Κατ’ αρχάς στην πρόβλεψη για την καταβολ</w:t>
      </w:r>
      <w:r>
        <w:rPr>
          <w:rFonts w:eastAsia="Times New Roman" w:cs="Times New Roman"/>
          <w:szCs w:val="24"/>
        </w:rPr>
        <w:t xml:space="preserve">ή των αναδρομικών σε δικαστές και δικαστικούς υπαλλήλους, σύμφωνα με τις σχετικές δικαστικές αποφάσεις. Επομένως, για μια ακόμα φορά το σύνολο στην ουσία του προϋπολογισμού του Υπουργείου κατευθύνεται στην κάλυψη μισθολογικών αναγκών των λειτουργών της </w:t>
      </w:r>
      <w:r>
        <w:rPr>
          <w:rFonts w:eastAsia="Times New Roman" w:cs="Times New Roman"/>
          <w:szCs w:val="24"/>
        </w:rPr>
        <w:t>δ</w:t>
      </w:r>
      <w:r>
        <w:rPr>
          <w:rFonts w:eastAsia="Times New Roman" w:cs="Times New Roman"/>
          <w:szCs w:val="24"/>
        </w:rPr>
        <w:t>ικ</w:t>
      </w:r>
      <w:r>
        <w:rPr>
          <w:rFonts w:eastAsia="Times New Roman" w:cs="Times New Roman"/>
          <w:szCs w:val="24"/>
        </w:rPr>
        <w:t xml:space="preserve">αιοσύνης. Ελάχιστα, θα έλεγα, χρήματα απομένουν για οτιδήποτε άλλο. </w:t>
      </w:r>
    </w:p>
    <w:p w14:paraId="3739527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 κ. Καλογήρου ανέλυσε κάποια νούμερα: 5% επιπλέον στους εργαζόμενους, 18% επιπλέον για αγορές αγαθών, 500 χιλιάδες για κάποιες υπερωρίες δικαστικών υπαλλήλων, άλλες τόσες για άδειες και </w:t>
      </w:r>
      <w:r>
        <w:rPr>
          <w:rFonts w:eastAsia="Times New Roman" w:cs="Times New Roman"/>
          <w:szCs w:val="24"/>
        </w:rPr>
        <w:t xml:space="preserve">νυχτερινή εργασία. Αυτά τα κονδύλια, ξέρετε, δεν αναβαθμίζουν την ποιότητα απονομής της ελληνικής </w:t>
      </w:r>
      <w:r>
        <w:rPr>
          <w:rFonts w:eastAsia="Times New Roman" w:cs="Times New Roman"/>
          <w:szCs w:val="24"/>
        </w:rPr>
        <w:t>δ</w:t>
      </w:r>
      <w:r>
        <w:rPr>
          <w:rFonts w:eastAsia="Times New Roman" w:cs="Times New Roman"/>
          <w:szCs w:val="24"/>
        </w:rPr>
        <w:t xml:space="preserve">ικαιοσύνης ούτε είναι μεταρρύθμιση -ας το πω έτσι- η προμήθεια καυσίμων θέρμανσης ή πετρελαίου στις φυλακές. Προχθές πήγα στο κτήριο του </w:t>
      </w:r>
      <w:r>
        <w:rPr>
          <w:rFonts w:eastAsia="Times New Roman" w:cs="Times New Roman"/>
          <w:szCs w:val="24"/>
        </w:rPr>
        <w:t>ε</w:t>
      </w:r>
      <w:r>
        <w:rPr>
          <w:rFonts w:eastAsia="Times New Roman" w:cs="Times New Roman"/>
          <w:szCs w:val="24"/>
        </w:rPr>
        <w:t xml:space="preserve">φετείου Αθηνών και </w:t>
      </w:r>
      <w:r>
        <w:rPr>
          <w:rFonts w:eastAsia="Times New Roman" w:cs="Times New Roman"/>
          <w:szCs w:val="24"/>
        </w:rPr>
        <w:t>με πληροφόρησαν ότι, εκτός του ότι δικάζουν μέσα στο χειμώνα χωρίς θέρμανση με παλτά και γάντια, οι εργασίες επισκευής του κτηρίου μετά την περσινή βομβιστική επίθεση ξεκίνησαν μόλις την προηγούμενη εβδομάδα, μετά από έναν χρόνο. Επομένως, υπάρχουν τεράστι</w:t>
      </w:r>
      <w:r>
        <w:rPr>
          <w:rFonts w:eastAsia="Times New Roman" w:cs="Times New Roman"/>
          <w:szCs w:val="24"/>
        </w:rPr>
        <w:t xml:space="preserve">ες ανάγκες ως προς τη βελτίωση των υλικοτεχνικών υποδομών της </w:t>
      </w:r>
      <w:r>
        <w:rPr>
          <w:rFonts w:eastAsia="Times New Roman" w:cs="Times New Roman"/>
          <w:szCs w:val="24"/>
        </w:rPr>
        <w:t>δ</w:t>
      </w:r>
      <w:r>
        <w:rPr>
          <w:rFonts w:eastAsia="Times New Roman" w:cs="Times New Roman"/>
          <w:szCs w:val="24"/>
        </w:rPr>
        <w:t xml:space="preserve">ικαιοσύνης σε όλη την επικράτεια, βρίσκεται σε οριακό σημείο αυτή η κατάσταση και επίσης υπάρχουν τεράστιες ανάγκες σε προσωπικό, τόσο σε δικαστές, όσο και σε διοικητικό προσωπικό. </w:t>
      </w:r>
    </w:p>
    <w:p w14:paraId="3739527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μπορούσε</w:t>
      </w:r>
      <w:r>
        <w:rPr>
          <w:rFonts w:eastAsia="Times New Roman" w:cs="Times New Roman"/>
          <w:szCs w:val="24"/>
        </w:rPr>
        <w:t xml:space="preserve"> ο κύριος Υπουργός να μας πει κάτι για τη δρομολόγηση της πρόσληψης των εναπομεινάντων επιτυχόντων ειρηνοδικών του διαγωνισμού Δ΄ Τάξης του 2014. Δεν ακούσαμε τίποτα γι’ αυτό ή για την επέκταση της ηλεκτρονικής οργάνωσης της </w:t>
      </w:r>
      <w:r>
        <w:rPr>
          <w:rFonts w:eastAsia="Times New Roman" w:cs="Times New Roman"/>
          <w:szCs w:val="24"/>
        </w:rPr>
        <w:t>δ</w:t>
      </w:r>
      <w:r>
        <w:rPr>
          <w:rFonts w:eastAsia="Times New Roman" w:cs="Times New Roman"/>
          <w:szCs w:val="24"/>
        </w:rPr>
        <w:t>ικαιοσύνης σε όλες τις βαθμίδε</w:t>
      </w:r>
      <w:r>
        <w:rPr>
          <w:rFonts w:eastAsia="Times New Roman" w:cs="Times New Roman"/>
          <w:szCs w:val="24"/>
        </w:rPr>
        <w:t>ς του συστήματος, που καθυστερεί αδικαιολόγητα. Δεν άκουσα κανένα συγκεκριμένο χρονοδιάγραμμα, κανένα συγκεκριμένο ποσοστό κάλυψης, καμ</w:t>
      </w:r>
      <w:r>
        <w:rPr>
          <w:rFonts w:eastAsia="Times New Roman" w:cs="Times New Roman"/>
          <w:szCs w:val="24"/>
        </w:rPr>
        <w:t>μ</w:t>
      </w:r>
      <w:r>
        <w:rPr>
          <w:rFonts w:eastAsia="Times New Roman" w:cs="Times New Roman"/>
          <w:szCs w:val="24"/>
        </w:rPr>
        <w:t xml:space="preserve">ία συγκεκριμένη στοχοθεσία. Στασιμότητα, λοιπόν. </w:t>
      </w:r>
    </w:p>
    <w:p w14:paraId="3739527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Και αυτό δεν είναι καν το μεγαλύτερο πρόβλημα της ελληνικής </w:t>
      </w:r>
      <w:r>
        <w:rPr>
          <w:rFonts w:eastAsia="Times New Roman" w:cs="Times New Roman"/>
          <w:szCs w:val="24"/>
        </w:rPr>
        <w:t>δ</w:t>
      </w:r>
      <w:r>
        <w:rPr>
          <w:rFonts w:eastAsia="Times New Roman" w:cs="Times New Roman"/>
          <w:szCs w:val="24"/>
        </w:rPr>
        <w:t>ικαιοσύνη</w:t>
      </w:r>
      <w:r>
        <w:rPr>
          <w:rFonts w:eastAsia="Times New Roman" w:cs="Times New Roman"/>
          <w:szCs w:val="24"/>
        </w:rPr>
        <w:t>ς σήμερα. Θα έλεγα ότι το μεγαλύτερο πρόβλημα συνοψίζεται στο διαβόητο δόγμα Πολάκη: «Να βάλουμε μερικούς στη φυλακή, για να κερδίσουμε τις εκλογές». Και αυτό δεν το είπε ψιθυριστά σε συναδέλφους του στην Κυβέρνηση. Το είπε δημόσια, σε κομματική εκδήλωση τ</w:t>
      </w:r>
      <w:r>
        <w:rPr>
          <w:rFonts w:eastAsia="Times New Roman" w:cs="Times New Roman"/>
          <w:szCs w:val="24"/>
        </w:rPr>
        <w:t xml:space="preserve">ου κυβερνώντος κόμματος. Κυβερνητικές παρεμβάσεις, δηλαδή, στην ανεξάρτητη κατά το Σύνταγμα </w:t>
      </w:r>
      <w:r>
        <w:rPr>
          <w:rFonts w:eastAsia="Times New Roman" w:cs="Times New Roman"/>
          <w:szCs w:val="24"/>
        </w:rPr>
        <w:t>δ</w:t>
      </w:r>
      <w:r>
        <w:rPr>
          <w:rFonts w:eastAsia="Times New Roman" w:cs="Times New Roman"/>
          <w:szCs w:val="24"/>
        </w:rPr>
        <w:t>ικαιοσύνη, ώστε αυτή να αξιοποιείται ως εργαλείο για να ικανοποιούνται πολιτικές σκοπιμότητες της Κυβέρνησης και να πλήττονται, να στοχοποιούνται πολιτικοί αντίπαλ</w:t>
      </w:r>
      <w:r>
        <w:rPr>
          <w:rFonts w:eastAsia="Times New Roman" w:cs="Times New Roman"/>
          <w:szCs w:val="24"/>
        </w:rPr>
        <w:t xml:space="preserve">οι από μεθοδευμένες διώξεις από κάποιον Ρασπούτιν του παρασκηνίου. Υπονόμευση της θεσμικής κατοχύρωσης της ανεξαρτησίας της </w:t>
      </w:r>
      <w:r>
        <w:rPr>
          <w:rFonts w:eastAsia="Times New Roman" w:cs="Times New Roman"/>
          <w:szCs w:val="24"/>
        </w:rPr>
        <w:t>δ</w:t>
      </w:r>
      <w:r>
        <w:rPr>
          <w:rFonts w:eastAsia="Times New Roman" w:cs="Times New Roman"/>
          <w:szCs w:val="24"/>
        </w:rPr>
        <w:t>ικαιοσύνης, υπονόμευση του κράτους δικαίου της δημοκρατίας, πολύ φοβούμαι ότι είναι το αποτύπωμα τεσσάρων χρόνων διακυβέρνησης ΣΥΡΙ</w:t>
      </w:r>
      <w:r>
        <w:rPr>
          <w:rFonts w:eastAsia="Times New Roman" w:cs="Times New Roman"/>
          <w:szCs w:val="24"/>
        </w:rPr>
        <w:t xml:space="preserve">ΖΑ – ΑΝΕΛ στη </w:t>
      </w:r>
      <w:r>
        <w:rPr>
          <w:rFonts w:eastAsia="Times New Roman" w:cs="Times New Roman"/>
          <w:szCs w:val="24"/>
        </w:rPr>
        <w:t>δ</w:t>
      </w:r>
      <w:r>
        <w:rPr>
          <w:rFonts w:eastAsia="Times New Roman" w:cs="Times New Roman"/>
          <w:szCs w:val="24"/>
        </w:rPr>
        <w:t xml:space="preserve">ικαιοσύνη. </w:t>
      </w:r>
    </w:p>
    <w:p w14:paraId="3739527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3739527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Ένα σύντομο σχόλιο για τα υπόλοιπα του προϋπολογισμού.</w:t>
      </w:r>
    </w:p>
    <w:p w14:paraId="3739527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της Πλειοψηφίας, υπάρχουν δύο ενδεχόμενα: Ή είστε αθεράπευτα αισιόδοξοι</w:t>
      </w:r>
      <w:r>
        <w:rPr>
          <w:rFonts w:eastAsia="Times New Roman" w:cs="Times New Roman"/>
          <w:szCs w:val="24"/>
        </w:rPr>
        <w:t xml:space="preserve"> ή αθεράπευτα μυθομανείς. Μας λέτε ότι όλα πάνε καλά και θα πάνε καλύτερα. Τον τόνο και το ύφος δίνει ο Πρωθυπουργός, ο οποίος προχθές στην αντισυγκέντρωση στο </w:t>
      </w:r>
      <w:r>
        <w:rPr>
          <w:rFonts w:eastAsia="Times New Roman" w:cs="Times New Roman"/>
          <w:szCs w:val="24"/>
        </w:rPr>
        <w:t>σ</w:t>
      </w:r>
      <w:r>
        <w:rPr>
          <w:rFonts w:eastAsia="Times New Roman" w:cs="Times New Roman"/>
          <w:szCs w:val="24"/>
        </w:rPr>
        <w:t>υνέδριο της Νέας Δημοκρατίας στη Θεσσαλονίκη, μπροστά σε κομματικό ακροατήριο και πολλούς αστυν</w:t>
      </w:r>
      <w:r>
        <w:rPr>
          <w:rFonts w:eastAsia="Times New Roman" w:cs="Times New Roman"/>
          <w:szCs w:val="24"/>
        </w:rPr>
        <w:t>ομικούς εξυμνούσε από το βήμα τον σεβασμό στη διαφορετική άποψη και το δικαίωμα στη διαφωνία, την ώρα που αστυνομικοί απομάκρυναν σηκωτό κάποιον πολίτη που τόλμησε να διαμαρτυρηθεί -φαντάζομαι ακροδεξιό και φασίστα κατά τη δική σας οπτική γωνία- τραγουδώντ</w:t>
      </w:r>
      <w:r>
        <w:rPr>
          <w:rFonts w:eastAsia="Times New Roman" w:cs="Times New Roman"/>
          <w:szCs w:val="24"/>
        </w:rPr>
        <w:t xml:space="preserve">ας το «Μακεδονία ξακουστή». </w:t>
      </w:r>
    </w:p>
    <w:p w14:paraId="3739527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Τι θέλω να πω με αυτό και πού θέλω να καταλήξω; Οι εθνικά επιζήμιοι χειρισμοί της Κυβέρνησης στο εθνικό ζήτημα είναι συνεπείς με τις επιδόσεις της σε όλα τα μέτωπα. Με ό,τι καταπιάνεστε, το επιδεινώνετε. Πάτε να λύσετε προβλήμα</w:t>
      </w:r>
      <w:r>
        <w:rPr>
          <w:rFonts w:eastAsia="Times New Roman" w:cs="Times New Roman"/>
          <w:szCs w:val="24"/>
        </w:rPr>
        <w:t xml:space="preserve">τα και δημιουργείτε περισσότερα. </w:t>
      </w:r>
    </w:p>
    <w:p w14:paraId="3739527C" w14:textId="77777777" w:rsidR="00B27939" w:rsidRDefault="00D93F4B">
      <w:pPr>
        <w:spacing w:after="0" w:line="600" w:lineRule="auto"/>
        <w:ind w:firstLine="720"/>
        <w:jc w:val="both"/>
        <w:rPr>
          <w:rFonts w:eastAsia="Times New Roman" w:cs="Times New Roman"/>
          <w:szCs w:val="24"/>
        </w:rPr>
      </w:pPr>
      <w:r w:rsidRPr="00DE1B7B">
        <w:rPr>
          <w:rFonts w:eastAsia="Times New Roman"/>
          <w:b/>
          <w:bCs/>
        </w:rPr>
        <w:t>ΠΡΟΕΔΡΕΥΩΝ (Μάριος Γεωργιάδης):</w:t>
      </w:r>
      <w:r>
        <w:rPr>
          <w:rFonts w:eastAsia="Times New Roman"/>
          <w:b/>
          <w:bCs/>
        </w:rPr>
        <w:t xml:space="preserve"> </w:t>
      </w:r>
      <w:r>
        <w:rPr>
          <w:rFonts w:eastAsia="Times New Roman"/>
          <w:bCs/>
        </w:rPr>
        <w:t xml:space="preserve">Και με αυτό ολοκληρώνετε, κύριε Παναγιωτόπουλε. </w:t>
      </w:r>
    </w:p>
    <w:p w14:paraId="3739527D" w14:textId="77777777" w:rsidR="00B27939" w:rsidRDefault="00D93F4B">
      <w:pPr>
        <w:spacing w:after="0" w:line="600" w:lineRule="auto"/>
        <w:ind w:firstLine="720"/>
        <w:jc w:val="both"/>
        <w:rPr>
          <w:rFonts w:eastAsia="Times New Roman" w:cs="Times New Roman"/>
          <w:szCs w:val="24"/>
        </w:rPr>
      </w:pPr>
      <w:r w:rsidRPr="00DE1B7B">
        <w:rPr>
          <w:rFonts w:eastAsia="Times New Roman" w:cs="Times New Roman"/>
          <w:b/>
          <w:szCs w:val="24"/>
        </w:rPr>
        <w:t>ΝΙΚΟΛΑΟΣ ΠΑΝΑΓΙΩΤΟΠΟΥΛΟΣ:</w:t>
      </w:r>
      <w:r>
        <w:rPr>
          <w:rFonts w:eastAsia="Times New Roman" w:cs="Times New Roman"/>
          <w:szCs w:val="24"/>
        </w:rPr>
        <w:t xml:space="preserve"> Είκοσι δευτερόλεπτα, κύριε Πρόεδρε. </w:t>
      </w:r>
    </w:p>
    <w:p w14:paraId="3739527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Η κατάσταση στην οικονομία δεν είναι καλή. Η απόδοση δεκαετούς ομολόγου δείχνει ότι τέσσερις μήνες μετά την υποτιθέμενη καθαρή έξοδο από το μνημόνιο, δεν έχουμε ακόμη καθαρή έξοδο στις αγορές. Αυτός υποτίθεται ότι ήταν ο στόχος στην έξοδο από τα μνημόνια. </w:t>
      </w:r>
    </w:p>
    <w:p w14:paraId="3739527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Αυτή τη στιγμή η χώρα δεν έχει πρόσβαση σε κα</w:t>
      </w:r>
      <w:r>
        <w:rPr>
          <w:rFonts w:eastAsia="Times New Roman" w:cs="Times New Roman"/>
          <w:szCs w:val="24"/>
        </w:rPr>
        <w:t>μ</w:t>
      </w:r>
      <w:r>
        <w:rPr>
          <w:rFonts w:eastAsia="Times New Roman" w:cs="Times New Roman"/>
          <w:szCs w:val="24"/>
        </w:rPr>
        <w:t>μία χρηματοδότηση. Υπάρχει το «μαξιλάρι» των 26 δισεκατομμυρίων, αλλά αυτό είναι παραγεμισμένο από την υπερφορολόγηση που τσάκισε τη μεσαία τάξη, διότι αυτή ήταν η δική σας απόφαση.</w:t>
      </w:r>
    </w:p>
    <w:p w14:paraId="3739528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αποτέλεσμα είναι τα ληξι</w:t>
      </w:r>
      <w:r>
        <w:rPr>
          <w:rFonts w:eastAsia="Times New Roman" w:cs="Times New Roman"/>
          <w:szCs w:val="24"/>
        </w:rPr>
        <w:t xml:space="preserve">πρόθεσμα χρέη προς την </w:t>
      </w:r>
      <w:r>
        <w:rPr>
          <w:rFonts w:eastAsia="Times New Roman" w:cs="Times New Roman"/>
          <w:szCs w:val="24"/>
        </w:rPr>
        <w:t>ε</w:t>
      </w:r>
      <w:r>
        <w:rPr>
          <w:rFonts w:eastAsia="Times New Roman" w:cs="Times New Roman"/>
          <w:szCs w:val="24"/>
        </w:rPr>
        <w:t>φορία. Από 60 δισεκατομμύρια που χρωστούσαν οι φορολογούμενοι το 2014, σήμερα έχουν ανέλθει στα 103 δισεκατομμύρια μέχρι τον Σεπτέμβρη, 43 δισεκατομμύρια παραπάνω χρέος σε απλήρωτους φόρους μέσα σε τέσσερα χρόνια.</w:t>
      </w:r>
    </w:p>
    <w:p w14:paraId="37395281" w14:textId="77777777" w:rsidR="00B27939" w:rsidRDefault="00D93F4B">
      <w:pPr>
        <w:spacing w:after="0" w:line="600" w:lineRule="auto"/>
        <w:ind w:firstLine="720"/>
        <w:jc w:val="both"/>
        <w:rPr>
          <w:rFonts w:eastAsia="Times New Roman" w:cs="Times New Roman"/>
          <w:szCs w:val="24"/>
        </w:rPr>
      </w:pPr>
      <w:r w:rsidRPr="004C67FE">
        <w:rPr>
          <w:rFonts w:eastAsia="Times New Roman"/>
          <w:b/>
          <w:bCs/>
        </w:rPr>
        <w:t>ΠΡΟΕΔΡΕΥΩΝ (Μάριος</w:t>
      </w:r>
      <w:r w:rsidRPr="004C67FE">
        <w:rPr>
          <w:rFonts w:eastAsia="Times New Roman"/>
          <w:b/>
          <w:bCs/>
        </w:rPr>
        <w:t xml:space="preserve"> Γεωργιάδης):</w:t>
      </w:r>
      <w:r>
        <w:rPr>
          <w:rFonts w:eastAsia="Times New Roman" w:cs="Times New Roman"/>
          <w:szCs w:val="24"/>
        </w:rPr>
        <w:t xml:space="preserve"> Κύριε συνάδελφε, σας παρακαλώ. </w:t>
      </w:r>
    </w:p>
    <w:p w14:paraId="3739528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Το τραπεζικό σύστημα παραπαίει και το χρηματιστήριο βρίσκεται σε χαμηλές πτήσεις. Εκεί είναι η πραγματική απεικόνιση της κατάστασης της ελληνικής οικονομίας και εσείς στοχοποιείτε όλο </w:t>
      </w:r>
      <w:r>
        <w:rPr>
          <w:rFonts w:eastAsia="Times New Roman" w:cs="Times New Roman"/>
          <w:szCs w:val="24"/>
        </w:rPr>
        <w:t xml:space="preserve">και περισσότερους συστηματικά. Στηρίζετε τη φτώχεια, δημιουργώντας περισσότερη φτώχεια, γιατί ποτέ δεν καταλάβατε ή δεν θελήσατε να καταλάβετε, ότι οι χώρες βγαίνουν από τα προβλήματα αυτά παράγοντας πλούτο. </w:t>
      </w:r>
    </w:p>
    <w:p w14:paraId="37395283" w14:textId="77777777" w:rsidR="00B27939" w:rsidRDefault="00D93F4B">
      <w:pPr>
        <w:spacing w:after="0" w:line="600" w:lineRule="auto"/>
        <w:ind w:firstLine="720"/>
        <w:jc w:val="both"/>
        <w:rPr>
          <w:rFonts w:eastAsia="Times New Roman" w:cs="Times New Roman"/>
          <w:szCs w:val="24"/>
        </w:rPr>
      </w:pPr>
      <w:r w:rsidRPr="004C67FE">
        <w:rPr>
          <w:rFonts w:eastAsia="Times New Roman"/>
          <w:b/>
          <w:bCs/>
        </w:rPr>
        <w:t>ΠΡΟΕΔΡΕΥΩΝ (Μάριος Γεωργιάδης):</w:t>
      </w:r>
      <w:r>
        <w:rPr>
          <w:rFonts w:eastAsia="Times New Roman" w:cs="Times New Roman"/>
          <w:szCs w:val="24"/>
        </w:rPr>
        <w:t xml:space="preserve"> Ολοκληρώστε, κύ</w:t>
      </w:r>
      <w:r>
        <w:rPr>
          <w:rFonts w:eastAsia="Times New Roman" w:cs="Times New Roman"/>
          <w:szCs w:val="24"/>
        </w:rPr>
        <w:t xml:space="preserve">ριε Παναγιωτόπουλε. </w:t>
      </w:r>
    </w:p>
    <w:p w14:paraId="3739528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Από εκεί, από το περίσσευμα του πλούτου, κύριοι συνάδελφοι, χρηματοδοτούνται και ασφαλιστικά συστήματα βιώσιμα και βιώσιμο κοινωνικό κράτος. Δυστυχώς αυτά δεν είστε σε θέση να καταλάβετε. </w:t>
      </w:r>
    </w:p>
    <w:p w14:paraId="3739528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Δεν πάμε καλά, κάτι </w:t>
      </w:r>
      <w:r>
        <w:rPr>
          <w:rFonts w:eastAsia="Times New Roman" w:cs="Times New Roman"/>
          <w:szCs w:val="24"/>
        </w:rPr>
        <w:t>που ξέρουν οι Έλληνες. Θα μπορούσαν να πάνε καλύτερα τα πράγματα, κάτι που βέβαια προϋποθέτει την αποχώρησή σας από την εξουσία. Θα γίνει και αυτό στις επερχόμενες εκλογές. Προφανώς καταψηφίζω τον προϋπολογισμό.</w:t>
      </w:r>
    </w:p>
    <w:p w14:paraId="37395286" w14:textId="77777777" w:rsidR="00B27939" w:rsidRDefault="00D93F4B">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w:t>
      </w:r>
      <w:r w:rsidRPr="00FE24C6">
        <w:rPr>
          <w:rFonts w:eastAsia="Times New Roman"/>
          <w:bCs/>
        </w:rPr>
        <w:t>οκρατίας)</w:t>
      </w:r>
    </w:p>
    <w:p w14:paraId="37395287" w14:textId="77777777" w:rsidR="00B27939" w:rsidRDefault="00D93F4B">
      <w:pPr>
        <w:spacing w:after="0" w:line="600" w:lineRule="auto"/>
        <w:ind w:firstLine="720"/>
        <w:jc w:val="both"/>
        <w:rPr>
          <w:rFonts w:eastAsia="Times New Roman" w:cs="Times New Roman"/>
          <w:szCs w:val="24"/>
        </w:rPr>
      </w:pPr>
      <w:r w:rsidRPr="00D83DAE">
        <w:rPr>
          <w:rFonts w:eastAsia="Times New Roman" w:cs="Times New Roman"/>
          <w:b/>
          <w:szCs w:val="24"/>
        </w:rPr>
        <w:t>ΠΡΟΕΔΡΕΥΩΝ (Μάριος Γεωργιάδης):</w:t>
      </w:r>
      <w:r>
        <w:rPr>
          <w:rFonts w:eastAsia="Times New Roman" w:cs="Times New Roman"/>
          <w:szCs w:val="24"/>
        </w:rPr>
        <w:t xml:space="preserve"> Τον λόγο έχει ο κ. Παπαφιλίππου.</w:t>
      </w:r>
    </w:p>
    <w:p w14:paraId="37395288" w14:textId="77777777" w:rsidR="00B27939" w:rsidRDefault="00D93F4B">
      <w:pPr>
        <w:spacing w:after="0" w:line="600" w:lineRule="auto"/>
        <w:ind w:firstLine="720"/>
        <w:jc w:val="both"/>
        <w:rPr>
          <w:rFonts w:eastAsia="Times New Roman" w:cs="Times New Roman"/>
          <w:szCs w:val="24"/>
        </w:rPr>
      </w:pPr>
      <w:r w:rsidRPr="00D83DAE">
        <w:rPr>
          <w:rFonts w:eastAsia="Times New Roman" w:cs="Times New Roman"/>
          <w:b/>
          <w:szCs w:val="24"/>
        </w:rPr>
        <w:t>ΓΕΩΡΓΙΟΣ ΠΑΠΑΦΙΛΙΠΠΟΥ:</w:t>
      </w:r>
      <w:r>
        <w:rPr>
          <w:rFonts w:eastAsia="Times New Roman" w:cs="Times New Roman"/>
          <w:szCs w:val="24"/>
        </w:rPr>
        <w:t xml:space="preserve"> Ευχαριστώ, κύριε Πρόεδρε.</w:t>
      </w:r>
    </w:p>
    <w:p w14:paraId="3739528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χαίρομαι ιδιαίτερα που διαδέχομαι στο Βήμα τον φίλο και συμπολίτη Βουλευτή της Νέας Δημοκρατίας, τον κ</w:t>
      </w:r>
      <w:r>
        <w:rPr>
          <w:rFonts w:eastAsia="Times New Roman" w:cs="Times New Roman"/>
          <w:szCs w:val="24"/>
        </w:rPr>
        <w:t xml:space="preserve">. Παναγιωτόπουλο. Θα ήθελα να σας πω δύο λόγια σε απάντηση των όσων είπατε σχετικά με τη σύμπραξη της </w:t>
      </w:r>
      <w:r>
        <w:rPr>
          <w:rFonts w:eastAsia="Times New Roman" w:cs="Times New Roman"/>
          <w:szCs w:val="24"/>
        </w:rPr>
        <w:t>Α</w:t>
      </w:r>
      <w:r>
        <w:rPr>
          <w:rFonts w:eastAsia="Times New Roman" w:cs="Times New Roman"/>
          <w:szCs w:val="24"/>
        </w:rPr>
        <w:t>κροδεξιάς με τον ΣΥΡΙΖΑ,</w:t>
      </w:r>
      <w:r w:rsidDel="00370155">
        <w:rPr>
          <w:rFonts w:eastAsia="Times New Roman" w:cs="Times New Roman"/>
          <w:szCs w:val="24"/>
        </w:rPr>
        <w:t xml:space="preserve"> </w:t>
      </w:r>
      <w:r>
        <w:rPr>
          <w:rFonts w:eastAsia="Times New Roman" w:cs="Times New Roman"/>
          <w:szCs w:val="24"/>
        </w:rPr>
        <w:t xml:space="preserve">στη </w:t>
      </w:r>
      <w:r w:rsidRPr="00B650DC">
        <w:rPr>
          <w:rFonts w:eastAsia="Times New Roman" w:cs="Times New Roman"/>
          <w:szCs w:val="24"/>
        </w:rPr>
        <w:t>δια</w:t>
      </w:r>
      <w:r>
        <w:rPr>
          <w:rFonts w:eastAsia="Times New Roman" w:cs="Times New Roman"/>
          <w:szCs w:val="24"/>
        </w:rPr>
        <w:t xml:space="preserve">δικασία της αποτυχημένης εκλογής Προέδρου επί της διακυβερνήσεώς σας. </w:t>
      </w:r>
    </w:p>
    <w:p w14:paraId="3739528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Εδώ να πω ότι υπήρξε ένα συμπτωματικό γεγονός. Επε</w:t>
      </w:r>
      <w:r>
        <w:rPr>
          <w:rFonts w:eastAsia="Times New Roman" w:cs="Times New Roman"/>
          <w:szCs w:val="24"/>
        </w:rPr>
        <w:t>ιδή έτυχε αυτά τα δύο κόμματα να μην δώσουν θετική ψήφο στον υποψήφιο Πρόεδρο, δεν σημαίνει επ’ ουδενί και κακώς το ισχυρίζεστε και το επαναλαμβάνε</w:t>
      </w:r>
      <w:r>
        <w:rPr>
          <w:rFonts w:eastAsia="Times New Roman" w:cs="Times New Roman"/>
          <w:szCs w:val="24"/>
        </w:rPr>
        <w:t xml:space="preserve"> ότι υπήρξε σύμπραξη μεταξύ Ακροδεξιάς και ΣΥΡΙΖΑ.</w:t>
      </w:r>
    </w:p>
    <w:p w14:paraId="3739528B" w14:textId="77777777" w:rsidR="00B27939" w:rsidRDefault="00D93F4B">
      <w:pPr>
        <w:spacing w:after="0" w:line="600" w:lineRule="auto"/>
        <w:ind w:firstLine="720"/>
        <w:jc w:val="both"/>
        <w:rPr>
          <w:rFonts w:eastAsia="Times New Roman" w:cs="Times New Roman"/>
          <w:szCs w:val="24"/>
        </w:rPr>
      </w:pPr>
      <w:r w:rsidRPr="00AD21BE">
        <w:rPr>
          <w:rFonts w:eastAsia="Times New Roman" w:cs="Times New Roman"/>
          <w:b/>
          <w:szCs w:val="24"/>
        </w:rPr>
        <w:t>ΧΡΗΣΤΟΣ ΜΠΟΥΚΩΡΟΣ:</w:t>
      </w:r>
      <w:r>
        <w:rPr>
          <w:rFonts w:eastAsia="Times New Roman" w:cs="Times New Roman"/>
          <w:szCs w:val="24"/>
        </w:rPr>
        <w:t xml:space="preserve"> Και στο δημοψήφισμα τυχαίο γεγονός;</w:t>
      </w:r>
    </w:p>
    <w:p w14:paraId="3739528C"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Μπουκώρε, σας παρακαλώ. Μην αρχίσουμε τον διάλογο τώρα. </w:t>
      </w:r>
    </w:p>
    <w:p w14:paraId="3739528D"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Ο χρόνος είναι πολύτιμος. Περνάει και είμαστε καταπονημένοι όλοι. Ας υπάρχει, τουλάχιστον, αλληλοσεβασμός μεταξύ μας.</w:t>
      </w:r>
    </w:p>
    <w:p w14:paraId="3739528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w:t>
      </w:r>
      <w:r>
        <w:rPr>
          <w:rFonts w:eastAsia="Times New Roman" w:cs="Times New Roman"/>
          <w:szCs w:val="24"/>
        </w:rPr>
        <w:t xml:space="preserve">πω ότι οι ΑΝΕΛ δεν είναι </w:t>
      </w:r>
      <w:r>
        <w:rPr>
          <w:rFonts w:eastAsia="Times New Roman" w:cs="Times New Roman"/>
          <w:szCs w:val="24"/>
        </w:rPr>
        <w:t>Α</w:t>
      </w:r>
      <w:r>
        <w:rPr>
          <w:rFonts w:eastAsia="Times New Roman" w:cs="Times New Roman"/>
          <w:szCs w:val="24"/>
        </w:rPr>
        <w:t xml:space="preserve">κροδεξιό κόμμα. Είναι ένα </w:t>
      </w:r>
      <w:r>
        <w:rPr>
          <w:rFonts w:eastAsia="Times New Roman" w:cs="Times New Roman"/>
          <w:szCs w:val="24"/>
        </w:rPr>
        <w:t>Κ</w:t>
      </w:r>
      <w:r>
        <w:rPr>
          <w:rFonts w:eastAsia="Times New Roman" w:cs="Times New Roman"/>
          <w:szCs w:val="24"/>
        </w:rPr>
        <w:t xml:space="preserve">εντροδεξιό κόμμα και κακώς χρησιμοποιείτε ξανά τον όρο αυτό για τους ΑΝΕΛ. </w:t>
      </w:r>
    </w:p>
    <w:p w14:paraId="3739528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δύο κουβέντες για τη δημόσια τάξη και ασφάλεια, την οποία επαναφέρετε συχνά στον δημόσιο λόγο. Η ασφάλεια είναι δικαίωμα το</w:t>
      </w:r>
      <w:r>
        <w:rPr>
          <w:rFonts w:eastAsia="Times New Roman" w:cs="Times New Roman"/>
          <w:szCs w:val="24"/>
        </w:rPr>
        <w:t xml:space="preserve">υ κάθε πολίτη, αλλά θα πρέπει να μην αποβαίνει σε βάρος της προσωπικής ελευθερίας, όπως αυτή οριοθετείται και προστατεύεται από το Σύνταγμα. </w:t>
      </w:r>
    </w:p>
    <w:p w14:paraId="3739529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έρχομαι στον προϋπολογισμό. Ο προϋπολογισμός του 2019 είναι ο τέταρτος προϋπολογισμός κατά την περίοδο της δια</w:t>
      </w:r>
      <w:r>
        <w:rPr>
          <w:rFonts w:eastAsia="Times New Roman" w:cs="Times New Roman"/>
          <w:szCs w:val="24"/>
        </w:rPr>
        <w:t>κυβέρνησης της χώρας μας από τους ΣΥΡΙΖΑ και ΑΝΕΛ. Ταυτόχρονα όμως είναι ο σημαντικότερος, αφού είναι ο πρώτος μεταμνημονιακός προϋπολογισμός, με έντονο μάλιστα μεταμνημονιακό αποτύπωμα που τα θετικά του χαρακτηριστικά θα εκθέσω παρακάτω. Σηματοδοτεί δε τη</w:t>
      </w:r>
      <w:r>
        <w:rPr>
          <w:rFonts w:eastAsia="Times New Roman" w:cs="Times New Roman"/>
          <w:szCs w:val="24"/>
        </w:rPr>
        <w:t xml:space="preserve"> νέα περίοδο της ιστορίας στην οποία μπήκε η χώρα μας και προοιωνίζε</w:t>
      </w:r>
      <w:r>
        <w:rPr>
          <w:rFonts w:eastAsia="Times New Roman" w:cs="Times New Roman"/>
          <w:szCs w:val="24"/>
        </w:rPr>
        <w:t>ται</w:t>
      </w:r>
      <w:r>
        <w:rPr>
          <w:rFonts w:eastAsia="Times New Roman" w:cs="Times New Roman"/>
          <w:szCs w:val="24"/>
        </w:rPr>
        <w:t xml:space="preserve"> καλύτερες ημέρες για την οικονομία μας και το βιοτικό επίπεδο της πλειονότητας των συμπατριωτών μας. </w:t>
      </w:r>
    </w:p>
    <w:p w14:paraId="3739529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παραπάνω αισιόδοξη νότα βασίζεται σε πραγματικά και μη αμφισβητήσιμα θετικά οικο</w:t>
      </w:r>
      <w:r>
        <w:rPr>
          <w:rFonts w:eastAsia="Times New Roman" w:cs="Times New Roman"/>
          <w:szCs w:val="24"/>
        </w:rPr>
        <w:t>νομικά μεγέθη και γεγονότα, όπως, πρώτον, η επιτυχής ολοκλήρωση του τρίτου Προγράμματος Δημοσιονομικής Προσαρμογής και η οριστική και καθαρή έξοδος της χώρας μας από αυτό τον Αύγουστο του τρέχοντος έτους. Δεύτερον, η σημαντική ελάφρυνση του δημόσιου χρέους</w:t>
      </w:r>
      <w:r>
        <w:rPr>
          <w:rFonts w:eastAsia="Times New Roman" w:cs="Times New Roman"/>
          <w:szCs w:val="24"/>
        </w:rPr>
        <w:t xml:space="preserve"> τον περασμένο Ιούνιο που το καθιστά πλέον δυναμικά βιώσιμο. Τρίτον, η αναβάθμιση της πιστοληπτικής ικανότητας της χώρας μας από τους διεθνείς οίκους αξιολόγησης. </w:t>
      </w:r>
    </w:p>
    <w:p w14:paraId="3739529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Τέταρτον, η μεγέθυνση της οικονομίας σταθερά από το 2017 μέχρι σήμερα. Το 2017 η μεγέθυνση α</w:t>
      </w:r>
      <w:r>
        <w:rPr>
          <w:rFonts w:eastAsia="Times New Roman" w:cs="Times New Roman"/>
          <w:szCs w:val="24"/>
        </w:rPr>
        <w:t xml:space="preserve">νήλθε σε ποσοστό 1,5% -σημειώνω ότι ήταν θετική για πρώτη φορά κατά την περίοδο της κρίσης- και 2,1% κατά το τρέχον έτος που μπορεί να είναι και κατά τι μεγαλύτερη. </w:t>
      </w:r>
    </w:p>
    <w:p w14:paraId="3739529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Για το έτος δε 2019, το επόμενο δηλαδή</w:t>
      </w:r>
      <w:r>
        <w:rPr>
          <w:rFonts w:eastAsia="Times New Roman" w:cs="Times New Roman"/>
          <w:szCs w:val="24"/>
        </w:rPr>
        <w:t xml:space="preserve"> έτος</w:t>
      </w:r>
      <w:r>
        <w:rPr>
          <w:rFonts w:eastAsia="Times New Roman" w:cs="Times New Roman"/>
          <w:szCs w:val="24"/>
        </w:rPr>
        <w:t xml:space="preserve"> την υπολογίζουμε βάσιμα σε 2,5% δεδομένου ότι </w:t>
      </w:r>
      <w:r>
        <w:rPr>
          <w:rFonts w:eastAsia="Times New Roman" w:cs="Times New Roman"/>
          <w:szCs w:val="24"/>
        </w:rPr>
        <w:t>συνηγορούν προς τούτο όλοι οι οικονομικοί δείκτες που συντελούν στη μεγέθυνση, όπως ενδεικτικά η αύξηση της ιδιωτικής κατανάλωσης, η αύξηση της βιομηχανικής παραγωγής, η αύξηση των εξαγωγών αγαθών και υπηρεσιών, η αύξηση της απασχόλησης, η αύξηση των επενδ</w:t>
      </w:r>
      <w:r>
        <w:rPr>
          <w:rFonts w:eastAsia="Times New Roman" w:cs="Times New Roman"/>
          <w:szCs w:val="24"/>
        </w:rPr>
        <w:t xml:space="preserve">ύσεων, η αύξηση της δημόσιας κατανάλωσης. </w:t>
      </w:r>
    </w:p>
    <w:p w14:paraId="3739529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προπεριγραφείσα οικονομική ανάκαμψη σε συνδυασμό με την επιτυχή διαχείριση της οικονομίας, κατά την περίοδο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2018 η οποία -ειρήσθω εν παρόδω- είχε ως αποτέλεσμα τον εκμηδενισμό του κινδύνου για </w:t>
      </w:r>
      <w:r>
        <w:rPr>
          <w:rFonts w:eastAsia="Times New Roman" w:cs="Times New Roman"/>
          <w:szCs w:val="24"/>
          <w:lang w:val="en-US"/>
        </w:rPr>
        <w:t>Grexit</w:t>
      </w:r>
      <w:r>
        <w:rPr>
          <w:rFonts w:eastAsia="Times New Roman" w:cs="Times New Roman"/>
          <w:szCs w:val="24"/>
        </w:rPr>
        <w:t>, την</w:t>
      </w:r>
      <w:r>
        <w:rPr>
          <w:rFonts w:eastAsia="Times New Roman" w:cs="Times New Roman"/>
          <w:szCs w:val="24"/>
        </w:rPr>
        <w:t xml:space="preserve"> ανακεφαλαιοποίηση του τραπεζικού συστήματος, τη μείωση της οικονομικής αβεβαιότητας, την επιτυχή εκτέλεση των προϋπολογισμών και την επίτευξη των δημοσιονομικών στόχων, μας επιτρέπει ο προϋπολογισμός του 2019 όχι μόνο να μην περιλαμβάνει κανένα απολύτως μ</w:t>
      </w:r>
      <w:r>
        <w:rPr>
          <w:rFonts w:eastAsia="Times New Roman" w:cs="Times New Roman"/>
          <w:szCs w:val="24"/>
        </w:rPr>
        <w:t>έτρο δημοσιονομικής προσαρμογής, αλλά αντίθετα να περιλαμβάνει, για πρώτη φορά</w:t>
      </w:r>
      <w:r>
        <w:rPr>
          <w:rFonts w:eastAsia="Times New Roman" w:cs="Times New Roman"/>
          <w:szCs w:val="24"/>
        </w:rPr>
        <w:t>,</w:t>
      </w:r>
      <w:r>
        <w:rPr>
          <w:rFonts w:eastAsia="Times New Roman" w:cs="Times New Roman"/>
          <w:szCs w:val="24"/>
        </w:rPr>
        <w:t xml:space="preserve"> από την έναρξη της κρίσης, μία λελογισμένη δημοσιονομική επέκταση ενσωματώνοντας θετικά μέτρα ύψους 910 εκατομμυρίων ευρώ.</w:t>
      </w:r>
    </w:p>
    <w:p w14:paraId="3739529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Τα περισσότερα δε από τα παραπάνω θετικά μέτρα έχουν </w:t>
      </w:r>
      <w:r>
        <w:rPr>
          <w:rFonts w:eastAsia="Times New Roman" w:cs="Times New Roman"/>
          <w:szCs w:val="24"/>
        </w:rPr>
        <w:t>ήδη νομοθετηθεί με την υπερψήφισή τους μάλιστα τόσο από την Αξιωματική Αντιπολίτευση όσο και από την πλειονότητα των υπολοίπων κομμάτων. Τα μέτρα αυτά θυμίζω ότι ανήκαν στην κατηγορία των θετικών αντιμέτρων και θα λαμβάνονταν σε περίπτωση που εφαρμοζόταν α</w:t>
      </w:r>
      <w:r>
        <w:rPr>
          <w:rFonts w:eastAsia="Times New Roman" w:cs="Times New Roman"/>
          <w:szCs w:val="24"/>
        </w:rPr>
        <w:t>πό το επόμενο έτος, το 2019 δηλαδή, η περικοπή των προσωπικών διαφορών κύριων και επικουρικών συντάξεων.</w:t>
      </w:r>
    </w:p>
    <w:p w14:paraId="3739529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Όπως όμως γνωρίζετε όλοι και πιστεύω να το έχει μάθει και ο ελληνικός λαός, έχουμε νομοθετήσει πρόσφατα, εκτός από τα παραπάνω θετικά μέτρα, και την κα</w:t>
      </w:r>
      <w:r>
        <w:rPr>
          <w:rFonts w:eastAsia="Times New Roman" w:cs="Times New Roman"/>
          <w:szCs w:val="24"/>
        </w:rPr>
        <w:t>τάργηση της περικοπής των συντάξεων. Με την κατάργηση της περικοπής των συντάξεων και τη λήψη των παραπάνω μέτρων, εκφράζεται η επιχειρούμενη από τον παρόντα προϋπολογισμό αλλαγή του μείγματος της δημοσιονομικής πολιτικής μας, η οποία έχει τους εξής στόχου</w:t>
      </w:r>
      <w:r>
        <w:rPr>
          <w:rFonts w:eastAsia="Times New Roman" w:cs="Times New Roman"/>
          <w:szCs w:val="24"/>
        </w:rPr>
        <w:t xml:space="preserve">ς. </w:t>
      </w:r>
    </w:p>
    <w:p w14:paraId="3739529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Πρώτον, την ενίσχυση του διαθέσιμου εισοδήματος των νοικοκυριών. Δεύτερον, την υποστήριξη της βιώσιμης ανάπτυξης και τρίτον, την αντιμετώπιση με στοχευμένο τρόπο χρόνιων ελλειμμάτων στον τομέα κοινωνικής προστασίας. </w:t>
      </w:r>
    </w:p>
    <w:p w14:paraId="3739529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Τα ήδη νομοθετηθέντα μέτρα, που εξυ</w:t>
      </w:r>
      <w:r>
        <w:rPr>
          <w:rFonts w:eastAsia="Times New Roman" w:cs="Times New Roman"/>
          <w:szCs w:val="24"/>
        </w:rPr>
        <w:t>πηρετούν τους παραπάνω στόχους, είναι συνοπτικά τα εξής: Πρώτον, η μείωση του ΕΝΦΙΑ κατά 10% μεσοσταθμικά, δεύτερον, η μείωση των ασφαλιστικών εισφορών ελεύθερων επαγγελματιών, αυτοαπασχολούμενων και αγροτών κατά 33%, τρίτον, η σταδιακή μείωση του φόρου ει</w:t>
      </w:r>
      <w:r>
        <w:rPr>
          <w:rFonts w:eastAsia="Times New Roman" w:cs="Times New Roman"/>
          <w:szCs w:val="24"/>
        </w:rPr>
        <w:t xml:space="preserve">σοδήματος νομικών </w:t>
      </w:r>
      <w:r>
        <w:rPr>
          <w:rFonts w:eastAsia="Times New Roman" w:cs="Times New Roman"/>
          <w:szCs w:val="24"/>
        </w:rPr>
        <w:t>και νομικών</w:t>
      </w:r>
      <w:r>
        <w:rPr>
          <w:rFonts w:eastAsia="Times New Roman" w:cs="Times New Roman"/>
          <w:szCs w:val="24"/>
        </w:rPr>
        <w:t xml:space="preserve"> προσώπων  οντοτήτων από 29% σε 25% σε βάθος τετραετίας. </w:t>
      </w:r>
    </w:p>
    <w:p w14:paraId="3739529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Τέταρτον, η επιδότηση κατά 50% το 2019 και κατά 100% το 2020 των ασφαλιστικών εισφορών των νέων ηλικίας μέχρι 25 ετών. Πέμπτον, η κατάργηση του τέλους επιτηδεύματος για </w:t>
      </w:r>
      <w:r>
        <w:rPr>
          <w:rFonts w:eastAsia="Times New Roman" w:cs="Times New Roman"/>
          <w:szCs w:val="24"/>
        </w:rPr>
        <w:t>συνεταιρισμούς, συνεταιρισμένους αγρότες, ΚΟΙΝΣΕΠ κ.λπ.</w:t>
      </w:r>
      <w:r>
        <w:rPr>
          <w:rFonts w:eastAsia="Times New Roman" w:cs="Times New Roman"/>
          <w:szCs w:val="24"/>
        </w:rPr>
        <w:t>.</w:t>
      </w:r>
      <w:r>
        <w:rPr>
          <w:rFonts w:eastAsia="Times New Roman" w:cs="Times New Roman"/>
          <w:szCs w:val="24"/>
        </w:rPr>
        <w:t xml:space="preserve"> Έκτον, η κατάργηση του ειδικού φόρου κατανάλωσης στο κρασί…</w:t>
      </w:r>
    </w:p>
    <w:p w14:paraId="3739529A" w14:textId="77777777" w:rsidR="00B27939" w:rsidRDefault="00D93F4B">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3739529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σας παρακαλώ θερμά να μου επιτρέψετε να </w:t>
      </w:r>
      <w:r>
        <w:rPr>
          <w:rFonts w:eastAsia="Times New Roman" w:cs="Times New Roman"/>
          <w:szCs w:val="24"/>
        </w:rPr>
        <w:t xml:space="preserve">συνεχίσω για δύο λεπτά ακόμα. </w:t>
      </w:r>
    </w:p>
    <w:p w14:paraId="3739529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Έβδομον, η ενίσχυση του </w:t>
      </w:r>
      <w:r>
        <w:rPr>
          <w:rFonts w:eastAsia="Times New Roman" w:cs="Times New Roman"/>
          <w:szCs w:val="24"/>
        </w:rPr>
        <w:t>π</w:t>
      </w:r>
      <w:r>
        <w:rPr>
          <w:rFonts w:eastAsia="Times New Roman" w:cs="Times New Roman"/>
          <w:szCs w:val="24"/>
        </w:rPr>
        <w:t>ρογράμματος «Βοήθεια στο Σπίτι» μέσα από την ένταξή του σε οργανικές μονάδες των ΟΤΑ και την πρόσληψη τριών χιλιάδων εργαζομένων σε αυτό, όγδοον ενίσχυση των σχολικών μονάδων Ειδικής Αγωγής και Εκπαίδ</w:t>
      </w:r>
      <w:r>
        <w:rPr>
          <w:rFonts w:eastAsia="Times New Roman" w:cs="Times New Roman"/>
          <w:szCs w:val="24"/>
        </w:rPr>
        <w:t xml:space="preserve">ευσης με πρόσληψη τεσσάρων χιλιάδων εκπαιδευτικών και εξειδικευμένου προσωπικού σε μόνιμες θέσεις. Ένατον, το νέο πρόγραμμα επιδότησης στέγασης που αφορά σε τριακόσιες σαράντα χιλιάδες νοικοκυριά. </w:t>
      </w:r>
    </w:p>
    <w:p w14:paraId="3739529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Εκτός όμως από τα παραπάνω μέτρα, θα πρέπει να ληφθούν υπ</w:t>
      </w:r>
      <w:r>
        <w:rPr>
          <w:rFonts w:eastAsia="Times New Roman" w:cs="Times New Roman"/>
          <w:szCs w:val="24"/>
        </w:rPr>
        <w:t>΄</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και οι εξής θετικές παρεμβάσεις, οι οποίες θα βελτιώσουν σημαντικά τη ζωή μεγάλης μερίδας συμπολιτών μας που είτε είναι εργαζόμενοι στον ιδιωτικό τομέα είτε ανήκουν σε ευάλωτες κοινωνικές ομάδες.</w:t>
      </w:r>
    </w:p>
    <w:p w14:paraId="3739529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Πρώτον, η αποκατάσταση της κανονικότητας από τον </w:t>
      </w:r>
      <w:r>
        <w:rPr>
          <w:rFonts w:eastAsia="Times New Roman" w:cs="Times New Roman"/>
          <w:szCs w:val="24"/>
        </w:rPr>
        <w:t>Αύγουστο του 2018 των εργασιακών σχέσεων και δικαιωμάτων. Εδώ θα πρέπει δε να τονιστεί ότι από τον Γενάρη του 2019, αφ’ ενός μεν θα αυξηθούν οι κατώτεροι μισθοί και αφ’ ετέρου, θα καταργηθεί ο ντροπιαστικός για τη χώρα μας υποκατώτατος μισθός.</w:t>
      </w:r>
    </w:p>
    <w:p w14:paraId="3739529F" w14:textId="77777777" w:rsidR="00B27939" w:rsidRDefault="00D93F4B">
      <w:pPr>
        <w:spacing w:after="0" w:line="600" w:lineRule="auto"/>
        <w:ind w:firstLine="720"/>
        <w:jc w:val="both"/>
        <w:rPr>
          <w:rFonts w:eastAsia="Times New Roman" w:cs="Times New Roman"/>
          <w:szCs w:val="24"/>
        </w:rPr>
      </w:pPr>
      <w:r w:rsidRPr="00251171">
        <w:rPr>
          <w:rFonts w:eastAsia="Times New Roman" w:cs="Times New Roman"/>
          <w:szCs w:val="24"/>
        </w:rPr>
        <w:t xml:space="preserve">(Στο σημείο </w:t>
      </w:r>
      <w:r w:rsidRPr="00251171">
        <w:rPr>
          <w:rFonts w:eastAsia="Times New Roman" w:cs="Times New Roman"/>
          <w:szCs w:val="24"/>
        </w:rPr>
        <w:t xml:space="preserve">αυτό κτυπάει </w:t>
      </w:r>
      <w:r>
        <w:rPr>
          <w:rFonts w:eastAsia="Times New Roman" w:cs="Times New Roman"/>
          <w:szCs w:val="24"/>
        </w:rPr>
        <w:t xml:space="preserve">επανειλημμένα </w:t>
      </w:r>
      <w:r w:rsidRPr="00251171">
        <w:rPr>
          <w:rFonts w:eastAsia="Times New Roman" w:cs="Times New Roman"/>
          <w:szCs w:val="24"/>
        </w:rPr>
        <w:t>το κουδούνι λήξεως του χρόνου ομιλίας του κυρίου Βουλευτή)</w:t>
      </w:r>
    </w:p>
    <w:p w14:paraId="373952A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Δεύτερον, η χορήγηση για τρίτη συνεχή χρονιά κοινωνικού μερίσματος, ύψους 710 εκατομμυρίων ευρώ, το οποίο έλαβαν και θα λάβουν περίπου ενάμισι εκατομμύριο συμπολίτες μας.</w:t>
      </w:r>
    </w:p>
    <w:p w14:paraId="373952A1" w14:textId="77777777" w:rsidR="00B27939" w:rsidRDefault="00D93F4B">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συνάδελφε, ολοκληρώστε παρακαλώ.</w:t>
      </w:r>
    </w:p>
    <w:p w14:paraId="373952A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Επίσης, το τελευταίο -και κάνω ειδική μνεία σε αυτό, γιατί αφορά τη γενέτειρα μου τη Θάσο- είναι το μεταφορικό ισοδύναμο, που θα ισχύσει στη Θάσο, όπως και σε όλ</w:t>
      </w:r>
      <w:r>
        <w:rPr>
          <w:rFonts w:eastAsia="Times New Roman" w:cs="Times New Roman"/>
          <w:szCs w:val="24"/>
        </w:rPr>
        <w:t>α τα νησιά από 1-1-2019 και θα άρει αρκετές από τις δυσμενείς οικονομικές και κοινωνικές συνέπειες της νησιωτικότητας.</w:t>
      </w:r>
    </w:p>
    <w:p w14:paraId="373952A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Εδώ θα πρέπει να πούμε ότι όλα αυτά τα μέτρα…</w:t>
      </w:r>
    </w:p>
    <w:p w14:paraId="373952A4" w14:textId="77777777" w:rsidR="00B27939" w:rsidRDefault="00D93F4B">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Ολοκληρώστε, κύριε συνάδελφε.</w:t>
      </w:r>
    </w:p>
    <w:p w14:paraId="373952A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Κύριε </w:t>
      </w:r>
      <w:r>
        <w:rPr>
          <w:rFonts w:eastAsia="Times New Roman" w:cs="Times New Roman"/>
          <w:szCs w:val="24"/>
        </w:rPr>
        <w:t>Πρόεδρε, όλοι υπερέβησαν τον καθορισμένο χρόνο…</w:t>
      </w:r>
    </w:p>
    <w:p w14:paraId="373952A6" w14:textId="77777777" w:rsidR="00B27939" w:rsidRDefault="00D93F4B">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Και εσείς τον έχετε υπερβεί, γι’ αυτό σας λέω ολοκληρώστε.</w:t>
      </w:r>
    </w:p>
    <w:p w14:paraId="373952A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Αφιέρωσα χρόνο για να απαντήσω στον κ. Παναγιωτόπουλο.</w:t>
      </w:r>
    </w:p>
    <w:p w14:paraId="373952A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Θα τελειώσω, λέγοντας το εξής. Με τις π</w:t>
      </w:r>
      <w:r>
        <w:rPr>
          <w:rFonts w:eastAsia="Times New Roman" w:cs="Times New Roman"/>
          <w:szCs w:val="24"/>
        </w:rPr>
        <w:t>αρεμβάσεις μας δρούμε ιδιοτελώς, μεροληπτικώς υπέρ των ευάλωτων κοινωνικών ομάδων. Δεν πρόκειται για εκλογική παροχολογία, αλλά αισθανόμαστε χρέος, ως αριστεροί και ριζοσπάστες, να αποκαταστήσουμε σταδιακά τις αδικίες που έχουν τελεστεί σε βάρος αυτών.</w:t>
      </w:r>
    </w:p>
    <w:p w14:paraId="373952A9" w14:textId="77777777" w:rsidR="00B27939" w:rsidRDefault="00D93F4B">
      <w:pPr>
        <w:spacing w:after="0" w:line="600" w:lineRule="auto"/>
        <w:ind w:firstLine="720"/>
        <w:jc w:val="both"/>
        <w:rPr>
          <w:rFonts w:eastAsia="Times New Roman" w:cs="Times New Roman"/>
          <w:szCs w:val="24"/>
        </w:rPr>
      </w:pPr>
      <w:r w:rsidRPr="003A2408">
        <w:rPr>
          <w:rFonts w:eastAsia="Times New Roman" w:cs="Times New Roman"/>
          <w:b/>
          <w:szCs w:val="24"/>
        </w:rPr>
        <w:t>ΠΡΟ</w:t>
      </w:r>
      <w:r w:rsidRPr="003A2408">
        <w:rPr>
          <w:rFonts w:eastAsia="Times New Roman" w:cs="Times New Roman"/>
          <w:b/>
          <w:szCs w:val="24"/>
        </w:rPr>
        <w:t>ΕΔΡΕΥΩΝ (Μάριος Γεωργιάδης):</w:t>
      </w:r>
      <w:r w:rsidRPr="003A2408">
        <w:rPr>
          <w:rFonts w:eastAsia="Times New Roman" w:cs="Times New Roman"/>
          <w:szCs w:val="24"/>
        </w:rPr>
        <w:t xml:space="preserve"> </w:t>
      </w:r>
      <w:r>
        <w:rPr>
          <w:rFonts w:eastAsia="Times New Roman" w:cs="Times New Roman"/>
          <w:szCs w:val="24"/>
        </w:rPr>
        <w:t>Κύριε συνάδελφε, σας παρακαλώ, ολοκληρώστε σε μισό λεπτό.</w:t>
      </w:r>
    </w:p>
    <w:p w14:paraId="373952A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Κυρίες και κύριοι συνάδελφοι, οι συμπολίτες μας έχουν αντιληφθεί τη θετική μεταμνημονιακή πορεία, με τιμονιέρη της τον Πρωθυπουργό και Πρόεδρο του</w:t>
      </w:r>
      <w:r>
        <w:rPr>
          <w:rFonts w:eastAsia="Times New Roman" w:cs="Times New Roman"/>
          <w:szCs w:val="24"/>
        </w:rPr>
        <w:t xml:space="preserve"> κόμματός μας Αλέξη Τσίπρα. Για τον λόγο δε αυτό δηλώνουν πλειοψηφικά ότι η επόμενη χρονιά θα είναι καλύτερη, όπως το γεγονός αυτό καταγράφεται σε πρόσφατη δημοσκόπηση της </w:t>
      </w:r>
      <w:r>
        <w:rPr>
          <w:rFonts w:eastAsia="Times New Roman" w:cs="Times New Roman"/>
          <w:szCs w:val="24"/>
        </w:rPr>
        <w:t>«</w:t>
      </w:r>
      <w:r>
        <w:rPr>
          <w:rFonts w:eastAsia="Times New Roman" w:cs="Times New Roman"/>
          <w:szCs w:val="24"/>
          <w:lang w:val="en-US"/>
        </w:rPr>
        <w:t>ALCO</w:t>
      </w:r>
      <w:r>
        <w:rPr>
          <w:rFonts w:eastAsia="Times New Roman" w:cs="Times New Roman"/>
          <w:szCs w:val="24"/>
        </w:rPr>
        <w:t>»</w:t>
      </w:r>
      <w:r>
        <w:rPr>
          <w:rFonts w:eastAsia="Times New Roman" w:cs="Times New Roman"/>
          <w:szCs w:val="24"/>
        </w:rPr>
        <w:t>.</w:t>
      </w:r>
    </w:p>
    <w:p w14:paraId="373952A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Έτσι, δυστυχώς, για τον Αρχηγό της Αξιωματικής Αντιπολίτευσης, τον κ. Μητσοτ</w:t>
      </w:r>
      <w:r>
        <w:rPr>
          <w:rFonts w:eastAsia="Times New Roman" w:cs="Times New Roman"/>
          <w:szCs w:val="24"/>
        </w:rPr>
        <w:t xml:space="preserve">άκη και ευτυχώς για τον ελληνικό λαό, το πρόσφατο </w:t>
      </w:r>
      <w:r>
        <w:rPr>
          <w:rFonts w:eastAsia="Times New Roman" w:cs="Times New Roman"/>
          <w:szCs w:val="24"/>
        </w:rPr>
        <w:t>σ</w:t>
      </w:r>
      <w:r>
        <w:rPr>
          <w:rFonts w:eastAsia="Times New Roman" w:cs="Times New Roman"/>
          <w:szCs w:val="24"/>
        </w:rPr>
        <w:t>υνέδριο του κόμματός του θα είναι το τελευταίο για τον ίδιο ως Αρχηγό του κόμματός του, μετά τη βέβαιη ήττα του στις προσεχείς εκλογές και δεν θα είναι το τελευταίο για την Κυβέρνηση του ΣΥΡΙΖΑ.</w:t>
      </w:r>
    </w:p>
    <w:p w14:paraId="373952A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Φυσικά, εί</w:t>
      </w:r>
      <w:r>
        <w:rPr>
          <w:rFonts w:eastAsia="Times New Roman" w:cs="Times New Roman"/>
          <w:szCs w:val="24"/>
        </w:rPr>
        <w:t>ναι αυτονόητο ότι υπερψηφίζω τον προϋπολογισμό.</w:t>
      </w:r>
    </w:p>
    <w:p w14:paraId="373952A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73952AE" w14:textId="77777777" w:rsidR="00B27939" w:rsidRDefault="00D93F4B">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373952A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Και μετά από αυτό το όνειρο ξυπνάτε!</w:t>
      </w:r>
    </w:p>
    <w:p w14:paraId="373952B0" w14:textId="77777777" w:rsidR="00B27939" w:rsidRDefault="00D93F4B">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Το αυτονόητο θα πρέπει να είναι να ολοκληρώνετε σε ένα εύλογ</w:t>
      </w:r>
      <w:r>
        <w:rPr>
          <w:rFonts w:eastAsia="Times New Roman" w:cs="Times New Roman"/>
          <w:szCs w:val="24"/>
        </w:rPr>
        <w:t>ο χρονικό διάστημα. Δεν γίνεται να μιλάτε έντεκα λεπτά όλοι οι συνάδελφοι. Μένουν πέντε συνάδελφοι ακόμα. Δεν μπορούμε να κάτσουμε άλλη μια ώρα. Έχουμε πει ότι θα τελειώσουμε στις 00.30΄, που αρχικά ήταν στις 00.00΄.</w:t>
      </w:r>
    </w:p>
    <w:p w14:paraId="373952B1"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Διαβάζω ξανά τους συναδέλφους οι οποίοι</w:t>
      </w:r>
      <w:r>
        <w:rPr>
          <w:rFonts w:eastAsia="Times New Roman" w:cs="Times New Roman"/>
          <w:szCs w:val="24"/>
        </w:rPr>
        <w:t xml:space="preserve"> θα πάρουν τον λόγο μέχρι το τέλος της συνεδρίασης: Είναι ο κ. Σηφάκης, ο κ. Μπούρας, η κ. Σταμπουλή, ο κ. Μπουκώρος και η κ. Καφαντάρη. Παρακαλώ πολύ, τουλάχιστον εσάς που έχετε απομείνει, να ολοκληρώνετε εντός επταλέπτου.</w:t>
      </w:r>
    </w:p>
    <w:p w14:paraId="373952B2"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Σηφάκη, έχετε τον </w:t>
      </w:r>
      <w:r>
        <w:rPr>
          <w:rFonts w:eastAsia="Times New Roman" w:cs="Times New Roman"/>
          <w:szCs w:val="24"/>
        </w:rPr>
        <w:t>λόγο.</w:t>
      </w:r>
    </w:p>
    <w:p w14:paraId="373952B3"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Ευχαριστώ, κύριε Πρόεδρε.</w:t>
      </w:r>
    </w:p>
    <w:p w14:paraId="373952B4"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συζήτηση του πρώτου μεταμνημονιακού και λελογισμένα επεκτατικού προϋπολογισμού, κύριοι συνάδελφοι, σίγουρα μας επιτρέπει να κάνουμε μια πολύ σύντομη αναδρομή, έναν απολογισμό για το πώς φτάσαμε ως εδώ, πώς</w:t>
      </w:r>
      <w:r>
        <w:rPr>
          <w:rFonts w:eastAsia="Times New Roman" w:cs="Times New Roman"/>
          <w:szCs w:val="24"/>
        </w:rPr>
        <w:t xml:space="preserve"> μπορέσαμε από τη χρεοκοπία της χώρας και την παρατεταμένη ύφεση, από την κατά μέτωπον επίθεση στην κοινωνία, με πλήρη ανατροπή μέσα σε ελάχιστα χρόνια, από το 2010 ως το 2014, της εισοδηματικής κατάστασης των εργαζομένων, του επιπέδου της ζωής τους, αλλά </w:t>
      </w:r>
      <w:r>
        <w:rPr>
          <w:rFonts w:eastAsia="Times New Roman" w:cs="Times New Roman"/>
          <w:szCs w:val="24"/>
        </w:rPr>
        <w:t>και κοινωνικών κατακτήσεων δεκαετιών, τη διάλυση της εργασίας, την τρομακτική αύξηση του αριθμού των ανέργων, πώς μπορέσαμε να επανέλθουμε στην κανονικότητα και να αρχίσουμε σταδιακά να αντιστρέφουμε τα δεδομένα για τους εργαζόμενους, τους άνεργους, τους α</w:t>
      </w:r>
      <w:r>
        <w:rPr>
          <w:rFonts w:eastAsia="Times New Roman" w:cs="Times New Roman"/>
          <w:szCs w:val="24"/>
        </w:rPr>
        <w:t>γρότες, την παραγωγική Ελλάδα, για όλους αυτούς που ένιωσαν να φεύγει η γη κάτω από τα πόδια τους τα μνημονιακά χρόνια.</w:t>
      </w:r>
    </w:p>
    <w:p w14:paraId="373952B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Όταν η Αριστερά ανέλαβε το 2015 τη διαχείριση μιας χρεοκοπημένης χώρας, που δεν μπορούσε να βγει στις αγορές, με απαγορευτικά επιτόκια σ</w:t>
      </w:r>
      <w:r>
        <w:rPr>
          <w:rFonts w:eastAsia="Times New Roman" w:cs="Times New Roman"/>
          <w:szCs w:val="24"/>
        </w:rPr>
        <w:t xml:space="preserve">το τέλος του 2014, πλήρως απαξιωμένης στη διεθνή σκηνή, αυτό που υποσχέθηκε ήταν να παλέψει στην κατεύθυνση της ανατροπής αυτής της κατάστασης, με τη στήριξη της κοινωνίας, την ενίσχυση της παραγωγικής Ελλάδας, την αναδιανομή υπέρ των λαϊκών στρωμάτων και </w:t>
      </w:r>
      <w:r>
        <w:rPr>
          <w:rFonts w:eastAsia="Times New Roman" w:cs="Times New Roman"/>
          <w:szCs w:val="24"/>
        </w:rPr>
        <w:t>των μικρομεσαίων που είχαν φτωχοποιηθεί.</w:t>
      </w:r>
    </w:p>
    <w:p w14:paraId="373952B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Αναγκαστήκαμε τον Αύγουστο του 2015, κάτω από τον πολύ δυσμενή διεθνή συσχετισμό να προχωρήσουμε σε έναν συμβιβασμό για να κρατήσουμε τη χώρα στην Ευρώπη, για να αποτρέψουμε τα χειρότερα για τον λαό μας.</w:t>
      </w:r>
    </w:p>
    <w:p w14:paraId="373952B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Επιλέξαμε να διαχειριστούμε εμείς τη νέα κατάσταση με την ψήφο του λαού τον Σεπτέμβριο του 2015, να μη δραπετεύσουμε, όπως έκαναν άλλοι, και καθίσαμε όχι για την καρέκλα, όπως μας κατηγορούν κάποιοι, αλλά για να έχει η εργατική τάξη, οι αγρότες, οι μικρομε</w:t>
      </w:r>
      <w:r>
        <w:rPr>
          <w:rFonts w:eastAsia="Times New Roman" w:cs="Times New Roman"/>
          <w:szCs w:val="24"/>
        </w:rPr>
        <w:t>σαίοι στήριγμα στην επίθεση των μνημονίων, τα οποία αναγκαστικά έπρεπε να διαχειριστούμε, χωρίς ποτέ να αισθανθούμε ότι είναι μια δική μας πολιτική, γιατί ήταν πάντα έξω από την πολιτική μας φυσιογνωμία και αν θέλετε, από το αποδεδειγμένο αξιακό μας φορτίο</w:t>
      </w:r>
      <w:r>
        <w:rPr>
          <w:rFonts w:eastAsia="Times New Roman" w:cs="Times New Roman"/>
          <w:szCs w:val="24"/>
        </w:rPr>
        <w:t xml:space="preserve">. Τα μνημόνια είναι στο </w:t>
      </w:r>
      <w:r>
        <w:rPr>
          <w:rFonts w:eastAsia="Times New Roman" w:cs="Times New Roman"/>
          <w:szCs w:val="24"/>
          <w:lang w:val="en-US"/>
        </w:rPr>
        <w:t>DNA</w:t>
      </w:r>
      <w:r>
        <w:rPr>
          <w:rFonts w:eastAsia="Times New Roman" w:cs="Times New Roman"/>
          <w:szCs w:val="24"/>
        </w:rPr>
        <w:t xml:space="preserve"> άλλων πολιτικών δυνάμεων, που ακόμα τα διαφημίζουν και θέλουν να τα συνεχίσουν μέσα από τη διακήρυξη των προγραμμάτων τους.</w:t>
      </w:r>
    </w:p>
    <w:p w14:paraId="373952B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Και τώρα, μετά την 21</w:t>
      </w:r>
      <w:r w:rsidRPr="00E63D27">
        <w:rPr>
          <w:rFonts w:eastAsia="Times New Roman" w:cs="Times New Roman"/>
          <w:szCs w:val="24"/>
          <w:vertAlign w:val="superscript"/>
        </w:rPr>
        <w:t>η</w:t>
      </w:r>
      <w:r>
        <w:rPr>
          <w:rFonts w:eastAsia="Times New Roman" w:cs="Times New Roman"/>
          <w:szCs w:val="24"/>
        </w:rPr>
        <w:t xml:space="preserve"> Αυγούστου του 2018 μπορούμε να αισθανόμαστε δικαιωμένοι, καθόσον και η χώρα έμειν</w:t>
      </w:r>
      <w:r>
        <w:rPr>
          <w:rFonts w:eastAsia="Times New Roman" w:cs="Times New Roman"/>
          <w:szCs w:val="24"/>
        </w:rPr>
        <w:t>ε στην καρδιά της Ευρώπης και τα μνημόνια τέλειωσαν, αλλά και η κοινωνία, παρά την ταλαιπωρία και τις θυσίες της, αν και τραυματισμένη, άντεξε και επιστρέφει.</w:t>
      </w:r>
    </w:p>
    <w:p w14:paraId="373952B9"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Όλα αυτά τα θετικά μέτρα τα οποία ψηφίζουμε, όπως η κατάργηση με νόμο της μείωσης των συντάξεων, </w:t>
      </w:r>
      <w:r>
        <w:rPr>
          <w:rFonts w:eastAsia="Times New Roman" w:cs="Times New Roman"/>
          <w:szCs w:val="24"/>
        </w:rPr>
        <w:t>η διανομή για τρίτη συνεχόμενη φορά κοινωνικού μερίσματος, τα μέτρα 1 δισεκατομμυρίου ευρώ περίπου ανακούφισης των ανθρώπων που ταλαιπωρήθηκαν όλα αυτά τα χρόνια της κρίσης, η αύξηση του κατώτατου μισθού που έρχεται τον Γενάρη, η επαναφορά των συλλογικών δ</w:t>
      </w:r>
      <w:r>
        <w:rPr>
          <w:rFonts w:eastAsia="Times New Roman" w:cs="Times New Roman"/>
          <w:szCs w:val="24"/>
        </w:rPr>
        <w:t xml:space="preserve">ιαπραγματεύσεων, μαζί όμως με την αύξηση της κατανάλωσης, των εξαγωγών, της βιομηχανικής δραστηριότητας, του τουρισμού, η εν γένει αύξηση του πλούτου της χώρας πάνω από 2%, που είναι πραγματικά γεγονότα μη επιδεχόμενα αμφισβήτησης, αποδεικνύουν ότι η χώρα </w:t>
      </w:r>
      <w:r>
        <w:rPr>
          <w:rFonts w:eastAsia="Times New Roman" w:cs="Times New Roman"/>
          <w:szCs w:val="24"/>
        </w:rPr>
        <w:t>άλλαξε σελίδα και κινείται πλέον προς την κατεύθυνση της δικής μας πολιτικής, πολιτικής που θέλαμε να εφαρμόσουμε από το 2015, όταν πρωτοβγήκαμε.</w:t>
      </w:r>
    </w:p>
    <w:p w14:paraId="373952B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Επανέρχεται η χώρα σε αναπτυξιακούς ρυθμούς, αυξάνονται και οι δαπάνες για το κοινωνικό κράτος.</w:t>
      </w:r>
    </w:p>
    <w:p w14:paraId="373952B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χώρα, λοιπόν</w:t>
      </w:r>
      <w:r>
        <w:rPr>
          <w:rFonts w:eastAsia="Times New Roman" w:cs="Times New Roman"/>
          <w:szCs w:val="24"/>
        </w:rPr>
        <w:t>, επανέρχεται σε αναπτυξιακούς ρυθμούς με τη μεγιστοποίηση της απορρόφησης των κοινοτικών πόρων του ΕΣΠΑ, αλλά και του Προγράμματος Αγροτικής Ανάπτυξης, με την ουσιαστική αύξηση δεκάδες φορές των κονδυλίων για την τοπική αυτοδιοίκηση σε σχέση με την περίοδ</w:t>
      </w:r>
      <w:r>
        <w:rPr>
          <w:rFonts w:eastAsia="Times New Roman" w:cs="Times New Roman"/>
          <w:szCs w:val="24"/>
        </w:rPr>
        <w:t>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όχι μόνο με την αύξηση των ΚΑΠ και την αλλαγή των κριτηρίων που δίνονταν, που δεν είναι μόνο τα πληθυσμιακά κριτήρια, αλλά και με τα προγράμματα </w:t>
      </w:r>
      <w:r>
        <w:rPr>
          <w:rFonts w:eastAsia="Times New Roman" w:cs="Times New Roman"/>
          <w:szCs w:val="24"/>
        </w:rPr>
        <w:t>«</w:t>
      </w:r>
      <w:r>
        <w:rPr>
          <w:rFonts w:eastAsia="Times New Roman" w:cs="Times New Roman"/>
          <w:szCs w:val="24"/>
        </w:rPr>
        <w:t>ΦΙΛΟΔΗΜΟΣ Ι</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ΦΙΛΟΔΗΜΟΣ ΙΙ</w:t>
      </w:r>
      <w:r>
        <w:rPr>
          <w:rFonts w:eastAsia="Times New Roman" w:cs="Times New Roman"/>
          <w:szCs w:val="24"/>
        </w:rPr>
        <w:t>»</w:t>
      </w:r>
      <w:r>
        <w:rPr>
          <w:rFonts w:eastAsia="Times New Roman" w:cs="Times New Roman"/>
          <w:szCs w:val="24"/>
        </w:rPr>
        <w:t>, την πληρωμή των ληξιπρόθεσμων υποχρεώσεών τους, την πληρωμή αυτών</w:t>
      </w:r>
      <w:r>
        <w:rPr>
          <w:rFonts w:eastAsia="Times New Roman" w:cs="Times New Roman"/>
          <w:szCs w:val="24"/>
        </w:rPr>
        <w:t xml:space="preserve"> που χρωστούν από δικαστικές αποφάσεις, την ουσιαστική ενίσχυση των προγραμμάτων της λειψυδρίας και της αντιμετώπισης των θεομηνιών. Ξαναβάλαμε την τοπική αυτοδιοίκηση στον χάρτη μετά την καταιγιστική μείωση των πόρων, παρά την αύξηση των αρμοδιοτήτων που </w:t>
      </w:r>
      <w:r>
        <w:rPr>
          <w:rFonts w:eastAsia="Times New Roman" w:cs="Times New Roman"/>
          <w:szCs w:val="24"/>
        </w:rPr>
        <w:t>είχαν πάει στην τοπική αυτοδιοίκηση την περίοδο από το 2012 έως το 2014.</w:t>
      </w:r>
    </w:p>
    <w:p w14:paraId="373952B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Η χώρα επανέρχεται σε αναπτυξιακούς ρυθμούς με έναν νέο ενεργειακό σχεδιασμό με στόχο την καθοριστική ενίσχυση της διείσδυσης των ανανεώσιμων πηγών ενέργειας στο ενεργειακό μείγμα παρ</w:t>
      </w:r>
      <w:r>
        <w:rPr>
          <w:rFonts w:eastAsia="Times New Roman" w:cs="Times New Roman"/>
          <w:szCs w:val="24"/>
        </w:rPr>
        <w:t xml:space="preserve">άλληλα με τη διατήρηση, αλλά σε ένα μικρότερο ποσοστό των λιγνιτών, με τον εμβληματικό νόμο για τις ενεργειακές κοινότητες που όχι μόνο ενισχύουν την ενεργειακή δημοκρατία, αλλά δίνουν τη δυνατότητα και μείωσης του κόστους της τιμής του πόσιμου νερού, του </w:t>
      </w:r>
      <w:r>
        <w:rPr>
          <w:rFonts w:eastAsia="Times New Roman" w:cs="Times New Roman"/>
          <w:szCs w:val="24"/>
        </w:rPr>
        <w:t>αρδευτικού νερού και την αντιμετώπιση της ενεργειακής φτώχειας, εφόσον όμως οι δήμοι, οι ΤΟΕΒ και οι ΔΕΥΑ μπορέσουν να εκμεταλλευτούν αυτή τη νέα νομοθεσία αποφασιστικά, την εξοικονόμηση ενέργειας στα κτήρια των ιδιωτών και του δημοσίου και την ενίσχυση τη</w:t>
      </w:r>
      <w:r>
        <w:rPr>
          <w:rFonts w:eastAsia="Times New Roman" w:cs="Times New Roman"/>
          <w:szCs w:val="24"/>
        </w:rPr>
        <w:t>ς ηλεκτροκίνησης στις μεταφορές.</w:t>
      </w:r>
    </w:p>
    <w:p w14:paraId="373952BD"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Ακόμα, επανέρχεται η χώρα σε αναπτυξιακούς ρυθμούς με την αποφασιστική προώθηση του Κτηματολογίου και των δασικών χαρτών, εργαλείων απαραίτητων για να μπορέσουμε να κάνουμε χωροταξικό σχεδιασμό και ανάπτυξη αντιμετωπίζοντας</w:t>
      </w:r>
      <w:r>
        <w:rPr>
          <w:rFonts w:eastAsia="Times New Roman" w:cs="Times New Roman"/>
          <w:szCs w:val="24"/>
        </w:rPr>
        <w:t xml:space="preserve"> απελπιστικές υστερήσεις εκατό χρόνων των προηγούμενων κυβερνήσεων.</w:t>
      </w:r>
    </w:p>
    <w:p w14:paraId="373952BE"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Επανέρχεται η χώρα σε αναπτυξιακούς ρυθμούς με την κανονικοποίηση των πληρωμών στους αγρότες, με ενεργοποιημένο το 83% της δημόσιας δαπάνης του ΠΑΑ σε νέες προκηρύξεις και συνεχιζόμενα έργ</w:t>
      </w:r>
      <w:r>
        <w:rPr>
          <w:rFonts w:eastAsia="Times New Roman" w:cs="Times New Roman"/>
          <w:szCs w:val="24"/>
        </w:rPr>
        <w:t>α, με τη δυνατότητα που δόθηκε όλη οι νέοι αγρότες να μπουν στο πρόγραμμα «Νέων Αγροτών», με τις χαριστικές ρυθμίσεις στα αγροτικά χρέη, την ένταξη όλων των έργων αγροτικής οδοποιίας στο ΠΑΑ και αν θέλετε, με την αλλαγή των κριτηρίων αναγνώρισης οργανώσεων</w:t>
      </w:r>
      <w:r>
        <w:rPr>
          <w:rFonts w:eastAsia="Times New Roman" w:cs="Times New Roman"/>
          <w:szCs w:val="24"/>
        </w:rPr>
        <w:t xml:space="preserve"> παραγωγών για την εκ νέου οργάνωση του αγροτικού κόσμου, ούτως ώστε πράγματι να μπορέσει να συγκεντρώσει, να τυποποιήσει, να συσκευάσει και να πάρει την προστιθέμενη αξία των προϊόντων.</w:t>
      </w:r>
    </w:p>
    <w:p w14:paraId="373952B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Ακόμα,</w:t>
      </w:r>
      <w:r w:rsidRPr="002012B9">
        <w:rPr>
          <w:rFonts w:eastAsia="Times New Roman" w:cs="Times New Roman"/>
          <w:szCs w:val="24"/>
        </w:rPr>
        <w:t xml:space="preserve"> </w:t>
      </w:r>
      <w:r>
        <w:rPr>
          <w:rFonts w:eastAsia="Times New Roman" w:cs="Times New Roman"/>
          <w:szCs w:val="24"/>
        </w:rPr>
        <w:t>επανέρχεται η χώρα σε αναπτυξιακούς ρυθμούς με την ενίσχυση με</w:t>
      </w:r>
      <w:r>
        <w:rPr>
          <w:rFonts w:eastAsia="Times New Roman" w:cs="Times New Roman"/>
          <w:szCs w:val="24"/>
        </w:rPr>
        <w:t xml:space="preserve"> τα </w:t>
      </w:r>
      <w:r>
        <w:rPr>
          <w:rFonts w:eastAsia="Times New Roman" w:cs="Times New Roman"/>
          <w:szCs w:val="24"/>
          <w:lang w:val="en-US"/>
        </w:rPr>
        <w:t>de</w:t>
      </w:r>
      <w:r w:rsidRPr="002012B9">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των κτηνοτρόφων για το γάλα, των ροδακινοπαραγωγών -πρέπει να δούμε, βέβαια και τα συμπύρηνα ροδάκινα- των καπνοπαραγωγών, αν θέλετε, την κατάργηση του Ειδικού Φόρου Κατανάλωσης στο κρασί.</w:t>
      </w:r>
    </w:p>
    <w:p w14:paraId="373952C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Το πελατειακό κράτος αδυνατίζει μέρα με τη μέρα, ενι</w:t>
      </w:r>
      <w:r>
        <w:rPr>
          <w:rFonts w:eastAsia="Times New Roman" w:cs="Times New Roman"/>
          <w:szCs w:val="24"/>
        </w:rPr>
        <w:t>σχύοντας την ίδια τη δημοκρατία και την ίση μεταχείριση των πολιτών και συμβάλλοντας, αν θέλετε, και στον απογαλακτισμό της πολιτικής εκπροσώπησης από τις σχέσεις εξάρτησης με το κοινωνικό σώμα.</w:t>
      </w:r>
    </w:p>
    <w:p w14:paraId="373952C1" w14:textId="77777777" w:rsidR="00B27939" w:rsidRDefault="00D93F4B">
      <w:pPr>
        <w:spacing w:after="0" w:line="600" w:lineRule="auto"/>
        <w:ind w:firstLine="720"/>
        <w:jc w:val="both"/>
        <w:rPr>
          <w:rFonts w:eastAsia="Times New Roman"/>
          <w:szCs w:val="24"/>
        </w:rPr>
      </w:pPr>
      <w:r>
        <w:rPr>
          <w:rFonts w:eastAsia="Times New Roman"/>
          <w:szCs w:val="24"/>
        </w:rPr>
        <w:t>Π</w:t>
      </w:r>
      <w:r w:rsidRPr="00317A95">
        <w:rPr>
          <w:rFonts w:eastAsia="Times New Roman"/>
          <w:szCs w:val="24"/>
        </w:rPr>
        <w:t>ροχωρούμε και</w:t>
      </w:r>
      <w:r>
        <w:rPr>
          <w:rFonts w:eastAsia="Times New Roman"/>
          <w:szCs w:val="24"/>
        </w:rPr>
        <w:t xml:space="preserve"> τη</w:t>
      </w:r>
      <w:r w:rsidRPr="00317A95">
        <w:rPr>
          <w:rFonts w:eastAsia="Times New Roman"/>
          <w:szCs w:val="24"/>
        </w:rPr>
        <w:t xml:space="preserve"> </w:t>
      </w:r>
      <w:r>
        <w:rPr>
          <w:rFonts w:eastAsia="Times New Roman"/>
          <w:szCs w:val="24"/>
        </w:rPr>
        <w:t>δ</w:t>
      </w:r>
      <w:r w:rsidRPr="00317A95">
        <w:rPr>
          <w:rFonts w:eastAsia="Times New Roman"/>
          <w:szCs w:val="24"/>
        </w:rPr>
        <w:t xml:space="preserve">ημοκρατική </w:t>
      </w:r>
      <w:r>
        <w:rPr>
          <w:rFonts w:eastAsia="Times New Roman"/>
          <w:szCs w:val="24"/>
        </w:rPr>
        <w:t>σ</w:t>
      </w:r>
      <w:r w:rsidRPr="00317A95">
        <w:rPr>
          <w:rFonts w:eastAsia="Times New Roman"/>
          <w:szCs w:val="24"/>
        </w:rPr>
        <w:t>υνταγματική αναθεώρηση</w:t>
      </w:r>
      <w:r>
        <w:rPr>
          <w:rFonts w:eastAsia="Times New Roman"/>
          <w:szCs w:val="24"/>
        </w:rPr>
        <w:t>. Ο</w:t>
      </w:r>
      <w:r w:rsidRPr="00317A95">
        <w:rPr>
          <w:rFonts w:eastAsia="Times New Roman"/>
          <w:szCs w:val="24"/>
        </w:rPr>
        <w:t xml:space="preserve"> λαός</w:t>
      </w:r>
      <w:r w:rsidRPr="00317A95">
        <w:rPr>
          <w:rFonts w:eastAsia="Times New Roman"/>
          <w:szCs w:val="24"/>
        </w:rPr>
        <w:t xml:space="preserve"> βλέπει και κρίνει και κυρίως </w:t>
      </w:r>
      <w:r>
        <w:rPr>
          <w:rFonts w:eastAsia="Times New Roman"/>
          <w:szCs w:val="24"/>
        </w:rPr>
        <w:t>θυμάται, κύριοι</w:t>
      </w:r>
      <w:r w:rsidRPr="00317A95">
        <w:rPr>
          <w:rFonts w:eastAsia="Times New Roman"/>
          <w:szCs w:val="24"/>
        </w:rPr>
        <w:t xml:space="preserve"> συνάδελφοι</w:t>
      </w:r>
      <w:r>
        <w:rPr>
          <w:rFonts w:eastAsia="Times New Roman"/>
          <w:szCs w:val="24"/>
        </w:rPr>
        <w:t>. Θ</w:t>
      </w:r>
      <w:r w:rsidRPr="00317A95">
        <w:rPr>
          <w:rFonts w:eastAsia="Times New Roman"/>
          <w:szCs w:val="24"/>
        </w:rPr>
        <w:t xml:space="preserve">υμάται </w:t>
      </w:r>
      <w:r>
        <w:rPr>
          <w:rFonts w:eastAsia="Times New Roman"/>
          <w:szCs w:val="24"/>
        </w:rPr>
        <w:t>π</w:t>
      </w:r>
      <w:r w:rsidRPr="00317A95">
        <w:rPr>
          <w:rFonts w:eastAsia="Times New Roman"/>
          <w:szCs w:val="24"/>
        </w:rPr>
        <w:t>οιος χρεοκόπησε τη χώρα</w:t>
      </w:r>
      <w:r>
        <w:rPr>
          <w:rFonts w:eastAsia="Times New Roman"/>
          <w:szCs w:val="24"/>
        </w:rPr>
        <w:t>,</w:t>
      </w:r>
      <w:r w:rsidRPr="00317A95">
        <w:rPr>
          <w:rFonts w:eastAsia="Times New Roman"/>
          <w:szCs w:val="24"/>
        </w:rPr>
        <w:t xml:space="preserve"> ποιος το</w:t>
      </w:r>
      <w:r>
        <w:rPr>
          <w:rFonts w:eastAsia="Times New Roman"/>
          <w:szCs w:val="24"/>
        </w:rPr>
        <w:t>ν</w:t>
      </w:r>
      <w:r w:rsidRPr="00317A95">
        <w:rPr>
          <w:rFonts w:eastAsia="Times New Roman"/>
          <w:szCs w:val="24"/>
        </w:rPr>
        <w:t xml:space="preserve"> φτωχοπο</w:t>
      </w:r>
      <w:r>
        <w:rPr>
          <w:rFonts w:eastAsia="Times New Roman"/>
          <w:szCs w:val="24"/>
        </w:rPr>
        <w:t>ίησε,</w:t>
      </w:r>
      <w:r w:rsidRPr="00317A95">
        <w:rPr>
          <w:rFonts w:eastAsia="Times New Roman"/>
          <w:szCs w:val="24"/>
        </w:rPr>
        <w:t xml:space="preserve"> ποιος τον έβαλε στα μνημόνια και ποιος τον έβγαλε</w:t>
      </w:r>
      <w:r>
        <w:rPr>
          <w:rFonts w:eastAsia="Times New Roman"/>
          <w:szCs w:val="24"/>
        </w:rPr>
        <w:t xml:space="preserve">, </w:t>
      </w:r>
      <w:r w:rsidRPr="00317A95">
        <w:rPr>
          <w:rFonts w:eastAsia="Times New Roman"/>
          <w:szCs w:val="24"/>
        </w:rPr>
        <w:t>αν θέλετε και με μεγάλο αγώνα και δεχόμεν</w:t>
      </w:r>
      <w:r>
        <w:rPr>
          <w:rFonts w:eastAsia="Times New Roman"/>
          <w:szCs w:val="24"/>
        </w:rPr>
        <w:t>οι</w:t>
      </w:r>
      <w:r w:rsidRPr="00317A95">
        <w:rPr>
          <w:rFonts w:eastAsia="Times New Roman"/>
          <w:szCs w:val="24"/>
        </w:rPr>
        <w:t xml:space="preserve"> ανελέητο πόλεμο από μεγάλα συμφέροντα</w:t>
      </w:r>
      <w:r>
        <w:rPr>
          <w:rFonts w:eastAsia="Times New Roman"/>
          <w:szCs w:val="24"/>
        </w:rPr>
        <w:t>. Κ</w:t>
      </w:r>
      <w:r w:rsidRPr="00317A95">
        <w:rPr>
          <w:rFonts w:eastAsia="Times New Roman"/>
          <w:szCs w:val="24"/>
        </w:rPr>
        <w:t xml:space="preserve">αι να </w:t>
      </w:r>
      <w:r>
        <w:rPr>
          <w:rFonts w:eastAsia="Times New Roman"/>
          <w:szCs w:val="24"/>
        </w:rPr>
        <w:t>ε</w:t>
      </w:r>
      <w:r w:rsidRPr="00317A95">
        <w:rPr>
          <w:rFonts w:eastAsia="Times New Roman"/>
          <w:szCs w:val="24"/>
        </w:rPr>
        <w:t xml:space="preserve">ίστε σίγουροι ότι θα αποδώσει τα του </w:t>
      </w:r>
      <w:r>
        <w:rPr>
          <w:rFonts w:eastAsia="Times New Roman"/>
          <w:szCs w:val="24"/>
        </w:rPr>
        <w:t>Κ</w:t>
      </w:r>
      <w:r w:rsidRPr="00317A95">
        <w:rPr>
          <w:rFonts w:eastAsia="Times New Roman"/>
          <w:szCs w:val="24"/>
        </w:rPr>
        <w:t xml:space="preserve">αίσαρος τω </w:t>
      </w:r>
      <w:r>
        <w:rPr>
          <w:rFonts w:eastAsia="Times New Roman"/>
          <w:szCs w:val="24"/>
        </w:rPr>
        <w:t>Κ</w:t>
      </w:r>
      <w:r w:rsidRPr="00317A95">
        <w:rPr>
          <w:rFonts w:eastAsia="Times New Roman"/>
          <w:szCs w:val="24"/>
        </w:rPr>
        <w:t xml:space="preserve">αίσαρι στις </w:t>
      </w:r>
      <w:r>
        <w:rPr>
          <w:rFonts w:eastAsia="Times New Roman"/>
          <w:szCs w:val="24"/>
        </w:rPr>
        <w:t xml:space="preserve">επερχόμενες εθνικές εκλογές του ερχόμενου </w:t>
      </w:r>
      <w:r w:rsidRPr="00317A95">
        <w:rPr>
          <w:rFonts w:eastAsia="Times New Roman"/>
          <w:szCs w:val="24"/>
        </w:rPr>
        <w:t>φθινοπώρου</w:t>
      </w:r>
      <w:r>
        <w:rPr>
          <w:rFonts w:eastAsia="Times New Roman"/>
          <w:szCs w:val="24"/>
        </w:rPr>
        <w:t>.</w:t>
      </w:r>
    </w:p>
    <w:p w14:paraId="373952C2" w14:textId="77777777" w:rsidR="00B27939" w:rsidRDefault="00D93F4B">
      <w:pPr>
        <w:spacing w:after="0" w:line="600" w:lineRule="auto"/>
        <w:ind w:firstLine="720"/>
        <w:jc w:val="both"/>
        <w:rPr>
          <w:rFonts w:eastAsia="Times New Roman"/>
          <w:szCs w:val="24"/>
        </w:rPr>
      </w:pPr>
      <w:r>
        <w:rPr>
          <w:rFonts w:eastAsia="Times New Roman"/>
          <w:szCs w:val="24"/>
        </w:rPr>
        <w:t>Σ</w:t>
      </w:r>
      <w:r w:rsidRPr="00317A95">
        <w:rPr>
          <w:rFonts w:eastAsia="Times New Roman"/>
          <w:szCs w:val="24"/>
        </w:rPr>
        <w:t xml:space="preserve">ας </w:t>
      </w:r>
      <w:r>
        <w:rPr>
          <w:rFonts w:eastAsia="Times New Roman"/>
          <w:szCs w:val="24"/>
        </w:rPr>
        <w:t>ε</w:t>
      </w:r>
      <w:r w:rsidRPr="00317A95">
        <w:rPr>
          <w:rFonts w:eastAsia="Times New Roman"/>
          <w:szCs w:val="24"/>
        </w:rPr>
        <w:t>υχαριστ</w:t>
      </w:r>
      <w:r>
        <w:rPr>
          <w:rFonts w:eastAsia="Times New Roman"/>
          <w:szCs w:val="24"/>
        </w:rPr>
        <w:t>ώ.</w:t>
      </w:r>
    </w:p>
    <w:p w14:paraId="373952C3" w14:textId="77777777" w:rsidR="00B27939" w:rsidRDefault="00D93F4B">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73952C4"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w:t>
      </w:r>
      <w:r w:rsidRPr="00317A95">
        <w:rPr>
          <w:rFonts w:eastAsia="Times New Roman"/>
          <w:szCs w:val="24"/>
        </w:rPr>
        <w:t>ε και για την ακρίβεια στο</w:t>
      </w:r>
      <w:r>
        <w:rPr>
          <w:rFonts w:eastAsia="Times New Roman"/>
          <w:szCs w:val="24"/>
        </w:rPr>
        <w:t>ν</w:t>
      </w:r>
      <w:r w:rsidRPr="00317A95">
        <w:rPr>
          <w:rFonts w:eastAsia="Times New Roman"/>
          <w:szCs w:val="24"/>
        </w:rPr>
        <w:t xml:space="preserve"> χρόνο</w:t>
      </w:r>
      <w:r>
        <w:rPr>
          <w:rFonts w:eastAsia="Times New Roman"/>
          <w:szCs w:val="24"/>
        </w:rPr>
        <w:t>.</w:t>
      </w:r>
    </w:p>
    <w:p w14:paraId="373952C5" w14:textId="77777777" w:rsidR="00B27939" w:rsidRDefault="00D93F4B">
      <w:pPr>
        <w:spacing w:after="0" w:line="600" w:lineRule="auto"/>
        <w:ind w:firstLine="720"/>
        <w:jc w:val="both"/>
        <w:rPr>
          <w:rFonts w:eastAsia="Times New Roman"/>
          <w:szCs w:val="24"/>
        </w:rPr>
      </w:pPr>
      <w:r>
        <w:rPr>
          <w:rFonts w:eastAsia="Times New Roman"/>
          <w:szCs w:val="24"/>
        </w:rPr>
        <w:t>Το</w:t>
      </w:r>
      <w:r>
        <w:rPr>
          <w:rFonts w:eastAsia="Times New Roman"/>
          <w:szCs w:val="24"/>
        </w:rPr>
        <w:t>ν</w:t>
      </w:r>
      <w:r w:rsidRPr="00317A95">
        <w:rPr>
          <w:rFonts w:eastAsia="Times New Roman"/>
          <w:szCs w:val="24"/>
        </w:rPr>
        <w:t xml:space="preserve"> λόγο έχει ο κ</w:t>
      </w:r>
      <w:r>
        <w:rPr>
          <w:rFonts w:eastAsia="Times New Roman"/>
          <w:szCs w:val="24"/>
        </w:rPr>
        <w:t>.</w:t>
      </w:r>
      <w:r w:rsidRPr="00317A95">
        <w:rPr>
          <w:rFonts w:eastAsia="Times New Roman"/>
          <w:szCs w:val="24"/>
        </w:rPr>
        <w:t xml:space="preserve"> Μπούρας</w:t>
      </w:r>
      <w:r>
        <w:rPr>
          <w:rFonts w:eastAsia="Times New Roman"/>
          <w:szCs w:val="24"/>
        </w:rPr>
        <w:t>.</w:t>
      </w:r>
    </w:p>
    <w:p w14:paraId="373952C6" w14:textId="77777777" w:rsidR="00B27939" w:rsidRDefault="00D93F4B">
      <w:pPr>
        <w:spacing w:after="0"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Ε</w:t>
      </w:r>
      <w:r w:rsidRPr="00317A95">
        <w:rPr>
          <w:rFonts w:eastAsia="Times New Roman"/>
          <w:szCs w:val="24"/>
        </w:rPr>
        <w:t>υχαριστώ</w:t>
      </w:r>
      <w:r>
        <w:rPr>
          <w:rFonts w:eastAsia="Times New Roman"/>
          <w:szCs w:val="24"/>
        </w:rPr>
        <w:t>,</w:t>
      </w:r>
      <w:r w:rsidRPr="00317A95">
        <w:rPr>
          <w:rFonts w:eastAsia="Times New Roman"/>
          <w:szCs w:val="24"/>
        </w:rPr>
        <w:t xml:space="preserve"> κύριε </w:t>
      </w:r>
      <w:r>
        <w:rPr>
          <w:rFonts w:eastAsia="Times New Roman"/>
          <w:szCs w:val="24"/>
        </w:rPr>
        <w:t>Π</w:t>
      </w:r>
      <w:r w:rsidRPr="00317A95">
        <w:rPr>
          <w:rFonts w:eastAsia="Times New Roman"/>
          <w:szCs w:val="24"/>
        </w:rPr>
        <w:t>ρόεδρε</w:t>
      </w:r>
      <w:r>
        <w:rPr>
          <w:rFonts w:eastAsia="Times New Roman"/>
          <w:szCs w:val="24"/>
        </w:rPr>
        <w:t>.</w:t>
      </w:r>
    </w:p>
    <w:p w14:paraId="373952C7" w14:textId="77777777" w:rsidR="00B27939" w:rsidRDefault="00D93F4B">
      <w:pPr>
        <w:spacing w:after="0" w:line="600" w:lineRule="auto"/>
        <w:ind w:firstLine="720"/>
        <w:jc w:val="both"/>
        <w:rPr>
          <w:rFonts w:eastAsia="Times New Roman"/>
          <w:szCs w:val="24"/>
        </w:rPr>
      </w:pPr>
      <w:r>
        <w:rPr>
          <w:rFonts w:eastAsia="Times New Roman"/>
          <w:szCs w:val="24"/>
        </w:rPr>
        <w:t>Θα ήθελα ν</w:t>
      </w:r>
      <w:r w:rsidRPr="00317A95">
        <w:rPr>
          <w:rFonts w:eastAsia="Times New Roman"/>
          <w:szCs w:val="24"/>
        </w:rPr>
        <w:t xml:space="preserve">α εκφράσω </w:t>
      </w:r>
      <w:r>
        <w:rPr>
          <w:rFonts w:eastAsia="Times New Roman"/>
          <w:szCs w:val="24"/>
        </w:rPr>
        <w:t>και εγώ τη συμπαράστασή μου στον «</w:t>
      </w:r>
      <w:r w:rsidRPr="00317A95">
        <w:rPr>
          <w:rFonts w:eastAsia="Times New Roman"/>
          <w:szCs w:val="24"/>
        </w:rPr>
        <w:t>ΣΚΑΪ</w:t>
      </w:r>
      <w:r>
        <w:rPr>
          <w:rFonts w:eastAsia="Times New Roman"/>
          <w:szCs w:val="24"/>
        </w:rPr>
        <w:t>»</w:t>
      </w:r>
      <w:r w:rsidRPr="00317A95">
        <w:rPr>
          <w:rFonts w:eastAsia="Times New Roman"/>
          <w:szCs w:val="24"/>
        </w:rPr>
        <w:t xml:space="preserve"> και στην </w:t>
      </w:r>
      <w:r>
        <w:rPr>
          <w:rFonts w:eastAsia="Times New Roman"/>
          <w:szCs w:val="24"/>
        </w:rPr>
        <w:t>«ΚΑΘΗΜΕΡΙΝΗ»</w:t>
      </w:r>
      <w:r w:rsidRPr="00317A95">
        <w:rPr>
          <w:rFonts w:eastAsia="Times New Roman"/>
          <w:szCs w:val="24"/>
        </w:rPr>
        <w:t xml:space="preserve"> που δέχτηκαν σήμερα αυτή την άνανδρη τρομοκρατική επίθεση</w:t>
      </w:r>
      <w:r>
        <w:rPr>
          <w:rFonts w:eastAsia="Times New Roman"/>
          <w:szCs w:val="24"/>
        </w:rPr>
        <w:t>, μια</w:t>
      </w:r>
      <w:r w:rsidRPr="00317A95">
        <w:rPr>
          <w:rFonts w:eastAsia="Times New Roman"/>
          <w:szCs w:val="24"/>
        </w:rPr>
        <w:t xml:space="preserve"> επίθεση</w:t>
      </w:r>
      <w:r>
        <w:rPr>
          <w:rFonts w:eastAsia="Times New Roman"/>
          <w:szCs w:val="24"/>
        </w:rPr>
        <w:t>,</w:t>
      </w:r>
      <w:r w:rsidRPr="00317A95">
        <w:rPr>
          <w:rFonts w:eastAsia="Times New Roman"/>
          <w:szCs w:val="24"/>
        </w:rPr>
        <w:t xml:space="preserve"> στην ουσία</w:t>
      </w:r>
      <w:r>
        <w:rPr>
          <w:rFonts w:eastAsia="Times New Roman"/>
          <w:szCs w:val="24"/>
        </w:rPr>
        <w:t>,</w:t>
      </w:r>
      <w:r w:rsidRPr="00317A95">
        <w:rPr>
          <w:rFonts w:eastAsia="Times New Roman"/>
          <w:szCs w:val="24"/>
        </w:rPr>
        <w:t xml:space="preserve"> κατά της πολυφωνίας</w:t>
      </w:r>
      <w:r w:rsidRPr="00317A95">
        <w:rPr>
          <w:rFonts w:eastAsia="Times New Roman"/>
          <w:szCs w:val="24"/>
        </w:rPr>
        <w:t xml:space="preserve"> και της </w:t>
      </w:r>
      <w:r>
        <w:rPr>
          <w:rFonts w:eastAsia="Times New Roman"/>
          <w:szCs w:val="24"/>
        </w:rPr>
        <w:t>δ</w:t>
      </w:r>
      <w:r w:rsidRPr="00317A95">
        <w:rPr>
          <w:rFonts w:eastAsia="Times New Roman"/>
          <w:szCs w:val="24"/>
        </w:rPr>
        <w:t>ημοκρατίας</w:t>
      </w:r>
      <w:r>
        <w:rPr>
          <w:rFonts w:eastAsia="Times New Roman"/>
          <w:szCs w:val="24"/>
        </w:rPr>
        <w:t>.</w:t>
      </w:r>
    </w:p>
    <w:p w14:paraId="373952C8" w14:textId="77777777" w:rsidR="00B27939" w:rsidRDefault="00D93F4B">
      <w:pPr>
        <w:spacing w:after="0" w:line="600" w:lineRule="auto"/>
        <w:ind w:firstLine="720"/>
        <w:jc w:val="both"/>
        <w:rPr>
          <w:rFonts w:eastAsia="Times New Roman"/>
          <w:szCs w:val="24"/>
        </w:rPr>
      </w:pPr>
      <w:r>
        <w:rPr>
          <w:rFonts w:eastAsia="Times New Roman"/>
          <w:szCs w:val="24"/>
        </w:rPr>
        <w:t>Θ</w:t>
      </w:r>
      <w:r w:rsidRPr="00317A95">
        <w:rPr>
          <w:rFonts w:eastAsia="Times New Roman"/>
          <w:szCs w:val="24"/>
        </w:rPr>
        <w:t>α ξεκινήσω την τοποθέτησή μου πρώτα με θέματα που παρακολουθώ στον τομέα οικονομίας και ανάπτυξης της Νέας Δημοκρατίας</w:t>
      </w:r>
      <w:r>
        <w:rPr>
          <w:rFonts w:eastAsia="Times New Roman"/>
          <w:szCs w:val="24"/>
        </w:rPr>
        <w:t>,</w:t>
      </w:r>
      <w:r w:rsidRPr="00317A95">
        <w:rPr>
          <w:rFonts w:eastAsia="Times New Roman"/>
          <w:szCs w:val="24"/>
        </w:rPr>
        <w:t xml:space="preserve"> παραθέτοντας </w:t>
      </w:r>
      <w:r>
        <w:rPr>
          <w:rFonts w:eastAsia="Times New Roman"/>
          <w:szCs w:val="24"/>
        </w:rPr>
        <w:t>μ</w:t>
      </w:r>
      <w:r w:rsidRPr="00317A95">
        <w:rPr>
          <w:rFonts w:eastAsia="Times New Roman"/>
          <w:szCs w:val="24"/>
        </w:rPr>
        <w:t>άλιστα ορισμένα α</w:t>
      </w:r>
      <w:r>
        <w:rPr>
          <w:rFonts w:eastAsia="Times New Roman"/>
          <w:szCs w:val="24"/>
        </w:rPr>
        <w:t>δι</w:t>
      </w:r>
      <w:r w:rsidRPr="00317A95">
        <w:rPr>
          <w:rFonts w:eastAsia="Times New Roman"/>
          <w:szCs w:val="24"/>
        </w:rPr>
        <w:t>αμφισβήτητα και ελέγξιμα στοιχεία</w:t>
      </w:r>
      <w:r>
        <w:rPr>
          <w:rFonts w:eastAsia="Times New Roman"/>
          <w:szCs w:val="24"/>
        </w:rPr>
        <w:t>,</w:t>
      </w:r>
      <w:r w:rsidRPr="00317A95">
        <w:rPr>
          <w:rFonts w:eastAsia="Times New Roman"/>
          <w:szCs w:val="24"/>
        </w:rPr>
        <w:t xml:space="preserve"> όπως </w:t>
      </w:r>
      <w:r>
        <w:rPr>
          <w:rFonts w:eastAsia="Times New Roman"/>
          <w:szCs w:val="24"/>
        </w:rPr>
        <w:t>θα πω</w:t>
      </w:r>
      <w:r w:rsidRPr="00317A95">
        <w:rPr>
          <w:rFonts w:eastAsia="Times New Roman"/>
          <w:szCs w:val="24"/>
        </w:rPr>
        <w:t xml:space="preserve"> παρακάτω</w:t>
      </w:r>
      <w:r>
        <w:rPr>
          <w:rFonts w:eastAsia="Times New Roman"/>
          <w:szCs w:val="24"/>
        </w:rPr>
        <w:t>.</w:t>
      </w:r>
    </w:p>
    <w:p w14:paraId="373952C9" w14:textId="77777777" w:rsidR="00B27939" w:rsidRDefault="00D93F4B">
      <w:pPr>
        <w:spacing w:after="0" w:line="600" w:lineRule="auto"/>
        <w:ind w:firstLine="720"/>
        <w:jc w:val="both"/>
        <w:rPr>
          <w:rFonts w:eastAsia="Times New Roman"/>
          <w:szCs w:val="24"/>
        </w:rPr>
      </w:pPr>
      <w:r>
        <w:rPr>
          <w:rFonts w:eastAsia="Times New Roman"/>
          <w:szCs w:val="24"/>
        </w:rPr>
        <w:t>Η</w:t>
      </w:r>
      <w:r w:rsidRPr="00317A95">
        <w:rPr>
          <w:rFonts w:eastAsia="Times New Roman"/>
          <w:szCs w:val="24"/>
        </w:rPr>
        <w:t xml:space="preserve"> πορεία εξέλιξης του ΕΣΠΑ</w:t>
      </w:r>
      <w:r>
        <w:rPr>
          <w:rFonts w:eastAsia="Times New Roman"/>
          <w:szCs w:val="24"/>
        </w:rPr>
        <w:t>, γ</w:t>
      </w:r>
      <w:r w:rsidRPr="00317A95">
        <w:rPr>
          <w:rFonts w:eastAsia="Times New Roman"/>
          <w:szCs w:val="24"/>
        </w:rPr>
        <w:t xml:space="preserve">ιατί ακούγεται και </w:t>
      </w:r>
      <w:r>
        <w:rPr>
          <w:rFonts w:eastAsia="Times New Roman"/>
          <w:szCs w:val="24"/>
        </w:rPr>
        <w:t>δη</w:t>
      </w:r>
      <w:r w:rsidRPr="00317A95">
        <w:rPr>
          <w:rFonts w:eastAsia="Times New Roman"/>
          <w:szCs w:val="24"/>
        </w:rPr>
        <w:t xml:space="preserve"> από το </w:t>
      </w:r>
      <w:r>
        <w:rPr>
          <w:rFonts w:eastAsia="Times New Roman"/>
          <w:szCs w:val="24"/>
        </w:rPr>
        <w:t>Υ</w:t>
      </w:r>
      <w:r w:rsidRPr="00317A95">
        <w:rPr>
          <w:rFonts w:eastAsia="Times New Roman"/>
          <w:szCs w:val="24"/>
        </w:rPr>
        <w:t>πουργείο αυτή η πορεία</w:t>
      </w:r>
      <w:r>
        <w:rPr>
          <w:rFonts w:eastAsia="Times New Roman"/>
          <w:szCs w:val="24"/>
        </w:rPr>
        <w:t>,</w:t>
      </w:r>
      <w:r w:rsidRPr="00317A95">
        <w:rPr>
          <w:rFonts w:eastAsia="Times New Roman"/>
          <w:szCs w:val="24"/>
        </w:rPr>
        <w:t xml:space="preserve"> σύμφωνα με τα στοιχεία της ιστοσελίδας του </w:t>
      </w:r>
      <w:r>
        <w:rPr>
          <w:rFonts w:eastAsia="Times New Roman"/>
          <w:szCs w:val="24"/>
        </w:rPr>
        <w:t>Υ</w:t>
      </w:r>
      <w:r w:rsidRPr="00317A95">
        <w:rPr>
          <w:rFonts w:eastAsia="Times New Roman"/>
          <w:szCs w:val="24"/>
        </w:rPr>
        <w:t xml:space="preserve">πουργείου </w:t>
      </w:r>
      <w:r>
        <w:rPr>
          <w:rFonts w:eastAsia="Times New Roman"/>
          <w:szCs w:val="24"/>
        </w:rPr>
        <w:t>Ο</w:t>
      </w:r>
      <w:r w:rsidRPr="00317A95">
        <w:rPr>
          <w:rFonts w:eastAsia="Times New Roman"/>
          <w:szCs w:val="24"/>
        </w:rPr>
        <w:t xml:space="preserve">ικονομίας και </w:t>
      </w:r>
      <w:r>
        <w:rPr>
          <w:rFonts w:eastAsia="Times New Roman"/>
          <w:szCs w:val="24"/>
        </w:rPr>
        <w:t>Α</w:t>
      </w:r>
      <w:r w:rsidRPr="00317A95">
        <w:rPr>
          <w:rFonts w:eastAsia="Times New Roman"/>
          <w:szCs w:val="24"/>
        </w:rPr>
        <w:t xml:space="preserve">νάπτυξης </w:t>
      </w:r>
      <w:r>
        <w:rPr>
          <w:rFonts w:eastAsia="Times New Roman"/>
          <w:szCs w:val="24"/>
        </w:rPr>
        <w:t>-</w:t>
      </w:r>
      <w:r w:rsidRPr="00317A95">
        <w:rPr>
          <w:rFonts w:eastAsia="Times New Roman"/>
          <w:szCs w:val="24"/>
        </w:rPr>
        <w:t xml:space="preserve">και όσοι θέλουν </w:t>
      </w:r>
      <w:r>
        <w:rPr>
          <w:rFonts w:eastAsia="Times New Roman"/>
          <w:szCs w:val="24"/>
        </w:rPr>
        <w:t xml:space="preserve">ας κρατήσουν </w:t>
      </w:r>
      <w:r>
        <w:rPr>
          <w:rFonts w:eastAsia="Times New Roman"/>
          <w:szCs w:val="24"/>
        </w:rPr>
        <w:t>«</w:t>
      </w:r>
      <w:r>
        <w:rPr>
          <w:rFonts w:eastAsia="Times New Roman"/>
          <w:szCs w:val="24"/>
        </w:rPr>
        <w:t>ΑΝΑΠΤΥΞΗ.</w:t>
      </w:r>
      <w:r>
        <w:rPr>
          <w:rFonts w:eastAsia="Times New Roman"/>
          <w:szCs w:val="24"/>
          <w:lang w:val="en-US"/>
        </w:rPr>
        <w:t>gov</w:t>
      </w:r>
      <w:r w:rsidRPr="00317A95">
        <w:rPr>
          <w:rFonts w:eastAsia="Times New Roman"/>
          <w:szCs w:val="24"/>
        </w:rPr>
        <w:t>.</w:t>
      </w:r>
      <w:r w:rsidRPr="00317A95">
        <w:rPr>
          <w:rFonts w:eastAsia="Times New Roman"/>
          <w:szCs w:val="24"/>
          <w:lang w:val="en-US"/>
        </w:rPr>
        <w:t>gr</w:t>
      </w:r>
      <w:r>
        <w:rPr>
          <w:rFonts w:eastAsia="Times New Roman"/>
          <w:szCs w:val="24"/>
        </w:rPr>
        <w:t>»</w:t>
      </w:r>
      <w:r>
        <w:rPr>
          <w:rFonts w:eastAsia="Times New Roman"/>
          <w:szCs w:val="24"/>
        </w:rPr>
        <w:t>-,</w:t>
      </w:r>
      <w:r w:rsidRPr="00317A95">
        <w:rPr>
          <w:rFonts w:eastAsia="Times New Roman"/>
          <w:szCs w:val="24"/>
        </w:rPr>
        <w:t xml:space="preserve"> η οποία ανανεώνεται καθημερινά με τα στοιχεία</w:t>
      </w:r>
      <w:r w:rsidRPr="00317A95">
        <w:rPr>
          <w:rFonts w:eastAsia="Times New Roman"/>
          <w:szCs w:val="24"/>
        </w:rPr>
        <w:t xml:space="preserve"> εξέλιξης των επιχειρησιακών προγραμμάτων του ΕΣΠΑ </w:t>
      </w:r>
      <w:r w:rsidRPr="007F0B21">
        <w:rPr>
          <w:rFonts w:eastAsia="Times New Roman"/>
          <w:szCs w:val="24"/>
        </w:rPr>
        <w:t>20</w:t>
      </w:r>
      <w:r>
        <w:rPr>
          <w:rFonts w:eastAsia="Times New Roman"/>
          <w:szCs w:val="24"/>
        </w:rPr>
        <w:t>14</w:t>
      </w:r>
      <w:r>
        <w:rPr>
          <w:rFonts w:eastAsia="Times New Roman"/>
          <w:szCs w:val="24"/>
        </w:rPr>
        <w:t xml:space="preserve"> </w:t>
      </w:r>
      <w:r>
        <w:rPr>
          <w:rFonts w:eastAsia="Times New Roman"/>
          <w:szCs w:val="24"/>
        </w:rPr>
        <w:t>-</w:t>
      </w:r>
      <w:r>
        <w:rPr>
          <w:rFonts w:eastAsia="Times New Roman"/>
          <w:szCs w:val="24"/>
        </w:rPr>
        <w:t xml:space="preserve"> </w:t>
      </w:r>
      <w:r w:rsidRPr="007F0B21">
        <w:rPr>
          <w:rFonts w:eastAsia="Times New Roman"/>
          <w:szCs w:val="24"/>
        </w:rPr>
        <w:t>20</w:t>
      </w:r>
      <w:r w:rsidRPr="00317A95">
        <w:rPr>
          <w:rFonts w:eastAsia="Times New Roman"/>
          <w:szCs w:val="24"/>
        </w:rPr>
        <w:t>20</w:t>
      </w:r>
      <w:r>
        <w:rPr>
          <w:rFonts w:eastAsia="Times New Roman"/>
          <w:szCs w:val="24"/>
        </w:rPr>
        <w:t>,</w:t>
      </w:r>
      <w:r w:rsidRPr="00317A95">
        <w:rPr>
          <w:rFonts w:eastAsia="Times New Roman"/>
          <w:szCs w:val="24"/>
        </w:rPr>
        <w:t xml:space="preserve"> καταγραφεί ότι σήμερα τέσσερα χρόνια διακυβέρνηση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r w:rsidRPr="00317A95">
        <w:rPr>
          <w:rFonts w:eastAsia="Times New Roman"/>
          <w:szCs w:val="24"/>
        </w:rPr>
        <w:t xml:space="preserve">που συμπίπτουν με την υλοποίηση του ΕΣΠΑ της τρέχουσας περιόδου </w:t>
      </w:r>
      <w:r w:rsidRPr="007F0B21">
        <w:rPr>
          <w:rFonts w:eastAsia="Times New Roman"/>
          <w:szCs w:val="24"/>
        </w:rPr>
        <w:t>20</w:t>
      </w:r>
      <w:r w:rsidRPr="00317A95">
        <w:rPr>
          <w:rFonts w:eastAsia="Times New Roman"/>
          <w:szCs w:val="24"/>
        </w:rPr>
        <w:t>14</w:t>
      </w:r>
      <w:r>
        <w:rPr>
          <w:rFonts w:eastAsia="Times New Roman"/>
          <w:szCs w:val="24"/>
        </w:rPr>
        <w:t xml:space="preserve"> </w:t>
      </w:r>
      <w:r>
        <w:rPr>
          <w:rFonts w:eastAsia="Times New Roman"/>
          <w:szCs w:val="24"/>
        </w:rPr>
        <w:t>-</w:t>
      </w:r>
      <w:r>
        <w:rPr>
          <w:rFonts w:eastAsia="Times New Roman"/>
          <w:szCs w:val="24"/>
        </w:rPr>
        <w:t xml:space="preserve"> </w:t>
      </w:r>
      <w:r w:rsidRPr="007F0B21">
        <w:rPr>
          <w:rFonts w:eastAsia="Times New Roman"/>
          <w:szCs w:val="24"/>
        </w:rPr>
        <w:t>20</w:t>
      </w:r>
      <w:r w:rsidRPr="00317A95">
        <w:rPr>
          <w:rFonts w:eastAsia="Times New Roman"/>
          <w:szCs w:val="24"/>
        </w:rPr>
        <w:t>20</w:t>
      </w:r>
      <w:r>
        <w:rPr>
          <w:rFonts w:eastAsia="Times New Roman"/>
          <w:szCs w:val="24"/>
        </w:rPr>
        <w:t>,</w:t>
      </w:r>
      <w:r w:rsidRPr="00317A95">
        <w:rPr>
          <w:rFonts w:eastAsia="Times New Roman"/>
          <w:szCs w:val="24"/>
        </w:rPr>
        <w:t xml:space="preserve"> η κατάσταση είναι αποκαρδιωτική</w:t>
      </w:r>
      <w:r>
        <w:rPr>
          <w:rFonts w:eastAsia="Times New Roman"/>
          <w:szCs w:val="24"/>
        </w:rPr>
        <w:t xml:space="preserve">. </w:t>
      </w:r>
    </w:p>
    <w:p w14:paraId="373952CA" w14:textId="77777777" w:rsidR="00B27939" w:rsidRDefault="00D93F4B">
      <w:pPr>
        <w:spacing w:after="0" w:line="600" w:lineRule="auto"/>
        <w:ind w:firstLine="720"/>
        <w:jc w:val="both"/>
        <w:rPr>
          <w:rFonts w:eastAsia="Times New Roman"/>
          <w:szCs w:val="24"/>
        </w:rPr>
      </w:pPr>
      <w:r>
        <w:rPr>
          <w:rFonts w:eastAsia="Times New Roman"/>
          <w:szCs w:val="24"/>
        </w:rPr>
        <w:t>Σ</w:t>
      </w:r>
      <w:r w:rsidRPr="00317A95">
        <w:rPr>
          <w:rFonts w:eastAsia="Times New Roman"/>
          <w:szCs w:val="24"/>
        </w:rPr>
        <w:t>ύμφωνα με την ι</w:t>
      </w:r>
      <w:r w:rsidRPr="00317A95">
        <w:rPr>
          <w:rFonts w:eastAsia="Times New Roman"/>
          <w:szCs w:val="24"/>
        </w:rPr>
        <w:t>στοσελίδα αυτή</w:t>
      </w:r>
      <w:r w:rsidRPr="007F0B21">
        <w:rPr>
          <w:rFonts w:eastAsia="Times New Roman"/>
          <w:szCs w:val="24"/>
        </w:rPr>
        <w:t>,</w:t>
      </w:r>
      <w:r w:rsidRPr="00317A95">
        <w:rPr>
          <w:rFonts w:eastAsia="Times New Roman"/>
          <w:szCs w:val="24"/>
        </w:rPr>
        <w:t xml:space="preserve"> η απορρ</w:t>
      </w:r>
      <w:r>
        <w:rPr>
          <w:rFonts w:eastAsia="Times New Roman"/>
          <w:szCs w:val="24"/>
        </w:rPr>
        <w:t>όφηση του ΕΣΠΑ ανέρχεται σε 24,1%, μιας</w:t>
      </w:r>
      <w:r w:rsidRPr="00317A95">
        <w:rPr>
          <w:rFonts w:eastAsia="Times New Roman"/>
          <w:szCs w:val="24"/>
        </w:rPr>
        <w:t xml:space="preserve"> σελίδ</w:t>
      </w:r>
      <w:r>
        <w:rPr>
          <w:rFonts w:eastAsia="Times New Roman"/>
          <w:szCs w:val="24"/>
        </w:rPr>
        <w:t>α</w:t>
      </w:r>
      <w:r w:rsidRPr="00317A95">
        <w:rPr>
          <w:rFonts w:eastAsia="Times New Roman"/>
          <w:szCs w:val="24"/>
        </w:rPr>
        <w:t xml:space="preserve">ς όμως που δεν περιλαμβάνει κιόλας </w:t>
      </w:r>
      <w:r>
        <w:rPr>
          <w:rFonts w:eastAsia="Times New Roman"/>
          <w:szCs w:val="24"/>
        </w:rPr>
        <w:t xml:space="preserve">-επειδή αναφέρθηκε ο </w:t>
      </w:r>
      <w:r w:rsidRPr="00317A95">
        <w:rPr>
          <w:rFonts w:eastAsia="Times New Roman"/>
          <w:szCs w:val="24"/>
        </w:rPr>
        <w:t xml:space="preserve">συναδέλφους που κατήλθε από το </w:t>
      </w:r>
      <w:r>
        <w:rPr>
          <w:rFonts w:eastAsia="Times New Roman"/>
          <w:szCs w:val="24"/>
        </w:rPr>
        <w:t>Β</w:t>
      </w:r>
      <w:r w:rsidRPr="00317A95">
        <w:rPr>
          <w:rFonts w:eastAsia="Times New Roman"/>
          <w:szCs w:val="24"/>
        </w:rPr>
        <w:t>ήμα</w:t>
      </w:r>
      <w:r>
        <w:rPr>
          <w:rFonts w:eastAsia="Times New Roman"/>
          <w:szCs w:val="24"/>
        </w:rPr>
        <w:t>-</w:t>
      </w:r>
      <w:r w:rsidRPr="00317A95">
        <w:rPr>
          <w:rFonts w:eastAsia="Times New Roman"/>
          <w:szCs w:val="24"/>
        </w:rPr>
        <w:t xml:space="preserve"> </w:t>
      </w:r>
      <w:r>
        <w:rPr>
          <w:rFonts w:eastAsia="Times New Roman"/>
          <w:szCs w:val="24"/>
        </w:rPr>
        <w:t>το Π</w:t>
      </w:r>
      <w:r w:rsidRPr="00317A95">
        <w:rPr>
          <w:rFonts w:eastAsia="Times New Roman"/>
          <w:szCs w:val="24"/>
        </w:rPr>
        <w:t>ρόγραμμα</w:t>
      </w:r>
      <w:r>
        <w:rPr>
          <w:rFonts w:eastAsia="Times New Roman"/>
          <w:szCs w:val="24"/>
        </w:rPr>
        <w:t xml:space="preserve"> ΠΑΑ,</w:t>
      </w:r>
      <w:r w:rsidRPr="00317A95">
        <w:rPr>
          <w:rFonts w:eastAsia="Times New Roman"/>
          <w:szCs w:val="24"/>
        </w:rPr>
        <w:t xml:space="preserve"> </w:t>
      </w:r>
      <w:r>
        <w:rPr>
          <w:rFonts w:eastAsia="Times New Roman"/>
          <w:szCs w:val="24"/>
        </w:rPr>
        <w:t>το Πρόγραμμα Α</w:t>
      </w:r>
      <w:r w:rsidRPr="00317A95">
        <w:rPr>
          <w:rFonts w:eastAsia="Times New Roman"/>
          <w:szCs w:val="24"/>
        </w:rPr>
        <w:t xml:space="preserve">γροτικής Ανάπτυξης και </w:t>
      </w:r>
      <w:r>
        <w:rPr>
          <w:rFonts w:eastAsia="Times New Roman"/>
          <w:szCs w:val="24"/>
        </w:rPr>
        <w:t>Α</w:t>
      </w:r>
      <w:r w:rsidRPr="00317A95">
        <w:rPr>
          <w:rFonts w:eastAsia="Times New Roman"/>
          <w:szCs w:val="24"/>
        </w:rPr>
        <w:t>λιείας</w:t>
      </w:r>
      <w:r>
        <w:rPr>
          <w:rFonts w:eastAsia="Times New Roman"/>
          <w:szCs w:val="24"/>
        </w:rPr>
        <w:t>,</w:t>
      </w:r>
      <w:r w:rsidRPr="00317A95">
        <w:rPr>
          <w:rFonts w:eastAsia="Times New Roman"/>
          <w:szCs w:val="24"/>
        </w:rPr>
        <w:t xml:space="preserve"> όπως και προγράμματα διακρατικ</w:t>
      </w:r>
      <w:r w:rsidRPr="00317A95">
        <w:rPr>
          <w:rFonts w:eastAsia="Times New Roman"/>
          <w:szCs w:val="24"/>
        </w:rPr>
        <w:t>ής συνεργασίας</w:t>
      </w:r>
      <w:r>
        <w:rPr>
          <w:rFonts w:eastAsia="Times New Roman"/>
          <w:szCs w:val="24"/>
        </w:rPr>
        <w:t xml:space="preserve">. </w:t>
      </w:r>
    </w:p>
    <w:p w14:paraId="373952CB" w14:textId="77777777" w:rsidR="00B27939" w:rsidRDefault="00D93F4B">
      <w:pPr>
        <w:spacing w:after="0" w:line="600" w:lineRule="auto"/>
        <w:ind w:firstLine="720"/>
        <w:jc w:val="both"/>
        <w:rPr>
          <w:rFonts w:eastAsia="Times New Roman"/>
          <w:szCs w:val="24"/>
        </w:rPr>
      </w:pPr>
      <w:r>
        <w:rPr>
          <w:rFonts w:eastAsia="Times New Roman"/>
          <w:szCs w:val="24"/>
        </w:rPr>
        <w:t>Γ</w:t>
      </w:r>
      <w:r w:rsidRPr="00317A95">
        <w:rPr>
          <w:rFonts w:eastAsia="Times New Roman"/>
          <w:szCs w:val="24"/>
        </w:rPr>
        <w:t>ια όποιον θέλει να δει</w:t>
      </w:r>
      <w:r>
        <w:rPr>
          <w:rFonts w:eastAsia="Times New Roman"/>
          <w:szCs w:val="24"/>
        </w:rPr>
        <w:t>,</w:t>
      </w:r>
      <w:r w:rsidRPr="00317A95">
        <w:rPr>
          <w:rFonts w:eastAsia="Times New Roman"/>
          <w:szCs w:val="24"/>
        </w:rPr>
        <w:t xml:space="preserve"> καταθέτω τα στοιχεία του ολοκληρωμένου πληροφοριακού συστήματος </w:t>
      </w:r>
      <w:r>
        <w:rPr>
          <w:rFonts w:eastAsia="Times New Roman"/>
          <w:szCs w:val="24"/>
        </w:rPr>
        <w:t>του Υ</w:t>
      </w:r>
      <w:r w:rsidRPr="00317A95">
        <w:rPr>
          <w:rFonts w:eastAsia="Times New Roman"/>
          <w:szCs w:val="24"/>
        </w:rPr>
        <w:t>πουργείο</w:t>
      </w:r>
      <w:r>
        <w:rPr>
          <w:rFonts w:eastAsia="Times New Roman"/>
          <w:szCs w:val="24"/>
        </w:rPr>
        <w:t>υ</w:t>
      </w:r>
      <w:r w:rsidRPr="00317A95">
        <w:rPr>
          <w:rFonts w:eastAsia="Times New Roman"/>
          <w:szCs w:val="24"/>
        </w:rPr>
        <w:t xml:space="preserve"> </w:t>
      </w:r>
      <w:r>
        <w:rPr>
          <w:rFonts w:eastAsia="Times New Roman"/>
          <w:szCs w:val="24"/>
        </w:rPr>
        <w:t>Ο</w:t>
      </w:r>
      <w:r w:rsidRPr="00317A95">
        <w:rPr>
          <w:rFonts w:eastAsia="Times New Roman"/>
          <w:szCs w:val="24"/>
        </w:rPr>
        <w:t xml:space="preserve">ικονομίας και </w:t>
      </w:r>
      <w:r>
        <w:rPr>
          <w:rFonts w:eastAsia="Times New Roman"/>
          <w:szCs w:val="24"/>
        </w:rPr>
        <w:t>Ανάπτυξης</w:t>
      </w:r>
      <w:r w:rsidRPr="00317A95">
        <w:rPr>
          <w:rFonts w:eastAsia="Times New Roman"/>
          <w:szCs w:val="24"/>
        </w:rPr>
        <w:t xml:space="preserve"> με </w:t>
      </w:r>
      <w:r>
        <w:rPr>
          <w:rFonts w:eastAsia="Times New Roman"/>
          <w:szCs w:val="24"/>
        </w:rPr>
        <w:t>ημερομηνία 4</w:t>
      </w:r>
      <w:r>
        <w:rPr>
          <w:rFonts w:eastAsia="Times New Roman"/>
          <w:szCs w:val="24"/>
        </w:rPr>
        <w:t>-</w:t>
      </w:r>
      <w:r>
        <w:rPr>
          <w:rFonts w:eastAsia="Times New Roman"/>
          <w:szCs w:val="24"/>
        </w:rPr>
        <w:t>12,</w:t>
      </w:r>
      <w:r w:rsidRPr="00317A95">
        <w:rPr>
          <w:rFonts w:eastAsia="Times New Roman"/>
          <w:szCs w:val="24"/>
        </w:rPr>
        <w:t xml:space="preserve"> για να δ</w:t>
      </w:r>
      <w:r>
        <w:rPr>
          <w:rFonts w:eastAsia="Times New Roman"/>
          <w:szCs w:val="24"/>
        </w:rPr>
        <w:t>ει μ</w:t>
      </w:r>
      <w:r w:rsidRPr="00317A95">
        <w:rPr>
          <w:rFonts w:eastAsia="Times New Roman"/>
          <w:szCs w:val="24"/>
        </w:rPr>
        <w:t xml:space="preserve">άλιστα και να δουν </w:t>
      </w:r>
      <w:r>
        <w:rPr>
          <w:rFonts w:eastAsia="Times New Roman"/>
          <w:szCs w:val="24"/>
        </w:rPr>
        <w:t>και οι</w:t>
      </w:r>
      <w:r w:rsidRPr="00317A95">
        <w:rPr>
          <w:rFonts w:eastAsia="Times New Roman"/>
          <w:szCs w:val="24"/>
        </w:rPr>
        <w:t xml:space="preserve"> συνάδελφοι από την επαρχία ότι </w:t>
      </w:r>
      <w:r>
        <w:rPr>
          <w:rFonts w:eastAsia="Times New Roman"/>
          <w:szCs w:val="24"/>
        </w:rPr>
        <w:t xml:space="preserve">η </w:t>
      </w:r>
      <w:r w:rsidRPr="00317A95">
        <w:rPr>
          <w:rFonts w:eastAsia="Times New Roman"/>
          <w:szCs w:val="24"/>
        </w:rPr>
        <w:t>απορρ</w:t>
      </w:r>
      <w:r>
        <w:rPr>
          <w:rFonts w:eastAsia="Times New Roman"/>
          <w:szCs w:val="24"/>
        </w:rPr>
        <w:t>όφηση ενός</w:t>
      </w:r>
      <w:r w:rsidRPr="00317A95">
        <w:rPr>
          <w:rFonts w:eastAsia="Times New Roman"/>
          <w:szCs w:val="24"/>
        </w:rPr>
        <w:t xml:space="preserve"> σημαντικ</w:t>
      </w:r>
      <w:r>
        <w:rPr>
          <w:rFonts w:eastAsia="Times New Roman"/>
          <w:szCs w:val="24"/>
        </w:rPr>
        <w:t>ού</w:t>
      </w:r>
      <w:r w:rsidRPr="00317A95">
        <w:rPr>
          <w:rFonts w:eastAsia="Times New Roman"/>
          <w:szCs w:val="24"/>
        </w:rPr>
        <w:t xml:space="preserve"> κομμ</w:t>
      </w:r>
      <w:r>
        <w:rPr>
          <w:rFonts w:eastAsia="Times New Roman"/>
          <w:szCs w:val="24"/>
        </w:rPr>
        <w:t xml:space="preserve">ατιού, </w:t>
      </w:r>
      <w:r w:rsidRPr="00317A95">
        <w:rPr>
          <w:rFonts w:eastAsia="Times New Roman"/>
          <w:szCs w:val="24"/>
        </w:rPr>
        <w:t xml:space="preserve">που είναι </w:t>
      </w:r>
      <w:r>
        <w:rPr>
          <w:rFonts w:eastAsia="Times New Roman"/>
          <w:szCs w:val="24"/>
        </w:rPr>
        <w:t xml:space="preserve">η αλιεία, </w:t>
      </w:r>
      <w:r w:rsidRPr="00317A95">
        <w:rPr>
          <w:rFonts w:eastAsia="Times New Roman"/>
          <w:szCs w:val="24"/>
        </w:rPr>
        <w:t xml:space="preserve">είναι </w:t>
      </w:r>
      <w:r w:rsidRPr="00EF3932">
        <w:rPr>
          <w:rFonts w:eastAsia="Times New Roman"/>
          <w:szCs w:val="24"/>
        </w:rPr>
        <w:t xml:space="preserve">7%. </w:t>
      </w:r>
      <w:r>
        <w:rPr>
          <w:rFonts w:eastAsia="Times New Roman"/>
          <w:szCs w:val="24"/>
        </w:rPr>
        <w:t>Κ</w:t>
      </w:r>
      <w:r w:rsidRPr="00317A95">
        <w:rPr>
          <w:rFonts w:eastAsia="Times New Roman"/>
          <w:szCs w:val="24"/>
        </w:rPr>
        <w:t>αταλαβαίνετε</w:t>
      </w:r>
      <w:r w:rsidRPr="00EF3932">
        <w:rPr>
          <w:rFonts w:eastAsia="Times New Roman"/>
          <w:szCs w:val="24"/>
        </w:rPr>
        <w:t>.</w:t>
      </w:r>
    </w:p>
    <w:p w14:paraId="373952CC" w14:textId="77777777" w:rsidR="00B27939" w:rsidRDefault="00D93F4B">
      <w:pPr>
        <w:spacing w:after="0" w:line="600" w:lineRule="auto"/>
        <w:ind w:firstLine="720"/>
        <w:jc w:val="both"/>
        <w:rPr>
          <w:rFonts w:eastAsia="Times New Roman"/>
          <w:szCs w:val="24"/>
        </w:rPr>
      </w:pPr>
      <w:r>
        <w:rPr>
          <w:rFonts w:eastAsia="Times New Roman"/>
          <w:szCs w:val="24"/>
        </w:rPr>
        <w:t xml:space="preserve">(Στο σημείο αυτό ο Βουλευτής κ. Αθανάσιος Μπούρας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373952CD" w14:textId="77777777" w:rsidR="00B27939" w:rsidRDefault="00D93F4B">
      <w:pPr>
        <w:spacing w:after="0" w:line="600" w:lineRule="auto"/>
        <w:ind w:firstLine="720"/>
        <w:jc w:val="both"/>
        <w:rPr>
          <w:rFonts w:eastAsia="Times New Roman"/>
          <w:szCs w:val="24"/>
        </w:rPr>
      </w:pPr>
      <w:r>
        <w:rPr>
          <w:rFonts w:eastAsia="Times New Roman"/>
          <w:szCs w:val="24"/>
        </w:rPr>
        <w:t>Γ</w:t>
      </w:r>
      <w:r w:rsidRPr="00317A95">
        <w:rPr>
          <w:rFonts w:eastAsia="Times New Roman"/>
          <w:szCs w:val="24"/>
        </w:rPr>
        <w:t>ιατί άραγε</w:t>
      </w:r>
      <w:r>
        <w:rPr>
          <w:rFonts w:eastAsia="Times New Roman"/>
          <w:szCs w:val="24"/>
        </w:rPr>
        <w:t>;</w:t>
      </w:r>
      <w:r w:rsidRPr="00317A95">
        <w:rPr>
          <w:rFonts w:eastAsia="Times New Roman"/>
          <w:szCs w:val="24"/>
        </w:rPr>
        <w:t xml:space="preserve"> Εάν πάμε στο </w:t>
      </w:r>
      <w:r>
        <w:rPr>
          <w:rFonts w:eastAsia="Times New Roman"/>
          <w:szCs w:val="24"/>
          <w:lang w:val="en-US"/>
        </w:rPr>
        <w:t>p</w:t>
      </w:r>
      <w:r w:rsidRPr="00317A95">
        <w:rPr>
          <w:rFonts w:eastAsia="Times New Roman"/>
          <w:szCs w:val="24"/>
          <w:lang w:val="en-US"/>
        </w:rPr>
        <w:t>ortal</w:t>
      </w:r>
      <w:r w:rsidRPr="00317A95">
        <w:rPr>
          <w:rFonts w:eastAsia="Times New Roman"/>
          <w:szCs w:val="24"/>
        </w:rPr>
        <w:t xml:space="preserve"> με τα επίσημα στοιχεία της </w:t>
      </w:r>
      <w:r>
        <w:rPr>
          <w:rFonts w:eastAsia="Times New Roman"/>
          <w:szCs w:val="24"/>
        </w:rPr>
        <w:t>Ε</w:t>
      </w:r>
      <w:r w:rsidRPr="00317A95">
        <w:rPr>
          <w:rFonts w:eastAsia="Times New Roman"/>
          <w:szCs w:val="24"/>
        </w:rPr>
        <w:t xml:space="preserve">υρωπαϊκής </w:t>
      </w:r>
      <w:r>
        <w:rPr>
          <w:rFonts w:eastAsia="Times New Roman"/>
          <w:szCs w:val="24"/>
        </w:rPr>
        <w:t>Ε</w:t>
      </w:r>
      <w:r w:rsidRPr="00317A95">
        <w:rPr>
          <w:rFonts w:eastAsia="Times New Roman"/>
          <w:szCs w:val="24"/>
        </w:rPr>
        <w:t>πιτροπής που παρακολουθούν την απορρόφηση των διαρθρωτικών ταμείων</w:t>
      </w:r>
      <w:r>
        <w:rPr>
          <w:rFonts w:eastAsia="Times New Roman"/>
          <w:szCs w:val="24"/>
        </w:rPr>
        <w:t xml:space="preserve"> ΕΣΠΑ</w:t>
      </w:r>
      <w:r>
        <w:rPr>
          <w:rFonts w:eastAsia="Times New Roman"/>
          <w:szCs w:val="24"/>
        </w:rPr>
        <w:tab/>
      </w:r>
      <w:r w:rsidRPr="00317A95">
        <w:rPr>
          <w:rFonts w:eastAsia="Times New Roman"/>
          <w:szCs w:val="24"/>
        </w:rPr>
        <w:t>συνολικά</w:t>
      </w:r>
      <w:r>
        <w:rPr>
          <w:rFonts w:eastAsia="Times New Roman"/>
          <w:szCs w:val="24"/>
        </w:rPr>
        <w:t>,</w:t>
      </w:r>
      <w:r w:rsidRPr="00317A95">
        <w:rPr>
          <w:rFonts w:eastAsia="Times New Roman"/>
          <w:szCs w:val="24"/>
        </w:rPr>
        <w:t xml:space="preserve"> συμπεριλαμβανομένων αυτών που δεν περιλαμβάνει το </w:t>
      </w:r>
      <w:r>
        <w:rPr>
          <w:rFonts w:eastAsia="Times New Roman"/>
          <w:szCs w:val="24"/>
          <w:lang w:val="en-US"/>
        </w:rPr>
        <w:t>portal</w:t>
      </w:r>
      <w:r w:rsidRPr="00317A95">
        <w:rPr>
          <w:rFonts w:eastAsia="Times New Roman"/>
          <w:szCs w:val="24"/>
        </w:rPr>
        <w:t xml:space="preserve"> του </w:t>
      </w:r>
      <w:r>
        <w:rPr>
          <w:rFonts w:eastAsia="Times New Roman"/>
          <w:szCs w:val="24"/>
        </w:rPr>
        <w:t>Υ</w:t>
      </w:r>
      <w:r w:rsidRPr="00317A95">
        <w:rPr>
          <w:rFonts w:eastAsia="Times New Roman"/>
          <w:szCs w:val="24"/>
        </w:rPr>
        <w:t xml:space="preserve">πουργείου </w:t>
      </w:r>
      <w:r>
        <w:rPr>
          <w:rFonts w:eastAsia="Times New Roman"/>
          <w:szCs w:val="24"/>
        </w:rPr>
        <w:t>μας,</w:t>
      </w:r>
      <w:r w:rsidRPr="00317A95">
        <w:rPr>
          <w:rFonts w:eastAsia="Times New Roman"/>
          <w:szCs w:val="24"/>
        </w:rPr>
        <w:t xml:space="preserve"> θα </w:t>
      </w:r>
      <w:r w:rsidRPr="00317A95">
        <w:rPr>
          <w:rFonts w:eastAsia="Times New Roman"/>
          <w:szCs w:val="24"/>
        </w:rPr>
        <w:t>δούμε ότι τα στοιχεία είναι ακόμα πιο απογοητευτικά</w:t>
      </w:r>
      <w:r>
        <w:rPr>
          <w:rFonts w:eastAsia="Times New Roman"/>
          <w:szCs w:val="24"/>
        </w:rPr>
        <w:t>. Ε</w:t>
      </w:r>
      <w:r w:rsidRPr="00317A95">
        <w:rPr>
          <w:rFonts w:eastAsia="Times New Roman"/>
          <w:szCs w:val="24"/>
        </w:rPr>
        <w:t xml:space="preserve">κεί διαπιστώνουμε ότι η απορρόφηση του ΕΣΠΑ είναι </w:t>
      </w:r>
      <w:r>
        <w:rPr>
          <w:rFonts w:eastAsia="Times New Roman"/>
          <w:szCs w:val="24"/>
        </w:rPr>
        <w:t>μ</w:t>
      </w:r>
      <w:r w:rsidRPr="00317A95">
        <w:rPr>
          <w:rFonts w:eastAsia="Times New Roman"/>
          <w:szCs w:val="24"/>
        </w:rPr>
        <w:t xml:space="preserve">όλις </w:t>
      </w:r>
      <w:r>
        <w:rPr>
          <w:rFonts w:eastAsia="Times New Roman"/>
          <w:szCs w:val="24"/>
        </w:rPr>
        <w:t>σ</w:t>
      </w:r>
      <w:r w:rsidRPr="00317A95">
        <w:rPr>
          <w:rFonts w:eastAsia="Times New Roman"/>
          <w:szCs w:val="24"/>
        </w:rPr>
        <w:t xml:space="preserve">το 19% και αν </w:t>
      </w:r>
      <w:r>
        <w:rPr>
          <w:rFonts w:eastAsia="Times New Roman"/>
          <w:szCs w:val="24"/>
        </w:rPr>
        <w:t>συγκριθούμε</w:t>
      </w:r>
      <w:r w:rsidRPr="00317A95">
        <w:rPr>
          <w:rFonts w:eastAsia="Times New Roman"/>
          <w:szCs w:val="24"/>
        </w:rPr>
        <w:t xml:space="preserve"> με τις άλλες χώρες</w:t>
      </w:r>
      <w:r>
        <w:rPr>
          <w:rFonts w:eastAsia="Times New Roman"/>
          <w:szCs w:val="24"/>
        </w:rPr>
        <w:t>,</w:t>
      </w:r>
      <w:r w:rsidRPr="00317A95">
        <w:rPr>
          <w:rFonts w:eastAsia="Times New Roman"/>
          <w:szCs w:val="24"/>
        </w:rPr>
        <w:t xml:space="preserve"> η απορρόφηση των κοινοτικών κονδυλίων μ</w:t>
      </w:r>
      <w:r>
        <w:rPr>
          <w:rFonts w:eastAsia="Times New Roman"/>
          <w:szCs w:val="24"/>
        </w:rPr>
        <w:t>ά</w:t>
      </w:r>
      <w:r w:rsidRPr="00317A95">
        <w:rPr>
          <w:rFonts w:eastAsia="Times New Roman"/>
          <w:szCs w:val="24"/>
        </w:rPr>
        <w:t xml:space="preserve">ς κατατάσσει </w:t>
      </w:r>
      <w:r>
        <w:rPr>
          <w:rFonts w:eastAsia="Times New Roman"/>
          <w:szCs w:val="24"/>
        </w:rPr>
        <w:t>σ</w:t>
      </w:r>
      <w:r w:rsidRPr="00317A95">
        <w:rPr>
          <w:rFonts w:eastAsia="Times New Roman"/>
          <w:szCs w:val="24"/>
        </w:rPr>
        <w:t xml:space="preserve">τη </w:t>
      </w:r>
      <w:r>
        <w:rPr>
          <w:rFonts w:eastAsia="Times New Roman"/>
          <w:szCs w:val="24"/>
        </w:rPr>
        <w:t xml:space="preserve">δέκατη έβδομη </w:t>
      </w:r>
      <w:r w:rsidRPr="00317A95">
        <w:rPr>
          <w:rFonts w:eastAsia="Times New Roman"/>
          <w:szCs w:val="24"/>
        </w:rPr>
        <w:t xml:space="preserve">θέση στους </w:t>
      </w:r>
      <w:r>
        <w:rPr>
          <w:rFonts w:eastAsia="Times New Roman"/>
          <w:szCs w:val="24"/>
        </w:rPr>
        <w:t>είκοσι οκτώ, ορια</w:t>
      </w:r>
      <w:r>
        <w:rPr>
          <w:rFonts w:eastAsia="Times New Roman"/>
          <w:szCs w:val="24"/>
        </w:rPr>
        <w:t>κά πίσω από</w:t>
      </w:r>
      <w:r w:rsidRPr="00317A95">
        <w:rPr>
          <w:rFonts w:eastAsia="Times New Roman"/>
          <w:szCs w:val="24"/>
        </w:rPr>
        <w:t xml:space="preserve"> Βουλγαρία </w:t>
      </w:r>
      <w:r>
        <w:rPr>
          <w:rFonts w:eastAsia="Times New Roman"/>
          <w:szCs w:val="24"/>
        </w:rPr>
        <w:t>κ.λπ.</w:t>
      </w:r>
      <w:r w:rsidRPr="00317A95">
        <w:rPr>
          <w:rFonts w:eastAsia="Times New Roman"/>
          <w:szCs w:val="24"/>
        </w:rPr>
        <w:t xml:space="preserve"> </w:t>
      </w:r>
      <w:r>
        <w:rPr>
          <w:rFonts w:eastAsia="Times New Roman"/>
          <w:szCs w:val="24"/>
        </w:rPr>
        <w:t>-</w:t>
      </w:r>
      <w:r w:rsidRPr="00317A95">
        <w:rPr>
          <w:rFonts w:eastAsia="Times New Roman"/>
          <w:szCs w:val="24"/>
        </w:rPr>
        <w:t>για να κερδίσω λίγο χρόνο</w:t>
      </w:r>
      <w:r>
        <w:rPr>
          <w:rFonts w:eastAsia="Times New Roman"/>
          <w:szCs w:val="24"/>
        </w:rPr>
        <w:t>. Καμμιά,</w:t>
      </w:r>
      <w:r w:rsidRPr="00317A95">
        <w:rPr>
          <w:rFonts w:eastAsia="Times New Roman"/>
          <w:szCs w:val="24"/>
        </w:rPr>
        <w:t xml:space="preserve"> δηλαδή</w:t>
      </w:r>
      <w:r>
        <w:rPr>
          <w:rFonts w:eastAsia="Times New Roman"/>
          <w:szCs w:val="24"/>
        </w:rPr>
        <w:t>,</w:t>
      </w:r>
      <w:r w:rsidRPr="00317A95">
        <w:rPr>
          <w:rFonts w:eastAsia="Times New Roman"/>
          <w:szCs w:val="24"/>
        </w:rPr>
        <w:t xml:space="preserve"> σχέση με την πρώτη θέση σε απορρόφηση </w:t>
      </w:r>
      <w:r>
        <w:rPr>
          <w:rFonts w:eastAsia="Times New Roman"/>
          <w:szCs w:val="24"/>
        </w:rPr>
        <w:t xml:space="preserve">για την οποία επαίρεται συνεχώς </w:t>
      </w:r>
      <w:r w:rsidRPr="00317A95">
        <w:rPr>
          <w:rFonts w:eastAsia="Times New Roman"/>
          <w:szCs w:val="24"/>
        </w:rPr>
        <w:t xml:space="preserve">η </w:t>
      </w:r>
      <w:r>
        <w:rPr>
          <w:rFonts w:eastAsia="Times New Roman"/>
          <w:szCs w:val="24"/>
        </w:rPr>
        <w:t>Κ</w:t>
      </w:r>
      <w:r w:rsidRPr="00317A95">
        <w:rPr>
          <w:rFonts w:eastAsia="Times New Roman"/>
          <w:szCs w:val="24"/>
        </w:rPr>
        <w:t>υβέρνηση</w:t>
      </w:r>
      <w:r>
        <w:rPr>
          <w:rFonts w:eastAsia="Times New Roman"/>
          <w:szCs w:val="24"/>
        </w:rPr>
        <w:t>. Όμως,</w:t>
      </w:r>
      <w:r w:rsidRPr="00317A95">
        <w:rPr>
          <w:rFonts w:eastAsia="Times New Roman"/>
          <w:szCs w:val="24"/>
        </w:rPr>
        <w:t xml:space="preserve"> η παραπληροφόρηση </w:t>
      </w:r>
      <w:r>
        <w:rPr>
          <w:rFonts w:eastAsia="Times New Roman"/>
          <w:szCs w:val="24"/>
        </w:rPr>
        <w:t xml:space="preserve">της </w:t>
      </w:r>
      <w:r w:rsidRPr="00317A95">
        <w:rPr>
          <w:rFonts w:eastAsia="Times New Roman"/>
          <w:szCs w:val="24"/>
        </w:rPr>
        <w:t xml:space="preserve">κοινής γνώμης </w:t>
      </w:r>
      <w:r>
        <w:rPr>
          <w:rFonts w:eastAsia="Times New Roman"/>
          <w:szCs w:val="24"/>
        </w:rPr>
        <w:t>δ</w:t>
      </w:r>
      <w:r w:rsidRPr="00317A95">
        <w:rPr>
          <w:rFonts w:eastAsia="Times New Roman"/>
          <w:szCs w:val="24"/>
        </w:rPr>
        <w:t>εν είναι κάτι που μας ξαφνιάζει πλέον</w:t>
      </w:r>
      <w:r>
        <w:rPr>
          <w:rFonts w:eastAsia="Times New Roman"/>
          <w:szCs w:val="24"/>
        </w:rPr>
        <w:t>. Α</w:t>
      </w:r>
      <w:r w:rsidRPr="00317A95">
        <w:rPr>
          <w:rFonts w:eastAsia="Times New Roman"/>
          <w:szCs w:val="24"/>
        </w:rPr>
        <w:t xml:space="preserve">ντίθετα είναι </w:t>
      </w:r>
      <w:r w:rsidRPr="00317A95">
        <w:rPr>
          <w:rFonts w:eastAsia="Times New Roman"/>
          <w:szCs w:val="24"/>
        </w:rPr>
        <w:t>αναμενόμενη</w:t>
      </w:r>
      <w:r>
        <w:rPr>
          <w:rFonts w:eastAsia="Times New Roman"/>
          <w:szCs w:val="24"/>
        </w:rPr>
        <w:t>.</w:t>
      </w:r>
    </w:p>
    <w:p w14:paraId="373952CE" w14:textId="77777777" w:rsidR="00B27939" w:rsidRDefault="00D93F4B">
      <w:pPr>
        <w:spacing w:after="0" w:line="600" w:lineRule="auto"/>
        <w:ind w:firstLine="720"/>
        <w:jc w:val="both"/>
        <w:rPr>
          <w:rFonts w:eastAsia="Times New Roman"/>
          <w:szCs w:val="24"/>
        </w:rPr>
      </w:pPr>
      <w:r>
        <w:rPr>
          <w:rFonts w:eastAsia="Times New Roman"/>
          <w:szCs w:val="24"/>
        </w:rPr>
        <w:t>Επίσης,</w:t>
      </w:r>
      <w:r w:rsidRPr="00317A95">
        <w:rPr>
          <w:rFonts w:eastAsia="Times New Roman"/>
          <w:szCs w:val="24"/>
        </w:rPr>
        <w:t xml:space="preserve"> πρέπει να λάβουμε υπ</w:t>
      </w:r>
      <w:r>
        <w:rPr>
          <w:rFonts w:eastAsia="Times New Roman"/>
          <w:szCs w:val="24"/>
        </w:rPr>
        <w:t xml:space="preserve">’ </w:t>
      </w:r>
      <w:r w:rsidRPr="00317A95">
        <w:rPr>
          <w:rFonts w:eastAsia="Times New Roman"/>
          <w:szCs w:val="24"/>
        </w:rPr>
        <w:t>όψιν ότι αν δεν υπήρχαν τα ώριμα μεγάλα έργα που ξεκίνησαν επί δικής μας κυβερνήσεως και συνεχίζονταν στην τρέχουσα προγραμματική περίοδο</w:t>
      </w:r>
      <w:r>
        <w:rPr>
          <w:rFonts w:eastAsia="Times New Roman"/>
          <w:szCs w:val="24"/>
        </w:rPr>
        <w:t>,</w:t>
      </w:r>
      <w:r w:rsidRPr="00317A95">
        <w:rPr>
          <w:rFonts w:eastAsia="Times New Roman"/>
          <w:szCs w:val="24"/>
        </w:rPr>
        <w:t xml:space="preserve"> τα έργα </w:t>
      </w:r>
      <w:r>
        <w:rPr>
          <w:rFonts w:eastAsia="Times New Roman"/>
          <w:szCs w:val="24"/>
        </w:rPr>
        <w:t>«</w:t>
      </w:r>
      <w:r>
        <w:rPr>
          <w:rFonts w:eastAsia="Times New Roman"/>
          <w:szCs w:val="24"/>
          <w:lang w:val="en-US"/>
        </w:rPr>
        <w:t>Phasing</w:t>
      </w:r>
      <w:r>
        <w:rPr>
          <w:rFonts w:eastAsia="Times New Roman"/>
          <w:szCs w:val="24"/>
        </w:rPr>
        <w:t>»</w:t>
      </w:r>
      <w:r w:rsidRPr="00317A95">
        <w:rPr>
          <w:rFonts w:eastAsia="Times New Roman"/>
          <w:szCs w:val="24"/>
        </w:rPr>
        <w:t xml:space="preserve"> δηλαδή όπως λέγονται</w:t>
      </w:r>
      <w:r>
        <w:rPr>
          <w:rFonts w:eastAsia="Times New Roman"/>
          <w:szCs w:val="24"/>
        </w:rPr>
        <w:t>,</w:t>
      </w:r>
      <w:r w:rsidRPr="00317A95">
        <w:rPr>
          <w:rFonts w:eastAsia="Times New Roman"/>
          <w:szCs w:val="24"/>
        </w:rPr>
        <w:t xml:space="preserve"> θα ήμασταν ακόμα πιο χαμηλά</w:t>
      </w:r>
      <w:r>
        <w:rPr>
          <w:rFonts w:eastAsia="Times New Roman"/>
          <w:szCs w:val="24"/>
        </w:rPr>
        <w:t>. Ενδει</w:t>
      </w:r>
      <w:r>
        <w:rPr>
          <w:rFonts w:eastAsia="Times New Roman"/>
          <w:szCs w:val="24"/>
        </w:rPr>
        <w:t>κτικά θα σας αναφέρω</w:t>
      </w:r>
      <w:r w:rsidRPr="00317A95">
        <w:rPr>
          <w:rFonts w:eastAsia="Times New Roman"/>
          <w:szCs w:val="24"/>
        </w:rPr>
        <w:t xml:space="preserve"> ότι το πρόγραμμα </w:t>
      </w:r>
      <w:r>
        <w:rPr>
          <w:rFonts w:eastAsia="Times New Roman"/>
          <w:szCs w:val="24"/>
        </w:rPr>
        <w:t>ΕΠΑνΕΚ</w:t>
      </w:r>
      <w:r w:rsidRPr="00317A95">
        <w:rPr>
          <w:rFonts w:eastAsia="Times New Roman"/>
          <w:szCs w:val="24"/>
        </w:rPr>
        <w:t xml:space="preserve"> </w:t>
      </w:r>
      <w:r>
        <w:rPr>
          <w:rFonts w:eastAsia="Times New Roman"/>
          <w:szCs w:val="24"/>
        </w:rPr>
        <w:t>-</w:t>
      </w:r>
      <w:r w:rsidRPr="00317A95">
        <w:rPr>
          <w:rFonts w:eastAsia="Times New Roman"/>
          <w:szCs w:val="24"/>
        </w:rPr>
        <w:t>σημαντικότατο πρόγραμμα</w:t>
      </w:r>
      <w:r>
        <w:rPr>
          <w:rFonts w:eastAsia="Times New Roman"/>
          <w:szCs w:val="24"/>
        </w:rPr>
        <w:t>-,</w:t>
      </w:r>
      <w:r w:rsidRPr="00317A95">
        <w:rPr>
          <w:rFonts w:eastAsia="Times New Roman"/>
          <w:szCs w:val="24"/>
        </w:rPr>
        <w:t xml:space="preserve"> Επιχειρηματικότητα</w:t>
      </w:r>
      <w:r>
        <w:rPr>
          <w:rFonts w:eastAsia="Times New Roman"/>
          <w:szCs w:val="24"/>
        </w:rPr>
        <w:t>-</w:t>
      </w:r>
      <w:r w:rsidRPr="00317A95">
        <w:rPr>
          <w:rFonts w:eastAsia="Times New Roman"/>
          <w:szCs w:val="24"/>
        </w:rPr>
        <w:t>Ανταγωνιστικότητα</w:t>
      </w:r>
      <w:r>
        <w:rPr>
          <w:rFonts w:eastAsia="Times New Roman"/>
          <w:szCs w:val="24"/>
        </w:rPr>
        <w:t>-</w:t>
      </w:r>
      <w:r w:rsidRPr="00317A95">
        <w:rPr>
          <w:rFonts w:eastAsia="Times New Roman"/>
          <w:szCs w:val="24"/>
        </w:rPr>
        <w:t>Καινοτομία</w:t>
      </w:r>
      <w:r>
        <w:rPr>
          <w:rFonts w:eastAsia="Times New Roman"/>
          <w:szCs w:val="24"/>
        </w:rPr>
        <w:t>,</w:t>
      </w:r>
      <w:r w:rsidRPr="00317A95">
        <w:rPr>
          <w:rFonts w:eastAsia="Times New Roman"/>
          <w:szCs w:val="24"/>
        </w:rPr>
        <w:t xml:space="preserve"> το οποίο προορίζεται για να τονώσει τις μικρομεσαίες επιχειρήσεις και τους τομείς έρευνας και </w:t>
      </w:r>
      <w:r>
        <w:rPr>
          <w:rFonts w:eastAsia="Times New Roman"/>
          <w:szCs w:val="24"/>
        </w:rPr>
        <w:t>τ</w:t>
      </w:r>
      <w:r w:rsidRPr="00317A95">
        <w:rPr>
          <w:rFonts w:eastAsia="Times New Roman"/>
          <w:szCs w:val="24"/>
        </w:rPr>
        <w:t>εχνολογίας</w:t>
      </w:r>
      <w:r>
        <w:rPr>
          <w:rFonts w:eastAsia="Times New Roman"/>
          <w:szCs w:val="24"/>
        </w:rPr>
        <w:t>,</w:t>
      </w:r>
      <w:r w:rsidRPr="00317A95">
        <w:rPr>
          <w:rFonts w:eastAsia="Times New Roman"/>
          <w:szCs w:val="24"/>
        </w:rPr>
        <w:t xml:space="preserve"> πληροφορικής</w:t>
      </w:r>
      <w:r>
        <w:rPr>
          <w:rFonts w:eastAsia="Times New Roman"/>
          <w:szCs w:val="24"/>
        </w:rPr>
        <w:t>,</w:t>
      </w:r>
      <w:r w:rsidRPr="00317A95">
        <w:rPr>
          <w:rFonts w:eastAsia="Times New Roman"/>
          <w:szCs w:val="24"/>
        </w:rPr>
        <w:t xml:space="preserve"> ενέργειας</w:t>
      </w:r>
      <w:r>
        <w:rPr>
          <w:rFonts w:eastAsia="Times New Roman"/>
          <w:szCs w:val="24"/>
        </w:rPr>
        <w:t>,</w:t>
      </w:r>
      <w:r w:rsidRPr="00317A95">
        <w:rPr>
          <w:rFonts w:eastAsia="Times New Roman"/>
          <w:szCs w:val="24"/>
        </w:rPr>
        <w:t xml:space="preserve"> του</w:t>
      </w:r>
      <w:r w:rsidRPr="00317A95">
        <w:rPr>
          <w:rFonts w:eastAsia="Times New Roman"/>
          <w:szCs w:val="24"/>
        </w:rPr>
        <w:t xml:space="preserve">ρισμού και πολιτισμού βρίσκεται μόλις στο 10% σε απορρόφηση από το 8% που ήταν </w:t>
      </w:r>
      <w:r>
        <w:rPr>
          <w:rFonts w:eastAsia="Times New Roman"/>
          <w:szCs w:val="24"/>
        </w:rPr>
        <w:t>π</w:t>
      </w:r>
      <w:r w:rsidRPr="00317A95">
        <w:rPr>
          <w:rFonts w:eastAsia="Times New Roman"/>
          <w:szCs w:val="24"/>
        </w:rPr>
        <w:t>έρυσι τέτοια εποχή</w:t>
      </w:r>
      <w:r>
        <w:rPr>
          <w:rFonts w:eastAsia="Times New Roman"/>
          <w:szCs w:val="24"/>
        </w:rPr>
        <w:t xml:space="preserve">, </w:t>
      </w:r>
      <w:r w:rsidRPr="00317A95">
        <w:rPr>
          <w:rFonts w:eastAsia="Times New Roman"/>
          <w:szCs w:val="24"/>
        </w:rPr>
        <w:t>δηλαδή πήρε όλο το</w:t>
      </w:r>
      <w:r>
        <w:rPr>
          <w:rFonts w:eastAsia="Times New Roman"/>
          <w:szCs w:val="24"/>
        </w:rPr>
        <w:t>ν</w:t>
      </w:r>
      <w:r w:rsidRPr="00317A95">
        <w:rPr>
          <w:rFonts w:eastAsia="Times New Roman"/>
          <w:szCs w:val="24"/>
        </w:rPr>
        <w:t xml:space="preserve"> </w:t>
      </w:r>
      <w:r>
        <w:rPr>
          <w:rFonts w:eastAsia="Times New Roman"/>
          <w:szCs w:val="24"/>
        </w:rPr>
        <w:t>χρόνο</w:t>
      </w:r>
      <w:r w:rsidRPr="00317A95">
        <w:rPr>
          <w:rFonts w:eastAsia="Times New Roman"/>
          <w:szCs w:val="24"/>
        </w:rPr>
        <w:t xml:space="preserve"> </w:t>
      </w:r>
      <w:r>
        <w:rPr>
          <w:rFonts w:eastAsia="Times New Roman"/>
          <w:szCs w:val="24"/>
        </w:rPr>
        <w:t>δύο</w:t>
      </w:r>
      <w:r w:rsidRPr="00317A95">
        <w:rPr>
          <w:rFonts w:eastAsia="Times New Roman"/>
          <w:szCs w:val="24"/>
        </w:rPr>
        <w:t xml:space="preserve"> εκατοστιαίες μονάδες</w:t>
      </w:r>
      <w:r>
        <w:rPr>
          <w:rFonts w:eastAsia="Times New Roman"/>
          <w:szCs w:val="24"/>
        </w:rPr>
        <w:t>. Στην πρόσφατη, μ</w:t>
      </w:r>
      <w:r w:rsidRPr="00317A95">
        <w:rPr>
          <w:rFonts w:eastAsia="Times New Roman"/>
          <w:szCs w:val="24"/>
        </w:rPr>
        <w:t>άλιστα</w:t>
      </w:r>
      <w:r>
        <w:rPr>
          <w:rFonts w:eastAsia="Times New Roman"/>
          <w:szCs w:val="24"/>
        </w:rPr>
        <w:t>,</w:t>
      </w:r>
      <w:r w:rsidRPr="00317A95">
        <w:rPr>
          <w:rFonts w:eastAsia="Times New Roman"/>
          <w:szCs w:val="24"/>
        </w:rPr>
        <w:t xml:space="preserve"> συνάντηση οι </w:t>
      </w:r>
      <w:r>
        <w:rPr>
          <w:rFonts w:eastAsia="Times New Roman"/>
          <w:szCs w:val="24"/>
        </w:rPr>
        <w:t>Ε</w:t>
      </w:r>
      <w:r w:rsidRPr="00317A95">
        <w:rPr>
          <w:rFonts w:eastAsia="Times New Roman"/>
          <w:szCs w:val="24"/>
        </w:rPr>
        <w:t>υρωπαίοι έκρουσαν τον κώδωνα του κινδύνου</w:t>
      </w:r>
      <w:r>
        <w:rPr>
          <w:rFonts w:eastAsia="Times New Roman"/>
          <w:szCs w:val="24"/>
        </w:rPr>
        <w:t>.</w:t>
      </w:r>
    </w:p>
    <w:p w14:paraId="373952CF" w14:textId="77777777" w:rsidR="00B27939" w:rsidRDefault="00D93F4B">
      <w:pPr>
        <w:spacing w:after="0" w:line="600" w:lineRule="auto"/>
        <w:ind w:firstLine="720"/>
        <w:jc w:val="both"/>
        <w:rPr>
          <w:rFonts w:eastAsia="Times New Roman"/>
          <w:szCs w:val="24"/>
        </w:rPr>
      </w:pPr>
      <w:r>
        <w:rPr>
          <w:rFonts w:eastAsia="Times New Roman"/>
          <w:szCs w:val="24"/>
        </w:rPr>
        <w:t>Ε</w:t>
      </w:r>
      <w:r w:rsidRPr="00317A95">
        <w:rPr>
          <w:rFonts w:eastAsia="Times New Roman"/>
          <w:szCs w:val="24"/>
        </w:rPr>
        <w:t>μβαθύνοντας στα στοιχε</w:t>
      </w:r>
      <w:r w:rsidRPr="00317A95">
        <w:rPr>
          <w:rFonts w:eastAsia="Times New Roman"/>
          <w:szCs w:val="24"/>
        </w:rPr>
        <w:t xml:space="preserve">ία που μας </w:t>
      </w:r>
      <w:r>
        <w:rPr>
          <w:rFonts w:eastAsia="Times New Roman"/>
          <w:szCs w:val="24"/>
        </w:rPr>
        <w:t>α</w:t>
      </w:r>
      <w:r w:rsidRPr="00317A95">
        <w:rPr>
          <w:rFonts w:eastAsia="Times New Roman"/>
          <w:szCs w:val="24"/>
        </w:rPr>
        <w:t xml:space="preserve">ναφέρει η ιστοσελίδα του </w:t>
      </w:r>
      <w:r>
        <w:rPr>
          <w:rFonts w:eastAsia="Times New Roman"/>
          <w:szCs w:val="24"/>
        </w:rPr>
        <w:t>Υ</w:t>
      </w:r>
      <w:r w:rsidRPr="00317A95">
        <w:rPr>
          <w:rFonts w:eastAsia="Times New Roman"/>
          <w:szCs w:val="24"/>
        </w:rPr>
        <w:t xml:space="preserve">πουργείου </w:t>
      </w:r>
      <w:r>
        <w:rPr>
          <w:rFonts w:eastAsia="Times New Roman"/>
          <w:szCs w:val="24"/>
        </w:rPr>
        <w:t>Ο</w:t>
      </w:r>
      <w:r w:rsidRPr="00317A95">
        <w:rPr>
          <w:rFonts w:eastAsia="Times New Roman"/>
          <w:szCs w:val="24"/>
        </w:rPr>
        <w:t xml:space="preserve">ικονομίας και </w:t>
      </w:r>
      <w:r>
        <w:rPr>
          <w:rFonts w:eastAsia="Times New Roman"/>
          <w:szCs w:val="24"/>
        </w:rPr>
        <w:t>Α</w:t>
      </w:r>
      <w:r w:rsidRPr="00317A95">
        <w:rPr>
          <w:rFonts w:eastAsia="Times New Roman"/>
          <w:szCs w:val="24"/>
        </w:rPr>
        <w:t xml:space="preserve">νάπτυξης </w:t>
      </w:r>
      <w:r>
        <w:rPr>
          <w:rFonts w:eastAsia="Times New Roman"/>
          <w:szCs w:val="24"/>
        </w:rPr>
        <w:t>-Ο</w:t>
      </w:r>
      <w:r w:rsidRPr="00317A95">
        <w:rPr>
          <w:rFonts w:eastAsia="Times New Roman"/>
          <w:szCs w:val="24"/>
        </w:rPr>
        <w:t xml:space="preserve">ικονομίας και </w:t>
      </w:r>
      <w:r>
        <w:rPr>
          <w:rFonts w:eastAsia="Times New Roman"/>
          <w:szCs w:val="24"/>
        </w:rPr>
        <w:t>Α</w:t>
      </w:r>
      <w:r w:rsidRPr="00317A95">
        <w:rPr>
          <w:rFonts w:eastAsia="Times New Roman"/>
          <w:szCs w:val="24"/>
        </w:rPr>
        <w:t>νάπτυξης</w:t>
      </w:r>
      <w:r w:rsidRPr="00461A27">
        <w:rPr>
          <w:rFonts w:eastAsia="Times New Roman"/>
          <w:szCs w:val="24"/>
        </w:rPr>
        <w:t>!</w:t>
      </w:r>
      <w:r>
        <w:rPr>
          <w:rFonts w:eastAsia="Times New Roman"/>
          <w:szCs w:val="24"/>
        </w:rPr>
        <w:t>-</w:t>
      </w:r>
      <w:r w:rsidRPr="00317A95">
        <w:rPr>
          <w:rFonts w:eastAsia="Times New Roman"/>
          <w:szCs w:val="24"/>
        </w:rPr>
        <w:t xml:space="preserve"> η σελίδα</w:t>
      </w:r>
      <w:r>
        <w:rPr>
          <w:rFonts w:eastAsia="Times New Roman"/>
          <w:szCs w:val="24"/>
        </w:rPr>
        <w:t xml:space="preserve"> του Υπουργείου, α</w:t>
      </w:r>
      <w:r w:rsidRPr="00317A95">
        <w:rPr>
          <w:rFonts w:eastAsia="Times New Roman"/>
          <w:szCs w:val="24"/>
        </w:rPr>
        <w:t xml:space="preserve">κούστε τα </w:t>
      </w:r>
      <w:r>
        <w:rPr>
          <w:rFonts w:eastAsia="Times New Roman"/>
          <w:szCs w:val="24"/>
        </w:rPr>
        <w:t>απογοητευτικά</w:t>
      </w:r>
      <w:r w:rsidRPr="00317A95">
        <w:rPr>
          <w:rFonts w:eastAsia="Times New Roman"/>
          <w:szCs w:val="24"/>
        </w:rPr>
        <w:t xml:space="preserve"> στοιχεία</w:t>
      </w:r>
      <w:r>
        <w:rPr>
          <w:rFonts w:eastAsia="Times New Roman"/>
          <w:szCs w:val="24"/>
        </w:rPr>
        <w:t>:</w:t>
      </w:r>
      <w:r w:rsidRPr="00317A95">
        <w:rPr>
          <w:rFonts w:eastAsia="Times New Roman"/>
          <w:szCs w:val="24"/>
        </w:rPr>
        <w:t xml:space="preserve"> </w:t>
      </w:r>
      <w:r>
        <w:rPr>
          <w:rFonts w:eastAsia="Times New Roman"/>
          <w:szCs w:val="24"/>
        </w:rPr>
        <w:t>Ο</w:t>
      </w:r>
      <w:r w:rsidRPr="00317A95">
        <w:rPr>
          <w:rFonts w:eastAsia="Times New Roman"/>
          <w:szCs w:val="24"/>
        </w:rPr>
        <w:t xml:space="preserve">ι πόροι για την ανταγωνιστικότητα μικρομεσαίων επιχειρήσεων παρουσιάζουν </w:t>
      </w:r>
      <w:r>
        <w:rPr>
          <w:rFonts w:eastAsia="Times New Roman"/>
          <w:szCs w:val="24"/>
        </w:rPr>
        <w:t>απορρόφηση</w:t>
      </w:r>
      <w:r w:rsidRPr="00317A95">
        <w:rPr>
          <w:rFonts w:eastAsia="Times New Roman"/>
          <w:szCs w:val="24"/>
        </w:rPr>
        <w:t xml:space="preserve"> 16,8%</w:t>
      </w:r>
      <w:r>
        <w:rPr>
          <w:rFonts w:eastAsia="Times New Roman"/>
          <w:szCs w:val="24"/>
        </w:rPr>
        <w:t xml:space="preserve"> και συμπληρώνουμε τον τέταρτο χρόνο.</w:t>
      </w:r>
      <w:r w:rsidRPr="00317A95">
        <w:rPr>
          <w:rFonts w:eastAsia="Times New Roman"/>
          <w:szCs w:val="24"/>
        </w:rPr>
        <w:t xml:space="preserve"> </w:t>
      </w:r>
      <w:r>
        <w:rPr>
          <w:rFonts w:eastAsia="Times New Roman"/>
          <w:szCs w:val="24"/>
        </w:rPr>
        <w:t>Οι πόροι</w:t>
      </w:r>
      <w:r w:rsidRPr="00317A95">
        <w:rPr>
          <w:rFonts w:eastAsia="Times New Roman"/>
          <w:szCs w:val="24"/>
        </w:rPr>
        <w:t xml:space="preserve"> για την έρευνα</w:t>
      </w:r>
      <w:r>
        <w:rPr>
          <w:rFonts w:eastAsia="Times New Roman"/>
          <w:szCs w:val="24"/>
        </w:rPr>
        <w:t>,</w:t>
      </w:r>
      <w:r w:rsidRPr="00317A95">
        <w:rPr>
          <w:rFonts w:eastAsia="Times New Roman"/>
          <w:szCs w:val="24"/>
        </w:rPr>
        <w:t xml:space="preserve"> τεχνολογία και καινοτομία σημειώνουν </w:t>
      </w:r>
      <w:r>
        <w:rPr>
          <w:rFonts w:eastAsia="Times New Roman"/>
          <w:szCs w:val="24"/>
        </w:rPr>
        <w:t xml:space="preserve">απορρόφηση </w:t>
      </w:r>
      <w:r w:rsidRPr="00317A95">
        <w:rPr>
          <w:rFonts w:eastAsia="Times New Roman"/>
          <w:szCs w:val="24"/>
        </w:rPr>
        <w:t>5,5%</w:t>
      </w:r>
      <w:r>
        <w:rPr>
          <w:rFonts w:eastAsia="Times New Roman"/>
          <w:szCs w:val="24"/>
        </w:rPr>
        <w:t>,</w:t>
      </w:r>
      <w:r w:rsidRPr="00317A95">
        <w:rPr>
          <w:rFonts w:eastAsia="Times New Roman"/>
          <w:szCs w:val="24"/>
        </w:rPr>
        <w:t xml:space="preserve"> οι πόροι για τεχνολογίες πληροφορικής και </w:t>
      </w:r>
      <w:r>
        <w:rPr>
          <w:rFonts w:eastAsia="Times New Roman"/>
          <w:szCs w:val="24"/>
        </w:rPr>
        <w:t>ε</w:t>
      </w:r>
      <w:r w:rsidRPr="00317A95">
        <w:rPr>
          <w:rFonts w:eastAsia="Times New Roman"/>
          <w:szCs w:val="24"/>
        </w:rPr>
        <w:t xml:space="preserve">πικοινωνιών </w:t>
      </w:r>
      <w:r>
        <w:rPr>
          <w:rFonts w:eastAsia="Times New Roman"/>
          <w:szCs w:val="24"/>
        </w:rPr>
        <w:t>μόλις το 20%. Οι</w:t>
      </w:r>
      <w:r w:rsidRPr="00317A95">
        <w:rPr>
          <w:rFonts w:eastAsia="Times New Roman"/>
          <w:szCs w:val="24"/>
        </w:rPr>
        <w:t xml:space="preserve"> πιο </w:t>
      </w:r>
      <w:r>
        <w:rPr>
          <w:rFonts w:eastAsia="Times New Roman"/>
          <w:szCs w:val="24"/>
        </w:rPr>
        <w:t>νευραλγικοί</w:t>
      </w:r>
      <w:r w:rsidRPr="00317A95">
        <w:rPr>
          <w:rFonts w:eastAsia="Times New Roman"/>
          <w:szCs w:val="24"/>
        </w:rPr>
        <w:t xml:space="preserve"> τομείς της οικονομίας </w:t>
      </w:r>
      <w:r>
        <w:rPr>
          <w:rFonts w:eastAsia="Times New Roman"/>
          <w:szCs w:val="24"/>
        </w:rPr>
        <w:t>μας,</w:t>
      </w:r>
      <w:r w:rsidRPr="00317A95">
        <w:rPr>
          <w:rFonts w:eastAsia="Times New Roman"/>
          <w:szCs w:val="24"/>
        </w:rPr>
        <w:t xml:space="preserve"> </w:t>
      </w:r>
      <w:r>
        <w:rPr>
          <w:rFonts w:eastAsia="Times New Roman"/>
          <w:szCs w:val="24"/>
        </w:rPr>
        <w:t>αυτοί</w:t>
      </w:r>
      <w:r w:rsidRPr="00317A95">
        <w:rPr>
          <w:rFonts w:eastAsia="Times New Roman"/>
          <w:szCs w:val="24"/>
        </w:rPr>
        <w:t xml:space="preserve"> δηλαδή</w:t>
      </w:r>
      <w:r>
        <w:rPr>
          <w:rFonts w:eastAsia="Times New Roman"/>
          <w:szCs w:val="24"/>
        </w:rPr>
        <w:t>,</w:t>
      </w:r>
      <w:r w:rsidRPr="00317A95">
        <w:rPr>
          <w:rFonts w:eastAsia="Times New Roman"/>
          <w:szCs w:val="24"/>
        </w:rPr>
        <w:t xml:space="preserve"> είναι πολύ</w:t>
      </w:r>
      <w:r w:rsidRPr="00317A95">
        <w:rPr>
          <w:rFonts w:eastAsia="Times New Roman"/>
          <w:szCs w:val="24"/>
        </w:rPr>
        <w:t xml:space="preserve"> πίσω</w:t>
      </w:r>
      <w:r>
        <w:rPr>
          <w:rFonts w:eastAsia="Times New Roman"/>
          <w:szCs w:val="24"/>
        </w:rPr>
        <w:t>. Έ</w:t>
      </w:r>
      <w:r w:rsidRPr="00317A95">
        <w:rPr>
          <w:rFonts w:eastAsia="Times New Roman"/>
          <w:szCs w:val="24"/>
        </w:rPr>
        <w:t>τσι θα καλύψουμε το κενό της ανταγωνιστικότητ</w:t>
      </w:r>
      <w:r>
        <w:rPr>
          <w:rFonts w:eastAsia="Times New Roman"/>
          <w:szCs w:val="24"/>
        </w:rPr>
        <w:t>ο</w:t>
      </w:r>
      <w:r w:rsidRPr="00317A95">
        <w:rPr>
          <w:rFonts w:eastAsia="Times New Roman"/>
          <w:szCs w:val="24"/>
        </w:rPr>
        <w:t>ς</w:t>
      </w:r>
      <w:r>
        <w:rPr>
          <w:rFonts w:eastAsia="Times New Roman"/>
          <w:szCs w:val="24"/>
        </w:rPr>
        <w:t>;</w:t>
      </w:r>
    </w:p>
    <w:p w14:paraId="373952D0" w14:textId="77777777" w:rsidR="00B27939" w:rsidRDefault="00D93F4B">
      <w:pPr>
        <w:spacing w:after="0" w:line="600" w:lineRule="auto"/>
        <w:ind w:firstLine="720"/>
        <w:jc w:val="both"/>
        <w:rPr>
          <w:rFonts w:eastAsia="Times New Roman"/>
          <w:szCs w:val="24"/>
        </w:rPr>
      </w:pPr>
      <w:r>
        <w:rPr>
          <w:rFonts w:eastAsia="Times New Roman"/>
          <w:szCs w:val="24"/>
        </w:rPr>
        <w:t>Α</w:t>
      </w:r>
      <w:r w:rsidRPr="00317A95">
        <w:rPr>
          <w:rFonts w:eastAsia="Times New Roman"/>
          <w:szCs w:val="24"/>
        </w:rPr>
        <w:t xml:space="preserve">πό όλα τα επιχειρησιακά προγράμματα του ΕΣΠΑ από τις </w:t>
      </w:r>
      <w:r>
        <w:rPr>
          <w:rFonts w:eastAsia="Times New Roman"/>
          <w:szCs w:val="24"/>
        </w:rPr>
        <w:t>δεκαεννιάμισι</w:t>
      </w:r>
      <w:r>
        <w:rPr>
          <w:rFonts w:eastAsia="Times New Roman"/>
          <w:szCs w:val="24"/>
        </w:rPr>
        <w:t xml:space="preserve"> χιλιάδες</w:t>
      </w:r>
      <w:r w:rsidRPr="00317A95">
        <w:rPr>
          <w:rFonts w:eastAsia="Times New Roman"/>
          <w:szCs w:val="24"/>
        </w:rPr>
        <w:t xml:space="preserve"> επιχειρήσεις</w:t>
      </w:r>
      <w:r>
        <w:rPr>
          <w:rFonts w:eastAsia="Times New Roman"/>
          <w:szCs w:val="24"/>
        </w:rPr>
        <w:t xml:space="preserve"> </w:t>
      </w:r>
      <w:r>
        <w:rPr>
          <w:rFonts w:eastAsia="Times New Roman"/>
          <w:szCs w:val="24"/>
        </w:rPr>
        <w:t>-</w:t>
      </w:r>
      <w:r>
        <w:rPr>
          <w:rFonts w:eastAsia="Times New Roman"/>
          <w:szCs w:val="24"/>
        </w:rPr>
        <w:t xml:space="preserve"> </w:t>
      </w:r>
      <w:r w:rsidRPr="00317A95">
        <w:rPr>
          <w:rFonts w:eastAsia="Times New Roman"/>
          <w:szCs w:val="24"/>
        </w:rPr>
        <w:t>δικαιούχους</w:t>
      </w:r>
      <w:r>
        <w:rPr>
          <w:rFonts w:eastAsia="Times New Roman"/>
          <w:szCs w:val="24"/>
        </w:rPr>
        <w:t>,</w:t>
      </w:r>
      <w:r w:rsidRPr="00317A95">
        <w:rPr>
          <w:rFonts w:eastAsia="Times New Roman"/>
          <w:szCs w:val="24"/>
        </w:rPr>
        <w:t xml:space="preserve"> μόλις </w:t>
      </w:r>
      <w:r>
        <w:rPr>
          <w:rFonts w:eastAsia="Times New Roman"/>
          <w:szCs w:val="24"/>
        </w:rPr>
        <w:t>εκατόν πενήντα</w:t>
      </w:r>
      <w:r w:rsidRPr="00317A95">
        <w:rPr>
          <w:rFonts w:eastAsia="Times New Roman"/>
          <w:szCs w:val="24"/>
        </w:rPr>
        <w:t xml:space="preserve"> δικαιούχοι έλαβαν έστω και </w:t>
      </w:r>
      <w:r>
        <w:rPr>
          <w:rFonts w:eastAsia="Times New Roman"/>
          <w:szCs w:val="24"/>
        </w:rPr>
        <w:t>1</w:t>
      </w:r>
      <w:r w:rsidRPr="00317A95">
        <w:rPr>
          <w:rFonts w:eastAsia="Times New Roman"/>
          <w:szCs w:val="24"/>
        </w:rPr>
        <w:t xml:space="preserve"> ευρώ</w:t>
      </w:r>
      <w:r>
        <w:rPr>
          <w:rFonts w:eastAsia="Times New Roman"/>
          <w:szCs w:val="24"/>
        </w:rPr>
        <w:t>.</w:t>
      </w:r>
      <w:r w:rsidRPr="00317A95">
        <w:rPr>
          <w:rFonts w:eastAsia="Times New Roman"/>
          <w:szCs w:val="24"/>
        </w:rPr>
        <w:t xml:space="preserve"> </w:t>
      </w:r>
      <w:r>
        <w:rPr>
          <w:rFonts w:eastAsia="Times New Roman"/>
          <w:szCs w:val="24"/>
        </w:rPr>
        <w:t>Επίσης, από τα τέσσερα</w:t>
      </w:r>
      <w:r w:rsidRPr="00317A95">
        <w:rPr>
          <w:rFonts w:eastAsia="Times New Roman"/>
          <w:szCs w:val="24"/>
        </w:rPr>
        <w:t xml:space="preserve"> πολυδιαφημισμέν</w:t>
      </w:r>
      <w:r w:rsidRPr="00317A95">
        <w:rPr>
          <w:rFonts w:eastAsia="Times New Roman"/>
          <w:szCs w:val="24"/>
        </w:rPr>
        <w:t xml:space="preserve">α </w:t>
      </w:r>
      <w:r>
        <w:rPr>
          <w:rFonts w:eastAsia="Times New Roman"/>
          <w:szCs w:val="24"/>
        </w:rPr>
        <w:t>ταμεία,</w:t>
      </w:r>
      <w:r w:rsidRPr="00317A95">
        <w:rPr>
          <w:rFonts w:eastAsia="Times New Roman"/>
          <w:szCs w:val="24"/>
        </w:rPr>
        <w:t xml:space="preserve"> πρώτο</w:t>
      </w:r>
      <w:r>
        <w:rPr>
          <w:rFonts w:eastAsia="Times New Roman"/>
          <w:szCs w:val="24"/>
        </w:rPr>
        <w:t>ν το Ταμείο</w:t>
      </w:r>
      <w:r w:rsidRPr="00317A95">
        <w:rPr>
          <w:rFonts w:eastAsia="Times New Roman"/>
          <w:szCs w:val="24"/>
        </w:rPr>
        <w:t xml:space="preserve"> </w:t>
      </w:r>
      <w:r>
        <w:rPr>
          <w:rFonts w:eastAsia="Times New Roman"/>
          <w:szCs w:val="24"/>
        </w:rPr>
        <w:t>Ε</w:t>
      </w:r>
      <w:r w:rsidRPr="00317A95">
        <w:rPr>
          <w:rFonts w:eastAsia="Times New Roman"/>
          <w:szCs w:val="24"/>
        </w:rPr>
        <w:t xml:space="preserve">πιχειρηματικών </w:t>
      </w:r>
      <w:r>
        <w:rPr>
          <w:rFonts w:eastAsia="Times New Roman"/>
          <w:szCs w:val="24"/>
        </w:rPr>
        <w:t>Σ</w:t>
      </w:r>
      <w:r w:rsidRPr="00317A95">
        <w:rPr>
          <w:rFonts w:eastAsia="Times New Roman"/>
          <w:szCs w:val="24"/>
        </w:rPr>
        <w:t>υμμετοχών</w:t>
      </w:r>
      <w:r>
        <w:rPr>
          <w:rFonts w:eastAsia="Times New Roman"/>
          <w:szCs w:val="24"/>
        </w:rPr>
        <w:t>,</w:t>
      </w:r>
      <w:r w:rsidRPr="00317A95">
        <w:rPr>
          <w:rFonts w:eastAsia="Times New Roman"/>
          <w:szCs w:val="24"/>
        </w:rPr>
        <w:t xml:space="preserve"> δεύτερον</w:t>
      </w:r>
      <w:r>
        <w:rPr>
          <w:rFonts w:eastAsia="Times New Roman"/>
          <w:szCs w:val="24"/>
        </w:rPr>
        <w:t xml:space="preserve"> το</w:t>
      </w:r>
      <w:r w:rsidRPr="00317A95">
        <w:rPr>
          <w:rFonts w:eastAsia="Times New Roman"/>
          <w:szCs w:val="24"/>
        </w:rPr>
        <w:t xml:space="preserve"> </w:t>
      </w:r>
      <w:r>
        <w:rPr>
          <w:rFonts w:eastAsia="Times New Roman"/>
          <w:szCs w:val="24"/>
        </w:rPr>
        <w:t>Τ</w:t>
      </w:r>
      <w:r w:rsidRPr="00317A95">
        <w:rPr>
          <w:rFonts w:eastAsia="Times New Roman"/>
          <w:szCs w:val="24"/>
        </w:rPr>
        <w:t xml:space="preserve">αμείο </w:t>
      </w:r>
      <w:r>
        <w:rPr>
          <w:rFonts w:eastAsia="Times New Roman"/>
          <w:szCs w:val="24"/>
        </w:rPr>
        <w:t>Ε</w:t>
      </w:r>
      <w:r w:rsidRPr="00317A95">
        <w:rPr>
          <w:rFonts w:eastAsia="Times New Roman"/>
          <w:szCs w:val="24"/>
        </w:rPr>
        <w:t>πιχειρηματικότητας</w:t>
      </w:r>
      <w:r>
        <w:rPr>
          <w:rFonts w:eastAsia="Times New Roman"/>
          <w:szCs w:val="24"/>
        </w:rPr>
        <w:t xml:space="preserve"> ΤΕΠΙΧ ΙΙ, τρίτο</w:t>
      </w:r>
      <w:r w:rsidRPr="00317A95">
        <w:rPr>
          <w:rFonts w:eastAsia="Times New Roman"/>
          <w:szCs w:val="24"/>
        </w:rPr>
        <w:t>ν</w:t>
      </w:r>
      <w:r>
        <w:rPr>
          <w:rFonts w:eastAsia="Times New Roman"/>
          <w:szCs w:val="24"/>
        </w:rPr>
        <w:t>, το Τ</w:t>
      </w:r>
      <w:r w:rsidRPr="00317A95">
        <w:rPr>
          <w:rFonts w:eastAsia="Times New Roman"/>
          <w:szCs w:val="24"/>
        </w:rPr>
        <w:t xml:space="preserve">αμείο </w:t>
      </w:r>
      <w:r>
        <w:rPr>
          <w:rFonts w:eastAsia="Times New Roman"/>
          <w:szCs w:val="24"/>
        </w:rPr>
        <w:t>Υ</w:t>
      </w:r>
      <w:r w:rsidRPr="00317A95">
        <w:rPr>
          <w:rFonts w:eastAsia="Times New Roman"/>
          <w:szCs w:val="24"/>
        </w:rPr>
        <w:t>ποδομών και</w:t>
      </w:r>
      <w:r>
        <w:rPr>
          <w:rFonts w:eastAsia="Times New Roman"/>
          <w:szCs w:val="24"/>
        </w:rPr>
        <w:t>,</w:t>
      </w:r>
      <w:r w:rsidRPr="00317A95">
        <w:rPr>
          <w:rFonts w:eastAsia="Times New Roman"/>
          <w:szCs w:val="24"/>
        </w:rPr>
        <w:t xml:space="preserve"> </w:t>
      </w:r>
      <w:r>
        <w:rPr>
          <w:rFonts w:eastAsia="Times New Roman"/>
          <w:szCs w:val="24"/>
        </w:rPr>
        <w:t>τέταρτον,</w:t>
      </w:r>
      <w:r w:rsidRPr="00317A95">
        <w:rPr>
          <w:rFonts w:eastAsia="Times New Roman"/>
          <w:szCs w:val="24"/>
        </w:rPr>
        <w:t xml:space="preserve"> </w:t>
      </w:r>
      <w:r>
        <w:rPr>
          <w:rFonts w:eastAsia="Times New Roman"/>
          <w:szCs w:val="24"/>
        </w:rPr>
        <w:t>το «Ε</w:t>
      </w:r>
      <w:r w:rsidRPr="00317A95">
        <w:rPr>
          <w:rFonts w:eastAsia="Times New Roman"/>
          <w:szCs w:val="24"/>
        </w:rPr>
        <w:t xml:space="preserve">ξοικονομώ </w:t>
      </w:r>
      <w:r>
        <w:rPr>
          <w:rFonts w:eastAsia="Times New Roman"/>
          <w:szCs w:val="24"/>
        </w:rPr>
        <w:t>Κ</w:t>
      </w:r>
      <w:r w:rsidRPr="00317A95">
        <w:rPr>
          <w:rFonts w:eastAsia="Times New Roman"/>
          <w:szCs w:val="24"/>
        </w:rPr>
        <w:t>ατ</w:t>
      </w:r>
      <w:r>
        <w:rPr>
          <w:rFonts w:eastAsia="Times New Roman"/>
          <w:szCs w:val="24"/>
        </w:rPr>
        <w:t>’ Οίκο</w:t>
      </w:r>
      <w:r w:rsidRPr="00317A95">
        <w:rPr>
          <w:rFonts w:eastAsia="Times New Roman"/>
          <w:szCs w:val="24"/>
        </w:rPr>
        <w:t>ν</w:t>
      </w:r>
      <w:r>
        <w:rPr>
          <w:rFonts w:eastAsia="Times New Roman"/>
          <w:szCs w:val="24"/>
        </w:rPr>
        <w:t>»,</w:t>
      </w:r>
      <w:r w:rsidRPr="00317A95">
        <w:rPr>
          <w:rFonts w:eastAsia="Times New Roman"/>
          <w:szCs w:val="24"/>
        </w:rPr>
        <w:t xml:space="preserve"> με προϋπολογισμό 1 </w:t>
      </w:r>
      <w:r>
        <w:rPr>
          <w:rFonts w:eastAsia="Times New Roman"/>
          <w:szCs w:val="24"/>
        </w:rPr>
        <w:t>δισεκατομμύριο</w:t>
      </w:r>
      <w:r w:rsidRPr="00317A95">
        <w:rPr>
          <w:rFonts w:eastAsia="Times New Roman"/>
          <w:szCs w:val="24"/>
        </w:rPr>
        <w:t xml:space="preserve"> ευρώ</w:t>
      </w:r>
      <w:r>
        <w:rPr>
          <w:rFonts w:eastAsia="Times New Roman"/>
          <w:szCs w:val="24"/>
        </w:rPr>
        <w:t>, μόνο το τελευταίο λειτουργεί, το «Ε</w:t>
      </w:r>
      <w:r w:rsidRPr="00317A95">
        <w:rPr>
          <w:rFonts w:eastAsia="Times New Roman"/>
          <w:szCs w:val="24"/>
        </w:rPr>
        <w:t xml:space="preserve">ξοικονομώ </w:t>
      </w:r>
      <w:r>
        <w:rPr>
          <w:rFonts w:eastAsia="Times New Roman"/>
          <w:szCs w:val="24"/>
        </w:rPr>
        <w:t>Κ</w:t>
      </w:r>
      <w:r w:rsidRPr="00317A95">
        <w:rPr>
          <w:rFonts w:eastAsia="Times New Roman"/>
          <w:szCs w:val="24"/>
        </w:rPr>
        <w:t>ατ</w:t>
      </w:r>
      <w:r>
        <w:rPr>
          <w:rFonts w:eastAsia="Times New Roman"/>
          <w:szCs w:val="24"/>
        </w:rPr>
        <w:t>’ Οίκο</w:t>
      </w:r>
      <w:r w:rsidRPr="00317A95">
        <w:rPr>
          <w:rFonts w:eastAsia="Times New Roman"/>
          <w:szCs w:val="24"/>
        </w:rPr>
        <w:t>ν</w:t>
      </w:r>
      <w:r>
        <w:rPr>
          <w:rFonts w:eastAsia="Times New Roman"/>
          <w:szCs w:val="24"/>
        </w:rPr>
        <w:t>», τα άλλα</w:t>
      </w:r>
      <w:r w:rsidRPr="00317A95">
        <w:rPr>
          <w:rFonts w:eastAsia="Times New Roman"/>
          <w:szCs w:val="24"/>
        </w:rPr>
        <w:t xml:space="preserve"> καθόλου</w:t>
      </w:r>
      <w:r>
        <w:rPr>
          <w:rFonts w:eastAsia="Times New Roman"/>
          <w:szCs w:val="24"/>
        </w:rPr>
        <w:t>,</w:t>
      </w:r>
      <w:r w:rsidRPr="00317A95">
        <w:rPr>
          <w:rFonts w:eastAsia="Times New Roman"/>
          <w:szCs w:val="24"/>
        </w:rPr>
        <w:t xml:space="preserve"> και αυτό πολύ</w:t>
      </w:r>
      <w:r>
        <w:rPr>
          <w:rFonts w:eastAsia="Times New Roman"/>
          <w:szCs w:val="24"/>
        </w:rPr>
        <w:t>-</w:t>
      </w:r>
      <w:r w:rsidRPr="00317A95">
        <w:rPr>
          <w:rFonts w:eastAsia="Times New Roman"/>
          <w:szCs w:val="24"/>
        </w:rPr>
        <w:t>πολύ καθυστερημένα</w:t>
      </w:r>
      <w:r>
        <w:rPr>
          <w:rFonts w:eastAsia="Times New Roman"/>
          <w:szCs w:val="24"/>
        </w:rPr>
        <w:t>.</w:t>
      </w:r>
    </w:p>
    <w:p w14:paraId="373952D1" w14:textId="77777777" w:rsidR="00B27939" w:rsidRDefault="00D93F4B">
      <w:pPr>
        <w:spacing w:after="0" w:line="600" w:lineRule="auto"/>
        <w:ind w:firstLine="720"/>
        <w:jc w:val="both"/>
        <w:rPr>
          <w:rFonts w:eastAsia="Times New Roman"/>
          <w:szCs w:val="24"/>
        </w:rPr>
      </w:pPr>
      <w:r>
        <w:rPr>
          <w:rFonts w:eastAsia="Times New Roman"/>
          <w:szCs w:val="24"/>
        </w:rPr>
        <w:t>Πάμε τώρα σ</w:t>
      </w:r>
      <w:r w:rsidRPr="00317A95">
        <w:rPr>
          <w:rFonts w:eastAsia="Times New Roman"/>
          <w:szCs w:val="24"/>
        </w:rPr>
        <w:t>τις ιδιωτικές επενδύσεις</w:t>
      </w:r>
      <w:r>
        <w:rPr>
          <w:rFonts w:eastAsia="Times New Roman"/>
          <w:szCs w:val="24"/>
        </w:rPr>
        <w:t xml:space="preserve"> και στον ν.4399/16. Τ</w:t>
      </w:r>
      <w:r w:rsidRPr="00317A95">
        <w:rPr>
          <w:rFonts w:eastAsia="Times New Roman"/>
          <w:szCs w:val="24"/>
        </w:rPr>
        <w:t>ι δεν ακούσαμε τότε</w:t>
      </w:r>
      <w:r>
        <w:rPr>
          <w:rFonts w:eastAsia="Times New Roman"/>
          <w:szCs w:val="24"/>
        </w:rPr>
        <w:t>; Ξ</w:t>
      </w:r>
      <w:r w:rsidRPr="00317A95">
        <w:rPr>
          <w:rFonts w:eastAsia="Times New Roman"/>
          <w:szCs w:val="24"/>
        </w:rPr>
        <w:t>εκίνησε με μεγάλη καθυστέρηση</w:t>
      </w:r>
      <w:r>
        <w:rPr>
          <w:rFonts w:eastAsia="Times New Roman"/>
          <w:szCs w:val="24"/>
        </w:rPr>
        <w:t>. Α</w:t>
      </w:r>
      <w:r w:rsidRPr="00317A95">
        <w:rPr>
          <w:rFonts w:eastAsia="Times New Roman"/>
          <w:szCs w:val="24"/>
        </w:rPr>
        <w:t xml:space="preserve">πό τα </w:t>
      </w:r>
      <w:r>
        <w:rPr>
          <w:rFonts w:eastAsia="Times New Roman"/>
          <w:szCs w:val="24"/>
        </w:rPr>
        <w:t>αναρτημένα</w:t>
      </w:r>
      <w:r w:rsidRPr="00317A95">
        <w:rPr>
          <w:rFonts w:eastAsia="Times New Roman"/>
          <w:szCs w:val="24"/>
        </w:rPr>
        <w:t xml:space="preserve"> στοιχεία στη </w:t>
      </w:r>
      <w:r>
        <w:rPr>
          <w:rFonts w:eastAsia="Times New Roman"/>
          <w:szCs w:val="24"/>
        </w:rPr>
        <w:t>«</w:t>
      </w:r>
      <w:r>
        <w:rPr>
          <w:rFonts w:eastAsia="Times New Roman"/>
          <w:szCs w:val="24"/>
        </w:rPr>
        <w:t>ΔΙΑΥΓΕΙΑ</w:t>
      </w:r>
      <w:r>
        <w:rPr>
          <w:rFonts w:eastAsia="Times New Roman"/>
          <w:szCs w:val="24"/>
        </w:rPr>
        <w:t>»</w:t>
      </w:r>
      <w:r w:rsidRPr="00317A95">
        <w:rPr>
          <w:rFonts w:eastAsia="Times New Roman"/>
          <w:szCs w:val="24"/>
        </w:rPr>
        <w:t xml:space="preserve"> βλέπουμε ότι τέσσερα χρόνια μετά </w:t>
      </w:r>
      <w:r>
        <w:rPr>
          <w:rFonts w:eastAsia="Times New Roman"/>
          <w:szCs w:val="24"/>
        </w:rPr>
        <w:t xml:space="preserve">μόλις τρεις ενταγμένες </w:t>
      </w:r>
      <w:r w:rsidRPr="00317A95">
        <w:rPr>
          <w:rFonts w:eastAsia="Times New Roman"/>
          <w:szCs w:val="24"/>
        </w:rPr>
        <w:t>επιχειρήσεις με τον νόμο αυτό έχουν καταφέρει να εισπράξουν κάτι σαν προκαταβολή</w:t>
      </w:r>
      <w:r>
        <w:rPr>
          <w:rFonts w:eastAsia="Times New Roman"/>
          <w:szCs w:val="24"/>
        </w:rPr>
        <w:t>. Έτσι θ</w:t>
      </w:r>
      <w:r w:rsidRPr="00317A95">
        <w:rPr>
          <w:rFonts w:eastAsia="Times New Roman"/>
          <w:szCs w:val="24"/>
        </w:rPr>
        <w:t>α έρθει η πολυπόθητη ανάπτυξη</w:t>
      </w:r>
      <w:r>
        <w:rPr>
          <w:rFonts w:eastAsia="Times New Roman"/>
          <w:szCs w:val="24"/>
        </w:rPr>
        <w:t xml:space="preserve">; </w:t>
      </w:r>
    </w:p>
    <w:p w14:paraId="373952D2" w14:textId="77777777" w:rsidR="00B27939" w:rsidRDefault="00D93F4B">
      <w:pPr>
        <w:spacing w:after="0" w:line="600" w:lineRule="auto"/>
        <w:ind w:firstLine="720"/>
        <w:jc w:val="both"/>
        <w:rPr>
          <w:rFonts w:eastAsia="Times New Roman"/>
          <w:szCs w:val="24"/>
        </w:rPr>
      </w:pPr>
      <w:r>
        <w:rPr>
          <w:rFonts w:eastAsia="Times New Roman"/>
          <w:szCs w:val="24"/>
        </w:rPr>
        <w:t>Σ</w:t>
      </w:r>
      <w:r w:rsidRPr="00317A95">
        <w:rPr>
          <w:rFonts w:eastAsia="Times New Roman"/>
          <w:szCs w:val="24"/>
        </w:rPr>
        <w:t>ύμφωνα</w:t>
      </w:r>
      <w:r>
        <w:rPr>
          <w:rFonts w:eastAsia="Times New Roman"/>
          <w:szCs w:val="24"/>
        </w:rPr>
        <w:t>, μ</w:t>
      </w:r>
      <w:r w:rsidRPr="00317A95">
        <w:rPr>
          <w:rFonts w:eastAsia="Times New Roman"/>
          <w:szCs w:val="24"/>
        </w:rPr>
        <w:t>άλιστα</w:t>
      </w:r>
      <w:r>
        <w:rPr>
          <w:rFonts w:eastAsia="Times New Roman"/>
          <w:szCs w:val="24"/>
        </w:rPr>
        <w:t>,</w:t>
      </w:r>
      <w:r w:rsidRPr="00317A95">
        <w:rPr>
          <w:rFonts w:eastAsia="Times New Roman"/>
          <w:szCs w:val="24"/>
        </w:rPr>
        <w:t xml:space="preserve"> με πρόσφατο δημοσίευμα στο </w:t>
      </w:r>
      <w:r>
        <w:rPr>
          <w:rFonts w:eastAsia="Times New Roman"/>
          <w:szCs w:val="24"/>
        </w:rPr>
        <w:t>«</w:t>
      </w:r>
      <w:r>
        <w:rPr>
          <w:rFonts w:eastAsia="Times New Roman"/>
          <w:szCs w:val="24"/>
          <w:lang w:val="en-US"/>
        </w:rPr>
        <w:t>C</w:t>
      </w:r>
      <w:r w:rsidRPr="00317A95">
        <w:rPr>
          <w:rFonts w:eastAsia="Times New Roman"/>
          <w:szCs w:val="24"/>
          <w:lang w:val="en-US"/>
        </w:rPr>
        <w:t>APITAL</w:t>
      </w:r>
      <w:r w:rsidRPr="00317A95">
        <w:rPr>
          <w:rFonts w:eastAsia="Times New Roman"/>
          <w:szCs w:val="24"/>
        </w:rPr>
        <w:t>.</w:t>
      </w:r>
      <w:r w:rsidRPr="00317A95">
        <w:rPr>
          <w:rFonts w:eastAsia="Times New Roman"/>
          <w:szCs w:val="24"/>
          <w:lang w:val="en-US"/>
        </w:rPr>
        <w:t>GR</w:t>
      </w:r>
      <w:r>
        <w:rPr>
          <w:rFonts w:eastAsia="Times New Roman"/>
          <w:szCs w:val="24"/>
        </w:rPr>
        <w:t>»</w:t>
      </w:r>
      <w:r w:rsidRPr="00317A95">
        <w:rPr>
          <w:rFonts w:eastAsia="Times New Roman"/>
          <w:szCs w:val="24"/>
        </w:rPr>
        <w:t xml:space="preserve"> </w:t>
      </w:r>
      <w:r>
        <w:rPr>
          <w:rFonts w:eastAsia="Times New Roman"/>
          <w:szCs w:val="24"/>
        </w:rPr>
        <w:t>-και αφού τα αναφέρω,</w:t>
      </w:r>
      <w:r>
        <w:rPr>
          <w:rFonts w:eastAsia="Times New Roman"/>
          <w:szCs w:val="24"/>
        </w:rPr>
        <w:t xml:space="preserve"> τα </w:t>
      </w:r>
      <w:r w:rsidRPr="00317A95">
        <w:rPr>
          <w:rFonts w:eastAsia="Times New Roman"/>
          <w:szCs w:val="24"/>
        </w:rPr>
        <w:t>καταθέτω</w:t>
      </w:r>
      <w:r>
        <w:rPr>
          <w:rFonts w:eastAsia="Times New Roman"/>
          <w:szCs w:val="24"/>
        </w:rPr>
        <w:t xml:space="preserve"> για τα Πρακτικά και</w:t>
      </w:r>
      <w:r w:rsidRPr="00317A95">
        <w:rPr>
          <w:rFonts w:eastAsia="Times New Roman"/>
          <w:szCs w:val="24"/>
        </w:rPr>
        <w:t xml:space="preserve"> για όσους ενδιαφέρονται να δουν και τις πηγές</w:t>
      </w:r>
      <w:r>
        <w:rPr>
          <w:rFonts w:eastAsia="Times New Roman"/>
          <w:szCs w:val="24"/>
        </w:rPr>
        <w:t>-,</w:t>
      </w:r>
      <w:r w:rsidRPr="00317A95">
        <w:rPr>
          <w:rFonts w:eastAsia="Times New Roman"/>
          <w:szCs w:val="24"/>
        </w:rPr>
        <w:t xml:space="preserve"> επενδυτικά σχέδια από τη βιομηχανία</w:t>
      </w:r>
      <w:r>
        <w:rPr>
          <w:rFonts w:eastAsia="Times New Roman"/>
          <w:szCs w:val="24"/>
        </w:rPr>
        <w:t>, τον</w:t>
      </w:r>
      <w:r w:rsidRPr="00317A95">
        <w:rPr>
          <w:rFonts w:eastAsia="Times New Roman"/>
          <w:szCs w:val="24"/>
        </w:rPr>
        <w:t xml:space="preserve"> τουρισμ</w:t>
      </w:r>
      <w:r>
        <w:rPr>
          <w:rFonts w:eastAsia="Times New Roman"/>
          <w:szCs w:val="24"/>
        </w:rPr>
        <w:t>ό,</w:t>
      </w:r>
      <w:r w:rsidRPr="00317A95">
        <w:rPr>
          <w:rFonts w:eastAsia="Times New Roman"/>
          <w:szCs w:val="24"/>
        </w:rPr>
        <w:t xml:space="preserve"> την αγρο</w:t>
      </w:r>
      <w:r>
        <w:rPr>
          <w:rFonts w:eastAsia="Times New Roman"/>
          <w:szCs w:val="24"/>
        </w:rPr>
        <w:t>το</w:t>
      </w:r>
      <w:r w:rsidRPr="00317A95">
        <w:rPr>
          <w:rFonts w:eastAsia="Times New Roman"/>
          <w:szCs w:val="24"/>
        </w:rPr>
        <w:t>διατροφή</w:t>
      </w:r>
      <w:r>
        <w:rPr>
          <w:rFonts w:eastAsia="Times New Roman"/>
          <w:szCs w:val="24"/>
        </w:rPr>
        <w:t>,</w:t>
      </w:r>
      <w:r w:rsidRPr="00317A95">
        <w:rPr>
          <w:rFonts w:eastAsia="Times New Roman"/>
          <w:szCs w:val="24"/>
        </w:rPr>
        <w:t xml:space="preserve"> τα πλαστικά και </w:t>
      </w:r>
      <w:r>
        <w:rPr>
          <w:rFonts w:eastAsia="Times New Roman"/>
          <w:szCs w:val="24"/>
        </w:rPr>
        <w:t>τον κλάδο</w:t>
      </w:r>
      <w:r w:rsidRPr="00317A95">
        <w:rPr>
          <w:rFonts w:eastAsia="Times New Roman"/>
          <w:szCs w:val="24"/>
        </w:rPr>
        <w:t xml:space="preserve"> μετάλλων βρίσκονται στον πάγο</w:t>
      </w:r>
      <w:r>
        <w:rPr>
          <w:rFonts w:eastAsia="Times New Roman"/>
          <w:szCs w:val="24"/>
        </w:rPr>
        <w:t xml:space="preserve">. Πρόκειται, </w:t>
      </w:r>
      <w:r w:rsidRPr="00317A95">
        <w:rPr>
          <w:rFonts w:eastAsia="Times New Roman"/>
          <w:szCs w:val="24"/>
        </w:rPr>
        <w:t>δηλαδή</w:t>
      </w:r>
      <w:r>
        <w:rPr>
          <w:rFonts w:eastAsia="Times New Roman"/>
          <w:szCs w:val="24"/>
        </w:rPr>
        <w:t>,</w:t>
      </w:r>
      <w:r w:rsidRPr="00317A95">
        <w:rPr>
          <w:rFonts w:eastAsia="Times New Roman"/>
          <w:szCs w:val="24"/>
        </w:rPr>
        <w:t xml:space="preserve"> για μ</w:t>
      </w:r>
      <w:r>
        <w:rPr>
          <w:rFonts w:eastAsia="Times New Roman"/>
          <w:szCs w:val="24"/>
        </w:rPr>
        <w:t>ι</w:t>
      </w:r>
      <w:r w:rsidRPr="00317A95">
        <w:rPr>
          <w:rFonts w:eastAsia="Times New Roman"/>
          <w:szCs w:val="24"/>
        </w:rPr>
        <w:t>α ουσιαστική υποβάθμισ</w:t>
      </w:r>
      <w:r w:rsidRPr="00317A95">
        <w:rPr>
          <w:rFonts w:eastAsia="Times New Roman"/>
          <w:szCs w:val="24"/>
        </w:rPr>
        <w:t>η και έναν εμπαιγμό προς αυτό που λέγεται επένδυση</w:t>
      </w:r>
      <w:r>
        <w:rPr>
          <w:rFonts w:eastAsia="Times New Roman"/>
          <w:szCs w:val="24"/>
        </w:rPr>
        <w:t>. Μ</w:t>
      </w:r>
      <w:r w:rsidRPr="00317A95">
        <w:rPr>
          <w:rFonts w:eastAsia="Times New Roman"/>
          <w:szCs w:val="24"/>
        </w:rPr>
        <w:t xml:space="preserve">όνο </w:t>
      </w:r>
      <w:r>
        <w:rPr>
          <w:rFonts w:eastAsia="Times New Roman"/>
          <w:szCs w:val="24"/>
        </w:rPr>
        <w:t>με παρα</w:t>
      </w:r>
      <w:r w:rsidRPr="00317A95">
        <w:rPr>
          <w:rFonts w:eastAsia="Times New Roman"/>
          <w:szCs w:val="24"/>
        </w:rPr>
        <w:t xml:space="preserve">τάσεις </w:t>
      </w:r>
      <w:r>
        <w:rPr>
          <w:rFonts w:eastAsia="Times New Roman"/>
          <w:szCs w:val="24"/>
        </w:rPr>
        <w:t>-υπάρχουν διαρκείς</w:t>
      </w:r>
      <w:r w:rsidRPr="00317A95">
        <w:rPr>
          <w:rFonts w:eastAsia="Times New Roman"/>
          <w:szCs w:val="24"/>
        </w:rPr>
        <w:t xml:space="preserve"> παρατάσ</w:t>
      </w:r>
      <w:r>
        <w:rPr>
          <w:rFonts w:eastAsia="Times New Roman"/>
          <w:szCs w:val="24"/>
        </w:rPr>
        <w:t>ει</w:t>
      </w:r>
      <w:r w:rsidRPr="00317A95">
        <w:rPr>
          <w:rFonts w:eastAsia="Times New Roman"/>
          <w:szCs w:val="24"/>
        </w:rPr>
        <w:t>ς για αυτά</w:t>
      </w:r>
      <w:r>
        <w:rPr>
          <w:rFonts w:eastAsia="Times New Roman"/>
          <w:szCs w:val="24"/>
        </w:rPr>
        <w:t>- δεν υλοποιούνται</w:t>
      </w:r>
      <w:r w:rsidRPr="00317A95">
        <w:rPr>
          <w:rFonts w:eastAsia="Times New Roman"/>
          <w:szCs w:val="24"/>
        </w:rPr>
        <w:t xml:space="preserve"> επενδύσεις</w:t>
      </w:r>
      <w:r>
        <w:rPr>
          <w:rFonts w:eastAsia="Times New Roman"/>
          <w:szCs w:val="24"/>
        </w:rPr>
        <w:t>. Έ</w:t>
      </w:r>
      <w:r w:rsidRPr="00317A95">
        <w:rPr>
          <w:rFonts w:eastAsia="Times New Roman"/>
          <w:szCs w:val="24"/>
        </w:rPr>
        <w:t>τσι θα έρθει η πολυπόθητη ανάπτυξη</w:t>
      </w:r>
      <w:r>
        <w:rPr>
          <w:rFonts w:eastAsia="Times New Roman"/>
          <w:szCs w:val="24"/>
        </w:rPr>
        <w:t>,</w:t>
      </w:r>
      <w:r w:rsidRPr="00317A95">
        <w:rPr>
          <w:rFonts w:eastAsia="Times New Roman"/>
          <w:szCs w:val="24"/>
        </w:rPr>
        <w:t xml:space="preserve"> κυρίες και κύριοι συνάδελφοι της κυβερνητικής Πλειοψηφίας</w:t>
      </w:r>
      <w:r>
        <w:rPr>
          <w:rFonts w:eastAsia="Times New Roman"/>
          <w:szCs w:val="24"/>
        </w:rPr>
        <w:t>;</w:t>
      </w:r>
    </w:p>
    <w:p w14:paraId="373952D3" w14:textId="77777777" w:rsidR="00B27939" w:rsidRDefault="00D93F4B">
      <w:pPr>
        <w:spacing w:after="0" w:line="600" w:lineRule="auto"/>
        <w:ind w:firstLine="720"/>
        <w:jc w:val="both"/>
        <w:rPr>
          <w:rFonts w:eastAsia="Times New Roman"/>
          <w:szCs w:val="24"/>
        </w:rPr>
      </w:pPr>
      <w:r>
        <w:rPr>
          <w:rFonts w:eastAsia="Times New Roman"/>
          <w:szCs w:val="24"/>
        </w:rPr>
        <w:t xml:space="preserve">(Στο σημείο αυτό ο </w:t>
      </w:r>
      <w:r>
        <w:rPr>
          <w:rFonts w:eastAsia="Times New Roman"/>
          <w:szCs w:val="24"/>
        </w:rPr>
        <w:t>Βουλευτής κ. Αθανάσιος Μπούρας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373952D4" w14:textId="77777777" w:rsidR="00B27939" w:rsidRDefault="00D93F4B">
      <w:pPr>
        <w:spacing w:after="0" w:line="600" w:lineRule="auto"/>
        <w:ind w:firstLine="720"/>
        <w:jc w:val="both"/>
        <w:rPr>
          <w:rFonts w:eastAsia="Times New Roman"/>
          <w:szCs w:val="24"/>
        </w:rPr>
      </w:pPr>
      <w:r>
        <w:rPr>
          <w:rFonts w:eastAsia="Times New Roman"/>
          <w:szCs w:val="24"/>
        </w:rPr>
        <w:t>Όλοι γνωρίζουμε</w:t>
      </w:r>
      <w:r w:rsidRPr="00317A95">
        <w:rPr>
          <w:rFonts w:eastAsia="Times New Roman"/>
          <w:szCs w:val="24"/>
        </w:rPr>
        <w:t xml:space="preserve"> ότι η χώρα χρειάζεται πολλές επενδύσεις και μά</w:t>
      </w:r>
      <w:r w:rsidRPr="00317A95">
        <w:rPr>
          <w:rFonts w:eastAsia="Times New Roman"/>
          <w:szCs w:val="24"/>
        </w:rPr>
        <w:t>λιστα μεγάλες επενδύσεις στρατηγικού χαρακτήρα</w:t>
      </w:r>
      <w:r>
        <w:rPr>
          <w:rFonts w:eastAsia="Times New Roman"/>
          <w:szCs w:val="24"/>
        </w:rPr>
        <w:t>. Π</w:t>
      </w:r>
      <w:r w:rsidRPr="00317A95">
        <w:rPr>
          <w:rFonts w:eastAsia="Times New Roman"/>
          <w:szCs w:val="24"/>
        </w:rPr>
        <w:t>όσες μεγάλες επενδύσεις έχουν γίνει αυτά τα τέσσερα χρόνια</w:t>
      </w:r>
      <w:r>
        <w:rPr>
          <w:rFonts w:eastAsia="Times New Roman"/>
          <w:szCs w:val="24"/>
        </w:rPr>
        <w:t>; Καμμία</w:t>
      </w:r>
      <w:r w:rsidRPr="00317A95">
        <w:rPr>
          <w:rFonts w:eastAsia="Times New Roman"/>
          <w:szCs w:val="24"/>
        </w:rPr>
        <w:t xml:space="preserve"> απολύτως</w:t>
      </w:r>
      <w:r>
        <w:rPr>
          <w:rFonts w:eastAsia="Times New Roman"/>
          <w:szCs w:val="24"/>
        </w:rPr>
        <w:t>. Πόσες</w:t>
      </w:r>
      <w:r w:rsidRPr="00317A95">
        <w:rPr>
          <w:rFonts w:eastAsia="Times New Roman"/>
          <w:szCs w:val="24"/>
        </w:rPr>
        <w:t xml:space="preserve"> στρατηγικές επενδύσεις</w:t>
      </w:r>
      <w:r>
        <w:rPr>
          <w:rFonts w:eastAsia="Times New Roman"/>
          <w:szCs w:val="24"/>
        </w:rPr>
        <w:t>,</w:t>
      </w:r>
      <w:r w:rsidRPr="00317A95">
        <w:rPr>
          <w:rFonts w:eastAsia="Times New Roman"/>
          <w:szCs w:val="24"/>
        </w:rPr>
        <w:t xml:space="preserve"> που έχουν ήδη εγκριθεί</w:t>
      </w:r>
      <w:r>
        <w:rPr>
          <w:rFonts w:eastAsia="Times New Roman"/>
          <w:szCs w:val="24"/>
        </w:rPr>
        <w:t>,</w:t>
      </w:r>
      <w:r w:rsidRPr="00317A95">
        <w:rPr>
          <w:rFonts w:eastAsia="Times New Roman"/>
          <w:szCs w:val="24"/>
        </w:rPr>
        <w:t xml:space="preserve"> υλοποιήθηκαν αυτά τα τέσσερα χρόνια</w:t>
      </w:r>
      <w:r>
        <w:rPr>
          <w:rFonts w:eastAsia="Times New Roman"/>
          <w:szCs w:val="24"/>
        </w:rPr>
        <w:t>; Καμμία</w:t>
      </w:r>
      <w:r w:rsidRPr="00317A95">
        <w:rPr>
          <w:rFonts w:eastAsia="Times New Roman"/>
          <w:szCs w:val="24"/>
        </w:rPr>
        <w:t xml:space="preserve"> απολύτως</w:t>
      </w:r>
      <w:r>
        <w:rPr>
          <w:rFonts w:eastAsia="Times New Roman"/>
          <w:szCs w:val="24"/>
        </w:rPr>
        <w:t>. Πό</w:t>
      </w:r>
      <w:r w:rsidRPr="00317A95">
        <w:rPr>
          <w:rFonts w:eastAsia="Times New Roman"/>
          <w:szCs w:val="24"/>
        </w:rPr>
        <w:t>σες μεγάλες και μικρ</w:t>
      </w:r>
      <w:r w:rsidRPr="00317A95">
        <w:rPr>
          <w:rFonts w:eastAsia="Times New Roman"/>
          <w:szCs w:val="24"/>
        </w:rPr>
        <w:t xml:space="preserve">ότερες επιχειρήσεις </w:t>
      </w:r>
      <w:r>
        <w:rPr>
          <w:rFonts w:eastAsia="Times New Roman"/>
          <w:szCs w:val="24"/>
        </w:rPr>
        <w:t>μετέφεραν την έδρα τους στο εξωτερικό; Όχι μόνο</w:t>
      </w:r>
      <w:r w:rsidRPr="00317A95">
        <w:rPr>
          <w:rFonts w:eastAsia="Times New Roman"/>
          <w:szCs w:val="24"/>
        </w:rPr>
        <w:t xml:space="preserve"> δεν έγιναν προγραμματισμένες μεγάλες επενδύσεις</w:t>
      </w:r>
      <w:r>
        <w:rPr>
          <w:rFonts w:eastAsia="Times New Roman"/>
          <w:szCs w:val="24"/>
        </w:rPr>
        <w:t>,</w:t>
      </w:r>
      <w:r w:rsidRPr="00317A95">
        <w:rPr>
          <w:rFonts w:eastAsia="Times New Roman"/>
          <w:szCs w:val="24"/>
        </w:rPr>
        <w:t xml:space="preserve"> όπως αυτή στο Ελληνικό</w:t>
      </w:r>
      <w:r>
        <w:rPr>
          <w:rFonts w:eastAsia="Times New Roman"/>
          <w:szCs w:val="24"/>
        </w:rPr>
        <w:t>, π</w:t>
      </w:r>
      <w:r w:rsidRPr="00317A95">
        <w:rPr>
          <w:rFonts w:eastAsia="Times New Roman"/>
          <w:szCs w:val="24"/>
        </w:rPr>
        <w:t>αραδείγματος χάριν</w:t>
      </w:r>
      <w:r>
        <w:rPr>
          <w:rFonts w:eastAsia="Times New Roman"/>
          <w:szCs w:val="24"/>
        </w:rPr>
        <w:t>,</w:t>
      </w:r>
      <w:r w:rsidRPr="00317A95">
        <w:rPr>
          <w:rFonts w:eastAsia="Times New Roman"/>
          <w:szCs w:val="24"/>
        </w:rPr>
        <w:t xml:space="preserve"> αλλά ταυτόχρονα αξιόλογες ελληνικές επιχειρήσεις</w:t>
      </w:r>
      <w:r>
        <w:rPr>
          <w:rFonts w:eastAsia="Times New Roman"/>
          <w:szCs w:val="24"/>
        </w:rPr>
        <w:t>,</w:t>
      </w:r>
      <w:r w:rsidRPr="00317A95">
        <w:rPr>
          <w:rFonts w:eastAsia="Times New Roman"/>
          <w:szCs w:val="24"/>
        </w:rPr>
        <w:t xml:space="preserve"> όπως </w:t>
      </w:r>
      <w:r>
        <w:rPr>
          <w:rFonts w:eastAsia="Times New Roman"/>
          <w:szCs w:val="24"/>
        </w:rPr>
        <w:t>η «ΤΙΤΑΝ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sidRPr="00317A95">
        <w:rPr>
          <w:rFonts w:eastAsia="Times New Roman"/>
          <w:szCs w:val="24"/>
        </w:rPr>
        <w:t xml:space="preserve"> μετέφεραν την έδρα </w:t>
      </w:r>
      <w:r>
        <w:rPr>
          <w:rFonts w:eastAsia="Times New Roman"/>
          <w:szCs w:val="24"/>
        </w:rPr>
        <w:t>τους</w:t>
      </w:r>
      <w:r>
        <w:rPr>
          <w:rFonts w:eastAsia="Times New Roman"/>
          <w:szCs w:val="24"/>
        </w:rPr>
        <w:t>.</w:t>
      </w:r>
    </w:p>
    <w:p w14:paraId="373952D5" w14:textId="77777777" w:rsidR="00B27939" w:rsidRDefault="00D93F4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73952D6" w14:textId="77777777" w:rsidR="00B27939" w:rsidRDefault="00D93F4B">
      <w:pPr>
        <w:spacing w:after="0" w:line="600" w:lineRule="auto"/>
        <w:ind w:firstLine="720"/>
        <w:jc w:val="both"/>
        <w:rPr>
          <w:rFonts w:eastAsia="Times New Roman"/>
          <w:szCs w:val="24"/>
        </w:rPr>
      </w:pPr>
      <w:r>
        <w:rPr>
          <w:rFonts w:eastAsia="Times New Roman"/>
          <w:szCs w:val="24"/>
        </w:rPr>
        <w:t xml:space="preserve">Όμως, </w:t>
      </w:r>
      <w:r w:rsidRPr="00317A95">
        <w:rPr>
          <w:rFonts w:eastAsia="Times New Roman"/>
          <w:szCs w:val="24"/>
        </w:rPr>
        <w:t>πώς θα γίνουν όλα αυτά</w:t>
      </w:r>
      <w:r>
        <w:rPr>
          <w:rFonts w:eastAsia="Times New Roman"/>
          <w:szCs w:val="24"/>
        </w:rPr>
        <w:t>; Κ</w:t>
      </w:r>
      <w:r w:rsidRPr="00317A95">
        <w:rPr>
          <w:rFonts w:eastAsia="Times New Roman"/>
          <w:szCs w:val="24"/>
        </w:rPr>
        <w:t>αι επειδή ο χρόνος πιέζει και θα καταχραστώ και εγώ ένα</w:t>
      </w:r>
      <w:r>
        <w:rPr>
          <w:rFonts w:eastAsia="Times New Roman"/>
          <w:szCs w:val="24"/>
        </w:rPr>
        <w:t>-δύο</w:t>
      </w:r>
      <w:r w:rsidRPr="00317A95">
        <w:rPr>
          <w:rFonts w:eastAsia="Times New Roman"/>
          <w:szCs w:val="24"/>
        </w:rPr>
        <w:t xml:space="preserve"> </w:t>
      </w:r>
      <w:r>
        <w:rPr>
          <w:rFonts w:eastAsia="Times New Roman"/>
          <w:szCs w:val="24"/>
        </w:rPr>
        <w:t>λεπτά,</w:t>
      </w:r>
      <w:r w:rsidRPr="00317A95">
        <w:rPr>
          <w:rFonts w:eastAsia="Times New Roman"/>
          <w:szCs w:val="24"/>
        </w:rPr>
        <w:t xml:space="preserve"> κύριε </w:t>
      </w:r>
      <w:r>
        <w:rPr>
          <w:rFonts w:eastAsia="Times New Roman"/>
          <w:szCs w:val="24"/>
        </w:rPr>
        <w:t>Π</w:t>
      </w:r>
      <w:r w:rsidRPr="00317A95">
        <w:rPr>
          <w:rFonts w:eastAsia="Times New Roman"/>
          <w:szCs w:val="24"/>
        </w:rPr>
        <w:t>ρόεδρε</w:t>
      </w:r>
      <w:r>
        <w:rPr>
          <w:rFonts w:eastAsia="Times New Roman"/>
          <w:szCs w:val="24"/>
        </w:rPr>
        <w:t>,</w:t>
      </w:r>
      <w:r w:rsidRPr="00317A95">
        <w:rPr>
          <w:rFonts w:eastAsia="Times New Roman"/>
          <w:szCs w:val="24"/>
        </w:rPr>
        <w:t xml:space="preserve"> θα κλείσω με την εκτέλεση του </w:t>
      </w:r>
      <w:r>
        <w:rPr>
          <w:rFonts w:eastAsia="Times New Roman"/>
          <w:szCs w:val="24"/>
        </w:rPr>
        <w:t>Π</w:t>
      </w:r>
      <w:r w:rsidRPr="00317A95">
        <w:rPr>
          <w:rFonts w:eastAsia="Times New Roman"/>
          <w:szCs w:val="24"/>
        </w:rPr>
        <w:t>ρογράμματος Δημοσίων Επενδ</w:t>
      </w:r>
      <w:r w:rsidRPr="00317A95">
        <w:rPr>
          <w:rFonts w:eastAsia="Times New Roman"/>
          <w:szCs w:val="24"/>
        </w:rPr>
        <w:t>ύσεων</w:t>
      </w:r>
      <w:r>
        <w:rPr>
          <w:rFonts w:eastAsia="Times New Roman"/>
          <w:szCs w:val="24"/>
        </w:rPr>
        <w:t xml:space="preserve">. </w:t>
      </w:r>
    </w:p>
    <w:p w14:paraId="373952D7" w14:textId="77777777" w:rsidR="00B27939" w:rsidRDefault="00D93F4B">
      <w:pPr>
        <w:spacing w:after="0" w:line="600" w:lineRule="auto"/>
        <w:ind w:firstLine="720"/>
        <w:jc w:val="both"/>
        <w:rPr>
          <w:rFonts w:eastAsia="Times New Roman"/>
          <w:szCs w:val="24"/>
        </w:rPr>
      </w:pPr>
      <w:r>
        <w:rPr>
          <w:rFonts w:eastAsia="Times New Roman"/>
          <w:szCs w:val="24"/>
        </w:rPr>
        <w:t>Σ</w:t>
      </w:r>
      <w:r w:rsidRPr="00317A95">
        <w:rPr>
          <w:rFonts w:eastAsia="Times New Roman"/>
          <w:szCs w:val="24"/>
        </w:rPr>
        <w:t xml:space="preserve">το μηνιαίο δελτίο για τον περασμένο Νοέμβριο </w:t>
      </w:r>
      <w:r>
        <w:rPr>
          <w:rFonts w:eastAsia="Times New Roman"/>
          <w:szCs w:val="24"/>
        </w:rPr>
        <w:t>-</w:t>
      </w:r>
      <w:r w:rsidRPr="00317A95">
        <w:rPr>
          <w:rFonts w:eastAsia="Times New Roman"/>
          <w:szCs w:val="24"/>
        </w:rPr>
        <w:t xml:space="preserve">του </w:t>
      </w:r>
      <w:r>
        <w:rPr>
          <w:rFonts w:eastAsia="Times New Roman"/>
          <w:szCs w:val="24"/>
        </w:rPr>
        <w:t>Υ</w:t>
      </w:r>
      <w:r w:rsidRPr="00317A95">
        <w:rPr>
          <w:rFonts w:eastAsia="Times New Roman"/>
          <w:szCs w:val="24"/>
        </w:rPr>
        <w:t xml:space="preserve">πουργείου </w:t>
      </w:r>
      <w:r>
        <w:rPr>
          <w:rFonts w:eastAsia="Times New Roman"/>
          <w:szCs w:val="24"/>
        </w:rPr>
        <w:t>είναι το δελτίο, όχι</w:t>
      </w:r>
      <w:r w:rsidRPr="00317A95">
        <w:rPr>
          <w:rFonts w:eastAsia="Times New Roman"/>
          <w:szCs w:val="24"/>
        </w:rPr>
        <w:t xml:space="preserve"> δικό μου</w:t>
      </w:r>
      <w:r>
        <w:rPr>
          <w:rFonts w:eastAsia="Times New Roman"/>
          <w:szCs w:val="24"/>
        </w:rPr>
        <w:t>-</w:t>
      </w:r>
      <w:r w:rsidRPr="00317A95">
        <w:rPr>
          <w:rFonts w:eastAsia="Times New Roman"/>
          <w:szCs w:val="24"/>
        </w:rPr>
        <w:t xml:space="preserve"> που αφορά στην εκτέλεση του κρατικού προϋπολογισμού βλέπουμε ότι οι δαπάνες του </w:t>
      </w:r>
      <w:r>
        <w:rPr>
          <w:rFonts w:eastAsia="Times New Roman"/>
          <w:szCs w:val="24"/>
        </w:rPr>
        <w:t>ΠΔΕ</w:t>
      </w:r>
      <w:r w:rsidRPr="00317A95">
        <w:rPr>
          <w:rFonts w:eastAsia="Times New Roman"/>
          <w:szCs w:val="24"/>
        </w:rPr>
        <w:t xml:space="preserve"> είχαν προϋπολογιστεί σε 6,</w:t>
      </w:r>
      <w:r>
        <w:rPr>
          <w:rFonts w:eastAsia="Times New Roman"/>
          <w:szCs w:val="24"/>
        </w:rPr>
        <w:t>7</w:t>
      </w:r>
      <w:r w:rsidRPr="00317A95">
        <w:rPr>
          <w:rFonts w:eastAsia="Times New Roman"/>
          <w:szCs w:val="24"/>
        </w:rPr>
        <w:t xml:space="preserve">5 </w:t>
      </w:r>
      <w:r>
        <w:rPr>
          <w:rFonts w:eastAsia="Times New Roman"/>
          <w:szCs w:val="24"/>
        </w:rPr>
        <w:t>δισεκατομμύρια. Ο</w:t>
      </w:r>
      <w:r w:rsidRPr="00317A95">
        <w:rPr>
          <w:rFonts w:eastAsia="Times New Roman"/>
          <w:szCs w:val="24"/>
        </w:rPr>
        <w:t xml:space="preserve"> στόχος αναθεωρήθηκε προς</w:t>
      </w:r>
      <w:r w:rsidRPr="00317A95">
        <w:rPr>
          <w:rFonts w:eastAsia="Times New Roman"/>
          <w:szCs w:val="24"/>
        </w:rPr>
        <w:t xml:space="preserve"> τα κάτω</w:t>
      </w:r>
      <w:r>
        <w:rPr>
          <w:rFonts w:eastAsia="Times New Roman"/>
          <w:szCs w:val="24"/>
        </w:rPr>
        <w:t>,</w:t>
      </w:r>
      <w:r w:rsidRPr="00317A95">
        <w:rPr>
          <w:rFonts w:eastAsia="Times New Roman"/>
          <w:szCs w:val="24"/>
        </w:rPr>
        <w:t xml:space="preserve"> στα 5,95 </w:t>
      </w:r>
      <w:r>
        <w:rPr>
          <w:rFonts w:eastAsia="Times New Roman"/>
          <w:szCs w:val="24"/>
        </w:rPr>
        <w:t>δισεκατομμύρια. Βρ</w:t>
      </w:r>
      <w:r w:rsidRPr="00317A95">
        <w:rPr>
          <w:rFonts w:eastAsia="Times New Roman"/>
          <w:szCs w:val="24"/>
        </w:rPr>
        <w:t xml:space="preserve">ισκόμαστε </w:t>
      </w:r>
      <w:r>
        <w:rPr>
          <w:rFonts w:eastAsia="Times New Roman"/>
          <w:szCs w:val="24"/>
        </w:rPr>
        <w:t>σε</w:t>
      </w:r>
      <w:r w:rsidRPr="00317A95">
        <w:rPr>
          <w:rFonts w:eastAsia="Times New Roman"/>
          <w:szCs w:val="24"/>
        </w:rPr>
        <w:t xml:space="preserve"> απορρόφηση </w:t>
      </w:r>
      <w:r>
        <w:rPr>
          <w:rFonts w:eastAsia="Times New Roman"/>
          <w:szCs w:val="24"/>
        </w:rPr>
        <w:t>–</w:t>
      </w:r>
      <w:r w:rsidRPr="00317A95">
        <w:rPr>
          <w:rFonts w:eastAsia="Times New Roman"/>
          <w:szCs w:val="24"/>
        </w:rPr>
        <w:t>τώρα</w:t>
      </w:r>
      <w:r>
        <w:rPr>
          <w:rFonts w:eastAsia="Times New Roman"/>
          <w:szCs w:val="24"/>
        </w:rPr>
        <w:t xml:space="preserve"> που</w:t>
      </w:r>
      <w:r w:rsidRPr="00317A95">
        <w:rPr>
          <w:rFonts w:eastAsia="Times New Roman"/>
          <w:szCs w:val="24"/>
        </w:rPr>
        <w:t xml:space="preserve"> τελειών</w:t>
      </w:r>
      <w:r>
        <w:rPr>
          <w:rFonts w:eastAsia="Times New Roman"/>
          <w:szCs w:val="24"/>
        </w:rPr>
        <w:t>ει</w:t>
      </w:r>
      <w:r w:rsidRPr="00317A95">
        <w:rPr>
          <w:rFonts w:eastAsia="Times New Roman"/>
          <w:szCs w:val="24"/>
        </w:rPr>
        <w:t xml:space="preserve"> </w:t>
      </w:r>
      <w:r>
        <w:rPr>
          <w:rFonts w:eastAsia="Times New Roman"/>
          <w:szCs w:val="24"/>
        </w:rPr>
        <w:t xml:space="preserve">ο </w:t>
      </w:r>
      <w:r w:rsidRPr="00317A95">
        <w:rPr>
          <w:rFonts w:eastAsia="Times New Roman"/>
          <w:szCs w:val="24"/>
        </w:rPr>
        <w:t>Δεκέμβριος</w:t>
      </w:r>
      <w:r>
        <w:rPr>
          <w:rFonts w:eastAsia="Times New Roman"/>
          <w:szCs w:val="24"/>
        </w:rPr>
        <w:t>-</w:t>
      </w:r>
      <w:r w:rsidRPr="00317A95">
        <w:rPr>
          <w:rFonts w:eastAsia="Times New Roman"/>
          <w:szCs w:val="24"/>
        </w:rPr>
        <w:t xml:space="preserve"> στα </w:t>
      </w:r>
      <w:r>
        <w:rPr>
          <w:rFonts w:eastAsia="Times New Roman"/>
          <w:szCs w:val="24"/>
        </w:rPr>
        <w:t>2,5</w:t>
      </w:r>
      <w:r w:rsidRPr="00317A95">
        <w:rPr>
          <w:rFonts w:eastAsia="Times New Roman"/>
          <w:szCs w:val="24"/>
        </w:rPr>
        <w:t xml:space="preserve"> περίπου </w:t>
      </w:r>
      <w:r>
        <w:rPr>
          <w:rFonts w:eastAsia="Times New Roman"/>
          <w:szCs w:val="24"/>
        </w:rPr>
        <w:t xml:space="preserve">δισεκατομμύρια. Δηλαδή θέλουμε τα 2,5 δισεκατομμύρια </w:t>
      </w:r>
      <w:r w:rsidRPr="00317A95">
        <w:rPr>
          <w:rFonts w:eastAsia="Times New Roman"/>
          <w:szCs w:val="24"/>
        </w:rPr>
        <w:t xml:space="preserve">σε λίγες μέρες να </w:t>
      </w:r>
      <w:r>
        <w:rPr>
          <w:rFonts w:eastAsia="Times New Roman"/>
          <w:szCs w:val="24"/>
        </w:rPr>
        <w:t>πάνε</w:t>
      </w:r>
      <w:r w:rsidRPr="00317A95">
        <w:rPr>
          <w:rFonts w:eastAsia="Times New Roman"/>
          <w:szCs w:val="24"/>
        </w:rPr>
        <w:t xml:space="preserve"> στ</w:t>
      </w:r>
      <w:r>
        <w:rPr>
          <w:rFonts w:eastAsia="Times New Roman"/>
          <w:szCs w:val="24"/>
        </w:rPr>
        <w:t>α</w:t>
      </w:r>
      <w:r w:rsidRPr="00317A95">
        <w:rPr>
          <w:rFonts w:eastAsia="Times New Roman"/>
          <w:szCs w:val="24"/>
        </w:rPr>
        <w:t xml:space="preserve"> 5,</w:t>
      </w:r>
      <w:r>
        <w:rPr>
          <w:rFonts w:eastAsia="Times New Roman"/>
          <w:szCs w:val="24"/>
        </w:rPr>
        <w:t>9</w:t>
      </w:r>
      <w:r w:rsidRPr="00317A95">
        <w:rPr>
          <w:rFonts w:eastAsia="Times New Roman"/>
          <w:szCs w:val="24"/>
        </w:rPr>
        <w:t>5</w:t>
      </w:r>
      <w:r>
        <w:rPr>
          <w:rFonts w:eastAsia="Times New Roman"/>
          <w:szCs w:val="24"/>
        </w:rPr>
        <w:t xml:space="preserve"> δισεκατομμύρια. Βγάλτε τα</w:t>
      </w:r>
      <w:r w:rsidRPr="00317A95">
        <w:rPr>
          <w:rFonts w:eastAsia="Times New Roman"/>
          <w:szCs w:val="24"/>
        </w:rPr>
        <w:t xml:space="preserve"> συμπεράσματά </w:t>
      </w:r>
      <w:r>
        <w:rPr>
          <w:rFonts w:eastAsia="Times New Roman"/>
          <w:szCs w:val="24"/>
        </w:rPr>
        <w:t>σας. Γιατί</w:t>
      </w:r>
      <w:r w:rsidRPr="00317A95">
        <w:rPr>
          <w:rFonts w:eastAsia="Times New Roman"/>
          <w:szCs w:val="24"/>
        </w:rPr>
        <w:t xml:space="preserve"> καθυστερεί</w:t>
      </w:r>
      <w:r>
        <w:rPr>
          <w:rFonts w:eastAsia="Times New Roman"/>
          <w:szCs w:val="24"/>
        </w:rPr>
        <w:t>,</w:t>
      </w:r>
      <w:r w:rsidRPr="00317A95">
        <w:rPr>
          <w:rFonts w:eastAsia="Times New Roman"/>
          <w:szCs w:val="24"/>
        </w:rPr>
        <w:t xml:space="preserve"> βέβαια</w:t>
      </w:r>
      <w:r>
        <w:rPr>
          <w:rFonts w:eastAsia="Times New Roman"/>
          <w:szCs w:val="24"/>
        </w:rPr>
        <w:t>,</w:t>
      </w:r>
      <w:r w:rsidRPr="00317A95">
        <w:rPr>
          <w:rFonts w:eastAsia="Times New Roman"/>
          <w:szCs w:val="24"/>
        </w:rPr>
        <w:t xml:space="preserve"> η απορρόφηση του </w:t>
      </w:r>
      <w:r>
        <w:rPr>
          <w:rFonts w:eastAsia="Times New Roman"/>
          <w:szCs w:val="24"/>
        </w:rPr>
        <w:t>ΠΔΕ; Μ</w:t>
      </w:r>
      <w:r w:rsidRPr="00317A95">
        <w:rPr>
          <w:rFonts w:eastAsia="Times New Roman"/>
          <w:szCs w:val="24"/>
        </w:rPr>
        <w:t xml:space="preserve">ήπως και αυτό συμβάλλει </w:t>
      </w:r>
      <w:r>
        <w:rPr>
          <w:rFonts w:eastAsia="Times New Roman"/>
          <w:szCs w:val="24"/>
        </w:rPr>
        <w:t xml:space="preserve">στο δυσθεώρητο και εν πολλοίς </w:t>
      </w:r>
      <w:r w:rsidRPr="00317A95">
        <w:rPr>
          <w:rFonts w:eastAsia="Times New Roman"/>
          <w:szCs w:val="24"/>
        </w:rPr>
        <w:t>υπερπλεόνασμα</w:t>
      </w:r>
      <w:r>
        <w:rPr>
          <w:rFonts w:eastAsia="Times New Roman"/>
          <w:szCs w:val="24"/>
        </w:rPr>
        <w:t>.</w:t>
      </w:r>
    </w:p>
    <w:p w14:paraId="373952D8" w14:textId="77777777" w:rsidR="00B27939" w:rsidRDefault="00D93F4B">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Μπούρα, αν θέλετε ολοκληρώστε. Έχουμε φτάσει τα εννέα λεπτά.</w:t>
      </w:r>
    </w:p>
    <w:p w14:paraId="373952D9" w14:textId="77777777" w:rsidR="00B27939" w:rsidRDefault="00D93F4B">
      <w:pPr>
        <w:spacing w:after="0"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Με αυτά τα πράγματα, κ</w:t>
      </w:r>
      <w:r w:rsidRPr="00317A95">
        <w:rPr>
          <w:rFonts w:eastAsia="Times New Roman"/>
          <w:szCs w:val="24"/>
        </w:rPr>
        <w:t>υρίες και κύρι</w:t>
      </w:r>
      <w:r w:rsidRPr="00317A95">
        <w:rPr>
          <w:rFonts w:eastAsia="Times New Roman"/>
          <w:szCs w:val="24"/>
        </w:rPr>
        <w:t>οι συνάδελφοι</w:t>
      </w:r>
      <w:r>
        <w:rPr>
          <w:rFonts w:eastAsia="Times New Roman"/>
          <w:szCs w:val="24"/>
        </w:rPr>
        <w:t>,</w:t>
      </w:r>
      <w:r w:rsidRPr="00317A95">
        <w:rPr>
          <w:rFonts w:eastAsia="Times New Roman"/>
          <w:szCs w:val="24"/>
        </w:rPr>
        <w:t xml:space="preserve"> δεν γίνεται ανάπτυξη</w:t>
      </w:r>
      <w:r>
        <w:rPr>
          <w:rFonts w:eastAsia="Times New Roman"/>
          <w:szCs w:val="24"/>
        </w:rPr>
        <w:t>.</w:t>
      </w:r>
    </w:p>
    <w:p w14:paraId="373952DA" w14:textId="77777777" w:rsidR="00B27939" w:rsidRDefault="00D93F4B">
      <w:pPr>
        <w:spacing w:after="0" w:line="600" w:lineRule="auto"/>
        <w:ind w:firstLine="720"/>
        <w:jc w:val="both"/>
        <w:rPr>
          <w:rFonts w:eastAsia="Times New Roman"/>
          <w:szCs w:val="24"/>
        </w:rPr>
      </w:pPr>
      <w:r>
        <w:rPr>
          <w:rFonts w:eastAsia="Times New Roman"/>
          <w:szCs w:val="24"/>
        </w:rPr>
        <w:t>Και τελειώνω, α</w:t>
      </w:r>
      <w:r w:rsidRPr="00317A95">
        <w:rPr>
          <w:rFonts w:eastAsia="Times New Roman"/>
          <w:szCs w:val="24"/>
        </w:rPr>
        <w:t>φού δεν χρειάζεται να πω και εγώ όσ</w:t>
      </w:r>
      <w:r>
        <w:rPr>
          <w:rFonts w:eastAsia="Times New Roman"/>
          <w:szCs w:val="24"/>
        </w:rPr>
        <w:t>α</w:t>
      </w:r>
      <w:r w:rsidRPr="00317A95">
        <w:rPr>
          <w:rFonts w:eastAsia="Times New Roman"/>
          <w:szCs w:val="24"/>
        </w:rPr>
        <w:t xml:space="preserve"> οι συνάδελφοί μου</w:t>
      </w:r>
      <w:r>
        <w:rPr>
          <w:rFonts w:eastAsia="Times New Roman"/>
          <w:szCs w:val="24"/>
        </w:rPr>
        <w:t>,</w:t>
      </w:r>
      <w:r w:rsidRPr="00317A95">
        <w:rPr>
          <w:rFonts w:eastAsia="Times New Roman"/>
          <w:szCs w:val="24"/>
        </w:rPr>
        <w:t xml:space="preserve"> ο γενικός </w:t>
      </w:r>
      <w:r>
        <w:rPr>
          <w:rFonts w:eastAsia="Times New Roman"/>
          <w:szCs w:val="24"/>
        </w:rPr>
        <w:t>εισηγητής, ο κ. Σ</w:t>
      </w:r>
      <w:r w:rsidRPr="00317A95">
        <w:rPr>
          <w:rFonts w:eastAsia="Times New Roman"/>
          <w:szCs w:val="24"/>
        </w:rPr>
        <w:t>ταϊκούρας</w:t>
      </w:r>
      <w:r>
        <w:rPr>
          <w:rFonts w:eastAsia="Times New Roman"/>
          <w:szCs w:val="24"/>
        </w:rPr>
        <w:t>, οι ειδικοί αγορητές και συνάδελφοι από τη Νέα Δημοκρατία είπαν</w:t>
      </w:r>
      <w:r w:rsidRPr="00317A95">
        <w:rPr>
          <w:rFonts w:eastAsia="Times New Roman"/>
          <w:szCs w:val="24"/>
        </w:rPr>
        <w:t xml:space="preserve"> για όσα εσείς λέτε στον προϋπολογισμό</w:t>
      </w:r>
      <w:r>
        <w:rPr>
          <w:rFonts w:eastAsia="Times New Roman"/>
          <w:szCs w:val="24"/>
        </w:rPr>
        <w:t xml:space="preserve">. </w:t>
      </w:r>
    </w:p>
    <w:p w14:paraId="373952DB" w14:textId="77777777" w:rsidR="00B27939" w:rsidRDefault="00D93F4B">
      <w:pPr>
        <w:spacing w:after="0" w:line="600" w:lineRule="auto"/>
        <w:ind w:firstLine="720"/>
        <w:jc w:val="both"/>
        <w:rPr>
          <w:rFonts w:eastAsia="Times New Roman"/>
          <w:szCs w:val="24"/>
        </w:rPr>
      </w:pPr>
      <w:r>
        <w:rPr>
          <w:rFonts w:eastAsia="Times New Roman"/>
          <w:szCs w:val="24"/>
        </w:rPr>
        <w:t>Κ</w:t>
      </w:r>
      <w:r w:rsidRPr="00317A95">
        <w:rPr>
          <w:rFonts w:eastAsia="Times New Roman"/>
          <w:szCs w:val="24"/>
        </w:rPr>
        <w:t>αταλήγ</w:t>
      </w:r>
      <w:r w:rsidRPr="00317A95">
        <w:rPr>
          <w:rFonts w:eastAsia="Times New Roman"/>
          <w:szCs w:val="24"/>
        </w:rPr>
        <w:t>οντας σε μισό λεπτό</w:t>
      </w:r>
      <w:r>
        <w:rPr>
          <w:rFonts w:eastAsia="Times New Roman"/>
          <w:szCs w:val="24"/>
        </w:rPr>
        <w:t>,</w:t>
      </w:r>
      <w:r w:rsidRPr="00317A95">
        <w:rPr>
          <w:rFonts w:eastAsia="Times New Roman"/>
          <w:szCs w:val="24"/>
        </w:rPr>
        <w:t xml:space="preserve"> κύριε </w:t>
      </w:r>
      <w:r>
        <w:rPr>
          <w:rFonts w:eastAsia="Times New Roman"/>
          <w:szCs w:val="24"/>
        </w:rPr>
        <w:t>Π</w:t>
      </w:r>
      <w:r w:rsidRPr="00317A95">
        <w:rPr>
          <w:rFonts w:eastAsia="Times New Roman"/>
          <w:szCs w:val="24"/>
        </w:rPr>
        <w:t>ρόεδρε</w:t>
      </w:r>
      <w:r>
        <w:rPr>
          <w:rFonts w:eastAsia="Times New Roman"/>
          <w:szCs w:val="24"/>
        </w:rPr>
        <w:t>,</w:t>
      </w:r>
      <w:r w:rsidRPr="00317A95">
        <w:rPr>
          <w:rFonts w:eastAsia="Times New Roman"/>
          <w:szCs w:val="24"/>
        </w:rPr>
        <w:t xml:space="preserve"> πρέπει να πω ότι η Νέα Δημοκρατία </w:t>
      </w:r>
      <w:r>
        <w:rPr>
          <w:rFonts w:eastAsia="Times New Roman"/>
          <w:szCs w:val="24"/>
        </w:rPr>
        <w:t>είναι έτοιμη με</w:t>
      </w:r>
      <w:r w:rsidRPr="00317A95">
        <w:rPr>
          <w:rFonts w:eastAsia="Times New Roman"/>
          <w:szCs w:val="24"/>
        </w:rPr>
        <w:t xml:space="preserve"> πρόγραμμα το οποίο μάλιστα ψήφισε χθες στο συνέδριο της </w:t>
      </w:r>
      <w:r>
        <w:rPr>
          <w:rFonts w:eastAsia="Times New Roman"/>
          <w:szCs w:val="24"/>
        </w:rPr>
        <w:t>και για το οποίο</w:t>
      </w:r>
      <w:r w:rsidRPr="00317A95">
        <w:rPr>
          <w:rFonts w:eastAsia="Times New Roman"/>
          <w:szCs w:val="24"/>
        </w:rPr>
        <w:t xml:space="preserve"> δεσμεύτηκε ο </w:t>
      </w:r>
      <w:r>
        <w:rPr>
          <w:rFonts w:eastAsia="Times New Roman"/>
          <w:szCs w:val="24"/>
        </w:rPr>
        <w:t>Π</w:t>
      </w:r>
      <w:r w:rsidRPr="00317A95">
        <w:rPr>
          <w:rFonts w:eastAsia="Times New Roman"/>
          <w:szCs w:val="24"/>
        </w:rPr>
        <w:t xml:space="preserve">ρόεδρός </w:t>
      </w:r>
      <w:r>
        <w:rPr>
          <w:rFonts w:eastAsia="Times New Roman"/>
          <w:szCs w:val="24"/>
        </w:rPr>
        <w:t>μας,</w:t>
      </w:r>
      <w:r w:rsidRPr="00317A95">
        <w:rPr>
          <w:rFonts w:eastAsia="Times New Roman"/>
          <w:szCs w:val="24"/>
        </w:rPr>
        <w:t xml:space="preserve"> ο Κυριάκος Μητσοτάκης</w:t>
      </w:r>
      <w:r>
        <w:rPr>
          <w:rFonts w:eastAsia="Times New Roman"/>
          <w:szCs w:val="24"/>
        </w:rPr>
        <w:t>.</w:t>
      </w:r>
    </w:p>
    <w:p w14:paraId="373952DC"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Πιστεύουμε, π</w:t>
      </w:r>
      <w:r w:rsidRPr="00E479DD">
        <w:rPr>
          <w:rFonts w:eastAsia="Times New Roman" w:cs="Times New Roman"/>
          <w:szCs w:val="24"/>
        </w:rPr>
        <w:t>ρώτον</w:t>
      </w:r>
      <w:r w:rsidRPr="00F07909">
        <w:rPr>
          <w:rFonts w:eastAsia="Times New Roman" w:cs="Times New Roman"/>
          <w:szCs w:val="24"/>
        </w:rPr>
        <w:t>,</w:t>
      </w:r>
      <w:r w:rsidRPr="00E479DD">
        <w:rPr>
          <w:rFonts w:eastAsia="Times New Roman" w:cs="Times New Roman"/>
          <w:szCs w:val="24"/>
        </w:rPr>
        <w:t xml:space="preserve"> σε μία κοινωνία που δίνει ευκαιρίες ε</w:t>
      </w:r>
      <w:r>
        <w:rPr>
          <w:rFonts w:eastAsia="Times New Roman" w:cs="Times New Roman"/>
          <w:szCs w:val="24"/>
        </w:rPr>
        <w:t>υημερίας</w:t>
      </w:r>
      <w:r w:rsidRPr="00E479DD">
        <w:rPr>
          <w:rFonts w:eastAsia="Times New Roman" w:cs="Times New Roman"/>
          <w:szCs w:val="24"/>
        </w:rPr>
        <w:t xml:space="preserve"> σε όλους</w:t>
      </w:r>
      <w:r>
        <w:rPr>
          <w:rFonts w:eastAsia="Times New Roman" w:cs="Times New Roman"/>
          <w:szCs w:val="24"/>
        </w:rPr>
        <w:t>.</w:t>
      </w:r>
      <w:r w:rsidRPr="00E479DD">
        <w:rPr>
          <w:rFonts w:eastAsia="Times New Roman" w:cs="Times New Roman"/>
          <w:szCs w:val="24"/>
        </w:rPr>
        <w:t xml:space="preserve"> </w:t>
      </w:r>
    </w:p>
    <w:p w14:paraId="373952DD"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Δ</w:t>
      </w:r>
      <w:r w:rsidRPr="00E479DD">
        <w:rPr>
          <w:rFonts w:eastAsia="Times New Roman" w:cs="Times New Roman"/>
          <w:szCs w:val="24"/>
        </w:rPr>
        <w:t>εύτερον</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 xml:space="preserve">σε </w:t>
      </w:r>
      <w:r w:rsidRPr="00E479DD">
        <w:rPr>
          <w:rFonts w:eastAsia="Times New Roman" w:cs="Times New Roman"/>
          <w:szCs w:val="24"/>
        </w:rPr>
        <w:t>μία ανοικτή οικονομία</w:t>
      </w:r>
      <w:r>
        <w:rPr>
          <w:rFonts w:eastAsia="Times New Roman" w:cs="Times New Roman"/>
          <w:szCs w:val="24"/>
        </w:rPr>
        <w:t>,</w:t>
      </w:r>
      <w:r w:rsidRPr="00E479DD">
        <w:rPr>
          <w:rFonts w:eastAsia="Times New Roman" w:cs="Times New Roman"/>
          <w:szCs w:val="24"/>
        </w:rPr>
        <w:t xml:space="preserve"> καινοτόμα</w:t>
      </w:r>
      <w:r>
        <w:rPr>
          <w:rFonts w:eastAsia="Times New Roman" w:cs="Times New Roman"/>
          <w:szCs w:val="24"/>
        </w:rPr>
        <w:t>,</w:t>
      </w:r>
      <w:r w:rsidRPr="00E479DD">
        <w:rPr>
          <w:rFonts w:eastAsia="Times New Roman" w:cs="Times New Roman"/>
          <w:szCs w:val="24"/>
        </w:rPr>
        <w:t xml:space="preserve"> δημιουργική</w:t>
      </w:r>
      <w:r>
        <w:rPr>
          <w:rFonts w:eastAsia="Times New Roman" w:cs="Times New Roman"/>
          <w:szCs w:val="24"/>
        </w:rPr>
        <w:t>,</w:t>
      </w:r>
      <w:r w:rsidRPr="00E479DD">
        <w:rPr>
          <w:rFonts w:eastAsia="Times New Roman" w:cs="Times New Roman"/>
          <w:szCs w:val="24"/>
        </w:rPr>
        <w:t xml:space="preserve"> με επενδύσεις και νέες δουλειές</w:t>
      </w:r>
      <w:r>
        <w:rPr>
          <w:rFonts w:eastAsia="Times New Roman" w:cs="Times New Roman"/>
          <w:szCs w:val="24"/>
        </w:rPr>
        <w:t>.</w:t>
      </w:r>
    </w:p>
    <w:p w14:paraId="373952DE"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Τ</w:t>
      </w:r>
      <w:r w:rsidRPr="00E479DD">
        <w:rPr>
          <w:rFonts w:eastAsia="Times New Roman" w:cs="Times New Roman"/>
          <w:szCs w:val="24"/>
        </w:rPr>
        <w:t>ρίτ</w:t>
      </w:r>
      <w:r>
        <w:rPr>
          <w:rFonts w:eastAsia="Times New Roman" w:cs="Times New Roman"/>
          <w:szCs w:val="24"/>
        </w:rPr>
        <w:t>ο</w:t>
      </w:r>
      <w:r w:rsidRPr="00E479DD">
        <w:rPr>
          <w:rFonts w:eastAsia="Times New Roman" w:cs="Times New Roman"/>
          <w:szCs w:val="24"/>
        </w:rPr>
        <w:t>ν</w:t>
      </w:r>
      <w:r>
        <w:rPr>
          <w:rFonts w:eastAsia="Times New Roman" w:cs="Times New Roman"/>
          <w:szCs w:val="24"/>
        </w:rPr>
        <w:t>,</w:t>
      </w:r>
      <w:r w:rsidRPr="00E479DD">
        <w:rPr>
          <w:rFonts w:eastAsia="Times New Roman" w:cs="Times New Roman"/>
          <w:szCs w:val="24"/>
        </w:rPr>
        <w:t xml:space="preserve"> σε ένα πολιτικό σύστημα λειτουργικό και ένα </w:t>
      </w:r>
      <w:r>
        <w:rPr>
          <w:rFonts w:eastAsia="Times New Roman" w:cs="Times New Roman"/>
          <w:szCs w:val="24"/>
        </w:rPr>
        <w:t>δ</w:t>
      </w:r>
      <w:r w:rsidRPr="00E479DD">
        <w:rPr>
          <w:rFonts w:eastAsia="Times New Roman" w:cs="Times New Roman"/>
          <w:szCs w:val="24"/>
        </w:rPr>
        <w:t>ημόσιο αποτελεσματικό</w:t>
      </w:r>
      <w:r>
        <w:rPr>
          <w:rFonts w:eastAsia="Times New Roman" w:cs="Times New Roman"/>
          <w:szCs w:val="24"/>
        </w:rPr>
        <w:t>.</w:t>
      </w:r>
      <w:r w:rsidRPr="00E479DD">
        <w:rPr>
          <w:rFonts w:eastAsia="Times New Roman" w:cs="Times New Roman"/>
          <w:szCs w:val="24"/>
        </w:rPr>
        <w:t xml:space="preserve"> </w:t>
      </w:r>
    </w:p>
    <w:p w14:paraId="373952DF"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Τέταρτον, σε μία παιδεία</w:t>
      </w:r>
      <w:r w:rsidRPr="00E479DD">
        <w:rPr>
          <w:rFonts w:eastAsia="Times New Roman" w:cs="Times New Roman"/>
          <w:szCs w:val="24"/>
        </w:rPr>
        <w:t xml:space="preserve"> που</w:t>
      </w:r>
      <w:r w:rsidRPr="00E479DD">
        <w:rPr>
          <w:rFonts w:eastAsia="Times New Roman" w:cs="Times New Roman"/>
          <w:szCs w:val="24"/>
        </w:rPr>
        <w:t xml:space="preserve"> βλέπει το μέλλον και είναι αναπόφευκτα </w:t>
      </w:r>
      <w:r>
        <w:rPr>
          <w:rFonts w:eastAsia="Times New Roman" w:cs="Times New Roman"/>
          <w:szCs w:val="24"/>
        </w:rPr>
        <w:t>συνδεδεμένη</w:t>
      </w:r>
      <w:r w:rsidRPr="00E479DD">
        <w:rPr>
          <w:rFonts w:eastAsia="Times New Roman" w:cs="Times New Roman"/>
          <w:szCs w:val="24"/>
        </w:rPr>
        <w:t xml:space="preserve"> με την αγορά εργασίας</w:t>
      </w:r>
      <w:r>
        <w:rPr>
          <w:rFonts w:eastAsia="Times New Roman" w:cs="Times New Roman"/>
          <w:szCs w:val="24"/>
        </w:rPr>
        <w:t>…</w:t>
      </w:r>
    </w:p>
    <w:p w14:paraId="373952E0" w14:textId="77777777" w:rsidR="00B27939" w:rsidRDefault="00D93F4B">
      <w:pPr>
        <w:spacing w:after="0" w:line="600" w:lineRule="auto"/>
        <w:ind w:firstLine="720"/>
        <w:contextualSpacing/>
        <w:jc w:val="both"/>
        <w:rPr>
          <w:rFonts w:eastAsia="Times New Roman" w:cs="Times New Roman"/>
          <w:szCs w:val="24"/>
        </w:rPr>
      </w:pPr>
      <w:r w:rsidRPr="00F07909">
        <w:rPr>
          <w:rFonts w:eastAsia="Times New Roman" w:cs="Times New Roman"/>
          <w:b/>
          <w:szCs w:val="24"/>
        </w:rPr>
        <w:t xml:space="preserve">ΠΡΟΕΔΡΕΥΩΝ (Μάριος Γεωργιάδης): </w:t>
      </w:r>
      <w:r>
        <w:rPr>
          <w:rFonts w:eastAsia="Times New Roman" w:cs="Times New Roman"/>
          <w:szCs w:val="24"/>
        </w:rPr>
        <w:t xml:space="preserve">Κύριε </w:t>
      </w:r>
      <w:r w:rsidRPr="00E479DD">
        <w:rPr>
          <w:rFonts w:eastAsia="Times New Roman" w:cs="Times New Roman"/>
          <w:szCs w:val="24"/>
        </w:rPr>
        <w:t>Μπούρα</w:t>
      </w:r>
      <w:r>
        <w:rPr>
          <w:rFonts w:eastAsia="Times New Roman" w:cs="Times New Roman"/>
          <w:szCs w:val="24"/>
        </w:rPr>
        <w:t>, τελειώνετε, σας παρακαλώ. Δέκα λεπτά μιλάτε.</w:t>
      </w:r>
    </w:p>
    <w:p w14:paraId="373952E1"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sidRPr="00E479DD">
        <w:rPr>
          <w:rFonts w:eastAsia="Times New Roman" w:cs="Times New Roman"/>
          <w:szCs w:val="24"/>
        </w:rPr>
        <w:t>Τελειώνω</w:t>
      </w:r>
      <w:r>
        <w:rPr>
          <w:rFonts w:eastAsia="Times New Roman" w:cs="Times New Roman"/>
          <w:szCs w:val="24"/>
        </w:rPr>
        <w:t xml:space="preserve">, </w:t>
      </w:r>
      <w:r w:rsidRPr="009B4350">
        <w:rPr>
          <w:rFonts w:eastAsia="Times New Roman" w:cs="Times New Roman"/>
          <w:szCs w:val="24"/>
        </w:rPr>
        <w:t>κύριε Πρόεδρε</w:t>
      </w:r>
      <w:r>
        <w:rPr>
          <w:rFonts w:eastAsia="Times New Roman" w:cs="Times New Roman"/>
          <w:szCs w:val="24"/>
        </w:rPr>
        <w:t>.</w:t>
      </w:r>
    </w:p>
    <w:p w14:paraId="373952E2"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Πέμπτον,</w:t>
      </w:r>
      <w:r w:rsidRPr="00E479DD">
        <w:rPr>
          <w:rFonts w:eastAsia="Times New Roman" w:cs="Times New Roman"/>
          <w:szCs w:val="24"/>
        </w:rPr>
        <w:t xml:space="preserve"> </w:t>
      </w:r>
      <w:r>
        <w:rPr>
          <w:rFonts w:eastAsia="Times New Roman" w:cs="Times New Roman"/>
          <w:szCs w:val="24"/>
        </w:rPr>
        <w:t xml:space="preserve">σε </w:t>
      </w:r>
      <w:r w:rsidRPr="00E479DD">
        <w:rPr>
          <w:rFonts w:eastAsia="Times New Roman" w:cs="Times New Roman"/>
          <w:szCs w:val="24"/>
        </w:rPr>
        <w:t xml:space="preserve">ένα </w:t>
      </w:r>
      <w:r>
        <w:rPr>
          <w:rFonts w:eastAsia="Times New Roman" w:cs="Times New Roman"/>
          <w:szCs w:val="24"/>
        </w:rPr>
        <w:t>κράτος που το</w:t>
      </w:r>
      <w:r w:rsidRPr="00E479DD">
        <w:rPr>
          <w:rFonts w:eastAsia="Times New Roman" w:cs="Times New Roman"/>
          <w:szCs w:val="24"/>
        </w:rPr>
        <w:t xml:space="preserve"> δίκαιο και η </w:t>
      </w:r>
      <w:r>
        <w:rPr>
          <w:rFonts w:eastAsia="Times New Roman" w:cs="Times New Roman"/>
          <w:szCs w:val="24"/>
        </w:rPr>
        <w:t>ασφ</w:t>
      </w:r>
      <w:r>
        <w:rPr>
          <w:rFonts w:eastAsia="Times New Roman" w:cs="Times New Roman"/>
          <w:szCs w:val="24"/>
        </w:rPr>
        <w:t xml:space="preserve">άλεια είναι όροι </w:t>
      </w:r>
      <w:r>
        <w:rPr>
          <w:rFonts w:eastAsia="Times New Roman" w:cs="Times New Roman"/>
          <w:szCs w:val="24"/>
        </w:rPr>
        <w:t>δ</w:t>
      </w:r>
      <w:r>
        <w:rPr>
          <w:rFonts w:eastAsia="Times New Roman" w:cs="Times New Roman"/>
          <w:szCs w:val="24"/>
        </w:rPr>
        <w:t>ημοκρατίας -ε</w:t>
      </w:r>
      <w:r w:rsidRPr="00E479DD">
        <w:rPr>
          <w:rFonts w:eastAsia="Times New Roman" w:cs="Times New Roman"/>
          <w:szCs w:val="24"/>
        </w:rPr>
        <w:t>πίκαιρο σήμερα</w:t>
      </w:r>
      <w:r>
        <w:rPr>
          <w:rFonts w:eastAsia="Times New Roman" w:cs="Times New Roman"/>
          <w:szCs w:val="24"/>
        </w:rPr>
        <w:t>.</w:t>
      </w:r>
    </w:p>
    <w:p w14:paraId="373952E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Έκτον,</w:t>
      </w:r>
      <w:r w:rsidRPr="00E479DD">
        <w:rPr>
          <w:rFonts w:eastAsia="Times New Roman" w:cs="Times New Roman"/>
          <w:szCs w:val="24"/>
        </w:rPr>
        <w:t xml:space="preserve"> </w:t>
      </w:r>
      <w:r>
        <w:rPr>
          <w:rFonts w:eastAsia="Times New Roman" w:cs="Times New Roman"/>
          <w:szCs w:val="24"/>
        </w:rPr>
        <w:t xml:space="preserve">σε </w:t>
      </w:r>
      <w:r w:rsidRPr="00E479DD">
        <w:rPr>
          <w:rFonts w:eastAsia="Times New Roman" w:cs="Times New Roman"/>
          <w:szCs w:val="24"/>
        </w:rPr>
        <w:t>μία Ελλάδα ισχυρή</w:t>
      </w:r>
      <w:r>
        <w:rPr>
          <w:rFonts w:eastAsia="Times New Roman" w:cs="Times New Roman"/>
          <w:szCs w:val="24"/>
        </w:rPr>
        <w:t>,</w:t>
      </w:r>
      <w:r w:rsidRPr="00E479DD">
        <w:rPr>
          <w:rFonts w:eastAsia="Times New Roman" w:cs="Times New Roman"/>
          <w:szCs w:val="24"/>
        </w:rPr>
        <w:t xml:space="preserve"> ισότιμο εταίρο στην Ευρώπη</w:t>
      </w:r>
      <w:r>
        <w:rPr>
          <w:rFonts w:eastAsia="Times New Roman" w:cs="Times New Roman"/>
          <w:szCs w:val="24"/>
        </w:rPr>
        <w:t>,</w:t>
      </w:r>
      <w:r w:rsidRPr="00E479DD">
        <w:rPr>
          <w:rFonts w:eastAsia="Times New Roman" w:cs="Times New Roman"/>
          <w:szCs w:val="24"/>
        </w:rPr>
        <w:t xml:space="preserve"> με τον ελληνισμό δίπλα της παντού</w:t>
      </w:r>
      <w:r>
        <w:rPr>
          <w:rFonts w:eastAsia="Times New Roman" w:cs="Times New Roman"/>
          <w:szCs w:val="24"/>
        </w:rPr>
        <w:t>.</w:t>
      </w:r>
      <w:r w:rsidRPr="00E479DD">
        <w:rPr>
          <w:rFonts w:eastAsia="Times New Roman" w:cs="Times New Roman"/>
          <w:szCs w:val="24"/>
        </w:rPr>
        <w:t xml:space="preserve"> </w:t>
      </w:r>
    </w:p>
    <w:p w14:paraId="373952E4"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w:t>
      </w:r>
      <w:r w:rsidRPr="00E479DD">
        <w:rPr>
          <w:rFonts w:eastAsia="Times New Roman" w:cs="Times New Roman"/>
          <w:szCs w:val="24"/>
        </w:rPr>
        <w:t xml:space="preserve">πιστεύουμε εμείς και </w:t>
      </w:r>
      <w:r>
        <w:rPr>
          <w:rFonts w:eastAsia="Times New Roman" w:cs="Times New Roman"/>
          <w:szCs w:val="24"/>
        </w:rPr>
        <w:t>γι’ αυτό σύντομα ο ελληνικός λαός θα μας φέρει στην εξουσία. Κ</w:t>
      </w:r>
      <w:r w:rsidRPr="00E479DD">
        <w:rPr>
          <w:rFonts w:eastAsia="Times New Roman" w:cs="Times New Roman"/>
          <w:szCs w:val="24"/>
        </w:rPr>
        <w:t>αταψηφίζω</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ως εκ</w:t>
      </w:r>
      <w:r w:rsidRPr="00E479DD">
        <w:rPr>
          <w:rFonts w:eastAsia="Times New Roman" w:cs="Times New Roman"/>
          <w:szCs w:val="24"/>
        </w:rPr>
        <w:t xml:space="preserve"> τούτο</w:t>
      </w:r>
      <w:r>
        <w:rPr>
          <w:rFonts w:eastAsia="Times New Roman" w:cs="Times New Roman"/>
          <w:szCs w:val="24"/>
        </w:rPr>
        <w:t>,</w:t>
      </w:r>
      <w:r w:rsidRPr="00E479DD">
        <w:rPr>
          <w:rFonts w:eastAsia="Times New Roman" w:cs="Times New Roman"/>
          <w:szCs w:val="24"/>
        </w:rPr>
        <w:t xml:space="preserve"> τον προϋπολογισμό αυτόν</w:t>
      </w:r>
      <w:r>
        <w:rPr>
          <w:rFonts w:eastAsia="Times New Roman" w:cs="Times New Roman"/>
          <w:szCs w:val="24"/>
        </w:rPr>
        <w:t>.</w:t>
      </w:r>
    </w:p>
    <w:p w14:paraId="373952E5"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w:t>
      </w:r>
      <w:r w:rsidRPr="00E479DD">
        <w:rPr>
          <w:rFonts w:eastAsia="Times New Roman" w:cs="Times New Roman"/>
          <w:szCs w:val="24"/>
        </w:rPr>
        <w:t>υχαριστώ</w:t>
      </w:r>
      <w:r>
        <w:rPr>
          <w:rFonts w:eastAsia="Times New Roman" w:cs="Times New Roman"/>
          <w:szCs w:val="24"/>
        </w:rPr>
        <w:t>,</w:t>
      </w:r>
      <w:r w:rsidRPr="00E479DD">
        <w:rPr>
          <w:rFonts w:eastAsia="Times New Roman" w:cs="Times New Roman"/>
          <w:szCs w:val="24"/>
        </w:rPr>
        <w:t xml:space="preserve"> κύριε </w:t>
      </w:r>
      <w:r>
        <w:rPr>
          <w:rFonts w:eastAsia="Times New Roman" w:cs="Times New Roman"/>
          <w:szCs w:val="24"/>
        </w:rPr>
        <w:t>Π</w:t>
      </w:r>
      <w:r w:rsidRPr="00E479DD">
        <w:rPr>
          <w:rFonts w:eastAsia="Times New Roman" w:cs="Times New Roman"/>
          <w:szCs w:val="24"/>
        </w:rPr>
        <w:t>ρόεδρε</w:t>
      </w:r>
      <w:r>
        <w:rPr>
          <w:rFonts w:eastAsia="Times New Roman" w:cs="Times New Roman"/>
          <w:szCs w:val="24"/>
        </w:rPr>
        <w:t>.</w:t>
      </w:r>
    </w:p>
    <w:p w14:paraId="373952E6" w14:textId="77777777" w:rsidR="00B27939" w:rsidRDefault="00D93F4B">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373952E7" w14:textId="77777777" w:rsidR="00B27939" w:rsidRDefault="00D93F4B">
      <w:pPr>
        <w:spacing w:after="0" w:line="600" w:lineRule="auto"/>
        <w:ind w:firstLine="720"/>
        <w:contextualSpacing/>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Κυρία Σταμπουλή, έχετε τον λόγο.</w:t>
      </w:r>
    </w:p>
    <w:p w14:paraId="373952E8"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b/>
          <w:szCs w:val="24"/>
        </w:rPr>
        <w:t>ΑΦΡΟΔΙΤΗ ΣΤΑΜΠΟΥΛΗ:</w:t>
      </w:r>
      <w:r w:rsidRPr="00E479DD">
        <w:rPr>
          <w:rFonts w:eastAsia="Times New Roman" w:cs="Times New Roman"/>
          <w:szCs w:val="24"/>
        </w:rPr>
        <w:t xml:space="preserve"> </w:t>
      </w:r>
      <w:r>
        <w:rPr>
          <w:rFonts w:eastAsia="Times New Roman" w:cs="Times New Roman"/>
          <w:szCs w:val="24"/>
        </w:rPr>
        <w:t>Ε</w:t>
      </w:r>
      <w:r w:rsidRPr="00E479DD">
        <w:rPr>
          <w:rFonts w:eastAsia="Times New Roman" w:cs="Times New Roman"/>
          <w:szCs w:val="24"/>
        </w:rPr>
        <w:t>υχαριστώ</w:t>
      </w:r>
      <w:r>
        <w:rPr>
          <w:rFonts w:eastAsia="Times New Roman" w:cs="Times New Roman"/>
          <w:szCs w:val="24"/>
        </w:rPr>
        <w:t>,</w:t>
      </w:r>
      <w:r w:rsidRPr="00E479DD">
        <w:rPr>
          <w:rFonts w:eastAsia="Times New Roman" w:cs="Times New Roman"/>
          <w:szCs w:val="24"/>
        </w:rPr>
        <w:t xml:space="preserve"> κύριε </w:t>
      </w:r>
      <w:r>
        <w:rPr>
          <w:rFonts w:eastAsia="Times New Roman" w:cs="Times New Roman"/>
          <w:szCs w:val="24"/>
        </w:rPr>
        <w:t>Π</w:t>
      </w:r>
      <w:r w:rsidRPr="00E479DD">
        <w:rPr>
          <w:rFonts w:eastAsia="Times New Roman" w:cs="Times New Roman"/>
          <w:szCs w:val="24"/>
        </w:rPr>
        <w:t>ρόεδρε</w:t>
      </w:r>
      <w:r>
        <w:rPr>
          <w:rFonts w:eastAsia="Times New Roman" w:cs="Times New Roman"/>
          <w:szCs w:val="24"/>
        </w:rPr>
        <w:t>.</w:t>
      </w:r>
    </w:p>
    <w:p w14:paraId="373952E9"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Κ</w:t>
      </w:r>
      <w:r w:rsidRPr="00E479DD">
        <w:rPr>
          <w:rFonts w:eastAsia="Times New Roman" w:cs="Times New Roman"/>
          <w:szCs w:val="24"/>
        </w:rPr>
        <w:t xml:space="preserve">ύριοι </w:t>
      </w:r>
      <w:r>
        <w:rPr>
          <w:rFonts w:eastAsia="Times New Roman" w:cs="Times New Roman"/>
          <w:szCs w:val="24"/>
        </w:rPr>
        <w:t>Υ</w:t>
      </w:r>
      <w:r w:rsidRPr="00E479DD">
        <w:rPr>
          <w:rFonts w:eastAsia="Times New Roman" w:cs="Times New Roman"/>
          <w:szCs w:val="24"/>
        </w:rPr>
        <w:t>πουργοί</w:t>
      </w:r>
      <w:r>
        <w:rPr>
          <w:rFonts w:eastAsia="Times New Roman" w:cs="Times New Roman"/>
          <w:szCs w:val="24"/>
        </w:rPr>
        <w:t xml:space="preserve">, συναδέλφισσες και </w:t>
      </w:r>
      <w:r>
        <w:rPr>
          <w:rFonts w:eastAsia="Times New Roman" w:cs="Times New Roman"/>
          <w:szCs w:val="24"/>
        </w:rPr>
        <w:t>συνάδελφοι,</w:t>
      </w:r>
      <w:r w:rsidRPr="00E479DD">
        <w:rPr>
          <w:rFonts w:eastAsia="Times New Roman" w:cs="Times New Roman"/>
          <w:szCs w:val="24"/>
        </w:rPr>
        <w:t xml:space="preserve"> </w:t>
      </w:r>
      <w:r>
        <w:rPr>
          <w:rFonts w:eastAsia="Times New Roman" w:cs="Times New Roman"/>
          <w:szCs w:val="24"/>
        </w:rPr>
        <w:t>θ</w:t>
      </w:r>
      <w:r w:rsidRPr="00E479DD">
        <w:rPr>
          <w:rFonts w:eastAsia="Times New Roman" w:cs="Times New Roman"/>
          <w:szCs w:val="24"/>
        </w:rPr>
        <w:t>α προσπαθήσω να μη γίνω και εγώ κακή οικονομολόγος</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διότι</w:t>
      </w:r>
      <w:r w:rsidRPr="00E479DD">
        <w:rPr>
          <w:rFonts w:eastAsia="Times New Roman" w:cs="Times New Roman"/>
          <w:szCs w:val="24"/>
        </w:rPr>
        <w:t xml:space="preserve"> δεν είμαι οικονομολόγος</w:t>
      </w:r>
      <w:r>
        <w:rPr>
          <w:rFonts w:eastAsia="Times New Roman" w:cs="Times New Roman"/>
          <w:szCs w:val="24"/>
        </w:rPr>
        <w:t>,</w:t>
      </w:r>
      <w:r w:rsidRPr="00E479DD">
        <w:rPr>
          <w:rFonts w:eastAsia="Times New Roman" w:cs="Times New Roman"/>
          <w:szCs w:val="24"/>
        </w:rPr>
        <w:t xml:space="preserve"> όπως κάποιοι συνάδελφοι προηγουμένως </w:t>
      </w:r>
      <w:r>
        <w:rPr>
          <w:rFonts w:eastAsia="Times New Roman" w:cs="Times New Roman"/>
          <w:szCs w:val="24"/>
        </w:rPr>
        <w:t>γίνανε</w:t>
      </w:r>
      <w:r w:rsidRPr="00E479DD">
        <w:rPr>
          <w:rFonts w:eastAsia="Times New Roman" w:cs="Times New Roman"/>
          <w:szCs w:val="24"/>
        </w:rPr>
        <w:t xml:space="preserve"> κακοί γιατροί και κακοί γεωπόνοι</w:t>
      </w:r>
      <w:r>
        <w:rPr>
          <w:rFonts w:eastAsia="Times New Roman" w:cs="Times New Roman"/>
          <w:szCs w:val="24"/>
        </w:rPr>
        <w:t>,</w:t>
      </w:r>
      <w:r w:rsidRPr="00E479DD">
        <w:rPr>
          <w:rFonts w:eastAsia="Times New Roman" w:cs="Times New Roman"/>
          <w:szCs w:val="24"/>
        </w:rPr>
        <w:t xml:space="preserve"> για</w:t>
      </w:r>
      <w:r>
        <w:rPr>
          <w:rFonts w:eastAsia="Times New Roman" w:cs="Times New Roman"/>
          <w:szCs w:val="24"/>
        </w:rPr>
        <w:t>τί</w:t>
      </w:r>
      <w:r w:rsidRPr="00E479DD">
        <w:rPr>
          <w:rFonts w:eastAsia="Times New Roman" w:cs="Times New Roman"/>
          <w:szCs w:val="24"/>
        </w:rPr>
        <w:t xml:space="preserve"> </w:t>
      </w:r>
      <w:r>
        <w:rPr>
          <w:rFonts w:eastAsia="Times New Roman" w:cs="Times New Roman"/>
          <w:szCs w:val="24"/>
        </w:rPr>
        <w:t>δεν ήταν ούτε</w:t>
      </w:r>
      <w:r w:rsidRPr="00E479DD">
        <w:rPr>
          <w:rFonts w:eastAsia="Times New Roman" w:cs="Times New Roman"/>
          <w:szCs w:val="24"/>
        </w:rPr>
        <w:t xml:space="preserve"> γιατροί</w:t>
      </w:r>
      <w:r>
        <w:rPr>
          <w:rFonts w:eastAsia="Times New Roman" w:cs="Times New Roman"/>
          <w:szCs w:val="24"/>
        </w:rPr>
        <w:t xml:space="preserve"> ούτε</w:t>
      </w:r>
      <w:r w:rsidRPr="00E479DD">
        <w:rPr>
          <w:rFonts w:eastAsia="Times New Roman" w:cs="Times New Roman"/>
          <w:szCs w:val="24"/>
        </w:rPr>
        <w:t xml:space="preserve"> γεωπόνοι</w:t>
      </w:r>
      <w:r>
        <w:rPr>
          <w:rFonts w:eastAsia="Times New Roman" w:cs="Times New Roman"/>
          <w:szCs w:val="24"/>
        </w:rPr>
        <w:t>. Θ</w:t>
      </w:r>
      <w:r w:rsidRPr="00E479DD">
        <w:rPr>
          <w:rFonts w:eastAsia="Times New Roman" w:cs="Times New Roman"/>
          <w:szCs w:val="24"/>
        </w:rPr>
        <w:t>α αναφέρω για τον προϋπολογισμό μόνο σ</w:t>
      </w:r>
      <w:r w:rsidRPr="00E479DD">
        <w:rPr>
          <w:rFonts w:eastAsia="Times New Roman" w:cs="Times New Roman"/>
          <w:szCs w:val="24"/>
        </w:rPr>
        <w:t xml:space="preserve">τοιχεία τα οποία είναι </w:t>
      </w:r>
      <w:r>
        <w:rPr>
          <w:rFonts w:eastAsia="Times New Roman" w:cs="Times New Roman"/>
          <w:szCs w:val="24"/>
        </w:rPr>
        <w:t>αναρτημένα, γνωστά, κοινά</w:t>
      </w:r>
      <w:r w:rsidRPr="00E479DD">
        <w:rPr>
          <w:rFonts w:eastAsia="Times New Roman" w:cs="Times New Roman"/>
          <w:szCs w:val="24"/>
        </w:rPr>
        <w:t xml:space="preserve"> σε όλους και κοινής αποδοχής</w:t>
      </w:r>
      <w:r>
        <w:rPr>
          <w:rFonts w:eastAsia="Times New Roman" w:cs="Times New Roman"/>
          <w:szCs w:val="24"/>
        </w:rPr>
        <w:t>.</w:t>
      </w:r>
    </w:p>
    <w:p w14:paraId="373952EA"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Η</w:t>
      </w:r>
      <w:r w:rsidRPr="00E479DD">
        <w:rPr>
          <w:rFonts w:eastAsia="Times New Roman" w:cs="Times New Roman"/>
          <w:szCs w:val="24"/>
        </w:rPr>
        <w:t xml:space="preserve"> </w:t>
      </w:r>
      <w:r>
        <w:rPr>
          <w:rFonts w:eastAsia="Times New Roman" w:cs="Times New Roman"/>
          <w:szCs w:val="24"/>
        </w:rPr>
        <w:t>Κ</w:t>
      </w:r>
      <w:r w:rsidRPr="00E479DD">
        <w:rPr>
          <w:rFonts w:eastAsia="Times New Roman" w:cs="Times New Roman"/>
          <w:szCs w:val="24"/>
        </w:rPr>
        <w:t>υβέρνηση</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λ</w:t>
      </w:r>
      <w:r w:rsidRPr="00E479DD">
        <w:rPr>
          <w:rFonts w:eastAsia="Times New Roman" w:cs="Times New Roman"/>
          <w:szCs w:val="24"/>
        </w:rPr>
        <w:t>οιπόν</w:t>
      </w:r>
      <w:r>
        <w:rPr>
          <w:rFonts w:eastAsia="Times New Roman" w:cs="Times New Roman"/>
          <w:szCs w:val="24"/>
        </w:rPr>
        <w:t>,</w:t>
      </w:r>
      <w:r w:rsidRPr="00E479DD">
        <w:rPr>
          <w:rFonts w:eastAsia="Times New Roman" w:cs="Times New Roman"/>
          <w:szCs w:val="24"/>
        </w:rPr>
        <w:t xml:space="preserve"> παρουσιάζει τον </w:t>
      </w:r>
      <w:r>
        <w:rPr>
          <w:rFonts w:eastAsia="Times New Roman" w:cs="Times New Roman"/>
          <w:szCs w:val="24"/>
        </w:rPr>
        <w:t>τέταρτο</w:t>
      </w:r>
      <w:r w:rsidRPr="00E479DD">
        <w:rPr>
          <w:rFonts w:eastAsia="Times New Roman" w:cs="Times New Roman"/>
          <w:szCs w:val="24"/>
        </w:rPr>
        <w:t xml:space="preserve"> προϋπολογισμό αυτής της θητείας </w:t>
      </w:r>
      <w:r>
        <w:rPr>
          <w:rFonts w:eastAsia="Times New Roman" w:cs="Times New Roman"/>
          <w:szCs w:val="24"/>
        </w:rPr>
        <w:t>της,</w:t>
      </w:r>
      <w:r w:rsidRPr="00E479DD">
        <w:rPr>
          <w:rFonts w:eastAsia="Times New Roman" w:cs="Times New Roman"/>
          <w:szCs w:val="24"/>
        </w:rPr>
        <w:t xml:space="preserve"> αφού πρώτα η χώρα βγήκε από τη διαδικασία των μνημονίων και της ασφυκτικής επιτροπείας της τρόικας</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Τ</w:t>
      </w:r>
      <w:r w:rsidRPr="00E479DD">
        <w:rPr>
          <w:rFonts w:eastAsia="Times New Roman" w:cs="Times New Roman"/>
          <w:szCs w:val="24"/>
        </w:rPr>
        <w:t>α βασικά δημοσιονομικά μεγέθη έχουν βελτιωθεί</w:t>
      </w:r>
      <w:r>
        <w:rPr>
          <w:rFonts w:eastAsia="Times New Roman" w:cs="Times New Roman"/>
          <w:szCs w:val="24"/>
        </w:rPr>
        <w:t xml:space="preserve">, το πρωτογενές πλεόνασμα της </w:t>
      </w:r>
      <w:r>
        <w:rPr>
          <w:rFonts w:eastAsia="Times New Roman" w:cs="Times New Roman"/>
          <w:szCs w:val="24"/>
        </w:rPr>
        <w:t>γ</w:t>
      </w:r>
      <w:r w:rsidRPr="00E479DD">
        <w:rPr>
          <w:rFonts w:eastAsia="Times New Roman" w:cs="Times New Roman"/>
          <w:szCs w:val="24"/>
        </w:rPr>
        <w:t xml:space="preserve">ενικής </w:t>
      </w:r>
      <w:r>
        <w:rPr>
          <w:rFonts w:eastAsia="Times New Roman" w:cs="Times New Roman"/>
          <w:szCs w:val="24"/>
        </w:rPr>
        <w:t>κ</w:t>
      </w:r>
      <w:r w:rsidRPr="00E479DD">
        <w:rPr>
          <w:rFonts w:eastAsia="Times New Roman" w:cs="Times New Roman"/>
          <w:szCs w:val="24"/>
        </w:rPr>
        <w:t>υβέρνησης φτάνει το 3,8% του ΑΕΠ</w:t>
      </w:r>
      <w:r>
        <w:rPr>
          <w:rFonts w:eastAsia="Times New Roman" w:cs="Times New Roman"/>
          <w:szCs w:val="24"/>
        </w:rPr>
        <w:t>. Δημιουργήθηκε χρηματικό απόθεμα</w:t>
      </w:r>
      <w:r w:rsidRPr="00E479DD">
        <w:rPr>
          <w:rFonts w:eastAsia="Times New Roman" w:cs="Times New Roman"/>
          <w:szCs w:val="24"/>
        </w:rPr>
        <w:t xml:space="preserve"> 24,1</w:t>
      </w:r>
      <w:r w:rsidRPr="00E479DD">
        <w:rPr>
          <w:rFonts w:eastAsia="Times New Roman" w:cs="Times New Roman"/>
          <w:szCs w:val="24"/>
        </w:rPr>
        <w:t xml:space="preserve"> δι</w:t>
      </w:r>
      <w:r>
        <w:rPr>
          <w:rFonts w:eastAsia="Times New Roman" w:cs="Times New Roman"/>
          <w:szCs w:val="24"/>
        </w:rPr>
        <w:t>σ.</w:t>
      </w:r>
      <w:r w:rsidRPr="00E479DD">
        <w:rPr>
          <w:rFonts w:eastAsia="Times New Roman" w:cs="Times New Roman"/>
          <w:szCs w:val="24"/>
        </w:rPr>
        <w:t xml:space="preserve"> και σε συνδυασμό με τα άλλα μέτρα ελάφρυνσης</w:t>
      </w:r>
      <w:r>
        <w:rPr>
          <w:rFonts w:eastAsia="Times New Roman" w:cs="Times New Roman"/>
          <w:szCs w:val="24"/>
        </w:rPr>
        <w:t>,</w:t>
      </w:r>
      <w:r w:rsidRPr="00E479DD">
        <w:rPr>
          <w:rFonts w:eastAsia="Times New Roman" w:cs="Times New Roman"/>
          <w:szCs w:val="24"/>
        </w:rPr>
        <w:t xml:space="preserve"> το χρέος διαμορφώνεται στο 167,8</w:t>
      </w:r>
      <w:r>
        <w:rPr>
          <w:rFonts w:eastAsia="Times New Roman" w:cs="Times New Roman"/>
          <w:szCs w:val="24"/>
        </w:rPr>
        <w:t>%</w:t>
      </w:r>
      <w:r w:rsidRPr="00E479DD">
        <w:rPr>
          <w:rFonts w:eastAsia="Times New Roman" w:cs="Times New Roman"/>
          <w:szCs w:val="24"/>
        </w:rPr>
        <w:t xml:space="preserve"> του ΑΕΠ</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Χ</w:t>
      </w:r>
      <w:r w:rsidRPr="00E479DD">
        <w:rPr>
          <w:rFonts w:eastAsia="Times New Roman" w:cs="Times New Roman"/>
          <w:szCs w:val="24"/>
        </w:rPr>
        <w:t>αμηλό</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Κ</w:t>
      </w:r>
      <w:r w:rsidRPr="00E479DD">
        <w:rPr>
          <w:rFonts w:eastAsia="Times New Roman" w:cs="Times New Roman"/>
          <w:szCs w:val="24"/>
        </w:rPr>
        <w:t>αθόλου</w:t>
      </w:r>
      <w:r>
        <w:rPr>
          <w:rFonts w:eastAsia="Times New Roman" w:cs="Times New Roman"/>
          <w:szCs w:val="24"/>
        </w:rPr>
        <w:t>,</w:t>
      </w:r>
      <w:r w:rsidRPr="00E479DD">
        <w:rPr>
          <w:rFonts w:eastAsia="Times New Roman" w:cs="Times New Roman"/>
          <w:szCs w:val="24"/>
        </w:rPr>
        <w:t xml:space="preserve"> αλλά μειωμένο κατά 12,6 ποσοστιαίες μονάδες έναντι του 2018</w:t>
      </w:r>
      <w:r>
        <w:rPr>
          <w:rFonts w:eastAsia="Times New Roman" w:cs="Times New Roman"/>
          <w:szCs w:val="24"/>
        </w:rPr>
        <w:t>.</w:t>
      </w:r>
    </w:p>
    <w:p w14:paraId="373952EB"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Π</w:t>
      </w:r>
      <w:r w:rsidRPr="00E479DD">
        <w:rPr>
          <w:rFonts w:eastAsia="Times New Roman" w:cs="Times New Roman"/>
          <w:szCs w:val="24"/>
        </w:rPr>
        <w:t>αράλληλα</w:t>
      </w:r>
      <w:r>
        <w:rPr>
          <w:rFonts w:eastAsia="Times New Roman" w:cs="Times New Roman"/>
          <w:szCs w:val="24"/>
        </w:rPr>
        <w:t>,</w:t>
      </w:r>
      <w:r w:rsidRPr="00E479DD">
        <w:rPr>
          <w:rFonts w:eastAsia="Times New Roman" w:cs="Times New Roman"/>
          <w:szCs w:val="24"/>
        </w:rPr>
        <w:t xml:space="preserve"> η ανάπτυξη συνεχίζεται για έξι συνεχή τρίμηνα</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Ο</w:t>
      </w:r>
      <w:r w:rsidRPr="00E479DD">
        <w:rPr>
          <w:rFonts w:eastAsia="Times New Roman" w:cs="Times New Roman"/>
          <w:szCs w:val="24"/>
        </w:rPr>
        <w:t>ι εξαγωγές αγαθών και υπ</w:t>
      </w:r>
      <w:r w:rsidRPr="00E479DD">
        <w:rPr>
          <w:rFonts w:eastAsia="Times New Roman" w:cs="Times New Roman"/>
          <w:szCs w:val="24"/>
        </w:rPr>
        <w:t>ηρεσιών συνεχίζουν να αυξάνονται κατά 5,8% φέτος</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 xml:space="preserve">Οι δείκτες μεταποίησης και βιομηχανίας, </w:t>
      </w:r>
      <w:r w:rsidRPr="00E479DD">
        <w:rPr>
          <w:rFonts w:eastAsia="Times New Roman" w:cs="Times New Roman"/>
          <w:szCs w:val="24"/>
        </w:rPr>
        <w:t>όπως και οι ξένες άμεσες επενδύσεις</w:t>
      </w:r>
      <w:r>
        <w:rPr>
          <w:rFonts w:eastAsia="Times New Roman" w:cs="Times New Roman"/>
          <w:szCs w:val="24"/>
        </w:rPr>
        <w:t>,</w:t>
      </w:r>
      <w:r w:rsidRPr="00E479DD">
        <w:rPr>
          <w:rFonts w:eastAsia="Times New Roman" w:cs="Times New Roman"/>
          <w:szCs w:val="24"/>
        </w:rPr>
        <w:t xml:space="preserve"> στα 3,1 εκατομμύρια ευρώ το 2015</w:t>
      </w:r>
      <w:r>
        <w:rPr>
          <w:rFonts w:eastAsia="Times New Roman" w:cs="Times New Roman"/>
          <w:szCs w:val="24"/>
        </w:rPr>
        <w:t xml:space="preserve"> </w:t>
      </w:r>
      <w:r w:rsidRPr="00E479DD">
        <w:rPr>
          <w:rFonts w:eastAsia="Times New Roman" w:cs="Times New Roman"/>
          <w:szCs w:val="24"/>
        </w:rPr>
        <w:t>-</w:t>
      </w:r>
      <w:r>
        <w:rPr>
          <w:rFonts w:eastAsia="Times New Roman" w:cs="Times New Roman"/>
          <w:szCs w:val="24"/>
        </w:rPr>
        <w:t xml:space="preserve"> </w:t>
      </w:r>
      <w:r>
        <w:rPr>
          <w:rFonts w:eastAsia="Times New Roman" w:cs="Times New Roman"/>
          <w:szCs w:val="24"/>
        </w:rPr>
        <w:t>2018 έναντι 1,4</w:t>
      </w:r>
      <w:r w:rsidRPr="00E479DD">
        <w:rPr>
          <w:rFonts w:eastAsia="Times New Roman" w:cs="Times New Roman"/>
          <w:szCs w:val="24"/>
        </w:rPr>
        <w:t>62 εκατομμ</w:t>
      </w:r>
      <w:r>
        <w:rPr>
          <w:rFonts w:eastAsia="Times New Roman" w:cs="Times New Roman"/>
          <w:szCs w:val="24"/>
        </w:rPr>
        <w:t>υρίων</w:t>
      </w:r>
      <w:r w:rsidRPr="00E479DD">
        <w:rPr>
          <w:rFonts w:eastAsia="Times New Roman" w:cs="Times New Roman"/>
          <w:szCs w:val="24"/>
        </w:rPr>
        <w:t xml:space="preserve"> ευρώ το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479DD">
        <w:rPr>
          <w:rFonts w:eastAsia="Times New Roman" w:cs="Times New Roman"/>
          <w:szCs w:val="24"/>
        </w:rPr>
        <w:t>2014</w:t>
      </w:r>
      <w:r>
        <w:rPr>
          <w:rFonts w:eastAsia="Times New Roman" w:cs="Times New Roman"/>
          <w:szCs w:val="24"/>
        </w:rPr>
        <w:t>. Κ</w:t>
      </w:r>
      <w:r w:rsidRPr="00E479DD">
        <w:rPr>
          <w:rFonts w:eastAsia="Times New Roman" w:cs="Times New Roman"/>
          <w:szCs w:val="24"/>
        </w:rPr>
        <w:t>αι όταν μιλάμε για επενδύσεις επί της επο</w:t>
      </w:r>
      <w:r w:rsidRPr="00E479DD">
        <w:rPr>
          <w:rFonts w:eastAsia="Times New Roman" w:cs="Times New Roman"/>
          <w:szCs w:val="24"/>
        </w:rPr>
        <w:t xml:space="preserve">χής </w:t>
      </w:r>
      <w:r>
        <w:rPr>
          <w:rFonts w:eastAsia="Times New Roman" w:cs="Times New Roman"/>
          <w:szCs w:val="24"/>
        </w:rPr>
        <w:t>μας,</w:t>
      </w:r>
      <w:r w:rsidRPr="00E479DD">
        <w:rPr>
          <w:rFonts w:eastAsia="Times New Roman" w:cs="Times New Roman"/>
          <w:szCs w:val="24"/>
        </w:rPr>
        <w:t xml:space="preserve"> δεν μιλάμε για επενδύσεις τύπου </w:t>
      </w:r>
      <w:r>
        <w:rPr>
          <w:rFonts w:eastAsia="Times New Roman" w:cs="Times New Roman"/>
          <w:szCs w:val="24"/>
        </w:rPr>
        <w:t>«Σ</w:t>
      </w:r>
      <w:r w:rsidRPr="00E479DD">
        <w:rPr>
          <w:rFonts w:eastAsia="Times New Roman" w:cs="Times New Roman"/>
          <w:szCs w:val="24"/>
        </w:rPr>
        <w:t>κουριές</w:t>
      </w:r>
      <w:r>
        <w:rPr>
          <w:rFonts w:eastAsia="Times New Roman" w:cs="Times New Roman"/>
          <w:szCs w:val="24"/>
        </w:rPr>
        <w:t>».</w:t>
      </w:r>
    </w:p>
    <w:p w14:paraId="373952EC"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Τ</w:t>
      </w:r>
      <w:r w:rsidRPr="00E479DD">
        <w:rPr>
          <w:rFonts w:eastAsia="Times New Roman" w:cs="Times New Roman"/>
          <w:szCs w:val="24"/>
        </w:rPr>
        <w:t xml:space="preserve">α παραπάνω επιτεύγματα οδήγησαν στο τέλος των μνημονίων και την αποχώρηση του Διεθνούς </w:t>
      </w:r>
      <w:r>
        <w:rPr>
          <w:rFonts w:eastAsia="Times New Roman" w:cs="Times New Roman"/>
          <w:szCs w:val="24"/>
        </w:rPr>
        <w:t>Ν</w:t>
      </w:r>
      <w:r w:rsidRPr="00E479DD">
        <w:rPr>
          <w:rFonts w:eastAsia="Times New Roman" w:cs="Times New Roman"/>
          <w:szCs w:val="24"/>
        </w:rPr>
        <w:t xml:space="preserve">ομισματικού </w:t>
      </w:r>
      <w:r>
        <w:rPr>
          <w:rFonts w:eastAsia="Times New Roman" w:cs="Times New Roman"/>
          <w:szCs w:val="24"/>
        </w:rPr>
        <w:t>Τ</w:t>
      </w:r>
      <w:r w:rsidRPr="00E479DD">
        <w:rPr>
          <w:rFonts w:eastAsia="Times New Roman" w:cs="Times New Roman"/>
          <w:szCs w:val="24"/>
        </w:rPr>
        <w:t>αμείου</w:t>
      </w:r>
      <w:r>
        <w:rPr>
          <w:rFonts w:eastAsia="Times New Roman" w:cs="Times New Roman"/>
          <w:szCs w:val="24"/>
        </w:rPr>
        <w:t>,</w:t>
      </w:r>
      <w:r w:rsidRPr="00E479DD">
        <w:rPr>
          <w:rFonts w:eastAsia="Times New Roman" w:cs="Times New Roman"/>
          <w:szCs w:val="24"/>
        </w:rPr>
        <w:t xml:space="preserve"> με συνέπεια την ακύρωση επιβαρυντικών μέτρων που θα συνέχιζαν μετά τα μνημόνια</w:t>
      </w:r>
      <w:r>
        <w:rPr>
          <w:rFonts w:eastAsia="Times New Roman" w:cs="Times New Roman"/>
          <w:szCs w:val="24"/>
        </w:rPr>
        <w:t>,</w:t>
      </w:r>
      <w:r w:rsidRPr="00E479DD">
        <w:rPr>
          <w:rFonts w:eastAsia="Times New Roman" w:cs="Times New Roman"/>
          <w:szCs w:val="24"/>
        </w:rPr>
        <w:t xml:space="preserve"> όπως η περικο</w:t>
      </w:r>
      <w:r w:rsidRPr="00E479DD">
        <w:rPr>
          <w:rFonts w:eastAsia="Times New Roman" w:cs="Times New Roman"/>
          <w:szCs w:val="24"/>
        </w:rPr>
        <w:t>πή της προσωπικής διαφοράς τω</w:t>
      </w:r>
      <w:r>
        <w:rPr>
          <w:rFonts w:eastAsia="Times New Roman" w:cs="Times New Roman"/>
          <w:szCs w:val="24"/>
        </w:rPr>
        <w:t>ν συντάξεων, χ</w:t>
      </w:r>
      <w:r w:rsidRPr="00E479DD">
        <w:rPr>
          <w:rFonts w:eastAsia="Times New Roman" w:cs="Times New Roman"/>
          <w:szCs w:val="24"/>
        </w:rPr>
        <w:t>ωρίς να χρειάζεται κα</w:t>
      </w:r>
      <w:r>
        <w:rPr>
          <w:rFonts w:eastAsia="Times New Roman" w:cs="Times New Roman"/>
          <w:szCs w:val="24"/>
        </w:rPr>
        <w:t>μ</w:t>
      </w:r>
      <w:r w:rsidRPr="00E479DD">
        <w:rPr>
          <w:rFonts w:eastAsia="Times New Roman" w:cs="Times New Roman"/>
          <w:szCs w:val="24"/>
        </w:rPr>
        <w:t xml:space="preserve">μία συναλλαγή με τη </w:t>
      </w:r>
      <w:r>
        <w:rPr>
          <w:rFonts w:eastAsia="Times New Roman" w:cs="Times New Roman"/>
          <w:szCs w:val="24"/>
        </w:rPr>
        <w:t>Σ</w:t>
      </w:r>
      <w:r w:rsidRPr="00E479DD">
        <w:rPr>
          <w:rFonts w:eastAsia="Times New Roman" w:cs="Times New Roman"/>
          <w:szCs w:val="24"/>
        </w:rPr>
        <w:t>υμφωνία των Πρεσπών</w:t>
      </w:r>
      <w:r>
        <w:rPr>
          <w:rFonts w:eastAsia="Times New Roman" w:cs="Times New Roman"/>
          <w:szCs w:val="24"/>
        </w:rPr>
        <w:t>,</w:t>
      </w:r>
      <w:r w:rsidRPr="00E479DD">
        <w:rPr>
          <w:rFonts w:eastAsia="Times New Roman" w:cs="Times New Roman"/>
          <w:szCs w:val="24"/>
        </w:rPr>
        <w:t xml:space="preserve"> ό</w:t>
      </w:r>
      <w:r>
        <w:rPr>
          <w:rFonts w:eastAsia="Times New Roman" w:cs="Times New Roman"/>
          <w:szCs w:val="24"/>
        </w:rPr>
        <w:t>πως υποστηρίζουν οι θεωρίες συνω</w:t>
      </w:r>
      <w:r w:rsidRPr="00E479DD">
        <w:rPr>
          <w:rFonts w:eastAsia="Times New Roman" w:cs="Times New Roman"/>
          <w:szCs w:val="24"/>
        </w:rPr>
        <w:t>μ</w:t>
      </w:r>
      <w:r>
        <w:rPr>
          <w:rFonts w:eastAsia="Times New Roman" w:cs="Times New Roman"/>
          <w:szCs w:val="24"/>
        </w:rPr>
        <w:t>ο</w:t>
      </w:r>
      <w:r w:rsidRPr="00E479DD">
        <w:rPr>
          <w:rFonts w:eastAsia="Times New Roman" w:cs="Times New Roman"/>
          <w:szCs w:val="24"/>
        </w:rPr>
        <w:t xml:space="preserve">σίας της </w:t>
      </w:r>
      <w:r>
        <w:rPr>
          <w:rFonts w:eastAsia="Times New Roman" w:cs="Times New Roman"/>
          <w:szCs w:val="24"/>
        </w:rPr>
        <w:t>Α</w:t>
      </w:r>
      <w:r w:rsidRPr="00E479DD">
        <w:rPr>
          <w:rFonts w:eastAsia="Times New Roman" w:cs="Times New Roman"/>
          <w:szCs w:val="24"/>
        </w:rPr>
        <w:t xml:space="preserve">ξιωματικής </w:t>
      </w:r>
      <w:r>
        <w:rPr>
          <w:rFonts w:eastAsia="Times New Roman" w:cs="Times New Roman"/>
          <w:szCs w:val="24"/>
        </w:rPr>
        <w:t>Α</w:t>
      </w:r>
      <w:r w:rsidRPr="00E479DD">
        <w:rPr>
          <w:rFonts w:eastAsia="Times New Roman" w:cs="Times New Roman"/>
          <w:szCs w:val="24"/>
        </w:rPr>
        <w:t>ντιπολίτευσης</w:t>
      </w:r>
      <w:r>
        <w:rPr>
          <w:rFonts w:eastAsia="Times New Roman" w:cs="Times New Roman"/>
          <w:szCs w:val="24"/>
        </w:rPr>
        <w:t>.</w:t>
      </w:r>
    </w:p>
    <w:p w14:paraId="373952ED"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Η</w:t>
      </w:r>
      <w:r w:rsidRPr="00E479DD">
        <w:rPr>
          <w:rFonts w:eastAsia="Times New Roman" w:cs="Times New Roman"/>
          <w:szCs w:val="24"/>
        </w:rPr>
        <w:t xml:space="preserve"> εξωτερική μας πολιτική είναι αυτόνομη από κάθε άλλη παράμετρο και έχει</w:t>
      </w:r>
      <w:r>
        <w:rPr>
          <w:rFonts w:eastAsia="Times New Roman" w:cs="Times New Roman"/>
          <w:szCs w:val="24"/>
        </w:rPr>
        <w:t xml:space="preserve"> γνώμονα το συμφέρον της χώρας, τη</w:t>
      </w:r>
      <w:r w:rsidRPr="00E479DD">
        <w:rPr>
          <w:rFonts w:eastAsia="Times New Roman" w:cs="Times New Roman"/>
          <w:szCs w:val="24"/>
        </w:rPr>
        <w:t xml:space="preserve"> διεθνή αναβάθμι</w:t>
      </w:r>
      <w:r>
        <w:rPr>
          <w:rFonts w:eastAsia="Times New Roman" w:cs="Times New Roman"/>
          <w:szCs w:val="24"/>
        </w:rPr>
        <w:t>σή</w:t>
      </w:r>
      <w:r w:rsidRPr="00E479DD">
        <w:rPr>
          <w:rFonts w:eastAsia="Times New Roman" w:cs="Times New Roman"/>
          <w:szCs w:val="24"/>
        </w:rPr>
        <w:t xml:space="preserve"> της στο παγκόσμιο στερέωμα</w:t>
      </w:r>
      <w:r>
        <w:rPr>
          <w:rFonts w:eastAsia="Times New Roman" w:cs="Times New Roman"/>
          <w:szCs w:val="24"/>
        </w:rPr>
        <w:t>. Υπάρχουν τουλάχιστον 350</w:t>
      </w:r>
      <w:r w:rsidRPr="00E479DD">
        <w:rPr>
          <w:rFonts w:eastAsia="Times New Roman" w:cs="Times New Roman"/>
          <w:szCs w:val="24"/>
        </w:rPr>
        <w:t>.000 περισσότεροι εργαζόμενοι και εργαζόμενες σήμερα σε αυ</w:t>
      </w:r>
      <w:r>
        <w:rPr>
          <w:rFonts w:eastAsia="Times New Roman" w:cs="Times New Roman"/>
          <w:szCs w:val="24"/>
        </w:rPr>
        <w:t>τή τη χώρα σε σχέση με το 2014, τρία εκατομμύρια εννιακόσιες χιλιάδες εργαζόμενοι, όταν το 20</w:t>
      </w:r>
      <w:r>
        <w:rPr>
          <w:rFonts w:eastAsia="Times New Roman" w:cs="Times New Roman"/>
          <w:szCs w:val="24"/>
        </w:rPr>
        <w:t>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w:t>
      </w:r>
      <w:r w:rsidRPr="00E479DD">
        <w:rPr>
          <w:rFonts w:eastAsia="Times New Roman" w:cs="Times New Roman"/>
          <w:szCs w:val="24"/>
        </w:rPr>
        <w:t xml:space="preserve">ο αριθμός </w:t>
      </w:r>
      <w:r>
        <w:rPr>
          <w:rFonts w:eastAsia="Times New Roman" w:cs="Times New Roman"/>
          <w:szCs w:val="24"/>
        </w:rPr>
        <w:t>α</w:t>
      </w:r>
      <w:r w:rsidRPr="00E479DD">
        <w:rPr>
          <w:rFonts w:eastAsia="Times New Roman" w:cs="Times New Roman"/>
          <w:szCs w:val="24"/>
        </w:rPr>
        <w:t xml:space="preserve">υτός είχε πέσει κάτω από τα </w:t>
      </w:r>
      <w:r>
        <w:rPr>
          <w:rFonts w:eastAsia="Times New Roman" w:cs="Times New Roman"/>
          <w:szCs w:val="24"/>
        </w:rPr>
        <w:t>3,5</w:t>
      </w:r>
      <w:r w:rsidRPr="00E479DD">
        <w:rPr>
          <w:rFonts w:eastAsia="Times New Roman" w:cs="Times New Roman"/>
          <w:szCs w:val="24"/>
        </w:rPr>
        <w:t xml:space="preserve"> εκατομμύρια</w:t>
      </w:r>
      <w:r>
        <w:rPr>
          <w:rFonts w:eastAsia="Times New Roman" w:cs="Times New Roman"/>
          <w:szCs w:val="24"/>
        </w:rPr>
        <w:t>.</w:t>
      </w:r>
      <w:r w:rsidRPr="00E479DD">
        <w:rPr>
          <w:rFonts w:eastAsia="Times New Roman" w:cs="Times New Roman"/>
          <w:szCs w:val="24"/>
        </w:rPr>
        <w:t xml:space="preserve"> Και μάλιστα με βελτίωση του δείκτη μισθών κατά 2,5%</w:t>
      </w:r>
      <w:r>
        <w:rPr>
          <w:rFonts w:eastAsia="Times New Roman" w:cs="Times New Roman"/>
          <w:szCs w:val="24"/>
        </w:rPr>
        <w:t>, β</w:t>
      </w:r>
      <w:r w:rsidRPr="00E479DD">
        <w:rPr>
          <w:rFonts w:eastAsia="Times New Roman" w:cs="Times New Roman"/>
          <w:szCs w:val="24"/>
        </w:rPr>
        <w:t>ελτίωση που θα συνεχιστεί</w:t>
      </w:r>
      <w:r>
        <w:rPr>
          <w:rFonts w:eastAsia="Times New Roman" w:cs="Times New Roman"/>
          <w:szCs w:val="24"/>
        </w:rPr>
        <w:t>,</w:t>
      </w:r>
      <w:r w:rsidRPr="00E479DD">
        <w:rPr>
          <w:rFonts w:eastAsia="Times New Roman" w:cs="Times New Roman"/>
          <w:szCs w:val="24"/>
        </w:rPr>
        <w:t xml:space="preserve"> καθώς ξεκίνησε ήδη </w:t>
      </w:r>
      <w:r>
        <w:rPr>
          <w:rFonts w:eastAsia="Times New Roman" w:cs="Times New Roman"/>
          <w:szCs w:val="24"/>
        </w:rPr>
        <w:t>η</w:t>
      </w:r>
      <w:r w:rsidRPr="00E479DD">
        <w:rPr>
          <w:rFonts w:eastAsia="Times New Roman" w:cs="Times New Roman"/>
          <w:szCs w:val="24"/>
        </w:rPr>
        <w:t xml:space="preserve"> επέκταση των συλλογικών συμβάσεων και η αρχή της ευνοϊκότερης ρύθμισης</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Τ</w:t>
      </w:r>
      <w:r w:rsidRPr="00E479DD">
        <w:rPr>
          <w:rFonts w:eastAsia="Times New Roman" w:cs="Times New Roman"/>
          <w:szCs w:val="24"/>
        </w:rPr>
        <w:t xml:space="preserve">ο 2019 οι νέοι </w:t>
      </w:r>
      <w:r w:rsidRPr="00E479DD">
        <w:rPr>
          <w:rFonts w:eastAsia="Times New Roman" w:cs="Times New Roman"/>
          <w:szCs w:val="24"/>
        </w:rPr>
        <w:t>και οι νέ</w:t>
      </w:r>
      <w:r>
        <w:rPr>
          <w:rFonts w:eastAsia="Times New Roman" w:cs="Times New Roman"/>
          <w:szCs w:val="24"/>
        </w:rPr>
        <w:t xml:space="preserve">ες θα δουν την κατάργηση του </w:t>
      </w:r>
      <w:r w:rsidRPr="00E479DD">
        <w:rPr>
          <w:rFonts w:eastAsia="Times New Roman" w:cs="Times New Roman"/>
          <w:szCs w:val="24"/>
        </w:rPr>
        <w:t xml:space="preserve"> </w:t>
      </w:r>
      <w:r>
        <w:rPr>
          <w:rFonts w:eastAsia="Times New Roman" w:cs="Times New Roman"/>
          <w:szCs w:val="24"/>
        </w:rPr>
        <w:t>υπο</w:t>
      </w:r>
      <w:r w:rsidRPr="00E479DD">
        <w:rPr>
          <w:rFonts w:eastAsia="Times New Roman" w:cs="Times New Roman"/>
          <w:szCs w:val="24"/>
        </w:rPr>
        <w:t>κατώτατου μισθού</w:t>
      </w:r>
      <w:r>
        <w:rPr>
          <w:rFonts w:eastAsia="Times New Roman" w:cs="Times New Roman"/>
          <w:szCs w:val="24"/>
        </w:rPr>
        <w:t>,</w:t>
      </w:r>
      <w:r w:rsidRPr="00E479DD">
        <w:rPr>
          <w:rFonts w:eastAsia="Times New Roman" w:cs="Times New Roman"/>
          <w:szCs w:val="24"/>
        </w:rPr>
        <w:t xml:space="preserve"> δηλαδή την αύξηση </w:t>
      </w:r>
      <w:r>
        <w:rPr>
          <w:rFonts w:eastAsia="Times New Roman" w:cs="Times New Roman"/>
          <w:szCs w:val="24"/>
        </w:rPr>
        <w:t>τ</w:t>
      </w:r>
      <w:r w:rsidRPr="00E479DD">
        <w:rPr>
          <w:rFonts w:eastAsia="Times New Roman" w:cs="Times New Roman"/>
          <w:szCs w:val="24"/>
        </w:rPr>
        <w:t>ου μισθού τους κατά τουλάχιστον 70 ευρώ</w:t>
      </w:r>
      <w:r>
        <w:rPr>
          <w:rFonts w:eastAsia="Times New Roman" w:cs="Times New Roman"/>
          <w:szCs w:val="24"/>
        </w:rPr>
        <w:t>,</w:t>
      </w:r>
      <w:r w:rsidRPr="00E479DD">
        <w:rPr>
          <w:rFonts w:eastAsia="Times New Roman" w:cs="Times New Roman"/>
          <w:szCs w:val="24"/>
        </w:rPr>
        <w:t xml:space="preserve"> ενώ ήδη έχει ψηφιστεί </w:t>
      </w:r>
      <w:r>
        <w:rPr>
          <w:rFonts w:eastAsia="Times New Roman" w:cs="Times New Roman"/>
          <w:szCs w:val="24"/>
        </w:rPr>
        <w:t xml:space="preserve">η </w:t>
      </w:r>
      <w:r w:rsidRPr="00E479DD">
        <w:rPr>
          <w:rFonts w:eastAsia="Times New Roman" w:cs="Times New Roman"/>
          <w:szCs w:val="24"/>
        </w:rPr>
        <w:t>επιδό</w:t>
      </w:r>
      <w:r>
        <w:rPr>
          <w:rFonts w:eastAsia="Times New Roman" w:cs="Times New Roman"/>
          <w:szCs w:val="24"/>
        </w:rPr>
        <w:t>τηση των εισφορών τους ώστε να αντι</w:t>
      </w:r>
      <w:r w:rsidRPr="00E479DD">
        <w:rPr>
          <w:rFonts w:eastAsia="Times New Roman" w:cs="Times New Roman"/>
          <w:szCs w:val="24"/>
        </w:rPr>
        <w:t>ρροπ</w:t>
      </w:r>
      <w:r>
        <w:rPr>
          <w:rFonts w:eastAsia="Times New Roman" w:cs="Times New Roman"/>
          <w:szCs w:val="24"/>
        </w:rPr>
        <w:t>είται</w:t>
      </w:r>
      <w:r w:rsidRPr="00E479DD">
        <w:rPr>
          <w:rFonts w:eastAsia="Times New Roman" w:cs="Times New Roman"/>
          <w:szCs w:val="24"/>
        </w:rPr>
        <w:t xml:space="preserve"> η επιβάρυνση του εργοδότη</w:t>
      </w:r>
      <w:r>
        <w:rPr>
          <w:rFonts w:eastAsia="Times New Roman" w:cs="Times New Roman"/>
          <w:szCs w:val="24"/>
        </w:rPr>
        <w:t>.</w:t>
      </w:r>
    </w:p>
    <w:p w14:paraId="373952EE"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Επίσης,</w:t>
      </w:r>
      <w:r w:rsidRPr="00E479DD">
        <w:rPr>
          <w:rFonts w:eastAsia="Times New Roman" w:cs="Times New Roman"/>
          <w:szCs w:val="24"/>
        </w:rPr>
        <w:t xml:space="preserve"> το 2019 θα υπάρξει και αύξη</w:t>
      </w:r>
      <w:r w:rsidRPr="00E479DD">
        <w:rPr>
          <w:rFonts w:eastAsia="Times New Roman" w:cs="Times New Roman"/>
          <w:szCs w:val="24"/>
        </w:rPr>
        <w:t xml:space="preserve">ση </w:t>
      </w:r>
      <w:r>
        <w:rPr>
          <w:rFonts w:eastAsia="Times New Roman" w:cs="Times New Roman"/>
          <w:szCs w:val="24"/>
        </w:rPr>
        <w:t>τ</w:t>
      </w:r>
      <w:r w:rsidRPr="00E479DD">
        <w:rPr>
          <w:rFonts w:eastAsia="Times New Roman" w:cs="Times New Roman"/>
          <w:szCs w:val="24"/>
        </w:rPr>
        <w:t>ου κατώτατου μισθού</w:t>
      </w:r>
      <w:r>
        <w:rPr>
          <w:rFonts w:eastAsia="Times New Roman" w:cs="Times New Roman"/>
          <w:szCs w:val="24"/>
        </w:rPr>
        <w:t>,</w:t>
      </w:r>
      <w:r w:rsidRPr="00E479DD">
        <w:rPr>
          <w:rFonts w:eastAsia="Times New Roman" w:cs="Times New Roman"/>
          <w:szCs w:val="24"/>
        </w:rPr>
        <w:t xml:space="preserve"> ένα εξίσου θετικό οριζόντιο μέτρο</w:t>
      </w:r>
      <w:r>
        <w:rPr>
          <w:rFonts w:eastAsia="Times New Roman" w:cs="Times New Roman"/>
          <w:szCs w:val="24"/>
        </w:rPr>
        <w:t>,</w:t>
      </w:r>
      <w:r w:rsidRPr="00E479DD">
        <w:rPr>
          <w:rFonts w:eastAsia="Times New Roman" w:cs="Times New Roman"/>
          <w:szCs w:val="24"/>
        </w:rPr>
        <w:t xml:space="preserve"> το οποίο </w:t>
      </w:r>
      <w:r>
        <w:rPr>
          <w:rFonts w:eastAsia="Times New Roman" w:cs="Times New Roman"/>
          <w:szCs w:val="24"/>
        </w:rPr>
        <w:t xml:space="preserve">η </w:t>
      </w:r>
      <w:r>
        <w:rPr>
          <w:rFonts w:eastAsia="Times New Roman" w:cs="Times New Roman"/>
          <w:szCs w:val="24"/>
        </w:rPr>
        <w:t>Α</w:t>
      </w:r>
      <w:r w:rsidRPr="00E479DD">
        <w:rPr>
          <w:rFonts w:eastAsia="Times New Roman" w:cs="Times New Roman"/>
          <w:szCs w:val="24"/>
        </w:rPr>
        <w:t>ντιπολίτευση δεν τόλμησε να καταψηφίσει</w:t>
      </w:r>
      <w:r>
        <w:rPr>
          <w:rFonts w:eastAsia="Times New Roman" w:cs="Times New Roman"/>
          <w:szCs w:val="24"/>
        </w:rPr>
        <w:t>.</w:t>
      </w:r>
      <w:r w:rsidRPr="00E479DD">
        <w:rPr>
          <w:rFonts w:eastAsia="Times New Roman" w:cs="Times New Roman"/>
          <w:szCs w:val="24"/>
        </w:rPr>
        <w:t xml:space="preserve"> </w:t>
      </w:r>
    </w:p>
    <w:p w14:paraId="373952EF"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Τ</w:t>
      </w:r>
      <w:r w:rsidRPr="00E479DD">
        <w:rPr>
          <w:rFonts w:eastAsia="Times New Roman" w:cs="Times New Roman"/>
          <w:szCs w:val="24"/>
        </w:rPr>
        <w:t>ο 2019 μία μικρομεσαία</w:t>
      </w:r>
      <w:r>
        <w:rPr>
          <w:rFonts w:eastAsia="Times New Roman" w:cs="Times New Roman"/>
          <w:szCs w:val="24"/>
        </w:rPr>
        <w:t xml:space="preserve"> ή </w:t>
      </w:r>
      <w:r w:rsidRPr="00E479DD">
        <w:rPr>
          <w:rFonts w:eastAsia="Times New Roman" w:cs="Times New Roman"/>
          <w:szCs w:val="24"/>
        </w:rPr>
        <w:t xml:space="preserve">μεσαία κατηγορία μη μισθωτών </w:t>
      </w:r>
      <w:r>
        <w:rPr>
          <w:rFonts w:eastAsia="Times New Roman" w:cs="Times New Roman"/>
          <w:szCs w:val="24"/>
        </w:rPr>
        <w:t>-</w:t>
      </w:r>
      <w:r w:rsidRPr="00E479DD">
        <w:rPr>
          <w:rFonts w:eastAsia="Times New Roman" w:cs="Times New Roman"/>
          <w:szCs w:val="24"/>
        </w:rPr>
        <w:t>μεταξύ αυτών και οι αγρότες</w:t>
      </w:r>
      <w:r>
        <w:rPr>
          <w:rFonts w:eastAsia="Times New Roman" w:cs="Times New Roman"/>
          <w:szCs w:val="24"/>
        </w:rPr>
        <w:t>-</w:t>
      </w:r>
      <w:r w:rsidRPr="00E479DD">
        <w:rPr>
          <w:rFonts w:eastAsia="Times New Roman" w:cs="Times New Roman"/>
          <w:szCs w:val="24"/>
        </w:rPr>
        <w:t xml:space="preserve"> θα δει μείωση των ασφαλιστικών εισφορών </w:t>
      </w:r>
      <w:r>
        <w:rPr>
          <w:rFonts w:eastAsia="Times New Roman" w:cs="Times New Roman"/>
          <w:szCs w:val="24"/>
        </w:rPr>
        <w:t xml:space="preserve">της. </w:t>
      </w:r>
    </w:p>
    <w:p w14:paraId="373952F0"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Επίσης, οι</w:t>
      </w:r>
      <w:r w:rsidRPr="00E479DD">
        <w:rPr>
          <w:rFonts w:eastAsia="Times New Roman" w:cs="Times New Roman"/>
          <w:szCs w:val="24"/>
        </w:rPr>
        <w:t xml:space="preserve"> </w:t>
      </w:r>
      <w:r w:rsidRPr="00E479DD">
        <w:rPr>
          <w:rFonts w:eastAsia="Times New Roman" w:cs="Times New Roman"/>
          <w:szCs w:val="24"/>
        </w:rPr>
        <w:t>συνεταιρισμ</w:t>
      </w:r>
      <w:r>
        <w:rPr>
          <w:rFonts w:eastAsia="Times New Roman" w:cs="Times New Roman"/>
          <w:szCs w:val="24"/>
        </w:rPr>
        <w:t>ένοι</w:t>
      </w:r>
      <w:r w:rsidRPr="00E479DD">
        <w:rPr>
          <w:rFonts w:eastAsia="Times New Roman" w:cs="Times New Roman"/>
          <w:szCs w:val="24"/>
        </w:rPr>
        <w:t xml:space="preserve"> αγρότες θα απαλλαχθούν από το τέλος επιτηδεύματος</w:t>
      </w:r>
      <w:r>
        <w:rPr>
          <w:rFonts w:eastAsia="Times New Roman" w:cs="Times New Roman"/>
          <w:szCs w:val="24"/>
        </w:rPr>
        <w:t>.</w:t>
      </w:r>
      <w:r w:rsidRPr="00E479DD">
        <w:rPr>
          <w:rFonts w:eastAsia="Times New Roman" w:cs="Times New Roman"/>
          <w:szCs w:val="24"/>
        </w:rPr>
        <w:t xml:space="preserve"> </w:t>
      </w:r>
    </w:p>
    <w:p w14:paraId="373952F1"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Οι </w:t>
      </w:r>
      <w:r w:rsidRPr="00E479DD">
        <w:rPr>
          <w:rFonts w:eastAsia="Times New Roman" w:cs="Times New Roman"/>
          <w:szCs w:val="24"/>
        </w:rPr>
        <w:t>ιδιοκτήτες ακίνητης περιουσίας θα δουν μείωση του ΕΝΦΙΑ και μάλιστα τόσο σημαντικότερ</w:t>
      </w:r>
      <w:r>
        <w:rPr>
          <w:rFonts w:eastAsia="Times New Roman" w:cs="Times New Roman"/>
          <w:szCs w:val="24"/>
        </w:rPr>
        <w:t>η όσο</w:t>
      </w:r>
      <w:r w:rsidRPr="00E479DD">
        <w:rPr>
          <w:rFonts w:eastAsia="Times New Roman" w:cs="Times New Roman"/>
          <w:szCs w:val="24"/>
        </w:rPr>
        <w:t xml:space="preserve"> μικρότερη είναι η περιουσία </w:t>
      </w:r>
      <w:r>
        <w:rPr>
          <w:rFonts w:eastAsia="Times New Roman" w:cs="Times New Roman"/>
          <w:szCs w:val="24"/>
        </w:rPr>
        <w:t>τους.</w:t>
      </w:r>
    </w:p>
    <w:p w14:paraId="373952F2"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Κ</w:t>
      </w:r>
      <w:r w:rsidRPr="00E479DD">
        <w:rPr>
          <w:rFonts w:eastAsia="Times New Roman" w:cs="Times New Roman"/>
          <w:szCs w:val="24"/>
        </w:rPr>
        <w:t xml:space="preserve">αταργείται το ειδικό τέλος </w:t>
      </w:r>
      <w:r>
        <w:rPr>
          <w:rFonts w:eastAsia="Times New Roman" w:cs="Times New Roman"/>
          <w:szCs w:val="24"/>
        </w:rPr>
        <w:t>σ</w:t>
      </w:r>
      <w:r w:rsidRPr="00E479DD">
        <w:rPr>
          <w:rFonts w:eastAsia="Times New Roman" w:cs="Times New Roman"/>
          <w:szCs w:val="24"/>
        </w:rPr>
        <w:t>το κρασί</w:t>
      </w:r>
      <w:r>
        <w:rPr>
          <w:rFonts w:eastAsia="Times New Roman" w:cs="Times New Roman"/>
          <w:szCs w:val="24"/>
        </w:rPr>
        <w:t>,</w:t>
      </w:r>
      <w:r w:rsidRPr="00E479DD">
        <w:rPr>
          <w:rFonts w:eastAsia="Times New Roman" w:cs="Times New Roman"/>
          <w:szCs w:val="24"/>
        </w:rPr>
        <w:t xml:space="preserve"> αλλά μειώνεται και ο φόρος εισοδήματος κατά μία μονάδα φέτος</w:t>
      </w:r>
      <w:r>
        <w:rPr>
          <w:rFonts w:eastAsia="Times New Roman" w:cs="Times New Roman"/>
          <w:szCs w:val="24"/>
        </w:rPr>
        <w:t>,</w:t>
      </w:r>
      <w:r w:rsidRPr="00E479DD">
        <w:rPr>
          <w:rFonts w:eastAsia="Times New Roman" w:cs="Times New Roman"/>
          <w:szCs w:val="24"/>
        </w:rPr>
        <w:t xml:space="preserve"> ενώ έχουν προγραμματιστεί διαδοχικές μειώσεις ετήσια</w:t>
      </w:r>
      <w:r>
        <w:rPr>
          <w:rFonts w:eastAsia="Times New Roman" w:cs="Times New Roman"/>
          <w:szCs w:val="24"/>
        </w:rPr>
        <w:t>.</w:t>
      </w:r>
    </w:p>
    <w:p w14:paraId="373952F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Β</w:t>
      </w:r>
      <w:r w:rsidRPr="00E479DD">
        <w:rPr>
          <w:rFonts w:eastAsia="Times New Roman" w:cs="Times New Roman"/>
          <w:szCs w:val="24"/>
        </w:rPr>
        <w:t>ήμα</w:t>
      </w:r>
      <w:r>
        <w:rPr>
          <w:rFonts w:eastAsia="Times New Roman" w:cs="Times New Roman"/>
          <w:szCs w:val="24"/>
        </w:rPr>
        <w:t>-</w:t>
      </w:r>
      <w:r w:rsidRPr="00E479DD">
        <w:rPr>
          <w:rFonts w:eastAsia="Times New Roman" w:cs="Times New Roman"/>
          <w:szCs w:val="24"/>
        </w:rPr>
        <w:t>βήμα υλοποιείται</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λ</w:t>
      </w:r>
      <w:r w:rsidRPr="00E479DD">
        <w:rPr>
          <w:rFonts w:eastAsia="Times New Roman" w:cs="Times New Roman"/>
          <w:szCs w:val="24"/>
        </w:rPr>
        <w:t>οιπόν</w:t>
      </w:r>
      <w:r>
        <w:rPr>
          <w:rFonts w:eastAsia="Times New Roman" w:cs="Times New Roman"/>
          <w:szCs w:val="24"/>
        </w:rPr>
        <w:t>,</w:t>
      </w:r>
      <w:r w:rsidRPr="00E479DD">
        <w:rPr>
          <w:rFonts w:eastAsia="Times New Roman" w:cs="Times New Roman"/>
          <w:szCs w:val="24"/>
        </w:rPr>
        <w:t xml:space="preserve"> η αντιστροφή της υπέρμετρης φορολογικής επιβάρυνσης των μνημονίων</w:t>
      </w:r>
      <w:r>
        <w:rPr>
          <w:rFonts w:eastAsia="Times New Roman" w:cs="Times New Roman"/>
          <w:szCs w:val="24"/>
        </w:rPr>
        <w:t>,</w:t>
      </w:r>
      <w:r w:rsidRPr="00E479DD">
        <w:rPr>
          <w:rFonts w:eastAsia="Times New Roman" w:cs="Times New Roman"/>
          <w:szCs w:val="24"/>
        </w:rPr>
        <w:t xml:space="preserve"> διότι η είσπραξη των εσόδων έχει βελτιωθε</w:t>
      </w:r>
      <w:r w:rsidRPr="00E479DD">
        <w:rPr>
          <w:rFonts w:eastAsia="Times New Roman" w:cs="Times New Roman"/>
          <w:szCs w:val="24"/>
        </w:rPr>
        <w:t>ί λόγω των στοχευμένων μέτρων και μεταρρυθμίσεων</w:t>
      </w:r>
      <w:r>
        <w:rPr>
          <w:rFonts w:eastAsia="Times New Roman" w:cs="Times New Roman"/>
          <w:szCs w:val="24"/>
        </w:rPr>
        <w:t>,</w:t>
      </w:r>
      <w:r w:rsidRPr="00E479DD">
        <w:rPr>
          <w:rFonts w:eastAsia="Times New Roman" w:cs="Times New Roman"/>
          <w:szCs w:val="24"/>
        </w:rPr>
        <w:t xml:space="preserve"> της εθελοντικής αποκάλυψη</w:t>
      </w:r>
      <w:r>
        <w:rPr>
          <w:rFonts w:eastAsia="Times New Roman" w:cs="Times New Roman"/>
          <w:szCs w:val="24"/>
        </w:rPr>
        <w:t>ς</w:t>
      </w:r>
      <w:r w:rsidRPr="00E479DD">
        <w:rPr>
          <w:rFonts w:eastAsia="Times New Roman" w:cs="Times New Roman"/>
          <w:szCs w:val="24"/>
        </w:rPr>
        <w:t xml:space="preserve"> </w:t>
      </w:r>
      <w:r>
        <w:rPr>
          <w:rFonts w:eastAsia="Times New Roman" w:cs="Times New Roman"/>
          <w:szCs w:val="24"/>
        </w:rPr>
        <w:t xml:space="preserve">των </w:t>
      </w:r>
      <w:r w:rsidRPr="00E479DD">
        <w:rPr>
          <w:rFonts w:eastAsia="Times New Roman" w:cs="Times New Roman"/>
          <w:szCs w:val="24"/>
        </w:rPr>
        <w:t>εισοδημάτων</w:t>
      </w:r>
      <w:r>
        <w:rPr>
          <w:rFonts w:eastAsia="Times New Roman" w:cs="Times New Roman"/>
          <w:szCs w:val="24"/>
        </w:rPr>
        <w:t>,</w:t>
      </w:r>
      <w:r w:rsidRPr="00E479DD">
        <w:rPr>
          <w:rFonts w:eastAsia="Times New Roman" w:cs="Times New Roman"/>
          <w:szCs w:val="24"/>
        </w:rPr>
        <w:t xml:space="preserve"> των ρυθμίσεων χρ</w:t>
      </w:r>
      <w:r>
        <w:rPr>
          <w:rFonts w:eastAsia="Times New Roman" w:cs="Times New Roman"/>
          <w:szCs w:val="24"/>
        </w:rPr>
        <w:t>εών,</w:t>
      </w:r>
      <w:r w:rsidRPr="00E479DD">
        <w:rPr>
          <w:rFonts w:eastAsia="Times New Roman" w:cs="Times New Roman"/>
          <w:szCs w:val="24"/>
        </w:rPr>
        <w:t xml:space="preserve"> αλλά και τη</w:t>
      </w:r>
      <w:r>
        <w:rPr>
          <w:rFonts w:eastAsia="Times New Roman" w:cs="Times New Roman"/>
          <w:szCs w:val="24"/>
        </w:rPr>
        <w:t>ς</w:t>
      </w:r>
      <w:r w:rsidRPr="00E479DD">
        <w:rPr>
          <w:rFonts w:eastAsia="Times New Roman" w:cs="Times New Roman"/>
          <w:szCs w:val="24"/>
        </w:rPr>
        <w:t xml:space="preserve"> στοχευμένη</w:t>
      </w:r>
      <w:r>
        <w:rPr>
          <w:rFonts w:eastAsia="Times New Roman" w:cs="Times New Roman"/>
          <w:szCs w:val="24"/>
        </w:rPr>
        <w:t>ς</w:t>
      </w:r>
      <w:r w:rsidRPr="00E479DD">
        <w:rPr>
          <w:rFonts w:eastAsia="Times New Roman" w:cs="Times New Roman"/>
          <w:szCs w:val="24"/>
        </w:rPr>
        <w:t xml:space="preserve"> </w:t>
      </w:r>
      <w:r>
        <w:rPr>
          <w:rFonts w:eastAsia="Times New Roman" w:cs="Times New Roman"/>
          <w:szCs w:val="24"/>
        </w:rPr>
        <w:t>σύλληψης</w:t>
      </w:r>
      <w:r w:rsidRPr="00E479DD">
        <w:rPr>
          <w:rFonts w:eastAsia="Times New Roman" w:cs="Times New Roman"/>
          <w:szCs w:val="24"/>
        </w:rPr>
        <w:t xml:space="preserve"> </w:t>
      </w:r>
      <w:r>
        <w:rPr>
          <w:rFonts w:eastAsia="Times New Roman" w:cs="Times New Roman"/>
          <w:szCs w:val="24"/>
        </w:rPr>
        <w:t xml:space="preserve">της </w:t>
      </w:r>
      <w:r w:rsidRPr="00E479DD">
        <w:rPr>
          <w:rFonts w:eastAsia="Times New Roman" w:cs="Times New Roman"/>
          <w:szCs w:val="24"/>
        </w:rPr>
        <w:t>διαφεύγουσας φορολογητέας ύλης</w:t>
      </w:r>
      <w:r>
        <w:rPr>
          <w:rFonts w:eastAsia="Times New Roman" w:cs="Times New Roman"/>
          <w:szCs w:val="24"/>
        </w:rPr>
        <w:t>,</w:t>
      </w:r>
      <w:r>
        <w:rPr>
          <w:rFonts w:eastAsia="Times New Roman" w:cs="Times New Roman"/>
          <w:szCs w:val="24"/>
        </w:rPr>
        <w:t xml:space="preserve"> ό</w:t>
      </w:r>
      <w:r w:rsidRPr="00E479DD">
        <w:rPr>
          <w:rFonts w:eastAsia="Times New Roman" w:cs="Times New Roman"/>
          <w:szCs w:val="24"/>
        </w:rPr>
        <w:t>χι μόνο από τις λίστες που φιλοξενούν το συγγενολόι προβεβλημένων στελ</w:t>
      </w:r>
      <w:r w:rsidRPr="00E479DD">
        <w:rPr>
          <w:rFonts w:eastAsia="Times New Roman" w:cs="Times New Roman"/>
          <w:szCs w:val="24"/>
        </w:rPr>
        <w:t xml:space="preserve">εχών της </w:t>
      </w:r>
      <w:r>
        <w:rPr>
          <w:rFonts w:eastAsia="Times New Roman" w:cs="Times New Roman"/>
          <w:szCs w:val="24"/>
        </w:rPr>
        <w:t>Α</w:t>
      </w:r>
      <w:r w:rsidRPr="00E479DD">
        <w:rPr>
          <w:rFonts w:eastAsia="Times New Roman" w:cs="Times New Roman"/>
          <w:szCs w:val="24"/>
        </w:rPr>
        <w:t>ντιπολίτευσης</w:t>
      </w:r>
      <w:r>
        <w:rPr>
          <w:rFonts w:eastAsia="Times New Roman" w:cs="Times New Roman"/>
          <w:szCs w:val="24"/>
        </w:rPr>
        <w:t>,</w:t>
      </w:r>
      <w:r w:rsidRPr="00E479DD">
        <w:rPr>
          <w:rFonts w:eastAsia="Times New Roman" w:cs="Times New Roman"/>
          <w:szCs w:val="24"/>
        </w:rPr>
        <w:t xml:space="preserve"> αλλά και από </w:t>
      </w:r>
      <w:r>
        <w:rPr>
          <w:rFonts w:eastAsia="Times New Roman" w:cs="Times New Roman"/>
          <w:szCs w:val="24"/>
        </w:rPr>
        <w:t>π</w:t>
      </w:r>
      <w:r w:rsidRPr="00E479DD">
        <w:rPr>
          <w:rFonts w:eastAsia="Times New Roman" w:cs="Times New Roman"/>
          <w:szCs w:val="24"/>
        </w:rPr>
        <w:t xml:space="preserve">ύλες εισόδου στη </w:t>
      </w:r>
      <w:r>
        <w:rPr>
          <w:rFonts w:eastAsia="Times New Roman" w:cs="Times New Roman"/>
          <w:szCs w:val="24"/>
        </w:rPr>
        <w:t>χ</w:t>
      </w:r>
      <w:r w:rsidRPr="00E479DD">
        <w:rPr>
          <w:rFonts w:eastAsia="Times New Roman" w:cs="Times New Roman"/>
          <w:szCs w:val="24"/>
        </w:rPr>
        <w:t>ώρα</w:t>
      </w:r>
      <w:r>
        <w:rPr>
          <w:rFonts w:eastAsia="Times New Roman" w:cs="Times New Roman"/>
          <w:szCs w:val="24"/>
        </w:rPr>
        <w:t>,</w:t>
      </w:r>
      <w:r w:rsidRPr="00E479DD">
        <w:rPr>
          <w:rFonts w:eastAsia="Times New Roman" w:cs="Times New Roman"/>
          <w:szCs w:val="24"/>
        </w:rPr>
        <w:t xml:space="preserve"> όπως ο Προμαχώνας για παράδειγμα</w:t>
      </w:r>
      <w:r>
        <w:rPr>
          <w:rFonts w:eastAsia="Times New Roman" w:cs="Times New Roman"/>
          <w:szCs w:val="24"/>
        </w:rPr>
        <w:t>,</w:t>
      </w:r>
      <w:r w:rsidRPr="00E479DD">
        <w:rPr>
          <w:rFonts w:eastAsia="Times New Roman" w:cs="Times New Roman"/>
          <w:szCs w:val="24"/>
        </w:rPr>
        <w:t xml:space="preserve"> όπου</w:t>
      </w:r>
      <w:r>
        <w:rPr>
          <w:rFonts w:eastAsia="Times New Roman" w:cs="Times New Roman"/>
          <w:szCs w:val="24"/>
        </w:rPr>
        <w:t xml:space="preserve"> η</w:t>
      </w:r>
      <w:r w:rsidRPr="00E479DD">
        <w:rPr>
          <w:rFonts w:eastAsia="Times New Roman" w:cs="Times New Roman"/>
          <w:szCs w:val="24"/>
        </w:rPr>
        <w:t xml:space="preserve"> γεφυροπλάστιγγα και το σκάνερ</w:t>
      </w:r>
      <w:r>
        <w:rPr>
          <w:rFonts w:eastAsia="Times New Roman" w:cs="Times New Roman"/>
          <w:szCs w:val="24"/>
        </w:rPr>
        <w:t>,</w:t>
      </w:r>
      <w:r w:rsidRPr="00E479DD">
        <w:rPr>
          <w:rFonts w:eastAsia="Times New Roman" w:cs="Times New Roman"/>
          <w:szCs w:val="24"/>
        </w:rPr>
        <w:t xml:space="preserve"> όπως και η επικοινωνία </w:t>
      </w:r>
      <w:r>
        <w:rPr>
          <w:rFonts w:eastAsia="Times New Roman" w:cs="Times New Roman"/>
          <w:szCs w:val="24"/>
        </w:rPr>
        <w:t xml:space="preserve">του τελωνείου με </w:t>
      </w:r>
      <w:r>
        <w:rPr>
          <w:rFonts w:eastAsia="Times New Roman" w:cs="Times New Roman"/>
          <w:szCs w:val="24"/>
        </w:rPr>
        <w:t xml:space="preserve">τις </w:t>
      </w:r>
      <w:r>
        <w:rPr>
          <w:rFonts w:eastAsia="Times New Roman" w:cs="Times New Roman"/>
          <w:szCs w:val="24"/>
        </w:rPr>
        <w:t>ΔΟΥ,</w:t>
      </w:r>
      <w:r w:rsidRPr="00E479DD">
        <w:rPr>
          <w:rFonts w:eastAsia="Times New Roman" w:cs="Times New Roman"/>
          <w:szCs w:val="24"/>
        </w:rPr>
        <w:t xml:space="preserve"> αποδίδουν ήδη αξιόλογους καρπούς αφήνοντας εύλογες απορίες </w:t>
      </w:r>
      <w:r>
        <w:rPr>
          <w:rFonts w:eastAsia="Times New Roman" w:cs="Times New Roman"/>
          <w:szCs w:val="24"/>
        </w:rPr>
        <w:t>γ</w:t>
      </w:r>
      <w:r w:rsidRPr="00E479DD">
        <w:rPr>
          <w:rFonts w:eastAsia="Times New Roman" w:cs="Times New Roman"/>
          <w:szCs w:val="24"/>
        </w:rPr>
        <w:t xml:space="preserve">ια τα χρόνια </w:t>
      </w:r>
      <w:r w:rsidRPr="00E479DD">
        <w:rPr>
          <w:rFonts w:eastAsia="Times New Roman" w:cs="Times New Roman"/>
          <w:szCs w:val="24"/>
        </w:rPr>
        <w:t>που πέρασαν πριν τ</w:t>
      </w:r>
      <w:r>
        <w:rPr>
          <w:rFonts w:eastAsia="Times New Roman" w:cs="Times New Roman"/>
          <w:szCs w:val="24"/>
        </w:rPr>
        <w:t>α</w:t>
      </w:r>
      <w:r w:rsidRPr="00E479DD">
        <w:rPr>
          <w:rFonts w:eastAsia="Times New Roman" w:cs="Times New Roman"/>
          <w:szCs w:val="24"/>
        </w:rPr>
        <w:t xml:space="preserve"> εγκαταστήσει αυτή η </w:t>
      </w:r>
      <w:r>
        <w:rPr>
          <w:rFonts w:eastAsia="Times New Roman" w:cs="Times New Roman"/>
          <w:szCs w:val="24"/>
        </w:rPr>
        <w:t>Κ</w:t>
      </w:r>
      <w:r w:rsidRPr="00E479DD">
        <w:rPr>
          <w:rFonts w:eastAsia="Times New Roman" w:cs="Times New Roman"/>
          <w:szCs w:val="24"/>
        </w:rPr>
        <w:t>υβέρνηση</w:t>
      </w:r>
      <w:r>
        <w:rPr>
          <w:rFonts w:eastAsia="Times New Roman" w:cs="Times New Roman"/>
          <w:szCs w:val="24"/>
        </w:rPr>
        <w:t xml:space="preserve">. </w:t>
      </w:r>
    </w:p>
    <w:p w14:paraId="373952F4"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Επιπλέον, κατά τετρακόσια εκατομμύρια αυξημένη ήταν μόνο η είσπραξη του ΦΠΑ ε</w:t>
      </w:r>
      <w:r w:rsidRPr="00E479DD">
        <w:rPr>
          <w:rFonts w:eastAsia="Times New Roman" w:cs="Times New Roman"/>
          <w:szCs w:val="24"/>
        </w:rPr>
        <w:t>ξαιτίας και της αύξησης της κατανάλωσης</w:t>
      </w:r>
      <w:r>
        <w:rPr>
          <w:rFonts w:eastAsia="Times New Roman" w:cs="Times New Roman"/>
          <w:szCs w:val="24"/>
        </w:rPr>
        <w:t>.</w:t>
      </w:r>
    </w:p>
    <w:p w14:paraId="373952F5"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Και ενώ</w:t>
      </w:r>
      <w:r w:rsidRPr="00E479DD">
        <w:rPr>
          <w:rFonts w:eastAsia="Times New Roman" w:cs="Times New Roman"/>
          <w:szCs w:val="24"/>
        </w:rPr>
        <w:t xml:space="preserve"> θα είναι η πρώτη χρονιά που υλοποιούνται φορολογικές ελαφρύνσεις αλλά και </w:t>
      </w:r>
      <w:r>
        <w:rPr>
          <w:rFonts w:eastAsia="Times New Roman" w:cs="Times New Roman"/>
          <w:szCs w:val="24"/>
        </w:rPr>
        <w:t>αυξήσεις</w:t>
      </w:r>
      <w:r w:rsidRPr="00E479DD">
        <w:rPr>
          <w:rFonts w:eastAsia="Times New Roman" w:cs="Times New Roman"/>
          <w:szCs w:val="24"/>
        </w:rPr>
        <w:t xml:space="preserve"> στους μισθούς</w:t>
      </w:r>
      <w:r>
        <w:rPr>
          <w:rFonts w:eastAsia="Times New Roman" w:cs="Times New Roman"/>
          <w:szCs w:val="24"/>
        </w:rPr>
        <w:t>,</w:t>
      </w:r>
      <w:r w:rsidRPr="00E479DD">
        <w:rPr>
          <w:rFonts w:eastAsia="Times New Roman" w:cs="Times New Roman"/>
          <w:szCs w:val="24"/>
        </w:rPr>
        <w:t xml:space="preserve"> θα είναι μία ακόμη χρονιά ενίσχυσης του κοινωνικού κράτους</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Σ</w:t>
      </w:r>
      <w:r w:rsidRPr="00E479DD">
        <w:rPr>
          <w:rFonts w:eastAsia="Times New Roman" w:cs="Times New Roman"/>
          <w:szCs w:val="24"/>
        </w:rPr>
        <w:t xml:space="preserve">τα σχολεία </w:t>
      </w:r>
      <w:r>
        <w:rPr>
          <w:rFonts w:eastAsia="Times New Roman" w:cs="Times New Roman"/>
          <w:szCs w:val="24"/>
        </w:rPr>
        <w:t>θ</w:t>
      </w:r>
      <w:r w:rsidRPr="00E479DD">
        <w:rPr>
          <w:rFonts w:eastAsia="Times New Roman" w:cs="Times New Roman"/>
          <w:szCs w:val="24"/>
        </w:rPr>
        <w:t xml:space="preserve">α διοριστεί μόνιμο προσωπικό μετά από </w:t>
      </w:r>
      <w:r>
        <w:rPr>
          <w:rFonts w:eastAsia="Times New Roman" w:cs="Times New Roman"/>
          <w:szCs w:val="24"/>
        </w:rPr>
        <w:t>δέκα</w:t>
      </w:r>
      <w:r w:rsidRPr="00E479DD">
        <w:rPr>
          <w:rFonts w:eastAsia="Times New Roman" w:cs="Times New Roman"/>
          <w:szCs w:val="24"/>
        </w:rPr>
        <w:t xml:space="preserve"> χρόνια</w:t>
      </w:r>
      <w:r>
        <w:rPr>
          <w:rFonts w:eastAsia="Times New Roman" w:cs="Times New Roman"/>
          <w:szCs w:val="24"/>
        </w:rPr>
        <w:t>,</w:t>
      </w:r>
      <w:r w:rsidRPr="00E479DD">
        <w:rPr>
          <w:rFonts w:eastAsia="Times New Roman" w:cs="Times New Roman"/>
          <w:szCs w:val="24"/>
        </w:rPr>
        <w:t xml:space="preserve"> τα σχολικά γεύματα θα επεκταθούν σε όλα τα δημοτικά από το νέο έτος </w:t>
      </w:r>
      <w:r>
        <w:rPr>
          <w:rFonts w:eastAsia="Times New Roman" w:cs="Times New Roman"/>
          <w:szCs w:val="24"/>
        </w:rPr>
        <w:t>-</w:t>
      </w:r>
      <w:r w:rsidRPr="00E479DD">
        <w:rPr>
          <w:rFonts w:eastAsia="Times New Roman" w:cs="Times New Roman"/>
          <w:szCs w:val="24"/>
        </w:rPr>
        <w:t>κόστος 200 εκατομμύρια ευρώ</w:t>
      </w:r>
      <w:r>
        <w:rPr>
          <w:rFonts w:eastAsia="Times New Roman" w:cs="Times New Roman"/>
          <w:szCs w:val="24"/>
        </w:rPr>
        <w:t>-,</w:t>
      </w:r>
      <w:r w:rsidRPr="00E479DD">
        <w:rPr>
          <w:rFonts w:eastAsia="Times New Roman" w:cs="Times New Roman"/>
          <w:szCs w:val="24"/>
        </w:rPr>
        <w:t xml:space="preserve"> η δυναμικ</w:t>
      </w:r>
      <w:r w:rsidRPr="00E479DD">
        <w:rPr>
          <w:rFonts w:eastAsia="Times New Roman" w:cs="Times New Roman"/>
          <w:szCs w:val="24"/>
        </w:rPr>
        <w:t>ότητα των παιδικών σταθμών θα αυξηθεί κατά 30.000 θέσεις</w:t>
      </w:r>
      <w:r>
        <w:rPr>
          <w:rFonts w:eastAsia="Times New Roman" w:cs="Times New Roman"/>
          <w:szCs w:val="24"/>
        </w:rPr>
        <w:t>,</w:t>
      </w:r>
      <w:r w:rsidRPr="00E479DD">
        <w:rPr>
          <w:rFonts w:eastAsia="Times New Roman" w:cs="Times New Roman"/>
          <w:szCs w:val="24"/>
        </w:rPr>
        <w:t xml:space="preserve"> για να μη μείνει κανένα παιδί εκτός</w:t>
      </w:r>
      <w:r>
        <w:rPr>
          <w:rFonts w:eastAsia="Times New Roman" w:cs="Times New Roman"/>
          <w:szCs w:val="24"/>
        </w:rPr>
        <w:t xml:space="preserve"> –κόστος </w:t>
      </w:r>
      <w:r w:rsidRPr="00E479DD">
        <w:rPr>
          <w:rFonts w:eastAsia="Times New Roman" w:cs="Times New Roman"/>
          <w:szCs w:val="24"/>
        </w:rPr>
        <w:t>45 εκατομμύρια ευρώ</w:t>
      </w:r>
      <w:r>
        <w:rPr>
          <w:rFonts w:eastAsia="Times New Roman" w:cs="Times New Roman"/>
          <w:szCs w:val="24"/>
        </w:rPr>
        <w:t>- και αυξάνο</w:t>
      </w:r>
      <w:r>
        <w:rPr>
          <w:rFonts w:eastAsia="Times New Roman" w:cs="Times New Roman"/>
          <w:szCs w:val="24"/>
        </w:rPr>
        <w:t>νται</w:t>
      </w:r>
      <w:r>
        <w:rPr>
          <w:rFonts w:eastAsia="Times New Roman" w:cs="Times New Roman"/>
          <w:szCs w:val="24"/>
        </w:rPr>
        <w:t xml:space="preserve"> τα </w:t>
      </w:r>
      <w:r>
        <w:rPr>
          <w:rFonts w:eastAsia="Times New Roman" w:cs="Times New Roman"/>
          <w:szCs w:val="24"/>
          <w:lang w:val="en-US"/>
        </w:rPr>
        <w:t>vouchers</w:t>
      </w:r>
      <w:r>
        <w:rPr>
          <w:rFonts w:eastAsia="Times New Roman" w:cs="Times New Roman"/>
          <w:szCs w:val="24"/>
        </w:rPr>
        <w:t>,</w:t>
      </w:r>
      <w:r w:rsidRPr="00160D9C">
        <w:rPr>
          <w:rFonts w:eastAsia="Times New Roman" w:cs="Times New Roman"/>
          <w:szCs w:val="24"/>
        </w:rPr>
        <w:t xml:space="preserve"> </w:t>
      </w:r>
      <w:r w:rsidRPr="00E479DD">
        <w:rPr>
          <w:rFonts w:eastAsia="Times New Roman" w:cs="Times New Roman"/>
          <w:szCs w:val="24"/>
        </w:rPr>
        <w:t>τα οποία ήδη είναι αυξημένα κατά 48.000 σε σχέση με το 2014</w:t>
      </w:r>
      <w:r>
        <w:rPr>
          <w:rFonts w:eastAsia="Times New Roman" w:cs="Times New Roman"/>
          <w:szCs w:val="24"/>
        </w:rPr>
        <w:t xml:space="preserve"> </w:t>
      </w:r>
      <w:r w:rsidRPr="00E479DD">
        <w:rPr>
          <w:rFonts w:eastAsia="Times New Roman" w:cs="Times New Roman"/>
          <w:szCs w:val="24"/>
        </w:rPr>
        <w:t>-</w:t>
      </w:r>
      <w:r>
        <w:rPr>
          <w:rFonts w:eastAsia="Times New Roman" w:cs="Times New Roman"/>
          <w:szCs w:val="24"/>
        </w:rPr>
        <w:t xml:space="preserve"> </w:t>
      </w:r>
      <w:r>
        <w:rPr>
          <w:rFonts w:eastAsia="Times New Roman" w:cs="Times New Roman"/>
          <w:szCs w:val="24"/>
        </w:rPr>
        <w:t>201</w:t>
      </w:r>
      <w:r w:rsidRPr="00E479DD">
        <w:rPr>
          <w:rFonts w:eastAsia="Times New Roman" w:cs="Times New Roman"/>
          <w:szCs w:val="24"/>
        </w:rPr>
        <w:t>5</w:t>
      </w:r>
      <w:r>
        <w:rPr>
          <w:rFonts w:eastAsia="Times New Roman" w:cs="Times New Roman"/>
          <w:szCs w:val="24"/>
        </w:rPr>
        <w:t>.</w:t>
      </w:r>
    </w:p>
    <w:p w14:paraId="373952F6"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Επίσης,</w:t>
      </w:r>
      <w:r w:rsidRPr="00E479DD">
        <w:rPr>
          <w:rFonts w:eastAsia="Times New Roman" w:cs="Times New Roman"/>
          <w:szCs w:val="24"/>
        </w:rPr>
        <w:t xml:space="preserve"> εφαρμόζεται η καταβολή επιδόμ</w:t>
      </w:r>
      <w:r w:rsidRPr="00E479DD">
        <w:rPr>
          <w:rFonts w:eastAsia="Times New Roman" w:cs="Times New Roman"/>
          <w:szCs w:val="24"/>
        </w:rPr>
        <w:t>ατος ενοικίου</w:t>
      </w:r>
      <w:r>
        <w:rPr>
          <w:rFonts w:eastAsia="Times New Roman" w:cs="Times New Roman"/>
          <w:szCs w:val="24"/>
        </w:rPr>
        <w:t>,</w:t>
      </w:r>
      <w:r w:rsidRPr="00E479DD">
        <w:rPr>
          <w:rFonts w:eastAsia="Times New Roman" w:cs="Times New Roman"/>
          <w:szCs w:val="24"/>
        </w:rPr>
        <w:t xml:space="preserve"> 400 εκατομμύρια ευρώ για 1,3 εκατομμύρια νοικοκυριά το 2019 και 600 εκατομμύρια ευρώ το 2020</w:t>
      </w:r>
      <w:r>
        <w:rPr>
          <w:rFonts w:eastAsia="Times New Roman" w:cs="Times New Roman"/>
          <w:szCs w:val="24"/>
        </w:rPr>
        <w:t>.</w:t>
      </w:r>
      <w:r w:rsidRPr="00E479DD">
        <w:rPr>
          <w:rFonts w:eastAsia="Times New Roman" w:cs="Times New Roman"/>
          <w:szCs w:val="24"/>
        </w:rPr>
        <w:t xml:space="preserve"> </w:t>
      </w:r>
    </w:p>
    <w:p w14:paraId="373952F7"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w:t>
      </w:r>
      <w:r w:rsidRPr="00E479DD">
        <w:rPr>
          <w:rFonts w:eastAsia="Times New Roman" w:cs="Times New Roman"/>
          <w:szCs w:val="24"/>
        </w:rPr>
        <w:t xml:space="preserve">υγκροτούνται δομές </w:t>
      </w:r>
      <w:r>
        <w:rPr>
          <w:rFonts w:eastAsia="Times New Roman" w:cs="Times New Roman"/>
          <w:szCs w:val="24"/>
        </w:rPr>
        <w:t>π</w:t>
      </w:r>
      <w:r w:rsidRPr="00E479DD">
        <w:rPr>
          <w:rFonts w:eastAsia="Times New Roman" w:cs="Times New Roman"/>
          <w:szCs w:val="24"/>
        </w:rPr>
        <w:t>ρωτοβάθμιας φροντίδας υγείας για πρώτη φορά</w:t>
      </w:r>
      <w:r>
        <w:rPr>
          <w:rFonts w:eastAsia="Times New Roman" w:cs="Times New Roman"/>
          <w:szCs w:val="24"/>
        </w:rPr>
        <w:t>,</w:t>
      </w:r>
      <w:r w:rsidRPr="00E479DD">
        <w:rPr>
          <w:rFonts w:eastAsia="Times New Roman" w:cs="Times New Roman"/>
          <w:szCs w:val="24"/>
        </w:rPr>
        <w:t xml:space="preserve"> συνεχίζονται οι χιλιάδες προσλήψεις στο </w:t>
      </w:r>
      <w:r>
        <w:rPr>
          <w:rFonts w:eastAsia="Times New Roman" w:cs="Times New Roman"/>
          <w:szCs w:val="24"/>
        </w:rPr>
        <w:t>ΕΣΥ</w:t>
      </w:r>
      <w:r w:rsidRPr="00E479DD">
        <w:rPr>
          <w:rFonts w:eastAsia="Times New Roman" w:cs="Times New Roman"/>
          <w:szCs w:val="24"/>
        </w:rPr>
        <w:t xml:space="preserve"> και αναδιοργανώνεται η λειτουργία τ</w:t>
      </w:r>
      <w:r>
        <w:rPr>
          <w:rFonts w:eastAsia="Times New Roman" w:cs="Times New Roman"/>
          <w:szCs w:val="24"/>
        </w:rPr>
        <w:t>ω</w:t>
      </w:r>
      <w:r>
        <w:rPr>
          <w:rFonts w:eastAsia="Times New Roman" w:cs="Times New Roman"/>
          <w:szCs w:val="24"/>
        </w:rPr>
        <w:t>ν</w:t>
      </w:r>
      <w:r w:rsidRPr="00E479DD">
        <w:rPr>
          <w:rFonts w:eastAsia="Times New Roman" w:cs="Times New Roman"/>
          <w:szCs w:val="24"/>
        </w:rPr>
        <w:t xml:space="preserve"> </w:t>
      </w:r>
      <w:r>
        <w:rPr>
          <w:rFonts w:eastAsia="Times New Roman" w:cs="Times New Roman"/>
          <w:szCs w:val="24"/>
        </w:rPr>
        <w:t>ΚΕΦΙΑ,</w:t>
      </w:r>
      <w:r w:rsidRPr="00E479DD">
        <w:rPr>
          <w:rFonts w:eastAsia="Times New Roman" w:cs="Times New Roman"/>
          <w:szCs w:val="24"/>
        </w:rPr>
        <w:t xml:space="preserve"> </w:t>
      </w:r>
      <w:r>
        <w:rPr>
          <w:rFonts w:eastAsia="Times New Roman" w:cs="Times New Roman"/>
          <w:szCs w:val="24"/>
        </w:rPr>
        <w:t>των Κ</w:t>
      </w:r>
      <w:r w:rsidRPr="00E479DD">
        <w:rPr>
          <w:rFonts w:eastAsia="Times New Roman" w:cs="Times New Roman"/>
          <w:szCs w:val="24"/>
        </w:rPr>
        <w:t>έντρ</w:t>
      </w:r>
      <w:r>
        <w:rPr>
          <w:rFonts w:eastAsia="Times New Roman" w:cs="Times New Roman"/>
          <w:szCs w:val="24"/>
        </w:rPr>
        <w:t>ων</w:t>
      </w:r>
      <w:r w:rsidRPr="00E479DD">
        <w:rPr>
          <w:rFonts w:eastAsia="Times New Roman" w:cs="Times New Roman"/>
          <w:szCs w:val="24"/>
        </w:rPr>
        <w:t xml:space="preserve"> </w:t>
      </w:r>
      <w:r>
        <w:rPr>
          <w:rFonts w:eastAsia="Times New Roman" w:cs="Times New Roman"/>
          <w:szCs w:val="24"/>
        </w:rPr>
        <w:t>Φ</w:t>
      </w:r>
      <w:r w:rsidRPr="00E479DD">
        <w:rPr>
          <w:rFonts w:eastAsia="Times New Roman" w:cs="Times New Roman"/>
          <w:szCs w:val="24"/>
        </w:rPr>
        <w:t>υσικής</w:t>
      </w:r>
      <w:r>
        <w:rPr>
          <w:rFonts w:eastAsia="Times New Roman" w:cs="Times New Roman"/>
          <w:szCs w:val="24"/>
        </w:rPr>
        <w:t xml:space="preserve"> Ι</w:t>
      </w:r>
      <w:r w:rsidRPr="00E479DD">
        <w:rPr>
          <w:rFonts w:eastAsia="Times New Roman" w:cs="Times New Roman"/>
          <w:szCs w:val="24"/>
        </w:rPr>
        <w:t xml:space="preserve">ατρικής και </w:t>
      </w:r>
      <w:r>
        <w:rPr>
          <w:rFonts w:eastAsia="Times New Roman" w:cs="Times New Roman"/>
          <w:szCs w:val="24"/>
        </w:rPr>
        <w:t>Α</w:t>
      </w:r>
      <w:r w:rsidRPr="00E479DD">
        <w:rPr>
          <w:rFonts w:eastAsia="Times New Roman" w:cs="Times New Roman"/>
          <w:szCs w:val="24"/>
        </w:rPr>
        <w:t>ποκατάστασης</w:t>
      </w:r>
      <w:r>
        <w:rPr>
          <w:rFonts w:eastAsia="Times New Roman" w:cs="Times New Roman"/>
          <w:szCs w:val="24"/>
        </w:rPr>
        <w:t>.</w:t>
      </w:r>
      <w:r w:rsidRPr="00E479DD">
        <w:rPr>
          <w:rFonts w:eastAsia="Times New Roman" w:cs="Times New Roman"/>
          <w:szCs w:val="24"/>
        </w:rPr>
        <w:t xml:space="preserve"> </w:t>
      </w:r>
    </w:p>
    <w:p w14:paraId="373952F8"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w:t>
      </w:r>
      <w:r w:rsidRPr="00E479DD">
        <w:rPr>
          <w:rFonts w:eastAsia="Times New Roman" w:cs="Times New Roman"/>
          <w:szCs w:val="24"/>
        </w:rPr>
        <w:t>τηρίζονται και φέτος τα συμβουλευτικά κέντρα και τα κέντρα φιλοξενίας για γυναίκες θύματα βίας</w:t>
      </w:r>
      <w:r>
        <w:rPr>
          <w:rFonts w:eastAsia="Times New Roman" w:cs="Times New Roman"/>
          <w:szCs w:val="24"/>
        </w:rPr>
        <w:t>,</w:t>
      </w:r>
      <w:r w:rsidRPr="00E479DD">
        <w:rPr>
          <w:rFonts w:eastAsia="Times New Roman" w:cs="Times New Roman"/>
          <w:szCs w:val="24"/>
        </w:rPr>
        <w:t xml:space="preserve"> με προοπτική την οριστική μετατροπή του</w:t>
      </w:r>
      <w:r>
        <w:rPr>
          <w:rFonts w:eastAsia="Times New Roman" w:cs="Times New Roman"/>
          <w:szCs w:val="24"/>
        </w:rPr>
        <w:t>ς</w:t>
      </w:r>
      <w:r w:rsidRPr="00E479DD">
        <w:rPr>
          <w:rFonts w:eastAsia="Times New Roman" w:cs="Times New Roman"/>
          <w:szCs w:val="24"/>
        </w:rPr>
        <w:t xml:space="preserve"> σε μόνιμες δομές και ενισχύεται το έργο του </w:t>
      </w:r>
      <w:r>
        <w:rPr>
          <w:rFonts w:eastAsia="Times New Roman" w:cs="Times New Roman"/>
          <w:szCs w:val="24"/>
        </w:rPr>
        <w:t>Κ</w:t>
      </w:r>
      <w:r w:rsidRPr="00E479DD">
        <w:rPr>
          <w:rFonts w:eastAsia="Times New Roman" w:cs="Times New Roman"/>
          <w:szCs w:val="24"/>
        </w:rPr>
        <w:t xml:space="preserve">έντρου </w:t>
      </w:r>
      <w:r>
        <w:rPr>
          <w:rFonts w:eastAsia="Times New Roman" w:cs="Times New Roman"/>
          <w:szCs w:val="24"/>
        </w:rPr>
        <w:t>Ε</w:t>
      </w:r>
      <w:r w:rsidRPr="00E479DD">
        <w:rPr>
          <w:rFonts w:eastAsia="Times New Roman" w:cs="Times New Roman"/>
          <w:szCs w:val="24"/>
        </w:rPr>
        <w:t xml:space="preserve">ρευνών για </w:t>
      </w:r>
      <w:r>
        <w:rPr>
          <w:rFonts w:eastAsia="Times New Roman" w:cs="Times New Roman"/>
          <w:szCs w:val="24"/>
        </w:rPr>
        <w:t>Θ</w:t>
      </w:r>
      <w:r w:rsidRPr="00E479DD">
        <w:rPr>
          <w:rFonts w:eastAsia="Times New Roman" w:cs="Times New Roman"/>
          <w:szCs w:val="24"/>
        </w:rPr>
        <w:t xml:space="preserve">έματα </w:t>
      </w:r>
      <w:r>
        <w:rPr>
          <w:rFonts w:eastAsia="Times New Roman" w:cs="Times New Roman"/>
          <w:szCs w:val="24"/>
        </w:rPr>
        <w:t>Ι</w:t>
      </w:r>
      <w:r w:rsidRPr="00E479DD">
        <w:rPr>
          <w:rFonts w:eastAsia="Times New Roman" w:cs="Times New Roman"/>
          <w:szCs w:val="24"/>
        </w:rPr>
        <w:t>σότητας</w:t>
      </w:r>
      <w:r>
        <w:rPr>
          <w:rFonts w:eastAsia="Times New Roman" w:cs="Times New Roman"/>
          <w:szCs w:val="24"/>
        </w:rPr>
        <w:t>.</w:t>
      </w:r>
    </w:p>
    <w:p w14:paraId="373952F9"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Θ</w:t>
      </w:r>
      <w:r w:rsidRPr="00E479DD">
        <w:rPr>
          <w:rFonts w:eastAsia="Times New Roman" w:cs="Times New Roman"/>
          <w:szCs w:val="24"/>
        </w:rPr>
        <w:t>α απαιτηθεί συνεχής προσπάθεια και κάλυψη των αναγκαίων δαπανών</w:t>
      </w:r>
      <w:r>
        <w:rPr>
          <w:rFonts w:eastAsia="Times New Roman" w:cs="Times New Roman"/>
          <w:szCs w:val="24"/>
        </w:rPr>
        <w:t>,</w:t>
      </w:r>
      <w:r w:rsidRPr="00E479DD">
        <w:rPr>
          <w:rFonts w:eastAsia="Times New Roman" w:cs="Times New Roman"/>
          <w:szCs w:val="24"/>
        </w:rPr>
        <w:t xml:space="preserve"> ώστε να ανταποκριθεί </w:t>
      </w:r>
      <w:r>
        <w:rPr>
          <w:rFonts w:eastAsia="Times New Roman" w:cs="Times New Roman"/>
          <w:szCs w:val="24"/>
        </w:rPr>
        <w:t xml:space="preserve">η </w:t>
      </w:r>
      <w:r w:rsidRPr="00E479DD">
        <w:rPr>
          <w:rFonts w:eastAsia="Times New Roman" w:cs="Times New Roman"/>
          <w:szCs w:val="24"/>
        </w:rPr>
        <w:t xml:space="preserve">χώρα στις αυξημένες δεσμεύσεις που προκύπτουν από την κύρωση της </w:t>
      </w:r>
      <w:r>
        <w:rPr>
          <w:rFonts w:eastAsia="Times New Roman" w:cs="Times New Roman"/>
          <w:szCs w:val="24"/>
        </w:rPr>
        <w:t>σ</w:t>
      </w:r>
      <w:r w:rsidRPr="00E479DD">
        <w:rPr>
          <w:rFonts w:eastAsia="Times New Roman" w:cs="Times New Roman"/>
          <w:szCs w:val="24"/>
        </w:rPr>
        <w:t>ύμβασης της Κωνσταντινούπολης</w:t>
      </w:r>
      <w:r>
        <w:rPr>
          <w:rFonts w:eastAsia="Times New Roman" w:cs="Times New Roman"/>
          <w:szCs w:val="24"/>
        </w:rPr>
        <w:t>.</w:t>
      </w:r>
    </w:p>
    <w:p w14:paraId="373952FA"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Επίσης,</w:t>
      </w:r>
      <w:r w:rsidRPr="00E479DD">
        <w:rPr>
          <w:rFonts w:eastAsia="Times New Roman" w:cs="Times New Roman"/>
          <w:szCs w:val="24"/>
        </w:rPr>
        <w:t xml:space="preserve"> θα απαιτηθεί στήριξη του </w:t>
      </w:r>
      <w:r>
        <w:rPr>
          <w:rFonts w:eastAsia="Times New Roman" w:cs="Times New Roman"/>
          <w:szCs w:val="24"/>
        </w:rPr>
        <w:t>ε</w:t>
      </w:r>
      <w:r w:rsidRPr="00E479DD">
        <w:rPr>
          <w:rFonts w:eastAsia="Times New Roman" w:cs="Times New Roman"/>
          <w:szCs w:val="24"/>
        </w:rPr>
        <w:t>θνικού σ</w:t>
      </w:r>
      <w:r w:rsidRPr="00E479DD">
        <w:rPr>
          <w:rFonts w:eastAsia="Times New Roman" w:cs="Times New Roman"/>
          <w:szCs w:val="24"/>
        </w:rPr>
        <w:t>χεδίου δράσης για την καταπολέμηση της εμπορίας ανθρώπων που εκ</w:t>
      </w:r>
      <w:r>
        <w:rPr>
          <w:rFonts w:eastAsia="Times New Roman" w:cs="Times New Roman"/>
          <w:szCs w:val="24"/>
        </w:rPr>
        <w:t>πο</w:t>
      </w:r>
      <w:r w:rsidRPr="00E479DD">
        <w:rPr>
          <w:rFonts w:eastAsia="Times New Roman" w:cs="Times New Roman"/>
          <w:szCs w:val="24"/>
        </w:rPr>
        <w:t xml:space="preserve">νεί το </w:t>
      </w:r>
      <w:r>
        <w:rPr>
          <w:rFonts w:eastAsia="Times New Roman" w:cs="Times New Roman"/>
          <w:szCs w:val="24"/>
        </w:rPr>
        <w:t>Γ</w:t>
      </w:r>
      <w:r w:rsidRPr="00E479DD">
        <w:rPr>
          <w:rFonts w:eastAsia="Times New Roman" w:cs="Times New Roman"/>
          <w:szCs w:val="24"/>
        </w:rPr>
        <w:t xml:space="preserve">ραφείο του </w:t>
      </w:r>
      <w:r>
        <w:rPr>
          <w:rFonts w:eastAsia="Times New Roman" w:cs="Times New Roman"/>
          <w:szCs w:val="24"/>
        </w:rPr>
        <w:t>Εθνικού</w:t>
      </w:r>
      <w:r w:rsidRPr="00E479DD">
        <w:rPr>
          <w:rFonts w:eastAsia="Times New Roman" w:cs="Times New Roman"/>
          <w:szCs w:val="24"/>
        </w:rPr>
        <w:t xml:space="preserve"> </w:t>
      </w:r>
      <w:r>
        <w:rPr>
          <w:rFonts w:eastAsia="Times New Roman" w:cs="Times New Roman"/>
          <w:szCs w:val="24"/>
        </w:rPr>
        <w:t>Ε</w:t>
      </w:r>
      <w:r w:rsidRPr="00E479DD">
        <w:rPr>
          <w:rFonts w:eastAsia="Times New Roman" w:cs="Times New Roman"/>
          <w:szCs w:val="24"/>
        </w:rPr>
        <w:t>ισηγητή και κάλυψη των δαπανών κατ</w:t>
      </w:r>
      <w:r>
        <w:rPr>
          <w:rFonts w:eastAsia="Times New Roman" w:cs="Times New Roman"/>
          <w:szCs w:val="24"/>
        </w:rPr>
        <w:t>΄</w:t>
      </w:r>
      <w:r>
        <w:rPr>
          <w:rFonts w:eastAsia="Times New Roman" w:cs="Times New Roman"/>
          <w:szCs w:val="24"/>
        </w:rPr>
        <w:t xml:space="preserve"> </w:t>
      </w:r>
      <w:r w:rsidRPr="00E479DD">
        <w:rPr>
          <w:rFonts w:eastAsia="Times New Roman" w:cs="Times New Roman"/>
          <w:szCs w:val="24"/>
        </w:rPr>
        <w:t>αρχ</w:t>
      </w:r>
      <w:r>
        <w:rPr>
          <w:rFonts w:eastAsia="Times New Roman" w:cs="Times New Roman"/>
          <w:szCs w:val="24"/>
        </w:rPr>
        <w:t>άς</w:t>
      </w:r>
      <w:r w:rsidRPr="00E479DD">
        <w:rPr>
          <w:rFonts w:eastAsia="Times New Roman" w:cs="Times New Roman"/>
          <w:szCs w:val="24"/>
        </w:rPr>
        <w:t xml:space="preserve"> από το </w:t>
      </w:r>
      <w:r>
        <w:rPr>
          <w:rFonts w:eastAsia="Times New Roman" w:cs="Times New Roman"/>
          <w:szCs w:val="24"/>
        </w:rPr>
        <w:t>Υ</w:t>
      </w:r>
      <w:r w:rsidRPr="00E479DD">
        <w:rPr>
          <w:rFonts w:eastAsia="Times New Roman" w:cs="Times New Roman"/>
          <w:szCs w:val="24"/>
        </w:rPr>
        <w:t xml:space="preserve">πουργείο </w:t>
      </w:r>
      <w:r>
        <w:rPr>
          <w:rFonts w:eastAsia="Times New Roman" w:cs="Times New Roman"/>
          <w:szCs w:val="24"/>
        </w:rPr>
        <w:t>Ε</w:t>
      </w:r>
      <w:r w:rsidRPr="00E479DD">
        <w:rPr>
          <w:rFonts w:eastAsia="Times New Roman" w:cs="Times New Roman"/>
          <w:szCs w:val="24"/>
        </w:rPr>
        <w:t>ξωτερικών που φέρει την κύρια ευθύνη</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α</w:t>
      </w:r>
      <w:r w:rsidRPr="00E479DD">
        <w:rPr>
          <w:rFonts w:eastAsia="Times New Roman" w:cs="Times New Roman"/>
          <w:szCs w:val="24"/>
        </w:rPr>
        <w:t xml:space="preserve">λλά και από τα συναρμόδια </w:t>
      </w:r>
      <w:r>
        <w:rPr>
          <w:rFonts w:eastAsia="Times New Roman" w:cs="Times New Roman"/>
          <w:szCs w:val="24"/>
        </w:rPr>
        <w:t>Υ</w:t>
      </w:r>
      <w:r w:rsidRPr="00E479DD">
        <w:rPr>
          <w:rFonts w:eastAsia="Times New Roman" w:cs="Times New Roman"/>
          <w:szCs w:val="24"/>
        </w:rPr>
        <w:t>πουργεία</w:t>
      </w:r>
      <w:r>
        <w:rPr>
          <w:rFonts w:eastAsia="Times New Roman" w:cs="Times New Roman"/>
          <w:szCs w:val="24"/>
        </w:rPr>
        <w:t>.</w:t>
      </w:r>
      <w:r w:rsidRPr="00E479DD">
        <w:rPr>
          <w:rFonts w:eastAsia="Times New Roman" w:cs="Times New Roman"/>
          <w:szCs w:val="24"/>
        </w:rPr>
        <w:t xml:space="preserve"> </w:t>
      </w:r>
    </w:p>
    <w:p w14:paraId="373952FB"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Σ</w:t>
      </w:r>
      <w:r w:rsidRPr="00E479DD">
        <w:rPr>
          <w:rFonts w:eastAsia="Times New Roman" w:cs="Times New Roman"/>
          <w:szCs w:val="24"/>
        </w:rPr>
        <w:t>τις φυλακές συνεχίζεται η</w:t>
      </w:r>
      <w:r w:rsidRPr="00E479DD">
        <w:rPr>
          <w:rFonts w:eastAsia="Times New Roman" w:cs="Times New Roman"/>
          <w:szCs w:val="24"/>
        </w:rPr>
        <w:t xml:space="preserve"> προσπάθεια για βελτίωση των συνθηκών κράτησης</w:t>
      </w:r>
      <w:r>
        <w:rPr>
          <w:rFonts w:eastAsia="Times New Roman" w:cs="Times New Roman"/>
          <w:szCs w:val="24"/>
        </w:rPr>
        <w:t>,</w:t>
      </w:r>
      <w:r w:rsidRPr="00E479DD">
        <w:rPr>
          <w:rFonts w:eastAsia="Times New Roman" w:cs="Times New Roman"/>
          <w:szCs w:val="24"/>
        </w:rPr>
        <w:t xml:space="preserve"> με αύξηση της πίστωσης για προμήθεια καυσίμων</w:t>
      </w:r>
      <w:r>
        <w:rPr>
          <w:rFonts w:eastAsia="Times New Roman" w:cs="Times New Roman"/>
          <w:szCs w:val="24"/>
        </w:rPr>
        <w:t>,</w:t>
      </w:r>
      <w:r w:rsidRPr="00E479DD">
        <w:rPr>
          <w:rFonts w:eastAsia="Times New Roman" w:cs="Times New Roman"/>
          <w:szCs w:val="24"/>
        </w:rPr>
        <w:t xml:space="preserve"> προμήθεια φαρμάκων</w:t>
      </w:r>
      <w:r>
        <w:rPr>
          <w:rFonts w:eastAsia="Times New Roman" w:cs="Times New Roman"/>
          <w:szCs w:val="24"/>
        </w:rPr>
        <w:t>,</w:t>
      </w:r>
      <w:r w:rsidRPr="00E479DD">
        <w:rPr>
          <w:rFonts w:eastAsia="Times New Roman" w:cs="Times New Roman"/>
          <w:szCs w:val="24"/>
        </w:rPr>
        <w:t xml:space="preserve"> προμήθεια ιματισμού</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Δ</w:t>
      </w:r>
      <w:r w:rsidRPr="00E479DD">
        <w:rPr>
          <w:rFonts w:eastAsia="Times New Roman" w:cs="Times New Roman"/>
          <w:szCs w:val="24"/>
        </w:rPr>
        <w:t>εν ξέρου</w:t>
      </w:r>
      <w:r>
        <w:rPr>
          <w:rFonts w:eastAsia="Times New Roman" w:cs="Times New Roman"/>
          <w:szCs w:val="24"/>
        </w:rPr>
        <w:t>μ</w:t>
      </w:r>
      <w:r w:rsidRPr="00E479DD">
        <w:rPr>
          <w:rFonts w:eastAsia="Times New Roman" w:cs="Times New Roman"/>
          <w:szCs w:val="24"/>
        </w:rPr>
        <w:t>ε</w:t>
      </w:r>
      <w:r>
        <w:rPr>
          <w:rFonts w:eastAsia="Times New Roman" w:cs="Times New Roman"/>
          <w:szCs w:val="24"/>
        </w:rPr>
        <w:t xml:space="preserve"> εάν είναι</w:t>
      </w:r>
      <w:r w:rsidRPr="00E479DD">
        <w:rPr>
          <w:rFonts w:eastAsia="Times New Roman" w:cs="Times New Roman"/>
          <w:szCs w:val="24"/>
        </w:rPr>
        <w:t xml:space="preserve"> μεταρρύθμιση</w:t>
      </w:r>
      <w:r>
        <w:rPr>
          <w:rFonts w:eastAsia="Times New Roman" w:cs="Times New Roman"/>
          <w:szCs w:val="24"/>
        </w:rPr>
        <w:t>,</w:t>
      </w:r>
      <w:r w:rsidRPr="00E479DD">
        <w:rPr>
          <w:rFonts w:eastAsia="Times New Roman" w:cs="Times New Roman"/>
          <w:szCs w:val="24"/>
        </w:rPr>
        <w:t xml:space="preserve"> αλλά το </w:t>
      </w:r>
      <w:r>
        <w:rPr>
          <w:rFonts w:eastAsia="Times New Roman" w:cs="Times New Roman"/>
          <w:szCs w:val="24"/>
        </w:rPr>
        <w:t>να πει</w:t>
      </w:r>
      <w:r w:rsidRPr="00E479DD">
        <w:rPr>
          <w:rFonts w:eastAsia="Times New Roman" w:cs="Times New Roman"/>
          <w:szCs w:val="24"/>
        </w:rPr>
        <w:t xml:space="preserve">νάς και να κρυώνεις είναι πολύ κακό πράγμα και στη φυλακή και έξω από </w:t>
      </w:r>
      <w:r w:rsidRPr="00E479DD">
        <w:rPr>
          <w:rFonts w:eastAsia="Times New Roman" w:cs="Times New Roman"/>
          <w:szCs w:val="24"/>
        </w:rPr>
        <w:t>αυτήν</w:t>
      </w:r>
      <w:r>
        <w:rPr>
          <w:rFonts w:eastAsia="Times New Roman" w:cs="Times New Roman"/>
          <w:szCs w:val="24"/>
        </w:rPr>
        <w:t>.</w:t>
      </w:r>
    </w:p>
    <w:p w14:paraId="373952FC"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Επίσης, γίνεται μείωση</w:t>
      </w:r>
      <w:r w:rsidRPr="00E479DD">
        <w:rPr>
          <w:rFonts w:eastAsia="Times New Roman" w:cs="Times New Roman"/>
          <w:szCs w:val="24"/>
        </w:rPr>
        <w:t xml:space="preserve"> ληξιπρόθεσμων οφειλών των ΔΕΚΟ</w:t>
      </w:r>
      <w:r>
        <w:rPr>
          <w:rFonts w:eastAsia="Times New Roman" w:cs="Times New Roman"/>
          <w:szCs w:val="24"/>
        </w:rPr>
        <w:t>,</w:t>
      </w:r>
      <w:r w:rsidRPr="00E479DD">
        <w:rPr>
          <w:rFonts w:eastAsia="Times New Roman" w:cs="Times New Roman"/>
          <w:szCs w:val="24"/>
        </w:rPr>
        <w:t xml:space="preserve"> γιατί </w:t>
      </w:r>
      <w:r>
        <w:rPr>
          <w:rFonts w:eastAsia="Times New Roman" w:cs="Times New Roman"/>
          <w:szCs w:val="24"/>
        </w:rPr>
        <w:t xml:space="preserve">ένα </w:t>
      </w:r>
      <w:r w:rsidRPr="00E479DD">
        <w:rPr>
          <w:rFonts w:eastAsia="Times New Roman" w:cs="Times New Roman"/>
          <w:szCs w:val="24"/>
        </w:rPr>
        <w:t>άλλο κακό πράγμα είναι να σου κόψουν και το νερό</w:t>
      </w:r>
      <w:r>
        <w:rPr>
          <w:rFonts w:eastAsia="Times New Roman" w:cs="Times New Roman"/>
          <w:szCs w:val="24"/>
        </w:rPr>
        <w:t>.</w:t>
      </w:r>
      <w:r w:rsidRPr="00E479DD">
        <w:rPr>
          <w:rFonts w:eastAsia="Times New Roman" w:cs="Times New Roman"/>
          <w:szCs w:val="24"/>
        </w:rPr>
        <w:t xml:space="preserve"> </w:t>
      </w:r>
    </w:p>
    <w:p w14:paraId="373952FD"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Ακόμη,</w:t>
      </w:r>
      <w:r w:rsidRPr="00E479DD">
        <w:rPr>
          <w:rFonts w:eastAsia="Times New Roman" w:cs="Times New Roman"/>
          <w:szCs w:val="24"/>
        </w:rPr>
        <w:t xml:space="preserve"> στηρίζεται το έργο των εταιρειών προστασίας ανηλίκων και ενισχύεται η </w:t>
      </w:r>
      <w:r>
        <w:rPr>
          <w:rFonts w:eastAsia="Times New Roman" w:cs="Times New Roman"/>
          <w:szCs w:val="24"/>
        </w:rPr>
        <w:t>Ε</w:t>
      </w:r>
      <w:r w:rsidRPr="00E479DD">
        <w:rPr>
          <w:rFonts w:eastAsia="Times New Roman" w:cs="Times New Roman"/>
          <w:szCs w:val="24"/>
        </w:rPr>
        <w:t>πάνοδος</w:t>
      </w:r>
      <w:r>
        <w:rPr>
          <w:rFonts w:eastAsia="Times New Roman" w:cs="Times New Roman"/>
          <w:szCs w:val="24"/>
        </w:rPr>
        <w:t>,</w:t>
      </w:r>
      <w:r w:rsidRPr="00E479DD">
        <w:rPr>
          <w:rFonts w:eastAsia="Times New Roman" w:cs="Times New Roman"/>
          <w:szCs w:val="24"/>
        </w:rPr>
        <w:t xml:space="preserve"> ώστε να ενθαρρύνεται η επανένταξη των αποφυλακι</w:t>
      </w:r>
      <w:r>
        <w:rPr>
          <w:rFonts w:eastAsia="Times New Roman" w:cs="Times New Roman"/>
          <w:szCs w:val="24"/>
        </w:rPr>
        <w:t>ζό</w:t>
      </w:r>
      <w:r>
        <w:rPr>
          <w:rFonts w:eastAsia="Times New Roman" w:cs="Times New Roman"/>
          <w:szCs w:val="24"/>
        </w:rPr>
        <w:t>μεν</w:t>
      </w:r>
      <w:r w:rsidRPr="00E479DD">
        <w:rPr>
          <w:rFonts w:eastAsia="Times New Roman" w:cs="Times New Roman"/>
          <w:szCs w:val="24"/>
        </w:rPr>
        <w:t>ων</w:t>
      </w:r>
      <w:r>
        <w:rPr>
          <w:rFonts w:eastAsia="Times New Roman" w:cs="Times New Roman"/>
          <w:szCs w:val="24"/>
        </w:rPr>
        <w:t>.</w:t>
      </w:r>
      <w:r w:rsidRPr="00E479DD">
        <w:rPr>
          <w:rFonts w:eastAsia="Times New Roman" w:cs="Times New Roman"/>
          <w:szCs w:val="24"/>
        </w:rPr>
        <w:t xml:space="preserve"> </w:t>
      </w:r>
    </w:p>
    <w:p w14:paraId="373952FE" w14:textId="77777777" w:rsidR="00B27939" w:rsidRDefault="00D93F4B">
      <w:pPr>
        <w:spacing w:after="0" w:line="600" w:lineRule="auto"/>
        <w:ind w:firstLine="720"/>
        <w:contextualSpacing/>
        <w:jc w:val="both"/>
        <w:rPr>
          <w:rFonts w:eastAsia="Times New Roman" w:cs="Times New Roman"/>
          <w:szCs w:val="24"/>
        </w:rPr>
      </w:pPr>
      <w:r w:rsidRPr="00E479DD">
        <w:rPr>
          <w:rFonts w:eastAsia="Times New Roman" w:cs="Times New Roman"/>
          <w:szCs w:val="24"/>
        </w:rPr>
        <w:t>Όσο</w:t>
      </w:r>
      <w:r>
        <w:rPr>
          <w:rFonts w:eastAsia="Times New Roman" w:cs="Times New Roman"/>
          <w:szCs w:val="24"/>
        </w:rPr>
        <w:t>ν</w:t>
      </w:r>
      <w:r w:rsidRPr="00E479DD">
        <w:rPr>
          <w:rFonts w:eastAsia="Times New Roman" w:cs="Times New Roman"/>
          <w:szCs w:val="24"/>
        </w:rPr>
        <w:t xml:space="preserve"> αφορά την τοπική αυτοδιοίκηση </w:t>
      </w:r>
      <w:r>
        <w:rPr>
          <w:rFonts w:eastAsia="Times New Roman" w:cs="Times New Roman"/>
          <w:szCs w:val="24"/>
        </w:rPr>
        <w:t>α΄</w:t>
      </w:r>
      <w:r w:rsidRPr="00E479DD">
        <w:rPr>
          <w:rFonts w:eastAsia="Times New Roman" w:cs="Times New Roman"/>
          <w:szCs w:val="24"/>
        </w:rPr>
        <w:t xml:space="preserve"> και </w:t>
      </w:r>
      <w:r>
        <w:rPr>
          <w:rFonts w:eastAsia="Times New Roman" w:cs="Times New Roman"/>
          <w:szCs w:val="24"/>
        </w:rPr>
        <w:t>β΄</w:t>
      </w:r>
      <w:r w:rsidRPr="00E479DD">
        <w:rPr>
          <w:rFonts w:eastAsia="Times New Roman" w:cs="Times New Roman"/>
          <w:szCs w:val="24"/>
        </w:rPr>
        <w:t xml:space="preserve"> βαθμού</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πέρα</w:t>
      </w:r>
      <w:r w:rsidRPr="00E479DD">
        <w:rPr>
          <w:rFonts w:eastAsia="Times New Roman" w:cs="Times New Roman"/>
          <w:szCs w:val="24"/>
        </w:rPr>
        <w:t xml:space="preserve"> από την αύξηση των </w:t>
      </w:r>
      <w:r>
        <w:rPr>
          <w:rFonts w:eastAsia="Times New Roman" w:cs="Times New Roman"/>
          <w:szCs w:val="24"/>
        </w:rPr>
        <w:t>Κ</w:t>
      </w:r>
      <w:r w:rsidRPr="00E479DD">
        <w:rPr>
          <w:rFonts w:eastAsia="Times New Roman" w:cs="Times New Roman"/>
          <w:szCs w:val="24"/>
        </w:rPr>
        <w:t xml:space="preserve">οινών </w:t>
      </w:r>
      <w:r>
        <w:rPr>
          <w:rFonts w:eastAsia="Times New Roman" w:cs="Times New Roman"/>
          <w:szCs w:val="24"/>
        </w:rPr>
        <w:t>Α</w:t>
      </w:r>
      <w:r w:rsidRPr="00E479DD">
        <w:rPr>
          <w:rFonts w:eastAsia="Times New Roman" w:cs="Times New Roman"/>
          <w:szCs w:val="24"/>
        </w:rPr>
        <w:t xml:space="preserve">υτοτελών </w:t>
      </w:r>
      <w:r>
        <w:rPr>
          <w:rFonts w:eastAsia="Times New Roman" w:cs="Times New Roman"/>
          <w:szCs w:val="24"/>
        </w:rPr>
        <w:t>Π</w:t>
      </w:r>
      <w:r w:rsidRPr="00E479DD">
        <w:rPr>
          <w:rFonts w:eastAsia="Times New Roman" w:cs="Times New Roman"/>
          <w:szCs w:val="24"/>
        </w:rPr>
        <w:t>όρων</w:t>
      </w:r>
      <w:r>
        <w:rPr>
          <w:rFonts w:eastAsia="Times New Roman" w:cs="Times New Roman"/>
          <w:szCs w:val="24"/>
        </w:rPr>
        <w:t>,</w:t>
      </w:r>
      <w:r w:rsidRPr="00E479DD">
        <w:rPr>
          <w:rFonts w:eastAsia="Times New Roman" w:cs="Times New Roman"/>
          <w:szCs w:val="24"/>
        </w:rPr>
        <w:t xml:space="preserve"> υλοποιούνται ήδη τα προγράμματα </w:t>
      </w:r>
      <w:r>
        <w:rPr>
          <w:rFonts w:eastAsia="Times New Roman" w:cs="Times New Roman"/>
          <w:szCs w:val="24"/>
        </w:rPr>
        <w:t>«</w:t>
      </w:r>
      <w:r w:rsidRPr="00E479DD">
        <w:rPr>
          <w:rFonts w:eastAsia="Times New Roman" w:cs="Times New Roman"/>
          <w:szCs w:val="24"/>
        </w:rPr>
        <w:t>ΦΙΛΟ</w:t>
      </w:r>
      <w:r>
        <w:rPr>
          <w:rFonts w:eastAsia="Times New Roman" w:cs="Times New Roman"/>
          <w:szCs w:val="24"/>
        </w:rPr>
        <w:t>Δ</w:t>
      </w:r>
      <w:r w:rsidRPr="00E479DD">
        <w:rPr>
          <w:rFonts w:eastAsia="Times New Roman" w:cs="Times New Roman"/>
          <w:szCs w:val="24"/>
        </w:rPr>
        <w:t>ΗΜΟΣ</w:t>
      </w:r>
      <w:r>
        <w:rPr>
          <w:rFonts w:eastAsia="Times New Roman" w:cs="Times New Roman"/>
          <w:szCs w:val="24"/>
        </w:rPr>
        <w:t>»</w:t>
      </w:r>
      <w:r w:rsidRPr="00E479DD">
        <w:rPr>
          <w:rFonts w:eastAsia="Times New Roman" w:cs="Times New Roman"/>
          <w:szCs w:val="24"/>
        </w:rPr>
        <w:t xml:space="preserve"> που θα χρηματοδοτήσουν έργα ύδρευσης </w:t>
      </w:r>
      <w:r>
        <w:rPr>
          <w:rFonts w:eastAsia="Times New Roman" w:cs="Times New Roman"/>
          <w:szCs w:val="24"/>
        </w:rPr>
        <w:t>ή</w:t>
      </w:r>
      <w:r w:rsidRPr="00E479DD">
        <w:rPr>
          <w:rFonts w:eastAsia="Times New Roman" w:cs="Times New Roman"/>
          <w:szCs w:val="24"/>
        </w:rPr>
        <w:t xml:space="preserve"> αποχέτευσης</w:t>
      </w:r>
      <w:r>
        <w:rPr>
          <w:rFonts w:eastAsia="Times New Roman" w:cs="Times New Roman"/>
          <w:szCs w:val="24"/>
        </w:rPr>
        <w:t>,</w:t>
      </w:r>
      <w:r w:rsidRPr="00E479DD">
        <w:rPr>
          <w:rFonts w:eastAsia="Times New Roman" w:cs="Times New Roman"/>
          <w:szCs w:val="24"/>
        </w:rPr>
        <w:t xml:space="preserve"> ε</w:t>
      </w:r>
      <w:r w:rsidRPr="00E479DD">
        <w:rPr>
          <w:rFonts w:eastAsia="Times New Roman" w:cs="Times New Roman"/>
          <w:szCs w:val="24"/>
        </w:rPr>
        <w:t>πεξεργασία</w:t>
      </w:r>
      <w:r>
        <w:rPr>
          <w:rFonts w:eastAsia="Times New Roman" w:cs="Times New Roman"/>
          <w:szCs w:val="24"/>
        </w:rPr>
        <w:t>ς</w:t>
      </w:r>
      <w:r w:rsidRPr="00E479DD">
        <w:rPr>
          <w:rFonts w:eastAsia="Times New Roman" w:cs="Times New Roman"/>
          <w:szCs w:val="24"/>
        </w:rPr>
        <w:t xml:space="preserve"> λυμάτων</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εκσυγχρονισμού</w:t>
      </w:r>
      <w:r w:rsidRPr="00E479DD">
        <w:rPr>
          <w:rFonts w:eastAsia="Times New Roman" w:cs="Times New Roman"/>
          <w:szCs w:val="24"/>
        </w:rPr>
        <w:t xml:space="preserve"> απορριμματοφόρων</w:t>
      </w:r>
      <w:r>
        <w:rPr>
          <w:rFonts w:eastAsia="Times New Roman" w:cs="Times New Roman"/>
          <w:szCs w:val="24"/>
        </w:rPr>
        <w:t>,</w:t>
      </w:r>
      <w:r w:rsidRPr="00E479DD">
        <w:rPr>
          <w:rFonts w:eastAsia="Times New Roman" w:cs="Times New Roman"/>
          <w:szCs w:val="24"/>
        </w:rPr>
        <w:t xml:space="preserve"> αποκατάσταση</w:t>
      </w:r>
      <w:r>
        <w:rPr>
          <w:rFonts w:eastAsia="Times New Roman" w:cs="Times New Roman"/>
          <w:szCs w:val="24"/>
        </w:rPr>
        <w:t>ς</w:t>
      </w:r>
      <w:r w:rsidRPr="00E479DD">
        <w:rPr>
          <w:rFonts w:eastAsia="Times New Roman" w:cs="Times New Roman"/>
          <w:szCs w:val="24"/>
        </w:rPr>
        <w:t xml:space="preserve"> ΧΑΔΑ</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α</w:t>
      </w:r>
      <w:r w:rsidRPr="00E479DD">
        <w:rPr>
          <w:rFonts w:eastAsia="Times New Roman" w:cs="Times New Roman"/>
          <w:szCs w:val="24"/>
        </w:rPr>
        <w:t>γροτική</w:t>
      </w:r>
      <w:r>
        <w:rPr>
          <w:rFonts w:eastAsia="Times New Roman" w:cs="Times New Roman"/>
          <w:szCs w:val="24"/>
        </w:rPr>
        <w:t>ς</w:t>
      </w:r>
      <w:r w:rsidRPr="00E479DD">
        <w:rPr>
          <w:rFonts w:eastAsia="Times New Roman" w:cs="Times New Roman"/>
          <w:szCs w:val="24"/>
        </w:rPr>
        <w:t xml:space="preserve"> οδοποιία</w:t>
      </w:r>
      <w:r>
        <w:rPr>
          <w:rFonts w:eastAsia="Times New Roman" w:cs="Times New Roman"/>
          <w:szCs w:val="24"/>
        </w:rPr>
        <w:t>ς,</w:t>
      </w:r>
      <w:r w:rsidRPr="00E479DD">
        <w:rPr>
          <w:rFonts w:eastAsia="Times New Roman" w:cs="Times New Roman"/>
          <w:szCs w:val="24"/>
        </w:rPr>
        <w:t xml:space="preserve"> συντήρηση</w:t>
      </w:r>
      <w:r>
        <w:rPr>
          <w:rFonts w:eastAsia="Times New Roman" w:cs="Times New Roman"/>
          <w:szCs w:val="24"/>
        </w:rPr>
        <w:t>ς</w:t>
      </w:r>
      <w:r w:rsidRPr="00E479DD">
        <w:rPr>
          <w:rFonts w:eastAsia="Times New Roman" w:cs="Times New Roman"/>
          <w:szCs w:val="24"/>
        </w:rPr>
        <w:t xml:space="preserve"> σχολικών και αξιοποίηση δημοτικών κτ</w:t>
      </w:r>
      <w:r>
        <w:rPr>
          <w:rFonts w:eastAsia="Times New Roman" w:cs="Times New Roman"/>
          <w:szCs w:val="24"/>
        </w:rPr>
        <w:t>η</w:t>
      </w:r>
      <w:r w:rsidRPr="00E479DD">
        <w:rPr>
          <w:rFonts w:eastAsia="Times New Roman" w:cs="Times New Roman"/>
          <w:szCs w:val="24"/>
        </w:rPr>
        <w:t>ρίων και άλλα ακόμη</w:t>
      </w:r>
      <w:r>
        <w:rPr>
          <w:rFonts w:eastAsia="Times New Roman" w:cs="Times New Roman"/>
          <w:szCs w:val="24"/>
        </w:rPr>
        <w:t>,</w:t>
      </w:r>
      <w:r w:rsidRPr="00E479DD">
        <w:rPr>
          <w:rFonts w:eastAsia="Times New Roman" w:cs="Times New Roman"/>
          <w:szCs w:val="24"/>
        </w:rPr>
        <w:t xml:space="preserve"> ύστερα από χρόνια δραματικής στέρησης πόρων</w:t>
      </w:r>
      <w:r>
        <w:rPr>
          <w:rFonts w:eastAsia="Times New Roman" w:cs="Times New Roman"/>
          <w:szCs w:val="24"/>
        </w:rPr>
        <w:t>.</w:t>
      </w:r>
    </w:p>
    <w:p w14:paraId="373952FF"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Η</w:t>
      </w:r>
      <w:r w:rsidRPr="00E479DD">
        <w:rPr>
          <w:rFonts w:eastAsia="Times New Roman" w:cs="Times New Roman"/>
          <w:szCs w:val="24"/>
        </w:rPr>
        <w:t xml:space="preserve"> χώρα</w:t>
      </w:r>
      <w:r>
        <w:rPr>
          <w:rFonts w:eastAsia="Times New Roman" w:cs="Times New Roman"/>
          <w:szCs w:val="24"/>
        </w:rPr>
        <w:t>, λ</w:t>
      </w:r>
      <w:r w:rsidRPr="00E479DD">
        <w:rPr>
          <w:rFonts w:eastAsia="Times New Roman" w:cs="Times New Roman"/>
          <w:szCs w:val="24"/>
        </w:rPr>
        <w:t>οιπόν</w:t>
      </w:r>
      <w:r>
        <w:rPr>
          <w:rFonts w:eastAsia="Times New Roman" w:cs="Times New Roman"/>
          <w:szCs w:val="24"/>
        </w:rPr>
        <w:t>,</w:t>
      </w:r>
      <w:r w:rsidRPr="00E479DD">
        <w:rPr>
          <w:rFonts w:eastAsia="Times New Roman" w:cs="Times New Roman"/>
          <w:szCs w:val="24"/>
        </w:rPr>
        <w:t xml:space="preserve"> ανακάμπτει </w:t>
      </w:r>
      <w:r>
        <w:rPr>
          <w:rFonts w:eastAsia="Times New Roman" w:cs="Times New Roman"/>
          <w:szCs w:val="24"/>
        </w:rPr>
        <w:t>κ</w:t>
      </w:r>
      <w:r w:rsidRPr="00E479DD">
        <w:rPr>
          <w:rFonts w:eastAsia="Times New Roman" w:cs="Times New Roman"/>
          <w:szCs w:val="24"/>
        </w:rPr>
        <w:t>αι αυτό γίνεται όλο</w:t>
      </w:r>
      <w:r w:rsidRPr="00E479DD">
        <w:rPr>
          <w:rFonts w:eastAsia="Times New Roman" w:cs="Times New Roman"/>
          <w:szCs w:val="24"/>
        </w:rPr>
        <w:t xml:space="preserve"> και περισσότερο αντιληπτό</w:t>
      </w:r>
      <w:r>
        <w:rPr>
          <w:rFonts w:eastAsia="Times New Roman" w:cs="Times New Roman"/>
          <w:szCs w:val="24"/>
        </w:rPr>
        <w:t>.</w:t>
      </w:r>
      <w:r w:rsidRPr="00E479DD">
        <w:rPr>
          <w:rFonts w:eastAsia="Times New Roman" w:cs="Times New Roman"/>
          <w:szCs w:val="24"/>
        </w:rPr>
        <w:t xml:space="preserve"> </w:t>
      </w:r>
      <w:r>
        <w:rPr>
          <w:rFonts w:eastAsia="Times New Roman" w:cs="Times New Roman"/>
          <w:szCs w:val="24"/>
        </w:rPr>
        <w:t>Η</w:t>
      </w:r>
      <w:r w:rsidRPr="00E479DD">
        <w:rPr>
          <w:rFonts w:eastAsia="Times New Roman" w:cs="Times New Roman"/>
          <w:szCs w:val="24"/>
        </w:rPr>
        <w:t xml:space="preserve"> ελληνική κοινωνία θέλει να συμμετέχει στο</w:t>
      </w:r>
      <w:r>
        <w:rPr>
          <w:rFonts w:eastAsia="Times New Roman" w:cs="Times New Roman"/>
          <w:szCs w:val="24"/>
        </w:rPr>
        <w:t>ν</w:t>
      </w:r>
      <w:r w:rsidRPr="00E479DD">
        <w:rPr>
          <w:rFonts w:eastAsia="Times New Roman" w:cs="Times New Roman"/>
          <w:szCs w:val="24"/>
        </w:rPr>
        <w:t xml:space="preserve"> σχεδιασμό της επόμενης μέρας</w:t>
      </w:r>
      <w:r>
        <w:rPr>
          <w:rFonts w:eastAsia="Times New Roman" w:cs="Times New Roman"/>
          <w:szCs w:val="24"/>
        </w:rPr>
        <w:t>. Δ</w:t>
      </w:r>
      <w:r w:rsidRPr="00E479DD">
        <w:rPr>
          <w:rFonts w:eastAsia="Times New Roman" w:cs="Times New Roman"/>
          <w:szCs w:val="24"/>
        </w:rPr>
        <w:t>εν επιτρέπεται να αποπροσανατολίζεται με καταστροφολογία</w:t>
      </w:r>
      <w:r>
        <w:rPr>
          <w:rFonts w:eastAsia="Times New Roman" w:cs="Times New Roman"/>
          <w:szCs w:val="24"/>
        </w:rPr>
        <w:t>. Εξάλλου δεν πείθονται π</w:t>
      </w:r>
      <w:r w:rsidRPr="00E479DD">
        <w:rPr>
          <w:rFonts w:eastAsia="Times New Roman" w:cs="Times New Roman"/>
          <w:szCs w:val="24"/>
        </w:rPr>
        <w:t xml:space="preserve">ια </w:t>
      </w:r>
      <w:r>
        <w:rPr>
          <w:rFonts w:eastAsia="Times New Roman" w:cs="Times New Roman"/>
          <w:szCs w:val="24"/>
        </w:rPr>
        <w:t>πολλοί και πολλές, μ</w:t>
      </w:r>
      <w:r w:rsidRPr="00E479DD">
        <w:rPr>
          <w:rFonts w:eastAsia="Times New Roman" w:cs="Times New Roman"/>
          <w:szCs w:val="24"/>
        </w:rPr>
        <w:t xml:space="preserve">ετά από τόσες διαψεύσεις αυτής της </w:t>
      </w:r>
      <w:r w:rsidRPr="00E479DD">
        <w:rPr>
          <w:rFonts w:eastAsia="Times New Roman" w:cs="Times New Roman"/>
          <w:szCs w:val="24"/>
        </w:rPr>
        <w:t>καταστροφολογίας</w:t>
      </w:r>
      <w:r>
        <w:rPr>
          <w:rFonts w:eastAsia="Times New Roman" w:cs="Times New Roman"/>
          <w:szCs w:val="24"/>
        </w:rPr>
        <w:t>.</w:t>
      </w:r>
      <w:r w:rsidRPr="00E479DD">
        <w:rPr>
          <w:rFonts w:eastAsia="Times New Roman" w:cs="Times New Roman"/>
          <w:szCs w:val="24"/>
        </w:rPr>
        <w:t xml:space="preserve"> </w:t>
      </w:r>
    </w:p>
    <w:p w14:paraId="37395300"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Έ</w:t>
      </w:r>
      <w:r w:rsidRPr="00E479DD">
        <w:rPr>
          <w:rFonts w:eastAsia="Times New Roman" w:cs="Times New Roman"/>
          <w:szCs w:val="24"/>
        </w:rPr>
        <w:t>χουμε κάθε λόγο να υπερψηφίσου</w:t>
      </w:r>
      <w:r>
        <w:rPr>
          <w:rFonts w:eastAsia="Times New Roman" w:cs="Times New Roman"/>
          <w:szCs w:val="24"/>
        </w:rPr>
        <w:t>με</w:t>
      </w:r>
      <w:r w:rsidRPr="00E479DD">
        <w:rPr>
          <w:rFonts w:eastAsia="Times New Roman" w:cs="Times New Roman"/>
          <w:szCs w:val="24"/>
        </w:rPr>
        <w:t xml:space="preserve"> τον </w:t>
      </w:r>
      <w:r>
        <w:rPr>
          <w:rFonts w:eastAsia="Times New Roman" w:cs="Times New Roman"/>
          <w:szCs w:val="24"/>
        </w:rPr>
        <w:t xml:space="preserve">τέταρτο </w:t>
      </w:r>
      <w:r w:rsidRPr="00E479DD">
        <w:rPr>
          <w:rFonts w:eastAsia="Times New Roman" w:cs="Times New Roman"/>
          <w:szCs w:val="24"/>
        </w:rPr>
        <w:t xml:space="preserve">προϋπολογισμό που φέρνει στη θητεία της αυτή η </w:t>
      </w:r>
      <w:r>
        <w:rPr>
          <w:rFonts w:eastAsia="Times New Roman" w:cs="Times New Roman"/>
          <w:szCs w:val="24"/>
        </w:rPr>
        <w:t>Κ</w:t>
      </w:r>
      <w:r w:rsidRPr="00E479DD">
        <w:rPr>
          <w:rFonts w:eastAsia="Times New Roman" w:cs="Times New Roman"/>
          <w:szCs w:val="24"/>
        </w:rPr>
        <w:t>υβέρνηση</w:t>
      </w:r>
      <w:r>
        <w:rPr>
          <w:rFonts w:eastAsia="Times New Roman" w:cs="Times New Roman"/>
          <w:szCs w:val="24"/>
        </w:rPr>
        <w:t>,</w:t>
      </w:r>
      <w:r w:rsidRPr="00E479DD">
        <w:rPr>
          <w:rFonts w:eastAsia="Times New Roman" w:cs="Times New Roman"/>
          <w:szCs w:val="24"/>
        </w:rPr>
        <w:t xml:space="preserve"> με την προσδοκία </w:t>
      </w:r>
      <w:r>
        <w:rPr>
          <w:rFonts w:eastAsia="Times New Roman" w:cs="Times New Roman"/>
          <w:szCs w:val="24"/>
        </w:rPr>
        <w:t>-</w:t>
      </w:r>
      <w:r w:rsidRPr="00E479DD">
        <w:rPr>
          <w:rFonts w:eastAsia="Times New Roman" w:cs="Times New Roman"/>
          <w:szCs w:val="24"/>
        </w:rPr>
        <w:t xml:space="preserve">όσο κι αν αυτό δεν αρέσει στην </w:t>
      </w:r>
      <w:r>
        <w:rPr>
          <w:rFonts w:eastAsia="Times New Roman" w:cs="Times New Roman"/>
          <w:szCs w:val="24"/>
        </w:rPr>
        <w:t>Α</w:t>
      </w:r>
      <w:r w:rsidRPr="00E479DD">
        <w:rPr>
          <w:rFonts w:eastAsia="Times New Roman" w:cs="Times New Roman"/>
          <w:szCs w:val="24"/>
        </w:rPr>
        <w:t>ντιπολίτευση</w:t>
      </w:r>
      <w:r>
        <w:rPr>
          <w:rFonts w:eastAsia="Times New Roman" w:cs="Times New Roman"/>
          <w:szCs w:val="24"/>
        </w:rPr>
        <w:t>-</w:t>
      </w:r>
      <w:r w:rsidRPr="00E479DD">
        <w:rPr>
          <w:rFonts w:eastAsia="Times New Roman" w:cs="Times New Roman"/>
          <w:szCs w:val="24"/>
        </w:rPr>
        <w:t xml:space="preserve"> να φέρει και να εκτελέσει πολλούς ακόμη </w:t>
      </w:r>
      <w:r>
        <w:rPr>
          <w:rFonts w:eastAsia="Times New Roman" w:cs="Times New Roman"/>
          <w:szCs w:val="24"/>
        </w:rPr>
        <w:t xml:space="preserve">επεκτατικούς </w:t>
      </w:r>
      <w:r w:rsidRPr="00E479DD">
        <w:rPr>
          <w:rFonts w:eastAsia="Times New Roman" w:cs="Times New Roman"/>
          <w:szCs w:val="24"/>
        </w:rPr>
        <w:t>προϋπολογισμούς</w:t>
      </w:r>
      <w:r>
        <w:rPr>
          <w:rFonts w:eastAsia="Times New Roman" w:cs="Times New Roman"/>
          <w:szCs w:val="24"/>
        </w:rPr>
        <w:t>.</w:t>
      </w:r>
    </w:p>
    <w:p w14:paraId="37395301"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7395302" w14:textId="77777777" w:rsidR="00B27939" w:rsidRDefault="00D93F4B">
      <w:pPr>
        <w:spacing w:after="0" w:line="600" w:lineRule="auto"/>
        <w:ind w:firstLine="720"/>
        <w:contextualSpacing/>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Σταμπουλή. </w:t>
      </w:r>
    </w:p>
    <w:p w14:paraId="37395303"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Μπουκώρος και αμέσως μετά η κ. Καφαντάρη. </w:t>
      </w:r>
    </w:p>
    <w:p w14:paraId="37395304"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37395305" w14:textId="77777777" w:rsidR="00B27939" w:rsidRDefault="00D93F4B">
      <w:pPr>
        <w:spacing w:after="0" w:line="600" w:lineRule="auto"/>
        <w:ind w:firstLine="720"/>
        <w:contextualSpacing/>
        <w:jc w:val="both"/>
        <w:rPr>
          <w:rFonts w:eastAsia="Times New Roman" w:cs="Times New Roman"/>
          <w:szCs w:val="24"/>
        </w:rPr>
      </w:pPr>
      <w:r>
        <w:rPr>
          <w:rFonts w:eastAsia="Times New Roman" w:cs="Times New Roman"/>
          <w:szCs w:val="24"/>
        </w:rPr>
        <w:t>Α</w:t>
      </w:r>
      <w:r w:rsidRPr="00E479DD">
        <w:rPr>
          <w:rFonts w:eastAsia="Times New Roman" w:cs="Times New Roman"/>
          <w:szCs w:val="24"/>
        </w:rPr>
        <w:t>ρχικά</w:t>
      </w:r>
      <w:r>
        <w:rPr>
          <w:rFonts w:eastAsia="Times New Roman" w:cs="Times New Roman"/>
          <w:szCs w:val="24"/>
        </w:rPr>
        <w:t>,</w:t>
      </w:r>
      <w:r w:rsidRPr="00E479DD">
        <w:rPr>
          <w:rFonts w:eastAsia="Times New Roman" w:cs="Times New Roman"/>
          <w:szCs w:val="24"/>
        </w:rPr>
        <w:t xml:space="preserve"> κύριε </w:t>
      </w:r>
      <w:r>
        <w:rPr>
          <w:rFonts w:eastAsia="Times New Roman" w:cs="Times New Roman"/>
          <w:szCs w:val="24"/>
        </w:rPr>
        <w:t>Π</w:t>
      </w:r>
      <w:r w:rsidRPr="00E479DD">
        <w:rPr>
          <w:rFonts w:eastAsia="Times New Roman" w:cs="Times New Roman"/>
          <w:szCs w:val="24"/>
        </w:rPr>
        <w:t>ρόεδρε</w:t>
      </w:r>
      <w:r>
        <w:rPr>
          <w:rFonts w:eastAsia="Times New Roman" w:cs="Times New Roman"/>
          <w:szCs w:val="24"/>
        </w:rPr>
        <w:t>,</w:t>
      </w:r>
      <w:r w:rsidRPr="00E479DD">
        <w:rPr>
          <w:rFonts w:eastAsia="Times New Roman" w:cs="Times New Roman"/>
          <w:szCs w:val="24"/>
        </w:rPr>
        <w:t xml:space="preserve"> θα ήθελα να μου επιτρέψετε να ενώσω και εγώ τη φωνή μου στην καταδίκη της σημερινής ύπουλης βομβιστικής επίθεσης </w:t>
      </w:r>
      <w:r>
        <w:rPr>
          <w:rFonts w:eastAsia="Times New Roman" w:cs="Times New Roman"/>
          <w:szCs w:val="24"/>
        </w:rPr>
        <w:t>σ</w:t>
      </w:r>
      <w:r w:rsidRPr="00E479DD">
        <w:rPr>
          <w:rFonts w:eastAsia="Times New Roman" w:cs="Times New Roman"/>
          <w:szCs w:val="24"/>
        </w:rPr>
        <w:t xml:space="preserve">το συγκρότημα του </w:t>
      </w:r>
      <w:r>
        <w:rPr>
          <w:rFonts w:eastAsia="Times New Roman" w:cs="Times New Roman"/>
          <w:szCs w:val="24"/>
        </w:rPr>
        <w:t>«</w:t>
      </w:r>
      <w:r w:rsidRPr="00E479DD">
        <w:rPr>
          <w:rFonts w:eastAsia="Times New Roman" w:cs="Times New Roman"/>
          <w:szCs w:val="24"/>
        </w:rPr>
        <w:t>ΣΚΑΪ</w:t>
      </w:r>
      <w:r>
        <w:rPr>
          <w:rFonts w:eastAsia="Times New Roman" w:cs="Times New Roman"/>
          <w:szCs w:val="24"/>
        </w:rPr>
        <w:t>»</w:t>
      </w:r>
      <w:r w:rsidRPr="00E479DD">
        <w:rPr>
          <w:rFonts w:eastAsia="Times New Roman" w:cs="Times New Roman"/>
          <w:szCs w:val="24"/>
        </w:rPr>
        <w:t xml:space="preserve"> και της εφημερίδας </w:t>
      </w:r>
      <w:r>
        <w:rPr>
          <w:rFonts w:eastAsia="Times New Roman" w:cs="Times New Roman"/>
          <w:szCs w:val="24"/>
        </w:rPr>
        <w:t>«ΚΑΘΗΜΕΡΙΝΗ».</w:t>
      </w:r>
      <w:r w:rsidRPr="00E479DD">
        <w:rPr>
          <w:rFonts w:eastAsia="Times New Roman" w:cs="Times New Roman"/>
          <w:szCs w:val="24"/>
        </w:rPr>
        <w:t xml:space="preserve"> </w:t>
      </w:r>
      <w:r>
        <w:rPr>
          <w:rFonts w:eastAsia="Times New Roman" w:cs="Times New Roman"/>
          <w:szCs w:val="24"/>
        </w:rPr>
        <w:t>Ή</w:t>
      </w:r>
      <w:r w:rsidRPr="00E479DD">
        <w:rPr>
          <w:rFonts w:eastAsia="Times New Roman" w:cs="Times New Roman"/>
          <w:szCs w:val="24"/>
        </w:rPr>
        <w:t>ταν μία βομβιστική επίθεση που στόχευ</w:t>
      </w:r>
      <w:r>
        <w:rPr>
          <w:rFonts w:eastAsia="Times New Roman" w:cs="Times New Roman"/>
          <w:szCs w:val="24"/>
        </w:rPr>
        <w:t>ε την καρδιά της ελευθεροτυπίας.</w:t>
      </w:r>
    </w:p>
    <w:p w14:paraId="37395306"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Αφού εκφράσω</w:t>
      </w:r>
      <w:r>
        <w:rPr>
          <w:rFonts w:eastAsia="Times New Roman" w:cs="Times New Roman"/>
          <w:szCs w:val="24"/>
        </w:rPr>
        <w:t>, όμως,</w:t>
      </w:r>
      <w:r w:rsidRPr="0098004A">
        <w:rPr>
          <w:rFonts w:eastAsia="Times New Roman" w:cs="Times New Roman"/>
          <w:szCs w:val="24"/>
        </w:rPr>
        <w:t xml:space="preserve"> τη συμπαράστασή μου στους εργαζόμενους του </w:t>
      </w:r>
      <w:r>
        <w:rPr>
          <w:rFonts w:eastAsia="Times New Roman" w:cs="Times New Roman"/>
          <w:szCs w:val="24"/>
        </w:rPr>
        <w:t>«</w:t>
      </w:r>
      <w:r w:rsidRPr="0098004A">
        <w:rPr>
          <w:rFonts w:eastAsia="Times New Roman" w:cs="Times New Roman"/>
          <w:szCs w:val="24"/>
        </w:rPr>
        <w:t>ΣΚΑΪ</w:t>
      </w:r>
      <w:r>
        <w:rPr>
          <w:rFonts w:eastAsia="Times New Roman" w:cs="Times New Roman"/>
          <w:szCs w:val="24"/>
        </w:rPr>
        <w:t>»</w:t>
      </w:r>
      <w:r w:rsidRPr="0098004A">
        <w:rPr>
          <w:rFonts w:eastAsia="Times New Roman" w:cs="Times New Roman"/>
          <w:szCs w:val="24"/>
        </w:rPr>
        <w:t xml:space="preserve"> και της </w:t>
      </w:r>
      <w:r>
        <w:rPr>
          <w:rFonts w:eastAsia="Times New Roman" w:cs="Times New Roman"/>
          <w:szCs w:val="24"/>
        </w:rPr>
        <w:t>«</w:t>
      </w:r>
      <w:r w:rsidRPr="0098004A">
        <w:rPr>
          <w:rFonts w:eastAsia="Times New Roman" w:cs="Times New Roman"/>
          <w:szCs w:val="24"/>
        </w:rPr>
        <w:t>Κ</w:t>
      </w:r>
      <w:r w:rsidRPr="0098004A">
        <w:rPr>
          <w:rFonts w:eastAsia="Times New Roman" w:cs="Times New Roman"/>
          <w:szCs w:val="24"/>
        </w:rPr>
        <w:t>ΑΘΗΜΕΡΙΝΗΣ</w:t>
      </w:r>
      <w:r>
        <w:rPr>
          <w:rFonts w:eastAsia="Times New Roman" w:cs="Times New Roman"/>
          <w:szCs w:val="24"/>
        </w:rPr>
        <w:t>»,</w:t>
      </w:r>
      <w:r w:rsidRPr="0098004A">
        <w:rPr>
          <w:rFonts w:eastAsia="Times New Roman" w:cs="Times New Roman"/>
          <w:szCs w:val="24"/>
        </w:rPr>
        <w:t xml:space="preserve"> πρέπει να υπογραμμίσω ότι η ελευθερία του λόγου είναι πιο δυνατή από κάθε βόμβα</w:t>
      </w:r>
      <w:r>
        <w:rPr>
          <w:rFonts w:eastAsia="Times New Roman" w:cs="Times New Roman"/>
          <w:szCs w:val="24"/>
        </w:rPr>
        <w:t>.</w:t>
      </w:r>
    </w:p>
    <w:p w14:paraId="3739530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w:t>
      </w:r>
      <w:r w:rsidRPr="0098004A">
        <w:rPr>
          <w:rFonts w:eastAsia="Times New Roman" w:cs="Times New Roman"/>
          <w:szCs w:val="24"/>
        </w:rPr>
        <w:t xml:space="preserve"> και κύριοι συνάδελφοι της Πλειοψηφίας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ματαιοπονεί</w:t>
      </w:r>
      <w:r w:rsidRPr="0098004A">
        <w:rPr>
          <w:rFonts w:eastAsia="Times New Roman" w:cs="Times New Roman"/>
          <w:szCs w:val="24"/>
        </w:rPr>
        <w:t>τε αν πιστεύετε ότι το επερχόμενο</w:t>
      </w:r>
      <w:r>
        <w:rPr>
          <w:rFonts w:eastAsia="Times New Roman" w:cs="Times New Roman"/>
          <w:szCs w:val="24"/>
        </w:rPr>
        <w:t xml:space="preserve"> 2019 θα σημαδευτεί από τον ξέπνοο</w:t>
      </w:r>
      <w:r w:rsidRPr="0098004A">
        <w:rPr>
          <w:rFonts w:eastAsia="Times New Roman" w:cs="Times New Roman"/>
          <w:szCs w:val="24"/>
        </w:rPr>
        <w:t xml:space="preserve"> αναπτυξιακά προϋπολογισμό που καταθέτει η Κυβέρνηση και τον οποίο συζητάμε</w:t>
      </w:r>
      <w:r>
        <w:rPr>
          <w:rFonts w:eastAsia="Times New Roman" w:cs="Times New Roman"/>
          <w:szCs w:val="24"/>
        </w:rPr>
        <w:t xml:space="preserve">. </w:t>
      </w:r>
      <w:r w:rsidRPr="0098004A">
        <w:rPr>
          <w:rFonts w:eastAsia="Times New Roman" w:cs="Times New Roman"/>
          <w:szCs w:val="24"/>
        </w:rPr>
        <w:t>Είναι</w:t>
      </w:r>
      <w:r w:rsidRPr="003A6F99">
        <w:rPr>
          <w:rFonts w:eastAsia="Times New Roman" w:cs="Times New Roman"/>
          <w:szCs w:val="24"/>
        </w:rPr>
        <w:t>,</w:t>
      </w:r>
      <w:r>
        <w:rPr>
          <w:rFonts w:eastAsia="Times New Roman" w:cs="Times New Roman"/>
          <w:szCs w:val="24"/>
        </w:rPr>
        <w:t xml:space="preserve"> όμως,</w:t>
      </w:r>
      <w:r w:rsidRPr="0098004A">
        <w:rPr>
          <w:rFonts w:eastAsia="Times New Roman" w:cs="Times New Roman"/>
          <w:szCs w:val="24"/>
        </w:rPr>
        <w:t xml:space="preserve"> τα γεγονότα που θα σημαδέψουν το 2019</w:t>
      </w:r>
      <w:r>
        <w:rPr>
          <w:rFonts w:eastAsia="Times New Roman" w:cs="Times New Roman"/>
          <w:szCs w:val="24"/>
        </w:rPr>
        <w:t xml:space="preserve"> ευχάριστα, αλλά </w:t>
      </w:r>
      <w:r w:rsidRPr="0098004A">
        <w:rPr>
          <w:rFonts w:eastAsia="Times New Roman" w:cs="Times New Roman"/>
          <w:szCs w:val="24"/>
        </w:rPr>
        <w:t>και δυσάρεστα</w:t>
      </w:r>
      <w:r>
        <w:rPr>
          <w:rFonts w:eastAsia="Times New Roman" w:cs="Times New Roman"/>
          <w:szCs w:val="24"/>
        </w:rPr>
        <w:t>,</w:t>
      </w:r>
      <w:r w:rsidRPr="0098004A">
        <w:rPr>
          <w:rFonts w:eastAsia="Times New Roman" w:cs="Times New Roman"/>
          <w:szCs w:val="24"/>
        </w:rPr>
        <w:t xml:space="preserve"> όπως εκτιμούμε</w:t>
      </w:r>
      <w:r>
        <w:rPr>
          <w:rFonts w:eastAsia="Times New Roman" w:cs="Times New Roman"/>
          <w:szCs w:val="24"/>
        </w:rPr>
        <w:t>.</w:t>
      </w:r>
      <w:r w:rsidRPr="0098004A">
        <w:rPr>
          <w:rFonts w:eastAsia="Times New Roman" w:cs="Times New Roman"/>
          <w:szCs w:val="24"/>
        </w:rPr>
        <w:t xml:space="preserve"> </w:t>
      </w:r>
    </w:p>
    <w:p w14:paraId="37395308"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Το δυσάρεστο είναι ότι η Κυβέρνησή σας θα ολοκ</w:t>
      </w:r>
      <w:r w:rsidRPr="0098004A">
        <w:rPr>
          <w:rFonts w:eastAsia="Times New Roman" w:cs="Times New Roman"/>
          <w:szCs w:val="24"/>
        </w:rPr>
        <w:t>ληρώσει</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δυστυχώς, </w:t>
      </w:r>
      <w:r w:rsidRPr="0098004A">
        <w:rPr>
          <w:rFonts w:eastAsia="Times New Roman" w:cs="Times New Roman"/>
          <w:szCs w:val="24"/>
        </w:rPr>
        <w:t>την εκχώρηση των εθνικών μας συμφερόντων σε όσους επιβουλεύονται την ελληνικότητα της Μακεδονίας</w:t>
      </w:r>
      <w:r>
        <w:rPr>
          <w:rFonts w:eastAsia="Times New Roman" w:cs="Times New Roman"/>
          <w:szCs w:val="24"/>
        </w:rPr>
        <w:t>.</w:t>
      </w:r>
      <w:r w:rsidRPr="0098004A">
        <w:rPr>
          <w:rFonts w:eastAsia="Times New Roman" w:cs="Times New Roman"/>
          <w:szCs w:val="24"/>
        </w:rPr>
        <w:t xml:space="preserve"> Υπάρχει</w:t>
      </w:r>
      <w:r>
        <w:rPr>
          <w:rFonts w:eastAsia="Times New Roman" w:cs="Times New Roman"/>
          <w:szCs w:val="24"/>
        </w:rPr>
        <w:t xml:space="preserve"> όμως και ένα μεγάλο ευχάριστο</w:t>
      </w:r>
      <w:r w:rsidRPr="0098004A">
        <w:rPr>
          <w:rFonts w:eastAsia="Times New Roman" w:cs="Times New Roman"/>
          <w:szCs w:val="24"/>
        </w:rPr>
        <w:t xml:space="preserve"> γεγονός</w:t>
      </w:r>
      <w:r>
        <w:rPr>
          <w:rFonts w:eastAsia="Times New Roman" w:cs="Times New Roman"/>
          <w:szCs w:val="24"/>
        </w:rPr>
        <w:t xml:space="preserve"> κ</w:t>
      </w:r>
      <w:r w:rsidRPr="0098004A">
        <w:rPr>
          <w:rFonts w:eastAsia="Times New Roman" w:cs="Times New Roman"/>
          <w:szCs w:val="24"/>
        </w:rPr>
        <w:t xml:space="preserve">αι αυτό θα είναι η πολιτική αλλαγή η οποία έρχεται και την οποία έχετε αντιληφθεί και </w:t>
      </w:r>
      <w:r>
        <w:rPr>
          <w:rFonts w:eastAsia="Times New Roman" w:cs="Times New Roman"/>
          <w:szCs w:val="24"/>
        </w:rPr>
        <w:t>εσείς.</w:t>
      </w:r>
    </w:p>
    <w:p w14:paraId="37395309"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Ως προς τον προϋπολογισμό</w:t>
      </w:r>
      <w:r>
        <w:rPr>
          <w:rFonts w:eastAsia="Times New Roman" w:cs="Times New Roman"/>
          <w:szCs w:val="24"/>
        </w:rPr>
        <w:t>,</w:t>
      </w:r>
      <w:r w:rsidRPr="0098004A">
        <w:rPr>
          <w:rFonts w:eastAsia="Times New Roman" w:cs="Times New Roman"/>
          <w:szCs w:val="24"/>
        </w:rPr>
        <w:t xml:space="preserve"> κυρίες και κύριοι συνάδελφοι</w:t>
      </w:r>
      <w:r>
        <w:rPr>
          <w:rFonts w:eastAsia="Times New Roman" w:cs="Times New Roman"/>
          <w:szCs w:val="24"/>
        </w:rPr>
        <w:t>,</w:t>
      </w:r>
      <w:r w:rsidRPr="0098004A">
        <w:rPr>
          <w:rFonts w:eastAsia="Times New Roman" w:cs="Times New Roman"/>
          <w:szCs w:val="24"/>
        </w:rPr>
        <w:t xml:space="preserve"> ειδικότερα τώρα</w:t>
      </w:r>
      <w:r>
        <w:rPr>
          <w:rFonts w:eastAsia="Times New Roman" w:cs="Times New Roman"/>
          <w:szCs w:val="24"/>
        </w:rPr>
        <w:t>,</w:t>
      </w:r>
      <w:r w:rsidRPr="0098004A">
        <w:rPr>
          <w:rFonts w:eastAsia="Times New Roman" w:cs="Times New Roman"/>
          <w:szCs w:val="24"/>
        </w:rPr>
        <w:t xml:space="preserve"> δεν πετυχαίνει κανένα</w:t>
      </w:r>
      <w:r>
        <w:rPr>
          <w:rFonts w:eastAsia="Times New Roman" w:cs="Times New Roman"/>
          <w:szCs w:val="24"/>
        </w:rPr>
        <w:t>ν</w:t>
      </w:r>
      <w:r w:rsidRPr="0098004A">
        <w:rPr>
          <w:rFonts w:eastAsia="Times New Roman" w:cs="Times New Roman"/>
          <w:szCs w:val="24"/>
        </w:rPr>
        <w:t xml:space="preserve"> στόχο </w:t>
      </w:r>
      <w:r>
        <w:rPr>
          <w:rFonts w:eastAsia="Times New Roman" w:cs="Times New Roman"/>
          <w:szCs w:val="24"/>
        </w:rPr>
        <w:t xml:space="preserve">η </w:t>
      </w:r>
      <w:r w:rsidRPr="0098004A">
        <w:rPr>
          <w:rFonts w:eastAsia="Times New Roman" w:cs="Times New Roman"/>
          <w:szCs w:val="24"/>
        </w:rPr>
        <w:t>Κυβέρνηση</w:t>
      </w:r>
      <w:r>
        <w:rPr>
          <w:rFonts w:eastAsia="Times New Roman" w:cs="Times New Roman"/>
          <w:szCs w:val="24"/>
        </w:rPr>
        <w:t>.</w:t>
      </w:r>
      <w:r w:rsidRPr="0098004A">
        <w:rPr>
          <w:rFonts w:eastAsia="Times New Roman" w:cs="Times New Roman"/>
          <w:szCs w:val="24"/>
        </w:rPr>
        <w:t xml:space="preserve"> Δεν υπάρχει </w:t>
      </w:r>
      <w:r>
        <w:rPr>
          <w:rFonts w:eastAsia="Times New Roman" w:cs="Times New Roman"/>
          <w:szCs w:val="24"/>
        </w:rPr>
        <w:t xml:space="preserve">σοβαρότερο στοιχείο </w:t>
      </w:r>
      <w:r w:rsidRPr="0098004A">
        <w:rPr>
          <w:rFonts w:eastAsia="Times New Roman" w:cs="Times New Roman"/>
          <w:szCs w:val="24"/>
        </w:rPr>
        <w:t>για την εικόνα μιας οικονομίας από τους ρυθμούς ανάπτυξης</w:t>
      </w:r>
      <w:r>
        <w:rPr>
          <w:rFonts w:eastAsia="Times New Roman" w:cs="Times New Roman"/>
          <w:szCs w:val="24"/>
        </w:rPr>
        <w:t>, μία ανάπτυξη βεβαίως</w:t>
      </w:r>
      <w:r w:rsidRPr="0098004A">
        <w:rPr>
          <w:rFonts w:eastAsia="Times New Roman" w:cs="Times New Roman"/>
          <w:szCs w:val="24"/>
        </w:rPr>
        <w:t xml:space="preserve"> που θα διαχέεται σε ολόκληρ</w:t>
      </w:r>
      <w:r w:rsidRPr="0098004A">
        <w:rPr>
          <w:rFonts w:eastAsia="Times New Roman" w:cs="Times New Roman"/>
          <w:szCs w:val="24"/>
        </w:rPr>
        <w:t>η την κοινωνία και θα είναι δίκαιη</w:t>
      </w:r>
      <w:r>
        <w:rPr>
          <w:rFonts w:eastAsia="Times New Roman" w:cs="Times New Roman"/>
          <w:szCs w:val="24"/>
        </w:rPr>
        <w:t>.</w:t>
      </w:r>
      <w:r w:rsidRPr="0098004A">
        <w:rPr>
          <w:rFonts w:eastAsia="Times New Roman" w:cs="Times New Roman"/>
          <w:szCs w:val="24"/>
        </w:rPr>
        <w:t xml:space="preserve"> Όταν</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όμως,</w:t>
      </w:r>
      <w:r w:rsidRPr="0098004A">
        <w:rPr>
          <w:rFonts w:eastAsia="Times New Roman" w:cs="Times New Roman"/>
          <w:szCs w:val="24"/>
        </w:rPr>
        <w:t xml:space="preserve"> δεν επιτυγχάνονται οι στόχοι</w:t>
      </w:r>
      <w:r>
        <w:rPr>
          <w:rFonts w:eastAsia="Times New Roman" w:cs="Times New Roman"/>
          <w:szCs w:val="24"/>
        </w:rPr>
        <w:t>,</w:t>
      </w:r>
      <w:r w:rsidRPr="0098004A">
        <w:rPr>
          <w:rFonts w:eastAsia="Times New Roman" w:cs="Times New Roman"/>
          <w:szCs w:val="24"/>
        </w:rPr>
        <w:t xml:space="preserve"> πώς μπορεί να γίνει αυτό</w:t>
      </w:r>
      <w:r>
        <w:rPr>
          <w:rFonts w:eastAsia="Times New Roman" w:cs="Times New Roman"/>
          <w:szCs w:val="24"/>
        </w:rPr>
        <w:t>;</w:t>
      </w:r>
      <w:r w:rsidRPr="0098004A">
        <w:rPr>
          <w:rFonts w:eastAsia="Times New Roman" w:cs="Times New Roman"/>
          <w:szCs w:val="24"/>
        </w:rPr>
        <w:t xml:space="preserve"> </w:t>
      </w:r>
    </w:p>
    <w:p w14:paraId="3739530A"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 xml:space="preserve">Και τι πέτυχε η Κυβέρνηση </w:t>
      </w:r>
      <w:r>
        <w:rPr>
          <w:rFonts w:eastAsia="Times New Roman" w:cs="Times New Roman"/>
          <w:szCs w:val="24"/>
        </w:rPr>
        <w:t>τέσσερα</w:t>
      </w:r>
      <w:r w:rsidRPr="0098004A">
        <w:rPr>
          <w:rFonts w:eastAsia="Times New Roman" w:cs="Times New Roman"/>
          <w:szCs w:val="24"/>
        </w:rPr>
        <w:t xml:space="preserve"> χρόνια</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Θα αναφέρω τις </w:t>
      </w:r>
      <w:r w:rsidRPr="0098004A">
        <w:rPr>
          <w:rFonts w:eastAsia="Times New Roman" w:cs="Times New Roman"/>
          <w:szCs w:val="24"/>
        </w:rPr>
        <w:t xml:space="preserve">προβλέψεις της ίδιας </w:t>
      </w:r>
      <w:r>
        <w:rPr>
          <w:rFonts w:eastAsia="Times New Roman" w:cs="Times New Roman"/>
          <w:szCs w:val="24"/>
        </w:rPr>
        <w:t xml:space="preserve">το 2017 </w:t>
      </w:r>
      <w:r w:rsidRPr="0098004A">
        <w:rPr>
          <w:rFonts w:eastAsia="Times New Roman" w:cs="Times New Roman"/>
          <w:szCs w:val="24"/>
        </w:rPr>
        <w:t>στους προϋπολογισμούς που συζητούσαμε</w:t>
      </w:r>
      <w:r>
        <w:rPr>
          <w:rFonts w:eastAsia="Times New Roman" w:cs="Times New Roman"/>
          <w:szCs w:val="24"/>
        </w:rPr>
        <w:t>: Πρόβλεψη για α</w:t>
      </w:r>
      <w:r w:rsidRPr="0098004A">
        <w:rPr>
          <w:rFonts w:eastAsia="Times New Roman" w:cs="Times New Roman"/>
          <w:szCs w:val="24"/>
        </w:rPr>
        <w:t>νάπτυξη 2,7</w:t>
      </w:r>
      <w:r>
        <w:rPr>
          <w:rFonts w:eastAsia="Times New Roman" w:cs="Times New Roman"/>
          <w:szCs w:val="24"/>
        </w:rPr>
        <w:t>%</w:t>
      </w:r>
      <w:r>
        <w:rPr>
          <w:rFonts w:eastAsia="Times New Roman" w:cs="Times New Roman"/>
          <w:szCs w:val="24"/>
        </w:rPr>
        <w:t>.</w:t>
      </w:r>
      <w:r w:rsidRPr="0098004A">
        <w:rPr>
          <w:rFonts w:eastAsia="Times New Roman" w:cs="Times New Roman"/>
          <w:szCs w:val="24"/>
        </w:rPr>
        <w:t xml:space="preserve"> Έφερε μόλις 1,5</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Το </w:t>
      </w:r>
      <w:r w:rsidRPr="0098004A">
        <w:rPr>
          <w:rFonts w:eastAsia="Times New Roman" w:cs="Times New Roman"/>
          <w:szCs w:val="24"/>
        </w:rPr>
        <w:t xml:space="preserve">2018 </w:t>
      </w:r>
      <w:r>
        <w:rPr>
          <w:rFonts w:eastAsia="Times New Roman" w:cs="Times New Roman"/>
          <w:szCs w:val="24"/>
        </w:rPr>
        <w:t xml:space="preserve">είχε </w:t>
      </w:r>
      <w:r w:rsidRPr="0098004A">
        <w:rPr>
          <w:rFonts w:eastAsia="Times New Roman" w:cs="Times New Roman"/>
          <w:szCs w:val="24"/>
        </w:rPr>
        <w:t>πρόβλεψη 2,5</w:t>
      </w:r>
      <w:r>
        <w:rPr>
          <w:rFonts w:eastAsia="Times New Roman" w:cs="Times New Roman"/>
          <w:szCs w:val="24"/>
        </w:rPr>
        <w:t>%.</w:t>
      </w:r>
      <w:r w:rsidRPr="0098004A">
        <w:rPr>
          <w:rFonts w:eastAsia="Times New Roman" w:cs="Times New Roman"/>
          <w:szCs w:val="24"/>
        </w:rPr>
        <w:t xml:space="preserve"> Έφερε ανάπτυξη 2,1</w:t>
      </w:r>
      <w:r>
        <w:rPr>
          <w:rFonts w:eastAsia="Times New Roman" w:cs="Times New Roman"/>
          <w:szCs w:val="24"/>
        </w:rPr>
        <w:t>%.</w:t>
      </w:r>
      <w:r w:rsidRPr="0098004A">
        <w:rPr>
          <w:rFonts w:eastAsia="Times New Roman" w:cs="Times New Roman"/>
          <w:szCs w:val="24"/>
        </w:rPr>
        <w:t xml:space="preserve"> Για το </w:t>
      </w:r>
      <w:r>
        <w:rPr>
          <w:rFonts w:eastAsia="Times New Roman" w:cs="Times New Roman"/>
          <w:szCs w:val="24"/>
        </w:rPr>
        <w:t>20</w:t>
      </w:r>
      <w:r w:rsidRPr="0098004A">
        <w:rPr>
          <w:rFonts w:eastAsia="Times New Roman" w:cs="Times New Roman"/>
          <w:szCs w:val="24"/>
        </w:rPr>
        <w:t>19 ήδη</w:t>
      </w:r>
      <w:r>
        <w:rPr>
          <w:rFonts w:eastAsia="Times New Roman" w:cs="Times New Roman"/>
          <w:szCs w:val="24"/>
        </w:rPr>
        <w:t xml:space="preserve"> η</w:t>
      </w:r>
      <w:r w:rsidRPr="0098004A">
        <w:rPr>
          <w:rFonts w:eastAsia="Times New Roman" w:cs="Times New Roman"/>
          <w:szCs w:val="24"/>
        </w:rPr>
        <w:t xml:space="preserve"> Ευρωπαϊκή Επιτροπή εκτιμά ότι το 2,5</w:t>
      </w:r>
      <w:r>
        <w:rPr>
          <w:rFonts w:eastAsia="Times New Roman" w:cs="Times New Roman"/>
          <w:szCs w:val="24"/>
        </w:rPr>
        <w:t>%</w:t>
      </w:r>
      <w:r w:rsidRPr="0098004A">
        <w:rPr>
          <w:rFonts w:eastAsia="Times New Roman" w:cs="Times New Roman"/>
          <w:szCs w:val="24"/>
        </w:rPr>
        <w:t xml:space="preserve"> θα γίνει 2% ρυθμός ανάπτυξης</w:t>
      </w:r>
      <w:r>
        <w:rPr>
          <w:rFonts w:eastAsia="Times New Roman" w:cs="Times New Roman"/>
          <w:szCs w:val="24"/>
        </w:rPr>
        <w:t>.</w:t>
      </w:r>
      <w:r w:rsidRPr="0098004A">
        <w:rPr>
          <w:rFonts w:eastAsia="Times New Roman" w:cs="Times New Roman"/>
          <w:szCs w:val="24"/>
        </w:rPr>
        <w:t xml:space="preserve"> Δεν θέλω να σα</w:t>
      </w:r>
      <w:r>
        <w:rPr>
          <w:rFonts w:eastAsia="Times New Roman" w:cs="Times New Roman"/>
          <w:szCs w:val="24"/>
        </w:rPr>
        <w:t>ς αναφέρω τα επιτεύγματά σας το</w:t>
      </w:r>
      <w:r w:rsidRPr="0098004A">
        <w:rPr>
          <w:rFonts w:eastAsia="Times New Roman" w:cs="Times New Roman"/>
          <w:szCs w:val="24"/>
        </w:rPr>
        <w:t xml:space="preserve"> </w:t>
      </w:r>
      <w:r>
        <w:rPr>
          <w:rFonts w:eastAsia="Times New Roman" w:cs="Times New Roman"/>
          <w:szCs w:val="24"/>
        </w:rPr>
        <w:t>20</w:t>
      </w:r>
      <w:r w:rsidRPr="0098004A">
        <w:rPr>
          <w:rFonts w:eastAsia="Times New Roman" w:cs="Times New Roman"/>
          <w:szCs w:val="24"/>
        </w:rPr>
        <w:t xml:space="preserve">15 και το </w:t>
      </w:r>
      <w:r>
        <w:rPr>
          <w:rFonts w:eastAsia="Times New Roman" w:cs="Times New Roman"/>
          <w:szCs w:val="24"/>
        </w:rPr>
        <w:t>20</w:t>
      </w:r>
      <w:r w:rsidRPr="0098004A">
        <w:rPr>
          <w:rFonts w:eastAsia="Times New Roman" w:cs="Times New Roman"/>
          <w:szCs w:val="24"/>
        </w:rPr>
        <w:t>16</w:t>
      </w:r>
      <w:r>
        <w:rPr>
          <w:rFonts w:eastAsia="Times New Roman" w:cs="Times New Roman"/>
          <w:szCs w:val="24"/>
        </w:rPr>
        <w:t>,</w:t>
      </w:r>
      <w:r w:rsidRPr="0098004A">
        <w:rPr>
          <w:rFonts w:eastAsia="Times New Roman" w:cs="Times New Roman"/>
          <w:szCs w:val="24"/>
        </w:rPr>
        <w:t xml:space="preserve"> γιατί μιλάμε για όλεθρο</w:t>
      </w:r>
      <w:r>
        <w:rPr>
          <w:rFonts w:eastAsia="Times New Roman" w:cs="Times New Roman"/>
          <w:szCs w:val="24"/>
        </w:rPr>
        <w:t xml:space="preserve">. Αυτό δεν </w:t>
      </w:r>
      <w:r>
        <w:rPr>
          <w:rFonts w:eastAsia="Times New Roman" w:cs="Times New Roman"/>
          <w:szCs w:val="24"/>
        </w:rPr>
        <w:t>είναι</w:t>
      </w:r>
      <w:r w:rsidRPr="0098004A">
        <w:rPr>
          <w:rFonts w:eastAsia="Times New Roman" w:cs="Times New Roman"/>
          <w:szCs w:val="24"/>
        </w:rPr>
        <w:t xml:space="preserve"> ένας απλός αριθμός</w:t>
      </w:r>
      <w:r>
        <w:rPr>
          <w:rFonts w:eastAsia="Times New Roman" w:cs="Times New Roman"/>
          <w:szCs w:val="24"/>
        </w:rPr>
        <w:t>, κύριοι</w:t>
      </w:r>
      <w:r w:rsidRPr="0098004A">
        <w:rPr>
          <w:rFonts w:eastAsia="Times New Roman" w:cs="Times New Roman"/>
          <w:szCs w:val="24"/>
        </w:rPr>
        <w:t xml:space="preserve"> Υπουργοί</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Στερεί </w:t>
      </w:r>
      <w:r w:rsidRPr="0098004A">
        <w:rPr>
          <w:rFonts w:eastAsia="Times New Roman" w:cs="Times New Roman"/>
          <w:szCs w:val="24"/>
        </w:rPr>
        <w:t xml:space="preserve">κάποιες δεκάδες δισεκατομμύρια από το </w:t>
      </w:r>
      <w:r>
        <w:rPr>
          <w:rFonts w:eastAsia="Times New Roman" w:cs="Times New Roman"/>
          <w:szCs w:val="24"/>
        </w:rPr>
        <w:t xml:space="preserve">ΑΕΠ, </w:t>
      </w:r>
      <w:r w:rsidRPr="0098004A">
        <w:rPr>
          <w:rFonts w:eastAsia="Times New Roman" w:cs="Times New Roman"/>
          <w:szCs w:val="24"/>
        </w:rPr>
        <w:t>από την πραγματική οικονομία</w:t>
      </w:r>
      <w:r>
        <w:rPr>
          <w:rFonts w:eastAsia="Times New Roman" w:cs="Times New Roman"/>
          <w:szCs w:val="24"/>
        </w:rPr>
        <w:t>.</w:t>
      </w:r>
      <w:r w:rsidRPr="0098004A">
        <w:rPr>
          <w:rFonts w:eastAsia="Times New Roman" w:cs="Times New Roman"/>
          <w:szCs w:val="24"/>
        </w:rPr>
        <w:t xml:space="preserve"> </w:t>
      </w:r>
    </w:p>
    <w:p w14:paraId="3739530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Κατά τα λοιπά, ισχυρίζεστε ότι βγάλατε </w:t>
      </w:r>
      <w:r w:rsidRPr="0098004A">
        <w:rPr>
          <w:rFonts w:eastAsia="Times New Roman" w:cs="Times New Roman"/>
          <w:szCs w:val="24"/>
        </w:rPr>
        <w:t>τη χώρα από τα μνημόνια</w:t>
      </w:r>
      <w:r>
        <w:rPr>
          <w:rFonts w:eastAsia="Times New Roman" w:cs="Times New Roman"/>
          <w:szCs w:val="24"/>
        </w:rPr>
        <w:t>.</w:t>
      </w:r>
      <w:r w:rsidRPr="0098004A">
        <w:rPr>
          <w:rFonts w:eastAsia="Times New Roman" w:cs="Times New Roman"/>
          <w:szCs w:val="24"/>
        </w:rPr>
        <w:t xml:space="preserve"> Αν βγάλατε τη χώρα από τα μνημόνια</w:t>
      </w:r>
      <w:r>
        <w:rPr>
          <w:rFonts w:eastAsia="Times New Roman" w:cs="Times New Roman"/>
          <w:szCs w:val="24"/>
        </w:rPr>
        <w:t>, γιατί δ</w:t>
      </w:r>
      <w:r w:rsidRPr="0098004A">
        <w:rPr>
          <w:rFonts w:eastAsia="Times New Roman" w:cs="Times New Roman"/>
          <w:szCs w:val="24"/>
        </w:rPr>
        <w:t>εν βγαίνετε και στις αγορ</w:t>
      </w:r>
      <w:r w:rsidRPr="0098004A">
        <w:rPr>
          <w:rFonts w:eastAsia="Times New Roman" w:cs="Times New Roman"/>
          <w:szCs w:val="24"/>
        </w:rPr>
        <w:t>ές</w:t>
      </w:r>
      <w:r>
        <w:rPr>
          <w:rFonts w:eastAsia="Times New Roman" w:cs="Times New Roman"/>
          <w:szCs w:val="24"/>
        </w:rPr>
        <w:t>;</w:t>
      </w:r>
      <w:r w:rsidRPr="0098004A">
        <w:rPr>
          <w:rFonts w:eastAsia="Times New Roman" w:cs="Times New Roman"/>
          <w:szCs w:val="24"/>
        </w:rPr>
        <w:t xml:space="preserve"> Με ποια ανάπτυξη</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με π</w:t>
      </w:r>
      <w:r w:rsidRPr="0098004A">
        <w:rPr>
          <w:rFonts w:eastAsia="Times New Roman" w:cs="Times New Roman"/>
          <w:szCs w:val="24"/>
        </w:rPr>
        <w:t>οιο επενδυτικό κλίμα</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με π</w:t>
      </w:r>
      <w:r w:rsidRPr="0098004A">
        <w:rPr>
          <w:rFonts w:eastAsia="Times New Roman" w:cs="Times New Roman"/>
          <w:szCs w:val="24"/>
        </w:rPr>
        <w:t>οιες επενδύσεις βγάλατε τη χώρα από τα μνημόνια</w:t>
      </w:r>
      <w:r>
        <w:rPr>
          <w:rFonts w:eastAsia="Times New Roman" w:cs="Times New Roman"/>
          <w:szCs w:val="24"/>
        </w:rPr>
        <w:t>;</w:t>
      </w:r>
      <w:r w:rsidRPr="0098004A">
        <w:rPr>
          <w:rFonts w:eastAsia="Times New Roman" w:cs="Times New Roman"/>
          <w:szCs w:val="24"/>
        </w:rPr>
        <w:t xml:space="preserve"> Και </w:t>
      </w:r>
      <w:r>
        <w:rPr>
          <w:rFonts w:eastAsia="Times New Roman" w:cs="Times New Roman"/>
          <w:szCs w:val="24"/>
        </w:rPr>
        <w:t xml:space="preserve">οι </w:t>
      </w:r>
      <w:r w:rsidRPr="0098004A">
        <w:rPr>
          <w:rFonts w:eastAsia="Times New Roman" w:cs="Times New Roman"/>
          <w:szCs w:val="24"/>
        </w:rPr>
        <w:t>μνημονιακέ</w:t>
      </w:r>
      <w:r>
        <w:rPr>
          <w:rFonts w:eastAsia="Times New Roman" w:cs="Times New Roman"/>
          <w:szCs w:val="24"/>
        </w:rPr>
        <w:t>ς πολιτικές που έχετε υπογράψει, τα υπερ</w:t>
      </w:r>
      <w:r w:rsidRPr="0098004A">
        <w:rPr>
          <w:rFonts w:eastAsia="Times New Roman" w:cs="Times New Roman"/>
          <w:szCs w:val="24"/>
        </w:rPr>
        <w:t>πλεονάσματα</w:t>
      </w:r>
      <w:r>
        <w:rPr>
          <w:rFonts w:eastAsia="Times New Roman" w:cs="Times New Roman"/>
          <w:szCs w:val="24"/>
        </w:rPr>
        <w:t>,</w:t>
      </w:r>
      <w:r w:rsidRPr="0098004A">
        <w:rPr>
          <w:rFonts w:eastAsia="Times New Roman" w:cs="Times New Roman"/>
          <w:szCs w:val="24"/>
        </w:rPr>
        <w:t xml:space="preserve"> η εκχώρηση της δημόσιας περιουσίας για </w:t>
      </w:r>
      <w:r>
        <w:rPr>
          <w:rFonts w:eastAsia="Times New Roman" w:cs="Times New Roman"/>
          <w:szCs w:val="24"/>
        </w:rPr>
        <w:t>ενενήντα εννιά</w:t>
      </w:r>
      <w:r w:rsidRPr="0098004A">
        <w:rPr>
          <w:rFonts w:eastAsia="Times New Roman" w:cs="Times New Roman"/>
          <w:szCs w:val="24"/>
        </w:rPr>
        <w:t xml:space="preserve"> χρόνια</w:t>
      </w:r>
      <w:r>
        <w:rPr>
          <w:rFonts w:eastAsia="Times New Roman" w:cs="Times New Roman"/>
          <w:szCs w:val="24"/>
        </w:rPr>
        <w:t>,</w:t>
      </w:r>
      <w:r w:rsidRPr="0098004A">
        <w:rPr>
          <w:rFonts w:eastAsia="Times New Roman" w:cs="Times New Roman"/>
          <w:szCs w:val="24"/>
        </w:rPr>
        <w:t xml:space="preserve"> η υπερφορολόγηση</w:t>
      </w:r>
      <w:r>
        <w:rPr>
          <w:rFonts w:eastAsia="Times New Roman" w:cs="Times New Roman"/>
          <w:szCs w:val="24"/>
        </w:rPr>
        <w:t>,</w:t>
      </w:r>
      <w:r w:rsidRPr="0098004A">
        <w:rPr>
          <w:rFonts w:eastAsia="Times New Roman" w:cs="Times New Roman"/>
          <w:szCs w:val="24"/>
        </w:rPr>
        <w:t xml:space="preserve"> που π</w:t>
      </w:r>
      <w:r w:rsidRPr="0098004A">
        <w:rPr>
          <w:rFonts w:eastAsia="Times New Roman" w:cs="Times New Roman"/>
          <w:szCs w:val="24"/>
        </w:rPr>
        <w:t>ροσπαθείτε να τη μειώσετε σταγόνα-σταγόνα</w:t>
      </w:r>
      <w:r>
        <w:rPr>
          <w:rFonts w:eastAsia="Times New Roman" w:cs="Times New Roman"/>
          <w:szCs w:val="24"/>
        </w:rPr>
        <w:t>,</w:t>
      </w:r>
      <w:r w:rsidRPr="0098004A">
        <w:rPr>
          <w:rFonts w:eastAsia="Times New Roman" w:cs="Times New Roman"/>
          <w:szCs w:val="24"/>
        </w:rPr>
        <w:t xml:space="preserve"> αυτά δεν είναι μνημόνια</w:t>
      </w:r>
      <w:r>
        <w:rPr>
          <w:rFonts w:eastAsia="Times New Roman" w:cs="Times New Roman"/>
          <w:szCs w:val="24"/>
        </w:rPr>
        <w:t>;</w:t>
      </w:r>
      <w:r w:rsidRPr="0098004A">
        <w:rPr>
          <w:rFonts w:eastAsia="Times New Roman" w:cs="Times New Roman"/>
          <w:szCs w:val="24"/>
        </w:rPr>
        <w:t xml:space="preserve"> </w:t>
      </w:r>
    </w:p>
    <w:p w14:paraId="3739530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Το βλέπω και στην εκλογική μου </w:t>
      </w:r>
      <w:r w:rsidRPr="0098004A">
        <w:rPr>
          <w:rFonts w:eastAsia="Times New Roman" w:cs="Times New Roman"/>
          <w:szCs w:val="24"/>
        </w:rPr>
        <w:t>περιφέρεια</w:t>
      </w:r>
      <w:r>
        <w:rPr>
          <w:rFonts w:eastAsia="Times New Roman" w:cs="Times New Roman"/>
          <w:szCs w:val="24"/>
        </w:rPr>
        <w:t>.</w:t>
      </w:r>
      <w:r w:rsidRPr="0098004A">
        <w:rPr>
          <w:rFonts w:eastAsia="Times New Roman" w:cs="Times New Roman"/>
          <w:szCs w:val="24"/>
        </w:rPr>
        <w:t xml:space="preserve"> Τα εργοστάσια κλείνουν και οι τουριστικές επενδύσεις εμποδίζονται από τις υπηρεσίες σας και από το πολιτικό σας προσωπικό</w:t>
      </w:r>
      <w:r>
        <w:rPr>
          <w:rFonts w:eastAsia="Times New Roman" w:cs="Times New Roman"/>
          <w:szCs w:val="24"/>
        </w:rPr>
        <w:t>, από</w:t>
      </w:r>
      <w:r w:rsidRPr="0098004A">
        <w:rPr>
          <w:rFonts w:eastAsia="Times New Roman" w:cs="Times New Roman"/>
          <w:szCs w:val="24"/>
        </w:rPr>
        <w:t xml:space="preserve"> τους αρμόδιους Υπ</w:t>
      </w:r>
      <w:r w:rsidRPr="0098004A">
        <w:rPr>
          <w:rFonts w:eastAsia="Times New Roman" w:cs="Times New Roman"/>
          <w:szCs w:val="24"/>
        </w:rPr>
        <w:t>ουργούς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Πρόκειται για υποψήφιες, </w:t>
      </w:r>
      <w:r w:rsidRPr="0098004A">
        <w:rPr>
          <w:rFonts w:eastAsia="Times New Roman" w:cs="Times New Roman"/>
          <w:szCs w:val="24"/>
        </w:rPr>
        <w:t>ώριμες επενδύσεις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Κάνετε </w:t>
      </w:r>
      <w:r w:rsidRPr="0098004A">
        <w:rPr>
          <w:rFonts w:eastAsia="Times New Roman" w:cs="Times New Roman"/>
          <w:szCs w:val="24"/>
        </w:rPr>
        <w:t>σαν να μη συμβαίνει τίποτα</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Δείχνετε να πιστεύετε ότι θ</w:t>
      </w:r>
      <w:r w:rsidRPr="0098004A">
        <w:rPr>
          <w:rFonts w:eastAsia="Times New Roman" w:cs="Times New Roman"/>
          <w:szCs w:val="24"/>
        </w:rPr>
        <w:t>α βρέξει ανάπτυξη</w:t>
      </w:r>
      <w:r>
        <w:rPr>
          <w:rFonts w:eastAsia="Times New Roman" w:cs="Times New Roman"/>
          <w:szCs w:val="24"/>
        </w:rPr>
        <w:t>.</w:t>
      </w:r>
      <w:r w:rsidRPr="0098004A">
        <w:rPr>
          <w:rFonts w:eastAsia="Times New Roman" w:cs="Times New Roman"/>
          <w:szCs w:val="24"/>
        </w:rPr>
        <w:t xml:space="preserve"> Δεν γίνεται έτσι</w:t>
      </w:r>
      <w:r>
        <w:rPr>
          <w:rFonts w:eastAsia="Times New Roman" w:cs="Times New Roman"/>
          <w:szCs w:val="24"/>
        </w:rPr>
        <w:t>.</w:t>
      </w:r>
      <w:r w:rsidRPr="0098004A">
        <w:rPr>
          <w:rFonts w:eastAsia="Times New Roman" w:cs="Times New Roman"/>
          <w:szCs w:val="24"/>
        </w:rPr>
        <w:t xml:space="preserve"> Δεν έχει γίνει πουθενά</w:t>
      </w:r>
      <w:r>
        <w:rPr>
          <w:rFonts w:eastAsia="Times New Roman" w:cs="Times New Roman"/>
          <w:szCs w:val="24"/>
        </w:rPr>
        <w:t>.</w:t>
      </w:r>
      <w:r w:rsidRPr="0098004A">
        <w:rPr>
          <w:rFonts w:eastAsia="Times New Roman" w:cs="Times New Roman"/>
          <w:szCs w:val="24"/>
        </w:rPr>
        <w:t xml:space="preserve"> Δεν έχει συμβεί ποτέ στην ιστορία σε κα</w:t>
      </w:r>
      <w:r>
        <w:rPr>
          <w:rFonts w:eastAsia="Times New Roman" w:cs="Times New Roman"/>
          <w:szCs w:val="24"/>
        </w:rPr>
        <w:t>μ</w:t>
      </w:r>
      <w:r w:rsidRPr="0098004A">
        <w:rPr>
          <w:rFonts w:eastAsia="Times New Roman" w:cs="Times New Roman"/>
          <w:szCs w:val="24"/>
        </w:rPr>
        <w:t>μία χώρα</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Πως πιστεύετε εσείς ότι</w:t>
      </w:r>
      <w:r w:rsidRPr="0098004A">
        <w:rPr>
          <w:rFonts w:eastAsia="Times New Roman" w:cs="Times New Roman"/>
          <w:szCs w:val="24"/>
        </w:rPr>
        <w:t xml:space="preserve"> μπορεί να συμβεί</w:t>
      </w:r>
      <w:r>
        <w:rPr>
          <w:rFonts w:eastAsia="Times New Roman" w:cs="Times New Roman"/>
          <w:szCs w:val="24"/>
        </w:rPr>
        <w:t>;</w:t>
      </w:r>
      <w:r w:rsidRPr="0098004A">
        <w:rPr>
          <w:rFonts w:eastAsia="Times New Roman" w:cs="Times New Roman"/>
          <w:szCs w:val="24"/>
        </w:rPr>
        <w:t xml:space="preserve"> </w:t>
      </w:r>
    </w:p>
    <w:p w14:paraId="3739530D"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 xml:space="preserve">Δεν </w:t>
      </w:r>
      <w:r>
        <w:rPr>
          <w:rFonts w:eastAsia="Times New Roman" w:cs="Times New Roman"/>
          <w:szCs w:val="24"/>
        </w:rPr>
        <w:t>θα μιλήσω για τους φ</w:t>
      </w:r>
      <w:r w:rsidRPr="0098004A">
        <w:rPr>
          <w:rFonts w:eastAsia="Times New Roman" w:cs="Times New Roman"/>
          <w:szCs w:val="24"/>
        </w:rPr>
        <w:t>όρους</w:t>
      </w:r>
      <w:r>
        <w:rPr>
          <w:rFonts w:eastAsia="Times New Roman" w:cs="Times New Roman"/>
          <w:szCs w:val="24"/>
        </w:rPr>
        <w:t xml:space="preserve">. Μίλησε </w:t>
      </w:r>
      <w:r w:rsidRPr="0098004A">
        <w:rPr>
          <w:rFonts w:eastAsia="Times New Roman" w:cs="Times New Roman"/>
          <w:szCs w:val="24"/>
        </w:rPr>
        <w:t>και ο εισηγητής μας και οι συνάδελφο</w:t>
      </w:r>
      <w:r>
        <w:rPr>
          <w:rFonts w:eastAsia="Times New Roman" w:cs="Times New Roman"/>
          <w:szCs w:val="24"/>
        </w:rPr>
        <w:t>ι.</w:t>
      </w:r>
      <w:r w:rsidRPr="0098004A">
        <w:rPr>
          <w:rFonts w:eastAsia="Times New Roman" w:cs="Times New Roman"/>
          <w:szCs w:val="24"/>
        </w:rPr>
        <w:t xml:space="preserve"> </w:t>
      </w:r>
      <w:r>
        <w:rPr>
          <w:rFonts w:eastAsia="Times New Roman" w:cs="Times New Roman"/>
          <w:szCs w:val="24"/>
        </w:rPr>
        <w:t>Είναι δ</w:t>
      </w:r>
      <w:r w:rsidRPr="0098004A">
        <w:rPr>
          <w:rFonts w:eastAsia="Times New Roman" w:cs="Times New Roman"/>
          <w:szCs w:val="24"/>
        </w:rPr>
        <w:t xml:space="preserve">εκάδες </w:t>
      </w:r>
      <w:r>
        <w:rPr>
          <w:rFonts w:eastAsia="Times New Roman" w:cs="Times New Roman"/>
          <w:szCs w:val="24"/>
        </w:rPr>
        <w:t xml:space="preserve">οι </w:t>
      </w:r>
      <w:r w:rsidRPr="0098004A">
        <w:rPr>
          <w:rFonts w:eastAsia="Times New Roman" w:cs="Times New Roman"/>
          <w:szCs w:val="24"/>
        </w:rPr>
        <w:t>καινούργιοι φόροι</w:t>
      </w:r>
      <w:r>
        <w:rPr>
          <w:rFonts w:eastAsia="Times New Roman" w:cs="Times New Roman"/>
          <w:szCs w:val="24"/>
        </w:rPr>
        <w:t>.</w:t>
      </w:r>
      <w:r w:rsidRPr="0098004A">
        <w:rPr>
          <w:rFonts w:eastAsia="Times New Roman" w:cs="Times New Roman"/>
          <w:szCs w:val="24"/>
        </w:rPr>
        <w:t xml:space="preserve"> Φορολογία εισοδήματος</w:t>
      </w:r>
      <w:r>
        <w:rPr>
          <w:rFonts w:eastAsia="Times New Roman" w:cs="Times New Roman"/>
          <w:szCs w:val="24"/>
        </w:rPr>
        <w:t>:</w:t>
      </w:r>
      <w:r w:rsidRPr="0098004A">
        <w:rPr>
          <w:rFonts w:eastAsia="Times New Roman" w:cs="Times New Roman"/>
          <w:szCs w:val="24"/>
        </w:rPr>
        <w:t xml:space="preserve"> Από </w:t>
      </w:r>
      <w:r>
        <w:rPr>
          <w:rFonts w:eastAsia="Times New Roman" w:cs="Times New Roman"/>
          <w:szCs w:val="24"/>
        </w:rPr>
        <w:t xml:space="preserve">το </w:t>
      </w:r>
      <w:r w:rsidRPr="0098004A">
        <w:rPr>
          <w:rFonts w:eastAsia="Times New Roman" w:cs="Times New Roman"/>
          <w:szCs w:val="24"/>
        </w:rPr>
        <w:t>26</w:t>
      </w:r>
      <w:r>
        <w:rPr>
          <w:rFonts w:eastAsia="Times New Roman" w:cs="Times New Roman"/>
          <w:szCs w:val="24"/>
        </w:rPr>
        <w:t xml:space="preserve">% πήγε στο </w:t>
      </w:r>
      <w:r w:rsidRPr="0098004A">
        <w:rPr>
          <w:rFonts w:eastAsia="Times New Roman" w:cs="Times New Roman"/>
          <w:szCs w:val="24"/>
        </w:rPr>
        <w:t>29%</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Τ</w:t>
      </w:r>
      <w:r w:rsidRPr="0098004A">
        <w:rPr>
          <w:rFonts w:eastAsia="Times New Roman" w:cs="Times New Roman"/>
          <w:szCs w:val="24"/>
        </w:rPr>
        <w:t>ώρα υπόσχε</w:t>
      </w:r>
      <w:r>
        <w:rPr>
          <w:rFonts w:eastAsia="Times New Roman" w:cs="Times New Roman"/>
          <w:szCs w:val="24"/>
        </w:rPr>
        <w:t>στε ότι θα τη μειώνετε</w:t>
      </w:r>
      <w:r w:rsidRPr="0098004A">
        <w:rPr>
          <w:rFonts w:eastAsia="Times New Roman" w:cs="Times New Roman"/>
          <w:szCs w:val="24"/>
        </w:rPr>
        <w:t xml:space="preserve"> 1% κάθε χρόνο</w:t>
      </w:r>
      <w:r>
        <w:rPr>
          <w:rFonts w:eastAsia="Times New Roman" w:cs="Times New Roman"/>
          <w:szCs w:val="24"/>
        </w:rPr>
        <w:t>.</w:t>
      </w:r>
      <w:r w:rsidRPr="0098004A">
        <w:rPr>
          <w:rFonts w:eastAsia="Times New Roman" w:cs="Times New Roman"/>
          <w:szCs w:val="24"/>
        </w:rPr>
        <w:t xml:space="preserve"> Αυτό κάνετε</w:t>
      </w:r>
      <w:r>
        <w:rPr>
          <w:rFonts w:eastAsia="Times New Roman" w:cs="Times New Roman"/>
          <w:szCs w:val="24"/>
        </w:rPr>
        <w:t>:</w:t>
      </w:r>
      <w:r w:rsidRPr="0098004A">
        <w:rPr>
          <w:rFonts w:eastAsia="Times New Roman" w:cs="Times New Roman"/>
          <w:szCs w:val="24"/>
        </w:rPr>
        <w:t xml:space="preserve"> Παίρνετε </w:t>
      </w:r>
      <w:r>
        <w:rPr>
          <w:rFonts w:eastAsia="Times New Roman" w:cs="Times New Roman"/>
          <w:szCs w:val="24"/>
        </w:rPr>
        <w:t>τρία</w:t>
      </w:r>
      <w:r>
        <w:rPr>
          <w:rFonts w:eastAsia="Times New Roman" w:cs="Times New Roman"/>
          <w:szCs w:val="24"/>
        </w:rPr>
        <w:t xml:space="preserve"> χρόνια και δίνετε</w:t>
      </w:r>
      <w:r w:rsidRPr="0098004A">
        <w:rPr>
          <w:rFonts w:eastAsia="Times New Roman" w:cs="Times New Roman"/>
          <w:szCs w:val="24"/>
        </w:rPr>
        <w:t xml:space="preserve"> το</w:t>
      </w:r>
      <w:r>
        <w:rPr>
          <w:rFonts w:eastAsia="Times New Roman" w:cs="Times New Roman"/>
          <w:szCs w:val="24"/>
        </w:rPr>
        <w:t>ν</w:t>
      </w:r>
      <w:r w:rsidRPr="0098004A">
        <w:rPr>
          <w:rFonts w:eastAsia="Times New Roman" w:cs="Times New Roman"/>
          <w:szCs w:val="24"/>
        </w:rPr>
        <w:t xml:space="preserve"> προεκλογικό χρόνο</w:t>
      </w:r>
      <w:r>
        <w:rPr>
          <w:rFonts w:eastAsia="Times New Roman" w:cs="Times New Roman"/>
          <w:szCs w:val="24"/>
        </w:rPr>
        <w:t>.</w:t>
      </w:r>
      <w:r w:rsidRPr="0098004A">
        <w:rPr>
          <w:rFonts w:eastAsia="Times New Roman" w:cs="Times New Roman"/>
          <w:szCs w:val="24"/>
        </w:rPr>
        <w:t xml:space="preserve"> Παίρνετε </w:t>
      </w:r>
      <w:r>
        <w:rPr>
          <w:rFonts w:eastAsia="Times New Roman" w:cs="Times New Roman"/>
          <w:szCs w:val="24"/>
        </w:rPr>
        <w:t>δέκα και επιστρέφετε ένα ως</w:t>
      </w:r>
      <w:r w:rsidRPr="0098004A">
        <w:rPr>
          <w:rFonts w:eastAsia="Times New Roman" w:cs="Times New Roman"/>
          <w:szCs w:val="24"/>
        </w:rPr>
        <w:t xml:space="preserve"> μέρισμα</w:t>
      </w:r>
      <w:r>
        <w:rPr>
          <w:rFonts w:eastAsia="Times New Roman" w:cs="Times New Roman"/>
          <w:szCs w:val="24"/>
        </w:rPr>
        <w:t>.</w:t>
      </w:r>
      <w:r w:rsidRPr="0098004A">
        <w:rPr>
          <w:rFonts w:eastAsia="Times New Roman" w:cs="Times New Roman"/>
          <w:szCs w:val="24"/>
        </w:rPr>
        <w:t xml:space="preserve"> Θα πούμε για το κοινωνικό μέρισμα και την κοινωνική σας ευαισθησία στη συνέχεια</w:t>
      </w:r>
      <w:r>
        <w:rPr>
          <w:rFonts w:eastAsia="Times New Roman" w:cs="Times New Roman"/>
          <w:szCs w:val="24"/>
        </w:rPr>
        <w:t>.</w:t>
      </w:r>
    </w:p>
    <w:p w14:paraId="3739530E"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Ακούω</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όμως,</w:t>
      </w:r>
      <w:r w:rsidRPr="0098004A">
        <w:rPr>
          <w:rFonts w:eastAsia="Times New Roman" w:cs="Times New Roman"/>
          <w:szCs w:val="24"/>
        </w:rPr>
        <w:t xml:space="preserve"> πολλά για την </w:t>
      </w:r>
      <w:r>
        <w:rPr>
          <w:rFonts w:eastAsia="Times New Roman" w:cs="Times New Roman"/>
          <w:szCs w:val="24"/>
        </w:rPr>
        <w:t>ανεργία. Άκουσα</w:t>
      </w:r>
      <w:r w:rsidRPr="0098004A">
        <w:rPr>
          <w:rFonts w:eastAsia="Times New Roman" w:cs="Times New Roman"/>
          <w:szCs w:val="24"/>
        </w:rPr>
        <w:t xml:space="preserve"> μία συνάδελφο προηγουμένως να λέει </w:t>
      </w:r>
      <w:r>
        <w:rPr>
          <w:rFonts w:eastAsia="Times New Roman" w:cs="Times New Roman"/>
          <w:szCs w:val="24"/>
        </w:rPr>
        <w:t>«</w:t>
      </w:r>
      <w:r w:rsidRPr="0098004A">
        <w:rPr>
          <w:rFonts w:eastAsia="Times New Roman" w:cs="Times New Roman"/>
          <w:szCs w:val="24"/>
        </w:rPr>
        <w:t>έτρωγε ο</w:t>
      </w:r>
      <w:r w:rsidRPr="0098004A">
        <w:rPr>
          <w:rFonts w:eastAsia="Times New Roman" w:cs="Times New Roman"/>
          <w:szCs w:val="24"/>
        </w:rPr>
        <w:t xml:space="preserve"> κόσμος στα σκουπίδια</w:t>
      </w:r>
      <w:r>
        <w:rPr>
          <w:rFonts w:eastAsia="Times New Roman" w:cs="Times New Roman"/>
          <w:szCs w:val="24"/>
        </w:rPr>
        <w:t>, ε</w:t>
      </w:r>
      <w:r w:rsidRPr="0098004A">
        <w:rPr>
          <w:rFonts w:eastAsia="Times New Roman" w:cs="Times New Roman"/>
          <w:szCs w:val="24"/>
        </w:rPr>
        <w:t>νώ τώρα είναι όλοι ευτυχισμένοι</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Δεν μας λέει μ</w:t>
      </w:r>
      <w:r w:rsidRPr="0098004A">
        <w:rPr>
          <w:rFonts w:eastAsia="Times New Roman" w:cs="Times New Roman"/>
          <w:szCs w:val="24"/>
        </w:rPr>
        <w:t>ε ποιους μισθούς</w:t>
      </w:r>
      <w:r>
        <w:rPr>
          <w:rFonts w:eastAsia="Times New Roman" w:cs="Times New Roman"/>
          <w:szCs w:val="24"/>
        </w:rPr>
        <w:t xml:space="preserve"> είναι ευτυχισμένοι. </w:t>
      </w:r>
    </w:p>
    <w:p w14:paraId="3739530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Στοιχεία από την «</w:t>
      </w:r>
      <w:r w:rsidRPr="0098004A">
        <w:rPr>
          <w:rFonts w:eastAsia="Times New Roman" w:cs="Times New Roman"/>
          <w:szCs w:val="24"/>
        </w:rPr>
        <w:t>ΕΡΓΑΝΗ</w:t>
      </w:r>
      <w:r>
        <w:rPr>
          <w:rFonts w:eastAsia="Times New Roman" w:cs="Times New Roman"/>
          <w:szCs w:val="24"/>
        </w:rPr>
        <w:t>»,</w:t>
      </w:r>
      <w:r w:rsidRPr="0098004A">
        <w:rPr>
          <w:rFonts w:eastAsia="Times New Roman" w:cs="Times New Roman"/>
          <w:szCs w:val="24"/>
        </w:rPr>
        <w:t xml:space="preserve"> Οκτώβριος του 2018</w:t>
      </w:r>
      <w:r>
        <w:rPr>
          <w:rFonts w:eastAsia="Times New Roman" w:cs="Times New Roman"/>
          <w:szCs w:val="24"/>
        </w:rPr>
        <w:t>:</w:t>
      </w:r>
      <w:r w:rsidRPr="0098004A">
        <w:rPr>
          <w:rFonts w:eastAsia="Times New Roman" w:cs="Times New Roman"/>
          <w:szCs w:val="24"/>
        </w:rPr>
        <w:t xml:space="preserve"> Από τις νέες συμβάσεις</w:t>
      </w:r>
      <w:r>
        <w:rPr>
          <w:rFonts w:eastAsia="Times New Roman" w:cs="Times New Roman"/>
          <w:szCs w:val="24"/>
        </w:rPr>
        <w:t xml:space="preserve">, το 54% είναι </w:t>
      </w:r>
      <w:r w:rsidRPr="0098004A">
        <w:rPr>
          <w:rFonts w:eastAsia="Times New Roman" w:cs="Times New Roman"/>
          <w:szCs w:val="24"/>
        </w:rPr>
        <w:t>μερικής απασχόλησης</w:t>
      </w:r>
      <w:r>
        <w:rPr>
          <w:rFonts w:eastAsia="Times New Roman" w:cs="Times New Roman"/>
          <w:szCs w:val="24"/>
        </w:rPr>
        <w:t>.</w:t>
      </w:r>
      <w:r w:rsidRPr="0098004A">
        <w:rPr>
          <w:rFonts w:eastAsia="Times New Roman" w:cs="Times New Roman"/>
          <w:szCs w:val="24"/>
        </w:rPr>
        <w:t xml:space="preserve"> Μόνο το 46%</w:t>
      </w:r>
      <w:r>
        <w:rPr>
          <w:rFonts w:eastAsia="Times New Roman" w:cs="Times New Roman"/>
          <w:szCs w:val="24"/>
        </w:rPr>
        <w:t xml:space="preserve"> είναι</w:t>
      </w:r>
      <w:r w:rsidRPr="0098004A">
        <w:rPr>
          <w:rFonts w:eastAsia="Times New Roman" w:cs="Times New Roman"/>
          <w:szCs w:val="24"/>
        </w:rPr>
        <w:t xml:space="preserve"> πλήρους απασχόλησης</w:t>
      </w:r>
      <w:r>
        <w:rPr>
          <w:rFonts w:eastAsia="Times New Roman" w:cs="Times New Roman"/>
          <w:szCs w:val="24"/>
        </w:rPr>
        <w:t>.</w:t>
      </w:r>
      <w:r w:rsidRPr="0098004A">
        <w:rPr>
          <w:rFonts w:eastAsia="Times New Roman" w:cs="Times New Roman"/>
          <w:szCs w:val="24"/>
        </w:rPr>
        <w:t xml:space="preserve"> Εσείς δεν φωνάζ</w:t>
      </w:r>
      <w:r>
        <w:rPr>
          <w:rFonts w:eastAsia="Times New Roman" w:cs="Times New Roman"/>
          <w:szCs w:val="24"/>
        </w:rPr>
        <w:t>α</w:t>
      </w:r>
      <w:r w:rsidRPr="0098004A">
        <w:rPr>
          <w:rFonts w:eastAsia="Times New Roman" w:cs="Times New Roman"/>
          <w:szCs w:val="24"/>
        </w:rPr>
        <w:t xml:space="preserve">τε στους δρόμους </w:t>
      </w:r>
      <w:r>
        <w:rPr>
          <w:rFonts w:eastAsia="Times New Roman" w:cs="Times New Roman"/>
          <w:szCs w:val="24"/>
        </w:rPr>
        <w:t>«</w:t>
      </w:r>
      <w:r w:rsidRPr="0098004A">
        <w:rPr>
          <w:rFonts w:eastAsia="Times New Roman" w:cs="Times New Roman"/>
          <w:szCs w:val="24"/>
        </w:rPr>
        <w:t>μισή δουλειά</w:t>
      </w:r>
      <w:r>
        <w:rPr>
          <w:rFonts w:eastAsia="Times New Roman" w:cs="Times New Roman"/>
          <w:szCs w:val="24"/>
        </w:rPr>
        <w:t>, μ</w:t>
      </w:r>
      <w:r w:rsidRPr="0098004A">
        <w:rPr>
          <w:rFonts w:eastAsia="Times New Roman" w:cs="Times New Roman"/>
          <w:szCs w:val="24"/>
        </w:rPr>
        <w:t>ισή ζωή</w:t>
      </w:r>
      <w:r>
        <w:rPr>
          <w:rFonts w:eastAsia="Times New Roman" w:cs="Times New Roman"/>
          <w:szCs w:val="24"/>
        </w:rPr>
        <w:t>»,</w:t>
      </w:r>
      <w:r w:rsidRPr="0098004A">
        <w:rPr>
          <w:rFonts w:eastAsia="Times New Roman" w:cs="Times New Roman"/>
          <w:szCs w:val="24"/>
        </w:rPr>
        <w:t xml:space="preserve"> κυρίες και κύριοι συνάδελφοι της Πλειοψηφίας</w:t>
      </w:r>
      <w:r>
        <w:rPr>
          <w:rFonts w:eastAsia="Times New Roman" w:cs="Times New Roman"/>
          <w:szCs w:val="24"/>
        </w:rPr>
        <w:t>;</w:t>
      </w:r>
      <w:r w:rsidRPr="0098004A">
        <w:rPr>
          <w:rFonts w:eastAsia="Times New Roman" w:cs="Times New Roman"/>
          <w:szCs w:val="24"/>
        </w:rPr>
        <w:t xml:space="preserve"> Εσείς δεν έχετε μετατρέψει τους νέους ανθρώπους σε μία γενιά των </w:t>
      </w:r>
      <w:r>
        <w:rPr>
          <w:rFonts w:eastAsia="Times New Roman" w:cs="Times New Roman"/>
          <w:szCs w:val="24"/>
        </w:rPr>
        <w:t xml:space="preserve">360 </w:t>
      </w:r>
      <w:r w:rsidRPr="0098004A">
        <w:rPr>
          <w:rFonts w:eastAsia="Times New Roman" w:cs="Times New Roman"/>
          <w:szCs w:val="24"/>
        </w:rPr>
        <w:t>ευρώ</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Μισθός είναι τα </w:t>
      </w:r>
      <w:r w:rsidRPr="0098004A">
        <w:rPr>
          <w:rFonts w:eastAsia="Times New Roman" w:cs="Times New Roman"/>
          <w:szCs w:val="24"/>
        </w:rPr>
        <w:t>290 ευρώ</w:t>
      </w:r>
      <w:r>
        <w:rPr>
          <w:rFonts w:eastAsia="Times New Roman" w:cs="Times New Roman"/>
          <w:szCs w:val="24"/>
        </w:rPr>
        <w:t>;</w:t>
      </w:r>
      <w:r w:rsidRPr="0098004A">
        <w:rPr>
          <w:rFonts w:eastAsia="Times New Roman" w:cs="Times New Roman"/>
          <w:szCs w:val="24"/>
        </w:rPr>
        <w:t xml:space="preserve"> Πότ</w:t>
      </w:r>
      <w:r>
        <w:rPr>
          <w:rFonts w:eastAsia="Times New Roman" w:cs="Times New Roman"/>
          <w:szCs w:val="24"/>
        </w:rPr>
        <w:t>ε</w:t>
      </w:r>
      <w:r w:rsidRPr="0098004A">
        <w:rPr>
          <w:rFonts w:eastAsia="Times New Roman" w:cs="Times New Roman"/>
          <w:szCs w:val="24"/>
        </w:rPr>
        <w:t xml:space="preserve"> το ξαναείδα</w:t>
      </w:r>
      <w:r>
        <w:rPr>
          <w:rFonts w:eastAsia="Times New Roman" w:cs="Times New Roman"/>
          <w:szCs w:val="24"/>
        </w:rPr>
        <w:t>τε</w:t>
      </w:r>
      <w:r w:rsidRPr="0098004A">
        <w:rPr>
          <w:rFonts w:eastAsia="Times New Roman" w:cs="Times New Roman"/>
          <w:szCs w:val="24"/>
        </w:rPr>
        <w:t xml:space="preserve"> αυτό</w:t>
      </w:r>
      <w:r>
        <w:rPr>
          <w:rFonts w:eastAsia="Times New Roman" w:cs="Times New Roman"/>
          <w:szCs w:val="24"/>
        </w:rPr>
        <w:t>;</w:t>
      </w:r>
      <w:r w:rsidRPr="0098004A">
        <w:rPr>
          <w:rFonts w:eastAsia="Times New Roman" w:cs="Times New Roman"/>
          <w:szCs w:val="24"/>
        </w:rPr>
        <w:t xml:space="preserve"> </w:t>
      </w:r>
    </w:p>
    <w:p w14:paraId="3739531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Πού</w:t>
      </w:r>
      <w:r>
        <w:rPr>
          <w:rFonts w:eastAsia="Times New Roman" w:cs="Times New Roman"/>
          <w:szCs w:val="24"/>
        </w:rPr>
        <w:t xml:space="preserve"> τα είδατε αυτά; </w:t>
      </w:r>
    </w:p>
    <w:p w14:paraId="37395311"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Σας είπα. Είναι στοιχεία από την «ΕΡΓΑΝΗ» 2018, ο δέκατος μήνας. Δείτε τα στοιχεία. </w:t>
      </w:r>
    </w:p>
    <w:p w14:paraId="37395312"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Λέτε</w:t>
      </w:r>
      <w:r>
        <w:rPr>
          <w:rFonts w:eastAsia="Times New Roman" w:cs="Times New Roman"/>
          <w:szCs w:val="24"/>
        </w:rPr>
        <w:t xml:space="preserve"> ότι μειώσατε</w:t>
      </w:r>
      <w:r w:rsidRPr="0098004A">
        <w:rPr>
          <w:rFonts w:eastAsia="Times New Roman" w:cs="Times New Roman"/>
          <w:szCs w:val="24"/>
        </w:rPr>
        <w:t xml:space="preserve"> την ανεργία</w:t>
      </w:r>
      <w:r>
        <w:rPr>
          <w:rFonts w:eastAsia="Times New Roman" w:cs="Times New Roman"/>
          <w:szCs w:val="24"/>
        </w:rPr>
        <w:t>.</w:t>
      </w:r>
      <w:r w:rsidRPr="0098004A">
        <w:rPr>
          <w:rFonts w:eastAsia="Times New Roman" w:cs="Times New Roman"/>
          <w:szCs w:val="24"/>
        </w:rPr>
        <w:t xml:space="preserve"> Αφ</w:t>
      </w:r>
      <w:r>
        <w:rPr>
          <w:rFonts w:eastAsia="Times New Roman" w:cs="Times New Roman"/>
          <w:szCs w:val="24"/>
        </w:rPr>
        <w:t xml:space="preserve">’ </w:t>
      </w:r>
      <w:r w:rsidRPr="0098004A">
        <w:rPr>
          <w:rFonts w:eastAsia="Times New Roman" w:cs="Times New Roman"/>
          <w:szCs w:val="24"/>
        </w:rPr>
        <w:t xml:space="preserve">ενός μεν δεν παραλάβετε την </w:t>
      </w:r>
      <w:r>
        <w:rPr>
          <w:rFonts w:eastAsia="Times New Roman" w:cs="Times New Roman"/>
          <w:szCs w:val="24"/>
        </w:rPr>
        <w:t xml:space="preserve">ανεργία </w:t>
      </w:r>
      <w:r w:rsidRPr="0098004A">
        <w:rPr>
          <w:rFonts w:eastAsia="Times New Roman" w:cs="Times New Roman"/>
          <w:szCs w:val="24"/>
        </w:rPr>
        <w:t>στο 27%</w:t>
      </w:r>
      <w:r>
        <w:rPr>
          <w:rFonts w:eastAsia="Times New Roman" w:cs="Times New Roman"/>
          <w:szCs w:val="24"/>
        </w:rPr>
        <w:t>. Ήταν κάτω του 25%.</w:t>
      </w:r>
      <w:r w:rsidRPr="0098004A">
        <w:rPr>
          <w:rFonts w:eastAsia="Times New Roman" w:cs="Times New Roman"/>
          <w:szCs w:val="24"/>
        </w:rPr>
        <w:t xml:space="preserve"> Ήταν υψηλότατη φυσικά</w:t>
      </w:r>
      <w:r>
        <w:rPr>
          <w:rFonts w:eastAsia="Times New Roman" w:cs="Times New Roman"/>
          <w:szCs w:val="24"/>
        </w:rPr>
        <w:t>.</w:t>
      </w:r>
      <w:r w:rsidRPr="0098004A">
        <w:rPr>
          <w:rFonts w:eastAsia="Times New Roman" w:cs="Times New Roman"/>
          <w:szCs w:val="24"/>
        </w:rPr>
        <w:t xml:space="preserve"> Είναι στο 19</w:t>
      </w:r>
      <w:r w:rsidRPr="0098004A">
        <w:rPr>
          <w:rFonts w:eastAsia="Times New Roman" w:cs="Times New Roman"/>
          <w:szCs w:val="24"/>
        </w:rPr>
        <w:t>,6</w:t>
      </w:r>
      <w:r>
        <w:rPr>
          <w:rFonts w:eastAsia="Times New Roman" w:cs="Times New Roman"/>
          <w:szCs w:val="24"/>
        </w:rPr>
        <w:t>%,</w:t>
      </w:r>
      <w:r w:rsidRPr="0098004A">
        <w:rPr>
          <w:rFonts w:eastAsia="Times New Roman" w:cs="Times New Roman"/>
          <w:szCs w:val="24"/>
        </w:rPr>
        <w:t xml:space="preserve"> ενώ το </w:t>
      </w:r>
      <w:r>
        <w:rPr>
          <w:rFonts w:eastAsia="Times New Roman" w:cs="Times New Roman"/>
          <w:szCs w:val="24"/>
        </w:rPr>
        <w:t>μ</w:t>
      </w:r>
      <w:r w:rsidRPr="0098004A">
        <w:rPr>
          <w:rFonts w:eastAsia="Times New Roman" w:cs="Times New Roman"/>
          <w:szCs w:val="24"/>
        </w:rPr>
        <w:t xml:space="preserve">εσοπρόθεσμο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κ</w:t>
      </w:r>
      <w:r w:rsidRPr="0098004A">
        <w:rPr>
          <w:rFonts w:eastAsia="Times New Roman" w:cs="Times New Roman"/>
          <w:szCs w:val="24"/>
        </w:rPr>
        <w:t>ύριε Υπουργέ</w:t>
      </w:r>
      <w:r>
        <w:rPr>
          <w:rFonts w:eastAsia="Times New Roman" w:cs="Times New Roman"/>
          <w:szCs w:val="24"/>
        </w:rPr>
        <w:t>,</w:t>
      </w:r>
      <w:r w:rsidRPr="0098004A">
        <w:rPr>
          <w:rFonts w:eastAsia="Times New Roman" w:cs="Times New Roman"/>
          <w:szCs w:val="24"/>
        </w:rPr>
        <w:t xml:space="preserve"> είχε προβλέψει ανεργία 15,9</w:t>
      </w:r>
      <w:r>
        <w:rPr>
          <w:rFonts w:eastAsia="Times New Roman" w:cs="Times New Roman"/>
          <w:szCs w:val="24"/>
        </w:rPr>
        <w:t>%.</w:t>
      </w:r>
      <w:r w:rsidRPr="0098004A">
        <w:rPr>
          <w:rFonts w:eastAsia="Times New Roman" w:cs="Times New Roman"/>
          <w:szCs w:val="24"/>
        </w:rPr>
        <w:t xml:space="preserve"> Λέτε ότι δώσαμε </w:t>
      </w:r>
      <w:r>
        <w:rPr>
          <w:rFonts w:eastAsia="Times New Roman" w:cs="Times New Roman"/>
          <w:szCs w:val="24"/>
        </w:rPr>
        <w:t xml:space="preserve">τριακόσιες πενήντα χιλιάδες υποαμειβόμενες </w:t>
      </w:r>
      <w:r w:rsidRPr="0098004A">
        <w:rPr>
          <w:rFonts w:eastAsia="Times New Roman" w:cs="Times New Roman"/>
          <w:szCs w:val="24"/>
        </w:rPr>
        <w:t>θέσεις εργασίας</w:t>
      </w:r>
      <w:r>
        <w:rPr>
          <w:rFonts w:eastAsia="Times New Roman" w:cs="Times New Roman"/>
          <w:szCs w:val="24"/>
        </w:rPr>
        <w:t>,</w:t>
      </w:r>
      <w:r w:rsidRPr="0098004A">
        <w:rPr>
          <w:rFonts w:eastAsia="Times New Roman" w:cs="Times New Roman"/>
          <w:szCs w:val="24"/>
        </w:rPr>
        <w:t xml:space="preserve"> αλλά δεν λέτε </w:t>
      </w:r>
      <w:r>
        <w:rPr>
          <w:rFonts w:eastAsia="Times New Roman" w:cs="Times New Roman"/>
          <w:szCs w:val="24"/>
        </w:rPr>
        <w:t xml:space="preserve">για </w:t>
      </w:r>
      <w:r w:rsidRPr="0098004A">
        <w:rPr>
          <w:rFonts w:eastAsia="Times New Roman" w:cs="Times New Roman"/>
          <w:szCs w:val="24"/>
        </w:rPr>
        <w:t xml:space="preserve">τις </w:t>
      </w:r>
      <w:r>
        <w:rPr>
          <w:rFonts w:eastAsia="Times New Roman" w:cs="Times New Roman"/>
          <w:szCs w:val="24"/>
        </w:rPr>
        <w:t xml:space="preserve">εκατόν πενήντα χιλιάδες </w:t>
      </w:r>
      <w:r w:rsidRPr="0098004A">
        <w:rPr>
          <w:rFonts w:eastAsia="Times New Roman" w:cs="Times New Roman"/>
          <w:szCs w:val="24"/>
        </w:rPr>
        <w:t xml:space="preserve">που χάθηκαν διότι δεν </w:t>
      </w:r>
      <w:r>
        <w:rPr>
          <w:rFonts w:eastAsia="Times New Roman" w:cs="Times New Roman"/>
          <w:szCs w:val="24"/>
        </w:rPr>
        <w:t>επιταχύνατε τ</w:t>
      </w:r>
      <w:r w:rsidRPr="0098004A">
        <w:rPr>
          <w:rFonts w:eastAsia="Times New Roman" w:cs="Times New Roman"/>
          <w:szCs w:val="24"/>
        </w:rPr>
        <w:t>η μείωση της ανε</w:t>
      </w:r>
      <w:r w:rsidRPr="0098004A">
        <w:rPr>
          <w:rFonts w:eastAsia="Times New Roman" w:cs="Times New Roman"/>
          <w:szCs w:val="24"/>
        </w:rPr>
        <w:t>ργίας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Διαβάζετε </w:t>
      </w:r>
      <w:r w:rsidRPr="0098004A">
        <w:rPr>
          <w:rFonts w:eastAsia="Times New Roman" w:cs="Times New Roman"/>
          <w:szCs w:val="24"/>
        </w:rPr>
        <w:t>τους αριθμούς</w:t>
      </w:r>
      <w:r>
        <w:rPr>
          <w:rFonts w:eastAsia="Times New Roman" w:cs="Times New Roman"/>
          <w:szCs w:val="24"/>
        </w:rPr>
        <w:t xml:space="preserve"> ό</w:t>
      </w:r>
      <w:r w:rsidRPr="0098004A">
        <w:rPr>
          <w:rFonts w:eastAsia="Times New Roman" w:cs="Times New Roman"/>
          <w:szCs w:val="24"/>
        </w:rPr>
        <w:t>πως σας βολεύει</w:t>
      </w:r>
      <w:r>
        <w:rPr>
          <w:rFonts w:eastAsia="Times New Roman" w:cs="Times New Roman"/>
          <w:szCs w:val="24"/>
        </w:rPr>
        <w:t>.</w:t>
      </w:r>
      <w:r w:rsidRPr="0098004A">
        <w:rPr>
          <w:rFonts w:eastAsia="Times New Roman" w:cs="Times New Roman"/>
          <w:szCs w:val="24"/>
        </w:rPr>
        <w:t xml:space="preserve"> Δεν θα πω </w:t>
      </w:r>
      <w:r>
        <w:rPr>
          <w:rFonts w:eastAsia="Times New Roman" w:cs="Times New Roman"/>
          <w:szCs w:val="24"/>
        </w:rPr>
        <w:t xml:space="preserve">για </w:t>
      </w:r>
      <w:r w:rsidRPr="0098004A">
        <w:rPr>
          <w:rFonts w:eastAsia="Times New Roman" w:cs="Times New Roman"/>
          <w:szCs w:val="24"/>
        </w:rPr>
        <w:t>τις ληξιπρόθεσμες οφειλές</w:t>
      </w:r>
      <w:r>
        <w:rPr>
          <w:rFonts w:eastAsia="Times New Roman" w:cs="Times New Roman"/>
          <w:szCs w:val="24"/>
        </w:rPr>
        <w:t>.</w:t>
      </w:r>
      <w:r w:rsidRPr="0098004A">
        <w:rPr>
          <w:rFonts w:eastAsia="Times New Roman" w:cs="Times New Roman"/>
          <w:szCs w:val="24"/>
        </w:rPr>
        <w:t xml:space="preserve"> </w:t>
      </w:r>
    </w:p>
    <w:p w14:paraId="37395313"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Αφαιρούνται σταθερά 2,6 δισεκατομμύρια</w:t>
      </w:r>
      <w:r w:rsidRPr="0098004A">
        <w:rPr>
          <w:rFonts w:eastAsia="Times New Roman" w:cs="Times New Roman"/>
          <w:szCs w:val="24"/>
        </w:rPr>
        <w:t xml:space="preserve"> από την πραγματική οικονομία</w:t>
      </w:r>
      <w:r>
        <w:rPr>
          <w:rFonts w:eastAsia="Times New Roman" w:cs="Times New Roman"/>
          <w:szCs w:val="24"/>
        </w:rPr>
        <w:t>.</w:t>
      </w:r>
      <w:r w:rsidRPr="0098004A">
        <w:rPr>
          <w:rFonts w:eastAsia="Times New Roman" w:cs="Times New Roman"/>
          <w:szCs w:val="24"/>
        </w:rPr>
        <w:t xml:space="preserve"> Τι να πούμε για το </w:t>
      </w:r>
      <w:r>
        <w:rPr>
          <w:rFonts w:eastAsia="Times New Roman" w:cs="Times New Roman"/>
          <w:szCs w:val="24"/>
        </w:rPr>
        <w:t>Π</w:t>
      </w:r>
      <w:r w:rsidRPr="0098004A">
        <w:rPr>
          <w:rFonts w:eastAsia="Times New Roman" w:cs="Times New Roman"/>
          <w:szCs w:val="24"/>
        </w:rPr>
        <w:t>ρόγραμμα Δημοσίων Επενδύσεων</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Τρία χρόνια έχουν χαθεί 3 δισεκατομμύρια</w:t>
      </w:r>
      <w:r w:rsidRPr="0098004A">
        <w:rPr>
          <w:rFonts w:eastAsia="Times New Roman" w:cs="Times New Roman"/>
          <w:szCs w:val="24"/>
        </w:rPr>
        <w:t xml:space="preserve"> από την πραγματική οικονομία</w:t>
      </w:r>
      <w:r>
        <w:rPr>
          <w:rFonts w:eastAsia="Times New Roman" w:cs="Times New Roman"/>
          <w:szCs w:val="24"/>
        </w:rPr>
        <w:t>.</w:t>
      </w:r>
      <w:r w:rsidRPr="0098004A">
        <w:rPr>
          <w:rFonts w:eastAsia="Times New Roman" w:cs="Times New Roman"/>
          <w:szCs w:val="24"/>
        </w:rPr>
        <w:t xml:space="preserve"> Πώς περιμένετε δηλαδή την ανάπτυξη</w:t>
      </w:r>
      <w:r>
        <w:rPr>
          <w:rFonts w:eastAsia="Times New Roman" w:cs="Times New Roman"/>
          <w:szCs w:val="24"/>
        </w:rPr>
        <w:t>; Ποιος είναι ο ρόλος του κ</w:t>
      </w:r>
      <w:r w:rsidRPr="0098004A">
        <w:rPr>
          <w:rFonts w:eastAsia="Times New Roman" w:cs="Times New Roman"/>
          <w:szCs w:val="24"/>
        </w:rPr>
        <w:t xml:space="preserve">ράτους </w:t>
      </w:r>
      <w:r>
        <w:rPr>
          <w:rFonts w:eastAsia="Times New Roman" w:cs="Times New Roman"/>
          <w:szCs w:val="24"/>
        </w:rPr>
        <w:t xml:space="preserve">στην αναπτυξιακή </w:t>
      </w:r>
      <w:r w:rsidRPr="0098004A">
        <w:rPr>
          <w:rFonts w:eastAsia="Times New Roman" w:cs="Times New Roman"/>
          <w:szCs w:val="24"/>
        </w:rPr>
        <w:t>διαδικασία</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Ποιο μεγάλο έργο οραματιστήκατε,</w:t>
      </w:r>
      <w:r w:rsidRPr="0098004A">
        <w:rPr>
          <w:rFonts w:eastAsia="Times New Roman" w:cs="Times New Roman"/>
          <w:szCs w:val="24"/>
        </w:rPr>
        <w:t xml:space="preserve"> σχεδιά</w:t>
      </w:r>
      <w:r>
        <w:rPr>
          <w:rFonts w:eastAsia="Times New Roman" w:cs="Times New Roman"/>
          <w:szCs w:val="24"/>
        </w:rPr>
        <w:t>σατε και αρχίσατε να υλοποιείτε;</w:t>
      </w:r>
      <w:r w:rsidRPr="0098004A">
        <w:rPr>
          <w:rFonts w:eastAsia="Times New Roman" w:cs="Times New Roman"/>
          <w:szCs w:val="24"/>
        </w:rPr>
        <w:t xml:space="preserve"> Κανένα</w:t>
      </w:r>
      <w:r>
        <w:rPr>
          <w:rFonts w:eastAsia="Times New Roman" w:cs="Times New Roman"/>
          <w:szCs w:val="24"/>
        </w:rPr>
        <w:t>.</w:t>
      </w:r>
      <w:r w:rsidRPr="0098004A">
        <w:rPr>
          <w:rFonts w:eastAsia="Times New Roman" w:cs="Times New Roman"/>
          <w:szCs w:val="24"/>
        </w:rPr>
        <w:t xml:space="preserve"> Ποια μεγάλη επένδυση έγινε </w:t>
      </w:r>
      <w:r>
        <w:rPr>
          <w:rFonts w:eastAsia="Times New Roman" w:cs="Times New Roman"/>
          <w:szCs w:val="24"/>
        </w:rPr>
        <w:t>επί των</w:t>
      </w:r>
      <w:r w:rsidRPr="0098004A">
        <w:rPr>
          <w:rFonts w:eastAsia="Times New Roman" w:cs="Times New Roman"/>
          <w:szCs w:val="24"/>
        </w:rPr>
        <w:t xml:space="preserve"> ημερών</w:t>
      </w:r>
      <w:r>
        <w:rPr>
          <w:rFonts w:eastAsia="Times New Roman" w:cs="Times New Roman"/>
          <w:szCs w:val="24"/>
        </w:rPr>
        <w:t xml:space="preserve"> σας; Κ</w:t>
      </w:r>
      <w:r>
        <w:rPr>
          <w:rFonts w:eastAsia="Times New Roman" w:cs="Times New Roman"/>
          <w:szCs w:val="24"/>
        </w:rPr>
        <w:t>αμ</w:t>
      </w:r>
      <w:r>
        <w:rPr>
          <w:rFonts w:eastAsia="Times New Roman" w:cs="Times New Roman"/>
          <w:szCs w:val="24"/>
        </w:rPr>
        <w:t>μ</w:t>
      </w:r>
      <w:r>
        <w:rPr>
          <w:rFonts w:eastAsia="Times New Roman" w:cs="Times New Roman"/>
          <w:szCs w:val="24"/>
        </w:rPr>
        <w:t>ία. Πώ</w:t>
      </w:r>
      <w:r w:rsidRPr="0098004A">
        <w:rPr>
          <w:rFonts w:eastAsia="Times New Roman" w:cs="Times New Roman"/>
          <w:szCs w:val="24"/>
        </w:rPr>
        <w:t>ς θα έρθει αυτή η πολυπόθητη ανάπτυξη</w:t>
      </w:r>
      <w:r>
        <w:rPr>
          <w:rFonts w:eastAsia="Times New Roman" w:cs="Times New Roman"/>
          <w:szCs w:val="24"/>
        </w:rPr>
        <w:t>;</w:t>
      </w:r>
      <w:r w:rsidRPr="0098004A">
        <w:rPr>
          <w:rFonts w:eastAsia="Times New Roman" w:cs="Times New Roman"/>
          <w:szCs w:val="24"/>
        </w:rPr>
        <w:t xml:space="preserve"> </w:t>
      </w:r>
    </w:p>
    <w:p w14:paraId="37395314"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Να μην πούμε για τις εκκρεμείς συντάξεις</w:t>
      </w:r>
      <w:r>
        <w:rPr>
          <w:rFonts w:eastAsia="Times New Roman" w:cs="Times New Roman"/>
          <w:szCs w:val="24"/>
        </w:rPr>
        <w:t>, οι οποίες είναι</w:t>
      </w:r>
      <w:r w:rsidRPr="0098004A">
        <w:rPr>
          <w:rFonts w:eastAsia="Times New Roman" w:cs="Times New Roman"/>
          <w:szCs w:val="24"/>
        </w:rPr>
        <w:t xml:space="preserve"> πάνω από </w:t>
      </w:r>
      <w:r>
        <w:rPr>
          <w:rFonts w:eastAsia="Times New Roman" w:cs="Times New Roman"/>
          <w:szCs w:val="24"/>
        </w:rPr>
        <w:t xml:space="preserve">εκατό χιλιάδες. </w:t>
      </w:r>
    </w:p>
    <w:p w14:paraId="37395315"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Κοιτάξτε, </w:t>
      </w:r>
      <w:r w:rsidRPr="0098004A">
        <w:rPr>
          <w:rFonts w:eastAsia="Times New Roman" w:cs="Times New Roman"/>
          <w:szCs w:val="24"/>
        </w:rPr>
        <w:t xml:space="preserve">για όλα </w:t>
      </w:r>
      <w:r>
        <w:rPr>
          <w:rFonts w:eastAsia="Times New Roman" w:cs="Times New Roman"/>
          <w:szCs w:val="24"/>
        </w:rPr>
        <w:t xml:space="preserve">μπορεί να σας συγχωρέσει </w:t>
      </w:r>
      <w:r w:rsidRPr="0098004A">
        <w:rPr>
          <w:rFonts w:eastAsia="Times New Roman" w:cs="Times New Roman"/>
          <w:szCs w:val="24"/>
        </w:rPr>
        <w:t>ο ελληνικός λαός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και για </w:t>
      </w:r>
      <w:r w:rsidRPr="0098004A">
        <w:rPr>
          <w:rFonts w:eastAsia="Times New Roman" w:cs="Times New Roman"/>
          <w:szCs w:val="24"/>
        </w:rPr>
        <w:t>τα ψέματα που είπατε</w:t>
      </w:r>
      <w:r>
        <w:rPr>
          <w:rFonts w:eastAsia="Times New Roman" w:cs="Times New Roman"/>
          <w:szCs w:val="24"/>
        </w:rPr>
        <w:t xml:space="preserve"> και για τα «επιτεύγματα». Για εκε</w:t>
      </w:r>
      <w:r>
        <w:rPr>
          <w:rFonts w:eastAsia="Times New Roman" w:cs="Times New Roman"/>
          <w:szCs w:val="24"/>
        </w:rPr>
        <w:t xml:space="preserve">ίνο που δεν θα σας συγχωρέσει είναι </w:t>
      </w:r>
      <w:r w:rsidRPr="0098004A">
        <w:rPr>
          <w:rFonts w:eastAsia="Times New Roman" w:cs="Times New Roman"/>
          <w:szCs w:val="24"/>
        </w:rPr>
        <w:t xml:space="preserve">ότι επί των δικών σας ημερών </w:t>
      </w:r>
      <w:r>
        <w:rPr>
          <w:rFonts w:eastAsia="Times New Roman" w:cs="Times New Roman"/>
          <w:szCs w:val="24"/>
        </w:rPr>
        <w:t xml:space="preserve">–σύμφωνα με </w:t>
      </w:r>
      <w:r w:rsidRPr="0098004A">
        <w:rPr>
          <w:rFonts w:eastAsia="Times New Roman" w:cs="Times New Roman"/>
          <w:szCs w:val="24"/>
        </w:rPr>
        <w:t xml:space="preserve">στοιχεία </w:t>
      </w:r>
      <w:r>
        <w:rPr>
          <w:rFonts w:eastAsia="Times New Roman" w:cs="Times New Roman"/>
          <w:szCs w:val="24"/>
        </w:rPr>
        <w:t>του 20</w:t>
      </w:r>
      <w:r w:rsidRPr="0098004A">
        <w:rPr>
          <w:rFonts w:eastAsia="Times New Roman" w:cs="Times New Roman"/>
          <w:szCs w:val="24"/>
        </w:rPr>
        <w:t xml:space="preserve">17 και </w:t>
      </w:r>
      <w:r>
        <w:rPr>
          <w:rFonts w:eastAsia="Times New Roman" w:cs="Times New Roman"/>
          <w:szCs w:val="24"/>
        </w:rPr>
        <w:t>20</w:t>
      </w:r>
      <w:r w:rsidRPr="0098004A">
        <w:rPr>
          <w:rFonts w:eastAsia="Times New Roman" w:cs="Times New Roman"/>
          <w:szCs w:val="24"/>
        </w:rPr>
        <w:t xml:space="preserve">18 </w:t>
      </w:r>
      <w:r>
        <w:rPr>
          <w:rFonts w:eastAsia="Times New Roman" w:cs="Times New Roman"/>
          <w:szCs w:val="24"/>
        </w:rPr>
        <w:t xml:space="preserve">μέχρι τον Οκτώβρη- </w:t>
      </w:r>
      <w:r w:rsidRPr="0098004A">
        <w:rPr>
          <w:rFonts w:eastAsia="Times New Roman" w:cs="Times New Roman"/>
          <w:szCs w:val="24"/>
        </w:rPr>
        <w:t xml:space="preserve">γεννιούνται κάθε χρόνο </w:t>
      </w:r>
      <w:r>
        <w:rPr>
          <w:rFonts w:eastAsia="Times New Roman" w:cs="Times New Roman"/>
          <w:szCs w:val="24"/>
        </w:rPr>
        <w:t xml:space="preserve">σαράντα χιλιάδες </w:t>
      </w:r>
      <w:r w:rsidRPr="0098004A">
        <w:rPr>
          <w:rFonts w:eastAsia="Times New Roman" w:cs="Times New Roman"/>
          <w:szCs w:val="24"/>
        </w:rPr>
        <w:t>λιγότεροι Έλληνες</w:t>
      </w:r>
      <w:r>
        <w:rPr>
          <w:rFonts w:eastAsia="Times New Roman" w:cs="Times New Roman"/>
          <w:szCs w:val="24"/>
        </w:rPr>
        <w:t>.</w:t>
      </w:r>
      <w:r w:rsidRPr="0098004A">
        <w:rPr>
          <w:rFonts w:eastAsia="Times New Roman" w:cs="Times New Roman"/>
          <w:szCs w:val="24"/>
        </w:rPr>
        <w:t xml:space="preserve"> Οι γεννήσεις όλα τα προηγούμενα χρόνια ήταν μεταξύ </w:t>
      </w:r>
      <w:r>
        <w:rPr>
          <w:rFonts w:eastAsia="Times New Roman" w:cs="Times New Roman"/>
          <w:szCs w:val="24"/>
        </w:rPr>
        <w:t xml:space="preserve">εκατόν δέκα και εκατόν </w:t>
      </w:r>
      <w:r>
        <w:rPr>
          <w:rFonts w:eastAsia="Times New Roman" w:cs="Times New Roman"/>
          <w:szCs w:val="24"/>
        </w:rPr>
        <w:t>είκοσι χιλιάδων.</w:t>
      </w:r>
      <w:r w:rsidRPr="0098004A">
        <w:rPr>
          <w:rFonts w:eastAsia="Times New Roman" w:cs="Times New Roman"/>
          <w:szCs w:val="24"/>
        </w:rPr>
        <w:t xml:space="preserve"> </w:t>
      </w:r>
      <w:r>
        <w:rPr>
          <w:rFonts w:eastAsia="Times New Roman" w:cs="Times New Roman"/>
          <w:szCs w:val="24"/>
        </w:rPr>
        <w:t xml:space="preserve">Τώρα, το 2017 και το 2018 </w:t>
      </w:r>
      <w:r w:rsidRPr="0098004A">
        <w:rPr>
          <w:rFonts w:eastAsia="Times New Roman" w:cs="Times New Roman"/>
          <w:szCs w:val="24"/>
        </w:rPr>
        <w:t xml:space="preserve">είναι </w:t>
      </w:r>
      <w:r>
        <w:rPr>
          <w:rFonts w:eastAsia="Times New Roman" w:cs="Times New Roman"/>
          <w:szCs w:val="24"/>
        </w:rPr>
        <w:t xml:space="preserve">μεταξύ ογδόντα και ογδόντα πέντε χιλιάδων. </w:t>
      </w:r>
      <w:r w:rsidRPr="0098004A">
        <w:rPr>
          <w:rFonts w:eastAsia="Times New Roman" w:cs="Times New Roman"/>
          <w:szCs w:val="24"/>
        </w:rPr>
        <w:t>Χάνεται η Ελλάδα</w:t>
      </w:r>
      <w:r>
        <w:rPr>
          <w:rFonts w:eastAsia="Times New Roman" w:cs="Times New Roman"/>
          <w:szCs w:val="24"/>
        </w:rPr>
        <w:t>.</w:t>
      </w:r>
    </w:p>
    <w:p w14:paraId="3739531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Από το 2000 ήταν…</w:t>
      </w:r>
    </w:p>
    <w:p w14:paraId="37395317"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Να δείτε τα στοιχεία εσείς που με διακόπτετε, κυρία συνάδελφε</w:t>
      </w:r>
      <w:r>
        <w:rPr>
          <w:rFonts w:eastAsia="Times New Roman" w:cs="Times New Roman"/>
          <w:szCs w:val="24"/>
        </w:rPr>
        <w:t>.</w:t>
      </w:r>
    </w:p>
    <w:p w14:paraId="37395318" w14:textId="77777777" w:rsidR="00B27939" w:rsidRDefault="00D93F4B">
      <w:pPr>
        <w:spacing w:after="0" w:line="600" w:lineRule="auto"/>
        <w:ind w:firstLine="720"/>
        <w:jc w:val="both"/>
        <w:rPr>
          <w:rFonts w:eastAsia="Times New Roman" w:cs="Times New Roman"/>
          <w:szCs w:val="24"/>
        </w:rPr>
      </w:pPr>
      <w:r w:rsidRPr="00A912E7">
        <w:rPr>
          <w:rFonts w:eastAsia="Times New Roman" w:cs="Times New Roman"/>
          <w:b/>
          <w:szCs w:val="24"/>
        </w:rPr>
        <w:t>ΑΦΡΟΔΙΤΗ ΣΤΑΜΠΟΥΛΗ</w:t>
      </w:r>
      <w:r>
        <w:rPr>
          <w:rFonts w:eastAsia="Times New Roman" w:cs="Times New Roman"/>
          <w:szCs w:val="24"/>
        </w:rPr>
        <w:t xml:space="preserve">: </w:t>
      </w:r>
      <w:r>
        <w:rPr>
          <w:rFonts w:eastAsia="Times New Roman" w:cs="Times New Roman"/>
          <w:szCs w:val="24"/>
        </w:rPr>
        <w:t>Γυναικολόγος είμαι, τα ξέρω απ’ έξω τα στοιχεία.</w:t>
      </w:r>
    </w:p>
    <w:p w14:paraId="37395319" w14:textId="77777777" w:rsidR="00B27939" w:rsidRDefault="00D93F4B">
      <w:pPr>
        <w:spacing w:after="0" w:line="600" w:lineRule="auto"/>
        <w:ind w:firstLine="720"/>
        <w:jc w:val="both"/>
        <w:rPr>
          <w:rFonts w:eastAsia="Times New Roman" w:cs="Times New Roman"/>
          <w:szCs w:val="24"/>
        </w:rPr>
      </w:pPr>
      <w:r w:rsidRPr="00A912E7">
        <w:rPr>
          <w:rFonts w:eastAsia="Times New Roman" w:cs="Times New Roman"/>
          <w:b/>
          <w:szCs w:val="24"/>
        </w:rPr>
        <w:t>ΧΡΗΣΤΟΣ ΜΠΟΥΚΩΡΟΣ</w:t>
      </w:r>
      <w:r>
        <w:rPr>
          <w:rFonts w:eastAsia="Times New Roman" w:cs="Times New Roman"/>
          <w:b/>
          <w:szCs w:val="24"/>
        </w:rPr>
        <w:t>:</w:t>
      </w:r>
      <w:r>
        <w:rPr>
          <w:rFonts w:eastAsia="Times New Roman" w:cs="Times New Roman"/>
          <w:b/>
          <w:szCs w:val="24"/>
        </w:rPr>
        <w:t xml:space="preserve"> </w:t>
      </w:r>
      <w:r w:rsidRPr="0098004A">
        <w:rPr>
          <w:rFonts w:eastAsia="Times New Roman" w:cs="Times New Roman"/>
          <w:szCs w:val="24"/>
        </w:rPr>
        <w:t xml:space="preserve">Το 2017 </w:t>
      </w:r>
      <w:r>
        <w:rPr>
          <w:rFonts w:eastAsia="Times New Roman" w:cs="Times New Roman"/>
          <w:szCs w:val="24"/>
        </w:rPr>
        <w:t xml:space="preserve">είχαμε ογδόντα μία χιλιάδες γεννήσεις. </w:t>
      </w:r>
      <w:r w:rsidRPr="0098004A">
        <w:rPr>
          <w:rFonts w:eastAsia="Times New Roman" w:cs="Times New Roman"/>
          <w:szCs w:val="24"/>
        </w:rPr>
        <w:t>Και για αυτό θα είστε υπόλογοι και έναντι του ελληνικού λαού και έναντι της ιστορίας</w:t>
      </w:r>
      <w:r>
        <w:rPr>
          <w:rFonts w:eastAsia="Times New Roman" w:cs="Times New Roman"/>
          <w:szCs w:val="24"/>
        </w:rPr>
        <w:t>.</w:t>
      </w:r>
    </w:p>
    <w:p w14:paraId="3739531A"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 xml:space="preserve">ομιλίας του κυρίου Βουλευτή) </w:t>
      </w:r>
    </w:p>
    <w:p w14:paraId="3739531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Σε ένα λεπτό τελειώνω, κύριε Πρόεδρε. </w:t>
      </w:r>
    </w:p>
    <w:p w14:paraId="3739531C"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Όσο για το κοινωνικό σας πρόσημο</w:t>
      </w:r>
      <w:r>
        <w:rPr>
          <w:rFonts w:eastAsia="Times New Roman" w:cs="Times New Roman"/>
          <w:szCs w:val="24"/>
        </w:rPr>
        <w:t xml:space="preserve">, παραβιάζετε τους </w:t>
      </w:r>
      <w:r w:rsidRPr="0098004A">
        <w:rPr>
          <w:rFonts w:eastAsia="Times New Roman" w:cs="Times New Roman"/>
          <w:szCs w:val="24"/>
        </w:rPr>
        <w:t>αριθμούς</w:t>
      </w:r>
      <w:r>
        <w:rPr>
          <w:rFonts w:eastAsia="Times New Roman" w:cs="Times New Roman"/>
          <w:szCs w:val="24"/>
        </w:rPr>
        <w:t>.</w:t>
      </w:r>
      <w:r w:rsidRPr="0098004A">
        <w:rPr>
          <w:rFonts w:eastAsia="Times New Roman" w:cs="Times New Roman"/>
          <w:szCs w:val="24"/>
        </w:rPr>
        <w:t xml:space="preserve"> Λέτε απόλυτους αριθμούς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Όμως,</w:t>
      </w:r>
      <w:r w:rsidRPr="0098004A">
        <w:rPr>
          <w:rFonts w:eastAsia="Times New Roman" w:cs="Times New Roman"/>
          <w:szCs w:val="24"/>
        </w:rPr>
        <w:t xml:space="preserve"> όποιος ανατρέξει στην ποιοτική ανάλυση των κοινωνικών δαπανών</w:t>
      </w:r>
      <w:r>
        <w:rPr>
          <w:rFonts w:eastAsia="Times New Roman" w:cs="Times New Roman"/>
          <w:szCs w:val="24"/>
        </w:rPr>
        <w:t>,</w:t>
      </w:r>
      <w:r w:rsidRPr="0098004A">
        <w:rPr>
          <w:rFonts w:eastAsia="Times New Roman" w:cs="Times New Roman"/>
          <w:szCs w:val="24"/>
        </w:rPr>
        <w:t xml:space="preserve"> θα διαπιστώσει ότι δαπανούμε το </w:t>
      </w:r>
      <w:r w:rsidRPr="0098004A">
        <w:rPr>
          <w:rFonts w:eastAsia="Times New Roman" w:cs="Times New Roman"/>
          <w:szCs w:val="24"/>
        </w:rPr>
        <w:t>26,6% του ΑΕΠ για κοινωνικές δαπάνες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Διότι </w:t>
      </w:r>
      <w:r w:rsidRPr="0098004A">
        <w:rPr>
          <w:rFonts w:eastAsia="Times New Roman" w:cs="Times New Roman"/>
          <w:szCs w:val="24"/>
        </w:rPr>
        <w:t>επί του ΑΕΠ θα μετρήσουμε τις κοινωνικές δαπάνες</w:t>
      </w:r>
      <w:r>
        <w:rPr>
          <w:rFonts w:eastAsia="Times New Roman" w:cs="Times New Roman"/>
          <w:szCs w:val="24"/>
        </w:rPr>
        <w:t>.</w:t>
      </w:r>
      <w:r w:rsidRPr="0098004A">
        <w:rPr>
          <w:rFonts w:eastAsia="Times New Roman" w:cs="Times New Roman"/>
          <w:szCs w:val="24"/>
        </w:rPr>
        <w:t xml:space="preserve"> Από αυτό το 26,6</w:t>
      </w:r>
      <w:r>
        <w:rPr>
          <w:rFonts w:eastAsia="Times New Roman" w:cs="Times New Roman"/>
          <w:szCs w:val="24"/>
        </w:rPr>
        <w:t>%</w:t>
      </w:r>
      <w:r w:rsidRPr="0098004A">
        <w:rPr>
          <w:rFonts w:eastAsia="Times New Roman" w:cs="Times New Roman"/>
          <w:szCs w:val="24"/>
        </w:rPr>
        <w:t xml:space="preserve"> το 65% πάει για τις συντάξεις</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Και βέβαια, δεν </w:t>
      </w:r>
      <w:r w:rsidRPr="0098004A">
        <w:rPr>
          <w:rFonts w:eastAsia="Times New Roman" w:cs="Times New Roman"/>
          <w:szCs w:val="24"/>
        </w:rPr>
        <w:t>εννοούμε ότι πρέπει να μειωθούν οι συντάξεις</w:t>
      </w:r>
      <w:r>
        <w:rPr>
          <w:rFonts w:eastAsia="Times New Roman" w:cs="Times New Roman"/>
          <w:szCs w:val="24"/>
        </w:rPr>
        <w:t>.</w:t>
      </w:r>
      <w:r w:rsidRPr="0098004A">
        <w:rPr>
          <w:rFonts w:eastAsia="Times New Roman" w:cs="Times New Roman"/>
          <w:szCs w:val="24"/>
        </w:rPr>
        <w:t xml:space="preserve"> Είναι αυτονόητο ότι πρέπει να αυξηθεί </w:t>
      </w:r>
      <w:r>
        <w:rPr>
          <w:rFonts w:eastAsia="Times New Roman" w:cs="Times New Roman"/>
          <w:szCs w:val="24"/>
        </w:rPr>
        <w:t>το ΑΕΠ, που δ</w:t>
      </w:r>
      <w:r>
        <w:rPr>
          <w:rFonts w:eastAsia="Times New Roman" w:cs="Times New Roman"/>
          <w:szCs w:val="24"/>
        </w:rPr>
        <w:t>εν το αυξάνετε.</w:t>
      </w:r>
      <w:r w:rsidRPr="0098004A">
        <w:rPr>
          <w:rFonts w:eastAsia="Times New Roman" w:cs="Times New Roman"/>
          <w:szCs w:val="24"/>
        </w:rPr>
        <w:t xml:space="preserve"> </w:t>
      </w:r>
    </w:p>
    <w:p w14:paraId="3739531D"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Από το υπόλοιπο 35% που περισσεύει</w:t>
      </w:r>
      <w:r>
        <w:rPr>
          <w:rFonts w:eastAsia="Times New Roman" w:cs="Times New Roman"/>
          <w:szCs w:val="24"/>
        </w:rPr>
        <w:t>,</w:t>
      </w:r>
      <w:r w:rsidRPr="0098004A">
        <w:rPr>
          <w:rFonts w:eastAsia="Times New Roman" w:cs="Times New Roman"/>
          <w:szCs w:val="24"/>
        </w:rPr>
        <w:t xml:space="preserve"> για τη στήριξη της οικογένειας προβλέπεται 4% των κοινωνικών δαπανών</w:t>
      </w:r>
      <w:r>
        <w:rPr>
          <w:rFonts w:eastAsia="Times New Roman" w:cs="Times New Roman"/>
          <w:szCs w:val="24"/>
        </w:rPr>
        <w:t>.</w:t>
      </w:r>
      <w:r w:rsidRPr="0098004A">
        <w:rPr>
          <w:rFonts w:eastAsia="Times New Roman" w:cs="Times New Roman"/>
          <w:szCs w:val="24"/>
        </w:rPr>
        <w:t xml:space="preserve"> Μέσος όρος στην Ευρωπαϊκή Ένωση </w:t>
      </w:r>
      <w:r>
        <w:rPr>
          <w:rFonts w:eastAsia="Times New Roman" w:cs="Times New Roman"/>
          <w:szCs w:val="24"/>
        </w:rPr>
        <w:t xml:space="preserve">είναι </w:t>
      </w:r>
      <w:r w:rsidRPr="0098004A">
        <w:rPr>
          <w:rFonts w:eastAsia="Times New Roman" w:cs="Times New Roman"/>
          <w:szCs w:val="24"/>
        </w:rPr>
        <w:t>8,7%</w:t>
      </w:r>
      <w:r>
        <w:rPr>
          <w:rFonts w:eastAsia="Times New Roman" w:cs="Times New Roman"/>
          <w:szCs w:val="24"/>
        </w:rPr>
        <w:t>.</w:t>
      </w:r>
      <w:r w:rsidRPr="0098004A">
        <w:rPr>
          <w:rFonts w:eastAsia="Times New Roman" w:cs="Times New Roman"/>
          <w:szCs w:val="24"/>
        </w:rPr>
        <w:t xml:space="preserve"> Δαπάνες για στέγαση </w:t>
      </w:r>
      <w:r>
        <w:rPr>
          <w:rFonts w:eastAsia="Times New Roman" w:cs="Times New Roman"/>
          <w:szCs w:val="24"/>
        </w:rPr>
        <w:t xml:space="preserve">έχουμε </w:t>
      </w:r>
      <w:r w:rsidRPr="0098004A">
        <w:rPr>
          <w:rFonts w:eastAsia="Times New Roman" w:cs="Times New Roman"/>
          <w:szCs w:val="24"/>
        </w:rPr>
        <w:t xml:space="preserve">χαμηλότερες και </w:t>
      </w:r>
      <w:r>
        <w:rPr>
          <w:rFonts w:eastAsia="Times New Roman" w:cs="Times New Roman"/>
          <w:szCs w:val="24"/>
        </w:rPr>
        <w:t xml:space="preserve">από </w:t>
      </w:r>
      <w:r w:rsidRPr="0098004A">
        <w:rPr>
          <w:rFonts w:eastAsia="Times New Roman" w:cs="Times New Roman"/>
          <w:szCs w:val="24"/>
        </w:rPr>
        <w:t>τη Βουλγαρία</w:t>
      </w:r>
      <w:r>
        <w:rPr>
          <w:rFonts w:eastAsia="Times New Roman" w:cs="Times New Roman"/>
          <w:szCs w:val="24"/>
        </w:rPr>
        <w:t xml:space="preserve">. Η Βουλγαρία δαπανά 1,6% του </w:t>
      </w:r>
      <w:r>
        <w:rPr>
          <w:rFonts w:eastAsia="Times New Roman" w:cs="Times New Roman"/>
          <w:szCs w:val="24"/>
        </w:rPr>
        <w:t xml:space="preserve">ΑΕΠ. Η χώρα μας δαπανά </w:t>
      </w:r>
      <w:r w:rsidRPr="0098004A">
        <w:rPr>
          <w:rFonts w:eastAsia="Times New Roman" w:cs="Times New Roman"/>
          <w:szCs w:val="24"/>
        </w:rPr>
        <w:t>0,9</w:t>
      </w:r>
      <w:r>
        <w:rPr>
          <w:rFonts w:eastAsia="Times New Roman" w:cs="Times New Roman"/>
          <w:szCs w:val="24"/>
        </w:rPr>
        <w:t>%. Ο μέσος ευρωπαϊκός όρος είναι</w:t>
      </w:r>
      <w:r w:rsidRPr="0098004A">
        <w:rPr>
          <w:rFonts w:eastAsia="Times New Roman" w:cs="Times New Roman"/>
          <w:szCs w:val="24"/>
        </w:rPr>
        <w:t xml:space="preserve"> 4,2%</w:t>
      </w:r>
      <w:r>
        <w:rPr>
          <w:rFonts w:eastAsia="Times New Roman" w:cs="Times New Roman"/>
          <w:szCs w:val="24"/>
        </w:rPr>
        <w:t>.</w:t>
      </w:r>
      <w:r w:rsidRPr="0098004A">
        <w:rPr>
          <w:rFonts w:eastAsia="Times New Roman" w:cs="Times New Roman"/>
          <w:szCs w:val="24"/>
        </w:rPr>
        <w:t xml:space="preserve"> </w:t>
      </w:r>
    </w:p>
    <w:p w14:paraId="3739531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ολοκληρώστε. </w:t>
      </w:r>
    </w:p>
    <w:p w14:paraId="3739531F"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Ολοκλήρωσα, κύριε Πρόεδρε. </w:t>
      </w:r>
    </w:p>
    <w:p w14:paraId="37395320"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Για την κατηγορία της </w:t>
      </w:r>
      <w:r>
        <w:rPr>
          <w:rFonts w:eastAsia="Times New Roman" w:cs="Times New Roman"/>
          <w:szCs w:val="24"/>
        </w:rPr>
        <w:t>υ</w:t>
      </w:r>
      <w:r w:rsidRPr="0098004A">
        <w:rPr>
          <w:rFonts w:eastAsia="Times New Roman" w:cs="Times New Roman"/>
          <w:szCs w:val="24"/>
        </w:rPr>
        <w:t>γείας και των Α</w:t>
      </w:r>
      <w:r>
        <w:rPr>
          <w:rFonts w:eastAsia="Times New Roman" w:cs="Times New Roman"/>
          <w:szCs w:val="24"/>
        </w:rPr>
        <w:t>ΜΕ</w:t>
      </w:r>
      <w:r w:rsidRPr="0098004A">
        <w:rPr>
          <w:rFonts w:eastAsia="Times New Roman" w:cs="Times New Roman"/>
          <w:szCs w:val="24"/>
        </w:rPr>
        <w:t>Α</w:t>
      </w:r>
      <w:r>
        <w:rPr>
          <w:rFonts w:eastAsia="Times New Roman" w:cs="Times New Roman"/>
          <w:szCs w:val="24"/>
        </w:rPr>
        <w:t>,</w:t>
      </w:r>
      <w:r w:rsidRPr="0098004A">
        <w:rPr>
          <w:rFonts w:eastAsia="Times New Roman" w:cs="Times New Roman"/>
          <w:szCs w:val="24"/>
        </w:rPr>
        <w:t xml:space="preserve"> οι δαπάνες είναι </w:t>
      </w:r>
      <w:r>
        <w:rPr>
          <w:rFonts w:eastAsia="Times New Roman" w:cs="Times New Roman"/>
          <w:szCs w:val="24"/>
        </w:rPr>
        <w:t xml:space="preserve">26% από τις κοινωνικές δαπάνες, </w:t>
      </w:r>
      <w:r w:rsidRPr="0098004A">
        <w:rPr>
          <w:rFonts w:eastAsia="Times New Roman" w:cs="Times New Roman"/>
          <w:szCs w:val="24"/>
        </w:rPr>
        <w:t>όταν ο μέσος όρος στην Ευρωπαϊκή Ένωση είναι 36,9</w:t>
      </w:r>
      <w:r>
        <w:rPr>
          <w:rFonts w:eastAsia="Times New Roman" w:cs="Times New Roman"/>
          <w:szCs w:val="24"/>
        </w:rPr>
        <w:t>%.</w:t>
      </w:r>
    </w:p>
    <w:p w14:paraId="37395321"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Και για την ανεργία που λέτε ότι τη μειώσατε</w:t>
      </w:r>
      <w:r>
        <w:rPr>
          <w:rFonts w:eastAsia="Times New Roman" w:cs="Times New Roman"/>
          <w:szCs w:val="24"/>
        </w:rPr>
        <w:t>, δαπανάτε από</w:t>
      </w:r>
      <w:r w:rsidRPr="0098004A">
        <w:rPr>
          <w:rFonts w:eastAsia="Times New Roman" w:cs="Times New Roman"/>
          <w:szCs w:val="24"/>
        </w:rPr>
        <w:t xml:space="preserve"> τις κοινωνικές δαπάνες </w:t>
      </w:r>
      <w:r>
        <w:rPr>
          <w:rFonts w:eastAsia="Times New Roman" w:cs="Times New Roman"/>
          <w:szCs w:val="24"/>
        </w:rPr>
        <w:t xml:space="preserve">μόλις </w:t>
      </w:r>
      <w:r w:rsidRPr="0098004A">
        <w:rPr>
          <w:rFonts w:eastAsia="Times New Roman" w:cs="Times New Roman"/>
          <w:szCs w:val="24"/>
        </w:rPr>
        <w:t>το 3,7</w:t>
      </w:r>
      <w:r>
        <w:rPr>
          <w:rFonts w:eastAsia="Times New Roman" w:cs="Times New Roman"/>
          <w:szCs w:val="24"/>
        </w:rPr>
        <w:t>%,</w:t>
      </w:r>
      <w:r w:rsidRPr="0098004A">
        <w:rPr>
          <w:rFonts w:eastAsia="Times New Roman" w:cs="Times New Roman"/>
          <w:szCs w:val="24"/>
        </w:rPr>
        <w:t xml:space="preserve"> όταν η Ισπανία που δεν κατέγραψε τόσο υψηλά ποσοστά δαπανά 8,1%</w:t>
      </w:r>
      <w:r>
        <w:rPr>
          <w:rFonts w:eastAsia="Times New Roman" w:cs="Times New Roman"/>
          <w:szCs w:val="24"/>
        </w:rPr>
        <w:t>.</w:t>
      </w:r>
      <w:r w:rsidRPr="0098004A">
        <w:rPr>
          <w:rFonts w:eastAsia="Times New Roman" w:cs="Times New Roman"/>
          <w:szCs w:val="24"/>
        </w:rPr>
        <w:t xml:space="preserve"> Αυτό είναι</w:t>
      </w:r>
      <w:r w:rsidRPr="0098004A">
        <w:rPr>
          <w:rFonts w:eastAsia="Times New Roman" w:cs="Times New Roman"/>
          <w:szCs w:val="24"/>
        </w:rPr>
        <w:t xml:space="preserve"> το κοινωνικό σας πρόσημο</w:t>
      </w:r>
      <w:r>
        <w:rPr>
          <w:rFonts w:eastAsia="Times New Roman" w:cs="Times New Roman"/>
          <w:szCs w:val="24"/>
        </w:rPr>
        <w:t>.</w:t>
      </w:r>
      <w:r w:rsidRPr="0098004A">
        <w:rPr>
          <w:rFonts w:eastAsia="Times New Roman" w:cs="Times New Roman"/>
          <w:szCs w:val="24"/>
        </w:rPr>
        <w:t xml:space="preserve"> Είναι εύκολο κανείς να αραδιάζει αριθμούς</w:t>
      </w:r>
      <w:r>
        <w:rPr>
          <w:rFonts w:eastAsia="Times New Roman" w:cs="Times New Roman"/>
          <w:szCs w:val="24"/>
        </w:rPr>
        <w:t>, α</w:t>
      </w:r>
      <w:r w:rsidRPr="0098004A">
        <w:rPr>
          <w:rFonts w:eastAsia="Times New Roman" w:cs="Times New Roman"/>
          <w:szCs w:val="24"/>
        </w:rPr>
        <w:t>λλά το τι σημαίνουν πραγματικά αυτοί οι αριθμοί θέλει μεγαλύτερη κουβέντα</w:t>
      </w:r>
      <w:r>
        <w:rPr>
          <w:rFonts w:eastAsia="Times New Roman" w:cs="Times New Roman"/>
          <w:szCs w:val="24"/>
        </w:rPr>
        <w:t>,</w:t>
      </w:r>
      <w:r w:rsidRPr="0098004A">
        <w:rPr>
          <w:rFonts w:eastAsia="Times New Roman" w:cs="Times New Roman"/>
          <w:szCs w:val="24"/>
        </w:rPr>
        <w:t xml:space="preserve"> κυρίες και κύριοι συνάδελφοι</w:t>
      </w:r>
      <w:r>
        <w:rPr>
          <w:rFonts w:eastAsia="Times New Roman" w:cs="Times New Roman"/>
          <w:szCs w:val="24"/>
        </w:rPr>
        <w:t>.</w:t>
      </w:r>
      <w:r w:rsidRPr="0098004A">
        <w:rPr>
          <w:rFonts w:eastAsia="Times New Roman" w:cs="Times New Roman"/>
          <w:szCs w:val="24"/>
        </w:rPr>
        <w:t xml:space="preserve"> </w:t>
      </w:r>
    </w:p>
    <w:p w14:paraId="37395322"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Και για την περίπτωση που δεν το έχετε καταλάβει</w:t>
      </w:r>
      <w:r>
        <w:rPr>
          <w:rFonts w:eastAsia="Times New Roman" w:cs="Times New Roman"/>
          <w:szCs w:val="24"/>
        </w:rPr>
        <w:t>, ή</w:t>
      </w:r>
      <w:r w:rsidRPr="0098004A">
        <w:rPr>
          <w:rFonts w:eastAsia="Times New Roman" w:cs="Times New Roman"/>
          <w:szCs w:val="24"/>
        </w:rPr>
        <w:t>ρθε η ώρα να φύγετε</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Για αυτ</w:t>
      </w:r>
      <w:r>
        <w:rPr>
          <w:rFonts w:eastAsia="Times New Roman" w:cs="Times New Roman"/>
          <w:szCs w:val="24"/>
        </w:rPr>
        <w:t xml:space="preserve">ό </w:t>
      </w:r>
      <w:r w:rsidRPr="0098004A">
        <w:rPr>
          <w:rFonts w:eastAsia="Times New Roman" w:cs="Times New Roman"/>
          <w:szCs w:val="24"/>
        </w:rPr>
        <w:t>και καταψηφίζουμε τον προϋπολογισμό</w:t>
      </w:r>
      <w:r>
        <w:rPr>
          <w:rFonts w:eastAsia="Times New Roman" w:cs="Times New Roman"/>
          <w:szCs w:val="24"/>
        </w:rPr>
        <w:t>.</w:t>
      </w:r>
      <w:r w:rsidRPr="0098004A">
        <w:rPr>
          <w:rFonts w:eastAsia="Times New Roman" w:cs="Times New Roman"/>
          <w:szCs w:val="24"/>
        </w:rPr>
        <w:t xml:space="preserve"> </w:t>
      </w:r>
    </w:p>
    <w:p w14:paraId="37395323"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395324"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Κύριε Πρόεδρε, θα ήθελα τον λόγο για μισό λεπτό. Θα διαβάσω μόνο δύο νούμερα. </w:t>
      </w:r>
    </w:p>
    <w:p w14:paraId="37395325"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w:t>
      </w:r>
      <w:r>
        <w:rPr>
          <w:rFonts w:eastAsia="Times New Roman" w:cs="Times New Roman"/>
          <w:b/>
          <w:szCs w:val="24"/>
        </w:rPr>
        <w:t xml:space="preserve">δης): </w:t>
      </w:r>
      <w:r>
        <w:rPr>
          <w:rFonts w:eastAsia="Times New Roman" w:cs="Times New Roman"/>
          <w:szCs w:val="24"/>
        </w:rPr>
        <w:t>Ναι, κύριε Υπουργέ. Ορίστε, έχετε τον λόγο.</w:t>
      </w:r>
    </w:p>
    <w:p w14:paraId="37395326"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Ευχαριστώ πολύ, κύριε Πρόεδρε. </w:t>
      </w:r>
    </w:p>
    <w:p w14:paraId="37395327"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Ξέρω ότι είναι αργά. </w:t>
      </w:r>
      <w:r w:rsidRPr="0098004A">
        <w:rPr>
          <w:rFonts w:eastAsia="Times New Roman" w:cs="Times New Roman"/>
          <w:szCs w:val="24"/>
        </w:rPr>
        <w:t>Δεν θα μιλήσω παραπάνω από μισό λεπτό</w:t>
      </w:r>
      <w:r>
        <w:rPr>
          <w:rFonts w:eastAsia="Times New Roman" w:cs="Times New Roman"/>
          <w:szCs w:val="24"/>
        </w:rPr>
        <w:t>.</w:t>
      </w:r>
    </w:p>
    <w:p w14:paraId="37395328"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Αναφέρομαι</w:t>
      </w:r>
      <w:r w:rsidRPr="0098004A">
        <w:rPr>
          <w:rFonts w:eastAsia="Times New Roman" w:cs="Times New Roman"/>
          <w:szCs w:val="24"/>
        </w:rPr>
        <w:t xml:space="preserve"> στα στοιχεία της ΕΛΣΤΑΤ</w:t>
      </w:r>
      <w:r>
        <w:rPr>
          <w:rFonts w:eastAsia="Times New Roman" w:cs="Times New Roman"/>
          <w:szCs w:val="24"/>
        </w:rPr>
        <w:t>:</w:t>
      </w:r>
      <w:r w:rsidRPr="0098004A">
        <w:rPr>
          <w:rFonts w:eastAsia="Times New Roman" w:cs="Times New Roman"/>
          <w:szCs w:val="24"/>
        </w:rPr>
        <w:t xml:space="preserve"> Κατάσταση απασχόλησης</w:t>
      </w:r>
      <w:r w:rsidRPr="0098004A">
        <w:rPr>
          <w:rFonts w:eastAsia="Times New Roman" w:cs="Times New Roman"/>
          <w:szCs w:val="24"/>
        </w:rPr>
        <w:t xml:space="preserve"> και ποσοστό ανεργίας</w:t>
      </w:r>
      <w:r>
        <w:rPr>
          <w:rFonts w:eastAsia="Times New Roman" w:cs="Times New Roman"/>
          <w:szCs w:val="24"/>
        </w:rPr>
        <w:t>.</w:t>
      </w:r>
      <w:r w:rsidRPr="0098004A">
        <w:rPr>
          <w:rFonts w:eastAsia="Times New Roman" w:cs="Times New Roman"/>
          <w:szCs w:val="24"/>
        </w:rPr>
        <w:t xml:space="preserve"> Μηνιαία αποτελέσματα έρευνας εργατικού δυναμικού</w:t>
      </w:r>
      <w:r>
        <w:rPr>
          <w:rFonts w:eastAsia="Times New Roman" w:cs="Times New Roman"/>
          <w:szCs w:val="24"/>
        </w:rPr>
        <w:t>.</w:t>
      </w:r>
      <w:r w:rsidRPr="0098004A">
        <w:rPr>
          <w:rFonts w:eastAsia="Times New Roman" w:cs="Times New Roman"/>
          <w:szCs w:val="24"/>
        </w:rPr>
        <w:t xml:space="preserve"> Ιανουάριος του 2015</w:t>
      </w:r>
      <w:r>
        <w:rPr>
          <w:rFonts w:eastAsia="Times New Roman" w:cs="Times New Roman"/>
          <w:szCs w:val="24"/>
        </w:rPr>
        <w:t>.</w:t>
      </w:r>
      <w:r w:rsidRPr="0098004A">
        <w:rPr>
          <w:rFonts w:eastAsia="Times New Roman" w:cs="Times New Roman"/>
          <w:szCs w:val="24"/>
        </w:rPr>
        <w:t xml:space="preserve"> Σύνολο ανέργων</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 xml:space="preserve">Ένα εκατομμύριο διακόσιες τριάντα τρεις χιλιάδες. </w:t>
      </w:r>
      <w:r w:rsidRPr="0098004A">
        <w:rPr>
          <w:rFonts w:eastAsia="Times New Roman" w:cs="Times New Roman"/>
          <w:szCs w:val="24"/>
        </w:rPr>
        <w:t>Ποσοστό ανεργίας</w:t>
      </w:r>
      <w:r>
        <w:rPr>
          <w:rFonts w:eastAsia="Times New Roman" w:cs="Times New Roman"/>
          <w:szCs w:val="24"/>
        </w:rPr>
        <w:t>:</w:t>
      </w:r>
      <w:r w:rsidRPr="0098004A">
        <w:rPr>
          <w:rFonts w:eastAsia="Times New Roman" w:cs="Times New Roman"/>
          <w:szCs w:val="24"/>
        </w:rPr>
        <w:t xml:space="preserve"> 25,7%</w:t>
      </w:r>
      <w:r>
        <w:rPr>
          <w:rFonts w:eastAsia="Times New Roman" w:cs="Times New Roman"/>
          <w:szCs w:val="24"/>
        </w:rPr>
        <w:t>.</w:t>
      </w:r>
    </w:p>
    <w:p w14:paraId="37395329"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27% λέγανε όλοι οι προλαλήσαντες συνάδελφοι.</w:t>
      </w:r>
    </w:p>
    <w:p w14:paraId="3739532A"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(Μάριος Γεωργιάδης): </w:t>
      </w:r>
      <w:r>
        <w:rPr>
          <w:rFonts w:eastAsia="Times New Roman" w:cs="Times New Roman"/>
          <w:szCs w:val="24"/>
        </w:rPr>
        <w:t xml:space="preserve">Κύριε Μπουκώρε, σας παρακαλώ. </w:t>
      </w:r>
    </w:p>
    <w:p w14:paraId="3739532B"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Εργαζόμενοι: τρία εκατομμύρια πεντακόσιες εξήντα πέντε χιλιάδες. </w:t>
      </w:r>
    </w:p>
    <w:p w14:paraId="3739532C"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Σεπτέμβριος 2018. Αυτά είναι τα τελευταία στοιχεία που έχει διαθέσει η </w:t>
      </w:r>
      <w:r w:rsidRPr="0098004A">
        <w:rPr>
          <w:rFonts w:eastAsia="Times New Roman" w:cs="Times New Roman"/>
          <w:szCs w:val="24"/>
        </w:rPr>
        <w:t>ΕΛΣΤΑΤ</w:t>
      </w:r>
      <w:r>
        <w:rPr>
          <w:rFonts w:eastAsia="Times New Roman" w:cs="Times New Roman"/>
          <w:szCs w:val="24"/>
        </w:rPr>
        <w:t>.</w:t>
      </w:r>
      <w:r w:rsidRPr="0098004A">
        <w:rPr>
          <w:rFonts w:eastAsia="Times New Roman" w:cs="Times New Roman"/>
          <w:szCs w:val="24"/>
        </w:rPr>
        <w:t xml:space="preserve"> Άνεργοι</w:t>
      </w:r>
      <w:r>
        <w:rPr>
          <w:rFonts w:eastAsia="Times New Roman" w:cs="Times New Roman"/>
          <w:szCs w:val="24"/>
        </w:rPr>
        <w:t xml:space="preserve">: οκτακόσιες εβδομήντα επτά χιλιάδες. </w:t>
      </w:r>
      <w:r w:rsidRPr="0098004A">
        <w:rPr>
          <w:rFonts w:eastAsia="Times New Roman" w:cs="Times New Roman"/>
          <w:szCs w:val="24"/>
        </w:rPr>
        <w:t xml:space="preserve">Ποσοστό </w:t>
      </w:r>
      <w:r>
        <w:rPr>
          <w:rFonts w:eastAsia="Times New Roman" w:cs="Times New Roman"/>
          <w:szCs w:val="24"/>
        </w:rPr>
        <w:t xml:space="preserve">ανεργίας: </w:t>
      </w:r>
      <w:r w:rsidRPr="0098004A">
        <w:rPr>
          <w:rFonts w:eastAsia="Times New Roman" w:cs="Times New Roman"/>
          <w:szCs w:val="24"/>
        </w:rPr>
        <w:t>18,6%</w:t>
      </w:r>
      <w:r>
        <w:rPr>
          <w:rFonts w:eastAsia="Times New Roman" w:cs="Times New Roman"/>
          <w:szCs w:val="24"/>
        </w:rPr>
        <w:t>,</w:t>
      </w:r>
      <w:r w:rsidRPr="0098004A">
        <w:rPr>
          <w:rFonts w:eastAsia="Times New Roman" w:cs="Times New Roman"/>
          <w:szCs w:val="24"/>
        </w:rPr>
        <w:t xml:space="preserve"> 7% κάτω</w:t>
      </w:r>
      <w:r>
        <w:rPr>
          <w:rFonts w:eastAsia="Times New Roman" w:cs="Times New Roman"/>
          <w:szCs w:val="24"/>
        </w:rPr>
        <w:t>.</w:t>
      </w:r>
      <w:r w:rsidRPr="0098004A">
        <w:rPr>
          <w:rFonts w:eastAsia="Times New Roman" w:cs="Times New Roman"/>
          <w:szCs w:val="24"/>
        </w:rPr>
        <w:t xml:space="preserve"> Εργαζόμενοι</w:t>
      </w:r>
      <w:r>
        <w:rPr>
          <w:rFonts w:eastAsia="Times New Roman" w:cs="Times New Roman"/>
          <w:szCs w:val="24"/>
        </w:rPr>
        <w:t>:</w:t>
      </w:r>
      <w:r w:rsidRPr="0098004A">
        <w:rPr>
          <w:rFonts w:eastAsia="Times New Roman" w:cs="Times New Roman"/>
          <w:szCs w:val="24"/>
        </w:rPr>
        <w:t xml:space="preserve"> </w:t>
      </w:r>
      <w:r>
        <w:rPr>
          <w:rFonts w:eastAsia="Times New Roman" w:cs="Times New Roman"/>
          <w:szCs w:val="24"/>
        </w:rPr>
        <w:t>τρία εκατομμύρια οκτακόσιες ογδόντα χιλιάδες. Τριακόσιες δεκαπέντε χιλιάδες επάνω.</w:t>
      </w:r>
    </w:p>
    <w:p w14:paraId="3739532D" w14:textId="77777777" w:rsidR="00B27939" w:rsidRDefault="00D93F4B">
      <w:pPr>
        <w:spacing w:after="0" w:line="600" w:lineRule="auto"/>
        <w:ind w:firstLine="720"/>
        <w:jc w:val="both"/>
        <w:rPr>
          <w:rFonts w:eastAsia="Times New Roman" w:cs="Times New Roman"/>
          <w:szCs w:val="24"/>
        </w:rPr>
      </w:pPr>
      <w:r w:rsidRPr="0098004A">
        <w:rPr>
          <w:rFonts w:eastAsia="Times New Roman" w:cs="Times New Roman"/>
          <w:szCs w:val="24"/>
        </w:rPr>
        <w:t>Ευχαριστώ</w:t>
      </w:r>
      <w:r>
        <w:rPr>
          <w:rFonts w:eastAsia="Times New Roman" w:cs="Times New Roman"/>
          <w:szCs w:val="24"/>
        </w:rPr>
        <w:t>.</w:t>
      </w:r>
    </w:p>
    <w:p w14:paraId="3739532E"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3739532F"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 xml:space="preserve">Κυρία Καφαντάρη, έχετε τον λόγο. </w:t>
      </w:r>
    </w:p>
    <w:p w14:paraId="37395330"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Είμαι τελευταία ομιλήτρια, αλλά θα είμαι συνεπής στον χρόνο μου. </w:t>
      </w:r>
    </w:p>
    <w:p w14:paraId="37395331" w14:textId="77777777" w:rsidR="00B27939" w:rsidRDefault="00D93F4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7395332" w14:textId="77777777" w:rsidR="00B27939" w:rsidRDefault="00D93F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κύριοι συνάδελφοι. </w:t>
      </w:r>
    </w:p>
    <w:p w14:paraId="37395333" w14:textId="77777777" w:rsidR="00B27939" w:rsidRDefault="00D93F4B">
      <w:pPr>
        <w:spacing w:after="0" w:line="600" w:lineRule="auto"/>
        <w:ind w:firstLine="720"/>
        <w:jc w:val="both"/>
        <w:rPr>
          <w:rFonts w:eastAsia="Times New Roman" w:cs="Times New Roman"/>
          <w:szCs w:val="24"/>
        </w:rPr>
      </w:pPr>
      <w:r w:rsidRPr="00FC034D">
        <w:rPr>
          <w:rFonts w:eastAsia="Times New Roman" w:cs="Times New Roman"/>
          <w:b/>
          <w:szCs w:val="24"/>
        </w:rPr>
        <w:t>ΧΡΗΣΤΟΣ ΜΠΟΥΚΩΡΟΣ:</w:t>
      </w:r>
      <w:r>
        <w:rPr>
          <w:rFonts w:eastAsia="Times New Roman" w:cs="Times New Roman"/>
          <w:szCs w:val="24"/>
        </w:rPr>
        <w:t xml:space="preserve"> Δείτε τα Πρακτικά, </w:t>
      </w:r>
      <w:r w:rsidRPr="007D7C21">
        <w:rPr>
          <w:rFonts w:eastAsia="Times New Roman" w:cs="Times New Roman"/>
          <w:szCs w:val="24"/>
        </w:rPr>
        <w:t>κύρ</w:t>
      </w:r>
      <w:r w:rsidRPr="007D7C21">
        <w:rPr>
          <w:rFonts w:eastAsia="Times New Roman" w:cs="Times New Roman"/>
          <w:szCs w:val="24"/>
        </w:rPr>
        <w:t>ιε Υπουργέ</w:t>
      </w:r>
      <w:r>
        <w:rPr>
          <w:rFonts w:eastAsia="Times New Roman" w:cs="Times New Roman"/>
          <w:szCs w:val="24"/>
        </w:rPr>
        <w:t>. Όλοι για 27% έλεγαν.</w:t>
      </w:r>
    </w:p>
    <w:p w14:paraId="37395334" w14:textId="77777777" w:rsidR="00B27939" w:rsidRDefault="00D93F4B">
      <w:pPr>
        <w:spacing w:after="0" w:line="600" w:lineRule="auto"/>
        <w:ind w:firstLine="709"/>
        <w:jc w:val="both"/>
        <w:rPr>
          <w:rFonts w:eastAsia="Times New Roman" w:cs="Times New Roman"/>
          <w:szCs w:val="24"/>
        </w:rPr>
      </w:pPr>
      <w:r w:rsidRPr="001B3BA4">
        <w:rPr>
          <w:rFonts w:eastAsia="Times New Roman" w:cs="Times New Roman"/>
          <w:b/>
          <w:szCs w:val="24"/>
        </w:rPr>
        <w:t xml:space="preserve">ΑΘΑΝΑΣΙΟΣ ΜΠΟΥΡΑΣ: </w:t>
      </w:r>
      <w:r>
        <w:rPr>
          <w:rFonts w:eastAsia="Times New Roman" w:cs="Times New Roman"/>
          <w:szCs w:val="24"/>
        </w:rPr>
        <w:t>Ποιο είναι το αντίστοιχο στην Ευρωπαϊκή Ένωση δεν είπατε.</w:t>
      </w:r>
    </w:p>
    <w:p w14:paraId="37395335" w14:textId="77777777" w:rsidR="00B27939" w:rsidRDefault="00D93F4B">
      <w:pPr>
        <w:spacing w:after="0" w:line="600" w:lineRule="auto"/>
        <w:ind w:firstLine="709"/>
        <w:jc w:val="both"/>
        <w:rPr>
          <w:rFonts w:eastAsia="Times New Roman" w:cs="Times New Roman"/>
          <w:szCs w:val="24"/>
        </w:rPr>
      </w:pPr>
      <w:r w:rsidRPr="006E7E0B">
        <w:rPr>
          <w:rFonts w:eastAsia="Times New Roman"/>
          <w:b/>
          <w:bCs/>
          <w:shd w:val="clear" w:color="auto" w:fill="FFFFFF"/>
        </w:rPr>
        <w:t>ΠΡΟΕΔΡΕ</w:t>
      </w:r>
      <w:r>
        <w:rPr>
          <w:rFonts w:eastAsia="Times New Roman"/>
          <w:b/>
          <w:bCs/>
          <w:shd w:val="clear" w:color="auto" w:fill="FFFFFF"/>
        </w:rPr>
        <w:t>Υ</w:t>
      </w:r>
      <w:r w:rsidRPr="006E7E0B">
        <w:rPr>
          <w:rFonts w:eastAsia="Times New Roman"/>
          <w:b/>
          <w:bCs/>
          <w:shd w:val="clear" w:color="auto" w:fill="FFFFFF"/>
        </w:rPr>
        <w:t>ΩΝ (Μάριος Γεωργιάδης):</w:t>
      </w:r>
      <w:r>
        <w:rPr>
          <w:rFonts w:eastAsia="Times New Roman"/>
          <w:bCs/>
          <w:shd w:val="clear" w:color="auto" w:fill="FFFFFF"/>
        </w:rPr>
        <w:t xml:space="preserve"> </w:t>
      </w:r>
      <w:r>
        <w:rPr>
          <w:rFonts w:eastAsia="Times New Roman" w:cs="Times New Roman"/>
          <w:szCs w:val="24"/>
        </w:rPr>
        <w:t xml:space="preserve">Κύριε Μπούρα, κύριε Μπουκώρε, παρακαλώ. Έχει ανέβει η συνάδελφος στο Βήμα. Σας </w:t>
      </w:r>
      <w:r w:rsidRPr="006A04B1">
        <w:rPr>
          <w:rFonts w:eastAsia="Times New Roman" w:cs="Times New Roman"/>
          <w:szCs w:val="24"/>
        </w:rPr>
        <w:t>παρακαλώ</w:t>
      </w:r>
      <w:r>
        <w:rPr>
          <w:rFonts w:eastAsia="Times New Roman" w:cs="Times New Roman"/>
          <w:szCs w:val="24"/>
        </w:rPr>
        <w:t xml:space="preserve"> πολύ. Είσαστε οι </w:t>
      </w:r>
      <w:r>
        <w:rPr>
          <w:rFonts w:eastAsia="Times New Roman"/>
          <w:bCs/>
          <w:shd w:val="clear" w:color="auto" w:fill="FFFFFF"/>
        </w:rPr>
        <w:t>μόνοι</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διακόπτετε. </w:t>
      </w:r>
    </w:p>
    <w:p w14:paraId="37395336" w14:textId="77777777" w:rsidR="00B27939" w:rsidRDefault="00D93F4B">
      <w:pPr>
        <w:spacing w:after="0" w:line="600" w:lineRule="auto"/>
        <w:ind w:firstLine="709"/>
        <w:jc w:val="both"/>
        <w:rPr>
          <w:rFonts w:eastAsia="Times New Roman" w:cs="Times New Roman"/>
          <w:szCs w:val="24"/>
        </w:rPr>
      </w:pPr>
      <w:r>
        <w:rPr>
          <w:rFonts w:eastAsia="Times New Roman" w:cs="Times New Roman"/>
          <w:szCs w:val="24"/>
        </w:rPr>
        <w:t>Ελάτε, κυρία Καφαντάρη.</w:t>
      </w:r>
    </w:p>
    <w:p w14:paraId="37395337" w14:textId="77777777" w:rsidR="00B27939" w:rsidRDefault="00D93F4B">
      <w:pPr>
        <w:spacing w:after="0" w:line="600" w:lineRule="auto"/>
        <w:ind w:firstLine="709"/>
        <w:jc w:val="both"/>
        <w:rPr>
          <w:rFonts w:eastAsia="Times New Roman" w:cs="Times New Roman"/>
        </w:rPr>
      </w:pPr>
      <w:r w:rsidRPr="00FC034D">
        <w:rPr>
          <w:rFonts w:eastAsia="Times New Roman" w:cs="Times New Roman"/>
          <w:b/>
          <w:szCs w:val="24"/>
        </w:rPr>
        <w:t xml:space="preserve">ΧΑΡΟΥΛΑ </w:t>
      </w:r>
      <w:r w:rsidRPr="00FF7B9D">
        <w:rPr>
          <w:rFonts w:eastAsia="Times New Roman" w:cs="Times New Roman"/>
          <w:b/>
          <w:szCs w:val="24"/>
        </w:rPr>
        <w:t>(ΧΑΡΑ)</w:t>
      </w:r>
      <w:r w:rsidRPr="00FC034D">
        <w:rPr>
          <w:rFonts w:eastAsia="Times New Roman" w:cs="Times New Roman"/>
          <w:b/>
          <w:szCs w:val="24"/>
        </w:rPr>
        <w:t xml:space="preserve"> ΚΑΦΑΝΤΑΡΗ:</w:t>
      </w:r>
      <w:r>
        <w:rPr>
          <w:rFonts w:eastAsia="Times New Roman" w:cs="Times New Roman"/>
          <w:szCs w:val="24"/>
        </w:rPr>
        <w:t xml:space="preserve"> Κατ’ αρχάς το </w:t>
      </w:r>
      <w:r w:rsidRPr="002B5B2E">
        <w:rPr>
          <w:rFonts w:eastAsia="Times New Roman"/>
          <w:bCs/>
          <w:shd w:val="clear" w:color="auto" w:fill="FFFFFF"/>
        </w:rPr>
        <w:t>ότι</w:t>
      </w:r>
      <w:r>
        <w:rPr>
          <w:rFonts w:eastAsia="Times New Roman" w:cs="Times New Roman"/>
          <w:szCs w:val="24"/>
        </w:rPr>
        <w:t xml:space="preserve"> η </w:t>
      </w:r>
      <w:r w:rsidRPr="00A92A6A">
        <w:rPr>
          <w:rFonts w:eastAsia="Times New Roman" w:cs="Times New Roman"/>
        </w:rPr>
        <w:t xml:space="preserve">Νέα Δημοκρατία </w:t>
      </w:r>
      <w:r>
        <w:rPr>
          <w:rFonts w:eastAsia="Times New Roman" w:cs="Times New Roman"/>
        </w:rPr>
        <w:t xml:space="preserve"> αναμασά τα ίδια στοιχεία </w:t>
      </w:r>
      <w:r w:rsidRPr="00FC034D">
        <w:rPr>
          <w:rFonts w:eastAsia="Times New Roman"/>
          <w:bCs/>
        </w:rPr>
        <w:t>και</w:t>
      </w:r>
      <w:r>
        <w:rPr>
          <w:rFonts w:eastAsia="Times New Roman" w:cs="Times New Roman"/>
        </w:rPr>
        <w:t xml:space="preserve"> οι περισσότεροι ομιλητές της εδώ λένε </w:t>
      </w:r>
      <w:r w:rsidRPr="00FC034D">
        <w:rPr>
          <w:rFonts w:eastAsia="Times New Roman"/>
          <w:bCs/>
        </w:rPr>
        <w:t>συγκεκριμένα</w:t>
      </w:r>
      <w:r>
        <w:rPr>
          <w:rFonts w:eastAsia="Times New Roman" w:cs="Times New Roman"/>
        </w:rPr>
        <w:t xml:space="preserve"> στοιχεία </w:t>
      </w:r>
      <w:r w:rsidRPr="00FC034D">
        <w:rPr>
          <w:rFonts w:eastAsia="Times New Roman" w:cs="Times New Roman"/>
          <w:bCs/>
          <w:shd w:val="clear" w:color="auto" w:fill="FFFFFF"/>
        </w:rPr>
        <w:t>που</w:t>
      </w:r>
      <w:r>
        <w:rPr>
          <w:rFonts w:eastAsia="Times New Roman" w:cs="Times New Roman"/>
        </w:rPr>
        <w:t xml:space="preserve"> </w:t>
      </w:r>
      <w:r w:rsidRPr="00FC034D">
        <w:rPr>
          <w:rFonts w:eastAsia="Times New Roman"/>
          <w:bCs/>
          <w:shd w:val="clear" w:color="auto" w:fill="FFFFFF"/>
        </w:rPr>
        <w:t>δεν</w:t>
      </w:r>
      <w:r>
        <w:rPr>
          <w:rFonts w:eastAsia="Times New Roman" w:cs="Times New Roman"/>
        </w:rPr>
        <w:t xml:space="preserve"> </w:t>
      </w:r>
      <w:r w:rsidRPr="00FC034D">
        <w:rPr>
          <w:rFonts w:eastAsia="Times New Roman"/>
          <w:bCs/>
        </w:rPr>
        <w:t>είναι</w:t>
      </w:r>
      <w:r>
        <w:rPr>
          <w:rFonts w:eastAsia="Times New Roman" w:cs="Times New Roman"/>
        </w:rPr>
        <w:t xml:space="preserve"> αληθή, </w:t>
      </w:r>
      <w:r w:rsidRPr="00FC034D">
        <w:rPr>
          <w:rFonts w:eastAsia="Times New Roman"/>
          <w:bCs/>
          <w:shd w:val="clear" w:color="auto" w:fill="FFFFFF"/>
        </w:rPr>
        <w:t>δεν</w:t>
      </w:r>
      <w:r>
        <w:rPr>
          <w:rFonts w:eastAsia="Times New Roman" w:cs="Times New Roman"/>
        </w:rPr>
        <w:t xml:space="preserve"> σημαίνει </w:t>
      </w:r>
      <w:r w:rsidRPr="00FC034D">
        <w:rPr>
          <w:rFonts w:eastAsia="Times New Roman"/>
          <w:bCs/>
          <w:shd w:val="clear" w:color="auto" w:fill="FFFFFF"/>
        </w:rPr>
        <w:t>ότι</w:t>
      </w:r>
      <w:r>
        <w:rPr>
          <w:rFonts w:eastAsia="Times New Roman" w:cs="Times New Roman"/>
        </w:rPr>
        <w:t xml:space="preserve"> αυτή </w:t>
      </w:r>
      <w:r w:rsidRPr="00FC034D">
        <w:rPr>
          <w:rFonts w:eastAsia="Times New Roman"/>
          <w:bCs/>
        </w:rPr>
        <w:t>είναι</w:t>
      </w:r>
      <w:r>
        <w:rPr>
          <w:rFonts w:eastAsia="Times New Roman" w:cs="Times New Roman"/>
        </w:rPr>
        <w:t xml:space="preserve"> η πραγματικότητα. Τα στοιχεία </w:t>
      </w:r>
      <w:r w:rsidRPr="00FC034D">
        <w:rPr>
          <w:rFonts w:eastAsia="Times New Roman"/>
          <w:bCs/>
        </w:rPr>
        <w:t>είναι</w:t>
      </w:r>
      <w:r>
        <w:rPr>
          <w:rFonts w:eastAsia="Times New Roman" w:cs="Times New Roman"/>
        </w:rPr>
        <w:t xml:space="preserve"> </w:t>
      </w:r>
      <w:r w:rsidRPr="00FC034D">
        <w:rPr>
          <w:rFonts w:eastAsia="Times New Roman"/>
          <w:bCs/>
        </w:rPr>
        <w:t>συγκεκριμένα</w:t>
      </w:r>
      <w:r>
        <w:rPr>
          <w:rFonts w:eastAsia="Times New Roman" w:cs="Times New Roman"/>
        </w:rPr>
        <w:t xml:space="preserve">. </w:t>
      </w:r>
      <w:r w:rsidRPr="00FC034D">
        <w:rPr>
          <w:rFonts w:eastAsia="Times New Roman" w:cs="Times New Roman"/>
        </w:rPr>
        <w:t>Υπάρχει</w:t>
      </w:r>
      <w:r>
        <w:rPr>
          <w:rFonts w:eastAsia="Times New Roman" w:cs="Times New Roman"/>
        </w:rPr>
        <w:t xml:space="preserve"> η ΕΛΣΤΑΤ, </w:t>
      </w:r>
      <w:r w:rsidRPr="00FC034D">
        <w:rPr>
          <w:rFonts w:eastAsia="Times New Roman"/>
          <w:bCs/>
          <w:shd w:val="clear" w:color="auto" w:fill="FFFFFF"/>
        </w:rPr>
        <w:t>η οποία</w:t>
      </w:r>
      <w:r>
        <w:rPr>
          <w:rFonts w:eastAsia="Times New Roman" w:cs="Times New Roman"/>
        </w:rPr>
        <w:t xml:space="preserve"> αποτυπώνει την πραγματικότητα. </w:t>
      </w:r>
    </w:p>
    <w:p w14:paraId="37395338" w14:textId="77777777" w:rsidR="00B27939" w:rsidRDefault="00D93F4B">
      <w:pPr>
        <w:spacing w:after="0" w:line="600" w:lineRule="auto"/>
        <w:ind w:firstLine="709"/>
        <w:jc w:val="both"/>
        <w:rPr>
          <w:rFonts w:eastAsia="Times New Roman"/>
          <w:bCs/>
          <w:shd w:val="clear" w:color="auto" w:fill="FFFFFF"/>
        </w:rPr>
      </w:pPr>
      <w:r>
        <w:rPr>
          <w:rFonts w:eastAsia="Times New Roman" w:cs="Times New Roman"/>
        </w:rPr>
        <w:t xml:space="preserve">Βέβαια, </w:t>
      </w:r>
      <w:r w:rsidRPr="00FC034D">
        <w:rPr>
          <w:rFonts w:eastAsia="Times New Roman"/>
          <w:bCs/>
          <w:shd w:val="clear" w:color="auto" w:fill="FFFFFF"/>
        </w:rPr>
        <w:t>θα</w:t>
      </w:r>
      <w:r>
        <w:rPr>
          <w:rFonts w:eastAsia="Times New Roman" w:cs="Times New Roman"/>
        </w:rPr>
        <w:t xml:space="preserve"> συμφωνήσω με τον κ. Μπουκώρο σε ένα πράγμα. Είπε να απολογηθούμε στον ελληνικό λαό. </w:t>
      </w:r>
      <w:r w:rsidRPr="00FC034D">
        <w:rPr>
          <w:rFonts w:eastAsia="Times New Roman"/>
          <w:bCs/>
          <w:shd w:val="clear" w:color="auto" w:fill="FFFFFF"/>
        </w:rPr>
        <w:t>Βεβαίως</w:t>
      </w:r>
      <w:r>
        <w:rPr>
          <w:rFonts w:eastAsia="Times New Roman" w:cs="Times New Roman"/>
        </w:rPr>
        <w:t xml:space="preserve">, απολογούμαστε στον ελληνικό λαό, </w:t>
      </w:r>
      <w:r w:rsidRPr="00FC034D">
        <w:rPr>
          <w:rFonts w:eastAsia="Times New Roman"/>
          <w:bCs/>
          <w:shd w:val="clear" w:color="auto" w:fill="FFFFFF"/>
        </w:rPr>
        <w:t>γιατί</w:t>
      </w:r>
      <w:r>
        <w:rPr>
          <w:rFonts w:eastAsia="Times New Roman"/>
          <w:bCs/>
          <w:shd w:val="clear" w:color="auto" w:fill="FFFFFF"/>
        </w:rPr>
        <w:t xml:space="preserve"> τον </w:t>
      </w:r>
      <w:r w:rsidRPr="00FC034D">
        <w:rPr>
          <w:rFonts w:eastAsia="Times New Roman"/>
          <w:bCs/>
          <w:shd w:val="clear" w:color="auto" w:fill="FFFFFF"/>
        </w:rPr>
        <w:t xml:space="preserve">βγάλαμε </w:t>
      </w:r>
      <w:r>
        <w:rPr>
          <w:rFonts w:eastAsia="Times New Roman"/>
          <w:bCs/>
          <w:shd w:val="clear" w:color="auto" w:fill="FFFFFF"/>
        </w:rPr>
        <w:t xml:space="preserve">από τα μνημόνια, </w:t>
      </w:r>
      <w:r w:rsidRPr="00FC034D">
        <w:rPr>
          <w:rFonts w:eastAsia="Times New Roman"/>
          <w:bCs/>
          <w:shd w:val="clear" w:color="auto" w:fill="FFFFFF"/>
        </w:rPr>
        <w:t>γιατί</w:t>
      </w:r>
      <w:r>
        <w:rPr>
          <w:rFonts w:eastAsia="Times New Roman"/>
          <w:bCs/>
          <w:shd w:val="clear" w:color="auto" w:fill="FFFFFF"/>
        </w:rPr>
        <w:t xml:space="preserve"> από το 25-</w:t>
      </w:r>
      <w:r w:rsidRPr="00FC034D">
        <w:rPr>
          <w:rFonts w:eastAsia="Times New Roman"/>
          <w:bCs/>
          <w:shd w:val="clear" w:color="auto" w:fill="FFFFFF"/>
        </w:rPr>
        <w:t xml:space="preserve">26% μείωσης του ΑΕΠ από το 2010 μέχρι το τέλος του </w:t>
      </w:r>
      <w:r>
        <w:rPr>
          <w:rFonts w:eastAsia="Times New Roman"/>
          <w:bCs/>
          <w:shd w:val="clear" w:color="auto" w:fill="FFFFFF"/>
        </w:rPr>
        <w:t>20</w:t>
      </w:r>
      <w:r w:rsidRPr="00FC034D">
        <w:rPr>
          <w:rFonts w:eastAsia="Times New Roman"/>
          <w:bCs/>
          <w:shd w:val="clear" w:color="auto" w:fill="FFFFFF"/>
        </w:rPr>
        <w:t xml:space="preserve">14 </w:t>
      </w:r>
      <w:r>
        <w:rPr>
          <w:rFonts w:eastAsia="Times New Roman"/>
          <w:bCs/>
          <w:shd w:val="clear" w:color="auto" w:fill="FFFFFF"/>
        </w:rPr>
        <w:t>τ</w:t>
      </w:r>
      <w:r w:rsidRPr="00FC034D">
        <w:rPr>
          <w:rFonts w:eastAsia="Times New Roman"/>
          <w:bCs/>
          <w:shd w:val="clear" w:color="auto" w:fill="FFFFFF"/>
        </w:rPr>
        <w:t>ο ΑΕΠ της χώρας μας αρχίζει και αυξάνει</w:t>
      </w:r>
      <w:r>
        <w:rPr>
          <w:rFonts w:eastAsia="Times New Roman"/>
          <w:bCs/>
          <w:shd w:val="clear" w:color="auto" w:fill="FFFFFF"/>
        </w:rPr>
        <w:t xml:space="preserve">. </w:t>
      </w:r>
      <w:r w:rsidRPr="00FC034D">
        <w:rPr>
          <w:rFonts w:eastAsia="Times New Roman"/>
          <w:bCs/>
          <w:shd w:val="clear" w:color="auto" w:fill="FFFFFF"/>
        </w:rPr>
        <w:t>Υπάρχουν και μία σειρά άλλα στοιχεία</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 xml:space="preserve">τα οποία </w:t>
      </w:r>
      <w:r w:rsidRPr="00FC034D">
        <w:rPr>
          <w:rFonts w:eastAsia="Times New Roman"/>
          <w:bCs/>
          <w:shd w:val="clear" w:color="auto" w:fill="FFFFFF"/>
        </w:rPr>
        <w:t>θα</w:t>
      </w:r>
      <w:r>
        <w:rPr>
          <w:rFonts w:eastAsia="Times New Roman"/>
          <w:bCs/>
          <w:shd w:val="clear" w:color="auto" w:fill="FFFFFF"/>
        </w:rPr>
        <w:t xml:space="preserve"> πω παραπέρα. </w:t>
      </w:r>
    </w:p>
    <w:p w14:paraId="37395339"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 xml:space="preserve">Κατ’ αρχάς, ναι, έχουμε έναν </w:t>
      </w:r>
      <w:r w:rsidRPr="00FC034D">
        <w:rPr>
          <w:rFonts w:eastAsia="Times New Roman"/>
          <w:bCs/>
          <w:shd w:val="clear" w:color="auto" w:fill="FFFFFF"/>
        </w:rPr>
        <w:t xml:space="preserve">προϋπολογισμό </w:t>
      </w:r>
      <w:r w:rsidRPr="00BD05E1">
        <w:rPr>
          <w:rFonts w:eastAsia="Times New Roman"/>
          <w:bCs/>
          <w:shd w:val="clear" w:color="auto" w:fill="FFFFFF"/>
        </w:rPr>
        <w:t>που</w:t>
      </w:r>
      <w:r>
        <w:rPr>
          <w:rFonts w:eastAsia="Times New Roman"/>
          <w:bCs/>
          <w:shd w:val="clear" w:color="auto" w:fill="FFFFFF"/>
        </w:rPr>
        <w:t xml:space="preserve"> </w:t>
      </w:r>
      <w:r w:rsidRPr="00BD05E1">
        <w:rPr>
          <w:rFonts w:eastAsia="Times New Roman"/>
          <w:bCs/>
          <w:shd w:val="clear" w:color="auto" w:fill="FFFFFF"/>
        </w:rPr>
        <w:t>είναι</w:t>
      </w:r>
      <w:r>
        <w:rPr>
          <w:rFonts w:eastAsia="Times New Roman"/>
          <w:bCs/>
          <w:shd w:val="clear" w:color="auto" w:fill="FFFFFF"/>
        </w:rPr>
        <w:t xml:space="preserve"> </w:t>
      </w:r>
      <w:r w:rsidRPr="00FC034D">
        <w:rPr>
          <w:rFonts w:eastAsia="Times New Roman"/>
          <w:bCs/>
          <w:shd w:val="clear" w:color="auto" w:fill="FFFFFF"/>
        </w:rPr>
        <w:t xml:space="preserve">ο πρώτος </w:t>
      </w:r>
      <w:r>
        <w:rPr>
          <w:rFonts w:eastAsia="Times New Roman"/>
          <w:bCs/>
          <w:shd w:val="clear" w:color="auto" w:fill="FFFFFF"/>
        </w:rPr>
        <w:t xml:space="preserve">ο </w:t>
      </w:r>
      <w:r w:rsidRPr="00FC034D">
        <w:rPr>
          <w:rFonts w:eastAsia="Times New Roman"/>
          <w:bCs/>
          <w:shd w:val="clear" w:color="auto" w:fill="FFFFFF"/>
        </w:rPr>
        <w:t>οποίος δεν έχει δυσβάσταχτα μέτρα επιβάρυνσης για τον ελληνικό λαό</w:t>
      </w:r>
      <w:r>
        <w:rPr>
          <w:rFonts w:eastAsia="Times New Roman"/>
          <w:bCs/>
          <w:shd w:val="clear" w:color="auto" w:fill="FFFFFF"/>
        </w:rPr>
        <w:t>,</w:t>
      </w:r>
      <w:r w:rsidRPr="00FC034D">
        <w:rPr>
          <w:rFonts w:eastAsia="Times New Roman"/>
          <w:bCs/>
          <w:shd w:val="clear" w:color="auto" w:fill="FFFFFF"/>
        </w:rPr>
        <w:t xml:space="preserve"> αλλά έχει μέτρ</w:t>
      </w:r>
      <w:r>
        <w:rPr>
          <w:rFonts w:eastAsia="Times New Roman"/>
          <w:bCs/>
          <w:shd w:val="clear" w:color="auto" w:fill="FFFFFF"/>
        </w:rPr>
        <w:t>α</w:t>
      </w:r>
      <w:r w:rsidRPr="00FC034D">
        <w:rPr>
          <w:rFonts w:eastAsia="Times New Roman"/>
          <w:bCs/>
          <w:shd w:val="clear" w:color="auto" w:fill="FFFFFF"/>
        </w:rPr>
        <w:t xml:space="preserve"> ανακούφισης και ανάπτυξης</w:t>
      </w:r>
      <w:r>
        <w:rPr>
          <w:rFonts w:eastAsia="Times New Roman"/>
          <w:bCs/>
          <w:shd w:val="clear" w:color="auto" w:fill="FFFFFF"/>
        </w:rPr>
        <w:t>, μέτρα αποκατάστασης αδικιών</w:t>
      </w:r>
      <w:r w:rsidRPr="00FC034D">
        <w:rPr>
          <w:rFonts w:eastAsia="Times New Roman"/>
          <w:bCs/>
          <w:shd w:val="clear" w:color="auto" w:fill="FFFFFF"/>
        </w:rPr>
        <w:t xml:space="preserve"> για όλους τους εργαζόμενους</w:t>
      </w:r>
      <w:r>
        <w:rPr>
          <w:rFonts w:eastAsia="Times New Roman"/>
          <w:bCs/>
          <w:shd w:val="clear" w:color="auto" w:fill="FFFFFF"/>
        </w:rPr>
        <w:t>,</w:t>
      </w:r>
      <w:r w:rsidRPr="00FC034D">
        <w:rPr>
          <w:rFonts w:eastAsia="Times New Roman"/>
          <w:bCs/>
          <w:shd w:val="clear" w:color="auto" w:fill="FFFFFF"/>
        </w:rPr>
        <w:t xml:space="preserve"> για όλους τους συμπολίτες </w:t>
      </w:r>
      <w:r>
        <w:rPr>
          <w:rFonts w:eastAsia="Times New Roman"/>
          <w:bCs/>
          <w:shd w:val="clear" w:color="auto" w:fill="FFFFFF"/>
        </w:rPr>
        <w:t xml:space="preserve">μας. </w:t>
      </w:r>
    </w:p>
    <w:p w14:paraId="3739533A"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Ο</w:t>
      </w:r>
      <w:r w:rsidRPr="00FC034D">
        <w:rPr>
          <w:rFonts w:eastAsia="Times New Roman"/>
          <w:bCs/>
          <w:shd w:val="clear" w:color="auto" w:fill="FFFFFF"/>
        </w:rPr>
        <w:t>φείλουμε</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όμως,</w:t>
      </w:r>
      <w:r w:rsidRPr="00FC034D">
        <w:rPr>
          <w:rFonts w:eastAsia="Times New Roman"/>
          <w:bCs/>
          <w:shd w:val="clear" w:color="auto" w:fill="FFFFFF"/>
        </w:rPr>
        <w:t xml:space="preserve"> να πούμε εδώ ότι ο ελληνικός</w:t>
      </w:r>
      <w:r w:rsidRPr="00FC034D">
        <w:rPr>
          <w:rFonts w:eastAsia="Times New Roman"/>
          <w:bCs/>
          <w:shd w:val="clear" w:color="auto" w:fill="FFFFFF"/>
        </w:rPr>
        <w:t xml:space="preserve"> λαός </w:t>
      </w:r>
      <w:r>
        <w:rPr>
          <w:rFonts w:eastAsia="Times New Roman"/>
          <w:bCs/>
          <w:shd w:val="clear" w:color="auto" w:fill="FFFFFF"/>
        </w:rPr>
        <w:t xml:space="preserve">πέρασε δύσκολα, στάθηκε όρθιος, έβαλε πλάτη στις δυσκολίες, πραγματικά, από όλες αυτές τις </w:t>
      </w:r>
      <w:r w:rsidRPr="004A1E1B">
        <w:rPr>
          <w:rFonts w:eastAsia="Times New Roman"/>
          <w:bCs/>
          <w:shd w:val="clear" w:color="auto" w:fill="FFFFFF"/>
        </w:rPr>
        <w:t xml:space="preserve">πολιτικές </w:t>
      </w:r>
      <w:r>
        <w:rPr>
          <w:rFonts w:eastAsia="Times New Roman"/>
          <w:bCs/>
          <w:shd w:val="clear" w:color="auto" w:fill="FFFFFF"/>
        </w:rPr>
        <w:t xml:space="preserve"> που έφεραν την κατάσταση </w:t>
      </w:r>
      <w:r w:rsidRPr="004A1E1B">
        <w:rPr>
          <w:rFonts w:eastAsia="Times New Roman"/>
          <w:bCs/>
          <w:shd w:val="clear" w:color="auto" w:fill="FFFFFF"/>
        </w:rPr>
        <w:t>που</w:t>
      </w:r>
      <w:r>
        <w:rPr>
          <w:rFonts w:eastAsia="Times New Roman"/>
          <w:bCs/>
          <w:shd w:val="clear" w:color="auto" w:fill="FFFFFF"/>
        </w:rPr>
        <w:t xml:space="preserve"> έφεραν στο τέλος του</w:t>
      </w:r>
      <w:r w:rsidRPr="00FC034D">
        <w:rPr>
          <w:rFonts w:eastAsia="Times New Roman"/>
          <w:bCs/>
          <w:shd w:val="clear" w:color="auto" w:fill="FFFFFF"/>
        </w:rPr>
        <w:t xml:space="preserve"> 2014</w:t>
      </w:r>
      <w:r>
        <w:rPr>
          <w:rFonts w:eastAsia="Times New Roman"/>
          <w:bCs/>
          <w:shd w:val="clear" w:color="auto" w:fill="FFFFFF"/>
        </w:rPr>
        <w:t xml:space="preserve">, τις επί δεκαετίες </w:t>
      </w:r>
      <w:r w:rsidRPr="004A1E1B">
        <w:rPr>
          <w:rFonts w:eastAsia="Times New Roman"/>
          <w:bCs/>
          <w:shd w:val="clear" w:color="auto" w:fill="FFFFFF"/>
        </w:rPr>
        <w:t xml:space="preserve">πολιτικές </w:t>
      </w:r>
      <w:r>
        <w:rPr>
          <w:rFonts w:eastAsia="Times New Roman"/>
          <w:bCs/>
          <w:shd w:val="clear" w:color="auto" w:fill="FFFFFF"/>
        </w:rPr>
        <w:t xml:space="preserve">της </w:t>
      </w:r>
      <w:r w:rsidRPr="004A1E1B">
        <w:rPr>
          <w:rFonts w:eastAsia="Times New Roman"/>
          <w:bCs/>
          <w:shd w:val="clear" w:color="auto" w:fill="FFFFFF"/>
        </w:rPr>
        <w:t xml:space="preserve">Νέας Δημοκρατίας </w:t>
      </w:r>
      <w:r>
        <w:rPr>
          <w:rFonts w:eastAsia="Times New Roman"/>
          <w:bCs/>
          <w:shd w:val="clear" w:color="auto" w:fill="FFFFFF"/>
        </w:rPr>
        <w:t xml:space="preserve"> </w:t>
      </w:r>
      <w:r w:rsidRPr="004A1E1B">
        <w:rPr>
          <w:rFonts w:eastAsia="Times New Roman"/>
          <w:bCs/>
          <w:shd w:val="clear" w:color="auto" w:fill="FFFFFF"/>
        </w:rPr>
        <w:t>και</w:t>
      </w:r>
      <w:r>
        <w:rPr>
          <w:rFonts w:eastAsia="Times New Roman"/>
          <w:bCs/>
          <w:shd w:val="clear" w:color="auto" w:fill="FFFFFF"/>
        </w:rPr>
        <w:t xml:space="preserve"> του ΠΑΣΟΚ, </w:t>
      </w:r>
      <w:r w:rsidRPr="004A1E1B">
        <w:rPr>
          <w:rFonts w:eastAsia="Times New Roman"/>
          <w:bCs/>
          <w:shd w:val="clear" w:color="auto" w:fill="FFFFFF"/>
        </w:rPr>
        <w:t>που</w:t>
      </w:r>
      <w:r>
        <w:rPr>
          <w:rFonts w:eastAsia="Times New Roman"/>
          <w:bCs/>
          <w:shd w:val="clear" w:color="auto" w:fill="FFFFFF"/>
        </w:rPr>
        <w:t xml:space="preserve"> έφεραν τη χώρα μας στα </w:t>
      </w:r>
      <w:r>
        <w:rPr>
          <w:rFonts w:eastAsia="Times New Roman"/>
          <w:bCs/>
          <w:shd w:val="clear" w:color="auto" w:fill="FFFFFF"/>
        </w:rPr>
        <w:t xml:space="preserve">πρόθυρα της χρεοκοπίας. </w:t>
      </w:r>
    </w:p>
    <w:p w14:paraId="3739533B" w14:textId="77777777" w:rsidR="00B27939" w:rsidRDefault="00D93F4B">
      <w:pPr>
        <w:spacing w:after="0" w:line="600" w:lineRule="auto"/>
        <w:ind w:firstLine="709"/>
        <w:jc w:val="both"/>
        <w:rPr>
          <w:rFonts w:eastAsia="Times New Roman"/>
          <w:bCs/>
          <w:shd w:val="clear" w:color="auto" w:fill="FFFFFF"/>
        </w:rPr>
      </w:pPr>
      <w:r w:rsidRPr="004A1E1B">
        <w:rPr>
          <w:rFonts w:eastAsia="Times New Roman"/>
          <w:bCs/>
          <w:shd w:val="clear" w:color="auto" w:fill="FFFFFF"/>
        </w:rPr>
        <w:t>Είναι</w:t>
      </w:r>
      <w:r>
        <w:rPr>
          <w:rFonts w:eastAsia="Times New Roman"/>
          <w:bCs/>
          <w:shd w:val="clear" w:color="auto" w:fill="FFFFFF"/>
        </w:rPr>
        <w:t xml:space="preserve">, </w:t>
      </w:r>
      <w:r w:rsidRPr="004A1E1B">
        <w:rPr>
          <w:rFonts w:eastAsia="Times New Roman"/>
          <w:bCs/>
          <w:shd w:val="clear" w:color="auto" w:fill="FFFFFF"/>
        </w:rPr>
        <w:t>λοιπόν</w:t>
      </w:r>
      <w:r>
        <w:rPr>
          <w:rFonts w:eastAsia="Times New Roman"/>
          <w:bCs/>
          <w:shd w:val="clear" w:color="auto" w:fill="FFFFFF"/>
        </w:rPr>
        <w:t xml:space="preserve">, γεγονός </w:t>
      </w:r>
      <w:r w:rsidRPr="004A1E1B">
        <w:rPr>
          <w:rFonts w:eastAsia="Times New Roman"/>
          <w:bCs/>
          <w:shd w:val="clear" w:color="auto" w:fill="FFFFFF"/>
        </w:rPr>
        <w:t>ότι</w:t>
      </w:r>
      <w:r>
        <w:rPr>
          <w:rFonts w:eastAsia="Times New Roman"/>
          <w:bCs/>
          <w:shd w:val="clear" w:color="auto" w:fill="FFFFFF"/>
        </w:rPr>
        <w:t xml:space="preserve"> ο </w:t>
      </w:r>
      <w:r w:rsidRPr="00FC034D">
        <w:rPr>
          <w:rFonts w:eastAsia="Times New Roman"/>
          <w:bCs/>
          <w:shd w:val="clear" w:color="auto" w:fill="FFFFFF"/>
        </w:rPr>
        <w:t xml:space="preserve">ελληνικός λαός </w:t>
      </w:r>
      <w:r>
        <w:rPr>
          <w:rFonts w:eastAsia="Times New Roman"/>
          <w:bCs/>
          <w:shd w:val="clear" w:color="auto" w:fill="FFFFFF"/>
        </w:rPr>
        <w:t>σ</w:t>
      </w:r>
      <w:r w:rsidRPr="00FC034D">
        <w:rPr>
          <w:rFonts w:eastAsia="Times New Roman"/>
          <w:bCs/>
          <w:shd w:val="clear" w:color="auto" w:fill="FFFFFF"/>
        </w:rPr>
        <w:t>ήκωσε το βάρος</w:t>
      </w:r>
      <w:r>
        <w:rPr>
          <w:rFonts w:eastAsia="Times New Roman"/>
          <w:bCs/>
          <w:shd w:val="clear" w:color="auto" w:fill="FFFFFF"/>
        </w:rPr>
        <w:t>,</w:t>
      </w:r>
      <w:r w:rsidRPr="00FC034D">
        <w:rPr>
          <w:rFonts w:eastAsia="Times New Roman"/>
          <w:bCs/>
          <w:shd w:val="clear" w:color="auto" w:fill="FFFFFF"/>
        </w:rPr>
        <w:t xml:space="preserve"> αλλά δυσανάλογα</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 xml:space="preserve">κυρία και </w:t>
      </w:r>
      <w:r w:rsidRPr="00FC034D">
        <w:rPr>
          <w:rFonts w:eastAsia="Times New Roman"/>
          <w:bCs/>
          <w:shd w:val="clear" w:color="auto" w:fill="FFFFFF"/>
        </w:rPr>
        <w:t xml:space="preserve">κύριοι </w:t>
      </w:r>
      <w:r>
        <w:rPr>
          <w:rFonts w:eastAsia="Times New Roman"/>
          <w:bCs/>
          <w:shd w:val="clear" w:color="auto" w:fill="FFFFFF"/>
        </w:rPr>
        <w:t xml:space="preserve">Βουλευτές. Όταν η </w:t>
      </w:r>
      <w:r w:rsidRPr="004A1E1B">
        <w:rPr>
          <w:rFonts w:eastAsia="Times New Roman"/>
          <w:bCs/>
          <w:shd w:val="clear" w:color="auto" w:fill="FFFFFF"/>
        </w:rPr>
        <w:t>οικονομική</w:t>
      </w:r>
      <w:r>
        <w:rPr>
          <w:rFonts w:eastAsia="Times New Roman"/>
          <w:bCs/>
          <w:shd w:val="clear" w:color="auto" w:fill="FFFFFF"/>
        </w:rPr>
        <w:t xml:space="preserve"> ελίτ της χώρας βρίσκει καταφύγιο φοροδιαφυγής </w:t>
      </w:r>
      <w:r w:rsidRPr="004A1E1B">
        <w:rPr>
          <w:rFonts w:eastAsia="Times New Roman"/>
          <w:bCs/>
          <w:shd w:val="clear" w:color="auto" w:fill="FFFFFF"/>
        </w:rPr>
        <w:t>και</w:t>
      </w:r>
      <w:r>
        <w:rPr>
          <w:rFonts w:eastAsia="Times New Roman"/>
          <w:bCs/>
          <w:shd w:val="clear" w:color="auto" w:fill="FFFFFF"/>
        </w:rPr>
        <w:t xml:space="preserve"> φοροαπαλλαγής στα παραδεισένια νησιά, οι πολιτικοί εκφρασ</w:t>
      </w:r>
      <w:r>
        <w:rPr>
          <w:rFonts w:eastAsia="Times New Roman"/>
          <w:bCs/>
          <w:shd w:val="clear" w:color="auto" w:fill="FFFFFF"/>
        </w:rPr>
        <w:t xml:space="preserve">τές της μας κουνούν το δάκτυλο εδώ, μέσα στη </w:t>
      </w:r>
      <w:r w:rsidRPr="004A1E1B">
        <w:rPr>
          <w:rFonts w:eastAsia="Times New Roman"/>
          <w:bCs/>
          <w:shd w:val="clear" w:color="auto" w:fill="FFFFFF"/>
        </w:rPr>
        <w:t>Βουλή</w:t>
      </w:r>
      <w:r>
        <w:rPr>
          <w:rFonts w:eastAsia="Times New Roman"/>
          <w:bCs/>
          <w:shd w:val="clear" w:color="auto" w:fill="FFFFFF"/>
        </w:rPr>
        <w:t xml:space="preserve"> και μας εγκαλούν για επιβαρύνσεις στη μεσαία τάξη. Μιλούν για περικοπές στις συντάξεις, κάτι </w:t>
      </w:r>
      <w:r w:rsidRPr="004A1E1B">
        <w:rPr>
          <w:rFonts w:eastAsia="Times New Roman"/>
          <w:bCs/>
          <w:shd w:val="clear" w:color="auto" w:fill="FFFFFF"/>
        </w:rPr>
        <w:t>το οποίο</w:t>
      </w:r>
      <w:r>
        <w:rPr>
          <w:rFonts w:eastAsia="Times New Roman"/>
          <w:bCs/>
          <w:shd w:val="clear" w:color="auto" w:fill="FFFFFF"/>
        </w:rPr>
        <w:t xml:space="preserve"> </w:t>
      </w:r>
      <w:r w:rsidRPr="004A1E1B">
        <w:rPr>
          <w:rFonts w:eastAsia="Times New Roman"/>
          <w:bCs/>
          <w:shd w:val="clear" w:color="auto" w:fill="FFFFFF"/>
        </w:rPr>
        <w:t>δεν</w:t>
      </w:r>
      <w:r>
        <w:rPr>
          <w:rFonts w:eastAsia="Times New Roman"/>
          <w:bCs/>
          <w:shd w:val="clear" w:color="auto" w:fill="FFFFFF"/>
        </w:rPr>
        <w:t xml:space="preserve"> τους βγήκε </w:t>
      </w:r>
      <w:r w:rsidRPr="004A1E1B">
        <w:rPr>
          <w:rFonts w:eastAsia="Times New Roman"/>
          <w:bCs/>
          <w:shd w:val="clear" w:color="auto" w:fill="FFFFFF"/>
        </w:rPr>
        <w:t>και</w:t>
      </w:r>
      <w:r>
        <w:rPr>
          <w:rFonts w:eastAsia="Times New Roman"/>
          <w:bCs/>
          <w:shd w:val="clear" w:color="auto" w:fill="FFFFFF"/>
        </w:rPr>
        <w:t xml:space="preserve"> τώρα ψάχνουν </w:t>
      </w:r>
      <w:r w:rsidRPr="004A1E1B">
        <w:rPr>
          <w:rFonts w:eastAsia="Times New Roman"/>
          <w:bCs/>
          <w:shd w:val="clear" w:color="auto" w:fill="FFFFFF"/>
        </w:rPr>
        <w:t>να</w:t>
      </w:r>
      <w:r>
        <w:rPr>
          <w:rFonts w:eastAsia="Times New Roman"/>
          <w:bCs/>
          <w:shd w:val="clear" w:color="auto" w:fill="FFFFFF"/>
        </w:rPr>
        <w:t xml:space="preserve"> βρουν κάτι αντίστοιχο με τις συντάξεις. Ό</w:t>
      </w:r>
      <w:r w:rsidRPr="004A1E1B">
        <w:rPr>
          <w:rFonts w:eastAsia="Times New Roman"/>
          <w:bCs/>
          <w:shd w:val="clear" w:color="auto" w:fill="FFFFFF"/>
        </w:rPr>
        <w:t>πως</w:t>
      </w:r>
      <w:r>
        <w:rPr>
          <w:rFonts w:eastAsia="Times New Roman"/>
          <w:bCs/>
          <w:shd w:val="clear" w:color="auto" w:fill="FFFFFF"/>
        </w:rPr>
        <w:t xml:space="preserve"> </w:t>
      </w:r>
      <w:r w:rsidRPr="004A1E1B">
        <w:rPr>
          <w:rFonts w:eastAsia="Times New Roman"/>
          <w:bCs/>
          <w:shd w:val="clear" w:color="auto" w:fill="FFFFFF"/>
        </w:rPr>
        <w:t>δεν</w:t>
      </w:r>
      <w:r>
        <w:rPr>
          <w:rFonts w:eastAsia="Times New Roman"/>
          <w:bCs/>
          <w:shd w:val="clear" w:color="auto" w:fill="FFFFFF"/>
        </w:rPr>
        <w:t xml:space="preserve"> τους βγήκαν </w:t>
      </w:r>
      <w:r w:rsidRPr="00BD05E1">
        <w:rPr>
          <w:rFonts w:eastAsia="Times New Roman"/>
          <w:bCs/>
          <w:shd w:val="clear" w:color="auto" w:fill="FFFFFF"/>
        </w:rPr>
        <w:t>και</w:t>
      </w:r>
      <w:r>
        <w:rPr>
          <w:rFonts w:eastAsia="Times New Roman"/>
          <w:bCs/>
          <w:shd w:val="clear" w:color="auto" w:fill="FFFFFF"/>
        </w:rPr>
        <w:t xml:space="preserve"> άλλα πολλά αυτά τα τριάμισι χρόνια. Κ</w:t>
      </w:r>
      <w:r w:rsidRPr="00FC034D">
        <w:rPr>
          <w:rFonts w:eastAsia="Times New Roman"/>
          <w:bCs/>
          <w:shd w:val="clear" w:color="auto" w:fill="FFFFFF"/>
        </w:rPr>
        <w:t>αι βέβαια</w:t>
      </w:r>
      <w:r>
        <w:rPr>
          <w:rFonts w:eastAsia="Times New Roman"/>
          <w:bCs/>
          <w:shd w:val="clear" w:color="auto" w:fill="FFFFFF"/>
        </w:rPr>
        <w:t>,</w:t>
      </w:r>
      <w:r w:rsidRPr="00FC034D">
        <w:rPr>
          <w:rFonts w:eastAsia="Times New Roman"/>
          <w:bCs/>
          <w:shd w:val="clear" w:color="auto" w:fill="FFFFFF"/>
        </w:rPr>
        <w:t xml:space="preserve"> καταφεύγουν στην προσφιλή τακτική των fake news</w:t>
      </w:r>
      <w:r>
        <w:rPr>
          <w:rFonts w:eastAsia="Times New Roman"/>
          <w:bCs/>
          <w:shd w:val="clear" w:color="auto" w:fill="FFFFFF"/>
        </w:rPr>
        <w:t>,</w:t>
      </w:r>
      <w:r w:rsidRPr="00FC034D">
        <w:rPr>
          <w:rFonts w:eastAsia="Times New Roman"/>
          <w:bCs/>
          <w:shd w:val="clear" w:color="auto" w:fill="FFFFFF"/>
        </w:rPr>
        <w:t xml:space="preserve"> των κατασκευασμένων ειδήσεων</w:t>
      </w:r>
      <w:r>
        <w:rPr>
          <w:rFonts w:eastAsia="Times New Roman"/>
          <w:bCs/>
          <w:shd w:val="clear" w:color="auto" w:fill="FFFFFF"/>
        </w:rPr>
        <w:t>. Ο</w:t>
      </w:r>
      <w:r w:rsidRPr="00FC034D">
        <w:rPr>
          <w:rFonts w:eastAsia="Times New Roman"/>
          <w:bCs/>
          <w:shd w:val="clear" w:color="auto" w:fill="FFFFFF"/>
        </w:rPr>
        <w:t xml:space="preserve"> στόχος</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όμως,</w:t>
      </w:r>
      <w:r w:rsidRPr="00FC034D">
        <w:rPr>
          <w:rFonts w:eastAsia="Times New Roman"/>
          <w:bCs/>
          <w:shd w:val="clear" w:color="auto" w:fill="FFFFFF"/>
        </w:rPr>
        <w:t xml:space="preserve"> ποιος είναι</w:t>
      </w:r>
      <w:r>
        <w:rPr>
          <w:rFonts w:eastAsia="Times New Roman"/>
          <w:bCs/>
          <w:shd w:val="clear" w:color="auto" w:fill="FFFFFF"/>
        </w:rPr>
        <w:t>; Η</w:t>
      </w:r>
      <w:r w:rsidRPr="00FC034D">
        <w:rPr>
          <w:rFonts w:eastAsia="Times New Roman"/>
          <w:bCs/>
          <w:shd w:val="clear" w:color="auto" w:fill="FFFFFF"/>
        </w:rPr>
        <w:t xml:space="preserve"> καλλιέργεια του φόβου</w:t>
      </w:r>
      <w:r>
        <w:rPr>
          <w:rFonts w:eastAsia="Times New Roman"/>
          <w:bCs/>
          <w:shd w:val="clear" w:color="auto" w:fill="FFFFFF"/>
        </w:rPr>
        <w:t>.</w:t>
      </w:r>
      <w:r w:rsidRPr="00FC034D">
        <w:rPr>
          <w:rFonts w:eastAsia="Times New Roman"/>
          <w:bCs/>
          <w:shd w:val="clear" w:color="auto" w:fill="FFFFFF"/>
        </w:rPr>
        <w:t xml:space="preserve"> Ένας λαός φοβισμένος ξεχνάει εύκολα</w:t>
      </w:r>
      <w:r>
        <w:rPr>
          <w:rFonts w:eastAsia="Times New Roman"/>
          <w:bCs/>
          <w:shd w:val="clear" w:color="auto" w:fill="FFFFFF"/>
        </w:rPr>
        <w:t>.</w:t>
      </w:r>
      <w:r w:rsidRPr="00FC034D">
        <w:rPr>
          <w:rFonts w:eastAsia="Times New Roman"/>
          <w:bCs/>
          <w:shd w:val="clear" w:color="auto" w:fill="FFFFFF"/>
        </w:rPr>
        <w:t xml:space="preserve"> </w:t>
      </w:r>
    </w:p>
    <w:p w14:paraId="3739533C"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Η</w:t>
      </w:r>
      <w:r w:rsidRPr="00FC034D">
        <w:rPr>
          <w:rFonts w:eastAsia="Times New Roman"/>
          <w:bCs/>
          <w:shd w:val="clear" w:color="auto" w:fill="FFFFFF"/>
        </w:rPr>
        <w:t xml:space="preserve"> πραγματικότητα</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όμως,</w:t>
      </w:r>
      <w:r w:rsidRPr="00FC034D">
        <w:rPr>
          <w:rFonts w:eastAsia="Times New Roman"/>
          <w:bCs/>
          <w:shd w:val="clear" w:color="auto" w:fill="FFFFFF"/>
        </w:rPr>
        <w:t xml:space="preserve"> είναι άλλη</w:t>
      </w:r>
      <w:r>
        <w:rPr>
          <w:rFonts w:eastAsia="Times New Roman"/>
          <w:bCs/>
          <w:shd w:val="clear" w:color="auto" w:fill="FFFFFF"/>
        </w:rPr>
        <w:t xml:space="preserve">. </w:t>
      </w:r>
      <w:r>
        <w:rPr>
          <w:rFonts w:eastAsia="Times New Roman"/>
          <w:bCs/>
          <w:shd w:val="clear" w:color="auto" w:fill="FFFFFF"/>
        </w:rPr>
        <w:t>Η</w:t>
      </w:r>
      <w:r w:rsidRPr="00FC034D">
        <w:rPr>
          <w:rFonts w:eastAsia="Times New Roman"/>
          <w:bCs/>
          <w:shd w:val="clear" w:color="auto" w:fill="FFFFFF"/>
        </w:rPr>
        <w:t xml:space="preserve"> Ελλάδα άλλαξε πορεία</w:t>
      </w:r>
      <w:r>
        <w:rPr>
          <w:rFonts w:eastAsia="Times New Roman"/>
          <w:bCs/>
          <w:shd w:val="clear" w:color="auto" w:fill="FFFFFF"/>
        </w:rPr>
        <w:t>. Κ</w:t>
      </w:r>
      <w:r w:rsidRPr="00FC034D">
        <w:rPr>
          <w:rFonts w:eastAsia="Times New Roman"/>
          <w:bCs/>
          <w:shd w:val="clear" w:color="auto" w:fill="FFFFFF"/>
        </w:rPr>
        <w:t>αι δεν το λέει αυτό ο ΣΥΡΙΖΑ</w:t>
      </w:r>
      <w:r>
        <w:rPr>
          <w:rFonts w:eastAsia="Times New Roman"/>
          <w:bCs/>
          <w:shd w:val="clear" w:color="auto" w:fill="FFFFFF"/>
        </w:rPr>
        <w:t>,</w:t>
      </w:r>
      <w:r w:rsidRPr="00FC034D">
        <w:rPr>
          <w:rFonts w:eastAsia="Times New Roman"/>
          <w:bCs/>
          <w:shd w:val="clear" w:color="auto" w:fill="FFFFFF"/>
        </w:rPr>
        <w:t xml:space="preserve"> το λένε οι δηλώσεις κορυφαίων ευρωπαίων αξιωματούχων</w:t>
      </w:r>
      <w:r>
        <w:rPr>
          <w:rFonts w:eastAsia="Times New Roman"/>
          <w:bCs/>
          <w:shd w:val="clear" w:color="auto" w:fill="FFFFFF"/>
        </w:rPr>
        <w:t>. Ο κ. Ρέγκλινγκ είπε: «</w:t>
      </w:r>
      <w:r w:rsidRPr="00FC034D">
        <w:rPr>
          <w:rFonts w:eastAsia="Times New Roman"/>
          <w:bCs/>
          <w:shd w:val="clear" w:color="auto" w:fill="FFFFFF"/>
        </w:rPr>
        <w:t>Σήμερα είναι μία μέρα γιορτής</w:t>
      </w:r>
      <w:r>
        <w:rPr>
          <w:rFonts w:eastAsia="Times New Roman"/>
          <w:bCs/>
          <w:shd w:val="clear" w:color="auto" w:fill="FFFFFF"/>
        </w:rPr>
        <w:t>. Η</w:t>
      </w:r>
      <w:r w:rsidRPr="00FC034D">
        <w:rPr>
          <w:rFonts w:eastAsia="Times New Roman"/>
          <w:bCs/>
          <w:shd w:val="clear" w:color="auto" w:fill="FFFFFF"/>
        </w:rPr>
        <w:t xml:space="preserve"> Ελλάδα θα βγει από το πρόγραμμα του ESM και θα επανακτήσει</w:t>
      </w:r>
      <w:r>
        <w:rPr>
          <w:rFonts w:eastAsia="Times New Roman"/>
          <w:bCs/>
          <w:shd w:val="clear" w:color="auto" w:fill="FFFFFF"/>
        </w:rPr>
        <w:t xml:space="preserve"> την οικονομική της ανεξαρτησία.».</w:t>
      </w:r>
      <w:r>
        <w:rPr>
          <w:rFonts w:eastAsia="Times New Roman"/>
          <w:bCs/>
          <w:shd w:val="clear" w:color="auto" w:fill="FFFFFF"/>
        </w:rPr>
        <w:t xml:space="preserve"> Ο</w:t>
      </w:r>
      <w:r w:rsidRPr="00FC034D">
        <w:rPr>
          <w:rFonts w:eastAsia="Times New Roman"/>
          <w:bCs/>
          <w:shd w:val="clear" w:color="auto" w:fill="FFFFFF"/>
        </w:rPr>
        <w:t xml:space="preserve"> Ζαν Κλοντ </w:t>
      </w:r>
      <w:r>
        <w:rPr>
          <w:rFonts w:eastAsia="Times New Roman"/>
          <w:bCs/>
          <w:shd w:val="clear" w:color="auto" w:fill="FFFFFF"/>
        </w:rPr>
        <w:t>Γιούνκε</w:t>
      </w:r>
      <w:r w:rsidRPr="00FC034D">
        <w:rPr>
          <w:rFonts w:eastAsia="Times New Roman"/>
          <w:bCs/>
          <w:shd w:val="clear" w:color="auto" w:fill="FFFFFF"/>
        </w:rPr>
        <w:t xml:space="preserve">ρ </w:t>
      </w:r>
      <w:r>
        <w:rPr>
          <w:rFonts w:eastAsia="Times New Roman"/>
          <w:bCs/>
          <w:shd w:val="clear" w:color="auto" w:fill="FFFFFF"/>
        </w:rPr>
        <w:t>είπε: «Μ</w:t>
      </w:r>
      <w:r w:rsidRPr="00FC034D">
        <w:rPr>
          <w:rFonts w:eastAsia="Times New Roman"/>
          <w:bCs/>
          <w:shd w:val="clear" w:color="auto" w:fill="FFFFFF"/>
        </w:rPr>
        <w:t>ε την ολοκλήρω</w:t>
      </w:r>
      <w:r>
        <w:rPr>
          <w:rFonts w:eastAsia="Times New Roman"/>
          <w:bCs/>
          <w:shd w:val="clear" w:color="auto" w:fill="FFFFFF"/>
        </w:rPr>
        <w:t xml:space="preserve">ση του προγράμματος στήριξης </w:t>
      </w:r>
      <w:r w:rsidRPr="00BD05E1">
        <w:rPr>
          <w:rFonts w:eastAsia="Times New Roman"/>
          <w:bCs/>
          <w:shd w:val="clear" w:color="auto" w:fill="FFFFFF"/>
        </w:rPr>
        <w:t>και</w:t>
      </w:r>
      <w:r w:rsidRPr="00FC034D">
        <w:rPr>
          <w:rFonts w:eastAsia="Times New Roman"/>
          <w:bCs/>
          <w:shd w:val="clear" w:color="auto" w:fill="FFFFFF"/>
        </w:rPr>
        <w:t xml:space="preserve"> σταθερότητας ο ελληνικός λαός ξεκινά νέο κεφάλαιο</w:t>
      </w:r>
      <w:r>
        <w:rPr>
          <w:rFonts w:eastAsia="Times New Roman"/>
          <w:bCs/>
          <w:shd w:val="clear" w:color="auto" w:fill="FFFFFF"/>
        </w:rPr>
        <w:t>.». Ο Ντόναλντ Τ</w:t>
      </w:r>
      <w:r w:rsidRPr="00FC034D">
        <w:rPr>
          <w:rFonts w:eastAsia="Times New Roman"/>
          <w:bCs/>
          <w:shd w:val="clear" w:color="auto" w:fill="FFFFFF"/>
        </w:rPr>
        <w:t>ουσκ</w:t>
      </w:r>
      <w:r>
        <w:rPr>
          <w:rFonts w:eastAsia="Times New Roman"/>
          <w:bCs/>
          <w:shd w:val="clear" w:color="auto" w:fill="FFFFFF"/>
        </w:rPr>
        <w:t xml:space="preserve"> είπε:</w:t>
      </w:r>
      <w:r w:rsidRPr="00FC034D">
        <w:rPr>
          <w:rFonts w:eastAsia="Times New Roman"/>
          <w:bCs/>
          <w:shd w:val="clear" w:color="auto" w:fill="FFFFFF"/>
        </w:rPr>
        <w:t xml:space="preserve"> </w:t>
      </w:r>
      <w:r>
        <w:rPr>
          <w:rFonts w:eastAsia="Times New Roman"/>
          <w:bCs/>
          <w:shd w:val="clear" w:color="auto" w:fill="FFFFFF"/>
        </w:rPr>
        <w:t>«</w:t>
      </w:r>
      <w:r w:rsidRPr="00FC034D">
        <w:rPr>
          <w:rFonts w:eastAsia="Times New Roman"/>
          <w:bCs/>
          <w:shd w:val="clear" w:color="auto" w:fill="FFFFFF"/>
        </w:rPr>
        <w:t>Συγχαρητήρια στην Ελλάδα και στο</w:t>
      </w:r>
      <w:r>
        <w:rPr>
          <w:rFonts w:eastAsia="Times New Roman"/>
          <w:bCs/>
          <w:shd w:val="clear" w:color="auto" w:fill="FFFFFF"/>
        </w:rPr>
        <w:t>ν</w:t>
      </w:r>
      <w:r w:rsidRPr="00FC034D">
        <w:rPr>
          <w:rFonts w:eastAsia="Times New Roman"/>
          <w:bCs/>
          <w:shd w:val="clear" w:color="auto" w:fill="FFFFFF"/>
        </w:rPr>
        <w:t xml:space="preserve"> λαό της για τον τερματισμό του προγράμματος</w:t>
      </w:r>
      <w:r>
        <w:rPr>
          <w:rFonts w:eastAsia="Times New Roman"/>
          <w:bCs/>
          <w:shd w:val="clear" w:color="auto" w:fill="FFFFFF"/>
        </w:rPr>
        <w:t>.». Κ</w:t>
      </w:r>
      <w:r w:rsidRPr="00FC034D">
        <w:rPr>
          <w:rFonts w:eastAsia="Times New Roman"/>
          <w:bCs/>
          <w:shd w:val="clear" w:color="auto" w:fill="FFFFFF"/>
        </w:rPr>
        <w:t xml:space="preserve">αι </w:t>
      </w:r>
      <w:r>
        <w:rPr>
          <w:rFonts w:eastAsia="Times New Roman"/>
          <w:bCs/>
          <w:shd w:val="clear" w:color="auto" w:fill="FFFFFF"/>
        </w:rPr>
        <w:t>βέβαια, ο Μάριο Σ</w:t>
      </w:r>
      <w:r>
        <w:rPr>
          <w:rFonts w:eastAsia="Times New Roman"/>
          <w:bCs/>
          <w:shd w:val="clear" w:color="auto" w:fill="FFFFFF"/>
        </w:rPr>
        <w:t>εντένο, που στις 20 Αυγούστου</w:t>
      </w:r>
      <w:r w:rsidRPr="00FC034D">
        <w:rPr>
          <w:rFonts w:eastAsia="Times New Roman"/>
          <w:bCs/>
          <w:shd w:val="clear" w:color="auto" w:fill="FFFFFF"/>
        </w:rPr>
        <w:t xml:space="preserve"> είπε</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«Π</w:t>
      </w:r>
      <w:r w:rsidRPr="00FC034D">
        <w:rPr>
          <w:rFonts w:eastAsia="Times New Roman"/>
          <w:bCs/>
          <w:shd w:val="clear" w:color="auto" w:fill="FFFFFF"/>
        </w:rPr>
        <w:t xml:space="preserve">ρώτη φορά από το 2010 η Ελλάδα μπορεί να σταθεί ξανά στα πόδια </w:t>
      </w:r>
      <w:r>
        <w:rPr>
          <w:rFonts w:eastAsia="Times New Roman"/>
          <w:bCs/>
          <w:shd w:val="clear" w:color="auto" w:fill="FFFFFF"/>
        </w:rPr>
        <w:t xml:space="preserve">της». </w:t>
      </w:r>
    </w:p>
    <w:p w14:paraId="3739533D"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Πώς</w:t>
      </w:r>
      <w:r w:rsidRPr="00FC034D">
        <w:rPr>
          <w:rFonts w:eastAsia="Times New Roman"/>
          <w:bCs/>
          <w:shd w:val="clear" w:color="auto" w:fill="FFFFFF"/>
        </w:rPr>
        <w:t xml:space="preserve"> άλλαξε αυτό το κλίμα σε </w:t>
      </w:r>
      <w:r>
        <w:rPr>
          <w:rFonts w:eastAsia="Times New Roman"/>
          <w:bCs/>
          <w:shd w:val="clear" w:color="auto" w:fill="FFFFFF"/>
        </w:rPr>
        <w:t>διεθνές</w:t>
      </w:r>
      <w:r w:rsidRPr="00FC034D">
        <w:rPr>
          <w:rFonts w:eastAsia="Times New Roman"/>
          <w:bCs/>
          <w:shd w:val="clear" w:color="auto" w:fill="FFFFFF"/>
        </w:rPr>
        <w:t xml:space="preserve"> και </w:t>
      </w:r>
      <w:r>
        <w:rPr>
          <w:rFonts w:eastAsia="Times New Roman"/>
          <w:bCs/>
          <w:shd w:val="clear" w:color="auto" w:fill="FFFFFF"/>
        </w:rPr>
        <w:t>ε</w:t>
      </w:r>
      <w:r w:rsidRPr="00FC034D">
        <w:rPr>
          <w:rFonts w:eastAsia="Times New Roman"/>
          <w:bCs/>
          <w:shd w:val="clear" w:color="auto" w:fill="FFFFFF"/>
        </w:rPr>
        <w:t>υρωπαϊκό επίπεδο</w:t>
      </w:r>
      <w:r>
        <w:rPr>
          <w:rFonts w:eastAsia="Times New Roman"/>
          <w:bCs/>
          <w:shd w:val="clear" w:color="auto" w:fill="FFFFFF"/>
        </w:rPr>
        <w:t>; Δ</w:t>
      </w:r>
      <w:r w:rsidRPr="00FC034D">
        <w:rPr>
          <w:rFonts w:eastAsia="Times New Roman"/>
          <w:bCs/>
          <w:shd w:val="clear" w:color="auto" w:fill="FFFFFF"/>
        </w:rPr>
        <w:t>εν θυμόμαστε κάποτε</w:t>
      </w:r>
      <w:r>
        <w:rPr>
          <w:rFonts w:eastAsia="Times New Roman"/>
          <w:bCs/>
          <w:shd w:val="clear" w:color="auto" w:fill="FFFFFF"/>
        </w:rPr>
        <w:t>,</w:t>
      </w:r>
      <w:r w:rsidRPr="00FC034D">
        <w:rPr>
          <w:rFonts w:eastAsia="Times New Roman"/>
          <w:bCs/>
          <w:shd w:val="clear" w:color="auto" w:fill="FFFFFF"/>
        </w:rPr>
        <w:t xml:space="preserve"> όταν ευρωπαίοι αξιωματούχοι μί</w:t>
      </w:r>
      <w:r>
        <w:rPr>
          <w:rFonts w:eastAsia="Times New Roman"/>
          <w:bCs/>
          <w:shd w:val="clear" w:color="auto" w:fill="FFFFFF"/>
        </w:rPr>
        <w:t>λαγαν</w:t>
      </w:r>
      <w:r w:rsidRPr="00FC034D">
        <w:rPr>
          <w:rFonts w:eastAsia="Times New Roman"/>
          <w:bCs/>
          <w:shd w:val="clear" w:color="auto" w:fill="FFFFFF"/>
        </w:rPr>
        <w:t xml:space="preserve"> για τους Έλληνες τους τεμπέληδες</w:t>
      </w:r>
      <w:r>
        <w:rPr>
          <w:rFonts w:eastAsia="Times New Roman"/>
          <w:bCs/>
          <w:shd w:val="clear" w:color="auto" w:fill="FFFFFF"/>
        </w:rPr>
        <w:t>,</w:t>
      </w:r>
      <w:r w:rsidRPr="00FC034D">
        <w:rPr>
          <w:rFonts w:eastAsia="Times New Roman"/>
          <w:bCs/>
          <w:shd w:val="clear" w:color="auto" w:fill="FFFFFF"/>
        </w:rPr>
        <w:t xml:space="preserve"> τους Έλληνες που δεν δουλεύουν</w:t>
      </w:r>
      <w:r>
        <w:rPr>
          <w:rFonts w:eastAsia="Times New Roman"/>
          <w:bCs/>
          <w:shd w:val="clear" w:color="auto" w:fill="FFFFFF"/>
        </w:rPr>
        <w:t>,</w:t>
      </w:r>
      <w:r w:rsidRPr="00FC034D">
        <w:rPr>
          <w:rFonts w:eastAsia="Times New Roman"/>
          <w:bCs/>
          <w:shd w:val="clear" w:color="auto" w:fill="FFFFFF"/>
        </w:rPr>
        <w:t xml:space="preserve"> τους άθλιους και δεν ξέρω </w:t>
      </w:r>
      <w:r>
        <w:rPr>
          <w:rFonts w:eastAsia="Times New Roman"/>
          <w:bCs/>
          <w:shd w:val="clear" w:color="auto" w:fill="FFFFFF"/>
        </w:rPr>
        <w:t>έ</w:t>
      </w:r>
      <w:r>
        <w:rPr>
          <w:rFonts w:eastAsia="Times New Roman"/>
          <w:bCs/>
          <w:shd w:val="clear" w:color="auto" w:fill="FFFFFF"/>
        </w:rPr>
        <w:t>γω τι άλλο, κ</w:t>
      </w:r>
      <w:r w:rsidRPr="00FC034D">
        <w:rPr>
          <w:rFonts w:eastAsia="Times New Roman"/>
          <w:bCs/>
          <w:shd w:val="clear" w:color="auto" w:fill="FFFFFF"/>
        </w:rPr>
        <w:t xml:space="preserve">αι κατά συνέπεια έπρεπε οι Έλληνες να τιμωρηθούν με βάση τη βορειοευρωπαϊκή </w:t>
      </w:r>
      <w:r>
        <w:rPr>
          <w:rFonts w:eastAsia="Times New Roman"/>
          <w:bCs/>
          <w:shd w:val="clear" w:color="auto" w:fill="FFFFFF"/>
        </w:rPr>
        <w:t>π</w:t>
      </w:r>
      <w:r w:rsidRPr="00FC034D">
        <w:rPr>
          <w:rFonts w:eastAsia="Times New Roman"/>
          <w:bCs/>
          <w:shd w:val="clear" w:color="auto" w:fill="FFFFFF"/>
        </w:rPr>
        <w:t>ροτεσταντική λογική</w:t>
      </w:r>
      <w:r>
        <w:rPr>
          <w:rFonts w:eastAsia="Times New Roman"/>
          <w:bCs/>
          <w:shd w:val="clear" w:color="auto" w:fill="FFFFFF"/>
        </w:rPr>
        <w:t>;</w:t>
      </w:r>
    </w:p>
    <w:p w14:paraId="3739533E"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Όμως, α</w:t>
      </w:r>
      <w:r w:rsidRPr="00FC034D">
        <w:rPr>
          <w:rFonts w:eastAsia="Times New Roman"/>
          <w:bCs/>
          <w:shd w:val="clear" w:color="auto" w:fill="FFFFFF"/>
        </w:rPr>
        <w:t>γαπητοί συνάδελφοι και συν</w:t>
      </w:r>
      <w:r>
        <w:rPr>
          <w:rFonts w:eastAsia="Times New Roman"/>
          <w:bCs/>
          <w:shd w:val="clear" w:color="auto" w:fill="FFFFFF"/>
        </w:rPr>
        <w:t xml:space="preserve">αδέλφισσα, η </w:t>
      </w:r>
      <w:r w:rsidRPr="00FC034D">
        <w:rPr>
          <w:rFonts w:eastAsia="Times New Roman"/>
          <w:bCs/>
          <w:shd w:val="clear" w:color="auto" w:fill="FFFFFF"/>
        </w:rPr>
        <w:t>αλλαγ</w:t>
      </w:r>
      <w:r w:rsidRPr="00FC034D">
        <w:rPr>
          <w:rFonts w:eastAsia="Times New Roman"/>
          <w:bCs/>
          <w:shd w:val="clear" w:color="auto" w:fill="FFFFFF"/>
        </w:rPr>
        <w:t xml:space="preserve">ή στο </w:t>
      </w:r>
      <w:r>
        <w:rPr>
          <w:rFonts w:eastAsia="Times New Roman"/>
          <w:bCs/>
          <w:shd w:val="clear" w:color="auto" w:fill="FFFFFF"/>
        </w:rPr>
        <w:t>ο</w:t>
      </w:r>
      <w:r w:rsidRPr="00FC034D">
        <w:rPr>
          <w:rFonts w:eastAsia="Times New Roman"/>
          <w:bCs/>
          <w:shd w:val="clear" w:color="auto" w:fill="FFFFFF"/>
        </w:rPr>
        <w:t>ικονομικό κλίμα της Ελλάδας πιστοποιείται πρώτα από όλα από τους οικονομικούς και τους κοινωνικούς δείκτες</w:t>
      </w:r>
      <w:r>
        <w:rPr>
          <w:rFonts w:eastAsia="Times New Roman"/>
          <w:bCs/>
          <w:shd w:val="clear" w:color="auto" w:fill="FFFFFF"/>
        </w:rPr>
        <w:t>. Τα ε</w:t>
      </w:r>
      <w:r w:rsidRPr="00FC034D">
        <w:rPr>
          <w:rFonts w:eastAsia="Times New Roman"/>
          <w:bCs/>
          <w:shd w:val="clear" w:color="auto" w:fill="FFFFFF"/>
        </w:rPr>
        <w:t xml:space="preserve">πίσημα στοιχεία πρέπει να βλέπουμε και </w:t>
      </w:r>
      <w:r>
        <w:rPr>
          <w:rFonts w:eastAsia="Times New Roman"/>
          <w:bCs/>
          <w:shd w:val="clear" w:color="auto" w:fill="FFFFFF"/>
        </w:rPr>
        <w:t xml:space="preserve">όχι </w:t>
      </w:r>
      <w:r w:rsidRPr="00BD05E1">
        <w:rPr>
          <w:rFonts w:eastAsia="Times New Roman"/>
          <w:bCs/>
          <w:shd w:val="clear" w:color="auto" w:fill="FFFFFF"/>
        </w:rPr>
        <w:t>να</w:t>
      </w:r>
      <w:r>
        <w:rPr>
          <w:rFonts w:eastAsia="Times New Roman"/>
          <w:bCs/>
          <w:shd w:val="clear" w:color="auto" w:fill="FFFFFF"/>
        </w:rPr>
        <w:t xml:space="preserve"> </w:t>
      </w:r>
      <w:r w:rsidRPr="00FC034D">
        <w:rPr>
          <w:rFonts w:eastAsia="Times New Roman"/>
          <w:bCs/>
          <w:shd w:val="clear" w:color="auto" w:fill="FFFFFF"/>
        </w:rPr>
        <w:t xml:space="preserve">τα αξιοποιούμε </w:t>
      </w:r>
      <w:r>
        <w:rPr>
          <w:rFonts w:eastAsia="Times New Roman"/>
          <w:bCs/>
          <w:shd w:val="clear" w:color="auto" w:fill="FFFFFF"/>
        </w:rPr>
        <w:t>ό</w:t>
      </w:r>
      <w:r w:rsidRPr="00FC034D">
        <w:rPr>
          <w:rFonts w:eastAsia="Times New Roman"/>
          <w:bCs/>
          <w:shd w:val="clear" w:color="auto" w:fill="FFFFFF"/>
        </w:rPr>
        <w:t>πως θέλουμε</w:t>
      </w:r>
      <w:r>
        <w:rPr>
          <w:rFonts w:eastAsia="Times New Roman"/>
          <w:bCs/>
          <w:shd w:val="clear" w:color="auto" w:fill="FFFFFF"/>
        </w:rPr>
        <w:t>.</w:t>
      </w:r>
      <w:r w:rsidRPr="00FC034D">
        <w:rPr>
          <w:rFonts w:eastAsia="Times New Roman"/>
          <w:bCs/>
          <w:shd w:val="clear" w:color="auto" w:fill="FFFFFF"/>
        </w:rPr>
        <w:t xml:space="preserve"> </w:t>
      </w:r>
    </w:p>
    <w:p w14:paraId="3739533F" w14:textId="77777777" w:rsidR="00B27939" w:rsidRDefault="00D93F4B">
      <w:pPr>
        <w:spacing w:after="0" w:line="600" w:lineRule="auto"/>
        <w:ind w:firstLine="709"/>
        <w:jc w:val="both"/>
        <w:rPr>
          <w:rFonts w:eastAsia="Times New Roman"/>
          <w:bCs/>
          <w:shd w:val="clear" w:color="auto" w:fill="FFFFFF"/>
        </w:rPr>
      </w:pPr>
      <w:r w:rsidRPr="00FC034D">
        <w:rPr>
          <w:rFonts w:eastAsia="Times New Roman"/>
          <w:bCs/>
          <w:shd w:val="clear" w:color="auto" w:fill="FFFFFF"/>
        </w:rPr>
        <w:t>Κατ</w:t>
      </w:r>
      <w:r>
        <w:rPr>
          <w:rFonts w:eastAsia="Times New Roman"/>
          <w:bCs/>
          <w:shd w:val="clear" w:color="auto" w:fill="FFFFFF"/>
        </w:rPr>
        <w:t xml:space="preserve">’ </w:t>
      </w:r>
      <w:r w:rsidRPr="00FC034D">
        <w:rPr>
          <w:rFonts w:eastAsia="Times New Roman"/>
          <w:bCs/>
          <w:shd w:val="clear" w:color="auto" w:fill="FFFFFF"/>
        </w:rPr>
        <w:t>αρχάς</w:t>
      </w:r>
      <w:r>
        <w:rPr>
          <w:rFonts w:eastAsia="Times New Roman"/>
          <w:bCs/>
          <w:shd w:val="clear" w:color="auto" w:fill="FFFFFF"/>
        </w:rPr>
        <w:t>,</w:t>
      </w:r>
      <w:r w:rsidRPr="00FC034D">
        <w:rPr>
          <w:rFonts w:eastAsia="Times New Roman"/>
          <w:bCs/>
          <w:shd w:val="clear" w:color="auto" w:fill="FFFFFF"/>
        </w:rPr>
        <w:t xml:space="preserve"> την πτώση της ανεργίας</w:t>
      </w:r>
      <w:r>
        <w:rPr>
          <w:rFonts w:eastAsia="Times New Roman"/>
          <w:bCs/>
          <w:shd w:val="clear" w:color="auto" w:fill="FFFFFF"/>
        </w:rPr>
        <w:t>,</w:t>
      </w:r>
      <w:r w:rsidRPr="00FC034D">
        <w:rPr>
          <w:rFonts w:eastAsia="Times New Roman"/>
          <w:bCs/>
          <w:shd w:val="clear" w:color="auto" w:fill="FFFFFF"/>
        </w:rPr>
        <w:t xml:space="preserve"> που ανέφερε και ο κύριος </w:t>
      </w:r>
      <w:r>
        <w:rPr>
          <w:rFonts w:eastAsia="Times New Roman"/>
          <w:bCs/>
          <w:shd w:val="clear" w:color="auto" w:fill="FFFFFF"/>
        </w:rPr>
        <w:t>Υ</w:t>
      </w:r>
      <w:r w:rsidRPr="00FC034D">
        <w:rPr>
          <w:rFonts w:eastAsia="Times New Roman"/>
          <w:bCs/>
          <w:shd w:val="clear" w:color="auto" w:fill="FFFFFF"/>
        </w:rPr>
        <w:t>πουργό</w:t>
      </w:r>
      <w:r>
        <w:rPr>
          <w:rFonts w:eastAsia="Times New Roman"/>
          <w:bCs/>
          <w:shd w:val="clear" w:color="auto" w:fill="FFFFFF"/>
        </w:rPr>
        <w:t xml:space="preserve">ς, που έπεσε κάτω από το 19%, </w:t>
      </w:r>
      <w:r w:rsidRPr="00FC034D">
        <w:rPr>
          <w:rFonts w:eastAsia="Times New Roman"/>
          <w:bCs/>
          <w:shd w:val="clear" w:color="auto" w:fill="FFFFFF"/>
        </w:rPr>
        <w:t>τα ποσοστά ανάπτυξης</w:t>
      </w:r>
      <w:r>
        <w:rPr>
          <w:rFonts w:eastAsia="Times New Roman"/>
          <w:bCs/>
          <w:shd w:val="clear" w:color="auto" w:fill="FFFFFF"/>
        </w:rPr>
        <w:t xml:space="preserve">, </w:t>
      </w:r>
      <w:r w:rsidRPr="00FC034D">
        <w:rPr>
          <w:rFonts w:eastAsia="Times New Roman"/>
          <w:bCs/>
          <w:shd w:val="clear" w:color="auto" w:fill="FFFFFF"/>
        </w:rPr>
        <w:t>την ύφεση την οποία είχαμε πριν</w:t>
      </w:r>
      <w:r>
        <w:rPr>
          <w:rFonts w:eastAsia="Times New Roman"/>
          <w:bCs/>
          <w:shd w:val="clear" w:color="auto" w:fill="FFFFFF"/>
        </w:rPr>
        <w:t xml:space="preserve">, </w:t>
      </w:r>
      <w:r w:rsidRPr="00FC034D">
        <w:rPr>
          <w:rFonts w:eastAsia="Times New Roman"/>
          <w:bCs/>
          <w:shd w:val="clear" w:color="auto" w:fill="FFFFFF"/>
        </w:rPr>
        <w:t>την αύξηση της βιομηχανικής παραγωγής</w:t>
      </w:r>
      <w:r>
        <w:rPr>
          <w:rFonts w:eastAsia="Times New Roman"/>
          <w:bCs/>
          <w:shd w:val="clear" w:color="auto" w:fill="FFFFFF"/>
        </w:rPr>
        <w:t>,</w:t>
      </w:r>
      <w:r w:rsidRPr="00FC034D">
        <w:rPr>
          <w:rFonts w:eastAsia="Times New Roman"/>
          <w:bCs/>
          <w:shd w:val="clear" w:color="auto" w:fill="FFFFFF"/>
        </w:rPr>
        <w:t xml:space="preserve"> την αύξηση των εξαγωγών κατά 7,6</w:t>
      </w:r>
      <w:r>
        <w:rPr>
          <w:rFonts w:eastAsia="Times New Roman"/>
          <w:bCs/>
          <w:shd w:val="clear" w:color="auto" w:fill="FFFFFF"/>
        </w:rPr>
        <w:t xml:space="preserve">%. </w:t>
      </w:r>
      <w:r w:rsidRPr="009C4DD6">
        <w:rPr>
          <w:rFonts w:eastAsia="Times New Roman"/>
          <w:bCs/>
          <w:shd w:val="clear" w:color="auto" w:fill="FFFFFF"/>
        </w:rPr>
        <w:t>Υπάρχει</w:t>
      </w:r>
      <w:r w:rsidRPr="00FC034D">
        <w:rPr>
          <w:rFonts w:eastAsia="Times New Roman"/>
          <w:bCs/>
          <w:shd w:val="clear" w:color="auto" w:fill="FFFFFF"/>
        </w:rPr>
        <w:t xml:space="preserve"> και ένα ακόμα στοιχείο</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 xml:space="preserve">ότι </w:t>
      </w:r>
      <w:r w:rsidRPr="00FC034D">
        <w:rPr>
          <w:rFonts w:eastAsia="Times New Roman"/>
          <w:bCs/>
          <w:shd w:val="clear" w:color="auto" w:fill="FFFFFF"/>
        </w:rPr>
        <w:t xml:space="preserve">το </w:t>
      </w:r>
      <w:r>
        <w:rPr>
          <w:rFonts w:eastAsia="Times New Roman"/>
          <w:bCs/>
          <w:shd w:val="clear" w:color="auto" w:fill="FFFFFF"/>
        </w:rPr>
        <w:t>πρώτο εννεάμηνο του</w:t>
      </w:r>
      <w:r w:rsidRPr="00FC034D">
        <w:rPr>
          <w:rFonts w:eastAsia="Times New Roman"/>
          <w:bCs/>
          <w:shd w:val="clear" w:color="auto" w:fill="FFFFFF"/>
        </w:rPr>
        <w:t xml:space="preserve"> 2018 είχαμε αύξηση στον κατασκε</w:t>
      </w:r>
      <w:r w:rsidRPr="00FC034D">
        <w:rPr>
          <w:rFonts w:eastAsia="Times New Roman"/>
          <w:bCs/>
          <w:shd w:val="clear" w:color="auto" w:fill="FFFFFF"/>
        </w:rPr>
        <w:t>υαστικό τομέα</w:t>
      </w:r>
      <w:r>
        <w:rPr>
          <w:rFonts w:eastAsia="Times New Roman"/>
          <w:bCs/>
          <w:shd w:val="clear" w:color="auto" w:fill="FFFFFF"/>
        </w:rPr>
        <w:t>,</w:t>
      </w:r>
      <w:r w:rsidRPr="00FC034D">
        <w:rPr>
          <w:rFonts w:eastAsia="Times New Roman"/>
          <w:bCs/>
          <w:shd w:val="clear" w:color="auto" w:fill="FFFFFF"/>
        </w:rPr>
        <w:t xml:space="preserve"> κάτι που σημαίνει και άλλα πράγματα</w:t>
      </w:r>
      <w:r>
        <w:rPr>
          <w:rFonts w:eastAsia="Times New Roman"/>
          <w:bCs/>
          <w:shd w:val="clear" w:color="auto" w:fill="FFFFFF"/>
        </w:rPr>
        <w:t>,</w:t>
      </w:r>
      <w:r w:rsidRPr="00FC034D">
        <w:rPr>
          <w:rFonts w:eastAsia="Times New Roman"/>
          <w:bCs/>
          <w:shd w:val="clear" w:color="auto" w:fill="FFFFFF"/>
        </w:rPr>
        <w:t xml:space="preserve"> γιατί μία σειρά επιχειρήσεις στηρίζονται σε αυτό που λέμε </w:t>
      </w:r>
      <w:r>
        <w:rPr>
          <w:rFonts w:eastAsia="Times New Roman"/>
          <w:bCs/>
          <w:shd w:val="clear" w:color="auto" w:fill="FFFFFF"/>
        </w:rPr>
        <w:t>«</w:t>
      </w:r>
      <w:r w:rsidRPr="00FC034D">
        <w:rPr>
          <w:rFonts w:eastAsia="Times New Roman"/>
          <w:bCs/>
          <w:shd w:val="clear" w:color="auto" w:fill="FFFFFF"/>
        </w:rPr>
        <w:t>κατασκευές</w:t>
      </w:r>
      <w:r>
        <w:rPr>
          <w:rFonts w:eastAsia="Times New Roman"/>
          <w:bCs/>
          <w:shd w:val="clear" w:color="auto" w:fill="FFFFFF"/>
        </w:rPr>
        <w:t xml:space="preserve">». </w:t>
      </w:r>
    </w:p>
    <w:p w14:paraId="37395340" w14:textId="77777777" w:rsidR="00B27939" w:rsidRDefault="00D93F4B">
      <w:pPr>
        <w:spacing w:after="0" w:line="600" w:lineRule="auto"/>
        <w:ind w:firstLine="709"/>
        <w:jc w:val="both"/>
        <w:rPr>
          <w:rFonts w:eastAsia="Times New Roman"/>
          <w:bCs/>
          <w:shd w:val="clear" w:color="auto" w:fill="FFFFFF"/>
        </w:rPr>
      </w:pPr>
      <w:r w:rsidRPr="00FD7C91">
        <w:rPr>
          <w:rFonts w:eastAsia="Times New Roman"/>
          <w:bCs/>
          <w:shd w:val="clear" w:color="auto" w:fill="FFFFFF"/>
        </w:rPr>
        <w:t>Όμως</w:t>
      </w:r>
      <w:r>
        <w:rPr>
          <w:rFonts w:eastAsia="Times New Roman"/>
          <w:bCs/>
          <w:shd w:val="clear" w:color="auto" w:fill="FFFFFF"/>
        </w:rPr>
        <w:t xml:space="preserve">, </w:t>
      </w:r>
      <w:r w:rsidRPr="00FC034D">
        <w:rPr>
          <w:rFonts w:eastAsia="Times New Roman"/>
          <w:bCs/>
          <w:shd w:val="clear" w:color="auto" w:fill="FFFFFF"/>
        </w:rPr>
        <w:t xml:space="preserve">το πιο σημαντικό από όλα </w:t>
      </w:r>
      <w:r>
        <w:rPr>
          <w:rFonts w:eastAsia="Times New Roman"/>
          <w:bCs/>
          <w:shd w:val="clear" w:color="auto" w:fill="FFFFFF"/>
        </w:rPr>
        <w:t>-</w:t>
      </w:r>
      <w:r w:rsidRPr="00FC034D">
        <w:rPr>
          <w:rFonts w:eastAsia="Times New Roman"/>
          <w:bCs/>
          <w:shd w:val="clear" w:color="auto" w:fill="FFFFFF"/>
        </w:rPr>
        <w:t>επιτρέψτε μου</w:t>
      </w:r>
      <w:r>
        <w:rPr>
          <w:rFonts w:eastAsia="Times New Roman"/>
          <w:bCs/>
          <w:shd w:val="clear" w:color="auto" w:fill="FFFFFF"/>
        </w:rPr>
        <w:t>-</w:t>
      </w:r>
      <w:r w:rsidRPr="00FC034D">
        <w:rPr>
          <w:rFonts w:eastAsia="Times New Roman"/>
          <w:bCs/>
          <w:shd w:val="clear" w:color="auto" w:fill="FFFFFF"/>
        </w:rPr>
        <w:t xml:space="preserve"> είναι </w:t>
      </w:r>
      <w:r w:rsidRPr="009C4DD6">
        <w:rPr>
          <w:rFonts w:eastAsia="Times New Roman"/>
          <w:bCs/>
          <w:shd w:val="clear" w:color="auto" w:fill="FFFFFF"/>
        </w:rPr>
        <w:t>ότι</w:t>
      </w:r>
      <w:r>
        <w:rPr>
          <w:rFonts w:eastAsia="Times New Roman"/>
          <w:bCs/>
          <w:shd w:val="clear" w:color="auto" w:fill="FFFFFF"/>
        </w:rPr>
        <w:t xml:space="preserve"> </w:t>
      </w:r>
      <w:r w:rsidRPr="00FC034D">
        <w:rPr>
          <w:rFonts w:eastAsia="Times New Roman"/>
          <w:bCs/>
          <w:shd w:val="clear" w:color="auto" w:fill="FFFFFF"/>
        </w:rPr>
        <w:t xml:space="preserve">με βάση πρόσφατη δημοσκόπηση οι Έλληνες βλέπουν </w:t>
      </w:r>
      <w:r>
        <w:rPr>
          <w:rFonts w:eastAsia="Times New Roman"/>
          <w:bCs/>
          <w:shd w:val="clear" w:color="auto" w:fill="FFFFFF"/>
        </w:rPr>
        <w:t xml:space="preserve">πως </w:t>
      </w:r>
      <w:r w:rsidRPr="00FC034D">
        <w:rPr>
          <w:rFonts w:eastAsia="Times New Roman"/>
          <w:bCs/>
          <w:shd w:val="clear" w:color="auto" w:fill="FFFFFF"/>
        </w:rPr>
        <w:t xml:space="preserve">το 2019 ότι θα είναι </w:t>
      </w:r>
      <w:r w:rsidRPr="00FC034D">
        <w:rPr>
          <w:rFonts w:eastAsia="Times New Roman"/>
          <w:bCs/>
          <w:shd w:val="clear" w:color="auto" w:fill="FFFFFF"/>
        </w:rPr>
        <w:t>καλύτερο από το 2018</w:t>
      </w:r>
      <w:r>
        <w:rPr>
          <w:rFonts w:eastAsia="Times New Roman"/>
          <w:bCs/>
          <w:shd w:val="clear" w:color="auto" w:fill="FFFFFF"/>
        </w:rPr>
        <w:t>. Ε</w:t>
      </w:r>
      <w:r w:rsidRPr="00FC034D">
        <w:rPr>
          <w:rFonts w:eastAsia="Times New Roman"/>
          <w:bCs/>
          <w:shd w:val="clear" w:color="auto" w:fill="FFFFFF"/>
        </w:rPr>
        <w:t>ίναι ένα σημαντικό εύρημα που δείχνει ότι σιγά</w:t>
      </w:r>
      <w:r>
        <w:rPr>
          <w:rFonts w:eastAsia="Times New Roman"/>
          <w:bCs/>
          <w:shd w:val="clear" w:color="auto" w:fill="FFFFFF"/>
        </w:rPr>
        <w:t xml:space="preserve"> </w:t>
      </w:r>
      <w:r w:rsidRPr="00FC034D">
        <w:rPr>
          <w:rFonts w:eastAsia="Times New Roman"/>
          <w:bCs/>
          <w:shd w:val="clear" w:color="auto" w:fill="FFFFFF"/>
        </w:rPr>
        <w:t>σιγά αποκαθίσταται η αισιοδοξία</w:t>
      </w:r>
      <w:r>
        <w:rPr>
          <w:rFonts w:eastAsia="Times New Roman"/>
          <w:bCs/>
          <w:shd w:val="clear" w:color="auto" w:fill="FFFFFF"/>
        </w:rPr>
        <w:t>.</w:t>
      </w:r>
    </w:p>
    <w:p w14:paraId="37395341"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Εμείς,</w:t>
      </w:r>
      <w:r w:rsidRPr="00FC034D">
        <w:rPr>
          <w:rFonts w:eastAsia="Times New Roman"/>
          <w:bCs/>
          <w:shd w:val="clear" w:color="auto" w:fill="FFFFFF"/>
        </w:rPr>
        <w:t xml:space="preserve"> σαν </w:t>
      </w:r>
      <w:r>
        <w:rPr>
          <w:rFonts w:eastAsia="Times New Roman"/>
          <w:bCs/>
          <w:shd w:val="clear" w:color="auto" w:fill="FFFFFF"/>
        </w:rPr>
        <w:t>Κ</w:t>
      </w:r>
      <w:r w:rsidRPr="00FC034D">
        <w:rPr>
          <w:rFonts w:eastAsia="Times New Roman"/>
          <w:bCs/>
          <w:shd w:val="clear" w:color="auto" w:fill="FFFFFF"/>
        </w:rPr>
        <w:t>υβέρνηση</w:t>
      </w:r>
      <w:r>
        <w:rPr>
          <w:rFonts w:eastAsia="Times New Roman"/>
          <w:bCs/>
          <w:shd w:val="clear" w:color="auto" w:fill="FFFFFF"/>
        </w:rPr>
        <w:t>,</w:t>
      </w:r>
      <w:r w:rsidRPr="00FC034D">
        <w:rPr>
          <w:rFonts w:eastAsia="Times New Roman"/>
          <w:bCs/>
          <w:shd w:val="clear" w:color="auto" w:fill="FFFFFF"/>
        </w:rPr>
        <w:t xml:space="preserve"> πρέπει να αποκαταστήσου</w:t>
      </w:r>
      <w:r>
        <w:rPr>
          <w:rFonts w:eastAsia="Times New Roman"/>
          <w:bCs/>
          <w:shd w:val="clear" w:color="auto" w:fill="FFFFFF"/>
        </w:rPr>
        <w:t>με πλέον την πλήρη κανονικότητα σε</w:t>
      </w:r>
      <w:r w:rsidRPr="00FC034D">
        <w:rPr>
          <w:rFonts w:eastAsia="Times New Roman"/>
          <w:bCs/>
          <w:shd w:val="clear" w:color="auto" w:fill="FFFFFF"/>
        </w:rPr>
        <w:t xml:space="preserve"> αυτή τη χώρα</w:t>
      </w:r>
      <w:r>
        <w:rPr>
          <w:rFonts w:eastAsia="Times New Roman"/>
          <w:bCs/>
          <w:shd w:val="clear" w:color="auto" w:fill="FFFFFF"/>
        </w:rPr>
        <w:t>. Τ</w:t>
      </w:r>
      <w:r w:rsidRPr="00FC034D">
        <w:rPr>
          <w:rFonts w:eastAsia="Times New Roman"/>
          <w:bCs/>
          <w:shd w:val="clear" w:color="auto" w:fill="FFFFFF"/>
        </w:rPr>
        <w:t>ι είναι κανονικότητα</w:t>
      </w:r>
      <w:r>
        <w:rPr>
          <w:rFonts w:eastAsia="Times New Roman"/>
          <w:bCs/>
          <w:shd w:val="clear" w:color="auto" w:fill="FFFFFF"/>
        </w:rPr>
        <w:t>; Κ</w:t>
      </w:r>
      <w:r w:rsidRPr="00FC034D">
        <w:rPr>
          <w:rFonts w:eastAsia="Times New Roman"/>
          <w:bCs/>
          <w:shd w:val="clear" w:color="auto" w:fill="FFFFFF"/>
        </w:rPr>
        <w:t xml:space="preserve">ανονικότητα </w:t>
      </w:r>
      <w:r w:rsidRPr="009C4DD6">
        <w:rPr>
          <w:rFonts w:eastAsia="Times New Roman"/>
          <w:bCs/>
          <w:shd w:val="clear" w:color="auto" w:fill="FFFFFF"/>
        </w:rPr>
        <w:t>είναι</w:t>
      </w:r>
      <w:r>
        <w:rPr>
          <w:rFonts w:eastAsia="Times New Roman"/>
          <w:bCs/>
          <w:shd w:val="clear" w:color="auto" w:fill="FFFFFF"/>
        </w:rPr>
        <w:t xml:space="preserve"> </w:t>
      </w:r>
      <w:r w:rsidRPr="00FC034D">
        <w:rPr>
          <w:rFonts w:eastAsia="Times New Roman"/>
          <w:bCs/>
          <w:shd w:val="clear" w:color="auto" w:fill="FFFFFF"/>
        </w:rPr>
        <w:t>ένα εργασιακό τοπ</w:t>
      </w:r>
      <w:r w:rsidRPr="00FC034D">
        <w:rPr>
          <w:rFonts w:eastAsia="Times New Roman"/>
          <w:bCs/>
          <w:shd w:val="clear" w:color="auto" w:fill="FFFFFF"/>
        </w:rPr>
        <w:t>ίο με συλλογικές συμβάσεις εργασίας</w:t>
      </w:r>
      <w:r>
        <w:rPr>
          <w:rFonts w:eastAsia="Times New Roman"/>
          <w:bCs/>
          <w:shd w:val="clear" w:color="auto" w:fill="FFFFFF"/>
        </w:rPr>
        <w:t xml:space="preserve">, </w:t>
      </w:r>
      <w:r w:rsidRPr="00FC034D">
        <w:rPr>
          <w:rFonts w:eastAsia="Times New Roman"/>
          <w:bCs/>
          <w:shd w:val="clear" w:color="auto" w:fill="FFFFFF"/>
        </w:rPr>
        <w:t xml:space="preserve">πάταξη της </w:t>
      </w:r>
      <w:r>
        <w:rPr>
          <w:rFonts w:eastAsia="Times New Roman"/>
          <w:bCs/>
          <w:shd w:val="clear" w:color="auto" w:fill="FFFFFF"/>
        </w:rPr>
        <w:t>«</w:t>
      </w:r>
      <w:r w:rsidRPr="00FC034D">
        <w:rPr>
          <w:rFonts w:eastAsia="Times New Roman"/>
          <w:bCs/>
          <w:shd w:val="clear" w:color="auto" w:fill="FFFFFF"/>
        </w:rPr>
        <w:t>μαύρης</w:t>
      </w:r>
      <w:r>
        <w:rPr>
          <w:rFonts w:eastAsia="Times New Roman"/>
          <w:bCs/>
          <w:shd w:val="clear" w:color="auto" w:fill="FFFFFF"/>
        </w:rPr>
        <w:t>»</w:t>
      </w:r>
      <w:r w:rsidRPr="00FC034D">
        <w:rPr>
          <w:rFonts w:eastAsia="Times New Roman"/>
          <w:bCs/>
          <w:shd w:val="clear" w:color="auto" w:fill="FFFFFF"/>
        </w:rPr>
        <w:t xml:space="preserve"> εργασίας</w:t>
      </w:r>
      <w:r>
        <w:rPr>
          <w:rFonts w:eastAsia="Times New Roman"/>
          <w:bCs/>
          <w:shd w:val="clear" w:color="auto" w:fill="FFFFFF"/>
        </w:rPr>
        <w:t xml:space="preserve">, όχι </w:t>
      </w:r>
      <w:r w:rsidRPr="00FC034D">
        <w:rPr>
          <w:rFonts w:eastAsia="Times New Roman"/>
          <w:bCs/>
          <w:shd w:val="clear" w:color="auto" w:fill="FFFFFF"/>
        </w:rPr>
        <w:t>μισθολογικούς ρατσιστικούς ηλικ</w:t>
      </w:r>
      <w:r>
        <w:rPr>
          <w:rFonts w:eastAsia="Times New Roman"/>
          <w:bCs/>
          <w:shd w:val="clear" w:color="auto" w:fill="FFFFFF"/>
        </w:rPr>
        <w:t>ιακούς</w:t>
      </w:r>
      <w:r w:rsidRPr="00FC034D">
        <w:rPr>
          <w:rFonts w:eastAsia="Times New Roman"/>
          <w:bCs/>
          <w:shd w:val="clear" w:color="auto" w:fill="FFFFFF"/>
        </w:rPr>
        <w:t xml:space="preserve"> διαχωρισμούς</w:t>
      </w:r>
      <w:r>
        <w:rPr>
          <w:rFonts w:eastAsia="Times New Roman"/>
          <w:bCs/>
          <w:shd w:val="clear" w:color="auto" w:fill="FFFFFF"/>
        </w:rPr>
        <w:t>, σταδιακή άνοδο τ</w:t>
      </w:r>
      <w:r w:rsidRPr="00FC034D">
        <w:rPr>
          <w:rFonts w:eastAsia="Times New Roman"/>
          <w:bCs/>
          <w:shd w:val="clear" w:color="auto" w:fill="FFFFFF"/>
        </w:rPr>
        <w:t>ου κατώτερου μισθού</w:t>
      </w:r>
      <w:r>
        <w:rPr>
          <w:rFonts w:eastAsia="Times New Roman"/>
          <w:bCs/>
          <w:shd w:val="clear" w:color="auto" w:fill="FFFFFF"/>
        </w:rPr>
        <w:t>,</w:t>
      </w:r>
      <w:r w:rsidRPr="00FC034D">
        <w:rPr>
          <w:rFonts w:eastAsia="Times New Roman"/>
          <w:bCs/>
          <w:shd w:val="clear" w:color="auto" w:fill="FFFFFF"/>
        </w:rPr>
        <w:t xml:space="preserve"> ε</w:t>
      </w:r>
      <w:r>
        <w:rPr>
          <w:rFonts w:eastAsia="Times New Roman"/>
          <w:bCs/>
          <w:shd w:val="clear" w:color="auto" w:fill="FFFFFF"/>
        </w:rPr>
        <w:t xml:space="preserve">λεύθερη πρόσβαση όλων στην υγεία. </w:t>
      </w:r>
    </w:p>
    <w:p w14:paraId="37395342"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Κ</w:t>
      </w:r>
      <w:r w:rsidRPr="00FC034D">
        <w:rPr>
          <w:rFonts w:eastAsia="Times New Roman"/>
          <w:bCs/>
          <w:shd w:val="clear" w:color="auto" w:fill="FFFFFF"/>
        </w:rPr>
        <w:t xml:space="preserve">ανονικότητα είναι μία </w:t>
      </w:r>
      <w:r>
        <w:rPr>
          <w:rFonts w:eastAsia="Times New Roman"/>
          <w:bCs/>
          <w:shd w:val="clear" w:color="auto" w:fill="FFFFFF"/>
        </w:rPr>
        <w:t>χώρα</w:t>
      </w:r>
      <w:r w:rsidRPr="00FC034D">
        <w:rPr>
          <w:rFonts w:eastAsia="Times New Roman"/>
          <w:bCs/>
          <w:shd w:val="clear" w:color="auto" w:fill="FFFFFF"/>
        </w:rPr>
        <w:t xml:space="preserve"> ευρωπαϊκή</w:t>
      </w:r>
      <w:r>
        <w:rPr>
          <w:rFonts w:eastAsia="Times New Roman"/>
          <w:bCs/>
          <w:shd w:val="clear" w:color="auto" w:fill="FFFFFF"/>
        </w:rPr>
        <w:t>,</w:t>
      </w:r>
      <w:r w:rsidRPr="00FC034D">
        <w:rPr>
          <w:rFonts w:eastAsia="Times New Roman"/>
          <w:bCs/>
          <w:shd w:val="clear" w:color="auto" w:fill="FFFFFF"/>
        </w:rPr>
        <w:t xml:space="preserve"> η οποία πρέπει να έχε</w:t>
      </w:r>
      <w:r w:rsidRPr="00FC034D">
        <w:rPr>
          <w:rFonts w:eastAsia="Times New Roman"/>
          <w:bCs/>
          <w:shd w:val="clear" w:color="auto" w:fill="FFFFFF"/>
        </w:rPr>
        <w:t>ι δασικούς χάρτες</w:t>
      </w:r>
      <w:r>
        <w:rPr>
          <w:rFonts w:eastAsia="Times New Roman"/>
          <w:bCs/>
          <w:shd w:val="clear" w:color="auto" w:fill="FFFFFF"/>
        </w:rPr>
        <w:t>,</w:t>
      </w:r>
      <w:r w:rsidRPr="00FC034D">
        <w:rPr>
          <w:rFonts w:eastAsia="Times New Roman"/>
          <w:bCs/>
          <w:shd w:val="clear" w:color="auto" w:fill="FFFFFF"/>
        </w:rPr>
        <w:t xml:space="preserve"> να έχει κτηματολόγιο</w:t>
      </w:r>
      <w:r>
        <w:rPr>
          <w:rFonts w:eastAsia="Times New Roman"/>
          <w:bCs/>
          <w:shd w:val="clear" w:color="auto" w:fill="FFFFFF"/>
        </w:rPr>
        <w:t xml:space="preserve">, σαφές επενδυτικό τοπίο </w:t>
      </w:r>
      <w:r w:rsidRPr="00FC034D">
        <w:rPr>
          <w:rFonts w:eastAsia="Times New Roman"/>
          <w:bCs/>
          <w:shd w:val="clear" w:color="auto" w:fill="FFFFFF"/>
        </w:rPr>
        <w:t>για κάθε ενδιαφερόμενο επενδυτή</w:t>
      </w:r>
      <w:r>
        <w:rPr>
          <w:rFonts w:eastAsia="Times New Roman"/>
          <w:bCs/>
          <w:shd w:val="clear" w:color="auto" w:fill="FFFFFF"/>
        </w:rPr>
        <w:t xml:space="preserve">. </w:t>
      </w:r>
    </w:p>
    <w:p w14:paraId="37395343"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Κ</w:t>
      </w:r>
      <w:r w:rsidRPr="00FC034D">
        <w:rPr>
          <w:rFonts w:eastAsia="Times New Roman"/>
          <w:bCs/>
          <w:shd w:val="clear" w:color="auto" w:fill="FFFFFF"/>
        </w:rPr>
        <w:t>ανονικότητα σημαίνει επενδύσεις</w:t>
      </w:r>
      <w:r>
        <w:rPr>
          <w:rFonts w:eastAsia="Times New Roman"/>
          <w:bCs/>
          <w:shd w:val="clear" w:color="auto" w:fill="FFFFFF"/>
        </w:rPr>
        <w:t>. Κ</w:t>
      </w:r>
      <w:r w:rsidRPr="00FC034D">
        <w:rPr>
          <w:rFonts w:eastAsia="Times New Roman"/>
          <w:bCs/>
          <w:shd w:val="clear" w:color="auto" w:fill="FFFFFF"/>
        </w:rPr>
        <w:t>αι εδώ πέρα</w:t>
      </w:r>
      <w:r>
        <w:rPr>
          <w:rFonts w:eastAsia="Times New Roman"/>
          <w:bCs/>
          <w:shd w:val="clear" w:color="auto" w:fill="FFFFFF"/>
        </w:rPr>
        <w:t>,</w:t>
      </w:r>
      <w:r w:rsidRPr="00FC034D">
        <w:rPr>
          <w:rFonts w:eastAsia="Times New Roman"/>
          <w:bCs/>
          <w:shd w:val="clear" w:color="auto" w:fill="FFFFFF"/>
        </w:rPr>
        <w:t xml:space="preserve"> επειδή πολλά ελέχθησαν για τις επενδύσεις</w:t>
      </w:r>
      <w:r>
        <w:rPr>
          <w:rFonts w:eastAsia="Times New Roman"/>
          <w:bCs/>
          <w:shd w:val="clear" w:color="auto" w:fill="FFFFFF"/>
        </w:rPr>
        <w:t>,</w:t>
      </w:r>
      <w:r w:rsidRPr="00FC034D">
        <w:rPr>
          <w:rFonts w:eastAsia="Times New Roman"/>
          <w:bCs/>
          <w:shd w:val="clear" w:color="auto" w:fill="FFFFFF"/>
        </w:rPr>
        <w:t xml:space="preserve"> θα πω ότι το ενδιαφέρον για τη χώρα μας είναι μεγάλο από το 2017 κα</w:t>
      </w:r>
      <w:r w:rsidRPr="00FC034D">
        <w:rPr>
          <w:rFonts w:eastAsia="Times New Roman"/>
          <w:bCs/>
          <w:shd w:val="clear" w:color="auto" w:fill="FFFFFF"/>
        </w:rPr>
        <w:t>ι μετά</w:t>
      </w:r>
      <w:r>
        <w:rPr>
          <w:rFonts w:eastAsia="Times New Roman"/>
          <w:bCs/>
          <w:shd w:val="clear" w:color="auto" w:fill="FFFFFF"/>
        </w:rPr>
        <w:t>,</w:t>
      </w:r>
      <w:r w:rsidRPr="00FC034D">
        <w:rPr>
          <w:rFonts w:eastAsia="Times New Roman"/>
          <w:bCs/>
          <w:shd w:val="clear" w:color="auto" w:fill="FFFFFF"/>
        </w:rPr>
        <w:t xml:space="preserve"> που έκ</w:t>
      </w:r>
      <w:r>
        <w:rPr>
          <w:rFonts w:eastAsia="Times New Roman"/>
          <w:bCs/>
          <w:shd w:val="clear" w:color="auto" w:fill="FFFFFF"/>
        </w:rPr>
        <w:t xml:space="preserve">λεισαν σε κάτι λιγότερο από 4 </w:t>
      </w:r>
      <w:r w:rsidRPr="00FD7C91">
        <w:rPr>
          <w:rFonts w:eastAsia="Times New Roman"/>
          <w:bCs/>
          <w:shd w:val="clear" w:color="auto" w:fill="FFFFFF"/>
        </w:rPr>
        <w:t>δισεκατομμύρια ευρώ</w:t>
      </w:r>
      <w:r w:rsidRPr="00FC034D">
        <w:rPr>
          <w:rFonts w:eastAsia="Times New Roman"/>
          <w:bCs/>
          <w:shd w:val="clear" w:color="auto" w:fill="FFFFFF"/>
        </w:rPr>
        <w:t xml:space="preserve"> οι άμεσες ξένες επενδύσεις</w:t>
      </w:r>
      <w:r>
        <w:rPr>
          <w:rFonts w:eastAsia="Times New Roman"/>
          <w:bCs/>
          <w:shd w:val="clear" w:color="auto" w:fill="FFFFFF"/>
        </w:rPr>
        <w:t>. Η</w:t>
      </w:r>
      <w:r w:rsidRPr="00FC034D">
        <w:rPr>
          <w:rFonts w:eastAsia="Times New Roman"/>
          <w:bCs/>
          <w:shd w:val="clear" w:color="auto" w:fill="FFFFFF"/>
        </w:rPr>
        <w:t xml:space="preserve"> δε συμμετοχή μεγάλων ενεργειακών κολοσσών στην έρευνα υδρογονανθράκων δείχνει πραγματικά το ενδιαφέρον για τη χώρα μας και είναι ψήφος εμπιστοσύνης για την</w:t>
      </w:r>
      <w:r>
        <w:rPr>
          <w:rFonts w:eastAsia="Times New Roman"/>
          <w:bCs/>
          <w:shd w:val="clear" w:color="auto" w:fill="FFFFFF"/>
        </w:rPr>
        <w:t xml:space="preserve"> ελληνική</w:t>
      </w:r>
      <w:r w:rsidRPr="00FC034D">
        <w:rPr>
          <w:rFonts w:eastAsia="Times New Roman"/>
          <w:bCs/>
          <w:shd w:val="clear" w:color="auto" w:fill="FFFFFF"/>
        </w:rPr>
        <w:t xml:space="preserve"> οικονομία</w:t>
      </w:r>
      <w:r>
        <w:rPr>
          <w:rFonts w:eastAsia="Times New Roman"/>
          <w:bCs/>
          <w:shd w:val="clear" w:color="auto" w:fill="FFFFFF"/>
        </w:rPr>
        <w:t>.</w:t>
      </w:r>
    </w:p>
    <w:p w14:paraId="37395344"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Κ</w:t>
      </w:r>
      <w:r w:rsidRPr="00FC034D">
        <w:rPr>
          <w:rFonts w:eastAsia="Times New Roman"/>
          <w:bCs/>
          <w:shd w:val="clear" w:color="auto" w:fill="FFFFFF"/>
        </w:rPr>
        <w:t xml:space="preserve">ανονικότητα σημαίνει μία </w:t>
      </w:r>
      <w:r>
        <w:rPr>
          <w:rFonts w:eastAsia="Times New Roman"/>
          <w:bCs/>
          <w:shd w:val="clear" w:color="auto" w:fill="FFFFFF"/>
        </w:rPr>
        <w:t>χώρα ισότιμη στα</w:t>
      </w:r>
      <w:r w:rsidRPr="00FC034D">
        <w:rPr>
          <w:rFonts w:eastAsia="Times New Roman"/>
          <w:bCs/>
          <w:shd w:val="clear" w:color="auto" w:fill="FFFFFF"/>
        </w:rPr>
        <w:t xml:space="preserve"> ευρωπαϊκά και παγκόσμια δρώμενα</w:t>
      </w:r>
      <w:r>
        <w:rPr>
          <w:rFonts w:eastAsia="Times New Roman"/>
          <w:bCs/>
          <w:shd w:val="clear" w:color="auto" w:fill="FFFFFF"/>
        </w:rPr>
        <w:t>,</w:t>
      </w:r>
      <w:r w:rsidRPr="00FC034D">
        <w:rPr>
          <w:rFonts w:eastAsia="Times New Roman"/>
          <w:bCs/>
          <w:shd w:val="clear" w:color="auto" w:fill="FFFFFF"/>
        </w:rPr>
        <w:t xml:space="preserve"> πολύ περισσότερο τώρα που αναδεικνύεται η χώρα μας γεωπολιτικά</w:t>
      </w:r>
      <w:r>
        <w:rPr>
          <w:rFonts w:eastAsia="Times New Roman"/>
          <w:bCs/>
          <w:shd w:val="clear" w:color="auto" w:fill="FFFFFF"/>
        </w:rPr>
        <w:t>,</w:t>
      </w:r>
      <w:r w:rsidRPr="00FC034D">
        <w:rPr>
          <w:rFonts w:eastAsia="Times New Roman"/>
          <w:bCs/>
          <w:shd w:val="clear" w:color="auto" w:fill="FFFFFF"/>
        </w:rPr>
        <w:t xml:space="preserve"> αξιοποιώντας τη γεωγραφική της θέση</w:t>
      </w:r>
      <w:r>
        <w:rPr>
          <w:rFonts w:eastAsia="Times New Roman"/>
          <w:bCs/>
          <w:shd w:val="clear" w:color="auto" w:fill="FFFFFF"/>
        </w:rPr>
        <w:t>, όπου τείνει</w:t>
      </w:r>
      <w:r w:rsidRPr="00FC034D">
        <w:rPr>
          <w:rFonts w:eastAsia="Times New Roman"/>
          <w:bCs/>
          <w:shd w:val="clear" w:color="auto" w:fill="FFFFFF"/>
        </w:rPr>
        <w:t xml:space="preserve"> να μετατραπεί σε ενεργειακό</w:t>
      </w:r>
      <w:r>
        <w:rPr>
          <w:rFonts w:eastAsia="Times New Roman"/>
          <w:bCs/>
          <w:shd w:val="clear" w:color="auto" w:fill="FFFFFF"/>
        </w:rPr>
        <w:t>,</w:t>
      </w:r>
      <w:r w:rsidRPr="00FC034D">
        <w:rPr>
          <w:rFonts w:eastAsia="Times New Roman"/>
          <w:bCs/>
          <w:shd w:val="clear" w:color="auto" w:fill="FFFFFF"/>
        </w:rPr>
        <w:t xml:space="preserve"> ψηφιακό</w:t>
      </w:r>
      <w:r>
        <w:rPr>
          <w:rFonts w:eastAsia="Times New Roman"/>
          <w:bCs/>
          <w:shd w:val="clear" w:color="auto" w:fill="FFFFFF"/>
        </w:rPr>
        <w:t>,</w:t>
      </w:r>
      <w:r w:rsidRPr="00FC034D">
        <w:rPr>
          <w:rFonts w:eastAsia="Times New Roman"/>
          <w:bCs/>
          <w:shd w:val="clear" w:color="auto" w:fill="FFFFFF"/>
        </w:rPr>
        <w:t xml:space="preserve"> διαμετακ</w:t>
      </w:r>
      <w:r w:rsidRPr="00FC034D">
        <w:rPr>
          <w:rFonts w:eastAsia="Times New Roman"/>
          <w:bCs/>
          <w:shd w:val="clear" w:color="auto" w:fill="FFFFFF"/>
        </w:rPr>
        <w:t>ομιστικό κόμβο ήδη</w:t>
      </w:r>
      <w:r>
        <w:rPr>
          <w:rFonts w:eastAsia="Times New Roman"/>
          <w:bCs/>
          <w:shd w:val="clear" w:color="auto" w:fill="FFFFFF"/>
        </w:rPr>
        <w:t>,</w:t>
      </w:r>
      <w:r w:rsidRPr="00FC034D">
        <w:rPr>
          <w:rFonts w:eastAsia="Times New Roman"/>
          <w:bCs/>
          <w:shd w:val="clear" w:color="auto" w:fill="FFFFFF"/>
        </w:rPr>
        <w:t xml:space="preserve"> με μεγάλες ενεργειακές τριμερ</w:t>
      </w:r>
      <w:r>
        <w:rPr>
          <w:rFonts w:eastAsia="Times New Roman"/>
          <w:bCs/>
          <w:shd w:val="clear" w:color="auto" w:fill="FFFFFF"/>
        </w:rPr>
        <w:t xml:space="preserve">είς </w:t>
      </w:r>
      <w:r w:rsidRPr="00FC034D">
        <w:rPr>
          <w:rFonts w:eastAsia="Times New Roman"/>
          <w:bCs/>
          <w:shd w:val="clear" w:color="auto" w:fill="FFFFFF"/>
        </w:rPr>
        <w:t xml:space="preserve">συμφωνίες </w:t>
      </w:r>
      <w:r>
        <w:rPr>
          <w:rFonts w:eastAsia="Times New Roman"/>
          <w:bCs/>
          <w:shd w:val="clear" w:color="auto" w:fill="FFFFFF"/>
        </w:rPr>
        <w:t xml:space="preserve">με Κύπρο, Ισραήλ, Αίγυπτο, </w:t>
      </w:r>
      <w:r w:rsidRPr="00FC034D">
        <w:rPr>
          <w:rFonts w:eastAsia="Times New Roman"/>
          <w:bCs/>
          <w:shd w:val="clear" w:color="auto" w:fill="FFFFFF"/>
        </w:rPr>
        <w:t>στον τομέα του φυσικού αερίου</w:t>
      </w:r>
      <w:r>
        <w:rPr>
          <w:rFonts w:eastAsia="Times New Roman"/>
          <w:bCs/>
          <w:shd w:val="clear" w:color="auto" w:fill="FFFFFF"/>
        </w:rPr>
        <w:t>. Μιλάμε για</w:t>
      </w:r>
      <w:r w:rsidRPr="00FC034D">
        <w:rPr>
          <w:rFonts w:eastAsia="Times New Roman"/>
          <w:bCs/>
          <w:shd w:val="clear" w:color="auto" w:fill="FFFFFF"/>
        </w:rPr>
        <w:t xml:space="preserve"> μεγάλα έργα και επενδύσεις</w:t>
      </w:r>
      <w:r>
        <w:rPr>
          <w:rFonts w:eastAsia="Times New Roman"/>
          <w:bCs/>
          <w:shd w:val="clear" w:color="auto" w:fill="FFFFFF"/>
        </w:rPr>
        <w:t>,</w:t>
      </w:r>
      <w:r w:rsidRPr="00FC034D">
        <w:rPr>
          <w:rFonts w:eastAsia="Times New Roman"/>
          <w:bCs/>
          <w:shd w:val="clear" w:color="auto" w:fill="FFFFFF"/>
        </w:rPr>
        <w:t xml:space="preserve"> κύριε Μπούρα</w:t>
      </w:r>
      <w:r>
        <w:rPr>
          <w:rFonts w:eastAsia="Times New Roman"/>
          <w:bCs/>
          <w:shd w:val="clear" w:color="auto" w:fill="FFFFFF"/>
        </w:rPr>
        <w:t>,</w:t>
      </w:r>
      <w:r w:rsidRPr="00FC034D">
        <w:rPr>
          <w:rFonts w:eastAsia="Times New Roman"/>
          <w:bCs/>
          <w:shd w:val="clear" w:color="auto" w:fill="FFFFFF"/>
        </w:rPr>
        <w:t xml:space="preserve"> στον τομέα της ενέργειας</w:t>
      </w:r>
      <w:r>
        <w:rPr>
          <w:rFonts w:eastAsia="Times New Roman"/>
          <w:bCs/>
          <w:shd w:val="clear" w:color="auto" w:fill="FFFFFF"/>
        </w:rPr>
        <w:t xml:space="preserve">. </w:t>
      </w:r>
    </w:p>
    <w:p w14:paraId="37395345"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Ο</w:t>
      </w:r>
      <w:r w:rsidRPr="00FC034D">
        <w:rPr>
          <w:rFonts w:eastAsia="Times New Roman"/>
          <w:bCs/>
          <w:shd w:val="clear" w:color="auto" w:fill="FFFFFF"/>
        </w:rPr>
        <w:t xml:space="preserve"> ρόλος της χώρας μας αναβαθμίζεται</w:t>
      </w:r>
      <w:r>
        <w:rPr>
          <w:rFonts w:eastAsia="Times New Roman"/>
          <w:bCs/>
          <w:shd w:val="clear" w:color="auto" w:fill="FFFFFF"/>
        </w:rPr>
        <w:t>. Ο</w:t>
      </w:r>
      <w:r w:rsidRPr="00FC034D">
        <w:rPr>
          <w:rFonts w:eastAsia="Times New Roman"/>
          <w:bCs/>
          <w:shd w:val="clear" w:color="auto" w:fill="FFFFFF"/>
        </w:rPr>
        <w:t xml:space="preserve"> συνδυασμός των ν</w:t>
      </w:r>
      <w:r w:rsidRPr="00FC034D">
        <w:rPr>
          <w:rFonts w:eastAsia="Times New Roman"/>
          <w:bCs/>
          <w:shd w:val="clear" w:color="auto" w:fill="FFFFFF"/>
        </w:rPr>
        <w:t>έων δρόμων με την κατασκευή αγωγών φυσικού αερίου East</w:t>
      </w:r>
      <w:r>
        <w:rPr>
          <w:rFonts w:eastAsia="Times New Roman"/>
          <w:bCs/>
          <w:shd w:val="clear" w:color="auto" w:fill="FFFFFF"/>
        </w:rPr>
        <w:t xml:space="preserve"> </w:t>
      </w:r>
      <w:r w:rsidRPr="00FC034D">
        <w:rPr>
          <w:rFonts w:eastAsia="Times New Roman"/>
          <w:bCs/>
          <w:shd w:val="clear" w:color="auto" w:fill="FFFFFF"/>
        </w:rPr>
        <w:t>Med</w:t>
      </w:r>
      <w:r>
        <w:rPr>
          <w:rFonts w:eastAsia="Times New Roman"/>
          <w:bCs/>
          <w:shd w:val="clear" w:color="auto" w:fill="FFFFFF"/>
        </w:rPr>
        <w:t>,</w:t>
      </w:r>
      <w:r w:rsidRPr="00FC034D">
        <w:rPr>
          <w:rFonts w:eastAsia="Times New Roman"/>
          <w:bCs/>
          <w:shd w:val="clear" w:color="auto" w:fill="FFFFFF"/>
        </w:rPr>
        <w:t xml:space="preserve"> που θα μεταφέρει φυσικό αέριο από τη Μέση Ανατολή στην Ευρώπη</w:t>
      </w:r>
      <w:r>
        <w:rPr>
          <w:rFonts w:eastAsia="Times New Roman"/>
          <w:bCs/>
          <w:shd w:val="clear" w:color="auto" w:fill="FFFFFF"/>
        </w:rPr>
        <w:t>,</w:t>
      </w:r>
      <w:r w:rsidRPr="00FC034D">
        <w:rPr>
          <w:rFonts w:eastAsia="Times New Roman"/>
          <w:bCs/>
          <w:shd w:val="clear" w:color="auto" w:fill="FFFFFF"/>
        </w:rPr>
        <w:t xml:space="preserve"> την ηλεκτρική διασύνδεση </w:t>
      </w:r>
      <w:r>
        <w:rPr>
          <w:rFonts w:eastAsia="Times New Roman"/>
          <w:bCs/>
          <w:shd w:val="clear" w:color="auto" w:fill="FFFFFF"/>
          <w:lang w:val="en-US"/>
        </w:rPr>
        <w:t>Eu</w:t>
      </w:r>
      <w:r w:rsidRPr="00FC034D">
        <w:rPr>
          <w:rFonts w:eastAsia="Times New Roman"/>
          <w:bCs/>
          <w:shd w:val="clear" w:color="auto" w:fill="FFFFFF"/>
        </w:rPr>
        <w:t>ro</w:t>
      </w:r>
      <w:r>
        <w:rPr>
          <w:rFonts w:eastAsia="Times New Roman"/>
          <w:bCs/>
          <w:shd w:val="clear" w:color="auto" w:fill="FFFFFF"/>
          <w:lang w:val="en-US"/>
        </w:rPr>
        <w:t>Asia</w:t>
      </w:r>
      <w:r w:rsidRPr="001B3BA4">
        <w:rPr>
          <w:rFonts w:eastAsia="Times New Roman"/>
          <w:bCs/>
          <w:shd w:val="clear" w:color="auto" w:fill="FFFFFF"/>
        </w:rPr>
        <w:t xml:space="preserve"> </w:t>
      </w:r>
      <w:r>
        <w:rPr>
          <w:rFonts w:eastAsia="Times New Roman"/>
          <w:bCs/>
          <w:shd w:val="clear" w:color="auto" w:fill="FFFFFF"/>
          <w:lang w:val="en-US"/>
        </w:rPr>
        <w:t>Inter</w:t>
      </w:r>
      <w:r w:rsidRPr="00FC034D">
        <w:rPr>
          <w:rFonts w:eastAsia="Times New Roman"/>
          <w:bCs/>
          <w:shd w:val="clear" w:color="auto" w:fill="FFFFFF"/>
        </w:rPr>
        <w:t>connector</w:t>
      </w:r>
      <w:r w:rsidRPr="00FD7C91">
        <w:rPr>
          <w:rFonts w:eastAsia="Times New Roman"/>
          <w:bCs/>
          <w:shd w:val="clear" w:color="auto" w:fill="FFFFFF"/>
        </w:rPr>
        <w:t>,</w:t>
      </w:r>
      <w:r w:rsidRPr="00FC034D">
        <w:rPr>
          <w:rFonts w:eastAsia="Times New Roman"/>
          <w:bCs/>
          <w:shd w:val="clear" w:color="auto" w:fill="FFFFFF"/>
        </w:rPr>
        <w:t xml:space="preserve"> με την παράλληλη διασύνδεση οπτικών ινών που θα βγάζει την Κύπρο από </w:t>
      </w:r>
      <w:r>
        <w:rPr>
          <w:rFonts w:eastAsia="Times New Roman"/>
          <w:bCs/>
          <w:shd w:val="clear" w:color="auto" w:fill="FFFFFF"/>
        </w:rPr>
        <w:t xml:space="preserve">την </w:t>
      </w:r>
      <w:r w:rsidRPr="00FC034D">
        <w:rPr>
          <w:rFonts w:eastAsia="Times New Roman"/>
          <w:bCs/>
          <w:shd w:val="clear" w:color="auto" w:fill="FFFFFF"/>
        </w:rPr>
        <w:t>ενεργειακή</w:t>
      </w:r>
      <w:r w:rsidRPr="00FC034D">
        <w:rPr>
          <w:rFonts w:eastAsia="Times New Roman"/>
          <w:bCs/>
          <w:shd w:val="clear" w:color="auto" w:fill="FFFFFF"/>
        </w:rPr>
        <w:t xml:space="preserve"> και διαδικτυακή απομόνωση και η πιθανή </w:t>
      </w:r>
      <w:r>
        <w:rPr>
          <w:rFonts w:eastAsia="Times New Roman"/>
          <w:bCs/>
          <w:shd w:val="clear" w:color="auto" w:fill="FFFFFF"/>
        </w:rPr>
        <w:t>-</w:t>
      </w:r>
      <w:r w:rsidRPr="00FC034D">
        <w:rPr>
          <w:rFonts w:eastAsia="Times New Roman"/>
          <w:bCs/>
          <w:shd w:val="clear" w:color="auto" w:fill="FFFFFF"/>
        </w:rPr>
        <w:t>πιθανή λέω</w:t>
      </w:r>
      <w:r>
        <w:rPr>
          <w:rFonts w:eastAsia="Times New Roman"/>
          <w:bCs/>
          <w:shd w:val="clear" w:color="auto" w:fill="FFFFFF"/>
        </w:rPr>
        <w:t>-</w:t>
      </w:r>
      <w:r w:rsidRPr="00FC034D">
        <w:rPr>
          <w:rFonts w:eastAsia="Times New Roman"/>
          <w:bCs/>
          <w:shd w:val="clear" w:color="auto" w:fill="FFFFFF"/>
        </w:rPr>
        <w:t xml:space="preserve"> ανακάλυψη </w:t>
      </w:r>
      <w:r>
        <w:rPr>
          <w:rFonts w:eastAsia="Times New Roman"/>
          <w:bCs/>
          <w:shd w:val="clear" w:color="auto" w:fill="FFFFFF"/>
        </w:rPr>
        <w:t xml:space="preserve">κοιτασμάτων υδρογονανθράκων στην Ελλάδα, όντως </w:t>
      </w:r>
      <w:r w:rsidRPr="00FD7C91">
        <w:rPr>
          <w:rFonts w:eastAsia="Times New Roman"/>
          <w:bCs/>
          <w:shd w:val="clear" w:color="auto" w:fill="FFFFFF"/>
        </w:rPr>
        <w:t>θα</w:t>
      </w:r>
      <w:r>
        <w:rPr>
          <w:rFonts w:eastAsia="Times New Roman"/>
          <w:bCs/>
          <w:shd w:val="clear" w:color="auto" w:fill="FFFFFF"/>
        </w:rPr>
        <w:t xml:space="preserve"> μετατρέψουν τη χώρα μας σε ένα ενεργειακό </w:t>
      </w:r>
      <w:r w:rsidRPr="00FC034D">
        <w:rPr>
          <w:rFonts w:eastAsia="Times New Roman"/>
          <w:bCs/>
          <w:shd w:val="clear" w:color="auto" w:fill="FFFFFF"/>
        </w:rPr>
        <w:t>διαμετακομιστικό κέντρο όχι μόνο στα Βαλκάνια</w:t>
      </w:r>
      <w:r>
        <w:rPr>
          <w:rFonts w:eastAsia="Times New Roman"/>
          <w:bCs/>
          <w:shd w:val="clear" w:color="auto" w:fill="FFFFFF"/>
        </w:rPr>
        <w:t>,</w:t>
      </w:r>
      <w:r w:rsidRPr="00FC034D">
        <w:rPr>
          <w:rFonts w:eastAsia="Times New Roman"/>
          <w:bCs/>
          <w:shd w:val="clear" w:color="auto" w:fill="FFFFFF"/>
        </w:rPr>
        <w:t xml:space="preserve"> αλλά σε όλη την </w:t>
      </w:r>
      <w:r>
        <w:rPr>
          <w:rFonts w:eastAsia="Times New Roman"/>
          <w:bCs/>
          <w:shd w:val="clear" w:color="auto" w:fill="FFFFFF"/>
        </w:rPr>
        <w:t>α</w:t>
      </w:r>
      <w:r w:rsidRPr="00FC034D">
        <w:rPr>
          <w:rFonts w:eastAsia="Times New Roman"/>
          <w:bCs/>
          <w:shd w:val="clear" w:color="auto" w:fill="FFFFFF"/>
        </w:rPr>
        <w:t>νατολική Μεσόγειο</w:t>
      </w:r>
      <w:r>
        <w:rPr>
          <w:rFonts w:eastAsia="Times New Roman"/>
          <w:bCs/>
          <w:shd w:val="clear" w:color="auto" w:fill="FFFFFF"/>
        </w:rPr>
        <w:t xml:space="preserve">. </w:t>
      </w:r>
    </w:p>
    <w:p w14:paraId="37395346"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Δι</w:t>
      </w:r>
      <w:r w:rsidRPr="00FC034D">
        <w:rPr>
          <w:rFonts w:eastAsia="Times New Roman"/>
          <w:bCs/>
          <w:shd w:val="clear" w:color="auto" w:fill="FFFFFF"/>
        </w:rPr>
        <w:t>ανύουμε</w:t>
      </w:r>
      <w:r>
        <w:rPr>
          <w:rFonts w:eastAsia="Times New Roman"/>
          <w:bCs/>
          <w:shd w:val="clear" w:color="auto" w:fill="FFFFFF"/>
        </w:rPr>
        <w:t>,</w:t>
      </w:r>
      <w:r w:rsidRPr="00FC034D">
        <w:rPr>
          <w:rFonts w:eastAsia="Times New Roman"/>
          <w:bCs/>
          <w:shd w:val="clear" w:color="auto" w:fill="FFFFFF"/>
        </w:rPr>
        <w:t xml:space="preserve"> λοιπόν</w:t>
      </w:r>
      <w:r>
        <w:rPr>
          <w:rFonts w:eastAsia="Times New Roman"/>
          <w:bCs/>
          <w:shd w:val="clear" w:color="auto" w:fill="FFFFFF"/>
        </w:rPr>
        <w:t>, κύριοι Βουλευτές και κυρία Βουλευτίνα,</w:t>
      </w:r>
      <w:r w:rsidRPr="00FC034D">
        <w:rPr>
          <w:rFonts w:eastAsia="Times New Roman"/>
          <w:bCs/>
          <w:shd w:val="clear" w:color="auto" w:fill="FFFFFF"/>
        </w:rPr>
        <w:t xml:space="preserve"> μία καινούργια εποχή</w:t>
      </w:r>
      <w:r>
        <w:rPr>
          <w:rFonts w:eastAsia="Times New Roman"/>
          <w:bCs/>
          <w:shd w:val="clear" w:color="auto" w:fill="FFFFFF"/>
        </w:rPr>
        <w:t xml:space="preserve">. Και αν έχουμε διαβάσει Ευριπίδη, θα θυμόμαστε </w:t>
      </w:r>
      <w:r w:rsidRPr="009C4DD6">
        <w:rPr>
          <w:rFonts w:eastAsia="Times New Roman"/>
          <w:bCs/>
          <w:shd w:val="clear" w:color="auto" w:fill="FFFFFF"/>
        </w:rPr>
        <w:t>ότι</w:t>
      </w:r>
      <w:r>
        <w:rPr>
          <w:rFonts w:eastAsia="Times New Roman"/>
          <w:bCs/>
          <w:shd w:val="clear" w:color="auto" w:fill="FFFFFF"/>
        </w:rPr>
        <w:t xml:space="preserve"> </w:t>
      </w:r>
      <w:r w:rsidRPr="00FC034D">
        <w:rPr>
          <w:rFonts w:eastAsia="Times New Roman"/>
          <w:bCs/>
          <w:shd w:val="clear" w:color="auto" w:fill="FFFFFF"/>
        </w:rPr>
        <w:t xml:space="preserve">έλεγε ο Ευριπίδης </w:t>
      </w:r>
      <w:r>
        <w:rPr>
          <w:rFonts w:eastAsia="Times New Roman"/>
          <w:bCs/>
          <w:shd w:val="clear" w:color="auto" w:fill="FFFFFF"/>
        </w:rPr>
        <w:t>πως «</w:t>
      </w:r>
      <w:r w:rsidRPr="00FC034D">
        <w:rPr>
          <w:rFonts w:eastAsia="Times New Roman"/>
          <w:bCs/>
          <w:shd w:val="clear" w:color="auto" w:fill="FFFFFF"/>
        </w:rPr>
        <w:t xml:space="preserve">οι πολύ δύσκολες καταστάσεις </w:t>
      </w:r>
      <w:r>
        <w:rPr>
          <w:rFonts w:eastAsia="Times New Roman"/>
          <w:bCs/>
          <w:shd w:val="clear" w:color="auto" w:fill="FFFFFF"/>
        </w:rPr>
        <w:t>φέρνουν</w:t>
      </w:r>
      <w:r w:rsidRPr="00FC034D">
        <w:rPr>
          <w:rFonts w:eastAsia="Times New Roman"/>
          <w:bCs/>
          <w:shd w:val="clear" w:color="auto" w:fill="FFFFFF"/>
        </w:rPr>
        <w:t xml:space="preserve"> </w:t>
      </w:r>
      <w:r w:rsidRPr="00FD7C91">
        <w:rPr>
          <w:rFonts w:eastAsia="Times New Roman"/>
          <w:bCs/>
          <w:shd w:val="clear" w:color="auto" w:fill="FFFFFF"/>
        </w:rPr>
        <w:t>και</w:t>
      </w:r>
      <w:r>
        <w:rPr>
          <w:rFonts w:eastAsia="Times New Roman"/>
          <w:bCs/>
          <w:shd w:val="clear" w:color="auto" w:fill="FFFFFF"/>
        </w:rPr>
        <w:t xml:space="preserve"> </w:t>
      </w:r>
      <w:r w:rsidRPr="00FC034D">
        <w:rPr>
          <w:rFonts w:eastAsia="Times New Roman"/>
          <w:bCs/>
          <w:shd w:val="clear" w:color="auto" w:fill="FFFFFF"/>
        </w:rPr>
        <w:t>μεγάλες αλλαγές</w:t>
      </w:r>
      <w:r>
        <w:rPr>
          <w:rFonts w:eastAsia="Times New Roman"/>
          <w:bCs/>
          <w:shd w:val="clear" w:color="auto" w:fill="FFFFFF"/>
        </w:rPr>
        <w:t>». Σ</w:t>
      </w:r>
      <w:r w:rsidRPr="00FC034D">
        <w:rPr>
          <w:rFonts w:eastAsia="Times New Roman"/>
          <w:bCs/>
          <w:shd w:val="clear" w:color="auto" w:fill="FFFFFF"/>
        </w:rPr>
        <w:t>ε αυτή τη φάση ακριβώς είμαστε</w:t>
      </w:r>
      <w:r>
        <w:rPr>
          <w:rFonts w:eastAsia="Times New Roman"/>
          <w:bCs/>
          <w:shd w:val="clear" w:color="auto" w:fill="FFFFFF"/>
        </w:rPr>
        <w:t>, γ</w:t>
      </w:r>
      <w:r w:rsidRPr="00FC034D">
        <w:rPr>
          <w:rFonts w:eastAsia="Times New Roman"/>
          <w:bCs/>
          <w:shd w:val="clear" w:color="auto" w:fill="FFFFFF"/>
        </w:rPr>
        <w:t>ιατί δεν θέλουμε να γυρίσου</w:t>
      </w:r>
      <w:r w:rsidRPr="00FC034D">
        <w:rPr>
          <w:rFonts w:eastAsia="Times New Roman"/>
          <w:bCs/>
          <w:shd w:val="clear" w:color="auto" w:fill="FFFFFF"/>
        </w:rPr>
        <w:t>με στο αναπτυξιακό μοντέλο του 2008 που μας έφερε εδώ που μας έφερε</w:t>
      </w:r>
      <w:r>
        <w:rPr>
          <w:rFonts w:eastAsia="Times New Roman"/>
          <w:bCs/>
          <w:shd w:val="clear" w:color="auto" w:fill="FFFFFF"/>
        </w:rPr>
        <w:t>.</w:t>
      </w:r>
    </w:p>
    <w:p w14:paraId="37395347" w14:textId="77777777" w:rsidR="00B27939" w:rsidRDefault="00D93F4B">
      <w:pPr>
        <w:spacing w:after="0" w:line="600" w:lineRule="auto"/>
        <w:ind w:firstLine="709"/>
        <w:jc w:val="both"/>
        <w:rPr>
          <w:rFonts w:eastAsia="Times New Roman"/>
          <w:bCs/>
          <w:shd w:val="clear" w:color="auto" w:fill="FFFFFF"/>
        </w:rPr>
      </w:pPr>
      <w:r>
        <w:rPr>
          <w:rFonts w:eastAsia="Times New Roman"/>
          <w:bCs/>
          <w:shd w:val="clear" w:color="auto" w:fill="FFFFFF"/>
        </w:rPr>
        <w:t>Μ</w:t>
      </w:r>
      <w:r w:rsidRPr="00FC034D">
        <w:rPr>
          <w:rFonts w:eastAsia="Times New Roman"/>
          <w:bCs/>
          <w:shd w:val="clear" w:color="auto" w:fill="FFFFFF"/>
        </w:rPr>
        <w:t xml:space="preserve">ιλάμε για δίκαιη </w:t>
      </w:r>
      <w:r>
        <w:rPr>
          <w:rFonts w:eastAsia="Times New Roman"/>
          <w:bCs/>
          <w:shd w:val="clear" w:color="auto" w:fill="FFFFFF"/>
        </w:rPr>
        <w:t>α</w:t>
      </w:r>
      <w:r w:rsidRPr="00FC034D">
        <w:rPr>
          <w:rFonts w:eastAsia="Times New Roman"/>
          <w:bCs/>
          <w:shd w:val="clear" w:color="auto" w:fill="FFFFFF"/>
        </w:rPr>
        <w:t>νάπτυξη</w:t>
      </w:r>
      <w:r>
        <w:rPr>
          <w:rFonts w:eastAsia="Times New Roman"/>
          <w:bCs/>
          <w:shd w:val="clear" w:color="auto" w:fill="FFFFFF"/>
        </w:rPr>
        <w:t>,</w:t>
      </w:r>
      <w:r w:rsidRPr="00FC034D">
        <w:rPr>
          <w:rFonts w:eastAsia="Times New Roman"/>
          <w:bCs/>
          <w:shd w:val="clear" w:color="auto" w:fill="FFFFFF"/>
        </w:rPr>
        <w:t xml:space="preserve"> για ένα άλλο μοντέλο αναπτυξιακό</w:t>
      </w:r>
      <w:r>
        <w:rPr>
          <w:rFonts w:eastAsia="Times New Roman"/>
          <w:bCs/>
          <w:shd w:val="clear" w:color="auto" w:fill="FFFFFF"/>
        </w:rPr>
        <w:t>. Μ</w:t>
      </w:r>
      <w:r w:rsidRPr="00FC034D">
        <w:rPr>
          <w:rFonts w:eastAsia="Times New Roman"/>
          <w:bCs/>
          <w:shd w:val="clear" w:color="auto" w:fill="FFFFFF"/>
        </w:rPr>
        <w:t xml:space="preserve">ιλάμε </w:t>
      </w:r>
      <w:r>
        <w:rPr>
          <w:rFonts w:eastAsia="Times New Roman"/>
          <w:bCs/>
          <w:shd w:val="clear" w:color="auto" w:fill="FFFFFF"/>
        </w:rPr>
        <w:t>για δίκαιη α</w:t>
      </w:r>
      <w:r w:rsidRPr="00FC034D">
        <w:rPr>
          <w:rFonts w:eastAsia="Times New Roman"/>
          <w:bCs/>
          <w:shd w:val="clear" w:color="auto" w:fill="FFFFFF"/>
        </w:rPr>
        <w:t>νάπτυξη για τους ανθρώπους</w:t>
      </w:r>
      <w:r>
        <w:rPr>
          <w:rFonts w:eastAsia="Times New Roman"/>
          <w:bCs/>
          <w:shd w:val="clear" w:color="auto" w:fill="FFFFFF"/>
        </w:rPr>
        <w:t>,</w:t>
      </w:r>
      <w:r w:rsidRPr="00FC034D">
        <w:rPr>
          <w:rFonts w:eastAsia="Times New Roman"/>
          <w:bCs/>
          <w:shd w:val="clear" w:color="auto" w:fill="FFFFFF"/>
        </w:rPr>
        <w:t xml:space="preserve"> με σεβασμό στο περιβάλλον</w:t>
      </w:r>
      <w:r>
        <w:rPr>
          <w:rFonts w:eastAsia="Times New Roman"/>
          <w:bCs/>
          <w:shd w:val="clear" w:color="auto" w:fill="FFFFFF"/>
        </w:rPr>
        <w:t>,</w:t>
      </w:r>
      <w:r w:rsidRPr="00FC034D">
        <w:rPr>
          <w:rFonts w:eastAsia="Times New Roman"/>
          <w:bCs/>
          <w:shd w:val="clear" w:color="auto" w:fill="FFFFFF"/>
        </w:rPr>
        <w:t xml:space="preserve"> λαμβάνοντας πάντα υπ</w:t>
      </w:r>
      <w:r>
        <w:rPr>
          <w:rFonts w:eastAsia="Times New Roman"/>
          <w:bCs/>
          <w:shd w:val="clear" w:color="auto" w:fill="FFFFFF"/>
        </w:rPr>
        <w:t xml:space="preserve">’ </w:t>
      </w:r>
      <w:r w:rsidRPr="00FC034D">
        <w:rPr>
          <w:rFonts w:eastAsia="Times New Roman"/>
          <w:bCs/>
          <w:shd w:val="clear" w:color="auto" w:fill="FFFFFF"/>
        </w:rPr>
        <w:t>όψ</w:t>
      </w:r>
      <w:r>
        <w:rPr>
          <w:rFonts w:eastAsia="Times New Roman"/>
          <w:bCs/>
          <w:shd w:val="clear" w:color="auto" w:fill="FFFFFF"/>
        </w:rPr>
        <w:t>ιν</w:t>
      </w:r>
      <w:r w:rsidRPr="00FC034D">
        <w:rPr>
          <w:rFonts w:eastAsia="Times New Roman"/>
          <w:bCs/>
          <w:shd w:val="clear" w:color="auto" w:fill="FFFFFF"/>
        </w:rPr>
        <w:t xml:space="preserve"> τις προκλήσεις του μεγάλ</w:t>
      </w:r>
      <w:r w:rsidRPr="00FC034D">
        <w:rPr>
          <w:rFonts w:eastAsia="Times New Roman"/>
          <w:bCs/>
          <w:shd w:val="clear" w:color="auto" w:fill="FFFFFF"/>
        </w:rPr>
        <w:t xml:space="preserve">ου πλανητικού </w:t>
      </w:r>
      <w:r>
        <w:rPr>
          <w:rFonts w:eastAsia="Times New Roman"/>
          <w:bCs/>
          <w:shd w:val="clear" w:color="auto" w:fill="FFFFFF"/>
        </w:rPr>
        <w:t>ζη</w:t>
      </w:r>
      <w:r w:rsidRPr="00FC034D">
        <w:rPr>
          <w:rFonts w:eastAsia="Times New Roman"/>
          <w:bCs/>
          <w:shd w:val="clear" w:color="auto" w:fill="FFFFFF"/>
        </w:rPr>
        <w:t>τήματος</w:t>
      </w:r>
      <w:r>
        <w:rPr>
          <w:rFonts w:eastAsia="Times New Roman"/>
          <w:bCs/>
          <w:shd w:val="clear" w:color="auto" w:fill="FFFFFF"/>
        </w:rPr>
        <w:t>,</w:t>
      </w:r>
      <w:r w:rsidRPr="00FC034D">
        <w:rPr>
          <w:rFonts w:eastAsia="Times New Roman"/>
          <w:bCs/>
          <w:shd w:val="clear" w:color="auto" w:fill="FFFFFF"/>
        </w:rPr>
        <w:t xml:space="preserve"> που είναι η κλιματική αλλαγή</w:t>
      </w:r>
      <w:r>
        <w:rPr>
          <w:rFonts w:eastAsia="Times New Roman"/>
          <w:bCs/>
          <w:shd w:val="clear" w:color="auto" w:fill="FFFFFF"/>
        </w:rPr>
        <w:t>,</w:t>
      </w:r>
      <w:r w:rsidRPr="00FC034D">
        <w:rPr>
          <w:rFonts w:eastAsia="Times New Roman"/>
          <w:bCs/>
          <w:shd w:val="clear" w:color="auto" w:fill="FFFFFF"/>
        </w:rPr>
        <w:t xml:space="preserve"> η οποία πλέον υπάρχει σε όλους τους τομείς της πολιτικής </w:t>
      </w:r>
      <w:r>
        <w:rPr>
          <w:rFonts w:eastAsia="Times New Roman"/>
          <w:bCs/>
          <w:shd w:val="clear" w:color="auto" w:fill="FFFFFF"/>
        </w:rPr>
        <w:t>μας,</w:t>
      </w:r>
      <w:r w:rsidRPr="00FC034D">
        <w:rPr>
          <w:rFonts w:eastAsia="Times New Roman"/>
          <w:bCs/>
          <w:shd w:val="clear" w:color="auto" w:fill="FFFFFF"/>
        </w:rPr>
        <w:t xml:space="preserve"> κοινωνικούς</w:t>
      </w:r>
      <w:r>
        <w:rPr>
          <w:rFonts w:eastAsia="Times New Roman"/>
          <w:bCs/>
          <w:shd w:val="clear" w:color="auto" w:fill="FFFFFF"/>
        </w:rPr>
        <w:t>,</w:t>
      </w:r>
      <w:r w:rsidRPr="00FC034D">
        <w:rPr>
          <w:rFonts w:eastAsia="Times New Roman"/>
          <w:bCs/>
          <w:shd w:val="clear" w:color="auto" w:fill="FFFFFF"/>
        </w:rPr>
        <w:t xml:space="preserve"> οικονομικούς</w:t>
      </w:r>
      <w:r>
        <w:rPr>
          <w:rFonts w:eastAsia="Times New Roman"/>
          <w:bCs/>
          <w:shd w:val="clear" w:color="auto" w:fill="FFFFFF"/>
        </w:rPr>
        <w:t>,</w:t>
      </w:r>
      <w:r w:rsidRPr="00FC034D">
        <w:rPr>
          <w:rFonts w:eastAsia="Times New Roman"/>
          <w:bCs/>
          <w:shd w:val="clear" w:color="auto" w:fill="FFFFFF"/>
        </w:rPr>
        <w:t xml:space="preserve"> πολιτικούς</w:t>
      </w:r>
      <w:r>
        <w:rPr>
          <w:rFonts w:eastAsia="Times New Roman"/>
          <w:bCs/>
          <w:shd w:val="clear" w:color="auto" w:fill="FFFFFF"/>
        </w:rPr>
        <w:t>.</w:t>
      </w:r>
    </w:p>
    <w:p w14:paraId="37395348" w14:textId="77777777" w:rsidR="00B27939" w:rsidRDefault="00D93F4B">
      <w:pPr>
        <w:spacing w:after="0" w:line="600" w:lineRule="auto"/>
        <w:ind w:firstLine="709"/>
        <w:jc w:val="both"/>
        <w:rPr>
          <w:rFonts w:eastAsia="Times New Roman"/>
          <w:bCs/>
          <w:shd w:val="clear" w:color="auto" w:fill="FFFFFF"/>
        </w:rPr>
      </w:pPr>
      <w:r w:rsidRPr="00FC034D">
        <w:rPr>
          <w:rFonts w:eastAsia="Times New Roman"/>
          <w:bCs/>
          <w:shd w:val="clear" w:color="auto" w:fill="FFFFFF"/>
        </w:rPr>
        <w:t>Αυτά ήθελα να πω</w:t>
      </w:r>
      <w:r>
        <w:rPr>
          <w:rFonts w:eastAsia="Times New Roman"/>
          <w:bCs/>
          <w:shd w:val="clear" w:color="auto" w:fill="FFFFFF"/>
        </w:rPr>
        <w:t>.</w:t>
      </w:r>
      <w:r w:rsidRPr="00FC034D">
        <w:rPr>
          <w:rFonts w:eastAsia="Times New Roman"/>
          <w:bCs/>
          <w:shd w:val="clear" w:color="auto" w:fill="FFFFFF"/>
        </w:rPr>
        <w:t xml:space="preserve"> Καλό βράδυ</w:t>
      </w:r>
      <w:r>
        <w:rPr>
          <w:rFonts w:eastAsia="Times New Roman"/>
          <w:bCs/>
          <w:shd w:val="clear" w:color="auto" w:fill="FFFFFF"/>
        </w:rPr>
        <w:t>.</w:t>
      </w:r>
    </w:p>
    <w:p w14:paraId="37395349" w14:textId="77777777" w:rsidR="00B27939" w:rsidRDefault="00D93F4B">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3739534A" w14:textId="77777777" w:rsidR="00B27939" w:rsidRDefault="00D93F4B">
      <w:pPr>
        <w:spacing w:after="0" w:line="600" w:lineRule="auto"/>
        <w:ind w:firstLine="709"/>
        <w:jc w:val="both"/>
        <w:rPr>
          <w:rFonts w:eastAsia="Times New Roman"/>
          <w:bCs/>
          <w:shd w:val="clear" w:color="auto" w:fill="FFFFFF"/>
        </w:rPr>
      </w:pPr>
      <w:r>
        <w:rPr>
          <w:rFonts w:eastAsia="Times New Roman"/>
          <w:b/>
          <w:bCs/>
          <w:shd w:val="clear" w:color="auto" w:fill="FFFFFF"/>
        </w:rPr>
        <w:t>ΠΡΟΕΔΡΕΥΩΝ (</w:t>
      </w:r>
      <w:r w:rsidRPr="00FD7C91">
        <w:rPr>
          <w:rFonts w:eastAsia="Times New Roman"/>
          <w:b/>
          <w:bCs/>
          <w:shd w:val="clear" w:color="auto" w:fill="FFFFFF"/>
        </w:rPr>
        <w:t xml:space="preserve">Μάριος </w:t>
      </w:r>
      <w:r w:rsidRPr="00FD7C91">
        <w:rPr>
          <w:rFonts w:eastAsia="Times New Roman"/>
          <w:b/>
          <w:bCs/>
          <w:shd w:val="clear" w:color="auto" w:fill="FFFFFF"/>
        </w:rPr>
        <w:t>Γεωργιάδης):</w:t>
      </w:r>
      <w:r>
        <w:rPr>
          <w:rFonts w:eastAsia="Times New Roman"/>
          <w:b/>
          <w:bCs/>
          <w:shd w:val="clear" w:color="auto" w:fill="FFFFFF"/>
        </w:rPr>
        <w:t xml:space="preserve"> </w:t>
      </w:r>
      <w:r>
        <w:rPr>
          <w:rFonts w:eastAsia="Times New Roman"/>
          <w:bCs/>
          <w:shd w:val="clear" w:color="auto" w:fill="FFFFFF"/>
        </w:rPr>
        <w:t xml:space="preserve">Ευχαριστούμε </w:t>
      </w:r>
      <w:r w:rsidRPr="00FD7C91">
        <w:rPr>
          <w:rFonts w:eastAsia="Times New Roman"/>
          <w:bCs/>
          <w:shd w:val="clear" w:color="auto" w:fill="FFFFFF"/>
        </w:rPr>
        <w:t>πολ</w:t>
      </w:r>
      <w:r>
        <w:rPr>
          <w:rFonts w:eastAsia="Times New Roman"/>
          <w:bCs/>
          <w:shd w:val="clear" w:color="auto" w:fill="FFFFFF"/>
        </w:rPr>
        <w:t xml:space="preserve">ύ την </w:t>
      </w:r>
      <w:r>
        <w:rPr>
          <w:rFonts w:eastAsia="Times New Roman"/>
          <w:bCs/>
          <w:shd w:val="clear" w:color="auto" w:fill="FFFFFF"/>
        </w:rPr>
        <w:t xml:space="preserve">κ. </w:t>
      </w:r>
      <w:r>
        <w:rPr>
          <w:rFonts w:eastAsia="Times New Roman"/>
          <w:bCs/>
          <w:shd w:val="clear" w:color="auto" w:fill="FFFFFF"/>
        </w:rPr>
        <w:t xml:space="preserve">Καφαντάρη. </w:t>
      </w:r>
      <w:r w:rsidRPr="00FC034D">
        <w:rPr>
          <w:rFonts w:eastAsia="Times New Roman"/>
          <w:bCs/>
          <w:shd w:val="clear" w:color="auto" w:fill="FFFFFF"/>
        </w:rPr>
        <w:t xml:space="preserve"> </w:t>
      </w:r>
    </w:p>
    <w:p w14:paraId="3739534B" w14:textId="77777777" w:rsidR="00B27939" w:rsidRDefault="00D93F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3739534C" w14:textId="77777777" w:rsidR="00B27939" w:rsidRDefault="00D93F4B">
      <w:pPr>
        <w:spacing w:after="0" w:line="600" w:lineRule="auto"/>
        <w:ind w:firstLine="720"/>
        <w:jc w:val="both"/>
        <w:rPr>
          <w:rFonts w:eastAsia="Times New Roman" w:cs="Times New Roman"/>
          <w:szCs w:val="24"/>
        </w:rPr>
      </w:pPr>
      <w:r w:rsidRPr="00D1320F">
        <w:rPr>
          <w:rFonts w:eastAsia="Times New Roman" w:cs="Times New Roman"/>
          <w:b/>
          <w:szCs w:val="24"/>
        </w:rPr>
        <w:t>ΟΛΟΙ ΟΙ ΒΟΥΛΕΥΤΕΣ:</w:t>
      </w:r>
      <w:r>
        <w:rPr>
          <w:rFonts w:eastAsia="Times New Roman" w:cs="Times New Roman"/>
          <w:szCs w:val="24"/>
        </w:rPr>
        <w:t xml:space="preserve"> Μάλιστα, μάλιστα.</w:t>
      </w:r>
    </w:p>
    <w:p w14:paraId="3739534D" w14:textId="77777777" w:rsidR="00B27939" w:rsidRDefault="00D93F4B">
      <w:pPr>
        <w:spacing w:after="0" w:line="600" w:lineRule="auto"/>
        <w:ind w:firstLine="720"/>
        <w:jc w:val="both"/>
        <w:rPr>
          <w:rFonts w:eastAsia="Times New Roman" w:cs="Times New Roman"/>
          <w:szCs w:val="24"/>
        </w:rPr>
      </w:pPr>
      <w:r w:rsidRPr="00FD7C91">
        <w:rPr>
          <w:rFonts w:eastAsia="Times New Roman"/>
          <w:b/>
          <w:bCs/>
          <w:shd w:val="clear" w:color="auto" w:fill="FFFFFF"/>
        </w:rPr>
        <w:t>ΠΡΟΕΔΡΕ</w:t>
      </w:r>
      <w:r>
        <w:rPr>
          <w:rFonts w:eastAsia="Times New Roman"/>
          <w:b/>
          <w:bCs/>
          <w:shd w:val="clear" w:color="auto" w:fill="FFFFFF"/>
        </w:rPr>
        <w:t>Υ</w:t>
      </w:r>
      <w:r w:rsidRPr="00FD7C91">
        <w:rPr>
          <w:rFonts w:eastAsia="Times New Roman"/>
          <w:b/>
          <w:bCs/>
          <w:shd w:val="clear" w:color="auto" w:fill="FFFFFF"/>
        </w:rPr>
        <w:t>ΩΝ (Μάριος Γεωργιάδης):</w:t>
      </w:r>
      <w:r>
        <w:rPr>
          <w:rFonts w:eastAsia="Times New Roman" w:cs="Times New Roman"/>
          <w:b/>
          <w:szCs w:val="24"/>
        </w:rPr>
        <w:t xml:space="preserve"> </w:t>
      </w:r>
      <w:r>
        <w:rPr>
          <w:rFonts w:eastAsia="Times New Roman" w:cs="Times New Roman"/>
          <w:szCs w:val="24"/>
        </w:rPr>
        <w:t>Με τη συναίνεση του Σώματος και ώρα 0.48΄ λύεται η συνεδ</w:t>
      </w:r>
      <w:r>
        <w:rPr>
          <w:rFonts w:eastAsia="Times New Roman" w:cs="Times New Roman"/>
          <w:szCs w:val="24"/>
        </w:rPr>
        <w:t xml:space="preserve">ρίαση για σήμερα Τρίτη 18 Δεκεμβρίου 2018, με αντικείμενο εργασιών του </w:t>
      </w:r>
      <w:r>
        <w:rPr>
          <w:rFonts w:eastAsia="Times New Roman"/>
          <w:bCs/>
          <w:shd w:val="clear" w:color="auto" w:fill="FFFFFF"/>
        </w:rPr>
        <w:t>Σ</w:t>
      </w:r>
      <w:r w:rsidRPr="00FC034D">
        <w:rPr>
          <w:rFonts w:eastAsia="Times New Roman"/>
          <w:bCs/>
          <w:shd w:val="clear" w:color="auto" w:fill="FFFFFF"/>
        </w:rPr>
        <w:t>ώματος</w:t>
      </w:r>
      <w:r>
        <w:rPr>
          <w:rFonts w:eastAsia="Times New Roman"/>
          <w:bCs/>
          <w:shd w:val="clear" w:color="auto" w:fill="FFFFFF"/>
        </w:rPr>
        <w:t>: νομοθετική εργασία, σ</w:t>
      </w:r>
      <w:r w:rsidRPr="00FC034D">
        <w:rPr>
          <w:rFonts w:eastAsia="Times New Roman"/>
          <w:bCs/>
          <w:shd w:val="clear" w:color="auto" w:fill="FFFFFF"/>
        </w:rPr>
        <w:t>υνέχισ</w:t>
      </w:r>
      <w:r>
        <w:rPr>
          <w:rFonts w:eastAsia="Times New Roman"/>
          <w:bCs/>
          <w:shd w:val="clear" w:color="auto" w:fill="FFFFFF"/>
        </w:rPr>
        <w:t>η</w:t>
      </w:r>
      <w:r w:rsidRPr="00FC034D">
        <w:rPr>
          <w:rFonts w:eastAsia="Times New Roman"/>
          <w:bCs/>
          <w:shd w:val="clear" w:color="auto" w:fill="FFFFFF"/>
        </w:rPr>
        <w:t xml:space="preserve"> τη</w:t>
      </w:r>
      <w:r>
        <w:rPr>
          <w:rFonts w:eastAsia="Times New Roman"/>
          <w:bCs/>
          <w:shd w:val="clear" w:color="auto" w:fill="FFFFFF"/>
        </w:rPr>
        <w:t>ς</w:t>
      </w:r>
      <w:r w:rsidRPr="00FC034D">
        <w:rPr>
          <w:rFonts w:eastAsia="Times New Roman"/>
          <w:bCs/>
          <w:shd w:val="clear" w:color="auto" w:fill="FFFFFF"/>
        </w:rPr>
        <w:t xml:space="preserve"> συζήτηση</w:t>
      </w:r>
      <w:r>
        <w:rPr>
          <w:rFonts w:eastAsia="Times New Roman"/>
          <w:bCs/>
          <w:shd w:val="clear" w:color="auto" w:fill="FFFFFF"/>
        </w:rPr>
        <w:t xml:space="preserve">ς και ψήφιση επί </w:t>
      </w:r>
      <w:r w:rsidRPr="00FC034D">
        <w:rPr>
          <w:rFonts w:eastAsia="Times New Roman"/>
          <w:bCs/>
          <w:shd w:val="clear" w:color="auto" w:fill="FFFFFF"/>
        </w:rPr>
        <w:t>του σχεδίου νόμου του Υπουργείου Οικονομικών</w:t>
      </w:r>
      <w:r>
        <w:rPr>
          <w:rFonts w:eastAsia="Times New Roman"/>
          <w:bCs/>
          <w:shd w:val="clear" w:color="auto" w:fill="FFFFFF"/>
        </w:rPr>
        <w:t>:</w:t>
      </w:r>
      <w:r w:rsidRPr="00FC034D">
        <w:rPr>
          <w:rFonts w:eastAsia="Times New Roman"/>
          <w:bCs/>
          <w:shd w:val="clear" w:color="auto" w:fill="FFFFFF"/>
        </w:rPr>
        <w:t xml:space="preserve"> </w:t>
      </w:r>
      <w:r>
        <w:rPr>
          <w:rFonts w:eastAsia="Times New Roman"/>
          <w:bCs/>
          <w:shd w:val="clear" w:color="auto" w:fill="FFFFFF"/>
        </w:rPr>
        <w:t>«</w:t>
      </w:r>
      <w:r>
        <w:rPr>
          <w:rFonts w:eastAsia="Times New Roman" w:cs="Times New Roman"/>
          <w:szCs w:val="24"/>
        </w:rPr>
        <w:t>Κύρωση του Κρατικού Προϋπολογισμού οικονομικού έτους 2019».</w:t>
      </w:r>
    </w:p>
    <w:p w14:paraId="3739534E" w14:textId="77777777" w:rsidR="00B27939" w:rsidRDefault="00D93F4B">
      <w:pPr>
        <w:spacing w:after="0" w:line="600" w:lineRule="auto"/>
        <w:ind w:firstLine="720"/>
        <w:jc w:val="both"/>
        <w:rPr>
          <w:rFonts w:eastAsia="Times New Roman" w:cs="Times New Roman"/>
          <w:b/>
          <w:szCs w:val="24"/>
        </w:rPr>
      </w:pPr>
      <w:r w:rsidRPr="00452368">
        <w:rPr>
          <w:rFonts w:eastAsia="Times New Roman" w:cs="Times New Roman"/>
          <w:b/>
          <w:szCs w:val="24"/>
        </w:rPr>
        <w:t>Ο ΠΡΟΕΔΡΟΣ</w:t>
      </w:r>
      <w:r>
        <w:rPr>
          <w:rFonts w:eastAsia="Times New Roman" w:cs="Times New Roman"/>
          <w:b/>
          <w:szCs w:val="24"/>
        </w:rPr>
        <w:t xml:space="preserve">                                                              </w:t>
      </w:r>
      <w:r w:rsidRPr="00452368">
        <w:rPr>
          <w:rFonts w:eastAsia="Times New Roman" w:cs="Times New Roman"/>
          <w:b/>
          <w:szCs w:val="24"/>
        </w:rPr>
        <w:t>ΟΙ ΓΡΑΜΜΑΤΕΙΣ</w:t>
      </w:r>
    </w:p>
    <w:p w14:paraId="3739534F" w14:textId="77777777" w:rsidR="00B27939" w:rsidRDefault="00B27939">
      <w:pPr>
        <w:spacing w:after="0" w:line="600" w:lineRule="auto"/>
        <w:ind w:firstLine="709"/>
        <w:jc w:val="both"/>
        <w:rPr>
          <w:rFonts w:eastAsia="Times New Roman"/>
          <w:bCs/>
          <w:shd w:val="clear" w:color="auto" w:fill="FFFFFF"/>
        </w:rPr>
      </w:pPr>
    </w:p>
    <w:p w14:paraId="37395350" w14:textId="77777777" w:rsidR="00B27939" w:rsidRDefault="00B27939">
      <w:pPr>
        <w:spacing w:after="0" w:line="600" w:lineRule="auto"/>
        <w:ind w:firstLine="720"/>
        <w:jc w:val="both"/>
        <w:rPr>
          <w:rFonts w:eastAsia="Times New Roman"/>
          <w:bCs/>
          <w:shd w:val="clear" w:color="auto" w:fill="FFFFFF"/>
        </w:rPr>
      </w:pPr>
    </w:p>
    <w:p w14:paraId="37395351" w14:textId="77777777" w:rsidR="00B27939" w:rsidRDefault="00B27939">
      <w:pPr>
        <w:spacing w:after="0" w:line="600" w:lineRule="auto"/>
        <w:ind w:firstLine="720"/>
        <w:jc w:val="both"/>
        <w:rPr>
          <w:rFonts w:eastAsia="Times New Roman"/>
          <w:bCs/>
          <w:shd w:val="clear" w:color="auto" w:fill="FFFFFF"/>
        </w:rPr>
      </w:pPr>
    </w:p>
    <w:sectPr w:rsidR="00B279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garaj7n6Pla9V7K7nUArns5pmj0=" w:salt="KdCneOT/cZJgpP9aaPVN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39"/>
    <w:rsid w:val="00216A1D"/>
    <w:rsid w:val="00B27939"/>
    <w:rsid w:val="00D93F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4901"/>
  <w15:docId w15:val="{44817F5D-CC3C-4147-BF09-E0C41F3A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59D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359DC"/>
    <w:rPr>
      <w:rFonts w:ascii="Segoe UI" w:hAnsi="Segoe UI" w:cs="Segoe UI"/>
      <w:sz w:val="18"/>
      <w:szCs w:val="18"/>
    </w:rPr>
  </w:style>
  <w:style w:type="character" w:styleId="a4">
    <w:name w:val="Emphasis"/>
    <w:basedOn w:val="a0"/>
    <w:uiPriority w:val="20"/>
    <w:qFormat/>
    <w:rsid w:val="00ED5DDD"/>
    <w:rPr>
      <w:b/>
      <w:bCs/>
      <w:i w:val="0"/>
      <w:iCs w:val="0"/>
    </w:rPr>
  </w:style>
  <w:style w:type="character" w:customStyle="1" w:styleId="st1">
    <w:name w:val="st1"/>
    <w:basedOn w:val="a0"/>
    <w:rsid w:val="00ED5DDD"/>
  </w:style>
  <w:style w:type="paragraph" w:styleId="a5">
    <w:name w:val="Revision"/>
    <w:hidden/>
    <w:uiPriority w:val="99"/>
    <w:semiHidden/>
    <w:rsid w:val="00871D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747</MetadataID>
    <Session xmlns="641f345b-441b-4b81-9152-adc2e73ba5e1">Δ´</Session>
    <Date xmlns="641f345b-441b-4b81-9152-adc2e73ba5e1">2018-12-16T22:00:00+00:00</Date>
    <Status xmlns="641f345b-441b-4b81-9152-adc2e73ba5e1">
      <Url>https://intra.parliament.gr/praktika/Lists/Incoming_Metadata/EditForm.aspx?ID=747&amp;Source=/praktika/Recordings_Library/Forms/AllItems.aspx</Url>
      <Description>Δημοσιεύτηκε</Description>
    </Status>
    <Meeting xmlns="641f345b-441b-4b81-9152-adc2e73ba5e1">ΜΕ´</Meeting>
  </documentManagement>
</p:properties>
</file>

<file path=customXml/itemProps1.xml><?xml version="1.0" encoding="utf-8"?>
<ds:datastoreItem xmlns:ds="http://schemas.openxmlformats.org/officeDocument/2006/customXml" ds:itemID="{F5D03326-2612-4E79-81FD-19FB70EE3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85C1D-CA0A-4298-A4EF-AEF5224E7622}">
  <ds:schemaRefs>
    <ds:schemaRef ds:uri="http://schemas.microsoft.com/sharepoint/v3/contenttype/forms"/>
  </ds:schemaRefs>
</ds:datastoreItem>
</file>

<file path=customXml/itemProps3.xml><?xml version="1.0" encoding="utf-8"?>
<ds:datastoreItem xmlns:ds="http://schemas.openxmlformats.org/officeDocument/2006/customXml" ds:itemID="{6CC24E3E-A7B5-4666-B819-07F1F366BE31}">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620</Pages>
  <Words>118928</Words>
  <Characters>642214</Characters>
  <Application>Microsoft Office Word</Application>
  <DocSecurity>0</DocSecurity>
  <Lines>5351</Lines>
  <Paragraphs>1519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2019-01-10T08:06:00Z</dcterms:created>
  <dcterms:modified xsi:type="dcterms:W3CDTF">2019-01-10T08:06:00Z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